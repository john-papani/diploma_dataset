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E3E20" w14:textId="77777777" w:rsidR="0022463A" w:rsidRPr="0022463A" w:rsidRDefault="0022463A" w:rsidP="0022463A">
      <w:pPr>
        <w:spacing w:after="0" w:line="360" w:lineRule="auto"/>
        <w:rPr>
          <w:ins w:id="0" w:author="Φλούδα Χριστίνα" w:date="2019-05-22T10:35:00Z"/>
          <w:rFonts w:eastAsia="Times New Roman"/>
          <w:szCs w:val="24"/>
          <w:lang w:eastAsia="en-US"/>
        </w:rPr>
      </w:pPr>
      <w:ins w:id="1" w:author="Φλούδα Χριστίνα" w:date="2019-05-22T10:35:00Z">
        <w:r w:rsidRPr="0022463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AB20780" w14:textId="77777777" w:rsidR="0022463A" w:rsidRPr="0022463A" w:rsidRDefault="0022463A" w:rsidP="0022463A">
      <w:pPr>
        <w:spacing w:after="0" w:line="360" w:lineRule="auto"/>
        <w:rPr>
          <w:ins w:id="2" w:author="Φλούδα Χριστίνα" w:date="2019-05-22T10:35:00Z"/>
          <w:rFonts w:eastAsia="Times New Roman"/>
          <w:szCs w:val="24"/>
          <w:lang w:eastAsia="en-US"/>
        </w:rPr>
      </w:pPr>
    </w:p>
    <w:p w14:paraId="5AD683FA" w14:textId="77777777" w:rsidR="0022463A" w:rsidRPr="0022463A" w:rsidRDefault="0022463A" w:rsidP="0022463A">
      <w:pPr>
        <w:spacing w:after="0" w:line="360" w:lineRule="auto"/>
        <w:rPr>
          <w:ins w:id="3" w:author="Φλούδα Χριστίνα" w:date="2019-05-22T10:35:00Z"/>
          <w:rFonts w:eastAsia="Times New Roman"/>
          <w:szCs w:val="24"/>
          <w:lang w:eastAsia="en-US"/>
        </w:rPr>
      </w:pPr>
      <w:ins w:id="4" w:author="Φλούδα Χριστίνα" w:date="2019-05-22T10:35:00Z">
        <w:r w:rsidRPr="0022463A">
          <w:rPr>
            <w:rFonts w:eastAsia="Times New Roman"/>
            <w:szCs w:val="24"/>
            <w:lang w:eastAsia="en-US"/>
          </w:rPr>
          <w:t>ΠΙΝΑΚΑΣ ΠΕΡΙΕΧΟΜΕΝΩΝ</w:t>
        </w:r>
      </w:ins>
    </w:p>
    <w:p w14:paraId="7291FCC9" w14:textId="77777777" w:rsidR="0022463A" w:rsidRPr="0022463A" w:rsidRDefault="0022463A" w:rsidP="0022463A">
      <w:pPr>
        <w:spacing w:after="0" w:line="360" w:lineRule="auto"/>
        <w:rPr>
          <w:ins w:id="5" w:author="Φλούδα Χριστίνα" w:date="2019-05-22T10:35:00Z"/>
          <w:rFonts w:eastAsia="Times New Roman"/>
          <w:szCs w:val="24"/>
          <w:lang w:eastAsia="en-US"/>
        </w:rPr>
      </w:pPr>
      <w:ins w:id="6" w:author="Φλούδα Χριστίνα" w:date="2019-05-22T10:35:00Z">
        <w:r w:rsidRPr="0022463A">
          <w:rPr>
            <w:rFonts w:eastAsia="Times New Roman"/>
            <w:szCs w:val="24"/>
            <w:lang w:eastAsia="en-US"/>
          </w:rPr>
          <w:t xml:space="preserve">ΙΖ΄ ΠΕΡΙΟΔΟΣ </w:t>
        </w:r>
      </w:ins>
    </w:p>
    <w:p w14:paraId="659BAB98" w14:textId="77777777" w:rsidR="0022463A" w:rsidRPr="0022463A" w:rsidRDefault="0022463A" w:rsidP="0022463A">
      <w:pPr>
        <w:spacing w:after="0" w:line="360" w:lineRule="auto"/>
        <w:rPr>
          <w:ins w:id="7" w:author="Φλούδα Χριστίνα" w:date="2019-05-22T10:35:00Z"/>
          <w:rFonts w:eastAsia="Times New Roman"/>
          <w:szCs w:val="24"/>
          <w:lang w:eastAsia="en-US"/>
        </w:rPr>
      </w:pPr>
      <w:ins w:id="8" w:author="Φλούδα Χριστίνα" w:date="2019-05-22T10:35:00Z">
        <w:r w:rsidRPr="0022463A">
          <w:rPr>
            <w:rFonts w:eastAsia="Times New Roman"/>
            <w:szCs w:val="24"/>
            <w:lang w:eastAsia="en-US"/>
          </w:rPr>
          <w:t>ΠΡΟΕΔΡΕΥΟΜΕΝΗΣ ΚΟΙΝΟΒΟΥΛΕΥΤΙΚΗΣ ΔΗΜΟΚΡΑΤΙΑΣ</w:t>
        </w:r>
      </w:ins>
    </w:p>
    <w:p w14:paraId="2012DABC" w14:textId="77777777" w:rsidR="0022463A" w:rsidRPr="0022463A" w:rsidRDefault="0022463A" w:rsidP="0022463A">
      <w:pPr>
        <w:spacing w:after="0" w:line="360" w:lineRule="auto"/>
        <w:rPr>
          <w:ins w:id="9" w:author="Φλούδα Χριστίνα" w:date="2019-05-22T10:35:00Z"/>
          <w:rFonts w:eastAsia="Times New Roman"/>
          <w:szCs w:val="24"/>
          <w:lang w:eastAsia="en-US"/>
        </w:rPr>
      </w:pPr>
      <w:ins w:id="10" w:author="Φλούδα Χριστίνα" w:date="2019-05-22T10:35:00Z">
        <w:r w:rsidRPr="0022463A">
          <w:rPr>
            <w:rFonts w:eastAsia="Times New Roman"/>
            <w:szCs w:val="24"/>
            <w:lang w:eastAsia="en-US"/>
          </w:rPr>
          <w:t>ΣΥΝΟΔΟΣ Δ΄</w:t>
        </w:r>
      </w:ins>
    </w:p>
    <w:p w14:paraId="0E5E2316" w14:textId="77777777" w:rsidR="0022463A" w:rsidRPr="0022463A" w:rsidRDefault="0022463A" w:rsidP="0022463A">
      <w:pPr>
        <w:spacing w:after="0" w:line="360" w:lineRule="auto"/>
        <w:rPr>
          <w:ins w:id="11" w:author="Φλούδα Χριστίνα" w:date="2019-05-22T10:35:00Z"/>
          <w:rFonts w:eastAsia="Times New Roman"/>
          <w:szCs w:val="24"/>
          <w:lang w:eastAsia="en-US"/>
        </w:rPr>
      </w:pPr>
    </w:p>
    <w:p w14:paraId="4C74ACBA" w14:textId="77777777" w:rsidR="0022463A" w:rsidRPr="0022463A" w:rsidRDefault="0022463A" w:rsidP="0022463A">
      <w:pPr>
        <w:spacing w:after="0" w:line="360" w:lineRule="auto"/>
        <w:rPr>
          <w:ins w:id="12" w:author="Φλούδα Χριστίνα" w:date="2019-05-22T10:35:00Z"/>
          <w:rFonts w:eastAsia="Times New Roman"/>
          <w:szCs w:val="24"/>
          <w:lang w:eastAsia="en-US"/>
        </w:rPr>
      </w:pPr>
      <w:ins w:id="13" w:author="Φλούδα Χριστίνα" w:date="2019-05-22T10:35:00Z">
        <w:r w:rsidRPr="0022463A">
          <w:rPr>
            <w:rFonts w:eastAsia="Times New Roman"/>
            <w:szCs w:val="24"/>
            <w:lang w:eastAsia="en-US"/>
          </w:rPr>
          <w:t>ΣΥΝΕΔΡΙΑΣΗ ΡΚΒ΄</w:t>
        </w:r>
      </w:ins>
    </w:p>
    <w:p w14:paraId="33133C14" w14:textId="77777777" w:rsidR="0022463A" w:rsidRPr="0022463A" w:rsidRDefault="0022463A" w:rsidP="0022463A">
      <w:pPr>
        <w:spacing w:after="0" w:line="360" w:lineRule="auto"/>
        <w:rPr>
          <w:ins w:id="14" w:author="Φλούδα Χριστίνα" w:date="2019-05-22T10:35:00Z"/>
          <w:rFonts w:eastAsia="Times New Roman"/>
          <w:szCs w:val="24"/>
          <w:lang w:eastAsia="en-US"/>
        </w:rPr>
      </w:pPr>
      <w:ins w:id="15" w:author="Φλούδα Χριστίνα" w:date="2019-05-22T10:35:00Z">
        <w:r w:rsidRPr="0022463A">
          <w:rPr>
            <w:rFonts w:eastAsia="Times New Roman"/>
            <w:szCs w:val="24"/>
            <w:lang w:eastAsia="en-US"/>
          </w:rPr>
          <w:t>Δευτέρα  13 Μαΐου 2019 (Απόγευμα)</w:t>
        </w:r>
      </w:ins>
    </w:p>
    <w:p w14:paraId="03F4A34F" w14:textId="77777777" w:rsidR="0022463A" w:rsidRPr="0022463A" w:rsidRDefault="0022463A" w:rsidP="0022463A">
      <w:pPr>
        <w:spacing w:after="0" w:line="360" w:lineRule="auto"/>
        <w:rPr>
          <w:ins w:id="16" w:author="Φλούδα Χριστίνα" w:date="2019-05-22T10:35:00Z"/>
          <w:rFonts w:eastAsia="Times New Roman"/>
          <w:szCs w:val="24"/>
          <w:lang w:eastAsia="en-US"/>
        </w:rPr>
      </w:pPr>
    </w:p>
    <w:p w14:paraId="5B29D195" w14:textId="77777777" w:rsidR="0022463A" w:rsidRPr="0022463A" w:rsidRDefault="0022463A" w:rsidP="0022463A">
      <w:pPr>
        <w:spacing w:after="0" w:line="360" w:lineRule="auto"/>
        <w:rPr>
          <w:ins w:id="17" w:author="Φλούδα Χριστίνα" w:date="2019-05-22T10:35:00Z"/>
          <w:rFonts w:eastAsia="Times New Roman"/>
          <w:szCs w:val="24"/>
          <w:lang w:eastAsia="en-US"/>
        </w:rPr>
      </w:pPr>
      <w:ins w:id="18" w:author="Φλούδα Χριστίνα" w:date="2019-05-22T10:35:00Z">
        <w:r w:rsidRPr="0022463A">
          <w:rPr>
            <w:rFonts w:eastAsia="Times New Roman"/>
            <w:szCs w:val="24"/>
            <w:lang w:eastAsia="en-US"/>
          </w:rPr>
          <w:t>ΘΕΜΑΤΑ</w:t>
        </w:r>
      </w:ins>
    </w:p>
    <w:p w14:paraId="6E5A30B2" w14:textId="77777777" w:rsidR="0022463A" w:rsidRPr="0022463A" w:rsidRDefault="0022463A" w:rsidP="0022463A">
      <w:pPr>
        <w:spacing w:after="0" w:line="360" w:lineRule="auto"/>
        <w:rPr>
          <w:ins w:id="19" w:author="Φλούδα Χριστίνα" w:date="2019-05-22T10:35:00Z"/>
          <w:rFonts w:eastAsia="Times New Roman"/>
          <w:szCs w:val="24"/>
          <w:lang w:eastAsia="en-US"/>
        </w:rPr>
      </w:pPr>
      <w:ins w:id="20" w:author="Φλούδα Χριστίνα" w:date="2019-05-22T10:35:00Z">
        <w:r w:rsidRPr="0022463A">
          <w:rPr>
            <w:rFonts w:eastAsia="Times New Roman"/>
            <w:szCs w:val="24"/>
            <w:lang w:eastAsia="en-US"/>
          </w:rPr>
          <w:t xml:space="preserve"> </w:t>
        </w:r>
        <w:r w:rsidRPr="0022463A">
          <w:rPr>
            <w:rFonts w:eastAsia="Times New Roman"/>
            <w:szCs w:val="24"/>
            <w:lang w:eastAsia="en-US"/>
          </w:rPr>
          <w:br/>
          <w:t xml:space="preserve">Α. ΕΙΔΙΚΑ ΘΕΜΑΤΑ </w:t>
        </w:r>
        <w:r w:rsidRPr="0022463A">
          <w:rPr>
            <w:rFonts w:eastAsia="Times New Roman"/>
            <w:szCs w:val="24"/>
            <w:lang w:eastAsia="en-US"/>
          </w:rPr>
          <w:br/>
          <w:t xml:space="preserve">1. Ανακοινώνεται ότι τη συνεδρίαση παρακολουθούν μαθητές από το 40ο Δημοτικό Σχολείο Ηρακλείου και το 17ο Δημοτικό Σχολείο Σερρών, σελ. </w:t>
        </w:r>
        <w:r w:rsidRPr="0022463A">
          <w:rPr>
            <w:rFonts w:eastAsia="Times New Roman"/>
            <w:szCs w:val="24"/>
            <w:lang w:eastAsia="en-US"/>
          </w:rPr>
          <w:br/>
          <w:t xml:space="preserve">2. Επί διαδικαστικού θέματος, σελ. </w:t>
        </w:r>
        <w:r w:rsidRPr="0022463A">
          <w:rPr>
            <w:rFonts w:eastAsia="Times New Roman"/>
            <w:szCs w:val="24"/>
            <w:lang w:eastAsia="en-US"/>
          </w:rPr>
          <w:br/>
          <w:t xml:space="preserve"> </w:t>
        </w:r>
        <w:r w:rsidRPr="0022463A">
          <w:rPr>
            <w:rFonts w:eastAsia="Times New Roman"/>
            <w:szCs w:val="24"/>
            <w:lang w:eastAsia="en-US"/>
          </w:rPr>
          <w:br/>
          <w:t xml:space="preserve">Β. ΝΟΜΟΘΕΤΙΚΗ ΕΡΓΑΣΙΑ </w:t>
        </w:r>
        <w:r w:rsidRPr="0022463A">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Εργασίας, Κοινωνικής Ασφάλισης και Κοινωνικής Αλληλεγγύης: «Ρύθμιση οφειλών προς τους Φορείς Κοινωνικής Ασφάλισης, τη Φορολογική Διοίκηση και τους Ο.Τ.Α. α’ βαθμού, Συνταξιοδοτικές ρυθμίσεις Δημοσίου και λοιπές ασφαλιστικές και συνταξιοδοτικές διατάξεις, ενίσχυση της προστασίας των εργαζομένων και άλλες διατάξεις», σελ. </w:t>
        </w:r>
        <w:r w:rsidRPr="0022463A">
          <w:rPr>
            <w:rFonts w:eastAsia="Times New Roman"/>
            <w:szCs w:val="24"/>
            <w:lang w:eastAsia="en-US"/>
          </w:rPr>
          <w:br/>
          <w:t xml:space="preserve"> </w:t>
        </w:r>
        <w:r w:rsidRPr="0022463A">
          <w:rPr>
            <w:rFonts w:eastAsia="Times New Roman"/>
            <w:szCs w:val="24"/>
            <w:lang w:eastAsia="en-US"/>
          </w:rPr>
          <w:br/>
          <w:t>ΠΡΟΕΔΡΕΥΟΝΤΕΣ</w:t>
        </w:r>
      </w:ins>
    </w:p>
    <w:p w14:paraId="150B0844" w14:textId="77777777" w:rsidR="0022463A" w:rsidRPr="0022463A" w:rsidRDefault="0022463A" w:rsidP="0022463A">
      <w:pPr>
        <w:spacing w:after="0" w:line="360" w:lineRule="auto"/>
        <w:rPr>
          <w:ins w:id="21" w:author="Φλούδα Χριστίνα" w:date="2019-05-22T10:35:00Z"/>
          <w:rFonts w:eastAsia="Times New Roman"/>
          <w:szCs w:val="24"/>
          <w:lang w:eastAsia="en-US"/>
        </w:rPr>
      </w:pPr>
    </w:p>
    <w:p w14:paraId="6348C5E2" w14:textId="77777777" w:rsidR="0022463A" w:rsidRPr="0022463A" w:rsidRDefault="0022463A" w:rsidP="0022463A">
      <w:pPr>
        <w:spacing w:after="0" w:line="360" w:lineRule="auto"/>
        <w:rPr>
          <w:ins w:id="22" w:author="Φλούδα Χριστίνα" w:date="2019-05-22T10:35:00Z"/>
          <w:rFonts w:eastAsia="Times New Roman"/>
          <w:szCs w:val="24"/>
          <w:lang w:eastAsia="en-US"/>
        </w:rPr>
      </w:pPr>
      <w:ins w:id="23" w:author="Φλούδα Χριστίνα" w:date="2019-05-22T10:35:00Z">
        <w:r w:rsidRPr="0022463A">
          <w:rPr>
            <w:rFonts w:eastAsia="Times New Roman"/>
            <w:szCs w:val="24"/>
            <w:lang w:eastAsia="en-US"/>
          </w:rPr>
          <w:t>ΓΕΩΡΓΙΑΔΗΣ Μ. , σελ.</w:t>
        </w:r>
        <w:r w:rsidRPr="0022463A">
          <w:rPr>
            <w:rFonts w:eastAsia="Times New Roman"/>
            <w:szCs w:val="24"/>
            <w:lang w:eastAsia="en-US"/>
          </w:rPr>
          <w:br/>
          <w:t>ΚΡΕΜΑΣΤΙΝΟΣ Δ. , σελ.</w:t>
        </w:r>
        <w:r w:rsidRPr="0022463A">
          <w:rPr>
            <w:rFonts w:eastAsia="Times New Roman"/>
            <w:szCs w:val="24"/>
            <w:lang w:eastAsia="en-US"/>
          </w:rPr>
          <w:br/>
          <w:t>ΛΑΜΠΡΟΥΛΗΣ Γ. , σελ.</w:t>
        </w:r>
        <w:r w:rsidRPr="0022463A">
          <w:rPr>
            <w:rFonts w:eastAsia="Times New Roman"/>
            <w:szCs w:val="24"/>
            <w:lang w:eastAsia="en-US"/>
          </w:rPr>
          <w:br/>
        </w:r>
      </w:ins>
    </w:p>
    <w:p w14:paraId="79DC5D3E" w14:textId="77777777" w:rsidR="0022463A" w:rsidRPr="0022463A" w:rsidRDefault="0022463A" w:rsidP="0022463A">
      <w:pPr>
        <w:spacing w:after="0" w:line="360" w:lineRule="auto"/>
        <w:rPr>
          <w:ins w:id="24" w:author="Φλούδα Χριστίνα" w:date="2019-05-22T10:35:00Z"/>
          <w:rFonts w:eastAsia="Times New Roman"/>
          <w:szCs w:val="24"/>
          <w:lang w:eastAsia="en-US"/>
        </w:rPr>
      </w:pPr>
    </w:p>
    <w:p w14:paraId="15F2142E" w14:textId="77777777" w:rsidR="0022463A" w:rsidRPr="0022463A" w:rsidRDefault="0022463A" w:rsidP="0022463A">
      <w:pPr>
        <w:spacing w:after="0" w:line="360" w:lineRule="auto"/>
        <w:rPr>
          <w:ins w:id="25" w:author="Φλούδα Χριστίνα" w:date="2019-05-22T10:35:00Z"/>
          <w:rFonts w:eastAsia="Times New Roman"/>
          <w:szCs w:val="24"/>
          <w:lang w:eastAsia="en-US"/>
        </w:rPr>
      </w:pPr>
      <w:ins w:id="26" w:author="Φλούδα Χριστίνα" w:date="2019-05-22T10:35:00Z">
        <w:r w:rsidRPr="0022463A">
          <w:rPr>
            <w:rFonts w:eastAsia="Times New Roman"/>
            <w:szCs w:val="24"/>
            <w:lang w:eastAsia="en-US"/>
          </w:rPr>
          <w:t>ΟΜΙΛΗΤΕΣ</w:t>
        </w:r>
      </w:ins>
    </w:p>
    <w:p w14:paraId="30C61B11" w14:textId="02FCD78C" w:rsidR="0022463A" w:rsidRDefault="0022463A" w:rsidP="0022463A">
      <w:pPr>
        <w:spacing w:line="600" w:lineRule="auto"/>
        <w:ind w:firstLine="720"/>
        <w:jc w:val="center"/>
        <w:rPr>
          <w:ins w:id="27" w:author="Φλούδα Χριστίνα" w:date="2019-05-22T10:35:00Z"/>
          <w:rFonts w:eastAsia="Times New Roman"/>
          <w:szCs w:val="24"/>
        </w:rPr>
      </w:pPr>
      <w:ins w:id="28" w:author="Φλούδα Χριστίνα" w:date="2019-05-22T10:35:00Z">
        <w:r w:rsidRPr="0022463A">
          <w:rPr>
            <w:rFonts w:eastAsia="Times New Roman"/>
            <w:szCs w:val="24"/>
            <w:lang w:eastAsia="en-US"/>
          </w:rPr>
          <w:br/>
          <w:t>Α. Επί διαδικαστικού θέματος:</w:t>
        </w:r>
        <w:r w:rsidRPr="0022463A">
          <w:rPr>
            <w:rFonts w:eastAsia="Times New Roman"/>
            <w:szCs w:val="24"/>
            <w:lang w:eastAsia="en-US"/>
          </w:rPr>
          <w:br/>
          <w:t>ΑΧΤΣΙΟΓΛΟΥ Ε. , σελ.</w:t>
        </w:r>
        <w:r w:rsidRPr="0022463A">
          <w:rPr>
            <w:rFonts w:eastAsia="Times New Roman"/>
            <w:szCs w:val="24"/>
            <w:lang w:eastAsia="en-US"/>
          </w:rPr>
          <w:br/>
          <w:t>ΒΡΟΥΤΣΗΣ Ι. , σελ.</w:t>
        </w:r>
        <w:r w:rsidRPr="0022463A">
          <w:rPr>
            <w:rFonts w:eastAsia="Times New Roman"/>
            <w:szCs w:val="24"/>
            <w:lang w:eastAsia="en-US"/>
          </w:rPr>
          <w:br/>
          <w:t>ΓΕΝΝΙΑ Γ. , σελ.</w:t>
        </w:r>
        <w:r w:rsidRPr="0022463A">
          <w:rPr>
            <w:rFonts w:eastAsia="Times New Roman"/>
            <w:szCs w:val="24"/>
            <w:lang w:eastAsia="en-US"/>
          </w:rPr>
          <w:br/>
          <w:t>ΓΕΩΡΓΙΑΔΗΣ Μ. , σελ.</w:t>
        </w:r>
        <w:r w:rsidRPr="0022463A">
          <w:rPr>
            <w:rFonts w:eastAsia="Times New Roman"/>
            <w:szCs w:val="24"/>
            <w:lang w:eastAsia="en-US"/>
          </w:rPr>
          <w:br/>
          <w:t>ΚΑΤΣΩΤΗΣ Χ. , σελ.</w:t>
        </w:r>
        <w:r w:rsidRPr="0022463A">
          <w:rPr>
            <w:rFonts w:eastAsia="Times New Roman"/>
            <w:szCs w:val="24"/>
            <w:lang w:eastAsia="en-US"/>
          </w:rPr>
          <w:br/>
          <w:t>ΚΟΥΤΣΟΥΚΟΣ Γ. , σελ.</w:t>
        </w:r>
        <w:r w:rsidRPr="0022463A">
          <w:rPr>
            <w:rFonts w:eastAsia="Times New Roman"/>
            <w:szCs w:val="24"/>
            <w:lang w:eastAsia="en-US"/>
          </w:rPr>
          <w:br/>
          <w:t>ΚΡΕΜΑΣΤΙΝΟΣ Δ. , σελ.</w:t>
        </w:r>
        <w:r w:rsidRPr="0022463A">
          <w:rPr>
            <w:rFonts w:eastAsia="Times New Roman"/>
            <w:szCs w:val="24"/>
            <w:lang w:eastAsia="en-US"/>
          </w:rPr>
          <w:br/>
          <w:t>ΛΑΜΠΡΟΥΛΗΣ Γ. , σελ.</w:t>
        </w:r>
        <w:r w:rsidRPr="0022463A">
          <w:rPr>
            <w:rFonts w:eastAsia="Times New Roman"/>
            <w:szCs w:val="24"/>
            <w:lang w:eastAsia="en-US"/>
          </w:rPr>
          <w:br/>
          <w:t>ΛΟΒΕΡΔΟΣ Α. , σελ.</w:t>
        </w:r>
        <w:r w:rsidRPr="0022463A">
          <w:rPr>
            <w:rFonts w:eastAsia="Times New Roman"/>
            <w:szCs w:val="24"/>
            <w:lang w:eastAsia="en-US"/>
          </w:rPr>
          <w:br/>
          <w:t>ΜΑΝΤΑΣ Χ. , σελ.</w:t>
        </w:r>
        <w:r w:rsidRPr="0022463A">
          <w:rPr>
            <w:rFonts w:eastAsia="Times New Roman"/>
            <w:szCs w:val="24"/>
            <w:lang w:eastAsia="en-US"/>
          </w:rPr>
          <w:br/>
          <w:t>ΠΑΠΠΑΣ Χ. , σελ.</w:t>
        </w:r>
        <w:r w:rsidRPr="0022463A">
          <w:rPr>
            <w:rFonts w:eastAsia="Times New Roman"/>
            <w:szCs w:val="24"/>
            <w:lang w:eastAsia="en-US"/>
          </w:rPr>
          <w:br/>
          <w:t>ΣΑΧΙΝΙΔΗΣ Ι. , σελ.</w:t>
        </w:r>
        <w:r w:rsidRPr="0022463A">
          <w:rPr>
            <w:rFonts w:eastAsia="Times New Roman"/>
            <w:szCs w:val="24"/>
            <w:lang w:eastAsia="en-US"/>
          </w:rPr>
          <w:br/>
          <w:t>ΤΖΑΚΡΗ Θ. , σελ.</w:t>
        </w:r>
        <w:r w:rsidRPr="0022463A">
          <w:rPr>
            <w:rFonts w:eastAsia="Times New Roman"/>
            <w:szCs w:val="24"/>
            <w:lang w:eastAsia="en-US"/>
          </w:rPr>
          <w:br/>
          <w:t>ΤΡΑΓΑΚΗΣ Ι. , σελ.</w:t>
        </w:r>
        <w:r w:rsidRPr="0022463A">
          <w:rPr>
            <w:rFonts w:eastAsia="Times New Roman"/>
            <w:szCs w:val="24"/>
            <w:lang w:eastAsia="en-US"/>
          </w:rPr>
          <w:br/>
          <w:t>ΤΣΙΑΡΑΣ Κ. , σελ.</w:t>
        </w:r>
        <w:r w:rsidRPr="0022463A">
          <w:rPr>
            <w:rFonts w:eastAsia="Times New Roman"/>
            <w:szCs w:val="24"/>
            <w:lang w:eastAsia="en-US"/>
          </w:rPr>
          <w:br/>
        </w:r>
        <w:r w:rsidRPr="0022463A">
          <w:rPr>
            <w:rFonts w:eastAsia="Times New Roman"/>
            <w:szCs w:val="24"/>
            <w:lang w:eastAsia="en-US"/>
          </w:rPr>
          <w:br/>
          <w:t>Β. Επί του σχεδίου νόμου του Υπουργείου Εργασίας, Κοινωνικής Ασφάλισης και Κοινωνικής Αλληλεγγύης:</w:t>
        </w:r>
        <w:r w:rsidRPr="0022463A">
          <w:rPr>
            <w:rFonts w:eastAsia="Times New Roman"/>
            <w:szCs w:val="24"/>
            <w:lang w:eastAsia="en-US"/>
          </w:rPr>
          <w:br/>
          <w:t>ΑΚΡΙΩΤΗΣ Γ. , σελ.</w:t>
        </w:r>
        <w:r w:rsidRPr="0022463A">
          <w:rPr>
            <w:rFonts w:eastAsia="Times New Roman"/>
            <w:szCs w:val="24"/>
            <w:lang w:eastAsia="en-US"/>
          </w:rPr>
          <w:br/>
          <w:t>ΑΠΟΣΤΟΛΟΥ Ε. , σελ.</w:t>
        </w:r>
        <w:r w:rsidRPr="0022463A">
          <w:rPr>
            <w:rFonts w:eastAsia="Times New Roman"/>
            <w:szCs w:val="24"/>
            <w:lang w:eastAsia="en-US"/>
          </w:rPr>
          <w:br/>
          <w:t>ΑΧΤΣΙΟΓΛΟΥ Ε. , σελ.</w:t>
        </w:r>
        <w:r w:rsidRPr="0022463A">
          <w:rPr>
            <w:rFonts w:eastAsia="Times New Roman"/>
            <w:szCs w:val="24"/>
            <w:lang w:eastAsia="en-US"/>
          </w:rPr>
          <w:br/>
          <w:t>ΒΑΡΔΑΚΗΣ Σ. , σελ.</w:t>
        </w:r>
        <w:r w:rsidRPr="0022463A">
          <w:rPr>
            <w:rFonts w:eastAsia="Times New Roman"/>
            <w:szCs w:val="24"/>
            <w:lang w:eastAsia="en-US"/>
          </w:rPr>
          <w:br/>
          <w:t>ΒΡΟΥΤΣΗΣ Ι. , σελ.</w:t>
        </w:r>
        <w:r w:rsidRPr="0022463A">
          <w:rPr>
            <w:rFonts w:eastAsia="Times New Roman"/>
            <w:szCs w:val="24"/>
            <w:lang w:eastAsia="en-US"/>
          </w:rPr>
          <w:br/>
          <w:t>ΓΕΝΝΙΑ Γ. , σελ.</w:t>
        </w:r>
        <w:r w:rsidRPr="0022463A">
          <w:rPr>
            <w:rFonts w:eastAsia="Times New Roman"/>
            <w:szCs w:val="24"/>
            <w:lang w:eastAsia="en-US"/>
          </w:rPr>
          <w:br/>
          <w:t>ΘΕΛΕΡΙΤΗ Μ. , σελ.</w:t>
        </w:r>
        <w:r w:rsidRPr="0022463A">
          <w:rPr>
            <w:rFonts w:eastAsia="Times New Roman"/>
            <w:szCs w:val="24"/>
            <w:lang w:eastAsia="en-US"/>
          </w:rPr>
          <w:br/>
          <w:t>ΙΓΓΛΕΖΗ Α. , σελ.</w:t>
        </w:r>
        <w:r w:rsidRPr="0022463A">
          <w:rPr>
            <w:rFonts w:eastAsia="Times New Roman"/>
            <w:szCs w:val="24"/>
            <w:lang w:eastAsia="en-US"/>
          </w:rPr>
          <w:br/>
          <w:t>ΚΑΤΣΩΤΗΣ Χ. , σελ.</w:t>
        </w:r>
        <w:r w:rsidRPr="0022463A">
          <w:rPr>
            <w:rFonts w:eastAsia="Times New Roman"/>
            <w:szCs w:val="24"/>
            <w:lang w:eastAsia="en-US"/>
          </w:rPr>
          <w:br/>
          <w:t>ΚΟΥΤΣΟΥΚΟΣ Γ. , σελ.</w:t>
        </w:r>
        <w:r w:rsidRPr="0022463A">
          <w:rPr>
            <w:rFonts w:eastAsia="Times New Roman"/>
            <w:szCs w:val="24"/>
            <w:lang w:eastAsia="en-US"/>
          </w:rPr>
          <w:br/>
          <w:t>ΚΩΝΣΤΑΝΤΙΝΟΠΟΥΛΟΣ Ο. , σελ.</w:t>
        </w:r>
        <w:r w:rsidRPr="0022463A">
          <w:rPr>
            <w:rFonts w:eastAsia="Times New Roman"/>
            <w:szCs w:val="24"/>
            <w:lang w:eastAsia="en-US"/>
          </w:rPr>
          <w:br/>
          <w:t>ΛΙΒΑΝΙΟΥ Ζ. , σελ.</w:t>
        </w:r>
        <w:r w:rsidRPr="0022463A">
          <w:rPr>
            <w:rFonts w:eastAsia="Times New Roman"/>
            <w:szCs w:val="24"/>
            <w:lang w:eastAsia="en-US"/>
          </w:rPr>
          <w:br/>
          <w:t>ΛΥΜΠΕΡΑΚΗ Α. , σελ.</w:t>
        </w:r>
        <w:r w:rsidRPr="0022463A">
          <w:rPr>
            <w:rFonts w:eastAsia="Times New Roman"/>
            <w:szCs w:val="24"/>
            <w:lang w:eastAsia="en-US"/>
          </w:rPr>
          <w:br/>
          <w:t>ΜΕΓΑΛΟΟΙΚΟΝΟΜΟΥ Θ. , σελ.</w:t>
        </w:r>
        <w:r w:rsidRPr="0022463A">
          <w:rPr>
            <w:rFonts w:eastAsia="Times New Roman"/>
            <w:szCs w:val="24"/>
            <w:lang w:eastAsia="en-US"/>
          </w:rPr>
          <w:br/>
          <w:t>ΜΗΤΑΡΑΚΗΣ Π. , σελ.</w:t>
        </w:r>
        <w:r w:rsidRPr="0022463A">
          <w:rPr>
            <w:rFonts w:eastAsia="Times New Roman"/>
            <w:szCs w:val="24"/>
            <w:lang w:eastAsia="en-US"/>
          </w:rPr>
          <w:br/>
          <w:t>ΜΠΑΛΛΗΣ Σ. , σελ.</w:t>
        </w:r>
        <w:r w:rsidRPr="0022463A">
          <w:rPr>
            <w:rFonts w:eastAsia="Times New Roman"/>
            <w:szCs w:val="24"/>
            <w:lang w:eastAsia="en-US"/>
          </w:rPr>
          <w:br/>
          <w:t>ΜΠΑΡΚΑΣ Κ. , σελ.</w:t>
        </w:r>
        <w:r w:rsidRPr="0022463A">
          <w:rPr>
            <w:rFonts w:eastAsia="Times New Roman"/>
            <w:szCs w:val="24"/>
            <w:lang w:eastAsia="en-US"/>
          </w:rPr>
          <w:br/>
          <w:t>ΜΠΟΥΡΑΣ Α. , σελ.</w:t>
        </w:r>
        <w:r w:rsidRPr="0022463A">
          <w:rPr>
            <w:rFonts w:eastAsia="Times New Roman"/>
            <w:szCs w:val="24"/>
            <w:lang w:eastAsia="en-US"/>
          </w:rPr>
          <w:br/>
          <w:t>ΟΥΡΣΟΥΖΙΔΗΣ Γ. , σελ.</w:t>
        </w:r>
        <w:r w:rsidRPr="0022463A">
          <w:rPr>
            <w:rFonts w:eastAsia="Times New Roman"/>
            <w:szCs w:val="24"/>
            <w:lang w:eastAsia="en-US"/>
          </w:rPr>
          <w:br/>
          <w:t>ΠΑΝΑΓΙΩΤΑΡΟΣ Η. , σελ.</w:t>
        </w:r>
        <w:r w:rsidRPr="0022463A">
          <w:rPr>
            <w:rFonts w:eastAsia="Times New Roman"/>
            <w:szCs w:val="24"/>
            <w:lang w:eastAsia="en-US"/>
          </w:rPr>
          <w:br/>
          <w:t>ΠΑΠΑΗΛΙΟΥ Γ. , σελ.</w:t>
        </w:r>
        <w:r w:rsidRPr="0022463A">
          <w:rPr>
            <w:rFonts w:eastAsia="Times New Roman"/>
            <w:szCs w:val="24"/>
            <w:lang w:eastAsia="en-US"/>
          </w:rPr>
          <w:br/>
          <w:t>ΠΡΑΤΣΟΛΗΣ Α. , σελ.</w:t>
        </w:r>
        <w:r w:rsidRPr="0022463A">
          <w:rPr>
            <w:rFonts w:eastAsia="Times New Roman"/>
            <w:szCs w:val="24"/>
            <w:lang w:eastAsia="en-US"/>
          </w:rPr>
          <w:br/>
          <w:t>ΣΑΧΙΝΙΔΗΣ Ι. , σελ.</w:t>
        </w:r>
        <w:r w:rsidRPr="0022463A">
          <w:rPr>
            <w:rFonts w:eastAsia="Times New Roman"/>
            <w:szCs w:val="24"/>
            <w:lang w:eastAsia="en-US"/>
          </w:rPr>
          <w:br/>
          <w:t>ΣΤΕΡΓΙΟΥ Κ. , σελ.</w:t>
        </w:r>
        <w:r w:rsidRPr="0022463A">
          <w:rPr>
            <w:rFonts w:eastAsia="Times New Roman"/>
            <w:szCs w:val="24"/>
            <w:lang w:eastAsia="en-US"/>
          </w:rPr>
          <w:br/>
          <w:t>ΣΤΡΑΤΗΣ Κ. , σελ.</w:t>
        </w:r>
        <w:r w:rsidRPr="0022463A">
          <w:rPr>
            <w:rFonts w:eastAsia="Times New Roman"/>
            <w:szCs w:val="24"/>
            <w:lang w:eastAsia="en-US"/>
          </w:rPr>
          <w:br/>
          <w:t>ΤΖΑΚΡΗ Θ. , σελ.</w:t>
        </w:r>
        <w:r w:rsidRPr="0022463A">
          <w:rPr>
            <w:rFonts w:eastAsia="Times New Roman"/>
            <w:szCs w:val="24"/>
            <w:lang w:eastAsia="en-US"/>
          </w:rPr>
          <w:br/>
          <w:t>ΤΣΑΚΑΛΩΤΟΣ Ε. , σελ.</w:t>
        </w:r>
        <w:r w:rsidRPr="0022463A">
          <w:rPr>
            <w:rFonts w:eastAsia="Times New Roman"/>
            <w:szCs w:val="24"/>
            <w:lang w:eastAsia="en-US"/>
          </w:rPr>
          <w:br/>
          <w:t>ΤΣΟΓΚΑΣ Γ. , σελ.</w:t>
        </w:r>
        <w:r w:rsidRPr="0022463A">
          <w:rPr>
            <w:rFonts w:eastAsia="Times New Roman"/>
            <w:szCs w:val="24"/>
            <w:lang w:eastAsia="en-US"/>
          </w:rPr>
          <w:br/>
          <w:t>ΨΥΧΟΓΙΟΣ Γ. , σελ.</w:t>
        </w:r>
        <w:r w:rsidRPr="0022463A">
          <w:rPr>
            <w:rFonts w:eastAsia="Times New Roman"/>
            <w:szCs w:val="24"/>
            <w:lang w:eastAsia="en-US"/>
          </w:rPr>
          <w:br/>
        </w:r>
        <w:r w:rsidRPr="0022463A">
          <w:rPr>
            <w:rFonts w:eastAsia="Times New Roman"/>
            <w:szCs w:val="24"/>
            <w:lang w:eastAsia="en-US"/>
          </w:rPr>
          <w:br/>
          <w:t>ΠΑΡΕΜΒΑΣΕΙΣ:</w:t>
        </w:r>
        <w:r w:rsidRPr="0022463A">
          <w:rPr>
            <w:rFonts w:eastAsia="Times New Roman"/>
            <w:szCs w:val="24"/>
            <w:lang w:eastAsia="en-US"/>
          </w:rPr>
          <w:br/>
          <w:t>ΜΑΝΤΑΣ Χ. , σελ.</w:t>
        </w:r>
        <w:r w:rsidRPr="0022463A">
          <w:rPr>
            <w:rFonts w:eastAsia="Times New Roman"/>
            <w:szCs w:val="24"/>
            <w:lang w:eastAsia="en-US"/>
          </w:rPr>
          <w:br/>
          <w:t>ΜΠΑΚΟΓΙΑΝΝΗ Θ. , σελ.</w:t>
        </w:r>
        <w:r w:rsidRPr="0022463A">
          <w:rPr>
            <w:rFonts w:eastAsia="Times New Roman"/>
            <w:szCs w:val="24"/>
            <w:lang w:eastAsia="en-US"/>
          </w:rPr>
          <w:br/>
        </w:r>
      </w:ins>
    </w:p>
    <w:p w14:paraId="12B6E842" w14:textId="64C9E795" w:rsidR="00F81E5F" w:rsidRDefault="0022463A">
      <w:pPr>
        <w:spacing w:line="600" w:lineRule="auto"/>
        <w:ind w:firstLine="720"/>
        <w:jc w:val="center"/>
        <w:rPr>
          <w:rFonts w:eastAsia="Times New Roman"/>
          <w:szCs w:val="24"/>
        </w:rPr>
      </w:pPr>
      <w:r w:rsidRPr="00964936">
        <w:rPr>
          <w:rFonts w:eastAsia="Times New Roman"/>
          <w:szCs w:val="24"/>
        </w:rPr>
        <w:t>ΠΡΑΚΤΙΚΑ ΒΟΥΛΗΣ</w:t>
      </w:r>
    </w:p>
    <w:p w14:paraId="12B6E843" w14:textId="77777777" w:rsidR="00F81E5F" w:rsidRDefault="0022463A">
      <w:pPr>
        <w:spacing w:line="600" w:lineRule="auto"/>
        <w:ind w:firstLine="720"/>
        <w:jc w:val="center"/>
        <w:rPr>
          <w:rFonts w:eastAsia="Times New Roman"/>
          <w:szCs w:val="24"/>
        </w:rPr>
      </w:pPr>
      <w:r w:rsidRPr="00964936">
        <w:rPr>
          <w:rFonts w:eastAsia="Times New Roman"/>
          <w:szCs w:val="24"/>
        </w:rPr>
        <w:t>Ι</w:t>
      </w:r>
      <w:r>
        <w:rPr>
          <w:rFonts w:eastAsia="Times New Roman"/>
          <w:szCs w:val="24"/>
        </w:rPr>
        <w:t>Ζ</w:t>
      </w:r>
      <w:r w:rsidRPr="00964936">
        <w:rPr>
          <w:rFonts w:eastAsia="Times New Roman"/>
          <w:szCs w:val="24"/>
        </w:rPr>
        <w:t xml:space="preserve">΄ ΠΕΡΙΟΔΟΣ </w:t>
      </w:r>
    </w:p>
    <w:p w14:paraId="12B6E844" w14:textId="77777777" w:rsidR="00F81E5F" w:rsidRDefault="0022463A">
      <w:pPr>
        <w:spacing w:line="600" w:lineRule="auto"/>
        <w:ind w:firstLine="720"/>
        <w:jc w:val="center"/>
        <w:rPr>
          <w:rFonts w:eastAsia="Times New Roman"/>
          <w:szCs w:val="24"/>
        </w:rPr>
      </w:pPr>
      <w:bookmarkStart w:id="29" w:name="_GoBack"/>
      <w:bookmarkEnd w:id="29"/>
      <w:r w:rsidRPr="00964936">
        <w:rPr>
          <w:rFonts w:eastAsia="Times New Roman"/>
          <w:szCs w:val="24"/>
        </w:rPr>
        <w:t>ΠΡΟΕΔΡΕΥΟΜΕΝΗΣ ΚΟΙΝΟΒΟΥΛΕΥΤΙΚΗΣ ΔΗΜΟΚΡΑΤΙΑΣ</w:t>
      </w:r>
    </w:p>
    <w:p w14:paraId="12B6E845" w14:textId="77777777" w:rsidR="00F81E5F" w:rsidRDefault="0022463A">
      <w:pPr>
        <w:spacing w:line="600" w:lineRule="auto"/>
        <w:ind w:firstLine="720"/>
        <w:jc w:val="center"/>
        <w:rPr>
          <w:rFonts w:eastAsia="Times New Roman"/>
          <w:szCs w:val="24"/>
        </w:rPr>
      </w:pPr>
      <w:r w:rsidRPr="00964936">
        <w:rPr>
          <w:rFonts w:eastAsia="Times New Roman"/>
          <w:szCs w:val="24"/>
        </w:rPr>
        <w:t xml:space="preserve">ΣΥΝΟΔΟΣ </w:t>
      </w:r>
      <w:r>
        <w:rPr>
          <w:rFonts w:eastAsia="Times New Roman"/>
          <w:szCs w:val="24"/>
        </w:rPr>
        <w:t>Δ</w:t>
      </w:r>
      <w:r w:rsidRPr="00964936">
        <w:rPr>
          <w:rFonts w:eastAsia="Times New Roman"/>
          <w:szCs w:val="24"/>
        </w:rPr>
        <w:t>΄</w:t>
      </w:r>
    </w:p>
    <w:p w14:paraId="12B6E846" w14:textId="77777777" w:rsidR="00F81E5F" w:rsidRDefault="0022463A">
      <w:pPr>
        <w:spacing w:line="600" w:lineRule="auto"/>
        <w:ind w:firstLine="720"/>
        <w:jc w:val="center"/>
        <w:rPr>
          <w:rFonts w:eastAsia="Times New Roman"/>
          <w:szCs w:val="24"/>
        </w:rPr>
      </w:pPr>
      <w:r w:rsidRPr="00964936">
        <w:rPr>
          <w:rFonts w:eastAsia="Times New Roman"/>
          <w:szCs w:val="24"/>
        </w:rPr>
        <w:t xml:space="preserve">ΣΥΝΕΔΡΙΑΣΗ </w:t>
      </w:r>
      <w:r>
        <w:rPr>
          <w:rFonts w:eastAsia="Times New Roman"/>
          <w:szCs w:val="24"/>
        </w:rPr>
        <w:t>ΡΚΒ</w:t>
      </w:r>
      <w:r w:rsidRPr="00964936">
        <w:rPr>
          <w:rFonts w:eastAsia="Times New Roman"/>
          <w:szCs w:val="24"/>
        </w:rPr>
        <w:t>΄</w:t>
      </w:r>
    </w:p>
    <w:p w14:paraId="12B6E847" w14:textId="77777777" w:rsidR="00F81E5F" w:rsidRDefault="0022463A">
      <w:pPr>
        <w:spacing w:line="600" w:lineRule="auto"/>
        <w:ind w:firstLine="720"/>
        <w:jc w:val="center"/>
        <w:rPr>
          <w:rFonts w:eastAsia="Times New Roman"/>
          <w:szCs w:val="24"/>
        </w:rPr>
      </w:pPr>
      <w:r>
        <w:rPr>
          <w:rFonts w:eastAsia="Times New Roman"/>
          <w:szCs w:val="24"/>
        </w:rPr>
        <w:t>Δευτέρα 13 Μαΐου 2019</w:t>
      </w:r>
      <w:r w:rsidRPr="0088286B">
        <w:rPr>
          <w:rFonts w:eastAsia="Times New Roman"/>
          <w:szCs w:val="24"/>
        </w:rPr>
        <w:t xml:space="preserve"> (</w:t>
      </w:r>
      <w:r>
        <w:rPr>
          <w:rFonts w:eastAsia="Times New Roman"/>
          <w:szCs w:val="24"/>
        </w:rPr>
        <w:t>απόγευμα)</w:t>
      </w:r>
    </w:p>
    <w:p w14:paraId="12B6E848" w14:textId="77777777" w:rsidR="00F81E5F" w:rsidRDefault="0022463A">
      <w:pPr>
        <w:spacing w:line="600" w:lineRule="auto"/>
        <w:ind w:firstLine="720"/>
        <w:jc w:val="both"/>
        <w:rPr>
          <w:rFonts w:eastAsia="Times New Roman"/>
          <w:szCs w:val="24"/>
        </w:rPr>
      </w:pPr>
      <w:r w:rsidRPr="00964936">
        <w:rPr>
          <w:rFonts w:eastAsia="Times New Roman"/>
          <w:szCs w:val="24"/>
        </w:rPr>
        <w:t xml:space="preserve">Αθήνα, σήμερα στις </w:t>
      </w:r>
      <w:r>
        <w:rPr>
          <w:rFonts w:eastAsia="Times New Roman"/>
          <w:szCs w:val="24"/>
        </w:rPr>
        <w:t>13 Μαΐου 2019</w:t>
      </w:r>
      <w:r w:rsidRPr="00964936">
        <w:rPr>
          <w:rFonts w:eastAsia="Times New Roman"/>
          <w:szCs w:val="24"/>
        </w:rPr>
        <w:t xml:space="preserve">, ημέρα </w:t>
      </w:r>
      <w:r>
        <w:rPr>
          <w:rFonts w:eastAsia="Times New Roman"/>
          <w:szCs w:val="24"/>
        </w:rPr>
        <w:t xml:space="preserve">Δευτέρα </w:t>
      </w:r>
      <w:r w:rsidRPr="00964936">
        <w:rPr>
          <w:rFonts w:eastAsia="Times New Roman"/>
          <w:szCs w:val="24"/>
        </w:rPr>
        <w:t>και ώρα 1</w:t>
      </w:r>
      <w:r>
        <w:rPr>
          <w:rFonts w:eastAsia="Times New Roman"/>
          <w:szCs w:val="24"/>
        </w:rPr>
        <w:t>8</w:t>
      </w:r>
      <w:r w:rsidRPr="00964936">
        <w:rPr>
          <w:rFonts w:eastAsia="Times New Roman"/>
          <w:szCs w:val="24"/>
        </w:rPr>
        <w:t>.</w:t>
      </w:r>
      <w:r>
        <w:rPr>
          <w:rFonts w:eastAsia="Times New Roman"/>
          <w:szCs w:val="24"/>
        </w:rPr>
        <w:t>39</w:t>
      </w:r>
      <w:r w:rsidRPr="00964936">
        <w:rPr>
          <w:rFonts w:eastAsia="Times New Roman"/>
          <w:szCs w:val="24"/>
        </w:rPr>
        <w:t>΄</w:t>
      </w:r>
      <w:r>
        <w:rPr>
          <w:rFonts w:eastAsia="Times New Roman"/>
          <w:szCs w:val="24"/>
        </w:rPr>
        <w:t>,</w:t>
      </w:r>
      <w:r w:rsidRPr="00964936">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Ζ΄ Αντιπροέδρου </w:t>
      </w:r>
      <w:r w:rsidRPr="00964936">
        <w:rPr>
          <w:rFonts w:eastAsia="Times New Roman"/>
          <w:szCs w:val="24"/>
        </w:rPr>
        <w:t xml:space="preserve">αυτής κ. </w:t>
      </w:r>
      <w:r w:rsidRPr="000204C9">
        <w:rPr>
          <w:rFonts w:eastAsia="Times New Roman"/>
          <w:b/>
          <w:szCs w:val="24"/>
        </w:rPr>
        <w:t>ΜΑΡΙΟΥ ΓΕΩΡΓΙΑΔΗ</w:t>
      </w:r>
      <w:r w:rsidRPr="00964936">
        <w:rPr>
          <w:rFonts w:eastAsia="Times New Roman"/>
          <w:szCs w:val="24"/>
        </w:rPr>
        <w:t>.</w:t>
      </w:r>
    </w:p>
    <w:p w14:paraId="12B6E849" w14:textId="77777777" w:rsidR="00F81E5F" w:rsidRDefault="0022463A">
      <w:pPr>
        <w:spacing w:line="600" w:lineRule="auto"/>
        <w:ind w:firstLine="720"/>
        <w:jc w:val="both"/>
        <w:rPr>
          <w:rFonts w:eastAsia="Times New Roman"/>
          <w:szCs w:val="24"/>
        </w:rPr>
      </w:pPr>
      <w:r>
        <w:rPr>
          <w:rFonts w:eastAsia="Times New Roman"/>
          <w:b/>
          <w:bCs/>
          <w:szCs w:val="24"/>
        </w:rPr>
        <w:t xml:space="preserve">ΠΡΟΕΔΡΕΥΩΝ (Μάριος Γεωργιάδης): </w:t>
      </w:r>
      <w:r w:rsidRPr="00964936">
        <w:rPr>
          <w:rFonts w:eastAsia="Times New Roman"/>
          <w:szCs w:val="24"/>
        </w:rPr>
        <w:t>Κυρίες και κύριοι συνάδελφοι, αρχίζει η συνεδρίαση.</w:t>
      </w:r>
    </w:p>
    <w:p w14:paraId="12B6E84A" w14:textId="77777777" w:rsidR="00F81E5F" w:rsidRDefault="0022463A">
      <w:pPr>
        <w:spacing w:line="600" w:lineRule="auto"/>
        <w:ind w:firstLine="720"/>
        <w:jc w:val="both"/>
        <w:rPr>
          <w:rFonts w:eastAsia="Times New Roman"/>
          <w:szCs w:val="24"/>
        </w:rPr>
      </w:pPr>
      <w:r>
        <w:rPr>
          <w:rFonts w:eastAsia="Times New Roman"/>
          <w:szCs w:val="24"/>
        </w:rPr>
        <w:lastRenderedPageBreak/>
        <w:t>(ΕΠΙΚΥΡΩΣΗ Π</w:t>
      </w:r>
      <w:r>
        <w:rPr>
          <w:rFonts w:eastAsia="Times New Roman"/>
          <w:szCs w:val="24"/>
        </w:rPr>
        <w:t>ΡΑΚΤΙΚΩΝ: Σύμφωνα με την από 13-5-2019 εξουσιοδότηση του Σώματος επικυρώθηκαν με ευθύνη του προεδρείου τα Πρακτικά της ΡΚΑ΄ συνεδριάσεώς του, της Δευτέρας 13 Μαΐου 2019</w:t>
      </w:r>
      <w:r>
        <w:rPr>
          <w:rFonts w:eastAsia="Times New Roman"/>
          <w:szCs w:val="24"/>
        </w:rPr>
        <w:t>,</w:t>
      </w:r>
      <w:r>
        <w:rPr>
          <w:rFonts w:eastAsia="Times New Roman"/>
          <w:szCs w:val="24"/>
        </w:rPr>
        <w:t xml:space="preserve"> σε ό,τι αφορά την ψήφιση στο σύνολο του σχεδίου νόμου: «Κύρωση Σύμβασης Παραχώρησης το</w:t>
      </w:r>
      <w:r>
        <w:rPr>
          <w:rFonts w:eastAsia="Times New Roman"/>
          <w:szCs w:val="24"/>
        </w:rPr>
        <w:t>υ Έργου της Μελέτης Κατασκευής Χρηματοδότησης – Λειτουργίας – Συντήρησης και Εκμετάλλευσης του Νέου Διεθνούς Αερολιμένα</w:t>
      </w:r>
      <w:r>
        <w:rPr>
          <w:rFonts w:eastAsia="Times New Roman"/>
          <w:szCs w:val="24"/>
        </w:rPr>
        <w:t xml:space="preserve"> Ηρακλείου Κρήτης και Μελέτη – Κατασκευή και Χρηματοδότηση των Οδικών του Συνδέσεων και άλλες διατάξεις».</w:t>
      </w:r>
      <w:r>
        <w:rPr>
          <w:rFonts w:eastAsia="Times New Roman"/>
          <w:szCs w:val="24"/>
        </w:rPr>
        <w:t xml:space="preserve"> </w:t>
      </w:r>
    </w:p>
    <w:p w14:paraId="12B6E84B" w14:textId="77777777" w:rsidR="00F81E5F" w:rsidRDefault="0022463A">
      <w:pPr>
        <w:spacing w:line="600" w:lineRule="auto"/>
        <w:ind w:firstLine="720"/>
        <w:jc w:val="both"/>
        <w:rPr>
          <w:rFonts w:eastAsia="Times New Roman"/>
          <w:szCs w:val="24"/>
        </w:rPr>
      </w:pPr>
      <w:r>
        <w:rPr>
          <w:rFonts w:eastAsia="Times New Roman"/>
          <w:szCs w:val="24"/>
        </w:rPr>
        <w:t>Ε</w:t>
      </w:r>
      <w:r>
        <w:rPr>
          <w:rFonts w:eastAsia="Times New Roman" w:cs="Times New Roman"/>
          <w:szCs w:val="24"/>
        </w:rPr>
        <w:t>ισερχόμαστε στην ημερήσια διά</w:t>
      </w:r>
      <w:r>
        <w:rPr>
          <w:rFonts w:eastAsia="Times New Roman" w:cs="Times New Roman"/>
          <w:szCs w:val="24"/>
        </w:rPr>
        <w:t>ταξη της</w:t>
      </w:r>
    </w:p>
    <w:p w14:paraId="12B6E84C" w14:textId="77777777" w:rsidR="00F81E5F" w:rsidRDefault="0022463A">
      <w:pPr>
        <w:keepNext/>
        <w:spacing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14:paraId="12B6E84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sidRPr="00BF2F60">
        <w:rPr>
          <w:rFonts w:eastAsia="Times New Roman" w:cs="Times New Roman"/>
          <w:szCs w:val="24"/>
        </w:rPr>
        <w:t xml:space="preserve"> </w:t>
      </w:r>
      <w:r>
        <w:rPr>
          <w:rFonts w:eastAsia="Times New Roman" w:cs="Times New Roman"/>
          <w:szCs w:val="24"/>
        </w:rPr>
        <w:t>και του συνόλου του σχεδίου νόμου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«Ρύθμιση οφειλών προς τους Φορείς Κοινωνικής </w:t>
      </w:r>
      <w:r>
        <w:rPr>
          <w:rFonts w:eastAsia="Times New Roman" w:cs="Times New Roman"/>
          <w:szCs w:val="24"/>
        </w:rPr>
        <w:lastRenderedPageBreak/>
        <w:t xml:space="preserve">Ασφάλισης, τη Φορολογική Διοίκηση και τους Ο.Τ.Α. α' βαθμού, Συνταξιοδοτικές ρυθμίσεις Δημοσίου και λοιπές ασφαλιστικές και συνταξιοδοτικές διατάξεις, </w:t>
      </w:r>
      <w:r>
        <w:rPr>
          <w:rFonts w:eastAsia="Times New Roman" w:cs="Times New Roman"/>
          <w:szCs w:val="24"/>
        </w:rPr>
        <w:t>ε</w:t>
      </w:r>
      <w:r>
        <w:rPr>
          <w:rFonts w:eastAsia="Times New Roman" w:cs="Times New Roman"/>
          <w:szCs w:val="24"/>
        </w:rPr>
        <w:t xml:space="preserve">νίσχυση </w:t>
      </w:r>
      <w:r>
        <w:rPr>
          <w:rFonts w:eastAsia="Times New Roman" w:cs="Times New Roman"/>
          <w:szCs w:val="24"/>
        </w:rPr>
        <w:t>της προστασίας των εργαζομένων και άλλες διατάξεις».</w:t>
      </w:r>
    </w:p>
    <w:p w14:paraId="12B6E84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Το ανωτέρω σχέδιο νόμου χαρακτηρίστηκε από </w:t>
      </w:r>
      <w:r>
        <w:rPr>
          <w:rFonts w:eastAsia="Times New Roman" w:cs="Times New Roman"/>
          <w:szCs w:val="24"/>
        </w:rPr>
        <w:t xml:space="preserve">την Κυβέρνηση ως επείγον και οι συναρμόδιες Διαρκείς Επιτροπές Κοινωνικών Υποθέσεων, </w:t>
      </w:r>
      <w:r w:rsidRPr="00B11287">
        <w:rPr>
          <w:rFonts w:eastAsia="Times New Roman" w:cs="Times New Roman"/>
          <w:szCs w:val="24"/>
        </w:rPr>
        <w:t xml:space="preserve">Οικονομικών και </w:t>
      </w:r>
      <w:r>
        <w:rPr>
          <w:rFonts w:eastAsia="Times New Roman" w:cs="Times New Roman"/>
          <w:szCs w:val="24"/>
        </w:rPr>
        <w:t>Δ</w:t>
      </w:r>
      <w:r w:rsidRPr="00B11287">
        <w:rPr>
          <w:rFonts w:eastAsia="Times New Roman" w:cs="Times New Roman"/>
          <w:szCs w:val="24"/>
        </w:rPr>
        <w:t xml:space="preserve">ημόσιας </w:t>
      </w:r>
      <w:r>
        <w:rPr>
          <w:rFonts w:eastAsia="Times New Roman" w:cs="Times New Roman"/>
          <w:szCs w:val="24"/>
        </w:rPr>
        <w:t>Δ</w:t>
      </w:r>
      <w:r w:rsidRPr="00B11287">
        <w:rPr>
          <w:rFonts w:eastAsia="Times New Roman" w:cs="Times New Roman"/>
          <w:szCs w:val="24"/>
        </w:rPr>
        <w:t>ιοίκησης</w:t>
      </w:r>
      <w:r>
        <w:rPr>
          <w:rFonts w:eastAsia="Times New Roman" w:cs="Times New Roman"/>
          <w:szCs w:val="24"/>
        </w:rPr>
        <w:t>,</w:t>
      </w:r>
      <w:r w:rsidRPr="00B11287">
        <w:rPr>
          <w:rFonts w:eastAsia="Times New Roman" w:cs="Times New Roman"/>
          <w:szCs w:val="24"/>
        </w:rPr>
        <w:t xml:space="preserve"> </w:t>
      </w:r>
      <w:r>
        <w:rPr>
          <w:rFonts w:eastAsia="Times New Roman" w:cs="Times New Roman"/>
          <w:szCs w:val="24"/>
        </w:rPr>
        <w:t>Δ</w:t>
      </w:r>
      <w:r w:rsidRPr="00B11287">
        <w:rPr>
          <w:rFonts w:eastAsia="Times New Roman" w:cs="Times New Roman"/>
          <w:szCs w:val="24"/>
        </w:rPr>
        <w:t xml:space="preserve">ημόσιας </w:t>
      </w:r>
      <w:r>
        <w:rPr>
          <w:rFonts w:eastAsia="Times New Roman" w:cs="Times New Roman"/>
          <w:szCs w:val="24"/>
        </w:rPr>
        <w:t>Τ</w:t>
      </w:r>
      <w:r w:rsidRPr="00B11287">
        <w:rPr>
          <w:rFonts w:eastAsia="Times New Roman" w:cs="Times New Roman"/>
          <w:szCs w:val="24"/>
        </w:rPr>
        <w:t xml:space="preserve">άξης και </w:t>
      </w:r>
      <w:r>
        <w:rPr>
          <w:rFonts w:eastAsia="Times New Roman" w:cs="Times New Roman"/>
          <w:szCs w:val="24"/>
        </w:rPr>
        <w:t>Δ</w:t>
      </w:r>
      <w:r w:rsidRPr="00B11287">
        <w:rPr>
          <w:rFonts w:eastAsia="Times New Roman" w:cs="Times New Roman"/>
          <w:szCs w:val="24"/>
        </w:rPr>
        <w:t>ικαιοσύνης αποδέχτηκαν κατά πλειοψηφία το</w:t>
      </w:r>
      <w:r>
        <w:rPr>
          <w:rFonts w:eastAsia="Times New Roman" w:cs="Times New Roman"/>
          <w:szCs w:val="24"/>
        </w:rPr>
        <w:t>ν</w:t>
      </w:r>
      <w:r w:rsidRPr="00B11287">
        <w:rPr>
          <w:rFonts w:eastAsia="Times New Roman" w:cs="Times New Roman"/>
          <w:szCs w:val="24"/>
        </w:rPr>
        <w:t xml:space="preserve"> χαρακτηρισμό του ως επε</w:t>
      </w:r>
      <w:r>
        <w:rPr>
          <w:rFonts w:eastAsia="Times New Roman" w:cs="Times New Roman"/>
          <w:szCs w:val="24"/>
        </w:rPr>
        <w:t>ίγοντο</w:t>
      </w:r>
      <w:r w:rsidRPr="00B11287">
        <w:rPr>
          <w:rFonts w:eastAsia="Times New Roman" w:cs="Times New Roman"/>
          <w:szCs w:val="24"/>
        </w:rPr>
        <w:t>ς</w:t>
      </w:r>
      <w:r>
        <w:rPr>
          <w:rFonts w:eastAsia="Times New Roman" w:cs="Times New Roman"/>
          <w:szCs w:val="24"/>
        </w:rPr>
        <w:t>,</w:t>
      </w:r>
      <w:r w:rsidRPr="00B11287">
        <w:rPr>
          <w:rFonts w:eastAsia="Times New Roman" w:cs="Times New Roman"/>
          <w:szCs w:val="24"/>
        </w:rPr>
        <w:t xml:space="preserve"> σύμφωνα με το άρθρο 110 του </w:t>
      </w:r>
      <w:r>
        <w:rPr>
          <w:rFonts w:eastAsia="Times New Roman" w:cs="Times New Roman"/>
          <w:szCs w:val="24"/>
        </w:rPr>
        <w:t>Κ</w:t>
      </w:r>
      <w:r w:rsidRPr="00B11287">
        <w:rPr>
          <w:rFonts w:eastAsia="Times New Roman" w:cs="Times New Roman"/>
          <w:szCs w:val="24"/>
        </w:rPr>
        <w:t>ανονισμού τ</w:t>
      </w:r>
      <w:r w:rsidRPr="00B11287">
        <w:rPr>
          <w:rFonts w:eastAsia="Times New Roman" w:cs="Times New Roman"/>
          <w:szCs w:val="24"/>
        </w:rPr>
        <w:t>ης Βουλής</w:t>
      </w:r>
      <w:r>
        <w:rPr>
          <w:rFonts w:eastAsia="Times New Roman" w:cs="Times New Roman"/>
          <w:szCs w:val="24"/>
        </w:rPr>
        <w:t>.</w:t>
      </w:r>
    </w:p>
    <w:p w14:paraId="12B6E84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Ν</w:t>
      </w:r>
      <w:r w:rsidRPr="00B11287">
        <w:rPr>
          <w:rFonts w:eastAsia="Times New Roman" w:cs="Times New Roman"/>
          <w:szCs w:val="24"/>
        </w:rPr>
        <w:t xml:space="preserve">α υπενθυμίσω ότι οι χρόνοι είναι </w:t>
      </w:r>
      <w:r>
        <w:rPr>
          <w:rFonts w:eastAsia="Times New Roman" w:cs="Times New Roman"/>
          <w:szCs w:val="24"/>
        </w:rPr>
        <w:t>δώδεκα</w:t>
      </w:r>
      <w:r w:rsidRPr="00B11287">
        <w:rPr>
          <w:rFonts w:eastAsia="Times New Roman" w:cs="Times New Roman"/>
          <w:szCs w:val="24"/>
        </w:rPr>
        <w:t xml:space="preserve"> λεπτά για τους </w:t>
      </w:r>
      <w:r>
        <w:rPr>
          <w:rFonts w:eastAsia="Times New Roman" w:cs="Times New Roman"/>
          <w:szCs w:val="24"/>
        </w:rPr>
        <w:t xml:space="preserve">εισηγητές και ειδικούς αγορητές με </w:t>
      </w:r>
      <w:proofErr w:type="spellStart"/>
      <w:r>
        <w:rPr>
          <w:rFonts w:eastAsia="Times New Roman" w:cs="Times New Roman"/>
          <w:szCs w:val="24"/>
        </w:rPr>
        <w:t>εξάλεπτη</w:t>
      </w:r>
      <w:proofErr w:type="spellEnd"/>
      <w:r w:rsidRPr="00B11287">
        <w:rPr>
          <w:rFonts w:eastAsia="Times New Roman" w:cs="Times New Roman"/>
          <w:szCs w:val="24"/>
        </w:rPr>
        <w:t xml:space="preserve"> δευτερολογία</w:t>
      </w:r>
      <w:r>
        <w:rPr>
          <w:rFonts w:eastAsia="Times New Roman" w:cs="Times New Roman"/>
          <w:szCs w:val="24"/>
        </w:rPr>
        <w:t>. Οι</w:t>
      </w:r>
      <w:r w:rsidRPr="00B11287">
        <w:rPr>
          <w:rFonts w:eastAsia="Times New Roman" w:cs="Times New Roman"/>
          <w:szCs w:val="24"/>
        </w:rPr>
        <w:t xml:space="preserve"> Κοινοβουλευτικοί Εκπρόσωποι έχουν </w:t>
      </w:r>
      <w:r>
        <w:rPr>
          <w:rFonts w:eastAsia="Times New Roman" w:cs="Times New Roman"/>
          <w:szCs w:val="24"/>
        </w:rPr>
        <w:t>δώδεκα</w:t>
      </w:r>
      <w:r w:rsidRPr="00B11287">
        <w:rPr>
          <w:rFonts w:eastAsia="Times New Roman" w:cs="Times New Roman"/>
          <w:szCs w:val="24"/>
        </w:rPr>
        <w:t xml:space="preserve"> λεπτά</w:t>
      </w:r>
      <w:r>
        <w:rPr>
          <w:rFonts w:eastAsia="Times New Roman" w:cs="Times New Roman"/>
          <w:szCs w:val="24"/>
        </w:rPr>
        <w:t>,</w:t>
      </w:r>
      <w:r w:rsidRPr="00B11287">
        <w:rPr>
          <w:rFonts w:eastAsia="Times New Roman" w:cs="Times New Roman"/>
          <w:szCs w:val="24"/>
        </w:rPr>
        <w:t xml:space="preserve"> χωρίς δικαίωμα δευτερολογίας και πέντε λεπτά οι ομιλητές</w:t>
      </w:r>
      <w:r>
        <w:rPr>
          <w:rFonts w:eastAsia="Times New Roman" w:cs="Times New Roman"/>
          <w:szCs w:val="24"/>
        </w:rPr>
        <w:t>. Οι χρόνοι είναι με βάσ</w:t>
      </w:r>
      <w:r>
        <w:rPr>
          <w:rFonts w:eastAsia="Times New Roman" w:cs="Times New Roman"/>
          <w:szCs w:val="24"/>
        </w:rPr>
        <w:t>η τον Κ</w:t>
      </w:r>
      <w:r w:rsidRPr="00B11287">
        <w:rPr>
          <w:rFonts w:eastAsia="Times New Roman" w:cs="Times New Roman"/>
          <w:szCs w:val="24"/>
        </w:rPr>
        <w:t xml:space="preserve">ανονισμό και το άρθρο 110 του </w:t>
      </w:r>
      <w:r>
        <w:rPr>
          <w:rFonts w:eastAsia="Times New Roman" w:cs="Times New Roman"/>
          <w:szCs w:val="24"/>
        </w:rPr>
        <w:t>Κ</w:t>
      </w:r>
      <w:r w:rsidRPr="00B11287">
        <w:rPr>
          <w:rFonts w:eastAsia="Times New Roman" w:cs="Times New Roman"/>
          <w:szCs w:val="24"/>
        </w:rPr>
        <w:t>ανονισμού της Βουλής με το χαρακτηρισμό ως επε</w:t>
      </w:r>
      <w:r>
        <w:rPr>
          <w:rFonts w:eastAsia="Times New Roman" w:cs="Times New Roman"/>
          <w:szCs w:val="24"/>
        </w:rPr>
        <w:t>ίγοντος.</w:t>
      </w:r>
    </w:p>
    <w:p w14:paraId="12B6E850"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ΤΡΑΓΑΚΗΣ: </w:t>
      </w:r>
      <w:r>
        <w:rPr>
          <w:rFonts w:eastAsia="Times New Roman" w:cs="Times New Roman"/>
          <w:szCs w:val="24"/>
        </w:rPr>
        <w:t>Αφού δεν εφαρμόζεται το επείγον.</w:t>
      </w:r>
    </w:p>
    <w:p w14:paraId="12B6E851"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cs="Times New Roman"/>
          <w:szCs w:val="24"/>
        </w:rPr>
        <w:t xml:space="preserve">Έχει χαρακτηριστεί ως επείγον, </w:t>
      </w:r>
      <w:r>
        <w:rPr>
          <w:rFonts w:eastAsia="Times New Roman" w:cs="Times New Roman"/>
          <w:szCs w:val="24"/>
        </w:rPr>
        <w:t>κ</w:t>
      </w:r>
      <w:r w:rsidRPr="00B11287">
        <w:rPr>
          <w:rFonts w:eastAsia="Times New Roman" w:cs="Times New Roman"/>
          <w:szCs w:val="24"/>
        </w:rPr>
        <w:t xml:space="preserve">ύριε </w:t>
      </w:r>
      <w:r>
        <w:rPr>
          <w:rFonts w:eastAsia="Times New Roman" w:cs="Times New Roman"/>
          <w:szCs w:val="24"/>
        </w:rPr>
        <w:t>Π</w:t>
      </w:r>
      <w:r w:rsidRPr="00B11287">
        <w:rPr>
          <w:rFonts w:eastAsia="Times New Roman" w:cs="Times New Roman"/>
          <w:szCs w:val="24"/>
        </w:rPr>
        <w:t>ρόεδρε</w:t>
      </w:r>
      <w:r>
        <w:rPr>
          <w:rFonts w:eastAsia="Times New Roman" w:cs="Times New Roman"/>
          <w:szCs w:val="24"/>
        </w:rPr>
        <w:t>,</w:t>
      </w:r>
      <w:r w:rsidRPr="00B11287">
        <w:rPr>
          <w:rFonts w:eastAsia="Times New Roman" w:cs="Times New Roman"/>
          <w:szCs w:val="24"/>
        </w:rPr>
        <w:t xml:space="preserve"> και έτσι έχει έρθει</w:t>
      </w:r>
      <w:r>
        <w:rPr>
          <w:rFonts w:eastAsia="Times New Roman" w:cs="Times New Roman"/>
          <w:szCs w:val="24"/>
        </w:rPr>
        <w:t>.</w:t>
      </w:r>
    </w:p>
    <w:p w14:paraId="12B6E85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Δ</w:t>
      </w:r>
      <w:r w:rsidRPr="00B11287">
        <w:rPr>
          <w:rFonts w:eastAsia="Times New Roman" w:cs="Times New Roman"/>
          <w:szCs w:val="24"/>
        </w:rPr>
        <w:t xml:space="preserve">ιάσκεψη των </w:t>
      </w:r>
      <w:r>
        <w:rPr>
          <w:rFonts w:eastAsia="Times New Roman" w:cs="Times New Roman"/>
          <w:szCs w:val="24"/>
        </w:rPr>
        <w:t>Π</w:t>
      </w:r>
      <w:r w:rsidRPr="00B11287">
        <w:rPr>
          <w:rFonts w:eastAsia="Times New Roman" w:cs="Times New Roman"/>
          <w:szCs w:val="24"/>
        </w:rPr>
        <w:t xml:space="preserve">ροέδρων αποφάσισε στη συνεδρίασή της </w:t>
      </w:r>
      <w:r>
        <w:rPr>
          <w:rFonts w:eastAsia="Times New Roman" w:cs="Times New Roman"/>
          <w:szCs w:val="24"/>
        </w:rPr>
        <w:t xml:space="preserve">στις </w:t>
      </w:r>
      <w:r>
        <w:rPr>
          <w:rFonts w:eastAsia="Times New Roman" w:cs="Times New Roman"/>
          <w:szCs w:val="24"/>
        </w:rPr>
        <w:t xml:space="preserve">6 </w:t>
      </w:r>
      <w:r>
        <w:rPr>
          <w:rFonts w:eastAsia="Times New Roman" w:cs="Times New Roman"/>
          <w:szCs w:val="24"/>
        </w:rPr>
        <w:t>Μαΐου</w:t>
      </w:r>
      <w:r>
        <w:rPr>
          <w:rFonts w:eastAsia="Times New Roman" w:cs="Times New Roman"/>
          <w:szCs w:val="24"/>
        </w:rPr>
        <w:t xml:space="preserve"> 2019 </w:t>
      </w:r>
      <w:r w:rsidRPr="00B11287">
        <w:rPr>
          <w:rFonts w:eastAsia="Times New Roman" w:cs="Times New Roman"/>
          <w:szCs w:val="24"/>
        </w:rPr>
        <w:t>τη συζήτηση του νομοσχεδίου σε δύο συνεδριάσεις</w:t>
      </w:r>
      <w:r>
        <w:rPr>
          <w:rFonts w:eastAsia="Times New Roman" w:cs="Times New Roman"/>
          <w:szCs w:val="24"/>
        </w:rPr>
        <w:t>. Π</w:t>
      </w:r>
      <w:r w:rsidRPr="00B11287">
        <w:rPr>
          <w:rFonts w:eastAsia="Times New Roman" w:cs="Times New Roman"/>
          <w:szCs w:val="24"/>
        </w:rPr>
        <w:t>ροτείνω η συζήτηση να είναι ενιαία επί της αρχής</w:t>
      </w:r>
      <w:r>
        <w:rPr>
          <w:rFonts w:eastAsia="Times New Roman" w:cs="Times New Roman"/>
          <w:szCs w:val="24"/>
        </w:rPr>
        <w:t>,</w:t>
      </w:r>
      <w:r w:rsidRPr="00B11287">
        <w:rPr>
          <w:rFonts w:eastAsia="Times New Roman" w:cs="Times New Roman"/>
          <w:szCs w:val="24"/>
        </w:rPr>
        <w:t xml:space="preserve"> των άρθρων και των τροπολογιών</w:t>
      </w:r>
      <w:r>
        <w:rPr>
          <w:rFonts w:eastAsia="Times New Roman" w:cs="Times New Roman"/>
          <w:szCs w:val="24"/>
        </w:rPr>
        <w:t>. Τ</w:t>
      </w:r>
      <w:r w:rsidRPr="00B11287">
        <w:rPr>
          <w:rFonts w:eastAsia="Times New Roman" w:cs="Times New Roman"/>
          <w:szCs w:val="24"/>
        </w:rPr>
        <w:t xml:space="preserve">ο </w:t>
      </w:r>
      <w:r>
        <w:rPr>
          <w:rFonts w:eastAsia="Times New Roman" w:cs="Times New Roman"/>
          <w:szCs w:val="24"/>
        </w:rPr>
        <w:t>Σ</w:t>
      </w:r>
      <w:r w:rsidRPr="00B11287">
        <w:rPr>
          <w:rFonts w:eastAsia="Times New Roman" w:cs="Times New Roman"/>
          <w:szCs w:val="24"/>
        </w:rPr>
        <w:t>ώμα συμφωνεί</w:t>
      </w:r>
      <w:r>
        <w:rPr>
          <w:rFonts w:eastAsia="Times New Roman" w:cs="Times New Roman"/>
          <w:szCs w:val="24"/>
        </w:rPr>
        <w:t>;</w:t>
      </w:r>
    </w:p>
    <w:p w14:paraId="12B6E853"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12B6E854" w14:textId="77777777" w:rsidR="00F81E5F" w:rsidRDefault="0022463A">
      <w:pPr>
        <w:spacing w:line="600" w:lineRule="auto"/>
        <w:ind w:firstLine="720"/>
        <w:jc w:val="both"/>
        <w:rPr>
          <w:rFonts w:eastAsia="Times New Roman" w:cs="Times New Roman"/>
          <w:szCs w:val="24"/>
        </w:rPr>
      </w:pPr>
      <w:r>
        <w:rPr>
          <w:rFonts w:eastAsia="Times New Roman"/>
          <w:b/>
          <w:bCs/>
          <w:szCs w:val="24"/>
        </w:rPr>
        <w:t>ΠΡ</w:t>
      </w:r>
      <w:r>
        <w:rPr>
          <w:rFonts w:eastAsia="Times New Roman"/>
          <w:b/>
          <w:bCs/>
          <w:szCs w:val="24"/>
        </w:rPr>
        <w:t xml:space="preserve">ΟΕΔΡΕΥΩΝ (Μάριος Γεωργιάδης): </w:t>
      </w:r>
      <w:r>
        <w:rPr>
          <w:rFonts w:eastAsia="Times New Roman" w:cs="Times New Roman"/>
          <w:szCs w:val="24"/>
        </w:rPr>
        <w:t>Το Σ</w:t>
      </w:r>
      <w:r w:rsidRPr="00B11287">
        <w:rPr>
          <w:rFonts w:eastAsia="Times New Roman" w:cs="Times New Roman"/>
          <w:szCs w:val="24"/>
        </w:rPr>
        <w:t xml:space="preserve">ώμα </w:t>
      </w:r>
      <w:proofErr w:type="spellStart"/>
      <w:r>
        <w:rPr>
          <w:rFonts w:eastAsia="Times New Roman" w:cs="Times New Roman"/>
          <w:szCs w:val="24"/>
        </w:rPr>
        <w:t>συνεφώνησε</w:t>
      </w:r>
      <w:proofErr w:type="spellEnd"/>
      <w:r>
        <w:rPr>
          <w:rFonts w:eastAsia="Times New Roman" w:cs="Times New Roman"/>
          <w:szCs w:val="24"/>
        </w:rPr>
        <w:t>.</w:t>
      </w:r>
    </w:p>
    <w:p w14:paraId="12B6E855"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 κύριε Πρόεδρε! Παρακαλώ τον λόγο!</w:t>
      </w:r>
    </w:p>
    <w:p w14:paraId="12B6E856"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cs="Times New Roman"/>
          <w:szCs w:val="24"/>
        </w:rPr>
        <w:t xml:space="preserve">Μισό λεπτό, κύριε </w:t>
      </w:r>
      <w:proofErr w:type="spellStart"/>
      <w:r>
        <w:rPr>
          <w:rFonts w:eastAsia="Times New Roman" w:cs="Times New Roman"/>
          <w:szCs w:val="24"/>
        </w:rPr>
        <w:t>Κατσώτη</w:t>
      </w:r>
      <w:proofErr w:type="spellEnd"/>
      <w:r>
        <w:rPr>
          <w:rFonts w:eastAsia="Times New Roman" w:cs="Times New Roman"/>
          <w:szCs w:val="24"/>
        </w:rPr>
        <w:t xml:space="preserve">. Θα σας δώσω τον λόγο. </w:t>
      </w:r>
    </w:p>
    <w:p w14:paraId="12B6E857" w14:textId="77777777" w:rsidR="00F81E5F" w:rsidRDefault="0022463A">
      <w:pPr>
        <w:spacing w:line="600" w:lineRule="auto"/>
        <w:ind w:firstLine="720"/>
        <w:jc w:val="both"/>
        <w:rPr>
          <w:rFonts w:eastAsia="Times New Roman" w:cs="Times New Roman"/>
          <w:b/>
          <w:szCs w:val="24"/>
        </w:rPr>
      </w:pPr>
      <w:r>
        <w:rPr>
          <w:rFonts w:eastAsia="Times New Roman" w:cs="Times New Roman"/>
          <w:b/>
          <w:szCs w:val="24"/>
        </w:rPr>
        <w:t>ΓΙΑΝΝΗΣ ΚΟΥΤΣΟΥΚΟΣ:</w:t>
      </w:r>
      <w:r>
        <w:rPr>
          <w:rFonts w:eastAsia="Times New Roman" w:cs="Times New Roman"/>
          <w:szCs w:val="24"/>
        </w:rPr>
        <w:t xml:space="preserve"> Όχι, δεν συμφωνούμε!</w:t>
      </w:r>
    </w:p>
    <w:p w14:paraId="12B6E858"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Εμείς συμφ</w:t>
      </w:r>
      <w:r>
        <w:rPr>
          <w:rFonts w:eastAsia="Times New Roman" w:cs="Times New Roman"/>
          <w:szCs w:val="24"/>
        </w:rPr>
        <w:t>ωνούμε, κύριε Πρόεδρε.</w:t>
      </w:r>
    </w:p>
    <w:p w14:paraId="12B6E859"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bCs/>
          <w:szCs w:val="24"/>
        </w:rPr>
        <w:t>Δεν συμφωνείτε να πάει σε δύο</w:t>
      </w:r>
      <w:r w:rsidRPr="00B11287">
        <w:rPr>
          <w:rFonts w:eastAsia="Times New Roman" w:cs="Times New Roman"/>
          <w:szCs w:val="24"/>
        </w:rPr>
        <w:t xml:space="preserve"> συνεδριάσεις</w:t>
      </w:r>
      <w:r>
        <w:rPr>
          <w:rFonts w:eastAsia="Times New Roman" w:cs="Times New Roman"/>
          <w:szCs w:val="24"/>
        </w:rPr>
        <w:t xml:space="preserve">, </w:t>
      </w:r>
      <w:r w:rsidRPr="00B11287">
        <w:rPr>
          <w:rFonts w:eastAsia="Times New Roman" w:cs="Times New Roman"/>
          <w:szCs w:val="24"/>
        </w:rPr>
        <w:t xml:space="preserve">να συζητήσουμε </w:t>
      </w:r>
      <w:r>
        <w:rPr>
          <w:rFonts w:eastAsia="Times New Roman" w:cs="Times New Roman"/>
          <w:szCs w:val="24"/>
        </w:rPr>
        <w:t>ενιαία</w:t>
      </w:r>
      <w:r w:rsidRPr="00B11287">
        <w:rPr>
          <w:rFonts w:eastAsia="Times New Roman" w:cs="Times New Roman"/>
          <w:szCs w:val="24"/>
        </w:rPr>
        <w:t xml:space="preserve"> επί της </w:t>
      </w:r>
      <w:r>
        <w:rPr>
          <w:rFonts w:eastAsia="Times New Roman" w:cs="Times New Roman"/>
          <w:szCs w:val="24"/>
        </w:rPr>
        <w:t xml:space="preserve">αρχής, </w:t>
      </w:r>
      <w:r w:rsidRPr="00B11287">
        <w:rPr>
          <w:rFonts w:eastAsia="Times New Roman" w:cs="Times New Roman"/>
          <w:szCs w:val="24"/>
        </w:rPr>
        <w:t xml:space="preserve">επί των άρθρων και </w:t>
      </w:r>
      <w:r>
        <w:rPr>
          <w:rFonts w:eastAsia="Times New Roman" w:cs="Times New Roman"/>
          <w:szCs w:val="24"/>
        </w:rPr>
        <w:t xml:space="preserve">επί </w:t>
      </w:r>
      <w:r w:rsidRPr="00B11287">
        <w:rPr>
          <w:rFonts w:eastAsia="Times New Roman" w:cs="Times New Roman"/>
          <w:szCs w:val="24"/>
        </w:rPr>
        <w:t>των τροπολογιών</w:t>
      </w:r>
      <w:r>
        <w:rPr>
          <w:rFonts w:eastAsia="Times New Roman" w:cs="Times New Roman"/>
          <w:szCs w:val="24"/>
        </w:rPr>
        <w:t>; Σ</w:t>
      </w:r>
      <w:r w:rsidRPr="00B11287">
        <w:rPr>
          <w:rFonts w:eastAsia="Times New Roman" w:cs="Times New Roman"/>
          <w:szCs w:val="24"/>
        </w:rPr>
        <w:t xml:space="preserve">τη </w:t>
      </w:r>
      <w:r>
        <w:rPr>
          <w:rFonts w:eastAsia="Times New Roman" w:cs="Times New Roman"/>
          <w:szCs w:val="24"/>
        </w:rPr>
        <w:t>Δ</w:t>
      </w:r>
      <w:r w:rsidRPr="00B11287">
        <w:rPr>
          <w:rFonts w:eastAsia="Times New Roman" w:cs="Times New Roman"/>
          <w:szCs w:val="24"/>
        </w:rPr>
        <w:t xml:space="preserve">ιάσκεψη των </w:t>
      </w:r>
      <w:r>
        <w:rPr>
          <w:rFonts w:eastAsia="Times New Roman" w:cs="Times New Roman"/>
          <w:szCs w:val="24"/>
        </w:rPr>
        <w:t>Π</w:t>
      </w:r>
      <w:r w:rsidRPr="00B11287">
        <w:rPr>
          <w:rFonts w:eastAsia="Times New Roman" w:cs="Times New Roman"/>
          <w:szCs w:val="24"/>
        </w:rPr>
        <w:t>ροέδρων δεν το συμφωνήσατε αυτό</w:t>
      </w:r>
      <w:r>
        <w:rPr>
          <w:rFonts w:eastAsia="Times New Roman" w:cs="Times New Roman"/>
          <w:szCs w:val="24"/>
        </w:rPr>
        <w:t>;</w:t>
      </w:r>
    </w:p>
    <w:p w14:paraId="12B6E85A"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 είπα</w:t>
      </w:r>
      <w:r>
        <w:rPr>
          <w:rFonts w:eastAsia="Times New Roman" w:cs="Times New Roman"/>
          <w:szCs w:val="24"/>
        </w:rPr>
        <w:t>με!</w:t>
      </w:r>
    </w:p>
    <w:p w14:paraId="12B6E85B"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Δεν συμφωνούμε, γιατί άλλαξε η κατάσταση.</w:t>
      </w:r>
    </w:p>
    <w:p w14:paraId="12B6E85C"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cs="Times New Roman"/>
          <w:szCs w:val="24"/>
        </w:rPr>
        <w:t>Θα καταγραφεί.</w:t>
      </w:r>
    </w:p>
    <w:p w14:paraId="12B6E85D"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Μπορώ να πάρω τον λόγο, κύριε Πρόεδρε, επί της διαδικασίας ή θα μας τον αφαιρέσετε;</w:t>
      </w:r>
    </w:p>
    <w:p w14:paraId="12B6E85E"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cs="Times New Roman"/>
          <w:szCs w:val="24"/>
        </w:rPr>
        <w:t xml:space="preserve">Έχω </w:t>
      </w:r>
      <w:r>
        <w:rPr>
          <w:rFonts w:eastAsia="Times New Roman" w:cs="Times New Roman"/>
          <w:szCs w:val="24"/>
        </w:rPr>
        <w:t>αφαιρέσει ποτέ τον λόγο από κανέναν;</w:t>
      </w:r>
    </w:p>
    <w:p w14:paraId="12B6E85F"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Πολλές φορές!</w:t>
      </w:r>
    </w:p>
    <w:p w14:paraId="12B6E860" w14:textId="77777777" w:rsidR="00F81E5F" w:rsidRDefault="0022463A">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(Μάριος Γεωργιάδης): </w:t>
      </w:r>
      <w:r w:rsidRPr="009765C0">
        <w:rPr>
          <w:rFonts w:eastAsia="Times New Roman"/>
          <w:bCs/>
          <w:szCs w:val="24"/>
        </w:rPr>
        <w:t>«</w:t>
      </w:r>
      <w:r>
        <w:rPr>
          <w:rFonts w:eastAsia="Times New Roman" w:cs="Times New Roman"/>
          <w:szCs w:val="24"/>
        </w:rPr>
        <w:t>Πολλές φορές»; Πείτε μου μία που σας έχω αφαιρέσει τον λόγο, κύριε Κουτσούκο!</w:t>
      </w:r>
    </w:p>
    <w:p w14:paraId="12B6E861"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Τώρα μπορούμε να έχουμε τον λόγο;</w:t>
      </w:r>
    </w:p>
    <w:p w14:paraId="12B6E862" w14:textId="77777777" w:rsidR="00F81E5F" w:rsidRDefault="0022463A">
      <w:pPr>
        <w:spacing w:line="600" w:lineRule="auto"/>
        <w:ind w:firstLine="720"/>
        <w:jc w:val="both"/>
        <w:rPr>
          <w:rFonts w:eastAsia="Times New Roman" w:cs="Times New Roman"/>
          <w:szCs w:val="24"/>
        </w:rPr>
      </w:pPr>
      <w:r>
        <w:rPr>
          <w:rFonts w:eastAsia="Times New Roman"/>
          <w:b/>
          <w:bCs/>
          <w:szCs w:val="24"/>
        </w:rPr>
        <w:t>ΠΡΟΕΔΡΕΥΩΝ (Μάριος Γ</w:t>
      </w:r>
      <w:r>
        <w:rPr>
          <w:rFonts w:eastAsia="Times New Roman"/>
          <w:b/>
          <w:bCs/>
          <w:szCs w:val="24"/>
        </w:rPr>
        <w:t xml:space="preserve">εωργιάδης): </w:t>
      </w:r>
      <w:r>
        <w:rPr>
          <w:rFonts w:eastAsia="Times New Roman" w:cs="Times New Roman"/>
          <w:szCs w:val="24"/>
        </w:rPr>
        <w:t>Όχι, θέλω να μου πείτε τις φορές που έχω αφαιρέσει τον λόγο από κάποιον. Θέλω να μου πείτε τις φορές που εγώ προσωπικά έχω αφαιρέσει τον λόγο. Να μην λέμε αερολογίες «πολλές φορές», για να δημιουργήσουμε εντυπώσεις. Σας παρακαλώ πάρα πολύ!</w:t>
      </w:r>
    </w:p>
    <w:p w14:paraId="12B6E863"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 xml:space="preserve">ΓΙΑ ΓΕΝΝΙΑ: </w:t>
      </w:r>
      <w:r>
        <w:rPr>
          <w:rFonts w:eastAsia="Times New Roman" w:cs="Times New Roman"/>
          <w:szCs w:val="24"/>
        </w:rPr>
        <w:t>Έχετε δίκιο, κύριε Πρόεδρε.</w:t>
      </w:r>
    </w:p>
    <w:p w14:paraId="12B6E864"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Εσύ να προσέχεις που είσαι εκεί πάνω!</w:t>
      </w:r>
    </w:p>
    <w:p w14:paraId="12B6E865"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cs="Times New Roman"/>
          <w:szCs w:val="24"/>
        </w:rPr>
        <w:t>Εγώ προσέχω πάρα πολύ καλά.</w:t>
      </w:r>
    </w:p>
    <w:p w14:paraId="12B6E866"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Δώσε μου τον λόγο.</w:t>
      </w:r>
    </w:p>
    <w:p w14:paraId="12B6E867" w14:textId="77777777" w:rsidR="00F81E5F" w:rsidRDefault="0022463A">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(Μάριος Γεωργιάδης): </w:t>
      </w:r>
      <w:r>
        <w:rPr>
          <w:rFonts w:eastAsia="Times New Roman" w:cs="Times New Roman"/>
          <w:szCs w:val="24"/>
        </w:rPr>
        <w:t>Θα σας δώσω τον λόγο, δεν τ</w:t>
      </w:r>
      <w:r>
        <w:rPr>
          <w:rFonts w:eastAsia="Times New Roman" w:cs="Times New Roman"/>
          <w:szCs w:val="24"/>
        </w:rPr>
        <w:t>ο έχω αρνηθεί. Εάν θέλετε τον λόγο, με τη σειρά θα πάρουν τον λόγο όλοι οι Κοινοβουλευτικοί Εκπρόσωποι. Αν είναι ποτέ δυνατόν!</w:t>
      </w:r>
    </w:p>
    <w:p w14:paraId="12B6E86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Κύριε Μαντά, θέλετε τον λόγο ως Κοινοβουλευτικός Εκπρόσωπος;</w:t>
      </w:r>
    </w:p>
    <w:p w14:paraId="12B6E869"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Όχι, όχι, δεν θέλω. Εγώ συμφωνώ με τη διαδικασία που</w:t>
      </w:r>
      <w:r>
        <w:rPr>
          <w:rFonts w:eastAsia="Times New Roman" w:cs="Times New Roman"/>
          <w:szCs w:val="24"/>
        </w:rPr>
        <w:t xml:space="preserve"> είπατε.</w:t>
      </w:r>
    </w:p>
    <w:p w14:paraId="12B6E86A"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cs="Times New Roman"/>
          <w:szCs w:val="24"/>
        </w:rPr>
        <w:t>Ο Κοινοβουλευτικός Εκπρόσωπος της Νέας Δημοκρατίας δεν είναι εδώ.</w:t>
      </w:r>
    </w:p>
    <w:p w14:paraId="12B6E86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Ελάτε, κύριε Κουτσούκο, έχετε τον λόγο.</w:t>
      </w:r>
    </w:p>
    <w:p w14:paraId="12B6E86C"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επεσήμανα κατά τη </w:t>
      </w:r>
      <w:r w:rsidRPr="00B11287">
        <w:rPr>
          <w:rFonts w:eastAsia="Times New Roman" w:cs="Times New Roman"/>
          <w:szCs w:val="24"/>
        </w:rPr>
        <w:t xml:space="preserve">συνεδρίαση των </w:t>
      </w:r>
      <w:r>
        <w:rPr>
          <w:rFonts w:eastAsia="Times New Roman" w:cs="Times New Roman"/>
          <w:szCs w:val="24"/>
        </w:rPr>
        <w:t>ε</w:t>
      </w:r>
      <w:r w:rsidRPr="00B11287">
        <w:rPr>
          <w:rFonts w:eastAsia="Times New Roman" w:cs="Times New Roman"/>
          <w:szCs w:val="24"/>
        </w:rPr>
        <w:t>πιτροπών</w:t>
      </w:r>
      <w:r>
        <w:rPr>
          <w:rFonts w:eastAsia="Times New Roman" w:cs="Times New Roman"/>
          <w:szCs w:val="24"/>
        </w:rPr>
        <w:t>,</w:t>
      </w:r>
      <w:r w:rsidRPr="00B11287">
        <w:rPr>
          <w:rFonts w:eastAsia="Times New Roman" w:cs="Times New Roman"/>
          <w:szCs w:val="24"/>
        </w:rPr>
        <w:t xml:space="preserve"> που ήταν </w:t>
      </w:r>
      <w:r>
        <w:rPr>
          <w:rFonts w:eastAsia="Times New Roman" w:cs="Times New Roman"/>
          <w:szCs w:val="24"/>
        </w:rPr>
        <w:t xml:space="preserve">η μισή </w:t>
      </w:r>
      <w:r w:rsidRPr="00B11287">
        <w:rPr>
          <w:rFonts w:eastAsia="Times New Roman" w:cs="Times New Roman"/>
          <w:szCs w:val="24"/>
        </w:rPr>
        <w:t>Βουλή</w:t>
      </w:r>
      <w:r>
        <w:rPr>
          <w:rFonts w:eastAsia="Times New Roman" w:cs="Times New Roman"/>
          <w:szCs w:val="24"/>
        </w:rPr>
        <w:t>, ότι αυτ</w:t>
      </w:r>
      <w:r>
        <w:rPr>
          <w:rFonts w:eastAsia="Times New Roman" w:cs="Times New Roman"/>
          <w:szCs w:val="24"/>
        </w:rPr>
        <w:t>ό</w:t>
      </w:r>
      <w:r w:rsidRPr="00B11287">
        <w:rPr>
          <w:rFonts w:eastAsia="Times New Roman" w:cs="Times New Roman"/>
          <w:szCs w:val="24"/>
        </w:rPr>
        <w:t xml:space="preserve"> το νομοσχέδιο </w:t>
      </w:r>
      <w:r>
        <w:rPr>
          <w:rFonts w:eastAsia="Times New Roman" w:cs="Times New Roman"/>
          <w:szCs w:val="24"/>
        </w:rPr>
        <w:t>με</w:t>
      </w:r>
      <w:r w:rsidRPr="00B11287">
        <w:rPr>
          <w:rFonts w:eastAsia="Times New Roman" w:cs="Times New Roman"/>
          <w:szCs w:val="24"/>
        </w:rPr>
        <w:t xml:space="preserve">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w:t>
      </w:r>
      <w:r w:rsidRPr="00B11287">
        <w:rPr>
          <w:rFonts w:eastAsia="Times New Roman" w:cs="Times New Roman"/>
          <w:szCs w:val="24"/>
        </w:rPr>
        <w:t>όπ</w:t>
      </w:r>
      <w:r>
        <w:rPr>
          <w:rFonts w:eastAsia="Times New Roman" w:cs="Times New Roman"/>
          <w:szCs w:val="24"/>
        </w:rPr>
        <w:t>ω</w:t>
      </w:r>
      <w:r w:rsidRPr="00B11287">
        <w:rPr>
          <w:rFonts w:eastAsia="Times New Roman" w:cs="Times New Roman"/>
          <w:szCs w:val="24"/>
        </w:rPr>
        <w:t>ς</w:t>
      </w:r>
      <w:r>
        <w:rPr>
          <w:rFonts w:eastAsia="Times New Roman" w:cs="Times New Roman"/>
          <w:szCs w:val="24"/>
        </w:rPr>
        <w:t xml:space="preserve"> εισήχθη, </w:t>
      </w:r>
      <w:r w:rsidRPr="00B11287">
        <w:rPr>
          <w:rFonts w:eastAsia="Times New Roman" w:cs="Times New Roman"/>
          <w:szCs w:val="24"/>
        </w:rPr>
        <w:t xml:space="preserve">η </w:t>
      </w:r>
      <w:r>
        <w:rPr>
          <w:rFonts w:eastAsia="Times New Roman" w:cs="Times New Roman"/>
          <w:szCs w:val="24"/>
        </w:rPr>
        <w:t>Κ</w:t>
      </w:r>
      <w:r w:rsidRPr="00B11287">
        <w:rPr>
          <w:rFonts w:eastAsia="Times New Roman" w:cs="Times New Roman"/>
          <w:szCs w:val="24"/>
        </w:rPr>
        <w:t xml:space="preserve">υβέρνηση </w:t>
      </w:r>
      <w:r>
        <w:rPr>
          <w:rFonts w:eastAsia="Times New Roman" w:cs="Times New Roman"/>
          <w:szCs w:val="24"/>
        </w:rPr>
        <w:t>το έκλωθε κανένα</w:t>
      </w:r>
      <w:r w:rsidRPr="00B11287">
        <w:rPr>
          <w:rFonts w:eastAsia="Times New Roman" w:cs="Times New Roman"/>
          <w:szCs w:val="24"/>
        </w:rPr>
        <w:t xml:space="preserve"> χρόνο και μας το </w:t>
      </w:r>
      <w:r>
        <w:rPr>
          <w:rFonts w:eastAsia="Times New Roman" w:cs="Times New Roman"/>
          <w:szCs w:val="24"/>
        </w:rPr>
        <w:t>έ</w:t>
      </w:r>
      <w:r w:rsidRPr="00B11287">
        <w:rPr>
          <w:rFonts w:eastAsia="Times New Roman" w:cs="Times New Roman"/>
          <w:szCs w:val="24"/>
        </w:rPr>
        <w:t>φερε</w:t>
      </w:r>
      <w:r>
        <w:rPr>
          <w:rFonts w:eastAsia="Times New Roman" w:cs="Times New Roman"/>
          <w:szCs w:val="24"/>
        </w:rPr>
        <w:t xml:space="preserve"> </w:t>
      </w:r>
      <w:r w:rsidRPr="00B11287">
        <w:rPr>
          <w:rFonts w:eastAsia="Times New Roman" w:cs="Times New Roman"/>
          <w:szCs w:val="24"/>
        </w:rPr>
        <w:t>με τη διαδικασία του επείγοντος</w:t>
      </w:r>
      <w:r>
        <w:rPr>
          <w:rFonts w:eastAsia="Times New Roman" w:cs="Times New Roman"/>
          <w:szCs w:val="24"/>
        </w:rPr>
        <w:t>,</w:t>
      </w:r>
      <w:r w:rsidRPr="00B11287">
        <w:rPr>
          <w:rFonts w:eastAsia="Times New Roman" w:cs="Times New Roman"/>
          <w:szCs w:val="24"/>
        </w:rPr>
        <w:t xml:space="preserve"> με αποτέλεσμα πάρα πολλοί φορείς</w:t>
      </w:r>
      <w:r>
        <w:rPr>
          <w:rFonts w:eastAsia="Times New Roman" w:cs="Times New Roman"/>
          <w:szCs w:val="24"/>
        </w:rPr>
        <w:t xml:space="preserve"> να μην μπορέσουν να </w:t>
      </w:r>
      <w:r>
        <w:rPr>
          <w:rFonts w:eastAsia="Times New Roman" w:cs="Times New Roman"/>
          <w:szCs w:val="24"/>
        </w:rPr>
        <w:lastRenderedPageBreak/>
        <w:t>παρευρεθούν, διότι τους</w:t>
      </w:r>
      <w:r w:rsidRPr="00B11287">
        <w:rPr>
          <w:rFonts w:eastAsia="Times New Roman" w:cs="Times New Roman"/>
          <w:szCs w:val="24"/>
        </w:rPr>
        <w:t xml:space="preserve"> ειδοποιήσαμε δέκα λεπτά πριν τη συνεδρίαση της ακρόαση</w:t>
      </w:r>
      <w:r>
        <w:rPr>
          <w:rFonts w:eastAsia="Times New Roman" w:cs="Times New Roman"/>
          <w:szCs w:val="24"/>
        </w:rPr>
        <w:t>ς</w:t>
      </w:r>
      <w:r w:rsidRPr="00B11287">
        <w:rPr>
          <w:rFonts w:eastAsia="Times New Roman" w:cs="Times New Roman"/>
          <w:szCs w:val="24"/>
        </w:rPr>
        <w:t xml:space="preserve"> των φορέων</w:t>
      </w:r>
      <w:r>
        <w:rPr>
          <w:rFonts w:eastAsia="Times New Roman" w:cs="Times New Roman"/>
          <w:szCs w:val="24"/>
        </w:rPr>
        <w:t>. Θ</w:t>
      </w:r>
      <w:r w:rsidRPr="00B11287">
        <w:rPr>
          <w:rFonts w:eastAsia="Times New Roman" w:cs="Times New Roman"/>
          <w:szCs w:val="24"/>
        </w:rPr>
        <w:t xml:space="preserve">υμίζω ότι δεν παρευρέθηκε η </w:t>
      </w:r>
      <w:r>
        <w:rPr>
          <w:rFonts w:eastAsia="Times New Roman" w:cs="Times New Roman"/>
          <w:szCs w:val="24"/>
        </w:rPr>
        <w:t xml:space="preserve">ΓΣΕΕ, </w:t>
      </w:r>
      <w:r w:rsidRPr="00B11287">
        <w:rPr>
          <w:rFonts w:eastAsia="Times New Roman" w:cs="Times New Roman"/>
          <w:szCs w:val="24"/>
        </w:rPr>
        <w:t xml:space="preserve">δεν παρευρέθηκε η </w:t>
      </w:r>
      <w:r>
        <w:rPr>
          <w:rFonts w:eastAsia="Times New Roman" w:cs="Times New Roman"/>
          <w:szCs w:val="24"/>
        </w:rPr>
        <w:t>ΕΣΕΕ</w:t>
      </w:r>
      <w:r w:rsidRPr="00B11287">
        <w:rPr>
          <w:rFonts w:eastAsia="Times New Roman" w:cs="Times New Roman"/>
          <w:szCs w:val="24"/>
        </w:rPr>
        <w:t xml:space="preserve"> και μ</w:t>
      </w:r>
      <w:r>
        <w:rPr>
          <w:rFonts w:eastAsia="Times New Roman" w:cs="Times New Roman"/>
          <w:szCs w:val="24"/>
        </w:rPr>
        <w:t>ι</w:t>
      </w:r>
      <w:r w:rsidRPr="00B11287">
        <w:rPr>
          <w:rFonts w:eastAsia="Times New Roman" w:cs="Times New Roman"/>
          <w:szCs w:val="24"/>
        </w:rPr>
        <w:t>α σειρά άλλων</w:t>
      </w:r>
      <w:r>
        <w:rPr>
          <w:rFonts w:eastAsia="Times New Roman" w:cs="Times New Roman"/>
          <w:szCs w:val="24"/>
        </w:rPr>
        <w:t>.</w:t>
      </w:r>
    </w:p>
    <w:p w14:paraId="12B6E86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Κυβέρνηση, λ</w:t>
      </w:r>
      <w:r w:rsidRPr="00B11287">
        <w:rPr>
          <w:rFonts w:eastAsia="Times New Roman" w:cs="Times New Roman"/>
          <w:szCs w:val="24"/>
        </w:rPr>
        <w:t>οιπόν</w:t>
      </w:r>
      <w:r>
        <w:rPr>
          <w:rFonts w:eastAsia="Times New Roman" w:cs="Times New Roman"/>
          <w:szCs w:val="24"/>
        </w:rPr>
        <w:t>,</w:t>
      </w:r>
      <w:r w:rsidRPr="00B11287">
        <w:rPr>
          <w:rFonts w:eastAsia="Times New Roman" w:cs="Times New Roman"/>
          <w:szCs w:val="24"/>
        </w:rPr>
        <w:t xml:space="preserve"> μπροστά στον πανικό της στην εκλογική συντριβή κατέθεσε σήμερα </w:t>
      </w:r>
      <w:r>
        <w:rPr>
          <w:rFonts w:eastAsia="Times New Roman" w:cs="Times New Roman"/>
          <w:szCs w:val="24"/>
        </w:rPr>
        <w:t>τέσσερις</w:t>
      </w:r>
      <w:r w:rsidRPr="00B11287">
        <w:rPr>
          <w:rFonts w:eastAsia="Times New Roman" w:cs="Times New Roman"/>
          <w:szCs w:val="24"/>
        </w:rPr>
        <w:t xml:space="preserve"> σημαντικές τροπ</w:t>
      </w:r>
      <w:r w:rsidRPr="00B11287">
        <w:rPr>
          <w:rFonts w:eastAsia="Times New Roman" w:cs="Times New Roman"/>
          <w:szCs w:val="24"/>
        </w:rPr>
        <w:t>ολογί</w:t>
      </w:r>
      <w:r>
        <w:rPr>
          <w:rFonts w:eastAsia="Times New Roman" w:cs="Times New Roman"/>
          <w:szCs w:val="24"/>
        </w:rPr>
        <w:t>ε</w:t>
      </w:r>
      <w:r w:rsidRPr="00B11287">
        <w:rPr>
          <w:rFonts w:eastAsia="Times New Roman" w:cs="Times New Roman"/>
          <w:szCs w:val="24"/>
        </w:rPr>
        <w:t>ς</w:t>
      </w:r>
      <w:r>
        <w:rPr>
          <w:rFonts w:eastAsia="Times New Roman" w:cs="Times New Roman"/>
          <w:szCs w:val="24"/>
        </w:rPr>
        <w:t>. Ε</w:t>
      </w:r>
      <w:r w:rsidRPr="00B11287">
        <w:rPr>
          <w:rFonts w:eastAsia="Times New Roman" w:cs="Times New Roman"/>
          <w:szCs w:val="24"/>
        </w:rPr>
        <w:t xml:space="preserve">γώ τις αναγνωρίζω </w:t>
      </w:r>
      <w:r>
        <w:rPr>
          <w:rFonts w:eastAsia="Times New Roman" w:cs="Times New Roman"/>
          <w:szCs w:val="24"/>
        </w:rPr>
        <w:t xml:space="preserve">ως </w:t>
      </w:r>
      <w:r w:rsidRPr="00B11287">
        <w:rPr>
          <w:rFonts w:eastAsia="Times New Roman" w:cs="Times New Roman"/>
          <w:szCs w:val="24"/>
        </w:rPr>
        <w:t>σημαντικές</w:t>
      </w:r>
      <w:r>
        <w:rPr>
          <w:rFonts w:eastAsia="Times New Roman" w:cs="Times New Roman"/>
          <w:szCs w:val="24"/>
        </w:rPr>
        <w:t>.</w:t>
      </w:r>
    </w:p>
    <w:p w14:paraId="12B6E86E" w14:textId="77777777" w:rsidR="00F81E5F" w:rsidRDefault="0022463A">
      <w:pPr>
        <w:spacing w:line="600" w:lineRule="auto"/>
        <w:ind w:firstLine="720"/>
        <w:jc w:val="both"/>
        <w:rPr>
          <w:rFonts w:eastAsia="Times New Roman" w:cs="Times New Roman"/>
          <w:szCs w:val="24"/>
        </w:rPr>
      </w:pPr>
      <w:r w:rsidRPr="00B11287">
        <w:rPr>
          <w:rFonts w:eastAsia="Times New Roman" w:cs="Times New Roman"/>
          <w:szCs w:val="24"/>
        </w:rPr>
        <w:t>Θέλω</w:t>
      </w:r>
      <w:r>
        <w:rPr>
          <w:rFonts w:eastAsia="Times New Roman" w:cs="Times New Roman"/>
          <w:szCs w:val="24"/>
        </w:rPr>
        <w:t>,</w:t>
      </w:r>
      <w:r w:rsidRPr="00B11287">
        <w:rPr>
          <w:rFonts w:eastAsia="Times New Roman" w:cs="Times New Roman"/>
          <w:szCs w:val="24"/>
        </w:rPr>
        <w:t xml:space="preserve"> λοιπόν</w:t>
      </w:r>
      <w:r>
        <w:rPr>
          <w:rFonts w:eastAsia="Times New Roman" w:cs="Times New Roman"/>
          <w:szCs w:val="24"/>
        </w:rPr>
        <w:t>,</w:t>
      </w:r>
      <w:r w:rsidRPr="00B11287">
        <w:rPr>
          <w:rFonts w:eastAsia="Times New Roman" w:cs="Times New Roman"/>
          <w:szCs w:val="24"/>
        </w:rPr>
        <w:t xml:space="preserve"> κύριε </w:t>
      </w:r>
      <w:r>
        <w:rPr>
          <w:rFonts w:eastAsia="Times New Roman" w:cs="Times New Roman"/>
          <w:szCs w:val="24"/>
        </w:rPr>
        <w:t>Π</w:t>
      </w:r>
      <w:r w:rsidRPr="00B11287">
        <w:rPr>
          <w:rFonts w:eastAsia="Times New Roman" w:cs="Times New Roman"/>
          <w:szCs w:val="24"/>
        </w:rPr>
        <w:t xml:space="preserve">ρόεδρε να σας παρακαλέσω και </w:t>
      </w:r>
      <w:r>
        <w:rPr>
          <w:rFonts w:eastAsia="Times New Roman" w:cs="Times New Roman"/>
          <w:szCs w:val="24"/>
        </w:rPr>
        <w:t>δι’ υ</w:t>
      </w:r>
      <w:r w:rsidRPr="00B11287">
        <w:rPr>
          <w:rFonts w:eastAsia="Times New Roman" w:cs="Times New Roman"/>
          <w:szCs w:val="24"/>
        </w:rPr>
        <w:t>μών την Ολομέλεια η συζήτηση να μη</w:t>
      </w:r>
      <w:r>
        <w:rPr>
          <w:rFonts w:eastAsia="Times New Roman" w:cs="Times New Roman"/>
          <w:szCs w:val="24"/>
        </w:rPr>
        <w:t>ν</w:t>
      </w:r>
      <w:r w:rsidRPr="00B11287">
        <w:rPr>
          <w:rFonts w:eastAsia="Times New Roman" w:cs="Times New Roman"/>
          <w:szCs w:val="24"/>
        </w:rPr>
        <w:t xml:space="preserve"> γίνει ενιαία επί του νομοσχεδίου και των τροπολογιών</w:t>
      </w:r>
      <w:r>
        <w:rPr>
          <w:rFonts w:eastAsia="Times New Roman" w:cs="Times New Roman"/>
          <w:szCs w:val="24"/>
        </w:rPr>
        <w:t>. Θ</w:t>
      </w:r>
      <w:r w:rsidRPr="00B11287">
        <w:rPr>
          <w:rFonts w:eastAsia="Times New Roman" w:cs="Times New Roman"/>
          <w:szCs w:val="24"/>
        </w:rPr>
        <w:t>έλω</w:t>
      </w:r>
      <w:r>
        <w:rPr>
          <w:rFonts w:eastAsia="Times New Roman" w:cs="Times New Roman"/>
          <w:szCs w:val="24"/>
        </w:rPr>
        <w:t>,</w:t>
      </w:r>
      <w:r w:rsidRPr="00B11287">
        <w:rPr>
          <w:rFonts w:eastAsia="Times New Roman" w:cs="Times New Roman"/>
          <w:szCs w:val="24"/>
        </w:rPr>
        <w:t xml:space="preserve"> δηλαδή</w:t>
      </w:r>
      <w:r>
        <w:rPr>
          <w:rFonts w:eastAsia="Times New Roman" w:cs="Times New Roman"/>
          <w:szCs w:val="24"/>
        </w:rPr>
        <w:t>,</w:t>
      </w:r>
      <w:r w:rsidRPr="00B11287">
        <w:rPr>
          <w:rFonts w:eastAsia="Times New Roman" w:cs="Times New Roman"/>
          <w:szCs w:val="24"/>
        </w:rPr>
        <w:t xml:space="preserve"> για τις τροπολογίες οι οποίες ανατρέπουν το δημοσιονομ</w:t>
      </w:r>
      <w:r w:rsidRPr="00B11287">
        <w:rPr>
          <w:rFonts w:eastAsia="Times New Roman" w:cs="Times New Roman"/>
          <w:szCs w:val="24"/>
        </w:rPr>
        <w:t xml:space="preserve">ικό πλαίσιο που έχει ψηφίσει η </w:t>
      </w:r>
      <w:r>
        <w:rPr>
          <w:rFonts w:eastAsia="Times New Roman" w:cs="Times New Roman"/>
          <w:szCs w:val="24"/>
        </w:rPr>
        <w:t>Κ</w:t>
      </w:r>
      <w:r w:rsidRPr="00B11287">
        <w:rPr>
          <w:rFonts w:eastAsia="Times New Roman" w:cs="Times New Roman"/>
          <w:szCs w:val="24"/>
        </w:rPr>
        <w:t>υβέρνηση με το μεσοπρόθεσμο πρόγραμμα δημοσιονομικής στρατηγικής</w:t>
      </w:r>
      <w:r>
        <w:rPr>
          <w:rFonts w:eastAsia="Times New Roman" w:cs="Times New Roman"/>
          <w:szCs w:val="24"/>
        </w:rPr>
        <w:t xml:space="preserve"> και</w:t>
      </w:r>
      <w:r w:rsidRPr="00B11287">
        <w:rPr>
          <w:rFonts w:eastAsia="Times New Roman" w:cs="Times New Roman"/>
          <w:szCs w:val="24"/>
        </w:rPr>
        <w:t xml:space="preserve"> μοιράζουν επιδόματα προεκλογικά</w:t>
      </w:r>
      <w:r>
        <w:rPr>
          <w:rFonts w:eastAsia="Times New Roman" w:cs="Times New Roman"/>
          <w:szCs w:val="24"/>
        </w:rPr>
        <w:t>,</w:t>
      </w:r>
      <w:r w:rsidRPr="00B11287">
        <w:rPr>
          <w:rFonts w:eastAsia="Times New Roman" w:cs="Times New Roman"/>
          <w:szCs w:val="24"/>
        </w:rPr>
        <w:t xml:space="preserve"> να μας δώσετε τη δυνατότητα να τοποθετηθούμε ξεχωριστά</w:t>
      </w:r>
      <w:r>
        <w:rPr>
          <w:rFonts w:eastAsia="Times New Roman" w:cs="Times New Roman"/>
          <w:szCs w:val="24"/>
        </w:rPr>
        <w:t>. Δ</w:t>
      </w:r>
      <w:r w:rsidRPr="00B11287">
        <w:rPr>
          <w:rFonts w:eastAsia="Times New Roman" w:cs="Times New Roman"/>
          <w:szCs w:val="24"/>
        </w:rPr>
        <w:t xml:space="preserve">εν είναι δυνατόν σε </w:t>
      </w:r>
      <w:r>
        <w:rPr>
          <w:rFonts w:eastAsia="Times New Roman" w:cs="Times New Roman"/>
          <w:szCs w:val="24"/>
        </w:rPr>
        <w:t xml:space="preserve">μια </w:t>
      </w:r>
      <w:proofErr w:type="spellStart"/>
      <w:r>
        <w:rPr>
          <w:rFonts w:eastAsia="Times New Roman" w:cs="Times New Roman"/>
          <w:szCs w:val="24"/>
        </w:rPr>
        <w:t>πρωτολογία</w:t>
      </w:r>
      <w:proofErr w:type="spellEnd"/>
      <w:r>
        <w:rPr>
          <w:rFonts w:eastAsia="Times New Roman" w:cs="Times New Roman"/>
          <w:szCs w:val="24"/>
        </w:rPr>
        <w:t xml:space="preserve"> δώδεκα </w:t>
      </w:r>
      <w:r w:rsidRPr="00B11287">
        <w:rPr>
          <w:rFonts w:eastAsia="Times New Roman" w:cs="Times New Roman"/>
          <w:szCs w:val="24"/>
        </w:rPr>
        <w:t>λεπτών να αντιμετωπίσου</w:t>
      </w:r>
      <w:r w:rsidRPr="00B11287">
        <w:rPr>
          <w:rFonts w:eastAsia="Times New Roman" w:cs="Times New Roman"/>
          <w:szCs w:val="24"/>
        </w:rPr>
        <w:t xml:space="preserve">με το σύνολο αυτών των μεγάλων ζητημάτων που τίθενται και αφορούν την πορεία της χώρας και τις δεσμεύσεις που έχει αναλάβει η </w:t>
      </w:r>
      <w:r>
        <w:rPr>
          <w:rFonts w:eastAsia="Times New Roman" w:cs="Times New Roman"/>
          <w:szCs w:val="24"/>
        </w:rPr>
        <w:t>Κ</w:t>
      </w:r>
      <w:r w:rsidRPr="00B11287">
        <w:rPr>
          <w:rFonts w:eastAsia="Times New Roman" w:cs="Times New Roman"/>
          <w:szCs w:val="24"/>
        </w:rPr>
        <w:t>υβέρνηση</w:t>
      </w:r>
      <w:r>
        <w:rPr>
          <w:rFonts w:eastAsia="Times New Roman" w:cs="Times New Roman"/>
          <w:szCs w:val="24"/>
        </w:rPr>
        <w:t>.</w:t>
      </w:r>
      <w:r w:rsidRPr="00B11287">
        <w:rPr>
          <w:rFonts w:eastAsia="Times New Roman" w:cs="Times New Roman"/>
          <w:szCs w:val="24"/>
        </w:rPr>
        <w:t xml:space="preserve"> </w:t>
      </w:r>
    </w:p>
    <w:p w14:paraId="12B6E86F" w14:textId="77777777" w:rsidR="00F81E5F" w:rsidRDefault="0022463A">
      <w:pPr>
        <w:spacing w:line="600" w:lineRule="auto"/>
        <w:ind w:firstLine="720"/>
        <w:jc w:val="both"/>
        <w:rPr>
          <w:rFonts w:eastAsia="Times New Roman" w:cs="Times New Roman"/>
          <w:szCs w:val="24"/>
        </w:rPr>
      </w:pPr>
      <w:r w:rsidRPr="00B11287">
        <w:rPr>
          <w:rFonts w:eastAsia="Times New Roman" w:cs="Times New Roman"/>
          <w:szCs w:val="24"/>
        </w:rPr>
        <w:lastRenderedPageBreak/>
        <w:t>Αυτή είναι η έκκλησή μου προς εσάς</w:t>
      </w:r>
      <w:r>
        <w:rPr>
          <w:rFonts w:eastAsia="Times New Roman" w:cs="Times New Roman"/>
          <w:szCs w:val="24"/>
        </w:rPr>
        <w:t>,</w:t>
      </w:r>
      <w:r w:rsidRPr="00B11287">
        <w:rPr>
          <w:rFonts w:eastAsia="Times New Roman" w:cs="Times New Roman"/>
          <w:szCs w:val="24"/>
        </w:rPr>
        <w:t xml:space="preserve"> διότι άκουσα και τους συναδέλφους του ΣΥΡΙΖΑ να διαμαρτύρονται ότι τα πέντε λεπτά </w:t>
      </w:r>
      <w:r w:rsidRPr="00B11287">
        <w:rPr>
          <w:rFonts w:eastAsia="Times New Roman" w:cs="Times New Roman"/>
          <w:szCs w:val="24"/>
        </w:rPr>
        <w:t>που τους δ</w:t>
      </w:r>
      <w:r>
        <w:rPr>
          <w:rFonts w:eastAsia="Times New Roman" w:cs="Times New Roman"/>
          <w:szCs w:val="24"/>
        </w:rPr>
        <w:t>ίνετε</w:t>
      </w:r>
      <w:r w:rsidRPr="00B11287">
        <w:rPr>
          <w:rFonts w:eastAsia="Times New Roman" w:cs="Times New Roman"/>
          <w:szCs w:val="24"/>
        </w:rPr>
        <w:t xml:space="preserve"> </w:t>
      </w:r>
      <w:r>
        <w:rPr>
          <w:rFonts w:eastAsia="Times New Roman" w:cs="Times New Roman"/>
          <w:szCs w:val="24"/>
        </w:rPr>
        <w:t>είναι</w:t>
      </w:r>
      <w:r w:rsidRPr="00B11287">
        <w:rPr>
          <w:rFonts w:eastAsia="Times New Roman" w:cs="Times New Roman"/>
          <w:szCs w:val="24"/>
        </w:rPr>
        <w:t xml:space="preserve"> λίγα</w:t>
      </w:r>
      <w:r>
        <w:rPr>
          <w:rFonts w:eastAsia="Times New Roman" w:cs="Times New Roman"/>
          <w:szCs w:val="24"/>
        </w:rPr>
        <w:t>. Αυτή είναι, λ</w:t>
      </w:r>
      <w:r w:rsidRPr="00B11287">
        <w:rPr>
          <w:rFonts w:eastAsia="Times New Roman" w:cs="Times New Roman"/>
          <w:szCs w:val="24"/>
        </w:rPr>
        <w:t>οιπόν</w:t>
      </w:r>
      <w:r>
        <w:rPr>
          <w:rFonts w:eastAsia="Times New Roman" w:cs="Times New Roman"/>
          <w:szCs w:val="24"/>
        </w:rPr>
        <w:t>,</w:t>
      </w:r>
      <w:r w:rsidRPr="00B11287">
        <w:rPr>
          <w:rFonts w:eastAsia="Times New Roman" w:cs="Times New Roman"/>
          <w:szCs w:val="24"/>
        </w:rPr>
        <w:t xml:space="preserve"> η έκκλησή μου προς το </w:t>
      </w:r>
      <w:r>
        <w:rPr>
          <w:rFonts w:eastAsia="Times New Roman" w:cs="Times New Roman"/>
          <w:szCs w:val="24"/>
        </w:rPr>
        <w:t>Π</w:t>
      </w:r>
      <w:r w:rsidRPr="00B11287">
        <w:rPr>
          <w:rFonts w:eastAsia="Times New Roman" w:cs="Times New Roman"/>
          <w:szCs w:val="24"/>
        </w:rPr>
        <w:t xml:space="preserve">ροεδρείο και παρακαλώ πολύ να </w:t>
      </w:r>
      <w:r>
        <w:rPr>
          <w:rFonts w:eastAsia="Times New Roman" w:cs="Times New Roman"/>
          <w:szCs w:val="24"/>
        </w:rPr>
        <w:t>τη θέσετε</w:t>
      </w:r>
      <w:r w:rsidRPr="00B11287">
        <w:rPr>
          <w:rFonts w:eastAsia="Times New Roman" w:cs="Times New Roman"/>
          <w:szCs w:val="24"/>
        </w:rPr>
        <w:t xml:space="preserve"> στην κρίση του </w:t>
      </w:r>
      <w:r>
        <w:rPr>
          <w:rFonts w:eastAsia="Times New Roman" w:cs="Times New Roman"/>
          <w:szCs w:val="24"/>
        </w:rPr>
        <w:t>Σ</w:t>
      </w:r>
      <w:r w:rsidRPr="00B11287">
        <w:rPr>
          <w:rFonts w:eastAsia="Times New Roman" w:cs="Times New Roman"/>
          <w:szCs w:val="24"/>
        </w:rPr>
        <w:t xml:space="preserve">ώματος για να </w:t>
      </w:r>
      <w:r>
        <w:rPr>
          <w:rFonts w:eastAsia="Times New Roman" w:cs="Times New Roman"/>
          <w:szCs w:val="24"/>
        </w:rPr>
        <w:t xml:space="preserve">μας </w:t>
      </w:r>
      <w:r w:rsidRPr="00B11287">
        <w:rPr>
          <w:rFonts w:eastAsia="Times New Roman" w:cs="Times New Roman"/>
          <w:szCs w:val="24"/>
        </w:rPr>
        <w:t xml:space="preserve">δώσετε τη δυνατότητα να έχουμε περισσότερο χρόνο και </w:t>
      </w:r>
      <w:r>
        <w:rPr>
          <w:rFonts w:eastAsia="Times New Roman" w:cs="Times New Roman"/>
          <w:szCs w:val="24"/>
        </w:rPr>
        <w:t>δευτερολογία.</w:t>
      </w:r>
      <w:r w:rsidRPr="00B11287">
        <w:rPr>
          <w:rFonts w:eastAsia="Times New Roman" w:cs="Times New Roman"/>
          <w:szCs w:val="24"/>
        </w:rPr>
        <w:t xml:space="preserve"> Αυτή είναι η παράκληση</w:t>
      </w:r>
      <w:r>
        <w:rPr>
          <w:rFonts w:eastAsia="Times New Roman" w:cs="Times New Roman"/>
          <w:szCs w:val="24"/>
        </w:rPr>
        <w:t xml:space="preserve"> μου.</w:t>
      </w:r>
      <w:r w:rsidRPr="00B11287">
        <w:rPr>
          <w:rFonts w:eastAsia="Times New Roman" w:cs="Times New Roman"/>
          <w:szCs w:val="24"/>
        </w:rPr>
        <w:t xml:space="preserve"> </w:t>
      </w:r>
    </w:p>
    <w:p w14:paraId="12B6E870" w14:textId="77777777" w:rsidR="00F81E5F" w:rsidRDefault="0022463A">
      <w:pPr>
        <w:spacing w:line="600" w:lineRule="auto"/>
        <w:ind w:firstLine="720"/>
        <w:jc w:val="both"/>
        <w:rPr>
          <w:rFonts w:eastAsia="Times New Roman" w:cs="Times New Roman"/>
          <w:szCs w:val="24"/>
        </w:rPr>
      </w:pPr>
      <w:r>
        <w:rPr>
          <w:rFonts w:eastAsia="Times New Roman"/>
          <w:b/>
          <w:bCs/>
          <w:szCs w:val="24"/>
        </w:rPr>
        <w:t>ΠΡΟΕΔΡΕΥΩΝ (Μάρ</w:t>
      </w:r>
      <w:r>
        <w:rPr>
          <w:rFonts w:eastAsia="Times New Roman"/>
          <w:b/>
          <w:bCs/>
          <w:szCs w:val="24"/>
        </w:rPr>
        <w:t>ιος Γεωργιάδης):</w:t>
      </w:r>
      <w:r>
        <w:rPr>
          <w:rFonts w:eastAsia="Times New Roman"/>
          <w:bCs/>
          <w:szCs w:val="24"/>
        </w:rPr>
        <w:t xml:space="preserve"> Ωραία. </w:t>
      </w:r>
      <w:r>
        <w:rPr>
          <w:rFonts w:eastAsia="Times New Roman" w:cs="Times New Roman"/>
          <w:szCs w:val="24"/>
        </w:rPr>
        <w:t>Σ</w:t>
      </w:r>
      <w:r w:rsidRPr="00F20F35">
        <w:rPr>
          <w:rFonts w:eastAsia="Times New Roman" w:cs="Times New Roman"/>
          <w:szCs w:val="24"/>
        </w:rPr>
        <w:t>ας άκουσα</w:t>
      </w:r>
      <w:r>
        <w:rPr>
          <w:rFonts w:eastAsia="Times New Roman" w:cs="Times New Roman"/>
          <w:szCs w:val="24"/>
        </w:rPr>
        <w:t>,</w:t>
      </w:r>
      <w:r w:rsidRPr="00F20F35">
        <w:rPr>
          <w:rFonts w:eastAsia="Times New Roman" w:cs="Times New Roman"/>
          <w:szCs w:val="24"/>
        </w:rPr>
        <w:t xml:space="preserve"> κύριε Κουτσούκο</w:t>
      </w:r>
      <w:r>
        <w:rPr>
          <w:rFonts w:eastAsia="Times New Roman" w:cs="Times New Roman"/>
          <w:szCs w:val="24"/>
        </w:rPr>
        <w:t xml:space="preserve">. </w:t>
      </w:r>
    </w:p>
    <w:p w14:paraId="12B6E87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Ν</w:t>
      </w:r>
      <w:r w:rsidRPr="00F20F35">
        <w:rPr>
          <w:rFonts w:eastAsia="Times New Roman" w:cs="Times New Roman"/>
          <w:szCs w:val="24"/>
        </w:rPr>
        <w:t xml:space="preserve">α κάνω μία πρόταση </w:t>
      </w:r>
      <w:r>
        <w:rPr>
          <w:rFonts w:eastAsia="Times New Roman" w:cs="Times New Roman"/>
          <w:szCs w:val="24"/>
        </w:rPr>
        <w:t>επί</w:t>
      </w:r>
      <w:r w:rsidRPr="00F20F35">
        <w:rPr>
          <w:rFonts w:eastAsia="Times New Roman" w:cs="Times New Roman"/>
          <w:szCs w:val="24"/>
        </w:rPr>
        <w:t xml:space="preserve"> της διαδικασίας και από κει πέρα </w:t>
      </w:r>
      <w:r>
        <w:rPr>
          <w:rFonts w:eastAsia="Times New Roman" w:cs="Times New Roman"/>
          <w:szCs w:val="24"/>
        </w:rPr>
        <w:t>-α</w:t>
      </w:r>
      <w:r w:rsidRPr="00F20F35">
        <w:rPr>
          <w:rFonts w:eastAsia="Times New Roman" w:cs="Times New Roman"/>
          <w:szCs w:val="24"/>
        </w:rPr>
        <w:t>ν θέλετε</w:t>
      </w:r>
      <w:r>
        <w:rPr>
          <w:rFonts w:eastAsia="Times New Roman" w:cs="Times New Roman"/>
          <w:szCs w:val="24"/>
        </w:rPr>
        <w:t xml:space="preserve">- </w:t>
      </w:r>
      <w:r w:rsidRPr="00F20F35">
        <w:rPr>
          <w:rFonts w:eastAsia="Times New Roman" w:cs="Times New Roman"/>
          <w:szCs w:val="24"/>
        </w:rPr>
        <w:t xml:space="preserve">ή να συμφωνήσετε </w:t>
      </w:r>
      <w:r>
        <w:rPr>
          <w:rFonts w:eastAsia="Times New Roman" w:cs="Times New Roman"/>
          <w:szCs w:val="24"/>
        </w:rPr>
        <w:t xml:space="preserve">ή </w:t>
      </w:r>
      <w:r w:rsidRPr="00F20F35">
        <w:rPr>
          <w:rFonts w:eastAsia="Times New Roman" w:cs="Times New Roman"/>
          <w:szCs w:val="24"/>
        </w:rPr>
        <w:t>να διαφωνήσετε</w:t>
      </w:r>
      <w:r>
        <w:rPr>
          <w:rFonts w:eastAsia="Times New Roman" w:cs="Times New Roman"/>
          <w:szCs w:val="24"/>
        </w:rPr>
        <w:t>.</w:t>
      </w:r>
    </w:p>
    <w:p w14:paraId="12B6E87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Οι χρόνοι είναι αυτοί λόγω του χαρακτηρισμού ως επείγοντος. Π</w:t>
      </w:r>
      <w:r w:rsidRPr="00F20F35">
        <w:rPr>
          <w:rFonts w:eastAsia="Times New Roman" w:cs="Times New Roman"/>
          <w:szCs w:val="24"/>
        </w:rPr>
        <w:t>αρ</w:t>
      </w:r>
      <w:r>
        <w:rPr>
          <w:rFonts w:eastAsia="Times New Roman" w:cs="Times New Roman"/>
          <w:szCs w:val="24"/>
        </w:rPr>
        <w:t>’ όλα αυτά ε</w:t>
      </w:r>
      <w:r w:rsidRPr="00F20F35">
        <w:rPr>
          <w:rFonts w:eastAsia="Times New Roman" w:cs="Times New Roman"/>
          <w:szCs w:val="24"/>
        </w:rPr>
        <w:t xml:space="preserve">γώ προτείνω να υπάρχει </w:t>
      </w:r>
      <w:r w:rsidRPr="00F20F35">
        <w:rPr>
          <w:rFonts w:eastAsia="Times New Roman" w:cs="Times New Roman"/>
          <w:szCs w:val="24"/>
        </w:rPr>
        <w:t>μία σχετική ανοχή</w:t>
      </w:r>
      <w:r>
        <w:rPr>
          <w:rFonts w:eastAsia="Times New Roman" w:cs="Times New Roman"/>
          <w:szCs w:val="24"/>
        </w:rPr>
        <w:t>.</w:t>
      </w:r>
      <w:r w:rsidRPr="00F20F35">
        <w:rPr>
          <w:rFonts w:eastAsia="Times New Roman" w:cs="Times New Roman"/>
          <w:szCs w:val="24"/>
        </w:rPr>
        <w:t xml:space="preserve"> Και σίγουρα να δώσουμε</w:t>
      </w:r>
      <w:r>
        <w:rPr>
          <w:rFonts w:eastAsia="Times New Roman" w:cs="Times New Roman"/>
          <w:szCs w:val="24"/>
        </w:rPr>
        <w:t>,</w:t>
      </w:r>
      <w:r w:rsidRPr="00F20F35">
        <w:rPr>
          <w:rFonts w:eastAsia="Times New Roman" w:cs="Times New Roman"/>
          <w:szCs w:val="24"/>
        </w:rPr>
        <w:t xml:space="preserve"> εάν χρειαστεί</w:t>
      </w:r>
      <w:r>
        <w:rPr>
          <w:rFonts w:eastAsia="Times New Roman" w:cs="Times New Roman"/>
          <w:szCs w:val="24"/>
        </w:rPr>
        <w:t>, δευτερολογία</w:t>
      </w:r>
      <w:r w:rsidRPr="00F20F35">
        <w:rPr>
          <w:rFonts w:eastAsia="Times New Roman" w:cs="Times New Roman"/>
          <w:szCs w:val="24"/>
        </w:rPr>
        <w:t xml:space="preserve"> δύο λεπτών</w:t>
      </w:r>
      <w:r>
        <w:rPr>
          <w:rFonts w:eastAsia="Times New Roman" w:cs="Times New Roman"/>
          <w:szCs w:val="24"/>
        </w:rPr>
        <w:t xml:space="preserve"> ή</w:t>
      </w:r>
      <w:r w:rsidRPr="00F20F35">
        <w:rPr>
          <w:rFonts w:eastAsia="Times New Roman" w:cs="Times New Roman"/>
          <w:szCs w:val="24"/>
        </w:rPr>
        <w:t xml:space="preserve"> τριών λεπτών με μία σχετική ανοχή για τους κοινοβουλευτικούς </w:t>
      </w:r>
      <w:r>
        <w:rPr>
          <w:rFonts w:eastAsia="Times New Roman" w:cs="Times New Roman"/>
          <w:szCs w:val="24"/>
        </w:rPr>
        <w:t>-</w:t>
      </w:r>
      <w:r w:rsidRPr="00F20F35">
        <w:rPr>
          <w:rFonts w:eastAsia="Times New Roman" w:cs="Times New Roman"/>
          <w:szCs w:val="24"/>
        </w:rPr>
        <w:t>έχουν μόνο οι εισηγητές το δικαίωμα αυτό</w:t>
      </w:r>
      <w:r>
        <w:rPr>
          <w:rFonts w:eastAsia="Times New Roman" w:cs="Times New Roman"/>
          <w:szCs w:val="24"/>
        </w:rPr>
        <w:t>-</w:t>
      </w:r>
      <w:r w:rsidRPr="00F20F35">
        <w:rPr>
          <w:rFonts w:eastAsia="Times New Roman" w:cs="Times New Roman"/>
          <w:szCs w:val="24"/>
        </w:rPr>
        <w:t xml:space="preserve"> για να έχουμε μία ολοκληρωμένη συζήτηση και να</w:t>
      </w:r>
      <w:r>
        <w:rPr>
          <w:rFonts w:eastAsia="Times New Roman" w:cs="Times New Roman"/>
          <w:szCs w:val="24"/>
        </w:rPr>
        <w:t xml:space="preserve"> μπορέσετε να</w:t>
      </w:r>
      <w:r w:rsidRPr="00F20F35">
        <w:rPr>
          <w:rFonts w:eastAsia="Times New Roman" w:cs="Times New Roman"/>
          <w:szCs w:val="24"/>
        </w:rPr>
        <w:t xml:space="preserve"> τοποθετη</w:t>
      </w:r>
      <w:r w:rsidRPr="00F20F35">
        <w:rPr>
          <w:rFonts w:eastAsia="Times New Roman" w:cs="Times New Roman"/>
          <w:szCs w:val="24"/>
        </w:rPr>
        <w:t>θείτε όλοι</w:t>
      </w:r>
      <w:r>
        <w:rPr>
          <w:rFonts w:eastAsia="Times New Roman" w:cs="Times New Roman"/>
          <w:szCs w:val="24"/>
        </w:rPr>
        <w:t>.</w:t>
      </w:r>
    </w:p>
    <w:p w14:paraId="12B6E87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Σαχινίδης</w:t>
      </w:r>
      <w:proofErr w:type="spellEnd"/>
      <w:r>
        <w:rPr>
          <w:rFonts w:eastAsia="Times New Roman" w:cs="Times New Roman"/>
          <w:szCs w:val="24"/>
        </w:rPr>
        <w:t>.</w:t>
      </w:r>
    </w:p>
    <w:p w14:paraId="12B6E874" w14:textId="77777777" w:rsidR="00F81E5F" w:rsidRDefault="0022463A">
      <w:pPr>
        <w:spacing w:line="600" w:lineRule="auto"/>
        <w:ind w:firstLine="720"/>
        <w:jc w:val="both"/>
        <w:rPr>
          <w:rFonts w:eastAsia="Times New Roman" w:cs="Times New Roman"/>
          <w:szCs w:val="24"/>
        </w:rPr>
      </w:pPr>
      <w:r w:rsidRPr="00F20F35">
        <w:rPr>
          <w:rFonts w:eastAsia="Times New Roman" w:cs="Times New Roman"/>
          <w:b/>
          <w:szCs w:val="24"/>
        </w:rPr>
        <w:t>ΙΩΑΝΝΗΣ ΣΑΧΙΝΙΔΗΣ:</w:t>
      </w:r>
      <w:r>
        <w:rPr>
          <w:rFonts w:eastAsia="Times New Roman" w:cs="Times New Roman"/>
          <w:szCs w:val="24"/>
        </w:rPr>
        <w:t xml:space="preserve"> Σ</w:t>
      </w:r>
      <w:r w:rsidRPr="00F20F35">
        <w:rPr>
          <w:rFonts w:eastAsia="Times New Roman" w:cs="Times New Roman"/>
          <w:szCs w:val="24"/>
        </w:rPr>
        <w:t>ίγουρα θα πρέπει να μας δώσετε επιπλέον χρόνο στις δευτερολογίες</w:t>
      </w:r>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Α</w:t>
      </w:r>
      <w:r w:rsidRPr="00F20F35">
        <w:rPr>
          <w:rFonts w:eastAsia="Times New Roman" w:cs="Times New Roman"/>
          <w:szCs w:val="24"/>
        </w:rPr>
        <w:t>λλά νομίζω ότι είναι υποκριτικό</w:t>
      </w:r>
      <w:r>
        <w:rPr>
          <w:rFonts w:eastAsia="Times New Roman" w:cs="Times New Roman"/>
          <w:szCs w:val="24"/>
        </w:rPr>
        <w:t>,</w:t>
      </w:r>
      <w:r w:rsidRPr="00F20F35">
        <w:rPr>
          <w:rFonts w:eastAsia="Times New Roman" w:cs="Times New Roman"/>
          <w:szCs w:val="24"/>
        </w:rPr>
        <w:t xml:space="preserve"> διότι στην ακρόαση </w:t>
      </w:r>
      <w:r>
        <w:rPr>
          <w:rFonts w:eastAsia="Times New Roman" w:cs="Times New Roman"/>
          <w:szCs w:val="24"/>
        </w:rPr>
        <w:t xml:space="preserve">των φορέων δεν υπήρξε ούτε ένα </w:t>
      </w:r>
      <w:r w:rsidRPr="00F20F35">
        <w:rPr>
          <w:rFonts w:eastAsia="Times New Roman" w:cs="Times New Roman"/>
          <w:szCs w:val="24"/>
        </w:rPr>
        <w:t>κό</w:t>
      </w:r>
      <w:r>
        <w:rPr>
          <w:rFonts w:eastAsia="Times New Roman" w:cs="Times New Roman"/>
          <w:szCs w:val="24"/>
        </w:rPr>
        <w:t>μ</w:t>
      </w:r>
      <w:r w:rsidRPr="00F20F35">
        <w:rPr>
          <w:rFonts w:eastAsia="Times New Roman" w:cs="Times New Roman"/>
          <w:szCs w:val="24"/>
        </w:rPr>
        <w:t>μα από το λεγόμενο συνταγματικό τόξο</w:t>
      </w:r>
      <w:r>
        <w:rPr>
          <w:rFonts w:eastAsia="Times New Roman" w:cs="Times New Roman"/>
          <w:szCs w:val="24"/>
        </w:rPr>
        <w:t>,</w:t>
      </w:r>
      <w:r w:rsidRPr="00F20F35">
        <w:rPr>
          <w:rFonts w:eastAsia="Times New Roman" w:cs="Times New Roman"/>
          <w:szCs w:val="24"/>
        </w:rPr>
        <w:t xml:space="preserve"> που</w:t>
      </w:r>
      <w:r w:rsidRPr="00F20F35">
        <w:rPr>
          <w:rFonts w:eastAsia="Times New Roman" w:cs="Times New Roman"/>
          <w:szCs w:val="24"/>
        </w:rPr>
        <w:t xml:space="preserve"> να έ</w:t>
      </w:r>
      <w:r>
        <w:rPr>
          <w:rFonts w:eastAsia="Times New Roman" w:cs="Times New Roman"/>
          <w:szCs w:val="24"/>
        </w:rPr>
        <w:t xml:space="preserve">θεσε </w:t>
      </w:r>
      <w:r w:rsidRPr="00F20F35">
        <w:rPr>
          <w:rFonts w:eastAsia="Times New Roman" w:cs="Times New Roman"/>
          <w:szCs w:val="24"/>
        </w:rPr>
        <w:t>έστω και μία ερώτηση στους φορείς</w:t>
      </w:r>
      <w:r>
        <w:rPr>
          <w:rFonts w:eastAsia="Times New Roman" w:cs="Times New Roman"/>
          <w:szCs w:val="24"/>
        </w:rPr>
        <w:t>. Οπότε έρχονται σήμερα στην Ολομέλεια κάποια</w:t>
      </w:r>
      <w:r w:rsidRPr="00F20F35">
        <w:rPr>
          <w:rFonts w:eastAsia="Times New Roman" w:cs="Times New Roman"/>
          <w:szCs w:val="24"/>
        </w:rPr>
        <w:t xml:space="preserve"> κόμματα</w:t>
      </w:r>
      <w:r>
        <w:rPr>
          <w:rFonts w:eastAsia="Times New Roman" w:cs="Times New Roman"/>
          <w:szCs w:val="24"/>
        </w:rPr>
        <w:t xml:space="preserve"> και το παίζουν ότι κόπτονται γι’</w:t>
      </w:r>
      <w:r w:rsidRPr="00F20F35">
        <w:rPr>
          <w:rFonts w:eastAsia="Times New Roman" w:cs="Times New Roman"/>
          <w:szCs w:val="24"/>
        </w:rPr>
        <w:t xml:space="preserve"> αυτό το σχέδιο νόμου</w:t>
      </w:r>
      <w:r>
        <w:rPr>
          <w:rFonts w:eastAsia="Times New Roman" w:cs="Times New Roman"/>
          <w:szCs w:val="24"/>
        </w:rPr>
        <w:t xml:space="preserve">, ενώ στην </w:t>
      </w:r>
      <w:r>
        <w:rPr>
          <w:rFonts w:eastAsia="Times New Roman" w:cs="Times New Roman"/>
          <w:szCs w:val="24"/>
        </w:rPr>
        <w:t>ε</w:t>
      </w:r>
      <w:r w:rsidRPr="00F20F35">
        <w:rPr>
          <w:rFonts w:eastAsia="Times New Roman" w:cs="Times New Roman"/>
          <w:szCs w:val="24"/>
        </w:rPr>
        <w:t>πιτροπή</w:t>
      </w:r>
      <w:r>
        <w:rPr>
          <w:rFonts w:eastAsia="Times New Roman" w:cs="Times New Roman"/>
          <w:szCs w:val="24"/>
        </w:rPr>
        <w:t>,</w:t>
      </w:r>
      <w:r w:rsidRPr="00F20F35">
        <w:rPr>
          <w:rFonts w:eastAsia="Times New Roman" w:cs="Times New Roman"/>
          <w:szCs w:val="24"/>
        </w:rPr>
        <w:t xml:space="preserve"> στην ακρόαση φορέων δεν έκαναν ούτε μισή ερώτηση σε κανέναν από τους φορείς</w:t>
      </w:r>
      <w:r>
        <w:rPr>
          <w:rFonts w:eastAsia="Times New Roman" w:cs="Times New Roman"/>
          <w:szCs w:val="24"/>
        </w:rPr>
        <w:t>.</w:t>
      </w:r>
    </w:p>
    <w:p w14:paraId="12B6E87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Αυτά τα </w:t>
      </w:r>
      <w:r>
        <w:rPr>
          <w:rFonts w:eastAsia="Times New Roman" w:cs="Times New Roman"/>
          <w:szCs w:val="24"/>
        </w:rPr>
        <w:t>λέω για να καταγραφούν στα Π</w:t>
      </w:r>
      <w:r w:rsidRPr="00F20F35">
        <w:rPr>
          <w:rFonts w:eastAsia="Times New Roman" w:cs="Times New Roman"/>
          <w:szCs w:val="24"/>
        </w:rPr>
        <w:t>ρακτικά</w:t>
      </w:r>
      <w:r>
        <w:rPr>
          <w:rFonts w:eastAsia="Times New Roman" w:cs="Times New Roman"/>
          <w:szCs w:val="24"/>
        </w:rPr>
        <w:t>.</w:t>
      </w:r>
      <w:r w:rsidRPr="00F20F35">
        <w:rPr>
          <w:rFonts w:eastAsia="Times New Roman" w:cs="Times New Roman"/>
          <w:szCs w:val="24"/>
        </w:rPr>
        <w:t xml:space="preserve"> </w:t>
      </w:r>
    </w:p>
    <w:p w14:paraId="12B6E87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w:t>
      </w:r>
      <w:r w:rsidRPr="00F20F35">
        <w:rPr>
          <w:rFonts w:eastAsia="Times New Roman" w:cs="Times New Roman"/>
          <w:szCs w:val="24"/>
        </w:rPr>
        <w:t>υχαριστώ</w:t>
      </w:r>
      <w:r>
        <w:rPr>
          <w:rFonts w:eastAsia="Times New Roman" w:cs="Times New Roman"/>
          <w:szCs w:val="24"/>
        </w:rPr>
        <w:t>.</w:t>
      </w:r>
    </w:p>
    <w:p w14:paraId="12B6E877" w14:textId="77777777" w:rsidR="00F81E5F" w:rsidRDefault="0022463A">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Καταγράφηκε, κύριε συνάδελφε.</w:t>
      </w:r>
    </w:p>
    <w:p w14:paraId="12B6E878" w14:textId="77777777" w:rsidR="00F81E5F" w:rsidRDefault="0022463A">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Κατσώτης</w:t>
      </w:r>
      <w:proofErr w:type="spellEnd"/>
      <w:r>
        <w:rPr>
          <w:rFonts w:eastAsia="Times New Roman"/>
          <w:bCs/>
          <w:szCs w:val="24"/>
        </w:rPr>
        <w:t xml:space="preserve">. </w:t>
      </w:r>
    </w:p>
    <w:p w14:paraId="12B6E879"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Κύριε Πρόεδρε,</w:t>
      </w:r>
      <w:r w:rsidRPr="00F20F35">
        <w:rPr>
          <w:rFonts w:eastAsia="Times New Roman" w:cs="Times New Roman"/>
          <w:szCs w:val="24"/>
        </w:rPr>
        <w:t xml:space="preserve"> </w:t>
      </w:r>
      <w:r>
        <w:rPr>
          <w:rFonts w:eastAsia="Times New Roman" w:cs="Times New Roman"/>
          <w:szCs w:val="24"/>
        </w:rPr>
        <w:t xml:space="preserve">μιλήσαμε και στην </w:t>
      </w:r>
      <w:r>
        <w:rPr>
          <w:rFonts w:eastAsia="Times New Roman" w:cs="Times New Roman"/>
          <w:szCs w:val="24"/>
        </w:rPr>
        <w:t>ε</w:t>
      </w:r>
      <w:r w:rsidRPr="00F20F35">
        <w:rPr>
          <w:rFonts w:eastAsia="Times New Roman" w:cs="Times New Roman"/>
          <w:szCs w:val="24"/>
        </w:rPr>
        <w:t xml:space="preserve">πιτροπή </w:t>
      </w:r>
      <w:r w:rsidRPr="00F20F35">
        <w:rPr>
          <w:rFonts w:eastAsia="Times New Roman" w:cs="Times New Roman"/>
          <w:szCs w:val="24"/>
        </w:rPr>
        <w:t>για το θέμα του επείγοντος</w:t>
      </w:r>
      <w:r>
        <w:rPr>
          <w:rFonts w:eastAsia="Times New Roman" w:cs="Times New Roman"/>
          <w:szCs w:val="24"/>
        </w:rPr>
        <w:t>. Επειδή</w:t>
      </w:r>
      <w:r w:rsidRPr="00F20F35">
        <w:rPr>
          <w:rFonts w:eastAsia="Times New Roman" w:cs="Times New Roman"/>
          <w:szCs w:val="24"/>
        </w:rPr>
        <w:t xml:space="preserve"> έχουν κατατεθεί όλες αυτές οι τροπολογίες πο</w:t>
      </w:r>
      <w:r>
        <w:rPr>
          <w:rFonts w:eastAsia="Times New Roman" w:cs="Times New Roman"/>
          <w:szCs w:val="24"/>
        </w:rPr>
        <w:t>υ περιέχουν τις εξαγγελίες του Π</w:t>
      </w:r>
      <w:r w:rsidRPr="00F20F35">
        <w:rPr>
          <w:rFonts w:eastAsia="Times New Roman" w:cs="Times New Roman"/>
          <w:szCs w:val="24"/>
        </w:rPr>
        <w:t xml:space="preserve">ρωθυπουργού </w:t>
      </w:r>
      <w:r>
        <w:rPr>
          <w:rFonts w:eastAsia="Times New Roman" w:cs="Times New Roman"/>
          <w:szCs w:val="24"/>
        </w:rPr>
        <w:t>-</w:t>
      </w:r>
      <w:r w:rsidRPr="00F20F35">
        <w:rPr>
          <w:rFonts w:eastAsia="Times New Roman" w:cs="Times New Roman"/>
          <w:szCs w:val="24"/>
        </w:rPr>
        <w:t>που δεν συμπεριλαμβανόταν σ</w:t>
      </w:r>
      <w:r>
        <w:rPr>
          <w:rFonts w:eastAsia="Times New Roman" w:cs="Times New Roman"/>
          <w:szCs w:val="24"/>
        </w:rPr>
        <w:t xml:space="preserve">ε </w:t>
      </w:r>
      <w:r w:rsidRPr="00F20F35">
        <w:rPr>
          <w:rFonts w:eastAsia="Times New Roman" w:cs="Times New Roman"/>
          <w:szCs w:val="24"/>
        </w:rPr>
        <w:t>αυτό το νομοσχέδιο</w:t>
      </w:r>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 xml:space="preserve">θεωρώ ότι πρέπει </w:t>
      </w:r>
      <w:r w:rsidRPr="00F20F35">
        <w:rPr>
          <w:rFonts w:eastAsia="Times New Roman" w:cs="Times New Roman"/>
          <w:szCs w:val="24"/>
        </w:rPr>
        <w:t xml:space="preserve">να δοθεί </w:t>
      </w:r>
      <w:r>
        <w:rPr>
          <w:rFonts w:eastAsia="Times New Roman" w:cs="Times New Roman"/>
          <w:szCs w:val="24"/>
        </w:rPr>
        <w:t>ο</w:t>
      </w:r>
      <w:r w:rsidRPr="00F20F35">
        <w:rPr>
          <w:rFonts w:eastAsia="Times New Roman" w:cs="Times New Roman"/>
          <w:szCs w:val="24"/>
        </w:rPr>
        <w:t xml:space="preserve"> ανάλογος χρόνος</w:t>
      </w:r>
      <w:r>
        <w:rPr>
          <w:rFonts w:eastAsia="Times New Roman" w:cs="Times New Roman"/>
          <w:szCs w:val="24"/>
        </w:rPr>
        <w:t>. Να δοθεί, δηλαδή,</w:t>
      </w:r>
      <w:r w:rsidRPr="00F20F35">
        <w:rPr>
          <w:rFonts w:eastAsia="Times New Roman" w:cs="Times New Roman"/>
          <w:szCs w:val="24"/>
        </w:rPr>
        <w:t xml:space="preserve"> ο χρόνος </w:t>
      </w:r>
      <w:r>
        <w:rPr>
          <w:rFonts w:eastAsia="Times New Roman" w:cs="Times New Roman"/>
          <w:szCs w:val="24"/>
        </w:rPr>
        <w:t>των</w:t>
      </w:r>
      <w:r w:rsidRPr="00F20F35">
        <w:rPr>
          <w:rFonts w:eastAsia="Times New Roman" w:cs="Times New Roman"/>
          <w:szCs w:val="24"/>
        </w:rPr>
        <w:t xml:space="preserve"> </w:t>
      </w:r>
      <w:r>
        <w:rPr>
          <w:rFonts w:eastAsia="Times New Roman" w:cs="Times New Roman"/>
          <w:szCs w:val="24"/>
        </w:rPr>
        <w:t xml:space="preserve">δεκαπέντε </w:t>
      </w:r>
      <w:r w:rsidRPr="00F20F35">
        <w:rPr>
          <w:rFonts w:eastAsia="Times New Roman" w:cs="Times New Roman"/>
          <w:szCs w:val="24"/>
        </w:rPr>
        <w:t>λεπτών και της δευτερολογίας</w:t>
      </w:r>
      <w:r>
        <w:rPr>
          <w:rFonts w:eastAsia="Times New Roman" w:cs="Times New Roman"/>
          <w:szCs w:val="24"/>
        </w:rPr>
        <w:t>,</w:t>
      </w:r>
      <w:r w:rsidRPr="00F20F35">
        <w:rPr>
          <w:rFonts w:eastAsia="Times New Roman" w:cs="Times New Roman"/>
          <w:szCs w:val="24"/>
        </w:rPr>
        <w:t xml:space="preserve"> π</w:t>
      </w:r>
      <w:r w:rsidRPr="00F20F35">
        <w:rPr>
          <w:rFonts w:eastAsia="Times New Roman" w:cs="Times New Roman"/>
          <w:szCs w:val="24"/>
        </w:rPr>
        <w:t>ροκειμένου να τοποθετηθούμε και στις τροπολογίες αλλά και σε όλο αυτό το πακέτο</w:t>
      </w:r>
      <w:r>
        <w:rPr>
          <w:rFonts w:eastAsia="Times New Roman" w:cs="Times New Roman"/>
          <w:szCs w:val="24"/>
        </w:rPr>
        <w:t>,</w:t>
      </w:r>
      <w:r w:rsidRPr="00F20F35">
        <w:rPr>
          <w:rFonts w:eastAsia="Times New Roman" w:cs="Times New Roman"/>
          <w:szCs w:val="24"/>
        </w:rPr>
        <w:t xml:space="preserve"> που έχει εξαγγελθεί </w:t>
      </w:r>
      <w:r>
        <w:rPr>
          <w:rFonts w:eastAsia="Times New Roman" w:cs="Times New Roman"/>
          <w:szCs w:val="24"/>
        </w:rPr>
        <w:t xml:space="preserve">και </w:t>
      </w:r>
      <w:r w:rsidRPr="00F20F35">
        <w:rPr>
          <w:rFonts w:eastAsia="Times New Roman" w:cs="Times New Roman"/>
          <w:szCs w:val="24"/>
        </w:rPr>
        <w:t>που θεωρ</w:t>
      </w:r>
      <w:r>
        <w:rPr>
          <w:rFonts w:eastAsia="Times New Roman" w:cs="Times New Roman"/>
          <w:szCs w:val="24"/>
        </w:rPr>
        <w:t xml:space="preserve">είται </w:t>
      </w:r>
      <w:r w:rsidRPr="00F20F35">
        <w:rPr>
          <w:rFonts w:eastAsia="Times New Roman" w:cs="Times New Roman"/>
          <w:szCs w:val="24"/>
        </w:rPr>
        <w:t>ότι είναι θετικά μέτρα</w:t>
      </w:r>
      <w:r>
        <w:rPr>
          <w:rFonts w:eastAsia="Times New Roman" w:cs="Times New Roman"/>
          <w:szCs w:val="24"/>
        </w:rPr>
        <w:t>.</w:t>
      </w:r>
    </w:p>
    <w:p w14:paraId="12B6E87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Στον χρόνο των</w:t>
      </w:r>
      <w:r w:rsidRPr="00F20F35">
        <w:rPr>
          <w:rFonts w:eastAsia="Times New Roman" w:cs="Times New Roman"/>
          <w:szCs w:val="24"/>
        </w:rPr>
        <w:t xml:space="preserve"> </w:t>
      </w:r>
      <w:r>
        <w:rPr>
          <w:rFonts w:eastAsia="Times New Roman" w:cs="Times New Roman"/>
          <w:szCs w:val="24"/>
        </w:rPr>
        <w:t>δώδεκα</w:t>
      </w:r>
      <w:r w:rsidRPr="00F20F35">
        <w:rPr>
          <w:rFonts w:eastAsia="Times New Roman" w:cs="Times New Roman"/>
          <w:szCs w:val="24"/>
        </w:rPr>
        <w:t xml:space="preserve"> λεπτ</w:t>
      </w:r>
      <w:r>
        <w:rPr>
          <w:rFonts w:eastAsia="Times New Roman" w:cs="Times New Roman"/>
          <w:szCs w:val="24"/>
        </w:rPr>
        <w:t>ών</w:t>
      </w:r>
      <w:r w:rsidRPr="00F20F35">
        <w:rPr>
          <w:rFonts w:eastAsia="Times New Roman" w:cs="Times New Roman"/>
          <w:szCs w:val="24"/>
        </w:rPr>
        <w:t xml:space="preserve"> με μία ανοχή </w:t>
      </w:r>
      <w:r>
        <w:rPr>
          <w:rFonts w:eastAsia="Times New Roman" w:cs="Times New Roman"/>
          <w:szCs w:val="24"/>
        </w:rPr>
        <w:t>-</w:t>
      </w:r>
      <w:r w:rsidRPr="00F20F35">
        <w:rPr>
          <w:rFonts w:eastAsia="Times New Roman" w:cs="Times New Roman"/>
          <w:szCs w:val="24"/>
        </w:rPr>
        <w:t>όπως είπατε</w:t>
      </w:r>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δεν θα μπορέσουμε να τοποθετηθούμε επί όλου του νομοσχεδί</w:t>
      </w:r>
      <w:r>
        <w:rPr>
          <w:rFonts w:eastAsia="Times New Roman" w:cs="Times New Roman"/>
          <w:szCs w:val="24"/>
        </w:rPr>
        <w:t>ου και επί των τροπολογιών. Να δοθεί ο κανονικός χρόνος.</w:t>
      </w:r>
    </w:p>
    <w:p w14:paraId="12B6E87B" w14:textId="77777777" w:rsidR="00F81E5F" w:rsidRDefault="0022463A">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Κύριε </w:t>
      </w:r>
      <w:proofErr w:type="spellStart"/>
      <w:r>
        <w:rPr>
          <w:rFonts w:eastAsia="Times New Roman"/>
          <w:bCs/>
          <w:szCs w:val="24"/>
        </w:rPr>
        <w:t>Κατσώτη</w:t>
      </w:r>
      <w:proofErr w:type="spellEnd"/>
      <w:r>
        <w:rPr>
          <w:rFonts w:eastAsia="Times New Roman"/>
          <w:bCs/>
          <w:szCs w:val="24"/>
        </w:rPr>
        <w:t xml:space="preserve">, </w:t>
      </w:r>
      <w:r>
        <w:rPr>
          <w:rFonts w:eastAsia="Times New Roman" w:cs="Times New Roman"/>
          <w:szCs w:val="24"/>
        </w:rPr>
        <w:t>σας</w:t>
      </w:r>
      <w:r w:rsidRPr="00F20F35">
        <w:rPr>
          <w:rFonts w:eastAsia="Times New Roman" w:cs="Times New Roman"/>
          <w:szCs w:val="24"/>
        </w:rPr>
        <w:t xml:space="preserve"> καταλαβαίνω</w:t>
      </w:r>
      <w:r>
        <w:rPr>
          <w:rFonts w:eastAsia="Times New Roman" w:cs="Times New Roman"/>
          <w:szCs w:val="24"/>
        </w:rPr>
        <w:t>.</w:t>
      </w:r>
    </w:p>
    <w:p w14:paraId="12B6E87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Εγώ διάβασα, και με βάση τον Κ</w:t>
      </w:r>
      <w:r w:rsidRPr="00F20F35">
        <w:rPr>
          <w:rFonts w:eastAsia="Times New Roman" w:cs="Times New Roman"/>
          <w:szCs w:val="24"/>
        </w:rPr>
        <w:t xml:space="preserve">ανονισμό να συμφωνήσουμε στα </w:t>
      </w:r>
      <w:r>
        <w:rPr>
          <w:rFonts w:eastAsia="Times New Roman" w:cs="Times New Roman"/>
          <w:szCs w:val="24"/>
        </w:rPr>
        <w:t>δεκαπέντε</w:t>
      </w:r>
      <w:r w:rsidRPr="00F20F35">
        <w:rPr>
          <w:rFonts w:eastAsia="Times New Roman" w:cs="Times New Roman"/>
          <w:szCs w:val="24"/>
        </w:rPr>
        <w:t xml:space="preserve"> λεπτά για τους </w:t>
      </w:r>
      <w:r>
        <w:rPr>
          <w:rFonts w:eastAsia="Times New Roman" w:cs="Times New Roman"/>
          <w:szCs w:val="24"/>
        </w:rPr>
        <w:t>εισηγη</w:t>
      </w:r>
      <w:r w:rsidRPr="00F20F35">
        <w:rPr>
          <w:rFonts w:eastAsia="Times New Roman" w:cs="Times New Roman"/>
          <w:szCs w:val="24"/>
        </w:rPr>
        <w:t>τές</w:t>
      </w:r>
      <w:r>
        <w:rPr>
          <w:rFonts w:eastAsia="Times New Roman" w:cs="Times New Roman"/>
          <w:szCs w:val="24"/>
        </w:rPr>
        <w:t>. Θ</w:t>
      </w:r>
      <w:r w:rsidRPr="00F20F35">
        <w:rPr>
          <w:rFonts w:eastAsia="Times New Roman" w:cs="Times New Roman"/>
          <w:szCs w:val="24"/>
        </w:rPr>
        <w:t xml:space="preserve">α παραμείνουμε στα πέντε λεπτά για τους ομιλητές με μία σχετική ανοχή και θα έχουν και οι Κοινοβουλευτικοί Εκπρόσωποι </w:t>
      </w:r>
      <w:r>
        <w:rPr>
          <w:rFonts w:eastAsia="Times New Roman" w:cs="Times New Roman"/>
          <w:szCs w:val="24"/>
        </w:rPr>
        <w:t>-</w:t>
      </w:r>
      <w:r w:rsidRPr="00F20F35">
        <w:rPr>
          <w:rFonts w:eastAsia="Times New Roman" w:cs="Times New Roman"/>
          <w:szCs w:val="24"/>
        </w:rPr>
        <w:t>όσοι επιθυμούν</w:t>
      </w:r>
      <w:r>
        <w:rPr>
          <w:rFonts w:eastAsia="Times New Roman" w:cs="Times New Roman"/>
          <w:szCs w:val="24"/>
        </w:rPr>
        <w:t>,</w:t>
      </w:r>
      <w:r w:rsidRPr="00F20F35">
        <w:rPr>
          <w:rFonts w:eastAsia="Times New Roman" w:cs="Times New Roman"/>
          <w:szCs w:val="24"/>
        </w:rPr>
        <w:t xml:space="preserve"> εάν θέλουν</w:t>
      </w:r>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το δικαίωμα μί</w:t>
      </w:r>
      <w:r w:rsidRPr="00F20F35">
        <w:rPr>
          <w:rFonts w:eastAsia="Times New Roman" w:cs="Times New Roman"/>
          <w:szCs w:val="24"/>
        </w:rPr>
        <w:t>ας δευτερολογίας</w:t>
      </w:r>
      <w:r>
        <w:rPr>
          <w:rFonts w:eastAsia="Times New Roman" w:cs="Times New Roman"/>
          <w:szCs w:val="24"/>
        </w:rPr>
        <w:t>,</w:t>
      </w:r>
      <w:r w:rsidRPr="00F20F35">
        <w:rPr>
          <w:rFonts w:eastAsia="Times New Roman" w:cs="Times New Roman"/>
          <w:szCs w:val="24"/>
        </w:rPr>
        <w:t xml:space="preserve"> για να μπορέσει να γίνει η συζήτηση εποικοδομητική </w:t>
      </w:r>
      <w:r>
        <w:rPr>
          <w:rFonts w:eastAsia="Times New Roman" w:cs="Times New Roman"/>
          <w:szCs w:val="24"/>
        </w:rPr>
        <w:t xml:space="preserve">επί </w:t>
      </w:r>
      <w:r w:rsidRPr="00F20F35">
        <w:rPr>
          <w:rFonts w:eastAsia="Times New Roman" w:cs="Times New Roman"/>
          <w:szCs w:val="24"/>
        </w:rPr>
        <w:t>του συνόλου</w:t>
      </w:r>
      <w:r>
        <w:rPr>
          <w:rFonts w:eastAsia="Times New Roman" w:cs="Times New Roman"/>
          <w:szCs w:val="24"/>
        </w:rPr>
        <w:t>.</w:t>
      </w:r>
    </w:p>
    <w:p w14:paraId="12B6E87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κ. Μαντάς.</w:t>
      </w:r>
    </w:p>
    <w:p w14:paraId="12B6E87E"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Νομίζω ότι θα έχουμε την άνεση να συζητήσουμε επί της ουσίας. Όλα τα άλλα είναι εκ του περισσού. </w:t>
      </w:r>
    </w:p>
    <w:p w14:paraId="12B6E87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θέλω να συμφωνήσω με την πρόταση οι εισηγητές να έχουν δεκαπέντε λεπτά και να έχουμε μία σχετική ανο</w:t>
      </w:r>
      <w:r>
        <w:rPr>
          <w:rFonts w:eastAsia="Times New Roman" w:cs="Times New Roman"/>
          <w:szCs w:val="24"/>
        </w:rPr>
        <w:t>χή στους ομιλητές, γιατί πράγματι υπάρχουν μεγάλα ζητήματα και πρέπει να τοποθετηθούν όλοι με επάρκεια.</w:t>
      </w:r>
    </w:p>
    <w:p w14:paraId="12B6E880" w14:textId="77777777" w:rsidR="00F81E5F" w:rsidRDefault="0022463A">
      <w:pPr>
        <w:spacing w:line="600" w:lineRule="auto"/>
        <w:ind w:firstLine="720"/>
        <w:jc w:val="both"/>
        <w:rPr>
          <w:rFonts w:eastAsia="Times New Roman" w:cs="Times New Roman"/>
          <w:szCs w:val="24"/>
        </w:rPr>
      </w:pPr>
      <w:r>
        <w:rPr>
          <w:rFonts w:eastAsia="Times New Roman"/>
          <w:b/>
          <w:bCs/>
          <w:szCs w:val="24"/>
        </w:rPr>
        <w:lastRenderedPageBreak/>
        <w:t>ΠΡΟΕΔΡΕΥΩΝ (Μάριος Γεωργιάδης):</w:t>
      </w:r>
      <w:r>
        <w:rPr>
          <w:rFonts w:eastAsia="Times New Roman"/>
          <w:bCs/>
          <w:szCs w:val="24"/>
        </w:rPr>
        <w:t xml:space="preserve"> Α</w:t>
      </w:r>
      <w:r w:rsidRPr="00F20F35">
        <w:rPr>
          <w:rFonts w:eastAsia="Times New Roman" w:cs="Times New Roman"/>
          <w:szCs w:val="24"/>
        </w:rPr>
        <w:t>υτό είπα και εγώ</w:t>
      </w:r>
      <w:r>
        <w:rPr>
          <w:rFonts w:eastAsia="Times New Roman" w:cs="Times New Roman"/>
          <w:szCs w:val="24"/>
        </w:rPr>
        <w:t>. Πρότεινα να υπάρχει σχετική ανοχή.</w:t>
      </w:r>
    </w:p>
    <w:p w14:paraId="12B6E881"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Άρα, συμφωνώ με την άποψή σας, κύριε Πρόεδρε. </w:t>
      </w:r>
    </w:p>
    <w:p w14:paraId="12B6E882" w14:textId="77777777" w:rsidR="00F81E5F" w:rsidRDefault="0022463A">
      <w:pPr>
        <w:spacing w:line="600" w:lineRule="auto"/>
        <w:ind w:firstLine="720"/>
        <w:jc w:val="both"/>
        <w:rPr>
          <w:rFonts w:eastAsia="Times New Roman" w:cs="Times New Roman"/>
          <w:szCs w:val="24"/>
        </w:rPr>
      </w:pPr>
      <w:r>
        <w:rPr>
          <w:rFonts w:eastAsia="Times New Roman"/>
          <w:b/>
          <w:bCs/>
          <w:szCs w:val="24"/>
        </w:rPr>
        <w:t>ΠΡΟ</w:t>
      </w:r>
      <w:r>
        <w:rPr>
          <w:rFonts w:eastAsia="Times New Roman"/>
          <w:b/>
          <w:bCs/>
          <w:szCs w:val="24"/>
        </w:rPr>
        <w:t>ΕΔΡΕΥΩΝ (Μάριος Γεωργιάδης):</w:t>
      </w:r>
      <w:r>
        <w:rPr>
          <w:rFonts w:eastAsia="Times New Roman"/>
          <w:bCs/>
          <w:szCs w:val="24"/>
        </w:rPr>
        <w:t xml:space="preserve"> </w:t>
      </w:r>
      <w:r>
        <w:rPr>
          <w:rFonts w:eastAsia="Times New Roman" w:cs="Times New Roman"/>
          <w:szCs w:val="24"/>
        </w:rPr>
        <w:t>Θ</w:t>
      </w:r>
      <w:r w:rsidRPr="00F20F35">
        <w:rPr>
          <w:rFonts w:eastAsia="Times New Roman" w:cs="Times New Roman"/>
          <w:szCs w:val="24"/>
        </w:rPr>
        <w:t>α υπάρχει σχετική ανοχή</w:t>
      </w:r>
      <w:r>
        <w:rPr>
          <w:rFonts w:eastAsia="Times New Roman" w:cs="Times New Roman"/>
          <w:szCs w:val="24"/>
        </w:rPr>
        <w:t>. Γ</w:t>
      </w:r>
      <w:r w:rsidRPr="00F20F35">
        <w:rPr>
          <w:rFonts w:eastAsia="Times New Roman" w:cs="Times New Roman"/>
          <w:szCs w:val="24"/>
        </w:rPr>
        <w:t xml:space="preserve">ιατί </w:t>
      </w:r>
      <w:r>
        <w:rPr>
          <w:rFonts w:eastAsia="Times New Roman" w:cs="Times New Roman"/>
          <w:szCs w:val="24"/>
        </w:rPr>
        <w:t>–</w:t>
      </w:r>
      <w:r w:rsidRPr="00F20F35">
        <w:rPr>
          <w:rFonts w:eastAsia="Times New Roman" w:cs="Times New Roman"/>
          <w:szCs w:val="24"/>
        </w:rPr>
        <w:t>καταλαβαίνετε</w:t>
      </w:r>
      <w:r>
        <w:rPr>
          <w:rFonts w:eastAsia="Times New Roman" w:cs="Times New Roman"/>
          <w:szCs w:val="24"/>
        </w:rPr>
        <w:t>-</w:t>
      </w:r>
      <w:r w:rsidRPr="00F20F35">
        <w:rPr>
          <w:rFonts w:eastAsia="Times New Roman" w:cs="Times New Roman"/>
          <w:szCs w:val="24"/>
        </w:rPr>
        <w:t xml:space="preserve"> άμα το συμφωνήσουμε στα </w:t>
      </w:r>
      <w:r>
        <w:rPr>
          <w:rFonts w:eastAsia="Times New Roman" w:cs="Times New Roman"/>
          <w:szCs w:val="24"/>
        </w:rPr>
        <w:t>επτά</w:t>
      </w:r>
      <w:r w:rsidRPr="00F20F35">
        <w:rPr>
          <w:rFonts w:eastAsia="Times New Roman" w:cs="Times New Roman"/>
          <w:szCs w:val="24"/>
        </w:rPr>
        <w:t xml:space="preserve"> λεπτά θα πάει με την ανοχή στα </w:t>
      </w:r>
      <w:r>
        <w:rPr>
          <w:rFonts w:eastAsia="Times New Roman" w:cs="Times New Roman"/>
          <w:szCs w:val="24"/>
        </w:rPr>
        <w:t>εννέα λεπτά. Ο</w:t>
      </w:r>
      <w:r w:rsidRPr="00F20F35">
        <w:rPr>
          <w:rFonts w:eastAsia="Times New Roman" w:cs="Times New Roman"/>
          <w:szCs w:val="24"/>
        </w:rPr>
        <w:t>πότε δεν μπορεί να βγει έτσι η διαδικασία</w:t>
      </w:r>
      <w:r>
        <w:rPr>
          <w:rFonts w:eastAsia="Times New Roman" w:cs="Times New Roman"/>
          <w:szCs w:val="24"/>
        </w:rPr>
        <w:t>.</w:t>
      </w:r>
    </w:p>
    <w:p w14:paraId="12B6E883" w14:textId="77777777" w:rsidR="00F81E5F" w:rsidRDefault="0022463A">
      <w:pPr>
        <w:spacing w:line="600" w:lineRule="auto"/>
        <w:ind w:firstLine="720"/>
        <w:jc w:val="both"/>
        <w:rPr>
          <w:rFonts w:eastAsia="Times New Roman" w:cs="Times New Roman"/>
          <w:szCs w:val="24"/>
        </w:rPr>
      </w:pPr>
      <w:r w:rsidRPr="00B54F48">
        <w:rPr>
          <w:rFonts w:eastAsia="Times New Roman" w:cs="Times New Roman"/>
          <w:b/>
          <w:szCs w:val="24"/>
        </w:rPr>
        <w:t>ΧΡΗΣΤΟΣ ΠΑΠΠΑΣ:</w:t>
      </w:r>
      <w:r>
        <w:rPr>
          <w:rFonts w:eastAsia="Times New Roman" w:cs="Times New Roman"/>
          <w:szCs w:val="24"/>
        </w:rPr>
        <w:t xml:space="preserve"> Κύριε Πρόεδρε, θα ήθελα τον λόγο.</w:t>
      </w:r>
    </w:p>
    <w:p w14:paraId="12B6E884" w14:textId="77777777" w:rsidR="00F81E5F" w:rsidRDefault="0022463A">
      <w:pPr>
        <w:spacing w:line="600" w:lineRule="auto"/>
        <w:ind w:firstLine="720"/>
        <w:jc w:val="both"/>
        <w:rPr>
          <w:rFonts w:eastAsia="Times New Roman"/>
          <w:bCs/>
          <w:szCs w:val="24"/>
        </w:rPr>
      </w:pPr>
      <w:r>
        <w:rPr>
          <w:rFonts w:eastAsia="Times New Roman"/>
          <w:b/>
          <w:bCs/>
          <w:szCs w:val="24"/>
        </w:rPr>
        <w:t>ΠΡΟΕΔΡΕΥΩΝ (</w:t>
      </w:r>
      <w:r>
        <w:rPr>
          <w:rFonts w:eastAsia="Times New Roman"/>
          <w:b/>
          <w:bCs/>
          <w:szCs w:val="24"/>
        </w:rPr>
        <w:t>Μάριος Γεωργιάδης):</w:t>
      </w:r>
      <w:r>
        <w:rPr>
          <w:rFonts w:eastAsia="Times New Roman"/>
          <w:bCs/>
          <w:szCs w:val="24"/>
        </w:rPr>
        <w:t xml:space="preserve"> Μίλησε ο συνάδελφός σας. Δεν ήξερα ότι ζητήσατε τον λόγο επί της διαδικασίας, κύριε Παππά.</w:t>
      </w:r>
    </w:p>
    <w:p w14:paraId="12B6E885" w14:textId="77777777" w:rsidR="00F81E5F" w:rsidRDefault="0022463A">
      <w:pPr>
        <w:spacing w:line="600" w:lineRule="auto"/>
        <w:ind w:firstLine="720"/>
        <w:jc w:val="both"/>
        <w:rPr>
          <w:rFonts w:eastAsia="Times New Roman" w:cs="Times New Roman"/>
          <w:szCs w:val="24"/>
        </w:rPr>
      </w:pPr>
      <w:r>
        <w:rPr>
          <w:rFonts w:eastAsia="Times New Roman"/>
          <w:bCs/>
          <w:szCs w:val="24"/>
        </w:rPr>
        <w:t>Ορίστε, έχετε τον λόγο.</w:t>
      </w:r>
    </w:p>
    <w:p w14:paraId="12B6E886" w14:textId="77777777" w:rsidR="00F81E5F" w:rsidRDefault="0022463A">
      <w:pPr>
        <w:spacing w:line="600" w:lineRule="auto"/>
        <w:ind w:firstLine="720"/>
        <w:jc w:val="both"/>
        <w:rPr>
          <w:rFonts w:eastAsia="Times New Roman" w:cs="Times New Roman"/>
          <w:szCs w:val="24"/>
        </w:rPr>
      </w:pPr>
      <w:r w:rsidRPr="00B54F48">
        <w:rPr>
          <w:rFonts w:eastAsia="Times New Roman" w:cs="Times New Roman"/>
          <w:b/>
          <w:szCs w:val="24"/>
        </w:rPr>
        <w:t>ΧΡΗΣΤΟΣ ΠΑΠΠΑΣ:</w:t>
      </w:r>
      <w:r>
        <w:rPr>
          <w:rFonts w:eastAsia="Times New Roman" w:cs="Times New Roman"/>
          <w:szCs w:val="24"/>
        </w:rPr>
        <w:t xml:space="preserve"> Παίρνω </w:t>
      </w:r>
      <w:r w:rsidRPr="00F20F35">
        <w:rPr>
          <w:rFonts w:eastAsia="Times New Roman" w:cs="Times New Roman"/>
          <w:szCs w:val="24"/>
        </w:rPr>
        <w:t>το</w:t>
      </w:r>
      <w:r>
        <w:rPr>
          <w:rFonts w:eastAsia="Times New Roman" w:cs="Times New Roman"/>
          <w:szCs w:val="24"/>
        </w:rPr>
        <w:t>ν</w:t>
      </w:r>
      <w:r w:rsidRPr="00F20F35">
        <w:rPr>
          <w:rFonts w:eastAsia="Times New Roman" w:cs="Times New Roman"/>
          <w:szCs w:val="24"/>
        </w:rPr>
        <w:t xml:space="preserve"> λόγο </w:t>
      </w:r>
      <w:r>
        <w:rPr>
          <w:rFonts w:eastAsia="Times New Roman" w:cs="Times New Roman"/>
          <w:szCs w:val="24"/>
        </w:rPr>
        <w:t>όχι για να</w:t>
      </w:r>
      <w:r w:rsidRPr="00F20F35">
        <w:rPr>
          <w:rFonts w:eastAsia="Times New Roman" w:cs="Times New Roman"/>
          <w:szCs w:val="24"/>
        </w:rPr>
        <w:t xml:space="preserve"> </w:t>
      </w:r>
      <w:r>
        <w:rPr>
          <w:rFonts w:eastAsia="Times New Roman" w:cs="Times New Roman"/>
          <w:szCs w:val="24"/>
        </w:rPr>
        <w:t>χρονοτριβήσω και να καθυστερήσω</w:t>
      </w:r>
      <w:r w:rsidRPr="00F20F35">
        <w:rPr>
          <w:rFonts w:eastAsia="Times New Roman" w:cs="Times New Roman"/>
          <w:szCs w:val="24"/>
        </w:rPr>
        <w:t xml:space="preserve"> τη</w:t>
      </w:r>
      <w:r>
        <w:rPr>
          <w:rFonts w:eastAsia="Times New Roman" w:cs="Times New Roman"/>
          <w:szCs w:val="24"/>
        </w:rPr>
        <w:t xml:space="preserve"> διαδικασία αλλά ε</w:t>
      </w:r>
      <w:r w:rsidRPr="00F20F35">
        <w:rPr>
          <w:rFonts w:eastAsia="Times New Roman" w:cs="Times New Roman"/>
          <w:szCs w:val="24"/>
        </w:rPr>
        <w:t>πιτέλους πρέπει να υπάρχει</w:t>
      </w:r>
      <w:r w:rsidRPr="00F20F35">
        <w:rPr>
          <w:rFonts w:eastAsia="Times New Roman" w:cs="Times New Roman"/>
          <w:szCs w:val="24"/>
        </w:rPr>
        <w:t xml:space="preserve"> και μία αποκατάσταση της αλήθειας</w:t>
      </w:r>
      <w:r>
        <w:rPr>
          <w:rFonts w:eastAsia="Times New Roman" w:cs="Times New Roman"/>
          <w:szCs w:val="24"/>
        </w:rPr>
        <w:t>.</w:t>
      </w:r>
    </w:p>
    <w:p w14:paraId="12B6E88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Ε</w:t>
      </w:r>
      <w:r w:rsidRPr="00F20F35">
        <w:rPr>
          <w:rFonts w:eastAsia="Times New Roman" w:cs="Times New Roman"/>
          <w:szCs w:val="24"/>
        </w:rPr>
        <w:t>ίπε π</w:t>
      </w:r>
      <w:r>
        <w:rPr>
          <w:rFonts w:eastAsia="Times New Roman" w:cs="Times New Roman"/>
          <w:szCs w:val="24"/>
        </w:rPr>
        <w:t>ροηγουμένως ο κ.</w:t>
      </w:r>
      <w:r w:rsidRPr="00F20F35">
        <w:rPr>
          <w:rFonts w:eastAsia="Times New Roman" w:cs="Times New Roman"/>
          <w:szCs w:val="24"/>
        </w:rPr>
        <w:t xml:space="preserve"> Κουτσούκος περί των φορέων που εκλήθησαν</w:t>
      </w:r>
      <w:r>
        <w:rPr>
          <w:rFonts w:eastAsia="Times New Roman" w:cs="Times New Roman"/>
          <w:szCs w:val="24"/>
        </w:rPr>
        <w:t xml:space="preserve"> -και πραγματικά ήταν απαράδεκτο αυτό εκ μέρους της Κ</w:t>
      </w:r>
      <w:r w:rsidRPr="00F20F35">
        <w:rPr>
          <w:rFonts w:eastAsia="Times New Roman" w:cs="Times New Roman"/>
          <w:szCs w:val="24"/>
        </w:rPr>
        <w:t>υβέρνησης</w:t>
      </w:r>
      <w:r>
        <w:rPr>
          <w:rFonts w:eastAsia="Times New Roman" w:cs="Times New Roman"/>
          <w:szCs w:val="24"/>
        </w:rPr>
        <w:t xml:space="preserve">- </w:t>
      </w:r>
      <w:r w:rsidRPr="00F20F35">
        <w:rPr>
          <w:rFonts w:eastAsia="Times New Roman" w:cs="Times New Roman"/>
          <w:szCs w:val="24"/>
        </w:rPr>
        <w:t>τελευταία στιγμή</w:t>
      </w:r>
      <w:r>
        <w:rPr>
          <w:rFonts w:eastAsia="Times New Roman" w:cs="Times New Roman"/>
          <w:szCs w:val="24"/>
        </w:rPr>
        <w:t xml:space="preserve"> και </w:t>
      </w:r>
      <w:r w:rsidRPr="00F20F35">
        <w:rPr>
          <w:rFonts w:eastAsia="Times New Roman" w:cs="Times New Roman"/>
          <w:szCs w:val="24"/>
        </w:rPr>
        <w:t xml:space="preserve">υπήρχε περιθώριο ίσως </w:t>
      </w:r>
      <w:r>
        <w:rPr>
          <w:rFonts w:eastAsia="Times New Roman" w:cs="Times New Roman"/>
          <w:szCs w:val="24"/>
        </w:rPr>
        <w:t xml:space="preserve">και κάτι μεγαλύτερο από </w:t>
      </w:r>
      <w:r w:rsidRPr="00F20F35">
        <w:rPr>
          <w:rFonts w:eastAsia="Times New Roman" w:cs="Times New Roman"/>
          <w:szCs w:val="24"/>
        </w:rPr>
        <w:t>μία ώρα</w:t>
      </w:r>
      <w:r>
        <w:rPr>
          <w:rFonts w:eastAsia="Times New Roman" w:cs="Times New Roman"/>
          <w:szCs w:val="24"/>
        </w:rPr>
        <w:t>.</w:t>
      </w:r>
    </w:p>
    <w:p w14:paraId="12B6E88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w:t>
      </w:r>
      <w:r w:rsidRPr="00F20F35">
        <w:rPr>
          <w:rFonts w:eastAsia="Times New Roman" w:cs="Times New Roman"/>
          <w:szCs w:val="24"/>
        </w:rPr>
        <w:t>ε τον κ</w:t>
      </w:r>
      <w:r>
        <w:rPr>
          <w:rFonts w:eastAsia="Times New Roman" w:cs="Times New Roman"/>
          <w:szCs w:val="24"/>
        </w:rPr>
        <w:t>.</w:t>
      </w:r>
      <w:r w:rsidRPr="00F20F35">
        <w:rPr>
          <w:rFonts w:eastAsia="Times New Roman" w:cs="Times New Roman"/>
          <w:szCs w:val="24"/>
        </w:rPr>
        <w:t xml:space="preserve"> Κουτσούκο του ΚΙΝΑΛ</w:t>
      </w:r>
      <w:r>
        <w:rPr>
          <w:rFonts w:eastAsia="Times New Roman" w:cs="Times New Roman"/>
          <w:szCs w:val="24"/>
        </w:rPr>
        <w:t>,</w:t>
      </w:r>
      <w:r w:rsidRPr="00F20F35">
        <w:rPr>
          <w:rFonts w:eastAsia="Times New Roman" w:cs="Times New Roman"/>
          <w:szCs w:val="24"/>
        </w:rPr>
        <w:t xml:space="preserve"> ΠΑΣΟΚ </w:t>
      </w:r>
      <w:r>
        <w:rPr>
          <w:rFonts w:eastAsia="Times New Roman" w:cs="Times New Roman"/>
          <w:szCs w:val="24"/>
        </w:rPr>
        <w:t>-</w:t>
      </w:r>
      <w:r w:rsidRPr="00F20F35">
        <w:rPr>
          <w:rFonts w:eastAsia="Times New Roman" w:cs="Times New Roman"/>
          <w:szCs w:val="24"/>
        </w:rPr>
        <w:t>πώς να το πω τώρα</w:t>
      </w:r>
      <w:r>
        <w:rPr>
          <w:rFonts w:eastAsia="Times New Roman" w:cs="Times New Roman"/>
          <w:szCs w:val="24"/>
        </w:rPr>
        <w:t>;-</w:t>
      </w:r>
      <w:r w:rsidRPr="00F20F35">
        <w:rPr>
          <w:rFonts w:eastAsia="Times New Roman" w:cs="Times New Roman"/>
          <w:szCs w:val="24"/>
        </w:rPr>
        <w:t xml:space="preserve"> είχαμε καλέσει ένα φορέα</w:t>
      </w:r>
      <w:r>
        <w:rPr>
          <w:rFonts w:eastAsia="Times New Roman" w:cs="Times New Roman"/>
          <w:szCs w:val="24"/>
        </w:rPr>
        <w:t>,</w:t>
      </w:r>
      <w:r w:rsidRPr="00F20F35">
        <w:rPr>
          <w:rFonts w:eastAsia="Times New Roman" w:cs="Times New Roman"/>
          <w:szCs w:val="24"/>
        </w:rPr>
        <w:t xml:space="preserve"> τον ίδιο</w:t>
      </w:r>
      <w:r>
        <w:rPr>
          <w:rFonts w:eastAsia="Times New Roman" w:cs="Times New Roman"/>
          <w:szCs w:val="24"/>
        </w:rPr>
        <w:t>,</w:t>
      </w:r>
      <w:r w:rsidRPr="00F20F35">
        <w:rPr>
          <w:rFonts w:eastAsia="Times New Roman" w:cs="Times New Roman"/>
          <w:szCs w:val="24"/>
        </w:rPr>
        <w:t xml:space="preserve"> την </w:t>
      </w:r>
      <w:r>
        <w:rPr>
          <w:rFonts w:eastAsia="Times New Roman" w:cs="Times New Roman"/>
          <w:szCs w:val="24"/>
        </w:rPr>
        <w:t>«</w:t>
      </w:r>
      <w:r w:rsidRPr="00F20F35">
        <w:rPr>
          <w:rFonts w:eastAsia="Times New Roman" w:cs="Times New Roman"/>
          <w:szCs w:val="24"/>
        </w:rPr>
        <w:t>ΑΞΙΑ</w:t>
      </w:r>
      <w:r>
        <w:rPr>
          <w:rFonts w:eastAsia="Times New Roman" w:cs="Times New Roman"/>
          <w:szCs w:val="24"/>
        </w:rPr>
        <w:t>»,</w:t>
      </w:r>
      <w:r w:rsidRPr="00F20F35">
        <w:rPr>
          <w:rFonts w:eastAsia="Times New Roman" w:cs="Times New Roman"/>
          <w:szCs w:val="24"/>
        </w:rPr>
        <w:t xml:space="preserve"> δηλαδή τις χήρες</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Η</w:t>
      </w:r>
      <w:r w:rsidRPr="00F20F35">
        <w:rPr>
          <w:rFonts w:eastAsia="Times New Roman" w:cs="Times New Roman"/>
          <w:szCs w:val="24"/>
        </w:rPr>
        <w:t xml:space="preserve"> διαφορά έγκειται στο εξής</w:t>
      </w:r>
      <w:r>
        <w:rPr>
          <w:rFonts w:eastAsia="Times New Roman" w:cs="Times New Roman"/>
          <w:szCs w:val="24"/>
        </w:rPr>
        <w:t>, κύριε Κουτσούκο.</w:t>
      </w:r>
      <w:r w:rsidRPr="00F20F35">
        <w:rPr>
          <w:rFonts w:eastAsia="Times New Roman" w:cs="Times New Roman"/>
          <w:szCs w:val="24"/>
        </w:rPr>
        <w:t xml:space="preserve"> </w:t>
      </w:r>
      <w:r>
        <w:rPr>
          <w:rFonts w:eastAsia="Times New Roman" w:cs="Times New Roman"/>
          <w:szCs w:val="24"/>
        </w:rPr>
        <w:t>Π</w:t>
      </w:r>
      <w:r w:rsidRPr="00F20F35">
        <w:rPr>
          <w:rFonts w:eastAsia="Times New Roman" w:cs="Times New Roman"/>
          <w:szCs w:val="24"/>
        </w:rPr>
        <w:t>αρ</w:t>
      </w:r>
      <w:r>
        <w:rPr>
          <w:rFonts w:eastAsia="Times New Roman" w:cs="Times New Roman"/>
          <w:szCs w:val="24"/>
        </w:rPr>
        <w:t xml:space="preserve">’ </w:t>
      </w:r>
      <w:r w:rsidRPr="00F20F35">
        <w:rPr>
          <w:rFonts w:eastAsia="Times New Roman" w:cs="Times New Roman"/>
          <w:szCs w:val="24"/>
        </w:rPr>
        <w:t xml:space="preserve">όλο όταν υπάρχει πρόβλημα και </w:t>
      </w:r>
      <w:r>
        <w:rPr>
          <w:rFonts w:eastAsia="Times New Roman" w:cs="Times New Roman"/>
          <w:szCs w:val="24"/>
        </w:rPr>
        <w:t>παρ’ όλες τις τρικλοποδιές</w:t>
      </w:r>
      <w:r w:rsidRPr="00F20F35">
        <w:rPr>
          <w:rFonts w:eastAsia="Times New Roman" w:cs="Times New Roman"/>
          <w:szCs w:val="24"/>
        </w:rPr>
        <w:t xml:space="preserve"> </w:t>
      </w:r>
      <w:r>
        <w:rPr>
          <w:rFonts w:eastAsia="Times New Roman" w:cs="Times New Roman"/>
          <w:szCs w:val="24"/>
        </w:rPr>
        <w:t>που βάζει η Κ</w:t>
      </w:r>
      <w:r w:rsidRPr="00F20F35">
        <w:rPr>
          <w:rFonts w:eastAsia="Times New Roman" w:cs="Times New Roman"/>
          <w:szCs w:val="24"/>
        </w:rPr>
        <w:t>υβέρνηση για ν</w:t>
      </w:r>
      <w:r w:rsidRPr="00F20F35">
        <w:rPr>
          <w:rFonts w:eastAsia="Times New Roman" w:cs="Times New Roman"/>
          <w:szCs w:val="24"/>
        </w:rPr>
        <w:t xml:space="preserve">α μην έρθει η </w:t>
      </w:r>
      <w:r>
        <w:rPr>
          <w:rFonts w:eastAsia="Times New Roman" w:cs="Times New Roman"/>
          <w:szCs w:val="24"/>
        </w:rPr>
        <w:t>«</w:t>
      </w:r>
      <w:r w:rsidRPr="00F20F35">
        <w:rPr>
          <w:rFonts w:eastAsia="Times New Roman" w:cs="Times New Roman"/>
          <w:szCs w:val="24"/>
        </w:rPr>
        <w:t>ΑΞΙΑ</w:t>
      </w:r>
      <w:r>
        <w:rPr>
          <w:rFonts w:eastAsia="Times New Roman" w:cs="Times New Roman"/>
          <w:szCs w:val="24"/>
        </w:rPr>
        <w:t>»</w:t>
      </w:r>
      <w:r w:rsidRPr="00F20F35">
        <w:rPr>
          <w:rFonts w:eastAsia="Times New Roman" w:cs="Times New Roman"/>
          <w:szCs w:val="24"/>
        </w:rPr>
        <w:t xml:space="preserve"> και να </w:t>
      </w:r>
      <w:r>
        <w:rPr>
          <w:rFonts w:eastAsia="Times New Roman" w:cs="Times New Roman"/>
          <w:szCs w:val="24"/>
        </w:rPr>
        <w:t>έρθει η «καπελωμένη»</w:t>
      </w:r>
      <w:r w:rsidRPr="00F20F35">
        <w:rPr>
          <w:rFonts w:eastAsia="Times New Roman" w:cs="Times New Roman"/>
          <w:szCs w:val="24"/>
        </w:rPr>
        <w:t xml:space="preserve"> συνδικαλιστική οργάνωση</w:t>
      </w:r>
      <w:r>
        <w:rPr>
          <w:rFonts w:eastAsia="Times New Roman" w:cs="Times New Roman"/>
          <w:szCs w:val="24"/>
        </w:rPr>
        <w:t>, η «ΔΡΑΣΙΣ»,</w:t>
      </w:r>
      <w:r w:rsidRPr="00F20F35">
        <w:rPr>
          <w:rFonts w:eastAsia="Times New Roman" w:cs="Times New Roman"/>
          <w:szCs w:val="24"/>
        </w:rPr>
        <w:t xml:space="preserve"> εμείς καλέσαμε και βγάλαμε άδεια </w:t>
      </w:r>
      <w:r>
        <w:rPr>
          <w:rFonts w:eastAsia="Times New Roman" w:cs="Times New Roman"/>
          <w:szCs w:val="24"/>
        </w:rPr>
        <w:t xml:space="preserve">για να </w:t>
      </w:r>
      <w:r w:rsidRPr="00F20F35">
        <w:rPr>
          <w:rFonts w:eastAsia="Times New Roman" w:cs="Times New Roman"/>
          <w:szCs w:val="24"/>
        </w:rPr>
        <w:t xml:space="preserve">έρθει η </w:t>
      </w:r>
      <w:r>
        <w:rPr>
          <w:rFonts w:eastAsia="Times New Roman" w:cs="Times New Roman"/>
          <w:szCs w:val="24"/>
        </w:rPr>
        <w:t xml:space="preserve">«ΑΞΙΑ» </w:t>
      </w:r>
      <w:r w:rsidRPr="00F20F35">
        <w:rPr>
          <w:rFonts w:eastAsia="Times New Roman" w:cs="Times New Roman"/>
          <w:szCs w:val="24"/>
        </w:rPr>
        <w:t>στη Βουλή</w:t>
      </w:r>
      <w:r>
        <w:rPr>
          <w:rFonts w:eastAsia="Times New Roman" w:cs="Times New Roman"/>
          <w:szCs w:val="24"/>
        </w:rPr>
        <w:t>,</w:t>
      </w:r>
      <w:r w:rsidRPr="00F20F35">
        <w:rPr>
          <w:rFonts w:eastAsia="Times New Roman" w:cs="Times New Roman"/>
          <w:szCs w:val="24"/>
        </w:rPr>
        <w:t xml:space="preserve"> να μιλήσει</w:t>
      </w:r>
      <w:r>
        <w:rPr>
          <w:rFonts w:eastAsia="Times New Roman" w:cs="Times New Roman"/>
          <w:szCs w:val="24"/>
        </w:rPr>
        <w:t>,</w:t>
      </w:r>
      <w:r w:rsidRPr="00F20F35">
        <w:rPr>
          <w:rFonts w:eastAsia="Times New Roman" w:cs="Times New Roman"/>
          <w:szCs w:val="24"/>
        </w:rPr>
        <w:t xml:space="preserve"> ενώ εσ</w:t>
      </w:r>
      <w:r>
        <w:rPr>
          <w:rFonts w:eastAsia="Times New Roman" w:cs="Times New Roman"/>
          <w:szCs w:val="24"/>
        </w:rPr>
        <w:t xml:space="preserve">είς που προσπαθείτε να καπελώσετε </w:t>
      </w:r>
      <w:r w:rsidRPr="00F20F35">
        <w:rPr>
          <w:rFonts w:eastAsia="Times New Roman" w:cs="Times New Roman"/>
          <w:szCs w:val="24"/>
        </w:rPr>
        <w:t xml:space="preserve">καταστάσεις και </w:t>
      </w:r>
      <w:r>
        <w:rPr>
          <w:rFonts w:eastAsia="Times New Roman" w:cs="Times New Roman"/>
          <w:szCs w:val="24"/>
        </w:rPr>
        <w:t>πάει η κ. Γεννηματά</w:t>
      </w:r>
      <w:r w:rsidRPr="00F20F35">
        <w:rPr>
          <w:rFonts w:eastAsia="Times New Roman" w:cs="Times New Roman"/>
          <w:szCs w:val="24"/>
        </w:rPr>
        <w:t xml:space="preserve"> στη Λάρισα και β</w:t>
      </w:r>
      <w:r w:rsidRPr="00F20F35">
        <w:rPr>
          <w:rFonts w:eastAsia="Times New Roman" w:cs="Times New Roman"/>
          <w:szCs w:val="24"/>
        </w:rPr>
        <w:t xml:space="preserve">γάζει φωτογραφίες για το </w:t>
      </w:r>
      <w:proofErr w:type="spellStart"/>
      <w:r w:rsidRPr="00F20F35">
        <w:rPr>
          <w:rFonts w:eastAsia="Times New Roman" w:cs="Times New Roman"/>
          <w:szCs w:val="24"/>
          <w:lang w:val="en-US"/>
        </w:rPr>
        <w:t>facebook</w:t>
      </w:r>
      <w:proofErr w:type="spellEnd"/>
      <w:r w:rsidRPr="00F20F35">
        <w:rPr>
          <w:rFonts w:eastAsia="Times New Roman" w:cs="Times New Roman"/>
          <w:szCs w:val="24"/>
        </w:rPr>
        <w:t xml:space="preserve"> </w:t>
      </w:r>
      <w:r>
        <w:rPr>
          <w:rFonts w:eastAsia="Times New Roman" w:cs="Times New Roman"/>
          <w:szCs w:val="24"/>
        </w:rPr>
        <w:t>κ.λπ</w:t>
      </w:r>
      <w:r>
        <w:rPr>
          <w:rFonts w:eastAsia="Times New Roman" w:cs="Times New Roman"/>
          <w:szCs w:val="24"/>
        </w:rPr>
        <w:t>.</w:t>
      </w:r>
      <w:r>
        <w:rPr>
          <w:rFonts w:eastAsia="Times New Roman" w:cs="Times New Roman"/>
          <w:szCs w:val="24"/>
        </w:rPr>
        <w:t>.</w:t>
      </w:r>
      <w:r w:rsidRPr="00F20F35">
        <w:rPr>
          <w:rFonts w:eastAsia="Times New Roman" w:cs="Times New Roman"/>
          <w:szCs w:val="24"/>
        </w:rPr>
        <w:t xml:space="preserve"> ούτε καν ένα τηλέφωνο δεν πήρατε</w:t>
      </w:r>
      <w:r>
        <w:rPr>
          <w:rFonts w:eastAsia="Times New Roman" w:cs="Times New Roman"/>
          <w:szCs w:val="24"/>
        </w:rPr>
        <w:t>. Κ</w:t>
      </w:r>
      <w:r w:rsidRPr="00F20F35">
        <w:rPr>
          <w:rFonts w:eastAsia="Times New Roman" w:cs="Times New Roman"/>
          <w:szCs w:val="24"/>
        </w:rPr>
        <w:t xml:space="preserve">αι αυτό </w:t>
      </w:r>
      <w:r>
        <w:rPr>
          <w:rFonts w:eastAsia="Times New Roman" w:cs="Times New Roman"/>
          <w:szCs w:val="24"/>
        </w:rPr>
        <w:t>το λέω για να το</w:t>
      </w:r>
      <w:r w:rsidRPr="00F20F35">
        <w:rPr>
          <w:rFonts w:eastAsia="Times New Roman" w:cs="Times New Roman"/>
          <w:szCs w:val="24"/>
        </w:rPr>
        <w:t xml:space="preserve"> ακούει ο </w:t>
      </w:r>
      <w:r>
        <w:rPr>
          <w:rFonts w:eastAsia="Times New Roman" w:cs="Times New Roman"/>
          <w:szCs w:val="24"/>
        </w:rPr>
        <w:t>ελληνικός λαός και να</w:t>
      </w:r>
      <w:r w:rsidRPr="00F20F35">
        <w:rPr>
          <w:rFonts w:eastAsia="Times New Roman" w:cs="Times New Roman"/>
          <w:szCs w:val="24"/>
        </w:rPr>
        <w:t xml:space="preserve"> μαθαίνει </w:t>
      </w:r>
      <w:r>
        <w:rPr>
          <w:rFonts w:eastAsia="Times New Roman" w:cs="Times New Roman"/>
          <w:szCs w:val="24"/>
        </w:rPr>
        <w:t>τι γίνεται μέσα εδώ.</w:t>
      </w:r>
    </w:p>
    <w:p w14:paraId="12B6E889" w14:textId="77777777" w:rsidR="00F81E5F" w:rsidRDefault="0022463A">
      <w:pPr>
        <w:spacing w:line="600" w:lineRule="auto"/>
        <w:ind w:firstLine="720"/>
        <w:jc w:val="both"/>
        <w:rPr>
          <w:rFonts w:eastAsia="Times New Roman" w:cs="Times New Roman"/>
          <w:szCs w:val="24"/>
        </w:rPr>
      </w:pPr>
      <w:r w:rsidRPr="00B54F48">
        <w:rPr>
          <w:rFonts w:eastAsia="Times New Roman" w:cs="Times New Roman"/>
          <w:b/>
          <w:szCs w:val="24"/>
        </w:rPr>
        <w:t>ΓΙΑΝΝΗΣ ΚΟΥΤΣΟΥΚΟΣ:</w:t>
      </w:r>
      <w:r>
        <w:rPr>
          <w:rFonts w:eastAsia="Times New Roman" w:cs="Times New Roman"/>
          <w:szCs w:val="24"/>
        </w:rPr>
        <w:t xml:space="preserve"> Τι προβοκάτσιες είναι αυτές τώρα;</w:t>
      </w:r>
    </w:p>
    <w:p w14:paraId="12B6E88A" w14:textId="77777777" w:rsidR="00F81E5F" w:rsidRDefault="0022463A">
      <w:pPr>
        <w:spacing w:line="600" w:lineRule="auto"/>
        <w:ind w:firstLine="720"/>
        <w:jc w:val="both"/>
        <w:rPr>
          <w:rFonts w:eastAsia="Times New Roman" w:cs="Times New Roman"/>
          <w:szCs w:val="24"/>
        </w:rPr>
      </w:pPr>
      <w:r w:rsidRPr="00B54F48">
        <w:rPr>
          <w:rFonts w:eastAsia="Times New Roman" w:cs="Times New Roman"/>
          <w:b/>
          <w:szCs w:val="24"/>
        </w:rPr>
        <w:lastRenderedPageBreak/>
        <w:t xml:space="preserve">ΑΝΔΡΕΑΣ ΛΟΒΕΡΔΟΣ: </w:t>
      </w:r>
      <w:r>
        <w:rPr>
          <w:rFonts w:eastAsia="Times New Roman" w:cs="Times New Roman"/>
          <w:szCs w:val="24"/>
        </w:rPr>
        <w:t xml:space="preserve">Κύριε Πρόεδρε, </w:t>
      </w:r>
      <w:r>
        <w:rPr>
          <w:rFonts w:eastAsia="Times New Roman" w:cs="Times New Roman"/>
          <w:szCs w:val="24"/>
        </w:rPr>
        <w:t>παρακαλώ τον λόγο!</w:t>
      </w:r>
    </w:p>
    <w:p w14:paraId="12B6E88B" w14:textId="77777777" w:rsidR="00F81E5F" w:rsidRDefault="0022463A">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Ζ</w:t>
      </w:r>
      <w:r>
        <w:rPr>
          <w:rFonts w:eastAsia="Times New Roman" w:cs="Times New Roman"/>
          <w:szCs w:val="24"/>
        </w:rPr>
        <w:t xml:space="preserve">ητώ </w:t>
      </w:r>
      <w:r w:rsidRPr="00F20F35">
        <w:rPr>
          <w:rFonts w:eastAsia="Times New Roman" w:cs="Times New Roman"/>
          <w:szCs w:val="24"/>
        </w:rPr>
        <w:t>συγ</w:t>
      </w:r>
      <w:r>
        <w:rPr>
          <w:rFonts w:eastAsia="Times New Roman" w:cs="Times New Roman"/>
          <w:szCs w:val="24"/>
        </w:rPr>
        <w:t>γνώμη. Δ</w:t>
      </w:r>
      <w:r w:rsidRPr="00F20F35">
        <w:rPr>
          <w:rFonts w:eastAsia="Times New Roman" w:cs="Times New Roman"/>
          <w:szCs w:val="24"/>
        </w:rPr>
        <w:t>εν έχω ακούσει</w:t>
      </w:r>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 xml:space="preserve">Επειδή </w:t>
      </w:r>
      <w:r>
        <w:rPr>
          <w:rFonts w:eastAsia="Times New Roman" w:cs="Times New Roman"/>
          <w:szCs w:val="24"/>
        </w:rPr>
        <w:t xml:space="preserve">συνεννοούμουν </w:t>
      </w:r>
      <w:r>
        <w:rPr>
          <w:rFonts w:eastAsia="Times New Roman" w:cs="Times New Roman"/>
          <w:szCs w:val="24"/>
        </w:rPr>
        <w:t xml:space="preserve">με το Προεδρείο, δεν έχω ακούσει για να διορθώσω κάτι. </w:t>
      </w:r>
      <w:r w:rsidRPr="00F20F35">
        <w:rPr>
          <w:rFonts w:eastAsia="Times New Roman" w:cs="Times New Roman"/>
          <w:szCs w:val="24"/>
        </w:rPr>
        <w:t>Οπότε</w:t>
      </w:r>
      <w:r>
        <w:rPr>
          <w:rFonts w:eastAsia="Times New Roman" w:cs="Times New Roman"/>
          <w:szCs w:val="24"/>
        </w:rPr>
        <w:t>,</w:t>
      </w:r>
      <w:r w:rsidRPr="00F20F35">
        <w:rPr>
          <w:rFonts w:eastAsia="Times New Roman" w:cs="Times New Roman"/>
          <w:szCs w:val="24"/>
        </w:rPr>
        <w:t xml:space="preserve"> έχετε το</w:t>
      </w:r>
      <w:r>
        <w:rPr>
          <w:rFonts w:eastAsia="Times New Roman" w:cs="Times New Roman"/>
          <w:szCs w:val="24"/>
        </w:rPr>
        <w:t xml:space="preserve">ν λόγο, </w:t>
      </w:r>
      <w:r w:rsidRPr="00F20F35">
        <w:rPr>
          <w:rFonts w:eastAsia="Times New Roman" w:cs="Times New Roman"/>
          <w:szCs w:val="24"/>
        </w:rPr>
        <w:t xml:space="preserve">κύριε </w:t>
      </w:r>
      <w:r>
        <w:rPr>
          <w:rFonts w:eastAsia="Times New Roman" w:cs="Times New Roman"/>
          <w:szCs w:val="24"/>
        </w:rPr>
        <w:t>Λοβέρδο, επί της διαδικασίας.</w:t>
      </w:r>
    </w:p>
    <w:p w14:paraId="12B6E88C" w14:textId="77777777" w:rsidR="00F81E5F" w:rsidRDefault="0022463A">
      <w:pPr>
        <w:spacing w:line="600" w:lineRule="auto"/>
        <w:ind w:firstLine="720"/>
        <w:jc w:val="both"/>
        <w:rPr>
          <w:rFonts w:eastAsia="Times New Roman" w:cs="Times New Roman"/>
          <w:szCs w:val="24"/>
        </w:rPr>
      </w:pPr>
      <w:r w:rsidRPr="00B54F48">
        <w:rPr>
          <w:rFonts w:eastAsia="Times New Roman" w:cs="Times New Roman"/>
          <w:b/>
          <w:szCs w:val="24"/>
        </w:rPr>
        <w:t>ΑΝΔΡΕΑΣ ΛΟΒΕΡΔΟΣ:</w:t>
      </w:r>
      <w:r>
        <w:rPr>
          <w:rFonts w:eastAsia="Times New Roman" w:cs="Times New Roman"/>
          <w:szCs w:val="24"/>
        </w:rPr>
        <w:t xml:space="preserve"> Ε</w:t>
      </w:r>
      <w:r w:rsidRPr="00F20F35">
        <w:rPr>
          <w:rFonts w:eastAsia="Times New Roman" w:cs="Times New Roman"/>
          <w:szCs w:val="24"/>
        </w:rPr>
        <w:t xml:space="preserve">πί της διαδικασίας </w:t>
      </w:r>
      <w:r>
        <w:rPr>
          <w:rFonts w:eastAsia="Times New Roman" w:cs="Times New Roman"/>
          <w:szCs w:val="24"/>
        </w:rPr>
        <w:t xml:space="preserve">εκφραστήκαμε με τον κ. Κουτσούκο. Δεν θα επαναλάβουμε. Ό,τι είπε ο συνάδελφος το υποστηρίζουμε όλοι. Μας εξέφρασε. </w:t>
      </w:r>
    </w:p>
    <w:p w14:paraId="12B6E88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w:t>
      </w:r>
      <w:r w:rsidRPr="00F20F35">
        <w:rPr>
          <w:rFonts w:eastAsia="Times New Roman" w:cs="Times New Roman"/>
          <w:szCs w:val="24"/>
        </w:rPr>
        <w:t xml:space="preserve">δώ </w:t>
      </w:r>
      <w:r>
        <w:rPr>
          <w:rFonts w:eastAsia="Times New Roman" w:cs="Times New Roman"/>
          <w:szCs w:val="24"/>
        </w:rPr>
        <w:t xml:space="preserve">τώρα </w:t>
      </w:r>
      <w:r w:rsidRPr="00F20F35">
        <w:rPr>
          <w:rFonts w:eastAsia="Times New Roman" w:cs="Times New Roman"/>
          <w:szCs w:val="24"/>
        </w:rPr>
        <w:t>δημιουργήθηκε από τη Χρυσή Αυγή ένα θέμα</w:t>
      </w:r>
      <w:r>
        <w:rPr>
          <w:rFonts w:eastAsia="Times New Roman" w:cs="Times New Roman"/>
          <w:szCs w:val="24"/>
        </w:rPr>
        <w:t>,</w:t>
      </w:r>
      <w:r w:rsidRPr="00F20F35">
        <w:rPr>
          <w:rFonts w:eastAsia="Times New Roman" w:cs="Times New Roman"/>
          <w:szCs w:val="24"/>
        </w:rPr>
        <w:t xml:space="preserve"> που δεν το περίμενε κανένας</w:t>
      </w:r>
      <w:r>
        <w:rPr>
          <w:rFonts w:eastAsia="Times New Roman" w:cs="Times New Roman"/>
          <w:szCs w:val="24"/>
        </w:rPr>
        <w:t>. Κ</w:t>
      </w:r>
      <w:r w:rsidRPr="00F20F35">
        <w:rPr>
          <w:rFonts w:eastAsia="Times New Roman" w:cs="Times New Roman"/>
          <w:szCs w:val="24"/>
        </w:rPr>
        <w:t xml:space="preserve">αι </w:t>
      </w:r>
      <w:r>
        <w:rPr>
          <w:rFonts w:eastAsia="Times New Roman" w:cs="Times New Roman"/>
          <w:szCs w:val="24"/>
        </w:rPr>
        <w:t xml:space="preserve">δεν </w:t>
      </w:r>
      <w:r w:rsidRPr="00F20F35">
        <w:rPr>
          <w:rFonts w:eastAsia="Times New Roman" w:cs="Times New Roman"/>
          <w:szCs w:val="24"/>
        </w:rPr>
        <w:t xml:space="preserve">το περίμενε κανένας </w:t>
      </w:r>
      <w:r>
        <w:rPr>
          <w:rFonts w:eastAsia="Times New Roman" w:cs="Times New Roman"/>
          <w:szCs w:val="24"/>
        </w:rPr>
        <w:t xml:space="preserve">και </w:t>
      </w:r>
      <w:r w:rsidRPr="00F20F35">
        <w:rPr>
          <w:rFonts w:eastAsia="Times New Roman" w:cs="Times New Roman"/>
          <w:szCs w:val="24"/>
        </w:rPr>
        <w:t>γιατί δεν σχετίζεται με το ό</w:t>
      </w:r>
      <w:r>
        <w:rPr>
          <w:rFonts w:eastAsia="Times New Roman" w:cs="Times New Roman"/>
          <w:szCs w:val="24"/>
        </w:rPr>
        <w:t>,</w:t>
      </w:r>
      <w:r w:rsidRPr="00F20F35">
        <w:rPr>
          <w:rFonts w:eastAsia="Times New Roman" w:cs="Times New Roman"/>
          <w:szCs w:val="24"/>
        </w:rPr>
        <w:t>τι συζητάμε αυτή τη στιγμή και γιατί είναι πλήρως ψευδές</w:t>
      </w:r>
      <w:r>
        <w:rPr>
          <w:rFonts w:eastAsia="Times New Roman" w:cs="Times New Roman"/>
          <w:szCs w:val="24"/>
        </w:rPr>
        <w:t>,</w:t>
      </w:r>
      <w:r w:rsidRPr="00F20F35">
        <w:rPr>
          <w:rFonts w:eastAsia="Times New Roman" w:cs="Times New Roman"/>
          <w:szCs w:val="24"/>
        </w:rPr>
        <w:t xml:space="preserve"> 1000%</w:t>
      </w:r>
      <w:r>
        <w:rPr>
          <w:rFonts w:eastAsia="Times New Roman" w:cs="Times New Roman"/>
          <w:szCs w:val="24"/>
        </w:rPr>
        <w:t xml:space="preserve"> ψευδές</w:t>
      </w:r>
      <w:r w:rsidRPr="00F20F35">
        <w:rPr>
          <w:rFonts w:eastAsia="Times New Roman" w:cs="Times New Roman"/>
          <w:szCs w:val="24"/>
        </w:rPr>
        <w:t xml:space="preserve"> και το καταγγέλλω</w:t>
      </w:r>
      <w:r>
        <w:rPr>
          <w:rFonts w:eastAsia="Times New Roman" w:cs="Times New Roman"/>
          <w:szCs w:val="24"/>
        </w:rPr>
        <w:t>. Δ</w:t>
      </w:r>
      <w:r w:rsidRPr="00F20F35">
        <w:rPr>
          <w:rFonts w:eastAsia="Times New Roman" w:cs="Times New Roman"/>
          <w:szCs w:val="24"/>
        </w:rPr>
        <w:t xml:space="preserve">ιότι εμείς </w:t>
      </w:r>
      <w:r>
        <w:rPr>
          <w:rFonts w:eastAsia="Times New Roman" w:cs="Times New Roman"/>
          <w:szCs w:val="24"/>
        </w:rPr>
        <w:t>ως κυβέρνηση</w:t>
      </w:r>
      <w:r w:rsidRPr="00F20F35">
        <w:rPr>
          <w:rFonts w:eastAsia="Times New Roman" w:cs="Times New Roman"/>
          <w:szCs w:val="24"/>
        </w:rPr>
        <w:t xml:space="preserve"> το ζήτημα αυτής της ρύθμισης το είχαμε αποκρούσει επί τέσσερα χρόνια</w:t>
      </w:r>
      <w:r>
        <w:rPr>
          <w:rFonts w:eastAsia="Times New Roman" w:cs="Times New Roman"/>
          <w:szCs w:val="24"/>
        </w:rPr>
        <w:t xml:space="preserve"> –εγώ </w:t>
      </w:r>
      <w:r w:rsidRPr="00F20F35">
        <w:rPr>
          <w:rFonts w:eastAsia="Times New Roman" w:cs="Times New Roman"/>
          <w:szCs w:val="24"/>
        </w:rPr>
        <w:t xml:space="preserve">προσωπικά </w:t>
      </w:r>
      <w:r>
        <w:rPr>
          <w:rFonts w:eastAsia="Times New Roman" w:cs="Times New Roman"/>
          <w:szCs w:val="24"/>
        </w:rPr>
        <w:t>επί δύο απ’</w:t>
      </w:r>
      <w:r w:rsidRPr="00F20F35">
        <w:rPr>
          <w:rFonts w:eastAsia="Times New Roman" w:cs="Times New Roman"/>
          <w:szCs w:val="24"/>
        </w:rPr>
        <w:t xml:space="preserve"> αυτά</w:t>
      </w:r>
      <w:r>
        <w:rPr>
          <w:rFonts w:eastAsia="Times New Roman" w:cs="Times New Roman"/>
          <w:szCs w:val="24"/>
        </w:rPr>
        <w:t>. Ό</w:t>
      </w:r>
      <w:r w:rsidRPr="00F20F35">
        <w:rPr>
          <w:rFonts w:eastAsia="Times New Roman" w:cs="Times New Roman"/>
          <w:szCs w:val="24"/>
        </w:rPr>
        <w:t xml:space="preserve">ταν έγινε η συγκεκριμένη ρύθμιση από </w:t>
      </w:r>
      <w:r w:rsidRPr="00F20F35">
        <w:rPr>
          <w:rFonts w:eastAsia="Times New Roman" w:cs="Times New Roman"/>
          <w:szCs w:val="24"/>
        </w:rPr>
        <w:t>τους δήθεν αριστερούς</w:t>
      </w:r>
      <w:r>
        <w:rPr>
          <w:rFonts w:eastAsia="Times New Roman" w:cs="Times New Roman"/>
          <w:szCs w:val="24"/>
        </w:rPr>
        <w:t>, το καταψηφίσαμε. Είμαι ο πρώτος Β</w:t>
      </w:r>
      <w:r w:rsidRPr="00F20F35">
        <w:rPr>
          <w:rFonts w:eastAsia="Times New Roman" w:cs="Times New Roman"/>
          <w:szCs w:val="24"/>
        </w:rPr>
        <w:t>ουλευτής που</w:t>
      </w:r>
      <w:r>
        <w:rPr>
          <w:rFonts w:eastAsia="Times New Roman" w:cs="Times New Roman"/>
          <w:szCs w:val="24"/>
        </w:rPr>
        <w:t xml:space="preserve"> είδε</w:t>
      </w:r>
      <w:r w:rsidRPr="00F20F35">
        <w:rPr>
          <w:rFonts w:eastAsia="Times New Roman" w:cs="Times New Roman"/>
          <w:szCs w:val="24"/>
        </w:rPr>
        <w:t xml:space="preserve"> γυναίκες που έχουν αυτό το πρόβλημα</w:t>
      </w:r>
      <w:r>
        <w:rPr>
          <w:rFonts w:eastAsia="Times New Roman" w:cs="Times New Roman"/>
          <w:szCs w:val="24"/>
        </w:rPr>
        <w:t xml:space="preserve">. Το έφερα στην Βουλή. </w:t>
      </w:r>
      <w:r>
        <w:rPr>
          <w:rFonts w:eastAsia="Times New Roman" w:cs="Times New Roman"/>
          <w:szCs w:val="24"/>
        </w:rPr>
        <w:lastRenderedPageBreak/>
        <w:t>Ως κόμμα κάναμε πρώτοι παρέμβαση με την κ. Γεννηματά. Και τώρα μας λέει ότι έβγαλαν άδεια εισόδου στον φορέα κ.λπ</w:t>
      </w:r>
      <w:r>
        <w:rPr>
          <w:rFonts w:eastAsia="Times New Roman" w:cs="Times New Roman"/>
          <w:szCs w:val="24"/>
        </w:rPr>
        <w:t>.</w:t>
      </w:r>
      <w:r>
        <w:rPr>
          <w:rFonts w:eastAsia="Times New Roman" w:cs="Times New Roman"/>
          <w:szCs w:val="24"/>
        </w:rPr>
        <w:t>.</w:t>
      </w:r>
    </w:p>
    <w:p w14:paraId="12B6E88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w:t>
      </w:r>
      <w:r w:rsidRPr="00F20F35">
        <w:rPr>
          <w:rFonts w:eastAsia="Times New Roman" w:cs="Times New Roman"/>
          <w:szCs w:val="24"/>
        </w:rPr>
        <w:t>ο καταγ</w:t>
      </w:r>
      <w:r w:rsidRPr="00F20F35">
        <w:rPr>
          <w:rFonts w:eastAsia="Times New Roman" w:cs="Times New Roman"/>
          <w:szCs w:val="24"/>
        </w:rPr>
        <w:t>γέλλω</w:t>
      </w:r>
      <w:r>
        <w:rPr>
          <w:rFonts w:eastAsia="Times New Roman" w:cs="Times New Roman"/>
          <w:szCs w:val="24"/>
        </w:rPr>
        <w:t>. Ε</w:t>
      </w:r>
      <w:r w:rsidRPr="00F20F35">
        <w:rPr>
          <w:rFonts w:eastAsia="Times New Roman" w:cs="Times New Roman"/>
          <w:szCs w:val="24"/>
        </w:rPr>
        <w:t>ίν</w:t>
      </w:r>
      <w:r>
        <w:rPr>
          <w:rFonts w:eastAsia="Times New Roman" w:cs="Times New Roman"/>
          <w:szCs w:val="24"/>
        </w:rPr>
        <w:t>αι ψευδές αυτό που λέει και του</w:t>
      </w:r>
      <w:r w:rsidRPr="00F20F35">
        <w:rPr>
          <w:rFonts w:eastAsia="Times New Roman" w:cs="Times New Roman"/>
          <w:szCs w:val="24"/>
        </w:rPr>
        <w:t xml:space="preserve"> ζητά</w:t>
      </w:r>
      <w:r>
        <w:rPr>
          <w:rFonts w:eastAsia="Times New Roman" w:cs="Times New Roman"/>
          <w:szCs w:val="24"/>
        </w:rPr>
        <w:t>ω να το πάρει και πίσω.</w:t>
      </w:r>
    </w:p>
    <w:p w14:paraId="12B6E88F"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τον λόγο!</w:t>
      </w:r>
    </w:p>
    <w:p w14:paraId="12B6E890" w14:textId="77777777" w:rsidR="00F81E5F" w:rsidRDefault="0022463A">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Παππά, δεν νομίζω ότι πρέπει να δώσουμε συνέχεια.</w:t>
      </w:r>
    </w:p>
    <w:p w14:paraId="12B6E891"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παίρνω τίποτα πίσω. Απορώ με το θράσος ενός ανθρώπου που διερωτάται γιατί δεν τον θέλουν οι συνταξιούχοι!</w:t>
      </w:r>
    </w:p>
    <w:p w14:paraId="12B6E892" w14:textId="77777777" w:rsidR="00F81E5F" w:rsidRDefault="0022463A">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Παππά, δεν ακούγεστε. Δεν αφορά τη διαδικασία αυτήν τη στιγμή. Έχετε σκοπό να ανακαλέσετε κάτι απ’ αυτά που</w:t>
      </w:r>
      <w:r>
        <w:rPr>
          <w:rFonts w:eastAsia="Times New Roman"/>
          <w:bCs/>
          <w:szCs w:val="24"/>
        </w:rPr>
        <w:t xml:space="preserve"> είπατε;</w:t>
      </w:r>
    </w:p>
    <w:p w14:paraId="12B6E893"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Τίποτα! Ούτε γραμμή!</w:t>
      </w:r>
    </w:p>
    <w:p w14:paraId="12B6E894" w14:textId="77777777" w:rsidR="00F81E5F" w:rsidRDefault="0022463A">
      <w:pPr>
        <w:spacing w:line="600" w:lineRule="auto"/>
        <w:ind w:firstLine="720"/>
        <w:jc w:val="both"/>
        <w:rPr>
          <w:rFonts w:eastAsia="Times New Roman" w:cs="Times New Roman"/>
          <w:szCs w:val="24"/>
        </w:rPr>
      </w:pPr>
      <w:r>
        <w:rPr>
          <w:rFonts w:eastAsia="Times New Roman"/>
          <w:b/>
          <w:bCs/>
          <w:szCs w:val="24"/>
        </w:rPr>
        <w:lastRenderedPageBreak/>
        <w:t>ΠΡΟΕΔΡΕΥΩΝ (Μάριος Γεωργιάδης):</w:t>
      </w:r>
      <w:r>
        <w:rPr>
          <w:rFonts w:eastAsia="Times New Roman"/>
          <w:bCs/>
          <w:szCs w:val="24"/>
        </w:rPr>
        <w:t xml:space="preserve"> </w:t>
      </w:r>
      <w:r>
        <w:rPr>
          <w:rFonts w:eastAsia="Times New Roman" w:cs="Times New Roman"/>
          <w:szCs w:val="24"/>
        </w:rPr>
        <w:t>Ω</w:t>
      </w:r>
      <w:r w:rsidRPr="00F20F35">
        <w:rPr>
          <w:rFonts w:eastAsia="Times New Roman" w:cs="Times New Roman"/>
          <w:szCs w:val="24"/>
        </w:rPr>
        <w:t>ραία</w:t>
      </w:r>
      <w:r>
        <w:rPr>
          <w:rFonts w:eastAsia="Times New Roman" w:cs="Times New Roman"/>
          <w:szCs w:val="24"/>
        </w:rPr>
        <w:t>, παραμένει στα Π</w:t>
      </w:r>
      <w:r w:rsidRPr="00F20F35">
        <w:rPr>
          <w:rFonts w:eastAsia="Times New Roman" w:cs="Times New Roman"/>
          <w:szCs w:val="24"/>
        </w:rPr>
        <w:t>ρακτικά και συνεχίζουμε</w:t>
      </w:r>
      <w:r>
        <w:rPr>
          <w:rFonts w:eastAsia="Times New Roman" w:cs="Times New Roman"/>
          <w:szCs w:val="24"/>
        </w:rPr>
        <w:t>.</w:t>
      </w:r>
    </w:p>
    <w:p w14:paraId="12B6E895" w14:textId="77777777" w:rsidR="00F81E5F" w:rsidRDefault="0022463A">
      <w:pPr>
        <w:spacing w:line="600" w:lineRule="auto"/>
        <w:ind w:firstLine="720"/>
        <w:jc w:val="both"/>
        <w:rPr>
          <w:rFonts w:eastAsia="Times New Roman"/>
          <w:bCs/>
          <w:szCs w:val="24"/>
        </w:rPr>
      </w:pPr>
      <w:r>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Pr>
          <w:rFonts w:eastAsia="Times New Roman"/>
          <w:bCs/>
          <w:szCs w:val="24"/>
        </w:rPr>
        <w:t xml:space="preserve">από τα άνω δυτικά θεωρεία, αφού </w:t>
      </w:r>
      <w:r>
        <w:rPr>
          <w:rFonts w:eastAsia="Times New Roman"/>
          <w:bCs/>
          <w:szCs w:val="24"/>
        </w:rPr>
        <w:t xml:space="preserve">προηγουμένως </w:t>
      </w:r>
      <w:r>
        <w:rPr>
          <w:rFonts w:eastAsia="Times New Roman"/>
          <w:bCs/>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bCs/>
          <w:szCs w:val="24"/>
        </w:rPr>
        <w:t xml:space="preserve">αίθουσας </w:t>
      </w:r>
      <w:r>
        <w:rPr>
          <w:rFonts w:eastAsia="Times New Roman"/>
          <w:bCs/>
          <w:szCs w:val="24"/>
        </w:rPr>
        <w:t>«ΕΛΕΥΘΕΡΙΟΣ ΒΕΝΙΖΕΛΟΣ», είκοσι δύο μαθήτριες και μαθητές και τρεις συνοδοί εκπαιδευτικοί από το 40</w:t>
      </w:r>
      <w:r w:rsidRPr="00055084">
        <w:rPr>
          <w:rFonts w:eastAsia="Times New Roman"/>
          <w:bCs/>
          <w:szCs w:val="24"/>
          <w:vertAlign w:val="superscript"/>
        </w:rPr>
        <w:t>ο</w:t>
      </w:r>
      <w:r>
        <w:rPr>
          <w:rFonts w:eastAsia="Times New Roman"/>
          <w:bCs/>
          <w:szCs w:val="24"/>
        </w:rPr>
        <w:t xml:space="preserve"> Δημοτικό Σ</w:t>
      </w:r>
      <w:r>
        <w:rPr>
          <w:rFonts w:eastAsia="Times New Roman"/>
          <w:bCs/>
          <w:szCs w:val="24"/>
        </w:rPr>
        <w:t>χολείο Ηρακλείου.</w:t>
      </w:r>
    </w:p>
    <w:p w14:paraId="12B6E896" w14:textId="77777777" w:rsidR="00F81E5F" w:rsidRDefault="0022463A">
      <w:pPr>
        <w:spacing w:line="600" w:lineRule="auto"/>
        <w:ind w:firstLine="720"/>
        <w:jc w:val="both"/>
        <w:rPr>
          <w:rFonts w:eastAsia="Times New Roman"/>
          <w:bCs/>
          <w:szCs w:val="24"/>
        </w:rPr>
      </w:pPr>
      <w:r>
        <w:rPr>
          <w:rFonts w:eastAsia="Times New Roman"/>
          <w:bCs/>
          <w:szCs w:val="24"/>
        </w:rPr>
        <w:t xml:space="preserve">Η Βουλή </w:t>
      </w:r>
      <w:r>
        <w:rPr>
          <w:rFonts w:eastAsia="Times New Roman"/>
          <w:bCs/>
          <w:szCs w:val="24"/>
        </w:rPr>
        <w:t xml:space="preserve">σάς </w:t>
      </w:r>
      <w:r>
        <w:rPr>
          <w:rFonts w:eastAsia="Times New Roman"/>
          <w:bCs/>
          <w:szCs w:val="24"/>
        </w:rPr>
        <w:t>καλωσορίζει.</w:t>
      </w:r>
    </w:p>
    <w:p w14:paraId="12B6E897" w14:textId="77777777" w:rsidR="00F81E5F" w:rsidRDefault="0022463A">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12B6E89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Με βάση το άρθρο 64 του Κ</w:t>
      </w:r>
      <w:r w:rsidRPr="00F20F35">
        <w:rPr>
          <w:rFonts w:eastAsia="Times New Roman" w:cs="Times New Roman"/>
          <w:szCs w:val="24"/>
        </w:rPr>
        <w:t>ανονισμού έχει δικαίωμα και έχει ζητήσει</w:t>
      </w:r>
      <w:r>
        <w:rPr>
          <w:rFonts w:eastAsia="Times New Roman" w:cs="Times New Roman"/>
          <w:szCs w:val="24"/>
        </w:rPr>
        <w:t xml:space="preserve"> τον λόγο εκ των αρμοδίων Υ</w:t>
      </w:r>
      <w:r w:rsidRPr="00F20F35">
        <w:rPr>
          <w:rFonts w:eastAsia="Times New Roman" w:cs="Times New Roman"/>
          <w:szCs w:val="24"/>
        </w:rPr>
        <w:t>πουργών</w:t>
      </w:r>
      <w:r>
        <w:rPr>
          <w:rFonts w:eastAsia="Times New Roman" w:cs="Times New Roman"/>
          <w:szCs w:val="24"/>
        </w:rPr>
        <w:t>,</w:t>
      </w:r>
      <w:r w:rsidRPr="00F20F35">
        <w:rPr>
          <w:rFonts w:eastAsia="Times New Roman" w:cs="Times New Roman"/>
          <w:szCs w:val="24"/>
        </w:rPr>
        <w:t xml:space="preserve"> ο κ</w:t>
      </w:r>
      <w:r>
        <w:rPr>
          <w:rFonts w:eastAsia="Times New Roman" w:cs="Times New Roman"/>
          <w:szCs w:val="24"/>
        </w:rPr>
        <w:t>.</w:t>
      </w:r>
      <w:r w:rsidRPr="00F20F35">
        <w:rPr>
          <w:rFonts w:eastAsia="Times New Roman" w:cs="Times New Roman"/>
          <w:szCs w:val="24"/>
        </w:rPr>
        <w:t xml:space="preserve"> </w:t>
      </w:r>
      <w:proofErr w:type="spellStart"/>
      <w:r w:rsidRPr="00F20F35">
        <w:rPr>
          <w:rFonts w:eastAsia="Times New Roman" w:cs="Times New Roman"/>
          <w:szCs w:val="24"/>
        </w:rPr>
        <w:t>Τσακαλώτος</w:t>
      </w:r>
      <w:proofErr w:type="spellEnd"/>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 xml:space="preserve">όπως και η κ. </w:t>
      </w:r>
      <w:proofErr w:type="spellStart"/>
      <w:r>
        <w:rPr>
          <w:rFonts w:eastAsia="Times New Roman" w:cs="Times New Roman"/>
          <w:szCs w:val="24"/>
        </w:rPr>
        <w:t>Αχτσιόγλου</w:t>
      </w:r>
      <w:proofErr w:type="spellEnd"/>
      <w:r>
        <w:rPr>
          <w:rFonts w:eastAsia="Times New Roman" w:cs="Times New Roman"/>
          <w:szCs w:val="24"/>
        </w:rPr>
        <w:t xml:space="preserve">, αν δεν κάνω λάθος. </w:t>
      </w: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θα </w:t>
      </w:r>
      <w:r w:rsidRPr="00F20F35">
        <w:rPr>
          <w:rFonts w:eastAsia="Times New Roman" w:cs="Times New Roman"/>
          <w:szCs w:val="24"/>
        </w:rPr>
        <w:t>ξεκινήσει την τοποθέτησή του</w:t>
      </w:r>
      <w:r>
        <w:rPr>
          <w:rFonts w:eastAsia="Times New Roman" w:cs="Times New Roman"/>
          <w:szCs w:val="24"/>
        </w:rPr>
        <w:t>, διότι θέλει να παρουσιάσει κάτι.</w:t>
      </w:r>
    </w:p>
    <w:p w14:paraId="12B6E899" w14:textId="77777777" w:rsidR="00F81E5F" w:rsidRDefault="0022463A">
      <w:pPr>
        <w:spacing w:line="600" w:lineRule="auto"/>
        <w:ind w:firstLine="720"/>
        <w:jc w:val="both"/>
        <w:rPr>
          <w:rFonts w:eastAsia="Times New Roman" w:cs="Times New Roman"/>
          <w:szCs w:val="24"/>
        </w:rPr>
      </w:pPr>
      <w:r w:rsidRPr="002D35DF">
        <w:rPr>
          <w:rFonts w:eastAsia="Times New Roman" w:cs="Times New Roman"/>
          <w:b/>
          <w:szCs w:val="24"/>
        </w:rPr>
        <w:lastRenderedPageBreak/>
        <w:t>ΜΑΥΡΟΥΔΗΣ ΒΟΡΙΔΗΣ:</w:t>
      </w:r>
      <w:r>
        <w:rPr>
          <w:rFonts w:eastAsia="Times New Roman" w:cs="Times New Roman"/>
          <w:szCs w:val="24"/>
        </w:rPr>
        <w:t xml:space="preserve"> Όσο μιλάει ο Υπουργός να ανοίξει η εγγραφή. </w:t>
      </w:r>
    </w:p>
    <w:p w14:paraId="12B6E89A" w14:textId="77777777" w:rsidR="00F81E5F" w:rsidRDefault="0022463A">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w:t>
      </w:r>
      <w:r>
        <w:rPr>
          <w:rFonts w:eastAsia="Times New Roman" w:cs="Times New Roman"/>
          <w:szCs w:val="24"/>
        </w:rPr>
        <w:t>Β</w:t>
      </w:r>
      <w:r w:rsidRPr="00F20F35">
        <w:rPr>
          <w:rFonts w:eastAsia="Times New Roman" w:cs="Times New Roman"/>
          <w:szCs w:val="24"/>
        </w:rPr>
        <w:t>εβαίως</w:t>
      </w:r>
      <w:r>
        <w:rPr>
          <w:rFonts w:eastAsia="Times New Roman" w:cs="Times New Roman"/>
          <w:szCs w:val="24"/>
        </w:rPr>
        <w:t>,</w:t>
      </w:r>
      <w:r w:rsidRPr="00F20F35">
        <w:rPr>
          <w:rFonts w:eastAsia="Times New Roman" w:cs="Times New Roman"/>
          <w:szCs w:val="24"/>
        </w:rPr>
        <w:t xml:space="preserve"> θα ανοίξει η εγγραφή των ομιλητών όσο μιλάει ο </w:t>
      </w:r>
      <w:r>
        <w:rPr>
          <w:rFonts w:eastAsia="Times New Roman" w:cs="Times New Roman"/>
          <w:szCs w:val="24"/>
        </w:rPr>
        <w:t>Υ</w:t>
      </w:r>
      <w:r w:rsidRPr="00F20F35">
        <w:rPr>
          <w:rFonts w:eastAsia="Times New Roman" w:cs="Times New Roman"/>
          <w:szCs w:val="24"/>
        </w:rPr>
        <w:t xml:space="preserve">πουργός και θα </w:t>
      </w:r>
      <w:r w:rsidRPr="00F20F35">
        <w:rPr>
          <w:rFonts w:eastAsia="Times New Roman" w:cs="Times New Roman"/>
          <w:szCs w:val="24"/>
        </w:rPr>
        <w:t>κλείσει με την ολοκλήρωση του εισηγητή της Αξιωματικής Αντιπολίτευσης</w:t>
      </w:r>
      <w:r>
        <w:rPr>
          <w:rFonts w:eastAsia="Times New Roman" w:cs="Times New Roman"/>
          <w:szCs w:val="24"/>
        </w:rPr>
        <w:t>.</w:t>
      </w:r>
    </w:p>
    <w:p w14:paraId="12B6E89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w:t>
      </w:r>
      <w:r w:rsidRPr="00F20F35">
        <w:rPr>
          <w:rFonts w:eastAsia="Times New Roman" w:cs="Times New Roman"/>
          <w:szCs w:val="24"/>
        </w:rPr>
        <w:t>πότε να ανοίξει και το σύστημα</w:t>
      </w:r>
      <w:r>
        <w:rPr>
          <w:rFonts w:eastAsia="Times New Roman" w:cs="Times New Roman"/>
          <w:szCs w:val="24"/>
        </w:rPr>
        <w:t xml:space="preserve"> εγγραφής των ομιλητών Βουλευτών.</w:t>
      </w:r>
    </w:p>
    <w:p w14:paraId="12B6E89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δέκα λεπτά.</w:t>
      </w:r>
    </w:p>
    <w:p w14:paraId="12B6E89D"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Κυρίες και κύριοι</w:t>
      </w:r>
      <w:r w:rsidRPr="00F20F35">
        <w:rPr>
          <w:rFonts w:eastAsia="Times New Roman" w:cs="Times New Roman"/>
          <w:szCs w:val="24"/>
        </w:rPr>
        <w:t xml:space="preserve"> συνάδελφο</w:t>
      </w:r>
      <w:r w:rsidRPr="00F20F35">
        <w:rPr>
          <w:rFonts w:eastAsia="Times New Roman" w:cs="Times New Roman"/>
          <w:szCs w:val="24"/>
        </w:rPr>
        <w:t>ι</w:t>
      </w:r>
      <w:r>
        <w:rPr>
          <w:rFonts w:eastAsia="Times New Roman" w:cs="Times New Roman"/>
          <w:szCs w:val="24"/>
        </w:rPr>
        <w:t>,</w:t>
      </w:r>
      <w:r w:rsidRPr="00F20F35">
        <w:rPr>
          <w:rFonts w:eastAsia="Times New Roman" w:cs="Times New Roman"/>
          <w:szCs w:val="24"/>
        </w:rPr>
        <w:t xml:space="preserve"> θα ξεπεράσω τον πανικό μου </w:t>
      </w:r>
      <w:r>
        <w:rPr>
          <w:rFonts w:eastAsia="Times New Roman" w:cs="Times New Roman"/>
          <w:szCs w:val="24"/>
        </w:rPr>
        <w:t>-</w:t>
      </w:r>
      <w:r w:rsidRPr="00F20F35">
        <w:rPr>
          <w:rFonts w:eastAsia="Times New Roman" w:cs="Times New Roman"/>
          <w:szCs w:val="24"/>
        </w:rPr>
        <w:t>που λέει ο κ</w:t>
      </w:r>
      <w:r>
        <w:rPr>
          <w:rFonts w:eastAsia="Times New Roman" w:cs="Times New Roman"/>
          <w:szCs w:val="24"/>
        </w:rPr>
        <w:t>.</w:t>
      </w:r>
      <w:r w:rsidRPr="00F20F35">
        <w:rPr>
          <w:rFonts w:eastAsia="Times New Roman" w:cs="Times New Roman"/>
          <w:szCs w:val="24"/>
        </w:rPr>
        <w:t xml:space="preserve"> Κουτσούκος</w:t>
      </w:r>
      <w:r>
        <w:rPr>
          <w:rFonts w:eastAsia="Times New Roman" w:cs="Times New Roman"/>
          <w:szCs w:val="24"/>
        </w:rPr>
        <w:t>-</w:t>
      </w:r>
      <w:r w:rsidRPr="00F20F35">
        <w:rPr>
          <w:rFonts w:eastAsia="Times New Roman" w:cs="Times New Roman"/>
          <w:szCs w:val="24"/>
        </w:rPr>
        <w:t xml:space="preserve"> μπροστά στη συντριβή</w:t>
      </w:r>
      <w:r>
        <w:rPr>
          <w:rFonts w:eastAsia="Times New Roman" w:cs="Times New Roman"/>
          <w:szCs w:val="24"/>
        </w:rPr>
        <w:t>,</w:t>
      </w:r>
      <w:r w:rsidRPr="00F20F35">
        <w:rPr>
          <w:rFonts w:eastAsia="Times New Roman" w:cs="Times New Roman"/>
          <w:szCs w:val="24"/>
        </w:rPr>
        <w:t xml:space="preserve"> παρουσιάζοντας αυτά τα μέτρα που είμαι σίγουρος ότι θα γυρίσει το κλίμα εναντίον </w:t>
      </w:r>
      <w:r>
        <w:rPr>
          <w:rFonts w:eastAsia="Times New Roman" w:cs="Times New Roman"/>
          <w:szCs w:val="24"/>
        </w:rPr>
        <w:t>μας!</w:t>
      </w:r>
    </w:p>
    <w:p w14:paraId="12B6E89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Θ</w:t>
      </w:r>
      <w:r w:rsidRPr="00F20F35">
        <w:rPr>
          <w:rFonts w:eastAsia="Times New Roman" w:cs="Times New Roman"/>
          <w:szCs w:val="24"/>
        </w:rPr>
        <w:t>α ήθελα να αρχίσω</w:t>
      </w:r>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όμως,</w:t>
      </w:r>
      <w:r w:rsidRPr="00F20F35">
        <w:rPr>
          <w:rFonts w:eastAsia="Times New Roman" w:cs="Times New Roman"/>
          <w:szCs w:val="24"/>
        </w:rPr>
        <w:t xml:space="preserve"> </w:t>
      </w:r>
      <w:r>
        <w:rPr>
          <w:rFonts w:eastAsia="Times New Roman" w:cs="Times New Roman"/>
          <w:szCs w:val="24"/>
        </w:rPr>
        <w:t>για ένα με δύο λεπτά</w:t>
      </w:r>
      <w:r w:rsidRPr="00F20F35">
        <w:rPr>
          <w:rFonts w:eastAsia="Times New Roman" w:cs="Times New Roman"/>
          <w:szCs w:val="24"/>
        </w:rPr>
        <w:t xml:space="preserve"> </w:t>
      </w:r>
      <w:r>
        <w:rPr>
          <w:rFonts w:eastAsia="Times New Roman" w:cs="Times New Roman"/>
          <w:szCs w:val="24"/>
        </w:rPr>
        <w:t>με</w:t>
      </w:r>
      <w:r w:rsidRPr="00F20F35">
        <w:rPr>
          <w:rFonts w:eastAsia="Times New Roman" w:cs="Times New Roman"/>
          <w:szCs w:val="24"/>
        </w:rPr>
        <w:t xml:space="preserve"> τα καλά νέα της ημέρας</w:t>
      </w:r>
      <w:r>
        <w:rPr>
          <w:rFonts w:eastAsia="Times New Roman" w:cs="Times New Roman"/>
          <w:szCs w:val="24"/>
        </w:rPr>
        <w:t>. Σ</w:t>
      </w:r>
      <w:r w:rsidRPr="00F20F35">
        <w:rPr>
          <w:rFonts w:eastAsia="Times New Roman" w:cs="Times New Roman"/>
          <w:szCs w:val="24"/>
        </w:rPr>
        <w:t>ας έχω συνηθίσει</w:t>
      </w:r>
      <w:r w:rsidRPr="00F20F35">
        <w:rPr>
          <w:rFonts w:eastAsia="Times New Roman" w:cs="Times New Roman"/>
          <w:szCs w:val="24"/>
        </w:rPr>
        <w:t xml:space="preserve"> από τη στιγμή που βγήκαμε από το μνημόνιο κάθε φορά που μιλάω</w:t>
      </w:r>
      <w:r>
        <w:rPr>
          <w:rFonts w:eastAsia="Times New Roman" w:cs="Times New Roman"/>
          <w:szCs w:val="24"/>
        </w:rPr>
        <w:t>,</w:t>
      </w:r>
      <w:r w:rsidRPr="00F20F35">
        <w:rPr>
          <w:rFonts w:eastAsia="Times New Roman" w:cs="Times New Roman"/>
          <w:szCs w:val="24"/>
        </w:rPr>
        <w:t xml:space="preserve"> να σας λέω τα νέα καλά νέα</w:t>
      </w:r>
      <w:r>
        <w:rPr>
          <w:rFonts w:eastAsia="Times New Roman" w:cs="Times New Roman"/>
          <w:szCs w:val="24"/>
        </w:rPr>
        <w:t>.</w:t>
      </w:r>
      <w:r w:rsidRPr="00F20F35">
        <w:rPr>
          <w:rFonts w:eastAsia="Times New Roman" w:cs="Times New Roman"/>
          <w:szCs w:val="24"/>
        </w:rPr>
        <w:t xml:space="preserve"> Δεν σας λέω τι έχ</w:t>
      </w:r>
      <w:r>
        <w:rPr>
          <w:rFonts w:eastAsia="Times New Roman" w:cs="Times New Roman"/>
          <w:szCs w:val="24"/>
        </w:rPr>
        <w:t>ει</w:t>
      </w:r>
      <w:r w:rsidRPr="00F20F35">
        <w:rPr>
          <w:rFonts w:eastAsia="Times New Roman" w:cs="Times New Roman"/>
          <w:szCs w:val="24"/>
        </w:rPr>
        <w:t xml:space="preserve"> γίνει στις εξαγωγές</w:t>
      </w:r>
      <w:r>
        <w:rPr>
          <w:rFonts w:eastAsia="Times New Roman" w:cs="Times New Roman"/>
          <w:szCs w:val="24"/>
        </w:rPr>
        <w:t>, αφού δ</w:t>
      </w:r>
      <w:r w:rsidRPr="00F20F35">
        <w:rPr>
          <w:rFonts w:eastAsia="Times New Roman" w:cs="Times New Roman"/>
          <w:szCs w:val="24"/>
        </w:rPr>
        <w:t>εν έχουμε νέα στοιχεία</w:t>
      </w:r>
      <w:r>
        <w:rPr>
          <w:rFonts w:eastAsia="Times New Roman" w:cs="Times New Roman"/>
          <w:szCs w:val="24"/>
        </w:rPr>
        <w:t>.</w:t>
      </w:r>
      <w:r w:rsidRPr="00F20F35">
        <w:rPr>
          <w:rFonts w:eastAsia="Times New Roman" w:cs="Times New Roman"/>
          <w:szCs w:val="24"/>
        </w:rPr>
        <w:t xml:space="preserve"> Δεν σας λέω </w:t>
      </w:r>
      <w:r>
        <w:rPr>
          <w:rFonts w:eastAsia="Times New Roman" w:cs="Times New Roman"/>
          <w:szCs w:val="24"/>
        </w:rPr>
        <w:t>τι έχει</w:t>
      </w:r>
      <w:r w:rsidRPr="00F20F35">
        <w:rPr>
          <w:rFonts w:eastAsia="Times New Roman" w:cs="Times New Roman"/>
          <w:szCs w:val="24"/>
        </w:rPr>
        <w:t xml:space="preserve"> γίνει στις επενδύσεις</w:t>
      </w:r>
      <w:r>
        <w:rPr>
          <w:rFonts w:eastAsia="Times New Roman" w:cs="Times New Roman"/>
          <w:szCs w:val="24"/>
        </w:rPr>
        <w:t>, αφού δ</w:t>
      </w:r>
      <w:r w:rsidRPr="00F20F35">
        <w:rPr>
          <w:rFonts w:eastAsia="Times New Roman" w:cs="Times New Roman"/>
          <w:szCs w:val="24"/>
        </w:rPr>
        <w:t>εν έχουμε νέα στοιχεία</w:t>
      </w:r>
      <w:r>
        <w:rPr>
          <w:rFonts w:eastAsia="Times New Roman" w:cs="Times New Roman"/>
          <w:szCs w:val="24"/>
        </w:rPr>
        <w:t>.</w:t>
      </w:r>
    </w:p>
    <w:p w14:paraId="12B6E89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w:t>
      </w:r>
      <w:r w:rsidRPr="00F20F35">
        <w:rPr>
          <w:rFonts w:eastAsia="Times New Roman" w:cs="Times New Roman"/>
          <w:szCs w:val="24"/>
        </w:rPr>
        <w:t>πιτρέψτε μου</w:t>
      </w:r>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όμως,</w:t>
      </w:r>
      <w:r w:rsidRPr="00F20F35">
        <w:rPr>
          <w:rFonts w:eastAsia="Times New Roman" w:cs="Times New Roman"/>
          <w:szCs w:val="24"/>
        </w:rPr>
        <w:t xml:space="preserve"> να σας πω τα καλά νέα από την τελευταία φορά που μίλησα για οικονομικά ζητήματα και όχι στην πρόταση μομφής που είχαμε την Παρασκευή</w:t>
      </w:r>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Α</w:t>
      </w:r>
      <w:r w:rsidRPr="00F20F35">
        <w:rPr>
          <w:rFonts w:eastAsia="Times New Roman" w:cs="Times New Roman"/>
          <w:szCs w:val="24"/>
        </w:rPr>
        <w:t>πό τα νέα στοιχεία της ΕΛΣΤΑΤ</w:t>
      </w:r>
      <w:r>
        <w:rPr>
          <w:rFonts w:eastAsia="Times New Roman" w:cs="Times New Roman"/>
          <w:szCs w:val="24"/>
        </w:rPr>
        <w:t xml:space="preserve">, λοιπόν, </w:t>
      </w:r>
      <w:r w:rsidRPr="00F20F35">
        <w:rPr>
          <w:rFonts w:eastAsia="Times New Roman" w:cs="Times New Roman"/>
          <w:szCs w:val="24"/>
        </w:rPr>
        <w:t xml:space="preserve">από 2015 έως το 2017 </w:t>
      </w:r>
      <w:r>
        <w:rPr>
          <w:rFonts w:eastAsia="Times New Roman" w:cs="Times New Roman"/>
          <w:szCs w:val="24"/>
        </w:rPr>
        <w:t xml:space="preserve">η </w:t>
      </w:r>
      <w:r w:rsidRPr="00F20F35">
        <w:rPr>
          <w:rFonts w:eastAsia="Times New Roman" w:cs="Times New Roman"/>
          <w:szCs w:val="24"/>
        </w:rPr>
        <w:t>φτώχεια έπεσε κατά 2 ποσοστιαίες μονάδες</w:t>
      </w:r>
      <w:r>
        <w:rPr>
          <w:rFonts w:eastAsia="Times New Roman" w:cs="Times New Roman"/>
          <w:szCs w:val="24"/>
        </w:rPr>
        <w:t>. Η υλική αποστέρη</w:t>
      </w:r>
      <w:r>
        <w:rPr>
          <w:rFonts w:eastAsia="Times New Roman" w:cs="Times New Roman"/>
          <w:szCs w:val="24"/>
        </w:rPr>
        <w:t>ση</w:t>
      </w:r>
      <w:r w:rsidRPr="00F20F35">
        <w:rPr>
          <w:rFonts w:eastAsia="Times New Roman" w:cs="Times New Roman"/>
          <w:szCs w:val="24"/>
        </w:rPr>
        <w:t xml:space="preserve"> έπεσε κατά 3,5 ποσοστιαίες μονάδες</w:t>
      </w:r>
      <w:r>
        <w:rPr>
          <w:rFonts w:eastAsia="Times New Roman" w:cs="Times New Roman"/>
          <w:szCs w:val="24"/>
        </w:rPr>
        <w:t>. Τ</w:t>
      </w:r>
      <w:r w:rsidRPr="00F20F35">
        <w:rPr>
          <w:rFonts w:eastAsia="Times New Roman" w:cs="Times New Roman"/>
          <w:szCs w:val="24"/>
        </w:rPr>
        <w:t xml:space="preserve">ο ποσοστό των ατόμων με ανάγκες για ιατρικές εξετάσεις </w:t>
      </w:r>
      <w:r>
        <w:rPr>
          <w:rFonts w:eastAsia="Times New Roman" w:cs="Times New Roman"/>
          <w:szCs w:val="24"/>
        </w:rPr>
        <w:t>ή</w:t>
      </w:r>
      <w:r w:rsidRPr="00F20F35">
        <w:rPr>
          <w:rFonts w:eastAsia="Times New Roman" w:cs="Times New Roman"/>
          <w:szCs w:val="24"/>
        </w:rPr>
        <w:t xml:space="preserve"> θεραπείες που δεν ικανοποιήθηκαν</w:t>
      </w:r>
      <w:r>
        <w:rPr>
          <w:rFonts w:eastAsia="Times New Roman" w:cs="Times New Roman"/>
          <w:szCs w:val="24"/>
        </w:rPr>
        <w:t>,</w:t>
      </w:r>
      <w:r w:rsidRPr="00F20F35">
        <w:rPr>
          <w:rFonts w:eastAsia="Times New Roman" w:cs="Times New Roman"/>
          <w:szCs w:val="24"/>
        </w:rPr>
        <w:t xml:space="preserve"> έπεσε δύο μονάδες</w:t>
      </w:r>
      <w:r>
        <w:rPr>
          <w:rFonts w:eastAsia="Times New Roman" w:cs="Times New Roman"/>
          <w:szCs w:val="24"/>
        </w:rPr>
        <w:t>.</w:t>
      </w:r>
      <w:r w:rsidRPr="00D3477D">
        <w:rPr>
          <w:rFonts w:eastAsia="Times New Roman" w:cs="Times New Roman"/>
          <w:szCs w:val="24"/>
        </w:rPr>
        <w:t xml:space="preserve"> </w:t>
      </w:r>
      <w:r>
        <w:rPr>
          <w:rFonts w:eastAsia="Times New Roman" w:cs="Times New Roman"/>
          <w:szCs w:val="24"/>
        </w:rPr>
        <w:t>Η</w:t>
      </w:r>
      <w:r w:rsidRPr="00F20F35">
        <w:rPr>
          <w:rFonts w:eastAsia="Times New Roman" w:cs="Times New Roman"/>
          <w:szCs w:val="24"/>
        </w:rPr>
        <w:t xml:space="preserve"> ανισότητα στην κατανομή εισοδήματος το 2017</w:t>
      </w:r>
      <w:r>
        <w:rPr>
          <w:rFonts w:eastAsia="Times New Roman" w:cs="Times New Roman"/>
          <w:szCs w:val="24"/>
        </w:rPr>
        <w:t xml:space="preserve">, ο λεγόμενος δείκτης </w:t>
      </w:r>
      <w:r>
        <w:rPr>
          <w:rFonts w:eastAsia="Times New Roman" w:cs="Times New Roman"/>
          <w:szCs w:val="24"/>
          <w:lang w:val="en-US"/>
        </w:rPr>
        <w:t>Gini</w:t>
      </w:r>
      <w:r w:rsidRPr="00D3477D">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 xml:space="preserve">έφτασε στο επίπεδο </w:t>
      </w:r>
      <w:proofErr w:type="spellStart"/>
      <w:r>
        <w:rPr>
          <w:rFonts w:eastAsia="Times New Roman" w:cs="Times New Roman"/>
          <w:szCs w:val="24"/>
        </w:rPr>
        <w:t>πρo</w:t>
      </w:r>
      <w:proofErr w:type="spellEnd"/>
      <w:r w:rsidRPr="00D3477D">
        <w:rPr>
          <w:rFonts w:eastAsia="Times New Roman" w:cs="Times New Roman"/>
          <w:szCs w:val="24"/>
        </w:rPr>
        <w:t xml:space="preserve"> </w:t>
      </w:r>
      <w:r w:rsidRPr="00F20F35">
        <w:rPr>
          <w:rFonts w:eastAsia="Times New Roman" w:cs="Times New Roman"/>
          <w:szCs w:val="24"/>
        </w:rPr>
        <w:t>κρίσης</w:t>
      </w:r>
      <w:r>
        <w:rPr>
          <w:rFonts w:eastAsia="Times New Roman" w:cs="Times New Roman"/>
          <w:szCs w:val="24"/>
        </w:rPr>
        <w:t xml:space="preserve"> στο χαμηλότερο σημείο…</w:t>
      </w:r>
    </w:p>
    <w:p w14:paraId="12B6E8A0" w14:textId="77777777" w:rsidR="00F81E5F" w:rsidRDefault="0022463A">
      <w:pPr>
        <w:spacing w:line="600" w:lineRule="auto"/>
        <w:ind w:firstLine="720"/>
        <w:jc w:val="center"/>
        <w:rPr>
          <w:rFonts w:eastAsia="Times New Roman" w:cs="Times New Roman"/>
          <w:szCs w:val="24"/>
        </w:rPr>
      </w:pPr>
      <w:r w:rsidRPr="00D3477D">
        <w:rPr>
          <w:rFonts w:eastAsia="Times New Roman" w:cs="Times New Roman"/>
          <w:szCs w:val="24"/>
        </w:rPr>
        <w:t>(</w:t>
      </w:r>
      <w:r>
        <w:rPr>
          <w:rFonts w:eastAsia="Times New Roman" w:cs="Times New Roman"/>
          <w:szCs w:val="24"/>
        </w:rPr>
        <w:t>Θόρυβος στην Αίθουσα)</w:t>
      </w:r>
    </w:p>
    <w:p w14:paraId="12B6E8A1" w14:textId="77777777" w:rsidR="00F81E5F" w:rsidRDefault="0022463A">
      <w:pPr>
        <w:spacing w:line="600" w:lineRule="auto"/>
        <w:ind w:firstLine="720"/>
        <w:jc w:val="both"/>
        <w:rPr>
          <w:rFonts w:eastAsia="Times New Roman" w:cs="Times New Roman"/>
          <w:szCs w:val="24"/>
        </w:rPr>
      </w:pPr>
      <w:r w:rsidRPr="00F20F35">
        <w:rPr>
          <w:rFonts w:eastAsia="Times New Roman" w:cs="Times New Roman"/>
          <w:szCs w:val="24"/>
        </w:rPr>
        <w:lastRenderedPageBreak/>
        <w:t>Συγγνώμη</w:t>
      </w:r>
      <w:r>
        <w:rPr>
          <w:rFonts w:eastAsia="Times New Roman" w:cs="Times New Roman"/>
          <w:szCs w:val="24"/>
        </w:rPr>
        <w:t>, κύριοι συνάδελφοι,</w:t>
      </w:r>
      <w:r w:rsidRPr="00F20F35">
        <w:rPr>
          <w:rFonts w:eastAsia="Times New Roman" w:cs="Times New Roman"/>
          <w:szCs w:val="24"/>
        </w:rPr>
        <w:t xml:space="preserve"> μπορεί να μη σας ενδ</w:t>
      </w:r>
      <w:r>
        <w:rPr>
          <w:rFonts w:eastAsia="Times New Roman" w:cs="Times New Roman"/>
          <w:szCs w:val="24"/>
        </w:rPr>
        <w:t>ιαφέρουν α</w:t>
      </w:r>
      <w:r w:rsidRPr="00F20F35">
        <w:rPr>
          <w:rFonts w:eastAsia="Times New Roman" w:cs="Times New Roman"/>
          <w:szCs w:val="24"/>
        </w:rPr>
        <w:t>υτά για την κοινωνία</w:t>
      </w:r>
      <w:r>
        <w:rPr>
          <w:rFonts w:eastAsia="Times New Roman" w:cs="Times New Roman"/>
          <w:szCs w:val="24"/>
        </w:rPr>
        <w:t>, αλλά μπορώ</w:t>
      </w:r>
      <w:r w:rsidRPr="00F20F35">
        <w:rPr>
          <w:rFonts w:eastAsia="Times New Roman" w:cs="Times New Roman"/>
          <w:szCs w:val="24"/>
        </w:rPr>
        <w:t xml:space="preserve"> να έχω την προσοχή </w:t>
      </w:r>
      <w:r>
        <w:rPr>
          <w:rFonts w:eastAsia="Times New Roman" w:cs="Times New Roman"/>
          <w:szCs w:val="24"/>
        </w:rPr>
        <w:t>σας;</w:t>
      </w:r>
      <w:r w:rsidRPr="00F20F35">
        <w:rPr>
          <w:rFonts w:eastAsia="Times New Roman" w:cs="Times New Roman"/>
          <w:szCs w:val="24"/>
        </w:rPr>
        <w:t xml:space="preserve"> </w:t>
      </w:r>
    </w:p>
    <w:p w14:paraId="12B6E8A2" w14:textId="77777777" w:rsidR="00F81E5F" w:rsidRDefault="0022463A">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Ελάτε, κύριοι συνάδελφοι! </w:t>
      </w:r>
      <w:r>
        <w:rPr>
          <w:rFonts w:eastAsia="Times New Roman" w:cs="Times New Roman"/>
          <w:szCs w:val="24"/>
        </w:rPr>
        <w:t>Σ</w:t>
      </w:r>
      <w:r w:rsidRPr="00F20F35">
        <w:rPr>
          <w:rFonts w:eastAsia="Times New Roman" w:cs="Times New Roman"/>
          <w:szCs w:val="24"/>
        </w:rPr>
        <w:t>υγ</w:t>
      </w:r>
      <w:r>
        <w:rPr>
          <w:rFonts w:eastAsia="Times New Roman" w:cs="Times New Roman"/>
          <w:szCs w:val="24"/>
        </w:rPr>
        <w:t>γ</w:t>
      </w:r>
      <w:r w:rsidRPr="00F20F35">
        <w:rPr>
          <w:rFonts w:eastAsia="Times New Roman" w:cs="Times New Roman"/>
          <w:szCs w:val="24"/>
        </w:rPr>
        <w:t>νώμη</w:t>
      </w:r>
      <w:r>
        <w:rPr>
          <w:rFonts w:eastAsia="Times New Roman" w:cs="Times New Roman"/>
          <w:szCs w:val="24"/>
        </w:rPr>
        <w:t>,</w:t>
      </w:r>
      <w:r w:rsidRPr="00F20F35">
        <w:rPr>
          <w:rFonts w:eastAsia="Times New Roman" w:cs="Times New Roman"/>
          <w:szCs w:val="24"/>
        </w:rPr>
        <w:t xml:space="preserve"> κύριε </w:t>
      </w:r>
      <w:r>
        <w:rPr>
          <w:rFonts w:eastAsia="Times New Roman" w:cs="Times New Roman"/>
          <w:szCs w:val="24"/>
        </w:rPr>
        <w:t>Υπουργέ. Ό</w:t>
      </w:r>
      <w:r w:rsidRPr="00F20F35">
        <w:rPr>
          <w:rFonts w:eastAsia="Times New Roman" w:cs="Times New Roman"/>
          <w:szCs w:val="24"/>
        </w:rPr>
        <w:t>ποιος δε</w:t>
      </w:r>
      <w:r w:rsidRPr="00F20F35">
        <w:rPr>
          <w:rFonts w:eastAsia="Times New Roman" w:cs="Times New Roman"/>
          <w:szCs w:val="24"/>
        </w:rPr>
        <w:t>ν θέλει να παρακολουθήσει τον Υπουργό</w:t>
      </w:r>
      <w:r>
        <w:rPr>
          <w:rFonts w:eastAsia="Times New Roman" w:cs="Times New Roman"/>
          <w:szCs w:val="24"/>
        </w:rPr>
        <w:t>,</w:t>
      </w:r>
      <w:r w:rsidRPr="00F20F35">
        <w:rPr>
          <w:rFonts w:eastAsia="Times New Roman" w:cs="Times New Roman"/>
          <w:szCs w:val="24"/>
        </w:rPr>
        <w:t xml:space="preserve"> μπορεί να κάνει </w:t>
      </w:r>
      <w:r>
        <w:rPr>
          <w:rFonts w:eastAsia="Times New Roman" w:cs="Times New Roman"/>
          <w:szCs w:val="24"/>
        </w:rPr>
        <w:t>την</w:t>
      </w:r>
      <w:r w:rsidRPr="00F20F35">
        <w:rPr>
          <w:rFonts w:eastAsia="Times New Roman" w:cs="Times New Roman"/>
          <w:szCs w:val="24"/>
        </w:rPr>
        <w:t xml:space="preserve"> κουβέντα του εκτός</w:t>
      </w:r>
      <w:r>
        <w:rPr>
          <w:rFonts w:eastAsia="Times New Roman" w:cs="Times New Roman"/>
          <w:szCs w:val="24"/>
        </w:rPr>
        <w:t>.</w:t>
      </w:r>
    </w:p>
    <w:p w14:paraId="12B6E8A3"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Η </w:t>
      </w:r>
      <w:r w:rsidRPr="00F20F35">
        <w:rPr>
          <w:rFonts w:eastAsia="Times New Roman" w:cs="Times New Roman"/>
          <w:szCs w:val="24"/>
        </w:rPr>
        <w:t>ανισότητα στην κατανομή εισοδήματος το 2017</w:t>
      </w:r>
      <w:r>
        <w:rPr>
          <w:rFonts w:eastAsia="Times New Roman" w:cs="Times New Roman"/>
          <w:szCs w:val="24"/>
        </w:rPr>
        <w:t>,</w:t>
      </w:r>
      <w:r w:rsidRPr="00F20F35">
        <w:rPr>
          <w:rFonts w:eastAsia="Times New Roman" w:cs="Times New Roman"/>
          <w:szCs w:val="24"/>
        </w:rPr>
        <w:t xml:space="preserve"> ο λεγόμενος δείκτης </w:t>
      </w:r>
      <w:r w:rsidRPr="00F20F35">
        <w:rPr>
          <w:rFonts w:eastAsia="Times New Roman" w:cs="Times New Roman"/>
          <w:szCs w:val="24"/>
          <w:lang w:val="en-US"/>
        </w:rPr>
        <w:t>Gini</w:t>
      </w:r>
      <w:r w:rsidRPr="00F20F35">
        <w:rPr>
          <w:rFonts w:eastAsia="Times New Roman" w:cs="Times New Roman"/>
          <w:szCs w:val="24"/>
        </w:rPr>
        <w:t xml:space="preserve"> έφτασε στο επίπεδο </w:t>
      </w:r>
      <w:r>
        <w:rPr>
          <w:rFonts w:eastAsia="Times New Roman" w:cs="Times New Roman"/>
          <w:szCs w:val="24"/>
        </w:rPr>
        <w:t>προ</w:t>
      </w:r>
      <w:r w:rsidRPr="00F20F35">
        <w:rPr>
          <w:rFonts w:eastAsia="Times New Roman" w:cs="Times New Roman"/>
          <w:szCs w:val="24"/>
        </w:rPr>
        <w:t xml:space="preserve"> κρίσης</w:t>
      </w:r>
      <w:r>
        <w:rPr>
          <w:rFonts w:eastAsia="Times New Roman" w:cs="Times New Roman"/>
          <w:szCs w:val="24"/>
        </w:rPr>
        <w:t>, δηλαδή,</w:t>
      </w:r>
      <w:r w:rsidRPr="00F20F35">
        <w:rPr>
          <w:rFonts w:eastAsia="Times New Roman" w:cs="Times New Roman"/>
          <w:szCs w:val="24"/>
        </w:rPr>
        <w:t xml:space="preserve"> στο χαμηλότερο σημείο</w:t>
      </w:r>
      <w:r w:rsidRPr="00F20F35">
        <w:rPr>
          <w:rFonts w:eastAsia="Times New Roman" w:cs="Times New Roman"/>
          <w:szCs w:val="24"/>
        </w:rPr>
        <w:t xml:space="preserve"> από το 2010</w:t>
      </w:r>
      <w:r>
        <w:rPr>
          <w:rFonts w:eastAsia="Times New Roman" w:cs="Times New Roman"/>
          <w:szCs w:val="24"/>
        </w:rPr>
        <w:t>.</w:t>
      </w:r>
      <w:r w:rsidRPr="00F20F35">
        <w:rPr>
          <w:rFonts w:eastAsia="Times New Roman" w:cs="Times New Roman"/>
          <w:szCs w:val="24"/>
        </w:rPr>
        <w:t xml:space="preserve"> Η σχολική διαρροή το 2017 έπεσε στο 4,7%</w:t>
      </w:r>
      <w:r>
        <w:rPr>
          <w:rFonts w:eastAsia="Times New Roman" w:cs="Times New Roman"/>
          <w:szCs w:val="24"/>
        </w:rPr>
        <w:t>, ενώ</w:t>
      </w:r>
      <w:r w:rsidRPr="00F20F35">
        <w:rPr>
          <w:rFonts w:eastAsia="Times New Roman" w:cs="Times New Roman"/>
          <w:szCs w:val="24"/>
        </w:rPr>
        <w:t xml:space="preserve"> το 2014 ήταν </w:t>
      </w:r>
      <w:r>
        <w:rPr>
          <w:rFonts w:eastAsia="Times New Roman" w:cs="Times New Roman"/>
          <w:szCs w:val="24"/>
        </w:rPr>
        <w:t xml:space="preserve">στο </w:t>
      </w:r>
      <w:r w:rsidRPr="00F20F35">
        <w:rPr>
          <w:rFonts w:eastAsia="Times New Roman" w:cs="Times New Roman"/>
          <w:szCs w:val="24"/>
        </w:rPr>
        <w:t>9%</w:t>
      </w:r>
      <w:r>
        <w:rPr>
          <w:rFonts w:eastAsia="Times New Roman" w:cs="Times New Roman"/>
          <w:szCs w:val="24"/>
        </w:rPr>
        <w:t>. Ο</w:t>
      </w:r>
      <w:r w:rsidRPr="00F20F35">
        <w:rPr>
          <w:rFonts w:eastAsia="Times New Roman" w:cs="Times New Roman"/>
          <w:szCs w:val="24"/>
        </w:rPr>
        <w:t xml:space="preserve">ι γιατροί </w:t>
      </w:r>
      <w:r>
        <w:rPr>
          <w:rFonts w:eastAsia="Times New Roman" w:cs="Times New Roman"/>
          <w:szCs w:val="24"/>
        </w:rPr>
        <w:t>ανά χίλιους</w:t>
      </w:r>
      <w:r w:rsidRPr="00F20F35">
        <w:rPr>
          <w:rFonts w:eastAsia="Times New Roman" w:cs="Times New Roman"/>
          <w:szCs w:val="24"/>
        </w:rPr>
        <w:t xml:space="preserve"> κατοίκους </w:t>
      </w:r>
      <w:r>
        <w:rPr>
          <w:rFonts w:eastAsia="Times New Roman" w:cs="Times New Roman"/>
          <w:szCs w:val="24"/>
        </w:rPr>
        <w:t>είναι στα υψηλότερα επίπεδα α</w:t>
      </w:r>
      <w:r w:rsidRPr="00F20F35">
        <w:rPr>
          <w:rFonts w:eastAsia="Times New Roman" w:cs="Times New Roman"/>
          <w:szCs w:val="24"/>
        </w:rPr>
        <w:t>πό το 2006</w:t>
      </w:r>
      <w:r>
        <w:rPr>
          <w:rFonts w:eastAsia="Times New Roman" w:cs="Times New Roman"/>
          <w:szCs w:val="24"/>
        </w:rPr>
        <w:t>.</w:t>
      </w:r>
    </w:p>
    <w:p w14:paraId="12B6E8A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Π</w:t>
      </w:r>
      <w:r w:rsidRPr="00F20F35">
        <w:rPr>
          <w:rFonts w:eastAsia="Times New Roman" w:cs="Times New Roman"/>
          <w:szCs w:val="24"/>
        </w:rPr>
        <w:t>άω στην πραγματική οικονομία</w:t>
      </w:r>
      <w:r>
        <w:rPr>
          <w:rFonts w:eastAsia="Times New Roman" w:cs="Times New Roman"/>
          <w:szCs w:val="24"/>
        </w:rPr>
        <w:t>, ό</w:t>
      </w:r>
      <w:r w:rsidRPr="00F20F35">
        <w:rPr>
          <w:rFonts w:eastAsia="Times New Roman" w:cs="Times New Roman"/>
          <w:szCs w:val="24"/>
        </w:rPr>
        <w:t>που έχετε τις μεγαλύτερες αντιρρήσεις</w:t>
      </w:r>
      <w:r>
        <w:rPr>
          <w:rFonts w:eastAsia="Times New Roman" w:cs="Times New Roman"/>
          <w:szCs w:val="24"/>
        </w:rPr>
        <w:t>.</w:t>
      </w:r>
      <w:r w:rsidRPr="00F20F35">
        <w:rPr>
          <w:rFonts w:eastAsia="Times New Roman" w:cs="Times New Roman"/>
          <w:szCs w:val="24"/>
        </w:rPr>
        <w:t xml:space="preserve"> </w:t>
      </w:r>
      <w:r>
        <w:rPr>
          <w:rFonts w:eastAsia="Times New Roman" w:cs="Times New Roman"/>
          <w:szCs w:val="24"/>
        </w:rPr>
        <w:t>Ο</w:t>
      </w:r>
      <w:r w:rsidRPr="00F20F35">
        <w:rPr>
          <w:rFonts w:eastAsia="Times New Roman" w:cs="Times New Roman"/>
          <w:szCs w:val="24"/>
        </w:rPr>
        <w:t xml:space="preserve"> εποχικά προσαρμοσμένος δείκτ</w:t>
      </w:r>
      <w:r w:rsidRPr="00F20F35">
        <w:rPr>
          <w:rFonts w:eastAsia="Times New Roman" w:cs="Times New Roman"/>
          <w:szCs w:val="24"/>
        </w:rPr>
        <w:t xml:space="preserve">ης υπευθύνων προμηθειών της </w:t>
      </w:r>
      <w:r>
        <w:rPr>
          <w:rFonts w:eastAsia="Times New Roman" w:cs="Times New Roman"/>
          <w:szCs w:val="24"/>
          <w:lang w:val="en-US"/>
        </w:rPr>
        <w:t>IHS</w:t>
      </w:r>
      <w:r w:rsidRPr="00D3477D">
        <w:rPr>
          <w:rFonts w:eastAsia="Times New Roman" w:cs="Times New Roman"/>
          <w:szCs w:val="24"/>
        </w:rPr>
        <w:t xml:space="preserve"> </w:t>
      </w:r>
      <w:r>
        <w:rPr>
          <w:rFonts w:eastAsia="Times New Roman" w:cs="Times New Roman"/>
          <w:szCs w:val="24"/>
          <w:lang w:val="en-US"/>
        </w:rPr>
        <w:t>MARKIT</w:t>
      </w:r>
      <w:r w:rsidRPr="00F20F35">
        <w:rPr>
          <w:rFonts w:eastAsia="Times New Roman" w:cs="Times New Roman"/>
          <w:szCs w:val="24"/>
        </w:rPr>
        <w:t xml:space="preserve"> για τον τομέα της μετ</w:t>
      </w:r>
      <w:r>
        <w:rPr>
          <w:rFonts w:eastAsia="Times New Roman" w:cs="Times New Roman"/>
          <w:szCs w:val="24"/>
        </w:rPr>
        <w:t>αποίησης στην Ελλάδα έκλεισε στις</w:t>
      </w:r>
      <w:r w:rsidRPr="00F20F35">
        <w:rPr>
          <w:rFonts w:eastAsia="Times New Roman" w:cs="Times New Roman"/>
          <w:szCs w:val="24"/>
        </w:rPr>
        <w:t xml:space="preserve"> 56,6 μονάδες τον Απρίλιο</w:t>
      </w:r>
      <w:r>
        <w:rPr>
          <w:rFonts w:eastAsia="Times New Roman" w:cs="Times New Roman"/>
          <w:szCs w:val="24"/>
        </w:rPr>
        <w:t>.</w:t>
      </w:r>
    </w:p>
    <w:p w14:paraId="12B6E8A5"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D379C7">
        <w:rPr>
          <w:rFonts w:eastAsia="Times New Roman"/>
          <w:color w:val="000000" w:themeColor="text1"/>
          <w:szCs w:val="24"/>
        </w:rPr>
        <w:t>ας θ</w:t>
      </w:r>
      <w:r>
        <w:rPr>
          <w:rFonts w:eastAsia="Times New Roman"/>
          <w:color w:val="000000" w:themeColor="text1"/>
          <w:szCs w:val="24"/>
        </w:rPr>
        <w:t>υμίζω πως ό,τι είναι πάνω από το 50 σ</w:t>
      </w:r>
      <w:r w:rsidRPr="00D379C7">
        <w:rPr>
          <w:rFonts w:eastAsia="Times New Roman"/>
          <w:color w:val="000000" w:themeColor="text1"/>
          <w:szCs w:val="24"/>
        </w:rPr>
        <w:t>ημαίνει ότι προοπτικά έχουμε μεγαλύτερη μεταποίηση</w:t>
      </w:r>
      <w:r>
        <w:rPr>
          <w:rFonts w:eastAsia="Times New Roman"/>
          <w:color w:val="000000" w:themeColor="text1"/>
          <w:szCs w:val="24"/>
        </w:rPr>
        <w:t>,</w:t>
      </w:r>
      <w:r w:rsidRPr="00D379C7">
        <w:rPr>
          <w:rFonts w:eastAsia="Times New Roman"/>
          <w:color w:val="000000" w:themeColor="text1"/>
          <w:szCs w:val="24"/>
        </w:rPr>
        <w:t xml:space="preserve"> μεγαλύτερη ποσότητα σε αυτό</w:t>
      </w:r>
      <w:r>
        <w:rPr>
          <w:rFonts w:eastAsia="Times New Roman"/>
          <w:color w:val="000000" w:themeColor="text1"/>
          <w:szCs w:val="24"/>
        </w:rPr>
        <w:t>ν</w:t>
      </w:r>
      <w:r w:rsidRPr="00D379C7">
        <w:rPr>
          <w:rFonts w:eastAsia="Times New Roman"/>
          <w:color w:val="000000" w:themeColor="text1"/>
          <w:szCs w:val="24"/>
        </w:rPr>
        <w:t xml:space="preserve"> το</w:t>
      </w:r>
      <w:r>
        <w:rPr>
          <w:rFonts w:eastAsia="Times New Roman"/>
          <w:color w:val="000000" w:themeColor="text1"/>
          <w:szCs w:val="24"/>
        </w:rPr>
        <w:t>ν</w:t>
      </w:r>
      <w:r w:rsidRPr="00D379C7">
        <w:rPr>
          <w:rFonts w:eastAsia="Times New Roman"/>
          <w:color w:val="000000" w:themeColor="text1"/>
          <w:szCs w:val="24"/>
        </w:rPr>
        <w:t xml:space="preserve"> </w:t>
      </w:r>
      <w:r>
        <w:rPr>
          <w:rFonts w:eastAsia="Times New Roman"/>
          <w:color w:val="000000" w:themeColor="text1"/>
          <w:szCs w:val="24"/>
        </w:rPr>
        <w:t xml:space="preserve">κλάδο. </w:t>
      </w:r>
      <w:r>
        <w:rPr>
          <w:rFonts w:eastAsia="Times New Roman"/>
          <w:color w:val="000000" w:themeColor="text1"/>
          <w:szCs w:val="24"/>
        </w:rPr>
        <w:t>Είναι η</w:t>
      </w:r>
      <w:r w:rsidRPr="00D379C7">
        <w:rPr>
          <w:rFonts w:eastAsia="Times New Roman"/>
          <w:color w:val="000000" w:themeColor="text1"/>
          <w:szCs w:val="24"/>
        </w:rPr>
        <w:t xml:space="preserve"> εντονότερη βελτίωση που έχει καταγραφεί από τον Ιούνιο του 2000</w:t>
      </w:r>
      <w:r>
        <w:rPr>
          <w:rFonts w:eastAsia="Times New Roman"/>
          <w:color w:val="000000" w:themeColor="text1"/>
          <w:szCs w:val="24"/>
        </w:rPr>
        <w:t>.</w:t>
      </w:r>
    </w:p>
    <w:p w14:paraId="12B6E8A6"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Ο</w:t>
      </w:r>
      <w:r w:rsidRPr="00D379C7">
        <w:rPr>
          <w:rFonts w:eastAsia="Times New Roman"/>
          <w:color w:val="000000" w:themeColor="text1"/>
          <w:szCs w:val="24"/>
        </w:rPr>
        <w:t xml:space="preserve"> δείκτης </w:t>
      </w:r>
      <w:r>
        <w:rPr>
          <w:rFonts w:eastAsia="Times New Roman"/>
          <w:color w:val="000000" w:themeColor="text1"/>
          <w:szCs w:val="24"/>
          <w:lang w:val="en-US"/>
        </w:rPr>
        <w:t>PMI</w:t>
      </w:r>
      <w:r w:rsidRPr="00D379C7">
        <w:rPr>
          <w:rFonts w:eastAsia="Times New Roman"/>
          <w:color w:val="000000" w:themeColor="text1"/>
          <w:szCs w:val="24"/>
        </w:rPr>
        <w:t xml:space="preserve"> για τον τομέα της μεταποίησης </w:t>
      </w:r>
      <w:r>
        <w:rPr>
          <w:rFonts w:eastAsia="Times New Roman"/>
          <w:color w:val="000000" w:themeColor="text1"/>
          <w:szCs w:val="24"/>
        </w:rPr>
        <w:t xml:space="preserve">στην </w:t>
      </w:r>
      <w:r w:rsidRPr="00D379C7">
        <w:rPr>
          <w:rFonts w:eastAsia="Times New Roman"/>
          <w:color w:val="000000" w:themeColor="text1"/>
          <w:szCs w:val="24"/>
        </w:rPr>
        <w:t>Ελλά</w:t>
      </w:r>
      <w:r>
        <w:rPr>
          <w:rFonts w:eastAsia="Times New Roman"/>
          <w:color w:val="000000" w:themeColor="text1"/>
          <w:szCs w:val="24"/>
        </w:rPr>
        <w:t xml:space="preserve">δα παρέμεινε σε θετικά επίπεδα, πάνω από 50 μονάδες για εικοστό τρίτο </w:t>
      </w:r>
      <w:r w:rsidRPr="00D379C7">
        <w:rPr>
          <w:rFonts w:eastAsia="Times New Roman"/>
          <w:color w:val="000000" w:themeColor="text1"/>
          <w:szCs w:val="24"/>
        </w:rPr>
        <w:t>μήνα στη σειρά</w:t>
      </w:r>
      <w:r>
        <w:rPr>
          <w:rFonts w:eastAsia="Times New Roman"/>
          <w:color w:val="000000" w:themeColor="text1"/>
          <w:szCs w:val="24"/>
        </w:rPr>
        <w:t>. Α</w:t>
      </w:r>
      <w:r w:rsidRPr="00D379C7">
        <w:rPr>
          <w:rFonts w:eastAsia="Times New Roman"/>
          <w:color w:val="000000" w:themeColor="text1"/>
          <w:szCs w:val="24"/>
        </w:rPr>
        <w:t>υτό σημαίνει ότι από τον Ιού</w:t>
      </w:r>
      <w:r>
        <w:rPr>
          <w:rFonts w:eastAsia="Times New Roman"/>
          <w:color w:val="000000" w:themeColor="text1"/>
          <w:szCs w:val="24"/>
        </w:rPr>
        <w:t>ν</w:t>
      </w:r>
      <w:r w:rsidRPr="00D379C7">
        <w:rPr>
          <w:rFonts w:eastAsia="Times New Roman"/>
          <w:color w:val="000000" w:themeColor="text1"/>
          <w:szCs w:val="24"/>
        </w:rPr>
        <w:t>ιο του 2017 μέ</w:t>
      </w:r>
      <w:r w:rsidRPr="00D379C7">
        <w:rPr>
          <w:rFonts w:eastAsia="Times New Roman"/>
          <w:color w:val="000000" w:themeColor="text1"/>
          <w:szCs w:val="24"/>
        </w:rPr>
        <w:t>χρι τον Απρίλιο του 20</w:t>
      </w:r>
      <w:r>
        <w:rPr>
          <w:rFonts w:eastAsia="Times New Roman"/>
          <w:color w:val="000000" w:themeColor="text1"/>
          <w:szCs w:val="24"/>
        </w:rPr>
        <w:t>1</w:t>
      </w:r>
      <w:r w:rsidRPr="00D379C7">
        <w:rPr>
          <w:rFonts w:eastAsia="Times New Roman"/>
          <w:color w:val="000000" w:themeColor="text1"/>
          <w:szCs w:val="24"/>
        </w:rPr>
        <w:t xml:space="preserve">9 οι </w:t>
      </w:r>
      <w:r>
        <w:rPr>
          <w:rFonts w:eastAsia="Times New Roman"/>
          <w:color w:val="000000" w:themeColor="text1"/>
          <w:szCs w:val="24"/>
        </w:rPr>
        <w:t>λειτ</w:t>
      </w:r>
      <w:r w:rsidRPr="00D379C7">
        <w:rPr>
          <w:rFonts w:eastAsia="Times New Roman"/>
          <w:color w:val="000000" w:themeColor="text1"/>
          <w:szCs w:val="24"/>
        </w:rPr>
        <w:t>ουργικές συνθήκες στον τομέα της μεταποίησης παρουσιάζουν συνεχή βελτίωση</w:t>
      </w:r>
      <w:r>
        <w:rPr>
          <w:rFonts w:eastAsia="Times New Roman"/>
          <w:color w:val="000000" w:themeColor="text1"/>
          <w:szCs w:val="24"/>
        </w:rPr>
        <w:t>.</w:t>
      </w:r>
    </w:p>
    <w:p w14:paraId="12B6E8A7"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w:t>
      </w:r>
      <w:r w:rsidRPr="00D379C7">
        <w:rPr>
          <w:rFonts w:eastAsia="Times New Roman"/>
          <w:color w:val="000000" w:themeColor="text1"/>
          <w:szCs w:val="24"/>
        </w:rPr>
        <w:t>αι</w:t>
      </w:r>
      <w:r>
        <w:rPr>
          <w:rFonts w:eastAsia="Times New Roman"/>
          <w:color w:val="000000" w:themeColor="text1"/>
          <w:szCs w:val="24"/>
        </w:rPr>
        <w:t xml:space="preserve">, </w:t>
      </w:r>
      <w:r w:rsidRPr="00D379C7">
        <w:rPr>
          <w:rFonts w:eastAsia="Times New Roman"/>
          <w:color w:val="000000" w:themeColor="text1"/>
          <w:szCs w:val="24"/>
        </w:rPr>
        <w:t>τέλος</w:t>
      </w:r>
      <w:r>
        <w:rPr>
          <w:rFonts w:eastAsia="Times New Roman"/>
          <w:color w:val="000000" w:themeColor="text1"/>
          <w:szCs w:val="24"/>
        </w:rPr>
        <w:t>,</w:t>
      </w:r>
      <w:r w:rsidRPr="00D379C7">
        <w:rPr>
          <w:rFonts w:eastAsia="Times New Roman"/>
          <w:color w:val="000000" w:themeColor="text1"/>
          <w:szCs w:val="24"/>
        </w:rPr>
        <w:t xml:space="preserve"> η καταν</w:t>
      </w:r>
      <w:r>
        <w:rPr>
          <w:rFonts w:eastAsia="Times New Roman"/>
          <w:color w:val="000000" w:themeColor="text1"/>
          <w:szCs w:val="24"/>
        </w:rPr>
        <w:t>αλωτική δαπάνη των νοικοκυριών σ</w:t>
      </w:r>
      <w:r w:rsidRPr="00D379C7">
        <w:rPr>
          <w:rFonts w:eastAsia="Times New Roman"/>
          <w:color w:val="000000" w:themeColor="text1"/>
          <w:szCs w:val="24"/>
        </w:rPr>
        <w:t xml:space="preserve">το </w:t>
      </w:r>
      <w:r>
        <w:rPr>
          <w:rFonts w:eastAsia="Times New Roman"/>
          <w:color w:val="000000" w:themeColor="text1"/>
          <w:szCs w:val="24"/>
        </w:rPr>
        <w:t xml:space="preserve">τέταρτο τρίμηνο του 2018 αυξήθηκε κατά 1,4%, </w:t>
      </w:r>
      <w:r w:rsidRPr="00D379C7">
        <w:rPr>
          <w:rFonts w:eastAsia="Times New Roman"/>
          <w:color w:val="000000" w:themeColor="text1"/>
          <w:szCs w:val="24"/>
        </w:rPr>
        <w:t>σε σύγκριση με το αντίστοιχο τρίμηνο του προηγούμε</w:t>
      </w:r>
      <w:r w:rsidRPr="00D379C7">
        <w:rPr>
          <w:rFonts w:eastAsia="Times New Roman"/>
          <w:color w:val="000000" w:themeColor="text1"/>
          <w:szCs w:val="24"/>
        </w:rPr>
        <w:t xml:space="preserve">νου </w:t>
      </w:r>
      <w:r>
        <w:rPr>
          <w:rFonts w:eastAsia="Times New Roman"/>
          <w:color w:val="000000" w:themeColor="text1"/>
          <w:szCs w:val="24"/>
        </w:rPr>
        <w:t>έτους. Κ</w:t>
      </w:r>
      <w:r w:rsidRPr="00D379C7">
        <w:rPr>
          <w:rFonts w:eastAsia="Times New Roman"/>
          <w:color w:val="000000" w:themeColor="text1"/>
          <w:szCs w:val="24"/>
        </w:rPr>
        <w:t>αταλαβαίνετ</w:t>
      </w:r>
      <w:r>
        <w:rPr>
          <w:rFonts w:eastAsia="Times New Roman"/>
          <w:color w:val="000000" w:themeColor="text1"/>
          <w:szCs w:val="24"/>
        </w:rPr>
        <w:t>ε, δ</w:t>
      </w:r>
      <w:r w:rsidRPr="00D379C7">
        <w:rPr>
          <w:rFonts w:eastAsia="Times New Roman"/>
          <w:color w:val="000000" w:themeColor="text1"/>
          <w:szCs w:val="24"/>
        </w:rPr>
        <w:t>ηλαδή</w:t>
      </w:r>
      <w:r>
        <w:rPr>
          <w:rFonts w:eastAsia="Times New Roman"/>
          <w:color w:val="000000" w:themeColor="text1"/>
          <w:szCs w:val="24"/>
        </w:rPr>
        <w:t>,</w:t>
      </w:r>
      <w:r w:rsidRPr="00D379C7">
        <w:rPr>
          <w:rFonts w:eastAsia="Times New Roman"/>
          <w:color w:val="000000" w:themeColor="text1"/>
          <w:szCs w:val="24"/>
        </w:rPr>
        <w:t xml:space="preserve"> π</w:t>
      </w:r>
      <w:r>
        <w:rPr>
          <w:rFonts w:eastAsia="Times New Roman"/>
          <w:color w:val="000000" w:themeColor="text1"/>
          <w:szCs w:val="24"/>
        </w:rPr>
        <w:t xml:space="preserve">όσο </w:t>
      </w:r>
      <w:r w:rsidRPr="00D379C7">
        <w:rPr>
          <w:rFonts w:eastAsia="Times New Roman"/>
          <w:color w:val="000000" w:themeColor="text1"/>
          <w:szCs w:val="24"/>
        </w:rPr>
        <w:t>πανικός δημιουργείται από αυτά τα νέα</w:t>
      </w:r>
      <w:r>
        <w:rPr>
          <w:rFonts w:eastAsia="Times New Roman"/>
          <w:color w:val="000000" w:themeColor="text1"/>
          <w:szCs w:val="24"/>
        </w:rPr>
        <w:t>!</w:t>
      </w:r>
    </w:p>
    <w:p w14:paraId="12B6E8A8"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Πάμε, λ</w:t>
      </w:r>
      <w:r w:rsidRPr="00D379C7">
        <w:rPr>
          <w:rFonts w:eastAsia="Times New Roman"/>
          <w:color w:val="000000" w:themeColor="text1"/>
          <w:szCs w:val="24"/>
        </w:rPr>
        <w:t>οιπόν</w:t>
      </w:r>
      <w:r>
        <w:rPr>
          <w:rFonts w:eastAsia="Times New Roman"/>
          <w:color w:val="000000" w:themeColor="text1"/>
          <w:szCs w:val="24"/>
        </w:rPr>
        <w:t>,</w:t>
      </w:r>
      <w:r w:rsidRPr="00D379C7">
        <w:rPr>
          <w:rFonts w:eastAsia="Times New Roman"/>
          <w:color w:val="000000" w:themeColor="text1"/>
          <w:szCs w:val="24"/>
        </w:rPr>
        <w:t xml:space="preserve"> στις βασικές τροπολογίες</w:t>
      </w:r>
      <w:r>
        <w:rPr>
          <w:rFonts w:eastAsia="Times New Roman"/>
          <w:color w:val="000000" w:themeColor="text1"/>
          <w:szCs w:val="24"/>
        </w:rPr>
        <w:t xml:space="preserve">. Χονδρικά τις ξέρετε γιατί τις </w:t>
      </w:r>
      <w:r w:rsidRPr="00D379C7">
        <w:rPr>
          <w:rFonts w:eastAsia="Times New Roman"/>
          <w:color w:val="000000" w:themeColor="text1"/>
          <w:szCs w:val="24"/>
        </w:rPr>
        <w:t>έχετε διαβάσει στις εφημερίδες</w:t>
      </w:r>
      <w:r>
        <w:rPr>
          <w:rFonts w:eastAsia="Times New Roman"/>
          <w:color w:val="000000" w:themeColor="text1"/>
          <w:szCs w:val="24"/>
        </w:rPr>
        <w:t>. Ά</w:t>
      </w:r>
      <w:r w:rsidRPr="00D379C7">
        <w:rPr>
          <w:rFonts w:eastAsia="Times New Roman"/>
          <w:color w:val="000000" w:themeColor="text1"/>
          <w:szCs w:val="24"/>
        </w:rPr>
        <w:t>ρχισα</w:t>
      </w:r>
      <w:r>
        <w:rPr>
          <w:rFonts w:eastAsia="Times New Roman"/>
          <w:color w:val="000000" w:themeColor="text1"/>
          <w:szCs w:val="24"/>
        </w:rPr>
        <w:t xml:space="preserve"> με αυτό για </w:t>
      </w:r>
      <w:r w:rsidRPr="00D379C7">
        <w:rPr>
          <w:rFonts w:eastAsia="Times New Roman"/>
          <w:color w:val="000000" w:themeColor="text1"/>
          <w:szCs w:val="24"/>
        </w:rPr>
        <w:t xml:space="preserve">να δείτε ότι τοποθετούνται αυτές </w:t>
      </w:r>
      <w:r>
        <w:rPr>
          <w:rFonts w:eastAsia="Times New Roman"/>
          <w:color w:val="000000" w:themeColor="text1"/>
          <w:szCs w:val="24"/>
        </w:rPr>
        <w:t>ο</w:t>
      </w:r>
      <w:r w:rsidRPr="00D379C7">
        <w:rPr>
          <w:rFonts w:eastAsia="Times New Roman"/>
          <w:color w:val="000000" w:themeColor="text1"/>
          <w:szCs w:val="24"/>
        </w:rPr>
        <w:t xml:space="preserve">ι τροπολογίες σε ένα </w:t>
      </w:r>
      <w:r>
        <w:rPr>
          <w:rFonts w:eastAsia="Times New Roman"/>
          <w:color w:val="000000" w:themeColor="text1"/>
          <w:szCs w:val="24"/>
        </w:rPr>
        <w:t xml:space="preserve">γενικό πλαίσιο ανάταξης της </w:t>
      </w:r>
      <w:r w:rsidRPr="00D379C7">
        <w:rPr>
          <w:rFonts w:eastAsia="Times New Roman"/>
          <w:color w:val="000000" w:themeColor="text1"/>
          <w:szCs w:val="24"/>
        </w:rPr>
        <w:t>οικονομίας</w:t>
      </w:r>
      <w:r>
        <w:rPr>
          <w:rFonts w:eastAsia="Times New Roman"/>
          <w:color w:val="000000" w:themeColor="text1"/>
          <w:szCs w:val="24"/>
        </w:rPr>
        <w:t>. Θ</w:t>
      </w:r>
      <w:r w:rsidRPr="00D379C7">
        <w:rPr>
          <w:rFonts w:eastAsia="Times New Roman"/>
          <w:color w:val="000000" w:themeColor="text1"/>
          <w:szCs w:val="24"/>
        </w:rPr>
        <w:t>α μπορούσ</w:t>
      </w:r>
      <w:r>
        <w:rPr>
          <w:rFonts w:eastAsia="Times New Roman"/>
          <w:color w:val="000000" w:themeColor="text1"/>
          <w:szCs w:val="24"/>
        </w:rPr>
        <w:t xml:space="preserve">ε να ήταν και καλύτερο, αλλά </w:t>
      </w:r>
      <w:r w:rsidRPr="00D379C7">
        <w:rPr>
          <w:rFonts w:eastAsia="Times New Roman"/>
          <w:color w:val="000000" w:themeColor="text1"/>
          <w:szCs w:val="24"/>
        </w:rPr>
        <w:t>αυτό είναι το πλαίσιο</w:t>
      </w:r>
      <w:r>
        <w:rPr>
          <w:rFonts w:eastAsia="Times New Roman"/>
          <w:color w:val="000000" w:themeColor="text1"/>
          <w:szCs w:val="24"/>
        </w:rPr>
        <w:t xml:space="preserve">, ένα </w:t>
      </w:r>
      <w:r w:rsidRPr="00D379C7">
        <w:rPr>
          <w:rFonts w:eastAsia="Times New Roman"/>
          <w:color w:val="000000" w:themeColor="text1"/>
          <w:szCs w:val="24"/>
        </w:rPr>
        <w:t>πλαίσιο ανάκαμψη σε όλους τους τομείς</w:t>
      </w:r>
      <w:r>
        <w:rPr>
          <w:rFonts w:eastAsia="Times New Roman"/>
          <w:color w:val="000000" w:themeColor="text1"/>
          <w:szCs w:val="24"/>
        </w:rPr>
        <w:t>.</w:t>
      </w:r>
    </w:p>
    <w:p w14:paraId="12B6E8A9"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D379C7">
        <w:rPr>
          <w:rFonts w:eastAsia="Times New Roman"/>
          <w:color w:val="000000" w:themeColor="text1"/>
          <w:szCs w:val="24"/>
        </w:rPr>
        <w:t>άμε τώρα στο</w:t>
      </w:r>
      <w:r>
        <w:rPr>
          <w:rFonts w:eastAsia="Times New Roman"/>
          <w:color w:val="000000" w:themeColor="text1"/>
          <w:szCs w:val="24"/>
        </w:rPr>
        <w:t>ν</w:t>
      </w:r>
      <w:r w:rsidRPr="00D379C7">
        <w:rPr>
          <w:rFonts w:eastAsia="Times New Roman"/>
          <w:color w:val="000000" w:themeColor="text1"/>
          <w:szCs w:val="24"/>
        </w:rPr>
        <w:t xml:space="preserve"> συντελεστή </w:t>
      </w:r>
      <w:r>
        <w:rPr>
          <w:rFonts w:eastAsia="Times New Roman"/>
          <w:color w:val="000000" w:themeColor="text1"/>
          <w:szCs w:val="24"/>
        </w:rPr>
        <w:t xml:space="preserve">ΦΠΑ, όπου </w:t>
      </w:r>
      <w:r w:rsidRPr="00D379C7">
        <w:rPr>
          <w:rFonts w:eastAsia="Times New Roman"/>
          <w:color w:val="000000" w:themeColor="text1"/>
          <w:szCs w:val="24"/>
        </w:rPr>
        <w:t xml:space="preserve">επανέρχεται ο μειωμένος συντελεστής </w:t>
      </w:r>
      <w:r>
        <w:rPr>
          <w:rFonts w:eastAsia="Times New Roman"/>
          <w:color w:val="000000" w:themeColor="text1"/>
          <w:szCs w:val="24"/>
        </w:rPr>
        <w:t xml:space="preserve">ΦΠΑ </w:t>
      </w:r>
      <w:r w:rsidRPr="00D379C7">
        <w:rPr>
          <w:rFonts w:eastAsia="Times New Roman"/>
          <w:color w:val="000000" w:themeColor="text1"/>
          <w:szCs w:val="24"/>
        </w:rPr>
        <w:t xml:space="preserve">13% σε </w:t>
      </w:r>
      <w:r>
        <w:rPr>
          <w:rFonts w:eastAsia="Times New Roman"/>
          <w:color w:val="000000" w:themeColor="text1"/>
          <w:szCs w:val="24"/>
        </w:rPr>
        <w:t>β</w:t>
      </w:r>
      <w:r w:rsidRPr="00D379C7">
        <w:rPr>
          <w:rFonts w:eastAsia="Times New Roman"/>
          <w:color w:val="000000" w:themeColor="text1"/>
          <w:szCs w:val="24"/>
        </w:rPr>
        <w:t>ασικά είδη διατροφής από το</w:t>
      </w:r>
      <w:r>
        <w:rPr>
          <w:rFonts w:eastAsia="Times New Roman"/>
          <w:color w:val="000000" w:themeColor="text1"/>
          <w:szCs w:val="24"/>
        </w:rPr>
        <w:t>ν</w:t>
      </w:r>
      <w:r w:rsidRPr="00D379C7">
        <w:rPr>
          <w:rFonts w:eastAsia="Times New Roman"/>
          <w:color w:val="000000" w:themeColor="text1"/>
          <w:szCs w:val="24"/>
        </w:rPr>
        <w:t xml:space="preserve"> κανονικό συντελεστή 24%</w:t>
      </w:r>
      <w:r>
        <w:rPr>
          <w:rFonts w:eastAsia="Times New Roman"/>
          <w:color w:val="000000" w:themeColor="text1"/>
          <w:szCs w:val="24"/>
        </w:rPr>
        <w:t>, όπως ε</w:t>
      </w:r>
      <w:r w:rsidRPr="00D379C7">
        <w:rPr>
          <w:rFonts w:eastAsia="Times New Roman"/>
          <w:color w:val="000000" w:themeColor="text1"/>
          <w:szCs w:val="24"/>
        </w:rPr>
        <w:t xml:space="preserve">νδεικτικά </w:t>
      </w:r>
      <w:r>
        <w:rPr>
          <w:rFonts w:eastAsia="Times New Roman"/>
          <w:color w:val="000000" w:themeColor="text1"/>
          <w:szCs w:val="24"/>
        </w:rPr>
        <w:t>σας αναφέρω τα είδη ζυμαρικών -</w:t>
      </w:r>
      <w:r w:rsidRPr="00D379C7">
        <w:rPr>
          <w:rFonts w:eastAsia="Times New Roman"/>
          <w:color w:val="000000" w:themeColor="text1"/>
          <w:szCs w:val="24"/>
        </w:rPr>
        <w:t xml:space="preserve">για </w:t>
      </w:r>
      <w:r>
        <w:rPr>
          <w:rFonts w:eastAsia="Times New Roman"/>
          <w:color w:val="000000" w:themeColor="text1"/>
          <w:szCs w:val="24"/>
        </w:rPr>
        <w:t>εμά</w:t>
      </w:r>
      <w:r w:rsidRPr="00D379C7">
        <w:rPr>
          <w:rFonts w:eastAsia="Times New Roman"/>
          <w:color w:val="000000" w:themeColor="text1"/>
          <w:szCs w:val="24"/>
        </w:rPr>
        <w:t>ς που είμαστε μακαρονάδες</w:t>
      </w:r>
      <w:r>
        <w:rPr>
          <w:rFonts w:eastAsia="Times New Roman"/>
          <w:color w:val="000000" w:themeColor="text1"/>
          <w:szCs w:val="24"/>
        </w:rPr>
        <w:t xml:space="preserve"> είναι</w:t>
      </w:r>
      <w:r w:rsidRPr="00D379C7">
        <w:rPr>
          <w:rFonts w:eastAsia="Times New Roman"/>
          <w:color w:val="000000" w:themeColor="text1"/>
          <w:szCs w:val="24"/>
        </w:rPr>
        <w:t xml:space="preserve"> ιδιαίτερα σημαντικό αυτό</w:t>
      </w:r>
      <w:r>
        <w:rPr>
          <w:rFonts w:eastAsia="Times New Roman"/>
          <w:color w:val="000000" w:themeColor="text1"/>
          <w:szCs w:val="24"/>
        </w:rPr>
        <w:t>!-</w:t>
      </w:r>
      <w:r w:rsidRPr="00D379C7">
        <w:rPr>
          <w:rFonts w:eastAsia="Times New Roman"/>
          <w:color w:val="000000" w:themeColor="text1"/>
          <w:szCs w:val="24"/>
        </w:rPr>
        <w:t xml:space="preserve"> είδη ψαρικών και λαχανικών</w:t>
      </w:r>
      <w:r>
        <w:rPr>
          <w:rFonts w:eastAsia="Times New Roman"/>
          <w:color w:val="000000" w:themeColor="text1"/>
          <w:szCs w:val="24"/>
        </w:rPr>
        <w:t>,</w:t>
      </w:r>
      <w:r w:rsidRPr="00D379C7">
        <w:rPr>
          <w:rFonts w:eastAsia="Times New Roman"/>
          <w:color w:val="000000" w:themeColor="text1"/>
          <w:szCs w:val="24"/>
        </w:rPr>
        <w:t xml:space="preserve"> κυρίως παρασκευάσματα σε κονσέρβες και διάφορα παρασκευάσματα διατροφής με βάση τα δημητ</w:t>
      </w:r>
      <w:r w:rsidRPr="00D379C7">
        <w:rPr>
          <w:rFonts w:eastAsia="Times New Roman"/>
          <w:color w:val="000000" w:themeColor="text1"/>
          <w:szCs w:val="24"/>
        </w:rPr>
        <w:t>ριακά</w:t>
      </w:r>
      <w:r>
        <w:rPr>
          <w:rFonts w:eastAsia="Times New Roman"/>
          <w:color w:val="000000" w:themeColor="text1"/>
          <w:szCs w:val="24"/>
        </w:rPr>
        <w:t xml:space="preserve"> –γι’ αυτούς που</w:t>
      </w:r>
      <w:r w:rsidRPr="00D379C7">
        <w:rPr>
          <w:rFonts w:eastAsia="Times New Roman"/>
          <w:color w:val="000000" w:themeColor="text1"/>
          <w:szCs w:val="24"/>
        </w:rPr>
        <w:t xml:space="preserve"> </w:t>
      </w:r>
      <w:r>
        <w:rPr>
          <w:rFonts w:eastAsia="Times New Roman"/>
          <w:color w:val="000000" w:themeColor="text1"/>
          <w:szCs w:val="24"/>
        </w:rPr>
        <w:t xml:space="preserve">τους </w:t>
      </w:r>
      <w:r w:rsidRPr="00D379C7">
        <w:rPr>
          <w:rFonts w:eastAsia="Times New Roman"/>
          <w:color w:val="000000" w:themeColor="text1"/>
          <w:szCs w:val="24"/>
        </w:rPr>
        <w:t>αρέσ</w:t>
      </w:r>
      <w:r>
        <w:rPr>
          <w:rFonts w:eastAsia="Times New Roman"/>
          <w:color w:val="000000" w:themeColor="text1"/>
          <w:szCs w:val="24"/>
        </w:rPr>
        <w:t xml:space="preserve">ει η υγιεινή διατροφή- </w:t>
      </w:r>
      <w:r>
        <w:rPr>
          <w:rFonts w:eastAsia="Times New Roman"/>
          <w:color w:val="000000" w:themeColor="text1"/>
          <w:szCs w:val="24"/>
        </w:rPr>
        <w:lastRenderedPageBreak/>
        <w:t xml:space="preserve">όπως </w:t>
      </w:r>
      <w:proofErr w:type="spellStart"/>
      <w:r>
        <w:rPr>
          <w:rFonts w:eastAsia="Times New Roman"/>
          <w:color w:val="000000" w:themeColor="text1"/>
          <w:szCs w:val="24"/>
        </w:rPr>
        <w:t>κορν</w:t>
      </w:r>
      <w:proofErr w:type="spellEnd"/>
      <w:r>
        <w:rPr>
          <w:rFonts w:eastAsia="Times New Roman"/>
          <w:color w:val="000000" w:themeColor="text1"/>
          <w:szCs w:val="24"/>
        </w:rPr>
        <w:t xml:space="preserve"> </w:t>
      </w:r>
      <w:proofErr w:type="spellStart"/>
      <w:r>
        <w:rPr>
          <w:rFonts w:eastAsia="Times New Roman"/>
          <w:color w:val="000000" w:themeColor="text1"/>
          <w:szCs w:val="24"/>
        </w:rPr>
        <w:t>φλέικς</w:t>
      </w:r>
      <w:proofErr w:type="spellEnd"/>
      <w:r>
        <w:rPr>
          <w:rFonts w:eastAsia="Times New Roman"/>
          <w:color w:val="000000" w:themeColor="text1"/>
          <w:szCs w:val="24"/>
        </w:rPr>
        <w:t xml:space="preserve">, μπάρες </w:t>
      </w:r>
      <w:r w:rsidRPr="00D379C7">
        <w:rPr>
          <w:rFonts w:eastAsia="Times New Roman"/>
          <w:color w:val="000000" w:themeColor="text1"/>
          <w:szCs w:val="24"/>
        </w:rPr>
        <w:t>δημητριακών κ</w:t>
      </w:r>
      <w:r>
        <w:rPr>
          <w:rFonts w:eastAsia="Times New Roman"/>
          <w:color w:val="000000" w:themeColor="text1"/>
          <w:szCs w:val="24"/>
        </w:rPr>
        <w:t>.λπ.. Στον ΣΥΡΙΖΑ είναι λίγοι αυτοί! Δεν ξέρω αν είναι περ</w:t>
      </w:r>
      <w:r>
        <w:rPr>
          <w:rFonts w:eastAsia="Times New Roman"/>
          <w:color w:val="000000" w:themeColor="text1"/>
          <w:szCs w:val="24"/>
        </w:rPr>
        <w:t>ισ</w:t>
      </w:r>
      <w:r>
        <w:rPr>
          <w:rFonts w:eastAsia="Times New Roman"/>
          <w:color w:val="000000" w:themeColor="text1"/>
          <w:szCs w:val="24"/>
        </w:rPr>
        <w:t>σότεροι στη Νέα Δημοκρατία και στο ΚΙΝΑΛ!</w:t>
      </w:r>
    </w:p>
    <w:p w14:paraId="12B6E8AA"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Εντάσσεται στον </w:t>
      </w:r>
      <w:proofErr w:type="spellStart"/>
      <w:r>
        <w:rPr>
          <w:rFonts w:eastAsia="Times New Roman"/>
          <w:color w:val="000000" w:themeColor="text1"/>
          <w:szCs w:val="24"/>
        </w:rPr>
        <w:t>υπερ</w:t>
      </w:r>
      <w:r w:rsidRPr="00D379C7">
        <w:rPr>
          <w:rFonts w:eastAsia="Times New Roman"/>
          <w:color w:val="000000" w:themeColor="text1"/>
          <w:szCs w:val="24"/>
        </w:rPr>
        <w:t>μειωμένο</w:t>
      </w:r>
      <w:proofErr w:type="spellEnd"/>
      <w:r w:rsidRPr="00D379C7">
        <w:rPr>
          <w:rFonts w:eastAsia="Times New Roman"/>
          <w:color w:val="000000" w:themeColor="text1"/>
          <w:szCs w:val="24"/>
        </w:rPr>
        <w:t xml:space="preserve"> συντελεστή </w:t>
      </w:r>
      <w:r>
        <w:rPr>
          <w:rFonts w:eastAsia="Times New Roman"/>
          <w:color w:val="000000" w:themeColor="text1"/>
          <w:szCs w:val="24"/>
        </w:rPr>
        <w:t>ΦΠΑ 6</w:t>
      </w:r>
      <w:r w:rsidRPr="00D379C7">
        <w:rPr>
          <w:rFonts w:eastAsia="Times New Roman"/>
          <w:color w:val="000000" w:themeColor="text1"/>
          <w:szCs w:val="24"/>
        </w:rPr>
        <w:t xml:space="preserve">% </w:t>
      </w:r>
      <w:r>
        <w:rPr>
          <w:rFonts w:eastAsia="Times New Roman"/>
          <w:color w:val="000000" w:themeColor="text1"/>
          <w:szCs w:val="24"/>
        </w:rPr>
        <w:t>από τον μειωμέν</w:t>
      </w:r>
      <w:r>
        <w:rPr>
          <w:rFonts w:eastAsia="Times New Roman"/>
          <w:color w:val="000000" w:themeColor="text1"/>
          <w:szCs w:val="24"/>
        </w:rPr>
        <w:t xml:space="preserve">ο συντελεστή 13% </w:t>
      </w:r>
      <w:r w:rsidRPr="00D379C7">
        <w:rPr>
          <w:rFonts w:eastAsia="Times New Roman"/>
          <w:color w:val="000000" w:themeColor="text1"/>
          <w:szCs w:val="24"/>
        </w:rPr>
        <w:t>που ίσχυε μέχρι σήμερα η παράδοση ηλεκτρικής ενέργειας και η παράδοση φυσικού αερίου</w:t>
      </w:r>
      <w:r>
        <w:rPr>
          <w:rFonts w:eastAsia="Times New Roman"/>
          <w:color w:val="000000" w:themeColor="text1"/>
          <w:szCs w:val="24"/>
        </w:rPr>
        <w:t xml:space="preserve">. </w:t>
      </w:r>
    </w:p>
    <w:p w14:paraId="12B6E8AB"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D379C7">
        <w:rPr>
          <w:rFonts w:eastAsia="Times New Roman"/>
          <w:color w:val="000000" w:themeColor="text1"/>
          <w:szCs w:val="24"/>
        </w:rPr>
        <w:t xml:space="preserve">πανέρχεται ο </w:t>
      </w:r>
      <w:r>
        <w:rPr>
          <w:rFonts w:eastAsia="Times New Roman"/>
          <w:color w:val="000000" w:themeColor="text1"/>
          <w:szCs w:val="24"/>
        </w:rPr>
        <w:t xml:space="preserve">μειωμένος </w:t>
      </w:r>
      <w:r w:rsidRPr="00D379C7">
        <w:rPr>
          <w:rFonts w:eastAsia="Times New Roman"/>
          <w:color w:val="000000" w:themeColor="text1"/>
          <w:szCs w:val="24"/>
        </w:rPr>
        <w:t>συντελεστής ΦΠΑ 13% στην εστίαση για τα εστιατόρια</w:t>
      </w:r>
      <w:r>
        <w:rPr>
          <w:rFonts w:eastAsia="Times New Roman"/>
          <w:color w:val="000000" w:themeColor="text1"/>
          <w:szCs w:val="24"/>
        </w:rPr>
        <w:t>, τα</w:t>
      </w:r>
      <w:r w:rsidRPr="00D379C7">
        <w:rPr>
          <w:rFonts w:eastAsia="Times New Roman"/>
          <w:color w:val="000000" w:themeColor="text1"/>
          <w:szCs w:val="24"/>
        </w:rPr>
        <w:t xml:space="preserve"> ψητοπωλεία</w:t>
      </w:r>
      <w:r>
        <w:rPr>
          <w:rFonts w:eastAsia="Times New Roman"/>
          <w:color w:val="000000" w:themeColor="text1"/>
          <w:szCs w:val="24"/>
        </w:rPr>
        <w:t xml:space="preserve">, τα </w:t>
      </w:r>
      <w:r w:rsidRPr="00D379C7">
        <w:rPr>
          <w:rFonts w:eastAsia="Times New Roman"/>
          <w:color w:val="000000" w:themeColor="text1"/>
          <w:szCs w:val="24"/>
        </w:rPr>
        <w:t>ζαχαροπλαστεία με εξαίρεση τη διάθεση</w:t>
      </w:r>
      <w:r>
        <w:rPr>
          <w:rFonts w:eastAsia="Times New Roman"/>
          <w:color w:val="000000" w:themeColor="text1"/>
          <w:szCs w:val="24"/>
        </w:rPr>
        <w:t xml:space="preserve"> </w:t>
      </w:r>
      <w:r w:rsidRPr="00D379C7">
        <w:rPr>
          <w:rFonts w:eastAsia="Times New Roman"/>
          <w:color w:val="000000" w:themeColor="text1"/>
          <w:szCs w:val="24"/>
        </w:rPr>
        <w:t>ποτών</w:t>
      </w:r>
      <w:r>
        <w:rPr>
          <w:rFonts w:eastAsia="Times New Roman"/>
          <w:color w:val="000000" w:themeColor="text1"/>
          <w:szCs w:val="24"/>
        </w:rPr>
        <w:t>,</w:t>
      </w:r>
      <w:r w:rsidRPr="00D379C7">
        <w:rPr>
          <w:rFonts w:eastAsia="Times New Roman"/>
          <w:color w:val="000000" w:themeColor="text1"/>
          <w:szCs w:val="24"/>
        </w:rPr>
        <w:t xml:space="preserve"> χυμών και ροφ</w:t>
      </w:r>
      <w:r w:rsidRPr="00D379C7">
        <w:rPr>
          <w:rFonts w:eastAsia="Times New Roman"/>
          <w:color w:val="000000" w:themeColor="text1"/>
          <w:szCs w:val="24"/>
        </w:rPr>
        <w:t>ημάτων</w:t>
      </w:r>
      <w:r>
        <w:rPr>
          <w:rFonts w:eastAsia="Times New Roman"/>
          <w:color w:val="000000" w:themeColor="text1"/>
          <w:szCs w:val="24"/>
        </w:rPr>
        <w:t>.</w:t>
      </w:r>
    </w:p>
    <w:p w14:paraId="12B6E8AC"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Με τις π</w:t>
      </w:r>
      <w:r w:rsidRPr="00D379C7">
        <w:rPr>
          <w:rFonts w:eastAsia="Times New Roman"/>
          <w:color w:val="000000" w:themeColor="text1"/>
          <w:szCs w:val="24"/>
        </w:rPr>
        <w:t xml:space="preserve">ροτεινόμενες διατάξεις αναμένεται </w:t>
      </w:r>
      <w:r>
        <w:rPr>
          <w:rFonts w:eastAsia="Times New Roman"/>
          <w:color w:val="000000" w:themeColor="text1"/>
          <w:szCs w:val="24"/>
        </w:rPr>
        <w:t xml:space="preserve">η τόνωση </w:t>
      </w:r>
      <w:r w:rsidRPr="00D379C7">
        <w:rPr>
          <w:rFonts w:eastAsia="Times New Roman"/>
          <w:color w:val="000000" w:themeColor="text1"/>
          <w:szCs w:val="24"/>
        </w:rPr>
        <w:t>της αγοράς</w:t>
      </w:r>
      <w:r>
        <w:rPr>
          <w:rFonts w:eastAsia="Times New Roman"/>
          <w:color w:val="000000" w:themeColor="text1"/>
          <w:szCs w:val="24"/>
        </w:rPr>
        <w:t>,</w:t>
      </w:r>
      <w:r w:rsidRPr="00D379C7">
        <w:rPr>
          <w:rFonts w:eastAsia="Times New Roman"/>
          <w:color w:val="000000" w:themeColor="text1"/>
          <w:szCs w:val="24"/>
        </w:rPr>
        <w:t xml:space="preserve"> η ενίσχυση της ανταγωνιστικής θέσης της χώρας στο</w:t>
      </w:r>
      <w:r>
        <w:rPr>
          <w:rFonts w:eastAsia="Times New Roman"/>
          <w:color w:val="000000" w:themeColor="text1"/>
          <w:szCs w:val="24"/>
        </w:rPr>
        <w:t>ν</w:t>
      </w:r>
      <w:r w:rsidRPr="00D379C7">
        <w:rPr>
          <w:rFonts w:eastAsia="Times New Roman"/>
          <w:color w:val="000000" w:themeColor="text1"/>
          <w:szCs w:val="24"/>
        </w:rPr>
        <w:t xml:space="preserve"> τουριστικό τομέα και η ενίσχυση του εισοδήματ</w:t>
      </w:r>
      <w:r>
        <w:rPr>
          <w:rFonts w:eastAsia="Times New Roman"/>
          <w:color w:val="000000" w:themeColor="text1"/>
          <w:szCs w:val="24"/>
        </w:rPr>
        <w:t>ος των κ</w:t>
      </w:r>
      <w:r w:rsidRPr="00D379C7">
        <w:rPr>
          <w:rFonts w:eastAsia="Times New Roman"/>
          <w:color w:val="000000" w:themeColor="text1"/>
          <w:szCs w:val="24"/>
        </w:rPr>
        <w:t>αταναλωτών</w:t>
      </w:r>
      <w:r>
        <w:rPr>
          <w:rFonts w:eastAsia="Times New Roman"/>
          <w:color w:val="000000" w:themeColor="text1"/>
          <w:szCs w:val="24"/>
        </w:rPr>
        <w:t>.</w:t>
      </w:r>
    </w:p>
    <w:p w14:paraId="12B6E8AD"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Μετά από τον Αύγουστο του 2018</w:t>
      </w:r>
      <w:r w:rsidRPr="00D379C7">
        <w:rPr>
          <w:rFonts w:eastAsia="Times New Roman"/>
          <w:color w:val="000000" w:themeColor="text1"/>
          <w:szCs w:val="24"/>
        </w:rPr>
        <w:t xml:space="preserve"> θέλω να </w:t>
      </w:r>
      <w:r>
        <w:rPr>
          <w:rFonts w:eastAsia="Times New Roman"/>
          <w:color w:val="000000" w:themeColor="text1"/>
          <w:szCs w:val="24"/>
        </w:rPr>
        <w:t xml:space="preserve">βρείτε έναν τομέα που κάποια </w:t>
      </w:r>
      <w:r w:rsidRPr="00D379C7">
        <w:rPr>
          <w:rFonts w:eastAsia="Times New Roman"/>
          <w:color w:val="000000" w:themeColor="text1"/>
          <w:szCs w:val="24"/>
        </w:rPr>
        <w:t>Ελληνίδα</w:t>
      </w:r>
      <w:r>
        <w:rPr>
          <w:rFonts w:eastAsia="Times New Roman"/>
          <w:color w:val="000000" w:themeColor="text1"/>
          <w:szCs w:val="24"/>
        </w:rPr>
        <w:t xml:space="preserve"> ή κάποιος Έλληνας δεν έχει βοηθηθεί. Θ</w:t>
      </w:r>
      <w:r w:rsidRPr="00D379C7">
        <w:rPr>
          <w:rFonts w:eastAsia="Times New Roman"/>
          <w:color w:val="000000" w:themeColor="text1"/>
          <w:szCs w:val="24"/>
        </w:rPr>
        <w:t>έλετε να μιλήσουμε για τα νέα ζευγάρια που τώρα μπορούν να πάρουν επιδότηση στέγασης</w:t>
      </w:r>
      <w:r>
        <w:rPr>
          <w:rFonts w:eastAsia="Times New Roman"/>
          <w:color w:val="000000" w:themeColor="text1"/>
          <w:szCs w:val="24"/>
        </w:rPr>
        <w:t>; Θ</w:t>
      </w:r>
      <w:r w:rsidRPr="00D379C7">
        <w:rPr>
          <w:rFonts w:eastAsia="Times New Roman"/>
          <w:color w:val="000000" w:themeColor="text1"/>
          <w:szCs w:val="24"/>
        </w:rPr>
        <w:t>έλετε να μιλήσουμε για τα παιδιά και όλα τα έργα που έχει κάνει το Υπουργείο Εργασίας</w:t>
      </w:r>
      <w:r>
        <w:rPr>
          <w:rFonts w:eastAsia="Times New Roman"/>
          <w:color w:val="000000" w:themeColor="text1"/>
          <w:szCs w:val="24"/>
        </w:rPr>
        <w:t>; Θ</w:t>
      </w:r>
      <w:r w:rsidRPr="00D379C7">
        <w:rPr>
          <w:rFonts w:eastAsia="Times New Roman"/>
          <w:color w:val="000000" w:themeColor="text1"/>
          <w:szCs w:val="24"/>
        </w:rPr>
        <w:t xml:space="preserve">έλετε να μιλήσουμε για την </w:t>
      </w:r>
      <w:r>
        <w:rPr>
          <w:rFonts w:eastAsia="Times New Roman"/>
          <w:color w:val="000000" w:themeColor="text1"/>
          <w:szCs w:val="24"/>
        </w:rPr>
        <w:t>ανεργία</w:t>
      </w:r>
      <w:r>
        <w:rPr>
          <w:rFonts w:eastAsia="Times New Roman"/>
          <w:color w:val="000000" w:themeColor="text1"/>
          <w:szCs w:val="24"/>
        </w:rPr>
        <w:t xml:space="preserve">, </w:t>
      </w:r>
      <w:r w:rsidRPr="00D379C7">
        <w:rPr>
          <w:rFonts w:eastAsia="Times New Roman"/>
          <w:color w:val="000000" w:themeColor="text1"/>
          <w:szCs w:val="24"/>
        </w:rPr>
        <w:t xml:space="preserve">που είναι περισσότερα άτομα </w:t>
      </w:r>
      <w:r>
        <w:rPr>
          <w:rFonts w:eastAsia="Times New Roman"/>
          <w:color w:val="000000" w:themeColor="text1"/>
          <w:szCs w:val="24"/>
        </w:rPr>
        <w:t>σ</w:t>
      </w:r>
      <w:r w:rsidRPr="00D379C7">
        <w:rPr>
          <w:rFonts w:eastAsia="Times New Roman"/>
          <w:color w:val="000000" w:themeColor="text1"/>
          <w:szCs w:val="24"/>
        </w:rPr>
        <w:t>την απασχόληση</w:t>
      </w:r>
      <w:r>
        <w:rPr>
          <w:rFonts w:eastAsia="Times New Roman"/>
          <w:color w:val="000000" w:themeColor="text1"/>
          <w:szCs w:val="24"/>
        </w:rPr>
        <w:t>; Θ</w:t>
      </w:r>
      <w:r w:rsidRPr="00D379C7">
        <w:rPr>
          <w:rFonts w:eastAsia="Times New Roman"/>
          <w:color w:val="000000" w:themeColor="text1"/>
          <w:szCs w:val="24"/>
        </w:rPr>
        <w:t>έλετε να μιλήσουμε για την ενεργειακή φτώχεια και τους ανθρώπους τώρα που βοηθάμε σε αυτό</w:t>
      </w:r>
      <w:r>
        <w:rPr>
          <w:rFonts w:eastAsia="Times New Roman"/>
          <w:color w:val="000000" w:themeColor="text1"/>
          <w:szCs w:val="24"/>
        </w:rPr>
        <w:t>; Θ</w:t>
      </w:r>
      <w:r w:rsidRPr="00D379C7">
        <w:rPr>
          <w:rFonts w:eastAsia="Times New Roman"/>
          <w:color w:val="000000" w:themeColor="text1"/>
          <w:szCs w:val="24"/>
        </w:rPr>
        <w:t xml:space="preserve">έλετε να μιλήσουμε για </w:t>
      </w:r>
      <w:r>
        <w:rPr>
          <w:rFonts w:eastAsia="Times New Roman"/>
          <w:color w:val="000000" w:themeColor="text1"/>
          <w:szCs w:val="24"/>
        </w:rPr>
        <w:t xml:space="preserve">τους </w:t>
      </w:r>
      <w:proofErr w:type="spellStart"/>
      <w:r>
        <w:rPr>
          <w:rFonts w:eastAsia="Times New Roman"/>
          <w:color w:val="000000" w:themeColor="text1"/>
          <w:szCs w:val="24"/>
        </w:rPr>
        <w:t>μικρο</w:t>
      </w:r>
      <w:r w:rsidRPr="00D379C7">
        <w:rPr>
          <w:rFonts w:eastAsia="Times New Roman"/>
          <w:color w:val="000000" w:themeColor="text1"/>
          <w:szCs w:val="24"/>
        </w:rPr>
        <w:t>μαγαζάτορες</w:t>
      </w:r>
      <w:proofErr w:type="spellEnd"/>
      <w:r>
        <w:rPr>
          <w:rFonts w:eastAsia="Times New Roman"/>
          <w:color w:val="000000" w:themeColor="text1"/>
          <w:szCs w:val="24"/>
        </w:rPr>
        <w:t xml:space="preserve">; </w:t>
      </w:r>
    </w:p>
    <w:p w14:paraId="12B6E8AE"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Βλέπετε </w:t>
      </w:r>
      <w:r w:rsidRPr="00D379C7">
        <w:rPr>
          <w:rFonts w:eastAsia="Times New Roman"/>
          <w:color w:val="000000" w:themeColor="text1"/>
          <w:szCs w:val="24"/>
        </w:rPr>
        <w:t>ότι</w:t>
      </w:r>
      <w:r>
        <w:rPr>
          <w:rFonts w:eastAsia="Times New Roman"/>
          <w:color w:val="000000" w:themeColor="text1"/>
          <w:szCs w:val="24"/>
        </w:rPr>
        <w:t>,</w:t>
      </w:r>
      <w:r w:rsidRPr="00D379C7">
        <w:rPr>
          <w:rFonts w:eastAsia="Times New Roman"/>
          <w:color w:val="000000" w:themeColor="text1"/>
          <w:szCs w:val="24"/>
        </w:rPr>
        <w:t xml:space="preserve"> </w:t>
      </w:r>
      <w:r>
        <w:rPr>
          <w:rFonts w:eastAsia="Times New Roman"/>
          <w:color w:val="000000" w:themeColor="text1"/>
          <w:szCs w:val="24"/>
        </w:rPr>
        <w:t>αντιθέτως με αυτό που είπατε, β</w:t>
      </w:r>
      <w:r w:rsidRPr="00D379C7">
        <w:rPr>
          <w:rFonts w:eastAsia="Times New Roman"/>
          <w:color w:val="000000" w:themeColor="text1"/>
          <w:szCs w:val="24"/>
        </w:rPr>
        <w:t xml:space="preserve">γήκαμε από </w:t>
      </w:r>
      <w:r>
        <w:rPr>
          <w:rFonts w:eastAsia="Times New Roman"/>
          <w:color w:val="000000" w:themeColor="text1"/>
          <w:szCs w:val="24"/>
        </w:rPr>
        <w:t>την κρίση, από</w:t>
      </w:r>
      <w:r>
        <w:rPr>
          <w:rFonts w:eastAsia="Times New Roman"/>
          <w:color w:val="000000" w:themeColor="text1"/>
          <w:szCs w:val="24"/>
        </w:rPr>
        <w:t xml:space="preserve"> </w:t>
      </w:r>
      <w:r w:rsidRPr="00D379C7">
        <w:rPr>
          <w:rFonts w:eastAsia="Times New Roman"/>
          <w:color w:val="000000" w:themeColor="text1"/>
          <w:szCs w:val="24"/>
        </w:rPr>
        <w:t>το μνημόνιο</w:t>
      </w:r>
      <w:r>
        <w:rPr>
          <w:rFonts w:eastAsia="Times New Roman"/>
          <w:color w:val="000000" w:themeColor="text1"/>
          <w:szCs w:val="24"/>
        </w:rPr>
        <w:t>, α</w:t>
      </w:r>
      <w:r w:rsidRPr="00D379C7">
        <w:rPr>
          <w:rFonts w:eastAsia="Times New Roman"/>
          <w:color w:val="000000" w:themeColor="text1"/>
          <w:szCs w:val="24"/>
        </w:rPr>
        <w:t xml:space="preserve">ντιμετωπίζουμε τα βασικά προβλήματα της κρίσης με το νομοσχέδιο που έχουμε μπροστά </w:t>
      </w:r>
      <w:r>
        <w:rPr>
          <w:rFonts w:eastAsia="Times New Roman"/>
          <w:color w:val="000000" w:themeColor="text1"/>
          <w:szCs w:val="24"/>
        </w:rPr>
        <w:t>με</w:t>
      </w:r>
      <w:r w:rsidRPr="00D379C7">
        <w:rPr>
          <w:rFonts w:eastAsia="Times New Roman"/>
          <w:color w:val="000000" w:themeColor="text1"/>
          <w:szCs w:val="24"/>
        </w:rPr>
        <w:t xml:space="preserve"> τις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είκοσι </w:t>
      </w:r>
      <w:r w:rsidRPr="00D379C7">
        <w:rPr>
          <w:rFonts w:eastAsia="Times New Roman"/>
          <w:color w:val="000000" w:themeColor="text1"/>
          <w:szCs w:val="24"/>
        </w:rPr>
        <w:t>δόσεις και στο ασφαλιστικό</w:t>
      </w:r>
      <w:r>
        <w:rPr>
          <w:rFonts w:eastAsia="Times New Roman"/>
          <w:color w:val="000000" w:themeColor="text1"/>
          <w:szCs w:val="24"/>
        </w:rPr>
        <w:t xml:space="preserve"> και</w:t>
      </w:r>
      <w:r w:rsidRPr="00D379C7">
        <w:rPr>
          <w:rFonts w:eastAsia="Times New Roman"/>
          <w:color w:val="000000" w:themeColor="text1"/>
          <w:szCs w:val="24"/>
        </w:rPr>
        <w:t xml:space="preserve"> στο φορολογικό</w:t>
      </w:r>
      <w:r>
        <w:rPr>
          <w:rFonts w:eastAsia="Times New Roman"/>
          <w:color w:val="000000" w:themeColor="text1"/>
          <w:szCs w:val="24"/>
        </w:rPr>
        <w:t>,</w:t>
      </w:r>
      <w:r w:rsidRPr="00D379C7">
        <w:rPr>
          <w:rFonts w:eastAsia="Times New Roman"/>
          <w:color w:val="000000" w:themeColor="text1"/>
          <w:szCs w:val="24"/>
        </w:rPr>
        <w:t xml:space="preserve"> αλλά και σε χρέη προς την </w:t>
      </w:r>
      <w:r>
        <w:rPr>
          <w:rFonts w:eastAsia="Times New Roman"/>
          <w:color w:val="000000" w:themeColor="text1"/>
          <w:szCs w:val="24"/>
        </w:rPr>
        <w:t>τ</w:t>
      </w:r>
      <w:r w:rsidRPr="00D379C7">
        <w:rPr>
          <w:rFonts w:eastAsia="Times New Roman"/>
          <w:color w:val="000000" w:themeColor="text1"/>
          <w:szCs w:val="24"/>
        </w:rPr>
        <w:t xml:space="preserve">οπική </w:t>
      </w:r>
      <w:r>
        <w:rPr>
          <w:rFonts w:eastAsia="Times New Roman"/>
          <w:color w:val="000000" w:themeColor="text1"/>
          <w:szCs w:val="24"/>
        </w:rPr>
        <w:t>α</w:t>
      </w:r>
      <w:r w:rsidRPr="00D379C7">
        <w:rPr>
          <w:rFonts w:eastAsia="Times New Roman"/>
          <w:color w:val="000000" w:themeColor="text1"/>
          <w:szCs w:val="24"/>
        </w:rPr>
        <w:t>υτοδιοίκηση</w:t>
      </w:r>
      <w:r>
        <w:rPr>
          <w:rFonts w:eastAsia="Times New Roman"/>
          <w:color w:val="000000" w:themeColor="text1"/>
          <w:szCs w:val="24"/>
        </w:rPr>
        <w:t xml:space="preserve">, δηλαδή </w:t>
      </w:r>
      <w:r w:rsidRPr="00D379C7">
        <w:rPr>
          <w:rFonts w:eastAsia="Times New Roman"/>
          <w:color w:val="000000" w:themeColor="text1"/>
          <w:szCs w:val="24"/>
        </w:rPr>
        <w:t>τα προβλήματα που έχουμε κληρονομήσε</w:t>
      </w:r>
      <w:r w:rsidRPr="00D379C7">
        <w:rPr>
          <w:rFonts w:eastAsia="Times New Roman"/>
          <w:color w:val="000000" w:themeColor="text1"/>
          <w:szCs w:val="24"/>
        </w:rPr>
        <w:t xml:space="preserve">ι </w:t>
      </w:r>
      <w:r>
        <w:rPr>
          <w:rFonts w:eastAsia="Times New Roman"/>
          <w:color w:val="000000" w:themeColor="text1"/>
          <w:szCs w:val="24"/>
        </w:rPr>
        <w:t xml:space="preserve">από </w:t>
      </w:r>
      <w:r w:rsidRPr="00D379C7">
        <w:rPr>
          <w:rFonts w:eastAsia="Times New Roman"/>
          <w:color w:val="000000" w:themeColor="text1"/>
          <w:szCs w:val="24"/>
        </w:rPr>
        <w:t>το παρελθόν και</w:t>
      </w:r>
      <w:r>
        <w:rPr>
          <w:rFonts w:eastAsia="Times New Roman"/>
          <w:color w:val="000000" w:themeColor="text1"/>
          <w:szCs w:val="24"/>
        </w:rPr>
        <w:t>,</w:t>
      </w:r>
      <w:r w:rsidRPr="00D379C7">
        <w:rPr>
          <w:rFonts w:eastAsia="Times New Roman"/>
          <w:color w:val="000000" w:themeColor="text1"/>
          <w:szCs w:val="24"/>
        </w:rPr>
        <w:t xml:space="preserve"> συγχρόνως</w:t>
      </w:r>
      <w:r>
        <w:rPr>
          <w:rFonts w:eastAsia="Times New Roman"/>
          <w:color w:val="000000" w:themeColor="text1"/>
          <w:szCs w:val="24"/>
        </w:rPr>
        <w:t>,</w:t>
      </w:r>
      <w:r w:rsidRPr="00D379C7">
        <w:rPr>
          <w:rFonts w:eastAsia="Times New Roman"/>
          <w:color w:val="000000" w:themeColor="text1"/>
          <w:szCs w:val="24"/>
        </w:rPr>
        <w:t xml:space="preserve"> στ</w:t>
      </w:r>
      <w:r>
        <w:rPr>
          <w:rFonts w:eastAsia="Times New Roman"/>
          <w:color w:val="000000" w:themeColor="text1"/>
          <w:szCs w:val="24"/>
        </w:rPr>
        <w:t>ήνουμε ένα π</w:t>
      </w:r>
      <w:r w:rsidRPr="00D379C7">
        <w:rPr>
          <w:rFonts w:eastAsia="Times New Roman"/>
          <w:color w:val="000000" w:themeColor="text1"/>
          <w:szCs w:val="24"/>
        </w:rPr>
        <w:t xml:space="preserve">λαίσιο μέτρων μέσα </w:t>
      </w:r>
      <w:r>
        <w:rPr>
          <w:rFonts w:eastAsia="Times New Roman"/>
          <w:color w:val="000000" w:themeColor="text1"/>
          <w:szCs w:val="24"/>
        </w:rPr>
        <w:t xml:space="preserve">στις δυνατότητές μας </w:t>
      </w:r>
      <w:r w:rsidRPr="00D379C7">
        <w:rPr>
          <w:rFonts w:eastAsia="Times New Roman"/>
          <w:color w:val="000000" w:themeColor="text1"/>
          <w:szCs w:val="24"/>
        </w:rPr>
        <w:t>όσο μπορούμε</w:t>
      </w:r>
      <w:r>
        <w:rPr>
          <w:rFonts w:eastAsia="Times New Roman"/>
          <w:color w:val="000000" w:themeColor="text1"/>
          <w:szCs w:val="24"/>
        </w:rPr>
        <w:t>,</w:t>
      </w:r>
      <w:r w:rsidRPr="00D379C7">
        <w:rPr>
          <w:rFonts w:eastAsia="Times New Roman"/>
          <w:color w:val="000000" w:themeColor="text1"/>
          <w:szCs w:val="24"/>
        </w:rPr>
        <w:t xml:space="preserve"> μέσα στο υπολογισμένο </w:t>
      </w:r>
      <w:r>
        <w:rPr>
          <w:rFonts w:eastAsia="Times New Roman"/>
          <w:color w:val="000000" w:themeColor="text1"/>
          <w:szCs w:val="24"/>
        </w:rPr>
        <w:t>ποσό -</w:t>
      </w:r>
      <w:r w:rsidRPr="00D379C7">
        <w:rPr>
          <w:rFonts w:eastAsia="Times New Roman"/>
          <w:color w:val="000000" w:themeColor="text1"/>
          <w:szCs w:val="24"/>
        </w:rPr>
        <w:t>εκ των προτέρων</w:t>
      </w:r>
      <w:r>
        <w:rPr>
          <w:rFonts w:eastAsia="Times New Roman"/>
          <w:color w:val="000000" w:themeColor="text1"/>
          <w:szCs w:val="24"/>
        </w:rPr>
        <w:t>, κύριε Κ</w:t>
      </w:r>
      <w:r w:rsidRPr="00D379C7">
        <w:rPr>
          <w:rFonts w:eastAsia="Times New Roman"/>
          <w:color w:val="000000" w:themeColor="text1"/>
          <w:szCs w:val="24"/>
        </w:rPr>
        <w:t>ουτσούκο</w:t>
      </w:r>
      <w:r>
        <w:rPr>
          <w:rFonts w:eastAsia="Times New Roman"/>
          <w:color w:val="000000" w:themeColor="text1"/>
          <w:szCs w:val="24"/>
        </w:rPr>
        <w:t>,</w:t>
      </w:r>
      <w:r w:rsidRPr="00D379C7">
        <w:rPr>
          <w:rFonts w:eastAsia="Times New Roman"/>
          <w:color w:val="000000" w:themeColor="text1"/>
          <w:szCs w:val="24"/>
        </w:rPr>
        <w:t xml:space="preserve"> και όχι στο τέλος</w:t>
      </w:r>
      <w:r>
        <w:rPr>
          <w:rFonts w:eastAsia="Times New Roman"/>
          <w:color w:val="000000" w:themeColor="text1"/>
          <w:szCs w:val="24"/>
        </w:rPr>
        <w:t>,</w:t>
      </w:r>
      <w:r w:rsidRPr="00D379C7">
        <w:rPr>
          <w:rFonts w:eastAsia="Times New Roman"/>
          <w:color w:val="000000" w:themeColor="text1"/>
          <w:szCs w:val="24"/>
        </w:rPr>
        <w:t xml:space="preserve"> γιατί </w:t>
      </w:r>
      <w:r>
        <w:rPr>
          <w:rFonts w:eastAsia="Times New Roman"/>
          <w:color w:val="000000" w:themeColor="text1"/>
          <w:szCs w:val="24"/>
        </w:rPr>
        <w:t xml:space="preserve">παλιότερα </w:t>
      </w:r>
      <w:r w:rsidRPr="00D379C7">
        <w:rPr>
          <w:rFonts w:eastAsia="Times New Roman"/>
          <w:color w:val="000000" w:themeColor="text1"/>
          <w:szCs w:val="24"/>
        </w:rPr>
        <w:lastRenderedPageBreak/>
        <w:t>μας κατηγορ</w:t>
      </w:r>
      <w:r>
        <w:rPr>
          <w:rFonts w:eastAsia="Times New Roman"/>
          <w:color w:val="000000" w:themeColor="text1"/>
          <w:szCs w:val="24"/>
        </w:rPr>
        <w:t>ού</w:t>
      </w:r>
      <w:r w:rsidRPr="00D379C7">
        <w:rPr>
          <w:rFonts w:eastAsia="Times New Roman"/>
          <w:color w:val="000000" w:themeColor="text1"/>
          <w:szCs w:val="24"/>
        </w:rPr>
        <w:t>σατε</w:t>
      </w:r>
      <w:r>
        <w:rPr>
          <w:rFonts w:eastAsia="Times New Roman"/>
          <w:color w:val="000000" w:themeColor="text1"/>
          <w:szCs w:val="24"/>
        </w:rPr>
        <w:t xml:space="preserve"> ότι τα κάνουμε στο τέλος και ότι κάνουμ</w:t>
      </w:r>
      <w:r>
        <w:rPr>
          <w:rFonts w:eastAsia="Times New Roman"/>
          <w:color w:val="000000" w:themeColor="text1"/>
          <w:szCs w:val="24"/>
        </w:rPr>
        <w:t xml:space="preserve">ε </w:t>
      </w:r>
      <w:proofErr w:type="spellStart"/>
      <w:r>
        <w:rPr>
          <w:rFonts w:eastAsia="Times New Roman"/>
          <w:color w:val="000000" w:themeColor="text1"/>
          <w:szCs w:val="24"/>
        </w:rPr>
        <w:t>υπερ</w:t>
      </w:r>
      <w:r w:rsidRPr="00D379C7">
        <w:rPr>
          <w:rFonts w:eastAsia="Times New Roman"/>
          <w:color w:val="000000" w:themeColor="text1"/>
          <w:szCs w:val="24"/>
        </w:rPr>
        <w:t>πλεονάσματα</w:t>
      </w:r>
      <w:proofErr w:type="spellEnd"/>
      <w:r>
        <w:rPr>
          <w:rFonts w:eastAsia="Times New Roman"/>
          <w:color w:val="000000" w:themeColor="text1"/>
          <w:szCs w:val="24"/>
        </w:rPr>
        <w:t>-,</w:t>
      </w:r>
      <w:r w:rsidRPr="00D379C7">
        <w:rPr>
          <w:rFonts w:eastAsia="Times New Roman"/>
          <w:color w:val="000000" w:themeColor="text1"/>
          <w:szCs w:val="24"/>
        </w:rPr>
        <w:t xml:space="preserve"> για να μπορούμε να ελαφρύνουμε </w:t>
      </w:r>
      <w:r>
        <w:rPr>
          <w:rFonts w:eastAsia="Times New Roman"/>
          <w:color w:val="000000" w:themeColor="text1"/>
          <w:szCs w:val="24"/>
        </w:rPr>
        <w:t xml:space="preserve">και το ελληνικό νοικοκυριό. </w:t>
      </w:r>
    </w:p>
    <w:p w14:paraId="12B6E8AF"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Ως προς την </w:t>
      </w:r>
      <w:r w:rsidRPr="00D379C7">
        <w:rPr>
          <w:rFonts w:eastAsia="Times New Roman"/>
          <w:color w:val="000000" w:themeColor="text1"/>
          <w:szCs w:val="24"/>
        </w:rPr>
        <w:t xml:space="preserve">ερώτηση που μας </w:t>
      </w:r>
      <w:r>
        <w:rPr>
          <w:rFonts w:eastAsia="Times New Roman"/>
          <w:color w:val="000000" w:themeColor="text1"/>
          <w:szCs w:val="24"/>
        </w:rPr>
        <w:t>έ</w:t>
      </w:r>
      <w:r w:rsidRPr="00D379C7">
        <w:rPr>
          <w:rFonts w:eastAsia="Times New Roman"/>
          <w:color w:val="000000" w:themeColor="text1"/>
          <w:szCs w:val="24"/>
        </w:rPr>
        <w:t>καναν</w:t>
      </w:r>
      <w:r>
        <w:rPr>
          <w:rFonts w:eastAsia="Times New Roman"/>
          <w:color w:val="000000" w:themeColor="text1"/>
          <w:szCs w:val="24"/>
        </w:rPr>
        <w:t xml:space="preserve"> στην αρχή μόλις β</w:t>
      </w:r>
      <w:r w:rsidRPr="00D379C7">
        <w:rPr>
          <w:rFonts w:eastAsia="Times New Roman"/>
          <w:color w:val="000000" w:themeColor="text1"/>
          <w:szCs w:val="24"/>
        </w:rPr>
        <w:t xml:space="preserve">γήκαμε από το μνημόνιο πότε θα το </w:t>
      </w:r>
      <w:r>
        <w:rPr>
          <w:rFonts w:eastAsia="Times New Roman"/>
          <w:color w:val="000000" w:themeColor="text1"/>
          <w:szCs w:val="24"/>
        </w:rPr>
        <w:t>δ</w:t>
      </w:r>
      <w:r w:rsidRPr="00D379C7">
        <w:rPr>
          <w:rFonts w:eastAsia="Times New Roman"/>
          <w:color w:val="000000" w:themeColor="text1"/>
          <w:szCs w:val="24"/>
        </w:rPr>
        <w:t xml:space="preserve">ει ο Έλληνας και </w:t>
      </w:r>
      <w:r>
        <w:rPr>
          <w:rFonts w:eastAsia="Times New Roman"/>
          <w:color w:val="000000" w:themeColor="text1"/>
          <w:szCs w:val="24"/>
        </w:rPr>
        <w:t xml:space="preserve">η Ελληνίδα στην τσέπη του, με αυτό </w:t>
      </w:r>
      <w:r w:rsidRPr="00D379C7">
        <w:rPr>
          <w:rFonts w:eastAsia="Times New Roman"/>
          <w:color w:val="000000" w:themeColor="text1"/>
          <w:szCs w:val="24"/>
        </w:rPr>
        <w:t xml:space="preserve">το νομοσχέδιο </w:t>
      </w:r>
      <w:r>
        <w:rPr>
          <w:rFonts w:eastAsia="Times New Roman"/>
          <w:color w:val="000000" w:themeColor="text1"/>
          <w:szCs w:val="24"/>
        </w:rPr>
        <w:t>και με αυτές τις τροπολ</w:t>
      </w:r>
      <w:r>
        <w:rPr>
          <w:rFonts w:eastAsia="Times New Roman"/>
          <w:color w:val="000000" w:themeColor="text1"/>
          <w:szCs w:val="24"/>
        </w:rPr>
        <w:t>ογίες -</w:t>
      </w:r>
      <w:r w:rsidRPr="00D379C7">
        <w:rPr>
          <w:rFonts w:eastAsia="Times New Roman"/>
          <w:color w:val="000000" w:themeColor="text1"/>
          <w:szCs w:val="24"/>
        </w:rPr>
        <w:t>και δεν έχω μιλήσει καθόλου για τις συντάξεις που θα μιλήσ</w:t>
      </w:r>
      <w:r>
        <w:rPr>
          <w:rFonts w:eastAsia="Times New Roman"/>
          <w:color w:val="000000" w:themeColor="text1"/>
          <w:szCs w:val="24"/>
        </w:rPr>
        <w:t xml:space="preserve">ουμε </w:t>
      </w:r>
      <w:r w:rsidRPr="00D379C7">
        <w:rPr>
          <w:rFonts w:eastAsia="Times New Roman"/>
          <w:color w:val="000000" w:themeColor="text1"/>
          <w:szCs w:val="24"/>
        </w:rPr>
        <w:t>σε λίγο</w:t>
      </w:r>
      <w:r>
        <w:rPr>
          <w:rFonts w:eastAsia="Times New Roman"/>
          <w:color w:val="000000" w:themeColor="text1"/>
          <w:szCs w:val="24"/>
        </w:rPr>
        <w:t xml:space="preserve">- καταλαβαίνουμε ότι σιγά </w:t>
      </w:r>
      <w:r w:rsidRPr="00D379C7">
        <w:rPr>
          <w:rFonts w:eastAsia="Times New Roman"/>
          <w:color w:val="000000" w:themeColor="text1"/>
          <w:szCs w:val="24"/>
        </w:rPr>
        <w:t xml:space="preserve">σιγά μέσα στο </w:t>
      </w:r>
      <w:r>
        <w:rPr>
          <w:rFonts w:eastAsia="Times New Roman"/>
          <w:color w:val="000000" w:themeColor="text1"/>
          <w:szCs w:val="24"/>
        </w:rPr>
        <w:t xml:space="preserve">μέτρο των δυνατοτήτων μας </w:t>
      </w:r>
      <w:r w:rsidRPr="00D379C7">
        <w:rPr>
          <w:rFonts w:eastAsia="Times New Roman"/>
          <w:color w:val="000000" w:themeColor="text1"/>
          <w:szCs w:val="24"/>
        </w:rPr>
        <w:t xml:space="preserve">ο κάθε Έλληνας και </w:t>
      </w:r>
      <w:r>
        <w:rPr>
          <w:rFonts w:eastAsia="Times New Roman"/>
          <w:color w:val="000000" w:themeColor="text1"/>
          <w:szCs w:val="24"/>
        </w:rPr>
        <w:t xml:space="preserve">η </w:t>
      </w:r>
      <w:r w:rsidRPr="00D379C7">
        <w:rPr>
          <w:rFonts w:eastAsia="Times New Roman"/>
          <w:color w:val="000000" w:themeColor="text1"/>
          <w:szCs w:val="24"/>
        </w:rPr>
        <w:t xml:space="preserve">κάθε Ελληνίδα και όλα τα </w:t>
      </w:r>
      <w:r>
        <w:rPr>
          <w:rFonts w:eastAsia="Times New Roman"/>
          <w:color w:val="000000" w:themeColor="text1"/>
          <w:szCs w:val="24"/>
        </w:rPr>
        <w:t>παιδιά θα μπορέσουν να το δουν στην τσέπη τους.</w:t>
      </w:r>
    </w:p>
    <w:p w14:paraId="12B6E8B0"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Μετά από τις </w:t>
      </w:r>
      <w:r w:rsidRPr="00D379C7">
        <w:rPr>
          <w:rFonts w:eastAsia="Times New Roman"/>
          <w:color w:val="000000" w:themeColor="text1"/>
          <w:szCs w:val="24"/>
        </w:rPr>
        <w:t xml:space="preserve">βασικές </w:t>
      </w:r>
      <w:r>
        <w:rPr>
          <w:rFonts w:eastAsia="Times New Roman"/>
          <w:color w:val="000000" w:themeColor="text1"/>
          <w:szCs w:val="24"/>
        </w:rPr>
        <w:t>τροπολογίε</w:t>
      </w:r>
      <w:r w:rsidRPr="00D379C7">
        <w:rPr>
          <w:rFonts w:eastAsia="Times New Roman"/>
          <w:color w:val="000000" w:themeColor="text1"/>
          <w:szCs w:val="24"/>
        </w:rPr>
        <w:t xml:space="preserve">ς </w:t>
      </w:r>
      <w:r>
        <w:rPr>
          <w:rFonts w:eastAsia="Times New Roman"/>
          <w:color w:val="000000" w:themeColor="text1"/>
          <w:szCs w:val="24"/>
        </w:rPr>
        <w:t xml:space="preserve">που συζητήσαμε, θέλω να αναφερθώ και σε </w:t>
      </w:r>
      <w:r w:rsidRPr="00D379C7">
        <w:rPr>
          <w:rFonts w:eastAsia="Times New Roman"/>
          <w:color w:val="000000" w:themeColor="text1"/>
          <w:szCs w:val="24"/>
        </w:rPr>
        <w:t>κάποιες άλλες τροπολογίες που έχουν κατατεθεί</w:t>
      </w:r>
      <w:r>
        <w:rPr>
          <w:rFonts w:eastAsia="Times New Roman"/>
          <w:color w:val="000000" w:themeColor="text1"/>
          <w:szCs w:val="24"/>
        </w:rPr>
        <w:t>.</w:t>
      </w:r>
      <w:r w:rsidRPr="00D379C7">
        <w:rPr>
          <w:rFonts w:eastAsia="Times New Roman"/>
          <w:color w:val="000000" w:themeColor="text1"/>
          <w:szCs w:val="24"/>
        </w:rPr>
        <w:t xml:space="preserve"> Δεν ξέρω αν έχουν </w:t>
      </w:r>
      <w:r>
        <w:rPr>
          <w:rFonts w:eastAsia="Times New Roman"/>
          <w:color w:val="000000" w:themeColor="text1"/>
          <w:szCs w:val="24"/>
        </w:rPr>
        <w:t>μοι</w:t>
      </w:r>
      <w:r w:rsidRPr="00D379C7">
        <w:rPr>
          <w:rFonts w:eastAsia="Times New Roman"/>
          <w:color w:val="000000" w:themeColor="text1"/>
          <w:szCs w:val="24"/>
        </w:rPr>
        <w:t>ραστεί</w:t>
      </w:r>
      <w:r>
        <w:rPr>
          <w:rFonts w:eastAsia="Times New Roman"/>
          <w:color w:val="000000" w:themeColor="text1"/>
          <w:szCs w:val="24"/>
        </w:rPr>
        <w:t xml:space="preserve">. </w:t>
      </w:r>
    </w:p>
    <w:p w14:paraId="12B6E8B1"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w:t>
      </w:r>
      <w:r w:rsidRPr="00D379C7">
        <w:rPr>
          <w:rFonts w:eastAsia="Times New Roman"/>
          <w:color w:val="000000" w:themeColor="text1"/>
          <w:szCs w:val="24"/>
        </w:rPr>
        <w:t>μ</w:t>
      </w:r>
      <w:r>
        <w:rPr>
          <w:rFonts w:eastAsia="Times New Roman"/>
          <w:color w:val="000000" w:themeColor="text1"/>
          <w:szCs w:val="24"/>
        </w:rPr>
        <w:t>ι</w:t>
      </w:r>
      <w:r w:rsidRPr="00D379C7">
        <w:rPr>
          <w:rFonts w:eastAsia="Times New Roman"/>
          <w:color w:val="000000" w:themeColor="text1"/>
          <w:szCs w:val="24"/>
        </w:rPr>
        <w:t xml:space="preserve">α τροπολογία </w:t>
      </w:r>
      <w:r>
        <w:rPr>
          <w:rFonts w:eastAsia="Times New Roman"/>
          <w:color w:val="000000" w:themeColor="text1"/>
          <w:szCs w:val="24"/>
        </w:rPr>
        <w:t xml:space="preserve">είναι </w:t>
      </w:r>
      <w:r w:rsidRPr="00D379C7">
        <w:rPr>
          <w:rFonts w:eastAsia="Times New Roman"/>
          <w:color w:val="000000" w:themeColor="text1"/>
          <w:szCs w:val="24"/>
        </w:rPr>
        <w:t>για το</w:t>
      </w:r>
      <w:r>
        <w:rPr>
          <w:rFonts w:eastAsia="Times New Roman"/>
          <w:color w:val="000000" w:themeColor="text1"/>
          <w:szCs w:val="24"/>
        </w:rPr>
        <w:t>ν προληπ</w:t>
      </w:r>
      <w:r w:rsidRPr="00D379C7">
        <w:rPr>
          <w:rFonts w:eastAsia="Times New Roman"/>
          <w:color w:val="000000" w:themeColor="text1"/>
          <w:szCs w:val="24"/>
        </w:rPr>
        <w:t>τικό έλεγχο</w:t>
      </w:r>
      <w:r>
        <w:rPr>
          <w:rFonts w:eastAsia="Times New Roman"/>
          <w:color w:val="000000" w:themeColor="text1"/>
          <w:szCs w:val="24"/>
        </w:rPr>
        <w:t>,</w:t>
      </w:r>
      <w:r w:rsidRPr="00D379C7">
        <w:rPr>
          <w:rFonts w:eastAsia="Times New Roman"/>
          <w:color w:val="000000" w:themeColor="text1"/>
          <w:szCs w:val="24"/>
        </w:rPr>
        <w:t xml:space="preserve"> όπου εκεί έχουμε εδώ και δύο χρόνια νομοθετήσ</w:t>
      </w:r>
      <w:r>
        <w:rPr>
          <w:rFonts w:eastAsia="Times New Roman"/>
          <w:color w:val="000000" w:themeColor="text1"/>
          <w:szCs w:val="24"/>
        </w:rPr>
        <w:t xml:space="preserve">ει για </w:t>
      </w:r>
      <w:r w:rsidRPr="00D379C7">
        <w:rPr>
          <w:rFonts w:eastAsia="Times New Roman"/>
          <w:color w:val="000000" w:themeColor="text1"/>
          <w:szCs w:val="24"/>
        </w:rPr>
        <w:t xml:space="preserve">να σταματήσει </w:t>
      </w:r>
      <w:r>
        <w:rPr>
          <w:rFonts w:eastAsia="Times New Roman"/>
          <w:color w:val="000000" w:themeColor="text1"/>
          <w:szCs w:val="24"/>
        </w:rPr>
        <w:t>αυτ</w:t>
      </w:r>
      <w:r>
        <w:rPr>
          <w:rFonts w:eastAsia="Times New Roman"/>
          <w:color w:val="000000" w:themeColor="text1"/>
          <w:szCs w:val="24"/>
        </w:rPr>
        <w:t>ός</w:t>
      </w:r>
      <w:r w:rsidRPr="00D379C7">
        <w:rPr>
          <w:rFonts w:eastAsia="Times New Roman"/>
          <w:color w:val="000000" w:themeColor="text1"/>
          <w:szCs w:val="24"/>
        </w:rPr>
        <w:t xml:space="preserve"> ο προληπτικός έλεγχος</w:t>
      </w:r>
      <w:r>
        <w:rPr>
          <w:rFonts w:eastAsia="Times New Roman"/>
          <w:color w:val="000000" w:themeColor="text1"/>
          <w:szCs w:val="24"/>
        </w:rPr>
        <w:t>. Σταμάτησε στα Υ</w:t>
      </w:r>
      <w:r w:rsidRPr="00D379C7">
        <w:rPr>
          <w:rFonts w:eastAsia="Times New Roman"/>
          <w:color w:val="000000" w:themeColor="text1"/>
          <w:szCs w:val="24"/>
        </w:rPr>
        <w:t>πουργεία</w:t>
      </w:r>
      <w:r>
        <w:rPr>
          <w:rFonts w:eastAsia="Times New Roman"/>
          <w:color w:val="000000" w:themeColor="text1"/>
          <w:szCs w:val="24"/>
        </w:rPr>
        <w:t>. Ε</w:t>
      </w:r>
      <w:r w:rsidRPr="00D379C7">
        <w:rPr>
          <w:rFonts w:eastAsia="Times New Roman"/>
          <w:color w:val="000000" w:themeColor="text1"/>
          <w:szCs w:val="24"/>
        </w:rPr>
        <w:t xml:space="preserve">ίχαμε κάποια προβλήματα εφαρμογής στην </w:t>
      </w:r>
      <w:r>
        <w:rPr>
          <w:rFonts w:eastAsia="Times New Roman"/>
          <w:color w:val="000000" w:themeColor="text1"/>
          <w:szCs w:val="24"/>
        </w:rPr>
        <w:lastRenderedPageBreak/>
        <w:t>τ</w:t>
      </w:r>
      <w:r w:rsidRPr="00D379C7">
        <w:rPr>
          <w:rFonts w:eastAsia="Times New Roman"/>
          <w:color w:val="000000" w:themeColor="text1"/>
          <w:szCs w:val="24"/>
        </w:rPr>
        <w:t xml:space="preserve">οπική </w:t>
      </w:r>
      <w:r>
        <w:rPr>
          <w:rFonts w:eastAsia="Times New Roman"/>
          <w:color w:val="000000" w:themeColor="text1"/>
          <w:szCs w:val="24"/>
        </w:rPr>
        <w:t>α</w:t>
      </w:r>
      <w:r w:rsidRPr="00D379C7">
        <w:rPr>
          <w:rFonts w:eastAsia="Times New Roman"/>
          <w:color w:val="000000" w:themeColor="text1"/>
          <w:szCs w:val="24"/>
        </w:rPr>
        <w:t>υτοδιοίκηση και στα νοσοκομεία</w:t>
      </w:r>
      <w:r>
        <w:rPr>
          <w:rFonts w:eastAsia="Times New Roman"/>
          <w:color w:val="000000" w:themeColor="text1"/>
          <w:szCs w:val="24"/>
        </w:rPr>
        <w:t>.</w:t>
      </w:r>
      <w:r w:rsidRPr="00D379C7">
        <w:rPr>
          <w:rFonts w:eastAsia="Times New Roman"/>
          <w:color w:val="000000" w:themeColor="text1"/>
          <w:szCs w:val="24"/>
        </w:rPr>
        <w:t xml:space="preserve"> Έχουμε διαφορετικές ταχύτητες που μπορού</w:t>
      </w:r>
      <w:r>
        <w:rPr>
          <w:rFonts w:eastAsia="Times New Roman"/>
          <w:color w:val="000000" w:themeColor="text1"/>
          <w:szCs w:val="24"/>
        </w:rPr>
        <w:t xml:space="preserve">ν να αφομοιώσουν το καινούργιο πλαίσιο και, άρα, </w:t>
      </w:r>
      <w:r w:rsidRPr="00D379C7">
        <w:rPr>
          <w:rFonts w:eastAsia="Times New Roman"/>
          <w:color w:val="000000" w:themeColor="text1"/>
          <w:szCs w:val="24"/>
        </w:rPr>
        <w:t xml:space="preserve">αυτή η τροπολογία </w:t>
      </w:r>
      <w:r>
        <w:rPr>
          <w:rFonts w:eastAsia="Times New Roman"/>
          <w:color w:val="000000" w:themeColor="text1"/>
          <w:szCs w:val="24"/>
        </w:rPr>
        <w:t>δίνε</w:t>
      </w:r>
      <w:r w:rsidRPr="00D379C7">
        <w:rPr>
          <w:rFonts w:eastAsia="Times New Roman"/>
          <w:color w:val="000000" w:themeColor="text1"/>
          <w:szCs w:val="24"/>
        </w:rPr>
        <w:t xml:space="preserve">ι </w:t>
      </w:r>
      <w:r>
        <w:rPr>
          <w:rFonts w:eastAsia="Times New Roman"/>
          <w:color w:val="000000" w:themeColor="text1"/>
          <w:szCs w:val="24"/>
        </w:rPr>
        <w:t>μι</w:t>
      </w:r>
      <w:r w:rsidRPr="00D379C7">
        <w:rPr>
          <w:rFonts w:eastAsia="Times New Roman"/>
          <w:color w:val="000000" w:themeColor="text1"/>
          <w:szCs w:val="24"/>
        </w:rPr>
        <w:t>α δυνατότη</w:t>
      </w:r>
      <w:r w:rsidRPr="00D379C7">
        <w:rPr>
          <w:rFonts w:eastAsia="Times New Roman"/>
          <w:color w:val="000000" w:themeColor="text1"/>
          <w:szCs w:val="24"/>
        </w:rPr>
        <w:t>τα</w:t>
      </w:r>
      <w:r>
        <w:rPr>
          <w:rFonts w:eastAsia="Times New Roman"/>
          <w:color w:val="000000" w:themeColor="text1"/>
          <w:szCs w:val="24"/>
        </w:rPr>
        <w:t>,</w:t>
      </w:r>
      <w:r w:rsidRPr="00D379C7">
        <w:rPr>
          <w:rFonts w:eastAsia="Times New Roman"/>
          <w:color w:val="000000" w:themeColor="text1"/>
          <w:szCs w:val="24"/>
        </w:rPr>
        <w:t xml:space="preserve"> ιδιαίτερα στην </w:t>
      </w:r>
      <w:r>
        <w:rPr>
          <w:rFonts w:eastAsia="Times New Roman"/>
          <w:color w:val="000000" w:themeColor="text1"/>
          <w:szCs w:val="24"/>
        </w:rPr>
        <w:t>τ</w:t>
      </w:r>
      <w:r w:rsidRPr="00D379C7">
        <w:rPr>
          <w:rFonts w:eastAsia="Times New Roman"/>
          <w:color w:val="000000" w:themeColor="text1"/>
          <w:szCs w:val="24"/>
        </w:rPr>
        <w:t xml:space="preserve">οπική </w:t>
      </w:r>
      <w:r>
        <w:rPr>
          <w:rFonts w:eastAsia="Times New Roman"/>
          <w:color w:val="000000" w:themeColor="text1"/>
          <w:szCs w:val="24"/>
        </w:rPr>
        <w:t>α</w:t>
      </w:r>
      <w:r w:rsidRPr="00D379C7">
        <w:rPr>
          <w:rFonts w:eastAsia="Times New Roman"/>
          <w:color w:val="000000" w:themeColor="text1"/>
          <w:szCs w:val="24"/>
        </w:rPr>
        <w:t>υτοδιοίκηση</w:t>
      </w:r>
      <w:r>
        <w:rPr>
          <w:rFonts w:eastAsia="Times New Roman"/>
          <w:color w:val="000000" w:themeColor="text1"/>
          <w:szCs w:val="24"/>
        </w:rPr>
        <w:t>,</w:t>
      </w:r>
      <w:r w:rsidRPr="00D379C7">
        <w:rPr>
          <w:rFonts w:eastAsia="Times New Roman"/>
          <w:color w:val="000000" w:themeColor="text1"/>
          <w:szCs w:val="24"/>
        </w:rPr>
        <w:t xml:space="preserve"> να μπορέσουν να έχουν τις ικανότητες</w:t>
      </w:r>
      <w:r>
        <w:rPr>
          <w:rFonts w:eastAsia="Times New Roman"/>
          <w:color w:val="000000" w:themeColor="text1"/>
          <w:szCs w:val="24"/>
        </w:rPr>
        <w:t>, τις γνώσει</w:t>
      </w:r>
      <w:r w:rsidRPr="00D379C7">
        <w:rPr>
          <w:rFonts w:eastAsia="Times New Roman"/>
          <w:color w:val="000000" w:themeColor="text1"/>
          <w:szCs w:val="24"/>
        </w:rPr>
        <w:t>ς</w:t>
      </w:r>
      <w:r>
        <w:rPr>
          <w:rFonts w:eastAsia="Times New Roman"/>
          <w:color w:val="000000" w:themeColor="text1"/>
          <w:szCs w:val="24"/>
        </w:rPr>
        <w:t xml:space="preserve"> με</w:t>
      </w:r>
      <w:r w:rsidRPr="00D379C7">
        <w:rPr>
          <w:rFonts w:eastAsia="Times New Roman"/>
          <w:color w:val="000000" w:themeColor="text1"/>
          <w:szCs w:val="24"/>
        </w:rPr>
        <w:t xml:space="preserve"> μαθήματα για να μπορούν να αντικαταστήσουν τον π</w:t>
      </w:r>
      <w:r>
        <w:rPr>
          <w:rFonts w:eastAsia="Times New Roman"/>
          <w:color w:val="000000" w:themeColor="text1"/>
          <w:szCs w:val="24"/>
        </w:rPr>
        <w:t>ρ</w:t>
      </w:r>
      <w:r w:rsidRPr="00D379C7">
        <w:rPr>
          <w:rFonts w:eastAsia="Times New Roman"/>
          <w:color w:val="000000" w:themeColor="text1"/>
          <w:szCs w:val="24"/>
        </w:rPr>
        <w:t>ολ</w:t>
      </w:r>
      <w:r>
        <w:rPr>
          <w:rFonts w:eastAsia="Times New Roman"/>
          <w:color w:val="000000" w:themeColor="text1"/>
          <w:szCs w:val="24"/>
        </w:rPr>
        <w:t>ηπ</w:t>
      </w:r>
      <w:r w:rsidRPr="00D379C7">
        <w:rPr>
          <w:rFonts w:eastAsia="Times New Roman"/>
          <w:color w:val="000000" w:themeColor="text1"/>
          <w:szCs w:val="24"/>
        </w:rPr>
        <w:t>τικό έλεγχο</w:t>
      </w:r>
      <w:r>
        <w:rPr>
          <w:rFonts w:eastAsia="Times New Roman"/>
          <w:color w:val="000000" w:themeColor="text1"/>
          <w:szCs w:val="24"/>
        </w:rPr>
        <w:t>,</w:t>
      </w:r>
      <w:r w:rsidRPr="00D379C7">
        <w:rPr>
          <w:rFonts w:eastAsia="Times New Roman"/>
          <w:color w:val="000000" w:themeColor="text1"/>
          <w:szCs w:val="24"/>
        </w:rPr>
        <w:t xml:space="preserve"> που εί</w:t>
      </w:r>
      <w:r>
        <w:rPr>
          <w:rFonts w:eastAsia="Times New Roman"/>
          <w:color w:val="000000" w:themeColor="text1"/>
          <w:szCs w:val="24"/>
        </w:rPr>
        <w:t>μ</w:t>
      </w:r>
      <w:r w:rsidRPr="00D379C7">
        <w:rPr>
          <w:rFonts w:eastAsia="Times New Roman"/>
          <w:color w:val="000000" w:themeColor="text1"/>
          <w:szCs w:val="24"/>
        </w:rPr>
        <w:t>αι σίγουρο</w:t>
      </w:r>
      <w:r>
        <w:rPr>
          <w:rFonts w:eastAsia="Times New Roman"/>
          <w:color w:val="000000" w:themeColor="text1"/>
          <w:szCs w:val="24"/>
        </w:rPr>
        <w:t>ς ότι</w:t>
      </w:r>
      <w:r w:rsidRPr="00D379C7">
        <w:rPr>
          <w:rFonts w:eastAsia="Times New Roman"/>
          <w:color w:val="000000" w:themeColor="text1"/>
          <w:szCs w:val="24"/>
        </w:rPr>
        <w:t xml:space="preserve"> συμφωνείτε και </w:t>
      </w:r>
      <w:r>
        <w:rPr>
          <w:rFonts w:eastAsia="Times New Roman"/>
          <w:color w:val="000000" w:themeColor="text1"/>
          <w:szCs w:val="24"/>
        </w:rPr>
        <w:t>ε</w:t>
      </w:r>
      <w:r w:rsidRPr="00D379C7">
        <w:rPr>
          <w:rFonts w:eastAsia="Times New Roman"/>
          <w:color w:val="000000" w:themeColor="text1"/>
          <w:szCs w:val="24"/>
        </w:rPr>
        <w:t xml:space="preserve">σείς </w:t>
      </w:r>
      <w:r>
        <w:rPr>
          <w:rFonts w:eastAsia="Times New Roman"/>
          <w:color w:val="000000" w:themeColor="text1"/>
          <w:szCs w:val="24"/>
        </w:rPr>
        <w:t xml:space="preserve">ότι </w:t>
      </w:r>
      <w:r w:rsidRPr="00D379C7">
        <w:rPr>
          <w:rFonts w:eastAsia="Times New Roman"/>
          <w:color w:val="000000" w:themeColor="text1"/>
          <w:szCs w:val="24"/>
        </w:rPr>
        <w:t>είναι κάτι γραφ</w:t>
      </w:r>
      <w:r>
        <w:rPr>
          <w:rFonts w:eastAsia="Times New Roman"/>
          <w:color w:val="000000" w:themeColor="text1"/>
          <w:szCs w:val="24"/>
        </w:rPr>
        <w:t>ειοκρατικό, κ</w:t>
      </w:r>
      <w:r w:rsidRPr="00D379C7">
        <w:rPr>
          <w:rFonts w:eastAsia="Times New Roman"/>
          <w:color w:val="000000" w:themeColor="text1"/>
          <w:szCs w:val="24"/>
        </w:rPr>
        <w:t>άτι</w:t>
      </w:r>
      <w:r>
        <w:rPr>
          <w:rFonts w:eastAsia="Times New Roman"/>
          <w:color w:val="000000" w:themeColor="text1"/>
          <w:szCs w:val="24"/>
        </w:rPr>
        <w:t xml:space="preserve"> που </w:t>
      </w:r>
      <w:r>
        <w:rPr>
          <w:rFonts w:eastAsia="Times New Roman"/>
          <w:color w:val="000000" w:themeColor="text1"/>
          <w:szCs w:val="24"/>
        </w:rPr>
        <w:t xml:space="preserve">καθυστερεί </w:t>
      </w:r>
      <w:r>
        <w:rPr>
          <w:rFonts w:eastAsia="Times New Roman"/>
          <w:color w:val="000000" w:themeColor="text1"/>
          <w:szCs w:val="24"/>
        </w:rPr>
        <w:t>τι</w:t>
      </w:r>
      <w:r>
        <w:rPr>
          <w:rFonts w:eastAsia="Times New Roman"/>
          <w:color w:val="000000" w:themeColor="text1"/>
          <w:szCs w:val="24"/>
        </w:rPr>
        <w:t xml:space="preserve">ς </w:t>
      </w:r>
      <w:r w:rsidRPr="00D379C7">
        <w:rPr>
          <w:rFonts w:eastAsia="Times New Roman"/>
          <w:color w:val="000000" w:themeColor="text1"/>
          <w:szCs w:val="24"/>
        </w:rPr>
        <w:t>διαδικασίες</w:t>
      </w:r>
      <w:r>
        <w:rPr>
          <w:rFonts w:eastAsia="Times New Roman"/>
          <w:color w:val="000000" w:themeColor="text1"/>
          <w:szCs w:val="24"/>
        </w:rPr>
        <w:t>.</w:t>
      </w:r>
    </w:p>
    <w:p w14:paraId="12B6E8B2"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Υπάρχει μι</w:t>
      </w:r>
      <w:r w:rsidRPr="00D379C7">
        <w:rPr>
          <w:rFonts w:eastAsia="Times New Roman"/>
          <w:color w:val="000000" w:themeColor="text1"/>
          <w:szCs w:val="24"/>
        </w:rPr>
        <w:t xml:space="preserve">α διάταξη για τον </w:t>
      </w:r>
      <w:r>
        <w:rPr>
          <w:rFonts w:eastAsia="Times New Roman"/>
          <w:color w:val="000000" w:themeColor="text1"/>
          <w:szCs w:val="24"/>
        </w:rPr>
        <w:t xml:space="preserve">ΓΛΚ </w:t>
      </w:r>
      <w:r w:rsidRPr="00D379C7">
        <w:rPr>
          <w:rFonts w:eastAsia="Times New Roman"/>
          <w:color w:val="000000" w:themeColor="text1"/>
          <w:szCs w:val="24"/>
        </w:rPr>
        <w:t>για τις συντάξεις</w:t>
      </w:r>
      <w:r>
        <w:rPr>
          <w:rFonts w:eastAsia="Times New Roman"/>
          <w:color w:val="000000" w:themeColor="text1"/>
          <w:szCs w:val="24"/>
        </w:rPr>
        <w:t>. Ε</w:t>
      </w:r>
      <w:r w:rsidRPr="00D379C7">
        <w:rPr>
          <w:rFonts w:eastAsia="Times New Roman"/>
          <w:color w:val="000000" w:themeColor="text1"/>
          <w:szCs w:val="24"/>
        </w:rPr>
        <w:t xml:space="preserve">δώ για τις κύριες συντάξεις </w:t>
      </w:r>
      <w:r>
        <w:rPr>
          <w:rFonts w:eastAsia="Times New Roman"/>
          <w:color w:val="000000" w:themeColor="text1"/>
          <w:szCs w:val="24"/>
        </w:rPr>
        <w:t>μπορεί ν</w:t>
      </w:r>
      <w:r w:rsidRPr="00D379C7">
        <w:rPr>
          <w:rFonts w:eastAsia="Times New Roman"/>
          <w:color w:val="000000" w:themeColor="text1"/>
          <w:szCs w:val="24"/>
        </w:rPr>
        <w:t xml:space="preserve">α μιλήσει </w:t>
      </w:r>
      <w:r>
        <w:rPr>
          <w:rFonts w:eastAsia="Times New Roman"/>
          <w:color w:val="000000" w:themeColor="text1"/>
          <w:szCs w:val="24"/>
        </w:rPr>
        <w:t xml:space="preserve">η </w:t>
      </w:r>
      <w:r>
        <w:rPr>
          <w:rFonts w:eastAsia="Times New Roman"/>
          <w:color w:val="000000" w:themeColor="text1"/>
          <w:szCs w:val="24"/>
        </w:rPr>
        <w:t xml:space="preserve">κ. </w:t>
      </w:r>
      <w:proofErr w:type="spellStart"/>
      <w:r>
        <w:rPr>
          <w:rFonts w:eastAsia="Times New Roman"/>
          <w:color w:val="000000" w:themeColor="text1"/>
          <w:szCs w:val="24"/>
        </w:rPr>
        <w:t>Αχτσιόγλου</w:t>
      </w:r>
      <w:proofErr w:type="spellEnd"/>
      <w:r>
        <w:rPr>
          <w:rFonts w:eastAsia="Times New Roman"/>
          <w:color w:val="000000" w:themeColor="text1"/>
          <w:szCs w:val="24"/>
        </w:rPr>
        <w:t xml:space="preserve">, </w:t>
      </w:r>
      <w:r w:rsidRPr="00D379C7">
        <w:rPr>
          <w:rFonts w:eastAsia="Times New Roman"/>
          <w:color w:val="000000" w:themeColor="text1"/>
          <w:szCs w:val="24"/>
        </w:rPr>
        <w:t>που δεν είναι του δημ</w:t>
      </w:r>
      <w:r>
        <w:rPr>
          <w:rFonts w:eastAsia="Times New Roman"/>
          <w:color w:val="000000" w:themeColor="text1"/>
          <w:szCs w:val="24"/>
        </w:rPr>
        <w:t xml:space="preserve">οσίου </w:t>
      </w:r>
      <w:r w:rsidRPr="00D379C7">
        <w:rPr>
          <w:rFonts w:eastAsia="Times New Roman"/>
          <w:color w:val="000000" w:themeColor="text1"/>
          <w:szCs w:val="24"/>
        </w:rPr>
        <w:t>τομέα</w:t>
      </w:r>
      <w:r>
        <w:rPr>
          <w:rFonts w:eastAsia="Times New Roman"/>
          <w:color w:val="000000" w:themeColor="text1"/>
          <w:szCs w:val="24"/>
        </w:rPr>
        <w:t xml:space="preserve">. Όμως, </w:t>
      </w:r>
      <w:r w:rsidRPr="00D379C7">
        <w:rPr>
          <w:rFonts w:eastAsia="Times New Roman"/>
          <w:color w:val="000000" w:themeColor="text1"/>
          <w:szCs w:val="24"/>
        </w:rPr>
        <w:t xml:space="preserve">αυτή η διάταξη είναι για τις συντάξεις που είναι </w:t>
      </w:r>
      <w:r>
        <w:rPr>
          <w:rFonts w:eastAsia="Times New Roman"/>
          <w:color w:val="000000" w:themeColor="text1"/>
          <w:szCs w:val="24"/>
        </w:rPr>
        <w:t xml:space="preserve">του </w:t>
      </w:r>
      <w:r>
        <w:rPr>
          <w:rFonts w:eastAsia="Times New Roman"/>
          <w:color w:val="000000" w:themeColor="text1"/>
          <w:szCs w:val="24"/>
        </w:rPr>
        <w:t>δ</w:t>
      </w:r>
      <w:r w:rsidRPr="00D379C7">
        <w:rPr>
          <w:rFonts w:eastAsia="Times New Roman"/>
          <w:color w:val="000000" w:themeColor="text1"/>
          <w:szCs w:val="24"/>
        </w:rPr>
        <w:t>ημ</w:t>
      </w:r>
      <w:r>
        <w:rPr>
          <w:rFonts w:eastAsia="Times New Roman"/>
          <w:color w:val="000000" w:themeColor="text1"/>
          <w:szCs w:val="24"/>
        </w:rPr>
        <w:t xml:space="preserve">οσίου </w:t>
      </w:r>
      <w:r>
        <w:rPr>
          <w:rFonts w:eastAsia="Times New Roman"/>
          <w:color w:val="000000" w:themeColor="text1"/>
          <w:szCs w:val="24"/>
        </w:rPr>
        <w:t>ό</w:t>
      </w:r>
      <w:r w:rsidRPr="00D379C7">
        <w:rPr>
          <w:rFonts w:eastAsia="Times New Roman"/>
          <w:color w:val="000000" w:themeColor="text1"/>
          <w:szCs w:val="24"/>
        </w:rPr>
        <w:t xml:space="preserve">που όντως υπάρχει η καθυστέρηση και αυτό που κάνει αυτή η διάταξη είναι </w:t>
      </w:r>
      <w:r>
        <w:rPr>
          <w:rFonts w:eastAsia="Times New Roman"/>
          <w:color w:val="000000" w:themeColor="text1"/>
          <w:szCs w:val="24"/>
        </w:rPr>
        <w:t xml:space="preserve">ότι </w:t>
      </w:r>
      <w:r w:rsidRPr="00D379C7">
        <w:rPr>
          <w:rFonts w:eastAsia="Times New Roman"/>
          <w:color w:val="000000" w:themeColor="text1"/>
          <w:szCs w:val="24"/>
        </w:rPr>
        <w:t>φτ</w:t>
      </w:r>
      <w:r>
        <w:rPr>
          <w:rFonts w:eastAsia="Times New Roman"/>
          <w:color w:val="000000" w:themeColor="text1"/>
          <w:szCs w:val="24"/>
        </w:rPr>
        <w:t>ι</w:t>
      </w:r>
      <w:r w:rsidRPr="00D379C7">
        <w:rPr>
          <w:rFonts w:eastAsia="Times New Roman"/>
          <w:color w:val="000000" w:themeColor="text1"/>
          <w:szCs w:val="24"/>
        </w:rPr>
        <w:t>ά</w:t>
      </w:r>
      <w:r>
        <w:rPr>
          <w:rFonts w:eastAsia="Times New Roman"/>
          <w:color w:val="000000" w:themeColor="text1"/>
          <w:szCs w:val="24"/>
        </w:rPr>
        <w:t>χ</w:t>
      </w:r>
      <w:r w:rsidRPr="00D379C7">
        <w:rPr>
          <w:rFonts w:eastAsia="Times New Roman"/>
          <w:color w:val="000000" w:themeColor="text1"/>
          <w:szCs w:val="24"/>
        </w:rPr>
        <w:t xml:space="preserve">νει ομάδες εργασίας και από το </w:t>
      </w:r>
      <w:r>
        <w:rPr>
          <w:rFonts w:eastAsia="Times New Roman"/>
          <w:color w:val="000000" w:themeColor="text1"/>
          <w:szCs w:val="24"/>
        </w:rPr>
        <w:t xml:space="preserve">ΓΛΚ και </w:t>
      </w:r>
      <w:r w:rsidRPr="00D379C7">
        <w:rPr>
          <w:rFonts w:eastAsia="Times New Roman"/>
          <w:color w:val="000000" w:themeColor="text1"/>
          <w:szCs w:val="24"/>
        </w:rPr>
        <w:t>από το</w:t>
      </w:r>
      <w:r>
        <w:rPr>
          <w:rFonts w:eastAsia="Times New Roman"/>
          <w:color w:val="000000" w:themeColor="text1"/>
          <w:szCs w:val="24"/>
        </w:rPr>
        <w:t>ν</w:t>
      </w:r>
      <w:r w:rsidRPr="00D379C7">
        <w:rPr>
          <w:rFonts w:eastAsia="Times New Roman"/>
          <w:color w:val="000000" w:themeColor="text1"/>
          <w:szCs w:val="24"/>
        </w:rPr>
        <w:t xml:space="preserve"> ΕΦΚΑ </w:t>
      </w:r>
      <w:r>
        <w:rPr>
          <w:rFonts w:eastAsia="Times New Roman"/>
          <w:color w:val="000000" w:themeColor="text1"/>
          <w:szCs w:val="24"/>
        </w:rPr>
        <w:t xml:space="preserve">για </w:t>
      </w:r>
      <w:r w:rsidRPr="00D379C7">
        <w:rPr>
          <w:rFonts w:eastAsia="Times New Roman"/>
          <w:color w:val="000000" w:themeColor="text1"/>
          <w:szCs w:val="24"/>
        </w:rPr>
        <w:t xml:space="preserve">να μπορεί να επιταχυνθεί </w:t>
      </w:r>
      <w:r>
        <w:rPr>
          <w:rFonts w:eastAsia="Times New Roman"/>
          <w:color w:val="000000" w:themeColor="text1"/>
          <w:szCs w:val="24"/>
        </w:rPr>
        <w:t xml:space="preserve">η διαδικασία των συντάξεων του </w:t>
      </w:r>
      <w:r>
        <w:rPr>
          <w:rFonts w:eastAsia="Times New Roman"/>
          <w:color w:val="000000" w:themeColor="text1"/>
          <w:szCs w:val="24"/>
        </w:rPr>
        <w:t>δ</w:t>
      </w:r>
      <w:r w:rsidRPr="00D379C7">
        <w:rPr>
          <w:rFonts w:eastAsia="Times New Roman"/>
          <w:color w:val="000000" w:themeColor="text1"/>
          <w:szCs w:val="24"/>
        </w:rPr>
        <w:t>ημοσίου</w:t>
      </w:r>
      <w:r>
        <w:rPr>
          <w:rFonts w:eastAsia="Times New Roman"/>
          <w:color w:val="000000" w:themeColor="text1"/>
          <w:szCs w:val="24"/>
        </w:rPr>
        <w:t>.</w:t>
      </w:r>
    </w:p>
    <w:p w14:paraId="12B6E8B3"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w:t>
      </w:r>
      <w:r w:rsidRPr="00D379C7">
        <w:rPr>
          <w:rFonts w:eastAsia="Times New Roman"/>
          <w:color w:val="000000" w:themeColor="text1"/>
          <w:szCs w:val="24"/>
        </w:rPr>
        <w:t>αι</w:t>
      </w:r>
      <w:r>
        <w:rPr>
          <w:rFonts w:eastAsia="Times New Roman"/>
          <w:color w:val="000000" w:themeColor="text1"/>
          <w:szCs w:val="24"/>
        </w:rPr>
        <w:t>,</w:t>
      </w:r>
      <w:r w:rsidRPr="00D379C7">
        <w:rPr>
          <w:rFonts w:eastAsia="Times New Roman"/>
          <w:color w:val="000000" w:themeColor="text1"/>
          <w:szCs w:val="24"/>
        </w:rPr>
        <w:t xml:space="preserve"> τέλος</w:t>
      </w:r>
      <w:r>
        <w:rPr>
          <w:rFonts w:eastAsia="Times New Roman"/>
          <w:color w:val="000000" w:themeColor="text1"/>
          <w:szCs w:val="24"/>
        </w:rPr>
        <w:t>,</w:t>
      </w:r>
      <w:r w:rsidRPr="00D379C7">
        <w:rPr>
          <w:rFonts w:eastAsia="Times New Roman"/>
          <w:color w:val="000000" w:themeColor="text1"/>
          <w:szCs w:val="24"/>
        </w:rPr>
        <w:t xml:space="preserve"> έχουμε μ</w:t>
      </w:r>
      <w:r>
        <w:rPr>
          <w:rFonts w:eastAsia="Times New Roman"/>
          <w:color w:val="000000" w:themeColor="text1"/>
          <w:szCs w:val="24"/>
        </w:rPr>
        <w:t>ι</w:t>
      </w:r>
      <w:r w:rsidRPr="00D379C7">
        <w:rPr>
          <w:rFonts w:eastAsia="Times New Roman"/>
          <w:color w:val="000000" w:themeColor="text1"/>
          <w:szCs w:val="24"/>
        </w:rPr>
        <w:t>α πολύ διαδικαστική τροπολογία γ</w:t>
      </w:r>
      <w:r w:rsidRPr="00D379C7">
        <w:rPr>
          <w:rFonts w:eastAsia="Times New Roman"/>
          <w:color w:val="000000" w:themeColor="text1"/>
          <w:szCs w:val="24"/>
        </w:rPr>
        <w:t xml:space="preserve">ια </w:t>
      </w:r>
      <w:r>
        <w:rPr>
          <w:rFonts w:eastAsia="Times New Roman"/>
          <w:color w:val="000000" w:themeColor="text1"/>
          <w:szCs w:val="24"/>
        </w:rPr>
        <w:t xml:space="preserve">την </w:t>
      </w:r>
      <w:r w:rsidRPr="00D379C7">
        <w:rPr>
          <w:rFonts w:eastAsia="Times New Roman"/>
          <w:color w:val="000000" w:themeColor="text1"/>
          <w:szCs w:val="24"/>
        </w:rPr>
        <w:t>παράταση προθεσμίας για τον καθορισμό των αποδοχών προσωπικού ειδικών κατηγοριών</w:t>
      </w:r>
      <w:r>
        <w:rPr>
          <w:rFonts w:eastAsia="Times New Roman"/>
          <w:color w:val="000000" w:themeColor="text1"/>
          <w:szCs w:val="24"/>
        </w:rPr>
        <w:t>. Ε</w:t>
      </w:r>
      <w:r w:rsidRPr="00D379C7">
        <w:rPr>
          <w:rFonts w:eastAsia="Times New Roman"/>
          <w:color w:val="000000" w:themeColor="text1"/>
          <w:szCs w:val="24"/>
        </w:rPr>
        <w:t xml:space="preserve">ίναι </w:t>
      </w:r>
      <w:r>
        <w:rPr>
          <w:rFonts w:eastAsia="Times New Roman"/>
          <w:color w:val="000000" w:themeColor="text1"/>
          <w:szCs w:val="24"/>
        </w:rPr>
        <w:t>διαδικαστικό. Π</w:t>
      </w:r>
      <w:r w:rsidRPr="00D379C7">
        <w:rPr>
          <w:rFonts w:eastAsia="Times New Roman"/>
          <w:color w:val="000000" w:themeColor="text1"/>
          <w:szCs w:val="24"/>
        </w:rPr>
        <w:t xml:space="preserve">αρατείνεται μέχρι το τέλος του έτους η προθεσμία </w:t>
      </w:r>
      <w:r>
        <w:rPr>
          <w:rFonts w:eastAsia="Times New Roman"/>
          <w:color w:val="000000" w:themeColor="text1"/>
          <w:szCs w:val="24"/>
        </w:rPr>
        <w:t xml:space="preserve">έκδοσης </w:t>
      </w:r>
      <w:r w:rsidRPr="00D379C7">
        <w:rPr>
          <w:rFonts w:eastAsia="Times New Roman"/>
          <w:color w:val="000000" w:themeColor="text1"/>
          <w:szCs w:val="24"/>
        </w:rPr>
        <w:t>αποφάσεων για τον καθορισμό αποδοχών ειδικών κατηγοριών</w:t>
      </w:r>
      <w:r>
        <w:rPr>
          <w:rFonts w:eastAsia="Times New Roman"/>
          <w:color w:val="000000" w:themeColor="text1"/>
          <w:szCs w:val="24"/>
        </w:rPr>
        <w:t xml:space="preserve"> </w:t>
      </w:r>
      <w:r w:rsidRPr="00D379C7">
        <w:rPr>
          <w:rFonts w:eastAsia="Times New Roman"/>
          <w:color w:val="000000" w:themeColor="text1"/>
          <w:szCs w:val="24"/>
        </w:rPr>
        <w:t xml:space="preserve">αντί για την 1η Ιουνίου του </w:t>
      </w:r>
      <w:r>
        <w:rPr>
          <w:rFonts w:eastAsia="Times New Roman"/>
          <w:color w:val="000000" w:themeColor="text1"/>
          <w:szCs w:val="24"/>
        </w:rPr>
        <w:t>20</w:t>
      </w:r>
      <w:r w:rsidRPr="00D379C7">
        <w:rPr>
          <w:rFonts w:eastAsia="Times New Roman"/>
          <w:color w:val="000000" w:themeColor="text1"/>
          <w:szCs w:val="24"/>
        </w:rPr>
        <w:t>19</w:t>
      </w:r>
      <w:r>
        <w:rPr>
          <w:rFonts w:eastAsia="Times New Roman"/>
          <w:color w:val="000000" w:themeColor="text1"/>
          <w:szCs w:val="24"/>
        </w:rPr>
        <w:t>.</w:t>
      </w:r>
      <w:r>
        <w:rPr>
          <w:rFonts w:eastAsia="Times New Roman"/>
          <w:color w:val="000000" w:themeColor="text1"/>
          <w:szCs w:val="24"/>
        </w:rPr>
        <w:t xml:space="preserve"> Αφορά, </w:t>
      </w:r>
      <w:r w:rsidRPr="00D379C7">
        <w:rPr>
          <w:rFonts w:eastAsia="Times New Roman"/>
          <w:color w:val="000000" w:themeColor="text1"/>
          <w:szCs w:val="24"/>
        </w:rPr>
        <w:t>για παράδειγμα</w:t>
      </w:r>
      <w:r>
        <w:rPr>
          <w:rFonts w:eastAsia="Times New Roman"/>
          <w:color w:val="000000" w:themeColor="text1"/>
          <w:szCs w:val="24"/>
        </w:rPr>
        <w:t>,</w:t>
      </w:r>
      <w:r w:rsidRPr="00D379C7">
        <w:rPr>
          <w:rFonts w:eastAsia="Times New Roman"/>
          <w:color w:val="000000" w:themeColor="text1"/>
          <w:szCs w:val="24"/>
        </w:rPr>
        <w:t xml:space="preserve"> πρ</w:t>
      </w:r>
      <w:r>
        <w:rPr>
          <w:rFonts w:eastAsia="Times New Roman"/>
          <w:color w:val="000000" w:themeColor="text1"/>
          <w:szCs w:val="24"/>
        </w:rPr>
        <w:t>οέ</w:t>
      </w:r>
      <w:r w:rsidRPr="00D379C7">
        <w:rPr>
          <w:rFonts w:eastAsia="Times New Roman"/>
          <w:color w:val="000000" w:themeColor="text1"/>
          <w:szCs w:val="24"/>
        </w:rPr>
        <w:t>δρο</w:t>
      </w:r>
      <w:r>
        <w:rPr>
          <w:rFonts w:eastAsia="Times New Roman"/>
          <w:color w:val="000000" w:themeColor="text1"/>
          <w:szCs w:val="24"/>
        </w:rPr>
        <w:t>υς</w:t>
      </w:r>
      <w:r w:rsidRPr="00D379C7">
        <w:rPr>
          <w:rFonts w:eastAsia="Times New Roman"/>
          <w:color w:val="000000" w:themeColor="text1"/>
          <w:szCs w:val="24"/>
        </w:rPr>
        <w:t xml:space="preserve"> και μέλη ανεξ</w:t>
      </w:r>
      <w:r>
        <w:rPr>
          <w:rFonts w:eastAsia="Times New Roman"/>
          <w:color w:val="000000" w:themeColor="text1"/>
          <w:szCs w:val="24"/>
        </w:rPr>
        <w:t>αρτή</w:t>
      </w:r>
      <w:r w:rsidRPr="00D379C7">
        <w:rPr>
          <w:rFonts w:eastAsia="Times New Roman"/>
          <w:color w:val="000000" w:themeColor="text1"/>
          <w:szCs w:val="24"/>
        </w:rPr>
        <w:t>των αρχών</w:t>
      </w:r>
      <w:r>
        <w:rPr>
          <w:rFonts w:eastAsia="Times New Roman"/>
          <w:color w:val="000000" w:themeColor="text1"/>
          <w:szCs w:val="24"/>
        </w:rPr>
        <w:t>,</w:t>
      </w:r>
      <w:r w:rsidRPr="00D379C7">
        <w:rPr>
          <w:rFonts w:eastAsia="Times New Roman"/>
          <w:color w:val="000000" w:themeColor="text1"/>
          <w:szCs w:val="24"/>
        </w:rPr>
        <w:t xml:space="preserve"> όργανα διοίκησης και τα λοιπά</w:t>
      </w:r>
      <w:r>
        <w:rPr>
          <w:rFonts w:eastAsia="Times New Roman"/>
          <w:color w:val="000000" w:themeColor="text1"/>
          <w:szCs w:val="24"/>
        </w:rPr>
        <w:t>.</w:t>
      </w:r>
    </w:p>
    <w:p w14:paraId="12B6E8B4" w14:textId="77777777" w:rsidR="00F81E5F" w:rsidRDefault="0022463A">
      <w:pPr>
        <w:spacing w:line="600" w:lineRule="auto"/>
        <w:ind w:firstLine="720"/>
        <w:jc w:val="both"/>
        <w:rPr>
          <w:rFonts w:eastAsia="Times New Roman"/>
          <w:color w:val="000000" w:themeColor="text1"/>
          <w:szCs w:val="24"/>
        </w:rPr>
      </w:pPr>
      <w:r w:rsidRPr="003A58BC">
        <w:rPr>
          <w:rFonts w:eastAsia="Times New Roman"/>
          <w:b/>
          <w:color w:val="000000" w:themeColor="text1"/>
          <w:szCs w:val="24"/>
        </w:rPr>
        <w:t>ΘΕΟΔΩΡΑ ΜΠΑΚΟΓΙΑΝΝΗ:</w:t>
      </w:r>
      <w:r>
        <w:rPr>
          <w:rFonts w:eastAsia="Times New Roman"/>
          <w:color w:val="000000" w:themeColor="text1"/>
          <w:szCs w:val="24"/>
        </w:rPr>
        <w:t xml:space="preserve"> Ποιος είναι ο λόγος που γίνεται αυτό;</w:t>
      </w:r>
    </w:p>
    <w:p w14:paraId="12B6E8B5" w14:textId="77777777" w:rsidR="00F81E5F" w:rsidRDefault="0022463A">
      <w:pPr>
        <w:spacing w:line="600" w:lineRule="auto"/>
        <w:ind w:firstLine="720"/>
        <w:jc w:val="both"/>
        <w:rPr>
          <w:rFonts w:eastAsia="Times New Roman"/>
          <w:color w:val="000000" w:themeColor="text1"/>
          <w:szCs w:val="24"/>
        </w:rPr>
      </w:pPr>
      <w:r w:rsidRPr="007D673A">
        <w:rPr>
          <w:rFonts w:eastAsia="Times New Roman"/>
          <w:b/>
          <w:color w:val="000000" w:themeColor="text1"/>
          <w:szCs w:val="24"/>
        </w:rPr>
        <w:t xml:space="preserve">ΕΥΚΛΕΙΔΗΣ ΤΣΑΚΑΛΩΤΟΣ (Υπουργός Οικονομικών): </w:t>
      </w:r>
      <w:r>
        <w:rPr>
          <w:rFonts w:eastAsia="Times New Roman"/>
          <w:color w:val="000000" w:themeColor="text1"/>
          <w:szCs w:val="24"/>
        </w:rPr>
        <w:t>Εί</w:t>
      </w:r>
      <w:r w:rsidRPr="00D379C7">
        <w:rPr>
          <w:rFonts w:eastAsia="Times New Roman"/>
          <w:color w:val="000000" w:themeColor="text1"/>
          <w:szCs w:val="24"/>
        </w:rPr>
        <w:t>ναι τεχνικ</w:t>
      </w:r>
      <w:r>
        <w:rPr>
          <w:rFonts w:eastAsia="Times New Roman"/>
          <w:color w:val="000000" w:themeColor="text1"/>
          <w:szCs w:val="24"/>
        </w:rPr>
        <w:t>ό</w:t>
      </w:r>
      <w:r w:rsidRPr="00D379C7">
        <w:rPr>
          <w:rFonts w:eastAsia="Times New Roman"/>
          <w:color w:val="000000" w:themeColor="text1"/>
          <w:szCs w:val="24"/>
        </w:rPr>
        <w:t>ς λόγος</w:t>
      </w:r>
      <w:r>
        <w:rPr>
          <w:rFonts w:eastAsia="Times New Roman"/>
          <w:color w:val="000000" w:themeColor="text1"/>
          <w:szCs w:val="24"/>
        </w:rPr>
        <w:t>.</w:t>
      </w:r>
      <w:r w:rsidRPr="00D379C7">
        <w:rPr>
          <w:rFonts w:eastAsia="Times New Roman"/>
          <w:color w:val="000000" w:themeColor="text1"/>
          <w:szCs w:val="24"/>
        </w:rPr>
        <w:t xml:space="preserve"> Δεν προλαβαίνουμε κάποια προθεσμία</w:t>
      </w:r>
      <w:r>
        <w:rPr>
          <w:rFonts w:eastAsia="Times New Roman"/>
          <w:color w:val="000000" w:themeColor="text1"/>
          <w:szCs w:val="24"/>
        </w:rPr>
        <w:t xml:space="preserve">. </w:t>
      </w:r>
      <w:r>
        <w:rPr>
          <w:rFonts w:eastAsia="Times New Roman"/>
          <w:color w:val="000000" w:themeColor="text1"/>
          <w:szCs w:val="24"/>
        </w:rPr>
        <w:t>Είναι μια επέκταση προθεσμιών.</w:t>
      </w:r>
    </w:p>
    <w:p w14:paraId="12B6E8B6"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D379C7">
        <w:rPr>
          <w:rFonts w:eastAsia="Times New Roman"/>
          <w:color w:val="000000" w:themeColor="text1"/>
          <w:szCs w:val="24"/>
        </w:rPr>
        <w:t>λείνοντας</w:t>
      </w:r>
      <w:r>
        <w:rPr>
          <w:rFonts w:eastAsia="Times New Roman"/>
          <w:color w:val="000000" w:themeColor="text1"/>
          <w:szCs w:val="24"/>
        </w:rPr>
        <w:t xml:space="preserve">, κυρίες και κύριοι συνάδελφοι, την </w:t>
      </w:r>
      <w:r w:rsidRPr="00D379C7">
        <w:rPr>
          <w:rFonts w:eastAsia="Times New Roman"/>
          <w:color w:val="000000" w:themeColor="text1"/>
          <w:szCs w:val="24"/>
        </w:rPr>
        <w:t xml:space="preserve">ομιλία </w:t>
      </w:r>
      <w:r>
        <w:rPr>
          <w:rFonts w:eastAsia="Times New Roman"/>
          <w:color w:val="000000" w:themeColor="text1"/>
          <w:szCs w:val="24"/>
        </w:rPr>
        <w:t>και</w:t>
      </w:r>
      <w:r w:rsidRPr="00D379C7">
        <w:rPr>
          <w:rFonts w:eastAsia="Times New Roman"/>
          <w:color w:val="000000" w:themeColor="text1"/>
          <w:szCs w:val="24"/>
        </w:rPr>
        <w:t xml:space="preserve"> την παρουσίαση των τροπολογιών</w:t>
      </w:r>
      <w:r>
        <w:rPr>
          <w:rFonts w:eastAsia="Times New Roman"/>
          <w:color w:val="000000" w:themeColor="text1"/>
          <w:szCs w:val="24"/>
        </w:rPr>
        <w:t>, δεν</w:t>
      </w:r>
      <w:r w:rsidRPr="00D379C7">
        <w:rPr>
          <w:rFonts w:eastAsia="Times New Roman"/>
          <w:color w:val="000000" w:themeColor="text1"/>
          <w:szCs w:val="24"/>
        </w:rPr>
        <w:t xml:space="preserve"> πρέπει νομίζω να</w:t>
      </w:r>
      <w:r>
        <w:rPr>
          <w:rFonts w:eastAsia="Times New Roman"/>
          <w:color w:val="000000" w:themeColor="text1"/>
          <w:szCs w:val="24"/>
        </w:rPr>
        <w:t xml:space="preserve"> επαναλαμβάνουμε ό,τι είπαμε</w:t>
      </w:r>
      <w:r w:rsidRPr="00D379C7">
        <w:rPr>
          <w:rFonts w:eastAsia="Times New Roman"/>
          <w:color w:val="000000" w:themeColor="text1"/>
          <w:szCs w:val="24"/>
        </w:rPr>
        <w:t xml:space="preserve"> από την Τετάρτη μέχρι την Παρασκευή</w:t>
      </w:r>
      <w:r>
        <w:rPr>
          <w:rFonts w:eastAsia="Times New Roman"/>
          <w:color w:val="000000" w:themeColor="text1"/>
          <w:szCs w:val="24"/>
        </w:rPr>
        <w:t>. Ν</w:t>
      </w:r>
      <w:r w:rsidRPr="00D379C7">
        <w:rPr>
          <w:rFonts w:eastAsia="Times New Roman"/>
          <w:color w:val="000000" w:themeColor="text1"/>
          <w:szCs w:val="24"/>
        </w:rPr>
        <w:t>ομίζω ότι ο ελληνικός λαός έχει καταλάβει ότι έχε</w:t>
      </w:r>
      <w:r w:rsidRPr="00D379C7">
        <w:rPr>
          <w:rFonts w:eastAsia="Times New Roman"/>
          <w:color w:val="000000" w:themeColor="text1"/>
          <w:szCs w:val="24"/>
        </w:rPr>
        <w:t>ι διαψευστεί όλο το α</w:t>
      </w:r>
      <w:r>
        <w:rPr>
          <w:rFonts w:eastAsia="Times New Roman"/>
          <w:color w:val="000000" w:themeColor="text1"/>
          <w:szCs w:val="24"/>
        </w:rPr>
        <w:t>φήγ</w:t>
      </w:r>
      <w:r w:rsidRPr="00D379C7">
        <w:rPr>
          <w:rFonts w:eastAsia="Times New Roman"/>
          <w:color w:val="000000" w:themeColor="text1"/>
          <w:szCs w:val="24"/>
        </w:rPr>
        <w:t>ημα της Νέας Δημοκρατίας</w:t>
      </w:r>
      <w:r>
        <w:rPr>
          <w:rFonts w:eastAsia="Times New Roman"/>
          <w:color w:val="000000" w:themeColor="text1"/>
          <w:szCs w:val="24"/>
        </w:rPr>
        <w:t>.</w:t>
      </w:r>
    </w:p>
    <w:p w14:paraId="12B6E8B7"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Ν</w:t>
      </w:r>
      <w:r w:rsidRPr="00D379C7">
        <w:rPr>
          <w:rFonts w:eastAsia="Times New Roman"/>
          <w:color w:val="000000" w:themeColor="text1"/>
          <w:szCs w:val="24"/>
        </w:rPr>
        <w:t xml:space="preserve">ομίζω </w:t>
      </w:r>
      <w:r>
        <w:rPr>
          <w:rFonts w:eastAsia="Times New Roman"/>
          <w:color w:val="000000" w:themeColor="text1"/>
          <w:szCs w:val="24"/>
        </w:rPr>
        <w:t xml:space="preserve">ότι </w:t>
      </w:r>
      <w:r w:rsidRPr="00D379C7">
        <w:rPr>
          <w:rFonts w:eastAsia="Times New Roman"/>
          <w:color w:val="000000" w:themeColor="text1"/>
          <w:szCs w:val="24"/>
        </w:rPr>
        <w:t xml:space="preserve">βάλατε πάρα πολύ μεγάλο </w:t>
      </w:r>
      <w:r>
        <w:rPr>
          <w:rFonts w:eastAsia="Times New Roman"/>
          <w:color w:val="000000" w:themeColor="text1"/>
          <w:szCs w:val="24"/>
        </w:rPr>
        <w:t>β</w:t>
      </w:r>
      <w:r w:rsidRPr="00D379C7">
        <w:rPr>
          <w:rFonts w:eastAsia="Times New Roman"/>
          <w:color w:val="000000" w:themeColor="text1"/>
          <w:szCs w:val="24"/>
        </w:rPr>
        <w:t xml:space="preserve">άρος </w:t>
      </w:r>
      <w:r>
        <w:rPr>
          <w:rFonts w:eastAsia="Times New Roman"/>
          <w:color w:val="000000" w:themeColor="text1"/>
          <w:szCs w:val="24"/>
        </w:rPr>
        <w:t xml:space="preserve">στο </w:t>
      </w:r>
      <w:r w:rsidRPr="00D379C7">
        <w:rPr>
          <w:rFonts w:eastAsia="Times New Roman"/>
          <w:color w:val="000000" w:themeColor="text1"/>
          <w:szCs w:val="24"/>
        </w:rPr>
        <w:t>ότι κάποια στιγμή θα πέσ</w:t>
      </w:r>
      <w:r>
        <w:rPr>
          <w:rFonts w:eastAsia="Times New Roman"/>
          <w:color w:val="000000" w:themeColor="text1"/>
          <w:szCs w:val="24"/>
        </w:rPr>
        <w:t xml:space="preserve">ουμε. Άρα, </w:t>
      </w:r>
      <w:r w:rsidRPr="00D379C7">
        <w:rPr>
          <w:rFonts w:eastAsia="Times New Roman"/>
          <w:color w:val="000000" w:themeColor="text1"/>
          <w:szCs w:val="24"/>
        </w:rPr>
        <w:t>βάλ</w:t>
      </w:r>
      <w:r>
        <w:rPr>
          <w:rFonts w:eastAsia="Times New Roman"/>
          <w:color w:val="000000" w:themeColor="text1"/>
          <w:szCs w:val="24"/>
        </w:rPr>
        <w:t>α</w:t>
      </w:r>
      <w:r w:rsidRPr="00D379C7">
        <w:rPr>
          <w:rFonts w:eastAsia="Times New Roman"/>
          <w:color w:val="000000" w:themeColor="text1"/>
          <w:szCs w:val="24"/>
        </w:rPr>
        <w:t xml:space="preserve">τε πολύ μεγάλο βάρος </w:t>
      </w:r>
      <w:r>
        <w:rPr>
          <w:rFonts w:eastAsia="Times New Roman"/>
          <w:color w:val="000000" w:themeColor="text1"/>
          <w:szCs w:val="24"/>
        </w:rPr>
        <w:t xml:space="preserve">στο </w:t>
      </w:r>
      <w:r w:rsidRPr="00D379C7">
        <w:rPr>
          <w:rFonts w:eastAsia="Times New Roman"/>
          <w:color w:val="000000" w:themeColor="text1"/>
          <w:szCs w:val="24"/>
        </w:rPr>
        <w:t>ότ</w:t>
      </w:r>
      <w:r>
        <w:rPr>
          <w:rFonts w:eastAsia="Times New Roman"/>
          <w:color w:val="000000" w:themeColor="text1"/>
          <w:szCs w:val="24"/>
        </w:rPr>
        <w:t xml:space="preserve">ι θα πέφταμε είτε γιατί δεν </w:t>
      </w:r>
      <w:r w:rsidRPr="00D379C7">
        <w:rPr>
          <w:rFonts w:eastAsia="Times New Roman"/>
          <w:color w:val="000000" w:themeColor="text1"/>
          <w:szCs w:val="24"/>
        </w:rPr>
        <w:t>θα κλεί</w:t>
      </w:r>
      <w:r>
        <w:rPr>
          <w:rFonts w:eastAsia="Times New Roman"/>
          <w:color w:val="000000" w:themeColor="text1"/>
          <w:szCs w:val="24"/>
        </w:rPr>
        <w:t>ναμε τι</w:t>
      </w:r>
      <w:r w:rsidRPr="00D379C7">
        <w:rPr>
          <w:rFonts w:eastAsia="Times New Roman"/>
          <w:color w:val="000000" w:themeColor="text1"/>
          <w:szCs w:val="24"/>
        </w:rPr>
        <w:t>ς αξιολογήσ</w:t>
      </w:r>
      <w:r>
        <w:rPr>
          <w:rFonts w:eastAsia="Times New Roman"/>
          <w:color w:val="000000" w:themeColor="text1"/>
          <w:szCs w:val="24"/>
        </w:rPr>
        <w:t>ει</w:t>
      </w:r>
      <w:r w:rsidRPr="00D379C7">
        <w:rPr>
          <w:rFonts w:eastAsia="Times New Roman"/>
          <w:color w:val="000000" w:themeColor="text1"/>
          <w:szCs w:val="24"/>
        </w:rPr>
        <w:t xml:space="preserve">ς είτε για τις Πρέσπες είτε </w:t>
      </w:r>
      <w:r>
        <w:rPr>
          <w:rFonts w:eastAsia="Times New Roman"/>
          <w:color w:val="000000" w:themeColor="text1"/>
          <w:szCs w:val="24"/>
        </w:rPr>
        <w:t xml:space="preserve">για </w:t>
      </w:r>
      <w:r w:rsidRPr="00D379C7">
        <w:rPr>
          <w:rFonts w:eastAsia="Times New Roman"/>
          <w:color w:val="000000" w:themeColor="text1"/>
          <w:szCs w:val="24"/>
        </w:rPr>
        <w:t>κάποιο ά</w:t>
      </w:r>
      <w:r w:rsidRPr="00D379C7">
        <w:rPr>
          <w:rFonts w:eastAsia="Times New Roman"/>
          <w:color w:val="000000" w:themeColor="text1"/>
          <w:szCs w:val="24"/>
        </w:rPr>
        <w:t>λλο θέμα</w:t>
      </w:r>
      <w:r>
        <w:rPr>
          <w:rFonts w:eastAsia="Times New Roman"/>
          <w:color w:val="000000" w:themeColor="text1"/>
          <w:szCs w:val="24"/>
        </w:rPr>
        <w:t xml:space="preserve">. Δεν </w:t>
      </w:r>
      <w:r w:rsidRPr="00D379C7">
        <w:rPr>
          <w:rFonts w:eastAsia="Times New Roman"/>
          <w:color w:val="000000" w:themeColor="text1"/>
          <w:szCs w:val="24"/>
        </w:rPr>
        <w:t>σας βγήκε αυτό</w:t>
      </w:r>
      <w:r>
        <w:rPr>
          <w:rFonts w:eastAsia="Times New Roman"/>
          <w:color w:val="000000" w:themeColor="text1"/>
          <w:szCs w:val="24"/>
        </w:rPr>
        <w:t>. Ν</w:t>
      </w:r>
      <w:r w:rsidRPr="00D379C7">
        <w:rPr>
          <w:rFonts w:eastAsia="Times New Roman"/>
          <w:color w:val="000000" w:themeColor="text1"/>
          <w:szCs w:val="24"/>
        </w:rPr>
        <w:t xml:space="preserve">ομίζω ότι </w:t>
      </w:r>
      <w:r>
        <w:rPr>
          <w:rFonts w:eastAsia="Times New Roman"/>
          <w:color w:val="000000" w:themeColor="text1"/>
          <w:szCs w:val="24"/>
        </w:rPr>
        <w:t xml:space="preserve">δημιουργείται </w:t>
      </w:r>
      <w:r w:rsidRPr="00D379C7">
        <w:rPr>
          <w:rFonts w:eastAsia="Times New Roman"/>
          <w:color w:val="000000" w:themeColor="text1"/>
          <w:szCs w:val="24"/>
        </w:rPr>
        <w:t>μπούμερανγκ και νομίζω ότι κάποια στιγμή έπρεπε να είχατε αποφασίσει ότι δεν θα πέσ</w:t>
      </w:r>
      <w:r>
        <w:rPr>
          <w:rFonts w:eastAsia="Times New Roman"/>
          <w:color w:val="000000" w:themeColor="text1"/>
          <w:szCs w:val="24"/>
        </w:rPr>
        <w:t>ουμε</w:t>
      </w:r>
      <w:r w:rsidRPr="00D379C7">
        <w:rPr>
          <w:rFonts w:eastAsia="Times New Roman"/>
          <w:color w:val="000000" w:themeColor="text1"/>
          <w:szCs w:val="24"/>
        </w:rPr>
        <w:t xml:space="preserve"> με αυτό</w:t>
      </w:r>
      <w:r>
        <w:rPr>
          <w:rFonts w:eastAsia="Times New Roman"/>
          <w:color w:val="000000" w:themeColor="text1"/>
          <w:szCs w:val="24"/>
        </w:rPr>
        <w:t>ν</w:t>
      </w:r>
      <w:r w:rsidRPr="00D379C7">
        <w:rPr>
          <w:rFonts w:eastAsia="Times New Roman"/>
          <w:color w:val="000000" w:themeColor="text1"/>
          <w:szCs w:val="24"/>
        </w:rPr>
        <w:t xml:space="preserve"> τον τρόπο και ο λόγος που δεν θα πέσουμε από </w:t>
      </w:r>
      <w:r>
        <w:rPr>
          <w:rFonts w:eastAsia="Times New Roman"/>
          <w:color w:val="000000" w:themeColor="text1"/>
          <w:szCs w:val="24"/>
        </w:rPr>
        <w:t xml:space="preserve">αυτόν τον </w:t>
      </w:r>
      <w:r w:rsidRPr="00D379C7">
        <w:rPr>
          <w:rFonts w:eastAsia="Times New Roman"/>
          <w:color w:val="000000" w:themeColor="text1"/>
          <w:szCs w:val="24"/>
        </w:rPr>
        <w:t>λόγο είναι ότι υπήρχε ένα σχέδιο πώς θα βγούμε απ</w:t>
      </w:r>
      <w:r w:rsidRPr="00D379C7">
        <w:rPr>
          <w:rFonts w:eastAsia="Times New Roman"/>
          <w:color w:val="000000" w:themeColor="text1"/>
          <w:szCs w:val="24"/>
        </w:rPr>
        <w:t xml:space="preserve">ό την κρίση και </w:t>
      </w:r>
      <w:r>
        <w:rPr>
          <w:rFonts w:eastAsia="Times New Roman"/>
          <w:color w:val="000000" w:themeColor="text1"/>
          <w:szCs w:val="24"/>
        </w:rPr>
        <w:t>από το μνημόνιο κ</w:t>
      </w:r>
      <w:r w:rsidRPr="00D379C7">
        <w:rPr>
          <w:rFonts w:eastAsia="Times New Roman"/>
          <w:color w:val="000000" w:themeColor="text1"/>
          <w:szCs w:val="24"/>
        </w:rPr>
        <w:t>αι πώς θα διαχειριστούμε τις καλύτερες μέρες</w:t>
      </w:r>
      <w:r>
        <w:rPr>
          <w:rFonts w:eastAsia="Times New Roman"/>
          <w:color w:val="000000" w:themeColor="text1"/>
          <w:szCs w:val="24"/>
        </w:rPr>
        <w:t>.</w:t>
      </w:r>
    </w:p>
    <w:p w14:paraId="12B6E8B8"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D379C7">
        <w:rPr>
          <w:rFonts w:eastAsia="Times New Roman"/>
          <w:color w:val="000000" w:themeColor="text1"/>
          <w:szCs w:val="24"/>
        </w:rPr>
        <w:t>μείς δεν λέμε ότι όλα είναι ρόδινα</w:t>
      </w:r>
      <w:r>
        <w:rPr>
          <w:rFonts w:eastAsia="Times New Roman"/>
          <w:color w:val="000000" w:themeColor="text1"/>
          <w:szCs w:val="24"/>
        </w:rPr>
        <w:t xml:space="preserve">. Μεγάλο κομμάτι </w:t>
      </w:r>
      <w:r w:rsidRPr="00D379C7">
        <w:rPr>
          <w:rFonts w:eastAsia="Times New Roman"/>
          <w:color w:val="000000" w:themeColor="text1"/>
          <w:szCs w:val="24"/>
        </w:rPr>
        <w:t>του ελληνικού λαού ακόμα υποφέρει</w:t>
      </w:r>
      <w:r>
        <w:rPr>
          <w:rFonts w:eastAsia="Times New Roman"/>
          <w:color w:val="000000" w:themeColor="text1"/>
          <w:szCs w:val="24"/>
        </w:rPr>
        <w:t xml:space="preserve"> και </w:t>
      </w:r>
      <w:r w:rsidRPr="00D379C7">
        <w:rPr>
          <w:rFonts w:eastAsia="Times New Roman"/>
          <w:color w:val="000000" w:themeColor="text1"/>
          <w:szCs w:val="24"/>
        </w:rPr>
        <w:t>είναι σε δύσκολη θέση</w:t>
      </w:r>
      <w:r>
        <w:rPr>
          <w:rFonts w:eastAsia="Times New Roman"/>
          <w:color w:val="000000" w:themeColor="text1"/>
          <w:szCs w:val="24"/>
        </w:rPr>
        <w:t>. Πώ</w:t>
      </w:r>
      <w:r w:rsidRPr="00D379C7">
        <w:rPr>
          <w:rFonts w:eastAsia="Times New Roman"/>
          <w:color w:val="000000" w:themeColor="text1"/>
          <w:szCs w:val="24"/>
        </w:rPr>
        <w:t>ς θα ήταν αλλιώς</w:t>
      </w:r>
      <w:r>
        <w:rPr>
          <w:rFonts w:eastAsia="Times New Roman"/>
          <w:color w:val="000000" w:themeColor="text1"/>
          <w:szCs w:val="24"/>
        </w:rPr>
        <w:t>, ε</w:t>
      </w:r>
      <w:r w:rsidRPr="00D379C7">
        <w:rPr>
          <w:rFonts w:eastAsia="Times New Roman"/>
          <w:color w:val="000000" w:themeColor="text1"/>
          <w:szCs w:val="24"/>
        </w:rPr>
        <w:t>ξάλλου</w:t>
      </w:r>
      <w:r>
        <w:rPr>
          <w:rFonts w:eastAsia="Times New Roman"/>
          <w:color w:val="000000" w:themeColor="text1"/>
          <w:szCs w:val="24"/>
        </w:rPr>
        <w:t>,</w:t>
      </w:r>
      <w:r w:rsidRPr="00D379C7">
        <w:rPr>
          <w:rFonts w:eastAsia="Times New Roman"/>
          <w:color w:val="000000" w:themeColor="text1"/>
          <w:szCs w:val="24"/>
        </w:rPr>
        <w:t xml:space="preserve"> αν έχεις χάσει το ένα τέταρτο του </w:t>
      </w:r>
      <w:r>
        <w:rPr>
          <w:rFonts w:eastAsia="Times New Roman"/>
          <w:color w:val="000000" w:themeColor="text1"/>
          <w:szCs w:val="24"/>
        </w:rPr>
        <w:t xml:space="preserve">ΑΕΠ; Όμως, λέμε </w:t>
      </w:r>
      <w:r w:rsidRPr="00D379C7">
        <w:rPr>
          <w:rFonts w:eastAsia="Times New Roman"/>
          <w:color w:val="000000" w:themeColor="text1"/>
          <w:szCs w:val="24"/>
        </w:rPr>
        <w:t xml:space="preserve">ότι αυτές </w:t>
      </w:r>
      <w:r>
        <w:rPr>
          <w:rFonts w:eastAsia="Times New Roman"/>
          <w:color w:val="000000" w:themeColor="text1"/>
          <w:szCs w:val="24"/>
        </w:rPr>
        <w:t>ο</w:t>
      </w:r>
      <w:r w:rsidRPr="00D379C7">
        <w:rPr>
          <w:rFonts w:eastAsia="Times New Roman"/>
          <w:color w:val="000000" w:themeColor="text1"/>
          <w:szCs w:val="24"/>
        </w:rPr>
        <w:t>ι τροπολογίες και η τροπολογία που θα ακούσετε σε δύο λεπτά εντάσσ</w:t>
      </w:r>
      <w:r>
        <w:rPr>
          <w:rFonts w:eastAsia="Times New Roman"/>
          <w:color w:val="000000" w:themeColor="text1"/>
          <w:szCs w:val="24"/>
        </w:rPr>
        <w:t>ον</w:t>
      </w:r>
      <w:r w:rsidRPr="00D379C7">
        <w:rPr>
          <w:rFonts w:eastAsia="Times New Roman"/>
          <w:color w:val="000000" w:themeColor="text1"/>
          <w:szCs w:val="24"/>
        </w:rPr>
        <w:t>ται σε ένα σχέδιο δημοσιονομικό</w:t>
      </w:r>
      <w:r>
        <w:rPr>
          <w:rFonts w:eastAsia="Times New Roman"/>
          <w:color w:val="000000" w:themeColor="text1"/>
          <w:szCs w:val="24"/>
        </w:rPr>
        <w:t xml:space="preserve">, </w:t>
      </w:r>
      <w:r w:rsidRPr="00D379C7">
        <w:rPr>
          <w:rFonts w:eastAsia="Times New Roman"/>
          <w:color w:val="000000" w:themeColor="text1"/>
          <w:szCs w:val="24"/>
        </w:rPr>
        <w:t xml:space="preserve">κοινωνικό και αναπτυξιακό και με αυτό θα πάμε </w:t>
      </w:r>
      <w:r>
        <w:rPr>
          <w:rFonts w:eastAsia="Times New Roman"/>
          <w:color w:val="000000" w:themeColor="text1"/>
          <w:szCs w:val="24"/>
        </w:rPr>
        <w:t xml:space="preserve">στις ευρωεκλογές </w:t>
      </w:r>
      <w:r w:rsidRPr="00D379C7">
        <w:rPr>
          <w:rFonts w:eastAsia="Times New Roman"/>
          <w:color w:val="000000" w:themeColor="text1"/>
          <w:szCs w:val="24"/>
        </w:rPr>
        <w:t xml:space="preserve">και με αυτό θα </w:t>
      </w:r>
      <w:r>
        <w:rPr>
          <w:rFonts w:eastAsia="Times New Roman"/>
          <w:color w:val="000000" w:themeColor="text1"/>
          <w:szCs w:val="24"/>
        </w:rPr>
        <w:t xml:space="preserve">κερδίσουμε και </w:t>
      </w:r>
      <w:r w:rsidRPr="00D379C7">
        <w:rPr>
          <w:rFonts w:eastAsia="Times New Roman"/>
          <w:color w:val="000000" w:themeColor="text1"/>
          <w:szCs w:val="24"/>
        </w:rPr>
        <w:t>τις εθνικές εκλογές</w:t>
      </w:r>
      <w:r>
        <w:rPr>
          <w:rFonts w:eastAsia="Times New Roman"/>
          <w:color w:val="000000" w:themeColor="text1"/>
          <w:szCs w:val="24"/>
        </w:rPr>
        <w:t>.</w:t>
      </w:r>
    </w:p>
    <w:p w14:paraId="12B6E8B9" w14:textId="77777777" w:rsidR="00F81E5F" w:rsidRDefault="0022463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Ευχαριστούμε π</w:t>
      </w:r>
      <w:r>
        <w:rPr>
          <w:rFonts w:eastAsia="Times New Roman"/>
          <w:color w:val="000000" w:themeColor="text1"/>
          <w:szCs w:val="24"/>
        </w:rPr>
        <w:t>άρα πολύ.</w:t>
      </w:r>
    </w:p>
    <w:p w14:paraId="12B6E8BA" w14:textId="77777777" w:rsidR="00F81E5F" w:rsidRDefault="0022463A">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12B6E8BB" w14:textId="77777777" w:rsidR="00F81E5F" w:rsidRDefault="0022463A">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Ευχαριστούμε τον Υπουργό κ. </w:t>
      </w:r>
      <w:proofErr w:type="spellStart"/>
      <w:r>
        <w:rPr>
          <w:rFonts w:eastAsia="Times New Roman"/>
          <w:szCs w:val="24"/>
        </w:rPr>
        <w:t>Τσακαλώτο</w:t>
      </w:r>
      <w:proofErr w:type="spellEnd"/>
      <w:r>
        <w:rPr>
          <w:rFonts w:eastAsia="Times New Roman"/>
          <w:szCs w:val="24"/>
        </w:rPr>
        <w:t xml:space="preserve">. </w:t>
      </w:r>
    </w:p>
    <w:p w14:paraId="12B6E8BC"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Η Υπουργός Εργασίας, Κοινωνικής Ασφάλισης και Κοινωνικής Αλληλεγγύης κ. </w:t>
      </w:r>
      <w:proofErr w:type="spellStart"/>
      <w:r>
        <w:rPr>
          <w:rFonts w:eastAsia="Times New Roman"/>
          <w:szCs w:val="24"/>
        </w:rPr>
        <w:t>Αχτσιόγλου</w:t>
      </w:r>
      <w:proofErr w:type="spellEnd"/>
      <w:r>
        <w:rPr>
          <w:rFonts w:eastAsia="Times New Roman"/>
          <w:szCs w:val="24"/>
        </w:rPr>
        <w:t xml:space="preserve"> έχει ζητήσει τον λόγο. </w:t>
      </w:r>
    </w:p>
    <w:p w14:paraId="12B6E8BD"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Πόσο χρόνο χρειάζεστε, </w:t>
      </w:r>
      <w:r>
        <w:rPr>
          <w:rFonts w:eastAsia="Times New Roman"/>
          <w:szCs w:val="24"/>
        </w:rPr>
        <w:t xml:space="preserve">κυρία Υπουργέ; </w:t>
      </w:r>
    </w:p>
    <w:p w14:paraId="12B6E8BE"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b/>
          <w:color w:val="212121"/>
          <w:szCs w:val="24"/>
        </w:rPr>
        <w:t>ΕΦΗ</w:t>
      </w:r>
      <w:r w:rsidRPr="006D6889">
        <w:rPr>
          <w:rFonts w:eastAsia="Times New Roman"/>
          <w:b/>
          <w:color w:val="212121"/>
          <w:szCs w:val="24"/>
        </w:rPr>
        <w:t xml:space="preserve"> ΑΧΤΣΙΟΓΛΟΥ (Υπουργός Εργασίας, Κοινωνικής Ασφάλισης και Κοινωνικής Αλληλεγγύης): </w:t>
      </w:r>
      <w:r>
        <w:rPr>
          <w:rFonts w:eastAsia="Times New Roman"/>
          <w:szCs w:val="24"/>
        </w:rPr>
        <w:t xml:space="preserve">Ούτε πέντε λεπτά, κύριε Πρόεδρε. </w:t>
      </w:r>
    </w:p>
    <w:p w14:paraId="12B6E8BF" w14:textId="77777777" w:rsidR="00F81E5F" w:rsidRDefault="0022463A">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Ορίστε, έχετε τον λόγο. </w:t>
      </w:r>
    </w:p>
    <w:p w14:paraId="12B6E8C0"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b/>
          <w:color w:val="212121"/>
          <w:szCs w:val="24"/>
        </w:rPr>
        <w:lastRenderedPageBreak/>
        <w:t>ΕΦΗ</w:t>
      </w:r>
      <w:r w:rsidRPr="006D6889">
        <w:rPr>
          <w:rFonts w:eastAsia="Times New Roman"/>
          <w:b/>
          <w:color w:val="212121"/>
          <w:szCs w:val="24"/>
        </w:rPr>
        <w:t xml:space="preserve"> ΑΧΤΣΙΟΓΛΟΥ (Υπουργός Εργασίας, Κοινωνικής Ασφάλισης και Κοιν</w:t>
      </w:r>
      <w:r w:rsidRPr="006D6889">
        <w:rPr>
          <w:rFonts w:eastAsia="Times New Roman"/>
          <w:b/>
          <w:color w:val="212121"/>
          <w:szCs w:val="24"/>
        </w:rPr>
        <w:t xml:space="preserve">ωνικής Αλληλεγγύης): </w:t>
      </w:r>
      <w:r>
        <w:rPr>
          <w:rFonts w:eastAsia="Times New Roman"/>
          <w:szCs w:val="24"/>
        </w:rPr>
        <w:t xml:space="preserve">Ευχαριστώ, κύριε Πρόεδρε. </w:t>
      </w:r>
    </w:p>
    <w:p w14:paraId="12B6E8C1"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Θα ήθελα να σας παρουσιάσω εν συντομία την τροπολογία που καταθέτουμε σήμερα που αφορά τη χορήγηση της νέας δέκατης τρίτης σύνταξης. Ε</w:t>
      </w:r>
      <w:r w:rsidRPr="006D6889">
        <w:rPr>
          <w:rFonts w:eastAsia="Times New Roman"/>
          <w:color w:val="201F1E"/>
          <w:szCs w:val="24"/>
        </w:rPr>
        <w:t>ίναι μία θέσ</w:t>
      </w:r>
      <w:r>
        <w:rPr>
          <w:rFonts w:eastAsia="Times New Roman"/>
          <w:color w:val="201F1E"/>
          <w:szCs w:val="24"/>
        </w:rPr>
        <w:t>πιση μι</w:t>
      </w:r>
      <w:r w:rsidRPr="006D6889">
        <w:rPr>
          <w:rFonts w:eastAsia="Times New Roman"/>
          <w:color w:val="201F1E"/>
          <w:szCs w:val="24"/>
        </w:rPr>
        <w:t xml:space="preserve">ας νέας </w:t>
      </w:r>
      <w:r>
        <w:rPr>
          <w:rFonts w:eastAsia="Times New Roman"/>
          <w:color w:val="201F1E"/>
          <w:szCs w:val="24"/>
        </w:rPr>
        <w:t>δέκατης τρίτης σύνταξης με ειδική αρχιτεκτονική</w:t>
      </w:r>
      <w:r>
        <w:rPr>
          <w:rFonts w:eastAsia="Times New Roman"/>
          <w:color w:val="201F1E"/>
          <w:szCs w:val="24"/>
        </w:rPr>
        <w:t xml:space="preserve"> την οποία θα περιγράψω εκ νέου. Πρόκειται για μία ρύθμιση η οποία ενισχύει ευλόγως σταθερά και σε μόνιμη βάση –αυτό θέλω κυρίως να τονίσω- τα εισοδήματα των συνταξιούχων από τ</w:t>
      </w:r>
      <w:r w:rsidRPr="006D6889">
        <w:rPr>
          <w:rFonts w:eastAsia="Times New Roman"/>
          <w:color w:val="201F1E"/>
          <w:szCs w:val="24"/>
        </w:rPr>
        <w:t>ώρα και για όλη τους τη ζωή</w:t>
      </w:r>
      <w:r>
        <w:rPr>
          <w:rFonts w:eastAsia="Times New Roman"/>
          <w:color w:val="201F1E"/>
          <w:szCs w:val="24"/>
        </w:rPr>
        <w:t>.</w:t>
      </w:r>
    </w:p>
    <w:p w14:paraId="12B6E8C2"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Είναι μι</w:t>
      </w:r>
      <w:r w:rsidRPr="006D6889">
        <w:rPr>
          <w:rFonts w:eastAsia="Times New Roman"/>
          <w:color w:val="201F1E"/>
          <w:szCs w:val="24"/>
        </w:rPr>
        <w:t>α τροπολογία με την οποία ουσιαστικά στηρί</w:t>
      </w:r>
      <w:r>
        <w:rPr>
          <w:rFonts w:eastAsia="Times New Roman"/>
          <w:color w:val="201F1E"/>
          <w:szCs w:val="24"/>
        </w:rPr>
        <w:t>ζ</w:t>
      </w:r>
      <w:r>
        <w:rPr>
          <w:rFonts w:eastAsia="Times New Roman"/>
          <w:color w:val="201F1E"/>
          <w:szCs w:val="24"/>
        </w:rPr>
        <w:t>ουμε έμπρακτα αυτούς που σήκωσαν και</w:t>
      </w:r>
      <w:r w:rsidRPr="006D6889">
        <w:rPr>
          <w:rFonts w:eastAsia="Times New Roman"/>
          <w:color w:val="201F1E"/>
          <w:szCs w:val="24"/>
        </w:rPr>
        <w:t xml:space="preserve"> το μεγαλύτερο βάρος των πολιτικών της λιτότητας</w:t>
      </w:r>
      <w:r>
        <w:rPr>
          <w:rFonts w:eastAsia="Times New Roman"/>
          <w:color w:val="201F1E"/>
          <w:szCs w:val="24"/>
        </w:rPr>
        <w:t>, τους</w:t>
      </w:r>
      <w:r w:rsidRPr="006D6889">
        <w:rPr>
          <w:rFonts w:eastAsia="Times New Roman"/>
          <w:color w:val="201F1E"/>
          <w:szCs w:val="24"/>
        </w:rPr>
        <w:t xml:space="preserve"> δυόμισι εκατ</w:t>
      </w:r>
      <w:r>
        <w:rPr>
          <w:rFonts w:eastAsia="Times New Roman"/>
          <w:color w:val="201F1E"/>
          <w:szCs w:val="24"/>
        </w:rPr>
        <w:t>ομμύρια συνταξιούχους που σήκωσαν</w:t>
      </w:r>
      <w:r w:rsidRPr="006D6889">
        <w:rPr>
          <w:rFonts w:eastAsia="Times New Roman"/>
          <w:color w:val="201F1E"/>
          <w:szCs w:val="24"/>
        </w:rPr>
        <w:t xml:space="preserve"> </w:t>
      </w:r>
      <w:r>
        <w:rPr>
          <w:rFonts w:eastAsia="Times New Roman"/>
          <w:color w:val="201F1E"/>
          <w:szCs w:val="24"/>
        </w:rPr>
        <w:t xml:space="preserve">και </w:t>
      </w:r>
      <w:r w:rsidRPr="006D6889">
        <w:rPr>
          <w:rFonts w:eastAsia="Times New Roman"/>
          <w:color w:val="201F1E"/>
          <w:szCs w:val="24"/>
        </w:rPr>
        <w:t xml:space="preserve">το μεγαλύτερο βάρος </w:t>
      </w:r>
      <w:r>
        <w:rPr>
          <w:rFonts w:eastAsia="Times New Roman"/>
          <w:color w:val="201F1E"/>
          <w:szCs w:val="24"/>
        </w:rPr>
        <w:t xml:space="preserve">των </w:t>
      </w:r>
      <w:r w:rsidRPr="006D6889">
        <w:rPr>
          <w:rFonts w:eastAsia="Times New Roman"/>
          <w:color w:val="201F1E"/>
          <w:szCs w:val="24"/>
        </w:rPr>
        <w:t xml:space="preserve">πολιτικών της </w:t>
      </w:r>
      <w:r>
        <w:rPr>
          <w:rFonts w:eastAsia="Times New Roman"/>
          <w:color w:val="201F1E"/>
          <w:szCs w:val="24"/>
        </w:rPr>
        <w:t>λιτότητας και υπέστησαν</w:t>
      </w:r>
      <w:r w:rsidRPr="006D6889">
        <w:rPr>
          <w:rFonts w:eastAsia="Times New Roman"/>
          <w:color w:val="201F1E"/>
          <w:szCs w:val="24"/>
        </w:rPr>
        <w:t xml:space="preserve"> τεράστιες μειώσεις στο εισόδημά τους σωρευτικά</w:t>
      </w:r>
      <w:r>
        <w:rPr>
          <w:rFonts w:eastAsia="Times New Roman"/>
          <w:color w:val="201F1E"/>
          <w:szCs w:val="24"/>
        </w:rPr>
        <w:t>,</w:t>
      </w:r>
      <w:r w:rsidRPr="006D6889">
        <w:rPr>
          <w:rFonts w:eastAsia="Times New Roman"/>
          <w:color w:val="201F1E"/>
          <w:szCs w:val="24"/>
        </w:rPr>
        <w:t xml:space="preserve"> ιδίως την περίοδο 2010-2014</w:t>
      </w:r>
      <w:r>
        <w:rPr>
          <w:rFonts w:eastAsia="Times New Roman"/>
          <w:color w:val="201F1E"/>
          <w:szCs w:val="24"/>
        </w:rPr>
        <w:t>.</w:t>
      </w:r>
    </w:p>
    <w:p w14:paraId="12B6E8C3"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lastRenderedPageBreak/>
        <w:t>Η δομή αυτής της νέας δ</w:t>
      </w:r>
      <w:r w:rsidRPr="006D6889">
        <w:rPr>
          <w:rFonts w:eastAsia="Times New Roman"/>
          <w:color w:val="201F1E"/>
          <w:szCs w:val="24"/>
        </w:rPr>
        <w:t>έκατης τρίτης σύνταξης είναι γνωστή</w:t>
      </w:r>
      <w:r>
        <w:rPr>
          <w:rFonts w:eastAsia="Times New Roman"/>
          <w:color w:val="201F1E"/>
          <w:szCs w:val="24"/>
        </w:rPr>
        <w:t>,</w:t>
      </w:r>
      <w:r w:rsidRPr="006D6889">
        <w:rPr>
          <w:rFonts w:eastAsia="Times New Roman"/>
          <w:color w:val="201F1E"/>
          <w:szCs w:val="24"/>
        </w:rPr>
        <w:t xml:space="preserve"> την έχουμε περιγράψει ήδη από την περασμένη Τρίτη στο Ζάππειο με τον Πρωθυπουργό και τον Υπουργό Οικονομικών</w:t>
      </w:r>
      <w:r>
        <w:rPr>
          <w:rFonts w:eastAsia="Times New Roman"/>
          <w:color w:val="201F1E"/>
          <w:szCs w:val="24"/>
        </w:rPr>
        <w:t>. Γ</w:t>
      </w:r>
      <w:r w:rsidRPr="006D6889">
        <w:rPr>
          <w:rFonts w:eastAsia="Times New Roman"/>
          <w:color w:val="201F1E"/>
          <w:szCs w:val="24"/>
        </w:rPr>
        <w:t>ια τους συνταξιο</w:t>
      </w:r>
      <w:r>
        <w:rPr>
          <w:rFonts w:eastAsia="Times New Roman"/>
          <w:color w:val="201F1E"/>
          <w:szCs w:val="24"/>
        </w:rPr>
        <w:t>ύχους οι οποίοι λαμβάνουν κύρια σύνταξη</w:t>
      </w:r>
      <w:r>
        <w:rPr>
          <w:rFonts w:eastAsia="Times New Roman"/>
          <w:color w:val="201F1E"/>
          <w:szCs w:val="24"/>
        </w:rPr>
        <w:t xml:space="preserve"> μέχρι 500 ευρώ θ</w:t>
      </w:r>
      <w:r w:rsidRPr="006D6889">
        <w:rPr>
          <w:rFonts w:eastAsia="Times New Roman"/>
          <w:color w:val="201F1E"/>
          <w:szCs w:val="24"/>
        </w:rPr>
        <w:t>α είναι το 100% της σύνταξης</w:t>
      </w:r>
      <w:r>
        <w:rPr>
          <w:rFonts w:eastAsia="Times New Roman"/>
          <w:color w:val="201F1E"/>
          <w:szCs w:val="24"/>
        </w:rPr>
        <w:t>, από 500 μέχρι 600 ευρώ θ</w:t>
      </w:r>
      <w:r w:rsidRPr="006D6889">
        <w:rPr>
          <w:rFonts w:eastAsia="Times New Roman"/>
          <w:color w:val="201F1E"/>
          <w:szCs w:val="24"/>
        </w:rPr>
        <w:t>α είναι το 70% της σύνταξης</w:t>
      </w:r>
      <w:r>
        <w:rPr>
          <w:rFonts w:eastAsia="Times New Roman"/>
          <w:color w:val="201F1E"/>
          <w:szCs w:val="24"/>
        </w:rPr>
        <w:t>, από 600 μέχρι 1.000 ευρώ θ</w:t>
      </w:r>
      <w:r w:rsidRPr="006D6889">
        <w:rPr>
          <w:rFonts w:eastAsia="Times New Roman"/>
          <w:color w:val="201F1E"/>
          <w:szCs w:val="24"/>
        </w:rPr>
        <w:t xml:space="preserve">α είναι το 50% της σύνταξης και από 1.000 ευρώ και </w:t>
      </w:r>
      <w:r>
        <w:rPr>
          <w:rFonts w:eastAsia="Times New Roman"/>
          <w:color w:val="201F1E"/>
          <w:szCs w:val="24"/>
        </w:rPr>
        <w:t>επάνω θα είναι το 30% της σύνταξη</w:t>
      </w:r>
      <w:r w:rsidRPr="006D6889">
        <w:rPr>
          <w:rFonts w:eastAsia="Times New Roman"/>
          <w:color w:val="201F1E"/>
          <w:szCs w:val="24"/>
        </w:rPr>
        <w:t>ς</w:t>
      </w:r>
      <w:r>
        <w:rPr>
          <w:rFonts w:eastAsia="Times New Roman"/>
          <w:color w:val="201F1E"/>
          <w:szCs w:val="24"/>
        </w:rPr>
        <w:t xml:space="preserve">. </w:t>
      </w:r>
    </w:p>
    <w:p w14:paraId="12B6E8C4"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Μιλάμε για δέκατη τρίτη</w:t>
      </w:r>
      <w:r w:rsidRPr="006D6889">
        <w:rPr>
          <w:rFonts w:eastAsia="Times New Roman"/>
          <w:color w:val="201F1E"/>
          <w:szCs w:val="24"/>
        </w:rPr>
        <w:t xml:space="preserve"> σύνταξη</w:t>
      </w:r>
      <w:r>
        <w:rPr>
          <w:rFonts w:eastAsia="Times New Roman"/>
          <w:color w:val="201F1E"/>
          <w:szCs w:val="24"/>
        </w:rPr>
        <w:t>, τη νέα δέ</w:t>
      </w:r>
      <w:r>
        <w:rPr>
          <w:rFonts w:eastAsia="Times New Roman"/>
          <w:color w:val="201F1E"/>
          <w:szCs w:val="24"/>
        </w:rPr>
        <w:t>κατη τρίτη σύνταξη. Α</w:t>
      </w:r>
      <w:r w:rsidRPr="006D6889">
        <w:rPr>
          <w:rFonts w:eastAsia="Times New Roman"/>
          <w:color w:val="201F1E"/>
          <w:szCs w:val="24"/>
        </w:rPr>
        <w:t xml:space="preserve">υτές οι αυξήσεις που περιέγραψα θα εφαρμόζονται στο ποσό της κύριας </w:t>
      </w:r>
      <w:r>
        <w:rPr>
          <w:rFonts w:eastAsia="Times New Roman"/>
          <w:color w:val="201F1E"/>
          <w:szCs w:val="24"/>
        </w:rPr>
        <w:t xml:space="preserve">μεικτής </w:t>
      </w:r>
      <w:r w:rsidRPr="006D6889">
        <w:rPr>
          <w:rFonts w:eastAsia="Times New Roman"/>
          <w:color w:val="201F1E"/>
          <w:szCs w:val="24"/>
        </w:rPr>
        <w:t>σύνταξης</w:t>
      </w:r>
      <w:r>
        <w:rPr>
          <w:rFonts w:eastAsia="Times New Roman"/>
          <w:color w:val="201F1E"/>
          <w:szCs w:val="24"/>
        </w:rPr>
        <w:t>,</w:t>
      </w:r>
      <w:r w:rsidRPr="006D6889">
        <w:rPr>
          <w:rFonts w:eastAsia="Times New Roman"/>
          <w:color w:val="201F1E"/>
          <w:szCs w:val="24"/>
        </w:rPr>
        <w:t xml:space="preserve"> της </w:t>
      </w:r>
      <w:r>
        <w:rPr>
          <w:rFonts w:eastAsia="Times New Roman"/>
          <w:color w:val="201F1E"/>
          <w:szCs w:val="24"/>
        </w:rPr>
        <w:t xml:space="preserve">κύριας σύνταξης. </w:t>
      </w:r>
    </w:p>
    <w:p w14:paraId="12B6E8C5" w14:textId="77777777" w:rsidR="00F81E5F" w:rsidRDefault="0022463A">
      <w:pPr>
        <w:spacing w:line="600" w:lineRule="auto"/>
        <w:ind w:firstLine="720"/>
        <w:jc w:val="both"/>
        <w:rPr>
          <w:rFonts w:eastAsia="Times New Roman"/>
          <w:color w:val="201F1E"/>
          <w:szCs w:val="24"/>
        </w:rPr>
      </w:pPr>
      <w:r w:rsidRPr="006D6889">
        <w:rPr>
          <w:rFonts w:eastAsia="Times New Roman"/>
          <w:color w:val="201F1E"/>
          <w:szCs w:val="24"/>
        </w:rPr>
        <w:t>Άρα</w:t>
      </w:r>
      <w:r>
        <w:rPr>
          <w:rFonts w:eastAsia="Times New Roman"/>
          <w:color w:val="201F1E"/>
          <w:szCs w:val="24"/>
        </w:rPr>
        <w:t xml:space="preserve">, αφήνουμε </w:t>
      </w:r>
      <w:r w:rsidRPr="006D6889">
        <w:rPr>
          <w:rFonts w:eastAsia="Times New Roman"/>
          <w:color w:val="201F1E"/>
          <w:szCs w:val="24"/>
        </w:rPr>
        <w:t>στην άκρη την επικουρική σύνταξη που λαμβάνει ο ασφαλισμένος</w:t>
      </w:r>
      <w:r>
        <w:rPr>
          <w:rFonts w:eastAsia="Times New Roman"/>
          <w:color w:val="201F1E"/>
          <w:szCs w:val="24"/>
        </w:rPr>
        <w:t>,</w:t>
      </w:r>
      <w:r w:rsidRPr="006D6889">
        <w:rPr>
          <w:rFonts w:eastAsia="Times New Roman"/>
          <w:color w:val="201F1E"/>
          <w:szCs w:val="24"/>
        </w:rPr>
        <w:t xml:space="preserve"> ο συνταξιούχος </w:t>
      </w:r>
      <w:r>
        <w:rPr>
          <w:rFonts w:eastAsia="Times New Roman"/>
          <w:color w:val="201F1E"/>
          <w:szCs w:val="24"/>
        </w:rPr>
        <w:t xml:space="preserve">–η </w:t>
      </w:r>
      <w:r w:rsidRPr="006D6889">
        <w:rPr>
          <w:rFonts w:eastAsia="Times New Roman"/>
          <w:color w:val="201F1E"/>
          <w:szCs w:val="24"/>
        </w:rPr>
        <w:t xml:space="preserve">συντριπτική πλειονότητα των </w:t>
      </w:r>
      <w:r w:rsidRPr="006D6889">
        <w:rPr>
          <w:rFonts w:eastAsia="Times New Roman"/>
          <w:color w:val="201F1E"/>
          <w:szCs w:val="24"/>
        </w:rPr>
        <w:t>συνταξιούχων λαμβάνει και μία επικουρική σύνταξη</w:t>
      </w:r>
      <w:r>
        <w:rPr>
          <w:rFonts w:eastAsia="Times New Roman"/>
          <w:color w:val="201F1E"/>
          <w:szCs w:val="24"/>
        </w:rPr>
        <w:t xml:space="preserve">, αυτή </w:t>
      </w:r>
      <w:r w:rsidRPr="006D6889">
        <w:rPr>
          <w:rFonts w:eastAsia="Times New Roman"/>
          <w:color w:val="201F1E"/>
          <w:szCs w:val="24"/>
        </w:rPr>
        <w:t>την αφήνουμε στην άκρη</w:t>
      </w:r>
      <w:r>
        <w:rPr>
          <w:rFonts w:eastAsia="Times New Roman"/>
          <w:color w:val="201F1E"/>
          <w:szCs w:val="24"/>
        </w:rPr>
        <w:t>-</w:t>
      </w:r>
      <w:r w:rsidRPr="006D6889">
        <w:rPr>
          <w:rFonts w:eastAsia="Times New Roman"/>
          <w:color w:val="201F1E"/>
          <w:szCs w:val="24"/>
        </w:rPr>
        <w:t xml:space="preserve"> και </w:t>
      </w:r>
      <w:r w:rsidRPr="006D6889">
        <w:rPr>
          <w:rFonts w:eastAsia="Times New Roman"/>
          <w:color w:val="201F1E"/>
          <w:szCs w:val="24"/>
        </w:rPr>
        <w:lastRenderedPageBreak/>
        <w:t>υπολογίζουμε τις αυξήσεις που σας περιέγραψα στη βάση του ποσού της κύριας σύνταξης</w:t>
      </w:r>
      <w:r>
        <w:rPr>
          <w:rFonts w:eastAsia="Times New Roman"/>
          <w:color w:val="201F1E"/>
          <w:szCs w:val="24"/>
        </w:rPr>
        <w:t xml:space="preserve">. Αν </w:t>
      </w:r>
      <w:r w:rsidRPr="006D6889">
        <w:rPr>
          <w:rFonts w:eastAsia="Times New Roman"/>
          <w:color w:val="201F1E"/>
          <w:szCs w:val="24"/>
        </w:rPr>
        <w:t>λαμβάνει περισσότερες κύριες συντάξεις</w:t>
      </w:r>
      <w:r>
        <w:rPr>
          <w:rFonts w:eastAsia="Times New Roman"/>
          <w:color w:val="201F1E"/>
          <w:szCs w:val="24"/>
        </w:rPr>
        <w:t xml:space="preserve">, τότε αθροίζουμε </w:t>
      </w:r>
      <w:r w:rsidRPr="006D6889">
        <w:rPr>
          <w:rFonts w:eastAsia="Times New Roman"/>
          <w:color w:val="201F1E"/>
          <w:szCs w:val="24"/>
        </w:rPr>
        <w:t>τις κύριες συντάξεις και υπολ</w:t>
      </w:r>
      <w:r w:rsidRPr="006D6889">
        <w:rPr>
          <w:rFonts w:eastAsia="Times New Roman"/>
          <w:color w:val="201F1E"/>
          <w:szCs w:val="24"/>
        </w:rPr>
        <w:t xml:space="preserve">ογίζουμε </w:t>
      </w:r>
      <w:r>
        <w:rPr>
          <w:rFonts w:eastAsia="Times New Roman"/>
          <w:color w:val="201F1E"/>
          <w:szCs w:val="24"/>
        </w:rPr>
        <w:t xml:space="preserve">επ’ </w:t>
      </w:r>
      <w:r w:rsidRPr="006D6889">
        <w:rPr>
          <w:rFonts w:eastAsia="Times New Roman"/>
          <w:color w:val="201F1E"/>
          <w:szCs w:val="24"/>
        </w:rPr>
        <w:t xml:space="preserve">αυτού του νέου </w:t>
      </w:r>
      <w:r>
        <w:rPr>
          <w:rFonts w:eastAsia="Times New Roman"/>
          <w:color w:val="201F1E"/>
          <w:szCs w:val="24"/>
        </w:rPr>
        <w:t>ποσού</w:t>
      </w:r>
      <w:r w:rsidRPr="006D6889">
        <w:rPr>
          <w:rFonts w:eastAsia="Times New Roman"/>
          <w:color w:val="201F1E"/>
          <w:szCs w:val="24"/>
        </w:rPr>
        <w:t xml:space="preserve"> </w:t>
      </w:r>
      <w:r>
        <w:rPr>
          <w:rFonts w:eastAsia="Times New Roman"/>
          <w:color w:val="201F1E"/>
          <w:szCs w:val="24"/>
        </w:rPr>
        <w:t>το ποσοστό της προσαύξησης της δ</w:t>
      </w:r>
      <w:r w:rsidRPr="006D6889">
        <w:rPr>
          <w:rFonts w:eastAsia="Times New Roman"/>
          <w:color w:val="201F1E"/>
          <w:szCs w:val="24"/>
        </w:rPr>
        <w:t>έκατης τρίτης σύνταξης</w:t>
      </w:r>
      <w:r>
        <w:rPr>
          <w:rFonts w:eastAsia="Times New Roman"/>
          <w:color w:val="201F1E"/>
          <w:szCs w:val="24"/>
        </w:rPr>
        <w:t>.</w:t>
      </w:r>
    </w:p>
    <w:p w14:paraId="12B6E8C6"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Η διευκρίνιση που κάνω</w:t>
      </w:r>
      <w:r w:rsidRPr="006D6889">
        <w:rPr>
          <w:rFonts w:eastAsia="Times New Roman"/>
          <w:color w:val="201F1E"/>
          <w:szCs w:val="24"/>
        </w:rPr>
        <w:t xml:space="preserve"> σε σχέση με τις επικουρικές έχει αξία γιατί με τον τρόπο που σας περιέγραψα είναι μεγαλύτερη </w:t>
      </w:r>
      <w:r>
        <w:rPr>
          <w:rFonts w:eastAsia="Times New Roman"/>
          <w:color w:val="201F1E"/>
          <w:szCs w:val="24"/>
        </w:rPr>
        <w:t xml:space="preserve">η </w:t>
      </w:r>
      <w:r w:rsidRPr="006D6889">
        <w:rPr>
          <w:rFonts w:eastAsia="Times New Roman"/>
          <w:color w:val="201F1E"/>
          <w:szCs w:val="24"/>
        </w:rPr>
        <w:t>ενίσχυση στο εισόδημα των συνταξιούχων</w:t>
      </w:r>
      <w:r>
        <w:rPr>
          <w:rFonts w:eastAsia="Times New Roman"/>
          <w:color w:val="201F1E"/>
          <w:szCs w:val="24"/>
        </w:rPr>
        <w:t xml:space="preserve">. Αν ένας </w:t>
      </w:r>
      <w:r w:rsidRPr="006D6889">
        <w:rPr>
          <w:rFonts w:eastAsia="Times New Roman"/>
          <w:color w:val="201F1E"/>
          <w:szCs w:val="24"/>
        </w:rPr>
        <w:t xml:space="preserve">συνταξιούχος έχει </w:t>
      </w:r>
      <w:r>
        <w:rPr>
          <w:rFonts w:eastAsia="Times New Roman"/>
          <w:color w:val="201F1E"/>
          <w:szCs w:val="24"/>
        </w:rPr>
        <w:t xml:space="preserve">-φέρ’ ειπείν- </w:t>
      </w:r>
      <w:r w:rsidRPr="006D6889">
        <w:rPr>
          <w:rFonts w:eastAsia="Times New Roman"/>
          <w:color w:val="201F1E"/>
          <w:szCs w:val="24"/>
        </w:rPr>
        <w:t xml:space="preserve">500 ευρώ κύρια σύνταξη και 170 </w:t>
      </w:r>
      <w:r>
        <w:rPr>
          <w:rFonts w:eastAsia="Times New Roman"/>
          <w:color w:val="201F1E"/>
          <w:szCs w:val="24"/>
        </w:rPr>
        <w:t xml:space="preserve">ευρώ </w:t>
      </w:r>
      <w:r w:rsidRPr="006D6889">
        <w:rPr>
          <w:rFonts w:eastAsia="Times New Roman"/>
          <w:color w:val="201F1E"/>
          <w:szCs w:val="24"/>
        </w:rPr>
        <w:t>επικουρική</w:t>
      </w:r>
      <w:r>
        <w:rPr>
          <w:rFonts w:eastAsia="Times New Roman"/>
          <w:color w:val="201F1E"/>
          <w:szCs w:val="24"/>
        </w:rPr>
        <w:t>,</w:t>
      </w:r>
      <w:r w:rsidRPr="006D6889">
        <w:rPr>
          <w:rFonts w:eastAsia="Times New Roman"/>
          <w:color w:val="201F1E"/>
          <w:szCs w:val="24"/>
        </w:rPr>
        <w:t xml:space="preserve"> θα λάβει 500 ευρώ </w:t>
      </w:r>
      <w:r>
        <w:rPr>
          <w:rFonts w:eastAsia="Times New Roman"/>
          <w:color w:val="201F1E"/>
          <w:szCs w:val="24"/>
        </w:rPr>
        <w:t xml:space="preserve">δέκατη τρίτη </w:t>
      </w:r>
      <w:r w:rsidRPr="006D6889">
        <w:rPr>
          <w:rFonts w:eastAsia="Times New Roman"/>
          <w:color w:val="201F1E"/>
          <w:szCs w:val="24"/>
        </w:rPr>
        <w:t>σύνταξη</w:t>
      </w:r>
      <w:r>
        <w:rPr>
          <w:rFonts w:eastAsia="Times New Roman"/>
          <w:color w:val="201F1E"/>
          <w:szCs w:val="24"/>
        </w:rPr>
        <w:t xml:space="preserve">. Δεν θα προσμετρήσουμε, δηλαδή, </w:t>
      </w:r>
      <w:r w:rsidRPr="006D6889">
        <w:rPr>
          <w:rFonts w:eastAsia="Times New Roman"/>
          <w:color w:val="201F1E"/>
          <w:szCs w:val="24"/>
        </w:rPr>
        <w:t>την επικουρική για να το</w:t>
      </w:r>
      <w:r>
        <w:rPr>
          <w:rFonts w:eastAsia="Times New Roman"/>
          <w:color w:val="201F1E"/>
          <w:szCs w:val="24"/>
        </w:rPr>
        <w:t>υ</w:t>
      </w:r>
      <w:r w:rsidRPr="006D6889">
        <w:rPr>
          <w:rFonts w:eastAsia="Times New Roman"/>
          <w:color w:val="201F1E"/>
          <w:szCs w:val="24"/>
        </w:rPr>
        <w:t xml:space="preserve"> ανεβάσουμε κλιμάκιο και να πάρει χαμηλότερο ποσοστό</w:t>
      </w:r>
      <w:r>
        <w:rPr>
          <w:rFonts w:eastAsia="Times New Roman"/>
          <w:color w:val="201F1E"/>
          <w:szCs w:val="24"/>
        </w:rPr>
        <w:t>.</w:t>
      </w:r>
    </w:p>
    <w:p w14:paraId="12B6E8C7"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 xml:space="preserve">Ο κ. </w:t>
      </w:r>
      <w:proofErr w:type="spellStart"/>
      <w:r>
        <w:rPr>
          <w:rFonts w:eastAsia="Times New Roman"/>
          <w:color w:val="201F1E"/>
          <w:szCs w:val="24"/>
        </w:rPr>
        <w:t>Τσακαλώτος</w:t>
      </w:r>
      <w:proofErr w:type="spellEnd"/>
      <w:r>
        <w:rPr>
          <w:rFonts w:eastAsia="Times New Roman"/>
          <w:color w:val="201F1E"/>
          <w:szCs w:val="24"/>
        </w:rPr>
        <w:t xml:space="preserve"> είπε πριν </w:t>
      </w:r>
      <w:r>
        <w:rPr>
          <w:rFonts w:eastAsia="Times New Roman"/>
          <w:color w:val="201F1E"/>
          <w:szCs w:val="24"/>
        </w:rPr>
        <w:t xml:space="preserve">ότι αυτά </w:t>
      </w:r>
      <w:r w:rsidRPr="006D6889">
        <w:rPr>
          <w:rFonts w:eastAsia="Times New Roman"/>
          <w:color w:val="201F1E"/>
          <w:szCs w:val="24"/>
        </w:rPr>
        <w:t xml:space="preserve">τα μέτρα </w:t>
      </w:r>
      <w:r>
        <w:rPr>
          <w:rFonts w:eastAsia="Times New Roman"/>
          <w:color w:val="201F1E"/>
          <w:szCs w:val="24"/>
        </w:rPr>
        <w:t>μ</w:t>
      </w:r>
      <w:r w:rsidRPr="006D6889">
        <w:rPr>
          <w:rFonts w:eastAsia="Times New Roman"/>
          <w:color w:val="201F1E"/>
          <w:szCs w:val="24"/>
        </w:rPr>
        <w:t xml:space="preserve">ε τις τροπολογίες που παρουσιάζουμε σήμερα πρέπει κανείς να </w:t>
      </w:r>
      <w:r>
        <w:rPr>
          <w:rFonts w:eastAsia="Times New Roman"/>
          <w:color w:val="201F1E"/>
          <w:szCs w:val="24"/>
        </w:rPr>
        <w:t>τα δει στο συνολικό π</w:t>
      </w:r>
      <w:r w:rsidRPr="006D6889">
        <w:rPr>
          <w:rFonts w:eastAsia="Times New Roman"/>
          <w:color w:val="201F1E"/>
          <w:szCs w:val="24"/>
        </w:rPr>
        <w:t xml:space="preserve">λαίσιο που </w:t>
      </w:r>
      <w:r>
        <w:rPr>
          <w:rFonts w:eastAsia="Times New Roman"/>
          <w:color w:val="201F1E"/>
          <w:szCs w:val="24"/>
        </w:rPr>
        <w:t xml:space="preserve">εισάγονται, </w:t>
      </w:r>
      <w:r w:rsidRPr="006D6889">
        <w:rPr>
          <w:rFonts w:eastAsia="Times New Roman"/>
          <w:color w:val="201F1E"/>
          <w:szCs w:val="24"/>
        </w:rPr>
        <w:t>δηλαδή στο πλαίσιο της ανάταξης της οικονομίας και της ανά</w:t>
      </w:r>
      <w:r>
        <w:rPr>
          <w:rFonts w:eastAsia="Times New Roman"/>
          <w:color w:val="201F1E"/>
          <w:szCs w:val="24"/>
        </w:rPr>
        <w:t xml:space="preserve">ταξης και </w:t>
      </w:r>
      <w:r>
        <w:rPr>
          <w:rFonts w:eastAsia="Times New Roman"/>
          <w:color w:val="201F1E"/>
          <w:szCs w:val="24"/>
        </w:rPr>
        <w:lastRenderedPageBreak/>
        <w:t>των δημόσιων ο</w:t>
      </w:r>
      <w:r w:rsidRPr="006D6889">
        <w:rPr>
          <w:rFonts w:eastAsia="Times New Roman"/>
          <w:color w:val="201F1E"/>
          <w:szCs w:val="24"/>
        </w:rPr>
        <w:t>ικονομικών</w:t>
      </w:r>
      <w:r>
        <w:rPr>
          <w:rFonts w:eastAsia="Times New Roman"/>
          <w:color w:val="201F1E"/>
          <w:szCs w:val="24"/>
        </w:rPr>
        <w:t>.</w:t>
      </w:r>
      <w:r w:rsidRPr="006D6889">
        <w:rPr>
          <w:rFonts w:eastAsia="Times New Roman"/>
          <w:color w:val="201F1E"/>
          <w:szCs w:val="24"/>
        </w:rPr>
        <w:t xml:space="preserve"> Και πρέπει κανείς να </w:t>
      </w:r>
      <w:r>
        <w:rPr>
          <w:rFonts w:eastAsia="Times New Roman"/>
          <w:color w:val="201F1E"/>
          <w:szCs w:val="24"/>
        </w:rPr>
        <w:t xml:space="preserve">τα </w:t>
      </w:r>
      <w:r w:rsidRPr="006D6889">
        <w:rPr>
          <w:rFonts w:eastAsia="Times New Roman"/>
          <w:color w:val="201F1E"/>
          <w:szCs w:val="24"/>
        </w:rPr>
        <w:t xml:space="preserve">προσεγγίσει </w:t>
      </w:r>
      <w:r w:rsidRPr="006D6889">
        <w:rPr>
          <w:rFonts w:eastAsia="Times New Roman"/>
          <w:color w:val="201F1E"/>
          <w:szCs w:val="24"/>
        </w:rPr>
        <w:t>συνολικά</w:t>
      </w:r>
      <w:r>
        <w:rPr>
          <w:rFonts w:eastAsia="Times New Roman"/>
          <w:color w:val="201F1E"/>
          <w:szCs w:val="24"/>
        </w:rPr>
        <w:t>,</w:t>
      </w:r>
      <w:r w:rsidRPr="006D6889">
        <w:rPr>
          <w:rFonts w:eastAsia="Times New Roman"/>
          <w:color w:val="201F1E"/>
          <w:szCs w:val="24"/>
        </w:rPr>
        <w:t xml:space="preserve"> δηλαδή</w:t>
      </w:r>
      <w:r>
        <w:rPr>
          <w:rFonts w:eastAsia="Times New Roman"/>
          <w:color w:val="201F1E"/>
          <w:szCs w:val="24"/>
        </w:rPr>
        <w:t xml:space="preserve"> να δει πώ</w:t>
      </w:r>
      <w:r w:rsidRPr="006D6889">
        <w:rPr>
          <w:rFonts w:eastAsia="Times New Roman"/>
          <w:color w:val="201F1E"/>
          <w:szCs w:val="24"/>
        </w:rPr>
        <w:t>ς κάθε ένα εξ αυτών τ</w:t>
      </w:r>
      <w:r>
        <w:rPr>
          <w:rFonts w:eastAsia="Times New Roman"/>
          <w:color w:val="201F1E"/>
          <w:szCs w:val="24"/>
        </w:rPr>
        <w:t>ων μέτρων ουσιαστικά ενισχύει μι</w:t>
      </w:r>
      <w:r w:rsidRPr="006D6889">
        <w:rPr>
          <w:rFonts w:eastAsia="Times New Roman"/>
          <w:color w:val="201F1E"/>
          <w:szCs w:val="24"/>
        </w:rPr>
        <w:t>α πολύ μεγάλη κοινωνική ομάδα</w:t>
      </w:r>
      <w:r>
        <w:rPr>
          <w:rFonts w:eastAsia="Times New Roman"/>
          <w:color w:val="201F1E"/>
          <w:szCs w:val="24"/>
        </w:rPr>
        <w:t xml:space="preserve">. Και αυτό ισχύει πρωτίστως και για </w:t>
      </w:r>
      <w:r w:rsidRPr="006D6889">
        <w:rPr>
          <w:rFonts w:eastAsia="Times New Roman"/>
          <w:color w:val="201F1E"/>
          <w:szCs w:val="24"/>
        </w:rPr>
        <w:t>τις συντάξεις</w:t>
      </w:r>
      <w:r>
        <w:rPr>
          <w:rFonts w:eastAsia="Times New Roman"/>
          <w:color w:val="201F1E"/>
          <w:szCs w:val="24"/>
        </w:rPr>
        <w:t>.</w:t>
      </w:r>
    </w:p>
    <w:p w14:paraId="12B6E8C8"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 xml:space="preserve">Στις συντάξεις, όμως, ιδίως, </w:t>
      </w:r>
      <w:r w:rsidRPr="006D6889">
        <w:rPr>
          <w:rFonts w:eastAsia="Times New Roman"/>
          <w:color w:val="201F1E"/>
          <w:szCs w:val="24"/>
        </w:rPr>
        <w:t>θα ήθελα αυτό να το δει κανείς και στο πλαίσιο της συνολικής προσπάθ</w:t>
      </w:r>
      <w:r w:rsidRPr="006D6889">
        <w:rPr>
          <w:rFonts w:eastAsia="Times New Roman"/>
          <w:color w:val="201F1E"/>
          <w:szCs w:val="24"/>
        </w:rPr>
        <w:t xml:space="preserve">ειας που </w:t>
      </w:r>
      <w:r>
        <w:rPr>
          <w:rFonts w:eastAsia="Times New Roman"/>
          <w:color w:val="201F1E"/>
          <w:szCs w:val="24"/>
        </w:rPr>
        <w:t>κάνουμε για την ανάταξη του δημοσί</w:t>
      </w:r>
      <w:r w:rsidRPr="006D6889">
        <w:rPr>
          <w:rFonts w:eastAsia="Times New Roman"/>
          <w:color w:val="201F1E"/>
          <w:szCs w:val="24"/>
        </w:rPr>
        <w:t>ου συστήματος κοινωνικής ασφάλισης</w:t>
      </w:r>
      <w:r>
        <w:rPr>
          <w:rFonts w:eastAsia="Times New Roman"/>
          <w:color w:val="201F1E"/>
          <w:szCs w:val="24"/>
        </w:rPr>
        <w:t xml:space="preserve">. </w:t>
      </w:r>
    </w:p>
    <w:p w14:paraId="12B6E8C9"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Ό</w:t>
      </w:r>
      <w:r w:rsidRPr="006D6889">
        <w:rPr>
          <w:rFonts w:eastAsia="Times New Roman"/>
          <w:color w:val="201F1E"/>
          <w:szCs w:val="24"/>
        </w:rPr>
        <w:t xml:space="preserve">ταν ξεκινήσαμε το </w:t>
      </w:r>
      <w:r>
        <w:rPr>
          <w:rFonts w:eastAsia="Times New Roman"/>
          <w:color w:val="201F1E"/>
          <w:szCs w:val="24"/>
        </w:rPr>
        <w:t>20</w:t>
      </w:r>
      <w:r w:rsidRPr="006D6889">
        <w:rPr>
          <w:rFonts w:eastAsia="Times New Roman"/>
          <w:color w:val="201F1E"/>
          <w:szCs w:val="24"/>
        </w:rPr>
        <w:t xml:space="preserve">15 την προσπάθειά </w:t>
      </w:r>
      <w:r>
        <w:rPr>
          <w:rFonts w:eastAsia="Times New Roman"/>
          <w:color w:val="201F1E"/>
          <w:szCs w:val="24"/>
        </w:rPr>
        <w:t>μας,</w:t>
      </w:r>
      <w:r w:rsidRPr="006D6889">
        <w:rPr>
          <w:rFonts w:eastAsia="Times New Roman"/>
          <w:color w:val="201F1E"/>
          <w:szCs w:val="24"/>
        </w:rPr>
        <w:t xml:space="preserve"> παραλάβαμε ένα ασφαλιστικό σύστημα στα όρια της κατάρρευσης</w:t>
      </w:r>
      <w:r>
        <w:rPr>
          <w:rFonts w:eastAsia="Times New Roman"/>
          <w:color w:val="201F1E"/>
          <w:szCs w:val="24"/>
        </w:rPr>
        <w:t>,</w:t>
      </w:r>
      <w:r w:rsidRPr="006D6889">
        <w:rPr>
          <w:rFonts w:eastAsia="Times New Roman"/>
          <w:color w:val="201F1E"/>
          <w:szCs w:val="24"/>
        </w:rPr>
        <w:t xml:space="preserve"> με ένα τεράστιο έλλειμμα μετά από δώδεκα διαδοχικές </w:t>
      </w:r>
      <w:r>
        <w:rPr>
          <w:rFonts w:eastAsia="Times New Roman"/>
          <w:color w:val="201F1E"/>
          <w:szCs w:val="24"/>
        </w:rPr>
        <w:t xml:space="preserve">οριζόντιες </w:t>
      </w:r>
      <w:r w:rsidRPr="006D6889">
        <w:rPr>
          <w:rFonts w:eastAsia="Times New Roman"/>
          <w:color w:val="201F1E"/>
          <w:szCs w:val="24"/>
        </w:rPr>
        <w:t>περικοπέ</w:t>
      </w:r>
      <w:r w:rsidRPr="006D6889">
        <w:rPr>
          <w:rFonts w:eastAsia="Times New Roman"/>
          <w:color w:val="201F1E"/>
          <w:szCs w:val="24"/>
        </w:rPr>
        <w:t xml:space="preserve">ς </w:t>
      </w:r>
      <w:r>
        <w:rPr>
          <w:rFonts w:eastAsia="Times New Roman"/>
          <w:color w:val="201F1E"/>
          <w:szCs w:val="24"/>
        </w:rPr>
        <w:t>τ</w:t>
      </w:r>
      <w:r w:rsidRPr="006D6889">
        <w:rPr>
          <w:rFonts w:eastAsia="Times New Roman"/>
          <w:color w:val="201F1E"/>
          <w:szCs w:val="24"/>
        </w:rPr>
        <w:t>ων συντάξεων</w:t>
      </w:r>
      <w:r>
        <w:rPr>
          <w:rFonts w:eastAsia="Times New Roman"/>
          <w:color w:val="201F1E"/>
          <w:szCs w:val="24"/>
        </w:rPr>
        <w:t xml:space="preserve"> -</w:t>
      </w:r>
      <w:r w:rsidRPr="006D6889">
        <w:rPr>
          <w:rFonts w:eastAsia="Times New Roman"/>
          <w:color w:val="201F1E"/>
          <w:szCs w:val="24"/>
        </w:rPr>
        <w:t>πολλές εκ των οποίων κρίθηκαν αντισυνταγματικές και</w:t>
      </w:r>
      <w:r>
        <w:rPr>
          <w:rFonts w:eastAsia="Times New Roman"/>
          <w:color w:val="201F1E"/>
          <w:szCs w:val="24"/>
        </w:rPr>
        <w:t xml:space="preserve"> δημιουργούν τις </w:t>
      </w:r>
      <w:r w:rsidRPr="006D6889">
        <w:rPr>
          <w:rFonts w:eastAsia="Times New Roman"/>
          <w:color w:val="201F1E"/>
          <w:szCs w:val="24"/>
        </w:rPr>
        <w:t xml:space="preserve">αναστατώσεις με τη διεκδίκηση αναδρομικών </w:t>
      </w:r>
      <w:r>
        <w:rPr>
          <w:rFonts w:eastAsia="Times New Roman"/>
          <w:color w:val="201F1E"/>
          <w:szCs w:val="24"/>
        </w:rPr>
        <w:t xml:space="preserve">των </w:t>
      </w:r>
      <w:r w:rsidRPr="006D6889">
        <w:rPr>
          <w:rFonts w:eastAsia="Times New Roman"/>
          <w:color w:val="201F1E"/>
          <w:szCs w:val="24"/>
        </w:rPr>
        <w:t>συνταξιούχων</w:t>
      </w:r>
      <w:r>
        <w:rPr>
          <w:rFonts w:eastAsia="Times New Roman"/>
          <w:color w:val="201F1E"/>
          <w:szCs w:val="24"/>
        </w:rPr>
        <w:t>-</w:t>
      </w:r>
      <w:r w:rsidRPr="006D6889">
        <w:rPr>
          <w:rFonts w:eastAsia="Times New Roman"/>
          <w:color w:val="201F1E"/>
          <w:szCs w:val="24"/>
        </w:rPr>
        <w:t xml:space="preserve"> με </w:t>
      </w:r>
      <w:r>
        <w:rPr>
          <w:rFonts w:eastAsia="Times New Roman"/>
          <w:color w:val="201F1E"/>
          <w:szCs w:val="24"/>
        </w:rPr>
        <w:t>πολλές, τετρακόσιες χιλιάδες</w:t>
      </w:r>
      <w:r w:rsidRPr="006D6889">
        <w:rPr>
          <w:rFonts w:eastAsia="Times New Roman"/>
          <w:color w:val="201F1E"/>
          <w:szCs w:val="24"/>
        </w:rPr>
        <w:t xml:space="preserve"> απλήρωτες </w:t>
      </w:r>
      <w:r>
        <w:rPr>
          <w:rFonts w:eastAsia="Times New Roman"/>
          <w:color w:val="201F1E"/>
          <w:szCs w:val="24"/>
        </w:rPr>
        <w:t xml:space="preserve">συντάξεις </w:t>
      </w:r>
      <w:r w:rsidRPr="006D6889">
        <w:rPr>
          <w:rFonts w:eastAsia="Times New Roman"/>
          <w:color w:val="201F1E"/>
          <w:szCs w:val="24"/>
        </w:rPr>
        <w:t>στα συρτάρια μας και ένα πολύ μεγάλο χρέος των ασφαλισμένων</w:t>
      </w:r>
      <w:r w:rsidRPr="006D6889">
        <w:rPr>
          <w:rFonts w:eastAsia="Times New Roman"/>
          <w:color w:val="201F1E"/>
          <w:szCs w:val="24"/>
        </w:rPr>
        <w:t xml:space="preserve"> προς τα ασφαλιστικά ταμεία</w:t>
      </w:r>
      <w:r>
        <w:rPr>
          <w:rFonts w:eastAsia="Times New Roman"/>
          <w:color w:val="201F1E"/>
          <w:szCs w:val="24"/>
        </w:rPr>
        <w:t xml:space="preserve">. </w:t>
      </w:r>
    </w:p>
    <w:p w14:paraId="12B6E8CA"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lastRenderedPageBreak/>
        <w:t>Κ</w:t>
      </w:r>
      <w:r w:rsidRPr="006D6889">
        <w:rPr>
          <w:rFonts w:eastAsia="Times New Roman"/>
          <w:color w:val="201F1E"/>
          <w:szCs w:val="24"/>
        </w:rPr>
        <w:t xml:space="preserve">άναμε μία διαρθρωτική μεταρρύθμιση </w:t>
      </w:r>
      <w:r>
        <w:rPr>
          <w:rFonts w:eastAsia="Times New Roman"/>
          <w:color w:val="201F1E"/>
          <w:szCs w:val="24"/>
        </w:rPr>
        <w:t>η οποία έθεσε σαφεί</w:t>
      </w:r>
      <w:r w:rsidRPr="006D6889">
        <w:rPr>
          <w:rFonts w:eastAsia="Times New Roman"/>
          <w:color w:val="201F1E"/>
          <w:szCs w:val="24"/>
        </w:rPr>
        <w:t>ς</w:t>
      </w:r>
      <w:r>
        <w:rPr>
          <w:rFonts w:eastAsia="Times New Roman"/>
          <w:color w:val="201F1E"/>
          <w:szCs w:val="24"/>
        </w:rPr>
        <w:t>,</w:t>
      </w:r>
      <w:r w:rsidRPr="006D6889">
        <w:rPr>
          <w:rFonts w:eastAsia="Times New Roman"/>
          <w:color w:val="201F1E"/>
          <w:szCs w:val="24"/>
        </w:rPr>
        <w:t xml:space="preserve"> ξεκάθ</w:t>
      </w:r>
      <w:r>
        <w:rPr>
          <w:rFonts w:eastAsia="Times New Roman"/>
          <w:color w:val="201F1E"/>
          <w:szCs w:val="24"/>
        </w:rPr>
        <w:t xml:space="preserve">αρους, δίκαιους, διαφανείς </w:t>
      </w:r>
      <w:r w:rsidRPr="006D6889">
        <w:rPr>
          <w:rFonts w:eastAsia="Times New Roman"/>
          <w:color w:val="201F1E"/>
          <w:szCs w:val="24"/>
        </w:rPr>
        <w:t>κανόνες υπολογισμού των εισφορών και των συντάξεων</w:t>
      </w:r>
      <w:r>
        <w:rPr>
          <w:rFonts w:eastAsia="Times New Roman"/>
          <w:color w:val="201F1E"/>
          <w:szCs w:val="24"/>
        </w:rPr>
        <w:t xml:space="preserve">. </w:t>
      </w:r>
    </w:p>
    <w:p w14:paraId="12B6E8CB"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 xml:space="preserve">Επομένως </w:t>
      </w:r>
      <w:r w:rsidRPr="006D6889">
        <w:rPr>
          <w:rFonts w:eastAsia="Times New Roman"/>
          <w:color w:val="201F1E"/>
          <w:szCs w:val="24"/>
        </w:rPr>
        <w:t>θέσαμε το σύστημα σε νέα βάση</w:t>
      </w:r>
      <w:r>
        <w:rPr>
          <w:rFonts w:eastAsia="Times New Roman"/>
          <w:color w:val="201F1E"/>
          <w:szCs w:val="24"/>
        </w:rPr>
        <w:t>, σε μι</w:t>
      </w:r>
      <w:r w:rsidRPr="006D6889">
        <w:rPr>
          <w:rFonts w:eastAsia="Times New Roman"/>
          <w:color w:val="201F1E"/>
          <w:szCs w:val="24"/>
        </w:rPr>
        <w:t>α νέα σ</w:t>
      </w:r>
      <w:r>
        <w:rPr>
          <w:rFonts w:eastAsia="Times New Roman"/>
          <w:color w:val="201F1E"/>
          <w:szCs w:val="24"/>
        </w:rPr>
        <w:t>τέρεη</w:t>
      </w:r>
      <w:r w:rsidRPr="006D6889">
        <w:rPr>
          <w:rFonts w:eastAsia="Times New Roman"/>
          <w:color w:val="201F1E"/>
          <w:szCs w:val="24"/>
        </w:rPr>
        <w:t xml:space="preserve"> βάση</w:t>
      </w:r>
      <w:r>
        <w:rPr>
          <w:rFonts w:eastAsia="Times New Roman"/>
          <w:color w:val="201F1E"/>
          <w:szCs w:val="24"/>
        </w:rPr>
        <w:t xml:space="preserve">, στη βάση </w:t>
      </w:r>
      <w:r w:rsidRPr="006D6889">
        <w:rPr>
          <w:rFonts w:eastAsia="Times New Roman"/>
          <w:color w:val="201F1E"/>
          <w:szCs w:val="24"/>
        </w:rPr>
        <w:t>αυτή που π</w:t>
      </w:r>
      <w:r w:rsidRPr="006D6889">
        <w:rPr>
          <w:rFonts w:eastAsia="Times New Roman"/>
          <w:color w:val="201F1E"/>
          <w:szCs w:val="24"/>
        </w:rPr>
        <w:t>ροκύπτει ότι θα είναι και βιώσιμο για τις επόμενες δεκαετίες</w:t>
      </w:r>
      <w:r>
        <w:rPr>
          <w:rFonts w:eastAsia="Times New Roman"/>
          <w:color w:val="201F1E"/>
          <w:szCs w:val="24"/>
        </w:rPr>
        <w:t>, μετατρέψα</w:t>
      </w:r>
      <w:r w:rsidRPr="006D6889">
        <w:rPr>
          <w:rFonts w:eastAsia="Times New Roman"/>
          <w:color w:val="201F1E"/>
          <w:szCs w:val="24"/>
        </w:rPr>
        <w:t>με το έλλειμμα που παραλάβαμε σε πλεόνασμα</w:t>
      </w:r>
      <w:r>
        <w:rPr>
          <w:rFonts w:eastAsia="Times New Roman"/>
          <w:color w:val="201F1E"/>
          <w:szCs w:val="24"/>
        </w:rPr>
        <w:t>,</w:t>
      </w:r>
      <w:r w:rsidRPr="006D6889">
        <w:rPr>
          <w:rFonts w:eastAsia="Times New Roman"/>
          <w:color w:val="201F1E"/>
          <w:szCs w:val="24"/>
        </w:rPr>
        <w:t xml:space="preserve"> μπορέσαμε να κάνουμε αλλαγές στη βάση υπο</w:t>
      </w:r>
      <w:r>
        <w:rPr>
          <w:rFonts w:eastAsia="Times New Roman"/>
          <w:color w:val="201F1E"/>
          <w:szCs w:val="24"/>
        </w:rPr>
        <w:t>λογισμού των εισφορών των ελευθέρ</w:t>
      </w:r>
      <w:r w:rsidRPr="006D6889">
        <w:rPr>
          <w:rFonts w:eastAsia="Times New Roman"/>
          <w:color w:val="201F1E"/>
          <w:szCs w:val="24"/>
        </w:rPr>
        <w:t>ων επαγγελματιών</w:t>
      </w:r>
      <w:r>
        <w:rPr>
          <w:rFonts w:eastAsia="Times New Roman"/>
          <w:color w:val="201F1E"/>
          <w:szCs w:val="24"/>
        </w:rPr>
        <w:t>, έτσι ώστε να ελαφρύνονται ο</w:t>
      </w:r>
      <w:r w:rsidRPr="006D6889">
        <w:rPr>
          <w:rFonts w:eastAsia="Times New Roman"/>
          <w:color w:val="201F1E"/>
          <w:szCs w:val="24"/>
        </w:rPr>
        <w:t>ι ελεύθεροι επαγγελματ</w:t>
      </w:r>
      <w:r w:rsidRPr="006D6889">
        <w:rPr>
          <w:rFonts w:eastAsia="Times New Roman"/>
          <w:color w:val="201F1E"/>
          <w:szCs w:val="24"/>
        </w:rPr>
        <w:t>ίες</w:t>
      </w:r>
      <w:r>
        <w:rPr>
          <w:rFonts w:eastAsia="Times New Roman"/>
          <w:color w:val="201F1E"/>
          <w:szCs w:val="24"/>
        </w:rPr>
        <w:t>,</w:t>
      </w:r>
      <w:r w:rsidRPr="006D6889">
        <w:rPr>
          <w:rFonts w:eastAsia="Times New Roman"/>
          <w:color w:val="201F1E"/>
          <w:szCs w:val="24"/>
        </w:rPr>
        <w:t xml:space="preserve"> προχωρούμε το νομοσχέδιο με τις </w:t>
      </w:r>
      <w:proofErr w:type="spellStart"/>
      <w:r>
        <w:rPr>
          <w:rFonts w:eastAsia="Times New Roman"/>
          <w:color w:val="201F1E"/>
          <w:szCs w:val="24"/>
        </w:rPr>
        <w:t>εκατόν</w:t>
      </w:r>
      <w:proofErr w:type="spellEnd"/>
      <w:r>
        <w:rPr>
          <w:rFonts w:eastAsia="Times New Roman"/>
          <w:color w:val="201F1E"/>
          <w:szCs w:val="24"/>
        </w:rPr>
        <w:t xml:space="preserve"> είκοσι δόσεις και ε</w:t>
      </w:r>
      <w:r w:rsidRPr="006D6889">
        <w:rPr>
          <w:rFonts w:eastAsia="Times New Roman"/>
          <w:color w:val="201F1E"/>
          <w:szCs w:val="24"/>
        </w:rPr>
        <w:t xml:space="preserve">λπίζω </w:t>
      </w:r>
      <w:r>
        <w:rPr>
          <w:rFonts w:eastAsia="Times New Roman"/>
          <w:color w:val="201F1E"/>
          <w:szCs w:val="24"/>
        </w:rPr>
        <w:t xml:space="preserve">ότι </w:t>
      </w:r>
      <w:r w:rsidRPr="006D6889">
        <w:rPr>
          <w:rFonts w:eastAsia="Times New Roman"/>
          <w:color w:val="201F1E"/>
          <w:szCs w:val="24"/>
        </w:rPr>
        <w:t xml:space="preserve">αύριο </w:t>
      </w:r>
      <w:r>
        <w:rPr>
          <w:rFonts w:eastAsia="Times New Roman"/>
          <w:color w:val="201F1E"/>
          <w:szCs w:val="24"/>
        </w:rPr>
        <w:t>θ</w:t>
      </w:r>
      <w:r w:rsidRPr="006D6889">
        <w:rPr>
          <w:rFonts w:eastAsia="Times New Roman"/>
          <w:color w:val="201F1E"/>
          <w:szCs w:val="24"/>
        </w:rPr>
        <w:t>α ψηφιστεί</w:t>
      </w:r>
      <w:r>
        <w:rPr>
          <w:rFonts w:eastAsia="Times New Roman"/>
          <w:color w:val="201F1E"/>
          <w:szCs w:val="24"/>
        </w:rPr>
        <w:t xml:space="preserve">. </w:t>
      </w:r>
    </w:p>
    <w:p w14:paraId="12B6E8CC" w14:textId="77777777" w:rsidR="00F81E5F" w:rsidRDefault="0022463A">
      <w:pPr>
        <w:spacing w:line="600" w:lineRule="auto"/>
        <w:ind w:firstLine="720"/>
        <w:jc w:val="both"/>
        <w:rPr>
          <w:rFonts w:eastAsia="Times New Roman"/>
          <w:color w:val="201F1E"/>
          <w:szCs w:val="24"/>
        </w:rPr>
      </w:pPr>
      <w:r w:rsidRPr="006D6889">
        <w:rPr>
          <w:rFonts w:eastAsia="Times New Roman"/>
          <w:color w:val="201F1E"/>
          <w:szCs w:val="24"/>
        </w:rPr>
        <w:lastRenderedPageBreak/>
        <w:t>Άρα</w:t>
      </w:r>
      <w:r>
        <w:rPr>
          <w:rFonts w:eastAsia="Times New Roman"/>
          <w:color w:val="201F1E"/>
          <w:szCs w:val="24"/>
        </w:rPr>
        <w:t xml:space="preserve">, </w:t>
      </w:r>
      <w:r w:rsidRPr="006D6889">
        <w:rPr>
          <w:rFonts w:eastAsia="Times New Roman"/>
          <w:color w:val="201F1E"/>
          <w:szCs w:val="24"/>
        </w:rPr>
        <w:t>ουσιαστικά οι ασφαλισμένοι ελαφρύνονται από τα βάρη</w:t>
      </w:r>
      <w:r>
        <w:rPr>
          <w:rFonts w:eastAsia="Times New Roman"/>
          <w:color w:val="201F1E"/>
          <w:szCs w:val="24"/>
        </w:rPr>
        <w:t xml:space="preserve"> του παρελθόντος και ολοκληρώνουμε</w:t>
      </w:r>
      <w:r w:rsidRPr="006D6889">
        <w:rPr>
          <w:rFonts w:eastAsia="Times New Roman"/>
          <w:color w:val="201F1E"/>
          <w:szCs w:val="24"/>
        </w:rPr>
        <w:t xml:space="preserve"> ουσιαστικά αυτή τη μεγάλη πρ</w:t>
      </w:r>
      <w:r>
        <w:rPr>
          <w:rFonts w:eastAsia="Times New Roman"/>
          <w:color w:val="201F1E"/>
          <w:szCs w:val="24"/>
        </w:rPr>
        <w:t>οσπάθεια ανάταξης και του δημοσί</w:t>
      </w:r>
      <w:r w:rsidRPr="006D6889">
        <w:rPr>
          <w:rFonts w:eastAsia="Times New Roman"/>
          <w:color w:val="201F1E"/>
          <w:szCs w:val="24"/>
        </w:rPr>
        <w:t xml:space="preserve">ου </w:t>
      </w:r>
      <w:r w:rsidRPr="006D6889">
        <w:rPr>
          <w:rFonts w:eastAsia="Times New Roman"/>
          <w:color w:val="201F1E"/>
          <w:szCs w:val="24"/>
        </w:rPr>
        <w:t>συστήματος κοινωνικής ασφάλισης</w:t>
      </w:r>
      <w:r>
        <w:rPr>
          <w:rFonts w:eastAsia="Times New Roman"/>
          <w:color w:val="201F1E"/>
          <w:szCs w:val="24"/>
        </w:rPr>
        <w:t>,</w:t>
      </w:r>
      <w:r w:rsidRPr="006D6889">
        <w:rPr>
          <w:rFonts w:eastAsia="Times New Roman"/>
          <w:color w:val="201F1E"/>
          <w:szCs w:val="24"/>
        </w:rPr>
        <w:t xml:space="preserve"> αλλά και των ασφα</w:t>
      </w:r>
      <w:r>
        <w:rPr>
          <w:rFonts w:eastAsia="Times New Roman"/>
          <w:color w:val="201F1E"/>
          <w:szCs w:val="24"/>
        </w:rPr>
        <w:t>λισμένων και συνταξιούχων με τη</w:t>
      </w:r>
      <w:r w:rsidRPr="006D6889">
        <w:rPr>
          <w:rFonts w:eastAsia="Times New Roman"/>
          <w:color w:val="201F1E"/>
          <w:szCs w:val="24"/>
        </w:rPr>
        <w:t xml:space="preserve"> θεσμοθέτηση αυτής της </w:t>
      </w:r>
      <w:r>
        <w:rPr>
          <w:rFonts w:eastAsia="Times New Roman"/>
          <w:color w:val="201F1E"/>
          <w:szCs w:val="24"/>
        </w:rPr>
        <w:t>νέας δ</w:t>
      </w:r>
      <w:r w:rsidRPr="006D6889">
        <w:rPr>
          <w:rFonts w:eastAsia="Times New Roman"/>
          <w:color w:val="201F1E"/>
          <w:szCs w:val="24"/>
        </w:rPr>
        <w:t>έκατης τρίτης σύνταξης</w:t>
      </w:r>
      <w:r>
        <w:rPr>
          <w:rFonts w:eastAsia="Times New Roman"/>
          <w:color w:val="201F1E"/>
          <w:szCs w:val="24"/>
        </w:rPr>
        <w:t>, η οποία θα έρχεται</w:t>
      </w:r>
      <w:r w:rsidRPr="006D6889">
        <w:rPr>
          <w:rFonts w:eastAsia="Times New Roman"/>
          <w:color w:val="201F1E"/>
          <w:szCs w:val="24"/>
        </w:rPr>
        <w:t xml:space="preserve"> σε μόνιμη βάση</w:t>
      </w:r>
      <w:r>
        <w:rPr>
          <w:rFonts w:eastAsia="Times New Roman"/>
          <w:color w:val="201F1E"/>
          <w:szCs w:val="24"/>
        </w:rPr>
        <w:t>.</w:t>
      </w:r>
    </w:p>
    <w:p w14:paraId="12B6E8CD"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Αντιλαμβάνεστε, λοιπόν,</w:t>
      </w:r>
      <w:r w:rsidRPr="006D6889">
        <w:rPr>
          <w:rFonts w:eastAsia="Times New Roman"/>
          <w:color w:val="201F1E"/>
          <w:szCs w:val="24"/>
        </w:rPr>
        <w:t xml:space="preserve"> ότι αυτό συνιστά </w:t>
      </w:r>
      <w:r>
        <w:rPr>
          <w:rFonts w:eastAsia="Times New Roman"/>
          <w:color w:val="201F1E"/>
          <w:szCs w:val="24"/>
        </w:rPr>
        <w:t>ένα πολύ μεγάλο βήμα σε μι</w:t>
      </w:r>
      <w:r w:rsidRPr="006D6889">
        <w:rPr>
          <w:rFonts w:eastAsia="Times New Roman"/>
          <w:color w:val="201F1E"/>
          <w:szCs w:val="24"/>
        </w:rPr>
        <w:t xml:space="preserve">α μεγάλη προσπάθεια </w:t>
      </w:r>
      <w:r w:rsidRPr="006D6889">
        <w:rPr>
          <w:rFonts w:eastAsia="Times New Roman"/>
          <w:color w:val="201F1E"/>
          <w:szCs w:val="24"/>
        </w:rPr>
        <w:t>η οποία γίνεται τα τελευταία τέσσερα χρόνια</w:t>
      </w:r>
      <w:r>
        <w:rPr>
          <w:rFonts w:eastAsia="Times New Roman"/>
          <w:color w:val="201F1E"/>
          <w:szCs w:val="24"/>
        </w:rPr>
        <w:t>,</w:t>
      </w:r>
      <w:r w:rsidRPr="006D6889">
        <w:rPr>
          <w:rFonts w:eastAsia="Times New Roman"/>
          <w:color w:val="201F1E"/>
          <w:szCs w:val="24"/>
        </w:rPr>
        <w:t xml:space="preserve"> για ν</w:t>
      </w:r>
      <w:r>
        <w:rPr>
          <w:rFonts w:eastAsia="Times New Roman"/>
          <w:color w:val="201F1E"/>
          <w:szCs w:val="24"/>
        </w:rPr>
        <w:t>α έχουμε ένα υγιές ασφαλιστικό κ</w:t>
      </w:r>
      <w:r w:rsidRPr="006D6889">
        <w:rPr>
          <w:rFonts w:eastAsia="Times New Roman"/>
          <w:color w:val="201F1E"/>
          <w:szCs w:val="24"/>
        </w:rPr>
        <w:t>αι επιτέλους</w:t>
      </w:r>
      <w:r>
        <w:rPr>
          <w:rFonts w:eastAsia="Times New Roman"/>
          <w:color w:val="201F1E"/>
          <w:szCs w:val="24"/>
        </w:rPr>
        <w:t>,</w:t>
      </w:r>
      <w:r w:rsidRPr="006D6889">
        <w:rPr>
          <w:rFonts w:eastAsia="Times New Roman"/>
          <w:color w:val="201F1E"/>
          <w:szCs w:val="24"/>
        </w:rPr>
        <w:t xml:space="preserve"> από </w:t>
      </w:r>
      <w:r>
        <w:rPr>
          <w:rFonts w:eastAsia="Times New Roman"/>
          <w:color w:val="201F1E"/>
          <w:szCs w:val="24"/>
        </w:rPr>
        <w:t>εδώ</w:t>
      </w:r>
      <w:r w:rsidRPr="006D6889">
        <w:rPr>
          <w:rFonts w:eastAsia="Times New Roman"/>
          <w:color w:val="201F1E"/>
          <w:szCs w:val="24"/>
        </w:rPr>
        <w:t xml:space="preserve"> και στο εξής να μιλάμε μόνο για παρεμβάσεις ενίσχυσης του εισοδήματος των συνταξιούχων και </w:t>
      </w:r>
      <w:r>
        <w:rPr>
          <w:rFonts w:eastAsia="Times New Roman"/>
          <w:color w:val="201F1E"/>
          <w:szCs w:val="24"/>
        </w:rPr>
        <w:t xml:space="preserve">ελάφρυνση των ασφαλισμένων. </w:t>
      </w:r>
    </w:p>
    <w:p w14:paraId="12B6E8CE" w14:textId="77777777" w:rsidR="00F81E5F" w:rsidRDefault="0022463A">
      <w:pPr>
        <w:spacing w:line="600" w:lineRule="auto"/>
        <w:ind w:firstLine="720"/>
        <w:jc w:val="both"/>
        <w:rPr>
          <w:rFonts w:eastAsia="Times New Roman"/>
          <w:color w:val="201F1E"/>
          <w:szCs w:val="24"/>
        </w:rPr>
      </w:pPr>
      <w:r w:rsidRPr="006D6889">
        <w:rPr>
          <w:rFonts w:eastAsia="Times New Roman"/>
          <w:color w:val="201F1E"/>
          <w:szCs w:val="24"/>
        </w:rPr>
        <w:t>Ευχαριστώ πολύ</w:t>
      </w:r>
      <w:r>
        <w:rPr>
          <w:rFonts w:eastAsia="Times New Roman"/>
          <w:color w:val="201F1E"/>
          <w:szCs w:val="24"/>
        </w:rPr>
        <w:t>.</w:t>
      </w:r>
    </w:p>
    <w:p w14:paraId="12B6E8CF" w14:textId="77777777" w:rsidR="00F81E5F" w:rsidRDefault="0022463A">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 xml:space="preserve">(Χειροκροτήματα </w:t>
      </w:r>
      <w:r w:rsidRPr="00B01A32">
        <w:rPr>
          <w:rFonts w:eastAsia="Times New Roman"/>
          <w:szCs w:val="24"/>
        </w:rPr>
        <w:t>από την πτέρυγα του ΣΥΡΙΖΑ)</w:t>
      </w:r>
    </w:p>
    <w:p w14:paraId="12B6E8D0" w14:textId="77777777" w:rsidR="00F81E5F" w:rsidRDefault="0022463A">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Ευχαριστούμε την κ. </w:t>
      </w:r>
      <w:proofErr w:type="spellStart"/>
      <w:r>
        <w:rPr>
          <w:rFonts w:eastAsia="Times New Roman"/>
          <w:szCs w:val="24"/>
        </w:rPr>
        <w:t>Αχτσιόγλου</w:t>
      </w:r>
      <w:proofErr w:type="spellEnd"/>
      <w:r>
        <w:rPr>
          <w:rFonts w:eastAsia="Times New Roman"/>
          <w:szCs w:val="24"/>
        </w:rPr>
        <w:t xml:space="preserve">. </w:t>
      </w:r>
    </w:p>
    <w:p w14:paraId="12B6E8D1"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lastRenderedPageBreak/>
        <w:t xml:space="preserve">Ξεκινάμε </w:t>
      </w:r>
      <w:r w:rsidRPr="006D6889">
        <w:rPr>
          <w:rFonts w:eastAsia="Times New Roman"/>
          <w:color w:val="201F1E"/>
          <w:szCs w:val="24"/>
        </w:rPr>
        <w:t xml:space="preserve">με τον εισηγητή του ΣΥΡΙΖΑ </w:t>
      </w:r>
      <w:r>
        <w:rPr>
          <w:rFonts w:eastAsia="Times New Roman"/>
          <w:color w:val="201F1E"/>
          <w:szCs w:val="24"/>
        </w:rPr>
        <w:t>κ.</w:t>
      </w:r>
      <w:r w:rsidRPr="006D6889">
        <w:rPr>
          <w:rFonts w:eastAsia="Times New Roman"/>
          <w:color w:val="201F1E"/>
          <w:szCs w:val="24"/>
        </w:rPr>
        <w:t xml:space="preserve"> </w:t>
      </w:r>
      <w:proofErr w:type="spellStart"/>
      <w:r w:rsidRPr="006D6889">
        <w:rPr>
          <w:rFonts w:eastAsia="Times New Roman"/>
          <w:color w:val="201F1E"/>
          <w:szCs w:val="24"/>
        </w:rPr>
        <w:t>Βαρδάκη</w:t>
      </w:r>
      <w:proofErr w:type="spellEnd"/>
      <w:r>
        <w:rPr>
          <w:rFonts w:eastAsia="Times New Roman"/>
          <w:color w:val="201F1E"/>
          <w:szCs w:val="24"/>
        </w:rPr>
        <w:t xml:space="preserve">. </w:t>
      </w:r>
    </w:p>
    <w:p w14:paraId="12B6E8D2"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Σ</w:t>
      </w:r>
      <w:r w:rsidRPr="006D6889">
        <w:rPr>
          <w:rFonts w:eastAsia="Times New Roman"/>
          <w:color w:val="201F1E"/>
          <w:szCs w:val="24"/>
        </w:rPr>
        <w:t>υνεχίζει να είναι ανοιχτό το σύστημα για την εγγραφή των ομιλητών</w:t>
      </w:r>
      <w:r>
        <w:rPr>
          <w:rFonts w:eastAsia="Times New Roman"/>
          <w:color w:val="201F1E"/>
          <w:szCs w:val="24"/>
        </w:rPr>
        <w:t>.</w:t>
      </w:r>
      <w:r w:rsidRPr="006D6889">
        <w:rPr>
          <w:rFonts w:eastAsia="Times New Roman"/>
          <w:color w:val="201F1E"/>
          <w:szCs w:val="24"/>
        </w:rPr>
        <w:t xml:space="preserve"> Θα κλείσει</w:t>
      </w:r>
      <w:r>
        <w:rPr>
          <w:rFonts w:eastAsia="Times New Roman"/>
          <w:color w:val="201F1E"/>
          <w:szCs w:val="24"/>
        </w:rPr>
        <w:t xml:space="preserve">, </w:t>
      </w:r>
      <w:r w:rsidRPr="006D6889">
        <w:rPr>
          <w:rFonts w:eastAsia="Times New Roman"/>
          <w:color w:val="201F1E"/>
          <w:szCs w:val="24"/>
        </w:rPr>
        <w:t>αφού ολοκληρώσει την ομιλία του κα</w:t>
      </w:r>
      <w:r w:rsidRPr="006D6889">
        <w:rPr>
          <w:rFonts w:eastAsia="Times New Roman"/>
          <w:color w:val="201F1E"/>
          <w:szCs w:val="24"/>
        </w:rPr>
        <w:t xml:space="preserve">ι ο </w:t>
      </w:r>
      <w:r>
        <w:rPr>
          <w:rFonts w:eastAsia="Times New Roman"/>
          <w:color w:val="201F1E"/>
          <w:szCs w:val="24"/>
        </w:rPr>
        <w:t xml:space="preserve">κ. </w:t>
      </w:r>
      <w:proofErr w:type="spellStart"/>
      <w:r>
        <w:rPr>
          <w:rFonts w:eastAsia="Times New Roman"/>
          <w:color w:val="201F1E"/>
          <w:szCs w:val="24"/>
        </w:rPr>
        <w:t>Βρούτσης</w:t>
      </w:r>
      <w:proofErr w:type="spellEnd"/>
      <w:r>
        <w:rPr>
          <w:rFonts w:eastAsia="Times New Roman"/>
          <w:color w:val="201F1E"/>
          <w:szCs w:val="24"/>
        </w:rPr>
        <w:t xml:space="preserve">. </w:t>
      </w:r>
    </w:p>
    <w:p w14:paraId="12B6E8D3"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Ό</w:t>
      </w:r>
      <w:r w:rsidRPr="006D6889">
        <w:rPr>
          <w:rFonts w:eastAsia="Times New Roman"/>
          <w:color w:val="201F1E"/>
          <w:szCs w:val="24"/>
        </w:rPr>
        <w:t>πως συμφωνήσαμε</w:t>
      </w:r>
      <w:r>
        <w:rPr>
          <w:rFonts w:eastAsia="Times New Roman"/>
          <w:color w:val="201F1E"/>
          <w:szCs w:val="24"/>
        </w:rPr>
        <w:t xml:space="preserve">, έχετε δεκαπέντε λεπτά στη διάθεσή σας, κύριε </w:t>
      </w:r>
      <w:proofErr w:type="spellStart"/>
      <w:r>
        <w:rPr>
          <w:rFonts w:eastAsia="Times New Roman"/>
          <w:color w:val="201F1E"/>
          <w:szCs w:val="24"/>
        </w:rPr>
        <w:t>Βαρδάκη</w:t>
      </w:r>
      <w:proofErr w:type="spellEnd"/>
      <w:r>
        <w:rPr>
          <w:rFonts w:eastAsia="Times New Roman"/>
          <w:color w:val="201F1E"/>
          <w:szCs w:val="24"/>
        </w:rPr>
        <w:t>.</w:t>
      </w:r>
    </w:p>
    <w:p w14:paraId="12B6E8D4" w14:textId="77777777" w:rsidR="00F81E5F" w:rsidRDefault="0022463A">
      <w:pPr>
        <w:spacing w:line="600" w:lineRule="auto"/>
        <w:ind w:firstLine="720"/>
        <w:jc w:val="both"/>
        <w:rPr>
          <w:rFonts w:eastAsia="Times New Roman"/>
          <w:color w:val="201F1E"/>
          <w:szCs w:val="24"/>
        </w:rPr>
      </w:pPr>
      <w:r>
        <w:rPr>
          <w:rFonts w:eastAsia="Times New Roman"/>
          <w:b/>
          <w:color w:val="201F1E"/>
          <w:szCs w:val="24"/>
        </w:rPr>
        <w:t xml:space="preserve">ΣΩΚΡΑΤΗΣ ΒΑΡΔΑΚΗΣ: </w:t>
      </w:r>
      <w:r>
        <w:rPr>
          <w:rFonts w:eastAsia="Times New Roman"/>
          <w:color w:val="201F1E"/>
          <w:szCs w:val="24"/>
        </w:rPr>
        <w:t xml:space="preserve">Ευχαριστώ, κύριε Πρόεδρε. </w:t>
      </w:r>
    </w:p>
    <w:p w14:paraId="12B6E8D5"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Π</w:t>
      </w:r>
      <w:r w:rsidRPr="006D6889">
        <w:rPr>
          <w:rFonts w:eastAsia="Times New Roman"/>
          <w:color w:val="201F1E"/>
          <w:szCs w:val="24"/>
        </w:rPr>
        <w:t xml:space="preserve">ριν </w:t>
      </w:r>
      <w:r>
        <w:rPr>
          <w:rFonts w:eastAsia="Times New Roman"/>
          <w:color w:val="201F1E"/>
          <w:szCs w:val="24"/>
        </w:rPr>
        <w:t xml:space="preserve">από </w:t>
      </w:r>
      <w:r w:rsidRPr="006D6889">
        <w:rPr>
          <w:rFonts w:eastAsia="Times New Roman"/>
          <w:color w:val="201F1E"/>
          <w:szCs w:val="24"/>
        </w:rPr>
        <w:t xml:space="preserve">λίγη ώρα </w:t>
      </w:r>
      <w:r>
        <w:rPr>
          <w:rFonts w:eastAsia="Times New Roman"/>
          <w:color w:val="201F1E"/>
          <w:szCs w:val="24"/>
        </w:rPr>
        <w:t>κυρώθηκε από την ελληνική Β</w:t>
      </w:r>
      <w:r w:rsidRPr="006D6889">
        <w:rPr>
          <w:rFonts w:eastAsia="Times New Roman"/>
          <w:color w:val="201F1E"/>
          <w:szCs w:val="24"/>
        </w:rPr>
        <w:t xml:space="preserve">ουλή η σύμβαση </w:t>
      </w:r>
      <w:r>
        <w:rPr>
          <w:rFonts w:eastAsia="Times New Roman"/>
          <w:color w:val="201F1E"/>
          <w:szCs w:val="24"/>
        </w:rPr>
        <w:t xml:space="preserve">στο αεροδρόμιο </w:t>
      </w:r>
      <w:r w:rsidRPr="006D6889">
        <w:rPr>
          <w:rFonts w:eastAsia="Times New Roman"/>
          <w:color w:val="201F1E"/>
          <w:szCs w:val="24"/>
        </w:rPr>
        <w:t xml:space="preserve">στο </w:t>
      </w:r>
      <w:proofErr w:type="spellStart"/>
      <w:r w:rsidRPr="006D6889">
        <w:rPr>
          <w:rFonts w:eastAsia="Times New Roman"/>
          <w:color w:val="201F1E"/>
          <w:szCs w:val="24"/>
        </w:rPr>
        <w:t>Καστέ</w:t>
      </w:r>
      <w:r>
        <w:rPr>
          <w:rFonts w:eastAsia="Times New Roman"/>
          <w:color w:val="201F1E"/>
          <w:szCs w:val="24"/>
        </w:rPr>
        <w:t>λ</w:t>
      </w:r>
      <w:r w:rsidRPr="006D6889">
        <w:rPr>
          <w:rFonts w:eastAsia="Times New Roman"/>
          <w:color w:val="201F1E"/>
          <w:szCs w:val="24"/>
        </w:rPr>
        <w:t>λι</w:t>
      </w:r>
      <w:proofErr w:type="spellEnd"/>
      <w:r>
        <w:rPr>
          <w:rFonts w:eastAsia="Times New Roman"/>
          <w:color w:val="201F1E"/>
          <w:szCs w:val="24"/>
        </w:rPr>
        <w:t>, το</w:t>
      </w:r>
      <w:r w:rsidRPr="006D6889">
        <w:rPr>
          <w:rFonts w:eastAsia="Times New Roman"/>
          <w:color w:val="201F1E"/>
          <w:szCs w:val="24"/>
        </w:rPr>
        <w:t xml:space="preserve"> καλύτερο αναπτυξιακό έργο στ</w:t>
      </w:r>
      <w:r w:rsidRPr="006D6889">
        <w:rPr>
          <w:rFonts w:eastAsia="Times New Roman"/>
          <w:color w:val="201F1E"/>
          <w:szCs w:val="24"/>
        </w:rPr>
        <w:t>ην Κρήτη</w:t>
      </w:r>
      <w:r>
        <w:rPr>
          <w:rFonts w:eastAsia="Times New Roman"/>
          <w:color w:val="201F1E"/>
          <w:szCs w:val="24"/>
        </w:rPr>
        <w:t>, αλλά και στη χώρα, θα έλεγα. Μ</w:t>
      </w:r>
      <w:r w:rsidRPr="006D6889">
        <w:rPr>
          <w:rFonts w:eastAsia="Times New Roman"/>
          <w:color w:val="201F1E"/>
          <w:szCs w:val="24"/>
        </w:rPr>
        <w:t xml:space="preserve">ετά από </w:t>
      </w:r>
      <w:r>
        <w:rPr>
          <w:rFonts w:eastAsia="Times New Roman"/>
          <w:color w:val="201F1E"/>
          <w:szCs w:val="24"/>
        </w:rPr>
        <w:t xml:space="preserve">δεκαεπτά </w:t>
      </w:r>
      <w:r w:rsidRPr="006D6889">
        <w:rPr>
          <w:rFonts w:eastAsia="Times New Roman"/>
          <w:color w:val="201F1E"/>
          <w:szCs w:val="24"/>
        </w:rPr>
        <w:t>χρόνια ήταν δίκαιο και έγινε πράξη</w:t>
      </w:r>
      <w:r>
        <w:rPr>
          <w:rFonts w:eastAsia="Times New Roman"/>
          <w:color w:val="201F1E"/>
          <w:szCs w:val="24"/>
        </w:rPr>
        <w:t>.</w:t>
      </w:r>
    </w:p>
    <w:p w14:paraId="12B6E8D6"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Δέκατη τρίτη σύνταξη, μείωση ΦΠΑ: Κ</w:t>
      </w:r>
      <w:r w:rsidRPr="006D6889">
        <w:rPr>
          <w:rFonts w:eastAsia="Times New Roman"/>
          <w:color w:val="201F1E"/>
          <w:szCs w:val="24"/>
        </w:rPr>
        <w:t>αι αυτό ήταν δίκαιο και έγινε πράξη</w:t>
      </w:r>
      <w:r>
        <w:rPr>
          <w:rFonts w:eastAsia="Times New Roman"/>
          <w:color w:val="201F1E"/>
          <w:szCs w:val="24"/>
        </w:rPr>
        <w:t>.</w:t>
      </w:r>
      <w:r w:rsidRPr="006D6889">
        <w:rPr>
          <w:rFonts w:eastAsia="Times New Roman"/>
          <w:color w:val="201F1E"/>
          <w:szCs w:val="24"/>
        </w:rPr>
        <w:t xml:space="preserve"> Η ανάλ</w:t>
      </w:r>
      <w:r>
        <w:rPr>
          <w:rFonts w:eastAsia="Times New Roman"/>
          <w:color w:val="201F1E"/>
          <w:szCs w:val="24"/>
        </w:rPr>
        <w:t>υση του Υ</w:t>
      </w:r>
      <w:r w:rsidRPr="006D6889">
        <w:rPr>
          <w:rFonts w:eastAsia="Times New Roman"/>
          <w:color w:val="201F1E"/>
          <w:szCs w:val="24"/>
        </w:rPr>
        <w:t>πουργού</w:t>
      </w:r>
      <w:r>
        <w:rPr>
          <w:rFonts w:eastAsia="Times New Roman"/>
          <w:color w:val="201F1E"/>
          <w:szCs w:val="24"/>
        </w:rPr>
        <w:t>, α</w:t>
      </w:r>
      <w:r w:rsidRPr="006D6889">
        <w:rPr>
          <w:rFonts w:eastAsia="Times New Roman"/>
          <w:color w:val="201F1E"/>
          <w:szCs w:val="24"/>
        </w:rPr>
        <w:t>λλά και της Υπουργού δεν σηκώνει παρερμηνείες</w:t>
      </w:r>
      <w:r>
        <w:rPr>
          <w:rFonts w:eastAsia="Times New Roman"/>
          <w:color w:val="201F1E"/>
          <w:szCs w:val="24"/>
        </w:rPr>
        <w:t xml:space="preserve">. Στη δευτερολογία </w:t>
      </w:r>
      <w:r>
        <w:rPr>
          <w:rFonts w:eastAsia="Times New Roman"/>
          <w:color w:val="201F1E"/>
          <w:szCs w:val="24"/>
        </w:rPr>
        <w:t>μου</w:t>
      </w:r>
      <w:r w:rsidRPr="006D6889">
        <w:rPr>
          <w:rFonts w:eastAsia="Times New Roman"/>
          <w:color w:val="201F1E"/>
          <w:szCs w:val="24"/>
        </w:rPr>
        <w:t xml:space="preserve"> θα κάνω μία συγκεκριμένη τοποθέτηση</w:t>
      </w:r>
      <w:r>
        <w:rPr>
          <w:rFonts w:eastAsia="Times New Roman"/>
          <w:color w:val="201F1E"/>
          <w:szCs w:val="24"/>
        </w:rPr>
        <w:t>.</w:t>
      </w:r>
    </w:p>
    <w:p w14:paraId="12B6E8D7"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lastRenderedPageBreak/>
        <w:t>Κ</w:t>
      </w:r>
      <w:r w:rsidRPr="006D6889">
        <w:rPr>
          <w:rFonts w:eastAsia="Times New Roman"/>
          <w:color w:val="201F1E"/>
          <w:szCs w:val="24"/>
        </w:rPr>
        <w:t>υρίες και κύριοι συνάδελφοι</w:t>
      </w:r>
      <w:r>
        <w:rPr>
          <w:rFonts w:eastAsia="Times New Roman"/>
          <w:color w:val="201F1E"/>
          <w:szCs w:val="24"/>
        </w:rPr>
        <w:t>, η συζήτηση</w:t>
      </w:r>
      <w:r w:rsidRPr="006D6889">
        <w:rPr>
          <w:rFonts w:eastAsia="Times New Roman"/>
          <w:color w:val="201F1E"/>
          <w:szCs w:val="24"/>
        </w:rPr>
        <w:t xml:space="preserve"> </w:t>
      </w:r>
      <w:r>
        <w:rPr>
          <w:rFonts w:eastAsia="Times New Roman"/>
          <w:color w:val="201F1E"/>
          <w:szCs w:val="24"/>
        </w:rPr>
        <w:t xml:space="preserve">του </w:t>
      </w:r>
      <w:r w:rsidRPr="006D6889">
        <w:rPr>
          <w:rFonts w:eastAsia="Times New Roman"/>
          <w:color w:val="201F1E"/>
          <w:szCs w:val="24"/>
        </w:rPr>
        <w:t xml:space="preserve">νομοσχεδίου του Υπουργείου Εργασίας για τη ρύθμιση των </w:t>
      </w:r>
      <w:proofErr w:type="spellStart"/>
      <w:r>
        <w:rPr>
          <w:rFonts w:eastAsia="Times New Roman"/>
          <w:color w:val="201F1E"/>
          <w:szCs w:val="24"/>
        </w:rPr>
        <w:t>εκατόν</w:t>
      </w:r>
      <w:proofErr w:type="spellEnd"/>
      <w:r>
        <w:rPr>
          <w:rFonts w:eastAsia="Times New Roman"/>
          <w:color w:val="201F1E"/>
          <w:szCs w:val="24"/>
        </w:rPr>
        <w:t xml:space="preserve"> είκοσι</w:t>
      </w:r>
      <w:r w:rsidRPr="006D6889">
        <w:rPr>
          <w:rFonts w:eastAsia="Times New Roman"/>
          <w:color w:val="201F1E"/>
          <w:szCs w:val="24"/>
        </w:rPr>
        <w:t xml:space="preserve"> δόσεων </w:t>
      </w:r>
      <w:proofErr w:type="spellStart"/>
      <w:r w:rsidRPr="006D6889">
        <w:rPr>
          <w:rFonts w:eastAsia="Times New Roman"/>
          <w:color w:val="201F1E"/>
          <w:szCs w:val="24"/>
        </w:rPr>
        <w:t>συνέπεσε</w:t>
      </w:r>
      <w:proofErr w:type="spellEnd"/>
      <w:r w:rsidRPr="006D6889">
        <w:rPr>
          <w:rFonts w:eastAsia="Times New Roman"/>
          <w:color w:val="201F1E"/>
          <w:szCs w:val="24"/>
        </w:rPr>
        <w:t xml:space="preserve"> την προηγούμενη εβδομάδα με την κορυφαία διαδικα</w:t>
      </w:r>
      <w:r>
        <w:rPr>
          <w:rFonts w:eastAsia="Times New Roman"/>
          <w:color w:val="201F1E"/>
          <w:szCs w:val="24"/>
        </w:rPr>
        <w:t>σία για ψήφο εμπιστοσύνης στην Κ</w:t>
      </w:r>
      <w:r w:rsidRPr="006D6889">
        <w:rPr>
          <w:rFonts w:eastAsia="Times New Roman"/>
          <w:color w:val="201F1E"/>
          <w:szCs w:val="24"/>
        </w:rPr>
        <w:t>υβέρν</w:t>
      </w:r>
      <w:r w:rsidRPr="006D6889">
        <w:rPr>
          <w:rFonts w:eastAsia="Times New Roman"/>
          <w:color w:val="201F1E"/>
          <w:szCs w:val="24"/>
        </w:rPr>
        <w:t>ηση</w:t>
      </w:r>
      <w:r>
        <w:rPr>
          <w:rFonts w:eastAsia="Times New Roman"/>
          <w:color w:val="201F1E"/>
          <w:szCs w:val="24"/>
        </w:rPr>
        <w:t>. Κ</w:t>
      </w:r>
      <w:r w:rsidRPr="006D6889">
        <w:rPr>
          <w:rFonts w:eastAsia="Times New Roman"/>
          <w:color w:val="201F1E"/>
          <w:szCs w:val="24"/>
        </w:rPr>
        <w:t xml:space="preserve">αι το λέω αυτό γιατί </w:t>
      </w:r>
      <w:r>
        <w:rPr>
          <w:rFonts w:eastAsia="Times New Roman"/>
          <w:color w:val="201F1E"/>
          <w:szCs w:val="24"/>
        </w:rPr>
        <w:t>μέσω και των δύο κοινοβουλευτικών</w:t>
      </w:r>
      <w:r w:rsidRPr="006D6889">
        <w:rPr>
          <w:rFonts w:eastAsia="Times New Roman"/>
          <w:color w:val="201F1E"/>
          <w:szCs w:val="24"/>
        </w:rPr>
        <w:t xml:space="preserve"> διαδικασιών </w:t>
      </w:r>
      <w:r>
        <w:rPr>
          <w:rFonts w:eastAsia="Times New Roman"/>
          <w:color w:val="201F1E"/>
          <w:szCs w:val="24"/>
        </w:rPr>
        <w:t xml:space="preserve">δώσαμε τη δυνατότητα </w:t>
      </w:r>
      <w:r w:rsidRPr="006D6889">
        <w:rPr>
          <w:rFonts w:eastAsia="Times New Roman"/>
          <w:color w:val="201F1E"/>
          <w:szCs w:val="24"/>
        </w:rPr>
        <w:t>στον ελληνικό λαό να καταλάβει για ακόμα μ</w:t>
      </w:r>
      <w:r>
        <w:rPr>
          <w:rFonts w:eastAsia="Times New Roman"/>
          <w:color w:val="201F1E"/>
          <w:szCs w:val="24"/>
        </w:rPr>
        <w:t>ι</w:t>
      </w:r>
      <w:r w:rsidRPr="006D6889">
        <w:rPr>
          <w:rFonts w:eastAsia="Times New Roman"/>
          <w:color w:val="201F1E"/>
          <w:szCs w:val="24"/>
        </w:rPr>
        <w:t xml:space="preserve">α φορά </w:t>
      </w:r>
      <w:r>
        <w:rPr>
          <w:rFonts w:eastAsia="Times New Roman"/>
          <w:color w:val="201F1E"/>
          <w:szCs w:val="24"/>
        </w:rPr>
        <w:t>ποιος είναι με τους πολλούς και ποιοι είναι με τους λίγους, π</w:t>
      </w:r>
      <w:r w:rsidRPr="006D6889">
        <w:rPr>
          <w:rFonts w:eastAsia="Times New Roman"/>
          <w:color w:val="201F1E"/>
          <w:szCs w:val="24"/>
        </w:rPr>
        <w:t>οια κυβέρνηση προωθεί την κοινωνία της αλληλεγγύης</w:t>
      </w:r>
      <w:r>
        <w:rPr>
          <w:rFonts w:eastAsia="Times New Roman"/>
          <w:color w:val="201F1E"/>
          <w:szCs w:val="24"/>
        </w:rPr>
        <w:t>,</w:t>
      </w:r>
      <w:r>
        <w:rPr>
          <w:rFonts w:eastAsia="Times New Roman"/>
          <w:color w:val="201F1E"/>
          <w:szCs w:val="24"/>
        </w:rPr>
        <w:t xml:space="preserve"> της </w:t>
      </w:r>
      <w:r>
        <w:rPr>
          <w:rFonts w:eastAsia="Times New Roman"/>
          <w:color w:val="201F1E"/>
          <w:szCs w:val="24"/>
        </w:rPr>
        <w:t>δ</w:t>
      </w:r>
      <w:r w:rsidRPr="006D6889">
        <w:rPr>
          <w:rFonts w:eastAsia="Times New Roman"/>
          <w:color w:val="201F1E"/>
          <w:szCs w:val="24"/>
        </w:rPr>
        <w:t>ημοκρατίας</w:t>
      </w:r>
      <w:r>
        <w:rPr>
          <w:rFonts w:eastAsia="Times New Roman"/>
          <w:color w:val="201F1E"/>
          <w:szCs w:val="24"/>
        </w:rPr>
        <w:t>,</w:t>
      </w:r>
      <w:r w:rsidRPr="006D6889">
        <w:rPr>
          <w:rFonts w:eastAsia="Times New Roman"/>
          <w:color w:val="201F1E"/>
          <w:szCs w:val="24"/>
        </w:rPr>
        <w:t xml:space="preserve"> των ίσων δικαιωμάτων και των ίσων ευκαιριών</w:t>
      </w:r>
      <w:r>
        <w:rPr>
          <w:rFonts w:eastAsia="Times New Roman"/>
          <w:color w:val="201F1E"/>
          <w:szCs w:val="24"/>
        </w:rPr>
        <w:t>, π</w:t>
      </w:r>
      <w:r w:rsidRPr="006D6889">
        <w:rPr>
          <w:rFonts w:eastAsia="Times New Roman"/>
          <w:color w:val="201F1E"/>
          <w:szCs w:val="24"/>
        </w:rPr>
        <w:t>οια κυβέρνηση έδειξε ευαισθησία για το κοινωνικό σύνολο και έμεινε σταθερή στις δεσμεύσεις της απέναντι στον εργαζόμενο</w:t>
      </w:r>
      <w:r>
        <w:rPr>
          <w:rFonts w:eastAsia="Times New Roman"/>
          <w:color w:val="201F1E"/>
          <w:szCs w:val="24"/>
        </w:rPr>
        <w:t>,</w:t>
      </w:r>
      <w:r w:rsidRPr="006D6889">
        <w:rPr>
          <w:rFonts w:eastAsia="Times New Roman"/>
          <w:color w:val="201F1E"/>
          <w:szCs w:val="24"/>
        </w:rPr>
        <w:t xml:space="preserve"> τον ασφαλισμένο</w:t>
      </w:r>
      <w:r>
        <w:rPr>
          <w:rFonts w:eastAsia="Times New Roman"/>
          <w:color w:val="201F1E"/>
          <w:szCs w:val="24"/>
        </w:rPr>
        <w:t>,</w:t>
      </w:r>
      <w:r w:rsidRPr="006D6889">
        <w:rPr>
          <w:rFonts w:eastAsia="Times New Roman"/>
          <w:color w:val="201F1E"/>
          <w:szCs w:val="24"/>
        </w:rPr>
        <w:t xml:space="preserve"> το</w:t>
      </w:r>
      <w:r>
        <w:rPr>
          <w:rFonts w:eastAsia="Times New Roman"/>
          <w:color w:val="201F1E"/>
          <w:szCs w:val="24"/>
        </w:rPr>
        <w:t>ν</w:t>
      </w:r>
      <w:r w:rsidRPr="006D6889">
        <w:rPr>
          <w:rFonts w:eastAsia="Times New Roman"/>
          <w:color w:val="201F1E"/>
          <w:szCs w:val="24"/>
        </w:rPr>
        <w:t xml:space="preserve"> συνταξιούχο</w:t>
      </w:r>
      <w:r>
        <w:rPr>
          <w:rFonts w:eastAsia="Times New Roman"/>
          <w:color w:val="201F1E"/>
          <w:szCs w:val="24"/>
        </w:rPr>
        <w:t>,</w:t>
      </w:r>
      <w:r w:rsidRPr="006D6889">
        <w:rPr>
          <w:rFonts w:eastAsia="Times New Roman"/>
          <w:color w:val="201F1E"/>
          <w:szCs w:val="24"/>
        </w:rPr>
        <w:t xml:space="preserve"> απέναντι στις ευπαθείς ομάδες</w:t>
      </w:r>
      <w:r>
        <w:rPr>
          <w:rFonts w:eastAsia="Times New Roman"/>
          <w:color w:val="201F1E"/>
          <w:szCs w:val="24"/>
        </w:rPr>
        <w:t xml:space="preserve">. </w:t>
      </w:r>
    </w:p>
    <w:p w14:paraId="12B6E8D8"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Κυρίε</w:t>
      </w:r>
      <w:r>
        <w:rPr>
          <w:rFonts w:eastAsia="Times New Roman"/>
          <w:color w:val="201F1E"/>
          <w:szCs w:val="24"/>
        </w:rPr>
        <w:t>ς και κύριοι της Αντιπολίτευσης, όσο και</w:t>
      </w:r>
      <w:r w:rsidRPr="006D6889">
        <w:rPr>
          <w:rFonts w:eastAsia="Times New Roman"/>
          <w:color w:val="201F1E"/>
          <w:szCs w:val="24"/>
        </w:rPr>
        <w:t xml:space="preserve"> αν δε σας αρέσει</w:t>
      </w:r>
      <w:r>
        <w:rPr>
          <w:rFonts w:eastAsia="Times New Roman"/>
          <w:color w:val="201F1E"/>
          <w:szCs w:val="24"/>
        </w:rPr>
        <w:t>,</w:t>
      </w:r>
      <w:r w:rsidRPr="006D6889">
        <w:rPr>
          <w:rFonts w:eastAsia="Times New Roman"/>
          <w:color w:val="201F1E"/>
          <w:szCs w:val="24"/>
        </w:rPr>
        <w:t xml:space="preserve"> εμείς αγωνιζόμαστε</w:t>
      </w:r>
      <w:r>
        <w:rPr>
          <w:rFonts w:eastAsia="Times New Roman"/>
          <w:color w:val="201F1E"/>
          <w:szCs w:val="24"/>
        </w:rPr>
        <w:t>, αγωνιστήκαμε και θα συνεχίσουμε να αγωνιζόμαστε με ό</w:t>
      </w:r>
      <w:r w:rsidRPr="006D6889">
        <w:rPr>
          <w:rFonts w:eastAsia="Times New Roman"/>
          <w:color w:val="201F1E"/>
          <w:szCs w:val="24"/>
        </w:rPr>
        <w:t>λες μας τις δυνάμεις</w:t>
      </w:r>
      <w:r>
        <w:rPr>
          <w:rFonts w:eastAsia="Times New Roman"/>
          <w:color w:val="201F1E"/>
          <w:szCs w:val="24"/>
        </w:rPr>
        <w:t>, έτσι ώστε σε μι</w:t>
      </w:r>
      <w:r w:rsidRPr="006D6889">
        <w:rPr>
          <w:rFonts w:eastAsia="Times New Roman"/>
          <w:color w:val="201F1E"/>
          <w:szCs w:val="24"/>
        </w:rPr>
        <w:t>α σειρά από κρίσιμα πεδία να υλοποιούμε πολιτικές υπέρ της κοινωνικής πλειοψηφίας</w:t>
      </w:r>
      <w:r>
        <w:rPr>
          <w:rFonts w:eastAsia="Times New Roman"/>
          <w:color w:val="201F1E"/>
          <w:szCs w:val="24"/>
        </w:rPr>
        <w:t>. Και α</w:t>
      </w:r>
      <w:r>
        <w:rPr>
          <w:rFonts w:eastAsia="Times New Roman"/>
          <w:color w:val="201F1E"/>
          <w:szCs w:val="24"/>
        </w:rPr>
        <w:t xml:space="preserve">υτή είναι </w:t>
      </w:r>
      <w:r w:rsidRPr="006D6889">
        <w:rPr>
          <w:rFonts w:eastAsia="Times New Roman"/>
          <w:color w:val="201F1E"/>
          <w:szCs w:val="24"/>
        </w:rPr>
        <w:t xml:space="preserve">η </w:t>
      </w:r>
      <w:r>
        <w:rPr>
          <w:rFonts w:eastAsia="Times New Roman"/>
          <w:color w:val="201F1E"/>
          <w:szCs w:val="24"/>
        </w:rPr>
        <w:t xml:space="preserve">μεγάλη </w:t>
      </w:r>
      <w:r w:rsidRPr="006D6889">
        <w:rPr>
          <w:rFonts w:eastAsia="Times New Roman"/>
          <w:color w:val="201F1E"/>
          <w:szCs w:val="24"/>
        </w:rPr>
        <w:t xml:space="preserve">διαφορά μεταξύ </w:t>
      </w:r>
      <w:r>
        <w:rPr>
          <w:rFonts w:eastAsia="Times New Roman"/>
          <w:color w:val="201F1E"/>
          <w:szCs w:val="24"/>
        </w:rPr>
        <w:t>μας. Ε</w:t>
      </w:r>
      <w:r w:rsidRPr="006D6889">
        <w:rPr>
          <w:rFonts w:eastAsia="Times New Roman"/>
          <w:color w:val="201F1E"/>
          <w:szCs w:val="24"/>
        </w:rPr>
        <w:t xml:space="preserve">ίμαστε δύο διαφορετικοί </w:t>
      </w:r>
      <w:r w:rsidRPr="006D6889">
        <w:rPr>
          <w:rFonts w:eastAsia="Times New Roman"/>
          <w:color w:val="201F1E"/>
          <w:szCs w:val="24"/>
        </w:rPr>
        <w:lastRenderedPageBreak/>
        <w:t>κόσμοι</w:t>
      </w:r>
      <w:r>
        <w:rPr>
          <w:rFonts w:eastAsia="Times New Roman"/>
          <w:color w:val="201F1E"/>
          <w:szCs w:val="24"/>
        </w:rPr>
        <w:t>. Γι’ αυτό και αποκαλώ</w:t>
      </w:r>
      <w:r w:rsidRPr="006D6889">
        <w:rPr>
          <w:rFonts w:eastAsia="Times New Roman"/>
          <w:color w:val="201F1E"/>
          <w:szCs w:val="24"/>
        </w:rPr>
        <w:t xml:space="preserve"> πραγματικά θράσος το να κουνάτε το </w:t>
      </w:r>
      <w:r>
        <w:rPr>
          <w:rFonts w:eastAsia="Times New Roman"/>
          <w:color w:val="201F1E"/>
          <w:szCs w:val="24"/>
        </w:rPr>
        <w:t>δάχτυλο στη σημερινή Κ</w:t>
      </w:r>
      <w:r w:rsidRPr="006D6889">
        <w:rPr>
          <w:rFonts w:eastAsia="Times New Roman"/>
          <w:color w:val="201F1E"/>
          <w:szCs w:val="24"/>
        </w:rPr>
        <w:t>υβέρνηση</w:t>
      </w:r>
      <w:r>
        <w:rPr>
          <w:rFonts w:eastAsia="Times New Roman"/>
          <w:color w:val="201F1E"/>
          <w:szCs w:val="24"/>
        </w:rPr>
        <w:t>,</w:t>
      </w:r>
      <w:r w:rsidRPr="006D6889">
        <w:rPr>
          <w:rFonts w:eastAsia="Times New Roman"/>
          <w:color w:val="201F1E"/>
          <w:szCs w:val="24"/>
        </w:rPr>
        <w:t xml:space="preserve"> η οποία από την αρχή έδειξε την ευαισθησία της για το κοινωνικό σύνολο</w:t>
      </w:r>
      <w:r>
        <w:rPr>
          <w:rFonts w:eastAsia="Times New Roman"/>
          <w:color w:val="201F1E"/>
          <w:szCs w:val="24"/>
        </w:rPr>
        <w:t xml:space="preserve">. </w:t>
      </w:r>
    </w:p>
    <w:p w14:paraId="12B6E8D9"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 xml:space="preserve">Εισάγουμε, λοιπόν, σήμερα </w:t>
      </w:r>
      <w:r w:rsidRPr="006D6889">
        <w:rPr>
          <w:rFonts w:eastAsia="Times New Roman"/>
          <w:color w:val="201F1E"/>
          <w:szCs w:val="24"/>
        </w:rPr>
        <w:t>αυτό το νομοσχέδιο</w:t>
      </w:r>
      <w:r>
        <w:rPr>
          <w:rFonts w:eastAsia="Times New Roman"/>
          <w:color w:val="201F1E"/>
          <w:szCs w:val="24"/>
        </w:rPr>
        <w:t>,</w:t>
      </w:r>
      <w:r w:rsidRPr="006D6889">
        <w:rPr>
          <w:rFonts w:eastAsia="Times New Roman"/>
          <w:color w:val="201F1E"/>
          <w:szCs w:val="24"/>
        </w:rPr>
        <w:t xml:space="preserve"> αρχικά </w:t>
      </w:r>
      <w:r>
        <w:rPr>
          <w:rFonts w:eastAsia="Times New Roman"/>
          <w:color w:val="201F1E"/>
          <w:szCs w:val="24"/>
        </w:rPr>
        <w:t xml:space="preserve">για </w:t>
      </w:r>
      <w:r w:rsidRPr="006D6889">
        <w:rPr>
          <w:rFonts w:eastAsia="Times New Roman"/>
          <w:color w:val="201F1E"/>
          <w:szCs w:val="24"/>
        </w:rPr>
        <w:t>να δώσουμε την ευκαιρία σ</w:t>
      </w:r>
      <w:r>
        <w:rPr>
          <w:rFonts w:eastAsia="Times New Roman"/>
          <w:color w:val="201F1E"/>
          <w:szCs w:val="24"/>
        </w:rPr>
        <w:t xml:space="preserve">ε συμπολίτες μας, οφειλέτες του </w:t>
      </w:r>
      <w:r>
        <w:rPr>
          <w:rFonts w:eastAsia="Times New Roman"/>
          <w:color w:val="201F1E"/>
          <w:szCs w:val="24"/>
        </w:rPr>
        <w:t>δ</w:t>
      </w:r>
      <w:r w:rsidRPr="006D6889">
        <w:rPr>
          <w:rFonts w:eastAsia="Times New Roman"/>
          <w:color w:val="201F1E"/>
          <w:szCs w:val="24"/>
        </w:rPr>
        <w:t>ημοσίου</w:t>
      </w:r>
      <w:r>
        <w:rPr>
          <w:rFonts w:eastAsia="Times New Roman"/>
          <w:color w:val="201F1E"/>
          <w:szCs w:val="24"/>
        </w:rPr>
        <w:t>,</w:t>
      </w:r>
      <w:r w:rsidRPr="006D6889">
        <w:rPr>
          <w:rFonts w:eastAsia="Times New Roman"/>
          <w:color w:val="201F1E"/>
          <w:szCs w:val="24"/>
        </w:rPr>
        <w:t xml:space="preserve"> να διευθετήσουν επιτέλους τις οφειλές του παρελθόντος</w:t>
      </w:r>
      <w:r>
        <w:rPr>
          <w:rFonts w:eastAsia="Times New Roman"/>
          <w:color w:val="201F1E"/>
          <w:szCs w:val="24"/>
        </w:rPr>
        <w:t xml:space="preserve">, οφειλές που δημιουργήθηκαν </w:t>
      </w:r>
      <w:r w:rsidRPr="006D6889">
        <w:rPr>
          <w:rFonts w:eastAsia="Times New Roman"/>
          <w:color w:val="201F1E"/>
          <w:szCs w:val="24"/>
        </w:rPr>
        <w:t>από την αντικειμενική αδυναμία αυτ</w:t>
      </w:r>
      <w:r>
        <w:rPr>
          <w:rFonts w:eastAsia="Times New Roman"/>
          <w:color w:val="201F1E"/>
          <w:szCs w:val="24"/>
        </w:rPr>
        <w:t>ών τω</w:t>
      </w:r>
      <w:r w:rsidRPr="006D6889">
        <w:rPr>
          <w:rFonts w:eastAsia="Times New Roman"/>
          <w:color w:val="201F1E"/>
          <w:szCs w:val="24"/>
        </w:rPr>
        <w:t xml:space="preserve">ν </w:t>
      </w:r>
      <w:r>
        <w:rPr>
          <w:rFonts w:eastAsia="Times New Roman"/>
          <w:color w:val="201F1E"/>
          <w:szCs w:val="24"/>
        </w:rPr>
        <w:t xml:space="preserve">ανθρώπων </w:t>
      </w:r>
      <w:r>
        <w:rPr>
          <w:rFonts w:eastAsia="Times New Roman"/>
          <w:color w:val="201F1E"/>
          <w:szCs w:val="24"/>
        </w:rPr>
        <w:t>να καταβάλλουν</w:t>
      </w:r>
      <w:r w:rsidRPr="006D6889">
        <w:rPr>
          <w:rFonts w:eastAsia="Times New Roman"/>
          <w:color w:val="201F1E"/>
          <w:szCs w:val="24"/>
        </w:rPr>
        <w:t xml:space="preserve"> από ταμεία τους τις ασφαλιστικές εισφορές στα χρόνια της οικονομικής κρίσης</w:t>
      </w:r>
      <w:r>
        <w:rPr>
          <w:rFonts w:eastAsia="Times New Roman"/>
          <w:color w:val="201F1E"/>
          <w:szCs w:val="24"/>
        </w:rPr>
        <w:t>, κ</w:t>
      </w:r>
      <w:r w:rsidRPr="006D6889">
        <w:rPr>
          <w:rFonts w:eastAsia="Times New Roman"/>
          <w:color w:val="201F1E"/>
          <w:szCs w:val="24"/>
        </w:rPr>
        <w:t>αθώς και να ανταποκριθούν στις υποχρεώσεις τους απέναντι στη φορολογική διοίκηση</w:t>
      </w:r>
      <w:r>
        <w:rPr>
          <w:rFonts w:eastAsia="Times New Roman"/>
          <w:color w:val="201F1E"/>
          <w:szCs w:val="24"/>
        </w:rPr>
        <w:t xml:space="preserve">. </w:t>
      </w:r>
    </w:p>
    <w:p w14:paraId="12B6E8DA"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Π</w:t>
      </w:r>
      <w:r w:rsidRPr="006D6889">
        <w:rPr>
          <w:rFonts w:eastAsia="Times New Roman"/>
          <w:color w:val="201F1E"/>
          <w:szCs w:val="24"/>
        </w:rPr>
        <w:t xml:space="preserve">οιο </w:t>
      </w:r>
      <w:r>
        <w:rPr>
          <w:rFonts w:eastAsia="Times New Roman"/>
          <w:color w:val="201F1E"/>
          <w:szCs w:val="24"/>
        </w:rPr>
        <w:t>ήταν</w:t>
      </w:r>
      <w:r w:rsidRPr="006D6889">
        <w:rPr>
          <w:rFonts w:eastAsia="Times New Roman"/>
          <w:color w:val="201F1E"/>
          <w:szCs w:val="24"/>
        </w:rPr>
        <w:t xml:space="preserve"> το αποτέλεσμα</w:t>
      </w:r>
      <w:r>
        <w:rPr>
          <w:rFonts w:eastAsia="Times New Roman"/>
          <w:color w:val="201F1E"/>
          <w:szCs w:val="24"/>
        </w:rPr>
        <w:t>,</w:t>
      </w:r>
      <w:r w:rsidRPr="006D6889">
        <w:rPr>
          <w:rFonts w:eastAsia="Times New Roman"/>
          <w:color w:val="201F1E"/>
          <w:szCs w:val="24"/>
        </w:rPr>
        <w:t xml:space="preserve"> </w:t>
      </w:r>
      <w:r>
        <w:rPr>
          <w:rFonts w:eastAsia="Times New Roman"/>
          <w:color w:val="201F1E"/>
          <w:szCs w:val="24"/>
        </w:rPr>
        <w:t>όμως,</w:t>
      </w:r>
      <w:r w:rsidRPr="006D6889">
        <w:rPr>
          <w:rFonts w:eastAsia="Times New Roman"/>
          <w:color w:val="201F1E"/>
          <w:szCs w:val="24"/>
        </w:rPr>
        <w:t xml:space="preserve"> της απραξίας όλων των προηγούμενων κυβερνήσεων πο</w:t>
      </w:r>
      <w:r w:rsidRPr="006D6889">
        <w:rPr>
          <w:rFonts w:eastAsia="Times New Roman"/>
          <w:color w:val="201F1E"/>
          <w:szCs w:val="24"/>
        </w:rPr>
        <w:t>υ δεν βρέθηκα</w:t>
      </w:r>
      <w:r>
        <w:rPr>
          <w:rFonts w:eastAsia="Times New Roman"/>
          <w:color w:val="201F1E"/>
          <w:szCs w:val="24"/>
        </w:rPr>
        <w:t>ν</w:t>
      </w:r>
      <w:r w:rsidRPr="006D6889">
        <w:rPr>
          <w:rFonts w:eastAsia="Times New Roman"/>
          <w:color w:val="201F1E"/>
          <w:szCs w:val="24"/>
        </w:rPr>
        <w:t xml:space="preserve"> δίπλα σε αυτούς τους ανθρώπους</w:t>
      </w:r>
      <w:r>
        <w:rPr>
          <w:rFonts w:eastAsia="Times New Roman"/>
          <w:color w:val="201F1E"/>
          <w:szCs w:val="24"/>
        </w:rPr>
        <w:t>;</w:t>
      </w:r>
      <w:r w:rsidRPr="006D6889">
        <w:rPr>
          <w:rFonts w:eastAsia="Times New Roman"/>
          <w:color w:val="201F1E"/>
          <w:szCs w:val="24"/>
        </w:rPr>
        <w:t xml:space="preserve"> </w:t>
      </w:r>
      <w:r>
        <w:rPr>
          <w:rFonts w:eastAsia="Times New Roman"/>
          <w:color w:val="201F1E"/>
          <w:szCs w:val="24"/>
        </w:rPr>
        <w:t xml:space="preserve">Να βρίσκονται αυτοί </w:t>
      </w:r>
      <w:r w:rsidRPr="006D6889">
        <w:rPr>
          <w:rFonts w:eastAsia="Times New Roman"/>
          <w:color w:val="201F1E"/>
          <w:szCs w:val="24"/>
        </w:rPr>
        <w:t xml:space="preserve">οι άνθρωποι </w:t>
      </w:r>
      <w:r>
        <w:rPr>
          <w:rFonts w:eastAsia="Times New Roman"/>
          <w:color w:val="201F1E"/>
          <w:szCs w:val="24"/>
        </w:rPr>
        <w:t>χρεωμένοι στο δ</w:t>
      </w:r>
      <w:r w:rsidRPr="006D6889">
        <w:rPr>
          <w:rFonts w:eastAsia="Times New Roman"/>
          <w:color w:val="201F1E"/>
          <w:szCs w:val="24"/>
        </w:rPr>
        <w:t>ημόσιο</w:t>
      </w:r>
      <w:r>
        <w:rPr>
          <w:rFonts w:eastAsia="Times New Roman"/>
          <w:color w:val="201F1E"/>
          <w:szCs w:val="24"/>
        </w:rPr>
        <w:t>,</w:t>
      </w:r>
      <w:r w:rsidRPr="006D6889">
        <w:rPr>
          <w:rFonts w:eastAsia="Times New Roman"/>
          <w:color w:val="201F1E"/>
          <w:szCs w:val="24"/>
        </w:rPr>
        <w:t xml:space="preserve"> να μην μπορούν να πάρουν ασφαλιστική ενημερότητα</w:t>
      </w:r>
      <w:r>
        <w:rPr>
          <w:rFonts w:eastAsia="Times New Roman"/>
          <w:color w:val="201F1E"/>
          <w:szCs w:val="24"/>
        </w:rPr>
        <w:t>,</w:t>
      </w:r>
      <w:r w:rsidRPr="006D6889">
        <w:rPr>
          <w:rFonts w:eastAsia="Times New Roman"/>
          <w:color w:val="201F1E"/>
          <w:szCs w:val="24"/>
        </w:rPr>
        <w:t xml:space="preserve"> να μην μπορο</w:t>
      </w:r>
      <w:r>
        <w:rPr>
          <w:rFonts w:eastAsia="Times New Roman"/>
          <w:color w:val="201F1E"/>
          <w:szCs w:val="24"/>
        </w:rPr>
        <w:t>ύν να έχουν υγειονομική κάλυψη ο</w:t>
      </w:r>
      <w:r w:rsidRPr="006D6889">
        <w:rPr>
          <w:rFonts w:eastAsia="Times New Roman"/>
          <w:color w:val="201F1E"/>
          <w:szCs w:val="24"/>
        </w:rPr>
        <w:t xml:space="preserve">ύτε για τους ίδιους ούτε για τα </w:t>
      </w:r>
      <w:r w:rsidRPr="006D6889">
        <w:rPr>
          <w:rFonts w:eastAsia="Times New Roman"/>
          <w:color w:val="201F1E"/>
          <w:szCs w:val="24"/>
        </w:rPr>
        <w:lastRenderedPageBreak/>
        <w:t xml:space="preserve">παιδιά </w:t>
      </w:r>
      <w:r>
        <w:rPr>
          <w:rFonts w:eastAsia="Times New Roman"/>
          <w:color w:val="201F1E"/>
          <w:szCs w:val="24"/>
        </w:rPr>
        <w:t>τους,</w:t>
      </w:r>
      <w:r w:rsidRPr="006D6889">
        <w:rPr>
          <w:rFonts w:eastAsia="Times New Roman"/>
          <w:color w:val="201F1E"/>
          <w:szCs w:val="24"/>
        </w:rPr>
        <w:t xml:space="preserve"> να μην μπορούν </w:t>
      </w:r>
      <w:r w:rsidRPr="006D6889">
        <w:rPr>
          <w:rFonts w:eastAsia="Times New Roman"/>
          <w:color w:val="201F1E"/>
          <w:szCs w:val="24"/>
        </w:rPr>
        <w:t>να καταθέσουν αίτημα συνταξιοδότησης</w:t>
      </w:r>
      <w:r>
        <w:rPr>
          <w:rFonts w:eastAsia="Times New Roman"/>
          <w:color w:val="201F1E"/>
          <w:szCs w:val="24"/>
        </w:rPr>
        <w:t>,</w:t>
      </w:r>
      <w:r w:rsidRPr="006D6889">
        <w:rPr>
          <w:rFonts w:eastAsia="Times New Roman"/>
          <w:color w:val="201F1E"/>
          <w:szCs w:val="24"/>
        </w:rPr>
        <w:t xml:space="preserve"> ακόμα και αν έχουν συμπληρώσει τα συντάξιμα χρόνια</w:t>
      </w:r>
      <w:r>
        <w:rPr>
          <w:rFonts w:eastAsia="Times New Roman"/>
          <w:color w:val="201F1E"/>
          <w:szCs w:val="24"/>
        </w:rPr>
        <w:t>.</w:t>
      </w:r>
    </w:p>
    <w:p w14:paraId="12B6E8DB" w14:textId="77777777" w:rsidR="00F81E5F" w:rsidRDefault="0022463A">
      <w:pPr>
        <w:spacing w:line="600" w:lineRule="auto"/>
        <w:ind w:firstLine="720"/>
        <w:jc w:val="both"/>
        <w:rPr>
          <w:rFonts w:eastAsia="Times New Roman"/>
          <w:color w:val="201F1E"/>
          <w:szCs w:val="24"/>
        </w:rPr>
      </w:pPr>
      <w:r w:rsidRPr="006D6889">
        <w:rPr>
          <w:rFonts w:eastAsia="Times New Roman"/>
          <w:color w:val="201F1E"/>
          <w:szCs w:val="24"/>
        </w:rPr>
        <w:t>Εμείς σήμερα θέλουμε μέσω αυτών των ρυθμίσεων να δώσουμε μεγάλη ανακούφιση σε αυτούς τους ανθρώπους</w:t>
      </w:r>
      <w:r>
        <w:rPr>
          <w:rFonts w:eastAsia="Times New Roman"/>
          <w:color w:val="201F1E"/>
          <w:szCs w:val="24"/>
        </w:rPr>
        <w:t>,</w:t>
      </w:r>
      <w:r w:rsidRPr="006D6889">
        <w:rPr>
          <w:rFonts w:eastAsia="Times New Roman"/>
          <w:color w:val="201F1E"/>
          <w:szCs w:val="24"/>
        </w:rPr>
        <w:t xml:space="preserve"> στους οποίους πρέπει να δοθεί</w:t>
      </w:r>
      <w:r>
        <w:rPr>
          <w:rFonts w:eastAsia="Times New Roman"/>
          <w:color w:val="201F1E"/>
          <w:szCs w:val="24"/>
        </w:rPr>
        <w:t xml:space="preserve"> μι</w:t>
      </w:r>
      <w:r w:rsidRPr="006D6889">
        <w:rPr>
          <w:rFonts w:eastAsia="Times New Roman"/>
          <w:color w:val="201F1E"/>
          <w:szCs w:val="24"/>
        </w:rPr>
        <w:t>α δεύτερη ευκαιρία</w:t>
      </w:r>
      <w:r>
        <w:rPr>
          <w:rFonts w:eastAsia="Times New Roman"/>
          <w:color w:val="201F1E"/>
          <w:szCs w:val="24"/>
        </w:rPr>
        <w:t>, μι</w:t>
      </w:r>
      <w:r w:rsidRPr="006D6889">
        <w:rPr>
          <w:rFonts w:eastAsia="Times New Roman"/>
          <w:color w:val="201F1E"/>
          <w:szCs w:val="24"/>
        </w:rPr>
        <w:t>α δυνατότητ</w:t>
      </w:r>
      <w:r w:rsidRPr="006D6889">
        <w:rPr>
          <w:rFonts w:eastAsia="Times New Roman"/>
          <w:color w:val="201F1E"/>
          <w:szCs w:val="24"/>
        </w:rPr>
        <w:t xml:space="preserve">α να ενταχθούν σε ρύθμιση με </w:t>
      </w:r>
      <w:r>
        <w:rPr>
          <w:rFonts w:eastAsia="Times New Roman"/>
          <w:color w:val="201F1E"/>
          <w:szCs w:val="24"/>
        </w:rPr>
        <w:t>ευνοϊκές</w:t>
      </w:r>
      <w:r w:rsidRPr="006D6889">
        <w:rPr>
          <w:rFonts w:eastAsia="Times New Roman"/>
          <w:color w:val="201F1E"/>
          <w:szCs w:val="24"/>
        </w:rPr>
        <w:t xml:space="preserve"> δόσεις και ευνοϊκούς όρους</w:t>
      </w:r>
      <w:r>
        <w:rPr>
          <w:rFonts w:eastAsia="Times New Roman"/>
          <w:color w:val="201F1E"/>
          <w:szCs w:val="24"/>
        </w:rPr>
        <w:t xml:space="preserve">. </w:t>
      </w:r>
    </w:p>
    <w:p w14:paraId="12B6E8DC"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Ω</w:t>
      </w:r>
      <w:r w:rsidRPr="006D6889">
        <w:rPr>
          <w:rFonts w:eastAsia="Times New Roman"/>
          <w:color w:val="201F1E"/>
          <w:szCs w:val="24"/>
        </w:rPr>
        <w:t>ς προς το κομμάτι της ρύθμιση</w:t>
      </w:r>
      <w:r>
        <w:rPr>
          <w:rFonts w:eastAsia="Times New Roman"/>
          <w:color w:val="201F1E"/>
          <w:szCs w:val="24"/>
        </w:rPr>
        <w:t>ς</w:t>
      </w:r>
      <w:r w:rsidRPr="006D6889">
        <w:rPr>
          <w:rFonts w:eastAsia="Times New Roman"/>
          <w:color w:val="201F1E"/>
          <w:szCs w:val="24"/>
        </w:rPr>
        <w:t xml:space="preserve"> των </w:t>
      </w:r>
      <w:proofErr w:type="spellStart"/>
      <w:r>
        <w:rPr>
          <w:rFonts w:eastAsia="Times New Roman"/>
          <w:color w:val="201F1E"/>
          <w:szCs w:val="24"/>
        </w:rPr>
        <w:t>εκατόν</w:t>
      </w:r>
      <w:proofErr w:type="spellEnd"/>
      <w:r>
        <w:rPr>
          <w:rFonts w:eastAsia="Times New Roman"/>
          <w:color w:val="201F1E"/>
          <w:szCs w:val="24"/>
        </w:rPr>
        <w:t xml:space="preserve"> είκοσι</w:t>
      </w:r>
      <w:r w:rsidRPr="006D6889">
        <w:rPr>
          <w:rFonts w:eastAsia="Times New Roman"/>
          <w:color w:val="201F1E"/>
          <w:szCs w:val="24"/>
        </w:rPr>
        <w:t xml:space="preserve"> δόσεων στα ασφαλιστικά ταμεία</w:t>
      </w:r>
      <w:r>
        <w:rPr>
          <w:rFonts w:eastAsia="Times New Roman"/>
          <w:color w:val="201F1E"/>
          <w:szCs w:val="24"/>
        </w:rPr>
        <w:t>,</w:t>
      </w:r>
      <w:r w:rsidRPr="006D6889">
        <w:rPr>
          <w:rFonts w:eastAsia="Times New Roman"/>
          <w:color w:val="201F1E"/>
          <w:szCs w:val="24"/>
        </w:rPr>
        <w:t xml:space="preserve"> θα μπορούν να υπαχθούν οι οφειλέτες που έχουν κλείσει τα βιβλία </w:t>
      </w:r>
      <w:r>
        <w:rPr>
          <w:rFonts w:eastAsia="Times New Roman"/>
          <w:color w:val="201F1E"/>
          <w:szCs w:val="24"/>
        </w:rPr>
        <w:t xml:space="preserve">τους, οι ιδιώτες </w:t>
      </w:r>
      <w:r w:rsidRPr="006D6889">
        <w:rPr>
          <w:rFonts w:eastAsia="Times New Roman"/>
          <w:color w:val="201F1E"/>
          <w:szCs w:val="24"/>
        </w:rPr>
        <w:t xml:space="preserve">που έχουν οποιαδήποτε </w:t>
      </w:r>
      <w:r w:rsidRPr="006D6889">
        <w:rPr>
          <w:rFonts w:eastAsia="Times New Roman"/>
          <w:color w:val="201F1E"/>
          <w:szCs w:val="24"/>
        </w:rPr>
        <w:t>συναλλαγή με το ΙΚΑ</w:t>
      </w:r>
      <w:r>
        <w:rPr>
          <w:rFonts w:eastAsia="Times New Roman"/>
          <w:color w:val="201F1E"/>
          <w:szCs w:val="24"/>
        </w:rPr>
        <w:t xml:space="preserve">, </w:t>
      </w:r>
      <w:r w:rsidRPr="006D6889">
        <w:rPr>
          <w:rFonts w:eastAsia="Times New Roman"/>
          <w:color w:val="201F1E"/>
          <w:szCs w:val="24"/>
        </w:rPr>
        <w:t>εργοδοτικές οφειλές από α</w:t>
      </w:r>
      <w:r>
        <w:rPr>
          <w:rFonts w:eastAsia="Times New Roman"/>
          <w:color w:val="201F1E"/>
          <w:szCs w:val="24"/>
        </w:rPr>
        <w:t xml:space="preserve">σφαλιστικές εισφορές εργαζομένων, οι υπό συνταξιοδότηση </w:t>
      </w:r>
      <w:r w:rsidRPr="006D6889">
        <w:rPr>
          <w:rFonts w:eastAsia="Times New Roman"/>
          <w:color w:val="201F1E"/>
          <w:szCs w:val="24"/>
        </w:rPr>
        <w:t>οφειλέτες</w:t>
      </w:r>
      <w:r>
        <w:rPr>
          <w:rFonts w:eastAsia="Times New Roman"/>
          <w:color w:val="201F1E"/>
          <w:szCs w:val="24"/>
        </w:rPr>
        <w:t>,</w:t>
      </w:r>
      <w:r w:rsidRPr="006D6889">
        <w:rPr>
          <w:rFonts w:eastAsia="Times New Roman"/>
          <w:color w:val="201F1E"/>
          <w:szCs w:val="24"/>
        </w:rPr>
        <w:t xml:space="preserve"> κυρίως </w:t>
      </w:r>
      <w:r>
        <w:rPr>
          <w:rFonts w:eastAsia="Times New Roman"/>
          <w:color w:val="201F1E"/>
          <w:szCs w:val="24"/>
        </w:rPr>
        <w:t xml:space="preserve">μη </w:t>
      </w:r>
      <w:r w:rsidRPr="006D6889">
        <w:rPr>
          <w:rFonts w:eastAsia="Times New Roman"/>
          <w:color w:val="201F1E"/>
          <w:szCs w:val="24"/>
        </w:rPr>
        <w:t>μισθωτοί απασχολούμενοι</w:t>
      </w:r>
      <w:r>
        <w:rPr>
          <w:rFonts w:eastAsia="Times New Roman"/>
          <w:color w:val="201F1E"/>
          <w:szCs w:val="24"/>
        </w:rPr>
        <w:t>,</w:t>
      </w:r>
      <w:r w:rsidRPr="006D6889">
        <w:rPr>
          <w:rFonts w:eastAsia="Times New Roman"/>
          <w:color w:val="201F1E"/>
          <w:szCs w:val="24"/>
        </w:rPr>
        <w:t xml:space="preserve"> δηλαδή αγρότες</w:t>
      </w:r>
      <w:r>
        <w:rPr>
          <w:rFonts w:eastAsia="Times New Roman"/>
          <w:color w:val="201F1E"/>
          <w:szCs w:val="24"/>
        </w:rPr>
        <w:t xml:space="preserve"> και</w:t>
      </w:r>
      <w:r w:rsidRPr="006D6889">
        <w:rPr>
          <w:rFonts w:eastAsia="Times New Roman"/>
          <w:color w:val="201F1E"/>
          <w:szCs w:val="24"/>
        </w:rPr>
        <w:t xml:space="preserve"> επαγγελματίες</w:t>
      </w:r>
      <w:r>
        <w:rPr>
          <w:rFonts w:eastAsia="Times New Roman"/>
          <w:color w:val="201F1E"/>
          <w:szCs w:val="24"/>
        </w:rPr>
        <w:t>,</w:t>
      </w:r>
      <w:r w:rsidRPr="006D6889">
        <w:rPr>
          <w:rFonts w:eastAsia="Times New Roman"/>
          <w:color w:val="201F1E"/>
          <w:szCs w:val="24"/>
        </w:rPr>
        <w:t xml:space="preserve"> οι οποίοι παρ</w:t>
      </w:r>
      <w:r>
        <w:rPr>
          <w:rFonts w:eastAsia="Times New Roman"/>
          <w:color w:val="201F1E"/>
          <w:szCs w:val="24"/>
        </w:rPr>
        <w:t>’ όλο που θεμελίωναν</w:t>
      </w:r>
      <w:r w:rsidRPr="006D6889">
        <w:rPr>
          <w:rFonts w:eastAsia="Times New Roman"/>
          <w:color w:val="201F1E"/>
          <w:szCs w:val="24"/>
        </w:rPr>
        <w:t xml:space="preserve"> συνταξιοδοτικό δικαίωμα</w:t>
      </w:r>
      <w:r>
        <w:rPr>
          <w:rFonts w:eastAsia="Times New Roman"/>
          <w:color w:val="201F1E"/>
          <w:szCs w:val="24"/>
        </w:rPr>
        <w:t>,</w:t>
      </w:r>
      <w:r w:rsidRPr="006D6889">
        <w:rPr>
          <w:rFonts w:eastAsia="Times New Roman"/>
          <w:color w:val="201F1E"/>
          <w:szCs w:val="24"/>
        </w:rPr>
        <w:t xml:space="preserve"> ε</w:t>
      </w:r>
      <w:r>
        <w:rPr>
          <w:rFonts w:eastAsia="Times New Roman"/>
          <w:color w:val="201F1E"/>
          <w:szCs w:val="24"/>
        </w:rPr>
        <w:t xml:space="preserve">ν τούτοις </w:t>
      </w:r>
      <w:r>
        <w:rPr>
          <w:rFonts w:eastAsia="Times New Roman"/>
          <w:color w:val="201F1E"/>
          <w:szCs w:val="24"/>
        </w:rPr>
        <w:t>αδυνατούσαν να λάβουν τη</w:t>
      </w:r>
      <w:r w:rsidRPr="006D6889">
        <w:rPr>
          <w:rFonts w:eastAsia="Times New Roman"/>
          <w:color w:val="201F1E"/>
          <w:szCs w:val="24"/>
        </w:rPr>
        <w:t xml:space="preserve"> σύνταξή </w:t>
      </w:r>
      <w:r>
        <w:rPr>
          <w:rFonts w:eastAsia="Times New Roman"/>
          <w:color w:val="201F1E"/>
          <w:szCs w:val="24"/>
        </w:rPr>
        <w:t>τους, καθώς όφειλαν μεγάλα ποσά σ</w:t>
      </w:r>
      <w:r w:rsidRPr="006D6889">
        <w:rPr>
          <w:rFonts w:eastAsia="Times New Roman"/>
          <w:color w:val="201F1E"/>
          <w:szCs w:val="24"/>
        </w:rPr>
        <w:t xml:space="preserve">τα ταμεία </w:t>
      </w:r>
      <w:r>
        <w:rPr>
          <w:rFonts w:eastAsia="Times New Roman"/>
          <w:color w:val="201F1E"/>
          <w:szCs w:val="24"/>
        </w:rPr>
        <w:t>τους.</w:t>
      </w:r>
    </w:p>
    <w:p w14:paraId="12B6E8DD"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lastRenderedPageBreak/>
        <w:t>Στο νομοσχέδιο προβλέπεται ότι ε</w:t>
      </w:r>
      <w:r w:rsidRPr="006D6889">
        <w:rPr>
          <w:rFonts w:eastAsia="Times New Roman"/>
          <w:color w:val="201F1E"/>
          <w:szCs w:val="24"/>
        </w:rPr>
        <w:t xml:space="preserve">ιδικά </w:t>
      </w:r>
      <w:r>
        <w:rPr>
          <w:rFonts w:eastAsia="Times New Roman"/>
          <w:color w:val="201F1E"/>
          <w:szCs w:val="24"/>
        </w:rPr>
        <w:t>για</w:t>
      </w:r>
      <w:r w:rsidRPr="006D6889">
        <w:rPr>
          <w:rFonts w:eastAsia="Times New Roman"/>
          <w:color w:val="201F1E"/>
          <w:szCs w:val="24"/>
        </w:rPr>
        <w:t xml:space="preserve"> ασφαλισμένους του ΟΓΑ που συμπληρώνουν το </w:t>
      </w:r>
      <w:r>
        <w:rPr>
          <w:rFonts w:eastAsia="Times New Roman"/>
          <w:color w:val="201F1E"/>
          <w:szCs w:val="24"/>
        </w:rPr>
        <w:t xml:space="preserve">εξηκοστό έβδομο </w:t>
      </w:r>
      <w:r w:rsidRPr="006D6889">
        <w:rPr>
          <w:rFonts w:eastAsia="Times New Roman"/>
          <w:color w:val="201F1E"/>
          <w:szCs w:val="24"/>
        </w:rPr>
        <w:t xml:space="preserve">έτος μέχρι </w:t>
      </w:r>
      <w:r>
        <w:rPr>
          <w:rFonts w:eastAsia="Times New Roman"/>
          <w:color w:val="201F1E"/>
          <w:szCs w:val="24"/>
        </w:rPr>
        <w:t>τις 31-</w:t>
      </w:r>
      <w:r w:rsidRPr="006D6889">
        <w:rPr>
          <w:rFonts w:eastAsia="Times New Roman"/>
          <w:color w:val="201F1E"/>
          <w:szCs w:val="24"/>
        </w:rPr>
        <w:t>12-</w:t>
      </w:r>
      <w:r>
        <w:rPr>
          <w:rFonts w:eastAsia="Times New Roman"/>
          <w:color w:val="201F1E"/>
          <w:szCs w:val="24"/>
        </w:rPr>
        <w:t>20</w:t>
      </w:r>
      <w:r w:rsidRPr="006D6889">
        <w:rPr>
          <w:rFonts w:eastAsia="Times New Roman"/>
          <w:color w:val="201F1E"/>
          <w:szCs w:val="24"/>
        </w:rPr>
        <w:t xml:space="preserve">19 το όριο </w:t>
      </w:r>
      <w:r>
        <w:rPr>
          <w:rFonts w:eastAsia="Times New Roman"/>
          <w:color w:val="201F1E"/>
          <w:szCs w:val="24"/>
        </w:rPr>
        <w:t>οφειλών</w:t>
      </w:r>
      <w:r w:rsidRPr="006D6889">
        <w:rPr>
          <w:rFonts w:eastAsia="Times New Roman"/>
          <w:color w:val="201F1E"/>
          <w:szCs w:val="24"/>
        </w:rPr>
        <w:t xml:space="preserve"> για απονομή σύνταξης διαμορφώνετ</w:t>
      </w:r>
      <w:r w:rsidRPr="006D6889">
        <w:rPr>
          <w:rFonts w:eastAsia="Times New Roman"/>
          <w:color w:val="201F1E"/>
          <w:szCs w:val="24"/>
        </w:rPr>
        <w:t xml:space="preserve">αι </w:t>
      </w:r>
      <w:r>
        <w:rPr>
          <w:rFonts w:eastAsia="Times New Roman"/>
          <w:color w:val="201F1E"/>
          <w:szCs w:val="24"/>
        </w:rPr>
        <w:t>στις 6.000 ευρώ από τις 4.000 ευρώ. Σ</w:t>
      </w:r>
      <w:r w:rsidRPr="006D6889">
        <w:rPr>
          <w:rFonts w:eastAsia="Times New Roman"/>
          <w:color w:val="201F1E"/>
          <w:szCs w:val="24"/>
        </w:rPr>
        <w:t>τη ρύθμιση θα υπάγεται το σύνολο των ο</w:t>
      </w:r>
      <w:r>
        <w:rPr>
          <w:rFonts w:eastAsia="Times New Roman"/>
          <w:color w:val="201F1E"/>
          <w:szCs w:val="24"/>
        </w:rPr>
        <w:t>φειλών που δημιουργήθηκαν ως τις 31-</w:t>
      </w:r>
      <w:r w:rsidRPr="006D6889">
        <w:rPr>
          <w:rFonts w:eastAsia="Times New Roman"/>
          <w:color w:val="201F1E"/>
          <w:szCs w:val="24"/>
        </w:rPr>
        <w:t>12-</w:t>
      </w:r>
      <w:r>
        <w:rPr>
          <w:rFonts w:eastAsia="Times New Roman"/>
          <w:color w:val="201F1E"/>
          <w:szCs w:val="24"/>
        </w:rPr>
        <w:t>20</w:t>
      </w:r>
      <w:r w:rsidRPr="006D6889">
        <w:rPr>
          <w:rFonts w:eastAsia="Times New Roman"/>
          <w:color w:val="201F1E"/>
          <w:szCs w:val="24"/>
        </w:rPr>
        <w:t>18</w:t>
      </w:r>
      <w:r>
        <w:rPr>
          <w:rFonts w:eastAsia="Times New Roman"/>
          <w:color w:val="201F1E"/>
          <w:szCs w:val="24"/>
        </w:rPr>
        <w:t xml:space="preserve">. </w:t>
      </w:r>
    </w:p>
    <w:p w14:paraId="12B6E8DE"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Γ</w:t>
      </w:r>
      <w:r w:rsidRPr="006D6889">
        <w:rPr>
          <w:rFonts w:eastAsia="Times New Roman"/>
          <w:color w:val="201F1E"/>
          <w:szCs w:val="24"/>
        </w:rPr>
        <w:t xml:space="preserve">ια τους </w:t>
      </w:r>
      <w:r>
        <w:rPr>
          <w:rFonts w:eastAsia="Times New Roman"/>
          <w:color w:val="201F1E"/>
          <w:szCs w:val="24"/>
        </w:rPr>
        <w:t xml:space="preserve">μη μισθωτούς </w:t>
      </w:r>
      <w:r w:rsidRPr="006D6889">
        <w:rPr>
          <w:rFonts w:eastAsia="Times New Roman"/>
          <w:color w:val="201F1E"/>
          <w:szCs w:val="24"/>
        </w:rPr>
        <w:t xml:space="preserve">προβλέπεται </w:t>
      </w:r>
      <w:proofErr w:type="spellStart"/>
      <w:r w:rsidRPr="006D6889">
        <w:rPr>
          <w:rFonts w:eastAsia="Times New Roman"/>
          <w:color w:val="201F1E"/>
          <w:szCs w:val="24"/>
        </w:rPr>
        <w:t>επανυπολογισμός</w:t>
      </w:r>
      <w:proofErr w:type="spellEnd"/>
      <w:r w:rsidRPr="006D6889">
        <w:rPr>
          <w:rFonts w:eastAsia="Times New Roman"/>
          <w:color w:val="201F1E"/>
          <w:szCs w:val="24"/>
        </w:rPr>
        <w:t xml:space="preserve"> κύριας οφειλής που δημιουργήθηκε από </w:t>
      </w:r>
      <w:r>
        <w:rPr>
          <w:rFonts w:eastAsia="Times New Roman"/>
          <w:color w:val="201F1E"/>
          <w:szCs w:val="24"/>
        </w:rPr>
        <w:t>την 1-1-</w:t>
      </w:r>
      <w:r w:rsidRPr="006D6889">
        <w:rPr>
          <w:rFonts w:eastAsia="Times New Roman"/>
          <w:color w:val="201F1E"/>
          <w:szCs w:val="24"/>
        </w:rPr>
        <w:t xml:space="preserve">2002 </w:t>
      </w:r>
      <w:r>
        <w:rPr>
          <w:rFonts w:eastAsia="Times New Roman"/>
          <w:color w:val="201F1E"/>
          <w:szCs w:val="24"/>
        </w:rPr>
        <w:t>έως και τις 31-12-2016,</w:t>
      </w:r>
      <w:r w:rsidRPr="006D6889">
        <w:rPr>
          <w:rFonts w:eastAsia="Times New Roman"/>
          <w:color w:val="201F1E"/>
          <w:szCs w:val="24"/>
        </w:rPr>
        <w:t xml:space="preserve"> κατόπιν </w:t>
      </w:r>
      <w:r w:rsidRPr="006D6889">
        <w:rPr>
          <w:rFonts w:eastAsia="Times New Roman"/>
          <w:color w:val="201F1E"/>
          <w:szCs w:val="24"/>
        </w:rPr>
        <w:t>επιλογής του οφειλέτη</w:t>
      </w:r>
      <w:r>
        <w:rPr>
          <w:rFonts w:eastAsia="Times New Roman"/>
          <w:color w:val="201F1E"/>
          <w:szCs w:val="24"/>
        </w:rPr>
        <w:t>.</w:t>
      </w:r>
    </w:p>
    <w:p w14:paraId="12B6E8DF"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Θ</w:t>
      </w:r>
      <w:r w:rsidRPr="006D6889">
        <w:rPr>
          <w:rFonts w:eastAsia="Times New Roman"/>
          <w:color w:val="201F1E"/>
          <w:szCs w:val="24"/>
        </w:rPr>
        <w:t>α υπάρξει έκπτωση 85% επί του συνόλου των προσαυξήσεων</w:t>
      </w:r>
      <w:r>
        <w:rPr>
          <w:rFonts w:eastAsia="Times New Roman"/>
          <w:color w:val="201F1E"/>
          <w:szCs w:val="24"/>
        </w:rPr>
        <w:t>,</w:t>
      </w:r>
      <w:r w:rsidRPr="006D6889">
        <w:rPr>
          <w:rFonts w:eastAsia="Times New Roman"/>
          <w:color w:val="201F1E"/>
          <w:szCs w:val="24"/>
        </w:rPr>
        <w:t xml:space="preserve"> πρόσθετων τελών και τόκων λόγω μη εμπρόθεσμης καταβολής</w:t>
      </w:r>
      <w:r>
        <w:rPr>
          <w:rFonts w:eastAsia="Times New Roman"/>
          <w:color w:val="201F1E"/>
          <w:szCs w:val="24"/>
        </w:rPr>
        <w:t>. Οι μηνιαίες δόσεις</w:t>
      </w:r>
      <w:r w:rsidRPr="006D6889">
        <w:rPr>
          <w:rFonts w:eastAsia="Times New Roman"/>
          <w:color w:val="201F1E"/>
          <w:szCs w:val="24"/>
        </w:rPr>
        <w:t xml:space="preserve"> δεν μπορούν να ξεπερνούν τις </w:t>
      </w:r>
      <w:proofErr w:type="spellStart"/>
      <w:r>
        <w:rPr>
          <w:rFonts w:eastAsia="Times New Roman"/>
          <w:color w:val="201F1E"/>
          <w:szCs w:val="24"/>
        </w:rPr>
        <w:t>εκατόν</w:t>
      </w:r>
      <w:proofErr w:type="spellEnd"/>
      <w:r>
        <w:rPr>
          <w:rFonts w:eastAsia="Times New Roman"/>
          <w:color w:val="201F1E"/>
          <w:szCs w:val="24"/>
        </w:rPr>
        <w:t xml:space="preserve"> είκοσι, </w:t>
      </w:r>
      <w:r w:rsidRPr="006D6889">
        <w:rPr>
          <w:rFonts w:eastAsia="Times New Roman"/>
          <w:color w:val="201F1E"/>
          <w:szCs w:val="24"/>
        </w:rPr>
        <w:t>ενώ το ελάχιστο ποσό της οριζόμενης μηνιαίας δόσης δεν μ</w:t>
      </w:r>
      <w:r w:rsidRPr="006D6889">
        <w:rPr>
          <w:rFonts w:eastAsia="Times New Roman"/>
          <w:color w:val="201F1E"/>
          <w:szCs w:val="24"/>
        </w:rPr>
        <w:t>πορεί να είναι μικρότερο από 50 ευρώ</w:t>
      </w:r>
      <w:r>
        <w:rPr>
          <w:rFonts w:eastAsia="Times New Roman"/>
          <w:color w:val="201F1E"/>
          <w:szCs w:val="24"/>
        </w:rPr>
        <w:t xml:space="preserve">. </w:t>
      </w:r>
    </w:p>
    <w:p w14:paraId="12B6E8E0"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lastRenderedPageBreak/>
        <w:t>Γ</w:t>
      </w:r>
      <w:r w:rsidRPr="006D6889">
        <w:rPr>
          <w:rFonts w:eastAsia="Times New Roman"/>
          <w:color w:val="201F1E"/>
          <w:szCs w:val="24"/>
        </w:rPr>
        <w:t xml:space="preserve">ια τον ΟΓΑ προβλέπεται ότι μπορούν να υπαχθούν οφειλές που δημιουργήθηκαν ως </w:t>
      </w:r>
      <w:r>
        <w:rPr>
          <w:rFonts w:eastAsia="Times New Roman"/>
          <w:color w:val="201F1E"/>
          <w:szCs w:val="24"/>
        </w:rPr>
        <w:t>τις 31-</w:t>
      </w:r>
      <w:r w:rsidRPr="006D6889">
        <w:rPr>
          <w:rFonts w:eastAsia="Times New Roman"/>
          <w:color w:val="201F1E"/>
          <w:szCs w:val="24"/>
        </w:rPr>
        <w:t>12-</w:t>
      </w:r>
      <w:r>
        <w:rPr>
          <w:rFonts w:eastAsia="Times New Roman"/>
          <w:color w:val="201F1E"/>
          <w:szCs w:val="24"/>
        </w:rPr>
        <w:t>20</w:t>
      </w:r>
      <w:r w:rsidRPr="006D6889">
        <w:rPr>
          <w:rFonts w:eastAsia="Times New Roman"/>
          <w:color w:val="201F1E"/>
          <w:szCs w:val="24"/>
        </w:rPr>
        <w:t>18</w:t>
      </w:r>
      <w:r>
        <w:rPr>
          <w:rFonts w:eastAsia="Times New Roman"/>
          <w:color w:val="201F1E"/>
          <w:szCs w:val="24"/>
        </w:rPr>
        <w:t xml:space="preserve">, </w:t>
      </w:r>
      <w:r w:rsidRPr="006D6889">
        <w:rPr>
          <w:rFonts w:eastAsia="Times New Roman"/>
          <w:color w:val="201F1E"/>
          <w:szCs w:val="24"/>
        </w:rPr>
        <w:t>έκπτωση 100% επί των πάσης φύσεως προσαυξήσεων</w:t>
      </w:r>
      <w:r>
        <w:rPr>
          <w:rFonts w:eastAsia="Times New Roman"/>
          <w:color w:val="201F1E"/>
          <w:szCs w:val="24"/>
        </w:rPr>
        <w:t xml:space="preserve">, </w:t>
      </w:r>
      <w:r w:rsidRPr="006D6889">
        <w:rPr>
          <w:rFonts w:eastAsia="Times New Roman"/>
          <w:color w:val="201F1E"/>
          <w:szCs w:val="24"/>
        </w:rPr>
        <w:t xml:space="preserve">πρόσθετων τελών και τόκων λόγω </w:t>
      </w:r>
      <w:r>
        <w:rPr>
          <w:rFonts w:eastAsia="Times New Roman"/>
          <w:color w:val="201F1E"/>
          <w:szCs w:val="24"/>
        </w:rPr>
        <w:t>μη εμπρόθεσμης</w:t>
      </w:r>
      <w:r w:rsidRPr="006D6889">
        <w:rPr>
          <w:rFonts w:eastAsia="Times New Roman"/>
          <w:color w:val="201F1E"/>
          <w:szCs w:val="24"/>
        </w:rPr>
        <w:t xml:space="preserve"> καταβολής</w:t>
      </w:r>
      <w:r>
        <w:rPr>
          <w:rFonts w:eastAsia="Times New Roman"/>
          <w:color w:val="201F1E"/>
          <w:szCs w:val="24"/>
        </w:rPr>
        <w:t>,</w:t>
      </w:r>
      <w:r w:rsidRPr="006D6889">
        <w:rPr>
          <w:rFonts w:eastAsia="Times New Roman"/>
          <w:color w:val="201F1E"/>
          <w:szCs w:val="24"/>
        </w:rPr>
        <w:t xml:space="preserve"> όπως έχουν διαμορφ</w:t>
      </w:r>
      <w:r w:rsidRPr="006D6889">
        <w:rPr>
          <w:rFonts w:eastAsia="Times New Roman"/>
          <w:color w:val="201F1E"/>
          <w:szCs w:val="24"/>
        </w:rPr>
        <w:t>ωθεί ως την ημερομηνία υπαγωγής στη ρύθμιση</w:t>
      </w:r>
      <w:r>
        <w:rPr>
          <w:rFonts w:eastAsia="Times New Roman"/>
          <w:color w:val="201F1E"/>
          <w:szCs w:val="24"/>
        </w:rPr>
        <w:t xml:space="preserve">. </w:t>
      </w:r>
    </w:p>
    <w:p w14:paraId="12B6E8E1" w14:textId="77777777" w:rsidR="00F81E5F" w:rsidRDefault="0022463A">
      <w:pPr>
        <w:spacing w:line="600" w:lineRule="auto"/>
        <w:ind w:firstLine="720"/>
        <w:jc w:val="both"/>
        <w:rPr>
          <w:rFonts w:eastAsia="Times New Roman" w:cs="Times New Roman"/>
          <w:szCs w:val="24"/>
        </w:rPr>
      </w:pPr>
      <w:r w:rsidRPr="000F28E8">
        <w:rPr>
          <w:rFonts w:eastAsia="Times New Roman" w:cs="Times New Roman"/>
          <w:szCs w:val="24"/>
        </w:rPr>
        <w:t xml:space="preserve">Η </w:t>
      </w:r>
      <w:r>
        <w:rPr>
          <w:rFonts w:eastAsia="Times New Roman" w:cs="Times New Roman"/>
          <w:szCs w:val="24"/>
        </w:rPr>
        <w:t xml:space="preserve">οφειλή αποπληρώνεται σε </w:t>
      </w:r>
      <w:proofErr w:type="spellStart"/>
      <w:r>
        <w:rPr>
          <w:rFonts w:eastAsia="Times New Roman" w:cs="Times New Roman"/>
          <w:szCs w:val="24"/>
        </w:rPr>
        <w:t>εκατόν</w:t>
      </w:r>
      <w:proofErr w:type="spellEnd"/>
      <w:r>
        <w:rPr>
          <w:rFonts w:eastAsia="Times New Roman" w:cs="Times New Roman"/>
          <w:szCs w:val="24"/>
        </w:rPr>
        <w:t xml:space="preserve"> είκοσι μηνιαίες δόσεις</w:t>
      </w:r>
      <w:r w:rsidRPr="00317E47">
        <w:rPr>
          <w:rFonts w:eastAsia="Times New Roman" w:cs="Times New Roman"/>
          <w:szCs w:val="24"/>
        </w:rPr>
        <w:t>,</w:t>
      </w:r>
      <w:r>
        <w:rPr>
          <w:rFonts w:eastAsia="Times New Roman" w:cs="Times New Roman"/>
          <w:szCs w:val="24"/>
        </w:rPr>
        <w:t xml:space="preserve"> με ελάχιστο ποσό καταβολής τα 30 ευρώ. Και εφόσον όλες αυτές οι κατηγορίες υπαχθούν και πληρούν τους όρους της ρύθμισης θα μπορούν να λάβουν ασφαλιστική ενημερότητα και θα αναστέλλονται ποινικές διώξεις και μέτρα εκτέλεσης εις βάρος τους.</w:t>
      </w:r>
    </w:p>
    <w:p w14:paraId="12B6E8E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Αναφορικά με το </w:t>
      </w:r>
      <w:r>
        <w:rPr>
          <w:rFonts w:eastAsia="Times New Roman" w:cs="Times New Roman"/>
          <w:szCs w:val="24"/>
        </w:rPr>
        <w:t xml:space="preserve">σύστημα ρύθμισης βεβαιωμένων οφειλών στις ΔΟΥ, τα ελεγκτικά κέντρα και τα τελωνεία, για φυσικά πρόσωπα η ρύθμιση θα εκτείνεται έως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w:t>
      </w:r>
      <w:r w:rsidRPr="00317E47">
        <w:rPr>
          <w:rFonts w:eastAsia="Times New Roman" w:cs="Times New Roman"/>
          <w:szCs w:val="24"/>
        </w:rPr>
        <w:t>,</w:t>
      </w:r>
      <w:r>
        <w:rPr>
          <w:rFonts w:eastAsia="Times New Roman" w:cs="Times New Roman"/>
          <w:szCs w:val="24"/>
        </w:rPr>
        <w:t xml:space="preserve"> βάσει της φοροδοτικής ικανότητας των πολιτών. Πεδίο εφαρμογής της ρύθμισης είναι το σύνολο των πολιτών,</w:t>
      </w:r>
      <w:r>
        <w:rPr>
          <w:rFonts w:eastAsia="Times New Roman" w:cs="Times New Roman"/>
          <w:szCs w:val="24"/>
        </w:rPr>
        <w:t xml:space="preserve"> για το σύνολο των βεβαιωμένων οφειλών τους που έγιναν ληξιπρόθεσμες έως 31-12-2018.</w:t>
      </w:r>
    </w:p>
    <w:p w14:paraId="12B6E8E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Για εισόδημα έως 10 χιλιάδες ευρώ δίνει τη δυνατότητα ρύθμισης σε έως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με περιορισμό την ελάχιστη καταβολή των 30 ευρώ. Για εισοδήματα άνω των 10 χιλιά</w:t>
      </w:r>
      <w:r>
        <w:rPr>
          <w:rFonts w:eastAsia="Times New Roman" w:cs="Times New Roman"/>
          <w:szCs w:val="24"/>
        </w:rPr>
        <w:t>δων ευρώ εφαρμόζεται προοδευτικός συντελεστής</w:t>
      </w:r>
      <w:r w:rsidRPr="00317E47">
        <w:rPr>
          <w:rFonts w:eastAsia="Times New Roman" w:cs="Times New Roman"/>
          <w:szCs w:val="24"/>
        </w:rPr>
        <w:t>,</w:t>
      </w:r>
      <w:r>
        <w:rPr>
          <w:rFonts w:eastAsia="Times New Roman" w:cs="Times New Roman"/>
          <w:szCs w:val="24"/>
        </w:rPr>
        <w:t xml:space="preserve"> προκειμένου να προσδιοριστεί η δυνατότητα αποπληρωμής του κάθε οφειλέτη και ο αριθμός των δόσεων σε συνάρτηση με το χρέος του. Προβλέπεται μείωση των συντελεστών ανάλογα με τον αριθμό των τέκνων. Η εφάπαξ κατα</w:t>
      </w:r>
      <w:r>
        <w:rPr>
          <w:rFonts w:eastAsia="Times New Roman" w:cs="Times New Roman"/>
          <w:szCs w:val="24"/>
        </w:rPr>
        <w:t>βολή θα οδηγεί σε απαλλαγή προσαυξήσεων σε ποσοστό 100%. Προβλέπεται μείωση προσαυξήσεων και τόκων μέχρι 90% εφόσον ο οφειλέτης επιλέξει μικρότερο αριθμό δόσεων από αυτόν που προτείνει η φορολογική διοίκηση. Ο ελάχιστος αριθμός δόσεων θα είναι δεκαοκτώ. Βα</w:t>
      </w:r>
      <w:r>
        <w:rPr>
          <w:rFonts w:eastAsia="Times New Roman" w:cs="Times New Roman"/>
          <w:szCs w:val="24"/>
        </w:rPr>
        <w:t>σικές οφειλές μέχρι 3 χιλιάδες ευρώ για οφειλέτες με εισόδημα έως 10 χιλιάδες ευρώ</w:t>
      </w:r>
      <w:r w:rsidRPr="00317E47">
        <w:rPr>
          <w:rFonts w:eastAsia="Times New Roman" w:cs="Times New Roman"/>
          <w:szCs w:val="24"/>
        </w:rPr>
        <w:t xml:space="preserve"> </w:t>
      </w:r>
      <w:r>
        <w:rPr>
          <w:rFonts w:eastAsia="Times New Roman" w:cs="Times New Roman"/>
          <w:szCs w:val="24"/>
        </w:rPr>
        <w:t xml:space="preserve">δεν θα επιβαρύνονται με τόκους και προσαυξήσεις. </w:t>
      </w:r>
    </w:p>
    <w:p w14:paraId="12B6E8E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Για τα νομικά πρόσωπα κερδοσκοπικού χαρακτήρα εισάγονται δύο ειδών ρυθμίσεις ανάλογα με το είδος οφειλής. Για οφειλές από τ</w:t>
      </w:r>
      <w:r>
        <w:rPr>
          <w:rFonts w:eastAsia="Times New Roman" w:cs="Times New Roman"/>
          <w:szCs w:val="24"/>
        </w:rPr>
        <w:t xml:space="preserve">ακτική αιτία, δηλαδή, παραδείγματος χάριν από φόρο εισοδήματος, ΕΝΦΙΑ, κ.λπ., η ρύθμιση </w:t>
      </w:r>
      <w:r>
        <w:rPr>
          <w:rFonts w:eastAsia="Times New Roman" w:cs="Times New Roman"/>
          <w:szCs w:val="24"/>
        </w:rPr>
        <w:lastRenderedPageBreak/>
        <w:t>θα περιλαμβάνει έως δεκαοκτώ δόσεις. Για οφειλές από έκτακτη αιτία, φόρους κληρονομιάς ή φόρους</w:t>
      </w:r>
      <w:r>
        <w:rPr>
          <w:rFonts w:eastAsia="Times New Roman" w:cs="Times New Roman"/>
          <w:szCs w:val="24"/>
        </w:rPr>
        <w:t>,</w:t>
      </w:r>
      <w:r>
        <w:rPr>
          <w:rFonts w:eastAsia="Times New Roman" w:cs="Times New Roman"/>
          <w:szCs w:val="24"/>
        </w:rPr>
        <w:t xml:space="preserve"> που καταβάλλονται εφάπαξ, θα περιλαμβάνει έως τριάντα δόσεις. Εδώ πρέπε</w:t>
      </w:r>
      <w:r>
        <w:rPr>
          <w:rFonts w:eastAsia="Times New Roman" w:cs="Times New Roman"/>
          <w:szCs w:val="24"/>
        </w:rPr>
        <w:t xml:space="preserve">ι να δούμε, κυρία Υπουργέ, αν μπορούμε να κάνουμε κάτι καλύτερο. Η εφάπαξ καταβολή θα οδηγεί σε απαλλαγή προσαυξήσεων σε ποσοστό 100%. </w:t>
      </w:r>
    </w:p>
    <w:p w14:paraId="12B6E8E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Για νομικά πρόσωπα μη κερδοσκοπικού χαρακτήρα και νομικά πρόσωπα δημοσίου δικαίου εισάγεται ρύθμιση ανάλογη με αυτήν για</w:t>
      </w:r>
      <w:r>
        <w:rPr>
          <w:rFonts w:eastAsia="Times New Roman" w:cs="Times New Roman"/>
          <w:szCs w:val="24"/>
        </w:rPr>
        <w:t xml:space="preserve"> τα φυσικά πρόσωπα, 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την ιδιαίτερη φύση των νομικών αυτών προσώπων.</w:t>
      </w:r>
    </w:p>
    <w:p w14:paraId="12B6E8E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Επιπλέον, εισάγεται ένα σύστημα ρύθμισης των οφειλών προς τους ΟΤΑ πρώτου βαθμού και τα νομικά πρόσωπα αυτών. Θα ξαναδώσουμε, δηλαδή, τη δυνατότητα, όπως είχαμε κάνει κ</w:t>
      </w:r>
      <w:r>
        <w:rPr>
          <w:rFonts w:eastAsia="Times New Roman" w:cs="Times New Roman"/>
          <w:szCs w:val="24"/>
        </w:rPr>
        <w:t xml:space="preserve">αι με τον ν.4483/2017 σε φυσικά και νομικά πρόσωπα να ανταποκριθούν σε χρονίζουσες οικονομικές τους υποχρεώσεις με τρόπο που να επαναφέρει </w:t>
      </w:r>
      <w:r>
        <w:rPr>
          <w:rFonts w:eastAsia="Times New Roman" w:cs="Times New Roman"/>
          <w:szCs w:val="24"/>
        </w:rPr>
        <w:lastRenderedPageBreak/>
        <w:t>την κανονικότητα στον οικονομικό τους προγραμματισμό και να τους επιτρέπει να ανακτήσουν τη συνέπεια στην εξόφληση τω</w:t>
      </w:r>
      <w:r>
        <w:rPr>
          <w:rFonts w:eastAsia="Times New Roman" w:cs="Times New Roman"/>
          <w:szCs w:val="24"/>
        </w:rPr>
        <w:t xml:space="preserve">ν σχετικών οφειλών. </w:t>
      </w:r>
    </w:p>
    <w:p w14:paraId="12B6E8E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Οι ανωτέρω οφειλές αν εξοφληθούν εφάπαξ έχουν απαλλαγή προσαυξήσεων 100% και απαλλαγή κατά ποσοστό που κυμαίνεται από 80% έως 50% ανάλογα με τον χορηγούμενο αριθμό των δόσεων. </w:t>
      </w:r>
    </w:p>
    <w:p w14:paraId="12B6E8E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παρούσα Κυβέρνηση έκανε, κ</w:t>
      </w:r>
      <w:r>
        <w:rPr>
          <w:rFonts w:eastAsia="Times New Roman" w:cs="Times New Roman"/>
          <w:szCs w:val="24"/>
        </w:rPr>
        <w:t>άνει και θα συνεχίσει να κάνει θεσμικά και πολιτικά αυτό που πρέπει, με αίσθημα ευθύνης απέναντι στον ασφαλισμένο, τον συνταξιούχο, τον εργαζόμενο. Σήμερα το ασφαλιστικό σύστημα της χώρας είναι βιώσιμο και αυτό μας δίνει το δικαίωμα και μπορούμε να κάνουμε</w:t>
      </w:r>
      <w:r>
        <w:rPr>
          <w:rFonts w:eastAsia="Times New Roman" w:cs="Times New Roman"/>
          <w:szCs w:val="24"/>
        </w:rPr>
        <w:t xml:space="preserve"> αυτές τις διορθωτικές παρεμβάσεις. </w:t>
      </w:r>
    </w:p>
    <w:p w14:paraId="12B6E8E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Επέρχονται ευνοϊκές μεταβολές στο καθεστώς συνταξιοδότησης των δικαιούχων στις περιπτώσεις θανάτου, προς ικανοποίηση πάντα των δίκαιων και εύλογων αιτημάτων της συγκεκριμένης κατηγορίας προσώπων. Ταυτόχρονα προβλέπει κα</w:t>
      </w:r>
      <w:r>
        <w:rPr>
          <w:rFonts w:eastAsia="Times New Roman" w:cs="Times New Roman"/>
          <w:szCs w:val="24"/>
        </w:rPr>
        <w:t xml:space="preserve">ι μια σειρά παρεμβάσεων, όπως στη βάση υπολογισμού του ποσοστού σύνταξης θανάτου, στο ποσοστό του δικαιούχου, στην ελάχιστη διάρκεια του έγγαμου βίου, καθώς και στη διάρκεια ισχύος της ασφαλιστικής ικανότητας των έμμεσων μελών. </w:t>
      </w:r>
    </w:p>
    <w:p w14:paraId="12B6E8E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Ήμασταν, είμαστε και παραμέ</w:t>
      </w:r>
      <w:r>
        <w:rPr>
          <w:rFonts w:eastAsia="Times New Roman" w:cs="Times New Roman"/>
          <w:szCs w:val="24"/>
        </w:rPr>
        <w:t>νουμε σταθεροί στις δεσμεύσεις μας για την υλοποίηση μέτρων υπέρ του κόσμου της εργασίας. Το αποδείξαμε αυτό όλο το προηγούμενο διάστημα με σειρά νομοθετικών εργαλείων που φέραμε προς ψήφιση για την καταπολέμηση της αδήλωτης, της υποδηλωμένης και της απλήρ</w:t>
      </w:r>
      <w:r>
        <w:rPr>
          <w:rFonts w:eastAsia="Times New Roman" w:cs="Times New Roman"/>
          <w:szCs w:val="24"/>
        </w:rPr>
        <w:t>ωτης εργασίας, για την ακόμα μεγαλύτερη ενίσχυση των δικαιωμάτων των εργαζομένων, την επαναφορά των συλλογικών διαπραγματεύσεων. Και τότε για εσάς ήταν προεκλογική περίοδος.</w:t>
      </w:r>
    </w:p>
    <w:p w14:paraId="12B6E8E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Το σημερινό νομοσχέδιο συνεχίζει ακριβώς την ίδια διαδρομή, καθώς προωθούμε παρεμβ</w:t>
      </w:r>
      <w:r>
        <w:rPr>
          <w:rFonts w:eastAsia="Times New Roman" w:cs="Times New Roman"/>
          <w:szCs w:val="24"/>
        </w:rPr>
        <w:t xml:space="preserve">άσεις για την ενδυνάμωση της προστασίας των δικαιωμάτων των εργαζομένων, ενισχύοντας την αξιοπρέπεια της εργασίας και εισάγοντας νέα εργαλεία. </w:t>
      </w:r>
    </w:p>
    <w:p w14:paraId="12B6E8E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Ερχόμαστε να ικανοποιήσουμε επιταγές της Ευρωπαϊκής Επιτροπής Κοινωνικών Δικαιωμάτων ως προς την έννοια και το π</w:t>
      </w:r>
      <w:r>
        <w:rPr>
          <w:rFonts w:eastAsia="Times New Roman" w:cs="Times New Roman"/>
          <w:szCs w:val="24"/>
        </w:rPr>
        <w:t xml:space="preserve">εριεχόμενο του δικαιώματος των εργαζομένων σε επαρκή αποζημίωση ή άλλη κατάλληλη επανόρθωση σε περίπτωση απόλυσης χωρίς βάσιμο λόγο. </w:t>
      </w:r>
    </w:p>
    <w:p w14:paraId="12B6E8E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Ερχόμαστε να διασφαλίσουμε την ασφάλεια και την υγεία των εργαζομένων στη διανομή και μεταφορά προϊόντων και αντικειμένων.</w:t>
      </w:r>
      <w:r>
        <w:rPr>
          <w:rFonts w:eastAsia="Times New Roman" w:cs="Times New Roman"/>
          <w:szCs w:val="24"/>
        </w:rPr>
        <w:t xml:space="preserve"> Όλοι αυτοί οι εργαζόμενοι για εσάς μέχρι χθες δεν υπήρχαν. </w:t>
      </w:r>
    </w:p>
    <w:p w14:paraId="12B6E8E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Εξασφαλίζουμε την άμεση ενημέρωση των εργαζομένων για τα βασικά στοιχεία της εργασιακής τους σχέσης. Ενισχύονται θεσμικά και ενδυναμώνονται ελεγκτικοί μηχανισμοί, έτσι ώστε να διασφαλίζεται η πρα</w:t>
      </w:r>
      <w:r>
        <w:rPr>
          <w:rFonts w:eastAsia="Times New Roman" w:cs="Times New Roman"/>
          <w:szCs w:val="24"/>
        </w:rPr>
        <w:t xml:space="preserve">κτική εφαρμογή των υφιστάμενων κανόνων, αποτρέποντας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w:t>
      </w:r>
    </w:p>
    <w:p w14:paraId="12B6E8E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Ως προς το κομμάτι της κοινωνικής αλληλεγγύης το νομοσχέδιο περιλαμβάνει διατάξεις για το επίδομα στέγασης, για την έκτακτη οικονομική βοήθεια που καταβάλλεται στις οικογένειες </w:t>
      </w:r>
      <w:r>
        <w:rPr>
          <w:rFonts w:eastAsia="Times New Roman" w:cs="Times New Roman"/>
          <w:szCs w:val="24"/>
        </w:rPr>
        <w:t xml:space="preserve">των ατόμων που έχασαν τη ζωή τους από σεισμό ή άλλα φυσικά φαινόμενα, αλλά και </w:t>
      </w:r>
      <w:proofErr w:type="spellStart"/>
      <w:r>
        <w:rPr>
          <w:rFonts w:eastAsia="Times New Roman" w:cs="Times New Roman"/>
          <w:szCs w:val="24"/>
        </w:rPr>
        <w:t>προνοιακές</w:t>
      </w:r>
      <w:proofErr w:type="spellEnd"/>
      <w:r>
        <w:rPr>
          <w:rFonts w:eastAsia="Times New Roman" w:cs="Times New Roman"/>
          <w:szCs w:val="24"/>
        </w:rPr>
        <w:t xml:space="preserve"> παροχές που καταβάλλονται από τον ΟΠΕΚΑ για τα οποία προβλέπεται ότι είναι αφορολόγητα, δεν υπόκεινται σε οποιαδήποτε κράτηση, δεν κατάσχονται, δεν συμψηφίζονται με χ</w:t>
      </w:r>
      <w:r>
        <w:rPr>
          <w:rFonts w:eastAsia="Times New Roman" w:cs="Times New Roman"/>
          <w:szCs w:val="24"/>
        </w:rPr>
        <w:t>ρέη.</w:t>
      </w:r>
    </w:p>
    <w:p w14:paraId="12B6E8F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αυτή έχει αποδείξει έμπρακτα ότι προστατεύει τον εργαζόμενο, τον ασφαλισμένο, τον συνταξιούχο, τις ευπαθείς ομάδες και θέτει όλα τα διαθέσιμα μέσα για να ισχυροποιείται η θέση τους.</w:t>
      </w:r>
    </w:p>
    <w:p w14:paraId="12B6E8F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Αυτό κάναμε με την ενοποίησ</w:t>
      </w:r>
      <w:r>
        <w:rPr>
          <w:rFonts w:eastAsia="Times New Roman" w:cs="Times New Roman"/>
          <w:szCs w:val="24"/>
        </w:rPr>
        <w:t>η των ταμείων, με την ενοποίηση των κανόνων στο πλαίσιο της ίσης μεταχείρισης συνταξιούχων και ασφαλισμένων, με την επαναφορά των συλλογικών διαπραγματεύσεων, με την ενίσχυση των ελέγχων για την αδήλωτη και υποδηλωμένη εργασία, την επιβολή αυστηρών κυρώσεω</w:t>
      </w:r>
      <w:r>
        <w:rPr>
          <w:rFonts w:eastAsia="Times New Roman" w:cs="Times New Roman"/>
          <w:szCs w:val="24"/>
        </w:rPr>
        <w:t xml:space="preserve">ν σε περιπτώσεις εργοδοτικής αυθαιρεσίας. Ήταν δίκαια αιτήματα της κοινωνικής πλειοψηφίας και γίνονται πράξη από τη σημερινή Κυβέρνηση. </w:t>
      </w:r>
    </w:p>
    <w:p w14:paraId="12B6E8F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Σήμερα έρχεται για ψήφιση ένα ακόμα σημαντικό νομοσχέδιο που ακουμπά πραγματικά την καθημερινότητα εκατομμυρίων πολιτών</w:t>
      </w:r>
      <w:r>
        <w:rPr>
          <w:rFonts w:eastAsia="Times New Roman" w:cs="Times New Roman"/>
          <w:szCs w:val="24"/>
        </w:rPr>
        <w:t xml:space="preserve"> και δίνει ανάσα.</w:t>
      </w:r>
    </w:p>
    <w:p w14:paraId="12B6E8F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επειδή άκουσα και στις επιτροπές, θα μου επιτρέψετε -δεν είχα σκοπό να το κάνω- να σας θυμίσω ορισμένα πράγματα. Όπως είπα και στην αρχή είμαστε πραγματικά δύο διαφορετικοί κόσμοι. Ο κόσμος ο δικός σας είναι </w:t>
      </w:r>
      <w:r>
        <w:rPr>
          <w:rFonts w:eastAsia="Times New Roman" w:cs="Times New Roman"/>
          <w:szCs w:val="24"/>
        </w:rPr>
        <w:t xml:space="preserve">αυτός που μείωσε σε ένα βράδυ τον κατώτατο μισθό. Ο κόσμος ο δικός σας είναι που νομοθέτησε τον αισχρό </w:t>
      </w:r>
      <w:proofErr w:type="spellStart"/>
      <w:r w:rsidRPr="00CA6E59">
        <w:rPr>
          <w:rFonts w:eastAsia="Times New Roman" w:cs="Times New Roman"/>
          <w:szCs w:val="24"/>
        </w:rPr>
        <w:t>υποκατώτατο</w:t>
      </w:r>
      <w:proofErr w:type="spellEnd"/>
      <w:r>
        <w:rPr>
          <w:rFonts w:eastAsia="Times New Roman" w:cs="Times New Roman"/>
          <w:szCs w:val="24"/>
        </w:rPr>
        <w:t xml:space="preserve"> μισθό. Ο κόσμος ο δικός σας είναι που μείωσε έντεκα φορές, με έντεκα νόμους συντάξεις, επιδόματα και δώρα. Ο κόσμος ο δικός σας είναι που έφτ</w:t>
      </w:r>
      <w:r>
        <w:rPr>
          <w:rFonts w:eastAsia="Times New Roman" w:cs="Times New Roman"/>
          <w:szCs w:val="24"/>
        </w:rPr>
        <w:t>ασε στο σημείο να κόψει ακόμα και το ταμείο ανεργίας. Ο κόσμος ο δικός σας είναι που έκλεισε οργανισμούς κοινής ωφέλειας. Να σας θυμίσω: Ταχυδρομικό Ταμιευτήριο, Εργατική Εστία, ΟΕΚ. Ο κόσμος ο δικός σας είναι που απέλυσε δημοτικούς αστυνομικούς, σχολικούς</w:t>
      </w:r>
      <w:r>
        <w:rPr>
          <w:rFonts w:eastAsia="Times New Roman" w:cs="Times New Roman"/>
          <w:szCs w:val="24"/>
        </w:rPr>
        <w:t xml:space="preserve"> φύλακες, γιατρούς και εκπαιδευτικούς. Ο κόσμος ο δικός σας είναι που διά στόματος κ. Μητσοτάκη –δεν ξέρω γιατί το ξεχάσατε- υποστήριξε ότι οι συλλογικές συμβάσεις είναι ιδεοληψία του ΣΥΡΙΖΑ. Αυτό δεν θα το ξεχάσετε ποτέ, γιατί δεν θα το ξεχάσει ούτε ο ελλ</w:t>
      </w:r>
      <w:r>
        <w:rPr>
          <w:rFonts w:eastAsia="Times New Roman" w:cs="Times New Roman"/>
          <w:szCs w:val="24"/>
        </w:rPr>
        <w:t>ηνικός λαός. Ο κόσμος ο δικός σας είναι</w:t>
      </w:r>
      <w:r>
        <w:rPr>
          <w:rFonts w:eastAsia="Times New Roman" w:cs="Times New Roman"/>
          <w:szCs w:val="24"/>
        </w:rPr>
        <w:t>,</w:t>
      </w:r>
      <w:r>
        <w:rPr>
          <w:rFonts w:eastAsia="Times New Roman" w:cs="Times New Roman"/>
          <w:szCs w:val="24"/>
        </w:rPr>
        <w:t xml:space="preserve"> που δημιούργησε τις στρατιές ανέργων. Ο δικός σας κόσμος είναι που έστειλε τα παιδιά μας μετανάστες. Ο κόσμος σας είναι που απαξίωσε την </w:t>
      </w:r>
      <w:r>
        <w:rPr>
          <w:rFonts w:eastAsia="Times New Roman" w:cs="Times New Roman"/>
          <w:szCs w:val="24"/>
        </w:rPr>
        <w:lastRenderedPageBreak/>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μειώνοντας τους πόρους της στο 50% και 60%. Ο κόσμος ο δικ</w:t>
      </w:r>
      <w:r>
        <w:rPr>
          <w:rFonts w:eastAsia="Times New Roman" w:cs="Times New Roman"/>
          <w:szCs w:val="24"/>
        </w:rPr>
        <w:t>ός σας είναι που οδήγησε στην αποβιομηχάνιση της χώρας, εκτοξεύοντας την ανεργία στο 27%. Ο δικός σας κόσμος είναι που έκανε επάγγελμα τη διαφθορά, τη διαπλοκή και την ανομία. Ο κόσμος ο δικός σας είναι που δεν δημιούργησε καμία προοπτική ανάπτυξης στον πρ</w:t>
      </w:r>
      <w:r>
        <w:rPr>
          <w:rFonts w:eastAsia="Times New Roman" w:cs="Times New Roman"/>
          <w:szCs w:val="24"/>
        </w:rPr>
        <w:t>ωτογενή τομέα. Μόνο πρόστιμα κληρονομήσαμε για παράνομες επιδοτήσεις που πήγαιναν σε τσέπες «ημετέρων».</w:t>
      </w:r>
    </w:p>
    <w:p w14:paraId="12B6E8F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Ακούστε με προσεκτικά, κυρίες και κύριοι συνάδελφοι, ειδικά από εσάς δεν δεχόμαστε -και καταλάβετέ το καλά- μαθήματα ηθικής και ευαισθησίας, γιατί είστε</w:t>
      </w:r>
      <w:r>
        <w:rPr>
          <w:rFonts w:eastAsia="Times New Roman" w:cs="Times New Roman"/>
          <w:szCs w:val="24"/>
        </w:rPr>
        <w:t xml:space="preserve"> εκείνοι που δείχνατε την πόρτα της εξόδου σε φτωχούς, ανήμπορους, ανασφάλιστους, Α</w:t>
      </w:r>
      <w:r>
        <w:rPr>
          <w:rFonts w:eastAsia="Times New Roman" w:cs="Times New Roman"/>
          <w:szCs w:val="24"/>
        </w:rPr>
        <w:t>Μ</w:t>
      </w:r>
      <w:r>
        <w:rPr>
          <w:rFonts w:eastAsia="Times New Roman" w:cs="Times New Roman"/>
          <w:szCs w:val="24"/>
        </w:rPr>
        <w:t xml:space="preserve">ΕΑ από τα νοσοκομεία, στερώντας τους το υπέρτατο αγαθό της ιατροφαρμακευτικής περίθαλψης. Όλα αυτά και τόσα άλλα είναι ο δικός σας κόσμος που κατήργησε κάθε έννοια δικαίου </w:t>
      </w:r>
      <w:r>
        <w:rPr>
          <w:rFonts w:eastAsia="Times New Roman" w:cs="Times New Roman"/>
          <w:szCs w:val="24"/>
        </w:rPr>
        <w:t>και διέλυσε τον κοινωνικό ιστό της χώρας.</w:t>
      </w:r>
    </w:p>
    <w:p w14:paraId="12B6E8F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 Ο δικός μας κόσμος είναι ο κόσμος που προσπάθησε και προσπαθεί και σε μεγάλο βαθμό έχουμε καταφέρει να επαναφέρουμε την αξιοπρέπεια ενός υπερήφανου λαού, του ελληνικού λαού. </w:t>
      </w:r>
    </w:p>
    <w:p w14:paraId="12B6E8F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w:t>
      </w:r>
      <w:r>
        <w:rPr>
          <w:rFonts w:eastAsia="Times New Roman" w:cs="Times New Roman"/>
          <w:szCs w:val="24"/>
        </w:rPr>
        <w:t>ήξεως του χρόνου ομιλίας του κυρίου Βουλευτή)</w:t>
      </w:r>
    </w:p>
    <w:p w14:paraId="12B6E8F7" w14:textId="77777777" w:rsidR="00F81E5F" w:rsidRDefault="0022463A">
      <w:pPr>
        <w:spacing w:line="600" w:lineRule="auto"/>
        <w:ind w:firstLine="720"/>
        <w:jc w:val="both"/>
        <w:rPr>
          <w:rFonts w:eastAsia="Times New Roman"/>
          <w:szCs w:val="24"/>
        </w:rPr>
      </w:pPr>
      <w:r>
        <w:rPr>
          <w:rFonts w:eastAsia="Times New Roman"/>
          <w:szCs w:val="24"/>
        </w:rPr>
        <w:t>Ε</w:t>
      </w:r>
      <w:r w:rsidRPr="005E3CEF">
        <w:rPr>
          <w:rFonts w:eastAsia="Times New Roman"/>
          <w:szCs w:val="24"/>
        </w:rPr>
        <w:t>ίναι ο δικός μας κόσμος που δικαιώνει</w:t>
      </w:r>
      <w:r>
        <w:rPr>
          <w:rFonts w:eastAsia="Times New Roman"/>
          <w:szCs w:val="24"/>
        </w:rPr>
        <w:t>, ελαφρύ</w:t>
      </w:r>
      <w:r w:rsidRPr="005E3CEF">
        <w:rPr>
          <w:rFonts w:eastAsia="Times New Roman"/>
          <w:szCs w:val="24"/>
        </w:rPr>
        <w:t>νει όλους ε</w:t>
      </w:r>
      <w:r>
        <w:rPr>
          <w:rFonts w:eastAsia="Times New Roman"/>
          <w:szCs w:val="24"/>
        </w:rPr>
        <w:t>κείνους που σήκωσαν δυσανάλογα τ</w:t>
      </w:r>
      <w:r w:rsidRPr="005E3CEF">
        <w:rPr>
          <w:rFonts w:eastAsia="Times New Roman"/>
          <w:szCs w:val="24"/>
        </w:rPr>
        <w:t>α βάρη στα χρόνια της κρίσης</w:t>
      </w:r>
      <w:r>
        <w:rPr>
          <w:rFonts w:eastAsia="Times New Roman"/>
          <w:szCs w:val="24"/>
        </w:rPr>
        <w:t>.</w:t>
      </w:r>
      <w:r w:rsidRPr="005E3CEF">
        <w:rPr>
          <w:rFonts w:eastAsia="Times New Roman"/>
          <w:szCs w:val="24"/>
        </w:rPr>
        <w:t xml:space="preserve"> Είμαστε στη μέση του δρόμου</w:t>
      </w:r>
      <w:r>
        <w:rPr>
          <w:rFonts w:eastAsia="Times New Roman"/>
          <w:szCs w:val="24"/>
        </w:rPr>
        <w:t>. Θ</w:t>
      </w:r>
      <w:r w:rsidRPr="005E3CEF">
        <w:rPr>
          <w:rFonts w:eastAsia="Times New Roman"/>
          <w:szCs w:val="24"/>
        </w:rPr>
        <w:t>έλουμε να κάνουμε κι άλλα και θα τα κάνουμε</w:t>
      </w:r>
      <w:r>
        <w:rPr>
          <w:rFonts w:eastAsia="Times New Roman"/>
          <w:szCs w:val="24"/>
        </w:rPr>
        <w:t>. Θα φτάσουμε</w:t>
      </w:r>
      <w:r w:rsidRPr="005E3CEF">
        <w:rPr>
          <w:rFonts w:eastAsia="Times New Roman"/>
          <w:szCs w:val="24"/>
        </w:rPr>
        <w:t xml:space="preserve"> μέχρι </w:t>
      </w:r>
      <w:r>
        <w:rPr>
          <w:rFonts w:eastAsia="Times New Roman"/>
          <w:szCs w:val="24"/>
        </w:rPr>
        <w:t xml:space="preserve">το </w:t>
      </w:r>
      <w:r w:rsidRPr="005E3CEF">
        <w:rPr>
          <w:rFonts w:eastAsia="Times New Roman"/>
          <w:szCs w:val="24"/>
        </w:rPr>
        <w:t>τέλος του δρόμου</w:t>
      </w:r>
      <w:r>
        <w:rPr>
          <w:rFonts w:eastAsia="Times New Roman"/>
          <w:szCs w:val="24"/>
        </w:rPr>
        <w:t>.</w:t>
      </w:r>
      <w:r w:rsidRPr="005E3CEF">
        <w:rPr>
          <w:rFonts w:eastAsia="Times New Roman"/>
          <w:szCs w:val="24"/>
        </w:rPr>
        <w:t xml:space="preserve"> </w:t>
      </w:r>
      <w:r>
        <w:rPr>
          <w:rFonts w:eastAsia="Times New Roman"/>
          <w:szCs w:val="24"/>
        </w:rPr>
        <w:t xml:space="preserve"> </w:t>
      </w:r>
    </w:p>
    <w:p w14:paraId="12B6E8F8" w14:textId="77777777" w:rsidR="00F81E5F" w:rsidRDefault="0022463A">
      <w:pPr>
        <w:spacing w:line="600" w:lineRule="auto"/>
        <w:ind w:firstLine="720"/>
        <w:jc w:val="both"/>
        <w:rPr>
          <w:rFonts w:eastAsia="Times New Roman"/>
          <w:szCs w:val="24"/>
        </w:rPr>
      </w:pPr>
      <w:r>
        <w:rPr>
          <w:rFonts w:eastAsia="Times New Roman"/>
          <w:szCs w:val="24"/>
        </w:rPr>
        <w:t>Να ε</w:t>
      </w:r>
      <w:r w:rsidRPr="005E3CEF">
        <w:rPr>
          <w:rFonts w:eastAsia="Times New Roman"/>
          <w:szCs w:val="24"/>
        </w:rPr>
        <w:t>ίστε σίγουρ</w:t>
      </w:r>
      <w:r>
        <w:rPr>
          <w:rFonts w:eastAsia="Times New Roman"/>
          <w:szCs w:val="24"/>
        </w:rPr>
        <w:t>οι ότι ο ελληνικός λαός μά</w:t>
      </w:r>
      <w:r w:rsidRPr="005E3CEF">
        <w:rPr>
          <w:rFonts w:eastAsia="Times New Roman"/>
          <w:szCs w:val="24"/>
        </w:rPr>
        <w:t>ς κρίνει όλους όχι από τα λόγια μας πλέον</w:t>
      </w:r>
      <w:r>
        <w:rPr>
          <w:rFonts w:eastAsia="Times New Roman"/>
          <w:szCs w:val="24"/>
        </w:rPr>
        <w:t>,</w:t>
      </w:r>
      <w:r w:rsidRPr="005E3CEF">
        <w:rPr>
          <w:rFonts w:eastAsia="Times New Roman"/>
          <w:szCs w:val="24"/>
        </w:rPr>
        <w:t xml:space="preserve"> αλλά για τα έργα </w:t>
      </w:r>
      <w:r>
        <w:rPr>
          <w:rFonts w:eastAsia="Times New Roman"/>
          <w:szCs w:val="24"/>
        </w:rPr>
        <w:t>μας. Κ</w:t>
      </w:r>
      <w:r w:rsidRPr="005E3CEF">
        <w:rPr>
          <w:rFonts w:eastAsia="Times New Roman"/>
          <w:szCs w:val="24"/>
        </w:rPr>
        <w:t>αι πιστέψ</w:t>
      </w:r>
      <w:r>
        <w:rPr>
          <w:rFonts w:eastAsia="Times New Roman"/>
          <w:szCs w:val="24"/>
        </w:rPr>
        <w:t>τ</w:t>
      </w:r>
      <w:r w:rsidRPr="005E3CEF">
        <w:rPr>
          <w:rFonts w:eastAsia="Times New Roman"/>
          <w:szCs w:val="24"/>
        </w:rPr>
        <w:t>ε με</w:t>
      </w:r>
      <w:r>
        <w:rPr>
          <w:rFonts w:eastAsia="Times New Roman"/>
          <w:szCs w:val="24"/>
        </w:rPr>
        <w:t>,</w:t>
      </w:r>
      <w:r w:rsidRPr="005E3CEF">
        <w:rPr>
          <w:rFonts w:eastAsia="Times New Roman"/>
          <w:szCs w:val="24"/>
        </w:rPr>
        <w:t xml:space="preserve"> σε αυτή την κρίση η βαθμολογία σας είναι κάτω από τη βάση</w:t>
      </w:r>
      <w:r>
        <w:rPr>
          <w:rFonts w:eastAsia="Times New Roman"/>
          <w:szCs w:val="24"/>
        </w:rPr>
        <w:t xml:space="preserve">. </w:t>
      </w:r>
    </w:p>
    <w:p w14:paraId="12B6E8F9" w14:textId="77777777" w:rsidR="00F81E5F" w:rsidRDefault="0022463A">
      <w:pPr>
        <w:spacing w:line="600" w:lineRule="auto"/>
        <w:ind w:firstLine="720"/>
        <w:jc w:val="both"/>
        <w:rPr>
          <w:rFonts w:eastAsia="Times New Roman"/>
          <w:szCs w:val="24"/>
        </w:rPr>
      </w:pPr>
      <w:r>
        <w:rPr>
          <w:rFonts w:eastAsia="Times New Roman"/>
          <w:szCs w:val="24"/>
        </w:rPr>
        <w:lastRenderedPageBreak/>
        <w:t xml:space="preserve"> Δ</w:t>
      </w:r>
      <w:r w:rsidRPr="005E3CEF">
        <w:rPr>
          <w:rFonts w:eastAsia="Times New Roman"/>
          <w:szCs w:val="24"/>
        </w:rPr>
        <w:t>εν ήθελα να το πω</w:t>
      </w:r>
      <w:r>
        <w:rPr>
          <w:rFonts w:eastAsia="Times New Roman"/>
          <w:szCs w:val="24"/>
        </w:rPr>
        <w:t>, αλλά</w:t>
      </w:r>
      <w:r w:rsidRPr="005E3CEF">
        <w:rPr>
          <w:rFonts w:eastAsia="Times New Roman"/>
          <w:szCs w:val="24"/>
        </w:rPr>
        <w:t xml:space="preserve"> θα το πω</w:t>
      </w:r>
      <w:r>
        <w:rPr>
          <w:rFonts w:eastAsia="Times New Roman"/>
          <w:szCs w:val="24"/>
        </w:rPr>
        <w:t xml:space="preserve"> και δικαιολογήστε το εδώ. Ό</w:t>
      </w:r>
      <w:r w:rsidRPr="005E3CEF">
        <w:rPr>
          <w:rFonts w:eastAsia="Times New Roman"/>
          <w:szCs w:val="24"/>
        </w:rPr>
        <w:t xml:space="preserve">σο για τις επτά </w:t>
      </w:r>
      <w:r>
        <w:rPr>
          <w:rFonts w:eastAsia="Times New Roman"/>
          <w:szCs w:val="24"/>
        </w:rPr>
        <w:t>η</w:t>
      </w:r>
      <w:r w:rsidRPr="005E3CEF">
        <w:rPr>
          <w:rFonts w:eastAsia="Times New Roman"/>
          <w:szCs w:val="24"/>
        </w:rPr>
        <w:t>μέρες εργασίας</w:t>
      </w:r>
      <w:r>
        <w:rPr>
          <w:rFonts w:eastAsia="Times New Roman"/>
          <w:szCs w:val="24"/>
        </w:rPr>
        <w:t>,</w:t>
      </w:r>
      <w:r w:rsidRPr="005E3CEF">
        <w:rPr>
          <w:rFonts w:eastAsia="Times New Roman"/>
          <w:szCs w:val="24"/>
        </w:rPr>
        <w:t xml:space="preserve"> με τις ελαστικές μορφές απασχόλησης</w:t>
      </w:r>
      <w:r>
        <w:rPr>
          <w:rFonts w:eastAsia="Times New Roman"/>
          <w:szCs w:val="24"/>
        </w:rPr>
        <w:t>,</w:t>
      </w:r>
      <w:r w:rsidRPr="005E3CEF">
        <w:rPr>
          <w:rFonts w:eastAsia="Times New Roman"/>
          <w:szCs w:val="24"/>
        </w:rPr>
        <w:t xml:space="preserve"> επιτρέψτε μου να πω ότι όχι εμείς</w:t>
      </w:r>
      <w:r>
        <w:rPr>
          <w:rFonts w:eastAsia="Times New Roman"/>
          <w:szCs w:val="24"/>
        </w:rPr>
        <w:t>, αλλά</w:t>
      </w:r>
      <w:r w:rsidRPr="005E3CEF">
        <w:rPr>
          <w:rFonts w:eastAsia="Times New Roman"/>
          <w:szCs w:val="24"/>
        </w:rPr>
        <w:t xml:space="preserve"> ο ελληνικός λαός δεν θα σας επιτρέψει να γυρίσετε τη χώρα στο</w:t>
      </w:r>
      <w:r>
        <w:rPr>
          <w:rFonts w:eastAsia="Times New Roman"/>
          <w:szCs w:val="24"/>
        </w:rPr>
        <w:t>ν εργασιακό μ</w:t>
      </w:r>
      <w:r w:rsidRPr="005E3CEF">
        <w:rPr>
          <w:rFonts w:eastAsia="Times New Roman"/>
          <w:szCs w:val="24"/>
        </w:rPr>
        <w:t>εσαίωνα που χρόνια πριν την είχατε οδηγήσει</w:t>
      </w:r>
      <w:r>
        <w:rPr>
          <w:rFonts w:eastAsia="Times New Roman"/>
          <w:szCs w:val="24"/>
        </w:rPr>
        <w:t>.</w:t>
      </w:r>
    </w:p>
    <w:p w14:paraId="12B6E8FA" w14:textId="77777777" w:rsidR="00F81E5F" w:rsidRDefault="0022463A">
      <w:pPr>
        <w:spacing w:line="600" w:lineRule="auto"/>
        <w:ind w:firstLine="720"/>
        <w:jc w:val="both"/>
        <w:rPr>
          <w:rFonts w:eastAsia="Times New Roman"/>
          <w:szCs w:val="24"/>
        </w:rPr>
      </w:pPr>
      <w:r w:rsidRPr="005E3CEF">
        <w:rPr>
          <w:rFonts w:eastAsia="Times New Roman"/>
          <w:szCs w:val="24"/>
        </w:rPr>
        <w:t>Ευχαριστώ</w:t>
      </w:r>
      <w:r>
        <w:rPr>
          <w:rFonts w:eastAsia="Times New Roman"/>
          <w:szCs w:val="24"/>
        </w:rPr>
        <w:t>.</w:t>
      </w:r>
    </w:p>
    <w:p w14:paraId="12B6E8FB" w14:textId="77777777" w:rsidR="00F81E5F" w:rsidRDefault="0022463A">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12B6E8FC" w14:textId="77777777" w:rsidR="00F81E5F" w:rsidRDefault="0022463A">
      <w:pPr>
        <w:spacing w:line="600" w:lineRule="auto"/>
        <w:ind w:firstLine="720"/>
        <w:jc w:val="both"/>
        <w:rPr>
          <w:rFonts w:eastAsia="Times New Roman"/>
          <w:szCs w:val="24"/>
        </w:rPr>
      </w:pPr>
      <w:r>
        <w:rPr>
          <w:rFonts w:eastAsia="Times New Roman"/>
          <w:szCs w:val="24"/>
        </w:rPr>
        <w:t xml:space="preserve"> </w:t>
      </w:r>
      <w:r w:rsidRPr="0017457C">
        <w:rPr>
          <w:rFonts w:eastAsia="Times New Roman"/>
          <w:b/>
          <w:bCs/>
        </w:rPr>
        <w:t>ΠΡΟΕΔΡΕΥΩΝ (</w:t>
      </w:r>
      <w:r>
        <w:rPr>
          <w:rFonts w:eastAsia="Times New Roman"/>
          <w:b/>
          <w:bCs/>
        </w:rPr>
        <w:t>Μάριος Γεωργιάδης</w:t>
      </w:r>
      <w:r w:rsidRPr="0017457C">
        <w:rPr>
          <w:rFonts w:eastAsia="Times New Roman"/>
          <w:b/>
          <w:bCs/>
        </w:rPr>
        <w:t>):</w:t>
      </w:r>
      <w:r w:rsidRPr="0017457C">
        <w:rPr>
          <w:rFonts w:eastAsia="Times New Roman"/>
          <w:szCs w:val="24"/>
        </w:rPr>
        <w:t xml:space="preserve"> Ευχαριστ</w:t>
      </w:r>
      <w:r>
        <w:rPr>
          <w:rFonts w:eastAsia="Times New Roman"/>
          <w:szCs w:val="24"/>
        </w:rPr>
        <w:t xml:space="preserve">ούμε τον κ. </w:t>
      </w:r>
      <w:proofErr w:type="spellStart"/>
      <w:r>
        <w:rPr>
          <w:rFonts w:eastAsia="Times New Roman"/>
          <w:szCs w:val="24"/>
        </w:rPr>
        <w:t>Βαρδάκη</w:t>
      </w:r>
      <w:proofErr w:type="spellEnd"/>
      <w:r>
        <w:rPr>
          <w:rFonts w:eastAsia="Times New Roman"/>
          <w:szCs w:val="24"/>
        </w:rPr>
        <w:t>.</w:t>
      </w:r>
    </w:p>
    <w:p w14:paraId="12B6E8FD" w14:textId="77777777" w:rsidR="00F81E5F" w:rsidRDefault="0022463A">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Βρούτσης</w:t>
      </w:r>
      <w:proofErr w:type="spellEnd"/>
      <w:r>
        <w:rPr>
          <w:rFonts w:eastAsia="Times New Roman"/>
          <w:szCs w:val="24"/>
        </w:rPr>
        <w:t xml:space="preserve">, εισηγητής της Νέας Δημοκρατίας, </w:t>
      </w:r>
      <w:r w:rsidRPr="005E3CEF">
        <w:rPr>
          <w:rFonts w:eastAsia="Times New Roman"/>
          <w:szCs w:val="24"/>
        </w:rPr>
        <w:t xml:space="preserve">για </w:t>
      </w:r>
      <w:r>
        <w:rPr>
          <w:rFonts w:eastAsia="Times New Roman"/>
          <w:szCs w:val="24"/>
        </w:rPr>
        <w:t>δεκαπέντε</w:t>
      </w:r>
      <w:r w:rsidRPr="005E3CEF">
        <w:rPr>
          <w:rFonts w:eastAsia="Times New Roman"/>
          <w:szCs w:val="24"/>
        </w:rPr>
        <w:t xml:space="preserve"> λεπτά</w:t>
      </w:r>
      <w:r>
        <w:rPr>
          <w:rFonts w:eastAsia="Times New Roman"/>
          <w:szCs w:val="24"/>
        </w:rPr>
        <w:t xml:space="preserve">. </w:t>
      </w:r>
    </w:p>
    <w:p w14:paraId="12B6E8FE" w14:textId="77777777" w:rsidR="00F81E5F" w:rsidRDefault="0022463A">
      <w:pPr>
        <w:spacing w:line="600" w:lineRule="auto"/>
        <w:ind w:firstLine="720"/>
        <w:jc w:val="both"/>
        <w:rPr>
          <w:rFonts w:eastAsia="Times New Roman"/>
          <w:szCs w:val="24"/>
        </w:rPr>
      </w:pPr>
      <w:r>
        <w:rPr>
          <w:rFonts w:eastAsia="Times New Roman"/>
          <w:szCs w:val="24"/>
        </w:rPr>
        <w:t>Έ</w:t>
      </w:r>
      <w:r w:rsidRPr="005E3CEF">
        <w:rPr>
          <w:rFonts w:eastAsia="Times New Roman"/>
          <w:szCs w:val="24"/>
        </w:rPr>
        <w:t>χετε δικαίωμα να εγγραφείτε μέχρι και το τέλος της ομι</w:t>
      </w:r>
      <w:r w:rsidRPr="005E3CEF">
        <w:rPr>
          <w:rFonts w:eastAsia="Times New Roman"/>
          <w:szCs w:val="24"/>
        </w:rPr>
        <w:t>λίας του συναδέλφου</w:t>
      </w:r>
      <w:r>
        <w:rPr>
          <w:rFonts w:eastAsia="Times New Roman"/>
          <w:szCs w:val="24"/>
        </w:rPr>
        <w:t xml:space="preserve">. </w:t>
      </w:r>
    </w:p>
    <w:p w14:paraId="12B6E8FF" w14:textId="77777777" w:rsidR="00F81E5F" w:rsidRDefault="0022463A">
      <w:pPr>
        <w:spacing w:line="600" w:lineRule="auto"/>
        <w:ind w:firstLine="720"/>
        <w:jc w:val="both"/>
        <w:rPr>
          <w:rFonts w:eastAsia="Times New Roman"/>
          <w:szCs w:val="24"/>
        </w:rPr>
      </w:pPr>
      <w:r>
        <w:rPr>
          <w:rFonts w:eastAsia="Times New Roman"/>
          <w:szCs w:val="24"/>
        </w:rPr>
        <w:t>Ορίστε, κ</w:t>
      </w:r>
      <w:r w:rsidRPr="005E3CEF">
        <w:rPr>
          <w:rFonts w:eastAsia="Times New Roman"/>
          <w:szCs w:val="24"/>
        </w:rPr>
        <w:t xml:space="preserve">ύριε </w:t>
      </w:r>
      <w:proofErr w:type="spellStart"/>
      <w:r>
        <w:rPr>
          <w:rFonts w:eastAsia="Times New Roman"/>
          <w:szCs w:val="24"/>
        </w:rPr>
        <w:t>Β</w:t>
      </w:r>
      <w:r w:rsidRPr="005E3CEF">
        <w:rPr>
          <w:rFonts w:eastAsia="Times New Roman"/>
          <w:szCs w:val="24"/>
        </w:rPr>
        <w:t>ρούτση</w:t>
      </w:r>
      <w:proofErr w:type="spellEnd"/>
      <w:r>
        <w:rPr>
          <w:rFonts w:eastAsia="Times New Roman"/>
          <w:szCs w:val="24"/>
        </w:rPr>
        <w:t>, έχετε τον λόγο.</w:t>
      </w:r>
    </w:p>
    <w:p w14:paraId="12B6E900" w14:textId="77777777" w:rsidR="00F81E5F" w:rsidRDefault="0022463A">
      <w:pPr>
        <w:spacing w:line="600" w:lineRule="auto"/>
        <w:ind w:firstLine="720"/>
        <w:jc w:val="both"/>
        <w:rPr>
          <w:rFonts w:eastAsia="Times New Roman"/>
          <w:bCs/>
        </w:rPr>
      </w:pPr>
      <w:r w:rsidRPr="0017457C">
        <w:rPr>
          <w:rFonts w:eastAsia="Times New Roman"/>
          <w:b/>
          <w:szCs w:val="24"/>
        </w:rPr>
        <w:t>ΙΩΑΝΝΗΣ ΒΡΟΥΤΣΗΣ:</w:t>
      </w:r>
      <w:r>
        <w:rPr>
          <w:rFonts w:eastAsia="Times New Roman"/>
          <w:szCs w:val="24"/>
        </w:rPr>
        <w:t xml:space="preserve"> </w:t>
      </w:r>
      <w:r w:rsidRPr="0017457C">
        <w:rPr>
          <w:rFonts w:eastAsia="Times New Roman"/>
          <w:szCs w:val="24"/>
        </w:rPr>
        <w:t>Ευχαριστώ</w:t>
      </w:r>
      <w:r>
        <w:rPr>
          <w:rFonts w:eastAsia="Times New Roman"/>
          <w:szCs w:val="24"/>
        </w:rPr>
        <w:t xml:space="preserve">, </w:t>
      </w:r>
      <w:r w:rsidRPr="0017457C">
        <w:rPr>
          <w:rFonts w:eastAsia="Times New Roman"/>
          <w:bCs/>
        </w:rPr>
        <w:t>κύριε Πρόεδρε</w:t>
      </w:r>
      <w:r>
        <w:rPr>
          <w:rFonts w:eastAsia="Times New Roman"/>
          <w:bCs/>
        </w:rPr>
        <w:t>.</w:t>
      </w:r>
    </w:p>
    <w:p w14:paraId="12B6E901" w14:textId="77777777" w:rsidR="00F81E5F" w:rsidRDefault="0022463A">
      <w:pPr>
        <w:spacing w:line="600" w:lineRule="auto"/>
        <w:ind w:firstLine="720"/>
        <w:jc w:val="both"/>
        <w:rPr>
          <w:rFonts w:eastAsia="Times New Roman"/>
          <w:szCs w:val="24"/>
        </w:rPr>
      </w:pPr>
      <w:r w:rsidRPr="0017457C">
        <w:rPr>
          <w:rFonts w:eastAsia="Times New Roman"/>
          <w:bCs/>
        </w:rPr>
        <w:lastRenderedPageBreak/>
        <w:t>Κυρίες και κύριοι συνάδελφοι,</w:t>
      </w:r>
      <w:r>
        <w:rPr>
          <w:rFonts w:eastAsia="Times New Roman"/>
          <w:bCs/>
        </w:rPr>
        <w:t xml:space="preserve"> στην </w:t>
      </w:r>
      <w:r w:rsidRPr="005E3CEF">
        <w:rPr>
          <w:rFonts w:eastAsia="Times New Roman"/>
          <w:szCs w:val="24"/>
        </w:rPr>
        <w:t>ευτυχισμένη χώρα με τους ευτυχισμένους ανθρώπους π</w:t>
      </w:r>
      <w:r>
        <w:rPr>
          <w:rFonts w:eastAsia="Times New Roman"/>
          <w:szCs w:val="24"/>
        </w:rPr>
        <w:t>ου περιέγραψε λίγο πριν ο κ.</w:t>
      </w:r>
      <w:r w:rsidRPr="005E3CEF">
        <w:rPr>
          <w:rFonts w:eastAsia="Times New Roman"/>
          <w:szCs w:val="24"/>
        </w:rPr>
        <w:t xml:space="preserve"> </w:t>
      </w:r>
      <w:proofErr w:type="spellStart"/>
      <w:r w:rsidRPr="005E3CEF">
        <w:rPr>
          <w:rFonts w:eastAsia="Times New Roman"/>
          <w:szCs w:val="24"/>
        </w:rPr>
        <w:t>Τσακαλώτος</w:t>
      </w:r>
      <w:proofErr w:type="spellEnd"/>
      <w:r>
        <w:rPr>
          <w:rFonts w:eastAsia="Times New Roman"/>
          <w:szCs w:val="24"/>
        </w:rPr>
        <w:t>,</w:t>
      </w:r>
      <w:r w:rsidRPr="005E3CEF">
        <w:rPr>
          <w:rFonts w:eastAsia="Times New Roman"/>
          <w:szCs w:val="24"/>
        </w:rPr>
        <w:t xml:space="preserve"> υπάρχει και η άλλη πλευρά</w:t>
      </w:r>
      <w:r>
        <w:rPr>
          <w:rFonts w:eastAsia="Times New Roman"/>
          <w:szCs w:val="24"/>
        </w:rPr>
        <w:t xml:space="preserve">. </w:t>
      </w:r>
    </w:p>
    <w:p w14:paraId="12B6E902" w14:textId="77777777" w:rsidR="00F81E5F" w:rsidRDefault="0022463A">
      <w:pPr>
        <w:spacing w:line="600" w:lineRule="auto"/>
        <w:ind w:firstLine="720"/>
        <w:jc w:val="both"/>
        <w:rPr>
          <w:rFonts w:eastAsia="Times New Roman"/>
          <w:szCs w:val="24"/>
        </w:rPr>
      </w:pPr>
      <w:r>
        <w:rPr>
          <w:rFonts w:eastAsia="Times New Roman"/>
          <w:szCs w:val="24"/>
        </w:rPr>
        <w:t>Εί</w:t>
      </w:r>
      <w:r w:rsidRPr="005E3CEF">
        <w:rPr>
          <w:rFonts w:eastAsia="Times New Roman"/>
          <w:szCs w:val="24"/>
        </w:rPr>
        <w:t>ναι η πλευρά των ανθρώπων της μεσαίας τάξης η οποία από την πολιτική του ΣΥΡΙΖΑ</w:t>
      </w:r>
      <w:r>
        <w:rPr>
          <w:rFonts w:eastAsia="Times New Roman"/>
          <w:szCs w:val="24"/>
        </w:rPr>
        <w:t>,</w:t>
      </w:r>
      <w:r w:rsidRPr="005E3CEF">
        <w:rPr>
          <w:rFonts w:eastAsia="Times New Roman"/>
          <w:szCs w:val="24"/>
        </w:rPr>
        <w:t xml:space="preserve"> της </w:t>
      </w:r>
      <w:proofErr w:type="spellStart"/>
      <w:r w:rsidRPr="005E3CEF">
        <w:rPr>
          <w:rFonts w:eastAsia="Times New Roman"/>
          <w:szCs w:val="24"/>
        </w:rPr>
        <w:t>υπερφορολόγησης</w:t>
      </w:r>
      <w:proofErr w:type="spellEnd"/>
      <w:r w:rsidRPr="005E3CEF">
        <w:rPr>
          <w:rFonts w:eastAsia="Times New Roman"/>
          <w:szCs w:val="24"/>
        </w:rPr>
        <w:t xml:space="preserve"> και της φορολογικής εξόντωσης</w:t>
      </w:r>
      <w:r>
        <w:rPr>
          <w:rFonts w:eastAsia="Times New Roman"/>
          <w:szCs w:val="24"/>
        </w:rPr>
        <w:t>,</w:t>
      </w:r>
      <w:r w:rsidRPr="005E3CEF">
        <w:rPr>
          <w:rFonts w:eastAsia="Times New Roman"/>
          <w:szCs w:val="24"/>
        </w:rPr>
        <w:t xml:space="preserve"> χάθηκε</w:t>
      </w:r>
      <w:r>
        <w:rPr>
          <w:rFonts w:eastAsia="Times New Roman"/>
          <w:szCs w:val="24"/>
        </w:rPr>
        <w:t xml:space="preserve">. </w:t>
      </w:r>
      <w:r w:rsidRPr="00B25B25">
        <w:rPr>
          <w:rFonts w:eastAsia="Times New Roman"/>
          <w:szCs w:val="24"/>
        </w:rPr>
        <w:t>Είναι</w:t>
      </w:r>
      <w:r>
        <w:rPr>
          <w:rFonts w:eastAsia="Times New Roman"/>
          <w:szCs w:val="24"/>
        </w:rPr>
        <w:t xml:space="preserve"> η πλευρά</w:t>
      </w:r>
      <w:r w:rsidRPr="005E3CEF">
        <w:rPr>
          <w:rFonts w:eastAsia="Times New Roman"/>
          <w:szCs w:val="24"/>
        </w:rPr>
        <w:t xml:space="preserve"> εκείνη των συνταξιούχων που συγκριτικά με το 2014 έχουν χάσει δύο συντάξεις με τους</w:t>
      </w:r>
      <w:r>
        <w:rPr>
          <w:rFonts w:eastAsia="Times New Roman"/>
          <w:szCs w:val="24"/>
        </w:rPr>
        <w:t xml:space="preserve"> νόμους σας κ</w:t>
      </w:r>
      <w:r>
        <w:rPr>
          <w:rFonts w:eastAsia="Times New Roman"/>
          <w:szCs w:val="24"/>
        </w:rPr>
        <w:t>αι είναι άλλη μία εν όψει του αφορολογήτου για το οποίο θα τοποθετηθώ</w:t>
      </w:r>
      <w:r w:rsidRPr="005E3CEF">
        <w:rPr>
          <w:rFonts w:eastAsia="Times New Roman"/>
          <w:szCs w:val="24"/>
        </w:rPr>
        <w:t xml:space="preserve"> αναλυτικά</w:t>
      </w:r>
      <w:r>
        <w:rPr>
          <w:rFonts w:eastAsia="Times New Roman"/>
          <w:szCs w:val="24"/>
        </w:rPr>
        <w:t xml:space="preserve">. </w:t>
      </w:r>
    </w:p>
    <w:p w14:paraId="12B6E903" w14:textId="77777777" w:rsidR="00F81E5F" w:rsidRDefault="0022463A">
      <w:pPr>
        <w:spacing w:line="600" w:lineRule="auto"/>
        <w:ind w:firstLine="720"/>
        <w:jc w:val="both"/>
        <w:rPr>
          <w:rFonts w:eastAsia="Times New Roman"/>
          <w:szCs w:val="24"/>
        </w:rPr>
      </w:pPr>
      <w:r>
        <w:rPr>
          <w:rFonts w:eastAsia="Times New Roman"/>
          <w:szCs w:val="24"/>
        </w:rPr>
        <w:t>Κ</w:t>
      </w:r>
      <w:r w:rsidRPr="005E3CEF">
        <w:rPr>
          <w:rFonts w:eastAsia="Times New Roman"/>
          <w:szCs w:val="24"/>
        </w:rPr>
        <w:t>αι είναι και οι εργαζόμενοι τους οποίους ξεχ</w:t>
      </w:r>
      <w:r>
        <w:rPr>
          <w:rFonts w:eastAsia="Times New Roman"/>
          <w:szCs w:val="24"/>
        </w:rPr>
        <w:t>νάτε και επιμελώς διαστρεβλώνετε</w:t>
      </w:r>
      <w:r w:rsidRPr="005E3CEF">
        <w:rPr>
          <w:rFonts w:eastAsia="Times New Roman"/>
          <w:szCs w:val="24"/>
        </w:rPr>
        <w:t xml:space="preserve"> την αλήθεια</w:t>
      </w:r>
      <w:r>
        <w:rPr>
          <w:rFonts w:eastAsia="Times New Roman"/>
          <w:szCs w:val="24"/>
        </w:rPr>
        <w:t>. Γ</w:t>
      </w:r>
      <w:r w:rsidRPr="005E3CEF">
        <w:rPr>
          <w:rFonts w:eastAsia="Times New Roman"/>
          <w:szCs w:val="24"/>
        </w:rPr>
        <w:t xml:space="preserve">ια πρώτη φορά το 2017 η </w:t>
      </w:r>
      <w:r>
        <w:rPr>
          <w:rFonts w:eastAsia="Times New Roman"/>
          <w:szCs w:val="24"/>
        </w:rPr>
        <w:t>χώρα</w:t>
      </w:r>
      <w:r w:rsidRPr="005E3CEF">
        <w:rPr>
          <w:rFonts w:eastAsia="Times New Roman"/>
          <w:szCs w:val="24"/>
        </w:rPr>
        <w:t xml:space="preserve"> </w:t>
      </w:r>
      <w:r>
        <w:rPr>
          <w:rFonts w:eastAsia="Times New Roman"/>
          <w:szCs w:val="24"/>
        </w:rPr>
        <w:t>μας είχε το αρνητικό</w:t>
      </w:r>
      <w:r w:rsidRPr="005E3CEF">
        <w:rPr>
          <w:rFonts w:eastAsia="Times New Roman"/>
          <w:szCs w:val="24"/>
        </w:rPr>
        <w:t xml:space="preserve"> πρωτάθλημα στην Ευρώπη με</w:t>
      </w:r>
      <w:r>
        <w:rPr>
          <w:rFonts w:eastAsia="Times New Roman"/>
          <w:szCs w:val="24"/>
        </w:rPr>
        <w:t xml:space="preserve"> μείον</w:t>
      </w:r>
      <w:r w:rsidRPr="005E3CEF">
        <w:rPr>
          <w:rFonts w:eastAsia="Times New Roman"/>
          <w:szCs w:val="24"/>
        </w:rPr>
        <w:t xml:space="preserve"> </w:t>
      </w:r>
      <w:r w:rsidRPr="005E3CEF">
        <w:rPr>
          <w:rFonts w:eastAsia="Times New Roman"/>
          <w:szCs w:val="24"/>
        </w:rPr>
        <w:t xml:space="preserve">3,5% </w:t>
      </w:r>
      <w:r>
        <w:rPr>
          <w:rFonts w:eastAsia="Times New Roman"/>
          <w:szCs w:val="24"/>
        </w:rPr>
        <w:t>στους μισθούς. Πρ</w:t>
      </w:r>
      <w:r w:rsidRPr="005E3CEF">
        <w:rPr>
          <w:rFonts w:eastAsia="Times New Roman"/>
          <w:szCs w:val="24"/>
        </w:rPr>
        <w:t>ωταθλήτρια Ευρώπης</w:t>
      </w:r>
      <w:r>
        <w:rPr>
          <w:rFonts w:eastAsia="Times New Roman"/>
          <w:szCs w:val="24"/>
        </w:rPr>
        <w:t>! Α</w:t>
      </w:r>
      <w:r w:rsidRPr="005E3CEF">
        <w:rPr>
          <w:rFonts w:eastAsia="Times New Roman"/>
          <w:szCs w:val="24"/>
        </w:rPr>
        <w:t>υτή είναι η αλήθεια</w:t>
      </w:r>
      <w:r>
        <w:rPr>
          <w:rFonts w:eastAsia="Times New Roman"/>
          <w:szCs w:val="24"/>
        </w:rPr>
        <w:t>. Είναι η ά</w:t>
      </w:r>
      <w:r w:rsidRPr="005E3CEF">
        <w:rPr>
          <w:rFonts w:eastAsia="Times New Roman"/>
          <w:szCs w:val="24"/>
        </w:rPr>
        <w:t>λλη πλευρά</w:t>
      </w:r>
      <w:r>
        <w:rPr>
          <w:rFonts w:eastAsia="Times New Roman"/>
          <w:szCs w:val="24"/>
        </w:rPr>
        <w:t>, η</w:t>
      </w:r>
      <w:r w:rsidRPr="005E3CEF">
        <w:rPr>
          <w:rFonts w:eastAsia="Times New Roman"/>
          <w:szCs w:val="24"/>
        </w:rPr>
        <w:t xml:space="preserve"> αθέατη</w:t>
      </w:r>
      <w:r>
        <w:rPr>
          <w:rFonts w:eastAsia="Times New Roman"/>
          <w:szCs w:val="24"/>
        </w:rPr>
        <w:t>,</w:t>
      </w:r>
      <w:r w:rsidRPr="005E3CEF">
        <w:rPr>
          <w:rFonts w:eastAsia="Times New Roman"/>
          <w:szCs w:val="24"/>
        </w:rPr>
        <w:t xml:space="preserve"> η οποία είναι συγκριτικά με το </w:t>
      </w:r>
      <w:r>
        <w:rPr>
          <w:rFonts w:eastAsia="Times New Roman"/>
          <w:szCs w:val="24"/>
        </w:rPr>
        <w:t>20</w:t>
      </w:r>
      <w:r w:rsidRPr="005E3CEF">
        <w:rPr>
          <w:rFonts w:eastAsia="Times New Roman"/>
          <w:szCs w:val="24"/>
        </w:rPr>
        <w:t>14 και είναι το δικό σας αποτέλεσμα της δικής σας οικονομικής πολιτικής</w:t>
      </w:r>
      <w:r>
        <w:rPr>
          <w:rFonts w:eastAsia="Times New Roman"/>
          <w:szCs w:val="24"/>
        </w:rPr>
        <w:t>.</w:t>
      </w:r>
      <w:r w:rsidRPr="005E3CEF">
        <w:rPr>
          <w:rFonts w:eastAsia="Times New Roman"/>
          <w:szCs w:val="24"/>
        </w:rPr>
        <w:t xml:space="preserve"> </w:t>
      </w:r>
    </w:p>
    <w:p w14:paraId="12B6E904" w14:textId="77777777" w:rsidR="00F81E5F" w:rsidRDefault="0022463A">
      <w:pPr>
        <w:spacing w:line="600" w:lineRule="auto"/>
        <w:ind w:firstLine="720"/>
        <w:jc w:val="both"/>
        <w:rPr>
          <w:rFonts w:eastAsia="Times New Roman"/>
          <w:szCs w:val="24"/>
        </w:rPr>
      </w:pPr>
      <w:r>
        <w:rPr>
          <w:rFonts w:eastAsia="Times New Roman"/>
          <w:szCs w:val="24"/>
        </w:rPr>
        <w:lastRenderedPageBreak/>
        <w:t xml:space="preserve">Όμως, σήμερα δεν έχουμε να συζητήσουμε </w:t>
      </w:r>
      <w:r w:rsidRPr="005E3CEF">
        <w:rPr>
          <w:rFonts w:eastAsia="Times New Roman"/>
          <w:szCs w:val="24"/>
        </w:rPr>
        <w:t>μόνο το νομοσχέ</w:t>
      </w:r>
      <w:r w:rsidRPr="005E3CEF">
        <w:rPr>
          <w:rFonts w:eastAsia="Times New Roman"/>
          <w:szCs w:val="24"/>
        </w:rPr>
        <w:t xml:space="preserve">διο το οποίο </w:t>
      </w:r>
      <w:r>
        <w:rPr>
          <w:rFonts w:eastAsia="Times New Roman"/>
          <w:szCs w:val="24"/>
        </w:rPr>
        <w:t>υποστήριξε λίγο</w:t>
      </w:r>
      <w:r w:rsidRPr="005E3CEF">
        <w:rPr>
          <w:rFonts w:eastAsia="Times New Roman"/>
          <w:szCs w:val="24"/>
        </w:rPr>
        <w:t xml:space="preserve"> πριν </w:t>
      </w:r>
      <w:r>
        <w:rPr>
          <w:rFonts w:eastAsia="Times New Roman"/>
          <w:szCs w:val="24"/>
        </w:rPr>
        <w:t>ο</w:t>
      </w:r>
      <w:r w:rsidRPr="005E3CEF">
        <w:rPr>
          <w:rFonts w:eastAsia="Times New Roman"/>
          <w:szCs w:val="24"/>
        </w:rPr>
        <w:t xml:space="preserve"> Υπουργός Οικονομικών</w:t>
      </w:r>
      <w:r>
        <w:rPr>
          <w:rFonts w:eastAsia="Times New Roman"/>
          <w:szCs w:val="24"/>
        </w:rPr>
        <w:t>,</w:t>
      </w:r>
      <w:r w:rsidRPr="005E3CEF">
        <w:rPr>
          <w:rFonts w:eastAsia="Times New Roman"/>
          <w:szCs w:val="24"/>
        </w:rPr>
        <w:t xml:space="preserve"> δηλαδή το νομοσχέδιο των </w:t>
      </w:r>
      <w:proofErr w:type="spellStart"/>
      <w:r>
        <w:rPr>
          <w:rFonts w:eastAsia="Times New Roman"/>
          <w:szCs w:val="24"/>
        </w:rPr>
        <w:t>εκατόν</w:t>
      </w:r>
      <w:proofErr w:type="spellEnd"/>
      <w:r>
        <w:rPr>
          <w:rFonts w:eastAsia="Times New Roman"/>
          <w:szCs w:val="24"/>
        </w:rPr>
        <w:t xml:space="preserve"> είκοσι δόσεων και</w:t>
      </w:r>
      <w:r w:rsidRPr="005E3CEF">
        <w:rPr>
          <w:rFonts w:eastAsia="Times New Roman"/>
          <w:szCs w:val="24"/>
        </w:rPr>
        <w:t xml:space="preserve"> τις δύο τροπολογίες </w:t>
      </w:r>
      <w:r>
        <w:rPr>
          <w:rFonts w:eastAsia="Times New Roman"/>
          <w:szCs w:val="24"/>
        </w:rPr>
        <w:t>σας. Έ</w:t>
      </w:r>
      <w:r w:rsidRPr="005E3CEF">
        <w:rPr>
          <w:rFonts w:eastAsia="Times New Roman"/>
          <w:szCs w:val="24"/>
        </w:rPr>
        <w:t>χουμε να μιλήσουμε για τρεις τροπολογίες και για το νομοσχέδιο</w:t>
      </w:r>
      <w:r>
        <w:rPr>
          <w:rFonts w:eastAsia="Times New Roman"/>
          <w:szCs w:val="24"/>
        </w:rPr>
        <w:t xml:space="preserve">. </w:t>
      </w:r>
    </w:p>
    <w:p w14:paraId="12B6E905" w14:textId="77777777" w:rsidR="00F81E5F" w:rsidRDefault="0022463A">
      <w:pPr>
        <w:spacing w:line="600" w:lineRule="auto"/>
        <w:ind w:firstLine="720"/>
        <w:jc w:val="both"/>
        <w:rPr>
          <w:rFonts w:eastAsia="Times New Roman"/>
          <w:szCs w:val="24"/>
        </w:rPr>
      </w:pPr>
      <w:r>
        <w:rPr>
          <w:rFonts w:eastAsia="Times New Roman"/>
          <w:szCs w:val="24"/>
        </w:rPr>
        <w:t>Κ</w:t>
      </w:r>
      <w:r w:rsidRPr="005E3CEF">
        <w:rPr>
          <w:rFonts w:eastAsia="Times New Roman"/>
          <w:szCs w:val="24"/>
        </w:rPr>
        <w:t xml:space="preserve">αι θα αποδείξω μέσα </w:t>
      </w:r>
      <w:r>
        <w:rPr>
          <w:rFonts w:eastAsia="Times New Roman"/>
          <w:szCs w:val="24"/>
        </w:rPr>
        <w:t>σ’ α</w:t>
      </w:r>
      <w:r w:rsidRPr="005E3CEF">
        <w:rPr>
          <w:rFonts w:eastAsia="Times New Roman"/>
          <w:szCs w:val="24"/>
        </w:rPr>
        <w:t>υτό το</w:t>
      </w:r>
      <w:r>
        <w:rPr>
          <w:rFonts w:eastAsia="Times New Roman"/>
          <w:szCs w:val="24"/>
        </w:rPr>
        <w:t>ν</w:t>
      </w:r>
      <w:r w:rsidRPr="005E3CEF">
        <w:rPr>
          <w:rFonts w:eastAsia="Times New Roman"/>
          <w:szCs w:val="24"/>
        </w:rPr>
        <w:t xml:space="preserve"> λίγο χρόνο</w:t>
      </w:r>
      <w:r>
        <w:rPr>
          <w:rFonts w:eastAsia="Times New Roman"/>
          <w:szCs w:val="24"/>
        </w:rPr>
        <w:t>,</w:t>
      </w:r>
      <w:r w:rsidRPr="005E3CEF">
        <w:rPr>
          <w:rFonts w:eastAsia="Times New Roman"/>
          <w:szCs w:val="24"/>
        </w:rPr>
        <w:t xml:space="preserve"> που διαθέτω </w:t>
      </w:r>
      <w:r>
        <w:rPr>
          <w:rFonts w:eastAsia="Times New Roman"/>
          <w:szCs w:val="24"/>
        </w:rPr>
        <w:t xml:space="preserve">ως </w:t>
      </w:r>
      <w:r w:rsidRPr="005E3CEF">
        <w:rPr>
          <w:rFonts w:eastAsia="Times New Roman"/>
          <w:szCs w:val="24"/>
        </w:rPr>
        <w:t xml:space="preserve">εισηγητής την υποκρισία </w:t>
      </w:r>
      <w:r>
        <w:rPr>
          <w:rFonts w:eastAsia="Times New Roman"/>
          <w:szCs w:val="24"/>
        </w:rPr>
        <w:t>σας,</w:t>
      </w:r>
      <w:r w:rsidRPr="005E3CEF">
        <w:rPr>
          <w:rFonts w:eastAsia="Times New Roman"/>
          <w:szCs w:val="24"/>
        </w:rPr>
        <w:t xml:space="preserve"> τα ψέματά </w:t>
      </w:r>
      <w:r>
        <w:rPr>
          <w:rFonts w:eastAsia="Times New Roman"/>
          <w:szCs w:val="24"/>
        </w:rPr>
        <w:t>σας,</w:t>
      </w:r>
      <w:r w:rsidRPr="005E3CEF">
        <w:rPr>
          <w:rFonts w:eastAsia="Times New Roman"/>
          <w:szCs w:val="24"/>
        </w:rPr>
        <w:t xml:space="preserve"> τις λαθροχειρίες σας και φυσικά</w:t>
      </w:r>
      <w:r>
        <w:rPr>
          <w:rFonts w:eastAsia="Times New Roman"/>
          <w:szCs w:val="24"/>
        </w:rPr>
        <w:t>, τις γκάφες</w:t>
      </w:r>
      <w:r w:rsidRPr="005E3CEF">
        <w:rPr>
          <w:rFonts w:eastAsia="Times New Roman"/>
          <w:szCs w:val="24"/>
        </w:rPr>
        <w:t xml:space="preserve"> </w:t>
      </w:r>
      <w:r>
        <w:rPr>
          <w:rFonts w:eastAsia="Times New Roman"/>
          <w:szCs w:val="24"/>
        </w:rPr>
        <w:t>σας,</w:t>
      </w:r>
      <w:r w:rsidRPr="005E3CEF">
        <w:rPr>
          <w:rFonts w:eastAsia="Times New Roman"/>
          <w:szCs w:val="24"/>
        </w:rPr>
        <w:t xml:space="preserve"> όπως αυτή που κάνατε</w:t>
      </w:r>
      <w:r>
        <w:rPr>
          <w:rFonts w:eastAsia="Times New Roman"/>
          <w:szCs w:val="24"/>
        </w:rPr>
        <w:t xml:space="preserve"> χθες.</w:t>
      </w:r>
    </w:p>
    <w:p w14:paraId="12B6E906" w14:textId="77777777" w:rsidR="00F81E5F" w:rsidRDefault="0022463A">
      <w:pPr>
        <w:spacing w:line="600" w:lineRule="auto"/>
        <w:ind w:firstLine="720"/>
        <w:jc w:val="both"/>
        <w:rPr>
          <w:rFonts w:eastAsia="Times New Roman"/>
          <w:szCs w:val="24"/>
        </w:rPr>
      </w:pPr>
      <w:r>
        <w:rPr>
          <w:rFonts w:eastAsia="Times New Roman"/>
          <w:szCs w:val="24"/>
        </w:rPr>
        <w:t>Δεν θα παραλείψω, όμως, να ανα</w:t>
      </w:r>
      <w:r w:rsidRPr="005E3CEF">
        <w:rPr>
          <w:rFonts w:eastAsia="Times New Roman"/>
          <w:szCs w:val="24"/>
        </w:rPr>
        <w:t>δείξω και την επιστροφή στο πο</w:t>
      </w:r>
      <w:r>
        <w:rPr>
          <w:rFonts w:eastAsia="Times New Roman"/>
          <w:szCs w:val="24"/>
        </w:rPr>
        <w:t xml:space="preserve">λιτικό παρελθόν των </w:t>
      </w:r>
      <w:proofErr w:type="spellStart"/>
      <w:r>
        <w:rPr>
          <w:rFonts w:eastAsia="Times New Roman"/>
          <w:szCs w:val="24"/>
        </w:rPr>
        <w:t>Μαυρογιαλούρων</w:t>
      </w:r>
      <w:proofErr w:type="spellEnd"/>
      <w:r>
        <w:rPr>
          <w:rFonts w:eastAsia="Times New Roman"/>
          <w:szCs w:val="24"/>
        </w:rPr>
        <w:t>, αυτό το οποίο επιχειρείτε</w:t>
      </w:r>
      <w:r w:rsidRPr="005E3CEF">
        <w:rPr>
          <w:rFonts w:eastAsia="Times New Roman"/>
          <w:szCs w:val="24"/>
        </w:rPr>
        <w:t xml:space="preserve"> σήμερα παρα</w:t>
      </w:r>
      <w:r w:rsidRPr="005E3CEF">
        <w:rPr>
          <w:rFonts w:eastAsia="Times New Roman"/>
          <w:szCs w:val="24"/>
        </w:rPr>
        <w:t>μονή εκλογών να δώσετε ένα εκλογικό επίδομα μπροστά στην εκλογική ήττα η οποία έρχεται</w:t>
      </w:r>
      <w:r>
        <w:rPr>
          <w:rFonts w:eastAsia="Times New Roman"/>
          <w:szCs w:val="24"/>
        </w:rPr>
        <w:t>. Σ</w:t>
      </w:r>
      <w:r w:rsidRPr="005E3CEF">
        <w:rPr>
          <w:rFonts w:eastAsia="Times New Roman"/>
          <w:szCs w:val="24"/>
        </w:rPr>
        <w:t xml:space="preserve">αν να είστε </w:t>
      </w:r>
      <w:r>
        <w:rPr>
          <w:rFonts w:eastAsia="Times New Roman"/>
          <w:szCs w:val="24"/>
        </w:rPr>
        <w:t>-</w:t>
      </w:r>
      <w:r w:rsidRPr="005E3CEF">
        <w:rPr>
          <w:rFonts w:eastAsia="Times New Roman"/>
          <w:szCs w:val="24"/>
        </w:rPr>
        <w:t>σας βλέπω</w:t>
      </w:r>
      <w:r>
        <w:rPr>
          <w:rFonts w:eastAsia="Times New Roman"/>
          <w:szCs w:val="24"/>
        </w:rPr>
        <w:t>-</w:t>
      </w:r>
      <w:r w:rsidRPr="005E3CEF">
        <w:rPr>
          <w:rFonts w:eastAsia="Times New Roman"/>
          <w:szCs w:val="24"/>
        </w:rPr>
        <w:t xml:space="preserve"> </w:t>
      </w:r>
      <w:r>
        <w:rPr>
          <w:rFonts w:eastAsia="Times New Roman"/>
          <w:szCs w:val="24"/>
        </w:rPr>
        <w:t xml:space="preserve">στημένοι </w:t>
      </w:r>
      <w:r w:rsidRPr="005E3CEF">
        <w:rPr>
          <w:rFonts w:eastAsia="Times New Roman"/>
          <w:szCs w:val="24"/>
        </w:rPr>
        <w:t xml:space="preserve">έξω από τα εκλογικά τμήματα </w:t>
      </w:r>
      <w:r>
        <w:rPr>
          <w:rFonts w:eastAsia="Times New Roman"/>
          <w:szCs w:val="24"/>
        </w:rPr>
        <w:t>να δίνετε</w:t>
      </w:r>
      <w:r w:rsidRPr="005E3CEF">
        <w:rPr>
          <w:rFonts w:eastAsia="Times New Roman"/>
          <w:szCs w:val="24"/>
        </w:rPr>
        <w:t xml:space="preserve"> χρήματα σε συνταξιούχους και να λέτε </w:t>
      </w:r>
      <w:r>
        <w:rPr>
          <w:rFonts w:eastAsia="Times New Roman"/>
          <w:szCs w:val="24"/>
        </w:rPr>
        <w:t>«Να, π</w:t>
      </w:r>
      <w:r w:rsidRPr="005E3CEF">
        <w:rPr>
          <w:rFonts w:eastAsia="Times New Roman"/>
          <w:szCs w:val="24"/>
        </w:rPr>
        <w:t>οιοι είμαστε</w:t>
      </w:r>
      <w:r>
        <w:rPr>
          <w:rFonts w:eastAsia="Times New Roman"/>
          <w:szCs w:val="24"/>
        </w:rPr>
        <w:t>». Α</w:t>
      </w:r>
      <w:r w:rsidRPr="005E3CEF">
        <w:rPr>
          <w:rFonts w:eastAsia="Times New Roman"/>
          <w:szCs w:val="24"/>
        </w:rPr>
        <w:t xml:space="preserve">υτά θα </w:t>
      </w:r>
      <w:r>
        <w:rPr>
          <w:rFonts w:eastAsia="Times New Roman"/>
          <w:szCs w:val="24"/>
        </w:rPr>
        <w:t>τα αναδείξουμε τώρα.</w:t>
      </w:r>
    </w:p>
    <w:p w14:paraId="12B6E907" w14:textId="77777777" w:rsidR="00F81E5F" w:rsidRDefault="0022463A">
      <w:pPr>
        <w:spacing w:line="600" w:lineRule="auto"/>
        <w:ind w:firstLine="720"/>
        <w:jc w:val="both"/>
        <w:rPr>
          <w:rFonts w:eastAsia="Times New Roman"/>
          <w:szCs w:val="24"/>
        </w:rPr>
      </w:pPr>
      <w:r>
        <w:rPr>
          <w:rFonts w:eastAsia="Times New Roman"/>
          <w:szCs w:val="24"/>
        </w:rPr>
        <w:lastRenderedPageBreak/>
        <w:t xml:space="preserve">Ξεκινάω, </w:t>
      </w:r>
      <w:r>
        <w:rPr>
          <w:rFonts w:eastAsia="Times New Roman"/>
          <w:szCs w:val="24"/>
        </w:rPr>
        <w:t>λ</w:t>
      </w:r>
      <w:r w:rsidRPr="005E3CEF">
        <w:rPr>
          <w:rFonts w:eastAsia="Times New Roman"/>
          <w:szCs w:val="24"/>
        </w:rPr>
        <w:t>οιπόν</w:t>
      </w:r>
      <w:r>
        <w:rPr>
          <w:rFonts w:eastAsia="Times New Roman"/>
          <w:szCs w:val="24"/>
        </w:rPr>
        <w:t>,</w:t>
      </w:r>
      <w:r w:rsidRPr="005E3CEF">
        <w:rPr>
          <w:rFonts w:eastAsia="Times New Roman"/>
          <w:szCs w:val="24"/>
        </w:rPr>
        <w:t xml:space="preserve"> κυρίες και κύριοι συνάδελφοι</w:t>
      </w:r>
      <w:r>
        <w:rPr>
          <w:rFonts w:eastAsia="Times New Roman"/>
          <w:szCs w:val="24"/>
        </w:rPr>
        <w:t xml:space="preserve">, να υπενθυμίσω το εξής </w:t>
      </w:r>
      <w:r w:rsidRPr="005E3CEF">
        <w:rPr>
          <w:rFonts w:eastAsia="Times New Roman"/>
          <w:szCs w:val="24"/>
        </w:rPr>
        <w:t>σημαντικό</w:t>
      </w:r>
      <w:r>
        <w:rPr>
          <w:rFonts w:eastAsia="Times New Roman"/>
          <w:szCs w:val="24"/>
        </w:rPr>
        <w:t>: Στην</w:t>
      </w:r>
      <w:r w:rsidRPr="005E3CEF">
        <w:rPr>
          <w:rFonts w:eastAsia="Times New Roman"/>
          <w:szCs w:val="24"/>
        </w:rPr>
        <w:t xml:space="preserve"> Ελλάδα το 2017 </w:t>
      </w:r>
      <w:r>
        <w:rPr>
          <w:rFonts w:eastAsia="Times New Roman"/>
          <w:szCs w:val="24"/>
        </w:rPr>
        <w:t>–π</w:t>
      </w:r>
      <w:r w:rsidRPr="005E3CEF">
        <w:rPr>
          <w:rFonts w:eastAsia="Times New Roman"/>
          <w:szCs w:val="24"/>
        </w:rPr>
        <w:t>αρακαλώ</w:t>
      </w:r>
      <w:r>
        <w:rPr>
          <w:rFonts w:eastAsia="Times New Roman"/>
          <w:szCs w:val="24"/>
        </w:rPr>
        <w:t>, την</w:t>
      </w:r>
      <w:r w:rsidRPr="005E3CEF">
        <w:rPr>
          <w:rFonts w:eastAsia="Times New Roman"/>
          <w:szCs w:val="24"/>
        </w:rPr>
        <w:t xml:space="preserve"> καταθέτω</w:t>
      </w:r>
      <w:r>
        <w:rPr>
          <w:rFonts w:eastAsia="Times New Roman"/>
          <w:szCs w:val="24"/>
        </w:rPr>
        <w:t xml:space="preserve"> για τα Πρακτικά-</w:t>
      </w:r>
      <w:r w:rsidRPr="005E3CEF">
        <w:rPr>
          <w:rFonts w:eastAsia="Times New Roman"/>
          <w:szCs w:val="24"/>
        </w:rPr>
        <w:t xml:space="preserve"> με την έκθεση του </w:t>
      </w:r>
      <w:r>
        <w:rPr>
          <w:rFonts w:eastAsia="Times New Roman"/>
          <w:szCs w:val="24"/>
          <w:lang w:val="en-US"/>
        </w:rPr>
        <w:t>ILO</w:t>
      </w:r>
      <w:r>
        <w:rPr>
          <w:rFonts w:eastAsia="Times New Roman"/>
          <w:szCs w:val="24"/>
        </w:rPr>
        <w:t xml:space="preserve"> -</w:t>
      </w:r>
      <w:r w:rsidRPr="005E3CEF">
        <w:rPr>
          <w:rFonts w:eastAsia="Times New Roman"/>
          <w:szCs w:val="24"/>
        </w:rPr>
        <w:t>αυτό αποτελεί κόλαφο</w:t>
      </w:r>
      <w:r>
        <w:rPr>
          <w:rFonts w:eastAsia="Times New Roman"/>
          <w:szCs w:val="24"/>
        </w:rPr>
        <w:t>- μείον</w:t>
      </w:r>
      <w:r w:rsidRPr="005E3CEF">
        <w:rPr>
          <w:rFonts w:eastAsia="Times New Roman"/>
          <w:szCs w:val="24"/>
        </w:rPr>
        <w:t xml:space="preserve"> </w:t>
      </w:r>
      <w:r>
        <w:rPr>
          <w:rFonts w:eastAsia="Times New Roman"/>
          <w:szCs w:val="24"/>
        </w:rPr>
        <w:t>3,5</w:t>
      </w:r>
      <w:r w:rsidRPr="005E3CEF">
        <w:rPr>
          <w:rFonts w:eastAsia="Times New Roman"/>
          <w:szCs w:val="24"/>
        </w:rPr>
        <w:t>%</w:t>
      </w:r>
      <w:r>
        <w:rPr>
          <w:rFonts w:eastAsia="Times New Roman"/>
          <w:szCs w:val="24"/>
        </w:rPr>
        <w:t xml:space="preserve"> οι μισθοί, </w:t>
      </w:r>
      <w:r w:rsidRPr="005E3CEF">
        <w:rPr>
          <w:rFonts w:eastAsia="Times New Roman"/>
          <w:szCs w:val="24"/>
        </w:rPr>
        <w:t>αρνητική πρωταθλήτρια Ευρώπης</w:t>
      </w:r>
      <w:r>
        <w:rPr>
          <w:rFonts w:eastAsia="Times New Roman"/>
          <w:szCs w:val="24"/>
        </w:rPr>
        <w:t>,</w:t>
      </w:r>
      <w:r w:rsidRPr="005E3CEF">
        <w:rPr>
          <w:rFonts w:eastAsia="Times New Roman"/>
          <w:szCs w:val="24"/>
        </w:rPr>
        <w:t xml:space="preserve"> ενώ το 2014 </w:t>
      </w:r>
      <w:r>
        <w:rPr>
          <w:rFonts w:eastAsia="Times New Roman"/>
          <w:szCs w:val="24"/>
        </w:rPr>
        <w:t>συν</w:t>
      </w:r>
      <w:r w:rsidRPr="005E3CEF">
        <w:rPr>
          <w:rFonts w:eastAsia="Times New Roman"/>
          <w:szCs w:val="24"/>
        </w:rPr>
        <w:t xml:space="preserve"> 1,9%</w:t>
      </w:r>
      <w:r>
        <w:rPr>
          <w:rFonts w:eastAsia="Times New Roman"/>
          <w:szCs w:val="24"/>
        </w:rPr>
        <w:t>.</w:t>
      </w:r>
    </w:p>
    <w:p w14:paraId="12B6E908" w14:textId="77777777" w:rsidR="00F81E5F" w:rsidRDefault="0022463A">
      <w:pPr>
        <w:spacing w:line="600" w:lineRule="auto"/>
        <w:ind w:firstLine="720"/>
        <w:jc w:val="both"/>
        <w:rPr>
          <w:rFonts w:eastAsia="Times New Roman"/>
          <w:szCs w:val="24"/>
        </w:rPr>
      </w:pPr>
      <w:r w:rsidRPr="00760F69">
        <w:rPr>
          <w:rFonts w:eastAsia="Times New Roman"/>
          <w:szCs w:val="24"/>
        </w:rPr>
        <w:t>(Στο</w:t>
      </w:r>
      <w:r w:rsidRPr="00760F69">
        <w:rPr>
          <w:rFonts w:eastAsia="Times New Roman"/>
          <w:szCs w:val="24"/>
        </w:rPr>
        <w:t xml:space="preserve"> σημείο αυτό ο Βουλευτής κ.</w:t>
      </w:r>
      <w:r>
        <w:rPr>
          <w:rFonts w:eastAsia="Times New Roman"/>
          <w:szCs w:val="24"/>
        </w:rPr>
        <w:t xml:space="preserve"> Ιωάννης </w:t>
      </w:r>
      <w:proofErr w:type="spellStart"/>
      <w:r>
        <w:rPr>
          <w:rFonts w:eastAsia="Times New Roman"/>
          <w:szCs w:val="24"/>
        </w:rPr>
        <w:t>Βρούτσης</w:t>
      </w:r>
      <w:proofErr w:type="spellEnd"/>
      <w:r>
        <w:rPr>
          <w:rFonts w:eastAsia="Times New Roman"/>
          <w:szCs w:val="24"/>
        </w:rPr>
        <w:t xml:space="preserve"> καταθέτει για τα Πρακτικά το</w:t>
      </w:r>
      <w:r w:rsidRPr="00760F69">
        <w:rPr>
          <w:rFonts w:eastAsia="Times New Roman"/>
          <w:szCs w:val="24"/>
        </w:rPr>
        <w:t xml:space="preserve"> προαναφερθέν έ</w:t>
      </w:r>
      <w:r>
        <w:rPr>
          <w:rFonts w:eastAsia="Times New Roman"/>
          <w:szCs w:val="24"/>
        </w:rPr>
        <w:t>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2B6E909" w14:textId="77777777" w:rsidR="00F81E5F" w:rsidRDefault="0022463A">
      <w:pPr>
        <w:spacing w:line="600" w:lineRule="auto"/>
        <w:ind w:firstLine="720"/>
        <w:jc w:val="both"/>
        <w:rPr>
          <w:rFonts w:eastAsia="Times New Roman"/>
          <w:szCs w:val="24"/>
        </w:rPr>
      </w:pPr>
      <w:r>
        <w:rPr>
          <w:rFonts w:eastAsia="Times New Roman"/>
          <w:szCs w:val="24"/>
        </w:rPr>
        <w:t>Δεύτερον,</w:t>
      </w:r>
      <w:r w:rsidRPr="005E3CEF">
        <w:rPr>
          <w:rFonts w:eastAsia="Times New Roman"/>
          <w:szCs w:val="24"/>
        </w:rPr>
        <w:t xml:space="preserve"> οι μισθοί που παρουσιάζει ο ΕΦΚΑ </w:t>
      </w:r>
      <w:r>
        <w:rPr>
          <w:rFonts w:eastAsia="Times New Roman"/>
          <w:szCs w:val="24"/>
        </w:rPr>
        <w:t>είναι αυ</w:t>
      </w:r>
      <w:r>
        <w:rPr>
          <w:rFonts w:eastAsia="Times New Roman"/>
          <w:szCs w:val="24"/>
        </w:rPr>
        <w:t>τοί οι δικοί σας,</w:t>
      </w:r>
      <w:r w:rsidRPr="005E3CEF">
        <w:rPr>
          <w:rFonts w:eastAsia="Times New Roman"/>
          <w:szCs w:val="24"/>
        </w:rPr>
        <w:t xml:space="preserve"> δηλαδή της υπηρεσίας</w:t>
      </w:r>
      <w:r>
        <w:rPr>
          <w:rFonts w:eastAsia="Times New Roman"/>
          <w:szCs w:val="24"/>
        </w:rPr>
        <w:t>. Για α</w:t>
      </w:r>
      <w:r w:rsidRPr="005E3CEF">
        <w:rPr>
          <w:rFonts w:eastAsia="Times New Roman"/>
          <w:szCs w:val="24"/>
        </w:rPr>
        <w:t>κούστε</w:t>
      </w:r>
      <w:r>
        <w:rPr>
          <w:rFonts w:eastAsia="Times New Roman"/>
          <w:szCs w:val="24"/>
        </w:rPr>
        <w:t>: Τ</w:t>
      </w:r>
      <w:r w:rsidRPr="005E3CEF">
        <w:rPr>
          <w:rFonts w:eastAsia="Times New Roman"/>
          <w:szCs w:val="24"/>
        </w:rPr>
        <w:t>ο 2018 ένας στους</w:t>
      </w:r>
      <w:r>
        <w:rPr>
          <w:rFonts w:eastAsia="Times New Roman"/>
          <w:szCs w:val="24"/>
        </w:rPr>
        <w:t xml:space="preserve"> τρεις εργαζόμενους πληρώνονται με 322 ευρώ. </w:t>
      </w:r>
    </w:p>
    <w:p w14:paraId="12B6E90A" w14:textId="77777777" w:rsidR="00F81E5F" w:rsidRDefault="0022463A">
      <w:pPr>
        <w:spacing w:line="600" w:lineRule="auto"/>
        <w:ind w:firstLine="720"/>
        <w:jc w:val="both"/>
        <w:rPr>
          <w:rFonts w:eastAsia="Times New Roman"/>
          <w:szCs w:val="24"/>
        </w:rPr>
      </w:pPr>
      <w:r>
        <w:rPr>
          <w:rFonts w:eastAsia="Times New Roman"/>
          <w:szCs w:val="24"/>
        </w:rPr>
        <w:t>Π</w:t>
      </w:r>
      <w:r w:rsidRPr="005E3CEF">
        <w:rPr>
          <w:rFonts w:eastAsia="Times New Roman"/>
          <w:szCs w:val="24"/>
        </w:rPr>
        <w:t>α</w:t>
      </w:r>
      <w:r>
        <w:rPr>
          <w:rFonts w:eastAsia="Times New Roman"/>
          <w:szCs w:val="24"/>
        </w:rPr>
        <w:t>ρακαλώ, καταθέτω στα Πρακτικά τους περίφημ</w:t>
      </w:r>
      <w:r w:rsidRPr="005E3CEF">
        <w:rPr>
          <w:rFonts w:eastAsia="Times New Roman"/>
          <w:szCs w:val="24"/>
        </w:rPr>
        <w:t>ους</w:t>
      </w:r>
      <w:r>
        <w:rPr>
          <w:rFonts w:eastAsia="Times New Roman"/>
          <w:szCs w:val="24"/>
        </w:rPr>
        <w:t xml:space="preserve"> μισθούς</w:t>
      </w:r>
      <w:r w:rsidRPr="005E3CEF">
        <w:rPr>
          <w:rFonts w:eastAsia="Times New Roman"/>
          <w:szCs w:val="24"/>
        </w:rPr>
        <w:t xml:space="preserve"> ΣΥΡΙΖΑ των </w:t>
      </w:r>
      <w:r>
        <w:rPr>
          <w:rFonts w:eastAsia="Times New Roman"/>
          <w:szCs w:val="24"/>
        </w:rPr>
        <w:t>322</w:t>
      </w:r>
      <w:r w:rsidRPr="005E3CEF">
        <w:rPr>
          <w:rFonts w:eastAsia="Times New Roman"/>
          <w:szCs w:val="24"/>
        </w:rPr>
        <w:t xml:space="preserve"> ευρώ</w:t>
      </w:r>
      <w:r>
        <w:rPr>
          <w:rFonts w:eastAsia="Times New Roman"/>
          <w:szCs w:val="24"/>
        </w:rPr>
        <w:t>,</w:t>
      </w:r>
      <w:r w:rsidRPr="005E3CEF">
        <w:rPr>
          <w:rFonts w:eastAsia="Times New Roman"/>
          <w:szCs w:val="24"/>
        </w:rPr>
        <w:t xml:space="preserve"> λιγότερα και από το επίδομα ανεργίας</w:t>
      </w:r>
      <w:r>
        <w:rPr>
          <w:rFonts w:eastAsia="Times New Roman"/>
          <w:szCs w:val="24"/>
        </w:rPr>
        <w:t>! Ε</w:t>
      </w:r>
      <w:r w:rsidRPr="005E3CEF">
        <w:rPr>
          <w:rFonts w:eastAsia="Times New Roman"/>
          <w:szCs w:val="24"/>
        </w:rPr>
        <w:t xml:space="preserve">ίναι και τα τρία χρόνια </w:t>
      </w:r>
      <w:r>
        <w:rPr>
          <w:rFonts w:eastAsia="Times New Roman"/>
          <w:szCs w:val="24"/>
        </w:rPr>
        <w:t>που δυστυχώς δείχνουν</w:t>
      </w:r>
      <w:r w:rsidRPr="005E3CEF">
        <w:rPr>
          <w:rFonts w:eastAsia="Times New Roman"/>
          <w:szCs w:val="24"/>
        </w:rPr>
        <w:t xml:space="preserve"> και την </w:t>
      </w:r>
      <w:r>
        <w:rPr>
          <w:rFonts w:eastAsia="Times New Roman"/>
          <w:szCs w:val="24"/>
        </w:rPr>
        <w:t>κάθοδο</w:t>
      </w:r>
      <w:r w:rsidRPr="005E3CEF">
        <w:rPr>
          <w:rFonts w:eastAsia="Times New Roman"/>
          <w:szCs w:val="24"/>
        </w:rPr>
        <w:t xml:space="preserve"> της μισθολογικής εξέλιξης </w:t>
      </w:r>
      <w:r>
        <w:rPr>
          <w:rFonts w:eastAsia="Times New Roman"/>
          <w:szCs w:val="24"/>
        </w:rPr>
        <w:t>σ</w:t>
      </w:r>
      <w:r w:rsidRPr="005E3CEF">
        <w:rPr>
          <w:rFonts w:eastAsia="Times New Roman"/>
          <w:szCs w:val="24"/>
        </w:rPr>
        <w:t>την Ελλάδα</w:t>
      </w:r>
      <w:r>
        <w:rPr>
          <w:rFonts w:eastAsia="Times New Roman"/>
          <w:szCs w:val="24"/>
        </w:rPr>
        <w:t>. Το 2018 χειρότερα από το</w:t>
      </w:r>
      <w:r w:rsidRPr="005E3CEF">
        <w:rPr>
          <w:rFonts w:eastAsia="Times New Roman"/>
          <w:szCs w:val="24"/>
        </w:rPr>
        <w:t xml:space="preserve"> </w:t>
      </w:r>
      <w:r>
        <w:rPr>
          <w:rFonts w:eastAsia="Times New Roman"/>
          <w:szCs w:val="24"/>
        </w:rPr>
        <w:t>20</w:t>
      </w:r>
      <w:r w:rsidRPr="005E3CEF">
        <w:rPr>
          <w:rFonts w:eastAsia="Times New Roman"/>
          <w:szCs w:val="24"/>
        </w:rPr>
        <w:t>17 κα</w:t>
      </w:r>
      <w:r>
        <w:rPr>
          <w:rFonts w:eastAsia="Times New Roman"/>
          <w:szCs w:val="24"/>
        </w:rPr>
        <w:t>ι χειρότερα από το</w:t>
      </w:r>
      <w:r w:rsidRPr="005E3CEF">
        <w:rPr>
          <w:rFonts w:eastAsia="Times New Roman"/>
          <w:szCs w:val="24"/>
        </w:rPr>
        <w:t xml:space="preserve"> </w:t>
      </w:r>
      <w:r>
        <w:rPr>
          <w:rFonts w:eastAsia="Times New Roman"/>
          <w:szCs w:val="24"/>
        </w:rPr>
        <w:t>20</w:t>
      </w:r>
      <w:r w:rsidRPr="005E3CEF">
        <w:rPr>
          <w:rFonts w:eastAsia="Times New Roman"/>
          <w:szCs w:val="24"/>
        </w:rPr>
        <w:t>16</w:t>
      </w:r>
      <w:r>
        <w:rPr>
          <w:rFonts w:eastAsia="Times New Roman"/>
          <w:szCs w:val="24"/>
        </w:rPr>
        <w:t xml:space="preserve">. </w:t>
      </w:r>
    </w:p>
    <w:p w14:paraId="12B6E90B" w14:textId="77777777" w:rsidR="00F81E5F" w:rsidRDefault="0022463A">
      <w:pPr>
        <w:spacing w:line="600" w:lineRule="auto"/>
        <w:ind w:firstLine="720"/>
        <w:jc w:val="both"/>
        <w:rPr>
          <w:rFonts w:eastAsia="Times New Roman"/>
          <w:szCs w:val="24"/>
        </w:rPr>
      </w:pPr>
      <w:r w:rsidRPr="00760F69">
        <w:rPr>
          <w:rFonts w:eastAsia="Times New Roman"/>
          <w:szCs w:val="24"/>
        </w:rPr>
        <w:lastRenderedPageBreak/>
        <w:t>(Στο σημείο αυτό ο Βουλευτής κ.</w:t>
      </w:r>
      <w:r>
        <w:rPr>
          <w:rFonts w:eastAsia="Times New Roman"/>
          <w:szCs w:val="24"/>
        </w:rPr>
        <w:t xml:space="preserve"> Ιωάννης </w:t>
      </w:r>
      <w:proofErr w:type="spellStart"/>
      <w:r>
        <w:rPr>
          <w:rFonts w:eastAsia="Times New Roman"/>
          <w:szCs w:val="24"/>
        </w:rPr>
        <w:t>Βρούτσης</w:t>
      </w:r>
      <w:proofErr w:type="spellEnd"/>
      <w:r>
        <w:rPr>
          <w:rFonts w:eastAsia="Times New Roman"/>
          <w:szCs w:val="24"/>
        </w:rPr>
        <w:t xml:space="preserve"> καταθέτει για τα Πρακτικά το</w:t>
      </w:r>
      <w:r w:rsidRPr="00760F69">
        <w:rPr>
          <w:rFonts w:eastAsia="Times New Roman"/>
          <w:szCs w:val="24"/>
        </w:rPr>
        <w:t xml:space="preserve"> προαναφερθέν έ</w:t>
      </w:r>
      <w:r>
        <w:rPr>
          <w:rFonts w:eastAsia="Times New Roman"/>
          <w:szCs w:val="24"/>
        </w:rPr>
        <w:t>γγραφο</w:t>
      </w:r>
      <w:r>
        <w:rPr>
          <w:rFonts w:eastAsia="Times New Roman"/>
          <w:szCs w:val="24"/>
        </w:rPr>
        <w:t>,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2B6E90C" w14:textId="77777777" w:rsidR="00F81E5F" w:rsidRDefault="0022463A">
      <w:pPr>
        <w:spacing w:line="600" w:lineRule="auto"/>
        <w:ind w:firstLine="720"/>
        <w:jc w:val="both"/>
        <w:rPr>
          <w:rFonts w:eastAsia="Times New Roman"/>
          <w:szCs w:val="24"/>
        </w:rPr>
      </w:pPr>
      <w:r>
        <w:rPr>
          <w:rFonts w:eastAsia="Times New Roman"/>
          <w:szCs w:val="24"/>
        </w:rPr>
        <w:t>Και σε αυτό, αν</w:t>
      </w:r>
      <w:r w:rsidRPr="005E3CEF">
        <w:rPr>
          <w:rFonts w:eastAsia="Times New Roman"/>
          <w:szCs w:val="24"/>
        </w:rPr>
        <w:t xml:space="preserve"> προσθέσει κανείς και τα αποτελέσματα της </w:t>
      </w:r>
      <w:r>
        <w:rPr>
          <w:rFonts w:eastAsia="Times New Roman"/>
          <w:szCs w:val="24"/>
        </w:rPr>
        <w:t>«ΕΡΓΑΝΗ», την οποία δεν αμφισβητείτε και επικαλείστε</w:t>
      </w:r>
      <w:r w:rsidRPr="005E3CEF">
        <w:rPr>
          <w:rFonts w:eastAsia="Times New Roman"/>
          <w:szCs w:val="24"/>
        </w:rPr>
        <w:t xml:space="preserve"> τώρα καθημερινά στα νομοσχέδια σας </w:t>
      </w:r>
      <w:r>
        <w:rPr>
          <w:rFonts w:eastAsia="Times New Roman"/>
          <w:szCs w:val="24"/>
        </w:rPr>
        <w:t xml:space="preserve">και </w:t>
      </w:r>
      <w:r w:rsidRPr="005E3CEF">
        <w:rPr>
          <w:rFonts w:eastAsia="Times New Roman"/>
          <w:szCs w:val="24"/>
        </w:rPr>
        <w:t xml:space="preserve">την κουβέντα </w:t>
      </w:r>
      <w:r>
        <w:rPr>
          <w:rFonts w:eastAsia="Times New Roman"/>
          <w:szCs w:val="24"/>
        </w:rPr>
        <w:t>σας, ενώ κάποτε τη</w:t>
      </w:r>
      <w:r w:rsidRPr="005E3CEF">
        <w:rPr>
          <w:rFonts w:eastAsia="Times New Roman"/>
          <w:szCs w:val="24"/>
        </w:rPr>
        <w:t xml:space="preserve"> λέγατε </w:t>
      </w:r>
      <w:r>
        <w:rPr>
          <w:rFonts w:eastAsia="Times New Roman"/>
          <w:szCs w:val="24"/>
        </w:rPr>
        <w:t>«</w:t>
      </w:r>
      <w:r w:rsidRPr="005E3CEF">
        <w:rPr>
          <w:rFonts w:eastAsia="Times New Roman"/>
          <w:szCs w:val="24"/>
        </w:rPr>
        <w:t>μονταζιέρα</w:t>
      </w:r>
      <w:r>
        <w:rPr>
          <w:rFonts w:eastAsia="Times New Roman"/>
          <w:szCs w:val="24"/>
        </w:rPr>
        <w:t>»,</w:t>
      </w:r>
      <w:r w:rsidRPr="005E3CEF">
        <w:rPr>
          <w:rFonts w:eastAsia="Times New Roman"/>
          <w:szCs w:val="24"/>
        </w:rPr>
        <w:t xml:space="preserve"> </w:t>
      </w:r>
      <w:r>
        <w:rPr>
          <w:rFonts w:eastAsia="Times New Roman"/>
          <w:szCs w:val="24"/>
        </w:rPr>
        <w:t xml:space="preserve">οι ευέλικτες μορφές απασχόλησης είναι κυρίαρχες, δηλαδή </w:t>
      </w:r>
      <w:r w:rsidRPr="005E3CEF">
        <w:rPr>
          <w:rFonts w:eastAsia="Times New Roman"/>
          <w:szCs w:val="24"/>
        </w:rPr>
        <w:t>μετά την 1</w:t>
      </w:r>
      <w:r w:rsidRPr="001C068F">
        <w:rPr>
          <w:rFonts w:eastAsia="Times New Roman"/>
          <w:szCs w:val="24"/>
          <w:vertAlign w:val="superscript"/>
        </w:rPr>
        <w:t>η</w:t>
      </w:r>
      <w:r w:rsidRPr="005E3CEF">
        <w:rPr>
          <w:rFonts w:eastAsia="Times New Roman"/>
          <w:szCs w:val="24"/>
        </w:rPr>
        <w:t xml:space="preserve"> Ιανουαρίου του </w:t>
      </w:r>
      <w:r>
        <w:rPr>
          <w:rFonts w:eastAsia="Times New Roman"/>
          <w:szCs w:val="24"/>
        </w:rPr>
        <w:t>20</w:t>
      </w:r>
      <w:r w:rsidRPr="005E3CEF">
        <w:rPr>
          <w:rFonts w:eastAsia="Times New Roman"/>
          <w:szCs w:val="24"/>
        </w:rPr>
        <w:t>15 που βγήκε ο ΣΥΡΙΖΑ</w:t>
      </w:r>
      <w:r>
        <w:rPr>
          <w:rFonts w:eastAsia="Times New Roman"/>
          <w:szCs w:val="24"/>
        </w:rPr>
        <w:t xml:space="preserve"> η </w:t>
      </w:r>
      <w:r w:rsidRPr="005E3CEF">
        <w:rPr>
          <w:rFonts w:eastAsia="Times New Roman"/>
          <w:szCs w:val="24"/>
        </w:rPr>
        <w:t>ευελιξία στην αγορά εργασίας έχει απόλυτη κυριαρχία σε όλες τις νέες προσλήψεις</w:t>
      </w:r>
      <w:r>
        <w:rPr>
          <w:rFonts w:eastAsia="Times New Roman"/>
          <w:szCs w:val="24"/>
        </w:rPr>
        <w:t>. Α</w:t>
      </w:r>
      <w:r w:rsidRPr="005E3CEF">
        <w:rPr>
          <w:rFonts w:eastAsia="Times New Roman"/>
          <w:szCs w:val="24"/>
        </w:rPr>
        <w:t>υτή είνα</w:t>
      </w:r>
      <w:r w:rsidRPr="005E3CEF">
        <w:rPr>
          <w:rFonts w:eastAsia="Times New Roman"/>
          <w:szCs w:val="24"/>
        </w:rPr>
        <w:t xml:space="preserve">ι η πολιτική </w:t>
      </w:r>
      <w:r>
        <w:rPr>
          <w:rFonts w:eastAsia="Times New Roman"/>
          <w:szCs w:val="24"/>
        </w:rPr>
        <w:t>σας. Κ</w:t>
      </w:r>
      <w:r w:rsidRPr="005E3CEF">
        <w:rPr>
          <w:rFonts w:eastAsia="Times New Roman"/>
          <w:szCs w:val="24"/>
        </w:rPr>
        <w:t>αι τι σημαίνει αυτό</w:t>
      </w:r>
      <w:r>
        <w:rPr>
          <w:rFonts w:eastAsia="Times New Roman"/>
          <w:szCs w:val="24"/>
        </w:rPr>
        <w:t>;</w:t>
      </w:r>
      <w:r w:rsidRPr="005E3CEF">
        <w:rPr>
          <w:rFonts w:eastAsia="Times New Roman"/>
          <w:szCs w:val="24"/>
        </w:rPr>
        <w:t xml:space="preserve"> </w:t>
      </w:r>
    </w:p>
    <w:p w14:paraId="12B6E90D" w14:textId="77777777" w:rsidR="00F81E5F" w:rsidRDefault="0022463A">
      <w:pPr>
        <w:spacing w:line="600" w:lineRule="auto"/>
        <w:ind w:firstLine="720"/>
        <w:jc w:val="both"/>
        <w:rPr>
          <w:rFonts w:eastAsia="Times New Roman"/>
          <w:szCs w:val="24"/>
        </w:rPr>
      </w:pPr>
      <w:r>
        <w:rPr>
          <w:rFonts w:eastAsia="Times New Roman"/>
          <w:szCs w:val="24"/>
        </w:rPr>
        <w:t>Σ</w:t>
      </w:r>
      <w:r w:rsidRPr="005E3CEF">
        <w:rPr>
          <w:rFonts w:eastAsia="Times New Roman"/>
          <w:szCs w:val="24"/>
        </w:rPr>
        <w:t>ημαίνει πολύ απλά</w:t>
      </w:r>
      <w:r>
        <w:rPr>
          <w:rFonts w:eastAsia="Times New Roman"/>
          <w:szCs w:val="24"/>
        </w:rPr>
        <w:t>, κύριε Υπουργέ των Ο</w:t>
      </w:r>
      <w:r w:rsidRPr="005E3CEF">
        <w:rPr>
          <w:rFonts w:eastAsia="Times New Roman"/>
          <w:szCs w:val="24"/>
        </w:rPr>
        <w:t>ικονομικών</w:t>
      </w:r>
      <w:r>
        <w:rPr>
          <w:rFonts w:eastAsia="Times New Roman"/>
          <w:szCs w:val="24"/>
        </w:rPr>
        <w:t>, το εξής:  Θ</w:t>
      </w:r>
      <w:r w:rsidRPr="005E3CEF">
        <w:rPr>
          <w:rFonts w:eastAsia="Times New Roman"/>
          <w:szCs w:val="24"/>
        </w:rPr>
        <w:t>υμ</w:t>
      </w:r>
      <w:r>
        <w:rPr>
          <w:rFonts w:eastAsia="Times New Roman"/>
          <w:szCs w:val="24"/>
        </w:rPr>
        <w:t>άμαι σε αυτή την Α</w:t>
      </w:r>
      <w:r w:rsidRPr="005E3CEF">
        <w:rPr>
          <w:rFonts w:eastAsia="Times New Roman"/>
          <w:szCs w:val="24"/>
        </w:rPr>
        <w:t xml:space="preserve">ίθουσα </w:t>
      </w:r>
      <w:r>
        <w:rPr>
          <w:rFonts w:eastAsia="Times New Roman"/>
          <w:szCs w:val="24"/>
        </w:rPr>
        <w:t>-εμείς κρατάμε και στη μνήμη μας τις παραστάσεις και από το Σ</w:t>
      </w:r>
      <w:r w:rsidRPr="005E3CEF">
        <w:rPr>
          <w:rFonts w:eastAsia="Times New Roman"/>
          <w:szCs w:val="24"/>
        </w:rPr>
        <w:t>ύνταγμα που διαμαρτυρό</w:t>
      </w:r>
      <w:r>
        <w:rPr>
          <w:rFonts w:eastAsia="Times New Roman"/>
          <w:szCs w:val="24"/>
        </w:rPr>
        <w:t>σασταν στα τραπεζάκια και όταν ήρθατε</w:t>
      </w:r>
      <w:r w:rsidRPr="005E3CEF">
        <w:rPr>
          <w:rFonts w:eastAsia="Times New Roman"/>
          <w:szCs w:val="24"/>
        </w:rPr>
        <w:t xml:space="preserve"> </w:t>
      </w:r>
      <w:r w:rsidRPr="005E3CEF">
        <w:rPr>
          <w:rFonts w:eastAsia="Times New Roman"/>
          <w:szCs w:val="24"/>
        </w:rPr>
        <w:lastRenderedPageBreak/>
        <w:t>εδώ</w:t>
      </w:r>
      <w:r>
        <w:rPr>
          <w:rFonts w:eastAsia="Times New Roman"/>
          <w:szCs w:val="24"/>
        </w:rPr>
        <w:t>-</w:t>
      </w:r>
      <w:r w:rsidRPr="005E3CEF">
        <w:rPr>
          <w:rFonts w:eastAsia="Times New Roman"/>
          <w:szCs w:val="24"/>
        </w:rPr>
        <w:t xml:space="preserve"> </w:t>
      </w:r>
      <w:r w:rsidRPr="005E3CEF">
        <w:rPr>
          <w:rFonts w:eastAsia="Times New Roman"/>
          <w:szCs w:val="24"/>
        </w:rPr>
        <w:t>ότι δεσμευό</w:t>
      </w:r>
      <w:r>
        <w:rPr>
          <w:rFonts w:eastAsia="Times New Roman"/>
          <w:szCs w:val="24"/>
        </w:rPr>
        <w:t>σασταν πως θα π</w:t>
      </w:r>
      <w:r w:rsidRPr="005E3CEF">
        <w:rPr>
          <w:rFonts w:eastAsia="Times New Roman"/>
          <w:szCs w:val="24"/>
        </w:rPr>
        <w:t>αραιτηθείτε</w:t>
      </w:r>
      <w:r>
        <w:rPr>
          <w:rFonts w:eastAsia="Times New Roman"/>
          <w:szCs w:val="24"/>
        </w:rPr>
        <w:t xml:space="preserve"> εάν δεν ανεβάσετε</w:t>
      </w:r>
      <w:r w:rsidRPr="005E3CEF">
        <w:rPr>
          <w:rFonts w:eastAsia="Times New Roman"/>
          <w:szCs w:val="24"/>
        </w:rPr>
        <w:t xml:space="preserve"> το αφορολόγητο από τα 9.600</w:t>
      </w:r>
      <w:r>
        <w:rPr>
          <w:rFonts w:eastAsia="Times New Roman"/>
          <w:szCs w:val="24"/>
        </w:rPr>
        <w:t xml:space="preserve"> ευρώ που τ</w:t>
      </w:r>
      <w:r w:rsidRPr="005E3CEF">
        <w:rPr>
          <w:rFonts w:eastAsia="Times New Roman"/>
          <w:szCs w:val="24"/>
        </w:rPr>
        <w:t xml:space="preserve">ο πήρατε το </w:t>
      </w:r>
      <w:r>
        <w:rPr>
          <w:rFonts w:eastAsia="Times New Roman"/>
          <w:szCs w:val="24"/>
        </w:rPr>
        <w:t>20</w:t>
      </w:r>
      <w:r w:rsidRPr="005E3CEF">
        <w:rPr>
          <w:rFonts w:eastAsia="Times New Roman"/>
          <w:szCs w:val="24"/>
        </w:rPr>
        <w:t>14 στα 12.000</w:t>
      </w:r>
      <w:r>
        <w:rPr>
          <w:rFonts w:eastAsia="Times New Roman"/>
          <w:szCs w:val="24"/>
        </w:rPr>
        <w:t xml:space="preserve"> ευρώ.</w:t>
      </w:r>
    </w:p>
    <w:p w14:paraId="12B6E90E" w14:textId="77777777" w:rsidR="00F81E5F" w:rsidRDefault="0022463A">
      <w:pPr>
        <w:spacing w:line="600" w:lineRule="auto"/>
        <w:ind w:firstLine="720"/>
        <w:jc w:val="both"/>
        <w:rPr>
          <w:rFonts w:eastAsia="Times New Roman"/>
          <w:szCs w:val="24"/>
        </w:rPr>
      </w:pPr>
      <w:r>
        <w:rPr>
          <w:rFonts w:eastAsia="Times New Roman"/>
          <w:szCs w:val="24"/>
        </w:rPr>
        <w:t>Υπάρχει κανείς που το έχει</w:t>
      </w:r>
      <w:r w:rsidRPr="005E3CEF">
        <w:rPr>
          <w:rFonts w:eastAsia="Times New Roman"/>
          <w:szCs w:val="24"/>
        </w:rPr>
        <w:t xml:space="preserve"> ξεχάσει</w:t>
      </w:r>
      <w:r>
        <w:rPr>
          <w:rFonts w:eastAsia="Times New Roman"/>
          <w:szCs w:val="24"/>
        </w:rPr>
        <w:t>; Α</w:t>
      </w:r>
      <w:r w:rsidRPr="005E3CEF">
        <w:rPr>
          <w:rFonts w:eastAsia="Times New Roman"/>
          <w:szCs w:val="24"/>
        </w:rPr>
        <w:t xml:space="preserve">υτά </w:t>
      </w:r>
      <w:r>
        <w:rPr>
          <w:rFonts w:eastAsia="Times New Roman"/>
          <w:szCs w:val="24"/>
        </w:rPr>
        <w:t>λέγατε! Το κατεβάσα</w:t>
      </w:r>
      <w:r w:rsidRPr="005E3CEF">
        <w:rPr>
          <w:rFonts w:eastAsia="Times New Roman"/>
          <w:szCs w:val="24"/>
        </w:rPr>
        <w:t xml:space="preserve">τε </w:t>
      </w:r>
      <w:r>
        <w:rPr>
          <w:rFonts w:eastAsia="Times New Roman"/>
          <w:szCs w:val="24"/>
        </w:rPr>
        <w:t xml:space="preserve">δύο </w:t>
      </w:r>
      <w:r w:rsidRPr="005E3CEF">
        <w:rPr>
          <w:rFonts w:eastAsia="Times New Roman"/>
          <w:szCs w:val="24"/>
        </w:rPr>
        <w:t>φορές</w:t>
      </w:r>
      <w:r>
        <w:rPr>
          <w:rFonts w:eastAsia="Times New Roman"/>
          <w:szCs w:val="24"/>
        </w:rPr>
        <w:t xml:space="preserve">. Και ξέρετε τι σημαίνει αυτό σε όρους συνταξιούχου και </w:t>
      </w:r>
      <w:r>
        <w:rPr>
          <w:rFonts w:eastAsia="Times New Roman"/>
          <w:szCs w:val="24"/>
        </w:rPr>
        <w:t>εργαζόμενου; Μία σύνταξη χαμένη</w:t>
      </w:r>
      <w:r w:rsidRPr="005E3CEF">
        <w:rPr>
          <w:rFonts w:eastAsia="Times New Roman"/>
          <w:szCs w:val="24"/>
        </w:rPr>
        <w:t xml:space="preserve"> από </w:t>
      </w:r>
      <w:r>
        <w:rPr>
          <w:rFonts w:eastAsia="Times New Roman"/>
          <w:szCs w:val="24"/>
        </w:rPr>
        <w:t>1-1-2020 και</w:t>
      </w:r>
      <w:r w:rsidRPr="005E3CEF">
        <w:rPr>
          <w:rFonts w:eastAsia="Times New Roman"/>
          <w:szCs w:val="24"/>
        </w:rPr>
        <w:t xml:space="preserve"> ένας μισθός </w:t>
      </w:r>
      <w:r>
        <w:rPr>
          <w:rFonts w:eastAsia="Times New Roman"/>
          <w:szCs w:val="24"/>
        </w:rPr>
        <w:t>χαμένος</w:t>
      </w:r>
      <w:r w:rsidRPr="005E3CEF">
        <w:rPr>
          <w:rFonts w:eastAsia="Times New Roman"/>
          <w:szCs w:val="24"/>
        </w:rPr>
        <w:t xml:space="preserve"> για τους εργαζόμενους που αμείβονται με τη μέση τιμή των 777 ευρώ</w:t>
      </w:r>
      <w:r>
        <w:rPr>
          <w:rFonts w:eastAsia="Times New Roman"/>
          <w:szCs w:val="24"/>
        </w:rPr>
        <w:t>,</w:t>
      </w:r>
      <w:r w:rsidRPr="005E3CEF">
        <w:rPr>
          <w:rFonts w:eastAsia="Times New Roman"/>
          <w:szCs w:val="24"/>
        </w:rPr>
        <w:t xml:space="preserve"> το</w:t>
      </w:r>
      <w:r>
        <w:rPr>
          <w:rFonts w:eastAsia="Times New Roman"/>
          <w:szCs w:val="24"/>
        </w:rPr>
        <w:t>ν</w:t>
      </w:r>
      <w:r w:rsidRPr="005E3CEF">
        <w:rPr>
          <w:rFonts w:eastAsia="Times New Roman"/>
          <w:szCs w:val="24"/>
        </w:rPr>
        <w:t xml:space="preserve"> μέσο μισθό</w:t>
      </w:r>
      <w:r>
        <w:rPr>
          <w:rFonts w:eastAsia="Times New Roman"/>
          <w:szCs w:val="24"/>
        </w:rPr>
        <w:t>. Κ</w:t>
      </w:r>
      <w:r w:rsidRPr="005E3CEF">
        <w:rPr>
          <w:rFonts w:eastAsia="Times New Roman"/>
          <w:szCs w:val="24"/>
        </w:rPr>
        <w:t>αι όσοι πήραν την αύξηση του κατώτατου</w:t>
      </w:r>
      <w:r>
        <w:rPr>
          <w:rFonts w:eastAsia="Times New Roman"/>
          <w:szCs w:val="24"/>
        </w:rPr>
        <w:t>,</w:t>
      </w:r>
      <w:r w:rsidRPr="005E3CEF">
        <w:rPr>
          <w:rFonts w:eastAsia="Times New Roman"/>
          <w:szCs w:val="24"/>
        </w:rPr>
        <w:t xml:space="preserve"> θα την </w:t>
      </w:r>
      <w:r>
        <w:rPr>
          <w:rFonts w:eastAsia="Times New Roman"/>
          <w:szCs w:val="24"/>
        </w:rPr>
        <w:t>απωλέσουν ό</w:t>
      </w:r>
      <w:r w:rsidRPr="005E3CEF">
        <w:rPr>
          <w:rFonts w:eastAsia="Times New Roman"/>
          <w:szCs w:val="24"/>
        </w:rPr>
        <w:t>λοι</w:t>
      </w:r>
      <w:r>
        <w:rPr>
          <w:rFonts w:eastAsia="Times New Roman"/>
          <w:szCs w:val="24"/>
        </w:rPr>
        <w:t xml:space="preserve">. Γι’ </w:t>
      </w:r>
      <w:r w:rsidRPr="005E3CEF">
        <w:rPr>
          <w:rFonts w:eastAsia="Times New Roman"/>
          <w:szCs w:val="24"/>
        </w:rPr>
        <w:t>αυτό είστε υποκριτές</w:t>
      </w:r>
      <w:r>
        <w:rPr>
          <w:rFonts w:eastAsia="Times New Roman"/>
          <w:szCs w:val="24"/>
        </w:rPr>
        <w:t>. Γ</w:t>
      </w:r>
      <w:r w:rsidRPr="005E3CEF">
        <w:rPr>
          <w:rFonts w:eastAsia="Times New Roman"/>
          <w:szCs w:val="24"/>
        </w:rPr>
        <w:t>ιατί σήμερα π</w:t>
      </w:r>
      <w:r w:rsidRPr="005E3CEF">
        <w:rPr>
          <w:rFonts w:eastAsia="Times New Roman"/>
          <w:szCs w:val="24"/>
        </w:rPr>
        <w:t xml:space="preserve">ροσπαθείτε να </w:t>
      </w:r>
      <w:r>
        <w:rPr>
          <w:rFonts w:eastAsia="Times New Roman"/>
          <w:szCs w:val="24"/>
        </w:rPr>
        <w:t>αλλοιώσετε μι</w:t>
      </w:r>
      <w:r w:rsidRPr="005E3CEF">
        <w:rPr>
          <w:rFonts w:eastAsia="Times New Roman"/>
          <w:szCs w:val="24"/>
        </w:rPr>
        <w:t xml:space="preserve">α εικόνα και </w:t>
      </w:r>
      <w:r>
        <w:rPr>
          <w:rFonts w:eastAsia="Times New Roman"/>
          <w:szCs w:val="24"/>
        </w:rPr>
        <w:t>να την  παρουσιάσετε</w:t>
      </w:r>
      <w:r w:rsidRPr="005E3CEF">
        <w:rPr>
          <w:rFonts w:eastAsia="Times New Roman"/>
          <w:szCs w:val="24"/>
        </w:rPr>
        <w:t xml:space="preserve"> τελείως διαφορετική</w:t>
      </w:r>
      <w:r>
        <w:rPr>
          <w:rFonts w:eastAsia="Times New Roman"/>
          <w:szCs w:val="24"/>
        </w:rPr>
        <w:t xml:space="preserve">. Να, </w:t>
      </w:r>
      <w:r w:rsidRPr="0030239B">
        <w:rPr>
          <w:rFonts w:eastAsia="Times New Roman"/>
          <w:szCs w:val="24"/>
        </w:rPr>
        <w:t>λοιπόν</w:t>
      </w:r>
      <w:r>
        <w:rPr>
          <w:rFonts w:eastAsia="Times New Roman"/>
          <w:szCs w:val="24"/>
        </w:rPr>
        <w:t xml:space="preserve"> τι </w:t>
      </w:r>
      <w:r w:rsidRPr="0030239B">
        <w:rPr>
          <w:rFonts w:eastAsia="Times New Roman"/>
          <w:szCs w:val="24"/>
        </w:rPr>
        <w:t>πρέπει</w:t>
      </w:r>
      <w:r>
        <w:rPr>
          <w:rFonts w:eastAsia="Times New Roman"/>
          <w:szCs w:val="24"/>
        </w:rPr>
        <w:t xml:space="preserve"> </w:t>
      </w:r>
      <w:r w:rsidRPr="005E3CEF">
        <w:rPr>
          <w:rFonts w:eastAsia="Times New Roman"/>
          <w:szCs w:val="24"/>
        </w:rPr>
        <w:t>να συζητήσουμε σήμερα</w:t>
      </w:r>
      <w:r>
        <w:rPr>
          <w:rFonts w:eastAsia="Times New Roman"/>
          <w:szCs w:val="24"/>
        </w:rPr>
        <w:t xml:space="preserve">. </w:t>
      </w:r>
    </w:p>
    <w:p w14:paraId="12B6E90F" w14:textId="77777777" w:rsidR="00F81E5F" w:rsidRDefault="0022463A">
      <w:pPr>
        <w:spacing w:line="600" w:lineRule="auto"/>
        <w:ind w:firstLine="720"/>
        <w:jc w:val="both"/>
        <w:rPr>
          <w:rFonts w:eastAsia="Times New Roman"/>
          <w:szCs w:val="24"/>
        </w:rPr>
      </w:pPr>
      <w:r>
        <w:rPr>
          <w:rFonts w:eastAsia="Times New Roman"/>
          <w:szCs w:val="24"/>
        </w:rPr>
        <w:t xml:space="preserve">Θα ψηφίσετε, κύριε </w:t>
      </w:r>
      <w:proofErr w:type="spellStart"/>
      <w:r>
        <w:rPr>
          <w:rFonts w:eastAsia="Times New Roman"/>
          <w:szCs w:val="24"/>
        </w:rPr>
        <w:t>Τσακαλώτε</w:t>
      </w:r>
      <w:proofErr w:type="spellEnd"/>
      <w:r>
        <w:rPr>
          <w:rFonts w:eastAsia="Times New Roman"/>
          <w:szCs w:val="24"/>
        </w:rPr>
        <w:t xml:space="preserve"> και κυρία </w:t>
      </w:r>
      <w:proofErr w:type="spellStart"/>
      <w:r>
        <w:rPr>
          <w:rFonts w:eastAsia="Times New Roman"/>
          <w:szCs w:val="24"/>
        </w:rPr>
        <w:t>Αχτσιόγλου</w:t>
      </w:r>
      <w:proofErr w:type="spellEnd"/>
      <w:r>
        <w:rPr>
          <w:rFonts w:eastAsia="Times New Roman"/>
          <w:szCs w:val="24"/>
        </w:rPr>
        <w:t xml:space="preserve">, την </w:t>
      </w:r>
      <w:r w:rsidRPr="0030239B">
        <w:rPr>
          <w:rFonts w:eastAsia="Times New Roman"/>
          <w:szCs w:val="24"/>
        </w:rPr>
        <w:t>τροπολογία</w:t>
      </w:r>
      <w:r>
        <w:rPr>
          <w:rFonts w:eastAsia="Times New Roman"/>
          <w:szCs w:val="24"/>
        </w:rPr>
        <w:t xml:space="preserve"> της </w:t>
      </w:r>
      <w:r w:rsidRPr="005E3CEF">
        <w:rPr>
          <w:rFonts w:eastAsia="Times New Roman"/>
          <w:szCs w:val="24"/>
        </w:rPr>
        <w:t>Νέας Δημοκρατίας</w:t>
      </w:r>
      <w:r>
        <w:rPr>
          <w:rFonts w:eastAsia="Times New Roman"/>
          <w:szCs w:val="24"/>
        </w:rPr>
        <w:t xml:space="preserve"> που δίνει έναν μισθό και μία σύνταξη; </w:t>
      </w:r>
      <w:r w:rsidRPr="0030239B">
        <w:rPr>
          <w:rFonts w:eastAsia="Times New Roman"/>
          <w:bCs/>
        </w:rPr>
        <w:t>Παρα</w:t>
      </w:r>
      <w:r w:rsidRPr="0030239B">
        <w:rPr>
          <w:rFonts w:eastAsia="Times New Roman"/>
          <w:bCs/>
        </w:rPr>
        <w:t>καλώ</w:t>
      </w:r>
      <w:r>
        <w:rPr>
          <w:rFonts w:eastAsia="Times New Roman"/>
          <w:szCs w:val="24"/>
        </w:rPr>
        <w:t xml:space="preserve">, την καταθέτω για τα Πρακτικά. </w:t>
      </w:r>
      <w:r w:rsidRPr="0030239B">
        <w:rPr>
          <w:rFonts w:eastAsia="Times New Roman"/>
          <w:szCs w:val="24"/>
        </w:rPr>
        <w:t>Πρέπει</w:t>
      </w:r>
      <w:r>
        <w:rPr>
          <w:rFonts w:eastAsia="Times New Roman"/>
          <w:szCs w:val="24"/>
        </w:rPr>
        <w:t xml:space="preserve"> να απαντήσετε σε αυτό.</w:t>
      </w:r>
    </w:p>
    <w:p w14:paraId="12B6E910" w14:textId="77777777" w:rsidR="00F81E5F" w:rsidRDefault="0022463A">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2B6E911" w14:textId="77777777" w:rsidR="00F81E5F" w:rsidRDefault="0022463A">
      <w:pPr>
        <w:spacing w:line="600" w:lineRule="auto"/>
        <w:ind w:firstLine="720"/>
        <w:jc w:val="both"/>
        <w:rPr>
          <w:rFonts w:eastAsia="Times New Roman"/>
          <w:szCs w:val="24"/>
        </w:rPr>
      </w:pPr>
      <w:r>
        <w:rPr>
          <w:rFonts w:eastAsia="Times New Roman"/>
          <w:szCs w:val="24"/>
        </w:rPr>
        <w:lastRenderedPageBreak/>
        <w:t xml:space="preserve"> </w:t>
      </w:r>
      <w:r w:rsidRPr="00760F69">
        <w:rPr>
          <w:rFonts w:eastAsia="Times New Roman"/>
          <w:szCs w:val="24"/>
        </w:rPr>
        <w:t>(Στο σημείο αυτό ο Βουλευτής κ.</w:t>
      </w:r>
      <w:r>
        <w:rPr>
          <w:rFonts w:eastAsia="Times New Roman"/>
          <w:szCs w:val="24"/>
        </w:rPr>
        <w:t xml:space="preserve"> Ιωάννης </w:t>
      </w:r>
      <w:proofErr w:type="spellStart"/>
      <w:r>
        <w:rPr>
          <w:rFonts w:eastAsia="Times New Roman"/>
          <w:szCs w:val="24"/>
        </w:rPr>
        <w:t>Βρούτσης</w:t>
      </w:r>
      <w:proofErr w:type="spellEnd"/>
      <w:r>
        <w:rPr>
          <w:rFonts w:eastAsia="Times New Roman"/>
          <w:szCs w:val="24"/>
        </w:rPr>
        <w:t xml:space="preserve"> καταθέτει για τα Πρακτικά το</w:t>
      </w:r>
      <w:r w:rsidRPr="00760F69">
        <w:rPr>
          <w:rFonts w:eastAsia="Times New Roman"/>
          <w:szCs w:val="24"/>
        </w:rPr>
        <w:t xml:space="preserve"> προαναφερθέν έ</w:t>
      </w:r>
      <w:r>
        <w:rPr>
          <w:rFonts w:eastAsia="Times New Roman"/>
          <w:szCs w:val="24"/>
        </w:rPr>
        <w:t>γγραφο, το οποίο βρίσκε</w:t>
      </w:r>
      <w:r w:rsidRPr="00760F69">
        <w:rPr>
          <w:rFonts w:eastAsia="Times New Roman"/>
          <w:szCs w:val="24"/>
        </w:rPr>
        <w:t>ται στο αρχείο του Τ</w:t>
      </w:r>
      <w:r w:rsidRPr="00760F69">
        <w:rPr>
          <w:rFonts w:eastAsia="Times New Roman"/>
          <w:szCs w:val="24"/>
        </w:rPr>
        <w:t>μήματος Γραμματείας της Διεύθυνσης Στενογραφίας και Πρακτικών της Βουλής)</w:t>
      </w:r>
    </w:p>
    <w:p w14:paraId="12B6E912" w14:textId="77777777" w:rsidR="00F81E5F" w:rsidRDefault="0022463A">
      <w:pPr>
        <w:spacing w:line="600" w:lineRule="auto"/>
        <w:ind w:firstLine="720"/>
        <w:jc w:val="both"/>
        <w:rPr>
          <w:rFonts w:eastAsia="Times New Roman"/>
          <w:szCs w:val="24"/>
        </w:rPr>
      </w:pPr>
      <w:r w:rsidRPr="005E3CEF">
        <w:rPr>
          <w:rFonts w:eastAsia="Times New Roman"/>
          <w:szCs w:val="24"/>
        </w:rPr>
        <w:t xml:space="preserve"> </w:t>
      </w:r>
      <w:r>
        <w:rPr>
          <w:rFonts w:eastAsia="Times New Roman"/>
          <w:szCs w:val="24"/>
        </w:rPr>
        <w:t xml:space="preserve"> Όσον αφορά το</w:t>
      </w:r>
      <w:r w:rsidRPr="005E3CEF">
        <w:rPr>
          <w:rFonts w:eastAsia="Times New Roman"/>
          <w:szCs w:val="24"/>
        </w:rPr>
        <w:t xml:space="preserve"> ζήτημα το οποί</w:t>
      </w:r>
      <w:r>
        <w:rPr>
          <w:rFonts w:eastAsia="Times New Roman"/>
          <w:szCs w:val="24"/>
        </w:rPr>
        <w:t>ο άφησε ο εισηγητής του ΣΥΡΙΖΑ π</w:t>
      </w:r>
      <w:r w:rsidRPr="005E3CEF">
        <w:rPr>
          <w:rFonts w:eastAsia="Times New Roman"/>
          <w:szCs w:val="24"/>
        </w:rPr>
        <w:t xml:space="preserve">ρος το τέλος και το οποίο αφορά τα εργασιακά </w:t>
      </w:r>
      <w:r>
        <w:rPr>
          <w:rFonts w:eastAsia="Times New Roman"/>
          <w:szCs w:val="24"/>
        </w:rPr>
        <w:t>θέματα και είναι και ε</w:t>
      </w:r>
      <w:r w:rsidRPr="005E3CEF">
        <w:rPr>
          <w:rFonts w:eastAsia="Times New Roman"/>
          <w:szCs w:val="24"/>
        </w:rPr>
        <w:t>πίκαιρο</w:t>
      </w:r>
      <w:r>
        <w:rPr>
          <w:rFonts w:eastAsia="Times New Roman"/>
          <w:szCs w:val="24"/>
        </w:rPr>
        <w:t>, χθες ο Π</w:t>
      </w:r>
      <w:r w:rsidRPr="005E3CEF">
        <w:rPr>
          <w:rFonts w:eastAsia="Times New Roman"/>
          <w:szCs w:val="24"/>
        </w:rPr>
        <w:t>ρόεδρος της Νέας Δημοκρα</w:t>
      </w:r>
      <w:r>
        <w:rPr>
          <w:rFonts w:eastAsia="Times New Roman"/>
          <w:szCs w:val="24"/>
        </w:rPr>
        <w:t xml:space="preserve">τίας ο </w:t>
      </w:r>
      <w:r>
        <w:rPr>
          <w:rFonts w:eastAsia="Times New Roman"/>
          <w:szCs w:val="24"/>
        </w:rPr>
        <w:t>Κυριάκος Μητσοτάκης σε μι</w:t>
      </w:r>
      <w:r w:rsidRPr="005E3CEF">
        <w:rPr>
          <w:rFonts w:eastAsia="Times New Roman"/>
          <w:szCs w:val="24"/>
        </w:rPr>
        <w:t xml:space="preserve">α πραγματικά υπεύθυνη και ρεαλιστική </w:t>
      </w:r>
      <w:proofErr w:type="spellStart"/>
      <w:r w:rsidRPr="005E3CEF">
        <w:rPr>
          <w:rFonts w:eastAsia="Times New Roman"/>
          <w:szCs w:val="24"/>
        </w:rPr>
        <w:t>διακαναλική</w:t>
      </w:r>
      <w:proofErr w:type="spellEnd"/>
      <w:r w:rsidRPr="005E3CEF">
        <w:rPr>
          <w:rFonts w:eastAsia="Times New Roman"/>
          <w:szCs w:val="24"/>
        </w:rPr>
        <w:t xml:space="preserve"> τοποθέτηση είπε τις προτεραιότητες της Νέας Δημοκρατίας</w:t>
      </w:r>
      <w:r>
        <w:rPr>
          <w:rFonts w:eastAsia="Times New Roman"/>
          <w:szCs w:val="24"/>
        </w:rPr>
        <w:t>, είπε τους άξονες, κ</w:t>
      </w:r>
      <w:r w:rsidRPr="005E3CEF">
        <w:rPr>
          <w:rFonts w:eastAsia="Times New Roman"/>
          <w:szCs w:val="24"/>
        </w:rPr>
        <w:t xml:space="preserve">αι φυσικά είπε και κάποια πράγματα </w:t>
      </w:r>
      <w:r>
        <w:rPr>
          <w:rFonts w:eastAsia="Times New Roman"/>
          <w:szCs w:val="24"/>
        </w:rPr>
        <w:t>για</w:t>
      </w:r>
      <w:r w:rsidRPr="005E3CEF">
        <w:rPr>
          <w:rFonts w:eastAsia="Times New Roman"/>
          <w:szCs w:val="24"/>
        </w:rPr>
        <w:t xml:space="preserve"> τα εργασιακά ζητήματα</w:t>
      </w:r>
      <w:r>
        <w:rPr>
          <w:rFonts w:eastAsia="Times New Roman"/>
          <w:szCs w:val="24"/>
        </w:rPr>
        <w:t>,</w:t>
      </w:r>
      <w:r w:rsidRPr="005E3CEF">
        <w:rPr>
          <w:rFonts w:eastAsia="Times New Roman"/>
          <w:szCs w:val="24"/>
        </w:rPr>
        <w:t xml:space="preserve"> τα οποία είναι εκ των ων </w:t>
      </w:r>
      <w:r>
        <w:rPr>
          <w:rFonts w:eastAsia="Times New Roman"/>
          <w:szCs w:val="24"/>
        </w:rPr>
        <w:t>ουκ άνευ μι</w:t>
      </w:r>
      <w:r w:rsidRPr="005E3CEF">
        <w:rPr>
          <w:rFonts w:eastAsia="Times New Roman"/>
          <w:szCs w:val="24"/>
        </w:rPr>
        <w:t>α πραγμα</w:t>
      </w:r>
      <w:r w:rsidRPr="005E3CEF">
        <w:rPr>
          <w:rFonts w:eastAsia="Times New Roman"/>
          <w:szCs w:val="24"/>
        </w:rPr>
        <w:t>τικότητα που δεν μπορεί να την αμφισβητήσει κανείς</w:t>
      </w:r>
      <w:r>
        <w:rPr>
          <w:rFonts w:eastAsia="Times New Roman"/>
          <w:szCs w:val="24"/>
        </w:rPr>
        <w:t>. Και πήρε όλος ο</w:t>
      </w:r>
      <w:r w:rsidRPr="005E3CEF">
        <w:rPr>
          <w:rFonts w:eastAsia="Times New Roman"/>
          <w:szCs w:val="24"/>
        </w:rPr>
        <w:t xml:space="preserve"> ΣΥΡΙΖΑ να πει ότι αυτό δεν ισχύει</w:t>
      </w:r>
      <w:r>
        <w:rPr>
          <w:rFonts w:eastAsia="Times New Roman"/>
          <w:szCs w:val="24"/>
        </w:rPr>
        <w:t xml:space="preserve">. </w:t>
      </w:r>
    </w:p>
    <w:p w14:paraId="12B6E913" w14:textId="77777777" w:rsidR="00F81E5F" w:rsidRDefault="0022463A">
      <w:pPr>
        <w:spacing w:line="600" w:lineRule="auto"/>
        <w:ind w:firstLine="720"/>
        <w:jc w:val="both"/>
        <w:rPr>
          <w:rFonts w:eastAsia="Times New Roman"/>
          <w:szCs w:val="24"/>
        </w:rPr>
      </w:pPr>
      <w:r>
        <w:rPr>
          <w:rFonts w:eastAsia="Times New Roman"/>
          <w:szCs w:val="24"/>
        </w:rPr>
        <w:t>Για α</w:t>
      </w:r>
      <w:r w:rsidRPr="005E3CEF">
        <w:rPr>
          <w:rFonts w:eastAsia="Times New Roman"/>
          <w:szCs w:val="24"/>
        </w:rPr>
        <w:t>κούστε</w:t>
      </w:r>
      <w:r>
        <w:rPr>
          <w:rFonts w:eastAsia="Times New Roman"/>
          <w:szCs w:val="24"/>
        </w:rPr>
        <w:t xml:space="preserve">: Κυρία </w:t>
      </w:r>
      <w:proofErr w:type="spellStart"/>
      <w:r>
        <w:rPr>
          <w:rFonts w:eastAsia="Times New Roman"/>
          <w:szCs w:val="24"/>
        </w:rPr>
        <w:t>Αχτσιόγλου</w:t>
      </w:r>
      <w:proofErr w:type="spellEnd"/>
      <w:r>
        <w:rPr>
          <w:rFonts w:eastAsia="Times New Roman"/>
          <w:szCs w:val="24"/>
        </w:rPr>
        <w:t xml:space="preserve">, σας </w:t>
      </w:r>
      <w:r w:rsidRPr="005E3CEF">
        <w:rPr>
          <w:rFonts w:eastAsia="Times New Roman"/>
          <w:szCs w:val="24"/>
        </w:rPr>
        <w:t xml:space="preserve">θυμίζει τίποτα ο </w:t>
      </w:r>
      <w:r>
        <w:rPr>
          <w:rFonts w:eastAsia="Times New Roman"/>
          <w:szCs w:val="24"/>
        </w:rPr>
        <w:t>α</w:t>
      </w:r>
      <w:r w:rsidRPr="005E3CEF">
        <w:rPr>
          <w:rFonts w:eastAsia="Times New Roman"/>
          <w:szCs w:val="24"/>
        </w:rPr>
        <w:t xml:space="preserve">ύξων </w:t>
      </w:r>
      <w:r>
        <w:rPr>
          <w:rFonts w:eastAsia="Times New Roman"/>
          <w:szCs w:val="24"/>
        </w:rPr>
        <w:t>α</w:t>
      </w:r>
      <w:r>
        <w:rPr>
          <w:rFonts w:eastAsia="Times New Roman"/>
          <w:szCs w:val="24"/>
        </w:rPr>
        <w:t xml:space="preserve">ριθμός 82 </w:t>
      </w:r>
      <w:r>
        <w:rPr>
          <w:rFonts w:eastAsia="Times New Roman"/>
          <w:szCs w:val="24"/>
        </w:rPr>
        <w:t>ε</w:t>
      </w:r>
      <w:r>
        <w:rPr>
          <w:rFonts w:eastAsia="Times New Roman"/>
          <w:szCs w:val="24"/>
        </w:rPr>
        <w:t xml:space="preserve">πιχειρησιακή </w:t>
      </w:r>
      <w:r>
        <w:rPr>
          <w:rFonts w:eastAsia="Times New Roman"/>
          <w:szCs w:val="24"/>
        </w:rPr>
        <w:t>σ</w:t>
      </w:r>
      <w:r w:rsidRPr="005E3CEF">
        <w:rPr>
          <w:rFonts w:eastAsia="Times New Roman"/>
          <w:szCs w:val="24"/>
        </w:rPr>
        <w:t>ύμβαση 93</w:t>
      </w:r>
      <w:r>
        <w:rPr>
          <w:rFonts w:eastAsia="Times New Roman"/>
          <w:szCs w:val="24"/>
        </w:rPr>
        <w:t>/27-3-</w:t>
      </w:r>
      <w:r w:rsidRPr="005E3CEF">
        <w:rPr>
          <w:rFonts w:eastAsia="Times New Roman"/>
          <w:szCs w:val="24"/>
        </w:rPr>
        <w:t>2017</w:t>
      </w:r>
      <w:r>
        <w:rPr>
          <w:rFonts w:eastAsia="Times New Roman"/>
          <w:szCs w:val="24"/>
        </w:rPr>
        <w:t>;</w:t>
      </w:r>
      <w:r w:rsidRPr="005E3CEF">
        <w:rPr>
          <w:rFonts w:eastAsia="Times New Roman"/>
          <w:szCs w:val="24"/>
        </w:rPr>
        <w:t xml:space="preserve"> </w:t>
      </w:r>
    </w:p>
    <w:p w14:paraId="12B6E914" w14:textId="77777777" w:rsidR="00F81E5F" w:rsidRDefault="0022463A">
      <w:pPr>
        <w:spacing w:line="600" w:lineRule="auto"/>
        <w:ind w:firstLine="720"/>
        <w:jc w:val="both"/>
        <w:rPr>
          <w:rFonts w:eastAsia="Times New Roman"/>
          <w:szCs w:val="24"/>
        </w:rPr>
      </w:pPr>
      <w:r w:rsidRPr="0030239B">
        <w:rPr>
          <w:rFonts w:eastAsia="Times New Roman"/>
          <w:bCs/>
        </w:rPr>
        <w:lastRenderedPageBreak/>
        <w:t>Κυρίες και κύριοι συνάδελφοι,</w:t>
      </w:r>
      <w:r>
        <w:rPr>
          <w:rFonts w:eastAsia="Times New Roman"/>
          <w:bCs/>
        </w:rPr>
        <w:t xml:space="preserve"> σας</w:t>
      </w:r>
      <w:r w:rsidRPr="005E3CEF">
        <w:rPr>
          <w:rFonts w:eastAsia="Times New Roman"/>
          <w:szCs w:val="24"/>
        </w:rPr>
        <w:t xml:space="preserve"> κατηγορώ </w:t>
      </w:r>
      <w:r>
        <w:rPr>
          <w:rFonts w:eastAsia="Times New Roman"/>
          <w:szCs w:val="24"/>
        </w:rPr>
        <w:t>όχι</w:t>
      </w:r>
      <w:r>
        <w:rPr>
          <w:rFonts w:eastAsia="Times New Roman"/>
          <w:szCs w:val="24"/>
        </w:rPr>
        <w:t xml:space="preserve"> εσάς, την Υπουργό και τον Π</w:t>
      </w:r>
      <w:r w:rsidRPr="005E3CEF">
        <w:rPr>
          <w:rFonts w:eastAsia="Times New Roman"/>
          <w:szCs w:val="24"/>
        </w:rPr>
        <w:t xml:space="preserve">ρωθυπουργό που </w:t>
      </w:r>
      <w:r>
        <w:rPr>
          <w:rFonts w:eastAsia="Times New Roman"/>
          <w:szCs w:val="24"/>
        </w:rPr>
        <w:t>ανέδειξαν</w:t>
      </w:r>
      <w:r w:rsidRPr="005E3CEF">
        <w:rPr>
          <w:rFonts w:eastAsia="Times New Roman"/>
          <w:szCs w:val="24"/>
        </w:rPr>
        <w:t xml:space="preserve"> αυτό το θέμα και</w:t>
      </w:r>
      <w:r>
        <w:rPr>
          <w:rFonts w:eastAsia="Times New Roman"/>
          <w:szCs w:val="24"/>
        </w:rPr>
        <w:t xml:space="preserve"> όσοι </w:t>
      </w:r>
      <w:r w:rsidRPr="005E3CEF">
        <w:rPr>
          <w:rFonts w:eastAsia="Times New Roman"/>
          <w:szCs w:val="24"/>
        </w:rPr>
        <w:t>χωρίς να</w:t>
      </w:r>
      <w:r>
        <w:rPr>
          <w:rFonts w:eastAsia="Times New Roman"/>
          <w:szCs w:val="24"/>
        </w:rPr>
        <w:t xml:space="preserve"> το</w:t>
      </w:r>
      <w:r w:rsidRPr="005E3CEF">
        <w:rPr>
          <w:rFonts w:eastAsia="Times New Roman"/>
          <w:szCs w:val="24"/>
        </w:rPr>
        <w:t xml:space="preserve"> γνωρίσουν το ανέδειξαν εκ μέρους του ΣΥΡΙΖΑ</w:t>
      </w:r>
      <w:r>
        <w:rPr>
          <w:rFonts w:eastAsia="Times New Roman"/>
          <w:szCs w:val="24"/>
        </w:rPr>
        <w:t>,</w:t>
      </w:r>
      <w:r w:rsidRPr="005E3CEF">
        <w:rPr>
          <w:rFonts w:eastAsia="Times New Roman"/>
          <w:szCs w:val="24"/>
        </w:rPr>
        <w:t xml:space="preserve"> για απόλυτη υποκρισία</w:t>
      </w:r>
      <w:r>
        <w:rPr>
          <w:rFonts w:eastAsia="Times New Roman"/>
          <w:szCs w:val="24"/>
        </w:rPr>
        <w:t xml:space="preserve"> και</w:t>
      </w:r>
      <w:r w:rsidRPr="005E3CEF">
        <w:rPr>
          <w:rFonts w:eastAsia="Times New Roman"/>
          <w:szCs w:val="24"/>
        </w:rPr>
        <w:t xml:space="preserve"> διαστρέβλωση της αλήθειας</w:t>
      </w:r>
      <w:r>
        <w:rPr>
          <w:rFonts w:eastAsia="Times New Roman"/>
          <w:szCs w:val="24"/>
        </w:rPr>
        <w:t>.</w:t>
      </w:r>
    </w:p>
    <w:p w14:paraId="12B6E915" w14:textId="77777777" w:rsidR="00F81E5F" w:rsidRDefault="0022463A">
      <w:pPr>
        <w:spacing w:line="600" w:lineRule="auto"/>
        <w:ind w:firstLine="720"/>
        <w:jc w:val="both"/>
        <w:rPr>
          <w:rFonts w:eastAsia="Times New Roman"/>
          <w:szCs w:val="24"/>
        </w:rPr>
      </w:pPr>
      <w:r>
        <w:rPr>
          <w:rFonts w:eastAsia="Times New Roman"/>
          <w:szCs w:val="24"/>
        </w:rPr>
        <w:t>Φυσικά και η</w:t>
      </w:r>
      <w:r w:rsidRPr="005E3CEF">
        <w:rPr>
          <w:rFonts w:eastAsia="Times New Roman"/>
          <w:szCs w:val="24"/>
        </w:rPr>
        <w:t xml:space="preserve"> επέκταση της πενθήμερης λειτουργίας του εργοστασίου </w:t>
      </w:r>
      <w:r>
        <w:rPr>
          <w:rFonts w:eastAsia="Times New Roman"/>
          <w:szCs w:val="24"/>
        </w:rPr>
        <w:t>«</w:t>
      </w:r>
      <w:r w:rsidRPr="005E3CEF">
        <w:rPr>
          <w:rFonts w:eastAsia="Times New Roman"/>
          <w:szCs w:val="24"/>
        </w:rPr>
        <w:t>ΠΑΠΑΣ</w:t>
      </w:r>
      <w:r w:rsidRPr="005E3CEF">
        <w:rPr>
          <w:rFonts w:eastAsia="Times New Roman"/>
          <w:szCs w:val="24"/>
        </w:rPr>
        <w:t>ΤΡΑΤΟΣ</w:t>
      </w:r>
      <w:r>
        <w:rPr>
          <w:rFonts w:eastAsia="Times New Roman"/>
          <w:szCs w:val="24"/>
        </w:rPr>
        <w:t>»</w:t>
      </w:r>
      <w:r w:rsidRPr="005E3CEF">
        <w:rPr>
          <w:rFonts w:eastAsia="Times New Roman"/>
          <w:szCs w:val="24"/>
        </w:rPr>
        <w:t xml:space="preserve"> σε </w:t>
      </w:r>
      <w:r>
        <w:rPr>
          <w:rFonts w:eastAsia="Times New Roman"/>
          <w:szCs w:val="24"/>
        </w:rPr>
        <w:t>επταήμερο</w:t>
      </w:r>
      <w:r w:rsidRPr="005E3CEF">
        <w:rPr>
          <w:rFonts w:eastAsia="Times New Roman"/>
          <w:szCs w:val="24"/>
        </w:rPr>
        <w:t xml:space="preserve"> ήταν κάτι το αναγκαίο και ήταν πολύ δυνατό και πολύ καλό</w:t>
      </w:r>
      <w:r>
        <w:rPr>
          <w:rFonts w:eastAsia="Times New Roman"/>
          <w:szCs w:val="24"/>
        </w:rPr>
        <w:t>,</w:t>
      </w:r>
      <w:r w:rsidRPr="005E3CEF">
        <w:rPr>
          <w:rFonts w:eastAsia="Times New Roman"/>
          <w:szCs w:val="24"/>
        </w:rPr>
        <w:t xml:space="preserve"> γιατί αυτό </w:t>
      </w:r>
      <w:r>
        <w:rPr>
          <w:rFonts w:eastAsia="Times New Roman"/>
          <w:szCs w:val="24"/>
        </w:rPr>
        <w:t xml:space="preserve">ακριβώς ήταν η συμφωνία μεταξύ εργαζομένων </w:t>
      </w:r>
      <w:r w:rsidRPr="005E3CEF">
        <w:rPr>
          <w:rFonts w:eastAsia="Times New Roman"/>
          <w:szCs w:val="24"/>
        </w:rPr>
        <w:t>και επιχ</w:t>
      </w:r>
      <w:r>
        <w:rPr>
          <w:rFonts w:eastAsia="Times New Roman"/>
          <w:szCs w:val="24"/>
        </w:rPr>
        <w:t>είρησης, γ</w:t>
      </w:r>
      <w:r w:rsidRPr="00BD6BB7">
        <w:rPr>
          <w:rFonts w:eastAsia="Times New Roman"/>
          <w:szCs w:val="24"/>
        </w:rPr>
        <w:t>ιατί</w:t>
      </w:r>
      <w:r>
        <w:rPr>
          <w:rFonts w:eastAsia="Times New Roman"/>
          <w:szCs w:val="24"/>
        </w:rPr>
        <w:t xml:space="preserve"> αυτό έφερε</w:t>
      </w:r>
      <w:r w:rsidRPr="005E3CEF">
        <w:rPr>
          <w:rFonts w:eastAsia="Times New Roman"/>
          <w:szCs w:val="24"/>
        </w:rPr>
        <w:t xml:space="preserve"> 300 εκατομμύρια στην Ελλάδα</w:t>
      </w:r>
      <w:r>
        <w:rPr>
          <w:rFonts w:eastAsia="Times New Roman"/>
          <w:szCs w:val="24"/>
        </w:rPr>
        <w:t>, γ</w:t>
      </w:r>
      <w:r w:rsidRPr="005E3CEF">
        <w:rPr>
          <w:rFonts w:eastAsia="Times New Roman"/>
          <w:szCs w:val="24"/>
        </w:rPr>
        <w:t xml:space="preserve">ιατί αυτό δημιούργησε </w:t>
      </w:r>
      <w:r>
        <w:rPr>
          <w:rFonts w:eastAsia="Times New Roman"/>
          <w:szCs w:val="24"/>
        </w:rPr>
        <w:t>τετρακόσιες θέσεις εργασίας.</w:t>
      </w:r>
      <w:r w:rsidRPr="005E3CEF">
        <w:rPr>
          <w:rFonts w:eastAsia="Times New Roman"/>
          <w:szCs w:val="24"/>
        </w:rPr>
        <w:t xml:space="preserve"> </w:t>
      </w:r>
    </w:p>
    <w:p w14:paraId="12B6E916" w14:textId="77777777" w:rsidR="00F81E5F" w:rsidRDefault="0022463A">
      <w:pPr>
        <w:spacing w:line="600" w:lineRule="auto"/>
        <w:ind w:firstLine="720"/>
        <w:jc w:val="both"/>
        <w:rPr>
          <w:rFonts w:eastAsia="Times New Roman"/>
          <w:szCs w:val="24"/>
        </w:rPr>
      </w:pPr>
      <w:r>
        <w:rPr>
          <w:rFonts w:eastAsia="Times New Roman"/>
          <w:szCs w:val="24"/>
        </w:rPr>
        <w:t>Και στο</w:t>
      </w:r>
      <w:r>
        <w:rPr>
          <w:rFonts w:eastAsia="Times New Roman"/>
          <w:szCs w:val="24"/>
        </w:rPr>
        <w:t xml:space="preserve"> τέλος </w:t>
      </w:r>
      <w:proofErr w:type="spellStart"/>
      <w:r w:rsidRPr="005E3CEF">
        <w:rPr>
          <w:rFonts w:eastAsia="Times New Roman"/>
          <w:szCs w:val="24"/>
        </w:rPr>
        <w:t>τέλος</w:t>
      </w:r>
      <w:proofErr w:type="spellEnd"/>
      <w:r>
        <w:rPr>
          <w:rFonts w:eastAsia="Times New Roman"/>
          <w:szCs w:val="24"/>
        </w:rPr>
        <w:t xml:space="preserve">, κυρία </w:t>
      </w:r>
      <w:proofErr w:type="spellStart"/>
      <w:r>
        <w:rPr>
          <w:rFonts w:eastAsia="Times New Roman"/>
          <w:szCs w:val="24"/>
        </w:rPr>
        <w:t>Αχτσιόγλου</w:t>
      </w:r>
      <w:proofErr w:type="spellEnd"/>
      <w:r>
        <w:rPr>
          <w:rFonts w:eastAsia="Times New Roman"/>
          <w:szCs w:val="24"/>
        </w:rPr>
        <w:t>, αυτή</w:t>
      </w:r>
      <w:r w:rsidRPr="005E3CEF">
        <w:rPr>
          <w:rFonts w:eastAsia="Times New Roman"/>
          <w:szCs w:val="24"/>
        </w:rPr>
        <w:t xml:space="preserve"> είναι υπογραφή σας που </w:t>
      </w:r>
      <w:r>
        <w:rPr>
          <w:rFonts w:eastAsia="Times New Roman"/>
          <w:szCs w:val="24"/>
        </w:rPr>
        <w:t>εγκρίνατε</w:t>
      </w:r>
      <w:r w:rsidRPr="005E3CEF">
        <w:rPr>
          <w:rFonts w:eastAsia="Times New Roman"/>
          <w:szCs w:val="24"/>
        </w:rPr>
        <w:t xml:space="preserve"> την επιχειρησιακή σύμβαση</w:t>
      </w:r>
      <w:r>
        <w:rPr>
          <w:rFonts w:eastAsia="Times New Roman"/>
          <w:szCs w:val="24"/>
        </w:rPr>
        <w:t>,</w:t>
      </w:r>
      <w:r w:rsidRPr="005E3CEF">
        <w:rPr>
          <w:rFonts w:eastAsia="Times New Roman"/>
          <w:szCs w:val="24"/>
        </w:rPr>
        <w:t xml:space="preserve"> </w:t>
      </w:r>
      <w:r>
        <w:rPr>
          <w:rFonts w:eastAsia="Times New Roman"/>
          <w:szCs w:val="24"/>
        </w:rPr>
        <w:t xml:space="preserve">για </w:t>
      </w:r>
      <w:r w:rsidRPr="005E3CEF">
        <w:rPr>
          <w:rFonts w:eastAsia="Times New Roman"/>
          <w:szCs w:val="24"/>
        </w:rPr>
        <w:t xml:space="preserve">την οποία ως </w:t>
      </w:r>
      <w:r>
        <w:rPr>
          <w:rFonts w:eastAsia="Times New Roman"/>
          <w:szCs w:val="24"/>
        </w:rPr>
        <w:t>γκάφα μεγάλη, ολκής από τον κ.</w:t>
      </w:r>
      <w:r w:rsidRPr="005E3CEF">
        <w:rPr>
          <w:rFonts w:eastAsia="Times New Roman"/>
          <w:szCs w:val="24"/>
        </w:rPr>
        <w:t xml:space="preserve"> Τσίπρα μέχρι το</w:t>
      </w:r>
      <w:r>
        <w:rPr>
          <w:rFonts w:eastAsia="Times New Roman"/>
          <w:szCs w:val="24"/>
        </w:rPr>
        <w:t>ν</w:t>
      </w:r>
      <w:r w:rsidRPr="005E3CEF">
        <w:rPr>
          <w:rFonts w:eastAsia="Times New Roman"/>
          <w:szCs w:val="24"/>
        </w:rPr>
        <w:t xml:space="preserve"> ΣΥΡΙΖΑ</w:t>
      </w:r>
      <w:r>
        <w:rPr>
          <w:rFonts w:eastAsia="Times New Roman"/>
          <w:szCs w:val="24"/>
        </w:rPr>
        <w:t>,</w:t>
      </w:r>
      <w:r w:rsidRPr="005E3CEF">
        <w:rPr>
          <w:rFonts w:eastAsia="Times New Roman"/>
          <w:szCs w:val="24"/>
        </w:rPr>
        <w:t xml:space="preserve"> είπατε </w:t>
      </w:r>
      <w:r>
        <w:rPr>
          <w:rFonts w:eastAsia="Times New Roman"/>
          <w:szCs w:val="24"/>
        </w:rPr>
        <w:t>–</w:t>
      </w:r>
      <w:r w:rsidRPr="005E3CEF">
        <w:rPr>
          <w:rFonts w:eastAsia="Times New Roman"/>
          <w:szCs w:val="24"/>
        </w:rPr>
        <w:t>παρακαλώ</w:t>
      </w:r>
      <w:r>
        <w:rPr>
          <w:rFonts w:eastAsia="Times New Roman"/>
          <w:szCs w:val="24"/>
        </w:rPr>
        <w:t>,</w:t>
      </w:r>
      <w:r w:rsidRPr="005E3CEF">
        <w:rPr>
          <w:rFonts w:eastAsia="Times New Roman"/>
          <w:szCs w:val="24"/>
        </w:rPr>
        <w:t xml:space="preserve"> καταθέτω την επιχειρησιακή σύμβαση</w:t>
      </w:r>
      <w:r>
        <w:rPr>
          <w:rFonts w:eastAsia="Times New Roman"/>
          <w:szCs w:val="24"/>
        </w:rPr>
        <w:t>,</w:t>
      </w:r>
      <w:r w:rsidRPr="005E3CEF">
        <w:rPr>
          <w:rFonts w:eastAsia="Times New Roman"/>
          <w:szCs w:val="24"/>
        </w:rPr>
        <w:t xml:space="preserve"> είναι αναρτημένη στο Υπουργείο Ε</w:t>
      </w:r>
      <w:r w:rsidRPr="005E3CEF">
        <w:rPr>
          <w:rFonts w:eastAsia="Times New Roman"/>
          <w:szCs w:val="24"/>
        </w:rPr>
        <w:t>ργασίας</w:t>
      </w:r>
      <w:r>
        <w:rPr>
          <w:rFonts w:eastAsia="Times New Roman"/>
          <w:szCs w:val="24"/>
        </w:rPr>
        <w:t xml:space="preserve"> και</w:t>
      </w:r>
      <w:r w:rsidRPr="005E3CEF">
        <w:rPr>
          <w:rFonts w:eastAsia="Times New Roman"/>
          <w:szCs w:val="24"/>
        </w:rPr>
        <w:t xml:space="preserve"> μπορεί να </w:t>
      </w:r>
      <w:r>
        <w:rPr>
          <w:rFonts w:eastAsia="Times New Roman"/>
          <w:szCs w:val="24"/>
        </w:rPr>
        <w:t>τη δει όλος ο ελληνικός λαός,</w:t>
      </w:r>
      <w:r w:rsidRPr="005E3CEF">
        <w:rPr>
          <w:rFonts w:eastAsia="Times New Roman"/>
          <w:szCs w:val="24"/>
        </w:rPr>
        <w:t xml:space="preserve"> </w:t>
      </w:r>
      <w:r w:rsidRPr="005E3CEF">
        <w:rPr>
          <w:rFonts w:eastAsia="Times New Roman"/>
          <w:szCs w:val="24"/>
        </w:rPr>
        <w:lastRenderedPageBreak/>
        <w:t>για την υποκρισία και το ψέμα του ΣΥΡΙΖΑ</w:t>
      </w:r>
      <w:r>
        <w:rPr>
          <w:rFonts w:eastAsia="Times New Roman"/>
          <w:szCs w:val="24"/>
        </w:rPr>
        <w:t>-</w:t>
      </w:r>
      <w:r w:rsidRPr="005E3CEF">
        <w:rPr>
          <w:rFonts w:eastAsia="Times New Roman"/>
          <w:szCs w:val="24"/>
        </w:rPr>
        <w:t xml:space="preserve"> </w:t>
      </w:r>
      <w:r>
        <w:rPr>
          <w:rFonts w:eastAsia="Times New Roman"/>
          <w:szCs w:val="24"/>
        </w:rPr>
        <w:t>ότι αποδέχεστε αυτά</w:t>
      </w:r>
      <w:r w:rsidRPr="005E3CEF">
        <w:rPr>
          <w:rFonts w:eastAsia="Times New Roman"/>
          <w:szCs w:val="24"/>
        </w:rPr>
        <w:t xml:space="preserve"> </w:t>
      </w:r>
      <w:r>
        <w:rPr>
          <w:rFonts w:eastAsia="Times New Roman"/>
          <w:szCs w:val="24"/>
        </w:rPr>
        <w:t xml:space="preserve">για </w:t>
      </w:r>
      <w:r w:rsidRPr="005E3CEF">
        <w:rPr>
          <w:rFonts w:eastAsia="Times New Roman"/>
          <w:szCs w:val="24"/>
        </w:rPr>
        <w:t>τα οποία κατή</w:t>
      </w:r>
      <w:r>
        <w:rPr>
          <w:rFonts w:eastAsia="Times New Roman"/>
          <w:szCs w:val="24"/>
        </w:rPr>
        <w:t>γγειλαν τον κ.</w:t>
      </w:r>
      <w:r w:rsidRPr="005E3CEF">
        <w:rPr>
          <w:rFonts w:eastAsia="Times New Roman"/>
          <w:szCs w:val="24"/>
        </w:rPr>
        <w:t xml:space="preserve"> Μητσοτάκη χθες</w:t>
      </w:r>
      <w:r>
        <w:rPr>
          <w:rFonts w:eastAsia="Times New Roman"/>
          <w:szCs w:val="24"/>
        </w:rPr>
        <w:t>. Να, ποιοι ε</w:t>
      </w:r>
      <w:r w:rsidRPr="005E3CEF">
        <w:rPr>
          <w:rFonts w:eastAsia="Times New Roman"/>
          <w:szCs w:val="24"/>
        </w:rPr>
        <w:t>ίναι ψεύτες και υποκριτές</w:t>
      </w:r>
      <w:r>
        <w:rPr>
          <w:rFonts w:eastAsia="Times New Roman"/>
          <w:szCs w:val="24"/>
        </w:rPr>
        <w:t>.</w:t>
      </w:r>
    </w:p>
    <w:p w14:paraId="12B6E917" w14:textId="77777777" w:rsidR="00F81E5F" w:rsidRDefault="0022463A">
      <w:pPr>
        <w:spacing w:line="600" w:lineRule="auto"/>
        <w:ind w:firstLine="720"/>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Ιωάννης </w:t>
      </w:r>
      <w:proofErr w:type="spellStart"/>
      <w:r>
        <w:rPr>
          <w:rFonts w:eastAsia="Times New Roman"/>
          <w:szCs w:val="24"/>
        </w:rPr>
        <w:t>Βρούτσης</w:t>
      </w:r>
      <w:proofErr w:type="spellEnd"/>
      <w:r>
        <w:rPr>
          <w:rFonts w:eastAsia="Times New Roman"/>
          <w:szCs w:val="24"/>
        </w:rPr>
        <w:t xml:space="preserve"> καταθέτει για τα Πρακτικά το</w:t>
      </w:r>
      <w:r w:rsidRPr="00760F69">
        <w:rPr>
          <w:rFonts w:eastAsia="Times New Roman"/>
          <w:szCs w:val="24"/>
        </w:rPr>
        <w:t xml:space="preserve"> προαναφερθέν έ</w:t>
      </w:r>
      <w:r>
        <w:rPr>
          <w:rFonts w:eastAsia="Times New Roman"/>
          <w:szCs w:val="24"/>
        </w:rPr>
        <w:t>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2B6E918" w14:textId="77777777" w:rsidR="00F81E5F" w:rsidRDefault="0022463A">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12B6E919" w14:textId="77777777" w:rsidR="00F81E5F" w:rsidRDefault="0022463A">
      <w:pPr>
        <w:tabs>
          <w:tab w:val="left" w:pos="1800"/>
        </w:tabs>
        <w:spacing w:line="600" w:lineRule="auto"/>
        <w:ind w:firstLine="720"/>
        <w:jc w:val="both"/>
        <w:rPr>
          <w:rFonts w:eastAsia="Times New Roman"/>
          <w:szCs w:val="24"/>
        </w:rPr>
      </w:pPr>
      <w:r w:rsidRPr="00FA4719">
        <w:rPr>
          <w:rFonts w:eastAsia="Times New Roman"/>
          <w:b/>
          <w:bCs/>
        </w:rPr>
        <w:t>ΠΡΟΕΔΡΕΥΩΝ (</w:t>
      </w:r>
      <w:r>
        <w:rPr>
          <w:rFonts w:eastAsia="Times New Roman"/>
          <w:b/>
          <w:bCs/>
        </w:rPr>
        <w:t>Μάριος Γεωργιάδης</w:t>
      </w:r>
      <w:r w:rsidRPr="00FA4719">
        <w:rPr>
          <w:rFonts w:eastAsia="Times New Roman"/>
          <w:b/>
          <w:bCs/>
        </w:rPr>
        <w:t>):</w:t>
      </w:r>
      <w:r w:rsidRPr="00FA4719">
        <w:rPr>
          <w:rFonts w:eastAsia="Times New Roman"/>
          <w:szCs w:val="24"/>
        </w:rPr>
        <w:t xml:space="preserve"> </w:t>
      </w:r>
      <w:r w:rsidRPr="00FA4719">
        <w:rPr>
          <w:rFonts w:eastAsia="Times New Roman"/>
          <w:bCs/>
        </w:rPr>
        <w:t>Κύρι</w:t>
      </w:r>
      <w:r>
        <w:rPr>
          <w:rFonts w:eastAsia="Times New Roman"/>
          <w:bCs/>
        </w:rPr>
        <w:t>οι συνάδελφοι, σας παρακαλώ!</w:t>
      </w:r>
    </w:p>
    <w:p w14:paraId="12B6E91A" w14:textId="77777777" w:rsidR="00F81E5F" w:rsidRDefault="0022463A">
      <w:pPr>
        <w:spacing w:line="600" w:lineRule="auto"/>
        <w:ind w:firstLine="720"/>
        <w:jc w:val="both"/>
        <w:rPr>
          <w:rFonts w:eastAsia="Times New Roman"/>
          <w:szCs w:val="24"/>
        </w:rPr>
      </w:pPr>
      <w:r w:rsidRPr="00FA4719">
        <w:rPr>
          <w:rFonts w:eastAsia="Times New Roman"/>
          <w:b/>
          <w:szCs w:val="24"/>
        </w:rPr>
        <w:t>ΙΩΑΝΝΗΣ</w:t>
      </w:r>
      <w:r w:rsidRPr="00FA4719">
        <w:rPr>
          <w:rFonts w:eastAsia="Times New Roman"/>
          <w:b/>
          <w:szCs w:val="24"/>
        </w:rPr>
        <w:t xml:space="preserve"> </w:t>
      </w:r>
      <w:r>
        <w:rPr>
          <w:rFonts w:eastAsia="Times New Roman"/>
          <w:b/>
          <w:szCs w:val="24"/>
        </w:rPr>
        <w:t>ΒΡΟΥΤΣΗΣ</w:t>
      </w:r>
      <w:r w:rsidRPr="00FA4719">
        <w:rPr>
          <w:rFonts w:eastAsia="Times New Roman"/>
          <w:b/>
          <w:szCs w:val="24"/>
        </w:rPr>
        <w:t>:</w:t>
      </w:r>
      <w:r>
        <w:rPr>
          <w:rFonts w:eastAsia="Times New Roman"/>
          <w:szCs w:val="24"/>
        </w:rPr>
        <w:t xml:space="preserve"> Και το πιο παράδοξο και </w:t>
      </w:r>
      <w:r w:rsidRPr="005E3CEF">
        <w:rPr>
          <w:rFonts w:eastAsia="Times New Roman"/>
          <w:szCs w:val="24"/>
        </w:rPr>
        <w:t>οξύμωρο</w:t>
      </w:r>
      <w:r>
        <w:rPr>
          <w:rFonts w:eastAsia="Times New Roman"/>
          <w:szCs w:val="24"/>
        </w:rPr>
        <w:t xml:space="preserve"> είναι ότι </w:t>
      </w:r>
      <w:r w:rsidRPr="005E3CEF">
        <w:rPr>
          <w:rFonts w:eastAsia="Times New Roman"/>
          <w:szCs w:val="24"/>
        </w:rPr>
        <w:t>στις 27</w:t>
      </w:r>
      <w:r>
        <w:rPr>
          <w:rFonts w:eastAsia="Times New Roman"/>
          <w:szCs w:val="24"/>
        </w:rPr>
        <w:t>-8-2017</w:t>
      </w:r>
      <w:r w:rsidRPr="005E3CEF">
        <w:rPr>
          <w:rFonts w:eastAsia="Times New Roman"/>
          <w:szCs w:val="24"/>
        </w:rPr>
        <w:t xml:space="preserve"> </w:t>
      </w:r>
      <w:r>
        <w:rPr>
          <w:rFonts w:eastAsia="Times New Roman"/>
          <w:szCs w:val="24"/>
        </w:rPr>
        <w:t xml:space="preserve">ο κ. </w:t>
      </w:r>
      <w:r w:rsidRPr="005E3CEF">
        <w:rPr>
          <w:rFonts w:eastAsia="Times New Roman"/>
          <w:szCs w:val="24"/>
        </w:rPr>
        <w:t xml:space="preserve">Τσίπρας </w:t>
      </w:r>
      <w:r>
        <w:rPr>
          <w:rFonts w:eastAsia="Times New Roman"/>
          <w:szCs w:val="24"/>
        </w:rPr>
        <w:t xml:space="preserve">πήγε </w:t>
      </w:r>
      <w:r w:rsidRPr="005E3CEF">
        <w:rPr>
          <w:rFonts w:eastAsia="Times New Roman"/>
          <w:szCs w:val="24"/>
        </w:rPr>
        <w:t xml:space="preserve">ο ίδιος </w:t>
      </w:r>
      <w:r>
        <w:rPr>
          <w:rFonts w:eastAsia="Times New Roman"/>
          <w:szCs w:val="24"/>
        </w:rPr>
        <w:t>στο εργοστάσιο του</w:t>
      </w:r>
      <w:r w:rsidRPr="005E3CEF">
        <w:rPr>
          <w:rFonts w:eastAsia="Times New Roman"/>
          <w:szCs w:val="24"/>
        </w:rPr>
        <w:t xml:space="preserve"> </w:t>
      </w:r>
      <w:r>
        <w:rPr>
          <w:rFonts w:eastAsia="Times New Roman"/>
          <w:szCs w:val="24"/>
        </w:rPr>
        <w:t>«</w:t>
      </w:r>
      <w:r w:rsidRPr="005E3CEF">
        <w:rPr>
          <w:rFonts w:eastAsia="Times New Roman"/>
          <w:szCs w:val="24"/>
        </w:rPr>
        <w:t>ΠΑΠΑΣΤΡΑΤΟΣ</w:t>
      </w:r>
      <w:r>
        <w:rPr>
          <w:rFonts w:eastAsia="Times New Roman"/>
          <w:szCs w:val="24"/>
        </w:rPr>
        <w:t>»</w:t>
      </w:r>
      <w:r w:rsidRPr="005E3CEF">
        <w:rPr>
          <w:rFonts w:eastAsia="Times New Roman"/>
          <w:szCs w:val="24"/>
        </w:rPr>
        <w:t xml:space="preserve"> και </w:t>
      </w:r>
      <w:r>
        <w:rPr>
          <w:rFonts w:eastAsia="Times New Roman"/>
          <w:szCs w:val="24"/>
        </w:rPr>
        <w:t>είπε, συνοδευόμενος από την Υπουργό Ε</w:t>
      </w:r>
      <w:r w:rsidRPr="005E3CEF">
        <w:rPr>
          <w:rFonts w:eastAsia="Times New Roman"/>
          <w:szCs w:val="24"/>
        </w:rPr>
        <w:t>ργασίας</w:t>
      </w:r>
      <w:r>
        <w:rPr>
          <w:rFonts w:eastAsia="Times New Roman"/>
          <w:szCs w:val="24"/>
        </w:rPr>
        <w:t>,</w:t>
      </w:r>
      <w:r w:rsidRPr="005E3CEF">
        <w:rPr>
          <w:rFonts w:eastAsia="Times New Roman"/>
          <w:szCs w:val="24"/>
        </w:rPr>
        <w:t xml:space="preserve"> </w:t>
      </w:r>
      <w:r>
        <w:rPr>
          <w:rFonts w:eastAsia="Times New Roman"/>
          <w:szCs w:val="24"/>
        </w:rPr>
        <w:t xml:space="preserve">ότι </w:t>
      </w:r>
      <w:r w:rsidRPr="005E3CEF">
        <w:rPr>
          <w:rFonts w:eastAsia="Times New Roman"/>
          <w:szCs w:val="24"/>
        </w:rPr>
        <w:t xml:space="preserve">εδώ πραγματικά </w:t>
      </w:r>
      <w:r>
        <w:rPr>
          <w:rFonts w:eastAsia="Times New Roman"/>
          <w:szCs w:val="24"/>
        </w:rPr>
        <w:t>είναι μια μεγάλη επιτυχία ότι το εργατικό δίκαιο διατηρείται</w:t>
      </w:r>
      <w:r>
        <w:rPr>
          <w:rFonts w:eastAsia="Times New Roman"/>
          <w:szCs w:val="24"/>
        </w:rPr>
        <w:t xml:space="preserve">, ενώ το ίδιο το σήμερα ονόμασε «εργατική γαλέρα». Είστε υποκριτές και ψεύτες ή δεν είστε; Τι απαντάτε σε αυτό; Αυτό δεν </w:t>
      </w:r>
      <w:r w:rsidRPr="00430D93">
        <w:rPr>
          <w:rFonts w:eastAsia="Times New Roman"/>
          <w:szCs w:val="24"/>
        </w:rPr>
        <w:t>είναι</w:t>
      </w:r>
      <w:r>
        <w:rPr>
          <w:rFonts w:eastAsia="Times New Roman"/>
          <w:szCs w:val="24"/>
        </w:rPr>
        <w:t xml:space="preserve"> υποκρισία; Φυσικά!</w:t>
      </w:r>
    </w:p>
    <w:p w14:paraId="12B6E91B" w14:textId="77777777" w:rsidR="00F81E5F" w:rsidRDefault="0022463A">
      <w:pPr>
        <w:spacing w:line="600" w:lineRule="auto"/>
        <w:ind w:firstLine="720"/>
        <w:jc w:val="both"/>
        <w:rPr>
          <w:rFonts w:eastAsia="Times New Roman"/>
          <w:szCs w:val="24"/>
        </w:rPr>
      </w:pPr>
      <w:r>
        <w:rPr>
          <w:rFonts w:eastAsia="Times New Roman"/>
          <w:szCs w:val="24"/>
        </w:rPr>
        <w:lastRenderedPageBreak/>
        <w:t xml:space="preserve">Κύριοι του ΣΥΡΙΖΑ, σας περιμένει και άλλη μια </w:t>
      </w:r>
      <w:r w:rsidRPr="005E3CEF">
        <w:rPr>
          <w:rFonts w:eastAsia="Times New Roman"/>
          <w:szCs w:val="24"/>
        </w:rPr>
        <w:t>έκπληξη</w:t>
      </w:r>
      <w:r>
        <w:rPr>
          <w:rFonts w:eastAsia="Times New Roman"/>
          <w:szCs w:val="24"/>
        </w:rPr>
        <w:t>, την οποία σήμερα θα τη μάθει δυστυχώς ο ελληνικό λαός δ</w:t>
      </w:r>
      <w:r>
        <w:rPr>
          <w:rFonts w:eastAsia="Times New Roman"/>
          <w:szCs w:val="24"/>
        </w:rPr>
        <w:t>ιά Β</w:t>
      </w:r>
      <w:r w:rsidRPr="005E3CEF">
        <w:rPr>
          <w:rFonts w:eastAsia="Times New Roman"/>
          <w:szCs w:val="24"/>
        </w:rPr>
        <w:t>ήματος Βουλής</w:t>
      </w:r>
      <w:r>
        <w:rPr>
          <w:rFonts w:eastAsia="Times New Roman"/>
          <w:szCs w:val="24"/>
        </w:rPr>
        <w:t>. Α</w:t>
      </w:r>
      <w:r w:rsidRPr="005E3CEF">
        <w:rPr>
          <w:rFonts w:eastAsia="Times New Roman"/>
          <w:szCs w:val="24"/>
        </w:rPr>
        <w:t>ναγκαζόμαστε να την πούμε</w:t>
      </w:r>
      <w:r>
        <w:rPr>
          <w:rFonts w:eastAsia="Times New Roman"/>
          <w:szCs w:val="24"/>
        </w:rPr>
        <w:t>,</w:t>
      </w:r>
      <w:r w:rsidRPr="005E3CEF">
        <w:rPr>
          <w:rFonts w:eastAsia="Times New Roman"/>
          <w:szCs w:val="24"/>
        </w:rPr>
        <w:t xml:space="preserve"> γιατί θα της δώσουμε φως</w:t>
      </w:r>
      <w:r>
        <w:rPr>
          <w:rFonts w:eastAsia="Times New Roman"/>
          <w:szCs w:val="24"/>
        </w:rPr>
        <w:t xml:space="preserve">. </w:t>
      </w:r>
    </w:p>
    <w:p w14:paraId="12B6E91C" w14:textId="77777777" w:rsidR="00F81E5F" w:rsidRDefault="0022463A">
      <w:pPr>
        <w:spacing w:line="600" w:lineRule="auto"/>
        <w:ind w:firstLine="720"/>
        <w:jc w:val="both"/>
        <w:rPr>
          <w:rFonts w:eastAsia="Times New Roman"/>
          <w:szCs w:val="24"/>
        </w:rPr>
      </w:pPr>
      <w:r>
        <w:rPr>
          <w:rFonts w:eastAsia="Times New Roman"/>
          <w:szCs w:val="24"/>
        </w:rPr>
        <w:t>Κατήγγειλε, ε</w:t>
      </w:r>
      <w:r w:rsidRPr="005E3CEF">
        <w:rPr>
          <w:rFonts w:eastAsia="Times New Roman"/>
          <w:szCs w:val="24"/>
        </w:rPr>
        <w:t>κτός αυτού</w:t>
      </w:r>
      <w:r>
        <w:rPr>
          <w:rFonts w:eastAsia="Times New Roman"/>
          <w:szCs w:val="24"/>
        </w:rPr>
        <w:t xml:space="preserve">, η κ. </w:t>
      </w:r>
      <w:proofErr w:type="spellStart"/>
      <w:r>
        <w:rPr>
          <w:rFonts w:eastAsia="Times New Roman"/>
          <w:szCs w:val="24"/>
        </w:rPr>
        <w:t>Αχτσιόγλου</w:t>
      </w:r>
      <w:proofErr w:type="spellEnd"/>
      <w:r>
        <w:rPr>
          <w:rFonts w:eastAsia="Times New Roman"/>
          <w:szCs w:val="24"/>
        </w:rPr>
        <w:t xml:space="preserve"> και ο κ. Τσίπρας τον κ.</w:t>
      </w:r>
      <w:r w:rsidRPr="005E3CEF">
        <w:rPr>
          <w:rFonts w:eastAsia="Times New Roman"/>
          <w:szCs w:val="24"/>
        </w:rPr>
        <w:t xml:space="preserve"> Μητσοτάκη για </w:t>
      </w:r>
      <w:r>
        <w:rPr>
          <w:rFonts w:eastAsia="Times New Roman"/>
          <w:szCs w:val="24"/>
        </w:rPr>
        <w:t>επταήμερη</w:t>
      </w:r>
      <w:r w:rsidRPr="005E3CEF">
        <w:rPr>
          <w:rFonts w:eastAsia="Times New Roman"/>
          <w:szCs w:val="24"/>
        </w:rPr>
        <w:t xml:space="preserve"> εργασία</w:t>
      </w:r>
      <w:r>
        <w:rPr>
          <w:rFonts w:eastAsia="Times New Roman"/>
          <w:szCs w:val="24"/>
        </w:rPr>
        <w:t>. Να το ξαναπώ: γ</w:t>
      </w:r>
      <w:r w:rsidRPr="005E3CEF">
        <w:rPr>
          <w:rFonts w:eastAsia="Times New Roman"/>
          <w:szCs w:val="24"/>
        </w:rPr>
        <w:t>ια επταήμερη εργασία</w:t>
      </w:r>
      <w:r>
        <w:rPr>
          <w:rFonts w:eastAsia="Times New Roman"/>
          <w:szCs w:val="24"/>
        </w:rPr>
        <w:t>! Π</w:t>
      </w:r>
      <w:r w:rsidRPr="005E3CEF">
        <w:rPr>
          <w:rFonts w:eastAsia="Times New Roman"/>
          <w:szCs w:val="24"/>
        </w:rPr>
        <w:t>ράγμα αναληθές</w:t>
      </w:r>
      <w:r>
        <w:rPr>
          <w:rFonts w:eastAsia="Times New Roman"/>
          <w:szCs w:val="24"/>
        </w:rPr>
        <w:t>, δ</w:t>
      </w:r>
      <w:r w:rsidRPr="005E3CEF">
        <w:rPr>
          <w:rFonts w:eastAsia="Times New Roman"/>
          <w:szCs w:val="24"/>
        </w:rPr>
        <w:t>εν υπάρχει αυτό</w:t>
      </w:r>
      <w:r>
        <w:rPr>
          <w:rFonts w:eastAsia="Times New Roman"/>
          <w:szCs w:val="24"/>
        </w:rPr>
        <w:t>.</w:t>
      </w:r>
      <w:r w:rsidRPr="005E3CEF">
        <w:rPr>
          <w:rFonts w:eastAsia="Times New Roman"/>
          <w:szCs w:val="24"/>
        </w:rPr>
        <w:t xml:space="preserve"> Εμείς μιλήσαμε για την επέκταση του </w:t>
      </w:r>
      <w:r>
        <w:rPr>
          <w:rFonts w:eastAsia="Times New Roman"/>
          <w:szCs w:val="24"/>
        </w:rPr>
        <w:t>πενθήμερου</w:t>
      </w:r>
      <w:r w:rsidRPr="005E3CEF">
        <w:rPr>
          <w:rFonts w:eastAsia="Times New Roman"/>
          <w:szCs w:val="24"/>
        </w:rPr>
        <w:t xml:space="preserve"> στο </w:t>
      </w:r>
      <w:r>
        <w:rPr>
          <w:rFonts w:eastAsia="Times New Roman"/>
          <w:szCs w:val="24"/>
        </w:rPr>
        <w:t>επταήμερο</w:t>
      </w:r>
      <w:r w:rsidRPr="005E3CEF">
        <w:rPr>
          <w:rFonts w:eastAsia="Times New Roman"/>
          <w:szCs w:val="24"/>
        </w:rPr>
        <w:t xml:space="preserve"> για να μπορέσει να κρατηθεί η επιχείρηση</w:t>
      </w:r>
      <w:r>
        <w:rPr>
          <w:rFonts w:eastAsia="Times New Roman"/>
          <w:szCs w:val="24"/>
        </w:rPr>
        <w:t xml:space="preserve">. </w:t>
      </w:r>
    </w:p>
    <w:p w14:paraId="12B6E91D" w14:textId="77777777" w:rsidR="00F81E5F" w:rsidRDefault="0022463A">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Αχτσιόγλου</w:t>
      </w:r>
      <w:proofErr w:type="spellEnd"/>
      <w:r>
        <w:rPr>
          <w:rFonts w:eastAsia="Times New Roman"/>
          <w:szCs w:val="24"/>
        </w:rPr>
        <w:t xml:space="preserve">, το ΦΕΚ </w:t>
      </w:r>
      <w:r w:rsidRPr="005E3CEF">
        <w:rPr>
          <w:rFonts w:eastAsia="Times New Roman"/>
          <w:szCs w:val="24"/>
        </w:rPr>
        <w:t>4419</w:t>
      </w:r>
      <w:r>
        <w:rPr>
          <w:rFonts w:eastAsia="Times New Roman"/>
          <w:szCs w:val="24"/>
        </w:rPr>
        <w:t xml:space="preserve"> με υπογραφή της Κ</w:t>
      </w:r>
      <w:r w:rsidRPr="005E3CEF">
        <w:rPr>
          <w:rFonts w:eastAsia="Times New Roman"/>
          <w:szCs w:val="24"/>
        </w:rPr>
        <w:t xml:space="preserve">υβέρνησης ΣΥΡΙΖΑ </w:t>
      </w:r>
      <w:r>
        <w:rPr>
          <w:rFonts w:eastAsia="Times New Roman"/>
          <w:szCs w:val="24"/>
        </w:rPr>
        <w:t>-</w:t>
      </w:r>
      <w:r w:rsidRPr="005E3CEF">
        <w:rPr>
          <w:rFonts w:eastAsia="Times New Roman"/>
          <w:szCs w:val="24"/>
        </w:rPr>
        <w:t>δεν το προσωπ</w:t>
      </w:r>
      <w:r>
        <w:rPr>
          <w:rFonts w:eastAsia="Times New Roman"/>
          <w:szCs w:val="24"/>
        </w:rPr>
        <w:t xml:space="preserve">οποιώ στην κ. </w:t>
      </w:r>
      <w:proofErr w:type="spellStart"/>
      <w:r>
        <w:rPr>
          <w:rFonts w:eastAsia="Times New Roman"/>
          <w:szCs w:val="24"/>
        </w:rPr>
        <w:t>Αχτσιόλγου</w:t>
      </w:r>
      <w:proofErr w:type="spellEnd"/>
      <w:r>
        <w:rPr>
          <w:rFonts w:eastAsia="Times New Roman"/>
          <w:szCs w:val="24"/>
        </w:rPr>
        <w:t xml:space="preserve">, Υπουργός </w:t>
      </w:r>
      <w:r w:rsidRPr="00802A15">
        <w:rPr>
          <w:rFonts w:eastAsia="Times New Roman"/>
          <w:szCs w:val="24"/>
        </w:rPr>
        <w:t>είναι</w:t>
      </w:r>
      <w:r>
        <w:rPr>
          <w:rFonts w:eastAsia="Times New Roman"/>
          <w:szCs w:val="24"/>
        </w:rPr>
        <w:t xml:space="preserve">- </w:t>
      </w:r>
      <w:r w:rsidRPr="00802A15">
        <w:rPr>
          <w:rFonts w:eastAsia="Times New Roman"/>
          <w:szCs w:val="24"/>
        </w:rPr>
        <w:t>είναι</w:t>
      </w:r>
      <w:r>
        <w:rPr>
          <w:rFonts w:eastAsia="Times New Roman"/>
          <w:szCs w:val="24"/>
        </w:rPr>
        <w:t xml:space="preserve"> το ΦΕΚ που συνοδεύει μι</w:t>
      </w:r>
      <w:r w:rsidRPr="005E3CEF">
        <w:rPr>
          <w:rFonts w:eastAsia="Times New Roman"/>
          <w:szCs w:val="24"/>
        </w:rPr>
        <w:t xml:space="preserve">α </w:t>
      </w:r>
      <w:r w:rsidRPr="005E3CEF">
        <w:rPr>
          <w:rFonts w:eastAsia="Times New Roman"/>
          <w:szCs w:val="24"/>
        </w:rPr>
        <w:t>συλλογική κλαδική σύμβαση</w:t>
      </w:r>
      <w:r>
        <w:rPr>
          <w:rFonts w:eastAsia="Times New Roman"/>
          <w:szCs w:val="24"/>
        </w:rPr>
        <w:t xml:space="preserve">. </w:t>
      </w:r>
    </w:p>
    <w:p w14:paraId="12B6E91E" w14:textId="77777777" w:rsidR="00F81E5F" w:rsidRDefault="0022463A">
      <w:pPr>
        <w:spacing w:line="600" w:lineRule="auto"/>
        <w:ind w:firstLine="720"/>
        <w:jc w:val="both"/>
        <w:rPr>
          <w:rFonts w:eastAsia="Times New Roman"/>
          <w:szCs w:val="24"/>
        </w:rPr>
      </w:pPr>
      <w:r>
        <w:rPr>
          <w:rFonts w:eastAsia="Times New Roman"/>
          <w:szCs w:val="24"/>
        </w:rPr>
        <w:t xml:space="preserve">Αυτή η σύμβαση, </w:t>
      </w:r>
      <w:r w:rsidRPr="00802A15">
        <w:rPr>
          <w:rFonts w:eastAsia="Times New Roman"/>
          <w:bCs/>
        </w:rPr>
        <w:t>κυρίες και κύριοι συνάδελφοι</w:t>
      </w:r>
      <w:r w:rsidRPr="005E3CEF">
        <w:rPr>
          <w:rFonts w:eastAsia="Times New Roman"/>
          <w:szCs w:val="24"/>
        </w:rPr>
        <w:t xml:space="preserve"> του ΣΥΡΙΖΑ</w:t>
      </w:r>
      <w:r>
        <w:rPr>
          <w:rFonts w:eastAsia="Times New Roman"/>
          <w:szCs w:val="24"/>
        </w:rPr>
        <w:t xml:space="preserve"> –και από αύριο να</w:t>
      </w:r>
      <w:r w:rsidRPr="005E3CEF">
        <w:rPr>
          <w:rFonts w:eastAsia="Times New Roman"/>
          <w:szCs w:val="24"/>
        </w:rPr>
        <w:t xml:space="preserve"> βγείτε να απολογηθείτε</w:t>
      </w:r>
      <w:r>
        <w:rPr>
          <w:rFonts w:eastAsia="Times New Roman"/>
          <w:szCs w:val="24"/>
        </w:rPr>
        <w:t>,</w:t>
      </w:r>
      <w:r w:rsidRPr="005E3CEF">
        <w:rPr>
          <w:rFonts w:eastAsia="Times New Roman"/>
          <w:szCs w:val="24"/>
        </w:rPr>
        <w:t xml:space="preserve"> εμείς δεν το κάνουμε θέμα</w:t>
      </w:r>
      <w:r>
        <w:rPr>
          <w:rFonts w:eastAsia="Times New Roman"/>
          <w:szCs w:val="24"/>
        </w:rPr>
        <w:t>, αλλά</w:t>
      </w:r>
      <w:r w:rsidRPr="005E3CEF">
        <w:rPr>
          <w:rFonts w:eastAsia="Times New Roman"/>
          <w:szCs w:val="24"/>
        </w:rPr>
        <w:t xml:space="preserve"> αναδεικνύουμε την υποκρισία </w:t>
      </w:r>
      <w:r>
        <w:rPr>
          <w:rFonts w:eastAsia="Times New Roman"/>
          <w:szCs w:val="24"/>
        </w:rPr>
        <w:t>σας- μιλάει για επτά</w:t>
      </w:r>
      <w:r w:rsidRPr="005E3CEF">
        <w:rPr>
          <w:rFonts w:eastAsia="Times New Roman"/>
          <w:szCs w:val="24"/>
        </w:rPr>
        <w:t xml:space="preserve"> </w:t>
      </w:r>
      <w:r>
        <w:rPr>
          <w:rFonts w:eastAsia="Times New Roman"/>
          <w:szCs w:val="24"/>
        </w:rPr>
        <w:t>ημέρες δουλειάς</w:t>
      </w:r>
      <w:r w:rsidRPr="005E3CEF">
        <w:rPr>
          <w:rFonts w:eastAsia="Times New Roman"/>
          <w:szCs w:val="24"/>
        </w:rPr>
        <w:t xml:space="preserve"> στον κόσμο του τουρισμού</w:t>
      </w:r>
      <w:r>
        <w:rPr>
          <w:rFonts w:eastAsia="Times New Roman"/>
          <w:szCs w:val="24"/>
        </w:rPr>
        <w:t>. Το κατα</w:t>
      </w:r>
      <w:r>
        <w:rPr>
          <w:rFonts w:eastAsia="Times New Roman"/>
          <w:szCs w:val="24"/>
        </w:rPr>
        <w:t>θέτω για τα Πρακτικά. Π</w:t>
      </w:r>
      <w:r w:rsidRPr="005E3CEF">
        <w:rPr>
          <w:rFonts w:eastAsia="Times New Roman"/>
          <w:szCs w:val="24"/>
        </w:rPr>
        <w:t>άρτε τα</w:t>
      </w:r>
      <w:r>
        <w:rPr>
          <w:rFonts w:eastAsia="Times New Roman"/>
          <w:szCs w:val="24"/>
        </w:rPr>
        <w:t>, μοιράστε τα, να δείτε ποιοι φέρνουν τις</w:t>
      </w:r>
      <w:r w:rsidRPr="005E3CEF">
        <w:rPr>
          <w:rFonts w:eastAsia="Times New Roman"/>
          <w:szCs w:val="24"/>
        </w:rPr>
        <w:t xml:space="preserve"> επτά ημέρες εργασίας </w:t>
      </w:r>
      <w:r w:rsidRPr="005E3CEF">
        <w:rPr>
          <w:rFonts w:eastAsia="Times New Roman"/>
          <w:szCs w:val="24"/>
        </w:rPr>
        <w:lastRenderedPageBreak/>
        <w:t>στον κόσμο της εργασίας</w:t>
      </w:r>
      <w:r>
        <w:rPr>
          <w:rFonts w:eastAsia="Times New Roman"/>
          <w:szCs w:val="24"/>
        </w:rPr>
        <w:t>, πρώτη φορά</w:t>
      </w:r>
      <w:r w:rsidRPr="005E3CEF">
        <w:rPr>
          <w:rFonts w:eastAsia="Times New Roman"/>
          <w:szCs w:val="24"/>
        </w:rPr>
        <w:t xml:space="preserve"> στο εργατικό δίκαιο</w:t>
      </w:r>
      <w:r>
        <w:rPr>
          <w:rFonts w:eastAsia="Times New Roman"/>
          <w:szCs w:val="24"/>
        </w:rPr>
        <w:t>. Σας καταγγέλλουμε ω</w:t>
      </w:r>
      <w:r w:rsidRPr="005E3CEF">
        <w:rPr>
          <w:rFonts w:eastAsia="Times New Roman"/>
          <w:szCs w:val="24"/>
        </w:rPr>
        <w:t xml:space="preserve">ς τους από </w:t>
      </w:r>
      <w:r>
        <w:rPr>
          <w:rFonts w:eastAsia="Times New Roman"/>
          <w:szCs w:val="24"/>
        </w:rPr>
        <w:t>τους απόλυτους</w:t>
      </w:r>
      <w:r w:rsidRPr="005E3CEF">
        <w:rPr>
          <w:rFonts w:eastAsia="Times New Roman"/>
          <w:szCs w:val="24"/>
        </w:rPr>
        <w:t xml:space="preserve"> υποκριτές</w:t>
      </w:r>
      <w:r>
        <w:rPr>
          <w:rFonts w:eastAsia="Times New Roman"/>
          <w:szCs w:val="24"/>
        </w:rPr>
        <w:t xml:space="preserve">. </w:t>
      </w:r>
      <w:r w:rsidRPr="00D15437">
        <w:rPr>
          <w:rFonts w:eastAsia="Times New Roman"/>
          <w:szCs w:val="24"/>
        </w:rPr>
        <w:t>Πρέπει</w:t>
      </w:r>
      <w:r>
        <w:rPr>
          <w:rFonts w:eastAsia="Times New Roman"/>
          <w:szCs w:val="24"/>
        </w:rPr>
        <w:t xml:space="preserve"> να απολογηθείτε γι’ αυτό!</w:t>
      </w:r>
      <w:r w:rsidRPr="005E3CEF">
        <w:rPr>
          <w:rFonts w:eastAsia="Times New Roman"/>
          <w:szCs w:val="24"/>
        </w:rPr>
        <w:t xml:space="preserve"> </w:t>
      </w:r>
    </w:p>
    <w:p w14:paraId="12B6E91F" w14:textId="77777777" w:rsidR="00F81E5F" w:rsidRDefault="0022463A">
      <w:pPr>
        <w:spacing w:line="600" w:lineRule="auto"/>
        <w:ind w:firstLine="720"/>
        <w:jc w:val="both"/>
        <w:rPr>
          <w:rFonts w:eastAsia="Times New Roman"/>
          <w:szCs w:val="24"/>
        </w:rPr>
      </w:pPr>
      <w:r w:rsidRPr="00760F69">
        <w:rPr>
          <w:rFonts w:eastAsia="Times New Roman"/>
          <w:szCs w:val="24"/>
        </w:rPr>
        <w:t>(Στο σημείο αυτό</w:t>
      </w:r>
      <w:r w:rsidRPr="00760F69">
        <w:rPr>
          <w:rFonts w:eastAsia="Times New Roman"/>
          <w:szCs w:val="24"/>
        </w:rPr>
        <w:t xml:space="preserve"> ο Βουλευτής κ.</w:t>
      </w:r>
      <w:r>
        <w:rPr>
          <w:rFonts w:eastAsia="Times New Roman"/>
          <w:szCs w:val="24"/>
        </w:rPr>
        <w:t xml:space="preserve"> Ιωάννης </w:t>
      </w:r>
      <w:proofErr w:type="spellStart"/>
      <w:r>
        <w:rPr>
          <w:rFonts w:eastAsia="Times New Roman"/>
          <w:szCs w:val="24"/>
        </w:rPr>
        <w:t>Βρούτσης</w:t>
      </w:r>
      <w:proofErr w:type="spellEnd"/>
      <w:r>
        <w:rPr>
          <w:rFonts w:eastAsia="Times New Roman"/>
          <w:szCs w:val="24"/>
        </w:rPr>
        <w:t xml:space="preserve"> καταθέτει για τα Πρακτικά το</w:t>
      </w:r>
      <w:r w:rsidRPr="00760F69">
        <w:rPr>
          <w:rFonts w:eastAsia="Times New Roman"/>
          <w:szCs w:val="24"/>
        </w:rPr>
        <w:t xml:space="preserve"> προαναφερθέν </w:t>
      </w:r>
      <w:r>
        <w:rPr>
          <w:rFonts w:eastAsia="Times New Roman"/>
          <w:szCs w:val="24"/>
        </w:rPr>
        <w:t>ΦΕΚ,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2B6E920" w14:textId="77777777" w:rsidR="00F81E5F" w:rsidRDefault="0022463A">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2B6E921" w14:textId="77777777" w:rsidR="00F81E5F" w:rsidRDefault="0022463A">
      <w:pPr>
        <w:spacing w:line="600" w:lineRule="auto"/>
        <w:ind w:firstLine="720"/>
        <w:jc w:val="both"/>
        <w:rPr>
          <w:rFonts w:eastAsia="Times New Roman"/>
          <w:szCs w:val="24"/>
        </w:rPr>
      </w:pPr>
      <w:r>
        <w:rPr>
          <w:rFonts w:eastAsia="Times New Roman"/>
          <w:szCs w:val="24"/>
        </w:rPr>
        <w:t>Έ</w:t>
      </w:r>
      <w:r w:rsidRPr="005E3CEF">
        <w:rPr>
          <w:rFonts w:eastAsia="Times New Roman"/>
          <w:szCs w:val="24"/>
        </w:rPr>
        <w:t>κλεισε η επι</w:t>
      </w:r>
      <w:r w:rsidRPr="005E3CEF">
        <w:rPr>
          <w:rFonts w:eastAsia="Times New Roman"/>
          <w:szCs w:val="24"/>
        </w:rPr>
        <w:t>τροπή προχθές</w:t>
      </w:r>
      <w:r>
        <w:rPr>
          <w:rFonts w:eastAsia="Times New Roman"/>
          <w:szCs w:val="24"/>
        </w:rPr>
        <w:t xml:space="preserve"> με τον λόγο του κ. Π</w:t>
      </w:r>
      <w:r w:rsidRPr="005E3CEF">
        <w:rPr>
          <w:rFonts w:eastAsia="Times New Roman"/>
          <w:szCs w:val="24"/>
        </w:rPr>
        <w:t>ετρόπουλου</w:t>
      </w:r>
      <w:r>
        <w:rPr>
          <w:rFonts w:eastAsia="Times New Roman"/>
          <w:szCs w:val="24"/>
        </w:rPr>
        <w:t>,</w:t>
      </w:r>
      <w:r w:rsidRPr="005E3CEF">
        <w:rPr>
          <w:rFonts w:eastAsia="Times New Roman"/>
          <w:szCs w:val="24"/>
        </w:rPr>
        <w:t xml:space="preserve"> ο οποίος είπε το απίστευτο</w:t>
      </w:r>
      <w:r>
        <w:rPr>
          <w:rFonts w:eastAsia="Times New Roman"/>
          <w:szCs w:val="24"/>
        </w:rPr>
        <w:t xml:space="preserve"> για το σύστημα «ΗΛΙΟΣ». Ξέρετε, ο ΉΛΙΟΣ»</w:t>
      </w:r>
      <w:r w:rsidRPr="005E3CEF">
        <w:rPr>
          <w:rFonts w:eastAsia="Times New Roman"/>
          <w:szCs w:val="24"/>
        </w:rPr>
        <w:t xml:space="preserve"> είναι το πιο κα</w:t>
      </w:r>
      <w:r>
        <w:rPr>
          <w:rFonts w:eastAsia="Times New Roman"/>
          <w:szCs w:val="24"/>
        </w:rPr>
        <w:t>ινοτόμο εργαλείο και μι</w:t>
      </w:r>
      <w:r w:rsidRPr="005E3CEF">
        <w:rPr>
          <w:rFonts w:eastAsia="Times New Roman"/>
          <w:szCs w:val="24"/>
        </w:rPr>
        <w:t>α από τις μεγαλύτερες καινοτομίες στο ασφαλιστικό σύστημα</w:t>
      </w:r>
      <w:r>
        <w:rPr>
          <w:rFonts w:eastAsia="Times New Roman"/>
          <w:szCs w:val="24"/>
        </w:rPr>
        <w:t xml:space="preserve">. Δεν ξέραμε πριν το 2013 πόσους συνταξιούχους </w:t>
      </w:r>
      <w:r>
        <w:rPr>
          <w:rFonts w:eastAsia="Times New Roman"/>
          <w:szCs w:val="24"/>
        </w:rPr>
        <w:t>έχουμε. Είχαμε μαϊμού συντάξεις. Την 1</w:t>
      </w:r>
      <w:r w:rsidRPr="00173A91">
        <w:rPr>
          <w:rFonts w:eastAsia="Times New Roman"/>
          <w:szCs w:val="24"/>
          <w:vertAlign w:val="superscript"/>
        </w:rPr>
        <w:t>η</w:t>
      </w:r>
      <w:r>
        <w:rPr>
          <w:rFonts w:eastAsia="Times New Roman"/>
          <w:szCs w:val="24"/>
        </w:rPr>
        <w:t xml:space="preserve"> Ιουνίου του 2013 η Ελλάδα άλλαξε όψη στο ασφαλιστικό. Νικήσαμε τις μαϊμού συντάξεις, μάθαμε την πλήρη αριθμητική και χαρτογράφηση του ασφαλιστικού. </w:t>
      </w:r>
    </w:p>
    <w:p w14:paraId="12B6E922" w14:textId="77777777" w:rsidR="00F81E5F" w:rsidRDefault="0022463A">
      <w:pPr>
        <w:spacing w:line="600" w:lineRule="auto"/>
        <w:ind w:firstLine="720"/>
        <w:jc w:val="both"/>
        <w:rPr>
          <w:rFonts w:eastAsia="Times New Roman"/>
          <w:szCs w:val="24"/>
        </w:rPr>
      </w:pPr>
      <w:r>
        <w:rPr>
          <w:rFonts w:eastAsia="Times New Roman"/>
          <w:szCs w:val="24"/>
        </w:rPr>
        <w:lastRenderedPageBreak/>
        <w:t>(Στο σημείο αυτό την Προεδρική Έδρα καταλαμβάνει ο Ε</w:t>
      </w:r>
      <w:r>
        <w:rPr>
          <w:rFonts w:eastAsia="Times New Roman"/>
          <w:szCs w:val="24"/>
        </w:rPr>
        <w:t>΄</w:t>
      </w:r>
      <w:r>
        <w:rPr>
          <w:rFonts w:eastAsia="Times New Roman"/>
          <w:szCs w:val="24"/>
        </w:rPr>
        <w:t xml:space="preserve"> Αντιπρόεδρος της Βουλής κ. </w:t>
      </w:r>
      <w:r w:rsidRPr="005E4309">
        <w:rPr>
          <w:rFonts w:eastAsia="Times New Roman"/>
          <w:b/>
          <w:szCs w:val="24"/>
        </w:rPr>
        <w:t>ΔΗΜΗΤΡΙΟΣ ΚΡΕΜΑΣΤΙΝΟΣ</w:t>
      </w:r>
      <w:r>
        <w:rPr>
          <w:rFonts w:eastAsia="Times New Roman"/>
          <w:szCs w:val="24"/>
        </w:rPr>
        <w:t>)</w:t>
      </w:r>
    </w:p>
    <w:p w14:paraId="12B6E923" w14:textId="77777777" w:rsidR="00F81E5F" w:rsidRDefault="0022463A">
      <w:pPr>
        <w:spacing w:line="600" w:lineRule="auto"/>
        <w:ind w:firstLine="720"/>
        <w:jc w:val="both"/>
        <w:rPr>
          <w:rFonts w:eastAsia="Times New Roman"/>
          <w:szCs w:val="24"/>
        </w:rPr>
      </w:pPr>
      <w:r>
        <w:rPr>
          <w:rFonts w:eastAsia="Times New Roman"/>
          <w:szCs w:val="24"/>
        </w:rPr>
        <w:t>Από τότε, αυτή η έκδοση κάθε μήνα, τη δέκατη μέρα του επόμενου μήνα, έβγαινε τακτικά. Τότε μάθαμε τη χαρτογράφηση και τους αριθμούς για το ασφαλιστικό. Προσέξτε! Ιούνιος 2015. Σταματάει η έκδοσή του για εν</w:t>
      </w:r>
      <w:r>
        <w:rPr>
          <w:rFonts w:eastAsia="Times New Roman"/>
          <w:szCs w:val="24"/>
        </w:rPr>
        <w:t xml:space="preserve">άμισι και πλέον χρόνο. Ο κ. </w:t>
      </w:r>
      <w:proofErr w:type="spellStart"/>
      <w:r w:rsidRPr="00715396">
        <w:rPr>
          <w:rFonts w:eastAsia="Times New Roman"/>
          <w:szCs w:val="24"/>
        </w:rPr>
        <w:t>Κατρούγκαλος</w:t>
      </w:r>
      <w:proofErr w:type="spellEnd"/>
      <w:r w:rsidRPr="00715396">
        <w:rPr>
          <w:rFonts w:eastAsia="Times New Roman"/>
          <w:szCs w:val="24"/>
        </w:rPr>
        <w:t xml:space="preserve"> </w:t>
      </w:r>
      <w:r>
        <w:rPr>
          <w:rFonts w:eastAsia="Times New Roman"/>
          <w:szCs w:val="24"/>
        </w:rPr>
        <w:t>είναι Υ</w:t>
      </w:r>
      <w:r w:rsidRPr="00715396">
        <w:rPr>
          <w:rFonts w:eastAsia="Times New Roman"/>
          <w:szCs w:val="24"/>
        </w:rPr>
        <w:t>πουργός</w:t>
      </w:r>
      <w:r>
        <w:rPr>
          <w:rFonts w:eastAsia="Times New Roman"/>
          <w:szCs w:val="24"/>
        </w:rPr>
        <w:t xml:space="preserve"> και σε επίκαιρη ερώτηση</w:t>
      </w:r>
      <w:r w:rsidRPr="00715396">
        <w:rPr>
          <w:rFonts w:eastAsia="Times New Roman"/>
          <w:szCs w:val="24"/>
        </w:rPr>
        <w:t xml:space="preserve"> </w:t>
      </w:r>
      <w:r>
        <w:rPr>
          <w:rFonts w:eastAsia="Times New Roman"/>
          <w:szCs w:val="24"/>
        </w:rPr>
        <w:t xml:space="preserve">στη </w:t>
      </w:r>
      <w:r w:rsidRPr="00715396">
        <w:rPr>
          <w:rFonts w:eastAsia="Times New Roman"/>
          <w:szCs w:val="24"/>
        </w:rPr>
        <w:t xml:space="preserve">Βουλή </w:t>
      </w:r>
      <w:r>
        <w:rPr>
          <w:rFonts w:eastAsia="Times New Roman"/>
          <w:szCs w:val="24"/>
        </w:rPr>
        <w:t xml:space="preserve">τον </w:t>
      </w:r>
      <w:r w:rsidRPr="00715396">
        <w:rPr>
          <w:rFonts w:eastAsia="Times New Roman"/>
          <w:szCs w:val="24"/>
        </w:rPr>
        <w:t xml:space="preserve">παρακαλώ </w:t>
      </w:r>
      <w:r>
        <w:rPr>
          <w:rFonts w:eastAsia="Times New Roman"/>
          <w:szCs w:val="24"/>
        </w:rPr>
        <w:t>να μας πει</w:t>
      </w:r>
      <w:r w:rsidRPr="00715396">
        <w:rPr>
          <w:rFonts w:eastAsia="Times New Roman"/>
          <w:szCs w:val="24"/>
        </w:rPr>
        <w:t xml:space="preserve"> τι γίνεται</w:t>
      </w:r>
      <w:r>
        <w:rPr>
          <w:rFonts w:eastAsia="Times New Roman"/>
          <w:szCs w:val="24"/>
        </w:rPr>
        <w:t>.</w:t>
      </w:r>
      <w:r w:rsidRPr="00715396">
        <w:rPr>
          <w:rFonts w:eastAsia="Times New Roman"/>
          <w:szCs w:val="24"/>
        </w:rPr>
        <w:t xml:space="preserve"> </w:t>
      </w:r>
      <w:r>
        <w:rPr>
          <w:rFonts w:eastAsia="Times New Roman"/>
          <w:szCs w:val="24"/>
        </w:rPr>
        <w:t>Κ</w:t>
      </w:r>
      <w:r w:rsidRPr="00715396">
        <w:rPr>
          <w:rFonts w:eastAsia="Times New Roman"/>
          <w:szCs w:val="24"/>
        </w:rPr>
        <w:t>α</w:t>
      </w:r>
      <w:r>
        <w:rPr>
          <w:rFonts w:eastAsia="Times New Roman"/>
          <w:szCs w:val="24"/>
        </w:rPr>
        <w:t>μ</w:t>
      </w:r>
      <w:r w:rsidRPr="00715396">
        <w:rPr>
          <w:rFonts w:eastAsia="Times New Roman"/>
          <w:szCs w:val="24"/>
        </w:rPr>
        <w:t>μία απάντηση</w:t>
      </w:r>
      <w:r>
        <w:rPr>
          <w:rFonts w:eastAsia="Times New Roman"/>
          <w:szCs w:val="24"/>
        </w:rPr>
        <w:t>.</w:t>
      </w:r>
      <w:r w:rsidRPr="00715396">
        <w:rPr>
          <w:rFonts w:eastAsia="Times New Roman"/>
          <w:szCs w:val="24"/>
        </w:rPr>
        <w:t xml:space="preserve"> </w:t>
      </w:r>
    </w:p>
    <w:p w14:paraId="12B6E924" w14:textId="77777777" w:rsidR="00F81E5F" w:rsidRDefault="0022463A">
      <w:pPr>
        <w:spacing w:line="600" w:lineRule="auto"/>
        <w:ind w:firstLine="720"/>
        <w:jc w:val="both"/>
        <w:rPr>
          <w:rFonts w:eastAsia="Times New Roman"/>
          <w:szCs w:val="24"/>
        </w:rPr>
      </w:pPr>
      <w:r>
        <w:rPr>
          <w:rFonts w:eastAsia="Times New Roman"/>
          <w:szCs w:val="24"/>
        </w:rPr>
        <w:t>Κι</w:t>
      </w:r>
      <w:r w:rsidRPr="00715396">
        <w:rPr>
          <w:rFonts w:eastAsia="Times New Roman"/>
          <w:szCs w:val="24"/>
        </w:rPr>
        <w:t xml:space="preserve"> έρχεται προχθές</w:t>
      </w:r>
      <w:r>
        <w:rPr>
          <w:rFonts w:eastAsia="Times New Roman"/>
          <w:szCs w:val="24"/>
        </w:rPr>
        <w:t>, μετά την επανέκδοσή</w:t>
      </w:r>
      <w:r w:rsidRPr="00715396">
        <w:rPr>
          <w:rFonts w:eastAsia="Times New Roman"/>
          <w:szCs w:val="24"/>
        </w:rPr>
        <w:t xml:space="preserve"> του</w:t>
      </w:r>
      <w:r>
        <w:rPr>
          <w:rFonts w:eastAsia="Times New Roman"/>
          <w:szCs w:val="24"/>
        </w:rPr>
        <w:t>,</w:t>
      </w:r>
      <w:r w:rsidRPr="00715396">
        <w:rPr>
          <w:rFonts w:eastAsia="Times New Roman"/>
          <w:szCs w:val="24"/>
        </w:rPr>
        <w:t xml:space="preserve"> ο κ</w:t>
      </w:r>
      <w:r>
        <w:rPr>
          <w:rFonts w:eastAsia="Times New Roman"/>
          <w:szCs w:val="24"/>
        </w:rPr>
        <w:t>.</w:t>
      </w:r>
      <w:r w:rsidRPr="00715396">
        <w:rPr>
          <w:rFonts w:eastAsia="Times New Roman"/>
          <w:szCs w:val="24"/>
        </w:rPr>
        <w:t xml:space="preserve"> Πετρόπουλος και κάνει το απίστευτο και </w:t>
      </w:r>
      <w:r>
        <w:rPr>
          <w:rFonts w:eastAsia="Times New Roman"/>
          <w:szCs w:val="24"/>
        </w:rPr>
        <w:t>αμίμητο,</w:t>
      </w:r>
      <w:r w:rsidRPr="00715396">
        <w:rPr>
          <w:rFonts w:eastAsia="Times New Roman"/>
          <w:szCs w:val="24"/>
        </w:rPr>
        <w:t xml:space="preserve"> ανεπανάληπτο</w:t>
      </w:r>
      <w:r>
        <w:rPr>
          <w:rFonts w:eastAsia="Times New Roman"/>
          <w:szCs w:val="24"/>
        </w:rPr>
        <w:t>.</w:t>
      </w:r>
      <w:r w:rsidRPr="00715396">
        <w:rPr>
          <w:rFonts w:eastAsia="Times New Roman"/>
          <w:szCs w:val="24"/>
        </w:rPr>
        <w:t xml:space="preserve"> </w:t>
      </w:r>
      <w:r>
        <w:rPr>
          <w:rFonts w:eastAsia="Times New Roman"/>
          <w:szCs w:val="24"/>
        </w:rPr>
        <w:t>Δ</w:t>
      </w:r>
      <w:r w:rsidRPr="00715396">
        <w:rPr>
          <w:rFonts w:eastAsia="Times New Roman"/>
          <w:szCs w:val="24"/>
        </w:rPr>
        <w:t xml:space="preserve">ιαβάζει </w:t>
      </w:r>
      <w:r>
        <w:rPr>
          <w:rFonts w:eastAsia="Times New Roman"/>
          <w:szCs w:val="24"/>
        </w:rPr>
        <w:t>από τα στοιχεία του «ΗΛΙΟΣ»</w:t>
      </w:r>
      <w:r w:rsidRPr="00715396">
        <w:rPr>
          <w:rFonts w:eastAsia="Times New Roman"/>
          <w:szCs w:val="24"/>
        </w:rPr>
        <w:t xml:space="preserve"> και </w:t>
      </w:r>
      <w:r>
        <w:rPr>
          <w:rFonts w:eastAsia="Times New Roman"/>
          <w:szCs w:val="24"/>
        </w:rPr>
        <w:t xml:space="preserve">λέει: «Επί ΣΥΡΙΖΑ </w:t>
      </w:r>
      <w:r w:rsidRPr="00715396">
        <w:rPr>
          <w:rFonts w:eastAsia="Times New Roman"/>
          <w:szCs w:val="24"/>
        </w:rPr>
        <w:t>οι συντάξεις αυξήθηκαν</w:t>
      </w:r>
      <w:r>
        <w:rPr>
          <w:rFonts w:eastAsia="Times New Roman"/>
          <w:szCs w:val="24"/>
        </w:rPr>
        <w:t>,</w:t>
      </w:r>
      <w:r w:rsidRPr="00715396">
        <w:rPr>
          <w:rFonts w:eastAsia="Times New Roman"/>
          <w:szCs w:val="24"/>
        </w:rPr>
        <w:t xml:space="preserve"> συγκριτικά με τη Νέα Δημοκρατία</w:t>
      </w:r>
      <w:r>
        <w:rPr>
          <w:rFonts w:eastAsia="Times New Roman"/>
          <w:szCs w:val="24"/>
        </w:rPr>
        <w:t>».</w:t>
      </w:r>
      <w:r w:rsidRPr="00715396">
        <w:rPr>
          <w:rFonts w:eastAsia="Times New Roman"/>
          <w:szCs w:val="24"/>
        </w:rPr>
        <w:t xml:space="preserve"> </w:t>
      </w:r>
      <w:r>
        <w:rPr>
          <w:rFonts w:eastAsia="Times New Roman"/>
          <w:szCs w:val="24"/>
        </w:rPr>
        <w:t>Υ</w:t>
      </w:r>
      <w:r w:rsidRPr="00715396">
        <w:rPr>
          <w:rFonts w:eastAsia="Times New Roman"/>
          <w:szCs w:val="24"/>
        </w:rPr>
        <w:t xml:space="preserve">πάρχει κάποιος </w:t>
      </w:r>
      <w:r>
        <w:rPr>
          <w:rFonts w:eastAsia="Times New Roman"/>
          <w:szCs w:val="24"/>
        </w:rPr>
        <w:t xml:space="preserve">Βουλευτής του ΣΥΡΙΖΑ που το πιστεύει, </w:t>
      </w:r>
      <w:r w:rsidRPr="00715396">
        <w:rPr>
          <w:rFonts w:eastAsia="Times New Roman"/>
          <w:szCs w:val="24"/>
        </w:rPr>
        <w:t>ειλικρινά</w:t>
      </w:r>
      <w:r>
        <w:rPr>
          <w:rFonts w:eastAsia="Times New Roman"/>
          <w:szCs w:val="24"/>
        </w:rPr>
        <w:t>;</w:t>
      </w:r>
      <w:r w:rsidRPr="00715396">
        <w:rPr>
          <w:rFonts w:eastAsia="Times New Roman"/>
          <w:szCs w:val="24"/>
        </w:rPr>
        <w:t xml:space="preserve"> </w:t>
      </w:r>
    </w:p>
    <w:p w14:paraId="12B6E925" w14:textId="77777777" w:rsidR="00F81E5F" w:rsidRDefault="0022463A">
      <w:pPr>
        <w:spacing w:line="600" w:lineRule="auto"/>
        <w:ind w:firstLine="720"/>
        <w:jc w:val="both"/>
        <w:rPr>
          <w:rFonts w:eastAsia="Times New Roman"/>
          <w:szCs w:val="24"/>
        </w:rPr>
      </w:pPr>
      <w:r>
        <w:rPr>
          <w:rFonts w:eastAsia="Times New Roman"/>
          <w:szCs w:val="24"/>
        </w:rPr>
        <w:lastRenderedPageBreak/>
        <w:t xml:space="preserve">Ας πάμε τώρα στα </w:t>
      </w:r>
      <w:r w:rsidRPr="00715396">
        <w:rPr>
          <w:rFonts w:eastAsia="Times New Roman"/>
          <w:szCs w:val="24"/>
        </w:rPr>
        <w:t>στοιχεία</w:t>
      </w:r>
      <w:r>
        <w:rPr>
          <w:rFonts w:eastAsia="Times New Roman"/>
          <w:szCs w:val="24"/>
        </w:rPr>
        <w:t>. Π</w:t>
      </w:r>
      <w:r w:rsidRPr="00715396">
        <w:rPr>
          <w:rFonts w:eastAsia="Times New Roman"/>
          <w:szCs w:val="24"/>
        </w:rPr>
        <w:t xml:space="preserve">ήγα και </w:t>
      </w:r>
      <w:r>
        <w:rPr>
          <w:rFonts w:eastAsia="Times New Roman"/>
          <w:szCs w:val="24"/>
        </w:rPr>
        <w:t xml:space="preserve">ανέλυσα </w:t>
      </w:r>
      <w:r w:rsidRPr="00715396">
        <w:rPr>
          <w:rFonts w:eastAsia="Times New Roman"/>
          <w:szCs w:val="24"/>
        </w:rPr>
        <w:t>τα στοιχεία</w:t>
      </w:r>
      <w:r>
        <w:rPr>
          <w:rFonts w:eastAsia="Times New Roman"/>
          <w:szCs w:val="24"/>
        </w:rPr>
        <w:t>.</w:t>
      </w:r>
      <w:r w:rsidRPr="00715396">
        <w:rPr>
          <w:rFonts w:eastAsia="Times New Roman"/>
          <w:szCs w:val="24"/>
        </w:rPr>
        <w:t xml:space="preserve"> </w:t>
      </w:r>
      <w:r>
        <w:rPr>
          <w:rFonts w:eastAsia="Times New Roman"/>
          <w:szCs w:val="24"/>
        </w:rPr>
        <w:t>Ε</w:t>
      </w:r>
      <w:r w:rsidRPr="00715396">
        <w:rPr>
          <w:rFonts w:eastAsia="Times New Roman"/>
          <w:szCs w:val="24"/>
        </w:rPr>
        <w:t>ίναι αναρτημένα</w:t>
      </w:r>
      <w:r w:rsidRPr="00715396">
        <w:rPr>
          <w:rFonts w:eastAsia="Times New Roman"/>
          <w:szCs w:val="24"/>
        </w:rPr>
        <w:t xml:space="preserve"> στην </w:t>
      </w:r>
      <w:r>
        <w:rPr>
          <w:rFonts w:eastAsia="Times New Roman"/>
          <w:szCs w:val="24"/>
        </w:rPr>
        <w:t>ΗΔΙΚΑ αυτά τα δύο τεύχη.</w:t>
      </w:r>
      <w:r w:rsidRPr="00715396">
        <w:rPr>
          <w:rFonts w:eastAsia="Times New Roman"/>
          <w:szCs w:val="24"/>
        </w:rPr>
        <w:t xml:space="preserve"> </w:t>
      </w:r>
      <w:r>
        <w:rPr>
          <w:rFonts w:eastAsia="Times New Roman"/>
          <w:szCs w:val="24"/>
        </w:rPr>
        <w:t>Α</w:t>
      </w:r>
      <w:r w:rsidRPr="00715396">
        <w:rPr>
          <w:rFonts w:eastAsia="Times New Roman"/>
          <w:szCs w:val="24"/>
        </w:rPr>
        <w:t>πό το 2015 έγινε η μεγαλύτερη λαθροχειρία</w:t>
      </w:r>
      <w:r>
        <w:rPr>
          <w:rFonts w:eastAsia="Times New Roman"/>
          <w:szCs w:val="24"/>
        </w:rPr>
        <w:t>!</w:t>
      </w:r>
      <w:r w:rsidRPr="00715396">
        <w:rPr>
          <w:rFonts w:eastAsia="Times New Roman"/>
          <w:szCs w:val="24"/>
        </w:rPr>
        <w:t xml:space="preserve"> </w:t>
      </w:r>
      <w:r>
        <w:rPr>
          <w:rFonts w:eastAsia="Times New Roman"/>
          <w:szCs w:val="24"/>
        </w:rPr>
        <w:t>Α</w:t>
      </w:r>
      <w:r w:rsidRPr="00715396">
        <w:rPr>
          <w:rFonts w:eastAsia="Times New Roman"/>
          <w:szCs w:val="24"/>
        </w:rPr>
        <w:t>υτοί είστε</w:t>
      </w:r>
      <w:r>
        <w:rPr>
          <w:rFonts w:eastAsia="Times New Roman"/>
          <w:szCs w:val="24"/>
        </w:rPr>
        <w:t>, όμως! Α</w:t>
      </w:r>
      <w:r w:rsidRPr="00715396">
        <w:rPr>
          <w:rFonts w:eastAsia="Times New Roman"/>
          <w:szCs w:val="24"/>
        </w:rPr>
        <w:t>λλάξετε τη μεθοδολογία υπ</w:t>
      </w:r>
      <w:r>
        <w:rPr>
          <w:rFonts w:eastAsia="Times New Roman"/>
          <w:szCs w:val="24"/>
        </w:rPr>
        <w:t>ολογισμού των συντάξεων και βάλα</w:t>
      </w:r>
      <w:r w:rsidRPr="00715396">
        <w:rPr>
          <w:rFonts w:eastAsia="Times New Roman"/>
          <w:szCs w:val="24"/>
        </w:rPr>
        <w:t xml:space="preserve">τε πάνω στις συντάξεις και αυτά τα </w:t>
      </w:r>
      <w:r>
        <w:rPr>
          <w:rFonts w:eastAsia="Times New Roman"/>
          <w:szCs w:val="24"/>
        </w:rPr>
        <w:t>οποία δεν παίρνει ποτέ ο</w:t>
      </w:r>
      <w:r w:rsidRPr="00715396">
        <w:rPr>
          <w:rFonts w:eastAsia="Times New Roman"/>
          <w:szCs w:val="24"/>
        </w:rPr>
        <w:t xml:space="preserve"> συνταξιούχος</w:t>
      </w:r>
      <w:r>
        <w:rPr>
          <w:rFonts w:eastAsia="Times New Roman"/>
          <w:szCs w:val="24"/>
        </w:rPr>
        <w:t>,</w:t>
      </w:r>
      <w:r w:rsidRPr="00715396">
        <w:rPr>
          <w:rFonts w:eastAsia="Times New Roman"/>
          <w:szCs w:val="24"/>
        </w:rPr>
        <w:t xml:space="preserve"> δηλαδή την εισφορά ΕΟΠΥΥ και βάλ</w:t>
      </w:r>
      <w:r>
        <w:rPr>
          <w:rFonts w:eastAsia="Times New Roman"/>
          <w:szCs w:val="24"/>
        </w:rPr>
        <w:t>α</w:t>
      </w:r>
      <w:r w:rsidRPr="00715396">
        <w:rPr>
          <w:rFonts w:eastAsia="Times New Roman"/>
          <w:szCs w:val="24"/>
        </w:rPr>
        <w:t xml:space="preserve">τε και την εισφορά υπέρ </w:t>
      </w:r>
      <w:r>
        <w:rPr>
          <w:rFonts w:eastAsia="Times New Roman"/>
          <w:szCs w:val="24"/>
        </w:rPr>
        <w:t xml:space="preserve">ΑΚΑΓΕ. </w:t>
      </w:r>
    </w:p>
    <w:p w14:paraId="12B6E926" w14:textId="77777777" w:rsidR="00F81E5F" w:rsidRDefault="0022463A">
      <w:pPr>
        <w:spacing w:line="600" w:lineRule="auto"/>
        <w:ind w:firstLine="720"/>
        <w:jc w:val="both"/>
        <w:rPr>
          <w:rFonts w:eastAsia="Times New Roman"/>
          <w:szCs w:val="24"/>
        </w:rPr>
      </w:pPr>
      <w:r>
        <w:rPr>
          <w:rFonts w:eastAsia="Times New Roman"/>
          <w:szCs w:val="24"/>
        </w:rPr>
        <w:t>Καταθέτω τη λαθροχειρία</w:t>
      </w:r>
      <w:r w:rsidRPr="00715396">
        <w:rPr>
          <w:rFonts w:eastAsia="Times New Roman"/>
          <w:szCs w:val="24"/>
        </w:rPr>
        <w:t xml:space="preserve"> του ΣΥΡΙΖΑ</w:t>
      </w:r>
      <w:r>
        <w:rPr>
          <w:rFonts w:eastAsia="Times New Roman"/>
          <w:szCs w:val="24"/>
        </w:rPr>
        <w:t>, για να δουν οι</w:t>
      </w:r>
      <w:r w:rsidRPr="00715396">
        <w:rPr>
          <w:rFonts w:eastAsia="Times New Roman"/>
          <w:szCs w:val="24"/>
        </w:rPr>
        <w:t xml:space="preserve"> συνταξιούχοι </w:t>
      </w:r>
      <w:r>
        <w:rPr>
          <w:rFonts w:eastAsia="Times New Roman"/>
          <w:szCs w:val="24"/>
        </w:rPr>
        <w:t>ότι</w:t>
      </w:r>
      <w:r w:rsidRPr="00715396">
        <w:rPr>
          <w:rFonts w:eastAsia="Times New Roman"/>
          <w:szCs w:val="24"/>
        </w:rPr>
        <w:t xml:space="preserve"> τα </w:t>
      </w:r>
      <w:r>
        <w:rPr>
          <w:rFonts w:eastAsia="Times New Roman"/>
          <w:szCs w:val="24"/>
        </w:rPr>
        <w:t>ψέματα δεν μπορούν να περάσουν εδώ. Ε</w:t>
      </w:r>
      <w:r w:rsidRPr="00715396">
        <w:rPr>
          <w:rFonts w:eastAsia="Times New Roman"/>
          <w:szCs w:val="24"/>
        </w:rPr>
        <w:t xml:space="preserve">ίμαστε εκείνοι που μπορούμε να </w:t>
      </w:r>
      <w:r>
        <w:rPr>
          <w:rFonts w:eastAsia="Times New Roman"/>
          <w:szCs w:val="24"/>
        </w:rPr>
        <w:t>μελετάμε και να ξέρουμε και να γνωρίζ</w:t>
      </w:r>
      <w:r w:rsidRPr="00715396">
        <w:rPr>
          <w:rFonts w:eastAsia="Times New Roman"/>
          <w:szCs w:val="24"/>
        </w:rPr>
        <w:t xml:space="preserve">ουμε </w:t>
      </w:r>
      <w:r>
        <w:rPr>
          <w:rFonts w:eastAsia="Times New Roman"/>
          <w:szCs w:val="24"/>
        </w:rPr>
        <w:t xml:space="preserve">τι </w:t>
      </w:r>
      <w:r w:rsidRPr="00715396">
        <w:rPr>
          <w:rFonts w:eastAsia="Times New Roman"/>
          <w:szCs w:val="24"/>
        </w:rPr>
        <w:t>γίν</w:t>
      </w:r>
      <w:r>
        <w:rPr>
          <w:rFonts w:eastAsia="Times New Roman"/>
          <w:szCs w:val="24"/>
        </w:rPr>
        <w:t>ετα</w:t>
      </w:r>
      <w:r>
        <w:rPr>
          <w:rFonts w:eastAsia="Times New Roman"/>
          <w:szCs w:val="24"/>
        </w:rPr>
        <w:t xml:space="preserve">ι, κυρία </w:t>
      </w:r>
      <w:proofErr w:type="spellStart"/>
      <w:r>
        <w:rPr>
          <w:rFonts w:eastAsia="Times New Roman"/>
          <w:szCs w:val="24"/>
        </w:rPr>
        <w:t>Αχτσιόγλου</w:t>
      </w:r>
      <w:proofErr w:type="spellEnd"/>
      <w:r>
        <w:rPr>
          <w:rFonts w:eastAsia="Times New Roman"/>
          <w:szCs w:val="24"/>
        </w:rPr>
        <w:t>. Ε</w:t>
      </w:r>
      <w:r w:rsidRPr="00715396">
        <w:rPr>
          <w:rFonts w:eastAsia="Times New Roman"/>
          <w:szCs w:val="24"/>
        </w:rPr>
        <w:t>ίστε εκτεθειμέν</w:t>
      </w:r>
      <w:r>
        <w:rPr>
          <w:rFonts w:eastAsia="Times New Roman"/>
          <w:szCs w:val="24"/>
        </w:rPr>
        <w:t>οι!</w:t>
      </w:r>
      <w:r w:rsidRPr="00715396">
        <w:rPr>
          <w:rFonts w:eastAsia="Times New Roman"/>
          <w:szCs w:val="24"/>
        </w:rPr>
        <w:t xml:space="preserve"> </w:t>
      </w:r>
      <w:r>
        <w:rPr>
          <w:rFonts w:eastAsia="Times New Roman"/>
          <w:szCs w:val="24"/>
        </w:rPr>
        <w:t xml:space="preserve">Αλλοιώσατε </w:t>
      </w:r>
      <w:r w:rsidRPr="00715396">
        <w:rPr>
          <w:rFonts w:eastAsia="Times New Roman"/>
          <w:szCs w:val="24"/>
        </w:rPr>
        <w:t>τα στοιχεία του πιο αξιόπιστο</w:t>
      </w:r>
      <w:r>
        <w:rPr>
          <w:rFonts w:eastAsia="Times New Roman"/>
          <w:szCs w:val="24"/>
        </w:rPr>
        <w:t>υ</w:t>
      </w:r>
      <w:r w:rsidRPr="00715396">
        <w:rPr>
          <w:rFonts w:eastAsia="Times New Roman"/>
          <w:szCs w:val="24"/>
        </w:rPr>
        <w:t xml:space="preserve"> εργαλείο</w:t>
      </w:r>
      <w:r>
        <w:rPr>
          <w:rFonts w:eastAsia="Times New Roman"/>
          <w:szCs w:val="24"/>
        </w:rPr>
        <w:t>υ</w:t>
      </w:r>
      <w:r w:rsidRPr="00715396">
        <w:rPr>
          <w:rFonts w:eastAsia="Times New Roman"/>
          <w:szCs w:val="24"/>
        </w:rPr>
        <w:t xml:space="preserve"> που υπάρχει</w:t>
      </w:r>
      <w:r>
        <w:rPr>
          <w:rFonts w:eastAsia="Times New Roman"/>
          <w:szCs w:val="24"/>
        </w:rPr>
        <w:t>.</w:t>
      </w:r>
      <w:r w:rsidRPr="00715396">
        <w:rPr>
          <w:rFonts w:eastAsia="Times New Roman"/>
          <w:szCs w:val="24"/>
        </w:rPr>
        <w:t xml:space="preserve"> </w:t>
      </w:r>
      <w:r>
        <w:rPr>
          <w:rFonts w:eastAsia="Times New Roman"/>
          <w:szCs w:val="24"/>
        </w:rPr>
        <w:t>Φουσκώσα</w:t>
      </w:r>
      <w:r w:rsidRPr="00715396">
        <w:rPr>
          <w:rFonts w:eastAsia="Times New Roman"/>
          <w:szCs w:val="24"/>
        </w:rPr>
        <w:t>τε με 1,4 δις στις τσέπες των συνταξιούχων</w:t>
      </w:r>
      <w:r>
        <w:rPr>
          <w:rFonts w:eastAsia="Times New Roman"/>
          <w:szCs w:val="24"/>
        </w:rPr>
        <w:t>,</w:t>
      </w:r>
      <w:r w:rsidRPr="00715396">
        <w:rPr>
          <w:rFonts w:eastAsia="Times New Roman"/>
          <w:szCs w:val="24"/>
        </w:rPr>
        <w:t xml:space="preserve"> που δεν τα πήραν ποτέ</w:t>
      </w:r>
      <w:r>
        <w:rPr>
          <w:rFonts w:eastAsia="Times New Roman"/>
          <w:szCs w:val="24"/>
        </w:rPr>
        <w:t>,</w:t>
      </w:r>
      <w:r w:rsidRPr="00715396">
        <w:rPr>
          <w:rFonts w:eastAsia="Times New Roman"/>
          <w:szCs w:val="24"/>
        </w:rPr>
        <w:t xml:space="preserve"> για να δείξετε με την προπαγάνδα σας και την επιστροφή στον </w:t>
      </w:r>
      <w:proofErr w:type="spellStart"/>
      <w:r w:rsidRPr="00715396">
        <w:rPr>
          <w:rFonts w:eastAsia="Times New Roman"/>
          <w:szCs w:val="24"/>
        </w:rPr>
        <w:t>μαυρογιαλο</w:t>
      </w:r>
      <w:r>
        <w:rPr>
          <w:rFonts w:eastAsia="Times New Roman"/>
          <w:szCs w:val="24"/>
        </w:rPr>
        <w:t>υ</w:t>
      </w:r>
      <w:r w:rsidRPr="00715396">
        <w:rPr>
          <w:rFonts w:eastAsia="Times New Roman"/>
          <w:szCs w:val="24"/>
        </w:rPr>
        <w:t>ρ</w:t>
      </w:r>
      <w:r>
        <w:rPr>
          <w:rFonts w:eastAsia="Times New Roman"/>
          <w:szCs w:val="24"/>
        </w:rPr>
        <w:t>ισμ</w:t>
      </w:r>
      <w:r>
        <w:rPr>
          <w:rFonts w:eastAsia="Times New Roman"/>
          <w:szCs w:val="24"/>
        </w:rPr>
        <w:t>ό</w:t>
      </w:r>
      <w:proofErr w:type="spellEnd"/>
      <w:r w:rsidRPr="00715396">
        <w:rPr>
          <w:rFonts w:eastAsia="Times New Roman"/>
          <w:szCs w:val="24"/>
        </w:rPr>
        <w:t xml:space="preserve"> ότι </w:t>
      </w:r>
      <w:r>
        <w:rPr>
          <w:rFonts w:eastAsia="Times New Roman"/>
          <w:szCs w:val="24"/>
        </w:rPr>
        <w:t xml:space="preserve">οι συνταξιούχοι </w:t>
      </w:r>
      <w:r w:rsidRPr="00715396">
        <w:rPr>
          <w:rFonts w:eastAsia="Times New Roman"/>
          <w:szCs w:val="24"/>
        </w:rPr>
        <w:t>παίρνουν πε</w:t>
      </w:r>
      <w:r>
        <w:rPr>
          <w:rFonts w:eastAsia="Times New Roman"/>
          <w:szCs w:val="24"/>
        </w:rPr>
        <w:t>ρισσότερα χρήματα σχέση με το 20</w:t>
      </w:r>
      <w:r w:rsidRPr="00715396">
        <w:rPr>
          <w:rFonts w:eastAsia="Times New Roman"/>
          <w:szCs w:val="24"/>
        </w:rPr>
        <w:t>14</w:t>
      </w:r>
      <w:r>
        <w:rPr>
          <w:rFonts w:eastAsia="Times New Roman"/>
          <w:szCs w:val="24"/>
        </w:rPr>
        <w:t>.</w:t>
      </w:r>
      <w:r w:rsidRPr="00715396">
        <w:rPr>
          <w:rFonts w:eastAsia="Times New Roman"/>
          <w:szCs w:val="24"/>
        </w:rPr>
        <w:t xml:space="preserve"> </w:t>
      </w:r>
      <w:r>
        <w:rPr>
          <w:rFonts w:eastAsia="Times New Roman"/>
          <w:szCs w:val="24"/>
        </w:rPr>
        <w:t>Α</w:t>
      </w:r>
      <w:r w:rsidRPr="00715396">
        <w:rPr>
          <w:rFonts w:eastAsia="Times New Roman"/>
          <w:szCs w:val="24"/>
        </w:rPr>
        <w:t>υτή είναι η αλήθεια</w:t>
      </w:r>
      <w:r>
        <w:rPr>
          <w:rFonts w:eastAsia="Times New Roman"/>
          <w:szCs w:val="24"/>
        </w:rPr>
        <w:t>. Α</w:t>
      </w:r>
      <w:r w:rsidRPr="00715396">
        <w:rPr>
          <w:rFonts w:eastAsia="Times New Roman"/>
          <w:szCs w:val="24"/>
        </w:rPr>
        <w:t>υτή είναι η πραγματικότητα</w:t>
      </w:r>
      <w:r>
        <w:rPr>
          <w:rFonts w:eastAsia="Times New Roman"/>
          <w:szCs w:val="24"/>
        </w:rPr>
        <w:t>.</w:t>
      </w:r>
      <w:r w:rsidRPr="00715396">
        <w:rPr>
          <w:rFonts w:eastAsia="Times New Roman"/>
          <w:szCs w:val="24"/>
        </w:rPr>
        <w:t xml:space="preserve"> </w:t>
      </w:r>
    </w:p>
    <w:p w14:paraId="12B6E927" w14:textId="77777777" w:rsidR="00F81E5F" w:rsidRDefault="0022463A">
      <w:pPr>
        <w:spacing w:line="600" w:lineRule="auto"/>
        <w:ind w:firstLine="720"/>
        <w:jc w:val="both"/>
        <w:rPr>
          <w:rFonts w:eastAsia="Times New Roman" w:cs="Times New Roman"/>
        </w:rPr>
      </w:pPr>
      <w:r w:rsidRPr="0035152D">
        <w:rPr>
          <w:rFonts w:eastAsia="Times New Roman" w:cs="Times New Roman"/>
        </w:rPr>
        <w:lastRenderedPageBreak/>
        <w:t xml:space="preserve">(Στο σημείο αυτό ο Βουλευτής κ. </w:t>
      </w:r>
      <w:r>
        <w:rPr>
          <w:rFonts w:eastAsia="Times New Roman" w:cs="Times New Roman"/>
        </w:rPr>
        <w:t xml:space="preserve">Ιωάννης </w:t>
      </w:r>
      <w:proofErr w:type="spellStart"/>
      <w:r>
        <w:rPr>
          <w:rFonts w:eastAsia="Times New Roman" w:cs="Times New Roman"/>
        </w:rPr>
        <w:t>Βρούτσης</w:t>
      </w:r>
      <w:proofErr w:type="spellEnd"/>
      <w:r>
        <w:rPr>
          <w:rFonts w:eastAsia="Times New Roman" w:cs="Times New Roman"/>
        </w:rPr>
        <w:t xml:space="preserve"> </w:t>
      </w:r>
      <w:r w:rsidRPr="0035152D">
        <w:rPr>
          <w:rFonts w:eastAsia="Times New Roman" w:cs="Times New Roman"/>
        </w:rPr>
        <w:t>καταθέτει για τα Πρακτικά τα προαναφερθέντα έγγραφα, τα οποία βρίσκονται στο αρχείο το</w:t>
      </w:r>
      <w:r w:rsidRPr="0035152D">
        <w:rPr>
          <w:rFonts w:eastAsia="Times New Roman" w:cs="Times New Roman"/>
        </w:rPr>
        <w:t>υ Τμήματος Γραμματείας της Διεύθυνσης Στενογραφίας και Πρακτικών της Βουλής)</w:t>
      </w:r>
    </w:p>
    <w:p w14:paraId="12B6E928" w14:textId="77777777" w:rsidR="00F81E5F" w:rsidRDefault="0022463A">
      <w:pPr>
        <w:spacing w:line="600" w:lineRule="auto"/>
        <w:ind w:firstLine="720"/>
        <w:jc w:val="both"/>
        <w:rPr>
          <w:rFonts w:eastAsia="Times New Roman"/>
          <w:szCs w:val="24"/>
        </w:rPr>
      </w:pPr>
      <w:r>
        <w:rPr>
          <w:rFonts w:eastAsia="Times New Roman"/>
          <w:szCs w:val="24"/>
        </w:rPr>
        <w:t>Π</w:t>
      </w:r>
      <w:r w:rsidRPr="00715396">
        <w:rPr>
          <w:rFonts w:eastAsia="Times New Roman"/>
          <w:szCs w:val="24"/>
        </w:rPr>
        <w:t>άμε τώρα στο θέμα των τροπολογιών</w:t>
      </w:r>
      <w:r>
        <w:rPr>
          <w:rFonts w:eastAsia="Times New Roman"/>
          <w:szCs w:val="24"/>
        </w:rPr>
        <w:t>.</w:t>
      </w:r>
      <w:r w:rsidRPr="00715396">
        <w:rPr>
          <w:rFonts w:eastAsia="Times New Roman"/>
          <w:szCs w:val="24"/>
        </w:rPr>
        <w:t xml:space="preserve"> </w:t>
      </w:r>
      <w:r>
        <w:rPr>
          <w:rFonts w:eastAsia="Times New Roman"/>
          <w:szCs w:val="24"/>
        </w:rPr>
        <w:t xml:space="preserve">Πρώτα και κύρια, κυρίες και κύριοι συνάδελφοι, </w:t>
      </w:r>
      <w:r w:rsidRPr="00715396">
        <w:rPr>
          <w:rFonts w:eastAsia="Times New Roman"/>
          <w:szCs w:val="24"/>
        </w:rPr>
        <w:t xml:space="preserve">το </w:t>
      </w:r>
      <w:r>
        <w:rPr>
          <w:rFonts w:eastAsia="Times New Roman"/>
          <w:szCs w:val="24"/>
        </w:rPr>
        <w:t xml:space="preserve">θέμα του </w:t>
      </w:r>
      <w:r w:rsidRPr="00715396">
        <w:rPr>
          <w:rFonts w:eastAsia="Times New Roman"/>
          <w:szCs w:val="24"/>
        </w:rPr>
        <w:t>ΦΠΑ</w:t>
      </w:r>
      <w:r>
        <w:rPr>
          <w:rFonts w:eastAsia="Times New Roman"/>
          <w:szCs w:val="24"/>
        </w:rPr>
        <w:t>. Το θέμα του ΦΠΑ</w:t>
      </w:r>
      <w:r w:rsidRPr="00715396">
        <w:rPr>
          <w:rFonts w:eastAsia="Times New Roman"/>
          <w:szCs w:val="24"/>
        </w:rPr>
        <w:t xml:space="preserve"> που καταθέτει σήμερα η </w:t>
      </w:r>
      <w:r>
        <w:rPr>
          <w:rFonts w:eastAsia="Times New Roman"/>
          <w:szCs w:val="24"/>
        </w:rPr>
        <w:t>Κ</w:t>
      </w:r>
      <w:r w:rsidRPr="00715396">
        <w:rPr>
          <w:rFonts w:eastAsia="Times New Roman"/>
          <w:szCs w:val="24"/>
        </w:rPr>
        <w:t xml:space="preserve">υβέρνηση είναι μία επιδίωξη να μειώσει </w:t>
      </w:r>
      <w:r w:rsidRPr="00715396">
        <w:rPr>
          <w:rFonts w:eastAsia="Times New Roman"/>
          <w:szCs w:val="24"/>
        </w:rPr>
        <w:t>από τον υψηλό συντελεστή του 24% στο 13% ένα κομμάτι των προϊόντω</w:t>
      </w:r>
      <w:r>
        <w:rPr>
          <w:rFonts w:eastAsia="Times New Roman"/>
          <w:szCs w:val="24"/>
        </w:rPr>
        <w:t>ν που,</w:t>
      </w:r>
      <w:r w:rsidRPr="00715396">
        <w:rPr>
          <w:rFonts w:eastAsia="Times New Roman"/>
          <w:szCs w:val="24"/>
        </w:rPr>
        <w:t xml:space="preserve"> </w:t>
      </w:r>
      <w:r>
        <w:rPr>
          <w:rFonts w:eastAsia="Times New Roman"/>
          <w:szCs w:val="24"/>
        </w:rPr>
        <w:t>με την</w:t>
      </w:r>
      <w:r w:rsidRPr="00715396">
        <w:rPr>
          <w:rFonts w:eastAsia="Times New Roman"/>
          <w:szCs w:val="24"/>
        </w:rPr>
        <w:t xml:space="preserve"> κοινή ονομασία της αγοράς</w:t>
      </w:r>
      <w:r>
        <w:rPr>
          <w:rFonts w:eastAsia="Times New Roman"/>
          <w:szCs w:val="24"/>
        </w:rPr>
        <w:t xml:space="preserve">, </w:t>
      </w:r>
      <w:r w:rsidRPr="00715396">
        <w:rPr>
          <w:rFonts w:eastAsia="Times New Roman"/>
          <w:szCs w:val="24"/>
        </w:rPr>
        <w:t>ονομάζονται εστίαση</w:t>
      </w:r>
      <w:r>
        <w:rPr>
          <w:rFonts w:eastAsia="Times New Roman"/>
          <w:szCs w:val="24"/>
        </w:rPr>
        <w:t>.</w:t>
      </w:r>
      <w:r w:rsidRPr="00715396">
        <w:rPr>
          <w:rFonts w:eastAsia="Times New Roman"/>
          <w:szCs w:val="24"/>
        </w:rPr>
        <w:t xml:space="preserve"> </w:t>
      </w:r>
    </w:p>
    <w:p w14:paraId="12B6E929" w14:textId="77777777" w:rsidR="00F81E5F" w:rsidRDefault="0022463A">
      <w:pPr>
        <w:spacing w:line="600" w:lineRule="auto"/>
        <w:ind w:firstLine="720"/>
        <w:jc w:val="both"/>
        <w:rPr>
          <w:rFonts w:eastAsia="Times New Roman"/>
          <w:szCs w:val="24"/>
        </w:rPr>
      </w:pPr>
      <w:r>
        <w:rPr>
          <w:rFonts w:eastAsia="Times New Roman"/>
          <w:szCs w:val="24"/>
        </w:rPr>
        <w:t>Αυτόν τον ΦΠΑ της εστίασης</w:t>
      </w:r>
      <w:r w:rsidRPr="00715396">
        <w:rPr>
          <w:rFonts w:eastAsia="Times New Roman"/>
          <w:szCs w:val="24"/>
        </w:rPr>
        <w:t xml:space="preserve"> το</w:t>
      </w:r>
      <w:r>
        <w:rPr>
          <w:rFonts w:eastAsia="Times New Roman"/>
          <w:szCs w:val="24"/>
        </w:rPr>
        <w:t>ν</w:t>
      </w:r>
      <w:r w:rsidRPr="00715396">
        <w:rPr>
          <w:rFonts w:eastAsia="Times New Roman"/>
          <w:szCs w:val="24"/>
        </w:rPr>
        <w:t xml:space="preserve"> είχαμε πάρει και το</w:t>
      </w:r>
      <w:r>
        <w:rPr>
          <w:rFonts w:eastAsia="Times New Roman"/>
          <w:szCs w:val="24"/>
        </w:rPr>
        <w:t>ν</w:t>
      </w:r>
      <w:r w:rsidRPr="00715396">
        <w:rPr>
          <w:rFonts w:eastAsia="Times New Roman"/>
          <w:szCs w:val="24"/>
        </w:rPr>
        <w:t xml:space="preserve"> είχαμε πάει εμείς στο 13%</w:t>
      </w:r>
      <w:r>
        <w:rPr>
          <w:rFonts w:eastAsia="Times New Roman"/>
          <w:szCs w:val="24"/>
        </w:rPr>
        <w:t>,</w:t>
      </w:r>
      <w:r w:rsidRPr="00715396">
        <w:rPr>
          <w:rFonts w:eastAsia="Times New Roman"/>
          <w:szCs w:val="24"/>
        </w:rPr>
        <w:t xml:space="preserve"> </w:t>
      </w:r>
      <w:r>
        <w:rPr>
          <w:rFonts w:eastAsia="Times New Roman"/>
          <w:szCs w:val="24"/>
        </w:rPr>
        <w:t xml:space="preserve">κύριε </w:t>
      </w:r>
      <w:proofErr w:type="spellStart"/>
      <w:r>
        <w:rPr>
          <w:rFonts w:eastAsia="Times New Roman"/>
          <w:szCs w:val="24"/>
        </w:rPr>
        <w:t>Τσακαλώτο</w:t>
      </w:r>
      <w:proofErr w:type="spellEnd"/>
      <w:r>
        <w:rPr>
          <w:rFonts w:eastAsia="Times New Roman"/>
          <w:szCs w:val="24"/>
        </w:rPr>
        <w:t>.</w:t>
      </w:r>
      <w:r w:rsidRPr="00715396">
        <w:rPr>
          <w:rFonts w:eastAsia="Times New Roman"/>
          <w:szCs w:val="24"/>
        </w:rPr>
        <w:t xml:space="preserve"> Το</w:t>
      </w:r>
      <w:r>
        <w:rPr>
          <w:rFonts w:eastAsia="Times New Roman"/>
          <w:szCs w:val="24"/>
        </w:rPr>
        <w:t>ν</w:t>
      </w:r>
      <w:r w:rsidRPr="00715396">
        <w:rPr>
          <w:rFonts w:eastAsia="Times New Roman"/>
          <w:szCs w:val="24"/>
        </w:rPr>
        <w:t xml:space="preserve"> πήρατε εσείς και το</w:t>
      </w:r>
      <w:r>
        <w:rPr>
          <w:rFonts w:eastAsia="Times New Roman"/>
          <w:szCs w:val="24"/>
        </w:rPr>
        <w:t>ν</w:t>
      </w:r>
      <w:r w:rsidRPr="00715396">
        <w:rPr>
          <w:rFonts w:eastAsia="Times New Roman"/>
          <w:szCs w:val="24"/>
        </w:rPr>
        <w:t xml:space="preserve"> </w:t>
      </w:r>
      <w:r>
        <w:rPr>
          <w:rFonts w:eastAsia="Times New Roman"/>
          <w:szCs w:val="24"/>
        </w:rPr>
        <w:t>π</w:t>
      </w:r>
      <w:r w:rsidRPr="00715396">
        <w:rPr>
          <w:rFonts w:eastAsia="Times New Roman"/>
          <w:szCs w:val="24"/>
        </w:rPr>
        <w:t xml:space="preserve">ήγατε </w:t>
      </w:r>
      <w:r w:rsidRPr="00715396">
        <w:rPr>
          <w:rFonts w:eastAsia="Times New Roman"/>
          <w:szCs w:val="24"/>
        </w:rPr>
        <w:t>στο 24%</w:t>
      </w:r>
      <w:r>
        <w:rPr>
          <w:rFonts w:eastAsia="Times New Roman"/>
          <w:szCs w:val="24"/>
        </w:rPr>
        <w:t>.</w:t>
      </w:r>
      <w:r w:rsidRPr="00715396">
        <w:rPr>
          <w:rFonts w:eastAsia="Times New Roman"/>
          <w:szCs w:val="24"/>
        </w:rPr>
        <w:t xml:space="preserve"> </w:t>
      </w:r>
      <w:r>
        <w:rPr>
          <w:rFonts w:eastAsia="Times New Roman"/>
          <w:szCs w:val="24"/>
        </w:rPr>
        <w:t>Κ</w:t>
      </w:r>
      <w:r w:rsidRPr="00715396">
        <w:rPr>
          <w:rFonts w:eastAsia="Times New Roman"/>
          <w:szCs w:val="24"/>
        </w:rPr>
        <w:t xml:space="preserve">αι </w:t>
      </w:r>
      <w:r>
        <w:rPr>
          <w:rFonts w:eastAsia="Times New Roman"/>
          <w:szCs w:val="24"/>
        </w:rPr>
        <w:t xml:space="preserve">με </w:t>
      </w:r>
      <w:r w:rsidRPr="00715396">
        <w:rPr>
          <w:rFonts w:eastAsia="Times New Roman"/>
          <w:szCs w:val="24"/>
        </w:rPr>
        <w:t>αυτό το 24%</w:t>
      </w:r>
      <w:r>
        <w:rPr>
          <w:rFonts w:eastAsia="Times New Roman"/>
          <w:szCs w:val="24"/>
        </w:rPr>
        <w:t>,</w:t>
      </w:r>
      <w:r w:rsidRPr="00715396">
        <w:rPr>
          <w:rFonts w:eastAsia="Times New Roman"/>
          <w:szCs w:val="24"/>
        </w:rPr>
        <w:t xml:space="preserve"> που τώρα </w:t>
      </w:r>
      <w:r>
        <w:rPr>
          <w:rFonts w:eastAsia="Times New Roman"/>
          <w:szCs w:val="24"/>
        </w:rPr>
        <w:t>μετά</w:t>
      </w:r>
      <w:r w:rsidRPr="00715396">
        <w:rPr>
          <w:rFonts w:eastAsia="Times New Roman"/>
          <w:szCs w:val="24"/>
        </w:rPr>
        <w:t xml:space="preserve"> </w:t>
      </w:r>
      <w:r>
        <w:rPr>
          <w:rFonts w:eastAsia="Times New Roman"/>
          <w:szCs w:val="24"/>
        </w:rPr>
        <w:t>επαίνων λέτε</w:t>
      </w:r>
      <w:r w:rsidRPr="00715396">
        <w:rPr>
          <w:rFonts w:eastAsia="Times New Roman"/>
          <w:szCs w:val="24"/>
        </w:rPr>
        <w:t xml:space="preserve"> ότι μειώνετ</w:t>
      </w:r>
      <w:r>
        <w:rPr>
          <w:rFonts w:eastAsia="Times New Roman"/>
          <w:szCs w:val="24"/>
        </w:rPr>
        <w:t>ε,</w:t>
      </w:r>
      <w:r w:rsidRPr="00715396">
        <w:rPr>
          <w:rFonts w:eastAsia="Times New Roman"/>
          <w:szCs w:val="24"/>
        </w:rPr>
        <w:t xml:space="preserve"> κάν</w:t>
      </w:r>
      <w:r>
        <w:rPr>
          <w:rFonts w:eastAsia="Times New Roman"/>
          <w:szCs w:val="24"/>
        </w:rPr>
        <w:t>ε</w:t>
      </w:r>
      <w:r w:rsidRPr="00715396">
        <w:rPr>
          <w:rFonts w:eastAsia="Times New Roman"/>
          <w:szCs w:val="24"/>
        </w:rPr>
        <w:t>τε ημιτελή δουλειά</w:t>
      </w:r>
      <w:r>
        <w:rPr>
          <w:rFonts w:eastAsia="Times New Roman"/>
          <w:szCs w:val="24"/>
        </w:rPr>
        <w:t>.</w:t>
      </w:r>
      <w:r w:rsidRPr="00715396">
        <w:rPr>
          <w:rFonts w:eastAsia="Times New Roman"/>
          <w:szCs w:val="24"/>
        </w:rPr>
        <w:t xml:space="preserve"> </w:t>
      </w:r>
      <w:r>
        <w:rPr>
          <w:rFonts w:eastAsia="Times New Roman"/>
          <w:szCs w:val="24"/>
        </w:rPr>
        <w:t>Κ</w:t>
      </w:r>
      <w:r w:rsidRPr="00715396">
        <w:rPr>
          <w:rFonts w:eastAsia="Times New Roman"/>
          <w:szCs w:val="24"/>
        </w:rPr>
        <w:t>άνετε μία δουλειά στην οποία</w:t>
      </w:r>
      <w:r>
        <w:rPr>
          <w:rFonts w:eastAsia="Times New Roman"/>
          <w:szCs w:val="24"/>
        </w:rPr>
        <w:t>,</w:t>
      </w:r>
      <w:r w:rsidRPr="00715396">
        <w:rPr>
          <w:rFonts w:eastAsia="Times New Roman"/>
          <w:szCs w:val="24"/>
        </w:rPr>
        <w:t xml:space="preserve"> ουσιαστικά</w:t>
      </w:r>
      <w:r>
        <w:rPr>
          <w:rFonts w:eastAsia="Times New Roman"/>
          <w:szCs w:val="24"/>
        </w:rPr>
        <w:t>,</w:t>
      </w:r>
      <w:r w:rsidRPr="00715396">
        <w:rPr>
          <w:rFonts w:eastAsia="Times New Roman"/>
          <w:szCs w:val="24"/>
        </w:rPr>
        <w:t xml:space="preserve"> το 55% αυτών που επηρεάζουν το</w:t>
      </w:r>
      <w:r>
        <w:rPr>
          <w:rFonts w:eastAsia="Times New Roman"/>
          <w:szCs w:val="24"/>
        </w:rPr>
        <w:t>ν</w:t>
      </w:r>
      <w:r w:rsidRPr="00715396">
        <w:rPr>
          <w:rFonts w:eastAsia="Times New Roman"/>
          <w:szCs w:val="24"/>
        </w:rPr>
        <w:t xml:space="preserve"> ΦΠΑ της εστίασης μένει απ</w:t>
      </w:r>
      <w:r>
        <w:rPr>
          <w:rFonts w:eastAsia="Times New Roman"/>
          <w:szCs w:val="24"/>
        </w:rPr>
        <w:t xml:space="preserve">’ </w:t>
      </w:r>
      <w:r w:rsidRPr="00715396">
        <w:rPr>
          <w:rFonts w:eastAsia="Times New Roman"/>
          <w:szCs w:val="24"/>
        </w:rPr>
        <w:t>έξω</w:t>
      </w:r>
      <w:r>
        <w:rPr>
          <w:rFonts w:eastAsia="Times New Roman"/>
          <w:szCs w:val="24"/>
        </w:rPr>
        <w:t>. Γι’</w:t>
      </w:r>
      <w:r w:rsidRPr="00715396">
        <w:rPr>
          <w:rFonts w:eastAsia="Times New Roman"/>
          <w:szCs w:val="24"/>
        </w:rPr>
        <w:t xml:space="preserve"> αυτό</w:t>
      </w:r>
      <w:r>
        <w:rPr>
          <w:rFonts w:eastAsia="Times New Roman"/>
          <w:szCs w:val="24"/>
        </w:rPr>
        <w:t>,</w:t>
      </w:r>
      <w:r w:rsidRPr="00715396">
        <w:rPr>
          <w:rFonts w:eastAsia="Times New Roman"/>
          <w:szCs w:val="24"/>
        </w:rPr>
        <w:t xml:space="preserve"> λοιπόν</w:t>
      </w:r>
      <w:r>
        <w:rPr>
          <w:rFonts w:eastAsia="Times New Roman"/>
          <w:szCs w:val="24"/>
        </w:rPr>
        <w:t>,</w:t>
      </w:r>
      <w:r w:rsidRPr="00715396">
        <w:rPr>
          <w:rFonts w:eastAsia="Times New Roman"/>
          <w:szCs w:val="24"/>
        </w:rPr>
        <w:t xml:space="preserve"> το</w:t>
      </w:r>
      <w:r>
        <w:rPr>
          <w:rFonts w:eastAsia="Times New Roman"/>
          <w:szCs w:val="24"/>
        </w:rPr>
        <w:t>ν</w:t>
      </w:r>
      <w:r w:rsidRPr="00715396">
        <w:rPr>
          <w:rFonts w:eastAsia="Times New Roman"/>
          <w:szCs w:val="24"/>
        </w:rPr>
        <w:t xml:space="preserve"> λόγο</w:t>
      </w:r>
      <w:r>
        <w:rPr>
          <w:rFonts w:eastAsia="Times New Roman"/>
          <w:szCs w:val="24"/>
        </w:rPr>
        <w:t>,</w:t>
      </w:r>
      <w:r w:rsidRPr="00715396">
        <w:rPr>
          <w:rFonts w:eastAsia="Times New Roman"/>
          <w:szCs w:val="24"/>
        </w:rPr>
        <w:t xml:space="preserve"> η δεύτερη τροπολογία </w:t>
      </w:r>
      <w:r>
        <w:rPr>
          <w:rFonts w:eastAsia="Times New Roman"/>
          <w:szCs w:val="24"/>
        </w:rPr>
        <w:t>με την</w:t>
      </w:r>
      <w:r>
        <w:rPr>
          <w:rFonts w:eastAsia="Times New Roman"/>
          <w:szCs w:val="24"/>
        </w:rPr>
        <w:t xml:space="preserve"> οποία θα</w:t>
      </w:r>
      <w:r w:rsidRPr="00715396">
        <w:rPr>
          <w:rFonts w:eastAsia="Times New Roman"/>
          <w:szCs w:val="24"/>
        </w:rPr>
        <w:t xml:space="preserve"> </w:t>
      </w:r>
      <w:r>
        <w:rPr>
          <w:rFonts w:eastAsia="Times New Roman"/>
          <w:szCs w:val="24"/>
        </w:rPr>
        <w:t>ανα</w:t>
      </w:r>
      <w:r w:rsidRPr="00715396">
        <w:rPr>
          <w:rFonts w:eastAsia="Times New Roman"/>
          <w:szCs w:val="24"/>
        </w:rPr>
        <w:t>μετρηθείτε σήμερα</w:t>
      </w:r>
      <w:r>
        <w:rPr>
          <w:rFonts w:eastAsia="Times New Roman"/>
          <w:szCs w:val="24"/>
        </w:rPr>
        <w:t>, συνάδελφοι</w:t>
      </w:r>
      <w:r w:rsidRPr="00715396">
        <w:rPr>
          <w:rFonts w:eastAsia="Times New Roman"/>
          <w:szCs w:val="24"/>
        </w:rPr>
        <w:t xml:space="preserve"> του </w:t>
      </w:r>
      <w:r w:rsidRPr="00715396">
        <w:rPr>
          <w:rFonts w:eastAsia="Times New Roman"/>
          <w:szCs w:val="24"/>
        </w:rPr>
        <w:lastRenderedPageBreak/>
        <w:t>ΣΥΡΙΖΑ</w:t>
      </w:r>
      <w:r>
        <w:rPr>
          <w:rFonts w:eastAsia="Times New Roman"/>
          <w:szCs w:val="24"/>
        </w:rPr>
        <w:t>,</w:t>
      </w:r>
      <w:r w:rsidRPr="00715396">
        <w:rPr>
          <w:rFonts w:eastAsia="Times New Roman"/>
          <w:szCs w:val="24"/>
        </w:rPr>
        <w:t xml:space="preserve"> είναι αυτή που θα καταθέσει η Νέα Δημοκρατία </w:t>
      </w:r>
      <w:r>
        <w:rPr>
          <w:rFonts w:eastAsia="Times New Roman"/>
          <w:szCs w:val="24"/>
        </w:rPr>
        <w:t xml:space="preserve">σε λίγο και θα είναι η πραγματική μείωση του ΦΠΑ στο σύνολο της εστίασης, όπως το είχαμε κάνει πράξη το 2014 κι όπως το λέμε στο οικονομικό μας πρόγραμμα. </w:t>
      </w:r>
      <w:r w:rsidRPr="00715396">
        <w:rPr>
          <w:rFonts w:eastAsia="Times New Roman"/>
          <w:szCs w:val="24"/>
        </w:rPr>
        <w:t xml:space="preserve"> </w:t>
      </w:r>
    </w:p>
    <w:p w14:paraId="12B6E92A" w14:textId="77777777" w:rsidR="00F81E5F" w:rsidRDefault="0022463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B6E92B" w14:textId="77777777" w:rsidR="00F81E5F" w:rsidRDefault="0022463A">
      <w:pPr>
        <w:spacing w:line="600" w:lineRule="auto"/>
        <w:ind w:firstLine="720"/>
        <w:jc w:val="both"/>
        <w:rPr>
          <w:rFonts w:eastAsia="Times New Roman"/>
          <w:szCs w:val="24"/>
        </w:rPr>
      </w:pPr>
      <w:r>
        <w:rPr>
          <w:rFonts w:eastAsia="Times New Roman"/>
          <w:szCs w:val="24"/>
        </w:rPr>
        <w:t xml:space="preserve">Άρα, θα κληθείτε να </w:t>
      </w:r>
      <w:r w:rsidRPr="00715396">
        <w:rPr>
          <w:rFonts w:eastAsia="Times New Roman"/>
          <w:szCs w:val="24"/>
        </w:rPr>
        <w:t>απαντήσετε</w:t>
      </w:r>
      <w:r>
        <w:rPr>
          <w:rFonts w:eastAsia="Times New Roman"/>
          <w:szCs w:val="24"/>
        </w:rPr>
        <w:t>: Θ</w:t>
      </w:r>
      <w:r w:rsidRPr="00715396">
        <w:rPr>
          <w:rFonts w:eastAsia="Times New Roman"/>
          <w:szCs w:val="24"/>
        </w:rPr>
        <w:t xml:space="preserve">α ψηφίσετε ή όχι τη μείωση του ΦΠΑ της εστίασης εκεί που το παραλάβατε στο </w:t>
      </w:r>
      <w:r>
        <w:rPr>
          <w:rFonts w:eastAsia="Times New Roman"/>
          <w:szCs w:val="24"/>
        </w:rPr>
        <w:t>20</w:t>
      </w:r>
      <w:r w:rsidRPr="00715396">
        <w:rPr>
          <w:rFonts w:eastAsia="Times New Roman"/>
          <w:szCs w:val="24"/>
        </w:rPr>
        <w:t>14</w:t>
      </w:r>
      <w:r>
        <w:rPr>
          <w:rFonts w:eastAsia="Times New Roman"/>
          <w:szCs w:val="24"/>
        </w:rPr>
        <w:t xml:space="preserve"> ή θα λέτε</w:t>
      </w:r>
      <w:r w:rsidRPr="00715396">
        <w:rPr>
          <w:rFonts w:eastAsia="Times New Roman"/>
          <w:szCs w:val="24"/>
        </w:rPr>
        <w:t xml:space="preserve"> ότι μειώσα</w:t>
      </w:r>
      <w:r>
        <w:rPr>
          <w:rFonts w:eastAsia="Times New Roman"/>
          <w:szCs w:val="24"/>
        </w:rPr>
        <w:t>τ</w:t>
      </w:r>
      <w:r w:rsidRPr="00715396">
        <w:rPr>
          <w:rFonts w:eastAsia="Times New Roman"/>
          <w:szCs w:val="24"/>
        </w:rPr>
        <w:t xml:space="preserve">ε </w:t>
      </w:r>
      <w:r>
        <w:rPr>
          <w:rFonts w:eastAsia="Times New Roman"/>
          <w:szCs w:val="24"/>
        </w:rPr>
        <w:t>τον ΦΠΑ και θα είστε</w:t>
      </w:r>
      <w:r w:rsidRPr="00715396">
        <w:rPr>
          <w:rFonts w:eastAsia="Times New Roman"/>
          <w:szCs w:val="24"/>
        </w:rPr>
        <w:t xml:space="preserve"> ακόμα πολύ μακριά από </w:t>
      </w:r>
      <w:r>
        <w:rPr>
          <w:rFonts w:eastAsia="Times New Roman"/>
          <w:szCs w:val="24"/>
        </w:rPr>
        <w:t>το 20</w:t>
      </w:r>
      <w:r w:rsidRPr="00715396">
        <w:rPr>
          <w:rFonts w:eastAsia="Times New Roman"/>
          <w:szCs w:val="24"/>
        </w:rPr>
        <w:t>14</w:t>
      </w:r>
      <w:r>
        <w:rPr>
          <w:rFonts w:eastAsia="Times New Roman"/>
          <w:szCs w:val="24"/>
        </w:rPr>
        <w:t>;</w:t>
      </w:r>
    </w:p>
    <w:p w14:paraId="12B6E92C" w14:textId="77777777" w:rsidR="00F81E5F" w:rsidRDefault="0022463A">
      <w:pPr>
        <w:spacing w:line="600" w:lineRule="auto"/>
        <w:ind w:firstLine="720"/>
        <w:jc w:val="both"/>
        <w:rPr>
          <w:rFonts w:eastAsia="Times New Roman"/>
          <w:szCs w:val="24"/>
        </w:rPr>
      </w:pPr>
      <w:r>
        <w:rPr>
          <w:rFonts w:eastAsia="Times New Roman"/>
          <w:szCs w:val="24"/>
        </w:rPr>
        <w:t>Π</w:t>
      </w:r>
      <w:r w:rsidRPr="00715396">
        <w:rPr>
          <w:rFonts w:eastAsia="Times New Roman"/>
          <w:szCs w:val="24"/>
        </w:rPr>
        <w:t>άμε στο θέμα</w:t>
      </w:r>
      <w:r w:rsidRPr="00715396">
        <w:rPr>
          <w:rFonts w:eastAsia="Times New Roman"/>
          <w:szCs w:val="24"/>
        </w:rPr>
        <w:t xml:space="preserve"> το οποίο αφορά το κομμάτι των συντάξεων</w:t>
      </w:r>
      <w:r>
        <w:rPr>
          <w:rFonts w:eastAsia="Times New Roman"/>
          <w:szCs w:val="24"/>
        </w:rPr>
        <w:t>.</w:t>
      </w:r>
      <w:r w:rsidRPr="00715396">
        <w:rPr>
          <w:rFonts w:eastAsia="Times New Roman"/>
          <w:szCs w:val="24"/>
        </w:rPr>
        <w:t xml:space="preserve"> Ευτυχώς που υπάρχει και ο </w:t>
      </w:r>
      <w:r>
        <w:rPr>
          <w:rFonts w:eastAsia="Times New Roman"/>
          <w:szCs w:val="24"/>
        </w:rPr>
        <w:t>«ΗΛΙΟΣ»,</w:t>
      </w:r>
      <w:r w:rsidRPr="00715396">
        <w:rPr>
          <w:rFonts w:eastAsia="Times New Roman"/>
          <w:szCs w:val="24"/>
        </w:rPr>
        <w:t xml:space="preserve"> γιατί αν δεν είχαμε και τα στοιχεία</w:t>
      </w:r>
      <w:r>
        <w:rPr>
          <w:rFonts w:eastAsia="Times New Roman"/>
          <w:szCs w:val="24"/>
        </w:rPr>
        <w:t>,</w:t>
      </w:r>
      <w:r w:rsidRPr="00715396">
        <w:rPr>
          <w:rFonts w:eastAsia="Times New Roman"/>
          <w:szCs w:val="24"/>
        </w:rPr>
        <w:t xml:space="preserve"> δεν θα μπορούσαμε να στοιχειοθετήσ</w:t>
      </w:r>
      <w:r>
        <w:rPr>
          <w:rFonts w:eastAsia="Times New Roman"/>
          <w:szCs w:val="24"/>
        </w:rPr>
        <w:t>ουμε</w:t>
      </w:r>
      <w:r w:rsidRPr="00715396">
        <w:rPr>
          <w:rFonts w:eastAsia="Times New Roman"/>
          <w:szCs w:val="24"/>
        </w:rPr>
        <w:t xml:space="preserve"> με την πραγματικότητα</w:t>
      </w:r>
      <w:r>
        <w:rPr>
          <w:rFonts w:eastAsia="Times New Roman"/>
          <w:szCs w:val="24"/>
        </w:rPr>
        <w:t>.</w:t>
      </w:r>
      <w:r w:rsidRPr="00715396">
        <w:rPr>
          <w:rFonts w:eastAsia="Times New Roman"/>
          <w:szCs w:val="24"/>
        </w:rPr>
        <w:t xml:space="preserve"> Τι κάνατε στο συνταξιοδοτικό</w:t>
      </w:r>
      <w:r>
        <w:rPr>
          <w:rFonts w:eastAsia="Times New Roman"/>
          <w:szCs w:val="24"/>
        </w:rPr>
        <w:t xml:space="preserve">; Ήρθατε το 2015. Είχαμε συμφωνήσει τότε με την </w:t>
      </w:r>
      <w:r>
        <w:rPr>
          <w:rFonts w:eastAsia="Times New Roman"/>
          <w:szCs w:val="24"/>
        </w:rPr>
        <w:t>τρόικα ότι το ασφαλιστικό έχει ισορροπήσει και εκ</w:t>
      </w:r>
      <w:r w:rsidRPr="00715396">
        <w:rPr>
          <w:rFonts w:eastAsia="Times New Roman"/>
          <w:szCs w:val="24"/>
        </w:rPr>
        <w:t>πλ</w:t>
      </w:r>
      <w:r>
        <w:rPr>
          <w:rFonts w:eastAsia="Times New Roman"/>
          <w:szCs w:val="24"/>
        </w:rPr>
        <w:t>ήρωνε όρους</w:t>
      </w:r>
      <w:r w:rsidRPr="00715396">
        <w:rPr>
          <w:rFonts w:eastAsia="Times New Roman"/>
          <w:szCs w:val="24"/>
        </w:rPr>
        <w:t xml:space="preserve"> βιωσιμότητας</w:t>
      </w:r>
      <w:r>
        <w:rPr>
          <w:rFonts w:eastAsia="Times New Roman"/>
          <w:szCs w:val="24"/>
        </w:rPr>
        <w:t>.</w:t>
      </w:r>
      <w:r w:rsidRPr="00715396">
        <w:rPr>
          <w:rFonts w:eastAsia="Times New Roman"/>
          <w:szCs w:val="24"/>
        </w:rPr>
        <w:t xml:space="preserve"> </w:t>
      </w:r>
      <w:r>
        <w:rPr>
          <w:rFonts w:eastAsia="Times New Roman"/>
          <w:szCs w:val="24"/>
        </w:rPr>
        <w:t>Τ</w:t>
      </w:r>
      <w:r w:rsidRPr="00715396">
        <w:rPr>
          <w:rFonts w:eastAsia="Times New Roman"/>
          <w:szCs w:val="24"/>
        </w:rPr>
        <w:t>ο</w:t>
      </w:r>
      <w:r>
        <w:rPr>
          <w:rFonts w:eastAsia="Times New Roman"/>
          <w:szCs w:val="24"/>
        </w:rPr>
        <w:t xml:space="preserve"> έλεγε ο</w:t>
      </w:r>
      <w:r w:rsidRPr="00715396">
        <w:rPr>
          <w:rFonts w:eastAsia="Times New Roman"/>
          <w:szCs w:val="24"/>
        </w:rPr>
        <w:t xml:space="preserve"> </w:t>
      </w:r>
      <w:proofErr w:type="spellStart"/>
      <w:r>
        <w:rPr>
          <w:rFonts w:eastAsia="Times New Roman"/>
          <w:szCs w:val="24"/>
        </w:rPr>
        <w:t>Β</w:t>
      </w:r>
      <w:r w:rsidRPr="00715396">
        <w:rPr>
          <w:rFonts w:eastAsia="Times New Roman"/>
          <w:szCs w:val="24"/>
        </w:rPr>
        <w:t>ρούτσης</w:t>
      </w:r>
      <w:proofErr w:type="spellEnd"/>
      <w:r>
        <w:rPr>
          <w:rFonts w:eastAsia="Times New Roman"/>
          <w:szCs w:val="24"/>
        </w:rPr>
        <w:t>,</w:t>
      </w:r>
      <w:r w:rsidRPr="00715396">
        <w:rPr>
          <w:rFonts w:eastAsia="Times New Roman"/>
          <w:szCs w:val="24"/>
        </w:rPr>
        <w:t xml:space="preserve"> ο πρώην </w:t>
      </w:r>
      <w:r>
        <w:rPr>
          <w:rFonts w:eastAsia="Times New Roman"/>
          <w:szCs w:val="24"/>
        </w:rPr>
        <w:t xml:space="preserve">Υπουργός, </w:t>
      </w:r>
      <w:r w:rsidRPr="00715396">
        <w:rPr>
          <w:rFonts w:eastAsia="Times New Roman"/>
          <w:szCs w:val="24"/>
        </w:rPr>
        <w:t xml:space="preserve">η </w:t>
      </w:r>
      <w:r>
        <w:rPr>
          <w:rFonts w:eastAsia="Times New Roman"/>
          <w:szCs w:val="24"/>
        </w:rPr>
        <w:t>κ</w:t>
      </w:r>
      <w:r w:rsidRPr="00715396">
        <w:rPr>
          <w:rFonts w:eastAsia="Times New Roman"/>
          <w:szCs w:val="24"/>
        </w:rPr>
        <w:t>υβέρνηση τότε</w:t>
      </w:r>
      <w:r>
        <w:rPr>
          <w:rFonts w:eastAsia="Times New Roman"/>
          <w:szCs w:val="24"/>
        </w:rPr>
        <w:t>;</w:t>
      </w:r>
      <w:r w:rsidRPr="00715396">
        <w:rPr>
          <w:rFonts w:eastAsia="Times New Roman"/>
          <w:szCs w:val="24"/>
        </w:rPr>
        <w:t xml:space="preserve"> </w:t>
      </w:r>
      <w:r>
        <w:rPr>
          <w:rFonts w:eastAsia="Times New Roman"/>
          <w:szCs w:val="24"/>
        </w:rPr>
        <w:t>Ό</w:t>
      </w:r>
      <w:r w:rsidRPr="00715396">
        <w:rPr>
          <w:rFonts w:eastAsia="Times New Roman"/>
          <w:szCs w:val="24"/>
        </w:rPr>
        <w:t>χι μόνο αυτοί</w:t>
      </w:r>
      <w:r>
        <w:rPr>
          <w:rFonts w:eastAsia="Times New Roman"/>
          <w:szCs w:val="24"/>
        </w:rPr>
        <w:t>.</w:t>
      </w:r>
      <w:r w:rsidRPr="00715396">
        <w:rPr>
          <w:rFonts w:eastAsia="Times New Roman"/>
          <w:szCs w:val="24"/>
        </w:rPr>
        <w:t xml:space="preserve"> </w:t>
      </w:r>
      <w:r>
        <w:rPr>
          <w:rFonts w:eastAsia="Times New Roman"/>
          <w:szCs w:val="24"/>
        </w:rPr>
        <w:t>Τ</w:t>
      </w:r>
      <w:r w:rsidRPr="00715396">
        <w:rPr>
          <w:rFonts w:eastAsia="Times New Roman"/>
          <w:szCs w:val="24"/>
        </w:rPr>
        <w:t xml:space="preserve">ο έλεγε η </w:t>
      </w:r>
      <w:r>
        <w:rPr>
          <w:rFonts w:eastAsia="Times New Roman"/>
          <w:szCs w:val="24"/>
        </w:rPr>
        <w:t xml:space="preserve">πρώτη </w:t>
      </w:r>
      <w:r w:rsidRPr="00715396">
        <w:rPr>
          <w:rFonts w:eastAsia="Times New Roman"/>
          <w:szCs w:val="24"/>
        </w:rPr>
        <w:t xml:space="preserve">αναλογιστική μελέτη που </w:t>
      </w:r>
      <w:r>
        <w:rPr>
          <w:rFonts w:eastAsia="Times New Roman"/>
          <w:szCs w:val="24"/>
        </w:rPr>
        <w:t xml:space="preserve">υπήρξε </w:t>
      </w:r>
      <w:r w:rsidRPr="00715396">
        <w:rPr>
          <w:rFonts w:eastAsia="Times New Roman"/>
          <w:szCs w:val="24"/>
        </w:rPr>
        <w:t xml:space="preserve">στην Ελλάδα και η οποία </w:t>
      </w:r>
      <w:r>
        <w:rPr>
          <w:rFonts w:eastAsia="Times New Roman"/>
          <w:szCs w:val="24"/>
        </w:rPr>
        <w:t>εκπλήρωνε όρους βιωσιμότητας μέχρι</w:t>
      </w:r>
      <w:r>
        <w:rPr>
          <w:rFonts w:eastAsia="Times New Roman"/>
          <w:szCs w:val="24"/>
        </w:rPr>
        <w:t xml:space="preserve"> το 2060.</w:t>
      </w:r>
      <w:r w:rsidRPr="00715396">
        <w:rPr>
          <w:rFonts w:eastAsia="Times New Roman"/>
          <w:szCs w:val="24"/>
        </w:rPr>
        <w:t xml:space="preserve"> </w:t>
      </w:r>
      <w:r>
        <w:rPr>
          <w:rFonts w:eastAsia="Times New Roman"/>
          <w:szCs w:val="24"/>
        </w:rPr>
        <w:lastRenderedPageBreak/>
        <w:t xml:space="preserve">Άρα, δεν χρειάζονταν </w:t>
      </w:r>
      <w:r w:rsidRPr="00715396">
        <w:rPr>
          <w:rFonts w:eastAsia="Times New Roman"/>
          <w:szCs w:val="24"/>
        </w:rPr>
        <w:t>μειώσεις</w:t>
      </w:r>
      <w:r>
        <w:rPr>
          <w:rFonts w:eastAsia="Times New Roman"/>
          <w:szCs w:val="24"/>
        </w:rPr>
        <w:t>.</w:t>
      </w:r>
      <w:r w:rsidRPr="00715396">
        <w:rPr>
          <w:rFonts w:eastAsia="Times New Roman"/>
          <w:szCs w:val="24"/>
        </w:rPr>
        <w:t xml:space="preserve"> </w:t>
      </w:r>
      <w:r>
        <w:rPr>
          <w:rFonts w:eastAsia="Times New Roman"/>
          <w:szCs w:val="24"/>
        </w:rPr>
        <w:t>Γι’</w:t>
      </w:r>
      <w:r w:rsidRPr="00715396">
        <w:rPr>
          <w:rFonts w:eastAsia="Times New Roman"/>
          <w:szCs w:val="24"/>
        </w:rPr>
        <w:t xml:space="preserve"> αυτό και στο e-</w:t>
      </w:r>
      <w:proofErr w:type="spellStart"/>
      <w:r w:rsidRPr="00715396">
        <w:rPr>
          <w:rFonts w:eastAsia="Times New Roman"/>
          <w:szCs w:val="24"/>
        </w:rPr>
        <w:t>mail</w:t>
      </w:r>
      <w:proofErr w:type="spellEnd"/>
      <w:r w:rsidRPr="00715396">
        <w:rPr>
          <w:rFonts w:eastAsia="Times New Roman"/>
          <w:szCs w:val="24"/>
        </w:rPr>
        <w:t xml:space="preserve"> </w:t>
      </w:r>
      <w:proofErr w:type="spellStart"/>
      <w:r>
        <w:rPr>
          <w:rFonts w:eastAsia="Times New Roman"/>
          <w:szCs w:val="24"/>
        </w:rPr>
        <w:t>Χ</w:t>
      </w:r>
      <w:r w:rsidRPr="00715396">
        <w:rPr>
          <w:rFonts w:eastAsia="Times New Roman"/>
          <w:szCs w:val="24"/>
        </w:rPr>
        <w:t>αρδούβελη</w:t>
      </w:r>
      <w:proofErr w:type="spellEnd"/>
      <w:r w:rsidRPr="00715396">
        <w:rPr>
          <w:rFonts w:eastAsia="Times New Roman"/>
          <w:szCs w:val="24"/>
        </w:rPr>
        <w:t xml:space="preserve"> </w:t>
      </w:r>
      <w:r>
        <w:rPr>
          <w:rFonts w:eastAsia="Times New Roman"/>
          <w:szCs w:val="24"/>
        </w:rPr>
        <w:t xml:space="preserve">οι </w:t>
      </w:r>
      <w:r w:rsidRPr="00715396">
        <w:rPr>
          <w:rFonts w:eastAsia="Times New Roman"/>
          <w:szCs w:val="24"/>
        </w:rPr>
        <w:t>παρ</w:t>
      </w:r>
      <w:r>
        <w:rPr>
          <w:rFonts w:eastAsia="Times New Roman"/>
          <w:szCs w:val="24"/>
        </w:rPr>
        <w:t xml:space="preserve">εμβάσεις για το </w:t>
      </w:r>
      <w:r w:rsidRPr="00715396">
        <w:rPr>
          <w:rFonts w:eastAsia="Times New Roman"/>
          <w:szCs w:val="24"/>
        </w:rPr>
        <w:t xml:space="preserve">ασφαλιστικό </w:t>
      </w:r>
      <w:r>
        <w:rPr>
          <w:rFonts w:eastAsia="Times New Roman"/>
          <w:szCs w:val="24"/>
        </w:rPr>
        <w:t>ήταν μόνο</w:t>
      </w:r>
      <w:r w:rsidRPr="00715396">
        <w:rPr>
          <w:rFonts w:eastAsia="Times New Roman"/>
          <w:szCs w:val="24"/>
        </w:rPr>
        <w:t xml:space="preserve"> 300 εκατομμύρια</w:t>
      </w:r>
      <w:r>
        <w:rPr>
          <w:rFonts w:eastAsia="Times New Roman"/>
          <w:szCs w:val="24"/>
        </w:rPr>
        <w:t>.</w:t>
      </w:r>
      <w:r w:rsidRPr="00715396">
        <w:rPr>
          <w:rFonts w:eastAsia="Times New Roman"/>
          <w:szCs w:val="24"/>
        </w:rPr>
        <w:t xml:space="preserve"> </w:t>
      </w:r>
      <w:r>
        <w:rPr>
          <w:rFonts w:eastAsia="Times New Roman"/>
          <w:szCs w:val="24"/>
        </w:rPr>
        <w:t>Ο</w:t>
      </w:r>
      <w:r w:rsidRPr="00715396">
        <w:rPr>
          <w:rFonts w:eastAsia="Times New Roman"/>
          <w:szCs w:val="24"/>
        </w:rPr>
        <w:t>υσιαστικά</w:t>
      </w:r>
      <w:r>
        <w:rPr>
          <w:rFonts w:eastAsia="Times New Roman"/>
          <w:szCs w:val="24"/>
        </w:rPr>
        <w:t>,</w:t>
      </w:r>
      <w:r w:rsidRPr="00715396">
        <w:rPr>
          <w:rFonts w:eastAsia="Times New Roman"/>
          <w:szCs w:val="24"/>
        </w:rPr>
        <w:t xml:space="preserve"> είχα</w:t>
      </w:r>
      <w:r>
        <w:rPr>
          <w:rFonts w:eastAsia="Times New Roman"/>
          <w:szCs w:val="24"/>
        </w:rPr>
        <w:t>με κλείσει το θέμα των συντάξεων. Τ</w:t>
      </w:r>
      <w:r w:rsidRPr="00715396">
        <w:rPr>
          <w:rFonts w:eastAsia="Times New Roman"/>
          <w:szCs w:val="24"/>
        </w:rPr>
        <w:t xml:space="preserve">ο 16% του ΑΕΠ </w:t>
      </w:r>
      <w:r>
        <w:rPr>
          <w:rFonts w:eastAsia="Times New Roman"/>
          <w:szCs w:val="24"/>
        </w:rPr>
        <w:t>που είχαμε συμφωνήσει ως δαπάνη-</w:t>
      </w:r>
      <w:r w:rsidRPr="00715396">
        <w:rPr>
          <w:rFonts w:eastAsia="Times New Roman"/>
          <w:szCs w:val="24"/>
        </w:rPr>
        <w:t>κόφτης προς τα πάνω</w:t>
      </w:r>
      <w:r>
        <w:rPr>
          <w:rFonts w:eastAsia="Times New Roman"/>
          <w:szCs w:val="24"/>
        </w:rPr>
        <w:t>,</w:t>
      </w:r>
      <w:r w:rsidRPr="00715396">
        <w:rPr>
          <w:rFonts w:eastAsia="Times New Roman"/>
          <w:szCs w:val="24"/>
        </w:rPr>
        <w:t xml:space="preserve"> </w:t>
      </w:r>
      <w:r>
        <w:rPr>
          <w:rFonts w:eastAsia="Times New Roman"/>
          <w:szCs w:val="24"/>
        </w:rPr>
        <w:t>ε</w:t>
      </w:r>
      <w:r>
        <w:rPr>
          <w:rFonts w:eastAsia="Times New Roman"/>
          <w:szCs w:val="24"/>
        </w:rPr>
        <w:t xml:space="preserve">ίχε </w:t>
      </w:r>
      <w:r w:rsidRPr="00715396">
        <w:rPr>
          <w:rFonts w:eastAsia="Times New Roman"/>
          <w:szCs w:val="24"/>
        </w:rPr>
        <w:t>εκπληρωθεί</w:t>
      </w:r>
      <w:r>
        <w:rPr>
          <w:rFonts w:eastAsia="Times New Roman"/>
          <w:szCs w:val="24"/>
        </w:rPr>
        <w:t>.</w:t>
      </w:r>
    </w:p>
    <w:p w14:paraId="12B6E92D" w14:textId="77777777" w:rsidR="00F81E5F" w:rsidRDefault="0022463A">
      <w:pPr>
        <w:spacing w:line="600" w:lineRule="auto"/>
        <w:ind w:firstLine="720"/>
        <w:jc w:val="both"/>
        <w:rPr>
          <w:rFonts w:eastAsia="Times New Roman"/>
          <w:szCs w:val="24"/>
        </w:rPr>
      </w:pPr>
      <w:r>
        <w:rPr>
          <w:rFonts w:eastAsia="Times New Roman"/>
          <w:szCs w:val="24"/>
        </w:rPr>
        <w:t>Β</w:t>
      </w:r>
      <w:r w:rsidRPr="00715396">
        <w:rPr>
          <w:rFonts w:eastAsia="Times New Roman"/>
          <w:szCs w:val="24"/>
        </w:rPr>
        <w:t>γήκατε</w:t>
      </w:r>
      <w:r>
        <w:rPr>
          <w:rFonts w:eastAsia="Times New Roman"/>
          <w:szCs w:val="24"/>
        </w:rPr>
        <w:t>, τα τινάξατε</w:t>
      </w:r>
      <w:r w:rsidRPr="00715396">
        <w:rPr>
          <w:rFonts w:eastAsia="Times New Roman"/>
          <w:szCs w:val="24"/>
        </w:rPr>
        <w:t xml:space="preserve"> όλα στον αέρα</w:t>
      </w:r>
      <w:r>
        <w:rPr>
          <w:rFonts w:eastAsia="Times New Roman"/>
          <w:szCs w:val="24"/>
        </w:rPr>
        <w:t>,</w:t>
      </w:r>
      <w:r w:rsidRPr="00715396">
        <w:rPr>
          <w:rFonts w:eastAsia="Times New Roman"/>
          <w:szCs w:val="24"/>
        </w:rPr>
        <w:t xml:space="preserve"> χάσαμε αρκετά δισεκατομμύρια</w:t>
      </w:r>
      <w:r>
        <w:rPr>
          <w:rFonts w:eastAsia="Times New Roman"/>
          <w:szCs w:val="24"/>
        </w:rPr>
        <w:t>,</w:t>
      </w:r>
      <w:r w:rsidRPr="00715396">
        <w:rPr>
          <w:rFonts w:eastAsia="Times New Roman"/>
          <w:szCs w:val="24"/>
        </w:rPr>
        <w:t xml:space="preserve"> το</w:t>
      </w:r>
      <w:r>
        <w:rPr>
          <w:rFonts w:eastAsia="Times New Roman"/>
          <w:szCs w:val="24"/>
        </w:rPr>
        <w:t xml:space="preserve"> </w:t>
      </w:r>
      <w:r w:rsidRPr="00715396">
        <w:rPr>
          <w:rFonts w:eastAsia="Times New Roman"/>
          <w:szCs w:val="24"/>
        </w:rPr>
        <w:t xml:space="preserve">ΑΕΠ έπεσε και αναγκαστήκατε να κάνετε </w:t>
      </w:r>
      <w:r>
        <w:rPr>
          <w:rFonts w:eastAsia="Times New Roman"/>
          <w:szCs w:val="24"/>
        </w:rPr>
        <w:t>νέα</w:t>
      </w:r>
      <w:r w:rsidRPr="00715396">
        <w:rPr>
          <w:rFonts w:eastAsia="Times New Roman"/>
          <w:szCs w:val="24"/>
        </w:rPr>
        <w:t xml:space="preserve"> προσαρμογή στο ασφαλιστικό</w:t>
      </w:r>
      <w:r>
        <w:rPr>
          <w:rFonts w:eastAsia="Times New Roman"/>
          <w:szCs w:val="24"/>
        </w:rPr>
        <w:t>.</w:t>
      </w:r>
      <w:r w:rsidRPr="00715396">
        <w:rPr>
          <w:rFonts w:eastAsia="Times New Roman"/>
          <w:szCs w:val="24"/>
        </w:rPr>
        <w:t xml:space="preserve"> </w:t>
      </w:r>
      <w:r>
        <w:rPr>
          <w:rFonts w:eastAsia="Times New Roman"/>
          <w:szCs w:val="24"/>
        </w:rPr>
        <w:t>Τότε, λοιπόν…</w:t>
      </w:r>
    </w:p>
    <w:p w14:paraId="12B6E92E" w14:textId="77777777" w:rsidR="00F81E5F" w:rsidRDefault="0022463A">
      <w:pPr>
        <w:spacing w:line="600" w:lineRule="auto"/>
        <w:ind w:firstLine="720"/>
        <w:jc w:val="center"/>
        <w:rPr>
          <w:rFonts w:eastAsia="Times New Roman"/>
          <w:szCs w:val="24"/>
        </w:rPr>
      </w:pPr>
      <w:r>
        <w:rPr>
          <w:rFonts w:eastAsia="Times New Roman"/>
          <w:szCs w:val="24"/>
        </w:rPr>
        <w:t>(Θόρυβος από την πτέρυγα του ΣΥΡΙΖΑ)</w:t>
      </w:r>
    </w:p>
    <w:p w14:paraId="12B6E92F" w14:textId="77777777" w:rsidR="00F81E5F" w:rsidRDefault="0022463A">
      <w:pPr>
        <w:spacing w:line="600" w:lineRule="auto"/>
        <w:ind w:firstLine="720"/>
        <w:jc w:val="both"/>
        <w:rPr>
          <w:rFonts w:eastAsia="Times New Roman"/>
          <w:szCs w:val="24"/>
        </w:rPr>
      </w:pPr>
      <w:r>
        <w:rPr>
          <w:rFonts w:eastAsia="Times New Roman"/>
          <w:szCs w:val="24"/>
        </w:rPr>
        <w:t>Ναι, το ΑΕΠ έπεσε, γιατί έγινε ύφεση και το 20</w:t>
      </w:r>
      <w:r w:rsidRPr="00715396">
        <w:rPr>
          <w:rFonts w:eastAsia="Times New Roman"/>
          <w:szCs w:val="24"/>
        </w:rPr>
        <w:t>15 κ</w:t>
      </w:r>
      <w:r w:rsidRPr="00715396">
        <w:rPr>
          <w:rFonts w:eastAsia="Times New Roman"/>
          <w:szCs w:val="24"/>
        </w:rPr>
        <w:t xml:space="preserve">αι </w:t>
      </w:r>
      <w:r>
        <w:rPr>
          <w:rFonts w:eastAsia="Times New Roman"/>
          <w:szCs w:val="24"/>
        </w:rPr>
        <w:t>το 20</w:t>
      </w:r>
      <w:r w:rsidRPr="00715396">
        <w:rPr>
          <w:rFonts w:eastAsia="Times New Roman"/>
          <w:szCs w:val="24"/>
        </w:rPr>
        <w:t>16</w:t>
      </w:r>
      <w:r>
        <w:rPr>
          <w:rFonts w:eastAsia="Times New Roman"/>
          <w:szCs w:val="24"/>
        </w:rPr>
        <w:t>, ενώ</w:t>
      </w:r>
      <w:r w:rsidRPr="00715396">
        <w:rPr>
          <w:rFonts w:eastAsia="Times New Roman"/>
          <w:szCs w:val="24"/>
        </w:rPr>
        <w:t xml:space="preserve"> υπήρχε </w:t>
      </w:r>
      <w:r>
        <w:rPr>
          <w:rFonts w:eastAsia="Times New Roman"/>
          <w:szCs w:val="24"/>
        </w:rPr>
        <w:t xml:space="preserve">προοπτική για 3,5% και 3,7% το 2015 και το 2016. Γι’ αυτό και είχαμε συμφωνήσει το κομμάτι του ασφαλιστικού. </w:t>
      </w:r>
      <w:r w:rsidRPr="00715396">
        <w:rPr>
          <w:rFonts w:eastAsia="Times New Roman"/>
          <w:szCs w:val="24"/>
        </w:rPr>
        <w:t xml:space="preserve"> </w:t>
      </w:r>
    </w:p>
    <w:p w14:paraId="12B6E930" w14:textId="77777777" w:rsidR="00F81E5F" w:rsidRDefault="0022463A">
      <w:pPr>
        <w:spacing w:line="600" w:lineRule="auto"/>
        <w:ind w:firstLine="720"/>
        <w:jc w:val="both"/>
        <w:rPr>
          <w:rFonts w:eastAsia="Times New Roman"/>
          <w:szCs w:val="24"/>
        </w:rPr>
      </w:pPr>
      <w:r w:rsidRPr="00715396">
        <w:rPr>
          <w:rFonts w:eastAsia="Times New Roman"/>
          <w:szCs w:val="24"/>
        </w:rPr>
        <w:lastRenderedPageBreak/>
        <w:t xml:space="preserve">Και </w:t>
      </w:r>
      <w:r>
        <w:rPr>
          <w:rFonts w:eastAsia="Times New Roman"/>
          <w:szCs w:val="24"/>
        </w:rPr>
        <w:t>τι κάνατε τότε; Μ</w:t>
      </w:r>
      <w:r w:rsidRPr="00715396">
        <w:rPr>
          <w:rFonts w:eastAsia="Times New Roman"/>
          <w:szCs w:val="24"/>
        </w:rPr>
        <w:t>ειώσ</w:t>
      </w:r>
      <w:r>
        <w:rPr>
          <w:rFonts w:eastAsia="Times New Roman"/>
          <w:szCs w:val="24"/>
        </w:rPr>
        <w:t>α</w:t>
      </w:r>
      <w:r w:rsidRPr="00715396">
        <w:rPr>
          <w:rFonts w:eastAsia="Times New Roman"/>
          <w:szCs w:val="24"/>
        </w:rPr>
        <w:t xml:space="preserve">τε τις </w:t>
      </w:r>
      <w:r>
        <w:rPr>
          <w:rFonts w:eastAsia="Times New Roman"/>
          <w:szCs w:val="24"/>
        </w:rPr>
        <w:t>συν</w:t>
      </w:r>
      <w:r w:rsidRPr="00715396">
        <w:rPr>
          <w:rFonts w:eastAsia="Times New Roman"/>
          <w:szCs w:val="24"/>
        </w:rPr>
        <w:t>τάξεις</w:t>
      </w:r>
      <w:r>
        <w:rPr>
          <w:rFonts w:eastAsia="Times New Roman"/>
          <w:szCs w:val="24"/>
        </w:rPr>
        <w:t xml:space="preserve">. Όλοι οι νέοι συνταξιούχοι της </w:t>
      </w:r>
      <w:r w:rsidRPr="00715396">
        <w:rPr>
          <w:rFonts w:eastAsia="Times New Roman"/>
          <w:szCs w:val="24"/>
        </w:rPr>
        <w:t>Ελλάδος θα έχουν 35%</w:t>
      </w:r>
      <w:r>
        <w:rPr>
          <w:rFonts w:eastAsia="Times New Roman"/>
          <w:szCs w:val="24"/>
        </w:rPr>
        <w:t>,</w:t>
      </w:r>
      <w:r w:rsidRPr="00715396">
        <w:rPr>
          <w:rFonts w:eastAsia="Times New Roman"/>
          <w:szCs w:val="24"/>
        </w:rPr>
        <w:t xml:space="preserve"> μετά το νόμο </w:t>
      </w:r>
      <w:proofErr w:type="spellStart"/>
      <w:r w:rsidRPr="00715396">
        <w:rPr>
          <w:rFonts w:eastAsia="Times New Roman"/>
          <w:szCs w:val="24"/>
        </w:rPr>
        <w:t>Κατρούγκαλου</w:t>
      </w:r>
      <w:proofErr w:type="spellEnd"/>
      <w:r>
        <w:rPr>
          <w:rFonts w:eastAsia="Times New Roman"/>
          <w:szCs w:val="24"/>
        </w:rPr>
        <w:t>,</w:t>
      </w:r>
      <w:r w:rsidRPr="00715396">
        <w:rPr>
          <w:rFonts w:eastAsia="Times New Roman"/>
          <w:szCs w:val="24"/>
        </w:rPr>
        <w:t xml:space="preserve"> </w:t>
      </w:r>
      <w:r>
        <w:rPr>
          <w:rFonts w:eastAsia="Times New Roman"/>
          <w:szCs w:val="24"/>
        </w:rPr>
        <w:t>μείωση</w:t>
      </w:r>
      <w:r w:rsidRPr="00715396">
        <w:rPr>
          <w:rFonts w:eastAsia="Times New Roman"/>
          <w:szCs w:val="24"/>
        </w:rPr>
        <w:t xml:space="preserve"> στην κύρια σύνταξη και 45% στην επικουρική</w:t>
      </w:r>
      <w:r>
        <w:rPr>
          <w:rFonts w:eastAsia="Times New Roman"/>
          <w:szCs w:val="24"/>
        </w:rPr>
        <w:t>.</w:t>
      </w:r>
      <w:r w:rsidRPr="00715396">
        <w:rPr>
          <w:rFonts w:eastAsia="Times New Roman"/>
          <w:szCs w:val="24"/>
        </w:rPr>
        <w:t xml:space="preserve"> </w:t>
      </w:r>
      <w:r>
        <w:rPr>
          <w:rFonts w:eastAsia="Times New Roman"/>
          <w:szCs w:val="24"/>
        </w:rPr>
        <w:t xml:space="preserve">Και για τους σημερινούς; Τίποτα; Δεν πειράξατε τίποτα; Πώς δεν πειράξατε. Για ακούστε. Το ΕΚΑΣ που έχασαν οι χαμηλοσυνταξιούχοι ήταν </w:t>
      </w:r>
      <w:r w:rsidRPr="00715396">
        <w:rPr>
          <w:rFonts w:eastAsia="Times New Roman"/>
          <w:szCs w:val="24"/>
        </w:rPr>
        <w:t xml:space="preserve">970 </w:t>
      </w:r>
      <w:r>
        <w:rPr>
          <w:rFonts w:eastAsia="Times New Roman"/>
          <w:szCs w:val="24"/>
        </w:rPr>
        <w:t>εκατομμύρια έως 1</w:t>
      </w:r>
      <w:r w:rsidRPr="00715396">
        <w:rPr>
          <w:rFonts w:eastAsia="Times New Roman"/>
          <w:szCs w:val="24"/>
        </w:rPr>
        <w:t xml:space="preserve"> δισεκατομμύριο</w:t>
      </w:r>
      <w:r>
        <w:rPr>
          <w:rFonts w:eastAsia="Times New Roman"/>
          <w:szCs w:val="24"/>
        </w:rPr>
        <w:t>.</w:t>
      </w:r>
    </w:p>
    <w:p w14:paraId="12B6E931" w14:textId="77777777" w:rsidR="00F81E5F" w:rsidRDefault="0022463A">
      <w:pPr>
        <w:spacing w:line="600" w:lineRule="auto"/>
        <w:ind w:firstLine="720"/>
        <w:jc w:val="both"/>
        <w:rPr>
          <w:rFonts w:eastAsia="Times New Roman"/>
          <w:szCs w:val="24"/>
        </w:rPr>
      </w:pPr>
      <w:r>
        <w:rPr>
          <w:rFonts w:eastAsia="Times New Roman"/>
          <w:szCs w:val="24"/>
        </w:rPr>
        <w:t>Κι ακόμη κάτι το οποίο παραλείπετ</w:t>
      </w:r>
      <w:r>
        <w:rPr>
          <w:rFonts w:eastAsia="Times New Roman"/>
          <w:szCs w:val="24"/>
        </w:rPr>
        <w:t>ε. Ό</w:t>
      </w:r>
      <w:r w:rsidRPr="00715396">
        <w:rPr>
          <w:rFonts w:eastAsia="Times New Roman"/>
          <w:szCs w:val="24"/>
        </w:rPr>
        <w:t xml:space="preserve">πως </w:t>
      </w:r>
      <w:r>
        <w:rPr>
          <w:rFonts w:eastAsia="Times New Roman"/>
          <w:szCs w:val="24"/>
        </w:rPr>
        <w:t>και το ΕΚΑΣ είναι 1 δισεκατομμύριο, η εισφορά υπέρ υγείας</w:t>
      </w:r>
      <w:r w:rsidRPr="00715396">
        <w:rPr>
          <w:rFonts w:eastAsia="Times New Roman"/>
          <w:szCs w:val="24"/>
        </w:rPr>
        <w:t xml:space="preserve"> </w:t>
      </w:r>
      <w:r>
        <w:rPr>
          <w:rFonts w:eastAsia="Times New Roman"/>
          <w:szCs w:val="24"/>
        </w:rPr>
        <w:t xml:space="preserve">είναι </w:t>
      </w:r>
      <w:r w:rsidRPr="00715396">
        <w:rPr>
          <w:rFonts w:eastAsia="Times New Roman"/>
          <w:szCs w:val="24"/>
        </w:rPr>
        <w:t>750 εκατομμύρια ετησίως</w:t>
      </w:r>
      <w:r>
        <w:rPr>
          <w:rFonts w:eastAsia="Times New Roman"/>
          <w:szCs w:val="24"/>
        </w:rPr>
        <w:t>, καθώς αυξήσατε τις εισφορές υγείας και στην επικουρική και στην κύρια σύνταξη. Κι έρχεστε σήμερα και επιστρέφετε</w:t>
      </w:r>
      <w:r w:rsidRPr="00715396">
        <w:rPr>
          <w:rFonts w:eastAsia="Times New Roman"/>
          <w:szCs w:val="24"/>
        </w:rPr>
        <w:t xml:space="preserve"> τα 800 εκατομμύρια και πανηγυρίζετε</w:t>
      </w:r>
      <w:r>
        <w:rPr>
          <w:rFonts w:eastAsia="Times New Roman"/>
          <w:szCs w:val="24"/>
        </w:rPr>
        <w:t>!</w:t>
      </w:r>
      <w:r w:rsidRPr="00715396">
        <w:rPr>
          <w:rFonts w:eastAsia="Times New Roman"/>
          <w:szCs w:val="24"/>
        </w:rPr>
        <w:t xml:space="preserve"> </w:t>
      </w:r>
    </w:p>
    <w:p w14:paraId="12B6E932" w14:textId="77777777" w:rsidR="00F81E5F" w:rsidRDefault="0022463A">
      <w:pPr>
        <w:spacing w:line="600" w:lineRule="auto"/>
        <w:ind w:firstLine="720"/>
        <w:jc w:val="both"/>
        <w:rPr>
          <w:rFonts w:eastAsia="Times New Roman"/>
          <w:szCs w:val="24"/>
        </w:rPr>
      </w:pPr>
      <w:r>
        <w:rPr>
          <w:rFonts w:eastAsia="Times New Roman"/>
          <w:szCs w:val="24"/>
        </w:rPr>
        <w:t xml:space="preserve">Είναι </w:t>
      </w:r>
      <w:r w:rsidRPr="00715396">
        <w:rPr>
          <w:rFonts w:eastAsia="Times New Roman"/>
          <w:szCs w:val="24"/>
        </w:rPr>
        <w:t>κα</w:t>
      </w:r>
      <w:r w:rsidRPr="00715396">
        <w:rPr>
          <w:rFonts w:eastAsia="Times New Roman"/>
          <w:szCs w:val="24"/>
        </w:rPr>
        <w:t>λοδεχούμενο</w:t>
      </w:r>
      <w:r>
        <w:rPr>
          <w:rFonts w:eastAsia="Times New Roman"/>
          <w:szCs w:val="24"/>
        </w:rPr>
        <w:t>,</w:t>
      </w:r>
      <w:r w:rsidRPr="00715396">
        <w:rPr>
          <w:rFonts w:eastAsia="Times New Roman"/>
          <w:szCs w:val="24"/>
        </w:rPr>
        <w:t xml:space="preserve"> αλλά μην λέτε ότι κάν</w:t>
      </w:r>
      <w:r>
        <w:rPr>
          <w:rFonts w:eastAsia="Times New Roman"/>
          <w:szCs w:val="24"/>
        </w:rPr>
        <w:t>α</w:t>
      </w:r>
      <w:r w:rsidRPr="00715396">
        <w:rPr>
          <w:rFonts w:eastAsia="Times New Roman"/>
          <w:szCs w:val="24"/>
        </w:rPr>
        <w:t>τε το μεγάλο βήμα</w:t>
      </w:r>
      <w:r>
        <w:rPr>
          <w:rFonts w:eastAsia="Times New Roman"/>
          <w:szCs w:val="24"/>
        </w:rPr>
        <w:t>.</w:t>
      </w:r>
      <w:r w:rsidRPr="00715396">
        <w:rPr>
          <w:rFonts w:eastAsia="Times New Roman"/>
          <w:szCs w:val="24"/>
        </w:rPr>
        <w:t xml:space="preserve"> </w:t>
      </w:r>
      <w:r>
        <w:rPr>
          <w:rFonts w:eastAsia="Times New Roman"/>
          <w:szCs w:val="24"/>
        </w:rPr>
        <w:t>Άδικα κόπηκαν οι συντάξεις μετά το 20</w:t>
      </w:r>
      <w:r w:rsidRPr="00715396">
        <w:rPr>
          <w:rFonts w:eastAsia="Times New Roman"/>
          <w:szCs w:val="24"/>
        </w:rPr>
        <w:t>14</w:t>
      </w:r>
      <w:r>
        <w:rPr>
          <w:rFonts w:eastAsia="Times New Roman"/>
          <w:szCs w:val="24"/>
        </w:rPr>
        <w:t>. Μακάρι να είχαμε μείνει στο 2014. Μακάρι το ύψος των συντάξεων να ήταν στο 2014. Κάνα</w:t>
      </w:r>
      <w:r w:rsidRPr="00715396">
        <w:rPr>
          <w:rFonts w:eastAsia="Times New Roman"/>
          <w:szCs w:val="24"/>
        </w:rPr>
        <w:t>με μία μεγάλη διαδρομή</w:t>
      </w:r>
      <w:r>
        <w:rPr>
          <w:rFonts w:eastAsia="Times New Roman"/>
          <w:szCs w:val="24"/>
        </w:rPr>
        <w:t>,</w:t>
      </w:r>
      <w:r w:rsidRPr="00715396">
        <w:rPr>
          <w:rFonts w:eastAsia="Times New Roman"/>
          <w:szCs w:val="24"/>
        </w:rPr>
        <w:t xml:space="preserve"> </w:t>
      </w:r>
      <w:r w:rsidRPr="00715396">
        <w:rPr>
          <w:rFonts w:eastAsia="Times New Roman"/>
          <w:szCs w:val="24"/>
        </w:rPr>
        <w:lastRenderedPageBreak/>
        <w:t>χάσαμε πολλά λεφτά</w:t>
      </w:r>
      <w:r>
        <w:rPr>
          <w:rFonts w:eastAsia="Times New Roman"/>
          <w:szCs w:val="24"/>
        </w:rPr>
        <w:t>,</w:t>
      </w:r>
      <w:r w:rsidRPr="00715396">
        <w:rPr>
          <w:rFonts w:eastAsia="Times New Roman"/>
          <w:szCs w:val="24"/>
        </w:rPr>
        <w:t xml:space="preserve"> </w:t>
      </w:r>
      <w:r>
        <w:rPr>
          <w:rFonts w:eastAsia="Times New Roman"/>
          <w:szCs w:val="24"/>
        </w:rPr>
        <w:t>έ</w:t>
      </w:r>
      <w:r w:rsidRPr="00715396">
        <w:rPr>
          <w:rFonts w:eastAsia="Times New Roman"/>
          <w:szCs w:val="24"/>
        </w:rPr>
        <w:t>χασα</w:t>
      </w:r>
      <w:r>
        <w:rPr>
          <w:rFonts w:eastAsia="Times New Roman"/>
          <w:szCs w:val="24"/>
        </w:rPr>
        <w:t>ν</w:t>
      </w:r>
      <w:r w:rsidRPr="00715396">
        <w:rPr>
          <w:rFonts w:eastAsia="Times New Roman"/>
          <w:szCs w:val="24"/>
        </w:rPr>
        <w:t xml:space="preserve"> </w:t>
      </w:r>
      <w:r>
        <w:rPr>
          <w:rFonts w:eastAsia="Times New Roman"/>
          <w:szCs w:val="24"/>
        </w:rPr>
        <w:t xml:space="preserve">από </w:t>
      </w:r>
      <w:r w:rsidRPr="00715396">
        <w:rPr>
          <w:rFonts w:eastAsia="Times New Roman"/>
          <w:szCs w:val="24"/>
        </w:rPr>
        <w:t>την τσέπη τους οι φορ</w:t>
      </w:r>
      <w:r w:rsidRPr="00715396">
        <w:rPr>
          <w:rFonts w:eastAsia="Times New Roman"/>
          <w:szCs w:val="24"/>
        </w:rPr>
        <w:t xml:space="preserve">ολογούμενοι πάρα πολλά χρήματα και προσπαθούμε να επιστρέψουμε στο </w:t>
      </w:r>
      <w:r>
        <w:rPr>
          <w:rFonts w:eastAsia="Times New Roman"/>
          <w:szCs w:val="24"/>
        </w:rPr>
        <w:t>20</w:t>
      </w:r>
      <w:r w:rsidRPr="00715396">
        <w:rPr>
          <w:rFonts w:eastAsia="Times New Roman"/>
          <w:szCs w:val="24"/>
        </w:rPr>
        <w:t>14 και δεν τα έχουμε καταφέρει</w:t>
      </w:r>
      <w:r>
        <w:rPr>
          <w:rFonts w:eastAsia="Times New Roman"/>
          <w:szCs w:val="24"/>
        </w:rPr>
        <w:t>.</w:t>
      </w:r>
      <w:r w:rsidRPr="00715396">
        <w:rPr>
          <w:rFonts w:eastAsia="Times New Roman"/>
          <w:szCs w:val="24"/>
        </w:rPr>
        <w:t xml:space="preserve"> </w:t>
      </w:r>
    </w:p>
    <w:p w14:paraId="12B6E933" w14:textId="77777777" w:rsidR="00F81E5F" w:rsidRDefault="0022463A">
      <w:pPr>
        <w:spacing w:line="600" w:lineRule="auto"/>
        <w:ind w:firstLine="720"/>
        <w:jc w:val="both"/>
        <w:rPr>
          <w:rFonts w:eastAsia="Times New Roman"/>
          <w:szCs w:val="24"/>
        </w:rPr>
      </w:pPr>
      <w:r>
        <w:rPr>
          <w:rFonts w:eastAsia="Times New Roman"/>
          <w:szCs w:val="24"/>
        </w:rPr>
        <w:t>Θ</w:t>
      </w:r>
      <w:r w:rsidRPr="00715396">
        <w:rPr>
          <w:rFonts w:eastAsia="Times New Roman"/>
          <w:szCs w:val="24"/>
        </w:rPr>
        <w:t xml:space="preserve">α ήθελα </w:t>
      </w:r>
      <w:r>
        <w:rPr>
          <w:rFonts w:eastAsia="Times New Roman"/>
          <w:szCs w:val="24"/>
        </w:rPr>
        <w:t>να πω κάτι στην κ</w:t>
      </w:r>
      <w:r>
        <w:rPr>
          <w:rFonts w:eastAsia="Times New Roman"/>
          <w:szCs w:val="24"/>
        </w:rPr>
        <w:t>.</w:t>
      </w:r>
      <w:r>
        <w:rPr>
          <w:rFonts w:eastAsia="Times New Roman"/>
          <w:szCs w:val="24"/>
        </w:rPr>
        <w:t xml:space="preserve"> </w:t>
      </w:r>
      <w:proofErr w:type="spellStart"/>
      <w:r>
        <w:rPr>
          <w:rFonts w:eastAsia="Times New Roman"/>
          <w:szCs w:val="24"/>
        </w:rPr>
        <w:t>Αχτσιόχλου</w:t>
      </w:r>
      <w:proofErr w:type="spellEnd"/>
      <w:r>
        <w:rPr>
          <w:rFonts w:eastAsia="Times New Roman"/>
          <w:szCs w:val="24"/>
        </w:rPr>
        <w:t xml:space="preserve"> –θα της απαντήσω πρώτη φορά- πριν μπω στο θέμα των ρυθμίσεων που είναι </w:t>
      </w:r>
      <w:r w:rsidRPr="00715396">
        <w:rPr>
          <w:rFonts w:eastAsia="Times New Roman"/>
          <w:szCs w:val="24"/>
        </w:rPr>
        <w:t>πολύ σημαντικό</w:t>
      </w:r>
      <w:r>
        <w:rPr>
          <w:rFonts w:eastAsia="Times New Roman"/>
          <w:szCs w:val="24"/>
        </w:rPr>
        <w:t>. Α</w:t>
      </w:r>
      <w:r w:rsidRPr="00715396">
        <w:rPr>
          <w:rFonts w:eastAsia="Times New Roman"/>
          <w:szCs w:val="24"/>
        </w:rPr>
        <w:t>κούω την κ</w:t>
      </w:r>
      <w:r>
        <w:rPr>
          <w:rFonts w:eastAsia="Times New Roman"/>
          <w:szCs w:val="24"/>
        </w:rPr>
        <w:t>.</w:t>
      </w:r>
      <w:r w:rsidRPr="00715396">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να λ</w:t>
      </w:r>
      <w:r>
        <w:rPr>
          <w:rFonts w:eastAsia="Times New Roman"/>
          <w:szCs w:val="24"/>
        </w:rPr>
        <w:t>έει τι παρέλαβε σε επίπεδο εκκρεμών συντάξεων. Για ένα διάστημα δεν το ανέλυα τόσο, γ</w:t>
      </w:r>
      <w:r w:rsidRPr="00715396">
        <w:rPr>
          <w:rFonts w:eastAsia="Times New Roman"/>
          <w:szCs w:val="24"/>
        </w:rPr>
        <w:t xml:space="preserve">ιατί πίστευα ότι εννοούσε </w:t>
      </w:r>
      <w:r>
        <w:rPr>
          <w:rFonts w:eastAsia="Times New Roman"/>
          <w:szCs w:val="24"/>
        </w:rPr>
        <w:t>ότι τα</w:t>
      </w:r>
      <w:r w:rsidRPr="00715396">
        <w:rPr>
          <w:rFonts w:eastAsia="Times New Roman"/>
          <w:szCs w:val="24"/>
        </w:rPr>
        <w:t xml:space="preserve"> παρέλαβ</w:t>
      </w:r>
      <w:r>
        <w:rPr>
          <w:rFonts w:eastAsia="Times New Roman"/>
          <w:szCs w:val="24"/>
        </w:rPr>
        <w:t>ε</w:t>
      </w:r>
      <w:r w:rsidRPr="00715396">
        <w:rPr>
          <w:rFonts w:eastAsia="Times New Roman"/>
          <w:szCs w:val="24"/>
        </w:rPr>
        <w:t xml:space="preserve"> από τον </w:t>
      </w:r>
      <w:r>
        <w:rPr>
          <w:rFonts w:eastAsia="Times New Roman"/>
          <w:szCs w:val="24"/>
        </w:rPr>
        <w:t xml:space="preserve">κ. </w:t>
      </w:r>
      <w:proofErr w:type="spellStart"/>
      <w:r>
        <w:rPr>
          <w:rFonts w:eastAsia="Times New Roman"/>
          <w:szCs w:val="24"/>
        </w:rPr>
        <w:t>Κ</w:t>
      </w:r>
      <w:r w:rsidRPr="00715396">
        <w:rPr>
          <w:rFonts w:eastAsia="Times New Roman"/>
          <w:szCs w:val="24"/>
        </w:rPr>
        <w:t>ατρούγκαλο</w:t>
      </w:r>
      <w:proofErr w:type="spellEnd"/>
      <w:r>
        <w:rPr>
          <w:rFonts w:eastAsia="Times New Roman"/>
          <w:szCs w:val="24"/>
        </w:rPr>
        <w:t>.</w:t>
      </w:r>
      <w:r w:rsidRPr="00715396">
        <w:rPr>
          <w:rFonts w:eastAsia="Times New Roman"/>
          <w:szCs w:val="24"/>
        </w:rPr>
        <w:t xml:space="preserve"> </w:t>
      </w:r>
      <w:r>
        <w:rPr>
          <w:rFonts w:eastAsia="Times New Roman"/>
          <w:szCs w:val="24"/>
        </w:rPr>
        <w:t>Λ</w:t>
      </w:r>
      <w:r w:rsidRPr="00715396">
        <w:rPr>
          <w:rFonts w:eastAsia="Times New Roman"/>
          <w:szCs w:val="24"/>
        </w:rPr>
        <w:t xml:space="preserve">έει </w:t>
      </w:r>
      <w:r>
        <w:rPr>
          <w:rFonts w:eastAsia="Times New Roman"/>
          <w:szCs w:val="24"/>
        </w:rPr>
        <w:t xml:space="preserve">ότι </w:t>
      </w:r>
      <w:r w:rsidRPr="00715396">
        <w:rPr>
          <w:rFonts w:eastAsia="Times New Roman"/>
          <w:szCs w:val="24"/>
        </w:rPr>
        <w:t xml:space="preserve">παρέλαβε </w:t>
      </w:r>
      <w:r>
        <w:rPr>
          <w:rFonts w:eastAsia="Times New Roman"/>
          <w:szCs w:val="24"/>
        </w:rPr>
        <w:t>τετρακόσιες</w:t>
      </w:r>
      <w:r w:rsidRPr="00715396">
        <w:rPr>
          <w:rFonts w:eastAsia="Times New Roman"/>
          <w:szCs w:val="24"/>
        </w:rPr>
        <w:t xml:space="preserve"> χιλιάδες εκκρεμείς συντάξεις</w:t>
      </w:r>
      <w:r>
        <w:rPr>
          <w:rFonts w:eastAsia="Times New Roman"/>
          <w:szCs w:val="24"/>
        </w:rPr>
        <w:t>.</w:t>
      </w:r>
      <w:r w:rsidRPr="00715396">
        <w:rPr>
          <w:rFonts w:eastAsia="Times New Roman"/>
          <w:szCs w:val="24"/>
        </w:rPr>
        <w:t xml:space="preserve"> </w:t>
      </w:r>
    </w:p>
    <w:p w14:paraId="12B6E934" w14:textId="77777777" w:rsidR="00F81E5F" w:rsidRDefault="0022463A">
      <w:pPr>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w:t>
      </w:r>
      <w:r w:rsidRPr="00715396">
        <w:rPr>
          <w:rFonts w:eastAsia="Times New Roman"/>
          <w:szCs w:val="24"/>
        </w:rPr>
        <w:t>ευθύνεται</w:t>
      </w:r>
      <w:r>
        <w:rPr>
          <w:rFonts w:eastAsia="Times New Roman"/>
          <w:szCs w:val="24"/>
        </w:rPr>
        <w:t xml:space="preserve"> -</w:t>
      </w:r>
      <w:r w:rsidRPr="00715396">
        <w:rPr>
          <w:rFonts w:eastAsia="Times New Roman"/>
          <w:szCs w:val="24"/>
        </w:rPr>
        <w:t xml:space="preserve">είναι </w:t>
      </w:r>
      <w:r>
        <w:rPr>
          <w:rFonts w:eastAsia="Times New Roman"/>
          <w:szCs w:val="24"/>
        </w:rPr>
        <w:t>Υ</w:t>
      </w:r>
      <w:r w:rsidRPr="00715396">
        <w:rPr>
          <w:rFonts w:eastAsia="Times New Roman"/>
          <w:szCs w:val="24"/>
        </w:rPr>
        <w:t>πουργός</w:t>
      </w:r>
      <w:r>
        <w:rPr>
          <w:rFonts w:eastAsia="Times New Roman"/>
          <w:szCs w:val="24"/>
        </w:rPr>
        <w:t>-</w:t>
      </w:r>
      <w:r w:rsidRPr="00715396">
        <w:rPr>
          <w:rFonts w:eastAsia="Times New Roman"/>
          <w:szCs w:val="24"/>
        </w:rPr>
        <w:t xml:space="preserve"> για τη λαθροχειρία που έγινε στο ηλεκτρονικό μητρώο εκκρεμών συντάξεων</w:t>
      </w:r>
      <w:r>
        <w:rPr>
          <w:rFonts w:eastAsia="Times New Roman"/>
          <w:szCs w:val="24"/>
        </w:rPr>
        <w:t>.</w:t>
      </w:r>
      <w:r w:rsidRPr="00715396">
        <w:rPr>
          <w:rFonts w:eastAsia="Times New Roman"/>
          <w:szCs w:val="24"/>
        </w:rPr>
        <w:t xml:space="preserve"> </w:t>
      </w:r>
      <w:r>
        <w:rPr>
          <w:rFonts w:eastAsia="Times New Roman"/>
          <w:szCs w:val="24"/>
        </w:rPr>
        <w:t>Μ</w:t>
      </w:r>
      <w:r w:rsidRPr="00715396">
        <w:rPr>
          <w:rFonts w:eastAsia="Times New Roman"/>
          <w:szCs w:val="24"/>
        </w:rPr>
        <w:t>έσα από αυτή την καταγγελία</w:t>
      </w:r>
      <w:r>
        <w:rPr>
          <w:rFonts w:eastAsia="Times New Roman"/>
          <w:szCs w:val="24"/>
        </w:rPr>
        <w:t>,</w:t>
      </w:r>
      <w:r w:rsidRPr="00715396">
        <w:rPr>
          <w:rFonts w:eastAsia="Times New Roman"/>
          <w:szCs w:val="24"/>
        </w:rPr>
        <w:t xml:space="preserve"> </w:t>
      </w:r>
      <w:r>
        <w:rPr>
          <w:rFonts w:eastAsia="Times New Roman"/>
          <w:szCs w:val="24"/>
        </w:rPr>
        <w:t>στην οποία</w:t>
      </w:r>
      <w:r w:rsidRPr="00715396">
        <w:rPr>
          <w:rFonts w:eastAsia="Times New Roman"/>
          <w:szCs w:val="24"/>
        </w:rPr>
        <w:t xml:space="preserve"> δεν απάντησε ποτέ το Υπουργείο και </w:t>
      </w:r>
      <w:r>
        <w:rPr>
          <w:rFonts w:eastAsia="Times New Roman"/>
          <w:szCs w:val="24"/>
        </w:rPr>
        <w:t xml:space="preserve">η </w:t>
      </w:r>
      <w:r w:rsidRPr="00715396">
        <w:rPr>
          <w:rFonts w:eastAsia="Times New Roman"/>
          <w:szCs w:val="24"/>
        </w:rPr>
        <w:t xml:space="preserve">οποία παραμένει </w:t>
      </w:r>
      <w:r>
        <w:rPr>
          <w:rFonts w:eastAsia="Times New Roman"/>
          <w:szCs w:val="24"/>
        </w:rPr>
        <w:t>σ</w:t>
      </w:r>
      <w:r w:rsidRPr="00715396">
        <w:rPr>
          <w:rFonts w:eastAsia="Times New Roman"/>
          <w:szCs w:val="24"/>
        </w:rPr>
        <w:t>ε εκκρεμότητα</w:t>
      </w:r>
      <w:r>
        <w:rPr>
          <w:rFonts w:eastAsia="Times New Roman"/>
          <w:szCs w:val="24"/>
        </w:rPr>
        <w:t>,</w:t>
      </w:r>
      <w:r w:rsidRPr="00715396">
        <w:rPr>
          <w:rFonts w:eastAsia="Times New Roman"/>
          <w:szCs w:val="24"/>
        </w:rPr>
        <w:t xml:space="preserve"> αποδείχτηκε ότι οι εκκρεμείς συντάξεις σήμερα είναι </w:t>
      </w:r>
      <w:r>
        <w:rPr>
          <w:rFonts w:eastAsia="Times New Roman"/>
          <w:szCs w:val="24"/>
        </w:rPr>
        <w:t>διακόσιες πενήντα</w:t>
      </w:r>
      <w:r w:rsidRPr="00715396">
        <w:rPr>
          <w:rFonts w:eastAsia="Times New Roman"/>
          <w:szCs w:val="24"/>
        </w:rPr>
        <w:t xml:space="preserve"> χιλ</w:t>
      </w:r>
      <w:r w:rsidRPr="00715396">
        <w:rPr>
          <w:rFonts w:eastAsia="Times New Roman"/>
          <w:szCs w:val="24"/>
        </w:rPr>
        <w:t>ιάδες</w:t>
      </w:r>
      <w:r>
        <w:rPr>
          <w:rFonts w:eastAsia="Times New Roman"/>
          <w:szCs w:val="24"/>
        </w:rPr>
        <w:t>.</w:t>
      </w:r>
      <w:r w:rsidRPr="00715396">
        <w:rPr>
          <w:rFonts w:eastAsia="Times New Roman"/>
          <w:szCs w:val="24"/>
        </w:rPr>
        <w:t xml:space="preserve"> </w:t>
      </w:r>
      <w:r>
        <w:rPr>
          <w:rFonts w:eastAsia="Times New Roman"/>
          <w:szCs w:val="24"/>
        </w:rPr>
        <w:t>Π</w:t>
      </w:r>
      <w:r w:rsidRPr="00715396">
        <w:rPr>
          <w:rFonts w:eastAsia="Times New Roman"/>
          <w:szCs w:val="24"/>
        </w:rPr>
        <w:t xml:space="preserve">εριμένουν </w:t>
      </w:r>
      <w:r>
        <w:rPr>
          <w:rFonts w:eastAsia="Times New Roman"/>
          <w:szCs w:val="24"/>
        </w:rPr>
        <w:t>διακόσιες πενήντα</w:t>
      </w:r>
      <w:r w:rsidRPr="00715396">
        <w:rPr>
          <w:rFonts w:eastAsia="Times New Roman"/>
          <w:szCs w:val="24"/>
        </w:rPr>
        <w:t xml:space="preserve"> χιλιάδες δικαιούχοι τη σύνταξή </w:t>
      </w:r>
      <w:r>
        <w:rPr>
          <w:rFonts w:eastAsia="Times New Roman"/>
          <w:szCs w:val="24"/>
        </w:rPr>
        <w:t>τους.</w:t>
      </w:r>
      <w:r w:rsidRPr="00715396">
        <w:rPr>
          <w:rFonts w:eastAsia="Times New Roman"/>
          <w:szCs w:val="24"/>
        </w:rPr>
        <w:t xml:space="preserve"> </w:t>
      </w:r>
    </w:p>
    <w:p w14:paraId="12B6E935" w14:textId="77777777" w:rsidR="00F81E5F" w:rsidRDefault="0022463A">
      <w:pPr>
        <w:spacing w:line="600" w:lineRule="auto"/>
        <w:ind w:firstLine="720"/>
        <w:jc w:val="both"/>
        <w:rPr>
          <w:rFonts w:eastAsia="Times New Roman"/>
          <w:szCs w:val="24"/>
        </w:rPr>
      </w:pPr>
      <w:r>
        <w:rPr>
          <w:rFonts w:eastAsia="Times New Roman"/>
          <w:szCs w:val="24"/>
        </w:rPr>
        <w:lastRenderedPageBreak/>
        <w:t xml:space="preserve">Κύριε Λοβέρδο, θέλω να το ακούσετε αυτό, γιατί σας αφορά κι εσάς. </w:t>
      </w:r>
    </w:p>
    <w:p w14:paraId="12B6E936" w14:textId="77777777" w:rsidR="00F81E5F" w:rsidRDefault="0022463A">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Αχτσιόγλου</w:t>
      </w:r>
      <w:proofErr w:type="spellEnd"/>
      <w:r>
        <w:rPr>
          <w:rFonts w:eastAsia="Times New Roman"/>
          <w:szCs w:val="24"/>
        </w:rPr>
        <w:t>, επικαλείστε</w:t>
      </w:r>
      <w:r w:rsidRPr="00715396">
        <w:rPr>
          <w:rFonts w:eastAsia="Times New Roman"/>
          <w:szCs w:val="24"/>
        </w:rPr>
        <w:t xml:space="preserve"> </w:t>
      </w:r>
      <w:r>
        <w:rPr>
          <w:rFonts w:eastAsia="Times New Roman"/>
          <w:szCs w:val="24"/>
        </w:rPr>
        <w:t>ότι παραλάβατε</w:t>
      </w:r>
      <w:r w:rsidRPr="00715396">
        <w:rPr>
          <w:rFonts w:eastAsia="Times New Roman"/>
          <w:szCs w:val="24"/>
        </w:rPr>
        <w:t xml:space="preserve"> τετρακόσιες χιλιάδες εκκρεμείς συντάξεις</w:t>
      </w:r>
      <w:r>
        <w:rPr>
          <w:rFonts w:eastAsia="Times New Roman"/>
          <w:szCs w:val="24"/>
        </w:rPr>
        <w:t>.</w:t>
      </w:r>
      <w:r w:rsidRPr="00715396">
        <w:rPr>
          <w:rFonts w:eastAsia="Times New Roman"/>
          <w:szCs w:val="24"/>
        </w:rPr>
        <w:t xml:space="preserve"> </w:t>
      </w:r>
      <w:r>
        <w:rPr>
          <w:rFonts w:eastAsia="Times New Roman"/>
          <w:szCs w:val="24"/>
        </w:rPr>
        <w:t>Κ</w:t>
      </w:r>
      <w:r w:rsidRPr="00715396">
        <w:rPr>
          <w:rFonts w:eastAsia="Times New Roman"/>
          <w:szCs w:val="24"/>
        </w:rPr>
        <w:t>ρατάω ένα χαρτί στα χέρια μ</w:t>
      </w:r>
      <w:r w:rsidRPr="00715396">
        <w:rPr>
          <w:rFonts w:eastAsia="Times New Roman"/>
          <w:szCs w:val="24"/>
        </w:rPr>
        <w:t>ου</w:t>
      </w:r>
      <w:r>
        <w:rPr>
          <w:rFonts w:eastAsia="Times New Roman"/>
          <w:szCs w:val="24"/>
        </w:rPr>
        <w:t xml:space="preserve">. Θέλω να το ακούσουν οι δημοσιογράφοι. </w:t>
      </w:r>
      <w:r w:rsidRPr="00715396">
        <w:rPr>
          <w:rFonts w:eastAsia="Times New Roman"/>
          <w:szCs w:val="24"/>
        </w:rPr>
        <w:t>Για πολλούς μήνες δεν απαντούσα</w:t>
      </w:r>
      <w:r>
        <w:rPr>
          <w:rFonts w:eastAsia="Times New Roman"/>
          <w:szCs w:val="24"/>
        </w:rPr>
        <w:t>.</w:t>
      </w:r>
      <w:r w:rsidRPr="00715396">
        <w:rPr>
          <w:rFonts w:eastAsia="Times New Roman"/>
          <w:szCs w:val="24"/>
        </w:rPr>
        <w:t xml:space="preserve"> </w:t>
      </w:r>
      <w:r>
        <w:rPr>
          <w:rFonts w:eastAsia="Times New Roman"/>
          <w:szCs w:val="24"/>
        </w:rPr>
        <w:t>Ε</w:t>
      </w:r>
      <w:r w:rsidRPr="00715396">
        <w:rPr>
          <w:rFonts w:eastAsia="Times New Roman"/>
          <w:szCs w:val="24"/>
        </w:rPr>
        <w:t>ίναι ένα έγγραφο του ΣΥΡΙΖΑ</w:t>
      </w:r>
      <w:r>
        <w:rPr>
          <w:rFonts w:eastAsia="Times New Roman"/>
          <w:szCs w:val="24"/>
        </w:rPr>
        <w:t>,</w:t>
      </w:r>
      <w:r w:rsidRPr="00715396">
        <w:rPr>
          <w:rFonts w:eastAsia="Times New Roman"/>
          <w:szCs w:val="24"/>
        </w:rPr>
        <w:t xml:space="preserve"> </w:t>
      </w:r>
      <w:r>
        <w:rPr>
          <w:rFonts w:eastAsia="Times New Roman"/>
          <w:szCs w:val="24"/>
        </w:rPr>
        <w:t>Υ</w:t>
      </w:r>
      <w:r w:rsidRPr="00715396">
        <w:rPr>
          <w:rFonts w:eastAsia="Times New Roman"/>
          <w:szCs w:val="24"/>
        </w:rPr>
        <w:t>πουργός ο κ</w:t>
      </w:r>
      <w:r>
        <w:rPr>
          <w:rFonts w:eastAsia="Times New Roman"/>
          <w:szCs w:val="24"/>
        </w:rPr>
        <w:t>.</w:t>
      </w:r>
      <w:r w:rsidRPr="00715396">
        <w:rPr>
          <w:rFonts w:eastAsia="Times New Roman"/>
          <w:szCs w:val="24"/>
        </w:rPr>
        <w:t xml:space="preserve"> </w:t>
      </w:r>
      <w:proofErr w:type="spellStart"/>
      <w:r w:rsidRPr="00715396">
        <w:rPr>
          <w:rFonts w:eastAsia="Times New Roman"/>
          <w:szCs w:val="24"/>
        </w:rPr>
        <w:t>Στρατούλης</w:t>
      </w:r>
      <w:proofErr w:type="spellEnd"/>
      <w:r>
        <w:rPr>
          <w:rFonts w:eastAsia="Times New Roman"/>
          <w:szCs w:val="24"/>
        </w:rPr>
        <w:t>,</w:t>
      </w:r>
      <w:r w:rsidRPr="00715396">
        <w:rPr>
          <w:rFonts w:eastAsia="Times New Roman"/>
          <w:szCs w:val="24"/>
        </w:rPr>
        <w:t xml:space="preserve"> ερωτών </w:t>
      </w:r>
      <w:r>
        <w:rPr>
          <w:rFonts w:eastAsia="Times New Roman"/>
          <w:szCs w:val="24"/>
        </w:rPr>
        <w:t>Β</w:t>
      </w:r>
      <w:r w:rsidRPr="00715396">
        <w:rPr>
          <w:rFonts w:eastAsia="Times New Roman"/>
          <w:szCs w:val="24"/>
        </w:rPr>
        <w:t xml:space="preserve">ουλευτής ο Γιάννης </w:t>
      </w:r>
      <w:proofErr w:type="spellStart"/>
      <w:r>
        <w:rPr>
          <w:rFonts w:eastAsia="Times New Roman"/>
          <w:szCs w:val="24"/>
        </w:rPr>
        <w:t>Σταθάς</w:t>
      </w:r>
      <w:proofErr w:type="spellEnd"/>
      <w:r>
        <w:rPr>
          <w:rFonts w:eastAsia="Times New Roman"/>
          <w:szCs w:val="24"/>
        </w:rPr>
        <w:t>. Τον θυμάστε; Ήταν Βουλευτής του ΣΥΡΙΖΑ. Ευτυχώς που υπήρξε κ</w:t>
      </w:r>
      <w:r w:rsidRPr="00715396">
        <w:rPr>
          <w:rFonts w:eastAsia="Times New Roman"/>
          <w:szCs w:val="24"/>
        </w:rPr>
        <w:t>ι έκανε την ερώτηση</w:t>
      </w:r>
      <w:r>
        <w:rPr>
          <w:rFonts w:eastAsia="Times New Roman"/>
          <w:szCs w:val="24"/>
        </w:rPr>
        <w:t>.</w:t>
      </w:r>
      <w:r w:rsidRPr="00715396">
        <w:rPr>
          <w:rFonts w:eastAsia="Times New Roman"/>
          <w:szCs w:val="24"/>
        </w:rPr>
        <w:t xml:space="preserve"> Ρώτησε το</w:t>
      </w:r>
      <w:r w:rsidRPr="00715396">
        <w:rPr>
          <w:rFonts w:eastAsia="Times New Roman"/>
          <w:szCs w:val="24"/>
        </w:rPr>
        <w:t>ν κ</w:t>
      </w:r>
      <w:r>
        <w:rPr>
          <w:rFonts w:eastAsia="Times New Roman"/>
          <w:szCs w:val="24"/>
        </w:rPr>
        <w:t xml:space="preserve">. </w:t>
      </w:r>
      <w:proofErr w:type="spellStart"/>
      <w:r>
        <w:rPr>
          <w:rFonts w:eastAsia="Times New Roman"/>
          <w:szCs w:val="24"/>
        </w:rPr>
        <w:t>Σ</w:t>
      </w:r>
      <w:r w:rsidRPr="00715396">
        <w:rPr>
          <w:rFonts w:eastAsia="Times New Roman"/>
          <w:szCs w:val="24"/>
        </w:rPr>
        <w:t>τρατούλη</w:t>
      </w:r>
      <w:proofErr w:type="spellEnd"/>
      <w:r>
        <w:rPr>
          <w:rFonts w:eastAsia="Times New Roman"/>
          <w:szCs w:val="24"/>
        </w:rPr>
        <w:t xml:space="preserve">, κύριοι Βουλευτές του ΣΥΡΙΖΑ, πόσες συντάξεις παρέλαβε από τον </w:t>
      </w:r>
      <w:proofErr w:type="spellStart"/>
      <w:r>
        <w:rPr>
          <w:rFonts w:eastAsia="Times New Roman"/>
          <w:szCs w:val="24"/>
        </w:rPr>
        <w:t>Βρούτση</w:t>
      </w:r>
      <w:proofErr w:type="spellEnd"/>
      <w:r>
        <w:rPr>
          <w:rFonts w:eastAsia="Times New Roman"/>
          <w:szCs w:val="24"/>
        </w:rPr>
        <w:t xml:space="preserve"> το 2015.</w:t>
      </w:r>
      <w:r w:rsidRPr="00715396">
        <w:rPr>
          <w:rFonts w:eastAsia="Times New Roman"/>
          <w:szCs w:val="24"/>
        </w:rPr>
        <w:t xml:space="preserve"> </w:t>
      </w:r>
      <w:r>
        <w:rPr>
          <w:rFonts w:eastAsia="Times New Roman"/>
          <w:szCs w:val="24"/>
        </w:rPr>
        <w:t>Δ</w:t>
      </w:r>
      <w:r w:rsidRPr="00715396">
        <w:rPr>
          <w:rFonts w:eastAsia="Times New Roman"/>
          <w:szCs w:val="24"/>
        </w:rPr>
        <w:t>ιαβά</w:t>
      </w:r>
      <w:r>
        <w:rPr>
          <w:rFonts w:eastAsia="Times New Roman"/>
          <w:szCs w:val="24"/>
        </w:rPr>
        <w:t>ζω: «Ο</w:t>
      </w:r>
      <w:r w:rsidRPr="00715396">
        <w:rPr>
          <w:rFonts w:eastAsia="Times New Roman"/>
          <w:szCs w:val="24"/>
        </w:rPr>
        <w:t xml:space="preserve">ι εκκρεμείς συντάξεις είναι </w:t>
      </w:r>
      <w:r>
        <w:rPr>
          <w:rFonts w:eastAsia="Times New Roman"/>
          <w:szCs w:val="24"/>
        </w:rPr>
        <w:t xml:space="preserve">εξήντα έξι χιλιάδες διακόσιες είκοσι </w:t>
      </w:r>
      <w:r w:rsidRPr="00715396">
        <w:rPr>
          <w:rFonts w:eastAsia="Times New Roman"/>
          <w:szCs w:val="24"/>
        </w:rPr>
        <w:t xml:space="preserve">και κυμαίνεται η έκδοσή τους από </w:t>
      </w:r>
      <w:r>
        <w:rPr>
          <w:rFonts w:eastAsia="Times New Roman"/>
          <w:szCs w:val="24"/>
        </w:rPr>
        <w:t>δύο</w:t>
      </w:r>
      <w:r w:rsidRPr="00715396">
        <w:rPr>
          <w:rFonts w:eastAsia="Times New Roman"/>
          <w:szCs w:val="24"/>
        </w:rPr>
        <w:t xml:space="preserve"> έως </w:t>
      </w:r>
      <w:r>
        <w:rPr>
          <w:rFonts w:eastAsia="Times New Roman"/>
          <w:szCs w:val="24"/>
        </w:rPr>
        <w:t xml:space="preserve">έξι </w:t>
      </w:r>
      <w:r w:rsidRPr="00715396">
        <w:rPr>
          <w:rFonts w:eastAsia="Times New Roman"/>
          <w:szCs w:val="24"/>
        </w:rPr>
        <w:t>μήνες</w:t>
      </w:r>
      <w:r>
        <w:rPr>
          <w:rFonts w:eastAsia="Times New Roman"/>
          <w:szCs w:val="24"/>
        </w:rPr>
        <w:t>».</w:t>
      </w:r>
    </w:p>
    <w:p w14:paraId="12B6E937" w14:textId="77777777" w:rsidR="00F81E5F" w:rsidRDefault="0022463A">
      <w:pPr>
        <w:spacing w:line="600" w:lineRule="auto"/>
        <w:ind w:firstLine="720"/>
        <w:jc w:val="both"/>
        <w:rPr>
          <w:rFonts w:eastAsia="Times New Roman"/>
          <w:szCs w:val="24"/>
        </w:rPr>
      </w:pPr>
      <w:r>
        <w:rPr>
          <w:rFonts w:eastAsia="Times New Roman"/>
          <w:szCs w:val="24"/>
        </w:rPr>
        <w:t>Να ποιοι είστε! Τα έγγραφά σας σ</w:t>
      </w:r>
      <w:r>
        <w:rPr>
          <w:rFonts w:eastAsia="Times New Roman"/>
          <w:szCs w:val="24"/>
        </w:rPr>
        <w:t xml:space="preserve">ας προδίδουν! Ο ίδιος σας ο Βουλευτής δίνει την απάντηση στο τι παραλάβατε! Και σήμερα είναι διακόσιες πενήντα χιλιάδες! </w:t>
      </w:r>
    </w:p>
    <w:p w14:paraId="12B6E938" w14:textId="77777777" w:rsidR="00F81E5F" w:rsidRDefault="0022463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B6E939" w14:textId="77777777" w:rsidR="00F81E5F" w:rsidRDefault="0022463A">
      <w:pPr>
        <w:spacing w:line="600" w:lineRule="auto"/>
        <w:ind w:firstLine="720"/>
        <w:jc w:val="both"/>
        <w:rPr>
          <w:rFonts w:eastAsia="Times New Roman"/>
          <w:szCs w:val="24"/>
        </w:rPr>
      </w:pPr>
      <w:r>
        <w:rPr>
          <w:rFonts w:eastAsia="Times New Roman"/>
          <w:szCs w:val="24"/>
        </w:rPr>
        <w:lastRenderedPageBreak/>
        <w:t>Κλείνω, κύριε Πρόεδρε, με το θέμα της ρύθμισης. Ακούστε. Αυτό είναι ένα μείζον ε</w:t>
      </w:r>
      <w:r w:rsidRPr="00715396">
        <w:rPr>
          <w:rFonts w:eastAsia="Times New Roman"/>
          <w:szCs w:val="24"/>
        </w:rPr>
        <w:t xml:space="preserve">θνικό </w:t>
      </w:r>
      <w:r>
        <w:rPr>
          <w:rFonts w:eastAsia="Times New Roman"/>
          <w:szCs w:val="24"/>
        </w:rPr>
        <w:t>ζήτημα για την</w:t>
      </w:r>
      <w:r w:rsidRPr="00715396">
        <w:rPr>
          <w:rFonts w:eastAsia="Times New Roman"/>
          <w:szCs w:val="24"/>
        </w:rPr>
        <w:t xml:space="preserve"> οικονομία</w:t>
      </w:r>
      <w:r>
        <w:rPr>
          <w:rFonts w:eastAsia="Times New Roman"/>
          <w:szCs w:val="24"/>
        </w:rPr>
        <w:t>.</w:t>
      </w:r>
      <w:r w:rsidRPr="00715396">
        <w:rPr>
          <w:rFonts w:eastAsia="Times New Roman"/>
          <w:szCs w:val="24"/>
        </w:rPr>
        <w:t xml:space="preserve"> </w:t>
      </w:r>
      <w:r>
        <w:rPr>
          <w:rFonts w:eastAsia="Times New Roman"/>
          <w:szCs w:val="24"/>
        </w:rPr>
        <w:t>Α</w:t>
      </w:r>
      <w:r w:rsidRPr="00715396">
        <w:rPr>
          <w:rFonts w:eastAsia="Times New Roman"/>
          <w:szCs w:val="24"/>
        </w:rPr>
        <w:t>πέδειξ</w:t>
      </w:r>
      <w:r>
        <w:rPr>
          <w:rFonts w:eastAsia="Times New Roman"/>
          <w:szCs w:val="24"/>
        </w:rPr>
        <w:t>α με νούμερα</w:t>
      </w:r>
      <w:r w:rsidRPr="00715396">
        <w:rPr>
          <w:rFonts w:eastAsia="Times New Roman"/>
          <w:szCs w:val="24"/>
        </w:rPr>
        <w:t xml:space="preserve"> ότι η περίφημη ρύθμιση των </w:t>
      </w:r>
      <w:r>
        <w:rPr>
          <w:rFonts w:eastAsia="Times New Roman"/>
          <w:szCs w:val="24"/>
        </w:rPr>
        <w:t>εκατό</w:t>
      </w:r>
      <w:r w:rsidRPr="00715396">
        <w:rPr>
          <w:rFonts w:eastAsia="Times New Roman"/>
          <w:szCs w:val="24"/>
        </w:rPr>
        <w:t xml:space="preserve"> δόσεων του ΣΥΡΙΖΑ εκπλή</w:t>
      </w:r>
      <w:r>
        <w:rPr>
          <w:rFonts w:eastAsia="Times New Roman"/>
          <w:szCs w:val="24"/>
        </w:rPr>
        <w:t xml:space="preserve">ρωσε </w:t>
      </w:r>
      <w:r w:rsidRPr="00715396">
        <w:rPr>
          <w:rFonts w:eastAsia="Times New Roman"/>
          <w:szCs w:val="24"/>
        </w:rPr>
        <w:t xml:space="preserve">και </w:t>
      </w:r>
      <w:r>
        <w:rPr>
          <w:rFonts w:eastAsia="Times New Roman"/>
          <w:szCs w:val="24"/>
        </w:rPr>
        <w:t xml:space="preserve">ικανοποίησε </w:t>
      </w:r>
      <w:r w:rsidRPr="00715396">
        <w:rPr>
          <w:rFonts w:eastAsia="Times New Roman"/>
          <w:szCs w:val="24"/>
        </w:rPr>
        <w:t xml:space="preserve">μόνο </w:t>
      </w:r>
      <w:r>
        <w:rPr>
          <w:rFonts w:eastAsia="Times New Roman"/>
          <w:szCs w:val="24"/>
        </w:rPr>
        <w:t>οχτώ χιλιάδες</w:t>
      </w:r>
      <w:r w:rsidRPr="00715396">
        <w:rPr>
          <w:rFonts w:eastAsia="Times New Roman"/>
          <w:szCs w:val="24"/>
        </w:rPr>
        <w:t xml:space="preserve"> άτομα</w:t>
      </w:r>
      <w:r>
        <w:rPr>
          <w:rFonts w:eastAsia="Times New Roman"/>
          <w:szCs w:val="24"/>
        </w:rPr>
        <w:t>,</w:t>
      </w:r>
      <w:r w:rsidRPr="00715396">
        <w:rPr>
          <w:rFonts w:eastAsia="Times New Roman"/>
          <w:szCs w:val="24"/>
        </w:rPr>
        <w:t xml:space="preserve"> από το ένα εκατομμύριο </w:t>
      </w:r>
      <w:r>
        <w:rPr>
          <w:rFonts w:eastAsia="Times New Roman"/>
          <w:szCs w:val="24"/>
        </w:rPr>
        <w:t>τετρακόσιες</w:t>
      </w:r>
      <w:r w:rsidRPr="00715396">
        <w:rPr>
          <w:rFonts w:eastAsia="Times New Roman"/>
          <w:szCs w:val="24"/>
        </w:rPr>
        <w:t xml:space="preserve"> χιλιάδες οφειλέτες</w:t>
      </w:r>
      <w:r>
        <w:rPr>
          <w:rFonts w:eastAsia="Times New Roman"/>
          <w:szCs w:val="24"/>
        </w:rPr>
        <w:t>.</w:t>
      </w:r>
      <w:r w:rsidRPr="00715396">
        <w:rPr>
          <w:rFonts w:eastAsia="Times New Roman"/>
          <w:szCs w:val="24"/>
        </w:rPr>
        <w:t xml:space="preserve"> </w:t>
      </w:r>
      <w:r>
        <w:rPr>
          <w:rFonts w:eastAsia="Times New Roman"/>
          <w:szCs w:val="24"/>
        </w:rPr>
        <w:t>Με</w:t>
      </w:r>
      <w:r w:rsidRPr="00715396">
        <w:rPr>
          <w:rFonts w:eastAsia="Times New Roman"/>
          <w:szCs w:val="24"/>
        </w:rPr>
        <w:t xml:space="preserve"> αυτ</w:t>
      </w:r>
      <w:r>
        <w:rPr>
          <w:rFonts w:eastAsia="Times New Roman"/>
          <w:szCs w:val="24"/>
        </w:rPr>
        <w:t xml:space="preserve">ή </w:t>
      </w:r>
      <w:r w:rsidRPr="00715396">
        <w:rPr>
          <w:rFonts w:eastAsia="Times New Roman"/>
          <w:szCs w:val="24"/>
        </w:rPr>
        <w:t xml:space="preserve">την περίφημη ρύθμιση των </w:t>
      </w:r>
      <w:r>
        <w:rPr>
          <w:rFonts w:eastAsia="Times New Roman"/>
          <w:szCs w:val="24"/>
        </w:rPr>
        <w:t>εκατό</w:t>
      </w:r>
      <w:r w:rsidRPr="00715396">
        <w:rPr>
          <w:rFonts w:eastAsia="Times New Roman"/>
          <w:szCs w:val="24"/>
        </w:rPr>
        <w:t xml:space="preserve"> δόσεων </w:t>
      </w:r>
      <w:r>
        <w:rPr>
          <w:rFonts w:eastAsia="Times New Roman"/>
          <w:szCs w:val="24"/>
        </w:rPr>
        <w:t>κερδίσατε</w:t>
      </w:r>
      <w:r w:rsidRPr="00715396">
        <w:rPr>
          <w:rFonts w:eastAsia="Times New Roman"/>
          <w:szCs w:val="24"/>
        </w:rPr>
        <w:t xml:space="preserve"> και τις εκλογές</w:t>
      </w:r>
      <w:r>
        <w:rPr>
          <w:rFonts w:eastAsia="Times New Roman"/>
          <w:szCs w:val="24"/>
        </w:rPr>
        <w:t>,</w:t>
      </w:r>
      <w:r w:rsidRPr="00715396">
        <w:rPr>
          <w:rFonts w:eastAsia="Times New Roman"/>
          <w:szCs w:val="24"/>
        </w:rPr>
        <w:t xml:space="preserve"> </w:t>
      </w:r>
      <w:r>
        <w:rPr>
          <w:rFonts w:eastAsia="Times New Roman"/>
          <w:szCs w:val="24"/>
        </w:rPr>
        <w:t xml:space="preserve">κύριε </w:t>
      </w:r>
      <w:proofErr w:type="spellStart"/>
      <w:r>
        <w:rPr>
          <w:rFonts w:eastAsia="Times New Roman"/>
          <w:szCs w:val="24"/>
        </w:rPr>
        <w:t>Τσακαλώτο</w:t>
      </w:r>
      <w:proofErr w:type="spellEnd"/>
      <w:r>
        <w:rPr>
          <w:rFonts w:eastAsia="Times New Roman"/>
          <w:szCs w:val="24"/>
        </w:rPr>
        <w:t>. Α</w:t>
      </w:r>
      <w:r w:rsidRPr="00715396">
        <w:rPr>
          <w:rFonts w:eastAsia="Times New Roman"/>
          <w:szCs w:val="24"/>
        </w:rPr>
        <w:t>πέτυχε παταγωδώς</w:t>
      </w:r>
      <w:r>
        <w:rPr>
          <w:rFonts w:eastAsia="Times New Roman"/>
          <w:szCs w:val="24"/>
        </w:rPr>
        <w:t xml:space="preserve">. </w:t>
      </w:r>
    </w:p>
    <w:p w14:paraId="12B6E93A" w14:textId="77777777" w:rsidR="00F81E5F" w:rsidRDefault="0022463A">
      <w:pPr>
        <w:spacing w:line="600" w:lineRule="auto"/>
        <w:ind w:firstLine="720"/>
        <w:jc w:val="both"/>
        <w:rPr>
          <w:rFonts w:eastAsia="Times New Roman"/>
          <w:szCs w:val="24"/>
        </w:rPr>
      </w:pPr>
      <w:r>
        <w:rPr>
          <w:rFonts w:eastAsia="Times New Roman"/>
          <w:szCs w:val="24"/>
        </w:rPr>
        <w:t>Θα ψηφίσουμε</w:t>
      </w:r>
      <w:r w:rsidRPr="00715396">
        <w:rPr>
          <w:rFonts w:eastAsia="Times New Roman"/>
          <w:szCs w:val="24"/>
        </w:rPr>
        <w:t xml:space="preserve"> </w:t>
      </w:r>
      <w:r>
        <w:rPr>
          <w:rFonts w:eastAsia="Times New Roman"/>
          <w:szCs w:val="24"/>
        </w:rPr>
        <w:t xml:space="preserve">τη </w:t>
      </w:r>
      <w:r w:rsidRPr="00715396">
        <w:rPr>
          <w:rFonts w:eastAsia="Times New Roman"/>
          <w:szCs w:val="24"/>
        </w:rPr>
        <w:t xml:space="preserve">ρύθμιση των </w:t>
      </w:r>
      <w:proofErr w:type="spellStart"/>
      <w:r>
        <w:rPr>
          <w:rFonts w:eastAsia="Times New Roman"/>
          <w:szCs w:val="24"/>
        </w:rPr>
        <w:t>εκατόν</w:t>
      </w:r>
      <w:proofErr w:type="spellEnd"/>
      <w:r>
        <w:rPr>
          <w:rFonts w:eastAsia="Times New Roman"/>
          <w:szCs w:val="24"/>
        </w:rPr>
        <w:t xml:space="preserve"> είκοσι</w:t>
      </w:r>
      <w:r w:rsidRPr="00715396">
        <w:rPr>
          <w:rFonts w:eastAsia="Times New Roman"/>
          <w:szCs w:val="24"/>
        </w:rPr>
        <w:t xml:space="preserve"> δόσεων</w:t>
      </w:r>
      <w:r>
        <w:rPr>
          <w:rFonts w:eastAsia="Times New Roman"/>
          <w:szCs w:val="24"/>
        </w:rPr>
        <w:t>.</w:t>
      </w:r>
      <w:r w:rsidRPr="00715396">
        <w:rPr>
          <w:rFonts w:eastAsia="Times New Roman"/>
          <w:szCs w:val="24"/>
        </w:rPr>
        <w:t xml:space="preserve"> </w:t>
      </w:r>
      <w:r>
        <w:rPr>
          <w:rFonts w:eastAsia="Times New Roman"/>
          <w:szCs w:val="24"/>
        </w:rPr>
        <w:t>Υπάρχουν εκκρεμότητες, επιχειρήσεις που δεν μπαίνουν μέσα. Προσέξτε, όμως. Για το καλό της οικονομίας πρέπει να απαντηθούν κάποια ερωτήματα. Γ</w:t>
      </w:r>
      <w:r>
        <w:rPr>
          <w:rFonts w:eastAsia="Times New Roman"/>
          <w:szCs w:val="24"/>
        </w:rPr>
        <w:t xml:space="preserve">ιατί απέτυχε η ρύθμιση των εκατό δόσεων; </w:t>
      </w:r>
      <w:r w:rsidRPr="00715396">
        <w:rPr>
          <w:rFonts w:eastAsia="Times New Roman"/>
          <w:szCs w:val="24"/>
        </w:rPr>
        <w:t>Γιατί</w:t>
      </w:r>
      <w:r>
        <w:rPr>
          <w:rFonts w:eastAsia="Times New Roman"/>
          <w:szCs w:val="24"/>
        </w:rPr>
        <w:t>;</w:t>
      </w:r>
      <w:r w:rsidRPr="00715396">
        <w:rPr>
          <w:rFonts w:eastAsia="Times New Roman"/>
          <w:szCs w:val="24"/>
        </w:rPr>
        <w:t xml:space="preserve"> </w:t>
      </w:r>
      <w:r>
        <w:rPr>
          <w:rFonts w:eastAsia="Times New Roman"/>
          <w:szCs w:val="24"/>
        </w:rPr>
        <w:t>Π</w:t>
      </w:r>
      <w:r w:rsidRPr="00715396">
        <w:rPr>
          <w:rFonts w:eastAsia="Times New Roman"/>
          <w:szCs w:val="24"/>
        </w:rPr>
        <w:t>ρέπει να βρ</w:t>
      </w:r>
      <w:r>
        <w:rPr>
          <w:rFonts w:eastAsia="Times New Roman"/>
          <w:szCs w:val="24"/>
        </w:rPr>
        <w:t xml:space="preserve">ούμε τα αίτια. Δεύτερον, γιατί εκτινάχθηκαν οι οφειλές στα 140 δισεκατομμύρια ευρώ, από τα 75,1  που παραλάβατε τις οφειλές προς το </w:t>
      </w:r>
      <w:r>
        <w:rPr>
          <w:rFonts w:eastAsia="Times New Roman"/>
          <w:szCs w:val="24"/>
        </w:rPr>
        <w:t>δ</w:t>
      </w:r>
      <w:r>
        <w:rPr>
          <w:rFonts w:eastAsia="Times New Roman"/>
          <w:szCs w:val="24"/>
        </w:rPr>
        <w:t xml:space="preserve">ημόσιο, στα ταμεία και στα ασφαλιστικά; Τρίτον, </w:t>
      </w:r>
      <w:r w:rsidRPr="00715396">
        <w:rPr>
          <w:rFonts w:eastAsia="Times New Roman"/>
          <w:szCs w:val="24"/>
        </w:rPr>
        <w:t>τι είναι αυτό π</w:t>
      </w:r>
      <w:r w:rsidRPr="00715396">
        <w:rPr>
          <w:rFonts w:eastAsia="Times New Roman"/>
          <w:szCs w:val="24"/>
        </w:rPr>
        <w:t>ου σας κάνει να πιστεύετε ότι αυτ</w:t>
      </w:r>
      <w:r>
        <w:rPr>
          <w:rFonts w:eastAsia="Times New Roman"/>
          <w:szCs w:val="24"/>
        </w:rPr>
        <w:t>ή</w:t>
      </w:r>
      <w:r w:rsidRPr="00715396">
        <w:rPr>
          <w:rFonts w:eastAsia="Times New Roman"/>
          <w:szCs w:val="24"/>
        </w:rPr>
        <w:t xml:space="preserve"> </w:t>
      </w:r>
      <w:r>
        <w:rPr>
          <w:rFonts w:eastAsia="Times New Roman"/>
          <w:szCs w:val="24"/>
        </w:rPr>
        <w:t>η ρύθμιση θα είναι η</w:t>
      </w:r>
      <w:r w:rsidRPr="00715396">
        <w:rPr>
          <w:rFonts w:eastAsia="Times New Roman"/>
          <w:szCs w:val="24"/>
        </w:rPr>
        <w:t xml:space="preserve"> τελευταία και θα πετύχει το σκοπό της να απαλύνει τον κόσμο</w:t>
      </w:r>
      <w:r>
        <w:rPr>
          <w:rFonts w:eastAsia="Times New Roman"/>
          <w:szCs w:val="24"/>
        </w:rPr>
        <w:t>,</w:t>
      </w:r>
      <w:r w:rsidRPr="00715396">
        <w:rPr>
          <w:rFonts w:eastAsia="Times New Roman"/>
          <w:szCs w:val="24"/>
        </w:rPr>
        <w:t xml:space="preserve"> ο οποίος πραγματικά χρωστάει</w:t>
      </w:r>
      <w:r>
        <w:rPr>
          <w:rFonts w:eastAsia="Times New Roman"/>
          <w:szCs w:val="24"/>
        </w:rPr>
        <w:t>;</w:t>
      </w:r>
    </w:p>
    <w:p w14:paraId="12B6E93B" w14:textId="77777777" w:rsidR="00F81E5F" w:rsidRDefault="0022463A">
      <w:pPr>
        <w:spacing w:line="600" w:lineRule="auto"/>
        <w:ind w:firstLine="720"/>
        <w:jc w:val="both"/>
        <w:rPr>
          <w:rFonts w:eastAsia="Times New Roman"/>
          <w:szCs w:val="24"/>
        </w:rPr>
      </w:pPr>
      <w:r>
        <w:rPr>
          <w:rFonts w:eastAsia="Times New Roman"/>
          <w:szCs w:val="24"/>
        </w:rPr>
        <w:lastRenderedPageBreak/>
        <w:t>Μ</w:t>
      </w:r>
      <w:r w:rsidRPr="00715396">
        <w:rPr>
          <w:rFonts w:eastAsia="Times New Roman"/>
          <w:szCs w:val="24"/>
        </w:rPr>
        <w:t>παίν</w:t>
      </w:r>
      <w:r>
        <w:rPr>
          <w:rFonts w:eastAsia="Times New Roman"/>
          <w:szCs w:val="24"/>
        </w:rPr>
        <w:t>ει και ένα ζήτημα</w:t>
      </w:r>
      <w:r w:rsidRPr="00715396">
        <w:rPr>
          <w:rFonts w:eastAsia="Times New Roman"/>
          <w:szCs w:val="24"/>
        </w:rPr>
        <w:t xml:space="preserve"> κορυφαίο</w:t>
      </w:r>
      <w:r>
        <w:rPr>
          <w:rFonts w:eastAsia="Times New Roman"/>
          <w:szCs w:val="24"/>
        </w:rPr>
        <w:t>,</w:t>
      </w:r>
      <w:r w:rsidRPr="00715396">
        <w:rPr>
          <w:rFonts w:eastAsia="Times New Roman"/>
          <w:szCs w:val="24"/>
        </w:rPr>
        <w:t xml:space="preserve"> που πιστεύω </w:t>
      </w:r>
      <w:r>
        <w:rPr>
          <w:rFonts w:eastAsia="Times New Roman"/>
          <w:szCs w:val="24"/>
        </w:rPr>
        <w:t xml:space="preserve">ότι </w:t>
      </w:r>
      <w:r w:rsidRPr="00715396">
        <w:rPr>
          <w:rFonts w:eastAsia="Times New Roman"/>
          <w:szCs w:val="24"/>
        </w:rPr>
        <w:t>πρέπει να το δούμε όλοι συνολικά</w:t>
      </w:r>
      <w:r>
        <w:rPr>
          <w:rFonts w:eastAsia="Times New Roman"/>
          <w:szCs w:val="24"/>
        </w:rPr>
        <w:t>.</w:t>
      </w:r>
      <w:r w:rsidRPr="00715396">
        <w:rPr>
          <w:rFonts w:eastAsia="Times New Roman"/>
          <w:szCs w:val="24"/>
        </w:rPr>
        <w:t xml:space="preserve"> </w:t>
      </w:r>
      <w:r>
        <w:rPr>
          <w:rFonts w:eastAsia="Times New Roman"/>
          <w:szCs w:val="24"/>
        </w:rPr>
        <w:t>Η απάντηση είναι -θα σας τ</w:t>
      </w:r>
      <w:r>
        <w:rPr>
          <w:rFonts w:eastAsia="Times New Roman"/>
          <w:szCs w:val="24"/>
        </w:rPr>
        <w:t xml:space="preserve">η δώσω εγώ εύκολα- η άσκηση οικονομικής πολιτικής. Η ασφυξία στην εφορία, η ασφυξία στις ασφαλιστικές </w:t>
      </w:r>
      <w:r w:rsidRPr="00715396">
        <w:rPr>
          <w:rFonts w:eastAsia="Times New Roman"/>
          <w:szCs w:val="24"/>
        </w:rPr>
        <w:t>εισφορές</w:t>
      </w:r>
      <w:r>
        <w:rPr>
          <w:rFonts w:eastAsia="Times New Roman"/>
          <w:szCs w:val="24"/>
        </w:rPr>
        <w:t>, έφεραν αυτά τα αποτελέσματα.</w:t>
      </w:r>
      <w:r w:rsidRPr="00715396">
        <w:rPr>
          <w:rFonts w:eastAsia="Times New Roman"/>
          <w:szCs w:val="24"/>
        </w:rPr>
        <w:t xml:space="preserve"> </w:t>
      </w:r>
      <w:r>
        <w:rPr>
          <w:rFonts w:eastAsia="Times New Roman"/>
          <w:szCs w:val="24"/>
        </w:rPr>
        <w:t>Με μαθηματική βεβαιότητα, εάν δεν αλλάξει η οικονομική πολιτική, να μειώσουμε φόρους, να φέρουμε επενδύσεις, να δημ</w:t>
      </w:r>
      <w:r>
        <w:rPr>
          <w:rFonts w:eastAsia="Times New Roman"/>
          <w:szCs w:val="24"/>
        </w:rPr>
        <w:t xml:space="preserve">ιουργηθεί ανάπτυξη στον τόπο, σε έναν χρόνο από τώρα θα αναζητούμε και νέα ρύθμιση, η οποία </w:t>
      </w:r>
      <w:r w:rsidRPr="00715396">
        <w:rPr>
          <w:rFonts w:eastAsia="Times New Roman"/>
          <w:szCs w:val="24"/>
        </w:rPr>
        <w:t>θα είναι πάλι ένας φαύλος κύκλος</w:t>
      </w:r>
      <w:r>
        <w:rPr>
          <w:rFonts w:eastAsia="Times New Roman"/>
          <w:szCs w:val="24"/>
        </w:rPr>
        <w:t>,</w:t>
      </w:r>
      <w:r w:rsidRPr="00715396">
        <w:rPr>
          <w:rFonts w:eastAsia="Times New Roman"/>
          <w:szCs w:val="24"/>
        </w:rPr>
        <w:t xml:space="preserve"> </w:t>
      </w:r>
      <w:r>
        <w:rPr>
          <w:rFonts w:eastAsia="Times New Roman"/>
          <w:szCs w:val="24"/>
        </w:rPr>
        <w:t>ό</w:t>
      </w:r>
      <w:r w:rsidRPr="00715396">
        <w:rPr>
          <w:rFonts w:eastAsia="Times New Roman"/>
          <w:szCs w:val="24"/>
        </w:rPr>
        <w:t xml:space="preserve">που θα κυνηγάμε τη σκιά μας στη χώρα </w:t>
      </w:r>
      <w:r>
        <w:rPr>
          <w:rFonts w:eastAsia="Times New Roman"/>
          <w:szCs w:val="24"/>
        </w:rPr>
        <w:t>μας.</w:t>
      </w:r>
    </w:p>
    <w:p w14:paraId="12B6E93C" w14:textId="77777777" w:rsidR="00F81E5F" w:rsidRDefault="0022463A">
      <w:pPr>
        <w:spacing w:line="600" w:lineRule="auto"/>
        <w:ind w:firstLine="720"/>
        <w:jc w:val="both"/>
        <w:rPr>
          <w:rFonts w:eastAsia="Times New Roman"/>
          <w:szCs w:val="24"/>
        </w:rPr>
      </w:pPr>
      <w:r>
        <w:rPr>
          <w:rFonts w:eastAsia="Times New Roman"/>
          <w:szCs w:val="24"/>
        </w:rPr>
        <w:t>Ε</w:t>
      </w:r>
      <w:r w:rsidRPr="00715396">
        <w:rPr>
          <w:rFonts w:eastAsia="Times New Roman"/>
          <w:szCs w:val="24"/>
        </w:rPr>
        <w:t>μείς θα την ψηφίσουμε</w:t>
      </w:r>
      <w:r>
        <w:rPr>
          <w:rFonts w:eastAsia="Times New Roman"/>
          <w:szCs w:val="24"/>
        </w:rPr>
        <w:t>.</w:t>
      </w:r>
      <w:r w:rsidRPr="00715396">
        <w:rPr>
          <w:rFonts w:eastAsia="Times New Roman"/>
          <w:szCs w:val="24"/>
        </w:rPr>
        <w:t xml:space="preserve"> </w:t>
      </w:r>
      <w:r>
        <w:rPr>
          <w:rFonts w:eastAsia="Times New Roman"/>
          <w:szCs w:val="24"/>
        </w:rPr>
        <w:t>Εσείς, κύριοι του</w:t>
      </w:r>
      <w:r w:rsidRPr="00715396">
        <w:rPr>
          <w:rFonts w:eastAsia="Times New Roman"/>
          <w:szCs w:val="24"/>
        </w:rPr>
        <w:t xml:space="preserve"> ΣΥΡΙΖΑ</w:t>
      </w:r>
      <w:r>
        <w:rPr>
          <w:rFonts w:eastAsia="Times New Roman"/>
          <w:szCs w:val="24"/>
        </w:rPr>
        <w:t>,</w:t>
      </w:r>
      <w:r w:rsidRPr="00715396">
        <w:rPr>
          <w:rFonts w:eastAsia="Times New Roman"/>
          <w:szCs w:val="24"/>
        </w:rPr>
        <w:t xml:space="preserve"> δεν ψηφίσατε τη ρύθμιση των </w:t>
      </w:r>
      <w:r>
        <w:rPr>
          <w:rFonts w:eastAsia="Times New Roman"/>
          <w:szCs w:val="24"/>
        </w:rPr>
        <w:t>εκατό</w:t>
      </w:r>
      <w:r w:rsidRPr="00715396">
        <w:rPr>
          <w:rFonts w:eastAsia="Times New Roman"/>
          <w:szCs w:val="24"/>
        </w:rPr>
        <w:t xml:space="preserve"> δόσ</w:t>
      </w:r>
      <w:r w:rsidRPr="00715396">
        <w:rPr>
          <w:rFonts w:eastAsia="Times New Roman"/>
          <w:szCs w:val="24"/>
        </w:rPr>
        <w:t>εων της κυβέρνησης Σαμαρά</w:t>
      </w:r>
      <w:r>
        <w:rPr>
          <w:rFonts w:eastAsia="Times New Roman"/>
          <w:szCs w:val="24"/>
        </w:rPr>
        <w:t>.</w:t>
      </w:r>
      <w:r w:rsidRPr="00715396">
        <w:rPr>
          <w:rFonts w:eastAsia="Times New Roman"/>
          <w:szCs w:val="24"/>
        </w:rPr>
        <w:t xml:space="preserve"> </w:t>
      </w:r>
      <w:r>
        <w:rPr>
          <w:rFonts w:eastAsia="Times New Roman"/>
          <w:szCs w:val="24"/>
        </w:rPr>
        <w:t>Ά</w:t>
      </w:r>
      <w:r w:rsidRPr="00715396">
        <w:rPr>
          <w:rFonts w:eastAsia="Times New Roman"/>
          <w:szCs w:val="24"/>
        </w:rPr>
        <w:t>λλο ένα στοιχείο κριτικής για το παρελθόν</w:t>
      </w:r>
      <w:r>
        <w:rPr>
          <w:rFonts w:eastAsia="Times New Roman"/>
          <w:szCs w:val="24"/>
        </w:rPr>
        <w:t>.</w:t>
      </w:r>
      <w:r w:rsidRPr="00715396">
        <w:rPr>
          <w:rFonts w:eastAsia="Times New Roman"/>
          <w:szCs w:val="24"/>
        </w:rPr>
        <w:t xml:space="preserve"> Προσέξτε</w:t>
      </w:r>
      <w:r>
        <w:rPr>
          <w:rFonts w:eastAsia="Times New Roman"/>
          <w:szCs w:val="24"/>
        </w:rPr>
        <w:t>,</w:t>
      </w:r>
      <w:r w:rsidRPr="00715396">
        <w:rPr>
          <w:rFonts w:eastAsia="Times New Roman"/>
          <w:szCs w:val="24"/>
        </w:rPr>
        <w:t xml:space="preserve"> </w:t>
      </w:r>
      <w:r>
        <w:rPr>
          <w:rFonts w:eastAsia="Times New Roman"/>
          <w:szCs w:val="24"/>
        </w:rPr>
        <w:t>όμως, κάνα</w:t>
      </w:r>
      <w:r w:rsidRPr="00715396">
        <w:rPr>
          <w:rFonts w:eastAsia="Times New Roman"/>
          <w:szCs w:val="24"/>
        </w:rPr>
        <w:t>τε και κάτι χειρότερο</w:t>
      </w:r>
      <w:r>
        <w:rPr>
          <w:rFonts w:eastAsia="Times New Roman"/>
          <w:szCs w:val="24"/>
        </w:rPr>
        <w:t>.</w:t>
      </w:r>
      <w:r w:rsidRPr="00715396">
        <w:rPr>
          <w:rFonts w:eastAsia="Times New Roman"/>
          <w:szCs w:val="24"/>
        </w:rPr>
        <w:t xml:space="preserve"> </w:t>
      </w:r>
      <w:r>
        <w:rPr>
          <w:rFonts w:eastAsia="Times New Roman"/>
          <w:szCs w:val="24"/>
        </w:rPr>
        <w:t>Κ</w:t>
      </w:r>
      <w:r w:rsidRPr="00715396">
        <w:rPr>
          <w:rFonts w:eastAsia="Times New Roman"/>
          <w:szCs w:val="24"/>
        </w:rPr>
        <w:t xml:space="preserve">ρατάω στα χέρια μου αυτό το </w:t>
      </w:r>
      <w:r>
        <w:rPr>
          <w:rFonts w:eastAsia="Times New Roman"/>
          <w:szCs w:val="24"/>
        </w:rPr>
        <w:t>α</w:t>
      </w:r>
      <w:r w:rsidRPr="00715396">
        <w:rPr>
          <w:rFonts w:eastAsia="Times New Roman"/>
          <w:szCs w:val="24"/>
        </w:rPr>
        <w:t>παράδεκτο</w:t>
      </w:r>
      <w:r>
        <w:rPr>
          <w:rFonts w:eastAsia="Times New Roman"/>
          <w:szCs w:val="24"/>
        </w:rPr>
        <w:t>,</w:t>
      </w:r>
      <w:r w:rsidRPr="00715396">
        <w:rPr>
          <w:rFonts w:eastAsia="Times New Roman"/>
          <w:szCs w:val="24"/>
        </w:rPr>
        <w:t xml:space="preserve"> την υπονόμευση της ίδιας </w:t>
      </w:r>
      <w:r>
        <w:rPr>
          <w:rFonts w:eastAsia="Times New Roman"/>
          <w:szCs w:val="24"/>
        </w:rPr>
        <w:t xml:space="preserve">της </w:t>
      </w:r>
      <w:r w:rsidRPr="00715396">
        <w:rPr>
          <w:rFonts w:eastAsia="Times New Roman"/>
          <w:szCs w:val="24"/>
        </w:rPr>
        <w:t>πατρίδας</w:t>
      </w:r>
      <w:r>
        <w:rPr>
          <w:rFonts w:eastAsia="Times New Roman"/>
          <w:szCs w:val="24"/>
        </w:rPr>
        <w:t>.</w:t>
      </w:r>
      <w:r w:rsidRPr="00715396">
        <w:rPr>
          <w:rFonts w:eastAsia="Times New Roman"/>
          <w:szCs w:val="24"/>
        </w:rPr>
        <w:t xml:space="preserve"> </w:t>
      </w:r>
    </w:p>
    <w:p w14:paraId="12B6E93D" w14:textId="77777777" w:rsidR="00F81E5F" w:rsidRDefault="0022463A">
      <w:pPr>
        <w:spacing w:line="600" w:lineRule="auto"/>
        <w:ind w:firstLine="720"/>
        <w:jc w:val="both"/>
        <w:rPr>
          <w:rFonts w:eastAsia="Times New Roman"/>
          <w:szCs w:val="24"/>
        </w:rPr>
      </w:pPr>
      <w:r>
        <w:rPr>
          <w:rFonts w:eastAsia="Times New Roman"/>
          <w:szCs w:val="24"/>
        </w:rPr>
        <w:lastRenderedPageBreak/>
        <w:t>Θυ</w:t>
      </w:r>
      <w:r w:rsidRPr="00715396">
        <w:rPr>
          <w:rFonts w:eastAsia="Times New Roman"/>
          <w:szCs w:val="24"/>
        </w:rPr>
        <w:t>μάσ</w:t>
      </w:r>
      <w:r>
        <w:rPr>
          <w:rFonts w:eastAsia="Times New Roman"/>
          <w:szCs w:val="24"/>
        </w:rPr>
        <w:t>τε</w:t>
      </w:r>
      <w:r w:rsidRPr="00715396">
        <w:rPr>
          <w:rFonts w:eastAsia="Times New Roman"/>
          <w:szCs w:val="24"/>
        </w:rPr>
        <w:t xml:space="preserve"> το 2014 που</w:t>
      </w:r>
      <w:r>
        <w:rPr>
          <w:rFonts w:eastAsia="Times New Roman"/>
          <w:szCs w:val="24"/>
        </w:rPr>
        <w:t xml:space="preserve"> για να γίνετε κυβέρνηση</w:t>
      </w:r>
      <w:r w:rsidRPr="00715396">
        <w:rPr>
          <w:rFonts w:eastAsia="Times New Roman"/>
          <w:szCs w:val="24"/>
        </w:rPr>
        <w:t xml:space="preserve"> καλούσα</w:t>
      </w:r>
      <w:r>
        <w:rPr>
          <w:rFonts w:eastAsia="Times New Roman"/>
          <w:szCs w:val="24"/>
        </w:rPr>
        <w:t xml:space="preserve">τε </w:t>
      </w:r>
      <w:r w:rsidRPr="00715396">
        <w:rPr>
          <w:rFonts w:eastAsia="Times New Roman"/>
          <w:szCs w:val="24"/>
        </w:rPr>
        <w:t xml:space="preserve">τους </w:t>
      </w:r>
      <w:r w:rsidRPr="00715396">
        <w:rPr>
          <w:rFonts w:eastAsia="Times New Roman"/>
          <w:szCs w:val="24"/>
        </w:rPr>
        <w:t>πολίτες</w:t>
      </w:r>
      <w:r>
        <w:rPr>
          <w:rFonts w:eastAsia="Times New Roman"/>
          <w:szCs w:val="24"/>
        </w:rPr>
        <w:t>,</w:t>
      </w:r>
      <w:r w:rsidRPr="00715396">
        <w:rPr>
          <w:rFonts w:eastAsia="Times New Roman"/>
          <w:szCs w:val="24"/>
        </w:rPr>
        <w:t xml:space="preserve"> τους φορολογούμενους</w:t>
      </w:r>
      <w:r>
        <w:rPr>
          <w:rFonts w:eastAsia="Times New Roman"/>
          <w:szCs w:val="24"/>
        </w:rPr>
        <w:t>,</w:t>
      </w:r>
      <w:r w:rsidRPr="00715396">
        <w:rPr>
          <w:rFonts w:eastAsia="Times New Roman"/>
          <w:szCs w:val="24"/>
        </w:rPr>
        <w:t xml:space="preserve"> να μη</w:t>
      </w:r>
      <w:r>
        <w:rPr>
          <w:rFonts w:eastAsia="Times New Roman"/>
          <w:szCs w:val="24"/>
        </w:rPr>
        <w:t xml:space="preserve">ν πληρώσουν φόρους και εισφορές; Αυτή η αφίσα θα σας </w:t>
      </w:r>
      <w:r w:rsidRPr="00715396">
        <w:rPr>
          <w:rFonts w:eastAsia="Times New Roman"/>
          <w:szCs w:val="24"/>
        </w:rPr>
        <w:t>στοιχειώνει</w:t>
      </w:r>
      <w:r>
        <w:rPr>
          <w:rFonts w:eastAsia="Times New Roman"/>
          <w:szCs w:val="24"/>
        </w:rPr>
        <w:t>.</w:t>
      </w:r>
      <w:r w:rsidRPr="00715396">
        <w:rPr>
          <w:rFonts w:eastAsia="Times New Roman"/>
          <w:szCs w:val="24"/>
        </w:rPr>
        <w:t xml:space="preserve"> </w:t>
      </w:r>
      <w:r>
        <w:rPr>
          <w:rFonts w:eastAsia="Times New Roman"/>
          <w:szCs w:val="24"/>
        </w:rPr>
        <w:t>Ε</w:t>
      </w:r>
      <w:r w:rsidRPr="00715396">
        <w:rPr>
          <w:rFonts w:eastAsia="Times New Roman"/>
          <w:szCs w:val="24"/>
        </w:rPr>
        <w:t>ίχε γ</w:t>
      </w:r>
      <w:r>
        <w:rPr>
          <w:rFonts w:eastAsia="Times New Roman"/>
          <w:szCs w:val="24"/>
        </w:rPr>
        <w:t xml:space="preserve">εμίσει το Υπουργείο Οικονομικών -δείτε την, κύριε </w:t>
      </w:r>
      <w:proofErr w:type="spellStart"/>
      <w:r>
        <w:rPr>
          <w:rFonts w:eastAsia="Times New Roman"/>
          <w:szCs w:val="24"/>
        </w:rPr>
        <w:t>Τσακαλώτο</w:t>
      </w:r>
      <w:proofErr w:type="spellEnd"/>
      <w:r>
        <w:rPr>
          <w:rFonts w:eastAsia="Times New Roman"/>
          <w:szCs w:val="24"/>
        </w:rPr>
        <w:t>- και το Υπουργείο Εργασίας και λέγατε στον κόσμο της εργασίας, στον κόσμο της επιχειρημα</w:t>
      </w:r>
      <w:r>
        <w:rPr>
          <w:rFonts w:eastAsia="Times New Roman"/>
          <w:szCs w:val="24"/>
        </w:rPr>
        <w:t xml:space="preserve">τικότητας να μην πληρώνει φόρους και εισφορές. Αυτοί είστε! </w:t>
      </w:r>
    </w:p>
    <w:p w14:paraId="12B6E93E" w14:textId="77777777" w:rsidR="00F81E5F" w:rsidRDefault="0022463A">
      <w:pPr>
        <w:spacing w:line="600" w:lineRule="auto"/>
        <w:ind w:firstLine="720"/>
        <w:jc w:val="both"/>
        <w:rPr>
          <w:rFonts w:eastAsia="Times New Roman"/>
          <w:szCs w:val="24"/>
        </w:rPr>
      </w:pPr>
      <w:r>
        <w:rPr>
          <w:rFonts w:eastAsia="Times New Roman"/>
          <w:szCs w:val="24"/>
        </w:rPr>
        <w:t xml:space="preserve">Γι’ αυτό θα καταδικαστείτε στις εκλογές! Γι’ αυτό θα πάθετε πανωλεθρία! Γιατί είστε υποκριτές, είστε ψεύτες και το κακό που κάνετε είναι τεράστιο. </w:t>
      </w:r>
    </w:p>
    <w:p w14:paraId="12B6E93F" w14:textId="77777777" w:rsidR="00F81E5F" w:rsidRDefault="0022463A">
      <w:pPr>
        <w:spacing w:line="600" w:lineRule="auto"/>
        <w:ind w:firstLine="720"/>
        <w:jc w:val="both"/>
        <w:rPr>
          <w:rFonts w:eastAsia="Times New Roman"/>
          <w:szCs w:val="24"/>
        </w:rPr>
      </w:pPr>
      <w:r>
        <w:rPr>
          <w:rFonts w:eastAsia="Times New Roman"/>
          <w:szCs w:val="24"/>
        </w:rPr>
        <w:t>Ευχαριστώ πολύ.</w:t>
      </w:r>
    </w:p>
    <w:p w14:paraId="12B6E940" w14:textId="77777777" w:rsidR="00F81E5F" w:rsidRDefault="0022463A">
      <w:pPr>
        <w:spacing w:line="600" w:lineRule="auto"/>
        <w:ind w:firstLine="720"/>
        <w:jc w:val="center"/>
        <w:rPr>
          <w:rFonts w:eastAsia="Times New Roman"/>
          <w:szCs w:val="24"/>
        </w:rPr>
      </w:pPr>
      <w:r>
        <w:rPr>
          <w:rFonts w:eastAsia="Times New Roman"/>
          <w:szCs w:val="24"/>
        </w:rPr>
        <w:t>(Χειροκροτήματα από την πτέρυγα</w:t>
      </w:r>
      <w:r>
        <w:rPr>
          <w:rFonts w:eastAsia="Times New Roman"/>
          <w:szCs w:val="24"/>
        </w:rPr>
        <w:t xml:space="preserve"> της Νέας Δημοκρατίας)</w:t>
      </w:r>
    </w:p>
    <w:p w14:paraId="12B6E941"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Κι εγώ ευχαριστώ.</w:t>
      </w:r>
    </w:p>
    <w:p w14:paraId="12B6E942"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lastRenderedPageBreak/>
        <w:t xml:space="preserve">ΕΦΗ ΑΧΤΣΙΟΓΛΟΥ (Υπουργός Εργασίας, Κοινωνικής Ασφάλισης και Κοινωνικής Αλληλεγγύης): </w:t>
      </w:r>
      <w:r>
        <w:rPr>
          <w:rFonts w:eastAsia="Times New Roman" w:cs="Times New Roman"/>
          <w:szCs w:val="24"/>
        </w:rPr>
        <w:t>Κύριε Πρόεδρε, θα μπορούσα να έχω τον λόγο, παρακαλώ;</w:t>
      </w:r>
    </w:p>
    <w:p w14:paraId="12B6E943"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Ορίσ</w:t>
      </w:r>
      <w:r>
        <w:rPr>
          <w:rFonts w:eastAsia="Times New Roman" w:cs="Times New Roman"/>
          <w:szCs w:val="24"/>
        </w:rPr>
        <w:t>τε, κυρία Υπουργέ, έχετε τον λόγο.</w:t>
      </w:r>
    </w:p>
    <w:p w14:paraId="12B6E94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Κανονικά θέλετε να μιλήσετε; Σας ρωτώ διότι διακόπτουμε τη διαδικασία…</w:t>
      </w:r>
    </w:p>
    <w:p w14:paraId="12B6E945"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Όχι, όχι, δεν είναι αυτή η ομιλία μου. </w:t>
      </w:r>
    </w:p>
    <w:p w14:paraId="12B6E946"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Θέλετε να κάνετε παρέμβαση, επομένως. Έχετε τον λόγο για δύο λεπτά.</w:t>
      </w:r>
    </w:p>
    <w:p w14:paraId="12B6E947"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Ευχαριστώ, κύριε Πρόεδρε. Θα είμαι πολύ σύντομη.</w:t>
      </w:r>
    </w:p>
    <w:p w14:paraId="12B6E94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Θα τοποθετηθώ μόνο σε ένα από τα θέματα </w:t>
      </w:r>
      <w:r>
        <w:rPr>
          <w:rFonts w:eastAsia="Times New Roman" w:cs="Times New Roman"/>
          <w:szCs w:val="24"/>
        </w:rPr>
        <w:t xml:space="preserve">στα οποία αναφέρθηκε ο κ. </w:t>
      </w:r>
      <w:proofErr w:type="spellStart"/>
      <w:r>
        <w:rPr>
          <w:rFonts w:eastAsia="Times New Roman" w:cs="Times New Roman"/>
          <w:szCs w:val="24"/>
        </w:rPr>
        <w:t>Βρούτσης</w:t>
      </w:r>
      <w:proofErr w:type="spellEnd"/>
      <w:r>
        <w:rPr>
          <w:rFonts w:eastAsia="Times New Roman" w:cs="Times New Roman"/>
          <w:szCs w:val="24"/>
        </w:rPr>
        <w:t>. Για τα υπόλοιπα θα πάρω τον χρόνο μου κανονικά αύριο στην ομιλία μου επί προσωπικού.</w:t>
      </w:r>
    </w:p>
    <w:p w14:paraId="12B6E949"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Σε όλα να απαντήσετε.</w:t>
      </w:r>
    </w:p>
    <w:p w14:paraId="12B6E94A"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Μην ανησυ</w:t>
      </w:r>
      <w:r>
        <w:rPr>
          <w:rFonts w:eastAsia="Times New Roman" w:cs="Times New Roman"/>
          <w:szCs w:val="24"/>
        </w:rPr>
        <w:t xml:space="preserve">χείτε. Έχω ήδη απαντήσει. Ο κ. </w:t>
      </w:r>
      <w:proofErr w:type="spellStart"/>
      <w:r>
        <w:rPr>
          <w:rFonts w:eastAsia="Times New Roman" w:cs="Times New Roman"/>
          <w:szCs w:val="24"/>
        </w:rPr>
        <w:t>Βρούτσης</w:t>
      </w:r>
      <w:proofErr w:type="spellEnd"/>
      <w:r>
        <w:rPr>
          <w:rFonts w:eastAsia="Times New Roman" w:cs="Times New Roman"/>
          <w:szCs w:val="24"/>
        </w:rPr>
        <w:t xml:space="preserve"> επιλέγει, όταν κάνω ομιλίες εγώ, να απουσιάζει και μετά να λέει ότι δεν υπήρξαν επίσημες απαντήσεις σε αυτά που είπε.</w:t>
      </w:r>
    </w:p>
    <w:p w14:paraId="12B6E94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Θα μιλήσω μόνο για το ζήτημα της ε</w:t>
      </w:r>
      <w:r>
        <w:rPr>
          <w:rFonts w:eastAsia="Times New Roman" w:cs="Times New Roman"/>
          <w:szCs w:val="24"/>
        </w:rPr>
        <w:t>π</w:t>
      </w:r>
      <w:r>
        <w:rPr>
          <w:rFonts w:eastAsia="Times New Roman" w:cs="Times New Roman"/>
          <w:szCs w:val="24"/>
        </w:rPr>
        <w:t>ταήμερης εργασίας. Κατά τη γνώμη μου είναι σαφές και για όποιον</w:t>
      </w:r>
      <w:r>
        <w:rPr>
          <w:rFonts w:eastAsia="Times New Roman" w:cs="Times New Roman"/>
          <w:szCs w:val="24"/>
        </w:rPr>
        <w:t xml:space="preserve"> άκουσε τη χθεσινή συνέντευξη Τύπου ότι ο Πρόεδρος της Αξιωματικής Αντιπολίτευσης αναφέρθηκε σε ε</w:t>
      </w:r>
      <w:r>
        <w:rPr>
          <w:rFonts w:eastAsia="Times New Roman" w:cs="Times New Roman"/>
          <w:szCs w:val="24"/>
        </w:rPr>
        <w:t>π</w:t>
      </w:r>
      <w:r>
        <w:rPr>
          <w:rFonts w:eastAsia="Times New Roman" w:cs="Times New Roman"/>
          <w:szCs w:val="24"/>
        </w:rPr>
        <w:t>ταήμερη εργασία. Θα μπορούσαμε να διαβάσουμε και να ξαναδιαβάσουμε το σχετικό απόσπασμα. Κατά την άποψή μου, αυτό είναι σαφές. Θα εξηγήσω και γιατί κατά την ά</w:t>
      </w:r>
      <w:r>
        <w:rPr>
          <w:rFonts w:eastAsia="Times New Roman" w:cs="Times New Roman"/>
          <w:szCs w:val="24"/>
        </w:rPr>
        <w:t xml:space="preserve">ποψή μου αυτό είναι σαφές. </w:t>
      </w:r>
    </w:p>
    <w:p w14:paraId="12B6E94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Η ε</w:t>
      </w:r>
      <w:r>
        <w:rPr>
          <w:rFonts w:eastAsia="Times New Roman" w:cs="Times New Roman"/>
          <w:szCs w:val="24"/>
        </w:rPr>
        <w:t>π</w:t>
      </w:r>
      <w:r>
        <w:rPr>
          <w:rFonts w:eastAsia="Times New Roman" w:cs="Times New Roman"/>
          <w:szCs w:val="24"/>
        </w:rPr>
        <w:t xml:space="preserve">ταήμερη λειτουργία των επιχειρήσεων είναι κάτι που υπάρχει εδώ και δεκαετίες στη χώρα μας. Υπάρχει σε επιχειρήσεις που είναι εκ της </w:t>
      </w:r>
      <w:proofErr w:type="spellStart"/>
      <w:r>
        <w:rPr>
          <w:rFonts w:eastAsia="Times New Roman" w:cs="Times New Roman"/>
          <w:szCs w:val="24"/>
        </w:rPr>
        <w:t>φύσεώς</w:t>
      </w:r>
      <w:proofErr w:type="spellEnd"/>
      <w:r>
        <w:rPr>
          <w:rFonts w:eastAsia="Times New Roman" w:cs="Times New Roman"/>
          <w:szCs w:val="24"/>
        </w:rPr>
        <w:t xml:space="preserve"> τους ε</w:t>
      </w:r>
      <w:r>
        <w:rPr>
          <w:rFonts w:eastAsia="Times New Roman" w:cs="Times New Roman"/>
          <w:szCs w:val="24"/>
        </w:rPr>
        <w:t>π</w:t>
      </w:r>
      <w:r>
        <w:rPr>
          <w:rFonts w:eastAsia="Times New Roman" w:cs="Times New Roman"/>
          <w:szCs w:val="24"/>
        </w:rPr>
        <w:t>ταήμερης λειτουργίας, όπως είναι οι ξενοδοχειακές επιχειρήσεις, ο ηλεκτρισμός,</w:t>
      </w:r>
      <w:r>
        <w:rPr>
          <w:rFonts w:eastAsia="Times New Roman" w:cs="Times New Roman"/>
          <w:szCs w:val="24"/>
        </w:rPr>
        <w:t xml:space="preserve"> η χαλυβουργική. Είναι ε</w:t>
      </w:r>
      <w:r>
        <w:rPr>
          <w:rFonts w:eastAsia="Times New Roman" w:cs="Times New Roman"/>
          <w:szCs w:val="24"/>
        </w:rPr>
        <w:t>π</w:t>
      </w:r>
      <w:r>
        <w:rPr>
          <w:rFonts w:eastAsia="Times New Roman" w:cs="Times New Roman"/>
          <w:szCs w:val="24"/>
        </w:rPr>
        <w:t xml:space="preserve">ταήμερης λειτουργίας εκ της φύσεως. Από ένα σημείο και μετά, από το 1990 και μετά, δόθηκε η δυνατότητα να υπάρχουν επιχειρήσεις εφταήμερης λειτουργίας, ακόμη κι αν δεν είναι εκ της </w:t>
      </w:r>
      <w:proofErr w:type="spellStart"/>
      <w:r>
        <w:rPr>
          <w:rFonts w:eastAsia="Times New Roman" w:cs="Times New Roman"/>
          <w:szCs w:val="24"/>
        </w:rPr>
        <w:t>φύσεώς</w:t>
      </w:r>
      <w:proofErr w:type="spellEnd"/>
      <w:r>
        <w:rPr>
          <w:rFonts w:eastAsia="Times New Roman" w:cs="Times New Roman"/>
          <w:szCs w:val="24"/>
        </w:rPr>
        <w:t xml:space="preserve"> τους.</w:t>
      </w:r>
    </w:p>
    <w:p w14:paraId="12B6E94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Άρα, είναι προφανές ότι εφ’ όσον αυτά</w:t>
      </w:r>
      <w:r>
        <w:rPr>
          <w:rFonts w:eastAsia="Times New Roman" w:cs="Times New Roman"/>
          <w:szCs w:val="24"/>
        </w:rPr>
        <w:t xml:space="preserve"> τα πράγματα ισχύουν εδώ και δεκαετίες στη χώρα, ο κ. Μητσοτάκης δεν θα μιλούσε γι’ αυτά ως να μιλούσε για κάτι νέο</w:t>
      </w:r>
      <w:r w:rsidRPr="00B5440B">
        <w:rPr>
          <w:rFonts w:eastAsia="Times New Roman" w:cs="Times New Roman"/>
          <w:szCs w:val="24"/>
        </w:rPr>
        <w:t>.</w:t>
      </w:r>
      <w:r>
        <w:rPr>
          <w:rFonts w:eastAsia="Times New Roman" w:cs="Times New Roman"/>
          <w:szCs w:val="24"/>
        </w:rPr>
        <w:t xml:space="preserve"> Από τη στιγμή που τοποθετείται και μιλάει για μια αλλαγή, είναι πρόδηλο ότι δεν αναφέρεται στην εφταήμερη λειτουργία μιας επιχείρησης, που </w:t>
      </w:r>
      <w:r>
        <w:rPr>
          <w:rFonts w:eastAsia="Times New Roman" w:cs="Times New Roman"/>
          <w:szCs w:val="24"/>
        </w:rPr>
        <w:t xml:space="preserve">όπως είπα ισχύει εδώ και δεκαετίες, αλλιώς δεν θα μιλούσε για αλλαγή. Δεν θα μιλούσε για κάτι νέο. Δεν θα μιλούσε για κάτι στο οποίο ΣΥΡΙΖΑ δεν </w:t>
      </w:r>
      <w:r>
        <w:rPr>
          <w:rFonts w:eastAsia="Times New Roman" w:cs="Times New Roman"/>
          <w:szCs w:val="24"/>
        </w:rPr>
        <w:lastRenderedPageBreak/>
        <w:t>ξέρει να προσαρμόζεται, όπως είπε πολλές φορές. Αυτό για όποιον θεωρεί ότι από τη φράση του και μόνο δεν προκύπτ</w:t>
      </w:r>
      <w:r>
        <w:rPr>
          <w:rFonts w:eastAsia="Times New Roman" w:cs="Times New Roman"/>
          <w:szCs w:val="24"/>
        </w:rPr>
        <w:t>ει το εφταήμερο της εργασίας.</w:t>
      </w:r>
    </w:p>
    <w:p w14:paraId="12B6E94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Είναι, επίσης, γνωστό ότι στη χώρα μας υπάρχει εργατική νομοθεσία, η οποία προβλέπει εδώ και δεκαετίες το </w:t>
      </w:r>
      <w:proofErr w:type="spellStart"/>
      <w:r>
        <w:rPr>
          <w:rFonts w:eastAsia="Times New Roman" w:cs="Times New Roman"/>
          <w:szCs w:val="24"/>
        </w:rPr>
        <w:t>σαραντάωρο</w:t>
      </w:r>
      <w:proofErr w:type="spellEnd"/>
      <w:r>
        <w:rPr>
          <w:rFonts w:eastAsia="Times New Roman" w:cs="Times New Roman"/>
          <w:szCs w:val="24"/>
        </w:rPr>
        <w:t xml:space="preserve"> ως νόμιμο ωράριο, το οποίο δεν μπορεί να μεταβάλλεται και το συμβατικό ωράριο, στο οποίο μπορεί να συμφωνούν </w:t>
      </w:r>
      <w:r>
        <w:rPr>
          <w:rFonts w:eastAsia="Times New Roman" w:cs="Times New Roman"/>
          <w:szCs w:val="24"/>
        </w:rPr>
        <w:t xml:space="preserve">τα μέρη, μπορεί μόνο να βελτιώνεται και όχι να χειροτερεύει. Επομένως, επιχειρήσεις εφταήμερης λειτουργίας υπήρχαν και θα υπάρχουν πάντα. </w:t>
      </w:r>
    </w:p>
    <w:p w14:paraId="12B6E94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ΠΑΠΑΣΤΡΑΤΟΣ</w:t>
      </w:r>
      <w:r>
        <w:rPr>
          <w:rFonts w:eastAsia="Times New Roman" w:cs="Times New Roman"/>
          <w:szCs w:val="24"/>
        </w:rPr>
        <w:t>»</w:t>
      </w:r>
      <w:r>
        <w:rPr>
          <w:rFonts w:eastAsia="Times New Roman" w:cs="Times New Roman"/>
          <w:szCs w:val="24"/>
        </w:rPr>
        <w:t>, αν δεν κάνω λάθος, είπε ότι προτίθεται από πενθήμερης λειτουργίας να γίνει εφταήμερης –νομίζω ότι ακ</w:t>
      </w:r>
      <w:r>
        <w:rPr>
          <w:rFonts w:eastAsia="Times New Roman" w:cs="Times New Roman"/>
          <w:szCs w:val="24"/>
        </w:rPr>
        <w:t xml:space="preserve">όμη δεν έχει γίνει- προφανώς μέσα από βάρδιες και τηρώντας το νόμιμο ωράριο για τους </w:t>
      </w:r>
      <w:proofErr w:type="spellStart"/>
      <w:r>
        <w:rPr>
          <w:rFonts w:eastAsia="Times New Roman" w:cs="Times New Roman"/>
          <w:szCs w:val="24"/>
        </w:rPr>
        <w:t>εργαζόμενούς</w:t>
      </w:r>
      <w:proofErr w:type="spellEnd"/>
      <w:r>
        <w:rPr>
          <w:rFonts w:eastAsia="Times New Roman" w:cs="Times New Roman"/>
          <w:szCs w:val="24"/>
        </w:rPr>
        <w:t xml:space="preserve"> της. Άρα, όχι να δουλεύουν οι άνθρωποι εφτά ημέρες την εβδομάδα. Αυτό προφανώς απαγορεύεται και είναι αντίθετο στον νόμο. </w:t>
      </w:r>
    </w:p>
    <w:p w14:paraId="12B6E95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Είπε όμως και κάτι άλλο κ. </w:t>
      </w:r>
      <w:proofErr w:type="spellStart"/>
      <w:r>
        <w:rPr>
          <w:rFonts w:eastAsia="Times New Roman" w:cs="Times New Roman"/>
          <w:szCs w:val="24"/>
        </w:rPr>
        <w:t>Βρούτσης</w:t>
      </w:r>
      <w:proofErr w:type="spellEnd"/>
      <w:r>
        <w:rPr>
          <w:rFonts w:eastAsia="Times New Roman" w:cs="Times New Roman"/>
          <w:szCs w:val="24"/>
        </w:rPr>
        <w:t>, το οποίο δείχνει και μία άγνοια σε σχέση με το τι συμβαίνει με τις συλλογικές διαπραγματεύσεις και τις συλλογικές συμβάσεις εργασίας. Οι συλλογικές συμβάσεις εργασίας δεν εγκρίνονται από κανέναν Υπουργό. Αλίμονο αν εγκρίνονταν από κάποιον Υπουργό! Αυτό θ</w:t>
      </w:r>
      <w:r>
        <w:rPr>
          <w:rFonts w:eastAsia="Times New Roman" w:cs="Times New Roman"/>
          <w:szCs w:val="24"/>
        </w:rPr>
        <w:t xml:space="preserve">α ήταν αντισυνταγματικό. Θα ήταν παρέμβαση στη συνδικαλιστική ελευθερία των μερών. </w:t>
      </w:r>
    </w:p>
    <w:p w14:paraId="12B6E95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Οι συλλογικές συμβάσεις εργασίας κατατίθενται και αναρτώνται στο ηλεκτρονικό σύστημα. Δεν εγκρίνονται από κάποιον Υπουργό. Δεν κάνει προληπτικό έλεγχο νομιμότητας μιας συλλ</w:t>
      </w:r>
      <w:r>
        <w:rPr>
          <w:rFonts w:eastAsia="Times New Roman" w:cs="Times New Roman"/>
          <w:szCs w:val="24"/>
        </w:rPr>
        <w:t>ογικής σύμβασης ο Υπουργός Εργασίας. Επαναλαμβάνω ότι αυτό θα ήταν αντισυνταγματικό.</w:t>
      </w:r>
    </w:p>
    <w:p w14:paraId="12B6E952" w14:textId="77777777" w:rsidR="00F81E5F" w:rsidRDefault="0022463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12B6E95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Οι συλλογικές συμβάσεις εργασίας, λοιπόν –επιτρέψτε μου να ολοκληρώσω, σας άκουσα με προσοχή- κατατίθενται στ</w:t>
      </w:r>
      <w:r>
        <w:rPr>
          <w:rFonts w:eastAsia="Times New Roman" w:cs="Times New Roman"/>
          <w:szCs w:val="24"/>
        </w:rPr>
        <w:t xml:space="preserve">ην αρμόδια </w:t>
      </w:r>
      <w:r>
        <w:rPr>
          <w:rFonts w:eastAsia="Times New Roman" w:cs="Times New Roman"/>
          <w:szCs w:val="24"/>
        </w:rPr>
        <w:t>υ</w:t>
      </w:r>
      <w:r>
        <w:rPr>
          <w:rFonts w:eastAsia="Times New Roman" w:cs="Times New Roman"/>
          <w:szCs w:val="24"/>
        </w:rPr>
        <w:t>πηρεσία του ΣΕΠΕ και εν συνέχεια αναρτώνται. Αυτό που συμβαίνει -από τότε που επαναφέραμε τις βασικές αρχές των συλλογικών διαπραγματεύσεων και την αρχή της επεκτασιμότητας- είναι αν μ</w:t>
      </w:r>
      <w:r>
        <w:rPr>
          <w:rFonts w:eastAsia="Times New Roman" w:cs="Times New Roman"/>
          <w:szCs w:val="24"/>
        </w:rPr>
        <w:t>ί</w:t>
      </w:r>
      <w:r>
        <w:rPr>
          <w:rFonts w:eastAsia="Times New Roman" w:cs="Times New Roman"/>
          <w:szCs w:val="24"/>
        </w:rPr>
        <w:t>α κλαδική συλλογική σύμβαση καλύπτει το 51% των εργαζομένων</w:t>
      </w:r>
      <w:r>
        <w:rPr>
          <w:rFonts w:eastAsia="Times New Roman" w:cs="Times New Roman"/>
          <w:szCs w:val="24"/>
        </w:rPr>
        <w:t xml:space="preserve"> του κλάδου, οι επιχειρήσεις που την υπογράφουν καλύπτουν το 51% των εργαζομένων του κλάδου, τότε ο Υπουργός μπορεί να την κηρύξει γενικώς υποχρεωτική. Αυτήν την προϋπόθεση ελέγχει και αυτή τη συνέπεια έχει, από τη στιγμή που επαναφέραμε, όπως είπα, την αρ</w:t>
      </w:r>
      <w:r>
        <w:rPr>
          <w:rFonts w:eastAsia="Times New Roman" w:cs="Times New Roman"/>
          <w:szCs w:val="24"/>
        </w:rPr>
        <w:t>χή της επεκτασιμότητας, διότι όπως ξέρετε, αυτή η αρχή ήταν σε αναστολή από το 2012 μέχρι το καλοκαίρι του 2018, οπότε και τις επαναφέραμε.</w:t>
      </w:r>
    </w:p>
    <w:p w14:paraId="12B6E95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Επομένως, για να τελειώνουμε και με αυτή τη νέα αποκάλυψη που θεωρεί ότι έκανε σήμερα αναφορικά με το ότι επιτρέπετα</w:t>
      </w:r>
      <w:r>
        <w:rPr>
          <w:rFonts w:eastAsia="Times New Roman" w:cs="Times New Roman"/>
          <w:szCs w:val="24"/>
        </w:rPr>
        <w:t xml:space="preserve">ι –και εγώ ενέκρινα- σε μια επιχείρηση οι εργαζόμενοί της να δουλεύουν εφτά ημέρες την εβδομάδα, </w:t>
      </w:r>
      <w:r>
        <w:rPr>
          <w:rFonts w:eastAsia="Times New Roman" w:cs="Times New Roman"/>
          <w:szCs w:val="24"/>
        </w:rPr>
        <w:lastRenderedPageBreak/>
        <w:t xml:space="preserve">καταθέτω και εγώ στα Πρακτικά, λοιπόν, για τον κ. </w:t>
      </w:r>
      <w:proofErr w:type="spellStart"/>
      <w:r>
        <w:rPr>
          <w:rFonts w:eastAsia="Times New Roman" w:cs="Times New Roman"/>
          <w:szCs w:val="24"/>
        </w:rPr>
        <w:t>Βρούτση</w:t>
      </w:r>
      <w:proofErr w:type="spellEnd"/>
      <w:r>
        <w:rPr>
          <w:rFonts w:eastAsia="Times New Roman" w:cs="Times New Roman"/>
          <w:szCs w:val="24"/>
        </w:rPr>
        <w:t xml:space="preserve"> την Πράξη Επιβολής Προστίμου του Σώματος Επιθεώρησης Εργασίας και για επιχείρηση κλαδική, η οποία ήθε</w:t>
      </w:r>
      <w:r>
        <w:rPr>
          <w:rFonts w:eastAsia="Times New Roman" w:cs="Times New Roman"/>
          <w:szCs w:val="24"/>
        </w:rPr>
        <w:t xml:space="preserve">λε να κάνει εφταήμερη εργασία στους </w:t>
      </w:r>
      <w:proofErr w:type="spellStart"/>
      <w:r>
        <w:rPr>
          <w:rFonts w:eastAsia="Times New Roman" w:cs="Times New Roman"/>
          <w:szCs w:val="24"/>
        </w:rPr>
        <w:t>εργαζόμενούς</w:t>
      </w:r>
      <w:proofErr w:type="spellEnd"/>
      <w:r>
        <w:rPr>
          <w:rFonts w:eastAsia="Times New Roman" w:cs="Times New Roman"/>
          <w:szCs w:val="24"/>
        </w:rPr>
        <w:t xml:space="preserve"> της. Μάλιστα, έχω κι άλλες δέκα τέτοιες να του καταθέσω, γιατί αυτή είναι η δουλειά που μπορεί να κάνει το Υπουργείο, δηλαδή να ελέγχει και να επιβάλλει πρόστιμα, όταν παραβιάζονται οι κανόνες της εργατικής </w:t>
      </w:r>
      <w:r>
        <w:rPr>
          <w:rFonts w:eastAsia="Times New Roman" w:cs="Times New Roman"/>
          <w:szCs w:val="24"/>
        </w:rPr>
        <w:t>νομοθεσίας.</w:t>
      </w:r>
    </w:p>
    <w:p w14:paraId="12B6E95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(Στο σημείο αυτό η </w:t>
      </w:r>
      <w:r w:rsidRPr="00DF6EA4">
        <w:rPr>
          <w:rFonts w:eastAsia="Times New Roman" w:cs="Times New Roman"/>
          <w:szCs w:val="24"/>
        </w:rPr>
        <w:t>Υπουργός Εργασίας, Κοινωνικής Ασφάλισης και Κοινωνικής Αλληλεγγύης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Έφη</w:t>
      </w:r>
      <w:r w:rsidRPr="00DF6EA4">
        <w:rPr>
          <w:rFonts w:eastAsia="Times New Roman" w:cs="Times New Roman"/>
          <w:szCs w:val="24"/>
        </w:rPr>
        <w:t xml:space="preserve"> </w:t>
      </w:r>
      <w:proofErr w:type="spellStart"/>
      <w:r w:rsidRPr="00DF6EA4">
        <w:rPr>
          <w:rFonts w:eastAsia="Times New Roman" w:cs="Times New Roman"/>
          <w:szCs w:val="24"/>
        </w:rPr>
        <w:t>Α</w:t>
      </w:r>
      <w:r>
        <w:rPr>
          <w:rFonts w:eastAsia="Times New Roman" w:cs="Times New Roman"/>
          <w:szCs w:val="24"/>
        </w:rPr>
        <w:t>χτσιόγλου</w:t>
      </w:r>
      <w:proofErr w:type="spellEnd"/>
      <w:r>
        <w:rPr>
          <w:rFonts w:eastAsia="Times New Roman" w:cs="Times New Roman"/>
          <w:szCs w:val="24"/>
        </w:rPr>
        <w:t xml:space="preserve"> </w:t>
      </w:r>
      <w:r w:rsidRPr="00212EE8">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w:t>
      </w:r>
      <w:r w:rsidRPr="00212EE8">
        <w:rPr>
          <w:rFonts w:eastAsia="Times New Roman" w:cs="Times New Roman"/>
          <w:szCs w:val="24"/>
        </w:rPr>
        <w:t xml:space="preserve"> Πρακτικών της Βουλής)</w:t>
      </w:r>
    </w:p>
    <w:p w14:paraId="12B6E956" w14:textId="77777777" w:rsidR="00F81E5F" w:rsidRDefault="0022463A">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2B6E957"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Ευχαριστούμε.</w:t>
      </w:r>
    </w:p>
    <w:p w14:paraId="12B6E958"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θα ήθελα τον λόγο.</w:t>
      </w:r>
    </w:p>
    <w:p w14:paraId="12B6E959"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μισό λεπτό να συμφωνήσουμε στη διαδι</w:t>
      </w:r>
      <w:r>
        <w:rPr>
          <w:rFonts w:eastAsia="Times New Roman" w:cs="Times New Roman"/>
          <w:szCs w:val="24"/>
        </w:rPr>
        <w:t>κασία.</w:t>
      </w:r>
    </w:p>
    <w:p w14:paraId="12B6E95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Είμαστε στη διαδικασία των ειδικών αγορητών…</w:t>
      </w:r>
    </w:p>
    <w:p w14:paraId="12B6E95B"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Δεν επιτρέπεται να διακόπτεται…</w:t>
      </w:r>
    </w:p>
    <w:p w14:paraId="12B6E95C"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Μισό λεπτό να ολοκληρώσω.</w:t>
      </w:r>
    </w:p>
    <w:p w14:paraId="12B6E95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 Υπουργός δεν έχει το δικαίωμα να παρεμβαίνει και να κρίνει τον αγορητή…</w:t>
      </w:r>
    </w:p>
    <w:p w14:paraId="12B6E95E"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Σωστά.</w:t>
      </w:r>
    </w:p>
    <w:p w14:paraId="12B6E95F"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Αυτή είναι η διαδικασία. Βεβαίως κι εσείς ή οποιοσδήποτε αγορητής δεν επανέρχεται μετά.</w:t>
      </w:r>
    </w:p>
    <w:p w14:paraId="12B6E96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Αφού, όμως, έγινε η πρώτη, αν θέλετε, συμφωνία, θα σας δώσω τον λόγο, αλλά δεν θα γίνει διαλογική συζήτ</w:t>
      </w:r>
      <w:r>
        <w:rPr>
          <w:rFonts w:eastAsia="Times New Roman" w:cs="Times New Roman"/>
          <w:szCs w:val="24"/>
        </w:rPr>
        <w:t>ηση. Θα προχωρήσουμε στον επόμενο αγορητή και μετά ο Κοινοβουλευτικός Εκπρόσωπος θα τοποθετηθεί και θα πει αυτά που θέλει να πει.</w:t>
      </w:r>
    </w:p>
    <w:p w14:paraId="12B6E96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Ορίστε, λοιπόν, έχετε τον λόγο.</w:t>
      </w:r>
    </w:p>
    <w:p w14:paraId="12B6E962"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θα είμαι πάρα πολύ σύντομος. </w:t>
      </w:r>
    </w:p>
    <w:p w14:paraId="12B6E96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προσπάθησε πριν</w:t>
      </w:r>
      <w:r>
        <w:rPr>
          <w:rFonts w:eastAsia="Times New Roman" w:cs="Times New Roman"/>
          <w:szCs w:val="24"/>
        </w:rPr>
        <w:t xml:space="preserve"> από λίγο με την τοποθέτησή της να καλύψει τη μεγάλη γκάφα του ΣΥΡΙΖΑ και του ίδιου του Πρωθυπουργού. Η μεγάλη γκάφα ήταν ότι επικαλέστηκε την επέκταση της λειτουργίας της επιχείρησης ως ευθύνη του κ. Μητσοτάκη που ήταν το αυτονόητο και το είχε υπογράψει η</w:t>
      </w:r>
      <w:r>
        <w:rPr>
          <w:rFonts w:eastAsia="Times New Roman" w:cs="Times New Roman"/>
          <w:szCs w:val="24"/>
        </w:rPr>
        <w:t xml:space="preserve"> ίδια. </w:t>
      </w:r>
    </w:p>
    <w:p w14:paraId="12B6E96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Δεν καλύπτεται η γκάφα σας σήμερα! Δεν καλύπτεται η γκάφα σας! Είναι γκάφα η οποία θα μείνει! Κατέθεσα και τα πρακτικά. </w:t>
      </w:r>
    </w:p>
    <w:p w14:paraId="12B6E965" w14:textId="77777777" w:rsidR="00F81E5F" w:rsidRDefault="0022463A">
      <w:pPr>
        <w:spacing w:line="600" w:lineRule="auto"/>
        <w:ind w:firstLine="720"/>
        <w:jc w:val="center"/>
        <w:rPr>
          <w:rFonts w:eastAsia="Times New Roman" w:cs="Times New Roman"/>
          <w:szCs w:val="24"/>
        </w:rPr>
      </w:pPr>
      <w:r w:rsidRPr="00B70424">
        <w:rPr>
          <w:rFonts w:eastAsia="Times New Roman" w:cs="Times New Roman"/>
          <w:szCs w:val="24"/>
        </w:rPr>
        <w:lastRenderedPageBreak/>
        <w:t>(Θόρυβος</w:t>
      </w:r>
      <w:r>
        <w:rPr>
          <w:rFonts w:eastAsia="Times New Roman" w:cs="Times New Roman"/>
          <w:szCs w:val="24"/>
        </w:rPr>
        <w:t xml:space="preserve"> </w:t>
      </w:r>
      <w:r w:rsidRPr="00B70424">
        <w:rPr>
          <w:rFonts w:eastAsia="Times New Roman" w:cs="Times New Roman"/>
          <w:szCs w:val="24"/>
        </w:rPr>
        <w:t>-</w:t>
      </w:r>
      <w:r>
        <w:rPr>
          <w:rFonts w:eastAsia="Times New Roman" w:cs="Times New Roman"/>
          <w:szCs w:val="24"/>
        </w:rPr>
        <w:t xml:space="preserve"> δ</w:t>
      </w:r>
      <w:r w:rsidRPr="00B70424">
        <w:rPr>
          <w:rFonts w:eastAsia="Times New Roman" w:cs="Times New Roman"/>
          <w:szCs w:val="24"/>
        </w:rPr>
        <w:t>ιαμαρτυρίες από την πτέρυγα τ</w:t>
      </w:r>
      <w:r>
        <w:rPr>
          <w:rFonts w:eastAsia="Times New Roman" w:cs="Times New Roman"/>
          <w:szCs w:val="24"/>
        </w:rPr>
        <w:t>ου ΣΥΡΙΖΑ</w:t>
      </w:r>
      <w:r w:rsidRPr="00B70424">
        <w:rPr>
          <w:rFonts w:eastAsia="Times New Roman" w:cs="Times New Roman"/>
          <w:szCs w:val="24"/>
        </w:rPr>
        <w:t>)</w:t>
      </w:r>
    </w:p>
    <w:p w14:paraId="12B6E96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Όσον αφορά το ζήτημα που είπα λίγο πριν, κυρία </w:t>
      </w:r>
      <w:proofErr w:type="spellStart"/>
      <w:r>
        <w:rPr>
          <w:rFonts w:eastAsia="Times New Roman" w:cs="Times New Roman"/>
          <w:szCs w:val="24"/>
        </w:rPr>
        <w:t>Αχτσιόγλου</w:t>
      </w:r>
      <w:proofErr w:type="spellEnd"/>
      <w:r>
        <w:rPr>
          <w:rFonts w:eastAsia="Times New Roman" w:cs="Times New Roman"/>
          <w:szCs w:val="24"/>
        </w:rPr>
        <w:t>, συγγνώμη, αλλά τ</w:t>
      </w:r>
      <w:r>
        <w:rPr>
          <w:rFonts w:eastAsia="Times New Roman" w:cs="Times New Roman"/>
          <w:szCs w:val="24"/>
        </w:rPr>
        <w:t>ο εργατικό δίκαιο –δεν θέλω να το εμβαθύνω και για πολλούς άλλους λόγους- έχει κάποιες αναλλοίωτες θεμελιακές αρχές. Ανάμεσά τους είναι το πενθήμερο. Στην ιστορία του εργατικού δικαίου της χώρας εγκρίνεται με ΦΕΚ, το οποίο φέρει την υπογραφή σας και το παρ</w:t>
      </w:r>
      <w:r>
        <w:rPr>
          <w:rFonts w:eastAsia="Times New Roman" w:cs="Times New Roman"/>
          <w:szCs w:val="24"/>
        </w:rPr>
        <w:t>ουσίασα λίγο πριν από Βήματος Βουλής. Μιλάμε για την πρώτη κλαδική σύμβαση που υπάρχει στην Ελλάδα, η οποία έχει επταήμερη εργασία με υπογραφή ΣΥΡΙΖΑ!</w:t>
      </w:r>
    </w:p>
    <w:p w14:paraId="12B6E96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B6E968" w14:textId="77777777" w:rsidR="00F81E5F" w:rsidRDefault="0022463A">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2B6E969" w14:textId="77777777" w:rsidR="00F81E5F" w:rsidRDefault="0022463A">
      <w:pPr>
        <w:spacing w:line="600" w:lineRule="auto"/>
        <w:ind w:firstLine="720"/>
        <w:jc w:val="center"/>
        <w:rPr>
          <w:rFonts w:eastAsia="Times New Roman" w:cs="Times New Roman"/>
          <w:szCs w:val="24"/>
        </w:rPr>
      </w:pPr>
      <w:r w:rsidRPr="00B70424">
        <w:rPr>
          <w:rFonts w:eastAsia="Times New Roman" w:cs="Times New Roman"/>
          <w:szCs w:val="24"/>
        </w:rPr>
        <w:t>(Θόρυβος</w:t>
      </w:r>
      <w:r>
        <w:rPr>
          <w:rFonts w:eastAsia="Times New Roman" w:cs="Times New Roman"/>
          <w:szCs w:val="24"/>
        </w:rPr>
        <w:t xml:space="preserve"> </w:t>
      </w:r>
      <w:r w:rsidRPr="00B70424">
        <w:rPr>
          <w:rFonts w:eastAsia="Times New Roman" w:cs="Times New Roman"/>
          <w:szCs w:val="24"/>
        </w:rPr>
        <w:t>-</w:t>
      </w:r>
      <w:r>
        <w:rPr>
          <w:rFonts w:eastAsia="Times New Roman" w:cs="Times New Roman"/>
          <w:szCs w:val="24"/>
        </w:rPr>
        <w:t xml:space="preserve"> δ</w:t>
      </w:r>
      <w:r w:rsidRPr="00B70424">
        <w:rPr>
          <w:rFonts w:eastAsia="Times New Roman" w:cs="Times New Roman"/>
          <w:szCs w:val="24"/>
        </w:rPr>
        <w:t>ιαμαρτυρίες από την πτέ</w:t>
      </w:r>
      <w:r w:rsidRPr="00B70424">
        <w:rPr>
          <w:rFonts w:eastAsia="Times New Roman" w:cs="Times New Roman"/>
          <w:szCs w:val="24"/>
        </w:rPr>
        <w:t xml:space="preserve">ρυγα </w:t>
      </w:r>
      <w:r>
        <w:rPr>
          <w:rFonts w:eastAsia="Times New Roman" w:cs="Times New Roman"/>
          <w:szCs w:val="24"/>
        </w:rPr>
        <w:t>του ΣΥΡΙΖΑ</w:t>
      </w:r>
      <w:r w:rsidRPr="00B70424">
        <w:rPr>
          <w:rFonts w:eastAsia="Times New Roman" w:cs="Times New Roman"/>
          <w:szCs w:val="24"/>
        </w:rPr>
        <w:t>)</w:t>
      </w:r>
    </w:p>
    <w:p w14:paraId="12B6E96A"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Σας παρακαλώ!</w:t>
      </w:r>
    </w:p>
    <w:p w14:paraId="12B6E96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Ο κ. Κουτσούκος, ειδικός αγορητής της Δημοκρατικής Συμπαράταξης, έχει τον λόγο.</w:t>
      </w:r>
    </w:p>
    <w:p w14:paraId="12B6E96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Ορίστε, κύριε Κουτσούκο, έχετε τον λόγο.</w:t>
      </w:r>
    </w:p>
    <w:p w14:paraId="12B6E96D"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Πρόεδρε, είδατε ότι δεν διαμαρτυρήθηκα γι’</w:t>
      </w:r>
      <w:r>
        <w:rPr>
          <w:rFonts w:eastAsia="Times New Roman" w:cs="Times New Roman"/>
          <w:szCs w:val="24"/>
        </w:rPr>
        <w:t xml:space="preserve"> αυτή τη φαινομενική αντιπαράθεση της Νέας Δημοκρατίας και του ΣΥΡΙΖΑ</w:t>
      </w:r>
      <w:r>
        <w:rPr>
          <w:rFonts w:eastAsia="Times New Roman" w:cs="Times New Roman"/>
          <w:szCs w:val="24"/>
        </w:rPr>
        <w:t xml:space="preserve"> που προηγήθηκε</w:t>
      </w:r>
      <w:r>
        <w:rPr>
          <w:rFonts w:eastAsia="Times New Roman" w:cs="Times New Roman"/>
          <w:szCs w:val="24"/>
        </w:rPr>
        <w:t>, καθώς του κακοφάνηκε του ΣΥΡΙΖΑ που ο κ. Μητσοτάκης ανέδειξε την πολιτική του</w:t>
      </w:r>
      <w:r>
        <w:rPr>
          <w:rFonts w:eastAsia="Times New Roman" w:cs="Times New Roman"/>
          <w:szCs w:val="24"/>
        </w:rPr>
        <w:t>ς</w:t>
      </w:r>
      <w:r>
        <w:rPr>
          <w:rFonts w:eastAsia="Times New Roman" w:cs="Times New Roman"/>
          <w:szCs w:val="24"/>
        </w:rPr>
        <w:t xml:space="preserve"> στις εργασιακές σχέσεις. Και τώρα μαλώνουν…</w:t>
      </w:r>
    </w:p>
    <w:p w14:paraId="12B6E96E"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Τι λες, μωρέ;</w:t>
      </w:r>
    </w:p>
    <w:p w14:paraId="12B6E96F"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w:t>
      </w:r>
      <w:r>
        <w:rPr>
          <w:rFonts w:eastAsia="Times New Roman" w:cs="Times New Roman"/>
          <w:b/>
          <w:szCs w:val="24"/>
        </w:rPr>
        <w:t>Σ:</w:t>
      </w:r>
      <w:r w:rsidRPr="00D251F0">
        <w:rPr>
          <w:rFonts w:eastAsia="Times New Roman" w:cs="Times New Roman"/>
          <w:szCs w:val="24"/>
        </w:rPr>
        <w:t xml:space="preserve"> </w:t>
      </w:r>
      <w:r>
        <w:rPr>
          <w:rFonts w:eastAsia="Times New Roman" w:cs="Times New Roman"/>
          <w:szCs w:val="24"/>
        </w:rPr>
        <w:t>«Τι λες, μωρέ» είπατε;</w:t>
      </w:r>
    </w:p>
    <w:p w14:paraId="12B6E970"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Τι λες, Γιάννη; Συγγνώμη.</w:t>
      </w:r>
    </w:p>
    <w:p w14:paraId="12B6E971"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Α, εντάξει.</w:t>
      </w:r>
    </w:p>
    <w:p w14:paraId="12B6E972" w14:textId="77777777" w:rsidR="00F81E5F" w:rsidRDefault="0022463A">
      <w:pPr>
        <w:spacing w:line="600" w:lineRule="auto"/>
        <w:ind w:firstLine="720"/>
        <w:jc w:val="both"/>
        <w:rPr>
          <w:rFonts w:eastAsia="Times New Roman" w:cs="Times New Roman"/>
          <w:szCs w:val="24"/>
        </w:rPr>
      </w:pPr>
      <w:r w:rsidRPr="00D251F0">
        <w:rPr>
          <w:rFonts w:eastAsia="Times New Roman" w:cs="Times New Roman"/>
          <w:b/>
          <w:szCs w:val="24"/>
        </w:rPr>
        <w:t>ΧΡΗΣΤΟΣ ΜΑΝΤΑΣ:</w:t>
      </w:r>
      <w:r>
        <w:rPr>
          <w:rFonts w:eastAsia="Times New Roman" w:cs="Times New Roman"/>
          <w:szCs w:val="24"/>
        </w:rPr>
        <w:t xml:space="preserve"> Προσπαθώ να καταλάβω τι λέτε. </w:t>
      </w:r>
    </w:p>
    <w:p w14:paraId="12B6E973"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Σας παρακαλώ, κύριε Μαντά. Έλεος! Όχι εσείς!</w:t>
      </w:r>
    </w:p>
    <w:p w14:paraId="12B6E974"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Αν καταλάβατε καλά, ο κ. Μητσοτάκης είπε «Τι ωραία τα είπε ο κ. Τσίπρας, όταν μπήκε στο </w:t>
      </w:r>
      <w:r>
        <w:rPr>
          <w:rFonts w:eastAsia="Times New Roman" w:cs="Times New Roman"/>
          <w:szCs w:val="24"/>
        </w:rPr>
        <w:t>«</w:t>
      </w:r>
      <w:r>
        <w:rPr>
          <w:rFonts w:eastAsia="Times New Roman" w:cs="Times New Roman"/>
          <w:szCs w:val="24"/>
        </w:rPr>
        <w:t>ΠΑΠΑΣΤΡΑΤΟΣ</w:t>
      </w:r>
      <w:r>
        <w:rPr>
          <w:rFonts w:eastAsia="Times New Roman" w:cs="Times New Roman"/>
          <w:szCs w:val="24"/>
        </w:rPr>
        <w:t>»</w:t>
      </w:r>
      <w:r>
        <w:rPr>
          <w:rFonts w:eastAsia="Times New Roman" w:cs="Times New Roman"/>
          <w:szCs w:val="24"/>
        </w:rPr>
        <w:t>!». Αυτό είπε. Και τώρα γιατί σας κακοφαίνεται; Εσείς τα κάνατε και πρέπει να απολογηθείτε.</w:t>
      </w:r>
    </w:p>
    <w:p w14:paraId="12B6E97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Αχτσιόγλου</w:t>
      </w:r>
      <w:proofErr w:type="spellEnd"/>
      <w:r>
        <w:rPr>
          <w:rFonts w:eastAsia="Times New Roman" w:cs="Times New Roman"/>
          <w:szCs w:val="24"/>
        </w:rPr>
        <w:t>, δεν είναι ντροπή, όταν αναφέρεστε στο πενθήμ</w:t>
      </w:r>
      <w:r>
        <w:rPr>
          <w:rFonts w:eastAsia="Times New Roman" w:cs="Times New Roman"/>
          <w:szCs w:val="24"/>
        </w:rPr>
        <w:t xml:space="preserve">ερο και στο </w:t>
      </w:r>
      <w:proofErr w:type="spellStart"/>
      <w:r>
        <w:rPr>
          <w:rFonts w:eastAsia="Times New Roman" w:cs="Times New Roman"/>
          <w:szCs w:val="24"/>
        </w:rPr>
        <w:t>σαραντάωρο</w:t>
      </w:r>
      <w:proofErr w:type="spellEnd"/>
      <w:r>
        <w:rPr>
          <w:rFonts w:eastAsia="Times New Roman" w:cs="Times New Roman"/>
          <w:szCs w:val="24"/>
        </w:rPr>
        <w:t>, να θυμάστε –και να το επαναλαμβάνετε σ’ αυτήν την Αίθουσα, μ</w:t>
      </w:r>
      <w:r>
        <w:rPr>
          <w:rFonts w:eastAsia="Times New Roman" w:cs="Times New Roman"/>
          <w:szCs w:val="24"/>
        </w:rPr>
        <w:t>ί</w:t>
      </w:r>
      <w:r>
        <w:rPr>
          <w:rFonts w:eastAsia="Times New Roman" w:cs="Times New Roman"/>
          <w:szCs w:val="24"/>
        </w:rPr>
        <w:t>α και δίπλα σας κάθονται και οι Υπουργοί που πέρασαν από το ΠΑΣΟΚ- ποιος τα κατοχύρωσε αυτά; Αυτοί ντρέπονται να τα πούνε. Εσείς τουλάχιστον δεν έχετε κανέναν λόγο να ντρέ</w:t>
      </w:r>
      <w:r>
        <w:rPr>
          <w:rFonts w:eastAsia="Times New Roman" w:cs="Times New Roman"/>
          <w:szCs w:val="24"/>
        </w:rPr>
        <w:t>πεστε. Το έκανε ιστορικά μ</w:t>
      </w:r>
      <w:r>
        <w:rPr>
          <w:rFonts w:eastAsia="Times New Roman" w:cs="Times New Roman"/>
          <w:szCs w:val="24"/>
        </w:rPr>
        <w:t>ί</w:t>
      </w:r>
      <w:r>
        <w:rPr>
          <w:rFonts w:eastAsia="Times New Roman" w:cs="Times New Roman"/>
          <w:szCs w:val="24"/>
        </w:rPr>
        <w:t>α κυβέρνηση, της οποίας τα στελέχη προσπαθείτε να αγοράσετε, μ</w:t>
      </w:r>
      <w:r>
        <w:rPr>
          <w:rFonts w:eastAsia="Times New Roman" w:cs="Times New Roman"/>
          <w:szCs w:val="24"/>
        </w:rPr>
        <w:t>ί</w:t>
      </w:r>
      <w:r>
        <w:rPr>
          <w:rFonts w:eastAsia="Times New Roman" w:cs="Times New Roman"/>
          <w:szCs w:val="24"/>
        </w:rPr>
        <w:t>α και αφού κατάστρεψαν τον τόπο ήταν καλοί Υπουργοί και τους χρειάζεστε.</w:t>
      </w:r>
    </w:p>
    <w:p w14:paraId="12B6E97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Και επειδή, λοιπόν, πρέπει κάθε φορά να αναδεικνύουμε πόσο ψεύτικη είναι η αντιπαράθεσή σας μ</w:t>
      </w:r>
      <w:r>
        <w:rPr>
          <w:rFonts w:eastAsia="Times New Roman" w:cs="Times New Roman"/>
          <w:szCs w:val="24"/>
        </w:rPr>
        <w:t xml:space="preserve">ε τη Νέα Δημοκρατία, θα </w:t>
      </w:r>
      <w:r>
        <w:rPr>
          <w:rFonts w:eastAsia="Times New Roman" w:cs="Times New Roman"/>
          <w:szCs w:val="24"/>
        </w:rPr>
        <w:t>σας θέσω</w:t>
      </w:r>
      <w:r>
        <w:rPr>
          <w:rFonts w:eastAsia="Times New Roman" w:cs="Times New Roman"/>
          <w:szCs w:val="24"/>
        </w:rPr>
        <w:t xml:space="preserve"> ένα βασικό ζήτημα.</w:t>
      </w:r>
    </w:p>
    <w:p w14:paraId="12B6E97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Ούτε εσείς ούτε η Νέα Δημοκρατία του κ. Μητσοτάκη έχετε τοποθετηθεί στην πρότασή μας να ισχύσουν οι ελεύθερες συλλογικές διαπραγματεύσεις μεταξύ των κοινωνικών εταίρων για τον καθορισμό του κατώτερου μισθ</w:t>
      </w:r>
      <w:r>
        <w:rPr>
          <w:rFonts w:eastAsia="Times New Roman" w:cs="Times New Roman"/>
          <w:szCs w:val="24"/>
        </w:rPr>
        <w:t>ού. Υπογράψατε μ</w:t>
      </w:r>
      <w:r>
        <w:rPr>
          <w:rFonts w:eastAsia="Times New Roman" w:cs="Times New Roman"/>
          <w:szCs w:val="24"/>
        </w:rPr>
        <w:t>ί</w:t>
      </w:r>
      <w:r>
        <w:rPr>
          <w:rFonts w:eastAsia="Times New Roman" w:cs="Times New Roman"/>
          <w:szCs w:val="24"/>
        </w:rPr>
        <w:t>α υπουργική απόφαση</w:t>
      </w:r>
      <w:r>
        <w:rPr>
          <w:rFonts w:eastAsia="Times New Roman" w:cs="Times New Roman"/>
          <w:szCs w:val="24"/>
        </w:rPr>
        <w:t xml:space="preserve"> για τον καθορισμό του</w:t>
      </w:r>
      <w:r>
        <w:rPr>
          <w:rFonts w:eastAsia="Times New Roman" w:cs="Times New Roman"/>
          <w:szCs w:val="24"/>
        </w:rPr>
        <w:t xml:space="preserve"> η οποία έπρεπε να έχει μεταβατικό χαρακτήρα και έπρεπε να έχετε </w:t>
      </w:r>
      <w:r>
        <w:rPr>
          <w:rFonts w:eastAsia="Times New Roman" w:cs="Times New Roman"/>
          <w:szCs w:val="24"/>
        </w:rPr>
        <w:t>νομοθετήσει</w:t>
      </w:r>
      <w:r>
        <w:rPr>
          <w:rFonts w:eastAsia="Times New Roman" w:cs="Times New Roman"/>
          <w:szCs w:val="24"/>
        </w:rPr>
        <w:t xml:space="preserve"> τη διαδικασία των ελεύθερων συλλογικών διαπραγματεύσεων</w:t>
      </w:r>
      <w:r>
        <w:rPr>
          <w:rFonts w:eastAsia="Times New Roman" w:cs="Times New Roman"/>
          <w:szCs w:val="24"/>
        </w:rPr>
        <w:t>, όπως σας έχουμε προτείνει;</w:t>
      </w:r>
      <w:r>
        <w:rPr>
          <w:rFonts w:eastAsia="Times New Roman" w:cs="Times New Roman"/>
          <w:szCs w:val="24"/>
        </w:rPr>
        <w:t xml:space="preserve"> </w:t>
      </w:r>
    </w:p>
    <w:p w14:paraId="12B6E97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Δεν το κάνετε και ούτε το λέει και ο</w:t>
      </w:r>
      <w:r>
        <w:rPr>
          <w:rFonts w:eastAsia="Times New Roman" w:cs="Times New Roman"/>
          <w:szCs w:val="24"/>
        </w:rPr>
        <w:t xml:space="preserve"> κ. Μητσοτάκης. Αυτή είναι η πρόκληση, μια και η Ελλάδα βγήκε από τα μνημόνια και έχει αποκτήσει τους βαθμούς της οικονομικής της ελευθερίας</w:t>
      </w:r>
      <w:r>
        <w:rPr>
          <w:rFonts w:eastAsia="Times New Roman" w:cs="Times New Roman"/>
          <w:szCs w:val="24"/>
        </w:rPr>
        <w:t>, όπως λέτε.</w:t>
      </w:r>
    </w:p>
    <w:p w14:paraId="12B6E97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λοιπόν, αυτό το θέμα </w:t>
      </w:r>
      <w:r>
        <w:rPr>
          <w:rFonts w:eastAsia="Times New Roman" w:cs="Times New Roman"/>
          <w:szCs w:val="24"/>
        </w:rPr>
        <w:t>προέκυψε κατά συζήτηση</w:t>
      </w:r>
      <w:r>
        <w:rPr>
          <w:rFonts w:eastAsia="Times New Roman" w:cs="Times New Roman"/>
          <w:szCs w:val="24"/>
        </w:rPr>
        <w:t xml:space="preserve"> και προκλήθηκα, έκανα αυτή τη μικρή εισαγωγή, για ν</w:t>
      </w:r>
      <w:r>
        <w:rPr>
          <w:rFonts w:eastAsia="Times New Roman" w:cs="Times New Roman"/>
          <w:szCs w:val="24"/>
        </w:rPr>
        <w:t>α έρθω</w:t>
      </w:r>
      <w:r>
        <w:rPr>
          <w:rFonts w:eastAsia="Times New Roman" w:cs="Times New Roman"/>
          <w:szCs w:val="24"/>
        </w:rPr>
        <w:t xml:space="preserve"> τώρα</w:t>
      </w:r>
      <w:r>
        <w:rPr>
          <w:rFonts w:eastAsia="Times New Roman" w:cs="Times New Roman"/>
          <w:szCs w:val="24"/>
        </w:rPr>
        <w:t xml:space="preserve"> σε όσα είπα</w:t>
      </w:r>
      <w:r>
        <w:rPr>
          <w:rFonts w:eastAsia="Times New Roman" w:cs="Times New Roman"/>
          <w:szCs w:val="24"/>
        </w:rPr>
        <w:t xml:space="preserve"> διαδικαστικά</w:t>
      </w:r>
      <w:r>
        <w:rPr>
          <w:rFonts w:eastAsia="Times New Roman" w:cs="Times New Roman"/>
          <w:szCs w:val="24"/>
        </w:rPr>
        <w:t xml:space="preserve"> και μου απάντησε ο κ. </w:t>
      </w:r>
      <w:proofErr w:type="spellStart"/>
      <w:r>
        <w:rPr>
          <w:rFonts w:eastAsia="Times New Roman" w:cs="Times New Roman"/>
          <w:szCs w:val="24"/>
        </w:rPr>
        <w:t>Τσακαλώτος</w:t>
      </w:r>
      <w:proofErr w:type="spellEnd"/>
      <w:r>
        <w:rPr>
          <w:rFonts w:eastAsia="Times New Roman" w:cs="Times New Roman"/>
          <w:szCs w:val="24"/>
        </w:rPr>
        <w:t xml:space="preserve"> για την πολιτική κατάρρευση του ΣΥΡΙΖΑ.</w:t>
      </w:r>
    </w:p>
    <w:p w14:paraId="12B6E97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συνάδερφοι, εάν δεν υπήρχε η πολιτική κατάρρευση του ΣΥΡΙΖΑ, δηλαδή αν ο ΣΥΡΙΖΑ δεν είχε απωλέσει –όπως φαίνεται </w:t>
      </w:r>
      <w:proofErr w:type="spellStart"/>
      <w:r>
        <w:rPr>
          <w:rFonts w:eastAsia="Times New Roman" w:cs="Times New Roman"/>
          <w:szCs w:val="24"/>
        </w:rPr>
        <w:t>δημοσκοπικά</w:t>
      </w:r>
      <w:proofErr w:type="spellEnd"/>
      <w:r>
        <w:rPr>
          <w:rFonts w:eastAsia="Times New Roman" w:cs="Times New Roman"/>
          <w:szCs w:val="24"/>
        </w:rPr>
        <w:t xml:space="preserve"> και</w:t>
      </w:r>
      <w:r>
        <w:rPr>
          <w:rFonts w:eastAsia="Times New Roman" w:cs="Times New Roman"/>
          <w:szCs w:val="24"/>
        </w:rPr>
        <w:t xml:space="preserve"> θα αποτυπωθεί και στην κάλπη σε λίγες μέρες- το 50% της εκλογικής του δύναμης, δεν θα έκανε αυτήν την έκτακτη συνέντευξη ο Πρωθυπουργός την προηγούμενη εβδομάδα στο Ζάππειο, για να παρουσιάσει αυτά τα μέτρα, διότι αυτή η πολιτική, το να φύγεις δηλαδή από </w:t>
      </w:r>
      <w:r>
        <w:rPr>
          <w:rFonts w:eastAsia="Times New Roman" w:cs="Times New Roman"/>
          <w:szCs w:val="24"/>
        </w:rPr>
        <w:t>τους δημοσιονομικούς περιορισμούς στους οποίους εσύ έβαλες τη χώρα και να πας σε μία άλλη πολιτική, θέλει άλλου είδους διαχείριση.</w:t>
      </w:r>
      <w:r>
        <w:rPr>
          <w:rFonts w:eastAsia="Times New Roman"/>
          <w:color w:val="222222"/>
          <w:szCs w:val="24"/>
          <w:shd w:val="clear" w:color="auto" w:fill="FFFFFF"/>
        </w:rPr>
        <w:t xml:space="preserve"> Και θα σας εξηγήσω αμέσως τι εννοώ.</w:t>
      </w:r>
    </w:p>
    <w:p w14:paraId="12B6E97B"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φανερό ότι η Κυβέρνηση μπροστά σε αυτή την </w:t>
      </w:r>
      <w:r w:rsidRPr="005C4101">
        <w:rPr>
          <w:rFonts w:eastAsia="Times New Roman"/>
          <w:color w:val="222222"/>
          <w:szCs w:val="24"/>
          <w:shd w:val="clear" w:color="auto" w:fill="FFFFFF"/>
        </w:rPr>
        <w:t>πολιτική</w:t>
      </w:r>
      <w:r>
        <w:rPr>
          <w:rFonts w:eastAsia="Times New Roman"/>
          <w:color w:val="222222"/>
          <w:szCs w:val="24"/>
          <w:shd w:val="clear" w:color="auto" w:fill="FFFFFF"/>
        </w:rPr>
        <w:t xml:space="preserve"> κατάρρευση έχει επινοήσει δύο ε</w:t>
      </w:r>
      <w:r>
        <w:rPr>
          <w:rFonts w:eastAsia="Times New Roman"/>
          <w:color w:val="222222"/>
          <w:szCs w:val="24"/>
          <w:shd w:val="clear" w:color="auto" w:fill="FFFFFF"/>
        </w:rPr>
        <w:t>πιχειρήματα.</w:t>
      </w:r>
    </w:p>
    <w:p w14:paraId="12B6E97C"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ένα επιχείρημα </w:t>
      </w:r>
      <w:r w:rsidRPr="005C4101">
        <w:rPr>
          <w:rFonts w:eastAsia="Times New Roman"/>
          <w:bCs/>
          <w:color w:val="222222"/>
          <w:shd w:val="clear" w:color="auto" w:fill="FFFFFF"/>
        </w:rPr>
        <w:t>είναι</w:t>
      </w:r>
      <w:r>
        <w:rPr>
          <w:rFonts w:eastAsia="Times New Roman"/>
          <w:color w:val="222222"/>
          <w:szCs w:val="24"/>
          <w:shd w:val="clear" w:color="auto" w:fill="FFFFFF"/>
        </w:rPr>
        <w:t xml:space="preserve"> ότι εμείς δεν κυβερνήσαμε με τους ακροδεξιούς, με τους ΑΝΕΛ δηλαδή και τους υπόλοιπους, εμείς είμαστε η Προοδευτική Συμμαχία. </w:t>
      </w:r>
    </w:p>
    <w:p w14:paraId="12B6E97D"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πώς τη χτίζουμε την Προοδευτική Συμμαχία; Τη χτίζουμε με διάφορους πρόθυμους γυρολόγους,</w:t>
      </w:r>
      <w:r>
        <w:rPr>
          <w:rFonts w:eastAsia="Times New Roman"/>
          <w:color w:val="222222"/>
          <w:szCs w:val="24"/>
          <w:shd w:val="clear" w:color="auto" w:fill="FFFFFF"/>
        </w:rPr>
        <w:t xml:space="preserve"> οι οποίοι μέχρι πριν από λίγο καιρό βυσσοδομούσαν κατά του ΣΥΡΙΖΑ και τώρα τους προσφέρουμε μ</w:t>
      </w:r>
      <w:r>
        <w:rPr>
          <w:rFonts w:eastAsia="Times New Roman"/>
          <w:color w:val="222222"/>
          <w:szCs w:val="24"/>
          <w:shd w:val="clear" w:color="auto" w:fill="FFFFFF"/>
        </w:rPr>
        <w:t>ί</w:t>
      </w:r>
      <w:r>
        <w:rPr>
          <w:rFonts w:eastAsia="Times New Roman"/>
          <w:color w:val="222222"/>
          <w:szCs w:val="24"/>
          <w:shd w:val="clear" w:color="auto" w:fill="FFFFFF"/>
        </w:rPr>
        <w:t xml:space="preserve">α υπουργική καρέκλα και τους εντάσσουμε στην Προοδευτική Συμμαχία. </w:t>
      </w:r>
    </w:p>
    <w:p w14:paraId="12B6E97E"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μην με κοιτάτε περίεργα ορισμένοι, δεν έχετε παρά να δείτε τα υπουργικά έδρανα. Μάλιστ</w:t>
      </w:r>
      <w:r>
        <w:rPr>
          <w:rFonts w:eastAsia="Times New Roman"/>
          <w:color w:val="222222"/>
          <w:szCs w:val="24"/>
          <w:shd w:val="clear" w:color="auto" w:fill="FFFFFF"/>
        </w:rPr>
        <w:t xml:space="preserve">α, η γελοιότητα αυτών των ανθρώπων φτάνει στο </w:t>
      </w:r>
      <w:r w:rsidRPr="00C67BEC">
        <w:rPr>
          <w:rFonts w:eastAsia="Times New Roman"/>
          <w:bCs/>
          <w:color w:val="222222"/>
          <w:shd w:val="clear" w:color="auto" w:fill="FFFFFF"/>
        </w:rPr>
        <w:t>ότι</w:t>
      </w:r>
      <w:r>
        <w:rPr>
          <w:rFonts w:eastAsia="Times New Roman"/>
          <w:color w:val="222222"/>
          <w:szCs w:val="24"/>
          <w:shd w:val="clear" w:color="auto" w:fill="FFFFFF"/>
        </w:rPr>
        <w:t xml:space="preserve"> την ώρα που ο κ. Τσίπρας</w:t>
      </w:r>
      <w:r>
        <w:rPr>
          <w:rFonts w:eastAsia="Times New Roman"/>
          <w:color w:val="222222"/>
          <w:szCs w:val="24"/>
          <w:shd w:val="clear" w:color="auto" w:fill="FFFFFF"/>
        </w:rPr>
        <w:t xml:space="preserve"> την προηγούμενη Παρασκευή</w:t>
      </w:r>
      <w:r>
        <w:rPr>
          <w:rFonts w:eastAsia="Times New Roman"/>
          <w:color w:val="222222"/>
          <w:szCs w:val="24"/>
          <w:shd w:val="clear" w:color="auto" w:fill="FFFFFF"/>
        </w:rPr>
        <w:t xml:space="preserve"> από αυτό το Βήμα,</w:t>
      </w:r>
      <w:r>
        <w:rPr>
          <w:rFonts w:eastAsia="Times New Roman"/>
          <w:color w:val="222222"/>
          <w:szCs w:val="24"/>
          <w:shd w:val="clear" w:color="auto" w:fill="FFFFFF"/>
        </w:rPr>
        <w:t xml:space="preserve"> κατήγγελλε το</w:t>
      </w:r>
      <w:r>
        <w:rPr>
          <w:rFonts w:eastAsia="Times New Roman"/>
          <w:color w:val="222222"/>
          <w:szCs w:val="24"/>
          <w:shd w:val="clear" w:color="auto" w:fill="FFFFFF"/>
        </w:rPr>
        <w:t xml:space="preserve"> μνημόνιο του</w:t>
      </w:r>
      <w:r>
        <w:rPr>
          <w:rFonts w:eastAsia="Times New Roman"/>
          <w:color w:val="222222"/>
          <w:szCs w:val="24"/>
          <w:shd w:val="clear" w:color="auto" w:fill="FFFFFF"/>
        </w:rPr>
        <w:t xml:space="preserve"> 2010 </w:t>
      </w:r>
      <w:r>
        <w:rPr>
          <w:rFonts w:eastAsia="Times New Roman"/>
          <w:color w:val="222222"/>
          <w:szCs w:val="24"/>
          <w:shd w:val="clear" w:color="auto" w:fill="FFFFFF"/>
        </w:rPr>
        <w:t>το μνημόνιο</w:t>
      </w:r>
      <w:r>
        <w:rPr>
          <w:rFonts w:eastAsia="Times New Roman"/>
          <w:color w:val="222222"/>
          <w:szCs w:val="24"/>
          <w:shd w:val="clear" w:color="auto" w:fill="FFFFFF"/>
        </w:rPr>
        <w:t>, το ανθρωποκτόνο όπως είπε, αυτοί χειροκροτούσαν, σαν να μην έχουν ούτε μία στάλα φιλότιμο πά</w:t>
      </w:r>
      <w:r>
        <w:rPr>
          <w:rFonts w:eastAsia="Times New Roman"/>
          <w:color w:val="222222"/>
          <w:szCs w:val="24"/>
          <w:shd w:val="clear" w:color="auto" w:fill="FFFFFF"/>
        </w:rPr>
        <w:t>νω τους να κρυφτούν κάτω από τα έδρανα, να βγουν έξω</w:t>
      </w:r>
      <w:r>
        <w:rPr>
          <w:rFonts w:eastAsia="Times New Roman"/>
          <w:color w:val="222222"/>
          <w:szCs w:val="24"/>
          <w:shd w:val="clear" w:color="auto" w:fill="FFFFFF"/>
        </w:rPr>
        <w:t>, καθώς εκείνη την περίοδο ήταν Υπουργοί του ΠΑΣΟΚ.</w:t>
      </w:r>
      <w:r>
        <w:rPr>
          <w:rFonts w:eastAsia="Times New Roman"/>
          <w:color w:val="222222"/>
          <w:szCs w:val="24"/>
          <w:shd w:val="clear" w:color="auto" w:fill="FFFFFF"/>
        </w:rPr>
        <w:t xml:space="preserve"> </w:t>
      </w:r>
    </w:p>
    <w:p w14:paraId="12B6E97F"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Αυτή </w:t>
      </w:r>
      <w:r w:rsidRPr="005C4101">
        <w:rPr>
          <w:rFonts w:eastAsia="Times New Roman"/>
          <w:bCs/>
          <w:color w:val="222222"/>
          <w:shd w:val="clear" w:color="auto" w:fill="FFFFFF"/>
        </w:rPr>
        <w:t>είναι</w:t>
      </w:r>
      <w:r>
        <w:rPr>
          <w:rFonts w:eastAsia="Times New Roman"/>
          <w:color w:val="222222"/>
          <w:szCs w:val="24"/>
          <w:shd w:val="clear" w:color="auto" w:fill="FFFFFF"/>
        </w:rPr>
        <w:t xml:space="preserve"> η περιβόητη Προοδευτική </w:t>
      </w:r>
      <w:r w:rsidRPr="00ED03DE">
        <w:rPr>
          <w:rFonts w:eastAsia="Times New Roman"/>
          <w:color w:val="222222"/>
          <w:szCs w:val="24"/>
          <w:shd w:val="clear" w:color="auto" w:fill="FFFFFF"/>
        </w:rPr>
        <w:t>Συμμαχία</w:t>
      </w:r>
      <w:r>
        <w:rPr>
          <w:rFonts w:eastAsia="Times New Roman"/>
          <w:color w:val="222222"/>
          <w:szCs w:val="24"/>
          <w:shd w:val="clear" w:color="auto" w:fill="FFFFFF"/>
        </w:rPr>
        <w:t xml:space="preserve"> με γεφυροποιούς. Θυμάστε ποιους έλεγαν «γεφυροποιούς» μετά τη χούντα, μετά το 1974; Αυτοί οι γεφυροποιοί, κ</w:t>
      </w:r>
      <w:r>
        <w:rPr>
          <w:rFonts w:eastAsia="Times New Roman"/>
          <w:color w:val="222222"/>
          <w:szCs w:val="24"/>
          <w:shd w:val="clear" w:color="auto" w:fill="FFFFFF"/>
        </w:rPr>
        <w:t>υρίες και κύριοι συνάδελφοι, με σαθρά υλικά έχουν αποτύχει. Μπορεί να μην έχουν τσίπα, έχουν</w:t>
      </w:r>
      <w:r>
        <w:rPr>
          <w:rFonts w:eastAsia="Times New Roman"/>
          <w:color w:val="222222"/>
          <w:szCs w:val="24"/>
          <w:shd w:val="clear" w:color="auto" w:fill="FFFFFF"/>
        </w:rPr>
        <w:t xml:space="preserve"> όμως</w:t>
      </w:r>
      <w:r>
        <w:rPr>
          <w:rFonts w:eastAsia="Times New Roman"/>
          <w:color w:val="222222"/>
          <w:szCs w:val="24"/>
          <w:shd w:val="clear" w:color="auto" w:fill="FFFFFF"/>
        </w:rPr>
        <w:t xml:space="preserve"> Τσίπρα.</w:t>
      </w:r>
    </w:p>
    <w:p w14:paraId="12B6E980"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αφήγημα ποιο </w:t>
      </w:r>
      <w:r w:rsidRPr="005C4101">
        <w:rPr>
          <w:rFonts w:eastAsia="Times New Roman"/>
          <w:bCs/>
          <w:color w:val="222222"/>
          <w:shd w:val="clear" w:color="auto" w:fill="FFFFFF"/>
        </w:rPr>
        <w:t>είναι</w:t>
      </w:r>
      <w:r>
        <w:rPr>
          <w:rFonts w:eastAsia="Times New Roman"/>
          <w:color w:val="222222"/>
          <w:szCs w:val="24"/>
          <w:shd w:val="clear" w:color="auto" w:fill="FFFFFF"/>
        </w:rPr>
        <w:t xml:space="preserve">; Ότι εγώ, ο Πρωθυπουργός της προοδευτικής διακυβέρνησης δεν κόβω αλλά μοιράζω, </w:t>
      </w:r>
      <w:r w:rsidRPr="005C4101">
        <w:rPr>
          <w:rFonts w:eastAsia="Times New Roman"/>
          <w:bCs/>
          <w:color w:val="222222"/>
          <w:shd w:val="clear" w:color="auto" w:fill="FFFFFF"/>
        </w:rPr>
        <w:t>δεν</w:t>
      </w:r>
      <w:r>
        <w:rPr>
          <w:rFonts w:eastAsia="Times New Roman"/>
          <w:color w:val="222222"/>
          <w:szCs w:val="24"/>
          <w:shd w:val="clear" w:color="auto" w:fill="FFFFFF"/>
        </w:rPr>
        <w:t xml:space="preserve"> παίρνω </w:t>
      </w:r>
      <w:r w:rsidRPr="005C4101">
        <w:rPr>
          <w:rFonts w:eastAsia="Times New Roman"/>
          <w:color w:val="222222"/>
          <w:shd w:val="clear" w:color="auto" w:fill="FFFFFF"/>
        </w:rPr>
        <w:t>αλλά</w:t>
      </w:r>
      <w:r>
        <w:rPr>
          <w:rFonts w:eastAsia="Times New Roman"/>
          <w:color w:val="222222"/>
          <w:szCs w:val="24"/>
          <w:shd w:val="clear" w:color="auto" w:fill="FFFFFF"/>
        </w:rPr>
        <w:t xml:space="preserve"> δίνω.</w:t>
      </w:r>
    </w:p>
    <w:p w14:paraId="12B6E981" w14:textId="77777777" w:rsidR="00F81E5F" w:rsidRDefault="0022463A">
      <w:pPr>
        <w:spacing w:line="600" w:lineRule="auto"/>
        <w:ind w:firstLine="720"/>
        <w:jc w:val="both"/>
        <w:rPr>
          <w:rFonts w:eastAsia="Times New Roman"/>
          <w:color w:val="222222"/>
          <w:szCs w:val="24"/>
          <w:shd w:val="clear" w:color="auto" w:fill="FFFFFF"/>
        </w:rPr>
      </w:pPr>
      <w:r w:rsidRPr="006716A3">
        <w:rPr>
          <w:rFonts w:eastAsia="Times New Roman"/>
          <w:color w:val="222222"/>
          <w:szCs w:val="24"/>
          <w:shd w:val="clear" w:color="auto" w:fill="FFFFFF"/>
        </w:rPr>
        <w:t>Αναποδογυρίζει,</w:t>
      </w:r>
      <w:r w:rsidRPr="00BB34D1">
        <w:rPr>
          <w:rFonts w:eastAsia="Times New Roman"/>
          <w:szCs w:val="24"/>
          <w:shd w:val="clear" w:color="auto" w:fill="FFFFFF"/>
        </w:rPr>
        <w:t xml:space="preserve"> </w:t>
      </w:r>
      <w:r w:rsidRPr="006716A3">
        <w:rPr>
          <w:rFonts w:eastAsia="Times New Roman"/>
          <w:bCs/>
          <w:color w:val="222222"/>
          <w:shd w:val="clear" w:color="auto" w:fill="FFFFFF"/>
        </w:rPr>
        <w:t xml:space="preserve">δηλαδή, </w:t>
      </w:r>
      <w:r w:rsidRPr="006716A3">
        <w:rPr>
          <w:rFonts w:eastAsia="Times New Roman"/>
          <w:color w:val="222222"/>
          <w:szCs w:val="24"/>
          <w:shd w:val="clear" w:color="auto" w:fill="FFFFFF"/>
        </w:rPr>
        <w:t xml:space="preserve">ο κ. Τσίπρας μαζί με τον κ. </w:t>
      </w:r>
      <w:proofErr w:type="spellStart"/>
      <w:r w:rsidRPr="006716A3">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αυτά που έκαναν μέχρι σήμερα.</w:t>
      </w:r>
      <w:r>
        <w:rPr>
          <w:rFonts w:eastAsia="Times New Roman"/>
          <w:color w:val="222222"/>
          <w:szCs w:val="24"/>
          <w:shd w:val="clear" w:color="auto" w:fill="FFFFFF"/>
        </w:rPr>
        <w:t xml:space="preserve"> </w:t>
      </w:r>
    </w:p>
    <w:p w14:paraId="12B6E982"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Χαίρομαι που είναι μέσα και με ακούει, γιατί είχα την τιμητική μου και προχθές να με αναφέρει στη διάρκεια της ομιλίας του για την πρόταση μομφής και σήμερα.</w:t>
      </w:r>
    </w:p>
    <w:p w14:paraId="12B6E983" w14:textId="77777777" w:rsidR="00F81E5F" w:rsidRDefault="0022463A">
      <w:pPr>
        <w:spacing w:line="600" w:lineRule="auto"/>
        <w:ind w:firstLine="720"/>
        <w:jc w:val="both"/>
        <w:rPr>
          <w:rFonts w:eastAsia="Times New Roman"/>
          <w:bCs/>
          <w:color w:val="222222"/>
          <w:shd w:val="clear" w:color="auto" w:fill="FFFFFF"/>
        </w:rPr>
      </w:pPr>
      <w:r w:rsidRPr="005C4101">
        <w:rPr>
          <w:rFonts w:eastAsia="Times New Roman"/>
          <w:b/>
          <w:color w:val="222222"/>
          <w:szCs w:val="24"/>
          <w:shd w:val="clear" w:color="auto" w:fill="FFFFFF"/>
        </w:rPr>
        <w:t>ΕΥΚΛΕΙΔΗΣ ΤΣΑΚΑΛΩΤΟΣ</w:t>
      </w:r>
      <w:r w:rsidRPr="005C4101">
        <w:rPr>
          <w:rFonts w:eastAsia="Times New Roman"/>
          <w:b/>
          <w:color w:val="222222"/>
          <w:szCs w:val="24"/>
          <w:shd w:val="clear" w:color="auto" w:fill="FFFFFF"/>
        </w:rPr>
        <w:t xml:space="preserve"> (Υπουργός </w:t>
      </w:r>
      <w:r w:rsidRPr="005C4101">
        <w:rPr>
          <w:rFonts w:eastAsia="Times New Roman"/>
          <w:b/>
          <w:bCs/>
          <w:color w:val="222222"/>
          <w:shd w:val="clear" w:color="auto" w:fill="FFFFFF"/>
        </w:rPr>
        <w:t>Οικονομικών):</w:t>
      </w:r>
      <w:r>
        <w:rPr>
          <w:rFonts w:eastAsia="Times New Roman"/>
          <w:bCs/>
          <w:color w:val="222222"/>
          <w:shd w:val="clear" w:color="auto" w:fill="FFFFFF"/>
        </w:rPr>
        <w:t xml:space="preserve"> Με καλό τρόπο, όμως.</w:t>
      </w:r>
    </w:p>
    <w:p w14:paraId="12B6E984" w14:textId="77777777" w:rsidR="00F81E5F" w:rsidRDefault="0022463A">
      <w:pPr>
        <w:spacing w:line="600" w:lineRule="auto"/>
        <w:ind w:firstLine="720"/>
        <w:jc w:val="both"/>
        <w:rPr>
          <w:rFonts w:eastAsia="Times New Roman"/>
          <w:color w:val="222222"/>
          <w:szCs w:val="24"/>
          <w:shd w:val="clear" w:color="auto" w:fill="FFFFFF"/>
        </w:rPr>
      </w:pPr>
      <w:r w:rsidRPr="005C4101">
        <w:rPr>
          <w:rFonts w:eastAsia="Times New Roman"/>
          <w:b/>
          <w:bCs/>
          <w:color w:val="222222"/>
          <w:shd w:val="clear" w:color="auto" w:fill="FFFFFF"/>
        </w:rPr>
        <w:lastRenderedPageBreak/>
        <w:t>ΓΙΑΝΝΗΣ ΚΟΥΤΣΟΥΚΟΣ:</w:t>
      </w:r>
      <w:r>
        <w:rPr>
          <w:rFonts w:eastAsia="Times New Roman"/>
          <w:bCs/>
          <w:color w:val="222222"/>
          <w:shd w:val="clear" w:color="auto" w:fill="FFFFFF"/>
        </w:rPr>
        <w:t xml:space="preserve"> </w:t>
      </w:r>
      <w:r w:rsidRPr="005C4101">
        <w:rPr>
          <w:rFonts w:eastAsia="Times New Roman"/>
          <w:bCs/>
          <w:color w:val="222222"/>
          <w:shd w:val="clear" w:color="auto" w:fill="FFFFFF"/>
        </w:rPr>
        <w:t>Δεν</w:t>
      </w:r>
      <w:r>
        <w:rPr>
          <w:rFonts w:eastAsia="Times New Roman"/>
          <w:bCs/>
          <w:color w:val="222222"/>
          <w:shd w:val="clear" w:color="auto" w:fill="FFFFFF"/>
        </w:rPr>
        <w:t xml:space="preserve"> είπα κάτι, α</w:t>
      </w:r>
      <w:r>
        <w:rPr>
          <w:rFonts w:eastAsia="Times New Roman"/>
          <w:color w:val="222222"/>
          <w:szCs w:val="24"/>
          <w:shd w:val="clear" w:color="auto" w:fill="FFFFFF"/>
        </w:rPr>
        <w:t xml:space="preserve">λίμονο. Στο πλαίσιο του πολιτικού διαλόγου. Το αναγνωρίζω αυτό, </w:t>
      </w:r>
      <w:r w:rsidRPr="00C40A90">
        <w:rPr>
          <w:rFonts w:eastAsia="Times New Roman"/>
          <w:color w:val="222222"/>
          <w:szCs w:val="24"/>
          <w:shd w:val="clear" w:color="auto" w:fill="FFFFFF"/>
        </w:rPr>
        <w:t>κύριε Υπουργέ</w:t>
      </w:r>
      <w:r>
        <w:rPr>
          <w:rFonts w:eastAsia="Times New Roman"/>
          <w:color w:val="222222"/>
          <w:szCs w:val="24"/>
          <w:shd w:val="clear" w:color="auto" w:fill="FFFFFF"/>
        </w:rPr>
        <w:t>.</w:t>
      </w:r>
    </w:p>
    <w:p w14:paraId="12B6E985"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κατασκεύασμα του κ. </w:t>
      </w:r>
      <w:proofErr w:type="spellStart"/>
      <w:r>
        <w:rPr>
          <w:rFonts w:eastAsia="Times New Roman"/>
          <w:color w:val="222222"/>
          <w:szCs w:val="24"/>
          <w:shd w:val="clear" w:color="auto" w:fill="FFFFFF"/>
        </w:rPr>
        <w:t>Τσακαλώτου</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με το μεσοπρόθεσμο</w:t>
      </w:r>
      <w:r w:rsidRPr="006716A3">
        <w:rPr>
          <w:rFonts w:eastAsia="Times New Roman"/>
          <w:color w:val="222222"/>
          <w:szCs w:val="24"/>
          <w:shd w:val="clear" w:color="auto" w:fill="FFFFFF"/>
        </w:rPr>
        <w:t xml:space="preserve"> </w:t>
      </w:r>
      <w:r>
        <w:rPr>
          <w:rFonts w:eastAsia="Times New Roman"/>
          <w:color w:val="222222"/>
          <w:szCs w:val="24"/>
          <w:shd w:val="clear" w:color="auto" w:fill="FFFFFF"/>
        </w:rPr>
        <w:t xml:space="preserve">ποιο ήταν; Το κατασκεύασμα του κ. </w:t>
      </w:r>
      <w:proofErr w:type="spellStart"/>
      <w:r>
        <w:rPr>
          <w:rFonts w:eastAsia="Times New Roman"/>
          <w:color w:val="222222"/>
          <w:szCs w:val="24"/>
          <w:shd w:val="clear" w:color="auto" w:fill="FFFFFF"/>
        </w:rPr>
        <w:t>Τσακαλώτου</w:t>
      </w:r>
      <w:proofErr w:type="spellEnd"/>
      <w:r>
        <w:rPr>
          <w:rFonts w:eastAsia="Times New Roman"/>
          <w:color w:val="222222"/>
          <w:szCs w:val="24"/>
          <w:shd w:val="clear" w:color="auto" w:fill="FFFFFF"/>
        </w:rPr>
        <w:t xml:space="preserve"> ήταν, λοιπόν, ότι αυτά τα νούμερα που γράφουμε στο μεσοπρόθεσμο,</w:t>
      </w:r>
      <w:r>
        <w:rPr>
          <w:rFonts w:eastAsia="Times New Roman"/>
          <w:color w:val="222222"/>
          <w:szCs w:val="24"/>
          <w:shd w:val="clear" w:color="auto" w:fill="FFFFFF"/>
        </w:rPr>
        <w:t xml:space="preserve"> για το πρωτογενές πλεόνασμα</w:t>
      </w:r>
      <w:r>
        <w:rPr>
          <w:rFonts w:eastAsia="Times New Roman"/>
          <w:color w:val="222222"/>
          <w:szCs w:val="24"/>
          <w:shd w:val="clear" w:color="auto" w:fill="FFFFFF"/>
        </w:rPr>
        <w:t xml:space="preserve"> κυρίες και κύριοι συνάδελφοι, δεν είναι νούμερα που θα τα επιτύχουμε. Αυτά εδώ είναι: 4,13% το 2017, 3,98% το 2018, 3,6% το 2019, 4,15% το 2020, 4,53% τ</w:t>
      </w:r>
      <w:r>
        <w:rPr>
          <w:rFonts w:eastAsia="Times New Roman"/>
          <w:color w:val="222222"/>
          <w:szCs w:val="24"/>
          <w:shd w:val="clear" w:color="auto" w:fill="FFFFFF"/>
        </w:rPr>
        <w:t xml:space="preserve">ο 2021, 5,19% το 2022. </w:t>
      </w:r>
    </w:p>
    <w:p w14:paraId="12B6E986"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δεν θα τα επιτύχουμε εμείς</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α</w:t>
      </w:r>
      <w:r>
        <w:rPr>
          <w:rFonts w:eastAsia="Times New Roman"/>
          <w:color w:val="222222"/>
          <w:szCs w:val="24"/>
          <w:shd w:val="clear" w:color="auto" w:fill="FFFFFF"/>
        </w:rPr>
        <w:t xml:space="preserve">υτά τα βάζουμε στο χαρτί, για να διευκολύνουμε τη συζήτηση, </w:t>
      </w:r>
      <w:r w:rsidRPr="00C40A90">
        <w:rPr>
          <w:rFonts w:eastAsia="Times New Roman"/>
          <w:color w:val="222222"/>
          <w:shd w:val="clear" w:color="auto" w:fill="FFFFFF"/>
        </w:rPr>
        <w:t>διότι</w:t>
      </w:r>
      <w:r>
        <w:rPr>
          <w:rFonts w:eastAsia="Times New Roman"/>
          <w:color w:val="222222"/>
          <w:szCs w:val="24"/>
          <w:shd w:val="clear" w:color="auto" w:fill="FFFFFF"/>
        </w:rPr>
        <w:t xml:space="preserve"> θα εφαρμόσουμε τις </w:t>
      </w:r>
      <w:proofErr w:type="spellStart"/>
      <w:r>
        <w:rPr>
          <w:rFonts w:eastAsia="Times New Roman"/>
          <w:color w:val="222222"/>
          <w:szCs w:val="24"/>
          <w:shd w:val="clear" w:color="auto" w:fill="FFFFFF"/>
        </w:rPr>
        <w:t>προνομοθετημένες</w:t>
      </w:r>
      <w:proofErr w:type="spellEnd"/>
      <w:r>
        <w:rPr>
          <w:rFonts w:eastAsia="Times New Roman"/>
          <w:color w:val="222222"/>
          <w:szCs w:val="24"/>
          <w:shd w:val="clear" w:color="auto" w:fill="FFFFFF"/>
        </w:rPr>
        <w:t xml:space="preserve"> πολιτικές των αντιμέτρων. Μάλιστα, αυτά μας έλεγαν. Του το θύμισε ο κ. Βενιζέλος προχθές, διαβάζ</w:t>
      </w:r>
      <w:r>
        <w:rPr>
          <w:rFonts w:eastAsia="Times New Roman"/>
          <w:color w:val="222222"/>
          <w:szCs w:val="24"/>
          <w:shd w:val="clear" w:color="auto" w:fill="FFFFFF"/>
        </w:rPr>
        <w:t>οντας τα Πρακτικά της σχετικής συζήτησης.</w:t>
      </w:r>
    </w:p>
    <w:p w14:paraId="12B6E987"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τι αποδεικνύεται τώρα; Με βάση τη συνέντευξη -δεν μας το είπε στην τοποθέτησή του ότι ο κ.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σήμερα- αποδεικνύεται ότι απλά από αυτά τα </w:t>
      </w:r>
      <w:proofErr w:type="spellStart"/>
      <w:r>
        <w:rPr>
          <w:rFonts w:eastAsia="Times New Roman"/>
          <w:color w:val="222222"/>
          <w:szCs w:val="24"/>
          <w:shd w:val="clear" w:color="auto" w:fill="FFFFFF"/>
        </w:rPr>
        <w:t>προνομοθετημένα</w:t>
      </w:r>
      <w:proofErr w:type="spellEnd"/>
      <w:r>
        <w:rPr>
          <w:rFonts w:eastAsia="Times New Roman"/>
          <w:color w:val="222222"/>
          <w:szCs w:val="24"/>
          <w:shd w:val="clear" w:color="auto" w:fill="FFFFFF"/>
        </w:rPr>
        <w:t xml:space="preserve"> πλεονάσματα, που μέχρι το 2022 </w:t>
      </w:r>
      <w:r w:rsidRPr="00C40A90">
        <w:rPr>
          <w:rFonts w:eastAsia="Times New Roman"/>
          <w:bCs/>
          <w:color w:val="222222"/>
          <w:shd w:val="clear" w:color="auto" w:fill="FFFFFF"/>
        </w:rPr>
        <w:t>είναι</w:t>
      </w:r>
      <w:r>
        <w:rPr>
          <w:rFonts w:eastAsia="Times New Roman"/>
          <w:color w:val="222222"/>
          <w:szCs w:val="24"/>
          <w:shd w:val="clear" w:color="auto" w:fill="FFFFFF"/>
        </w:rPr>
        <w:t xml:space="preserve"> 56 </w:t>
      </w:r>
      <w:r w:rsidRPr="00C40A90">
        <w:rPr>
          <w:rFonts w:eastAsia="Times New Roman"/>
          <w:bCs/>
          <w:color w:val="222222"/>
          <w:shd w:val="clear" w:color="auto" w:fill="FFFFFF"/>
        </w:rPr>
        <w:t>δισεκατομ</w:t>
      </w:r>
      <w:r w:rsidRPr="00C40A90">
        <w:rPr>
          <w:rFonts w:eastAsia="Times New Roman"/>
          <w:bCs/>
          <w:color w:val="222222"/>
          <w:shd w:val="clear" w:color="auto" w:fill="FFFFFF"/>
        </w:rPr>
        <w:t xml:space="preserve">μύρια ευρώ </w:t>
      </w:r>
      <w:r>
        <w:rPr>
          <w:rFonts w:eastAsia="Times New Roman"/>
          <w:color w:val="222222"/>
          <w:szCs w:val="24"/>
          <w:shd w:val="clear" w:color="auto" w:fill="FFFFFF"/>
        </w:rPr>
        <w:t xml:space="preserve">έναντι προσδοκώμενου ΑΕΠ μόνο 37 </w:t>
      </w:r>
      <w:r w:rsidRPr="00C40A90">
        <w:rPr>
          <w:rFonts w:eastAsia="Times New Roman"/>
          <w:bCs/>
          <w:color w:val="222222"/>
          <w:shd w:val="clear" w:color="auto" w:fill="FFFFFF"/>
        </w:rPr>
        <w:t>δισεκατομμυρίων ευρώ</w:t>
      </w:r>
      <w:r>
        <w:rPr>
          <w:rFonts w:eastAsia="Times New Roman"/>
          <w:bCs/>
          <w:color w:val="222222"/>
          <w:shd w:val="clear" w:color="auto" w:fill="FFFFFF"/>
        </w:rPr>
        <w:t xml:space="preserve"> -ά</w:t>
      </w:r>
      <w:r>
        <w:rPr>
          <w:rFonts w:eastAsia="Times New Roman"/>
          <w:color w:val="222222"/>
          <w:szCs w:val="24"/>
          <w:shd w:val="clear" w:color="auto" w:fill="FFFFFF"/>
        </w:rPr>
        <w:t>ρα θα βγουν με αφαίμαξη από την ελληνική οικονομία- έχει βάλει στην τσέπη 31 δισεκατομμύρια</w:t>
      </w:r>
      <w:r>
        <w:rPr>
          <w:rFonts w:eastAsia="Times New Roman"/>
          <w:color w:val="222222"/>
          <w:szCs w:val="24"/>
          <w:shd w:val="clear" w:color="auto" w:fill="FFFFFF"/>
        </w:rPr>
        <w:t xml:space="preserve"> ως</w:t>
      </w:r>
      <w:r>
        <w:rPr>
          <w:rFonts w:eastAsia="Times New Roman"/>
          <w:color w:val="222222"/>
          <w:szCs w:val="24"/>
          <w:shd w:val="clear" w:color="auto" w:fill="FFFFFF"/>
        </w:rPr>
        <w:t xml:space="preserve"> απόθεμα.</w:t>
      </w:r>
    </w:p>
    <w:p w14:paraId="12B6E988"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Δηλαδή «τα </w:t>
      </w:r>
      <w:proofErr w:type="spellStart"/>
      <w:r>
        <w:rPr>
          <w:rFonts w:eastAsia="Times New Roman"/>
          <w:color w:val="222222"/>
          <w:szCs w:val="24"/>
          <w:shd w:val="clear" w:color="auto" w:fill="FFFFFF"/>
        </w:rPr>
        <w:t>παντελόνιασε</w:t>
      </w:r>
      <w:proofErr w:type="spellEnd"/>
      <w:r>
        <w:rPr>
          <w:rFonts w:eastAsia="Times New Roman"/>
          <w:color w:val="222222"/>
          <w:szCs w:val="24"/>
          <w:shd w:val="clear" w:color="auto" w:fill="FFFFFF"/>
        </w:rPr>
        <w:t xml:space="preserve">», όπως θα έλεγε </w:t>
      </w:r>
      <w:r w:rsidRPr="00C40A90">
        <w:rPr>
          <w:rFonts w:eastAsia="Times New Roman"/>
          <w:bCs/>
          <w:color w:val="222222"/>
          <w:shd w:val="clear" w:color="auto" w:fill="FFFFFF"/>
        </w:rPr>
        <w:t>και</w:t>
      </w:r>
      <w:r>
        <w:rPr>
          <w:rFonts w:eastAsia="Times New Roman"/>
          <w:color w:val="222222"/>
          <w:szCs w:val="24"/>
          <w:shd w:val="clear" w:color="auto" w:fill="FFFFFF"/>
        </w:rPr>
        <w:t xml:space="preserve"> ο λαός και τώρα τα μοιράζει. Ε, είσαστε «</w:t>
      </w:r>
      <w:r>
        <w:rPr>
          <w:rFonts w:eastAsia="Times New Roman"/>
          <w:color w:val="222222"/>
          <w:szCs w:val="24"/>
          <w:shd w:val="clear" w:color="auto" w:fill="FFFFFF"/>
        </w:rPr>
        <w:t xml:space="preserve">τσάμπα μάγκες»,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w:t>
      </w:r>
    </w:p>
    <w:p w14:paraId="12B6E989" w14:textId="77777777" w:rsidR="00F81E5F" w:rsidRDefault="0022463A">
      <w:pPr>
        <w:spacing w:line="600" w:lineRule="auto"/>
        <w:ind w:firstLine="720"/>
        <w:jc w:val="both"/>
        <w:rPr>
          <w:rFonts w:eastAsia="Times New Roman"/>
          <w:color w:val="222222"/>
          <w:szCs w:val="24"/>
          <w:shd w:val="clear" w:color="auto" w:fill="FFFFFF"/>
        </w:rPr>
      </w:pPr>
      <w:r w:rsidRPr="00C40A90">
        <w:rPr>
          <w:rFonts w:eastAsia="Times New Roman"/>
          <w:bCs/>
          <w:color w:val="222222"/>
          <w:shd w:val="clear" w:color="auto" w:fill="FFFFFF"/>
        </w:rPr>
        <w:t>Και</w:t>
      </w:r>
      <w:r>
        <w:rPr>
          <w:rFonts w:eastAsia="Times New Roman"/>
          <w:color w:val="222222"/>
          <w:szCs w:val="24"/>
          <w:shd w:val="clear" w:color="auto" w:fill="FFFFFF"/>
        </w:rPr>
        <w:t xml:space="preserve"> </w:t>
      </w:r>
      <w:r w:rsidRPr="00C40A90">
        <w:rPr>
          <w:rFonts w:eastAsia="Times New Roman"/>
          <w:bCs/>
          <w:color w:val="222222"/>
          <w:shd w:val="clear" w:color="auto" w:fill="FFFFFF"/>
        </w:rPr>
        <w:t>δεν</w:t>
      </w:r>
      <w:r>
        <w:rPr>
          <w:rFonts w:eastAsia="Times New Roman"/>
          <w:color w:val="222222"/>
          <w:szCs w:val="24"/>
          <w:shd w:val="clear" w:color="auto" w:fill="FFFFFF"/>
        </w:rPr>
        <w:t xml:space="preserve"> φτάνει </w:t>
      </w:r>
      <w:r w:rsidRPr="00C40A90">
        <w:rPr>
          <w:rFonts w:eastAsia="Times New Roman"/>
          <w:bCs/>
          <w:color w:val="222222"/>
          <w:shd w:val="clear" w:color="auto" w:fill="FFFFFF"/>
        </w:rPr>
        <w:t>ότι</w:t>
      </w:r>
      <w:r>
        <w:rPr>
          <w:rFonts w:eastAsia="Times New Roman"/>
          <w:color w:val="222222"/>
          <w:szCs w:val="24"/>
          <w:shd w:val="clear" w:color="auto" w:fill="FFFFFF"/>
        </w:rPr>
        <w:t xml:space="preserve"> τα προεισπράξατε </w:t>
      </w:r>
      <w:r w:rsidRPr="00C40A90">
        <w:rPr>
          <w:rFonts w:eastAsia="Times New Roman"/>
          <w:bCs/>
          <w:color w:val="222222"/>
          <w:shd w:val="clear" w:color="auto" w:fill="FFFFFF"/>
        </w:rPr>
        <w:t>και</w:t>
      </w:r>
      <w:r>
        <w:rPr>
          <w:rFonts w:eastAsia="Times New Roman"/>
          <w:color w:val="222222"/>
          <w:szCs w:val="24"/>
          <w:shd w:val="clear" w:color="auto" w:fill="FFFFFF"/>
        </w:rPr>
        <w:t xml:space="preserve"> τώρα κάνετε τους «αβέρτους», βάζετε </w:t>
      </w:r>
      <w:r w:rsidRPr="00C40A90">
        <w:rPr>
          <w:rFonts w:eastAsia="Times New Roman"/>
          <w:bCs/>
          <w:color w:val="222222"/>
          <w:shd w:val="clear" w:color="auto" w:fill="FFFFFF"/>
        </w:rPr>
        <w:t>και</w:t>
      </w:r>
      <w:r>
        <w:rPr>
          <w:rFonts w:eastAsia="Times New Roman"/>
          <w:color w:val="222222"/>
          <w:szCs w:val="24"/>
          <w:shd w:val="clear" w:color="auto" w:fill="FFFFFF"/>
        </w:rPr>
        <w:t xml:space="preserve"> ένα κομμάτι από αυτά, 5,5 </w:t>
      </w:r>
      <w:r w:rsidRPr="00C40A90">
        <w:rPr>
          <w:rFonts w:eastAsia="Times New Roman"/>
          <w:bCs/>
          <w:color w:val="222222"/>
          <w:shd w:val="clear" w:color="auto" w:fill="FFFFFF"/>
        </w:rPr>
        <w:t xml:space="preserve">δισεκατομμύρια ευρώ </w:t>
      </w:r>
      <w:r>
        <w:rPr>
          <w:rFonts w:eastAsia="Times New Roman"/>
          <w:color w:val="222222"/>
          <w:szCs w:val="24"/>
          <w:shd w:val="clear" w:color="auto" w:fill="FFFFFF"/>
        </w:rPr>
        <w:t xml:space="preserve">ενέχυρο -το παραδεχτήκατε στην τοποθέτησή σας ότι είναι ενέχυρο- για να εξοικονομήσετε </w:t>
      </w:r>
      <w:r>
        <w:rPr>
          <w:rFonts w:eastAsia="Times New Roman"/>
          <w:color w:val="222222"/>
          <w:szCs w:val="24"/>
          <w:shd w:val="clear" w:color="auto" w:fill="FFFFFF"/>
        </w:rPr>
        <w:t>δημοσιονομικό χώρο, άρα να εφαρμόσετε πολιτική του 2,5%.</w:t>
      </w:r>
    </w:p>
    <w:p w14:paraId="12B6E98A"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Δηλαδή, φαλκιδεύετε ουσιαστικά τη δυνατότητα της επόμενης Κυβέρνησης, που εμείς προσδοκούμε να είναι κυβέρνηση μιας ευρείας εθνικής συνεννόησης, να διαπραγματευτεί τα δεσμά της χώρας. Αυτό κάνετε</w:t>
      </w:r>
      <w:r w:rsidRPr="00F807DF">
        <w:rPr>
          <w:rFonts w:eastAsia="Times New Roman"/>
          <w:color w:val="222222"/>
          <w:szCs w:val="24"/>
          <w:shd w:val="clear" w:color="auto" w:fill="FFFFFF"/>
        </w:rPr>
        <w:t xml:space="preserve"> </w:t>
      </w:r>
      <w:r>
        <w:rPr>
          <w:rFonts w:eastAsia="Times New Roman"/>
          <w:color w:val="222222"/>
          <w:szCs w:val="24"/>
          <w:shd w:val="clear" w:color="auto" w:fill="FFFFFF"/>
        </w:rPr>
        <w:t>ουσ</w:t>
      </w:r>
      <w:r>
        <w:rPr>
          <w:rFonts w:eastAsia="Times New Roman"/>
          <w:color w:val="222222"/>
          <w:szCs w:val="24"/>
          <w:shd w:val="clear" w:color="auto" w:fill="FFFFFF"/>
        </w:rPr>
        <w:t xml:space="preserve">ιαστικά. Λέτε, εμείς, κύριοι, εδώ </w:t>
      </w:r>
      <w:r>
        <w:rPr>
          <w:rFonts w:eastAsia="Times New Roman"/>
          <w:bCs/>
          <w:color w:val="222222"/>
          <w:shd w:val="clear" w:color="auto" w:fill="FFFFFF"/>
        </w:rPr>
        <w:t xml:space="preserve">έχουμε </w:t>
      </w:r>
      <w:r>
        <w:rPr>
          <w:rFonts w:eastAsia="Times New Roman"/>
          <w:color w:val="222222"/>
          <w:szCs w:val="24"/>
          <w:shd w:val="clear" w:color="auto" w:fill="FFFFFF"/>
        </w:rPr>
        <w:t xml:space="preserve">το ενέχυρο </w:t>
      </w:r>
      <w:r w:rsidRPr="00C40A90">
        <w:rPr>
          <w:rFonts w:eastAsia="Times New Roman"/>
          <w:bCs/>
          <w:color w:val="222222"/>
          <w:shd w:val="clear" w:color="auto" w:fill="FFFFFF"/>
        </w:rPr>
        <w:t>και</w:t>
      </w:r>
      <w:r>
        <w:rPr>
          <w:rFonts w:eastAsia="Times New Roman"/>
          <w:color w:val="222222"/>
          <w:szCs w:val="24"/>
          <w:shd w:val="clear" w:color="auto" w:fill="FFFFFF"/>
        </w:rPr>
        <w:t xml:space="preserve"> από κει και πέρα δεν μας νοιάζει τι θα κάνουν οι επόμενοι.</w:t>
      </w:r>
    </w:p>
    <w:p w14:paraId="12B6E98B" w14:textId="77777777" w:rsidR="00F81E5F" w:rsidRDefault="0022463A">
      <w:pPr>
        <w:spacing w:line="600" w:lineRule="auto"/>
        <w:ind w:firstLine="720"/>
        <w:jc w:val="both"/>
        <w:rPr>
          <w:rFonts w:eastAsia="Times New Roman"/>
          <w:bCs/>
          <w:color w:val="222222"/>
          <w:shd w:val="clear" w:color="auto" w:fill="FFFFFF"/>
        </w:rPr>
      </w:pPr>
      <w:r w:rsidRPr="00C40A90">
        <w:rPr>
          <w:rFonts w:eastAsia="Times New Roman"/>
          <w:bCs/>
          <w:color w:val="222222"/>
          <w:shd w:val="clear" w:color="auto" w:fill="FFFFFF"/>
        </w:rPr>
        <w:t>Και</w:t>
      </w:r>
      <w:r>
        <w:rPr>
          <w:rFonts w:eastAsia="Times New Roman"/>
          <w:color w:val="222222"/>
          <w:szCs w:val="24"/>
          <w:shd w:val="clear" w:color="auto" w:fill="FFFFFF"/>
        </w:rPr>
        <w:t xml:space="preserve"> πάλι ο κ.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αναφέρθηκε σε μένα προχθές, όταν μίλησε για τη μεσαία τάξη και την αναδιανομή, με το παράδειγμα του Πέτρο Σάντσες στ</w:t>
      </w:r>
      <w:r>
        <w:rPr>
          <w:rFonts w:eastAsia="Times New Roman"/>
          <w:color w:val="222222"/>
          <w:szCs w:val="24"/>
          <w:shd w:val="clear" w:color="auto" w:fill="FFFFFF"/>
        </w:rPr>
        <w:t xml:space="preserve">ην Ισπανία. </w:t>
      </w:r>
      <w:r>
        <w:rPr>
          <w:rFonts w:eastAsia="Times New Roman"/>
          <w:bCs/>
          <w:color w:val="222222"/>
          <w:shd w:val="clear" w:color="auto" w:fill="FFFFFF"/>
        </w:rPr>
        <w:t>Μ</w:t>
      </w:r>
      <w:r>
        <w:rPr>
          <w:rFonts w:eastAsia="Times New Roman"/>
          <w:color w:val="222222"/>
          <w:szCs w:val="24"/>
          <w:shd w:val="clear" w:color="auto" w:fill="FFFFFF"/>
        </w:rPr>
        <w:t>ε είδε να κάνω τον σταυρό μου. Πράγματι στα χωριά μας, όταν ακούν τίποτα περίεργα οι απλοί άνθρωποι, σταυροκοπιούνται. Σου λέει «</w:t>
      </w:r>
      <w:proofErr w:type="spellStart"/>
      <w:r>
        <w:rPr>
          <w:rFonts w:eastAsia="Times New Roman"/>
          <w:color w:val="222222"/>
          <w:szCs w:val="24"/>
          <w:shd w:val="clear" w:color="auto" w:fill="FFFFFF"/>
        </w:rPr>
        <w:t>πούθε</w:t>
      </w:r>
      <w:proofErr w:type="spellEnd"/>
      <w:r>
        <w:rPr>
          <w:rFonts w:eastAsia="Times New Roman"/>
          <w:color w:val="222222"/>
          <w:szCs w:val="24"/>
          <w:shd w:val="clear" w:color="auto" w:fill="FFFFFF"/>
        </w:rPr>
        <w:t xml:space="preserve"> ήρθε τούτος εδώ;». Μου είπε λοιπόν «Ναι, κύριε Κουτσούκο, </w:t>
      </w:r>
      <w:r w:rsidRPr="00D56636">
        <w:rPr>
          <w:rFonts w:eastAsia="Times New Roman"/>
          <w:color w:val="222222"/>
          <w:shd w:val="clear" w:color="auto" w:fill="FFFFFF"/>
        </w:rPr>
        <w:t>όπως</w:t>
      </w:r>
      <w:r>
        <w:rPr>
          <w:rFonts w:eastAsia="Times New Roman"/>
          <w:color w:val="222222"/>
          <w:szCs w:val="24"/>
          <w:shd w:val="clear" w:color="auto" w:fill="FFFFFF"/>
        </w:rPr>
        <w:t xml:space="preserve"> το έκανε ο Σάντσες. Όχι σαν κι εσάς </w:t>
      </w:r>
      <w:r w:rsidRPr="00F807DF">
        <w:rPr>
          <w:rFonts w:eastAsia="Times New Roman"/>
          <w:bCs/>
          <w:color w:val="222222"/>
          <w:shd w:val="clear" w:color="auto" w:fill="FFFFFF"/>
        </w:rPr>
        <w:t>που</w:t>
      </w:r>
      <w:r>
        <w:rPr>
          <w:rFonts w:eastAsia="Times New Roman"/>
          <w:color w:val="222222"/>
          <w:szCs w:val="24"/>
          <w:shd w:val="clear" w:color="auto" w:fill="FFFFFF"/>
        </w:rPr>
        <w:t xml:space="preserve"> διώξα</w:t>
      </w:r>
      <w:r>
        <w:rPr>
          <w:rFonts w:eastAsia="Times New Roman"/>
          <w:color w:val="222222"/>
          <w:szCs w:val="24"/>
          <w:shd w:val="clear" w:color="auto" w:fill="FFFFFF"/>
        </w:rPr>
        <w:t xml:space="preserve">τε τη ΔΗΜΑΡ </w:t>
      </w:r>
      <w:r w:rsidRPr="00D56636">
        <w:rPr>
          <w:rFonts w:eastAsia="Times New Roman"/>
          <w:bCs/>
          <w:color w:val="222222"/>
          <w:shd w:val="clear" w:color="auto" w:fill="FFFFFF"/>
        </w:rPr>
        <w:t>και</w:t>
      </w:r>
      <w:r>
        <w:rPr>
          <w:rFonts w:eastAsia="Times New Roman"/>
          <w:bCs/>
          <w:color w:val="222222"/>
          <w:shd w:val="clear" w:color="auto" w:fill="FFFFFF"/>
        </w:rPr>
        <w:t xml:space="preserve"> το</w:t>
      </w:r>
      <w:r>
        <w:rPr>
          <w:rFonts w:eastAsia="Times New Roman"/>
          <w:color w:val="222222"/>
          <w:szCs w:val="24"/>
          <w:shd w:val="clear" w:color="auto" w:fill="FFFFFF"/>
        </w:rPr>
        <w:t xml:space="preserve"> Ποτάμι </w:t>
      </w:r>
      <w:r w:rsidRPr="00D56636">
        <w:rPr>
          <w:rFonts w:eastAsia="Times New Roman"/>
          <w:color w:val="222222"/>
          <w:shd w:val="clear" w:color="auto" w:fill="FFFFFF"/>
        </w:rPr>
        <w:t>για να</w:t>
      </w:r>
      <w:r>
        <w:rPr>
          <w:rFonts w:eastAsia="Times New Roman"/>
          <w:color w:val="222222"/>
          <w:szCs w:val="24"/>
          <w:shd w:val="clear" w:color="auto" w:fill="FFFFFF"/>
        </w:rPr>
        <w:t xml:space="preserve"> συγκυβερνήσετε με τον Μητσοτάκη». Έτσι,</w:t>
      </w:r>
      <w:r>
        <w:rPr>
          <w:rFonts w:eastAsia="Times New Roman"/>
          <w:bCs/>
          <w:color w:val="222222"/>
          <w:shd w:val="clear" w:color="auto" w:fill="FFFFFF"/>
        </w:rPr>
        <w:t xml:space="preserve"> ε; Έτσι, κύριε </w:t>
      </w:r>
      <w:proofErr w:type="spellStart"/>
      <w:r>
        <w:rPr>
          <w:rFonts w:eastAsia="Times New Roman"/>
          <w:bCs/>
          <w:color w:val="222222"/>
          <w:shd w:val="clear" w:color="auto" w:fill="FFFFFF"/>
        </w:rPr>
        <w:t>Τσακαλώτο</w:t>
      </w:r>
      <w:proofErr w:type="spellEnd"/>
      <w:r>
        <w:rPr>
          <w:rFonts w:eastAsia="Times New Roman"/>
          <w:bCs/>
          <w:color w:val="222222"/>
          <w:shd w:val="clear" w:color="auto" w:fill="FFFFFF"/>
        </w:rPr>
        <w:t>;</w:t>
      </w:r>
    </w:p>
    <w:p w14:paraId="12B6E98C" w14:textId="77777777" w:rsidR="00F81E5F" w:rsidRDefault="0022463A">
      <w:pPr>
        <w:spacing w:line="600" w:lineRule="auto"/>
        <w:ind w:firstLine="720"/>
        <w:jc w:val="both"/>
        <w:rPr>
          <w:rFonts w:eastAsia="Times New Roman"/>
          <w:bCs/>
          <w:color w:val="222222"/>
          <w:shd w:val="clear" w:color="auto" w:fill="FFFFFF"/>
        </w:rPr>
      </w:pPr>
      <w:r w:rsidRPr="005C4101">
        <w:rPr>
          <w:rFonts w:eastAsia="Times New Roman"/>
          <w:b/>
          <w:color w:val="222222"/>
          <w:szCs w:val="24"/>
          <w:shd w:val="clear" w:color="auto" w:fill="FFFFFF"/>
        </w:rPr>
        <w:t xml:space="preserve">ΕΥΚΛΕΙΔΗΣ ΤΣΑΚΑΛΩΤΟΣ (Υπουργός </w:t>
      </w:r>
      <w:r w:rsidRPr="005C4101">
        <w:rPr>
          <w:rFonts w:eastAsia="Times New Roman"/>
          <w:b/>
          <w:bCs/>
          <w:color w:val="222222"/>
          <w:shd w:val="clear" w:color="auto" w:fill="FFFFFF"/>
        </w:rPr>
        <w:t>Οικονομικών):</w:t>
      </w:r>
      <w:r>
        <w:rPr>
          <w:rFonts w:eastAsia="Times New Roman"/>
          <w:bCs/>
          <w:color w:val="222222"/>
          <w:shd w:val="clear" w:color="auto" w:fill="FFFFFF"/>
        </w:rPr>
        <w:t xml:space="preserve"> Ναι.</w:t>
      </w:r>
    </w:p>
    <w:p w14:paraId="12B6E98D" w14:textId="77777777" w:rsidR="00F81E5F" w:rsidRDefault="0022463A">
      <w:pPr>
        <w:spacing w:line="600" w:lineRule="auto"/>
        <w:ind w:firstLine="720"/>
        <w:jc w:val="both"/>
        <w:rPr>
          <w:rFonts w:eastAsia="Times New Roman"/>
          <w:color w:val="222222"/>
          <w:shd w:val="clear" w:color="auto" w:fill="FFFFFF"/>
        </w:rPr>
      </w:pPr>
      <w:r w:rsidRPr="005C4101">
        <w:rPr>
          <w:rFonts w:eastAsia="Times New Roman"/>
          <w:b/>
          <w:bCs/>
          <w:color w:val="222222"/>
          <w:shd w:val="clear" w:color="auto" w:fill="FFFFFF"/>
        </w:rPr>
        <w:lastRenderedPageBreak/>
        <w:t>ΓΙΑΝΝΗΣ ΚΟΥΤΣΟΥΚΟΣ:</w:t>
      </w:r>
      <w:r>
        <w:rPr>
          <w:rFonts w:eastAsia="Times New Roman"/>
          <w:bCs/>
          <w:color w:val="222222"/>
          <w:shd w:val="clear" w:color="auto" w:fill="FFFFFF"/>
        </w:rPr>
        <w:t xml:space="preserve"> </w:t>
      </w:r>
      <w:r>
        <w:rPr>
          <w:rFonts w:eastAsia="Times New Roman"/>
          <w:color w:val="222222"/>
          <w:szCs w:val="24"/>
          <w:shd w:val="clear" w:color="auto" w:fill="FFFFFF"/>
        </w:rPr>
        <w:t xml:space="preserve">Διώξαμε τη ΔΗΜΑΡ; </w:t>
      </w:r>
      <w:r w:rsidRPr="00D56636">
        <w:rPr>
          <w:rFonts w:eastAsia="Times New Roman"/>
          <w:bCs/>
          <w:color w:val="222222"/>
          <w:shd w:val="clear" w:color="auto" w:fill="FFFFFF"/>
        </w:rPr>
        <w:t>Δεν</w:t>
      </w:r>
      <w:r>
        <w:rPr>
          <w:rFonts w:eastAsia="Times New Roman"/>
          <w:color w:val="222222"/>
          <w:szCs w:val="24"/>
          <w:shd w:val="clear" w:color="auto" w:fill="FFFFFF"/>
        </w:rPr>
        <w:t xml:space="preserve"> δώσαμε στον κ. Θεοχαρόπουλο τη θέση </w:t>
      </w:r>
      <w:r w:rsidRPr="00D56636">
        <w:rPr>
          <w:rFonts w:eastAsia="Times New Roman"/>
          <w:bCs/>
          <w:color w:val="222222"/>
          <w:shd w:val="clear" w:color="auto" w:fill="FFFFFF"/>
        </w:rPr>
        <w:t>που</w:t>
      </w:r>
      <w:r>
        <w:rPr>
          <w:rFonts w:eastAsia="Times New Roman"/>
          <w:color w:val="222222"/>
          <w:szCs w:val="24"/>
          <w:shd w:val="clear" w:color="auto" w:fill="FFFFFF"/>
        </w:rPr>
        <w:t xml:space="preserve"> ζήταγε </w:t>
      </w:r>
      <w:r w:rsidRPr="00D56636">
        <w:rPr>
          <w:rFonts w:eastAsia="Times New Roman"/>
          <w:bCs/>
          <w:color w:val="222222"/>
          <w:shd w:val="clear" w:color="auto" w:fill="FFFFFF"/>
        </w:rPr>
        <w:t>και</w:t>
      </w:r>
      <w:r>
        <w:rPr>
          <w:rFonts w:eastAsia="Times New Roman"/>
          <w:color w:val="222222"/>
          <w:szCs w:val="24"/>
          <w:shd w:val="clear" w:color="auto" w:fill="FFFFFF"/>
        </w:rPr>
        <w:t xml:space="preserve"> τον πήρατε εσείς </w:t>
      </w:r>
      <w:r w:rsidRPr="00D56636">
        <w:rPr>
          <w:rFonts w:eastAsia="Times New Roman"/>
          <w:bCs/>
          <w:color w:val="222222"/>
          <w:shd w:val="clear" w:color="auto" w:fill="FFFFFF"/>
        </w:rPr>
        <w:t>και</w:t>
      </w:r>
      <w:r>
        <w:rPr>
          <w:rFonts w:eastAsia="Times New Roman"/>
          <w:color w:val="222222"/>
          <w:szCs w:val="24"/>
          <w:shd w:val="clear" w:color="auto" w:fill="FFFFFF"/>
        </w:rPr>
        <w:t xml:space="preserve"> του τη δώσατε εσείς. </w:t>
      </w:r>
      <w:r w:rsidRPr="00D56636">
        <w:rPr>
          <w:rFonts w:eastAsia="Times New Roman"/>
          <w:bCs/>
          <w:color w:val="222222"/>
          <w:shd w:val="clear" w:color="auto" w:fill="FFFFFF"/>
        </w:rPr>
        <w:t>Και</w:t>
      </w:r>
      <w:r>
        <w:rPr>
          <w:rFonts w:eastAsia="Times New Roman"/>
          <w:color w:val="222222"/>
          <w:szCs w:val="24"/>
          <w:shd w:val="clear" w:color="auto" w:fill="FFFFFF"/>
        </w:rPr>
        <w:t xml:space="preserve"> έφυγε ο κ. Θεοδωράκης </w:t>
      </w:r>
      <w:r w:rsidRPr="00D56636">
        <w:rPr>
          <w:rFonts w:eastAsia="Times New Roman"/>
          <w:bCs/>
          <w:color w:val="222222"/>
          <w:shd w:val="clear" w:color="auto" w:fill="FFFFFF"/>
        </w:rPr>
        <w:t>και</w:t>
      </w:r>
      <w:r>
        <w:rPr>
          <w:rFonts w:eastAsia="Times New Roman"/>
          <w:color w:val="222222"/>
          <w:szCs w:val="24"/>
          <w:shd w:val="clear" w:color="auto" w:fill="FFFFFF"/>
        </w:rPr>
        <w:t xml:space="preserve"> πήρε απόφαση το συνέδριό του </w:t>
      </w:r>
      <w:r w:rsidRPr="00D56636">
        <w:rPr>
          <w:rFonts w:eastAsia="Times New Roman"/>
          <w:bCs/>
          <w:color w:val="222222"/>
          <w:shd w:val="clear" w:color="auto" w:fill="FFFFFF"/>
        </w:rPr>
        <w:t>να</w:t>
      </w:r>
      <w:r>
        <w:rPr>
          <w:rFonts w:eastAsia="Times New Roman"/>
          <w:color w:val="222222"/>
          <w:szCs w:val="24"/>
          <w:shd w:val="clear" w:color="auto" w:fill="FFFFFF"/>
        </w:rPr>
        <w:t xml:space="preserve"> συνεργαστεί με τη </w:t>
      </w:r>
      <w:r w:rsidRPr="00D56636">
        <w:rPr>
          <w:rFonts w:eastAsia="Times New Roman"/>
          <w:color w:val="222222"/>
          <w:shd w:val="clear" w:color="auto" w:fill="FFFFFF"/>
        </w:rPr>
        <w:t>Νέα Δημοκρατία</w:t>
      </w:r>
      <w:r>
        <w:rPr>
          <w:rFonts w:eastAsia="Times New Roman"/>
          <w:color w:val="222222"/>
          <w:shd w:val="clear" w:color="auto" w:fill="FFFFFF"/>
        </w:rPr>
        <w:t>, αυτή είναι η αλήθεια.</w:t>
      </w:r>
      <w:r>
        <w:rPr>
          <w:rFonts w:eastAsia="Times New Roman"/>
          <w:color w:val="222222"/>
          <w:shd w:val="clear" w:color="auto" w:fill="FFFFFF"/>
        </w:rPr>
        <w:t xml:space="preserve"> </w:t>
      </w:r>
    </w:p>
    <w:p w14:paraId="12B6E98E"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hd w:val="clear" w:color="auto" w:fill="FFFFFF"/>
        </w:rPr>
        <w:t xml:space="preserve">Καλά, εσείς </w:t>
      </w:r>
      <w:r w:rsidRPr="00D56636">
        <w:rPr>
          <w:rFonts w:eastAsia="Times New Roman"/>
          <w:bCs/>
          <w:color w:val="222222"/>
          <w:shd w:val="clear" w:color="auto" w:fill="FFFFFF"/>
        </w:rPr>
        <w:t>που</w:t>
      </w:r>
      <w:r>
        <w:rPr>
          <w:rFonts w:eastAsia="Times New Roman"/>
          <w:color w:val="222222"/>
          <w:shd w:val="clear" w:color="auto" w:fill="FFFFFF"/>
        </w:rPr>
        <w:t xml:space="preserve"> υποτίθεται </w:t>
      </w:r>
      <w:r w:rsidRPr="00D56636">
        <w:rPr>
          <w:rFonts w:eastAsia="Times New Roman"/>
          <w:bCs/>
          <w:color w:val="222222"/>
          <w:shd w:val="clear" w:color="auto" w:fill="FFFFFF"/>
        </w:rPr>
        <w:t>ότι</w:t>
      </w:r>
      <w:r>
        <w:rPr>
          <w:rFonts w:eastAsia="Times New Roman"/>
          <w:color w:val="222222"/>
          <w:shd w:val="clear" w:color="auto" w:fill="FFFFFF"/>
        </w:rPr>
        <w:t xml:space="preserve"> έχετε καταγγείλει τον τοξικό λόγο </w:t>
      </w:r>
      <w:r>
        <w:rPr>
          <w:rFonts w:eastAsia="Times New Roman"/>
          <w:color w:val="222222"/>
          <w:szCs w:val="24"/>
          <w:shd w:val="clear" w:color="auto" w:fill="FFFFFF"/>
        </w:rPr>
        <w:t xml:space="preserve">και τα </w:t>
      </w:r>
      <w:r>
        <w:rPr>
          <w:rFonts w:eastAsia="Times New Roman"/>
          <w:color w:val="222222"/>
          <w:szCs w:val="24"/>
          <w:shd w:val="clear" w:color="auto" w:fill="FFFFFF"/>
          <w:lang w:val="en-US"/>
        </w:rPr>
        <w:t>fake</w:t>
      </w:r>
      <w:r w:rsidRPr="00D56636">
        <w:rPr>
          <w:rFonts w:eastAsia="Times New Roman"/>
          <w:color w:val="222222"/>
          <w:szCs w:val="24"/>
          <w:shd w:val="clear" w:color="auto" w:fill="FFFFFF"/>
        </w:rPr>
        <w:t xml:space="preserve"> </w:t>
      </w:r>
      <w:r>
        <w:rPr>
          <w:rFonts w:eastAsia="Times New Roman"/>
          <w:color w:val="222222"/>
          <w:szCs w:val="24"/>
          <w:shd w:val="clear" w:color="auto" w:fill="FFFFFF"/>
          <w:lang w:val="en-US"/>
        </w:rPr>
        <w:t>news</w:t>
      </w:r>
      <w:r>
        <w:rPr>
          <w:rFonts w:eastAsia="Times New Roman"/>
          <w:color w:val="222222"/>
          <w:szCs w:val="24"/>
          <w:shd w:val="clear" w:color="auto" w:fill="FFFFFF"/>
        </w:rPr>
        <w:t>,</w:t>
      </w:r>
      <w:r w:rsidRPr="00D56636">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w:t>
      </w:r>
      <w:r>
        <w:rPr>
          <w:rFonts w:eastAsia="Times New Roman"/>
          <w:color w:val="222222"/>
          <w:szCs w:val="24"/>
          <w:shd w:val="clear" w:color="auto" w:fill="FFFFFF"/>
        </w:rPr>
        <w:t>μπορείτε να κάνετε έναν διάλογο σε σοβαρή βάση και χρησιμοποιείτε αυτές τις ψευδολογίες των υπογείων του Μαξίμου;</w:t>
      </w:r>
    </w:p>
    <w:p w14:paraId="12B6E98F"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 </w:t>
      </w:r>
      <w:r w:rsidRPr="00D56636">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D56636">
        <w:rPr>
          <w:rFonts w:eastAsia="Times New Roman"/>
          <w:bCs/>
          <w:color w:val="222222"/>
          <w:shd w:val="clear" w:color="auto" w:fill="FFFFFF"/>
        </w:rPr>
        <w:t>δεν</w:t>
      </w:r>
      <w:r>
        <w:rPr>
          <w:rFonts w:eastAsia="Times New Roman"/>
          <w:color w:val="222222"/>
          <w:szCs w:val="24"/>
          <w:shd w:val="clear" w:color="auto" w:fill="FFFFFF"/>
        </w:rPr>
        <w:t xml:space="preserve"> διώξαμε κανέναν, έχουμε σταθερή γραμμή και εμείς είμαστε οι σύμμαχοι του Πέτρο Σάντσες στην Ευρωπαϊκή Ένωση και στις ευρωεκλογέ</w:t>
      </w:r>
      <w:r>
        <w:rPr>
          <w:rFonts w:eastAsia="Times New Roman"/>
          <w:color w:val="222222"/>
          <w:szCs w:val="24"/>
          <w:shd w:val="clear" w:color="auto" w:fill="FFFFFF"/>
        </w:rPr>
        <w:t xml:space="preserve">ς </w:t>
      </w:r>
      <w:r w:rsidRPr="00D56636">
        <w:rPr>
          <w:rFonts w:eastAsia="Times New Roman"/>
          <w:bCs/>
          <w:color w:val="222222"/>
          <w:shd w:val="clear" w:color="auto" w:fill="FFFFFF"/>
        </w:rPr>
        <w:t>και</w:t>
      </w:r>
      <w:r>
        <w:rPr>
          <w:rFonts w:eastAsia="Times New Roman"/>
          <w:color w:val="222222"/>
          <w:szCs w:val="24"/>
          <w:shd w:val="clear" w:color="auto" w:fill="FFFFFF"/>
        </w:rPr>
        <w:t xml:space="preserve"> εσείς είσαστε του </w:t>
      </w:r>
      <w:r w:rsidRPr="006716A3">
        <w:rPr>
          <w:rFonts w:eastAsia="Times New Roman"/>
          <w:color w:val="222222"/>
          <w:szCs w:val="24"/>
          <w:shd w:val="clear" w:color="auto" w:fill="FFFFFF"/>
        </w:rPr>
        <w:t>Πάμπλο</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Ιγκλέσιας</w:t>
      </w:r>
      <w:proofErr w:type="spellEnd"/>
      <w:r>
        <w:rPr>
          <w:rFonts w:eastAsia="Times New Roman"/>
          <w:color w:val="222222"/>
          <w:szCs w:val="24"/>
          <w:shd w:val="clear" w:color="auto" w:fill="FFFFFF"/>
        </w:rPr>
        <w:t>.</w:t>
      </w:r>
    </w:p>
    <w:p w14:paraId="12B6E990" w14:textId="77777777" w:rsidR="00F81E5F" w:rsidRDefault="0022463A">
      <w:pPr>
        <w:spacing w:line="600" w:lineRule="auto"/>
        <w:jc w:val="center"/>
        <w:rPr>
          <w:rFonts w:eastAsia="Times New Roman" w:cs="Times New Roman"/>
        </w:rPr>
      </w:pPr>
      <w:r w:rsidRPr="001A307B">
        <w:rPr>
          <w:rFonts w:eastAsia="Times New Roman" w:cs="Times New Roman"/>
        </w:rPr>
        <w:t>(Χειροκροτήματα από την πτέρυγα της Δημοκρατικής Συμπαράταξης)</w:t>
      </w:r>
    </w:p>
    <w:p w14:paraId="12B6E991"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Εκτός </w:t>
      </w:r>
      <w:r w:rsidRPr="00D56636">
        <w:rPr>
          <w:rFonts w:eastAsia="Times New Roman"/>
          <w:bCs/>
          <w:color w:val="222222"/>
          <w:shd w:val="clear" w:color="auto" w:fill="FFFFFF"/>
        </w:rPr>
        <w:t>και</w:t>
      </w:r>
      <w:r>
        <w:rPr>
          <w:rFonts w:eastAsia="Times New Roman"/>
          <w:color w:val="222222"/>
          <w:szCs w:val="24"/>
          <w:shd w:val="clear" w:color="auto" w:fill="FFFFFF"/>
        </w:rPr>
        <w:t xml:space="preserve"> αν ο κ. </w:t>
      </w:r>
      <w:proofErr w:type="spellStart"/>
      <w:r>
        <w:rPr>
          <w:rFonts w:eastAsia="Times New Roman"/>
          <w:color w:val="222222"/>
          <w:szCs w:val="24"/>
          <w:shd w:val="clear" w:color="auto" w:fill="FFFFFF"/>
        </w:rPr>
        <w:t>Ιγκλέσιας</w:t>
      </w:r>
      <w:proofErr w:type="spellEnd"/>
      <w:r>
        <w:rPr>
          <w:rFonts w:eastAsia="Times New Roman"/>
          <w:color w:val="222222"/>
          <w:szCs w:val="24"/>
          <w:shd w:val="clear" w:color="auto" w:fill="FFFFFF"/>
        </w:rPr>
        <w:t>, με τον οποίον αγκαλιαζόσασταν, πέρναγε τυχαία από το Σύνταγμα, είχε έρθει για τουρισμό στην Αθήνα και πέρασε από τη συγκέν</w:t>
      </w:r>
      <w:r>
        <w:rPr>
          <w:rFonts w:eastAsia="Times New Roman"/>
          <w:color w:val="222222"/>
          <w:szCs w:val="24"/>
          <w:shd w:val="clear" w:color="auto" w:fill="FFFFFF"/>
        </w:rPr>
        <w:t>τρωση του ΣΥΡΙΖΑ και βγάζατε φωτογραφίες. Αυτά, για να έχουμε καθαρά τα μέτωπα, ποιος είναι με ποιον.</w:t>
      </w:r>
    </w:p>
    <w:p w14:paraId="12B6E992"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επειδή πράγματι σας παρακολουθώ, αναφερθήκατε πάλι στο παράδειγμα του </w:t>
      </w:r>
      <w:r>
        <w:rPr>
          <w:rFonts w:eastAsia="Times New Roman"/>
          <w:color w:val="222222"/>
          <w:szCs w:val="24"/>
          <w:shd w:val="clear" w:color="auto" w:fill="FFFFFF"/>
          <w:lang w:val="en-US"/>
        </w:rPr>
        <w:t>IRS</w:t>
      </w:r>
      <w:r>
        <w:rPr>
          <w:rFonts w:eastAsia="Times New Roman"/>
          <w:color w:val="222222"/>
          <w:szCs w:val="24"/>
          <w:shd w:val="clear" w:color="auto" w:fill="FFFFFF"/>
        </w:rPr>
        <w:t xml:space="preserve">. Είπατε </w:t>
      </w:r>
      <w:r w:rsidRPr="00D56636">
        <w:rPr>
          <w:rFonts w:eastAsia="Times New Roman"/>
          <w:bCs/>
          <w:color w:val="222222"/>
          <w:shd w:val="clear" w:color="auto" w:fill="FFFFFF"/>
        </w:rPr>
        <w:t>ότι</w:t>
      </w:r>
      <w:r>
        <w:rPr>
          <w:rFonts w:eastAsia="Times New Roman"/>
          <w:color w:val="222222"/>
          <w:szCs w:val="24"/>
          <w:shd w:val="clear" w:color="auto" w:fill="FFFFFF"/>
        </w:rPr>
        <w:t xml:space="preserve"> ο </w:t>
      </w:r>
      <w:r>
        <w:rPr>
          <w:rFonts w:eastAsia="Times New Roman"/>
          <w:color w:val="222222"/>
          <w:szCs w:val="24"/>
          <w:shd w:val="clear" w:color="auto" w:fill="FFFFFF"/>
          <w:lang w:val="en-US"/>
        </w:rPr>
        <w:t>IRS</w:t>
      </w:r>
      <w:r>
        <w:rPr>
          <w:rFonts w:eastAsia="Times New Roman"/>
          <w:color w:val="222222"/>
          <w:szCs w:val="24"/>
          <w:shd w:val="clear" w:color="auto" w:fill="FFFFFF"/>
        </w:rPr>
        <w:t>, ο ελεγκτικός μηχανισμός στις Ηνωμένες Πολιτε</w:t>
      </w:r>
      <w:r>
        <w:rPr>
          <w:rFonts w:eastAsia="Times New Roman"/>
          <w:color w:val="222222"/>
          <w:szCs w:val="24"/>
          <w:shd w:val="clear" w:color="auto" w:fill="FFFFFF"/>
        </w:rPr>
        <w:t xml:space="preserve">ίες της Αμερικής -για να συνεννοούμαστε με τους απλούς πολίτες- όταν μείωσε τις δαπάνες του, </w:t>
      </w:r>
      <w:r w:rsidRPr="00D56636">
        <w:rPr>
          <w:rFonts w:eastAsia="Times New Roman"/>
          <w:bCs/>
          <w:color w:val="222222"/>
          <w:shd w:val="clear" w:color="auto" w:fill="FFFFFF"/>
        </w:rPr>
        <w:t>δεν</w:t>
      </w:r>
      <w:r>
        <w:rPr>
          <w:rFonts w:eastAsia="Times New Roman"/>
          <w:color w:val="222222"/>
          <w:szCs w:val="24"/>
          <w:shd w:val="clear" w:color="auto" w:fill="FFFFFF"/>
        </w:rPr>
        <w:t xml:space="preserve"> έκανε ελέγχους στους </w:t>
      </w:r>
      <w:proofErr w:type="spellStart"/>
      <w:r>
        <w:rPr>
          <w:rFonts w:eastAsia="Times New Roman"/>
          <w:color w:val="222222"/>
          <w:szCs w:val="24"/>
          <w:shd w:val="clear" w:color="auto" w:fill="FFFFFF"/>
        </w:rPr>
        <w:t>επιδοματούχους</w:t>
      </w:r>
      <w:proofErr w:type="spellEnd"/>
      <w:r>
        <w:rPr>
          <w:rFonts w:eastAsia="Times New Roman"/>
          <w:color w:val="222222"/>
          <w:szCs w:val="24"/>
          <w:shd w:val="clear" w:color="auto" w:fill="FFFFFF"/>
        </w:rPr>
        <w:t>, έκανε στις μεγάλες εταιρείες. Μάλιστα. Μπράβο τους, συγχαρητήρια!</w:t>
      </w:r>
    </w:p>
    <w:p w14:paraId="12B6E993"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κύριε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ξέρετε τι κάνετε εδώ στην </w:t>
      </w:r>
      <w:r>
        <w:rPr>
          <w:rFonts w:eastAsia="Times New Roman"/>
          <w:color w:val="222222"/>
          <w:szCs w:val="24"/>
          <w:shd w:val="clear" w:color="auto" w:fill="FFFFFF"/>
        </w:rPr>
        <w:t>Ελλάδα;</w:t>
      </w:r>
    </w:p>
    <w:p w14:paraId="12B6E994"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διαβάσει τον απολογισμό της ΑΑΔΕ, </w:t>
      </w:r>
      <w:r w:rsidRPr="003A2E06">
        <w:rPr>
          <w:rFonts w:eastAsia="Times New Roman"/>
          <w:bCs/>
          <w:color w:val="222222"/>
          <w:shd w:val="clear" w:color="auto" w:fill="FFFFFF"/>
        </w:rPr>
        <w:t>που</w:t>
      </w:r>
      <w:r>
        <w:rPr>
          <w:rFonts w:eastAsia="Times New Roman"/>
          <w:color w:val="222222"/>
          <w:szCs w:val="24"/>
          <w:shd w:val="clear" w:color="auto" w:fill="FFFFFF"/>
        </w:rPr>
        <w:t xml:space="preserve"> αύξησε τους επιτόπιους ελέγχους στην αγορά </w:t>
      </w:r>
      <w:r w:rsidRPr="003A2E06">
        <w:rPr>
          <w:rFonts w:eastAsia="Times New Roman"/>
          <w:color w:val="222222"/>
          <w:shd w:val="clear" w:color="auto" w:fill="FFFFFF"/>
        </w:rPr>
        <w:t>για να</w:t>
      </w:r>
      <w:r>
        <w:rPr>
          <w:rFonts w:eastAsia="Times New Roman"/>
          <w:color w:val="222222"/>
          <w:szCs w:val="24"/>
          <w:shd w:val="clear" w:color="auto" w:fill="FFFFFF"/>
        </w:rPr>
        <w:t xml:space="preserve"> αυξήσει την </w:t>
      </w:r>
      <w:proofErr w:type="spellStart"/>
      <w:r>
        <w:rPr>
          <w:rFonts w:eastAsia="Times New Roman"/>
          <w:color w:val="222222"/>
          <w:szCs w:val="24"/>
          <w:shd w:val="clear" w:color="auto" w:fill="FFFFFF"/>
        </w:rPr>
        <w:t>εισπραξιμότητα</w:t>
      </w:r>
      <w:proofErr w:type="spellEnd"/>
      <w:r>
        <w:rPr>
          <w:rFonts w:eastAsia="Times New Roman"/>
          <w:color w:val="222222"/>
          <w:szCs w:val="24"/>
          <w:shd w:val="clear" w:color="auto" w:fill="FFFFFF"/>
        </w:rPr>
        <w:t xml:space="preserve"> του ΦΠΑ και άφησε πέντε χιλιάδες υποθέσεις μεγάλης φοροδιαφυγής να παραγραφούν και </w:t>
      </w:r>
      <w:r>
        <w:rPr>
          <w:rFonts w:eastAsia="Times New Roman"/>
          <w:color w:val="222222"/>
          <w:szCs w:val="24"/>
          <w:shd w:val="clear" w:color="auto" w:fill="FFFFFF"/>
        </w:rPr>
        <w:lastRenderedPageBreak/>
        <w:t xml:space="preserve">από τις περίφημες λίστες </w:t>
      </w:r>
      <w:proofErr w:type="spellStart"/>
      <w:r>
        <w:rPr>
          <w:rFonts w:eastAsia="Times New Roman"/>
          <w:color w:val="222222"/>
          <w:szCs w:val="24"/>
          <w:shd w:val="clear" w:color="auto" w:fill="FFFFFF"/>
        </w:rPr>
        <w:t>Λαγκάρντ</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Μπόργιανς</w:t>
      </w:r>
      <w:proofErr w:type="spellEnd"/>
      <w:r>
        <w:rPr>
          <w:rFonts w:eastAsia="Times New Roman"/>
          <w:color w:val="222222"/>
          <w:szCs w:val="24"/>
          <w:shd w:val="clear" w:color="auto" w:fill="FFFFFF"/>
        </w:rPr>
        <w:t xml:space="preserve">, των εμβασμάτων εξωτερικού των πενήντα πέντε χιλιάδων και των </w:t>
      </w:r>
      <w:r>
        <w:rPr>
          <w:rFonts w:eastAsia="Times New Roman"/>
          <w:color w:val="222222"/>
          <w:szCs w:val="24"/>
          <w:shd w:val="clear" w:color="auto" w:fill="FFFFFF"/>
          <w:lang w:val="en-US"/>
        </w:rPr>
        <w:t>offshores</w:t>
      </w:r>
      <w:r>
        <w:rPr>
          <w:rFonts w:eastAsia="Times New Roman"/>
          <w:color w:val="222222"/>
          <w:szCs w:val="24"/>
          <w:shd w:val="clear" w:color="auto" w:fill="FFFFFF"/>
        </w:rPr>
        <w:t xml:space="preserve">; Έχει βεβαιώσει μόνο 1 </w:t>
      </w:r>
      <w:r w:rsidRPr="003A2E06">
        <w:rPr>
          <w:rFonts w:eastAsia="Times New Roman"/>
          <w:color w:val="222222"/>
          <w:shd w:val="clear" w:color="auto" w:fill="FFFFFF"/>
        </w:rPr>
        <w:t>εκατομμύρι</w:t>
      </w:r>
      <w:r>
        <w:rPr>
          <w:rFonts w:eastAsia="Times New Roman"/>
          <w:color w:val="222222"/>
          <w:shd w:val="clear" w:color="auto" w:fill="FFFFFF"/>
        </w:rPr>
        <w:t>ο</w:t>
      </w:r>
      <w:r w:rsidRPr="003A2E06">
        <w:rPr>
          <w:rFonts w:eastAsia="Times New Roman"/>
          <w:color w:val="222222"/>
          <w:shd w:val="clear" w:color="auto" w:fill="FFFFFF"/>
        </w:rPr>
        <w:t xml:space="preserve"> ευρώ</w:t>
      </w:r>
      <w:r>
        <w:rPr>
          <w:rFonts w:eastAsia="Times New Roman"/>
          <w:color w:val="222222"/>
          <w:szCs w:val="24"/>
          <w:shd w:val="clear" w:color="auto" w:fill="FFFFFF"/>
        </w:rPr>
        <w:t xml:space="preserve"> και έναντι αυτού έχει εισπράξει περίπου 100.000 ευρώ. </w:t>
      </w:r>
    </w:p>
    <w:p w14:paraId="12B6E995" w14:textId="77777777" w:rsidR="00F81E5F" w:rsidRDefault="0022463A">
      <w:pPr>
        <w:spacing w:line="600" w:lineRule="auto"/>
        <w:ind w:firstLine="720"/>
        <w:jc w:val="both"/>
        <w:rPr>
          <w:rFonts w:eastAsia="Times New Roman"/>
          <w:color w:val="222222"/>
          <w:szCs w:val="24"/>
          <w:shd w:val="clear" w:color="auto" w:fill="FFFFFF"/>
        </w:rPr>
      </w:pPr>
      <w:r w:rsidRPr="003A2E06">
        <w:rPr>
          <w:rFonts w:eastAsia="Times New Roman"/>
          <w:bCs/>
          <w:color w:val="222222"/>
          <w:shd w:val="clear" w:color="auto" w:fill="FFFFFF"/>
        </w:rPr>
        <w:t>Και</w:t>
      </w:r>
      <w:r>
        <w:rPr>
          <w:rFonts w:eastAsia="Times New Roman"/>
          <w:color w:val="222222"/>
          <w:szCs w:val="24"/>
          <w:shd w:val="clear" w:color="auto" w:fill="FFFFFF"/>
        </w:rPr>
        <w:t xml:space="preserve"> αναστέλλετε κάθε φορά την εφαρμογή του συστήματος για το</w:t>
      </w:r>
      <w:r>
        <w:rPr>
          <w:rFonts w:eastAsia="Times New Roman"/>
          <w:color w:val="222222"/>
          <w:szCs w:val="24"/>
          <w:shd w:val="clear" w:color="auto" w:fill="FFFFFF"/>
        </w:rPr>
        <w:t>ν έλεγχο του</w:t>
      </w:r>
      <w:r>
        <w:rPr>
          <w:rFonts w:eastAsia="Times New Roman"/>
          <w:color w:val="222222"/>
          <w:szCs w:val="24"/>
          <w:shd w:val="clear" w:color="auto" w:fill="FFFFFF"/>
        </w:rPr>
        <w:t xml:space="preserve"> λαθρεμπ</w:t>
      </w:r>
      <w:r>
        <w:rPr>
          <w:rFonts w:eastAsia="Times New Roman"/>
          <w:color w:val="222222"/>
          <w:szCs w:val="24"/>
          <w:shd w:val="clear" w:color="auto" w:fill="FFFFFF"/>
        </w:rPr>
        <w:t>ο</w:t>
      </w:r>
      <w:r>
        <w:rPr>
          <w:rFonts w:eastAsia="Times New Roman"/>
          <w:color w:val="222222"/>
          <w:szCs w:val="24"/>
          <w:shd w:val="clear" w:color="auto" w:fill="FFFFFF"/>
        </w:rPr>
        <w:t>ρ</w:t>
      </w:r>
      <w:r>
        <w:rPr>
          <w:rFonts w:eastAsia="Times New Roman"/>
          <w:color w:val="222222"/>
          <w:szCs w:val="24"/>
          <w:shd w:val="clear" w:color="auto" w:fill="FFFFFF"/>
        </w:rPr>
        <w:t>ί</w:t>
      </w:r>
      <w:r>
        <w:rPr>
          <w:rFonts w:eastAsia="Times New Roman"/>
          <w:color w:val="222222"/>
          <w:szCs w:val="24"/>
          <w:shd w:val="clear" w:color="auto" w:fill="FFFFFF"/>
        </w:rPr>
        <w:t>ο</w:t>
      </w:r>
      <w:r>
        <w:rPr>
          <w:rFonts w:eastAsia="Times New Roman"/>
          <w:color w:val="222222"/>
          <w:szCs w:val="24"/>
          <w:shd w:val="clear" w:color="auto" w:fill="FFFFFF"/>
        </w:rPr>
        <w:t>υ</w:t>
      </w:r>
      <w:r>
        <w:rPr>
          <w:rFonts w:eastAsia="Times New Roman"/>
          <w:color w:val="222222"/>
          <w:szCs w:val="24"/>
          <w:shd w:val="clear" w:color="auto" w:fill="FFFFFF"/>
        </w:rPr>
        <w:t xml:space="preserve"> τη</w:t>
      </w:r>
      <w:r>
        <w:rPr>
          <w:rFonts w:eastAsia="Times New Roman"/>
          <w:color w:val="222222"/>
          <w:szCs w:val="24"/>
          <w:shd w:val="clear" w:color="auto" w:fill="FFFFFF"/>
        </w:rPr>
        <w:t xml:space="preserve">ς διακίνησης των καυσίμων, καθώς λέτε </w:t>
      </w:r>
      <w:r w:rsidRPr="003A2E06">
        <w:rPr>
          <w:rFonts w:eastAsia="Times New Roman"/>
          <w:bCs/>
          <w:color w:val="222222"/>
          <w:shd w:val="clear" w:color="auto" w:fill="FFFFFF"/>
        </w:rPr>
        <w:t>ότι</w:t>
      </w:r>
      <w:r>
        <w:rPr>
          <w:rFonts w:eastAsia="Times New Roman"/>
          <w:color w:val="222222"/>
          <w:szCs w:val="24"/>
          <w:shd w:val="clear" w:color="auto" w:fill="FFFFFF"/>
        </w:rPr>
        <w:t xml:space="preserve"> </w:t>
      </w:r>
      <w:r w:rsidRPr="003A2E06">
        <w:rPr>
          <w:rFonts w:eastAsia="Times New Roman"/>
          <w:bCs/>
          <w:color w:val="222222"/>
          <w:shd w:val="clear" w:color="auto" w:fill="FFFFFF"/>
        </w:rPr>
        <w:t>δεν</w:t>
      </w:r>
      <w:r>
        <w:rPr>
          <w:rFonts w:eastAsia="Times New Roman"/>
          <w:color w:val="222222"/>
          <w:szCs w:val="24"/>
          <w:shd w:val="clear" w:color="auto" w:fill="FFFFFF"/>
        </w:rPr>
        <w:t xml:space="preserve"> μπορείτε να βρείτε τον τρόπο της εφαρμογής του. Άρα, κάνετε το αντίθετο από αυτό που μας λέτε κάθε φορά. Για αυτό να είσαστε προσεκτικός, </w:t>
      </w:r>
      <w:r w:rsidRPr="003A2E06">
        <w:rPr>
          <w:rFonts w:eastAsia="Times New Roman"/>
          <w:bCs/>
          <w:color w:val="222222"/>
          <w:shd w:val="clear" w:color="auto" w:fill="FFFFFF"/>
        </w:rPr>
        <w:t>κ</w:t>
      </w:r>
      <w:r>
        <w:rPr>
          <w:rFonts w:eastAsia="Times New Roman"/>
          <w:bCs/>
          <w:color w:val="222222"/>
          <w:shd w:val="clear" w:color="auto" w:fill="FFFFFF"/>
        </w:rPr>
        <w:t xml:space="preserve">ύριε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xml:space="preserve">. </w:t>
      </w:r>
    </w:p>
    <w:p w14:paraId="12B6E996"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έχετε δει την ταινία «Οι Αδιάφθοροι» με τον </w:t>
      </w:r>
      <w:proofErr w:type="spellStart"/>
      <w:r>
        <w:rPr>
          <w:rFonts w:eastAsia="Times New Roman"/>
          <w:color w:val="222222"/>
          <w:szCs w:val="24"/>
          <w:shd w:val="clear" w:color="auto" w:fill="FFFFFF"/>
        </w:rPr>
        <w:t>Kevin</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C</w:t>
      </w:r>
      <w:r>
        <w:rPr>
          <w:rFonts w:eastAsia="Times New Roman"/>
          <w:color w:val="222222"/>
          <w:szCs w:val="24"/>
          <w:shd w:val="clear" w:color="auto" w:fill="FFFFFF"/>
        </w:rPr>
        <w:t>ostne</w:t>
      </w:r>
      <w:r w:rsidRPr="00F807DF">
        <w:rPr>
          <w:rFonts w:eastAsia="Times New Roman"/>
          <w:color w:val="222222"/>
          <w:szCs w:val="24"/>
          <w:shd w:val="clear" w:color="auto" w:fill="FFFFFF"/>
        </w:rPr>
        <w:t>r</w:t>
      </w:r>
      <w:proofErr w:type="spellEnd"/>
      <w:r>
        <w:rPr>
          <w:rFonts w:eastAsia="Times New Roman"/>
          <w:color w:val="222222"/>
          <w:szCs w:val="24"/>
          <w:shd w:val="clear" w:color="auto" w:fill="FFFFFF"/>
        </w:rPr>
        <w:t xml:space="preserve"> -που φαντάζομαι </w:t>
      </w:r>
      <w:r w:rsidRPr="00F807DF">
        <w:rPr>
          <w:rFonts w:eastAsia="Times New Roman" w:cs="Times New Roman"/>
          <w:szCs w:val="24"/>
        </w:rPr>
        <w:t>ότι</w:t>
      </w:r>
      <w:r>
        <w:rPr>
          <w:rFonts w:eastAsia="Times New Roman"/>
          <w:color w:val="222222"/>
          <w:szCs w:val="24"/>
          <w:shd w:val="clear" w:color="auto" w:fill="FFFFFF"/>
        </w:rPr>
        <w:t xml:space="preserve"> θα την έχετε δει, </w:t>
      </w:r>
      <w:r w:rsidRPr="00F807DF">
        <w:rPr>
          <w:rFonts w:eastAsia="Times New Roman" w:cs="Times New Roman"/>
          <w:szCs w:val="24"/>
        </w:rPr>
        <w:t>γιατί</w:t>
      </w:r>
      <w:r>
        <w:rPr>
          <w:rFonts w:eastAsia="Times New Roman"/>
          <w:color w:val="222222"/>
          <w:szCs w:val="24"/>
          <w:shd w:val="clear" w:color="auto" w:fill="FFFFFF"/>
        </w:rPr>
        <w:t xml:space="preserve"> είστε ρέκτης </w:t>
      </w:r>
      <w:r>
        <w:rPr>
          <w:rFonts w:eastAsia="Times New Roman"/>
          <w:color w:val="222222"/>
          <w:szCs w:val="24"/>
          <w:shd w:val="clear" w:color="auto" w:fill="FFFFFF"/>
        </w:rPr>
        <w:t>της 7</w:t>
      </w:r>
      <w:r w:rsidRPr="00F40D7D">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τέχνης- δεν μπορείτε </w:t>
      </w:r>
      <w:r w:rsidRPr="003A2E06">
        <w:rPr>
          <w:rFonts w:eastAsia="Times New Roman"/>
          <w:bCs/>
          <w:color w:val="222222"/>
          <w:shd w:val="clear" w:color="auto" w:fill="FFFFFF"/>
        </w:rPr>
        <w:t>να</w:t>
      </w:r>
      <w:r>
        <w:rPr>
          <w:rFonts w:eastAsia="Times New Roman"/>
          <w:color w:val="222222"/>
          <w:szCs w:val="24"/>
          <w:shd w:val="clear" w:color="auto" w:fill="FFFFFF"/>
        </w:rPr>
        <w:t xml:space="preserve"> του μοιάσετε. Δεν ξέρω αν θα πετύχετε να συναντήσετε την </w:t>
      </w:r>
      <w:proofErr w:type="spellStart"/>
      <w:r w:rsidRPr="001B4A1A">
        <w:rPr>
          <w:rFonts w:eastAsia="Times New Roman"/>
          <w:color w:val="222222"/>
          <w:szCs w:val="24"/>
          <w:shd w:val="clear" w:color="auto" w:fill="FFFFFF"/>
        </w:rPr>
        <w:t>Scarlett</w:t>
      </w:r>
      <w:proofErr w:type="spellEnd"/>
      <w:r w:rsidRPr="001B4A1A">
        <w:rPr>
          <w:rFonts w:eastAsia="Times New Roman"/>
          <w:color w:val="222222"/>
          <w:szCs w:val="24"/>
          <w:shd w:val="clear" w:color="auto" w:fill="FFFFFF"/>
        </w:rPr>
        <w:t xml:space="preserve"> </w:t>
      </w:r>
      <w:proofErr w:type="spellStart"/>
      <w:r w:rsidRPr="001B4A1A">
        <w:rPr>
          <w:rFonts w:eastAsia="Times New Roman"/>
          <w:color w:val="222222"/>
          <w:szCs w:val="24"/>
          <w:shd w:val="clear" w:color="auto" w:fill="FFFFFF"/>
        </w:rPr>
        <w:t>Johansson</w:t>
      </w:r>
      <w:proofErr w:type="spellEnd"/>
      <w:r w:rsidRPr="001B4A1A">
        <w:rPr>
          <w:rFonts w:eastAsia="Times New Roman"/>
          <w:color w:val="222222"/>
          <w:szCs w:val="24"/>
          <w:shd w:val="clear" w:color="auto" w:fill="FFFFFF"/>
        </w:rPr>
        <w:t xml:space="preserve">, </w:t>
      </w:r>
      <w:r w:rsidRPr="003A2E06">
        <w:rPr>
          <w:rFonts w:eastAsia="Times New Roman"/>
          <w:color w:val="222222"/>
          <w:shd w:val="clear" w:color="auto" w:fill="FFFFFF"/>
        </w:rPr>
        <w:t>αλλά</w:t>
      </w:r>
      <w:r>
        <w:rPr>
          <w:rFonts w:eastAsia="Times New Roman"/>
          <w:color w:val="222222"/>
          <w:szCs w:val="24"/>
          <w:shd w:val="clear" w:color="auto" w:fill="FFFFFF"/>
        </w:rPr>
        <w:t xml:space="preserve"> στον </w:t>
      </w:r>
      <w:proofErr w:type="spellStart"/>
      <w:r w:rsidRPr="00F807DF">
        <w:rPr>
          <w:rFonts w:eastAsia="Times New Roman"/>
          <w:color w:val="222222"/>
          <w:szCs w:val="24"/>
          <w:shd w:val="clear" w:color="auto" w:fill="FFFFFF"/>
        </w:rPr>
        <w:t>Kevin</w:t>
      </w:r>
      <w:proofErr w:type="spellEnd"/>
      <w:r w:rsidRPr="00F807DF">
        <w:rPr>
          <w:rFonts w:eastAsia="Times New Roman"/>
          <w:color w:val="222222"/>
          <w:szCs w:val="24"/>
          <w:shd w:val="clear" w:color="auto" w:fill="FFFFFF"/>
        </w:rPr>
        <w:t xml:space="preserve"> </w:t>
      </w:r>
      <w:proofErr w:type="spellStart"/>
      <w:r w:rsidRPr="00F807DF">
        <w:rPr>
          <w:rFonts w:eastAsia="Times New Roman"/>
          <w:color w:val="222222"/>
          <w:szCs w:val="24"/>
          <w:shd w:val="clear" w:color="auto" w:fill="FFFFFF"/>
        </w:rPr>
        <w:t>Costner</w:t>
      </w:r>
      <w:proofErr w:type="spellEnd"/>
      <w:r>
        <w:rPr>
          <w:rFonts w:eastAsia="Times New Roman"/>
          <w:color w:val="222222"/>
          <w:szCs w:val="24"/>
          <w:shd w:val="clear" w:color="auto" w:fill="FFFFFF"/>
        </w:rPr>
        <w:t xml:space="preserve"> στην </w:t>
      </w:r>
      <w:r w:rsidRPr="00E70322">
        <w:rPr>
          <w:rFonts w:eastAsia="Times New Roman"/>
          <w:color w:val="222222"/>
          <w:szCs w:val="24"/>
          <w:shd w:val="clear" w:color="auto" w:fill="FFFFFF"/>
        </w:rPr>
        <w:t>ταινία</w:t>
      </w:r>
      <w:r>
        <w:rPr>
          <w:rFonts w:eastAsia="Times New Roman"/>
          <w:color w:val="222222"/>
          <w:szCs w:val="24"/>
          <w:shd w:val="clear" w:color="auto" w:fill="FFFFFF"/>
        </w:rPr>
        <w:t xml:space="preserve"> «Οι Αδιάφθοροι» δεν πρόκειται να μοιάσετε.</w:t>
      </w:r>
    </w:p>
    <w:p w14:paraId="12B6E997"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συνέπεια, κυρίες και κύριοι συνάδελφοι, αυτό το αφήγημα, το οποίο οικοδόμησε η Κυβέρνηση, έχει καταπέσει για τους λόγους της εκλογικής συγκυρίας. Και όχι μόνο έχει καταπέσει στο θεωρητικό επίπεδο, αλλά πρακτικά </w:t>
      </w:r>
      <w:r>
        <w:rPr>
          <w:rFonts w:eastAsia="Times New Roman"/>
          <w:color w:val="222222"/>
          <w:szCs w:val="24"/>
          <w:shd w:val="clear" w:color="auto" w:fill="FFFFFF"/>
        </w:rPr>
        <w:lastRenderedPageBreak/>
        <w:t xml:space="preserve">η Κυβέρνηση για να το </w:t>
      </w:r>
      <w:r w:rsidRPr="00E70322">
        <w:rPr>
          <w:rFonts w:eastAsia="Times New Roman"/>
          <w:color w:val="222222"/>
          <w:szCs w:val="24"/>
          <w:shd w:val="clear" w:color="auto" w:fill="FFFFFF"/>
        </w:rPr>
        <w:t>υπερασπιστεί</w:t>
      </w:r>
      <w:r>
        <w:rPr>
          <w:rFonts w:eastAsia="Times New Roman"/>
          <w:color w:val="222222"/>
          <w:szCs w:val="24"/>
          <w:shd w:val="clear" w:color="auto" w:fill="FFFFFF"/>
        </w:rPr>
        <w:t xml:space="preserve"> μεταχ</w:t>
      </w:r>
      <w:r>
        <w:rPr>
          <w:rFonts w:eastAsia="Times New Roman"/>
          <w:color w:val="222222"/>
          <w:szCs w:val="24"/>
          <w:shd w:val="clear" w:color="auto" w:fill="FFFFFF"/>
        </w:rPr>
        <w:t xml:space="preserve">ειρίζεται χίλια μύρια ψέματα. Πιο χαρακτηριστικό παράδειγμα είναι αυτό που έχει συμβεί με τις συντάξεις. </w:t>
      </w:r>
    </w:p>
    <w:p w14:paraId="12B6E998"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w:t>
      </w:r>
      <w:r w:rsidRPr="003A2E06">
        <w:rPr>
          <w:rFonts w:eastAsia="Times New Roman"/>
          <w:color w:val="222222"/>
          <w:szCs w:val="24"/>
          <w:shd w:val="clear" w:color="auto" w:fill="FFFFFF"/>
        </w:rPr>
        <w:t>λ</w:t>
      </w:r>
      <w:r>
        <w:rPr>
          <w:rFonts w:eastAsia="Times New Roman"/>
          <w:color w:val="222222"/>
          <w:szCs w:val="24"/>
          <w:shd w:val="clear" w:color="auto" w:fill="FFFFFF"/>
        </w:rPr>
        <w:t xml:space="preserve">έει </w:t>
      </w:r>
      <w:r w:rsidRPr="003A2E06">
        <w:rPr>
          <w:rFonts w:eastAsia="Times New Roman"/>
          <w:bCs/>
          <w:color w:val="222222"/>
          <w:shd w:val="clear" w:color="auto" w:fill="FFFFFF"/>
        </w:rPr>
        <w:t>ότι</w:t>
      </w:r>
      <w:r>
        <w:rPr>
          <w:rFonts w:eastAsia="Times New Roman"/>
          <w:color w:val="222222"/>
          <w:szCs w:val="24"/>
          <w:shd w:val="clear" w:color="auto" w:fill="FFFFFF"/>
        </w:rPr>
        <w:t xml:space="preserve"> δίνει τη δέκατη τρίτη σύνταξη. Διαβάστε την αιτιολογική έκθεση της τροπολογίας. Δεν είναι ούτε καν μισή σύνταξη αυτό που δίνει. Εκείνο που έχει σημασία είναι ότι αφαίρεσε τη δωδέκατη </w:t>
      </w:r>
      <w:r w:rsidRPr="003A2E06">
        <w:rPr>
          <w:rFonts w:eastAsia="Times New Roman"/>
          <w:bCs/>
          <w:color w:val="222222"/>
          <w:shd w:val="clear" w:color="auto" w:fill="FFFFFF"/>
        </w:rPr>
        <w:t>και</w:t>
      </w:r>
      <w:r>
        <w:rPr>
          <w:rFonts w:eastAsia="Times New Roman"/>
          <w:color w:val="222222"/>
          <w:szCs w:val="24"/>
          <w:shd w:val="clear" w:color="auto" w:fill="FFFFFF"/>
        </w:rPr>
        <w:t xml:space="preserve"> </w:t>
      </w:r>
      <w:r w:rsidRPr="003A2E06">
        <w:rPr>
          <w:rFonts w:eastAsia="Times New Roman"/>
          <w:bCs/>
          <w:color w:val="222222"/>
          <w:shd w:val="clear" w:color="auto" w:fill="FFFFFF"/>
        </w:rPr>
        <w:t>ότι</w:t>
      </w:r>
      <w:r>
        <w:rPr>
          <w:rFonts w:eastAsia="Times New Roman"/>
          <w:bCs/>
          <w:color w:val="222222"/>
          <w:shd w:val="clear" w:color="auto" w:fill="FFFFFF"/>
        </w:rPr>
        <w:t>,</w:t>
      </w:r>
      <w:r>
        <w:rPr>
          <w:rFonts w:eastAsia="Times New Roman"/>
          <w:color w:val="222222"/>
          <w:szCs w:val="24"/>
          <w:shd w:val="clear" w:color="auto" w:fill="FFFFFF"/>
        </w:rPr>
        <w:t xml:space="preserve"> αν ισχύσει το αφορολόγητο, θα αφαιρέσει </w:t>
      </w:r>
      <w:r w:rsidRPr="003A2E06">
        <w:rPr>
          <w:rFonts w:eastAsia="Times New Roman"/>
          <w:bCs/>
          <w:color w:val="222222"/>
          <w:shd w:val="clear" w:color="auto" w:fill="FFFFFF"/>
        </w:rPr>
        <w:t>και</w:t>
      </w:r>
      <w:r>
        <w:rPr>
          <w:rFonts w:eastAsia="Times New Roman"/>
          <w:color w:val="222222"/>
          <w:szCs w:val="24"/>
          <w:shd w:val="clear" w:color="auto" w:fill="FFFFFF"/>
        </w:rPr>
        <w:t xml:space="preserve"> την ενδέκατη. </w:t>
      </w:r>
    </w:p>
    <w:p w14:paraId="12B6E999" w14:textId="77777777" w:rsidR="00F81E5F" w:rsidRDefault="0022463A">
      <w:pPr>
        <w:spacing w:line="600" w:lineRule="auto"/>
        <w:ind w:firstLine="720"/>
        <w:jc w:val="both"/>
        <w:rPr>
          <w:rFonts w:eastAsia="Times New Roman"/>
          <w:color w:val="222222"/>
          <w:szCs w:val="24"/>
          <w:shd w:val="clear" w:color="auto" w:fill="FFFFFF"/>
        </w:rPr>
      </w:pPr>
      <w:r w:rsidRPr="003A2E06">
        <w:rPr>
          <w:rFonts w:eastAsia="Times New Roman"/>
          <w:color w:val="222222"/>
          <w:shd w:val="clear" w:color="auto" w:fill="FFFFFF"/>
        </w:rPr>
        <w:t>Διότ</w:t>
      </w:r>
      <w:r w:rsidRPr="003A2E06">
        <w:rPr>
          <w:rFonts w:eastAsia="Times New Roman"/>
          <w:color w:val="222222"/>
          <w:shd w:val="clear" w:color="auto" w:fill="FFFFFF"/>
        </w:rPr>
        <w:t>ι</w:t>
      </w:r>
      <w:r>
        <w:rPr>
          <w:rFonts w:eastAsia="Times New Roman"/>
          <w:color w:val="222222"/>
          <w:szCs w:val="24"/>
          <w:shd w:val="clear" w:color="auto" w:fill="FFFFFF"/>
        </w:rPr>
        <w:t xml:space="preserve"> με τα στοιχεία που κατέθεσα στην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 -και θέλω να τα καταθέσω και σήμερα, μιας </w:t>
      </w:r>
      <w:r w:rsidRPr="001B4A1A">
        <w:rPr>
          <w:rFonts w:eastAsia="Times New Roman"/>
          <w:bCs/>
          <w:color w:val="222222"/>
          <w:shd w:val="clear" w:color="auto" w:fill="FFFFFF"/>
        </w:rPr>
        <w:t>και</w:t>
      </w:r>
      <w:r>
        <w:rPr>
          <w:rFonts w:eastAsia="Times New Roman"/>
          <w:color w:val="222222"/>
          <w:szCs w:val="24"/>
          <w:shd w:val="clear" w:color="auto" w:fill="FFFFFF"/>
        </w:rPr>
        <w:t xml:space="preserve"> ο κ.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μου κάνει την τιμή να είναι εδώ </w:t>
      </w:r>
      <w:r w:rsidRPr="003A2E06">
        <w:rPr>
          <w:rFonts w:eastAsia="Times New Roman"/>
          <w:bCs/>
          <w:color w:val="222222"/>
          <w:shd w:val="clear" w:color="auto" w:fill="FFFFFF"/>
        </w:rPr>
        <w:t>και</w:t>
      </w:r>
      <w:r>
        <w:rPr>
          <w:rFonts w:eastAsia="Times New Roman"/>
          <w:color w:val="222222"/>
          <w:szCs w:val="24"/>
          <w:shd w:val="clear" w:color="auto" w:fill="FFFFFF"/>
        </w:rPr>
        <w:t xml:space="preserve"> είναι και πολιτικός προϊστάμενος της ΑΑΔΕ- με βάση την επεξεργασία των δηλώσεων των συνταξιούχων, το μέσο εισόδημα</w:t>
      </w:r>
      <w:r>
        <w:rPr>
          <w:rFonts w:eastAsia="Times New Roman"/>
          <w:color w:val="222222"/>
          <w:szCs w:val="24"/>
          <w:shd w:val="clear" w:color="auto" w:fill="FFFFFF"/>
        </w:rPr>
        <w:t xml:space="preserve"> το 2014 ήταν 13.231 ευρώ και το 2017 έγινε 11.175 ευρώ, δηλαδή μείον 2.056 ευρώ ή μείον 15</w:t>
      </w:r>
      <w:r>
        <w:rPr>
          <w:rFonts w:eastAsia="Times New Roman"/>
          <w:color w:val="222222"/>
          <w:szCs w:val="24"/>
          <w:shd w:val="clear" w:color="auto" w:fill="FFFFFF"/>
        </w:rPr>
        <w:t>,5</w:t>
      </w:r>
      <w:r>
        <w:rPr>
          <w:rFonts w:eastAsia="Times New Roman"/>
          <w:color w:val="222222"/>
          <w:szCs w:val="24"/>
          <w:shd w:val="clear" w:color="auto" w:fill="FFFFFF"/>
        </w:rPr>
        <w:t xml:space="preserve">%. Αυτό από τις δηλώσεις φορολογίας εισοδήματος, όπου δηλώνονται και οι κύριες και οι επικουρικές και τα βοηθήματα. </w:t>
      </w:r>
    </w:p>
    <w:p w14:paraId="12B6E99A"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καταθέτω στα Πρακτικά.</w:t>
      </w:r>
    </w:p>
    <w:p w14:paraId="12B6E99B" w14:textId="77777777" w:rsidR="00F81E5F" w:rsidRDefault="0022463A">
      <w:pPr>
        <w:spacing w:line="600" w:lineRule="auto"/>
        <w:ind w:firstLine="720"/>
        <w:jc w:val="both"/>
        <w:rPr>
          <w:rFonts w:eastAsia="Times New Roman" w:cs="Times New Roman"/>
        </w:rPr>
      </w:pPr>
      <w:r w:rsidRPr="000731CA">
        <w:rPr>
          <w:rFonts w:eastAsia="Times New Roman" w:cs="Times New Roman"/>
        </w:rPr>
        <w:t>(Στο σημείο αυτό ο Β</w:t>
      </w:r>
      <w:r w:rsidRPr="000731CA">
        <w:rPr>
          <w:rFonts w:eastAsia="Times New Roman" w:cs="Times New Roman"/>
        </w:rPr>
        <w:t xml:space="preserve">ουλευτής κ. </w:t>
      </w:r>
      <w:r>
        <w:rPr>
          <w:rFonts w:eastAsia="Times New Roman" w:cs="Times New Roman"/>
        </w:rPr>
        <w:t>Γιάννης Κουτσούκος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w:t>
      </w:r>
      <w:r>
        <w:rPr>
          <w:rFonts w:eastAsia="Times New Roman" w:cs="Times New Roman"/>
        </w:rPr>
        <w:t>της Διεύθυνσης Στενογραφίας και</w:t>
      </w:r>
      <w:r w:rsidRPr="000731CA">
        <w:rPr>
          <w:rFonts w:eastAsia="Times New Roman" w:cs="Times New Roman"/>
        </w:rPr>
        <w:t xml:space="preserve"> Πρακτικών της Βουλής)</w:t>
      </w:r>
    </w:p>
    <w:p w14:paraId="12B6E99C"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έρχεται εδώ ψευδόμενος διαρκώς ο κ. Πετρόπουλος </w:t>
      </w:r>
      <w:r w:rsidRPr="001B4A1A">
        <w:rPr>
          <w:rFonts w:eastAsia="Times New Roman"/>
          <w:bCs/>
          <w:color w:val="222222"/>
          <w:shd w:val="clear" w:color="auto" w:fill="FFFFFF"/>
        </w:rPr>
        <w:t>και</w:t>
      </w:r>
      <w:r>
        <w:rPr>
          <w:rFonts w:eastAsia="Times New Roman"/>
          <w:color w:val="222222"/>
          <w:szCs w:val="24"/>
          <w:shd w:val="clear" w:color="auto" w:fill="FFFFFF"/>
        </w:rPr>
        <w:t xml:space="preserve"> μας λέ</w:t>
      </w:r>
      <w:r>
        <w:rPr>
          <w:rFonts w:eastAsia="Times New Roman"/>
          <w:color w:val="222222"/>
          <w:szCs w:val="24"/>
          <w:shd w:val="clear" w:color="auto" w:fill="FFFFFF"/>
        </w:rPr>
        <w:t xml:space="preserve">ει </w:t>
      </w:r>
      <w:r w:rsidRPr="00C67BEC">
        <w:rPr>
          <w:rFonts w:eastAsia="Times New Roman"/>
          <w:bCs/>
          <w:color w:val="222222"/>
          <w:shd w:val="clear" w:color="auto" w:fill="FFFFFF"/>
        </w:rPr>
        <w:t>ότι</w:t>
      </w:r>
      <w:r>
        <w:rPr>
          <w:rFonts w:eastAsia="Times New Roman"/>
          <w:color w:val="222222"/>
          <w:szCs w:val="24"/>
          <w:shd w:val="clear" w:color="auto" w:fill="FFFFFF"/>
        </w:rPr>
        <w:t xml:space="preserve"> αυξήθηκε η μέση σύνταξη και αποκάλυψε ο κ.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xml:space="preserve"> ότι άλλαξαν τη </w:t>
      </w:r>
      <w:proofErr w:type="spellStart"/>
      <w:r>
        <w:rPr>
          <w:rFonts w:eastAsia="Times New Roman"/>
          <w:color w:val="222222"/>
          <w:szCs w:val="24"/>
          <w:shd w:val="clear" w:color="auto" w:fill="FFFFFF"/>
        </w:rPr>
        <w:t>χρονοσειρά</w:t>
      </w:r>
      <w:proofErr w:type="spellEnd"/>
      <w:r>
        <w:rPr>
          <w:rFonts w:eastAsia="Times New Roman"/>
          <w:color w:val="222222"/>
          <w:szCs w:val="24"/>
          <w:shd w:val="clear" w:color="auto" w:fill="FFFFFF"/>
        </w:rPr>
        <w:t xml:space="preserve">. </w:t>
      </w:r>
      <w:r w:rsidRPr="00C67BEC">
        <w:rPr>
          <w:rFonts w:eastAsia="Times New Roman"/>
          <w:bCs/>
          <w:color w:val="222222"/>
          <w:shd w:val="clear" w:color="auto" w:fill="FFFFFF"/>
        </w:rPr>
        <w:t xml:space="preserve">Δηλαδή </w:t>
      </w:r>
      <w:r w:rsidRPr="00C67BEC">
        <w:rPr>
          <w:rFonts w:eastAsia="Times New Roman"/>
          <w:color w:val="222222"/>
          <w:shd w:val="clear" w:color="auto" w:fill="FFFFFF"/>
        </w:rPr>
        <w:t>για να</w:t>
      </w:r>
      <w:r>
        <w:rPr>
          <w:rFonts w:eastAsia="Times New Roman"/>
          <w:color w:val="222222"/>
          <w:szCs w:val="24"/>
          <w:shd w:val="clear" w:color="auto" w:fill="FFFFFF"/>
        </w:rPr>
        <w:t xml:space="preserve"> υπολογίσει τη μέση σύνταξη βάζει μέσα </w:t>
      </w:r>
      <w:r w:rsidRPr="00C67BEC">
        <w:rPr>
          <w:rFonts w:eastAsia="Times New Roman"/>
          <w:bCs/>
          <w:color w:val="222222"/>
          <w:shd w:val="clear" w:color="auto" w:fill="FFFFFF"/>
        </w:rPr>
        <w:t>και</w:t>
      </w:r>
      <w:r>
        <w:rPr>
          <w:rFonts w:eastAsia="Times New Roman"/>
          <w:color w:val="222222"/>
          <w:szCs w:val="24"/>
          <w:shd w:val="clear" w:color="auto" w:fill="FFFFFF"/>
        </w:rPr>
        <w:t xml:space="preserve"> τις κρατήσεις υπέρ υγείας </w:t>
      </w:r>
      <w:r w:rsidRPr="00C67BEC">
        <w:rPr>
          <w:rFonts w:eastAsia="Times New Roman"/>
          <w:bCs/>
          <w:color w:val="222222"/>
          <w:shd w:val="clear" w:color="auto" w:fill="FFFFFF"/>
        </w:rPr>
        <w:t>και</w:t>
      </w:r>
      <w:r>
        <w:rPr>
          <w:rFonts w:eastAsia="Times New Roman"/>
          <w:color w:val="222222"/>
          <w:szCs w:val="24"/>
          <w:shd w:val="clear" w:color="auto" w:fill="FFFFFF"/>
        </w:rPr>
        <w:t xml:space="preserve"> υπέρ ΑΚΑΓΕ. </w:t>
      </w:r>
    </w:p>
    <w:p w14:paraId="12B6E99D"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κρατήσεις υπέρ υγείας </w:t>
      </w:r>
      <w:r w:rsidRPr="00C67BEC">
        <w:rPr>
          <w:rFonts w:eastAsia="Times New Roman"/>
          <w:bCs/>
          <w:color w:val="222222"/>
          <w:shd w:val="clear" w:color="auto" w:fill="FFFFFF"/>
        </w:rPr>
        <w:t>είναι</w:t>
      </w:r>
      <w:r>
        <w:rPr>
          <w:rFonts w:eastAsia="Times New Roman"/>
          <w:color w:val="222222"/>
          <w:szCs w:val="24"/>
          <w:shd w:val="clear" w:color="auto" w:fill="FFFFFF"/>
        </w:rPr>
        <w:t xml:space="preserve"> 800 εκατομμύρια ευρώ τον χρόνο, 4 </w:t>
      </w:r>
      <w:r w:rsidRPr="00C67BEC">
        <w:rPr>
          <w:rFonts w:eastAsia="Times New Roman"/>
          <w:bCs/>
          <w:color w:val="222222"/>
          <w:shd w:val="clear" w:color="auto" w:fill="FFFFFF"/>
        </w:rPr>
        <w:t xml:space="preserve">δισεκατομμύρια ευρώ </w:t>
      </w:r>
      <w:r>
        <w:rPr>
          <w:rFonts w:eastAsia="Times New Roman"/>
          <w:color w:val="222222"/>
          <w:szCs w:val="24"/>
          <w:shd w:val="clear" w:color="auto" w:fill="FFFFFF"/>
        </w:rPr>
        <w:t xml:space="preserve">την πενταετία </w:t>
      </w:r>
      <w:r w:rsidRPr="00C67BEC">
        <w:rPr>
          <w:rFonts w:eastAsia="Times New Roman"/>
          <w:bCs/>
          <w:color w:val="222222"/>
          <w:shd w:val="clear" w:color="auto" w:fill="FFFFFF"/>
        </w:rPr>
        <w:t>και</w:t>
      </w:r>
      <w:r>
        <w:rPr>
          <w:rFonts w:eastAsia="Times New Roman"/>
          <w:color w:val="222222"/>
          <w:szCs w:val="24"/>
          <w:shd w:val="clear" w:color="auto" w:fill="FFFFFF"/>
        </w:rPr>
        <w:t xml:space="preserve"> η εισφορά για τα φάρμακα των συνταξιούχων -γιατί αυξήσατε τη φαρμακευτική δαπάνη- είναι 266 </w:t>
      </w:r>
      <w:r w:rsidRPr="00E70322">
        <w:rPr>
          <w:rFonts w:eastAsia="Times New Roman"/>
          <w:color w:val="222222"/>
          <w:shd w:val="clear" w:color="auto" w:fill="FFFFFF"/>
        </w:rPr>
        <w:t>εκατομμύρια</w:t>
      </w:r>
      <w:r w:rsidRPr="00C67BEC">
        <w:rPr>
          <w:rFonts w:eastAsia="Times New Roman"/>
          <w:color w:val="222222"/>
          <w:shd w:val="clear" w:color="auto" w:fill="FFFFFF"/>
        </w:rPr>
        <w:t xml:space="preserve"> ευρώ</w:t>
      </w:r>
      <w:r>
        <w:rPr>
          <w:rFonts w:eastAsia="Times New Roman"/>
          <w:color w:val="222222"/>
          <w:szCs w:val="24"/>
          <w:shd w:val="clear" w:color="auto" w:fill="FFFFFF"/>
        </w:rPr>
        <w:t xml:space="preserve"> κάθε χρόνο δηλαδή 1,33 </w:t>
      </w:r>
      <w:r w:rsidRPr="00E70322">
        <w:rPr>
          <w:rFonts w:eastAsia="Times New Roman"/>
          <w:bCs/>
          <w:color w:val="222222"/>
          <w:shd w:val="clear" w:color="auto" w:fill="FFFFFF"/>
        </w:rPr>
        <w:t>δισεκατομμύρι</w:t>
      </w:r>
      <w:r>
        <w:rPr>
          <w:rFonts w:eastAsia="Times New Roman"/>
          <w:bCs/>
          <w:color w:val="222222"/>
          <w:shd w:val="clear" w:color="auto" w:fill="FFFFFF"/>
        </w:rPr>
        <w:t>ο</w:t>
      </w:r>
      <w:r w:rsidRPr="00C67BEC">
        <w:rPr>
          <w:rFonts w:eastAsia="Times New Roman"/>
          <w:bCs/>
          <w:color w:val="222222"/>
          <w:shd w:val="clear" w:color="auto" w:fill="FFFFFF"/>
        </w:rPr>
        <w:t xml:space="preserve"> ευρώ</w:t>
      </w:r>
      <w:r>
        <w:rPr>
          <w:rFonts w:eastAsia="Times New Roman"/>
          <w:bCs/>
          <w:color w:val="222222"/>
          <w:shd w:val="clear" w:color="auto" w:fill="FFFFFF"/>
        </w:rPr>
        <w:t xml:space="preserve"> στην πενταετία </w:t>
      </w:r>
      <w:r>
        <w:rPr>
          <w:rFonts w:eastAsia="Times New Roman"/>
          <w:color w:val="222222"/>
          <w:szCs w:val="24"/>
          <w:shd w:val="clear" w:color="auto" w:fill="FFFFFF"/>
        </w:rPr>
        <w:t xml:space="preserve">και κόψατε </w:t>
      </w:r>
      <w:r w:rsidRPr="00C67BEC">
        <w:rPr>
          <w:rFonts w:eastAsia="Times New Roman"/>
          <w:bCs/>
          <w:color w:val="222222"/>
          <w:shd w:val="clear" w:color="auto" w:fill="FFFFFF"/>
        </w:rPr>
        <w:t>και</w:t>
      </w:r>
      <w:r>
        <w:rPr>
          <w:rFonts w:eastAsia="Times New Roman"/>
          <w:color w:val="222222"/>
          <w:szCs w:val="24"/>
          <w:shd w:val="clear" w:color="auto" w:fill="FFFFFF"/>
        </w:rPr>
        <w:t xml:space="preserve"> το ΕΚΑΣ</w:t>
      </w:r>
      <w:r>
        <w:rPr>
          <w:rFonts w:eastAsia="Times New Roman"/>
          <w:color w:val="222222"/>
          <w:szCs w:val="24"/>
          <w:shd w:val="clear" w:color="auto" w:fill="FFFFFF"/>
        </w:rPr>
        <w:t xml:space="preserve"> επιπλέον.</w:t>
      </w:r>
      <w:r>
        <w:rPr>
          <w:rFonts w:eastAsia="Times New Roman"/>
          <w:color w:val="222222"/>
          <w:szCs w:val="24"/>
          <w:shd w:val="clear" w:color="auto" w:fill="FFFFFF"/>
        </w:rPr>
        <w:t xml:space="preserve"> </w:t>
      </w:r>
    </w:p>
    <w:p w14:paraId="12B6E99E" w14:textId="77777777" w:rsidR="00F81E5F" w:rsidRDefault="0022463A">
      <w:pPr>
        <w:spacing w:line="600" w:lineRule="auto"/>
        <w:ind w:firstLine="720"/>
        <w:jc w:val="both"/>
        <w:rPr>
          <w:rFonts w:eastAsia="Times New Roman"/>
          <w:bCs/>
          <w:color w:val="222222"/>
          <w:shd w:val="clear" w:color="auto" w:fill="FFFFFF"/>
        </w:rPr>
      </w:pPr>
      <w:r>
        <w:rPr>
          <w:rFonts w:eastAsia="Times New Roman"/>
          <w:color w:val="222222"/>
          <w:szCs w:val="24"/>
          <w:shd w:val="clear" w:color="auto" w:fill="FFFFFF"/>
        </w:rPr>
        <w:lastRenderedPageBreak/>
        <w:t xml:space="preserve">Για αυτό </w:t>
      </w:r>
      <w:r w:rsidRPr="00C67BEC">
        <w:rPr>
          <w:rFonts w:eastAsia="Times New Roman"/>
          <w:bCs/>
          <w:color w:val="222222"/>
          <w:shd w:val="clear" w:color="auto" w:fill="FFFFFF"/>
        </w:rPr>
        <w:t>είναι</w:t>
      </w:r>
      <w:r>
        <w:rPr>
          <w:rFonts w:eastAsia="Times New Roman"/>
          <w:color w:val="222222"/>
          <w:szCs w:val="24"/>
          <w:shd w:val="clear" w:color="auto" w:fill="FFFFFF"/>
        </w:rPr>
        <w:t xml:space="preserve"> μειωμένες οι συντάξεις και αυτό αποτυπώνεται στις φορολογικές δηλώσεις των συνταξιούχων, </w:t>
      </w:r>
      <w:r w:rsidRPr="00C67BEC">
        <w:rPr>
          <w:rFonts w:eastAsia="Times New Roman"/>
          <w:bCs/>
          <w:color w:val="222222"/>
          <w:shd w:val="clear" w:color="auto" w:fill="FFFFFF"/>
        </w:rPr>
        <w:t>που</w:t>
      </w:r>
      <w:r>
        <w:rPr>
          <w:rFonts w:eastAsia="Times New Roman"/>
          <w:color w:val="222222"/>
          <w:szCs w:val="24"/>
          <w:shd w:val="clear" w:color="auto" w:fill="FFFFFF"/>
        </w:rPr>
        <w:t xml:space="preserve"> </w:t>
      </w:r>
      <w:r w:rsidRPr="00C67BEC">
        <w:rPr>
          <w:rFonts w:eastAsia="Times New Roman"/>
          <w:bCs/>
          <w:color w:val="222222"/>
          <w:shd w:val="clear" w:color="auto" w:fill="FFFFFF"/>
        </w:rPr>
        <w:t>είναι</w:t>
      </w:r>
      <w:r>
        <w:rPr>
          <w:rFonts w:eastAsia="Times New Roman"/>
          <w:color w:val="222222"/>
          <w:szCs w:val="24"/>
          <w:shd w:val="clear" w:color="auto" w:fill="FFFFFF"/>
        </w:rPr>
        <w:t xml:space="preserve"> αδιάψευστος μάρτυρας, ό,τι παραμύθια </w:t>
      </w:r>
      <w:r w:rsidRPr="00C67BEC">
        <w:rPr>
          <w:rFonts w:eastAsia="Times New Roman"/>
          <w:bCs/>
          <w:color w:val="222222"/>
          <w:shd w:val="clear" w:color="auto" w:fill="FFFFFF"/>
        </w:rPr>
        <w:t>και</w:t>
      </w:r>
      <w:r>
        <w:rPr>
          <w:rFonts w:eastAsia="Times New Roman"/>
          <w:color w:val="222222"/>
          <w:szCs w:val="24"/>
          <w:shd w:val="clear" w:color="auto" w:fill="FFFFFF"/>
        </w:rPr>
        <w:t xml:space="preserve"> να μας λέει ο κ. Πετρόπουλος, </w:t>
      </w:r>
      <w:r w:rsidRPr="00C67BEC">
        <w:rPr>
          <w:rFonts w:eastAsia="Times New Roman"/>
          <w:bCs/>
          <w:color w:val="222222"/>
          <w:shd w:val="clear" w:color="auto" w:fill="FFFFFF"/>
        </w:rPr>
        <w:t>που</w:t>
      </w:r>
      <w:r>
        <w:rPr>
          <w:rFonts w:eastAsia="Times New Roman"/>
          <w:color w:val="222222"/>
          <w:szCs w:val="24"/>
          <w:shd w:val="clear" w:color="auto" w:fill="FFFFFF"/>
        </w:rPr>
        <w:t xml:space="preserve"> τον έχουμε προκαλέσει δέκα φορές εδώ να μας καταθέσει τον </w:t>
      </w:r>
      <w:proofErr w:type="spellStart"/>
      <w:r>
        <w:rPr>
          <w:rFonts w:eastAsia="Times New Roman"/>
          <w:color w:val="222222"/>
          <w:szCs w:val="24"/>
          <w:shd w:val="clear" w:color="auto" w:fill="FFFFFF"/>
        </w:rPr>
        <w:t>επανυπολογισμό</w:t>
      </w:r>
      <w:proofErr w:type="spellEnd"/>
      <w:r>
        <w:rPr>
          <w:rFonts w:eastAsia="Times New Roman"/>
          <w:color w:val="222222"/>
          <w:szCs w:val="24"/>
          <w:shd w:val="clear" w:color="auto" w:fill="FFFFFF"/>
        </w:rPr>
        <w:t xml:space="preserve"> του νόμο</w:t>
      </w:r>
      <w:r>
        <w:rPr>
          <w:rFonts w:eastAsia="Times New Roman"/>
          <w:color w:val="222222"/>
          <w:szCs w:val="24"/>
          <w:shd w:val="clear" w:color="auto" w:fill="FFFFFF"/>
        </w:rPr>
        <w:t xml:space="preserve">υ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w:t>
      </w:r>
      <w:r w:rsidRPr="00C67BEC">
        <w:rPr>
          <w:rFonts w:eastAsia="Times New Roman"/>
          <w:bCs/>
          <w:color w:val="222222"/>
          <w:shd w:val="clear" w:color="auto" w:fill="FFFFFF"/>
        </w:rPr>
        <w:t>και</w:t>
      </w:r>
      <w:r>
        <w:rPr>
          <w:rFonts w:eastAsia="Times New Roman"/>
          <w:color w:val="222222"/>
          <w:szCs w:val="24"/>
          <w:shd w:val="clear" w:color="auto" w:fill="FFFFFF"/>
        </w:rPr>
        <w:t xml:space="preserve"> τον κρύβει!</w:t>
      </w:r>
    </w:p>
    <w:p w14:paraId="12B6E99F"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Και αν έχετε μια στάλα φιλότιμο</w:t>
      </w:r>
      <w:r w:rsidRPr="00E7402B">
        <w:rPr>
          <w:rFonts w:eastAsia="Times New Roman"/>
          <w:color w:val="1D2228"/>
          <w:szCs w:val="24"/>
        </w:rPr>
        <w:t xml:space="preserve">, </w:t>
      </w:r>
      <w:r>
        <w:rPr>
          <w:rFonts w:eastAsia="Times New Roman"/>
          <w:color w:val="1D2228"/>
          <w:szCs w:val="24"/>
        </w:rPr>
        <w:t>στείλτε τον τώρα που θα δώσετε</w:t>
      </w:r>
      <w:r w:rsidRPr="002B228E">
        <w:rPr>
          <w:rFonts w:eastAsia="Times New Roman"/>
          <w:color w:val="1D2228"/>
          <w:szCs w:val="24"/>
        </w:rPr>
        <w:t xml:space="preserve"> το επίδομα των εκλογών στους συνταξιούχους</w:t>
      </w:r>
      <w:r>
        <w:rPr>
          <w:rFonts w:eastAsia="Times New Roman"/>
          <w:color w:val="1D2228"/>
          <w:szCs w:val="24"/>
        </w:rPr>
        <w:t>.</w:t>
      </w:r>
      <w:r w:rsidRPr="002B228E">
        <w:rPr>
          <w:rFonts w:eastAsia="Times New Roman"/>
          <w:color w:val="1D2228"/>
          <w:szCs w:val="24"/>
        </w:rPr>
        <w:t xml:space="preserve"> Αυτή είναι</w:t>
      </w:r>
      <w:r>
        <w:rPr>
          <w:rFonts w:eastAsia="Times New Roman"/>
          <w:color w:val="1D2228"/>
          <w:szCs w:val="24"/>
        </w:rPr>
        <w:t xml:space="preserve">, λοιπόν, </w:t>
      </w:r>
      <w:r w:rsidRPr="002B228E">
        <w:rPr>
          <w:rFonts w:eastAsia="Times New Roman"/>
          <w:color w:val="1D2228"/>
          <w:szCs w:val="24"/>
        </w:rPr>
        <w:t>η πολιτική των ψεμάτων</w:t>
      </w:r>
      <w:r>
        <w:rPr>
          <w:rFonts w:eastAsia="Times New Roman"/>
          <w:color w:val="1D2228"/>
          <w:szCs w:val="24"/>
        </w:rPr>
        <w:t>. Ό</w:t>
      </w:r>
      <w:r w:rsidRPr="002B228E">
        <w:rPr>
          <w:rFonts w:eastAsia="Times New Roman"/>
          <w:color w:val="1D2228"/>
          <w:szCs w:val="24"/>
        </w:rPr>
        <w:t>πως η πολιτική των ψεμάτων αποτυπώνεται και στην τροπολογία για το</w:t>
      </w:r>
      <w:r>
        <w:rPr>
          <w:rFonts w:eastAsia="Times New Roman"/>
          <w:color w:val="1D2228"/>
          <w:szCs w:val="24"/>
        </w:rPr>
        <w:t>ν</w:t>
      </w:r>
      <w:r w:rsidRPr="002B228E">
        <w:rPr>
          <w:rFonts w:eastAsia="Times New Roman"/>
          <w:color w:val="1D2228"/>
          <w:szCs w:val="24"/>
        </w:rPr>
        <w:t xml:space="preserve"> ΦΠΑ</w:t>
      </w:r>
      <w:r>
        <w:rPr>
          <w:rFonts w:eastAsia="Times New Roman"/>
          <w:color w:val="1D2228"/>
          <w:szCs w:val="24"/>
        </w:rPr>
        <w:t>.</w:t>
      </w:r>
      <w:r>
        <w:rPr>
          <w:rFonts w:eastAsia="Times New Roman"/>
          <w:color w:val="1D2228"/>
          <w:szCs w:val="24"/>
        </w:rPr>
        <w:t xml:space="preserve"> Λέτε, «μειώνουμε τον ΦΠΑ π</w:t>
      </w:r>
      <w:r w:rsidRPr="002B228E">
        <w:rPr>
          <w:rFonts w:eastAsia="Times New Roman"/>
          <w:color w:val="1D2228"/>
          <w:szCs w:val="24"/>
        </w:rPr>
        <w:t>ου ανέβηκε στο 24%</w:t>
      </w:r>
      <w:r>
        <w:rPr>
          <w:rFonts w:eastAsia="Times New Roman"/>
          <w:color w:val="1D2228"/>
          <w:szCs w:val="24"/>
        </w:rPr>
        <w:t>». Πώ</w:t>
      </w:r>
      <w:r w:rsidRPr="002B228E">
        <w:rPr>
          <w:rFonts w:eastAsia="Times New Roman"/>
          <w:color w:val="1D2228"/>
          <w:szCs w:val="24"/>
        </w:rPr>
        <w:t xml:space="preserve">ς </w:t>
      </w:r>
      <w:r>
        <w:rPr>
          <w:rFonts w:eastAsia="Times New Roman"/>
          <w:color w:val="1D2228"/>
          <w:szCs w:val="24"/>
        </w:rPr>
        <w:t xml:space="preserve">ανέβηκε, μοναχός του; Τι είναι, </w:t>
      </w:r>
      <w:r w:rsidRPr="002B228E">
        <w:rPr>
          <w:rFonts w:eastAsia="Times New Roman"/>
          <w:color w:val="1D2228"/>
          <w:szCs w:val="24"/>
        </w:rPr>
        <w:t>φυσικό φαινόμενο</w:t>
      </w:r>
      <w:r>
        <w:rPr>
          <w:rFonts w:eastAsia="Times New Roman"/>
          <w:color w:val="1D2228"/>
          <w:szCs w:val="24"/>
        </w:rPr>
        <w:t xml:space="preserve"> ο ΦΠΑ, </w:t>
      </w:r>
      <w:r w:rsidRPr="002B228E">
        <w:rPr>
          <w:rFonts w:eastAsia="Times New Roman"/>
          <w:color w:val="1D2228"/>
          <w:szCs w:val="24"/>
        </w:rPr>
        <w:t>ανεβαίνει</w:t>
      </w:r>
      <w:r>
        <w:rPr>
          <w:rFonts w:eastAsia="Times New Roman"/>
          <w:color w:val="1D2228"/>
          <w:szCs w:val="24"/>
        </w:rPr>
        <w:t xml:space="preserve"> δηλαδή</w:t>
      </w:r>
      <w:r w:rsidRPr="002B228E">
        <w:rPr>
          <w:rFonts w:eastAsia="Times New Roman"/>
          <w:color w:val="1D2228"/>
          <w:szCs w:val="24"/>
        </w:rPr>
        <w:t xml:space="preserve"> ανάλογα με τον καιρό</w:t>
      </w:r>
      <w:r>
        <w:rPr>
          <w:rFonts w:eastAsia="Times New Roman"/>
          <w:color w:val="1D2228"/>
          <w:szCs w:val="24"/>
        </w:rPr>
        <w:t>; Εσείς τον πήγ</w:t>
      </w:r>
      <w:r w:rsidRPr="002B228E">
        <w:rPr>
          <w:rFonts w:eastAsia="Times New Roman"/>
          <w:color w:val="1D2228"/>
          <w:szCs w:val="24"/>
        </w:rPr>
        <w:t>ατε στο 24%</w:t>
      </w:r>
      <w:r>
        <w:rPr>
          <w:rFonts w:eastAsia="Times New Roman"/>
          <w:color w:val="1D2228"/>
          <w:szCs w:val="24"/>
        </w:rPr>
        <w:t xml:space="preserve"> με</w:t>
      </w:r>
      <w:r w:rsidRPr="002B228E">
        <w:rPr>
          <w:rFonts w:eastAsia="Times New Roman"/>
          <w:color w:val="1D2228"/>
          <w:szCs w:val="24"/>
        </w:rPr>
        <w:t xml:space="preserve"> τους </w:t>
      </w:r>
      <w:r>
        <w:rPr>
          <w:rFonts w:eastAsia="Times New Roman"/>
          <w:color w:val="1D2228"/>
          <w:szCs w:val="24"/>
        </w:rPr>
        <w:t>νόμ</w:t>
      </w:r>
      <w:r w:rsidRPr="002B228E">
        <w:rPr>
          <w:rFonts w:eastAsia="Times New Roman"/>
          <w:color w:val="1D2228"/>
          <w:szCs w:val="24"/>
        </w:rPr>
        <w:t>ους που ψηφίσατε</w:t>
      </w:r>
      <w:r>
        <w:rPr>
          <w:rFonts w:eastAsia="Times New Roman"/>
          <w:color w:val="1D2228"/>
          <w:szCs w:val="24"/>
        </w:rPr>
        <w:t xml:space="preserve">. Και εν πάση </w:t>
      </w:r>
      <w:proofErr w:type="spellStart"/>
      <w:r>
        <w:rPr>
          <w:rFonts w:eastAsia="Times New Roman"/>
          <w:color w:val="1D2228"/>
          <w:szCs w:val="24"/>
        </w:rPr>
        <w:t>περιπτώσει</w:t>
      </w:r>
      <w:proofErr w:type="spellEnd"/>
      <w:r w:rsidRPr="002B228E">
        <w:rPr>
          <w:rFonts w:eastAsia="Times New Roman"/>
          <w:color w:val="1D2228"/>
          <w:szCs w:val="24"/>
        </w:rPr>
        <w:t xml:space="preserve"> και αυτή η μείωση του ΦΠΑ</w:t>
      </w:r>
      <w:r>
        <w:rPr>
          <w:rFonts w:eastAsia="Times New Roman"/>
          <w:color w:val="1D2228"/>
          <w:szCs w:val="24"/>
        </w:rPr>
        <w:t xml:space="preserve"> είναι </w:t>
      </w:r>
      <w:r>
        <w:rPr>
          <w:rFonts w:eastAsia="Times New Roman"/>
          <w:color w:val="1D2228"/>
          <w:szCs w:val="24"/>
        </w:rPr>
        <w:t>λειψή.</w:t>
      </w:r>
    </w:p>
    <w:p w14:paraId="12B6E9A0"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 xml:space="preserve">Κυρίες και κύριοι συνάδελφοι, έρχομαι τώρα στο νομοσχέδιο από το </w:t>
      </w:r>
      <w:r w:rsidRPr="002B228E">
        <w:rPr>
          <w:rFonts w:eastAsia="Times New Roman"/>
          <w:color w:val="1D2228"/>
          <w:szCs w:val="24"/>
        </w:rPr>
        <w:t xml:space="preserve">οποίο </w:t>
      </w:r>
      <w:r>
        <w:rPr>
          <w:rFonts w:eastAsia="Times New Roman"/>
          <w:color w:val="1D2228"/>
          <w:szCs w:val="24"/>
        </w:rPr>
        <w:t>ξ</w:t>
      </w:r>
      <w:r w:rsidRPr="002B228E">
        <w:rPr>
          <w:rFonts w:eastAsia="Times New Roman"/>
          <w:color w:val="1D2228"/>
          <w:szCs w:val="24"/>
        </w:rPr>
        <w:t>εκινήσαμε</w:t>
      </w:r>
      <w:r>
        <w:rPr>
          <w:rFonts w:eastAsia="Times New Roman"/>
          <w:color w:val="1D2228"/>
          <w:szCs w:val="24"/>
        </w:rPr>
        <w:t>,</w:t>
      </w:r>
      <w:r w:rsidRPr="002B228E">
        <w:rPr>
          <w:rFonts w:eastAsia="Times New Roman"/>
          <w:color w:val="1D2228"/>
          <w:szCs w:val="24"/>
        </w:rPr>
        <w:t xml:space="preserve"> στις </w:t>
      </w:r>
      <w:proofErr w:type="spellStart"/>
      <w:r>
        <w:rPr>
          <w:rFonts w:eastAsia="Times New Roman"/>
          <w:color w:val="1D2228"/>
          <w:szCs w:val="24"/>
        </w:rPr>
        <w:t>εκατόν</w:t>
      </w:r>
      <w:proofErr w:type="spellEnd"/>
      <w:r>
        <w:rPr>
          <w:rFonts w:eastAsia="Times New Roman"/>
          <w:color w:val="1D2228"/>
          <w:szCs w:val="24"/>
        </w:rPr>
        <w:t xml:space="preserve"> είκοσι</w:t>
      </w:r>
      <w:r w:rsidRPr="002B228E">
        <w:rPr>
          <w:rFonts w:eastAsia="Times New Roman"/>
          <w:color w:val="1D2228"/>
          <w:szCs w:val="24"/>
        </w:rPr>
        <w:t xml:space="preserve"> δόσεις</w:t>
      </w:r>
      <w:r>
        <w:rPr>
          <w:rFonts w:eastAsia="Times New Roman"/>
          <w:color w:val="1D2228"/>
          <w:szCs w:val="24"/>
        </w:rPr>
        <w:t xml:space="preserve">. </w:t>
      </w:r>
    </w:p>
    <w:p w14:paraId="12B6E9A1" w14:textId="77777777" w:rsidR="00F81E5F" w:rsidRDefault="0022463A">
      <w:pPr>
        <w:spacing w:line="600" w:lineRule="auto"/>
        <w:ind w:firstLine="720"/>
        <w:contextualSpacing/>
        <w:jc w:val="both"/>
        <w:rPr>
          <w:rFonts w:eastAsia="Times New Roman"/>
          <w:color w:val="1D2228"/>
          <w:szCs w:val="24"/>
        </w:rPr>
      </w:pPr>
      <w:proofErr w:type="spellStart"/>
      <w:r>
        <w:rPr>
          <w:rFonts w:eastAsia="Times New Roman"/>
          <w:color w:val="1D2228"/>
          <w:szCs w:val="24"/>
        </w:rPr>
        <w:lastRenderedPageBreak/>
        <w:t>Εκατόν</w:t>
      </w:r>
      <w:proofErr w:type="spellEnd"/>
      <w:r>
        <w:rPr>
          <w:rFonts w:eastAsia="Times New Roman"/>
          <w:color w:val="1D2228"/>
          <w:szCs w:val="24"/>
        </w:rPr>
        <w:t xml:space="preserve"> είκοσι δόσεις σας το ζ</w:t>
      </w:r>
      <w:r w:rsidRPr="002B228E">
        <w:rPr>
          <w:rFonts w:eastAsia="Times New Roman"/>
          <w:color w:val="1D2228"/>
          <w:szCs w:val="24"/>
        </w:rPr>
        <w:t>ητά</w:t>
      </w:r>
      <w:r>
        <w:rPr>
          <w:rFonts w:eastAsia="Times New Roman"/>
          <w:color w:val="1D2228"/>
          <w:szCs w:val="24"/>
        </w:rPr>
        <w:t>γαμε τ</w:t>
      </w:r>
      <w:r w:rsidRPr="002B228E">
        <w:rPr>
          <w:rFonts w:eastAsia="Times New Roman"/>
          <w:color w:val="1D2228"/>
          <w:szCs w:val="24"/>
        </w:rPr>
        <w:t xml:space="preserve">ο </w:t>
      </w:r>
      <w:r>
        <w:rPr>
          <w:rFonts w:eastAsia="Times New Roman"/>
          <w:color w:val="1D2228"/>
          <w:szCs w:val="24"/>
        </w:rPr>
        <w:t>’</w:t>
      </w:r>
      <w:r w:rsidRPr="002B228E">
        <w:rPr>
          <w:rFonts w:eastAsia="Times New Roman"/>
          <w:color w:val="1D2228"/>
          <w:szCs w:val="24"/>
        </w:rPr>
        <w:t>17 όταν είδα</w:t>
      </w:r>
      <w:r>
        <w:rPr>
          <w:rFonts w:eastAsia="Times New Roman"/>
          <w:color w:val="1D2228"/>
          <w:szCs w:val="24"/>
        </w:rPr>
        <w:t xml:space="preserve">με ότι </w:t>
      </w:r>
      <w:proofErr w:type="spellStart"/>
      <w:r>
        <w:rPr>
          <w:rFonts w:eastAsia="Times New Roman"/>
          <w:color w:val="1D2228"/>
          <w:szCs w:val="24"/>
        </w:rPr>
        <w:t>απεντάχθηκαν</w:t>
      </w:r>
      <w:proofErr w:type="spellEnd"/>
      <w:r>
        <w:rPr>
          <w:rFonts w:eastAsia="Times New Roman"/>
          <w:color w:val="1D2228"/>
          <w:szCs w:val="24"/>
        </w:rPr>
        <w:t xml:space="preserve"> </w:t>
      </w:r>
      <w:r w:rsidRPr="002B228E">
        <w:rPr>
          <w:rFonts w:eastAsia="Times New Roman"/>
          <w:color w:val="1D2228"/>
          <w:szCs w:val="24"/>
        </w:rPr>
        <w:t xml:space="preserve">αυτοί που είχαν ενταχθεί στη ρύθμιση των </w:t>
      </w:r>
      <w:proofErr w:type="spellStart"/>
      <w:r>
        <w:rPr>
          <w:rFonts w:eastAsia="Times New Roman"/>
          <w:color w:val="1D2228"/>
          <w:szCs w:val="24"/>
        </w:rPr>
        <w:t>εκατόν</w:t>
      </w:r>
      <w:proofErr w:type="spellEnd"/>
      <w:r>
        <w:rPr>
          <w:rFonts w:eastAsia="Times New Roman"/>
          <w:color w:val="1D2228"/>
          <w:szCs w:val="24"/>
        </w:rPr>
        <w:t xml:space="preserve"> </w:t>
      </w:r>
      <w:r w:rsidRPr="002B228E">
        <w:rPr>
          <w:rFonts w:eastAsia="Times New Roman"/>
          <w:color w:val="1D2228"/>
          <w:szCs w:val="24"/>
        </w:rPr>
        <w:t xml:space="preserve">δόσεων </w:t>
      </w:r>
      <w:r>
        <w:rPr>
          <w:rFonts w:eastAsia="Times New Roman"/>
          <w:color w:val="1D2228"/>
          <w:szCs w:val="24"/>
        </w:rPr>
        <w:t xml:space="preserve">και των δικών μας, που εσείς την υπονομεύσατε και </w:t>
      </w:r>
      <w:r>
        <w:rPr>
          <w:rFonts w:eastAsia="Times New Roman"/>
          <w:color w:val="1D2228"/>
          <w:szCs w:val="24"/>
        </w:rPr>
        <w:t>μιλούσατε για</w:t>
      </w:r>
      <w:r>
        <w:rPr>
          <w:rFonts w:eastAsia="Times New Roman"/>
          <w:color w:val="1D2228"/>
          <w:szCs w:val="24"/>
        </w:rPr>
        <w:t xml:space="preserve"> «σεισάχθεια», και τη δικιά σας. Δ</w:t>
      </w:r>
      <w:r w:rsidRPr="002B228E">
        <w:rPr>
          <w:rFonts w:eastAsia="Times New Roman"/>
          <w:color w:val="1D2228"/>
          <w:szCs w:val="24"/>
        </w:rPr>
        <w:t>εν το κάνατε</w:t>
      </w:r>
      <w:r>
        <w:rPr>
          <w:rFonts w:eastAsia="Times New Roman"/>
          <w:color w:val="1D2228"/>
          <w:szCs w:val="24"/>
        </w:rPr>
        <w:t>. Σ</w:t>
      </w:r>
      <w:r w:rsidRPr="002B228E">
        <w:rPr>
          <w:rFonts w:eastAsia="Times New Roman"/>
          <w:color w:val="1D2228"/>
          <w:szCs w:val="24"/>
        </w:rPr>
        <w:t xml:space="preserve">ας είπαμε μετά </w:t>
      </w:r>
      <w:r>
        <w:rPr>
          <w:rFonts w:eastAsia="Times New Roman"/>
          <w:color w:val="1D2228"/>
          <w:szCs w:val="24"/>
        </w:rPr>
        <w:t xml:space="preserve">με τις </w:t>
      </w:r>
      <w:proofErr w:type="spellStart"/>
      <w:r>
        <w:rPr>
          <w:rFonts w:eastAsia="Times New Roman"/>
          <w:color w:val="1D2228"/>
          <w:szCs w:val="24"/>
        </w:rPr>
        <w:t>εκατόν</w:t>
      </w:r>
      <w:proofErr w:type="spellEnd"/>
      <w:r>
        <w:rPr>
          <w:rFonts w:eastAsia="Times New Roman"/>
          <w:color w:val="1D2228"/>
          <w:szCs w:val="24"/>
        </w:rPr>
        <w:t xml:space="preserve"> είκοσι</w:t>
      </w:r>
      <w:r w:rsidRPr="002B228E">
        <w:rPr>
          <w:rFonts w:eastAsia="Times New Roman"/>
          <w:color w:val="1D2228"/>
          <w:szCs w:val="24"/>
        </w:rPr>
        <w:t xml:space="preserve"> δόσεις του εξωδικαστικού ότι δεν θα μπει κανένας</w:t>
      </w:r>
      <w:r>
        <w:rPr>
          <w:rFonts w:eastAsia="Times New Roman"/>
          <w:color w:val="1D2228"/>
          <w:szCs w:val="24"/>
        </w:rPr>
        <w:t>. Δεν το κάνα</w:t>
      </w:r>
      <w:r w:rsidRPr="002B228E">
        <w:rPr>
          <w:rFonts w:eastAsia="Times New Roman"/>
          <w:color w:val="1D2228"/>
          <w:szCs w:val="24"/>
        </w:rPr>
        <w:t>τε</w:t>
      </w:r>
      <w:r>
        <w:rPr>
          <w:rFonts w:eastAsia="Times New Roman"/>
          <w:color w:val="1D2228"/>
          <w:szCs w:val="24"/>
        </w:rPr>
        <w:t>. Καταθέσαμε</w:t>
      </w:r>
      <w:r>
        <w:rPr>
          <w:rFonts w:eastAsia="Times New Roman"/>
          <w:color w:val="1D2228"/>
          <w:szCs w:val="24"/>
        </w:rPr>
        <w:t xml:space="preserve"> λοιπόν</w:t>
      </w:r>
      <w:r>
        <w:rPr>
          <w:rFonts w:eastAsia="Times New Roman"/>
          <w:color w:val="1D2228"/>
          <w:szCs w:val="24"/>
        </w:rPr>
        <w:t xml:space="preserve"> πρόταση</w:t>
      </w:r>
      <w:r>
        <w:rPr>
          <w:rFonts w:eastAsia="Times New Roman"/>
          <w:color w:val="1D2228"/>
          <w:szCs w:val="24"/>
        </w:rPr>
        <w:t xml:space="preserve"> νόμου</w:t>
      </w:r>
      <w:r>
        <w:rPr>
          <w:rFonts w:eastAsia="Times New Roman"/>
          <w:color w:val="1D2228"/>
          <w:szCs w:val="24"/>
        </w:rPr>
        <w:t xml:space="preserve"> </w:t>
      </w:r>
      <w:r w:rsidRPr="002B228E">
        <w:rPr>
          <w:rFonts w:eastAsia="Times New Roman"/>
          <w:color w:val="1D2228"/>
          <w:szCs w:val="24"/>
        </w:rPr>
        <w:t xml:space="preserve">απλή που </w:t>
      </w:r>
      <w:r>
        <w:rPr>
          <w:rFonts w:eastAsia="Times New Roman"/>
          <w:color w:val="1D2228"/>
          <w:szCs w:val="24"/>
        </w:rPr>
        <w:t>λέ</w:t>
      </w:r>
      <w:r>
        <w:rPr>
          <w:rFonts w:eastAsia="Times New Roman"/>
          <w:color w:val="1D2228"/>
          <w:szCs w:val="24"/>
        </w:rPr>
        <w:t>ει «</w:t>
      </w:r>
      <w:r w:rsidRPr="002B228E">
        <w:rPr>
          <w:rFonts w:eastAsia="Times New Roman"/>
          <w:color w:val="1D2228"/>
          <w:szCs w:val="24"/>
        </w:rPr>
        <w:t>μπαίνει</w:t>
      </w:r>
      <w:r>
        <w:rPr>
          <w:rFonts w:eastAsia="Times New Roman"/>
          <w:color w:val="1D2228"/>
          <w:szCs w:val="24"/>
        </w:rPr>
        <w:t>ς</w:t>
      </w:r>
      <w:r w:rsidRPr="002B228E">
        <w:rPr>
          <w:rFonts w:eastAsia="Times New Roman"/>
          <w:color w:val="1D2228"/>
          <w:szCs w:val="24"/>
        </w:rPr>
        <w:t xml:space="preserve"> στις </w:t>
      </w:r>
      <w:proofErr w:type="spellStart"/>
      <w:r>
        <w:rPr>
          <w:rFonts w:eastAsia="Times New Roman"/>
          <w:color w:val="1D2228"/>
          <w:szCs w:val="24"/>
        </w:rPr>
        <w:t>εκατόν</w:t>
      </w:r>
      <w:proofErr w:type="spellEnd"/>
      <w:r>
        <w:rPr>
          <w:rFonts w:eastAsia="Times New Roman"/>
          <w:color w:val="1D2228"/>
          <w:szCs w:val="24"/>
        </w:rPr>
        <w:t xml:space="preserve"> είκοσι</w:t>
      </w:r>
      <w:r w:rsidRPr="002B228E">
        <w:rPr>
          <w:rFonts w:eastAsia="Times New Roman"/>
          <w:color w:val="1D2228"/>
          <w:szCs w:val="24"/>
        </w:rPr>
        <w:t xml:space="preserve"> δόσεις</w:t>
      </w:r>
      <w:r>
        <w:rPr>
          <w:rFonts w:eastAsia="Times New Roman"/>
          <w:color w:val="1D2228"/>
          <w:szCs w:val="24"/>
        </w:rPr>
        <w:t>, πληρώνεις μ</w:t>
      </w:r>
      <w:r>
        <w:rPr>
          <w:rFonts w:eastAsia="Times New Roman"/>
          <w:color w:val="1D2228"/>
          <w:szCs w:val="24"/>
        </w:rPr>
        <w:t>ί</w:t>
      </w:r>
      <w:r w:rsidRPr="002B228E">
        <w:rPr>
          <w:rFonts w:eastAsia="Times New Roman"/>
          <w:color w:val="1D2228"/>
          <w:szCs w:val="24"/>
        </w:rPr>
        <w:t>α προκαταβολή</w:t>
      </w:r>
      <w:r>
        <w:rPr>
          <w:rFonts w:eastAsia="Times New Roman"/>
          <w:color w:val="1D2228"/>
          <w:szCs w:val="24"/>
        </w:rPr>
        <w:t>, όσο πληρώνεις, είσαι ε</w:t>
      </w:r>
      <w:r w:rsidRPr="002B228E">
        <w:rPr>
          <w:rFonts w:eastAsia="Times New Roman"/>
          <w:color w:val="1D2228"/>
          <w:szCs w:val="24"/>
        </w:rPr>
        <w:t>ντάξει</w:t>
      </w:r>
      <w:r>
        <w:rPr>
          <w:rFonts w:eastAsia="Times New Roman"/>
          <w:color w:val="1D2228"/>
          <w:szCs w:val="24"/>
        </w:rPr>
        <w:t xml:space="preserve">, άμα δεν μπορείς, </w:t>
      </w:r>
      <w:r w:rsidRPr="002B228E">
        <w:rPr>
          <w:rFonts w:eastAsia="Times New Roman"/>
          <w:color w:val="1D2228"/>
          <w:szCs w:val="24"/>
        </w:rPr>
        <w:t>βγαίνει</w:t>
      </w:r>
      <w:r>
        <w:rPr>
          <w:rFonts w:eastAsia="Times New Roman"/>
          <w:color w:val="1D2228"/>
          <w:szCs w:val="24"/>
        </w:rPr>
        <w:t xml:space="preserve">ς και </w:t>
      </w:r>
      <w:r w:rsidRPr="002B228E">
        <w:rPr>
          <w:rFonts w:eastAsia="Times New Roman"/>
          <w:color w:val="1D2228"/>
          <w:szCs w:val="24"/>
        </w:rPr>
        <w:t>ξαναδίνεις την προκαταβολή</w:t>
      </w:r>
      <w:r>
        <w:rPr>
          <w:rFonts w:eastAsia="Times New Roman"/>
          <w:color w:val="1D2228"/>
          <w:szCs w:val="24"/>
        </w:rPr>
        <w:t>»</w:t>
      </w:r>
      <w:r>
        <w:rPr>
          <w:rFonts w:eastAsia="Times New Roman"/>
          <w:color w:val="1D2228"/>
          <w:szCs w:val="24"/>
        </w:rPr>
        <w:t>,</w:t>
      </w:r>
      <w:r>
        <w:rPr>
          <w:rFonts w:eastAsia="Times New Roman"/>
          <w:color w:val="1D2228"/>
          <w:szCs w:val="24"/>
        </w:rPr>
        <w:t xml:space="preserve"> δηλαδή</w:t>
      </w:r>
      <w:r>
        <w:rPr>
          <w:rFonts w:eastAsia="Times New Roman"/>
          <w:color w:val="1D2228"/>
          <w:szCs w:val="24"/>
        </w:rPr>
        <w:t xml:space="preserve"> μ</w:t>
      </w:r>
      <w:r>
        <w:rPr>
          <w:rFonts w:eastAsia="Times New Roman"/>
          <w:color w:val="1D2228"/>
          <w:szCs w:val="24"/>
        </w:rPr>
        <w:t>ί</w:t>
      </w:r>
      <w:r>
        <w:rPr>
          <w:rFonts w:eastAsia="Times New Roman"/>
          <w:color w:val="1D2228"/>
          <w:szCs w:val="24"/>
        </w:rPr>
        <w:t>α πάγια</w:t>
      </w:r>
      <w:r w:rsidRPr="002B228E">
        <w:rPr>
          <w:rFonts w:eastAsia="Times New Roman"/>
          <w:color w:val="1D2228"/>
          <w:szCs w:val="24"/>
        </w:rPr>
        <w:t xml:space="preserve"> ρύθμιση</w:t>
      </w:r>
      <w:r>
        <w:rPr>
          <w:rFonts w:eastAsia="Times New Roman"/>
          <w:color w:val="1D2228"/>
          <w:szCs w:val="24"/>
        </w:rPr>
        <w:t xml:space="preserve">. </w:t>
      </w:r>
      <w:r>
        <w:rPr>
          <w:rFonts w:eastAsia="Times New Roman"/>
          <w:color w:val="1D2228"/>
          <w:szCs w:val="24"/>
        </w:rPr>
        <w:t>Φ</w:t>
      </w:r>
      <w:r>
        <w:rPr>
          <w:rFonts w:eastAsia="Times New Roman"/>
          <w:color w:val="1D2228"/>
          <w:szCs w:val="24"/>
        </w:rPr>
        <w:t>έρνετε τώρα</w:t>
      </w:r>
      <w:r>
        <w:rPr>
          <w:rFonts w:eastAsia="Times New Roman"/>
          <w:color w:val="1D2228"/>
          <w:szCs w:val="24"/>
        </w:rPr>
        <w:t xml:space="preserve"> με καθυστέρηση</w:t>
      </w:r>
      <w:r>
        <w:rPr>
          <w:rFonts w:eastAsia="Times New Roman"/>
          <w:color w:val="1D2228"/>
          <w:szCs w:val="24"/>
        </w:rPr>
        <w:t xml:space="preserve"> μ</w:t>
      </w:r>
      <w:r>
        <w:rPr>
          <w:rFonts w:eastAsia="Times New Roman"/>
          <w:color w:val="1D2228"/>
          <w:szCs w:val="24"/>
        </w:rPr>
        <w:t>ί</w:t>
      </w:r>
      <w:r>
        <w:rPr>
          <w:rFonts w:eastAsia="Times New Roman"/>
          <w:color w:val="1D2228"/>
          <w:szCs w:val="24"/>
        </w:rPr>
        <w:t xml:space="preserve">α </w:t>
      </w:r>
      <w:r w:rsidRPr="002B228E">
        <w:rPr>
          <w:rFonts w:eastAsia="Times New Roman"/>
          <w:color w:val="1D2228"/>
          <w:szCs w:val="24"/>
        </w:rPr>
        <w:t xml:space="preserve">ρύθμιση που την </w:t>
      </w:r>
      <w:r>
        <w:rPr>
          <w:rFonts w:eastAsia="Times New Roman"/>
          <w:color w:val="1D2228"/>
          <w:szCs w:val="24"/>
        </w:rPr>
        <w:t xml:space="preserve">προπαγανδίζετε, αλλά είπα </w:t>
      </w:r>
      <w:r>
        <w:rPr>
          <w:rFonts w:eastAsia="Times New Roman"/>
          <w:color w:val="1D2228"/>
          <w:szCs w:val="24"/>
        </w:rPr>
        <w:t xml:space="preserve">ότι είναι </w:t>
      </w:r>
      <w:r w:rsidRPr="002B228E">
        <w:rPr>
          <w:rFonts w:eastAsia="Times New Roman"/>
          <w:color w:val="1D2228"/>
          <w:szCs w:val="24"/>
        </w:rPr>
        <w:t>ψευδεπίγραφη</w:t>
      </w:r>
      <w:r>
        <w:rPr>
          <w:rFonts w:eastAsia="Times New Roman"/>
          <w:color w:val="1D2228"/>
          <w:szCs w:val="24"/>
        </w:rPr>
        <w:t>, διότι π</w:t>
      </w:r>
      <w:r w:rsidRPr="002B228E">
        <w:rPr>
          <w:rFonts w:eastAsia="Times New Roman"/>
          <w:color w:val="1D2228"/>
          <w:szCs w:val="24"/>
        </w:rPr>
        <w:t>ρώτον</w:t>
      </w:r>
      <w:r>
        <w:rPr>
          <w:rFonts w:eastAsia="Times New Roman"/>
          <w:color w:val="1D2228"/>
          <w:szCs w:val="24"/>
        </w:rPr>
        <w:t>, για τους</w:t>
      </w:r>
      <w:r w:rsidRPr="002B228E">
        <w:rPr>
          <w:rFonts w:eastAsia="Times New Roman"/>
          <w:color w:val="1D2228"/>
          <w:szCs w:val="24"/>
        </w:rPr>
        <w:t xml:space="preserve"> φορείς κοινωνικής ασφάλισης </w:t>
      </w:r>
      <w:r>
        <w:rPr>
          <w:rFonts w:eastAsia="Times New Roman"/>
          <w:color w:val="1D2228"/>
          <w:szCs w:val="24"/>
        </w:rPr>
        <w:t xml:space="preserve">δεν είναι </w:t>
      </w:r>
      <w:proofErr w:type="spellStart"/>
      <w:r>
        <w:rPr>
          <w:rFonts w:eastAsia="Times New Roman"/>
          <w:color w:val="1D2228"/>
          <w:szCs w:val="24"/>
        </w:rPr>
        <w:t>εκατόν</w:t>
      </w:r>
      <w:proofErr w:type="spellEnd"/>
      <w:r>
        <w:rPr>
          <w:rFonts w:eastAsia="Times New Roman"/>
          <w:color w:val="1D2228"/>
          <w:szCs w:val="24"/>
        </w:rPr>
        <w:t xml:space="preserve"> είκοσι</w:t>
      </w:r>
      <w:r>
        <w:rPr>
          <w:rFonts w:eastAsia="Times New Roman"/>
          <w:color w:val="1D2228"/>
          <w:szCs w:val="24"/>
        </w:rPr>
        <w:t xml:space="preserve"> δόσεις,</w:t>
      </w:r>
      <w:r w:rsidRPr="002B228E">
        <w:rPr>
          <w:rFonts w:eastAsia="Times New Roman"/>
          <w:color w:val="1D2228"/>
          <w:szCs w:val="24"/>
        </w:rPr>
        <w:t xml:space="preserve"> καθώς το π</w:t>
      </w:r>
      <w:r>
        <w:rPr>
          <w:rFonts w:eastAsia="Times New Roman"/>
          <w:color w:val="1D2228"/>
          <w:szCs w:val="24"/>
        </w:rPr>
        <w:t xml:space="preserve">λαφόν </w:t>
      </w:r>
      <w:r w:rsidRPr="002B228E">
        <w:rPr>
          <w:rFonts w:eastAsia="Times New Roman"/>
          <w:color w:val="1D2228"/>
          <w:szCs w:val="24"/>
        </w:rPr>
        <w:t xml:space="preserve">της ελάχιστης δόσης οδηγεί σε </w:t>
      </w:r>
      <w:proofErr w:type="spellStart"/>
      <w:r>
        <w:rPr>
          <w:rFonts w:eastAsia="Times New Roman"/>
          <w:color w:val="1D2228"/>
          <w:szCs w:val="24"/>
        </w:rPr>
        <w:t>εκατόν</w:t>
      </w:r>
      <w:proofErr w:type="spellEnd"/>
      <w:r>
        <w:rPr>
          <w:rFonts w:eastAsia="Times New Roman"/>
          <w:color w:val="1D2228"/>
          <w:szCs w:val="24"/>
        </w:rPr>
        <w:t xml:space="preserve"> είκοσι</w:t>
      </w:r>
      <w:r>
        <w:rPr>
          <w:rFonts w:eastAsia="Times New Roman"/>
          <w:color w:val="1D2228"/>
          <w:szCs w:val="24"/>
        </w:rPr>
        <w:t xml:space="preserve"> μόνο </w:t>
      </w:r>
      <w:r w:rsidRPr="002B228E">
        <w:rPr>
          <w:rFonts w:eastAsia="Times New Roman"/>
          <w:color w:val="1D2228"/>
          <w:szCs w:val="24"/>
        </w:rPr>
        <w:t xml:space="preserve">όσους </w:t>
      </w:r>
      <w:r>
        <w:rPr>
          <w:rFonts w:eastAsia="Times New Roman"/>
          <w:color w:val="1D2228"/>
          <w:szCs w:val="24"/>
        </w:rPr>
        <w:t xml:space="preserve">χρωστάνε </w:t>
      </w:r>
      <w:r w:rsidRPr="002B228E">
        <w:rPr>
          <w:rFonts w:eastAsia="Times New Roman"/>
          <w:color w:val="1D2228"/>
          <w:szCs w:val="24"/>
        </w:rPr>
        <w:t xml:space="preserve">μέχρι 3.600 </w:t>
      </w:r>
      <w:r>
        <w:rPr>
          <w:rFonts w:eastAsia="Times New Roman"/>
          <w:color w:val="1D2228"/>
          <w:szCs w:val="24"/>
        </w:rPr>
        <w:t>ευρώ. Σ</w:t>
      </w:r>
      <w:r w:rsidRPr="002B228E">
        <w:rPr>
          <w:rFonts w:eastAsia="Times New Roman"/>
          <w:color w:val="1D2228"/>
          <w:szCs w:val="24"/>
        </w:rPr>
        <w:t xml:space="preserve">ε σχέση δε με τη φορολογική </w:t>
      </w:r>
      <w:r>
        <w:rPr>
          <w:rFonts w:eastAsia="Times New Roman"/>
          <w:color w:val="1D2228"/>
          <w:szCs w:val="24"/>
        </w:rPr>
        <w:t>διοίκηση, α</w:t>
      </w:r>
      <w:r w:rsidRPr="002B228E">
        <w:rPr>
          <w:rFonts w:eastAsia="Times New Roman"/>
          <w:color w:val="1D2228"/>
          <w:szCs w:val="24"/>
        </w:rPr>
        <w:t>υτή είναι λ</w:t>
      </w:r>
      <w:r w:rsidRPr="002B228E">
        <w:rPr>
          <w:rFonts w:eastAsia="Times New Roman"/>
          <w:color w:val="1D2228"/>
          <w:szCs w:val="24"/>
        </w:rPr>
        <w:t>ίγο καλύτερ</w:t>
      </w:r>
      <w:r>
        <w:rPr>
          <w:rFonts w:eastAsia="Times New Roman"/>
          <w:color w:val="1D2228"/>
          <w:szCs w:val="24"/>
        </w:rPr>
        <w:t xml:space="preserve">η </w:t>
      </w:r>
      <w:r w:rsidRPr="002B228E">
        <w:rPr>
          <w:rFonts w:eastAsia="Times New Roman"/>
          <w:color w:val="1D2228"/>
          <w:szCs w:val="24"/>
        </w:rPr>
        <w:t>απ</w:t>
      </w:r>
      <w:r>
        <w:rPr>
          <w:rFonts w:eastAsia="Times New Roman"/>
          <w:color w:val="1D2228"/>
          <w:szCs w:val="24"/>
        </w:rPr>
        <w:t xml:space="preserve">ό την πάγια που ισχύει σήμερα των </w:t>
      </w:r>
      <w:r>
        <w:rPr>
          <w:rFonts w:eastAsia="Times New Roman"/>
          <w:color w:val="1D2228"/>
          <w:szCs w:val="24"/>
        </w:rPr>
        <w:t>δώδεκα</w:t>
      </w:r>
      <w:r w:rsidRPr="002B228E">
        <w:rPr>
          <w:rFonts w:eastAsia="Times New Roman"/>
          <w:color w:val="1D2228"/>
          <w:szCs w:val="24"/>
        </w:rPr>
        <w:t xml:space="preserve"> δόσεων</w:t>
      </w:r>
      <w:r>
        <w:rPr>
          <w:rFonts w:eastAsia="Times New Roman"/>
          <w:color w:val="1D2228"/>
          <w:szCs w:val="24"/>
        </w:rPr>
        <w:t>. Ε</w:t>
      </w:r>
      <w:r w:rsidRPr="002B228E">
        <w:rPr>
          <w:rFonts w:eastAsia="Times New Roman"/>
          <w:color w:val="1D2228"/>
          <w:szCs w:val="24"/>
        </w:rPr>
        <w:t xml:space="preserve">ίναι πολύ πίσω και από τις δικές μας και από τις δικές </w:t>
      </w:r>
      <w:r>
        <w:rPr>
          <w:rFonts w:eastAsia="Times New Roman"/>
          <w:color w:val="1D2228"/>
          <w:szCs w:val="24"/>
        </w:rPr>
        <w:t>σας παλαιότερες ρυθμίσεις</w:t>
      </w:r>
      <w:r>
        <w:rPr>
          <w:rFonts w:eastAsia="Times New Roman"/>
          <w:color w:val="1D2228"/>
          <w:szCs w:val="24"/>
        </w:rPr>
        <w:t>.</w:t>
      </w:r>
    </w:p>
    <w:p w14:paraId="12B6E9A2"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lastRenderedPageBreak/>
        <w:t>Ε</w:t>
      </w:r>
      <w:r w:rsidRPr="002B228E">
        <w:rPr>
          <w:rFonts w:eastAsia="Times New Roman"/>
          <w:color w:val="1D2228"/>
          <w:szCs w:val="24"/>
        </w:rPr>
        <w:t>ίπαμε</w:t>
      </w:r>
      <w:r>
        <w:rPr>
          <w:rFonts w:eastAsia="Times New Roman"/>
          <w:color w:val="1D2228"/>
          <w:szCs w:val="24"/>
        </w:rPr>
        <w:t>,</w:t>
      </w:r>
      <w:r w:rsidRPr="002B228E">
        <w:rPr>
          <w:rFonts w:eastAsia="Times New Roman"/>
          <w:color w:val="1D2228"/>
          <w:szCs w:val="24"/>
        </w:rPr>
        <w:t xml:space="preserve"> λοιπόν</w:t>
      </w:r>
      <w:r>
        <w:rPr>
          <w:rFonts w:eastAsia="Times New Roman"/>
          <w:color w:val="1D2228"/>
          <w:szCs w:val="24"/>
        </w:rPr>
        <w:t>,</w:t>
      </w:r>
      <w:r w:rsidRPr="002B228E">
        <w:rPr>
          <w:rFonts w:eastAsia="Times New Roman"/>
          <w:color w:val="1D2228"/>
          <w:szCs w:val="24"/>
        </w:rPr>
        <w:t xml:space="preserve"> στην κ</w:t>
      </w:r>
      <w:r>
        <w:rPr>
          <w:rFonts w:eastAsia="Times New Roman"/>
          <w:color w:val="1D2228"/>
          <w:szCs w:val="24"/>
        </w:rPr>
        <w:t>.</w:t>
      </w:r>
      <w:r w:rsidRPr="002B228E">
        <w:rPr>
          <w:rFonts w:eastAsia="Times New Roman"/>
          <w:color w:val="1D2228"/>
          <w:szCs w:val="24"/>
        </w:rPr>
        <w:t xml:space="preserve"> </w:t>
      </w:r>
      <w:proofErr w:type="spellStart"/>
      <w:r>
        <w:rPr>
          <w:rFonts w:eastAsia="Times New Roman"/>
          <w:color w:val="1D2228"/>
          <w:szCs w:val="24"/>
        </w:rPr>
        <w:t>Παπανάτσιου</w:t>
      </w:r>
      <w:proofErr w:type="spellEnd"/>
      <w:r>
        <w:rPr>
          <w:rFonts w:eastAsia="Times New Roman"/>
          <w:color w:val="1D2228"/>
          <w:szCs w:val="24"/>
        </w:rPr>
        <w:t xml:space="preserve"> κατά τη συζήτηση στην Ε</w:t>
      </w:r>
      <w:r w:rsidRPr="002B228E">
        <w:rPr>
          <w:rFonts w:eastAsia="Times New Roman"/>
          <w:color w:val="1D2228"/>
          <w:szCs w:val="24"/>
        </w:rPr>
        <w:t>πιτροπή</w:t>
      </w:r>
      <w:r>
        <w:rPr>
          <w:rFonts w:eastAsia="Times New Roman"/>
          <w:color w:val="1D2228"/>
          <w:szCs w:val="24"/>
        </w:rPr>
        <w:t>, «γιατί, βρ</w:t>
      </w:r>
      <w:r w:rsidRPr="002B228E">
        <w:rPr>
          <w:rFonts w:eastAsia="Times New Roman"/>
          <w:color w:val="1D2228"/>
          <w:szCs w:val="24"/>
        </w:rPr>
        <w:t>ε αδερφέ</w:t>
      </w:r>
      <w:r>
        <w:rPr>
          <w:rFonts w:eastAsia="Times New Roman"/>
          <w:color w:val="1D2228"/>
          <w:szCs w:val="24"/>
        </w:rPr>
        <w:t>,</w:t>
      </w:r>
      <w:r w:rsidRPr="002B228E">
        <w:rPr>
          <w:rFonts w:eastAsia="Times New Roman"/>
          <w:color w:val="1D2228"/>
          <w:szCs w:val="24"/>
        </w:rPr>
        <w:t xml:space="preserve"> δεν βγά</w:t>
      </w:r>
      <w:r>
        <w:rPr>
          <w:rFonts w:eastAsia="Times New Roman"/>
          <w:color w:val="1D2228"/>
          <w:szCs w:val="24"/>
        </w:rPr>
        <w:t>ζ</w:t>
      </w:r>
      <w:r w:rsidRPr="002B228E">
        <w:rPr>
          <w:rFonts w:eastAsia="Times New Roman"/>
          <w:color w:val="1D2228"/>
          <w:szCs w:val="24"/>
        </w:rPr>
        <w:t xml:space="preserve">εις έξω από </w:t>
      </w:r>
      <w:r w:rsidRPr="002B228E">
        <w:rPr>
          <w:rFonts w:eastAsia="Times New Roman"/>
          <w:color w:val="1D2228"/>
          <w:szCs w:val="24"/>
        </w:rPr>
        <w:t>τα νομικά πρόσωπα</w:t>
      </w:r>
      <w:r>
        <w:rPr>
          <w:rFonts w:eastAsia="Times New Roman"/>
          <w:color w:val="1D2228"/>
          <w:szCs w:val="24"/>
        </w:rPr>
        <w:t xml:space="preserve"> τα</w:t>
      </w:r>
      <w:r w:rsidRPr="002B228E">
        <w:rPr>
          <w:rFonts w:eastAsia="Times New Roman"/>
          <w:color w:val="1D2228"/>
          <w:szCs w:val="24"/>
        </w:rPr>
        <w:t xml:space="preserve"> κερδοσκοπικού χαρακτήρα και τις </w:t>
      </w:r>
      <w:r>
        <w:rPr>
          <w:rFonts w:eastAsia="Times New Roman"/>
          <w:color w:val="1D2228"/>
          <w:szCs w:val="24"/>
        </w:rPr>
        <w:t xml:space="preserve">οντότητες, τις ομόρρυθμες </w:t>
      </w:r>
      <w:r w:rsidRPr="002B228E">
        <w:rPr>
          <w:rFonts w:eastAsia="Times New Roman"/>
          <w:color w:val="1D2228"/>
          <w:szCs w:val="24"/>
        </w:rPr>
        <w:t>εταιρείες</w:t>
      </w:r>
      <w:r>
        <w:rPr>
          <w:rFonts w:eastAsia="Times New Roman"/>
          <w:color w:val="1D2228"/>
          <w:szCs w:val="24"/>
        </w:rPr>
        <w:t>,</w:t>
      </w:r>
      <w:r w:rsidRPr="002B228E">
        <w:rPr>
          <w:rFonts w:eastAsia="Times New Roman"/>
          <w:color w:val="1D2228"/>
          <w:szCs w:val="24"/>
        </w:rPr>
        <w:t xml:space="preserve"> που είναι </w:t>
      </w:r>
      <w:r>
        <w:rPr>
          <w:rFonts w:eastAsia="Times New Roman"/>
          <w:color w:val="1D2228"/>
          <w:szCs w:val="24"/>
        </w:rPr>
        <w:t xml:space="preserve">ατομικές επιχειρήσεις, </w:t>
      </w:r>
      <w:r w:rsidRPr="002B228E">
        <w:rPr>
          <w:rFonts w:eastAsia="Times New Roman"/>
          <w:color w:val="1D2228"/>
          <w:szCs w:val="24"/>
        </w:rPr>
        <w:t xml:space="preserve">να πάνε στις </w:t>
      </w:r>
      <w:proofErr w:type="spellStart"/>
      <w:r>
        <w:rPr>
          <w:rFonts w:eastAsia="Times New Roman"/>
          <w:color w:val="1D2228"/>
          <w:szCs w:val="24"/>
        </w:rPr>
        <w:t>εκατόν</w:t>
      </w:r>
      <w:proofErr w:type="spellEnd"/>
      <w:r>
        <w:rPr>
          <w:rFonts w:eastAsia="Times New Roman"/>
          <w:color w:val="1D2228"/>
          <w:szCs w:val="24"/>
        </w:rPr>
        <w:t xml:space="preserve"> είκοσι</w:t>
      </w:r>
      <w:r>
        <w:rPr>
          <w:rFonts w:eastAsia="Times New Roman"/>
          <w:color w:val="1D2228"/>
          <w:szCs w:val="24"/>
        </w:rPr>
        <w:t xml:space="preserve"> δόσεις,</w:t>
      </w:r>
      <w:r w:rsidRPr="002B228E">
        <w:rPr>
          <w:rFonts w:eastAsia="Times New Roman"/>
          <w:color w:val="1D2228"/>
          <w:szCs w:val="24"/>
        </w:rPr>
        <w:t xml:space="preserve"> </w:t>
      </w:r>
      <w:r>
        <w:rPr>
          <w:rFonts w:eastAsia="Times New Roman"/>
          <w:color w:val="1D2228"/>
          <w:szCs w:val="24"/>
        </w:rPr>
        <w:t>που είναι απλό; Δεν έχει</w:t>
      </w:r>
      <w:r w:rsidRPr="002B228E">
        <w:rPr>
          <w:rFonts w:eastAsia="Times New Roman"/>
          <w:color w:val="1D2228"/>
          <w:szCs w:val="24"/>
        </w:rPr>
        <w:t xml:space="preserve"> κανένα πρόβλημα πρακτικής εφαρμογής</w:t>
      </w:r>
      <w:r>
        <w:rPr>
          <w:rFonts w:eastAsia="Times New Roman"/>
          <w:color w:val="1D2228"/>
          <w:szCs w:val="24"/>
        </w:rPr>
        <w:t>. Μικρομεσαίε</w:t>
      </w:r>
      <w:r w:rsidRPr="002B228E">
        <w:rPr>
          <w:rFonts w:eastAsia="Times New Roman"/>
          <w:color w:val="1D2228"/>
          <w:szCs w:val="24"/>
        </w:rPr>
        <w:t>ς επιχειρήσ</w:t>
      </w:r>
      <w:r>
        <w:rPr>
          <w:rFonts w:eastAsia="Times New Roman"/>
          <w:color w:val="1D2228"/>
          <w:szCs w:val="24"/>
        </w:rPr>
        <w:t>εις,</w:t>
      </w:r>
      <w:r>
        <w:rPr>
          <w:rFonts w:eastAsia="Times New Roman"/>
          <w:color w:val="1D2228"/>
          <w:szCs w:val="24"/>
        </w:rPr>
        <w:t xml:space="preserve"> είναι</w:t>
      </w:r>
      <w:r>
        <w:rPr>
          <w:rFonts w:eastAsia="Times New Roman"/>
          <w:color w:val="1D2228"/>
          <w:szCs w:val="24"/>
        </w:rPr>
        <w:t xml:space="preserve"> μι</w:t>
      </w:r>
      <w:r w:rsidRPr="002B228E">
        <w:rPr>
          <w:rFonts w:eastAsia="Times New Roman"/>
          <w:color w:val="1D2228"/>
          <w:szCs w:val="24"/>
        </w:rPr>
        <w:t>α</w:t>
      </w:r>
      <w:r w:rsidRPr="002B228E">
        <w:rPr>
          <w:rFonts w:eastAsia="Times New Roman"/>
          <w:color w:val="1D2228"/>
          <w:szCs w:val="24"/>
        </w:rPr>
        <w:t xml:space="preserve"> πρόταση πολύ καθαρή</w:t>
      </w:r>
      <w:r>
        <w:rPr>
          <w:rFonts w:eastAsia="Times New Roman"/>
          <w:color w:val="1D2228"/>
          <w:szCs w:val="24"/>
        </w:rPr>
        <w:t xml:space="preserve">». </w:t>
      </w:r>
    </w:p>
    <w:p w14:paraId="12B6E9A3"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Μ</w:t>
      </w:r>
      <w:r>
        <w:rPr>
          <w:rFonts w:eastAsia="Times New Roman"/>
          <w:color w:val="1D2228"/>
          <w:szCs w:val="24"/>
        </w:rPr>
        <w:t>ί</w:t>
      </w:r>
      <w:r>
        <w:rPr>
          <w:rFonts w:eastAsia="Times New Roman"/>
          <w:color w:val="1D2228"/>
          <w:szCs w:val="24"/>
        </w:rPr>
        <w:t>α άλλη πρόταση πολύ καθαρή:</w:t>
      </w:r>
      <w:r w:rsidRPr="002B228E">
        <w:rPr>
          <w:rFonts w:eastAsia="Times New Roman"/>
          <w:color w:val="1D2228"/>
          <w:szCs w:val="24"/>
        </w:rPr>
        <w:t xml:space="preserve"> να βάλ</w:t>
      </w:r>
      <w:r>
        <w:rPr>
          <w:rFonts w:eastAsia="Times New Roman"/>
          <w:color w:val="1D2228"/>
          <w:szCs w:val="24"/>
        </w:rPr>
        <w:t>ετε πλαφόν στα</w:t>
      </w:r>
      <w:r w:rsidRPr="002B228E">
        <w:rPr>
          <w:rFonts w:eastAsia="Times New Roman"/>
          <w:color w:val="1D2228"/>
          <w:szCs w:val="24"/>
        </w:rPr>
        <w:t xml:space="preserve"> νομικά πρόσωπα</w:t>
      </w:r>
      <w:r>
        <w:rPr>
          <w:rFonts w:eastAsia="Times New Roman"/>
          <w:color w:val="1D2228"/>
          <w:szCs w:val="24"/>
        </w:rPr>
        <w:t>,</w:t>
      </w:r>
      <w:r w:rsidRPr="002B228E">
        <w:rPr>
          <w:rFonts w:eastAsia="Times New Roman"/>
          <w:color w:val="1D2228"/>
          <w:szCs w:val="24"/>
        </w:rPr>
        <w:t xml:space="preserve"> </w:t>
      </w:r>
      <w:r>
        <w:rPr>
          <w:rFonts w:eastAsia="Times New Roman"/>
          <w:color w:val="1D2228"/>
          <w:szCs w:val="24"/>
        </w:rPr>
        <w:t>τον τζίρο. Ε</w:t>
      </w:r>
      <w:r w:rsidRPr="002B228E">
        <w:rPr>
          <w:rFonts w:eastAsia="Times New Roman"/>
          <w:color w:val="1D2228"/>
          <w:szCs w:val="24"/>
        </w:rPr>
        <w:t xml:space="preserve">μείς το είχαμε βάλει το </w:t>
      </w:r>
      <w:r>
        <w:rPr>
          <w:rFonts w:eastAsia="Times New Roman"/>
          <w:color w:val="1D2228"/>
          <w:szCs w:val="24"/>
        </w:rPr>
        <w:t>20</w:t>
      </w:r>
      <w:r w:rsidRPr="002B228E">
        <w:rPr>
          <w:rFonts w:eastAsia="Times New Roman"/>
          <w:color w:val="1D2228"/>
          <w:szCs w:val="24"/>
        </w:rPr>
        <w:t xml:space="preserve">14 </w:t>
      </w:r>
      <w:r>
        <w:rPr>
          <w:rFonts w:eastAsia="Times New Roman"/>
          <w:color w:val="1D2228"/>
          <w:szCs w:val="24"/>
        </w:rPr>
        <w:t>-</w:t>
      </w:r>
      <w:r w:rsidRPr="002B228E">
        <w:rPr>
          <w:rFonts w:eastAsia="Times New Roman"/>
          <w:color w:val="1D2228"/>
          <w:szCs w:val="24"/>
        </w:rPr>
        <w:t>σας θυμίζω</w:t>
      </w:r>
      <w:r>
        <w:rPr>
          <w:rFonts w:eastAsia="Times New Roman"/>
          <w:color w:val="1D2228"/>
          <w:szCs w:val="24"/>
        </w:rPr>
        <w:t>-</w:t>
      </w:r>
      <w:r w:rsidRPr="002B228E">
        <w:rPr>
          <w:rFonts w:eastAsia="Times New Roman"/>
          <w:color w:val="1D2228"/>
          <w:szCs w:val="24"/>
        </w:rPr>
        <w:t xml:space="preserve"> και το καταργήσ</w:t>
      </w:r>
      <w:r>
        <w:rPr>
          <w:rFonts w:eastAsia="Times New Roman"/>
          <w:color w:val="1D2228"/>
          <w:szCs w:val="24"/>
        </w:rPr>
        <w:t>ατε εσείς τον Μάρτιο του 20</w:t>
      </w:r>
      <w:r w:rsidRPr="002B228E">
        <w:rPr>
          <w:rFonts w:eastAsia="Times New Roman"/>
          <w:color w:val="1D2228"/>
          <w:szCs w:val="24"/>
        </w:rPr>
        <w:t>15</w:t>
      </w:r>
      <w:r>
        <w:rPr>
          <w:rFonts w:eastAsia="Times New Roman"/>
          <w:color w:val="1D2228"/>
          <w:szCs w:val="24"/>
        </w:rPr>
        <w:t>. Κ</w:t>
      </w:r>
      <w:r w:rsidRPr="002B228E">
        <w:rPr>
          <w:rFonts w:eastAsia="Times New Roman"/>
          <w:color w:val="1D2228"/>
          <w:szCs w:val="24"/>
        </w:rPr>
        <w:t>αι μετά</w:t>
      </w:r>
      <w:r>
        <w:rPr>
          <w:rFonts w:eastAsia="Times New Roman"/>
          <w:color w:val="1D2228"/>
          <w:szCs w:val="24"/>
        </w:rPr>
        <w:t xml:space="preserve"> μας φέρατε με την </w:t>
      </w:r>
      <w:r w:rsidRPr="002B228E">
        <w:rPr>
          <w:rFonts w:eastAsia="Times New Roman"/>
          <w:color w:val="1D2228"/>
          <w:szCs w:val="24"/>
        </w:rPr>
        <w:t>πράξη νομοθετικού περιεχομένου την</w:t>
      </w:r>
      <w:r>
        <w:rPr>
          <w:rFonts w:eastAsia="Times New Roman"/>
          <w:color w:val="1D2228"/>
          <w:szCs w:val="24"/>
        </w:rPr>
        <w:t xml:space="preserve"> ρύθμιση</w:t>
      </w:r>
      <w:r w:rsidRPr="002B228E">
        <w:rPr>
          <w:rFonts w:eastAsia="Times New Roman"/>
          <w:color w:val="1D2228"/>
          <w:szCs w:val="24"/>
        </w:rPr>
        <w:t xml:space="preserve"> που </w:t>
      </w:r>
      <w:r>
        <w:rPr>
          <w:rFonts w:eastAsia="Times New Roman"/>
          <w:color w:val="1D2228"/>
          <w:szCs w:val="24"/>
        </w:rPr>
        <w:t>απ</w:t>
      </w:r>
      <w:r w:rsidRPr="002B228E">
        <w:rPr>
          <w:rFonts w:eastAsia="Times New Roman"/>
          <w:color w:val="1D2228"/>
          <w:szCs w:val="24"/>
        </w:rPr>
        <w:t>αλλάξατε μερικούς μεγ</w:t>
      </w:r>
      <w:r>
        <w:rPr>
          <w:rFonts w:eastAsia="Times New Roman"/>
          <w:color w:val="1D2228"/>
          <w:szCs w:val="24"/>
        </w:rPr>
        <w:t xml:space="preserve">αλόσχημους, διακόσιους πενήντα, έχει </w:t>
      </w:r>
      <w:r w:rsidRPr="002B228E">
        <w:rPr>
          <w:rFonts w:eastAsia="Times New Roman"/>
          <w:color w:val="1D2228"/>
          <w:szCs w:val="24"/>
        </w:rPr>
        <w:t>πει η κ</w:t>
      </w:r>
      <w:r>
        <w:rPr>
          <w:rFonts w:eastAsia="Times New Roman"/>
          <w:color w:val="1D2228"/>
          <w:szCs w:val="24"/>
        </w:rPr>
        <w:t>.</w:t>
      </w:r>
      <w:r w:rsidRPr="002B228E">
        <w:rPr>
          <w:rFonts w:eastAsia="Times New Roman"/>
          <w:color w:val="1D2228"/>
          <w:szCs w:val="24"/>
        </w:rPr>
        <w:t xml:space="preserve"> Βαλαβάνη</w:t>
      </w:r>
      <w:r>
        <w:rPr>
          <w:rFonts w:eastAsia="Times New Roman"/>
          <w:color w:val="1D2228"/>
          <w:szCs w:val="24"/>
        </w:rPr>
        <w:t>,</w:t>
      </w:r>
      <w:r w:rsidRPr="002B228E">
        <w:rPr>
          <w:rFonts w:eastAsia="Times New Roman"/>
          <w:color w:val="1D2228"/>
          <w:szCs w:val="24"/>
        </w:rPr>
        <w:t xml:space="preserve"> κατά τον απολογισμό </w:t>
      </w:r>
      <w:r>
        <w:rPr>
          <w:rFonts w:eastAsia="Times New Roman"/>
          <w:color w:val="1D2228"/>
          <w:szCs w:val="24"/>
        </w:rPr>
        <w:t>της,</w:t>
      </w:r>
      <w:r w:rsidRPr="002B228E">
        <w:rPr>
          <w:rFonts w:eastAsia="Times New Roman"/>
          <w:color w:val="1D2228"/>
          <w:szCs w:val="24"/>
        </w:rPr>
        <w:t xml:space="preserve"> από τα πρόστιμα για </w:t>
      </w:r>
      <w:r>
        <w:rPr>
          <w:rFonts w:eastAsia="Times New Roman"/>
          <w:color w:val="1D2228"/>
          <w:szCs w:val="24"/>
        </w:rPr>
        <w:t xml:space="preserve">το λαθρεμπόριο, εσείς και ο κ. </w:t>
      </w:r>
      <w:proofErr w:type="spellStart"/>
      <w:r>
        <w:rPr>
          <w:rFonts w:eastAsia="Times New Roman"/>
          <w:color w:val="1D2228"/>
          <w:szCs w:val="24"/>
        </w:rPr>
        <w:t>Τσακαλώτος</w:t>
      </w:r>
      <w:proofErr w:type="spellEnd"/>
      <w:r>
        <w:rPr>
          <w:rFonts w:eastAsia="Times New Roman"/>
          <w:color w:val="1D2228"/>
          <w:szCs w:val="24"/>
        </w:rPr>
        <w:t xml:space="preserve">, Αναπληρωτής Υπουργός ήταν τότε, </w:t>
      </w:r>
      <w:r w:rsidRPr="002B228E">
        <w:rPr>
          <w:rFonts w:eastAsia="Times New Roman"/>
          <w:color w:val="1D2228"/>
          <w:szCs w:val="24"/>
        </w:rPr>
        <w:t xml:space="preserve">δεν είναι άμοιρος </w:t>
      </w:r>
      <w:r>
        <w:rPr>
          <w:rFonts w:eastAsia="Times New Roman"/>
          <w:color w:val="1D2228"/>
          <w:szCs w:val="24"/>
        </w:rPr>
        <w:t>ευθυνών</w:t>
      </w:r>
      <w:r>
        <w:rPr>
          <w:rFonts w:eastAsia="Times New Roman"/>
          <w:color w:val="1D2228"/>
          <w:szCs w:val="24"/>
        </w:rPr>
        <w:t>.</w:t>
      </w:r>
    </w:p>
    <w:p w14:paraId="12B6E9A4"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Σ</w:t>
      </w:r>
      <w:r w:rsidRPr="002B228E">
        <w:rPr>
          <w:rFonts w:eastAsia="Times New Roman"/>
          <w:color w:val="1D2228"/>
          <w:szCs w:val="24"/>
        </w:rPr>
        <w:t>ας έχουμε κάνει</w:t>
      </w:r>
      <w:r>
        <w:rPr>
          <w:rFonts w:eastAsia="Times New Roman"/>
          <w:color w:val="1D2228"/>
          <w:szCs w:val="24"/>
        </w:rPr>
        <w:t>,</w:t>
      </w:r>
      <w:r>
        <w:rPr>
          <w:rFonts w:eastAsia="Times New Roman"/>
          <w:color w:val="1D2228"/>
          <w:szCs w:val="24"/>
        </w:rPr>
        <w:t xml:space="preserve"> λοιπόν, </w:t>
      </w:r>
      <w:r w:rsidRPr="002B228E">
        <w:rPr>
          <w:rFonts w:eastAsia="Times New Roman"/>
          <w:color w:val="1D2228"/>
          <w:szCs w:val="24"/>
        </w:rPr>
        <w:t xml:space="preserve">προτάσεις </w:t>
      </w:r>
      <w:r>
        <w:rPr>
          <w:rFonts w:eastAsia="Times New Roman"/>
          <w:color w:val="1D2228"/>
          <w:szCs w:val="24"/>
        </w:rPr>
        <w:t xml:space="preserve">να τα βελτιώσετε </w:t>
      </w:r>
      <w:r w:rsidRPr="002B228E">
        <w:rPr>
          <w:rFonts w:eastAsia="Times New Roman"/>
          <w:color w:val="1D2228"/>
          <w:szCs w:val="24"/>
        </w:rPr>
        <w:t>αυτά</w:t>
      </w:r>
      <w:r>
        <w:rPr>
          <w:rFonts w:eastAsia="Times New Roman"/>
          <w:color w:val="1D2228"/>
          <w:szCs w:val="24"/>
        </w:rPr>
        <w:t xml:space="preserve">, για να </w:t>
      </w:r>
      <w:r w:rsidRPr="002B228E">
        <w:rPr>
          <w:rFonts w:eastAsia="Times New Roman"/>
          <w:color w:val="1D2228"/>
          <w:szCs w:val="24"/>
        </w:rPr>
        <w:t>έχουν αποτέλεσμα</w:t>
      </w:r>
      <w:r>
        <w:rPr>
          <w:rFonts w:eastAsia="Times New Roman"/>
          <w:color w:val="1D2228"/>
          <w:szCs w:val="24"/>
        </w:rPr>
        <w:t xml:space="preserve">. Εμείς είπαμε και στην </w:t>
      </w:r>
      <w:r>
        <w:rPr>
          <w:rFonts w:eastAsia="Times New Roman"/>
          <w:color w:val="1D2228"/>
          <w:szCs w:val="24"/>
        </w:rPr>
        <w:t>ε</w:t>
      </w:r>
      <w:r>
        <w:rPr>
          <w:rFonts w:eastAsia="Times New Roman"/>
          <w:color w:val="1D2228"/>
          <w:szCs w:val="24"/>
        </w:rPr>
        <w:t xml:space="preserve">πιτροπή ότι </w:t>
      </w:r>
      <w:r w:rsidRPr="002B228E">
        <w:rPr>
          <w:rFonts w:eastAsia="Times New Roman"/>
          <w:color w:val="1D2228"/>
          <w:szCs w:val="24"/>
        </w:rPr>
        <w:t xml:space="preserve">ψηφίσαμε </w:t>
      </w:r>
      <w:r>
        <w:rPr>
          <w:rFonts w:eastAsia="Times New Roman"/>
          <w:color w:val="1D2228"/>
          <w:szCs w:val="24"/>
        </w:rPr>
        <w:t>«</w:t>
      </w:r>
      <w:r>
        <w:rPr>
          <w:rFonts w:eastAsia="Times New Roman"/>
          <w:color w:val="1D2228"/>
          <w:szCs w:val="24"/>
        </w:rPr>
        <w:t>ν</w:t>
      </w:r>
      <w:r w:rsidRPr="002B228E">
        <w:rPr>
          <w:rFonts w:eastAsia="Times New Roman"/>
          <w:color w:val="1D2228"/>
          <w:szCs w:val="24"/>
        </w:rPr>
        <w:t>αι</w:t>
      </w:r>
      <w:r>
        <w:rPr>
          <w:rFonts w:eastAsia="Times New Roman"/>
          <w:color w:val="1D2228"/>
          <w:szCs w:val="24"/>
        </w:rPr>
        <w:t>»</w:t>
      </w:r>
      <w:r w:rsidRPr="002B228E">
        <w:rPr>
          <w:rFonts w:eastAsia="Times New Roman"/>
          <w:color w:val="1D2228"/>
          <w:szCs w:val="24"/>
        </w:rPr>
        <w:t xml:space="preserve"> επί της αρχής</w:t>
      </w:r>
      <w:r>
        <w:rPr>
          <w:rFonts w:eastAsia="Times New Roman"/>
          <w:color w:val="1D2228"/>
          <w:szCs w:val="24"/>
        </w:rPr>
        <w:t>,</w:t>
      </w:r>
      <w:r w:rsidRPr="002B228E">
        <w:rPr>
          <w:rFonts w:eastAsia="Times New Roman"/>
          <w:color w:val="1D2228"/>
          <w:szCs w:val="24"/>
        </w:rPr>
        <w:t xml:space="preserve"> διότι θέλουμε ακόμα και </w:t>
      </w:r>
      <w:r>
        <w:rPr>
          <w:rFonts w:eastAsia="Times New Roman"/>
          <w:color w:val="1D2228"/>
          <w:szCs w:val="24"/>
        </w:rPr>
        <w:t xml:space="preserve">ένα ευρώ να ωφεληθεί </w:t>
      </w:r>
      <w:r w:rsidRPr="002B228E">
        <w:rPr>
          <w:rFonts w:eastAsia="Times New Roman"/>
          <w:color w:val="1D2228"/>
          <w:szCs w:val="24"/>
        </w:rPr>
        <w:t>ένας άνθρωπος</w:t>
      </w:r>
      <w:r>
        <w:rPr>
          <w:rFonts w:eastAsia="Times New Roman"/>
          <w:color w:val="1D2228"/>
          <w:szCs w:val="24"/>
        </w:rPr>
        <w:t xml:space="preserve"> ή μ</w:t>
      </w:r>
      <w:r>
        <w:rPr>
          <w:rFonts w:eastAsia="Times New Roman"/>
          <w:color w:val="1D2228"/>
          <w:szCs w:val="24"/>
        </w:rPr>
        <w:t>ί</w:t>
      </w:r>
      <w:r>
        <w:rPr>
          <w:rFonts w:eastAsia="Times New Roman"/>
          <w:color w:val="1D2228"/>
          <w:szCs w:val="24"/>
        </w:rPr>
        <w:t>α</w:t>
      </w:r>
      <w:r w:rsidRPr="002B228E">
        <w:rPr>
          <w:rFonts w:eastAsia="Times New Roman"/>
          <w:color w:val="1D2228"/>
          <w:szCs w:val="24"/>
        </w:rPr>
        <w:t xml:space="preserve"> </w:t>
      </w:r>
      <w:r w:rsidRPr="002B228E">
        <w:rPr>
          <w:rFonts w:eastAsia="Times New Roman"/>
          <w:color w:val="1D2228"/>
          <w:szCs w:val="24"/>
        </w:rPr>
        <w:lastRenderedPageBreak/>
        <w:t xml:space="preserve">μικρή χαραμάδα </w:t>
      </w:r>
      <w:r>
        <w:rPr>
          <w:rFonts w:eastAsia="Times New Roman"/>
          <w:color w:val="1D2228"/>
          <w:szCs w:val="24"/>
        </w:rPr>
        <w:t xml:space="preserve">ελπίδας να ανοίξει, </w:t>
      </w:r>
      <w:r w:rsidRPr="002B228E">
        <w:rPr>
          <w:rFonts w:eastAsia="Times New Roman"/>
          <w:color w:val="1D2228"/>
          <w:szCs w:val="24"/>
        </w:rPr>
        <w:t>να μην τον απογοητεύσουμ</w:t>
      </w:r>
      <w:r w:rsidRPr="002B228E">
        <w:rPr>
          <w:rFonts w:eastAsia="Times New Roman"/>
          <w:color w:val="1D2228"/>
          <w:szCs w:val="24"/>
        </w:rPr>
        <w:t>ε</w:t>
      </w:r>
      <w:r>
        <w:rPr>
          <w:rFonts w:eastAsia="Times New Roman"/>
          <w:color w:val="1D2228"/>
          <w:szCs w:val="24"/>
        </w:rPr>
        <w:t xml:space="preserve">. Αλλά </w:t>
      </w:r>
      <w:r w:rsidRPr="002B228E">
        <w:rPr>
          <w:rFonts w:eastAsia="Times New Roman"/>
          <w:color w:val="1D2228"/>
          <w:szCs w:val="24"/>
        </w:rPr>
        <w:t>οι ρυθμίσεις που φ</w:t>
      </w:r>
      <w:r>
        <w:rPr>
          <w:rFonts w:eastAsia="Times New Roman"/>
          <w:color w:val="1D2228"/>
          <w:szCs w:val="24"/>
        </w:rPr>
        <w:t xml:space="preserve">έρνετε </w:t>
      </w:r>
      <w:r w:rsidRPr="002B228E">
        <w:rPr>
          <w:rFonts w:eastAsia="Times New Roman"/>
          <w:color w:val="1D2228"/>
          <w:szCs w:val="24"/>
        </w:rPr>
        <w:t>είναι πολύ κατώτερ</w:t>
      </w:r>
      <w:r>
        <w:rPr>
          <w:rFonts w:eastAsia="Times New Roman"/>
          <w:color w:val="1D2228"/>
          <w:szCs w:val="24"/>
        </w:rPr>
        <w:t>ε</w:t>
      </w:r>
      <w:r w:rsidRPr="002B228E">
        <w:rPr>
          <w:rFonts w:eastAsia="Times New Roman"/>
          <w:color w:val="1D2228"/>
          <w:szCs w:val="24"/>
        </w:rPr>
        <w:t>ς των περιστάσεων</w:t>
      </w:r>
      <w:r>
        <w:rPr>
          <w:rFonts w:eastAsia="Times New Roman"/>
          <w:color w:val="1D2228"/>
          <w:szCs w:val="24"/>
        </w:rPr>
        <w:t xml:space="preserve">. </w:t>
      </w:r>
    </w:p>
    <w:p w14:paraId="12B6E9A5"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Ά</w:t>
      </w:r>
      <w:r>
        <w:rPr>
          <w:rFonts w:eastAsia="Times New Roman"/>
          <w:color w:val="1D2228"/>
          <w:szCs w:val="24"/>
        </w:rPr>
        <w:t xml:space="preserve">ρα, </w:t>
      </w:r>
      <w:r w:rsidRPr="002B228E">
        <w:rPr>
          <w:rFonts w:eastAsia="Times New Roman"/>
          <w:color w:val="1D2228"/>
          <w:szCs w:val="24"/>
        </w:rPr>
        <w:t>θα περιμένουμε μέχρι το τέλος της συζήτησης</w:t>
      </w:r>
      <w:r>
        <w:rPr>
          <w:rFonts w:eastAsia="Times New Roman"/>
          <w:color w:val="1D2228"/>
          <w:szCs w:val="24"/>
        </w:rPr>
        <w:t xml:space="preserve"> μην τυχόν, </w:t>
      </w:r>
      <w:r w:rsidRPr="002B228E">
        <w:rPr>
          <w:rFonts w:eastAsia="Times New Roman"/>
          <w:color w:val="1D2228"/>
          <w:szCs w:val="24"/>
        </w:rPr>
        <w:t>όπως μας είπε η κ</w:t>
      </w:r>
      <w:r>
        <w:rPr>
          <w:rFonts w:eastAsia="Times New Roman"/>
          <w:color w:val="1D2228"/>
          <w:szCs w:val="24"/>
        </w:rPr>
        <w:t>.</w:t>
      </w:r>
      <w:r w:rsidRPr="002B228E">
        <w:rPr>
          <w:rFonts w:eastAsia="Times New Roman"/>
          <w:color w:val="1D2228"/>
          <w:szCs w:val="24"/>
        </w:rPr>
        <w:t xml:space="preserve"> </w:t>
      </w:r>
      <w:proofErr w:type="spellStart"/>
      <w:r w:rsidRPr="002B228E">
        <w:rPr>
          <w:rFonts w:eastAsia="Times New Roman"/>
          <w:color w:val="1D2228"/>
          <w:szCs w:val="24"/>
        </w:rPr>
        <w:t>Παπαν</w:t>
      </w:r>
      <w:r>
        <w:rPr>
          <w:rFonts w:eastAsia="Times New Roman"/>
          <w:color w:val="1D2228"/>
          <w:szCs w:val="24"/>
        </w:rPr>
        <w:t>άτσιου</w:t>
      </w:r>
      <w:proofErr w:type="spellEnd"/>
      <w:r w:rsidRPr="002B228E">
        <w:rPr>
          <w:rFonts w:eastAsia="Times New Roman"/>
          <w:color w:val="1D2228"/>
          <w:szCs w:val="24"/>
        </w:rPr>
        <w:t xml:space="preserve"> και επειδή με ακούει και ο </w:t>
      </w:r>
      <w:proofErr w:type="spellStart"/>
      <w:r w:rsidRPr="002B228E">
        <w:rPr>
          <w:rFonts w:eastAsia="Times New Roman"/>
          <w:color w:val="1D2228"/>
          <w:szCs w:val="24"/>
        </w:rPr>
        <w:t>Τσακαλώτος</w:t>
      </w:r>
      <w:proofErr w:type="spellEnd"/>
      <w:r>
        <w:rPr>
          <w:rFonts w:eastAsia="Times New Roman"/>
          <w:color w:val="1D2228"/>
          <w:szCs w:val="24"/>
        </w:rPr>
        <w:t>,</w:t>
      </w:r>
      <w:r w:rsidRPr="002B228E">
        <w:rPr>
          <w:rFonts w:eastAsia="Times New Roman"/>
          <w:color w:val="1D2228"/>
          <w:szCs w:val="24"/>
        </w:rPr>
        <w:t xml:space="preserve"> έχει την πολιτική ισχύ ο </w:t>
      </w:r>
      <w:r>
        <w:rPr>
          <w:rFonts w:eastAsia="Times New Roman"/>
          <w:color w:val="1D2228"/>
          <w:szCs w:val="24"/>
        </w:rPr>
        <w:t>ίδιος απέναντι</w:t>
      </w:r>
      <w:r w:rsidRPr="002B228E">
        <w:rPr>
          <w:rFonts w:eastAsia="Times New Roman"/>
          <w:color w:val="1D2228"/>
          <w:szCs w:val="24"/>
        </w:rPr>
        <w:t xml:space="preserve"> στους δανειστέ</w:t>
      </w:r>
      <w:r w:rsidRPr="002B228E">
        <w:rPr>
          <w:rFonts w:eastAsia="Times New Roman"/>
          <w:color w:val="1D2228"/>
          <w:szCs w:val="24"/>
        </w:rPr>
        <w:t xml:space="preserve">ς και </w:t>
      </w:r>
      <w:r>
        <w:rPr>
          <w:rFonts w:eastAsia="Times New Roman"/>
          <w:color w:val="1D2228"/>
          <w:szCs w:val="24"/>
        </w:rPr>
        <w:t xml:space="preserve">στην ΑΑΔΕ </w:t>
      </w:r>
      <w:r w:rsidRPr="002B228E">
        <w:rPr>
          <w:rFonts w:eastAsia="Times New Roman"/>
          <w:color w:val="1D2228"/>
          <w:szCs w:val="24"/>
        </w:rPr>
        <w:t>να επιχειρηματολογήσει</w:t>
      </w:r>
      <w:r>
        <w:rPr>
          <w:rFonts w:eastAsia="Times New Roman"/>
          <w:color w:val="1D2228"/>
          <w:szCs w:val="24"/>
        </w:rPr>
        <w:t>,</w:t>
      </w:r>
      <w:r w:rsidRPr="002B228E">
        <w:rPr>
          <w:rFonts w:eastAsia="Times New Roman"/>
          <w:color w:val="1D2228"/>
          <w:szCs w:val="24"/>
        </w:rPr>
        <w:t xml:space="preserve"> γιατί για τις μικρές επιχειρήσεις</w:t>
      </w:r>
      <w:r>
        <w:rPr>
          <w:rFonts w:eastAsia="Times New Roman"/>
          <w:color w:val="1D2228"/>
          <w:szCs w:val="24"/>
        </w:rPr>
        <w:t>, τις ομόρρυθμες ετ</w:t>
      </w:r>
      <w:r w:rsidRPr="002B228E">
        <w:rPr>
          <w:rFonts w:eastAsia="Times New Roman"/>
          <w:color w:val="1D2228"/>
          <w:szCs w:val="24"/>
        </w:rPr>
        <w:t>αιρεί</w:t>
      </w:r>
      <w:r>
        <w:rPr>
          <w:rFonts w:eastAsia="Times New Roman"/>
          <w:color w:val="1D2228"/>
          <w:szCs w:val="24"/>
        </w:rPr>
        <w:t>ε</w:t>
      </w:r>
      <w:r w:rsidRPr="002B228E">
        <w:rPr>
          <w:rFonts w:eastAsia="Times New Roman"/>
          <w:color w:val="1D2228"/>
          <w:szCs w:val="24"/>
        </w:rPr>
        <w:t xml:space="preserve">ς </w:t>
      </w:r>
      <w:r>
        <w:rPr>
          <w:rFonts w:eastAsia="Times New Roman"/>
          <w:color w:val="1D2228"/>
          <w:szCs w:val="24"/>
        </w:rPr>
        <w:t>ή και τις ανώνυμες κεφαλαιουχικές μέχρι ένα επίπεδο τζίρου</w:t>
      </w:r>
      <w:r>
        <w:rPr>
          <w:rFonts w:eastAsia="Times New Roman"/>
          <w:color w:val="1D2228"/>
          <w:szCs w:val="24"/>
        </w:rPr>
        <w:t xml:space="preserve"> πιστεύουμε</w:t>
      </w:r>
      <w:r>
        <w:rPr>
          <w:rFonts w:eastAsia="Times New Roman"/>
          <w:color w:val="1D2228"/>
          <w:szCs w:val="24"/>
        </w:rPr>
        <w:t xml:space="preserve"> μπορεί να πάμε στις </w:t>
      </w:r>
      <w:proofErr w:type="spellStart"/>
      <w:r>
        <w:rPr>
          <w:rFonts w:eastAsia="Times New Roman"/>
          <w:color w:val="1D2228"/>
          <w:szCs w:val="24"/>
        </w:rPr>
        <w:t>εκατόν</w:t>
      </w:r>
      <w:proofErr w:type="spellEnd"/>
      <w:r>
        <w:rPr>
          <w:rFonts w:eastAsia="Times New Roman"/>
          <w:color w:val="1D2228"/>
          <w:szCs w:val="24"/>
        </w:rPr>
        <w:t xml:space="preserve"> είκοσι. Κ</w:t>
      </w:r>
      <w:r w:rsidRPr="002B228E">
        <w:rPr>
          <w:rFonts w:eastAsia="Times New Roman"/>
          <w:color w:val="1D2228"/>
          <w:szCs w:val="24"/>
        </w:rPr>
        <w:t>αι θα περιμένουμε να το κάν</w:t>
      </w:r>
      <w:r>
        <w:rPr>
          <w:rFonts w:eastAsia="Times New Roman"/>
          <w:color w:val="1D2228"/>
          <w:szCs w:val="24"/>
        </w:rPr>
        <w:t>ουμε.</w:t>
      </w:r>
    </w:p>
    <w:p w14:paraId="12B6E9A6" w14:textId="77777777" w:rsidR="00F81E5F" w:rsidRDefault="0022463A">
      <w:pPr>
        <w:spacing w:line="600" w:lineRule="auto"/>
        <w:ind w:firstLine="720"/>
        <w:contextualSpacing/>
        <w:jc w:val="both"/>
        <w:rPr>
          <w:rFonts w:eastAsia="Times New Roman"/>
          <w:color w:val="1D2228"/>
          <w:szCs w:val="24"/>
        </w:rPr>
      </w:pPr>
      <w:r w:rsidRPr="00B10CEE">
        <w:rPr>
          <w:rFonts w:eastAsia="Times New Roman"/>
          <w:color w:val="1D2228"/>
          <w:szCs w:val="24"/>
        </w:rPr>
        <w:t xml:space="preserve">(Στο σημείο αυτό </w:t>
      </w:r>
      <w:r w:rsidRPr="00B10CEE">
        <w:rPr>
          <w:rFonts w:eastAsia="Times New Roman"/>
          <w:color w:val="1D2228"/>
          <w:szCs w:val="24"/>
        </w:rPr>
        <w:t>κτυπάει προειδοποιητικά το κουδούνι λήξεως του χρόνου ομιλίας του κυρίου Βουλευτή)</w:t>
      </w:r>
    </w:p>
    <w:p w14:paraId="12B6E9A7"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Μ</w:t>
      </w:r>
      <w:r w:rsidRPr="002B228E">
        <w:rPr>
          <w:rFonts w:eastAsia="Times New Roman"/>
          <w:color w:val="1D2228"/>
          <w:szCs w:val="24"/>
        </w:rPr>
        <w:t>ισό λεπτό</w:t>
      </w:r>
      <w:r>
        <w:rPr>
          <w:rFonts w:eastAsia="Times New Roman"/>
          <w:color w:val="1D2228"/>
          <w:szCs w:val="24"/>
        </w:rPr>
        <w:t>, κύριε Πρόεδρε.</w:t>
      </w:r>
    </w:p>
    <w:p w14:paraId="12B6E9A8"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Γ</w:t>
      </w:r>
      <w:r>
        <w:rPr>
          <w:rFonts w:eastAsia="Times New Roman"/>
          <w:color w:val="1D2228"/>
          <w:szCs w:val="24"/>
        </w:rPr>
        <w:t xml:space="preserve">ια να </w:t>
      </w:r>
      <w:r w:rsidRPr="002B228E">
        <w:rPr>
          <w:rFonts w:eastAsia="Times New Roman"/>
          <w:color w:val="1D2228"/>
          <w:szCs w:val="24"/>
        </w:rPr>
        <w:t>κλείσω</w:t>
      </w:r>
      <w:r>
        <w:rPr>
          <w:rFonts w:eastAsia="Times New Roman"/>
          <w:color w:val="1D2228"/>
          <w:szCs w:val="24"/>
        </w:rPr>
        <w:t>,</w:t>
      </w:r>
      <w:r w:rsidRPr="002B228E">
        <w:rPr>
          <w:rFonts w:eastAsia="Times New Roman"/>
          <w:color w:val="1D2228"/>
          <w:szCs w:val="24"/>
        </w:rPr>
        <w:t xml:space="preserve"> </w:t>
      </w:r>
      <w:r>
        <w:rPr>
          <w:rFonts w:eastAsia="Times New Roman"/>
          <w:color w:val="1D2228"/>
          <w:szCs w:val="24"/>
        </w:rPr>
        <w:t>λ</w:t>
      </w:r>
      <w:r w:rsidRPr="002B228E">
        <w:rPr>
          <w:rFonts w:eastAsia="Times New Roman"/>
          <w:color w:val="1D2228"/>
          <w:szCs w:val="24"/>
        </w:rPr>
        <w:t>οιπόν</w:t>
      </w:r>
      <w:r>
        <w:rPr>
          <w:rFonts w:eastAsia="Times New Roman"/>
          <w:color w:val="1D2228"/>
          <w:szCs w:val="24"/>
        </w:rPr>
        <w:t>,</w:t>
      </w:r>
      <w:r w:rsidRPr="002B228E">
        <w:rPr>
          <w:rFonts w:eastAsia="Times New Roman"/>
          <w:color w:val="1D2228"/>
          <w:szCs w:val="24"/>
        </w:rPr>
        <w:t xml:space="preserve"> κυρίες και κύριοι συνάδελφοι</w:t>
      </w:r>
      <w:r>
        <w:rPr>
          <w:rFonts w:eastAsia="Times New Roman"/>
          <w:color w:val="1D2228"/>
          <w:szCs w:val="24"/>
        </w:rPr>
        <w:t xml:space="preserve">, πολλά θα </w:t>
      </w:r>
      <w:r w:rsidRPr="002B228E">
        <w:rPr>
          <w:rFonts w:eastAsia="Times New Roman"/>
          <w:color w:val="1D2228"/>
          <w:szCs w:val="24"/>
        </w:rPr>
        <w:t>μπορούσε να πει κ</w:t>
      </w:r>
      <w:r>
        <w:rPr>
          <w:rFonts w:eastAsia="Times New Roman"/>
          <w:color w:val="1D2228"/>
          <w:szCs w:val="24"/>
        </w:rPr>
        <w:t xml:space="preserve">ανένας με </w:t>
      </w:r>
      <w:r w:rsidRPr="002B228E">
        <w:rPr>
          <w:rFonts w:eastAsia="Times New Roman"/>
          <w:color w:val="1D2228"/>
          <w:szCs w:val="24"/>
        </w:rPr>
        <w:t>δύο σημεία</w:t>
      </w:r>
      <w:r>
        <w:rPr>
          <w:rFonts w:eastAsia="Times New Roman"/>
          <w:color w:val="1D2228"/>
          <w:szCs w:val="24"/>
        </w:rPr>
        <w:t xml:space="preserve"> θα αναφερθώ στην τροπολογία</w:t>
      </w:r>
      <w:r>
        <w:rPr>
          <w:rFonts w:eastAsia="Times New Roman"/>
          <w:color w:val="1D2228"/>
          <w:szCs w:val="24"/>
        </w:rPr>
        <w:t>. Το ένα είναι η τρ</w:t>
      </w:r>
      <w:r>
        <w:rPr>
          <w:rFonts w:eastAsia="Times New Roman"/>
          <w:color w:val="1D2228"/>
          <w:szCs w:val="24"/>
        </w:rPr>
        <w:t xml:space="preserve">οπολογία. </w:t>
      </w:r>
    </w:p>
    <w:p w14:paraId="12B6E9A9"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lastRenderedPageBreak/>
        <w:t>Η κ</w:t>
      </w:r>
      <w:r>
        <w:rPr>
          <w:rFonts w:eastAsia="Times New Roman"/>
          <w:color w:val="1D2228"/>
          <w:szCs w:val="24"/>
        </w:rPr>
        <w:t>.</w:t>
      </w:r>
      <w:r>
        <w:rPr>
          <w:rFonts w:eastAsia="Times New Roman"/>
          <w:color w:val="1D2228"/>
          <w:szCs w:val="24"/>
        </w:rPr>
        <w:t xml:space="preserve"> Γεννηματά, λοιπόν, παρεμβαίνοντας την Παρασκευή κατά τη </w:t>
      </w:r>
      <w:r w:rsidRPr="002B228E">
        <w:rPr>
          <w:rFonts w:eastAsia="Times New Roman"/>
          <w:color w:val="1D2228"/>
          <w:szCs w:val="24"/>
        </w:rPr>
        <w:t>συζήτηση της πρότασης μομφής</w:t>
      </w:r>
      <w:r>
        <w:rPr>
          <w:rFonts w:eastAsia="Times New Roman"/>
          <w:color w:val="1D2228"/>
          <w:szCs w:val="24"/>
        </w:rPr>
        <w:t>,</w:t>
      </w:r>
      <w:r w:rsidRPr="002B228E">
        <w:rPr>
          <w:rFonts w:eastAsia="Times New Roman"/>
          <w:color w:val="1D2228"/>
          <w:szCs w:val="24"/>
        </w:rPr>
        <w:t xml:space="preserve"> προκειμένου να επαναφέρει τη συζήτηση </w:t>
      </w:r>
      <w:r>
        <w:rPr>
          <w:rFonts w:eastAsia="Times New Roman"/>
          <w:color w:val="1D2228"/>
          <w:szCs w:val="24"/>
        </w:rPr>
        <w:t>σ</w:t>
      </w:r>
      <w:r w:rsidRPr="002B228E">
        <w:rPr>
          <w:rFonts w:eastAsia="Times New Roman"/>
          <w:color w:val="1D2228"/>
          <w:szCs w:val="24"/>
        </w:rPr>
        <w:t>τα πραγματικά προβλήματα της χώρας απέναντι στο τ</w:t>
      </w:r>
      <w:r>
        <w:rPr>
          <w:rFonts w:eastAsia="Times New Roman"/>
          <w:color w:val="1D2228"/>
          <w:szCs w:val="24"/>
        </w:rPr>
        <w:t xml:space="preserve">οξικό </w:t>
      </w:r>
      <w:r w:rsidRPr="002B228E">
        <w:rPr>
          <w:rFonts w:eastAsia="Times New Roman"/>
          <w:color w:val="1D2228"/>
          <w:szCs w:val="24"/>
        </w:rPr>
        <w:t>κλίμα</w:t>
      </w:r>
      <w:r>
        <w:rPr>
          <w:rFonts w:eastAsia="Times New Roman"/>
          <w:color w:val="1D2228"/>
          <w:szCs w:val="24"/>
        </w:rPr>
        <w:t>,</w:t>
      </w:r>
      <w:r w:rsidRPr="002B228E">
        <w:rPr>
          <w:rFonts w:eastAsia="Times New Roman"/>
          <w:color w:val="1D2228"/>
          <w:szCs w:val="24"/>
        </w:rPr>
        <w:t xml:space="preserve"> αυτό της </w:t>
      </w:r>
      <w:proofErr w:type="spellStart"/>
      <w:r>
        <w:rPr>
          <w:rFonts w:eastAsia="Times New Roman"/>
          <w:color w:val="1D2228"/>
          <w:szCs w:val="24"/>
        </w:rPr>
        <w:t>κοτε</w:t>
      </w:r>
      <w:r w:rsidRPr="002B228E">
        <w:rPr>
          <w:rFonts w:eastAsia="Times New Roman"/>
          <w:color w:val="1D2228"/>
          <w:szCs w:val="24"/>
        </w:rPr>
        <w:t>ρολογίας</w:t>
      </w:r>
      <w:proofErr w:type="spellEnd"/>
      <w:r>
        <w:rPr>
          <w:rFonts w:eastAsia="Times New Roman"/>
          <w:color w:val="1D2228"/>
          <w:szCs w:val="24"/>
        </w:rPr>
        <w:t>,</w:t>
      </w:r>
      <w:r w:rsidRPr="002B228E">
        <w:rPr>
          <w:rFonts w:eastAsia="Times New Roman"/>
          <w:color w:val="1D2228"/>
          <w:szCs w:val="24"/>
        </w:rPr>
        <w:t xml:space="preserve"> είπε</w:t>
      </w:r>
      <w:r>
        <w:rPr>
          <w:rFonts w:eastAsia="Times New Roman"/>
          <w:color w:val="1D2228"/>
          <w:szCs w:val="24"/>
        </w:rPr>
        <w:t>:</w:t>
      </w:r>
      <w:r w:rsidRPr="002B228E">
        <w:rPr>
          <w:rFonts w:eastAsia="Times New Roman"/>
          <w:color w:val="1D2228"/>
          <w:szCs w:val="24"/>
        </w:rPr>
        <w:t xml:space="preserve"> </w:t>
      </w:r>
      <w:r>
        <w:rPr>
          <w:rFonts w:eastAsia="Times New Roman"/>
          <w:color w:val="1D2228"/>
          <w:szCs w:val="24"/>
        </w:rPr>
        <w:t>«Αφήστε τα αυτά και ε</w:t>
      </w:r>
      <w:r w:rsidRPr="002B228E">
        <w:rPr>
          <w:rFonts w:eastAsia="Times New Roman"/>
          <w:color w:val="1D2228"/>
          <w:szCs w:val="24"/>
        </w:rPr>
        <w:t>λάτ</w:t>
      </w:r>
      <w:r w:rsidRPr="002B228E">
        <w:rPr>
          <w:rFonts w:eastAsia="Times New Roman"/>
          <w:color w:val="1D2228"/>
          <w:szCs w:val="24"/>
        </w:rPr>
        <w:t>ε εδώ να ψηφίσου</w:t>
      </w:r>
      <w:r>
        <w:rPr>
          <w:rFonts w:eastAsia="Times New Roman"/>
          <w:color w:val="1D2228"/>
          <w:szCs w:val="24"/>
        </w:rPr>
        <w:t>με πέντε</w:t>
      </w:r>
      <w:r w:rsidRPr="002B228E">
        <w:rPr>
          <w:rFonts w:eastAsia="Times New Roman"/>
          <w:color w:val="1D2228"/>
          <w:szCs w:val="24"/>
        </w:rPr>
        <w:t xml:space="preserve"> προτάσεις που αποτελούν μέρος των προτάσεων </w:t>
      </w:r>
      <w:r>
        <w:rPr>
          <w:rFonts w:eastAsia="Times New Roman"/>
          <w:color w:val="1D2228"/>
          <w:szCs w:val="24"/>
        </w:rPr>
        <w:t>νόμου που έχουμε καταθέσει στη Β</w:t>
      </w:r>
      <w:r w:rsidRPr="002B228E">
        <w:rPr>
          <w:rFonts w:eastAsia="Times New Roman"/>
          <w:color w:val="1D2228"/>
          <w:szCs w:val="24"/>
        </w:rPr>
        <w:t xml:space="preserve">ουλή και </w:t>
      </w:r>
      <w:r>
        <w:rPr>
          <w:rFonts w:eastAsia="Times New Roman"/>
          <w:color w:val="1D2228"/>
          <w:szCs w:val="24"/>
        </w:rPr>
        <w:t xml:space="preserve">που ο κ. </w:t>
      </w:r>
      <w:proofErr w:type="spellStart"/>
      <w:r>
        <w:rPr>
          <w:rFonts w:eastAsia="Times New Roman"/>
          <w:color w:val="1D2228"/>
          <w:szCs w:val="24"/>
        </w:rPr>
        <w:t>Βούτσης</w:t>
      </w:r>
      <w:proofErr w:type="spellEnd"/>
      <w:r>
        <w:rPr>
          <w:rFonts w:eastAsia="Times New Roman"/>
          <w:color w:val="1D2228"/>
          <w:szCs w:val="24"/>
        </w:rPr>
        <w:t xml:space="preserve"> σε συνεργασία με την Κ</w:t>
      </w:r>
      <w:r w:rsidRPr="002B228E">
        <w:rPr>
          <w:rFonts w:eastAsia="Times New Roman"/>
          <w:color w:val="1D2228"/>
          <w:szCs w:val="24"/>
        </w:rPr>
        <w:t>υβέρνηση</w:t>
      </w:r>
      <w:r>
        <w:rPr>
          <w:rFonts w:eastAsia="Times New Roman"/>
          <w:color w:val="1D2228"/>
          <w:szCs w:val="24"/>
        </w:rPr>
        <w:t>, κατά παράβαση του Κ</w:t>
      </w:r>
      <w:r w:rsidRPr="002B228E">
        <w:rPr>
          <w:rFonts w:eastAsia="Times New Roman"/>
          <w:color w:val="1D2228"/>
          <w:szCs w:val="24"/>
        </w:rPr>
        <w:t>ανονισμού</w:t>
      </w:r>
      <w:r>
        <w:rPr>
          <w:rFonts w:eastAsia="Times New Roman"/>
          <w:color w:val="1D2228"/>
          <w:szCs w:val="24"/>
        </w:rPr>
        <w:t>,</w:t>
      </w:r>
      <w:r w:rsidRPr="002B228E">
        <w:rPr>
          <w:rFonts w:eastAsia="Times New Roman"/>
          <w:color w:val="1D2228"/>
          <w:szCs w:val="24"/>
        </w:rPr>
        <w:t xml:space="preserve"> δεν </w:t>
      </w:r>
      <w:r>
        <w:rPr>
          <w:rFonts w:eastAsia="Times New Roman"/>
          <w:color w:val="1D2228"/>
          <w:szCs w:val="24"/>
        </w:rPr>
        <w:t xml:space="preserve">φέρνει </w:t>
      </w:r>
      <w:r w:rsidRPr="002B228E">
        <w:rPr>
          <w:rFonts w:eastAsia="Times New Roman"/>
          <w:color w:val="1D2228"/>
          <w:szCs w:val="24"/>
        </w:rPr>
        <w:t>να συζητήσουμε</w:t>
      </w:r>
      <w:r>
        <w:rPr>
          <w:rFonts w:eastAsia="Times New Roman"/>
          <w:color w:val="1D2228"/>
          <w:szCs w:val="24"/>
        </w:rPr>
        <w:t>».</w:t>
      </w:r>
    </w:p>
    <w:p w14:paraId="12B6E9AA"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Εγώ θυμάμαι και επί κ</w:t>
      </w:r>
      <w:r w:rsidRPr="002B228E">
        <w:rPr>
          <w:rFonts w:eastAsia="Times New Roman"/>
          <w:color w:val="1D2228"/>
          <w:szCs w:val="24"/>
        </w:rPr>
        <w:t>υβέρ</w:t>
      </w:r>
      <w:r>
        <w:rPr>
          <w:rFonts w:eastAsia="Times New Roman"/>
          <w:color w:val="1D2228"/>
          <w:szCs w:val="24"/>
        </w:rPr>
        <w:t xml:space="preserve">νησης Νέας </w:t>
      </w:r>
      <w:r>
        <w:rPr>
          <w:rFonts w:eastAsia="Times New Roman"/>
          <w:color w:val="1D2228"/>
          <w:szCs w:val="24"/>
        </w:rPr>
        <w:t>Δημοκρατίας και επί κ</w:t>
      </w:r>
      <w:r w:rsidRPr="002B228E">
        <w:rPr>
          <w:rFonts w:eastAsia="Times New Roman"/>
          <w:color w:val="1D2228"/>
          <w:szCs w:val="24"/>
        </w:rPr>
        <w:t xml:space="preserve">υβερνήσεων </w:t>
      </w:r>
      <w:r>
        <w:rPr>
          <w:rFonts w:eastAsia="Times New Roman"/>
          <w:color w:val="1D2228"/>
          <w:szCs w:val="24"/>
        </w:rPr>
        <w:t xml:space="preserve">δικών μας </w:t>
      </w:r>
      <w:r w:rsidRPr="002B228E">
        <w:rPr>
          <w:rFonts w:eastAsia="Times New Roman"/>
          <w:color w:val="1D2228"/>
          <w:szCs w:val="24"/>
        </w:rPr>
        <w:t>συζητούσαμε εδώ στη Βουλή πρ</w:t>
      </w:r>
      <w:r>
        <w:rPr>
          <w:rFonts w:eastAsia="Times New Roman"/>
          <w:color w:val="1D2228"/>
          <w:szCs w:val="24"/>
        </w:rPr>
        <w:t>ο</w:t>
      </w:r>
      <w:r w:rsidRPr="002B228E">
        <w:rPr>
          <w:rFonts w:eastAsia="Times New Roman"/>
          <w:color w:val="1D2228"/>
          <w:szCs w:val="24"/>
        </w:rPr>
        <w:t>τ</w:t>
      </w:r>
      <w:r>
        <w:rPr>
          <w:rFonts w:eastAsia="Times New Roman"/>
          <w:color w:val="1D2228"/>
          <w:szCs w:val="24"/>
        </w:rPr>
        <w:t>ά</w:t>
      </w:r>
      <w:r w:rsidRPr="002B228E">
        <w:rPr>
          <w:rFonts w:eastAsia="Times New Roman"/>
          <w:color w:val="1D2228"/>
          <w:szCs w:val="24"/>
        </w:rPr>
        <w:t>σ</w:t>
      </w:r>
      <w:r>
        <w:rPr>
          <w:rFonts w:eastAsia="Times New Roman"/>
          <w:color w:val="1D2228"/>
          <w:szCs w:val="24"/>
        </w:rPr>
        <w:t>εις</w:t>
      </w:r>
      <w:r w:rsidRPr="002B228E">
        <w:rPr>
          <w:rFonts w:eastAsia="Times New Roman"/>
          <w:color w:val="1D2228"/>
          <w:szCs w:val="24"/>
        </w:rPr>
        <w:t xml:space="preserve"> </w:t>
      </w:r>
      <w:r>
        <w:rPr>
          <w:rFonts w:eastAsia="Times New Roman"/>
          <w:color w:val="1D2228"/>
          <w:szCs w:val="24"/>
        </w:rPr>
        <w:t xml:space="preserve">της </w:t>
      </w:r>
      <w:r>
        <w:rPr>
          <w:rFonts w:eastAsia="Times New Roman"/>
          <w:color w:val="1D2228"/>
          <w:szCs w:val="24"/>
        </w:rPr>
        <w:t>Α</w:t>
      </w:r>
      <w:r w:rsidRPr="002B228E">
        <w:rPr>
          <w:rFonts w:eastAsia="Times New Roman"/>
          <w:color w:val="1D2228"/>
          <w:szCs w:val="24"/>
        </w:rPr>
        <w:t>ντιπολίτευσης</w:t>
      </w:r>
      <w:r>
        <w:rPr>
          <w:rFonts w:eastAsia="Times New Roman"/>
          <w:color w:val="1D2228"/>
          <w:szCs w:val="24"/>
        </w:rPr>
        <w:t>,</w:t>
      </w:r>
      <w:r w:rsidRPr="002B228E">
        <w:rPr>
          <w:rFonts w:eastAsia="Times New Roman"/>
          <w:color w:val="1D2228"/>
          <w:szCs w:val="24"/>
        </w:rPr>
        <w:t xml:space="preserve"> πρ</w:t>
      </w:r>
      <w:r>
        <w:rPr>
          <w:rFonts w:eastAsia="Times New Roman"/>
          <w:color w:val="1D2228"/>
          <w:szCs w:val="24"/>
        </w:rPr>
        <w:t>ο</w:t>
      </w:r>
      <w:r w:rsidRPr="002B228E">
        <w:rPr>
          <w:rFonts w:eastAsia="Times New Roman"/>
          <w:color w:val="1D2228"/>
          <w:szCs w:val="24"/>
        </w:rPr>
        <w:t>τ</w:t>
      </w:r>
      <w:r>
        <w:rPr>
          <w:rFonts w:eastAsia="Times New Roman"/>
          <w:color w:val="1D2228"/>
          <w:szCs w:val="24"/>
        </w:rPr>
        <w:t>ά</w:t>
      </w:r>
      <w:r w:rsidRPr="002B228E">
        <w:rPr>
          <w:rFonts w:eastAsia="Times New Roman"/>
          <w:color w:val="1D2228"/>
          <w:szCs w:val="24"/>
        </w:rPr>
        <w:t>σ</w:t>
      </w:r>
      <w:r>
        <w:rPr>
          <w:rFonts w:eastAsia="Times New Roman"/>
          <w:color w:val="1D2228"/>
          <w:szCs w:val="24"/>
        </w:rPr>
        <w:t>εις</w:t>
      </w:r>
      <w:r w:rsidRPr="002B228E">
        <w:rPr>
          <w:rFonts w:eastAsia="Times New Roman"/>
          <w:color w:val="1D2228"/>
          <w:szCs w:val="24"/>
        </w:rPr>
        <w:t xml:space="preserve"> νόμου</w:t>
      </w:r>
      <w:r>
        <w:rPr>
          <w:rFonts w:eastAsia="Times New Roman"/>
          <w:color w:val="1D2228"/>
          <w:szCs w:val="24"/>
        </w:rPr>
        <w:t>. Λοιπόν, δεν τις έφερε</w:t>
      </w:r>
      <w:r>
        <w:rPr>
          <w:rFonts w:eastAsia="Times New Roman"/>
          <w:color w:val="1D2228"/>
          <w:szCs w:val="24"/>
        </w:rPr>
        <w:t xml:space="preserve"> η Κυβέρνηση</w:t>
      </w:r>
      <w:r>
        <w:rPr>
          <w:rFonts w:eastAsia="Times New Roman"/>
          <w:color w:val="1D2228"/>
          <w:szCs w:val="24"/>
        </w:rPr>
        <w:t xml:space="preserve"> να τις </w:t>
      </w:r>
      <w:r w:rsidRPr="002B228E">
        <w:rPr>
          <w:rFonts w:eastAsia="Times New Roman"/>
          <w:color w:val="1D2228"/>
          <w:szCs w:val="24"/>
        </w:rPr>
        <w:t>συζητήσου</w:t>
      </w:r>
      <w:r>
        <w:rPr>
          <w:rFonts w:eastAsia="Times New Roman"/>
          <w:color w:val="1D2228"/>
          <w:szCs w:val="24"/>
        </w:rPr>
        <w:t xml:space="preserve">με και </w:t>
      </w:r>
      <w:r>
        <w:rPr>
          <w:rFonts w:eastAsia="Times New Roman"/>
          <w:color w:val="1D2228"/>
          <w:szCs w:val="24"/>
        </w:rPr>
        <w:t>επανέλαβε</w:t>
      </w:r>
      <w:r>
        <w:rPr>
          <w:rFonts w:eastAsia="Times New Roman"/>
          <w:color w:val="1D2228"/>
          <w:szCs w:val="24"/>
        </w:rPr>
        <w:t xml:space="preserve"> η κ</w:t>
      </w:r>
      <w:r>
        <w:rPr>
          <w:rFonts w:eastAsia="Times New Roman"/>
          <w:color w:val="1D2228"/>
          <w:szCs w:val="24"/>
        </w:rPr>
        <w:t>.</w:t>
      </w:r>
      <w:r>
        <w:rPr>
          <w:rFonts w:eastAsia="Times New Roman"/>
          <w:color w:val="1D2228"/>
          <w:szCs w:val="24"/>
        </w:rPr>
        <w:t xml:space="preserve"> Γεννηματά πέντε από τις σαράντα</w:t>
      </w:r>
      <w:r w:rsidRPr="002B228E">
        <w:rPr>
          <w:rFonts w:eastAsia="Times New Roman"/>
          <w:color w:val="1D2228"/>
          <w:szCs w:val="24"/>
        </w:rPr>
        <w:t xml:space="preserve"> προτάσεις μας που </w:t>
      </w:r>
      <w:r>
        <w:rPr>
          <w:rFonts w:eastAsia="Times New Roman"/>
          <w:color w:val="1D2228"/>
          <w:szCs w:val="24"/>
        </w:rPr>
        <w:t>έχουμε καταθέσει</w:t>
      </w:r>
      <w:r>
        <w:rPr>
          <w:rFonts w:eastAsia="Times New Roman"/>
          <w:color w:val="1D2228"/>
          <w:szCs w:val="24"/>
        </w:rPr>
        <w:t>:</w:t>
      </w:r>
    </w:p>
    <w:p w14:paraId="12B6E9AB" w14:textId="77777777" w:rsidR="00F81E5F" w:rsidRDefault="0022463A">
      <w:pPr>
        <w:spacing w:line="600" w:lineRule="auto"/>
        <w:ind w:firstLine="720"/>
        <w:contextualSpacing/>
        <w:jc w:val="both"/>
        <w:rPr>
          <w:rFonts w:eastAsia="Times New Roman"/>
          <w:color w:val="1D2228"/>
          <w:szCs w:val="24"/>
        </w:rPr>
      </w:pPr>
      <w:r w:rsidRPr="002B228E">
        <w:rPr>
          <w:rFonts w:eastAsia="Times New Roman"/>
          <w:color w:val="1D2228"/>
          <w:szCs w:val="24"/>
        </w:rPr>
        <w:t>Π</w:t>
      </w:r>
      <w:r w:rsidRPr="002B228E">
        <w:rPr>
          <w:rFonts w:eastAsia="Times New Roman"/>
          <w:color w:val="1D2228"/>
          <w:szCs w:val="24"/>
        </w:rPr>
        <w:t>ρώτον</w:t>
      </w:r>
      <w:r>
        <w:rPr>
          <w:rFonts w:eastAsia="Times New Roman"/>
          <w:color w:val="1D2228"/>
          <w:szCs w:val="24"/>
        </w:rPr>
        <w:t>,</w:t>
      </w:r>
      <w:r w:rsidRPr="002B228E">
        <w:rPr>
          <w:rFonts w:eastAsia="Times New Roman"/>
          <w:color w:val="1D2228"/>
          <w:szCs w:val="24"/>
        </w:rPr>
        <w:t xml:space="preserve"> την </w:t>
      </w:r>
      <w:r>
        <w:rPr>
          <w:rFonts w:eastAsia="Times New Roman"/>
          <w:color w:val="1D2228"/>
          <w:szCs w:val="24"/>
        </w:rPr>
        <w:t>έκ</w:t>
      </w:r>
      <w:r w:rsidRPr="002B228E">
        <w:rPr>
          <w:rFonts w:eastAsia="Times New Roman"/>
          <w:color w:val="1D2228"/>
          <w:szCs w:val="24"/>
        </w:rPr>
        <w:t>πτωση</w:t>
      </w:r>
      <w:r>
        <w:rPr>
          <w:rFonts w:eastAsia="Times New Roman"/>
          <w:color w:val="1D2228"/>
          <w:szCs w:val="24"/>
        </w:rPr>
        <w:t>,</w:t>
      </w:r>
      <w:r w:rsidRPr="002B228E">
        <w:rPr>
          <w:rFonts w:eastAsia="Times New Roman"/>
          <w:color w:val="1D2228"/>
          <w:szCs w:val="24"/>
        </w:rPr>
        <w:t xml:space="preserve"> να </w:t>
      </w:r>
      <w:r>
        <w:rPr>
          <w:rFonts w:eastAsia="Times New Roman"/>
          <w:color w:val="1D2228"/>
          <w:szCs w:val="24"/>
        </w:rPr>
        <w:t>μην μειωθεί το αφορολόγητο. Είναι π</w:t>
      </w:r>
      <w:r w:rsidRPr="002B228E">
        <w:rPr>
          <w:rFonts w:eastAsia="Times New Roman"/>
          <w:color w:val="1D2228"/>
          <w:szCs w:val="24"/>
        </w:rPr>
        <w:t>ρόταση νόμου</w:t>
      </w:r>
      <w:r>
        <w:rPr>
          <w:rFonts w:eastAsia="Times New Roman"/>
          <w:color w:val="1D2228"/>
          <w:szCs w:val="24"/>
        </w:rPr>
        <w:t xml:space="preserve"> -κύριε </w:t>
      </w:r>
      <w:proofErr w:type="spellStart"/>
      <w:r>
        <w:rPr>
          <w:rFonts w:eastAsia="Times New Roman"/>
          <w:color w:val="1D2228"/>
          <w:szCs w:val="24"/>
        </w:rPr>
        <w:t>Βρούτση</w:t>
      </w:r>
      <w:proofErr w:type="spellEnd"/>
      <w:r>
        <w:rPr>
          <w:rFonts w:eastAsia="Times New Roman"/>
          <w:color w:val="1D2228"/>
          <w:szCs w:val="24"/>
        </w:rPr>
        <w:t xml:space="preserve">, την έχουμε καταθέσει </w:t>
      </w:r>
      <w:r w:rsidRPr="002B228E">
        <w:rPr>
          <w:rFonts w:eastAsia="Times New Roman"/>
          <w:color w:val="1D2228"/>
          <w:szCs w:val="24"/>
        </w:rPr>
        <w:t>από το</w:t>
      </w:r>
      <w:r>
        <w:rPr>
          <w:rFonts w:eastAsia="Times New Roman"/>
          <w:color w:val="1D2228"/>
          <w:szCs w:val="24"/>
        </w:rPr>
        <w:t>ν</w:t>
      </w:r>
      <w:r w:rsidRPr="002B228E">
        <w:rPr>
          <w:rFonts w:eastAsia="Times New Roman"/>
          <w:color w:val="1D2228"/>
          <w:szCs w:val="24"/>
        </w:rPr>
        <w:t xml:space="preserve"> Νοέμβριο του </w:t>
      </w:r>
      <w:r>
        <w:rPr>
          <w:rFonts w:eastAsia="Times New Roman"/>
          <w:color w:val="1D2228"/>
          <w:szCs w:val="24"/>
        </w:rPr>
        <w:t>20</w:t>
      </w:r>
      <w:r w:rsidRPr="002B228E">
        <w:rPr>
          <w:rFonts w:eastAsia="Times New Roman"/>
          <w:color w:val="1D2228"/>
          <w:szCs w:val="24"/>
        </w:rPr>
        <w:t>18</w:t>
      </w:r>
      <w:r>
        <w:rPr>
          <w:rFonts w:eastAsia="Times New Roman"/>
          <w:color w:val="1D2228"/>
          <w:szCs w:val="24"/>
        </w:rPr>
        <w:t>, με έκθεση του Γ</w:t>
      </w:r>
      <w:r w:rsidRPr="002B228E">
        <w:rPr>
          <w:rFonts w:eastAsia="Times New Roman"/>
          <w:color w:val="1D2228"/>
          <w:szCs w:val="24"/>
        </w:rPr>
        <w:t xml:space="preserve">ενικού </w:t>
      </w:r>
      <w:r>
        <w:rPr>
          <w:rFonts w:eastAsia="Times New Roman"/>
          <w:color w:val="1D2228"/>
          <w:szCs w:val="24"/>
        </w:rPr>
        <w:t>Λ</w:t>
      </w:r>
      <w:r w:rsidRPr="002B228E">
        <w:rPr>
          <w:rFonts w:eastAsia="Times New Roman"/>
          <w:color w:val="1D2228"/>
          <w:szCs w:val="24"/>
        </w:rPr>
        <w:t>ογιστηρίου</w:t>
      </w:r>
      <w:r>
        <w:rPr>
          <w:rFonts w:eastAsia="Times New Roman"/>
          <w:color w:val="1D2228"/>
          <w:szCs w:val="24"/>
        </w:rPr>
        <w:t xml:space="preserve">, για να </w:t>
      </w:r>
      <w:r w:rsidRPr="002B228E">
        <w:rPr>
          <w:rFonts w:eastAsia="Times New Roman"/>
          <w:color w:val="1D2228"/>
          <w:szCs w:val="24"/>
        </w:rPr>
        <w:t xml:space="preserve">μην </w:t>
      </w:r>
      <w:r>
        <w:rPr>
          <w:rFonts w:eastAsia="Times New Roman"/>
          <w:color w:val="1D2228"/>
          <w:szCs w:val="24"/>
        </w:rPr>
        <w:t>μπερδευόσ</w:t>
      </w:r>
      <w:r w:rsidRPr="002B228E">
        <w:rPr>
          <w:rFonts w:eastAsia="Times New Roman"/>
          <w:color w:val="1D2228"/>
          <w:szCs w:val="24"/>
        </w:rPr>
        <w:t>αστε να γράφε</w:t>
      </w:r>
      <w:r>
        <w:rPr>
          <w:rFonts w:eastAsia="Times New Roman"/>
          <w:color w:val="1D2228"/>
          <w:szCs w:val="24"/>
        </w:rPr>
        <w:t>τε</w:t>
      </w:r>
      <w:r w:rsidRPr="002B228E">
        <w:rPr>
          <w:rFonts w:eastAsia="Times New Roman"/>
          <w:color w:val="1D2228"/>
          <w:szCs w:val="24"/>
        </w:rPr>
        <w:t xml:space="preserve"> το λέω</w:t>
      </w:r>
      <w:r>
        <w:rPr>
          <w:rFonts w:eastAsia="Times New Roman"/>
          <w:color w:val="1D2228"/>
          <w:szCs w:val="24"/>
        </w:rPr>
        <w:t>-</w:t>
      </w:r>
      <w:r>
        <w:rPr>
          <w:rFonts w:eastAsia="Times New Roman"/>
          <w:color w:val="1D2228"/>
          <w:szCs w:val="24"/>
        </w:rPr>
        <w:t>.</w:t>
      </w:r>
      <w:r w:rsidRPr="002B228E">
        <w:rPr>
          <w:rFonts w:eastAsia="Times New Roman"/>
          <w:color w:val="1D2228"/>
          <w:szCs w:val="24"/>
        </w:rPr>
        <w:t xml:space="preserve"> </w:t>
      </w:r>
    </w:p>
    <w:p w14:paraId="12B6E9AC"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lastRenderedPageBreak/>
        <w:t>Ν</w:t>
      </w:r>
      <w:r w:rsidRPr="002B228E">
        <w:rPr>
          <w:rFonts w:eastAsia="Times New Roman"/>
          <w:color w:val="1D2228"/>
          <w:szCs w:val="24"/>
        </w:rPr>
        <w:t xml:space="preserve">α </w:t>
      </w:r>
      <w:r>
        <w:rPr>
          <w:rFonts w:eastAsia="Times New Roman"/>
          <w:color w:val="1D2228"/>
          <w:szCs w:val="24"/>
        </w:rPr>
        <w:t>απ</w:t>
      </w:r>
      <w:r w:rsidRPr="002B228E">
        <w:rPr>
          <w:rFonts w:eastAsia="Times New Roman"/>
          <w:color w:val="1D2228"/>
          <w:szCs w:val="24"/>
        </w:rPr>
        <w:t xml:space="preserve">αλλάξουμε τους νέους επαγγελματίες </w:t>
      </w:r>
      <w:r w:rsidRPr="002B228E">
        <w:rPr>
          <w:rFonts w:eastAsia="Times New Roman"/>
          <w:color w:val="1D2228"/>
          <w:szCs w:val="24"/>
        </w:rPr>
        <w:t>από φόρους και εισφορές</w:t>
      </w:r>
      <w:r>
        <w:rPr>
          <w:rFonts w:eastAsia="Times New Roman"/>
          <w:color w:val="1D2228"/>
          <w:szCs w:val="24"/>
        </w:rPr>
        <w:t>.</w:t>
      </w:r>
    </w:p>
    <w:p w14:paraId="12B6E9AD"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Ε</w:t>
      </w:r>
      <w:r w:rsidRPr="002B228E">
        <w:rPr>
          <w:rFonts w:eastAsia="Times New Roman"/>
          <w:color w:val="1D2228"/>
          <w:szCs w:val="24"/>
        </w:rPr>
        <w:t>ίναι η πρόταση για να δώσουμε κίνητρα προσλήψεων</w:t>
      </w:r>
      <w:r>
        <w:rPr>
          <w:rFonts w:eastAsia="Times New Roman"/>
          <w:color w:val="1D2228"/>
          <w:szCs w:val="24"/>
        </w:rPr>
        <w:t>.</w:t>
      </w:r>
    </w:p>
    <w:p w14:paraId="12B6E9AE"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Ε</w:t>
      </w:r>
      <w:r w:rsidRPr="002B228E">
        <w:rPr>
          <w:rFonts w:eastAsia="Times New Roman"/>
          <w:color w:val="1D2228"/>
          <w:szCs w:val="24"/>
        </w:rPr>
        <w:t>ίναι η τρ</w:t>
      </w:r>
      <w:r>
        <w:rPr>
          <w:rFonts w:eastAsia="Times New Roman"/>
          <w:color w:val="1D2228"/>
          <w:szCs w:val="24"/>
        </w:rPr>
        <w:t xml:space="preserve">ιετής </w:t>
      </w:r>
      <w:r w:rsidRPr="002B228E">
        <w:rPr>
          <w:rFonts w:eastAsia="Times New Roman"/>
          <w:color w:val="1D2228"/>
          <w:szCs w:val="24"/>
        </w:rPr>
        <w:t>στεγαστική συνδρομή στα νέα ζευγάρια</w:t>
      </w:r>
      <w:r>
        <w:rPr>
          <w:rFonts w:eastAsia="Times New Roman"/>
          <w:color w:val="1D2228"/>
          <w:szCs w:val="24"/>
        </w:rPr>
        <w:t>. Ε</w:t>
      </w:r>
      <w:r w:rsidRPr="002B228E">
        <w:rPr>
          <w:rFonts w:eastAsia="Times New Roman"/>
          <w:color w:val="1D2228"/>
          <w:szCs w:val="24"/>
        </w:rPr>
        <w:t>ίναι η ελάχιστη σύνταξη τ</w:t>
      </w:r>
      <w:r>
        <w:rPr>
          <w:rFonts w:eastAsia="Times New Roman"/>
          <w:color w:val="1D2228"/>
          <w:szCs w:val="24"/>
        </w:rPr>
        <w:t xml:space="preserve">ων </w:t>
      </w:r>
      <w:r>
        <w:rPr>
          <w:rFonts w:eastAsia="Times New Roman"/>
          <w:color w:val="1D2228"/>
          <w:szCs w:val="24"/>
        </w:rPr>
        <w:t>500</w:t>
      </w:r>
      <w:r>
        <w:rPr>
          <w:rFonts w:eastAsia="Times New Roman"/>
          <w:color w:val="1D2228"/>
          <w:szCs w:val="24"/>
        </w:rPr>
        <w:t xml:space="preserve"> και των </w:t>
      </w:r>
      <w:r>
        <w:rPr>
          <w:rFonts w:eastAsia="Times New Roman"/>
          <w:color w:val="1D2228"/>
          <w:szCs w:val="24"/>
        </w:rPr>
        <w:t>700</w:t>
      </w:r>
      <w:r>
        <w:rPr>
          <w:rFonts w:eastAsia="Times New Roman"/>
          <w:color w:val="1D2228"/>
          <w:szCs w:val="24"/>
        </w:rPr>
        <w:t xml:space="preserve"> ευρώ</w:t>
      </w:r>
      <w:r>
        <w:rPr>
          <w:rFonts w:eastAsia="Times New Roman"/>
          <w:color w:val="1D2228"/>
          <w:szCs w:val="24"/>
        </w:rPr>
        <w:t xml:space="preserve"> στα ζευγάρια</w:t>
      </w:r>
      <w:r>
        <w:rPr>
          <w:rFonts w:eastAsia="Times New Roman"/>
          <w:color w:val="1D2228"/>
          <w:szCs w:val="24"/>
        </w:rPr>
        <w:t xml:space="preserve">. </w:t>
      </w:r>
    </w:p>
    <w:p w14:paraId="12B6E9AF"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Ε</w:t>
      </w:r>
      <w:r w:rsidRPr="002B228E">
        <w:rPr>
          <w:rFonts w:eastAsia="Times New Roman"/>
          <w:color w:val="1D2228"/>
          <w:szCs w:val="24"/>
        </w:rPr>
        <w:t xml:space="preserve">ίναι </w:t>
      </w:r>
      <w:r>
        <w:rPr>
          <w:rFonts w:eastAsia="Times New Roman"/>
          <w:color w:val="1D2228"/>
          <w:szCs w:val="24"/>
        </w:rPr>
        <w:t>να μειώσουμε τον</w:t>
      </w:r>
      <w:r w:rsidRPr="002B228E">
        <w:rPr>
          <w:rFonts w:eastAsia="Times New Roman"/>
          <w:color w:val="1D2228"/>
          <w:szCs w:val="24"/>
        </w:rPr>
        <w:t xml:space="preserve"> φορολογικό συντελεστή</w:t>
      </w:r>
      <w:r w:rsidRPr="002B228E">
        <w:rPr>
          <w:rFonts w:eastAsia="Times New Roman"/>
          <w:color w:val="1D2228"/>
          <w:szCs w:val="24"/>
        </w:rPr>
        <w:t xml:space="preserve"> για τα αγροτικά εισοδήματα και </w:t>
      </w:r>
      <w:r>
        <w:rPr>
          <w:rFonts w:eastAsia="Times New Roman"/>
          <w:color w:val="1D2228"/>
          <w:szCs w:val="24"/>
        </w:rPr>
        <w:t>να δώσουμε κίνητρα</w:t>
      </w:r>
      <w:r w:rsidRPr="002B228E">
        <w:rPr>
          <w:rFonts w:eastAsia="Times New Roman"/>
          <w:color w:val="1D2228"/>
          <w:szCs w:val="24"/>
        </w:rPr>
        <w:t xml:space="preserve"> στους </w:t>
      </w:r>
      <w:r>
        <w:rPr>
          <w:rFonts w:eastAsia="Times New Roman"/>
          <w:color w:val="1D2228"/>
          <w:szCs w:val="24"/>
        </w:rPr>
        <w:t>σ</w:t>
      </w:r>
      <w:r w:rsidRPr="002B228E">
        <w:rPr>
          <w:rFonts w:eastAsia="Times New Roman"/>
          <w:color w:val="1D2228"/>
          <w:szCs w:val="24"/>
        </w:rPr>
        <w:t>υνεταιρισμούς και στ</w:t>
      </w:r>
      <w:r>
        <w:rPr>
          <w:rFonts w:eastAsia="Times New Roman"/>
          <w:color w:val="1D2228"/>
          <w:szCs w:val="24"/>
        </w:rPr>
        <w:t>ι</w:t>
      </w:r>
      <w:r w:rsidRPr="002B228E">
        <w:rPr>
          <w:rFonts w:eastAsia="Times New Roman"/>
          <w:color w:val="1D2228"/>
          <w:szCs w:val="24"/>
        </w:rPr>
        <w:t>ς ομάδες παραγωγών</w:t>
      </w:r>
      <w:r>
        <w:rPr>
          <w:rFonts w:eastAsia="Times New Roman"/>
          <w:color w:val="1D2228"/>
          <w:szCs w:val="24"/>
        </w:rPr>
        <w:t xml:space="preserve">. </w:t>
      </w:r>
    </w:p>
    <w:p w14:paraId="12B6E9B0"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Τ</w:t>
      </w:r>
      <w:r w:rsidRPr="002B228E">
        <w:rPr>
          <w:rFonts w:eastAsia="Times New Roman"/>
          <w:color w:val="1D2228"/>
          <w:szCs w:val="24"/>
        </w:rPr>
        <w:t xml:space="preserve">ην έχετε στα χέρια </w:t>
      </w:r>
      <w:r>
        <w:rPr>
          <w:rFonts w:eastAsia="Times New Roman"/>
          <w:color w:val="1D2228"/>
          <w:szCs w:val="24"/>
        </w:rPr>
        <w:t xml:space="preserve">σας. Αν </w:t>
      </w:r>
      <w:r w:rsidRPr="002B228E">
        <w:rPr>
          <w:rFonts w:eastAsia="Times New Roman"/>
          <w:color w:val="1D2228"/>
          <w:szCs w:val="24"/>
        </w:rPr>
        <w:t>ανατρέξτε στα αρχεία της Β</w:t>
      </w:r>
      <w:r>
        <w:rPr>
          <w:rFonts w:eastAsia="Times New Roman"/>
          <w:color w:val="1D2228"/>
          <w:szCs w:val="24"/>
        </w:rPr>
        <w:t>ουλής, υπάρχουν και οι σχετικές ε</w:t>
      </w:r>
      <w:r w:rsidRPr="002B228E">
        <w:rPr>
          <w:rFonts w:eastAsia="Times New Roman"/>
          <w:color w:val="1D2228"/>
          <w:szCs w:val="24"/>
        </w:rPr>
        <w:t>κθέσεις</w:t>
      </w:r>
      <w:r>
        <w:rPr>
          <w:rFonts w:eastAsia="Times New Roman"/>
          <w:color w:val="1D2228"/>
          <w:szCs w:val="24"/>
        </w:rPr>
        <w:t xml:space="preserve"> του Γενικού Λογιστηρίου του Κράτους</w:t>
      </w:r>
      <w:r>
        <w:rPr>
          <w:rFonts w:eastAsia="Times New Roman"/>
          <w:color w:val="1D2228"/>
          <w:szCs w:val="24"/>
        </w:rPr>
        <w:t>.</w:t>
      </w:r>
    </w:p>
    <w:p w14:paraId="12B6E9B1"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Κ</w:t>
      </w:r>
      <w:r w:rsidRPr="002B228E">
        <w:rPr>
          <w:rFonts w:eastAsia="Times New Roman"/>
          <w:color w:val="1D2228"/>
          <w:szCs w:val="24"/>
        </w:rPr>
        <w:t>αι τελειώνω με το</w:t>
      </w:r>
      <w:r>
        <w:rPr>
          <w:rFonts w:eastAsia="Times New Roman"/>
          <w:color w:val="1D2228"/>
          <w:szCs w:val="24"/>
        </w:rPr>
        <w:t>ύτο. Μ</w:t>
      </w:r>
      <w:r>
        <w:rPr>
          <w:rFonts w:eastAsia="Times New Roman"/>
          <w:color w:val="1D2228"/>
          <w:szCs w:val="24"/>
        </w:rPr>
        <w:t xml:space="preserve">ου έκανε </w:t>
      </w:r>
      <w:r w:rsidRPr="002B228E">
        <w:rPr>
          <w:rFonts w:eastAsia="Times New Roman"/>
          <w:color w:val="1D2228"/>
          <w:szCs w:val="24"/>
        </w:rPr>
        <w:t xml:space="preserve">εντύπωση ότι οι </w:t>
      </w:r>
      <w:r>
        <w:rPr>
          <w:rFonts w:eastAsia="Times New Roman"/>
          <w:color w:val="1D2228"/>
          <w:szCs w:val="24"/>
        </w:rPr>
        <w:t>Υ</w:t>
      </w:r>
      <w:r w:rsidRPr="002B228E">
        <w:rPr>
          <w:rFonts w:eastAsia="Times New Roman"/>
          <w:color w:val="1D2228"/>
          <w:szCs w:val="24"/>
        </w:rPr>
        <w:t xml:space="preserve">πουργοί που </w:t>
      </w:r>
      <w:proofErr w:type="spellStart"/>
      <w:r w:rsidRPr="002B228E">
        <w:rPr>
          <w:rFonts w:eastAsia="Times New Roman"/>
          <w:color w:val="1D2228"/>
          <w:szCs w:val="24"/>
        </w:rPr>
        <w:t>παρενέβησαν</w:t>
      </w:r>
      <w:proofErr w:type="spellEnd"/>
      <w:r w:rsidRPr="002B228E">
        <w:rPr>
          <w:rFonts w:eastAsia="Times New Roman"/>
          <w:color w:val="1D2228"/>
          <w:szCs w:val="24"/>
        </w:rPr>
        <w:t xml:space="preserve"> πριν τους </w:t>
      </w:r>
      <w:r>
        <w:rPr>
          <w:rFonts w:eastAsia="Times New Roman"/>
          <w:color w:val="1D2228"/>
          <w:szCs w:val="24"/>
        </w:rPr>
        <w:t>ε</w:t>
      </w:r>
      <w:r w:rsidRPr="002B228E">
        <w:rPr>
          <w:rFonts w:eastAsia="Times New Roman"/>
          <w:color w:val="1D2228"/>
          <w:szCs w:val="24"/>
        </w:rPr>
        <w:t xml:space="preserve">ισηγητές </w:t>
      </w:r>
      <w:r>
        <w:rPr>
          <w:rFonts w:eastAsia="Times New Roman"/>
          <w:color w:val="1D2228"/>
          <w:szCs w:val="24"/>
        </w:rPr>
        <w:t>δεν αναφέρθηκαν στην τροπολογία του Υπουργείου Πολιτισμού και Α</w:t>
      </w:r>
      <w:r w:rsidRPr="002B228E">
        <w:rPr>
          <w:rFonts w:eastAsia="Times New Roman"/>
          <w:color w:val="1D2228"/>
          <w:szCs w:val="24"/>
        </w:rPr>
        <w:t>θλητισμού</w:t>
      </w:r>
      <w:r>
        <w:rPr>
          <w:rFonts w:eastAsia="Times New Roman"/>
          <w:color w:val="1D2228"/>
          <w:szCs w:val="24"/>
        </w:rPr>
        <w:t xml:space="preserve"> για τα πολιτιστικά μνημεία</w:t>
      </w:r>
      <w:r>
        <w:rPr>
          <w:rFonts w:eastAsia="Times New Roman"/>
          <w:color w:val="1D2228"/>
          <w:szCs w:val="24"/>
        </w:rPr>
        <w:t xml:space="preserve">. Φαντάζομαι, οι </w:t>
      </w:r>
      <w:r>
        <w:rPr>
          <w:rFonts w:eastAsia="Times New Roman"/>
          <w:color w:val="1D2228"/>
          <w:szCs w:val="24"/>
        </w:rPr>
        <w:lastRenderedPageBreak/>
        <w:t xml:space="preserve">συνάδελφοι του ΣΥΡΙΖΑ την έχετε στα χέρια σας. </w:t>
      </w:r>
      <w:r w:rsidRPr="002B228E">
        <w:rPr>
          <w:rFonts w:eastAsia="Times New Roman"/>
          <w:color w:val="1D2228"/>
          <w:szCs w:val="24"/>
        </w:rPr>
        <w:t>Ε</w:t>
      </w:r>
      <w:r>
        <w:rPr>
          <w:rFonts w:eastAsia="Times New Roman"/>
          <w:color w:val="1D2228"/>
          <w:szCs w:val="24"/>
        </w:rPr>
        <w:t>λπίζω να έχει να έρθει</w:t>
      </w:r>
      <w:r>
        <w:rPr>
          <w:rFonts w:eastAsia="Times New Roman"/>
          <w:color w:val="1D2228"/>
          <w:szCs w:val="24"/>
        </w:rPr>
        <w:t xml:space="preserve"> η κυρία Υπουργός να την παρουσιάσει, η</w:t>
      </w:r>
      <w:r w:rsidRPr="002B228E">
        <w:rPr>
          <w:rFonts w:eastAsia="Times New Roman"/>
          <w:color w:val="1D2228"/>
          <w:szCs w:val="24"/>
        </w:rPr>
        <w:t xml:space="preserve"> κ</w:t>
      </w:r>
      <w:r>
        <w:rPr>
          <w:rFonts w:eastAsia="Times New Roman"/>
          <w:color w:val="1D2228"/>
          <w:szCs w:val="24"/>
        </w:rPr>
        <w:t>.</w:t>
      </w:r>
      <w:r w:rsidRPr="002B228E">
        <w:rPr>
          <w:rFonts w:eastAsia="Times New Roman"/>
          <w:color w:val="1D2228"/>
          <w:szCs w:val="24"/>
        </w:rPr>
        <w:t xml:space="preserve"> Μυρσίνη Ζορμπά</w:t>
      </w:r>
      <w:r>
        <w:rPr>
          <w:rFonts w:eastAsia="Times New Roman"/>
          <w:color w:val="1D2228"/>
          <w:szCs w:val="24"/>
        </w:rPr>
        <w:t>,</w:t>
      </w:r>
      <w:r w:rsidRPr="002B228E">
        <w:rPr>
          <w:rFonts w:eastAsia="Times New Roman"/>
          <w:color w:val="1D2228"/>
          <w:szCs w:val="24"/>
        </w:rPr>
        <w:t xml:space="preserve"> η οποία δεν </w:t>
      </w:r>
      <w:r>
        <w:rPr>
          <w:rFonts w:eastAsia="Times New Roman"/>
          <w:color w:val="1D2228"/>
          <w:szCs w:val="24"/>
        </w:rPr>
        <w:t xml:space="preserve">κατάλαβε </w:t>
      </w:r>
      <w:r w:rsidRPr="002B228E">
        <w:rPr>
          <w:rFonts w:eastAsia="Times New Roman"/>
          <w:color w:val="1D2228"/>
          <w:szCs w:val="24"/>
        </w:rPr>
        <w:t>σε ποια Κυβέρνηση μπήκε</w:t>
      </w:r>
      <w:r>
        <w:rPr>
          <w:rFonts w:eastAsia="Times New Roman"/>
          <w:color w:val="1D2228"/>
          <w:szCs w:val="24"/>
        </w:rPr>
        <w:t>.</w:t>
      </w:r>
      <w:r w:rsidRPr="002B228E">
        <w:rPr>
          <w:rFonts w:eastAsia="Times New Roman"/>
          <w:color w:val="1D2228"/>
          <w:szCs w:val="24"/>
        </w:rPr>
        <w:t xml:space="preserve"> </w:t>
      </w:r>
    </w:p>
    <w:p w14:paraId="12B6E9B2"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 xml:space="preserve">Διότι, όταν καταγγείλαμε, κυρίες και κύριοι συνάδελφοι, ότι ο κ. </w:t>
      </w:r>
      <w:proofErr w:type="spellStart"/>
      <w:r>
        <w:rPr>
          <w:rFonts w:eastAsia="Times New Roman"/>
          <w:color w:val="1D2228"/>
          <w:szCs w:val="24"/>
        </w:rPr>
        <w:t>Τσακαλώτος</w:t>
      </w:r>
      <w:proofErr w:type="spellEnd"/>
      <w:r>
        <w:rPr>
          <w:rFonts w:eastAsia="Times New Roman"/>
          <w:color w:val="1D2228"/>
          <w:szCs w:val="24"/>
        </w:rPr>
        <w:t xml:space="preserve"> με υπογραφή του μεταβίβασε τα </w:t>
      </w:r>
      <w:r>
        <w:rPr>
          <w:rFonts w:eastAsia="Times New Roman"/>
          <w:color w:val="1D2228"/>
          <w:szCs w:val="24"/>
        </w:rPr>
        <w:t xml:space="preserve">δέκα χιλιάδες </w:t>
      </w:r>
      <w:proofErr w:type="spellStart"/>
      <w:r>
        <w:rPr>
          <w:rFonts w:eastAsia="Times New Roman"/>
          <w:color w:val="1D2228"/>
          <w:szCs w:val="24"/>
        </w:rPr>
        <w:t>εκατόν</w:t>
      </w:r>
      <w:proofErr w:type="spellEnd"/>
      <w:r>
        <w:rPr>
          <w:rFonts w:eastAsia="Times New Roman"/>
          <w:color w:val="1D2228"/>
          <w:szCs w:val="24"/>
        </w:rPr>
        <w:t xml:space="preserve"> δεκαεννιά </w:t>
      </w:r>
      <w:r>
        <w:rPr>
          <w:rFonts w:eastAsia="Times New Roman"/>
          <w:color w:val="1D2228"/>
          <w:szCs w:val="24"/>
        </w:rPr>
        <w:t>ακ</w:t>
      </w:r>
      <w:r w:rsidRPr="002B228E">
        <w:rPr>
          <w:rFonts w:eastAsia="Times New Roman"/>
          <w:color w:val="1D2228"/>
          <w:szCs w:val="24"/>
        </w:rPr>
        <w:t xml:space="preserve">ίνητα του </w:t>
      </w:r>
      <w:r w:rsidRPr="002B228E">
        <w:rPr>
          <w:rFonts w:eastAsia="Times New Roman"/>
          <w:color w:val="1D2228"/>
          <w:szCs w:val="24"/>
        </w:rPr>
        <w:t>ελληνι</w:t>
      </w:r>
      <w:r>
        <w:rPr>
          <w:rFonts w:eastAsia="Times New Roman"/>
          <w:color w:val="1D2228"/>
          <w:szCs w:val="24"/>
        </w:rPr>
        <w:t xml:space="preserve">κού δημοσίου στο </w:t>
      </w:r>
      <w:proofErr w:type="spellStart"/>
      <w:r>
        <w:rPr>
          <w:rFonts w:eastAsia="Times New Roman"/>
          <w:color w:val="1D2228"/>
          <w:szCs w:val="24"/>
        </w:rPr>
        <w:t>υ</w:t>
      </w:r>
      <w:r w:rsidRPr="002B228E">
        <w:rPr>
          <w:rFonts w:eastAsia="Times New Roman"/>
          <w:color w:val="1D2228"/>
          <w:szCs w:val="24"/>
        </w:rPr>
        <w:t>περταμείο</w:t>
      </w:r>
      <w:proofErr w:type="spellEnd"/>
      <w:r>
        <w:rPr>
          <w:rFonts w:eastAsia="Times New Roman"/>
          <w:color w:val="1D2228"/>
          <w:szCs w:val="24"/>
        </w:rPr>
        <w:t>, η κ</w:t>
      </w:r>
      <w:r>
        <w:rPr>
          <w:rFonts w:eastAsia="Times New Roman"/>
          <w:color w:val="1D2228"/>
          <w:szCs w:val="24"/>
        </w:rPr>
        <w:t>.</w:t>
      </w:r>
      <w:r>
        <w:rPr>
          <w:rFonts w:eastAsia="Times New Roman"/>
          <w:color w:val="1D2228"/>
          <w:szCs w:val="24"/>
        </w:rPr>
        <w:t xml:space="preserve"> Ζορμπά έλεγε ότι είναι κατοχυρωμένα τα ακίνητα που ανήκουν σ</w:t>
      </w:r>
      <w:r w:rsidRPr="002B228E">
        <w:rPr>
          <w:rFonts w:eastAsia="Times New Roman"/>
          <w:color w:val="1D2228"/>
          <w:szCs w:val="24"/>
        </w:rPr>
        <w:t>το Υπουργείο Πολιτισμού και</w:t>
      </w:r>
      <w:r>
        <w:rPr>
          <w:rFonts w:eastAsia="Times New Roman"/>
          <w:color w:val="1D2228"/>
          <w:szCs w:val="24"/>
        </w:rPr>
        <w:t xml:space="preserve"> οι</w:t>
      </w:r>
      <w:r w:rsidRPr="002B228E">
        <w:rPr>
          <w:rFonts w:eastAsia="Times New Roman"/>
          <w:color w:val="1D2228"/>
          <w:szCs w:val="24"/>
        </w:rPr>
        <w:t xml:space="preserve"> αρχαιολογικοί χώροι</w:t>
      </w:r>
      <w:r>
        <w:rPr>
          <w:rFonts w:eastAsia="Times New Roman"/>
          <w:color w:val="1D2228"/>
          <w:szCs w:val="24"/>
        </w:rPr>
        <w:t xml:space="preserve"> και μετά από έρευνα είπε </w:t>
      </w:r>
      <w:r w:rsidRPr="002B228E">
        <w:rPr>
          <w:rFonts w:eastAsia="Times New Roman"/>
          <w:color w:val="1D2228"/>
          <w:szCs w:val="24"/>
        </w:rPr>
        <w:t xml:space="preserve">ότι </w:t>
      </w:r>
      <w:r>
        <w:rPr>
          <w:rFonts w:eastAsia="Times New Roman"/>
          <w:color w:val="1D2228"/>
          <w:szCs w:val="24"/>
        </w:rPr>
        <w:t xml:space="preserve">αφαίρεσε </w:t>
      </w:r>
      <w:r>
        <w:rPr>
          <w:rFonts w:eastAsia="Times New Roman"/>
          <w:color w:val="1D2228"/>
          <w:szCs w:val="24"/>
        </w:rPr>
        <w:t>δύο χιλιάδες εξακόσια</w:t>
      </w:r>
      <w:r>
        <w:rPr>
          <w:rFonts w:eastAsia="Times New Roman"/>
          <w:color w:val="1D2228"/>
          <w:szCs w:val="24"/>
        </w:rPr>
        <w:t xml:space="preserve"> περίπου</w:t>
      </w:r>
      <w:r>
        <w:rPr>
          <w:rFonts w:eastAsia="Times New Roman"/>
          <w:color w:val="1D2228"/>
          <w:szCs w:val="24"/>
        </w:rPr>
        <w:t>. Και έρχεται εδώ</w:t>
      </w:r>
      <w:r>
        <w:rPr>
          <w:rFonts w:eastAsia="Times New Roman"/>
          <w:color w:val="1D2228"/>
          <w:szCs w:val="24"/>
        </w:rPr>
        <w:t xml:space="preserve"> με την τροπολογία</w:t>
      </w:r>
      <w:r>
        <w:rPr>
          <w:rFonts w:eastAsia="Times New Roman"/>
          <w:color w:val="1D2228"/>
          <w:szCs w:val="24"/>
        </w:rPr>
        <w:t xml:space="preserve"> τώ</w:t>
      </w:r>
      <w:r>
        <w:rPr>
          <w:rFonts w:eastAsia="Times New Roman"/>
          <w:color w:val="1D2228"/>
          <w:szCs w:val="24"/>
        </w:rPr>
        <w:t xml:space="preserve">ρα να μας πει ότι </w:t>
      </w:r>
      <w:r w:rsidRPr="002B228E">
        <w:rPr>
          <w:rFonts w:eastAsia="Times New Roman"/>
          <w:color w:val="1D2228"/>
          <w:szCs w:val="24"/>
        </w:rPr>
        <w:t>αυτά δεν είναι διαπραγματεύσιμ</w:t>
      </w:r>
      <w:r>
        <w:rPr>
          <w:rFonts w:eastAsia="Times New Roman"/>
          <w:color w:val="1D2228"/>
          <w:szCs w:val="24"/>
        </w:rPr>
        <w:t>α.</w:t>
      </w:r>
    </w:p>
    <w:p w14:paraId="12B6E9B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2B6E9B4"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Άρα, όταν εμείς καταγγέλλαμε την Κ</w:t>
      </w:r>
      <w:r w:rsidRPr="002B228E">
        <w:rPr>
          <w:rFonts w:eastAsia="Times New Roman"/>
          <w:color w:val="1D2228"/>
          <w:szCs w:val="24"/>
        </w:rPr>
        <w:t>υβέρνηση</w:t>
      </w:r>
      <w:r>
        <w:rPr>
          <w:rFonts w:eastAsia="Times New Roman"/>
          <w:color w:val="1D2228"/>
          <w:szCs w:val="24"/>
        </w:rPr>
        <w:t>,</w:t>
      </w:r>
      <w:r w:rsidRPr="002B228E">
        <w:rPr>
          <w:rFonts w:eastAsia="Times New Roman"/>
          <w:color w:val="1D2228"/>
          <w:szCs w:val="24"/>
        </w:rPr>
        <w:t xml:space="preserve"> είχαμε </w:t>
      </w:r>
      <w:r>
        <w:rPr>
          <w:rFonts w:eastAsia="Times New Roman"/>
          <w:color w:val="1D2228"/>
          <w:szCs w:val="24"/>
        </w:rPr>
        <w:t>απόλυτο δίκιο. Κα</w:t>
      </w:r>
      <w:r w:rsidRPr="002B228E">
        <w:rPr>
          <w:rFonts w:eastAsia="Times New Roman"/>
          <w:color w:val="1D2228"/>
          <w:szCs w:val="24"/>
        </w:rPr>
        <w:t xml:space="preserve">ι έρχεται τώρα </w:t>
      </w:r>
      <w:r>
        <w:rPr>
          <w:rFonts w:eastAsia="Times New Roman"/>
          <w:color w:val="1D2228"/>
          <w:szCs w:val="24"/>
        </w:rPr>
        <w:t xml:space="preserve">να το επιβεβαιώσει </w:t>
      </w:r>
      <w:r w:rsidRPr="002B228E">
        <w:rPr>
          <w:rFonts w:eastAsia="Times New Roman"/>
          <w:color w:val="1D2228"/>
          <w:szCs w:val="24"/>
        </w:rPr>
        <w:t>η κ</w:t>
      </w:r>
      <w:r>
        <w:rPr>
          <w:rFonts w:eastAsia="Times New Roman"/>
          <w:color w:val="1D2228"/>
          <w:szCs w:val="24"/>
        </w:rPr>
        <w:t>.</w:t>
      </w:r>
      <w:r w:rsidRPr="002B228E">
        <w:rPr>
          <w:rFonts w:eastAsia="Times New Roman"/>
          <w:color w:val="1D2228"/>
          <w:szCs w:val="24"/>
        </w:rPr>
        <w:t xml:space="preserve"> Μυρσίνη Ζορμπ</w:t>
      </w:r>
      <w:r w:rsidRPr="002B228E">
        <w:rPr>
          <w:rFonts w:eastAsia="Times New Roman"/>
          <w:color w:val="1D2228"/>
          <w:szCs w:val="24"/>
        </w:rPr>
        <w:t>ά</w:t>
      </w:r>
      <w:r>
        <w:rPr>
          <w:rFonts w:eastAsia="Times New Roman"/>
          <w:color w:val="1D2228"/>
          <w:szCs w:val="24"/>
        </w:rPr>
        <w:t>,</w:t>
      </w:r>
      <w:r w:rsidRPr="002B228E">
        <w:rPr>
          <w:rFonts w:eastAsia="Times New Roman"/>
          <w:color w:val="1D2228"/>
          <w:szCs w:val="24"/>
        </w:rPr>
        <w:t xml:space="preserve"> η οποία </w:t>
      </w:r>
      <w:r>
        <w:rPr>
          <w:rFonts w:eastAsia="Times New Roman"/>
          <w:color w:val="1D2228"/>
          <w:szCs w:val="24"/>
        </w:rPr>
        <w:t>–</w:t>
      </w:r>
      <w:r w:rsidRPr="002B228E">
        <w:rPr>
          <w:rFonts w:eastAsia="Times New Roman"/>
          <w:color w:val="1D2228"/>
          <w:szCs w:val="24"/>
        </w:rPr>
        <w:t>επαναλαμβάνω</w:t>
      </w:r>
      <w:r>
        <w:rPr>
          <w:rFonts w:eastAsia="Times New Roman"/>
          <w:color w:val="1D2228"/>
          <w:szCs w:val="24"/>
        </w:rPr>
        <w:t>-</w:t>
      </w:r>
      <w:r w:rsidRPr="002B228E">
        <w:rPr>
          <w:rFonts w:eastAsia="Times New Roman"/>
          <w:color w:val="1D2228"/>
          <w:szCs w:val="24"/>
        </w:rPr>
        <w:t xml:space="preserve"> δεν κατάλαβ</w:t>
      </w:r>
      <w:r>
        <w:rPr>
          <w:rFonts w:eastAsia="Times New Roman"/>
          <w:color w:val="1D2228"/>
          <w:szCs w:val="24"/>
        </w:rPr>
        <w:t>ε</w:t>
      </w:r>
      <w:r w:rsidRPr="002B228E">
        <w:rPr>
          <w:rFonts w:eastAsia="Times New Roman"/>
          <w:color w:val="1D2228"/>
          <w:szCs w:val="24"/>
        </w:rPr>
        <w:t xml:space="preserve"> σε ποια Κυβέρνηση </w:t>
      </w:r>
      <w:r>
        <w:rPr>
          <w:rFonts w:eastAsia="Times New Roman"/>
          <w:color w:val="1D2228"/>
          <w:szCs w:val="24"/>
        </w:rPr>
        <w:t xml:space="preserve">μπήκε. </w:t>
      </w:r>
    </w:p>
    <w:p w14:paraId="12B6E9B5"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Εν πάση </w:t>
      </w:r>
      <w:proofErr w:type="spellStart"/>
      <w:r>
        <w:rPr>
          <w:rFonts w:eastAsia="Times New Roman"/>
          <w:color w:val="1D2228"/>
          <w:szCs w:val="24"/>
        </w:rPr>
        <w:t>περιπτώσει</w:t>
      </w:r>
      <w:proofErr w:type="spellEnd"/>
      <w:r>
        <w:rPr>
          <w:rFonts w:eastAsia="Times New Roman"/>
          <w:color w:val="1D2228"/>
          <w:szCs w:val="24"/>
        </w:rPr>
        <w:t>, μ</w:t>
      </w:r>
      <w:r>
        <w:rPr>
          <w:rFonts w:eastAsia="Times New Roman"/>
          <w:color w:val="1D2228"/>
          <w:szCs w:val="24"/>
        </w:rPr>
        <w:t>ί</w:t>
      </w:r>
      <w:r>
        <w:rPr>
          <w:rFonts w:eastAsia="Times New Roman"/>
          <w:color w:val="1D2228"/>
          <w:szCs w:val="24"/>
        </w:rPr>
        <w:t>α και υ</w:t>
      </w:r>
      <w:r w:rsidRPr="002B228E">
        <w:rPr>
          <w:rFonts w:eastAsia="Times New Roman"/>
          <w:color w:val="1D2228"/>
          <w:szCs w:val="24"/>
        </w:rPr>
        <w:t>ποτίθετα</w:t>
      </w:r>
      <w:r>
        <w:rPr>
          <w:rFonts w:eastAsia="Times New Roman"/>
          <w:color w:val="1D2228"/>
          <w:szCs w:val="24"/>
        </w:rPr>
        <w:t>ι ότι έχετε και μ</w:t>
      </w:r>
      <w:r>
        <w:rPr>
          <w:rFonts w:eastAsia="Times New Roman"/>
          <w:color w:val="1D2228"/>
          <w:szCs w:val="24"/>
        </w:rPr>
        <w:t>ί</w:t>
      </w:r>
      <w:r>
        <w:rPr>
          <w:rFonts w:eastAsia="Times New Roman"/>
          <w:color w:val="1D2228"/>
          <w:szCs w:val="24"/>
        </w:rPr>
        <w:t>α στοιχειώδη δ</w:t>
      </w:r>
      <w:r w:rsidRPr="002B228E">
        <w:rPr>
          <w:rFonts w:eastAsia="Times New Roman"/>
          <w:color w:val="1D2228"/>
          <w:szCs w:val="24"/>
        </w:rPr>
        <w:t>ημοκρατική ευαισθησία</w:t>
      </w:r>
      <w:r>
        <w:rPr>
          <w:rFonts w:eastAsia="Times New Roman"/>
          <w:color w:val="1D2228"/>
          <w:szCs w:val="24"/>
        </w:rPr>
        <w:t>,</w:t>
      </w:r>
      <w:r w:rsidRPr="002B228E">
        <w:rPr>
          <w:rFonts w:eastAsia="Times New Roman"/>
          <w:color w:val="1D2228"/>
          <w:szCs w:val="24"/>
        </w:rPr>
        <w:t xml:space="preserve"> σας λέω το εξής απλό</w:t>
      </w:r>
      <w:r>
        <w:rPr>
          <w:rFonts w:eastAsia="Times New Roman"/>
          <w:color w:val="1D2228"/>
          <w:szCs w:val="24"/>
        </w:rPr>
        <w:t xml:space="preserve">: </w:t>
      </w:r>
    </w:p>
    <w:p w14:paraId="12B6E9B6"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Ζητάμε, κύριε Υπουργέ, μ</w:t>
      </w:r>
      <w:r>
        <w:rPr>
          <w:rFonts w:eastAsia="Times New Roman"/>
          <w:color w:val="1D2228"/>
          <w:szCs w:val="24"/>
        </w:rPr>
        <w:t>ί</w:t>
      </w:r>
      <w:r>
        <w:rPr>
          <w:rFonts w:eastAsia="Times New Roman"/>
          <w:color w:val="1D2228"/>
          <w:szCs w:val="24"/>
        </w:rPr>
        <w:t xml:space="preserve">α και είστε εδώ σήμερα, </w:t>
      </w:r>
      <w:r w:rsidRPr="002B228E">
        <w:rPr>
          <w:rFonts w:eastAsia="Times New Roman"/>
          <w:color w:val="1D2228"/>
          <w:szCs w:val="24"/>
        </w:rPr>
        <w:t>εδώ και οκτώ μήνες</w:t>
      </w:r>
      <w:r>
        <w:rPr>
          <w:rFonts w:eastAsia="Times New Roman"/>
          <w:color w:val="1D2228"/>
          <w:szCs w:val="24"/>
        </w:rPr>
        <w:t>,</w:t>
      </w:r>
      <w:r w:rsidRPr="002B228E">
        <w:rPr>
          <w:rFonts w:eastAsia="Times New Roman"/>
          <w:color w:val="1D2228"/>
          <w:szCs w:val="24"/>
        </w:rPr>
        <w:t xml:space="preserve"> να μας </w:t>
      </w:r>
      <w:r w:rsidRPr="002B228E">
        <w:rPr>
          <w:rFonts w:eastAsia="Times New Roman"/>
          <w:color w:val="1D2228"/>
          <w:szCs w:val="24"/>
        </w:rPr>
        <w:t xml:space="preserve">φέρετε τον κατάλογο </w:t>
      </w:r>
      <w:r>
        <w:rPr>
          <w:rFonts w:eastAsia="Times New Roman"/>
          <w:color w:val="1D2228"/>
          <w:szCs w:val="24"/>
        </w:rPr>
        <w:t xml:space="preserve">των </w:t>
      </w:r>
      <w:r>
        <w:rPr>
          <w:rFonts w:eastAsia="Times New Roman"/>
          <w:color w:val="1D2228"/>
          <w:szCs w:val="24"/>
        </w:rPr>
        <w:t xml:space="preserve">δέκα </w:t>
      </w:r>
      <w:proofErr w:type="spellStart"/>
      <w:r>
        <w:rPr>
          <w:rFonts w:eastAsia="Times New Roman"/>
          <w:color w:val="1D2228"/>
          <w:szCs w:val="24"/>
        </w:rPr>
        <w:t>χιλιάδως</w:t>
      </w:r>
      <w:proofErr w:type="spellEnd"/>
      <w:r>
        <w:rPr>
          <w:rFonts w:eastAsia="Times New Roman"/>
          <w:color w:val="1D2228"/>
          <w:szCs w:val="24"/>
        </w:rPr>
        <w:t xml:space="preserve"> </w:t>
      </w:r>
      <w:proofErr w:type="spellStart"/>
      <w:r>
        <w:rPr>
          <w:rFonts w:eastAsia="Times New Roman"/>
          <w:color w:val="1D2228"/>
          <w:szCs w:val="24"/>
        </w:rPr>
        <w:t>εκατόν</w:t>
      </w:r>
      <w:proofErr w:type="spellEnd"/>
      <w:r>
        <w:rPr>
          <w:rFonts w:eastAsia="Times New Roman"/>
          <w:color w:val="1D2228"/>
          <w:szCs w:val="24"/>
        </w:rPr>
        <w:t xml:space="preserve"> </w:t>
      </w:r>
      <w:proofErr w:type="spellStart"/>
      <w:r>
        <w:rPr>
          <w:rFonts w:eastAsia="Times New Roman"/>
          <w:color w:val="1D2228"/>
          <w:szCs w:val="24"/>
        </w:rPr>
        <w:t>δέκαεννέα</w:t>
      </w:r>
      <w:proofErr w:type="spellEnd"/>
      <w:r>
        <w:rPr>
          <w:rFonts w:eastAsia="Times New Roman"/>
          <w:color w:val="1D2228"/>
          <w:szCs w:val="24"/>
        </w:rPr>
        <w:t xml:space="preserve"> ακίνητων μέσω του Κοινοβουλευτικού Ελέγχου. Έχω καταθέσει ερωτήσεις,</w:t>
      </w:r>
      <w:r>
        <w:rPr>
          <w:rFonts w:eastAsia="Times New Roman"/>
          <w:color w:val="1D2228"/>
          <w:szCs w:val="24"/>
        </w:rPr>
        <w:t xml:space="preserve"> εγώ και</w:t>
      </w:r>
      <w:r>
        <w:rPr>
          <w:rFonts w:eastAsia="Times New Roman"/>
          <w:color w:val="1D2228"/>
          <w:szCs w:val="24"/>
        </w:rPr>
        <w:t xml:space="preserve"> η Κοι</w:t>
      </w:r>
      <w:r w:rsidRPr="002B228E">
        <w:rPr>
          <w:rFonts w:eastAsia="Times New Roman"/>
          <w:color w:val="1D2228"/>
          <w:szCs w:val="24"/>
        </w:rPr>
        <w:t xml:space="preserve">νοβουλευτική μας </w:t>
      </w:r>
      <w:r>
        <w:rPr>
          <w:rFonts w:eastAsia="Times New Roman"/>
          <w:color w:val="1D2228"/>
          <w:szCs w:val="24"/>
        </w:rPr>
        <w:t>Ο</w:t>
      </w:r>
      <w:r w:rsidRPr="002B228E">
        <w:rPr>
          <w:rFonts w:eastAsia="Times New Roman"/>
          <w:color w:val="1D2228"/>
          <w:szCs w:val="24"/>
        </w:rPr>
        <w:t>μάδα</w:t>
      </w:r>
      <w:r>
        <w:rPr>
          <w:rFonts w:eastAsia="Times New Roman"/>
          <w:color w:val="1D2228"/>
          <w:szCs w:val="24"/>
        </w:rPr>
        <w:t>,</w:t>
      </w:r>
      <w:r>
        <w:rPr>
          <w:rFonts w:eastAsia="Times New Roman"/>
          <w:color w:val="1D2228"/>
          <w:szCs w:val="24"/>
        </w:rPr>
        <w:t xml:space="preserve"> καθώς και</w:t>
      </w:r>
      <w:r>
        <w:rPr>
          <w:rFonts w:eastAsia="Times New Roman"/>
          <w:color w:val="1D2228"/>
          <w:szCs w:val="24"/>
        </w:rPr>
        <w:t xml:space="preserve"> επίκαιρες ερωτήσεις. Γ</w:t>
      </w:r>
      <w:r w:rsidRPr="002B228E">
        <w:rPr>
          <w:rFonts w:eastAsia="Times New Roman"/>
          <w:color w:val="1D2228"/>
          <w:szCs w:val="24"/>
        </w:rPr>
        <w:t>ιατί το κρύβετε</w:t>
      </w:r>
      <w:r>
        <w:rPr>
          <w:rFonts w:eastAsia="Times New Roman"/>
          <w:color w:val="1D2228"/>
          <w:szCs w:val="24"/>
        </w:rPr>
        <w:t>; Έχετε κάνα λόγο να το κ</w:t>
      </w:r>
      <w:r w:rsidRPr="002B228E">
        <w:rPr>
          <w:rFonts w:eastAsia="Times New Roman"/>
          <w:color w:val="1D2228"/>
          <w:szCs w:val="24"/>
        </w:rPr>
        <w:t>ρύβετ</w:t>
      </w:r>
      <w:r>
        <w:rPr>
          <w:rFonts w:eastAsia="Times New Roman"/>
          <w:color w:val="1D2228"/>
          <w:szCs w:val="24"/>
        </w:rPr>
        <w:t xml:space="preserve">ε, να μάθει ο </w:t>
      </w:r>
      <w:r w:rsidRPr="002B228E">
        <w:rPr>
          <w:rFonts w:eastAsia="Times New Roman"/>
          <w:color w:val="1D2228"/>
          <w:szCs w:val="24"/>
        </w:rPr>
        <w:t xml:space="preserve">ελληνικός λαός </w:t>
      </w:r>
      <w:r>
        <w:rPr>
          <w:rFonts w:eastAsia="Times New Roman"/>
          <w:color w:val="1D2228"/>
          <w:szCs w:val="24"/>
        </w:rPr>
        <w:t xml:space="preserve">ποια είναι τα </w:t>
      </w:r>
      <w:r>
        <w:rPr>
          <w:rFonts w:eastAsia="Times New Roman"/>
          <w:color w:val="1D2228"/>
          <w:szCs w:val="24"/>
        </w:rPr>
        <w:t xml:space="preserve">δέκα χιλιάδες </w:t>
      </w:r>
      <w:proofErr w:type="spellStart"/>
      <w:r>
        <w:rPr>
          <w:rFonts w:eastAsia="Times New Roman"/>
          <w:color w:val="1D2228"/>
          <w:szCs w:val="24"/>
        </w:rPr>
        <w:t>εκατόν</w:t>
      </w:r>
      <w:proofErr w:type="spellEnd"/>
      <w:r>
        <w:rPr>
          <w:rFonts w:eastAsia="Times New Roman"/>
          <w:color w:val="1D2228"/>
          <w:szCs w:val="24"/>
        </w:rPr>
        <w:t xml:space="preserve"> δεκαεννέα</w:t>
      </w:r>
      <w:r>
        <w:rPr>
          <w:rFonts w:eastAsia="Times New Roman"/>
          <w:color w:val="1D2228"/>
          <w:szCs w:val="24"/>
        </w:rPr>
        <w:t xml:space="preserve"> ακίνητα που υποθηκεύσα</w:t>
      </w:r>
      <w:r w:rsidRPr="002B228E">
        <w:rPr>
          <w:rFonts w:eastAsia="Times New Roman"/>
          <w:color w:val="1D2228"/>
          <w:szCs w:val="24"/>
        </w:rPr>
        <w:t xml:space="preserve">τε στο </w:t>
      </w:r>
      <w:proofErr w:type="spellStart"/>
      <w:r>
        <w:rPr>
          <w:rFonts w:eastAsia="Times New Roman"/>
          <w:color w:val="1D2228"/>
          <w:szCs w:val="24"/>
        </w:rPr>
        <w:t>υ</w:t>
      </w:r>
      <w:r>
        <w:rPr>
          <w:rFonts w:eastAsia="Times New Roman"/>
          <w:color w:val="1D2228"/>
          <w:szCs w:val="24"/>
        </w:rPr>
        <w:t>περταμείο</w:t>
      </w:r>
      <w:proofErr w:type="spellEnd"/>
      <w:r>
        <w:rPr>
          <w:rFonts w:eastAsia="Times New Roman"/>
          <w:color w:val="1D2228"/>
          <w:szCs w:val="24"/>
        </w:rPr>
        <w:t>; Νο</w:t>
      </w:r>
      <w:r w:rsidRPr="002B228E">
        <w:rPr>
          <w:rFonts w:eastAsia="Times New Roman"/>
          <w:color w:val="1D2228"/>
          <w:szCs w:val="24"/>
        </w:rPr>
        <w:t>μίζω ότι προσωπικά δεν έχετε κανένα</w:t>
      </w:r>
      <w:r>
        <w:rPr>
          <w:rFonts w:eastAsia="Times New Roman"/>
          <w:color w:val="1D2228"/>
          <w:szCs w:val="24"/>
        </w:rPr>
        <w:t>ν</w:t>
      </w:r>
      <w:r w:rsidRPr="002B228E">
        <w:rPr>
          <w:rFonts w:eastAsia="Times New Roman"/>
          <w:color w:val="1D2228"/>
          <w:szCs w:val="24"/>
        </w:rPr>
        <w:t xml:space="preserve"> λόγο </w:t>
      </w:r>
      <w:r>
        <w:rPr>
          <w:rFonts w:eastAsia="Times New Roman"/>
          <w:color w:val="1D2228"/>
          <w:szCs w:val="24"/>
        </w:rPr>
        <w:t>-</w:t>
      </w:r>
      <w:r w:rsidRPr="002B228E">
        <w:rPr>
          <w:rFonts w:eastAsia="Times New Roman"/>
          <w:color w:val="1D2228"/>
          <w:szCs w:val="24"/>
        </w:rPr>
        <w:t xml:space="preserve">και θα </w:t>
      </w:r>
      <w:r>
        <w:rPr>
          <w:rFonts w:eastAsia="Times New Roman"/>
          <w:color w:val="1D2228"/>
          <w:szCs w:val="24"/>
        </w:rPr>
        <w:t xml:space="preserve">σας </w:t>
      </w:r>
      <w:r w:rsidRPr="002B228E">
        <w:rPr>
          <w:rFonts w:eastAsia="Times New Roman"/>
          <w:color w:val="1D2228"/>
          <w:szCs w:val="24"/>
        </w:rPr>
        <w:t>στιγματίσει</w:t>
      </w:r>
      <w:r>
        <w:rPr>
          <w:rFonts w:eastAsia="Times New Roman"/>
          <w:color w:val="1D2228"/>
          <w:szCs w:val="24"/>
        </w:rPr>
        <w:t>, ε</w:t>
      </w:r>
      <w:r w:rsidRPr="002B228E">
        <w:rPr>
          <w:rFonts w:eastAsia="Times New Roman"/>
          <w:color w:val="1D2228"/>
          <w:szCs w:val="24"/>
        </w:rPr>
        <w:t>άν δεν το κάνετε</w:t>
      </w:r>
      <w:r>
        <w:rPr>
          <w:rFonts w:eastAsia="Times New Roman"/>
          <w:color w:val="1D2228"/>
          <w:szCs w:val="24"/>
        </w:rPr>
        <w:t xml:space="preserve">, διότι, </w:t>
      </w:r>
      <w:r w:rsidRPr="002B228E">
        <w:rPr>
          <w:rFonts w:eastAsia="Times New Roman"/>
          <w:color w:val="1D2228"/>
          <w:szCs w:val="24"/>
        </w:rPr>
        <w:t>ξέρετε</w:t>
      </w:r>
      <w:r>
        <w:rPr>
          <w:rFonts w:eastAsia="Times New Roman"/>
          <w:color w:val="1D2228"/>
          <w:szCs w:val="24"/>
        </w:rPr>
        <w:t>,</w:t>
      </w:r>
      <w:r w:rsidRPr="002B228E">
        <w:rPr>
          <w:rFonts w:eastAsia="Times New Roman"/>
          <w:color w:val="1D2228"/>
          <w:szCs w:val="24"/>
        </w:rPr>
        <w:t xml:space="preserve"> οι κυβερνήσεις φεύγουνε</w:t>
      </w:r>
      <w:r>
        <w:rPr>
          <w:rFonts w:eastAsia="Times New Roman"/>
          <w:color w:val="1D2228"/>
          <w:szCs w:val="24"/>
        </w:rPr>
        <w:t>, αλλά</w:t>
      </w:r>
      <w:r w:rsidRPr="002B228E">
        <w:rPr>
          <w:rFonts w:eastAsia="Times New Roman"/>
          <w:color w:val="1D2228"/>
          <w:szCs w:val="24"/>
        </w:rPr>
        <w:t xml:space="preserve"> η αγάπη μένει</w:t>
      </w:r>
      <w:r>
        <w:rPr>
          <w:rFonts w:eastAsia="Times New Roman"/>
          <w:color w:val="1D2228"/>
          <w:szCs w:val="24"/>
        </w:rPr>
        <w:t>.</w:t>
      </w:r>
    </w:p>
    <w:p w14:paraId="12B6E9B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(Στο ση</w:t>
      </w:r>
      <w:r>
        <w:rPr>
          <w:rFonts w:eastAsia="Times New Roman" w:cs="Times New Roman"/>
          <w:szCs w:val="24"/>
        </w:rPr>
        <w:t xml:space="preserve">μείο αυτό κτυπάει το κουδούνι λήξεως του χρόνου ομιλίας του κυρίου Βουλευτή) </w:t>
      </w:r>
    </w:p>
    <w:p w14:paraId="12B6E9B8"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Εγώ λοιπόν, κυρίες και κύριοι</w:t>
      </w:r>
      <w:r w:rsidRPr="002B228E">
        <w:rPr>
          <w:rFonts w:eastAsia="Times New Roman"/>
          <w:color w:val="1D2228"/>
          <w:szCs w:val="24"/>
        </w:rPr>
        <w:t xml:space="preserve"> συνάδελφοι</w:t>
      </w:r>
      <w:r>
        <w:rPr>
          <w:rFonts w:eastAsia="Times New Roman"/>
          <w:color w:val="1D2228"/>
          <w:szCs w:val="24"/>
        </w:rPr>
        <w:t>,</w:t>
      </w:r>
      <w:r w:rsidRPr="002B228E">
        <w:rPr>
          <w:rFonts w:eastAsia="Times New Roman"/>
          <w:color w:val="1D2228"/>
          <w:szCs w:val="24"/>
        </w:rPr>
        <w:t xml:space="preserve"> </w:t>
      </w:r>
      <w:r>
        <w:rPr>
          <w:rFonts w:eastAsia="Times New Roman"/>
          <w:color w:val="1D2228"/>
          <w:szCs w:val="24"/>
        </w:rPr>
        <w:t xml:space="preserve">λέω </w:t>
      </w:r>
      <w:r w:rsidRPr="002B228E">
        <w:rPr>
          <w:rFonts w:eastAsia="Times New Roman"/>
          <w:color w:val="1D2228"/>
          <w:szCs w:val="24"/>
        </w:rPr>
        <w:t>ότι αυτή η πολιτική δεν οδηγεί πουθενά</w:t>
      </w:r>
      <w:r>
        <w:rPr>
          <w:rFonts w:eastAsia="Times New Roman"/>
          <w:color w:val="1D2228"/>
          <w:szCs w:val="24"/>
        </w:rPr>
        <w:t>.</w:t>
      </w:r>
    </w:p>
    <w:p w14:paraId="12B6E9B9"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lastRenderedPageBreak/>
        <w:t>Νέα</w:t>
      </w:r>
      <w:r w:rsidRPr="002B228E">
        <w:rPr>
          <w:rFonts w:eastAsia="Times New Roman"/>
          <w:color w:val="1D2228"/>
          <w:szCs w:val="24"/>
        </w:rPr>
        <w:t xml:space="preserve"> εξαπάτηση του ελληνικού λαού</w:t>
      </w:r>
      <w:r>
        <w:rPr>
          <w:rFonts w:eastAsia="Times New Roman"/>
          <w:color w:val="1D2228"/>
          <w:szCs w:val="24"/>
        </w:rPr>
        <w:t xml:space="preserve"> δεν πρόκειται να υπάρξει. </w:t>
      </w:r>
      <w:r>
        <w:rPr>
          <w:rFonts w:eastAsia="Times New Roman"/>
          <w:color w:val="1D2228"/>
          <w:szCs w:val="24"/>
        </w:rPr>
        <w:t>Τ</w:t>
      </w:r>
      <w:r w:rsidRPr="002B228E">
        <w:rPr>
          <w:rFonts w:eastAsia="Times New Roman"/>
          <w:color w:val="1D2228"/>
          <w:szCs w:val="24"/>
        </w:rPr>
        <w:t xml:space="preserve">ο τίμημα θα </w:t>
      </w:r>
      <w:r>
        <w:rPr>
          <w:rFonts w:eastAsia="Times New Roman"/>
          <w:color w:val="1D2228"/>
          <w:szCs w:val="24"/>
        </w:rPr>
        <w:t xml:space="preserve">το εισπράξετε στις </w:t>
      </w:r>
      <w:r w:rsidRPr="002B228E">
        <w:rPr>
          <w:rFonts w:eastAsia="Times New Roman"/>
          <w:color w:val="1D2228"/>
          <w:szCs w:val="24"/>
        </w:rPr>
        <w:t>2</w:t>
      </w:r>
      <w:r w:rsidRPr="002B228E">
        <w:rPr>
          <w:rFonts w:eastAsia="Times New Roman"/>
          <w:color w:val="1D2228"/>
          <w:szCs w:val="24"/>
        </w:rPr>
        <w:t xml:space="preserve">6 </w:t>
      </w:r>
      <w:r>
        <w:rPr>
          <w:rFonts w:eastAsia="Times New Roman"/>
          <w:color w:val="1D2228"/>
          <w:szCs w:val="24"/>
        </w:rPr>
        <w:t xml:space="preserve">του Μάη, όπου </w:t>
      </w:r>
      <w:r w:rsidRPr="002B228E">
        <w:rPr>
          <w:rFonts w:eastAsia="Times New Roman"/>
          <w:color w:val="1D2228"/>
          <w:szCs w:val="24"/>
        </w:rPr>
        <w:t xml:space="preserve">προσδοκούμε το </w:t>
      </w:r>
      <w:r>
        <w:rPr>
          <w:rFonts w:eastAsia="Times New Roman"/>
          <w:color w:val="1D2228"/>
          <w:szCs w:val="24"/>
        </w:rPr>
        <w:t>Κίνημα Α</w:t>
      </w:r>
      <w:r w:rsidRPr="002B228E">
        <w:rPr>
          <w:rFonts w:eastAsia="Times New Roman"/>
          <w:color w:val="1D2228"/>
          <w:szCs w:val="24"/>
        </w:rPr>
        <w:t xml:space="preserve">λλαγής να </w:t>
      </w:r>
      <w:r>
        <w:rPr>
          <w:rFonts w:eastAsia="Times New Roman"/>
          <w:color w:val="1D2228"/>
          <w:szCs w:val="24"/>
        </w:rPr>
        <w:t>αναδειχθεί</w:t>
      </w:r>
      <w:r w:rsidRPr="002B228E">
        <w:rPr>
          <w:rFonts w:eastAsia="Times New Roman"/>
          <w:color w:val="1D2228"/>
          <w:szCs w:val="24"/>
        </w:rPr>
        <w:t xml:space="preserve"> ο καθοριστικός παράγοντας των εξελίξεων και</w:t>
      </w:r>
      <w:r>
        <w:rPr>
          <w:rFonts w:eastAsia="Times New Roman"/>
          <w:color w:val="1D2228"/>
          <w:szCs w:val="24"/>
        </w:rPr>
        <w:t xml:space="preserve"> να σηματοδοτηθεί</w:t>
      </w:r>
      <w:r w:rsidRPr="002B228E">
        <w:rPr>
          <w:rFonts w:eastAsia="Times New Roman"/>
          <w:color w:val="1D2228"/>
          <w:szCs w:val="24"/>
        </w:rPr>
        <w:t xml:space="preserve"> το πρώτο </w:t>
      </w:r>
      <w:r>
        <w:rPr>
          <w:rFonts w:eastAsia="Times New Roman"/>
          <w:color w:val="1D2228"/>
          <w:szCs w:val="24"/>
        </w:rPr>
        <w:t>β</w:t>
      </w:r>
      <w:r w:rsidRPr="002B228E">
        <w:rPr>
          <w:rFonts w:eastAsia="Times New Roman"/>
          <w:color w:val="1D2228"/>
          <w:szCs w:val="24"/>
        </w:rPr>
        <w:t>ήμα της ανατροπής του πολιτικού σκηνικού</w:t>
      </w:r>
      <w:r>
        <w:rPr>
          <w:rFonts w:eastAsia="Times New Roman"/>
          <w:color w:val="1D2228"/>
          <w:szCs w:val="24"/>
        </w:rPr>
        <w:t>.</w:t>
      </w:r>
    </w:p>
    <w:p w14:paraId="12B6E9BA" w14:textId="77777777" w:rsidR="00F81E5F" w:rsidRDefault="0022463A">
      <w:pPr>
        <w:spacing w:line="600" w:lineRule="auto"/>
        <w:ind w:firstLine="720"/>
        <w:contextualSpacing/>
        <w:jc w:val="both"/>
        <w:rPr>
          <w:rFonts w:eastAsia="Times New Roman"/>
          <w:color w:val="1D2228"/>
          <w:szCs w:val="24"/>
        </w:rPr>
      </w:pPr>
      <w:r w:rsidRPr="002B228E">
        <w:rPr>
          <w:rFonts w:eastAsia="Times New Roman"/>
          <w:color w:val="1D2228"/>
          <w:szCs w:val="24"/>
        </w:rPr>
        <w:t>Ευχαριστώ</w:t>
      </w:r>
      <w:r>
        <w:rPr>
          <w:rFonts w:eastAsia="Times New Roman"/>
          <w:color w:val="1D2228"/>
          <w:szCs w:val="24"/>
        </w:rPr>
        <w:t>, κύριε Π</w:t>
      </w:r>
      <w:r w:rsidRPr="002B228E">
        <w:rPr>
          <w:rFonts w:eastAsia="Times New Roman"/>
          <w:color w:val="1D2228"/>
          <w:szCs w:val="24"/>
        </w:rPr>
        <w:t>ρόεδρε</w:t>
      </w:r>
      <w:r>
        <w:rPr>
          <w:rFonts w:eastAsia="Times New Roman"/>
          <w:color w:val="1D2228"/>
          <w:szCs w:val="24"/>
        </w:rPr>
        <w:t>,</w:t>
      </w:r>
      <w:r w:rsidRPr="002B228E">
        <w:rPr>
          <w:rFonts w:eastAsia="Times New Roman"/>
          <w:color w:val="1D2228"/>
          <w:szCs w:val="24"/>
        </w:rPr>
        <w:t xml:space="preserve"> και συγ</w:t>
      </w:r>
      <w:r>
        <w:rPr>
          <w:rFonts w:eastAsia="Times New Roman"/>
          <w:color w:val="1D2228"/>
          <w:szCs w:val="24"/>
        </w:rPr>
        <w:t>γ</w:t>
      </w:r>
      <w:r w:rsidRPr="002B228E">
        <w:rPr>
          <w:rFonts w:eastAsia="Times New Roman"/>
          <w:color w:val="1D2228"/>
          <w:szCs w:val="24"/>
        </w:rPr>
        <w:t>νώμη</w:t>
      </w:r>
      <w:r>
        <w:rPr>
          <w:rFonts w:eastAsia="Times New Roman"/>
          <w:color w:val="1D2228"/>
          <w:szCs w:val="24"/>
        </w:rPr>
        <w:t>.</w:t>
      </w:r>
    </w:p>
    <w:p w14:paraId="12B6E9BB" w14:textId="77777777" w:rsidR="00F81E5F" w:rsidRDefault="0022463A">
      <w:pPr>
        <w:spacing w:line="600" w:lineRule="auto"/>
        <w:ind w:firstLine="720"/>
        <w:contextualSpacing/>
        <w:jc w:val="center"/>
        <w:rPr>
          <w:rFonts w:eastAsia="Times New Roman"/>
          <w:color w:val="1D2228"/>
          <w:szCs w:val="24"/>
        </w:rPr>
      </w:pPr>
      <w:r w:rsidRPr="00107866">
        <w:rPr>
          <w:rFonts w:eastAsia="Times New Roman"/>
          <w:color w:val="1D2228"/>
          <w:szCs w:val="24"/>
        </w:rPr>
        <w:t xml:space="preserve">(Χειροκροτήματα από την πτέρυγα της </w:t>
      </w:r>
      <w:r w:rsidRPr="00107866">
        <w:rPr>
          <w:rFonts w:eastAsia="Times New Roman"/>
          <w:color w:val="1D2228"/>
          <w:szCs w:val="24"/>
        </w:rPr>
        <w:t>Δημοκρατικής Συμπαράταξης)</w:t>
      </w:r>
    </w:p>
    <w:p w14:paraId="12B6E9BC" w14:textId="77777777" w:rsidR="00F81E5F" w:rsidRDefault="0022463A">
      <w:pPr>
        <w:spacing w:line="600" w:lineRule="auto"/>
        <w:ind w:firstLine="720"/>
        <w:contextualSpacing/>
        <w:jc w:val="both"/>
        <w:rPr>
          <w:rFonts w:eastAsia="Times New Roman"/>
          <w:color w:val="1D2228"/>
          <w:szCs w:val="24"/>
        </w:rPr>
      </w:pPr>
      <w:r w:rsidRPr="00107866">
        <w:rPr>
          <w:rFonts w:eastAsia="Times New Roman"/>
          <w:b/>
          <w:color w:val="1D2228"/>
          <w:szCs w:val="24"/>
        </w:rPr>
        <w:t xml:space="preserve">ΕΥΚΛΕΙΔΗΣ ΤΣΑΚΑΛΩΤΟΣ (Υπουργός Οικονομικών): </w:t>
      </w:r>
      <w:r w:rsidRPr="00107866">
        <w:rPr>
          <w:rFonts w:eastAsia="Times New Roman"/>
          <w:color w:val="1D2228"/>
          <w:szCs w:val="24"/>
        </w:rPr>
        <w:t>Κύριε Πρόεδρε, θα ήθελα τον λόγο.</w:t>
      </w:r>
    </w:p>
    <w:p w14:paraId="12B6E9BD" w14:textId="77777777" w:rsidR="00F81E5F" w:rsidRDefault="0022463A">
      <w:pPr>
        <w:spacing w:line="600" w:lineRule="auto"/>
        <w:ind w:firstLine="720"/>
        <w:contextualSpacing/>
        <w:jc w:val="both"/>
        <w:rPr>
          <w:rFonts w:eastAsia="Times New Roman"/>
          <w:color w:val="1D2228"/>
          <w:szCs w:val="24"/>
        </w:rPr>
      </w:pPr>
      <w:r w:rsidRPr="00107866">
        <w:rPr>
          <w:rFonts w:eastAsia="Times New Roman"/>
          <w:b/>
          <w:color w:val="1D2228"/>
          <w:szCs w:val="24"/>
        </w:rPr>
        <w:t xml:space="preserve">ΠΡΟΕΔΡΕΥΩΝ (Δημήτριος </w:t>
      </w:r>
      <w:proofErr w:type="spellStart"/>
      <w:r w:rsidRPr="00107866">
        <w:rPr>
          <w:rFonts w:eastAsia="Times New Roman"/>
          <w:b/>
          <w:color w:val="1D2228"/>
          <w:szCs w:val="24"/>
        </w:rPr>
        <w:t>Κρεμαστινός</w:t>
      </w:r>
      <w:proofErr w:type="spellEnd"/>
      <w:r w:rsidRPr="00107866">
        <w:rPr>
          <w:rFonts w:eastAsia="Times New Roman"/>
          <w:b/>
          <w:color w:val="1D2228"/>
          <w:szCs w:val="24"/>
        </w:rPr>
        <w:t>):</w:t>
      </w:r>
      <w:r>
        <w:rPr>
          <w:rFonts w:eastAsia="Times New Roman"/>
          <w:b/>
          <w:color w:val="1D2228"/>
          <w:szCs w:val="24"/>
        </w:rPr>
        <w:t xml:space="preserve"> </w:t>
      </w:r>
      <w:r w:rsidRPr="00107866">
        <w:rPr>
          <w:rFonts w:eastAsia="Times New Roman"/>
          <w:color w:val="1D2228"/>
          <w:szCs w:val="24"/>
        </w:rPr>
        <w:t>Κύριε Υπουργέ, έχετε τον λόγο</w:t>
      </w:r>
      <w:r>
        <w:rPr>
          <w:rFonts w:eastAsia="Times New Roman"/>
          <w:color w:val="1D2228"/>
          <w:szCs w:val="24"/>
        </w:rPr>
        <w:t xml:space="preserve"> για δύο λεπτά</w:t>
      </w:r>
      <w:r w:rsidRPr="00107866">
        <w:rPr>
          <w:rFonts w:eastAsia="Times New Roman"/>
          <w:color w:val="1D2228"/>
          <w:szCs w:val="24"/>
        </w:rPr>
        <w:t>.</w:t>
      </w:r>
    </w:p>
    <w:p w14:paraId="12B6E9BE" w14:textId="77777777" w:rsidR="00F81E5F" w:rsidRDefault="0022463A">
      <w:pPr>
        <w:spacing w:line="600" w:lineRule="auto"/>
        <w:ind w:firstLine="720"/>
        <w:contextualSpacing/>
        <w:jc w:val="both"/>
        <w:rPr>
          <w:rFonts w:eastAsia="Times New Roman"/>
          <w:color w:val="1D2228"/>
          <w:szCs w:val="24"/>
        </w:rPr>
      </w:pPr>
      <w:r w:rsidRPr="00072868">
        <w:rPr>
          <w:rFonts w:eastAsia="Times New Roman"/>
          <w:b/>
          <w:color w:val="1D2228"/>
          <w:szCs w:val="24"/>
        </w:rPr>
        <w:t>ΧΡΗΣΤΟΣ ΚΑΤΣΩΤΗΣ:</w:t>
      </w:r>
      <w:r>
        <w:rPr>
          <w:rFonts w:eastAsia="Times New Roman"/>
          <w:color w:val="1D2228"/>
          <w:szCs w:val="24"/>
        </w:rPr>
        <w:t xml:space="preserve"> Κύριε Πρόεδρε, αυτό όμως πώς θα γίνει; </w:t>
      </w:r>
    </w:p>
    <w:p w14:paraId="12B6E9BF" w14:textId="77777777" w:rsidR="00F81E5F" w:rsidRDefault="0022463A">
      <w:pPr>
        <w:spacing w:line="600" w:lineRule="auto"/>
        <w:ind w:firstLine="720"/>
        <w:contextualSpacing/>
        <w:jc w:val="both"/>
        <w:rPr>
          <w:rFonts w:eastAsia="Times New Roman"/>
          <w:color w:val="1D2228"/>
          <w:szCs w:val="24"/>
        </w:rPr>
      </w:pPr>
      <w:r w:rsidRPr="00107866">
        <w:rPr>
          <w:rFonts w:eastAsia="Times New Roman"/>
          <w:b/>
          <w:color w:val="1D2228"/>
          <w:szCs w:val="24"/>
        </w:rPr>
        <w:t>ΕΥΚΛΕΙΔΗΣ Τ</w:t>
      </w:r>
      <w:r w:rsidRPr="00107866">
        <w:rPr>
          <w:rFonts w:eastAsia="Times New Roman"/>
          <w:b/>
          <w:color w:val="1D2228"/>
          <w:szCs w:val="24"/>
        </w:rPr>
        <w:t>ΣΑΚΑΛΩΤΟΣ (Υπουργός Οικονομικών):</w:t>
      </w:r>
      <w:r>
        <w:rPr>
          <w:rFonts w:eastAsia="Times New Roman"/>
          <w:b/>
          <w:color w:val="1D2228"/>
          <w:szCs w:val="24"/>
        </w:rPr>
        <w:t xml:space="preserve"> </w:t>
      </w:r>
      <w:r w:rsidRPr="00072868">
        <w:rPr>
          <w:rFonts w:eastAsia="Times New Roman"/>
          <w:color w:val="1D2228"/>
          <w:szCs w:val="24"/>
        </w:rPr>
        <w:t>Χ</w:t>
      </w:r>
      <w:r>
        <w:rPr>
          <w:rFonts w:eastAsia="Times New Roman"/>
          <w:color w:val="1D2228"/>
          <w:szCs w:val="24"/>
        </w:rPr>
        <w:t>ρειάζεται μι</w:t>
      </w:r>
      <w:r w:rsidRPr="002B228E">
        <w:rPr>
          <w:rFonts w:eastAsia="Times New Roman"/>
          <w:color w:val="1D2228"/>
          <w:szCs w:val="24"/>
        </w:rPr>
        <w:t>α απάντηση</w:t>
      </w:r>
      <w:r>
        <w:rPr>
          <w:rFonts w:eastAsia="Times New Roman"/>
          <w:color w:val="1D2228"/>
          <w:szCs w:val="24"/>
        </w:rPr>
        <w:t>. Ο</w:t>
      </w:r>
      <w:r w:rsidRPr="002B228E">
        <w:rPr>
          <w:rFonts w:eastAsia="Times New Roman"/>
          <w:color w:val="1D2228"/>
          <w:szCs w:val="24"/>
        </w:rPr>
        <w:t xml:space="preserve"> κ</w:t>
      </w:r>
      <w:r>
        <w:rPr>
          <w:rFonts w:eastAsia="Times New Roman"/>
          <w:color w:val="1D2228"/>
          <w:szCs w:val="24"/>
        </w:rPr>
        <w:t xml:space="preserve">. </w:t>
      </w:r>
      <w:r w:rsidRPr="002B228E">
        <w:rPr>
          <w:rFonts w:eastAsia="Times New Roman"/>
          <w:color w:val="1D2228"/>
          <w:szCs w:val="24"/>
        </w:rPr>
        <w:t xml:space="preserve">Κουτσούκος ανέφερε το όνομά μου σε ένα τέταρτο </w:t>
      </w:r>
      <w:r>
        <w:rPr>
          <w:rFonts w:eastAsia="Times New Roman"/>
          <w:color w:val="1D2228"/>
          <w:szCs w:val="24"/>
        </w:rPr>
        <w:t>περισσότερο από ό,</w:t>
      </w:r>
      <w:r w:rsidRPr="002B228E">
        <w:rPr>
          <w:rFonts w:eastAsia="Times New Roman"/>
          <w:color w:val="1D2228"/>
          <w:szCs w:val="24"/>
        </w:rPr>
        <w:t xml:space="preserve">τι </w:t>
      </w:r>
      <w:r>
        <w:rPr>
          <w:rFonts w:eastAsia="Times New Roman"/>
          <w:color w:val="1D2228"/>
          <w:szCs w:val="24"/>
        </w:rPr>
        <w:t xml:space="preserve">η συγχωρεμένη </w:t>
      </w:r>
      <w:r w:rsidRPr="002B228E">
        <w:rPr>
          <w:rFonts w:eastAsia="Times New Roman"/>
          <w:color w:val="1D2228"/>
          <w:szCs w:val="24"/>
        </w:rPr>
        <w:t>μάνα μου το έκανε σε δύο εβδομάδες</w:t>
      </w:r>
      <w:r>
        <w:rPr>
          <w:rFonts w:eastAsia="Times New Roman"/>
          <w:color w:val="1D2228"/>
          <w:szCs w:val="24"/>
        </w:rPr>
        <w:t>,</w:t>
      </w:r>
      <w:r w:rsidRPr="002B228E">
        <w:rPr>
          <w:rFonts w:eastAsia="Times New Roman"/>
          <w:color w:val="1D2228"/>
          <w:szCs w:val="24"/>
        </w:rPr>
        <w:t xml:space="preserve"> οπότε νομίζω ότι δικαιούμαι να απαντήσω</w:t>
      </w:r>
      <w:r>
        <w:rPr>
          <w:rFonts w:eastAsia="Times New Roman"/>
          <w:color w:val="1D2228"/>
          <w:szCs w:val="24"/>
        </w:rPr>
        <w:t>.</w:t>
      </w:r>
    </w:p>
    <w:p w14:paraId="12B6E9C0"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lastRenderedPageBreak/>
        <w:t>Κ</w:t>
      </w:r>
      <w:r w:rsidRPr="002B228E">
        <w:rPr>
          <w:rFonts w:eastAsia="Times New Roman"/>
          <w:color w:val="1D2228"/>
          <w:szCs w:val="24"/>
        </w:rPr>
        <w:t>οιτάξτε</w:t>
      </w:r>
      <w:r>
        <w:rPr>
          <w:rFonts w:eastAsia="Times New Roman"/>
          <w:color w:val="1D2228"/>
          <w:szCs w:val="24"/>
        </w:rPr>
        <w:t>,</w:t>
      </w:r>
      <w:r w:rsidRPr="002B228E">
        <w:rPr>
          <w:rFonts w:eastAsia="Times New Roman"/>
          <w:color w:val="1D2228"/>
          <w:szCs w:val="24"/>
        </w:rPr>
        <w:t xml:space="preserve"> στα ορθόδοξα οικονομικά</w:t>
      </w:r>
      <w:r>
        <w:rPr>
          <w:rFonts w:eastAsia="Times New Roman"/>
          <w:color w:val="1D2228"/>
          <w:szCs w:val="24"/>
        </w:rPr>
        <w:t>,</w:t>
      </w:r>
      <w:r w:rsidRPr="002B228E">
        <w:rPr>
          <w:rFonts w:eastAsia="Times New Roman"/>
          <w:color w:val="1D2228"/>
          <w:szCs w:val="24"/>
        </w:rPr>
        <w:t xml:space="preserve"> όχι στα δικά μας τα αριστερ</w:t>
      </w:r>
      <w:r>
        <w:rPr>
          <w:rFonts w:eastAsia="Times New Roman"/>
          <w:color w:val="1D2228"/>
          <w:szCs w:val="24"/>
        </w:rPr>
        <w:t xml:space="preserve">ίστικα </w:t>
      </w:r>
      <w:r w:rsidRPr="002B228E">
        <w:rPr>
          <w:rFonts w:eastAsia="Times New Roman"/>
          <w:color w:val="1D2228"/>
          <w:szCs w:val="24"/>
        </w:rPr>
        <w:t xml:space="preserve">και </w:t>
      </w:r>
      <w:r>
        <w:rPr>
          <w:rFonts w:eastAsia="Times New Roman"/>
          <w:color w:val="1D2228"/>
          <w:szCs w:val="24"/>
        </w:rPr>
        <w:t xml:space="preserve">αυτά, </w:t>
      </w:r>
      <w:r w:rsidRPr="002B228E">
        <w:rPr>
          <w:rFonts w:eastAsia="Times New Roman"/>
          <w:color w:val="1D2228"/>
          <w:szCs w:val="24"/>
        </w:rPr>
        <w:t xml:space="preserve">προσπαθείς να </w:t>
      </w:r>
      <w:r>
        <w:rPr>
          <w:rFonts w:eastAsia="Times New Roman"/>
          <w:color w:val="1D2228"/>
          <w:szCs w:val="24"/>
        </w:rPr>
        <w:t xml:space="preserve">ικανοποιήσεις </w:t>
      </w:r>
      <w:r w:rsidRPr="002B228E">
        <w:rPr>
          <w:rFonts w:eastAsia="Times New Roman"/>
          <w:color w:val="1D2228"/>
          <w:szCs w:val="24"/>
        </w:rPr>
        <w:t>ανάγκες με έναν οικονομικό προϋπολογισμό</w:t>
      </w:r>
      <w:r>
        <w:rPr>
          <w:rFonts w:eastAsia="Times New Roman"/>
          <w:color w:val="1D2228"/>
          <w:szCs w:val="24"/>
        </w:rPr>
        <w:t xml:space="preserve">. Προφανώς και εγώ θα μπορούσα </w:t>
      </w:r>
      <w:r w:rsidRPr="002B228E">
        <w:rPr>
          <w:rFonts w:eastAsia="Times New Roman"/>
          <w:color w:val="1D2228"/>
          <w:szCs w:val="24"/>
        </w:rPr>
        <w:t>να φέρω το</w:t>
      </w:r>
      <w:r>
        <w:rPr>
          <w:rFonts w:eastAsia="Times New Roman"/>
          <w:color w:val="1D2228"/>
          <w:szCs w:val="24"/>
        </w:rPr>
        <w:t>ν</w:t>
      </w:r>
      <w:r w:rsidRPr="002B228E">
        <w:rPr>
          <w:rFonts w:eastAsia="Times New Roman"/>
          <w:color w:val="1D2228"/>
          <w:szCs w:val="24"/>
        </w:rPr>
        <w:t xml:space="preserve"> ΦΠΑ σε όλα</w:t>
      </w:r>
      <w:r>
        <w:rPr>
          <w:rFonts w:eastAsia="Times New Roman"/>
          <w:color w:val="1D2228"/>
          <w:szCs w:val="24"/>
        </w:rPr>
        <w:t>,</w:t>
      </w:r>
      <w:r w:rsidRPr="002B228E">
        <w:rPr>
          <w:rFonts w:eastAsia="Times New Roman"/>
          <w:color w:val="1D2228"/>
          <w:szCs w:val="24"/>
        </w:rPr>
        <w:t xml:space="preserve"> να γυρίσει</w:t>
      </w:r>
      <w:r>
        <w:rPr>
          <w:rFonts w:eastAsia="Times New Roman"/>
          <w:color w:val="1D2228"/>
          <w:szCs w:val="24"/>
        </w:rPr>
        <w:t xml:space="preserve"> εκεί. Π</w:t>
      </w:r>
      <w:r w:rsidRPr="002B228E">
        <w:rPr>
          <w:rFonts w:eastAsia="Times New Roman"/>
          <w:color w:val="1D2228"/>
          <w:szCs w:val="24"/>
        </w:rPr>
        <w:t>ροφανώς θα μπορούσα να ψηφίσω τη δική σας τροπολογία</w:t>
      </w:r>
      <w:r>
        <w:rPr>
          <w:rFonts w:eastAsia="Times New Roman"/>
          <w:color w:val="1D2228"/>
          <w:szCs w:val="24"/>
        </w:rPr>
        <w:t>.</w:t>
      </w:r>
    </w:p>
    <w:p w14:paraId="12B6E9C1"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Π</w:t>
      </w:r>
      <w:r w:rsidRPr="002B228E">
        <w:rPr>
          <w:rFonts w:eastAsia="Times New Roman"/>
          <w:color w:val="1D2228"/>
          <w:szCs w:val="24"/>
        </w:rPr>
        <w:t>ροφανώς η κ</w:t>
      </w:r>
      <w:r>
        <w:rPr>
          <w:rFonts w:eastAsia="Times New Roman"/>
          <w:color w:val="1D2228"/>
          <w:szCs w:val="24"/>
        </w:rPr>
        <w:t>.</w:t>
      </w:r>
      <w:r w:rsidRPr="002B228E">
        <w:rPr>
          <w:rFonts w:eastAsia="Times New Roman"/>
          <w:color w:val="1D2228"/>
          <w:szCs w:val="24"/>
        </w:rPr>
        <w:t xml:space="preserve"> </w:t>
      </w:r>
      <w:proofErr w:type="spellStart"/>
      <w:r>
        <w:rPr>
          <w:rFonts w:eastAsia="Times New Roman"/>
          <w:color w:val="1D2228"/>
          <w:szCs w:val="24"/>
        </w:rPr>
        <w:t>Αχτσιό</w:t>
      </w:r>
      <w:r w:rsidRPr="002B228E">
        <w:rPr>
          <w:rFonts w:eastAsia="Times New Roman"/>
          <w:color w:val="1D2228"/>
          <w:szCs w:val="24"/>
        </w:rPr>
        <w:t>γλου</w:t>
      </w:r>
      <w:proofErr w:type="spellEnd"/>
      <w:r w:rsidRPr="002B228E">
        <w:rPr>
          <w:rFonts w:eastAsia="Times New Roman"/>
          <w:color w:val="1D2228"/>
          <w:szCs w:val="24"/>
        </w:rPr>
        <w:t xml:space="preserve"> θα μπορούσε να φέρει την πλήρη</w:t>
      </w:r>
      <w:r>
        <w:rPr>
          <w:rFonts w:eastAsia="Times New Roman"/>
          <w:color w:val="1D2228"/>
          <w:szCs w:val="24"/>
        </w:rPr>
        <w:t>,</w:t>
      </w:r>
      <w:r w:rsidRPr="002B228E">
        <w:rPr>
          <w:rFonts w:eastAsia="Times New Roman"/>
          <w:color w:val="1D2228"/>
          <w:szCs w:val="24"/>
        </w:rPr>
        <w:t xml:space="preserve"> ακόμα περισσότερο για όλους</w:t>
      </w:r>
      <w:r>
        <w:rPr>
          <w:rFonts w:eastAsia="Times New Roman"/>
          <w:color w:val="1D2228"/>
          <w:szCs w:val="24"/>
        </w:rPr>
        <w:t>. Α</w:t>
      </w:r>
      <w:r w:rsidRPr="002B228E">
        <w:rPr>
          <w:rFonts w:eastAsia="Times New Roman"/>
          <w:color w:val="1D2228"/>
          <w:szCs w:val="24"/>
        </w:rPr>
        <w:t>λλά έχουμε ένα</w:t>
      </w:r>
      <w:r>
        <w:rPr>
          <w:rFonts w:eastAsia="Times New Roman"/>
          <w:color w:val="1D2228"/>
          <w:szCs w:val="24"/>
        </w:rPr>
        <w:t>ν</w:t>
      </w:r>
      <w:r w:rsidRPr="002B228E">
        <w:rPr>
          <w:rFonts w:eastAsia="Times New Roman"/>
          <w:color w:val="1D2228"/>
          <w:szCs w:val="24"/>
        </w:rPr>
        <w:t xml:space="preserve"> δημοσιονομικό περιορισμό</w:t>
      </w:r>
      <w:r>
        <w:rPr>
          <w:rFonts w:eastAsia="Times New Roman"/>
          <w:color w:val="1D2228"/>
          <w:szCs w:val="24"/>
        </w:rPr>
        <w:t>. Σ</w:t>
      </w:r>
      <w:r w:rsidRPr="002B228E">
        <w:rPr>
          <w:rFonts w:eastAsia="Times New Roman"/>
          <w:color w:val="1D2228"/>
          <w:szCs w:val="24"/>
        </w:rPr>
        <w:t>υγχρόνως που κάναμε αυτά</w:t>
      </w:r>
      <w:r>
        <w:rPr>
          <w:rFonts w:eastAsia="Times New Roman"/>
          <w:color w:val="1D2228"/>
          <w:szCs w:val="24"/>
        </w:rPr>
        <w:t>,</w:t>
      </w:r>
      <w:r w:rsidRPr="002B228E">
        <w:rPr>
          <w:rFonts w:eastAsia="Times New Roman"/>
          <w:color w:val="1D2228"/>
          <w:szCs w:val="24"/>
        </w:rPr>
        <w:t xml:space="preserve"> κάναμε τα πράγματα για την </w:t>
      </w:r>
      <w:r>
        <w:rPr>
          <w:rFonts w:eastAsia="Times New Roman"/>
          <w:color w:val="1D2228"/>
          <w:szCs w:val="24"/>
        </w:rPr>
        <w:t>Ειδική Α</w:t>
      </w:r>
      <w:r w:rsidRPr="002B228E">
        <w:rPr>
          <w:rFonts w:eastAsia="Times New Roman"/>
          <w:color w:val="1D2228"/>
          <w:szCs w:val="24"/>
        </w:rPr>
        <w:t>γωγή</w:t>
      </w:r>
      <w:r>
        <w:rPr>
          <w:rFonts w:eastAsia="Times New Roman"/>
          <w:color w:val="1D2228"/>
          <w:szCs w:val="24"/>
        </w:rPr>
        <w:t>,</w:t>
      </w:r>
      <w:r w:rsidRPr="002B228E">
        <w:rPr>
          <w:rFonts w:eastAsia="Times New Roman"/>
          <w:color w:val="1D2228"/>
          <w:szCs w:val="24"/>
        </w:rPr>
        <w:t xml:space="preserve"> μειώσαμε τις κοινωνικές εισφορές </w:t>
      </w:r>
      <w:r>
        <w:rPr>
          <w:rFonts w:eastAsia="Times New Roman"/>
          <w:color w:val="1D2228"/>
          <w:szCs w:val="24"/>
        </w:rPr>
        <w:t>σ</w:t>
      </w:r>
      <w:r w:rsidRPr="002B228E">
        <w:rPr>
          <w:rFonts w:eastAsia="Times New Roman"/>
          <w:color w:val="1D2228"/>
          <w:szCs w:val="24"/>
        </w:rPr>
        <w:t>τους αυτοαπασχολούμενους και έχουμε κάν</w:t>
      </w:r>
      <w:r w:rsidRPr="002B228E">
        <w:rPr>
          <w:rFonts w:eastAsia="Times New Roman"/>
          <w:color w:val="1D2228"/>
          <w:szCs w:val="24"/>
        </w:rPr>
        <w:t>ει και άλλα και άλλα κι άλλα πράγματα</w:t>
      </w:r>
      <w:r>
        <w:rPr>
          <w:rFonts w:eastAsia="Times New Roman"/>
          <w:color w:val="1D2228"/>
          <w:szCs w:val="24"/>
        </w:rPr>
        <w:t>.</w:t>
      </w:r>
      <w:r w:rsidRPr="002B228E">
        <w:rPr>
          <w:rFonts w:eastAsia="Times New Roman"/>
          <w:color w:val="1D2228"/>
          <w:szCs w:val="24"/>
        </w:rPr>
        <w:t xml:space="preserve"> Άρα</w:t>
      </w:r>
      <w:r>
        <w:rPr>
          <w:rFonts w:eastAsia="Times New Roman"/>
          <w:color w:val="1D2228"/>
          <w:szCs w:val="24"/>
        </w:rPr>
        <w:t>,</w:t>
      </w:r>
      <w:r w:rsidRPr="002B228E">
        <w:rPr>
          <w:rFonts w:eastAsia="Times New Roman"/>
          <w:color w:val="1D2228"/>
          <w:szCs w:val="24"/>
        </w:rPr>
        <w:t xml:space="preserve"> εμείς λέμε</w:t>
      </w:r>
      <w:r>
        <w:rPr>
          <w:rFonts w:eastAsia="Times New Roman"/>
          <w:color w:val="1D2228"/>
          <w:szCs w:val="24"/>
        </w:rPr>
        <w:t>, α</w:t>
      </w:r>
      <w:r w:rsidRPr="002B228E">
        <w:rPr>
          <w:rFonts w:eastAsia="Times New Roman"/>
          <w:color w:val="1D2228"/>
          <w:szCs w:val="24"/>
        </w:rPr>
        <w:t xml:space="preserve">υτός είναι ο δημοσιονομικός </w:t>
      </w:r>
      <w:r>
        <w:rPr>
          <w:rFonts w:eastAsia="Times New Roman"/>
          <w:color w:val="1D2228"/>
          <w:szCs w:val="24"/>
        </w:rPr>
        <w:t xml:space="preserve">χώρος, </w:t>
      </w:r>
      <w:r w:rsidRPr="002B228E">
        <w:rPr>
          <w:rFonts w:eastAsia="Times New Roman"/>
          <w:color w:val="1D2228"/>
          <w:szCs w:val="24"/>
        </w:rPr>
        <w:t>αυτ</w:t>
      </w:r>
      <w:r>
        <w:rPr>
          <w:rFonts w:eastAsia="Times New Roman"/>
          <w:color w:val="1D2228"/>
          <w:szCs w:val="24"/>
        </w:rPr>
        <w:t>ό</w:t>
      </w:r>
      <w:r w:rsidRPr="002B228E">
        <w:rPr>
          <w:rFonts w:eastAsia="Times New Roman"/>
          <w:color w:val="1D2228"/>
          <w:szCs w:val="24"/>
        </w:rPr>
        <w:t xml:space="preserve"> μπορο</w:t>
      </w:r>
      <w:r>
        <w:rPr>
          <w:rFonts w:eastAsia="Times New Roman"/>
          <w:color w:val="1D2228"/>
          <w:szCs w:val="24"/>
        </w:rPr>
        <w:t>ύμε να κάνουμε για την εστίαση τ</w:t>
      </w:r>
      <w:r w:rsidRPr="002B228E">
        <w:rPr>
          <w:rFonts w:eastAsia="Times New Roman"/>
          <w:color w:val="1D2228"/>
          <w:szCs w:val="24"/>
        </w:rPr>
        <w:t>ώρα</w:t>
      </w:r>
      <w:r>
        <w:rPr>
          <w:rFonts w:eastAsia="Times New Roman"/>
          <w:color w:val="1D2228"/>
          <w:szCs w:val="24"/>
        </w:rPr>
        <w:t>. Θ</w:t>
      </w:r>
      <w:r w:rsidRPr="002B228E">
        <w:rPr>
          <w:rFonts w:eastAsia="Times New Roman"/>
          <w:color w:val="1D2228"/>
          <w:szCs w:val="24"/>
        </w:rPr>
        <w:t>α δούμε τι θα μπορ</w:t>
      </w:r>
      <w:r>
        <w:rPr>
          <w:rFonts w:eastAsia="Times New Roman"/>
          <w:color w:val="1D2228"/>
          <w:szCs w:val="24"/>
        </w:rPr>
        <w:t>ούμε ν</w:t>
      </w:r>
      <w:r w:rsidRPr="002B228E">
        <w:rPr>
          <w:rFonts w:eastAsia="Times New Roman"/>
          <w:color w:val="1D2228"/>
          <w:szCs w:val="24"/>
        </w:rPr>
        <w:t>α κάν</w:t>
      </w:r>
      <w:r>
        <w:rPr>
          <w:rFonts w:eastAsia="Times New Roman"/>
          <w:color w:val="1D2228"/>
          <w:szCs w:val="24"/>
        </w:rPr>
        <w:t>ουμε του χ</w:t>
      </w:r>
      <w:r w:rsidRPr="002B228E">
        <w:rPr>
          <w:rFonts w:eastAsia="Times New Roman"/>
          <w:color w:val="1D2228"/>
          <w:szCs w:val="24"/>
        </w:rPr>
        <w:t>ρόνο</w:t>
      </w:r>
      <w:r>
        <w:rPr>
          <w:rFonts w:eastAsia="Times New Roman"/>
          <w:color w:val="1D2228"/>
          <w:szCs w:val="24"/>
        </w:rPr>
        <w:t>υ. Α</w:t>
      </w:r>
      <w:r w:rsidRPr="002B228E">
        <w:rPr>
          <w:rFonts w:eastAsia="Times New Roman"/>
          <w:color w:val="1D2228"/>
          <w:szCs w:val="24"/>
        </w:rPr>
        <w:t>υτό μπορούμε να κάνουμε για τις συντάξεις φέτος</w:t>
      </w:r>
      <w:r>
        <w:rPr>
          <w:rFonts w:eastAsia="Times New Roman"/>
          <w:color w:val="1D2228"/>
          <w:szCs w:val="24"/>
        </w:rPr>
        <w:t>. Θ</w:t>
      </w:r>
      <w:r w:rsidRPr="002B228E">
        <w:rPr>
          <w:rFonts w:eastAsia="Times New Roman"/>
          <w:color w:val="1D2228"/>
          <w:szCs w:val="24"/>
        </w:rPr>
        <w:t>α δούμε τι θα κάνου</w:t>
      </w:r>
      <w:r w:rsidRPr="002B228E">
        <w:rPr>
          <w:rFonts w:eastAsia="Times New Roman"/>
          <w:color w:val="1D2228"/>
          <w:szCs w:val="24"/>
        </w:rPr>
        <w:t>με το</w:t>
      </w:r>
      <w:r>
        <w:rPr>
          <w:rFonts w:eastAsia="Times New Roman"/>
          <w:color w:val="1D2228"/>
          <w:szCs w:val="24"/>
        </w:rPr>
        <w:t>υ</w:t>
      </w:r>
      <w:r w:rsidRPr="002B228E">
        <w:rPr>
          <w:rFonts w:eastAsia="Times New Roman"/>
          <w:color w:val="1D2228"/>
          <w:szCs w:val="24"/>
        </w:rPr>
        <w:t xml:space="preserve"> χρόνο</w:t>
      </w:r>
      <w:r>
        <w:rPr>
          <w:rFonts w:eastAsia="Times New Roman"/>
          <w:color w:val="1D2228"/>
          <w:szCs w:val="24"/>
        </w:rPr>
        <w:t>υ. Αλλά υ</w:t>
      </w:r>
      <w:r w:rsidRPr="002B228E">
        <w:rPr>
          <w:rFonts w:eastAsia="Times New Roman"/>
          <w:color w:val="1D2228"/>
          <w:szCs w:val="24"/>
        </w:rPr>
        <w:t>πάρχει ένας υπολογισμός</w:t>
      </w:r>
      <w:r>
        <w:rPr>
          <w:rFonts w:eastAsia="Times New Roman"/>
          <w:color w:val="1D2228"/>
          <w:szCs w:val="24"/>
        </w:rPr>
        <w:t xml:space="preserve">, </w:t>
      </w:r>
      <w:r w:rsidRPr="002B228E">
        <w:rPr>
          <w:rFonts w:eastAsia="Times New Roman"/>
          <w:color w:val="1D2228"/>
          <w:szCs w:val="24"/>
        </w:rPr>
        <w:t>ένας εισοδηματικός περιορισμός</w:t>
      </w:r>
      <w:r>
        <w:rPr>
          <w:rFonts w:eastAsia="Times New Roman"/>
          <w:color w:val="1D2228"/>
          <w:szCs w:val="24"/>
        </w:rPr>
        <w:t xml:space="preserve">. Μόνο ο </w:t>
      </w:r>
      <w:proofErr w:type="spellStart"/>
      <w:r>
        <w:rPr>
          <w:rFonts w:eastAsia="Times New Roman"/>
          <w:color w:val="1D2228"/>
          <w:szCs w:val="24"/>
        </w:rPr>
        <w:t>Άγα</w:t>
      </w:r>
      <w:proofErr w:type="spellEnd"/>
      <w:r>
        <w:rPr>
          <w:rFonts w:eastAsia="Times New Roman"/>
          <w:color w:val="1D2228"/>
          <w:szCs w:val="24"/>
        </w:rPr>
        <w:t xml:space="preserve"> </w:t>
      </w:r>
      <w:r w:rsidRPr="002B228E">
        <w:rPr>
          <w:rFonts w:eastAsia="Times New Roman"/>
          <w:color w:val="1D2228"/>
          <w:szCs w:val="24"/>
        </w:rPr>
        <w:t xml:space="preserve">Χαν </w:t>
      </w:r>
      <w:r>
        <w:rPr>
          <w:rFonts w:eastAsia="Times New Roman"/>
          <w:color w:val="1D2228"/>
          <w:szCs w:val="24"/>
        </w:rPr>
        <w:t>-</w:t>
      </w:r>
      <w:r w:rsidRPr="002B228E">
        <w:rPr>
          <w:rFonts w:eastAsia="Times New Roman"/>
          <w:color w:val="1D2228"/>
          <w:szCs w:val="24"/>
        </w:rPr>
        <w:t>και σας θα σας πω αυτή την ιστορία</w:t>
      </w:r>
      <w:r>
        <w:rPr>
          <w:rFonts w:eastAsia="Times New Roman"/>
          <w:color w:val="1D2228"/>
          <w:szCs w:val="24"/>
        </w:rPr>
        <w:t>- όταν ο Σάμιουελσον,</w:t>
      </w:r>
      <w:r w:rsidRPr="00072868">
        <w:rPr>
          <w:rFonts w:eastAsia="Times New Roman"/>
          <w:color w:val="1D2228"/>
          <w:szCs w:val="24"/>
        </w:rPr>
        <w:t xml:space="preserve"> </w:t>
      </w:r>
      <w:r>
        <w:rPr>
          <w:rFonts w:eastAsia="Times New Roman"/>
          <w:color w:val="1D2228"/>
          <w:szCs w:val="24"/>
        </w:rPr>
        <w:t>ί</w:t>
      </w:r>
      <w:r w:rsidRPr="002B228E">
        <w:rPr>
          <w:rFonts w:eastAsia="Times New Roman"/>
          <w:color w:val="1D2228"/>
          <w:szCs w:val="24"/>
        </w:rPr>
        <w:t>σως ο μεγαλύτερος οικονομολόγος της ορθόδοξης σχολής</w:t>
      </w:r>
      <w:r>
        <w:rPr>
          <w:rFonts w:eastAsia="Times New Roman"/>
          <w:color w:val="1D2228"/>
          <w:szCs w:val="24"/>
        </w:rPr>
        <w:t>,</w:t>
      </w:r>
      <w:r w:rsidRPr="002B228E">
        <w:rPr>
          <w:rFonts w:eastAsia="Times New Roman"/>
          <w:color w:val="1D2228"/>
          <w:szCs w:val="24"/>
        </w:rPr>
        <w:t xml:space="preserve"> είχε φοιτητή το</w:t>
      </w:r>
      <w:r>
        <w:rPr>
          <w:rFonts w:eastAsia="Times New Roman"/>
          <w:color w:val="1D2228"/>
          <w:szCs w:val="24"/>
        </w:rPr>
        <w:t>ν</w:t>
      </w:r>
      <w:r w:rsidRPr="002B228E">
        <w:rPr>
          <w:rFonts w:eastAsia="Times New Roman"/>
          <w:color w:val="1D2228"/>
          <w:szCs w:val="24"/>
        </w:rPr>
        <w:t xml:space="preserve"> </w:t>
      </w:r>
      <w:r>
        <w:rPr>
          <w:rFonts w:eastAsia="Times New Roman"/>
          <w:color w:val="1D2228"/>
          <w:szCs w:val="24"/>
        </w:rPr>
        <w:t>Αγά Χαν, που είχε κάποια δισεκατομ</w:t>
      </w:r>
      <w:r>
        <w:rPr>
          <w:rFonts w:eastAsia="Times New Roman"/>
          <w:color w:val="1D2228"/>
          <w:szCs w:val="24"/>
        </w:rPr>
        <w:t>μύρια –για όποιον δεν ξέρει ποιος είναι ο Αγά Χαν-</w:t>
      </w:r>
      <w:r w:rsidRPr="002B228E">
        <w:rPr>
          <w:rFonts w:eastAsia="Times New Roman"/>
          <w:color w:val="1D2228"/>
          <w:szCs w:val="24"/>
        </w:rPr>
        <w:t xml:space="preserve"> </w:t>
      </w:r>
      <w:r>
        <w:rPr>
          <w:rFonts w:eastAsia="Times New Roman"/>
          <w:color w:val="1D2228"/>
          <w:szCs w:val="24"/>
        </w:rPr>
        <w:t xml:space="preserve">τον </w:t>
      </w:r>
      <w:r w:rsidRPr="002B228E">
        <w:rPr>
          <w:rFonts w:eastAsia="Times New Roman"/>
          <w:color w:val="1D2228"/>
          <w:szCs w:val="24"/>
        </w:rPr>
        <w:t xml:space="preserve">ρωτάει και </w:t>
      </w:r>
      <w:r w:rsidRPr="002B228E">
        <w:rPr>
          <w:rFonts w:eastAsia="Times New Roman"/>
          <w:color w:val="1D2228"/>
          <w:szCs w:val="24"/>
        </w:rPr>
        <w:lastRenderedPageBreak/>
        <w:t xml:space="preserve">του εξηγεί ο </w:t>
      </w:r>
      <w:r>
        <w:rPr>
          <w:rFonts w:eastAsia="Times New Roman"/>
          <w:color w:val="1D2228"/>
          <w:szCs w:val="24"/>
        </w:rPr>
        <w:t>Σάμιουελσον</w:t>
      </w:r>
      <w:r w:rsidRPr="002B228E">
        <w:rPr>
          <w:rFonts w:eastAsia="Times New Roman"/>
          <w:color w:val="1D2228"/>
          <w:szCs w:val="24"/>
        </w:rPr>
        <w:t xml:space="preserve"> ότι η οικο</w:t>
      </w:r>
      <w:r>
        <w:rPr>
          <w:rFonts w:eastAsia="Times New Roman"/>
          <w:color w:val="1D2228"/>
          <w:szCs w:val="24"/>
        </w:rPr>
        <w:t>νομική θεωρία είναι πώ</w:t>
      </w:r>
      <w:r w:rsidRPr="002B228E">
        <w:rPr>
          <w:rFonts w:eastAsia="Times New Roman"/>
          <w:color w:val="1D2228"/>
          <w:szCs w:val="24"/>
        </w:rPr>
        <w:t xml:space="preserve">ς να ικανοποιήσουμε τις ανάγκες με </w:t>
      </w:r>
      <w:r>
        <w:rPr>
          <w:rFonts w:eastAsia="Times New Roman"/>
          <w:color w:val="1D2228"/>
          <w:szCs w:val="24"/>
        </w:rPr>
        <w:t>οικο</w:t>
      </w:r>
      <w:r w:rsidRPr="002B228E">
        <w:rPr>
          <w:rFonts w:eastAsia="Times New Roman"/>
          <w:color w:val="1D2228"/>
          <w:szCs w:val="24"/>
        </w:rPr>
        <w:t>νομικό περιορισμό</w:t>
      </w:r>
      <w:r>
        <w:rPr>
          <w:rFonts w:eastAsia="Times New Roman"/>
          <w:color w:val="1D2228"/>
          <w:szCs w:val="24"/>
        </w:rPr>
        <w:t>,</w:t>
      </w:r>
      <w:r w:rsidRPr="002B228E">
        <w:rPr>
          <w:rFonts w:eastAsia="Times New Roman"/>
          <w:color w:val="1D2228"/>
          <w:szCs w:val="24"/>
        </w:rPr>
        <w:t xml:space="preserve"> του λέει </w:t>
      </w:r>
      <w:r>
        <w:rPr>
          <w:rFonts w:eastAsia="Times New Roman"/>
          <w:color w:val="1D2228"/>
          <w:szCs w:val="24"/>
        </w:rPr>
        <w:t xml:space="preserve">«Και πώς μπορούμε </w:t>
      </w:r>
      <w:r w:rsidRPr="002B228E">
        <w:rPr>
          <w:rFonts w:eastAsia="Times New Roman"/>
          <w:color w:val="1D2228"/>
          <w:szCs w:val="24"/>
        </w:rPr>
        <w:t xml:space="preserve">να το κάνουμε </w:t>
      </w:r>
      <w:r>
        <w:rPr>
          <w:rFonts w:eastAsia="Times New Roman"/>
          <w:color w:val="1D2228"/>
          <w:szCs w:val="24"/>
        </w:rPr>
        <w:t xml:space="preserve">με </w:t>
      </w:r>
      <w:r w:rsidRPr="002B228E">
        <w:rPr>
          <w:rFonts w:eastAsia="Times New Roman"/>
          <w:color w:val="1D2228"/>
          <w:szCs w:val="24"/>
        </w:rPr>
        <w:t>τα οικονομικά</w:t>
      </w:r>
      <w:r>
        <w:rPr>
          <w:rFonts w:eastAsia="Times New Roman"/>
          <w:color w:val="1D2228"/>
          <w:szCs w:val="24"/>
        </w:rPr>
        <w:t>,</w:t>
      </w:r>
      <w:r w:rsidRPr="002B228E">
        <w:rPr>
          <w:rFonts w:eastAsia="Times New Roman"/>
          <w:color w:val="1D2228"/>
          <w:szCs w:val="24"/>
        </w:rPr>
        <w:t xml:space="preserve"> </w:t>
      </w:r>
      <w:r>
        <w:rPr>
          <w:rFonts w:eastAsia="Times New Roman"/>
          <w:color w:val="1D2228"/>
          <w:szCs w:val="24"/>
        </w:rPr>
        <w:t>ό</w:t>
      </w:r>
      <w:r w:rsidRPr="002B228E">
        <w:rPr>
          <w:rFonts w:eastAsia="Times New Roman"/>
          <w:color w:val="1D2228"/>
          <w:szCs w:val="24"/>
        </w:rPr>
        <w:t>ταν δεν υπάρχει</w:t>
      </w:r>
      <w:r w:rsidRPr="002B228E">
        <w:rPr>
          <w:rFonts w:eastAsia="Times New Roman"/>
          <w:color w:val="1D2228"/>
          <w:szCs w:val="24"/>
        </w:rPr>
        <w:t xml:space="preserve"> οικονομικός περιορισμός</w:t>
      </w:r>
      <w:r>
        <w:rPr>
          <w:rFonts w:eastAsia="Times New Roman"/>
          <w:color w:val="1D2228"/>
          <w:szCs w:val="24"/>
        </w:rPr>
        <w:t>;»</w:t>
      </w:r>
      <w:r w:rsidRPr="002B228E">
        <w:rPr>
          <w:rFonts w:eastAsia="Times New Roman"/>
          <w:color w:val="1D2228"/>
          <w:szCs w:val="24"/>
        </w:rPr>
        <w:t xml:space="preserve"> </w:t>
      </w:r>
    </w:p>
    <w:p w14:paraId="12B6E9C2"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Ε, δ</w:t>
      </w:r>
      <w:r w:rsidRPr="002B228E">
        <w:rPr>
          <w:rFonts w:eastAsia="Times New Roman"/>
          <w:color w:val="1D2228"/>
          <w:szCs w:val="24"/>
        </w:rPr>
        <w:t xml:space="preserve">υστυχώς για </w:t>
      </w:r>
      <w:r>
        <w:rPr>
          <w:rFonts w:eastAsia="Times New Roman"/>
          <w:color w:val="1D2228"/>
          <w:szCs w:val="24"/>
        </w:rPr>
        <w:t>εμά</w:t>
      </w:r>
      <w:r w:rsidRPr="002B228E">
        <w:rPr>
          <w:rFonts w:eastAsia="Times New Roman"/>
          <w:color w:val="1D2228"/>
          <w:szCs w:val="24"/>
        </w:rPr>
        <w:t>ς</w:t>
      </w:r>
      <w:r>
        <w:rPr>
          <w:rFonts w:eastAsia="Times New Roman"/>
          <w:color w:val="1D2228"/>
          <w:szCs w:val="24"/>
        </w:rPr>
        <w:t>,</w:t>
      </w:r>
      <w:r>
        <w:rPr>
          <w:rFonts w:eastAsia="Times New Roman"/>
          <w:color w:val="1D2228"/>
          <w:szCs w:val="24"/>
        </w:rPr>
        <w:t xml:space="preserve"> </w:t>
      </w:r>
      <w:r w:rsidRPr="002B228E">
        <w:rPr>
          <w:rFonts w:eastAsia="Times New Roman"/>
          <w:color w:val="1D2228"/>
          <w:szCs w:val="24"/>
        </w:rPr>
        <w:t>υπάρχει οικονομικός περιορισμός</w:t>
      </w:r>
      <w:r>
        <w:rPr>
          <w:rFonts w:eastAsia="Times New Roman"/>
          <w:color w:val="1D2228"/>
          <w:szCs w:val="24"/>
        </w:rPr>
        <w:t>. Να μας απαντήσετε ε</w:t>
      </w:r>
      <w:r w:rsidRPr="002B228E">
        <w:rPr>
          <w:rFonts w:eastAsia="Times New Roman"/>
          <w:color w:val="1D2228"/>
          <w:szCs w:val="24"/>
        </w:rPr>
        <w:t>σείς πόσο</w:t>
      </w:r>
      <w:r>
        <w:rPr>
          <w:rFonts w:eastAsia="Times New Roman"/>
          <w:color w:val="1D2228"/>
          <w:szCs w:val="24"/>
        </w:rPr>
        <w:t>ς θεωρείτε</w:t>
      </w:r>
      <w:r w:rsidRPr="002B228E">
        <w:rPr>
          <w:rFonts w:eastAsia="Times New Roman"/>
          <w:color w:val="1D2228"/>
          <w:szCs w:val="24"/>
        </w:rPr>
        <w:t xml:space="preserve"> </w:t>
      </w:r>
      <w:r>
        <w:rPr>
          <w:rFonts w:eastAsia="Times New Roman"/>
          <w:color w:val="1D2228"/>
          <w:szCs w:val="24"/>
        </w:rPr>
        <w:t xml:space="preserve">είναι </w:t>
      </w:r>
      <w:r w:rsidRPr="002B228E">
        <w:rPr>
          <w:rFonts w:eastAsia="Times New Roman"/>
          <w:color w:val="1D2228"/>
          <w:szCs w:val="24"/>
        </w:rPr>
        <w:t xml:space="preserve">ο </w:t>
      </w:r>
      <w:r>
        <w:rPr>
          <w:rFonts w:eastAsia="Times New Roman"/>
          <w:color w:val="1D2228"/>
          <w:szCs w:val="24"/>
        </w:rPr>
        <w:t>χώρος το 20</w:t>
      </w:r>
      <w:r w:rsidRPr="002B228E">
        <w:rPr>
          <w:rFonts w:eastAsia="Times New Roman"/>
          <w:color w:val="1D2228"/>
          <w:szCs w:val="24"/>
        </w:rPr>
        <w:t>19</w:t>
      </w:r>
      <w:r>
        <w:rPr>
          <w:rFonts w:eastAsia="Times New Roman"/>
          <w:color w:val="1D2228"/>
          <w:szCs w:val="24"/>
        </w:rPr>
        <w:t xml:space="preserve">; Να μας απαντήσετε εσείς, κύριε </w:t>
      </w:r>
      <w:proofErr w:type="spellStart"/>
      <w:r>
        <w:rPr>
          <w:rFonts w:eastAsia="Times New Roman"/>
          <w:color w:val="1D2228"/>
          <w:szCs w:val="24"/>
        </w:rPr>
        <w:t>Δένδια</w:t>
      </w:r>
      <w:proofErr w:type="spellEnd"/>
      <w:r>
        <w:rPr>
          <w:rFonts w:eastAsia="Times New Roman"/>
          <w:color w:val="1D2228"/>
          <w:szCs w:val="24"/>
        </w:rPr>
        <w:t xml:space="preserve"> και κύριε </w:t>
      </w:r>
      <w:proofErr w:type="spellStart"/>
      <w:r>
        <w:rPr>
          <w:rFonts w:eastAsia="Times New Roman"/>
          <w:color w:val="1D2228"/>
          <w:szCs w:val="24"/>
        </w:rPr>
        <w:t>Βρούτση</w:t>
      </w:r>
      <w:proofErr w:type="spellEnd"/>
      <w:r>
        <w:rPr>
          <w:rFonts w:eastAsia="Times New Roman"/>
          <w:color w:val="1D2228"/>
          <w:szCs w:val="24"/>
        </w:rPr>
        <w:t xml:space="preserve">, </w:t>
      </w:r>
      <w:r w:rsidRPr="002B228E">
        <w:rPr>
          <w:rFonts w:eastAsia="Times New Roman"/>
          <w:color w:val="1D2228"/>
          <w:szCs w:val="24"/>
        </w:rPr>
        <w:t>πόσο</w:t>
      </w:r>
      <w:r>
        <w:rPr>
          <w:rFonts w:eastAsia="Times New Roman"/>
          <w:color w:val="1D2228"/>
          <w:szCs w:val="24"/>
        </w:rPr>
        <w:t>ς</w:t>
      </w:r>
      <w:r w:rsidRPr="002B228E">
        <w:rPr>
          <w:rFonts w:eastAsia="Times New Roman"/>
          <w:color w:val="1D2228"/>
          <w:szCs w:val="24"/>
        </w:rPr>
        <w:t xml:space="preserve"> είναι ο χώρος για </w:t>
      </w:r>
      <w:r>
        <w:rPr>
          <w:rFonts w:eastAsia="Times New Roman"/>
          <w:color w:val="1D2228"/>
          <w:szCs w:val="24"/>
        </w:rPr>
        <w:t>εσάς το</w:t>
      </w:r>
      <w:r w:rsidRPr="002B228E">
        <w:rPr>
          <w:rFonts w:eastAsia="Times New Roman"/>
          <w:color w:val="1D2228"/>
          <w:szCs w:val="24"/>
        </w:rPr>
        <w:t xml:space="preserve"> </w:t>
      </w:r>
      <w:r>
        <w:rPr>
          <w:rFonts w:eastAsia="Times New Roman"/>
          <w:color w:val="1D2228"/>
          <w:szCs w:val="24"/>
        </w:rPr>
        <w:t>20</w:t>
      </w:r>
      <w:r w:rsidRPr="002B228E">
        <w:rPr>
          <w:rFonts w:eastAsia="Times New Roman"/>
          <w:color w:val="1D2228"/>
          <w:szCs w:val="24"/>
        </w:rPr>
        <w:t>19</w:t>
      </w:r>
      <w:r>
        <w:rPr>
          <w:rFonts w:eastAsia="Times New Roman"/>
          <w:color w:val="1D2228"/>
          <w:szCs w:val="24"/>
        </w:rPr>
        <w:t>;</w:t>
      </w:r>
      <w:r w:rsidRPr="002B228E">
        <w:rPr>
          <w:rFonts w:eastAsia="Times New Roman"/>
          <w:color w:val="1D2228"/>
          <w:szCs w:val="24"/>
        </w:rPr>
        <w:t xml:space="preserve"> Γιατί αυτό που </w:t>
      </w:r>
      <w:r>
        <w:rPr>
          <w:rFonts w:eastAsia="Times New Roman"/>
          <w:color w:val="1D2228"/>
          <w:szCs w:val="24"/>
        </w:rPr>
        <w:t>ανάγγειλε ο κ.</w:t>
      </w:r>
      <w:r w:rsidRPr="002B228E">
        <w:rPr>
          <w:rFonts w:eastAsia="Times New Roman"/>
          <w:color w:val="1D2228"/>
          <w:szCs w:val="24"/>
        </w:rPr>
        <w:t xml:space="preserve"> Μητσοτάκης το </w:t>
      </w:r>
      <w:r>
        <w:rPr>
          <w:rFonts w:eastAsia="Times New Roman"/>
          <w:color w:val="1D2228"/>
          <w:szCs w:val="24"/>
        </w:rPr>
        <w:t xml:space="preserve">κοστολογήσαμε εμείς, ο κ. </w:t>
      </w:r>
      <w:proofErr w:type="spellStart"/>
      <w:r>
        <w:rPr>
          <w:rFonts w:eastAsia="Times New Roman"/>
          <w:color w:val="1D2228"/>
          <w:szCs w:val="24"/>
        </w:rPr>
        <w:t>Χουλιαράκης</w:t>
      </w:r>
      <w:proofErr w:type="spellEnd"/>
      <w:r>
        <w:rPr>
          <w:rFonts w:eastAsia="Times New Roman"/>
          <w:color w:val="1D2228"/>
          <w:szCs w:val="24"/>
        </w:rPr>
        <w:t>, και δεν μας έχετε απαντήσει, για πέντε δισεκατομμύρια.</w:t>
      </w:r>
    </w:p>
    <w:p w14:paraId="12B6E9C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Πείτε μας, πόσος είναι ο χώρος του 2019 για εσάς, με τα δικά σας οικονομικά στοιχεία, και μετά εμείς θα δούμε εάν έχουμε κάνει καλή α</w:t>
      </w:r>
      <w:r>
        <w:rPr>
          <w:rFonts w:eastAsia="Times New Roman" w:cs="Times New Roman"/>
          <w:szCs w:val="24"/>
        </w:rPr>
        <w:t xml:space="preserve">ναδιανομή ή εάν εσείς έχετε κάτι καλύτερο, αλλά όχι έτσι, να κάνετε τέτοιες τροπολογίες και να λέτε ότι «εμείς θα κάνουμε τον ΦΠΑ ή όλα τα πράγματα». Έτσι δεν είναι; Αυτό είναι το πρώτο. </w:t>
      </w:r>
    </w:p>
    <w:p w14:paraId="12B6E9C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Δεύτερον, δεν έχετε καταλάβει το σχέδιο για το 2020 και μετά. Μ</w:t>
      </w:r>
      <w:r>
        <w:rPr>
          <w:rFonts w:eastAsia="Times New Roman" w:cs="Times New Roman"/>
          <w:szCs w:val="24"/>
        </w:rPr>
        <w:t>ί</w:t>
      </w:r>
      <w:r>
        <w:rPr>
          <w:rFonts w:eastAsia="Times New Roman" w:cs="Times New Roman"/>
          <w:szCs w:val="24"/>
        </w:rPr>
        <w:t>α ερ</w:t>
      </w:r>
      <w:r>
        <w:rPr>
          <w:rFonts w:eastAsia="Times New Roman" w:cs="Times New Roman"/>
          <w:szCs w:val="24"/>
        </w:rPr>
        <w:t>ώτηση και μετά θα το συζητήσουμε ξανά, όταν επανέλθουν οι Βουλευτές σας για να το ξανασυζητήσουμε. Μειώνει τη λιτότητα ή δεν τη μειώνει; Αυτό είναι το ερώτημα. Με αυτόν τον εγγυημένο λογαριασμό, με αυτό το σχέδιο που το συζητάμε εδώ και το βάζουμε στη συζή</w:t>
      </w:r>
      <w:r>
        <w:rPr>
          <w:rFonts w:eastAsia="Times New Roman" w:cs="Times New Roman"/>
          <w:szCs w:val="24"/>
        </w:rPr>
        <w:t>τηση, γιατί είστε αρνητικοί; Μειώνει ή δεν μειώνει τη λιτότητα για το 2020, το 2021 και το 2022; Αυτή είναι η ερώτηση. Δεν υπάρχει άλλη ερώτηση. Αυτό ενδιαφέρει τους πολίτες που μας ακούν.</w:t>
      </w:r>
    </w:p>
    <w:p w14:paraId="12B6E9C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w:t>
      </w:r>
      <w:r>
        <w:rPr>
          <w:rFonts w:eastAsia="Times New Roman" w:cs="Times New Roman"/>
          <w:szCs w:val="24"/>
        </w:rPr>
        <w:t>κυρίου Υπουργού)</w:t>
      </w:r>
    </w:p>
    <w:p w14:paraId="12B6E9C6"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Υπουργέ, ολοκληρώστε, παρακαλώ. Συγγνώμη που σας διακόπτω, αλλά διαμαρτύρονται οι επόμενοι αγορητές ότι δεν εφαρμόζουμε τον Κανονισμό.</w:t>
      </w:r>
    </w:p>
    <w:p w14:paraId="12B6E9C7"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Μα, είναι διαδικασία αυτή, κύριε Πρόεδρε; </w:t>
      </w:r>
    </w:p>
    <w:p w14:paraId="12B6E9C8"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Τριάντα δευτερόλεπτα ακόμα, κύριε Πρόεδρε.</w:t>
      </w:r>
    </w:p>
    <w:p w14:paraId="12B6E9C9"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Ολοκληρώστε και μετά </w:t>
      </w:r>
      <w:proofErr w:type="spellStart"/>
      <w:r>
        <w:rPr>
          <w:rFonts w:eastAsia="Times New Roman" w:cs="Times New Roman"/>
          <w:szCs w:val="24"/>
        </w:rPr>
        <w:t>ξανατοποθετείστε</w:t>
      </w:r>
      <w:proofErr w:type="spellEnd"/>
      <w:r>
        <w:rPr>
          <w:rFonts w:eastAsia="Times New Roman" w:cs="Times New Roman"/>
          <w:szCs w:val="24"/>
        </w:rPr>
        <w:t>.</w:t>
      </w:r>
    </w:p>
    <w:p w14:paraId="12B6E9CA"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Είναι δυνατόν να μιλάτε σε καθέναν ομιλητή; </w:t>
      </w:r>
    </w:p>
    <w:p w14:paraId="12B6E9CB"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w:t>
      </w:r>
      <w:r>
        <w:rPr>
          <w:rFonts w:eastAsia="Times New Roman" w:cs="Times New Roman"/>
          <w:b/>
          <w:szCs w:val="24"/>
        </w:rPr>
        <w:t xml:space="preserve"> Οικονομικών):</w:t>
      </w:r>
      <w:r>
        <w:rPr>
          <w:rFonts w:eastAsia="Times New Roman" w:cs="Times New Roman"/>
          <w:szCs w:val="24"/>
        </w:rPr>
        <w:t xml:space="preserve"> Δεν μιλώ σε κάθε ομιλητή.</w:t>
      </w:r>
    </w:p>
    <w:p w14:paraId="12B6E9CC"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Σας δίνω ένα λεπτό, κύριε Υπουργέ.</w:t>
      </w:r>
    </w:p>
    <w:p w14:paraId="12B6E9CD"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 τον</w:t>
      </w:r>
      <w:r w:rsidRPr="00E53C6B">
        <w:rPr>
          <w:rFonts w:eastAsia="Times New Roman" w:cs="Times New Roman"/>
          <w:bCs/>
          <w:szCs w:val="24"/>
        </w:rPr>
        <w:t xml:space="preserve"> </w:t>
      </w:r>
      <w:proofErr w:type="spellStart"/>
      <w:r w:rsidRPr="00E53C6B">
        <w:rPr>
          <w:rFonts w:eastAsia="Times New Roman" w:cs="Times New Roman"/>
          <w:bCs/>
          <w:szCs w:val="24"/>
        </w:rPr>
        <w:t>Πέδρο</w:t>
      </w:r>
      <w:proofErr w:type="spellEnd"/>
      <w:r w:rsidRPr="00E53C6B">
        <w:rPr>
          <w:rFonts w:eastAsia="Times New Roman" w:cs="Times New Roman"/>
          <w:bCs/>
          <w:szCs w:val="24"/>
        </w:rPr>
        <w:t xml:space="preserve"> Σάντσεθ</w:t>
      </w:r>
      <w:r>
        <w:rPr>
          <w:rFonts w:eastAsia="Times New Roman" w:cs="Times New Roman"/>
          <w:szCs w:val="24"/>
        </w:rPr>
        <w:t xml:space="preserve"> δεν είπατε όλα όσα είπα. Είπα ότι ο </w:t>
      </w:r>
      <w:proofErr w:type="spellStart"/>
      <w:r w:rsidRPr="00E53C6B">
        <w:rPr>
          <w:rFonts w:eastAsia="Times New Roman" w:cs="Times New Roman"/>
          <w:bCs/>
          <w:szCs w:val="24"/>
        </w:rPr>
        <w:t>Πέδρο</w:t>
      </w:r>
      <w:proofErr w:type="spellEnd"/>
      <w:r w:rsidRPr="00E53C6B">
        <w:rPr>
          <w:rFonts w:eastAsia="Times New Roman" w:cs="Times New Roman"/>
          <w:bCs/>
          <w:szCs w:val="24"/>
        </w:rPr>
        <w:t xml:space="preserve"> Σάντσεθ</w:t>
      </w:r>
      <w:r>
        <w:rPr>
          <w:rFonts w:eastAsia="Times New Roman" w:cs="Times New Roman"/>
          <w:szCs w:val="24"/>
        </w:rPr>
        <w:t xml:space="preserve"> κατέβηκε στις εκλογές με δ</w:t>
      </w:r>
      <w:r>
        <w:rPr>
          <w:rFonts w:eastAsia="Times New Roman" w:cs="Times New Roman"/>
          <w:szCs w:val="24"/>
        </w:rPr>
        <w:t>ύ</w:t>
      </w:r>
      <w:r>
        <w:rPr>
          <w:rFonts w:eastAsia="Times New Roman" w:cs="Times New Roman"/>
          <w:szCs w:val="24"/>
        </w:rPr>
        <w:t xml:space="preserve">ο </w:t>
      </w:r>
      <w:proofErr w:type="spellStart"/>
      <w:r>
        <w:rPr>
          <w:rFonts w:eastAsia="Times New Roman" w:cs="Times New Roman"/>
          <w:szCs w:val="24"/>
        </w:rPr>
        <w:t>προτάγματα</w:t>
      </w:r>
      <w:proofErr w:type="spellEnd"/>
      <w:r>
        <w:rPr>
          <w:rFonts w:eastAsia="Times New Roman" w:cs="Times New Roman"/>
          <w:szCs w:val="24"/>
        </w:rPr>
        <w:t xml:space="preserve">. Ένα εναντίον της ακροδεξιάς και δεύτερο υπέρ της ισότητας και ενάντια προφανώς της ανισότητας. Δεν κατέβηκε με τη στρατηγική ήττα των </w:t>
      </w:r>
      <w:proofErr w:type="spellStart"/>
      <w:r>
        <w:rPr>
          <w:rFonts w:eastAsia="Times New Roman" w:cs="Times New Roman"/>
          <w:szCs w:val="24"/>
          <w:lang w:val="en-US"/>
        </w:rPr>
        <w:t>Podemos</w:t>
      </w:r>
      <w:proofErr w:type="spellEnd"/>
      <w:r>
        <w:rPr>
          <w:rFonts w:eastAsia="Times New Roman" w:cs="Times New Roman"/>
          <w:szCs w:val="24"/>
        </w:rPr>
        <w:t>. Έτσι δεν είναι; Δεν κατέβηκε με τη στρατηγική ήττα και γι’ αυτό θέλει να κάνει τώρα συμμαχία με του</w:t>
      </w:r>
      <w:r>
        <w:rPr>
          <w:rFonts w:eastAsia="Times New Roman" w:cs="Times New Roman"/>
          <w:szCs w:val="24"/>
        </w:rPr>
        <w:t xml:space="preserve">ς </w:t>
      </w:r>
      <w:proofErr w:type="spellStart"/>
      <w:r>
        <w:rPr>
          <w:rFonts w:eastAsia="Times New Roman" w:cs="Times New Roman"/>
          <w:szCs w:val="24"/>
          <w:lang w:val="en-US"/>
        </w:rPr>
        <w:t>Podemos</w:t>
      </w:r>
      <w:proofErr w:type="spellEnd"/>
      <w:r>
        <w:rPr>
          <w:rFonts w:eastAsia="Times New Roman" w:cs="Times New Roman"/>
          <w:szCs w:val="24"/>
        </w:rPr>
        <w:t xml:space="preserve">. </w:t>
      </w:r>
    </w:p>
    <w:p w14:paraId="12B6E9CE" w14:textId="77777777" w:rsidR="00F81E5F" w:rsidRDefault="0022463A">
      <w:pPr>
        <w:spacing w:line="600" w:lineRule="auto"/>
        <w:ind w:firstLine="720"/>
        <w:jc w:val="both"/>
        <w:rPr>
          <w:rFonts w:eastAsia="Times New Roman" w:cs="Times New Roman"/>
          <w:szCs w:val="24"/>
        </w:rPr>
      </w:pPr>
      <w:r w:rsidRPr="00513512">
        <w:rPr>
          <w:rFonts w:eastAsia="Times New Roman" w:cs="Times New Roman"/>
          <w:b/>
          <w:szCs w:val="24"/>
        </w:rPr>
        <w:t>ΒΑΣΙΛΕΙΟΣ ΚΕΓΚΕΡΟΓΛΟΥ:</w:t>
      </w:r>
      <w:r>
        <w:rPr>
          <w:rFonts w:eastAsia="Times New Roman" w:cs="Times New Roman"/>
          <w:szCs w:val="24"/>
        </w:rPr>
        <w:t xml:space="preserve"> Κύριε Υπουργέ…</w:t>
      </w:r>
    </w:p>
    <w:p w14:paraId="12B6E9CF"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Τι λέτε τώρα, κύριε </w:t>
      </w:r>
      <w:proofErr w:type="spellStart"/>
      <w:r>
        <w:rPr>
          <w:rFonts w:eastAsia="Times New Roman" w:cs="Times New Roman"/>
          <w:szCs w:val="24"/>
        </w:rPr>
        <w:t>Κεγκέρογλου</w:t>
      </w:r>
      <w:proofErr w:type="spellEnd"/>
      <w:r>
        <w:rPr>
          <w:rFonts w:eastAsia="Times New Roman" w:cs="Times New Roman"/>
          <w:szCs w:val="24"/>
        </w:rPr>
        <w:t>; Μου απαντάτε κάτι σοβαρά;</w:t>
      </w:r>
    </w:p>
    <w:p w14:paraId="12B6E9D0"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w:t>
      </w:r>
    </w:p>
    <w:p w14:paraId="12B6E9D1"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Το ίδιο κάν</w:t>
      </w:r>
      <w:r>
        <w:rPr>
          <w:rFonts w:eastAsia="Times New Roman" w:cs="Times New Roman"/>
          <w:szCs w:val="24"/>
        </w:rPr>
        <w:t xml:space="preserve">ετε εσείς; Εσείς κάνατε ως στρατηγική ήττα της Δεξιάς, για να μην γυρίσει η </w:t>
      </w:r>
      <w:r>
        <w:rPr>
          <w:rFonts w:eastAsia="Times New Roman" w:cs="Times New Roman"/>
          <w:szCs w:val="24"/>
        </w:rPr>
        <w:t>Α</w:t>
      </w:r>
      <w:r>
        <w:rPr>
          <w:rFonts w:eastAsia="Times New Roman" w:cs="Times New Roman"/>
          <w:szCs w:val="24"/>
        </w:rPr>
        <w:t xml:space="preserve">κροδεξιά; Αυτό κάνετε; </w:t>
      </w:r>
    </w:p>
    <w:p w14:paraId="12B6E9D2" w14:textId="77777777" w:rsidR="00F81E5F" w:rsidRDefault="0022463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B6E9D3"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Κύριοι συνάδελφοι, επειδή υπάρχουν διαμαρτυρίες και είναι δίκαιες και επικα</w:t>
      </w:r>
      <w:r>
        <w:rPr>
          <w:rFonts w:eastAsia="Times New Roman" w:cs="Times New Roman"/>
          <w:szCs w:val="24"/>
        </w:rPr>
        <w:t>λούνται τον Κανονισμό, θα επαναλάβω ότι ο Κανονισμός λέει ότι οι αγορητές δεν διακόπτονται από κανέναν. Εάν ο Υπουργός θέλει να διορθώσει κάτι, για μισό λεπτό μπορεί να παρέμβει, όχι όμως να κάνει ομιλία. Μετά τοποθετείται ο Υπουργός και απαντά συνολικά σε</w:t>
      </w:r>
      <w:r>
        <w:rPr>
          <w:rFonts w:eastAsia="Times New Roman" w:cs="Times New Roman"/>
          <w:szCs w:val="24"/>
        </w:rPr>
        <w:t xml:space="preserve"> όλους. Αυτό λέει ο Κανονισμός. Μετά οι Κοινοβουλευτικοί </w:t>
      </w:r>
      <w:r>
        <w:rPr>
          <w:rFonts w:eastAsia="Times New Roman" w:cs="Times New Roman"/>
          <w:szCs w:val="24"/>
        </w:rPr>
        <w:lastRenderedPageBreak/>
        <w:t>Εκπρόσωποι κρίνουν τον Υπουργό ή τοποθετούνται και αυτοί. Αυτό λέει ο Κανονισμός. Εάν αρχίσουμε και διακόπτονται οι αγορητές, οι αγορητές δευτερολογούν κ</w:t>
      </w:r>
      <w:r>
        <w:rPr>
          <w:rFonts w:eastAsia="Times New Roman" w:cs="Times New Roman"/>
          <w:szCs w:val="24"/>
        </w:rPr>
        <w:t>.</w:t>
      </w:r>
      <w:r>
        <w:rPr>
          <w:rFonts w:eastAsia="Times New Roman" w:cs="Times New Roman"/>
          <w:szCs w:val="24"/>
        </w:rPr>
        <w:t>λπ., που έχουν και αυτοί δευτερολογία, δεν θα</w:t>
      </w:r>
      <w:r>
        <w:rPr>
          <w:rFonts w:eastAsia="Times New Roman" w:cs="Times New Roman"/>
          <w:szCs w:val="24"/>
        </w:rPr>
        <w:t xml:space="preserve"> προχωρήσουμε. Θερμή παράκληση: Να ακολουθήσουμε τον Κανονισμό. </w:t>
      </w:r>
    </w:p>
    <w:p w14:paraId="12B6E9D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Επειδή, όμως, κύριε Κουτσούκο, κάναμε το πρώτο, θα σας δώσω ένα λεπτό, όχι παραπάνω, για να μπούμε στα πλαίσια του Κανονισμού. Διαφορετικά, είμαστε όλοι εκτός του Κανονισμού της Βουλής.</w:t>
      </w:r>
    </w:p>
    <w:p w14:paraId="12B6E9D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Κουτσούκο, έχετε τον λόγο.</w:t>
      </w:r>
    </w:p>
    <w:p w14:paraId="12B6E9D6"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Έχετε απόλυτο δίκιο επί της διαδικασίας, κύριε Πρόεδρε, και ζητώ συγγνώμη από τους συναδέλφους. Όμως, μια και προηγήθηκε αυτή η αντιπαράθεση, αυτός ο διάλογος με τον κ. </w:t>
      </w:r>
      <w:proofErr w:type="spellStart"/>
      <w:r>
        <w:rPr>
          <w:rFonts w:eastAsia="Times New Roman" w:cs="Times New Roman"/>
          <w:szCs w:val="24"/>
        </w:rPr>
        <w:t>Βρούτση</w:t>
      </w:r>
      <w:proofErr w:type="spellEnd"/>
      <w:r>
        <w:rPr>
          <w:rFonts w:eastAsia="Times New Roman" w:cs="Times New Roman"/>
          <w:szCs w:val="24"/>
        </w:rPr>
        <w:t xml:space="preserve">, δικαιούμαι και εγώ να μιλήσω. </w:t>
      </w:r>
    </w:p>
    <w:p w14:paraId="12B6E9D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είναι κοινοβουλευτικό και πολιτικό σας καθήκον να μελετήσετε την πρόταση νόμου που έχουμε καταθέσει και την έκθεση του Γενικού Λογιστηρίου του Κράτους, που τη συνοδεύει, αντί να με ρωτάτε εμένα για το κόστος. Εσείς πρέπει να έρθετε εδώ, να </w:t>
      </w:r>
      <w:r>
        <w:rPr>
          <w:rFonts w:eastAsia="Times New Roman" w:cs="Times New Roman"/>
          <w:szCs w:val="24"/>
        </w:rPr>
        <w:t>τη φέρετε ως έχετε υποχρέωση από τον Κανονισμό της Βουλής και να τη συζητήσουμε με βάση την έκθεση του Γενικού Λογιστηρίου του Κράτους.</w:t>
      </w:r>
    </w:p>
    <w:p w14:paraId="12B6E9D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Εγώ λέω, λοιπόν, ότι το κόστος της πρότασής μας είναι στα όρια του δημοσιονομικού περιθωρίου και αγγίζει την επαναδιαπρα</w:t>
      </w:r>
      <w:r>
        <w:rPr>
          <w:rFonts w:eastAsia="Times New Roman" w:cs="Times New Roman"/>
          <w:szCs w:val="24"/>
        </w:rPr>
        <w:t>γμάτευση του 3,5%. Μια σοβαρή συζήτηση επιβάλλεται να γίνει εδώ στη Βουλή και όχι να κρυβόσαστε.</w:t>
      </w:r>
    </w:p>
    <w:p w14:paraId="12B6E9D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Δεύτερο σημείο. Τα 5,5 δισεκατομμύρια που βάζετε ενέχυρο, κύριε Υπουργέ, τα έχετε προεισπράξει. Άρα, είναι λιτότητα που την πλήρωσε ο κόσμος. Γι’ αυτό σας λέω,</w:t>
      </w:r>
      <w:r>
        <w:rPr>
          <w:rFonts w:eastAsia="Times New Roman" w:cs="Times New Roman"/>
          <w:szCs w:val="24"/>
        </w:rPr>
        <w:t xml:space="preserve"> λοιπόν, ότι κάνετε τους τζάμπα μάγκες, ενεχυριάζοντας τους φόρους και τις εισφορές. </w:t>
      </w:r>
    </w:p>
    <w:p w14:paraId="12B6E9D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 σημείο. Εμείς πήγαμε στη Μαδρίτη, υπογράψαμε τη Διακήρυξη της Μαδρίτης για το τέλος της λιτότητας με τον </w:t>
      </w:r>
      <w:proofErr w:type="spellStart"/>
      <w:r w:rsidRPr="00C351AC">
        <w:rPr>
          <w:rFonts w:eastAsia="Times New Roman" w:cs="Times New Roman"/>
          <w:bCs/>
          <w:szCs w:val="24"/>
        </w:rPr>
        <w:t>Πέδρο</w:t>
      </w:r>
      <w:proofErr w:type="spellEnd"/>
      <w:r w:rsidRPr="00C351AC">
        <w:rPr>
          <w:rFonts w:eastAsia="Times New Roman" w:cs="Times New Roman"/>
          <w:bCs/>
          <w:szCs w:val="24"/>
        </w:rPr>
        <w:t xml:space="preserve"> Σάντσεθ</w:t>
      </w:r>
      <w:r>
        <w:rPr>
          <w:rFonts w:eastAsia="Times New Roman" w:cs="Times New Roman"/>
          <w:szCs w:val="24"/>
        </w:rPr>
        <w:t xml:space="preserve"> και τον </w:t>
      </w:r>
      <w:r w:rsidRPr="00C351AC">
        <w:rPr>
          <w:rFonts w:eastAsia="Times New Roman"/>
          <w:bCs/>
          <w:szCs w:val="24"/>
        </w:rPr>
        <w:t>Φρανς</w:t>
      </w:r>
      <w:r w:rsidRPr="00C351AC">
        <w:rPr>
          <w:rFonts w:eastAsia="Times New Roman"/>
          <w:b/>
          <w:szCs w:val="24"/>
        </w:rPr>
        <w:t xml:space="preserve"> </w:t>
      </w:r>
      <w:proofErr w:type="spellStart"/>
      <w:r w:rsidRPr="00C351AC">
        <w:rPr>
          <w:rFonts w:eastAsia="Times New Roman"/>
          <w:szCs w:val="24"/>
        </w:rPr>
        <w:t>Τίμερμανς</w:t>
      </w:r>
      <w:proofErr w:type="spellEnd"/>
      <w:r w:rsidRPr="00C351AC">
        <w:rPr>
          <w:rFonts w:eastAsia="Times New Roman" w:cs="Times New Roman"/>
          <w:szCs w:val="24"/>
        </w:rPr>
        <w:t xml:space="preserve"> </w:t>
      </w:r>
      <w:r>
        <w:rPr>
          <w:rFonts w:eastAsia="Times New Roman" w:cs="Times New Roman"/>
          <w:szCs w:val="24"/>
        </w:rPr>
        <w:t xml:space="preserve">και έχουμε μία καθαρή πολιτική πρόταση. Εσείς μπορείτε να μας πείτε με ποιους είστε στην Ευρώπη, κύριε Υπουργέ; </w:t>
      </w:r>
    </w:p>
    <w:p w14:paraId="12B6E9DB"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Όχι, να μην απαντήσει.</w:t>
      </w:r>
    </w:p>
    <w:p w14:paraId="12B6E9DC"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μπορείτε να μας πείτε. Σε θολά νερά ψαρεύετε και ο κ. Σάντσε</w:t>
      </w:r>
      <w:r>
        <w:rPr>
          <w:rFonts w:eastAsia="Times New Roman" w:cs="Times New Roman"/>
          <w:szCs w:val="24"/>
        </w:rPr>
        <w:t>θ σας είχε καταγγείλει για τον λαϊκισμό σας. Αυτά ως απάντηση, λοιπόν, για τα όσα συμβαίνουν στην Ισπανία.</w:t>
      </w:r>
    </w:p>
    <w:p w14:paraId="12B6E9D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Ευχαριστώ.</w:t>
      </w:r>
    </w:p>
    <w:p w14:paraId="12B6E9DE" w14:textId="77777777" w:rsidR="00F81E5F" w:rsidRDefault="0022463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12B6E9DF"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w:t>
      </w:r>
    </w:p>
    <w:p w14:paraId="12B6E9E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Ιωάννης </w:t>
      </w:r>
      <w:proofErr w:type="spellStart"/>
      <w:r>
        <w:rPr>
          <w:rFonts w:eastAsia="Times New Roman" w:cs="Times New Roman"/>
          <w:szCs w:val="24"/>
        </w:rPr>
        <w:t>Σαχινίδης</w:t>
      </w:r>
      <w:proofErr w:type="spellEnd"/>
      <w:r>
        <w:rPr>
          <w:rFonts w:eastAsia="Times New Roman" w:cs="Times New Roman"/>
          <w:szCs w:val="24"/>
        </w:rPr>
        <w:t>, ειδικός αγορητής της Χρυσής Αυγής, για δεκαπέντε λεπτά και παρακαλώ να μείνουμε στον Κανονισμό.</w:t>
      </w:r>
    </w:p>
    <w:p w14:paraId="12B6E9E1" w14:textId="77777777" w:rsidR="00F81E5F" w:rsidRDefault="0022463A">
      <w:pPr>
        <w:spacing w:line="600" w:lineRule="auto"/>
        <w:ind w:firstLine="720"/>
        <w:jc w:val="both"/>
        <w:rPr>
          <w:rFonts w:eastAsia="Times New Roman" w:cs="Times New Roman"/>
          <w:szCs w:val="24"/>
        </w:rPr>
      </w:pPr>
      <w:r w:rsidRPr="00D37AFF">
        <w:rPr>
          <w:rFonts w:eastAsia="Times New Roman" w:cs="Times New Roman"/>
          <w:b/>
          <w:szCs w:val="24"/>
        </w:rPr>
        <w:t>ΙΩΑΝΝΗΣ ΣΑΧΙΝΙΔΗΣ:</w:t>
      </w:r>
      <w:r>
        <w:rPr>
          <w:rFonts w:eastAsia="Times New Roman" w:cs="Times New Roman"/>
          <w:szCs w:val="24"/>
        </w:rPr>
        <w:t xml:space="preserve"> Ευχαριστώ, </w:t>
      </w:r>
      <w:r w:rsidRPr="009B4350">
        <w:rPr>
          <w:rFonts w:eastAsia="Times New Roman" w:cs="Times New Roman"/>
          <w:szCs w:val="24"/>
        </w:rPr>
        <w:t>κύριε Πρόεδρε</w:t>
      </w:r>
      <w:r>
        <w:rPr>
          <w:rFonts w:eastAsia="Times New Roman" w:cs="Times New Roman"/>
          <w:szCs w:val="24"/>
        </w:rPr>
        <w:t>.</w:t>
      </w:r>
    </w:p>
    <w:p w14:paraId="12B6E9E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Πριν αποχωρήσει ο Υπουργός Οικονομικών, ο κ. </w:t>
      </w:r>
      <w:proofErr w:type="spellStart"/>
      <w:r>
        <w:rPr>
          <w:rFonts w:eastAsia="Times New Roman" w:cs="Times New Roman"/>
          <w:szCs w:val="24"/>
        </w:rPr>
        <w:t>Τσακαλώτος</w:t>
      </w:r>
      <w:proofErr w:type="spellEnd"/>
      <w:r>
        <w:rPr>
          <w:rFonts w:eastAsia="Times New Roman" w:cs="Times New Roman"/>
          <w:szCs w:val="24"/>
        </w:rPr>
        <w:t xml:space="preserve">, μία διευκρίνιση, </w:t>
      </w:r>
      <w:r w:rsidRPr="00D62B99">
        <w:rPr>
          <w:rFonts w:eastAsia="Times New Roman" w:cs="Times New Roman"/>
          <w:szCs w:val="24"/>
        </w:rPr>
        <w:t>κύριε Υπουργέ</w:t>
      </w:r>
      <w:r>
        <w:rPr>
          <w:rFonts w:eastAsia="Times New Roman" w:cs="Times New Roman"/>
          <w:szCs w:val="24"/>
        </w:rPr>
        <w:t xml:space="preserve">, σας παρακαλώ. </w:t>
      </w:r>
    </w:p>
    <w:p w14:paraId="12B6E9E3"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Όχι, κύριε </w:t>
      </w:r>
      <w:proofErr w:type="spellStart"/>
      <w:r>
        <w:rPr>
          <w:rFonts w:eastAsia="Times New Roman" w:cs="Times New Roman"/>
          <w:szCs w:val="24"/>
        </w:rPr>
        <w:t>Σαχινίδη</w:t>
      </w:r>
      <w:proofErr w:type="spellEnd"/>
      <w:r>
        <w:rPr>
          <w:rFonts w:eastAsia="Times New Roman" w:cs="Times New Roman"/>
          <w:szCs w:val="24"/>
        </w:rPr>
        <w:t>, διάλογο.</w:t>
      </w:r>
    </w:p>
    <w:p w14:paraId="12B6E9E4" w14:textId="77777777" w:rsidR="00F81E5F" w:rsidRDefault="0022463A">
      <w:pPr>
        <w:spacing w:line="600" w:lineRule="auto"/>
        <w:ind w:firstLine="720"/>
        <w:jc w:val="both"/>
        <w:rPr>
          <w:rFonts w:eastAsia="Times New Roman" w:cs="Times New Roman"/>
          <w:szCs w:val="24"/>
        </w:rPr>
      </w:pPr>
      <w:r w:rsidRPr="00D37AFF">
        <w:rPr>
          <w:rFonts w:eastAsia="Times New Roman" w:cs="Times New Roman"/>
          <w:b/>
          <w:szCs w:val="24"/>
        </w:rPr>
        <w:t>ΙΩΑΝΝΗΣ ΣΑΧΙΝΙΔΗΣ:</w:t>
      </w:r>
      <w:r>
        <w:rPr>
          <w:rFonts w:eastAsia="Times New Roman" w:cs="Times New Roman"/>
          <w:szCs w:val="24"/>
        </w:rPr>
        <w:t xml:space="preserve"> Είναι μια βασική ερώτηση, δεν είναι κάτι άλλο, ούτε προσβάλλω ούτε τίποτα άλλο.</w:t>
      </w:r>
    </w:p>
    <w:p w14:paraId="12B6E9E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είπατε προηγουμένως ότι πετύχατε τη μείωση των αυτοαπασχολούμενων. Εάν ήταν </w:t>
      </w:r>
      <w:r>
        <w:rPr>
          <w:rFonts w:eastAsia="Times New Roman" w:cs="Times New Roman"/>
          <w:szCs w:val="24"/>
        </w:rPr>
        <w:t>μια λάθος έκφραση, θα ήθελα μια διευκρίνιση.</w:t>
      </w:r>
    </w:p>
    <w:p w14:paraId="12B6E9E6"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Όχι, τις κοινωνικές εισφορές για τους απασχολούμενους. Ήταν ένα νομοσχέδιο που πέρασε τον Φλεβάρη.</w:t>
      </w:r>
    </w:p>
    <w:p w14:paraId="12B6E9E7" w14:textId="77777777" w:rsidR="00F81E5F" w:rsidRDefault="0022463A">
      <w:pPr>
        <w:spacing w:line="600" w:lineRule="auto"/>
        <w:ind w:firstLine="720"/>
        <w:jc w:val="both"/>
        <w:rPr>
          <w:rFonts w:eastAsia="Times New Roman" w:cs="Times New Roman"/>
          <w:szCs w:val="24"/>
        </w:rPr>
      </w:pPr>
      <w:r w:rsidRPr="00D37AFF">
        <w:rPr>
          <w:rFonts w:eastAsia="Times New Roman" w:cs="Times New Roman"/>
          <w:b/>
          <w:szCs w:val="24"/>
        </w:rPr>
        <w:lastRenderedPageBreak/>
        <w:t>ΙΩΑΝΝΗΣ ΣΑΧΙΝΙΔΗΣ:</w:t>
      </w:r>
      <w:r>
        <w:rPr>
          <w:rFonts w:eastAsia="Times New Roman" w:cs="Times New Roman"/>
          <w:szCs w:val="24"/>
        </w:rPr>
        <w:t xml:space="preserve"> Ήθελα τη διευκρίνιση, γιατί εάν περηφανεύεστε γι</w:t>
      </w:r>
      <w:r>
        <w:rPr>
          <w:rFonts w:eastAsia="Times New Roman" w:cs="Times New Roman"/>
          <w:szCs w:val="24"/>
        </w:rPr>
        <w:t>α τη μείωση των αυτοαπασχολούμενων, αλίμονο, καήκαμε!</w:t>
      </w:r>
    </w:p>
    <w:p w14:paraId="12B6E9E8"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Όχι, για τις κοινωνικές εισφορές.</w:t>
      </w:r>
    </w:p>
    <w:p w14:paraId="12B6E9E9" w14:textId="77777777" w:rsidR="00F81E5F" w:rsidRDefault="0022463A">
      <w:pPr>
        <w:spacing w:line="600" w:lineRule="auto"/>
        <w:ind w:firstLine="720"/>
        <w:jc w:val="both"/>
        <w:rPr>
          <w:rFonts w:eastAsia="Times New Roman" w:cs="Times New Roman"/>
          <w:szCs w:val="24"/>
        </w:rPr>
      </w:pPr>
      <w:r w:rsidRPr="00D37AFF">
        <w:rPr>
          <w:rFonts w:eastAsia="Times New Roman" w:cs="Times New Roman"/>
          <w:b/>
          <w:szCs w:val="24"/>
        </w:rPr>
        <w:t>ΙΩΑΝΝΗΣ ΣΑΧΙΝΙΔΗΣ:</w:t>
      </w:r>
      <w:r>
        <w:rPr>
          <w:rFonts w:eastAsia="Times New Roman" w:cs="Times New Roman"/>
          <w:szCs w:val="24"/>
        </w:rPr>
        <w:t xml:space="preserve"> Αναφερθήκατε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και μας είπατε ότι τα έχετε φτιάξει όλα ρόδινα. Αλήθεια, μήπως ζείτε σε</w:t>
      </w:r>
      <w:r>
        <w:rPr>
          <w:rFonts w:eastAsia="Times New Roman" w:cs="Times New Roman"/>
          <w:szCs w:val="24"/>
        </w:rPr>
        <w:t xml:space="preserve"> άλλη χώρα;</w:t>
      </w:r>
    </w:p>
    <w:p w14:paraId="12B6E9E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Επίσης είπατε ότι είστε ανοιχτοί σε κάθε είδους διάλογο. Ήθελα να δω έως πού φτάνουν οι δημοκρατικές σας ευαισθησίες. Θα μπορούσατε να κάτσετε σ’ ένα τραπέζι και να έχετε απέναντι τη Χρυσή Αυγή, για να συζητήσουμε επί παντός επιστητού για την α</w:t>
      </w:r>
      <w:r>
        <w:rPr>
          <w:rFonts w:eastAsia="Times New Roman" w:cs="Times New Roman"/>
          <w:szCs w:val="24"/>
        </w:rPr>
        <w:t xml:space="preserve">νεργία και για όλα αυτά; Φυσικά και όχι. </w:t>
      </w:r>
    </w:p>
    <w:p w14:paraId="12B6E9E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στην ακρόαση φορέων στην </w:t>
      </w:r>
      <w:r>
        <w:rPr>
          <w:rFonts w:eastAsia="Times New Roman" w:cs="Times New Roman"/>
          <w:szCs w:val="24"/>
        </w:rPr>
        <w:t>ε</w:t>
      </w:r>
      <w:r>
        <w:rPr>
          <w:rFonts w:eastAsia="Times New Roman" w:cs="Times New Roman"/>
          <w:szCs w:val="24"/>
        </w:rPr>
        <w:t xml:space="preserve">πιτροπή ο Υφυπουργός Εργασίας, ο κ. Πετρόπουλος, αναφέρθηκε στην καλή πορεία της οικονομίας. Η καλή πορεία, φαντάζομαι, </w:t>
      </w:r>
      <w:r w:rsidRPr="00D62B99">
        <w:rPr>
          <w:rFonts w:eastAsia="Times New Roman" w:cs="Times New Roman"/>
          <w:szCs w:val="24"/>
        </w:rPr>
        <w:t>κύριε Υπουργέ</w:t>
      </w:r>
      <w:r>
        <w:rPr>
          <w:rFonts w:eastAsia="Times New Roman" w:cs="Times New Roman"/>
          <w:szCs w:val="24"/>
        </w:rPr>
        <w:t>, συνδέεται και με επενδύσεις και με ανάπτυξη. Π</w:t>
      </w:r>
      <w:r>
        <w:rPr>
          <w:rFonts w:eastAsia="Times New Roman" w:cs="Times New Roman"/>
          <w:szCs w:val="24"/>
        </w:rPr>
        <w:t xml:space="preserve">ού ακριβώς έχουν συμβεί αυτά και δεν τα έχουμε καταλάβει; </w:t>
      </w:r>
    </w:p>
    <w:p w14:paraId="12B6E9E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Σε πλήρη, λοιπόν, εξέλιξη η προεκλογική περίοδος και η </w:t>
      </w:r>
      <w:r w:rsidRPr="001866BC">
        <w:rPr>
          <w:rFonts w:eastAsia="Times New Roman" w:cs="Times New Roman"/>
          <w:szCs w:val="24"/>
        </w:rPr>
        <w:t>Κυβέρνησ</w:t>
      </w:r>
      <w:r>
        <w:rPr>
          <w:rFonts w:eastAsia="Times New Roman" w:cs="Times New Roman"/>
          <w:szCs w:val="24"/>
        </w:rPr>
        <w:t>ή σας βρίσκεται σε μια διαδικασία διαχείρισης του εκλογικού σώματος, δεδομένης της αδιαμφισβήτητης μείωσης του εκλογικού σας ποσοστού.</w:t>
      </w:r>
      <w:r>
        <w:rPr>
          <w:rFonts w:eastAsia="Times New Roman" w:cs="Times New Roman"/>
          <w:szCs w:val="24"/>
        </w:rPr>
        <w:t xml:space="preserve"> Ο μόνος τρόπος για να επιβιώσετε πολιτικά είναι η ψήφιση νομοσχεδίων όπως το σημερινό. </w:t>
      </w:r>
    </w:p>
    <w:p w14:paraId="12B6E9E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Τα οικονομικά προβλήματα που αντιμετωπίζει ο λαός μας είναι δεδομένα. Αποδεικνύονται από πλήθος στατιστικών μελετών, από την υποβάθμιση του βιοτικού επιπέδου του Έλλην</w:t>
      </w:r>
      <w:r>
        <w:rPr>
          <w:rFonts w:eastAsia="Times New Roman" w:cs="Times New Roman"/>
          <w:szCs w:val="24"/>
        </w:rPr>
        <w:t xml:space="preserve">α, τη συνταξιοδοτική ανασφάλεια, αλλά </w:t>
      </w:r>
      <w:r>
        <w:rPr>
          <w:rFonts w:eastAsia="Times New Roman" w:cs="Times New Roman"/>
          <w:szCs w:val="24"/>
        </w:rPr>
        <w:lastRenderedPageBreak/>
        <w:t xml:space="preserve">προπαντός αποδεικνύεται από την αδυναμία των Ελλήνων φορολογουμένων να είναι συνεπείς έναντι των οικονομικών τους υποχρεώσεων στο </w:t>
      </w:r>
      <w:proofErr w:type="spellStart"/>
      <w:r>
        <w:rPr>
          <w:rFonts w:eastAsia="Times New Roman" w:cs="Times New Roman"/>
          <w:szCs w:val="24"/>
        </w:rPr>
        <w:t>μνημονιακό</w:t>
      </w:r>
      <w:proofErr w:type="spellEnd"/>
      <w:r>
        <w:rPr>
          <w:rFonts w:eastAsia="Times New Roman" w:cs="Times New Roman"/>
          <w:szCs w:val="24"/>
        </w:rPr>
        <w:t xml:space="preserve"> κράτος που έχουν διαμορφώσει άπασες οι πολιτικές πτέρυγες του λεγόμενου συντα</w:t>
      </w:r>
      <w:r>
        <w:rPr>
          <w:rFonts w:eastAsia="Times New Roman" w:cs="Times New Roman"/>
          <w:szCs w:val="24"/>
        </w:rPr>
        <w:t>γματικού τόξου.</w:t>
      </w:r>
    </w:p>
    <w:p w14:paraId="12B6E9E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Αυτό το γεγονός είχε ως αποτέλεσμα τη διόγκωση του χρέους των φυσικών και νομικών προσώπων έναντι των κρατικών ταμείων και εννοούμε κυρίως τις οφειλές που αφορούν τα ασφαλιστικά ταμεία και τη φορολογική διοίκηση, τις εφορίες, τα τελωνεία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12B6E9E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Σύμφωνα, λοιπόν, με τα στοιχεία που έχουμε, αυτές οι οφειλές στο σύνολό τους ανέρχονται στα 130 δισεκατομμύρια ευρώ. Πρόκειται, φυσικά, για ένα υπέρογκο ποσό, το οποίο διογκώθηκε κυρίως τα τελευταία δέκα χρόνια, στη διάρκεια των οποίων εφαρμόστηκαν δ</w:t>
      </w:r>
      <w:r>
        <w:rPr>
          <w:rFonts w:eastAsia="Times New Roman" w:cs="Times New Roman"/>
          <w:szCs w:val="24"/>
        </w:rPr>
        <w:t xml:space="preserve">ιάφορες αντικοινωνικές και αντεθνικές πολιτικές οικονομικής λιτότητας, οι οποίες επιβλήθηκαν από την </w:t>
      </w:r>
      <w:r w:rsidRPr="002367B4">
        <w:rPr>
          <w:rFonts w:eastAsia="Times New Roman" w:cs="Times New Roman"/>
          <w:szCs w:val="24"/>
        </w:rPr>
        <w:t>Ευρωπαϊκή Ένωση</w:t>
      </w:r>
      <w:r>
        <w:rPr>
          <w:rFonts w:eastAsia="Times New Roman" w:cs="Times New Roman"/>
          <w:szCs w:val="24"/>
        </w:rPr>
        <w:t xml:space="preserve">. </w:t>
      </w:r>
    </w:p>
    <w:p w14:paraId="12B6E9F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κάνει, λοιπόν, σήμερα η </w:t>
      </w:r>
      <w:r w:rsidRPr="001866BC">
        <w:rPr>
          <w:rFonts w:eastAsia="Times New Roman" w:cs="Times New Roman"/>
          <w:szCs w:val="24"/>
        </w:rPr>
        <w:t>Κυβέρνηση</w:t>
      </w:r>
      <w:r>
        <w:rPr>
          <w:rFonts w:eastAsia="Times New Roman" w:cs="Times New Roman"/>
          <w:szCs w:val="24"/>
        </w:rPr>
        <w:t xml:space="preserve"> ΣΥΡΙΖΑ με το παρόν νομοθέτημα; Η απάντηση είναι πλήρως κατανοητή. Επιχειρεί να μαζέψει όσο το δυνατόν περισσότερο χρήμα, προτείνοντας ορισμένες, υποτίθεται, ευνοϊκές διατάξεις ρυθμίσεως οφειλών. </w:t>
      </w:r>
    </w:p>
    <w:p w14:paraId="12B6E9F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ανωτέρω διαπίστωση προκύπτει από το σύνολο του νομοσχεδίο</w:t>
      </w:r>
      <w:r>
        <w:rPr>
          <w:rFonts w:eastAsia="Times New Roman" w:cs="Times New Roman"/>
          <w:szCs w:val="24"/>
        </w:rPr>
        <w:t>υ, το οποίο χωρίζεται σε τρία μέρη και απαρτίζεται από 118 άρθρα. Το πρώτο περιλαμβάνει διατάξεις που αφορούν ρυθμίσεις οφειλών έναντι των ασφαλιστικών ταμείων. Το δεύτερο αποτελείται από διατάξεις που αφορούν διαδικασίες ρύθμισης οφειλών έναντι της φορολο</w:t>
      </w:r>
      <w:r>
        <w:rPr>
          <w:rFonts w:eastAsia="Times New Roman" w:cs="Times New Roman"/>
          <w:szCs w:val="24"/>
        </w:rPr>
        <w:t xml:space="preserve">γικής διοικήσεως και στο τρίτο μέρος περιέχονται οι διατάξεις για τη ρύθμιση οφειλών για τους ΟΤΑ. </w:t>
      </w:r>
    </w:p>
    <w:p w14:paraId="12B6E9F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Στο σημείο αυτό πρέπει να καταγγείλουμε τη διαδικασία, η οποία έλαβε χώρα στα πλαίσια των συνεδριάσεων των </w:t>
      </w:r>
      <w:r>
        <w:rPr>
          <w:rFonts w:eastAsia="Times New Roman" w:cs="Times New Roman"/>
          <w:szCs w:val="24"/>
        </w:rPr>
        <w:t>ε</w:t>
      </w:r>
      <w:r>
        <w:rPr>
          <w:rFonts w:eastAsia="Times New Roman" w:cs="Times New Roman"/>
          <w:szCs w:val="24"/>
        </w:rPr>
        <w:t>πιτροπών που ανέφερα και στην αρχή. Από τους τρι</w:t>
      </w:r>
      <w:r>
        <w:rPr>
          <w:rFonts w:eastAsia="Times New Roman" w:cs="Times New Roman"/>
          <w:szCs w:val="24"/>
        </w:rPr>
        <w:t xml:space="preserve">άντα και πλέον φορείς, οι οποίοι κλήθηκαν, εμφανίστηκαν </w:t>
      </w:r>
      <w:r>
        <w:rPr>
          <w:rFonts w:eastAsia="Times New Roman" w:cs="Times New Roman"/>
          <w:szCs w:val="24"/>
        </w:rPr>
        <w:lastRenderedPageBreak/>
        <w:t xml:space="preserve">τελικά είκοσι τρεις. Και αυτό για τον δήθεν λόγο της διαδικασίας του επείγοντος, δυνάμει της οποίας έλαβε χώρα η επεξεργασία του νομοσχεδίου. </w:t>
      </w:r>
    </w:p>
    <w:p w14:paraId="12B6E9F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Επί του προκειμένου, όμως, δεν παρέστη ο εκπρόσωπος της Α</w:t>
      </w:r>
      <w:r>
        <w:rPr>
          <w:rFonts w:eastAsia="Times New Roman" w:cs="Times New Roman"/>
          <w:szCs w:val="24"/>
        </w:rPr>
        <w:t xml:space="preserve">νεξάρτητης Αρχής Δημοσίων Εσόδων και το είπα και στην τελευταία συνεδρίαση των </w:t>
      </w:r>
      <w:r>
        <w:rPr>
          <w:rFonts w:eastAsia="Times New Roman" w:cs="Times New Roman"/>
          <w:szCs w:val="24"/>
        </w:rPr>
        <w:t>ε</w:t>
      </w:r>
      <w:r>
        <w:rPr>
          <w:rFonts w:eastAsia="Times New Roman" w:cs="Times New Roman"/>
          <w:szCs w:val="24"/>
        </w:rPr>
        <w:t xml:space="preserve">πιτροπών, ο οποίος είναι ο καθ’ ύλην αρμόδιος για να καταθέσει τα ακριβή οικονομικά στοιχεία αναφορικά με τις οφειλές και τους ρυθμούς αποπληρωμής τους. </w:t>
      </w:r>
    </w:p>
    <w:p w14:paraId="12B6E9F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Μάλιστα, ο εισηγητής τ</w:t>
      </w:r>
      <w:r>
        <w:rPr>
          <w:rFonts w:eastAsia="Times New Roman" w:cs="Times New Roman"/>
          <w:szCs w:val="24"/>
        </w:rPr>
        <w:t>ου ΣΥΡΙΖΑ ανέφερε ότι ο ΣΥΡΙΖΑ -φαντάζομαι και όλο το υπόλοιπο συνταγματικό τόξο- είναι με τους πολλούς και όχι με τους λίγους. Εμείς είμαστε σίγουρα με τους πολλούς και με τον απλό Έλληνα πολίτη. Εάν εσείς δεν είστε με τους λίγους, σύσσωμο το συνταγματικό</w:t>
      </w:r>
      <w:r>
        <w:rPr>
          <w:rFonts w:eastAsia="Times New Roman" w:cs="Times New Roman"/>
          <w:szCs w:val="24"/>
        </w:rPr>
        <w:t xml:space="preserve"> τόξο, προκαλώ και τον εισηγητή του ΣΥΡΙΖΑ και τον εισηγητή της </w:t>
      </w:r>
      <w:r w:rsidRPr="00F4505F">
        <w:rPr>
          <w:rFonts w:eastAsia="Times New Roman" w:cs="Times New Roman"/>
          <w:szCs w:val="24"/>
        </w:rPr>
        <w:t>Νέας Δημοκρατίας</w:t>
      </w:r>
      <w:r>
        <w:rPr>
          <w:rFonts w:eastAsia="Times New Roman" w:cs="Times New Roman"/>
          <w:szCs w:val="24"/>
        </w:rPr>
        <w:t xml:space="preserve"> να μας πουν γιατί κανείς μα κανείς δεν αναφέρθηκε στις </w:t>
      </w:r>
      <w:proofErr w:type="spellStart"/>
      <w:r>
        <w:rPr>
          <w:rFonts w:eastAsia="Times New Roman" w:cs="Times New Roman"/>
          <w:szCs w:val="24"/>
        </w:rPr>
        <w:t>επικαιροποιημένες</w:t>
      </w:r>
      <w:proofErr w:type="spellEnd"/>
      <w:r>
        <w:rPr>
          <w:rFonts w:eastAsia="Times New Roman" w:cs="Times New Roman"/>
          <w:szCs w:val="24"/>
        </w:rPr>
        <w:t xml:space="preserve"> λίστες της Ανεξάρτητης Αρχής Δημοσίων Εσόδων, οι οποίες </w:t>
      </w:r>
      <w:proofErr w:type="spellStart"/>
      <w:r>
        <w:rPr>
          <w:rFonts w:eastAsia="Times New Roman" w:cs="Times New Roman"/>
          <w:szCs w:val="24"/>
        </w:rPr>
        <w:t>επικαιροποιήθηκαν</w:t>
      </w:r>
      <w:proofErr w:type="spellEnd"/>
      <w:r>
        <w:rPr>
          <w:rFonts w:eastAsia="Times New Roman" w:cs="Times New Roman"/>
          <w:szCs w:val="24"/>
        </w:rPr>
        <w:t xml:space="preserve"> στις 3 Οκτωβρίου 2018</w:t>
      </w:r>
      <w:r>
        <w:rPr>
          <w:rFonts w:eastAsia="Times New Roman" w:cs="Times New Roman"/>
          <w:szCs w:val="24"/>
        </w:rPr>
        <w:t>.</w:t>
      </w:r>
      <w:r w:rsidRPr="004C1DDE">
        <w:rPr>
          <w:rFonts w:eastAsia="Times New Roman" w:cs="Times New Roman"/>
          <w:szCs w:val="24"/>
        </w:rPr>
        <w:t xml:space="preserve"> </w:t>
      </w:r>
    </w:p>
    <w:p w14:paraId="12B6E9F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Θα σ</w:t>
      </w:r>
      <w:r>
        <w:rPr>
          <w:rFonts w:eastAsia="Times New Roman" w:cs="Times New Roman"/>
          <w:szCs w:val="24"/>
        </w:rPr>
        <w:t>ας τα πω αναλυτικά. Δ</w:t>
      </w:r>
      <w:r w:rsidRPr="00F46D20">
        <w:rPr>
          <w:rFonts w:eastAsia="Times New Roman" w:cs="Times New Roman"/>
          <w:szCs w:val="24"/>
        </w:rPr>
        <w:t>εν προσήλθε εκπρόσωπος</w:t>
      </w:r>
      <w:r>
        <w:rPr>
          <w:rFonts w:eastAsia="Times New Roman" w:cs="Times New Roman"/>
          <w:szCs w:val="24"/>
        </w:rPr>
        <w:t>,</w:t>
      </w:r>
      <w:r w:rsidRPr="00F46D20">
        <w:rPr>
          <w:rFonts w:eastAsia="Times New Roman" w:cs="Times New Roman"/>
          <w:szCs w:val="24"/>
        </w:rPr>
        <w:t xml:space="preserve"> λοιπόν</w:t>
      </w:r>
      <w:r>
        <w:rPr>
          <w:rFonts w:eastAsia="Times New Roman" w:cs="Times New Roman"/>
          <w:szCs w:val="24"/>
        </w:rPr>
        <w:t>,</w:t>
      </w:r>
      <w:r w:rsidRPr="00F46D20">
        <w:rPr>
          <w:rFonts w:eastAsia="Times New Roman" w:cs="Times New Roman"/>
          <w:szCs w:val="24"/>
        </w:rPr>
        <w:t xml:space="preserve"> στην ακρόαση των φορέων</w:t>
      </w:r>
      <w:r>
        <w:rPr>
          <w:rFonts w:eastAsia="Times New Roman" w:cs="Times New Roman"/>
          <w:szCs w:val="24"/>
        </w:rPr>
        <w:t>.</w:t>
      </w:r>
      <w:r w:rsidRPr="00F46D20">
        <w:rPr>
          <w:rFonts w:eastAsia="Times New Roman" w:cs="Times New Roman"/>
          <w:szCs w:val="24"/>
        </w:rPr>
        <w:t xml:space="preserve"> Προφανώς</w:t>
      </w:r>
      <w:r>
        <w:rPr>
          <w:rFonts w:eastAsia="Times New Roman" w:cs="Times New Roman"/>
          <w:szCs w:val="24"/>
        </w:rPr>
        <w:t xml:space="preserve"> ο </w:t>
      </w:r>
      <w:r w:rsidRPr="00F46D20">
        <w:rPr>
          <w:rFonts w:eastAsia="Times New Roman" w:cs="Times New Roman"/>
          <w:szCs w:val="24"/>
        </w:rPr>
        <w:t xml:space="preserve">λόγος που δεν ήρθε εκπρόσωπος της </w:t>
      </w:r>
      <w:r>
        <w:rPr>
          <w:rFonts w:eastAsia="Times New Roman" w:cs="Times New Roman"/>
          <w:szCs w:val="24"/>
        </w:rPr>
        <w:t>Α</w:t>
      </w:r>
      <w:r w:rsidRPr="00F46D20">
        <w:rPr>
          <w:rFonts w:eastAsia="Times New Roman" w:cs="Times New Roman"/>
          <w:szCs w:val="24"/>
        </w:rPr>
        <w:t xml:space="preserve">νεξάρτητης </w:t>
      </w:r>
      <w:r>
        <w:rPr>
          <w:rFonts w:eastAsia="Times New Roman" w:cs="Times New Roman"/>
          <w:szCs w:val="24"/>
        </w:rPr>
        <w:t>Α</w:t>
      </w:r>
      <w:r w:rsidRPr="00F46D20">
        <w:rPr>
          <w:rFonts w:eastAsia="Times New Roman" w:cs="Times New Roman"/>
          <w:szCs w:val="24"/>
        </w:rPr>
        <w:t xml:space="preserve">ρχής Δημοσίων Εσόδων ήταν ότι γνώριζε τις ερωτήσεις που </w:t>
      </w:r>
      <w:r>
        <w:rPr>
          <w:rFonts w:eastAsia="Times New Roman" w:cs="Times New Roman"/>
          <w:szCs w:val="24"/>
        </w:rPr>
        <w:t>θα του απευθύναμε. Μ</w:t>
      </w:r>
      <w:r w:rsidRPr="00F46D20">
        <w:rPr>
          <w:rFonts w:eastAsia="Times New Roman" w:cs="Times New Roman"/>
          <w:szCs w:val="24"/>
        </w:rPr>
        <w:t>ε στατιστικά στοιχεία</w:t>
      </w:r>
      <w:r>
        <w:rPr>
          <w:rFonts w:eastAsia="Times New Roman" w:cs="Times New Roman"/>
          <w:szCs w:val="24"/>
        </w:rPr>
        <w:t>, λοιπόν, αρχεία</w:t>
      </w:r>
      <w:r w:rsidRPr="00F46D20">
        <w:rPr>
          <w:rFonts w:eastAsia="Times New Roman" w:cs="Times New Roman"/>
          <w:szCs w:val="24"/>
        </w:rPr>
        <w:t xml:space="preserve"> που δί</w:t>
      </w:r>
      <w:r w:rsidRPr="00F46D20">
        <w:rPr>
          <w:rFonts w:eastAsia="Times New Roman" w:cs="Times New Roman"/>
          <w:szCs w:val="24"/>
        </w:rPr>
        <w:t>νει η Ανεξάρτητη</w:t>
      </w:r>
      <w:r>
        <w:rPr>
          <w:rFonts w:eastAsia="Times New Roman" w:cs="Times New Roman"/>
          <w:szCs w:val="24"/>
        </w:rPr>
        <w:t xml:space="preserve"> Αρχή Δημοσίων Εσόδων, τα οποία, ό</w:t>
      </w:r>
      <w:r w:rsidRPr="00F46D20">
        <w:rPr>
          <w:rFonts w:eastAsia="Times New Roman" w:cs="Times New Roman"/>
          <w:szCs w:val="24"/>
        </w:rPr>
        <w:t>πως σας είπα και πριν</w:t>
      </w:r>
      <w:r>
        <w:rPr>
          <w:rFonts w:eastAsia="Times New Roman" w:cs="Times New Roman"/>
          <w:szCs w:val="24"/>
        </w:rPr>
        <w:t>,</w:t>
      </w:r>
      <w:r w:rsidRPr="00F46D20">
        <w:rPr>
          <w:rFonts w:eastAsia="Times New Roman" w:cs="Times New Roman"/>
          <w:szCs w:val="24"/>
        </w:rPr>
        <w:t xml:space="preserve"> είχαν </w:t>
      </w:r>
      <w:proofErr w:type="spellStart"/>
      <w:r w:rsidRPr="00F46D20">
        <w:rPr>
          <w:rFonts w:eastAsia="Times New Roman" w:cs="Times New Roman"/>
          <w:szCs w:val="24"/>
        </w:rPr>
        <w:t>επικαιροποιηθεί</w:t>
      </w:r>
      <w:proofErr w:type="spellEnd"/>
      <w:r w:rsidRPr="00F46D20">
        <w:rPr>
          <w:rFonts w:eastAsia="Times New Roman" w:cs="Times New Roman"/>
          <w:szCs w:val="24"/>
        </w:rPr>
        <w:t xml:space="preserve"> τελευταία φορά στις </w:t>
      </w:r>
      <w:r>
        <w:rPr>
          <w:rFonts w:eastAsia="Times New Roman" w:cs="Times New Roman"/>
          <w:szCs w:val="24"/>
        </w:rPr>
        <w:t>3</w:t>
      </w:r>
      <w:r>
        <w:rPr>
          <w:rFonts w:eastAsia="Times New Roman" w:cs="Times New Roman"/>
          <w:szCs w:val="24"/>
        </w:rPr>
        <w:t>-</w:t>
      </w:r>
      <w:r>
        <w:rPr>
          <w:rFonts w:eastAsia="Times New Roman" w:cs="Times New Roman"/>
          <w:szCs w:val="24"/>
        </w:rPr>
        <w:t>10,</w:t>
      </w:r>
      <w:r w:rsidRPr="00F46D20">
        <w:rPr>
          <w:rFonts w:eastAsia="Times New Roman" w:cs="Times New Roman"/>
          <w:szCs w:val="24"/>
        </w:rPr>
        <w:t xml:space="preserve"> προκύπτει ότι το 87,5% των οφειλετών</w:t>
      </w:r>
      <w:r>
        <w:rPr>
          <w:rFonts w:eastAsia="Times New Roman" w:cs="Times New Roman"/>
          <w:szCs w:val="24"/>
        </w:rPr>
        <w:t>,</w:t>
      </w:r>
      <w:r w:rsidRPr="00F46D20">
        <w:rPr>
          <w:rFonts w:eastAsia="Times New Roman" w:cs="Times New Roman"/>
          <w:szCs w:val="24"/>
        </w:rPr>
        <w:t xml:space="preserve"> περίπου δηλαδή </w:t>
      </w:r>
      <w:r>
        <w:rPr>
          <w:rFonts w:eastAsia="Times New Roman" w:cs="Times New Roman"/>
          <w:szCs w:val="24"/>
        </w:rPr>
        <w:t xml:space="preserve">τρεισήμισι </w:t>
      </w:r>
      <w:r w:rsidRPr="00F46D20">
        <w:rPr>
          <w:rFonts w:eastAsia="Times New Roman" w:cs="Times New Roman"/>
          <w:szCs w:val="24"/>
        </w:rPr>
        <w:t>εκατομμύρια οφειλέτες</w:t>
      </w:r>
      <w:r>
        <w:rPr>
          <w:rFonts w:eastAsia="Times New Roman" w:cs="Times New Roman"/>
          <w:szCs w:val="24"/>
        </w:rPr>
        <w:t>,</w:t>
      </w:r>
      <w:r w:rsidRPr="00F46D20">
        <w:rPr>
          <w:rFonts w:eastAsia="Times New Roman" w:cs="Times New Roman"/>
          <w:szCs w:val="24"/>
        </w:rPr>
        <w:t xml:space="preserve"> χρωστούσαν </w:t>
      </w:r>
      <w:r>
        <w:rPr>
          <w:rFonts w:eastAsia="Times New Roman" w:cs="Times New Roman"/>
          <w:szCs w:val="24"/>
        </w:rPr>
        <w:t>μ</w:t>
      </w:r>
      <w:r w:rsidRPr="00F46D20">
        <w:rPr>
          <w:rFonts w:eastAsia="Times New Roman" w:cs="Times New Roman"/>
          <w:szCs w:val="24"/>
        </w:rPr>
        <w:t xml:space="preserve">όλις το 2,3% των </w:t>
      </w:r>
      <w:r>
        <w:rPr>
          <w:rFonts w:eastAsia="Times New Roman" w:cs="Times New Roman"/>
          <w:szCs w:val="24"/>
        </w:rPr>
        <w:t>οφειλών, δ</w:t>
      </w:r>
      <w:r w:rsidRPr="00F46D20">
        <w:rPr>
          <w:rFonts w:eastAsia="Times New Roman" w:cs="Times New Roman"/>
          <w:szCs w:val="24"/>
        </w:rPr>
        <w:t>ηλαδή μόν</w:t>
      </w:r>
      <w:r w:rsidRPr="00F46D20">
        <w:rPr>
          <w:rFonts w:eastAsia="Times New Roman" w:cs="Times New Roman"/>
          <w:szCs w:val="24"/>
        </w:rPr>
        <w:t>ο 2,4 δισεκατομμύρια ευρώ</w:t>
      </w:r>
      <w:r>
        <w:rPr>
          <w:rFonts w:eastAsia="Times New Roman" w:cs="Times New Roman"/>
          <w:szCs w:val="24"/>
        </w:rPr>
        <w:t>. Αντίθετα, εβδομήντα εννέα</w:t>
      </w:r>
      <w:r w:rsidRPr="00F46D20">
        <w:rPr>
          <w:rFonts w:eastAsia="Times New Roman" w:cs="Times New Roman"/>
          <w:szCs w:val="24"/>
        </w:rPr>
        <w:t xml:space="preserve"> </w:t>
      </w:r>
      <w:proofErr w:type="spellStart"/>
      <w:r w:rsidRPr="00F46D20">
        <w:rPr>
          <w:rFonts w:eastAsia="Times New Roman" w:cs="Times New Roman"/>
          <w:szCs w:val="24"/>
        </w:rPr>
        <w:t>μεγαλοοφειλέτες</w:t>
      </w:r>
      <w:proofErr w:type="spellEnd"/>
      <w:r w:rsidRPr="00F46D20">
        <w:rPr>
          <w:rFonts w:eastAsia="Times New Roman" w:cs="Times New Roman"/>
          <w:szCs w:val="24"/>
        </w:rPr>
        <w:t xml:space="preserve"> </w:t>
      </w:r>
      <w:r>
        <w:rPr>
          <w:rFonts w:eastAsia="Times New Roman" w:cs="Times New Roman"/>
          <w:szCs w:val="24"/>
        </w:rPr>
        <w:t xml:space="preserve">με χρέη πάνω από 100 εκατομμύρια οφείλουν </w:t>
      </w:r>
      <w:r w:rsidRPr="00F46D20">
        <w:rPr>
          <w:rFonts w:eastAsia="Times New Roman" w:cs="Times New Roman"/>
          <w:szCs w:val="24"/>
        </w:rPr>
        <w:t>συνολικά το 32,7%</w:t>
      </w:r>
      <w:r>
        <w:rPr>
          <w:rFonts w:eastAsia="Times New Roman" w:cs="Times New Roman"/>
          <w:szCs w:val="24"/>
        </w:rPr>
        <w:t xml:space="preserve">, δηλαδή 34 δισεκατομμύρια ευρώ. Άλλοι, όμως, χίλιοι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w:t>
      </w:r>
      <w:r w:rsidRPr="00F46D20">
        <w:rPr>
          <w:rFonts w:eastAsia="Times New Roman" w:cs="Times New Roman"/>
          <w:szCs w:val="24"/>
        </w:rPr>
        <w:t xml:space="preserve"> οφειλέτες</w:t>
      </w:r>
      <w:r>
        <w:rPr>
          <w:rFonts w:eastAsia="Times New Roman" w:cs="Times New Roman"/>
          <w:szCs w:val="24"/>
        </w:rPr>
        <w:t>,</w:t>
      </w:r>
      <w:r w:rsidRPr="00F46D20">
        <w:rPr>
          <w:rFonts w:eastAsia="Times New Roman" w:cs="Times New Roman"/>
          <w:szCs w:val="24"/>
        </w:rPr>
        <w:t xml:space="preserve"> οι οποίοι έχουν χρέη από 10 </w:t>
      </w:r>
      <w:r>
        <w:rPr>
          <w:rFonts w:eastAsia="Times New Roman" w:cs="Times New Roman"/>
          <w:szCs w:val="24"/>
        </w:rPr>
        <w:t>μ</w:t>
      </w:r>
      <w:r w:rsidRPr="00F46D20">
        <w:rPr>
          <w:rFonts w:eastAsia="Times New Roman" w:cs="Times New Roman"/>
          <w:szCs w:val="24"/>
        </w:rPr>
        <w:t>έχρι και 10</w:t>
      </w:r>
      <w:r w:rsidRPr="00F46D20">
        <w:rPr>
          <w:rFonts w:eastAsia="Times New Roman" w:cs="Times New Roman"/>
          <w:szCs w:val="24"/>
        </w:rPr>
        <w:t>0 εκατομμύρια ευρώ</w:t>
      </w:r>
      <w:r>
        <w:rPr>
          <w:rFonts w:eastAsia="Times New Roman" w:cs="Times New Roman"/>
          <w:szCs w:val="24"/>
        </w:rPr>
        <w:t>,</w:t>
      </w:r>
      <w:r w:rsidRPr="00F46D20">
        <w:rPr>
          <w:rFonts w:eastAsia="Times New Roman" w:cs="Times New Roman"/>
          <w:szCs w:val="24"/>
        </w:rPr>
        <w:t xml:space="preserve"> οφείλο</w:t>
      </w:r>
      <w:r>
        <w:rPr>
          <w:rFonts w:eastAsia="Times New Roman" w:cs="Times New Roman"/>
          <w:szCs w:val="24"/>
        </w:rPr>
        <w:t>υν</w:t>
      </w:r>
      <w:r w:rsidRPr="00F46D20">
        <w:rPr>
          <w:rFonts w:eastAsia="Times New Roman" w:cs="Times New Roman"/>
          <w:szCs w:val="24"/>
        </w:rPr>
        <w:t xml:space="preserve"> 28,3% τ</w:t>
      </w:r>
      <w:r>
        <w:rPr>
          <w:rFonts w:eastAsia="Times New Roman" w:cs="Times New Roman"/>
          <w:szCs w:val="24"/>
        </w:rPr>
        <w:t>ων χρεών, δηλαδή 29 δισεκατομμύρια ευρώ.</w:t>
      </w:r>
    </w:p>
    <w:p w14:paraId="12B6E9F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Τ</w:t>
      </w:r>
      <w:r w:rsidRPr="00F46D20">
        <w:rPr>
          <w:rFonts w:eastAsia="Times New Roman" w:cs="Times New Roman"/>
          <w:szCs w:val="24"/>
        </w:rPr>
        <w:t>ο ερώτημα που μένει αναπάντητο είναι</w:t>
      </w:r>
      <w:r>
        <w:rPr>
          <w:rFonts w:eastAsia="Times New Roman" w:cs="Times New Roman"/>
          <w:szCs w:val="24"/>
        </w:rPr>
        <w:t>:</w:t>
      </w:r>
      <w:r w:rsidRPr="00F46D20">
        <w:rPr>
          <w:rFonts w:eastAsia="Times New Roman" w:cs="Times New Roman"/>
          <w:szCs w:val="24"/>
        </w:rPr>
        <w:t xml:space="preserve"> </w:t>
      </w:r>
      <w:r>
        <w:rPr>
          <w:rFonts w:eastAsia="Times New Roman" w:cs="Times New Roman"/>
          <w:szCs w:val="24"/>
        </w:rPr>
        <w:t>Π</w:t>
      </w:r>
      <w:r w:rsidRPr="00F46D20">
        <w:rPr>
          <w:rFonts w:eastAsia="Times New Roman" w:cs="Times New Roman"/>
          <w:szCs w:val="24"/>
        </w:rPr>
        <w:t>οιοι είναι όλοι αυτοί</w:t>
      </w:r>
      <w:r>
        <w:rPr>
          <w:rFonts w:eastAsia="Times New Roman" w:cs="Times New Roman"/>
          <w:szCs w:val="24"/>
        </w:rPr>
        <w:t>;</w:t>
      </w:r>
      <w:r w:rsidRPr="00F46D20">
        <w:rPr>
          <w:rFonts w:eastAsia="Times New Roman" w:cs="Times New Roman"/>
          <w:szCs w:val="24"/>
        </w:rPr>
        <w:t xml:space="preserve"> Ποιοι είναι αυτοί </w:t>
      </w:r>
      <w:r>
        <w:rPr>
          <w:rFonts w:eastAsia="Times New Roman" w:cs="Times New Roman"/>
          <w:szCs w:val="24"/>
        </w:rPr>
        <w:t xml:space="preserve">οι χίλιοι διακόσιοι τριάντα τρεις </w:t>
      </w:r>
      <w:r w:rsidRPr="00F46D20">
        <w:rPr>
          <w:rFonts w:eastAsia="Times New Roman" w:cs="Times New Roman"/>
          <w:szCs w:val="24"/>
        </w:rPr>
        <w:t>και πλέον οφειλέτες</w:t>
      </w:r>
      <w:r>
        <w:rPr>
          <w:rFonts w:eastAsia="Times New Roman" w:cs="Times New Roman"/>
          <w:szCs w:val="24"/>
        </w:rPr>
        <w:t>,</w:t>
      </w:r>
      <w:r w:rsidRPr="00F46D20">
        <w:rPr>
          <w:rFonts w:eastAsia="Times New Roman" w:cs="Times New Roman"/>
          <w:szCs w:val="24"/>
        </w:rPr>
        <w:t xml:space="preserve"> οι οποίοι χρωστούν 63 δ</w:t>
      </w:r>
      <w:r>
        <w:rPr>
          <w:rFonts w:eastAsia="Times New Roman" w:cs="Times New Roman"/>
          <w:szCs w:val="24"/>
        </w:rPr>
        <w:t>ισεκατομμύρια</w:t>
      </w:r>
      <w:r w:rsidRPr="00F46D20">
        <w:rPr>
          <w:rFonts w:eastAsia="Times New Roman" w:cs="Times New Roman"/>
          <w:szCs w:val="24"/>
        </w:rPr>
        <w:t xml:space="preserve"> ευρώ</w:t>
      </w:r>
      <w:r>
        <w:rPr>
          <w:rFonts w:eastAsia="Times New Roman" w:cs="Times New Roman"/>
          <w:szCs w:val="24"/>
        </w:rPr>
        <w:t>;</w:t>
      </w:r>
      <w:r w:rsidRPr="00F46D20">
        <w:rPr>
          <w:rFonts w:eastAsia="Times New Roman" w:cs="Times New Roman"/>
          <w:szCs w:val="24"/>
        </w:rPr>
        <w:t xml:space="preserve"> </w:t>
      </w:r>
      <w:r>
        <w:rPr>
          <w:rFonts w:eastAsia="Times New Roman" w:cs="Times New Roman"/>
          <w:szCs w:val="24"/>
        </w:rPr>
        <w:t>Τ</w:t>
      </w:r>
      <w:r w:rsidRPr="00F46D20">
        <w:rPr>
          <w:rFonts w:eastAsia="Times New Roman" w:cs="Times New Roman"/>
          <w:szCs w:val="24"/>
        </w:rPr>
        <w:t xml:space="preserve">ι μέτρα σκέφτεται να πάρει η </w:t>
      </w:r>
      <w:r>
        <w:rPr>
          <w:rFonts w:eastAsia="Times New Roman" w:cs="Times New Roman"/>
          <w:szCs w:val="24"/>
        </w:rPr>
        <w:t>α</w:t>
      </w:r>
      <w:r w:rsidRPr="00F46D20">
        <w:rPr>
          <w:rFonts w:eastAsia="Times New Roman" w:cs="Times New Roman"/>
          <w:szCs w:val="24"/>
        </w:rPr>
        <w:t xml:space="preserve">νεξάρτητη </w:t>
      </w:r>
      <w:r>
        <w:rPr>
          <w:rFonts w:eastAsia="Times New Roman" w:cs="Times New Roman"/>
          <w:szCs w:val="24"/>
        </w:rPr>
        <w:t>α</w:t>
      </w:r>
      <w:r w:rsidRPr="00F46D20">
        <w:rPr>
          <w:rFonts w:eastAsia="Times New Roman" w:cs="Times New Roman"/>
          <w:szCs w:val="24"/>
        </w:rPr>
        <w:t xml:space="preserve">ρχή και η </w:t>
      </w:r>
      <w:r>
        <w:rPr>
          <w:rFonts w:eastAsia="Times New Roman" w:cs="Times New Roman"/>
          <w:szCs w:val="24"/>
        </w:rPr>
        <w:t>Κ</w:t>
      </w:r>
      <w:r w:rsidRPr="00F46D20">
        <w:rPr>
          <w:rFonts w:eastAsia="Times New Roman" w:cs="Times New Roman"/>
          <w:szCs w:val="24"/>
        </w:rPr>
        <w:t>υβέρνηση</w:t>
      </w:r>
      <w:r>
        <w:rPr>
          <w:rFonts w:eastAsia="Times New Roman" w:cs="Times New Roman"/>
          <w:szCs w:val="24"/>
        </w:rPr>
        <w:t>; Η Κ</w:t>
      </w:r>
      <w:r w:rsidRPr="00F46D20">
        <w:rPr>
          <w:rFonts w:eastAsia="Times New Roman" w:cs="Times New Roman"/>
          <w:szCs w:val="24"/>
        </w:rPr>
        <w:t>υβέρνησ</w:t>
      </w:r>
      <w:r>
        <w:rPr>
          <w:rFonts w:eastAsia="Times New Roman" w:cs="Times New Roman"/>
          <w:szCs w:val="24"/>
        </w:rPr>
        <w:t>η ούτε που μας απάντησε. Δ</w:t>
      </w:r>
      <w:r w:rsidRPr="00F46D20">
        <w:rPr>
          <w:rFonts w:eastAsia="Times New Roman" w:cs="Times New Roman"/>
          <w:szCs w:val="24"/>
        </w:rPr>
        <w:t>εν έχετε να πάρετε απολύτως κανένα μέτρο</w:t>
      </w:r>
      <w:r>
        <w:rPr>
          <w:rFonts w:eastAsia="Times New Roman" w:cs="Times New Roman"/>
          <w:szCs w:val="24"/>
        </w:rPr>
        <w:t>. Δ</w:t>
      </w:r>
      <w:r w:rsidRPr="00F46D20">
        <w:rPr>
          <w:rFonts w:eastAsia="Times New Roman" w:cs="Times New Roman"/>
          <w:szCs w:val="24"/>
        </w:rPr>
        <w:t>εν θέλετε να πάρετε</w:t>
      </w:r>
      <w:r>
        <w:rPr>
          <w:rFonts w:eastAsia="Times New Roman" w:cs="Times New Roman"/>
          <w:szCs w:val="24"/>
        </w:rPr>
        <w:t>.</w:t>
      </w:r>
    </w:p>
    <w:p w14:paraId="12B6E9F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w:t>
      </w:r>
      <w:r w:rsidRPr="00F46D20">
        <w:rPr>
          <w:rFonts w:eastAsia="Times New Roman" w:cs="Times New Roman"/>
          <w:szCs w:val="24"/>
        </w:rPr>
        <w:t>υτό που έχω στα χέρια μου</w:t>
      </w:r>
      <w:r>
        <w:rPr>
          <w:rFonts w:eastAsia="Times New Roman" w:cs="Times New Roman"/>
          <w:szCs w:val="24"/>
        </w:rPr>
        <w:t>,</w:t>
      </w:r>
      <w:r w:rsidRPr="00F46D20">
        <w:rPr>
          <w:rFonts w:eastAsia="Times New Roman" w:cs="Times New Roman"/>
          <w:szCs w:val="24"/>
        </w:rPr>
        <w:t xml:space="preserve"> κυρίες και κύριοι </w:t>
      </w:r>
      <w:r>
        <w:rPr>
          <w:rFonts w:eastAsia="Times New Roman" w:cs="Times New Roman"/>
          <w:szCs w:val="24"/>
        </w:rPr>
        <w:t>Β</w:t>
      </w:r>
      <w:r w:rsidRPr="00F46D20">
        <w:rPr>
          <w:rFonts w:eastAsia="Times New Roman" w:cs="Times New Roman"/>
          <w:szCs w:val="24"/>
        </w:rPr>
        <w:t>ουλευτές</w:t>
      </w:r>
      <w:r>
        <w:rPr>
          <w:rFonts w:eastAsia="Times New Roman" w:cs="Times New Roman"/>
          <w:szCs w:val="24"/>
        </w:rPr>
        <w:t>,</w:t>
      </w:r>
      <w:r w:rsidRPr="00F46D20">
        <w:rPr>
          <w:rFonts w:eastAsia="Times New Roman" w:cs="Times New Roman"/>
          <w:szCs w:val="24"/>
        </w:rPr>
        <w:t xml:space="preserve"> </w:t>
      </w:r>
      <w:r>
        <w:rPr>
          <w:rFonts w:eastAsia="Times New Roman" w:cs="Times New Roman"/>
          <w:szCs w:val="24"/>
        </w:rPr>
        <w:t xml:space="preserve">είναι </w:t>
      </w:r>
      <w:r w:rsidRPr="00F46D20">
        <w:rPr>
          <w:rFonts w:eastAsia="Times New Roman" w:cs="Times New Roman"/>
          <w:szCs w:val="24"/>
        </w:rPr>
        <w:t>ένας τηλεφωνικός κατάλογος</w:t>
      </w:r>
      <w:r>
        <w:rPr>
          <w:rFonts w:eastAsia="Times New Roman" w:cs="Times New Roman"/>
          <w:szCs w:val="24"/>
        </w:rPr>
        <w:t>. Εί</w:t>
      </w:r>
      <w:r>
        <w:rPr>
          <w:rFonts w:eastAsia="Times New Roman" w:cs="Times New Roman"/>
          <w:szCs w:val="24"/>
        </w:rPr>
        <w:t xml:space="preserve">ναι </w:t>
      </w:r>
      <w:r w:rsidRPr="00F46D20">
        <w:rPr>
          <w:rFonts w:eastAsia="Times New Roman" w:cs="Times New Roman"/>
          <w:szCs w:val="24"/>
        </w:rPr>
        <w:t>στη διάθεση του οποιουδήποτε</w:t>
      </w:r>
      <w:r>
        <w:rPr>
          <w:rFonts w:eastAsia="Times New Roman" w:cs="Times New Roman"/>
          <w:szCs w:val="24"/>
        </w:rPr>
        <w:t>. Ε</w:t>
      </w:r>
      <w:r w:rsidRPr="00F46D20">
        <w:rPr>
          <w:rFonts w:eastAsia="Times New Roman" w:cs="Times New Roman"/>
          <w:szCs w:val="24"/>
        </w:rPr>
        <w:t>ίναι αναρτημένο στο διαδίκτυο</w:t>
      </w:r>
      <w:r>
        <w:rPr>
          <w:rFonts w:eastAsia="Times New Roman" w:cs="Times New Roman"/>
          <w:szCs w:val="24"/>
        </w:rPr>
        <w:t>. Είναι ο κατάλογος των οφειλετών. Ε</w:t>
      </w:r>
      <w:r w:rsidRPr="00F46D20">
        <w:rPr>
          <w:rFonts w:eastAsia="Times New Roman" w:cs="Times New Roman"/>
          <w:szCs w:val="24"/>
        </w:rPr>
        <w:t xml:space="preserve">ίναι ο κατάλογος </w:t>
      </w:r>
      <w:r>
        <w:rPr>
          <w:rFonts w:eastAsia="Times New Roman" w:cs="Times New Roman"/>
          <w:szCs w:val="24"/>
        </w:rPr>
        <w:t>των οφειλετών φυσικών προσώπων. Ξ</w:t>
      </w:r>
      <w:r w:rsidRPr="00F46D20">
        <w:rPr>
          <w:rFonts w:eastAsia="Times New Roman" w:cs="Times New Roman"/>
          <w:szCs w:val="24"/>
        </w:rPr>
        <w:t>εκινάει με όσους χρωστούν από 150.000 ευρώ και φτάνει στον πρώτο που χρωστάει 472 εκατομμύρια ευρώ</w:t>
      </w:r>
      <w:r>
        <w:rPr>
          <w:rFonts w:eastAsia="Times New Roman" w:cs="Times New Roman"/>
          <w:szCs w:val="24"/>
        </w:rPr>
        <w:t>.</w:t>
      </w:r>
    </w:p>
    <w:p w14:paraId="12B6E9F8" w14:textId="77777777" w:rsidR="00F81E5F" w:rsidRDefault="0022463A">
      <w:pPr>
        <w:spacing w:line="600" w:lineRule="auto"/>
        <w:ind w:firstLine="720"/>
        <w:jc w:val="both"/>
        <w:rPr>
          <w:rFonts w:eastAsia="Times New Roman" w:cs="Times New Roman"/>
          <w:szCs w:val="24"/>
        </w:rPr>
      </w:pPr>
      <w:r w:rsidRPr="00F46D20">
        <w:rPr>
          <w:rFonts w:eastAsia="Times New Roman" w:cs="Times New Roman"/>
          <w:szCs w:val="24"/>
        </w:rPr>
        <w:t>Εάν θέ</w:t>
      </w:r>
      <w:r w:rsidRPr="00F46D20">
        <w:rPr>
          <w:rFonts w:eastAsia="Times New Roman" w:cs="Times New Roman"/>
          <w:szCs w:val="24"/>
        </w:rPr>
        <w:t xml:space="preserve">λετε και εσείς </w:t>
      </w:r>
      <w:r>
        <w:rPr>
          <w:rFonts w:eastAsia="Times New Roman" w:cs="Times New Roman"/>
          <w:szCs w:val="24"/>
        </w:rPr>
        <w:t>ως</w:t>
      </w:r>
      <w:r w:rsidRPr="00F46D20">
        <w:rPr>
          <w:rFonts w:eastAsia="Times New Roman" w:cs="Times New Roman"/>
          <w:szCs w:val="24"/>
        </w:rPr>
        <w:t xml:space="preserve"> ΣΥΡΙΖΑ </w:t>
      </w:r>
      <w:r>
        <w:rPr>
          <w:rFonts w:eastAsia="Times New Roman" w:cs="Times New Roman"/>
          <w:szCs w:val="24"/>
        </w:rPr>
        <w:t xml:space="preserve">και οι προηγούμενες κυβερνήσεις, </w:t>
      </w:r>
      <w:r w:rsidRPr="00F46D20">
        <w:rPr>
          <w:rFonts w:eastAsia="Times New Roman" w:cs="Times New Roman"/>
          <w:szCs w:val="24"/>
        </w:rPr>
        <w:t xml:space="preserve">με τους πρώτους </w:t>
      </w:r>
      <w:r>
        <w:rPr>
          <w:rFonts w:eastAsia="Times New Roman" w:cs="Times New Roman"/>
          <w:szCs w:val="24"/>
        </w:rPr>
        <w:t>δώδεκα</w:t>
      </w:r>
      <w:r w:rsidRPr="00F46D20">
        <w:rPr>
          <w:rFonts w:eastAsia="Times New Roman" w:cs="Times New Roman"/>
          <w:szCs w:val="24"/>
        </w:rPr>
        <w:t xml:space="preserve"> εξ αυτών</w:t>
      </w:r>
      <w:r>
        <w:rPr>
          <w:rFonts w:eastAsia="Times New Roman" w:cs="Times New Roman"/>
          <w:szCs w:val="24"/>
        </w:rPr>
        <w:t>, αν</w:t>
      </w:r>
      <w:r w:rsidRPr="00F46D20">
        <w:rPr>
          <w:rFonts w:eastAsia="Times New Roman" w:cs="Times New Roman"/>
          <w:szCs w:val="24"/>
        </w:rPr>
        <w:t xml:space="preserve"> εισπράξετε τα χρήματα</w:t>
      </w:r>
      <w:r>
        <w:rPr>
          <w:rFonts w:eastAsia="Times New Roman" w:cs="Times New Roman"/>
          <w:szCs w:val="24"/>
        </w:rPr>
        <w:t>,</w:t>
      </w:r>
      <w:r w:rsidRPr="00F46D20">
        <w:rPr>
          <w:rFonts w:eastAsia="Times New Roman" w:cs="Times New Roman"/>
          <w:szCs w:val="24"/>
        </w:rPr>
        <w:t xml:space="preserve"> μπορείτε </w:t>
      </w:r>
      <w:r>
        <w:rPr>
          <w:rFonts w:eastAsia="Times New Roman" w:cs="Times New Roman"/>
          <w:szCs w:val="24"/>
        </w:rPr>
        <w:t>να χαρίσετε</w:t>
      </w:r>
      <w:r w:rsidRPr="00F46D20">
        <w:rPr>
          <w:rFonts w:eastAsia="Times New Roman" w:cs="Times New Roman"/>
          <w:szCs w:val="24"/>
        </w:rPr>
        <w:t xml:space="preserve"> τα χρήματα </w:t>
      </w:r>
      <w:r>
        <w:rPr>
          <w:rFonts w:eastAsia="Times New Roman" w:cs="Times New Roman"/>
          <w:szCs w:val="24"/>
        </w:rPr>
        <w:t xml:space="preserve">για τους υπόλοιπους τρεισήμισι </w:t>
      </w:r>
      <w:r w:rsidRPr="00F46D20">
        <w:rPr>
          <w:rFonts w:eastAsia="Times New Roman" w:cs="Times New Roman"/>
          <w:szCs w:val="24"/>
        </w:rPr>
        <w:t>εκατομμύρια οφειλέτες</w:t>
      </w:r>
      <w:r>
        <w:rPr>
          <w:rFonts w:eastAsia="Times New Roman" w:cs="Times New Roman"/>
          <w:szCs w:val="24"/>
        </w:rPr>
        <w:t xml:space="preserve">. </w:t>
      </w:r>
      <w:r>
        <w:rPr>
          <w:rFonts w:eastAsia="Times New Roman" w:cs="Times New Roman"/>
          <w:szCs w:val="24"/>
        </w:rPr>
        <w:lastRenderedPageBreak/>
        <w:t xml:space="preserve">Δείτε τον. Εδώ </w:t>
      </w:r>
      <w:r w:rsidRPr="00F46D20">
        <w:rPr>
          <w:rFonts w:eastAsia="Times New Roman" w:cs="Times New Roman"/>
          <w:szCs w:val="24"/>
        </w:rPr>
        <w:t>είναι ο κατάλογος</w:t>
      </w:r>
      <w:r>
        <w:rPr>
          <w:rFonts w:eastAsia="Times New Roman" w:cs="Times New Roman"/>
          <w:szCs w:val="24"/>
        </w:rPr>
        <w:t>. Ε</w:t>
      </w:r>
      <w:r w:rsidRPr="00F46D20">
        <w:rPr>
          <w:rFonts w:eastAsia="Times New Roman" w:cs="Times New Roman"/>
          <w:szCs w:val="24"/>
        </w:rPr>
        <w:t>ίναι στη διάθεση ο</w:t>
      </w:r>
      <w:r w:rsidRPr="00F46D20">
        <w:rPr>
          <w:rFonts w:eastAsia="Times New Roman" w:cs="Times New Roman"/>
          <w:szCs w:val="24"/>
        </w:rPr>
        <w:t>ποιουδήποτε</w:t>
      </w:r>
      <w:r>
        <w:rPr>
          <w:rFonts w:eastAsia="Times New Roman" w:cs="Times New Roman"/>
          <w:szCs w:val="24"/>
        </w:rPr>
        <w:t>.</w:t>
      </w:r>
      <w:r w:rsidRPr="00F46D20">
        <w:rPr>
          <w:rFonts w:eastAsia="Times New Roman" w:cs="Times New Roman"/>
          <w:szCs w:val="24"/>
        </w:rPr>
        <w:t xml:space="preserve"> Και να φανταστείτε ότι ο κατάλογος νομικών προσώπων ιδιωτικού δικ</w:t>
      </w:r>
      <w:r>
        <w:rPr>
          <w:rFonts w:eastAsia="Times New Roman" w:cs="Times New Roman"/>
          <w:szCs w:val="24"/>
        </w:rPr>
        <w:t>αίου είναι διπλάσιος από αυτόν. Ε</w:t>
      </w:r>
      <w:r w:rsidRPr="00F46D20">
        <w:rPr>
          <w:rFonts w:eastAsia="Times New Roman" w:cs="Times New Roman"/>
          <w:szCs w:val="24"/>
        </w:rPr>
        <w:t xml:space="preserve">δώ είναι μόνο οι οφειλέτες </w:t>
      </w:r>
      <w:r>
        <w:rPr>
          <w:rFonts w:eastAsia="Times New Roman" w:cs="Times New Roman"/>
          <w:szCs w:val="24"/>
        </w:rPr>
        <w:t>με τα ΑΦΜ</w:t>
      </w:r>
      <w:r w:rsidRPr="00F46D20">
        <w:rPr>
          <w:rFonts w:eastAsia="Times New Roman" w:cs="Times New Roman"/>
          <w:szCs w:val="24"/>
        </w:rPr>
        <w:t xml:space="preserve"> </w:t>
      </w:r>
      <w:r>
        <w:rPr>
          <w:rFonts w:eastAsia="Times New Roman" w:cs="Times New Roman"/>
          <w:szCs w:val="24"/>
        </w:rPr>
        <w:t>τους,</w:t>
      </w:r>
      <w:r w:rsidRPr="00F46D20">
        <w:rPr>
          <w:rFonts w:eastAsia="Times New Roman" w:cs="Times New Roman"/>
          <w:szCs w:val="24"/>
        </w:rPr>
        <w:t xml:space="preserve"> τις εταιρείες </w:t>
      </w:r>
      <w:r>
        <w:rPr>
          <w:rFonts w:eastAsia="Times New Roman" w:cs="Times New Roman"/>
          <w:szCs w:val="24"/>
        </w:rPr>
        <w:t>τους,</w:t>
      </w:r>
      <w:r w:rsidRPr="00F46D20">
        <w:rPr>
          <w:rFonts w:eastAsia="Times New Roman" w:cs="Times New Roman"/>
          <w:szCs w:val="24"/>
        </w:rPr>
        <w:t xml:space="preserve"> τ</w:t>
      </w:r>
      <w:r>
        <w:rPr>
          <w:rFonts w:eastAsia="Times New Roman" w:cs="Times New Roman"/>
          <w:szCs w:val="24"/>
        </w:rPr>
        <w:t>ι</w:t>
      </w:r>
      <w:r w:rsidRPr="00F46D20">
        <w:rPr>
          <w:rFonts w:eastAsia="Times New Roman" w:cs="Times New Roman"/>
          <w:szCs w:val="24"/>
        </w:rPr>
        <w:t xml:space="preserve">ς </w:t>
      </w:r>
      <w:r>
        <w:rPr>
          <w:rFonts w:eastAsia="Times New Roman" w:cs="Times New Roman"/>
          <w:szCs w:val="24"/>
        </w:rPr>
        <w:t>διευθύνσεις,</w:t>
      </w:r>
      <w:r w:rsidRPr="00F46D20">
        <w:rPr>
          <w:rFonts w:eastAsia="Times New Roman" w:cs="Times New Roman"/>
          <w:szCs w:val="24"/>
        </w:rPr>
        <w:t xml:space="preserve"> πόσα χρωστάνε στον </w:t>
      </w:r>
      <w:r>
        <w:rPr>
          <w:rFonts w:eastAsia="Times New Roman" w:cs="Times New Roman"/>
          <w:szCs w:val="24"/>
        </w:rPr>
        <w:t>ΕΦΚΑ,</w:t>
      </w:r>
      <w:r w:rsidRPr="00F46D20">
        <w:rPr>
          <w:rFonts w:eastAsia="Times New Roman" w:cs="Times New Roman"/>
          <w:szCs w:val="24"/>
        </w:rPr>
        <w:t xml:space="preserve"> πόσα χρωστάνε </w:t>
      </w:r>
      <w:r>
        <w:rPr>
          <w:rFonts w:eastAsia="Times New Roman" w:cs="Times New Roman"/>
          <w:szCs w:val="24"/>
        </w:rPr>
        <w:t>σ</w:t>
      </w:r>
      <w:r w:rsidRPr="00F46D20">
        <w:rPr>
          <w:rFonts w:eastAsia="Times New Roman" w:cs="Times New Roman"/>
          <w:szCs w:val="24"/>
        </w:rPr>
        <w:t xml:space="preserve">τα τελωνεία και πόσα χρωστάνε </w:t>
      </w:r>
      <w:r>
        <w:rPr>
          <w:rFonts w:eastAsia="Times New Roman" w:cs="Times New Roman"/>
          <w:szCs w:val="24"/>
        </w:rPr>
        <w:t>στις ΔΟΥ.</w:t>
      </w:r>
      <w:r w:rsidRPr="00F46D20">
        <w:rPr>
          <w:rFonts w:eastAsia="Times New Roman" w:cs="Times New Roman"/>
          <w:szCs w:val="24"/>
        </w:rPr>
        <w:t xml:space="preserve"> </w:t>
      </w:r>
      <w:r>
        <w:rPr>
          <w:rFonts w:eastAsia="Times New Roman" w:cs="Times New Roman"/>
          <w:szCs w:val="24"/>
        </w:rPr>
        <w:t>Δ</w:t>
      </w:r>
      <w:r w:rsidRPr="00F46D20">
        <w:rPr>
          <w:rFonts w:eastAsia="Times New Roman" w:cs="Times New Roman"/>
          <w:szCs w:val="24"/>
        </w:rPr>
        <w:t>εν είναι προσωπικά δεδομένα</w:t>
      </w:r>
      <w:r>
        <w:rPr>
          <w:rFonts w:eastAsia="Times New Roman" w:cs="Times New Roman"/>
          <w:szCs w:val="24"/>
        </w:rPr>
        <w:t>. Μ</w:t>
      </w:r>
      <w:r w:rsidRPr="00F46D20">
        <w:rPr>
          <w:rFonts w:eastAsia="Times New Roman" w:cs="Times New Roman"/>
          <w:szCs w:val="24"/>
        </w:rPr>
        <w:t xml:space="preserve">ε νόμο μπορούν και αναρτώνται στην Ανεξάρτητη Αρχή </w:t>
      </w:r>
      <w:r>
        <w:rPr>
          <w:rFonts w:eastAsia="Times New Roman" w:cs="Times New Roman"/>
          <w:szCs w:val="24"/>
        </w:rPr>
        <w:t>Δ</w:t>
      </w:r>
      <w:r w:rsidRPr="00F46D20">
        <w:rPr>
          <w:rFonts w:eastAsia="Times New Roman" w:cs="Times New Roman"/>
          <w:szCs w:val="24"/>
        </w:rPr>
        <w:t>ημοσίων Εσόδων</w:t>
      </w:r>
      <w:r>
        <w:rPr>
          <w:rFonts w:eastAsia="Times New Roman" w:cs="Times New Roman"/>
          <w:szCs w:val="24"/>
        </w:rPr>
        <w:t xml:space="preserve">. Αποδείξτε </w:t>
      </w:r>
      <w:r w:rsidRPr="00F46D20">
        <w:rPr>
          <w:rFonts w:eastAsia="Times New Roman" w:cs="Times New Roman"/>
          <w:szCs w:val="24"/>
        </w:rPr>
        <w:t>μας ότι θέλετε να είστε με τους πολλούς</w:t>
      </w:r>
      <w:r>
        <w:rPr>
          <w:rFonts w:eastAsia="Times New Roman" w:cs="Times New Roman"/>
          <w:szCs w:val="24"/>
        </w:rPr>
        <w:t>.</w:t>
      </w:r>
    </w:p>
    <w:p w14:paraId="12B6E9F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Αυτοί εδώ</w:t>
      </w:r>
      <w:r w:rsidRPr="00F46D20">
        <w:rPr>
          <w:rFonts w:eastAsia="Times New Roman" w:cs="Times New Roman"/>
          <w:szCs w:val="24"/>
        </w:rPr>
        <w:t xml:space="preserve"> που κρατάω στα χέρια μου είναι οι λίγοι</w:t>
      </w:r>
      <w:r>
        <w:rPr>
          <w:rFonts w:eastAsia="Times New Roman" w:cs="Times New Roman"/>
          <w:szCs w:val="24"/>
        </w:rPr>
        <w:t>,</w:t>
      </w:r>
      <w:r w:rsidRPr="00F46D20">
        <w:rPr>
          <w:rFonts w:eastAsia="Times New Roman" w:cs="Times New Roman"/>
          <w:szCs w:val="24"/>
        </w:rPr>
        <w:t xml:space="preserve"> κύρι</w:t>
      </w:r>
      <w:r>
        <w:rPr>
          <w:rFonts w:eastAsia="Times New Roman" w:cs="Times New Roman"/>
          <w:szCs w:val="24"/>
        </w:rPr>
        <w:t>οι. Α</w:t>
      </w:r>
      <w:r w:rsidRPr="00F46D20">
        <w:rPr>
          <w:rFonts w:eastAsia="Times New Roman" w:cs="Times New Roman"/>
          <w:szCs w:val="24"/>
        </w:rPr>
        <w:t xml:space="preserve">υτούς </w:t>
      </w:r>
      <w:r w:rsidRPr="00F46D20">
        <w:rPr>
          <w:rFonts w:eastAsia="Times New Roman" w:cs="Times New Roman"/>
          <w:szCs w:val="24"/>
        </w:rPr>
        <w:t>προστατεύετ</w:t>
      </w:r>
      <w:r>
        <w:rPr>
          <w:rFonts w:eastAsia="Times New Roman" w:cs="Times New Roman"/>
          <w:szCs w:val="24"/>
        </w:rPr>
        <w:t>ε</w:t>
      </w:r>
      <w:r w:rsidRPr="00F46D20">
        <w:rPr>
          <w:rFonts w:eastAsia="Times New Roman" w:cs="Times New Roman"/>
          <w:szCs w:val="24"/>
        </w:rPr>
        <w:t xml:space="preserve"> όλο το συνταγματικό τόξο</w:t>
      </w:r>
      <w:r>
        <w:rPr>
          <w:rFonts w:eastAsia="Times New Roman" w:cs="Times New Roman"/>
          <w:szCs w:val="24"/>
        </w:rPr>
        <w:t xml:space="preserve">. Δεν μπορεί δώδεκα </w:t>
      </w:r>
      <w:r w:rsidRPr="00F46D20">
        <w:rPr>
          <w:rFonts w:eastAsia="Times New Roman" w:cs="Times New Roman"/>
          <w:szCs w:val="24"/>
        </w:rPr>
        <w:t xml:space="preserve">άτομα να χρωστάνε όσα χρωστάει ο </w:t>
      </w:r>
      <w:r>
        <w:rPr>
          <w:rFonts w:eastAsia="Times New Roman" w:cs="Times New Roman"/>
          <w:szCs w:val="24"/>
        </w:rPr>
        <w:t>υπόλοιπος</w:t>
      </w:r>
      <w:r w:rsidRPr="00F46D20">
        <w:rPr>
          <w:rFonts w:eastAsia="Times New Roman" w:cs="Times New Roman"/>
          <w:szCs w:val="24"/>
        </w:rPr>
        <w:t xml:space="preserve"> ελληνικός λαός και κα</w:t>
      </w:r>
      <w:r>
        <w:rPr>
          <w:rFonts w:eastAsia="Times New Roman" w:cs="Times New Roman"/>
          <w:szCs w:val="24"/>
        </w:rPr>
        <w:t>μ</w:t>
      </w:r>
      <w:r w:rsidRPr="00F46D20">
        <w:rPr>
          <w:rFonts w:eastAsia="Times New Roman" w:cs="Times New Roman"/>
          <w:szCs w:val="24"/>
        </w:rPr>
        <w:t>μία μα κα</w:t>
      </w:r>
      <w:r>
        <w:rPr>
          <w:rFonts w:eastAsia="Times New Roman" w:cs="Times New Roman"/>
          <w:szCs w:val="24"/>
        </w:rPr>
        <w:t>μ</w:t>
      </w:r>
      <w:r w:rsidRPr="00F46D20">
        <w:rPr>
          <w:rFonts w:eastAsia="Times New Roman" w:cs="Times New Roman"/>
          <w:szCs w:val="24"/>
        </w:rPr>
        <w:t>μία κυβέρνηση μέχρι σήμερα να μην έχει κάνει κάτι</w:t>
      </w:r>
      <w:r>
        <w:rPr>
          <w:rFonts w:eastAsia="Times New Roman" w:cs="Times New Roman"/>
          <w:szCs w:val="24"/>
        </w:rPr>
        <w:t>.</w:t>
      </w:r>
    </w:p>
    <w:p w14:paraId="12B6E9F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Αυτή είναι μία ακόμα ένδειξη της</w:t>
      </w:r>
      <w:r w:rsidRPr="00F46D20">
        <w:rPr>
          <w:rFonts w:eastAsia="Times New Roman" w:cs="Times New Roman"/>
          <w:szCs w:val="24"/>
        </w:rPr>
        <w:t xml:space="preserve"> σκοπούμενης </w:t>
      </w:r>
      <w:r>
        <w:rPr>
          <w:rFonts w:eastAsia="Times New Roman" w:cs="Times New Roman"/>
          <w:szCs w:val="24"/>
        </w:rPr>
        <w:t>εκ μέρους της Κυβέρνησης επι</w:t>
      </w:r>
      <w:r>
        <w:rPr>
          <w:rFonts w:eastAsia="Times New Roman" w:cs="Times New Roman"/>
          <w:szCs w:val="24"/>
        </w:rPr>
        <w:t>τάχυνσης των δ</w:t>
      </w:r>
      <w:r w:rsidRPr="00F46D20">
        <w:rPr>
          <w:rFonts w:eastAsia="Times New Roman" w:cs="Times New Roman"/>
          <w:szCs w:val="24"/>
        </w:rPr>
        <w:t>ιαδικασιών</w:t>
      </w:r>
      <w:r>
        <w:rPr>
          <w:rFonts w:eastAsia="Times New Roman" w:cs="Times New Roman"/>
          <w:szCs w:val="24"/>
        </w:rPr>
        <w:t>,</w:t>
      </w:r>
      <w:r w:rsidRPr="00F46D20">
        <w:rPr>
          <w:rFonts w:eastAsia="Times New Roman" w:cs="Times New Roman"/>
          <w:szCs w:val="24"/>
        </w:rPr>
        <w:t xml:space="preserve"> φυσικά όμως σε λάθος χρόνο</w:t>
      </w:r>
      <w:r>
        <w:rPr>
          <w:rFonts w:eastAsia="Times New Roman" w:cs="Times New Roman"/>
          <w:szCs w:val="24"/>
        </w:rPr>
        <w:t>. Κ</w:t>
      </w:r>
      <w:r w:rsidRPr="00F46D20">
        <w:rPr>
          <w:rFonts w:eastAsia="Times New Roman" w:cs="Times New Roman"/>
          <w:szCs w:val="24"/>
        </w:rPr>
        <w:t>αι λέμε σε λάθος χρόνο</w:t>
      </w:r>
      <w:r>
        <w:rPr>
          <w:rFonts w:eastAsia="Times New Roman" w:cs="Times New Roman"/>
          <w:szCs w:val="24"/>
        </w:rPr>
        <w:t>,</w:t>
      </w:r>
      <w:r w:rsidRPr="00F46D20">
        <w:rPr>
          <w:rFonts w:eastAsia="Times New Roman" w:cs="Times New Roman"/>
          <w:szCs w:val="24"/>
        </w:rPr>
        <w:t xml:space="preserve"> διότι αυτές τις ρυθμίσε</w:t>
      </w:r>
      <w:r>
        <w:rPr>
          <w:rFonts w:eastAsia="Times New Roman" w:cs="Times New Roman"/>
          <w:szCs w:val="24"/>
        </w:rPr>
        <w:t>ις που κάνετε σήμερα θα μπορούσατε</w:t>
      </w:r>
      <w:r w:rsidRPr="00F46D20">
        <w:rPr>
          <w:rFonts w:eastAsia="Times New Roman" w:cs="Times New Roman"/>
          <w:szCs w:val="24"/>
        </w:rPr>
        <w:t xml:space="preserve"> </w:t>
      </w:r>
      <w:r>
        <w:rPr>
          <w:rFonts w:eastAsia="Times New Roman" w:cs="Times New Roman"/>
          <w:szCs w:val="24"/>
        </w:rPr>
        <w:lastRenderedPageBreak/>
        <w:t>ως</w:t>
      </w:r>
      <w:r w:rsidRPr="00F46D20">
        <w:rPr>
          <w:rFonts w:eastAsia="Times New Roman" w:cs="Times New Roman"/>
          <w:szCs w:val="24"/>
        </w:rPr>
        <w:t xml:space="preserve"> ΣΥΡΙΖΑ να τις έχετε φέρει εβδομάδες πολλές πριν</w:t>
      </w:r>
      <w:r>
        <w:rPr>
          <w:rFonts w:eastAsia="Times New Roman" w:cs="Times New Roman"/>
          <w:szCs w:val="24"/>
        </w:rPr>
        <w:t>. Ο</w:t>
      </w:r>
      <w:r w:rsidRPr="00F46D20">
        <w:rPr>
          <w:rFonts w:eastAsia="Times New Roman" w:cs="Times New Roman"/>
          <w:szCs w:val="24"/>
        </w:rPr>
        <w:t xml:space="preserve"> λόγος που δεν το κάνατε είναι καθαρά πολιτικός και αφορά καταφανώ</w:t>
      </w:r>
      <w:r w:rsidRPr="00F46D20">
        <w:rPr>
          <w:rFonts w:eastAsia="Times New Roman" w:cs="Times New Roman"/>
          <w:szCs w:val="24"/>
        </w:rPr>
        <w:t xml:space="preserve">ς την πολιτική εκμετάλλευση και το πιθανό κέρδος που τυχόν </w:t>
      </w:r>
      <w:r>
        <w:rPr>
          <w:rFonts w:eastAsia="Times New Roman" w:cs="Times New Roman"/>
          <w:szCs w:val="24"/>
        </w:rPr>
        <w:t xml:space="preserve">θα </w:t>
      </w:r>
      <w:r w:rsidRPr="00F46D20">
        <w:rPr>
          <w:rFonts w:eastAsia="Times New Roman" w:cs="Times New Roman"/>
          <w:szCs w:val="24"/>
        </w:rPr>
        <w:t>αποκομίσετε σε μ</w:t>
      </w:r>
      <w:r>
        <w:rPr>
          <w:rFonts w:eastAsia="Times New Roman" w:cs="Times New Roman"/>
          <w:szCs w:val="24"/>
        </w:rPr>
        <w:t>ι</w:t>
      </w:r>
      <w:r w:rsidRPr="00F46D20">
        <w:rPr>
          <w:rFonts w:eastAsia="Times New Roman" w:cs="Times New Roman"/>
          <w:szCs w:val="24"/>
        </w:rPr>
        <w:t xml:space="preserve">α στημένη </w:t>
      </w:r>
      <w:r>
        <w:rPr>
          <w:rFonts w:eastAsia="Times New Roman" w:cs="Times New Roman"/>
          <w:szCs w:val="24"/>
        </w:rPr>
        <w:t>σικέ</w:t>
      </w:r>
      <w:r w:rsidRPr="00F46D20">
        <w:rPr>
          <w:rFonts w:eastAsia="Times New Roman" w:cs="Times New Roman"/>
          <w:szCs w:val="24"/>
        </w:rPr>
        <w:t xml:space="preserve"> κόντρα με τη Νέα Δημοκρατία</w:t>
      </w:r>
      <w:r>
        <w:rPr>
          <w:rFonts w:eastAsia="Times New Roman" w:cs="Times New Roman"/>
          <w:szCs w:val="24"/>
        </w:rPr>
        <w:t>.</w:t>
      </w:r>
    </w:p>
    <w:p w14:paraId="12B6E9F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w:t>
      </w:r>
      <w:r w:rsidRPr="00F46D20">
        <w:rPr>
          <w:rFonts w:eastAsia="Times New Roman" w:cs="Times New Roman"/>
          <w:szCs w:val="24"/>
        </w:rPr>
        <w:t>πί της ουσίας</w:t>
      </w:r>
      <w:r>
        <w:rPr>
          <w:rFonts w:eastAsia="Times New Roman" w:cs="Times New Roman"/>
          <w:szCs w:val="24"/>
        </w:rPr>
        <w:t>,</w:t>
      </w:r>
      <w:r w:rsidRPr="00F46D20">
        <w:rPr>
          <w:rFonts w:eastAsia="Times New Roman" w:cs="Times New Roman"/>
          <w:szCs w:val="24"/>
        </w:rPr>
        <w:t xml:space="preserve"> τώρα</w:t>
      </w:r>
      <w:r>
        <w:rPr>
          <w:rFonts w:eastAsia="Times New Roman" w:cs="Times New Roman"/>
          <w:szCs w:val="24"/>
        </w:rPr>
        <w:t>,</w:t>
      </w:r>
      <w:r w:rsidRPr="00F46D20">
        <w:rPr>
          <w:rFonts w:eastAsia="Times New Roman" w:cs="Times New Roman"/>
          <w:szCs w:val="24"/>
        </w:rPr>
        <w:t xml:space="preserve"> το</w:t>
      </w:r>
      <w:r>
        <w:rPr>
          <w:rFonts w:eastAsia="Times New Roman" w:cs="Times New Roman"/>
          <w:szCs w:val="24"/>
        </w:rPr>
        <w:t>υ</w:t>
      </w:r>
      <w:r w:rsidRPr="00F46D20">
        <w:rPr>
          <w:rFonts w:eastAsia="Times New Roman" w:cs="Times New Roman"/>
          <w:szCs w:val="24"/>
        </w:rPr>
        <w:t xml:space="preserve"> νομοσχ</w:t>
      </w:r>
      <w:r>
        <w:rPr>
          <w:rFonts w:eastAsia="Times New Roman" w:cs="Times New Roman"/>
          <w:szCs w:val="24"/>
        </w:rPr>
        <w:t>εδίου,</w:t>
      </w:r>
      <w:r w:rsidRPr="00F46D20">
        <w:rPr>
          <w:rFonts w:eastAsia="Times New Roman" w:cs="Times New Roman"/>
          <w:szCs w:val="24"/>
        </w:rPr>
        <w:t xml:space="preserve"> ως Χρυσή Α</w:t>
      </w:r>
      <w:r>
        <w:rPr>
          <w:rFonts w:eastAsia="Times New Roman" w:cs="Times New Roman"/>
          <w:szCs w:val="24"/>
        </w:rPr>
        <w:t>υγή αξιολογούμε θετικά τις όποιες</w:t>
      </w:r>
      <w:r w:rsidRPr="00F46D20">
        <w:rPr>
          <w:rFonts w:eastAsia="Times New Roman" w:cs="Times New Roman"/>
          <w:szCs w:val="24"/>
        </w:rPr>
        <w:t xml:space="preserve"> διατάξεις εξασφαλίζουν </w:t>
      </w:r>
      <w:r>
        <w:rPr>
          <w:rFonts w:eastAsia="Times New Roman" w:cs="Times New Roman"/>
          <w:szCs w:val="24"/>
        </w:rPr>
        <w:t>οικονομική διευκόλυνση στον</w:t>
      </w:r>
      <w:r>
        <w:rPr>
          <w:rFonts w:eastAsia="Times New Roman" w:cs="Times New Roman"/>
          <w:szCs w:val="24"/>
        </w:rPr>
        <w:t xml:space="preserve"> ελληνικό λαό, αλλά επαναλαμβάνουμε ότι δεν πρέπει σε καμμία περίπτωση ο λαός μας να πέσει στην παγίδα που του στήνει ο ΣΥΡΙΖΑ, ο ΣΥΡΙΖΑ των επιδομάτων, της εθνικής μειοδοσίας και των κοινωνικών αναταραχών. Δεν ξεχνάμε ότι αυτή η Κυβέρνηση ξεπούλησε τη Μακ</w:t>
      </w:r>
      <w:r>
        <w:rPr>
          <w:rFonts w:eastAsia="Times New Roman" w:cs="Times New Roman"/>
          <w:szCs w:val="24"/>
        </w:rPr>
        <w:t xml:space="preserve">εδονία και συνεχίζει ακάθεκτη την αντεθνική της πολιτική στα </w:t>
      </w:r>
      <w:proofErr w:type="spellStart"/>
      <w:r>
        <w:rPr>
          <w:rFonts w:eastAsia="Times New Roman" w:cs="Times New Roman"/>
          <w:szCs w:val="24"/>
        </w:rPr>
        <w:t>ελληνοτουρικά</w:t>
      </w:r>
      <w:proofErr w:type="spellEnd"/>
      <w:r>
        <w:rPr>
          <w:rFonts w:eastAsia="Times New Roman" w:cs="Times New Roman"/>
          <w:szCs w:val="24"/>
        </w:rPr>
        <w:t xml:space="preserve"> θέματα.</w:t>
      </w:r>
    </w:p>
    <w:p w14:paraId="12B6E9FC" w14:textId="77777777" w:rsidR="00F81E5F" w:rsidRDefault="0022463A">
      <w:pPr>
        <w:spacing w:line="600" w:lineRule="auto"/>
        <w:ind w:firstLine="720"/>
        <w:jc w:val="both"/>
        <w:rPr>
          <w:rFonts w:eastAsia="Times New Roman" w:cs="Times New Roman"/>
          <w:szCs w:val="24"/>
        </w:rPr>
      </w:pPr>
      <w:r w:rsidRPr="00F46D20">
        <w:rPr>
          <w:rFonts w:eastAsia="Times New Roman" w:cs="Times New Roman"/>
          <w:szCs w:val="24"/>
        </w:rPr>
        <w:lastRenderedPageBreak/>
        <w:t>Εδώ θα ήθελ</w:t>
      </w:r>
      <w:r>
        <w:rPr>
          <w:rFonts w:eastAsia="Times New Roman" w:cs="Times New Roman"/>
          <w:szCs w:val="24"/>
        </w:rPr>
        <w:t>α να αναφερθώ και στο άρθρο 30, το οποίο δ</w:t>
      </w:r>
      <w:r w:rsidRPr="00F46D20">
        <w:rPr>
          <w:rFonts w:eastAsia="Times New Roman" w:cs="Times New Roman"/>
          <w:szCs w:val="24"/>
        </w:rPr>
        <w:t>εν θα το υπερψηφίσου</w:t>
      </w:r>
      <w:r>
        <w:rPr>
          <w:rFonts w:eastAsia="Times New Roman" w:cs="Times New Roman"/>
          <w:szCs w:val="24"/>
        </w:rPr>
        <w:t xml:space="preserve">με και οι λόγοι είναι πολύ απλοί. Αναφέρεται σε έξοδα κηδείας και αποτέφρωσης. Ενώ είναι θετικό εις ό,τι αφορά τα προβλήματα που ρυθμίζονται σχετικά με τα έξοδα κηδείας και την απόδοσή τους στους συγγενείς των </w:t>
      </w:r>
      <w:proofErr w:type="spellStart"/>
      <w:r>
        <w:rPr>
          <w:rFonts w:eastAsia="Times New Roman" w:cs="Times New Roman"/>
          <w:szCs w:val="24"/>
        </w:rPr>
        <w:t>θανόντων</w:t>
      </w:r>
      <w:proofErr w:type="spellEnd"/>
      <w:r>
        <w:rPr>
          <w:rFonts w:eastAsia="Times New Roman" w:cs="Times New Roman"/>
          <w:szCs w:val="24"/>
        </w:rPr>
        <w:t xml:space="preserve">, υπάρχουν τρία ζητήματα τα οποία μας </w:t>
      </w:r>
      <w:r>
        <w:rPr>
          <w:rFonts w:eastAsia="Times New Roman" w:cs="Times New Roman"/>
          <w:szCs w:val="24"/>
        </w:rPr>
        <w:t>αναγκάζουν να πούμε «</w:t>
      </w:r>
      <w:r>
        <w:rPr>
          <w:rFonts w:eastAsia="Times New Roman" w:cs="Times New Roman"/>
          <w:szCs w:val="24"/>
        </w:rPr>
        <w:t>παρών</w:t>
      </w:r>
      <w:r>
        <w:rPr>
          <w:rFonts w:eastAsia="Times New Roman" w:cs="Times New Roman"/>
          <w:szCs w:val="24"/>
        </w:rPr>
        <w:t>» στο συγκεκριμένο άρθρο.</w:t>
      </w:r>
    </w:p>
    <w:p w14:paraId="12B6E9FD" w14:textId="77777777" w:rsidR="00F81E5F" w:rsidRDefault="0022463A">
      <w:pPr>
        <w:spacing w:line="600" w:lineRule="auto"/>
        <w:ind w:firstLine="720"/>
        <w:jc w:val="both"/>
        <w:rPr>
          <w:rFonts w:eastAsia="Times New Roman" w:cs="Times New Roman"/>
          <w:szCs w:val="24"/>
        </w:rPr>
      </w:pPr>
      <w:r w:rsidRPr="00F46D20">
        <w:rPr>
          <w:rFonts w:eastAsia="Times New Roman" w:cs="Times New Roman"/>
          <w:szCs w:val="24"/>
        </w:rPr>
        <w:t>Πρώτον</w:t>
      </w:r>
      <w:r>
        <w:rPr>
          <w:rFonts w:eastAsia="Times New Roman" w:cs="Times New Roman"/>
          <w:szCs w:val="24"/>
        </w:rPr>
        <w:t>, το έχουμε πει επανειλημμένα, για λόγους αρχής είμαστε αντίθετοι στην κάλυψη των εξόδων σε περιπτώσεις αποτέφρωσης, διαδικασία η οποία είναι παντελώς ξένη με τα ήθη και την ο</w:t>
      </w:r>
      <w:r w:rsidRPr="00F46D20">
        <w:rPr>
          <w:rFonts w:eastAsia="Times New Roman" w:cs="Times New Roman"/>
          <w:szCs w:val="24"/>
        </w:rPr>
        <w:t xml:space="preserve">ρθόδοξη πίστη </w:t>
      </w:r>
      <w:r>
        <w:rPr>
          <w:rFonts w:eastAsia="Times New Roman" w:cs="Times New Roman"/>
          <w:szCs w:val="24"/>
        </w:rPr>
        <w:t>μας.</w:t>
      </w:r>
    </w:p>
    <w:p w14:paraId="12B6E9F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Δ</w:t>
      </w:r>
      <w:r w:rsidRPr="00F46D20">
        <w:rPr>
          <w:rFonts w:eastAsia="Times New Roman" w:cs="Times New Roman"/>
          <w:szCs w:val="24"/>
        </w:rPr>
        <w:t>εύτερον</w:t>
      </w:r>
      <w:r>
        <w:rPr>
          <w:rFonts w:eastAsia="Times New Roman" w:cs="Times New Roman"/>
          <w:szCs w:val="24"/>
        </w:rPr>
        <w:t>,</w:t>
      </w:r>
      <w:r w:rsidRPr="00F46D20">
        <w:rPr>
          <w:rFonts w:eastAsia="Times New Roman" w:cs="Times New Roman"/>
          <w:szCs w:val="24"/>
        </w:rPr>
        <w:t xml:space="preserve"> από επικοινωνία που είχαμε με το</w:t>
      </w:r>
      <w:r>
        <w:rPr>
          <w:rFonts w:eastAsia="Times New Roman" w:cs="Times New Roman"/>
          <w:szCs w:val="24"/>
        </w:rPr>
        <w:t>ν</w:t>
      </w:r>
      <w:r w:rsidRPr="00F46D20">
        <w:rPr>
          <w:rFonts w:eastAsia="Times New Roman" w:cs="Times New Roman"/>
          <w:szCs w:val="24"/>
        </w:rPr>
        <w:t xml:space="preserve"> συγκεκριμένο επαγγελματικό κλάδο</w:t>
      </w:r>
      <w:r>
        <w:rPr>
          <w:rFonts w:eastAsia="Times New Roman" w:cs="Times New Roman"/>
          <w:szCs w:val="24"/>
        </w:rPr>
        <w:t>,</w:t>
      </w:r>
      <w:r w:rsidRPr="00F46D20">
        <w:rPr>
          <w:rFonts w:eastAsia="Times New Roman" w:cs="Times New Roman"/>
          <w:szCs w:val="24"/>
        </w:rPr>
        <w:t xml:space="preserve"> μας είπαν ότι δεν έχει αναδρομική ισχύ</w:t>
      </w:r>
      <w:r>
        <w:rPr>
          <w:rFonts w:eastAsia="Times New Roman" w:cs="Times New Roman"/>
          <w:szCs w:val="24"/>
        </w:rPr>
        <w:t>. Α</w:t>
      </w:r>
      <w:r w:rsidRPr="00F46D20">
        <w:rPr>
          <w:rFonts w:eastAsia="Times New Roman" w:cs="Times New Roman"/>
          <w:szCs w:val="24"/>
        </w:rPr>
        <w:t>ποτέλεσμα αυτού</w:t>
      </w:r>
      <w:r>
        <w:rPr>
          <w:rFonts w:eastAsia="Times New Roman" w:cs="Times New Roman"/>
          <w:szCs w:val="24"/>
        </w:rPr>
        <w:t xml:space="preserve"> είναι ότι</w:t>
      </w:r>
      <w:r w:rsidRPr="00F46D20">
        <w:rPr>
          <w:rFonts w:eastAsia="Times New Roman" w:cs="Times New Roman"/>
          <w:szCs w:val="24"/>
        </w:rPr>
        <w:t xml:space="preserve"> δεν μπορούν να </w:t>
      </w:r>
      <w:r>
        <w:rPr>
          <w:rFonts w:eastAsia="Times New Roman" w:cs="Times New Roman"/>
          <w:szCs w:val="24"/>
        </w:rPr>
        <w:t>εισπράξουν απλήρωτα</w:t>
      </w:r>
      <w:r w:rsidRPr="00F46D20">
        <w:rPr>
          <w:rFonts w:eastAsia="Times New Roman" w:cs="Times New Roman"/>
          <w:szCs w:val="24"/>
        </w:rPr>
        <w:t xml:space="preserve"> τιμολόγια οι άνθρωποι με τα γραφεία τελετών</w:t>
      </w:r>
      <w:r>
        <w:rPr>
          <w:rFonts w:eastAsia="Times New Roman" w:cs="Times New Roman"/>
          <w:szCs w:val="24"/>
        </w:rPr>
        <w:t>,</w:t>
      </w:r>
      <w:r w:rsidRPr="00F46D20">
        <w:rPr>
          <w:rFonts w:eastAsia="Times New Roman" w:cs="Times New Roman"/>
          <w:szCs w:val="24"/>
        </w:rPr>
        <w:t xml:space="preserve"> τα οποία έχουν μέχρι και αριθμό </w:t>
      </w:r>
      <w:r w:rsidRPr="00F46D20">
        <w:rPr>
          <w:rFonts w:eastAsia="Times New Roman" w:cs="Times New Roman"/>
          <w:szCs w:val="24"/>
        </w:rPr>
        <w:t>πρωτοκόλλου</w:t>
      </w:r>
      <w:r>
        <w:rPr>
          <w:rFonts w:eastAsia="Times New Roman" w:cs="Times New Roman"/>
          <w:szCs w:val="24"/>
        </w:rPr>
        <w:t>. Η</w:t>
      </w:r>
      <w:r w:rsidRPr="00F46D20">
        <w:rPr>
          <w:rFonts w:eastAsia="Times New Roman" w:cs="Times New Roman"/>
          <w:szCs w:val="24"/>
        </w:rPr>
        <w:t xml:space="preserve"> μη πληρωμή </w:t>
      </w:r>
      <w:r>
        <w:rPr>
          <w:rFonts w:eastAsia="Times New Roman" w:cs="Times New Roman"/>
          <w:szCs w:val="24"/>
        </w:rPr>
        <w:t>αυτών των τιμολογίων</w:t>
      </w:r>
      <w:r w:rsidRPr="00F46D20">
        <w:rPr>
          <w:rFonts w:eastAsia="Times New Roman" w:cs="Times New Roman"/>
          <w:szCs w:val="24"/>
        </w:rPr>
        <w:t xml:space="preserve"> αφορά </w:t>
      </w:r>
      <w:r w:rsidRPr="00F46D20">
        <w:rPr>
          <w:rFonts w:eastAsia="Times New Roman" w:cs="Times New Roman"/>
          <w:szCs w:val="24"/>
        </w:rPr>
        <w:lastRenderedPageBreak/>
        <w:t>αποκλειστικά περιπτώσεις του πρώην ΟΓΑ και το φαινόμενο παρατηρείται εντονότερα σε περιοχές της δυτικής Στερεάς Ελλάδος</w:t>
      </w:r>
      <w:r>
        <w:rPr>
          <w:rFonts w:eastAsia="Times New Roman" w:cs="Times New Roman"/>
          <w:szCs w:val="24"/>
        </w:rPr>
        <w:t>.</w:t>
      </w:r>
    </w:p>
    <w:p w14:paraId="12B6E9F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w:t>
      </w:r>
      <w:r w:rsidRPr="00F46D20">
        <w:rPr>
          <w:rFonts w:eastAsia="Times New Roman" w:cs="Times New Roman"/>
          <w:szCs w:val="24"/>
        </w:rPr>
        <w:t>αι τρίτον</w:t>
      </w:r>
      <w:r>
        <w:rPr>
          <w:rFonts w:eastAsia="Times New Roman" w:cs="Times New Roman"/>
          <w:szCs w:val="24"/>
        </w:rPr>
        <w:t>,</w:t>
      </w:r>
      <w:r w:rsidRPr="00F46D20">
        <w:rPr>
          <w:rFonts w:eastAsia="Times New Roman" w:cs="Times New Roman"/>
          <w:szCs w:val="24"/>
        </w:rPr>
        <w:t xml:space="preserve"> υπήρξε μ</w:t>
      </w:r>
      <w:r>
        <w:rPr>
          <w:rFonts w:eastAsia="Times New Roman" w:cs="Times New Roman"/>
          <w:szCs w:val="24"/>
        </w:rPr>
        <w:t>ι</w:t>
      </w:r>
      <w:r w:rsidRPr="00F46D20">
        <w:rPr>
          <w:rFonts w:eastAsia="Times New Roman" w:cs="Times New Roman"/>
          <w:szCs w:val="24"/>
        </w:rPr>
        <w:t>α σταδιακή αύξηση από 9</w:t>
      </w:r>
      <w:r>
        <w:rPr>
          <w:rFonts w:eastAsia="Times New Roman" w:cs="Times New Roman"/>
          <w:szCs w:val="24"/>
        </w:rPr>
        <w:t>%,</w:t>
      </w:r>
      <w:r w:rsidRPr="00F46D20">
        <w:rPr>
          <w:rFonts w:eastAsia="Times New Roman" w:cs="Times New Roman"/>
          <w:szCs w:val="24"/>
        </w:rPr>
        <w:t xml:space="preserve"> σε 13</w:t>
      </w:r>
      <w:r>
        <w:rPr>
          <w:rFonts w:eastAsia="Times New Roman" w:cs="Times New Roman"/>
          <w:szCs w:val="24"/>
        </w:rPr>
        <w:t>%</w:t>
      </w:r>
      <w:r w:rsidRPr="00F46D20">
        <w:rPr>
          <w:rFonts w:eastAsia="Times New Roman" w:cs="Times New Roman"/>
          <w:szCs w:val="24"/>
        </w:rPr>
        <w:t xml:space="preserve"> και σε 24% στο</w:t>
      </w:r>
      <w:r>
        <w:rPr>
          <w:rFonts w:eastAsia="Times New Roman" w:cs="Times New Roman"/>
          <w:szCs w:val="24"/>
        </w:rPr>
        <w:t>ν</w:t>
      </w:r>
      <w:r w:rsidRPr="00F46D20">
        <w:rPr>
          <w:rFonts w:eastAsia="Times New Roman" w:cs="Times New Roman"/>
          <w:szCs w:val="24"/>
        </w:rPr>
        <w:t xml:space="preserve"> ΦΠΑ στα τιμο</w:t>
      </w:r>
      <w:r w:rsidRPr="00F46D20">
        <w:rPr>
          <w:rFonts w:eastAsia="Times New Roman" w:cs="Times New Roman"/>
          <w:szCs w:val="24"/>
        </w:rPr>
        <w:t xml:space="preserve">λόγια παροχής υπηρεσιών </w:t>
      </w:r>
      <w:r>
        <w:rPr>
          <w:rFonts w:eastAsia="Times New Roman" w:cs="Times New Roman"/>
          <w:szCs w:val="24"/>
        </w:rPr>
        <w:t>των γραφείων τελετών. Δ</w:t>
      </w:r>
      <w:r w:rsidRPr="00F46D20">
        <w:rPr>
          <w:rFonts w:eastAsia="Times New Roman" w:cs="Times New Roman"/>
          <w:szCs w:val="24"/>
        </w:rPr>
        <w:t>εν μειώνεται ο ΦΠΑ για τα γραφεία τελετών με κα</w:t>
      </w:r>
      <w:r>
        <w:rPr>
          <w:rFonts w:eastAsia="Times New Roman" w:cs="Times New Roman"/>
          <w:szCs w:val="24"/>
        </w:rPr>
        <w:t>μ</w:t>
      </w:r>
      <w:r w:rsidRPr="00F46D20">
        <w:rPr>
          <w:rFonts w:eastAsia="Times New Roman" w:cs="Times New Roman"/>
          <w:szCs w:val="24"/>
        </w:rPr>
        <w:t>μία ρύθμιση στο παρόν σχέδιο νόμου</w:t>
      </w:r>
      <w:r>
        <w:rPr>
          <w:rFonts w:eastAsia="Times New Roman" w:cs="Times New Roman"/>
          <w:szCs w:val="24"/>
        </w:rPr>
        <w:t>.</w:t>
      </w:r>
    </w:p>
    <w:p w14:paraId="12B6EA0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Δεν θα μπορούσε, λοιπόν, να λείπουν από το νομοσχέδιο</w:t>
      </w:r>
      <w:r w:rsidRPr="00F46D20">
        <w:rPr>
          <w:rFonts w:eastAsia="Times New Roman" w:cs="Times New Roman"/>
          <w:szCs w:val="24"/>
        </w:rPr>
        <w:t xml:space="preserve"> και οι διατάξεις οι οποίες πλήττουν τις πολύτεκνες οικογένειες με το δη</w:t>
      </w:r>
      <w:r w:rsidRPr="00F46D20">
        <w:rPr>
          <w:rFonts w:eastAsia="Times New Roman" w:cs="Times New Roman"/>
          <w:szCs w:val="24"/>
        </w:rPr>
        <w:t>μογραφικό πρόβλημα</w:t>
      </w:r>
      <w:r>
        <w:rPr>
          <w:rFonts w:eastAsia="Times New Roman" w:cs="Times New Roman"/>
          <w:szCs w:val="24"/>
        </w:rPr>
        <w:t>,</w:t>
      </w:r>
      <w:r w:rsidRPr="00F46D20">
        <w:rPr>
          <w:rFonts w:eastAsia="Times New Roman" w:cs="Times New Roman"/>
          <w:szCs w:val="24"/>
        </w:rPr>
        <w:t xml:space="preserve"> το οποίο</w:t>
      </w:r>
      <w:r>
        <w:rPr>
          <w:rFonts w:eastAsia="Times New Roman" w:cs="Times New Roman"/>
          <w:szCs w:val="24"/>
        </w:rPr>
        <w:t>,</w:t>
      </w:r>
      <w:r w:rsidRPr="00F46D20">
        <w:rPr>
          <w:rFonts w:eastAsia="Times New Roman" w:cs="Times New Roman"/>
          <w:szCs w:val="24"/>
        </w:rPr>
        <w:t xml:space="preserve"> </w:t>
      </w:r>
      <w:r>
        <w:rPr>
          <w:rFonts w:eastAsia="Times New Roman" w:cs="Times New Roman"/>
          <w:szCs w:val="24"/>
        </w:rPr>
        <w:t>δ</w:t>
      </w:r>
      <w:r w:rsidRPr="00F46D20">
        <w:rPr>
          <w:rFonts w:eastAsia="Times New Roman" w:cs="Times New Roman"/>
          <w:szCs w:val="24"/>
        </w:rPr>
        <w:t>υστυχώς</w:t>
      </w:r>
      <w:r>
        <w:rPr>
          <w:rFonts w:eastAsia="Times New Roman" w:cs="Times New Roman"/>
          <w:szCs w:val="24"/>
        </w:rPr>
        <w:t>,</w:t>
      </w:r>
      <w:r w:rsidRPr="00F46D20">
        <w:rPr>
          <w:rFonts w:eastAsia="Times New Roman" w:cs="Times New Roman"/>
          <w:szCs w:val="24"/>
        </w:rPr>
        <w:t xml:space="preserve"> βρίσκεται αυτή τη στιγμή στο </w:t>
      </w:r>
      <w:r>
        <w:rPr>
          <w:rFonts w:eastAsia="Times New Roman" w:cs="Times New Roman"/>
          <w:szCs w:val="24"/>
        </w:rPr>
        <w:t>ζ</w:t>
      </w:r>
      <w:r w:rsidRPr="00F46D20">
        <w:rPr>
          <w:rFonts w:eastAsia="Times New Roman" w:cs="Times New Roman"/>
          <w:szCs w:val="24"/>
        </w:rPr>
        <w:t>ενίθ</w:t>
      </w:r>
      <w:r>
        <w:rPr>
          <w:rFonts w:eastAsia="Times New Roman" w:cs="Times New Roman"/>
          <w:szCs w:val="24"/>
        </w:rPr>
        <w:t>. Το κ</w:t>
      </w:r>
      <w:r w:rsidRPr="00F46D20">
        <w:rPr>
          <w:rFonts w:eastAsia="Times New Roman" w:cs="Times New Roman"/>
          <w:szCs w:val="24"/>
        </w:rPr>
        <w:t xml:space="preserve">ατά τα άλλα κοινωνικό προφίλ που θέλετε να παρουσιάσετε </w:t>
      </w:r>
      <w:r>
        <w:rPr>
          <w:rFonts w:eastAsia="Times New Roman" w:cs="Times New Roman"/>
          <w:szCs w:val="24"/>
        </w:rPr>
        <w:t>ως</w:t>
      </w:r>
      <w:r w:rsidRPr="00F46D20">
        <w:rPr>
          <w:rFonts w:eastAsia="Times New Roman" w:cs="Times New Roman"/>
          <w:szCs w:val="24"/>
        </w:rPr>
        <w:t xml:space="preserve"> ΣΥΡΙΖΑ καταπίπτει καθημ</w:t>
      </w:r>
      <w:r>
        <w:rPr>
          <w:rFonts w:eastAsia="Times New Roman" w:cs="Times New Roman"/>
          <w:szCs w:val="24"/>
        </w:rPr>
        <w:t>ερινά στα μάτια των πολυτέκνων. Ο</w:t>
      </w:r>
      <w:r w:rsidRPr="00F46D20">
        <w:rPr>
          <w:rFonts w:eastAsia="Times New Roman" w:cs="Times New Roman"/>
          <w:szCs w:val="24"/>
        </w:rPr>
        <w:t xml:space="preserve"> εκπρόσωπος της ΑΣΠΕ ήταν σαφής και καυτηρίασε τις διατάξεις </w:t>
      </w:r>
      <w:r>
        <w:rPr>
          <w:rFonts w:eastAsia="Times New Roman" w:cs="Times New Roman"/>
          <w:szCs w:val="24"/>
        </w:rPr>
        <w:t>του άρθρου</w:t>
      </w:r>
      <w:r w:rsidRPr="00F46D20">
        <w:rPr>
          <w:rFonts w:eastAsia="Times New Roman" w:cs="Times New Roman"/>
          <w:szCs w:val="24"/>
        </w:rPr>
        <w:t xml:space="preserve"> 76 και το άρθρο 98</w:t>
      </w:r>
      <w:r>
        <w:rPr>
          <w:rFonts w:eastAsia="Times New Roman" w:cs="Times New Roman"/>
          <w:szCs w:val="24"/>
        </w:rPr>
        <w:t>. Σ</w:t>
      </w:r>
      <w:r w:rsidRPr="00F46D20">
        <w:rPr>
          <w:rFonts w:eastAsia="Times New Roman" w:cs="Times New Roman"/>
          <w:szCs w:val="24"/>
        </w:rPr>
        <w:t>χετικά με το άρθρο 76</w:t>
      </w:r>
      <w:r>
        <w:rPr>
          <w:rFonts w:eastAsia="Times New Roman" w:cs="Times New Roman"/>
          <w:szCs w:val="24"/>
        </w:rPr>
        <w:t>,</w:t>
      </w:r>
      <w:r w:rsidRPr="00F46D20">
        <w:rPr>
          <w:rFonts w:eastAsia="Times New Roman" w:cs="Times New Roman"/>
          <w:szCs w:val="24"/>
        </w:rPr>
        <w:t xml:space="preserve"> με τον τρόπο απόδειξης της </w:t>
      </w:r>
      <w:proofErr w:type="spellStart"/>
      <w:r w:rsidRPr="00F46D20">
        <w:rPr>
          <w:rFonts w:eastAsia="Times New Roman" w:cs="Times New Roman"/>
          <w:szCs w:val="24"/>
        </w:rPr>
        <w:t>πολυτεκνικής</w:t>
      </w:r>
      <w:proofErr w:type="spellEnd"/>
      <w:r w:rsidRPr="00F46D20">
        <w:rPr>
          <w:rFonts w:eastAsia="Times New Roman" w:cs="Times New Roman"/>
          <w:szCs w:val="24"/>
        </w:rPr>
        <w:t xml:space="preserve"> ιδιότητας προσώπων ειδικών κατηγοριών</w:t>
      </w:r>
      <w:r>
        <w:rPr>
          <w:rFonts w:eastAsia="Times New Roman" w:cs="Times New Roman"/>
          <w:szCs w:val="24"/>
        </w:rPr>
        <w:t>,</w:t>
      </w:r>
      <w:r w:rsidRPr="00F46D20">
        <w:rPr>
          <w:rFonts w:eastAsia="Times New Roman" w:cs="Times New Roman"/>
          <w:szCs w:val="24"/>
        </w:rPr>
        <w:t xml:space="preserve"> είπε ότι η </w:t>
      </w:r>
      <w:r w:rsidRPr="00F46D20">
        <w:rPr>
          <w:rFonts w:eastAsia="Times New Roman" w:cs="Times New Roman"/>
          <w:szCs w:val="24"/>
        </w:rPr>
        <w:lastRenderedPageBreak/>
        <w:t>ρύθμιση αυτή δεν έχει απολύτως κανένα νόημα</w:t>
      </w:r>
      <w:r>
        <w:rPr>
          <w:rFonts w:eastAsia="Times New Roman" w:cs="Times New Roman"/>
          <w:szCs w:val="24"/>
        </w:rPr>
        <w:t>.</w:t>
      </w:r>
      <w:r w:rsidRPr="00F46D20">
        <w:rPr>
          <w:rFonts w:eastAsia="Times New Roman" w:cs="Times New Roman"/>
          <w:szCs w:val="24"/>
        </w:rPr>
        <w:t xml:space="preserve"> Το μόνο που επιτυγχάνεται είναι ότι θα την εκμεταλλευτούν κάποιοι </w:t>
      </w:r>
      <w:r w:rsidRPr="00F46D20">
        <w:rPr>
          <w:rFonts w:eastAsia="Times New Roman" w:cs="Times New Roman"/>
          <w:szCs w:val="24"/>
        </w:rPr>
        <w:t xml:space="preserve">οι οποίοι δεν έχουν την </w:t>
      </w:r>
      <w:proofErr w:type="spellStart"/>
      <w:r w:rsidRPr="00F46D20">
        <w:rPr>
          <w:rFonts w:eastAsia="Times New Roman" w:cs="Times New Roman"/>
          <w:szCs w:val="24"/>
        </w:rPr>
        <w:t>πολυτεκνική</w:t>
      </w:r>
      <w:proofErr w:type="spellEnd"/>
      <w:r w:rsidRPr="00F46D20">
        <w:rPr>
          <w:rFonts w:eastAsia="Times New Roman" w:cs="Times New Roman"/>
          <w:szCs w:val="24"/>
        </w:rPr>
        <w:t xml:space="preserve"> ιδιότητα για να τοποθετούνται σε θέσεις πολυτέκνων</w:t>
      </w:r>
      <w:r>
        <w:rPr>
          <w:rFonts w:eastAsia="Times New Roman" w:cs="Times New Roman"/>
          <w:szCs w:val="24"/>
        </w:rPr>
        <w:t>,</w:t>
      </w:r>
      <w:r w:rsidRPr="00F46D20">
        <w:rPr>
          <w:rFonts w:eastAsia="Times New Roman" w:cs="Times New Roman"/>
          <w:szCs w:val="24"/>
        </w:rPr>
        <w:t xml:space="preserve"> με αποτέλεσμα να προσφεύγουν σ</w:t>
      </w:r>
      <w:r>
        <w:rPr>
          <w:rFonts w:eastAsia="Times New Roman" w:cs="Times New Roman"/>
          <w:szCs w:val="24"/>
        </w:rPr>
        <w:t>το</w:t>
      </w:r>
      <w:r w:rsidRPr="00F46D20">
        <w:rPr>
          <w:rFonts w:eastAsia="Times New Roman" w:cs="Times New Roman"/>
          <w:szCs w:val="24"/>
        </w:rPr>
        <w:t xml:space="preserve"> </w:t>
      </w:r>
      <w:r>
        <w:rPr>
          <w:rFonts w:eastAsia="Times New Roman" w:cs="Times New Roman"/>
          <w:szCs w:val="24"/>
        </w:rPr>
        <w:t>δ</w:t>
      </w:r>
      <w:r w:rsidRPr="00F46D20">
        <w:rPr>
          <w:rFonts w:eastAsia="Times New Roman" w:cs="Times New Roman"/>
          <w:szCs w:val="24"/>
        </w:rPr>
        <w:t xml:space="preserve">ιοικητικό </w:t>
      </w:r>
      <w:r>
        <w:rPr>
          <w:rFonts w:eastAsia="Times New Roman" w:cs="Times New Roman"/>
          <w:szCs w:val="24"/>
        </w:rPr>
        <w:t>ε</w:t>
      </w:r>
      <w:r w:rsidRPr="00F46D20">
        <w:rPr>
          <w:rFonts w:eastAsia="Times New Roman" w:cs="Times New Roman"/>
          <w:szCs w:val="24"/>
        </w:rPr>
        <w:t>φετείο</w:t>
      </w:r>
      <w:r>
        <w:rPr>
          <w:rFonts w:eastAsia="Times New Roman" w:cs="Times New Roman"/>
          <w:szCs w:val="24"/>
        </w:rPr>
        <w:t>,</w:t>
      </w:r>
      <w:r w:rsidRPr="00F46D20">
        <w:rPr>
          <w:rFonts w:eastAsia="Times New Roman" w:cs="Times New Roman"/>
          <w:szCs w:val="24"/>
        </w:rPr>
        <w:t xml:space="preserve"> να δικαιώνονται και η υπηρεσία να παίρνει δύο άτομα</w:t>
      </w:r>
      <w:r>
        <w:rPr>
          <w:rFonts w:eastAsia="Times New Roman" w:cs="Times New Roman"/>
          <w:szCs w:val="24"/>
        </w:rPr>
        <w:t>,</w:t>
      </w:r>
      <w:r w:rsidRPr="00F46D20">
        <w:rPr>
          <w:rFonts w:eastAsia="Times New Roman" w:cs="Times New Roman"/>
          <w:szCs w:val="24"/>
        </w:rPr>
        <w:t xml:space="preserve"> αντί για </w:t>
      </w:r>
      <w:r>
        <w:rPr>
          <w:rFonts w:eastAsia="Times New Roman" w:cs="Times New Roman"/>
          <w:szCs w:val="24"/>
        </w:rPr>
        <w:t>έναν.</w:t>
      </w:r>
    </w:p>
    <w:p w14:paraId="12B6EA0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Εδώ, μ</w:t>
      </w:r>
      <w:r w:rsidRPr="00F46D20">
        <w:rPr>
          <w:rFonts w:eastAsia="Times New Roman" w:cs="Times New Roman"/>
          <w:szCs w:val="24"/>
        </w:rPr>
        <w:t>άλιστα</w:t>
      </w:r>
      <w:r>
        <w:rPr>
          <w:rFonts w:eastAsia="Times New Roman" w:cs="Times New Roman"/>
          <w:szCs w:val="24"/>
        </w:rPr>
        <w:t>,</w:t>
      </w:r>
      <w:r w:rsidRPr="00F46D20">
        <w:rPr>
          <w:rFonts w:eastAsia="Times New Roman" w:cs="Times New Roman"/>
          <w:szCs w:val="24"/>
        </w:rPr>
        <w:t xml:space="preserve"> έχω να καταθέσω στα </w:t>
      </w:r>
      <w:r>
        <w:rPr>
          <w:rFonts w:eastAsia="Times New Roman" w:cs="Times New Roman"/>
          <w:szCs w:val="24"/>
        </w:rPr>
        <w:t>Π</w:t>
      </w:r>
      <w:r w:rsidRPr="00F46D20">
        <w:rPr>
          <w:rFonts w:eastAsia="Times New Roman" w:cs="Times New Roman"/>
          <w:szCs w:val="24"/>
        </w:rPr>
        <w:t xml:space="preserve">ρακτικά μία επιστολή από </w:t>
      </w:r>
      <w:r>
        <w:rPr>
          <w:rFonts w:eastAsia="Times New Roman" w:cs="Times New Roman"/>
          <w:szCs w:val="24"/>
        </w:rPr>
        <w:t>την Ανώτατη Σ</w:t>
      </w:r>
      <w:r w:rsidRPr="00F46D20">
        <w:rPr>
          <w:rFonts w:eastAsia="Times New Roman" w:cs="Times New Roman"/>
          <w:szCs w:val="24"/>
        </w:rPr>
        <w:t xml:space="preserve">υνομοσπονδία </w:t>
      </w:r>
      <w:r>
        <w:rPr>
          <w:rFonts w:eastAsia="Times New Roman" w:cs="Times New Roman"/>
          <w:szCs w:val="24"/>
        </w:rPr>
        <w:t>Π</w:t>
      </w:r>
      <w:r w:rsidRPr="00F46D20">
        <w:rPr>
          <w:rFonts w:eastAsia="Times New Roman" w:cs="Times New Roman"/>
          <w:szCs w:val="24"/>
        </w:rPr>
        <w:t>ολυτέκνων Ελλάδος</w:t>
      </w:r>
      <w:r>
        <w:rPr>
          <w:rFonts w:eastAsia="Times New Roman" w:cs="Times New Roman"/>
          <w:szCs w:val="24"/>
        </w:rPr>
        <w:t>, Π</w:t>
      </w:r>
      <w:r w:rsidRPr="00F46D20">
        <w:rPr>
          <w:rFonts w:eastAsia="Times New Roman" w:cs="Times New Roman"/>
          <w:szCs w:val="24"/>
        </w:rPr>
        <w:t>ρ</w:t>
      </w:r>
      <w:r>
        <w:rPr>
          <w:rFonts w:eastAsia="Times New Roman" w:cs="Times New Roman"/>
          <w:szCs w:val="24"/>
        </w:rPr>
        <w:t xml:space="preserve">όεδρος της οποίας ήταν ο κ. </w:t>
      </w:r>
      <w:proofErr w:type="spellStart"/>
      <w:r>
        <w:rPr>
          <w:rFonts w:eastAsia="Times New Roman" w:cs="Times New Roman"/>
          <w:szCs w:val="24"/>
        </w:rPr>
        <w:t>Θ</w:t>
      </w:r>
      <w:r w:rsidRPr="00F46D20">
        <w:rPr>
          <w:rFonts w:eastAsia="Times New Roman" w:cs="Times New Roman"/>
          <w:szCs w:val="24"/>
        </w:rPr>
        <w:t>εοτοκάτος</w:t>
      </w:r>
      <w:proofErr w:type="spellEnd"/>
      <w:r>
        <w:rPr>
          <w:rFonts w:eastAsia="Times New Roman" w:cs="Times New Roman"/>
          <w:szCs w:val="24"/>
        </w:rPr>
        <w:t>,</w:t>
      </w:r>
      <w:r w:rsidRPr="00F46D20">
        <w:rPr>
          <w:rFonts w:eastAsia="Times New Roman" w:cs="Times New Roman"/>
          <w:szCs w:val="24"/>
        </w:rPr>
        <w:t xml:space="preserve"> ο οποίος είχε έρθει και στους φορείς</w:t>
      </w:r>
      <w:r>
        <w:rPr>
          <w:rFonts w:eastAsia="Times New Roman" w:cs="Times New Roman"/>
          <w:szCs w:val="24"/>
        </w:rPr>
        <w:t>.</w:t>
      </w:r>
      <w:r w:rsidRPr="00F46D20">
        <w:rPr>
          <w:rFonts w:eastAsia="Times New Roman" w:cs="Times New Roman"/>
          <w:szCs w:val="24"/>
        </w:rPr>
        <w:t xml:space="preserve"> Η επιστολή έχει αριθμό πρωτοκόλλου 312 και μάλιστα οι πολύτεκνοι ζητούν την απόσυρση του άρθρου 76</w:t>
      </w:r>
      <w:r>
        <w:rPr>
          <w:rFonts w:eastAsia="Times New Roman" w:cs="Times New Roman"/>
          <w:szCs w:val="24"/>
        </w:rPr>
        <w:t>.</w:t>
      </w:r>
    </w:p>
    <w:p w14:paraId="12B6EA0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τον προαναφερθέντα κατάλογο, ο οποίος βρίσκεται στο αρχείο του Τμήματος Γραμματείας της Διεύθυνσης Στενογραφίας και Πρακτικών της Βουλής)</w:t>
      </w:r>
    </w:p>
    <w:p w14:paraId="12B6EA0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Σ</w:t>
      </w:r>
      <w:r w:rsidRPr="00F46D20">
        <w:rPr>
          <w:rFonts w:eastAsia="Times New Roman" w:cs="Times New Roman"/>
          <w:szCs w:val="24"/>
        </w:rPr>
        <w:t>το άρθρο 98 για τη ρύθμιση των οφειλών προς τι</w:t>
      </w:r>
      <w:r w:rsidRPr="00F46D20">
        <w:rPr>
          <w:rFonts w:eastAsia="Times New Roman" w:cs="Times New Roman"/>
          <w:szCs w:val="24"/>
        </w:rPr>
        <w:t>ς εφορίες καθορίζονται τα κριτήρια υπαγωγής και υπ</w:t>
      </w:r>
      <w:r>
        <w:rPr>
          <w:rFonts w:eastAsia="Times New Roman" w:cs="Times New Roman"/>
          <w:szCs w:val="24"/>
        </w:rPr>
        <w:t>ολογισμού των δόσεων και των ποσών αυτών. Ε</w:t>
      </w:r>
      <w:r w:rsidRPr="00F46D20">
        <w:rPr>
          <w:rFonts w:eastAsia="Times New Roman" w:cs="Times New Roman"/>
          <w:szCs w:val="24"/>
        </w:rPr>
        <w:t xml:space="preserve">δώ πάλι </w:t>
      </w:r>
      <w:r>
        <w:rPr>
          <w:rFonts w:eastAsia="Times New Roman" w:cs="Times New Roman"/>
          <w:szCs w:val="24"/>
        </w:rPr>
        <w:t>θ</w:t>
      </w:r>
      <w:r w:rsidRPr="00F46D20">
        <w:rPr>
          <w:rFonts w:eastAsia="Times New Roman" w:cs="Times New Roman"/>
          <w:szCs w:val="24"/>
        </w:rPr>
        <w:t>ίγονται οι πολύτεκνοι</w:t>
      </w:r>
      <w:r>
        <w:rPr>
          <w:rFonts w:eastAsia="Times New Roman" w:cs="Times New Roman"/>
          <w:szCs w:val="24"/>
        </w:rPr>
        <w:t>.</w:t>
      </w:r>
      <w:r w:rsidRPr="00F46D20">
        <w:rPr>
          <w:rFonts w:eastAsia="Times New Roman" w:cs="Times New Roman"/>
          <w:szCs w:val="24"/>
        </w:rPr>
        <w:t xml:space="preserve"> Μεταξύ άλλων</w:t>
      </w:r>
      <w:r>
        <w:rPr>
          <w:rFonts w:eastAsia="Times New Roman" w:cs="Times New Roman"/>
          <w:szCs w:val="24"/>
        </w:rPr>
        <w:t>,</w:t>
      </w:r>
      <w:r w:rsidRPr="00F46D20">
        <w:rPr>
          <w:rFonts w:eastAsia="Times New Roman" w:cs="Times New Roman"/>
          <w:szCs w:val="24"/>
        </w:rPr>
        <w:t xml:space="preserve"> το νομοσχέδιο δίνει μειωμένο συντελεστή σε αυτούς που έχουν ένα παιδί με μία μονάδα</w:t>
      </w:r>
      <w:r>
        <w:rPr>
          <w:rFonts w:eastAsia="Times New Roman" w:cs="Times New Roman"/>
          <w:szCs w:val="24"/>
        </w:rPr>
        <w:t>,</w:t>
      </w:r>
      <w:r w:rsidRPr="00F46D20">
        <w:rPr>
          <w:rFonts w:eastAsia="Times New Roman" w:cs="Times New Roman"/>
          <w:szCs w:val="24"/>
        </w:rPr>
        <w:t xml:space="preserve"> σε αυτούς που έχουν δύο εξαρτώμε</w:t>
      </w:r>
      <w:r w:rsidRPr="00F46D20">
        <w:rPr>
          <w:rFonts w:eastAsia="Times New Roman" w:cs="Times New Roman"/>
          <w:szCs w:val="24"/>
        </w:rPr>
        <w:t xml:space="preserve">να τέκνα δίνει δύο μονάδες και σε αυτούς που έχουν τρία και πάνω </w:t>
      </w:r>
      <w:r>
        <w:rPr>
          <w:rFonts w:eastAsia="Times New Roman" w:cs="Times New Roman"/>
          <w:szCs w:val="24"/>
        </w:rPr>
        <w:t>δίνει</w:t>
      </w:r>
      <w:r w:rsidRPr="00F46D20">
        <w:rPr>
          <w:rFonts w:eastAsia="Times New Roman" w:cs="Times New Roman"/>
          <w:szCs w:val="24"/>
        </w:rPr>
        <w:t xml:space="preserve"> τρεις μονάδες</w:t>
      </w:r>
      <w:r>
        <w:rPr>
          <w:rFonts w:eastAsia="Times New Roman" w:cs="Times New Roman"/>
          <w:szCs w:val="24"/>
        </w:rPr>
        <w:t>.</w:t>
      </w:r>
      <w:r w:rsidRPr="00F46D20">
        <w:rPr>
          <w:rFonts w:eastAsia="Times New Roman" w:cs="Times New Roman"/>
          <w:szCs w:val="24"/>
        </w:rPr>
        <w:t xml:space="preserve"> Δηλαδή</w:t>
      </w:r>
      <w:r>
        <w:rPr>
          <w:rFonts w:eastAsia="Times New Roman" w:cs="Times New Roman"/>
          <w:szCs w:val="24"/>
        </w:rPr>
        <w:t>, μας βάζει στην ίδια θέση αυτών</w:t>
      </w:r>
      <w:r w:rsidRPr="00F46D20">
        <w:rPr>
          <w:rFonts w:eastAsia="Times New Roman" w:cs="Times New Roman"/>
          <w:szCs w:val="24"/>
        </w:rPr>
        <w:t xml:space="preserve"> που </w:t>
      </w:r>
      <w:r>
        <w:rPr>
          <w:rFonts w:eastAsia="Times New Roman" w:cs="Times New Roman"/>
          <w:szCs w:val="24"/>
        </w:rPr>
        <w:t xml:space="preserve">έχουν τέσσερα, δεκατέσσερα ή είκοσι τέσσερα </w:t>
      </w:r>
      <w:r w:rsidRPr="00F46D20">
        <w:rPr>
          <w:rFonts w:eastAsia="Times New Roman" w:cs="Times New Roman"/>
          <w:szCs w:val="24"/>
        </w:rPr>
        <w:t>παιδιά</w:t>
      </w:r>
      <w:r>
        <w:rPr>
          <w:rFonts w:eastAsia="Times New Roman" w:cs="Times New Roman"/>
          <w:szCs w:val="24"/>
        </w:rPr>
        <w:t>.</w:t>
      </w:r>
    </w:p>
    <w:p w14:paraId="12B6EA0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Αυτοί είστε, κύριοι</w:t>
      </w:r>
      <w:r w:rsidRPr="00F46D20">
        <w:rPr>
          <w:rFonts w:eastAsia="Times New Roman" w:cs="Times New Roman"/>
          <w:szCs w:val="24"/>
        </w:rPr>
        <w:t xml:space="preserve"> του ΣΥΡΙΖΑ</w:t>
      </w:r>
      <w:r>
        <w:rPr>
          <w:rFonts w:eastAsia="Times New Roman" w:cs="Times New Roman"/>
          <w:szCs w:val="24"/>
        </w:rPr>
        <w:t xml:space="preserve">. Καμμία </w:t>
      </w:r>
      <w:r w:rsidRPr="00F46D20">
        <w:rPr>
          <w:rFonts w:eastAsia="Times New Roman" w:cs="Times New Roman"/>
          <w:szCs w:val="24"/>
        </w:rPr>
        <w:t>απολύτως μέριμνα για τους πολύτεκνου</w:t>
      </w:r>
      <w:r w:rsidRPr="00F46D20">
        <w:rPr>
          <w:rFonts w:eastAsia="Times New Roman" w:cs="Times New Roman"/>
          <w:szCs w:val="24"/>
        </w:rPr>
        <w:t xml:space="preserve">ς Έλληνες και δεκάδες ρυθμίσεις υπέρ μόνο όσων έχουν μπει παράνομα στην πατρίδα </w:t>
      </w:r>
      <w:r>
        <w:rPr>
          <w:rFonts w:eastAsia="Times New Roman" w:cs="Times New Roman"/>
          <w:szCs w:val="24"/>
        </w:rPr>
        <w:t>μας. Ε</w:t>
      </w:r>
      <w:r w:rsidRPr="00F46D20">
        <w:rPr>
          <w:rFonts w:eastAsia="Times New Roman" w:cs="Times New Roman"/>
          <w:szCs w:val="24"/>
        </w:rPr>
        <w:t>κατοντάδες εκατομμύρια παροχών στους παράνομους αλλοδαπούς</w:t>
      </w:r>
      <w:r>
        <w:rPr>
          <w:rFonts w:eastAsia="Times New Roman" w:cs="Times New Roman"/>
          <w:szCs w:val="24"/>
        </w:rPr>
        <w:t>,</w:t>
      </w:r>
      <w:r w:rsidRPr="00F46D20">
        <w:rPr>
          <w:rFonts w:eastAsia="Times New Roman" w:cs="Times New Roman"/>
          <w:szCs w:val="24"/>
        </w:rPr>
        <w:t xml:space="preserve"> τη στιγμή που η </w:t>
      </w:r>
      <w:r>
        <w:rPr>
          <w:rFonts w:eastAsia="Times New Roman" w:cs="Times New Roman"/>
          <w:szCs w:val="24"/>
        </w:rPr>
        <w:t xml:space="preserve">ελληνική </w:t>
      </w:r>
      <w:r w:rsidRPr="00F46D20">
        <w:rPr>
          <w:rFonts w:eastAsia="Times New Roman" w:cs="Times New Roman"/>
          <w:szCs w:val="24"/>
        </w:rPr>
        <w:t>οικογένεια πασχίζει με κάθε τρόπο να παραμείνει ζωντα</w:t>
      </w:r>
      <w:r>
        <w:rPr>
          <w:rFonts w:eastAsia="Times New Roman" w:cs="Times New Roman"/>
          <w:szCs w:val="24"/>
        </w:rPr>
        <w:t>νή. Και έ</w:t>
      </w:r>
      <w:r w:rsidRPr="00F46D20">
        <w:rPr>
          <w:rFonts w:eastAsia="Times New Roman" w:cs="Times New Roman"/>
          <w:szCs w:val="24"/>
        </w:rPr>
        <w:t>χετε το θράσος να διοργ</w:t>
      </w:r>
      <w:r w:rsidRPr="00F46D20">
        <w:rPr>
          <w:rFonts w:eastAsia="Times New Roman" w:cs="Times New Roman"/>
          <w:szCs w:val="24"/>
        </w:rPr>
        <w:t>ανώνετ</w:t>
      </w:r>
      <w:r>
        <w:rPr>
          <w:rFonts w:eastAsia="Times New Roman" w:cs="Times New Roman"/>
          <w:szCs w:val="24"/>
        </w:rPr>
        <w:t>ε</w:t>
      </w:r>
      <w:r w:rsidRPr="00F46D20">
        <w:rPr>
          <w:rFonts w:eastAsia="Times New Roman" w:cs="Times New Roman"/>
          <w:szCs w:val="24"/>
        </w:rPr>
        <w:t xml:space="preserve"> </w:t>
      </w:r>
      <w:r>
        <w:rPr>
          <w:rFonts w:eastAsia="Times New Roman" w:cs="Times New Roman"/>
          <w:szCs w:val="24"/>
        </w:rPr>
        <w:t>παράτες,</w:t>
      </w:r>
      <w:r w:rsidRPr="00F46D20">
        <w:rPr>
          <w:rFonts w:eastAsia="Times New Roman" w:cs="Times New Roman"/>
          <w:szCs w:val="24"/>
        </w:rPr>
        <w:t xml:space="preserve"> πανηγυρικού τύπου εκδηλώσεις</w:t>
      </w:r>
      <w:r>
        <w:rPr>
          <w:rFonts w:eastAsia="Times New Roman" w:cs="Times New Roman"/>
          <w:szCs w:val="24"/>
        </w:rPr>
        <w:t>,</w:t>
      </w:r>
      <w:r w:rsidRPr="00F46D20">
        <w:rPr>
          <w:rFonts w:eastAsia="Times New Roman" w:cs="Times New Roman"/>
          <w:szCs w:val="24"/>
        </w:rPr>
        <w:t xml:space="preserve"> για να διαφημίσετε το ανύπαρκτο κοινωνικό σας έργο της διαφθοράς και </w:t>
      </w:r>
      <w:r>
        <w:rPr>
          <w:rFonts w:eastAsia="Times New Roman" w:cs="Times New Roman"/>
          <w:szCs w:val="24"/>
        </w:rPr>
        <w:t>των κατευθυνόμενων</w:t>
      </w:r>
      <w:r w:rsidRPr="00F46D20">
        <w:rPr>
          <w:rFonts w:eastAsia="Times New Roman" w:cs="Times New Roman"/>
          <w:szCs w:val="24"/>
        </w:rPr>
        <w:t xml:space="preserve"> κυβερνήσεων</w:t>
      </w:r>
      <w:r>
        <w:rPr>
          <w:rFonts w:eastAsia="Times New Roman" w:cs="Times New Roman"/>
          <w:szCs w:val="24"/>
        </w:rPr>
        <w:t>, τη</w:t>
      </w:r>
      <w:r w:rsidRPr="00F46D20">
        <w:rPr>
          <w:rFonts w:eastAsia="Times New Roman" w:cs="Times New Roman"/>
          <w:szCs w:val="24"/>
        </w:rPr>
        <w:t xml:space="preserve"> δημοκρατία της φτωχοποίησης και </w:t>
      </w:r>
      <w:r w:rsidRPr="00F46D20">
        <w:rPr>
          <w:rFonts w:eastAsia="Times New Roman" w:cs="Times New Roman"/>
          <w:szCs w:val="24"/>
        </w:rPr>
        <w:lastRenderedPageBreak/>
        <w:t>των επιδομάτων και διαμορφώνετ</w:t>
      </w:r>
      <w:r>
        <w:rPr>
          <w:rFonts w:eastAsia="Times New Roman" w:cs="Times New Roman"/>
          <w:szCs w:val="24"/>
        </w:rPr>
        <w:t>ε</w:t>
      </w:r>
      <w:r w:rsidRPr="00F46D20">
        <w:rPr>
          <w:rFonts w:eastAsia="Times New Roman" w:cs="Times New Roman"/>
          <w:szCs w:val="24"/>
        </w:rPr>
        <w:t xml:space="preserve"> την κοινή γνώμη κατά τη βούληση των εντολ</w:t>
      </w:r>
      <w:r w:rsidRPr="00F46D20">
        <w:rPr>
          <w:rFonts w:eastAsia="Times New Roman" w:cs="Times New Roman"/>
          <w:szCs w:val="24"/>
        </w:rPr>
        <w:t xml:space="preserve">έων </w:t>
      </w:r>
      <w:r>
        <w:rPr>
          <w:rFonts w:eastAsia="Times New Roman" w:cs="Times New Roman"/>
          <w:szCs w:val="24"/>
        </w:rPr>
        <w:t>σας. Αυτοί,</w:t>
      </w:r>
      <w:r w:rsidRPr="00F46D20">
        <w:rPr>
          <w:rFonts w:eastAsia="Times New Roman" w:cs="Times New Roman"/>
          <w:szCs w:val="24"/>
        </w:rPr>
        <w:t xml:space="preserve"> εν συνεχεία</w:t>
      </w:r>
      <w:r>
        <w:rPr>
          <w:rFonts w:eastAsia="Times New Roman" w:cs="Times New Roman"/>
          <w:szCs w:val="24"/>
        </w:rPr>
        <w:t>,</w:t>
      </w:r>
      <w:r w:rsidRPr="00F46D20">
        <w:rPr>
          <w:rFonts w:eastAsia="Times New Roman" w:cs="Times New Roman"/>
          <w:szCs w:val="24"/>
        </w:rPr>
        <w:t xml:space="preserve"> δρέπουν τους καρπούς της μεταλλαγμένης πολιτικής </w:t>
      </w:r>
      <w:r>
        <w:rPr>
          <w:rFonts w:eastAsia="Times New Roman" w:cs="Times New Roman"/>
          <w:szCs w:val="24"/>
        </w:rPr>
        <w:t>που όλοι εσείς</w:t>
      </w:r>
      <w:r w:rsidRPr="00F46D20">
        <w:rPr>
          <w:rFonts w:eastAsia="Times New Roman" w:cs="Times New Roman"/>
          <w:szCs w:val="24"/>
        </w:rPr>
        <w:t xml:space="preserve"> του δημοκρατικού τόξου ασκείτ</w:t>
      </w:r>
      <w:r>
        <w:rPr>
          <w:rFonts w:eastAsia="Times New Roman" w:cs="Times New Roman"/>
          <w:szCs w:val="24"/>
        </w:rPr>
        <w:t>ε.</w:t>
      </w:r>
    </w:p>
    <w:p w14:paraId="12B6EA0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Ό</w:t>
      </w:r>
      <w:r w:rsidRPr="00F46D20">
        <w:rPr>
          <w:rFonts w:eastAsia="Times New Roman" w:cs="Times New Roman"/>
          <w:szCs w:val="24"/>
        </w:rPr>
        <w:t>σο και τι</w:t>
      </w:r>
      <w:r>
        <w:rPr>
          <w:rFonts w:eastAsia="Times New Roman" w:cs="Times New Roman"/>
          <w:szCs w:val="24"/>
        </w:rPr>
        <w:t xml:space="preserve">ς συντάξεις και το αφήγημα της δέκατης τρίτης </w:t>
      </w:r>
      <w:r w:rsidRPr="00F46D20">
        <w:rPr>
          <w:rFonts w:eastAsia="Times New Roman" w:cs="Times New Roman"/>
          <w:szCs w:val="24"/>
        </w:rPr>
        <w:t>σύνταξης</w:t>
      </w:r>
      <w:r>
        <w:rPr>
          <w:rFonts w:eastAsia="Times New Roman" w:cs="Times New Roman"/>
          <w:szCs w:val="24"/>
        </w:rPr>
        <w:t>,</w:t>
      </w:r>
      <w:r w:rsidRPr="00F46D20">
        <w:rPr>
          <w:rFonts w:eastAsia="Times New Roman" w:cs="Times New Roman"/>
          <w:szCs w:val="24"/>
        </w:rPr>
        <w:t xml:space="preserve"> τι ακριβώς πετύχατε</w:t>
      </w:r>
      <w:r>
        <w:rPr>
          <w:rFonts w:eastAsia="Times New Roman" w:cs="Times New Roman"/>
          <w:szCs w:val="24"/>
        </w:rPr>
        <w:t>; Θ</w:t>
      </w:r>
      <w:r w:rsidRPr="00F46D20">
        <w:rPr>
          <w:rFonts w:eastAsia="Times New Roman" w:cs="Times New Roman"/>
          <w:szCs w:val="24"/>
        </w:rPr>
        <w:t>α σας πούμε εμείς τι κάνατε</w:t>
      </w:r>
      <w:r>
        <w:rPr>
          <w:rFonts w:eastAsia="Times New Roman" w:cs="Times New Roman"/>
          <w:szCs w:val="24"/>
        </w:rPr>
        <w:t>. Ν</w:t>
      </w:r>
      <w:r w:rsidRPr="00F46D20">
        <w:rPr>
          <w:rFonts w:eastAsia="Times New Roman" w:cs="Times New Roman"/>
          <w:szCs w:val="24"/>
        </w:rPr>
        <w:t>α δημιουργήσε</w:t>
      </w:r>
      <w:r w:rsidRPr="00F46D20">
        <w:rPr>
          <w:rFonts w:eastAsia="Times New Roman" w:cs="Times New Roman"/>
          <w:szCs w:val="24"/>
        </w:rPr>
        <w:t>τε μ</w:t>
      </w:r>
      <w:r>
        <w:rPr>
          <w:rFonts w:eastAsia="Times New Roman" w:cs="Times New Roman"/>
          <w:szCs w:val="24"/>
        </w:rPr>
        <w:t>ι</w:t>
      </w:r>
      <w:r w:rsidRPr="00F46D20">
        <w:rPr>
          <w:rFonts w:eastAsia="Times New Roman" w:cs="Times New Roman"/>
          <w:szCs w:val="24"/>
        </w:rPr>
        <w:t>α ψευδαίσθηση στους πολίτες ότι η οικονομία πάει καλά</w:t>
      </w:r>
      <w:r>
        <w:rPr>
          <w:rFonts w:eastAsia="Times New Roman" w:cs="Times New Roman"/>
          <w:szCs w:val="24"/>
        </w:rPr>
        <w:t>,</w:t>
      </w:r>
      <w:r w:rsidRPr="00F46D20">
        <w:rPr>
          <w:rFonts w:eastAsia="Times New Roman" w:cs="Times New Roman"/>
          <w:szCs w:val="24"/>
        </w:rPr>
        <w:t xml:space="preserve"> για να μπορέσετε να </w:t>
      </w:r>
      <w:r>
        <w:rPr>
          <w:rFonts w:eastAsia="Times New Roman" w:cs="Times New Roman"/>
          <w:szCs w:val="24"/>
        </w:rPr>
        <w:t>υφαρπάξετε</w:t>
      </w:r>
      <w:r w:rsidRPr="00F46D20">
        <w:rPr>
          <w:rFonts w:eastAsia="Times New Roman" w:cs="Times New Roman"/>
          <w:szCs w:val="24"/>
        </w:rPr>
        <w:t xml:space="preserve"> για άλλη μία φορά την ψήφο </w:t>
      </w:r>
      <w:r>
        <w:rPr>
          <w:rFonts w:eastAsia="Times New Roman" w:cs="Times New Roman"/>
          <w:szCs w:val="24"/>
        </w:rPr>
        <w:t>τους. Όμως,</w:t>
      </w:r>
      <w:r w:rsidRPr="00F46D20">
        <w:rPr>
          <w:rFonts w:eastAsia="Times New Roman" w:cs="Times New Roman"/>
          <w:szCs w:val="24"/>
        </w:rPr>
        <w:t xml:space="preserve"> δεν τους λέτε ότι έρχονται αυξήσεις σε αγαθά πρώτης ανάγκης</w:t>
      </w:r>
      <w:r>
        <w:rPr>
          <w:rFonts w:eastAsia="Times New Roman" w:cs="Times New Roman"/>
          <w:szCs w:val="24"/>
        </w:rPr>
        <w:t>. Α</w:t>
      </w:r>
      <w:r w:rsidRPr="00F46D20">
        <w:rPr>
          <w:rFonts w:eastAsia="Times New Roman" w:cs="Times New Roman"/>
          <w:szCs w:val="24"/>
        </w:rPr>
        <w:t xml:space="preserve">υτά τα μαντάτα τα αφήνετε για μετά ή </w:t>
      </w:r>
      <w:r>
        <w:rPr>
          <w:rFonts w:eastAsia="Times New Roman" w:cs="Times New Roman"/>
          <w:szCs w:val="24"/>
        </w:rPr>
        <w:t>μάλλον θέλετε να τα</w:t>
      </w:r>
      <w:r w:rsidRPr="00F46D20">
        <w:rPr>
          <w:rFonts w:eastAsia="Times New Roman" w:cs="Times New Roman"/>
          <w:szCs w:val="24"/>
        </w:rPr>
        <w:t xml:space="preserve"> επωμιστεί η επόμενη κυβέρνηση</w:t>
      </w:r>
      <w:r>
        <w:rPr>
          <w:rFonts w:eastAsia="Times New Roman" w:cs="Times New Roman"/>
          <w:szCs w:val="24"/>
        </w:rPr>
        <w:t>,</w:t>
      </w:r>
      <w:r w:rsidRPr="00F46D20">
        <w:rPr>
          <w:rFonts w:eastAsia="Times New Roman" w:cs="Times New Roman"/>
          <w:szCs w:val="24"/>
        </w:rPr>
        <w:t xml:space="preserve"> για να εκμεταλλευτείτε το πολιτικό κόστος</w:t>
      </w:r>
      <w:r>
        <w:rPr>
          <w:rFonts w:eastAsia="Times New Roman" w:cs="Times New Roman"/>
          <w:szCs w:val="24"/>
        </w:rPr>
        <w:t>.</w:t>
      </w:r>
    </w:p>
    <w:p w14:paraId="12B6EA0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w:t>
      </w:r>
      <w:r w:rsidRPr="00F46D20">
        <w:rPr>
          <w:rFonts w:eastAsia="Times New Roman" w:cs="Times New Roman"/>
          <w:szCs w:val="24"/>
        </w:rPr>
        <w:t>κτός αυτής της αναμφισβήτητης πολ</w:t>
      </w:r>
      <w:r>
        <w:rPr>
          <w:rFonts w:eastAsia="Times New Roman" w:cs="Times New Roman"/>
          <w:szCs w:val="24"/>
        </w:rPr>
        <w:t>ι</w:t>
      </w:r>
      <w:r w:rsidRPr="00F46D20">
        <w:rPr>
          <w:rFonts w:eastAsia="Times New Roman" w:cs="Times New Roman"/>
          <w:szCs w:val="24"/>
        </w:rPr>
        <w:t>τ</w:t>
      </w:r>
      <w:r>
        <w:rPr>
          <w:rFonts w:eastAsia="Times New Roman" w:cs="Times New Roman"/>
          <w:szCs w:val="24"/>
        </w:rPr>
        <w:t>ικής ερμηνείας, τ</w:t>
      </w:r>
      <w:r w:rsidRPr="00F46D20">
        <w:rPr>
          <w:rFonts w:eastAsia="Times New Roman" w:cs="Times New Roman"/>
          <w:szCs w:val="24"/>
        </w:rPr>
        <w:t>ι έχετε να μας πείτε για ένα</w:t>
      </w:r>
      <w:r>
        <w:rPr>
          <w:rFonts w:eastAsia="Times New Roman" w:cs="Times New Roman"/>
          <w:szCs w:val="24"/>
        </w:rPr>
        <w:t>ν</w:t>
      </w:r>
      <w:r w:rsidRPr="00F46D20">
        <w:rPr>
          <w:rFonts w:eastAsia="Times New Roman" w:cs="Times New Roman"/>
          <w:szCs w:val="24"/>
        </w:rPr>
        <w:t xml:space="preserve"> διόλου ευκαταφρόνητο αριθμό συνταξιούχων</w:t>
      </w:r>
      <w:r>
        <w:rPr>
          <w:rFonts w:eastAsia="Times New Roman" w:cs="Times New Roman"/>
          <w:szCs w:val="24"/>
        </w:rPr>
        <w:t>,</w:t>
      </w:r>
      <w:r w:rsidRPr="00F46D20">
        <w:rPr>
          <w:rFonts w:eastAsia="Times New Roman" w:cs="Times New Roman"/>
          <w:szCs w:val="24"/>
        </w:rPr>
        <w:t xml:space="preserve"> οι οποίοι</w:t>
      </w:r>
      <w:r>
        <w:rPr>
          <w:rFonts w:eastAsia="Times New Roman" w:cs="Times New Roman"/>
          <w:szCs w:val="24"/>
        </w:rPr>
        <w:t>,</w:t>
      </w:r>
      <w:r w:rsidRPr="00F46D20">
        <w:rPr>
          <w:rFonts w:eastAsia="Times New Roman" w:cs="Times New Roman"/>
          <w:szCs w:val="24"/>
        </w:rPr>
        <w:t xml:space="preserve"> εξαιτίας των οφειλών τους </w:t>
      </w:r>
      <w:r>
        <w:rPr>
          <w:rFonts w:eastAsia="Times New Roman" w:cs="Times New Roman"/>
          <w:szCs w:val="24"/>
        </w:rPr>
        <w:t xml:space="preserve">στα </w:t>
      </w:r>
      <w:r w:rsidRPr="00F46D20">
        <w:rPr>
          <w:rFonts w:eastAsia="Times New Roman" w:cs="Times New Roman"/>
          <w:szCs w:val="24"/>
        </w:rPr>
        <w:t>ασφαλιστικά ταμ</w:t>
      </w:r>
      <w:r w:rsidRPr="00F46D20">
        <w:rPr>
          <w:rFonts w:eastAsia="Times New Roman" w:cs="Times New Roman"/>
          <w:szCs w:val="24"/>
        </w:rPr>
        <w:t xml:space="preserve">εία και των </w:t>
      </w:r>
      <w:proofErr w:type="spellStart"/>
      <w:r w:rsidRPr="00F46D20">
        <w:rPr>
          <w:rFonts w:eastAsia="Times New Roman" w:cs="Times New Roman"/>
          <w:szCs w:val="24"/>
        </w:rPr>
        <w:t>μνημονιακών</w:t>
      </w:r>
      <w:proofErr w:type="spellEnd"/>
      <w:r w:rsidRPr="00F46D20">
        <w:rPr>
          <w:rFonts w:eastAsia="Times New Roman" w:cs="Times New Roman"/>
          <w:szCs w:val="24"/>
        </w:rPr>
        <w:t xml:space="preserve"> νόμων</w:t>
      </w:r>
      <w:r>
        <w:rPr>
          <w:rFonts w:eastAsia="Times New Roman" w:cs="Times New Roman"/>
          <w:szCs w:val="24"/>
        </w:rPr>
        <w:t>,</w:t>
      </w:r>
      <w:r w:rsidRPr="00F46D20">
        <w:rPr>
          <w:rFonts w:eastAsia="Times New Roman" w:cs="Times New Roman"/>
          <w:szCs w:val="24"/>
        </w:rPr>
        <w:t xml:space="preserve"> </w:t>
      </w:r>
      <w:r w:rsidRPr="00F46D20">
        <w:rPr>
          <w:rFonts w:eastAsia="Times New Roman" w:cs="Times New Roman"/>
          <w:szCs w:val="24"/>
        </w:rPr>
        <w:lastRenderedPageBreak/>
        <w:t>λαμβάνουν πενιχρές συντάξεις και φυτοζωούν</w:t>
      </w:r>
      <w:r>
        <w:rPr>
          <w:rFonts w:eastAsia="Times New Roman" w:cs="Times New Roman"/>
          <w:szCs w:val="24"/>
        </w:rPr>
        <w:t>; Μ</w:t>
      </w:r>
      <w:r w:rsidRPr="00F46D20">
        <w:rPr>
          <w:rFonts w:eastAsia="Times New Roman" w:cs="Times New Roman"/>
          <w:szCs w:val="24"/>
        </w:rPr>
        <w:t>ιλάμε ότι υπάρχουν συμπολίτες μας συνταξιούχοι οι οποίοι λαμβάνουν 100 ευρώ σύνταξη την τελευταία τετραετία</w:t>
      </w:r>
      <w:r>
        <w:rPr>
          <w:rFonts w:eastAsia="Times New Roman" w:cs="Times New Roman"/>
          <w:szCs w:val="24"/>
        </w:rPr>
        <w:t>. Ά</w:t>
      </w:r>
      <w:r w:rsidRPr="00F46D20">
        <w:rPr>
          <w:rFonts w:eastAsia="Times New Roman" w:cs="Times New Roman"/>
          <w:szCs w:val="24"/>
        </w:rPr>
        <w:t>λλο παράδειγμα πενιχρών συντάξεων προκύπτει με το ζήτημα των συντάξεων</w:t>
      </w:r>
      <w:r w:rsidRPr="00F46D20">
        <w:rPr>
          <w:rFonts w:eastAsia="Times New Roman" w:cs="Times New Roman"/>
          <w:szCs w:val="24"/>
        </w:rPr>
        <w:t xml:space="preserve"> λόγω θανάτου</w:t>
      </w:r>
      <w:r>
        <w:rPr>
          <w:rFonts w:eastAsia="Times New Roman" w:cs="Times New Roman"/>
          <w:szCs w:val="24"/>
        </w:rPr>
        <w:t>.</w:t>
      </w:r>
      <w:r w:rsidRPr="00F46D20">
        <w:rPr>
          <w:rFonts w:eastAsia="Times New Roman" w:cs="Times New Roman"/>
          <w:szCs w:val="24"/>
        </w:rPr>
        <w:t xml:space="preserve"> Η αλήθεια είναι ότι ο </w:t>
      </w:r>
      <w:proofErr w:type="spellStart"/>
      <w:r w:rsidRPr="00F46D20">
        <w:rPr>
          <w:rFonts w:eastAsia="Times New Roman" w:cs="Times New Roman"/>
          <w:szCs w:val="24"/>
        </w:rPr>
        <w:t>επανυπολογισμός</w:t>
      </w:r>
      <w:proofErr w:type="spellEnd"/>
      <w:r>
        <w:rPr>
          <w:rFonts w:eastAsia="Times New Roman" w:cs="Times New Roman"/>
          <w:szCs w:val="24"/>
        </w:rPr>
        <w:t>,</w:t>
      </w:r>
      <w:r w:rsidRPr="00F46D20">
        <w:rPr>
          <w:rFonts w:eastAsia="Times New Roman" w:cs="Times New Roman"/>
          <w:szCs w:val="24"/>
        </w:rPr>
        <w:t xml:space="preserve"> η μείωση του ποσοστού και η μείωση μέσω της προσωπικής διαφοράς οδήγ</w:t>
      </w:r>
      <w:r>
        <w:rPr>
          <w:rFonts w:eastAsia="Times New Roman" w:cs="Times New Roman"/>
          <w:szCs w:val="24"/>
        </w:rPr>
        <w:t>ησε τ</w:t>
      </w:r>
      <w:r w:rsidRPr="00F46D20">
        <w:rPr>
          <w:rFonts w:eastAsia="Times New Roman" w:cs="Times New Roman"/>
          <w:szCs w:val="24"/>
        </w:rPr>
        <w:t>αμεία όπως το ΙΚΑ</w:t>
      </w:r>
      <w:r>
        <w:rPr>
          <w:rFonts w:eastAsia="Times New Roman" w:cs="Times New Roman"/>
          <w:szCs w:val="24"/>
        </w:rPr>
        <w:t>,</w:t>
      </w:r>
      <w:r w:rsidRPr="00F46D20">
        <w:rPr>
          <w:rFonts w:eastAsia="Times New Roman" w:cs="Times New Roman"/>
          <w:szCs w:val="24"/>
        </w:rPr>
        <w:t xml:space="preserve"> το ΤΕΒΕ </w:t>
      </w:r>
      <w:r>
        <w:rPr>
          <w:rFonts w:eastAsia="Times New Roman" w:cs="Times New Roman"/>
          <w:szCs w:val="24"/>
        </w:rPr>
        <w:t>και</w:t>
      </w:r>
      <w:r w:rsidRPr="00F46D20">
        <w:rPr>
          <w:rFonts w:eastAsia="Times New Roman" w:cs="Times New Roman"/>
          <w:szCs w:val="24"/>
        </w:rPr>
        <w:t xml:space="preserve"> άλλα να δίνουν συντάξεις θανάτου </w:t>
      </w:r>
      <w:r>
        <w:rPr>
          <w:rFonts w:eastAsia="Times New Roman" w:cs="Times New Roman"/>
          <w:szCs w:val="24"/>
        </w:rPr>
        <w:t>ακόμη και κάτω από 150 ευρώ. Α</w:t>
      </w:r>
      <w:r w:rsidRPr="00F46D20">
        <w:rPr>
          <w:rFonts w:eastAsia="Times New Roman" w:cs="Times New Roman"/>
          <w:szCs w:val="24"/>
        </w:rPr>
        <w:t>υτό</w:t>
      </w:r>
      <w:r>
        <w:rPr>
          <w:rFonts w:eastAsia="Times New Roman" w:cs="Times New Roman"/>
          <w:szCs w:val="24"/>
        </w:rPr>
        <w:t>,</w:t>
      </w:r>
      <w:r w:rsidRPr="00F46D20">
        <w:rPr>
          <w:rFonts w:eastAsia="Times New Roman" w:cs="Times New Roman"/>
          <w:szCs w:val="24"/>
        </w:rPr>
        <w:t xml:space="preserve"> λοιπόν</w:t>
      </w:r>
      <w:r>
        <w:rPr>
          <w:rFonts w:eastAsia="Times New Roman" w:cs="Times New Roman"/>
          <w:szCs w:val="24"/>
        </w:rPr>
        <w:t>,</w:t>
      </w:r>
      <w:r w:rsidRPr="00F46D20">
        <w:rPr>
          <w:rFonts w:eastAsia="Times New Roman" w:cs="Times New Roman"/>
          <w:szCs w:val="24"/>
        </w:rPr>
        <w:t xml:space="preserve"> έκανε την </w:t>
      </w:r>
      <w:r>
        <w:rPr>
          <w:rFonts w:eastAsia="Times New Roman" w:cs="Times New Roman"/>
          <w:szCs w:val="24"/>
        </w:rPr>
        <w:t>Κ</w:t>
      </w:r>
      <w:r w:rsidRPr="00F46D20">
        <w:rPr>
          <w:rFonts w:eastAsia="Times New Roman" w:cs="Times New Roman"/>
          <w:szCs w:val="24"/>
        </w:rPr>
        <w:t>υβέρνηση να</w:t>
      </w:r>
      <w:r w:rsidRPr="00F46D20">
        <w:rPr>
          <w:rFonts w:eastAsia="Times New Roman" w:cs="Times New Roman"/>
          <w:szCs w:val="24"/>
        </w:rPr>
        <w:t xml:space="preserve"> καθορίσει την κατώτατη σύνταξη στα 360 και στα 384 ευρώ</w:t>
      </w:r>
      <w:r>
        <w:rPr>
          <w:rFonts w:eastAsia="Times New Roman" w:cs="Times New Roman"/>
          <w:szCs w:val="24"/>
        </w:rPr>
        <w:t>. Έτσι, όμως, δ</w:t>
      </w:r>
      <w:r w:rsidRPr="00F46D20">
        <w:rPr>
          <w:rFonts w:eastAsia="Times New Roman" w:cs="Times New Roman"/>
          <w:szCs w:val="24"/>
        </w:rPr>
        <w:t>ημιούργησε μ</w:t>
      </w:r>
      <w:r>
        <w:rPr>
          <w:rFonts w:eastAsia="Times New Roman" w:cs="Times New Roman"/>
          <w:szCs w:val="24"/>
        </w:rPr>
        <w:t>ι</w:t>
      </w:r>
      <w:r w:rsidRPr="00F46D20">
        <w:rPr>
          <w:rFonts w:eastAsia="Times New Roman" w:cs="Times New Roman"/>
          <w:szCs w:val="24"/>
        </w:rPr>
        <w:t xml:space="preserve">α νέα </w:t>
      </w:r>
      <w:r>
        <w:rPr>
          <w:rFonts w:eastAsia="Times New Roman" w:cs="Times New Roman"/>
          <w:szCs w:val="24"/>
        </w:rPr>
        <w:t>αδικία,</w:t>
      </w:r>
      <w:r w:rsidRPr="00F46D20">
        <w:rPr>
          <w:rFonts w:eastAsia="Times New Roman" w:cs="Times New Roman"/>
          <w:szCs w:val="24"/>
        </w:rPr>
        <w:t xml:space="preserve"> και αυτό είναι που επισημαίνουμε</w:t>
      </w:r>
      <w:r>
        <w:rPr>
          <w:rFonts w:eastAsia="Times New Roman" w:cs="Times New Roman"/>
          <w:szCs w:val="24"/>
        </w:rPr>
        <w:t>,</w:t>
      </w:r>
      <w:r w:rsidRPr="00F46D20">
        <w:rPr>
          <w:rFonts w:eastAsia="Times New Roman" w:cs="Times New Roman"/>
          <w:szCs w:val="24"/>
        </w:rPr>
        <w:t xml:space="preserve"> κυρίως για τους συνταξιούχους του πρώην ΟΓΑ πριν και μετά το</w:t>
      </w:r>
      <w:r>
        <w:rPr>
          <w:rFonts w:eastAsia="Times New Roman" w:cs="Times New Roman"/>
          <w:szCs w:val="24"/>
        </w:rPr>
        <w:t>ν</w:t>
      </w:r>
      <w:r w:rsidRPr="00F46D20">
        <w:rPr>
          <w:rFonts w:eastAsia="Times New Roman" w:cs="Times New Roman"/>
          <w:szCs w:val="24"/>
        </w:rPr>
        <w:t xml:space="preserve"> νόμο 4387</w:t>
      </w:r>
      <w:r>
        <w:rPr>
          <w:rFonts w:eastAsia="Times New Roman" w:cs="Times New Roman"/>
          <w:szCs w:val="24"/>
        </w:rPr>
        <w:t>.</w:t>
      </w:r>
      <w:r w:rsidRPr="00F46D20">
        <w:rPr>
          <w:rFonts w:eastAsia="Times New Roman" w:cs="Times New Roman"/>
          <w:szCs w:val="24"/>
        </w:rPr>
        <w:t xml:space="preserve"> Αυτό είναι το κοινωνικό κράτος </w:t>
      </w:r>
      <w:r>
        <w:rPr>
          <w:rFonts w:eastAsia="Times New Roman" w:cs="Times New Roman"/>
          <w:szCs w:val="24"/>
        </w:rPr>
        <w:t>του ΣΥΡΙΖΑ και των λ</w:t>
      </w:r>
      <w:r>
        <w:rPr>
          <w:rFonts w:eastAsia="Times New Roman" w:cs="Times New Roman"/>
          <w:szCs w:val="24"/>
        </w:rPr>
        <w:t xml:space="preserve">οιπών </w:t>
      </w:r>
      <w:proofErr w:type="spellStart"/>
      <w:r>
        <w:rPr>
          <w:rFonts w:eastAsia="Times New Roman" w:cs="Times New Roman"/>
          <w:szCs w:val="24"/>
        </w:rPr>
        <w:t>μνημονιακών</w:t>
      </w:r>
      <w:proofErr w:type="spellEnd"/>
      <w:r>
        <w:rPr>
          <w:rFonts w:eastAsia="Times New Roman" w:cs="Times New Roman"/>
          <w:szCs w:val="24"/>
        </w:rPr>
        <w:t xml:space="preserve"> κομμάτων.</w:t>
      </w:r>
    </w:p>
    <w:p w14:paraId="12B6EA0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Ε</w:t>
      </w:r>
      <w:r w:rsidRPr="00F46D20">
        <w:rPr>
          <w:rFonts w:eastAsia="Times New Roman" w:cs="Times New Roman"/>
          <w:szCs w:val="24"/>
        </w:rPr>
        <w:t>ν κα</w:t>
      </w:r>
      <w:r>
        <w:rPr>
          <w:rFonts w:eastAsia="Times New Roman" w:cs="Times New Roman"/>
          <w:szCs w:val="24"/>
        </w:rPr>
        <w:t>τακλείδι, 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F46D20">
        <w:rPr>
          <w:rFonts w:eastAsia="Times New Roman" w:cs="Times New Roman"/>
          <w:szCs w:val="24"/>
        </w:rPr>
        <w:t xml:space="preserve">Χρυσή Αυγή είναι εδώ για να διεκδικήσει στο όνομα των Ελλήνων πολιτών </w:t>
      </w:r>
      <w:r>
        <w:rPr>
          <w:rFonts w:eastAsia="Times New Roman" w:cs="Times New Roman"/>
          <w:szCs w:val="24"/>
        </w:rPr>
        <w:t>τ</w:t>
      </w:r>
      <w:r w:rsidRPr="00F46D20">
        <w:rPr>
          <w:rFonts w:eastAsia="Times New Roman" w:cs="Times New Roman"/>
          <w:szCs w:val="24"/>
        </w:rPr>
        <w:t>α αυτονόητα</w:t>
      </w:r>
      <w:r>
        <w:rPr>
          <w:rFonts w:eastAsia="Times New Roman" w:cs="Times New Roman"/>
          <w:szCs w:val="24"/>
        </w:rPr>
        <w:t>:</w:t>
      </w:r>
      <w:r w:rsidRPr="00F46D20">
        <w:rPr>
          <w:rFonts w:eastAsia="Times New Roman" w:cs="Times New Roman"/>
          <w:szCs w:val="24"/>
        </w:rPr>
        <w:t xml:space="preserve"> </w:t>
      </w:r>
      <w:r>
        <w:rPr>
          <w:rFonts w:eastAsia="Times New Roman" w:cs="Times New Roman"/>
          <w:szCs w:val="24"/>
        </w:rPr>
        <w:t>Τ</w:t>
      </w:r>
      <w:r w:rsidRPr="00F46D20">
        <w:rPr>
          <w:rFonts w:eastAsia="Times New Roman" w:cs="Times New Roman"/>
          <w:szCs w:val="24"/>
        </w:rPr>
        <w:t>ην αξιοπρέπεια</w:t>
      </w:r>
      <w:r>
        <w:rPr>
          <w:rFonts w:eastAsia="Times New Roman" w:cs="Times New Roman"/>
          <w:szCs w:val="24"/>
        </w:rPr>
        <w:t>,</w:t>
      </w:r>
      <w:r w:rsidRPr="00F46D20">
        <w:rPr>
          <w:rFonts w:eastAsia="Times New Roman" w:cs="Times New Roman"/>
          <w:szCs w:val="24"/>
        </w:rPr>
        <w:t xml:space="preserve"> την υποστήριξη της οικογένειας και την υπεράσπιση των συμφερόντων των Ελλήνων εργαζομένων</w:t>
      </w:r>
      <w:r>
        <w:rPr>
          <w:rFonts w:eastAsia="Times New Roman" w:cs="Times New Roman"/>
          <w:szCs w:val="24"/>
        </w:rPr>
        <w:t>,</w:t>
      </w:r>
      <w:r w:rsidRPr="00F46D20">
        <w:rPr>
          <w:rFonts w:eastAsia="Times New Roman" w:cs="Times New Roman"/>
          <w:szCs w:val="24"/>
        </w:rPr>
        <w:t xml:space="preserve"> </w:t>
      </w:r>
      <w:r w:rsidRPr="00F46D20">
        <w:rPr>
          <w:rFonts w:eastAsia="Times New Roman" w:cs="Times New Roman"/>
          <w:szCs w:val="24"/>
        </w:rPr>
        <w:t>οι οποίοι από τη μ</w:t>
      </w:r>
      <w:r>
        <w:rPr>
          <w:rFonts w:eastAsia="Times New Roman" w:cs="Times New Roman"/>
          <w:szCs w:val="24"/>
        </w:rPr>
        <w:t>ι</w:t>
      </w:r>
      <w:r w:rsidRPr="00F46D20">
        <w:rPr>
          <w:rFonts w:eastAsia="Times New Roman" w:cs="Times New Roman"/>
          <w:szCs w:val="24"/>
        </w:rPr>
        <w:t>α αντιμετωπίζουν τον εφιάλτη της ανεργίας</w:t>
      </w:r>
      <w:r>
        <w:rPr>
          <w:rFonts w:eastAsia="Times New Roman" w:cs="Times New Roman"/>
          <w:szCs w:val="24"/>
        </w:rPr>
        <w:t>,</w:t>
      </w:r>
      <w:r w:rsidRPr="00F46D20">
        <w:rPr>
          <w:rFonts w:eastAsia="Times New Roman" w:cs="Times New Roman"/>
          <w:szCs w:val="24"/>
        </w:rPr>
        <w:t xml:space="preserve"> εξαιτίας της μαζικής μετανάστευσης</w:t>
      </w:r>
      <w:r>
        <w:rPr>
          <w:rFonts w:eastAsia="Times New Roman" w:cs="Times New Roman"/>
          <w:szCs w:val="24"/>
        </w:rPr>
        <w:t>,</w:t>
      </w:r>
      <w:r w:rsidRPr="00F46D20">
        <w:rPr>
          <w:rFonts w:eastAsia="Times New Roman" w:cs="Times New Roman"/>
          <w:szCs w:val="24"/>
        </w:rPr>
        <w:t xml:space="preserve"> παράνομης σε συντριπτικό ποσοστό</w:t>
      </w:r>
      <w:r>
        <w:rPr>
          <w:rFonts w:eastAsia="Times New Roman" w:cs="Times New Roman"/>
          <w:szCs w:val="24"/>
        </w:rPr>
        <w:t>,</w:t>
      </w:r>
      <w:r w:rsidRPr="00F46D20">
        <w:rPr>
          <w:rFonts w:eastAsia="Times New Roman" w:cs="Times New Roman"/>
          <w:szCs w:val="24"/>
        </w:rPr>
        <w:t xml:space="preserve"> και από την άλλη καλούνται να καταβάλουν υπέρογκα ποσά συγκριτικά με τις δυνατότητές </w:t>
      </w:r>
      <w:r>
        <w:rPr>
          <w:rFonts w:eastAsia="Times New Roman" w:cs="Times New Roman"/>
          <w:szCs w:val="24"/>
        </w:rPr>
        <w:t>τους,</w:t>
      </w:r>
      <w:r w:rsidRPr="00F46D20">
        <w:rPr>
          <w:rFonts w:eastAsia="Times New Roman" w:cs="Times New Roman"/>
          <w:szCs w:val="24"/>
        </w:rPr>
        <w:t xml:space="preserve"> ώστε να μπορέσουν να ανταποκριθούν στις </w:t>
      </w:r>
      <w:r>
        <w:rPr>
          <w:rFonts w:eastAsia="Times New Roman" w:cs="Times New Roman"/>
          <w:szCs w:val="24"/>
        </w:rPr>
        <w:t>παράλογες</w:t>
      </w:r>
      <w:r w:rsidRPr="00F46D20">
        <w:rPr>
          <w:rFonts w:eastAsia="Times New Roman" w:cs="Times New Roman"/>
          <w:szCs w:val="24"/>
        </w:rPr>
        <w:t xml:space="preserve"> κρατικές απαιτήσεις</w:t>
      </w:r>
      <w:r>
        <w:rPr>
          <w:rFonts w:eastAsia="Times New Roman" w:cs="Times New Roman"/>
          <w:szCs w:val="24"/>
        </w:rPr>
        <w:t>.</w:t>
      </w:r>
    </w:p>
    <w:p w14:paraId="12B6EA08"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t>Θα ψηφίσ</w:t>
      </w:r>
      <w:r>
        <w:rPr>
          <w:rFonts w:eastAsia="Times New Roman" w:cs="Times New Roman"/>
          <w:szCs w:val="24"/>
        </w:rPr>
        <w:t>ουμε τις διατάξεις που δίνουν μι</w:t>
      </w:r>
      <w:r w:rsidRPr="002E661C">
        <w:rPr>
          <w:rFonts w:eastAsia="Times New Roman" w:cs="Times New Roman"/>
          <w:szCs w:val="24"/>
        </w:rPr>
        <w:t>α ανάσα</w:t>
      </w:r>
      <w:r>
        <w:rPr>
          <w:rFonts w:eastAsia="Times New Roman" w:cs="Times New Roman"/>
          <w:szCs w:val="24"/>
        </w:rPr>
        <w:t xml:space="preserve"> στους Έλληνες φορολογούμενους</w:t>
      </w:r>
      <w:r w:rsidRPr="00340AE1">
        <w:rPr>
          <w:rFonts w:eastAsia="Times New Roman" w:cs="Times New Roman"/>
          <w:szCs w:val="24"/>
        </w:rPr>
        <w:t>,</w:t>
      </w:r>
      <w:r>
        <w:rPr>
          <w:rFonts w:eastAsia="Times New Roman" w:cs="Times New Roman"/>
          <w:szCs w:val="24"/>
        </w:rPr>
        <w:t xml:space="preserve"> χ</w:t>
      </w:r>
      <w:r w:rsidRPr="002E661C">
        <w:rPr>
          <w:rFonts w:eastAsia="Times New Roman" w:cs="Times New Roman"/>
          <w:szCs w:val="24"/>
        </w:rPr>
        <w:t xml:space="preserve">ωρίς </w:t>
      </w:r>
      <w:r>
        <w:rPr>
          <w:rFonts w:eastAsia="Times New Roman" w:cs="Times New Roman"/>
          <w:szCs w:val="24"/>
        </w:rPr>
        <w:t>όμως</w:t>
      </w:r>
      <w:r w:rsidRPr="002E661C">
        <w:rPr>
          <w:rFonts w:eastAsia="Times New Roman" w:cs="Times New Roman"/>
          <w:szCs w:val="24"/>
        </w:rPr>
        <w:t xml:space="preserve"> αυτό να σημαίνει ότι συμφωνούμε με την υποκριτική πολιτική της Κυβέρνησης</w:t>
      </w:r>
      <w:r>
        <w:rPr>
          <w:rFonts w:eastAsia="Times New Roman" w:cs="Times New Roman"/>
          <w:szCs w:val="24"/>
        </w:rPr>
        <w:t>.</w:t>
      </w:r>
    </w:p>
    <w:p w14:paraId="12B6EA09"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t>Ευχαριστώ</w:t>
      </w:r>
      <w:r>
        <w:rPr>
          <w:rFonts w:eastAsia="Times New Roman" w:cs="Times New Roman"/>
          <w:szCs w:val="24"/>
        </w:rPr>
        <w:t>.</w:t>
      </w:r>
    </w:p>
    <w:p w14:paraId="12B6EA0A" w14:textId="77777777" w:rsidR="00F81E5F" w:rsidRDefault="0022463A">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Χρυσής Αυγής)</w:t>
      </w:r>
    </w:p>
    <w:p w14:paraId="12B6EA0B"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340AE1">
        <w:rPr>
          <w:rFonts w:eastAsia="Times New Roman" w:cs="Times New Roman"/>
          <w:szCs w:val="24"/>
        </w:rPr>
        <w:t>Κι εγ</w:t>
      </w:r>
      <w:r>
        <w:rPr>
          <w:rFonts w:eastAsia="Times New Roman" w:cs="Times New Roman"/>
          <w:szCs w:val="24"/>
        </w:rPr>
        <w:t xml:space="preserve">ώ σας ευχαριστώ. </w:t>
      </w:r>
    </w:p>
    <w:p w14:paraId="12B6EA0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w:t>
      </w:r>
      <w:r>
        <w:rPr>
          <w:rFonts w:eastAsia="Times New Roman" w:cs="Times New Roman"/>
          <w:szCs w:val="24"/>
        </w:rPr>
        <w:t>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δύο εκπαιδευτικοί συνοδοί από το 17</w:t>
      </w:r>
      <w:r w:rsidRPr="00D222D9">
        <w:rPr>
          <w:rFonts w:eastAsia="Times New Roman" w:cs="Times New Roman"/>
          <w:szCs w:val="24"/>
          <w:vertAlign w:val="superscript"/>
        </w:rPr>
        <w:t>ο</w:t>
      </w:r>
      <w:r>
        <w:rPr>
          <w:rFonts w:eastAsia="Times New Roman" w:cs="Times New Roman"/>
          <w:szCs w:val="24"/>
        </w:rPr>
        <w:t xml:space="preserve"> Δημοτικό Σχολείο Σερρών. </w:t>
      </w:r>
    </w:p>
    <w:p w14:paraId="12B6EA0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Βου</w:t>
      </w:r>
      <w:r>
        <w:rPr>
          <w:rFonts w:eastAsia="Times New Roman" w:cs="Times New Roman"/>
          <w:szCs w:val="24"/>
        </w:rPr>
        <w:t xml:space="preserve">λή </w:t>
      </w:r>
      <w:r>
        <w:rPr>
          <w:rFonts w:eastAsia="Times New Roman" w:cs="Times New Roman"/>
          <w:szCs w:val="24"/>
        </w:rPr>
        <w:t>σάς</w:t>
      </w:r>
      <w:r>
        <w:rPr>
          <w:rFonts w:eastAsia="Times New Roman" w:cs="Times New Roman"/>
          <w:szCs w:val="24"/>
        </w:rPr>
        <w:t xml:space="preserve"> καλωσορίζει.</w:t>
      </w:r>
    </w:p>
    <w:p w14:paraId="12B6EA0E" w14:textId="77777777" w:rsidR="00F81E5F" w:rsidRDefault="0022463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B6EA0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Κομμουνιστικού Κόμματος Ελλάδ</w:t>
      </w:r>
      <w:r>
        <w:rPr>
          <w:rFonts w:eastAsia="Times New Roman" w:cs="Times New Roman"/>
          <w:szCs w:val="24"/>
        </w:rPr>
        <w:t>α</w:t>
      </w:r>
      <w:r>
        <w:rPr>
          <w:rFonts w:eastAsia="Times New Roman" w:cs="Times New Roman"/>
          <w:szCs w:val="24"/>
        </w:rPr>
        <w:t xml:space="preserve">ς κ. Χρήστος </w:t>
      </w:r>
      <w:proofErr w:type="spellStart"/>
      <w:r>
        <w:rPr>
          <w:rFonts w:eastAsia="Times New Roman" w:cs="Times New Roman"/>
          <w:szCs w:val="24"/>
        </w:rPr>
        <w:t>Κατσώτης</w:t>
      </w:r>
      <w:proofErr w:type="spellEnd"/>
      <w:r>
        <w:rPr>
          <w:rFonts w:eastAsia="Times New Roman" w:cs="Times New Roman"/>
          <w:szCs w:val="24"/>
        </w:rPr>
        <w:t xml:space="preserve">. </w:t>
      </w:r>
    </w:p>
    <w:p w14:paraId="12B6EA10"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12B6EA11"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lastRenderedPageBreak/>
        <w:t>Μην ανησυχείτε</w:t>
      </w:r>
      <w:r>
        <w:rPr>
          <w:rFonts w:eastAsia="Times New Roman" w:cs="Times New Roman"/>
          <w:szCs w:val="24"/>
        </w:rPr>
        <w:t>,</w:t>
      </w:r>
      <w:r w:rsidRPr="002E661C">
        <w:rPr>
          <w:rFonts w:eastAsia="Times New Roman" w:cs="Times New Roman"/>
          <w:szCs w:val="24"/>
        </w:rPr>
        <w:t xml:space="preserve"> κύριοι της Νέας Δημοκρατίας και το</w:t>
      </w:r>
      <w:r w:rsidRPr="002E661C">
        <w:rPr>
          <w:rFonts w:eastAsia="Times New Roman" w:cs="Times New Roman"/>
          <w:szCs w:val="24"/>
        </w:rPr>
        <w:t>υ ΠΑΣΟΚ</w:t>
      </w:r>
      <w:r>
        <w:rPr>
          <w:rFonts w:eastAsia="Times New Roman" w:cs="Times New Roman"/>
          <w:szCs w:val="24"/>
        </w:rPr>
        <w:t>,</w:t>
      </w:r>
      <w:r w:rsidRPr="002E661C">
        <w:rPr>
          <w:rFonts w:eastAsia="Times New Roman" w:cs="Times New Roman"/>
          <w:szCs w:val="24"/>
        </w:rPr>
        <w:t xml:space="preserve"> ο ΣΥΡΙΖΑ εφαρμόζει όλες τις </w:t>
      </w:r>
      <w:r>
        <w:rPr>
          <w:rFonts w:eastAsia="Times New Roman" w:cs="Times New Roman"/>
          <w:szCs w:val="24"/>
        </w:rPr>
        <w:t xml:space="preserve">δεσμεύσεις </w:t>
      </w:r>
      <w:r w:rsidRPr="002E661C">
        <w:rPr>
          <w:rFonts w:eastAsia="Times New Roman" w:cs="Times New Roman"/>
          <w:szCs w:val="24"/>
        </w:rPr>
        <w:t xml:space="preserve">προς </w:t>
      </w:r>
      <w:r>
        <w:rPr>
          <w:rFonts w:eastAsia="Times New Roman" w:cs="Times New Roman"/>
          <w:szCs w:val="24"/>
        </w:rPr>
        <w:t>το κεφάλαιο και με το παραπάνω μ</w:t>
      </w:r>
      <w:r w:rsidRPr="002E661C">
        <w:rPr>
          <w:rFonts w:eastAsia="Times New Roman" w:cs="Times New Roman"/>
          <w:szCs w:val="24"/>
        </w:rPr>
        <w:t>άλιστα</w:t>
      </w:r>
      <w:r>
        <w:rPr>
          <w:rFonts w:eastAsia="Times New Roman" w:cs="Times New Roman"/>
          <w:szCs w:val="24"/>
        </w:rPr>
        <w:t>.</w:t>
      </w:r>
      <w:r w:rsidRPr="002E661C">
        <w:rPr>
          <w:rFonts w:eastAsia="Times New Roman" w:cs="Times New Roman"/>
          <w:szCs w:val="24"/>
        </w:rPr>
        <w:t xml:space="preserve"> Σας πήρε τη δουλειά</w:t>
      </w:r>
      <w:r>
        <w:rPr>
          <w:rFonts w:eastAsia="Times New Roman" w:cs="Times New Roman"/>
          <w:szCs w:val="24"/>
        </w:rPr>
        <w:t>,</w:t>
      </w:r>
      <w:r w:rsidRPr="002E661C">
        <w:rPr>
          <w:rFonts w:eastAsia="Times New Roman" w:cs="Times New Roman"/>
          <w:szCs w:val="24"/>
        </w:rPr>
        <w:t xml:space="preserve"> βλέπετε</w:t>
      </w:r>
      <w:r>
        <w:rPr>
          <w:rFonts w:eastAsia="Times New Roman" w:cs="Times New Roman"/>
          <w:szCs w:val="24"/>
        </w:rPr>
        <w:t>.</w:t>
      </w:r>
      <w:r w:rsidRPr="002E661C">
        <w:rPr>
          <w:rFonts w:eastAsia="Times New Roman" w:cs="Times New Roman"/>
          <w:szCs w:val="24"/>
        </w:rPr>
        <w:t xml:space="preserve"> </w:t>
      </w:r>
      <w:r>
        <w:rPr>
          <w:rFonts w:eastAsia="Times New Roman" w:cs="Times New Roman"/>
          <w:szCs w:val="24"/>
        </w:rPr>
        <w:t>Γι’</w:t>
      </w:r>
      <w:r w:rsidRPr="002E661C">
        <w:rPr>
          <w:rFonts w:eastAsia="Times New Roman" w:cs="Times New Roman"/>
          <w:szCs w:val="24"/>
        </w:rPr>
        <w:t xml:space="preserve"> αυτό το</w:t>
      </w:r>
      <w:r>
        <w:rPr>
          <w:rFonts w:eastAsia="Times New Roman" w:cs="Times New Roman"/>
          <w:szCs w:val="24"/>
        </w:rPr>
        <w:t>ν</w:t>
      </w:r>
      <w:r w:rsidRPr="002E661C">
        <w:rPr>
          <w:rFonts w:eastAsia="Times New Roman" w:cs="Times New Roman"/>
          <w:szCs w:val="24"/>
        </w:rPr>
        <w:t xml:space="preserve"> χειροκροτούν</w:t>
      </w:r>
      <w:r>
        <w:rPr>
          <w:rFonts w:eastAsia="Times New Roman" w:cs="Times New Roman"/>
          <w:szCs w:val="24"/>
        </w:rPr>
        <w:t>, διότι α</w:t>
      </w:r>
      <w:r w:rsidRPr="002E661C">
        <w:rPr>
          <w:rFonts w:eastAsia="Times New Roman" w:cs="Times New Roman"/>
          <w:szCs w:val="24"/>
        </w:rPr>
        <w:t>ποδείχθηκε πιο αποτελεσματικός από ό</w:t>
      </w:r>
      <w:r>
        <w:rPr>
          <w:rFonts w:eastAsia="Times New Roman" w:cs="Times New Roman"/>
          <w:szCs w:val="24"/>
        </w:rPr>
        <w:t>,</w:t>
      </w:r>
      <w:r w:rsidRPr="002E661C">
        <w:rPr>
          <w:rFonts w:eastAsia="Times New Roman" w:cs="Times New Roman"/>
          <w:szCs w:val="24"/>
        </w:rPr>
        <w:t xml:space="preserve">τι εσείς για την ικανοποίηση των αξιώσεων </w:t>
      </w:r>
      <w:r>
        <w:rPr>
          <w:rFonts w:eastAsia="Times New Roman" w:cs="Times New Roman"/>
          <w:szCs w:val="24"/>
        </w:rPr>
        <w:t>τους.</w:t>
      </w:r>
      <w:r w:rsidRPr="002E661C">
        <w:rPr>
          <w:rFonts w:eastAsia="Times New Roman" w:cs="Times New Roman"/>
          <w:szCs w:val="24"/>
        </w:rPr>
        <w:t xml:space="preserve"> </w:t>
      </w:r>
    </w:p>
    <w:p w14:paraId="12B6EA12"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t>Τώρα</w:t>
      </w:r>
      <w:r>
        <w:rPr>
          <w:rFonts w:eastAsia="Times New Roman" w:cs="Times New Roman"/>
          <w:szCs w:val="24"/>
        </w:rPr>
        <w:t>,</w:t>
      </w:r>
      <w:r w:rsidRPr="002E661C">
        <w:rPr>
          <w:rFonts w:eastAsia="Times New Roman" w:cs="Times New Roman"/>
          <w:szCs w:val="24"/>
        </w:rPr>
        <w:t xml:space="preserve"> μπροστά στις εκλογές</w:t>
      </w:r>
      <w:r>
        <w:rPr>
          <w:rFonts w:eastAsia="Times New Roman" w:cs="Times New Roman"/>
          <w:szCs w:val="24"/>
        </w:rPr>
        <w:t>,</w:t>
      </w:r>
      <w:r w:rsidRPr="002E661C">
        <w:rPr>
          <w:rFonts w:eastAsia="Times New Roman" w:cs="Times New Roman"/>
          <w:szCs w:val="24"/>
        </w:rPr>
        <w:t xml:space="preserve"> η Κυβέρνηση έχει επιδοθεί σε μία προσπάθεια να καλλιεργήσει τη γνωστή απάτη του μικρότερου κακού</w:t>
      </w:r>
      <w:r>
        <w:rPr>
          <w:rFonts w:eastAsia="Times New Roman" w:cs="Times New Roman"/>
          <w:szCs w:val="24"/>
        </w:rPr>
        <w:t>.</w:t>
      </w:r>
      <w:r w:rsidRPr="002E661C">
        <w:rPr>
          <w:rFonts w:eastAsia="Times New Roman" w:cs="Times New Roman"/>
          <w:szCs w:val="24"/>
        </w:rPr>
        <w:t xml:space="preserve"> Ενώ συνέχισε να φορτώνει </w:t>
      </w:r>
      <w:r>
        <w:rPr>
          <w:rFonts w:eastAsia="Times New Roman" w:cs="Times New Roman"/>
          <w:szCs w:val="24"/>
        </w:rPr>
        <w:t xml:space="preserve">στην εργατική </w:t>
      </w:r>
      <w:r w:rsidRPr="002E661C">
        <w:rPr>
          <w:rFonts w:eastAsia="Times New Roman" w:cs="Times New Roman"/>
          <w:szCs w:val="24"/>
        </w:rPr>
        <w:t>τάξη</w:t>
      </w:r>
      <w:r>
        <w:rPr>
          <w:rFonts w:eastAsia="Times New Roman" w:cs="Times New Roman"/>
          <w:szCs w:val="24"/>
        </w:rPr>
        <w:t>,</w:t>
      </w:r>
      <w:r w:rsidRPr="002E661C">
        <w:rPr>
          <w:rFonts w:eastAsia="Times New Roman" w:cs="Times New Roman"/>
          <w:szCs w:val="24"/>
        </w:rPr>
        <w:t xml:space="preserve"> </w:t>
      </w:r>
      <w:r>
        <w:rPr>
          <w:rFonts w:eastAsia="Times New Roman" w:cs="Times New Roman"/>
          <w:szCs w:val="24"/>
        </w:rPr>
        <w:t>σ</w:t>
      </w:r>
      <w:r w:rsidRPr="002E661C">
        <w:rPr>
          <w:rFonts w:eastAsia="Times New Roman" w:cs="Times New Roman"/>
          <w:szCs w:val="24"/>
        </w:rPr>
        <w:t xml:space="preserve">τους αυτοαπασχολούμενους </w:t>
      </w:r>
      <w:r>
        <w:rPr>
          <w:rFonts w:eastAsia="Times New Roman" w:cs="Times New Roman"/>
          <w:szCs w:val="24"/>
        </w:rPr>
        <w:t xml:space="preserve">και </w:t>
      </w:r>
      <w:r w:rsidRPr="002E661C">
        <w:rPr>
          <w:rFonts w:eastAsia="Times New Roman" w:cs="Times New Roman"/>
          <w:szCs w:val="24"/>
        </w:rPr>
        <w:t>στα παιδιά τους την κρίση και το χρέος</w:t>
      </w:r>
      <w:r>
        <w:rPr>
          <w:rFonts w:eastAsia="Times New Roman" w:cs="Times New Roman"/>
          <w:szCs w:val="24"/>
        </w:rPr>
        <w:t>,</w:t>
      </w:r>
      <w:r w:rsidRPr="002E661C">
        <w:rPr>
          <w:rFonts w:eastAsia="Times New Roman" w:cs="Times New Roman"/>
          <w:szCs w:val="24"/>
        </w:rPr>
        <w:t xml:space="preserve"> που δεν είναι δικά </w:t>
      </w:r>
      <w:r>
        <w:rPr>
          <w:rFonts w:eastAsia="Times New Roman" w:cs="Times New Roman"/>
          <w:szCs w:val="24"/>
        </w:rPr>
        <w:t>τ</w:t>
      </w:r>
      <w:r>
        <w:rPr>
          <w:rFonts w:eastAsia="Times New Roman" w:cs="Times New Roman"/>
          <w:szCs w:val="24"/>
        </w:rPr>
        <w:t>ους,</w:t>
      </w:r>
      <w:r w:rsidRPr="002E661C">
        <w:rPr>
          <w:rFonts w:eastAsia="Times New Roman" w:cs="Times New Roman"/>
          <w:szCs w:val="24"/>
        </w:rPr>
        <w:t xml:space="preserve"> με το τρίτο μνημόνιο</w:t>
      </w:r>
      <w:r>
        <w:rPr>
          <w:rFonts w:eastAsia="Times New Roman" w:cs="Times New Roman"/>
          <w:szCs w:val="24"/>
        </w:rPr>
        <w:t>,</w:t>
      </w:r>
      <w:r w:rsidRPr="002E661C">
        <w:rPr>
          <w:rFonts w:eastAsia="Times New Roman" w:cs="Times New Roman"/>
          <w:szCs w:val="24"/>
        </w:rPr>
        <w:t xml:space="preserve"> ενσωματώνοντας τα δύο προηγούμενα του ΠΑΣΟΚ και της Νέας Δημοκρατίας με τους πάνω από </w:t>
      </w:r>
      <w:r>
        <w:rPr>
          <w:rFonts w:eastAsia="Times New Roman" w:cs="Times New Roman"/>
          <w:szCs w:val="24"/>
        </w:rPr>
        <w:t xml:space="preserve">χίλιους </w:t>
      </w:r>
      <w:proofErr w:type="spellStart"/>
      <w:r>
        <w:rPr>
          <w:rFonts w:eastAsia="Times New Roman" w:cs="Times New Roman"/>
          <w:szCs w:val="24"/>
        </w:rPr>
        <w:t>υφαρπαστικούς</w:t>
      </w:r>
      <w:proofErr w:type="spellEnd"/>
      <w:r>
        <w:rPr>
          <w:rFonts w:eastAsia="Times New Roman" w:cs="Times New Roman"/>
          <w:szCs w:val="24"/>
        </w:rPr>
        <w:t xml:space="preserve"> </w:t>
      </w:r>
      <w:r w:rsidRPr="002E661C">
        <w:rPr>
          <w:rFonts w:eastAsia="Times New Roman" w:cs="Times New Roman"/>
          <w:szCs w:val="24"/>
        </w:rPr>
        <w:t xml:space="preserve">που </w:t>
      </w:r>
      <w:r>
        <w:rPr>
          <w:rFonts w:eastAsia="Times New Roman" w:cs="Times New Roman"/>
          <w:szCs w:val="24"/>
        </w:rPr>
        <w:t xml:space="preserve">τσάκισαν τη ζωή τους, </w:t>
      </w:r>
      <w:r w:rsidRPr="002E661C">
        <w:rPr>
          <w:rFonts w:eastAsia="Times New Roman" w:cs="Times New Roman"/>
          <w:szCs w:val="24"/>
        </w:rPr>
        <w:t xml:space="preserve">τώρα εξαγγέλλει </w:t>
      </w:r>
      <w:r>
        <w:rPr>
          <w:rFonts w:eastAsia="Times New Roman" w:cs="Times New Roman"/>
          <w:szCs w:val="24"/>
        </w:rPr>
        <w:t xml:space="preserve">τα </w:t>
      </w:r>
      <w:r w:rsidRPr="002E661C">
        <w:rPr>
          <w:rFonts w:eastAsia="Times New Roman" w:cs="Times New Roman"/>
          <w:szCs w:val="24"/>
        </w:rPr>
        <w:t xml:space="preserve">λεγόμενα </w:t>
      </w:r>
      <w:r>
        <w:rPr>
          <w:rFonts w:eastAsia="Times New Roman" w:cs="Times New Roman"/>
          <w:szCs w:val="24"/>
        </w:rPr>
        <w:t>«</w:t>
      </w:r>
      <w:r w:rsidRPr="002E661C">
        <w:rPr>
          <w:rFonts w:eastAsia="Times New Roman" w:cs="Times New Roman"/>
          <w:szCs w:val="24"/>
        </w:rPr>
        <w:t>θετικά μέτρα</w:t>
      </w:r>
      <w:r>
        <w:rPr>
          <w:rFonts w:eastAsia="Times New Roman" w:cs="Times New Roman"/>
          <w:szCs w:val="24"/>
        </w:rPr>
        <w:t>».</w:t>
      </w:r>
      <w:r w:rsidRPr="002E661C">
        <w:rPr>
          <w:rFonts w:eastAsia="Times New Roman" w:cs="Times New Roman"/>
          <w:szCs w:val="24"/>
        </w:rPr>
        <w:t xml:space="preserve"> </w:t>
      </w:r>
    </w:p>
    <w:p w14:paraId="12B6EA13"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lastRenderedPageBreak/>
        <w:t>Προσπαθείτε να περάσετε</w:t>
      </w:r>
      <w:r>
        <w:rPr>
          <w:rFonts w:eastAsia="Times New Roman" w:cs="Times New Roman"/>
          <w:szCs w:val="24"/>
        </w:rPr>
        <w:t>, κύριοι,</w:t>
      </w:r>
      <w:r w:rsidRPr="002E661C">
        <w:rPr>
          <w:rFonts w:eastAsia="Times New Roman" w:cs="Times New Roman"/>
          <w:szCs w:val="24"/>
        </w:rPr>
        <w:t xml:space="preserve"> κλίμα ανοχής</w:t>
      </w:r>
      <w:r>
        <w:rPr>
          <w:rFonts w:eastAsia="Times New Roman" w:cs="Times New Roman"/>
          <w:szCs w:val="24"/>
        </w:rPr>
        <w:t>,</w:t>
      </w:r>
      <w:r w:rsidRPr="002E661C">
        <w:rPr>
          <w:rFonts w:eastAsia="Times New Roman" w:cs="Times New Roman"/>
          <w:szCs w:val="24"/>
        </w:rPr>
        <w:t xml:space="preserve"> υπομονή</w:t>
      </w:r>
      <w:r>
        <w:rPr>
          <w:rFonts w:eastAsia="Times New Roman" w:cs="Times New Roman"/>
          <w:szCs w:val="24"/>
        </w:rPr>
        <w:t>ς</w:t>
      </w:r>
      <w:r w:rsidRPr="002E661C">
        <w:rPr>
          <w:rFonts w:eastAsia="Times New Roman" w:cs="Times New Roman"/>
          <w:szCs w:val="24"/>
        </w:rPr>
        <w:t xml:space="preserve"> στο</w:t>
      </w:r>
      <w:r>
        <w:rPr>
          <w:rFonts w:eastAsia="Times New Roman" w:cs="Times New Roman"/>
          <w:szCs w:val="24"/>
        </w:rPr>
        <w:t>ν</w:t>
      </w:r>
      <w:r w:rsidRPr="002E661C">
        <w:rPr>
          <w:rFonts w:eastAsia="Times New Roman" w:cs="Times New Roman"/>
          <w:szCs w:val="24"/>
        </w:rPr>
        <w:t xml:space="preserve"> λαό</w:t>
      </w:r>
      <w:r>
        <w:rPr>
          <w:rFonts w:eastAsia="Times New Roman" w:cs="Times New Roman"/>
          <w:szCs w:val="24"/>
        </w:rPr>
        <w:t xml:space="preserve">. Τον εξαπατάτε </w:t>
      </w:r>
      <w:r w:rsidRPr="002E661C">
        <w:rPr>
          <w:rFonts w:eastAsia="Times New Roman" w:cs="Times New Roman"/>
          <w:szCs w:val="24"/>
        </w:rPr>
        <w:t xml:space="preserve">με τη δήθεν επιλογή της σταδιακής επαναφοράς </w:t>
      </w:r>
      <w:r>
        <w:rPr>
          <w:rFonts w:eastAsia="Times New Roman" w:cs="Times New Roman"/>
          <w:szCs w:val="24"/>
        </w:rPr>
        <w:t>των δικαιωμάτων, ε</w:t>
      </w:r>
      <w:r w:rsidRPr="002E661C">
        <w:rPr>
          <w:rFonts w:eastAsia="Times New Roman" w:cs="Times New Roman"/>
          <w:szCs w:val="24"/>
        </w:rPr>
        <w:t>νώ από την άλλη</w:t>
      </w:r>
      <w:r>
        <w:rPr>
          <w:rFonts w:eastAsia="Times New Roman" w:cs="Times New Roman"/>
          <w:szCs w:val="24"/>
        </w:rPr>
        <w:t>,</w:t>
      </w:r>
      <w:r w:rsidRPr="002E661C">
        <w:rPr>
          <w:rFonts w:eastAsia="Times New Roman" w:cs="Times New Roman"/>
          <w:szCs w:val="24"/>
        </w:rPr>
        <w:t xml:space="preserve"> καθησυχάζε</w:t>
      </w:r>
      <w:r>
        <w:rPr>
          <w:rFonts w:eastAsia="Times New Roman" w:cs="Times New Roman"/>
          <w:szCs w:val="24"/>
        </w:rPr>
        <w:t>τε</w:t>
      </w:r>
      <w:r w:rsidRPr="002E661C">
        <w:rPr>
          <w:rFonts w:eastAsia="Times New Roman" w:cs="Times New Roman"/>
          <w:szCs w:val="24"/>
        </w:rPr>
        <w:t xml:space="preserve"> τους μονοπωλιακούς και επιχειρηματικο</w:t>
      </w:r>
      <w:r>
        <w:rPr>
          <w:rFonts w:eastAsia="Times New Roman" w:cs="Times New Roman"/>
          <w:szCs w:val="24"/>
        </w:rPr>
        <w:t>ύς ομίλους ότι δεν θα ξεφύγετε ο</w:t>
      </w:r>
      <w:r w:rsidRPr="002E661C">
        <w:rPr>
          <w:rFonts w:eastAsia="Times New Roman" w:cs="Times New Roman"/>
          <w:szCs w:val="24"/>
        </w:rPr>
        <w:t>ύτε ένα ευρώ από αυτά που έχετε συμφωνήσει και δεσμευτεί απέ</w:t>
      </w:r>
      <w:r w:rsidRPr="002E661C">
        <w:rPr>
          <w:rFonts w:eastAsia="Times New Roman" w:cs="Times New Roman"/>
          <w:szCs w:val="24"/>
        </w:rPr>
        <w:t xml:space="preserve">ναντι </w:t>
      </w:r>
      <w:r>
        <w:rPr>
          <w:rFonts w:eastAsia="Times New Roman" w:cs="Times New Roman"/>
          <w:szCs w:val="24"/>
        </w:rPr>
        <w:t xml:space="preserve">τους, </w:t>
      </w:r>
      <w:r w:rsidRPr="002E661C">
        <w:rPr>
          <w:rFonts w:eastAsia="Times New Roman" w:cs="Times New Roman"/>
          <w:szCs w:val="24"/>
        </w:rPr>
        <w:t>ότι δεν θα ανατρέψετε τις μεταρρυθμίσεις</w:t>
      </w:r>
      <w:r>
        <w:rPr>
          <w:rFonts w:eastAsia="Times New Roman" w:cs="Times New Roman"/>
          <w:szCs w:val="24"/>
        </w:rPr>
        <w:t>.</w:t>
      </w:r>
    </w:p>
    <w:p w14:paraId="12B6EA14" w14:textId="77777777" w:rsidR="00F81E5F" w:rsidRDefault="0022463A">
      <w:pPr>
        <w:tabs>
          <w:tab w:val="left" w:pos="6168"/>
        </w:tabs>
        <w:spacing w:line="600" w:lineRule="auto"/>
        <w:ind w:firstLine="720"/>
        <w:jc w:val="both"/>
        <w:rPr>
          <w:rFonts w:eastAsia="Times New Roman" w:cs="Times New Roman"/>
          <w:szCs w:val="24"/>
        </w:rPr>
      </w:pPr>
      <w:r>
        <w:rPr>
          <w:rFonts w:eastAsia="Times New Roman" w:cs="Times New Roman"/>
          <w:szCs w:val="24"/>
        </w:rPr>
        <w:t>Επιχειρείτε</w:t>
      </w:r>
      <w:r w:rsidRPr="002E661C">
        <w:rPr>
          <w:rFonts w:eastAsia="Times New Roman" w:cs="Times New Roman"/>
          <w:szCs w:val="24"/>
        </w:rPr>
        <w:t xml:space="preserve"> να δημιουργήσετε εκείνο το κλίμα</w:t>
      </w:r>
      <w:r>
        <w:rPr>
          <w:rFonts w:eastAsia="Times New Roman" w:cs="Times New Roman"/>
          <w:szCs w:val="24"/>
        </w:rPr>
        <w:t>,</w:t>
      </w:r>
      <w:r w:rsidRPr="002E661C">
        <w:rPr>
          <w:rFonts w:eastAsia="Times New Roman" w:cs="Times New Roman"/>
          <w:szCs w:val="24"/>
        </w:rPr>
        <w:t xml:space="preserve"> έτσι ώστε να σας να σας δοθεί συγχωροχάρτι για τη μεγάλη απάτη</w:t>
      </w:r>
      <w:r>
        <w:rPr>
          <w:rFonts w:eastAsia="Times New Roman" w:cs="Times New Roman"/>
          <w:szCs w:val="24"/>
        </w:rPr>
        <w:t>,</w:t>
      </w:r>
      <w:r w:rsidRPr="002E661C">
        <w:rPr>
          <w:rFonts w:eastAsia="Times New Roman" w:cs="Times New Roman"/>
          <w:szCs w:val="24"/>
        </w:rPr>
        <w:t xml:space="preserve"> για τη μεγάλη έφοδο στο εισόδημα και τη ζωή του λαού</w:t>
      </w:r>
      <w:r>
        <w:rPr>
          <w:rFonts w:eastAsia="Times New Roman" w:cs="Times New Roman"/>
          <w:szCs w:val="24"/>
        </w:rPr>
        <w:t>,</w:t>
      </w:r>
      <w:r w:rsidRPr="002E661C">
        <w:rPr>
          <w:rFonts w:eastAsia="Times New Roman" w:cs="Times New Roman"/>
          <w:szCs w:val="24"/>
        </w:rPr>
        <w:t xml:space="preserve"> ώστε να </w:t>
      </w:r>
      <w:r>
        <w:rPr>
          <w:rFonts w:eastAsia="Times New Roman" w:cs="Times New Roman"/>
          <w:szCs w:val="24"/>
        </w:rPr>
        <w:t xml:space="preserve">συνεχίσετε </w:t>
      </w:r>
      <w:r w:rsidRPr="002E661C">
        <w:rPr>
          <w:rFonts w:eastAsia="Times New Roman" w:cs="Times New Roman"/>
          <w:szCs w:val="24"/>
        </w:rPr>
        <w:t>τις μεταρρυθμίσεις</w:t>
      </w:r>
      <w:r>
        <w:rPr>
          <w:rFonts w:eastAsia="Times New Roman" w:cs="Times New Roman"/>
          <w:szCs w:val="24"/>
        </w:rPr>
        <w:t>,</w:t>
      </w:r>
      <w:r w:rsidRPr="002E661C">
        <w:rPr>
          <w:rFonts w:eastAsia="Times New Roman" w:cs="Times New Roman"/>
          <w:szCs w:val="24"/>
        </w:rPr>
        <w:t xml:space="preserve"> τις ανατροπές δηλαδή που σας υποδεικνύουν οι εκπρόσω</w:t>
      </w:r>
      <w:r>
        <w:rPr>
          <w:rFonts w:eastAsia="Times New Roman" w:cs="Times New Roman"/>
          <w:szCs w:val="24"/>
        </w:rPr>
        <w:t>ποι των επιχειρηματικών ομίλων κ</w:t>
      </w:r>
      <w:r w:rsidRPr="002E661C">
        <w:rPr>
          <w:rFonts w:eastAsia="Times New Roman" w:cs="Times New Roman"/>
          <w:szCs w:val="24"/>
        </w:rPr>
        <w:t>αι βέβαια</w:t>
      </w:r>
      <w:r>
        <w:rPr>
          <w:rFonts w:eastAsia="Times New Roman" w:cs="Times New Roman"/>
          <w:szCs w:val="24"/>
        </w:rPr>
        <w:t>,</w:t>
      </w:r>
      <w:r w:rsidRPr="002E661C">
        <w:rPr>
          <w:rFonts w:eastAsia="Times New Roman" w:cs="Times New Roman"/>
          <w:szCs w:val="24"/>
        </w:rPr>
        <w:t xml:space="preserve"> οι </w:t>
      </w:r>
      <w:r>
        <w:rPr>
          <w:rFonts w:eastAsia="Times New Roman" w:cs="Times New Roman"/>
          <w:szCs w:val="24"/>
        </w:rPr>
        <w:t>ο</w:t>
      </w:r>
      <w:r w:rsidRPr="002E661C">
        <w:rPr>
          <w:rFonts w:eastAsia="Times New Roman" w:cs="Times New Roman"/>
          <w:szCs w:val="24"/>
        </w:rPr>
        <w:t>δηγίες της Ευρωπαϊκής Ένωσης</w:t>
      </w:r>
      <w:r>
        <w:rPr>
          <w:rFonts w:eastAsia="Times New Roman" w:cs="Times New Roman"/>
          <w:szCs w:val="24"/>
        </w:rPr>
        <w:t>.</w:t>
      </w:r>
      <w:r w:rsidRPr="002E661C">
        <w:rPr>
          <w:rFonts w:eastAsia="Times New Roman" w:cs="Times New Roman"/>
          <w:szCs w:val="24"/>
        </w:rPr>
        <w:t xml:space="preserve"> </w:t>
      </w:r>
    </w:p>
    <w:p w14:paraId="12B6EA15"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t>Οι εργαζόμενοι</w:t>
      </w:r>
      <w:r>
        <w:rPr>
          <w:rFonts w:eastAsia="Times New Roman" w:cs="Times New Roman"/>
          <w:szCs w:val="24"/>
        </w:rPr>
        <w:t>,</w:t>
      </w:r>
      <w:r w:rsidRPr="002E661C">
        <w:rPr>
          <w:rFonts w:eastAsia="Times New Roman" w:cs="Times New Roman"/>
          <w:szCs w:val="24"/>
        </w:rPr>
        <w:t xml:space="preserve"> οι αυτοαπασχολούμενοι</w:t>
      </w:r>
      <w:r>
        <w:rPr>
          <w:rFonts w:eastAsia="Times New Roman" w:cs="Times New Roman"/>
          <w:szCs w:val="24"/>
        </w:rPr>
        <w:t>,</w:t>
      </w:r>
      <w:r w:rsidRPr="002E661C">
        <w:rPr>
          <w:rFonts w:eastAsia="Times New Roman" w:cs="Times New Roman"/>
          <w:szCs w:val="24"/>
        </w:rPr>
        <w:t xml:space="preserve"> τα παιδιά τους δεν θα εξαπατηθούν</w:t>
      </w:r>
      <w:r>
        <w:rPr>
          <w:rFonts w:eastAsia="Times New Roman" w:cs="Times New Roman"/>
          <w:szCs w:val="24"/>
        </w:rPr>
        <w:t>.</w:t>
      </w:r>
      <w:r w:rsidRPr="002E661C">
        <w:rPr>
          <w:rFonts w:eastAsia="Times New Roman" w:cs="Times New Roman"/>
          <w:szCs w:val="24"/>
        </w:rPr>
        <w:t xml:space="preserve"> Έχουν πια </w:t>
      </w:r>
      <w:r>
        <w:rPr>
          <w:rFonts w:eastAsia="Times New Roman" w:cs="Times New Roman"/>
          <w:szCs w:val="24"/>
        </w:rPr>
        <w:t xml:space="preserve">πείρα </w:t>
      </w:r>
      <w:r w:rsidRPr="002E661C">
        <w:rPr>
          <w:rFonts w:eastAsia="Times New Roman" w:cs="Times New Roman"/>
          <w:szCs w:val="24"/>
        </w:rPr>
        <w:t>από τη διαχείριση των αναγκών του κ</w:t>
      </w:r>
      <w:r w:rsidRPr="002E661C">
        <w:rPr>
          <w:rFonts w:eastAsia="Times New Roman" w:cs="Times New Roman"/>
          <w:szCs w:val="24"/>
        </w:rPr>
        <w:t>εφαλαίου</w:t>
      </w:r>
      <w:r>
        <w:rPr>
          <w:rFonts w:eastAsia="Times New Roman" w:cs="Times New Roman"/>
          <w:szCs w:val="24"/>
        </w:rPr>
        <w:t>,</w:t>
      </w:r>
      <w:r w:rsidRPr="002E661C">
        <w:rPr>
          <w:rFonts w:eastAsia="Times New Roman" w:cs="Times New Roman"/>
          <w:szCs w:val="24"/>
        </w:rPr>
        <w:t xml:space="preserve"> οποίο πρόσημο και αν έχει αυτή</w:t>
      </w:r>
      <w:r>
        <w:rPr>
          <w:rFonts w:eastAsia="Times New Roman" w:cs="Times New Roman"/>
          <w:szCs w:val="24"/>
        </w:rPr>
        <w:t xml:space="preserve">, φιλελεύθερη, </w:t>
      </w:r>
      <w:r w:rsidRPr="002E661C">
        <w:rPr>
          <w:rFonts w:eastAsia="Times New Roman" w:cs="Times New Roman"/>
          <w:szCs w:val="24"/>
        </w:rPr>
        <w:t>σοσιαλδημοκρατική</w:t>
      </w:r>
      <w:r>
        <w:rPr>
          <w:rFonts w:eastAsia="Times New Roman" w:cs="Times New Roman"/>
          <w:szCs w:val="24"/>
        </w:rPr>
        <w:t>,</w:t>
      </w:r>
      <w:r w:rsidRPr="002E661C">
        <w:rPr>
          <w:rFonts w:eastAsia="Times New Roman" w:cs="Times New Roman"/>
          <w:szCs w:val="24"/>
        </w:rPr>
        <w:t xml:space="preserve"> </w:t>
      </w:r>
      <w:r>
        <w:rPr>
          <w:rFonts w:eastAsia="Times New Roman" w:cs="Times New Roman"/>
          <w:szCs w:val="24"/>
        </w:rPr>
        <w:t>α</w:t>
      </w:r>
      <w:r w:rsidRPr="002E661C">
        <w:rPr>
          <w:rFonts w:eastAsia="Times New Roman" w:cs="Times New Roman"/>
          <w:szCs w:val="24"/>
        </w:rPr>
        <w:t>ριστερή</w:t>
      </w:r>
      <w:r>
        <w:rPr>
          <w:rFonts w:eastAsia="Times New Roman" w:cs="Times New Roman"/>
          <w:szCs w:val="24"/>
        </w:rPr>
        <w:t>,</w:t>
      </w:r>
      <w:r w:rsidRPr="002E661C">
        <w:rPr>
          <w:rFonts w:eastAsia="Times New Roman" w:cs="Times New Roman"/>
          <w:szCs w:val="24"/>
        </w:rPr>
        <w:t xml:space="preserve"> </w:t>
      </w:r>
      <w:r w:rsidRPr="002E661C">
        <w:rPr>
          <w:rFonts w:eastAsia="Times New Roman" w:cs="Times New Roman"/>
          <w:szCs w:val="24"/>
        </w:rPr>
        <w:lastRenderedPageBreak/>
        <w:t>πράσινη</w:t>
      </w:r>
      <w:r>
        <w:rPr>
          <w:rFonts w:eastAsia="Times New Roman" w:cs="Times New Roman"/>
          <w:szCs w:val="24"/>
        </w:rPr>
        <w:t>,</w:t>
      </w:r>
      <w:r w:rsidRPr="002E661C">
        <w:rPr>
          <w:rFonts w:eastAsia="Times New Roman" w:cs="Times New Roman"/>
          <w:szCs w:val="24"/>
        </w:rPr>
        <w:t xml:space="preserve"> όπως και αν ονομαστεί</w:t>
      </w:r>
      <w:r>
        <w:rPr>
          <w:rFonts w:eastAsia="Times New Roman" w:cs="Times New Roman"/>
          <w:szCs w:val="24"/>
        </w:rPr>
        <w:t>.</w:t>
      </w:r>
      <w:r w:rsidRPr="002E661C">
        <w:rPr>
          <w:rFonts w:eastAsia="Times New Roman" w:cs="Times New Roman"/>
          <w:szCs w:val="24"/>
        </w:rPr>
        <w:t xml:space="preserve"> Όλοι υπηρετεί</w:t>
      </w:r>
      <w:r>
        <w:rPr>
          <w:rFonts w:eastAsia="Times New Roman" w:cs="Times New Roman"/>
          <w:szCs w:val="24"/>
        </w:rPr>
        <w:t>τε</w:t>
      </w:r>
      <w:r w:rsidRPr="002E661C">
        <w:rPr>
          <w:rFonts w:eastAsia="Times New Roman" w:cs="Times New Roman"/>
          <w:szCs w:val="24"/>
        </w:rPr>
        <w:t xml:space="preserve"> το κεφάλαιο και τις ανάγκες του</w:t>
      </w:r>
      <w:r>
        <w:rPr>
          <w:rFonts w:eastAsia="Times New Roman" w:cs="Times New Roman"/>
          <w:szCs w:val="24"/>
        </w:rPr>
        <w:t>,</w:t>
      </w:r>
      <w:r w:rsidRPr="002E661C">
        <w:rPr>
          <w:rFonts w:eastAsia="Times New Roman" w:cs="Times New Roman"/>
          <w:szCs w:val="24"/>
        </w:rPr>
        <w:t xml:space="preserve"> σαρώνοντας κάθε δικαίωμα</w:t>
      </w:r>
      <w:r>
        <w:rPr>
          <w:rFonts w:eastAsia="Times New Roman" w:cs="Times New Roman"/>
          <w:szCs w:val="24"/>
        </w:rPr>
        <w:t>,</w:t>
      </w:r>
      <w:r w:rsidRPr="002E661C">
        <w:rPr>
          <w:rFonts w:eastAsia="Times New Roman" w:cs="Times New Roman"/>
          <w:szCs w:val="24"/>
        </w:rPr>
        <w:t xml:space="preserve"> τ</w:t>
      </w:r>
      <w:r>
        <w:rPr>
          <w:rFonts w:eastAsia="Times New Roman" w:cs="Times New Roman"/>
          <w:szCs w:val="24"/>
        </w:rPr>
        <w:t xml:space="preserve">σαλακώνοντας </w:t>
      </w:r>
      <w:r w:rsidRPr="002E661C">
        <w:rPr>
          <w:rFonts w:eastAsia="Times New Roman" w:cs="Times New Roman"/>
          <w:szCs w:val="24"/>
        </w:rPr>
        <w:t>τη ζωή κάθε εργατικής και λαϊκής οικογένειας</w:t>
      </w:r>
      <w:r>
        <w:rPr>
          <w:rFonts w:eastAsia="Times New Roman" w:cs="Times New Roman"/>
          <w:szCs w:val="24"/>
        </w:rPr>
        <w:t>.</w:t>
      </w:r>
    </w:p>
    <w:p w14:paraId="12B6EA16" w14:textId="77777777" w:rsidR="00F81E5F" w:rsidRDefault="0022463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Κύριοι του </w:t>
      </w:r>
      <w:r w:rsidRPr="002E661C">
        <w:rPr>
          <w:rFonts w:eastAsia="Times New Roman" w:cs="Times New Roman"/>
          <w:szCs w:val="24"/>
        </w:rPr>
        <w:t>ΣΥΡΙΖΑ</w:t>
      </w:r>
      <w:r>
        <w:rPr>
          <w:rFonts w:eastAsia="Times New Roman" w:cs="Times New Roman"/>
          <w:szCs w:val="24"/>
        </w:rPr>
        <w:t>,</w:t>
      </w:r>
      <w:r w:rsidRPr="002E661C">
        <w:rPr>
          <w:rFonts w:eastAsia="Times New Roman" w:cs="Times New Roman"/>
          <w:szCs w:val="24"/>
        </w:rPr>
        <w:t xml:space="preserve"> εσείς μιλούσατε για τη γενιά των 700 ευρώ και τώρα</w:t>
      </w:r>
      <w:r>
        <w:rPr>
          <w:rFonts w:eastAsia="Times New Roman" w:cs="Times New Roman"/>
          <w:szCs w:val="24"/>
        </w:rPr>
        <w:t xml:space="preserve"> </w:t>
      </w:r>
      <w:r w:rsidRPr="002E661C">
        <w:rPr>
          <w:rFonts w:eastAsia="Times New Roman" w:cs="Times New Roman"/>
          <w:szCs w:val="24"/>
        </w:rPr>
        <w:t xml:space="preserve">είμαστε στη γενιά των </w:t>
      </w:r>
      <w:r>
        <w:rPr>
          <w:rFonts w:eastAsia="Times New Roman" w:cs="Times New Roman"/>
          <w:szCs w:val="24"/>
        </w:rPr>
        <w:t>300</w:t>
      </w:r>
      <w:r w:rsidRPr="002E661C">
        <w:rPr>
          <w:rFonts w:eastAsia="Times New Roman" w:cs="Times New Roman"/>
          <w:szCs w:val="24"/>
        </w:rPr>
        <w:t xml:space="preserve"> ευρώ</w:t>
      </w:r>
      <w:r>
        <w:rPr>
          <w:rFonts w:eastAsia="Times New Roman" w:cs="Times New Roman"/>
          <w:szCs w:val="24"/>
        </w:rPr>
        <w:t>.</w:t>
      </w:r>
      <w:r w:rsidRPr="002E661C">
        <w:rPr>
          <w:rFonts w:eastAsia="Times New Roman" w:cs="Times New Roman"/>
          <w:szCs w:val="24"/>
        </w:rPr>
        <w:t xml:space="preserve"> </w:t>
      </w:r>
      <w:r>
        <w:rPr>
          <w:rFonts w:eastAsia="Times New Roman" w:cs="Times New Roman"/>
          <w:szCs w:val="24"/>
        </w:rPr>
        <w:t xml:space="preserve">Πήρατε εκατό και δίνετε ένα. </w:t>
      </w:r>
      <w:r w:rsidRPr="002E661C">
        <w:rPr>
          <w:rFonts w:eastAsia="Times New Roman" w:cs="Times New Roman"/>
          <w:szCs w:val="24"/>
        </w:rPr>
        <w:t xml:space="preserve">Και θέλετε να σας πουν και ευχαριστώ για τα έργα και τις ημέρες </w:t>
      </w:r>
      <w:r>
        <w:rPr>
          <w:rFonts w:eastAsia="Times New Roman" w:cs="Times New Roman"/>
          <w:szCs w:val="24"/>
        </w:rPr>
        <w:t>σας.</w:t>
      </w:r>
      <w:r w:rsidRPr="002E661C">
        <w:rPr>
          <w:rFonts w:eastAsia="Times New Roman" w:cs="Times New Roman"/>
          <w:szCs w:val="24"/>
        </w:rPr>
        <w:t xml:space="preserve"> </w:t>
      </w:r>
      <w:r>
        <w:rPr>
          <w:rFonts w:eastAsia="Times New Roman" w:cs="Times New Roman"/>
          <w:szCs w:val="24"/>
        </w:rPr>
        <w:t xml:space="preserve">Βέβαια, </w:t>
      </w:r>
      <w:r w:rsidRPr="002E661C">
        <w:rPr>
          <w:rFonts w:eastAsia="Times New Roman" w:cs="Times New Roman"/>
          <w:szCs w:val="24"/>
        </w:rPr>
        <w:t>το ίδιο επιδιώκει και η Νέα Δημοκρατία και το ΠΑ</w:t>
      </w:r>
      <w:r w:rsidRPr="002E661C">
        <w:rPr>
          <w:rFonts w:eastAsia="Times New Roman" w:cs="Times New Roman"/>
          <w:szCs w:val="24"/>
        </w:rPr>
        <w:t xml:space="preserve">ΣΟΚ </w:t>
      </w:r>
      <w:r>
        <w:rPr>
          <w:rFonts w:eastAsia="Times New Roman" w:cs="Times New Roman"/>
          <w:szCs w:val="24"/>
        </w:rPr>
        <w:t xml:space="preserve">ή ΚΙΝΑΛ, </w:t>
      </w:r>
      <w:r w:rsidRPr="002E661C">
        <w:rPr>
          <w:rFonts w:eastAsia="Times New Roman" w:cs="Times New Roman"/>
          <w:szCs w:val="24"/>
        </w:rPr>
        <w:t xml:space="preserve">να ξεχάσουν τα θύματά τους τον πόλεμο που δέχτηκαν όσο ήταν στην </w:t>
      </w:r>
      <w:r>
        <w:rPr>
          <w:rFonts w:eastAsia="Times New Roman" w:cs="Times New Roman"/>
          <w:szCs w:val="24"/>
        </w:rPr>
        <w:t>κ</w:t>
      </w:r>
      <w:r w:rsidRPr="002E661C">
        <w:rPr>
          <w:rFonts w:eastAsia="Times New Roman" w:cs="Times New Roman"/>
          <w:szCs w:val="24"/>
        </w:rPr>
        <w:t>υβέρνηση</w:t>
      </w:r>
      <w:r>
        <w:rPr>
          <w:rFonts w:eastAsia="Times New Roman" w:cs="Times New Roman"/>
          <w:szCs w:val="24"/>
        </w:rPr>
        <w:t>,</w:t>
      </w:r>
      <w:r w:rsidRPr="002E661C">
        <w:rPr>
          <w:rFonts w:eastAsia="Times New Roman" w:cs="Times New Roman"/>
          <w:szCs w:val="24"/>
        </w:rPr>
        <w:t xml:space="preserve"> αλλά και την ολόπλευρη στήριξη στο </w:t>
      </w:r>
      <w:r>
        <w:rPr>
          <w:rFonts w:eastAsia="Times New Roman" w:cs="Times New Roman"/>
          <w:szCs w:val="24"/>
        </w:rPr>
        <w:t xml:space="preserve">τρίτο </w:t>
      </w:r>
      <w:r w:rsidRPr="002E661C">
        <w:rPr>
          <w:rFonts w:eastAsia="Times New Roman" w:cs="Times New Roman"/>
          <w:szCs w:val="24"/>
        </w:rPr>
        <w:t>μνημόνιο και σε κάθε μέτρο που στηρίζει τους επιχειρηματικούς ομίλους</w:t>
      </w:r>
      <w:r>
        <w:rPr>
          <w:rFonts w:eastAsia="Times New Roman" w:cs="Times New Roman"/>
          <w:szCs w:val="24"/>
        </w:rPr>
        <w:t>.</w:t>
      </w:r>
    </w:p>
    <w:p w14:paraId="12B6EA17"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t>Η Νέα Δημοκρατία</w:t>
      </w:r>
      <w:r>
        <w:rPr>
          <w:rFonts w:eastAsia="Times New Roman" w:cs="Times New Roman"/>
          <w:szCs w:val="24"/>
        </w:rPr>
        <w:t>,</w:t>
      </w:r>
      <w:r w:rsidRPr="002E661C">
        <w:rPr>
          <w:rFonts w:eastAsia="Times New Roman" w:cs="Times New Roman"/>
          <w:szCs w:val="24"/>
        </w:rPr>
        <w:t xml:space="preserve"> επιδιώκοντας τη στήριξη των </w:t>
      </w:r>
      <w:r>
        <w:rPr>
          <w:rFonts w:eastAsia="Times New Roman" w:cs="Times New Roman"/>
          <w:szCs w:val="24"/>
        </w:rPr>
        <w:t>επιχειρημ</w:t>
      </w:r>
      <w:r>
        <w:rPr>
          <w:rFonts w:eastAsia="Times New Roman" w:cs="Times New Roman"/>
          <w:szCs w:val="24"/>
        </w:rPr>
        <w:t xml:space="preserve">ατικών ομίλων, </w:t>
      </w:r>
      <w:r w:rsidRPr="002E661C">
        <w:rPr>
          <w:rFonts w:eastAsia="Times New Roman" w:cs="Times New Roman"/>
          <w:szCs w:val="24"/>
        </w:rPr>
        <w:t xml:space="preserve">δεν παύει να προβάλλει </w:t>
      </w:r>
      <w:r>
        <w:rPr>
          <w:rFonts w:eastAsia="Times New Roman" w:cs="Times New Roman"/>
          <w:szCs w:val="24"/>
        </w:rPr>
        <w:t xml:space="preserve">ωμά </w:t>
      </w:r>
      <w:r w:rsidRPr="002E661C">
        <w:rPr>
          <w:rFonts w:eastAsia="Times New Roman" w:cs="Times New Roman"/>
          <w:szCs w:val="24"/>
        </w:rPr>
        <w:t>την πρόθεσή της να προχωρήσει</w:t>
      </w:r>
      <w:r>
        <w:rPr>
          <w:rFonts w:eastAsia="Times New Roman" w:cs="Times New Roman"/>
          <w:szCs w:val="24"/>
        </w:rPr>
        <w:t>,</w:t>
      </w:r>
      <w:r w:rsidRPr="002E661C">
        <w:rPr>
          <w:rFonts w:eastAsia="Times New Roman" w:cs="Times New Roman"/>
          <w:szCs w:val="24"/>
        </w:rPr>
        <w:t xml:space="preserve"> ικανοποιώντας αξιώσεις </w:t>
      </w:r>
      <w:r>
        <w:rPr>
          <w:rFonts w:eastAsia="Times New Roman" w:cs="Times New Roman"/>
          <w:szCs w:val="24"/>
        </w:rPr>
        <w:t>τους,</w:t>
      </w:r>
      <w:r w:rsidRPr="002E661C">
        <w:rPr>
          <w:rFonts w:eastAsia="Times New Roman" w:cs="Times New Roman"/>
          <w:szCs w:val="24"/>
        </w:rPr>
        <w:t xml:space="preserve"> αποδεικνύοντας ότι είναι ο γνήσιος εκπρόσωπος </w:t>
      </w:r>
      <w:r>
        <w:rPr>
          <w:rFonts w:eastAsia="Times New Roman" w:cs="Times New Roman"/>
          <w:szCs w:val="24"/>
        </w:rPr>
        <w:t>τους.</w:t>
      </w:r>
      <w:r w:rsidRPr="002E661C">
        <w:rPr>
          <w:rFonts w:eastAsia="Times New Roman" w:cs="Times New Roman"/>
          <w:szCs w:val="24"/>
        </w:rPr>
        <w:t xml:space="preserve"> </w:t>
      </w:r>
      <w:r w:rsidRPr="002E661C">
        <w:rPr>
          <w:rFonts w:eastAsia="Times New Roman" w:cs="Times New Roman"/>
          <w:szCs w:val="24"/>
        </w:rPr>
        <w:lastRenderedPageBreak/>
        <w:t xml:space="preserve">Ο </w:t>
      </w:r>
      <w:r>
        <w:rPr>
          <w:rFonts w:eastAsia="Times New Roman" w:cs="Times New Roman"/>
          <w:szCs w:val="24"/>
        </w:rPr>
        <w:t>κ.</w:t>
      </w:r>
      <w:r w:rsidRPr="002E661C">
        <w:rPr>
          <w:rFonts w:eastAsia="Times New Roman" w:cs="Times New Roman"/>
          <w:szCs w:val="24"/>
        </w:rPr>
        <w:t xml:space="preserve"> Μητσοτάκης αντιλαμβανόμενος ότι ο ΣΥΡΙΖΑ του έχει πάρει</w:t>
      </w:r>
      <w:r>
        <w:rPr>
          <w:rFonts w:eastAsia="Times New Roman" w:cs="Times New Roman"/>
          <w:szCs w:val="24"/>
        </w:rPr>
        <w:t>,</w:t>
      </w:r>
      <w:r w:rsidRPr="002E661C">
        <w:rPr>
          <w:rFonts w:eastAsia="Times New Roman" w:cs="Times New Roman"/>
          <w:szCs w:val="24"/>
        </w:rPr>
        <w:t xml:space="preserve"> όπως είπαμε</w:t>
      </w:r>
      <w:r>
        <w:rPr>
          <w:rFonts w:eastAsia="Times New Roman" w:cs="Times New Roman"/>
          <w:szCs w:val="24"/>
        </w:rPr>
        <w:t>,</w:t>
      </w:r>
      <w:r w:rsidRPr="002E661C">
        <w:rPr>
          <w:rFonts w:eastAsia="Times New Roman" w:cs="Times New Roman"/>
          <w:szCs w:val="24"/>
        </w:rPr>
        <w:t xml:space="preserve"> την μπουκιά από το στόμα</w:t>
      </w:r>
      <w:r>
        <w:rPr>
          <w:rFonts w:eastAsia="Times New Roman" w:cs="Times New Roman"/>
          <w:szCs w:val="24"/>
        </w:rPr>
        <w:t>,</w:t>
      </w:r>
      <w:r w:rsidRPr="002E661C">
        <w:rPr>
          <w:rFonts w:eastAsia="Times New Roman" w:cs="Times New Roman"/>
          <w:szCs w:val="24"/>
        </w:rPr>
        <w:t xml:space="preserve"> υ</w:t>
      </w:r>
      <w:r w:rsidRPr="002E661C">
        <w:rPr>
          <w:rFonts w:eastAsia="Times New Roman" w:cs="Times New Roman"/>
          <w:szCs w:val="24"/>
        </w:rPr>
        <w:t>περθεματίζει σε αντιλαϊκά μέτρα προκειμένου να γίνει αυτός ο εκλεκτός του κεφαλαίου</w:t>
      </w:r>
      <w:r>
        <w:rPr>
          <w:rFonts w:eastAsia="Times New Roman" w:cs="Times New Roman"/>
          <w:szCs w:val="24"/>
        </w:rPr>
        <w:t>.</w:t>
      </w:r>
      <w:r w:rsidRPr="002E661C">
        <w:rPr>
          <w:rFonts w:eastAsia="Times New Roman" w:cs="Times New Roman"/>
          <w:szCs w:val="24"/>
        </w:rPr>
        <w:t xml:space="preserve"> Μόνο έτσι μπορεί να εξηγηθεί η πρότασή του για </w:t>
      </w:r>
      <w:r>
        <w:rPr>
          <w:rFonts w:eastAsia="Times New Roman" w:cs="Times New Roman"/>
          <w:szCs w:val="24"/>
        </w:rPr>
        <w:t xml:space="preserve">επταήμερη </w:t>
      </w:r>
      <w:r w:rsidRPr="002E661C">
        <w:rPr>
          <w:rFonts w:eastAsia="Times New Roman" w:cs="Times New Roman"/>
          <w:szCs w:val="24"/>
        </w:rPr>
        <w:t>εργασία</w:t>
      </w:r>
      <w:r>
        <w:rPr>
          <w:rFonts w:eastAsia="Times New Roman" w:cs="Times New Roman"/>
          <w:szCs w:val="24"/>
        </w:rPr>
        <w:t>,</w:t>
      </w:r>
      <w:r w:rsidRPr="002E661C">
        <w:rPr>
          <w:rFonts w:eastAsia="Times New Roman" w:cs="Times New Roman"/>
          <w:szCs w:val="24"/>
        </w:rPr>
        <w:t xml:space="preserve"> δήθεν με τη θέληση των εργαζομένων</w:t>
      </w:r>
      <w:r>
        <w:rPr>
          <w:rFonts w:eastAsia="Times New Roman" w:cs="Times New Roman"/>
          <w:szCs w:val="24"/>
        </w:rPr>
        <w:t>,</w:t>
      </w:r>
      <w:r w:rsidRPr="002E661C">
        <w:rPr>
          <w:rFonts w:eastAsia="Times New Roman" w:cs="Times New Roman"/>
          <w:szCs w:val="24"/>
        </w:rPr>
        <w:t xml:space="preserve"> όταν όλοι γνωρίζουν πως ο αυταρχισμός</w:t>
      </w:r>
      <w:r>
        <w:rPr>
          <w:rFonts w:eastAsia="Times New Roman" w:cs="Times New Roman"/>
          <w:szCs w:val="24"/>
        </w:rPr>
        <w:t>,</w:t>
      </w:r>
      <w:r w:rsidRPr="002E661C">
        <w:rPr>
          <w:rFonts w:eastAsia="Times New Roman" w:cs="Times New Roman"/>
          <w:szCs w:val="24"/>
        </w:rPr>
        <w:t xml:space="preserve"> η τρομοκρατία στους χώρους δου</w:t>
      </w:r>
      <w:r w:rsidRPr="002E661C">
        <w:rPr>
          <w:rFonts w:eastAsia="Times New Roman" w:cs="Times New Roman"/>
          <w:szCs w:val="24"/>
        </w:rPr>
        <w:t>λειάς εκβιάζει αυτή τη θέληση των εργαζομένων</w:t>
      </w:r>
      <w:r>
        <w:rPr>
          <w:rFonts w:eastAsia="Times New Roman" w:cs="Times New Roman"/>
          <w:szCs w:val="24"/>
        </w:rPr>
        <w:t>.</w:t>
      </w:r>
      <w:r w:rsidRPr="002E661C">
        <w:rPr>
          <w:rFonts w:eastAsia="Times New Roman" w:cs="Times New Roman"/>
          <w:szCs w:val="24"/>
        </w:rPr>
        <w:t xml:space="preserve"> </w:t>
      </w:r>
    </w:p>
    <w:p w14:paraId="12B6EA18" w14:textId="77777777" w:rsidR="00F81E5F" w:rsidRDefault="0022463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Βέβαια, ο ΣΥΡΙΖΑ δεν </w:t>
      </w:r>
      <w:r w:rsidRPr="002E661C">
        <w:rPr>
          <w:rFonts w:eastAsia="Times New Roman" w:cs="Times New Roman"/>
          <w:szCs w:val="24"/>
        </w:rPr>
        <w:t>μπορεί να εκπλήσσεται και δεν μπορεί να υποκρίνεται από αυτή τη θέση της Νέας Δημοκρατίας</w:t>
      </w:r>
      <w:r>
        <w:rPr>
          <w:rFonts w:eastAsia="Times New Roman" w:cs="Times New Roman"/>
          <w:szCs w:val="24"/>
        </w:rPr>
        <w:t>,</w:t>
      </w:r>
      <w:r w:rsidRPr="002E661C">
        <w:rPr>
          <w:rFonts w:eastAsia="Times New Roman" w:cs="Times New Roman"/>
          <w:szCs w:val="24"/>
        </w:rPr>
        <w:t xml:space="preserve"> </w:t>
      </w:r>
      <w:r>
        <w:rPr>
          <w:rFonts w:eastAsia="Times New Roman" w:cs="Times New Roman"/>
          <w:szCs w:val="24"/>
        </w:rPr>
        <w:t xml:space="preserve">γιατί </w:t>
      </w:r>
      <w:r w:rsidRPr="002E661C">
        <w:rPr>
          <w:rFonts w:eastAsia="Times New Roman" w:cs="Times New Roman"/>
          <w:szCs w:val="24"/>
        </w:rPr>
        <w:t xml:space="preserve">ο ίδιος κατάργησε την </w:t>
      </w:r>
      <w:r>
        <w:rPr>
          <w:rFonts w:eastAsia="Times New Roman" w:cs="Times New Roman"/>
          <w:szCs w:val="24"/>
        </w:rPr>
        <w:t>κ</w:t>
      </w:r>
      <w:r w:rsidRPr="002E661C">
        <w:rPr>
          <w:rFonts w:eastAsia="Times New Roman" w:cs="Times New Roman"/>
          <w:szCs w:val="24"/>
        </w:rPr>
        <w:t>υριακάτικη αργία σε μία σειρά κλάδους</w:t>
      </w:r>
      <w:r>
        <w:rPr>
          <w:rFonts w:eastAsia="Times New Roman" w:cs="Times New Roman"/>
          <w:szCs w:val="24"/>
        </w:rPr>
        <w:t>, πράγμα</w:t>
      </w:r>
      <w:r w:rsidRPr="002E661C">
        <w:rPr>
          <w:rFonts w:eastAsia="Times New Roman" w:cs="Times New Roman"/>
          <w:szCs w:val="24"/>
        </w:rPr>
        <w:t xml:space="preserve"> που σημαίνει εφταήμερη εργασία</w:t>
      </w:r>
      <w:r>
        <w:rPr>
          <w:rFonts w:eastAsia="Times New Roman" w:cs="Times New Roman"/>
          <w:szCs w:val="24"/>
        </w:rPr>
        <w:t xml:space="preserve"> και έ</w:t>
      </w:r>
      <w:r w:rsidRPr="002E661C">
        <w:rPr>
          <w:rFonts w:eastAsia="Times New Roman" w:cs="Times New Roman"/>
          <w:szCs w:val="24"/>
        </w:rPr>
        <w:t xml:space="preserve">χει τη δική του </w:t>
      </w:r>
      <w:r>
        <w:rPr>
          <w:rFonts w:eastAsia="Times New Roman" w:cs="Times New Roman"/>
          <w:szCs w:val="24"/>
        </w:rPr>
        <w:t xml:space="preserve">αποφασιστική </w:t>
      </w:r>
      <w:r w:rsidRPr="002E661C">
        <w:rPr>
          <w:rFonts w:eastAsia="Times New Roman" w:cs="Times New Roman"/>
          <w:szCs w:val="24"/>
        </w:rPr>
        <w:t>σφραγίδα</w:t>
      </w:r>
      <w:r>
        <w:rPr>
          <w:rFonts w:eastAsia="Times New Roman" w:cs="Times New Roman"/>
          <w:szCs w:val="24"/>
        </w:rPr>
        <w:t>.</w:t>
      </w:r>
      <w:r w:rsidRPr="002E661C">
        <w:rPr>
          <w:rFonts w:eastAsia="Times New Roman" w:cs="Times New Roman"/>
          <w:szCs w:val="24"/>
        </w:rPr>
        <w:t xml:space="preserve"> </w:t>
      </w:r>
    </w:p>
    <w:p w14:paraId="12B6EA19" w14:textId="77777777" w:rsidR="00F81E5F" w:rsidRDefault="0022463A">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Όλοι σας ι</w:t>
      </w:r>
      <w:r w:rsidRPr="002E661C">
        <w:rPr>
          <w:rFonts w:eastAsia="Times New Roman" w:cs="Times New Roman"/>
          <w:szCs w:val="24"/>
        </w:rPr>
        <w:t>κανοποιείτε τις αξιώσεις του κεφαλαίου</w:t>
      </w:r>
      <w:r>
        <w:rPr>
          <w:rFonts w:eastAsia="Times New Roman" w:cs="Times New Roman"/>
          <w:szCs w:val="24"/>
        </w:rPr>
        <w:t>.</w:t>
      </w:r>
      <w:r w:rsidRPr="002E661C">
        <w:rPr>
          <w:rFonts w:eastAsia="Times New Roman" w:cs="Times New Roman"/>
          <w:szCs w:val="24"/>
        </w:rPr>
        <w:t xml:space="preserve"> Το </w:t>
      </w:r>
      <w:r>
        <w:rPr>
          <w:rFonts w:eastAsia="Times New Roman" w:cs="Times New Roman"/>
          <w:szCs w:val="24"/>
        </w:rPr>
        <w:t>Ε</w:t>
      </w:r>
      <w:r w:rsidRPr="002E661C">
        <w:rPr>
          <w:rFonts w:eastAsia="Times New Roman" w:cs="Times New Roman"/>
          <w:szCs w:val="24"/>
        </w:rPr>
        <w:t xml:space="preserve">ργατικό </w:t>
      </w:r>
      <w:r>
        <w:rPr>
          <w:rFonts w:eastAsia="Times New Roman" w:cs="Times New Roman"/>
          <w:szCs w:val="24"/>
        </w:rPr>
        <w:t>Δ</w:t>
      </w:r>
      <w:r w:rsidRPr="002E661C">
        <w:rPr>
          <w:rFonts w:eastAsia="Times New Roman" w:cs="Times New Roman"/>
          <w:szCs w:val="24"/>
        </w:rPr>
        <w:t xml:space="preserve">ίκαιο </w:t>
      </w:r>
      <w:r>
        <w:rPr>
          <w:rFonts w:eastAsia="Times New Roman" w:cs="Times New Roman"/>
          <w:szCs w:val="24"/>
        </w:rPr>
        <w:t xml:space="preserve">για </w:t>
      </w:r>
      <w:r w:rsidRPr="002E661C">
        <w:rPr>
          <w:rFonts w:eastAsia="Times New Roman" w:cs="Times New Roman"/>
          <w:szCs w:val="24"/>
        </w:rPr>
        <w:t>το οποίο έγινε λόγος</w:t>
      </w:r>
      <w:r>
        <w:rPr>
          <w:rFonts w:eastAsia="Times New Roman" w:cs="Times New Roman"/>
          <w:szCs w:val="24"/>
        </w:rPr>
        <w:t>,</w:t>
      </w:r>
      <w:r w:rsidRPr="002E661C">
        <w:rPr>
          <w:rFonts w:eastAsia="Times New Roman" w:cs="Times New Roman"/>
          <w:szCs w:val="24"/>
        </w:rPr>
        <w:t xml:space="preserve"> </w:t>
      </w:r>
      <w:r>
        <w:rPr>
          <w:rFonts w:eastAsia="Times New Roman" w:cs="Times New Roman"/>
          <w:szCs w:val="24"/>
        </w:rPr>
        <w:t>που δημιουργήθηκε με σκληρούς α</w:t>
      </w:r>
      <w:r w:rsidRPr="002E661C">
        <w:rPr>
          <w:rFonts w:eastAsia="Times New Roman" w:cs="Times New Roman"/>
          <w:szCs w:val="24"/>
        </w:rPr>
        <w:t>γώνες</w:t>
      </w:r>
      <w:r>
        <w:rPr>
          <w:rFonts w:eastAsia="Times New Roman" w:cs="Times New Roman"/>
          <w:szCs w:val="24"/>
        </w:rPr>
        <w:t>,</w:t>
      </w:r>
      <w:r w:rsidRPr="002E661C">
        <w:rPr>
          <w:rFonts w:eastAsia="Times New Roman" w:cs="Times New Roman"/>
          <w:szCs w:val="24"/>
        </w:rPr>
        <w:t xml:space="preserve"> το </w:t>
      </w:r>
      <w:r>
        <w:rPr>
          <w:rFonts w:eastAsia="Times New Roman" w:cs="Times New Roman"/>
          <w:szCs w:val="24"/>
        </w:rPr>
        <w:t xml:space="preserve">ανατρέψατε </w:t>
      </w:r>
      <w:r w:rsidRPr="002E661C">
        <w:rPr>
          <w:rFonts w:eastAsia="Times New Roman" w:cs="Times New Roman"/>
          <w:szCs w:val="24"/>
        </w:rPr>
        <w:t>και έχετε δεσμευτεί για την κωδι</w:t>
      </w:r>
      <w:r w:rsidRPr="002E661C">
        <w:rPr>
          <w:rFonts w:eastAsia="Times New Roman" w:cs="Times New Roman"/>
          <w:szCs w:val="24"/>
        </w:rPr>
        <w:t>κοποίηση</w:t>
      </w:r>
      <w:r>
        <w:rPr>
          <w:rFonts w:eastAsia="Times New Roman" w:cs="Times New Roman"/>
          <w:szCs w:val="24"/>
        </w:rPr>
        <w:t>,</w:t>
      </w:r>
      <w:r w:rsidRPr="002E661C">
        <w:rPr>
          <w:rFonts w:eastAsia="Times New Roman" w:cs="Times New Roman"/>
          <w:szCs w:val="24"/>
        </w:rPr>
        <w:t xml:space="preserve"> διευκολύνοντας την εργοδοσία να υλοποιήσει όλες τις ανατροπές</w:t>
      </w:r>
      <w:r>
        <w:rPr>
          <w:rFonts w:eastAsia="Times New Roman" w:cs="Times New Roman"/>
          <w:szCs w:val="24"/>
        </w:rPr>
        <w:t>.</w:t>
      </w:r>
      <w:r w:rsidRPr="002E661C">
        <w:rPr>
          <w:rFonts w:eastAsia="Times New Roman" w:cs="Times New Roman"/>
          <w:szCs w:val="24"/>
        </w:rPr>
        <w:t xml:space="preserve"> Βέβαια</w:t>
      </w:r>
      <w:r>
        <w:rPr>
          <w:rFonts w:eastAsia="Times New Roman" w:cs="Times New Roman"/>
          <w:szCs w:val="24"/>
        </w:rPr>
        <w:t>,</w:t>
      </w:r>
      <w:r w:rsidRPr="002E661C">
        <w:rPr>
          <w:rFonts w:eastAsia="Times New Roman" w:cs="Times New Roman"/>
          <w:szCs w:val="24"/>
        </w:rPr>
        <w:t xml:space="preserve"> ποιες είναι αυτές</w:t>
      </w:r>
      <w:r>
        <w:rPr>
          <w:rFonts w:eastAsia="Times New Roman" w:cs="Times New Roman"/>
          <w:szCs w:val="24"/>
        </w:rPr>
        <w:t>;</w:t>
      </w:r>
      <w:r w:rsidRPr="002E661C">
        <w:rPr>
          <w:rFonts w:eastAsia="Times New Roman" w:cs="Times New Roman"/>
          <w:szCs w:val="24"/>
        </w:rPr>
        <w:t xml:space="preserve"> </w:t>
      </w:r>
      <w:r>
        <w:rPr>
          <w:rFonts w:eastAsia="Times New Roman" w:cs="Times New Roman"/>
          <w:szCs w:val="24"/>
        </w:rPr>
        <w:t>Είναι η δουλειά σ</w:t>
      </w:r>
      <w:r w:rsidRPr="002E661C">
        <w:rPr>
          <w:rFonts w:eastAsia="Times New Roman" w:cs="Times New Roman"/>
          <w:szCs w:val="24"/>
        </w:rPr>
        <w:t>ύμφωνα με τ</w:t>
      </w:r>
      <w:r>
        <w:rPr>
          <w:rFonts w:eastAsia="Times New Roman" w:cs="Times New Roman"/>
          <w:szCs w:val="24"/>
        </w:rPr>
        <w:t>ις ανάγκες της παραγωγής και η</w:t>
      </w:r>
      <w:r w:rsidRPr="002E661C">
        <w:rPr>
          <w:rFonts w:eastAsia="Times New Roman" w:cs="Times New Roman"/>
          <w:szCs w:val="24"/>
        </w:rPr>
        <w:t xml:space="preserve"> απογείωσή του διευθυντικού δικαιώματος</w:t>
      </w:r>
      <w:r>
        <w:rPr>
          <w:rFonts w:eastAsia="Times New Roman" w:cs="Times New Roman"/>
          <w:szCs w:val="24"/>
        </w:rPr>
        <w:t>.</w:t>
      </w:r>
    </w:p>
    <w:p w14:paraId="12B6EA1A"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t>Οι ρυθμίσεις του νομοσχεδίου</w:t>
      </w:r>
      <w:r>
        <w:rPr>
          <w:rFonts w:eastAsia="Times New Roman" w:cs="Times New Roman"/>
          <w:szCs w:val="24"/>
        </w:rPr>
        <w:t>, όχι μόνο δεν συνιστούν κ</w:t>
      </w:r>
      <w:r w:rsidRPr="002E661C">
        <w:rPr>
          <w:rFonts w:eastAsia="Times New Roman" w:cs="Times New Roman"/>
          <w:szCs w:val="24"/>
        </w:rPr>
        <w:t>α</w:t>
      </w:r>
      <w:r>
        <w:rPr>
          <w:rFonts w:eastAsia="Times New Roman" w:cs="Times New Roman"/>
          <w:szCs w:val="24"/>
        </w:rPr>
        <w:t>μ</w:t>
      </w:r>
      <w:r w:rsidRPr="002E661C">
        <w:rPr>
          <w:rFonts w:eastAsia="Times New Roman" w:cs="Times New Roman"/>
          <w:szCs w:val="24"/>
        </w:rPr>
        <w:t>μ</w:t>
      </w:r>
      <w:r w:rsidRPr="002E661C">
        <w:rPr>
          <w:rFonts w:eastAsia="Times New Roman" w:cs="Times New Roman"/>
          <w:szCs w:val="24"/>
        </w:rPr>
        <w:t>ία πραγματική και ουσιαστική ανακούφιση για το</w:t>
      </w:r>
      <w:r>
        <w:rPr>
          <w:rFonts w:eastAsia="Times New Roman" w:cs="Times New Roman"/>
          <w:szCs w:val="24"/>
        </w:rPr>
        <w:t>ν</w:t>
      </w:r>
      <w:r w:rsidRPr="002E661C">
        <w:rPr>
          <w:rFonts w:eastAsia="Times New Roman" w:cs="Times New Roman"/>
          <w:szCs w:val="24"/>
        </w:rPr>
        <w:t xml:space="preserve"> λαό και ιδιαίτερα για τους απασχολούμενους</w:t>
      </w:r>
      <w:r>
        <w:rPr>
          <w:rFonts w:eastAsia="Times New Roman" w:cs="Times New Roman"/>
          <w:szCs w:val="24"/>
        </w:rPr>
        <w:t>,</w:t>
      </w:r>
      <w:r w:rsidRPr="002E661C">
        <w:rPr>
          <w:rFonts w:eastAsia="Times New Roman" w:cs="Times New Roman"/>
          <w:szCs w:val="24"/>
        </w:rPr>
        <w:t xml:space="preserve"> αλλά είναι και η άλλη όψη της κλιμάκωσης της αντιλαϊκής επίθεσης σε βάρος </w:t>
      </w:r>
      <w:r>
        <w:rPr>
          <w:rFonts w:eastAsia="Times New Roman" w:cs="Times New Roman"/>
          <w:szCs w:val="24"/>
        </w:rPr>
        <w:t>τους.</w:t>
      </w:r>
      <w:r w:rsidRPr="002E661C">
        <w:rPr>
          <w:rFonts w:eastAsia="Times New Roman" w:cs="Times New Roman"/>
          <w:szCs w:val="24"/>
        </w:rPr>
        <w:t xml:space="preserve"> </w:t>
      </w:r>
      <w:r>
        <w:rPr>
          <w:rFonts w:eastAsia="Times New Roman" w:cs="Times New Roman"/>
          <w:szCs w:val="24"/>
        </w:rPr>
        <w:t xml:space="preserve">Το νομοσχέδιο στοχεύει </w:t>
      </w:r>
      <w:r w:rsidRPr="002E661C">
        <w:rPr>
          <w:rFonts w:eastAsia="Times New Roman" w:cs="Times New Roman"/>
          <w:szCs w:val="24"/>
        </w:rPr>
        <w:t xml:space="preserve">να θέσει </w:t>
      </w:r>
      <w:r>
        <w:rPr>
          <w:rFonts w:eastAsia="Times New Roman" w:cs="Times New Roman"/>
          <w:szCs w:val="24"/>
        </w:rPr>
        <w:t xml:space="preserve">ρυθμίσεις στο να νομιμοποιήσουν </w:t>
      </w:r>
      <w:r w:rsidRPr="002E661C">
        <w:rPr>
          <w:rFonts w:eastAsia="Times New Roman" w:cs="Times New Roman"/>
          <w:szCs w:val="24"/>
        </w:rPr>
        <w:t>τη συ</w:t>
      </w:r>
      <w:r>
        <w:rPr>
          <w:rFonts w:eastAsia="Times New Roman" w:cs="Times New Roman"/>
          <w:szCs w:val="24"/>
        </w:rPr>
        <w:t>νέχιση αυτής τη</w:t>
      </w:r>
      <w:r>
        <w:rPr>
          <w:rFonts w:eastAsia="Times New Roman" w:cs="Times New Roman"/>
          <w:szCs w:val="24"/>
        </w:rPr>
        <w:t>ς πολιτικής στη σ</w:t>
      </w:r>
      <w:r w:rsidRPr="002E661C">
        <w:rPr>
          <w:rFonts w:eastAsia="Times New Roman" w:cs="Times New Roman"/>
          <w:szCs w:val="24"/>
        </w:rPr>
        <w:t>υνείδηση του λαού</w:t>
      </w:r>
      <w:r>
        <w:rPr>
          <w:rFonts w:eastAsia="Times New Roman" w:cs="Times New Roman"/>
          <w:szCs w:val="24"/>
        </w:rPr>
        <w:t>.</w:t>
      </w:r>
      <w:r w:rsidRPr="002E661C">
        <w:rPr>
          <w:rFonts w:eastAsia="Times New Roman" w:cs="Times New Roman"/>
          <w:szCs w:val="24"/>
        </w:rPr>
        <w:t xml:space="preserve"> Η σημερινή εξαθλίωση δεν αλλάζει με μερικά ψίχουλα ανακούφισης</w:t>
      </w:r>
      <w:r>
        <w:rPr>
          <w:rFonts w:eastAsia="Times New Roman" w:cs="Times New Roman"/>
          <w:szCs w:val="24"/>
        </w:rPr>
        <w:t>. Η εξαθλίωση δεν μπορεί να αλλάξει ό</w:t>
      </w:r>
      <w:r w:rsidRPr="002E661C">
        <w:rPr>
          <w:rFonts w:eastAsia="Times New Roman" w:cs="Times New Roman"/>
          <w:szCs w:val="24"/>
        </w:rPr>
        <w:t xml:space="preserve">σο η αιτία που τα </w:t>
      </w:r>
      <w:r>
        <w:rPr>
          <w:rFonts w:eastAsia="Times New Roman" w:cs="Times New Roman"/>
          <w:szCs w:val="24"/>
        </w:rPr>
        <w:t xml:space="preserve">γεννά </w:t>
      </w:r>
      <w:r w:rsidRPr="002E661C">
        <w:rPr>
          <w:rFonts w:eastAsia="Times New Roman" w:cs="Times New Roman"/>
          <w:szCs w:val="24"/>
        </w:rPr>
        <w:t xml:space="preserve"> παραμένει</w:t>
      </w:r>
      <w:r>
        <w:rPr>
          <w:rFonts w:eastAsia="Times New Roman" w:cs="Times New Roman"/>
          <w:szCs w:val="24"/>
        </w:rPr>
        <w:t>.</w:t>
      </w:r>
      <w:r w:rsidRPr="002E661C">
        <w:rPr>
          <w:rFonts w:eastAsia="Times New Roman" w:cs="Times New Roman"/>
          <w:szCs w:val="24"/>
        </w:rPr>
        <w:t xml:space="preserve"> Και η αιτία που </w:t>
      </w:r>
      <w:r>
        <w:rPr>
          <w:rFonts w:eastAsia="Times New Roman" w:cs="Times New Roman"/>
          <w:szCs w:val="24"/>
        </w:rPr>
        <w:t xml:space="preserve">τα </w:t>
      </w:r>
      <w:r w:rsidRPr="002E661C">
        <w:rPr>
          <w:rFonts w:eastAsia="Times New Roman" w:cs="Times New Roman"/>
          <w:szCs w:val="24"/>
        </w:rPr>
        <w:t xml:space="preserve">γέννα είναι η ανάγκη των μεγάλων επιχειρήσεων να διασφαλίσουν και </w:t>
      </w:r>
      <w:r w:rsidRPr="002E661C">
        <w:rPr>
          <w:rFonts w:eastAsia="Times New Roman" w:cs="Times New Roman"/>
          <w:szCs w:val="24"/>
        </w:rPr>
        <w:t xml:space="preserve">να πολλαπλασιάσουν τα κέρδη </w:t>
      </w:r>
      <w:r>
        <w:rPr>
          <w:rFonts w:eastAsia="Times New Roman" w:cs="Times New Roman"/>
          <w:szCs w:val="24"/>
        </w:rPr>
        <w:t>τους.</w:t>
      </w:r>
    </w:p>
    <w:p w14:paraId="12B6EA1B"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lastRenderedPageBreak/>
        <w:t>Η Κυβέρνηση προσπαθεί να συγκ</w:t>
      </w:r>
      <w:r>
        <w:rPr>
          <w:rFonts w:eastAsia="Times New Roman" w:cs="Times New Roman"/>
          <w:szCs w:val="24"/>
        </w:rPr>
        <w:t xml:space="preserve">αλύψει το γεγονός ότι από τα 55.000.000.000 </w:t>
      </w:r>
      <w:r w:rsidRPr="002E661C">
        <w:rPr>
          <w:rFonts w:eastAsia="Times New Roman" w:cs="Times New Roman"/>
          <w:szCs w:val="24"/>
        </w:rPr>
        <w:t>ευρώ του κρατικού προϋπολογισμού</w:t>
      </w:r>
      <w:r>
        <w:rPr>
          <w:rFonts w:eastAsia="Times New Roman" w:cs="Times New Roman"/>
          <w:szCs w:val="24"/>
        </w:rPr>
        <w:t>,</w:t>
      </w:r>
      <w:r w:rsidRPr="002E661C">
        <w:rPr>
          <w:rFonts w:eastAsia="Times New Roman" w:cs="Times New Roman"/>
          <w:szCs w:val="24"/>
        </w:rPr>
        <w:t xml:space="preserve"> οι μεγάλες επιχειρήσεις πληρώνουν λιγότερα από 3</w:t>
      </w:r>
      <w:r>
        <w:rPr>
          <w:rFonts w:eastAsia="Times New Roman" w:cs="Times New Roman"/>
          <w:szCs w:val="24"/>
        </w:rPr>
        <w:t>.000.000.000</w:t>
      </w:r>
      <w:r w:rsidRPr="002E661C">
        <w:rPr>
          <w:rFonts w:eastAsia="Times New Roman" w:cs="Times New Roman"/>
          <w:szCs w:val="24"/>
        </w:rPr>
        <w:t xml:space="preserve"> ευρώ</w:t>
      </w:r>
      <w:r>
        <w:rPr>
          <w:rFonts w:eastAsia="Times New Roman" w:cs="Times New Roman"/>
          <w:szCs w:val="24"/>
        </w:rPr>
        <w:t>.</w:t>
      </w:r>
      <w:r w:rsidRPr="002E661C">
        <w:rPr>
          <w:rFonts w:eastAsia="Times New Roman" w:cs="Times New Roman"/>
          <w:szCs w:val="24"/>
        </w:rPr>
        <w:t xml:space="preserve"> Όλα τα υπόλοιπα</w:t>
      </w:r>
      <w:r>
        <w:rPr>
          <w:rFonts w:eastAsia="Times New Roman" w:cs="Times New Roman"/>
          <w:szCs w:val="24"/>
        </w:rPr>
        <w:t>,</w:t>
      </w:r>
      <w:r w:rsidRPr="002E661C">
        <w:rPr>
          <w:rFonts w:eastAsia="Times New Roman" w:cs="Times New Roman"/>
          <w:szCs w:val="24"/>
        </w:rPr>
        <w:t xml:space="preserve"> μέσα στα οποία </w:t>
      </w:r>
      <w:r>
        <w:rPr>
          <w:rFonts w:eastAsia="Times New Roman" w:cs="Times New Roman"/>
          <w:szCs w:val="24"/>
        </w:rPr>
        <w:t>βρίσκεται και το</w:t>
      </w:r>
      <w:r>
        <w:rPr>
          <w:rFonts w:eastAsia="Times New Roman" w:cs="Times New Roman"/>
          <w:szCs w:val="24"/>
        </w:rPr>
        <w:t xml:space="preserve"> 1.000.000.000 ευρώ </w:t>
      </w:r>
      <w:r w:rsidRPr="002E661C">
        <w:rPr>
          <w:rFonts w:eastAsia="Times New Roman" w:cs="Times New Roman"/>
          <w:szCs w:val="24"/>
        </w:rPr>
        <w:t xml:space="preserve">των μέτρων που εξήγγειλε για το </w:t>
      </w:r>
      <w:r>
        <w:rPr>
          <w:rFonts w:eastAsia="Times New Roman" w:cs="Times New Roman"/>
          <w:szCs w:val="24"/>
        </w:rPr>
        <w:t>20</w:t>
      </w:r>
      <w:r w:rsidRPr="002E661C">
        <w:rPr>
          <w:rFonts w:eastAsia="Times New Roman" w:cs="Times New Roman"/>
          <w:szCs w:val="24"/>
        </w:rPr>
        <w:t>19</w:t>
      </w:r>
      <w:r>
        <w:rPr>
          <w:rFonts w:eastAsia="Times New Roman" w:cs="Times New Roman"/>
          <w:szCs w:val="24"/>
        </w:rPr>
        <w:t>,</w:t>
      </w:r>
      <w:r w:rsidRPr="002E661C">
        <w:rPr>
          <w:rFonts w:eastAsia="Times New Roman" w:cs="Times New Roman"/>
          <w:szCs w:val="24"/>
        </w:rPr>
        <w:t xml:space="preserve"> θα βγουν από τις τσέπες των μισθωτών</w:t>
      </w:r>
      <w:r>
        <w:rPr>
          <w:rFonts w:eastAsia="Times New Roman" w:cs="Times New Roman"/>
          <w:szCs w:val="24"/>
        </w:rPr>
        <w:t>,</w:t>
      </w:r>
      <w:r w:rsidRPr="002E661C">
        <w:rPr>
          <w:rFonts w:eastAsia="Times New Roman" w:cs="Times New Roman"/>
          <w:szCs w:val="24"/>
        </w:rPr>
        <w:t xml:space="preserve"> των αυτοαπασχολούμενων</w:t>
      </w:r>
      <w:r>
        <w:rPr>
          <w:rFonts w:eastAsia="Times New Roman" w:cs="Times New Roman"/>
          <w:szCs w:val="24"/>
        </w:rPr>
        <w:t>,</w:t>
      </w:r>
      <w:r w:rsidRPr="002E661C">
        <w:rPr>
          <w:rFonts w:eastAsia="Times New Roman" w:cs="Times New Roman"/>
          <w:szCs w:val="24"/>
        </w:rPr>
        <w:t xml:space="preserve"> των συνταξιούχων</w:t>
      </w:r>
      <w:r>
        <w:rPr>
          <w:rFonts w:eastAsia="Times New Roman" w:cs="Times New Roman"/>
          <w:szCs w:val="24"/>
        </w:rPr>
        <w:t>,</w:t>
      </w:r>
      <w:r w:rsidRPr="002E661C">
        <w:rPr>
          <w:rFonts w:eastAsia="Times New Roman" w:cs="Times New Roman"/>
          <w:szCs w:val="24"/>
        </w:rPr>
        <w:t xml:space="preserve"> των αγροτών</w:t>
      </w:r>
      <w:r>
        <w:rPr>
          <w:rFonts w:eastAsia="Times New Roman" w:cs="Times New Roman"/>
          <w:szCs w:val="24"/>
        </w:rPr>
        <w:t>.</w:t>
      </w:r>
      <w:r w:rsidRPr="002E661C">
        <w:rPr>
          <w:rFonts w:eastAsia="Times New Roman" w:cs="Times New Roman"/>
          <w:szCs w:val="24"/>
        </w:rPr>
        <w:t xml:space="preserve"> Τα μέτρα ανακούφισης είναι ένα πολύ μικρό κομμάτι από την τεράστια κλοπή από όλες τις </w:t>
      </w:r>
      <w:r>
        <w:rPr>
          <w:rFonts w:eastAsia="Times New Roman" w:cs="Times New Roman"/>
          <w:szCs w:val="24"/>
        </w:rPr>
        <w:t>κ</w:t>
      </w:r>
      <w:r w:rsidRPr="002E661C">
        <w:rPr>
          <w:rFonts w:eastAsia="Times New Roman" w:cs="Times New Roman"/>
          <w:szCs w:val="24"/>
        </w:rPr>
        <w:t>υβερνήσεις</w:t>
      </w:r>
      <w:r>
        <w:rPr>
          <w:rFonts w:eastAsia="Times New Roman" w:cs="Times New Roman"/>
          <w:szCs w:val="24"/>
        </w:rPr>
        <w:t>,</w:t>
      </w:r>
      <w:r w:rsidRPr="002E661C">
        <w:rPr>
          <w:rFonts w:eastAsia="Times New Roman" w:cs="Times New Roman"/>
          <w:szCs w:val="24"/>
        </w:rPr>
        <w:t xml:space="preserve"> πριν της </w:t>
      </w:r>
      <w:r>
        <w:rPr>
          <w:rFonts w:eastAsia="Times New Roman" w:cs="Times New Roman"/>
          <w:szCs w:val="24"/>
        </w:rPr>
        <w:t xml:space="preserve">Νέας Δημοκρατίας και του ΠΑΣΟΚ, </w:t>
      </w:r>
      <w:r w:rsidRPr="002E661C">
        <w:rPr>
          <w:rFonts w:eastAsia="Times New Roman" w:cs="Times New Roman"/>
          <w:szCs w:val="24"/>
        </w:rPr>
        <w:t>σήμερα του ΣΥΡΙΖΑ</w:t>
      </w:r>
      <w:r>
        <w:rPr>
          <w:rFonts w:eastAsia="Times New Roman" w:cs="Times New Roman"/>
          <w:szCs w:val="24"/>
        </w:rPr>
        <w:t>.</w:t>
      </w:r>
      <w:r w:rsidRPr="002E661C">
        <w:rPr>
          <w:rFonts w:eastAsia="Times New Roman" w:cs="Times New Roman"/>
          <w:szCs w:val="24"/>
        </w:rPr>
        <w:t xml:space="preserve"> Όσα </w:t>
      </w:r>
      <w:r>
        <w:rPr>
          <w:rFonts w:eastAsia="Times New Roman" w:cs="Times New Roman"/>
          <w:szCs w:val="24"/>
        </w:rPr>
        <w:t xml:space="preserve">παίρνετε </w:t>
      </w:r>
      <w:r w:rsidRPr="002E661C">
        <w:rPr>
          <w:rFonts w:eastAsia="Times New Roman" w:cs="Times New Roman"/>
          <w:szCs w:val="24"/>
        </w:rPr>
        <w:t xml:space="preserve">από το λαό τα </w:t>
      </w:r>
      <w:r>
        <w:rPr>
          <w:rFonts w:eastAsia="Times New Roman" w:cs="Times New Roman"/>
          <w:szCs w:val="24"/>
        </w:rPr>
        <w:t>δίνετε σ</w:t>
      </w:r>
      <w:r w:rsidRPr="002E661C">
        <w:rPr>
          <w:rFonts w:eastAsia="Times New Roman" w:cs="Times New Roman"/>
          <w:szCs w:val="24"/>
        </w:rPr>
        <w:t>τους μεγάλους επιχειρηματικούς ομίλους</w:t>
      </w:r>
      <w:r>
        <w:rPr>
          <w:rFonts w:eastAsia="Times New Roman" w:cs="Times New Roman"/>
          <w:szCs w:val="24"/>
        </w:rPr>
        <w:t>,</w:t>
      </w:r>
      <w:r w:rsidRPr="002E661C">
        <w:rPr>
          <w:rFonts w:eastAsia="Times New Roman" w:cs="Times New Roman"/>
          <w:szCs w:val="24"/>
        </w:rPr>
        <w:t xml:space="preserve"> στην αποπληρωμή του χρέους που δεν είναι δικό του</w:t>
      </w:r>
      <w:r>
        <w:rPr>
          <w:rFonts w:eastAsia="Times New Roman" w:cs="Times New Roman"/>
          <w:szCs w:val="24"/>
        </w:rPr>
        <w:t>.</w:t>
      </w:r>
    </w:p>
    <w:p w14:paraId="12B6EA1C"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t>Η Κυβέρνηση προσπαθεί να εμφανίσει ως κερδισμένους τους εργαζόμενους</w:t>
      </w:r>
      <w:r>
        <w:rPr>
          <w:rFonts w:eastAsia="Times New Roman" w:cs="Times New Roman"/>
          <w:szCs w:val="24"/>
        </w:rPr>
        <w:t>.</w:t>
      </w:r>
      <w:r w:rsidRPr="002E661C">
        <w:rPr>
          <w:rFonts w:eastAsia="Times New Roman" w:cs="Times New Roman"/>
          <w:szCs w:val="24"/>
        </w:rPr>
        <w:t xml:space="preserve"> Το κεφάλαιο θα κερδίσει</w:t>
      </w:r>
      <w:r>
        <w:rPr>
          <w:rFonts w:eastAsia="Times New Roman" w:cs="Times New Roman"/>
          <w:szCs w:val="24"/>
        </w:rPr>
        <w:t>,</w:t>
      </w:r>
      <w:r w:rsidRPr="002E661C">
        <w:rPr>
          <w:rFonts w:eastAsia="Times New Roman" w:cs="Times New Roman"/>
          <w:szCs w:val="24"/>
        </w:rPr>
        <w:t xml:space="preserve"> όχι μόνο έμμεσα</w:t>
      </w:r>
      <w:r>
        <w:rPr>
          <w:rFonts w:eastAsia="Times New Roman" w:cs="Times New Roman"/>
          <w:szCs w:val="24"/>
        </w:rPr>
        <w:t>,</w:t>
      </w:r>
      <w:r w:rsidRPr="002E661C">
        <w:rPr>
          <w:rFonts w:eastAsia="Times New Roman" w:cs="Times New Roman"/>
          <w:szCs w:val="24"/>
        </w:rPr>
        <w:t xml:space="preserve"> αφού τα μέτρα αποτελούν άλλοθι της πολιτικής που προωθεί η Κυβέρνηση υπέρ του</w:t>
      </w:r>
      <w:r>
        <w:rPr>
          <w:rFonts w:eastAsia="Times New Roman" w:cs="Times New Roman"/>
          <w:szCs w:val="24"/>
        </w:rPr>
        <w:t>,</w:t>
      </w:r>
      <w:r w:rsidRPr="002E661C">
        <w:rPr>
          <w:rFonts w:eastAsia="Times New Roman" w:cs="Times New Roman"/>
          <w:szCs w:val="24"/>
        </w:rPr>
        <w:t xml:space="preserve"> αλλά και άμεσα</w:t>
      </w:r>
      <w:r>
        <w:rPr>
          <w:rFonts w:eastAsia="Times New Roman" w:cs="Times New Roman"/>
          <w:szCs w:val="24"/>
        </w:rPr>
        <w:t>,</w:t>
      </w:r>
      <w:r w:rsidRPr="002E661C">
        <w:rPr>
          <w:rFonts w:eastAsia="Times New Roman" w:cs="Times New Roman"/>
          <w:szCs w:val="24"/>
        </w:rPr>
        <w:t xml:space="preserve"> αφού μεγάλο μερίδιο της χρηματοδότησης πηγαίνει απευθείας στις τσέπες των ομίλων</w:t>
      </w:r>
      <w:r>
        <w:rPr>
          <w:rFonts w:eastAsia="Times New Roman" w:cs="Times New Roman"/>
          <w:szCs w:val="24"/>
        </w:rPr>
        <w:t>.</w:t>
      </w:r>
      <w:r w:rsidRPr="002E661C">
        <w:rPr>
          <w:rFonts w:eastAsia="Times New Roman" w:cs="Times New Roman"/>
          <w:szCs w:val="24"/>
        </w:rPr>
        <w:t xml:space="preserve"> </w:t>
      </w:r>
    </w:p>
    <w:p w14:paraId="12B6EA1D"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lastRenderedPageBreak/>
        <w:t xml:space="preserve">Να μιλήσουμε </w:t>
      </w:r>
      <w:r>
        <w:rPr>
          <w:rFonts w:eastAsia="Times New Roman" w:cs="Times New Roman"/>
          <w:szCs w:val="24"/>
        </w:rPr>
        <w:t xml:space="preserve">για </w:t>
      </w:r>
      <w:r w:rsidRPr="002E661C">
        <w:rPr>
          <w:rFonts w:eastAsia="Times New Roman" w:cs="Times New Roman"/>
          <w:szCs w:val="24"/>
        </w:rPr>
        <w:t xml:space="preserve">την επιδότηση των </w:t>
      </w:r>
      <w:r w:rsidRPr="002E661C">
        <w:rPr>
          <w:rFonts w:eastAsia="Times New Roman" w:cs="Times New Roman"/>
          <w:szCs w:val="24"/>
        </w:rPr>
        <w:t>εργοδοτικών ασφαλιστικών εισφορών</w:t>
      </w:r>
      <w:r>
        <w:rPr>
          <w:rFonts w:eastAsia="Times New Roman" w:cs="Times New Roman"/>
          <w:szCs w:val="24"/>
        </w:rPr>
        <w:t>;</w:t>
      </w:r>
      <w:r w:rsidRPr="002E661C">
        <w:rPr>
          <w:rFonts w:eastAsia="Times New Roman" w:cs="Times New Roman"/>
          <w:szCs w:val="24"/>
        </w:rPr>
        <w:t xml:space="preserve"> </w:t>
      </w:r>
      <w:r>
        <w:rPr>
          <w:rFonts w:eastAsia="Times New Roman" w:cs="Times New Roman"/>
          <w:szCs w:val="24"/>
        </w:rPr>
        <w:t xml:space="preserve">Τι </w:t>
      </w:r>
      <w:r w:rsidRPr="002E661C">
        <w:rPr>
          <w:rFonts w:eastAsia="Times New Roman" w:cs="Times New Roman"/>
          <w:szCs w:val="24"/>
        </w:rPr>
        <w:t>συνιστά αυτή</w:t>
      </w:r>
      <w:r>
        <w:rPr>
          <w:rFonts w:eastAsia="Times New Roman" w:cs="Times New Roman"/>
          <w:szCs w:val="24"/>
        </w:rPr>
        <w:t>; Συνιστά</w:t>
      </w:r>
      <w:r w:rsidRPr="002E661C">
        <w:rPr>
          <w:rFonts w:eastAsia="Times New Roman" w:cs="Times New Roman"/>
          <w:szCs w:val="24"/>
        </w:rPr>
        <w:t xml:space="preserve"> άμεση επιχορήγηση για τους μεγάλους ομίλους που θα βρουν φθηνότερη εργατική δύναμη και παράλληλα </w:t>
      </w:r>
      <w:r>
        <w:rPr>
          <w:rFonts w:eastAsia="Times New Roman" w:cs="Times New Roman"/>
          <w:szCs w:val="24"/>
        </w:rPr>
        <w:t>ένα επιπλέον κ</w:t>
      </w:r>
      <w:r w:rsidRPr="002E661C">
        <w:rPr>
          <w:rFonts w:eastAsia="Times New Roman" w:cs="Times New Roman"/>
          <w:szCs w:val="24"/>
        </w:rPr>
        <w:t xml:space="preserve">ίνητρο για να αντικαταστήσουν </w:t>
      </w:r>
      <w:r>
        <w:rPr>
          <w:rFonts w:eastAsia="Times New Roman" w:cs="Times New Roman"/>
          <w:szCs w:val="24"/>
        </w:rPr>
        <w:t xml:space="preserve">τους </w:t>
      </w:r>
      <w:r w:rsidRPr="002E661C">
        <w:rPr>
          <w:rFonts w:eastAsia="Times New Roman" w:cs="Times New Roman"/>
          <w:szCs w:val="24"/>
        </w:rPr>
        <w:t>παλαιότερους</w:t>
      </w:r>
      <w:r>
        <w:rPr>
          <w:rFonts w:eastAsia="Times New Roman" w:cs="Times New Roman"/>
          <w:szCs w:val="24"/>
        </w:rPr>
        <w:t xml:space="preserve"> </w:t>
      </w:r>
      <w:r w:rsidRPr="002E661C">
        <w:rPr>
          <w:rFonts w:eastAsia="Times New Roman" w:cs="Times New Roman"/>
          <w:szCs w:val="24"/>
        </w:rPr>
        <w:t xml:space="preserve"> εργαζόμενους με δικαιώματα με νέους </w:t>
      </w:r>
      <w:r w:rsidRPr="002E661C">
        <w:rPr>
          <w:rFonts w:eastAsia="Times New Roman" w:cs="Times New Roman"/>
          <w:szCs w:val="24"/>
        </w:rPr>
        <w:t>χωρίς δικαιώματα</w:t>
      </w:r>
      <w:r>
        <w:rPr>
          <w:rFonts w:eastAsia="Times New Roman" w:cs="Times New Roman"/>
          <w:szCs w:val="24"/>
        </w:rPr>
        <w:t>.</w:t>
      </w:r>
    </w:p>
    <w:p w14:paraId="12B6EA1E"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t>Μεγάλο μέρος της μείωσης του ΦΠΑ στην ενέργεια</w:t>
      </w:r>
      <w:r>
        <w:rPr>
          <w:rFonts w:eastAsia="Times New Roman" w:cs="Times New Roman"/>
          <w:szCs w:val="24"/>
        </w:rPr>
        <w:t>,</w:t>
      </w:r>
      <w:r w:rsidRPr="002E661C">
        <w:rPr>
          <w:rFonts w:eastAsia="Times New Roman" w:cs="Times New Roman"/>
          <w:szCs w:val="24"/>
        </w:rPr>
        <w:t xml:space="preserve"> με βάση και την τροπολογία</w:t>
      </w:r>
      <w:r>
        <w:rPr>
          <w:rFonts w:eastAsia="Times New Roman" w:cs="Times New Roman"/>
          <w:szCs w:val="24"/>
        </w:rPr>
        <w:t>,</w:t>
      </w:r>
      <w:r w:rsidRPr="002E661C">
        <w:rPr>
          <w:rFonts w:eastAsia="Times New Roman" w:cs="Times New Roman"/>
          <w:szCs w:val="24"/>
        </w:rPr>
        <w:t xml:space="preserve"> στοχεύει στην </w:t>
      </w:r>
      <w:r>
        <w:rPr>
          <w:rFonts w:eastAsia="Times New Roman" w:cs="Times New Roman"/>
          <w:szCs w:val="24"/>
        </w:rPr>
        <w:t xml:space="preserve">ενίσχυση </w:t>
      </w:r>
      <w:r w:rsidRPr="002E661C">
        <w:rPr>
          <w:rFonts w:eastAsia="Times New Roman" w:cs="Times New Roman"/>
          <w:szCs w:val="24"/>
        </w:rPr>
        <w:t xml:space="preserve">της κερδοφορίας των μεγάλων </w:t>
      </w:r>
      <w:proofErr w:type="spellStart"/>
      <w:r w:rsidRPr="002E661C">
        <w:rPr>
          <w:rFonts w:eastAsia="Times New Roman" w:cs="Times New Roman"/>
          <w:szCs w:val="24"/>
        </w:rPr>
        <w:t>ενεργοβόρων</w:t>
      </w:r>
      <w:proofErr w:type="spellEnd"/>
      <w:r w:rsidRPr="002E661C">
        <w:rPr>
          <w:rFonts w:eastAsia="Times New Roman" w:cs="Times New Roman"/>
          <w:szCs w:val="24"/>
        </w:rPr>
        <w:t xml:space="preserve"> επιχειρήσεων</w:t>
      </w:r>
      <w:r>
        <w:rPr>
          <w:rFonts w:eastAsia="Times New Roman" w:cs="Times New Roman"/>
          <w:szCs w:val="24"/>
        </w:rPr>
        <w:t>,</w:t>
      </w:r>
      <w:r w:rsidRPr="002E661C">
        <w:rPr>
          <w:rFonts w:eastAsia="Times New Roman" w:cs="Times New Roman"/>
          <w:szCs w:val="24"/>
        </w:rPr>
        <w:t xml:space="preserve"> τόσο στη βιομηχανία όσο και στον τουρισμό</w:t>
      </w:r>
      <w:r>
        <w:rPr>
          <w:rFonts w:eastAsia="Times New Roman" w:cs="Times New Roman"/>
          <w:szCs w:val="24"/>
        </w:rPr>
        <w:t>. Οι λαϊκοί</w:t>
      </w:r>
      <w:r w:rsidRPr="002E661C">
        <w:rPr>
          <w:rFonts w:eastAsia="Times New Roman" w:cs="Times New Roman"/>
          <w:szCs w:val="24"/>
        </w:rPr>
        <w:t xml:space="preserve"> καταναλωτές θα </w:t>
      </w:r>
      <w:r>
        <w:rPr>
          <w:rFonts w:eastAsia="Times New Roman" w:cs="Times New Roman"/>
          <w:szCs w:val="24"/>
        </w:rPr>
        <w:t xml:space="preserve">ωφεληθούν </w:t>
      </w:r>
      <w:r w:rsidRPr="002E661C">
        <w:rPr>
          <w:rFonts w:eastAsia="Times New Roman" w:cs="Times New Roman"/>
          <w:szCs w:val="24"/>
        </w:rPr>
        <w:t>ελάχιστ</w:t>
      </w:r>
      <w:r w:rsidRPr="002E661C">
        <w:rPr>
          <w:rFonts w:eastAsia="Times New Roman" w:cs="Times New Roman"/>
          <w:szCs w:val="24"/>
        </w:rPr>
        <w:t>α</w:t>
      </w:r>
      <w:r>
        <w:rPr>
          <w:rFonts w:eastAsia="Times New Roman" w:cs="Times New Roman"/>
          <w:szCs w:val="24"/>
        </w:rPr>
        <w:t>. Βέβαια,</w:t>
      </w:r>
      <w:r w:rsidRPr="002E661C">
        <w:rPr>
          <w:rFonts w:eastAsia="Times New Roman" w:cs="Times New Roman"/>
          <w:szCs w:val="24"/>
        </w:rPr>
        <w:t xml:space="preserve"> να μη μιλήσουμε για την προκλητική </w:t>
      </w:r>
      <w:r>
        <w:rPr>
          <w:rFonts w:eastAsia="Times New Roman" w:cs="Times New Roman"/>
          <w:szCs w:val="24"/>
        </w:rPr>
        <w:t xml:space="preserve">εξαγγελία </w:t>
      </w:r>
      <w:proofErr w:type="spellStart"/>
      <w:r>
        <w:rPr>
          <w:rFonts w:eastAsia="Times New Roman" w:cs="Times New Roman"/>
          <w:szCs w:val="24"/>
        </w:rPr>
        <w:t>υπερ</w:t>
      </w:r>
      <w:r w:rsidRPr="002E661C">
        <w:rPr>
          <w:rFonts w:eastAsia="Times New Roman" w:cs="Times New Roman"/>
          <w:szCs w:val="24"/>
        </w:rPr>
        <w:t>απόσβεσης</w:t>
      </w:r>
      <w:proofErr w:type="spellEnd"/>
      <w:r w:rsidRPr="002E661C">
        <w:rPr>
          <w:rFonts w:eastAsia="Times New Roman" w:cs="Times New Roman"/>
          <w:szCs w:val="24"/>
        </w:rPr>
        <w:t xml:space="preserve"> </w:t>
      </w:r>
      <w:r>
        <w:rPr>
          <w:rFonts w:eastAsia="Times New Roman" w:cs="Times New Roman"/>
          <w:szCs w:val="24"/>
        </w:rPr>
        <w:t>–θα τη φέρετε και αυτή- που εξαγγείλατε</w:t>
      </w:r>
      <w:r w:rsidRPr="002E661C">
        <w:rPr>
          <w:rFonts w:eastAsia="Times New Roman" w:cs="Times New Roman"/>
          <w:szCs w:val="24"/>
        </w:rPr>
        <w:t xml:space="preserve"> για τους μεγάλους ομίλους</w:t>
      </w:r>
      <w:r>
        <w:rPr>
          <w:rFonts w:eastAsia="Times New Roman" w:cs="Times New Roman"/>
          <w:szCs w:val="24"/>
        </w:rPr>
        <w:t>,</w:t>
      </w:r>
      <w:r w:rsidRPr="002E661C">
        <w:rPr>
          <w:rFonts w:eastAsia="Times New Roman" w:cs="Times New Roman"/>
          <w:szCs w:val="24"/>
        </w:rPr>
        <w:t xml:space="preserve"> που αποτελεί ουσιαστικά μία </w:t>
      </w:r>
      <w:r>
        <w:rPr>
          <w:rFonts w:eastAsia="Times New Roman" w:cs="Times New Roman"/>
          <w:szCs w:val="24"/>
        </w:rPr>
        <w:t xml:space="preserve">νέα εκχώρηση </w:t>
      </w:r>
      <w:r w:rsidRPr="002E661C">
        <w:rPr>
          <w:rFonts w:eastAsia="Times New Roman" w:cs="Times New Roman"/>
          <w:szCs w:val="24"/>
        </w:rPr>
        <w:t xml:space="preserve">τεράστιων </w:t>
      </w:r>
      <w:r>
        <w:rPr>
          <w:rFonts w:eastAsia="Times New Roman" w:cs="Times New Roman"/>
          <w:szCs w:val="24"/>
        </w:rPr>
        <w:t xml:space="preserve">νόμιμων </w:t>
      </w:r>
      <w:r w:rsidRPr="002E661C">
        <w:rPr>
          <w:rFonts w:eastAsia="Times New Roman" w:cs="Times New Roman"/>
          <w:szCs w:val="24"/>
        </w:rPr>
        <w:t>φοροαπαλλαγών</w:t>
      </w:r>
      <w:r>
        <w:rPr>
          <w:rFonts w:eastAsia="Times New Roman" w:cs="Times New Roman"/>
          <w:szCs w:val="24"/>
        </w:rPr>
        <w:t>.</w:t>
      </w:r>
      <w:r w:rsidRPr="002E661C">
        <w:rPr>
          <w:rFonts w:eastAsia="Times New Roman" w:cs="Times New Roman"/>
          <w:szCs w:val="24"/>
        </w:rPr>
        <w:t xml:space="preserve"> Την ίδια ώρα</w:t>
      </w:r>
      <w:r>
        <w:rPr>
          <w:rFonts w:eastAsia="Times New Roman" w:cs="Times New Roman"/>
          <w:szCs w:val="24"/>
        </w:rPr>
        <w:t>,</w:t>
      </w:r>
      <w:r w:rsidRPr="002E661C">
        <w:rPr>
          <w:rFonts w:eastAsia="Times New Roman" w:cs="Times New Roman"/>
          <w:szCs w:val="24"/>
        </w:rPr>
        <w:t xml:space="preserve"> η Κυβέρνηση </w:t>
      </w:r>
      <w:r>
        <w:rPr>
          <w:rFonts w:eastAsia="Times New Roman" w:cs="Times New Roman"/>
          <w:szCs w:val="24"/>
        </w:rPr>
        <w:t>φορολογεί τον λαό</w:t>
      </w:r>
      <w:r w:rsidRPr="002E661C">
        <w:rPr>
          <w:rFonts w:eastAsia="Times New Roman" w:cs="Times New Roman"/>
          <w:szCs w:val="24"/>
        </w:rPr>
        <w:t xml:space="preserve"> μ</w:t>
      </w:r>
      <w:r w:rsidRPr="002E661C">
        <w:rPr>
          <w:rFonts w:eastAsia="Times New Roman" w:cs="Times New Roman"/>
          <w:szCs w:val="24"/>
        </w:rPr>
        <w:t xml:space="preserve">ε τεκμαρτά εισοδήματα και </w:t>
      </w:r>
      <w:proofErr w:type="spellStart"/>
      <w:r>
        <w:rPr>
          <w:rFonts w:eastAsia="Times New Roman" w:cs="Times New Roman"/>
          <w:szCs w:val="24"/>
        </w:rPr>
        <w:t>φοροαπαλλάσσει</w:t>
      </w:r>
      <w:proofErr w:type="spellEnd"/>
      <w:r>
        <w:rPr>
          <w:rFonts w:eastAsia="Times New Roman" w:cs="Times New Roman"/>
          <w:szCs w:val="24"/>
        </w:rPr>
        <w:t xml:space="preserve"> </w:t>
      </w:r>
      <w:r w:rsidRPr="002E661C">
        <w:rPr>
          <w:rFonts w:eastAsia="Times New Roman" w:cs="Times New Roman"/>
          <w:szCs w:val="24"/>
        </w:rPr>
        <w:t>το κεφάλαιο με τεκμαρτές ανύπαρκτες δαπάνες</w:t>
      </w:r>
      <w:r>
        <w:rPr>
          <w:rFonts w:eastAsia="Times New Roman" w:cs="Times New Roman"/>
          <w:szCs w:val="24"/>
        </w:rPr>
        <w:t>.</w:t>
      </w:r>
      <w:r w:rsidRPr="002E661C">
        <w:rPr>
          <w:rFonts w:eastAsia="Times New Roman" w:cs="Times New Roman"/>
          <w:szCs w:val="24"/>
        </w:rPr>
        <w:t xml:space="preserve"> </w:t>
      </w:r>
    </w:p>
    <w:p w14:paraId="12B6EA1F"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lastRenderedPageBreak/>
        <w:t xml:space="preserve">Η Κυβέρνηση </w:t>
      </w:r>
      <w:r>
        <w:rPr>
          <w:rFonts w:eastAsia="Times New Roman" w:cs="Times New Roman"/>
          <w:szCs w:val="24"/>
        </w:rPr>
        <w:t xml:space="preserve">φέρνει </w:t>
      </w:r>
      <w:r w:rsidRPr="002E661C">
        <w:rPr>
          <w:rFonts w:eastAsia="Times New Roman" w:cs="Times New Roman"/>
          <w:szCs w:val="24"/>
        </w:rPr>
        <w:t>το επίδομα των 300 ε</w:t>
      </w:r>
      <w:r>
        <w:rPr>
          <w:rFonts w:eastAsia="Times New Roman" w:cs="Times New Roman"/>
          <w:szCs w:val="24"/>
        </w:rPr>
        <w:t xml:space="preserve">υρώ και για όσους έχουν σύνταξη έως 500 ευρώ φέρνει το επίδομα των </w:t>
      </w:r>
      <w:r w:rsidRPr="002E661C">
        <w:rPr>
          <w:rFonts w:eastAsia="Times New Roman" w:cs="Times New Roman"/>
          <w:szCs w:val="24"/>
        </w:rPr>
        <w:t>500 ευρώ</w:t>
      </w:r>
      <w:r>
        <w:rPr>
          <w:rFonts w:eastAsia="Times New Roman" w:cs="Times New Roman"/>
          <w:szCs w:val="24"/>
        </w:rPr>
        <w:t xml:space="preserve">. Αυτό το </w:t>
      </w:r>
      <w:r w:rsidRPr="002E661C">
        <w:rPr>
          <w:rFonts w:eastAsia="Times New Roman" w:cs="Times New Roman"/>
          <w:szCs w:val="24"/>
        </w:rPr>
        <w:t xml:space="preserve">βαφτίζει </w:t>
      </w:r>
      <w:r>
        <w:rPr>
          <w:rFonts w:eastAsia="Times New Roman" w:cs="Times New Roman"/>
          <w:szCs w:val="24"/>
        </w:rPr>
        <w:t>«</w:t>
      </w:r>
      <w:r w:rsidRPr="002E661C">
        <w:rPr>
          <w:rFonts w:eastAsia="Times New Roman" w:cs="Times New Roman"/>
          <w:szCs w:val="24"/>
        </w:rPr>
        <w:t>13</w:t>
      </w:r>
      <w:r w:rsidRPr="00C23C48">
        <w:rPr>
          <w:rFonts w:eastAsia="Times New Roman" w:cs="Times New Roman"/>
          <w:szCs w:val="24"/>
          <w:vertAlign w:val="superscript"/>
        </w:rPr>
        <w:t>η</w:t>
      </w:r>
      <w:r w:rsidRPr="002E661C">
        <w:rPr>
          <w:rFonts w:eastAsia="Times New Roman" w:cs="Times New Roman"/>
          <w:szCs w:val="24"/>
        </w:rPr>
        <w:t xml:space="preserve"> σύνταξη</w:t>
      </w:r>
      <w:r>
        <w:rPr>
          <w:rFonts w:eastAsia="Times New Roman" w:cs="Times New Roman"/>
          <w:szCs w:val="24"/>
        </w:rPr>
        <w:t>».</w:t>
      </w:r>
      <w:r w:rsidRPr="002E661C">
        <w:rPr>
          <w:rFonts w:eastAsia="Times New Roman" w:cs="Times New Roman"/>
          <w:szCs w:val="24"/>
        </w:rPr>
        <w:t xml:space="preserve"> Αυτό δεν μπορε</w:t>
      </w:r>
      <w:r>
        <w:rPr>
          <w:rFonts w:eastAsia="Times New Roman" w:cs="Times New Roman"/>
          <w:szCs w:val="24"/>
        </w:rPr>
        <w:t xml:space="preserve">ί να </w:t>
      </w:r>
      <w:r>
        <w:rPr>
          <w:rFonts w:eastAsia="Times New Roman" w:cs="Times New Roman"/>
          <w:szCs w:val="24"/>
        </w:rPr>
        <w:t>αθωώσει τον νόμο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λαιμητόμο</w:t>
      </w:r>
      <w:r w:rsidRPr="002E661C">
        <w:rPr>
          <w:rFonts w:eastAsia="Times New Roman" w:cs="Times New Roman"/>
          <w:szCs w:val="24"/>
        </w:rPr>
        <w:t xml:space="preserve"> του </w:t>
      </w:r>
      <w:proofErr w:type="spellStart"/>
      <w:r w:rsidRPr="002E661C">
        <w:rPr>
          <w:rFonts w:eastAsia="Times New Roman" w:cs="Times New Roman"/>
          <w:szCs w:val="24"/>
        </w:rPr>
        <w:t>Κατρούγκαλου</w:t>
      </w:r>
      <w:proofErr w:type="spellEnd"/>
      <w:r>
        <w:rPr>
          <w:rFonts w:eastAsia="Times New Roman" w:cs="Times New Roman"/>
          <w:szCs w:val="24"/>
        </w:rPr>
        <w:t>.</w:t>
      </w:r>
      <w:r w:rsidRPr="002E661C">
        <w:rPr>
          <w:rFonts w:eastAsia="Times New Roman" w:cs="Times New Roman"/>
          <w:szCs w:val="24"/>
        </w:rPr>
        <w:t xml:space="preserve"> Δεν μπορεί να ξεχαστεί ότι καταργήσετε το ΕΚΑΣ που το </w:t>
      </w:r>
      <w:r>
        <w:rPr>
          <w:rFonts w:eastAsia="Times New Roman" w:cs="Times New Roman"/>
          <w:szCs w:val="24"/>
        </w:rPr>
        <w:t xml:space="preserve">έπαιρναν </w:t>
      </w:r>
      <w:r w:rsidRPr="002E661C">
        <w:rPr>
          <w:rFonts w:eastAsia="Times New Roman" w:cs="Times New Roman"/>
          <w:szCs w:val="24"/>
        </w:rPr>
        <w:t xml:space="preserve">οι </w:t>
      </w:r>
      <w:r>
        <w:rPr>
          <w:rFonts w:eastAsia="Times New Roman" w:cs="Times New Roman"/>
          <w:szCs w:val="24"/>
        </w:rPr>
        <w:t>χαμηλοσυνταξιούχοι ύψους 2,4 δισεκατομμυρίων.</w:t>
      </w:r>
      <w:r w:rsidRPr="002E661C">
        <w:rPr>
          <w:rFonts w:eastAsia="Times New Roman" w:cs="Times New Roman"/>
          <w:szCs w:val="24"/>
        </w:rPr>
        <w:t xml:space="preserve"> Δεν </w:t>
      </w:r>
      <w:r>
        <w:rPr>
          <w:rFonts w:eastAsia="Times New Roman" w:cs="Times New Roman"/>
          <w:szCs w:val="24"/>
        </w:rPr>
        <w:t xml:space="preserve">μπορεί να ξεχαστεί </w:t>
      </w:r>
      <w:r w:rsidRPr="002E661C">
        <w:rPr>
          <w:rFonts w:eastAsia="Times New Roman" w:cs="Times New Roman"/>
          <w:szCs w:val="24"/>
        </w:rPr>
        <w:t xml:space="preserve">ότι οι συνταξιούχοι έχασαν εκτός της </w:t>
      </w:r>
      <w:r>
        <w:rPr>
          <w:rFonts w:eastAsia="Times New Roman" w:cs="Times New Roman"/>
          <w:szCs w:val="24"/>
        </w:rPr>
        <w:t>13</w:t>
      </w:r>
      <w:r w:rsidRPr="00504F55">
        <w:rPr>
          <w:rFonts w:eastAsia="Times New Roman" w:cs="Times New Roman"/>
          <w:szCs w:val="24"/>
          <w:vertAlign w:val="superscript"/>
        </w:rPr>
        <w:t>ης</w:t>
      </w:r>
      <w:r>
        <w:rPr>
          <w:rFonts w:eastAsia="Times New Roman" w:cs="Times New Roman"/>
          <w:szCs w:val="24"/>
        </w:rPr>
        <w:t xml:space="preserve"> </w:t>
      </w:r>
      <w:r w:rsidRPr="002E661C">
        <w:rPr>
          <w:rFonts w:eastAsia="Times New Roman" w:cs="Times New Roman"/>
          <w:szCs w:val="24"/>
        </w:rPr>
        <w:t xml:space="preserve">και </w:t>
      </w:r>
      <w:r>
        <w:rPr>
          <w:rFonts w:eastAsia="Times New Roman" w:cs="Times New Roman"/>
          <w:szCs w:val="24"/>
        </w:rPr>
        <w:t>14</w:t>
      </w:r>
      <w:r w:rsidRPr="00504F55">
        <w:rPr>
          <w:rFonts w:eastAsia="Times New Roman" w:cs="Times New Roman"/>
          <w:szCs w:val="24"/>
          <w:vertAlign w:val="superscript"/>
        </w:rPr>
        <w:t>ης</w:t>
      </w:r>
      <w:r>
        <w:rPr>
          <w:rFonts w:eastAsia="Times New Roman" w:cs="Times New Roman"/>
          <w:szCs w:val="24"/>
        </w:rPr>
        <w:t xml:space="preserve"> σύνταξης, π</w:t>
      </w:r>
      <w:r w:rsidRPr="002E661C">
        <w:rPr>
          <w:rFonts w:eastAsia="Times New Roman" w:cs="Times New Roman"/>
          <w:szCs w:val="24"/>
        </w:rPr>
        <w:t>άνω από τρει</w:t>
      </w:r>
      <w:r w:rsidRPr="002E661C">
        <w:rPr>
          <w:rFonts w:eastAsia="Times New Roman" w:cs="Times New Roman"/>
          <w:szCs w:val="24"/>
        </w:rPr>
        <w:t>ς συντάξεις από την κύρια και επικουρική από τις μειώσεις έως και 30</w:t>
      </w:r>
      <w:r>
        <w:rPr>
          <w:rFonts w:eastAsia="Times New Roman" w:cs="Times New Roman"/>
          <w:szCs w:val="24"/>
        </w:rPr>
        <w:t>%</w:t>
      </w:r>
      <w:r w:rsidRPr="002E661C">
        <w:rPr>
          <w:rFonts w:eastAsia="Times New Roman" w:cs="Times New Roman"/>
          <w:szCs w:val="24"/>
        </w:rPr>
        <w:t xml:space="preserve"> και 35% του νόμου </w:t>
      </w:r>
      <w:proofErr w:type="spellStart"/>
      <w:r w:rsidRPr="002E661C">
        <w:rPr>
          <w:rFonts w:eastAsia="Times New Roman" w:cs="Times New Roman"/>
          <w:szCs w:val="24"/>
        </w:rPr>
        <w:t>Κατρούγκαλου</w:t>
      </w:r>
      <w:proofErr w:type="spellEnd"/>
      <w:r>
        <w:rPr>
          <w:rFonts w:eastAsia="Times New Roman" w:cs="Times New Roman"/>
          <w:szCs w:val="24"/>
        </w:rPr>
        <w:t>.</w:t>
      </w:r>
      <w:r w:rsidRPr="002E661C">
        <w:rPr>
          <w:rFonts w:eastAsia="Times New Roman" w:cs="Times New Roman"/>
          <w:szCs w:val="24"/>
        </w:rPr>
        <w:t xml:space="preserve"> Τους </w:t>
      </w:r>
      <w:r>
        <w:rPr>
          <w:rFonts w:eastAsia="Times New Roman" w:cs="Times New Roman"/>
          <w:szCs w:val="24"/>
        </w:rPr>
        <w:t>επιστρέφετε έ</w:t>
      </w:r>
      <w:r w:rsidRPr="002E661C">
        <w:rPr>
          <w:rFonts w:eastAsia="Times New Roman" w:cs="Times New Roman"/>
          <w:szCs w:val="24"/>
        </w:rPr>
        <w:t>να ποσό από τον κωδικό</w:t>
      </w:r>
      <w:r>
        <w:rPr>
          <w:rFonts w:eastAsia="Times New Roman" w:cs="Times New Roman"/>
          <w:szCs w:val="24"/>
        </w:rPr>
        <w:t>,</w:t>
      </w:r>
      <w:r w:rsidRPr="002E661C">
        <w:rPr>
          <w:rFonts w:eastAsia="Times New Roman" w:cs="Times New Roman"/>
          <w:szCs w:val="24"/>
        </w:rPr>
        <w:t xml:space="preserve"> </w:t>
      </w:r>
      <w:r>
        <w:rPr>
          <w:rFonts w:eastAsia="Times New Roman" w:cs="Times New Roman"/>
          <w:szCs w:val="24"/>
        </w:rPr>
        <w:t>κυρία</w:t>
      </w:r>
      <w:r w:rsidRPr="002E661C">
        <w:rPr>
          <w:rFonts w:eastAsia="Times New Roman" w:cs="Times New Roman"/>
          <w:szCs w:val="24"/>
        </w:rPr>
        <w:t xml:space="preserve"> Υπουργέ</w:t>
      </w:r>
      <w:r>
        <w:rPr>
          <w:rFonts w:eastAsia="Times New Roman" w:cs="Times New Roman"/>
          <w:szCs w:val="24"/>
        </w:rPr>
        <w:t>,</w:t>
      </w:r>
      <w:r w:rsidRPr="002E661C">
        <w:rPr>
          <w:rFonts w:eastAsia="Times New Roman" w:cs="Times New Roman"/>
          <w:szCs w:val="24"/>
        </w:rPr>
        <w:t xml:space="preserve"> </w:t>
      </w:r>
      <w:r>
        <w:rPr>
          <w:rFonts w:eastAsia="Times New Roman" w:cs="Times New Roman"/>
          <w:szCs w:val="24"/>
        </w:rPr>
        <w:t xml:space="preserve">που είναι για το βοήθημα εορτών. Αυτή είναι η </w:t>
      </w:r>
      <w:r w:rsidRPr="002E661C">
        <w:rPr>
          <w:rFonts w:eastAsia="Times New Roman" w:cs="Times New Roman"/>
          <w:szCs w:val="24"/>
        </w:rPr>
        <w:t>εισήγηση στον ΕΦΚΑ</w:t>
      </w:r>
      <w:r>
        <w:rPr>
          <w:rFonts w:eastAsia="Times New Roman" w:cs="Times New Roman"/>
          <w:szCs w:val="24"/>
        </w:rPr>
        <w:t>.</w:t>
      </w:r>
      <w:r w:rsidRPr="002E661C">
        <w:rPr>
          <w:rFonts w:eastAsia="Times New Roman" w:cs="Times New Roman"/>
          <w:szCs w:val="24"/>
        </w:rPr>
        <w:t xml:space="preserve"> Αυτός είναι ο κωδικός που θα κα</w:t>
      </w:r>
      <w:r w:rsidRPr="002E661C">
        <w:rPr>
          <w:rFonts w:eastAsia="Times New Roman" w:cs="Times New Roman"/>
          <w:szCs w:val="24"/>
        </w:rPr>
        <w:t xml:space="preserve">ταβληθεί η </w:t>
      </w:r>
      <w:r>
        <w:rPr>
          <w:rFonts w:eastAsia="Times New Roman" w:cs="Times New Roman"/>
          <w:szCs w:val="24"/>
        </w:rPr>
        <w:t>λεγόμενη «</w:t>
      </w:r>
      <w:r w:rsidRPr="002E661C">
        <w:rPr>
          <w:rFonts w:eastAsia="Times New Roman" w:cs="Times New Roman"/>
          <w:szCs w:val="24"/>
        </w:rPr>
        <w:t>13</w:t>
      </w:r>
      <w:r w:rsidRPr="00721F31">
        <w:rPr>
          <w:rFonts w:eastAsia="Times New Roman" w:cs="Times New Roman"/>
          <w:szCs w:val="24"/>
          <w:vertAlign w:val="superscript"/>
        </w:rPr>
        <w:t>η</w:t>
      </w:r>
      <w:r w:rsidRPr="002E661C">
        <w:rPr>
          <w:rFonts w:eastAsia="Times New Roman" w:cs="Times New Roman"/>
          <w:szCs w:val="24"/>
        </w:rPr>
        <w:t xml:space="preserve"> σύνταξη</w:t>
      </w:r>
      <w:r>
        <w:rPr>
          <w:rFonts w:eastAsia="Times New Roman" w:cs="Times New Roman"/>
          <w:szCs w:val="24"/>
        </w:rPr>
        <w:t xml:space="preserve">». Θα δοθεί </w:t>
      </w:r>
      <w:r w:rsidRPr="002E661C">
        <w:rPr>
          <w:rFonts w:eastAsia="Times New Roman" w:cs="Times New Roman"/>
          <w:szCs w:val="24"/>
        </w:rPr>
        <w:t>από το βοήθημα εορτών</w:t>
      </w:r>
      <w:r>
        <w:rPr>
          <w:rFonts w:eastAsia="Times New Roman" w:cs="Times New Roman"/>
          <w:szCs w:val="24"/>
        </w:rPr>
        <w:t>.</w:t>
      </w:r>
      <w:r w:rsidRPr="002E661C">
        <w:rPr>
          <w:rFonts w:eastAsia="Times New Roman" w:cs="Times New Roman"/>
          <w:szCs w:val="24"/>
        </w:rPr>
        <w:t xml:space="preserve"> Και εδώ</w:t>
      </w:r>
      <w:r>
        <w:rPr>
          <w:rFonts w:eastAsia="Times New Roman" w:cs="Times New Roman"/>
          <w:szCs w:val="24"/>
        </w:rPr>
        <w:t>,</w:t>
      </w:r>
      <w:r w:rsidRPr="002E661C">
        <w:rPr>
          <w:rFonts w:eastAsia="Times New Roman" w:cs="Times New Roman"/>
          <w:szCs w:val="24"/>
        </w:rPr>
        <w:t xml:space="preserve"> αποδεικνύεται</w:t>
      </w:r>
      <w:r>
        <w:rPr>
          <w:rFonts w:eastAsia="Times New Roman" w:cs="Times New Roman"/>
          <w:szCs w:val="24"/>
        </w:rPr>
        <w:t>,</w:t>
      </w:r>
      <w:r w:rsidRPr="002E661C">
        <w:rPr>
          <w:rFonts w:eastAsia="Times New Roman" w:cs="Times New Roman"/>
          <w:szCs w:val="24"/>
        </w:rPr>
        <w:t xml:space="preserve"> αποκαλύπτεται </w:t>
      </w:r>
      <w:r>
        <w:rPr>
          <w:rFonts w:eastAsia="Times New Roman" w:cs="Times New Roman"/>
          <w:szCs w:val="24"/>
        </w:rPr>
        <w:t>η υποκρισία</w:t>
      </w:r>
      <w:r w:rsidRPr="002E661C">
        <w:rPr>
          <w:rFonts w:eastAsia="Times New Roman" w:cs="Times New Roman"/>
          <w:szCs w:val="24"/>
        </w:rPr>
        <w:t xml:space="preserve"> σας  </w:t>
      </w:r>
      <w:r>
        <w:rPr>
          <w:rFonts w:eastAsia="Times New Roman" w:cs="Times New Roman"/>
          <w:szCs w:val="24"/>
        </w:rPr>
        <w:t xml:space="preserve">για </w:t>
      </w:r>
      <w:r w:rsidRPr="002E661C">
        <w:rPr>
          <w:rFonts w:eastAsia="Times New Roman" w:cs="Times New Roman"/>
          <w:szCs w:val="24"/>
        </w:rPr>
        <w:t>όσα λέτε</w:t>
      </w:r>
      <w:r>
        <w:rPr>
          <w:rFonts w:eastAsia="Times New Roman" w:cs="Times New Roman"/>
          <w:szCs w:val="24"/>
        </w:rPr>
        <w:t>.</w:t>
      </w:r>
    </w:p>
    <w:p w14:paraId="12B6EA20" w14:textId="77777777" w:rsidR="00F81E5F" w:rsidRDefault="0022463A">
      <w:pPr>
        <w:tabs>
          <w:tab w:val="left" w:pos="6168"/>
        </w:tabs>
        <w:spacing w:line="600" w:lineRule="auto"/>
        <w:ind w:firstLine="720"/>
        <w:jc w:val="both"/>
        <w:rPr>
          <w:rFonts w:eastAsia="Times New Roman" w:cs="Times New Roman"/>
          <w:szCs w:val="24"/>
        </w:rPr>
      </w:pPr>
      <w:r w:rsidRPr="002E661C">
        <w:rPr>
          <w:rFonts w:eastAsia="Times New Roman" w:cs="Times New Roman"/>
          <w:szCs w:val="24"/>
        </w:rPr>
        <w:t>Γνωρίζουν οι συνταξιούχοι</w:t>
      </w:r>
      <w:r>
        <w:rPr>
          <w:rFonts w:eastAsia="Times New Roman" w:cs="Times New Roman"/>
          <w:szCs w:val="24"/>
        </w:rPr>
        <w:t>, οι</w:t>
      </w:r>
      <w:r w:rsidRPr="002E661C">
        <w:rPr>
          <w:rFonts w:eastAsia="Times New Roman" w:cs="Times New Roman"/>
          <w:szCs w:val="24"/>
        </w:rPr>
        <w:t xml:space="preserve"> εργαζόμενοι </w:t>
      </w:r>
      <w:r>
        <w:rPr>
          <w:rFonts w:eastAsia="Times New Roman" w:cs="Times New Roman"/>
          <w:szCs w:val="24"/>
        </w:rPr>
        <w:t xml:space="preserve">και όλα τα </w:t>
      </w:r>
      <w:r w:rsidRPr="002E661C">
        <w:rPr>
          <w:rFonts w:eastAsia="Times New Roman" w:cs="Times New Roman"/>
          <w:szCs w:val="24"/>
        </w:rPr>
        <w:t>θύματα τη</w:t>
      </w:r>
      <w:r>
        <w:rPr>
          <w:rFonts w:eastAsia="Times New Roman" w:cs="Times New Roman"/>
          <w:szCs w:val="24"/>
        </w:rPr>
        <w:t>ς πολιτικής σας ότι επιστρέφετε ψίχουλα που με θράσος τ</w:t>
      </w:r>
      <w:r w:rsidRPr="002E661C">
        <w:rPr>
          <w:rFonts w:eastAsia="Times New Roman" w:cs="Times New Roman"/>
          <w:szCs w:val="24"/>
        </w:rPr>
        <w:t xml:space="preserve">α </w:t>
      </w:r>
      <w:r>
        <w:rPr>
          <w:rFonts w:eastAsia="Times New Roman" w:cs="Times New Roman"/>
          <w:szCs w:val="24"/>
        </w:rPr>
        <w:t xml:space="preserve">αποκαλείτε </w:t>
      </w:r>
      <w:r w:rsidRPr="002E661C">
        <w:rPr>
          <w:rFonts w:eastAsia="Times New Roman" w:cs="Times New Roman"/>
          <w:szCs w:val="24"/>
        </w:rPr>
        <w:t>παροχές</w:t>
      </w:r>
      <w:r>
        <w:rPr>
          <w:rFonts w:eastAsia="Times New Roman" w:cs="Times New Roman"/>
          <w:szCs w:val="24"/>
        </w:rPr>
        <w:t>.</w:t>
      </w:r>
      <w:r w:rsidRPr="002E661C">
        <w:rPr>
          <w:rFonts w:eastAsia="Times New Roman" w:cs="Times New Roman"/>
          <w:szCs w:val="24"/>
        </w:rPr>
        <w:t xml:space="preserve"> Το ίδιο </w:t>
      </w:r>
      <w:r>
        <w:rPr>
          <w:rFonts w:eastAsia="Times New Roman" w:cs="Times New Roman"/>
          <w:szCs w:val="24"/>
        </w:rPr>
        <w:t xml:space="preserve">συμβαίνει </w:t>
      </w:r>
      <w:r w:rsidRPr="002E661C">
        <w:rPr>
          <w:rFonts w:eastAsia="Times New Roman" w:cs="Times New Roman"/>
          <w:szCs w:val="24"/>
        </w:rPr>
        <w:t xml:space="preserve">και με τη ρύθμιση των χρεών για τις </w:t>
      </w:r>
      <w:proofErr w:type="spellStart"/>
      <w:r>
        <w:rPr>
          <w:rFonts w:eastAsia="Times New Roman" w:cs="Times New Roman"/>
          <w:szCs w:val="24"/>
        </w:rPr>
        <w:t>εκατόν</w:t>
      </w:r>
      <w:proofErr w:type="spellEnd"/>
      <w:r>
        <w:rPr>
          <w:rFonts w:eastAsia="Times New Roman" w:cs="Times New Roman"/>
          <w:szCs w:val="24"/>
        </w:rPr>
        <w:t xml:space="preserve"> είκοσι </w:t>
      </w:r>
      <w:r w:rsidRPr="002E661C">
        <w:rPr>
          <w:rFonts w:eastAsia="Times New Roman" w:cs="Times New Roman"/>
          <w:szCs w:val="24"/>
        </w:rPr>
        <w:t>δόσεις</w:t>
      </w:r>
      <w:r>
        <w:rPr>
          <w:rFonts w:eastAsia="Times New Roman" w:cs="Times New Roman"/>
          <w:szCs w:val="24"/>
        </w:rPr>
        <w:t>,</w:t>
      </w:r>
      <w:r w:rsidRPr="002E661C">
        <w:rPr>
          <w:rFonts w:eastAsia="Times New Roman" w:cs="Times New Roman"/>
          <w:szCs w:val="24"/>
        </w:rPr>
        <w:t xml:space="preserve"> </w:t>
      </w:r>
      <w:r w:rsidRPr="002E661C">
        <w:rPr>
          <w:rFonts w:eastAsia="Times New Roman" w:cs="Times New Roman"/>
          <w:szCs w:val="24"/>
        </w:rPr>
        <w:lastRenderedPageBreak/>
        <w:t>όπως έχει επικρατήσει</w:t>
      </w:r>
      <w:r>
        <w:rPr>
          <w:rFonts w:eastAsia="Times New Roman" w:cs="Times New Roman"/>
          <w:szCs w:val="24"/>
        </w:rPr>
        <w:t>.</w:t>
      </w:r>
      <w:r w:rsidRPr="002E661C">
        <w:rPr>
          <w:rFonts w:eastAsia="Times New Roman" w:cs="Times New Roman"/>
          <w:szCs w:val="24"/>
        </w:rPr>
        <w:t xml:space="preserve"> Αυτή δεν προσφέρει ουσιαστική λύση στα σημερινά αδιέξοδα</w:t>
      </w:r>
      <w:r>
        <w:rPr>
          <w:rFonts w:eastAsia="Times New Roman" w:cs="Times New Roman"/>
          <w:szCs w:val="24"/>
        </w:rPr>
        <w:t>.</w:t>
      </w:r>
      <w:r w:rsidRPr="002E661C">
        <w:rPr>
          <w:rFonts w:eastAsia="Times New Roman" w:cs="Times New Roman"/>
          <w:szCs w:val="24"/>
        </w:rPr>
        <w:t xml:space="preserve"> Αντίθετα</w:t>
      </w:r>
      <w:r>
        <w:rPr>
          <w:rFonts w:eastAsia="Times New Roman" w:cs="Times New Roman"/>
          <w:szCs w:val="24"/>
        </w:rPr>
        <w:t>,</w:t>
      </w:r>
      <w:r w:rsidRPr="002E661C">
        <w:rPr>
          <w:rFonts w:eastAsia="Times New Roman" w:cs="Times New Roman"/>
          <w:szCs w:val="24"/>
        </w:rPr>
        <w:t xml:space="preserve"> παραμένουν στο ακέραιο όλες οι αιτίες που </w:t>
      </w:r>
      <w:r>
        <w:rPr>
          <w:rFonts w:eastAsia="Times New Roman" w:cs="Times New Roman"/>
          <w:szCs w:val="24"/>
        </w:rPr>
        <w:t>τα γεννούν. Με τις ρυθμίσει</w:t>
      </w:r>
      <w:r>
        <w:rPr>
          <w:rFonts w:eastAsia="Times New Roman" w:cs="Times New Roman"/>
          <w:szCs w:val="24"/>
        </w:rPr>
        <w:t xml:space="preserve">ς αυτές δεν κουρεύεται κανένα </w:t>
      </w:r>
      <w:r w:rsidRPr="002E661C">
        <w:rPr>
          <w:rFonts w:eastAsia="Times New Roman" w:cs="Times New Roman"/>
          <w:szCs w:val="24"/>
        </w:rPr>
        <w:t>χρέος</w:t>
      </w:r>
      <w:r>
        <w:rPr>
          <w:rFonts w:eastAsia="Times New Roman" w:cs="Times New Roman"/>
          <w:szCs w:val="24"/>
        </w:rPr>
        <w:t>.</w:t>
      </w:r>
      <w:r w:rsidRPr="002E661C">
        <w:rPr>
          <w:rFonts w:eastAsia="Times New Roman" w:cs="Times New Roman"/>
          <w:szCs w:val="24"/>
        </w:rPr>
        <w:t xml:space="preserve"> Ο </w:t>
      </w:r>
      <w:r>
        <w:rPr>
          <w:rFonts w:eastAsia="Times New Roman" w:cs="Times New Roman"/>
          <w:szCs w:val="24"/>
        </w:rPr>
        <w:t xml:space="preserve">εκβιασμός του </w:t>
      </w:r>
      <w:proofErr w:type="spellStart"/>
      <w:r>
        <w:rPr>
          <w:rFonts w:eastAsia="Times New Roman" w:cs="Times New Roman"/>
          <w:szCs w:val="24"/>
        </w:rPr>
        <w:t>επαναπολογισμού</w:t>
      </w:r>
      <w:proofErr w:type="spellEnd"/>
      <w:r w:rsidRPr="002E661C">
        <w:rPr>
          <w:rFonts w:eastAsia="Times New Roman" w:cs="Times New Roman"/>
          <w:szCs w:val="24"/>
        </w:rPr>
        <w:t xml:space="preserve"> των ασφαλιστικών εισφορών έχει ένα πανάκριβο τίμημα</w:t>
      </w:r>
      <w:r>
        <w:rPr>
          <w:rFonts w:eastAsia="Times New Roman" w:cs="Times New Roman"/>
          <w:szCs w:val="24"/>
        </w:rPr>
        <w:t>,</w:t>
      </w:r>
      <w:r w:rsidRPr="002E661C">
        <w:rPr>
          <w:rFonts w:eastAsia="Times New Roman" w:cs="Times New Roman"/>
          <w:szCs w:val="24"/>
        </w:rPr>
        <w:t xml:space="preserve"> τις συντάξεις πείνας</w:t>
      </w:r>
      <w:r>
        <w:rPr>
          <w:rFonts w:eastAsia="Times New Roman" w:cs="Times New Roman"/>
          <w:szCs w:val="24"/>
        </w:rPr>
        <w:t>.</w:t>
      </w:r>
      <w:r w:rsidRPr="002E661C">
        <w:rPr>
          <w:rFonts w:eastAsia="Times New Roman" w:cs="Times New Roman"/>
          <w:szCs w:val="24"/>
        </w:rPr>
        <w:t xml:space="preserve"> Μειώνει με</w:t>
      </w:r>
      <w:r>
        <w:rPr>
          <w:rFonts w:eastAsia="Times New Roman" w:cs="Times New Roman"/>
          <w:szCs w:val="24"/>
        </w:rPr>
        <w:t>ν</w:t>
      </w:r>
      <w:r w:rsidRPr="002E661C">
        <w:rPr>
          <w:rFonts w:eastAsia="Times New Roman" w:cs="Times New Roman"/>
          <w:szCs w:val="24"/>
        </w:rPr>
        <w:t xml:space="preserve"> το ποσό των χρεών</w:t>
      </w:r>
      <w:r>
        <w:rPr>
          <w:rFonts w:eastAsia="Times New Roman" w:cs="Times New Roman"/>
          <w:szCs w:val="24"/>
        </w:rPr>
        <w:t>,</w:t>
      </w:r>
      <w:r w:rsidRPr="002E661C">
        <w:rPr>
          <w:rFonts w:eastAsia="Times New Roman" w:cs="Times New Roman"/>
          <w:szCs w:val="24"/>
        </w:rPr>
        <w:t xml:space="preserve"> δίνει </w:t>
      </w:r>
      <w:r>
        <w:rPr>
          <w:rFonts w:eastAsia="Times New Roman" w:cs="Times New Roman"/>
          <w:szCs w:val="24"/>
        </w:rPr>
        <w:t>όμως</w:t>
      </w:r>
      <w:r w:rsidRPr="002E661C">
        <w:rPr>
          <w:rFonts w:eastAsia="Times New Roman" w:cs="Times New Roman"/>
          <w:szCs w:val="24"/>
        </w:rPr>
        <w:t xml:space="preserve"> συντάξεις χαμηλότερες κατά 41</w:t>
      </w:r>
      <w:r>
        <w:rPr>
          <w:rFonts w:eastAsia="Times New Roman" w:cs="Times New Roman"/>
          <w:szCs w:val="24"/>
        </w:rPr>
        <w:t>%</w:t>
      </w:r>
      <w:r w:rsidRPr="002E661C">
        <w:rPr>
          <w:rFonts w:eastAsia="Times New Roman" w:cs="Times New Roman"/>
          <w:szCs w:val="24"/>
        </w:rPr>
        <w:t xml:space="preserve"> έως 65%</w:t>
      </w:r>
      <w:r>
        <w:rPr>
          <w:rFonts w:eastAsia="Times New Roman" w:cs="Times New Roman"/>
          <w:szCs w:val="24"/>
        </w:rPr>
        <w:t>.</w:t>
      </w:r>
      <w:r w:rsidRPr="002E661C">
        <w:rPr>
          <w:rFonts w:eastAsia="Times New Roman" w:cs="Times New Roman"/>
          <w:szCs w:val="24"/>
        </w:rPr>
        <w:t xml:space="preserve"> </w:t>
      </w:r>
    </w:p>
    <w:p w14:paraId="12B6EA2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w:t>
      </w:r>
      <w:r w:rsidRPr="005E5AA7">
        <w:rPr>
          <w:rFonts w:eastAsia="Times New Roman" w:cs="Times New Roman"/>
          <w:szCs w:val="24"/>
        </w:rPr>
        <w:t xml:space="preserve">ο δήθεν </w:t>
      </w:r>
      <w:r>
        <w:rPr>
          <w:rFonts w:eastAsia="Times New Roman" w:cs="Times New Roman"/>
          <w:szCs w:val="24"/>
        </w:rPr>
        <w:t>«</w:t>
      </w:r>
      <w:r w:rsidRPr="005E5AA7">
        <w:rPr>
          <w:rFonts w:eastAsia="Times New Roman" w:cs="Times New Roman"/>
          <w:szCs w:val="24"/>
        </w:rPr>
        <w:t>κούρεμα</w:t>
      </w:r>
      <w:r>
        <w:rPr>
          <w:rFonts w:eastAsia="Times New Roman" w:cs="Times New Roman"/>
          <w:szCs w:val="24"/>
        </w:rPr>
        <w:t>»</w:t>
      </w:r>
      <w:r w:rsidRPr="005E5AA7">
        <w:rPr>
          <w:rFonts w:eastAsia="Times New Roman" w:cs="Times New Roman"/>
          <w:szCs w:val="24"/>
        </w:rPr>
        <w:t xml:space="preserve"> των προσαυ</w:t>
      </w:r>
      <w:r w:rsidRPr="005E5AA7">
        <w:rPr>
          <w:rFonts w:eastAsia="Times New Roman" w:cs="Times New Roman"/>
          <w:szCs w:val="24"/>
        </w:rPr>
        <w:t>ξήσεων ακυρώνεται στην πράξη</w:t>
      </w:r>
      <w:r>
        <w:rPr>
          <w:rFonts w:eastAsia="Times New Roman" w:cs="Times New Roman"/>
          <w:szCs w:val="24"/>
        </w:rPr>
        <w:t>,</w:t>
      </w:r>
      <w:r w:rsidRPr="005E5AA7">
        <w:rPr>
          <w:rFonts w:eastAsia="Times New Roman" w:cs="Times New Roman"/>
          <w:szCs w:val="24"/>
        </w:rPr>
        <w:t xml:space="preserve"> αφού οι ρυθμίσεις πραγματοποιούνται με όρους τραπεζικού δανεισμού</w:t>
      </w:r>
      <w:r>
        <w:rPr>
          <w:rFonts w:eastAsia="Times New Roman" w:cs="Times New Roman"/>
          <w:szCs w:val="24"/>
        </w:rPr>
        <w:t>.</w:t>
      </w:r>
      <w:r w:rsidRPr="005E5AA7">
        <w:rPr>
          <w:rFonts w:eastAsia="Times New Roman" w:cs="Times New Roman"/>
          <w:szCs w:val="24"/>
        </w:rPr>
        <w:t xml:space="preserve"> Οι αντιλαϊκές πολιτικές</w:t>
      </w:r>
      <w:r>
        <w:rPr>
          <w:rFonts w:eastAsia="Times New Roman" w:cs="Times New Roman"/>
          <w:szCs w:val="24"/>
        </w:rPr>
        <w:t>,</w:t>
      </w:r>
      <w:r w:rsidRPr="005E5AA7">
        <w:rPr>
          <w:rFonts w:eastAsia="Times New Roman" w:cs="Times New Roman"/>
          <w:szCs w:val="24"/>
        </w:rPr>
        <w:t xml:space="preserve"> που φούντωσαν τα χρέη</w:t>
      </w:r>
      <w:r>
        <w:rPr>
          <w:rFonts w:eastAsia="Times New Roman" w:cs="Times New Roman"/>
          <w:szCs w:val="24"/>
        </w:rPr>
        <w:t>,</w:t>
      </w:r>
      <w:r w:rsidRPr="005E5AA7">
        <w:rPr>
          <w:rFonts w:eastAsia="Times New Roman" w:cs="Times New Roman"/>
          <w:szCs w:val="24"/>
        </w:rPr>
        <w:t xml:space="preserve"> ζουν και βασιλεύουν</w:t>
      </w:r>
      <w:r>
        <w:rPr>
          <w:rFonts w:eastAsia="Times New Roman" w:cs="Times New Roman"/>
          <w:szCs w:val="24"/>
        </w:rPr>
        <w:t>. Τ</w:t>
      </w:r>
      <w:r w:rsidRPr="005E5AA7">
        <w:rPr>
          <w:rFonts w:eastAsia="Times New Roman" w:cs="Times New Roman"/>
          <w:szCs w:val="24"/>
        </w:rPr>
        <w:t xml:space="preserve">ο νομοθετικό πλαίσιο που κράτησε άθικτο </w:t>
      </w:r>
      <w:r>
        <w:rPr>
          <w:rFonts w:eastAsia="Times New Roman" w:cs="Times New Roman"/>
          <w:szCs w:val="24"/>
        </w:rPr>
        <w:t>η Κυβέρνηση</w:t>
      </w:r>
      <w:r w:rsidRPr="005E5AA7">
        <w:rPr>
          <w:rFonts w:eastAsia="Times New Roman" w:cs="Times New Roman"/>
          <w:szCs w:val="24"/>
        </w:rPr>
        <w:t xml:space="preserve"> ΣΥΡΙΖΑ</w:t>
      </w:r>
      <w:r>
        <w:rPr>
          <w:rFonts w:eastAsia="Times New Roman" w:cs="Times New Roman"/>
          <w:szCs w:val="24"/>
        </w:rPr>
        <w:t>,</w:t>
      </w:r>
      <w:r w:rsidRPr="005E5AA7">
        <w:rPr>
          <w:rFonts w:eastAsia="Times New Roman" w:cs="Times New Roman"/>
          <w:szCs w:val="24"/>
        </w:rPr>
        <w:t xml:space="preserve"> το συμπλήρωσε και προώθησ</w:t>
      </w:r>
      <w:r>
        <w:rPr>
          <w:rFonts w:eastAsia="Times New Roman" w:cs="Times New Roman"/>
          <w:szCs w:val="24"/>
        </w:rPr>
        <w:t xml:space="preserve">ε </w:t>
      </w:r>
      <w:proofErr w:type="spellStart"/>
      <w:r w:rsidRPr="005E5AA7">
        <w:rPr>
          <w:rFonts w:eastAsia="Times New Roman" w:cs="Times New Roman"/>
          <w:szCs w:val="24"/>
        </w:rPr>
        <w:t>αν</w:t>
      </w:r>
      <w:r w:rsidRPr="005E5AA7">
        <w:rPr>
          <w:rFonts w:eastAsia="Times New Roman" w:cs="Times New Roman"/>
          <w:szCs w:val="24"/>
        </w:rPr>
        <w:t>τιασφαλιστικές</w:t>
      </w:r>
      <w:proofErr w:type="spellEnd"/>
      <w:r w:rsidRPr="005E5AA7">
        <w:rPr>
          <w:rFonts w:eastAsia="Times New Roman" w:cs="Times New Roman"/>
          <w:szCs w:val="24"/>
        </w:rPr>
        <w:t xml:space="preserve"> επιδιώξεις δεκαετιών</w:t>
      </w:r>
      <w:r>
        <w:rPr>
          <w:rFonts w:eastAsia="Times New Roman" w:cs="Times New Roman"/>
          <w:szCs w:val="24"/>
        </w:rPr>
        <w:t>. Α</w:t>
      </w:r>
      <w:r w:rsidRPr="005E5AA7">
        <w:rPr>
          <w:rFonts w:eastAsia="Times New Roman" w:cs="Times New Roman"/>
          <w:szCs w:val="24"/>
        </w:rPr>
        <w:t>υτό οδ</w:t>
      </w:r>
      <w:r>
        <w:rPr>
          <w:rFonts w:eastAsia="Times New Roman" w:cs="Times New Roman"/>
          <w:szCs w:val="24"/>
        </w:rPr>
        <w:t>ήγησε</w:t>
      </w:r>
      <w:r w:rsidRPr="005E5AA7">
        <w:rPr>
          <w:rFonts w:eastAsia="Times New Roman" w:cs="Times New Roman"/>
          <w:szCs w:val="24"/>
        </w:rPr>
        <w:t xml:space="preserve"> στη</w:t>
      </w:r>
      <w:r>
        <w:rPr>
          <w:rFonts w:eastAsia="Times New Roman" w:cs="Times New Roman"/>
          <w:szCs w:val="24"/>
        </w:rPr>
        <w:t>ν</w:t>
      </w:r>
      <w:r w:rsidRPr="005E5AA7">
        <w:rPr>
          <w:rFonts w:eastAsia="Times New Roman" w:cs="Times New Roman"/>
          <w:szCs w:val="24"/>
        </w:rPr>
        <w:t xml:space="preserve"> παραπέρα συσσώρευση των χρεών</w:t>
      </w:r>
      <w:r>
        <w:rPr>
          <w:rFonts w:eastAsia="Times New Roman" w:cs="Times New Roman"/>
          <w:szCs w:val="24"/>
        </w:rPr>
        <w:t>. Μ</w:t>
      </w:r>
      <w:r w:rsidRPr="005E5AA7">
        <w:rPr>
          <w:rFonts w:eastAsia="Times New Roman" w:cs="Times New Roman"/>
          <w:szCs w:val="24"/>
        </w:rPr>
        <w:t xml:space="preserve">ε δικούς </w:t>
      </w:r>
      <w:r>
        <w:rPr>
          <w:rFonts w:eastAsia="Times New Roman" w:cs="Times New Roman"/>
          <w:szCs w:val="24"/>
        </w:rPr>
        <w:t xml:space="preserve">σας νόμους </w:t>
      </w:r>
      <w:proofErr w:type="spellStart"/>
      <w:r>
        <w:rPr>
          <w:rFonts w:eastAsia="Times New Roman" w:cs="Times New Roman"/>
          <w:szCs w:val="24"/>
        </w:rPr>
        <w:t>αυστηροποιήθηκαν</w:t>
      </w:r>
      <w:proofErr w:type="spellEnd"/>
      <w:r w:rsidRPr="005E5AA7">
        <w:rPr>
          <w:rFonts w:eastAsia="Times New Roman" w:cs="Times New Roman"/>
          <w:szCs w:val="24"/>
        </w:rPr>
        <w:t xml:space="preserve"> </w:t>
      </w:r>
      <w:r>
        <w:rPr>
          <w:rFonts w:eastAsia="Times New Roman" w:cs="Times New Roman"/>
          <w:szCs w:val="24"/>
        </w:rPr>
        <w:t xml:space="preserve">οι αναγκαστικές εισπράξεις, κατασχέσεις, οι οποίες σήμερα ξεκινούν από τα </w:t>
      </w:r>
      <w:r w:rsidRPr="005E5AA7">
        <w:rPr>
          <w:rFonts w:eastAsia="Times New Roman" w:cs="Times New Roman"/>
          <w:szCs w:val="24"/>
        </w:rPr>
        <w:t>500 ευρώ</w:t>
      </w:r>
      <w:r>
        <w:rPr>
          <w:rFonts w:eastAsia="Times New Roman" w:cs="Times New Roman"/>
          <w:szCs w:val="24"/>
        </w:rPr>
        <w:t>.</w:t>
      </w:r>
      <w:r w:rsidRPr="005E5AA7">
        <w:rPr>
          <w:rFonts w:eastAsia="Times New Roman" w:cs="Times New Roman"/>
          <w:szCs w:val="24"/>
        </w:rPr>
        <w:t xml:space="preserve"> Οι περισσότεροι από τους </w:t>
      </w:r>
      <w:r w:rsidRPr="005E5AA7">
        <w:rPr>
          <w:rFonts w:eastAsia="Times New Roman" w:cs="Times New Roman"/>
          <w:szCs w:val="24"/>
        </w:rPr>
        <w:lastRenderedPageBreak/>
        <w:t>80.000 αυτοαπασχολούμεν</w:t>
      </w:r>
      <w:r w:rsidRPr="005E5AA7">
        <w:rPr>
          <w:rFonts w:eastAsia="Times New Roman" w:cs="Times New Roman"/>
          <w:szCs w:val="24"/>
        </w:rPr>
        <w:t>ων σε συντάξιμη ηλικία με χρέη πάνω από 20.000 ευρώ</w:t>
      </w:r>
      <w:r>
        <w:rPr>
          <w:rFonts w:eastAsia="Times New Roman" w:cs="Times New Roman"/>
          <w:szCs w:val="24"/>
        </w:rPr>
        <w:t>,</w:t>
      </w:r>
      <w:r w:rsidRPr="005E5AA7">
        <w:rPr>
          <w:rFonts w:eastAsia="Times New Roman" w:cs="Times New Roman"/>
          <w:szCs w:val="24"/>
        </w:rPr>
        <w:t xml:space="preserve"> ενώ έχουν πληρώσει δεκαετίες ασφαλιστικών εισφορών</w:t>
      </w:r>
      <w:r>
        <w:rPr>
          <w:rFonts w:eastAsia="Times New Roman" w:cs="Times New Roman"/>
          <w:szCs w:val="24"/>
        </w:rPr>
        <w:t>,</w:t>
      </w:r>
      <w:r w:rsidRPr="005E5AA7">
        <w:rPr>
          <w:rFonts w:eastAsia="Times New Roman" w:cs="Times New Roman"/>
          <w:szCs w:val="24"/>
        </w:rPr>
        <w:t xml:space="preserve"> κινδυνεύουν να χάσουν όλα τα ασφαλιστικά δικαιώματα ακόμα και το σπίτι </w:t>
      </w:r>
      <w:r>
        <w:rPr>
          <w:rFonts w:eastAsia="Times New Roman" w:cs="Times New Roman"/>
          <w:szCs w:val="24"/>
        </w:rPr>
        <w:t>τους.</w:t>
      </w:r>
    </w:p>
    <w:p w14:paraId="12B6EA2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ρύθμιση</w:t>
      </w:r>
      <w:r w:rsidRPr="005E5AA7">
        <w:rPr>
          <w:rFonts w:eastAsia="Times New Roman" w:cs="Times New Roman"/>
          <w:szCs w:val="24"/>
        </w:rPr>
        <w:t xml:space="preserve"> που προτείνει η </w:t>
      </w:r>
      <w:r>
        <w:rPr>
          <w:rFonts w:eastAsia="Times New Roman" w:cs="Times New Roman"/>
          <w:szCs w:val="24"/>
        </w:rPr>
        <w:t>Κυβέρνηση,</w:t>
      </w:r>
      <w:r w:rsidRPr="005E5AA7">
        <w:rPr>
          <w:rFonts w:eastAsia="Times New Roman" w:cs="Times New Roman"/>
          <w:szCs w:val="24"/>
        </w:rPr>
        <w:t xml:space="preserve"> είναι προσωρινή και προϋποθέτει τον δραστικό περιορισμό ακόμα και α</w:t>
      </w:r>
      <w:r>
        <w:rPr>
          <w:rFonts w:eastAsia="Times New Roman" w:cs="Times New Roman"/>
          <w:szCs w:val="24"/>
        </w:rPr>
        <w:t>υτής της κουτσουρεμένη</w:t>
      </w:r>
      <w:r w:rsidRPr="005E5AA7">
        <w:rPr>
          <w:rFonts w:eastAsia="Times New Roman" w:cs="Times New Roman"/>
          <w:szCs w:val="24"/>
        </w:rPr>
        <w:t>ς σ</w:t>
      </w:r>
      <w:r>
        <w:rPr>
          <w:rFonts w:eastAsia="Times New Roman" w:cs="Times New Roman"/>
          <w:szCs w:val="24"/>
        </w:rPr>
        <w:t>ύνταξης</w:t>
      </w:r>
      <w:r w:rsidRPr="005E5AA7">
        <w:rPr>
          <w:rFonts w:eastAsia="Times New Roman" w:cs="Times New Roman"/>
          <w:szCs w:val="24"/>
        </w:rPr>
        <w:t xml:space="preserve"> του νόμου </w:t>
      </w:r>
      <w:proofErr w:type="spellStart"/>
      <w:r w:rsidRPr="005E5AA7">
        <w:rPr>
          <w:rFonts w:eastAsia="Times New Roman" w:cs="Times New Roman"/>
          <w:szCs w:val="24"/>
        </w:rPr>
        <w:t>Κατρούγκαλου</w:t>
      </w:r>
      <w:proofErr w:type="spellEnd"/>
      <w:r w:rsidRPr="005E5AA7">
        <w:rPr>
          <w:rFonts w:eastAsia="Times New Roman" w:cs="Times New Roman"/>
          <w:szCs w:val="24"/>
        </w:rPr>
        <w:t xml:space="preserve"> για μία δεκαετία</w:t>
      </w:r>
      <w:r>
        <w:rPr>
          <w:rFonts w:eastAsia="Times New Roman" w:cs="Times New Roman"/>
          <w:szCs w:val="24"/>
        </w:rPr>
        <w:t>. Ό</w:t>
      </w:r>
      <w:r w:rsidRPr="005E5AA7">
        <w:rPr>
          <w:rFonts w:eastAsia="Times New Roman" w:cs="Times New Roman"/>
          <w:szCs w:val="24"/>
        </w:rPr>
        <w:t>λες οι προϋποθέσεις</w:t>
      </w:r>
      <w:r>
        <w:rPr>
          <w:rFonts w:eastAsia="Times New Roman" w:cs="Times New Roman"/>
          <w:szCs w:val="24"/>
        </w:rPr>
        <w:t>,</w:t>
      </w:r>
      <w:r w:rsidRPr="005E5AA7">
        <w:rPr>
          <w:rFonts w:eastAsia="Times New Roman" w:cs="Times New Roman"/>
          <w:szCs w:val="24"/>
        </w:rPr>
        <w:t xml:space="preserve"> οι διατάξεις που δημιούργησαν το πρόβλημα</w:t>
      </w:r>
      <w:r>
        <w:rPr>
          <w:rFonts w:eastAsia="Times New Roman" w:cs="Times New Roman"/>
          <w:szCs w:val="24"/>
        </w:rPr>
        <w:t>,</w:t>
      </w:r>
      <w:r w:rsidRPr="005E5AA7">
        <w:rPr>
          <w:rFonts w:eastAsia="Times New Roman" w:cs="Times New Roman"/>
          <w:szCs w:val="24"/>
        </w:rPr>
        <w:t xml:space="preserve"> εξακολουθούν να ισχύουν</w:t>
      </w:r>
      <w:r>
        <w:rPr>
          <w:rFonts w:eastAsia="Times New Roman" w:cs="Times New Roman"/>
          <w:szCs w:val="24"/>
        </w:rPr>
        <w:t>. Η</w:t>
      </w:r>
      <w:r w:rsidRPr="005E5AA7">
        <w:rPr>
          <w:rFonts w:eastAsia="Times New Roman" w:cs="Times New Roman"/>
          <w:szCs w:val="24"/>
        </w:rPr>
        <w:t xml:space="preserve"> προσωρινή αναστολή του</w:t>
      </w:r>
      <w:r w:rsidRPr="005E5AA7">
        <w:rPr>
          <w:rFonts w:eastAsia="Times New Roman" w:cs="Times New Roman"/>
          <w:szCs w:val="24"/>
        </w:rPr>
        <w:t xml:space="preserve">ς για να γεμίσουν τα ταμεία σε βάρος </w:t>
      </w:r>
      <w:r>
        <w:rPr>
          <w:rFonts w:eastAsia="Times New Roman" w:cs="Times New Roman"/>
          <w:szCs w:val="24"/>
        </w:rPr>
        <w:t xml:space="preserve">της </w:t>
      </w:r>
      <w:r w:rsidRPr="005E5AA7">
        <w:rPr>
          <w:rFonts w:eastAsia="Times New Roman" w:cs="Times New Roman"/>
          <w:szCs w:val="24"/>
        </w:rPr>
        <w:t>επιβίωση</w:t>
      </w:r>
      <w:r>
        <w:rPr>
          <w:rFonts w:eastAsia="Times New Roman" w:cs="Times New Roman"/>
          <w:szCs w:val="24"/>
        </w:rPr>
        <w:t>ς</w:t>
      </w:r>
      <w:r w:rsidRPr="005E5AA7">
        <w:rPr>
          <w:rFonts w:eastAsia="Times New Roman" w:cs="Times New Roman"/>
          <w:szCs w:val="24"/>
        </w:rPr>
        <w:t xml:space="preserve"> των συνταξιούχων</w:t>
      </w:r>
      <w:r>
        <w:rPr>
          <w:rFonts w:eastAsia="Times New Roman" w:cs="Times New Roman"/>
          <w:szCs w:val="24"/>
        </w:rPr>
        <w:t>,</w:t>
      </w:r>
      <w:r w:rsidRPr="005E5AA7">
        <w:rPr>
          <w:rFonts w:eastAsia="Times New Roman" w:cs="Times New Roman"/>
          <w:szCs w:val="24"/>
        </w:rPr>
        <w:t xml:space="preserve"> δεν λύνει κανένα πρόβλημα</w:t>
      </w:r>
      <w:r>
        <w:rPr>
          <w:rFonts w:eastAsia="Times New Roman" w:cs="Times New Roman"/>
          <w:szCs w:val="24"/>
        </w:rPr>
        <w:t>.</w:t>
      </w:r>
    </w:p>
    <w:p w14:paraId="12B6EA2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Οι διεκδικήσεις</w:t>
      </w:r>
      <w:r w:rsidRPr="005E5AA7">
        <w:rPr>
          <w:rFonts w:eastAsia="Times New Roman" w:cs="Times New Roman"/>
          <w:szCs w:val="24"/>
        </w:rPr>
        <w:t xml:space="preserve"> των </w:t>
      </w:r>
      <w:r>
        <w:rPr>
          <w:rFonts w:eastAsia="Times New Roman" w:cs="Times New Roman"/>
          <w:szCs w:val="24"/>
        </w:rPr>
        <w:t>αυτο</w:t>
      </w:r>
      <w:r w:rsidRPr="005E5AA7">
        <w:rPr>
          <w:rFonts w:eastAsia="Times New Roman" w:cs="Times New Roman"/>
          <w:szCs w:val="24"/>
        </w:rPr>
        <w:t xml:space="preserve">απασχολουμένων ικανοποιούνται με την τροπολογία που κατέθεσε το </w:t>
      </w:r>
      <w:r>
        <w:rPr>
          <w:rFonts w:eastAsia="Times New Roman" w:cs="Times New Roman"/>
          <w:szCs w:val="24"/>
        </w:rPr>
        <w:t>ΚΚΕ</w:t>
      </w:r>
      <w:r w:rsidRPr="005E5AA7">
        <w:rPr>
          <w:rFonts w:eastAsia="Times New Roman" w:cs="Times New Roman"/>
          <w:szCs w:val="24"/>
        </w:rPr>
        <w:t xml:space="preserve"> </w:t>
      </w:r>
      <w:r>
        <w:rPr>
          <w:rFonts w:eastAsia="Times New Roman" w:cs="Times New Roman"/>
          <w:szCs w:val="24"/>
        </w:rPr>
        <w:t>και</w:t>
      </w:r>
      <w:r w:rsidRPr="005E5AA7">
        <w:rPr>
          <w:rFonts w:eastAsia="Times New Roman" w:cs="Times New Roman"/>
          <w:szCs w:val="24"/>
        </w:rPr>
        <w:t xml:space="preserve"> ζητάμε να την κάνετε αποδε</w:t>
      </w:r>
      <w:r>
        <w:rPr>
          <w:rFonts w:eastAsia="Times New Roman" w:cs="Times New Roman"/>
          <w:szCs w:val="24"/>
        </w:rPr>
        <w:t>κτή. Η</w:t>
      </w:r>
      <w:r w:rsidRPr="005E5AA7">
        <w:rPr>
          <w:rFonts w:eastAsia="Times New Roman" w:cs="Times New Roman"/>
          <w:szCs w:val="24"/>
        </w:rPr>
        <w:t xml:space="preserve"> πλήρης κατάργ</w:t>
      </w:r>
      <w:r>
        <w:rPr>
          <w:rFonts w:eastAsia="Times New Roman" w:cs="Times New Roman"/>
          <w:szCs w:val="24"/>
        </w:rPr>
        <w:t xml:space="preserve">ηση του νόμου </w:t>
      </w:r>
      <w:proofErr w:type="spellStart"/>
      <w:r>
        <w:rPr>
          <w:rFonts w:eastAsia="Times New Roman" w:cs="Times New Roman"/>
          <w:szCs w:val="24"/>
        </w:rPr>
        <w:t>Κατρ</w:t>
      </w:r>
      <w:r>
        <w:rPr>
          <w:rFonts w:eastAsia="Times New Roman" w:cs="Times New Roman"/>
          <w:szCs w:val="24"/>
        </w:rPr>
        <w:t>ούγκαλου</w:t>
      </w:r>
      <w:proofErr w:type="spellEnd"/>
      <w:r>
        <w:rPr>
          <w:rFonts w:eastAsia="Times New Roman" w:cs="Times New Roman"/>
          <w:szCs w:val="24"/>
        </w:rPr>
        <w:t xml:space="preserve"> και σ</w:t>
      </w:r>
      <w:r w:rsidRPr="005E5AA7">
        <w:rPr>
          <w:rFonts w:eastAsia="Times New Roman" w:cs="Times New Roman"/>
          <w:szCs w:val="24"/>
        </w:rPr>
        <w:t>υνεπώς του άρθρου 12 για τις συντάξεις χηρείας</w:t>
      </w:r>
      <w:r>
        <w:rPr>
          <w:rFonts w:eastAsia="Times New Roman" w:cs="Times New Roman"/>
          <w:szCs w:val="24"/>
        </w:rPr>
        <w:t>,</w:t>
      </w:r>
      <w:r w:rsidRPr="005E5AA7">
        <w:rPr>
          <w:rFonts w:eastAsia="Times New Roman" w:cs="Times New Roman"/>
          <w:szCs w:val="24"/>
        </w:rPr>
        <w:t xml:space="preserve"> εξακολουθεί να είναι η απαίτηση των ασφαλισμένων</w:t>
      </w:r>
      <w:r>
        <w:rPr>
          <w:rFonts w:eastAsia="Times New Roman" w:cs="Times New Roman"/>
          <w:szCs w:val="24"/>
        </w:rPr>
        <w:t>,</w:t>
      </w:r>
      <w:r w:rsidRPr="005E5AA7">
        <w:rPr>
          <w:rFonts w:eastAsia="Times New Roman" w:cs="Times New Roman"/>
          <w:szCs w:val="24"/>
        </w:rPr>
        <w:t xml:space="preserve"> των συνταξιούχων </w:t>
      </w:r>
      <w:r>
        <w:rPr>
          <w:rFonts w:eastAsia="Times New Roman" w:cs="Times New Roman"/>
          <w:szCs w:val="24"/>
        </w:rPr>
        <w:t>μέσα και από</w:t>
      </w:r>
      <w:r w:rsidRPr="005E5AA7">
        <w:rPr>
          <w:rFonts w:eastAsia="Times New Roman" w:cs="Times New Roman"/>
          <w:szCs w:val="24"/>
        </w:rPr>
        <w:t xml:space="preserve"> τους σκληρούς αγώνες που έκαναν όλο το προηγούμενο διάστημα</w:t>
      </w:r>
      <w:r>
        <w:rPr>
          <w:rFonts w:eastAsia="Times New Roman" w:cs="Times New Roman"/>
          <w:szCs w:val="24"/>
        </w:rPr>
        <w:t>.</w:t>
      </w:r>
    </w:p>
    <w:p w14:paraId="12B6EA2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Η</w:t>
      </w:r>
      <w:r w:rsidRPr="005E5AA7">
        <w:rPr>
          <w:rFonts w:eastAsia="Times New Roman" w:cs="Times New Roman"/>
          <w:szCs w:val="24"/>
        </w:rPr>
        <w:t xml:space="preserve"> </w:t>
      </w:r>
      <w:r>
        <w:rPr>
          <w:rFonts w:eastAsia="Times New Roman" w:cs="Times New Roman"/>
          <w:szCs w:val="24"/>
        </w:rPr>
        <w:t>Κυβέρνηση</w:t>
      </w:r>
      <w:r w:rsidRPr="005E5AA7">
        <w:rPr>
          <w:rFonts w:eastAsia="Times New Roman" w:cs="Times New Roman"/>
          <w:szCs w:val="24"/>
        </w:rPr>
        <w:t xml:space="preserve"> με τη ρύθμιση του </w:t>
      </w:r>
      <w:r>
        <w:rPr>
          <w:rFonts w:eastAsia="Times New Roman" w:cs="Times New Roman"/>
          <w:szCs w:val="24"/>
        </w:rPr>
        <w:t>«</w:t>
      </w:r>
      <w:r w:rsidRPr="005E5AA7">
        <w:rPr>
          <w:rFonts w:eastAsia="Times New Roman" w:cs="Times New Roman"/>
          <w:szCs w:val="24"/>
        </w:rPr>
        <w:t>βάσιμου λόγο</w:t>
      </w:r>
      <w:r>
        <w:rPr>
          <w:rFonts w:eastAsia="Times New Roman" w:cs="Times New Roman"/>
          <w:szCs w:val="24"/>
        </w:rPr>
        <w:t>υ»</w:t>
      </w:r>
      <w:r w:rsidRPr="005E5AA7">
        <w:rPr>
          <w:rFonts w:eastAsia="Times New Roman" w:cs="Times New Roman"/>
          <w:szCs w:val="24"/>
        </w:rPr>
        <w:t xml:space="preserve"> για την</w:t>
      </w:r>
      <w:r w:rsidRPr="005E5AA7">
        <w:rPr>
          <w:rFonts w:eastAsia="Times New Roman" w:cs="Times New Roman"/>
          <w:szCs w:val="24"/>
        </w:rPr>
        <w:t xml:space="preserve"> απόλυση επι</w:t>
      </w:r>
      <w:r>
        <w:rPr>
          <w:rFonts w:eastAsia="Times New Roman" w:cs="Times New Roman"/>
          <w:szCs w:val="24"/>
        </w:rPr>
        <w:t>χειρεί να καλλιεργήσει ένα φιλ</w:t>
      </w:r>
      <w:r w:rsidRPr="005E5AA7">
        <w:rPr>
          <w:rFonts w:eastAsia="Times New Roman" w:cs="Times New Roman"/>
          <w:szCs w:val="24"/>
        </w:rPr>
        <w:t>εργατικό προφίλ</w:t>
      </w:r>
      <w:r>
        <w:rPr>
          <w:rFonts w:eastAsia="Times New Roman" w:cs="Times New Roman"/>
          <w:szCs w:val="24"/>
        </w:rPr>
        <w:t>,</w:t>
      </w:r>
      <w:r w:rsidRPr="005E5AA7">
        <w:rPr>
          <w:rFonts w:eastAsia="Times New Roman" w:cs="Times New Roman"/>
          <w:szCs w:val="24"/>
        </w:rPr>
        <w:t xml:space="preserve"> την ίδια ώρα που γενικεύεται η εργασιακή ζούγκλα</w:t>
      </w:r>
      <w:r>
        <w:rPr>
          <w:rFonts w:eastAsia="Times New Roman" w:cs="Times New Roman"/>
          <w:szCs w:val="24"/>
        </w:rPr>
        <w:t>,</w:t>
      </w:r>
      <w:r w:rsidRPr="005E5AA7">
        <w:rPr>
          <w:rFonts w:eastAsia="Times New Roman" w:cs="Times New Roman"/>
          <w:szCs w:val="24"/>
        </w:rPr>
        <w:t xml:space="preserve"> που ενσωμάτωσε όλο το αντεργατικό θεσμικό πλαίσιο της Ευρωπαϊκής Ένωσης για την απελευθέρωση των ομαδικών απολύσεων</w:t>
      </w:r>
      <w:r>
        <w:rPr>
          <w:rFonts w:eastAsia="Times New Roman" w:cs="Times New Roman"/>
          <w:szCs w:val="24"/>
        </w:rPr>
        <w:t>,</w:t>
      </w:r>
      <w:r w:rsidRPr="005E5AA7">
        <w:rPr>
          <w:rFonts w:eastAsia="Times New Roman" w:cs="Times New Roman"/>
          <w:szCs w:val="24"/>
        </w:rPr>
        <w:t xml:space="preserve"> που διατήρησε στο ακέραιο τους</w:t>
      </w:r>
      <w:r w:rsidRPr="005E5AA7">
        <w:rPr>
          <w:rFonts w:eastAsia="Times New Roman" w:cs="Times New Roman"/>
          <w:szCs w:val="24"/>
        </w:rPr>
        <w:t xml:space="preserve"> αντεργατικούς νόμους για τη διευθέτηση του χρόνου εργ</w:t>
      </w:r>
      <w:r>
        <w:rPr>
          <w:rFonts w:eastAsia="Times New Roman" w:cs="Times New Roman"/>
          <w:szCs w:val="24"/>
        </w:rPr>
        <w:t>ασίας και ενίσχυσε παραπέρα το π</w:t>
      </w:r>
      <w:r w:rsidRPr="005E5AA7">
        <w:rPr>
          <w:rFonts w:eastAsia="Times New Roman" w:cs="Times New Roman"/>
          <w:szCs w:val="24"/>
        </w:rPr>
        <w:t xml:space="preserve">λαίσιο για </w:t>
      </w:r>
      <w:r>
        <w:rPr>
          <w:rFonts w:eastAsia="Times New Roman" w:cs="Times New Roman"/>
          <w:szCs w:val="24"/>
        </w:rPr>
        <w:t>το σμπαράλιασμα του εργάσιμου χ</w:t>
      </w:r>
      <w:r w:rsidRPr="005E5AA7">
        <w:rPr>
          <w:rFonts w:eastAsia="Times New Roman" w:cs="Times New Roman"/>
          <w:szCs w:val="24"/>
        </w:rPr>
        <w:t>ρόνου</w:t>
      </w:r>
      <w:r>
        <w:rPr>
          <w:rFonts w:eastAsia="Times New Roman" w:cs="Times New Roman"/>
          <w:szCs w:val="24"/>
        </w:rPr>
        <w:t>.</w:t>
      </w:r>
    </w:p>
    <w:p w14:paraId="12B6EA2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w:t>
      </w:r>
      <w:r w:rsidRPr="005E5AA7">
        <w:rPr>
          <w:rFonts w:eastAsia="Times New Roman" w:cs="Times New Roman"/>
          <w:szCs w:val="24"/>
        </w:rPr>
        <w:t xml:space="preserve">πέβαλε η </w:t>
      </w:r>
      <w:r>
        <w:rPr>
          <w:rFonts w:eastAsia="Times New Roman" w:cs="Times New Roman"/>
          <w:szCs w:val="24"/>
        </w:rPr>
        <w:t>Κυβέρνηση</w:t>
      </w:r>
      <w:r w:rsidRPr="005E5AA7">
        <w:rPr>
          <w:rFonts w:eastAsia="Times New Roman" w:cs="Times New Roman"/>
          <w:szCs w:val="24"/>
        </w:rPr>
        <w:t xml:space="preserve"> ΣΥΡΙΖΑ με δικό της νόμο </w:t>
      </w:r>
      <w:r>
        <w:rPr>
          <w:rFonts w:eastAsia="Times New Roman" w:cs="Times New Roman"/>
          <w:szCs w:val="24"/>
        </w:rPr>
        <w:t>τ</w:t>
      </w:r>
      <w:r w:rsidRPr="005E5AA7">
        <w:rPr>
          <w:rFonts w:eastAsia="Times New Roman" w:cs="Times New Roman"/>
          <w:szCs w:val="24"/>
        </w:rPr>
        <w:t xml:space="preserve">η </w:t>
      </w:r>
      <w:r>
        <w:rPr>
          <w:rFonts w:eastAsia="Times New Roman" w:cs="Times New Roman"/>
          <w:szCs w:val="24"/>
        </w:rPr>
        <w:t>δωδεκάωρη</w:t>
      </w:r>
      <w:r w:rsidRPr="005E5AA7">
        <w:rPr>
          <w:rFonts w:eastAsia="Times New Roman" w:cs="Times New Roman"/>
          <w:szCs w:val="24"/>
        </w:rPr>
        <w:t xml:space="preserve"> δουλειά στους νοσοκομειακούς γιατρούς</w:t>
      </w:r>
      <w:r>
        <w:rPr>
          <w:rFonts w:eastAsia="Times New Roman" w:cs="Times New Roman"/>
          <w:szCs w:val="24"/>
        </w:rPr>
        <w:t>,</w:t>
      </w:r>
      <w:r w:rsidRPr="005E5AA7">
        <w:rPr>
          <w:rFonts w:eastAsia="Times New Roman" w:cs="Times New Roman"/>
          <w:szCs w:val="24"/>
        </w:rPr>
        <w:t xml:space="preserve"> διατήρησε τη μείωση αμοιβ</w:t>
      </w:r>
      <w:r w:rsidRPr="005E5AA7">
        <w:rPr>
          <w:rFonts w:eastAsia="Times New Roman" w:cs="Times New Roman"/>
          <w:szCs w:val="24"/>
        </w:rPr>
        <w:t>ής των υπερωριών</w:t>
      </w:r>
      <w:r>
        <w:rPr>
          <w:rFonts w:eastAsia="Times New Roman" w:cs="Times New Roman"/>
          <w:szCs w:val="24"/>
        </w:rPr>
        <w:t>,</w:t>
      </w:r>
      <w:r w:rsidRPr="005E5AA7">
        <w:rPr>
          <w:rFonts w:eastAsia="Times New Roman" w:cs="Times New Roman"/>
          <w:szCs w:val="24"/>
        </w:rPr>
        <w:t xml:space="preserve"> επέβαλε δουλειά </w:t>
      </w:r>
      <w:r>
        <w:rPr>
          <w:rFonts w:eastAsia="Times New Roman" w:cs="Times New Roman"/>
          <w:szCs w:val="24"/>
        </w:rPr>
        <w:t>τριάντα δύο</w:t>
      </w:r>
      <w:r w:rsidRPr="005E5AA7">
        <w:rPr>
          <w:rFonts w:eastAsia="Times New Roman" w:cs="Times New Roman"/>
          <w:szCs w:val="24"/>
        </w:rPr>
        <w:t xml:space="preserve"> Κυριακές τ</w:t>
      </w:r>
      <w:r>
        <w:rPr>
          <w:rFonts w:eastAsia="Times New Roman" w:cs="Times New Roman"/>
          <w:szCs w:val="24"/>
        </w:rPr>
        <w:t>ο χρόνο, με αποτέλεσμα και την επ</w:t>
      </w:r>
      <w:r w:rsidRPr="005E5AA7">
        <w:rPr>
          <w:rFonts w:eastAsia="Times New Roman" w:cs="Times New Roman"/>
          <w:szCs w:val="24"/>
        </w:rPr>
        <w:t>ταήμερη δουλειά</w:t>
      </w:r>
      <w:r>
        <w:rPr>
          <w:rFonts w:eastAsia="Times New Roman" w:cs="Times New Roman"/>
          <w:szCs w:val="24"/>
        </w:rPr>
        <w:t>,</w:t>
      </w:r>
      <w:r w:rsidRPr="005E5AA7">
        <w:rPr>
          <w:rFonts w:eastAsia="Times New Roman" w:cs="Times New Roman"/>
          <w:szCs w:val="24"/>
        </w:rPr>
        <w:t xml:space="preserve"> όπ</w:t>
      </w:r>
      <w:r>
        <w:rPr>
          <w:rFonts w:eastAsia="Times New Roman" w:cs="Times New Roman"/>
          <w:szCs w:val="24"/>
        </w:rPr>
        <w:t>ως είπαμε.</w:t>
      </w:r>
      <w:r w:rsidRPr="005E5AA7">
        <w:rPr>
          <w:rFonts w:eastAsia="Times New Roman" w:cs="Times New Roman"/>
          <w:szCs w:val="24"/>
        </w:rPr>
        <w:t xml:space="preserve"> </w:t>
      </w:r>
      <w:r>
        <w:rPr>
          <w:rFonts w:eastAsia="Times New Roman" w:cs="Times New Roman"/>
          <w:szCs w:val="24"/>
        </w:rPr>
        <w:t>Διατηρεί</w:t>
      </w:r>
      <w:r w:rsidRPr="005E5AA7">
        <w:rPr>
          <w:rFonts w:eastAsia="Times New Roman" w:cs="Times New Roman"/>
          <w:szCs w:val="24"/>
        </w:rPr>
        <w:t xml:space="preserve"> τη δοκιμαστική περίοδο του ενός χρόνου</w:t>
      </w:r>
      <w:r>
        <w:rPr>
          <w:rFonts w:eastAsia="Times New Roman" w:cs="Times New Roman"/>
          <w:szCs w:val="24"/>
        </w:rPr>
        <w:t>,</w:t>
      </w:r>
      <w:r w:rsidRPr="005E5AA7">
        <w:rPr>
          <w:rFonts w:eastAsia="Times New Roman" w:cs="Times New Roman"/>
          <w:szCs w:val="24"/>
        </w:rPr>
        <w:t xml:space="preserve"> κατά την οποία η απόλυση δεν απαιτεί αιτιολόγηση όταν γίνεται σε αυτή περίοδο και βέβαια</w:t>
      </w:r>
      <w:r w:rsidRPr="005E5AA7">
        <w:rPr>
          <w:rFonts w:eastAsia="Times New Roman" w:cs="Times New Roman"/>
          <w:szCs w:val="24"/>
        </w:rPr>
        <w:t xml:space="preserve"> δεν δικαιούνται κα</w:t>
      </w:r>
      <w:r>
        <w:rPr>
          <w:rFonts w:eastAsia="Times New Roman" w:cs="Times New Roman"/>
          <w:szCs w:val="24"/>
        </w:rPr>
        <w:t>μ</w:t>
      </w:r>
      <w:r w:rsidRPr="005E5AA7">
        <w:rPr>
          <w:rFonts w:eastAsia="Times New Roman" w:cs="Times New Roman"/>
          <w:szCs w:val="24"/>
        </w:rPr>
        <w:t>μία αποζημίωση</w:t>
      </w:r>
      <w:r>
        <w:rPr>
          <w:rFonts w:eastAsia="Times New Roman" w:cs="Times New Roman"/>
          <w:szCs w:val="24"/>
        </w:rPr>
        <w:t>.</w:t>
      </w:r>
    </w:p>
    <w:p w14:paraId="12B6EA2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Τ</w:t>
      </w:r>
      <w:r w:rsidRPr="005E5AA7">
        <w:rPr>
          <w:rFonts w:eastAsia="Times New Roman" w:cs="Times New Roman"/>
          <w:szCs w:val="24"/>
        </w:rPr>
        <w:t>α επίσημα στοιχεία δείχνουν ότι οι απώλειες θέσεων εργασίας</w:t>
      </w:r>
      <w:r>
        <w:rPr>
          <w:rFonts w:eastAsia="Times New Roman" w:cs="Times New Roman"/>
          <w:szCs w:val="24"/>
        </w:rPr>
        <w:t>, δηλαδή</w:t>
      </w:r>
      <w:r w:rsidRPr="005E5AA7">
        <w:rPr>
          <w:rFonts w:eastAsia="Times New Roman" w:cs="Times New Roman"/>
          <w:szCs w:val="24"/>
        </w:rPr>
        <w:t xml:space="preserve"> επί της </w:t>
      </w:r>
      <w:r>
        <w:rPr>
          <w:rFonts w:eastAsia="Times New Roman" w:cs="Times New Roman"/>
          <w:szCs w:val="24"/>
        </w:rPr>
        <w:t>ουσίας οι απολύσεις με κάθε μορφή, κ</w:t>
      </w:r>
      <w:r w:rsidRPr="005E5AA7">
        <w:rPr>
          <w:rFonts w:eastAsia="Times New Roman" w:cs="Times New Roman"/>
          <w:szCs w:val="24"/>
        </w:rPr>
        <w:t>άθε χρόνο ξεπερνούν τα δύο εκατομμύρια και αγγίζουν τον απόλυτο αριθμό των μισθωτών</w:t>
      </w:r>
      <w:r>
        <w:rPr>
          <w:rFonts w:eastAsia="Times New Roman" w:cs="Times New Roman"/>
          <w:szCs w:val="24"/>
        </w:rPr>
        <w:t xml:space="preserve">. </w:t>
      </w:r>
    </w:p>
    <w:p w14:paraId="12B6EA2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w:t>
      </w:r>
      <w:r w:rsidRPr="005E5AA7">
        <w:rPr>
          <w:rFonts w:eastAsia="Times New Roman" w:cs="Times New Roman"/>
          <w:szCs w:val="24"/>
        </w:rPr>
        <w:t xml:space="preserve">ι προβλέψεις που περιλαμβάνονται στο άρθρο 56 </w:t>
      </w:r>
      <w:r>
        <w:rPr>
          <w:rFonts w:eastAsia="Times New Roman" w:cs="Times New Roman"/>
          <w:szCs w:val="24"/>
        </w:rPr>
        <w:t xml:space="preserve">για </w:t>
      </w:r>
      <w:r w:rsidRPr="005E5AA7">
        <w:rPr>
          <w:rFonts w:eastAsia="Times New Roman" w:cs="Times New Roman"/>
          <w:szCs w:val="24"/>
        </w:rPr>
        <w:t>τους διανομείς με δίκυκλο</w:t>
      </w:r>
      <w:r>
        <w:rPr>
          <w:rFonts w:eastAsia="Times New Roman" w:cs="Times New Roman"/>
          <w:szCs w:val="24"/>
        </w:rPr>
        <w:t>,</w:t>
      </w:r>
      <w:r w:rsidRPr="005E5AA7">
        <w:rPr>
          <w:rFonts w:eastAsia="Times New Roman" w:cs="Times New Roman"/>
          <w:szCs w:val="24"/>
        </w:rPr>
        <w:t xml:space="preserve"> δεν ικανοποιούν</w:t>
      </w:r>
      <w:r>
        <w:rPr>
          <w:rFonts w:eastAsia="Times New Roman" w:cs="Times New Roman"/>
          <w:szCs w:val="24"/>
        </w:rPr>
        <w:t xml:space="preserve"> το</w:t>
      </w:r>
      <w:r w:rsidRPr="005E5AA7">
        <w:rPr>
          <w:rFonts w:eastAsia="Times New Roman" w:cs="Times New Roman"/>
          <w:szCs w:val="24"/>
        </w:rPr>
        <w:t xml:space="preserve"> </w:t>
      </w:r>
      <w:r>
        <w:rPr>
          <w:rFonts w:eastAsia="Times New Roman" w:cs="Times New Roman"/>
          <w:szCs w:val="24"/>
        </w:rPr>
        <w:t>αίτημα</w:t>
      </w:r>
      <w:r w:rsidRPr="005E5AA7">
        <w:rPr>
          <w:rFonts w:eastAsia="Times New Roman" w:cs="Times New Roman"/>
          <w:szCs w:val="24"/>
        </w:rPr>
        <w:t xml:space="preserve"> έτσι ώστε ο εξοπλισμός</w:t>
      </w:r>
      <w:r>
        <w:rPr>
          <w:rFonts w:eastAsia="Times New Roman" w:cs="Times New Roman"/>
          <w:szCs w:val="24"/>
        </w:rPr>
        <w:t>,</w:t>
      </w:r>
      <w:r w:rsidRPr="005E5AA7">
        <w:rPr>
          <w:rFonts w:eastAsia="Times New Roman" w:cs="Times New Roman"/>
          <w:szCs w:val="24"/>
        </w:rPr>
        <w:t xml:space="preserve"> τα μηχανάκια</w:t>
      </w:r>
      <w:r>
        <w:rPr>
          <w:rFonts w:eastAsia="Times New Roman" w:cs="Times New Roman"/>
          <w:szCs w:val="24"/>
        </w:rPr>
        <w:t>,</w:t>
      </w:r>
      <w:r w:rsidRPr="005E5AA7">
        <w:rPr>
          <w:rFonts w:eastAsia="Times New Roman" w:cs="Times New Roman"/>
          <w:szCs w:val="24"/>
        </w:rPr>
        <w:t xml:space="preserve"> η συντήρηση</w:t>
      </w:r>
      <w:r>
        <w:rPr>
          <w:rFonts w:eastAsia="Times New Roman" w:cs="Times New Roman"/>
          <w:szCs w:val="24"/>
        </w:rPr>
        <w:t>,</w:t>
      </w:r>
      <w:r w:rsidRPr="005E5AA7">
        <w:rPr>
          <w:rFonts w:eastAsia="Times New Roman" w:cs="Times New Roman"/>
          <w:szCs w:val="24"/>
        </w:rPr>
        <w:t xml:space="preserve"> τα έξοδα μετακίνησης να είναι στην αποκλειστική ευθύνη της επιχείρησης</w:t>
      </w:r>
      <w:r>
        <w:rPr>
          <w:rFonts w:eastAsia="Times New Roman" w:cs="Times New Roman"/>
          <w:szCs w:val="24"/>
        </w:rPr>
        <w:t>. Μ</w:t>
      </w:r>
      <w:r w:rsidRPr="005E5AA7">
        <w:rPr>
          <w:rFonts w:eastAsia="Times New Roman" w:cs="Times New Roman"/>
          <w:szCs w:val="24"/>
        </w:rPr>
        <w:t>ία σειρά από αιτήματα</w:t>
      </w:r>
      <w:r>
        <w:rPr>
          <w:rFonts w:eastAsia="Times New Roman" w:cs="Times New Roman"/>
          <w:szCs w:val="24"/>
        </w:rPr>
        <w:t>,</w:t>
      </w:r>
      <w:r w:rsidRPr="005E5AA7">
        <w:rPr>
          <w:rFonts w:eastAsia="Times New Roman" w:cs="Times New Roman"/>
          <w:szCs w:val="24"/>
        </w:rPr>
        <w:t xml:space="preserve"> όπως η</w:t>
      </w:r>
      <w:r w:rsidRPr="005E5AA7">
        <w:rPr>
          <w:rFonts w:eastAsia="Times New Roman" w:cs="Times New Roman"/>
          <w:szCs w:val="24"/>
        </w:rPr>
        <w:t xml:space="preserve"> απαγόρευση της διανομής με δίκυκλο σε επικίνδυνες καιρικές συνθήκες</w:t>
      </w:r>
      <w:r>
        <w:rPr>
          <w:rFonts w:eastAsia="Times New Roman" w:cs="Times New Roman"/>
          <w:szCs w:val="24"/>
        </w:rPr>
        <w:t>,</w:t>
      </w:r>
      <w:r w:rsidRPr="005E5AA7">
        <w:rPr>
          <w:rFonts w:eastAsia="Times New Roman" w:cs="Times New Roman"/>
          <w:szCs w:val="24"/>
        </w:rPr>
        <w:t xml:space="preserve"> η οριοθέτηση χιλιομετρικών αποστάσεων</w:t>
      </w:r>
      <w:r>
        <w:rPr>
          <w:rFonts w:eastAsia="Times New Roman" w:cs="Times New Roman"/>
          <w:szCs w:val="24"/>
        </w:rPr>
        <w:t>,</w:t>
      </w:r>
      <w:r w:rsidRPr="005E5AA7">
        <w:rPr>
          <w:rFonts w:eastAsia="Times New Roman" w:cs="Times New Roman"/>
          <w:szCs w:val="24"/>
        </w:rPr>
        <w:t xml:space="preserve"> η απαγόρευση της χρονομέτρησης με βαριές ποινές </w:t>
      </w:r>
      <w:r>
        <w:rPr>
          <w:rFonts w:eastAsia="Times New Roman" w:cs="Times New Roman"/>
          <w:szCs w:val="24"/>
        </w:rPr>
        <w:t>-</w:t>
      </w:r>
      <w:r w:rsidRPr="005E5AA7">
        <w:rPr>
          <w:rFonts w:eastAsia="Times New Roman" w:cs="Times New Roman"/>
          <w:szCs w:val="24"/>
        </w:rPr>
        <w:t>γιατί είναι η αιτία πολλών ατυχημ</w:t>
      </w:r>
      <w:r>
        <w:rPr>
          <w:rFonts w:eastAsia="Times New Roman" w:cs="Times New Roman"/>
          <w:szCs w:val="24"/>
        </w:rPr>
        <w:t xml:space="preserve">άτων και πολλές φορές θανατηφόρων- καθώς και η </w:t>
      </w:r>
      <w:r w:rsidRPr="005E5AA7">
        <w:rPr>
          <w:rFonts w:eastAsia="Times New Roman" w:cs="Times New Roman"/>
          <w:szCs w:val="24"/>
        </w:rPr>
        <w:t>ένταξη της ειδικότ</w:t>
      </w:r>
      <w:r w:rsidRPr="005E5AA7">
        <w:rPr>
          <w:rFonts w:eastAsia="Times New Roman" w:cs="Times New Roman"/>
          <w:szCs w:val="24"/>
        </w:rPr>
        <w:t xml:space="preserve">ητας </w:t>
      </w:r>
      <w:r>
        <w:rPr>
          <w:rFonts w:eastAsia="Times New Roman" w:cs="Times New Roman"/>
          <w:szCs w:val="24"/>
        </w:rPr>
        <w:t>σ</w:t>
      </w:r>
      <w:r w:rsidRPr="005E5AA7">
        <w:rPr>
          <w:rFonts w:eastAsia="Times New Roman" w:cs="Times New Roman"/>
          <w:szCs w:val="24"/>
        </w:rPr>
        <w:t xml:space="preserve">τα </w:t>
      </w:r>
      <w:proofErr w:type="spellStart"/>
      <w:r w:rsidRPr="005E5AA7">
        <w:rPr>
          <w:rFonts w:eastAsia="Times New Roman" w:cs="Times New Roman"/>
          <w:szCs w:val="24"/>
        </w:rPr>
        <w:t>βαρέα</w:t>
      </w:r>
      <w:proofErr w:type="spellEnd"/>
      <w:r w:rsidRPr="005E5AA7">
        <w:rPr>
          <w:rFonts w:eastAsia="Times New Roman" w:cs="Times New Roman"/>
          <w:szCs w:val="24"/>
        </w:rPr>
        <w:t xml:space="preserve"> και ανθυγιεινά επαγγέλματα</w:t>
      </w:r>
      <w:r>
        <w:rPr>
          <w:rFonts w:eastAsia="Times New Roman" w:cs="Times New Roman"/>
          <w:szCs w:val="24"/>
        </w:rPr>
        <w:t xml:space="preserve"> δεν τα αποδέχεστε. </w:t>
      </w:r>
    </w:p>
    <w:p w14:paraId="12B6EA2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w:t>
      </w:r>
      <w:r w:rsidRPr="005E5AA7">
        <w:rPr>
          <w:rFonts w:eastAsia="Times New Roman" w:cs="Times New Roman"/>
          <w:szCs w:val="24"/>
        </w:rPr>
        <w:t xml:space="preserve">ο </w:t>
      </w:r>
      <w:r>
        <w:rPr>
          <w:rFonts w:eastAsia="Times New Roman" w:cs="Times New Roman"/>
          <w:szCs w:val="24"/>
        </w:rPr>
        <w:t xml:space="preserve">ΚΚΕ </w:t>
      </w:r>
      <w:r w:rsidRPr="005E5AA7">
        <w:rPr>
          <w:rFonts w:eastAsia="Times New Roman" w:cs="Times New Roman"/>
          <w:szCs w:val="24"/>
        </w:rPr>
        <w:t>τα τέσσερα αυτά χρόνια κατέθεσε δεκάδες προτάσεις νόμου και τροπολογίες για αύξηση μισθών</w:t>
      </w:r>
      <w:r>
        <w:rPr>
          <w:rFonts w:eastAsia="Times New Roman" w:cs="Times New Roman"/>
          <w:szCs w:val="24"/>
        </w:rPr>
        <w:t>,</w:t>
      </w:r>
      <w:r w:rsidRPr="005E5AA7">
        <w:rPr>
          <w:rFonts w:eastAsia="Times New Roman" w:cs="Times New Roman"/>
          <w:szCs w:val="24"/>
        </w:rPr>
        <w:t xml:space="preserve"> επαναφορά συλλογικών συμβάσεων</w:t>
      </w:r>
      <w:r>
        <w:rPr>
          <w:rFonts w:eastAsia="Times New Roman" w:cs="Times New Roman"/>
          <w:szCs w:val="24"/>
        </w:rPr>
        <w:t>, την π</w:t>
      </w:r>
      <w:r w:rsidRPr="005E5AA7">
        <w:rPr>
          <w:rFonts w:eastAsia="Times New Roman" w:cs="Times New Roman"/>
          <w:szCs w:val="24"/>
        </w:rPr>
        <w:t xml:space="preserve">ρόταση νόμου των </w:t>
      </w:r>
      <w:r>
        <w:rPr>
          <w:rFonts w:eastAsia="Times New Roman" w:cs="Times New Roman"/>
          <w:szCs w:val="24"/>
        </w:rPr>
        <w:t>πεντακοσίων τριάντα</w:t>
      </w:r>
      <w:r w:rsidRPr="005E5AA7">
        <w:rPr>
          <w:rFonts w:eastAsia="Times New Roman" w:cs="Times New Roman"/>
          <w:szCs w:val="24"/>
        </w:rPr>
        <w:t xml:space="preserve"> εργατικών οργανώσεων γ</w:t>
      </w:r>
      <w:r w:rsidRPr="005E5AA7">
        <w:rPr>
          <w:rFonts w:eastAsia="Times New Roman" w:cs="Times New Roman"/>
          <w:szCs w:val="24"/>
        </w:rPr>
        <w:t xml:space="preserve">ια την </w:t>
      </w:r>
      <w:r w:rsidRPr="005E5AA7">
        <w:rPr>
          <w:rFonts w:eastAsia="Times New Roman" w:cs="Times New Roman"/>
          <w:szCs w:val="24"/>
        </w:rPr>
        <w:lastRenderedPageBreak/>
        <w:t>προστασία των ανέργων</w:t>
      </w:r>
      <w:r>
        <w:rPr>
          <w:rFonts w:eastAsia="Times New Roman" w:cs="Times New Roman"/>
          <w:szCs w:val="24"/>
        </w:rPr>
        <w:t>,</w:t>
      </w:r>
      <w:r w:rsidRPr="005E5AA7">
        <w:rPr>
          <w:rFonts w:eastAsia="Times New Roman" w:cs="Times New Roman"/>
          <w:szCs w:val="24"/>
        </w:rPr>
        <w:t xml:space="preserve"> την προστασία της πρώτης κατοικίας από τους πλειστηριασμούς</w:t>
      </w:r>
      <w:r>
        <w:rPr>
          <w:rFonts w:eastAsia="Times New Roman" w:cs="Times New Roman"/>
          <w:szCs w:val="24"/>
        </w:rPr>
        <w:t>,</w:t>
      </w:r>
      <w:r w:rsidRPr="005E5AA7">
        <w:rPr>
          <w:rFonts w:eastAsia="Times New Roman" w:cs="Times New Roman"/>
          <w:szCs w:val="24"/>
        </w:rPr>
        <w:t xml:space="preserve"> για τα χρέη των λαϊκών στρωμάτων</w:t>
      </w:r>
      <w:r>
        <w:rPr>
          <w:rFonts w:eastAsia="Times New Roman" w:cs="Times New Roman"/>
          <w:szCs w:val="24"/>
        </w:rPr>
        <w:t>,</w:t>
      </w:r>
      <w:r w:rsidRPr="005E5AA7">
        <w:rPr>
          <w:rFonts w:eastAsia="Times New Roman" w:cs="Times New Roman"/>
          <w:szCs w:val="24"/>
        </w:rPr>
        <w:t xml:space="preserve"> για τη διατήρηση του μειωμένου ΦΠΑ στα νησιά και άλλα πολλά</w:t>
      </w:r>
      <w:r>
        <w:rPr>
          <w:rFonts w:eastAsia="Times New Roman" w:cs="Times New Roman"/>
          <w:szCs w:val="24"/>
        </w:rPr>
        <w:t>.</w:t>
      </w:r>
      <w:r w:rsidRPr="005E5AA7">
        <w:rPr>
          <w:rFonts w:eastAsia="Times New Roman" w:cs="Times New Roman"/>
          <w:szCs w:val="24"/>
        </w:rPr>
        <w:t xml:space="preserve"> </w:t>
      </w:r>
      <w:r>
        <w:rPr>
          <w:rFonts w:eastAsia="Times New Roman" w:cs="Times New Roman"/>
          <w:szCs w:val="24"/>
        </w:rPr>
        <w:t xml:space="preserve">Ο </w:t>
      </w:r>
      <w:r w:rsidRPr="005E5AA7">
        <w:rPr>
          <w:rFonts w:eastAsia="Times New Roman" w:cs="Times New Roman"/>
          <w:szCs w:val="24"/>
        </w:rPr>
        <w:t>ΣΥΡΙΖΑ απέρριψε μία προς μία όλες αυτές τις πρωτοβουλίες</w:t>
      </w:r>
      <w:r>
        <w:rPr>
          <w:rFonts w:eastAsia="Times New Roman" w:cs="Times New Roman"/>
          <w:szCs w:val="24"/>
        </w:rPr>
        <w:t>,</w:t>
      </w:r>
      <w:r w:rsidRPr="005E5AA7">
        <w:rPr>
          <w:rFonts w:eastAsia="Times New Roman" w:cs="Times New Roman"/>
          <w:szCs w:val="24"/>
        </w:rPr>
        <w:t xml:space="preserve"> που ανταπο</w:t>
      </w:r>
      <w:r w:rsidRPr="005E5AA7">
        <w:rPr>
          <w:rFonts w:eastAsia="Times New Roman" w:cs="Times New Roman"/>
          <w:szCs w:val="24"/>
        </w:rPr>
        <w:t>κρίνονταν στις ανάγκες του λαού</w:t>
      </w:r>
      <w:r>
        <w:rPr>
          <w:rFonts w:eastAsia="Times New Roman" w:cs="Times New Roman"/>
          <w:szCs w:val="24"/>
        </w:rPr>
        <w:t>.</w:t>
      </w:r>
    </w:p>
    <w:p w14:paraId="12B6EA2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w:t>
      </w:r>
      <w:r w:rsidRPr="005E5AA7">
        <w:rPr>
          <w:rFonts w:eastAsia="Times New Roman" w:cs="Times New Roman"/>
          <w:szCs w:val="24"/>
        </w:rPr>
        <w:t>αι τώρα σε αυτό το νομοσχέδιο έχουμε καταθέσει τέσσερις τροπολογίες</w:t>
      </w:r>
      <w:r>
        <w:rPr>
          <w:rFonts w:eastAsia="Times New Roman" w:cs="Times New Roman"/>
          <w:szCs w:val="24"/>
        </w:rPr>
        <w:t>,</w:t>
      </w:r>
      <w:r w:rsidRPr="005E5AA7">
        <w:rPr>
          <w:rFonts w:eastAsia="Times New Roman" w:cs="Times New Roman"/>
          <w:szCs w:val="24"/>
        </w:rPr>
        <w:t xml:space="preserve"> που απαντούν στις αγωνίες των οφειλετών σε εφορία</w:t>
      </w:r>
      <w:r>
        <w:rPr>
          <w:rFonts w:eastAsia="Times New Roman" w:cs="Times New Roman"/>
          <w:szCs w:val="24"/>
        </w:rPr>
        <w:t>,</w:t>
      </w:r>
      <w:r w:rsidRPr="005E5AA7">
        <w:rPr>
          <w:rFonts w:eastAsia="Times New Roman" w:cs="Times New Roman"/>
          <w:szCs w:val="24"/>
        </w:rPr>
        <w:t xml:space="preserve"> δήμους και ταμεία</w:t>
      </w:r>
      <w:r>
        <w:rPr>
          <w:rFonts w:eastAsia="Times New Roman" w:cs="Times New Roman"/>
          <w:szCs w:val="24"/>
        </w:rPr>
        <w:t>,</w:t>
      </w:r>
      <w:r w:rsidRPr="005E5AA7">
        <w:rPr>
          <w:rFonts w:eastAsia="Times New Roman" w:cs="Times New Roman"/>
          <w:szCs w:val="24"/>
        </w:rPr>
        <w:t xml:space="preserve"> στην </w:t>
      </w:r>
      <w:proofErr w:type="spellStart"/>
      <w:r w:rsidRPr="005E5AA7">
        <w:rPr>
          <w:rFonts w:eastAsia="Times New Roman" w:cs="Times New Roman"/>
          <w:szCs w:val="24"/>
        </w:rPr>
        <w:t>φορο</w:t>
      </w:r>
      <w:r>
        <w:rPr>
          <w:rFonts w:eastAsia="Times New Roman" w:cs="Times New Roman"/>
          <w:szCs w:val="24"/>
        </w:rPr>
        <w:t>λεηλασία</w:t>
      </w:r>
      <w:proofErr w:type="spellEnd"/>
      <w:r>
        <w:rPr>
          <w:rFonts w:eastAsia="Times New Roman" w:cs="Times New Roman"/>
          <w:szCs w:val="24"/>
        </w:rPr>
        <w:t>,</w:t>
      </w:r>
      <w:r w:rsidRPr="005E5AA7">
        <w:rPr>
          <w:rFonts w:eastAsia="Times New Roman" w:cs="Times New Roman"/>
          <w:szCs w:val="24"/>
        </w:rPr>
        <w:t xml:space="preserve"> που απαλ</w:t>
      </w:r>
      <w:r>
        <w:rPr>
          <w:rFonts w:eastAsia="Times New Roman" w:cs="Times New Roman"/>
          <w:szCs w:val="24"/>
        </w:rPr>
        <w:t>είφει</w:t>
      </w:r>
      <w:r w:rsidRPr="005E5AA7">
        <w:rPr>
          <w:rFonts w:eastAsia="Times New Roman" w:cs="Times New Roman"/>
          <w:szCs w:val="24"/>
        </w:rPr>
        <w:t xml:space="preserve"> τα επιπλέον εμπόδια για την απόφαση για απεργία</w:t>
      </w:r>
      <w:r>
        <w:rPr>
          <w:rFonts w:eastAsia="Times New Roman" w:cs="Times New Roman"/>
          <w:szCs w:val="24"/>
        </w:rPr>
        <w:t>.</w:t>
      </w:r>
      <w:r w:rsidRPr="005E5AA7">
        <w:rPr>
          <w:rFonts w:eastAsia="Times New Roman" w:cs="Times New Roman"/>
          <w:szCs w:val="24"/>
        </w:rPr>
        <w:t xml:space="preserve"> </w:t>
      </w:r>
    </w:p>
    <w:p w14:paraId="12B6EA2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Είναι </w:t>
      </w:r>
      <w:r w:rsidRPr="005E5AA7">
        <w:rPr>
          <w:rFonts w:eastAsia="Times New Roman" w:cs="Times New Roman"/>
          <w:szCs w:val="24"/>
        </w:rPr>
        <w:t xml:space="preserve">γνωστές οι τροπολογίες </w:t>
      </w:r>
      <w:r>
        <w:rPr>
          <w:rFonts w:eastAsia="Times New Roman" w:cs="Times New Roman"/>
          <w:szCs w:val="24"/>
        </w:rPr>
        <w:t>μας,</w:t>
      </w:r>
      <w:r w:rsidRPr="005E5AA7">
        <w:rPr>
          <w:rFonts w:eastAsia="Times New Roman" w:cs="Times New Roman"/>
          <w:szCs w:val="24"/>
        </w:rPr>
        <w:t xml:space="preserve"> τις έχετε</w:t>
      </w:r>
      <w:r>
        <w:rPr>
          <w:rFonts w:eastAsia="Times New Roman" w:cs="Times New Roman"/>
          <w:szCs w:val="24"/>
        </w:rPr>
        <w:t>.</w:t>
      </w:r>
      <w:r w:rsidRPr="005E5AA7">
        <w:rPr>
          <w:rFonts w:eastAsia="Times New Roman" w:cs="Times New Roman"/>
          <w:szCs w:val="24"/>
        </w:rPr>
        <w:t xml:space="preserve"> </w:t>
      </w:r>
      <w:r>
        <w:rPr>
          <w:rFonts w:eastAsia="Times New Roman" w:cs="Times New Roman"/>
          <w:szCs w:val="24"/>
        </w:rPr>
        <w:t>Θ</w:t>
      </w:r>
      <w:r w:rsidRPr="005E5AA7">
        <w:rPr>
          <w:rFonts w:eastAsia="Times New Roman" w:cs="Times New Roman"/>
          <w:szCs w:val="24"/>
        </w:rPr>
        <w:t>έλω</w:t>
      </w:r>
      <w:r>
        <w:rPr>
          <w:rFonts w:eastAsia="Times New Roman" w:cs="Times New Roman"/>
          <w:szCs w:val="24"/>
        </w:rPr>
        <w:t>,</w:t>
      </w:r>
      <w:r w:rsidRPr="005E5AA7">
        <w:rPr>
          <w:rFonts w:eastAsia="Times New Roman" w:cs="Times New Roman"/>
          <w:szCs w:val="24"/>
        </w:rPr>
        <w:t xml:space="preserve"> </w:t>
      </w:r>
      <w:r>
        <w:rPr>
          <w:rFonts w:eastAsia="Times New Roman" w:cs="Times New Roman"/>
          <w:szCs w:val="24"/>
        </w:rPr>
        <w:t>όμως,</w:t>
      </w:r>
      <w:r w:rsidRPr="005E5AA7">
        <w:rPr>
          <w:rFonts w:eastAsia="Times New Roman" w:cs="Times New Roman"/>
          <w:szCs w:val="24"/>
        </w:rPr>
        <w:t xml:space="preserve"> να πω για τον κόσμο που μας ακούε</w:t>
      </w:r>
      <w:r>
        <w:rPr>
          <w:rFonts w:eastAsia="Times New Roman" w:cs="Times New Roman"/>
          <w:szCs w:val="24"/>
        </w:rPr>
        <w:t>ι ότι η μία είναι η διαγραφή τόκων,</w:t>
      </w:r>
      <w:r w:rsidRPr="005E5AA7">
        <w:rPr>
          <w:rFonts w:eastAsia="Times New Roman" w:cs="Times New Roman"/>
          <w:szCs w:val="24"/>
        </w:rPr>
        <w:t xml:space="preserve"> προσαυξήσεων και περικοπή οφειλών των λαϊκών οικογενειών από χρέη προς το </w:t>
      </w:r>
      <w:r>
        <w:rPr>
          <w:rFonts w:eastAsia="Times New Roman" w:cs="Times New Roman"/>
          <w:szCs w:val="24"/>
        </w:rPr>
        <w:t>δ</w:t>
      </w:r>
      <w:r w:rsidRPr="005E5AA7">
        <w:rPr>
          <w:rFonts w:eastAsia="Times New Roman" w:cs="Times New Roman"/>
          <w:szCs w:val="24"/>
        </w:rPr>
        <w:t xml:space="preserve">ημόσιο και </w:t>
      </w:r>
      <w:r>
        <w:rPr>
          <w:rFonts w:eastAsia="Times New Roman" w:cs="Times New Roman"/>
          <w:szCs w:val="24"/>
        </w:rPr>
        <w:t>ρυθμίσεις για</w:t>
      </w:r>
      <w:r w:rsidRPr="005E5AA7">
        <w:rPr>
          <w:rFonts w:eastAsia="Times New Roman" w:cs="Times New Roman"/>
          <w:szCs w:val="24"/>
        </w:rPr>
        <w:t xml:space="preserve"> τα ασφαλιστικά ταμεία των</w:t>
      </w:r>
      <w:r>
        <w:rPr>
          <w:rFonts w:eastAsia="Times New Roman" w:cs="Times New Roman"/>
          <w:szCs w:val="24"/>
        </w:rPr>
        <w:t xml:space="preserve"> μη</w:t>
      </w:r>
      <w:r w:rsidRPr="005E5AA7">
        <w:rPr>
          <w:rFonts w:eastAsia="Times New Roman" w:cs="Times New Roman"/>
          <w:szCs w:val="24"/>
        </w:rPr>
        <w:t xml:space="preserve"> μισθωτών και των ασφαλισμένων στον ΟΓΑ</w:t>
      </w:r>
      <w:r>
        <w:rPr>
          <w:rFonts w:eastAsia="Times New Roman" w:cs="Times New Roman"/>
          <w:szCs w:val="24"/>
        </w:rPr>
        <w:t xml:space="preserve">. </w:t>
      </w:r>
    </w:p>
    <w:p w14:paraId="12B6EA2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Με</w:t>
      </w:r>
      <w:r w:rsidRPr="005E5AA7">
        <w:rPr>
          <w:rFonts w:eastAsia="Times New Roman" w:cs="Times New Roman"/>
          <w:szCs w:val="24"/>
        </w:rPr>
        <w:t xml:space="preserve"> την τροπολογία αυτή διαγράφονται τόκοι και προσαυξήσεις για οφειλές στο </w:t>
      </w:r>
      <w:r>
        <w:rPr>
          <w:rFonts w:eastAsia="Times New Roman" w:cs="Times New Roman"/>
          <w:szCs w:val="24"/>
        </w:rPr>
        <w:t>δ</w:t>
      </w:r>
      <w:r w:rsidRPr="005E5AA7">
        <w:rPr>
          <w:rFonts w:eastAsia="Times New Roman" w:cs="Times New Roman"/>
          <w:szCs w:val="24"/>
        </w:rPr>
        <w:t>ημόσιο μέχρι 20.000 ευρώ</w:t>
      </w:r>
      <w:r>
        <w:rPr>
          <w:rFonts w:eastAsia="Times New Roman" w:cs="Times New Roman"/>
          <w:szCs w:val="24"/>
        </w:rPr>
        <w:t>,</w:t>
      </w:r>
      <w:r w:rsidRPr="005E5AA7">
        <w:rPr>
          <w:rFonts w:eastAsia="Times New Roman" w:cs="Times New Roman"/>
          <w:szCs w:val="24"/>
        </w:rPr>
        <w:t xml:space="preserve"> μειώνεται το χρέος κατά 30% για εισόδημα μέχρι 20.000 ευρώ και 50% για τους ανέργους</w:t>
      </w:r>
      <w:r>
        <w:rPr>
          <w:rFonts w:eastAsia="Times New Roman" w:cs="Times New Roman"/>
          <w:szCs w:val="24"/>
        </w:rPr>
        <w:t>. Κ</w:t>
      </w:r>
      <w:r w:rsidRPr="005E5AA7">
        <w:rPr>
          <w:rFonts w:eastAsia="Times New Roman" w:cs="Times New Roman"/>
          <w:szCs w:val="24"/>
        </w:rPr>
        <w:t>αταργ</w:t>
      </w:r>
      <w:r>
        <w:rPr>
          <w:rFonts w:eastAsia="Times New Roman" w:cs="Times New Roman"/>
          <w:szCs w:val="24"/>
        </w:rPr>
        <w:t>είται</w:t>
      </w:r>
      <w:r w:rsidRPr="005E5AA7">
        <w:rPr>
          <w:rFonts w:eastAsia="Times New Roman" w:cs="Times New Roman"/>
          <w:szCs w:val="24"/>
        </w:rPr>
        <w:t xml:space="preserve"> η εισφορά αλλη</w:t>
      </w:r>
      <w:r w:rsidRPr="005E5AA7">
        <w:rPr>
          <w:rFonts w:eastAsia="Times New Roman" w:cs="Times New Roman"/>
          <w:szCs w:val="24"/>
        </w:rPr>
        <w:t>λεγγύης και το τέλος επιτηδεύματος για εισόδημα έως 20.000 ευρώ</w:t>
      </w:r>
      <w:r>
        <w:rPr>
          <w:rFonts w:eastAsia="Times New Roman" w:cs="Times New Roman"/>
          <w:szCs w:val="24"/>
        </w:rPr>
        <w:t xml:space="preserve">, διαγράφονται τόκοι </w:t>
      </w:r>
      <w:r w:rsidRPr="005E5AA7">
        <w:rPr>
          <w:rFonts w:eastAsia="Times New Roman" w:cs="Times New Roman"/>
          <w:szCs w:val="24"/>
        </w:rPr>
        <w:t>και προσ</w:t>
      </w:r>
      <w:r>
        <w:rPr>
          <w:rFonts w:eastAsia="Times New Roman" w:cs="Times New Roman"/>
          <w:szCs w:val="24"/>
        </w:rPr>
        <w:t>αυξήσεις για χρέη μέχρι 50.000 ε</w:t>
      </w:r>
      <w:r w:rsidRPr="005E5AA7">
        <w:rPr>
          <w:rFonts w:eastAsia="Times New Roman" w:cs="Times New Roman"/>
          <w:szCs w:val="24"/>
        </w:rPr>
        <w:t xml:space="preserve">υρώ προς τα ασφαλιστικά ταμεία </w:t>
      </w:r>
      <w:r>
        <w:rPr>
          <w:rFonts w:eastAsia="Times New Roman" w:cs="Times New Roman"/>
          <w:szCs w:val="24"/>
        </w:rPr>
        <w:t xml:space="preserve">μη </w:t>
      </w:r>
      <w:r w:rsidRPr="005E5AA7">
        <w:rPr>
          <w:rFonts w:eastAsia="Times New Roman" w:cs="Times New Roman"/>
          <w:szCs w:val="24"/>
        </w:rPr>
        <w:t>μισθωτών και μέχρι 20.000 ευρώ στον ΟΓΑ</w:t>
      </w:r>
      <w:r>
        <w:rPr>
          <w:rFonts w:eastAsia="Times New Roman" w:cs="Times New Roman"/>
          <w:szCs w:val="24"/>
        </w:rPr>
        <w:t>. Κ</w:t>
      </w:r>
      <w:r w:rsidRPr="005E5AA7">
        <w:rPr>
          <w:rFonts w:eastAsia="Times New Roman" w:cs="Times New Roman"/>
          <w:szCs w:val="24"/>
        </w:rPr>
        <w:t>αταργείται η εισφορά του κλάδου υγείας</w:t>
      </w:r>
      <w:r>
        <w:rPr>
          <w:rFonts w:eastAsia="Times New Roman" w:cs="Times New Roman"/>
          <w:szCs w:val="24"/>
        </w:rPr>
        <w:t>,</w:t>
      </w:r>
      <w:r w:rsidRPr="005E5AA7">
        <w:rPr>
          <w:rFonts w:eastAsia="Times New Roman" w:cs="Times New Roman"/>
          <w:szCs w:val="24"/>
        </w:rPr>
        <w:t xml:space="preserve"> χορηγείται σύντα</w:t>
      </w:r>
      <w:r w:rsidRPr="005E5AA7">
        <w:rPr>
          <w:rFonts w:eastAsia="Times New Roman" w:cs="Times New Roman"/>
          <w:szCs w:val="24"/>
        </w:rPr>
        <w:t>ξη σε όσους τη δικαιούνται για οφειλή μικρότερη από 50.000 ευρώ</w:t>
      </w:r>
      <w:r>
        <w:rPr>
          <w:rFonts w:eastAsia="Times New Roman" w:cs="Times New Roman"/>
          <w:szCs w:val="24"/>
        </w:rPr>
        <w:t>. Τ</w:t>
      </w:r>
      <w:r w:rsidRPr="005E5AA7">
        <w:rPr>
          <w:rFonts w:eastAsia="Times New Roman" w:cs="Times New Roman"/>
          <w:szCs w:val="24"/>
        </w:rPr>
        <w:t>ο χρέος που απομένει</w:t>
      </w:r>
      <w:r>
        <w:rPr>
          <w:rFonts w:eastAsia="Times New Roman" w:cs="Times New Roman"/>
          <w:szCs w:val="24"/>
        </w:rPr>
        <w:t>,</w:t>
      </w:r>
      <w:r w:rsidRPr="005E5AA7">
        <w:rPr>
          <w:rFonts w:eastAsia="Times New Roman" w:cs="Times New Roman"/>
          <w:szCs w:val="24"/>
        </w:rPr>
        <w:t xml:space="preserve"> ρυθμίζεται σε άτοκ</w:t>
      </w:r>
      <w:r>
        <w:rPr>
          <w:rFonts w:eastAsia="Times New Roman" w:cs="Times New Roman"/>
          <w:szCs w:val="24"/>
        </w:rPr>
        <w:t xml:space="preserve">ες δόσεις που δεν ξεπερνούν κατ’ έτος </w:t>
      </w:r>
      <w:r w:rsidRPr="005E5AA7">
        <w:rPr>
          <w:rFonts w:eastAsia="Times New Roman" w:cs="Times New Roman"/>
          <w:szCs w:val="24"/>
        </w:rPr>
        <w:t>το 5% του εισοδήματος μέχρι 20.000 ευρώ</w:t>
      </w:r>
      <w:r>
        <w:rPr>
          <w:rFonts w:eastAsia="Times New Roman" w:cs="Times New Roman"/>
          <w:szCs w:val="24"/>
        </w:rPr>
        <w:t>.</w:t>
      </w:r>
    </w:p>
    <w:p w14:paraId="12B6EA2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άλλη τροπολογία αφορά την κατάργηση</w:t>
      </w:r>
      <w:r w:rsidRPr="005E5AA7">
        <w:rPr>
          <w:rFonts w:eastAsia="Times New Roman" w:cs="Times New Roman"/>
          <w:szCs w:val="24"/>
        </w:rPr>
        <w:t xml:space="preserve"> ρύθμιση</w:t>
      </w:r>
      <w:r>
        <w:rPr>
          <w:rFonts w:eastAsia="Times New Roman" w:cs="Times New Roman"/>
          <w:szCs w:val="24"/>
        </w:rPr>
        <w:t>ς</w:t>
      </w:r>
      <w:r w:rsidRPr="005E5AA7">
        <w:rPr>
          <w:rFonts w:eastAsia="Times New Roman" w:cs="Times New Roman"/>
          <w:szCs w:val="24"/>
        </w:rPr>
        <w:t xml:space="preserve"> που προβλέπει τη μείωση </w:t>
      </w:r>
      <w:r w:rsidRPr="005E5AA7">
        <w:rPr>
          <w:rFonts w:eastAsia="Times New Roman" w:cs="Times New Roman"/>
          <w:szCs w:val="24"/>
        </w:rPr>
        <w:t xml:space="preserve">του αφορολόγητου από </w:t>
      </w:r>
      <w:r>
        <w:rPr>
          <w:rFonts w:eastAsia="Times New Roman" w:cs="Times New Roman"/>
          <w:szCs w:val="24"/>
        </w:rPr>
        <w:t>τα 9.500</w:t>
      </w:r>
      <w:r w:rsidRPr="005E5AA7">
        <w:rPr>
          <w:rFonts w:eastAsia="Times New Roman" w:cs="Times New Roman"/>
          <w:szCs w:val="24"/>
        </w:rPr>
        <w:t xml:space="preserve"> ευρώ σε λιγότερο από 6.000 ευρώ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2020</w:t>
      </w:r>
      <w:r w:rsidRPr="005E5AA7">
        <w:rPr>
          <w:rFonts w:eastAsia="Times New Roman" w:cs="Times New Roman"/>
          <w:szCs w:val="24"/>
        </w:rPr>
        <w:t xml:space="preserve"> για μισθωτούς και συνταξιούχους</w:t>
      </w:r>
      <w:r>
        <w:rPr>
          <w:rFonts w:eastAsia="Times New Roman" w:cs="Times New Roman"/>
          <w:szCs w:val="24"/>
        </w:rPr>
        <w:t>.</w:t>
      </w:r>
      <w:r w:rsidRPr="005E5AA7">
        <w:rPr>
          <w:rFonts w:eastAsia="Times New Roman" w:cs="Times New Roman"/>
          <w:szCs w:val="24"/>
        </w:rPr>
        <w:t xml:space="preserve"> </w:t>
      </w:r>
    </w:p>
    <w:p w14:paraId="12B6EA2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5E5AA7">
        <w:rPr>
          <w:rFonts w:eastAsia="Times New Roman" w:cs="Times New Roman"/>
          <w:szCs w:val="24"/>
        </w:rPr>
        <w:t xml:space="preserve"> η τρίτη τροπολογία αφορά την εφαρμογή άμεσων μέτρων για τη διαγραφή χρεών προς τους </w:t>
      </w:r>
      <w:r w:rsidRPr="002A15F5">
        <w:rPr>
          <w:rFonts w:eastAsia="Times New Roman" w:cs="Times New Roman"/>
          <w:szCs w:val="24"/>
        </w:rPr>
        <w:t xml:space="preserve">δήμους με εισοδηματικά κριτήρια τέτοια που να </w:t>
      </w:r>
      <w:r w:rsidRPr="002A15F5">
        <w:rPr>
          <w:rFonts w:eastAsia="Times New Roman" w:cs="Times New Roman"/>
          <w:szCs w:val="24"/>
        </w:rPr>
        <w:t>προστατεύουν τα λαϊκά συμφέροντα</w:t>
      </w:r>
      <w:r>
        <w:rPr>
          <w:rFonts w:eastAsia="Times New Roman" w:cs="Times New Roman"/>
          <w:szCs w:val="24"/>
        </w:rPr>
        <w:t>. Κ</w:t>
      </w:r>
      <w:r w:rsidRPr="002A15F5">
        <w:rPr>
          <w:rFonts w:eastAsia="Times New Roman" w:cs="Times New Roman"/>
          <w:szCs w:val="24"/>
        </w:rPr>
        <w:t>αι η τέταρτη</w:t>
      </w:r>
      <w:r>
        <w:rPr>
          <w:rFonts w:eastAsia="Times New Roman" w:cs="Times New Roman"/>
          <w:szCs w:val="24"/>
        </w:rPr>
        <w:t xml:space="preserve"> τροπολογία</w:t>
      </w:r>
      <w:r w:rsidRPr="002A15F5">
        <w:rPr>
          <w:rFonts w:eastAsia="Times New Roman" w:cs="Times New Roman"/>
          <w:szCs w:val="24"/>
        </w:rPr>
        <w:t xml:space="preserve"> αφορά την κατάργηση της </w:t>
      </w:r>
      <w:r>
        <w:rPr>
          <w:rFonts w:eastAsia="Times New Roman" w:cs="Times New Roman"/>
          <w:szCs w:val="24"/>
        </w:rPr>
        <w:t xml:space="preserve">αντεργατικής </w:t>
      </w:r>
      <w:r w:rsidRPr="002A15F5">
        <w:rPr>
          <w:rFonts w:eastAsia="Times New Roman" w:cs="Times New Roman"/>
          <w:szCs w:val="24"/>
        </w:rPr>
        <w:t>διάταξης</w:t>
      </w:r>
      <w:r>
        <w:rPr>
          <w:rFonts w:eastAsia="Times New Roman" w:cs="Times New Roman"/>
          <w:szCs w:val="24"/>
        </w:rPr>
        <w:t>,</w:t>
      </w:r>
      <w:r w:rsidRPr="002A15F5">
        <w:rPr>
          <w:rFonts w:eastAsia="Times New Roman" w:cs="Times New Roman"/>
          <w:szCs w:val="24"/>
        </w:rPr>
        <w:t xml:space="preserve"> που εμ</w:t>
      </w:r>
      <w:r>
        <w:rPr>
          <w:rFonts w:eastAsia="Times New Roman" w:cs="Times New Roman"/>
          <w:szCs w:val="24"/>
        </w:rPr>
        <w:t>ποδίζει τη λήψη απόφασης για απ</w:t>
      </w:r>
      <w:r w:rsidRPr="002A15F5">
        <w:rPr>
          <w:rFonts w:eastAsia="Times New Roman" w:cs="Times New Roman"/>
          <w:szCs w:val="24"/>
        </w:rPr>
        <w:t>εργία</w:t>
      </w:r>
      <w:r>
        <w:rPr>
          <w:rFonts w:eastAsia="Times New Roman" w:cs="Times New Roman"/>
          <w:szCs w:val="24"/>
        </w:rPr>
        <w:t>.</w:t>
      </w:r>
    </w:p>
    <w:p w14:paraId="12B6EA2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Καταθέτουμε, επίσης, προτάσεις. Τις είπαμε και στην </w:t>
      </w:r>
      <w:r>
        <w:rPr>
          <w:rFonts w:eastAsia="Times New Roman" w:cs="Times New Roman"/>
          <w:szCs w:val="24"/>
        </w:rPr>
        <w:t>ε</w:t>
      </w:r>
      <w:r w:rsidRPr="002A15F5">
        <w:rPr>
          <w:rFonts w:eastAsia="Times New Roman" w:cs="Times New Roman"/>
          <w:szCs w:val="24"/>
        </w:rPr>
        <w:t>πιτροπή</w:t>
      </w:r>
      <w:r>
        <w:rPr>
          <w:rFonts w:eastAsia="Times New Roman" w:cs="Times New Roman"/>
          <w:szCs w:val="24"/>
        </w:rPr>
        <w:t>. Α</w:t>
      </w:r>
      <w:r w:rsidRPr="002A15F5">
        <w:rPr>
          <w:rFonts w:eastAsia="Times New Roman" w:cs="Times New Roman"/>
          <w:szCs w:val="24"/>
        </w:rPr>
        <w:t>λλά</w:t>
      </w:r>
      <w:r>
        <w:rPr>
          <w:rFonts w:eastAsia="Times New Roman" w:cs="Times New Roman"/>
          <w:szCs w:val="24"/>
        </w:rPr>
        <w:t>,</w:t>
      </w:r>
      <w:r w:rsidRPr="002A15F5">
        <w:rPr>
          <w:rFonts w:eastAsia="Times New Roman" w:cs="Times New Roman"/>
          <w:szCs w:val="24"/>
        </w:rPr>
        <w:t xml:space="preserve"> βέβαια</w:t>
      </w:r>
      <w:r>
        <w:rPr>
          <w:rFonts w:eastAsia="Times New Roman" w:cs="Times New Roman"/>
          <w:szCs w:val="24"/>
        </w:rPr>
        <w:t>,</w:t>
      </w:r>
      <w:r w:rsidRPr="002A15F5">
        <w:rPr>
          <w:rFonts w:eastAsia="Times New Roman" w:cs="Times New Roman"/>
          <w:szCs w:val="24"/>
        </w:rPr>
        <w:t xml:space="preserve"> δεν τις έχουν </w:t>
      </w:r>
      <w:r>
        <w:rPr>
          <w:rFonts w:eastAsia="Times New Roman" w:cs="Times New Roman"/>
          <w:szCs w:val="24"/>
        </w:rPr>
        <w:t xml:space="preserve">λάβει </w:t>
      </w:r>
      <w:proofErr w:type="spellStart"/>
      <w:r w:rsidRPr="002A15F5">
        <w:rPr>
          <w:rFonts w:eastAsia="Times New Roman" w:cs="Times New Roman"/>
          <w:szCs w:val="24"/>
        </w:rPr>
        <w:t>υπ</w:t>
      </w:r>
      <w:proofErr w:type="spellEnd"/>
      <w:r>
        <w:rPr>
          <w:rFonts w:eastAsia="Times New Roman" w:cs="Times New Roman"/>
          <w:szCs w:val="24"/>
        </w:rPr>
        <w:t xml:space="preserve">΄ </w:t>
      </w:r>
      <w:proofErr w:type="spellStart"/>
      <w:r>
        <w:rPr>
          <w:rFonts w:eastAsia="Times New Roman" w:cs="Times New Roman"/>
          <w:szCs w:val="24"/>
        </w:rPr>
        <w:t>ό</w:t>
      </w:r>
      <w:r w:rsidRPr="002A15F5">
        <w:rPr>
          <w:rFonts w:eastAsia="Times New Roman" w:cs="Times New Roman"/>
          <w:szCs w:val="24"/>
        </w:rPr>
        <w:t>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γιατί</w:t>
      </w:r>
      <w:r w:rsidRPr="002A15F5">
        <w:rPr>
          <w:rFonts w:eastAsia="Times New Roman" w:cs="Times New Roman"/>
          <w:szCs w:val="24"/>
        </w:rPr>
        <w:t xml:space="preserve"> </w:t>
      </w:r>
      <w:r>
        <w:rPr>
          <w:rFonts w:eastAsia="Times New Roman" w:cs="Times New Roman"/>
          <w:szCs w:val="24"/>
        </w:rPr>
        <w:t>–το βλέπω- ο κ. Π</w:t>
      </w:r>
      <w:r w:rsidRPr="002A15F5">
        <w:rPr>
          <w:rFonts w:eastAsia="Times New Roman" w:cs="Times New Roman"/>
          <w:szCs w:val="24"/>
        </w:rPr>
        <w:t>ετρόπουλο</w:t>
      </w:r>
      <w:r>
        <w:rPr>
          <w:rFonts w:eastAsia="Times New Roman" w:cs="Times New Roman"/>
          <w:szCs w:val="24"/>
        </w:rPr>
        <w:t>ς</w:t>
      </w:r>
      <w:r w:rsidRPr="002A15F5">
        <w:rPr>
          <w:rFonts w:eastAsia="Times New Roman" w:cs="Times New Roman"/>
          <w:szCs w:val="24"/>
        </w:rPr>
        <w:t xml:space="preserve"> </w:t>
      </w:r>
      <w:r>
        <w:rPr>
          <w:rFonts w:eastAsia="Times New Roman" w:cs="Times New Roman"/>
          <w:szCs w:val="24"/>
        </w:rPr>
        <w:t>δεν</w:t>
      </w:r>
      <w:r w:rsidRPr="002A15F5">
        <w:rPr>
          <w:rFonts w:eastAsia="Times New Roman" w:cs="Times New Roman"/>
          <w:szCs w:val="24"/>
        </w:rPr>
        <w:t xml:space="preserve"> έχει πει τίποτα για αυτές</w:t>
      </w:r>
      <w:r>
        <w:rPr>
          <w:rFonts w:eastAsia="Times New Roman" w:cs="Times New Roman"/>
          <w:szCs w:val="24"/>
        </w:rPr>
        <w:t>.</w:t>
      </w:r>
      <w:r w:rsidRPr="002A15F5">
        <w:rPr>
          <w:rFonts w:eastAsia="Times New Roman" w:cs="Times New Roman"/>
          <w:szCs w:val="24"/>
        </w:rPr>
        <w:t xml:space="preserve"> </w:t>
      </w:r>
      <w:r>
        <w:rPr>
          <w:rFonts w:eastAsia="Times New Roman" w:cs="Times New Roman"/>
          <w:szCs w:val="24"/>
        </w:rPr>
        <w:t>Είναι η πρόταση</w:t>
      </w:r>
      <w:r w:rsidRPr="002A15F5">
        <w:rPr>
          <w:rFonts w:eastAsia="Times New Roman" w:cs="Times New Roman"/>
          <w:szCs w:val="24"/>
        </w:rPr>
        <w:t xml:space="preserve"> της ομοσπονδίας των συνταξιούχων του ΟΑΕΕ για τη συνταξιοδότηση των οφειλετών</w:t>
      </w:r>
      <w:r>
        <w:rPr>
          <w:rFonts w:eastAsia="Times New Roman" w:cs="Times New Roman"/>
          <w:szCs w:val="24"/>
        </w:rPr>
        <w:t xml:space="preserve">, η πρόταση </w:t>
      </w:r>
      <w:r w:rsidRPr="002A15F5">
        <w:rPr>
          <w:rFonts w:eastAsia="Times New Roman" w:cs="Times New Roman"/>
          <w:szCs w:val="24"/>
        </w:rPr>
        <w:t>του Συνδέσμου Εφημεριδοπωλών για την επέκταση του</w:t>
      </w:r>
      <w:r>
        <w:rPr>
          <w:rFonts w:eastAsia="Times New Roman" w:cs="Times New Roman"/>
          <w:szCs w:val="24"/>
        </w:rPr>
        <w:t xml:space="preserve"> τρόπου υπολογισμού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w:t>
      </w:r>
      <w:r w:rsidRPr="002A15F5">
        <w:rPr>
          <w:rFonts w:eastAsia="Times New Roman" w:cs="Times New Roman"/>
          <w:szCs w:val="24"/>
        </w:rPr>
        <w:t>16</w:t>
      </w:r>
      <w:r>
        <w:rPr>
          <w:rFonts w:eastAsia="Times New Roman" w:cs="Times New Roman"/>
          <w:szCs w:val="24"/>
        </w:rPr>
        <w:t>,</w:t>
      </w:r>
      <w:r w:rsidRPr="002A15F5">
        <w:rPr>
          <w:rFonts w:eastAsia="Times New Roman" w:cs="Times New Roman"/>
          <w:szCs w:val="24"/>
        </w:rPr>
        <w:t xml:space="preserve"> </w:t>
      </w:r>
      <w:r>
        <w:rPr>
          <w:rFonts w:eastAsia="Times New Roman" w:cs="Times New Roman"/>
          <w:szCs w:val="24"/>
        </w:rPr>
        <w:t>η</w:t>
      </w:r>
      <w:r w:rsidRPr="002A15F5">
        <w:rPr>
          <w:rFonts w:eastAsia="Times New Roman" w:cs="Times New Roman"/>
          <w:szCs w:val="24"/>
        </w:rPr>
        <w:t xml:space="preserve"> πρόταση των εργαζομένων που είναι αυτή τη στιγμή </w:t>
      </w:r>
      <w:r>
        <w:rPr>
          <w:rFonts w:eastAsia="Times New Roman" w:cs="Times New Roman"/>
          <w:szCs w:val="24"/>
        </w:rPr>
        <w:t>και στον ΕΦΚΑ και στο ΕΤΕΑΕΠ</w:t>
      </w:r>
      <w:r w:rsidRPr="002A15F5">
        <w:rPr>
          <w:rFonts w:eastAsia="Times New Roman" w:cs="Times New Roman"/>
          <w:szCs w:val="24"/>
        </w:rPr>
        <w:t xml:space="preserve"> στο άρθρο 43</w:t>
      </w:r>
      <w:r>
        <w:rPr>
          <w:rFonts w:eastAsia="Times New Roman" w:cs="Times New Roman"/>
          <w:szCs w:val="24"/>
        </w:rPr>
        <w:t xml:space="preserve"> -που λύνει</w:t>
      </w:r>
      <w:r w:rsidRPr="002A15F5">
        <w:rPr>
          <w:rFonts w:eastAsia="Times New Roman" w:cs="Times New Roman"/>
          <w:szCs w:val="24"/>
        </w:rPr>
        <w:t xml:space="preserve"> ένα σοβαρό πρόβλημα των εργαζομένων</w:t>
      </w:r>
      <w:r>
        <w:rPr>
          <w:rFonts w:eastAsia="Times New Roman" w:cs="Times New Roman"/>
          <w:szCs w:val="24"/>
        </w:rPr>
        <w:t>-</w:t>
      </w:r>
      <w:r w:rsidRPr="002A15F5">
        <w:rPr>
          <w:rFonts w:eastAsia="Times New Roman" w:cs="Times New Roman"/>
          <w:szCs w:val="24"/>
        </w:rPr>
        <w:t xml:space="preserve"> </w:t>
      </w:r>
      <w:r>
        <w:rPr>
          <w:rFonts w:eastAsia="Times New Roman" w:cs="Times New Roman"/>
          <w:szCs w:val="24"/>
        </w:rPr>
        <w:t xml:space="preserve">που δεν </w:t>
      </w:r>
      <w:r>
        <w:rPr>
          <w:rFonts w:eastAsia="Times New Roman" w:cs="Times New Roman"/>
          <w:szCs w:val="24"/>
        </w:rPr>
        <w:t xml:space="preserve">είναι σε </w:t>
      </w:r>
      <w:r w:rsidRPr="002A15F5">
        <w:rPr>
          <w:rFonts w:eastAsia="Times New Roman" w:cs="Times New Roman"/>
          <w:szCs w:val="24"/>
        </w:rPr>
        <w:t>οργανικές θέσεις</w:t>
      </w:r>
      <w:r>
        <w:rPr>
          <w:rFonts w:eastAsia="Times New Roman" w:cs="Times New Roman"/>
          <w:szCs w:val="24"/>
        </w:rPr>
        <w:t>,</w:t>
      </w:r>
      <w:r w:rsidRPr="002A15F5">
        <w:rPr>
          <w:rFonts w:eastAsia="Times New Roman" w:cs="Times New Roman"/>
          <w:szCs w:val="24"/>
        </w:rPr>
        <w:t xml:space="preserve"> να τοποθετούνται σε υφιστάμεν</w:t>
      </w:r>
      <w:r>
        <w:rPr>
          <w:rFonts w:eastAsia="Times New Roman" w:cs="Times New Roman"/>
          <w:szCs w:val="24"/>
        </w:rPr>
        <w:t xml:space="preserve">ες </w:t>
      </w:r>
      <w:r w:rsidRPr="002A15F5">
        <w:rPr>
          <w:rFonts w:eastAsia="Times New Roman" w:cs="Times New Roman"/>
          <w:szCs w:val="24"/>
        </w:rPr>
        <w:t xml:space="preserve">οργανικές θέσεις </w:t>
      </w:r>
      <w:r>
        <w:rPr>
          <w:rFonts w:eastAsia="Times New Roman" w:cs="Times New Roman"/>
          <w:szCs w:val="24"/>
        </w:rPr>
        <w:t xml:space="preserve">ή </w:t>
      </w:r>
      <w:proofErr w:type="spellStart"/>
      <w:r w:rsidRPr="002A15F5">
        <w:rPr>
          <w:rFonts w:eastAsia="Times New Roman" w:cs="Times New Roman"/>
          <w:szCs w:val="24"/>
        </w:rPr>
        <w:t>συνιστώμενες</w:t>
      </w:r>
      <w:proofErr w:type="spellEnd"/>
      <w:r w:rsidRPr="002A15F5">
        <w:rPr>
          <w:rFonts w:eastAsia="Times New Roman" w:cs="Times New Roman"/>
          <w:szCs w:val="24"/>
        </w:rPr>
        <w:t xml:space="preserve"> προσωποπαγείς θ</w:t>
      </w:r>
      <w:r w:rsidRPr="002A15F5">
        <w:rPr>
          <w:rFonts w:eastAsia="Times New Roman" w:cs="Times New Roman"/>
          <w:szCs w:val="24"/>
        </w:rPr>
        <w:t>έσεις αορίστου χρόνου με απόφαση των διοικητών</w:t>
      </w:r>
      <w:r>
        <w:rPr>
          <w:rFonts w:eastAsia="Times New Roman" w:cs="Times New Roman"/>
          <w:szCs w:val="24"/>
        </w:rPr>
        <w:t>,</w:t>
      </w:r>
      <w:r w:rsidRPr="002A15F5">
        <w:rPr>
          <w:rFonts w:eastAsia="Times New Roman" w:cs="Times New Roman"/>
          <w:szCs w:val="24"/>
        </w:rPr>
        <w:t xml:space="preserve"> τη στιγμή που δεν υπάρχει κόστος για </w:t>
      </w:r>
      <w:r>
        <w:rPr>
          <w:rFonts w:eastAsia="Times New Roman" w:cs="Times New Roman"/>
          <w:szCs w:val="24"/>
        </w:rPr>
        <w:t>αυτούς.</w:t>
      </w:r>
    </w:p>
    <w:p w14:paraId="12B6EA2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Το ΚΚΕ α</w:t>
      </w:r>
      <w:r w:rsidRPr="002A15F5">
        <w:rPr>
          <w:rFonts w:eastAsia="Times New Roman" w:cs="Times New Roman"/>
          <w:szCs w:val="24"/>
        </w:rPr>
        <w:t xml:space="preserve">κόμη και ένα ευρώ να προβλέπει κάποια ρύθμιση </w:t>
      </w:r>
      <w:r>
        <w:rPr>
          <w:rFonts w:eastAsia="Times New Roman" w:cs="Times New Roman"/>
          <w:szCs w:val="24"/>
        </w:rPr>
        <w:t>-</w:t>
      </w:r>
      <w:r w:rsidRPr="002A15F5">
        <w:rPr>
          <w:rFonts w:eastAsia="Times New Roman" w:cs="Times New Roman"/>
          <w:szCs w:val="24"/>
        </w:rPr>
        <w:t>το έχουμε πει πολλές φορές</w:t>
      </w:r>
      <w:r>
        <w:rPr>
          <w:rFonts w:eastAsia="Times New Roman" w:cs="Times New Roman"/>
          <w:szCs w:val="24"/>
        </w:rPr>
        <w:t>-</w:t>
      </w:r>
      <w:r w:rsidRPr="002A15F5">
        <w:rPr>
          <w:rFonts w:eastAsia="Times New Roman" w:cs="Times New Roman"/>
          <w:szCs w:val="24"/>
        </w:rPr>
        <w:t xml:space="preserve"> να παίρνει ο εργαζόμενος</w:t>
      </w:r>
      <w:r>
        <w:rPr>
          <w:rFonts w:eastAsia="Times New Roman" w:cs="Times New Roman"/>
          <w:szCs w:val="24"/>
        </w:rPr>
        <w:t>, δεν θα πούμε ό</w:t>
      </w:r>
      <w:r w:rsidRPr="002A15F5">
        <w:rPr>
          <w:rFonts w:eastAsia="Times New Roman" w:cs="Times New Roman"/>
          <w:szCs w:val="24"/>
        </w:rPr>
        <w:t>χι να μην το πάρει</w:t>
      </w:r>
      <w:r>
        <w:rPr>
          <w:rFonts w:eastAsia="Times New Roman" w:cs="Times New Roman"/>
          <w:szCs w:val="24"/>
        </w:rPr>
        <w:t>,</w:t>
      </w:r>
      <w:r w:rsidRPr="002A15F5">
        <w:rPr>
          <w:rFonts w:eastAsia="Times New Roman" w:cs="Times New Roman"/>
          <w:szCs w:val="24"/>
        </w:rPr>
        <w:t xml:space="preserve"> δεν θα μπούμε εμπόδι</w:t>
      </w:r>
      <w:r w:rsidRPr="002A15F5">
        <w:rPr>
          <w:rFonts w:eastAsia="Times New Roman" w:cs="Times New Roman"/>
          <w:szCs w:val="24"/>
        </w:rPr>
        <w:t>ο</w:t>
      </w:r>
      <w:r>
        <w:rPr>
          <w:rFonts w:eastAsia="Times New Roman" w:cs="Times New Roman"/>
          <w:szCs w:val="24"/>
        </w:rPr>
        <w:t>. Τ</w:t>
      </w:r>
      <w:r w:rsidRPr="002A15F5">
        <w:rPr>
          <w:rFonts w:eastAsia="Times New Roman" w:cs="Times New Roman"/>
          <w:szCs w:val="24"/>
        </w:rPr>
        <w:t>ίποτα ακόμα και απ</w:t>
      </w:r>
      <w:r>
        <w:rPr>
          <w:rFonts w:eastAsia="Times New Roman" w:cs="Times New Roman"/>
          <w:szCs w:val="24"/>
        </w:rPr>
        <w:t>’</w:t>
      </w:r>
      <w:r w:rsidRPr="002A15F5">
        <w:rPr>
          <w:rFonts w:eastAsia="Times New Roman" w:cs="Times New Roman"/>
          <w:szCs w:val="24"/>
        </w:rPr>
        <w:t xml:space="preserve"> αυτά τα ελάχιστα δεν θα είχαν δοθεί χωρίς τους αγώνες των εργαζομένων όλο το προηγούμενο διάστημα</w:t>
      </w:r>
      <w:r w:rsidRPr="00F80961">
        <w:rPr>
          <w:rFonts w:eastAsia="Times New Roman" w:cs="Times New Roman"/>
          <w:szCs w:val="24"/>
        </w:rPr>
        <w:t>.</w:t>
      </w:r>
    </w:p>
    <w:p w14:paraId="12B6EA30" w14:textId="77777777" w:rsidR="00F81E5F" w:rsidRDefault="0022463A">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12B6EA3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2B6EA3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Π</w:t>
      </w:r>
      <w:r w:rsidRPr="002A15F5">
        <w:rPr>
          <w:rFonts w:eastAsia="Times New Roman" w:cs="Times New Roman"/>
          <w:szCs w:val="24"/>
        </w:rPr>
        <w:t>ραγματική ανακούφιση οι</w:t>
      </w:r>
      <w:r w:rsidRPr="002A15F5">
        <w:rPr>
          <w:rFonts w:eastAsia="Times New Roman" w:cs="Times New Roman"/>
          <w:szCs w:val="24"/>
        </w:rPr>
        <w:t xml:space="preserve"> εργαζόμενοι και ο λαός μπορούν να πετύχουν μόνο μέσα από τον αγώνα για την ανάκτηση των απωλειών και την ικανοποίηση των σύγχρονων αναγκών απέναντι στον πραγματικό αντίπαλο</w:t>
      </w:r>
      <w:r>
        <w:rPr>
          <w:rFonts w:eastAsia="Times New Roman" w:cs="Times New Roman"/>
          <w:szCs w:val="24"/>
        </w:rPr>
        <w:t>,</w:t>
      </w:r>
      <w:r w:rsidRPr="002A15F5">
        <w:rPr>
          <w:rFonts w:eastAsia="Times New Roman" w:cs="Times New Roman"/>
          <w:szCs w:val="24"/>
        </w:rPr>
        <w:t xml:space="preserve"> απέναντι στ</w:t>
      </w:r>
      <w:r>
        <w:rPr>
          <w:rFonts w:eastAsia="Times New Roman" w:cs="Times New Roman"/>
          <w:szCs w:val="24"/>
        </w:rPr>
        <w:t>ο κεφάλαιο και την πολιτική αυτών</w:t>
      </w:r>
      <w:r w:rsidRPr="002A15F5">
        <w:rPr>
          <w:rFonts w:eastAsia="Times New Roman" w:cs="Times New Roman"/>
          <w:szCs w:val="24"/>
        </w:rPr>
        <w:t xml:space="preserve"> που την υπηρετούν</w:t>
      </w:r>
      <w:r>
        <w:rPr>
          <w:rFonts w:eastAsia="Times New Roman" w:cs="Times New Roman"/>
          <w:szCs w:val="24"/>
        </w:rPr>
        <w:t>,</w:t>
      </w:r>
      <w:r w:rsidRPr="002A15F5">
        <w:rPr>
          <w:rFonts w:eastAsia="Times New Roman" w:cs="Times New Roman"/>
          <w:szCs w:val="24"/>
        </w:rPr>
        <w:t xml:space="preserve"> την ίδια ώρα που </w:t>
      </w:r>
      <w:r w:rsidRPr="002A15F5">
        <w:rPr>
          <w:rFonts w:eastAsia="Times New Roman" w:cs="Times New Roman"/>
          <w:szCs w:val="24"/>
        </w:rPr>
        <w:t>κάνουν τα πάντα για να ξεχάσει ο λαός τα δικαιώματα</w:t>
      </w:r>
      <w:r>
        <w:rPr>
          <w:rFonts w:eastAsia="Times New Roman" w:cs="Times New Roman"/>
          <w:szCs w:val="24"/>
        </w:rPr>
        <w:t>,</w:t>
      </w:r>
      <w:r w:rsidRPr="002A15F5">
        <w:rPr>
          <w:rFonts w:eastAsia="Times New Roman" w:cs="Times New Roman"/>
          <w:szCs w:val="24"/>
        </w:rPr>
        <w:t xml:space="preserve"> να βάλει χαμ</w:t>
      </w:r>
      <w:r>
        <w:rPr>
          <w:rFonts w:eastAsia="Times New Roman" w:cs="Times New Roman"/>
          <w:szCs w:val="24"/>
        </w:rPr>
        <w:t xml:space="preserve">ηλά τον πήχη των απαιτήσεων του, </w:t>
      </w:r>
      <w:r w:rsidRPr="002A15F5">
        <w:rPr>
          <w:rFonts w:eastAsia="Times New Roman" w:cs="Times New Roman"/>
          <w:szCs w:val="24"/>
        </w:rPr>
        <w:t>να ξεχάσ</w:t>
      </w:r>
      <w:r>
        <w:rPr>
          <w:rFonts w:eastAsia="Times New Roman" w:cs="Times New Roman"/>
          <w:szCs w:val="24"/>
        </w:rPr>
        <w:t>ει</w:t>
      </w:r>
      <w:r w:rsidRPr="002A15F5">
        <w:rPr>
          <w:rFonts w:eastAsia="Times New Roman" w:cs="Times New Roman"/>
          <w:szCs w:val="24"/>
        </w:rPr>
        <w:t xml:space="preserve"> ό</w:t>
      </w:r>
      <w:r>
        <w:rPr>
          <w:rFonts w:eastAsia="Times New Roman" w:cs="Times New Roman"/>
          <w:szCs w:val="24"/>
        </w:rPr>
        <w:t>,</w:t>
      </w:r>
      <w:r w:rsidRPr="002A15F5">
        <w:rPr>
          <w:rFonts w:eastAsia="Times New Roman" w:cs="Times New Roman"/>
          <w:szCs w:val="24"/>
        </w:rPr>
        <w:t xml:space="preserve">τι έχασε </w:t>
      </w:r>
      <w:r>
        <w:rPr>
          <w:rFonts w:eastAsia="Times New Roman" w:cs="Times New Roman"/>
          <w:szCs w:val="24"/>
        </w:rPr>
        <w:t>και να συμβιβαστεί με τ</w:t>
      </w:r>
      <w:r w:rsidRPr="002A15F5">
        <w:rPr>
          <w:rFonts w:eastAsia="Times New Roman" w:cs="Times New Roman"/>
          <w:szCs w:val="24"/>
        </w:rPr>
        <w:t>α ψίχουλα</w:t>
      </w:r>
      <w:r>
        <w:rPr>
          <w:rFonts w:eastAsia="Times New Roman" w:cs="Times New Roman"/>
          <w:szCs w:val="24"/>
        </w:rPr>
        <w:t>, τις δό</w:t>
      </w:r>
      <w:r w:rsidRPr="002A15F5">
        <w:rPr>
          <w:rFonts w:eastAsia="Times New Roman" w:cs="Times New Roman"/>
          <w:szCs w:val="24"/>
        </w:rPr>
        <w:t>σεις</w:t>
      </w:r>
      <w:r>
        <w:rPr>
          <w:rFonts w:eastAsia="Times New Roman" w:cs="Times New Roman"/>
          <w:szCs w:val="24"/>
        </w:rPr>
        <w:t>,</w:t>
      </w:r>
      <w:r w:rsidRPr="002A15F5">
        <w:rPr>
          <w:rFonts w:eastAsia="Times New Roman" w:cs="Times New Roman"/>
          <w:szCs w:val="24"/>
        </w:rPr>
        <w:t xml:space="preserve"> τα επιδόματα και τα κοινωνικά μερίσματα</w:t>
      </w:r>
      <w:r>
        <w:rPr>
          <w:rFonts w:eastAsia="Times New Roman" w:cs="Times New Roman"/>
          <w:szCs w:val="24"/>
        </w:rPr>
        <w:t>.</w:t>
      </w:r>
    </w:p>
    <w:p w14:paraId="12B6EA3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Σ</w:t>
      </w:r>
      <w:r w:rsidRPr="002A15F5">
        <w:rPr>
          <w:rFonts w:eastAsia="Times New Roman" w:cs="Times New Roman"/>
          <w:szCs w:val="24"/>
        </w:rPr>
        <w:t>ε αυτό</w:t>
      </w:r>
      <w:r>
        <w:rPr>
          <w:rFonts w:eastAsia="Times New Roman" w:cs="Times New Roman"/>
          <w:szCs w:val="24"/>
        </w:rPr>
        <w:t>ν</w:t>
      </w:r>
      <w:r w:rsidRPr="002A15F5">
        <w:rPr>
          <w:rFonts w:eastAsia="Times New Roman" w:cs="Times New Roman"/>
          <w:szCs w:val="24"/>
        </w:rPr>
        <w:t xml:space="preserve"> τον αγώνα συμπαράστασης μπορεί να είναι </w:t>
      </w:r>
      <w:r w:rsidRPr="002A15F5">
        <w:rPr>
          <w:rFonts w:eastAsia="Times New Roman" w:cs="Times New Roman"/>
          <w:szCs w:val="24"/>
        </w:rPr>
        <w:t xml:space="preserve">πολύ πιο δυνατό το </w:t>
      </w:r>
      <w:r>
        <w:rPr>
          <w:rFonts w:eastAsia="Times New Roman" w:cs="Times New Roman"/>
          <w:szCs w:val="24"/>
        </w:rPr>
        <w:t>ΚΚΕ</w:t>
      </w:r>
      <w:r w:rsidRPr="002A15F5">
        <w:rPr>
          <w:rFonts w:eastAsia="Times New Roman" w:cs="Times New Roman"/>
          <w:szCs w:val="24"/>
        </w:rPr>
        <w:t xml:space="preserve"> στις εκλογές</w:t>
      </w:r>
      <w:r>
        <w:rPr>
          <w:rFonts w:eastAsia="Times New Roman" w:cs="Times New Roman"/>
          <w:szCs w:val="24"/>
        </w:rPr>
        <w:t xml:space="preserve"> και</w:t>
      </w:r>
      <w:r w:rsidRPr="002A15F5">
        <w:rPr>
          <w:rFonts w:eastAsia="Times New Roman" w:cs="Times New Roman"/>
          <w:szCs w:val="24"/>
        </w:rPr>
        <w:t xml:space="preserve"> παντού</w:t>
      </w:r>
      <w:r>
        <w:rPr>
          <w:rFonts w:eastAsia="Times New Roman" w:cs="Times New Roman"/>
          <w:szCs w:val="24"/>
        </w:rPr>
        <w:t>.</w:t>
      </w:r>
      <w:r w:rsidRPr="002A15F5">
        <w:rPr>
          <w:rFonts w:eastAsia="Times New Roman" w:cs="Times New Roman"/>
          <w:szCs w:val="24"/>
        </w:rPr>
        <w:t xml:space="preserve"> Γιατί αυτό θα είναι η δύναμ</w:t>
      </w:r>
      <w:r>
        <w:rPr>
          <w:rFonts w:eastAsia="Times New Roman" w:cs="Times New Roman"/>
          <w:szCs w:val="24"/>
        </w:rPr>
        <w:t>ή</w:t>
      </w:r>
      <w:r w:rsidRPr="002A15F5">
        <w:rPr>
          <w:rFonts w:eastAsia="Times New Roman" w:cs="Times New Roman"/>
          <w:szCs w:val="24"/>
        </w:rPr>
        <w:t xml:space="preserve"> του στον αγώνα να μπορέσει να ανακτήσει όλα αυτά</w:t>
      </w:r>
      <w:r>
        <w:rPr>
          <w:rFonts w:eastAsia="Times New Roman" w:cs="Times New Roman"/>
          <w:szCs w:val="24"/>
        </w:rPr>
        <w:t>.</w:t>
      </w:r>
    </w:p>
    <w:p w14:paraId="12B6EA3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w:t>
      </w:r>
      <w:r w:rsidRPr="002A15F5">
        <w:rPr>
          <w:rFonts w:eastAsia="Times New Roman" w:cs="Times New Roman"/>
          <w:szCs w:val="24"/>
        </w:rPr>
        <w:t>αταθ</w:t>
      </w:r>
      <w:r>
        <w:rPr>
          <w:rFonts w:eastAsia="Times New Roman" w:cs="Times New Roman"/>
          <w:szCs w:val="24"/>
        </w:rPr>
        <w:t>έτουμε για τα Πρακτικά τις προτάσει</w:t>
      </w:r>
      <w:r w:rsidRPr="002A15F5">
        <w:rPr>
          <w:rFonts w:eastAsia="Times New Roman" w:cs="Times New Roman"/>
          <w:szCs w:val="24"/>
        </w:rPr>
        <w:t>ς που διάβασα προηγουμένως</w:t>
      </w:r>
      <w:r>
        <w:rPr>
          <w:rFonts w:eastAsia="Times New Roman" w:cs="Times New Roman"/>
          <w:szCs w:val="24"/>
        </w:rPr>
        <w:t>,</w:t>
      </w:r>
      <w:r w:rsidRPr="002A15F5">
        <w:rPr>
          <w:rFonts w:eastAsia="Times New Roman" w:cs="Times New Roman"/>
          <w:szCs w:val="24"/>
        </w:rPr>
        <w:t xml:space="preserve"> του ΟΑΕΕ</w:t>
      </w:r>
      <w:r>
        <w:rPr>
          <w:rFonts w:eastAsia="Times New Roman" w:cs="Times New Roman"/>
          <w:szCs w:val="24"/>
        </w:rPr>
        <w:t>,</w:t>
      </w:r>
      <w:r w:rsidRPr="002A15F5">
        <w:rPr>
          <w:rFonts w:eastAsia="Times New Roman" w:cs="Times New Roman"/>
          <w:szCs w:val="24"/>
        </w:rPr>
        <w:t xml:space="preserve"> των εφημεριδοπωλών</w:t>
      </w:r>
      <w:r>
        <w:rPr>
          <w:rFonts w:eastAsia="Times New Roman" w:cs="Times New Roman"/>
          <w:szCs w:val="24"/>
        </w:rPr>
        <w:t>,</w:t>
      </w:r>
      <w:r w:rsidRPr="002A15F5">
        <w:rPr>
          <w:rFonts w:eastAsia="Times New Roman" w:cs="Times New Roman"/>
          <w:szCs w:val="24"/>
        </w:rPr>
        <w:t xml:space="preserve"> </w:t>
      </w:r>
      <w:r>
        <w:rPr>
          <w:rFonts w:eastAsia="Times New Roman" w:cs="Times New Roman"/>
          <w:szCs w:val="24"/>
        </w:rPr>
        <w:t>την πρόταση των εργαζομένων στο</w:t>
      </w:r>
      <w:r>
        <w:rPr>
          <w:rFonts w:eastAsia="Times New Roman" w:cs="Times New Roman"/>
          <w:szCs w:val="24"/>
        </w:rPr>
        <w:t>ν ΕΦΚΑ. Και βέβαια, καταθέτουμε</w:t>
      </w:r>
      <w:r w:rsidRPr="002A15F5">
        <w:rPr>
          <w:rFonts w:eastAsia="Times New Roman" w:cs="Times New Roman"/>
          <w:szCs w:val="24"/>
        </w:rPr>
        <w:t xml:space="preserve"> και τις προτάσεις που κάναμε στις επιτροπές</w:t>
      </w:r>
      <w:r>
        <w:rPr>
          <w:rFonts w:eastAsia="Times New Roman" w:cs="Times New Roman"/>
          <w:szCs w:val="24"/>
        </w:rPr>
        <w:t>.</w:t>
      </w:r>
      <w:r w:rsidRPr="002A15F5">
        <w:rPr>
          <w:rFonts w:eastAsia="Times New Roman" w:cs="Times New Roman"/>
          <w:szCs w:val="24"/>
        </w:rPr>
        <w:t xml:space="preserve"> </w:t>
      </w:r>
      <w:r>
        <w:rPr>
          <w:rFonts w:eastAsia="Times New Roman" w:cs="Times New Roman"/>
          <w:szCs w:val="24"/>
        </w:rPr>
        <w:t>Α</w:t>
      </w:r>
      <w:r w:rsidRPr="002A15F5">
        <w:rPr>
          <w:rFonts w:eastAsia="Times New Roman" w:cs="Times New Roman"/>
          <w:szCs w:val="24"/>
        </w:rPr>
        <w:t xml:space="preserve">κόμα δεν έχουν απαντηθεί και θα περιμένουμε στο τέλος ο </w:t>
      </w:r>
      <w:r>
        <w:rPr>
          <w:rFonts w:eastAsia="Times New Roman" w:cs="Times New Roman"/>
          <w:szCs w:val="24"/>
        </w:rPr>
        <w:t>κύριος Υπουργός</w:t>
      </w:r>
      <w:r w:rsidRPr="002A15F5">
        <w:rPr>
          <w:rFonts w:eastAsia="Times New Roman" w:cs="Times New Roman"/>
          <w:szCs w:val="24"/>
        </w:rPr>
        <w:t xml:space="preserve"> να μας πει για αυτές</w:t>
      </w:r>
      <w:r>
        <w:rPr>
          <w:rFonts w:eastAsia="Times New Roman" w:cs="Times New Roman"/>
          <w:szCs w:val="24"/>
        </w:rPr>
        <w:t>.</w:t>
      </w:r>
    </w:p>
    <w:p w14:paraId="12B6EA35" w14:textId="77777777" w:rsidR="00F81E5F" w:rsidRDefault="0022463A">
      <w:pPr>
        <w:spacing w:line="600" w:lineRule="auto"/>
        <w:ind w:firstLine="720"/>
        <w:jc w:val="both"/>
        <w:rPr>
          <w:rFonts w:eastAsia="Times New Roman"/>
          <w:bCs/>
          <w:szCs w:val="24"/>
        </w:rPr>
      </w:pPr>
      <w:r w:rsidRPr="00663D20">
        <w:rPr>
          <w:rFonts w:eastAsia="Times New Roman" w:cs="Times New Roman"/>
          <w:szCs w:val="24"/>
        </w:rPr>
        <w:t>(</w:t>
      </w:r>
      <w:r>
        <w:rPr>
          <w:rFonts w:eastAsia="Times New Roman"/>
          <w:bCs/>
          <w:szCs w:val="24"/>
        </w:rPr>
        <w:t xml:space="preserve">Στο σημείο αυτό ο Βουλευτής </w:t>
      </w:r>
      <w:r w:rsidRPr="00663D20">
        <w:rPr>
          <w:rFonts w:eastAsia="Times New Roman"/>
          <w:bCs/>
          <w:szCs w:val="24"/>
        </w:rPr>
        <w:t xml:space="preserve">κ. </w:t>
      </w:r>
      <w:r>
        <w:rPr>
          <w:rFonts w:eastAsia="Times New Roman"/>
          <w:bCs/>
          <w:szCs w:val="24"/>
        </w:rPr>
        <w:t xml:space="preserve">Χρήστος </w:t>
      </w:r>
      <w:proofErr w:type="spellStart"/>
      <w:r>
        <w:rPr>
          <w:rFonts w:eastAsia="Times New Roman"/>
          <w:bCs/>
          <w:szCs w:val="24"/>
        </w:rPr>
        <w:t>Κατσώτης</w:t>
      </w:r>
      <w:proofErr w:type="spellEnd"/>
      <w:r>
        <w:rPr>
          <w:rFonts w:eastAsia="Times New Roman"/>
          <w:bCs/>
          <w:szCs w:val="24"/>
        </w:rPr>
        <w:t xml:space="preserve"> καταθέτει</w:t>
      </w:r>
      <w:r w:rsidRPr="00663D20">
        <w:rPr>
          <w:rFonts w:eastAsia="Times New Roman"/>
          <w:bCs/>
          <w:szCs w:val="24"/>
        </w:rPr>
        <w:t xml:space="preserve"> για τα Πρακτικά </w:t>
      </w:r>
      <w:r>
        <w:rPr>
          <w:rFonts w:eastAsia="Times New Roman"/>
          <w:bCs/>
          <w:szCs w:val="24"/>
        </w:rPr>
        <w:t xml:space="preserve">τα </w:t>
      </w:r>
      <w:r>
        <w:rPr>
          <w:rFonts w:eastAsia="Times New Roman"/>
          <w:bCs/>
          <w:szCs w:val="24"/>
        </w:rPr>
        <w:t>προαναφερθέντα έγγραφα,</w:t>
      </w:r>
      <w:r w:rsidRPr="00663D20">
        <w:rPr>
          <w:rFonts w:eastAsia="Times New Roman"/>
          <w:bCs/>
          <w:szCs w:val="24"/>
        </w:rPr>
        <w:t xml:space="preserve"> </w:t>
      </w:r>
      <w:r>
        <w:rPr>
          <w:rFonts w:eastAsia="Times New Roman"/>
          <w:bCs/>
          <w:szCs w:val="24"/>
        </w:rPr>
        <w:t>τα οποία βρίσκον</w:t>
      </w:r>
      <w:r w:rsidRPr="00663D20">
        <w:rPr>
          <w:rFonts w:eastAsia="Times New Roman"/>
          <w:bCs/>
          <w:szCs w:val="24"/>
        </w:rPr>
        <w:t xml:space="preserve">ται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12B6EA36"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w:t>
      </w:r>
      <w:r>
        <w:rPr>
          <w:rFonts w:eastAsia="Times New Roman" w:cs="Times New Roman"/>
          <w:szCs w:val="24"/>
        </w:rPr>
        <w:t>Κ</w:t>
      </w:r>
      <w:r w:rsidRPr="002A15F5">
        <w:rPr>
          <w:rFonts w:eastAsia="Times New Roman" w:cs="Times New Roman"/>
          <w:szCs w:val="24"/>
        </w:rPr>
        <w:t xml:space="preserve">αι προχωρούμε με την ειδική αγορήτρια του </w:t>
      </w:r>
      <w:r>
        <w:rPr>
          <w:rFonts w:eastAsia="Times New Roman" w:cs="Times New Roman"/>
          <w:szCs w:val="24"/>
        </w:rPr>
        <w:t>Ποταμιού</w:t>
      </w:r>
      <w:r>
        <w:rPr>
          <w:rFonts w:eastAsia="Times New Roman" w:cs="Times New Roman"/>
          <w:szCs w:val="24"/>
        </w:rPr>
        <w:t xml:space="preserve"> την</w:t>
      </w:r>
      <w:r>
        <w:rPr>
          <w:rFonts w:eastAsia="Times New Roman" w:cs="Times New Roman"/>
          <w:szCs w:val="24"/>
        </w:rPr>
        <w:t xml:space="preserve"> κ. </w:t>
      </w:r>
      <w:proofErr w:type="spellStart"/>
      <w:r>
        <w:rPr>
          <w:rFonts w:eastAsia="Times New Roman" w:cs="Times New Roman"/>
          <w:szCs w:val="24"/>
        </w:rPr>
        <w:t>Λυμπεράκη</w:t>
      </w:r>
      <w:proofErr w:type="spellEnd"/>
      <w:r>
        <w:rPr>
          <w:rFonts w:eastAsia="Times New Roman" w:cs="Times New Roman"/>
          <w:szCs w:val="24"/>
        </w:rPr>
        <w:t>.</w:t>
      </w:r>
    </w:p>
    <w:p w14:paraId="12B6EA3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w:t>
      </w:r>
      <w:r>
        <w:rPr>
          <w:rFonts w:eastAsia="Times New Roman" w:cs="Times New Roman"/>
          <w:szCs w:val="24"/>
        </w:rPr>
        <w:t>ν λόγο.</w:t>
      </w:r>
    </w:p>
    <w:p w14:paraId="12B6EA38" w14:textId="77777777" w:rsidR="00F81E5F" w:rsidRDefault="0022463A">
      <w:pPr>
        <w:spacing w:line="600" w:lineRule="auto"/>
        <w:ind w:firstLine="720"/>
        <w:jc w:val="both"/>
        <w:rPr>
          <w:rFonts w:eastAsia="Times New Roman" w:cs="Times New Roman"/>
          <w:szCs w:val="24"/>
        </w:rPr>
      </w:pPr>
      <w:r w:rsidRPr="00811453">
        <w:rPr>
          <w:rFonts w:eastAsia="Times New Roman" w:cs="Times New Roman"/>
          <w:b/>
          <w:szCs w:val="24"/>
        </w:rPr>
        <w:t>ΑΝΤΙΓΟΝΗ ΛΥΜΠΕΡΑΚΗ:</w:t>
      </w:r>
      <w:r>
        <w:rPr>
          <w:rFonts w:eastAsia="Times New Roman" w:cs="Times New Roman"/>
          <w:szCs w:val="24"/>
        </w:rPr>
        <w:t xml:space="preserve"> Κυρίες και κύριοι συνάδελφοι,</w:t>
      </w:r>
      <w:r w:rsidRPr="002A15F5">
        <w:rPr>
          <w:rFonts w:eastAsia="Times New Roman" w:cs="Times New Roman"/>
          <w:szCs w:val="24"/>
        </w:rPr>
        <w:t xml:space="preserve"> μετά από </w:t>
      </w:r>
      <w:r>
        <w:rPr>
          <w:rFonts w:eastAsia="Times New Roman" w:cs="Times New Roman"/>
          <w:szCs w:val="24"/>
        </w:rPr>
        <w:t>εννέα</w:t>
      </w:r>
      <w:r w:rsidRPr="002A15F5">
        <w:rPr>
          <w:rFonts w:eastAsia="Times New Roman" w:cs="Times New Roman"/>
          <w:szCs w:val="24"/>
        </w:rPr>
        <w:t xml:space="preserve"> χρόνια κρίσης αυτό που περιμένουν οι πολίτες της Ελλάδας</w:t>
      </w:r>
      <w:r>
        <w:rPr>
          <w:rFonts w:eastAsia="Times New Roman" w:cs="Times New Roman"/>
          <w:szCs w:val="24"/>
        </w:rPr>
        <w:t>,</w:t>
      </w:r>
      <w:r w:rsidRPr="002A15F5">
        <w:rPr>
          <w:rFonts w:eastAsia="Times New Roman" w:cs="Times New Roman"/>
          <w:szCs w:val="24"/>
        </w:rPr>
        <w:t xml:space="preserve"> άνδρες και γυναίκες</w:t>
      </w:r>
      <w:r>
        <w:rPr>
          <w:rFonts w:eastAsia="Times New Roman" w:cs="Times New Roman"/>
          <w:szCs w:val="24"/>
        </w:rPr>
        <w:t>,</w:t>
      </w:r>
      <w:r w:rsidRPr="002A15F5">
        <w:rPr>
          <w:rFonts w:eastAsia="Times New Roman" w:cs="Times New Roman"/>
          <w:szCs w:val="24"/>
        </w:rPr>
        <w:t xml:space="preserve"> είναι πνοή και ανάπτυξη</w:t>
      </w:r>
      <w:r>
        <w:rPr>
          <w:rFonts w:eastAsia="Times New Roman" w:cs="Times New Roman"/>
          <w:szCs w:val="24"/>
        </w:rPr>
        <w:t>. Δ</w:t>
      </w:r>
      <w:r w:rsidRPr="002A15F5">
        <w:rPr>
          <w:rFonts w:eastAsia="Times New Roman" w:cs="Times New Roman"/>
          <w:szCs w:val="24"/>
        </w:rPr>
        <w:t>εν περιμένουν ούτε πελατειακές διευθετήσεις</w:t>
      </w:r>
      <w:r>
        <w:rPr>
          <w:rFonts w:eastAsia="Times New Roman" w:cs="Times New Roman"/>
          <w:szCs w:val="24"/>
        </w:rPr>
        <w:t xml:space="preserve"> ούτε </w:t>
      </w:r>
      <w:proofErr w:type="spellStart"/>
      <w:r>
        <w:rPr>
          <w:rFonts w:eastAsia="Times New Roman" w:cs="Times New Roman"/>
          <w:szCs w:val="24"/>
        </w:rPr>
        <w:t>μικρο</w:t>
      </w:r>
      <w:r w:rsidRPr="002A15F5">
        <w:rPr>
          <w:rFonts w:eastAsia="Times New Roman" w:cs="Times New Roman"/>
          <w:szCs w:val="24"/>
        </w:rPr>
        <w:t>μερεμέτια</w:t>
      </w:r>
      <w:proofErr w:type="spellEnd"/>
      <w:r>
        <w:rPr>
          <w:rFonts w:eastAsia="Times New Roman" w:cs="Times New Roman"/>
          <w:szCs w:val="24"/>
        </w:rPr>
        <w:t>.</w:t>
      </w:r>
    </w:p>
    <w:p w14:paraId="12B6EA3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w:t>
      </w:r>
      <w:r w:rsidRPr="002A15F5">
        <w:rPr>
          <w:rFonts w:eastAsia="Times New Roman" w:cs="Times New Roman"/>
          <w:szCs w:val="24"/>
        </w:rPr>
        <w:t>το νομοσχέδι</w:t>
      </w:r>
      <w:r w:rsidRPr="002A15F5">
        <w:rPr>
          <w:rFonts w:eastAsia="Times New Roman" w:cs="Times New Roman"/>
          <w:szCs w:val="24"/>
        </w:rPr>
        <w:t>ο που συζητάμε σήμερα</w:t>
      </w:r>
      <w:r>
        <w:rPr>
          <w:rFonts w:eastAsia="Times New Roman" w:cs="Times New Roman"/>
          <w:szCs w:val="24"/>
        </w:rPr>
        <w:t>,</w:t>
      </w:r>
      <w:r w:rsidRPr="002A15F5">
        <w:rPr>
          <w:rFonts w:eastAsia="Times New Roman" w:cs="Times New Roman"/>
          <w:szCs w:val="24"/>
        </w:rPr>
        <w:t xml:space="preserve"> υπάρχουν πολλών λογιών άρθρα</w:t>
      </w:r>
      <w:r>
        <w:rPr>
          <w:rFonts w:eastAsia="Times New Roman" w:cs="Times New Roman"/>
          <w:szCs w:val="24"/>
        </w:rPr>
        <w:t>. Υ</w:t>
      </w:r>
      <w:r w:rsidRPr="002A15F5">
        <w:rPr>
          <w:rFonts w:eastAsia="Times New Roman" w:cs="Times New Roman"/>
          <w:szCs w:val="24"/>
        </w:rPr>
        <w:t>πάρχουν θετικά</w:t>
      </w:r>
      <w:r>
        <w:rPr>
          <w:rFonts w:eastAsia="Times New Roman" w:cs="Times New Roman"/>
          <w:szCs w:val="24"/>
        </w:rPr>
        <w:t>, υπάρχουν α</w:t>
      </w:r>
      <w:r w:rsidRPr="002A15F5">
        <w:rPr>
          <w:rFonts w:eastAsia="Times New Roman" w:cs="Times New Roman"/>
          <w:szCs w:val="24"/>
        </w:rPr>
        <w:t>διάφορα</w:t>
      </w:r>
      <w:r>
        <w:rPr>
          <w:rFonts w:eastAsia="Times New Roman" w:cs="Times New Roman"/>
          <w:szCs w:val="24"/>
        </w:rPr>
        <w:t>, υπάρχουν</w:t>
      </w:r>
      <w:r w:rsidRPr="002A15F5">
        <w:rPr>
          <w:rFonts w:eastAsia="Times New Roman" w:cs="Times New Roman"/>
          <w:szCs w:val="24"/>
        </w:rPr>
        <w:t xml:space="preserve"> πελατειακά και υπάρχουν δυστυχώς και πολλά περιπτωσ</w:t>
      </w:r>
      <w:r>
        <w:rPr>
          <w:rFonts w:eastAsia="Times New Roman" w:cs="Times New Roman"/>
          <w:szCs w:val="24"/>
        </w:rPr>
        <w:t>ιολογικά.</w:t>
      </w:r>
      <w:r w:rsidRPr="002A15F5">
        <w:rPr>
          <w:rFonts w:eastAsia="Times New Roman" w:cs="Times New Roman"/>
          <w:szCs w:val="24"/>
        </w:rPr>
        <w:t xml:space="preserve"> </w:t>
      </w:r>
      <w:r>
        <w:rPr>
          <w:rFonts w:eastAsia="Times New Roman" w:cs="Times New Roman"/>
          <w:szCs w:val="24"/>
        </w:rPr>
        <w:t>Ο</w:t>
      </w:r>
      <w:r w:rsidRPr="002A15F5">
        <w:rPr>
          <w:rFonts w:eastAsia="Times New Roman" w:cs="Times New Roman"/>
          <w:szCs w:val="24"/>
        </w:rPr>
        <w:t xml:space="preserve"> τόνος</w:t>
      </w:r>
      <w:r>
        <w:rPr>
          <w:rFonts w:eastAsia="Times New Roman" w:cs="Times New Roman"/>
          <w:szCs w:val="24"/>
        </w:rPr>
        <w:t>,</w:t>
      </w:r>
      <w:r w:rsidRPr="002A15F5">
        <w:rPr>
          <w:rFonts w:eastAsia="Times New Roman" w:cs="Times New Roman"/>
          <w:szCs w:val="24"/>
        </w:rPr>
        <w:t xml:space="preserve"> </w:t>
      </w:r>
      <w:r>
        <w:rPr>
          <w:rFonts w:eastAsia="Times New Roman" w:cs="Times New Roman"/>
          <w:szCs w:val="24"/>
        </w:rPr>
        <w:t>όμως,</w:t>
      </w:r>
      <w:r w:rsidRPr="002A15F5">
        <w:rPr>
          <w:rFonts w:eastAsia="Times New Roman" w:cs="Times New Roman"/>
          <w:szCs w:val="24"/>
        </w:rPr>
        <w:t xml:space="preserve"> αν υπάρχει </w:t>
      </w:r>
      <w:r>
        <w:rPr>
          <w:rFonts w:eastAsia="Times New Roman" w:cs="Times New Roman"/>
          <w:szCs w:val="24"/>
        </w:rPr>
        <w:t>δηλαδή</w:t>
      </w:r>
      <w:r w:rsidRPr="002A15F5">
        <w:rPr>
          <w:rFonts w:eastAsia="Times New Roman" w:cs="Times New Roman"/>
          <w:szCs w:val="24"/>
        </w:rPr>
        <w:t xml:space="preserve"> μία κόκκινη κλωστή που ενώνει τα διαφορετικά άρθρα</w:t>
      </w:r>
      <w:r>
        <w:rPr>
          <w:rFonts w:eastAsia="Times New Roman" w:cs="Times New Roman"/>
          <w:szCs w:val="24"/>
        </w:rPr>
        <w:t>,</w:t>
      </w:r>
      <w:r w:rsidRPr="002A15F5">
        <w:rPr>
          <w:rFonts w:eastAsia="Times New Roman" w:cs="Times New Roman"/>
          <w:szCs w:val="24"/>
        </w:rPr>
        <w:t xml:space="preserve"> είναι ένα πν</w:t>
      </w:r>
      <w:r w:rsidRPr="002A15F5">
        <w:rPr>
          <w:rFonts w:eastAsia="Times New Roman" w:cs="Times New Roman"/>
          <w:szCs w:val="24"/>
        </w:rPr>
        <w:t xml:space="preserve">εύμα αμεριμνησίας κάτι σαν </w:t>
      </w:r>
      <w:r>
        <w:rPr>
          <w:rFonts w:eastAsia="Times New Roman" w:cs="Times New Roman"/>
          <w:szCs w:val="24"/>
        </w:rPr>
        <w:t>«</w:t>
      </w:r>
      <w:r>
        <w:rPr>
          <w:rFonts w:eastAsia="Times New Roman" w:cs="Times New Roman"/>
          <w:szCs w:val="24"/>
          <w:lang w:val="en-US"/>
        </w:rPr>
        <w:t>b</w:t>
      </w:r>
      <w:r w:rsidRPr="005E5AA7">
        <w:rPr>
          <w:rFonts w:eastAsia="Times New Roman" w:cs="Times New Roman"/>
          <w:szCs w:val="24"/>
          <w:lang w:val="en-US"/>
        </w:rPr>
        <w:t>usiness</w:t>
      </w:r>
      <w:r w:rsidRPr="002A15F5">
        <w:rPr>
          <w:rFonts w:eastAsia="Times New Roman" w:cs="Times New Roman"/>
          <w:szCs w:val="24"/>
        </w:rPr>
        <w:t xml:space="preserve"> </w:t>
      </w:r>
      <w:r w:rsidRPr="005E5AA7">
        <w:rPr>
          <w:rFonts w:eastAsia="Times New Roman" w:cs="Times New Roman"/>
          <w:szCs w:val="24"/>
          <w:lang w:val="en-US"/>
        </w:rPr>
        <w:t>as</w:t>
      </w:r>
      <w:r w:rsidRPr="002A15F5">
        <w:rPr>
          <w:rFonts w:eastAsia="Times New Roman" w:cs="Times New Roman"/>
          <w:szCs w:val="24"/>
        </w:rPr>
        <w:t xml:space="preserve"> </w:t>
      </w:r>
      <w:r w:rsidRPr="005E5AA7">
        <w:rPr>
          <w:rFonts w:eastAsia="Times New Roman" w:cs="Times New Roman"/>
          <w:szCs w:val="24"/>
          <w:lang w:val="en-US"/>
        </w:rPr>
        <w:t>usual</w:t>
      </w:r>
      <w:r>
        <w:rPr>
          <w:rFonts w:eastAsia="Times New Roman" w:cs="Times New Roman"/>
          <w:szCs w:val="24"/>
        </w:rPr>
        <w:t>»</w:t>
      </w:r>
      <w:r w:rsidRPr="002A15F5">
        <w:rPr>
          <w:rFonts w:eastAsia="Times New Roman" w:cs="Times New Roman"/>
          <w:szCs w:val="24"/>
        </w:rPr>
        <w:t xml:space="preserve"> στο πελατειακό στερέωμα</w:t>
      </w:r>
      <w:r>
        <w:rPr>
          <w:rFonts w:eastAsia="Times New Roman" w:cs="Times New Roman"/>
          <w:szCs w:val="24"/>
        </w:rPr>
        <w:t>,</w:t>
      </w:r>
      <w:r w:rsidRPr="002A15F5">
        <w:rPr>
          <w:rFonts w:eastAsia="Times New Roman" w:cs="Times New Roman"/>
          <w:szCs w:val="24"/>
        </w:rPr>
        <w:t xml:space="preserve"> σαν η χώρα μας να μη χρεοκ</w:t>
      </w:r>
      <w:r>
        <w:rPr>
          <w:rFonts w:eastAsia="Times New Roman" w:cs="Times New Roman"/>
          <w:szCs w:val="24"/>
        </w:rPr>
        <w:t>όπησε,</w:t>
      </w:r>
      <w:r w:rsidRPr="002A15F5">
        <w:rPr>
          <w:rFonts w:eastAsia="Times New Roman" w:cs="Times New Roman"/>
          <w:szCs w:val="24"/>
        </w:rPr>
        <w:t xml:space="preserve"> σαν να μη μάθαμε τίποτα από τα πολλά και </w:t>
      </w:r>
      <w:r w:rsidRPr="00F80961">
        <w:rPr>
          <w:rFonts w:eastAsia="Times New Roman" w:cs="Times New Roman"/>
          <w:szCs w:val="24"/>
        </w:rPr>
        <w:t>επαναλαμβανόμενα λάθη</w:t>
      </w:r>
      <w:r>
        <w:rPr>
          <w:rFonts w:eastAsia="Times New Roman" w:cs="Times New Roman"/>
          <w:szCs w:val="24"/>
        </w:rPr>
        <w:t>,</w:t>
      </w:r>
      <w:r w:rsidRPr="00F80961">
        <w:rPr>
          <w:rFonts w:eastAsia="Times New Roman" w:cs="Times New Roman"/>
          <w:szCs w:val="24"/>
        </w:rPr>
        <w:t xml:space="preserve"> που </w:t>
      </w:r>
      <w:r>
        <w:rPr>
          <w:rFonts w:eastAsia="Times New Roman" w:cs="Times New Roman"/>
          <w:szCs w:val="24"/>
        </w:rPr>
        <w:t>έκαναν</w:t>
      </w:r>
      <w:r w:rsidRPr="00F80961">
        <w:rPr>
          <w:rFonts w:eastAsia="Times New Roman" w:cs="Times New Roman"/>
          <w:szCs w:val="24"/>
        </w:rPr>
        <w:t xml:space="preserve"> πολλοί και διάφοροι σε διαφορετικές στιγμές</w:t>
      </w:r>
      <w:r>
        <w:rPr>
          <w:rFonts w:eastAsia="Times New Roman" w:cs="Times New Roman"/>
          <w:szCs w:val="24"/>
        </w:rPr>
        <w:t>.</w:t>
      </w:r>
    </w:p>
    <w:p w14:paraId="12B6EA3A" w14:textId="77777777" w:rsidR="00F81E5F" w:rsidRDefault="0022463A">
      <w:pPr>
        <w:spacing w:line="600" w:lineRule="auto"/>
        <w:ind w:firstLine="720"/>
        <w:jc w:val="both"/>
        <w:rPr>
          <w:rFonts w:eastAsia="Times New Roman"/>
          <w:szCs w:val="24"/>
        </w:rPr>
      </w:pPr>
      <w:r>
        <w:rPr>
          <w:rFonts w:eastAsia="Times New Roman"/>
          <w:szCs w:val="24"/>
        </w:rPr>
        <w:lastRenderedPageBreak/>
        <w:t>Πρώτα θέλω να μιλήσω</w:t>
      </w:r>
      <w:r w:rsidRPr="009849C8">
        <w:rPr>
          <w:rFonts w:eastAsia="Times New Roman"/>
          <w:szCs w:val="24"/>
        </w:rPr>
        <w:t xml:space="preserve"> για τις δόσεις και για τις ελαφρύνσεις στα χρέη</w:t>
      </w:r>
      <w:r>
        <w:rPr>
          <w:rFonts w:eastAsia="Times New Roman"/>
          <w:szCs w:val="24"/>
        </w:rPr>
        <w:t>. Δ</w:t>
      </w:r>
      <w:r w:rsidRPr="009849C8">
        <w:rPr>
          <w:rFonts w:eastAsia="Times New Roman"/>
          <w:szCs w:val="24"/>
        </w:rPr>
        <w:t xml:space="preserve">εν υπάρχει αμφιβολία ότι </w:t>
      </w:r>
      <w:r>
        <w:rPr>
          <w:rFonts w:eastAsia="Times New Roman"/>
          <w:szCs w:val="24"/>
        </w:rPr>
        <w:t xml:space="preserve">είναι </w:t>
      </w:r>
      <w:r w:rsidRPr="009849C8">
        <w:rPr>
          <w:rFonts w:eastAsia="Times New Roman"/>
          <w:szCs w:val="24"/>
        </w:rPr>
        <w:t xml:space="preserve">απαραίτητες </w:t>
      </w:r>
      <w:r>
        <w:rPr>
          <w:rFonts w:eastAsia="Times New Roman"/>
          <w:szCs w:val="24"/>
        </w:rPr>
        <w:t xml:space="preserve">όχι τόσο για </w:t>
      </w:r>
      <w:r w:rsidRPr="009849C8">
        <w:rPr>
          <w:rFonts w:eastAsia="Times New Roman"/>
          <w:szCs w:val="24"/>
        </w:rPr>
        <w:t xml:space="preserve">να </w:t>
      </w:r>
      <w:r>
        <w:rPr>
          <w:rFonts w:eastAsia="Times New Roman"/>
          <w:szCs w:val="24"/>
        </w:rPr>
        <w:t xml:space="preserve">ικανοποιηθούν </w:t>
      </w:r>
      <w:r w:rsidRPr="009849C8">
        <w:rPr>
          <w:rFonts w:eastAsia="Times New Roman"/>
          <w:szCs w:val="24"/>
        </w:rPr>
        <w:t xml:space="preserve">αιτήματα </w:t>
      </w:r>
      <w:r>
        <w:rPr>
          <w:rFonts w:eastAsia="Times New Roman"/>
          <w:szCs w:val="24"/>
        </w:rPr>
        <w:t>-πολύ</w:t>
      </w:r>
      <w:r w:rsidRPr="009849C8">
        <w:rPr>
          <w:rFonts w:eastAsia="Times New Roman"/>
          <w:szCs w:val="24"/>
        </w:rPr>
        <w:t xml:space="preserve"> σημαντικό όταν υπάρχει δυνατότητα να γίνεται</w:t>
      </w:r>
      <w:r>
        <w:rPr>
          <w:rFonts w:eastAsia="Times New Roman"/>
          <w:szCs w:val="24"/>
        </w:rPr>
        <w:t>-</w:t>
      </w:r>
      <w:r w:rsidRPr="009849C8">
        <w:rPr>
          <w:rFonts w:eastAsia="Times New Roman"/>
          <w:szCs w:val="24"/>
        </w:rPr>
        <w:t xml:space="preserve"> όχι για να ανταμειφθούν ψηφοφόροι </w:t>
      </w:r>
      <w:r>
        <w:rPr>
          <w:rFonts w:eastAsia="Times New Roman"/>
          <w:szCs w:val="24"/>
        </w:rPr>
        <w:t>-</w:t>
      </w:r>
      <w:r w:rsidRPr="009849C8">
        <w:rPr>
          <w:rFonts w:eastAsia="Times New Roman"/>
          <w:szCs w:val="24"/>
        </w:rPr>
        <w:t>αυτό μου φαίνεται ότι δεν βοηθάει σε</w:t>
      </w:r>
      <w:r w:rsidRPr="009849C8">
        <w:rPr>
          <w:rFonts w:eastAsia="Times New Roman"/>
          <w:szCs w:val="24"/>
        </w:rPr>
        <w:t xml:space="preserve"> γενικές γραμμές</w:t>
      </w:r>
      <w:r>
        <w:rPr>
          <w:rFonts w:eastAsia="Times New Roman"/>
          <w:szCs w:val="24"/>
        </w:rPr>
        <w:t>-</w:t>
      </w:r>
      <w:r w:rsidRPr="009849C8">
        <w:rPr>
          <w:rFonts w:eastAsia="Times New Roman"/>
          <w:szCs w:val="24"/>
        </w:rPr>
        <w:t xml:space="preserve"> ούτε για να αναδειχθεί ένα κοινωνικό προφίλ</w:t>
      </w:r>
      <w:r>
        <w:rPr>
          <w:rFonts w:eastAsia="Times New Roman"/>
          <w:szCs w:val="24"/>
        </w:rPr>
        <w:t>,</w:t>
      </w:r>
      <w:r w:rsidRPr="009849C8">
        <w:rPr>
          <w:rFonts w:eastAsia="Times New Roman"/>
          <w:szCs w:val="24"/>
        </w:rPr>
        <w:t xml:space="preserve"> το οποίο </w:t>
      </w:r>
      <w:r>
        <w:rPr>
          <w:rFonts w:eastAsia="Times New Roman"/>
          <w:szCs w:val="24"/>
        </w:rPr>
        <w:t>στην πραγματικότητα</w:t>
      </w:r>
      <w:r w:rsidRPr="009849C8">
        <w:rPr>
          <w:rFonts w:eastAsia="Times New Roman"/>
          <w:szCs w:val="24"/>
        </w:rPr>
        <w:t xml:space="preserve"> έλειπε και έλαμ</w:t>
      </w:r>
      <w:r>
        <w:rPr>
          <w:rFonts w:eastAsia="Times New Roman"/>
          <w:szCs w:val="24"/>
        </w:rPr>
        <w:t>π</w:t>
      </w:r>
      <w:r w:rsidRPr="009849C8">
        <w:rPr>
          <w:rFonts w:eastAsia="Times New Roman"/>
          <w:szCs w:val="24"/>
        </w:rPr>
        <w:t>ε δ</w:t>
      </w:r>
      <w:r>
        <w:rPr>
          <w:rFonts w:eastAsia="Times New Roman"/>
          <w:szCs w:val="24"/>
        </w:rPr>
        <w:t>ιά</w:t>
      </w:r>
      <w:r w:rsidRPr="009849C8">
        <w:rPr>
          <w:rFonts w:eastAsia="Times New Roman"/>
          <w:szCs w:val="24"/>
        </w:rPr>
        <w:t xml:space="preserve"> της απουσίας </w:t>
      </w:r>
      <w:r>
        <w:rPr>
          <w:rFonts w:eastAsia="Times New Roman"/>
          <w:szCs w:val="24"/>
        </w:rPr>
        <w:t xml:space="preserve">του </w:t>
      </w:r>
      <w:r w:rsidRPr="009849C8">
        <w:rPr>
          <w:rFonts w:eastAsia="Times New Roman"/>
          <w:szCs w:val="24"/>
        </w:rPr>
        <w:t>τόσο καιρό</w:t>
      </w:r>
      <w:r>
        <w:rPr>
          <w:rFonts w:eastAsia="Times New Roman"/>
          <w:szCs w:val="24"/>
        </w:rPr>
        <w:t>. Ο</w:t>
      </w:r>
      <w:r w:rsidRPr="009849C8">
        <w:rPr>
          <w:rFonts w:eastAsia="Times New Roman"/>
          <w:szCs w:val="24"/>
        </w:rPr>
        <w:t xml:space="preserve"> λόγος που χρειάζονται ελαφρύνσεις</w:t>
      </w:r>
      <w:r>
        <w:rPr>
          <w:rFonts w:eastAsia="Times New Roman"/>
          <w:szCs w:val="24"/>
        </w:rPr>
        <w:t xml:space="preserve"> κ</w:t>
      </w:r>
      <w:r w:rsidRPr="009849C8">
        <w:rPr>
          <w:rFonts w:eastAsia="Times New Roman"/>
          <w:szCs w:val="24"/>
        </w:rPr>
        <w:t>αι πο</w:t>
      </w:r>
      <w:r>
        <w:rPr>
          <w:rFonts w:eastAsia="Times New Roman"/>
          <w:szCs w:val="24"/>
        </w:rPr>
        <w:t>λλές δόσεις είναι για να δοθεί π</w:t>
      </w:r>
      <w:r w:rsidRPr="009849C8">
        <w:rPr>
          <w:rFonts w:eastAsia="Times New Roman"/>
          <w:szCs w:val="24"/>
        </w:rPr>
        <w:t>νοή στην οικονο</w:t>
      </w:r>
      <w:r>
        <w:rPr>
          <w:rFonts w:eastAsia="Times New Roman"/>
          <w:szCs w:val="24"/>
        </w:rPr>
        <w:t>μία</w:t>
      </w:r>
      <w:r w:rsidRPr="009849C8">
        <w:rPr>
          <w:rFonts w:eastAsia="Times New Roman"/>
          <w:szCs w:val="24"/>
        </w:rPr>
        <w:t xml:space="preserve"> και προοπτική σ</w:t>
      </w:r>
      <w:r>
        <w:rPr>
          <w:rFonts w:eastAsia="Times New Roman"/>
          <w:szCs w:val="24"/>
        </w:rPr>
        <w:t xml:space="preserve">τους </w:t>
      </w:r>
      <w:r>
        <w:rPr>
          <w:rFonts w:eastAsia="Times New Roman"/>
          <w:szCs w:val="24"/>
        </w:rPr>
        <w:t>ν</w:t>
      </w:r>
      <w:r w:rsidRPr="009849C8">
        <w:rPr>
          <w:rFonts w:eastAsia="Times New Roman"/>
          <w:szCs w:val="24"/>
        </w:rPr>
        <w:t>έους</w:t>
      </w:r>
      <w:r>
        <w:rPr>
          <w:rFonts w:eastAsia="Times New Roman"/>
          <w:szCs w:val="24"/>
        </w:rPr>
        <w:t>. Α</w:t>
      </w:r>
      <w:r w:rsidRPr="009849C8">
        <w:rPr>
          <w:rFonts w:eastAsia="Times New Roman"/>
          <w:szCs w:val="24"/>
        </w:rPr>
        <w:t>υτό</w:t>
      </w:r>
      <w:r>
        <w:rPr>
          <w:rFonts w:eastAsia="Times New Roman"/>
          <w:szCs w:val="24"/>
        </w:rPr>
        <w:t>, δ</w:t>
      </w:r>
      <w:r w:rsidRPr="009849C8">
        <w:rPr>
          <w:rFonts w:eastAsia="Times New Roman"/>
          <w:szCs w:val="24"/>
        </w:rPr>
        <w:t>υστυχώς</w:t>
      </w:r>
      <w:r>
        <w:rPr>
          <w:rFonts w:eastAsia="Times New Roman"/>
          <w:szCs w:val="24"/>
        </w:rPr>
        <w:t>, δεν το κάνει ό</w:t>
      </w:r>
      <w:r w:rsidRPr="009849C8">
        <w:rPr>
          <w:rFonts w:eastAsia="Times New Roman"/>
          <w:szCs w:val="24"/>
        </w:rPr>
        <w:t>σο θα έπρεπε αυτό το νομοσχέδιο</w:t>
      </w:r>
      <w:r>
        <w:rPr>
          <w:rFonts w:eastAsia="Times New Roman"/>
          <w:szCs w:val="24"/>
        </w:rPr>
        <w:t>,</w:t>
      </w:r>
      <w:r w:rsidRPr="009849C8">
        <w:rPr>
          <w:rFonts w:eastAsia="Times New Roman"/>
          <w:szCs w:val="24"/>
        </w:rPr>
        <w:t xml:space="preserve"> ενώ νομίζω </w:t>
      </w:r>
      <w:r>
        <w:rPr>
          <w:rFonts w:eastAsia="Times New Roman"/>
          <w:szCs w:val="24"/>
        </w:rPr>
        <w:t xml:space="preserve">ότι </w:t>
      </w:r>
      <w:r w:rsidRPr="009849C8">
        <w:rPr>
          <w:rFonts w:eastAsia="Times New Roman"/>
          <w:szCs w:val="24"/>
        </w:rPr>
        <w:t>θα μπορούσε</w:t>
      </w:r>
      <w:r>
        <w:rPr>
          <w:rFonts w:eastAsia="Times New Roman"/>
          <w:szCs w:val="24"/>
        </w:rPr>
        <w:t>.</w:t>
      </w:r>
    </w:p>
    <w:p w14:paraId="12B6EA3B" w14:textId="77777777" w:rsidR="00F81E5F" w:rsidRDefault="0022463A">
      <w:pPr>
        <w:spacing w:line="600" w:lineRule="auto"/>
        <w:ind w:firstLine="720"/>
        <w:jc w:val="both"/>
        <w:rPr>
          <w:rFonts w:eastAsia="Times New Roman"/>
          <w:szCs w:val="24"/>
        </w:rPr>
      </w:pPr>
      <w:r>
        <w:rPr>
          <w:rFonts w:eastAsia="Times New Roman"/>
          <w:szCs w:val="24"/>
        </w:rPr>
        <w:t xml:space="preserve">Ως προς τα ασφαλιστικά, </w:t>
      </w:r>
      <w:r w:rsidRPr="009849C8">
        <w:rPr>
          <w:rFonts w:eastAsia="Times New Roman"/>
          <w:szCs w:val="24"/>
        </w:rPr>
        <w:t>δυστυχώς</w:t>
      </w:r>
      <w:r>
        <w:rPr>
          <w:rFonts w:eastAsia="Times New Roman"/>
          <w:szCs w:val="24"/>
        </w:rPr>
        <w:t>,</w:t>
      </w:r>
      <w:r w:rsidRPr="009849C8">
        <w:rPr>
          <w:rFonts w:eastAsia="Times New Roman"/>
          <w:szCs w:val="24"/>
        </w:rPr>
        <w:t xml:space="preserve"> δεν υπάρχει κα</w:t>
      </w:r>
      <w:r>
        <w:rPr>
          <w:rFonts w:eastAsia="Times New Roman"/>
          <w:szCs w:val="24"/>
        </w:rPr>
        <w:t>μμία</w:t>
      </w:r>
      <w:r w:rsidRPr="009849C8">
        <w:rPr>
          <w:rFonts w:eastAsia="Times New Roman"/>
          <w:szCs w:val="24"/>
        </w:rPr>
        <w:t xml:space="preserve"> </w:t>
      </w:r>
      <w:r>
        <w:rPr>
          <w:rFonts w:eastAsia="Times New Roman"/>
          <w:szCs w:val="24"/>
        </w:rPr>
        <w:t>ανα</w:t>
      </w:r>
      <w:r w:rsidRPr="009849C8">
        <w:rPr>
          <w:rFonts w:eastAsia="Times New Roman"/>
          <w:szCs w:val="24"/>
        </w:rPr>
        <w:t>λογιστική προσέγγιση</w:t>
      </w:r>
      <w:r>
        <w:rPr>
          <w:rFonts w:eastAsia="Times New Roman"/>
          <w:szCs w:val="24"/>
        </w:rPr>
        <w:t>. Τ</w:t>
      </w:r>
      <w:r w:rsidRPr="009849C8">
        <w:rPr>
          <w:rFonts w:eastAsia="Times New Roman"/>
          <w:szCs w:val="24"/>
        </w:rPr>
        <w:t>ο ασφαλιστικό</w:t>
      </w:r>
      <w:r>
        <w:rPr>
          <w:rFonts w:eastAsia="Times New Roman"/>
          <w:szCs w:val="24"/>
        </w:rPr>
        <w:t>,</w:t>
      </w:r>
      <w:r w:rsidRPr="009849C8">
        <w:rPr>
          <w:rFonts w:eastAsia="Times New Roman"/>
          <w:szCs w:val="24"/>
        </w:rPr>
        <w:t xml:space="preserve"> κατά το γνωστό σύστημα</w:t>
      </w:r>
      <w:r>
        <w:rPr>
          <w:rFonts w:eastAsia="Times New Roman"/>
          <w:szCs w:val="24"/>
        </w:rPr>
        <w:t>,</w:t>
      </w:r>
      <w:r w:rsidRPr="009849C8">
        <w:rPr>
          <w:rFonts w:eastAsia="Times New Roman"/>
          <w:szCs w:val="24"/>
        </w:rPr>
        <w:t xml:space="preserve"> αρμενίζει στα τυφλά</w:t>
      </w:r>
      <w:r>
        <w:rPr>
          <w:rFonts w:eastAsia="Times New Roman"/>
          <w:szCs w:val="24"/>
        </w:rPr>
        <w:t xml:space="preserve">. </w:t>
      </w:r>
    </w:p>
    <w:p w14:paraId="12B6EA3C" w14:textId="77777777" w:rsidR="00F81E5F" w:rsidRDefault="0022463A">
      <w:pPr>
        <w:spacing w:line="600" w:lineRule="auto"/>
        <w:ind w:firstLine="720"/>
        <w:jc w:val="both"/>
        <w:rPr>
          <w:rFonts w:eastAsia="Times New Roman"/>
          <w:szCs w:val="24"/>
        </w:rPr>
      </w:pPr>
      <w:r>
        <w:rPr>
          <w:rFonts w:eastAsia="Times New Roman"/>
          <w:szCs w:val="24"/>
        </w:rPr>
        <w:t xml:space="preserve">Είχε γίνει μια </w:t>
      </w:r>
      <w:r>
        <w:rPr>
          <w:rFonts w:eastAsia="Times New Roman"/>
          <w:szCs w:val="24"/>
        </w:rPr>
        <w:t>αναλογιστική προ</w:t>
      </w:r>
      <w:r w:rsidRPr="009849C8">
        <w:rPr>
          <w:rFonts w:eastAsia="Times New Roman"/>
          <w:szCs w:val="24"/>
        </w:rPr>
        <w:t>βολή για το 2018</w:t>
      </w:r>
      <w:r>
        <w:rPr>
          <w:rFonts w:eastAsia="Times New Roman"/>
          <w:szCs w:val="24"/>
        </w:rPr>
        <w:t xml:space="preserve"> </w:t>
      </w:r>
      <w:r>
        <w:rPr>
          <w:rFonts w:eastAsia="Times New Roman"/>
          <w:szCs w:val="24"/>
        </w:rPr>
        <w:t>-</w:t>
      </w:r>
      <w:r>
        <w:rPr>
          <w:rFonts w:eastAsia="Times New Roman"/>
          <w:szCs w:val="24"/>
        </w:rPr>
        <w:t xml:space="preserve"> </w:t>
      </w:r>
      <w:r w:rsidRPr="009849C8">
        <w:rPr>
          <w:rFonts w:eastAsia="Times New Roman"/>
          <w:szCs w:val="24"/>
        </w:rPr>
        <w:t>2060</w:t>
      </w:r>
      <w:r>
        <w:rPr>
          <w:rFonts w:eastAsia="Times New Roman"/>
          <w:szCs w:val="24"/>
        </w:rPr>
        <w:t>. Α</w:t>
      </w:r>
      <w:r w:rsidRPr="009849C8">
        <w:rPr>
          <w:rFonts w:eastAsia="Times New Roman"/>
          <w:szCs w:val="24"/>
        </w:rPr>
        <w:t>υτή δημοσιοποιήθηκε στις Βρυξέλλες</w:t>
      </w:r>
      <w:r>
        <w:rPr>
          <w:rFonts w:eastAsia="Times New Roman"/>
          <w:szCs w:val="24"/>
        </w:rPr>
        <w:t>,</w:t>
      </w:r>
      <w:r w:rsidRPr="009849C8">
        <w:rPr>
          <w:rFonts w:eastAsia="Times New Roman"/>
          <w:szCs w:val="24"/>
        </w:rPr>
        <w:t xml:space="preserve"> έγινε με στοιχεία του </w:t>
      </w:r>
      <w:r>
        <w:rPr>
          <w:rFonts w:eastAsia="Times New Roman"/>
          <w:szCs w:val="24"/>
        </w:rPr>
        <w:t>20</w:t>
      </w:r>
      <w:r w:rsidRPr="009849C8">
        <w:rPr>
          <w:rFonts w:eastAsia="Times New Roman"/>
          <w:szCs w:val="24"/>
        </w:rPr>
        <w:t xml:space="preserve">16 και με νομοθεσία του </w:t>
      </w:r>
      <w:r>
        <w:rPr>
          <w:rFonts w:eastAsia="Times New Roman"/>
          <w:szCs w:val="24"/>
        </w:rPr>
        <w:t>20</w:t>
      </w:r>
      <w:r w:rsidRPr="009849C8">
        <w:rPr>
          <w:rFonts w:eastAsia="Times New Roman"/>
          <w:szCs w:val="24"/>
        </w:rPr>
        <w:t>17</w:t>
      </w:r>
      <w:r>
        <w:rPr>
          <w:rFonts w:eastAsia="Times New Roman"/>
          <w:szCs w:val="24"/>
        </w:rPr>
        <w:t>. Ακόμα και αυτή ήταν ανεξήγητα</w:t>
      </w:r>
      <w:r w:rsidRPr="009849C8">
        <w:rPr>
          <w:rFonts w:eastAsia="Times New Roman"/>
          <w:szCs w:val="24"/>
        </w:rPr>
        <w:t xml:space="preserve"> αισιόδοξη</w:t>
      </w:r>
      <w:r>
        <w:rPr>
          <w:rFonts w:eastAsia="Times New Roman"/>
          <w:szCs w:val="24"/>
        </w:rPr>
        <w:t xml:space="preserve">. Έπαιρνε ως </w:t>
      </w:r>
      <w:r w:rsidRPr="009849C8">
        <w:rPr>
          <w:rFonts w:eastAsia="Times New Roman"/>
          <w:szCs w:val="24"/>
        </w:rPr>
        <w:t xml:space="preserve">δεδομένο ότι μέχρι το 2030 </w:t>
      </w:r>
      <w:r>
        <w:rPr>
          <w:rFonts w:eastAsia="Times New Roman"/>
          <w:szCs w:val="24"/>
        </w:rPr>
        <w:t>οι γυναίκες της Ελλάδας θα δουλεύουν εξίσου π</w:t>
      </w:r>
      <w:r>
        <w:rPr>
          <w:rFonts w:eastAsia="Times New Roman"/>
          <w:szCs w:val="24"/>
        </w:rPr>
        <w:t>ολύ ή</w:t>
      </w:r>
      <w:r w:rsidRPr="009849C8">
        <w:rPr>
          <w:rFonts w:eastAsia="Times New Roman"/>
          <w:szCs w:val="24"/>
        </w:rPr>
        <w:t xml:space="preserve"> εξίσου συχνά με τους άντρες στην Ελλάδα</w:t>
      </w:r>
      <w:r>
        <w:rPr>
          <w:rFonts w:eastAsia="Times New Roman"/>
          <w:szCs w:val="24"/>
        </w:rPr>
        <w:t>,</w:t>
      </w:r>
      <w:r w:rsidRPr="009849C8">
        <w:rPr>
          <w:rFonts w:eastAsia="Times New Roman"/>
          <w:szCs w:val="24"/>
        </w:rPr>
        <w:t xml:space="preserve"> κάτι το οποίο δεν συνοδεύεται ούτε από κάποιο</w:t>
      </w:r>
      <w:r>
        <w:rPr>
          <w:rFonts w:eastAsia="Times New Roman"/>
          <w:szCs w:val="24"/>
        </w:rPr>
        <w:t>ν</w:t>
      </w:r>
      <w:r w:rsidRPr="009849C8">
        <w:rPr>
          <w:rFonts w:eastAsia="Times New Roman"/>
          <w:szCs w:val="24"/>
        </w:rPr>
        <w:t xml:space="preserve"> ακτιβισμό μέτρων από την πλευρά της προσφοράς ούτε κ</w:t>
      </w:r>
      <w:r>
        <w:rPr>
          <w:rFonts w:eastAsia="Times New Roman"/>
          <w:szCs w:val="24"/>
        </w:rPr>
        <w:t>υρίως</w:t>
      </w:r>
      <w:r w:rsidRPr="009849C8">
        <w:rPr>
          <w:rFonts w:eastAsia="Times New Roman"/>
          <w:szCs w:val="24"/>
        </w:rPr>
        <w:t xml:space="preserve"> μέτρ</w:t>
      </w:r>
      <w:r>
        <w:rPr>
          <w:rFonts w:eastAsia="Times New Roman"/>
          <w:szCs w:val="24"/>
        </w:rPr>
        <w:t>ων</w:t>
      </w:r>
      <w:r w:rsidRPr="009849C8">
        <w:rPr>
          <w:rFonts w:eastAsia="Times New Roman"/>
          <w:szCs w:val="24"/>
        </w:rPr>
        <w:t xml:space="preserve"> από την πλευρά της ζήτησης</w:t>
      </w:r>
      <w:r>
        <w:rPr>
          <w:rFonts w:eastAsia="Times New Roman"/>
          <w:szCs w:val="24"/>
        </w:rPr>
        <w:t>.</w:t>
      </w:r>
    </w:p>
    <w:p w14:paraId="12B6EA3D" w14:textId="77777777" w:rsidR="00F81E5F" w:rsidRDefault="0022463A">
      <w:pPr>
        <w:spacing w:line="600" w:lineRule="auto"/>
        <w:ind w:firstLine="720"/>
        <w:jc w:val="both"/>
        <w:rPr>
          <w:rFonts w:eastAsia="Times New Roman"/>
          <w:szCs w:val="24"/>
        </w:rPr>
      </w:pPr>
      <w:r>
        <w:rPr>
          <w:rFonts w:eastAsia="Times New Roman"/>
          <w:szCs w:val="24"/>
        </w:rPr>
        <w:t>Όμως, α</w:t>
      </w:r>
      <w:r w:rsidRPr="009849C8">
        <w:rPr>
          <w:rFonts w:eastAsia="Times New Roman"/>
          <w:szCs w:val="24"/>
        </w:rPr>
        <w:t>κόμα και αυτή</w:t>
      </w:r>
      <w:r>
        <w:rPr>
          <w:rFonts w:eastAsia="Times New Roman"/>
          <w:szCs w:val="24"/>
        </w:rPr>
        <w:t xml:space="preserve"> η πολύ αισιόδοξη ανα</w:t>
      </w:r>
      <w:r w:rsidRPr="009849C8">
        <w:rPr>
          <w:rFonts w:eastAsia="Times New Roman"/>
          <w:szCs w:val="24"/>
        </w:rPr>
        <w:t>λογ</w:t>
      </w:r>
      <w:r>
        <w:rPr>
          <w:rFonts w:eastAsia="Times New Roman"/>
          <w:szCs w:val="24"/>
        </w:rPr>
        <w:t xml:space="preserve">ιστική </w:t>
      </w:r>
      <w:r w:rsidRPr="009849C8">
        <w:rPr>
          <w:rFonts w:eastAsia="Times New Roman"/>
          <w:szCs w:val="24"/>
        </w:rPr>
        <w:t>ανάγνωση έχει ανατ</w:t>
      </w:r>
      <w:r w:rsidRPr="009849C8">
        <w:rPr>
          <w:rFonts w:eastAsia="Times New Roman"/>
          <w:szCs w:val="24"/>
        </w:rPr>
        <w:t>ραπεί</w:t>
      </w:r>
      <w:r>
        <w:rPr>
          <w:rFonts w:eastAsia="Times New Roman"/>
          <w:szCs w:val="24"/>
        </w:rPr>
        <w:t xml:space="preserve">, γιατί έχουν αλλάξει κάποια </w:t>
      </w:r>
      <w:r w:rsidRPr="009849C8">
        <w:rPr>
          <w:rFonts w:eastAsia="Times New Roman"/>
          <w:szCs w:val="24"/>
        </w:rPr>
        <w:t>από τα δεδομένα πάνω στα οποία στηριζόταν</w:t>
      </w:r>
      <w:r>
        <w:rPr>
          <w:rFonts w:eastAsia="Times New Roman"/>
          <w:szCs w:val="24"/>
        </w:rPr>
        <w:t>,</w:t>
      </w:r>
      <w:r w:rsidRPr="009849C8">
        <w:rPr>
          <w:rFonts w:eastAsia="Times New Roman"/>
          <w:szCs w:val="24"/>
        </w:rPr>
        <w:t xml:space="preserve"> </w:t>
      </w:r>
      <w:r>
        <w:rPr>
          <w:rFonts w:eastAsia="Times New Roman"/>
          <w:szCs w:val="24"/>
        </w:rPr>
        <w:t>όπως,</w:t>
      </w:r>
      <w:r w:rsidRPr="009849C8">
        <w:rPr>
          <w:rFonts w:eastAsia="Times New Roman"/>
          <w:szCs w:val="24"/>
        </w:rPr>
        <w:t xml:space="preserve"> για παράδειγμα</w:t>
      </w:r>
      <w:r>
        <w:rPr>
          <w:rFonts w:eastAsia="Times New Roman"/>
          <w:szCs w:val="24"/>
        </w:rPr>
        <w:t>,</w:t>
      </w:r>
      <w:r w:rsidRPr="009849C8">
        <w:rPr>
          <w:rFonts w:eastAsia="Times New Roman"/>
          <w:szCs w:val="24"/>
        </w:rPr>
        <w:t xml:space="preserve"> η προσωπική διαφορά</w:t>
      </w:r>
      <w:r>
        <w:rPr>
          <w:rFonts w:eastAsia="Times New Roman"/>
          <w:szCs w:val="24"/>
        </w:rPr>
        <w:t>. Άρα η προβολή σ</w:t>
      </w:r>
      <w:r w:rsidRPr="009849C8">
        <w:rPr>
          <w:rFonts w:eastAsia="Times New Roman"/>
          <w:szCs w:val="24"/>
        </w:rPr>
        <w:t xml:space="preserve">ήμερα είναι περίπου σαν τον ορισμό των </w:t>
      </w:r>
      <w:r>
        <w:rPr>
          <w:rFonts w:eastAsia="Times New Roman"/>
          <w:szCs w:val="24"/>
          <w:lang w:val="en-US"/>
        </w:rPr>
        <w:t>g</w:t>
      </w:r>
      <w:proofErr w:type="spellStart"/>
      <w:r w:rsidRPr="009849C8">
        <w:rPr>
          <w:rFonts w:eastAsia="Times New Roman"/>
          <w:szCs w:val="24"/>
        </w:rPr>
        <w:t>reek</w:t>
      </w:r>
      <w:proofErr w:type="spellEnd"/>
      <w:r w:rsidRPr="009849C8">
        <w:rPr>
          <w:rFonts w:eastAsia="Times New Roman"/>
          <w:szCs w:val="24"/>
        </w:rPr>
        <w:t xml:space="preserve"> </w:t>
      </w:r>
      <w:proofErr w:type="spellStart"/>
      <w:r w:rsidRPr="009849C8">
        <w:rPr>
          <w:rFonts w:eastAsia="Times New Roman"/>
          <w:szCs w:val="24"/>
        </w:rPr>
        <w:t>statistics</w:t>
      </w:r>
      <w:proofErr w:type="spellEnd"/>
      <w:r w:rsidRPr="00B85A36">
        <w:rPr>
          <w:rFonts w:eastAsia="Times New Roman"/>
          <w:szCs w:val="24"/>
        </w:rPr>
        <w:t xml:space="preserve">. </w:t>
      </w:r>
      <w:r>
        <w:rPr>
          <w:rFonts w:eastAsia="Times New Roman"/>
          <w:szCs w:val="24"/>
        </w:rPr>
        <w:t>Ε</w:t>
      </w:r>
      <w:r w:rsidRPr="009849C8">
        <w:rPr>
          <w:rFonts w:eastAsia="Times New Roman"/>
          <w:szCs w:val="24"/>
        </w:rPr>
        <w:t xml:space="preserve">ίναι έτσι επειδή </w:t>
      </w:r>
      <w:r>
        <w:rPr>
          <w:rFonts w:eastAsia="Times New Roman"/>
          <w:szCs w:val="24"/>
        </w:rPr>
        <w:t xml:space="preserve">έτσι βόλευε τον κ. </w:t>
      </w:r>
      <w:proofErr w:type="spellStart"/>
      <w:r>
        <w:rPr>
          <w:rFonts w:eastAsia="Times New Roman"/>
          <w:szCs w:val="24"/>
        </w:rPr>
        <w:t>Κ</w:t>
      </w:r>
      <w:r w:rsidRPr="009849C8">
        <w:rPr>
          <w:rFonts w:eastAsia="Times New Roman"/>
          <w:szCs w:val="24"/>
        </w:rPr>
        <w:t>ατρούγκαλο</w:t>
      </w:r>
      <w:proofErr w:type="spellEnd"/>
      <w:r w:rsidRPr="009849C8">
        <w:rPr>
          <w:rFonts w:eastAsia="Times New Roman"/>
          <w:szCs w:val="24"/>
        </w:rPr>
        <w:t xml:space="preserve"> και τώρα βολεύε</w:t>
      </w:r>
      <w:r>
        <w:rPr>
          <w:rFonts w:eastAsia="Times New Roman"/>
          <w:szCs w:val="24"/>
        </w:rPr>
        <w:t xml:space="preserve">ι την </w:t>
      </w:r>
      <w:r w:rsidRPr="009849C8">
        <w:rPr>
          <w:rFonts w:eastAsia="Times New Roman"/>
          <w:szCs w:val="24"/>
        </w:rPr>
        <w:t>κ</w:t>
      </w:r>
      <w:r>
        <w:rPr>
          <w:rFonts w:eastAsia="Times New Roman"/>
          <w:szCs w:val="24"/>
        </w:rPr>
        <w:t>.</w:t>
      </w:r>
      <w:r w:rsidRPr="009849C8">
        <w:rPr>
          <w:rFonts w:eastAsia="Times New Roman"/>
          <w:szCs w:val="24"/>
        </w:rPr>
        <w:t xml:space="preserve"> </w:t>
      </w:r>
      <w:proofErr w:type="spellStart"/>
      <w:r>
        <w:rPr>
          <w:rFonts w:eastAsia="Times New Roman"/>
          <w:szCs w:val="24"/>
        </w:rPr>
        <w:t>Αχτσ</w:t>
      </w:r>
      <w:r w:rsidRPr="009849C8">
        <w:rPr>
          <w:rFonts w:eastAsia="Times New Roman"/>
          <w:szCs w:val="24"/>
        </w:rPr>
        <w:t>ιόγλου</w:t>
      </w:r>
      <w:proofErr w:type="spellEnd"/>
      <w:r>
        <w:rPr>
          <w:rFonts w:eastAsia="Times New Roman"/>
          <w:szCs w:val="24"/>
        </w:rPr>
        <w:t>.</w:t>
      </w:r>
    </w:p>
    <w:p w14:paraId="12B6EA3E" w14:textId="77777777" w:rsidR="00F81E5F" w:rsidRDefault="0022463A">
      <w:pPr>
        <w:spacing w:line="600" w:lineRule="auto"/>
        <w:ind w:firstLine="720"/>
        <w:jc w:val="both"/>
        <w:rPr>
          <w:rFonts w:eastAsia="Times New Roman"/>
          <w:szCs w:val="24"/>
        </w:rPr>
      </w:pPr>
      <w:r>
        <w:rPr>
          <w:rFonts w:eastAsia="Times New Roman"/>
          <w:szCs w:val="24"/>
        </w:rPr>
        <w:t>Τώρα έρχεται αυτός ο νόμ</w:t>
      </w:r>
      <w:r w:rsidRPr="009849C8">
        <w:rPr>
          <w:rFonts w:eastAsia="Times New Roman"/>
          <w:szCs w:val="24"/>
        </w:rPr>
        <w:t>ος και φέρνει και άλλα βάρη για το μέλλον</w:t>
      </w:r>
      <w:r>
        <w:rPr>
          <w:rFonts w:eastAsia="Times New Roman"/>
          <w:szCs w:val="24"/>
        </w:rPr>
        <w:t>,</w:t>
      </w:r>
      <w:r w:rsidRPr="009849C8">
        <w:rPr>
          <w:rFonts w:eastAsia="Times New Roman"/>
          <w:szCs w:val="24"/>
        </w:rPr>
        <w:t xml:space="preserve"> χωρίς καν να τα υπολογίζει</w:t>
      </w:r>
      <w:r>
        <w:rPr>
          <w:rFonts w:eastAsia="Times New Roman"/>
          <w:szCs w:val="24"/>
        </w:rPr>
        <w:t>. Τ</w:t>
      </w:r>
      <w:r w:rsidRPr="009849C8">
        <w:rPr>
          <w:rFonts w:eastAsia="Times New Roman"/>
          <w:szCs w:val="24"/>
        </w:rPr>
        <w:t>ο Γενικό Λογιστήριο του Κράτους υπολογίζει το βάρος των προτεινόμενων μέτρων μέχρι το 2022</w:t>
      </w:r>
      <w:r>
        <w:rPr>
          <w:rFonts w:eastAsia="Times New Roman"/>
          <w:szCs w:val="24"/>
        </w:rPr>
        <w:t>. Ο</w:t>
      </w:r>
      <w:r w:rsidRPr="009849C8">
        <w:rPr>
          <w:rFonts w:eastAsia="Times New Roman"/>
          <w:szCs w:val="24"/>
        </w:rPr>
        <w:t>ι ασφαλιστικές ρυθμίσεις</w:t>
      </w:r>
      <w:r>
        <w:rPr>
          <w:rFonts w:eastAsia="Times New Roman"/>
          <w:szCs w:val="24"/>
        </w:rPr>
        <w:t>, α</w:t>
      </w:r>
      <w:r w:rsidRPr="009849C8">
        <w:rPr>
          <w:rFonts w:eastAsia="Times New Roman"/>
          <w:szCs w:val="24"/>
        </w:rPr>
        <w:t>κόμα και οι πιο μικ</w:t>
      </w:r>
      <w:r w:rsidRPr="009849C8">
        <w:rPr>
          <w:rFonts w:eastAsia="Times New Roman"/>
          <w:szCs w:val="24"/>
        </w:rPr>
        <w:t>ρ</w:t>
      </w:r>
      <w:r>
        <w:rPr>
          <w:rFonts w:eastAsia="Times New Roman"/>
          <w:szCs w:val="24"/>
        </w:rPr>
        <w:t xml:space="preserve">ές, </w:t>
      </w:r>
      <w:r w:rsidRPr="009849C8">
        <w:rPr>
          <w:rFonts w:eastAsia="Times New Roman"/>
          <w:szCs w:val="24"/>
        </w:rPr>
        <w:t xml:space="preserve">έχουν </w:t>
      </w:r>
      <w:r>
        <w:rPr>
          <w:rFonts w:eastAsia="Times New Roman"/>
          <w:szCs w:val="24"/>
        </w:rPr>
        <w:t>μια</w:t>
      </w:r>
      <w:r w:rsidRPr="009849C8">
        <w:rPr>
          <w:rFonts w:eastAsia="Times New Roman"/>
          <w:szCs w:val="24"/>
        </w:rPr>
        <w:t xml:space="preserve"> ιδιαιτερότητα</w:t>
      </w:r>
      <w:r>
        <w:rPr>
          <w:rFonts w:eastAsia="Times New Roman"/>
          <w:szCs w:val="24"/>
        </w:rPr>
        <w:t>,</w:t>
      </w:r>
      <w:r w:rsidRPr="009849C8">
        <w:rPr>
          <w:rFonts w:eastAsia="Times New Roman"/>
          <w:szCs w:val="24"/>
        </w:rPr>
        <w:t xml:space="preserve"> επεκτείνονται σε βάθος χρόνου</w:t>
      </w:r>
      <w:r>
        <w:rPr>
          <w:rFonts w:eastAsia="Times New Roman"/>
          <w:szCs w:val="24"/>
        </w:rPr>
        <w:t>. Τ</w:t>
      </w:r>
      <w:r w:rsidRPr="009849C8">
        <w:rPr>
          <w:rFonts w:eastAsia="Times New Roman"/>
          <w:szCs w:val="24"/>
        </w:rPr>
        <w:t xml:space="preserve">ο να συμβεί κάτι </w:t>
      </w:r>
      <w:r>
        <w:rPr>
          <w:rFonts w:eastAsia="Times New Roman"/>
          <w:szCs w:val="24"/>
        </w:rPr>
        <w:t xml:space="preserve">και </w:t>
      </w:r>
      <w:r w:rsidRPr="009849C8">
        <w:rPr>
          <w:rFonts w:eastAsia="Times New Roman"/>
          <w:szCs w:val="24"/>
        </w:rPr>
        <w:t xml:space="preserve">να είναι </w:t>
      </w:r>
      <w:proofErr w:type="spellStart"/>
      <w:r w:rsidRPr="009849C8">
        <w:rPr>
          <w:rFonts w:eastAsia="Times New Roman"/>
          <w:szCs w:val="24"/>
        </w:rPr>
        <w:t>διαχειρίσιμο</w:t>
      </w:r>
      <w:proofErr w:type="spellEnd"/>
      <w:r w:rsidRPr="009849C8">
        <w:rPr>
          <w:rFonts w:eastAsia="Times New Roman"/>
          <w:szCs w:val="24"/>
        </w:rPr>
        <w:t xml:space="preserve"> για τα επόμενα δύο</w:t>
      </w:r>
      <w:r>
        <w:rPr>
          <w:rFonts w:eastAsia="Times New Roman"/>
          <w:szCs w:val="24"/>
        </w:rPr>
        <w:t xml:space="preserve">, </w:t>
      </w:r>
      <w:r w:rsidRPr="009849C8">
        <w:rPr>
          <w:rFonts w:eastAsia="Times New Roman"/>
          <w:szCs w:val="24"/>
        </w:rPr>
        <w:t>τρία</w:t>
      </w:r>
      <w:r>
        <w:rPr>
          <w:rFonts w:eastAsia="Times New Roman"/>
          <w:szCs w:val="24"/>
        </w:rPr>
        <w:t>,</w:t>
      </w:r>
      <w:r w:rsidRPr="009849C8">
        <w:rPr>
          <w:rFonts w:eastAsia="Times New Roman"/>
          <w:szCs w:val="24"/>
        </w:rPr>
        <w:t xml:space="preserve"> τέσσερα χρόνια είναι ανεπαρκές</w:t>
      </w:r>
      <w:r>
        <w:rPr>
          <w:rFonts w:eastAsia="Times New Roman"/>
          <w:szCs w:val="24"/>
        </w:rPr>
        <w:t>,</w:t>
      </w:r>
      <w:r w:rsidRPr="009849C8">
        <w:rPr>
          <w:rFonts w:eastAsia="Times New Roman"/>
          <w:szCs w:val="24"/>
        </w:rPr>
        <w:t xml:space="preserve"> προκειμένου να παρθεί </w:t>
      </w:r>
      <w:r>
        <w:rPr>
          <w:rFonts w:eastAsia="Times New Roman"/>
          <w:szCs w:val="24"/>
        </w:rPr>
        <w:t>μια</w:t>
      </w:r>
      <w:r w:rsidRPr="009849C8">
        <w:rPr>
          <w:rFonts w:eastAsia="Times New Roman"/>
          <w:szCs w:val="24"/>
        </w:rPr>
        <w:t xml:space="preserve"> απόφαση</w:t>
      </w:r>
      <w:r>
        <w:rPr>
          <w:rFonts w:eastAsia="Times New Roman"/>
          <w:szCs w:val="24"/>
        </w:rPr>
        <w:t>.</w:t>
      </w:r>
    </w:p>
    <w:p w14:paraId="12B6EA3F" w14:textId="77777777" w:rsidR="00F81E5F" w:rsidRDefault="0022463A">
      <w:pPr>
        <w:spacing w:line="600" w:lineRule="auto"/>
        <w:ind w:firstLine="720"/>
        <w:jc w:val="both"/>
        <w:rPr>
          <w:rFonts w:eastAsia="Times New Roman"/>
          <w:szCs w:val="24"/>
        </w:rPr>
      </w:pPr>
      <w:r>
        <w:rPr>
          <w:rFonts w:eastAsia="Times New Roman"/>
          <w:szCs w:val="24"/>
        </w:rPr>
        <w:t>Αυτό με κάνει να</w:t>
      </w:r>
      <w:r w:rsidRPr="009849C8">
        <w:rPr>
          <w:rFonts w:eastAsia="Times New Roman"/>
          <w:szCs w:val="24"/>
        </w:rPr>
        <w:t xml:space="preserve"> πιστεύω </w:t>
      </w:r>
      <w:r>
        <w:rPr>
          <w:rFonts w:eastAsia="Times New Roman"/>
          <w:szCs w:val="24"/>
        </w:rPr>
        <w:t xml:space="preserve">–και κάνει να πιστεύει και το Ποτάμι- </w:t>
      </w:r>
      <w:r w:rsidRPr="009849C8">
        <w:rPr>
          <w:rFonts w:eastAsia="Times New Roman"/>
          <w:szCs w:val="24"/>
        </w:rPr>
        <w:t xml:space="preserve">ότι η βιωσιμότητα που εξασφαλίζεται με </w:t>
      </w:r>
      <w:r>
        <w:rPr>
          <w:rFonts w:eastAsia="Times New Roman"/>
          <w:szCs w:val="24"/>
        </w:rPr>
        <w:t>αυτές τις ασφαλιστικές παρεμβάσει</w:t>
      </w:r>
      <w:r w:rsidRPr="009849C8">
        <w:rPr>
          <w:rFonts w:eastAsia="Times New Roman"/>
          <w:szCs w:val="24"/>
        </w:rPr>
        <w:t xml:space="preserve">ς είναι </w:t>
      </w:r>
      <w:r>
        <w:rPr>
          <w:rFonts w:eastAsia="Times New Roman"/>
          <w:szCs w:val="24"/>
        </w:rPr>
        <w:t>μια</w:t>
      </w:r>
      <w:r w:rsidRPr="009849C8">
        <w:rPr>
          <w:rFonts w:eastAsia="Times New Roman"/>
          <w:szCs w:val="24"/>
        </w:rPr>
        <w:t xml:space="preserve"> βιωσιμότητα </w:t>
      </w:r>
      <w:r>
        <w:rPr>
          <w:rFonts w:eastAsia="Times New Roman"/>
          <w:szCs w:val="24"/>
        </w:rPr>
        <w:t>εντός</w:t>
      </w:r>
      <w:r w:rsidRPr="009849C8">
        <w:rPr>
          <w:rFonts w:eastAsia="Times New Roman"/>
          <w:szCs w:val="24"/>
        </w:rPr>
        <w:t xml:space="preserve"> εισαγωγικών</w:t>
      </w:r>
      <w:r>
        <w:rPr>
          <w:rFonts w:eastAsia="Times New Roman"/>
          <w:szCs w:val="24"/>
        </w:rPr>
        <w:t>, μια</w:t>
      </w:r>
      <w:r w:rsidRPr="009849C8">
        <w:rPr>
          <w:rFonts w:eastAsia="Times New Roman"/>
          <w:szCs w:val="24"/>
        </w:rPr>
        <w:t xml:space="preserve"> βιωσιμότητα όπως πριν</w:t>
      </w:r>
      <w:r>
        <w:rPr>
          <w:rFonts w:eastAsia="Times New Roman"/>
          <w:szCs w:val="24"/>
        </w:rPr>
        <w:t>, δ</w:t>
      </w:r>
      <w:r w:rsidRPr="009849C8">
        <w:rPr>
          <w:rFonts w:eastAsia="Times New Roman"/>
          <w:szCs w:val="24"/>
        </w:rPr>
        <w:t xml:space="preserve">ηλαδή </w:t>
      </w:r>
      <w:r>
        <w:rPr>
          <w:rFonts w:eastAsia="Times New Roman"/>
          <w:szCs w:val="24"/>
        </w:rPr>
        <w:t>μια</w:t>
      </w:r>
      <w:r w:rsidRPr="009849C8">
        <w:rPr>
          <w:rFonts w:eastAsia="Times New Roman"/>
          <w:szCs w:val="24"/>
        </w:rPr>
        <w:t xml:space="preserve"> βιωσιμότητα με υψηλό</w:t>
      </w:r>
      <w:r>
        <w:rPr>
          <w:rFonts w:eastAsia="Times New Roman"/>
          <w:szCs w:val="24"/>
        </w:rPr>
        <w:t>φωνε</w:t>
      </w:r>
      <w:r w:rsidRPr="009849C8">
        <w:rPr>
          <w:rFonts w:eastAsia="Times New Roman"/>
          <w:szCs w:val="24"/>
        </w:rPr>
        <w:t xml:space="preserve">ς διαβεβαιώσεις προεκλογικά ότι </w:t>
      </w:r>
      <w:r>
        <w:rPr>
          <w:rFonts w:eastAsia="Times New Roman"/>
          <w:szCs w:val="24"/>
        </w:rPr>
        <w:t xml:space="preserve">είναι </w:t>
      </w:r>
      <w:r w:rsidRPr="009849C8">
        <w:rPr>
          <w:rFonts w:eastAsia="Times New Roman"/>
          <w:szCs w:val="24"/>
        </w:rPr>
        <w:t>θωρ</w:t>
      </w:r>
      <w:r w:rsidRPr="009849C8">
        <w:rPr>
          <w:rFonts w:eastAsia="Times New Roman"/>
          <w:szCs w:val="24"/>
        </w:rPr>
        <w:t>ακισμένο το σύστημα</w:t>
      </w:r>
      <w:r>
        <w:rPr>
          <w:rFonts w:eastAsia="Times New Roman"/>
          <w:szCs w:val="24"/>
        </w:rPr>
        <w:t>,</w:t>
      </w:r>
      <w:r w:rsidRPr="009849C8">
        <w:rPr>
          <w:rFonts w:eastAsia="Times New Roman"/>
          <w:szCs w:val="24"/>
        </w:rPr>
        <w:t xml:space="preserve"> ότι αντέχει</w:t>
      </w:r>
      <w:r>
        <w:rPr>
          <w:rFonts w:eastAsia="Times New Roman"/>
          <w:szCs w:val="24"/>
        </w:rPr>
        <w:t>, υπάρχει χώρος κ.λπ.</w:t>
      </w:r>
      <w:r>
        <w:rPr>
          <w:rFonts w:eastAsia="Times New Roman"/>
          <w:szCs w:val="24"/>
        </w:rPr>
        <w:t>,</w:t>
      </w:r>
      <w:r>
        <w:rPr>
          <w:rFonts w:eastAsia="Times New Roman"/>
          <w:szCs w:val="24"/>
        </w:rPr>
        <w:t xml:space="preserve"> κ</w:t>
      </w:r>
      <w:r w:rsidRPr="009849C8">
        <w:rPr>
          <w:rFonts w:eastAsia="Times New Roman"/>
          <w:szCs w:val="24"/>
        </w:rPr>
        <w:t xml:space="preserve">αι μετά από κάθε εκλογές </w:t>
      </w:r>
      <w:r>
        <w:rPr>
          <w:rFonts w:eastAsia="Times New Roman"/>
          <w:szCs w:val="24"/>
        </w:rPr>
        <w:t xml:space="preserve">ακολουθούν </w:t>
      </w:r>
      <w:r w:rsidRPr="009849C8">
        <w:rPr>
          <w:rFonts w:eastAsia="Times New Roman"/>
          <w:szCs w:val="24"/>
        </w:rPr>
        <w:t>βάρβαρες ασφαλιστικές διευθετήσεις</w:t>
      </w:r>
      <w:r>
        <w:rPr>
          <w:rFonts w:eastAsia="Times New Roman"/>
          <w:szCs w:val="24"/>
        </w:rPr>
        <w:t>. Κ</w:t>
      </w:r>
      <w:r w:rsidRPr="009849C8">
        <w:rPr>
          <w:rFonts w:eastAsia="Times New Roman"/>
          <w:szCs w:val="24"/>
        </w:rPr>
        <w:t xml:space="preserve">αι πολύ φοβάμαι ότι ο λογαριασμός θα σταλεί </w:t>
      </w:r>
      <w:r>
        <w:rPr>
          <w:rFonts w:eastAsia="Times New Roman"/>
          <w:szCs w:val="24"/>
        </w:rPr>
        <w:t xml:space="preserve">πάλι </w:t>
      </w:r>
      <w:r w:rsidRPr="009849C8">
        <w:rPr>
          <w:rFonts w:eastAsia="Times New Roman"/>
          <w:szCs w:val="24"/>
        </w:rPr>
        <w:t>στη νέα γενιά</w:t>
      </w:r>
      <w:r>
        <w:rPr>
          <w:rFonts w:eastAsia="Times New Roman"/>
          <w:szCs w:val="24"/>
        </w:rPr>
        <w:t>.</w:t>
      </w:r>
    </w:p>
    <w:p w14:paraId="12B6EA40" w14:textId="77777777" w:rsidR="00F81E5F" w:rsidRDefault="0022463A">
      <w:pPr>
        <w:spacing w:line="600" w:lineRule="auto"/>
        <w:ind w:firstLine="720"/>
        <w:jc w:val="both"/>
        <w:rPr>
          <w:rFonts w:eastAsia="Times New Roman"/>
          <w:szCs w:val="24"/>
        </w:rPr>
      </w:pPr>
      <w:r>
        <w:rPr>
          <w:rFonts w:eastAsia="Times New Roman"/>
          <w:szCs w:val="24"/>
        </w:rPr>
        <w:t>Γ</w:t>
      </w:r>
      <w:r w:rsidRPr="009849C8">
        <w:rPr>
          <w:rFonts w:eastAsia="Times New Roman"/>
          <w:szCs w:val="24"/>
        </w:rPr>
        <w:t xml:space="preserve">ια την εργασία θα ήθελα να πω κάτι το οποίο βασίζεται σε </w:t>
      </w:r>
      <w:r>
        <w:rPr>
          <w:rFonts w:eastAsia="Times New Roman"/>
          <w:szCs w:val="24"/>
        </w:rPr>
        <w:t>μια</w:t>
      </w:r>
      <w:r w:rsidRPr="009849C8">
        <w:rPr>
          <w:rFonts w:eastAsia="Times New Roman"/>
          <w:szCs w:val="24"/>
        </w:rPr>
        <w:t xml:space="preserve"> μ</w:t>
      </w:r>
      <w:r w:rsidRPr="009849C8">
        <w:rPr>
          <w:rFonts w:eastAsia="Times New Roman"/>
          <w:szCs w:val="24"/>
        </w:rPr>
        <w:t>εγάλη παρεξήγηση</w:t>
      </w:r>
      <w:r>
        <w:rPr>
          <w:rFonts w:eastAsia="Times New Roman"/>
          <w:szCs w:val="24"/>
        </w:rPr>
        <w:t xml:space="preserve">. Το νομοσχέδιο </w:t>
      </w:r>
      <w:r w:rsidRPr="009849C8">
        <w:rPr>
          <w:rFonts w:eastAsia="Times New Roman"/>
          <w:szCs w:val="24"/>
        </w:rPr>
        <w:t>βαφτί</w:t>
      </w:r>
      <w:r>
        <w:rPr>
          <w:rFonts w:eastAsia="Times New Roman"/>
          <w:szCs w:val="24"/>
        </w:rPr>
        <w:t>ζει</w:t>
      </w:r>
      <w:r w:rsidRPr="009849C8">
        <w:rPr>
          <w:rFonts w:eastAsia="Times New Roman"/>
          <w:szCs w:val="24"/>
        </w:rPr>
        <w:t xml:space="preserve"> προστασία τη δημιουργία αναχωμάτων στις απολύσεις</w:t>
      </w:r>
      <w:r>
        <w:rPr>
          <w:rFonts w:eastAsia="Times New Roman"/>
          <w:szCs w:val="24"/>
        </w:rPr>
        <w:t>. Α</w:t>
      </w:r>
      <w:r w:rsidRPr="009849C8">
        <w:rPr>
          <w:rFonts w:eastAsia="Times New Roman"/>
          <w:szCs w:val="24"/>
        </w:rPr>
        <w:t xml:space="preserve">υτό είναι η </w:t>
      </w:r>
      <w:r>
        <w:rPr>
          <w:rFonts w:eastAsia="Times New Roman"/>
          <w:szCs w:val="24"/>
        </w:rPr>
        <w:t>μια</w:t>
      </w:r>
      <w:r w:rsidRPr="009849C8">
        <w:rPr>
          <w:rFonts w:eastAsia="Times New Roman"/>
          <w:szCs w:val="24"/>
        </w:rPr>
        <w:t xml:space="preserve"> πλευρά της εικόνας </w:t>
      </w:r>
      <w:r>
        <w:rPr>
          <w:rFonts w:eastAsia="Times New Roman"/>
          <w:szCs w:val="24"/>
        </w:rPr>
        <w:t xml:space="preserve">της </w:t>
      </w:r>
      <w:r w:rsidRPr="009849C8">
        <w:rPr>
          <w:rFonts w:eastAsia="Times New Roman"/>
          <w:szCs w:val="24"/>
        </w:rPr>
        <w:t>αγοράς εργασίας</w:t>
      </w:r>
      <w:r>
        <w:rPr>
          <w:rFonts w:eastAsia="Times New Roman"/>
          <w:szCs w:val="24"/>
        </w:rPr>
        <w:t xml:space="preserve">. </w:t>
      </w:r>
    </w:p>
    <w:p w14:paraId="12B6EA41" w14:textId="77777777" w:rsidR="00F81E5F" w:rsidRDefault="0022463A">
      <w:pPr>
        <w:spacing w:line="600" w:lineRule="auto"/>
        <w:ind w:firstLine="720"/>
        <w:jc w:val="both"/>
        <w:rPr>
          <w:rFonts w:eastAsia="Times New Roman"/>
          <w:szCs w:val="24"/>
        </w:rPr>
      </w:pPr>
      <w:r>
        <w:rPr>
          <w:rFonts w:eastAsia="Times New Roman"/>
          <w:szCs w:val="24"/>
        </w:rPr>
        <w:t>Η</w:t>
      </w:r>
      <w:r w:rsidRPr="009849C8">
        <w:rPr>
          <w:rFonts w:eastAsia="Times New Roman"/>
          <w:szCs w:val="24"/>
        </w:rPr>
        <w:t xml:space="preserve"> ουσιαστική και σημαντική πλευρά της αγοράς εργασίας </w:t>
      </w:r>
      <w:r>
        <w:rPr>
          <w:rFonts w:eastAsia="Times New Roman"/>
          <w:szCs w:val="24"/>
        </w:rPr>
        <w:t xml:space="preserve">που πρέπει να </w:t>
      </w:r>
      <w:r w:rsidRPr="009849C8">
        <w:rPr>
          <w:rFonts w:eastAsia="Times New Roman"/>
          <w:szCs w:val="24"/>
        </w:rPr>
        <w:t>μας ενδιαφέρει</w:t>
      </w:r>
      <w:r>
        <w:rPr>
          <w:rFonts w:eastAsia="Times New Roman"/>
          <w:szCs w:val="24"/>
        </w:rPr>
        <w:t xml:space="preserve"> –γιατί αυτή</w:t>
      </w:r>
      <w:r w:rsidRPr="009849C8">
        <w:rPr>
          <w:rFonts w:eastAsia="Times New Roman"/>
          <w:szCs w:val="24"/>
        </w:rPr>
        <w:t xml:space="preserve"> τελικά μετα</w:t>
      </w:r>
      <w:r w:rsidRPr="009849C8">
        <w:rPr>
          <w:rFonts w:eastAsia="Times New Roman"/>
          <w:szCs w:val="24"/>
        </w:rPr>
        <w:t>τρέπεται σε θέσεις εργασίας</w:t>
      </w:r>
      <w:r>
        <w:rPr>
          <w:rFonts w:eastAsia="Times New Roman"/>
          <w:szCs w:val="24"/>
        </w:rPr>
        <w:t>,</w:t>
      </w:r>
      <w:r w:rsidRPr="009849C8">
        <w:rPr>
          <w:rFonts w:eastAsia="Times New Roman"/>
          <w:szCs w:val="24"/>
        </w:rPr>
        <w:t xml:space="preserve"> σε αυτενέργεια των ανθρώπων</w:t>
      </w:r>
      <w:r>
        <w:rPr>
          <w:rFonts w:eastAsia="Times New Roman"/>
          <w:szCs w:val="24"/>
        </w:rPr>
        <w:t xml:space="preserve">, σε οικονομική ανεξαρτησία- </w:t>
      </w:r>
      <w:r w:rsidRPr="009849C8">
        <w:rPr>
          <w:rFonts w:eastAsia="Times New Roman"/>
          <w:szCs w:val="24"/>
        </w:rPr>
        <w:t>είναι αν τα μέτρα για τους εργαζόμενους διευκολύνουν ή εμποδίζουν τη δημιουργία νέων θέσεων εργασίας και τις προσλήψεις</w:t>
      </w:r>
      <w:r>
        <w:rPr>
          <w:rFonts w:eastAsia="Times New Roman"/>
          <w:szCs w:val="24"/>
        </w:rPr>
        <w:t>.</w:t>
      </w:r>
    </w:p>
    <w:p w14:paraId="12B6EA42" w14:textId="77777777" w:rsidR="00F81E5F" w:rsidRDefault="0022463A">
      <w:pPr>
        <w:spacing w:line="600" w:lineRule="auto"/>
        <w:ind w:firstLine="720"/>
        <w:jc w:val="both"/>
        <w:rPr>
          <w:rFonts w:eastAsia="Times New Roman"/>
          <w:szCs w:val="24"/>
        </w:rPr>
      </w:pPr>
      <w:r>
        <w:rPr>
          <w:rFonts w:eastAsia="Times New Roman"/>
          <w:szCs w:val="24"/>
        </w:rPr>
        <w:t>Π</w:t>
      </w:r>
      <w:r w:rsidRPr="009849C8">
        <w:rPr>
          <w:rFonts w:eastAsia="Times New Roman"/>
          <w:szCs w:val="24"/>
        </w:rPr>
        <w:t>ολύ φοβάμαι ότι όπου έχουν μετρηθεί τα μέτρα τέτο</w:t>
      </w:r>
      <w:r w:rsidRPr="009849C8">
        <w:rPr>
          <w:rFonts w:eastAsia="Times New Roman"/>
          <w:szCs w:val="24"/>
        </w:rPr>
        <w:t xml:space="preserve">ιου τύπου ανάχωμα </w:t>
      </w:r>
      <w:r>
        <w:rPr>
          <w:rFonts w:eastAsia="Times New Roman"/>
          <w:szCs w:val="24"/>
        </w:rPr>
        <w:t xml:space="preserve">στις </w:t>
      </w:r>
      <w:r w:rsidRPr="009849C8">
        <w:rPr>
          <w:rFonts w:eastAsia="Times New Roman"/>
          <w:szCs w:val="24"/>
        </w:rPr>
        <w:t>απολύσεις τελικ</w:t>
      </w:r>
      <w:r>
        <w:rPr>
          <w:rFonts w:eastAsia="Times New Roman"/>
          <w:szCs w:val="24"/>
        </w:rPr>
        <w:t>ώ</w:t>
      </w:r>
      <w:r w:rsidRPr="009849C8">
        <w:rPr>
          <w:rFonts w:eastAsia="Times New Roman"/>
          <w:szCs w:val="24"/>
        </w:rPr>
        <w:t xml:space="preserve">ς λειτουργούν σαν </w:t>
      </w:r>
      <w:proofErr w:type="spellStart"/>
      <w:r w:rsidRPr="009849C8">
        <w:rPr>
          <w:rFonts w:eastAsia="Times New Roman"/>
          <w:szCs w:val="24"/>
        </w:rPr>
        <w:t>εργασι</w:t>
      </w:r>
      <w:r>
        <w:rPr>
          <w:rFonts w:eastAsia="Times New Roman"/>
          <w:szCs w:val="24"/>
        </w:rPr>
        <w:t>οκτόνες</w:t>
      </w:r>
      <w:proofErr w:type="spellEnd"/>
      <w:r>
        <w:rPr>
          <w:rFonts w:eastAsia="Times New Roman"/>
          <w:szCs w:val="24"/>
        </w:rPr>
        <w:t xml:space="preserve"> ρυθ</w:t>
      </w:r>
      <w:r w:rsidRPr="009849C8">
        <w:rPr>
          <w:rFonts w:eastAsia="Times New Roman"/>
          <w:szCs w:val="24"/>
        </w:rPr>
        <w:t>μίσεις για τους νέους</w:t>
      </w:r>
      <w:r>
        <w:rPr>
          <w:rFonts w:eastAsia="Times New Roman"/>
          <w:szCs w:val="24"/>
        </w:rPr>
        <w:t>,</w:t>
      </w:r>
      <w:r w:rsidRPr="009849C8">
        <w:rPr>
          <w:rFonts w:eastAsia="Times New Roman"/>
          <w:szCs w:val="24"/>
        </w:rPr>
        <w:t xml:space="preserve"> όχι μόνο για τους νέους σε ηλικία</w:t>
      </w:r>
      <w:r>
        <w:rPr>
          <w:rFonts w:eastAsia="Times New Roman"/>
          <w:szCs w:val="24"/>
        </w:rPr>
        <w:t>,</w:t>
      </w:r>
      <w:r w:rsidRPr="009849C8">
        <w:rPr>
          <w:rFonts w:eastAsia="Times New Roman"/>
          <w:szCs w:val="24"/>
        </w:rPr>
        <w:t xml:space="preserve"> αλλά για τους νέους στην αγορά εργασίας και αυτό από τη σκοπιά των γυναικών έχει μεγάλη σημασία για</w:t>
      </w:r>
      <w:r>
        <w:rPr>
          <w:rFonts w:eastAsia="Times New Roman"/>
          <w:szCs w:val="24"/>
        </w:rPr>
        <w:t>τί στη διάρκεια</w:t>
      </w:r>
      <w:r w:rsidRPr="009849C8">
        <w:rPr>
          <w:rFonts w:eastAsia="Times New Roman"/>
          <w:szCs w:val="24"/>
        </w:rPr>
        <w:t xml:space="preserve"> της </w:t>
      </w:r>
      <w:r>
        <w:rPr>
          <w:rFonts w:eastAsia="Times New Roman"/>
          <w:szCs w:val="24"/>
        </w:rPr>
        <w:t xml:space="preserve">κρίσης </w:t>
      </w:r>
      <w:r w:rsidRPr="009849C8">
        <w:rPr>
          <w:rFonts w:eastAsia="Times New Roman"/>
          <w:szCs w:val="24"/>
        </w:rPr>
        <w:t xml:space="preserve">πολλές γυναίκες μέσης </w:t>
      </w:r>
      <w:r>
        <w:rPr>
          <w:rFonts w:eastAsia="Times New Roman"/>
          <w:szCs w:val="24"/>
        </w:rPr>
        <w:t xml:space="preserve">ή </w:t>
      </w:r>
      <w:r w:rsidRPr="009849C8">
        <w:rPr>
          <w:rFonts w:eastAsia="Times New Roman"/>
          <w:szCs w:val="24"/>
        </w:rPr>
        <w:t xml:space="preserve">σχετικά πιο ώριμης ηλικίας αναζητούν για </w:t>
      </w:r>
      <w:r>
        <w:rPr>
          <w:rFonts w:eastAsia="Times New Roman"/>
          <w:szCs w:val="24"/>
        </w:rPr>
        <w:t>πρώτη φορά εργασία και κάποιες μ</w:t>
      </w:r>
      <w:r w:rsidRPr="009849C8">
        <w:rPr>
          <w:rFonts w:eastAsia="Times New Roman"/>
          <w:szCs w:val="24"/>
        </w:rPr>
        <w:t xml:space="preserve">όνο </w:t>
      </w:r>
      <w:r>
        <w:rPr>
          <w:rFonts w:eastAsia="Times New Roman"/>
          <w:szCs w:val="24"/>
        </w:rPr>
        <w:t xml:space="preserve">από </w:t>
      </w:r>
      <w:r w:rsidRPr="009849C8">
        <w:rPr>
          <w:rFonts w:eastAsia="Times New Roman"/>
          <w:szCs w:val="24"/>
        </w:rPr>
        <w:t xml:space="preserve">αυτές </w:t>
      </w:r>
      <w:r>
        <w:rPr>
          <w:rFonts w:eastAsia="Times New Roman"/>
          <w:szCs w:val="24"/>
        </w:rPr>
        <w:t xml:space="preserve">βρίσκουν. Άρα είναι </w:t>
      </w:r>
      <w:r w:rsidRPr="009849C8">
        <w:rPr>
          <w:rFonts w:eastAsia="Times New Roman"/>
          <w:szCs w:val="24"/>
        </w:rPr>
        <w:t xml:space="preserve">φιλολαϊκό στα λόγια </w:t>
      </w:r>
      <w:r>
        <w:rPr>
          <w:rFonts w:eastAsia="Times New Roman"/>
          <w:szCs w:val="24"/>
        </w:rPr>
        <w:t xml:space="preserve">και </w:t>
      </w:r>
      <w:proofErr w:type="spellStart"/>
      <w:r>
        <w:rPr>
          <w:rFonts w:eastAsia="Times New Roman"/>
          <w:szCs w:val="24"/>
        </w:rPr>
        <w:t>εργασιοκτόνο</w:t>
      </w:r>
      <w:proofErr w:type="spellEnd"/>
      <w:r>
        <w:rPr>
          <w:rFonts w:eastAsia="Times New Roman"/>
          <w:szCs w:val="24"/>
        </w:rPr>
        <w:t xml:space="preserve"> </w:t>
      </w:r>
      <w:r w:rsidRPr="009849C8">
        <w:rPr>
          <w:rFonts w:eastAsia="Times New Roman"/>
          <w:szCs w:val="24"/>
        </w:rPr>
        <w:t>στην πράξη</w:t>
      </w:r>
      <w:r>
        <w:rPr>
          <w:rFonts w:eastAsia="Times New Roman"/>
          <w:szCs w:val="24"/>
        </w:rPr>
        <w:t>.</w:t>
      </w:r>
    </w:p>
    <w:p w14:paraId="12B6EA43" w14:textId="77777777" w:rsidR="00F81E5F" w:rsidRDefault="0022463A">
      <w:pPr>
        <w:spacing w:line="600" w:lineRule="auto"/>
        <w:ind w:firstLine="720"/>
        <w:jc w:val="both"/>
        <w:rPr>
          <w:rFonts w:eastAsia="Times New Roman"/>
          <w:szCs w:val="24"/>
        </w:rPr>
      </w:pPr>
      <w:r>
        <w:rPr>
          <w:rFonts w:eastAsia="Times New Roman"/>
          <w:szCs w:val="24"/>
        </w:rPr>
        <w:t xml:space="preserve">Τέλος, για τις συντάξεις χηρείας ο </w:t>
      </w:r>
      <w:r w:rsidRPr="009849C8">
        <w:rPr>
          <w:rFonts w:eastAsia="Times New Roman"/>
          <w:szCs w:val="24"/>
        </w:rPr>
        <w:t xml:space="preserve">ασφαλιστικός νόμος </w:t>
      </w:r>
      <w:proofErr w:type="spellStart"/>
      <w:r w:rsidRPr="009849C8">
        <w:rPr>
          <w:rFonts w:eastAsia="Times New Roman"/>
          <w:szCs w:val="24"/>
        </w:rPr>
        <w:t>Κατρούγκαλου</w:t>
      </w:r>
      <w:proofErr w:type="spellEnd"/>
      <w:r w:rsidRPr="009849C8">
        <w:rPr>
          <w:rFonts w:eastAsia="Times New Roman"/>
          <w:szCs w:val="24"/>
        </w:rPr>
        <w:t xml:space="preserve"> </w:t>
      </w:r>
      <w:proofErr w:type="spellStart"/>
      <w:r>
        <w:rPr>
          <w:rFonts w:eastAsia="Times New Roman"/>
          <w:szCs w:val="24"/>
        </w:rPr>
        <w:t>εξ</w:t>
      </w:r>
      <w:r>
        <w:rPr>
          <w:rFonts w:eastAsia="Times New Roman"/>
          <w:szCs w:val="24"/>
        </w:rPr>
        <w:t>ήντλησε</w:t>
      </w:r>
      <w:proofErr w:type="spellEnd"/>
      <w:r>
        <w:rPr>
          <w:rFonts w:eastAsia="Times New Roman"/>
          <w:szCs w:val="24"/>
        </w:rPr>
        <w:t xml:space="preserve"> </w:t>
      </w:r>
      <w:r w:rsidRPr="009849C8">
        <w:rPr>
          <w:rFonts w:eastAsia="Times New Roman"/>
          <w:szCs w:val="24"/>
        </w:rPr>
        <w:t xml:space="preserve">πραγματικά την αυστηρότητά του </w:t>
      </w:r>
      <w:r>
        <w:rPr>
          <w:rFonts w:eastAsia="Times New Roman"/>
          <w:szCs w:val="24"/>
        </w:rPr>
        <w:t>στις χή</w:t>
      </w:r>
      <w:r w:rsidRPr="009849C8">
        <w:rPr>
          <w:rFonts w:eastAsia="Times New Roman"/>
          <w:szCs w:val="24"/>
        </w:rPr>
        <w:t>ρες</w:t>
      </w:r>
      <w:r>
        <w:rPr>
          <w:rFonts w:eastAsia="Times New Roman"/>
          <w:szCs w:val="24"/>
        </w:rPr>
        <w:t>,</w:t>
      </w:r>
      <w:r w:rsidRPr="009849C8">
        <w:rPr>
          <w:rFonts w:eastAsia="Times New Roman"/>
          <w:szCs w:val="24"/>
        </w:rPr>
        <w:t xml:space="preserve"> οι οποίες ως γνωστόν έχουν </w:t>
      </w:r>
      <w:r>
        <w:rPr>
          <w:rFonts w:eastAsia="Times New Roman"/>
          <w:szCs w:val="24"/>
        </w:rPr>
        <w:t xml:space="preserve">και </w:t>
      </w:r>
      <w:r w:rsidRPr="009849C8">
        <w:rPr>
          <w:rFonts w:eastAsia="Times New Roman"/>
          <w:szCs w:val="24"/>
        </w:rPr>
        <w:t>το χαρακτηριστικό να μη</w:t>
      </w:r>
      <w:r>
        <w:rPr>
          <w:rFonts w:eastAsia="Times New Roman"/>
          <w:szCs w:val="24"/>
        </w:rPr>
        <w:t xml:space="preserve"> διαμαρτύρονται </w:t>
      </w:r>
      <w:proofErr w:type="spellStart"/>
      <w:r>
        <w:rPr>
          <w:rFonts w:eastAsia="Times New Roman"/>
          <w:szCs w:val="24"/>
        </w:rPr>
        <w:t>υψηλοφώνως</w:t>
      </w:r>
      <w:proofErr w:type="spellEnd"/>
      <w:r>
        <w:rPr>
          <w:rFonts w:eastAsia="Times New Roman"/>
          <w:szCs w:val="24"/>
        </w:rPr>
        <w:t xml:space="preserve">. Όταν πια η έκταση του προβλήματος </w:t>
      </w:r>
      <w:r w:rsidRPr="009849C8">
        <w:rPr>
          <w:rFonts w:eastAsia="Times New Roman"/>
          <w:szCs w:val="24"/>
        </w:rPr>
        <w:t>έφτασε να γίνει ορατή δι</w:t>
      </w:r>
      <w:r>
        <w:rPr>
          <w:rFonts w:eastAsia="Times New Roman"/>
          <w:szCs w:val="24"/>
        </w:rPr>
        <w:t>ά</w:t>
      </w:r>
      <w:r w:rsidRPr="009849C8">
        <w:rPr>
          <w:rFonts w:eastAsia="Times New Roman"/>
          <w:szCs w:val="24"/>
        </w:rPr>
        <w:t xml:space="preserve"> γυμνού οφθαλμού και με δεδομένο ότι </w:t>
      </w:r>
      <w:r>
        <w:rPr>
          <w:rFonts w:eastAsia="Times New Roman"/>
          <w:szCs w:val="24"/>
        </w:rPr>
        <w:t>η τρόικα έχει αποχωρήσει πλ</w:t>
      </w:r>
      <w:r>
        <w:rPr>
          <w:rFonts w:eastAsia="Times New Roman"/>
          <w:szCs w:val="24"/>
        </w:rPr>
        <w:t>έον ε</w:t>
      </w:r>
      <w:r w:rsidRPr="009849C8">
        <w:rPr>
          <w:rFonts w:eastAsia="Times New Roman"/>
          <w:szCs w:val="24"/>
        </w:rPr>
        <w:t>υτυχώς</w:t>
      </w:r>
      <w:r>
        <w:rPr>
          <w:rFonts w:eastAsia="Times New Roman"/>
          <w:szCs w:val="24"/>
        </w:rPr>
        <w:t>,</w:t>
      </w:r>
      <w:r w:rsidRPr="009849C8">
        <w:rPr>
          <w:rFonts w:eastAsia="Times New Roman"/>
          <w:szCs w:val="24"/>
        </w:rPr>
        <w:t xml:space="preserve"> γίνονται κάποια μπαλώματα </w:t>
      </w:r>
      <w:r>
        <w:rPr>
          <w:rFonts w:eastAsia="Times New Roman"/>
          <w:szCs w:val="24"/>
        </w:rPr>
        <w:t xml:space="preserve">εσπευσμένα, χωρίς </w:t>
      </w:r>
      <w:r w:rsidRPr="009849C8">
        <w:rPr>
          <w:rFonts w:eastAsia="Times New Roman"/>
          <w:szCs w:val="24"/>
        </w:rPr>
        <w:t>πρόγραμμα</w:t>
      </w:r>
      <w:r>
        <w:rPr>
          <w:rFonts w:eastAsia="Times New Roman"/>
          <w:szCs w:val="24"/>
        </w:rPr>
        <w:t>,</w:t>
      </w:r>
      <w:r w:rsidRPr="009849C8">
        <w:rPr>
          <w:rFonts w:eastAsia="Times New Roman"/>
          <w:szCs w:val="24"/>
        </w:rPr>
        <w:t xml:space="preserve"> χωρίς υπολογισμούς</w:t>
      </w:r>
      <w:r>
        <w:rPr>
          <w:rFonts w:eastAsia="Times New Roman"/>
          <w:szCs w:val="24"/>
        </w:rPr>
        <w:t>,</w:t>
      </w:r>
      <w:r w:rsidRPr="009849C8">
        <w:rPr>
          <w:rFonts w:eastAsia="Times New Roman"/>
          <w:szCs w:val="24"/>
        </w:rPr>
        <w:t xml:space="preserve"> αλ</w:t>
      </w:r>
      <w:r>
        <w:rPr>
          <w:rFonts w:eastAsia="Times New Roman"/>
          <w:szCs w:val="24"/>
        </w:rPr>
        <w:t>λά το χειρότερο από όλα με ένα ό</w:t>
      </w:r>
      <w:r w:rsidRPr="009849C8">
        <w:rPr>
          <w:rFonts w:eastAsia="Times New Roman"/>
          <w:szCs w:val="24"/>
        </w:rPr>
        <w:t xml:space="preserve">ραμα για την Ελλάδα σαν να είμαστε πίσω στο </w:t>
      </w:r>
      <w:r>
        <w:rPr>
          <w:rFonts w:eastAsia="Times New Roman"/>
          <w:szCs w:val="24"/>
        </w:rPr>
        <w:t>19</w:t>
      </w:r>
      <w:r w:rsidRPr="009849C8">
        <w:rPr>
          <w:rFonts w:eastAsia="Times New Roman"/>
          <w:szCs w:val="24"/>
        </w:rPr>
        <w:t xml:space="preserve">50 με </w:t>
      </w:r>
      <w:r>
        <w:rPr>
          <w:rFonts w:eastAsia="Times New Roman"/>
          <w:szCs w:val="24"/>
        </w:rPr>
        <w:t>μια</w:t>
      </w:r>
      <w:r w:rsidRPr="009849C8">
        <w:rPr>
          <w:rFonts w:eastAsia="Times New Roman"/>
          <w:szCs w:val="24"/>
        </w:rPr>
        <w:t xml:space="preserve"> π</w:t>
      </w:r>
      <w:r>
        <w:rPr>
          <w:rFonts w:eastAsia="Times New Roman"/>
          <w:szCs w:val="24"/>
        </w:rPr>
        <w:t>ολύ</w:t>
      </w:r>
      <w:r w:rsidRPr="009849C8">
        <w:rPr>
          <w:rFonts w:eastAsia="Times New Roman"/>
          <w:szCs w:val="24"/>
        </w:rPr>
        <w:t xml:space="preserve"> παραδοσιακή αντιμετώπιση των γυναικών</w:t>
      </w:r>
      <w:r>
        <w:rPr>
          <w:rFonts w:eastAsia="Times New Roman"/>
          <w:szCs w:val="24"/>
        </w:rPr>
        <w:t>. Θ</w:t>
      </w:r>
      <w:r w:rsidRPr="009849C8">
        <w:rPr>
          <w:rFonts w:eastAsia="Times New Roman"/>
          <w:szCs w:val="24"/>
        </w:rPr>
        <w:t>α επανέλθω σε αυτό στην πορεία</w:t>
      </w:r>
      <w:r>
        <w:rPr>
          <w:rFonts w:eastAsia="Times New Roman"/>
          <w:szCs w:val="24"/>
        </w:rPr>
        <w:t>.</w:t>
      </w:r>
    </w:p>
    <w:p w14:paraId="12B6EA44" w14:textId="77777777" w:rsidR="00F81E5F" w:rsidRDefault="0022463A">
      <w:pPr>
        <w:spacing w:line="600" w:lineRule="auto"/>
        <w:ind w:firstLine="720"/>
        <w:jc w:val="both"/>
        <w:rPr>
          <w:rFonts w:eastAsia="Times New Roman"/>
          <w:szCs w:val="24"/>
        </w:rPr>
      </w:pPr>
      <w:r>
        <w:rPr>
          <w:rFonts w:eastAsia="Times New Roman"/>
          <w:szCs w:val="24"/>
        </w:rPr>
        <w:t>Θ</w:t>
      </w:r>
      <w:r>
        <w:rPr>
          <w:rFonts w:eastAsia="Times New Roman"/>
          <w:szCs w:val="24"/>
        </w:rPr>
        <w:t>α ήθελα να σταθώ</w:t>
      </w:r>
      <w:r w:rsidRPr="009849C8">
        <w:rPr>
          <w:rFonts w:eastAsia="Times New Roman"/>
          <w:szCs w:val="24"/>
        </w:rPr>
        <w:t xml:space="preserve"> </w:t>
      </w:r>
      <w:r>
        <w:rPr>
          <w:rFonts w:eastAsia="Times New Roman"/>
          <w:szCs w:val="24"/>
        </w:rPr>
        <w:t>στι</w:t>
      </w:r>
      <w:r w:rsidRPr="009849C8">
        <w:rPr>
          <w:rFonts w:eastAsia="Times New Roman"/>
          <w:szCs w:val="24"/>
        </w:rPr>
        <w:t>ς ρυθμίσ</w:t>
      </w:r>
      <w:r>
        <w:rPr>
          <w:rFonts w:eastAsia="Times New Roman"/>
          <w:szCs w:val="24"/>
        </w:rPr>
        <w:t>ει</w:t>
      </w:r>
      <w:r w:rsidRPr="009849C8">
        <w:rPr>
          <w:rFonts w:eastAsia="Times New Roman"/>
          <w:szCs w:val="24"/>
        </w:rPr>
        <w:t>ς οφειλών</w:t>
      </w:r>
      <w:r>
        <w:rPr>
          <w:rFonts w:eastAsia="Times New Roman"/>
          <w:szCs w:val="24"/>
        </w:rPr>
        <w:t>, στις συντάξεις</w:t>
      </w:r>
      <w:r w:rsidRPr="009849C8">
        <w:rPr>
          <w:rFonts w:eastAsia="Times New Roman"/>
          <w:szCs w:val="24"/>
        </w:rPr>
        <w:t xml:space="preserve"> χηρείας και στα εργασιακά λίγο περισσότερο και δεν </w:t>
      </w:r>
      <w:r>
        <w:rPr>
          <w:rFonts w:eastAsia="Times New Roman"/>
          <w:szCs w:val="24"/>
        </w:rPr>
        <w:t>θα υπερβώ</w:t>
      </w:r>
      <w:r w:rsidRPr="009849C8">
        <w:rPr>
          <w:rFonts w:eastAsia="Times New Roman"/>
          <w:szCs w:val="24"/>
        </w:rPr>
        <w:t xml:space="preserve"> καθόλου το</w:t>
      </w:r>
      <w:r>
        <w:rPr>
          <w:rFonts w:eastAsia="Times New Roman"/>
          <w:szCs w:val="24"/>
        </w:rPr>
        <w:t>ν</w:t>
      </w:r>
      <w:r w:rsidRPr="009849C8">
        <w:rPr>
          <w:rFonts w:eastAsia="Times New Roman"/>
          <w:szCs w:val="24"/>
        </w:rPr>
        <w:t xml:space="preserve"> χρόνο </w:t>
      </w:r>
      <w:r>
        <w:rPr>
          <w:rFonts w:eastAsia="Times New Roman"/>
          <w:szCs w:val="24"/>
        </w:rPr>
        <w:t>μου.</w:t>
      </w:r>
    </w:p>
    <w:p w14:paraId="12B6EA45" w14:textId="77777777" w:rsidR="00F81E5F" w:rsidRDefault="0022463A">
      <w:pPr>
        <w:spacing w:line="600" w:lineRule="auto"/>
        <w:ind w:firstLine="720"/>
        <w:jc w:val="both"/>
        <w:rPr>
          <w:rFonts w:eastAsia="Times New Roman"/>
          <w:szCs w:val="24"/>
        </w:rPr>
      </w:pPr>
      <w:r>
        <w:rPr>
          <w:rFonts w:eastAsia="Times New Roman"/>
          <w:szCs w:val="24"/>
        </w:rPr>
        <w:t>Γ</w:t>
      </w:r>
      <w:r w:rsidRPr="009849C8">
        <w:rPr>
          <w:rFonts w:eastAsia="Times New Roman"/>
          <w:szCs w:val="24"/>
        </w:rPr>
        <w:t xml:space="preserve">ια τις ρυθμίσεις οφειλών </w:t>
      </w:r>
      <w:r>
        <w:rPr>
          <w:rFonts w:eastAsia="Times New Roman"/>
          <w:szCs w:val="24"/>
        </w:rPr>
        <w:t>θ</w:t>
      </w:r>
      <w:r w:rsidRPr="009849C8">
        <w:rPr>
          <w:rFonts w:eastAsia="Times New Roman"/>
          <w:szCs w:val="24"/>
        </w:rPr>
        <w:t xml:space="preserve">έλω να πω ότι απουσιάζει ένας γενικός κανόνας και </w:t>
      </w:r>
      <w:r>
        <w:rPr>
          <w:rFonts w:eastAsia="Times New Roman"/>
          <w:szCs w:val="24"/>
        </w:rPr>
        <w:t>μια</w:t>
      </w:r>
      <w:r w:rsidRPr="009849C8">
        <w:rPr>
          <w:rFonts w:eastAsia="Times New Roman"/>
          <w:szCs w:val="24"/>
        </w:rPr>
        <w:t xml:space="preserve"> ενιαία λογική</w:t>
      </w:r>
      <w:r>
        <w:rPr>
          <w:rFonts w:eastAsia="Times New Roman"/>
          <w:szCs w:val="24"/>
        </w:rPr>
        <w:t>. Ισχύουν άλλα</w:t>
      </w:r>
      <w:r w:rsidRPr="009849C8">
        <w:rPr>
          <w:rFonts w:eastAsia="Times New Roman"/>
          <w:szCs w:val="24"/>
        </w:rPr>
        <w:t xml:space="preserve"> </w:t>
      </w:r>
      <w:r>
        <w:rPr>
          <w:rFonts w:eastAsia="Times New Roman"/>
          <w:szCs w:val="24"/>
        </w:rPr>
        <w:t xml:space="preserve">για </w:t>
      </w:r>
      <w:r w:rsidRPr="009849C8">
        <w:rPr>
          <w:rFonts w:eastAsia="Times New Roman"/>
          <w:szCs w:val="24"/>
        </w:rPr>
        <w:t xml:space="preserve">το </w:t>
      </w:r>
      <w:r>
        <w:rPr>
          <w:rFonts w:eastAsia="Times New Roman"/>
          <w:szCs w:val="24"/>
        </w:rPr>
        <w:t>δ</w:t>
      </w:r>
      <w:r w:rsidRPr="009849C8">
        <w:rPr>
          <w:rFonts w:eastAsia="Times New Roman"/>
          <w:szCs w:val="24"/>
        </w:rPr>
        <w:t>ημόσιο</w:t>
      </w:r>
      <w:r>
        <w:rPr>
          <w:rFonts w:eastAsia="Times New Roman"/>
          <w:szCs w:val="24"/>
        </w:rPr>
        <w:t>, ά</w:t>
      </w:r>
      <w:r w:rsidRPr="009849C8">
        <w:rPr>
          <w:rFonts w:eastAsia="Times New Roman"/>
          <w:szCs w:val="24"/>
        </w:rPr>
        <w:t>λλ</w:t>
      </w:r>
      <w:r>
        <w:rPr>
          <w:rFonts w:eastAsia="Times New Roman"/>
          <w:szCs w:val="24"/>
        </w:rPr>
        <w:t>α</w:t>
      </w:r>
      <w:r w:rsidRPr="009849C8">
        <w:rPr>
          <w:rFonts w:eastAsia="Times New Roman"/>
          <w:szCs w:val="24"/>
        </w:rPr>
        <w:t xml:space="preserve"> για τους δήμους</w:t>
      </w:r>
      <w:r>
        <w:rPr>
          <w:rFonts w:eastAsia="Times New Roman"/>
          <w:szCs w:val="24"/>
        </w:rPr>
        <w:t xml:space="preserve">, άλλα για τα ταμεία, </w:t>
      </w:r>
      <w:r w:rsidRPr="009849C8">
        <w:rPr>
          <w:rFonts w:eastAsia="Times New Roman"/>
          <w:szCs w:val="24"/>
        </w:rPr>
        <w:t>άλλος αριθμός δόσεων</w:t>
      </w:r>
      <w:r>
        <w:rPr>
          <w:rFonts w:eastAsia="Times New Roman"/>
          <w:szCs w:val="24"/>
        </w:rPr>
        <w:t>,</w:t>
      </w:r>
      <w:r w:rsidRPr="009849C8">
        <w:rPr>
          <w:rFonts w:eastAsia="Times New Roman"/>
          <w:szCs w:val="24"/>
        </w:rPr>
        <w:t xml:space="preserve"> άλλο ποσοστό προσαύξησης</w:t>
      </w:r>
      <w:r>
        <w:rPr>
          <w:rFonts w:eastAsia="Times New Roman"/>
          <w:szCs w:val="24"/>
        </w:rPr>
        <w:t>,</w:t>
      </w:r>
      <w:r w:rsidRPr="009849C8">
        <w:rPr>
          <w:rFonts w:eastAsia="Times New Roman"/>
          <w:szCs w:val="24"/>
        </w:rPr>
        <w:t xml:space="preserve"> άλλο επιτόκιο</w:t>
      </w:r>
      <w:r>
        <w:rPr>
          <w:rFonts w:eastAsia="Times New Roman"/>
          <w:szCs w:val="24"/>
        </w:rPr>
        <w:t>,</w:t>
      </w:r>
      <w:r w:rsidRPr="009849C8">
        <w:rPr>
          <w:rFonts w:eastAsia="Times New Roman"/>
          <w:szCs w:val="24"/>
        </w:rPr>
        <w:t xml:space="preserve"> άλλος μ</w:t>
      </w:r>
      <w:r>
        <w:rPr>
          <w:rFonts w:eastAsia="Times New Roman"/>
          <w:szCs w:val="24"/>
        </w:rPr>
        <w:t xml:space="preserve">έγιστος </w:t>
      </w:r>
      <w:r w:rsidRPr="009849C8">
        <w:rPr>
          <w:rFonts w:eastAsia="Times New Roman"/>
          <w:szCs w:val="24"/>
        </w:rPr>
        <w:t>αριθμός δόσεων</w:t>
      </w:r>
      <w:r>
        <w:rPr>
          <w:rFonts w:eastAsia="Times New Roman"/>
          <w:szCs w:val="24"/>
        </w:rPr>
        <w:t xml:space="preserve">. Είναι </w:t>
      </w:r>
      <w:proofErr w:type="spellStart"/>
      <w:r>
        <w:rPr>
          <w:rFonts w:eastAsia="Times New Roman"/>
          <w:szCs w:val="24"/>
        </w:rPr>
        <w:t>εκατόν</w:t>
      </w:r>
      <w:proofErr w:type="spellEnd"/>
      <w:r>
        <w:rPr>
          <w:rFonts w:eastAsia="Times New Roman"/>
          <w:szCs w:val="24"/>
        </w:rPr>
        <w:t xml:space="preserve"> είκοσι </w:t>
      </w:r>
      <w:r w:rsidRPr="009849C8">
        <w:rPr>
          <w:rFonts w:eastAsia="Times New Roman"/>
          <w:szCs w:val="24"/>
        </w:rPr>
        <w:t xml:space="preserve">για την εφορία και τους φορείς κοινωνικής ασφάλισης </w:t>
      </w:r>
      <w:r>
        <w:rPr>
          <w:rFonts w:eastAsia="Times New Roman"/>
          <w:szCs w:val="24"/>
        </w:rPr>
        <w:t xml:space="preserve">και εκατό για τους δήμους, δεκαοκτώ </w:t>
      </w:r>
      <w:r w:rsidRPr="009849C8">
        <w:rPr>
          <w:rFonts w:eastAsia="Times New Roman"/>
          <w:szCs w:val="24"/>
        </w:rPr>
        <w:t>για</w:t>
      </w:r>
      <w:r w:rsidRPr="009849C8">
        <w:rPr>
          <w:rFonts w:eastAsia="Times New Roman"/>
          <w:szCs w:val="24"/>
        </w:rPr>
        <w:t xml:space="preserve"> τις επιχειρήσεις</w:t>
      </w:r>
      <w:r>
        <w:rPr>
          <w:rFonts w:eastAsia="Times New Roman"/>
          <w:szCs w:val="24"/>
        </w:rPr>
        <w:t>. Η</w:t>
      </w:r>
      <w:r>
        <w:rPr>
          <w:rFonts w:eastAsia="Times New Roman"/>
          <w:szCs w:val="24"/>
        </w:rPr>
        <w:t>,</w:t>
      </w:r>
      <w:r>
        <w:rPr>
          <w:rFonts w:eastAsia="Times New Roman"/>
          <w:szCs w:val="24"/>
        </w:rPr>
        <w:t xml:space="preserve"> δε</w:t>
      </w:r>
      <w:r>
        <w:rPr>
          <w:rFonts w:eastAsia="Times New Roman"/>
          <w:szCs w:val="24"/>
        </w:rPr>
        <w:t>,</w:t>
      </w:r>
      <w:r>
        <w:rPr>
          <w:rFonts w:eastAsia="Times New Roman"/>
          <w:szCs w:val="24"/>
        </w:rPr>
        <w:t xml:space="preserve"> ερμηνεία </w:t>
      </w:r>
      <w:r w:rsidRPr="009849C8">
        <w:rPr>
          <w:rFonts w:eastAsia="Times New Roman"/>
          <w:szCs w:val="24"/>
        </w:rPr>
        <w:t>προσαύξηση</w:t>
      </w:r>
      <w:r>
        <w:rPr>
          <w:rFonts w:eastAsia="Times New Roman"/>
          <w:szCs w:val="24"/>
        </w:rPr>
        <w:t>ς λ</w:t>
      </w:r>
      <w:r w:rsidRPr="009849C8">
        <w:rPr>
          <w:rFonts w:eastAsia="Times New Roman"/>
          <w:szCs w:val="24"/>
        </w:rPr>
        <w:t>όγω καθυστέρησης είναι 2% προς την εφορία μηνιαία</w:t>
      </w:r>
      <w:r>
        <w:rPr>
          <w:rFonts w:eastAsia="Times New Roman"/>
          <w:szCs w:val="24"/>
        </w:rPr>
        <w:t>,</w:t>
      </w:r>
      <w:r w:rsidRPr="009849C8">
        <w:rPr>
          <w:rFonts w:eastAsia="Times New Roman"/>
          <w:szCs w:val="24"/>
        </w:rPr>
        <w:t xml:space="preserve"> 5% στους δήμους</w:t>
      </w:r>
      <w:r>
        <w:rPr>
          <w:rFonts w:eastAsia="Times New Roman"/>
          <w:szCs w:val="24"/>
        </w:rPr>
        <w:t xml:space="preserve">, δηλαδή </w:t>
      </w:r>
      <w:r w:rsidRPr="009849C8">
        <w:rPr>
          <w:rFonts w:eastAsia="Times New Roman"/>
          <w:szCs w:val="24"/>
        </w:rPr>
        <w:t xml:space="preserve"> 24</w:t>
      </w:r>
      <w:r>
        <w:rPr>
          <w:rFonts w:eastAsia="Times New Roman"/>
          <w:szCs w:val="24"/>
        </w:rPr>
        <w:t xml:space="preserve">% και </w:t>
      </w:r>
      <w:r w:rsidRPr="009849C8">
        <w:rPr>
          <w:rFonts w:eastAsia="Times New Roman"/>
          <w:szCs w:val="24"/>
        </w:rPr>
        <w:t>6</w:t>
      </w:r>
      <w:r>
        <w:rPr>
          <w:rFonts w:eastAsia="Times New Roman"/>
          <w:szCs w:val="24"/>
        </w:rPr>
        <w:t>0</w:t>
      </w:r>
      <w:r w:rsidRPr="009849C8">
        <w:rPr>
          <w:rFonts w:eastAsia="Times New Roman"/>
          <w:szCs w:val="24"/>
        </w:rPr>
        <w:t>% ετησίως</w:t>
      </w:r>
      <w:r>
        <w:rPr>
          <w:rFonts w:eastAsia="Times New Roman"/>
          <w:szCs w:val="24"/>
        </w:rPr>
        <w:t xml:space="preserve"> αθροιστικά.</w:t>
      </w:r>
    </w:p>
    <w:p w14:paraId="12B6EA46" w14:textId="77777777" w:rsidR="00F81E5F" w:rsidRDefault="0022463A">
      <w:pPr>
        <w:spacing w:line="600" w:lineRule="auto"/>
        <w:ind w:firstLine="720"/>
        <w:jc w:val="both"/>
        <w:rPr>
          <w:rFonts w:eastAsia="Times New Roman"/>
          <w:szCs w:val="24"/>
        </w:rPr>
      </w:pPr>
      <w:r>
        <w:rPr>
          <w:rFonts w:eastAsia="Times New Roman"/>
          <w:szCs w:val="24"/>
        </w:rPr>
        <w:t>Θ</w:t>
      </w:r>
      <w:r w:rsidRPr="009849C8">
        <w:rPr>
          <w:rFonts w:eastAsia="Times New Roman"/>
          <w:szCs w:val="24"/>
        </w:rPr>
        <w:t xml:space="preserve">α ήθελα να υπογραμμίσω την </w:t>
      </w:r>
      <w:proofErr w:type="spellStart"/>
      <w:r w:rsidRPr="009849C8">
        <w:rPr>
          <w:rFonts w:eastAsia="Times New Roman"/>
          <w:szCs w:val="24"/>
        </w:rPr>
        <w:t>τιμωρητική</w:t>
      </w:r>
      <w:proofErr w:type="spellEnd"/>
      <w:r w:rsidRPr="009849C8">
        <w:rPr>
          <w:rFonts w:eastAsia="Times New Roman"/>
          <w:szCs w:val="24"/>
        </w:rPr>
        <w:t xml:space="preserve"> διάθεση προς </w:t>
      </w:r>
      <w:r>
        <w:rPr>
          <w:rFonts w:eastAsia="Times New Roman"/>
          <w:szCs w:val="24"/>
        </w:rPr>
        <w:t>τις επιχειρήσεις. Α</w:t>
      </w:r>
      <w:r w:rsidRPr="009849C8">
        <w:rPr>
          <w:rFonts w:eastAsia="Times New Roman"/>
          <w:szCs w:val="24"/>
        </w:rPr>
        <w:t xml:space="preserve">υτό </w:t>
      </w:r>
      <w:r>
        <w:rPr>
          <w:rFonts w:eastAsia="Times New Roman"/>
          <w:szCs w:val="24"/>
        </w:rPr>
        <w:t xml:space="preserve">δεν </w:t>
      </w:r>
      <w:r w:rsidRPr="009849C8">
        <w:rPr>
          <w:rFonts w:eastAsia="Times New Roman"/>
          <w:szCs w:val="24"/>
        </w:rPr>
        <w:t>ενδιαφέρει μόνο όσους</w:t>
      </w:r>
      <w:r w:rsidRPr="009849C8">
        <w:rPr>
          <w:rFonts w:eastAsia="Times New Roman"/>
          <w:szCs w:val="24"/>
        </w:rPr>
        <w:t xml:space="preserve"> και όσες εί</w:t>
      </w:r>
      <w:r>
        <w:rPr>
          <w:rFonts w:eastAsia="Times New Roman"/>
          <w:szCs w:val="24"/>
        </w:rPr>
        <w:t>ναι</w:t>
      </w:r>
      <w:r w:rsidRPr="009849C8">
        <w:rPr>
          <w:rFonts w:eastAsia="Times New Roman"/>
          <w:szCs w:val="24"/>
        </w:rPr>
        <w:t xml:space="preserve"> φίλοι και φίλες </w:t>
      </w:r>
      <w:r>
        <w:rPr>
          <w:rFonts w:eastAsia="Times New Roman"/>
          <w:szCs w:val="24"/>
        </w:rPr>
        <w:t>των</w:t>
      </w:r>
      <w:r w:rsidRPr="009849C8">
        <w:rPr>
          <w:rFonts w:eastAsia="Times New Roman"/>
          <w:szCs w:val="24"/>
        </w:rPr>
        <w:t xml:space="preserve"> επιχειρήσεων</w:t>
      </w:r>
      <w:r>
        <w:rPr>
          <w:rFonts w:eastAsia="Times New Roman"/>
          <w:szCs w:val="24"/>
        </w:rPr>
        <w:t>. Κ</w:t>
      </w:r>
      <w:r w:rsidRPr="009849C8">
        <w:rPr>
          <w:rFonts w:eastAsia="Times New Roman"/>
          <w:szCs w:val="24"/>
        </w:rPr>
        <w:t xml:space="preserve">υρίως μας ενδιαφέρει γιατί αν δεν λειτουργούν </w:t>
      </w:r>
      <w:r>
        <w:rPr>
          <w:rFonts w:eastAsia="Times New Roman"/>
          <w:szCs w:val="24"/>
        </w:rPr>
        <w:t xml:space="preserve">οι </w:t>
      </w:r>
      <w:r w:rsidRPr="009849C8">
        <w:rPr>
          <w:rFonts w:eastAsia="Times New Roman"/>
          <w:szCs w:val="24"/>
        </w:rPr>
        <w:t>επιχειρήσεις</w:t>
      </w:r>
      <w:r>
        <w:rPr>
          <w:rFonts w:eastAsia="Times New Roman"/>
          <w:szCs w:val="24"/>
        </w:rPr>
        <w:t>,</w:t>
      </w:r>
      <w:r w:rsidRPr="009849C8">
        <w:rPr>
          <w:rFonts w:eastAsia="Times New Roman"/>
          <w:szCs w:val="24"/>
        </w:rPr>
        <w:t xml:space="preserve"> δεν θα υπάρχουν θέσεις εργασίας για να απασχοληθούν οι άνθρωποι</w:t>
      </w:r>
      <w:r>
        <w:rPr>
          <w:rFonts w:eastAsia="Times New Roman"/>
          <w:szCs w:val="24"/>
        </w:rPr>
        <w:t>,</w:t>
      </w:r>
      <w:r w:rsidRPr="009849C8">
        <w:rPr>
          <w:rFonts w:eastAsia="Times New Roman"/>
          <w:szCs w:val="24"/>
        </w:rPr>
        <w:t xml:space="preserve"> για να μην έχουν ανάγκη τα επιδόματα</w:t>
      </w:r>
      <w:r>
        <w:rPr>
          <w:rFonts w:eastAsia="Times New Roman"/>
          <w:szCs w:val="24"/>
        </w:rPr>
        <w:t>,</w:t>
      </w:r>
      <w:r w:rsidRPr="009849C8">
        <w:rPr>
          <w:rFonts w:eastAsia="Times New Roman"/>
          <w:szCs w:val="24"/>
        </w:rPr>
        <w:t xml:space="preserve"> για να μην έχουν ανάγκη τις χ</w:t>
      </w:r>
      <w:r>
        <w:rPr>
          <w:rFonts w:eastAsia="Times New Roman"/>
          <w:szCs w:val="24"/>
        </w:rPr>
        <w:t>άρες,</w:t>
      </w:r>
      <w:r w:rsidRPr="009849C8">
        <w:rPr>
          <w:rFonts w:eastAsia="Times New Roman"/>
          <w:szCs w:val="24"/>
        </w:rPr>
        <w:t xml:space="preserve"> για </w:t>
      </w:r>
      <w:r w:rsidRPr="009849C8">
        <w:rPr>
          <w:rFonts w:eastAsia="Times New Roman"/>
          <w:szCs w:val="24"/>
        </w:rPr>
        <w:t xml:space="preserve">να μην έχουν ανάγκη να προστρέχουν στους πολιτικούς κάθε φορά που </w:t>
      </w:r>
      <w:r>
        <w:rPr>
          <w:rFonts w:eastAsia="Times New Roman"/>
          <w:szCs w:val="24"/>
        </w:rPr>
        <w:t>τους τυχαίνει μια</w:t>
      </w:r>
      <w:r w:rsidRPr="009849C8">
        <w:rPr>
          <w:rFonts w:eastAsia="Times New Roman"/>
          <w:szCs w:val="24"/>
        </w:rPr>
        <w:t xml:space="preserve"> αναποδιά</w:t>
      </w:r>
      <w:r>
        <w:rPr>
          <w:rFonts w:eastAsia="Times New Roman"/>
          <w:szCs w:val="24"/>
        </w:rPr>
        <w:t>.</w:t>
      </w:r>
    </w:p>
    <w:p w14:paraId="12B6EA47" w14:textId="77777777" w:rsidR="00F81E5F" w:rsidRDefault="0022463A">
      <w:pPr>
        <w:spacing w:line="600" w:lineRule="auto"/>
        <w:ind w:firstLine="720"/>
        <w:jc w:val="both"/>
        <w:rPr>
          <w:rFonts w:eastAsia="Times New Roman"/>
          <w:szCs w:val="24"/>
        </w:rPr>
      </w:pPr>
      <w:r>
        <w:rPr>
          <w:rFonts w:eastAsia="Times New Roman"/>
          <w:szCs w:val="24"/>
        </w:rPr>
        <w:t xml:space="preserve">Αυτό που πραγματικά δημιουργεί ένα </w:t>
      </w:r>
      <w:r w:rsidRPr="009849C8">
        <w:rPr>
          <w:rFonts w:eastAsia="Times New Roman"/>
          <w:szCs w:val="24"/>
        </w:rPr>
        <w:t xml:space="preserve">εύλογο ερώτημα είναι γιατί υπάρχει διαφοροποίηση στο ποσό της ελάχιστης μηνιαίας δόσης μεταξύ αγροτών και </w:t>
      </w:r>
      <w:r>
        <w:rPr>
          <w:rFonts w:eastAsia="Times New Roman"/>
          <w:szCs w:val="24"/>
        </w:rPr>
        <w:t xml:space="preserve">λοιπών </w:t>
      </w:r>
      <w:r w:rsidRPr="009849C8">
        <w:rPr>
          <w:rFonts w:eastAsia="Times New Roman"/>
          <w:szCs w:val="24"/>
        </w:rPr>
        <w:t xml:space="preserve">οφειλετών των </w:t>
      </w:r>
      <w:r w:rsidRPr="009849C8">
        <w:rPr>
          <w:rFonts w:eastAsia="Times New Roman"/>
          <w:szCs w:val="24"/>
        </w:rPr>
        <w:t>φορέων κοινωνικής ασφάλισης και γιατί υπάρχει διαφορά στο ποσοστό έκπτωσης προσαύξησ</w:t>
      </w:r>
      <w:r>
        <w:rPr>
          <w:rFonts w:eastAsia="Times New Roman"/>
          <w:szCs w:val="24"/>
        </w:rPr>
        <w:t>η</w:t>
      </w:r>
      <w:r w:rsidRPr="009849C8">
        <w:rPr>
          <w:rFonts w:eastAsia="Times New Roman"/>
          <w:szCs w:val="24"/>
        </w:rPr>
        <w:t xml:space="preserve">ς και </w:t>
      </w:r>
      <w:r>
        <w:rPr>
          <w:rFonts w:eastAsia="Times New Roman"/>
          <w:szCs w:val="24"/>
        </w:rPr>
        <w:t>τό</w:t>
      </w:r>
      <w:r w:rsidRPr="009849C8">
        <w:rPr>
          <w:rFonts w:eastAsia="Times New Roman"/>
          <w:szCs w:val="24"/>
        </w:rPr>
        <w:t>κων</w:t>
      </w:r>
      <w:r>
        <w:rPr>
          <w:rFonts w:eastAsia="Times New Roman"/>
          <w:szCs w:val="24"/>
        </w:rPr>
        <w:t>. Α</w:t>
      </w:r>
      <w:r w:rsidRPr="009849C8">
        <w:rPr>
          <w:rFonts w:eastAsia="Times New Roman"/>
          <w:szCs w:val="24"/>
        </w:rPr>
        <w:t>υτό</w:t>
      </w:r>
      <w:r>
        <w:rPr>
          <w:rFonts w:eastAsia="Times New Roman"/>
          <w:szCs w:val="24"/>
        </w:rPr>
        <w:t xml:space="preserve"> </w:t>
      </w:r>
      <w:r w:rsidRPr="009849C8">
        <w:rPr>
          <w:rFonts w:eastAsia="Times New Roman"/>
          <w:szCs w:val="24"/>
        </w:rPr>
        <w:t xml:space="preserve">δημιουργεί </w:t>
      </w:r>
      <w:r>
        <w:rPr>
          <w:rFonts w:eastAsia="Times New Roman"/>
          <w:szCs w:val="24"/>
        </w:rPr>
        <w:t>μια</w:t>
      </w:r>
      <w:r w:rsidRPr="009849C8">
        <w:rPr>
          <w:rFonts w:eastAsia="Times New Roman"/>
          <w:szCs w:val="24"/>
        </w:rPr>
        <w:t xml:space="preserve"> κατάσταση</w:t>
      </w:r>
      <w:r>
        <w:rPr>
          <w:rFonts w:eastAsia="Times New Roman"/>
          <w:szCs w:val="24"/>
        </w:rPr>
        <w:t>,</w:t>
      </w:r>
      <w:r w:rsidRPr="009849C8">
        <w:rPr>
          <w:rFonts w:eastAsia="Times New Roman"/>
          <w:szCs w:val="24"/>
        </w:rPr>
        <w:t xml:space="preserve"> </w:t>
      </w:r>
      <w:r>
        <w:rPr>
          <w:rFonts w:eastAsia="Times New Roman"/>
          <w:szCs w:val="24"/>
        </w:rPr>
        <w:t xml:space="preserve">στην οποία </w:t>
      </w:r>
      <w:r w:rsidRPr="009849C8">
        <w:rPr>
          <w:rFonts w:eastAsia="Times New Roman"/>
          <w:szCs w:val="24"/>
        </w:rPr>
        <w:t>αυτοαπασχολούμενοι</w:t>
      </w:r>
      <w:r>
        <w:rPr>
          <w:rFonts w:eastAsia="Times New Roman"/>
          <w:szCs w:val="24"/>
        </w:rPr>
        <w:t>,</w:t>
      </w:r>
      <w:r w:rsidRPr="009849C8">
        <w:rPr>
          <w:rFonts w:eastAsia="Times New Roman"/>
          <w:szCs w:val="24"/>
        </w:rPr>
        <w:t xml:space="preserve"> μικρομεσαίοι επιχειρηματίες</w:t>
      </w:r>
      <w:r>
        <w:rPr>
          <w:rFonts w:eastAsia="Times New Roman"/>
          <w:szCs w:val="24"/>
        </w:rPr>
        <w:t>,</w:t>
      </w:r>
      <w:r w:rsidRPr="009849C8">
        <w:rPr>
          <w:rFonts w:eastAsia="Times New Roman"/>
          <w:szCs w:val="24"/>
        </w:rPr>
        <w:t xml:space="preserve"> γιατροί</w:t>
      </w:r>
      <w:r>
        <w:rPr>
          <w:rFonts w:eastAsia="Times New Roman"/>
          <w:szCs w:val="24"/>
        </w:rPr>
        <w:t>,</w:t>
      </w:r>
      <w:r w:rsidRPr="009849C8">
        <w:rPr>
          <w:rFonts w:eastAsia="Times New Roman"/>
          <w:szCs w:val="24"/>
        </w:rPr>
        <w:t xml:space="preserve"> δικηγόροι</w:t>
      </w:r>
      <w:r>
        <w:rPr>
          <w:rFonts w:eastAsia="Times New Roman"/>
          <w:szCs w:val="24"/>
        </w:rPr>
        <w:t>,</w:t>
      </w:r>
      <w:r w:rsidRPr="009849C8">
        <w:rPr>
          <w:rFonts w:eastAsia="Times New Roman"/>
          <w:szCs w:val="24"/>
        </w:rPr>
        <w:t xml:space="preserve"> μηχανικοί έχουν μεγαλύτερη ελάχιστη δόση για οφ</w:t>
      </w:r>
      <w:r w:rsidRPr="009849C8">
        <w:rPr>
          <w:rFonts w:eastAsia="Times New Roman"/>
          <w:szCs w:val="24"/>
        </w:rPr>
        <w:t>ειλή</w:t>
      </w:r>
      <w:r>
        <w:rPr>
          <w:rFonts w:eastAsia="Times New Roman"/>
          <w:szCs w:val="24"/>
        </w:rPr>
        <w:t xml:space="preserve"> στους</w:t>
      </w:r>
      <w:r w:rsidRPr="009849C8">
        <w:rPr>
          <w:rFonts w:eastAsia="Times New Roman"/>
          <w:szCs w:val="24"/>
        </w:rPr>
        <w:t xml:space="preserve"> φορείς κοινωνικής ασφάλισης από τους αγρότες</w:t>
      </w:r>
      <w:r>
        <w:rPr>
          <w:rFonts w:eastAsia="Times New Roman"/>
          <w:szCs w:val="24"/>
        </w:rPr>
        <w:t>. Υ</w:t>
      </w:r>
      <w:r w:rsidRPr="009849C8">
        <w:rPr>
          <w:rFonts w:eastAsia="Times New Roman"/>
          <w:szCs w:val="24"/>
        </w:rPr>
        <w:t xml:space="preserve">πάρχει </w:t>
      </w:r>
      <w:r>
        <w:rPr>
          <w:rFonts w:eastAsia="Times New Roman"/>
          <w:szCs w:val="24"/>
        </w:rPr>
        <w:t>κάποιου τύπου ταξικός διαχωρισμός; Έ</w:t>
      </w:r>
      <w:r w:rsidRPr="009849C8">
        <w:rPr>
          <w:rFonts w:eastAsia="Times New Roman"/>
          <w:szCs w:val="24"/>
        </w:rPr>
        <w:t>χει μετρηθεί αυτό</w:t>
      </w:r>
      <w:r>
        <w:rPr>
          <w:rFonts w:eastAsia="Times New Roman"/>
          <w:szCs w:val="24"/>
        </w:rPr>
        <w:t>; Έ</w:t>
      </w:r>
      <w:r w:rsidRPr="009849C8">
        <w:rPr>
          <w:rFonts w:eastAsia="Times New Roman"/>
          <w:szCs w:val="24"/>
        </w:rPr>
        <w:t>χουμε δ</w:t>
      </w:r>
      <w:r>
        <w:rPr>
          <w:rFonts w:eastAsia="Times New Roman"/>
          <w:szCs w:val="24"/>
        </w:rPr>
        <w:t xml:space="preserve">ει ότι </w:t>
      </w:r>
      <w:r w:rsidRPr="009849C8">
        <w:rPr>
          <w:rFonts w:eastAsia="Times New Roman"/>
          <w:szCs w:val="24"/>
        </w:rPr>
        <w:t>έτσι θα δουλέψει καλύτερα</w:t>
      </w:r>
      <w:r>
        <w:rPr>
          <w:rFonts w:eastAsia="Times New Roman"/>
          <w:szCs w:val="24"/>
        </w:rPr>
        <w:t>; Κ</w:t>
      </w:r>
      <w:r w:rsidRPr="009849C8">
        <w:rPr>
          <w:rFonts w:eastAsia="Times New Roman"/>
          <w:szCs w:val="24"/>
        </w:rPr>
        <w:t>αι αν έχει μετρηθεί</w:t>
      </w:r>
      <w:r>
        <w:rPr>
          <w:rFonts w:eastAsia="Times New Roman"/>
          <w:szCs w:val="24"/>
        </w:rPr>
        <w:t>, γ</w:t>
      </w:r>
      <w:r w:rsidRPr="009849C8">
        <w:rPr>
          <w:rFonts w:eastAsia="Times New Roman"/>
          <w:szCs w:val="24"/>
        </w:rPr>
        <w:t>ιατί δεν το βλέπουμε</w:t>
      </w:r>
      <w:r>
        <w:rPr>
          <w:rFonts w:eastAsia="Times New Roman"/>
          <w:szCs w:val="24"/>
        </w:rPr>
        <w:t>;</w:t>
      </w:r>
    </w:p>
    <w:p w14:paraId="12B6EA48" w14:textId="77777777" w:rsidR="00F81E5F" w:rsidRDefault="0022463A">
      <w:pPr>
        <w:spacing w:line="600" w:lineRule="auto"/>
        <w:ind w:firstLine="720"/>
        <w:jc w:val="both"/>
        <w:rPr>
          <w:rFonts w:eastAsia="Times New Roman"/>
          <w:szCs w:val="24"/>
        </w:rPr>
      </w:pPr>
      <w:r>
        <w:rPr>
          <w:rFonts w:eastAsia="Times New Roman"/>
          <w:szCs w:val="24"/>
        </w:rPr>
        <w:t>Σ</w:t>
      </w:r>
      <w:r w:rsidRPr="009849C8">
        <w:rPr>
          <w:rFonts w:eastAsia="Times New Roman"/>
          <w:szCs w:val="24"/>
        </w:rPr>
        <w:t xml:space="preserve">τον υπολογισμό των δόσεων </w:t>
      </w:r>
      <w:r>
        <w:rPr>
          <w:rFonts w:eastAsia="Times New Roman"/>
          <w:szCs w:val="24"/>
        </w:rPr>
        <w:t xml:space="preserve">προς </w:t>
      </w:r>
      <w:r w:rsidRPr="009849C8">
        <w:rPr>
          <w:rFonts w:eastAsia="Times New Roman"/>
          <w:szCs w:val="24"/>
        </w:rPr>
        <w:t xml:space="preserve">τους φορείς </w:t>
      </w:r>
      <w:r w:rsidRPr="009849C8">
        <w:rPr>
          <w:rFonts w:eastAsia="Times New Roman"/>
          <w:szCs w:val="24"/>
        </w:rPr>
        <w:t>κοινωνικής ασφάλισης δεν λαμβάνεται υπ</w:t>
      </w:r>
      <w:r>
        <w:rPr>
          <w:rFonts w:eastAsia="Times New Roman"/>
          <w:szCs w:val="24"/>
        </w:rPr>
        <w:t xml:space="preserve">’ </w:t>
      </w:r>
      <w:proofErr w:type="spellStart"/>
      <w:r>
        <w:rPr>
          <w:rFonts w:eastAsia="Times New Roman"/>
          <w:szCs w:val="24"/>
        </w:rPr>
        <w:t>όψιν</w:t>
      </w:r>
      <w:proofErr w:type="spellEnd"/>
      <w:r w:rsidRPr="009849C8">
        <w:rPr>
          <w:rFonts w:eastAsia="Times New Roman"/>
          <w:szCs w:val="24"/>
        </w:rPr>
        <w:t xml:space="preserve"> το εισόδημα του οφειλέτη</w:t>
      </w:r>
      <w:r>
        <w:rPr>
          <w:rFonts w:eastAsia="Times New Roman"/>
          <w:szCs w:val="24"/>
        </w:rPr>
        <w:t>,</w:t>
      </w:r>
      <w:r w:rsidRPr="009849C8">
        <w:rPr>
          <w:rFonts w:eastAsia="Times New Roman"/>
          <w:szCs w:val="24"/>
        </w:rPr>
        <w:t xml:space="preserve"> ενώ στις οφειλές προς την εφορία λαμβάνεται</w:t>
      </w:r>
      <w:r>
        <w:rPr>
          <w:rFonts w:eastAsia="Times New Roman"/>
          <w:szCs w:val="24"/>
        </w:rPr>
        <w:t>. Σ</w:t>
      </w:r>
      <w:r w:rsidRPr="009849C8">
        <w:rPr>
          <w:rFonts w:eastAsia="Times New Roman"/>
          <w:szCs w:val="24"/>
        </w:rPr>
        <w:t>την πράξη</w:t>
      </w:r>
      <w:r>
        <w:rPr>
          <w:rFonts w:eastAsia="Times New Roman"/>
          <w:szCs w:val="24"/>
        </w:rPr>
        <w:t>,</w:t>
      </w:r>
      <w:r w:rsidRPr="009849C8">
        <w:rPr>
          <w:rFonts w:eastAsia="Times New Roman"/>
          <w:szCs w:val="24"/>
        </w:rPr>
        <w:t xml:space="preserve"> έτσι όπως είναι φτιαγμένος ο αλγόριθμος και επειδή υπάρχει το ανώτερο όριο τ</w:t>
      </w:r>
      <w:r>
        <w:rPr>
          <w:rFonts w:eastAsia="Times New Roman"/>
          <w:szCs w:val="24"/>
        </w:rPr>
        <w:t xml:space="preserve">ων </w:t>
      </w:r>
      <w:proofErr w:type="spellStart"/>
      <w:r>
        <w:rPr>
          <w:rFonts w:eastAsia="Times New Roman"/>
          <w:szCs w:val="24"/>
        </w:rPr>
        <w:t>εκατόν</w:t>
      </w:r>
      <w:proofErr w:type="spellEnd"/>
      <w:r>
        <w:rPr>
          <w:rFonts w:eastAsia="Times New Roman"/>
          <w:szCs w:val="24"/>
        </w:rPr>
        <w:t xml:space="preserve"> είκοσι </w:t>
      </w:r>
      <w:r w:rsidRPr="009849C8">
        <w:rPr>
          <w:rFonts w:eastAsia="Times New Roman"/>
          <w:szCs w:val="24"/>
        </w:rPr>
        <w:t>δόσεων</w:t>
      </w:r>
      <w:r>
        <w:rPr>
          <w:rFonts w:eastAsia="Times New Roman"/>
          <w:szCs w:val="24"/>
        </w:rPr>
        <w:t>,</w:t>
      </w:r>
      <w:r w:rsidRPr="009849C8">
        <w:rPr>
          <w:rFonts w:eastAsia="Times New Roman"/>
          <w:szCs w:val="24"/>
        </w:rPr>
        <w:t xml:space="preserve"> το ύψος του εισοδήματος παί</w:t>
      </w:r>
      <w:r w:rsidRPr="009849C8">
        <w:rPr>
          <w:rFonts w:eastAsia="Times New Roman"/>
          <w:szCs w:val="24"/>
        </w:rPr>
        <w:t xml:space="preserve">ζει ρόλο μόνο </w:t>
      </w:r>
      <w:r>
        <w:rPr>
          <w:rFonts w:eastAsia="Times New Roman"/>
          <w:szCs w:val="24"/>
        </w:rPr>
        <w:t>για οφειλές 15.000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20.000 ευρώ. Αν οι </w:t>
      </w:r>
      <w:r w:rsidRPr="009849C8">
        <w:rPr>
          <w:rFonts w:eastAsia="Times New Roman"/>
          <w:szCs w:val="24"/>
        </w:rPr>
        <w:t xml:space="preserve">οφειλές </w:t>
      </w:r>
      <w:r>
        <w:rPr>
          <w:rFonts w:eastAsia="Times New Roman"/>
          <w:szCs w:val="24"/>
        </w:rPr>
        <w:t xml:space="preserve">είναι 20.000 </w:t>
      </w:r>
      <w:r w:rsidRPr="009849C8">
        <w:rPr>
          <w:rFonts w:eastAsia="Times New Roman"/>
          <w:szCs w:val="24"/>
        </w:rPr>
        <w:t>ευρώ</w:t>
      </w:r>
      <w:r>
        <w:rPr>
          <w:rFonts w:eastAsia="Times New Roman"/>
          <w:szCs w:val="24"/>
        </w:rPr>
        <w:t>,</w:t>
      </w:r>
      <w:r w:rsidRPr="009849C8">
        <w:rPr>
          <w:rFonts w:eastAsia="Times New Roman"/>
          <w:szCs w:val="24"/>
        </w:rPr>
        <w:t xml:space="preserve"> την ίδια </w:t>
      </w:r>
      <w:r>
        <w:rPr>
          <w:rFonts w:eastAsia="Times New Roman"/>
          <w:szCs w:val="24"/>
        </w:rPr>
        <w:t>δόση θα πληρώσει</w:t>
      </w:r>
      <w:r w:rsidRPr="009849C8">
        <w:rPr>
          <w:rFonts w:eastAsia="Times New Roman"/>
          <w:szCs w:val="24"/>
        </w:rPr>
        <w:t xml:space="preserve"> κάποιος </w:t>
      </w:r>
      <w:r>
        <w:rPr>
          <w:rFonts w:eastAsia="Times New Roman"/>
          <w:szCs w:val="24"/>
        </w:rPr>
        <w:t xml:space="preserve">που έχει </w:t>
      </w:r>
      <w:r w:rsidRPr="009849C8">
        <w:rPr>
          <w:rFonts w:eastAsia="Times New Roman"/>
          <w:szCs w:val="24"/>
        </w:rPr>
        <w:t xml:space="preserve">εισόδημα </w:t>
      </w:r>
      <w:r>
        <w:rPr>
          <w:rFonts w:eastAsia="Times New Roman"/>
          <w:szCs w:val="24"/>
        </w:rPr>
        <w:t xml:space="preserve">30.000 ευρώ και κάποιος με εισόδημα </w:t>
      </w:r>
      <w:r w:rsidRPr="009849C8">
        <w:rPr>
          <w:rFonts w:eastAsia="Times New Roman"/>
          <w:szCs w:val="24"/>
        </w:rPr>
        <w:t xml:space="preserve">10.000 ευρώ και όσο αυξάνει η οφειλή </w:t>
      </w:r>
      <w:r>
        <w:rPr>
          <w:rFonts w:eastAsia="Times New Roman"/>
          <w:szCs w:val="24"/>
        </w:rPr>
        <w:t>-</w:t>
      </w:r>
      <w:r w:rsidRPr="009849C8">
        <w:rPr>
          <w:rFonts w:eastAsia="Times New Roman"/>
          <w:szCs w:val="24"/>
        </w:rPr>
        <w:t>έχει ενδιαφέρον αυτό</w:t>
      </w:r>
      <w:r>
        <w:rPr>
          <w:rFonts w:eastAsia="Times New Roman"/>
          <w:szCs w:val="24"/>
        </w:rPr>
        <w:t>- τόσο δ</w:t>
      </w:r>
      <w:r w:rsidRPr="009849C8">
        <w:rPr>
          <w:rFonts w:eastAsia="Times New Roman"/>
          <w:szCs w:val="24"/>
        </w:rPr>
        <w:t>εν παίζει ρόλο το εισ</w:t>
      </w:r>
      <w:r w:rsidRPr="009849C8">
        <w:rPr>
          <w:rFonts w:eastAsia="Times New Roman"/>
          <w:szCs w:val="24"/>
        </w:rPr>
        <w:t>όδημα στον υπολογισμό της μηνιαίας δόσης</w:t>
      </w:r>
      <w:r>
        <w:rPr>
          <w:rFonts w:eastAsia="Times New Roman"/>
          <w:szCs w:val="24"/>
        </w:rPr>
        <w:t>.</w:t>
      </w:r>
    </w:p>
    <w:p w14:paraId="12B6EA49" w14:textId="77777777" w:rsidR="00F81E5F" w:rsidRDefault="0022463A">
      <w:pPr>
        <w:spacing w:line="600" w:lineRule="auto"/>
        <w:ind w:firstLine="720"/>
        <w:jc w:val="both"/>
        <w:rPr>
          <w:rFonts w:eastAsia="Times New Roman"/>
          <w:szCs w:val="24"/>
        </w:rPr>
      </w:pPr>
      <w:r>
        <w:rPr>
          <w:rFonts w:eastAsia="Times New Roman"/>
          <w:szCs w:val="24"/>
        </w:rPr>
        <w:t>Β</w:t>
      </w:r>
      <w:r w:rsidRPr="009849C8">
        <w:rPr>
          <w:rFonts w:eastAsia="Times New Roman"/>
          <w:szCs w:val="24"/>
        </w:rPr>
        <w:t xml:space="preserve">ελτιωτικές προτάσεις </w:t>
      </w:r>
      <w:r>
        <w:rPr>
          <w:rFonts w:eastAsia="Times New Roman"/>
          <w:szCs w:val="24"/>
        </w:rPr>
        <w:t xml:space="preserve">–αυτό από τη σκοπιά του Ποταμιού- </w:t>
      </w:r>
      <w:r w:rsidRPr="009849C8">
        <w:rPr>
          <w:rFonts w:eastAsia="Times New Roman"/>
          <w:szCs w:val="24"/>
        </w:rPr>
        <w:t xml:space="preserve">είναι ότι όταν νομοθετούμε κάτι που θα εφαρμόζεται για </w:t>
      </w:r>
      <w:r>
        <w:rPr>
          <w:rFonts w:eastAsia="Times New Roman"/>
          <w:szCs w:val="24"/>
        </w:rPr>
        <w:t>δέκα</w:t>
      </w:r>
      <w:r w:rsidRPr="009849C8">
        <w:rPr>
          <w:rFonts w:eastAsia="Times New Roman"/>
          <w:szCs w:val="24"/>
        </w:rPr>
        <w:t xml:space="preserve"> χρόνια </w:t>
      </w:r>
      <w:r>
        <w:rPr>
          <w:rFonts w:eastAsia="Times New Roman"/>
          <w:szCs w:val="24"/>
        </w:rPr>
        <w:t>-</w:t>
      </w:r>
      <w:r w:rsidRPr="009849C8">
        <w:rPr>
          <w:rFonts w:eastAsia="Times New Roman"/>
          <w:szCs w:val="24"/>
        </w:rPr>
        <w:t xml:space="preserve">γιατί </w:t>
      </w:r>
      <w:r>
        <w:rPr>
          <w:rFonts w:eastAsia="Times New Roman"/>
          <w:szCs w:val="24"/>
        </w:rPr>
        <w:t xml:space="preserve">οι </w:t>
      </w:r>
      <w:proofErr w:type="spellStart"/>
      <w:r>
        <w:rPr>
          <w:rFonts w:eastAsia="Times New Roman"/>
          <w:szCs w:val="24"/>
        </w:rPr>
        <w:t>εκατόν</w:t>
      </w:r>
      <w:proofErr w:type="spellEnd"/>
      <w:r>
        <w:rPr>
          <w:rFonts w:eastAsia="Times New Roman"/>
          <w:szCs w:val="24"/>
        </w:rPr>
        <w:t xml:space="preserve"> είκοσι δόσεις αυτό σημαίνουν, δέκα χρόνια- </w:t>
      </w:r>
      <w:r w:rsidRPr="009849C8">
        <w:rPr>
          <w:rFonts w:eastAsia="Times New Roman"/>
          <w:szCs w:val="24"/>
        </w:rPr>
        <w:t xml:space="preserve">πρέπει να υπάρχει </w:t>
      </w:r>
      <w:r>
        <w:rPr>
          <w:rFonts w:eastAsia="Times New Roman"/>
          <w:szCs w:val="24"/>
        </w:rPr>
        <w:t>μια</w:t>
      </w:r>
      <w:r w:rsidRPr="009849C8">
        <w:rPr>
          <w:rFonts w:eastAsia="Times New Roman"/>
          <w:szCs w:val="24"/>
        </w:rPr>
        <w:t xml:space="preserve"> πρόνοια τιμαριθμικής </w:t>
      </w:r>
      <w:r>
        <w:rPr>
          <w:rFonts w:eastAsia="Times New Roman"/>
          <w:szCs w:val="24"/>
        </w:rPr>
        <w:t>ανα</w:t>
      </w:r>
      <w:r w:rsidRPr="009849C8">
        <w:rPr>
          <w:rFonts w:eastAsia="Times New Roman"/>
          <w:szCs w:val="24"/>
        </w:rPr>
        <w:t>προσαρμογής αλλά και προσαρμογής των εισοδηματικών κριτηρίων</w:t>
      </w:r>
      <w:r>
        <w:rPr>
          <w:rFonts w:eastAsia="Times New Roman"/>
          <w:szCs w:val="24"/>
        </w:rPr>
        <w:t xml:space="preserve">, γιατί </w:t>
      </w:r>
      <w:r w:rsidRPr="009849C8">
        <w:rPr>
          <w:rFonts w:eastAsia="Times New Roman"/>
          <w:szCs w:val="24"/>
        </w:rPr>
        <w:t>η οικονο</w:t>
      </w:r>
      <w:r>
        <w:rPr>
          <w:rFonts w:eastAsia="Times New Roman"/>
          <w:szCs w:val="24"/>
        </w:rPr>
        <w:t>μία μας βγαίνει από την ύφεση κ</w:t>
      </w:r>
      <w:r w:rsidRPr="009849C8">
        <w:rPr>
          <w:rFonts w:eastAsia="Times New Roman"/>
          <w:szCs w:val="24"/>
        </w:rPr>
        <w:t>αι ευτυχώς</w:t>
      </w:r>
      <w:r>
        <w:rPr>
          <w:rFonts w:eastAsia="Times New Roman"/>
          <w:szCs w:val="24"/>
        </w:rPr>
        <w:t>. Α</w:t>
      </w:r>
      <w:r w:rsidRPr="009849C8">
        <w:rPr>
          <w:rFonts w:eastAsia="Times New Roman"/>
          <w:szCs w:val="24"/>
        </w:rPr>
        <w:t>ν δεν υπάρχει πρόβλεψη για αναπροσαρμογή</w:t>
      </w:r>
      <w:r>
        <w:rPr>
          <w:rFonts w:eastAsia="Times New Roman"/>
          <w:szCs w:val="24"/>
        </w:rPr>
        <w:t>,</w:t>
      </w:r>
      <w:r w:rsidRPr="009849C8">
        <w:rPr>
          <w:rFonts w:eastAsia="Times New Roman"/>
          <w:szCs w:val="24"/>
        </w:rPr>
        <w:t xml:space="preserve"> δημιουργείται ένα είδος αδικίας σε βάρος</w:t>
      </w:r>
      <w:r>
        <w:rPr>
          <w:rFonts w:eastAsia="Times New Roman"/>
          <w:szCs w:val="24"/>
        </w:rPr>
        <w:t xml:space="preserve"> των μελλοντικών φορολογουμέν</w:t>
      </w:r>
      <w:r>
        <w:rPr>
          <w:rFonts w:eastAsia="Times New Roman"/>
          <w:szCs w:val="24"/>
        </w:rPr>
        <w:t>ων.</w:t>
      </w:r>
    </w:p>
    <w:p w14:paraId="12B6EA4A" w14:textId="77777777" w:rsidR="00F81E5F" w:rsidRDefault="0022463A">
      <w:pPr>
        <w:spacing w:line="600" w:lineRule="auto"/>
        <w:ind w:firstLine="720"/>
        <w:jc w:val="both"/>
        <w:rPr>
          <w:rFonts w:eastAsia="Times New Roman"/>
          <w:szCs w:val="24"/>
        </w:rPr>
      </w:pPr>
      <w:r>
        <w:rPr>
          <w:rFonts w:eastAsia="Times New Roman"/>
          <w:szCs w:val="24"/>
        </w:rPr>
        <w:t xml:space="preserve">Επιπλέον, το εισόδημα </w:t>
      </w:r>
      <w:r w:rsidRPr="009849C8">
        <w:rPr>
          <w:rFonts w:eastAsia="Times New Roman"/>
          <w:szCs w:val="24"/>
        </w:rPr>
        <w:t>βάσ</w:t>
      </w:r>
      <w:r>
        <w:rPr>
          <w:rFonts w:eastAsia="Times New Roman"/>
          <w:szCs w:val="24"/>
        </w:rPr>
        <w:t>η</w:t>
      </w:r>
      <w:r w:rsidRPr="009849C8">
        <w:rPr>
          <w:rFonts w:eastAsia="Times New Roman"/>
          <w:szCs w:val="24"/>
        </w:rPr>
        <w:t xml:space="preserve">ς δεν είναι καλή ιδέα να αναφέρεται σε </w:t>
      </w:r>
      <w:r>
        <w:rPr>
          <w:rFonts w:eastAsia="Times New Roman"/>
          <w:szCs w:val="24"/>
        </w:rPr>
        <w:t>μ</w:t>
      </w:r>
      <w:r>
        <w:rPr>
          <w:rFonts w:eastAsia="Times New Roman"/>
          <w:szCs w:val="24"/>
        </w:rPr>
        <w:t>ί</w:t>
      </w:r>
      <w:r>
        <w:rPr>
          <w:rFonts w:eastAsia="Times New Roman"/>
          <w:szCs w:val="24"/>
        </w:rPr>
        <w:t>α</w:t>
      </w:r>
      <w:r w:rsidRPr="009849C8">
        <w:rPr>
          <w:rFonts w:eastAsia="Times New Roman"/>
          <w:szCs w:val="24"/>
        </w:rPr>
        <w:t xml:space="preserve"> και μ</w:t>
      </w:r>
      <w:r>
        <w:rPr>
          <w:rFonts w:eastAsia="Times New Roman"/>
          <w:szCs w:val="24"/>
        </w:rPr>
        <w:t xml:space="preserve">όνο </w:t>
      </w:r>
      <w:r w:rsidRPr="009849C8">
        <w:rPr>
          <w:rFonts w:eastAsia="Times New Roman"/>
          <w:szCs w:val="24"/>
        </w:rPr>
        <w:t>χρ</w:t>
      </w:r>
      <w:r>
        <w:rPr>
          <w:rFonts w:eastAsia="Times New Roman"/>
          <w:szCs w:val="24"/>
        </w:rPr>
        <w:t>ονιά. Ε</w:t>
      </w:r>
      <w:r w:rsidRPr="009849C8">
        <w:rPr>
          <w:rFonts w:eastAsia="Times New Roman"/>
          <w:szCs w:val="24"/>
        </w:rPr>
        <w:t>ίναι πολύ καλύτερο να αποτελεί το</w:t>
      </w:r>
      <w:r>
        <w:rPr>
          <w:rFonts w:eastAsia="Times New Roman"/>
          <w:szCs w:val="24"/>
        </w:rPr>
        <w:t>ν</w:t>
      </w:r>
      <w:r w:rsidRPr="009849C8">
        <w:rPr>
          <w:rFonts w:eastAsia="Times New Roman"/>
          <w:szCs w:val="24"/>
        </w:rPr>
        <w:t xml:space="preserve"> μέσο όρο </w:t>
      </w:r>
      <w:r>
        <w:rPr>
          <w:rFonts w:eastAsia="Times New Roman"/>
          <w:szCs w:val="24"/>
        </w:rPr>
        <w:t>τριών</w:t>
      </w:r>
      <w:r w:rsidRPr="009849C8">
        <w:rPr>
          <w:rFonts w:eastAsia="Times New Roman"/>
          <w:szCs w:val="24"/>
        </w:rPr>
        <w:t xml:space="preserve"> χρόνων</w:t>
      </w:r>
      <w:r>
        <w:rPr>
          <w:rFonts w:eastAsia="Times New Roman"/>
          <w:szCs w:val="24"/>
        </w:rPr>
        <w:t>. Α</w:t>
      </w:r>
      <w:r w:rsidRPr="009849C8">
        <w:rPr>
          <w:rFonts w:eastAsia="Times New Roman"/>
          <w:szCs w:val="24"/>
        </w:rPr>
        <w:t xml:space="preserve">υτό είναι προφανές ότι ισχύει για τους αυτοαπασχολούμενους που μπορεί τη </w:t>
      </w:r>
      <w:r>
        <w:rPr>
          <w:rFonts w:eastAsia="Times New Roman"/>
          <w:szCs w:val="24"/>
        </w:rPr>
        <w:t>μ</w:t>
      </w:r>
      <w:r>
        <w:rPr>
          <w:rFonts w:eastAsia="Times New Roman"/>
          <w:szCs w:val="24"/>
        </w:rPr>
        <w:t>ί</w:t>
      </w:r>
      <w:r>
        <w:rPr>
          <w:rFonts w:eastAsia="Times New Roman"/>
          <w:szCs w:val="24"/>
        </w:rPr>
        <w:t>α</w:t>
      </w:r>
      <w:r w:rsidRPr="009849C8">
        <w:rPr>
          <w:rFonts w:eastAsia="Times New Roman"/>
          <w:szCs w:val="24"/>
        </w:rPr>
        <w:t xml:space="preserve"> χρονιά να </w:t>
      </w:r>
      <w:r>
        <w:rPr>
          <w:rFonts w:eastAsia="Times New Roman"/>
          <w:szCs w:val="24"/>
        </w:rPr>
        <w:t>έ</w:t>
      </w:r>
      <w:r w:rsidRPr="009849C8">
        <w:rPr>
          <w:rFonts w:eastAsia="Times New Roman"/>
          <w:szCs w:val="24"/>
        </w:rPr>
        <w:t>χου</w:t>
      </w:r>
      <w:r>
        <w:rPr>
          <w:rFonts w:eastAsia="Times New Roman"/>
          <w:szCs w:val="24"/>
        </w:rPr>
        <w:t>ν είκοσι, την ά</w:t>
      </w:r>
      <w:r>
        <w:rPr>
          <w:rFonts w:eastAsia="Times New Roman"/>
          <w:szCs w:val="24"/>
        </w:rPr>
        <w:t>λλη να έχουν πέντε κ</w:t>
      </w:r>
      <w:r w:rsidRPr="009849C8">
        <w:rPr>
          <w:rFonts w:eastAsia="Times New Roman"/>
          <w:szCs w:val="24"/>
        </w:rPr>
        <w:t xml:space="preserve">αι αν μετριούνται με τη λάθος χρόνια για </w:t>
      </w:r>
      <w:r>
        <w:rPr>
          <w:rFonts w:eastAsia="Times New Roman"/>
          <w:szCs w:val="24"/>
        </w:rPr>
        <w:t>αυτούς,</w:t>
      </w:r>
      <w:r w:rsidRPr="009849C8">
        <w:rPr>
          <w:rFonts w:eastAsia="Times New Roman"/>
          <w:szCs w:val="24"/>
        </w:rPr>
        <w:t xml:space="preserve"> θα καλούνται να ανταποκριθούν σε </w:t>
      </w:r>
      <w:r>
        <w:rPr>
          <w:rFonts w:eastAsia="Times New Roman"/>
          <w:szCs w:val="24"/>
        </w:rPr>
        <w:t xml:space="preserve">ένα βάρος </w:t>
      </w:r>
      <w:r w:rsidRPr="009849C8">
        <w:rPr>
          <w:rFonts w:eastAsia="Times New Roman"/>
          <w:szCs w:val="24"/>
        </w:rPr>
        <w:t>που δεν μπορούν</w:t>
      </w:r>
      <w:r>
        <w:rPr>
          <w:rFonts w:eastAsia="Times New Roman"/>
          <w:szCs w:val="24"/>
        </w:rPr>
        <w:t xml:space="preserve">. Όμως, </w:t>
      </w:r>
      <w:r w:rsidRPr="009849C8">
        <w:rPr>
          <w:rFonts w:eastAsia="Times New Roman"/>
          <w:szCs w:val="24"/>
        </w:rPr>
        <w:t xml:space="preserve">ισχύει και για τους εργαζόμενους που μπορεί να χάσουν τη </w:t>
      </w:r>
      <w:r>
        <w:rPr>
          <w:rFonts w:eastAsia="Times New Roman"/>
          <w:szCs w:val="24"/>
        </w:rPr>
        <w:t xml:space="preserve">δουλειά τους ή να βρουν δουλειά. Σε </w:t>
      </w:r>
      <w:r w:rsidRPr="009849C8">
        <w:rPr>
          <w:rFonts w:eastAsia="Times New Roman"/>
          <w:szCs w:val="24"/>
        </w:rPr>
        <w:t>τελευταία ανάλυση</w:t>
      </w:r>
      <w:r>
        <w:rPr>
          <w:rFonts w:eastAsia="Times New Roman"/>
          <w:szCs w:val="24"/>
        </w:rPr>
        <w:t>,</w:t>
      </w:r>
      <w:r w:rsidRPr="009849C8">
        <w:rPr>
          <w:rFonts w:eastAsia="Times New Roman"/>
          <w:szCs w:val="24"/>
        </w:rPr>
        <w:t xml:space="preserve"> είναι πολύ πιο λογικό και αποδίδει καλύτερα και αυτό</w:t>
      </w:r>
      <w:r>
        <w:rPr>
          <w:rFonts w:eastAsia="Times New Roman"/>
          <w:szCs w:val="24"/>
        </w:rPr>
        <w:t xml:space="preserve"> δείχνει και η </w:t>
      </w:r>
      <w:r w:rsidRPr="009849C8">
        <w:rPr>
          <w:rFonts w:eastAsia="Times New Roman"/>
          <w:szCs w:val="24"/>
        </w:rPr>
        <w:t>διεθνής εμπειρία</w:t>
      </w:r>
      <w:r>
        <w:rPr>
          <w:rFonts w:eastAsia="Times New Roman"/>
          <w:szCs w:val="24"/>
        </w:rPr>
        <w:t>.</w:t>
      </w:r>
    </w:p>
    <w:p w14:paraId="12B6EA4B" w14:textId="77777777" w:rsidR="00F81E5F" w:rsidRDefault="0022463A">
      <w:pPr>
        <w:spacing w:line="600" w:lineRule="auto"/>
        <w:ind w:firstLine="720"/>
        <w:jc w:val="both"/>
        <w:rPr>
          <w:rFonts w:eastAsia="Times New Roman"/>
          <w:color w:val="201F1E"/>
          <w:szCs w:val="24"/>
        </w:rPr>
      </w:pPr>
      <w:r>
        <w:rPr>
          <w:rFonts w:eastAsia="Times New Roman"/>
          <w:color w:val="201F1E"/>
          <w:szCs w:val="24"/>
          <w:lang w:val="en-US"/>
        </w:rPr>
        <w:t>T</w:t>
      </w:r>
      <w:r w:rsidRPr="00D80AF2">
        <w:rPr>
          <w:rFonts w:eastAsia="Times New Roman"/>
          <w:color w:val="201F1E"/>
          <w:szCs w:val="24"/>
        </w:rPr>
        <w:t xml:space="preserve">έλος, πρέπει να υπάρχουν περισσότερες δόσεις για τις επιχειρήσεις. </w:t>
      </w:r>
      <w:r>
        <w:rPr>
          <w:rFonts w:eastAsia="Times New Roman"/>
          <w:color w:val="201F1E"/>
          <w:szCs w:val="24"/>
        </w:rPr>
        <w:t xml:space="preserve">Δεν λέω να υπάρχουν </w:t>
      </w:r>
      <w:proofErr w:type="spellStart"/>
      <w:r>
        <w:rPr>
          <w:rFonts w:eastAsia="Times New Roman"/>
          <w:color w:val="201F1E"/>
          <w:szCs w:val="24"/>
        </w:rPr>
        <w:t>εκατόν</w:t>
      </w:r>
      <w:proofErr w:type="spellEnd"/>
      <w:r>
        <w:rPr>
          <w:rFonts w:eastAsia="Times New Roman"/>
          <w:color w:val="201F1E"/>
          <w:szCs w:val="24"/>
        </w:rPr>
        <w:t xml:space="preserve"> είκοσι, αλλά οι δεκαέξι, οι δεκαοκτώ είναι πάρα πολύ λίγες. Ν</w:t>
      </w:r>
      <w:r w:rsidRPr="00D80AF2">
        <w:rPr>
          <w:rFonts w:eastAsia="Times New Roman"/>
          <w:color w:val="201F1E"/>
          <w:szCs w:val="24"/>
        </w:rPr>
        <w:t>ομίζω ότι θα π</w:t>
      </w:r>
      <w:r w:rsidRPr="00D80AF2">
        <w:rPr>
          <w:rFonts w:eastAsia="Times New Roman"/>
          <w:color w:val="201F1E"/>
          <w:szCs w:val="24"/>
        </w:rPr>
        <w:t>ρέπει</w:t>
      </w:r>
      <w:r>
        <w:rPr>
          <w:rFonts w:eastAsia="Times New Roman"/>
          <w:color w:val="201F1E"/>
          <w:szCs w:val="24"/>
        </w:rPr>
        <w:t xml:space="preserve"> να το σκεφτείτε και να φτάσουν</w:t>
      </w:r>
      <w:r w:rsidRPr="00D80AF2">
        <w:rPr>
          <w:rFonts w:eastAsia="Times New Roman"/>
          <w:color w:val="201F1E"/>
          <w:szCs w:val="24"/>
        </w:rPr>
        <w:t xml:space="preserve"> περίπου </w:t>
      </w:r>
      <w:r>
        <w:rPr>
          <w:rFonts w:eastAsia="Times New Roman"/>
          <w:color w:val="201F1E"/>
          <w:szCs w:val="24"/>
        </w:rPr>
        <w:t>-</w:t>
      </w:r>
      <w:r w:rsidRPr="00D80AF2">
        <w:rPr>
          <w:rFonts w:eastAsia="Times New Roman"/>
          <w:color w:val="201F1E"/>
          <w:szCs w:val="24"/>
        </w:rPr>
        <w:t xml:space="preserve">τουλάχιστον </w:t>
      </w:r>
      <w:r>
        <w:rPr>
          <w:rFonts w:eastAsia="Times New Roman"/>
          <w:color w:val="201F1E"/>
          <w:szCs w:val="24"/>
        </w:rPr>
        <w:t xml:space="preserve">κατ’ ελάχιστον- τις τριάντα έξι. </w:t>
      </w:r>
    </w:p>
    <w:p w14:paraId="12B6EA4C"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Κ</w:t>
      </w:r>
      <w:r w:rsidRPr="00D80AF2">
        <w:rPr>
          <w:rFonts w:eastAsia="Times New Roman"/>
          <w:color w:val="201F1E"/>
          <w:szCs w:val="24"/>
        </w:rPr>
        <w:t xml:space="preserve">αι τα τελευταία λεπτά που </w:t>
      </w:r>
      <w:r>
        <w:rPr>
          <w:rFonts w:eastAsia="Times New Roman"/>
          <w:color w:val="201F1E"/>
          <w:szCs w:val="24"/>
        </w:rPr>
        <w:t xml:space="preserve">μου </w:t>
      </w:r>
      <w:r w:rsidRPr="00D80AF2">
        <w:rPr>
          <w:rFonts w:eastAsia="Times New Roman"/>
          <w:color w:val="201F1E"/>
          <w:szCs w:val="24"/>
        </w:rPr>
        <w:t>μένουν θέλω να μιλήσω για τις συντάξεις χηρείας</w:t>
      </w:r>
      <w:r>
        <w:rPr>
          <w:rFonts w:eastAsia="Times New Roman"/>
          <w:color w:val="201F1E"/>
          <w:szCs w:val="24"/>
        </w:rPr>
        <w:t>. Η Ε</w:t>
      </w:r>
      <w:r w:rsidRPr="00D80AF2">
        <w:rPr>
          <w:rFonts w:eastAsia="Times New Roman"/>
          <w:color w:val="201F1E"/>
          <w:szCs w:val="24"/>
        </w:rPr>
        <w:t>λλάδα</w:t>
      </w:r>
      <w:r>
        <w:rPr>
          <w:rFonts w:eastAsia="Times New Roman"/>
          <w:color w:val="201F1E"/>
          <w:szCs w:val="24"/>
        </w:rPr>
        <w:t>,</w:t>
      </w:r>
      <w:r w:rsidRPr="00D80AF2">
        <w:rPr>
          <w:rFonts w:eastAsia="Times New Roman"/>
          <w:color w:val="201F1E"/>
          <w:szCs w:val="24"/>
        </w:rPr>
        <w:t xml:space="preserve"> το σύστημά μας αρνείται </w:t>
      </w:r>
      <w:r>
        <w:rPr>
          <w:rFonts w:eastAsia="Times New Roman"/>
          <w:color w:val="201F1E"/>
          <w:szCs w:val="24"/>
        </w:rPr>
        <w:t>τη σύνταξη σ</w:t>
      </w:r>
      <w:r w:rsidRPr="00D80AF2">
        <w:rPr>
          <w:rFonts w:eastAsia="Times New Roman"/>
          <w:color w:val="201F1E"/>
          <w:szCs w:val="24"/>
        </w:rPr>
        <w:t>τις γυναίκες</w:t>
      </w:r>
      <w:r>
        <w:rPr>
          <w:rFonts w:eastAsia="Times New Roman"/>
          <w:color w:val="201F1E"/>
          <w:szCs w:val="24"/>
        </w:rPr>
        <w:t>,</w:t>
      </w:r>
      <w:r w:rsidRPr="00D80AF2">
        <w:rPr>
          <w:rFonts w:eastAsia="Times New Roman"/>
          <w:color w:val="201F1E"/>
          <w:szCs w:val="24"/>
        </w:rPr>
        <w:t xml:space="preserve"> βάζοντας κατώφλι </w:t>
      </w:r>
      <w:r>
        <w:rPr>
          <w:rFonts w:eastAsia="Times New Roman"/>
          <w:color w:val="201F1E"/>
          <w:szCs w:val="24"/>
        </w:rPr>
        <w:t>τα δεκα</w:t>
      </w:r>
      <w:r>
        <w:rPr>
          <w:rFonts w:eastAsia="Times New Roman"/>
          <w:color w:val="201F1E"/>
          <w:szCs w:val="24"/>
        </w:rPr>
        <w:t xml:space="preserve">πέντε </w:t>
      </w:r>
      <w:r w:rsidRPr="00D80AF2">
        <w:rPr>
          <w:rFonts w:eastAsia="Times New Roman"/>
          <w:color w:val="201F1E"/>
          <w:szCs w:val="24"/>
        </w:rPr>
        <w:t>χρόνια για τη δημιουργία ασφαλιστικού δεσμού και λοιπά</w:t>
      </w:r>
      <w:r>
        <w:rPr>
          <w:rFonts w:eastAsia="Times New Roman"/>
          <w:color w:val="201F1E"/>
          <w:szCs w:val="24"/>
        </w:rPr>
        <w:t xml:space="preserve"> και τις δικαιώνει ότ</w:t>
      </w:r>
      <w:r w:rsidRPr="00D80AF2">
        <w:rPr>
          <w:rFonts w:eastAsia="Times New Roman"/>
          <w:color w:val="201F1E"/>
          <w:szCs w:val="24"/>
        </w:rPr>
        <w:t xml:space="preserve">αν πεθαίνει ο άντρας </w:t>
      </w:r>
      <w:r>
        <w:rPr>
          <w:rFonts w:eastAsia="Times New Roman"/>
          <w:color w:val="201F1E"/>
          <w:szCs w:val="24"/>
        </w:rPr>
        <w:t>τους. Α</w:t>
      </w:r>
      <w:r w:rsidRPr="00D80AF2">
        <w:rPr>
          <w:rFonts w:eastAsia="Times New Roman"/>
          <w:color w:val="201F1E"/>
          <w:szCs w:val="24"/>
        </w:rPr>
        <w:t xml:space="preserve">ντί να υπάρχει εθνική σύνταξη για όλους στα </w:t>
      </w:r>
      <w:r>
        <w:rPr>
          <w:rFonts w:eastAsia="Times New Roman"/>
          <w:color w:val="201F1E"/>
          <w:szCs w:val="24"/>
        </w:rPr>
        <w:t xml:space="preserve">εξήντα επτά, </w:t>
      </w:r>
      <w:r w:rsidRPr="00D80AF2">
        <w:rPr>
          <w:rFonts w:eastAsia="Times New Roman"/>
          <w:color w:val="201F1E"/>
          <w:szCs w:val="24"/>
        </w:rPr>
        <w:t>στην πραγματικότητα υπάρχουν προσαυξήσεις για το</w:t>
      </w:r>
      <w:r>
        <w:rPr>
          <w:rFonts w:eastAsia="Times New Roman"/>
          <w:color w:val="201F1E"/>
          <w:szCs w:val="24"/>
        </w:rPr>
        <w:t>ν</w:t>
      </w:r>
      <w:r w:rsidRPr="00D80AF2">
        <w:rPr>
          <w:rFonts w:eastAsia="Times New Roman"/>
          <w:color w:val="201F1E"/>
          <w:szCs w:val="24"/>
        </w:rPr>
        <w:t xml:space="preserve"> σύζυγο που τελικά δημιουργούν ένα ολοένα</w:t>
      </w:r>
      <w:r w:rsidRPr="00D80AF2">
        <w:rPr>
          <w:rFonts w:eastAsia="Times New Roman"/>
          <w:color w:val="201F1E"/>
          <w:szCs w:val="24"/>
        </w:rPr>
        <w:t xml:space="preserve"> και μεγαλύτερο χάσμα </w:t>
      </w:r>
      <w:r>
        <w:rPr>
          <w:rFonts w:eastAsia="Times New Roman"/>
          <w:color w:val="201F1E"/>
          <w:szCs w:val="24"/>
        </w:rPr>
        <w:t xml:space="preserve">φύλου στις συντάξεις. </w:t>
      </w:r>
    </w:p>
    <w:p w14:paraId="12B6EA4D"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 xml:space="preserve">Η αντιμετώπιση των γυναικών ήταν </w:t>
      </w:r>
      <w:r w:rsidRPr="00D80AF2">
        <w:rPr>
          <w:rFonts w:eastAsia="Times New Roman"/>
          <w:color w:val="201F1E"/>
          <w:szCs w:val="24"/>
        </w:rPr>
        <w:t xml:space="preserve">πάντα προσαρμοσμένη στο πρότυπο του στρατηγού </w:t>
      </w:r>
      <w:r>
        <w:rPr>
          <w:rFonts w:eastAsia="Times New Roman"/>
          <w:color w:val="201F1E"/>
          <w:szCs w:val="24"/>
        </w:rPr>
        <w:t>της δεκαετίας του 1950</w:t>
      </w:r>
      <w:r>
        <w:rPr>
          <w:rFonts w:eastAsia="Times New Roman"/>
          <w:color w:val="201F1E"/>
          <w:szCs w:val="24"/>
        </w:rPr>
        <w:t>,</w:t>
      </w:r>
      <w:r w:rsidRPr="00D80AF2">
        <w:rPr>
          <w:rFonts w:eastAsia="Times New Roman"/>
          <w:color w:val="201F1E"/>
          <w:szCs w:val="24"/>
        </w:rPr>
        <w:t xml:space="preserve"> </w:t>
      </w:r>
      <w:r>
        <w:rPr>
          <w:rFonts w:eastAsia="Times New Roman"/>
          <w:color w:val="201F1E"/>
          <w:szCs w:val="24"/>
        </w:rPr>
        <w:t>ο οποίος</w:t>
      </w:r>
      <w:r>
        <w:rPr>
          <w:rFonts w:eastAsia="Times New Roman"/>
          <w:color w:val="201F1E"/>
          <w:szCs w:val="24"/>
        </w:rPr>
        <w:t xml:space="preserve"> έπαιρνε</w:t>
      </w:r>
      <w:r w:rsidRPr="00D80AF2">
        <w:rPr>
          <w:rFonts w:eastAsia="Times New Roman"/>
          <w:color w:val="201F1E"/>
          <w:szCs w:val="24"/>
        </w:rPr>
        <w:t xml:space="preserve"> μία νεαρή σύζυγο</w:t>
      </w:r>
      <w:r>
        <w:rPr>
          <w:rFonts w:eastAsia="Times New Roman"/>
          <w:color w:val="201F1E"/>
          <w:szCs w:val="24"/>
        </w:rPr>
        <w:t>,</w:t>
      </w:r>
      <w:r w:rsidRPr="00D80AF2">
        <w:rPr>
          <w:rFonts w:eastAsia="Times New Roman"/>
          <w:color w:val="201F1E"/>
          <w:szCs w:val="24"/>
        </w:rPr>
        <w:t xml:space="preserve"> αυτή έχει εφ</w:t>
      </w:r>
      <w:r>
        <w:rPr>
          <w:rFonts w:eastAsia="Times New Roman"/>
          <w:color w:val="201F1E"/>
          <w:szCs w:val="24"/>
        </w:rPr>
        <w:t xml:space="preserve">’ </w:t>
      </w:r>
      <w:r w:rsidRPr="00D80AF2">
        <w:rPr>
          <w:rFonts w:eastAsia="Times New Roman"/>
          <w:color w:val="201F1E"/>
          <w:szCs w:val="24"/>
        </w:rPr>
        <w:t>όρου ζωής σύνταξη</w:t>
      </w:r>
      <w:r>
        <w:rPr>
          <w:rFonts w:eastAsia="Times New Roman"/>
          <w:color w:val="201F1E"/>
          <w:szCs w:val="24"/>
        </w:rPr>
        <w:t>,</w:t>
      </w:r>
      <w:r w:rsidRPr="00D80AF2">
        <w:rPr>
          <w:rFonts w:eastAsia="Times New Roman"/>
          <w:color w:val="201F1E"/>
          <w:szCs w:val="24"/>
        </w:rPr>
        <w:t xml:space="preserve"> το ίδ</w:t>
      </w:r>
      <w:r>
        <w:rPr>
          <w:rFonts w:eastAsia="Times New Roman"/>
          <w:color w:val="201F1E"/>
          <w:szCs w:val="24"/>
        </w:rPr>
        <w:t>ιο και η ανύπαντρη θυγατέρα της. Ευ</w:t>
      </w:r>
      <w:r>
        <w:rPr>
          <w:rFonts w:eastAsia="Times New Roman"/>
          <w:color w:val="201F1E"/>
          <w:szCs w:val="24"/>
        </w:rPr>
        <w:t>τυχώς α</w:t>
      </w:r>
      <w:r w:rsidRPr="00D80AF2">
        <w:rPr>
          <w:rFonts w:eastAsia="Times New Roman"/>
          <w:color w:val="201F1E"/>
          <w:szCs w:val="24"/>
        </w:rPr>
        <w:t>υτό δεν ισχύει πλέον</w:t>
      </w:r>
      <w:r>
        <w:rPr>
          <w:rFonts w:eastAsia="Times New Roman"/>
          <w:color w:val="201F1E"/>
          <w:szCs w:val="24"/>
        </w:rPr>
        <w:t>,</w:t>
      </w:r>
      <w:r w:rsidRPr="00D80AF2">
        <w:rPr>
          <w:rFonts w:eastAsia="Times New Roman"/>
          <w:color w:val="201F1E"/>
          <w:szCs w:val="24"/>
        </w:rPr>
        <w:t xml:space="preserve"> όμως η αντίληψη για το πώς είναι και πώς λειτουργούν οι γυναίκες και τι περιμένουμε από αυτές είναι ακόμα</w:t>
      </w:r>
      <w:r>
        <w:rPr>
          <w:rFonts w:eastAsia="Times New Roman"/>
          <w:color w:val="201F1E"/>
          <w:szCs w:val="24"/>
        </w:rPr>
        <w:t>,</w:t>
      </w:r>
      <w:r w:rsidRPr="00D80AF2">
        <w:rPr>
          <w:rFonts w:eastAsia="Times New Roman"/>
          <w:color w:val="201F1E"/>
          <w:szCs w:val="24"/>
        </w:rPr>
        <w:t xml:space="preserve"> δυστυχώς</w:t>
      </w:r>
      <w:r>
        <w:rPr>
          <w:rFonts w:eastAsia="Times New Roman"/>
          <w:color w:val="201F1E"/>
          <w:szCs w:val="24"/>
        </w:rPr>
        <w:t xml:space="preserve">, </w:t>
      </w:r>
      <w:r>
        <w:rPr>
          <w:rFonts w:eastAsia="Times New Roman"/>
          <w:color w:val="201F1E"/>
          <w:szCs w:val="24"/>
        </w:rPr>
        <w:t xml:space="preserve">σε μεγάλο βαθμό </w:t>
      </w:r>
      <w:r>
        <w:rPr>
          <w:rFonts w:eastAsia="Times New Roman"/>
          <w:color w:val="201F1E"/>
          <w:szCs w:val="24"/>
        </w:rPr>
        <w:t>ίδια.</w:t>
      </w:r>
    </w:p>
    <w:p w14:paraId="12B6EA4E"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Στα ε</w:t>
      </w:r>
      <w:r w:rsidRPr="00D80AF2">
        <w:rPr>
          <w:rFonts w:eastAsia="Times New Roman"/>
          <w:color w:val="201F1E"/>
          <w:szCs w:val="24"/>
        </w:rPr>
        <w:t xml:space="preserve">ιδικότερα μέτρα </w:t>
      </w:r>
      <w:r>
        <w:rPr>
          <w:rFonts w:eastAsia="Times New Roman"/>
          <w:color w:val="201F1E"/>
          <w:szCs w:val="24"/>
        </w:rPr>
        <w:t xml:space="preserve">φαίνεται </w:t>
      </w:r>
      <w:r w:rsidRPr="00D80AF2">
        <w:rPr>
          <w:rFonts w:eastAsia="Times New Roman"/>
          <w:color w:val="201F1E"/>
          <w:szCs w:val="24"/>
        </w:rPr>
        <w:t xml:space="preserve">πολύ γενναιόδωρο το ποσοστό της σύνταξης του </w:t>
      </w:r>
      <w:proofErr w:type="spellStart"/>
      <w:r w:rsidRPr="00D80AF2">
        <w:rPr>
          <w:rFonts w:eastAsia="Times New Roman"/>
          <w:color w:val="201F1E"/>
          <w:szCs w:val="24"/>
        </w:rPr>
        <w:t>θανόντος</w:t>
      </w:r>
      <w:proofErr w:type="spellEnd"/>
      <w:r w:rsidRPr="00D80AF2">
        <w:rPr>
          <w:rFonts w:eastAsia="Times New Roman"/>
          <w:color w:val="201F1E"/>
          <w:szCs w:val="24"/>
        </w:rPr>
        <w:t xml:space="preserve"> να </w:t>
      </w:r>
      <w:r>
        <w:rPr>
          <w:rFonts w:eastAsia="Times New Roman"/>
          <w:color w:val="201F1E"/>
          <w:szCs w:val="24"/>
        </w:rPr>
        <w:t>ανεβαίνει από το 50%</w:t>
      </w:r>
      <w:r w:rsidRPr="00D80AF2">
        <w:rPr>
          <w:rFonts w:eastAsia="Times New Roman"/>
          <w:color w:val="201F1E"/>
          <w:szCs w:val="24"/>
        </w:rPr>
        <w:t xml:space="preserve"> στο 70%</w:t>
      </w:r>
      <w:r>
        <w:rPr>
          <w:rFonts w:eastAsia="Times New Roman"/>
          <w:color w:val="201F1E"/>
          <w:szCs w:val="24"/>
        </w:rPr>
        <w:t xml:space="preserve">, </w:t>
      </w:r>
      <w:r w:rsidRPr="00D80AF2">
        <w:rPr>
          <w:rFonts w:eastAsia="Times New Roman"/>
          <w:color w:val="201F1E"/>
          <w:szCs w:val="24"/>
        </w:rPr>
        <w:t xml:space="preserve">αλλά πριν </w:t>
      </w:r>
      <w:r>
        <w:rPr>
          <w:rFonts w:eastAsia="Times New Roman"/>
          <w:color w:val="201F1E"/>
          <w:szCs w:val="24"/>
        </w:rPr>
        <w:t xml:space="preserve">να </w:t>
      </w:r>
      <w:r w:rsidRPr="00D80AF2">
        <w:rPr>
          <w:rFonts w:eastAsia="Times New Roman"/>
          <w:color w:val="201F1E"/>
          <w:szCs w:val="24"/>
        </w:rPr>
        <w:t xml:space="preserve">πανηγυρίσουμε </w:t>
      </w:r>
      <w:r>
        <w:rPr>
          <w:rFonts w:eastAsia="Times New Roman"/>
          <w:color w:val="201F1E"/>
          <w:szCs w:val="24"/>
        </w:rPr>
        <w:t xml:space="preserve">πρέπει </w:t>
      </w:r>
      <w:r w:rsidRPr="00D80AF2">
        <w:rPr>
          <w:rFonts w:eastAsia="Times New Roman"/>
          <w:color w:val="201F1E"/>
          <w:szCs w:val="24"/>
        </w:rPr>
        <w:t>να σκεφτούμε ότι αυτό το 70</w:t>
      </w:r>
      <w:r>
        <w:rPr>
          <w:rFonts w:eastAsia="Times New Roman"/>
          <w:color w:val="201F1E"/>
          <w:szCs w:val="24"/>
        </w:rPr>
        <w:t>%</w:t>
      </w:r>
      <w:r w:rsidRPr="00D80AF2">
        <w:rPr>
          <w:rFonts w:eastAsia="Times New Roman"/>
          <w:color w:val="201F1E"/>
          <w:szCs w:val="24"/>
        </w:rPr>
        <w:t xml:space="preserve"> θα μετριέται πάνω σε έναν άλλο παρονομαστή</w:t>
      </w:r>
      <w:r>
        <w:rPr>
          <w:rFonts w:eastAsia="Times New Roman"/>
          <w:color w:val="201F1E"/>
          <w:szCs w:val="24"/>
        </w:rPr>
        <w:t>,</w:t>
      </w:r>
      <w:r w:rsidRPr="00D80AF2">
        <w:rPr>
          <w:rFonts w:eastAsia="Times New Roman"/>
          <w:color w:val="201F1E"/>
          <w:szCs w:val="24"/>
        </w:rPr>
        <w:t xml:space="preserve"> μετά τον </w:t>
      </w:r>
      <w:proofErr w:type="spellStart"/>
      <w:r w:rsidRPr="00D80AF2">
        <w:rPr>
          <w:rFonts w:eastAsia="Times New Roman"/>
          <w:color w:val="201F1E"/>
          <w:szCs w:val="24"/>
        </w:rPr>
        <w:t>επανυπολογισμό</w:t>
      </w:r>
      <w:proofErr w:type="spellEnd"/>
      <w:r w:rsidRPr="00D80AF2">
        <w:rPr>
          <w:rFonts w:eastAsia="Times New Roman"/>
          <w:color w:val="201F1E"/>
          <w:szCs w:val="24"/>
        </w:rPr>
        <w:t xml:space="preserve"> δηλαδή</w:t>
      </w:r>
      <w:r>
        <w:rPr>
          <w:rFonts w:eastAsia="Times New Roman"/>
          <w:color w:val="201F1E"/>
          <w:szCs w:val="24"/>
        </w:rPr>
        <w:t>.</w:t>
      </w:r>
    </w:p>
    <w:p w14:paraId="12B6EA4F"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Κ</w:t>
      </w:r>
      <w:r w:rsidRPr="00D80AF2">
        <w:rPr>
          <w:rFonts w:eastAsia="Times New Roman"/>
          <w:color w:val="201F1E"/>
          <w:szCs w:val="24"/>
        </w:rPr>
        <w:t xml:space="preserve">αι θα ήθελα πάρα πολύ να δοθούν ορισμένα παραδείγματα για το </w:t>
      </w:r>
      <w:r>
        <w:rPr>
          <w:rFonts w:eastAsia="Times New Roman"/>
          <w:color w:val="201F1E"/>
          <w:szCs w:val="24"/>
        </w:rPr>
        <w:t xml:space="preserve">τι σημαίνει </w:t>
      </w:r>
      <w:r w:rsidRPr="00D80AF2">
        <w:rPr>
          <w:rFonts w:eastAsia="Times New Roman"/>
          <w:color w:val="201F1E"/>
          <w:szCs w:val="24"/>
        </w:rPr>
        <w:t xml:space="preserve">αυτό </w:t>
      </w:r>
      <w:r>
        <w:rPr>
          <w:rFonts w:eastAsia="Times New Roman"/>
          <w:color w:val="201F1E"/>
          <w:szCs w:val="24"/>
        </w:rPr>
        <w:t>σε σχέση</w:t>
      </w:r>
      <w:r>
        <w:rPr>
          <w:rFonts w:eastAsia="Times New Roman"/>
          <w:color w:val="201F1E"/>
          <w:szCs w:val="24"/>
        </w:rPr>
        <w:t xml:space="preserve"> με την προηγούμενη κατάσταση, ποιοι ωφελούνται και ποιοι χάνουν.</w:t>
      </w:r>
    </w:p>
    <w:p w14:paraId="12B6EA50"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Υ</w:t>
      </w:r>
      <w:r w:rsidRPr="00D80AF2">
        <w:rPr>
          <w:rFonts w:eastAsia="Times New Roman"/>
          <w:color w:val="201F1E"/>
          <w:szCs w:val="24"/>
        </w:rPr>
        <w:t xml:space="preserve">πάρχουν </w:t>
      </w:r>
      <w:r>
        <w:rPr>
          <w:rFonts w:eastAsia="Times New Roman"/>
          <w:color w:val="201F1E"/>
          <w:szCs w:val="24"/>
        </w:rPr>
        <w:t xml:space="preserve">τρεις νοοτροπίες, όσον αφορά το </w:t>
      </w:r>
      <w:r w:rsidRPr="00D80AF2">
        <w:rPr>
          <w:rFonts w:eastAsia="Times New Roman"/>
          <w:color w:val="201F1E"/>
          <w:szCs w:val="24"/>
        </w:rPr>
        <w:t>θέμα ηλικίας</w:t>
      </w:r>
      <w:r>
        <w:rPr>
          <w:rFonts w:eastAsia="Times New Roman"/>
          <w:color w:val="201F1E"/>
          <w:szCs w:val="24"/>
        </w:rPr>
        <w:t>. Λ</w:t>
      </w:r>
      <w:r w:rsidRPr="00D80AF2">
        <w:rPr>
          <w:rFonts w:eastAsia="Times New Roman"/>
          <w:color w:val="201F1E"/>
          <w:szCs w:val="24"/>
        </w:rPr>
        <w:t xml:space="preserve">έει κάπου </w:t>
      </w:r>
      <w:r>
        <w:rPr>
          <w:rFonts w:eastAsia="Times New Roman"/>
          <w:color w:val="201F1E"/>
          <w:szCs w:val="24"/>
        </w:rPr>
        <w:t xml:space="preserve">το </w:t>
      </w:r>
      <w:r w:rsidRPr="00D80AF2">
        <w:rPr>
          <w:rFonts w:eastAsia="Times New Roman"/>
          <w:color w:val="201F1E"/>
          <w:szCs w:val="24"/>
        </w:rPr>
        <w:t xml:space="preserve">νομοσχέδιο </w:t>
      </w:r>
      <w:r>
        <w:rPr>
          <w:rFonts w:eastAsia="Times New Roman"/>
          <w:color w:val="201F1E"/>
          <w:szCs w:val="24"/>
        </w:rPr>
        <w:t xml:space="preserve">ότι για τις γυναίκες άνω των πενήντα ετών δεν γίνεται, δεν είναι </w:t>
      </w:r>
      <w:proofErr w:type="spellStart"/>
      <w:r>
        <w:rPr>
          <w:rFonts w:eastAsia="Times New Roman"/>
          <w:color w:val="201F1E"/>
          <w:szCs w:val="24"/>
        </w:rPr>
        <w:t>απασχολήσιμες</w:t>
      </w:r>
      <w:proofErr w:type="spellEnd"/>
      <w:r>
        <w:rPr>
          <w:rFonts w:eastAsia="Times New Roman"/>
          <w:color w:val="201F1E"/>
          <w:szCs w:val="24"/>
        </w:rPr>
        <w:t>, έγιναν προσπάθειες, αλλά αυτές</w:t>
      </w:r>
      <w:r>
        <w:rPr>
          <w:rFonts w:eastAsia="Times New Roman"/>
          <w:color w:val="201F1E"/>
          <w:szCs w:val="24"/>
        </w:rPr>
        <w:t xml:space="preserve"> δεν ανταποκρίνονται.</w:t>
      </w:r>
    </w:p>
    <w:p w14:paraId="12B6EA51" w14:textId="77777777" w:rsidR="00F81E5F" w:rsidRDefault="0022463A">
      <w:pPr>
        <w:spacing w:line="600" w:lineRule="auto"/>
        <w:ind w:firstLine="720"/>
        <w:jc w:val="both"/>
        <w:rPr>
          <w:rFonts w:eastAsia="Times New Roman"/>
          <w:color w:val="201F1E"/>
          <w:szCs w:val="24"/>
        </w:rPr>
      </w:pPr>
      <w:r w:rsidRPr="00D80AF2">
        <w:rPr>
          <w:rFonts w:eastAsia="Times New Roman"/>
          <w:color w:val="201F1E"/>
          <w:szCs w:val="24"/>
        </w:rPr>
        <w:t>Εκτός του ότι όποιος κοιτάξει τα στοιχεία της έρευνας εργατικού δυναμ</w:t>
      </w:r>
      <w:r>
        <w:rPr>
          <w:rFonts w:eastAsia="Times New Roman"/>
          <w:color w:val="201F1E"/>
          <w:szCs w:val="24"/>
        </w:rPr>
        <w:t>ικού βλέπει ότι δεν ισχύει αυτό -</w:t>
      </w:r>
      <w:r w:rsidRPr="00D80AF2">
        <w:rPr>
          <w:rFonts w:eastAsia="Times New Roman"/>
          <w:color w:val="201F1E"/>
          <w:szCs w:val="24"/>
        </w:rPr>
        <w:t>πολλές γυναίκες σε αυτή την ηλικία</w:t>
      </w:r>
      <w:r>
        <w:rPr>
          <w:rFonts w:eastAsia="Times New Roman"/>
          <w:color w:val="201F1E"/>
          <w:szCs w:val="24"/>
        </w:rPr>
        <w:t xml:space="preserve"> το προσπάθησαν γιατί αναγκάστηκαν και </w:t>
      </w:r>
      <w:r w:rsidRPr="00D80AF2">
        <w:rPr>
          <w:rFonts w:eastAsia="Times New Roman"/>
          <w:color w:val="201F1E"/>
          <w:szCs w:val="24"/>
        </w:rPr>
        <w:t>βρήκα</w:t>
      </w:r>
      <w:r>
        <w:rPr>
          <w:rFonts w:eastAsia="Times New Roman"/>
          <w:color w:val="201F1E"/>
          <w:szCs w:val="24"/>
        </w:rPr>
        <w:t xml:space="preserve">ν δουλειά, έστω και </w:t>
      </w:r>
      <w:r w:rsidRPr="00D80AF2">
        <w:rPr>
          <w:rFonts w:eastAsia="Times New Roman"/>
          <w:color w:val="201F1E"/>
          <w:szCs w:val="24"/>
        </w:rPr>
        <w:t>για πρώτη φορά</w:t>
      </w:r>
      <w:r>
        <w:rPr>
          <w:rFonts w:eastAsia="Times New Roman"/>
          <w:color w:val="201F1E"/>
          <w:szCs w:val="24"/>
        </w:rPr>
        <w:t>- ε</w:t>
      </w:r>
      <w:r w:rsidRPr="00D80AF2">
        <w:rPr>
          <w:rFonts w:eastAsia="Times New Roman"/>
          <w:color w:val="201F1E"/>
          <w:szCs w:val="24"/>
        </w:rPr>
        <w:t xml:space="preserve">ίναι </w:t>
      </w:r>
      <w:r>
        <w:rPr>
          <w:rFonts w:eastAsia="Times New Roman"/>
          <w:color w:val="201F1E"/>
          <w:szCs w:val="24"/>
        </w:rPr>
        <w:t xml:space="preserve">και </w:t>
      </w:r>
      <w:r w:rsidRPr="00D80AF2">
        <w:rPr>
          <w:rFonts w:eastAsia="Times New Roman"/>
          <w:color w:val="201F1E"/>
          <w:szCs w:val="24"/>
        </w:rPr>
        <w:t>εξαιρετι</w:t>
      </w:r>
      <w:r w:rsidRPr="00D80AF2">
        <w:rPr>
          <w:rFonts w:eastAsia="Times New Roman"/>
          <w:color w:val="201F1E"/>
          <w:szCs w:val="24"/>
        </w:rPr>
        <w:t>κά π</w:t>
      </w:r>
      <w:r>
        <w:rPr>
          <w:rFonts w:eastAsia="Times New Roman"/>
          <w:color w:val="201F1E"/>
          <w:szCs w:val="24"/>
        </w:rPr>
        <w:t>ατερναλιστικό για τις γυναίκες. Ε</w:t>
      </w:r>
      <w:r w:rsidRPr="00D80AF2">
        <w:rPr>
          <w:rFonts w:eastAsia="Times New Roman"/>
          <w:color w:val="201F1E"/>
          <w:szCs w:val="24"/>
        </w:rPr>
        <w:t xml:space="preserve">ίναι πολύ καλύτερο να δοθούν κίνητρα και διευκολύνσεις για την επανένταξη </w:t>
      </w:r>
      <w:r>
        <w:rPr>
          <w:rFonts w:eastAsia="Times New Roman"/>
          <w:color w:val="201F1E"/>
          <w:szCs w:val="24"/>
        </w:rPr>
        <w:t xml:space="preserve">στην </w:t>
      </w:r>
      <w:r w:rsidRPr="00D80AF2">
        <w:rPr>
          <w:rFonts w:eastAsia="Times New Roman"/>
          <w:color w:val="201F1E"/>
          <w:szCs w:val="24"/>
        </w:rPr>
        <w:t xml:space="preserve">αγορά εργασίας </w:t>
      </w:r>
      <w:r>
        <w:rPr>
          <w:rFonts w:eastAsia="Times New Roman"/>
          <w:color w:val="201F1E"/>
          <w:szCs w:val="24"/>
        </w:rPr>
        <w:t>παρά</w:t>
      </w:r>
      <w:r w:rsidRPr="00D80AF2">
        <w:rPr>
          <w:rFonts w:eastAsia="Times New Roman"/>
          <w:color w:val="201F1E"/>
          <w:szCs w:val="24"/>
        </w:rPr>
        <w:t xml:space="preserve"> να πει κανείς </w:t>
      </w:r>
      <w:r>
        <w:rPr>
          <w:rFonts w:eastAsia="Times New Roman"/>
          <w:color w:val="201F1E"/>
          <w:szCs w:val="24"/>
        </w:rPr>
        <w:t>ότι καταργεί τ</w:t>
      </w:r>
      <w:r w:rsidRPr="00D80AF2">
        <w:rPr>
          <w:rFonts w:eastAsia="Times New Roman"/>
          <w:color w:val="201F1E"/>
          <w:szCs w:val="24"/>
        </w:rPr>
        <w:t>ο όριο ηλικίας</w:t>
      </w:r>
      <w:r>
        <w:rPr>
          <w:rFonts w:eastAsia="Times New Roman"/>
          <w:color w:val="201F1E"/>
          <w:szCs w:val="24"/>
        </w:rPr>
        <w:t>, γιατί δεν μπορεί να κάνει κάτι μι</w:t>
      </w:r>
      <w:r w:rsidRPr="00D80AF2">
        <w:rPr>
          <w:rFonts w:eastAsia="Times New Roman"/>
          <w:color w:val="201F1E"/>
          <w:szCs w:val="24"/>
        </w:rPr>
        <w:t xml:space="preserve">α γυναίκα μετά τα </w:t>
      </w:r>
      <w:r>
        <w:rPr>
          <w:rFonts w:eastAsia="Times New Roman"/>
          <w:color w:val="201F1E"/>
          <w:szCs w:val="24"/>
        </w:rPr>
        <w:t>πενήντα. Πώ</w:t>
      </w:r>
      <w:r w:rsidRPr="00D80AF2">
        <w:rPr>
          <w:rFonts w:eastAsia="Times New Roman"/>
          <w:color w:val="201F1E"/>
          <w:szCs w:val="24"/>
        </w:rPr>
        <w:t>ς σε τρία χρόν</w:t>
      </w:r>
      <w:r w:rsidRPr="00D80AF2">
        <w:rPr>
          <w:rFonts w:eastAsia="Times New Roman"/>
          <w:color w:val="201F1E"/>
          <w:szCs w:val="24"/>
        </w:rPr>
        <w:t xml:space="preserve">ια να γίνει </w:t>
      </w:r>
      <w:proofErr w:type="spellStart"/>
      <w:r w:rsidRPr="00D80AF2">
        <w:rPr>
          <w:rFonts w:eastAsia="Times New Roman"/>
          <w:color w:val="201F1E"/>
          <w:szCs w:val="24"/>
        </w:rPr>
        <w:t>απασχ</w:t>
      </w:r>
      <w:r>
        <w:rPr>
          <w:rFonts w:eastAsia="Times New Roman"/>
          <w:color w:val="201F1E"/>
          <w:szCs w:val="24"/>
        </w:rPr>
        <w:t>ολήσιμη</w:t>
      </w:r>
      <w:proofErr w:type="spellEnd"/>
      <w:r>
        <w:rPr>
          <w:rFonts w:eastAsia="Times New Roman"/>
          <w:color w:val="201F1E"/>
          <w:szCs w:val="24"/>
        </w:rPr>
        <w:t xml:space="preserve">; Δεν </w:t>
      </w:r>
      <w:r w:rsidRPr="00D80AF2">
        <w:rPr>
          <w:rFonts w:eastAsia="Times New Roman"/>
          <w:color w:val="201F1E"/>
          <w:szCs w:val="24"/>
        </w:rPr>
        <w:t>μπορεί να το κάνει</w:t>
      </w:r>
      <w:r>
        <w:rPr>
          <w:rFonts w:eastAsia="Times New Roman"/>
          <w:color w:val="201F1E"/>
          <w:szCs w:val="24"/>
        </w:rPr>
        <w:t>. Α</w:t>
      </w:r>
      <w:r w:rsidRPr="00D80AF2">
        <w:rPr>
          <w:rFonts w:eastAsia="Times New Roman"/>
          <w:color w:val="201F1E"/>
          <w:szCs w:val="24"/>
        </w:rPr>
        <w:t>υτό είναι μία απαράδεκτη αντί</w:t>
      </w:r>
      <w:r>
        <w:rPr>
          <w:rFonts w:eastAsia="Times New Roman"/>
          <w:color w:val="201F1E"/>
          <w:szCs w:val="24"/>
        </w:rPr>
        <w:t>ληψη και λυπάμαι που το λέω.</w:t>
      </w:r>
    </w:p>
    <w:p w14:paraId="12B6EA52"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Τώρα, όσον αφορά τη διεύρυνση ασφάλισης υγείας σε επιζώντα</w:t>
      </w:r>
      <w:r w:rsidRPr="00D80AF2">
        <w:rPr>
          <w:rFonts w:eastAsia="Times New Roman"/>
          <w:color w:val="201F1E"/>
          <w:szCs w:val="24"/>
        </w:rPr>
        <w:t xml:space="preserve"> παιδιά </w:t>
      </w:r>
      <w:r>
        <w:rPr>
          <w:rFonts w:eastAsia="Times New Roman"/>
          <w:color w:val="201F1E"/>
          <w:szCs w:val="24"/>
        </w:rPr>
        <w:t>από τα είκοσι τέσσερα στα τριάντα πέντε, τι να σας πω; Γιατί να είναι στα τριάντα</w:t>
      </w:r>
      <w:r>
        <w:rPr>
          <w:rFonts w:eastAsia="Times New Roman"/>
          <w:color w:val="201F1E"/>
          <w:szCs w:val="24"/>
        </w:rPr>
        <w:t xml:space="preserve"> πέντε και να μην είναι στα πενήντα πέντε; Δ</w:t>
      </w:r>
      <w:r w:rsidRPr="00D80AF2">
        <w:rPr>
          <w:rFonts w:eastAsia="Times New Roman"/>
          <w:color w:val="201F1E"/>
          <w:szCs w:val="24"/>
        </w:rPr>
        <w:t>ηλαδή</w:t>
      </w:r>
      <w:r>
        <w:rPr>
          <w:rFonts w:eastAsia="Times New Roman"/>
          <w:color w:val="201F1E"/>
          <w:szCs w:val="24"/>
        </w:rPr>
        <w:t>,</w:t>
      </w:r>
      <w:r w:rsidRPr="00D80AF2">
        <w:rPr>
          <w:rFonts w:eastAsia="Times New Roman"/>
          <w:color w:val="201F1E"/>
          <w:szCs w:val="24"/>
        </w:rPr>
        <w:t xml:space="preserve"> είναι ένα μέτρο το οποίο ακούγεται μόνο σαν </w:t>
      </w:r>
      <w:r>
        <w:rPr>
          <w:rFonts w:eastAsia="Times New Roman"/>
          <w:color w:val="201F1E"/>
          <w:szCs w:val="24"/>
        </w:rPr>
        <w:t>ένα δωράκι.</w:t>
      </w:r>
    </w:p>
    <w:p w14:paraId="12B6EA53"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Και όσον αφορά και τους δικαιούχους ορφανικών από τα δεκαοκτώ στα είκοσι τέσσερα -</w:t>
      </w:r>
      <w:r w:rsidRPr="00D80AF2">
        <w:rPr>
          <w:rFonts w:eastAsia="Times New Roman"/>
          <w:color w:val="201F1E"/>
          <w:szCs w:val="24"/>
        </w:rPr>
        <w:t>ανεξάρτητα από το αν εργάζονται ή όχι</w:t>
      </w:r>
      <w:r>
        <w:rPr>
          <w:rFonts w:eastAsia="Times New Roman"/>
          <w:color w:val="201F1E"/>
          <w:szCs w:val="24"/>
        </w:rPr>
        <w:t>-</w:t>
      </w:r>
      <w:r w:rsidRPr="00D80AF2">
        <w:rPr>
          <w:rFonts w:eastAsia="Times New Roman"/>
          <w:color w:val="201F1E"/>
          <w:szCs w:val="24"/>
        </w:rPr>
        <w:t xml:space="preserve"> και τα τρία που σας είπα και</w:t>
      </w:r>
      <w:r w:rsidRPr="00D80AF2">
        <w:rPr>
          <w:rFonts w:eastAsia="Times New Roman"/>
          <w:color w:val="201F1E"/>
          <w:szCs w:val="24"/>
        </w:rPr>
        <w:t xml:space="preserve"> τα ασφαλιστικά των </w:t>
      </w:r>
      <w:r>
        <w:rPr>
          <w:rFonts w:eastAsia="Times New Roman"/>
          <w:color w:val="201F1E"/>
          <w:szCs w:val="24"/>
        </w:rPr>
        <w:t xml:space="preserve">ορφανών μέχρι τα τριάντα πέντε </w:t>
      </w:r>
      <w:r w:rsidRPr="00D80AF2">
        <w:rPr>
          <w:rFonts w:eastAsia="Times New Roman"/>
          <w:color w:val="201F1E"/>
          <w:szCs w:val="24"/>
        </w:rPr>
        <w:t xml:space="preserve">και οι συντάξεις </w:t>
      </w:r>
      <w:r>
        <w:rPr>
          <w:rFonts w:eastAsia="Times New Roman"/>
          <w:color w:val="201F1E"/>
          <w:szCs w:val="24"/>
        </w:rPr>
        <w:t>μέχρι τα είκοσι τέσσερα -</w:t>
      </w:r>
      <w:r w:rsidRPr="00D80AF2">
        <w:rPr>
          <w:rFonts w:eastAsia="Times New Roman"/>
          <w:color w:val="201F1E"/>
          <w:szCs w:val="24"/>
        </w:rPr>
        <w:t xml:space="preserve">ανεξαρτήτως </w:t>
      </w:r>
      <w:r>
        <w:rPr>
          <w:rFonts w:eastAsia="Times New Roman"/>
          <w:color w:val="201F1E"/>
          <w:szCs w:val="24"/>
        </w:rPr>
        <w:t xml:space="preserve">του </w:t>
      </w:r>
      <w:r w:rsidRPr="00D80AF2">
        <w:rPr>
          <w:rFonts w:eastAsia="Times New Roman"/>
          <w:color w:val="201F1E"/>
          <w:szCs w:val="24"/>
        </w:rPr>
        <w:t>αν σπουδάζουν</w:t>
      </w:r>
      <w:r>
        <w:rPr>
          <w:rFonts w:eastAsia="Times New Roman"/>
          <w:color w:val="201F1E"/>
          <w:szCs w:val="24"/>
        </w:rPr>
        <w:t>-</w:t>
      </w:r>
      <w:r w:rsidRPr="00D80AF2">
        <w:rPr>
          <w:rFonts w:eastAsia="Times New Roman"/>
          <w:color w:val="201F1E"/>
          <w:szCs w:val="24"/>
        </w:rPr>
        <w:t xml:space="preserve"> και η </w:t>
      </w:r>
      <w:proofErr w:type="spellStart"/>
      <w:r>
        <w:rPr>
          <w:rFonts w:eastAsia="Times New Roman"/>
          <w:color w:val="201F1E"/>
          <w:szCs w:val="24"/>
        </w:rPr>
        <w:t>ηλικιοφ</w:t>
      </w:r>
      <w:r w:rsidRPr="00D80AF2">
        <w:rPr>
          <w:rFonts w:eastAsia="Times New Roman"/>
          <w:color w:val="201F1E"/>
          <w:szCs w:val="24"/>
        </w:rPr>
        <w:t>οβία</w:t>
      </w:r>
      <w:proofErr w:type="spellEnd"/>
      <w:r w:rsidRPr="00D80AF2">
        <w:rPr>
          <w:rFonts w:eastAsia="Times New Roman"/>
          <w:color w:val="201F1E"/>
          <w:szCs w:val="24"/>
        </w:rPr>
        <w:t xml:space="preserve"> των </w:t>
      </w:r>
      <w:r>
        <w:rPr>
          <w:rFonts w:eastAsia="Times New Roman"/>
          <w:color w:val="201F1E"/>
          <w:szCs w:val="24"/>
        </w:rPr>
        <w:t xml:space="preserve">γυναικών, </w:t>
      </w:r>
      <w:r w:rsidRPr="00D80AF2">
        <w:rPr>
          <w:rFonts w:eastAsia="Times New Roman"/>
          <w:color w:val="201F1E"/>
          <w:szCs w:val="24"/>
        </w:rPr>
        <w:t>ως προς τις γυναίκες δείχνουν ένα</w:t>
      </w:r>
      <w:r>
        <w:rPr>
          <w:rFonts w:eastAsia="Times New Roman"/>
          <w:color w:val="201F1E"/>
          <w:szCs w:val="24"/>
        </w:rPr>
        <w:t>ν</w:t>
      </w:r>
      <w:r w:rsidRPr="00D80AF2">
        <w:rPr>
          <w:rFonts w:eastAsia="Times New Roman"/>
          <w:color w:val="201F1E"/>
          <w:szCs w:val="24"/>
        </w:rPr>
        <w:t xml:space="preserve"> πατερναλισμό που ακυρώνει την αξία</w:t>
      </w:r>
      <w:r>
        <w:rPr>
          <w:rFonts w:eastAsia="Times New Roman"/>
          <w:color w:val="201F1E"/>
          <w:szCs w:val="24"/>
        </w:rPr>
        <w:t>,</w:t>
      </w:r>
      <w:r w:rsidRPr="00D80AF2">
        <w:rPr>
          <w:rFonts w:eastAsia="Times New Roman"/>
          <w:color w:val="201F1E"/>
          <w:szCs w:val="24"/>
        </w:rPr>
        <w:t xml:space="preserve"> τη σημασία της ατομικής προσπ</w:t>
      </w:r>
      <w:r w:rsidRPr="00D80AF2">
        <w:rPr>
          <w:rFonts w:eastAsia="Times New Roman"/>
          <w:color w:val="201F1E"/>
          <w:szCs w:val="24"/>
        </w:rPr>
        <w:t>άθε</w:t>
      </w:r>
      <w:r>
        <w:rPr>
          <w:rFonts w:eastAsia="Times New Roman"/>
          <w:color w:val="201F1E"/>
          <w:szCs w:val="24"/>
        </w:rPr>
        <w:t>ιας και κυρίως της ευθύνης του κράτους να τη</w:t>
      </w:r>
      <w:r w:rsidRPr="00D80AF2">
        <w:rPr>
          <w:rFonts w:eastAsia="Times New Roman"/>
          <w:color w:val="201F1E"/>
          <w:szCs w:val="24"/>
        </w:rPr>
        <w:t xml:space="preserve"> βοηθήσει να αποδώσει για οικονομική ανεξαρτησία</w:t>
      </w:r>
      <w:r>
        <w:rPr>
          <w:rFonts w:eastAsia="Times New Roman"/>
          <w:color w:val="201F1E"/>
          <w:szCs w:val="24"/>
        </w:rPr>
        <w:t>,</w:t>
      </w:r>
      <w:r w:rsidRPr="00D80AF2">
        <w:rPr>
          <w:rFonts w:eastAsia="Times New Roman"/>
          <w:color w:val="201F1E"/>
          <w:szCs w:val="24"/>
        </w:rPr>
        <w:t xml:space="preserve"> όχι </w:t>
      </w:r>
      <w:r>
        <w:rPr>
          <w:rFonts w:eastAsia="Times New Roman"/>
          <w:color w:val="201F1E"/>
          <w:szCs w:val="24"/>
        </w:rPr>
        <w:t>για μι</w:t>
      </w:r>
      <w:r w:rsidRPr="00D80AF2">
        <w:rPr>
          <w:rFonts w:eastAsia="Times New Roman"/>
          <w:color w:val="201F1E"/>
          <w:szCs w:val="24"/>
        </w:rPr>
        <w:t>α συνεχή εξάρτηση</w:t>
      </w:r>
      <w:r>
        <w:rPr>
          <w:rFonts w:eastAsia="Times New Roman"/>
          <w:color w:val="201F1E"/>
          <w:szCs w:val="24"/>
        </w:rPr>
        <w:t>.</w:t>
      </w:r>
    </w:p>
    <w:p w14:paraId="12B6EA54"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 xml:space="preserve">Η εθνική σύνταξη δεν μπορεί να δίνεται ως ποσοστό, </w:t>
      </w:r>
      <w:r w:rsidRPr="00D80AF2">
        <w:rPr>
          <w:rFonts w:eastAsia="Times New Roman"/>
          <w:color w:val="201F1E"/>
          <w:szCs w:val="24"/>
        </w:rPr>
        <w:t xml:space="preserve">πρέπει να </w:t>
      </w:r>
      <w:r>
        <w:rPr>
          <w:rFonts w:eastAsia="Times New Roman"/>
          <w:color w:val="201F1E"/>
          <w:szCs w:val="24"/>
        </w:rPr>
        <w:t>δίνεται ολόκληρη. Είναι αστείο να έχουμε ποσοστά ε</w:t>
      </w:r>
      <w:r w:rsidRPr="00D80AF2">
        <w:rPr>
          <w:rFonts w:eastAsia="Times New Roman"/>
          <w:color w:val="201F1E"/>
          <w:szCs w:val="24"/>
        </w:rPr>
        <w:t>θνικής σύνταξης</w:t>
      </w:r>
      <w:r>
        <w:rPr>
          <w:rFonts w:eastAsia="Times New Roman"/>
          <w:color w:val="201F1E"/>
          <w:szCs w:val="24"/>
        </w:rPr>
        <w:t xml:space="preserve">. Η </w:t>
      </w:r>
      <w:r w:rsidRPr="00D80AF2">
        <w:rPr>
          <w:rFonts w:eastAsia="Times New Roman"/>
          <w:color w:val="201F1E"/>
          <w:szCs w:val="24"/>
        </w:rPr>
        <w:t>τριετής προσαρμογή πρέπει να διατηρηθεί</w:t>
      </w:r>
      <w:r>
        <w:rPr>
          <w:rFonts w:eastAsia="Times New Roman"/>
          <w:color w:val="201F1E"/>
          <w:szCs w:val="24"/>
        </w:rPr>
        <w:t>,</w:t>
      </w:r>
      <w:r w:rsidRPr="00D80AF2">
        <w:rPr>
          <w:rFonts w:eastAsia="Times New Roman"/>
          <w:color w:val="201F1E"/>
          <w:szCs w:val="24"/>
        </w:rPr>
        <w:t xml:space="preserve"> αλλά να ληφθούν </w:t>
      </w:r>
      <w:r>
        <w:rPr>
          <w:rFonts w:eastAsia="Times New Roman"/>
          <w:color w:val="201F1E"/>
          <w:szCs w:val="24"/>
        </w:rPr>
        <w:t>ενεργά</w:t>
      </w:r>
      <w:r w:rsidRPr="00D80AF2">
        <w:rPr>
          <w:rFonts w:eastAsia="Times New Roman"/>
          <w:color w:val="201F1E"/>
          <w:szCs w:val="24"/>
        </w:rPr>
        <w:t xml:space="preserve"> μέτρα για την </w:t>
      </w:r>
      <w:proofErr w:type="spellStart"/>
      <w:r w:rsidRPr="00D80AF2">
        <w:rPr>
          <w:rFonts w:eastAsia="Times New Roman"/>
          <w:color w:val="201F1E"/>
          <w:szCs w:val="24"/>
        </w:rPr>
        <w:t>απασχολησιμότητα</w:t>
      </w:r>
      <w:proofErr w:type="spellEnd"/>
      <w:r w:rsidRPr="00D80AF2">
        <w:rPr>
          <w:rFonts w:eastAsia="Times New Roman"/>
          <w:color w:val="201F1E"/>
          <w:szCs w:val="24"/>
        </w:rPr>
        <w:t xml:space="preserve"> μεγα</w:t>
      </w:r>
      <w:r>
        <w:rPr>
          <w:rFonts w:eastAsia="Times New Roman"/>
          <w:color w:val="201F1E"/>
          <w:szCs w:val="24"/>
        </w:rPr>
        <w:t>λύτερων</w:t>
      </w:r>
      <w:r w:rsidRPr="00D80AF2">
        <w:rPr>
          <w:rFonts w:eastAsia="Times New Roman"/>
          <w:color w:val="201F1E"/>
          <w:szCs w:val="24"/>
        </w:rPr>
        <w:t xml:space="preserve"> ατόμων</w:t>
      </w:r>
      <w:r>
        <w:rPr>
          <w:rFonts w:eastAsia="Times New Roman"/>
          <w:color w:val="201F1E"/>
          <w:szCs w:val="24"/>
        </w:rPr>
        <w:t>. Ταυτόχρονα, πρέπει</w:t>
      </w:r>
      <w:r w:rsidRPr="00D80AF2">
        <w:rPr>
          <w:rFonts w:eastAsia="Times New Roman"/>
          <w:color w:val="201F1E"/>
          <w:szCs w:val="24"/>
        </w:rPr>
        <w:t xml:space="preserve"> να κρατηθεί το ηλικιακό όριο των </w:t>
      </w:r>
      <w:r>
        <w:rPr>
          <w:rFonts w:eastAsia="Times New Roman"/>
          <w:color w:val="201F1E"/>
          <w:szCs w:val="24"/>
        </w:rPr>
        <w:t>πενήντα δύο</w:t>
      </w:r>
      <w:r w:rsidRPr="00D80AF2">
        <w:rPr>
          <w:rFonts w:eastAsia="Times New Roman"/>
          <w:color w:val="201F1E"/>
          <w:szCs w:val="24"/>
        </w:rPr>
        <w:t xml:space="preserve"> </w:t>
      </w:r>
      <w:r>
        <w:rPr>
          <w:rFonts w:eastAsia="Times New Roman"/>
          <w:color w:val="201F1E"/>
          <w:szCs w:val="24"/>
        </w:rPr>
        <w:t xml:space="preserve">και των πενήντα πέντε ετών αντιστοίχως που καταργείται. Επίσης, τα έτη γάμου </w:t>
      </w:r>
      <w:r>
        <w:rPr>
          <w:rFonts w:eastAsia="Times New Roman"/>
          <w:color w:val="201F1E"/>
          <w:szCs w:val="24"/>
        </w:rPr>
        <w:t xml:space="preserve">μέχρι τη </w:t>
      </w:r>
      <w:r w:rsidRPr="00D80AF2">
        <w:rPr>
          <w:rFonts w:eastAsia="Times New Roman"/>
          <w:color w:val="201F1E"/>
          <w:szCs w:val="24"/>
        </w:rPr>
        <w:t xml:space="preserve">στιγμή που </w:t>
      </w:r>
      <w:r>
        <w:rPr>
          <w:rFonts w:eastAsia="Times New Roman"/>
          <w:color w:val="201F1E"/>
          <w:szCs w:val="24"/>
        </w:rPr>
        <w:t>ο σύζυγος αποδημήσει στον άλλο κόσμο δεν πρέπει να γίνουν τρία, πρέπει να μείνουν πέντε. Η</w:t>
      </w:r>
      <w:r w:rsidRPr="00D80AF2">
        <w:rPr>
          <w:rFonts w:eastAsia="Times New Roman"/>
          <w:color w:val="201F1E"/>
          <w:szCs w:val="24"/>
        </w:rPr>
        <w:t xml:space="preserve"> μείωση στα </w:t>
      </w:r>
      <w:r>
        <w:rPr>
          <w:rFonts w:eastAsia="Times New Roman"/>
          <w:color w:val="201F1E"/>
          <w:szCs w:val="24"/>
        </w:rPr>
        <w:t>τρία</w:t>
      </w:r>
      <w:r w:rsidRPr="00D80AF2">
        <w:rPr>
          <w:rFonts w:eastAsia="Times New Roman"/>
          <w:color w:val="201F1E"/>
          <w:szCs w:val="24"/>
        </w:rPr>
        <w:t xml:space="preserve"> θυμίζει ένα συμβόλαιο μακροχρόνιας φροντίδας</w:t>
      </w:r>
      <w:r>
        <w:rPr>
          <w:rFonts w:eastAsia="Times New Roman"/>
          <w:color w:val="201F1E"/>
          <w:szCs w:val="24"/>
        </w:rPr>
        <w:t>. Δ</w:t>
      </w:r>
      <w:r w:rsidRPr="00D80AF2">
        <w:rPr>
          <w:rFonts w:eastAsia="Times New Roman"/>
          <w:color w:val="201F1E"/>
          <w:szCs w:val="24"/>
        </w:rPr>
        <w:t>εν τιμά ούτε τ</w:t>
      </w:r>
      <w:r>
        <w:rPr>
          <w:rFonts w:eastAsia="Times New Roman"/>
          <w:color w:val="201F1E"/>
          <w:szCs w:val="24"/>
        </w:rPr>
        <w:t>ι</w:t>
      </w:r>
      <w:r w:rsidRPr="00D80AF2">
        <w:rPr>
          <w:rFonts w:eastAsia="Times New Roman"/>
          <w:color w:val="201F1E"/>
          <w:szCs w:val="24"/>
        </w:rPr>
        <w:t xml:space="preserve">ς </w:t>
      </w:r>
      <w:proofErr w:type="spellStart"/>
      <w:r>
        <w:rPr>
          <w:rFonts w:eastAsia="Times New Roman"/>
          <w:color w:val="201F1E"/>
          <w:szCs w:val="24"/>
        </w:rPr>
        <w:t>φροντίστριες</w:t>
      </w:r>
      <w:proofErr w:type="spellEnd"/>
      <w:r>
        <w:rPr>
          <w:rFonts w:eastAsia="Times New Roman"/>
          <w:color w:val="201F1E"/>
          <w:szCs w:val="24"/>
        </w:rPr>
        <w:t xml:space="preserve"> ού</w:t>
      </w:r>
      <w:r w:rsidRPr="00D80AF2">
        <w:rPr>
          <w:rFonts w:eastAsia="Times New Roman"/>
          <w:color w:val="201F1E"/>
          <w:szCs w:val="24"/>
        </w:rPr>
        <w:t xml:space="preserve">τε τους </w:t>
      </w:r>
      <w:proofErr w:type="spellStart"/>
      <w:r>
        <w:rPr>
          <w:rFonts w:eastAsia="Times New Roman"/>
          <w:color w:val="201F1E"/>
          <w:szCs w:val="24"/>
        </w:rPr>
        <w:t>φροντιζόμενους</w:t>
      </w:r>
      <w:proofErr w:type="spellEnd"/>
      <w:r>
        <w:rPr>
          <w:rFonts w:eastAsia="Times New Roman"/>
          <w:color w:val="201F1E"/>
          <w:szCs w:val="24"/>
        </w:rPr>
        <w:t xml:space="preserve"> και καθόλου το ελληνικό Κ</w:t>
      </w:r>
      <w:r w:rsidRPr="00D80AF2">
        <w:rPr>
          <w:rFonts w:eastAsia="Times New Roman"/>
          <w:color w:val="201F1E"/>
          <w:szCs w:val="24"/>
        </w:rPr>
        <w:t>οι</w:t>
      </w:r>
      <w:r w:rsidRPr="00D80AF2">
        <w:rPr>
          <w:rFonts w:eastAsia="Times New Roman"/>
          <w:color w:val="201F1E"/>
          <w:szCs w:val="24"/>
        </w:rPr>
        <w:t>νοβούλιο</w:t>
      </w:r>
      <w:r>
        <w:rPr>
          <w:rFonts w:eastAsia="Times New Roman"/>
          <w:color w:val="201F1E"/>
          <w:szCs w:val="24"/>
        </w:rPr>
        <w:t xml:space="preserve">. </w:t>
      </w:r>
    </w:p>
    <w:p w14:paraId="12B6EA55" w14:textId="77777777" w:rsidR="00F81E5F" w:rsidRDefault="0022463A">
      <w:pPr>
        <w:spacing w:line="600" w:lineRule="auto"/>
        <w:ind w:firstLine="720"/>
        <w:jc w:val="both"/>
        <w:rPr>
          <w:rFonts w:eastAsia="Times New Roman"/>
          <w:color w:val="201F1E"/>
          <w:szCs w:val="24"/>
        </w:rPr>
      </w:pPr>
      <w:r>
        <w:rPr>
          <w:rFonts w:eastAsia="Times New Roman"/>
          <w:color w:val="201F1E"/>
          <w:szCs w:val="24"/>
        </w:rPr>
        <w:t>Ε</w:t>
      </w:r>
      <w:r w:rsidRPr="00D80AF2">
        <w:rPr>
          <w:rFonts w:eastAsia="Times New Roman"/>
          <w:color w:val="201F1E"/>
          <w:szCs w:val="24"/>
        </w:rPr>
        <w:t>υχαριστώ πολύ</w:t>
      </w:r>
      <w:r>
        <w:rPr>
          <w:rFonts w:eastAsia="Times New Roman"/>
          <w:color w:val="201F1E"/>
          <w:szCs w:val="24"/>
        </w:rPr>
        <w:t>.</w:t>
      </w:r>
    </w:p>
    <w:p w14:paraId="12B6EA56" w14:textId="77777777" w:rsidR="00F81E5F" w:rsidRDefault="0022463A">
      <w:pPr>
        <w:tabs>
          <w:tab w:val="left" w:pos="2738"/>
          <w:tab w:val="center" w:pos="4753"/>
          <w:tab w:val="left" w:pos="5723"/>
        </w:tabs>
        <w:spacing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Ευχαριστώ και εγώ. </w:t>
      </w:r>
    </w:p>
    <w:p w14:paraId="12B6EA57"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szCs w:val="24"/>
        </w:rPr>
        <w:t xml:space="preserve">Και προχωρούμε με τον Υπουργό κ. Στρατή που θα υποστηρίξει την υπ’ αριθμόν 2175/183 τροπολογία </w:t>
      </w:r>
      <w:r>
        <w:rPr>
          <w:rFonts w:eastAsia="Times New Roman"/>
          <w:color w:val="201F1E"/>
          <w:szCs w:val="24"/>
        </w:rPr>
        <w:t>με θέμα τις ρυθμίσεις θεμάτων Υπουργείου Πολιτισμού και Α</w:t>
      </w:r>
      <w:r w:rsidRPr="00D80AF2">
        <w:rPr>
          <w:rFonts w:eastAsia="Times New Roman"/>
          <w:color w:val="201F1E"/>
          <w:szCs w:val="24"/>
        </w:rPr>
        <w:t>θλητισμού</w:t>
      </w:r>
      <w:r>
        <w:rPr>
          <w:rFonts w:eastAsia="Times New Roman"/>
          <w:color w:val="201F1E"/>
          <w:szCs w:val="24"/>
        </w:rPr>
        <w:t>.</w:t>
      </w:r>
    </w:p>
    <w:p w14:paraId="12B6EA58"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Ορίστε, κύ</w:t>
      </w:r>
      <w:r>
        <w:rPr>
          <w:rFonts w:eastAsia="Times New Roman"/>
          <w:color w:val="201F1E"/>
          <w:szCs w:val="24"/>
        </w:rPr>
        <w:t xml:space="preserve">ριε Στρατή, έχετε τον λόγο. </w:t>
      </w:r>
    </w:p>
    <w:p w14:paraId="12B6EA59"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ΚΩΝΣΤΑΝΤΙΝΟΣ ΣΤΡΑΤΗΣ (Υφυπουργός Πολιτισμού και Αθλητισμού): </w:t>
      </w:r>
      <w:r w:rsidRPr="00D80AF2">
        <w:rPr>
          <w:rFonts w:eastAsia="Times New Roman"/>
          <w:color w:val="201F1E"/>
          <w:szCs w:val="24"/>
        </w:rPr>
        <w:t>Ευχαριστώ</w:t>
      </w:r>
      <w:r>
        <w:rPr>
          <w:rFonts w:eastAsia="Times New Roman"/>
          <w:color w:val="201F1E"/>
          <w:szCs w:val="24"/>
        </w:rPr>
        <w:t>, κύριε Π</w:t>
      </w:r>
      <w:r w:rsidRPr="00D80AF2">
        <w:rPr>
          <w:rFonts w:eastAsia="Times New Roman"/>
          <w:color w:val="201F1E"/>
          <w:szCs w:val="24"/>
        </w:rPr>
        <w:t>ρόεδρε</w:t>
      </w:r>
      <w:r>
        <w:rPr>
          <w:rFonts w:eastAsia="Times New Roman"/>
          <w:color w:val="201F1E"/>
          <w:szCs w:val="24"/>
        </w:rPr>
        <w:t xml:space="preserve">. </w:t>
      </w:r>
    </w:p>
    <w:p w14:paraId="12B6EA5A"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Κυρίες και κύριοι Βουλευτές, σήμερα είναι μια σημαντική ημέρα για το Υπουργείο Πολιτισμού και για την Κυβέρνηση. Εμβληματική νομοθετική ρύθ</w:t>
      </w:r>
      <w:r>
        <w:rPr>
          <w:rFonts w:eastAsia="Times New Roman"/>
          <w:color w:val="201F1E"/>
          <w:szCs w:val="24"/>
        </w:rPr>
        <w:t>μιση που επεξ</w:t>
      </w:r>
      <w:r w:rsidRPr="00D80AF2">
        <w:rPr>
          <w:rFonts w:eastAsia="Times New Roman"/>
          <w:color w:val="201F1E"/>
          <w:szCs w:val="24"/>
        </w:rPr>
        <w:t>εργαστήκαμε το προηγούμενο διάστημα στο Υπουργείο Πολιτισμού</w:t>
      </w:r>
      <w:r>
        <w:rPr>
          <w:rFonts w:eastAsia="Times New Roman"/>
          <w:color w:val="201F1E"/>
          <w:szCs w:val="24"/>
        </w:rPr>
        <w:t>,</w:t>
      </w:r>
      <w:r w:rsidRPr="00D80AF2">
        <w:rPr>
          <w:rFonts w:eastAsia="Times New Roman"/>
          <w:color w:val="201F1E"/>
          <w:szCs w:val="24"/>
        </w:rPr>
        <w:t xml:space="preserve"> η οποία θωρακίζει στο διηνεκές </w:t>
      </w:r>
      <w:r>
        <w:rPr>
          <w:rFonts w:eastAsia="Times New Roman"/>
          <w:color w:val="201F1E"/>
          <w:szCs w:val="24"/>
        </w:rPr>
        <w:t xml:space="preserve">την </w:t>
      </w:r>
      <w:r w:rsidRPr="00D80AF2">
        <w:rPr>
          <w:rFonts w:eastAsia="Times New Roman"/>
          <w:color w:val="201F1E"/>
          <w:szCs w:val="24"/>
        </w:rPr>
        <w:t>κυριότητα και τη διαχείριση της πολιτικής μας κληρονομιάς</w:t>
      </w:r>
      <w:r>
        <w:rPr>
          <w:rFonts w:eastAsia="Times New Roman"/>
          <w:color w:val="201F1E"/>
          <w:szCs w:val="24"/>
        </w:rPr>
        <w:t>,</w:t>
      </w:r>
      <w:r w:rsidRPr="00D80AF2">
        <w:rPr>
          <w:rFonts w:eastAsia="Times New Roman"/>
          <w:color w:val="201F1E"/>
          <w:szCs w:val="24"/>
        </w:rPr>
        <w:t xml:space="preserve"> έρχεται να προστεθεί στα θετικά μέτρα της </w:t>
      </w:r>
      <w:r>
        <w:rPr>
          <w:rFonts w:eastAsia="Times New Roman"/>
          <w:color w:val="201F1E"/>
          <w:szCs w:val="24"/>
        </w:rPr>
        <w:t>Κ</w:t>
      </w:r>
      <w:r w:rsidRPr="00D80AF2">
        <w:rPr>
          <w:rFonts w:eastAsia="Times New Roman"/>
          <w:color w:val="201F1E"/>
          <w:szCs w:val="24"/>
        </w:rPr>
        <w:t>υβέρνησης</w:t>
      </w:r>
      <w:r>
        <w:rPr>
          <w:rFonts w:eastAsia="Times New Roman"/>
          <w:color w:val="201F1E"/>
          <w:szCs w:val="24"/>
        </w:rPr>
        <w:t xml:space="preserve"> που σφραγίζουν το πέρασμα σε μι</w:t>
      </w:r>
      <w:r w:rsidRPr="00D80AF2">
        <w:rPr>
          <w:rFonts w:eastAsia="Times New Roman"/>
          <w:color w:val="201F1E"/>
          <w:szCs w:val="24"/>
        </w:rPr>
        <w:t xml:space="preserve">α </w:t>
      </w:r>
      <w:r w:rsidRPr="00D80AF2">
        <w:rPr>
          <w:rFonts w:eastAsia="Times New Roman"/>
          <w:color w:val="201F1E"/>
          <w:szCs w:val="24"/>
        </w:rPr>
        <w:t>νέα εποχή</w:t>
      </w:r>
      <w:r>
        <w:rPr>
          <w:rFonts w:eastAsia="Times New Roman"/>
          <w:color w:val="201F1E"/>
          <w:szCs w:val="24"/>
        </w:rPr>
        <w:t xml:space="preserve">. </w:t>
      </w:r>
    </w:p>
    <w:p w14:paraId="12B6EA5B"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Με αυτή τη συνταγματικού</w:t>
      </w:r>
      <w:r w:rsidRPr="00D80AF2">
        <w:rPr>
          <w:rFonts w:eastAsia="Times New Roman"/>
          <w:color w:val="201F1E"/>
          <w:szCs w:val="24"/>
        </w:rPr>
        <w:t xml:space="preserve"> </w:t>
      </w:r>
      <w:r>
        <w:rPr>
          <w:rFonts w:eastAsia="Times New Roman"/>
          <w:color w:val="201F1E"/>
          <w:szCs w:val="24"/>
        </w:rPr>
        <w:t>επιπέδου νομοθετική ρύθμιση η</w:t>
      </w:r>
      <w:r w:rsidRPr="00D80AF2">
        <w:rPr>
          <w:rFonts w:eastAsia="Times New Roman"/>
          <w:color w:val="201F1E"/>
          <w:szCs w:val="24"/>
        </w:rPr>
        <w:t xml:space="preserve"> προστασία που προβλέπει ο </w:t>
      </w:r>
      <w:r>
        <w:rPr>
          <w:rFonts w:eastAsia="Times New Roman"/>
          <w:color w:val="201F1E"/>
          <w:szCs w:val="24"/>
        </w:rPr>
        <w:t xml:space="preserve">αρχαιολογικός </w:t>
      </w:r>
      <w:r w:rsidRPr="00D80AF2">
        <w:rPr>
          <w:rFonts w:eastAsia="Times New Roman"/>
          <w:color w:val="201F1E"/>
          <w:szCs w:val="24"/>
        </w:rPr>
        <w:t>νόμ</w:t>
      </w:r>
      <w:r>
        <w:rPr>
          <w:rFonts w:eastAsia="Times New Roman"/>
          <w:color w:val="201F1E"/>
          <w:szCs w:val="24"/>
        </w:rPr>
        <w:t>ος για τα μνημεία που είναι προ</w:t>
      </w:r>
      <w:r w:rsidRPr="00D80AF2">
        <w:rPr>
          <w:rFonts w:eastAsia="Times New Roman"/>
          <w:color w:val="201F1E"/>
          <w:szCs w:val="24"/>
        </w:rPr>
        <w:t>γενέστερα το</w:t>
      </w:r>
      <w:r>
        <w:rPr>
          <w:rFonts w:eastAsia="Times New Roman"/>
          <w:color w:val="201F1E"/>
          <w:szCs w:val="24"/>
        </w:rPr>
        <w:t>υ</w:t>
      </w:r>
      <w:r w:rsidRPr="00D80AF2">
        <w:rPr>
          <w:rFonts w:eastAsia="Times New Roman"/>
          <w:color w:val="201F1E"/>
          <w:szCs w:val="24"/>
        </w:rPr>
        <w:t xml:space="preserve"> 1453 επεκτείνεται και στα μνημεία που είναι μεταγενέστερα </w:t>
      </w:r>
      <w:r>
        <w:rPr>
          <w:rFonts w:eastAsia="Times New Roman"/>
          <w:color w:val="201F1E"/>
          <w:szCs w:val="24"/>
        </w:rPr>
        <w:t>αυτής της χρονολογίας, αλλά ε</w:t>
      </w:r>
      <w:r w:rsidRPr="00D80AF2">
        <w:rPr>
          <w:rFonts w:eastAsia="Times New Roman"/>
          <w:color w:val="201F1E"/>
          <w:szCs w:val="24"/>
        </w:rPr>
        <w:t>πιπλέον και σε</w:t>
      </w:r>
      <w:r w:rsidRPr="00D80AF2">
        <w:rPr>
          <w:rFonts w:eastAsia="Times New Roman"/>
          <w:color w:val="201F1E"/>
          <w:szCs w:val="24"/>
        </w:rPr>
        <w:t xml:space="preserve"> οργ</w:t>
      </w:r>
      <w:r>
        <w:rPr>
          <w:rFonts w:eastAsia="Times New Roman"/>
          <w:color w:val="201F1E"/>
          <w:szCs w:val="24"/>
        </w:rPr>
        <w:t xml:space="preserve">ανωμένους αρχαιολογικούς χώρους, </w:t>
      </w:r>
      <w:r w:rsidRPr="00D80AF2">
        <w:rPr>
          <w:rFonts w:eastAsia="Times New Roman"/>
          <w:color w:val="201F1E"/>
          <w:szCs w:val="24"/>
        </w:rPr>
        <w:t xml:space="preserve">τα μουσεία και γενικά τα ακίνητα που εξυπηρετούν </w:t>
      </w:r>
      <w:r>
        <w:rPr>
          <w:rFonts w:eastAsia="Times New Roman"/>
          <w:color w:val="201F1E"/>
          <w:szCs w:val="24"/>
        </w:rPr>
        <w:t>τον δημόσιο σκοπό της προστασίας και ανάδειξης της πολιτιστικής μας κληρονομιάς με την προσθήκη πέραν της κυριότητας και της διαχείρισής τους.</w:t>
      </w:r>
    </w:p>
    <w:p w14:paraId="12B6EA5C"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w:t>
      </w:r>
      <w:r w:rsidRPr="00D80AF2">
        <w:rPr>
          <w:rFonts w:eastAsia="Times New Roman"/>
          <w:color w:val="201F1E"/>
          <w:szCs w:val="24"/>
        </w:rPr>
        <w:t xml:space="preserve">εν είχα σκοπό να αναφερθώ </w:t>
      </w:r>
      <w:r w:rsidRPr="00D80AF2">
        <w:rPr>
          <w:rFonts w:eastAsia="Times New Roman"/>
          <w:color w:val="201F1E"/>
          <w:szCs w:val="24"/>
        </w:rPr>
        <w:t xml:space="preserve">στις ψεύτικες </w:t>
      </w:r>
      <w:r>
        <w:rPr>
          <w:rFonts w:eastAsia="Times New Roman"/>
          <w:color w:val="201F1E"/>
          <w:szCs w:val="24"/>
        </w:rPr>
        <w:t>λοιδορίες</w:t>
      </w:r>
      <w:r w:rsidRPr="00D80AF2">
        <w:rPr>
          <w:rFonts w:eastAsia="Times New Roman"/>
          <w:color w:val="201F1E"/>
          <w:szCs w:val="24"/>
        </w:rPr>
        <w:t xml:space="preserve"> περί δήθεν μεταβίβασης </w:t>
      </w:r>
      <w:r>
        <w:rPr>
          <w:rFonts w:eastAsia="Times New Roman"/>
          <w:color w:val="201F1E"/>
          <w:szCs w:val="24"/>
        </w:rPr>
        <w:t>πολιτιστικής</w:t>
      </w:r>
      <w:r w:rsidRPr="00D80AF2">
        <w:rPr>
          <w:rFonts w:eastAsia="Times New Roman"/>
          <w:color w:val="201F1E"/>
          <w:szCs w:val="24"/>
        </w:rPr>
        <w:t xml:space="preserve"> κληρονομιάς</w:t>
      </w:r>
      <w:r>
        <w:rPr>
          <w:rFonts w:eastAsia="Times New Roman"/>
          <w:color w:val="201F1E"/>
          <w:szCs w:val="24"/>
        </w:rPr>
        <w:t xml:space="preserve">. </w:t>
      </w:r>
      <w:r w:rsidRPr="00D80AF2">
        <w:rPr>
          <w:rFonts w:eastAsia="Times New Roman"/>
          <w:color w:val="201F1E"/>
          <w:szCs w:val="24"/>
        </w:rPr>
        <w:t>Δ</w:t>
      </w:r>
      <w:r>
        <w:rPr>
          <w:rFonts w:eastAsia="Times New Roman"/>
          <w:color w:val="201F1E"/>
          <w:szCs w:val="24"/>
        </w:rPr>
        <w:t>εν είχα σκοπό να αναφερθώ στον ε</w:t>
      </w:r>
      <w:r w:rsidRPr="00D80AF2">
        <w:rPr>
          <w:rFonts w:eastAsia="Times New Roman"/>
          <w:color w:val="201F1E"/>
          <w:szCs w:val="24"/>
        </w:rPr>
        <w:t>θνικό πανικό που προσπάθησε να προκαλέσει μάτ</w:t>
      </w:r>
      <w:r>
        <w:rPr>
          <w:rFonts w:eastAsia="Times New Roman"/>
          <w:color w:val="201F1E"/>
          <w:szCs w:val="24"/>
        </w:rPr>
        <w:t>α</w:t>
      </w:r>
      <w:r w:rsidRPr="00D80AF2">
        <w:rPr>
          <w:rFonts w:eastAsia="Times New Roman"/>
          <w:color w:val="201F1E"/>
          <w:szCs w:val="24"/>
        </w:rPr>
        <w:t xml:space="preserve">ια το προηγούμενο διάστημα </w:t>
      </w:r>
      <w:r>
        <w:rPr>
          <w:rFonts w:eastAsia="Times New Roman"/>
          <w:color w:val="201F1E"/>
          <w:szCs w:val="24"/>
        </w:rPr>
        <w:t>η Αντιπολίτευση. Η</w:t>
      </w:r>
      <w:r w:rsidRPr="00D80AF2">
        <w:rPr>
          <w:rFonts w:eastAsia="Times New Roman"/>
          <w:color w:val="201F1E"/>
          <w:szCs w:val="24"/>
        </w:rPr>
        <w:t xml:space="preserve"> επανάληψη των αβάσιμων </w:t>
      </w:r>
      <w:r>
        <w:rPr>
          <w:rFonts w:eastAsia="Times New Roman"/>
          <w:color w:val="201F1E"/>
          <w:szCs w:val="24"/>
        </w:rPr>
        <w:t>–</w:t>
      </w:r>
      <w:r w:rsidRPr="00D80AF2">
        <w:rPr>
          <w:rFonts w:eastAsia="Times New Roman"/>
          <w:color w:val="201F1E"/>
          <w:szCs w:val="24"/>
        </w:rPr>
        <w:t>επαναλαμβάνω</w:t>
      </w:r>
      <w:r>
        <w:rPr>
          <w:rFonts w:eastAsia="Times New Roman"/>
          <w:color w:val="201F1E"/>
          <w:szCs w:val="24"/>
        </w:rPr>
        <w:t>,</w:t>
      </w:r>
      <w:r w:rsidRPr="00D80AF2">
        <w:rPr>
          <w:rFonts w:eastAsia="Times New Roman"/>
          <w:color w:val="201F1E"/>
          <w:szCs w:val="24"/>
        </w:rPr>
        <w:t xml:space="preserve"> αβάσιμων</w:t>
      </w:r>
      <w:r>
        <w:rPr>
          <w:rFonts w:eastAsia="Times New Roman"/>
          <w:color w:val="201F1E"/>
          <w:szCs w:val="24"/>
        </w:rPr>
        <w:t>-</w:t>
      </w:r>
      <w:r w:rsidRPr="00D80AF2">
        <w:rPr>
          <w:rFonts w:eastAsia="Times New Roman"/>
          <w:color w:val="201F1E"/>
          <w:szCs w:val="24"/>
        </w:rPr>
        <w:t xml:space="preserve"> ισχυρισμών</w:t>
      </w:r>
      <w:r w:rsidRPr="00D80AF2">
        <w:rPr>
          <w:rFonts w:eastAsia="Times New Roman"/>
          <w:color w:val="201F1E"/>
          <w:szCs w:val="24"/>
        </w:rPr>
        <w:t xml:space="preserve"> που ακούστηκαν πριν </w:t>
      </w:r>
      <w:r>
        <w:rPr>
          <w:rFonts w:eastAsia="Times New Roman"/>
          <w:color w:val="201F1E"/>
          <w:szCs w:val="24"/>
        </w:rPr>
        <w:t xml:space="preserve">από </w:t>
      </w:r>
      <w:r w:rsidRPr="00D80AF2">
        <w:rPr>
          <w:rFonts w:eastAsia="Times New Roman"/>
          <w:color w:val="201F1E"/>
          <w:szCs w:val="24"/>
        </w:rPr>
        <w:t>λίγο μου επιβάλλει να απαντήσω</w:t>
      </w:r>
      <w:r>
        <w:rPr>
          <w:rFonts w:eastAsia="Times New Roman"/>
          <w:color w:val="201F1E"/>
          <w:szCs w:val="24"/>
        </w:rPr>
        <w:t>: Ο</w:t>
      </w:r>
      <w:r w:rsidRPr="00D80AF2">
        <w:rPr>
          <w:rFonts w:eastAsia="Times New Roman"/>
          <w:color w:val="201F1E"/>
          <w:szCs w:val="24"/>
        </w:rPr>
        <w:t xml:space="preserve">υδέποτε μεταβιβάστηκε ούτε ένα </w:t>
      </w:r>
      <w:r>
        <w:rPr>
          <w:rFonts w:eastAsia="Times New Roman"/>
          <w:color w:val="201F1E"/>
          <w:szCs w:val="24"/>
        </w:rPr>
        <w:t xml:space="preserve">ακίνητο πολιτιστικής κληρονομιάς </w:t>
      </w:r>
      <w:r w:rsidRPr="00D80AF2">
        <w:rPr>
          <w:rFonts w:eastAsia="Times New Roman"/>
          <w:color w:val="201F1E"/>
          <w:szCs w:val="24"/>
        </w:rPr>
        <w:t>και αυτό γιατί η αρχαιολογική εξαίρεση είναι ρητή και σαφής στο</w:t>
      </w:r>
      <w:r>
        <w:rPr>
          <w:rFonts w:eastAsia="Times New Roman"/>
          <w:color w:val="201F1E"/>
          <w:szCs w:val="24"/>
        </w:rPr>
        <w:t xml:space="preserve">ν νόμο. </w:t>
      </w:r>
      <w:r w:rsidRPr="00D80AF2">
        <w:rPr>
          <w:rFonts w:eastAsia="Times New Roman"/>
          <w:color w:val="201F1E"/>
          <w:szCs w:val="24"/>
        </w:rPr>
        <w:t>Αυτό που υπήρξε ήταν μία ανοι</w:t>
      </w:r>
      <w:r>
        <w:rPr>
          <w:rFonts w:eastAsia="Times New Roman"/>
          <w:color w:val="201F1E"/>
          <w:szCs w:val="24"/>
        </w:rPr>
        <w:t>κ</w:t>
      </w:r>
      <w:r w:rsidRPr="00D80AF2">
        <w:rPr>
          <w:rFonts w:eastAsia="Times New Roman"/>
          <w:color w:val="201F1E"/>
          <w:szCs w:val="24"/>
        </w:rPr>
        <w:t xml:space="preserve">τή διαδικασία ελέγχου </w:t>
      </w:r>
      <w:r>
        <w:rPr>
          <w:rFonts w:eastAsia="Times New Roman"/>
          <w:color w:val="201F1E"/>
          <w:szCs w:val="24"/>
        </w:rPr>
        <w:t>δέκα χιλιάδ</w:t>
      </w:r>
      <w:r>
        <w:rPr>
          <w:rFonts w:eastAsia="Times New Roman"/>
          <w:color w:val="201F1E"/>
          <w:szCs w:val="24"/>
        </w:rPr>
        <w:t xml:space="preserve">ων </w:t>
      </w:r>
      <w:proofErr w:type="spellStart"/>
      <w:r>
        <w:rPr>
          <w:rFonts w:eastAsia="Times New Roman"/>
          <w:color w:val="201F1E"/>
          <w:szCs w:val="24"/>
        </w:rPr>
        <w:t>εκατόν</w:t>
      </w:r>
      <w:proofErr w:type="spellEnd"/>
      <w:r>
        <w:rPr>
          <w:rFonts w:eastAsia="Times New Roman"/>
          <w:color w:val="201F1E"/>
          <w:szCs w:val="24"/>
        </w:rPr>
        <w:t xml:space="preserve"> δεκαεννιά </w:t>
      </w:r>
      <w:r w:rsidRPr="00D80AF2">
        <w:rPr>
          <w:rFonts w:eastAsia="Times New Roman"/>
          <w:color w:val="201F1E"/>
          <w:szCs w:val="24"/>
        </w:rPr>
        <w:t>κωδικών</w:t>
      </w:r>
      <w:r>
        <w:rPr>
          <w:rFonts w:eastAsia="Times New Roman"/>
          <w:color w:val="201F1E"/>
          <w:szCs w:val="24"/>
        </w:rPr>
        <w:t>, προκειμένου να εντοπιστούν π</w:t>
      </w:r>
      <w:r w:rsidRPr="00D80AF2">
        <w:rPr>
          <w:rFonts w:eastAsia="Times New Roman"/>
          <w:color w:val="201F1E"/>
          <w:szCs w:val="24"/>
        </w:rPr>
        <w:t xml:space="preserve">οιοι από αυτούς </w:t>
      </w:r>
      <w:r>
        <w:rPr>
          <w:rFonts w:eastAsia="Times New Roman"/>
          <w:color w:val="201F1E"/>
          <w:szCs w:val="24"/>
        </w:rPr>
        <w:t xml:space="preserve">εμπίπτουν σε </w:t>
      </w:r>
      <w:r w:rsidRPr="00D80AF2">
        <w:rPr>
          <w:rFonts w:eastAsia="Times New Roman"/>
          <w:color w:val="201F1E"/>
          <w:szCs w:val="24"/>
        </w:rPr>
        <w:t>εξαιρέσεις</w:t>
      </w:r>
      <w:r>
        <w:rPr>
          <w:rFonts w:eastAsia="Times New Roman"/>
          <w:color w:val="201F1E"/>
          <w:szCs w:val="24"/>
        </w:rPr>
        <w:t>. Και οι δύο χιλιάδες τριακόσιοι τριάντα</w:t>
      </w:r>
      <w:r w:rsidRPr="00D80AF2">
        <w:rPr>
          <w:rFonts w:eastAsia="Times New Roman"/>
          <w:color w:val="201F1E"/>
          <w:szCs w:val="24"/>
        </w:rPr>
        <w:t xml:space="preserve"> κωδικοί που ελέγχθηκαν και </w:t>
      </w:r>
      <w:r>
        <w:rPr>
          <w:rFonts w:eastAsia="Times New Roman"/>
          <w:color w:val="201F1E"/>
          <w:szCs w:val="24"/>
        </w:rPr>
        <w:t xml:space="preserve">εμπίπτουν στην αρχαιολογική </w:t>
      </w:r>
      <w:r w:rsidRPr="00D80AF2">
        <w:rPr>
          <w:rFonts w:eastAsia="Times New Roman"/>
          <w:color w:val="201F1E"/>
          <w:szCs w:val="24"/>
        </w:rPr>
        <w:t xml:space="preserve">εξαίρεση του νόμου δημοσιοποιήθηκαν </w:t>
      </w:r>
      <w:r>
        <w:rPr>
          <w:rFonts w:eastAsia="Times New Roman"/>
          <w:color w:val="201F1E"/>
          <w:szCs w:val="24"/>
        </w:rPr>
        <w:t xml:space="preserve">–ένας προς έναν- </w:t>
      </w:r>
      <w:r w:rsidRPr="00D80AF2">
        <w:rPr>
          <w:rFonts w:eastAsia="Times New Roman"/>
          <w:color w:val="201F1E"/>
          <w:szCs w:val="24"/>
        </w:rPr>
        <w:t>από το Υπου</w:t>
      </w:r>
      <w:r w:rsidRPr="00D80AF2">
        <w:rPr>
          <w:rFonts w:eastAsia="Times New Roman"/>
          <w:color w:val="201F1E"/>
          <w:szCs w:val="24"/>
        </w:rPr>
        <w:t>ργείο Πολιτισμού</w:t>
      </w:r>
      <w:r>
        <w:rPr>
          <w:rFonts w:eastAsia="Times New Roman"/>
          <w:color w:val="201F1E"/>
          <w:szCs w:val="24"/>
        </w:rPr>
        <w:t>. Α</w:t>
      </w:r>
      <w:r w:rsidRPr="00D80AF2">
        <w:rPr>
          <w:rFonts w:eastAsia="Times New Roman"/>
          <w:color w:val="201F1E"/>
          <w:szCs w:val="24"/>
        </w:rPr>
        <w:t>υτή είναι η αλήθεια</w:t>
      </w:r>
      <w:r>
        <w:rPr>
          <w:rFonts w:eastAsia="Times New Roman"/>
          <w:color w:val="201F1E"/>
          <w:szCs w:val="24"/>
        </w:rPr>
        <w:t>.</w:t>
      </w:r>
    </w:p>
    <w:p w14:paraId="12B6EA5D"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Κυρίες και κύριοι Βου</w:t>
      </w:r>
      <w:r w:rsidRPr="00D80AF2">
        <w:rPr>
          <w:rFonts w:eastAsia="Times New Roman"/>
          <w:color w:val="201F1E"/>
          <w:szCs w:val="24"/>
        </w:rPr>
        <w:t>λευτές</w:t>
      </w:r>
      <w:r>
        <w:rPr>
          <w:rFonts w:eastAsia="Times New Roman"/>
          <w:color w:val="201F1E"/>
          <w:szCs w:val="24"/>
        </w:rPr>
        <w:t xml:space="preserve">, </w:t>
      </w:r>
      <w:r w:rsidRPr="00D80AF2">
        <w:rPr>
          <w:rFonts w:eastAsia="Times New Roman"/>
          <w:color w:val="201F1E"/>
          <w:szCs w:val="24"/>
        </w:rPr>
        <w:t>από την αρχή δημοσιοποιήσαμε έναν σαφή οδικό χάρτη</w:t>
      </w:r>
      <w:r>
        <w:rPr>
          <w:rFonts w:eastAsia="Times New Roman"/>
          <w:color w:val="201F1E"/>
          <w:szCs w:val="24"/>
        </w:rPr>
        <w:t xml:space="preserve"> τον οποίο έχουμε ακολουθήσει επακριβώς τους προηγούμενους</w:t>
      </w:r>
      <w:r w:rsidRPr="00D80AF2">
        <w:rPr>
          <w:rFonts w:eastAsia="Times New Roman"/>
          <w:color w:val="201F1E"/>
          <w:szCs w:val="24"/>
        </w:rPr>
        <w:t xml:space="preserve"> μήνες και </w:t>
      </w:r>
      <w:r>
        <w:rPr>
          <w:rFonts w:eastAsia="Times New Roman"/>
          <w:color w:val="201F1E"/>
          <w:szCs w:val="24"/>
        </w:rPr>
        <w:t>τον ολοκληρώνουμε</w:t>
      </w:r>
      <w:r w:rsidRPr="00D80AF2">
        <w:rPr>
          <w:rFonts w:eastAsia="Times New Roman"/>
          <w:color w:val="201F1E"/>
          <w:szCs w:val="24"/>
        </w:rPr>
        <w:t xml:space="preserve"> σήμερα εδώ στη Βουλή με </w:t>
      </w:r>
      <w:r>
        <w:rPr>
          <w:rFonts w:eastAsia="Times New Roman"/>
          <w:color w:val="201F1E"/>
          <w:szCs w:val="24"/>
        </w:rPr>
        <w:t>τη συγκεκριμένη νομοθετική</w:t>
      </w:r>
      <w:r>
        <w:rPr>
          <w:rFonts w:eastAsia="Times New Roman"/>
          <w:color w:val="201F1E"/>
          <w:szCs w:val="24"/>
        </w:rPr>
        <w:t xml:space="preserve"> ρύθμιση, την οποία καλούμε να στηρίξουν όλες οι πτέρυγες, επιβεβαιώνοντας στην πράξη</w:t>
      </w:r>
      <w:r>
        <w:rPr>
          <w:rFonts w:eastAsia="Times New Roman"/>
          <w:color w:val="201F1E"/>
          <w:szCs w:val="24"/>
        </w:rPr>
        <w:t>,</w:t>
      </w:r>
      <w:r>
        <w:rPr>
          <w:rFonts w:eastAsia="Times New Roman"/>
          <w:color w:val="201F1E"/>
          <w:szCs w:val="24"/>
        </w:rPr>
        <w:t xml:space="preserve"> και όχι με τσιτάτα και παρόλες</w:t>
      </w:r>
      <w:r>
        <w:rPr>
          <w:rFonts w:eastAsia="Times New Roman"/>
          <w:color w:val="201F1E"/>
          <w:szCs w:val="24"/>
        </w:rPr>
        <w:t>,</w:t>
      </w:r>
      <w:r>
        <w:rPr>
          <w:rFonts w:eastAsia="Times New Roman"/>
          <w:color w:val="201F1E"/>
          <w:szCs w:val="24"/>
        </w:rPr>
        <w:t xml:space="preserve"> τη </w:t>
      </w:r>
      <w:r w:rsidRPr="00D80AF2">
        <w:rPr>
          <w:rFonts w:eastAsia="Times New Roman"/>
          <w:color w:val="201F1E"/>
          <w:szCs w:val="24"/>
        </w:rPr>
        <w:t>σταθερή βούλησή μας να προστατεύσουμε και να διασφαλίσουμε το</w:t>
      </w:r>
      <w:r>
        <w:rPr>
          <w:rFonts w:eastAsia="Times New Roman"/>
          <w:color w:val="201F1E"/>
          <w:szCs w:val="24"/>
        </w:rPr>
        <w:t>ν</w:t>
      </w:r>
      <w:r w:rsidRPr="00D80AF2">
        <w:rPr>
          <w:rFonts w:eastAsia="Times New Roman"/>
          <w:color w:val="201F1E"/>
          <w:szCs w:val="24"/>
        </w:rPr>
        <w:t xml:space="preserve"> δημόσιο χαρακτήρ</w:t>
      </w:r>
      <w:r>
        <w:rPr>
          <w:rFonts w:eastAsia="Times New Roman"/>
          <w:color w:val="201F1E"/>
          <w:szCs w:val="24"/>
        </w:rPr>
        <w:t xml:space="preserve">α της πολιτιστικής μας κληρονομιάς. </w:t>
      </w:r>
      <w:r w:rsidRPr="00D80AF2">
        <w:rPr>
          <w:rFonts w:eastAsia="Times New Roman"/>
          <w:color w:val="201F1E"/>
          <w:szCs w:val="24"/>
        </w:rPr>
        <w:t xml:space="preserve">Όλα τα άλλα </w:t>
      </w:r>
      <w:r>
        <w:rPr>
          <w:rFonts w:eastAsia="Times New Roman"/>
          <w:color w:val="201F1E"/>
          <w:szCs w:val="24"/>
        </w:rPr>
        <w:t xml:space="preserve">είναι φθηνή αντιπολίτευση. </w:t>
      </w:r>
    </w:p>
    <w:p w14:paraId="12B6EA5E"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sidRPr="00D80AF2">
        <w:rPr>
          <w:rFonts w:eastAsia="Times New Roman"/>
          <w:color w:val="201F1E"/>
          <w:szCs w:val="24"/>
        </w:rPr>
        <w:t>Ευχαριστώ</w:t>
      </w:r>
      <w:r>
        <w:rPr>
          <w:rFonts w:eastAsia="Times New Roman"/>
          <w:color w:val="201F1E"/>
          <w:szCs w:val="24"/>
        </w:rPr>
        <w:t>.</w:t>
      </w:r>
    </w:p>
    <w:p w14:paraId="12B6EA5F" w14:textId="77777777" w:rsidR="00F81E5F" w:rsidRDefault="0022463A">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12B6EA60" w14:textId="77777777" w:rsidR="00F81E5F" w:rsidRDefault="0022463A">
      <w:pPr>
        <w:tabs>
          <w:tab w:val="left" w:pos="2738"/>
          <w:tab w:val="center" w:pos="4753"/>
          <w:tab w:val="left" w:pos="5723"/>
        </w:tabs>
        <w:spacing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Και εγώ ευχαριστώ. </w:t>
      </w:r>
    </w:p>
    <w:p w14:paraId="12B6EA61"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Κύριε Πρόεδρε, μπορώ να έχω τον λόγο;</w:t>
      </w:r>
    </w:p>
    <w:p w14:paraId="12B6EA62" w14:textId="77777777" w:rsidR="00F81E5F" w:rsidRDefault="0022463A">
      <w:pPr>
        <w:tabs>
          <w:tab w:val="left" w:pos="2738"/>
          <w:tab w:val="center" w:pos="4753"/>
          <w:tab w:val="left" w:pos="5723"/>
        </w:tabs>
        <w:spacing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Ορίστε, κύριε Κουτσούκο, έχετε τον λόγο. </w:t>
      </w:r>
    </w:p>
    <w:p w14:paraId="12B6EA63"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Κύριε Πρόεδρε, επειδή ο κ. Στρατής μπορεί να φύγει, μπορώ να του κάνω μία ερώτηση για την τροπολογία που παρουσίασε; </w:t>
      </w:r>
    </w:p>
    <w:p w14:paraId="12B6EA64" w14:textId="77777777" w:rsidR="00F81E5F" w:rsidRDefault="0022463A">
      <w:pPr>
        <w:tabs>
          <w:tab w:val="left" w:pos="2738"/>
          <w:tab w:val="center" w:pos="4753"/>
          <w:tab w:val="left" w:pos="5723"/>
        </w:tabs>
        <w:spacing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Μπορείτε, αλλά να μη γίνει διάλογος, παρ</w:t>
      </w:r>
      <w:r>
        <w:rPr>
          <w:rFonts w:eastAsia="Times New Roman"/>
          <w:szCs w:val="24"/>
        </w:rPr>
        <w:t xml:space="preserve">ακαλώ. </w:t>
      </w:r>
    </w:p>
    <w:p w14:paraId="12B6EA65"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Ερώτηση θα κάνω, ευχαριστώ, κύριε Πρόεδρε.</w:t>
      </w:r>
    </w:p>
    <w:p w14:paraId="12B6EA66"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Θα μπορούσα να μιλήσω στην τοποθέτησή μου επί των τροπολογιών, αλλά φαντάζομαι ότι δεν θα είναι εδώ ο κ. Στρατής.</w:t>
      </w:r>
    </w:p>
    <w:p w14:paraId="12B6EA67"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szCs w:val="24"/>
        </w:rPr>
        <w:t>Κύριε Στρατή, εγώ έχω τεκμηριώσει με τις επανειλημμένες μου ε</w:t>
      </w:r>
      <w:r w:rsidRPr="00D80AF2">
        <w:rPr>
          <w:rFonts w:eastAsia="Times New Roman"/>
          <w:color w:val="201F1E"/>
          <w:szCs w:val="24"/>
        </w:rPr>
        <w:t>ρωτήσεις τ</w:t>
      </w:r>
      <w:r w:rsidRPr="00D80AF2">
        <w:rPr>
          <w:rFonts w:eastAsia="Times New Roman"/>
          <w:color w:val="201F1E"/>
          <w:szCs w:val="24"/>
        </w:rPr>
        <w:t>ο γεγονός ότι</w:t>
      </w:r>
      <w:r>
        <w:rPr>
          <w:rFonts w:eastAsia="Times New Roman"/>
          <w:color w:val="201F1E"/>
          <w:szCs w:val="24"/>
        </w:rPr>
        <w:t xml:space="preserve"> το Υπουργείο Οικονομικών, ο κ. </w:t>
      </w:r>
      <w:proofErr w:type="spellStart"/>
      <w:r w:rsidRPr="00D80AF2">
        <w:rPr>
          <w:rFonts w:eastAsia="Times New Roman"/>
          <w:color w:val="201F1E"/>
          <w:szCs w:val="24"/>
        </w:rPr>
        <w:t>Τσακαλώτος</w:t>
      </w:r>
      <w:proofErr w:type="spellEnd"/>
      <w:r>
        <w:rPr>
          <w:rFonts w:eastAsia="Times New Roman"/>
          <w:color w:val="201F1E"/>
          <w:szCs w:val="24"/>
        </w:rPr>
        <w:t>,</w:t>
      </w:r>
      <w:r w:rsidRPr="00D80AF2">
        <w:rPr>
          <w:rFonts w:eastAsia="Times New Roman"/>
          <w:color w:val="201F1E"/>
          <w:szCs w:val="24"/>
        </w:rPr>
        <w:t xml:space="preserve"> απέκρυψε τα </w:t>
      </w:r>
      <w:r>
        <w:rPr>
          <w:rFonts w:eastAsia="Times New Roman"/>
          <w:color w:val="201F1E"/>
          <w:szCs w:val="24"/>
        </w:rPr>
        <w:t xml:space="preserve">δέκα χιλιάδες </w:t>
      </w:r>
      <w:proofErr w:type="spellStart"/>
      <w:r>
        <w:rPr>
          <w:rFonts w:eastAsia="Times New Roman"/>
          <w:color w:val="201F1E"/>
          <w:szCs w:val="24"/>
        </w:rPr>
        <w:t>εκατόν</w:t>
      </w:r>
      <w:proofErr w:type="spellEnd"/>
      <w:r>
        <w:rPr>
          <w:rFonts w:eastAsia="Times New Roman"/>
          <w:color w:val="201F1E"/>
          <w:szCs w:val="24"/>
        </w:rPr>
        <w:t xml:space="preserve"> δεκαεννιά ακίνητα,</w:t>
      </w:r>
      <w:r w:rsidRPr="00D80AF2">
        <w:rPr>
          <w:rFonts w:eastAsia="Times New Roman"/>
          <w:color w:val="201F1E"/>
          <w:szCs w:val="24"/>
        </w:rPr>
        <w:t xml:space="preserve"> διότι στον κατάλογο που βρήκαμε στο ΦΕΚ δεν υπάρχει ο τίτλος </w:t>
      </w:r>
      <w:r>
        <w:rPr>
          <w:rFonts w:eastAsia="Times New Roman"/>
          <w:color w:val="201F1E"/>
          <w:szCs w:val="24"/>
        </w:rPr>
        <w:t xml:space="preserve">κάθε ακινήτου, αλλά μόνο ο ΚΑΕΚ, </w:t>
      </w:r>
      <w:r>
        <w:rPr>
          <w:rFonts w:eastAsia="Times New Roman"/>
          <w:color w:val="201F1E"/>
          <w:szCs w:val="24"/>
        </w:rPr>
        <w:t xml:space="preserve">δηλαδή </w:t>
      </w:r>
      <w:r>
        <w:rPr>
          <w:rFonts w:eastAsia="Times New Roman"/>
          <w:color w:val="201F1E"/>
          <w:szCs w:val="24"/>
        </w:rPr>
        <w:t>ο</w:t>
      </w:r>
      <w:r w:rsidRPr="00D80AF2">
        <w:rPr>
          <w:rFonts w:eastAsia="Times New Roman"/>
          <w:color w:val="201F1E"/>
          <w:szCs w:val="24"/>
        </w:rPr>
        <w:t xml:space="preserve"> κωδικός αριθμός ακινήτου</w:t>
      </w:r>
      <w:r>
        <w:rPr>
          <w:rFonts w:eastAsia="Times New Roman"/>
          <w:color w:val="201F1E"/>
          <w:szCs w:val="24"/>
        </w:rPr>
        <w:t>,</w:t>
      </w:r>
      <w:r w:rsidRPr="00D80AF2">
        <w:rPr>
          <w:rFonts w:eastAsia="Times New Roman"/>
          <w:color w:val="201F1E"/>
          <w:szCs w:val="24"/>
        </w:rPr>
        <w:t xml:space="preserve"> και δεν μπορείς να</w:t>
      </w:r>
      <w:r w:rsidRPr="00D80AF2">
        <w:rPr>
          <w:rFonts w:eastAsia="Times New Roman"/>
          <w:color w:val="201F1E"/>
          <w:szCs w:val="24"/>
        </w:rPr>
        <w:t xml:space="preserve"> βρεις σε ποιον </w:t>
      </w:r>
      <w:r>
        <w:rPr>
          <w:rFonts w:eastAsia="Times New Roman"/>
          <w:color w:val="201F1E"/>
          <w:szCs w:val="24"/>
        </w:rPr>
        <w:t>ΚΑΕΚ</w:t>
      </w:r>
      <w:r w:rsidRPr="00D80AF2">
        <w:rPr>
          <w:rFonts w:eastAsia="Times New Roman"/>
          <w:color w:val="201F1E"/>
          <w:szCs w:val="24"/>
        </w:rPr>
        <w:t xml:space="preserve"> αντιστοιχεί κάθε </w:t>
      </w:r>
      <w:r>
        <w:rPr>
          <w:rFonts w:eastAsia="Times New Roman"/>
          <w:color w:val="201F1E"/>
          <w:szCs w:val="24"/>
        </w:rPr>
        <w:t xml:space="preserve">ακίνητο. </w:t>
      </w:r>
    </w:p>
    <w:p w14:paraId="12B6EA68"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Οι δημοσιογραφικές έ</w:t>
      </w:r>
      <w:r w:rsidRPr="00D80AF2">
        <w:rPr>
          <w:rFonts w:eastAsia="Times New Roman"/>
          <w:color w:val="201F1E"/>
          <w:szCs w:val="24"/>
        </w:rPr>
        <w:t xml:space="preserve">ρευνες ανέδειξαν </w:t>
      </w:r>
      <w:r>
        <w:rPr>
          <w:rFonts w:eastAsia="Times New Roman"/>
          <w:color w:val="201F1E"/>
          <w:szCs w:val="24"/>
        </w:rPr>
        <w:t>π</w:t>
      </w:r>
      <w:r w:rsidRPr="00D80AF2">
        <w:rPr>
          <w:rFonts w:eastAsia="Times New Roman"/>
          <w:color w:val="201F1E"/>
          <w:szCs w:val="24"/>
        </w:rPr>
        <w:t xml:space="preserve">ως μεταξύ αυτών των </w:t>
      </w:r>
      <w:r>
        <w:rPr>
          <w:rFonts w:eastAsia="Times New Roman"/>
          <w:color w:val="201F1E"/>
          <w:szCs w:val="24"/>
        </w:rPr>
        <w:t xml:space="preserve">δέκα χιλιάδων </w:t>
      </w:r>
      <w:proofErr w:type="spellStart"/>
      <w:r>
        <w:rPr>
          <w:rFonts w:eastAsia="Times New Roman"/>
          <w:color w:val="201F1E"/>
          <w:szCs w:val="24"/>
        </w:rPr>
        <w:t>εκατόν</w:t>
      </w:r>
      <w:proofErr w:type="spellEnd"/>
      <w:r>
        <w:rPr>
          <w:rFonts w:eastAsia="Times New Roman"/>
          <w:color w:val="201F1E"/>
          <w:szCs w:val="24"/>
        </w:rPr>
        <w:t xml:space="preserve"> δεκαεννιά</w:t>
      </w:r>
      <w:r w:rsidRPr="00D80AF2">
        <w:rPr>
          <w:rFonts w:eastAsia="Times New Roman"/>
          <w:color w:val="201F1E"/>
          <w:szCs w:val="24"/>
        </w:rPr>
        <w:t xml:space="preserve"> ακινήτων ήταν εκατοντάδες χιλιάδες τελικά ακίνητα που είναι πολιτιστικά μνημεία</w:t>
      </w:r>
      <w:r>
        <w:rPr>
          <w:rFonts w:eastAsia="Times New Roman"/>
          <w:color w:val="201F1E"/>
          <w:szCs w:val="24"/>
        </w:rPr>
        <w:t>. Και είπατε ότι αναιρέσα</w:t>
      </w:r>
      <w:r w:rsidRPr="00D80AF2">
        <w:rPr>
          <w:rFonts w:eastAsia="Times New Roman"/>
          <w:color w:val="201F1E"/>
          <w:szCs w:val="24"/>
        </w:rPr>
        <w:t xml:space="preserve">τε την απόφαση </w:t>
      </w:r>
      <w:r w:rsidRPr="00D80AF2">
        <w:rPr>
          <w:rFonts w:eastAsia="Times New Roman"/>
          <w:color w:val="201F1E"/>
          <w:szCs w:val="24"/>
        </w:rPr>
        <w:t>σε ό</w:t>
      </w:r>
      <w:r>
        <w:rPr>
          <w:rFonts w:eastAsia="Times New Roman"/>
          <w:color w:val="201F1E"/>
          <w:szCs w:val="24"/>
        </w:rPr>
        <w:t>,</w:t>
      </w:r>
      <w:r w:rsidRPr="00D80AF2">
        <w:rPr>
          <w:rFonts w:eastAsia="Times New Roman"/>
          <w:color w:val="201F1E"/>
          <w:szCs w:val="24"/>
        </w:rPr>
        <w:t xml:space="preserve">τι αφορά </w:t>
      </w:r>
      <w:r>
        <w:rPr>
          <w:rFonts w:eastAsia="Times New Roman"/>
          <w:color w:val="201F1E"/>
          <w:szCs w:val="24"/>
        </w:rPr>
        <w:t xml:space="preserve">τους δύο χιλιάδες τριακόσιους τριάντα κωδικούς. </w:t>
      </w:r>
    </w:p>
    <w:p w14:paraId="12B6EA69"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Εσείς,</w:t>
      </w:r>
      <w:r w:rsidRPr="00D80AF2">
        <w:rPr>
          <w:rFonts w:eastAsia="Times New Roman"/>
          <w:color w:val="201F1E"/>
          <w:szCs w:val="24"/>
        </w:rPr>
        <w:t xml:space="preserve"> λοιπόν</w:t>
      </w:r>
      <w:r>
        <w:rPr>
          <w:rFonts w:eastAsia="Times New Roman"/>
          <w:color w:val="201F1E"/>
          <w:szCs w:val="24"/>
        </w:rPr>
        <w:t>, μια</w:t>
      </w:r>
      <w:r>
        <w:rPr>
          <w:rFonts w:eastAsia="Times New Roman"/>
          <w:color w:val="201F1E"/>
          <w:szCs w:val="24"/>
        </w:rPr>
        <w:t>ς</w:t>
      </w:r>
      <w:r>
        <w:rPr>
          <w:rFonts w:eastAsia="Times New Roman"/>
          <w:color w:val="201F1E"/>
          <w:szCs w:val="24"/>
        </w:rPr>
        <w:t xml:space="preserve"> και ο κ. </w:t>
      </w:r>
      <w:proofErr w:type="spellStart"/>
      <w:r>
        <w:rPr>
          <w:rFonts w:eastAsia="Times New Roman"/>
          <w:color w:val="201F1E"/>
          <w:szCs w:val="24"/>
        </w:rPr>
        <w:t>Τσακαλώτος</w:t>
      </w:r>
      <w:proofErr w:type="spellEnd"/>
      <w:r>
        <w:rPr>
          <w:rFonts w:eastAsia="Times New Roman"/>
          <w:color w:val="201F1E"/>
          <w:szCs w:val="24"/>
        </w:rPr>
        <w:t xml:space="preserve"> δ</w:t>
      </w:r>
      <w:r w:rsidRPr="00D80AF2">
        <w:rPr>
          <w:rFonts w:eastAsia="Times New Roman"/>
          <w:color w:val="201F1E"/>
          <w:szCs w:val="24"/>
        </w:rPr>
        <w:t>εν μας δίνει τα ακίνητα συγκεκριμένα</w:t>
      </w:r>
      <w:r>
        <w:rPr>
          <w:rFonts w:eastAsia="Times New Roman"/>
          <w:color w:val="201F1E"/>
          <w:szCs w:val="24"/>
        </w:rPr>
        <w:t xml:space="preserve"> -μας δίνει μόνο τους ΚΑΕΚ- μπορείτε να πείτε εδώ στο ελληνικό Κ</w:t>
      </w:r>
      <w:r w:rsidRPr="00D80AF2">
        <w:rPr>
          <w:rFonts w:eastAsia="Times New Roman"/>
          <w:color w:val="201F1E"/>
          <w:szCs w:val="24"/>
        </w:rPr>
        <w:t xml:space="preserve">οινοβούλιο ότι μέχρι τέλος της συζήτησης θα μας φέρετε τον κατάλογο των μνημείων που αφαιρέσατε από τα </w:t>
      </w:r>
      <w:r>
        <w:rPr>
          <w:rFonts w:eastAsia="Times New Roman"/>
          <w:color w:val="201F1E"/>
          <w:szCs w:val="24"/>
        </w:rPr>
        <w:t xml:space="preserve">δέκα χιλιάδες </w:t>
      </w:r>
      <w:proofErr w:type="spellStart"/>
      <w:r>
        <w:rPr>
          <w:rFonts w:eastAsia="Times New Roman"/>
          <w:color w:val="201F1E"/>
          <w:szCs w:val="24"/>
        </w:rPr>
        <w:t>εκατόν</w:t>
      </w:r>
      <w:proofErr w:type="spellEnd"/>
      <w:r>
        <w:rPr>
          <w:rFonts w:eastAsia="Times New Roman"/>
          <w:color w:val="201F1E"/>
          <w:szCs w:val="24"/>
        </w:rPr>
        <w:t xml:space="preserve"> δεκαεννιά ακίνητα; Ν</w:t>
      </w:r>
      <w:r w:rsidRPr="00D80AF2">
        <w:rPr>
          <w:rFonts w:eastAsia="Times New Roman"/>
          <w:color w:val="201F1E"/>
          <w:szCs w:val="24"/>
        </w:rPr>
        <w:t xml:space="preserve">α ξέρουμε ότι ήταν </w:t>
      </w:r>
      <w:r>
        <w:rPr>
          <w:rFonts w:eastAsia="Times New Roman"/>
          <w:color w:val="201F1E"/>
          <w:szCs w:val="24"/>
        </w:rPr>
        <w:t>ο Λευκός Πύργος, ότι ήταν το Φ</w:t>
      </w:r>
      <w:r w:rsidRPr="00D80AF2">
        <w:rPr>
          <w:rFonts w:eastAsia="Times New Roman"/>
          <w:color w:val="201F1E"/>
          <w:szCs w:val="24"/>
        </w:rPr>
        <w:t>ρούριο στα Χανιά</w:t>
      </w:r>
      <w:r>
        <w:rPr>
          <w:rFonts w:eastAsia="Times New Roman"/>
          <w:color w:val="201F1E"/>
          <w:szCs w:val="24"/>
        </w:rPr>
        <w:t>. Μ</w:t>
      </w:r>
      <w:r w:rsidRPr="00D80AF2">
        <w:rPr>
          <w:rFonts w:eastAsia="Times New Roman"/>
          <w:color w:val="201F1E"/>
          <w:szCs w:val="24"/>
        </w:rPr>
        <w:t>πορείτε να μας το πείτε</w:t>
      </w:r>
      <w:r>
        <w:rPr>
          <w:rFonts w:eastAsia="Times New Roman"/>
          <w:color w:val="201F1E"/>
          <w:szCs w:val="24"/>
        </w:rPr>
        <w:t>; Α</w:t>
      </w:r>
      <w:r w:rsidRPr="00D80AF2">
        <w:rPr>
          <w:rFonts w:eastAsia="Times New Roman"/>
          <w:color w:val="201F1E"/>
          <w:szCs w:val="24"/>
        </w:rPr>
        <w:t>υτό ρωτάω</w:t>
      </w:r>
      <w:r>
        <w:rPr>
          <w:rFonts w:eastAsia="Times New Roman"/>
          <w:color w:val="201F1E"/>
          <w:szCs w:val="24"/>
        </w:rPr>
        <w:t>.</w:t>
      </w:r>
    </w:p>
    <w:p w14:paraId="12B6EA6A"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ΧΡΗΣΤΟΣ</w:t>
      </w:r>
      <w:r>
        <w:rPr>
          <w:rFonts w:eastAsia="Times New Roman"/>
          <w:b/>
          <w:color w:val="201F1E"/>
          <w:szCs w:val="24"/>
        </w:rPr>
        <w:t xml:space="preserve"> ΚΑΤΣΩΤΗΣ: </w:t>
      </w:r>
      <w:r>
        <w:rPr>
          <w:rFonts w:eastAsia="Times New Roman"/>
          <w:color w:val="201F1E"/>
          <w:szCs w:val="24"/>
        </w:rPr>
        <w:t xml:space="preserve">Κύριε Πρόεδρε, θα ήθελα τον λόγο. </w:t>
      </w:r>
    </w:p>
    <w:p w14:paraId="12B6EA6B" w14:textId="77777777" w:rsidR="00F81E5F" w:rsidRDefault="0022463A">
      <w:pPr>
        <w:tabs>
          <w:tab w:val="left" w:pos="2738"/>
          <w:tab w:val="center" w:pos="4753"/>
          <w:tab w:val="left" w:pos="5723"/>
        </w:tabs>
        <w:spacing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xml:space="preserve">, θέλετε να κάνετε ερώτηση και όχι τοποθέτηση, έτσι; </w:t>
      </w:r>
    </w:p>
    <w:p w14:paraId="12B6EA6C"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Ερώτηση για ένα λεπτό, επειδή μπορεί να φύγει ο Υπουργός και δεν θα μπορεί να απαντήσει. </w:t>
      </w:r>
    </w:p>
    <w:p w14:paraId="12B6EA6D"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Με αφορμή την τροπολογία έχουμε κάνει πολλές ερωτήσεις. Δεκαεπτά φορές </w:t>
      </w:r>
      <w:r w:rsidRPr="00D80AF2">
        <w:rPr>
          <w:rFonts w:eastAsia="Times New Roman"/>
          <w:color w:val="201F1E"/>
          <w:szCs w:val="24"/>
        </w:rPr>
        <w:t xml:space="preserve">επιχειρήσαμε </w:t>
      </w:r>
      <w:r>
        <w:rPr>
          <w:rFonts w:eastAsia="Times New Roman"/>
          <w:color w:val="201F1E"/>
          <w:szCs w:val="24"/>
        </w:rPr>
        <w:t xml:space="preserve">με αυτή την ερώτηση να μας απαντήσει το Υπουργείο </w:t>
      </w:r>
      <w:r w:rsidRPr="00D80AF2">
        <w:rPr>
          <w:rFonts w:eastAsia="Times New Roman"/>
          <w:color w:val="201F1E"/>
          <w:szCs w:val="24"/>
        </w:rPr>
        <w:t>Οικονομικών</w:t>
      </w:r>
      <w:r>
        <w:rPr>
          <w:rFonts w:eastAsia="Times New Roman"/>
          <w:color w:val="201F1E"/>
          <w:szCs w:val="24"/>
        </w:rPr>
        <w:t xml:space="preserve">, ο κ. </w:t>
      </w:r>
      <w:proofErr w:type="spellStart"/>
      <w:r>
        <w:rPr>
          <w:rFonts w:eastAsia="Times New Roman"/>
          <w:color w:val="201F1E"/>
          <w:szCs w:val="24"/>
        </w:rPr>
        <w:t>Τσακαλώτος</w:t>
      </w:r>
      <w:proofErr w:type="spellEnd"/>
      <w:r>
        <w:rPr>
          <w:rFonts w:eastAsia="Times New Roman"/>
          <w:color w:val="201F1E"/>
          <w:szCs w:val="24"/>
        </w:rPr>
        <w:t xml:space="preserve"> δηλαδή. Και τις δεκαεπτά φορές δεν ήρθε.</w:t>
      </w:r>
    </w:p>
    <w:p w14:paraId="12B6EA6E" w14:textId="77777777" w:rsidR="00F81E5F" w:rsidRDefault="0022463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w:t>
      </w:r>
      <w:r w:rsidRPr="00D80AF2">
        <w:rPr>
          <w:rFonts w:eastAsia="Times New Roman"/>
          <w:color w:val="201F1E"/>
          <w:szCs w:val="24"/>
        </w:rPr>
        <w:t xml:space="preserve">εταξύ των αρχαιολογικών χώρων </w:t>
      </w:r>
      <w:r>
        <w:rPr>
          <w:rFonts w:eastAsia="Times New Roman"/>
          <w:color w:val="201F1E"/>
          <w:szCs w:val="24"/>
        </w:rPr>
        <w:t xml:space="preserve">στην τροπολογία που </w:t>
      </w:r>
      <w:r>
        <w:rPr>
          <w:rFonts w:eastAsia="Times New Roman"/>
          <w:color w:val="201F1E"/>
          <w:szCs w:val="24"/>
        </w:rPr>
        <w:t xml:space="preserve">φέρνετε </w:t>
      </w:r>
      <w:r w:rsidRPr="00D80AF2">
        <w:rPr>
          <w:rFonts w:eastAsia="Times New Roman"/>
          <w:color w:val="201F1E"/>
          <w:szCs w:val="24"/>
        </w:rPr>
        <w:t>σήμερα υπάρχει ένας χώρος</w:t>
      </w:r>
      <w:r>
        <w:rPr>
          <w:rFonts w:eastAsia="Times New Roman"/>
          <w:color w:val="201F1E"/>
          <w:szCs w:val="24"/>
        </w:rPr>
        <w:t>,</w:t>
      </w:r>
      <w:r w:rsidRPr="00D80AF2">
        <w:rPr>
          <w:rFonts w:eastAsia="Times New Roman"/>
          <w:color w:val="201F1E"/>
          <w:szCs w:val="24"/>
        </w:rPr>
        <w:t xml:space="preserve"> για παράδειγμα</w:t>
      </w:r>
      <w:r>
        <w:rPr>
          <w:rFonts w:eastAsia="Times New Roman"/>
          <w:color w:val="201F1E"/>
          <w:szCs w:val="24"/>
        </w:rPr>
        <w:t>, για τον οποίο ο κ. Τσίπρας πήγε και έκανε ολόκληρο πανηγύρι-εκδήλωση ότι τον παραχωρεί στον δ</w:t>
      </w:r>
      <w:r w:rsidRPr="00D80AF2">
        <w:rPr>
          <w:rFonts w:eastAsia="Times New Roman"/>
          <w:color w:val="201F1E"/>
          <w:szCs w:val="24"/>
        </w:rPr>
        <w:t>ήμο</w:t>
      </w:r>
      <w:r>
        <w:rPr>
          <w:rFonts w:eastAsia="Times New Roman"/>
          <w:color w:val="201F1E"/>
          <w:szCs w:val="24"/>
        </w:rPr>
        <w:t>. Ε</w:t>
      </w:r>
      <w:r w:rsidRPr="00D80AF2">
        <w:rPr>
          <w:rFonts w:eastAsia="Times New Roman"/>
          <w:color w:val="201F1E"/>
          <w:szCs w:val="24"/>
        </w:rPr>
        <w:t>ί</w:t>
      </w:r>
      <w:r>
        <w:rPr>
          <w:rFonts w:eastAsia="Times New Roman"/>
          <w:color w:val="201F1E"/>
          <w:szCs w:val="24"/>
        </w:rPr>
        <w:t>ναι ο Α</w:t>
      </w:r>
      <w:r w:rsidRPr="00D80AF2">
        <w:rPr>
          <w:rFonts w:eastAsia="Times New Roman"/>
          <w:color w:val="201F1E"/>
          <w:szCs w:val="24"/>
        </w:rPr>
        <w:t>σύρματος Αγίου Δημητρίου</w:t>
      </w:r>
      <w:r>
        <w:rPr>
          <w:rFonts w:eastAsia="Times New Roman"/>
          <w:color w:val="201F1E"/>
          <w:szCs w:val="24"/>
        </w:rPr>
        <w:t>. Και ενώ, λ</w:t>
      </w:r>
      <w:r w:rsidRPr="00D80AF2">
        <w:rPr>
          <w:rFonts w:eastAsia="Times New Roman"/>
          <w:color w:val="201F1E"/>
          <w:szCs w:val="24"/>
        </w:rPr>
        <w:t>οιπόν</w:t>
      </w:r>
      <w:r>
        <w:rPr>
          <w:rFonts w:eastAsia="Times New Roman"/>
          <w:color w:val="201F1E"/>
          <w:szCs w:val="24"/>
        </w:rPr>
        <w:t>, έκανε αυτά</w:t>
      </w:r>
      <w:r w:rsidRPr="00D80AF2">
        <w:rPr>
          <w:rFonts w:eastAsia="Times New Roman"/>
          <w:color w:val="201F1E"/>
          <w:szCs w:val="24"/>
        </w:rPr>
        <w:t xml:space="preserve"> τα πανηγύρια </w:t>
      </w:r>
      <w:r>
        <w:rPr>
          <w:rFonts w:eastAsia="Times New Roman"/>
          <w:color w:val="201F1E"/>
          <w:szCs w:val="24"/>
        </w:rPr>
        <w:t>και έλεγε ότι</w:t>
      </w:r>
      <w:r w:rsidRPr="00D80AF2">
        <w:rPr>
          <w:rFonts w:eastAsia="Times New Roman"/>
          <w:color w:val="201F1E"/>
          <w:szCs w:val="24"/>
        </w:rPr>
        <w:t xml:space="preserve"> παραχωρείται στο</w:t>
      </w:r>
      <w:r>
        <w:rPr>
          <w:rFonts w:eastAsia="Times New Roman"/>
          <w:color w:val="201F1E"/>
          <w:szCs w:val="24"/>
        </w:rPr>
        <w:t>ν</w:t>
      </w:r>
      <w:r w:rsidRPr="00D80AF2">
        <w:rPr>
          <w:rFonts w:eastAsia="Times New Roman"/>
          <w:color w:val="201F1E"/>
          <w:szCs w:val="24"/>
        </w:rPr>
        <w:t xml:space="preserve"> δήμο</w:t>
      </w:r>
      <w:r>
        <w:rPr>
          <w:rFonts w:eastAsia="Times New Roman"/>
          <w:color w:val="201F1E"/>
          <w:szCs w:val="24"/>
        </w:rPr>
        <w:t>,</w:t>
      </w:r>
      <w:r w:rsidRPr="00D80AF2">
        <w:rPr>
          <w:rFonts w:eastAsia="Times New Roman"/>
          <w:color w:val="201F1E"/>
          <w:szCs w:val="24"/>
        </w:rPr>
        <w:t xml:space="preserve"> μετά </w:t>
      </w:r>
      <w:r>
        <w:rPr>
          <w:rFonts w:eastAsia="Times New Roman"/>
          <w:color w:val="201F1E"/>
          <w:szCs w:val="24"/>
        </w:rPr>
        <w:t>τον βλέπουμε</w:t>
      </w:r>
      <w:r w:rsidRPr="00D80AF2">
        <w:rPr>
          <w:rFonts w:eastAsia="Times New Roman"/>
          <w:color w:val="201F1E"/>
          <w:szCs w:val="24"/>
        </w:rPr>
        <w:t xml:space="preserve"> μέσα σε αυτά τα </w:t>
      </w:r>
      <w:r>
        <w:rPr>
          <w:rFonts w:eastAsia="Times New Roman"/>
          <w:color w:val="201F1E"/>
          <w:szCs w:val="24"/>
        </w:rPr>
        <w:t xml:space="preserve">δέκα χιλιάδες </w:t>
      </w:r>
      <w:proofErr w:type="spellStart"/>
      <w:r>
        <w:rPr>
          <w:rFonts w:eastAsia="Times New Roman"/>
          <w:color w:val="201F1E"/>
          <w:szCs w:val="24"/>
        </w:rPr>
        <w:t>εκατόν</w:t>
      </w:r>
      <w:proofErr w:type="spellEnd"/>
      <w:r>
        <w:rPr>
          <w:rFonts w:eastAsia="Times New Roman"/>
          <w:color w:val="201F1E"/>
          <w:szCs w:val="24"/>
        </w:rPr>
        <w:t xml:space="preserve"> δεκαεννιά</w:t>
      </w:r>
      <w:r w:rsidRPr="00D80AF2">
        <w:rPr>
          <w:rFonts w:eastAsia="Times New Roman"/>
          <w:color w:val="201F1E"/>
          <w:szCs w:val="24"/>
        </w:rPr>
        <w:t xml:space="preserve"> ακίνητα</w:t>
      </w:r>
      <w:r>
        <w:rPr>
          <w:rFonts w:eastAsia="Times New Roman"/>
          <w:color w:val="201F1E"/>
          <w:szCs w:val="24"/>
        </w:rPr>
        <w:t xml:space="preserve"> τα οποία πάνε στο ΤΑΙΠΕΔ.</w:t>
      </w:r>
    </w:p>
    <w:p w14:paraId="12B6EA6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πρέπει να απολογηθεί και σε έναν κόσμο</w:t>
      </w:r>
      <w:r w:rsidRPr="00995AF0">
        <w:rPr>
          <w:rFonts w:eastAsia="Times New Roman" w:cs="Times New Roman"/>
          <w:szCs w:val="24"/>
        </w:rPr>
        <w:t>.</w:t>
      </w:r>
      <w:r>
        <w:rPr>
          <w:rFonts w:eastAsia="Times New Roman" w:cs="Times New Roman"/>
          <w:szCs w:val="24"/>
        </w:rPr>
        <w:t xml:space="preserve"> Και όχι μόνο εκεί. Για τα κτήματα Νάστου στην Ηλιούπολη ο πρώην δήμαρχος έχει κάνει πολλούς μήνες φυλακή για να τα κατοχυρώσει στους εργαζόμενους. Έφτιαξε σχολεία, παιδικούς σταθμούς. Και αυτά βρίσκονται στον κατάλογο των προς αξιοποίηση ακινήτων του ΤΑΙΠ</w:t>
      </w:r>
      <w:r>
        <w:rPr>
          <w:rFonts w:eastAsia="Times New Roman" w:cs="Times New Roman"/>
          <w:szCs w:val="24"/>
        </w:rPr>
        <w:t xml:space="preserve">ΕΔ. </w:t>
      </w:r>
    </w:p>
    <w:p w14:paraId="12B6EA7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Κάποιος πρέπει να απαντήσει τι θα γίνει με αυτά τα ακίνητα.</w:t>
      </w:r>
    </w:p>
    <w:p w14:paraId="12B6EA71" w14:textId="77777777" w:rsidR="00F81E5F" w:rsidRDefault="0022463A">
      <w:pPr>
        <w:spacing w:line="600" w:lineRule="auto"/>
        <w:ind w:firstLine="720"/>
        <w:jc w:val="both"/>
        <w:rPr>
          <w:rFonts w:eastAsia="Times New Roman" w:cs="Times New Roman"/>
          <w:szCs w:val="24"/>
        </w:rPr>
      </w:pPr>
      <w:r w:rsidRPr="000A5AFE">
        <w:rPr>
          <w:rFonts w:eastAsia="Times New Roman" w:cs="Times New Roman"/>
          <w:b/>
          <w:szCs w:val="24"/>
        </w:rPr>
        <w:t>ΠΡΟ</w:t>
      </w:r>
      <w:r>
        <w:rPr>
          <w:rFonts w:eastAsia="Times New Roman" w:cs="Times New Roman"/>
          <w:b/>
          <w:szCs w:val="24"/>
        </w:rPr>
        <w:t>Ε</w:t>
      </w:r>
      <w:r w:rsidRPr="000A5AFE">
        <w:rPr>
          <w:rFonts w:eastAsia="Times New Roman" w:cs="Times New Roman"/>
          <w:b/>
          <w:szCs w:val="24"/>
        </w:rPr>
        <w:t xml:space="preserve">ΔΡΕΥΩΝ (Δημήτριος </w:t>
      </w:r>
      <w:proofErr w:type="spellStart"/>
      <w:r w:rsidRPr="000A5AFE">
        <w:rPr>
          <w:rFonts w:eastAsia="Times New Roman" w:cs="Times New Roman"/>
          <w:b/>
          <w:szCs w:val="24"/>
        </w:rPr>
        <w:t>Κρεμαστινός</w:t>
      </w:r>
      <w:proofErr w:type="spellEnd"/>
      <w:r w:rsidRPr="000A5AFE">
        <w:rPr>
          <w:rFonts w:eastAsia="Times New Roman" w:cs="Times New Roman"/>
          <w:b/>
          <w:szCs w:val="24"/>
        </w:rPr>
        <w:t>):</w:t>
      </w:r>
      <w:r>
        <w:rPr>
          <w:rFonts w:eastAsia="Times New Roman" w:cs="Times New Roman"/>
          <w:szCs w:val="24"/>
        </w:rPr>
        <w:t xml:space="preserve"> Κύριε Στρατή, έχετε τον λόγο για να απαντήσετε. </w:t>
      </w:r>
    </w:p>
    <w:p w14:paraId="12B6EA72" w14:textId="77777777" w:rsidR="00F81E5F" w:rsidRDefault="0022463A">
      <w:pPr>
        <w:spacing w:line="600" w:lineRule="auto"/>
        <w:ind w:firstLine="720"/>
        <w:jc w:val="both"/>
        <w:rPr>
          <w:rFonts w:eastAsia="Times New Roman" w:cs="Times New Roman"/>
          <w:szCs w:val="24"/>
        </w:rPr>
      </w:pPr>
      <w:r w:rsidRPr="005C3EE4">
        <w:rPr>
          <w:rFonts w:eastAsia="Times New Roman" w:cs="Times New Roman"/>
          <w:b/>
          <w:szCs w:val="24"/>
        </w:rPr>
        <w:t>ΚΩΝΣΤΑΝΤΙΝΟΣ ΣΤΡΑΤΗΣ (Υφυπουργός Πολιτισμού και Αθλητισμού):</w:t>
      </w:r>
      <w:r>
        <w:rPr>
          <w:rFonts w:eastAsia="Times New Roman" w:cs="Times New Roman"/>
          <w:b/>
          <w:szCs w:val="24"/>
        </w:rPr>
        <w:t xml:space="preserve"> </w:t>
      </w:r>
      <w:r>
        <w:rPr>
          <w:rFonts w:eastAsia="Times New Roman" w:cs="Times New Roman"/>
          <w:szCs w:val="24"/>
        </w:rPr>
        <w:t>Ο κ. Κουτσούκος παραβιάζει ανοι</w:t>
      </w:r>
      <w:r>
        <w:rPr>
          <w:rFonts w:eastAsia="Times New Roman" w:cs="Times New Roman"/>
          <w:szCs w:val="24"/>
        </w:rPr>
        <w:t>κ</w:t>
      </w:r>
      <w:r>
        <w:rPr>
          <w:rFonts w:eastAsia="Times New Roman" w:cs="Times New Roman"/>
          <w:szCs w:val="24"/>
        </w:rPr>
        <w:t>τές θύρες. Επ</w:t>
      </w:r>
      <w:r>
        <w:rPr>
          <w:rFonts w:eastAsia="Times New Roman" w:cs="Times New Roman"/>
          <w:szCs w:val="24"/>
        </w:rPr>
        <w:t xml:space="preserve">αναλαμβάνω ότι το Υπουργείο Πολιτισμού με ανακοίνωσή του -θα δημοσιοποιήσουμε ξανά το </w:t>
      </w:r>
      <w:r>
        <w:rPr>
          <w:rFonts w:eastAsia="Times New Roman" w:cs="Times New Roman"/>
          <w:szCs w:val="24"/>
          <w:lang w:val="en-US"/>
        </w:rPr>
        <w:t>link</w:t>
      </w:r>
      <w:r>
        <w:rPr>
          <w:rFonts w:eastAsia="Times New Roman" w:cs="Times New Roman"/>
          <w:szCs w:val="24"/>
        </w:rPr>
        <w:t>- έχει δημοσιοποιήσει και τα δύο χιλιάδες τριακόσια τριάντα ακίνητα.</w:t>
      </w:r>
    </w:p>
    <w:p w14:paraId="12B6EA73" w14:textId="77777777" w:rsidR="00F81E5F" w:rsidRDefault="0022463A">
      <w:pPr>
        <w:spacing w:line="600" w:lineRule="auto"/>
        <w:ind w:firstLine="720"/>
        <w:jc w:val="both"/>
        <w:rPr>
          <w:rFonts w:eastAsia="Times New Roman" w:cs="Times New Roman"/>
          <w:szCs w:val="24"/>
        </w:rPr>
      </w:pPr>
      <w:r w:rsidRPr="005C3EE4">
        <w:rPr>
          <w:rFonts w:eastAsia="Times New Roman" w:cs="Times New Roman"/>
          <w:b/>
          <w:szCs w:val="24"/>
        </w:rPr>
        <w:t>ΑΘΑΝΑΣΙΟΣ ΜΠΟΥΡΑΣ:</w:t>
      </w:r>
      <w:r>
        <w:rPr>
          <w:rFonts w:eastAsia="Times New Roman" w:cs="Times New Roman"/>
          <w:szCs w:val="24"/>
        </w:rPr>
        <w:t xml:space="preserve"> Μπορείτε να το φέρετε αύριο;</w:t>
      </w:r>
    </w:p>
    <w:p w14:paraId="12B6EA74"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ΚΩΝΣΤΑΝΤΙΝΟΣ ΣΤΡΑΤΗΣ (Υφυπουργός Πολιτισμού και Α</w:t>
      </w:r>
      <w:r>
        <w:rPr>
          <w:rFonts w:eastAsia="Times New Roman" w:cs="Times New Roman"/>
          <w:b/>
          <w:szCs w:val="24"/>
        </w:rPr>
        <w:t xml:space="preserve">θλητισμού): </w:t>
      </w:r>
      <w:r>
        <w:rPr>
          <w:rFonts w:eastAsia="Times New Roman" w:cs="Times New Roman"/>
          <w:szCs w:val="24"/>
        </w:rPr>
        <w:t xml:space="preserve">Δεν είναι τίποτα. Ένα </w:t>
      </w:r>
      <w:r>
        <w:rPr>
          <w:rFonts w:eastAsia="Times New Roman" w:cs="Times New Roman"/>
          <w:szCs w:val="24"/>
          <w:lang w:val="en-US"/>
        </w:rPr>
        <w:t>retweet</w:t>
      </w:r>
      <w:r w:rsidRPr="005C3EE4">
        <w:rPr>
          <w:rFonts w:eastAsia="Times New Roman" w:cs="Times New Roman"/>
          <w:szCs w:val="24"/>
        </w:rPr>
        <w:t xml:space="preserve"> </w:t>
      </w:r>
      <w:r>
        <w:rPr>
          <w:rFonts w:eastAsia="Times New Roman" w:cs="Times New Roman"/>
          <w:szCs w:val="24"/>
        </w:rPr>
        <w:t>είναι. Θα το κάνουμε λοιπόν. Σε λίγο, σε μισή ώρα. Είναι ανοι</w:t>
      </w:r>
      <w:r>
        <w:rPr>
          <w:rFonts w:eastAsia="Times New Roman" w:cs="Times New Roman"/>
          <w:szCs w:val="24"/>
        </w:rPr>
        <w:t>κ</w:t>
      </w:r>
      <w:r>
        <w:rPr>
          <w:rFonts w:eastAsia="Times New Roman" w:cs="Times New Roman"/>
          <w:szCs w:val="24"/>
        </w:rPr>
        <w:t>τό στο διαδίκτυο. Είναι επίσημη ανακοίνωση του Υπουργείου Πολιτισμού.</w:t>
      </w:r>
    </w:p>
    <w:p w14:paraId="12B6EA7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Οφείλω, όμως, εδώ να σχολιάσω το εξής: Κύριε Κουτσούκο, θα έπρεπε να ήμασταν μαζί </w:t>
      </w:r>
      <w:r>
        <w:rPr>
          <w:rFonts w:eastAsia="Times New Roman" w:cs="Times New Roman"/>
          <w:szCs w:val="24"/>
        </w:rPr>
        <w:t>απέναντι στην Αξιωματική Αντιπολίτευση, της οποίας ο Αρχηγός πριν από μήνες είπε ανοι</w:t>
      </w:r>
      <w:r>
        <w:rPr>
          <w:rFonts w:eastAsia="Times New Roman" w:cs="Times New Roman"/>
          <w:szCs w:val="24"/>
        </w:rPr>
        <w:t>κ</w:t>
      </w:r>
      <w:r>
        <w:rPr>
          <w:rFonts w:eastAsia="Times New Roman" w:cs="Times New Roman"/>
          <w:szCs w:val="24"/>
        </w:rPr>
        <w:t>τά ότι είναι θετικός στη συμμετοχή του ιδιωτικού τομέα στη διαχείριση των αρχαιολογικών χώρων. Δεν βλέπω να το κάνετε αυτό, αλλά εξακολουθείτε να στρέφετε τα βέλη σας κατ</w:t>
      </w:r>
      <w:r>
        <w:rPr>
          <w:rFonts w:eastAsia="Times New Roman" w:cs="Times New Roman"/>
          <w:szCs w:val="24"/>
        </w:rPr>
        <w:t>ά της Κυβέρνησης.</w:t>
      </w:r>
    </w:p>
    <w:p w14:paraId="12B6EA7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Με καλύπτει πλήρως η τοποθέτηση του Υπουργείου Οικονομικών για τη λάθος κατ’ εμέ στρατηγική επιλογή που έχει κάνει η σοσιαλδημοκρατία στην Ελλάδα τα τελευταία χρόνια. Δεν έχω να πω τίποτα περισσότερο.</w:t>
      </w:r>
    </w:p>
    <w:p w14:paraId="12B6EA77"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 xml:space="preserve">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Έ</w:t>
      </w:r>
      <w:r>
        <w:rPr>
          <w:rFonts w:eastAsia="Times New Roman" w:cs="Times New Roman"/>
          <w:szCs w:val="24"/>
        </w:rPr>
        <w:t xml:space="preserve">χουν εγγραφεί ενενήντα τρεις ομιλητές. Η σημερινή συνεδρίαση θα ολοκληρωθεί στις </w:t>
      </w:r>
      <w:r>
        <w:rPr>
          <w:rFonts w:eastAsia="Times New Roman" w:cs="Times New Roman"/>
          <w:szCs w:val="24"/>
        </w:rPr>
        <w:t>δώδεκα το βράδυ</w:t>
      </w:r>
      <w:r>
        <w:rPr>
          <w:rFonts w:eastAsia="Times New Roman" w:cs="Times New Roman"/>
          <w:szCs w:val="24"/>
        </w:rPr>
        <w:t>. Κατά τον Κανονισμό, ο χρόνος των ομιλητών είναι πέντε λεπτά. Θα υπάρξει μία ανοχή, αλλά να μη φτάσουμε στα δέκα λεπτά. Να είναι πέντε συν ένα λεπτό το πολύ.</w:t>
      </w:r>
    </w:p>
    <w:p w14:paraId="12B6EA7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ον λόγο έχει ο πρώτος ομιλητής για σήμερα, ο κ. Ακριώτης, Βουλευτής του ΣΥΡΙΖΑ.</w:t>
      </w:r>
    </w:p>
    <w:p w14:paraId="12B6EA79" w14:textId="77777777" w:rsidR="00F81E5F" w:rsidRDefault="0022463A">
      <w:pPr>
        <w:spacing w:line="600" w:lineRule="auto"/>
        <w:ind w:firstLine="720"/>
        <w:jc w:val="both"/>
        <w:rPr>
          <w:rFonts w:eastAsia="Times New Roman" w:cs="Times New Roman"/>
          <w:szCs w:val="24"/>
        </w:rPr>
      </w:pPr>
      <w:r w:rsidRPr="00276BD5">
        <w:rPr>
          <w:rFonts w:eastAsia="Times New Roman" w:cs="Times New Roman"/>
          <w:b/>
          <w:szCs w:val="24"/>
        </w:rPr>
        <w:t>ΓΕΩΡΓΙΟΣ ΑΚΡΙΩΤΗΣ:</w:t>
      </w:r>
      <w:r>
        <w:rPr>
          <w:rFonts w:eastAsia="Times New Roman" w:cs="Times New Roman"/>
          <w:szCs w:val="24"/>
        </w:rPr>
        <w:t xml:space="preserve"> Ευχαριστώ, κύριε Πρόεδρε.</w:t>
      </w:r>
    </w:p>
    <w:p w14:paraId="12B6EA7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συζήτηση στη Βουλή την προηγούμενη εβδομάδα απέδειξε περίτρανα για ακόμη μία φορά ότι η προσπάθεια </w:t>
      </w:r>
      <w:r>
        <w:rPr>
          <w:rFonts w:eastAsia="Times New Roman" w:cs="Times New Roman"/>
          <w:szCs w:val="24"/>
        </w:rPr>
        <w:t>της Αξιωματικής Αντιπολίτευσης να μεταθέτει την ατζέντα σε κάθε επιτυχία της Κυβέρνησης, σε κάθε θετικό μέτρο που παίρνουμε, πέφτει στο κενό.</w:t>
      </w:r>
    </w:p>
    <w:p w14:paraId="12B6EA7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Η μάχη μεταξύ λάσπης, </w:t>
      </w:r>
      <w:r>
        <w:rPr>
          <w:rFonts w:eastAsia="Times New Roman" w:cs="Times New Roman"/>
          <w:szCs w:val="24"/>
          <w:lang w:val="en-US"/>
        </w:rPr>
        <w:t>fake</w:t>
      </w:r>
      <w:r w:rsidRPr="00276BD5">
        <w:rPr>
          <w:rFonts w:eastAsia="Times New Roman" w:cs="Times New Roman"/>
          <w:szCs w:val="24"/>
        </w:rPr>
        <w:t xml:space="preserve"> </w:t>
      </w:r>
      <w:r>
        <w:rPr>
          <w:rFonts w:eastAsia="Times New Roman" w:cs="Times New Roman"/>
          <w:szCs w:val="24"/>
          <w:lang w:val="en-US"/>
        </w:rPr>
        <w:t>news</w:t>
      </w:r>
      <w:r w:rsidRPr="00276BD5">
        <w:rPr>
          <w:rFonts w:eastAsia="Times New Roman" w:cs="Times New Roman"/>
          <w:szCs w:val="24"/>
        </w:rPr>
        <w:t xml:space="preserve"> </w:t>
      </w:r>
      <w:r>
        <w:rPr>
          <w:rFonts w:eastAsia="Times New Roman" w:cs="Times New Roman"/>
          <w:szCs w:val="24"/>
        </w:rPr>
        <w:t xml:space="preserve">και συκοφαντιών και μιας πολιτικής με πραγματικό αντίκτυπο στους πολίτες και στην κοινωνία είναι άνιση. Και ξέρετε γιατί; Γιατί η μάχη δίνεται στην πραγματική οικονομία και όχι στην εικονική πραγματικότητα του </w:t>
      </w:r>
      <w:proofErr w:type="spellStart"/>
      <w:r>
        <w:rPr>
          <w:rFonts w:eastAsia="Times New Roman" w:cs="Times New Roman"/>
          <w:szCs w:val="24"/>
        </w:rPr>
        <w:t>μιντιακού</w:t>
      </w:r>
      <w:proofErr w:type="spellEnd"/>
      <w:r>
        <w:rPr>
          <w:rFonts w:eastAsia="Times New Roman" w:cs="Times New Roman"/>
          <w:szCs w:val="24"/>
        </w:rPr>
        <w:t xml:space="preserve"> κατεστημένου που σ</w:t>
      </w:r>
      <w:r>
        <w:rPr>
          <w:rFonts w:eastAsia="Times New Roman" w:cs="Times New Roman"/>
          <w:szCs w:val="24"/>
        </w:rPr>
        <w:t>ά</w:t>
      </w:r>
      <w:r>
        <w:rPr>
          <w:rFonts w:eastAsia="Times New Roman" w:cs="Times New Roman"/>
          <w:szCs w:val="24"/>
        </w:rPr>
        <w:t>ς υποστηρίζει και</w:t>
      </w:r>
      <w:r>
        <w:rPr>
          <w:rFonts w:eastAsia="Times New Roman" w:cs="Times New Roman"/>
          <w:szCs w:val="24"/>
        </w:rPr>
        <w:t xml:space="preserve"> που δεν παραλείπετε να τροφοδοτείτε συνεχώς με σενάρια, καταστροφολογία, ψεύδη και πανικό.</w:t>
      </w:r>
    </w:p>
    <w:p w14:paraId="12B6EA7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Εμείς εφαρμόζουμε πολιτική για τον πολίτη. Δεν κατασκευάζουμε πολιτικό σκηνικό για τον τηλεθεατή. Η δική μας δημοσκόπηση γίνεται καθημερινά δίπλα και πλάι στον εργα</w:t>
      </w:r>
      <w:r>
        <w:rPr>
          <w:rFonts w:eastAsia="Times New Roman" w:cs="Times New Roman"/>
          <w:szCs w:val="24"/>
        </w:rPr>
        <w:t>ζόμενο, στον συνταξιούχο, στον νέο. Η δική σας δημοσκόπηση γίνεται κατά παραγγελία και προορίζεται για εσωτερική κατανάλωση.</w:t>
      </w:r>
    </w:p>
    <w:p w14:paraId="12B6EA7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Και επειδή σ</w:t>
      </w:r>
      <w:r>
        <w:rPr>
          <w:rFonts w:eastAsia="Times New Roman" w:cs="Times New Roman"/>
          <w:szCs w:val="24"/>
        </w:rPr>
        <w:t>ά</w:t>
      </w:r>
      <w:r>
        <w:rPr>
          <w:rFonts w:eastAsia="Times New Roman" w:cs="Times New Roman"/>
          <w:szCs w:val="24"/>
        </w:rPr>
        <w:t>ς αρέσουν οι συμψηφισμοί, απαντήστε μας με τι ταυτίζεστε τελικά. Ταυτίζεστε με τον κ. Βέμπερ και τις απόψεις του ή ψηφ</w:t>
      </w:r>
      <w:r>
        <w:rPr>
          <w:rFonts w:eastAsia="Times New Roman" w:cs="Times New Roman"/>
          <w:szCs w:val="24"/>
        </w:rPr>
        <w:t>ίζετε τα νέα μέτρα; Ή ταυτίζεστε με όλα και τελικά με τίποτα;</w:t>
      </w:r>
    </w:p>
    <w:p w14:paraId="12B6EA7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Τα νέα μέτρα που ερχόμαστε σήμερα να ψηφίσουμε αποτελούν τη συνέχεια και παράλληλα το αποτέλεσμα της πολιτικής μας. Αποτελούν τη συνέχεια μιας πολιτικής ανασυγκρότησης του κοινωνικού κράτους, με</w:t>
      </w:r>
      <w:r>
        <w:rPr>
          <w:rFonts w:eastAsia="Times New Roman" w:cs="Times New Roman"/>
          <w:szCs w:val="24"/>
        </w:rPr>
        <w:t xml:space="preserve"> τη σταδιακή κατοχύρωση των δικαιωμάτων των πολιτών στην υγεία, στην αξιοπρεπή εργασία, στην αξιοπρεπή διαβίωση. Είναι το αποτέλεσμα της επιτυχίας της ελληνικής κυβέρνησης να οδηγήσει τη χώρα σε ασφαλή έξοδο από τα μνημόνια, με την κοινωνία όρθια.</w:t>
      </w:r>
    </w:p>
    <w:p w14:paraId="12B6EA7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Από τις </w:t>
      </w:r>
      <w:r>
        <w:rPr>
          <w:rFonts w:eastAsia="Times New Roman" w:cs="Times New Roman"/>
          <w:szCs w:val="24"/>
        </w:rPr>
        <w:t xml:space="preserve">πολλές ρυθμίσεις που προβλέπονται στο νομοσχέδιο και τις τροπολογίες αναφέρομαι στα σπουδαιότερα: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ρύθμιση οφειλών προς τα ασφαλιστικά ταμεία, την εφορία, τους ΟΤΑ. Είναι ένα μέτρο που θα ανακουφίσει χιλιάδες πολίτες που οι πολιτικές τ</w:t>
      </w:r>
      <w:r>
        <w:rPr>
          <w:rFonts w:eastAsia="Times New Roman" w:cs="Times New Roman"/>
          <w:szCs w:val="24"/>
        </w:rPr>
        <w:t>ων μνημονίων τούς οδήγησαν σε δυσκολία να ανταποκρίνονται στις υποχρεώσεις τους. Αύξηση του ορίου οφειλής από 4 χιλιάδες ευρώ σε 6 χιλιάδες ευρώ για τους αγρότες, απεγκλωβίζοντας μεγάλο αριθμό που δεν μπορούσε να πάρει σύνταξη. Σημαντική ενίσχυση της θέσης</w:t>
      </w:r>
      <w:r>
        <w:rPr>
          <w:rFonts w:eastAsia="Times New Roman" w:cs="Times New Roman"/>
          <w:szCs w:val="24"/>
        </w:rPr>
        <w:t xml:space="preserve"> των επιζώντων συζύγων με τις παρεμβάσεις στις συντάξεις χηρείας. Καταργούνται τα ηλικιακά όρια. Αυξάνεται το ποσοστό της σύνταξης χηρείας από το 50% στο 70%. Τα παιδιά του </w:t>
      </w:r>
      <w:proofErr w:type="spellStart"/>
      <w:r>
        <w:rPr>
          <w:rFonts w:eastAsia="Times New Roman" w:cs="Times New Roman"/>
          <w:szCs w:val="24"/>
        </w:rPr>
        <w:t>θανόντος</w:t>
      </w:r>
      <w:proofErr w:type="spellEnd"/>
      <w:r>
        <w:rPr>
          <w:rFonts w:eastAsia="Times New Roman" w:cs="Times New Roman"/>
          <w:szCs w:val="24"/>
        </w:rPr>
        <w:t xml:space="preserve"> θα συνεχίζουν να λαμβάνουν τη σύνταξη έως τα είκοσι τέσσερα έτη τους. Μειώ</w:t>
      </w:r>
      <w:r>
        <w:rPr>
          <w:rFonts w:eastAsia="Times New Roman" w:cs="Times New Roman"/>
          <w:szCs w:val="24"/>
        </w:rPr>
        <w:t>νεται η ελάχιστη διάρκεια γάμου από τρία σε πέντε έτη. Εδώ θα ήθελα να αναφερθώ στους επιζώντες συζύγους που από την ημερομηνία έναρξης ισχύος του ν.4387/2016 και εντεύθεν είχαν διάρκεια έγγαμης συμβίωσης τριετία, αλλά απώλεσαν το συνταξιοδοτικό τους δικαί</w:t>
      </w:r>
      <w:r>
        <w:rPr>
          <w:rFonts w:eastAsia="Times New Roman" w:cs="Times New Roman"/>
          <w:szCs w:val="24"/>
        </w:rPr>
        <w:t>ωμα λόγω της αύξησης της απαιτούμενης διάρκειας γάμου σε πενταετία. Για να μην υπάρξει αδικία εις βάρος τους, είναι σκόπιμο να τροποποιηθεί η παράγραφος 7 του άρθρου 19 του νομοσχεδίου, προκειμένου η μείωση της απαιτούμενης διάρκειας γάμου από πέντε σε τρί</w:t>
      </w:r>
      <w:r>
        <w:rPr>
          <w:rFonts w:eastAsia="Times New Roman" w:cs="Times New Roman"/>
          <w:szCs w:val="24"/>
        </w:rPr>
        <w:t xml:space="preserve">α έτη να ισχύσει αναδρομικά. Ευκαιρία συνταξιοδότησης για περισσότερους εργαζόμενους σε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Προσαύξηση συντάξεων σε περίπτωση εργατικών ατυχημάτων. Ενδυνάμωση του πλαισίου προστασίας των εργαζομένων. Θέσπιση για πρώτη φορά της αιτιολόγηση</w:t>
      </w:r>
      <w:r>
        <w:rPr>
          <w:rFonts w:eastAsia="Times New Roman" w:cs="Times New Roman"/>
          <w:szCs w:val="24"/>
        </w:rPr>
        <w:t xml:space="preserve">ς των απολύσεων. Κυρώσεις σε περίπτωση παρεμπόδισης ελέγχων του ΣΕΠΕ. Δέκατη τρίτη σύνταξη σε μόνιμη βάση </w:t>
      </w:r>
      <w:r w:rsidRPr="00870C64">
        <w:rPr>
          <w:rFonts w:eastAsia="Times New Roman" w:cs="Times New Roman"/>
          <w:szCs w:val="24"/>
        </w:rPr>
        <w:t>και όχι στις πομφόλυγες που αναφέρεστε για προεκλογικό επίδομα.</w:t>
      </w:r>
      <w:r>
        <w:rPr>
          <w:rFonts w:eastAsia="Times New Roman" w:cs="Times New Roman"/>
          <w:szCs w:val="24"/>
        </w:rPr>
        <w:t xml:space="preserve"> Μείωση του ΦΠΑ. Κατάργηση της εισφοράς αλληλεγγύης.</w:t>
      </w:r>
    </w:p>
    <w:p w14:paraId="12B6EA8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Αυτά είναι. Αυτή είναι η πολιτική </w:t>
      </w:r>
      <w:r>
        <w:rPr>
          <w:rFonts w:eastAsia="Times New Roman" w:cs="Times New Roman"/>
          <w:szCs w:val="24"/>
        </w:rPr>
        <w:t xml:space="preserve">για την Ελλάδα των πολλών. Μια συμπαγής, συνεκτική πολιτική, με συγκεκριμένα μέτρα, με μόνιμο χαρακτήρα που στηρίζονται σε μία μακροπρόθεσμη στρατηγική. </w:t>
      </w:r>
    </w:p>
    <w:p w14:paraId="12B6EA8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Από την Ελλάδα των πολλών εσάς σας χωρίζει ένα μεγάλο κενό το οποίο δεν αναπληρώνεται ούτε με επικοινω</w:t>
      </w:r>
      <w:r>
        <w:rPr>
          <w:rFonts w:eastAsia="Times New Roman" w:cs="Times New Roman"/>
          <w:szCs w:val="24"/>
        </w:rPr>
        <w:t>νιακά τρικ ούτε με προεκλογικές κορώνες. Η στενή και μακροχρόνια σχέση με τα συμφέροντα των λίγων και εκλεκτών, τους οποίους εκπροσωπείτε, σας τοποθετεί εκ των πραγμάτων απέναντι από τον λαό.</w:t>
      </w:r>
    </w:p>
    <w:p w14:paraId="12B6EA8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ου κυρίου Βουλευτή)</w:t>
      </w:r>
    </w:p>
    <w:p w14:paraId="12B6EA8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Από την Ελλάδα των πολλών σάς χωρίζουν τα τείχη που εσείς οι ίδιοι υψώσατε επί των ημερών σας –και η Νέα Δημοκρατία και το ΚΙΝΑΛ- με τις απολύσεις και τις διαθεσιμότητες. Με τις περικοπές μισθών και συντάξεων. Με τη διάλυση των ασφαλιστ</w:t>
      </w:r>
      <w:r>
        <w:rPr>
          <w:rFonts w:eastAsia="Times New Roman" w:cs="Times New Roman"/>
          <w:szCs w:val="24"/>
        </w:rPr>
        <w:t>ικών ταμείων. Με τη διάλυση των εργασιακών σχέσεων. Με την υποβάθμιση του εκπαιδευτικού συστήματος. Με την εξαθλίωση των μεσαίων και χαμηλών κοινωνικών στρωμάτων.</w:t>
      </w:r>
    </w:p>
    <w:p w14:paraId="12B6EA8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Από την Ελλάδα των πολλών σάς χωρίζει το πρόγραμμα-απειλή που εξαγγέλλετε, απειλή ότι θα αποτ</w:t>
      </w:r>
      <w:r>
        <w:rPr>
          <w:rFonts w:eastAsia="Times New Roman" w:cs="Times New Roman"/>
          <w:szCs w:val="24"/>
        </w:rPr>
        <w:t>ελειώσετε το σχέδιο καταστροφής που υλοποιήσατε επί των ημερών σας, με την επταήμερη εργασία, το κόψιμο επιδομάτων, την ιδιωτική ασφάλιση.</w:t>
      </w:r>
    </w:p>
    <w:p w14:paraId="12B6EA8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Εν κατακλείδι, μάταια προσπαθείτε να αλλάξετε την ατζέντα. Η δική μας ατζέντα περιλαμβάνει πραγματικά μέτρα και πολιτ</w:t>
      </w:r>
      <w:r>
        <w:rPr>
          <w:rFonts w:eastAsia="Times New Roman" w:cs="Times New Roman"/>
          <w:szCs w:val="24"/>
        </w:rPr>
        <w:t xml:space="preserve">ικές και η δική σας προσδιορίζεται κατά περίπτωση, περιλαμβάνει θεωρητικά κατασκευάσματα και προορίζεται για </w:t>
      </w:r>
      <w:proofErr w:type="spellStart"/>
      <w:r>
        <w:rPr>
          <w:rFonts w:eastAsia="Times New Roman" w:cs="Times New Roman"/>
          <w:szCs w:val="24"/>
        </w:rPr>
        <w:t>μιντιακή</w:t>
      </w:r>
      <w:proofErr w:type="spellEnd"/>
      <w:r>
        <w:rPr>
          <w:rFonts w:eastAsia="Times New Roman" w:cs="Times New Roman"/>
          <w:szCs w:val="24"/>
        </w:rPr>
        <w:t xml:space="preserve"> κατανάλωση.</w:t>
      </w:r>
    </w:p>
    <w:p w14:paraId="12B6EA8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Ο λαός δεν θα απαντήσει σε </w:t>
      </w:r>
      <w:proofErr w:type="spellStart"/>
      <w:r>
        <w:rPr>
          <w:rFonts w:eastAsia="Times New Roman" w:cs="Times New Roman"/>
          <w:szCs w:val="24"/>
        </w:rPr>
        <w:t>ψευδοδιλήμματα</w:t>
      </w:r>
      <w:proofErr w:type="spellEnd"/>
      <w:r>
        <w:rPr>
          <w:rFonts w:eastAsia="Times New Roman" w:cs="Times New Roman"/>
          <w:szCs w:val="24"/>
        </w:rPr>
        <w:t xml:space="preserve"> τα οποία θέλετε ντε και καλά να επιβάλετε στον δημόσιο διάλογο. Θα απαντήσει στα πρα</w:t>
      </w:r>
      <w:r>
        <w:rPr>
          <w:rFonts w:eastAsia="Times New Roman" w:cs="Times New Roman"/>
          <w:szCs w:val="24"/>
        </w:rPr>
        <w:t xml:space="preserve">γματικά πολιτικά </w:t>
      </w:r>
      <w:proofErr w:type="spellStart"/>
      <w:r>
        <w:rPr>
          <w:rFonts w:eastAsia="Times New Roman" w:cs="Times New Roman"/>
          <w:szCs w:val="24"/>
        </w:rPr>
        <w:t>διακυβεύματα</w:t>
      </w:r>
      <w:proofErr w:type="spellEnd"/>
      <w:r>
        <w:rPr>
          <w:rFonts w:eastAsia="Times New Roman" w:cs="Times New Roman"/>
          <w:szCs w:val="24"/>
        </w:rPr>
        <w:t xml:space="preserve"> που τίθενται εν</w:t>
      </w:r>
      <w:r>
        <w:rPr>
          <w:rFonts w:eastAsia="Times New Roman" w:cs="Times New Roman"/>
          <w:szCs w:val="24"/>
        </w:rPr>
        <w:t xml:space="preserve"> </w:t>
      </w:r>
      <w:r>
        <w:rPr>
          <w:rFonts w:eastAsia="Times New Roman" w:cs="Times New Roman"/>
          <w:szCs w:val="24"/>
        </w:rPr>
        <w:t xml:space="preserve">όψει των επικείμενων εκλογών και στο μεγάλο και ουσιαστικό δίλημμα αν θέλουμε να επιστρέψουμε στην Ελλάδα των ελίτ και των </w:t>
      </w:r>
      <w:proofErr w:type="spellStart"/>
      <w:r>
        <w:rPr>
          <w:rFonts w:eastAsia="Times New Roman" w:cs="Times New Roman"/>
          <w:szCs w:val="24"/>
        </w:rPr>
        <w:t>ολιγαρχών</w:t>
      </w:r>
      <w:proofErr w:type="spellEnd"/>
      <w:r>
        <w:rPr>
          <w:rFonts w:eastAsia="Times New Roman" w:cs="Times New Roman"/>
          <w:szCs w:val="24"/>
        </w:rPr>
        <w:t xml:space="preserve"> ή αν θα προχωρήσουμε στην Ελλάδα των πολλών.</w:t>
      </w:r>
    </w:p>
    <w:p w14:paraId="12B6EA8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Ευχαριστώ.</w:t>
      </w:r>
    </w:p>
    <w:p w14:paraId="12B6EA88" w14:textId="77777777" w:rsidR="00F81E5F" w:rsidRDefault="0022463A">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του ΣΥΡΙΖΑ)</w:t>
      </w:r>
    </w:p>
    <w:p w14:paraId="12B6EA89"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 xml:space="preserve">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Και εγώ ευχαριστώ.</w:t>
      </w:r>
    </w:p>
    <w:p w14:paraId="12B6EA8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w:t>
      </w:r>
      <w:proofErr w:type="spellStart"/>
      <w:r>
        <w:rPr>
          <w:rFonts w:eastAsia="Times New Roman" w:cs="Times New Roman"/>
          <w:szCs w:val="24"/>
        </w:rPr>
        <w:t>Μηταράκης</w:t>
      </w:r>
      <w:proofErr w:type="spellEnd"/>
      <w:r>
        <w:rPr>
          <w:rFonts w:eastAsia="Times New Roman" w:cs="Times New Roman"/>
          <w:szCs w:val="24"/>
        </w:rPr>
        <w:t>.</w:t>
      </w:r>
    </w:p>
    <w:p w14:paraId="12B6EA8B" w14:textId="77777777" w:rsidR="00F81E5F" w:rsidRDefault="0022463A">
      <w:pPr>
        <w:spacing w:line="600" w:lineRule="auto"/>
        <w:ind w:firstLine="720"/>
        <w:jc w:val="both"/>
        <w:rPr>
          <w:rFonts w:eastAsia="Times New Roman" w:cs="Times New Roman"/>
          <w:szCs w:val="24"/>
        </w:rPr>
      </w:pPr>
      <w:r w:rsidRPr="005D6B83">
        <w:rPr>
          <w:rFonts w:eastAsia="Times New Roman" w:cs="Times New Roman"/>
          <w:b/>
          <w:szCs w:val="24"/>
        </w:rPr>
        <w:t>ΝΟΤΗΣ ΜΗΤΑΡΑΚΗΣ:</w:t>
      </w:r>
      <w:r>
        <w:rPr>
          <w:rFonts w:eastAsia="Times New Roman" w:cs="Times New Roman"/>
          <w:b/>
          <w:szCs w:val="24"/>
        </w:rPr>
        <w:t xml:space="preserve"> </w:t>
      </w:r>
      <w:r>
        <w:rPr>
          <w:rFonts w:eastAsia="Times New Roman" w:cs="Times New Roman"/>
          <w:szCs w:val="24"/>
        </w:rPr>
        <w:t>Ευχαριστώ πολύ, κύριε Πρόεδρε.</w:t>
      </w:r>
    </w:p>
    <w:p w14:paraId="12B6EA8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βιώσαμε μία τετραετία κατά την οποία η </w:t>
      </w:r>
      <w:r>
        <w:rPr>
          <w:rFonts w:eastAsia="Times New Roman" w:cs="Times New Roman"/>
          <w:szCs w:val="24"/>
        </w:rPr>
        <w:t>χώρα έκανε μεγάλα βήματα πίσω. Νομίζετε ότι με μερικές εξαγγελίες του Πρωθυπουργού θα πάρετε άφεση αμαρτιών για την τετραετία σας. Μειώνετε κάποιους φόρους που εσείς αυξήσατε με το τρίτο μνημόνιο, αλλά δεν ψηφίζετε την προστασία του αφορολόγητου που κατέθε</w:t>
      </w:r>
      <w:r>
        <w:rPr>
          <w:rFonts w:eastAsia="Times New Roman" w:cs="Times New Roman"/>
          <w:szCs w:val="24"/>
        </w:rPr>
        <w:t xml:space="preserve">σε η Νέα Δημοκρατία. </w:t>
      </w:r>
    </w:p>
    <w:p w14:paraId="12B6EA8D" w14:textId="77777777" w:rsidR="00F81E5F" w:rsidRDefault="0022463A">
      <w:pPr>
        <w:spacing w:line="600" w:lineRule="auto"/>
        <w:ind w:firstLine="720"/>
        <w:jc w:val="both"/>
        <w:rPr>
          <w:rFonts w:eastAsia="Times New Roman" w:cs="Times New Roman"/>
          <w:color w:val="000000" w:themeColor="text1"/>
          <w:szCs w:val="24"/>
        </w:rPr>
      </w:pPr>
      <w:r w:rsidRPr="00B529A4">
        <w:rPr>
          <w:rFonts w:eastAsia="Times New Roman" w:cs="Times New Roman"/>
          <w:color w:val="000000" w:themeColor="text1"/>
          <w:szCs w:val="24"/>
        </w:rPr>
        <w:t>Οι πολίτες ξέρουν τι πέρασαν, τι βίωσαν επί ΣΥΡΙΖΑ</w:t>
      </w:r>
      <w:r w:rsidRPr="00B529A4">
        <w:rPr>
          <w:rFonts w:eastAsia="Times New Roman" w:cs="Times New Roman"/>
          <w:color w:val="000000" w:themeColor="text1"/>
          <w:szCs w:val="24"/>
        </w:rPr>
        <w:t xml:space="preserve"> </w:t>
      </w:r>
      <w:r w:rsidRPr="00B529A4">
        <w:rPr>
          <w:rFonts w:eastAsia="Times New Roman" w:cs="Times New Roman"/>
          <w:color w:val="000000" w:themeColor="text1"/>
          <w:szCs w:val="24"/>
        </w:rPr>
        <w:t>-</w:t>
      </w:r>
      <w:r w:rsidRPr="00B529A4">
        <w:rPr>
          <w:rFonts w:eastAsia="Times New Roman" w:cs="Times New Roman"/>
          <w:color w:val="000000" w:themeColor="text1"/>
          <w:szCs w:val="24"/>
        </w:rPr>
        <w:t xml:space="preserve"> </w:t>
      </w:r>
      <w:r w:rsidRPr="00B529A4">
        <w:rPr>
          <w:rFonts w:eastAsia="Times New Roman" w:cs="Times New Roman"/>
          <w:color w:val="000000" w:themeColor="text1"/>
          <w:szCs w:val="24"/>
        </w:rPr>
        <w:t xml:space="preserve">ΑΝΕΛ και θα σας απαντήσουν κατάλληλα στις επικείμενες εκλογές. </w:t>
      </w:r>
    </w:p>
    <w:p w14:paraId="12B6EA8E" w14:textId="77777777" w:rsidR="00F81E5F" w:rsidRDefault="0022463A">
      <w:pPr>
        <w:spacing w:line="600" w:lineRule="auto"/>
        <w:ind w:firstLine="720"/>
        <w:jc w:val="both"/>
        <w:rPr>
          <w:rFonts w:eastAsia="Times New Roman"/>
          <w:color w:val="000000" w:themeColor="text1"/>
          <w:szCs w:val="24"/>
        </w:rPr>
      </w:pPr>
      <w:r w:rsidRPr="00B529A4">
        <w:rPr>
          <w:rFonts w:eastAsia="Times New Roman"/>
          <w:color w:val="000000" w:themeColor="text1"/>
          <w:szCs w:val="24"/>
        </w:rPr>
        <w:t xml:space="preserve">Στον προεκλογικό σας πανικό τυλίγετε επιταγές παροχών στα ψηφοδέλτια των εκλογών, διαστρεβλώνετε τις θέσεις της Νέας </w:t>
      </w:r>
      <w:r w:rsidRPr="00B529A4">
        <w:rPr>
          <w:rFonts w:eastAsia="Times New Roman"/>
          <w:color w:val="000000" w:themeColor="text1"/>
          <w:szCs w:val="24"/>
        </w:rPr>
        <w:t>Δημοκρατίας και διχάζετε την ελληνική κοινωνία με τον λόγο σας.</w:t>
      </w:r>
    </w:p>
    <w:p w14:paraId="12B6EA8F" w14:textId="77777777" w:rsidR="00F81E5F" w:rsidRDefault="0022463A">
      <w:pPr>
        <w:spacing w:line="600" w:lineRule="auto"/>
        <w:ind w:firstLine="720"/>
        <w:jc w:val="both"/>
        <w:rPr>
          <w:rFonts w:eastAsia="Times New Roman"/>
          <w:szCs w:val="24"/>
        </w:rPr>
      </w:pPr>
      <w:r w:rsidRPr="00164868">
        <w:rPr>
          <w:rFonts w:eastAsia="Times New Roman"/>
          <w:bCs/>
        </w:rPr>
        <w:t>Κυρίες και κύριοι συνάδελφοι,</w:t>
      </w:r>
      <w:r>
        <w:rPr>
          <w:rFonts w:eastAsia="Times New Roman"/>
          <w:bCs/>
        </w:rPr>
        <w:t xml:space="preserve"> ο Πρωθυπουργός </w:t>
      </w:r>
      <w:r w:rsidRPr="00135FCB">
        <w:rPr>
          <w:rFonts w:eastAsia="Times New Roman"/>
          <w:szCs w:val="24"/>
        </w:rPr>
        <w:t xml:space="preserve">στην πρόσφατη ομιλία του στην Ολομέλεια </w:t>
      </w:r>
      <w:proofErr w:type="spellStart"/>
      <w:r w:rsidRPr="00135FCB">
        <w:rPr>
          <w:rFonts w:eastAsia="Times New Roman"/>
          <w:szCs w:val="24"/>
        </w:rPr>
        <w:t>καταφέρθηκε</w:t>
      </w:r>
      <w:proofErr w:type="spellEnd"/>
      <w:r w:rsidRPr="00135FCB">
        <w:rPr>
          <w:rFonts w:eastAsia="Times New Roman"/>
          <w:szCs w:val="24"/>
        </w:rPr>
        <w:t xml:space="preserve"> ενάντια στο νέο ασφαλιστικό σύστημα που προτείνει η Νέα Δημοκρατία</w:t>
      </w:r>
      <w:r>
        <w:rPr>
          <w:rFonts w:eastAsia="Times New Roman"/>
          <w:szCs w:val="24"/>
        </w:rPr>
        <w:t>. Μίλησε πάλι κακόβουλα</w:t>
      </w:r>
      <w:r w:rsidRPr="00135FCB">
        <w:rPr>
          <w:rFonts w:eastAsia="Times New Roman"/>
          <w:szCs w:val="24"/>
        </w:rPr>
        <w:t xml:space="preserve"> για </w:t>
      </w:r>
      <w:r>
        <w:rPr>
          <w:rFonts w:eastAsia="Times New Roman"/>
          <w:szCs w:val="24"/>
        </w:rPr>
        <w:t>«</w:t>
      </w:r>
      <w:r>
        <w:rPr>
          <w:rFonts w:eastAsia="Times New Roman"/>
          <w:szCs w:val="24"/>
        </w:rPr>
        <w:t xml:space="preserve">ασφαλιστικό </w:t>
      </w:r>
      <w:proofErr w:type="spellStart"/>
      <w:r>
        <w:rPr>
          <w:rFonts w:eastAsia="Times New Roman"/>
          <w:szCs w:val="24"/>
        </w:rPr>
        <w:t>Π</w:t>
      </w:r>
      <w:r w:rsidRPr="00135FCB">
        <w:rPr>
          <w:rFonts w:eastAsia="Times New Roman"/>
          <w:szCs w:val="24"/>
        </w:rPr>
        <w:t>ινοσέτ</w:t>
      </w:r>
      <w:proofErr w:type="spellEnd"/>
      <w:r>
        <w:rPr>
          <w:rFonts w:eastAsia="Times New Roman"/>
          <w:szCs w:val="24"/>
        </w:rPr>
        <w:t>»,</w:t>
      </w:r>
      <w:r w:rsidRPr="00135FCB">
        <w:rPr>
          <w:rFonts w:eastAsia="Times New Roman"/>
          <w:szCs w:val="24"/>
        </w:rPr>
        <w:t xml:space="preserve"> αποδεικνύοντας ότι ούτε ξέρει τι ήταν το </w:t>
      </w:r>
      <w:r>
        <w:rPr>
          <w:rFonts w:eastAsia="Times New Roman"/>
          <w:szCs w:val="24"/>
        </w:rPr>
        <w:t xml:space="preserve">«ασφαλιστικό </w:t>
      </w:r>
      <w:proofErr w:type="spellStart"/>
      <w:r>
        <w:rPr>
          <w:rFonts w:eastAsia="Times New Roman"/>
          <w:szCs w:val="24"/>
        </w:rPr>
        <w:t>Π</w:t>
      </w:r>
      <w:r w:rsidRPr="00135FCB">
        <w:rPr>
          <w:rFonts w:eastAsia="Times New Roman"/>
          <w:szCs w:val="24"/>
        </w:rPr>
        <w:t>ινοσέτ</w:t>
      </w:r>
      <w:proofErr w:type="spellEnd"/>
      <w:r>
        <w:rPr>
          <w:rFonts w:eastAsia="Times New Roman"/>
          <w:szCs w:val="24"/>
        </w:rPr>
        <w:t>»</w:t>
      </w:r>
      <w:r w:rsidRPr="00135FCB">
        <w:rPr>
          <w:rFonts w:eastAsia="Times New Roman"/>
          <w:szCs w:val="24"/>
        </w:rPr>
        <w:t xml:space="preserve"> ούτε φυσικά έκανε τον κόπο να διαβάσει την πρότασή </w:t>
      </w:r>
      <w:r>
        <w:rPr>
          <w:rFonts w:eastAsia="Times New Roman"/>
          <w:szCs w:val="24"/>
        </w:rPr>
        <w:t>μας.</w:t>
      </w:r>
    </w:p>
    <w:p w14:paraId="12B6EA90" w14:textId="77777777" w:rsidR="00F81E5F" w:rsidRDefault="0022463A">
      <w:pPr>
        <w:spacing w:line="600" w:lineRule="auto"/>
        <w:ind w:firstLine="720"/>
        <w:jc w:val="both"/>
        <w:rPr>
          <w:rFonts w:eastAsia="Times New Roman"/>
          <w:szCs w:val="24"/>
        </w:rPr>
      </w:pPr>
      <w:r>
        <w:rPr>
          <w:rFonts w:eastAsia="Times New Roman"/>
          <w:szCs w:val="24"/>
        </w:rPr>
        <w:t>Το ασφαλιστικό</w:t>
      </w:r>
      <w:r w:rsidRPr="00135FCB">
        <w:rPr>
          <w:rFonts w:eastAsia="Times New Roman"/>
          <w:szCs w:val="24"/>
        </w:rPr>
        <w:t xml:space="preserve"> σύστημα που εφαρμόστηκε στη Χιλή είχε ακριβώς το ίδιο μειονέκτημα με το σημερινό σύστημα της Ελλάδας</w:t>
      </w:r>
      <w:r>
        <w:rPr>
          <w:rFonts w:eastAsia="Times New Roman"/>
          <w:szCs w:val="24"/>
        </w:rPr>
        <w:t xml:space="preserve">. </w:t>
      </w:r>
      <w:r>
        <w:rPr>
          <w:rFonts w:eastAsia="Times New Roman"/>
          <w:szCs w:val="24"/>
        </w:rPr>
        <w:t>Κ</w:t>
      </w:r>
      <w:r w:rsidRPr="00135FCB">
        <w:rPr>
          <w:rFonts w:eastAsia="Times New Roman"/>
          <w:szCs w:val="24"/>
        </w:rPr>
        <w:t xml:space="preserve">αι τα </w:t>
      </w:r>
      <w:r>
        <w:rPr>
          <w:rFonts w:eastAsia="Times New Roman"/>
          <w:szCs w:val="24"/>
        </w:rPr>
        <w:t>δύο</w:t>
      </w:r>
      <w:r w:rsidRPr="00135FCB">
        <w:rPr>
          <w:rFonts w:eastAsia="Times New Roman"/>
          <w:szCs w:val="24"/>
        </w:rPr>
        <w:t xml:space="preserve"> συστήματα</w:t>
      </w:r>
      <w:r>
        <w:rPr>
          <w:rFonts w:eastAsia="Times New Roman"/>
          <w:szCs w:val="24"/>
        </w:rPr>
        <w:t xml:space="preserve"> ή</w:t>
      </w:r>
      <w:r w:rsidRPr="00135FCB">
        <w:rPr>
          <w:rFonts w:eastAsia="Times New Roman"/>
          <w:szCs w:val="24"/>
        </w:rPr>
        <w:t xml:space="preserve">ταν στην ουσία συστήματα του ενός </w:t>
      </w:r>
      <w:r>
        <w:rPr>
          <w:rFonts w:eastAsia="Times New Roman"/>
          <w:szCs w:val="24"/>
        </w:rPr>
        <w:t>μόνο</w:t>
      </w:r>
      <w:r w:rsidRPr="00135FCB">
        <w:rPr>
          <w:rFonts w:eastAsia="Times New Roman"/>
          <w:szCs w:val="24"/>
        </w:rPr>
        <w:t xml:space="preserve"> πυλώνα</w:t>
      </w:r>
      <w:r>
        <w:rPr>
          <w:rFonts w:eastAsia="Times New Roman"/>
          <w:szCs w:val="24"/>
        </w:rPr>
        <w:t>, βάζοντας όλα τα «αβ</w:t>
      </w:r>
      <w:r w:rsidRPr="00135FCB">
        <w:rPr>
          <w:rFonts w:eastAsia="Times New Roman"/>
          <w:szCs w:val="24"/>
        </w:rPr>
        <w:t>γά</w:t>
      </w:r>
      <w:r>
        <w:rPr>
          <w:rFonts w:eastAsia="Times New Roman"/>
          <w:szCs w:val="24"/>
        </w:rPr>
        <w:t>»</w:t>
      </w:r>
      <w:r w:rsidRPr="00135FCB">
        <w:rPr>
          <w:rFonts w:eastAsia="Times New Roman"/>
          <w:szCs w:val="24"/>
        </w:rPr>
        <w:t xml:space="preserve"> τ</w:t>
      </w:r>
      <w:r>
        <w:rPr>
          <w:rFonts w:eastAsia="Times New Roman"/>
          <w:szCs w:val="24"/>
        </w:rPr>
        <w:t>ων συνταξιούχων και των εργαζόμε</w:t>
      </w:r>
      <w:r w:rsidRPr="00135FCB">
        <w:rPr>
          <w:rFonts w:eastAsia="Times New Roman"/>
          <w:szCs w:val="24"/>
        </w:rPr>
        <w:t xml:space="preserve">νων σε ένα και μόνο </w:t>
      </w:r>
      <w:r>
        <w:rPr>
          <w:rFonts w:eastAsia="Times New Roman"/>
          <w:szCs w:val="24"/>
        </w:rPr>
        <w:t xml:space="preserve">καλάθι. Και κατά την έννοια αυτή, </w:t>
      </w:r>
      <w:r w:rsidRPr="00164868">
        <w:rPr>
          <w:rFonts w:eastAsia="Times New Roman"/>
          <w:bCs/>
        </w:rPr>
        <w:t>κύριε Υπουργέ,</w:t>
      </w:r>
      <w:r>
        <w:rPr>
          <w:rFonts w:eastAsia="Times New Roman"/>
          <w:bCs/>
        </w:rPr>
        <w:t xml:space="preserve"> </w:t>
      </w:r>
      <w:r w:rsidRPr="00135FCB">
        <w:rPr>
          <w:rFonts w:eastAsia="Times New Roman"/>
          <w:szCs w:val="24"/>
        </w:rPr>
        <w:t>σήμερα εφαρμόζεται στην Ελλάδα ένα ασφαλιστικό αυτής της λογ</w:t>
      </w:r>
      <w:r w:rsidRPr="00135FCB">
        <w:rPr>
          <w:rFonts w:eastAsia="Times New Roman"/>
          <w:szCs w:val="24"/>
        </w:rPr>
        <w:t>ικής και αυτό πρέπει να το αλλάξουμε</w:t>
      </w:r>
      <w:r>
        <w:rPr>
          <w:rFonts w:eastAsia="Times New Roman"/>
          <w:szCs w:val="24"/>
        </w:rPr>
        <w:t>.</w:t>
      </w:r>
    </w:p>
    <w:p w14:paraId="12B6EA91" w14:textId="77777777" w:rsidR="00F81E5F" w:rsidRDefault="0022463A">
      <w:pPr>
        <w:spacing w:line="600" w:lineRule="auto"/>
        <w:ind w:firstLine="720"/>
        <w:jc w:val="both"/>
        <w:rPr>
          <w:rFonts w:eastAsia="Times New Roman"/>
          <w:szCs w:val="24"/>
        </w:rPr>
      </w:pPr>
      <w:r>
        <w:rPr>
          <w:rFonts w:eastAsia="Times New Roman"/>
          <w:szCs w:val="24"/>
        </w:rPr>
        <w:t xml:space="preserve">Στόχος μας </w:t>
      </w:r>
      <w:r w:rsidRPr="00135FCB">
        <w:rPr>
          <w:rFonts w:eastAsia="Times New Roman"/>
          <w:szCs w:val="24"/>
        </w:rPr>
        <w:t>πρέπει να μεταβούμε σε ένα νέο ασφαλιστικό σύστημα που ο</w:t>
      </w:r>
      <w:r>
        <w:rPr>
          <w:rFonts w:eastAsia="Times New Roman"/>
          <w:szCs w:val="24"/>
        </w:rPr>
        <w:t>ι κίνδυνοι θα μοιράζονται και ά</w:t>
      </w:r>
      <w:r w:rsidRPr="00135FCB">
        <w:rPr>
          <w:rFonts w:eastAsia="Times New Roman"/>
          <w:szCs w:val="24"/>
        </w:rPr>
        <w:t>ρα θα μειώνονται</w:t>
      </w:r>
      <w:r>
        <w:rPr>
          <w:rFonts w:eastAsia="Times New Roman"/>
          <w:szCs w:val="24"/>
        </w:rPr>
        <w:t>,</w:t>
      </w:r>
      <w:r w:rsidRPr="00135FCB">
        <w:rPr>
          <w:rFonts w:eastAsia="Times New Roman"/>
          <w:szCs w:val="24"/>
        </w:rPr>
        <w:t xml:space="preserve"> εξασφαλίζοντας μα</w:t>
      </w:r>
      <w:r>
        <w:rPr>
          <w:rFonts w:eastAsia="Times New Roman"/>
          <w:szCs w:val="24"/>
        </w:rPr>
        <w:t>κροπρόθεσμα τις συντάξεις και των σημερινών</w:t>
      </w:r>
      <w:r w:rsidRPr="00135FCB">
        <w:rPr>
          <w:rFonts w:eastAsia="Times New Roman"/>
          <w:szCs w:val="24"/>
        </w:rPr>
        <w:t xml:space="preserve"> συνταξιούχων και των σημερινών εργαζομένω</w:t>
      </w:r>
      <w:r w:rsidRPr="00135FCB">
        <w:rPr>
          <w:rFonts w:eastAsia="Times New Roman"/>
          <w:szCs w:val="24"/>
        </w:rPr>
        <w:t>ν</w:t>
      </w:r>
      <w:r>
        <w:rPr>
          <w:rFonts w:eastAsia="Times New Roman"/>
          <w:szCs w:val="24"/>
        </w:rPr>
        <w:t xml:space="preserve">, την </w:t>
      </w:r>
      <w:r w:rsidRPr="00135FCB">
        <w:rPr>
          <w:rFonts w:eastAsia="Times New Roman"/>
          <w:szCs w:val="24"/>
        </w:rPr>
        <w:t>προοπτική δηλαδή του ασφαλιστικού συστήματος</w:t>
      </w:r>
      <w:r>
        <w:rPr>
          <w:rFonts w:eastAsia="Times New Roman"/>
          <w:szCs w:val="24"/>
        </w:rPr>
        <w:t>.</w:t>
      </w:r>
    </w:p>
    <w:p w14:paraId="12B6EA92" w14:textId="77777777" w:rsidR="00F81E5F" w:rsidRDefault="0022463A">
      <w:pPr>
        <w:spacing w:line="600" w:lineRule="auto"/>
        <w:ind w:firstLine="720"/>
        <w:jc w:val="both"/>
        <w:rPr>
          <w:rFonts w:eastAsia="Times New Roman"/>
          <w:szCs w:val="24"/>
        </w:rPr>
      </w:pPr>
      <w:r>
        <w:rPr>
          <w:rFonts w:eastAsia="Times New Roman"/>
          <w:szCs w:val="24"/>
        </w:rPr>
        <w:t xml:space="preserve">Η </w:t>
      </w:r>
      <w:r w:rsidRPr="00135FCB">
        <w:rPr>
          <w:rFonts w:eastAsia="Times New Roman"/>
          <w:szCs w:val="24"/>
        </w:rPr>
        <w:t>Νέα Δημοκρατία πιστεύει στο</w:t>
      </w:r>
      <w:r>
        <w:rPr>
          <w:rFonts w:eastAsia="Times New Roman"/>
          <w:szCs w:val="24"/>
        </w:rPr>
        <w:t>ν</w:t>
      </w:r>
      <w:r w:rsidRPr="00135FCB">
        <w:rPr>
          <w:rFonts w:eastAsia="Times New Roman"/>
          <w:szCs w:val="24"/>
        </w:rPr>
        <w:t xml:space="preserve"> δημόσιο</w:t>
      </w:r>
      <w:r>
        <w:rPr>
          <w:rFonts w:eastAsia="Times New Roman"/>
          <w:szCs w:val="24"/>
        </w:rPr>
        <w:t>,</w:t>
      </w:r>
      <w:r w:rsidRPr="00135FCB">
        <w:rPr>
          <w:rFonts w:eastAsia="Times New Roman"/>
          <w:szCs w:val="24"/>
        </w:rPr>
        <w:t xml:space="preserve"> διανεμητικό και </w:t>
      </w:r>
      <w:r>
        <w:rPr>
          <w:rFonts w:eastAsia="Times New Roman"/>
          <w:szCs w:val="24"/>
        </w:rPr>
        <w:t xml:space="preserve">αναδιανεμητικό </w:t>
      </w:r>
      <w:r w:rsidRPr="00135FCB">
        <w:rPr>
          <w:rFonts w:eastAsia="Times New Roman"/>
          <w:szCs w:val="24"/>
        </w:rPr>
        <w:t>πρώτο πυλώνα</w:t>
      </w:r>
      <w:r>
        <w:rPr>
          <w:rFonts w:eastAsia="Times New Roman"/>
          <w:szCs w:val="24"/>
        </w:rPr>
        <w:t>. Ν</w:t>
      </w:r>
      <w:r w:rsidRPr="00135FCB">
        <w:rPr>
          <w:rFonts w:eastAsia="Times New Roman"/>
          <w:szCs w:val="24"/>
        </w:rPr>
        <w:t>α τελειώνουμε με αυτή τη συζήτηση</w:t>
      </w:r>
      <w:r>
        <w:rPr>
          <w:rFonts w:eastAsia="Times New Roman"/>
          <w:szCs w:val="24"/>
        </w:rPr>
        <w:t>. Ε</w:t>
      </w:r>
      <w:r w:rsidRPr="00135FCB">
        <w:rPr>
          <w:rFonts w:eastAsia="Times New Roman"/>
          <w:szCs w:val="24"/>
        </w:rPr>
        <w:t>ίναι σταθερή και ξεκάθαρη</w:t>
      </w:r>
      <w:r>
        <w:rPr>
          <w:rFonts w:eastAsia="Times New Roman"/>
          <w:szCs w:val="24"/>
        </w:rPr>
        <w:t xml:space="preserve"> η</w:t>
      </w:r>
      <w:r w:rsidRPr="00135FCB">
        <w:rPr>
          <w:rFonts w:eastAsia="Times New Roman"/>
          <w:szCs w:val="24"/>
        </w:rPr>
        <w:t xml:space="preserve"> θέση μας εδώ και πάρα πολλές δεκαετίες από την ίδρυση των φορέων κοινωνικής ασφάλισης</w:t>
      </w:r>
      <w:r>
        <w:rPr>
          <w:rFonts w:eastAsia="Times New Roman"/>
          <w:szCs w:val="24"/>
        </w:rPr>
        <w:t>.</w:t>
      </w:r>
    </w:p>
    <w:p w14:paraId="12B6EA93" w14:textId="77777777" w:rsidR="00F81E5F" w:rsidRDefault="0022463A">
      <w:pPr>
        <w:spacing w:line="600" w:lineRule="auto"/>
        <w:ind w:firstLine="720"/>
        <w:jc w:val="both"/>
        <w:rPr>
          <w:rFonts w:eastAsia="Times New Roman"/>
          <w:szCs w:val="24"/>
        </w:rPr>
      </w:pPr>
      <w:r>
        <w:rPr>
          <w:rFonts w:eastAsia="Times New Roman"/>
          <w:szCs w:val="24"/>
        </w:rPr>
        <w:t>Π</w:t>
      </w:r>
      <w:r w:rsidRPr="00135FCB">
        <w:rPr>
          <w:rFonts w:eastAsia="Times New Roman"/>
          <w:szCs w:val="24"/>
        </w:rPr>
        <w:t>ιστεύουμε</w:t>
      </w:r>
      <w:r>
        <w:rPr>
          <w:rFonts w:eastAsia="Times New Roman"/>
          <w:szCs w:val="24"/>
        </w:rPr>
        <w:t>,</w:t>
      </w:r>
      <w:r w:rsidRPr="00135FCB">
        <w:rPr>
          <w:rFonts w:eastAsia="Times New Roman"/>
          <w:szCs w:val="24"/>
        </w:rPr>
        <w:t xml:space="preserve"> </w:t>
      </w:r>
      <w:r>
        <w:rPr>
          <w:rFonts w:eastAsia="Times New Roman"/>
          <w:szCs w:val="24"/>
        </w:rPr>
        <w:t>όμως, σε</w:t>
      </w:r>
      <w:r w:rsidRPr="00135FCB">
        <w:rPr>
          <w:rFonts w:eastAsia="Times New Roman"/>
          <w:szCs w:val="24"/>
        </w:rPr>
        <w:t xml:space="preserve"> ένα πιο δίκαιο σύστημα</w:t>
      </w:r>
      <w:r>
        <w:rPr>
          <w:rFonts w:eastAsia="Times New Roman"/>
          <w:szCs w:val="24"/>
        </w:rPr>
        <w:t>,</w:t>
      </w:r>
      <w:r w:rsidRPr="00135FCB">
        <w:rPr>
          <w:rFonts w:eastAsia="Times New Roman"/>
          <w:szCs w:val="24"/>
        </w:rPr>
        <w:t xml:space="preserve"> πιο </w:t>
      </w:r>
      <w:r>
        <w:rPr>
          <w:rFonts w:eastAsia="Times New Roman"/>
          <w:szCs w:val="24"/>
        </w:rPr>
        <w:t>αντ</w:t>
      </w:r>
      <w:r w:rsidRPr="00135FCB">
        <w:rPr>
          <w:rFonts w:eastAsia="Times New Roman"/>
          <w:szCs w:val="24"/>
        </w:rPr>
        <w:t>αποδοτικό</w:t>
      </w:r>
      <w:r>
        <w:rPr>
          <w:rFonts w:eastAsia="Times New Roman"/>
          <w:szCs w:val="24"/>
        </w:rPr>
        <w:t>. Π</w:t>
      </w:r>
      <w:r w:rsidRPr="00135FCB">
        <w:rPr>
          <w:rFonts w:eastAsia="Times New Roman"/>
          <w:szCs w:val="24"/>
        </w:rPr>
        <w:t>ιστεύουμε</w:t>
      </w:r>
      <w:r>
        <w:rPr>
          <w:rFonts w:eastAsia="Times New Roman"/>
          <w:szCs w:val="24"/>
        </w:rPr>
        <w:t>, επίσης, σ</w:t>
      </w:r>
      <w:r w:rsidRPr="00135FCB">
        <w:rPr>
          <w:rFonts w:eastAsia="Times New Roman"/>
          <w:szCs w:val="24"/>
        </w:rPr>
        <w:t>την ανάγκη μείωσης των ασφαλιστικών εισφορών και των εργαζομένων και των εργοδοτών κ</w:t>
      </w:r>
      <w:r w:rsidRPr="00135FCB">
        <w:rPr>
          <w:rFonts w:eastAsia="Times New Roman"/>
          <w:szCs w:val="24"/>
        </w:rPr>
        <w:t>ατά 25%</w:t>
      </w:r>
      <w:r>
        <w:rPr>
          <w:rFonts w:eastAsia="Times New Roman"/>
          <w:szCs w:val="24"/>
        </w:rPr>
        <w:t>,</w:t>
      </w:r>
      <w:r w:rsidRPr="00135FCB">
        <w:rPr>
          <w:rFonts w:eastAsia="Times New Roman"/>
          <w:szCs w:val="24"/>
        </w:rPr>
        <w:t xml:space="preserve"> ώστε να αναπνεύσουν οι εργαζόμενοι</w:t>
      </w:r>
      <w:r>
        <w:rPr>
          <w:rFonts w:eastAsia="Times New Roman"/>
          <w:szCs w:val="24"/>
        </w:rPr>
        <w:t>,</w:t>
      </w:r>
      <w:r w:rsidRPr="00135FCB">
        <w:rPr>
          <w:rFonts w:eastAsia="Times New Roman"/>
          <w:szCs w:val="24"/>
        </w:rPr>
        <w:t xml:space="preserve"> να δουν αύξηση του πραγματικού τους μισθού</w:t>
      </w:r>
      <w:r>
        <w:rPr>
          <w:rFonts w:eastAsia="Times New Roman"/>
          <w:szCs w:val="24"/>
        </w:rPr>
        <w:t>, ν</w:t>
      </w:r>
      <w:r w:rsidRPr="00135FCB">
        <w:rPr>
          <w:rFonts w:eastAsia="Times New Roman"/>
          <w:szCs w:val="24"/>
        </w:rPr>
        <w:t>α αναπνεύσουν και οι επιχειρήσεις</w:t>
      </w:r>
      <w:r>
        <w:rPr>
          <w:rFonts w:eastAsia="Times New Roman"/>
          <w:szCs w:val="24"/>
        </w:rPr>
        <w:t>, να</w:t>
      </w:r>
      <w:r w:rsidRPr="00135FCB">
        <w:rPr>
          <w:rFonts w:eastAsia="Times New Roman"/>
          <w:szCs w:val="24"/>
        </w:rPr>
        <w:t xml:space="preserve"> βοηθηθεί δηλαδή η ανάπτυξη της </w:t>
      </w:r>
      <w:r>
        <w:rPr>
          <w:rFonts w:eastAsia="Times New Roman"/>
          <w:szCs w:val="24"/>
        </w:rPr>
        <w:t>ελληνικής</w:t>
      </w:r>
      <w:r w:rsidRPr="00135FCB">
        <w:rPr>
          <w:rFonts w:eastAsia="Times New Roman"/>
          <w:szCs w:val="24"/>
        </w:rPr>
        <w:t xml:space="preserve"> οικονομίας και</w:t>
      </w:r>
      <w:r>
        <w:rPr>
          <w:rFonts w:eastAsia="Times New Roman"/>
          <w:szCs w:val="24"/>
        </w:rPr>
        <w:t>,</w:t>
      </w:r>
      <w:r w:rsidRPr="00135FCB">
        <w:rPr>
          <w:rFonts w:eastAsia="Times New Roman"/>
          <w:szCs w:val="24"/>
        </w:rPr>
        <w:t xml:space="preserve"> κατά </w:t>
      </w:r>
      <w:r>
        <w:rPr>
          <w:rFonts w:eastAsia="Times New Roman"/>
          <w:szCs w:val="24"/>
        </w:rPr>
        <w:t>συνέπεια, η αύξηση του κατώτατου μισθού, κ</w:t>
      </w:r>
      <w:r w:rsidRPr="00135FCB">
        <w:rPr>
          <w:rFonts w:eastAsia="Times New Roman"/>
          <w:szCs w:val="24"/>
        </w:rPr>
        <w:t>αθώς ο Κυριάκος Μητσοτάκ</w:t>
      </w:r>
      <w:r w:rsidRPr="00135FCB">
        <w:rPr>
          <w:rFonts w:eastAsia="Times New Roman"/>
          <w:szCs w:val="24"/>
        </w:rPr>
        <w:t xml:space="preserve">ης έχει αναγγείλει στα επόμενα χρόνια αύξηση </w:t>
      </w:r>
      <w:r>
        <w:rPr>
          <w:rFonts w:eastAsia="Times New Roman"/>
          <w:szCs w:val="24"/>
        </w:rPr>
        <w:t>τ</w:t>
      </w:r>
      <w:r w:rsidRPr="00135FCB">
        <w:rPr>
          <w:rFonts w:eastAsia="Times New Roman"/>
          <w:szCs w:val="24"/>
        </w:rPr>
        <w:t>ου κατώτατου μισθού στο</w:t>
      </w:r>
      <w:r>
        <w:rPr>
          <w:rFonts w:eastAsia="Times New Roman"/>
          <w:szCs w:val="24"/>
        </w:rPr>
        <w:t>ν</w:t>
      </w:r>
      <w:r w:rsidRPr="00135FCB">
        <w:rPr>
          <w:rFonts w:eastAsia="Times New Roman"/>
          <w:szCs w:val="24"/>
        </w:rPr>
        <w:t xml:space="preserve"> διπλάσιο ρυθμό της αύξησης του ΑΕΠ</w:t>
      </w:r>
      <w:r>
        <w:rPr>
          <w:rFonts w:eastAsia="Times New Roman"/>
          <w:szCs w:val="24"/>
        </w:rPr>
        <w:t>.</w:t>
      </w:r>
      <w:r w:rsidRPr="00135FCB">
        <w:rPr>
          <w:rFonts w:eastAsia="Times New Roman"/>
          <w:szCs w:val="24"/>
        </w:rPr>
        <w:t xml:space="preserve"> </w:t>
      </w:r>
    </w:p>
    <w:p w14:paraId="12B6EA94" w14:textId="77777777" w:rsidR="00F81E5F" w:rsidRDefault="0022463A">
      <w:pPr>
        <w:spacing w:line="600" w:lineRule="auto"/>
        <w:ind w:firstLine="720"/>
        <w:jc w:val="both"/>
        <w:rPr>
          <w:rFonts w:eastAsia="Times New Roman"/>
          <w:szCs w:val="24"/>
        </w:rPr>
      </w:pPr>
      <w:r>
        <w:rPr>
          <w:rFonts w:eastAsia="Times New Roman"/>
          <w:szCs w:val="24"/>
        </w:rPr>
        <w:t xml:space="preserve">Όσον αφορά την </w:t>
      </w:r>
      <w:r w:rsidRPr="00135FCB">
        <w:rPr>
          <w:rFonts w:eastAsia="Times New Roman"/>
          <w:szCs w:val="24"/>
        </w:rPr>
        <w:t>επικουρική και επαγγελματική σύνταξη</w:t>
      </w:r>
      <w:r>
        <w:rPr>
          <w:rFonts w:eastAsia="Times New Roman"/>
          <w:szCs w:val="24"/>
        </w:rPr>
        <w:t>,</w:t>
      </w:r>
      <w:r w:rsidRPr="00135FCB">
        <w:rPr>
          <w:rFonts w:eastAsia="Times New Roman"/>
          <w:szCs w:val="24"/>
        </w:rPr>
        <w:t xml:space="preserve"> τα επαγγελματικά ταμε</w:t>
      </w:r>
      <w:r>
        <w:rPr>
          <w:rFonts w:eastAsia="Times New Roman"/>
          <w:szCs w:val="24"/>
        </w:rPr>
        <w:t>ία πρέπει να λειτουργήσουν σε μι</w:t>
      </w:r>
      <w:r w:rsidRPr="00135FCB">
        <w:rPr>
          <w:rFonts w:eastAsia="Times New Roman"/>
          <w:szCs w:val="24"/>
        </w:rPr>
        <w:t xml:space="preserve">α </w:t>
      </w:r>
      <w:proofErr w:type="spellStart"/>
      <w:r w:rsidRPr="00135FCB">
        <w:rPr>
          <w:rFonts w:eastAsia="Times New Roman"/>
          <w:szCs w:val="24"/>
        </w:rPr>
        <w:t>κεφ</w:t>
      </w:r>
      <w:r>
        <w:rPr>
          <w:rFonts w:eastAsia="Times New Roman"/>
          <w:szCs w:val="24"/>
        </w:rPr>
        <w:t>αλαιο</w:t>
      </w:r>
      <w:r w:rsidRPr="00135FCB">
        <w:rPr>
          <w:rFonts w:eastAsia="Times New Roman"/>
          <w:szCs w:val="24"/>
        </w:rPr>
        <w:t>ποιητική</w:t>
      </w:r>
      <w:proofErr w:type="spellEnd"/>
      <w:r w:rsidRPr="00135FCB">
        <w:rPr>
          <w:rFonts w:eastAsia="Times New Roman"/>
          <w:szCs w:val="24"/>
        </w:rPr>
        <w:t xml:space="preserve"> λογική</w:t>
      </w:r>
      <w:r>
        <w:rPr>
          <w:rFonts w:eastAsia="Times New Roman"/>
          <w:szCs w:val="24"/>
        </w:rPr>
        <w:t>.</w:t>
      </w:r>
      <w:r w:rsidRPr="00135FCB">
        <w:rPr>
          <w:rFonts w:eastAsia="Times New Roman"/>
          <w:szCs w:val="24"/>
        </w:rPr>
        <w:t xml:space="preserve"> Σήμερα οι ασφαλισμένοι δίνουν το ένα τρίτο του εισοδήματός του</w:t>
      </w:r>
      <w:r>
        <w:rPr>
          <w:rFonts w:eastAsia="Times New Roman"/>
          <w:szCs w:val="24"/>
        </w:rPr>
        <w:t>ς, γ</w:t>
      </w:r>
      <w:r w:rsidRPr="00135FCB">
        <w:rPr>
          <w:rFonts w:eastAsia="Times New Roman"/>
          <w:szCs w:val="24"/>
        </w:rPr>
        <w:t>νωρίζοντας ότι αυτά τα χρήματα δεν τους ανήκουν</w:t>
      </w:r>
      <w:r>
        <w:rPr>
          <w:rFonts w:eastAsia="Times New Roman"/>
          <w:szCs w:val="24"/>
        </w:rPr>
        <w:t>. Τίποτα δεν μπαίνει στην άκρη γ</w:t>
      </w:r>
      <w:r w:rsidRPr="00135FCB">
        <w:rPr>
          <w:rFonts w:eastAsia="Times New Roman"/>
          <w:szCs w:val="24"/>
        </w:rPr>
        <w:t xml:space="preserve">ια τους </w:t>
      </w:r>
      <w:r>
        <w:rPr>
          <w:rFonts w:eastAsia="Times New Roman"/>
          <w:szCs w:val="24"/>
        </w:rPr>
        <w:t>ίδιους. Τίποτα δεν αποταμιεύεται. Οι σημερινοί</w:t>
      </w:r>
      <w:r w:rsidRPr="00135FCB">
        <w:rPr>
          <w:rFonts w:eastAsia="Times New Roman"/>
          <w:szCs w:val="24"/>
        </w:rPr>
        <w:t xml:space="preserve"> ασφαλισμένοι απλά ελπίζουν ότι στο μέλλον κάποιοι</w:t>
      </w:r>
      <w:r>
        <w:rPr>
          <w:rFonts w:eastAsia="Times New Roman"/>
          <w:szCs w:val="24"/>
        </w:rPr>
        <w:t xml:space="preserve"> άλλοι</w:t>
      </w:r>
      <w:r>
        <w:rPr>
          <w:rFonts w:eastAsia="Times New Roman"/>
          <w:szCs w:val="24"/>
        </w:rPr>
        <w:t xml:space="preserve"> θα πληρώσουν τις δικές τους συντάξει</w:t>
      </w:r>
      <w:r w:rsidRPr="00135FCB">
        <w:rPr>
          <w:rFonts w:eastAsia="Times New Roman"/>
          <w:szCs w:val="24"/>
        </w:rPr>
        <w:t>ς</w:t>
      </w:r>
      <w:r>
        <w:rPr>
          <w:rFonts w:eastAsia="Times New Roman"/>
          <w:szCs w:val="24"/>
        </w:rPr>
        <w:t>. Αυτό, όμως, έ</w:t>
      </w:r>
      <w:r w:rsidRPr="00135FCB">
        <w:rPr>
          <w:rFonts w:eastAsia="Times New Roman"/>
          <w:szCs w:val="24"/>
        </w:rPr>
        <w:t>χει βαθμούς κινδύνου</w:t>
      </w:r>
      <w:r>
        <w:rPr>
          <w:rFonts w:eastAsia="Times New Roman"/>
          <w:szCs w:val="24"/>
        </w:rPr>
        <w:t>. Δ</w:t>
      </w:r>
      <w:r w:rsidRPr="00135FCB">
        <w:rPr>
          <w:rFonts w:eastAsia="Times New Roman"/>
          <w:szCs w:val="24"/>
        </w:rPr>
        <w:t>ημιουργεί αμφιβολίες λόγω δημογραφικών και δημοσιονομικών πιέσεων</w:t>
      </w:r>
      <w:r>
        <w:rPr>
          <w:rFonts w:eastAsia="Times New Roman"/>
          <w:szCs w:val="24"/>
        </w:rPr>
        <w:t>,</w:t>
      </w:r>
      <w:r w:rsidRPr="00135FCB">
        <w:rPr>
          <w:rFonts w:eastAsia="Times New Roman"/>
          <w:szCs w:val="24"/>
        </w:rPr>
        <w:t xml:space="preserve"> όπως </w:t>
      </w:r>
      <w:r>
        <w:rPr>
          <w:rFonts w:eastAsia="Times New Roman"/>
          <w:szCs w:val="24"/>
        </w:rPr>
        <w:t>βίωσαν</w:t>
      </w:r>
      <w:r w:rsidRPr="00135FCB">
        <w:rPr>
          <w:rFonts w:eastAsia="Times New Roman"/>
          <w:szCs w:val="24"/>
        </w:rPr>
        <w:t xml:space="preserve"> με το</w:t>
      </w:r>
      <w:r>
        <w:rPr>
          <w:rFonts w:eastAsia="Times New Roman"/>
          <w:szCs w:val="24"/>
        </w:rPr>
        <w:t>ν</w:t>
      </w:r>
      <w:r w:rsidRPr="00135FCB">
        <w:rPr>
          <w:rFonts w:eastAsia="Times New Roman"/>
          <w:szCs w:val="24"/>
        </w:rPr>
        <w:t xml:space="preserve"> πιο δυσάρεστο τρόπο οι σημερινοί συνταξιούχοι</w:t>
      </w:r>
      <w:r>
        <w:rPr>
          <w:rFonts w:eastAsia="Times New Roman"/>
          <w:szCs w:val="24"/>
        </w:rPr>
        <w:t>.</w:t>
      </w:r>
      <w:r w:rsidRPr="00135FCB">
        <w:rPr>
          <w:rFonts w:eastAsia="Times New Roman"/>
          <w:szCs w:val="24"/>
        </w:rPr>
        <w:t xml:space="preserve"> Ας μιλήσουμε καθαρά στους πολίτες</w:t>
      </w:r>
      <w:r>
        <w:rPr>
          <w:rFonts w:eastAsia="Times New Roman"/>
          <w:szCs w:val="24"/>
        </w:rPr>
        <w:t>. Τ</w:t>
      </w:r>
      <w:r w:rsidRPr="00135FCB">
        <w:rPr>
          <w:rFonts w:eastAsia="Times New Roman"/>
          <w:szCs w:val="24"/>
        </w:rPr>
        <w:t>ο σύστημα σ</w:t>
      </w:r>
      <w:r w:rsidRPr="00135FCB">
        <w:rPr>
          <w:rFonts w:eastAsia="Times New Roman"/>
          <w:szCs w:val="24"/>
        </w:rPr>
        <w:t>ήμερα δεν είναι ασφαλιστικό</w:t>
      </w:r>
      <w:r>
        <w:rPr>
          <w:rFonts w:eastAsia="Times New Roman"/>
          <w:szCs w:val="24"/>
        </w:rPr>
        <w:t>,</w:t>
      </w:r>
      <w:r w:rsidRPr="00135FCB">
        <w:rPr>
          <w:rFonts w:eastAsia="Times New Roman"/>
          <w:szCs w:val="24"/>
        </w:rPr>
        <w:t xml:space="preserve"> είναι ουσιαστικά φορολογικό και μέρος του οποίου </w:t>
      </w:r>
      <w:r>
        <w:rPr>
          <w:rFonts w:eastAsia="Times New Roman"/>
          <w:szCs w:val="24"/>
        </w:rPr>
        <w:t>δίνεται</w:t>
      </w:r>
      <w:r w:rsidRPr="00135FCB">
        <w:rPr>
          <w:rFonts w:eastAsia="Times New Roman"/>
          <w:szCs w:val="24"/>
        </w:rPr>
        <w:t xml:space="preserve"> για συντάξεις</w:t>
      </w:r>
      <w:r>
        <w:rPr>
          <w:rFonts w:eastAsia="Times New Roman"/>
          <w:szCs w:val="24"/>
        </w:rPr>
        <w:t xml:space="preserve">. </w:t>
      </w:r>
    </w:p>
    <w:p w14:paraId="12B6EA95" w14:textId="77777777" w:rsidR="00F81E5F" w:rsidRDefault="0022463A">
      <w:pPr>
        <w:spacing w:line="600" w:lineRule="auto"/>
        <w:ind w:firstLine="720"/>
        <w:jc w:val="both"/>
        <w:rPr>
          <w:rFonts w:eastAsia="Times New Roman"/>
          <w:szCs w:val="24"/>
        </w:rPr>
      </w:pPr>
      <w:r>
        <w:rPr>
          <w:rFonts w:eastAsia="Times New Roman"/>
          <w:szCs w:val="24"/>
        </w:rPr>
        <w:t>Μιλώντας για</w:t>
      </w:r>
      <w:r w:rsidRPr="00135FCB">
        <w:rPr>
          <w:rFonts w:eastAsia="Times New Roman"/>
          <w:szCs w:val="24"/>
        </w:rPr>
        <w:t xml:space="preserve"> το σύστημα επικουρικής και επαγγελματικής ασφάλισης πο</w:t>
      </w:r>
      <w:r>
        <w:rPr>
          <w:rFonts w:eastAsia="Times New Roman"/>
          <w:szCs w:val="24"/>
        </w:rPr>
        <w:t>υ θα έπρεπε να είναι τμήμα του δ</w:t>
      </w:r>
      <w:r w:rsidRPr="00135FCB">
        <w:rPr>
          <w:rFonts w:eastAsia="Times New Roman"/>
          <w:szCs w:val="24"/>
        </w:rPr>
        <w:t>εύτερου πυλώνα</w:t>
      </w:r>
      <w:r>
        <w:rPr>
          <w:rFonts w:eastAsia="Times New Roman"/>
          <w:szCs w:val="24"/>
        </w:rPr>
        <w:t>,</w:t>
      </w:r>
      <w:r w:rsidRPr="00135FCB">
        <w:rPr>
          <w:rFonts w:eastAsia="Times New Roman"/>
          <w:szCs w:val="24"/>
        </w:rPr>
        <w:t xml:space="preserve"> </w:t>
      </w:r>
      <w:r>
        <w:rPr>
          <w:rFonts w:eastAsia="Times New Roman"/>
          <w:szCs w:val="24"/>
        </w:rPr>
        <w:t>ο</w:t>
      </w:r>
      <w:r w:rsidRPr="00135FCB">
        <w:rPr>
          <w:rFonts w:eastAsia="Times New Roman"/>
          <w:szCs w:val="24"/>
        </w:rPr>
        <w:t xml:space="preserve"> ΣΥΡΙΖΑ σήμερα ουσιαστικά</w:t>
      </w:r>
      <w:r>
        <w:rPr>
          <w:rFonts w:eastAsia="Times New Roman"/>
          <w:szCs w:val="24"/>
        </w:rPr>
        <w:t xml:space="preserve"> το απαξιώνει στην πράξη</w:t>
      </w:r>
      <w:r w:rsidRPr="00135FCB">
        <w:rPr>
          <w:rFonts w:eastAsia="Times New Roman"/>
          <w:szCs w:val="24"/>
        </w:rPr>
        <w:t xml:space="preserve"> απορροφώντας τον στον πρώτο πυλώνα</w:t>
      </w:r>
      <w:r>
        <w:rPr>
          <w:rFonts w:eastAsia="Times New Roman"/>
          <w:szCs w:val="24"/>
        </w:rPr>
        <w:t>, ουσιαστικά επιφυλάσσοντας</w:t>
      </w:r>
      <w:r w:rsidRPr="00135FCB">
        <w:rPr>
          <w:rFonts w:eastAsia="Times New Roman"/>
          <w:szCs w:val="24"/>
        </w:rPr>
        <w:t xml:space="preserve"> στους σημερινούς ασφαλισμένους της επικουρικής ασφάλισης</w:t>
      </w:r>
      <w:r>
        <w:rPr>
          <w:rFonts w:eastAsia="Times New Roman"/>
          <w:szCs w:val="24"/>
        </w:rPr>
        <w:t xml:space="preserve"> συντάξεις-</w:t>
      </w:r>
      <w:r w:rsidRPr="00135FCB">
        <w:rPr>
          <w:rFonts w:eastAsia="Times New Roman"/>
          <w:szCs w:val="24"/>
        </w:rPr>
        <w:t xml:space="preserve">φιλοδωρήματα μετά τις μειώσεις του νόμου </w:t>
      </w:r>
      <w:proofErr w:type="spellStart"/>
      <w:r w:rsidRPr="00135FCB">
        <w:rPr>
          <w:rFonts w:eastAsia="Times New Roman"/>
          <w:szCs w:val="24"/>
        </w:rPr>
        <w:t>Κατρούγκαλου</w:t>
      </w:r>
      <w:proofErr w:type="spellEnd"/>
      <w:r>
        <w:rPr>
          <w:rFonts w:eastAsia="Times New Roman"/>
          <w:szCs w:val="24"/>
        </w:rPr>
        <w:t>,</w:t>
      </w:r>
      <w:r w:rsidRPr="00135FCB">
        <w:rPr>
          <w:rFonts w:eastAsia="Times New Roman"/>
          <w:szCs w:val="24"/>
        </w:rPr>
        <w:t xml:space="preserve"> αλλά παρά</w:t>
      </w:r>
      <w:r>
        <w:rPr>
          <w:rFonts w:eastAsia="Times New Roman"/>
          <w:szCs w:val="24"/>
        </w:rPr>
        <w:t>λληλα τους</w:t>
      </w:r>
      <w:r w:rsidRPr="00135FCB">
        <w:rPr>
          <w:rFonts w:eastAsia="Times New Roman"/>
          <w:szCs w:val="24"/>
        </w:rPr>
        <w:t xml:space="preserve"> επιβαρύνει με εισφορές 7% τ</w:t>
      </w:r>
      <w:r w:rsidRPr="00135FCB">
        <w:rPr>
          <w:rFonts w:eastAsia="Times New Roman"/>
          <w:szCs w:val="24"/>
        </w:rPr>
        <w:t xml:space="preserve">ου εισοδήματός </w:t>
      </w:r>
      <w:r>
        <w:rPr>
          <w:rFonts w:eastAsia="Times New Roman"/>
          <w:szCs w:val="24"/>
        </w:rPr>
        <w:t>τους.</w:t>
      </w:r>
      <w:r w:rsidRPr="00135FCB">
        <w:rPr>
          <w:rFonts w:eastAsia="Times New Roman"/>
          <w:szCs w:val="24"/>
        </w:rPr>
        <w:t xml:space="preserve"> </w:t>
      </w:r>
    </w:p>
    <w:p w14:paraId="12B6EA96" w14:textId="77777777" w:rsidR="00F81E5F" w:rsidRDefault="0022463A">
      <w:pPr>
        <w:spacing w:line="600" w:lineRule="auto"/>
        <w:ind w:firstLine="720"/>
        <w:jc w:val="both"/>
        <w:rPr>
          <w:rFonts w:eastAsia="Times New Roman"/>
          <w:szCs w:val="24"/>
        </w:rPr>
      </w:pPr>
      <w:r>
        <w:rPr>
          <w:rFonts w:eastAsia="Times New Roman"/>
          <w:szCs w:val="24"/>
        </w:rPr>
        <w:t>Σ</w:t>
      </w:r>
      <w:r w:rsidRPr="00135FCB">
        <w:rPr>
          <w:rFonts w:eastAsia="Times New Roman"/>
          <w:szCs w:val="24"/>
        </w:rPr>
        <w:t>τη Νέα Δημοκρατία μιλάμε πάντα καθαρά</w:t>
      </w:r>
      <w:r>
        <w:rPr>
          <w:rFonts w:eastAsia="Times New Roman"/>
          <w:szCs w:val="24"/>
        </w:rPr>
        <w:t>. Τ</w:t>
      </w:r>
      <w:r w:rsidRPr="00135FCB">
        <w:rPr>
          <w:rFonts w:eastAsia="Times New Roman"/>
          <w:szCs w:val="24"/>
        </w:rPr>
        <w:t>ο διανεμητικό σύστημα παραμένει</w:t>
      </w:r>
      <w:r>
        <w:rPr>
          <w:rFonts w:eastAsia="Times New Roman"/>
          <w:szCs w:val="24"/>
        </w:rPr>
        <w:t>,</w:t>
      </w:r>
      <w:r w:rsidRPr="00135FCB">
        <w:rPr>
          <w:rFonts w:eastAsia="Times New Roman"/>
          <w:szCs w:val="24"/>
        </w:rPr>
        <w:t xml:space="preserve"> για να στηρίξει τους πιο αδύναμους και να εξασφαλίσει τη </w:t>
      </w:r>
      <w:proofErr w:type="spellStart"/>
      <w:r w:rsidRPr="00135FCB">
        <w:rPr>
          <w:rFonts w:eastAsia="Times New Roman"/>
          <w:szCs w:val="24"/>
        </w:rPr>
        <w:t>διαγενεακή</w:t>
      </w:r>
      <w:proofErr w:type="spellEnd"/>
      <w:r w:rsidRPr="00135FCB">
        <w:rPr>
          <w:rFonts w:eastAsia="Times New Roman"/>
          <w:szCs w:val="24"/>
        </w:rPr>
        <w:t xml:space="preserve"> αλληλεγγύη</w:t>
      </w:r>
      <w:r>
        <w:rPr>
          <w:rFonts w:eastAsia="Times New Roman"/>
          <w:szCs w:val="24"/>
        </w:rPr>
        <w:t>. Όμως,</w:t>
      </w:r>
      <w:r w:rsidRPr="00135FCB">
        <w:rPr>
          <w:rFonts w:eastAsia="Times New Roman"/>
          <w:szCs w:val="24"/>
        </w:rPr>
        <w:t xml:space="preserve"> πλέον</w:t>
      </w:r>
      <w:r>
        <w:rPr>
          <w:rFonts w:eastAsia="Times New Roman"/>
          <w:szCs w:val="24"/>
        </w:rPr>
        <w:t xml:space="preserve"> οι εισφορέ</w:t>
      </w:r>
      <w:r w:rsidRPr="00135FCB">
        <w:rPr>
          <w:rFonts w:eastAsia="Times New Roman"/>
          <w:szCs w:val="24"/>
        </w:rPr>
        <w:t>ς της επαγγελματικής θα πρέπει να είναι ατομικές</w:t>
      </w:r>
      <w:r>
        <w:rPr>
          <w:rFonts w:eastAsia="Times New Roman"/>
          <w:szCs w:val="24"/>
        </w:rPr>
        <w:t>,</w:t>
      </w:r>
      <w:r w:rsidRPr="00135FCB">
        <w:rPr>
          <w:rFonts w:eastAsia="Times New Roman"/>
          <w:szCs w:val="24"/>
        </w:rPr>
        <w:t xml:space="preserve"> να είναι</w:t>
      </w:r>
      <w:r w:rsidRPr="00135FCB">
        <w:rPr>
          <w:rFonts w:eastAsia="Times New Roman"/>
          <w:szCs w:val="24"/>
        </w:rPr>
        <w:t xml:space="preserve"> στο</w:t>
      </w:r>
      <w:r>
        <w:rPr>
          <w:rFonts w:eastAsia="Times New Roman"/>
          <w:szCs w:val="24"/>
        </w:rPr>
        <w:t>ν</w:t>
      </w:r>
      <w:r w:rsidRPr="00135FCB">
        <w:rPr>
          <w:rFonts w:eastAsia="Times New Roman"/>
          <w:szCs w:val="24"/>
        </w:rPr>
        <w:t xml:space="preserve"> λογαριασμό των ασφαλισμένων</w:t>
      </w:r>
      <w:r>
        <w:rPr>
          <w:rFonts w:eastAsia="Times New Roman"/>
          <w:szCs w:val="24"/>
        </w:rPr>
        <w:t>,</w:t>
      </w:r>
      <w:r w:rsidRPr="00135FCB">
        <w:rPr>
          <w:rFonts w:eastAsia="Times New Roman"/>
          <w:szCs w:val="24"/>
        </w:rPr>
        <w:t xml:space="preserve"> στη δική του</w:t>
      </w:r>
      <w:r>
        <w:rPr>
          <w:rFonts w:eastAsia="Times New Roman"/>
          <w:szCs w:val="24"/>
        </w:rPr>
        <w:t>ς</w:t>
      </w:r>
      <w:r w:rsidRPr="00135FCB">
        <w:rPr>
          <w:rFonts w:eastAsia="Times New Roman"/>
          <w:szCs w:val="24"/>
        </w:rPr>
        <w:t xml:space="preserve"> ατομική μερίδα</w:t>
      </w:r>
      <w:r>
        <w:rPr>
          <w:rFonts w:eastAsia="Times New Roman"/>
          <w:szCs w:val="24"/>
        </w:rPr>
        <w:t>,</w:t>
      </w:r>
      <w:r w:rsidRPr="00135FCB">
        <w:rPr>
          <w:rFonts w:eastAsia="Times New Roman"/>
          <w:szCs w:val="24"/>
        </w:rPr>
        <w:t xml:space="preserve"> προσφέροντας σιγουριά στους σημερινούς εργαζόμενους</w:t>
      </w:r>
      <w:r>
        <w:rPr>
          <w:rFonts w:eastAsia="Times New Roman"/>
          <w:szCs w:val="24"/>
        </w:rPr>
        <w:t>. Έ</w:t>
      </w:r>
      <w:r w:rsidRPr="00135FCB">
        <w:rPr>
          <w:rFonts w:eastAsia="Times New Roman"/>
          <w:szCs w:val="24"/>
        </w:rPr>
        <w:t>να νέο σύστημα που θα αφορά τους νέους ασφαλισμένους</w:t>
      </w:r>
      <w:r>
        <w:rPr>
          <w:rFonts w:eastAsia="Times New Roman"/>
          <w:szCs w:val="24"/>
        </w:rPr>
        <w:t>,</w:t>
      </w:r>
      <w:r w:rsidRPr="00135FCB">
        <w:rPr>
          <w:rFonts w:eastAsia="Times New Roman"/>
          <w:szCs w:val="24"/>
        </w:rPr>
        <w:t xml:space="preserve"> θα το διαχειρίζεται το δημόσιο και θα βρίσκεται υπό την εποπτεία ρυθμιστικών αρχών </w:t>
      </w:r>
      <w:r w:rsidRPr="00135FCB">
        <w:rPr>
          <w:rFonts w:eastAsia="Times New Roman"/>
          <w:szCs w:val="24"/>
        </w:rPr>
        <w:t>και της Τράπεζας της Ελλάδος</w:t>
      </w:r>
      <w:r>
        <w:rPr>
          <w:rFonts w:eastAsia="Times New Roman"/>
          <w:szCs w:val="24"/>
        </w:rPr>
        <w:t xml:space="preserve">. </w:t>
      </w:r>
    </w:p>
    <w:p w14:paraId="12B6EA97" w14:textId="77777777" w:rsidR="00F81E5F" w:rsidRDefault="0022463A">
      <w:pPr>
        <w:spacing w:line="600" w:lineRule="auto"/>
        <w:ind w:firstLine="720"/>
        <w:jc w:val="both"/>
        <w:rPr>
          <w:rFonts w:eastAsia="Times New Roman"/>
          <w:szCs w:val="24"/>
        </w:rPr>
      </w:pPr>
      <w:r>
        <w:rPr>
          <w:rFonts w:eastAsia="Times New Roman"/>
          <w:szCs w:val="24"/>
        </w:rPr>
        <w:t>Κι όσο για το</w:t>
      </w:r>
      <w:r w:rsidRPr="00135FCB">
        <w:rPr>
          <w:rFonts w:eastAsia="Times New Roman"/>
          <w:szCs w:val="24"/>
        </w:rPr>
        <w:t xml:space="preserve"> κόστος μετάβασης</w:t>
      </w:r>
      <w:r>
        <w:rPr>
          <w:rFonts w:eastAsia="Times New Roman"/>
          <w:szCs w:val="24"/>
        </w:rPr>
        <w:t>,</w:t>
      </w:r>
      <w:r w:rsidRPr="00135FCB">
        <w:rPr>
          <w:rFonts w:eastAsia="Times New Roman"/>
          <w:szCs w:val="24"/>
        </w:rPr>
        <w:t xml:space="preserve"> </w:t>
      </w:r>
      <w:r>
        <w:rPr>
          <w:rFonts w:eastAsia="Times New Roman"/>
          <w:szCs w:val="24"/>
        </w:rPr>
        <w:t>στο οποίο α</w:t>
      </w:r>
      <w:r w:rsidRPr="00135FCB">
        <w:rPr>
          <w:rFonts w:eastAsia="Times New Roman"/>
          <w:szCs w:val="24"/>
        </w:rPr>
        <w:t>να</w:t>
      </w:r>
      <w:r>
        <w:rPr>
          <w:rFonts w:eastAsia="Times New Roman"/>
          <w:szCs w:val="24"/>
        </w:rPr>
        <w:t>φέρθηκε ο Π</w:t>
      </w:r>
      <w:r w:rsidRPr="00135FCB">
        <w:rPr>
          <w:rFonts w:eastAsia="Times New Roman"/>
          <w:szCs w:val="24"/>
        </w:rPr>
        <w:t>ρωθυπουργός</w:t>
      </w:r>
      <w:r>
        <w:rPr>
          <w:rFonts w:eastAsia="Times New Roman"/>
          <w:szCs w:val="24"/>
        </w:rPr>
        <w:t>,</w:t>
      </w:r>
      <w:r w:rsidRPr="00135FCB">
        <w:rPr>
          <w:rFonts w:eastAsia="Times New Roman"/>
          <w:szCs w:val="24"/>
        </w:rPr>
        <w:t xml:space="preserve"> διαχέεται σε βάθος τριών δεκαετιών και υπερκαλύπτεται από τα πολλαπλασιαστικά αποτελέσματα των συσσωρευμένων κεφαλαίων που θα δημιουργηθούν στην </w:t>
      </w:r>
      <w:r>
        <w:rPr>
          <w:rFonts w:eastAsia="Times New Roman"/>
          <w:szCs w:val="24"/>
        </w:rPr>
        <w:t>ελληνική</w:t>
      </w:r>
      <w:r w:rsidRPr="00135FCB">
        <w:rPr>
          <w:rFonts w:eastAsia="Times New Roman"/>
          <w:szCs w:val="24"/>
        </w:rPr>
        <w:t xml:space="preserve"> οι</w:t>
      </w:r>
      <w:r w:rsidRPr="00135FCB">
        <w:rPr>
          <w:rFonts w:eastAsia="Times New Roman"/>
          <w:szCs w:val="24"/>
        </w:rPr>
        <w:t>κονομία</w:t>
      </w:r>
      <w:r>
        <w:rPr>
          <w:rFonts w:eastAsia="Times New Roman"/>
          <w:szCs w:val="24"/>
        </w:rPr>
        <w:t xml:space="preserve">. </w:t>
      </w:r>
    </w:p>
    <w:p w14:paraId="12B6EA98" w14:textId="77777777" w:rsidR="00F81E5F" w:rsidRDefault="0022463A">
      <w:pPr>
        <w:spacing w:line="600" w:lineRule="auto"/>
        <w:ind w:firstLine="720"/>
        <w:jc w:val="both"/>
        <w:rPr>
          <w:rFonts w:eastAsia="Times New Roman"/>
          <w:szCs w:val="24"/>
        </w:rPr>
      </w:pPr>
      <w:r>
        <w:rPr>
          <w:rFonts w:eastAsia="Times New Roman"/>
          <w:szCs w:val="24"/>
        </w:rPr>
        <w:t>Δ</w:t>
      </w:r>
      <w:r w:rsidRPr="00135FCB">
        <w:rPr>
          <w:rFonts w:eastAsia="Times New Roman"/>
          <w:szCs w:val="24"/>
        </w:rPr>
        <w:t xml:space="preserve">ημιουργούμε ένα σύστημα που </w:t>
      </w:r>
      <w:r>
        <w:rPr>
          <w:rFonts w:eastAsia="Times New Roman"/>
          <w:szCs w:val="24"/>
        </w:rPr>
        <w:t xml:space="preserve">ο </w:t>
      </w:r>
      <w:r w:rsidRPr="00135FCB">
        <w:rPr>
          <w:rFonts w:eastAsia="Times New Roman"/>
          <w:szCs w:val="24"/>
        </w:rPr>
        <w:t>ασφαλισμένος θα έχει προσωπικές επιλογές και δημιουργούμε παράλληλα και εθνικά απ</w:t>
      </w:r>
      <w:r>
        <w:rPr>
          <w:rFonts w:eastAsia="Times New Roman"/>
          <w:szCs w:val="24"/>
        </w:rPr>
        <w:t>οθεματικά που θα στηρίξουν την ε</w:t>
      </w:r>
      <w:r w:rsidRPr="00135FCB">
        <w:rPr>
          <w:rFonts w:eastAsia="Times New Roman"/>
          <w:szCs w:val="24"/>
        </w:rPr>
        <w:t>λληνική οικονομία</w:t>
      </w:r>
      <w:r>
        <w:rPr>
          <w:rFonts w:eastAsia="Times New Roman"/>
          <w:szCs w:val="24"/>
        </w:rPr>
        <w:t>, ό</w:t>
      </w:r>
      <w:r w:rsidRPr="00135FCB">
        <w:rPr>
          <w:rFonts w:eastAsia="Times New Roman"/>
          <w:szCs w:val="24"/>
        </w:rPr>
        <w:t>πως συμβαίνει σε όλες μα όλες τις δυτικές χώρες</w:t>
      </w:r>
      <w:r>
        <w:rPr>
          <w:rFonts w:eastAsia="Times New Roman"/>
          <w:szCs w:val="24"/>
        </w:rPr>
        <w:t>,</w:t>
      </w:r>
      <w:r w:rsidRPr="00135FCB">
        <w:rPr>
          <w:rFonts w:eastAsia="Times New Roman"/>
          <w:szCs w:val="24"/>
        </w:rPr>
        <w:t xml:space="preserve"> για να μην </w:t>
      </w:r>
      <w:r>
        <w:rPr>
          <w:rFonts w:eastAsia="Times New Roman"/>
          <w:szCs w:val="24"/>
        </w:rPr>
        <w:t>είμαστε αποκλειστικά ε</w:t>
      </w:r>
      <w:r>
        <w:rPr>
          <w:rFonts w:eastAsia="Times New Roman"/>
          <w:szCs w:val="24"/>
        </w:rPr>
        <w:t xml:space="preserve">κτεθειμένοι, όπως σήμερα, </w:t>
      </w:r>
      <w:r w:rsidRPr="00135FCB">
        <w:rPr>
          <w:rFonts w:eastAsia="Times New Roman"/>
          <w:szCs w:val="24"/>
        </w:rPr>
        <w:t>στους ξένους θεσμικούς επενδυτές</w:t>
      </w:r>
      <w:r>
        <w:rPr>
          <w:rFonts w:eastAsia="Times New Roman"/>
          <w:szCs w:val="24"/>
        </w:rPr>
        <w:t>,</w:t>
      </w:r>
      <w:r w:rsidRPr="00135FCB">
        <w:rPr>
          <w:rFonts w:eastAsia="Times New Roman"/>
          <w:szCs w:val="24"/>
        </w:rPr>
        <w:t xml:space="preserve"> των οποίων η συμπεριφορά είναι</w:t>
      </w:r>
      <w:r>
        <w:rPr>
          <w:rFonts w:eastAsia="Times New Roman"/>
          <w:szCs w:val="24"/>
        </w:rPr>
        <w:t xml:space="preserve"> π</w:t>
      </w:r>
      <w:r w:rsidRPr="00135FCB">
        <w:rPr>
          <w:rFonts w:eastAsia="Times New Roman"/>
          <w:szCs w:val="24"/>
        </w:rPr>
        <w:t>ροφανώς πιο ευμετάβλητη</w:t>
      </w:r>
      <w:r>
        <w:rPr>
          <w:rFonts w:eastAsia="Times New Roman"/>
          <w:szCs w:val="24"/>
        </w:rPr>
        <w:t>.</w:t>
      </w:r>
      <w:r w:rsidRPr="00135FCB">
        <w:rPr>
          <w:rFonts w:eastAsia="Times New Roman"/>
          <w:szCs w:val="24"/>
        </w:rPr>
        <w:t xml:space="preserve"> </w:t>
      </w:r>
    </w:p>
    <w:p w14:paraId="12B6EA99" w14:textId="77777777" w:rsidR="00F81E5F" w:rsidRDefault="0022463A">
      <w:pPr>
        <w:spacing w:line="600" w:lineRule="auto"/>
        <w:ind w:firstLine="720"/>
        <w:jc w:val="both"/>
        <w:rPr>
          <w:rFonts w:eastAsia="Times New Roman"/>
          <w:szCs w:val="24"/>
        </w:rPr>
      </w:pPr>
      <w:r>
        <w:rPr>
          <w:rFonts w:eastAsia="Times New Roman"/>
          <w:szCs w:val="24"/>
        </w:rPr>
        <w:t>Κ</w:t>
      </w:r>
      <w:r w:rsidRPr="00135FCB">
        <w:rPr>
          <w:rFonts w:eastAsia="Times New Roman"/>
          <w:szCs w:val="24"/>
        </w:rPr>
        <w:t>αι ο τρίτος πυλώνας θα παραμείνει προαιρετικός</w:t>
      </w:r>
      <w:r>
        <w:rPr>
          <w:rFonts w:eastAsia="Times New Roman"/>
          <w:szCs w:val="24"/>
        </w:rPr>
        <w:t>,</w:t>
      </w:r>
      <w:r w:rsidRPr="00135FCB">
        <w:rPr>
          <w:rFonts w:eastAsia="Times New Roman"/>
          <w:szCs w:val="24"/>
        </w:rPr>
        <w:t xml:space="preserve"> αλλά με φορολογικά κίνητρα</w:t>
      </w:r>
      <w:r>
        <w:rPr>
          <w:rFonts w:eastAsia="Times New Roman"/>
          <w:szCs w:val="24"/>
        </w:rPr>
        <w:t>,</w:t>
      </w:r>
      <w:r w:rsidRPr="00135FCB">
        <w:rPr>
          <w:rFonts w:eastAsia="Times New Roman"/>
          <w:szCs w:val="24"/>
        </w:rPr>
        <w:t xml:space="preserve"> τα οποία θα ενισχύσουν την αποταμίευση και θα </w:t>
      </w:r>
      <w:r>
        <w:rPr>
          <w:rFonts w:eastAsia="Times New Roman"/>
          <w:szCs w:val="24"/>
        </w:rPr>
        <w:t>βελτιώσουν</w:t>
      </w:r>
      <w:r w:rsidRPr="00135FCB">
        <w:rPr>
          <w:rFonts w:eastAsia="Times New Roman"/>
          <w:szCs w:val="24"/>
        </w:rPr>
        <w:t xml:space="preserve"> την </w:t>
      </w:r>
      <w:r w:rsidRPr="00135FCB">
        <w:rPr>
          <w:rFonts w:eastAsia="Times New Roman"/>
          <w:szCs w:val="24"/>
        </w:rPr>
        <w:t>ποιότητα ζωής των μελλοντικών συνταξιούχων</w:t>
      </w:r>
      <w:r>
        <w:rPr>
          <w:rFonts w:eastAsia="Times New Roman"/>
          <w:szCs w:val="24"/>
        </w:rPr>
        <w:t>.</w:t>
      </w:r>
      <w:r w:rsidRPr="00135FCB">
        <w:rPr>
          <w:rFonts w:eastAsia="Times New Roman"/>
          <w:szCs w:val="24"/>
        </w:rPr>
        <w:t xml:space="preserve"> </w:t>
      </w:r>
    </w:p>
    <w:p w14:paraId="12B6EA9A" w14:textId="77777777" w:rsidR="00F81E5F" w:rsidRDefault="0022463A">
      <w:pPr>
        <w:spacing w:line="600" w:lineRule="auto"/>
        <w:ind w:firstLine="720"/>
        <w:jc w:val="both"/>
        <w:rPr>
          <w:rFonts w:eastAsia="Times New Roman"/>
          <w:szCs w:val="24"/>
        </w:rPr>
      </w:pPr>
      <w:r>
        <w:rPr>
          <w:rFonts w:eastAsia="Times New Roman"/>
          <w:szCs w:val="24"/>
        </w:rPr>
        <w:t>Σ</w:t>
      </w:r>
      <w:r w:rsidRPr="00135FCB">
        <w:rPr>
          <w:rFonts w:eastAsia="Times New Roman"/>
          <w:szCs w:val="24"/>
        </w:rPr>
        <w:t>ε αυτή την ολοκληρωμένη πρόταση</w:t>
      </w:r>
      <w:r>
        <w:rPr>
          <w:rFonts w:eastAsia="Times New Roman"/>
          <w:szCs w:val="24"/>
        </w:rPr>
        <w:t xml:space="preserve">, </w:t>
      </w:r>
      <w:r w:rsidRPr="00C73F88">
        <w:rPr>
          <w:rFonts w:eastAsia="Times New Roman"/>
          <w:bCs/>
        </w:rPr>
        <w:t>κυρίες και κύριοι συνάδελφοι,</w:t>
      </w:r>
      <w:r>
        <w:rPr>
          <w:rFonts w:eastAsia="Times New Roman"/>
          <w:szCs w:val="24"/>
        </w:rPr>
        <w:t xml:space="preserve"> η Κ</w:t>
      </w:r>
      <w:r w:rsidRPr="00135FCB">
        <w:rPr>
          <w:rFonts w:eastAsia="Times New Roman"/>
          <w:szCs w:val="24"/>
        </w:rPr>
        <w:t xml:space="preserve">υβέρνηση έχει να αντιτάξει τις περίπου </w:t>
      </w:r>
      <w:r>
        <w:rPr>
          <w:rFonts w:eastAsia="Times New Roman"/>
          <w:szCs w:val="24"/>
        </w:rPr>
        <w:t>διακόσιες χιλιάδες</w:t>
      </w:r>
      <w:r w:rsidRPr="00135FCB">
        <w:rPr>
          <w:rFonts w:eastAsia="Times New Roman"/>
          <w:szCs w:val="24"/>
        </w:rPr>
        <w:t xml:space="preserve"> συντάξεις που δεν εκδίδονται</w:t>
      </w:r>
      <w:r>
        <w:rPr>
          <w:rFonts w:eastAsia="Times New Roman"/>
          <w:szCs w:val="24"/>
        </w:rPr>
        <w:t>,</w:t>
      </w:r>
      <w:r w:rsidRPr="00135FCB">
        <w:rPr>
          <w:rFonts w:eastAsia="Times New Roman"/>
          <w:szCs w:val="24"/>
        </w:rPr>
        <w:t xml:space="preserve"> τις </w:t>
      </w:r>
      <w:r>
        <w:rPr>
          <w:rFonts w:eastAsia="Times New Roman"/>
          <w:szCs w:val="24"/>
        </w:rPr>
        <w:t>σκιές για</w:t>
      </w:r>
      <w:r w:rsidRPr="00135FCB">
        <w:rPr>
          <w:rFonts w:eastAsia="Times New Roman"/>
          <w:szCs w:val="24"/>
        </w:rPr>
        <w:t xml:space="preserve"> λαθροχειρίες </w:t>
      </w:r>
      <w:r>
        <w:rPr>
          <w:rFonts w:eastAsia="Times New Roman"/>
          <w:szCs w:val="24"/>
        </w:rPr>
        <w:t>σ</w:t>
      </w:r>
      <w:r w:rsidRPr="00135FCB">
        <w:rPr>
          <w:rFonts w:eastAsia="Times New Roman"/>
          <w:szCs w:val="24"/>
        </w:rPr>
        <w:t xml:space="preserve">το πρωτόκολλο των συντάξεων και τα στοιχεία του </w:t>
      </w:r>
      <w:r>
        <w:rPr>
          <w:rFonts w:eastAsia="Times New Roman"/>
          <w:szCs w:val="24"/>
        </w:rPr>
        <w:t xml:space="preserve">«ΗΛΙΟΣ», </w:t>
      </w:r>
      <w:r w:rsidRPr="00135FCB">
        <w:rPr>
          <w:rFonts w:eastAsia="Times New Roman"/>
          <w:szCs w:val="24"/>
        </w:rPr>
        <w:t xml:space="preserve">τις μειωμένες συντάξεις του νόμου </w:t>
      </w:r>
      <w:proofErr w:type="spellStart"/>
      <w:r w:rsidRPr="00135FCB">
        <w:rPr>
          <w:rFonts w:eastAsia="Times New Roman"/>
          <w:szCs w:val="24"/>
        </w:rPr>
        <w:t>Κατρούγκαλου</w:t>
      </w:r>
      <w:proofErr w:type="spellEnd"/>
      <w:r w:rsidRPr="00135FCB">
        <w:rPr>
          <w:rFonts w:eastAsia="Times New Roman"/>
          <w:szCs w:val="24"/>
        </w:rPr>
        <w:t xml:space="preserve"> </w:t>
      </w:r>
      <w:r>
        <w:rPr>
          <w:rFonts w:eastAsia="Times New Roman"/>
          <w:szCs w:val="24"/>
        </w:rPr>
        <w:t>-</w:t>
      </w:r>
      <w:r w:rsidRPr="00135FCB">
        <w:rPr>
          <w:rFonts w:eastAsia="Times New Roman"/>
          <w:szCs w:val="24"/>
        </w:rPr>
        <w:t>35%</w:t>
      </w:r>
      <w:r>
        <w:rPr>
          <w:rFonts w:eastAsia="Times New Roman"/>
          <w:szCs w:val="24"/>
        </w:rPr>
        <w:t xml:space="preserve"> κάτω οι συντάξεις για όσους</w:t>
      </w:r>
      <w:r w:rsidRPr="00135FCB">
        <w:rPr>
          <w:rFonts w:eastAsia="Times New Roman"/>
          <w:szCs w:val="24"/>
        </w:rPr>
        <w:t xml:space="preserve"> κάνουν τώ</w:t>
      </w:r>
      <w:r>
        <w:rPr>
          <w:rFonts w:eastAsia="Times New Roman"/>
          <w:szCs w:val="24"/>
        </w:rPr>
        <w:t xml:space="preserve">ρα αίτηση συνταξιοδότησης- τις </w:t>
      </w:r>
      <w:r w:rsidRPr="00135FCB">
        <w:rPr>
          <w:rFonts w:eastAsia="Times New Roman"/>
          <w:szCs w:val="24"/>
        </w:rPr>
        <w:t>συντάξεις χηρείας που την τελευταία στιγμή</w:t>
      </w:r>
      <w:r>
        <w:rPr>
          <w:rFonts w:eastAsia="Times New Roman"/>
          <w:szCs w:val="24"/>
        </w:rPr>
        <w:t>,</w:t>
      </w:r>
      <w:r w:rsidRPr="00135FCB">
        <w:rPr>
          <w:rFonts w:eastAsia="Times New Roman"/>
          <w:szCs w:val="24"/>
        </w:rPr>
        <w:t xml:space="preserve"> μετά τη γενική κατακραυγή</w:t>
      </w:r>
      <w:r>
        <w:rPr>
          <w:rFonts w:eastAsia="Times New Roman"/>
          <w:szCs w:val="24"/>
        </w:rPr>
        <w:t>, διορθώνε</w:t>
      </w:r>
      <w:r>
        <w:rPr>
          <w:rFonts w:eastAsia="Times New Roman"/>
          <w:szCs w:val="24"/>
        </w:rPr>
        <w:t>τε, σ</w:t>
      </w:r>
      <w:r w:rsidRPr="00135FCB">
        <w:rPr>
          <w:rFonts w:eastAsia="Times New Roman"/>
          <w:szCs w:val="24"/>
        </w:rPr>
        <w:t xml:space="preserve">ύμφωνα με τις υποδείξεις και την πρόταση του </w:t>
      </w:r>
      <w:r>
        <w:rPr>
          <w:rFonts w:eastAsia="Times New Roman"/>
          <w:szCs w:val="24"/>
        </w:rPr>
        <w:t xml:space="preserve">Κυριάκου Μητσοτάκη. </w:t>
      </w:r>
    </w:p>
    <w:p w14:paraId="12B6EA9B" w14:textId="77777777" w:rsidR="00F81E5F" w:rsidRDefault="0022463A">
      <w:pPr>
        <w:spacing w:line="600" w:lineRule="auto"/>
        <w:ind w:firstLine="720"/>
        <w:jc w:val="both"/>
        <w:rPr>
          <w:rFonts w:eastAsia="Times New Roman"/>
          <w:szCs w:val="24"/>
        </w:rPr>
      </w:pPr>
      <w:r>
        <w:rPr>
          <w:rFonts w:eastAsia="Times New Roman"/>
          <w:szCs w:val="24"/>
        </w:rPr>
        <w:t>Και εχθές για άλλη μια φορά πιαστήκατε να λέτε ψέματα και να διαστρεβλώνετε την πραγματικότητα. Διότι</w:t>
      </w:r>
      <w:r w:rsidRPr="00135FCB">
        <w:rPr>
          <w:rFonts w:eastAsia="Times New Roman"/>
          <w:szCs w:val="24"/>
        </w:rPr>
        <w:t xml:space="preserve"> η σύμβαση εργασίας της </w:t>
      </w:r>
      <w:r>
        <w:rPr>
          <w:rFonts w:eastAsia="Times New Roman"/>
          <w:szCs w:val="24"/>
        </w:rPr>
        <w:t>«</w:t>
      </w:r>
      <w:r w:rsidRPr="00135FCB">
        <w:rPr>
          <w:rFonts w:eastAsia="Times New Roman"/>
          <w:szCs w:val="24"/>
        </w:rPr>
        <w:t>ΠΑΠΑΣΤΡΑΤΟΣ</w:t>
      </w:r>
      <w:r>
        <w:rPr>
          <w:rFonts w:eastAsia="Times New Roman"/>
          <w:szCs w:val="24"/>
        </w:rPr>
        <w:t>»</w:t>
      </w:r>
      <w:r w:rsidRPr="00135FCB">
        <w:rPr>
          <w:rFonts w:eastAsia="Times New Roman"/>
          <w:szCs w:val="24"/>
        </w:rPr>
        <w:t xml:space="preserve"> αφ</w:t>
      </w:r>
      <w:r>
        <w:rPr>
          <w:rFonts w:eastAsia="Times New Roman"/>
          <w:szCs w:val="24"/>
        </w:rPr>
        <w:t xml:space="preserve">’ </w:t>
      </w:r>
      <w:r w:rsidRPr="00135FCB">
        <w:rPr>
          <w:rFonts w:eastAsia="Times New Roman"/>
          <w:szCs w:val="24"/>
        </w:rPr>
        <w:t xml:space="preserve">ενός εγκρίθηκε από </w:t>
      </w:r>
      <w:r>
        <w:rPr>
          <w:rFonts w:eastAsia="Times New Roman"/>
          <w:szCs w:val="24"/>
        </w:rPr>
        <w:t>τη σημερινή</w:t>
      </w:r>
      <w:r w:rsidRPr="00135FCB">
        <w:rPr>
          <w:rFonts w:eastAsia="Times New Roman"/>
          <w:szCs w:val="24"/>
        </w:rPr>
        <w:t xml:space="preserve"> Υπουργό</w:t>
      </w:r>
      <w:r>
        <w:rPr>
          <w:rFonts w:eastAsia="Times New Roman"/>
          <w:szCs w:val="24"/>
        </w:rPr>
        <w:t>,</w:t>
      </w:r>
      <w:r w:rsidRPr="00135FCB">
        <w:rPr>
          <w:rFonts w:eastAsia="Times New Roman"/>
          <w:szCs w:val="24"/>
        </w:rPr>
        <w:t xml:space="preserve"> τη</w:t>
      </w:r>
      <w:r w:rsidRPr="00135FCB">
        <w:rPr>
          <w:rFonts w:eastAsia="Times New Roman"/>
          <w:szCs w:val="24"/>
        </w:rPr>
        <w:t>ν κ</w:t>
      </w:r>
      <w:r>
        <w:rPr>
          <w:rFonts w:eastAsia="Times New Roman"/>
          <w:szCs w:val="24"/>
        </w:rPr>
        <w:t xml:space="preserve">. </w:t>
      </w:r>
      <w:proofErr w:type="spellStart"/>
      <w:r>
        <w:rPr>
          <w:rFonts w:eastAsia="Times New Roman"/>
          <w:szCs w:val="24"/>
        </w:rPr>
        <w:t>Αχτσιόγλ</w:t>
      </w:r>
      <w:r w:rsidRPr="00135FCB">
        <w:rPr>
          <w:rFonts w:eastAsia="Times New Roman"/>
          <w:szCs w:val="24"/>
        </w:rPr>
        <w:t>ου</w:t>
      </w:r>
      <w:proofErr w:type="spellEnd"/>
      <w:r w:rsidRPr="00135FCB">
        <w:rPr>
          <w:rFonts w:eastAsia="Times New Roman"/>
          <w:szCs w:val="24"/>
        </w:rPr>
        <w:t xml:space="preserve"> και </w:t>
      </w:r>
      <w:r>
        <w:rPr>
          <w:rFonts w:eastAsia="Times New Roman"/>
          <w:szCs w:val="24"/>
        </w:rPr>
        <w:t>ποτέ ο Κυριάκος Μητσοτάκης δεν αναφέρθηκε σε επτα</w:t>
      </w:r>
      <w:r w:rsidRPr="00135FCB">
        <w:rPr>
          <w:rFonts w:eastAsia="Times New Roman"/>
          <w:szCs w:val="24"/>
        </w:rPr>
        <w:t>ήμερη εργασία</w:t>
      </w:r>
      <w:r>
        <w:rPr>
          <w:rFonts w:eastAsia="Times New Roman"/>
          <w:szCs w:val="24"/>
        </w:rPr>
        <w:t>,</w:t>
      </w:r>
      <w:r w:rsidRPr="00135FCB">
        <w:rPr>
          <w:rFonts w:eastAsia="Times New Roman"/>
          <w:szCs w:val="24"/>
        </w:rPr>
        <w:t xml:space="preserve"> αλλά σε επταήμερη λειτουργία των επιχειρήσεων</w:t>
      </w:r>
      <w:r>
        <w:rPr>
          <w:rFonts w:eastAsia="Times New Roman"/>
          <w:szCs w:val="24"/>
        </w:rPr>
        <w:t>,</w:t>
      </w:r>
      <w:r w:rsidRPr="00135FCB">
        <w:rPr>
          <w:rFonts w:eastAsia="Times New Roman"/>
          <w:szCs w:val="24"/>
        </w:rPr>
        <w:t xml:space="preserve"> όπως ήδη γίνεται σε πολλές συγκοινωνιακές</w:t>
      </w:r>
      <w:r>
        <w:rPr>
          <w:rFonts w:eastAsia="Times New Roman"/>
          <w:szCs w:val="24"/>
        </w:rPr>
        <w:t>,</w:t>
      </w:r>
      <w:r w:rsidRPr="00135FCB">
        <w:rPr>
          <w:rFonts w:eastAsia="Times New Roman"/>
          <w:szCs w:val="24"/>
        </w:rPr>
        <w:t xml:space="preserve"> νοση</w:t>
      </w:r>
      <w:r>
        <w:rPr>
          <w:rFonts w:eastAsia="Times New Roman"/>
          <w:szCs w:val="24"/>
        </w:rPr>
        <w:t>λευτικές και άλλες μονάδες της ε</w:t>
      </w:r>
      <w:r w:rsidRPr="00135FCB">
        <w:rPr>
          <w:rFonts w:eastAsia="Times New Roman"/>
          <w:szCs w:val="24"/>
        </w:rPr>
        <w:t>λληνικής οικονομίας</w:t>
      </w:r>
      <w:r>
        <w:rPr>
          <w:rFonts w:eastAsia="Times New Roman"/>
          <w:szCs w:val="24"/>
        </w:rPr>
        <w:t>.</w:t>
      </w:r>
    </w:p>
    <w:p w14:paraId="12B6EA9C" w14:textId="77777777" w:rsidR="00F81E5F" w:rsidRDefault="0022463A">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w:t>
      </w:r>
      <w:r w:rsidRPr="00437DC8">
        <w:rPr>
          <w:rFonts w:eastAsia="Times New Roman"/>
          <w:szCs w:val="24"/>
        </w:rPr>
        <w:t>το κουδούνι λήξεως του χρόνου ομιλίας του κυρίου Βουλευτή)</w:t>
      </w:r>
    </w:p>
    <w:p w14:paraId="12B6EA9D" w14:textId="77777777" w:rsidR="00F81E5F" w:rsidRDefault="0022463A">
      <w:pPr>
        <w:tabs>
          <w:tab w:val="left" w:pos="1800"/>
        </w:tabs>
        <w:spacing w:line="600" w:lineRule="auto"/>
        <w:ind w:firstLine="720"/>
        <w:jc w:val="both"/>
        <w:rPr>
          <w:rFonts w:eastAsia="Times New Roman"/>
          <w:szCs w:val="24"/>
        </w:rPr>
      </w:pPr>
      <w:r w:rsidRPr="001E3501">
        <w:rPr>
          <w:rFonts w:eastAsia="Times New Roman"/>
          <w:b/>
          <w:bCs/>
        </w:rPr>
        <w:t xml:space="preserve">ΠΡΟΕΔΡΕΥΩΝ (Δημήτριος </w:t>
      </w:r>
      <w:proofErr w:type="spellStart"/>
      <w:r w:rsidRPr="001E3501">
        <w:rPr>
          <w:rFonts w:eastAsia="Times New Roman"/>
          <w:b/>
          <w:bCs/>
        </w:rPr>
        <w:t>Κρεμαστινός</w:t>
      </w:r>
      <w:proofErr w:type="spellEnd"/>
      <w:r w:rsidRPr="001E3501">
        <w:rPr>
          <w:rFonts w:eastAsia="Times New Roman"/>
          <w:b/>
          <w:bCs/>
        </w:rPr>
        <w:t>):</w:t>
      </w:r>
      <w:r w:rsidRPr="001E3501">
        <w:rPr>
          <w:rFonts w:eastAsia="Times New Roman"/>
          <w:szCs w:val="24"/>
        </w:rPr>
        <w:t xml:space="preserve"> </w:t>
      </w:r>
      <w:r w:rsidRPr="001E3501">
        <w:rPr>
          <w:rFonts w:eastAsia="Times New Roman"/>
          <w:bCs/>
        </w:rPr>
        <w:t>Παρακαλώ</w:t>
      </w:r>
      <w:r>
        <w:rPr>
          <w:rFonts w:eastAsia="Times New Roman"/>
          <w:szCs w:val="24"/>
        </w:rPr>
        <w:t xml:space="preserve">, ολοκληρώνετε, κύριε συνάδελφε. </w:t>
      </w:r>
    </w:p>
    <w:p w14:paraId="12B6EA9E" w14:textId="77777777" w:rsidR="00F81E5F" w:rsidRDefault="0022463A">
      <w:pPr>
        <w:spacing w:line="600" w:lineRule="auto"/>
        <w:ind w:firstLine="720"/>
        <w:jc w:val="both"/>
        <w:rPr>
          <w:rFonts w:eastAsia="Times New Roman"/>
          <w:bCs/>
        </w:rPr>
      </w:pPr>
      <w:r>
        <w:rPr>
          <w:rFonts w:eastAsia="Times New Roman"/>
          <w:b/>
          <w:bCs/>
        </w:rPr>
        <w:t xml:space="preserve">ΝΟΤΗΣ ΜΗΤΑΡΑΚΗΣ: </w:t>
      </w:r>
      <w:r>
        <w:rPr>
          <w:rFonts w:eastAsia="Times New Roman"/>
          <w:bCs/>
        </w:rPr>
        <w:t xml:space="preserve">Τελειώνω με μια λέξη, </w:t>
      </w:r>
      <w:r w:rsidRPr="001E3501">
        <w:rPr>
          <w:rFonts w:eastAsia="Times New Roman"/>
          <w:bCs/>
        </w:rPr>
        <w:t>κύριε Πρόεδρε</w:t>
      </w:r>
      <w:r>
        <w:rPr>
          <w:rFonts w:eastAsia="Times New Roman"/>
          <w:bCs/>
        </w:rPr>
        <w:t>.</w:t>
      </w:r>
    </w:p>
    <w:p w14:paraId="12B6EA9F" w14:textId="77777777" w:rsidR="00F81E5F" w:rsidRDefault="0022463A">
      <w:pPr>
        <w:spacing w:line="600" w:lineRule="auto"/>
        <w:ind w:firstLine="720"/>
        <w:jc w:val="both"/>
        <w:rPr>
          <w:rFonts w:eastAsia="Times New Roman"/>
          <w:szCs w:val="24"/>
        </w:rPr>
      </w:pPr>
      <w:r>
        <w:rPr>
          <w:rFonts w:eastAsia="Times New Roman"/>
          <w:bCs/>
        </w:rPr>
        <w:t>Αποδείχθηκε</w:t>
      </w:r>
      <w:r>
        <w:rPr>
          <w:rFonts w:eastAsia="Times New Roman"/>
          <w:szCs w:val="24"/>
        </w:rPr>
        <w:t xml:space="preserve"> όμως ότι εσείς,</w:t>
      </w:r>
      <w:r w:rsidRPr="00135FCB">
        <w:rPr>
          <w:rFonts w:eastAsia="Times New Roman"/>
          <w:szCs w:val="24"/>
        </w:rPr>
        <w:t xml:space="preserve"> κυρίες και κύριοι συνάδελφοι</w:t>
      </w:r>
      <w:r>
        <w:rPr>
          <w:rFonts w:eastAsia="Times New Roman"/>
          <w:szCs w:val="24"/>
        </w:rPr>
        <w:t>,</w:t>
      </w:r>
      <w:r w:rsidRPr="00135FCB">
        <w:rPr>
          <w:rFonts w:eastAsia="Times New Roman"/>
          <w:szCs w:val="24"/>
        </w:rPr>
        <w:t xml:space="preserve"> το 2018 </w:t>
      </w:r>
      <w:r>
        <w:rPr>
          <w:rFonts w:eastAsia="Times New Roman"/>
          <w:szCs w:val="24"/>
        </w:rPr>
        <w:t>ψηφίσατε την επ</w:t>
      </w:r>
      <w:r w:rsidRPr="00135FCB">
        <w:rPr>
          <w:rFonts w:eastAsia="Times New Roman"/>
          <w:szCs w:val="24"/>
        </w:rPr>
        <w:t xml:space="preserve">ταήμερη εργασία στον </w:t>
      </w:r>
      <w:r>
        <w:rPr>
          <w:rFonts w:eastAsia="Times New Roman"/>
          <w:szCs w:val="24"/>
        </w:rPr>
        <w:t xml:space="preserve">χώρο του </w:t>
      </w:r>
      <w:r w:rsidRPr="00135FCB">
        <w:rPr>
          <w:rFonts w:eastAsia="Times New Roman"/>
          <w:szCs w:val="24"/>
        </w:rPr>
        <w:t xml:space="preserve">τουρισμό και </w:t>
      </w:r>
      <w:r>
        <w:rPr>
          <w:rFonts w:eastAsia="Times New Roman"/>
          <w:szCs w:val="24"/>
        </w:rPr>
        <w:t>φέρατε αυτό που εσείς</w:t>
      </w:r>
      <w:r w:rsidRPr="00135FCB">
        <w:rPr>
          <w:rFonts w:eastAsia="Times New Roman"/>
          <w:szCs w:val="24"/>
        </w:rPr>
        <w:t xml:space="preserve"> αποκαλείτε </w:t>
      </w:r>
      <w:r>
        <w:rPr>
          <w:rFonts w:eastAsia="Times New Roman"/>
          <w:szCs w:val="24"/>
        </w:rPr>
        <w:t>«</w:t>
      </w:r>
      <w:r w:rsidRPr="00135FCB">
        <w:rPr>
          <w:rFonts w:eastAsia="Times New Roman"/>
          <w:szCs w:val="24"/>
        </w:rPr>
        <w:t xml:space="preserve">εργασιακό </w:t>
      </w:r>
      <w:r>
        <w:rPr>
          <w:rFonts w:eastAsia="Times New Roman"/>
          <w:szCs w:val="24"/>
        </w:rPr>
        <w:t>μ</w:t>
      </w:r>
      <w:r w:rsidRPr="00135FCB">
        <w:rPr>
          <w:rFonts w:eastAsia="Times New Roman"/>
          <w:szCs w:val="24"/>
        </w:rPr>
        <w:t>εσαίωνα</w:t>
      </w:r>
      <w:r>
        <w:rPr>
          <w:rFonts w:eastAsia="Times New Roman"/>
          <w:szCs w:val="24"/>
        </w:rPr>
        <w:t>». Ψέματα, λαθροχειρίες και διαστρέβλωση της αλήθειας!</w:t>
      </w:r>
    </w:p>
    <w:p w14:paraId="12B6EAA0" w14:textId="77777777" w:rsidR="00F81E5F" w:rsidRDefault="0022463A">
      <w:pPr>
        <w:spacing w:line="600" w:lineRule="auto"/>
        <w:ind w:firstLine="720"/>
        <w:jc w:val="center"/>
        <w:rPr>
          <w:rFonts w:eastAsia="Times New Roman"/>
          <w:szCs w:val="24"/>
        </w:rPr>
      </w:pPr>
      <w:r>
        <w:rPr>
          <w:rFonts w:eastAsia="Times New Roman"/>
          <w:szCs w:val="24"/>
        </w:rPr>
        <w:t>(Διαμαρτυρίες από την πτέρυγα του ΣΥΡΙΖΑ)</w:t>
      </w:r>
    </w:p>
    <w:p w14:paraId="12B6EAA1" w14:textId="77777777" w:rsidR="00F81E5F" w:rsidRDefault="0022463A">
      <w:pPr>
        <w:spacing w:line="600" w:lineRule="auto"/>
        <w:ind w:firstLine="720"/>
        <w:jc w:val="both"/>
        <w:rPr>
          <w:rFonts w:eastAsia="Times New Roman"/>
          <w:szCs w:val="24"/>
        </w:rPr>
      </w:pPr>
      <w:r w:rsidRPr="004D2B4A">
        <w:rPr>
          <w:rFonts w:eastAsia="Times New Roman"/>
          <w:b/>
          <w:bCs/>
        </w:rPr>
        <w:t xml:space="preserve">ΠΡΟΕΔΡΕΥΩΝ (Δημήτριος </w:t>
      </w:r>
      <w:proofErr w:type="spellStart"/>
      <w:r w:rsidRPr="004D2B4A">
        <w:rPr>
          <w:rFonts w:eastAsia="Times New Roman"/>
          <w:b/>
          <w:bCs/>
        </w:rPr>
        <w:t>Κρεμαστινός</w:t>
      </w:r>
      <w:proofErr w:type="spellEnd"/>
      <w:r w:rsidRPr="004D2B4A">
        <w:rPr>
          <w:rFonts w:eastAsia="Times New Roman"/>
          <w:b/>
          <w:bCs/>
        </w:rPr>
        <w:t>):</w:t>
      </w:r>
      <w:r w:rsidRPr="004D2B4A">
        <w:rPr>
          <w:rFonts w:eastAsia="Times New Roman"/>
          <w:szCs w:val="24"/>
        </w:rPr>
        <w:t xml:space="preserve"> </w:t>
      </w:r>
      <w:r>
        <w:rPr>
          <w:rFonts w:eastAsia="Times New Roman"/>
          <w:szCs w:val="24"/>
        </w:rPr>
        <w:t xml:space="preserve">Σας </w:t>
      </w:r>
      <w:r w:rsidRPr="004D2B4A">
        <w:rPr>
          <w:rFonts w:eastAsia="Times New Roman"/>
          <w:bCs/>
        </w:rPr>
        <w:t>παρακαλώ</w:t>
      </w:r>
      <w:r>
        <w:rPr>
          <w:rFonts w:eastAsia="Times New Roman"/>
          <w:szCs w:val="24"/>
        </w:rPr>
        <w:t>!</w:t>
      </w:r>
    </w:p>
    <w:p w14:paraId="12B6EAA2" w14:textId="77777777" w:rsidR="00F81E5F" w:rsidRDefault="0022463A">
      <w:pPr>
        <w:spacing w:line="600" w:lineRule="auto"/>
        <w:ind w:firstLine="720"/>
        <w:jc w:val="both"/>
        <w:rPr>
          <w:rFonts w:eastAsia="Times New Roman"/>
          <w:szCs w:val="24"/>
        </w:rPr>
      </w:pPr>
      <w:r>
        <w:rPr>
          <w:rFonts w:eastAsia="Times New Roman"/>
          <w:b/>
          <w:bCs/>
        </w:rPr>
        <w:t xml:space="preserve">ΝΟΤΗΣ ΜΗΤΑΡΑΚΗΣ: </w:t>
      </w:r>
      <w:r>
        <w:rPr>
          <w:rFonts w:eastAsia="Times New Roman"/>
          <w:szCs w:val="24"/>
        </w:rPr>
        <w:t xml:space="preserve">Αυτά αντιτάσσετε στο πρόγραμμα της </w:t>
      </w:r>
      <w:r w:rsidRPr="001E3501">
        <w:rPr>
          <w:rFonts w:eastAsia="Times New Roman"/>
          <w:bCs/>
        </w:rPr>
        <w:t>Νέας Δημοκρατίας</w:t>
      </w:r>
      <w:r>
        <w:rPr>
          <w:rFonts w:eastAsia="Times New Roman"/>
          <w:bCs/>
        </w:rPr>
        <w:t>,</w:t>
      </w:r>
      <w:r>
        <w:rPr>
          <w:rFonts w:eastAsia="Times New Roman"/>
          <w:szCs w:val="24"/>
        </w:rPr>
        <w:t xml:space="preserve"> αλλά </w:t>
      </w:r>
      <w:r w:rsidRPr="00135FCB">
        <w:rPr>
          <w:rFonts w:eastAsia="Times New Roman"/>
          <w:szCs w:val="24"/>
        </w:rPr>
        <w:t>ευτυχώς φεύγετε</w:t>
      </w:r>
      <w:r>
        <w:rPr>
          <w:rFonts w:eastAsia="Times New Roman"/>
          <w:szCs w:val="24"/>
        </w:rPr>
        <w:t>.</w:t>
      </w:r>
      <w:r w:rsidRPr="00135FCB">
        <w:rPr>
          <w:rFonts w:eastAsia="Times New Roman"/>
          <w:szCs w:val="24"/>
        </w:rPr>
        <w:t xml:space="preserve"> </w:t>
      </w:r>
    </w:p>
    <w:p w14:paraId="12B6EAA3" w14:textId="77777777" w:rsidR="00F81E5F" w:rsidRDefault="0022463A">
      <w:pPr>
        <w:spacing w:line="600" w:lineRule="auto"/>
        <w:ind w:firstLine="720"/>
        <w:jc w:val="both"/>
        <w:rPr>
          <w:rFonts w:eastAsia="Times New Roman"/>
          <w:szCs w:val="24"/>
        </w:rPr>
      </w:pPr>
      <w:r w:rsidRPr="00135FCB">
        <w:rPr>
          <w:rFonts w:eastAsia="Times New Roman"/>
          <w:szCs w:val="24"/>
        </w:rPr>
        <w:t>Σας ευχαριστώ πολύ</w:t>
      </w:r>
      <w:r>
        <w:rPr>
          <w:rFonts w:eastAsia="Times New Roman"/>
          <w:szCs w:val="24"/>
        </w:rPr>
        <w:t>.</w:t>
      </w:r>
    </w:p>
    <w:p w14:paraId="12B6EAA4" w14:textId="77777777" w:rsidR="00F81E5F" w:rsidRDefault="0022463A">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2B6EAA5" w14:textId="77777777" w:rsidR="00F81E5F" w:rsidRDefault="0022463A">
      <w:pPr>
        <w:spacing w:line="600" w:lineRule="auto"/>
        <w:ind w:firstLine="720"/>
        <w:jc w:val="both"/>
        <w:rPr>
          <w:rFonts w:eastAsia="Times New Roman"/>
          <w:szCs w:val="24"/>
        </w:rPr>
      </w:pPr>
      <w:r w:rsidRPr="004D2B4A">
        <w:rPr>
          <w:rFonts w:eastAsia="Times New Roman"/>
          <w:b/>
          <w:bCs/>
        </w:rPr>
        <w:t xml:space="preserve">ΠΡΟΕΔΡΕΥΩΝ (Δημήτριος </w:t>
      </w:r>
      <w:proofErr w:type="spellStart"/>
      <w:r w:rsidRPr="004D2B4A">
        <w:rPr>
          <w:rFonts w:eastAsia="Times New Roman"/>
          <w:b/>
          <w:bCs/>
        </w:rPr>
        <w:t>Κρεμαστινός</w:t>
      </w:r>
      <w:proofErr w:type="spellEnd"/>
      <w:r w:rsidRPr="004D2B4A">
        <w:rPr>
          <w:rFonts w:eastAsia="Times New Roman"/>
          <w:b/>
          <w:bCs/>
        </w:rPr>
        <w:t>):</w:t>
      </w:r>
      <w:r w:rsidRPr="004D2B4A">
        <w:rPr>
          <w:rFonts w:eastAsia="Times New Roman"/>
          <w:szCs w:val="24"/>
        </w:rPr>
        <w:t xml:space="preserve"> </w:t>
      </w:r>
      <w:r>
        <w:rPr>
          <w:rFonts w:eastAsia="Times New Roman"/>
          <w:szCs w:val="24"/>
        </w:rPr>
        <w:t xml:space="preserve">Κι εγώ </w:t>
      </w:r>
      <w:r w:rsidRPr="004D2B4A">
        <w:rPr>
          <w:rFonts w:eastAsia="Times New Roman"/>
          <w:szCs w:val="24"/>
        </w:rPr>
        <w:t>ευχαριστώ</w:t>
      </w:r>
      <w:r>
        <w:rPr>
          <w:rFonts w:eastAsia="Times New Roman"/>
          <w:szCs w:val="24"/>
        </w:rPr>
        <w:t>.</w:t>
      </w:r>
    </w:p>
    <w:p w14:paraId="12B6EAA6" w14:textId="77777777" w:rsidR="00F81E5F" w:rsidRDefault="0022463A">
      <w:pPr>
        <w:spacing w:line="600" w:lineRule="auto"/>
        <w:ind w:firstLine="720"/>
        <w:jc w:val="both"/>
        <w:rPr>
          <w:rFonts w:eastAsia="Times New Roman"/>
          <w:szCs w:val="24"/>
        </w:rPr>
      </w:pPr>
      <w:r>
        <w:rPr>
          <w:rFonts w:eastAsia="Times New Roman"/>
          <w:szCs w:val="24"/>
        </w:rPr>
        <w:t>Τον λόγο έχει ο κ.</w:t>
      </w:r>
      <w:r w:rsidRPr="00135FCB">
        <w:rPr>
          <w:rFonts w:eastAsia="Times New Roman"/>
          <w:szCs w:val="24"/>
        </w:rPr>
        <w:t xml:space="preserve"> Κωνστα</w:t>
      </w:r>
      <w:r w:rsidRPr="00135FCB">
        <w:rPr>
          <w:rFonts w:eastAsia="Times New Roman"/>
          <w:szCs w:val="24"/>
        </w:rPr>
        <w:t>ντόπουλος</w:t>
      </w:r>
      <w:r>
        <w:rPr>
          <w:rFonts w:eastAsia="Times New Roman"/>
          <w:szCs w:val="24"/>
        </w:rPr>
        <w:t>, Βο</w:t>
      </w:r>
      <w:r w:rsidRPr="00135FCB">
        <w:rPr>
          <w:rFonts w:eastAsia="Times New Roman"/>
          <w:szCs w:val="24"/>
        </w:rPr>
        <w:t>υλευτής της Δημοκρατικής Συμπαράταξης</w:t>
      </w:r>
      <w:r>
        <w:rPr>
          <w:rFonts w:eastAsia="Times New Roman"/>
          <w:szCs w:val="24"/>
        </w:rPr>
        <w:t xml:space="preserve">. </w:t>
      </w:r>
    </w:p>
    <w:p w14:paraId="12B6EAA7" w14:textId="77777777" w:rsidR="00F81E5F" w:rsidRDefault="0022463A">
      <w:pPr>
        <w:spacing w:line="600" w:lineRule="auto"/>
        <w:ind w:firstLine="720"/>
        <w:jc w:val="both"/>
        <w:rPr>
          <w:rFonts w:eastAsia="Times New Roman"/>
          <w:szCs w:val="24"/>
        </w:rPr>
      </w:pPr>
      <w:r>
        <w:rPr>
          <w:rFonts w:eastAsia="Times New Roman"/>
          <w:szCs w:val="24"/>
        </w:rPr>
        <w:t>Ορίστε, κ</w:t>
      </w:r>
      <w:r w:rsidRPr="00135FCB">
        <w:rPr>
          <w:rFonts w:eastAsia="Times New Roman"/>
          <w:szCs w:val="24"/>
        </w:rPr>
        <w:t>ύριε Κωνσταντ</w:t>
      </w:r>
      <w:r>
        <w:rPr>
          <w:rFonts w:eastAsia="Times New Roman"/>
          <w:szCs w:val="24"/>
        </w:rPr>
        <w:t>όπουλε</w:t>
      </w:r>
      <w:r>
        <w:rPr>
          <w:rFonts w:eastAsia="Times New Roman"/>
          <w:szCs w:val="24"/>
        </w:rPr>
        <w:t>,</w:t>
      </w:r>
      <w:r w:rsidRPr="00135FCB">
        <w:rPr>
          <w:rFonts w:eastAsia="Times New Roman"/>
          <w:szCs w:val="24"/>
        </w:rPr>
        <w:t xml:space="preserve"> </w:t>
      </w:r>
      <w:r>
        <w:rPr>
          <w:rFonts w:eastAsia="Times New Roman"/>
          <w:szCs w:val="24"/>
        </w:rPr>
        <w:t>έχετε τον λόγο.</w:t>
      </w:r>
    </w:p>
    <w:p w14:paraId="12B6EAA8" w14:textId="77777777" w:rsidR="00F81E5F" w:rsidRDefault="0022463A">
      <w:pPr>
        <w:spacing w:line="600" w:lineRule="auto"/>
        <w:ind w:firstLine="720"/>
        <w:jc w:val="both"/>
        <w:rPr>
          <w:rFonts w:eastAsia="Times New Roman"/>
          <w:szCs w:val="24"/>
        </w:rPr>
      </w:pPr>
      <w:r w:rsidRPr="004D2B4A">
        <w:rPr>
          <w:rFonts w:eastAsia="Times New Roman"/>
          <w:b/>
          <w:szCs w:val="24"/>
        </w:rPr>
        <w:t>ΔΗΜΗΤΡΙΟΣ ΚΩΝΣΤΑΝΤΟΠΟΥΛΟΣ:</w:t>
      </w:r>
      <w:r>
        <w:rPr>
          <w:rFonts w:eastAsia="Times New Roman"/>
          <w:szCs w:val="24"/>
        </w:rPr>
        <w:t xml:space="preserve"> Κύριε Π</w:t>
      </w:r>
      <w:r w:rsidRPr="00135FCB">
        <w:rPr>
          <w:rFonts w:eastAsia="Times New Roman"/>
          <w:szCs w:val="24"/>
        </w:rPr>
        <w:t>ρόεδρε</w:t>
      </w:r>
      <w:r>
        <w:rPr>
          <w:rFonts w:eastAsia="Times New Roman"/>
          <w:szCs w:val="24"/>
        </w:rPr>
        <w:t>,</w:t>
      </w:r>
      <w:r w:rsidRPr="00135FCB">
        <w:rPr>
          <w:rFonts w:eastAsia="Times New Roman"/>
          <w:szCs w:val="24"/>
        </w:rPr>
        <w:t xml:space="preserve"> κυρίες και κύριοι συνάδελφοι</w:t>
      </w:r>
      <w:r>
        <w:rPr>
          <w:rFonts w:eastAsia="Times New Roman"/>
          <w:szCs w:val="24"/>
        </w:rPr>
        <w:t>,</w:t>
      </w:r>
      <w:r w:rsidRPr="00135FCB">
        <w:rPr>
          <w:rFonts w:eastAsia="Times New Roman"/>
          <w:szCs w:val="24"/>
        </w:rPr>
        <w:t xml:space="preserve"> τα όσα ζήσαμε την προηγούμενη εβδομάδα κατά τη συζήτηση για την </w:t>
      </w:r>
      <w:r>
        <w:rPr>
          <w:rFonts w:eastAsia="Times New Roman"/>
          <w:szCs w:val="24"/>
        </w:rPr>
        <w:t>παροχή ψήφου εμπιστοσ</w:t>
      </w:r>
      <w:r>
        <w:rPr>
          <w:rFonts w:eastAsia="Times New Roman"/>
          <w:szCs w:val="24"/>
        </w:rPr>
        <w:t>ύνης στην Κυβέρνηση και</w:t>
      </w:r>
      <w:r>
        <w:rPr>
          <w:rFonts w:eastAsia="Times New Roman"/>
          <w:szCs w:val="24"/>
        </w:rPr>
        <w:t>,</w:t>
      </w:r>
      <w:r>
        <w:rPr>
          <w:rFonts w:eastAsia="Times New Roman"/>
          <w:szCs w:val="24"/>
        </w:rPr>
        <w:t xml:space="preserve"> β</w:t>
      </w:r>
      <w:r w:rsidRPr="00135FCB">
        <w:rPr>
          <w:rFonts w:eastAsia="Times New Roman"/>
          <w:szCs w:val="24"/>
        </w:rPr>
        <w:t>εβαίως</w:t>
      </w:r>
      <w:r>
        <w:rPr>
          <w:rFonts w:eastAsia="Times New Roman"/>
          <w:szCs w:val="24"/>
        </w:rPr>
        <w:t>,</w:t>
      </w:r>
      <w:r w:rsidRPr="00135FCB">
        <w:rPr>
          <w:rFonts w:eastAsia="Times New Roman"/>
          <w:szCs w:val="24"/>
        </w:rPr>
        <w:t xml:space="preserve"> </w:t>
      </w:r>
      <w:r>
        <w:rPr>
          <w:rFonts w:eastAsia="Times New Roman"/>
          <w:szCs w:val="24"/>
        </w:rPr>
        <w:t xml:space="preserve">όλα </w:t>
      </w:r>
      <w:r w:rsidRPr="00135FCB">
        <w:rPr>
          <w:rFonts w:eastAsia="Times New Roman"/>
          <w:szCs w:val="24"/>
        </w:rPr>
        <w:t>όσα έχουν ακολουθήσει</w:t>
      </w:r>
      <w:r>
        <w:rPr>
          <w:rFonts w:eastAsia="Times New Roman"/>
          <w:szCs w:val="24"/>
        </w:rPr>
        <w:t xml:space="preserve"> θίγουν</w:t>
      </w:r>
      <w:r w:rsidRPr="00135FCB">
        <w:rPr>
          <w:rFonts w:eastAsia="Times New Roman"/>
          <w:szCs w:val="24"/>
        </w:rPr>
        <w:t xml:space="preserve"> και την </w:t>
      </w:r>
      <w:r>
        <w:rPr>
          <w:rFonts w:eastAsia="Times New Roman"/>
          <w:szCs w:val="24"/>
        </w:rPr>
        <w:t>Κ</w:t>
      </w:r>
      <w:r w:rsidRPr="00135FCB">
        <w:rPr>
          <w:rFonts w:eastAsia="Times New Roman"/>
          <w:szCs w:val="24"/>
        </w:rPr>
        <w:t xml:space="preserve">υβέρνηση και την </w:t>
      </w:r>
      <w:r>
        <w:rPr>
          <w:rFonts w:eastAsia="Times New Roman"/>
          <w:szCs w:val="24"/>
        </w:rPr>
        <w:t>Α</w:t>
      </w:r>
      <w:r w:rsidRPr="00135FCB">
        <w:rPr>
          <w:rFonts w:eastAsia="Times New Roman"/>
          <w:szCs w:val="24"/>
        </w:rPr>
        <w:t>ντιπολίτευση</w:t>
      </w:r>
      <w:r>
        <w:rPr>
          <w:rFonts w:eastAsia="Times New Roman"/>
          <w:szCs w:val="24"/>
        </w:rPr>
        <w:t>.</w:t>
      </w:r>
    </w:p>
    <w:p w14:paraId="12B6EAA9" w14:textId="77777777" w:rsidR="00F81E5F" w:rsidRDefault="0022463A">
      <w:pPr>
        <w:spacing w:line="600" w:lineRule="auto"/>
        <w:ind w:firstLine="720"/>
        <w:jc w:val="both"/>
        <w:rPr>
          <w:rFonts w:eastAsia="Times New Roman"/>
          <w:szCs w:val="24"/>
        </w:rPr>
      </w:pPr>
      <w:r>
        <w:rPr>
          <w:rFonts w:eastAsia="Times New Roman"/>
          <w:szCs w:val="24"/>
        </w:rPr>
        <w:t>Με θλίψη, θα έλεγα πραγματικά,</w:t>
      </w:r>
      <w:r w:rsidRPr="00135FCB">
        <w:rPr>
          <w:rFonts w:eastAsia="Times New Roman"/>
          <w:szCs w:val="24"/>
        </w:rPr>
        <w:t xml:space="preserve"> παρακολο</w:t>
      </w:r>
      <w:r>
        <w:rPr>
          <w:rFonts w:eastAsia="Times New Roman"/>
          <w:szCs w:val="24"/>
        </w:rPr>
        <w:t>ύθησα τη λασπολογία μεταξύ του Πρωθυπουργού και του Α</w:t>
      </w:r>
      <w:r w:rsidRPr="00135FCB">
        <w:rPr>
          <w:rFonts w:eastAsia="Times New Roman"/>
          <w:szCs w:val="24"/>
        </w:rPr>
        <w:t>ρχηγού της Αξιωματικής Αντιπολίτευσης</w:t>
      </w:r>
      <w:r>
        <w:rPr>
          <w:rFonts w:eastAsia="Times New Roman"/>
          <w:szCs w:val="24"/>
        </w:rPr>
        <w:t>. Συμπέρασμα ένα: Π</w:t>
      </w:r>
      <w:r w:rsidRPr="00135FCB">
        <w:rPr>
          <w:rFonts w:eastAsia="Times New Roman"/>
          <w:szCs w:val="24"/>
        </w:rPr>
        <w:t>ροσωπικές επιθέσεις</w:t>
      </w:r>
      <w:r>
        <w:rPr>
          <w:rFonts w:eastAsia="Times New Roman"/>
          <w:szCs w:val="24"/>
        </w:rPr>
        <w:t>,</w:t>
      </w:r>
      <w:r w:rsidRPr="00135FCB">
        <w:rPr>
          <w:rFonts w:eastAsia="Times New Roman"/>
          <w:szCs w:val="24"/>
        </w:rPr>
        <w:t xml:space="preserve"> χτυπήματα κάτω από τη μέση</w:t>
      </w:r>
      <w:r>
        <w:rPr>
          <w:rFonts w:eastAsia="Times New Roman"/>
          <w:szCs w:val="24"/>
        </w:rPr>
        <w:t>,</w:t>
      </w:r>
      <w:r w:rsidRPr="00135FCB">
        <w:rPr>
          <w:rFonts w:eastAsia="Times New Roman"/>
          <w:szCs w:val="24"/>
        </w:rPr>
        <w:t xml:space="preserve"> βολές κατά της υπόληψης οικογενειών και τοποθετήσε</w:t>
      </w:r>
      <w:r>
        <w:rPr>
          <w:rFonts w:eastAsia="Times New Roman"/>
          <w:szCs w:val="24"/>
        </w:rPr>
        <w:t>ις που δεν τιμούν το λειτούργημα</w:t>
      </w:r>
      <w:r w:rsidRPr="00135FCB">
        <w:rPr>
          <w:rFonts w:eastAsia="Times New Roman"/>
          <w:szCs w:val="24"/>
        </w:rPr>
        <w:t xml:space="preserve"> που έχουμε αναλάβει</w:t>
      </w:r>
      <w:r>
        <w:rPr>
          <w:rFonts w:eastAsia="Times New Roman"/>
          <w:szCs w:val="24"/>
        </w:rPr>
        <w:t xml:space="preserve">. </w:t>
      </w:r>
    </w:p>
    <w:p w14:paraId="12B6EAAA" w14:textId="77777777" w:rsidR="00F81E5F" w:rsidRDefault="0022463A">
      <w:pPr>
        <w:spacing w:line="600" w:lineRule="auto"/>
        <w:ind w:firstLine="720"/>
        <w:jc w:val="both"/>
        <w:rPr>
          <w:rFonts w:eastAsia="Times New Roman"/>
          <w:szCs w:val="24"/>
        </w:rPr>
      </w:pPr>
      <w:r>
        <w:rPr>
          <w:rFonts w:eastAsia="Times New Roman"/>
          <w:szCs w:val="24"/>
        </w:rPr>
        <w:t>Η Κ</w:t>
      </w:r>
      <w:r w:rsidRPr="00135FCB">
        <w:rPr>
          <w:rFonts w:eastAsia="Times New Roman"/>
          <w:szCs w:val="24"/>
        </w:rPr>
        <w:t>υβέρνηση</w:t>
      </w:r>
      <w:r>
        <w:rPr>
          <w:rFonts w:eastAsia="Times New Roman"/>
          <w:szCs w:val="24"/>
        </w:rPr>
        <w:t>,</w:t>
      </w:r>
      <w:r w:rsidRPr="00135FCB">
        <w:rPr>
          <w:rFonts w:eastAsia="Times New Roman"/>
          <w:szCs w:val="24"/>
        </w:rPr>
        <w:t xml:space="preserve"> θα έλεγα</w:t>
      </w:r>
      <w:r>
        <w:rPr>
          <w:rFonts w:eastAsia="Times New Roman"/>
          <w:szCs w:val="24"/>
        </w:rPr>
        <w:t>,</w:t>
      </w:r>
      <w:r w:rsidRPr="00135FCB">
        <w:rPr>
          <w:rFonts w:eastAsia="Times New Roman"/>
          <w:szCs w:val="24"/>
        </w:rPr>
        <w:t xml:space="preserve"> και </w:t>
      </w:r>
      <w:r>
        <w:rPr>
          <w:rFonts w:eastAsia="Times New Roman"/>
          <w:szCs w:val="24"/>
        </w:rPr>
        <w:t xml:space="preserve">η </w:t>
      </w:r>
      <w:r w:rsidRPr="00135FCB">
        <w:rPr>
          <w:rFonts w:eastAsia="Times New Roman"/>
          <w:szCs w:val="24"/>
        </w:rPr>
        <w:t xml:space="preserve">Αξιωματική Αντιπολίτευση </w:t>
      </w:r>
      <w:r>
        <w:rPr>
          <w:rFonts w:eastAsia="Times New Roman"/>
          <w:szCs w:val="24"/>
        </w:rPr>
        <w:t>έχουν</w:t>
      </w:r>
      <w:r w:rsidRPr="00135FCB">
        <w:rPr>
          <w:rFonts w:eastAsia="Times New Roman"/>
          <w:szCs w:val="24"/>
        </w:rPr>
        <w:t xml:space="preserve"> φτιάξει </w:t>
      </w:r>
      <w:r>
        <w:rPr>
          <w:rFonts w:eastAsia="Times New Roman"/>
          <w:szCs w:val="24"/>
        </w:rPr>
        <w:t>ένα τεχνητό</w:t>
      </w:r>
      <w:r w:rsidRPr="00135FCB">
        <w:rPr>
          <w:rFonts w:eastAsia="Times New Roman"/>
          <w:szCs w:val="24"/>
        </w:rPr>
        <w:t xml:space="preserve"> δίπολο</w:t>
      </w:r>
      <w:r>
        <w:rPr>
          <w:rFonts w:eastAsia="Times New Roman"/>
          <w:szCs w:val="24"/>
        </w:rPr>
        <w:t>. Γι</w:t>
      </w:r>
      <w:r w:rsidRPr="00135FCB">
        <w:rPr>
          <w:rFonts w:eastAsia="Times New Roman"/>
          <w:szCs w:val="24"/>
        </w:rPr>
        <w:t>ατί τεχνητό</w:t>
      </w:r>
      <w:r>
        <w:rPr>
          <w:rFonts w:eastAsia="Times New Roman"/>
          <w:szCs w:val="24"/>
        </w:rPr>
        <w:t xml:space="preserve"> </w:t>
      </w:r>
      <w:r w:rsidRPr="008826F2">
        <w:rPr>
          <w:rFonts w:eastAsia="Times New Roman"/>
          <w:szCs w:val="24"/>
        </w:rPr>
        <w:t>είναι</w:t>
      </w:r>
      <w:r>
        <w:rPr>
          <w:rFonts w:eastAsia="Times New Roman"/>
          <w:szCs w:val="24"/>
        </w:rPr>
        <w:t xml:space="preserve"> όταν έχουμε πολυκομματική Β</w:t>
      </w:r>
      <w:r w:rsidRPr="00135FCB">
        <w:rPr>
          <w:rFonts w:eastAsia="Times New Roman"/>
          <w:szCs w:val="24"/>
        </w:rPr>
        <w:t>ουλή</w:t>
      </w:r>
      <w:r>
        <w:rPr>
          <w:rFonts w:eastAsia="Times New Roman"/>
          <w:szCs w:val="24"/>
        </w:rPr>
        <w:t>,</w:t>
      </w:r>
      <w:r>
        <w:rPr>
          <w:rFonts w:eastAsia="Times New Roman"/>
          <w:szCs w:val="24"/>
        </w:rPr>
        <w:t xml:space="preserve"> </w:t>
      </w:r>
      <w:r w:rsidRPr="00A80409">
        <w:rPr>
          <w:rFonts w:eastAsia="Times New Roman"/>
          <w:szCs w:val="24"/>
        </w:rPr>
        <w:t>ισχνές πλειοψηφίες</w:t>
      </w:r>
      <w:r>
        <w:rPr>
          <w:rFonts w:eastAsia="Times New Roman"/>
          <w:szCs w:val="24"/>
        </w:rPr>
        <w:t xml:space="preserve"> και αυτό για να πολωθεί</w:t>
      </w:r>
      <w:r w:rsidRPr="00135FCB">
        <w:rPr>
          <w:rFonts w:eastAsia="Times New Roman"/>
          <w:szCs w:val="24"/>
        </w:rPr>
        <w:t xml:space="preserve"> προεκλογικά η κοινωνία</w:t>
      </w:r>
      <w:r>
        <w:rPr>
          <w:rFonts w:eastAsia="Times New Roman"/>
          <w:szCs w:val="24"/>
        </w:rPr>
        <w:t>,</w:t>
      </w:r>
      <w:r w:rsidRPr="00135FCB">
        <w:rPr>
          <w:rFonts w:eastAsia="Times New Roman"/>
          <w:szCs w:val="24"/>
        </w:rPr>
        <w:t xml:space="preserve"> κακοποιώντας </w:t>
      </w:r>
      <w:r>
        <w:rPr>
          <w:rFonts w:eastAsia="Times New Roman"/>
          <w:szCs w:val="24"/>
        </w:rPr>
        <w:t>τις κοινοβουλευτικές διαδικασίε</w:t>
      </w:r>
      <w:r w:rsidRPr="00135FCB">
        <w:rPr>
          <w:rFonts w:eastAsia="Times New Roman"/>
          <w:szCs w:val="24"/>
        </w:rPr>
        <w:t xml:space="preserve">ς και αδιαφορώντας φυσικά </w:t>
      </w:r>
      <w:r>
        <w:rPr>
          <w:rFonts w:eastAsia="Times New Roman"/>
          <w:szCs w:val="24"/>
        </w:rPr>
        <w:t>για το τι</w:t>
      </w:r>
      <w:r w:rsidRPr="00135FCB">
        <w:rPr>
          <w:rFonts w:eastAsia="Times New Roman"/>
          <w:szCs w:val="24"/>
        </w:rPr>
        <w:t xml:space="preserve"> πραγματικά βιώνουν οι πολίτες στην καθημερινότητά </w:t>
      </w:r>
      <w:r>
        <w:rPr>
          <w:rFonts w:eastAsia="Times New Roman"/>
          <w:szCs w:val="24"/>
        </w:rPr>
        <w:t>τους.</w:t>
      </w:r>
      <w:r w:rsidRPr="00135FCB">
        <w:rPr>
          <w:rFonts w:eastAsia="Times New Roman"/>
          <w:szCs w:val="24"/>
        </w:rPr>
        <w:t xml:space="preserve"> </w:t>
      </w:r>
    </w:p>
    <w:p w14:paraId="12B6EAAB" w14:textId="77777777" w:rsidR="00F81E5F" w:rsidRDefault="0022463A">
      <w:pPr>
        <w:spacing w:line="600" w:lineRule="auto"/>
        <w:ind w:firstLine="720"/>
        <w:jc w:val="both"/>
        <w:rPr>
          <w:rFonts w:eastAsia="Times New Roman"/>
          <w:szCs w:val="24"/>
        </w:rPr>
      </w:pPr>
      <w:r>
        <w:rPr>
          <w:rFonts w:eastAsia="Times New Roman"/>
          <w:szCs w:val="24"/>
        </w:rPr>
        <w:t>Σ</w:t>
      </w:r>
      <w:r w:rsidRPr="00135FCB">
        <w:rPr>
          <w:rFonts w:eastAsia="Times New Roman"/>
          <w:szCs w:val="24"/>
        </w:rPr>
        <w:t xml:space="preserve">την πραγματικότητα </w:t>
      </w:r>
      <w:r>
        <w:rPr>
          <w:rFonts w:eastAsia="Times New Roman"/>
          <w:szCs w:val="24"/>
        </w:rPr>
        <w:t>θα έλεγα</w:t>
      </w:r>
      <w:r w:rsidRPr="00135FCB">
        <w:rPr>
          <w:rFonts w:eastAsia="Times New Roman"/>
          <w:szCs w:val="24"/>
        </w:rPr>
        <w:t xml:space="preserve"> αμφότεροι αδιαφορείτε για το ποιος πληρώνει το μάρμαρο</w:t>
      </w:r>
      <w:r>
        <w:rPr>
          <w:rFonts w:eastAsia="Times New Roman"/>
          <w:szCs w:val="24"/>
        </w:rPr>
        <w:t>. Ο</w:t>
      </w:r>
      <w:r w:rsidRPr="00135FCB">
        <w:rPr>
          <w:rFonts w:eastAsia="Times New Roman"/>
          <w:szCs w:val="24"/>
        </w:rPr>
        <w:t xml:space="preserve"> ΣΥΡΙΖΑ</w:t>
      </w:r>
      <w:r>
        <w:rPr>
          <w:rFonts w:eastAsia="Times New Roman"/>
          <w:szCs w:val="24"/>
        </w:rPr>
        <w:t xml:space="preserve">, η </w:t>
      </w:r>
      <w:r w:rsidRPr="008826F2">
        <w:rPr>
          <w:rFonts w:eastAsia="Times New Roman"/>
          <w:szCs w:val="24"/>
        </w:rPr>
        <w:t>Κυβέρνηση</w:t>
      </w:r>
      <w:r>
        <w:rPr>
          <w:rFonts w:eastAsia="Times New Roman"/>
          <w:szCs w:val="24"/>
        </w:rPr>
        <w:t>, απέχοντας</w:t>
      </w:r>
      <w:r w:rsidRPr="00135FCB">
        <w:rPr>
          <w:rFonts w:eastAsia="Times New Roman"/>
          <w:szCs w:val="24"/>
        </w:rPr>
        <w:t xml:space="preserve"> πλέον έτη φωτός από το πρόγραμμα Θεσσαλονίκης</w:t>
      </w:r>
      <w:r>
        <w:rPr>
          <w:rFonts w:eastAsia="Times New Roman"/>
          <w:szCs w:val="24"/>
        </w:rPr>
        <w:t xml:space="preserve">, με το οποίο αναδείχτηκε </w:t>
      </w:r>
      <w:r>
        <w:rPr>
          <w:rFonts w:eastAsia="Times New Roman"/>
          <w:szCs w:val="24"/>
        </w:rPr>
        <w:t>κ</w:t>
      </w:r>
      <w:r w:rsidRPr="00135FCB">
        <w:rPr>
          <w:rFonts w:eastAsia="Times New Roman"/>
          <w:szCs w:val="24"/>
        </w:rPr>
        <w:t>υβέρνηση</w:t>
      </w:r>
      <w:r>
        <w:rPr>
          <w:rFonts w:eastAsia="Times New Roman"/>
          <w:szCs w:val="24"/>
        </w:rPr>
        <w:t>,</w:t>
      </w:r>
      <w:r w:rsidRPr="00135FCB">
        <w:rPr>
          <w:rFonts w:eastAsia="Times New Roman"/>
          <w:szCs w:val="24"/>
        </w:rPr>
        <w:t xml:space="preserve"> σήμερα </w:t>
      </w:r>
      <w:r>
        <w:rPr>
          <w:rFonts w:eastAsia="Times New Roman"/>
          <w:szCs w:val="24"/>
        </w:rPr>
        <w:t>επιχειρεί με φιλοδωρήματα να ανατρέψει το</w:t>
      </w:r>
      <w:r w:rsidRPr="00135FCB">
        <w:rPr>
          <w:rFonts w:eastAsia="Times New Roman"/>
          <w:szCs w:val="24"/>
        </w:rPr>
        <w:t xml:space="preserve"> συλλογικ</w:t>
      </w:r>
      <w:r w:rsidRPr="00135FCB">
        <w:rPr>
          <w:rFonts w:eastAsia="Times New Roman"/>
          <w:szCs w:val="24"/>
        </w:rPr>
        <w:t>ό αίσθημα</w:t>
      </w:r>
      <w:r>
        <w:rPr>
          <w:rFonts w:eastAsia="Times New Roman"/>
          <w:szCs w:val="24"/>
        </w:rPr>
        <w:t>,</w:t>
      </w:r>
      <w:r w:rsidRPr="00135FCB">
        <w:rPr>
          <w:rFonts w:eastAsia="Times New Roman"/>
          <w:szCs w:val="24"/>
        </w:rPr>
        <w:t xml:space="preserve"> ότι φόρτωσε με μεγαλύτερα</w:t>
      </w:r>
      <w:r>
        <w:rPr>
          <w:rFonts w:eastAsia="Times New Roman"/>
          <w:szCs w:val="24"/>
        </w:rPr>
        <w:t xml:space="preserve"> βάρη</w:t>
      </w:r>
      <w:r w:rsidRPr="00135FCB">
        <w:rPr>
          <w:rFonts w:eastAsia="Times New Roman"/>
          <w:szCs w:val="24"/>
        </w:rPr>
        <w:t xml:space="preserve"> νοικοκυριά και επιχειρήσεις</w:t>
      </w:r>
      <w:r>
        <w:rPr>
          <w:rFonts w:eastAsia="Times New Roman"/>
          <w:szCs w:val="24"/>
        </w:rPr>
        <w:t>,</w:t>
      </w:r>
      <w:r w:rsidRPr="00135FCB">
        <w:rPr>
          <w:rFonts w:eastAsia="Times New Roman"/>
          <w:szCs w:val="24"/>
        </w:rPr>
        <w:t xml:space="preserve"> με τα μέτρα </w:t>
      </w:r>
      <w:r>
        <w:rPr>
          <w:rFonts w:eastAsia="Times New Roman"/>
          <w:szCs w:val="24"/>
        </w:rPr>
        <w:t xml:space="preserve">ενός αχρείαστου μνημονίου που κόστισε </w:t>
      </w:r>
      <w:r w:rsidRPr="00135FCB">
        <w:rPr>
          <w:rFonts w:eastAsia="Times New Roman"/>
          <w:szCs w:val="24"/>
        </w:rPr>
        <w:t xml:space="preserve">σχεδόν 200 </w:t>
      </w:r>
      <w:r>
        <w:rPr>
          <w:rFonts w:eastAsia="Times New Roman"/>
          <w:szCs w:val="24"/>
        </w:rPr>
        <w:t>δισ</w:t>
      </w:r>
      <w:r w:rsidRPr="00135FCB">
        <w:rPr>
          <w:rFonts w:eastAsia="Times New Roman"/>
          <w:szCs w:val="24"/>
        </w:rPr>
        <w:t>εκατομμύρια</w:t>
      </w:r>
      <w:r>
        <w:rPr>
          <w:rFonts w:eastAsia="Times New Roman"/>
          <w:szCs w:val="24"/>
        </w:rPr>
        <w:t xml:space="preserve"> στους</w:t>
      </w:r>
      <w:r w:rsidRPr="00135FCB">
        <w:rPr>
          <w:rFonts w:eastAsia="Times New Roman"/>
          <w:szCs w:val="24"/>
        </w:rPr>
        <w:t xml:space="preserve"> Έλληνες πολίτες</w:t>
      </w:r>
      <w:r>
        <w:rPr>
          <w:rFonts w:eastAsia="Times New Roman"/>
          <w:szCs w:val="24"/>
        </w:rPr>
        <w:t>. Επίσης,</w:t>
      </w:r>
      <w:r w:rsidRPr="00135FCB">
        <w:rPr>
          <w:rFonts w:eastAsia="Times New Roman"/>
          <w:szCs w:val="24"/>
        </w:rPr>
        <w:t xml:space="preserve"> ότι </w:t>
      </w:r>
      <w:r>
        <w:rPr>
          <w:rFonts w:eastAsia="Times New Roman"/>
          <w:szCs w:val="24"/>
        </w:rPr>
        <w:t xml:space="preserve">με τα </w:t>
      </w:r>
      <w:proofErr w:type="spellStart"/>
      <w:r>
        <w:rPr>
          <w:rFonts w:eastAsia="Times New Roman"/>
          <w:szCs w:val="24"/>
        </w:rPr>
        <w:t>υπερπλεονάσματα</w:t>
      </w:r>
      <w:proofErr w:type="spellEnd"/>
      <w:r>
        <w:rPr>
          <w:rFonts w:eastAsia="Times New Roman"/>
          <w:szCs w:val="24"/>
        </w:rPr>
        <w:t xml:space="preserve"> που έχει δεσμευτεί αφαίρεσε σε μόλις τρία χρόνια 13 δισεκατομμύρια</w:t>
      </w:r>
      <w:r w:rsidRPr="00135FCB">
        <w:rPr>
          <w:rFonts w:eastAsia="Times New Roman"/>
          <w:szCs w:val="24"/>
        </w:rPr>
        <w:t xml:space="preserve"> ευρώ από νοικοκυριά και επιχειρήσεις και θέλει να αφαιρέσει </w:t>
      </w:r>
      <w:r>
        <w:rPr>
          <w:rFonts w:eastAsia="Times New Roman"/>
          <w:szCs w:val="24"/>
        </w:rPr>
        <w:t>άλλα 5,5 δισεκατομμύρια</w:t>
      </w:r>
      <w:r w:rsidRPr="00135FCB">
        <w:rPr>
          <w:rFonts w:eastAsia="Times New Roman"/>
          <w:szCs w:val="24"/>
        </w:rPr>
        <w:t xml:space="preserve"> έως το 2022</w:t>
      </w:r>
      <w:r>
        <w:rPr>
          <w:rFonts w:eastAsia="Times New Roman"/>
          <w:szCs w:val="24"/>
        </w:rPr>
        <w:t>,</w:t>
      </w:r>
      <w:r w:rsidRPr="00135FCB">
        <w:rPr>
          <w:rFonts w:eastAsia="Times New Roman"/>
          <w:szCs w:val="24"/>
        </w:rPr>
        <w:t xml:space="preserve"> ότι δεσμεύτηκε</w:t>
      </w:r>
      <w:r>
        <w:rPr>
          <w:rFonts w:eastAsia="Times New Roman"/>
          <w:szCs w:val="24"/>
        </w:rPr>
        <w:t>,</w:t>
      </w:r>
      <w:r w:rsidRPr="00135FCB">
        <w:rPr>
          <w:rFonts w:eastAsia="Times New Roman"/>
          <w:szCs w:val="24"/>
        </w:rPr>
        <w:t xml:space="preserve"> θα έλεγα</w:t>
      </w:r>
      <w:r>
        <w:rPr>
          <w:rFonts w:eastAsia="Times New Roman"/>
          <w:szCs w:val="24"/>
        </w:rPr>
        <w:t>,</w:t>
      </w:r>
      <w:r w:rsidRPr="00135FCB">
        <w:rPr>
          <w:rFonts w:eastAsia="Times New Roman"/>
          <w:szCs w:val="24"/>
        </w:rPr>
        <w:t xml:space="preserve"> </w:t>
      </w:r>
      <w:r>
        <w:rPr>
          <w:rFonts w:eastAsia="Times New Roman"/>
          <w:szCs w:val="24"/>
        </w:rPr>
        <w:t xml:space="preserve">για </w:t>
      </w:r>
      <w:r w:rsidRPr="00135FCB">
        <w:rPr>
          <w:rFonts w:eastAsia="Times New Roman"/>
          <w:szCs w:val="24"/>
        </w:rPr>
        <w:t>παραγωγική ανασυγκρότηση και</w:t>
      </w:r>
      <w:r>
        <w:rPr>
          <w:rFonts w:eastAsia="Times New Roman"/>
          <w:szCs w:val="24"/>
        </w:rPr>
        <w:t xml:space="preserve"> δίκαιη</w:t>
      </w:r>
      <w:r w:rsidRPr="00135FCB">
        <w:rPr>
          <w:rFonts w:eastAsia="Times New Roman"/>
          <w:szCs w:val="24"/>
        </w:rPr>
        <w:t xml:space="preserve"> ανάπτυξη</w:t>
      </w:r>
      <w:r>
        <w:rPr>
          <w:rFonts w:eastAsia="Times New Roman"/>
          <w:szCs w:val="24"/>
        </w:rPr>
        <w:t>,</w:t>
      </w:r>
      <w:r w:rsidRPr="00135FCB">
        <w:rPr>
          <w:rFonts w:eastAsia="Times New Roman"/>
          <w:szCs w:val="24"/>
        </w:rPr>
        <w:t xml:space="preserve"> αλλά τελικά κατ</w:t>
      </w:r>
      <w:r w:rsidRPr="00135FCB">
        <w:rPr>
          <w:rFonts w:eastAsia="Times New Roman"/>
          <w:szCs w:val="24"/>
        </w:rPr>
        <w:t>όρθωσε να προωθεί πολιτικές με μειωμένες δημόσιες επενδύσεις</w:t>
      </w:r>
      <w:r>
        <w:rPr>
          <w:rFonts w:eastAsia="Times New Roman"/>
          <w:szCs w:val="24"/>
        </w:rPr>
        <w:t>,</w:t>
      </w:r>
      <w:r w:rsidRPr="00135FCB">
        <w:rPr>
          <w:rFonts w:eastAsia="Times New Roman"/>
          <w:szCs w:val="24"/>
        </w:rPr>
        <w:t xml:space="preserve"> χωρίς διαρθρωτικές αλλαγές</w:t>
      </w:r>
      <w:r>
        <w:rPr>
          <w:rFonts w:eastAsia="Times New Roman"/>
          <w:szCs w:val="24"/>
        </w:rPr>
        <w:t>,</w:t>
      </w:r>
      <w:r w:rsidRPr="00135FCB">
        <w:rPr>
          <w:rFonts w:eastAsia="Times New Roman"/>
          <w:szCs w:val="24"/>
        </w:rPr>
        <w:t xml:space="preserve"> αλλά με φορολογική και ασφαλιστική επιβάρυνση</w:t>
      </w:r>
      <w:r>
        <w:rPr>
          <w:rFonts w:eastAsia="Times New Roman"/>
          <w:szCs w:val="24"/>
        </w:rPr>
        <w:t>, συνθλίβοντας σ</w:t>
      </w:r>
      <w:r w:rsidRPr="00135FCB">
        <w:rPr>
          <w:rFonts w:eastAsia="Times New Roman"/>
          <w:szCs w:val="24"/>
        </w:rPr>
        <w:t>υνάμα κά</w:t>
      </w:r>
      <w:r>
        <w:rPr>
          <w:rFonts w:eastAsia="Times New Roman"/>
          <w:szCs w:val="24"/>
        </w:rPr>
        <w:t xml:space="preserve">θε επενδυτική προσπάθεια και </w:t>
      </w:r>
      <w:proofErr w:type="spellStart"/>
      <w:r>
        <w:rPr>
          <w:rFonts w:eastAsia="Times New Roman"/>
          <w:szCs w:val="24"/>
        </w:rPr>
        <w:t>φτω</w:t>
      </w:r>
      <w:r w:rsidRPr="00135FCB">
        <w:rPr>
          <w:rFonts w:eastAsia="Times New Roman"/>
          <w:szCs w:val="24"/>
        </w:rPr>
        <w:t>χοποιώντας</w:t>
      </w:r>
      <w:proofErr w:type="spellEnd"/>
      <w:r w:rsidRPr="00135FCB">
        <w:rPr>
          <w:rFonts w:eastAsia="Times New Roman"/>
          <w:szCs w:val="24"/>
        </w:rPr>
        <w:t xml:space="preserve"> οριστικά και αμετάκλητα τη μεσαία τάξη</w:t>
      </w:r>
      <w:r>
        <w:rPr>
          <w:rFonts w:eastAsia="Times New Roman"/>
          <w:szCs w:val="24"/>
        </w:rPr>
        <w:t xml:space="preserve">. </w:t>
      </w:r>
    </w:p>
    <w:p w14:paraId="12B6EAAC" w14:textId="77777777" w:rsidR="00F81E5F" w:rsidRDefault="0022463A">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w:t>
      </w:r>
      <w:r w:rsidRPr="00135FCB">
        <w:rPr>
          <w:rFonts w:eastAsia="Times New Roman"/>
          <w:szCs w:val="24"/>
        </w:rPr>
        <w:t>εβαίως</w:t>
      </w:r>
      <w:r>
        <w:rPr>
          <w:rFonts w:eastAsia="Times New Roman"/>
          <w:szCs w:val="24"/>
        </w:rPr>
        <w:t>,</w:t>
      </w:r>
      <w:r w:rsidRPr="00135FCB">
        <w:rPr>
          <w:rFonts w:eastAsia="Times New Roman"/>
          <w:szCs w:val="24"/>
        </w:rPr>
        <w:t xml:space="preserve"> θα έλεγα</w:t>
      </w:r>
      <w:r>
        <w:rPr>
          <w:rFonts w:eastAsia="Times New Roman"/>
          <w:szCs w:val="24"/>
        </w:rPr>
        <w:t>, για</w:t>
      </w:r>
      <w:r w:rsidRPr="00135FCB">
        <w:rPr>
          <w:rFonts w:eastAsia="Times New Roman"/>
          <w:szCs w:val="24"/>
        </w:rPr>
        <w:t xml:space="preserve"> να κουκουλώσει </w:t>
      </w:r>
      <w:r>
        <w:rPr>
          <w:rFonts w:eastAsia="Times New Roman"/>
          <w:szCs w:val="24"/>
        </w:rPr>
        <w:t>τη χειραγώγηση των θ</w:t>
      </w:r>
      <w:r w:rsidRPr="00135FCB">
        <w:rPr>
          <w:rFonts w:eastAsia="Times New Roman"/>
          <w:szCs w:val="24"/>
        </w:rPr>
        <w:t>εσμών</w:t>
      </w:r>
      <w:r>
        <w:rPr>
          <w:rFonts w:eastAsia="Times New Roman"/>
          <w:szCs w:val="24"/>
        </w:rPr>
        <w:t>,</w:t>
      </w:r>
      <w:r w:rsidRPr="00135FCB">
        <w:rPr>
          <w:rFonts w:eastAsia="Times New Roman"/>
          <w:szCs w:val="24"/>
        </w:rPr>
        <w:t xml:space="preserve"> το πάρε-δώσε με </w:t>
      </w:r>
      <w:r>
        <w:rPr>
          <w:rFonts w:eastAsia="Times New Roman"/>
          <w:szCs w:val="24"/>
        </w:rPr>
        <w:t xml:space="preserve">οικονομικούς παράγοντες και παράγοντες των </w:t>
      </w:r>
      <w:proofErr w:type="spellStart"/>
      <w:r>
        <w:rPr>
          <w:rFonts w:eastAsia="Times New Roman"/>
          <w:szCs w:val="24"/>
        </w:rPr>
        <w:t>μίντια</w:t>
      </w:r>
      <w:proofErr w:type="spellEnd"/>
      <w:r>
        <w:rPr>
          <w:rFonts w:eastAsia="Times New Roman"/>
          <w:szCs w:val="24"/>
        </w:rPr>
        <w:t>, τ</w:t>
      </w:r>
      <w:r w:rsidRPr="00135FCB">
        <w:rPr>
          <w:rFonts w:eastAsia="Times New Roman"/>
          <w:szCs w:val="24"/>
        </w:rPr>
        <w:t xml:space="preserve">ο πελατειακό κράτος που </w:t>
      </w:r>
      <w:r>
        <w:rPr>
          <w:rFonts w:eastAsia="Times New Roman"/>
          <w:szCs w:val="24"/>
        </w:rPr>
        <w:t>η ίδια έστησε</w:t>
      </w:r>
      <w:r w:rsidRPr="00135FCB">
        <w:rPr>
          <w:rFonts w:eastAsia="Times New Roman"/>
          <w:szCs w:val="24"/>
        </w:rPr>
        <w:t xml:space="preserve"> και που ευνοεί ρυθμίσεις για </w:t>
      </w:r>
      <w:r>
        <w:rPr>
          <w:rFonts w:eastAsia="Times New Roman"/>
          <w:szCs w:val="24"/>
        </w:rPr>
        <w:t>αυτούς, σε</w:t>
      </w:r>
      <w:r w:rsidRPr="00135FCB">
        <w:rPr>
          <w:rFonts w:eastAsia="Times New Roman"/>
          <w:szCs w:val="24"/>
        </w:rPr>
        <w:t xml:space="preserve"> κάθε νομοσχέδιο που φέρνει υπάρχουν ειδικές ρυθμίσεις</w:t>
      </w:r>
      <w:r>
        <w:rPr>
          <w:rFonts w:eastAsia="Times New Roman"/>
          <w:szCs w:val="24"/>
        </w:rPr>
        <w:t xml:space="preserve">. </w:t>
      </w:r>
    </w:p>
    <w:p w14:paraId="12B6EAAD" w14:textId="77777777" w:rsidR="00F81E5F" w:rsidRDefault="0022463A">
      <w:pPr>
        <w:spacing w:line="600" w:lineRule="auto"/>
        <w:ind w:firstLine="720"/>
        <w:jc w:val="both"/>
        <w:rPr>
          <w:rFonts w:eastAsia="Times New Roman"/>
          <w:szCs w:val="24"/>
        </w:rPr>
      </w:pPr>
      <w:r>
        <w:rPr>
          <w:rFonts w:eastAsia="Times New Roman"/>
          <w:szCs w:val="24"/>
        </w:rPr>
        <w:t>Α</w:t>
      </w:r>
      <w:r w:rsidRPr="00135FCB">
        <w:rPr>
          <w:rFonts w:eastAsia="Times New Roman"/>
          <w:szCs w:val="24"/>
        </w:rPr>
        <w:t>πό την άλλη</w:t>
      </w:r>
      <w:r>
        <w:rPr>
          <w:rFonts w:eastAsia="Times New Roman"/>
          <w:szCs w:val="24"/>
        </w:rPr>
        <w:t>,</w:t>
      </w:r>
      <w:r w:rsidRPr="00135FCB">
        <w:rPr>
          <w:rFonts w:eastAsia="Times New Roman"/>
          <w:szCs w:val="24"/>
        </w:rPr>
        <w:t xml:space="preserve"> η </w:t>
      </w:r>
      <w:r w:rsidRPr="00245630">
        <w:rPr>
          <w:rFonts w:eastAsia="Times New Roman"/>
          <w:szCs w:val="24"/>
        </w:rPr>
        <w:t>Νέα Δημοκρατία</w:t>
      </w:r>
      <w:r>
        <w:rPr>
          <w:rFonts w:eastAsia="Times New Roman"/>
          <w:szCs w:val="24"/>
        </w:rPr>
        <w:t xml:space="preserve"> </w:t>
      </w:r>
      <w:r w:rsidRPr="00135FCB">
        <w:rPr>
          <w:rFonts w:eastAsia="Times New Roman"/>
          <w:szCs w:val="24"/>
        </w:rPr>
        <w:t>τηρώντας το</w:t>
      </w:r>
      <w:r>
        <w:rPr>
          <w:rFonts w:eastAsia="Times New Roman"/>
          <w:szCs w:val="24"/>
        </w:rPr>
        <w:t>ν</w:t>
      </w:r>
      <w:r w:rsidRPr="00135FCB">
        <w:rPr>
          <w:rFonts w:eastAsia="Times New Roman"/>
          <w:szCs w:val="24"/>
        </w:rPr>
        <w:t xml:space="preserve"> νόμο της σιωπής </w:t>
      </w:r>
      <w:r>
        <w:rPr>
          <w:rFonts w:eastAsia="Times New Roman"/>
          <w:szCs w:val="24"/>
        </w:rPr>
        <w:t xml:space="preserve">για την </w:t>
      </w:r>
      <w:r w:rsidRPr="00135FCB">
        <w:rPr>
          <w:rFonts w:eastAsia="Times New Roman"/>
          <w:szCs w:val="24"/>
        </w:rPr>
        <w:t>κυβερνητική περίοδο 2004</w:t>
      </w:r>
      <w:r>
        <w:rPr>
          <w:rFonts w:eastAsia="Times New Roman"/>
          <w:szCs w:val="24"/>
        </w:rPr>
        <w:t xml:space="preserve"> </w:t>
      </w:r>
      <w:r w:rsidRPr="00135FCB">
        <w:rPr>
          <w:rFonts w:eastAsia="Times New Roman"/>
          <w:szCs w:val="24"/>
        </w:rPr>
        <w:t>-</w:t>
      </w:r>
      <w:r>
        <w:rPr>
          <w:rFonts w:eastAsia="Times New Roman"/>
          <w:szCs w:val="24"/>
        </w:rPr>
        <w:t xml:space="preserve"> </w:t>
      </w:r>
      <w:r w:rsidRPr="00135FCB">
        <w:rPr>
          <w:rFonts w:eastAsia="Times New Roman"/>
          <w:szCs w:val="24"/>
        </w:rPr>
        <w:t>2009</w:t>
      </w:r>
      <w:r>
        <w:rPr>
          <w:rFonts w:eastAsia="Times New Roman"/>
          <w:szCs w:val="24"/>
        </w:rPr>
        <w:t xml:space="preserve">, για την </w:t>
      </w:r>
      <w:proofErr w:type="spellStart"/>
      <w:r>
        <w:rPr>
          <w:rFonts w:eastAsia="Times New Roman"/>
          <w:szCs w:val="24"/>
        </w:rPr>
        <w:t>καραμανλική</w:t>
      </w:r>
      <w:proofErr w:type="spellEnd"/>
      <w:r>
        <w:rPr>
          <w:rFonts w:eastAsia="Times New Roman"/>
          <w:szCs w:val="24"/>
        </w:rPr>
        <w:t xml:space="preserve"> εποχή, θα έλεγα, την</w:t>
      </w:r>
      <w:r w:rsidRPr="00135FCB">
        <w:rPr>
          <w:rFonts w:eastAsia="Times New Roman"/>
          <w:szCs w:val="24"/>
        </w:rPr>
        <w:t xml:space="preserve"> εποχή </w:t>
      </w:r>
      <w:r>
        <w:rPr>
          <w:rFonts w:eastAsia="Times New Roman"/>
          <w:szCs w:val="24"/>
        </w:rPr>
        <w:t xml:space="preserve">εκείνη </w:t>
      </w:r>
      <w:r w:rsidRPr="00135FCB">
        <w:rPr>
          <w:rFonts w:eastAsia="Times New Roman"/>
          <w:szCs w:val="24"/>
        </w:rPr>
        <w:t>που έριξε στα βράχια τη</w:t>
      </w:r>
      <w:r>
        <w:rPr>
          <w:rFonts w:eastAsia="Times New Roman"/>
          <w:szCs w:val="24"/>
        </w:rPr>
        <w:t xml:space="preserve"> χώρα, ζητά ω</w:t>
      </w:r>
      <w:r w:rsidRPr="00135FCB">
        <w:rPr>
          <w:rFonts w:eastAsia="Times New Roman"/>
          <w:szCs w:val="24"/>
        </w:rPr>
        <w:t xml:space="preserve">στόσο </w:t>
      </w:r>
      <w:r>
        <w:rPr>
          <w:rFonts w:eastAsia="Times New Roman"/>
          <w:szCs w:val="24"/>
        </w:rPr>
        <w:t>σήμερα</w:t>
      </w:r>
      <w:r w:rsidRPr="00135FCB">
        <w:rPr>
          <w:rFonts w:eastAsia="Times New Roman"/>
          <w:szCs w:val="24"/>
        </w:rPr>
        <w:t xml:space="preserve"> εκλογές και υπόσχεται ένα αναπτυξιακό σοκ</w:t>
      </w:r>
      <w:r>
        <w:rPr>
          <w:rFonts w:eastAsia="Times New Roman"/>
          <w:szCs w:val="24"/>
        </w:rPr>
        <w:t>, ενώ συ</w:t>
      </w:r>
      <w:r>
        <w:rPr>
          <w:rFonts w:eastAsia="Times New Roman"/>
          <w:szCs w:val="24"/>
        </w:rPr>
        <w:t>ντάσσεται με τ</w:t>
      </w:r>
      <w:r w:rsidRPr="00135FCB">
        <w:rPr>
          <w:rFonts w:eastAsia="Times New Roman"/>
          <w:szCs w:val="24"/>
        </w:rPr>
        <w:t xml:space="preserve">ην Ευρώπη που </w:t>
      </w:r>
      <w:r>
        <w:rPr>
          <w:rFonts w:eastAsia="Times New Roman"/>
          <w:szCs w:val="24"/>
        </w:rPr>
        <w:t xml:space="preserve">οραματίστηκε το κόμμα της κ. </w:t>
      </w:r>
      <w:proofErr w:type="spellStart"/>
      <w:r>
        <w:rPr>
          <w:rFonts w:eastAsia="Times New Roman"/>
          <w:szCs w:val="24"/>
        </w:rPr>
        <w:t>Μέρκελ</w:t>
      </w:r>
      <w:proofErr w:type="spellEnd"/>
      <w:r>
        <w:rPr>
          <w:rFonts w:eastAsia="Times New Roman"/>
          <w:szCs w:val="24"/>
        </w:rPr>
        <w:t xml:space="preserve"> και σήμερα του κ. Βέμπερ,</w:t>
      </w:r>
      <w:r w:rsidRPr="00135FCB">
        <w:rPr>
          <w:rFonts w:eastAsia="Times New Roman"/>
          <w:szCs w:val="24"/>
        </w:rPr>
        <w:t xml:space="preserve"> που μετέτρεψαν τη χώρα μας </w:t>
      </w:r>
      <w:r>
        <w:rPr>
          <w:rFonts w:eastAsia="Times New Roman"/>
          <w:szCs w:val="24"/>
        </w:rPr>
        <w:t xml:space="preserve">σε αποδιοπομπαίο τράγο της </w:t>
      </w:r>
      <w:r w:rsidRPr="00073172">
        <w:rPr>
          <w:rFonts w:eastAsia="Times New Roman"/>
          <w:szCs w:val="24"/>
        </w:rPr>
        <w:t>Ευρωπαϊκής Ένωσης</w:t>
      </w:r>
      <w:r>
        <w:rPr>
          <w:rFonts w:eastAsia="Times New Roman"/>
          <w:szCs w:val="24"/>
        </w:rPr>
        <w:t xml:space="preserve"> </w:t>
      </w:r>
      <w:r w:rsidRPr="00135FCB">
        <w:rPr>
          <w:rFonts w:eastAsia="Times New Roman"/>
          <w:szCs w:val="24"/>
        </w:rPr>
        <w:t>για να καλύψουν τα δικά τους λάθη</w:t>
      </w:r>
      <w:r>
        <w:rPr>
          <w:rFonts w:eastAsia="Times New Roman"/>
          <w:szCs w:val="24"/>
        </w:rPr>
        <w:t xml:space="preserve">. </w:t>
      </w:r>
    </w:p>
    <w:p w14:paraId="12B6EAAE" w14:textId="77777777" w:rsidR="00F81E5F" w:rsidRDefault="0022463A">
      <w:pPr>
        <w:spacing w:line="600" w:lineRule="auto"/>
        <w:ind w:firstLine="720"/>
        <w:jc w:val="both"/>
        <w:rPr>
          <w:rFonts w:eastAsia="Times New Roman"/>
          <w:szCs w:val="24"/>
        </w:rPr>
      </w:pPr>
      <w:r>
        <w:rPr>
          <w:rFonts w:eastAsia="Times New Roman"/>
          <w:szCs w:val="24"/>
        </w:rPr>
        <w:t>Κ</w:t>
      </w:r>
      <w:r w:rsidRPr="00135FCB">
        <w:rPr>
          <w:rFonts w:eastAsia="Times New Roman"/>
          <w:szCs w:val="24"/>
        </w:rPr>
        <w:t>αι πρέπει να γίνει ξεκάθαρο</w:t>
      </w:r>
      <w:r>
        <w:rPr>
          <w:rFonts w:eastAsia="Times New Roman"/>
          <w:szCs w:val="24"/>
        </w:rPr>
        <w:t>, α</w:t>
      </w:r>
      <w:r w:rsidRPr="00135FCB">
        <w:rPr>
          <w:rFonts w:eastAsia="Times New Roman"/>
          <w:szCs w:val="24"/>
        </w:rPr>
        <w:t>γαπητοί συνάδελφοι</w:t>
      </w:r>
      <w:r>
        <w:rPr>
          <w:rFonts w:eastAsia="Times New Roman"/>
          <w:szCs w:val="24"/>
        </w:rPr>
        <w:t xml:space="preserve">, στον </w:t>
      </w:r>
      <w:r>
        <w:rPr>
          <w:rFonts w:eastAsia="Times New Roman"/>
          <w:szCs w:val="24"/>
        </w:rPr>
        <w:t>ελληνικό λαό</w:t>
      </w:r>
      <w:r w:rsidRPr="00135FCB">
        <w:rPr>
          <w:rFonts w:eastAsia="Times New Roman"/>
          <w:szCs w:val="24"/>
        </w:rPr>
        <w:t xml:space="preserve"> τώρα</w:t>
      </w:r>
      <w:r>
        <w:rPr>
          <w:rFonts w:eastAsia="Times New Roman"/>
          <w:szCs w:val="24"/>
        </w:rPr>
        <w:t>,</w:t>
      </w:r>
      <w:r w:rsidRPr="00135FCB">
        <w:rPr>
          <w:rFonts w:eastAsia="Times New Roman"/>
          <w:szCs w:val="24"/>
        </w:rPr>
        <w:t xml:space="preserve"> λίγο πριν τις ευρωεκλογές</w:t>
      </w:r>
      <w:r>
        <w:rPr>
          <w:rFonts w:eastAsia="Times New Roman"/>
          <w:szCs w:val="24"/>
        </w:rPr>
        <w:t>, ότι</w:t>
      </w:r>
      <w:r w:rsidRPr="00135FCB">
        <w:rPr>
          <w:rFonts w:eastAsia="Times New Roman"/>
          <w:szCs w:val="24"/>
        </w:rPr>
        <w:t xml:space="preserve"> κάθε ψήφος στη Νέα Δημοκρατία </w:t>
      </w:r>
      <w:r>
        <w:rPr>
          <w:rFonts w:eastAsia="Times New Roman"/>
          <w:szCs w:val="24"/>
        </w:rPr>
        <w:t>είναι ψήφος στο κόμμα της κ.</w:t>
      </w:r>
      <w:r w:rsidRPr="00135FCB">
        <w:rPr>
          <w:rFonts w:eastAsia="Times New Roman"/>
          <w:szCs w:val="24"/>
        </w:rPr>
        <w:t xml:space="preserve"> </w:t>
      </w:r>
      <w:proofErr w:type="spellStart"/>
      <w:r w:rsidRPr="00135FCB">
        <w:rPr>
          <w:rFonts w:eastAsia="Times New Roman"/>
          <w:szCs w:val="24"/>
        </w:rPr>
        <w:t>Μέρκελ</w:t>
      </w:r>
      <w:proofErr w:type="spellEnd"/>
      <w:r w:rsidRPr="00135FCB">
        <w:rPr>
          <w:rFonts w:eastAsia="Times New Roman"/>
          <w:szCs w:val="24"/>
        </w:rPr>
        <w:t xml:space="preserve"> και</w:t>
      </w:r>
      <w:r>
        <w:rPr>
          <w:rFonts w:eastAsia="Times New Roman"/>
          <w:szCs w:val="24"/>
        </w:rPr>
        <w:t xml:space="preserve"> του κ. Βέμπερ, σ</w:t>
      </w:r>
      <w:r w:rsidRPr="00135FCB">
        <w:rPr>
          <w:rFonts w:eastAsia="Times New Roman"/>
          <w:szCs w:val="24"/>
        </w:rPr>
        <w:t xml:space="preserve">το κόμμα που εκφράζει </w:t>
      </w:r>
      <w:r>
        <w:rPr>
          <w:rFonts w:eastAsia="Times New Roman"/>
          <w:szCs w:val="24"/>
        </w:rPr>
        <w:t xml:space="preserve">τη </w:t>
      </w:r>
      <w:r w:rsidRPr="00135FCB">
        <w:rPr>
          <w:rFonts w:eastAsia="Times New Roman"/>
          <w:szCs w:val="24"/>
        </w:rPr>
        <w:t xml:space="preserve">θεσμική στασιμότητα </w:t>
      </w:r>
      <w:r>
        <w:rPr>
          <w:rFonts w:eastAsia="Times New Roman"/>
          <w:szCs w:val="24"/>
        </w:rPr>
        <w:t xml:space="preserve">της </w:t>
      </w:r>
      <w:r w:rsidRPr="00073172">
        <w:rPr>
          <w:rFonts w:eastAsia="Times New Roman"/>
          <w:szCs w:val="24"/>
        </w:rPr>
        <w:t>Ευρωπαϊκής Ένωσης</w:t>
      </w:r>
      <w:r w:rsidRPr="00135FCB">
        <w:rPr>
          <w:rFonts w:eastAsia="Times New Roman"/>
          <w:szCs w:val="24"/>
        </w:rPr>
        <w:t xml:space="preserve"> και οδηγεί </w:t>
      </w:r>
      <w:r>
        <w:rPr>
          <w:rFonts w:eastAsia="Times New Roman"/>
          <w:szCs w:val="24"/>
        </w:rPr>
        <w:t>σ</w:t>
      </w:r>
      <w:r w:rsidRPr="00135FCB">
        <w:rPr>
          <w:rFonts w:eastAsia="Times New Roman"/>
          <w:szCs w:val="24"/>
        </w:rPr>
        <w:t>τη γερμανική Ευρώπη</w:t>
      </w:r>
      <w:r>
        <w:rPr>
          <w:rFonts w:eastAsia="Times New Roman"/>
          <w:szCs w:val="24"/>
        </w:rPr>
        <w:t>. Και κάθε ψ</w:t>
      </w:r>
      <w:r w:rsidRPr="00135FCB">
        <w:rPr>
          <w:rFonts w:eastAsia="Times New Roman"/>
          <w:szCs w:val="24"/>
        </w:rPr>
        <w:t>ήφος</w:t>
      </w:r>
      <w:r>
        <w:rPr>
          <w:rFonts w:eastAsia="Times New Roman"/>
          <w:szCs w:val="24"/>
        </w:rPr>
        <w:t xml:space="preserve"> στον </w:t>
      </w:r>
      <w:r>
        <w:rPr>
          <w:rFonts w:eastAsia="Times New Roman"/>
          <w:szCs w:val="24"/>
        </w:rPr>
        <w:t>ΣΥΡΙΖΑ είναι ψήφος σ</w:t>
      </w:r>
      <w:r w:rsidRPr="00135FCB">
        <w:rPr>
          <w:rFonts w:eastAsia="Times New Roman"/>
          <w:szCs w:val="24"/>
        </w:rPr>
        <w:t xml:space="preserve">το όραμα </w:t>
      </w:r>
      <w:r>
        <w:rPr>
          <w:rFonts w:eastAsia="Times New Roman"/>
          <w:szCs w:val="24"/>
        </w:rPr>
        <w:t xml:space="preserve">για την Ευρώπη του </w:t>
      </w:r>
      <w:proofErr w:type="spellStart"/>
      <w:r>
        <w:rPr>
          <w:rFonts w:eastAsia="Times New Roman"/>
          <w:szCs w:val="24"/>
        </w:rPr>
        <w:t>Μελανσόν</w:t>
      </w:r>
      <w:proofErr w:type="spellEnd"/>
      <w:r>
        <w:rPr>
          <w:rFonts w:eastAsia="Times New Roman"/>
          <w:szCs w:val="24"/>
        </w:rPr>
        <w:t>,</w:t>
      </w:r>
      <w:r>
        <w:rPr>
          <w:rFonts w:eastAsia="Times New Roman"/>
          <w:szCs w:val="24"/>
        </w:rPr>
        <w:t xml:space="preserve"> που</w:t>
      </w:r>
      <w:r w:rsidRPr="00135FCB">
        <w:rPr>
          <w:rFonts w:eastAsia="Times New Roman"/>
          <w:szCs w:val="24"/>
        </w:rPr>
        <w:t xml:space="preserve"> δεν σέβεται τα ανθρώπινα δικαιώματα</w:t>
      </w:r>
      <w:r>
        <w:rPr>
          <w:rFonts w:eastAsia="Times New Roman"/>
          <w:szCs w:val="24"/>
        </w:rPr>
        <w:t>. Ε</w:t>
      </w:r>
      <w:r w:rsidRPr="00135FCB">
        <w:rPr>
          <w:rFonts w:eastAsia="Times New Roman"/>
          <w:szCs w:val="24"/>
        </w:rPr>
        <w:t xml:space="preserve">ίναι η Ευρώπη </w:t>
      </w:r>
      <w:r>
        <w:rPr>
          <w:rFonts w:eastAsia="Times New Roman"/>
          <w:szCs w:val="24"/>
        </w:rPr>
        <w:t xml:space="preserve">του </w:t>
      </w:r>
      <w:proofErr w:type="spellStart"/>
      <w:r>
        <w:rPr>
          <w:rFonts w:eastAsia="Times New Roman"/>
          <w:szCs w:val="24"/>
        </w:rPr>
        <w:t>Μελανσόν</w:t>
      </w:r>
      <w:proofErr w:type="spellEnd"/>
      <w:r>
        <w:rPr>
          <w:rFonts w:eastAsia="Times New Roman"/>
          <w:szCs w:val="24"/>
        </w:rPr>
        <w:t>,</w:t>
      </w:r>
      <w:r>
        <w:rPr>
          <w:rFonts w:eastAsia="Times New Roman"/>
          <w:szCs w:val="24"/>
        </w:rPr>
        <w:t xml:space="preserve"> που</w:t>
      </w:r>
      <w:r w:rsidRPr="00135FCB">
        <w:rPr>
          <w:rFonts w:eastAsia="Times New Roman"/>
          <w:szCs w:val="24"/>
        </w:rPr>
        <w:t xml:space="preserve"> υπονομεύει το εγχείρημα της πολιτικής ενοποίησης Ένωσης</w:t>
      </w:r>
      <w:r>
        <w:rPr>
          <w:rFonts w:eastAsia="Times New Roman"/>
          <w:szCs w:val="24"/>
        </w:rPr>
        <w:t>.</w:t>
      </w:r>
      <w:r w:rsidRPr="00135FCB">
        <w:rPr>
          <w:rFonts w:eastAsia="Times New Roman"/>
          <w:szCs w:val="24"/>
        </w:rPr>
        <w:t xml:space="preserve"> </w:t>
      </w:r>
    </w:p>
    <w:p w14:paraId="12B6EAAF" w14:textId="77777777" w:rsidR="00F81E5F" w:rsidRDefault="0022463A">
      <w:pPr>
        <w:spacing w:line="600" w:lineRule="auto"/>
        <w:ind w:firstLine="720"/>
        <w:jc w:val="both"/>
        <w:rPr>
          <w:rFonts w:eastAsia="Times New Roman"/>
          <w:szCs w:val="24"/>
        </w:rPr>
      </w:pPr>
      <w:r w:rsidRPr="00361AA4">
        <w:rPr>
          <w:rFonts w:eastAsia="Times New Roman"/>
          <w:szCs w:val="24"/>
        </w:rPr>
        <w:t>Έτσι</w:t>
      </w:r>
      <w:r>
        <w:rPr>
          <w:rFonts w:eastAsia="Times New Roman"/>
          <w:szCs w:val="24"/>
        </w:rPr>
        <w:t>,</w:t>
      </w:r>
      <w:r w:rsidRPr="00361AA4">
        <w:rPr>
          <w:rFonts w:eastAsia="Times New Roman"/>
          <w:szCs w:val="24"/>
        </w:rPr>
        <w:t xml:space="preserve"> λοιπόν</w:t>
      </w:r>
      <w:r>
        <w:rPr>
          <w:rFonts w:eastAsia="Times New Roman"/>
          <w:szCs w:val="24"/>
        </w:rPr>
        <w:t>,</w:t>
      </w:r>
      <w:r w:rsidRPr="00361AA4">
        <w:rPr>
          <w:rFonts w:eastAsia="Times New Roman"/>
          <w:szCs w:val="24"/>
        </w:rPr>
        <w:t xml:space="preserve"> το </w:t>
      </w:r>
      <w:proofErr w:type="spellStart"/>
      <w:r w:rsidRPr="00361AA4">
        <w:rPr>
          <w:rFonts w:eastAsia="Times New Roman"/>
          <w:szCs w:val="24"/>
        </w:rPr>
        <w:t>διακύβευμα</w:t>
      </w:r>
      <w:proofErr w:type="spellEnd"/>
      <w:r>
        <w:rPr>
          <w:rFonts w:eastAsia="Times New Roman"/>
          <w:szCs w:val="24"/>
        </w:rPr>
        <w:t>,</w:t>
      </w:r>
      <w:r w:rsidRPr="00361AA4">
        <w:rPr>
          <w:rFonts w:eastAsia="Times New Roman"/>
          <w:szCs w:val="24"/>
        </w:rPr>
        <w:t xml:space="preserve"> </w:t>
      </w:r>
      <w:r>
        <w:rPr>
          <w:rFonts w:eastAsia="Times New Roman"/>
          <w:szCs w:val="24"/>
        </w:rPr>
        <w:t>τόσο των</w:t>
      </w:r>
      <w:r w:rsidRPr="00361AA4">
        <w:rPr>
          <w:rFonts w:eastAsia="Times New Roman"/>
          <w:szCs w:val="24"/>
        </w:rPr>
        <w:t xml:space="preserve"> </w:t>
      </w:r>
      <w:r>
        <w:rPr>
          <w:rFonts w:eastAsia="Times New Roman"/>
          <w:szCs w:val="24"/>
        </w:rPr>
        <w:t>ευρω</w:t>
      </w:r>
      <w:r w:rsidRPr="00361AA4">
        <w:rPr>
          <w:rFonts w:eastAsia="Times New Roman"/>
          <w:szCs w:val="24"/>
        </w:rPr>
        <w:t xml:space="preserve">εκλογών όσο </w:t>
      </w:r>
      <w:r>
        <w:rPr>
          <w:rFonts w:eastAsia="Times New Roman"/>
          <w:szCs w:val="24"/>
        </w:rPr>
        <w:t>και των εκλο</w:t>
      </w:r>
      <w:r>
        <w:rPr>
          <w:rFonts w:eastAsia="Times New Roman"/>
          <w:szCs w:val="24"/>
        </w:rPr>
        <w:t>γών</w:t>
      </w:r>
      <w:r>
        <w:rPr>
          <w:rFonts w:eastAsia="Times New Roman"/>
          <w:szCs w:val="24"/>
        </w:rPr>
        <w:t>,</w:t>
      </w:r>
      <w:r>
        <w:rPr>
          <w:rFonts w:eastAsia="Times New Roman"/>
          <w:szCs w:val="24"/>
        </w:rPr>
        <w:t xml:space="preserve"> δεν είναι δίπολο, </w:t>
      </w:r>
      <w:r w:rsidRPr="00361AA4">
        <w:rPr>
          <w:rFonts w:eastAsia="Times New Roman"/>
          <w:szCs w:val="24"/>
        </w:rPr>
        <w:t xml:space="preserve">δεν είναι Τσίπρας </w:t>
      </w:r>
      <w:r>
        <w:rPr>
          <w:rFonts w:eastAsia="Times New Roman"/>
          <w:szCs w:val="24"/>
        </w:rPr>
        <w:t xml:space="preserve">ή </w:t>
      </w:r>
      <w:r w:rsidRPr="00361AA4">
        <w:rPr>
          <w:rFonts w:eastAsia="Times New Roman"/>
          <w:szCs w:val="24"/>
        </w:rPr>
        <w:t>Μητσοτάκης</w:t>
      </w:r>
      <w:r>
        <w:rPr>
          <w:rFonts w:eastAsia="Times New Roman"/>
          <w:szCs w:val="24"/>
        </w:rPr>
        <w:t>.</w:t>
      </w:r>
      <w:r w:rsidRPr="00361AA4">
        <w:rPr>
          <w:rFonts w:eastAsia="Times New Roman"/>
          <w:szCs w:val="24"/>
        </w:rPr>
        <w:t xml:space="preserve"> </w:t>
      </w:r>
      <w:r>
        <w:rPr>
          <w:rFonts w:eastAsia="Times New Roman"/>
          <w:szCs w:val="24"/>
        </w:rPr>
        <w:t xml:space="preserve">Το </w:t>
      </w:r>
      <w:proofErr w:type="spellStart"/>
      <w:r>
        <w:rPr>
          <w:rFonts w:eastAsia="Times New Roman"/>
          <w:szCs w:val="24"/>
        </w:rPr>
        <w:t>διακύβευμα</w:t>
      </w:r>
      <w:proofErr w:type="spellEnd"/>
      <w:r>
        <w:rPr>
          <w:rFonts w:eastAsia="Times New Roman"/>
          <w:szCs w:val="24"/>
        </w:rPr>
        <w:t xml:space="preserve"> είναι </w:t>
      </w:r>
      <w:r w:rsidRPr="00361AA4">
        <w:rPr>
          <w:rFonts w:eastAsia="Times New Roman"/>
          <w:szCs w:val="24"/>
        </w:rPr>
        <w:t xml:space="preserve">στασιμότητα </w:t>
      </w:r>
      <w:r>
        <w:rPr>
          <w:rFonts w:eastAsia="Times New Roman"/>
          <w:szCs w:val="24"/>
        </w:rPr>
        <w:t>ή</w:t>
      </w:r>
      <w:r w:rsidRPr="00361AA4">
        <w:rPr>
          <w:rFonts w:eastAsia="Times New Roman"/>
          <w:szCs w:val="24"/>
        </w:rPr>
        <w:t xml:space="preserve"> αλλαγή</w:t>
      </w:r>
      <w:r>
        <w:rPr>
          <w:rFonts w:eastAsia="Times New Roman"/>
          <w:szCs w:val="24"/>
        </w:rPr>
        <w:t>.</w:t>
      </w:r>
      <w:r w:rsidRPr="00361AA4">
        <w:rPr>
          <w:rFonts w:eastAsia="Times New Roman"/>
          <w:szCs w:val="24"/>
        </w:rPr>
        <w:t xml:space="preserve"> </w:t>
      </w:r>
      <w:r>
        <w:rPr>
          <w:rFonts w:eastAsia="Times New Roman"/>
          <w:szCs w:val="24"/>
        </w:rPr>
        <w:t>Γ</w:t>
      </w:r>
      <w:r w:rsidRPr="00361AA4">
        <w:rPr>
          <w:rFonts w:eastAsia="Times New Roman"/>
          <w:szCs w:val="24"/>
        </w:rPr>
        <w:t xml:space="preserve">ιατί και η </w:t>
      </w:r>
      <w:r>
        <w:rPr>
          <w:rFonts w:eastAsia="Times New Roman"/>
          <w:szCs w:val="24"/>
        </w:rPr>
        <w:t>Κ</w:t>
      </w:r>
      <w:r w:rsidRPr="00361AA4">
        <w:rPr>
          <w:rFonts w:eastAsia="Times New Roman"/>
          <w:szCs w:val="24"/>
        </w:rPr>
        <w:t>υβέρνηση και</w:t>
      </w:r>
      <w:r w:rsidRPr="00D304A5">
        <w:rPr>
          <w:rFonts w:eastAsia="Times New Roman"/>
          <w:szCs w:val="24"/>
        </w:rPr>
        <w:t xml:space="preserve"> </w:t>
      </w:r>
      <w:r>
        <w:rPr>
          <w:rFonts w:eastAsia="Times New Roman"/>
          <w:szCs w:val="24"/>
        </w:rPr>
        <w:t>η</w:t>
      </w:r>
      <w:r w:rsidRPr="00361AA4">
        <w:rPr>
          <w:rFonts w:eastAsia="Times New Roman"/>
          <w:szCs w:val="24"/>
        </w:rPr>
        <w:t xml:space="preserve"> Αξιωματική Αντιπολίτευση υπηρετούν</w:t>
      </w:r>
      <w:r>
        <w:rPr>
          <w:rFonts w:eastAsia="Times New Roman"/>
          <w:szCs w:val="24"/>
        </w:rPr>
        <w:t>, θα έλεγα,</w:t>
      </w:r>
      <w:r w:rsidRPr="00361AA4">
        <w:rPr>
          <w:rFonts w:eastAsia="Times New Roman"/>
          <w:szCs w:val="24"/>
        </w:rPr>
        <w:t xml:space="preserve"> τη στασιμότητα</w:t>
      </w:r>
      <w:r>
        <w:rPr>
          <w:rFonts w:eastAsia="Times New Roman"/>
          <w:szCs w:val="24"/>
        </w:rPr>
        <w:t>, ενώ το Κίνημα Αλλαγής,</w:t>
      </w:r>
      <w:r w:rsidRPr="00361AA4">
        <w:rPr>
          <w:rFonts w:eastAsia="Times New Roman"/>
          <w:szCs w:val="24"/>
        </w:rPr>
        <w:t xml:space="preserve"> το ΠΑΣΟΚ</w:t>
      </w:r>
      <w:r>
        <w:rPr>
          <w:rFonts w:eastAsia="Times New Roman"/>
          <w:szCs w:val="24"/>
        </w:rPr>
        <w:t xml:space="preserve">, υπηρετεί την </w:t>
      </w:r>
      <w:r w:rsidRPr="00361AA4">
        <w:rPr>
          <w:rFonts w:eastAsia="Times New Roman"/>
          <w:szCs w:val="24"/>
        </w:rPr>
        <w:t xml:space="preserve">αλλαγή </w:t>
      </w:r>
      <w:r>
        <w:rPr>
          <w:rFonts w:eastAsia="Times New Roman"/>
          <w:szCs w:val="24"/>
        </w:rPr>
        <w:t>μέσα από μία πρα</w:t>
      </w:r>
      <w:r>
        <w:rPr>
          <w:rFonts w:eastAsia="Times New Roman"/>
          <w:szCs w:val="24"/>
        </w:rPr>
        <w:t>γματική, π</w:t>
      </w:r>
      <w:r w:rsidRPr="00361AA4">
        <w:rPr>
          <w:rFonts w:eastAsia="Times New Roman"/>
          <w:szCs w:val="24"/>
        </w:rPr>
        <w:t>ροοδευτική ατζέντα</w:t>
      </w:r>
      <w:r>
        <w:rPr>
          <w:rFonts w:eastAsia="Times New Roman"/>
          <w:szCs w:val="24"/>
        </w:rPr>
        <w:t>.</w:t>
      </w:r>
      <w:r w:rsidRPr="00361AA4">
        <w:rPr>
          <w:rFonts w:eastAsia="Times New Roman"/>
          <w:szCs w:val="24"/>
        </w:rPr>
        <w:t xml:space="preserve"> </w:t>
      </w:r>
    </w:p>
    <w:p w14:paraId="12B6EAB0" w14:textId="77777777" w:rsidR="00F81E5F" w:rsidRDefault="0022463A">
      <w:pPr>
        <w:spacing w:line="600" w:lineRule="auto"/>
        <w:ind w:firstLine="720"/>
        <w:jc w:val="both"/>
        <w:rPr>
          <w:rFonts w:eastAsia="Times New Roman"/>
          <w:szCs w:val="24"/>
        </w:rPr>
      </w:pPr>
      <w:r>
        <w:rPr>
          <w:rFonts w:eastAsia="Times New Roman"/>
          <w:szCs w:val="24"/>
        </w:rPr>
        <w:t>Δ</w:t>
      </w:r>
      <w:r w:rsidRPr="00361AA4">
        <w:rPr>
          <w:rFonts w:eastAsia="Times New Roman"/>
          <w:szCs w:val="24"/>
        </w:rPr>
        <w:t xml:space="preserve">εν είναι </w:t>
      </w:r>
      <w:r>
        <w:rPr>
          <w:rFonts w:eastAsia="Times New Roman"/>
          <w:szCs w:val="24"/>
        </w:rPr>
        <w:t>ούτε δημο</w:t>
      </w:r>
      <w:r w:rsidRPr="00361AA4">
        <w:rPr>
          <w:rFonts w:eastAsia="Times New Roman"/>
          <w:szCs w:val="24"/>
        </w:rPr>
        <w:t xml:space="preserve">ψήφισμα ούτε </w:t>
      </w:r>
      <w:r>
        <w:rPr>
          <w:rFonts w:eastAsia="Times New Roman"/>
          <w:szCs w:val="24"/>
        </w:rPr>
        <w:t xml:space="preserve">εκλογικές </w:t>
      </w:r>
      <w:r w:rsidRPr="00361AA4">
        <w:rPr>
          <w:rFonts w:eastAsia="Times New Roman"/>
          <w:szCs w:val="24"/>
        </w:rPr>
        <w:t>προσομοιώσε</w:t>
      </w:r>
      <w:r>
        <w:rPr>
          <w:rFonts w:eastAsia="Times New Roman"/>
          <w:szCs w:val="24"/>
        </w:rPr>
        <w:t>ις οι</w:t>
      </w:r>
      <w:r w:rsidRPr="00361AA4">
        <w:rPr>
          <w:rFonts w:eastAsia="Times New Roman"/>
          <w:szCs w:val="24"/>
        </w:rPr>
        <w:t xml:space="preserve"> ευρωεκλογές</w:t>
      </w:r>
      <w:r>
        <w:rPr>
          <w:rFonts w:eastAsia="Times New Roman"/>
          <w:szCs w:val="24"/>
        </w:rPr>
        <w:t>.</w:t>
      </w:r>
      <w:r w:rsidRPr="00361AA4">
        <w:rPr>
          <w:rFonts w:eastAsia="Times New Roman"/>
          <w:szCs w:val="24"/>
        </w:rPr>
        <w:t xml:space="preserve"> </w:t>
      </w:r>
      <w:r>
        <w:rPr>
          <w:rFonts w:eastAsia="Times New Roman"/>
          <w:szCs w:val="24"/>
        </w:rPr>
        <w:t>Ε</w:t>
      </w:r>
      <w:r w:rsidRPr="00361AA4">
        <w:rPr>
          <w:rFonts w:eastAsia="Times New Roman"/>
          <w:szCs w:val="24"/>
        </w:rPr>
        <w:t xml:space="preserve">ίναι κομβικής σημασίας για το μέλλον της Ευρωπαϊκής Ένωσης και μόνο </w:t>
      </w:r>
      <w:r>
        <w:rPr>
          <w:rFonts w:eastAsia="Times New Roman"/>
          <w:szCs w:val="24"/>
        </w:rPr>
        <w:t>αν επικρατήσουν οι προοδευτικές δυνάμεις, το προοδευτικό μέτωπο,</w:t>
      </w:r>
      <w:r w:rsidRPr="00361AA4">
        <w:rPr>
          <w:rFonts w:eastAsia="Times New Roman"/>
          <w:szCs w:val="24"/>
        </w:rPr>
        <w:t xml:space="preserve"> που θέλουν να διορθώσουν τις θεσμικές αδυναμίες της </w:t>
      </w:r>
      <w:r>
        <w:rPr>
          <w:rFonts w:eastAsia="Times New Roman"/>
          <w:szCs w:val="24"/>
        </w:rPr>
        <w:t>Έ</w:t>
      </w:r>
      <w:r w:rsidRPr="00361AA4">
        <w:rPr>
          <w:rFonts w:eastAsia="Times New Roman"/>
          <w:szCs w:val="24"/>
        </w:rPr>
        <w:t>νωσης</w:t>
      </w:r>
      <w:r>
        <w:rPr>
          <w:rFonts w:eastAsia="Times New Roman"/>
          <w:szCs w:val="24"/>
        </w:rPr>
        <w:t>,</w:t>
      </w:r>
      <w:r w:rsidRPr="00361AA4">
        <w:rPr>
          <w:rFonts w:eastAsia="Times New Roman"/>
          <w:szCs w:val="24"/>
        </w:rPr>
        <w:t xml:space="preserve"> </w:t>
      </w:r>
      <w:r>
        <w:rPr>
          <w:rFonts w:eastAsia="Times New Roman"/>
          <w:szCs w:val="24"/>
        </w:rPr>
        <w:t>μ</w:t>
      </w:r>
      <w:r w:rsidRPr="00361AA4">
        <w:rPr>
          <w:rFonts w:eastAsia="Times New Roman"/>
          <w:szCs w:val="24"/>
        </w:rPr>
        <w:t xml:space="preserve">όνο τότε μπορούμε να ελπίζουμε για την </w:t>
      </w:r>
      <w:r>
        <w:rPr>
          <w:rFonts w:eastAsia="Times New Roman"/>
          <w:szCs w:val="24"/>
        </w:rPr>
        <w:t>ένωση</w:t>
      </w:r>
      <w:r w:rsidRPr="00361AA4">
        <w:rPr>
          <w:rFonts w:eastAsia="Times New Roman"/>
          <w:szCs w:val="24"/>
        </w:rPr>
        <w:t xml:space="preserve"> των λαών και όχι των αριθμών</w:t>
      </w:r>
      <w:r>
        <w:rPr>
          <w:rFonts w:eastAsia="Times New Roman"/>
          <w:szCs w:val="24"/>
        </w:rPr>
        <w:t>.</w:t>
      </w:r>
      <w:r w:rsidRPr="00361AA4">
        <w:rPr>
          <w:rFonts w:eastAsia="Times New Roman"/>
          <w:szCs w:val="24"/>
        </w:rPr>
        <w:t xml:space="preserve"> </w:t>
      </w:r>
      <w:r>
        <w:rPr>
          <w:rFonts w:eastAsia="Times New Roman"/>
          <w:szCs w:val="24"/>
        </w:rPr>
        <w:t>Δ</w:t>
      </w:r>
      <w:r w:rsidRPr="00361AA4">
        <w:rPr>
          <w:rFonts w:eastAsia="Times New Roman"/>
          <w:szCs w:val="24"/>
        </w:rPr>
        <w:t>ιότι το αποτέλεσμα των ευρωεκλογών</w:t>
      </w:r>
      <w:r>
        <w:rPr>
          <w:rFonts w:eastAsia="Times New Roman"/>
          <w:szCs w:val="24"/>
        </w:rPr>
        <w:t xml:space="preserve"> θα κρίνει</w:t>
      </w:r>
      <w:r w:rsidRPr="00361AA4">
        <w:rPr>
          <w:rFonts w:eastAsia="Times New Roman"/>
          <w:szCs w:val="24"/>
        </w:rPr>
        <w:t xml:space="preserve"> </w:t>
      </w:r>
      <w:r>
        <w:rPr>
          <w:rFonts w:eastAsia="Times New Roman"/>
          <w:szCs w:val="24"/>
        </w:rPr>
        <w:t>εάν</w:t>
      </w:r>
      <w:r w:rsidRPr="00361AA4">
        <w:rPr>
          <w:rFonts w:eastAsia="Times New Roman"/>
          <w:szCs w:val="24"/>
        </w:rPr>
        <w:t xml:space="preserve"> θα αλλάξει η </w:t>
      </w:r>
      <w:r>
        <w:rPr>
          <w:rFonts w:eastAsia="Times New Roman"/>
          <w:szCs w:val="24"/>
        </w:rPr>
        <w:t>Σ</w:t>
      </w:r>
      <w:r w:rsidRPr="00361AA4">
        <w:rPr>
          <w:rFonts w:eastAsia="Times New Roman"/>
          <w:szCs w:val="24"/>
        </w:rPr>
        <w:t xml:space="preserve">υμφωνία </w:t>
      </w:r>
      <w:r>
        <w:rPr>
          <w:rFonts w:eastAsia="Times New Roman"/>
          <w:szCs w:val="24"/>
        </w:rPr>
        <w:t xml:space="preserve">του Δουβλίνου για να </w:t>
      </w:r>
      <w:r w:rsidRPr="00361AA4">
        <w:rPr>
          <w:rFonts w:eastAsia="Times New Roman"/>
          <w:szCs w:val="24"/>
        </w:rPr>
        <w:t xml:space="preserve">κατανέμονται οι πρόσφυγες </w:t>
      </w:r>
      <w:r w:rsidRPr="00361AA4">
        <w:rPr>
          <w:rFonts w:eastAsia="Times New Roman"/>
          <w:szCs w:val="24"/>
        </w:rPr>
        <w:t xml:space="preserve">και </w:t>
      </w:r>
      <w:r>
        <w:rPr>
          <w:rFonts w:eastAsia="Times New Roman"/>
          <w:szCs w:val="24"/>
        </w:rPr>
        <w:t xml:space="preserve">οι </w:t>
      </w:r>
      <w:r w:rsidRPr="00361AA4">
        <w:rPr>
          <w:rFonts w:eastAsia="Times New Roman"/>
          <w:szCs w:val="24"/>
        </w:rPr>
        <w:t xml:space="preserve">μετανάστες </w:t>
      </w:r>
      <w:r>
        <w:rPr>
          <w:rFonts w:eastAsia="Times New Roman"/>
          <w:szCs w:val="24"/>
        </w:rPr>
        <w:t>σ</w:t>
      </w:r>
      <w:r w:rsidRPr="00361AA4">
        <w:rPr>
          <w:rFonts w:eastAsia="Times New Roman"/>
          <w:szCs w:val="24"/>
        </w:rPr>
        <w:t>το σύνολο της Ευρώπης</w:t>
      </w:r>
      <w:r>
        <w:rPr>
          <w:rFonts w:eastAsia="Times New Roman"/>
          <w:szCs w:val="24"/>
        </w:rPr>
        <w:t>,</w:t>
      </w:r>
      <w:r w:rsidRPr="00361AA4">
        <w:rPr>
          <w:rFonts w:eastAsia="Times New Roman"/>
          <w:szCs w:val="24"/>
        </w:rPr>
        <w:t xml:space="preserve"> με βάση τον πληθυσμό</w:t>
      </w:r>
      <w:r>
        <w:rPr>
          <w:rFonts w:eastAsia="Times New Roman"/>
          <w:szCs w:val="24"/>
        </w:rPr>
        <w:t xml:space="preserve"> και την ανεργία της </w:t>
      </w:r>
      <w:r w:rsidRPr="00361AA4">
        <w:rPr>
          <w:rFonts w:eastAsia="Times New Roman"/>
          <w:szCs w:val="24"/>
        </w:rPr>
        <w:t>κάθε χώρας</w:t>
      </w:r>
      <w:r>
        <w:rPr>
          <w:rFonts w:eastAsia="Times New Roman"/>
          <w:szCs w:val="24"/>
        </w:rPr>
        <w:t>,</w:t>
      </w:r>
      <w:r w:rsidRPr="00361AA4">
        <w:rPr>
          <w:rFonts w:eastAsia="Times New Roman"/>
          <w:szCs w:val="24"/>
        </w:rPr>
        <w:t xml:space="preserve"> </w:t>
      </w:r>
      <w:r>
        <w:rPr>
          <w:rFonts w:eastAsia="Times New Roman"/>
          <w:szCs w:val="24"/>
        </w:rPr>
        <w:t>εάν, δηλαδή,</w:t>
      </w:r>
      <w:r w:rsidRPr="00361AA4">
        <w:rPr>
          <w:rFonts w:eastAsia="Times New Roman"/>
          <w:szCs w:val="24"/>
        </w:rPr>
        <w:t xml:space="preserve"> θα μπορέσει η χώρα μας να αποφορτιστεί από το</w:t>
      </w:r>
      <w:r>
        <w:rPr>
          <w:rFonts w:eastAsia="Times New Roman"/>
          <w:szCs w:val="24"/>
        </w:rPr>
        <w:t>ν</w:t>
      </w:r>
      <w:r w:rsidRPr="00361AA4">
        <w:rPr>
          <w:rFonts w:eastAsia="Times New Roman"/>
          <w:szCs w:val="24"/>
        </w:rPr>
        <w:t xml:space="preserve"> μεγάλο </w:t>
      </w:r>
      <w:r>
        <w:rPr>
          <w:rFonts w:eastAsia="Times New Roman"/>
          <w:szCs w:val="24"/>
        </w:rPr>
        <w:t xml:space="preserve">όγκο ροών. </w:t>
      </w:r>
    </w:p>
    <w:p w14:paraId="12B6EAB1" w14:textId="77777777" w:rsidR="00F81E5F" w:rsidRDefault="0022463A">
      <w:pPr>
        <w:spacing w:line="600" w:lineRule="auto"/>
        <w:ind w:firstLine="720"/>
        <w:jc w:val="both"/>
        <w:rPr>
          <w:rFonts w:eastAsia="Times New Roman"/>
          <w:szCs w:val="24"/>
        </w:rPr>
      </w:pPr>
      <w:r>
        <w:rPr>
          <w:rFonts w:eastAsia="Times New Roman"/>
          <w:szCs w:val="24"/>
        </w:rPr>
        <w:t xml:space="preserve">Το </w:t>
      </w:r>
      <w:r w:rsidRPr="00361AA4">
        <w:rPr>
          <w:rFonts w:eastAsia="Times New Roman"/>
          <w:szCs w:val="24"/>
        </w:rPr>
        <w:t>αποτέλεσμα των ευρωεκλογών θα κρίνει εάν θα ενισχυθεί περαιτέρω ο μηχανισμός τη</w:t>
      </w:r>
      <w:r w:rsidRPr="00361AA4">
        <w:rPr>
          <w:rFonts w:eastAsia="Times New Roman"/>
          <w:szCs w:val="24"/>
        </w:rPr>
        <w:t xml:space="preserve">ς ευρωπαϊκής </w:t>
      </w:r>
      <w:r>
        <w:rPr>
          <w:rFonts w:eastAsia="Times New Roman"/>
          <w:szCs w:val="24"/>
        </w:rPr>
        <w:t>π</w:t>
      </w:r>
      <w:r w:rsidRPr="00361AA4">
        <w:rPr>
          <w:rFonts w:eastAsia="Times New Roman"/>
          <w:szCs w:val="24"/>
        </w:rPr>
        <w:t xml:space="preserve">ολιτικής </w:t>
      </w:r>
      <w:r>
        <w:rPr>
          <w:rFonts w:eastAsia="Times New Roman"/>
          <w:szCs w:val="24"/>
        </w:rPr>
        <w:t>π</w:t>
      </w:r>
      <w:r w:rsidRPr="00361AA4">
        <w:rPr>
          <w:rFonts w:eastAsia="Times New Roman"/>
          <w:szCs w:val="24"/>
        </w:rPr>
        <w:t>ροστασίας</w:t>
      </w:r>
      <w:r>
        <w:rPr>
          <w:rFonts w:eastAsia="Times New Roman"/>
          <w:szCs w:val="24"/>
        </w:rPr>
        <w:t>,</w:t>
      </w:r>
      <w:r w:rsidRPr="00361AA4">
        <w:rPr>
          <w:rFonts w:eastAsia="Times New Roman"/>
          <w:szCs w:val="24"/>
        </w:rPr>
        <w:t xml:space="preserve"> πο</w:t>
      </w:r>
      <w:r>
        <w:rPr>
          <w:rFonts w:eastAsia="Times New Roman"/>
          <w:szCs w:val="24"/>
        </w:rPr>
        <w:t>υ δίνει τη δυνατότητα στα κράτη-</w:t>
      </w:r>
      <w:r w:rsidRPr="00361AA4">
        <w:rPr>
          <w:rFonts w:eastAsia="Times New Roman"/>
          <w:szCs w:val="24"/>
        </w:rPr>
        <w:t xml:space="preserve">μέλη να αγοράσουν νέα μέσα πυρόσβεσης με 90% χρηματοδότηση </w:t>
      </w:r>
      <w:r>
        <w:rPr>
          <w:rFonts w:eastAsia="Times New Roman"/>
          <w:szCs w:val="24"/>
        </w:rPr>
        <w:t xml:space="preserve">και </w:t>
      </w:r>
      <w:r w:rsidRPr="00361AA4">
        <w:rPr>
          <w:rFonts w:eastAsia="Times New Roman"/>
          <w:szCs w:val="24"/>
        </w:rPr>
        <w:t>να επισκευά</w:t>
      </w:r>
      <w:r>
        <w:rPr>
          <w:rFonts w:eastAsia="Times New Roman"/>
          <w:szCs w:val="24"/>
        </w:rPr>
        <w:t>σ</w:t>
      </w:r>
      <w:r w:rsidRPr="00361AA4">
        <w:rPr>
          <w:rFonts w:eastAsia="Times New Roman"/>
          <w:szCs w:val="24"/>
        </w:rPr>
        <w:t xml:space="preserve">ουν τα </w:t>
      </w:r>
      <w:r>
        <w:rPr>
          <w:rFonts w:eastAsia="Times New Roman"/>
          <w:szCs w:val="24"/>
        </w:rPr>
        <w:t>εθνικά τους</w:t>
      </w:r>
      <w:r w:rsidRPr="00361AA4">
        <w:rPr>
          <w:rFonts w:eastAsia="Times New Roman"/>
          <w:szCs w:val="24"/>
        </w:rPr>
        <w:t xml:space="preserve"> μέσα με 70% χρηματ</w:t>
      </w:r>
      <w:r>
        <w:rPr>
          <w:rFonts w:eastAsia="Times New Roman"/>
          <w:szCs w:val="24"/>
        </w:rPr>
        <w:t>οδότηση από την Ευρωπαϊκή Ένωση, ώστε να</w:t>
      </w:r>
      <w:r w:rsidRPr="00361AA4">
        <w:rPr>
          <w:rFonts w:eastAsia="Times New Roman"/>
          <w:szCs w:val="24"/>
        </w:rPr>
        <w:t xml:space="preserve"> μπορεί η χώρα μας με ευκολία να </w:t>
      </w:r>
      <w:r>
        <w:rPr>
          <w:rFonts w:eastAsia="Times New Roman"/>
          <w:szCs w:val="24"/>
        </w:rPr>
        <w:t>πρ</w:t>
      </w:r>
      <w:r>
        <w:rPr>
          <w:rFonts w:eastAsia="Times New Roman"/>
          <w:szCs w:val="24"/>
        </w:rPr>
        <w:t>οετοιμάσει έναν</w:t>
      </w:r>
      <w:r w:rsidRPr="00361AA4">
        <w:rPr>
          <w:rFonts w:eastAsia="Times New Roman"/>
          <w:szCs w:val="24"/>
        </w:rPr>
        <w:t xml:space="preserve"> σύγχρονο στόλο μέσω</w:t>
      </w:r>
      <w:r>
        <w:rPr>
          <w:rFonts w:eastAsia="Times New Roman"/>
          <w:szCs w:val="24"/>
        </w:rPr>
        <w:t>ν</w:t>
      </w:r>
      <w:r w:rsidRPr="00361AA4">
        <w:rPr>
          <w:rFonts w:eastAsia="Times New Roman"/>
          <w:szCs w:val="24"/>
        </w:rPr>
        <w:t xml:space="preserve"> πολιτικής προστασίας</w:t>
      </w:r>
      <w:r>
        <w:rPr>
          <w:rFonts w:eastAsia="Times New Roman"/>
          <w:szCs w:val="24"/>
        </w:rPr>
        <w:t>,</w:t>
      </w:r>
      <w:r w:rsidRPr="00361AA4">
        <w:rPr>
          <w:rFonts w:eastAsia="Times New Roman"/>
          <w:szCs w:val="24"/>
        </w:rPr>
        <w:t xml:space="preserve"> για να</w:t>
      </w:r>
      <w:r>
        <w:rPr>
          <w:rFonts w:eastAsia="Times New Roman"/>
          <w:szCs w:val="24"/>
        </w:rPr>
        <w:t xml:space="preserve"> μη ζήσουμε ξ</w:t>
      </w:r>
      <w:r w:rsidRPr="00361AA4">
        <w:rPr>
          <w:rFonts w:eastAsia="Times New Roman"/>
          <w:szCs w:val="24"/>
        </w:rPr>
        <w:t>ανά τις εφιαλτικές και τραγικές στιγμές του περσινού καλοκαιριού</w:t>
      </w:r>
      <w:r>
        <w:rPr>
          <w:rFonts w:eastAsia="Times New Roman"/>
          <w:szCs w:val="24"/>
        </w:rPr>
        <w:t>,</w:t>
      </w:r>
      <w:r w:rsidRPr="00361AA4">
        <w:rPr>
          <w:rFonts w:eastAsia="Times New Roman"/>
          <w:szCs w:val="24"/>
        </w:rPr>
        <w:t xml:space="preserve"> να μην ξαναζήσουμε άλλο </w:t>
      </w:r>
      <w:r>
        <w:rPr>
          <w:rFonts w:eastAsia="Times New Roman"/>
          <w:szCs w:val="24"/>
        </w:rPr>
        <w:t>Μ</w:t>
      </w:r>
      <w:r w:rsidRPr="00361AA4">
        <w:rPr>
          <w:rFonts w:eastAsia="Times New Roman"/>
          <w:szCs w:val="24"/>
        </w:rPr>
        <w:t>άτι</w:t>
      </w:r>
      <w:r>
        <w:rPr>
          <w:rFonts w:eastAsia="Times New Roman"/>
          <w:szCs w:val="24"/>
        </w:rPr>
        <w:t>.</w:t>
      </w:r>
      <w:r w:rsidRPr="00361AA4">
        <w:rPr>
          <w:rFonts w:eastAsia="Times New Roman"/>
          <w:szCs w:val="24"/>
        </w:rPr>
        <w:t xml:space="preserve"> </w:t>
      </w:r>
    </w:p>
    <w:p w14:paraId="12B6EAB2" w14:textId="77777777" w:rsidR="00F81E5F" w:rsidRDefault="0022463A">
      <w:pPr>
        <w:spacing w:line="600" w:lineRule="auto"/>
        <w:ind w:firstLine="720"/>
        <w:jc w:val="both"/>
        <w:rPr>
          <w:rFonts w:eastAsia="Times New Roman"/>
          <w:szCs w:val="24"/>
        </w:rPr>
      </w:pPr>
      <w:r w:rsidRPr="00361AA4">
        <w:rPr>
          <w:rFonts w:eastAsia="Times New Roman"/>
          <w:szCs w:val="24"/>
        </w:rPr>
        <w:t>Αυτ</w:t>
      </w:r>
      <w:r>
        <w:rPr>
          <w:rFonts w:eastAsia="Times New Roman"/>
          <w:szCs w:val="24"/>
        </w:rPr>
        <w:t>ή</w:t>
      </w:r>
      <w:r w:rsidRPr="00361AA4">
        <w:rPr>
          <w:rFonts w:eastAsia="Times New Roman"/>
          <w:szCs w:val="24"/>
        </w:rPr>
        <w:t xml:space="preserve"> θα έπρεπε να είναι η αντιπαράθεση</w:t>
      </w:r>
      <w:r w:rsidRPr="001B6A35">
        <w:rPr>
          <w:rFonts w:eastAsia="Times New Roman"/>
          <w:szCs w:val="24"/>
        </w:rPr>
        <w:t xml:space="preserve"> </w:t>
      </w:r>
      <w:r>
        <w:rPr>
          <w:rFonts w:eastAsia="Times New Roman"/>
          <w:szCs w:val="24"/>
        </w:rPr>
        <w:t>των ημερών,</w:t>
      </w:r>
      <w:r w:rsidRPr="00361AA4">
        <w:rPr>
          <w:rFonts w:eastAsia="Times New Roman"/>
          <w:szCs w:val="24"/>
        </w:rPr>
        <w:t xml:space="preserve"> </w:t>
      </w:r>
      <w:r>
        <w:rPr>
          <w:rFonts w:eastAsia="Times New Roman"/>
          <w:szCs w:val="24"/>
        </w:rPr>
        <w:t xml:space="preserve">αγαπητοί συνάδελφοι, να είναι αντιπαράθεση πολιτική </w:t>
      </w:r>
      <w:r w:rsidRPr="00361AA4">
        <w:rPr>
          <w:rFonts w:eastAsia="Times New Roman"/>
          <w:szCs w:val="24"/>
        </w:rPr>
        <w:t>και όχι προσωπική</w:t>
      </w:r>
      <w:r>
        <w:rPr>
          <w:rFonts w:eastAsia="Times New Roman"/>
          <w:szCs w:val="24"/>
        </w:rPr>
        <w:t>,</w:t>
      </w:r>
      <w:r w:rsidRPr="00361AA4">
        <w:rPr>
          <w:rFonts w:eastAsia="Times New Roman"/>
          <w:szCs w:val="24"/>
        </w:rPr>
        <w:t xml:space="preserve"> </w:t>
      </w:r>
      <w:r>
        <w:rPr>
          <w:rFonts w:eastAsia="Times New Roman"/>
          <w:szCs w:val="24"/>
        </w:rPr>
        <w:t xml:space="preserve">μία </w:t>
      </w:r>
      <w:r w:rsidRPr="00361AA4">
        <w:rPr>
          <w:rFonts w:eastAsia="Times New Roman"/>
          <w:szCs w:val="24"/>
        </w:rPr>
        <w:t>εποικοδομητική και όχι μία ανούσια καταστροφική λασπολογία</w:t>
      </w:r>
      <w:r>
        <w:rPr>
          <w:rFonts w:eastAsia="Times New Roman"/>
          <w:szCs w:val="24"/>
        </w:rPr>
        <w:t>.</w:t>
      </w:r>
    </w:p>
    <w:p w14:paraId="12B6EAB3" w14:textId="77777777" w:rsidR="00F81E5F" w:rsidRDefault="0022463A">
      <w:pPr>
        <w:spacing w:line="600" w:lineRule="auto"/>
        <w:ind w:firstLine="720"/>
        <w:jc w:val="both"/>
        <w:rPr>
          <w:rFonts w:eastAsia="Times New Roman"/>
          <w:szCs w:val="24"/>
        </w:rPr>
      </w:pPr>
      <w:r>
        <w:rPr>
          <w:rFonts w:eastAsia="Times New Roman"/>
          <w:szCs w:val="24"/>
        </w:rPr>
        <w:t>Κυρίες και κύριοι Βουλευτές,</w:t>
      </w:r>
      <w:r w:rsidRPr="00361AA4">
        <w:rPr>
          <w:rFonts w:eastAsia="Times New Roman"/>
          <w:szCs w:val="24"/>
        </w:rPr>
        <w:t xml:space="preserve"> </w:t>
      </w:r>
      <w:r>
        <w:rPr>
          <w:rFonts w:eastAsia="Times New Roman"/>
          <w:szCs w:val="24"/>
        </w:rPr>
        <w:t xml:space="preserve">η απάντησή μας στις </w:t>
      </w:r>
      <w:proofErr w:type="spellStart"/>
      <w:r>
        <w:rPr>
          <w:rFonts w:eastAsia="Times New Roman"/>
          <w:szCs w:val="24"/>
        </w:rPr>
        <w:t>εκατόν</w:t>
      </w:r>
      <w:proofErr w:type="spellEnd"/>
      <w:r>
        <w:rPr>
          <w:rFonts w:eastAsia="Times New Roman"/>
          <w:szCs w:val="24"/>
        </w:rPr>
        <w:t xml:space="preserve"> είκοσι</w:t>
      </w:r>
      <w:r w:rsidRPr="00361AA4">
        <w:rPr>
          <w:rFonts w:eastAsia="Times New Roman"/>
          <w:szCs w:val="24"/>
        </w:rPr>
        <w:t xml:space="preserve"> δόσεις είναι μία</w:t>
      </w:r>
      <w:r>
        <w:rPr>
          <w:rFonts w:eastAsia="Times New Roman"/>
          <w:szCs w:val="24"/>
        </w:rPr>
        <w:t>:</w:t>
      </w:r>
      <w:r w:rsidRPr="00361AA4">
        <w:rPr>
          <w:rFonts w:eastAsia="Times New Roman"/>
          <w:szCs w:val="24"/>
        </w:rPr>
        <w:t xml:space="preserve"> ανάπτυξη</w:t>
      </w:r>
      <w:r>
        <w:rPr>
          <w:rFonts w:eastAsia="Times New Roman"/>
          <w:szCs w:val="24"/>
        </w:rPr>
        <w:t>,</w:t>
      </w:r>
      <w:r w:rsidRPr="00361AA4">
        <w:rPr>
          <w:rFonts w:eastAsia="Times New Roman"/>
          <w:szCs w:val="24"/>
        </w:rPr>
        <w:t xml:space="preserve"> η οποία αναζητεί</w:t>
      </w:r>
      <w:r>
        <w:rPr>
          <w:rFonts w:eastAsia="Times New Roman"/>
          <w:szCs w:val="24"/>
        </w:rPr>
        <w:t>ται.</w:t>
      </w:r>
      <w:r w:rsidRPr="00361AA4">
        <w:rPr>
          <w:rFonts w:eastAsia="Times New Roman"/>
          <w:szCs w:val="24"/>
        </w:rPr>
        <w:t xml:space="preserve"> </w:t>
      </w:r>
      <w:r>
        <w:rPr>
          <w:rFonts w:eastAsia="Times New Roman"/>
          <w:szCs w:val="24"/>
        </w:rPr>
        <w:t>Το 2018 έ</w:t>
      </w:r>
      <w:r>
        <w:rPr>
          <w:rFonts w:eastAsia="Times New Roman"/>
          <w:szCs w:val="24"/>
        </w:rPr>
        <w:t xml:space="preserve">κλεισε, παρά τις προβλέψεις, με </w:t>
      </w:r>
      <w:r w:rsidRPr="00361AA4">
        <w:rPr>
          <w:rFonts w:eastAsia="Times New Roman"/>
          <w:szCs w:val="24"/>
        </w:rPr>
        <w:t>ποσοστά κάτω του 2%</w:t>
      </w:r>
      <w:r>
        <w:rPr>
          <w:rFonts w:eastAsia="Times New Roman"/>
          <w:szCs w:val="24"/>
        </w:rPr>
        <w:t>,</w:t>
      </w:r>
      <w:r w:rsidRPr="00361AA4">
        <w:rPr>
          <w:rFonts w:eastAsia="Times New Roman"/>
          <w:szCs w:val="24"/>
        </w:rPr>
        <w:t xml:space="preserve"> όταν θα μπορούσε το ΑΕΠ να αυξάνεται με διπλάσιους ρυθμούς</w:t>
      </w:r>
      <w:r>
        <w:rPr>
          <w:rFonts w:eastAsia="Times New Roman"/>
          <w:szCs w:val="24"/>
        </w:rPr>
        <w:t>.</w:t>
      </w:r>
      <w:r w:rsidRPr="00361AA4">
        <w:rPr>
          <w:rFonts w:eastAsia="Times New Roman"/>
          <w:szCs w:val="24"/>
        </w:rPr>
        <w:t xml:space="preserve"> </w:t>
      </w:r>
      <w:r>
        <w:rPr>
          <w:rFonts w:eastAsia="Times New Roman"/>
          <w:szCs w:val="24"/>
        </w:rPr>
        <w:t>Ο</w:t>
      </w:r>
      <w:r w:rsidRPr="00361AA4">
        <w:rPr>
          <w:rFonts w:eastAsia="Times New Roman"/>
          <w:szCs w:val="24"/>
        </w:rPr>
        <w:t xml:space="preserve">ι επενδύσεις μειώνονται </w:t>
      </w:r>
      <w:r>
        <w:rPr>
          <w:rFonts w:eastAsia="Times New Roman"/>
          <w:szCs w:val="24"/>
        </w:rPr>
        <w:t>κ</w:t>
      </w:r>
      <w:r w:rsidRPr="00361AA4">
        <w:rPr>
          <w:rFonts w:eastAsia="Times New Roman"/>
          <w:szCs w:val="24"/>
        </w:rPr>
        <w:t xml:space="preserve">ατά 12% </w:t>
      </w:r>
      <w:r>
        <w:rPr>
          <w:rFonts w:eastAsia="Times New Roman"/>
          <w:szCs w:val="24"/>
        </w:rPr>
        <w:t>το</w:t>
      </w:r>
      <w:r w:rsidRPr="00361AA4">
        <w:rPr>
          <w:rFonts w:eastAsia="Times New Roman"/>
          <w:szCs w:val="24"/>
        </w:rPr>
        <w:t xml:space="preserve"> 2018</w:t>
      </w:r>
      <w:r>
        <w:rPr>
          <w:rFonts w:eastAsia="Times New Roman"/>
          <w:szCs w:val="24"/>
        </w:rPr>
        <w:t>,</w:t>
      </w:r>
      <w:r w:rsidRPr="00361AA4">
        <w:rPr>
          <w:rFonts w:eastAsia="Times New Roman"/>
          <w:szCs w:val="24"/>
        </w:rPr>
        <w:t xml:space="preserve"> </w:t>
      </w:r>
      <w:r>
        <w:rPr>
          <w:rFonts w:eastAsia="Times New Roman"/>
          <w:szCs w:val="24"/>
        </w:rPr>
        <w:t xml:space="preserve">διαψεύδοντας </w:t>
      </w:r>
      <w:r w:rsidRPr="00361AA4">
        <w:rPr>
          <w:rFonts w:eastAsia="Times New Roman"/>
          <w:szCs w:val="24"/>
        </w:rPr>
        <w:t>με στοιχεία τα κούφια λόγια του Υπουργείου Οικονομίας</w:t>
      </w:r>
      <w:r>
        <w:rPr>
          <w:rFonts w:eastAsia="Times New Roman"/>
          <w:szCs w:val="24"/>
        </w:rPr>
        <w:t>.</w:t>
      </w:r>
      <w:r w:rsidRPr="00361AA4">
        <w:rPr>
          <w:rFonts w:eastAsia="Times New Roman"/>
          <w:szCs w:val="24"/>
        </w:rPr>
        <w:t xml:space="preserve"> </w:t>
      </w:r>
    </w:p>
    <w:p w14:paraId="12B6EAB4" w14:textId="77777777" w:rsidR="00F81E5F" w:rsidRDefault="0022463A">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w:t>
      </w:r>
      <w:r w:rsidRPr="009A65EF">
        <w:rPr>
          <w:rFonts w:eastAsia="Times New Roman" w:cs="Times New Roman"/>
          <w:szCs w:val="24"/>
        </w:rPr>
        <w:t>δούνι λήξεως του χρόνου ομιλίας του κυρίου Βουλευτή)</w:t>
      </w:r>
    </w:p>
    <w:p w14:paraId="12B6EAB5" w14:textId="77777777" w:rsidR="00F81E5F" w:rsidRDefault="0022463A">
      <w:pPr>
        <w:spacing w:line="600" w:lineRule="auto"/>
        <w:ind w:firstLine="720"/>
        <w:jc w:val="both"/>
        <w:rPr>
          <w:rFonts w:eastAsia="Times New Roman"/>
          <w:szCs w:val="24"/>
        </w:rPr>
      </w:pPr>
      <w:r>
        <w:rPr>
          <w:rFonts w:eastAsia="Times New Roman"/>
          <w:szCs w:val="24"/>
        </w:rPr>
        <w:t xml:space="preserve">Θα ήθελα λίγο την ανοχή σας, κύριε Πρόεδρε. </w:t>
      </w:r>
    </w:p>
    <w:p w14:paraId="12B6EAB6" w14:textId="77777777" w:rsidR="00F81E5F" w:rsidRDefault="0022463A">
      <w:pPr>
        <w:spacing w:line="600" w:lineRule="auto"/>
        <w:ind w:firstLine="720"/>
        <w:jc w:val="both"/>
        <w:rPr>
          <w:rFonts w:eastAsia="Times New Roman"/>
          <w:szCs w:val="24"/>
        </w:rPr>
      </w:pPr>
      <w:r>
        <w:rPr>
          <w:rFonts w:eastAsia="Times New Roman"/>
          <w:szCs w:val="24"/>
        </w:rPr>
        <w:t>Σ</w:t>
      </w:r>
      <w:r w:rsidRPr="00361AA4">
        <w:rPr>
          <w:rFonts w:eastAsia="Times New Roman"/>
          <w:szCs w:val="24"/>
        </w:rPr>
        <w:t xml:space="preserve">ήμερα το δημόσιο χρέος </w:t>
      </w:r>
      <w:r>
        <w:rPr>
          <w:rFonts w:eastAsia="Times New Roman"/>
          <w:szCs w:val="24"/>
        </w:rPr>
        <w:t>φτάνει τα</w:t>
      </w:r>
      <w:r w:rsidRPr="00361AA4">
        <w:rPr>
          <w:rFonts w:eastAsia="Times New Roman"/>
          <w:szCs w:val="24"/>
        </w:rPr>
        <w:t xml:space="preserve"> </w:t>
      </w:r>
      <w:r>
        <w:rPr>
          <w:rFonts w:eastAsia="Times New Roman"/>
          <w:szCs w:val="24"/>
        </w:rPr>
        <w:t>3</w:t>
      </w:r>
      <w:r w:rsidRPr="00361AA4">
        <w:rPr>
          <w:rFonts w:eastAsia="Times New Roman"/>
          <w:szCs w:val="24"/>
        </w:rPr>
        <w:t xml:space="preserve">35 </w:t>
      </w:r>
      <w:r>
        <w:rPr>
          <w:rFonts w:eastAsia="Times New Roman"/>
          <w:szCs w:val="24"/>
        </w:rPr>
        <w:t>δισεκατομμύρια,</w:t>
      </w:r>
      <w:r w:rsidRPr="00361AA4">
        <w:rPr>
          <w:rFonts w:eastAsia="Times New Roman"/>
          <w:szCs w:val="24"/>
        </w:rPr>
        <w:t xml:space="preserve"> δηλαδή το 18</w:t>
      </w:r>
      <w:r>
        <w:rPr>
          <w:rFonts w:eastAsia="Times New Roman"/>
          <w:szCs w:val="24"/>
        </w:rPr>
        <w:t>1</w:t>
      </w:r>
      <w:r w:rsidRPr="00361AA4">
        <w:rPr>
          <w:rFonts w:eastAsia="Times New Roman"/>
          <w:szCs w:val="24"/>
        </w:rPr>
        <w:t>% του ΑΕΠ</w:t>
      </w:r>
      <w:r>
        <w:rPr>
          <w:rFonts w:eastAsia="Times New Roman"/>
          <w:szCs w:val="24"/>
        </w:rPr>
        <w:t>,</w:t>
      </w:r>
      <w:r w:rsidRPr="00361AA4">
        <w:rPr>
          <w:rFonts w:eastAsia="Times New Roman"/>
          <w:szCs w:val="24"/>
        </w:rPr>
        <w:t xml:space="preserve"> και υπονομεύει το μέλλον της νέας γενιάς</w:t>
      </w:r>
      <w:r>
        <w:rPr>
          <w:rFonts w:eastAsia="Times New Roman"/>
          <w:szCs w:val="24"/>
        </w:rPr>
        <w:t>,</w:t>
      </w:r>
      <w:r w:rsidRPr="00361AA4">
        <w:rPr>
          <w:rFonts w:eastAsia="Times New Roman"/>
          <w:szCs w:val="24"/>
        </w:rPr>
        <w:t xml:space="preserve"> το μέλλον της χώρας</w:t>
      </w:r>
      <w:r>
        <w:rPr>
          <w:rFonts w:eastAsia="Times New Roman"/>
          <w:szCs w:val="24"/>
        </w:rPr>
        <w:t>.</w:t>
      </w:r>
      <w:r w:rsidRPr="00361AA4">
        <w:rPr>
          <w:rFonts w:eastAsia="Times New Roman"/>
          <w:szCs w:val="24"/>
        </w:rPr>
        <w:t xml:space="preserve"> </w:t>
      </w:r>
      <w:r>
        <w:rPr>
          <w:rFonts w:eastAsia="Times New Roman"/>
          <w:szCs w:val="24"/>
        </w:rPr>
        <w:t>Κ</w:t>
      </w:r>
      <w:r w:rsidRPr="00361AA4">
        <w:rPr>
          <w:rFonts w:eastAsia="Times New Roman"/>
          <w:szCs w:val="24"/>
        </w:rPr>
        <w:t xml:space="preserve">ατά 5% αυξήθηκε </w:t>
      </w:r>
      <w:r w:rsidRPr="00361AA4">
        <w:rPr>
          <w:rFonts w:eastAsia="Times New Roman"/>
          <w:szCs w:val="24"/>
        </w:rPr>
        <w:t xml:space="preserve">μόνο στο τέταρτο </w:t>
      </w:r>
      <w:r>
        <w:rPr>
          <w:rFonts w:eastAsia="Times New Roman"/>
          <w:szCs w:val="24"/>
        </w:rPr>
        <w:t>τρίμηνο</w:t>
      </w:r>
      <w:r w:rsidRPr="00361AA4">
        <w:rPr>
          <w:rFonts w:eastAsia="Times New Roman"/>
          <w:szCs w:val="24"/>
        </w:rPr>
        <w:t xml:space="preserve"> το 2018</w:t>
      </w:r>
      <w:r>
        <w:rPr>
          <w:rFonts w:eastAsia="Times New Roman"/>
          <w:szCs w:val="24"/>
        </w:rPr>
        <w:t>.</w:t>
      </w:r>
      <w:r w:rsidRPr="00361AA4">
        <w:rPr>
          <w:rFonts w:eastAsia="Times New Roman"/>
          <w:szCs w:val="24"/>
        </w:rPr>
        <w:t xml:space="preserve"> </w:t>
      </w:r>
      <w:r>
        <w:rPr>
          <w:rFonts w:eastAsia="Times New Roman"/>
          <w:szCs w:val="24"/>
        </w:rPr>
        <w:t>Ο</w:t>
      </w:r>
      <w:r w:rsidRPr="00361AA4">
        <w:rPr>
          <w:rFonts w:eastAsia="Times New Roman"/>
          <w:szCs w:val="24"/>
        </w:rPr>
        <w:t xml:space="preserve">ι απλήρωτοι φόροι των Ελλήνων </w:t>
      </w:r>
      <w:r>
        <w:rPr>
          <w:rFonts w:eastAsia="Times New Roman"/>
          <w:szCs w:val="24"/>
        </w:rPr>
        <w:t>αυξήθηκαν κατά</w:t>
      </w:r>
      <w:r w:rsidRPr="00361AA4">
        <w:rPr>
          <w:rFonts w:eastAsia="Times New Roman"/>
          <w:szCs w:val="24"/>
        </w:rPr>
        <w:t xml:space="preserve"> 2 δι</w:t>
      </w:r>
      <w:r>
        <w:rPr>
          <w:rFonts w:eastAsia="Times New Roman"/>
          <w:szCs w:val="24"/>
        </w:rPr>
        <w:t xml:space="preserve">σεκατομμύρια </w:t>
      </w:r>
      <w:r w:rsidRPr="00361AA4">
        <w:rPr>
          <w:rFonts w:eastAsia="Times New Roman"/>
          <w:szCs w:val="24"/>
        </w:rPr>
        <w:t>ευρώ μόνο τους δύο πρώτους μήνες του 2019</w:t>
      </w:r>
      <w:r>
        <w:rPr>
          <w:rFonts w:eastAsia="Times New Roman"/>
          <w:szCs w:val="24"/>
        </w:rPr>
        <w:t>.</w:t>
      </w:r>
      <w:r w:rsidRPr="00361AA4">
        <w:rPr>
          <w:rFonts w:eastAsia="Times New Roman"/>
          <w:szCs w:val="24"/>
        </w:rPr>
        <w:t xml:space="preserve"> </w:t>
      </w:r>
      <w:r>
        <w:rPr>
          <w:rFonts w:eastAsia="Times New Roman"/>
          <w:szCs w:val="24"/>
        </w:rPr>
        <w:t>Υπό α</w:t>
      </w:r>
      <w:r w:rsidRPr="00361AA4">
        <w:rPr>
          <w:rFonts w:eastAsia="Times New Roman"/>
          <w:szCs w:val="24"/>
        </w:rPr>
        <w:t xml:space="preserve">ναγκαστικά μέτρα κατασχέσεων </w:t>
      </w:r>
      <w:r>
        <w:rPr>
          <w:rFonts w:eastAsia="Times New Roman"/>
          <w:szCs w:val="24"/>
        </w:rPr>
        <w:t>βρίσκονται</w:t>
      </w:r>
      <w:r w:rsidRPr="00361AA4">
        <w:rPr>
          <w:rFonts w:eastAsia="Times New Roman"/>
          <w:szCs w:val="24"/>
        </w:rPr>
        <w:t xml:space="preserve"> σήμερα 1,2 εκατομμύρι</w:t>
      </w:r>
      <w:r>
        <w:rPr>
          <w:rFonts w:eastAsia="Times New Roman"/>
          <w:szCs w:val="24"/>
        </w:rPr>
        <w:t>ο</w:t>
      </w:r>
      <w:r w:rsidRPr="00361AA4">
        <w:rPr>
          <w:rFonts w:eastAsia="Times New Roman"/>
          <w:szCs w:val="24"/>
        </w:rPr>
        <w:t xml:space="preserve"> νοικοκυριά</w:t>
      </w:r>
      <w:r>
        <w:rPr>
          <w:rFonts w:eastAsia="Times New Roman"/>
          <w:szCs w:val="24"/>
        </w:rPr>
        <w:t>.</w:t>
      </w:r>
      <w:r w:rsidRPr="00361AA4">
        <w:rPr>
          <w:rFonts w:eastAsia="Times New Roman"/>
          <w:szCs w:val="24"/>
        </w:rPr>
        <w:t xml:space="preserve"> </w:t>
      </w:r>
    </w:p>
    <w:p w14:paraId="12B6EAB7" w14:textId="77777777" w:rsidR="00F81E5F" w:rsidRDefault="0022463A">
      <w:pPr>
        <w:spacing w:line="600" w:lineRule="auto"/>
        <w:ind w:firstLine="720"/>
        <w:jc w:val="both"/>
        <w:rPr>
          <w:rFonts w:eastAsia="Times New Roman"/>
          <w:szCs w:val="24"/>
        </w:rPr>
      </w:pPr>
      <w:r>
        <w:rPr>
          <w:rFonts w:eastAsia="Times New Roman"/>
          <w:szCs w:val="24"/>
        </w:rPr>
        <w:t>Π</w:t>
      </w:r>
      <w:r w:rsidRPr="00361AA4">
        <w:rPr>
          <w:rFonts w:eastAsia="Times New Roman"/>
          <w:szCs w:val="24"/>
        </w:rPr>
        <w:t xml:space="preserve">ρώτα τους </w:t>
      </w:r>
      <w:r>
        <w:rPr>
          <w:rFonts w:eastAsia="Times New Roman"/>
          <w:szCs w:val="24"/>
        </w:rPr>
        <w:t xml:space="preserve">χρεώσατε με την </w:t>
      </w:r>
      <w:proofErr w:type="spellStart"/>
      <w:r>
        <w:rPr>
          <w:rFonts w:eastAsia="Times New Roman"/>
          <w:szCs w:val="24"/>
        </w:rPr>
        <w:t>υπεροφορολόγηση</w:t>
      </w:r>
      <w:proofErr w:type="spellEnd"/>
      <w:r>
        <w:rPr>
          <w:rFonts w:eastAsia="Times New Roman"/>
          <w:szCs w:val="24"/>
        </w:rPr>
        <w:t xml:space="preserve">, με τις </w:t>
      </w:r>
      <w:r w:rsidRPr="00361AA4">
        <w:rPr>
          <w:rFonts w:eastAsia="Times New Roman"/>
          <w:szCs w:val="24"/>
        </w:rPr>
        <w:t>υπέρογκες ασφαλιστικές μεταρρυθμίσεις και σήμερα τους ρυθμίζετ</w:t>
      </w:r>
      <w:r>
        <w:rPr>
          <w:rFonts w:eastAsia="Times New Roman"/>
          <w:szCs w:val="24"/>
        </w:rPr>
        <w:t>ε. Θ</w:t>
      </w:r>
      <w:r w:rsidRPr="00361AA4">
        <w:rPr>
          <w:rFonts w:eastAsia="Times New Roman"/>
          <w:szCs w:val="24"/>
        </w:rPr>
        <w:t xml:space="preserve">υμίζω </w:t>
      </w:r>
      <w:r>
        <w:rPr>
          <w:rFonts w:eastAsia="Times New Roman"/>
          <w:szCs w:val="24"/>
        </w:rPr>
        <w:t>ότι τ</w:t>
      </w:r>
      <w:r w:rsidRPr="00361AA4">
        <w:rPr>
          <w:rFonts w:eastAsia="Times New Roman"/>
          <w:szCs w:val="24"/>
        </w:rPr>
        <w:t xml:space="preserve">ο 2014 τα ληξιπρόθεσμα προς το </w:t>
      </w:r>
      <w:r>
        <w:rPr>
          <w:rFonts w:eastAsia="Times New Roman"/>
          <w:szCs w:val="24"/>
        </w:rPr>
        <w:t>δ</w:t>
      </w:r>
      <w:r w:rsidRPr="00361AA4">
        <w:rPr>
          <w:rFonts w:eastAsia="Times New Roman"/>
          <w:szCs w:val="24"/>
        </w:rPr>
        <w:t xml:space="preserve">ημόσιο </w:t>
      </w:r>
      <w:r>
        <w:rPr>
          <w:rFonts w:eastAsia="Times New Roman"/>
          <w:szCs w:val="24"/>
        </w:rPr>
        <w:t>ήταν 73 δισεκατομμύρια και τα φ</w:t>
      </w:r>
      <w:r w:rsidRPr="00361AA4">
        <w:rPr>
          <w:rFonts w:eastAsia="Times New Roman"/>
          <w:szCs w:val="24"/>
        </w:rPr>
        <w:t xml:space="preserve">τάσατε </w:t>
      </w:r>
      <w:r>
        <w:rPr>
          <w:rFonts w:eastAsia="Times New Roman"/>
          <w:szCs w:val="24"/>
        </w:rPr>
        <w:t>εσείς,</w:t>
      </w:r>
      <w:r w:rsidRPr="00361AA4">
        <w:rPr>
          <w:rFonts w:eastAsia="Times New Roman"/>
          <w:szCs w:val="24"/>
        </w:rPr>
        <w:t xml:space="preserve"> </w:t>
      </w:r>
      <w:r>
        <w:rPr>
          <w:rFonts w:eastAsia="Times New Roman"/>
          <w:szCs w:val="24"/>
        </w:rPr>
        <w:t>αγαπητοί συνάδελφοι της Κ</w:t>
      </w:r>
      <w:r w:rsidRPr="00361AA4">
        <w:rPr>
          <w:rFonts w:eastAsia="Times New Roman"/>
          <w:szCs w:val="24"/>
        </w:rPr>
        <w:t>υβέρνησης</w:t>
      </w:r>
      <w:r>
        <w:rPr>
          <w:rFonts w:eastAsia="Times New Roman"/>
          <w:szCs w:val="24"/>
        </w:rPr>
        <w:t>,</w:t>
      </w:r>
      <w:r w:rsidRPr="00361AA4">
        <w:rPr>
          <w:rFonts w:eastAsia="Times New Roman"/>
          <w:szCs w:val="24"/>
        </w:rPr>
        <w:t xml:space="preserve"> στα 104 </w:t>
      </w:r>
      <w:r>
        <w:rPr>
          <w:rFonts w:eastAsia="Times New Roman"/>
          <w:szCs w:val="24"/>
        </w:rPr>
        <w:t xml:space="preserve">δισεκατομμύρια, ενώ </w:t>
      </w:r>
      <w:r w:rsidRPr="00361AA4">
        <w:rPr>
          <w:rFonts w:eastAsia="Times New Roman"/>
          <w:szCs w:val="24"/>
        </w:rPr>
        <w:t>τα ληξι</w:t>
      </w:r>
      <w:r w:rsidRPr="00361AA4">
        <w:rPr>
          <w:rFonts w:eastAsia="Times New Roman"/>
          <w:szCs w:val="24"/>
        </w:rPr>
        <w:t xml:space="preserve">πρόθεσμα </w:t>
      </w:r>
      <w:r>
        <w:rPr>
          <w:rFonts w:eastAsia="Times New Roman"/>
          <w:szCs w:val="24"/>
        </w:rPr>
        <w:t>προς τα</w:t>
      </w:r>
      <w:r w:rsidRPr="00361AA4">
        <w:rPr>
          <w:rFonts w:eastAsia="Times New Roman"/>
          <w:szCs w:val="24"/>
        </w:rPr>
        <w:t xml:space="preserve"> ασφαλιστικά ταμεία ήταν 1</w:t>
      </w:r>
      <w:r>
        <w:rPr>
          <w:rFonts w:eastAsia="Times New Roman"/>
          <w:szCs w:val="24"/>
        </w:rPr>
        <w:t>1,5 δισεκατομμύρια</w:t>
      </w:r>
      <w:r w:rsidRPr="00361AA4">
        <w:rPr>
          <w:rFonts w:eastAsia="Times New Roman"/>
          <w:szCs w:val="24"/>
        </w:rPr>
        <w:t xml:space="preserve"> και </w:t>
      </w:r>
      <w:r>
        <w:rPr>
          <w:rFonts w:eastAsia="Times New Roman"/>
          <w:szCs w:val="24"/>
        </w:rPr>
        <w:t>τα φτάσατε στα</w:t>
      </w:r>
      <w:r w:rsidRPr="00361AA4">
        <w:rPr>
          <w:rFonts w:eastAsia="Times New Roman"/>
          <w:szCs w:val="24"/>
        </w:rPr>
        <w:t xml:space="preserve"> 35 </w:t>
      </w:r>
      <w:r>
        <w:rPr>
          <w:rFonts w:eastAsia="Times New Roman"/>
          <w:szCs w:val="24"/>
        </w:rPr>
        <w:t xml:space="preserve">δισεκατομμύρια. </w:t>
      </w:r>
    </w:p>
    <w:p w14:paraId="12B6EAB8" w14:textId="77777777" w:rsidR="00F81E5F" w:rsidRDefault="0022463A">
      <w:pPr>
        <w:spacing w:line="600" w:lineRule="auto"/>
        <w:ind w:firstLine="720"/>
        <w:jc w:val="both"/>
        <w:rPr>
          <w:rFonts w:eastAsia="Times New Roman"/>
          <w:szCs w:val="24"/>
        </w:rPr>
      </w:pPr>
      <w:r>
        <w:rPr>
          <w:rFonts w:eastAsia="Times New Roman"/>
          <w:szCs w:val="24"/>
        </w:rPr>
        <w:t>Ε</w:t>
      </w:r>
      <w:r w:rsidRPr="00361AA4">
        <w:rPr>
          <w:rFonts w:eastAsia="Times New Roman"/>
          <w:szCs w:val="24"/>
        </w:rPr>
        <w:t>ίναι κοροϊδία</w:t>
      </w:r>
      <w:r>
        <w:rPr>
          <w:rFonts w:eastAsia="Times New Roman"/>
          <w:szCs w:val="24"/>
        </w:rPr>
        <w:t>,</w:t>
      </w:r>
      <w:r w:rsidRPr="00361AA4">
        <w:rPr>
          <w:rFonts w:eastAsia="Times New Roman"/>
          <w:szCs w:val="24"/>
        </w:rPr>
        <w:t xml:space="preserve"> </w:t>
      </w:r>
      <w:r>
        <w:rPr>
          <w:rFonts w:eastAsia="Times New Roman"/>
          <w:szCs w:val="24"/>
        </w:rPr>
        <w:t>λ</w:t>
      </w:r>
      <w:r w:rsidRPr="00361AA4">
        <w:rPr>
          <w:rFonts w:eastAsia="Times New Roman"/>
          <w:szCs w:val="24"/>
        </w:rPr>
        <w:t>οιπόν</w:t>
      </w:r>
      <w:r>
        <w:rPr>
          <w:rFonts w:eastAsia="Times New Roman"/>
          <w:szCs w:val="24"/>
        </w:rPr>
        <w:t>.</w:t>
      </w:r>
      <w:r w:rsidRPr="00361AA4">
        <w:rPr>
          <w:rFonts w:eastAsia="Times New Roman"/>
          <w:szCs w:val="24"/>
        </w:rPr>
        <w:t xml:space="preserve"> </w:t>
      </w:r>
      <w:r>
        <w:rPr>
          <w:rFonts w:eastAsia="Times New Roman"/>
          <w:szCs w:val="24"/>
        </w:rPr>
        <w:t>Η</w:t>
      </w:r>
      <w:r w:rsidRPr="00361AA4">
        <w:rPr>
          <w:rFonts w:eastAsia="Times New Roman"/>
          <w:szCs w:val="24"/>
        </w:rPr>
        <w:t xml:space="preserve"> ρ</w:t>
      </w:r>
      <w:r>
        <w:rPr>
          <w:rFonts w:eastAsia="Times New Roman"/>
          <w:szCs w:val="24"/>
        </w:rPr>
        <w:t>ύθμισή</w:t>
      </w:r>
      <w:r w:rsidRPr="00361AA4">
        <w:rPr>
          <w:rFonts w:eastAsia="Times New Roman"/>
          <w:szCs w:val="24"/>
        </w:rPr>
        <w:t xml:space="preserve"> </w:t>
      </w:r>
      <w:r>
        <w:rPr>
          <w:rFonts w:eastAsia="Times New Roman"/>
          <w:szCs w:val="24"/>
        </w:rPr>
        <w:t>σας, κύριοι της Κυβέρνησης,</w:t>
      </w:r>
      <w:r w:rsidRPr="00361AA4">
        <w:rPr>
          <w:rFonts w:eastAsia="Times New Roman"/>
          <w:szCs w:val="24"/>
        </w:rPr>
        <w:t xml:space="preserve"> υπολείπεται της δικής μας </w:t>
      </w:r>
      <w:r>
        <w:rPr>
          <w:rFonts w:eastAsia="Times New Roman"/>
          <w:szCs w:val="24"/>
        </w:rPr>
        <w:t xml:space="preserve">ρύθμισης του </w:t>
      </w:r>
      <w:r w:rsidRPr="00361AA4">
        <w:rPr>
          <w:rFonts w:eastAsia="Times New Roman"/>
          <w:szCs w:val="24"/>
        </w:rPr>
        <w:t>ν</w:t>
      </w:r>
      <w:r>
        <w:rPr>
          <w:rFonts w:eastAsia="Times New Roman"/>
          <w:szCs w:val="24"/>
        </w:rPr>
        <w:t>.</w:t>
      </w:r>
      <w:r w:rsidRPr="00361AA4">
        <w:rPr>
          <w:rFonts w:eastAsia="Times New Roman"/>
          <w:szCs w:val="24"/>
        </w:rPr>
        <w:t>4305</w:t>
      </w:r>
      <w:r>
        <w:rPr>
          <w:rFonts w:eastAsia="Times New Roman"/>
          <w:szCs w:val="24"/>
        </w:rPr>
        <w:t>/2014,</w:t>
      </w:r>
      <w:r w:rsidRPr="00361AA4">
        <w:rPr>
          <w:rFonts w:eastAsia="Times New Roman"/>
          <w:szCs w:val="24"/>
        </w:rPr>
        <w:t xml:space="preserve"> </w:t>
      </w:r>
      <w:r>
        <w:rPr>
          <w:rFonts w:eastAsia="Times New Roman"/>
          <w:szCs w:val="24"/>
        </w:rPr>
        <w:t>τ</w:t>
      </w:r>
      <w:r w:rsidRPr="00361AA4">
        <w:rPr>
          <w:rFonts w:eastAsia="Times New Roman"/>
          <w:szCs w:val="24"/>
        </w:rPr>
        <w:t>η</w:t>
      </w:r>
      <w:r>
        <w:rPr>
          <w:rFonts w:eastAsia="Times New Roman"/>
          <w:szCs w:val="24"/>
        </w:rPr>
        <w:t>ν</w:t>
      </w:r>
      <w:r w:rsidRPr="00361AA4">
        <w:rPr>
          <w:rFonts w:eastAsia="Times New Roman"/>
          <w:szCs w:val="24"/>
        </w:rPr>
        <w:t xml:space="preserve"> οποία θέλ</w:t>
      </w:r>
      <w:r>
        <w:rPr>
          <w:rFonts w:eastAsia="Times New Roman"/>
          <w:szCs w:val="24"/>
        </w:rPr>
        <w:t>ω</w:t>
      </w:r>
      <w:r w:rsidRPr="00361AA4">
        <w:rPr>
          <w:rFonts w:eastAsia="Times New Roman"/>
          <w:szCs w:val="24"/>
        </w:rPr>
        <w:t xml:space="preserve"> να θυμίσω </w:t>
      </w:r>
      <w:r>
        <w:rPr>
          <w:rFonts w:eastAsia="Times New Roman"/>
          <w:szCs w:val="24"/>
        </w:rPr>
        <w:t>δεν είχατε ψηφίσε</w:t>
      </w:r>
      <w:r>
        <w:rPr>
          <w:rFonts w:eastAsia="Times New Roman"/>
          <w:szCs w:val="24"/>
        </w:rPr>
        <w:t xml:space="preserve">ι, όπως </w:t>
      </w:r>
      <w:r w:rsidRPr="00361AA4">
        <w:rPr>
          <w:rFonts w:eastAsia="Times New Roman"/>
          <w:szCs w:val="24"/>
        </w:rPr>
        <w:t xml:space="preserve">και τις ρυθμίσεις των </w:t>
      </w:r>
      <w:r>
        <w:rPr>
          <w:rFonts w:eastAsia="Times New Roman"/>
          <w:szCs w:val="24"/>
        </w:rPr>
        <w:t>εκατό</w:t>
      </w:r>
      <w:r w:rsidRPr="00361AA4">
        <w:rPr>
          <w:rFonts w:eastAsia="Times New Roman"/>
          <w:szCs w:val="24"/>
        </w:rPr>
        <w:t xml:space="preserve"> δόσεων του 2015</w:t>
      </w:r>
      <w:r>
        <w:rPr>
          <w:rFonts w:eastAsia="Times New Roman"/>
          <w:szCs w:val="24"/>
        </w:rPr>
        <w:t>.</w:t>
      </w:r>
      <w:r w:rsidRPr="00361AA4">
        <w:rPr>
          <w:rFonts w:eastAsia="Times New Roman"/>
          <w:szCs w:val="24"/>
        </w:rPr>
        <w:t xml:space="preserve"> </w:t>
      </w:r>
      <w:r>
        <w:rPr>
          <w:rFonts w:eastAsia="Times New Roman"/>
          <w:szCs w:val="24"/>
        </w:rPr>
        <w:t>Έ</w:t>
      </w:r>
      <w:r w:rsidRPr="00361AA4">
        <w:rPr>
          <w:rFonts w:eastAsia="Times New Roman"/>
          <w:szCs w:val="24"/>
        </w:rPr>
        <w:t xml:space="preserve">χουμε καταθέσει ολοκληρωμένη πρόταση </w:t>
      </w:r>
      <w:r>
        <w:rPr>
          <w:rFonts w:eastAsia="Times New Roman"/>
          <w:szCs w:val="24"/>
        </w:rPr>
        <w:t>και σ</w:t>
      </w:r>
      <w:r w:rsidRPr="00361AA4">
        <w:rPr>
          <w:rFonts w:eastAsia="Times New Roman"/>
          <w:szCs w:val="24"/>
        </w:rPr>
        <w:t xml:space="preserve">ας καλούμε να </w:t>
      </w:r>
      <w:r>
        <w:rPr>
          <w:rFonts w:eastAsia="Times New Roman"/>
          <w:szCs w:val="24"/>
        </w:rPr>
        <w:t>τη</w:t>
      </w:r>
      <w:r w:rsidRPr="00361AA4">
        <w:rPr>
          <w:rFonts w:eastAsia="Times New Roman"/>
          <w:szCs w:val="24"/>
        </w:rPr>
        <w:t xml:space="preserve"> συζητήσουμε</w:t>
      </w:r>
      <w:r>
        <w:rPr>
          <w:rFonts w:eastAsia="Times New Roman"/>
          <w:szCs w:val="24"/>
        </w:rPr>
        <w:t>.</w:t>
      </w:r>
      <w:r w:rsidRPr="00361AA4">
        <w:rPr>
          <w:rFonts w:eastAsia="Times New Roman"/>
          <w:szCs w:val="24"/>
        </w:rPr>
        <w:t xml:space="preserve"> </w:t>
      </w:r>
      <w:r>
        <w:rPr>
          <w:rFonts w:eastAsia="Times New Roman"/>
          <w:szCs w:val="24"/>
        </w:rPr>
        <w:t>Τ</w:t>
      </w:r>
      <w:r w:rsidRPr="00361AA4">
        <w:rPr>
          <w:rFonts w:eastAsia="Times New Roman"/>
          <w:szCs w:val="24"/>
        </w:rPr>
        <w:t xml:space="preserve">ην πρότασή μας αντιγράφει </w:t>
      </w:r>
      <w:r>
        <w:rPr>
          <w:rFonts w:eastAsia="Times New Roman"/>
          <w:szCs w:val="24"/>
        </w:rPr>
        <w:t xml:space="preserve">η </w:t>
      </w:r>
      <w:r w:rsidRPr="00361AA4">
        <w:rPr>
          <w:rFonts w:eastAsia="Times New Roman"/>
          <w:szCs w:val="24"/>
        </w:rPr>
        <w:t>Νέα Δημοκρατία</w:t>
      </w:r>
      <w:r>
        <w:rPr>
          <w:rFonts w:eastAsia="Times New Roman"/>
          <w:szCs w:val="24"/>
        </w:rPr>
        <w:t>.</w:t>
      </w:r>
      <w:r w:rsidRPr="00361AA4">
        <w:rPr>
          <w:rFonts w:eastAsia="Times New Roman"/>
          <w:szCs w:val="24"/>
        </w:rPr>
        <w:t xml:space="preserve"> </w:t>
      </w:r>
      <w:r>
        <w:rPr>
          <w:rFonts w:eastAsia="Times New Roman"/>
          <w:szCs w:val="24"/>
        </w:rPr>
        <w:t>Α</w:t>
      </w:r>
      <w:r w:rsidRPr="00361AA4">
        <w:rPr>
          <w:rFonts w:eastAsia="Times New Roman"/>
          <w:szCs w:val="24"/>
        </w:rPr>
        <w:t>υτό που θα έπρεπε να φέρετε είναι κάτι απλό</w:t>
      </w:r>
      <w:r>
        <w:rPr>
          <w:rFonts w:eastAsia="Times New Roman"/>
          <w:szCs w:val="24"/>
        </w:rPr>
        <w:t>,</w:t>
      </w:r>
      <w:r w:rsidRPr="00361AA4">
        <w:rPr>
          <w:rFonts w:eastAsia="Times New Roman"/>
          <w:szCs w:val="24"/>
        </w:rPr>
        <w:t xml:space="preserve"> μία απλή ρύθμιση</w:t>
      </w:r>
      <w:r>
        <w:rPr>
          <w:rFonts w:eastAsia="Times New Roman"/>
          <w:szCs w:val="24"/>
        </w:rPr>
        <w:t>,</w:t>
      </w:r>
      <w:r w:rsidRPr="00361AA4">
        <w:rPr>
          <w:rFonts w:eastAsia="Times New Roman"/>
          <w:szCs w:val="24"/>
        </w:rPr>
        <w:t xml:space="preserve"> που θα δίνει πραγματι</w:t>
      </w:r>
      <w:r w:rsidRPr="00361AA4">
        <w:rPr>
          <w:rFonts w:eastAsia="Times New Roman"/>
          <w:szCs w:val="24"/>
        </w:rPr>
        <w:t>κή δυνατότητα ένταξης σε νοικοκυριά και επιχειρήσεις</w:t>
      </w:r>
      <w:r>
        <w:rPr>
          <w:rFonts w:eastAsia="Times New Roman"/>
          <w:szCs w:val="24"/>
        </w:rPr>
        <w:t xml:space="preserve">. </w:t>
      </w:r>
    </w:p>
    <w:p w14:paraId="12B6EAB9" w14:textId="77777777" w:rsidR="00F81E5F" w:rsidRDefault="0022463A">
      <w:pPr>
        <w:spacing w:line="600" w:lineRule="auto"/>
        <w:ind w:firstLine="720"/>
        <w:jc w:val="both"/>
        <w:rPr>
          <w:rFonts w:eastAsia="Times New Roman"/>
          <w:szCs w:val="24"/>
        </w:rPr>
      </w:pPr>
      <w:r>
        <w:rPr>
          <w:rFonts w:eastAsia="Times New Roman"/>
          <w:szCs w:val="24"/>
        </w:rPr>
        <w:t>Επισημαίνω το</w:t>
      </w:r>
      <w:r w:rsidRPr="00361AA4">
        <w:rPr>
          <w:rFonts w:eastAsia="Times New Roman"/>
          <w:szCs w:val="24"/>
        </w:rPr>
        <w:t xml:space="preserve"> νομοσχέδιο </w:t>
      </w:r>
      <w:r>
        <w:rPr>
          <w:rFonts w:eastAsia="Times New Roman"/>
          <w:szCs w:val="24"/>
        </w:rPr>
        <w:t xml:space="preserve">που </w:t>
      </w:r>
      <w:r w:rsidRPr="00361AA4">
        <w:rPr>
          <w:rFonts w:eastAsia="Times New Roman"/>
          <w:szCs w:val="24"/>
        </w:rPr>
        <w:t xml:space="preserve">προβλέπει από </w:t>
      </w:r>
      <w:r>
        <w:rPr>
          <w:rFonts w:eastAsia="Times New Roman"/>
          <w:szCs w:val="24"/>
        </w:rPr>
        <w:t>δεκαο</w:t>
      </w:r>
      <w:r>
        <w:rPr>
          <w:rFonts w:eastAsia="Times New Roman"/>
          <w:szCs w:val="24"/>
        </w:rPr>
        <w:t>κ</w:t>
      </w:r>
      <w:r>
        <w:rPr>
          <w:rFonts w:eastAsia="Times New Roman"/>
          <w:szCs w:val="24"/>
        </w:rPr>
        <w:t>τώ</w:t>
      </w:r>
      <w:r w:rsidRPr="00361AA4">
        <w:rPr>
          <w:rFonts w:eastAsia="Times New Roman"/>
          <w:szCs w:val="24"/>
        </w:rPr>
        <w:t xml:space="preserve"> έως </w:t>
      </w:r>
      <w:r>
        <w:rPr>
          <w:rFonts w:eastAsia="Times New Roman"/>
          <w:szCs w:val="24"/>
        </w:rPr>
        <w:t>τριάντα</w:t>
      </w:r>
      <w:r w:rsidRPr="00361AA4">
        <w:rPr>
          <w:rFonts w:eastAsia="Times New Roman"/>
          <w:szCs w:val="24"/>
        </w:rPr>
        <w:t xml:space="preserve"> δόσεις </w:t>
      </w:r>
      <w:r>
        <w:rPr>
          <w:rFonts w:eastAsia="Times New Roman"/>
          <w:szCs w:val="24"/>
        </w:rPr>
        <w:t>για ένα μεγάλο μέρος</w:t>
      </w:r>
      <w:r w:rsidRPr="00361AA4">
        <w:rPr>
          <w:rFonts w:eastAsia="Times New Roman"/>
          <w:szCs w:val="24"/>
        </w:rPr>
        <w:t xml:space="preserve"> των επιχειρήσεων</w:t>
      </w:r>
      <w:r>
        <w:rPr>
          <w:rFonts w:eastAsia="Times New Roman"/>
          <w:szCs w:val="24"/>
        </w:rPr>
        <w:t>,</w:t>
      </w:r>
      <w:r w:rsidRPr="00361AA4">
        <w:rPr>
          <w:rFonts w:eastAsia="Times New Roman"/>
          <w:szCs w:val="24"/>
        </w:rPr>
        <w:t xml:space="preserve"> ενώ</w:t>
      </w:r>
      <w:r>
        <w:rPr>
          <w:rFonts w:eastAsia="Times New Roman"/>
          <w:szCs w:val="24"/>
        </w:rPr>
        <w:t>,</w:t>
      </w:r>
      <w:r w:rsidRPr="00361AA4">
        <w:rPr>
          <w:rFonts w:eastAsia="Times New Roman"/>
          <w:szCs w:val="24"/>
        </w:rPr>
        <w:t xml:space="preserve"> ταυτοχρόνως</w:t>
      </w:r>
      <w:r>
        <w:rPr>
          <w:rFonts w:eastAsia="Times New Roman"/>
          <w:szCs w:val="24"/>
        </w:rPr>
        <w:t>,</w:t>
      </w:r>
      <w:r w:rsidRPr="00361AA4">
        <w:rPr>
          <w:rFonts w:eastAsia="Times New Roman"/>
          <w:szCs w:val="24"/>
        </w:rPr>
        <w:t xml:space="preserve"> ο συνδυασμός της ελάχιστης δόσης </w:t>
      </w:r>
      <w:r>
        <w:rPr>
          <w:rFonts w:eastAsia="Times New Roman"/>
          <w:szCs w:val="24"/>
        </w:rPr>
        <w:t>με τα εισοδηματικά</w:t>
      </w:r>
      <w:r w:rsidRPr="00361AA4">
        <w:rPr>
          <w:rFonts w:eastAsia="Times New Roman"/>
          <w:szCs w:val="24"/>
        </w:rPr>
        <w:t xml:space="preserve"> κριτήρια </w:t>
      </w:r>
      <w:r>
        <w:rPr>
          <w:rFonts w:eastAsia="Times New Roman"/>
          <w:szCs w:val="24"/>
        </w:rPr>
        <w:t xml:space="preserve">θα έλεγα ότι </w:t>
      </w:r>
      <w:r w:rsidRPr="00361AA4">
        <w:rPr>
          <w:rFonts w:eastAsia="Times New Roman"/>
          <w:szCs w:val="24"/>
        </w:rPr>
        <w:t xml:space="preserve">έχει ως αποτέλεσμα πολύ λιγότερες από τις </w:t>
      </w:r>
      <w:proofErr w:type="spellStart"/>
      <w:r>
        <w:rPr>
          <w:rFonts w:eastAsia="Times New Roman"/>
          <w:szCs w:val="24"/>
        </w:rPr>
        <w:t>εκατόν</w:t>
      </w:r>
      <w:proofErr w:type="spellEnd"/>
      <w:r>
        <w:rPr>
          <w:rFonts w:eastAsia="Times New Roman"/>
          <w:szCs w:val="24"/>
        </w:rPr>
        <w:t xml:space="preserve"> είκοσι </w:t>
      </w:r>
      <w:r w:rsidRPr="00361AA4">
        <w:rPr>
          <w:rFonts w:eastAsia="Times New Roman"/>
          <w:szCs w:val="24"/>
        </w:rPr>
        <w:t>δόσεις</w:t>
      </w:r>
      <w:r>
        <w:rPr>
          <w:rFonts w:eastAsia="Times New Roman"/>
          <w:szCs w:val="24"/>
        </w:rPr>
        <w:t>.</w:t>
      </w:r>
      <w:r w:rsidRPr="00361AA4">
        <w:rPr>
          <w:rFonts w:eastAsia="Times New Roman"/>
          <w:szCs w:val="24"/>
        </w:rPr>
        <w:t xml:space="preserve"> </w:t>
      </w:r>
    </w:p>
    <w:p w14:paraId="12B6EABA" w14:textId="77777777" w:rsidR="00F81E5F" w:rsidRDefault="0022463A">
      <w:pPr>
        <w:spacing w:line="600" w:lineRule="auto"/>
        <w:ind w:firstLine="720"/>
        <w:jc w:val="both"/>
        <w:rPr>
          <w:rFonts w:eastAsia="Times New Roman"/>
          <w:szCs w:val="24"/>
        </w:rPr>
      </w:pPr>
      <w:r>
        <w:rPr>
          <w:rFonts w:eastAsia="Times New Roman"/>
          <w:szCs w:val="24"/>
        </w:rPr>
        <w:t>Ε</w:t>
      </w:r>
      <w:r w:rsidRPr="00361AA4">
        <w:rPr>
          <w:rFonts w:eastAsia="Times New Roman"/>
          <w:szCs w:val="24"/>
        </w:rPr>
        <w:t>μείς σας είπαμε</w:t>
      </w:r>
      <w:r>
        <w:rPr>
          <w:rFonts w:eastAsia="Times New Roman"/>
          <w:szCs w:val="24"/>
        </w:rPr>
        <w:t>:</w:t>
      </w:r>
      <w:r w:rsidRPr="00361AA4">
        <w:rPr>
          <w:rFonts w:eastAsia="Times New Roman"/>
          <w:szCs w:val="24"/>
        </w:rPr>
        <w:t xml:space="preserve"> επενδύσεις</w:t>
      </w:r>
      <w:r>
        <w:rPr>
          <w:rFonts w:eastAsia="Times New Roman"/>
          <w:szCs w:val="24"/>
        </w:rPr>
        <w:t>,</w:t>
      </w:r>
      <w:r w:rsidRPr="00361AA4">
        <w:rPr>
          <w:rFonts w:eastAsia="Times New Roman"/>
          <w:szCs w:val="24"/>
        </w:rPr>
        <w:t xml:space="preserve"> επενδύσεις</w:t>
      </w:r>
      <w:r>
        <w:rPr>
          <w:rFonts w:eastAsia="Times New Roman"/>
          <w:szCs w:val="24"/>
        </w:rPr>
        <w:t>,</w:t>
      </w:r>
      <w:r w:rsidRPr="00361AA4">
        <w:rPr>
          <w:rFonts w:eastAsia="Times New Roman"/>
          <w:szCs w:val="24"/>
        </w:rPr>
        <w:t xml:space="preserve"> επενδύσεις</w:t>
      </w:r>
      <w:r>
        <w:rPr>
          <w:rFonts w:eastAsia="Times New Roman"/>
          <w:szCs w:val="24"/>
        </w:rPr>
        <w:t>.</w:t>
      </w:r>
      <w:r w:rsidRPr="00361AA4">
        <w:rPr>
          <w:rFonts w:eastAsia="Times New Roman"/>
          <w:szCs w:val="24"/>
        </w:rPr>
        <w:t xml:space="preserve"> </w:t>
      </w:r>
      <w:r>
        <w:rPr>
          <w:rFonts w:eastAsia="Times New Roman"/>
          <w:szCs w:val="24"/>
        </w:rPr>
        <w:t>Κ</w:t>
      </w:r>
      <w:r w:rsidRPr="00361AA4">
        <w:rPr>
          <w:rFonts w:eastAsia="Times New Roman"/>
          <w:szCs w:val="24"/>
        </w:rPr>
        <w:t xml:space="preserve">ατάργηση του πελατειακού </w:t>
      </w:r>
      <w:r>
        <w:rPr>
          <w:rFonts w:eastAsia="Times New Roman"/>
          <w:szCs w:val="24"/>
        </w:rPr>
        <w:t>κ</w:t>
      </w:r>
      <w:r w:rsidRPr="00361AA4">
        <w:rPr>
          <w:rFonts w:eastAsia="Times New Roman"/>
          <w:szCs w:val="24"/>
        </w:rPr>
        <w:t>ράτους</w:t>
      </w:r>
      <w:r>
        <w:rPr>
          <w:rFonts w:eastAsia="Times New Roman"/>
          <w:szCs w:val="24"/>
        </w:rPr>
        <w:t>,</w:t>
      </w:r>
      <w:r w:rsidRPr="00361AA4">
        <w:rPr>
          <w:rFonts w:eastAsia="Times New Roman"/>
          <w:szCs w:val="24"/>
        </w:rPr>
        <w:t xml:space="preserve"> κατά</w:t>
      </w:r>
      <w:r>
        <w:rPr>
          <w:rFonts w:eastAsia="Times New Roman"/>
          <w:szCs w:val="24"/>
        </w:rPr>
        <w:t>ργηση</w:t>
      </w:r>
      <w:r w:rsidRPr="00361AA4">
        <w:rPr>
          <w:rFonts w:eastAsia="Times New Roman"/>
          <w:szCs w:val="24"/>
        </w:rPr>
        <w:t xml:space="preserve"> της γραφειοκρατίας</w:t>
      </w:r>
      <w:r>
        <w:rPr>
          <w:rFonts w:eastAsia="Times New Roman"/>
          <w:szCs w:val="24"/>
        </w:rPr>
        <w:t>,</w:t>
      </w:r>
      <w:r w:rsidRPr="00361AA4">
        <w:rPr>
          <w:rFonts w:eastAsia="Times New Roman"/>
          <w:szCs w:val="24"/>
        </w:rPr>
        <w:t xml:space="preserve"> σταθερό και </w:t>
      </w:r>
      <w:r>
        <w:rPr>
          <w:rFonts w:eastAsia="Times New Roman"/>
          <w:szCs w:val="24"/>
        </w:rPr>
        <w:t>δίκαιο φορολογικό σύστημα, για να α</w:t>
      </w:r>
      <w:r w:rsidRPr="00361AA4">
        <w:rPr>
          <w:rFonts w:eastAsia="Times New Roman"/>
          <w:szCs w:val="24"/>
        </w:rPr>
        <w:t>πα</w:t>
      </w:r>
      <w:r>
        <w:rPr>
          <w:rFonts w:eastAsia="Times New Roman"/>
          <w:szCs w:val="24"/>
        </w:rPr>
        <w:t>ν</w:t>
      </w:r>
      <w:r w:rsidRPr="00361AA4">
        <w:rPr>
          <w:rFonts w:eastAsia="Times New Roman"/>
          <w:szCs w:val="24"/>
        </w:rPr>
        <w:t>τήσουμε σ</w:t>
      </w:r>
      <w:r w:rsidRPr="00361AA4">
        <w:rPr>
          <w:rFonts w:eastAsia="Times New Roman"/>
          <w:szCs w:val="24"/>
        </w:rPr>
        <w:t>το μεγάλο πρόβλημα της κρίσης</w:t>
      </w:r>
      <w:r>
        <w:rPr>
          <w:rFonts w:eastAsia="Times New Roman"/>
          <w:szCs w:val="24"/>
        </w:rPr>
        <w:t xml:space="preserve"> ως ανάπτυξη. Α</w:t>
      </w:r>
      <w:r w:rsidRPr="00361AA4">
        <w:rPr>
          <w:rFonts w:eastAsia="Times New Roman"/>
          <w:szCs w:val="24"/>
        </w:rPr>
        <w:t>νάπτυξη</w:t>
      </w:r>
      <w:r>
        <w:rPr>
          <w:rFonts w:eastAsia="Times New Roman"/>
          <w:szCs w:val="24"/>
        </w:rPr>
        <w:t>,</w:t>
      </w:r>
      <w:r w:rsidRPr="00361AA4">
        <w:rPr>
          <w:rFonts w:eastAsia="Times New Roman"/>
          <w:szCs w:val="24"/>
        </w:rPr>
        <w:t xml:space="preserve"> λοιπόν</w:t>
      </w:r>
      <w:r>
        <w:rPr>
          <w:rFonts w:eastAsia="Times New Roman"/>
          <w:szCs w:val="24"/>
        </w:rPr>
        <w:t>.</w:t>
      </w:r>
      <w:r w:rsidRPr="00361AA4">
        <w:rPr>
          <w:rFonts w:eastAsia="Times New Roman"/>
          <w:szCs w:val="24"/>
        </w:rPr>
        <w:t xml:space="preserve"> </w:t>
      </w:r>
      <w:r>
        <w:rPr>
          <w:rFonts w:eastAsia="Times New Roman"/>
          <w:szCs w:val="24"/>
        </w:rPr>
        <w:t>Α</w:t>
      </w:r>
      <w:r w:rsidRPr="00361AA4">
        <w:rPr>
          <w:rFonts w:eastAsia="Times New Roman"/>
          <w:szCs w:val="24"/>
        </w:rPr>
        <w:t>υτή είναι η απάντηση</w:t>
      </w:r>
      <w:r>
        <w:rPr>
          <w:rFonts w:eastAsia="Times New Roman"/>
          <w:szCs w:val="24"/>
        </w:rPr>
        <w:t>.</w:t>
      </w:r>
      <w:r w:rsidRPr="00361AA4">
        <w:rPr>
          <w:rFonts w:eastAsia="Times New Roman"/>
          <w:szCs w:val="24"/>
        </w:rPr>
        <w:t xml:space="preserve"> Διαφορετικά</w:t>
      </w:r>
      <w:r>
        <w:rPr>
          <w:rFonts w:eastAsia="Times New Roman"/>
          <w:szCs w:val="24"/>
        </w:rPr>
        <w:t>,</w:t>
      </w:r>
      <w:r w:rsidRPr="00361AA4">
        <w:rPr>
          <w:rFonts w:eastAsia="Times New Roman"/>
          <w:szCs w:val="24"/>
        </w:rPr>
        <w:t xml:space="preserve"> θα φτάσουμε στο σημ</w:t>
      </w:r>
      <w:r>
        <w:rPr>
          <w:rFonts w:eastAsia="Times New Roman"/>
          <w:szCs w:val="24"/>
        </w:rPr>
        <w:t xml:space="preserve">είο το κράτος να παίρνει από τον πολίτη </w:t>
      </w:r>
      <w:r w:rsidRPr="00361AA4">
        <w:rPr>
          <w:rFonts w:eastAsia="Times New Roman"/>
          <w:szCs w:val="24"/>
        </w:rPr>
        <w:t xml:space="preserve">το πορτοφόλι </w:t>
      </w:r>
      <w:r>
        <w:rPr>
          <w:rFonts w:eastAsia="Times New Roman"/>
          <w:szCs w:val="24"/>
        </w:rPr>
        <w:t xml:space="preserve">και να απαιτεί ο πολίτης να λέει κι ευχαριστώ, </w:t>
      </w:r>
      <w:r w:rsidRPr="00361AA4">
        <w:rPr>
          <w:rFonts w:eastAsia="Times New Roman"/>
          <w:szCs w:val="24"/>
        </w:rPr>
        <w:t xml:space="preserve">από τα δικά του </w:t>
      </w:r>
      <w:r>
        <w:rPr>
          <w:rFonts w:eastAsia="Times New Roman"/>
          <w:szCs w:val="24"/>
        </w:rPr>
        <w:t xml:space="preserve">δανεικά, </w:t>
      </w:r>
      <w:r w:rsidRPr="00361AA4">
        <w:rPr>
          <w:rFonts w:eastAsia="Times New Roman"/>
          <w:szCs w:val="24"/>
        </w:rPr>
        <w:t xml:space="preserve">που έδωσε στην </w:t>
      </w:r>
      <w:r>
        <w:rPr>
          <w:rFonts w:eastAsia="Times New Roman"/>
          <w:szCs w:val="24"/>
        </w:rPr>
        <w:t>Κ</w:t>
      </w:r>
      <w:r w:rsidRPr="00361AA4">
        <w:rPr>
          <w:rFonts w:eastAsia="Times New Roman"/>
          <w:szCs w:val="24"/>
        </w:rPr>
        <w:t xml:space="preserve">υβέρνηση </w:t>
      </w:r>
      <w:r>
        <w:rPr>
          <w:rFonts w:eastAsia="Times New Roman"/>
          <w:szCs w:val="24"/>
        </w:rPr>
        <w:t xml:space="preserve">και </w:t>
      </w:r>
      <w:r w:rsidRPr="00361AA4">
        <w:rPr>
          <w:rFonts w:eastAsia="Times New Roman"/>
          <w:szCs w:val="24"/>
        </w:rPr>
        <w:t>την κάθε κυβέρνηση</w:t>
      </w:r>
      <w:r>
        <w:rPr>
          <w:rFonts w:eastAsia="Times New Roman"/>
          <w:szCs w:val="24"/>
        </w:rPr>
        <w:t>.</w:t>
      </w:r>
    </w:p>
    <w:p w14:paraId="12B6EABB" w14:textId="77777777" w:rsidR="00F81E5F" w:rsidRDefault="0022463A">
      <w:pPr>
        <w:spacing w:line="600" w:lineRule="auto"/>
        <w:ind w:firstLine="720"/>
        <w:jc w:val="both"/>
        <w:rPr>
          <w:rFonts w:eastAsia="Times New Roman"/>
          <w:szCs w:val="24"/>
        </w:rPr>
      </w:pPr>
      <w:r>
        <w:rPr>
          <w:rFonts w:eastAsia="Times New Roman"/>
          <w:szCs w:val="24"/>
        </w:rPr>
        <w:t>Σ</w:t>
      </w:r>
      <w:r w:rsidRPr="00361AA4">
        <w:rPr>
          <w:rFonts w:eastAsia="Times New Roman"/>
          <w:szCs w:val="24"/>
        </w:rPr>
        <w:t>ας ευχαριστώ</w:t>
      </w:r>
      <w:r>
        <w:rPr>
          <w:rFonts w:eastAsia="Times New Roman"/>
          <w:szCs w:val="24"/>
        </w:rPr>
        <w:t>.</w:t>
      </w:r>
    </w:p>
    <w:p w14:paraId="12B6EABC" w14:textId="77777777" w:rsidR="00F81E5F" w:rsidRDefault="0022463A">
      <w:pPr>
        <w:spacing w:line="600" w:lineRule="auto"/>
        <w:ind w:firstLine="709"/>
        <w:jc w:val="center"/>
        <w:rPr>
          <w:rFonts w:eastAsia="Times New Roman"/>
          <w:szCs w:val="24"/>
        </w:rPr>
      </w:pPr>
      <w:r>
        <w:rPr>
          <w:rFonts w:eastAsia="Times New Roman"/>
          <w:szCs w:val="24"/>
        </w:rPr>
        <w:t>(Χειροκροτήματα από την πτέρυγα της Δημοκρατικής Συμπαράταξης)</w:t>
      </w:r>
    </w:p>
    <w:p w14:paraId="12B6EABD" w14:textId="77777777" w:rsidR="00F81E5F" w:rsidRDefault="0022463A">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Ευχαριστώ.</w:t>
      </w:r>
    </w:p>
    <w:p w14:paraId="12B6EABE" w14:textId="77777777" w:rsidR="00F81E5F" w:rsidRDefault="0022463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Παναγιώταρος</w:t>
      </w:r>
      <w:proofErr w:type="spellEnd"/>
      <w:r>
        <w:rPr>
          <w:rFonts w:eastAsia="Times New Roman"/>
          <w:szCs w:val="24"/>
        </w:rPr>
        <w:t xml:space="preserve">, Βουλευτής της Χρυσής Αυγής, έχει τον λόγο για πέντε λεπτά. </w:t>
      </w:r>
    </w:p>
    <w:p w14:paraId="12B6EABF" w14:textId="77777777" w:rsidR="00F81E5F" w:rsidRDefault="0022463A">
      <w:pPr>
        <w:spacing w:line="600" w:lineRule="auto"/>
        <w:ind w:firstLine="720"/>
        <w:jc w:val="both"/>
        <w:rPr>
          <w:rFonts w:eastAsia="Times New Roman"/>
          <w:szCs w:val="24"/>
        </w:rPr>
      </w:pPr>
      <w:r w:rsidRPr="004258B5">
        <w:rPr>
          <w:rFonts w:eastAsia="Times New Roman"/>
          <w:b/>
          <w:szCs w:val="24"/>
        </w:rPr>
        <w:t>ΗΛΙΑΣ ΠΑΝΑΓΙΩΤΑΡΟΣ</w:t>
      </w:r>
      <w:r w:rsidRPr="004258B5">
        <w:rPr>
          <w:rFonts w:eastAsia="Times New Roman"/>
          <w:b/>
          <w:szCs w:val="24"/>
        </w:rPr>
        <w:t xml:space="preserve">: </w:t>
      </w:r>
      <w:r>
        <w:rPr>
          <w:rFonts w:eastAsia="Times New Roman"/>
          <w:szCs w:val="24"/>
        </w:rPr>
        <w:t>Ευχαριστώ, κύριε Πρόεδρε.</w:t>
      </w:r>
    </w:p>
    <w:p w14:paraId="12B6EAC0" w14:textId="77777777" w:rsidR="00F81E5F" w:rsidRDefault="0022463A">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Παπανάτσιου</w:t>
      </w:r>
      <w:proofErr w:type="spellEnd"/>
      <w:r>
        <w:rPr>
          <w:rFonts w:eastAsia="Times New Roman"/>
          <w:szCs w:val="24"/>
        </w:rPr>
        <w:t xml:space="preserve">, για να μην το </w:t>
      </w:r>
      <w:r w:rsidRPr="00361AA4">
        <w:rPr>
          <w:rFonts w:eastAsia="Times New Roman"/>
          <w:szCs w:val="24"/>
        </w:rPr>
        <w:t>μάθετε από άλλον</w:t>
      </w:r>
      <w:r>
        <w:rPr>
          <w:rFonts w:eastAsia="Times New Roman"/>
          <w:szCs w:val="24"/>
        </w:rPr>
        <w:t>,</w:t>
      </w:r>
      <w:r w:rsidRPr="00361AA4">
        <w:rPr>
          <w:rFonts w:eastAsia="Times New Roman"/>
          <w:szCs w:val="24"/>
        </w:rPr>
        <w:t xml:space="preserve"> την άλλη </w:t>
      </w:r>
      <w:r>
        <w:rPr>
          <w:rFonts w:eastAsia="Times New Roman"/>
          <w:szCs w:val="24"/>
        </w:rPr>
        <w:t>ε</w:t>
      </w:r>
      <w:r w:rsidRPr="00361AA4">
        <w:rPr>
          <w:rFonts w:eastAsia="Times New Roman"/>
          <w:szCs w:val="24"/>
        </w:rPr>
        <w:t>βδομάδα θα κάν</w:t>
      </w:r>
      <w:r>
        <w:rPr>
          <w:rFonts w:eastAsia="Times New Roman"/>
          <w:szCs w:val="24"/>
        </w:rPr>
        <w:t>ω</w:t>
      </w:r>
      <w:r w:rsidRPr="00361AA4">
        <w:rPr>
          <w:rFonts w:eastAsia="Times New Roman"/>
          <w:szCs w:val="24"/>
        </w:rPr>
        <w:t xml:space="preserve"> την κεντρική προεκλογική συγκέντρωση για την Περιφέρεια Αττικής σε έναν ιδιωτικό χώρο</w:t>
      </w:r>
      <w:r>
        <w:rPr>
          <w:rFonts w:eastAsia="Times New Roman"/>
          <w:szCs w:val="24"/>
        </w:rPr>
        <w:t>.</w:t>
      </w:r>
      <w:r w:rsidRPr="00361AA4">
        <w:rPr>
          <w:rFonts w:eastAsia="Times New Roman"/>
          <w:szCs w:val="24"/>
        </w:rPr>
        <w:t xml:space="preserve"> </w:t>
      </w:r>
      <w:r>
        <w:rPr>
          <w:rFonts w:eastAsia="Times New Roman"/>
          <w:szCs w:val="24"/>
        </w:rPr>
        <w:t>Σ</w:t>
      </w:r>
      <w:r w:rsidRPr="00361AA4">
        <w:rPr>
          <w:rFonts w:eastAsia="Times New Roman"/>
          <w:szCs w:val="24"/>
        </w:rPr>
        <w:t xml:space="preserve">ας το λέω </w:t>
      </w:r>
      <w:r>
        <w:rPr>
          <w:rFonts w:eastAsia="Times New Roman"/>
          <w:szCs w:val="24"/>
        </w:rPr>
        <w:t xml:space="preserve">για </w:t>
      </w:r>
      <w:r w:rsidRPr="00361AA4">
        <w:rPr>
          <w:rFonts w:eastAsia="Times New Roman"/>
          <w:szCs w:val="24"/>
        </w:rPr>
        <w:t>να ξαναπάρετε τηλέφωνο τον ιδιοκτήτη</w:t>
      </w:r>
      <w:r>
        <w:rPr>
          <w:rFonts w:eastAsia="Times New Roman"/>
          <w:szCs w:val="24"/>
        </w:rPr>
        <w:t>,</w:t>
      </w:r>
      <w:r w:rsidRPr="00361AA4">
        <w:rPr>
          <w:rFonts w:eastAsia="Times New Roman"/>
          <w:szCs w:val="24"/>
        </w:rPr>
        <w:t xml:space="preserve"> </w:t>
      </w:r>
      <w:r>
        <w:rPr>
          <w:rFonts w:eastAsia="Times New Roman"/>
          <w:szCs w:val="24"/>
        </w:rPr>
        <w:t>μ</w:t>
      </w:r>
      <w:r w:rsidRPr="00361AA4">
        <w:rPr>
          <w:rFonts w:eastAsia="Times New Roman"/>
          <w:szCs w:val="24"/>
        </w:rPr>
        <w:t xml:space="preserve">ε έμμεσο </w:t>
      </w:r>
      <w:r w:rsidRPr="00361AA4">
        <w:rPr>
          <w:rFonts w:eastAsia="Times New Roman"/>
          <w:szCs w:val="24"/>
        </w:rPr>
        <w:t>τρόπο να του πείτε να μη δώσει το</w:t>
      </w:r>
      <w:r>
        <w:rPr>
          <w:rFonts w:eastAsia="Times New Roman"/>
          <w:szCs w:val="24"/>
        </w:rPr>
        <w:t>ν</w:t>
      </w:r>
      <w:r w:rsidRPr="00361AA4">
        <w:rPr>
          <w:rFonts w:eastAsia="Times New Roman"/>
          <w:szCs w:val="24"/>
        </w:rPr>
        <w:t xml:space="preserve"> χώρο </w:t>
      </w:r>
      <w:r>
        <w:rPr>
          <w:rFonts w:eastAsia="Times New Roman"/>
          <w:szCs w:val="24"/>
        </w:rPr>
        <w:t>στους</w:t>
      </w:r>
      <w:r w:rsidRPr="00361AA4">
        <w:rPr>
          <w:rFonts w:eastAsia="Times New Roman"/>
          <w:szCs w:val="24"/>
        </w:rPr>
        <w:t xml:space="preserve"> φασίστες</w:t>
      </w:r>
      <w:r>
        <w:rPr>
          <w:rFonts w:eastAsia="Times New Roman"/>
          <w:szCs w:val="24"/>
        </w:rPr>
        <w:t>,</w:t>
      </w:r>
      <w:r w:rsidRPr="00361AA4">
        <w:rPr>
          <w:rFonts w:eastAsia="Times New Roman"/>
          <w:szCs w:val="24"/>
        </w:rPr>
        <w:t xml:space="preserve"> να μας δώσετε </w:t>
      </w:r>
      <w:r>
        <w:rPr>
          <w:rFonts w:eastAsia="Times New Roman"/>
          <w:szCs w:val="24"/>
        </w:rPr>
        <w:t xml:space="preserve">έτσι </w:t>
      </w:r>
      <w:r w:rsidRPr="00361AA4">
        <w:rPr>
          <w:rFonts w:eastAsia="Times New Roman"/>
          <w:szCs w:val="24"/>
        </w:rPr>
        <w:t>και μισή με μία μονάδα</w:t>
      </w:r>
      <w:r>
        <w:rPr>
          <w:rFonts w:eastAsia="Times New Roman"/>
          <w:szCs w:val="24"/>
        </w:rPr>
        <w:t>.</w:t>
      </w:r>
    </w:p>
    <w:p w14:paraId="12B6EAC1" w14:textId="77777777" w:rsidR="00F81E5F" w:rsidRDefault="0022463A">
      <w:pPr>
        <w:spacing w:line="600" w:lineRule="auto"/>
        <w:ind w:firstLine="720"/>
        <w:jc w:val="both"/>
        <w:rPr>
          <w:rFonts w:eastAsia="Times New Roman"/>
          <w:szCs w:val="24"/>
        </w:rPr>
      </w:pPr>
      <w:r>
        <w:rPr>
          <w:rFonts w:eastAsia="Times New Roman"/>
          <w:szCs w:val="24"/>
        </w:rPr>
        <w:t>Έρχεται, λοιπόν, το</w:t>
      </w:r>
      <w:r w:rsidRPr="00361AA4">
        <w:rPr>
          <w:rFonts w:eastAsia="Times New Roman"/>
          <w:szCs w:val="24"/>
        </w:rPr>
        <w:t xml:space="preserve"> εν λόγω νομοσχέδιο</w:t>
      </w:r>
      <w:r>
        <w:rPr>
          <w:rFonts w:eastAsia="Times New Roman"/>
          <w:szCs w:val="24"/>
        </w:rPr>
        <w:t xml:space="preserve">, </w:t>
      </w:r>
      <w:r w:rsidRPr="00361AA4">
        <w:rPr>
          <w:rFonts w:eastAsia="Times New Roman"/>
          <w:szCs w:val="24"/>
        </w:rPr>
        <w:t>μετά από οκτώ και πλέον έτη μνημονίων</w:t>
      </w:r>
      <w:r>
        <w:rPr>
          <w:rFonts w:eastAsia="Times New Roman"/>
          <w:szCs w:val="24"/>
        </w:rPr>
        <w:t>,</w:t>
      </w:r>
      <w:r w:rsidRPr="00361AA4">
        <w:rPr>
          <w:rFonts w:eastAsia="Times New Roman"/>
          <w:szCs w:val="24"/>
        </w:rPr>
        <w:t xml:space="preserve"> δυσβάσταχτων μέτρων και συνεχών αυξήσεων σε ό</w:t>
      </w:r>
      <w:r>
        <w:rPr>
          <w:rFonts w:eastAsia="Times New Roman"/>
          <w:szCs w:val="24"/>
        </w:rPr>
        <w:t>,</w:t>
      </w:r>
      <w:r w:rsidRPr="00361AA4">
        <w:rPr>
          <w:rFonts w:eastAsia="Times New Roman"/>
          <w:szCs w:val="24"/>
        </w:rPr>
        <w:t xml:space="preserve">τι μπορείτε και δεν μπορείτε να </w:t>
      </w:r>
      <w:r w:rsidRPr="00361AA4">
        <w:rPr>
          <w:rFonts w:eastAsia="Times New Roman"/>
          <w:szCs w:val="24"/>
        </w:rPr>
        <w:t>φανταστείτε</w:t>
      </w:r>
      <w:r>
        <w:rPr>
          <w:rFonts w:eastAsia="Times New Roman"/>
          <w:szCs w:val="24"/>
        </w:rPr>
        <w:t>,</w:t>
      </w:r>
      <w:r w:rsidRPr="00361AA4">
        <w:rPr>
          <w:rFonts w:eastAsia="Times New Roman"/>
          <w:szCs w:val="24"/>
        </w:rPr>
        <w:t xml:space="preserve"> σε φόρους</w:t>
      </w:r>
      <w:r>
        <w:rPr>
          <w:rFonts w:eastAsia="Times New Roman"/>
          <w:szCs w:val="24"/>
        </w:rPr>
        <w:t>,</w:t>
      </w:r>
      <w:r w:rsidRPr="00361AA4">
        <w:rPr>
          <w:rFonts w:eastAsia="Times New Roman"/>
          <w:szCs w:val="24"/>
        </w:rPr>
        <w:t xml:space="preserve"> σε </w:t>
      </w:r>
      <w:r w:rsidRPr="00361AA4">
        <w:rPr>
          <w:rFonts w:eastAsia="Times New Roman"/>
          <w:szCs w:val="24"/>
        </w:rPr>
        <w:t>φόρο προστιθέμενης αξίας</w:t>
      </w:r>
      <w:r>
        <w:rPr>
          <w:rFonts w:eastAsia="Times New Roman"/>
          <w:szCs w:val="24"/>
        </w:rPr>
        <w:t>,</w:t>
      </w:r>
      <w:r w:rsidRPr="00361AA4">
        <w:rPr>
          <w:rFonts w:eastAsia="Times New Roman"/>
          <w:szCs w:val="24"/>
        </w:rPr>
        <w:t xml:space="preserve"> σε εισφορές</w:t>
      </w:r>
      <w:r>
        <w:rPr>
          <w:rFonts w:eastAsia="Times New Roman"/>
          <w:szCs w:val="24"/>
        </w:rPr>
        <w:t>,</w:t>
      </w:r>
      <w:r w:rsidRPr="00361AA4">
        <w:rPr>
          <w:rFonts w:eastAsia="Times New Roman"/>
          <w:szCs w:val="24"/>
        </w:rPr>
        <w:t xml:space="preserve"> αυξήσεις στη ΔΕΗ</w:t>
      </w:r>
      <w:r>
        <w:rPr>
          <w:rFonts w:eastAsia="Times New Roman"/>
          <w:szCs w:val="24"/>
        </w:rPr>
        <w:t>,</w:t>
      </w:r>
      <w:r w:rsidRPr="00361AA4">
        <w:rPr>
          <w:rFonts w:eastAsia="Times New Roman"/>
          <w:szCs w:val="24"/>
        </w:rPr>
        <w:t xml:space="preserve"> στην ΕΥΔΑΠ</w:t>
      </w:r>
      <w:r>
        <w:rPr>
          <w:rFonts w:eastAsia="Times New Roman"/>
          <w:szCs w:val="24"/>
        </w:rPr>
        <w:t>.</w:t>
      </w:r>
      <w:r w:rsidRPr="00361AA4">
        <w:rPr>
          <w:rFonts w:eastAsia="Times New Roman"/>
          <w:szCs w:val="24"/>
        </w:rPr>
        <w:t xml:space="preserve"> </w:t>
      </w:r>
      <w:r>
        <w:rPr>
          <w:rFonts w:eastAsia="Times New Roman"/>
          <w:szCs w:val="24"/>
        </w:rPr>
        <w:t>Μ</w:t>
      </w:r>
      <w:r w:rsidRPr="00361AA4">
        <w:rPr>
          <w:rFonts w:eastAsia="Times New Roman"/>
          <w:szCs w:val="24"/>
        </w:rPr>
        <w:t>ετά από στρατιές ανέργων</w:t>
      </w:r>
      <w:r>
        <w:rPr>
          <w:rFonts w:eastAsia="Times New Roman"/>
          <w:szCs w:val="24"/>
        </w:rPr>
        <w:t xml:space="preserve"> </w:t>
      </w:r>
      <w:r w:rsidRPr="00361AA4">
        <w:rPr>
          <w:rFonts w:eastAsia="Times New Roman"/>
          <w:szCs w:val="24"/>
        </w:rPr>
        <w:t>μην κ</w:t>
      </w:r>
      <w:r>
        <w:rPr>
          <w:rFonts w:eastAsia="Times New Roman"/>
          <w:szCs w:val="24"/>
        </w:rPr>
        <w:t xml:space="preserve">αυχιέστε </w:t>
      </w:r>
      <w:r w:rsidRPr="00361AA4">
        <w:rPr>
          <w:rFonts w:eastAsia="Times New Roman"/>
          <w:szCs w:val="24"/>
        </w:rPr>
        <w:t>για τη μείωση της ανεργίας</w:t>
      </w:r>
      <w:r>
        <w:rPr>
          <w:rFonts w:eastAsia="Times New Roman"/>
          <w:szCs w:val="24"/>
        </w:rPr>
        <w:t>,</w:t>
      </w:r>
      <w:r w:rsidRPr="00361AA4">
        <w:rPr>
          <w:rFonts w:eastAsia="Times New Roman"/>
          <w:szCs w:val="24"/>
        </w:rPr>
        <w:t xml:space="preserve"> διότι αυτή η μείωση είναι πλασματική</w:t>
      </w:r>
      <w:r>
        <w:rPr>
          <w:rFonts w:eastAsia="Times New Roman"/>
          <w:szCs w:val="24"/>
        </w:rPr>
        <w:t>,</w:t>
      </w:r>
      <w:r w:rsidRPr="00361AA4">
        <w:rPr>
          <w:rFonts w:eastAsia="Times New Roman"/>
          <w:szCs w:val="24"/>
        </w:rPr>
        <w:t xml:space="preserve"> αφού πλέον οι </w:t>
      </w:r>
      <w:r>
        <w:rPr>
          <w:rFonts w:eastAsia="Times New Roman"/>
          <w:szCs w:val="24"/>
        </w:rPr>
        <w:t>περισσότερες δουλειές</w:t>
      </w:r>
      <w:r w:rsidRPr="00361AA4">
        <w:rPr>
          <w:rFonts w:eastAsia="Times New Roman"/>
          <w:szCs w:val="24"/>
        </w:rPr>
        <w:t xml:space="preserve"> έχ</w:t>
      </w:r>
      <w:r>
        <w:rPr>
          <w:rFonts w:eastAsia="Times New Roman"/>
          <w:szCs w:val="24"/>
        </w:rPr>
        <w:t xml:space="preserve">ουν </w:t>
      </w:r>
      <w:r w:rsidRPr="00361AA4">
        <w:rPr>
          <w:rFonts w:eastAsia="Times New Roman"/>
          <w:szCs w:val="24"/>
        </w:rPr>
        <w:t>να κάν</w:t>
      </w:r>
      <w:r>
        <w:rPr>
          <w:rFonts w:eastAsia="Times New Roman"/>
          <w:szCs w:val="24"/>
        </w:rPr>
        <w:t>ουν</w:t>
      </w:r>
      <w:r w:rsidRPr="00361AA4">
        <w:rPr>
          <w:rFonts w:eastAsia="Times New Roman"/>
          <w:szCs w:val="24"/>
        </w:rPr>
        <w:t xml:space="preserve"> με</w:t>
      </w:r>
      <w:r w:rsidRPr="00361AA4">
        <w:rPr>
          <w:rFonts w:eastAsia="Times New Roman"/>
          <w:szCs w:val="24"/>
        </w:rPr>
        <w:t xml:space="preserve"> ελαστικές μορφές εργασίας</w:t>
      </w:r>
      <w:r>
        <w:rPr>
          <w:rFonts w:eastAsia="Times New Roman"/>
          <w:szCs w:val="24"/>
        </w:rPr>
        <w:t>.</w:t>
      </w:r>
      <w:r w:rsidRPr="00361AA4">
        <w:rPr>
          <w:rFonts w:eastAsia="Times New Roman"/>
          <w:szCs w:val="24"/>
        </w:rPr>
        <w:t xml:space="preserve"> </w:t>
      </w:r>
    </w:p>
    <w:p w14:paraId="12B6EAC2" w14:textId="77777777" w:rsidR="00F81E5F" w:rsidRDefault="0022463A">
      <w:pPr>
        <w:spacing w:line="600" w:lineRule="auto"/>
        <w:ind w:firstLine="720"/>
        <w:jc w:val="both"/>
        <w:rPr>
          <w:rFonts w:eastAsia="Times New Roman"/>
          <w:szCs w:val="24"/>
        </w:rPr>
      </w:pPr>
      <w:r>
        <w:rPr>
          <w:rFonts w:eastAsia="Times New Roman"/>
          <w:szCs w:val="24"/>
        </w:rPr>
        <w:t>Πεντακόσιες χιλιάδες,</w:t>
      </w:r>
      <w:r w:rsidRPr="00361AA4">
        <w:rPr>
          <w:rFonts w:eastAsia="Times New Roman"/>
          <w:szCs w:val="24"/>
        </w:rPr>
        <w:t xml:space="preserve"> περίπου</w:t>
      </w:r>
      <w:r>
        <w:rPr>
          <w:rFonts w:eastAsia="Times New Roman"/>
          <w:szCs w:val="24"/>
        </w:rPr>
        <w:t>,</w:t>
      </w:r>
      <w:r w:rsidRPr="00361AA4">
        <w:rPr>
          <w:rFonts w:eastAsia="Times New Roman"/>
          <w:szCs w:val="24"/>
        </w:rPr>
        <w:t xml:space="preserve"> Έλληνες </w:t>
      </w:r>
      <w:r>
        <w:rPr>
          <w:rFonts w:eastAsia="Times New Roman"/>
          <w:szCs w:val="24"/>
        </w:rPr>
        <w:t xml:space="preserve">που </w:t>
      </w:r>
      <w:r w:rsidRPr="00361AA4">
        <w:rPr>
          <w:rFonts w:eastAsia="Times New Roman"/>
          <w:szCs w:val="24"/>
        </w:rPr>
        <w:t xml:space="preserve">μετανάστευσαν </w:t>
      </w:r>
      <w:r>
        <w:rPr>
          <w:rFonts w:eastAsia="Times New Roman"/>
          <w:szCs w:val="24"/>
        </w:rPr>
        <w:t>νομίμως</w:t>
      </w:r>
      <w:r w:rsidRPr="00361AA4">
        <w:rPr>
          <w:rFonts w:eastAsia="Times New Roman"/>
          <w:szCs w:val="24"/>
        </w:rPr>
        <w:t xml:space="preserve"> σε χώρες του εξωτερικού</w:t>
      </w:r>
      <w:r>
        <w:rPr>
          <w:rFonts w:eastAsia="Times New Roman"/>
          <w:szCs w:val="24"/>
        </w:rPr>
        <w:t>,</w:t>
      </w:r>
      <w:r w:rsidRPr="00361AA4">
        <w:rPr>
          <w:rFonts w:eastAsia="Times New Roman"/>
          <w:szCs w:val="24"/>
        </w:rPr>
        <w:t xml:space="preserve"> εργάζονται</w:t>
      </w:r>
      <w:r>
        <w:rPr>
          <w:rFonts w:eastAsia="Times New Roman"/>
          <w:szCs w:val="24"/>
        </w:rPr>
        <w:t>,</w:t>
      </w:r>
      <w:r w:rsidRPr="00361AA4">
        <w:rPr>
          <w:rFonts w:eastAsia="Times New Roman"/>
          <w:szCs w:val="24"/>
        </w:rPr>
        <w:t xml:space="preserve"> παράγουν</w:t>
      </w:r>
      <w:r>
        <w:rPr>
          <w:rFonts w:eastAsia="Times New Roman"/>
          <w:szCs w:val="24"/>
        </w:rPr>
        <w:t>,</w:t>
      </w:r>
      <w:r w:rsidRPr="00361AA4">
        <w:rPr>
          <w:rFonts w:eastAsia="Times New Roman"/>
          <w:szCs w:val="24"/>
        </w:rPr>
        <w:t xml:space="preserve"> δημιουργούν και συνεισφέρουν </w:t>
      </w:r>
      <w:r>
        <w:rPr>
          <w:rFonts w:eastAsia="Times New Roman"/>
          <w:szCs w:val="24"/>
        </w:rPr>
        <w:t>σ</w:t>
      </w:r>
      <w:r w:rsidRPr="00361AA4">
        <w:rPr>
          <w:rFonts w:eastAsia="Times New Roman"/>
          <w:szCs w:val="24"/>
        </w:rPr>
        <w:t>τους ασφαλιστικούς φορείς των χωρών που έχουν πάει</w:t>
      </w:r>
      <w:r>
        <w:rPr>
          <w:rFonts w:eastAsia="Times New Roman"/>
          <w:szCs w:val="24"/>
        </w:rPr>
        <w:t>.</w:t>
      </w:r>
      <w:r w:rsidRPr="00361AA4">
        <w:rPr>
          <w:rFonts w:eastAsia="Times New Roman"/>
          <w:szCs w:val="24"/>
        </w:rPr>
        <w:t xml:space="preserve"> </w:t>
      </w:r>
      <w:r>
        <w:rPr>
          <w:rFonts w:eastAsia="Times New Roman"/>
          <w:szCs w:val="24"/>
        </w:rPr>
        <w:t xml:space="preserve">Είχαμε </w:t>
      </w:r>
      <w:r w:rsidRPr="00361AA4">
        <w:rPr>
          <w:rFonts w:eastAsia="Times New Roman"/>
          <w:szCs w:val="24"/>
        </w:rPr>
        <w:t xml:space="preserve">το κλείσιμο εκατοντάδων </w:t>
      </w:r>
      <w:r w:rsidRPr="00361AA4">
        <w:rPr>
          <w:rFonts w:eastAsia="Times New Roman"/>
          <w:szCs w:val="24"/>
        </w:rPr>
        <w:t>χιλιάδων επιχειρήσεων και τη μετακόμιση χιλιάδων άλλων σε χώρες του εξωτερικού</w:t>
      </w:r>
      <w:r>
        <w:rPr>
          <w:rFonts w:eastAsia="Times New Roman"/>
          <w:szCs w:val="24"/>
        </w:rPr>
        <w:t>,</w:t>
      </w:r>
      <w:r w:rsidRPr="00361AA4">
        <w:rPr>
          <w:rFonts w:eastAsia="Times New Roman"/>
          <w:szCs w:val="24"/>
        </w:rPr>
        <w:t xml:space="preserve"> όμορες</w:t>
      </w:r>
      <w:r>
        <w:rPr>
          <w:rFonts w:eastAsia="Times New Roman"/>
          <w:szCs w:val="24"/>
        </w:rPr>
        <w:t>,</w:t>
      </w:r>
      <w:r w:rsidRPr="00361AA4">
        <w:rPr>
          <w:rFonts w:eastAsia="Times New Roman"/>
          <w:szCs w:val="24"/>
        </w:rPr>
        <w:t xml:space="preserve"> </w:t>
      </w:r>
      <w:r>
        <w:rPr>
          <w:rFonts w:eastAsia="Times New Roman"/>
          <w:szCs w:val="24"/>
        </w:rPr>
        <w:t>τ</w:t>
      </w:r>
      <w:r w:rsidRPr="00361AA4">
        <w:rPr>
          <w:rFonts w:eastAsia="Times New Roman"/>
          <w:szCs w:val="24"/>
        </w:rPr>
        <w:t>ρίτες ή οπουδήποτε αλλού</w:t>
      </w:r>
      <w:r>
        <w:rPr>
          <w:rFonts w:eastAsia="Times New Roman"/>
          <w:szCs w:val="24"/>
        </w:rPr>
        <w:t>.</w:t>
      </w:r>
      <w:r w:rsidRPr="00361AA4">
        <w:rPr>
          <w:rFonts w:eastAsia="Times New Roman"/>
          <w:szCs w:val="24"/>
        </w:rPr>
        <w:t xml:space="preserve"> </w:t>
      </w:r>
    </w:p>
    <w:p w14:paraId="12B6EAC3" w14:textId="77777777" w:rsidR="00F81E5F" w:rsidRDefault="0022463A">
      <w:pPr>
        <w:spacing w:line="600" w:lineRule="auto"/>
        <w:ind w:firstLine="720"/>
        <w:jc w:val="both"/>
        <w:rPr>
          <w:rFonts w:eastAsia="Times New Roman"/>
          <w:szCs w:val="24"/>
        </w:rPr>
      </w:pPr>
      <w:r>
        <w:rPr>
          <w:rFonts w:eastAsia="Times New Roman"/>
          <w:szCs w:val="24"/>
        </w:rPr>
        <w:t>Είχαμε την εκτόξευση του δημοσίου χρέους από το</w:t>
      </w:r>
      <w:r w:rsidRPr="00361AA4">
        <w:rPr>
          <w:rFonts w:eastAsia="Times New Roman"/>
          <w:szCs w:val="24"/>
        </w:rPr>
        <w:t xml:space="preserve"> 120%</w:t>
      </w:r>
      <w:r>
        <w:rPr>
          <w:rFonts w:eastAsia="Times New Roman"/>
          <w:szCs w:val="24"/>
        </w:rPr>
        <w:t>,</w:t>
      </w:r>
      <w:r w:rsidRPr="00361AA4">
        <w:rPr>
          <w:rFonts w:eastAsia="Times New Roman"/>
          <w:szCs w:val="24"/>
        </w:rPr>
        <w:t xml:space="preserve"> περίπου</w:t>
      </w:r>
      <w:r>
        <w:rPr>
          <w:rFonts w:eastAsia="Times New Roman"/>
          <w:szCs w:val="24"/>
        </w:rPr>
        <w:t>,</w:t>
      </w:r>
      <w:r w:rsidRPr="00361AA4">
        <w:rPr>
          <w:rFonts w:eastAsia="Times New Roman"/>
          <w:szCs w:val="24"/>
        </w:rPr>
        <w:t xml:space="preserve"> που βρισκ</w:t>
      </w:r>
      <w:r>
        <w:rPr>
          <w:rFonts w:eastAsia="Times New Roman"/>
          <w:szCs w:val="24"/>
        </w:rPr>
        <w:t xml:space="preserve">όταν ως ποσοστό του ΑΕΠ το 2010, </w:t>
      </w:r>
      <w:r w:rsidRPr="00361AA4">
        <w:rPr>
          <w:rFonts w:eastAsia="Times New Roman"/>
          <w:szCs w:val="24"/>
        </w:rPr>
        <w:t>στο 182</w:t>
      </w:r>
      <w:r>
        <w:rPr>
          <w:rFonts w:eastAsia="Times New Roman"/>
          <w:szCs w:val="24"/>
        </w:rPr>
        <w:t>%,</w:t>
      </w:r>
      <w:r w:rsidRPr="00361AA4">
        <w:rPr>
          <w:rFonts w:eastAsia="Times New Roman"/>
          <w:szCs w:val="24"/>
        </w:rPr>
        <w:t xml:space="preserve"> περίπου</w:t>
      </w:r>
      <w:r>
        <w:rPr>
          <w:rFonts w:eastAsia="Times New Roman"/>
          <w:szCs w:val="24"/>
        </w:rPr>
        <w:t>,</w:t>
      </w:r>
      <w:r w:rsidRPr="00361AA4">
        <w:rPr>
          <w:rFonts w:eastAsia="Times New Roman"/>
          <w:szCs w:val="24"/>
        </w:rPr>
        <w:t xml:space="preserve"> με ανοδικές τάσε</w:t>
      </w:r>
      <w:r w:rsidRPr="00361AA4">
        <w:rPr>
          <w:rFonts w:eastAsia="Times New Roman"/>
          <w:szCs w:val="24"/>
        </w:rPr>
        <w:t>ις το 2019</w:t>
      </w:r>
      <w:r>
        <w:rPr>
          <w:rFonts w:eastAsia="Times New Roman"/>
          <w:szCs w:val="24"/>
        </w:rPr>
        <w:t>,</w:t>
      </w:r>
      <w:r w:rsidRPr="00361AA4">
        <w:rPr>
          <w:rFonts w:eastAsia="Times New Roman"/>
          <w:szCs w:val="24"/>
        </w:rPr>
        <w:t xml:space="preserve"> με την εκτόξευση και του ιδιωτικού χρέους</w:t>
      </w:r>
      <w:r>
        <w:rPr>
          <w:rFonts w:eastAsia="Times New Roman"/>
          <w:szCs w:val="24"/>
        </w:rPr>
        <w:t>,</w:t>
      </w:r>
      <w:r w:rsidRPr="00361AA4">
        <w:rPr>
          <w:rFonts w:eastAsia="Times New Roman"/>
          <w:szCs w:val="24"/>
        </w:rPr>
        <w:t xml:space="preserve"> το οποίο κάθε μήνα αυξάνεται με γοργούς ρυθμούς</w:t>
      </w:r>
      <w:r>
        <w:rPr>
          <w:rFonts w:eastAsia="Times New Roman"/>
          <w:szCs w:val="24"/>
        </w:rPr>
        <w:t>. Είχαμε τις</w:t>
      </w:r>
      <w:r w:rsidRPr="00361AA4">
        <w:rPr>
          <w:rFonts w:eastAsia="Times New Roman"/>
          <w:szCs w:val="24"/>
        </w:rPr>
        <w:t xml:space="preserve"> σκανδαλώδεις ευνοϊκές μεταχειρίσεις προς τους πάσης φύσεως αλλοδαπούς και λαθρομετανάστες που </w:t>
      </w:r>
      <w:r>
        <w:rPr>
          <w:rFonts w:eastAsia="Times New Roman"/>
          <w:szCs w:val="24"/>
        </w:rPr>
        <w:t>«</w:t>
      </w:r>
      <w:r w:rsidRPr="00361AA4">
        <w:rPr>
          <w:rFonts w:eastAsia="Times New Roman"/>
          <w:szCs w:val="24"/>
        </w:rPr>
        <w:t>εργάζονται</w:t>
      </w:r>
      <w:r>
        <w:rPr>
          <w:rFonts w:eastAsia="Times New Roman"/>
          <w:szCs w:val="24"/>
        </w:rPr>
        <w:t>»</w:t>
      </w:r>
      <w:r w:rsidRPr="00361AA4">
        <w:rPr>
          <w:rFonts w:eastAsia="Times New Roman"/>
          <w:szCs w:val="24"/>
        </w:rPr>
        <w:t xml:space="preserve"> νομίμως ή παρανόμως στην πατρίδα μ</w:t>
      </w:r>
      <w:r w:rsidRPr="00361AA4">
        <w:rPr>
          <w:rFonts w:eastAsia="Times New Roman"/>
          <w:szCs w:val="24"/>
        </w:rPr>
        <w:t>ας σε σχέση με τους Έλληνες μικρομεσαίους</w:t>
      </w:r>
      <w:r>
        <w:rPr>
          <w:rFonts w:eastAsia="Times New Roman"/>
          <w:szCs w:val="24"/>
        </w:rPr>
        <w:t>.</w:t>
      </w:r>
      <w:r w:rsidRPr="00361AA4">
        <w:rPr>
          <w:rFonts w:eastAsia="Times New Roman"/>
          <w:szCs w:val="24"/>
        </w:rPr>
        <w:t xml:space="preserve"> </w:t>
      </w:r>
    </w:p>
    <w:p w14:paraId="12B6EAC4" w14:textId="77777777" w:rsidR="00F81E5F" w:rsidRDefault="0022463A">
      <w:pPr>
        <w:spacing w:line="600" w:lineRule="auto"/>
        <w:ind w:firstLine="720"/>
        <w:jc w:val="both"/>
        <w:rPr>
          <w:rFonts w:eastAsia="Times New Roman"/>
          <w:szCs w:val="24"/>
        </w:rPr>
      </w:pPr>
      <w:r>
        <w:rPr>
          <w:rFonts w:eastAsia="Times New Roman"/>
          <w:szCs w:val="24"/>
        </w:rPr>
        <w:t xml:space="preserve">Είχαμε </w:t>
      </w:r>
      <w:r w:rsidRPr="00361AA4">
        <w:rPr>
          <w:rFonts w:eastAsia="Times New Roman"/>
          <w:szCs w:val="24"/>
        </w:rPr>
        <w:t>τις σκανδαλώδεις ευνοϊκές μεταχειρίσεις εις βάρος αυ</w:t>
      </w:r>
      <w:r>
        <w:rPr>
          <w:rFonts w:eastAsia="Times New Roman"/>
          <w:szCs w:val="24"/>
        </w:rPr>
        <w:t>τών τους οποίους</w:t>
      </w:r>
      <w:r w:rsidRPr="00361AA4">
        <w:rPr>
          <w:rFonts w:eastAsia="Times New Roman"/>
          <w:szCs w:val="24"/>
        </w:rPr>
        <w:t xml:space="preserve"> κάποτε </w:t>
      </w:r>
      <w:r>
        <w:rPr>
          <w:rFonts w:eastAsia="Times New Roman"/>
          <w:szCs w:val="24"/>
        </w:rPr>
        <w:t xml:space="preserve">πολεμούσατε, αλλά τώρα κάνετε τα μπάνια σας μαζί, </w:t>
      </w:r>
      <w:r w:rsidRPr="00361AA4">
        <w:rPr>
          <w:rFonts w:eastAsia="Times New Roman"/>
          <w:szCs w:val="24"/>
        </w:rPr>
        <w:t xml:space="preserve">όπου παραγράφονται δεκάδες εκατομμυρίων προστίμων από τα συναρμόδια </w:t>
      </w:r>
      <w:r>
        <w:rPr>
          <w:rFonts w:eastAsia="Times New Roman"/>
          <w:szCs w:val="24"/>
        </w:rPr>
        <w:t>Υ</w:t>
      </w:r>
      <w:r w:rsidRPr="00361AA4">
        <w:rPr>
          <w:rFonts w:eastAsia="Times New Roman"/>
          <w:szCs w:val="24"/>
        </w:rPr>
        <w:t xml:space="preserve">πουργεία </w:t>
      </w:r>
      <w:r w:rsidRPr="00361AA4">
        <w:rPr>
          <w:rFonts w:eastAsia="Times New Roman"/>
          <w:szCs w:val="24"/>
        </w:rPr>
        <w:t>της κ</w:t>
      </w:r>
      <w:r>
        <w:rPr>
          <w:rFonts w:eastAsia="Times New Roman"/>
          <w:szCs w:val="24"/>
        </w:rPr>
        <w:t>.</w:t>
      </w:r>
      <w:r w:rsidRPr="00361AA4">
        <w:rPr>
          <w:rFonts w:eastAsia="Times New Roman"/>
          <w:szCs w:val="24"/>
        </w:rPr>
        <w:t xml:space="preserve"> </w:t>
      </w:r>
      <w:proofErr w:type="spellStart"/>
      <w:r>
        <w:rPr>
          <w:rFonts w:eastAsia="Times New Roman"/>
          <w:szCs w:val="24"/>
        </w:rPr>
        <w:t>Παπανά</w:t>
      </w:r>
      <w:r w:rsidRPr="00361AA4">
        <w:rPr>
          <w:rFonts w:eastAsia="Times New Roman"/>
          <w:szCs w:val="24"/>
        </w:rPr>
        <w:t>τσιου</w:t>
      </w:r>
      <w:proofErr w:type="spellEnd"/>
      <w:r w:rsidRPr="00361AA4">
        <w:rPr>
          <w:rFonts w:eastAsia="Times New Roman"/>
          <w:szCs w:val="24"/>
        </w:rPr>
        <w:t xml:space="preserve"> και άλλα </w:t>
      </w:r>
      <w:r>
        <w:rPr>
          <w:rFonts w:eastAsia="Times New Roman"/>
          <w:szCs w:val="24"/>
        </w:rPr>
        <w:t>Υ</w:t>
      </w:r>
      <w:r w:rsidRPr="00361AA4">
        <w:rPr>
          <w:rFonts w:eastAsia="Times New Roman"/>
          <w:szCs w:val="24"/>
        </w:rPr>
        <w:t xml:space="preserve">πουργεία </w:t>
      </w:r>
      <w:r>
        <w:rPr>
          <w:rFonts w:eastAsia="Times New Roman"/>
          <w:szCs w:val="24"/>
        </w:rPr>
        <w:t>-</w:t>
      </w:r>
      <w:r w:rsidRPr="00361AA4">
        <w:rPr>
          <w:rFonts w:eastAsia="Times New Roman"/>
          <w:szCs w:val="24"/>
        </w:rPr>
        <w:t>βλέπε</w:t>
      </w:r>
      <w:r>
        <w:rPr>
          <w:rFonts w:eastAsia="Times New Roman"/>
          <w:szCs w:val="24"/>
        </w:rPr>
        <w:t xml:space="preserve"> </w:t>
      </w:r>
      <w:r w:rsidRPr="00361AA4">
        <w:rPr>
          <w:rFonts w:eastAsia="Times New Roman"/>
          <w:szCs w:val="24"/>
        </w:rPr>
        <w:t xml:space="preserve">κάτι </w:t>
      </w:r>
      <w:proofErr w:type="spellStart"/>
      <w:r w:rsidRPr="00361AA4">
        <w:rPr>
          <w:rFonts w:eastAsia="Times New Roman"/>
          <w:szCs w:val="24"/>
        </w:rPr>
        <w:t>καναλάρχες</w:t>
      </w:r>
      <w:proofErr w:type="spellEnd"/>
      <w:r>
        <w:rPr>
          <w:rFonts w:eastAsia="Times New Roman"/>
          <w:szCs w:val="24"/>
        </w:rPr>
        <w:t>,</w:t>
      </w:r>
      <w:r w:rsidRPr="00361AA4">
        <w:rPr>
          <w:rFonts w:eastAsia="Times New Roman"/>
          <w:szCs w:val="24"/>
        </w:rPr>
        <w:t xml:space="preserve"> που λόγω πενταετίας</w:t>
      </w:r>
      <w:r>
        <w:rPr>
          <w:rFonts w:eastAsia="Times New Roman"/>
          <w:szCs w:val="24"/>
        </w:rPr>
        <w:t>,</w:t>
      </w:r>
      <w:r w:rsidRPr="00361AA4">
        <w:rPr>
          <w:rFonts w:eastAsia="Times New Roman"/>
          <w:szCs w:val="24"/>
        </w:rPr>
        <w:t xml:space="preserve"> </w:t>
      </w:r>
      <w:proofErr w:type="spellStart"/>
      <w:r w:rsidRPr="00361AA4">
        <w:rPr>
          <w:rFonts w:eastAsia="Times New Roman"/>
          <w:szCs w:val="24"/>
        </w:rPr>
        <w:t>όλως</w:t>
      </w:r>
      <w:proofErr w:type="spellEnd"/>
      <w:r w:rsidRPr="00361AA4">
        <w:rPr>
          <w:rFonts w:eastAsia="Times New Roman"/>
          <w:szCs w:val="24"/>
        </w:rPr>
        <w:t xml:space="preserve"> </w:t>
      </w:r>
      <w:proofErr w:type="spellStart"/>
      <w:r w:rsidRPr="00361AA4">
        <w:rPr>
          <w:rFonts w:eastAsia="Times New Roman"/>
          <w:szCs w:val="24"/>
        </w:rPr>
        <w:t>τυχαίως</w:t>
      </w:r>
      <w:proofErr w:type="spellEnd"/>
      <w:r>
        <w:rPr>
          <w:rFonts w:eastAsia="Times New Roman"/>
          <w:szCs w:val="24"/>
        </w:rPr>
        <w:t>,</w:t>
      </w:r>
      <w:r w:rsidRPr="00361AA4">
        <w:rPr>
          <w:rFonts w:eastAsia="Times New Roman"/>
          <w:szCs w:val="24"/>
        </w:rPr>
        <w:t xml:space="preserve"> χάθηκαν 90 εκατομμύρια ευρώ</w:t>
      </w:r>
      <w:r>
        <w:rPr>
          <w:rFonts w:eastAsia="Times New Roman"/>
          <w:szCs w:val="24"/>
        </w:rPr>
        <w:t xml:space="preserve"> και πλέον κα</w:t>
      </w:r>
      <w:r w:rsidRPr="00361AA4">
        <w:rPr>
          <w:rFonts w:eastAsia="Times New Roman"/>
          <w:szCs w:val="24"/>
        </w:rPr>
        <w:t xml:space="preserve">ι </w:t>
      </w:r>
      <w:r>
        <w:rPr>
          <w:rFonts w:eastAsia="Times New Roman"/>
          <w:szCs w:val="24"/>
        </w:rPr>
        <w:t>πολλούς άλλους</w:t>
      </w:r>
      <w:r w:rsidRPr="00361AA4">
        <w:rPr>
          <w:rFonts w:eastAsia="Times New Roman"/>
          <w:szCs w:val="24"/>
        </w:rPr>
        <w:t xml:space="preserve"> επιχειρηματίες</w:t>
      </w:r>
      <w:r>
        <w:rPr>
          <w:rFonts w:eastAsia="Times New Roman"/>
          <w:szCs w:val="24"/>
        </w:rPr>
        <w:t>- ε</w:t>
      </w:r>
      <w:r w:rsidRPr="00361AA4">
        <w:rPr>
          <w:rFonts w:eastAsia="Times New Roman"/>
          <w:szCs w:val="24"/>
        </w:rPr>
        <w:t>νώ για τον μικρομεσαίο</w:t>
      </w:r>
      <w:r>
        <w:rPr>
          <w:rFonts w:eastAsia="Times New Roman"/>
          <w:szCs w:val="24"/>
        </w:rPr>
        <w:t>,</w:t>
      </w:r>
      <w:r w:rsidRPr="00361AA4">
        <w:rPr>
          <w:rFonts w:eastAsia="Times New Roman"/>
          <w:szCs w:val="24"/>
        </w:rPr>
        <w:t xml:space="preserve"> κάθε μέρα</w:t>
      </w:r>
      <w:r>
        <w:rPr>
          <w:rFonts w:eastAsia="Times New Roman"/>
          <w:szCs w:val="24"/>
        </w:rPr>
        <w:t>,</w:t>
      </w:r>
      <w:r w:rsidRPr="00361AA4">
        <w:rPr>
          <w:rFonts w:eastAsia="Times New Roman"/>
          <w:szCs w:val="24"/>
        </w:rPr>
        <w:t xml:space="preserve"> κάθε τρεις και λίγο</w:t>
      </w:r>
      <w:r>
        <w:rPr>
          <w:rFonts w:eastAsia="Times New Roman"/>
          <w:szCs w:val="24"/>
        </w:rPr>
        <w:t>,</w:t>
      </w:r>
      <w:r w:rsidRPr="00361AA4">
        <w:rPr>
          <w:rFonts w:eastAsia="Times New Roman"/>
          <w:szCs w:val="24"/>
        </w:rPr>
        <w:t xml:space="preserve"> να βλέπουμε τους φοροελεγκτικ</w:t>
      </w:r>
      <w:r w:rsidRPr="00361AA4">
        <w:rPr>
          <w:rFonts w:eastAsia="Times New Roman"/>
          <w:szCs w:val="24"/>
        </w:rPr>
        <w:t>ούς μηχανισμούς να κυνηγάνε αδυσώπητα τους Έλληνες πολίτες</w:t>
      </w:r>
      <w:r>
        <w:rPr>
          <w:rFonts w:eastAsia="Times New Roman"/>
          <w:szCs w:val="24"/>
        </w:rPr>
        <w:t>.</w:t>
      </w:r>
      <w:r w:rsidRPr="00361AA4">
        <w:rPr>
          <w:rFonts w:eastAsia="Times New Roman"/>
          <w:szCs w:val="24"/>
        </w:rPr>
        <w:t xml:space="preserve"> </w:t>
      </w:r>
    </w:p>
    <w:p w14:paraId="12B6EAC5" w14:textId="77777777" w:rsidR="00F81E5F" w:rsidRDefault="0022463A">
      <w:pPr>
        <w:spacing w:line="600" w:lineRule="auto"/>
        <w:ind w:firstLine="720"/>
        <w:jc w:val="both"/>
        <w:rPr>
          <w:rFonts w:eastAsia="Times New Roman"/>
          <w:szCs w:val="24"/>
        </w:rPr>
      </w:pPr>
      <w:r>
        <w:rPr>
          <w:rFonts w:eastAsia="Times New Roman"/>
          <w:szCs w:val="24"/>
        </w:rPr>
        <w:t xml:space="preserve">Φέρνετε, με όλα </w:t>
      </w:r>
      <w:r w:rsidRPr="00361AA4">
        <w:rPr>
          <w:rFonts w:eastAsia="Times New Roman"/>
          <w:szCs w:val="24"/>
        </w:rPr>
        <w:t>αυτά τα οποία συμβαίνουν</w:t>
      </w:r>
      <w:r>
        <w:rPr>
          <w:rFonts w:eastAsia="Times New Roman"/>
          <w:szCs w:val="24"/>
        </w:rPr>
        <w:t>,</w:t>
      </w:r>
      <w:r w:rsidRPr="00361AA4">
        <w:rPr>
          <w:rFonts w:eastAsia="Times New Roman"/>
          <w:szCs w:val="24"/>
        </w:rPr>
        <w:t xml:space="preserve"> ένα νομοσχέδιο που λέτε ότι ελαφρύνει</w:t>
      </w:r>
      <w:r>
        <w:rPr>
          <w:rFonts w:eastAsia="Times New Roman"/>
          <w:szCs w:val="24"/>
        </w:rPr>
        <w:t>,</w:t>
      </w:r>
      <w:r w:rsidRPr="00361AA4">
        <w:rPr>
          <w:rFonts w:eastAsia="Times New Roman"/>
          <w:szCs w:val="24"/>
        </w:rPr>
        <w:t xml:space="preserve"> ενδεχομένως εν μέρει</w:t>
      </w:r>
      <w:r>
        <w:rPr>
          <w:rFonts w:eastAsia="Times New Roman"/>
          <w:szCs w:val="24"/>
        </w:rPr>
        <w:t>,</w:t>
      </w:r>
      <w:r w:rsidRPr="00361AA4">
        <w:rPr>
          <w:rFonts w:eastAsia="Times New Roman"/>
          <w:szCs w:val="24"/>
        </w:rPr>
        <w:t xml:space="preserve"> τμήμα όλων αυτών των δυσβάσταχτων βαρών</w:t>
      </w:r>
      <w:r>
        <w:rPr>
          <w:rFonts w:eastAsia="Times New Roman"/>
          <w:szCs w:val="24"/>
        </w:rPr>
        <w:t>,</w:t>
      </w:r>
      <w:r w:rsidRPr="00361AA4">
        <w:rPr>
          <w:rFonts w:eastAsia="Times New Roman"/>
          <w:szCs w:val="24"/>
        </w:rPr>
        <w:t xml:space="preserve"> με τα οποία εξοντώνετ</w:t>
      </w:r>
      <w:r>
        <w:rPr>
          <w:rFonts w:eastAsia="Times New Roman"/>
          <w:szCs w:val="24"/>
        </w:rPr>
        <w:t>ε</w:t>
      </w:r>
      <w:r w:rsidRPr="00361AA4">
        <w:rPr>
          <w:rFonts w:eastAsia="Times New Roman"/>
          <w:szCs w:val="24"/>
        </w:rPr>
        <w:t xml:space="preserve"> τον ελληνικό λαό</w:t>
      </w:r>
      <w:r>
        <w:rPr>
          <w:rFonts w:eastAsia="Times New Roman"/>
          <w:szCs w:val="24"/>
        </w:rPr>
        <w:t>.</w:t>
      </w:r>
      <w:r w:rsidRPr="00361AA4">
        <w:rPr>
          <w:rFonts w:eastAsia="Times New Roman"/>
          <w:szCs w:val="24"/>
        </w:rPr>
        <w:t xml:space="preserve"> </w:t>
      </w:r>
      <w:r>
        <w:rPr>
          <w:rFonts w:eastAsia="Times New Roman"/>
          <w:szCs w:val="24"/>
        </w:rPr>
        <w:t>Τους έχετε</w:t>
      </w:r>
      <w:r>
        <w:rPr>
          <w:rFonts w:eastAsia="Times New Roman"/>
          <w:szCs w:val="24"/>
        </w:rPr>
        <w:t xml:space="preserve"> πάρει εκατό</w:t>
      </w:r>
      <w:r w:rsidRPr="00361AA4">
        <w:rPr>
          <w:rFonts w:eastAsia="Times New Roman"/>
          <w:szCs w:val="24"/>
        </w:rPr>
        <w:t xml:space="preserve"> και τους επιστρέφετ</w:t>
      </w:r>
      <w:r>
        <w:rPr>
          <w:rFonts w:eastAsia="Times New Roman"/>
          <w:szCs w:val="24"/>
        </w:rPr>
        <w:t>ε</w:t>
      </w:r>
      <w:r w:rsidRPr="00361AA4">
        <w:rPr>
          <w:rFonts w:eastAsia="Times New Roman"/>
          <w:szCs w:val="24"/>
        </w:rPr>
        <w:t xml:space="preserve"> ένα</w:t>
      </w:r>
      <w:r>
        <w:rPr>
          <w:rFonts w:eastAsia="Times New Roman"/>
          <w:szCs w:val="24"/>
        </w:rPr>
        <w:t>, κ</w:t>
      </w:r>
      <w:r w:rsidRPr="00361AA4">
        <w:rPr>
          <w:rFonts w:eastAsia="Times New Roman"/>
          <w:szCs w:val="24"/>
        </w:rPr>
        <w:t>ι αυτό υπό προϋποθέσεις</w:t>
      </w:r>
      <w:r>
        <w:rPr>
          <w:rFonts w:eastAsia="Times New Roman"/>
          <w:szCs w:val="24"/>
        </w:rPr>
        <w:t>.</w:t>
      </w:r>
      <w:r w:rsidRPr="00361AA4">
        <w:rPr>
          <w:rFonts w:eastAsia="Times New Roman"/>
          <w:szCs w:val="24"/>
        </w:rPr>
        <w:t xml:space="preserve"> </w:t>
      </w:r>
    </w:p>
    <w:p w14:paraId="12B6EAC6" w14:textId="77777777" w:rsidR="00F81E5F" w:rsidRDefault="0022463A">
      <w:pPr>
        <w:spacing w:line="600" w:lineRule="auto"/>
        <w:ind w:firstLine="720"/>
        <w:jc w:val="both"/>
        <w:rPr>
          <w:rFonts w:eastAsia="Times New Roman"/>
          <w:szCs w:val="24"/>
        </w:rPr>
      </w:pPr>
      <w:r>
        <w:rPr>
          <w:rFonts w:eastAsia="Times New Roman"/>
          <w:szCs w:val="24"/>
        </w:rPr>
        <w:t>Π</w:t>
      </w:r>
      <w:r w:rsidRPr="00361AA4">
        <w:rPr>
          <w:rFonts w:eastAsia="Times New Roman"/>
          <w:szCs w:val="24"/>
        </w:rPr>
        <w:t>αραδείγματος χάρ</w:t>
      </w:r>
      <w:r>
        <w:rPr>
          <w:rFonts w:eastAsia="Times New Roman"/>
          <w:szCs w:val="24"/>
        </w:rPr>
        <w:t>ιν</w:t>
      </w:r>
      <w:r>
        <w:rPr>
          <w:rFonts w:eastAsia="Times New Roman"/>
          <w:szCs w:val="24"/>
        </w:rPr>
        <w:t>,</w:t>
      </w:r>
      <w:r w:rsidRPr="00361AA4">
        <w:rPr>
          <w:rFonts w:eastAsia="Times New Roman"/>
          <w:szCs w:val="24"/>
        </w:rPr>
        <w:t xml:space="preserve"> </w:t>
      </w:r>
      <w:r>
        <w:rPr>
          <w:rFonts w:eastAsia="Times New Roman"/>
          <w:szCs w:val="24"/>
        </w:rPr>
        <w:t>καυχιέ</w:t>
      </w:r>
      <w:r w:rsidRPr="00361AA4">
        <w:rPr>
          <w:rFonts w:eastAsia="Times New Roman"/>
          <w:szCs w:val="24"/>
        </w:rPr>
        <w:t xml:space="preserve">στε για δεύτερη φορά ότι δίνετε τη </w:t>
      </w:r>
      <w:r>
        <w:rPr>
          <w:rFonts w:eastAsia="Times New Roman"/>
          <w:szCs w:val="24"/>
        </w:rPr>
        <w:t>δέκατη τρίτη</w:t>
      </w:r>
      <w:r w:rsidRPr="00361AA4">
        <w:rPr>
          <w:rFonts w:eastAsia="Times New Roman"/>
          <w:szCs w:val="24"/>
        </w:rPr>
        <w:t xml:space="preserve"> σύνταξη</w:t>
      </w:r>
      <w:r>
        <w:rPr>
          <w:rFonts w:eastAsia="Times New Roman"/>
          <w:szCs w:val="24"/>
        </w:rPr>
        <w:t>. Μήπως, σε αυτό το</w:t>
      </w:r>
      <w:r w:rsidRPr="00361AA4">
        <w:rPr>
          <w:rFonts w:eastAsia="Times New Roman"/>
          <w:szCs w:val="24"/>
        </w:rPr>
        <w:t xml:space="preserve"> μεγάλο ψέμα </w:t>
      </w:r>
      <w:r>
        <w:rPr>
          <w:rFonts w:eastAsia="Times New Roman"/>
          <w:szCs w:val="24"/>
        </w:rPr>
        <w:t xml:space="preserve">που </w:t>
      </w:r>
      <w:r w:rsidRPr="00361AA4">
        <w:rPr>
          <w:rFonts w:eastAsia="Times New Roman"/>
          <w:szCs w:val="24"/>
        </w:rPr>
        <w:t>λέτε</w:t>
      </w:r>
      <w:r>
        <w:rPr>
          <w:rFonts w:eastAsia="Times New Roman"/>
          <w:szCs w:val="24"/>
        </w:rPr>
        <w:t xml:space="preserve"> για </w:t>
      </w:r>
      <w:r w:rsidRPr="00361AA4">
        <w:rPr>
          <w:rFonts w:eastAsia="Times New Roman"/>
          <w:szCs w:val="24"/>
        </w:rPr>
        <w:t xml:space="preserve">τα </w:t>
      </w:r>
      <w:r>
        <w:rPr>
          <w:rFonts w:eastAsia="Times New Roman"/>
          <w:szCs w:val="24"/>
        </w:rPr>
        <w:t xml:space="preserve">τρία, τα τέσσερα ή τα πέντε κατοστάρικα </w:t>
      </w:r>
      <w:r w:rsidRPr="00361AA4">
        <w:rPr>
          <w:rFonts w:eastAsia="Times New Roman"/>
          <w:szCs w:val="24"/>
        </w:rPr>
        <w:t>που θα πάρουν</w:t>
      </w:r>
      <w:r>
        <w:rPr>
          <w:rFonts w:eastAsia="Times New Roman"/>
          <w:szCs w:val="24"/>
        </w:rPr>
        <w:t>, αποσπ</w:t>
      </w:r>
      <w:r>
        <w:rPr>
          <w:rFonts w:eastAsia="Times New Roman"/>
          <w:szCs w:val="24"/>
        </w:rPr>
        <w:t>ασματικά κι όχι σε</w:t>
      </w:r>
      <w:r w:rsidRPr="00361AA4">
        <w:rPr>
          <w:rFonts w:eastAsia="Times New Roman"/>
          <w:szCs w:val="24"/>
        </w:rPr>
        <w:t xml:space="preserve"> μόνιμη βάση</w:t>
      </w:r>
      <w:r>
        <w:rPr>
          <w:rFonts w:eastAsia="Times New Roman"/>
          <w:szCs w:val="24"/>
        </w:rPr>
        <w:t>,</w:t>
      </w:r>
      <w:r w:rsidRPr="00361AA4">
        <w:rPr>
          <w:rFonts w:eastAsia="Times New Roman"/>
          <w:szCs w:val="24"/>
        </w:rPr>
        <w:t xml:space="preserve"> κάποιες κατηγορίες συνταξιούχων</w:t>
      </w:r>
      <w:r>
        <w:rPr>
          <w:rFonts w:eastAsia="Times New Roman"/>
          <w:szCs w:val="24"/>
        </w:rPr>
        <w:t>,</w:t>
      </w:r>
      <w:r w:rsidRPr="00361AA4">
        <w:rPr>
          <w:rFonts w:eastAsia="Times New Roman"/>
          <w:szCs w:val="24"/>
        </w:rPr>
        <w:t xml:space="preserve"> ελλοχεύ</w:t>
      </w:r>
      <w:r>
        <w:rPr>
          <w:rFonts w:eastAsia="Times New Roman"/>
          <w:szCs w:val="24"/>
        </w:rPr>
        <w:t>ει ο κίνδυνος ότι λίαν συντόμως, ό</w:t>
      </w:r>
      <w:r w:rsidRPr="00361AA4">
        <w:rPr>
          <w:rFonts w:eastAsia="Times New Roman"/>
          <w:szCs w:val="24"/>
        </w:rPr>
        <w:t>ντως</w:t>
      </w:r>
      <w:r>
        <w:rPr>
          <w:rFonts w:eastAsia="Times New Roman"/>
          <w:szCs w:val="24"/>
        </w:rPr>
        <w:t>,</w:t>
      </w:r>
      <w:r w:rsidRPr="00361AA4">
        <w:rPr>
          <w:rFonts w:eastAsia="Times New Roman"/>
          <w:szCs w:val="24"/>
        </w:rPr>
        <w:t xml:space="preserve"> η σύνταξη θα είναι στα τρία</w:t>
      </w:r>
      <w:r>
        <w:rPr>
          <w:rFonts w:eastAsia="Times New Roman"/>
          <w:szCs w:val="24"/>
        </w:rPr>
        <w:t>,</w:t>
      </w:r>
      <w:r w:rsidRPr="00361AA4">
        <w:rPr>
          <w:rFonts w:eastAsia="Times New Roman"/>
          <w:szCs w:val="24"/>
        </w:rPr>
        <w:t xml:space="preserve"> τέσσερα ή πέντε κατοστάρικα</w:t>
      </w:r>
      <w:r>
        <w:rPr>
          <w:rFonts w:eastAsia="Times New Roman"/>
          <w:szCs w:val="24"/>
        </w:rPr>
        <w:t>;</w:t>
      </w:r>
      <w:r w:rsidRPr="00361AA4">
        <w:rPr>
          <w:rFonts w:eastAsia="Times New Roman"/>
          <w:szCs w:val="24"/>
        </w:rPr>
        <w:t xml:space="preserve"> </w:t>
      </w:r>
    </w:p>
    <w:p w14:paraId="12B6EAC7" w14:textId="77777777" w:rsidR="00F81E5F" w:rsidRDefault="0022463A">
      <w:pPr>
        <w:spacing w:line="600" w:lineRule="auto"/>
        <w:ind w:firstLine="720"/>
        <w:jc w:val="both"/>
        <w:rPr>
          <w:rFonts w:eastAsia="Times New Roman"/>
          <w:szCs w:val="24"/>
        </w:rPr>
      </w:pPr>
      <w:r>
        <w:rPr>
          <w:rFonts w:eastAsia="Times New Roman"/>
          <w:szCs w:val="24"/>
        </w:rPr>
        <w:t>Επίσης, λέτε ότι μειώνετε τον ΦΠΑ στους λογαριασμούς της ΔΕΗ, όταν</w:t>
      </w:r>
      <w:r w:rsidRPr="00361AA4">
        <w:rPr>
          <w:rFonts w:eastAsia="Times New Roman"/>
          <w:szCs w:val="24"/>
        </w:rPr>
        <w:t xml:space="preserve"> έχετε φουσκώσει κα</w:t>
      </w:r>
      <w:r w:rsidRPr="00361AA4">
        <w:rPr>
          <w:rFonts w:eastAsia="Times New Roman"/>
          <w:szCs w:val="24"/>
        </w:rPr>
        <w:t xml:space="preserve">ι στουμπώσει τους λογαριασμούς της ΔΕΗ με πάσης φύσεως άσχετα χρέη και πλέον </w:t>
      </w:r>
      <w:r>
        <w:rPr>
          <w:rFonts w:eastAsia="Times New Roman"/>
          <w:szCs w:val="24"/>
        </w:rPr>
        <w:t xml:space="preserve">η </w:t>
      </w:r>
      <w:r w:rsidRPr="00361AA4">
        <w:rPr>
          <w:rFonts w:eastAsia="Times New Roman"/>
          <w:szCs w:val="24"/>
        </w:rPr>
        <w:t>συντριπτική πλειοψηφία των Ελλήνων δεν μπορ</w:t>
      </w:r>
      <w:r>
        <w:rPr>
          <w:rFonts w:eastAsia="Times New Roman"/>
          <w:szCs w:val="24"/>
        </w:rPr>
        <w:t>εί</w:t>
      </w:r>
      <w:r w:rsidRPr="00361AA4">
        <w:rPr>
          <w:rFonts w:eastAsia="Times New Roman"/>
          <w:szCs w:val="24"/>
        </w:rPr>
        <w:t xml:space="preserve"> να πληρώσ</w:t>
      </w:r>
      <w:r>
        <w:rPr>
          <w:rFonts w:eastAsia="Times New Roman"/>
          <w:szCs w:val="24"/>
        </w:rPr>
        <w:t>ει</w:t>
      </w:r>
      <w:r w:rsidRPr="00361AA4">
        <w:rPr>
          <w:rFonts w:eastAsia="Times New Roman"/>
          <w:szCs w:val="24"/>
        </w:rPr>
        <w:t xml:space="preserve"> το</w:t>
      </w:r>
      <w:r>
        <w:rPr>
          <w:rFonts w:eastAsia="Times New Roman"/>
          <w:szCs w:val="24"/>
        </w:rPr>
        <w:t>ν</w:t>
      </w:r>
      <w:r w:rsidRPr="00361AA4">
        <w:rPr>
          <w:rFonts w:eastAsia="Times New Roman"/>
          <w:szCs w:val="24"/>
        </w:rPr>
        <w:t xml:space="preserve"> λογαριασμό </w:t>
      </w:r>
      <w:r>
        <w:rPr>
          <w:rFonts w:eastAsia="Times New Roman"/>
          <w:szCs w:val="24"/>
        </w:rPr>
        <w:t>και</w:t>
      </w:r>
      <w:r w:rsidRPr="00361AA4">
        <w:rPr>
          <w:rFonts w:eastAsia="Times New Roman"/>
          <w:szCs w:val="24"/>
        </w:rPr>
        <w:t xml:space="preserve"> κάνει ρύθμιση </w:t>
      </w:r>
      <w:r>
        <w:rPr>
          <w:rFonts w:eastAsia="Times New Roman"/>
          <w:szCs w:val="24"/>
        </w:rPr>
        <w:t xml:space="preserve">ή ρύθμιση </w:t>
      </w:r>
      <w:r w:rsidRPr="00361AA4">
        <w:rPr>
          <w:rFonts w:eastAsia="Times New Roman"/>
          <w:szCs w:val="24"/>
        </w:rPr>
        <w:t xml:space="preserve">στη ρύθμιση ή δεν πληρώνει καθόλου ή κλέβει </w:t>
      </w:r>
      <w:r>
        <w:rPr>
          <w:rFonts w:eastAsia="Times New Roman"/>
          <w:szCs w:val="24"/>
        </w:rPr>
        <w:t>επανα</w:t>
      </w:r>
      <w:r w:rsidRPr="00361AA4">
        <w:rPr>
          <w:rFonts w:eastAsia="Times New Roman"/>
          <w:szCs w:val="24"/>
        </w:rPr>
        <w:t>συνδέοντας παράνομα το ρεύμ</w:t>
      </w:r>
      <w:r w:rsidRPr="00361AA4">
        <w:rPr>
          <w:rFonts w:eastAsia="Times New Roman"/>
          <w:szCs w:val="24"/>
        </w:rPr>
        <w:t>α ή όλα αυτά τα οποία συμβαίνουν σε μία ευρωπαϊκή</w:t>
      </w:r>
      <w:r>
        <w:rPr>
          <w:rFonts w:eastAsia="Times New Roman"/>
          <w:szCs w:val="24"/>
        </w:rPr>
        <w:t>,</w:t>
      </w:r>
      <w:r w:rsidRPr="00361AA4">
        <w:rPr>
          <w:rFonts w:eastAsia="Times New Roman"/>
          <w:szCs w:val="24"/>
        </w:rPr>
        <w:t xml:space="preserve"> </w:t>
      </w:r>
      <w:r>
        <w:rPr>
          <w:rFonts w:eastAsia="Times New Roman"/>
          <w:szCs w:val="24"/>
        </w:rPr>
        <w:t>κ</w:t>
      </w:r>
      <w:r w:rsidRPr="00361AA4">
        <w:rPr>
          <w:rFonts w:eastAsia="Times New Roman"/>
          <w:szCs w:val="24"/>
        </w:rPr>
        <w:t>ατά τα άλλα</w:t>
      </w:r>
      <w:r>
        <w:rPr>
          <w:rFonts w:eastAsia="Times New Roman"/>
          <w:szCs w:val="24"/>
        </w:rPr>
        <w:t>,</w:t>
      </w:r>
      <w:r w:rsidRPr="00361AA4">
        <w:rPr>
          <w:rFonts w:eastAsia="Times New Roman"/>
          <w:szCs w:val="24"/>
        </w:rPr>
        <w:t xml:space="preserve"> χώρα εν </w:t>
      </w:r>
      <w:proofErr w:type="spellStart"/>
      <w:r w:rsidRPr="00361AA4">
        <w:rPr>
          <w:rFonts w:eastAsia="Times New Roman"/>
          <w:szCs w:val="24"/>
        </w:rPr>
        <w:t>έτει</w:t>
      </w:r>
      <w:proofErr w:type="spellEnd"/>
      <w:r w:rsidRPr="00361AA4">
        <w:rPr>
          <w:rFonts w:eastAsia="Times New Roman"/>
          <w:szCs w:val="24"/>
        </w:rPr>
        <w:t xml:space="preserve"> 2019</w:t>
      </w:r>
      <w:r>
        <w:rPr>
          <w:rFonts w:eastAsia="Times New Roman"/>
          <w:szCs w:val="24"/>
        </w:rPr>
        <w:t>.</w:t>
      </w:r>
    </w:p>
    <w:p w14:paraId="12B6EAC8" w14:textId="77777777" w:rsidR="00F81E5F" w:rsidRDefault="0022463A">
      <w:pPr>
        <w:spacing w:line="600" w:lineRule="auto"/>
        <w:ind w:firstLine="720"/>
        <w:jc w:val="both"/>
        <w:rPr>
          <w:rFonts w:eastAsia="Times New Roman"/>
          <w:szCs w:val="24"/>
        </w:rPr>
      </w:pPr>
      <w:r>
        <w:rPr>
          <w:rFonts w:eastAsia="Times New Roman"/>
          <w:szCs w:val="24"/>
        </w:rPr>
        <w:t>Τα εν λόγω μέτρα που φέρνετε είναι</w:t>
      </w:r>
      <w:r w:rsidRPr="00361AA4">
        <w:rPr>
          <w:rFonts w:eastAsia="Times New Roman"/>
          <w:szCs w:val="24"/>
        </w:rPr>
        <w:t xml:space="preserve"> σαν ασπιρίνη σε καρκινοπαθή</w:t>
      </w:r>
      <w:r>
        <w:rPr>
          <w:rFonts w:eastAsia="Times New Roman"/>
          <w:szCs w:val="24"/>
        </w:rPr>
        <w:t>.</w:t>
      </w:r>
      <w:r w:rsidRPr="00361AA4">
        <w:rPr>
          <w:rFonts w:eastAsia="Times New Roman"/>
          <w:szCs w:val="24"/>
        </w:rPr>
        <w:t xml:space="preserve"> </w:t>
      </w:r>
      <w:r>
        <w:rPr>
          <w:rFonts w:eastAsia="Times New Roman"/>
          <w:szCs w:val="24"/>
        </w:rPr>
        <w:t>Σ</w:t>
      </w:r>
      <w:r w:rsidRPr="00361AA4">
        <w:rPr>
          <w:rFonts w:eastAsia="Times New Roman"/>
          <w:szCs w:val="24"/>
        </w:rPr>
        <w:t>ταγόνα στον ωκεανό</w:t>
      </w:r>
      <w:r>
        <w:rPr>
          <w:rFonts w:eastAsia="Times New Roman"/>
          <w:szCs w:val="24"/>
        </w:rPr>
        <w:t>.</w:t>
      </w:r>
      <w:r w:rsidRPr="00361AA4">
        <w:rPr>
          <w:rFonts w:eastAsia="Times New Roman"/>
          <w:szCs w:val="24"/>
        </w:rPr>
        <w:t xml:space="preserve"> </w:t>
      </w:r>
      <w:r>
        <w:rPr>
          <w:rFonts w:eastAsia="Times New Roman"/>
          <w:szCs w:val="24"/>
        </w:rPr>
        <w:t>Ε</w:t>
      </w:r>
      <w:r w:rsidRPr="00361AA4">
        <w:rPr>
          <w:rFonts w:eastAsia="Times New Roman"/>
          <w:szCs w:val="24"/>
        </w:rPr>
        <w:t>ίναι σαν τον χρεωμένο από το καζίνο που βγαίνει απ</w:t>
      </w:r>
      <w:r>
        <w:rPr>
          <w:rFonts w:eastAsia="Times New Roman"/>
          <w:szCs w:val="24"/>
        </w:rPr>
        <w:t xml:space="preserve">’ </w:t>
      </w:r>
      <w:r w:rsidRPr="00361AA4">
        <w:rPr>
          <w:rFonts w:eastAsia="Times New Roman"/>
          <w:szCs w:val="24"/>
        </w:rPr>
        <w:t>έξω και του δίνει αυτός που δανείζ</w:t>
      </w:r>
      <w:r w:rsidRPr="00361AA4">
        <w:rPr>
          <w:rFonts w:eastAsia="Times New Roman"/>
          <w:szCs w:val="24"/>
        </w:rPr>
        <w:t xml:space="preserve">ει </w:t>
      </w:r>
      <w:r w:rsidRPr="00361AA4">
        <w:rPr>
          <w:rFonts w:eastAsia="Times New Roman"/>
          <w:szCs w:val="24"/>
        </w:rPr>
        <w:t xml:space="preserve">μαύρο </w:t>
      </w:r>
      <w:r w:rsidRPr="00361AA4">
        <w:rPr>
          <w:rFonts w:eastAsia="Times New Roman"/>
          <w:szCs w:val="24"/>
        </w:rPr>
        <w:t xml:space="preserve">χρήμα την τελευταία στιγμή κάποια χρήματα και παίρνει ανάσα για λίγα δευτερόλεπτα και μετά πάλι </w:t>
      </w:r>
      <w:r>
        <w:rPr>
          <w:rFonts w:eastAsia="Times New Roman"/>
          <w:szCs w:val="24"/>
        </w:rPr>
        <w:t>καμένος</w:t>
      </w:r>
      <w:r w:rsidRPr="00361AA4">
        <w:rPr>
          <w:rFonts w:eastAsia="Times New Roman"/>
          <w:szCs w:val="24"/>
        </w:rPr>
        <w:t xml:space="preserve"> είναι</w:t>
      </w:r>
      <w:r>
        <w:rPr>
          <w:rFonts w:eastAsia="Times New Roman"/>
          <w:szCs w:val="24"/>
        </w:rPr>
        <w:t>.</w:t>
      </w:r>
    </w:p>
    <w:p w14:paraId="12B6EAC9" w14:textId="77777777" w:rsidR="00F81E5F" w:rsidRDefault="0022463A">
      <w:pPr>
        <w:spacing w:line="600" w:lineRule="auto"/>
        <w:ind w:firstLine="720"/>
        <w:jc w:val="both"/>
        <w:rPr>
          <w:rFonts w:eastAsia="Times New Roman"/>
          <w:szCs w:val="24"/>
        </w:rPr>
      </w:pPr>
      <w:r>
        <w:rPr>
          <w:rFonts w:eastAsia="Times New Roman"/>
          <w:szCs w:val="24"/>
        </w:rPr>
        <w:t>Είναι</w:t>
      </w:r>
      <w:r w:rsidRPr="00361AA4">
        <w:rPr>
          <w:rFonts w:eastAsia="Times New Roman"/>
          <w:szCs w:val="24"/>
        </w:rPr>
        <w:t xml:space="preserve"> πάρα πολλά τα προβλήματα για τα οποία δεν κάνετε τίποτα</w:t>
      </w:r>
      <w:r>
        <w:rPr>
          <w:rFonts w:eastAsia="Times New Roman"/>
          <w:szCs w:val="24"/>
        </w:rPr>
        <w:t>. Έχουμε</w:t>
      </w:r>
      <w:r w:rsidRPr="00361AA4">
        <w:rPr>
          <w:rFonts w:eastAsia="Times New Roman"/>
          <w:szCs w:val="24"/>
        </w:rPr>
        <w:t xml:space="preserve"> ΦΠΑ 24%</w:t>
      </w:r>
      <w:r>
        <w:rPr>
          <w:rFonts w:eastAsia="Times New Roman"/>
          <w:szCs w:val="24"/>
        </w:rPr>
        <w:t>,</w:t>
      </w:r>
      <w:r w:rsidRPr="00361AA4">
        <w:rPr>
          <w:rFonts w:eastAsia="Times New Roman"/>
          <w:szCs w:val="24"/>
        </w:rPr>
        <w:t xml:space="preserve"> φόρο εισοδήματος </w:t>
      </w:r>
      <w:r>
        <w:rPr>
          <w:rFonts w:eastAsia="Times New Roman"/>
          <w:szCs w:val="24"/>
        </w:rPr>
        <w:t>σ</w:t>
      </w:r>
      <w:r w:rsidRPr="00361AA4">
        <w:rPr>
          <w:rFonts w:eastAsia="Times New Roman"/>
          <w:szCs w:val="24"/>
        </w:rPr>
        <w:t xml:space="preserve">το </w:t>
      </w:r>
      <w:r>
        <w:rPr>
          <w:rFonts w:eastAsia="Times New Roman"/>
          <w:szCs w:val="24"/>
        </w:rPr>
        <w:t>θ</w:t>
      </w:r>
      <w:r w:rsidRPr="00361AA4">
        <w:rPr>
          <w:rFonts w:eastAsia="Times New Roman"/>
          <w:szCs w:val="24"/>
        </w:rPr>
        <w:t>εό</w:t>
      </w:r>
      <w:r>
        <w:rPr>
          <w:rFonts w:eastAsia="Times New Roman"/>
          <w:szCs w:val="24"/>
        </w:rPr>
        <w:t>,</w:t>
      </w:r>
      <w:r w:rsidRPr="00361AA4">
        <w:rPr>
          <w:rFonts w:eastAsia="Times New Roman"/>
          <w:szCs w:val="24"/>
        </w:rPr>
        <w:t xml:space="preserve"> προκαταβολή φόρου 100% </w:t>
      </w:r>
      <w:r>
        <w:rPr>
          <w:rFonts w:eastAsia="Times New Roman"/>
          <w:szCs w:val="24"/>
        </w:rPr>
        <w:t>-</w:t>
      </w:r>
      <w:r w:rsidRPr="00361AA4">
        <w:rPr>
          <w:rFonts w:eastAsia="Times New Roman"/>
          <w:szCs w:val="24"/>
        </w:rPr>
        <w:t xml:space="preserve">θα </w:t>
      </w:r>
      <w:r>
        <w:rPr>
          <w:rFonts w:eastAsia="Times New Roman"/>
          <w:szCs w:val="24"/>
        </w:rPr>
        <w:t xml:space="preserve">σας τα </w:t>
      </w:r>
      <w:r w:rsidRPr="00361AA4">
        <w:rPr>
          <w:rFonts w:eastAsia="Times New Roman"/>
          <w:szCs w:val="24"/>
        </w:rPr>
        <w:t>λέμε συνέχεια</w:t>
      </w:r>
      <w:r>
        <w:rPr>
          <w:rFonts w:eastAsia="Times New Roman"/>
          <w:szCs w:val="24"/>
        </w:rPr>
        <w:t>-</w:t>
      </w:r>
      <w:r w:rsidRPr="00361AA4">
        <w:rPr>
          <w:rFonts w:eastAsia="Times New Roman"/>
          <w:szCs w:val="24"/>
        </w:rPr>
        <w:t xml:space="preserve"> γραφειοκρατία</w:t>
      </w:r>
      <w:r>
        <w:rPr>
          <w:rFonts w:eastAsia="Times New Roman"/>
          <w:szCs w:val="24"/>
        </w:rPr>
        <w:t>,</w:t>
      </w:r>
      <w:r w:rsidRPr="00361AA4">
        <w:rPr>
          <w:rFonts w:eastAsia="Times New Roman"/>
          <w:szCs w:val="24"/>
        </w:rPr>
        <w:t xml:space="preserve"> ασφαλιστικές εισφορές που αγγίζουν το 2</w:t>
      </w:r>
      <w:r>
        <w:rPr>
          <w:rFonts w:eastAsia="Times New Roman"/>
          <w:szCs w:val="24"/>
        </w:rPr>
        <w:t>6</w:t>
      </w:r>
      <w:r w:rsidRPr="00361AA4">
        <w:rPr>
          <w:rFonts w:eastAsia="Times New Roman"/>
          <w:szCs w:val="24"/>
        </w:rPr>
        <w:t>%</w:t>
      </w:r>
      <w:r>
        <w:rPr>
          <w:rFonts w:eastAsia="Times New Roman"/>
          <w:szCs w:val="24"/>
        </w:rPr>
        <w:t>, ρατσισμό εις</w:t>
      </w:r>
      <w:r w:rsidRPr="00361AA4">
        <w:rPr>
          <w:rFonts w:eastAsia="Times New Roman"/>
          <w:szCs w:val="24"/>
        </w:rPr>
        <w:t xml:space="preserve"> βάρος των Ελλήνων</w:t>
      </w:r>
      <w:r>
        <w:rPr>
          <w:rFonts w:eastAsia="Times New Roman"/>
          <w:szCs w:val="24"/>
        </w:rPr>
        <w:t>,</w:t>
      </w:r>
      <w:r w:rsidRPr="00361AA4">
        <w:rPr>
          <w:rFonts w:eastAsia="Times New Roman"/>
          <w:szCs w:val="24"/>
        </w:rPr>
        <w:t xml:space="preserve"> όπως </w:t>
      </w:r>
      <w:r>
        <w:rPr>
          <w:rFonts w:eastAsia="Times New Roman"/>
          <w:szCs w:val="24"/>
        </w:rPr>
        <w:t>στ</w:t>
      </w:r>
      <w:r w:rsidRPr="00361AA4">
        <w:rPr>
          <w:rFonts w:eastAsia="Times New Roman"/>
          <w:szCs w:val="24"/>
        </w:rPr>
        <w:t xml:space="preserve">η γιαγιά με τα τερλίκια που πήγαν και την </w:t>
      </w:r>
      <w:r>
        <w:rPr>
          <w:rFonts w:eastAsia="Times New Roman"/>
          <w:szCs w:val="24"/>
        </w:rPr>
        <w:t>πλάκωσαν στους φόρους,</w:t>
      </w:r>
      <w:r w:rsidRPr="00361AA4">
        <w:rPr>
          <w:rFonts w:eastAsia="Times New Roman"/>
          <w:szCs w:val="24"/>
        </w:rPr>
        <w:t xml:space="preserve"> </w:t>
      </w:r>
      <w:r>
        <w:rPr>
          <w:rFonts w:eastAsia="Times New Roman"/>
          <w:szCs w:val="24"/>
        </w:rPr>
        <w:t>ε</w:t>
      </w:r>
      <w:r w:rsidRPr="00361AA4">
        <w:rPr>
          <w:rFonts w:eastAsia="Times New Roman"/>
          <w:szCs w:val="24"/>
        </w:rPr>
        <w:t>νώ οι ορδές των λαθρομεταναστών που πουλάνε με ωραίους τρόπους την πραμ</w:t>
      </w:r>
      <w:r w:rsidRPr="00361AA4">
        <w:rPr>
          <w:rFonts w:eastAsia="Times New Roman"/>
          <w:szCs w:val="24"/>
        </w:rPr>
        <w:t>άτεια τους έξω από την ΑΣΟΕΕ</w:t>
      </w:r>
      <w:r>
        <w:rPr>
          <w:rFonts w:eastAsia="Times New Roman"/>
          <w:szCs w:val="24"/>
        </w:rPr>
        <w:t>,</w:t>
      </w:r>
      <w:r w:rsidRPr="00361AA4">
        <w:rPr>
          <w:rFonts w:eastAsia="Times New Roman"/>
          <w:szCs w:val="24"/>
        </w:rPr>
        <w:t xml:space="preserve"> από τη </w:t>
      </w:r>
      <w:r>
        <w:rPr>
          <w:rFonts w:eastAsia="Times New Roman"/>
          <w:szCs w:val="24"/>
        </w:rPr>
        <w:t>Ν</w:t>
      </w:r>
      <w:r w:rsidRPr="00361AA4">
        <w:rPr>
          <w:rFonts w:eastAsia="Times New Roman"/>
          <w:szCs w:val="24"/>
        </w:rPr>
        <w:t>ομική και αλλού</w:t>
      </w:r>
      <w:r>
        <w:rPr>
          <w:rFonts w:eastAsia="Times New Roman"/>
          <w:szCs w:val="24"/>
        </w:rPr>
        <w:t>,</w:t>
      </w:r>
      <w:r w:rsidRPr="00361AA4">
        <w:rPr>
          <w:rFonts w:eastAsia="Times New Roman"/>
          <w:szCs w:val="24"/>
        </w:rPr>
        <w:t xml:space="preserve"> να είναι αλώβητ</w:t>
      </w:r>
      <w:r>
        <w:rPr>
          <w:rFonts w:eastAsia="Times New Roman"/>
          <w:szCs w:val="24"/>
        </w:rPr>
        <w:t>οι</w:t>
      </w:r>
      <w:r w:rsidRPr="00361AA4">
        <w:rPr>
          <w:rFonts w:eastAsia="Times New Roman"/>
          <w:szCs w:val="24"/>
        </w:rPr>
        <w:t xml:space="preserve"> και ατιμώρητοι</w:t>
      </w:r>
      <w:r>
        <w:rPr>
          <w:rFonts w:eastAsia="Times New Roman"/>
          <w:szCs w:val="24"/>
        </w:rPr>
        <w:t>. Με όλα αυτά</w:t>
      </w:r>
      <w:r w:rsidRPr="00361AA4">
        <w:rPr>
          <w:rFonts w:eastAsia="Times New Roman"/>
          <w:szCs w:val="24"/>
        </w:rPr>
        <w:t xml:space="preserve"> περιμένετε να υπάρχει κανενός είδους ανάπτυξη</w:t>
      </w:r>
      <w:r>
        <w:rPr>
          <w:rFonts w:eastAsia="Times New Roman"/>
          <w:szCs w:val="24"/>
        </w:rPr>
        <w:t>;</w:t>
      </w:r>
      <w:r w:rsidRPr="00361AA4">
        <w:rPr>
          <w:rFonts w:eastAsia="Times New Roman"/>
          <w:szCs w:val="24"/>
        </w:rPr>
        <w:t xml:space="preserve"> </w:t>
      </w:r>
      <w:r>
        <w:rPr>
          <w:rFonts w:eastAsia="Times New Roman"/>
          <w:szCs w:val="24"/>
        </w:rPr>
        <w:t>Όχι.</w:t>
      </w:r>
    </w:p>
    <w:p w14:paraId="12B6EACA" w14:textId="77777777" w:rsidR="00F81E5F" w:rsidRDefault="0022463A">
      <w:pPr>
        <w:spacing w:line="600" w:lineRule="auto"/>
        <w:ind w:firstLine="720"/>
        <w:jc w:val="both"/>
        <w:rPr>
          <w:rFonts w:eastAsia="Times New Roman"/>
          <w:szCs w:val="24"/>
        </w:rPr>
      </w:pPr>
      <w:r>
        <w:rPr>
          <w:rFonts w:eastAsia="Times New Roman"/>
          <w:szCs w:val="24"/>
        </w:rPr>
        <w:t xml:space="preserve">Αυτά στην κεντρική πολιτική σκηνή. Τα ίδια και στην Περιφέρεια Αττικής, </w:t>
      </w:r>
      <w:r w:rsidRPr="00361AA4">
        <w:rPr>
          <w:rFonts w:eastAsia="Times New Roman"/>
          <w:szCs w:val="24"/>
        </w:rPr>
        <w:t xml:space="preserve">όπου όλοι τώρα </w:t>
      </w:r>
      <w:r>
        <w:rPr>
          <w:rFonts w:eastAsia="Times New Roman"/>
          <w:szCs w:val="24"/>
        </w:rPr>
        <w:t xml:space="preserve">οι </w:t>
      </w:r>
      <w:r w:rsidRPr="00361AA4">
        <w:rPr>
          <w:rFonts w:eastAsia="Times New Roman"/>
          <w:szCs w:val="24"/>
        </w:rPr>
        <w:t>υποψήφιο</w:t>
      </w:r>
      <w:r>
        <w:rPr>
          <w:rFonts w:eastAsia="Times New Roman"/>
          <w:szCs w:val="24"/>
        </w:rPr>
        <w:t>ι</w:t>
      </w:r>
      <w:r w:rsidRPr="00361AA4">
        <w:rPr>
          <w:rFonts w:eastAsia="Times New Roman"/>
          <w:szCs w:val="24"/>
        </w:rPr>
        <w:t xml:space="preserve"> μιλ</w:t>
      </w:r>
      <w:r w:rsidRPr="00361AA4">
        <w:rPr>
          <w:rFonts w:eastAsia="Times New Roman"/>
          <w:szCs w:val="24"/>
        </w:rPr>
        <w:t>ούν για την επιχειρηματικότητα</w:t>
      </w:r>
      <w:r>
        <w:rPr>
          <w:rFonts w:eastAsia="Times New Roman"/>
          <w:szCs w:val="24"/>
        </w:rPr>
        <w:t>.</w:t>
      </w:r>
      <w:r w:rsidRPr="00361AA4">
        <w:rPr>
          <w:rFonts w:eastAsia="Times New Roman"/>
          <w:szCs w:val="24"/>
        </w:rPr>
        <w:t xml:space="preserve"> </w:t>
      </w:r>
      <w:r>
        <w:rPr>
          <w:rFonts w:eastAsia="Times New Roman"/>
          <w:szCs w:val="24"/>
        </w:rPr>
        <w:t>Κι ε</w:t>
      </w:r>
      <w:r w:rsidRPr="00361AA4">
        <w:rPr>
          <w:rFonts w:eastAsia="Times New Roman"/>
          <w:szCs w:val="24"/>
        </w:rPr>
        <w:t>δώ γελάμε</w:t>
      </w:r>
      <w:r>
        <w:rPr>
          <w:rFonts w:eastAsia="Times New Roman"/>
          <w:szCs w:val="24"/>
        </w:rPr>
        <w:t>,</w:t>
      </w:r>
      <w:r w:rsidRPr="00361AA4">
        <w:rPr>
          <w:rFonts w:eastAsia="Times New Roman"/>
          <w:szCs w:val="24"/>
        </w:rPr>
        <w:t xml:space="preserve"> βέβαια</w:t>
      </w:r>
      <w:r>
        <w:rPr>
          <w:rFonts w:eastAsia="Times New Roman"/>
          <w:szCs w:val="24"/>
        </w:rPr>
        <w:t>,</w:t>
      </w:r>
      <w:r w:rsidRPr="00361AA4">
        <w:rPr>
          <w:rFonts w:eastAsia="Times New Roman"/>
          <w:szCs w:val="24"/>
        </w:rPr>
        <w:t xml:space="preserve"> γιατί τα έργα</w:t>
      </w:r>
      <w:r>
        <w:rPr>
          <w:rFonts w:eastAsia="Times New Roman"/>
          <w:szCs w:val="24"/>
        </w:rPr>
        <w:t xml:space="preserve"> και </w:t>
      </w:r>
      <w:r w:rsidRPr="00361AA4">
        <w:rPr>
          <w:rFonts w:eastAsia="Times New Roman"/>
          <w:szCs w:val="24"/>
        </w:rPr>
        <w:t>οι μέρες καθενός έχουν όνομα</w:t>
      </w:r>
      <w:r>
        <w:rPr>
          <w:rFonts w:eastAsia="Times New Roman"/>
          <w:szCs w:val="24"/>
        </w:rPr>
        <w:t>,</w:t>
      </w:r>
      <w:r w:rsidRPr="00361AA4">
        <w:rPr>
          <w:rFonts w:eastAsia="Times New Roman"/>
          <w:szCs w:val="24"/>
        </w:rPr>
        <w:t xml:space="preserve"> διεύθυνση και </w:t>
      </w:r>
      <w:r>
        <w:rPr>
          <w:rFonts w:eastAsia="Times New Roman"/>
          <w:szCs w:val="24"/>
        </w:rPr>
        <w:t>ξ</w:t>
      </w:r>
      <w:r w:rsidRPr="00361AA4">
        <w:rPr>
          <w:rFonts w:eastAsia="Times New Roman"/>
          <w:szCs w:val="24"/>
        </w:rPr>
        <w:t xml:space="preserve">έρουμε όλοι καλά </w:t>
      </w:r>
      <w:r>
        <w:rPr>
          <w:rFonts w:eastAsia="Times New Roman"/>
          <w:szCs w:val="24"/>
        </w:rPr>
        <w:t>τ</w:t>
      </w:r>
      <w:r w:rsidRPr="00361AA4">
        <w:rPr>
          <w:rFonts w:eastAsia="Times New Roman"/>
          <w:szCs w:val="24"/>
        </w:rPr>
        <w:t>ι γίνεται</w:t>
      </w:r>
      <w:r>
        <w:rPr>
          <w:rFonts w:eastAsia="Times New Roman"/>
          <w:szCs w:val="24"/>
        </w:rPr>
        <w:t>. Δεν</w:t>
      </w:r>
      <w:r w:rsidRPr="00361AA4">
        <w:rPr>
          <w:rFonts w:eastAsia="Times New Roman"/>
          <w:szCs w:val="24"/>
        </w:rPr>
        <w:t xml:space="preserve"> μπορείτε να διορθώσετε </w:t>
      </w:r>
      <w:r>
        <w:rPr>
          <w:rFonts w:eastAsia="Times New Roman"/>
          <w:szCs w:val="24"/>
        </w:rPr>
        <w:t>τ</w:t>
      </w:r>
      <w:r w:rsidRPr="00361AA4">
        <w:rPr>
          <w:rFonts w:eastAsia="Times New Roman"/>
          <w:szCs w:val="24"/>
        </w:rPr>
        <w:t xml:space="preserve">ίποτα </w:t>
      </w:r>
      <w:r>
        <w:rPr>
          <w:rFonts w:eastAsia="Times New Roman"/>
          <w:szCs w:val="24"/>
        </w:rPr>
        <w:t xml:space="preserve">απ’ όλα αυτά. </w:t>
      </w:r>
    </w:p>
    <w:p w14:paraId="12B6EACB" w14:textId="77777777" w:rsidR="00F81E5F" w:rsidRDefault="0022463A">
      <w:pPr>
        <w:spacing w:line="600" w:lineRule="auto"/>
        <w:ind w:firstLine="720"/>
        <w:jc w:val="both"/>
        <w:rPr>
          <w:rFonts w:eastAsia="Times New Roman"/>
          <w:szCs w:val="24"/>
        </w:rPr>
      </w:pPr>
      <w:r w:rsidRPr="00361AA4">
        <w:rPr>
          <w:rFonts w:eastAsia="Times New Roman"/>
          <w:szCs w:val="24"/>
        </w:rPr>
        <w:t xml:space="preserve">Αυτά και πολλά άλλα θα μπορέσουν να γίνουν </w:t>
      </w:r>
      <w:r>
        <w:rPr>
          <w:rFonts w:eastAsia="Times New Roman"/>
          <w:szCs w:val="24"/>
        </w:rPr>
        <w:t xml:space="preserve">επ’ </w:t>
      </w:r>
      <w:proofErr w:type="spellStart"/>
      <w:r>
        <w:rPr>
          <w:rFonts w:eastAsia="Times New Roman"/>
          <w:szCs w:val="24"/>
        </w:rPr>
        <w:t>ωφελεία</w:t>
      </w:r>
      <w:proofErr w:type="spellEnd"/>
      <w:r>
        <w:rPr>
          <w:rFonts w:eastAsia="Times New Roman"/>
          <w:szCs w:val="24"/>
        </w:rPr>
        <w:t xml:space="preserve"> των Ε</w:t>
      </w:r>
      <w:r>
        <w:rPr>
          <w:rFonts w:eastAsia="Times New Roman"/>
          <w:szCs w:val="24"/>
        </w:rPr>
        <w:t>λλήνων και κυρίως των</w:t>
      </w:r>
      <w:r w:rsidRPr="00361AA4">
        <w:rPr>
          <w:rFonts w:eastAsia="Times New Roman"/>
          <w:szCs w:val="24"/>
        </w:rPr>
        <w:t xml:space="preserve"> μικρομεσαίων</w:t>
      </w:r>
      <w:r>
        <w:rPr>
          <w:rFonts w:eastAsia="Times New Roman"/>
          <w:szCs w:val="24"/>
        </w:rPr>
        <w:t>,</w:t>
      </w:r>
      <w:r w:rsidRPr="00361AA4">
        <w:rPr>
          <w:rFonts w:eastAsia="Times New Roman"/>
          <w:szCs w:val="24"/>
        </w:rPr>
        <w:t xml:space="preserve"> που είναι αυτοί οι οποίοι πλήττονται εδώ και πάρα πολλά χρόνια περισσότερο από </w:t>
      </w:r>
      <w:r>
        <w:rPr>
          <w:rFonts w:eastAsia="Times New Roman"/>
          <w:szCs w:val="24"/>
        </w:rPr>
        <w:t xml:space="preserve">τον </w:t>
      </w:r>
      <w:r w:rsidRPr="00361AA4">
        <w:rPr>
          <w:rFonts w:eastAsia="Times New Roman"/>
          <w:szCs w:val="24"/>
        </w:rPr>
        <w:t>οποιοδήποτε άλλο</w:t>
      </w:r>
      <w:r>
        <w:rPr>
          <w:rFonts w:eastAsia="Times New Roman"/>
          <w:szCs w:val="24"/>
        </w:rPr>
        <w:t>,</w:t>
      </w:r>
      <w:r w:rsidRPr="00361AA4">
        <w:rPr>
          <w:rFonts w:eastAsia="Times New Roman"/>
          <w:szCs w:val="24"/>
        </w:rPr>
        <w:t xml:space="preserve"> αν υπάρχει θέληση</w:t>
      </w:r>
      <w:r>
        <w:rPr>
          <w:rFonts w:eastAsia="Times New Roman"/>
          <w:szCs w:val="24"/>
        </w:rPr>
        <w:t>,</w:t>
      </w:r>
      <w:r w:rsidRPr="00361AA4">
        <w:rPr>
          <w:rFonts w:eastAsia="Times New Roman"/>
          <w:szCs w:val="24"/>
        </w:rPr>
        <w:t xml:space="preserve"> βούληση και διάθεση από την κεντρική διοίκηση</w:t>
      </w:r>
      <w:r>
        <w:rPr>
          <w:rFonts w:eastAsia="Times New Roman"/>
          <w:szCs w:val="24"/>
        </w:rPr>
        <w:t>,</w:t>
      </w:r>
      <w:r w:rsidRPr="00361AA4">
        <w:rPr>
          <w:rFonts w:eastAsia="Times New Roman"/>
          <w:szCs w:val="24"/>
        </w:rPr>
        <w:t xml:space="preserve"> κάτι το οποίο δεν φαίνεται</w:t>
      </w:r>
      <w:r>
        <w:rPr>
          <w:rFonts w:eastAsia="Times New Roman"/>
          <w:szCs w:val="24"/>
        </w:rPr>
        <w:t>.</w:t>
      </w:r>
      <w:r w:rsidRPr="00361AA4">
        <w:rPr>
          <w:rFonts w:eastAsia="Times New Roman"/>
          <w:szCs w:val="24"/>
        </w:rPr>
        <w:t xml:space="preserve"> </w:t>
      </w:r>
    </w:p>
    <w:p w14:paraId="12B6EAC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Αυτό δεν φαίνεται διότι οι περισσότεροι από εσάς έχετε ψηφίσει και τα τρία δυσβάσταχτα μνημόνια, έχετε εφαρμόσει δυσβάσταχτα μέτρα, συνεχίζετε και παίρνετε μέτρα από το παράθυρο. Με το ένα δίνετε, με το άλλο παίρνετε. Όλα αυτά είναι εις βάρος των Ελλήνων κ</w:t>
      </w:r>
      <w:r>
        <w:rPr>
          <w:rFonts w:eastAsia="Times New Roman" w:cs="Times New Roman"/>
          <w:szCs w:val="24"/>
        </w:rPr>
        <w:t xml:space="preserve">αι υπέρ όλων όσοι δεν θέλουν το καλό αυτής της πατρίδας. Η Κυβέρνηση και η Αντιπολίτευση κινούνται στο ίδιο ακριβώς κλίμα. Μας θυμίζει τους διαξιφισμούς και τις κοκορομαχίες, όταν ο ΣΥΡΙΖΑ ήταν στην </w:t>
      </w:r>
      <w:r>
        <w:rPr>
          <w:rFonts w:eastAsia="Times New Roman" w:cs="Times New Roman"/>
          <w:szCs w:val="24"/>
        </w:rPr>
        <w:t>α</w:t>
      </w:r>
      <w:r>
        <w:rPr>
          <w:rFonts w:eastAsia="Times New Roman" w:cs="Times New Roman"/>
          <w:szCs w:val="24"/>
        </w:rPr>
        <w:t>ντιπολίτευση και η Νέα Δημοκρατία συγκυβερνούσε με το ΚΙ</w:t>
      </w:r>
      <w:r>
        <w:rPr>
          <w:rFonts w:eastAsia="Times New Roman" w:cs="Times New Roman"/>
          <w:szCs w:val="24"/>
        </w:rPr>
        <w:t>ΝΑΛ.</w:t>
      </w:r>
    </w:p>
    <w:p w14:paraId="12B6EAC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Συμπολίτες μας, μην τσιμπάτε από αυτά το οποία σας τάζουν και μη δοκιμάζετε από το</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κακομαγειρεμένο</w:t>
      </w:r>
      <w:proofErr w:type="spellEnd"/>
      <w:r>
        <w:rPr>
          <w:rFonts w:eastAsia="Times New Roman" w:cs="Times New Roman"/>
          <w:szCs w:val="24"/>
        </w:rPr>
        <w:t xml:space="preserve"> σανό που σας σερβίρουν. Εάν θέλετε πραγματική ανάπτυξη, αλλαγή, πρόοδο και ευημερία, θα πρέπει να δοκιμάσετε κάτι το οποίο δεν έχει δοκιμαστεί μέχρι τώ</w:t>
      </w:r>
      <w:r>
        <w:rPr>
          <w:rFonts w:eastAsia="Times New Roman" w:cs="Times New Roman"/>
          <w:szCs w:val="24"/>
        </w:rPr>
        <w:t>ρα, γιατί όλοι αυτοί που σας υπόσχονται λαγούς με πετραχήλια είναι οι ίδιοι που για δεκαετίες κυβερνούσαν αυτόν τον τόπο, τον καταχρέωσαν, καταχρέωσαν τα ίδια τους τα κόμματα με εκατοντάδες εκατομμύρια ευρώ και χρωστούν σε όποιον μιλάει ελληνικά και όχι μό</w:t>
      </w:r>
      <w:r>
        <w:rPr>
          <w:rFonts w:eastAsia="Times New Roman" w:cs="Times New Roman"/>
          <w:szCs w:val="24"/>
        </w:rPr>
        <w:t>νο.</w:t>
      </w:r>
    </w:p>
    <w:p w14:paraId="12B6EAC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B6EACF" w14:textId="77777777" w:rsidR="00F81E5F" w:rsidRDefault="0022463A">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2B6EAD0"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w:t>
      </w:r>
    </w:p>
    <w:p w14:paraId="12B6EAD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Προχωρούμε με τον επόμενο ομιλητή που είναι ο κ. Στεργίου, Βουλευτής του Κομμουνιστικού Κόμματος Ελλάδας.</w:t>
      </w:r>
    </w:p>
    <w:p w14:paraId="12B6EAD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Κύριε Στεργίου, έχετε τον λόγο.</w:t>
      </w:r>
    </w:p>
    <w:p w14:paraId="12B6EAD3"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ΚΩΝ</w:t>
      </w:r>
      <w:r>
        <w:rPr>
          <w:rFonts w:eastAsia="Times New Roman" w:cs="Times New Roman"/>
          <w:b/>
          <w:szCs w:val="24"/>
        </w:rPr>
        <w:t xml:space="preserve">ΣΤΑΝΤΙΝΟΣ ΣΤΕΡΓΙΟΥ: </w:t>
      </w:r>
      <w:r>
        <w:rPr>
          <w:rFonts w:eastAsia="Times New Roman" w:cs="Times New Roman"/>
          <w:szCs w:val="24"/>
        </w:rPr>
        <w:t>Ευχαριστώ, κύριε Πρόεδρε.</w:t>
      </w:r>
    </w:p>
    <w:p w14:paraId="12B6EAD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Τα μέτρα που ανακοίνωσε η Κυβέρνηση και περιλαμβάνονται στο παρόν νομοσχέδιο και τις τροπολογίες, κατά τη γνώμη μας αποτελούν σταγόνα στον ωκεανό και δώρο άδωρο για τα λαϊκά στρώματα. Και αυτό γιατί παραμένει κ</w:t>
      </w:r>
      <w:r>
        <w:rPr>
          <w:rFonts w:eastAsia="Times New Roman" w:cs="Times New Roman"/>
          <w:szCs w:val="24"/>
        </w:rPr>
        <w:t xml:space="preserve">αι ενισχύεται το συνολικό αντιλαϊκό πλαίσιο, στο οποίο συμφωνείτε φυσικά όλοι σας, που στηρίζεται στους </w:t>
      </w:r>
      <w:proofErr w:type="spellStart"/>
      <w:r>
        <w:rPr>
          <w:rFonts w:eastAsia="Times New Roman" w:cs="Times New Roman"/>
          <w:szCs w:val="24"/>
        </w:rPr>
        <w:t>εφαρμοστικούς</w:t>
      </w:r>
      <w:proofErr w:type="spellEnd"/>
      <w:r>
        <w:rPr>
          <w:rFonts w:eastAsia="Times New Roman" w:cs="Times New Roman"/>
          <w:szCs w:val="24"/>
        </w:rPr>
        <w:t xml:space="preserve"> νόμους των τριών μνημονίων που κανένας τους δεν έχει καταργηθεί. Για να μην ξεχνιόμαστε, το τρίτο μνημόνιο που «κούμπωσε» στα προηγούμενα </w:t>
      </w:r>
      <w:r>
        <w:rPr>
          <w:rFonts w:eastAsia="Times New Roman" w:cs="Times New Roman"/>
          <w:szCs w:val="24"/>
        </w:rPr>
        <w:t xml:space="preserve">δύο, όλοι μαζί το ψηφίσατε. </w:t>
      </w:r>
    </w:p>
    <w:p w14:paraId="12B6EAD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Κυβέρνηση αξιοποιεί αυτά τα μέτρα για να πάρει συγχωροχάρτι για τη διατήρηση όλου του αντιλαϊκού οπλοστασίου που έφερε τον λαό μας μέχρι εδώ, αλλά κυρίως ως άλλοθι για την κλιμάκωση της επίθεσης σε βάρος του, τη συνέχιση δηλα</w:t>
      </w:r>
      <w:r>
        <w:rPr>
          <w:rFonts w:eastAsia="Times New Roman" w:cs="Times New Roman"/>
          <w:szCs w:val="24"/>
        </w:rPr>
        <w:t>δή της αντιλαϊκής πολιτικής που στον πυρήνα της έχει τα συμφέροντα του κεφαλαίου και όχι τα συμφέροντα του λαού μας και γι</w:t>
      </w:r>
      <w:r>
        <w:rPr>
          <w:rFonts w:eastAsia="Times New Roman" w:cs="Times New Roman"/>
          <w:szCs w:val="24"/>
        </w:rPr>
        <w:t>’</w:t>
      </w:r>
      <w:r>
        <w:rPr>
          <w:rFonts w:eastAsia="Times New Roman" w:cs="Times New Roman"/>
          <w:szCs w:val="24"/>
        </w:rPr>
        <w:t xml:space="preserve"> αυτό θα συνεχίσει να τσακίζει τα συμφέροντα των εργαζομένων. </w:t>
      </w:r>
    </w:p>
    <w:p w14:paraId="12B6EAD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Διατηρείται ανέπαφο όλο το αντεργατικό νομικό οπλοστάσιο και των τριών</w:t>
      </w:r>
      <w:r>
        <w:rPr>
          <w:rFonts w:eastAsia="Times New Roman" w:cs="Times New Roman"/>
          <w:szCs w:val="24"/>
        </w:rPr>
        <w:t xml:space="preserve"> μνημονίων</w:t>
      </w:r>
      <w:r>
        <w:rPr>
          <w:rFonts w:eastAsia="Times New Roman" w:cs="Times New Roman"/>
          <w:szCs w:val="24"/>
        </w:rPr>
        <w:t>,</w:t>
      </w:r>
      <w:r>
        <w:rPr>
          <w:rFonts w:eastAsia="Times New Roman" w:cs="Times New Roman"/>
          <w:szCs w:val="24"/>
        </w:rPr>
        <w:t xml:space="preserve"> που έχει δημιουργήσει ζούγκλα στις εργασιακές σχέσεις. Αυτή τη ζούγκλα, κυρία Υπουργέ Εργασίας, που έχει καταργήσει τη σταθερή και μόνιμη εργασία, τον σταθερό ημερήσιο χρόνο εργασίας, τις συλλογικές συμβάσεις, τη δουλειά με δικαιώματα, εσείς κα</w:t>
      </w:r>
      <w:r>
        <w:rPr>
          <w:rFonts w:eastAsia="Times New Roman" w:cs="Times New Roman"/>
          <w:szCs w:val="24"/>
        </w:rPr>
        <w:t>ι ο ΣΕΒ την ονομάζετε «ευελιξία». Νέα λέξη!</w:t>
      </w:r>
    </w:p>
    <w:p w14:paraId="12B6EAD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κυρία Υπουργέ και κύριοι της Κυβέρνησης, μερικά νομοθετημένα μέτρα ευελιξίας-«ζούγκλας» για τους εργαζόμενους. Δεν ισχύει η εκ περιτροπής εργασία </w:t>
      </w:r>
      <w:r>
        <w:rPr>
          <w:rFonts w:eastAsia="Times New Roman" w:cs="Times New Roman"/>
          <w:szCs w:val="24"/>
        </w:rPr>
        <w:t>-</w:t>
      </w:r>
      <w:r>
        <w:rPr>
          <w:rFonts w:eastAsia="Times New Roman" w:cs="Times New Roman"/>
          <w:szCs w:val="24"/>
        </w:rPr>
        <w:t>και μάλιστα μονομερώς από τον εργοδότη- η δ</w:t>
      </w:r>
      <w:r>
        <w:rPr>
          <w:rFonts w:eastAsia="Times New Roman" w:cs="Times New Roman"/>
          <w:szCs w:val="24"/>
        </w:rPr>
        <w:t>ιαθεσιμότητα ή οι ενοικιαζόμενοι εργαζόμενοι από τους εργολάβους χωρίς κανένα δικαίωμα, που σε πάρα πολλούς χώρους είναι πλέον κανόνας; Δεν ισχύει η μαθητεία, η πρακτική άσκηση που αξιοποιείται ιδιαίτερα στον κλάδο του τουρισμού, τον πυλώνα της οικονομίας,</w:t>
      </w:r>
      <w:r>
        <w:rPr>
          <w:rFonts w:eastAsia="Times New Roman" w:cs="Times New Roman"/>
          <w:szCs w:val="24"/>
        </w:rPr>
        <w:t xml:space="preserve"> για να εξασφαλίζεται τζάμπα εργασία; Δεν ισχύει η δοκιμαστική περίοδος εργασίας ενός χρόνου και μάλιστα το ότι όταν απολυθεί ο εργαζόμενος δεν δικαιούται αποζημίωση;</w:t>
      </w:r>
    </w:p>
    <w:p w14:paraId="12B6EAD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 κατάλογος αυτής της εργασιακής ζούγκλας είναι μακρύς και συνεχώς διευρύνεται προς όφελο</w:t>
      </w:r>
      <w:r>
        <w:rPr>
          <w:rFonts w:eastAsia="Times New Roman" w:cs="Times New Roman"/>
          <w:szCs w:val="24"/>
        </w:rPr>
        <w:t xml:space="preserve">ς, φυσικά, της εργοδοσίας. Αυτά τα μέτρα είναι που δίνουν αέρα στα πανιά της εργοδοσίας, η οποία αλλάζει τους εργαζόμενους σαν τα πουκάμισα, για να μην αποκτήσουν εργασιακά και μισθολογικά δικαιώματα. Απόδειξη γι' αυτό είναι </w:t>
      </w:r>
      <w:r>
        <w:rPr>
          <w:rFonts w:eastAsia="Times New Roman" w:cs="Times New Roman"/>
          <w:szCs w:val="24"/>
        </w:rPr>
        <w:t>-</w:t>
      </w:r>
      <w:r>
        <w:rPr>
          <w:rFonts w:eastAsia="Times New Roman" w:cs="Times New Roman"/>
          <w:szCs w:val="24"/>
        </w:rPr>
        <w:t xml:space="preserve">με στοιχεία δικά σας, φυσικά- </w:t>
      </w:r>
      <w:r>
        <w:rPr>
          <w:rFonts w:eastAsia="Times New Roman" w:cs="Times New Roman"/>
          <w:szCs w:val="24"/>
        </w:rPr>
        <w:t>ότι τον προηγούμενο χρόνο οι απολύσεις ήταν περίπου δύο εκατομμύρια, όσοι δηλαδή είναι και οι εργαζόμενοι, δηλαδή η ανακύκλωση των εργαζομένων, σε όλους τους χώρους δουλειάς, στο μεγαλείο της!</w:t>
      </w:r>
    </w:p>
    <w:p w14:paraId="12B6EAD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Κι εδώ, στο άρθρο 48, κυρία Υπουργέ, λέτε ότι η απόλυση πρέπει </w:t>
      </w:r>
      <w:r>
        <w:rPr>
          <w:rFonts w:eastAsia="Times New Roman" w:cs="Times New Roman"/>
          <w:szCs w:val="24"/>
        </w:rPr>
        <w:t>να είναι αιτιολογημένη από τον εργοδότη, για να μην μπορεί να απολύει αυθαίρετα. Εδώ τώρα γελάνε και οι πέτρες, γιατί ο εργοδότης μπορεί να βρει οποιαδήποτε πρόφαση για να απολύσει. Το κυριότερο, όμως, είναι το εξής: Δεν έχετε απελευθερώσει τις ομαδικές απ</w:t>
      </w:r>
      <w:r>
        <w:rPr>
          <w:rFonts w:eastAsia="Times New Roman" w:cs="Times New Roman"/>
          <w:szCs w:val="24"/>
        </w:rPr>
        <w:t>ολύσεις; Για ποια αιτιολόγηση απολύσεων μιλάτε; Δεν έχετε σε πλήρη -μα, πλήρη- ισχύ τις συμβάσεις ορισμένου χρόνου, δίμηνα, πεντάμηνα, οκτάμηνα ιδιαίτερα στους ΟΤΑ, για την αλλοίωση της ανεργίας;</w:t>
      </w:r>
    </w:p>
    <w:p w14:paraId="12B6EAD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Μία εταιρεία στο</w:t>
      </w:r>
      <w:r>
        <w:rPr>
          <w:rFonts w:eastAsia="Times New Roman" w:cs="Times New Roman"/>
          <w:szCs w:val="24"/>
        </w:rPr>
        <w:t>ν</w:t>
      </w:r>
      <w:r>
        <w:rPr>
          <w:rFonts w:eastAsia="Times New Roman" w:cs="Times New Roman"/>
          <w:szCs w:val="24"/>
        </w:rPr>
        <w:t xml:space="preserve"> Βόλο, μία μεγάλη βιομηχανία </w:t>
      </w:r>
      <w:r>
        <w:rPr>
          <w:rFonts w:eastAsia="Times New Roman" w:cs="Times New Roman"/>
          <w:szCs w:val="24"/>
        </w:rPr>
        <w:t>-</w:t>
      </w:r>
      <w:r>
        <w:rPr>
          <w:rFonts w:eastAsia="Times New Roman" w:cs="Times New Roman"/>
          <w:szCs w:val="24"/>
        </w:rPr>
        <w:t xml:space="preserve">αν θέλετε το </w:t>
      </w:r>
      <w:r>
        <w:rPr>
          <w:rFonts w:eastAsia="Times New Roman" w:cs="Times New Roman"/>
          <w:szCs w:val="24"/>
        </w:rPr>
        <w:t xml:space="preserve">όνομά της, θα σας το πω μετά- από το 2012 απασχολεί περίπου εκατό εργαζομένους </w:t>
      </w:r>
      <w:r>
        <w:rPr>
          <w:rFonts w:eastAsia="Times New Roman" w:cs="Times New Roman"/>
          <w:szCs w:val="24"/>
        </w:rPr>
        <w:t>-</w:t>
      </w:r>
      <w:r>
        <w:rPr>
          <w:rFonts w:eastAsia="Times New Roman" w:cs="Times New Roman"/>
          <w:szCs w:val="24"/>
        </w:rPr>
        <w:t>σε σύνολο διακοσίων πενήντα</w:t>
      </w:r>
      <w:r>
        <w:rPr>
          <w:rFonts w:eastAsia="Times New Roman" w:cs="Times New Roman"/>
          <w:szCs w:val="24"/>
        </w:rPr>
        <w:t>-</w:t>
      </w:r>
      <w:r>
        <w:rPr>
          <w:rFonts w:eastAsia="Times New Roman" w:cs="Times New Roman"/>
          <w:szCs w:val="24"/>
        </w:rPr>
        <w:t xml:space="preserve"> με συμβάσεις μήνα τον μήνα. Και το κάνει αυτό εκβιάζοντάς τους να είναι καλά παιδιά, να μη ζητάνε, να μην αιτούνται, για να ανανεωθεί πάλι η </w:t>
      </w:r>
      <w:proofErr w:type="spellStart"/>
      <w:r>
        <w:rPr>
          <w:rFonts w:eastAsia="Times New Roman" w:cs="Times New Roman"/>
          <w:szCs w:val="24"/>
        </w:rPr>
        <w:t>μηνιάτ</w:t>
      </w:r>
      <w:r>
        <w:rPr>
          <w:rFonts w:eastAsia="Times New Roman" w:cs="Times New Roman"/>
          <w:szCs w:val="24"/>
        </w:rPr>
        <w:t>ικη</w:t>
      </w:r>
      <w:proofErr w:type="spellEnd"/>
      <w:r>
        <w:rPr>
          <w:rFonts w:eastAsia="Times New Roman" w:cs="Times New Roman"/>
          <w:szCs w:val="24"/>
        </w:rPr>
        <w:t xml:space="preserve"> σύμβαση. Έξι χρόνια, μήνα με τον μήνα εργασιακή σύμβαση! Αυτό το άθλιο συμβαίνει!</w:t>
      </w:r>
    </w:p>
    <w:p w14:paraId="12B6EAD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Όλα αυτά </w:t>
      </w:r>
      <w:r>
        <w:rPr>
          <w:rFonts w:eastAsia="Times New Roman" w:cs="Times New Roman"/>
          <w:szCs w:val="24"/>
        </w:rPr>
        <w:t>-</w:t>
      </w:r>
      <w:r>
        <w:rPr>
          <w:rFonts w:eastAsia="Times New Roman" w:cs="Times New Roman"/>
          <w:szCs w:val="24"/>
        </w:rPr>
        <w:t>νομίζω, βέβαια ότι τα ξέρετε, δεν είστε άμοιροι- έχουν ως αποτέλεσμα το 55% των προσλήψεων να είναι με αυτές τις απαράδεκτες μορφές απασχόλησης και με μέσο μηνι</w:t>
      </w:r>
      <w:r>
        <w:rPr>
          <w:rFonts w:eastAsia="Times New Roman" w:cs="Times New Roman"/>
          <w:szCs w:val="24"/>
        </w:rPr>
        <w:t xml:space="preserve">αίο εισόδημα το πολύ 400 ευρώ. Αυτά είναι δικά σας στοιχεία, δεν είναι δικά μας. Αυτή είναι η πραγματικότητα! Και αυτό έχετε το θράσος να το ονομάζετε «κανονικότητα», «δίκαιη ανάπτυξη» και «επαναφορά των εργασιακών δικαιωμάτων». </w:t>
      </w:r>
    </w:p>
    <w:p w14:paraId="12B6EAD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Για να δούμε τώρα, γιατί έ</w:t>
      </w:r>
      <w:r>
        <w:rPr>
          <w:rFonts w:eastAsia="Times New Roman" w:cs="Times New Roman"/>
          <w:szCs w:val="24"/>
        </w:rPr>
        <w:t xml:space="preserve">γινε και πολύς λόγος για κάποια άλλα ζητήματα. Όσον αφορά το εργασιακό κλίμα στους χώρους δουλειάς </w:t>
      </w:r>
      <w:r>
        <w:rPr>
          <w:rFonts w:eastAsia="Times New Roman" w:cs="Times New Roman"/>
          <w:szCs w:val="24"/>
        </w:rPr>
        <w:t>-</w:t>
      </w:r>
      <w:r>
        <w:rPr>
          <w:rFonts w:eastAsia="Times New Roman" w:cs="Times New Roman"/>
          <w:szCs w:val="24"/>
        </w:rPr>
        <w:t>από πρώτο χέρι μιλάω- η τρομοκρατία, η ασυδοσία και η αυθαιρεσία της εργοδοσίας σπάει κόκκαλα. Αν διανοηθεί κάποιος εργαζόμενος να διεκδικήσει τα αυτονόητα,</w:t>
      </w:r>
      <w:r>
        <w:rPr>
          <w:rFonts w:eastAsia="Times New Roman" w:cs="Times New Roman"/>
          <w:szCs w:val="24"/>
        </w:rPr>
        <w:t xml:space="preserve"> βρίσκεται με τη θηλιά της απόλυσης στον λαιμό του. </w:t>
      </w:r>
    </w:p>
    <w:p w14:paraId="12B6EAD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Για όλη αυτή την άθλια πραγματικότητα πανηγυρίζετε! Μπράβο σας! Μπράβο σας, θα πούμε εμείς! Όμως, οι εργαζόμενοι που γεύονται αυτή την απαράδεκτη πολιτική όλων σας, θα σας τιμωρήσουν και μάλιστα γρήγορα </w:t>
      </w:r>
      <w:r>
        <w:rPr>
          <w:rFonts w:eastAsia="Times New Roman" w:cs="Times New Roman"/>
          <w:szCs w:val="24"/>
        </w:rPr>
        <w:t>και αυστηρά.</w:t>
      </w:r>
    </w:p>
    <w:p w14:paraId="12B6EADE" w14:textId="77777777" w:rsidR="00F81E5F" w:rsidRDefault="0022463A">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12B6EAD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Κύριε Πρόεδρε, θα ήθελα την ανοχή σας, σας παρακαλώ, όπως τη δείξατε και στους άλλους.</w:t>
      </w:r>
    </w:p>
    <w:p w14:paraId="12B6EAE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Κομπάζετε, κύριοι της Κυβέρνησης και κάποιοι ομιλητές </w:t>
      </w:r>
      <w:r>
        <w:rPr>
          <w:rFonts w:eastAsia="Times New Roman" w:cs="Times New Roman"/>
          <w:szCs w:val="24"/>
        </w:rPr>
        <w:t>-</w:t>
      </w:r>
      <w:r>
        <w:rPr>
          <w:rFonts w:eastAsia="Times New Roman" w:cs="Times New Roman"/>
          <w:szCs w:val="24"/>
        </w:rPr>
        <w:t xml:space="preserve">και μάλιστα </w:t>
      </w:r>
      <w:r>
        <w:rPr>
          <w:rFonts w:eastAsia="Times New Roman" w:cs="Times New Roman"/>
          <w:szCs w:val="24"/>
        </w:rPr>
        <w:t>θριαμβευτικά- ότι επαναφέρατε σε ισχύ τις συλλογικές συμβάσεις εργασίας. Για να δούμε όμως τι επαναφέρατε, για να αποδείξουμε το μεγαλείο της απάτης σας!</w:t>
      </w:r>
    </w:p>
    <w:p w14:paraId="12B6EAE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Ας πούμε ότι μία συνδικαλιστική οργάνωση εργαζομένων υπογράφει συλλογική σύμβαση με την αντίστοιχη κλα</w:t>
      </w:r>
      <w:r>
        <w:rPr>
          <w:rFonts w:eastAsia="Times New Roman" w:cs="Times New Roman"/>
          <w:szCs w:val="24"/>
        </w:rPr>
        <w:t>δική εργοδοτική οργάνωση. Πρώτον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 το ξέρετε- δεν έχετε θωρακίσει εκ των προτέρων, νομοθετώντας, ότι για να γίνει υποχρεωτική αυτή η συλλογική σύμβαση εργασίας πρέπει προαιρετικά ο εργοδότης να προσκομίζει στο Υπουργείο σας μητρώο μελών που να αποδεικν</w:t>
      </w:r>
      <w:r>
        <w:rPr>
          <w:rFonts w:eastAsia="Times New Roman" w:cs="Times New Roman"/>
          <w:szCs w:val="24"/>
        </w:rPr>
        <w:t xml:space="preserve">ύει ότι καλύπτει το 51% του κλάδου; Ρωτάμε το εξής: </w:t>
      </w:r>
      <w:r>
        <w:rPr>
          <w:rFonts w:eastAsia="Times New Roman" w:cs="Times New Roman"/>
          <w:szCs w:val="24"/>
        </w:rPr>
        <w:t>π</w:t>
      </w:r>
      <w:r>
        <w:rPr>
          <w:rFonts w:eastAsia="Times New Roman" w:cs="Times New Roman"/>
          <w:szCs w:val="24"/>
        </w:rPr>
        <w:t>οιος θα το κάνει αυτό, αφού είναι προαιρετικό; Θα βγάλουν τα μάτια τους μόνοι τους οι εργοδότες; Ε, δεν είναι και χαζοί! Συμπέρασμα: Κανένας δεν θα το κάνει. Άρα δεν ισχύει η συλλογική σύμβαση εργασίας.</w:t>
      </w:r>
    </w:p>
    <w:p w14:paraId="12B6EAE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Δεύτερον, δεν το ξέρετε ότι σε όλους τους κλάδους πάνω από τους μισούς εργαζόμενους, όπως είπα και πριν, είτε δουλεύουν με ελαστικές μορφές απασχόλησης</w:t>
      </w:r>
      <w:r>
        <w:rPr>
          <w:rFonts w:eastAsia="Times New Roman" w:cs="Times New Roman"/>
          <w:szCs w:val="24"/>
        </w:rPr>
        <w:t xml:space="preserve"> </w:t>
      </w:r>
      <w:r>
        <w:rPr>
          <w:rFonts w:eastAsia="Times New Roman" w:cs="Times New Roman"/>
          <w:szCs w:val="24"/>
        </w:rPr>
        <w:t>είτε είναι ενοικιαζόμενοι σε εργολάβους; Καλύπτονται αυτοί από τη συλλογική σύμβαση; Όχι.</w:t>
      </w:r>
    </w:p>
    <w:p w14:paraId="12B6EAE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Ένα κραυγαλέο </w:t>
      </w:r>
      <w:r>
        <w:rPr>
          <w:rFonts w:eastAsia="Times New Roman" w:cs="Times New Roman"/>
          <w:szCs w:val="24"/>
        </w:rPr>
        <w:t>παράδειγμα γι</w:t>
      </w:r>
      <w:r>
        <w:rPr>
          <w:rFonts w:eastAsia="Times New Roman" w:cs="Times New Roman"/>
          <w:szCs w:val="24"/>
        </w:rPr>
        <w:t>’</w:t>
      </w:r>
      <w:r>
        <w:rPr>
          <w:rFonts w:eastAsia="Times New Roman" w:cs="Times New Roman"/>
          <w:szCs w:val="24"/>
        </w:rPr>
        <w:t xml:space="preserve"> αυτό που λέω τώρα είναι ο κλάδος του τουρισμού, όπου η συλλογική σύμβαση που ισχύει και την έχετε μάλιστα και σημαία, εφαρμόζεται μόνο στο 10% των εργαζομένων του κλάδου, αφού στον συγκεκριμένο κλάδο ισχύουν δεκαπέντε διαφορετικές μορφές εργ</w:t>
      </w:r>
      <w:r>
        <w:rPr>
          <w:rFonts w:eastAsia="Times New Roman" w:cs="Times New Roman"/>
          <w:szCs w:val="24"/>
        </w:rPr>
        <w:t>ασίας.</w:t>
      </w:r>
    </w:p>
    <w:p w14:paraId="12B6EAE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Όσο δε για τον κατώτερο μισθό, τι κάνατε; Ενεργοποιήσατε τον νόμο </w:t>
      </w:r>
      <w:proofErr w:type="spellStart"/>
      <w:r>
        <w:rPr>
          <w:rFonts w:eastAsia="Times New Roman" w:cs="Times New Roman"/>
          <w:szCs w:val="24"/>
        </w:rPr>
        <w:t>Βρούτση</w:t>
      </w:r>
      <w:proofErr w:type="spellEnd"/>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ενώ τον καταγγέλλατε πριν, τον κάνατε δικό σας, με τον οποίο ο μισθός και το ημερομίσθιο δεν θα είναι αποτέλεσμα αγωνιστικής διεκδίκησης των συνδικάτων με τον ΣΕΒ, αλλά θ</w:t>
      </w:r>
      <w:r>
        <w:rPr>
          <w:rFonts w:eastAsia="Times New Roman" w:cs="Times New Roman"/>
          <w:szCs w:val="24"/>
        </w:rPr>
        <w:t>α είναι με υπουργική απόφαση, σύμφωνα πάντα με την ανταγωνιστικότητα και την κερδοφορία των βιομηχάνων. Υπάρχει και το ενδεχόμενο αν οι βιομήχανοι σας πουν ότι δεν έχουν κερδοφορία ή ανταγωνιστικότητα, να υπάρξει και μείωση. Έτσι είναι!</w:t>
      </w:r>
    </w:p>
    <w:p w14:paraId="12B6EAE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Μετά απ' όλα αυτά π</w:t>
      </w:r>
      <w:r>
        <w:rPr>
          <w:rFonts w:eastAsia="Times New Roman" w:cs="Times New Roman"/>
          <w:szCs w:val="24"/>
        </w:rPr>
        <w:t xml:space="preserve">ου ανέφερα </w:t>
      </w:r>
      <w:r>
        <w:rPr>
          <w:rFonts w:eastAsia="Times New Roman" w:cs="Times New Roman"/>
          <w:szCs w:val="24"/>
        </w:rPr>
        <w:t>-</w:t>
      </w:r>
      <w:r>
        <w:rPr>
          <w:rFonts w:eastAsia="Times New Roman" w:cs="Times New Roman"/>
          <w:szCs w:val="24"/>
        </w:rPr>
        <w:t>και είναι η πραγματικότητα και η αλήθεια- επιεικώς θα σας πούμε ότι κοροϊδεύετε τους εργαζόμενους ασύστολα, γιατί αν πραγματικά θέλατε να επαναφέρετε τον κατώτερο μισθό, τις συλλογικές συμβάσεις, την κατάργηση όλων των εργατικών νόμων, δεν είχα</w:t>
      </w:r>
      <w:r>
        <w:rPr>
          <w:rFonts w:eastAsia="Times New Roman" w:cs="Times New Roman"/>
          <w:szCs w:val="24"/>
        </w:rPr>
        <w:t>τε και δεν έχετε παρά να ψηφίσετε την πρόταση νόμου των πεντακοσίων τριάντα συνδικαλιστικών οργανώσεων που έχουμε καταθέσει από τον Νοέμβριο του 2016.</w:t>
      </w:r>
    </w:p>
    <w:p w14:paraId="12B6EAE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Αλήθεια, πού την έχετε βάλει αυτή; Βάλατε αλάτι και την παστώσατε; Πού υπάρχει; Πού είναι αυτή η πρόταση;</w:t>
      </w:r>
      <w:r>
        <w:rPr>
          <w:rFonts w:eastAsia="Times New Roman" w:cs="Times New Roman"/>
          <w:szCs w:val="24"/>
        </w:rPr>
        <w:t xml:space="preserve"> Φέρατε, όμως, με περίσσιο ζήλο τον Δεκέμβρη του 2018 και ψηφίσατε όλοι μαζί, με τη Νέα Δημοκρατία, με τον κ. </w:t>
      </w:r>
      <w:proofErr w:type="spellStart"/>
      <w:r>
        <w:rPr>
          <w:rFonts w:eastAsia="Times New Roman" w:cs="Times New Roman"/>
          <w:szCs w:val="24"/>
        </w:rPr>
        <w:t>Βρούτση</w:t>
      </w:r>
      <w:proofErr w:type="spellEnd"/>
      <w:r>
        <w:rPr>
          <w:rFonts w:eastAsia="Times New Roman" w:cs="Times New Roman"/>
          <w:szCs w:val="24"/>
        </w:rPr>
        <w:t xml:space="preserve"> και με το ΠΑΣΟΚ, τον περιορισμό έως και την κατάργηση του ιερότερου δικαιώματος, αυτού της απεργίας.</w:t>
      </w:r>
    </w:p>
    <w:p w14:paraId="12B6EAE7" w14:textId="77777777" w:rsidR="00F81E5F" w:rsidRDefault="0022463A">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w:t>
      </w:r>
      <w:r w:rsidRPr="003231A5">
        <w:rPr>
          <w:rFonts w:eastAsia="Times New Roman" w:cs="Times New Roman"/>
          <w:szCs w:val="24"/>
        </w:rPr>
        <w:t>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12B6EAE8" w14:textId="77777777" w:rsidR="00F81E5F" w:rsidRDefault="0022463A">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Εμείς, λοιπόν και το ΠΑΜΕ </w:t>
      </w:r>
      <w:r>
        <w:rPr>
          <w:rFonts w:eastAsia="Times New Roman" w:cs="Times New Roman"/>
          <w:szCs w:val="24"/>
        </w:rPr>
        <w:t>-</w:t>
      </w:r>
      <w:r>
        <w:rPr>
          <w:rFonts w:eastAsia="Times New Roman" w:cs="Times New Roman"/>
          <w:szCs w:val="24"/>
        </w:rPr>
        <w:t>τελειώνω, κύριε Πρόεδρε και ευχαριστώ- δεν θα πάψουμε να διεκδικούμε την επαναφορά όλων των δικαιωμάτων των εργαζομένων. Σας λέμε κάτι, κύριοι της Κυβέρνησης και των άλλων κομμάτων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στηρίζετε με τα μπούνια αυτό το βάρβαρο καπιταλιστικό σύστημα, που το </w:t>
      </w:r>
      <w:r w:rsidRPr="00B529A4">
        <w:rPr>
          <w:rFonts w:eastAsia="Times New Roman" w:cs="Times New Roman"/>
          <w:color w:val="000000" w:themeColor="text1"/>
          <w:szCs w:val="24"/>
        </w:rPr>
        <w:t xml:space="preserve">έχετε </w:t>
      </w:r>
      <w:r w:rsidRPr="00B529A4">
        <w:rPr>
          <w:rFonts w:eastAsia="Times New Roman" w:cs="Times New Roman"/>
          <w:color w:val="000000" w:themeColor="text1"/>
          <w:szCs w:val="24"/>
        </w:rPr>
        <w:t>ε</w:t>
      </w:r>
      <w:r w:rsidRPr="00B529A4">
        <w:rPr>
          <w:rFonts w:eastAsia="Times New Roman" w:cs="Times New Roman"/>
          <w:color w:val="000000" w:themeColor="text1"/>
          <w:szCs w:val="24"/>
        </w:rPr>
        <w:t xml:space="preserve">υαγγέλιο και το προσκυνάτε. «Καπιταλισμός» λέγεται. </w:t>
      </w:r>
    </w:p>
    <w:p w14:paraId="12B6EAE9" w14:textId="77777777" w:rsidR="00F81E5F" w:rsidRDefault="0022463A">
      <w:pPr>
        <w:spacing w:line="600" w:lineRule="auto"/>
        <w:ind w:firstLine="720"/>
        <w:jc w:val="both"/>
        <w:rPr>
          <w:rFonts w:eastAsia="Times New Roman" w:cs="Times New Roman"/>
          <w:color w:val="000000" w:themeColor="text1"/>
          <w:szCs w:val="24"/>
        </w:rPr>
      </w:pPr>
      <w:r w:rsidRPr="00B529A4">
        <w:rPr>
          <w:rFonts w:eastAsia="Times New Roman" w:cs="Times New Roman"/>
          <w:color w:val="000000" w:themeColor="text1"/>
          <w:szCs w:val="24"/>
        </w:rPr>
        <w:t xml:space="preserve">Στο όνομα, λοιπόν, αυτής της ανταγωνιστικότητας και της κερδοφορίας, έχετε δημιουργήσει κάτεργα στους χώρους δουλειάς, με </w:t>
      </w:r>
      <w:r w:rsidRPr="00B529A4">
        <w:rPr>
          <w:rFonts w:eastAsia="Times New Roman" w:cs="Times New Roman"/>
          <w:color w:val="000000" w:themeColor="text1"/>
          <w:szCs w:val="24"/>
        </w:rPr>
        <w:t xml:space="preserve">αποτέλεσμα χιλιάδες εργατικά ατυχήματα με δεκάδες νεκρούς. Πιο συγκεκριμένα </w:t>
      </w:r>
      <w:r w:rsidRPr="00B529A4">
        <w:rPr>
          <w:rFonts w:eastAsia="Times New Roman" w:cs="Times New Roman"/>
          <w:color w:val="000000" w:themeColor="text1"/>
          <w:szCs w:val="24"/>
        </w:rPr>
        <w:t>-</w:t>
      </w:r>
      <w:r w:rsidRPr="00B529A4">
        <w:rPr>
          <w:rFonts w:eastAsia="Times New Roman" w:cs="Times New Roman"/>
          <w:color w:val="000000" w:themeColor="text1"/>
          <w:szCs w:val="24"/>
        </w:rPr>
        <w:t>κι έχει σημασία αυτό το στοιχείο, είναι στοιχείο δικό σας- με στοιχεία του ΣΕΠΕ το 2016 έγιναν έξι χιλιάδες πεντακόσια δεκαπέντε εργατικά ατυχήματα, από τα οποία τα εβδομήντα πέντ</w:t>
      </w:r>
      <w:r w:rsidRPr="00B529A4">
        <w:rPr>
          <w:rFonts w:eastAsia="Times New Roman" w:cs="Times New Roman"/>
          <w:color w:val="000000" w:themeColor="text1"/>
          <w:szCs w:val="24"/>
        </w:rPr>
        <w:t>ε ήταν θανατηφόρα. Δηλαδή, κάθε πέντε μέρες είχαμε και έναν νεκρό εργάτη στον βωμό της κερδοφορίας των βιομηχάνων. Για τα άλλα χρόνια δεν υπάρχουν στοιχεία.</w:t>
      </w:r>
    </w:p>
    <w:p w14:paraId="12B6EAEA" w14:textId="77777777" w:rsidR="00F81E5F" w:rsidRDefault="0022463A">
      <w:pPr>
        <w:spacing w:line="600" w:lineRule="auto"/>
        <w:ind w:firstLine="720"/>
        <w:jc w:val="both"/>
        <w:rPr>
          <w:rFonts w:eastAsia="Times New Roman"/>
          <w:color w:val="222222"/>
          <w:szCs w:val="24"/>
          <w:shd w:val="clear" w:color="auto" w:fill="FFFFFF"/>
        </w:rPr>
      </w:pPr>
      <w:r w:rsidRPr="005060C7">
        <w:rPr>
          <w:rFonts w:eastAsia="Times New Roman"/>
          <w:szCs w:val="24"/>
          <w:shd w:val="clear" w:color="auto" w:fill="FFFFFF"/>
        </w:rPr>
        <w:t>Αυτό, λοιπόν, και μόνο το στοιχείο δείχνει και επιβεβαιώνει ότι το κεφάλαιο, που όλοι σας πιστά υπη</w:t>
      </w:r>
      <w:r w:rsidRPr="005060C7">
        <w:rPr>
          <w:rFonts w:eastAsia="Times New Roman"/>
          <w:szCs w:val="24"/>
          <w:shd w:val="clear" w:color="auto" w:fill="FFFFFF"/>
        </w:rPr>
        <w:t>ρετείτε, σκοτώνει και δεν υπολογίζει ούτε την ανθρώπινη ζωή. Αυτό</w:t>
      </w:r>
      <w:r w:rsidRPr="005060C7">
        <w:rPr>
          <w:rFonts w:eastAsia="Times New Roman"/>
          <w:szCs w:val="24"/>
          <w:shd w:val="clear" w:color="auto" w:fill="FFFFFF"/>
        </w:rPr>
        <w:t>,</w:t>
      </w:r>
      <w:r w:rsidRPr="005060C7">
        <w:rPr>
          <w:rFonts w:eastAsia="Times New Roman"/>
          <w:szCs w:val="24"/>
          <w:shd w:val="clear" w:color="auto" w:fill="FFFFFF"/>
        </w:rPr>
        <w:t xml:space="preserve"> λοιπόν</w:t>
      </w:r>
      <w:r w:rsidRPr="005060C7">
        <w:rPr>
          <w:rFonts w:eastAsia="Times New Roman"/>
          <w:szCs w:val="24"/>
          <w:shd w:val="clear" w:color="auto" w:fill="FFFFFF"/>
        </w:rPr>
        <w:t>,</w:t>
      </w:r>
      <w:r w:rsidRPr="005060C7">
        <w:rPr>
          <w:rFonts w:eastAsia="Times New Roman"/>
          <w:szCs w:val="24"/>
          <w:shd w:val="clear" w:color="auto" w:fill="FFFFFF"/>
        </w:rPr>
        <w:t xml:space="preserve"> υπηρετείτε όλοι σας, το οποίο κλείνει το μέλλον και παίρνει τη ζωή από τους εργάτες. Από τη μεριά μας καλούμε τους εργαζόμενους</w:t>
      </w:r>
      <w:r>
        <w:rPr>
          <w:rFonts w:eastAsia="Times New Roman"/>
          <w:color w:val="222222"/>
          <w:szCs w:val="24"/>
          <w:shd w:val="clear" w:color="auto" w:fill="FFFFFF"/>
        </w:rPr>
        <w:t>…</w:t>
      </w:r>
    </w:p>
    <w:p w14:paraId="12B6EAEB" w14:textId="77777777" w:rsidR="00F81E5F" w:rsidRDefault="0022463A">
      <w:pPr>
        <w:spacing w:line="600" w:lineRule="auto"/>
        <w:ind w:firstLine="720"/>
        <w:jc w:val="both"/>
        <w:rPr>
          <w:rFonts w:eastAsia="Times New Roman" w:cs="Times New Roman"/>
          <w:szCs w:val="24"/>
        </w:rPr>
      </w:pPr>
      <w:r w:rsidRPr="00FB4239">
        <w:rPr>
          <w:rFonts w:eastAsia="Times New Roman"/>
          <w:b/>
          <w:bCs/>
        </w:rPr>
        <w:t xml:space="preserve">ΠΡΟΕΔΡΕΥΩΝ (Δημήτριος </w:t>
      </w:r>
      <w:proofErr w:type="spellStart"/>
      <w:r w:rsidRPr="00FB4239">
        <w:rPr>
          <w:rFonts w:eastAsia="Times New Roman"/>
          <w:b/>
          <w:bCs/>
        </w:rPr>
        <w:t>Κρεμαστινός</w:t>
      </w:r>
      <w:proofErr w:type="spellEnd"/>
      <w:r w:rsidRPr="00FB4239">
        <w:rPr>
          <w:rFonts w:eastAsia="Times New Roman"/>
          <w:b/>
          <w:bCs/>
        </w:rPr>
        <w:t>):</w:t>
      </w:r>
      <w:r w:rsidRPr="00FB4239">
        <w:rPr>
          <w:rFonts w:eastAsia="Times New Roman" w:cs="Times New Roman"/>
          <w:szCs w:val="24"/>
        </w:rPr>
        <w:t xml:space="preserve"> </w:t>
      </w:r>
      <w:r w:rsidRPr="006A04B1">
        <w:rPr>
          <w:rFonts w:eastAsia="Times New Roman" w:cs="Times New Roman"/>
          <w:szCs w:val="24"/>
        </w:rPr>
        <w:t>Παρακαλώ</w:t>
      </w:r>
      <w:r>
        <w:rPr>
          <w:rFonts w:eastAsia="Times New Roman" w:cs="Times New Roman"/>
          <w:szCs w:val="24"/>
        </w:rPr>
        <w:t xml:space="preserve">, ολοκληρώνετε, </w:t>
      </w:r>
      <w:r w:rsidRPr="007C0C1A">
        <w:rPr>
          <w:rFonts w:eastAsia="Times New Roman" w:cs="Times New Roman"/>
          <w:szCs w:val="24"/>
        </w:rPr>
        <w:t xml:space="preserve">κύριε </w:t>
      </w:r>
      <w:r>
        <w:rPr>
          <w:rFonts w:eastAsia="Times New Roman" w:cs="Times New Roman"/>
          <w:szCs w:val="24"/>
        </w:rPr>
        <w:t>Στεργίου.</w:t>
      </w:r>
    </w:p>
    <w:p w14:paraId="12B6EAEC" w14:textId="77777777" w:rsidR="00F81E5F" w:rsidRDefault="0022463A">
      <w:pPr>
        <w:spacing w:line="600" w:lineRule="auto"/>
        <w:ind w:firstLine="720"/>
        <w:jc w:val="both"/>
        <w:rPr>
          <w:rFonts w:eastAsia="Times New Roman"/>
          <w:color w:val="222222"/>
          <w:szCs w:val="24"/>
          <w:shd w:val="clear" w:color="auto" w:fill="FFFFFF"/>
        </w:rPr>
      </w:pPr>
      <w:r w:rsidRPr="00775D44">
        <w:rPr>
          <w:rFonts w:eastAsia="Times New Roman"/>
          <w:b/>
          <w:color w:val="222222"/>
          <w:szCs w:val="24"/>
          <w:shd w:val="clear" w:color="auto" w:fill="FFFFFF"/>
        </w:rPr>
        <w:t>ΚΩΝΣΤΑΝΤΙΝΟΣ ΣΤΕΡΓΙΟΥ:</w:t>
      </w:r>
      <w:r>
        <w:rPr>
          <w:rFonts w:eastAsia="Times New Roman"/>
          <w:color w:val="222222"/>
          <w:szCs w:val="24"/>
          <w:shd w:val="clear" w:color="auto" w:fill="FFFFFF"/>
        </w:rPr>
        <w:t xml:space="preserve"> Εντάξει τελείωσα, μία σελίδα έχω, </w:t>
      </w:r>
      <w:r w:rsidRPr="00775D44">
        <w:rPr>
          <w:rFonts w:eastAsia="Times New Roman"/>
          <w:color w:val="222222"/>
          <w:szCs w:val="24"/>
          <w:shd w:val="clear" w:color="auto" w:fill="FFFFFF"/>
        </w:rPr>
        <w:t>κύριε Πρόεδρε</w:t>
      </w:r>
      <w:r>
        <w:rPr>
          <w:rFonts w:eastAsia="Times New Roman"/>
          <w:color w:val="222222"/>
          <w:szCs w:val="24"/>
          <w:shd w:val="clear" w:color="auto" w:fill="FFFFFF"/>
        </w:rPr>
        <w:t>. Οκτώ λεπτά έχω. Το ξέρω.</w:t>
      </w:r>
    </w:p>
    <w:p w14:paraId="12B6EAED" w14:textId="77777777" w:rsidR="00F81E5F" w:rsidRDefault="0022463A">
      <w:pPr>
        <w:spacing w:line="600" w:lineRule="auto"/>
        <w:ind w:firstLine="720"/>
        <w:jc w:val="both"/>
        <w:rPr>
          <w:rFonts w:eastAsia="Times New Roman" w:cs="Times New Roman"/>
          <w:szCs w:val="24"/>
        </w:rPr>
      </w:pPr>
      <w:r w:rsidRPr="00FB4239">
        <w:rPr>
          <w:rFonts w:eastAsia="Times New Roman"/>
          <w:b/>
          <w:bCs/>
        </w:rPr>
        <w:t xml:space="preserve">ΠΡΟΕΔΡΕΥΩΝ (Δημήτριος </w:t>
      </w:r>
      <w:proofErr w:type="spellStart"/>
      <w:r w:rsidRPr="00FB4239">
        <w:rPr>
          <w:rFonts w:eastAsia="Times New Roman"/>
          <w:b/>
          <w:bCs/>
        </w:rPr>
        <w:t>Κρεμαστινός</w:t>
      </w:r>
      <w:proofErr w:type="spellEnd"/>
      <w:r w:rsidRPr="00FB4239">
        <w:rPr>
          <w:rFonts w:eastAsia="Times New Roman"/>
          <w:b/>
          <w:bCs/>
        </w:rPr>
        <w:t>):</w:t>
      </w:r>
      <w:r w:rsidRPr="00FB4239">
        <w:rPr>
          <w:rFonts w:eastAsia="Times New Roman" w:cs="Times New Roman"/>
          <w:szCs w:val="24"/>
        </w:rPr>
        <w:t xml:space="preserve"> </w:t>
      </w:r>
      <w:r>
        <w:rPr>
          <w:rFonts w:eastAsia="Times New Roman" w:cs="Times New Roman"/>
          <w:szCs w:val="24"/>
        </w:rPr>
        <w:t>Είμαστε στο όγδοο λεπτό.</w:t>
      </w:r>
    </w:p>
    <w:p w14:paraId="12B6EAEE" w14:textId="77777777" w:rsidR="00F81E5F" w:rsidRDefault="0022463A">
      <w:pPr>
        <w:spacing w:line="600" w:lineRule="auto"/>
        <w:ind w:firstLine="720"/>
        <w:jc w:val="both"/>
        <w:rPr>
          <w:rFonts w:eastAsia="Times New Roman"/>
          <w:color w:val="222222"/>
          <w:szCs w:val="24"/>
          <w:shd w:val="clear" w:color="auto" w:fill="FFFFFF"/>
        </w:rPr>
      </w:pPr>
      <w:r w:rsidRPr="00775D44">
        <w:rPr>
          <w:rFonts w:eastAsia="Times New Roman"/>
          <w:b/>
          <w:color w:val="222222"/>
          <w:szCs w:val="24"/>
          <w:shd w:val="clear" w:color="auto" w:fill="FFFFFF"/>
        </w:rPr>
        <w:t>ΚΩΝΣΤΑΝΤΙΝΟΣ ΣΤΕΡΓΙΟΥ:</w:t>
      </w:r>
      <w:r>
        <w:rPr>
          <w:rFonts w:eastAsia="Times New Roman"/>
          <w:color w:val="222222"/>
          <w:szCs w:val="24"/>
          <w:shd w:val="clear" w:color="auto" w:fill="FFFFFF"/>
        </w:rPr>
        <w:t xml:space="preserve"> Τέλειωσα, </w:t>
      </w:r>
      <w:r w:rsidRPr="00775D44">
        <w:rPr>
          <w:rFonts w:eastAsia="Times New Roman"/>
          <w:color w:val="222222"/>
          <w:szCs w:val="24"/>
          <w:shd w:val="clear" w:color="auto" w:fill="FFFFFF"/>
        </w:rPr>
        <w:t>κύριε Πρόεδρε</w:t>
      </w:r>
      <w:r>
        <w:rPr>
          <w:rFonts w:eastAsia="Times New Roman"/>
          <w:color w:val="222222"/>
          <w:szCs w:val="24"/>
          <w:shd w:val="clear" w:color="auto" w:fill="FFFFFF"/>
        </w:rPr>
        <w:t>, εντάξει. Μία σελίδ</w:t>
      </w:r>
      <w:r>
        <w:rPr>
          <w:rFonts w:eastAsia="Times New Roman"/>
          <w:color w:val="222222"/>
          <w:szCs w:val="24"/>
          <w:shd w:val="clear" w:color="auto" w:fill="FFFFFF"/>
        </w:rPr>
        <w:t xml:space="preserve">α </w:t>
      </w:r>
      <w:r w:rsidRPr="00775D44">
        <w:rPr>
          <w:rFonts w:eastAsia="Times New Roman"/>
          <w:bCs/>
          <w:color w:val="222222"/>
          <w:shd w:val="clear" w:color="auto" w:fill="FFFFFF"/>
        </w:rPr>
        <w:t>είναι</w:t>
      </w:r>
      <w:r>
        <w:rPr>
          <w:rFonts w:eastAsia="Times New Roman"/>
          <w:color w:val="222222"/>
          <w:szCs w:val="24"/>
          <w:shd w:val="clear" w:color="auto" w:fill="FFFFFF"/>
        </w:rPr>
        <w:t xml:space="preserve">. </w:t>
      </w:r>
    </w:p>
    <w:p w14:paraId="12B6EAEF"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Καλούμε, </w:t>
      </w:r>
      <w:r w:rsidRPr="00775D44">
        <w:rPr>
          <w:rFonts w:eastAsia="Times New Roman"/>
          <w:color w:val="222222"/>
          <w:szCs w:val="24"/>
          <w:shd w:val="clear" w:color="auto" w:fill="FFFFFF"/>
        </w:rPr>
        <w:t>λοιπόν</w:t>
      </w:r>
      <w:r>
        <w:rPr>
          <w:rFonts w:eastAsia="Times New Roman"/>
          <w:color w:val="222222"/>
          <w:szCs w:val="24"/>
          <w:shd w:val="clear" w:color="auto" w:fill="FFFFFF"/>
        </w:rPr>
        <w:t xml:space="preserve">, τους εργαζόμενους </w:t>
      </w:r>
      <w:r w:rsidRPr="00775D44">
        <w:rPr>
          <w:rFonts w:eastAsia="Times New Roman"/>
          <w:bCs/>
          <w:color w:val="222222"/>
          <w:shd w:val="clear" w:color="auto" w:fill="FFFFFF"/>
        </w:rPr>
        <w:t>και</w:t>
      </w:r>
      <w:r>
        <w:rPr>
          <w:rFonts w:eastAsia="Times New Roman"/>
          <w:color w:val="222222"/>
          <w:szCs w:val="24"/>
          <w:shd w:val="clear" w:color="auto" w:fill="FFFFFF"/>
        </w:rPr>
        <w:t xml:space="preserve"> τον λαό </w:t>
      </w:r>
      <w:r>
        <w:rPr>
          <w:rFonts w:eastAsia="Times New Roman"/>
          <w:color w:val="222222"/>
          <w:szCs w:val="24"/>
          <w:shd w:val="clear" w:color="auto" w:fill="FFFFFF"/>
        </w:rPr>
        <w:t>μας,</w:t>
      </w:r>
      <w:r>
        <w:rPr>
          <w:rFonts w:eastAsia="Times New Roman"/>
          <w:color w:val="222222"/>
          <w:szCs w:val="24"/>
          <w:shd w:val="clear" w:color="auto" w:fill="FFFFFF"/>
        </w:rPr>
        <w:t xml:space="preserve"> </w:t>
      </w:r>
      <w:r w:rsidRPr="00775D44">
        <w:rPr>
          <w:rFonts w:eastAsia="Times New Roman"/>
          <w:bCs/>
          <w:color w:val="222222"/>
          <w:shd w:val="clear" w:color="auto" w:fill="FFFFFF"/>
        </w:rPr>
        <w:t>να</w:t>
      </w:r>
      <w:r>
        <w:rPr>
          <w:rFonts w:eastAsia="Times New Roman"/>
          <w:color w:val="222222"/>
          <w:szCs w:val="24"/>
          <w:shd w:val="clear" w:color="auto" w:fill="FFFFFF"/>
        </w:rPr>
        <w:t xml:space="preserve"> κλείσουν τα αυτιά τους στους παλιούς </w:t>
      </w:r>
      <w:r w:rsidRPr="00775D44">
        <w:rPr>
          <w:rFonts w:eastAsia="Times New Roman"/>
          <w:bCs/>
          <w:color w:val="222222"/>
          <w:shd w:val="clear" w:color="auto" w:fill="FFFFFF"/>
        </w:rPr>
        <w:t>και</w:t>
      </w:r>
      <w:r>
        <w:rPr>
          <w:rFonts w:eastAsia="Times New Roman"/>
          <w:color w:val="222222"/>
          <w:szCs w:val="24"/>
          <w:shd w:val="clear" w:color="auto" w:fill="FFFFFF"/>
        </w:rPr>
        <w:t xml:space="preserve"> τους νέους σωτήρες γιατί τους δοκίμασαν</w:t>
      </w:r>
      <w:r>
        <w:rPr>
          <w:rFonts w:eastAsia="Times New Roman"/>
          <w:color w:val="222222"/>
          <w:szCs w:val="24"/>
          <w:shd w:val="clear" w:color="auto" w:fill="FFFFFF"/>
        </w:rPr>
        <w:t>,</w:t>
      </w:r>
      <w:r>
        <w:rPr>
          <w:rFonts w:eastAsia="Times New Roman"/>
          <w:color w:val="222222"/>
          <w:szCs w:val="24"/>
          <w:shd w:val="clear" w:color="auto" w:fill="FFFFFF"/>
        </w:rPr>
        <w:t xml:space="preserve"> και με οδηγό πάντα τις δικές τους σύγχρονες ανάγκες, να αγωνιστούν μαζί με τα σωματεία τους, συμπορευόμενοι με τη γραμμή του </w:t>
      </w:r>
      <w:r>
        <w:rPr>
          <w:rFonts w:eastAsia="Times New Roman"/>
          <w:color w:val="222222"/>
          <w:szCs w:val="24"/>
          <w:shd w:val="clear" w:color="auto" w:fill="FFFFFF"/>
        </w:rPr>
        <w:t>κ</w:t>
      </w:r>
      <w:r>
        <w:rPr>
          <w:rFonts w:eastAsia="Times New Roman"/>
          <w:color w:val="222222"/>
          <w:szCs w:val="24"/>
          <w:shd w:val="clear" w:color="auto" w:fill="FFFFFF"/>
        </w:rPr>
        <w:t>όμματός μας, για να επανακτήσουν όλα όσα τους κλέψατε και να ανοίξουν τον δρόμο για την οριστική απαλλαγή από τα δεινά τους, ανατ</w:t>
      </w:r>
      <w:r>
        <w:rPr>
          <w:rFonts w:eastAsia="Times New Roman"/>
          <w:color w:val="222222"/>
          <w:szCs w:val="24"/>
          <w:shd w:val="clear" w:color="auto" w:fill="FFFFFF"/>
        </w:rPr>
        <w:t>ρέποντας τον βάρβαρο εκμεταλλευτικό καπιταλιστικό τρόπο οργάνωσης της οικονομίας</w:t>
      </w:r>
      <w:r>
        <w:rPr>
          <w:rFonts w:eastAsia="Times New Roman"/>
          <w:color w:val="222222"/>
          <w:szCs w:val="24"/>
          <w:shd w:val="clear" w:color="auto" w:fill="FFFFFF"/>
        </w:rPr>
        <w:t>,</w:t>
      </w:r>
      <w:r>
        <w:rPr>
          <w:rFonts w:eastAsia="Times New Roman"/>
          <w:color w:val="222222"/>
          <w:szCs w:val="24"/>
          <w:shd w:val="clear" w:color="auto" w:fill="FFFFFF"/>
        </w:rPr>
        <w:t xml:space="preserve"> που γεννά φτώχεια, εξαθλίωση, πόλεμο και προσφυγιά.</w:t>
      </w:r>
    </w:p>
    <w:p w14:paraId="12B6EAF0" w14:textId="77777777" w:rsidR="00F81E5F" w:rsidRDefault="0022463A">
      <w:pPr>
        <w:spacing w:line="600" w:lineRule="auto"/>
        <w:ind w:firstLine="720"/>
        <w:jc w:val="both"/>
        <w:rPr>
          <w:rFonts w:eastAsia="Times New Roman"/>
          <w:bCs/>
          <w:color w:val="222222"/>
          <w:shd w:val="clear" w:color="auto" w:fill="FFFFFF"/>
        </w:rPr>
      </w:pPr>
      <w:r>
        <w:rPr>
          <w:rFonts w:eastAsia="Times New Roman"/>
          <w:color w:val="222222"/>
          <w:szCs w:val="24"/>
          <w:shd w:val="clear" w:color="auto" w:fill="FFFFFF"/>
        </w:rPr>
        <w:t>Καλούμε τους εργαζόμενους και τον λαό μας σε αυτή τη γραμμή, με αυτά τα κριτήρια στις 26 του Μάη να ψηφίσουν στις ευρωεκλο</w:t>
      </w:r>
      <w:r>
        <w:rPr>
          <w:rFonts w:eastAsia="Times New Roman"/>
          <w:color w:val="222222"/>
          <w:szCs w:val="24"/>
          <w:shd w:val="clear" w:color="auto" w:fill="FFFFFF"/>
        </w:rPr>
        <w:t xml:space="preserve">γές ΚΚΕ και στις περιφερειακές και τις τοπικές εκλογές τη Λαϊκή Συσπείρωση με το γαρύφαλλο </w:t>
      </w:r>
      <w:r w:rsidRPr="00775D44">
        <w:rPr>
          <w:rFonts w:eastAsia="Times New Roman"/>
          <w:bCs/>
          <w:color w:val="222222"/>
          <w:shd w:val="clear" w:color="auto" w:fill="FFFFFF"/>
        </w:rPr>
        <w:t>που</w:t>
      </w:r>
      <w:r>
        <w:rPr>
          <w:rFonts w:eastAsia="Times New Roman"/>
          <w:bCs/>
          <w:color w:val="222222"/>
          <w:shd w:val="clear" w:color="auto" w:fill="FFFFFF"/>
        </w:rPr>
        <w:t xml:space="preserve"> υποστηρίζει το Κομουνιστικό Κόμμα.</w:t>
      </w:r>
    </w:p>
    <w:p w14:paraId="12B6EAF1" w14:textId="77777777" w:rsidR="00F81E5F" w:rsidRDefault="0022463A">
      <w:pPr>
        <w:spacing w:line="600" w:lineRule="auto"/>
        <w:ind w:firstLine="720"/>
        <w:jc w:val="both"/>
        <w:rPr>
          <w:rFonts w:eastAsia="Times New Roman"/>
          <w:bCs/>
          <w:color w:val="222222"/>
          <w:shd w:val="clear" w:color="auto" w:fill="FFFFFF"/>
        </w:rPr>
      </w:pPr>
      <w:r w:rsidRPr="00775D44">
        <w:rPr>
          <w:rFonts w:eastAsia="Times New Roman"/>
          <w:bCs/>
          <w:color w:val="222222"/>
          <w:shd w:val="clear" w:color="auto" w:fill="FFFFFF"/>
        </w:rPr>
        <w:t>Ευχαριστώ, κύριε Πρόεδρε</w:t>
      </w:r>
      <w:r>
        <w:rPr>
          <w:rFonts w:eastAsia="Times New Roman"/>
          <w:bCs/>
          <w:color w:val="222222"/>
          <w:shd w:val="clear" w:color="auto" w:fill="FFFFFF"/>
        </w:rPr>
        <w:t>, για την ανοχή σας.</w:t>
      </w:r>
    </w:p>
    <w:p w14:paraId="12B6EAF2" w14:textId="77777777" w:rsidR="00F81E5F" w:rsidRDefault="0022463A">
      <w:pPr>
        <w:spacing w:line="600" w:lineRule="auto"/>
        <w:ind w:firstLine="720"/>
        <w:jc w:val="both"/>
        <w:rPr>
          <w:rFonts w:eastAsia="Times New Roman" w:cs="Times New Roman"/>
          <w:szCs w:val="24"/>
        </w:rPr>
      </w:pPr>
      <w:r w:rsidRPr="00FB4239">
        <w:rPr>
          <w:rFonts w:eastAsia="Times New Roman"/>
          <w:b/>
          <w:bCs/>
        </w:rPr>
        <w:t xml:space="preserve">ΠΡΟΕΔΡΕΥΩΝ (Δημήτριος </w:t>
      </w:r>
      <w:proofErr w:type="spellStart"/>
      <w:r w:rsidRPr="00FB4239">
        <w:rPr>
          <w:rFonts w:eastAsia="Times New Roman"/>
          <w:b/>
          <w:bCs/>
        </w:rPr>
        <w:t>Κρεμαστινός</w:t>
      </w:r>
      <w:proofErr w:type="spellEnd"/>
      <w:r w:rsidRPr="00FB4239">
        <w:rPr>
          <w:rFonts w:eastAsia="Times New Roman"/>
          <w:b/>
          <w:bCs/>
        </w:rPr>
        <w:t>):</w:t>
      </w:r>
      <w:r w:rsidRPr="00FB4239">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εγώ </w:t>
      </w:r>
      <w:r w:rsidRPr="00A91272">
        <w:rPr>
          <w:rFonts w:eastAsia="Times New Roman" w:cs="Times New Roman"/>
          <w:szCs w:val="24"/>
        </w:rPr>
        <w:t>ευχαριστώ</w:t>
      </w:r>
      <w:r>
        <w:rPr>
          <w:rFonts w:eastAsia="Times New Roman" w:cs="Times New Roman"/>
          <w:szCs w:val="24"/>
        </w:rPr>
        <w:t>.</w:t>
      </w:r>
    </w:p>
    <w:p w14:paraId="12B6EAF3"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s="Times New Roman"/>
          <w:szCs w:val="24"/>
        </w:rPr>
        <w:t>Ο Υφ</w:t>
      </w:r>
      <w:r>
        <w:rPr>
          <w:rFonts w:eastAsia="Times New Roman"/>
          <w:color w:val="222222"/>
          <w:szCs w:val="24"/>
          <w:shd w:val="clear" w:color="auto" w:fill="FFFFFF"/>
        </w:rPr>
        <w:t xml:space="preserve">υπουργός </w:t>
      </w:r>
      <w:proofErr w:type="spellStart"/>
      <w:r>
        <w:rPr>
          <w:rFonts w:eastAsia="Times New Roman"/>
          <w:color w:val="222222"/>
          <w:szCs w:val="24"/>
          <w:shd w:val="clear" w:color="auto" w:fill="FFFFFF"/>
        </w:rPr>
        <w:t>κ</w:t>
      </w:r>
      <w:r>
        <w:rPr>
          <w:rFonts w:eastAsia="Times New Roman"/>
          <w:color w:val="222222"/>
          <w:szCs w:val="24"/>
          <w:shd w:val="clear" w:color="auto" w:fill="FFFFFF"/>
        </w:rPr>
        <w:t>.</w:t>
      </w:r>
      <w:r>
        <w:rPr>
          <w:rFonts w:eastAsia="Times New Roman"/>
          <w:color w:val="222222"/>
          <w:szCs w:val="24"/>
          <w:shd w:val="clear" w:color="auto" w:fill="FFFFFF"/>
        </w:rPr>
        <w:t>Μπάρκας</w:t>
      </w:r>
      <w:proofErr w:type="spellEnd"/>
      <w:r>
        <w:rPr>
          <w:rFonts w:eastAsia="Times New Roman"/>
          <w:color w:val="222222"/>
          <w:szCs w:val="24"/>
          <w:shd w:val="clear" w:color="auto" w:fill="FFFFFF"/>
        </w:rPr>
        <w:t xml:space="preserve"> έχει τώρα τον λόγο.</w:t>
      </w:r>
    </w:p>
    <w:p w14:paraId="12B6EAF4" w14:textId="77777777" w:rsidR="00F81E5F" w:rsidRDefault="0022463A">
      <w:pPr>
        <w:spacing w:line="600" w:lineRule="auto"/>
        <w:ind w:firstLine="720"/>
        <w:jc w:val="both"/>
        <w:rPr>
          <w:rFonts w:eastAsia="Times New Roman"/>
          <w:color w:val="222222"/>
          <w:szCs w:val="24"/>
          <w:shd w:val="clear" w:color="auto" w:fill="FFFFFF"/>
        </w:rPr>
      </w:pPr>
      <w:r w:rsidRPr="00793DA5">
        <w:rPr>
          <w:rFonts w:eastAsia="Times New Roman"/>
          <w:b/>
          <w:color w:val="222222"/>
          <w:szCs w:val="24"/>
          <w:shd w:val="clear" w:color="auto" w:fill="FFFFFF"/>
        </w:rPr>
        <w:t xml:space="preserve">ΚΩΝΣΤΑΝΤΙΝΟΣ ΜΠΑΡΚΑΣ (Υφυπουργός Εργασίας, </w:t>
      </w:r>
      <w:r w:rsidRPr="00793DA5">
        <w:rPr>
          <w:rFonts w:eastAsia="Times New Roman"/>
          <w:b/>
          <w:bCs/>
          <w:color w:val="222222"/>
          <w:shd w:val="clear" w:color="auto" w:fill="FFFFFF"/>
        </w:rPr>
        <w:t>Κοινωνική</w:t>
      </w:r>
      <w:r w:rsidRPr="00793DA5">
        <w:rPr>
          <w:rFonts w:eastAsia="Times New Roman"/>
          <w:b/>
          <w:color w:val="222222"/>
          <w:szCs w:val="24"/>
          <w:shd w:val="clear" w:color="auto" w:fill="FFFFFF"/>
        </w:rPr>
        <w:t xml:space="preserve">ς Ασφάλισης </w:t>
      </w:r>
      <w:r w:rsidRPr="00793DA5">
        <w:rPr>
          <w:rFonts w:eastAsia="Times New Roman"/>
          <w:b/>
          <w:bCs/>
          <w:color w:val="222222"/>
          <w:shd w:val="clear" w:color="auto" w:fill="FFFFFF"/>
        </w:rPr>
        <w:t>και</w:t>
      </w:r>
      <w:r w:rsidRPr="00793DA5">
        <w:rPr>
          <w:rFonts w:eastAsia="Times New Roman"/>
          <w:b/>
          <w:color w:val="222222"/>
          <w:szCs w:val="24"/>
          <w:shd w:val="clear" w:color="auto" w:fill="FFFFFF"/>
        </w:rPr>
        <w:t xml:space="preserve"> </w:t>
      </w:r>
      <w:r w:rsidRPr="00793DA5">
        <w:rPr>
          <w:rFonts w:eastAsia="Times New Roman"/>
          <w:b/>
          <w:bCs/>
          <w:color w:val="222222"/>
          <w:shd w:val="clear" w:color="auto" w:fill="FFFFFF"/>
        </w:rPr>
        <w:t>Κοινωνική</w:t>
      </w:r>
      <w:r w:rsidRPr="00793DA5">
        <w:rPr>
          <w:rFonts w:eastAsia="Times New Roman"/>
          <w:b/>
          <w:color w:val="222222"/>
          <w:szCs w:val="24"/>
          <w:shd w:val="clear" w:color="auto" w:fill="FFFFFF"/>
        </w:rPr>
        <w:t>ς Αλληλεγγύης):</w:t>
      </w:r>
      <w:r>
        <w:rPr>
          <w:rFonts w:eastAsia="Times New Roman"/>
          <w:color w:val="222222"/>
          <w:szCs w:val="24"/>
          <w:shd w:val="clear" w:color="auto" w:fill="FFFFFF"/>
        </w:rPr>
        <w:t xml:space="preserve"> </w:t>
      </w:r>
      <w:r w:rsidRPr="00793DA5">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σας ευχαριστώ πολύ. </w:t>
      </w:r>
    </w:p>
    <w:p w14:paraId="12B6EAF5"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Πέντε λεπτά έχω κι εγώ; </w:t>
      </w:r>
      <w:r w:rsidRPr="00793DA5">
        <w:rPr>
          <w:rFonts w:eastAsia="Times New Roman"/>
          <w:bCs/>
          <w:color w:val="222222"/>
          <w:shd w:val="clear" w:color="auto" w:fill="FFFFFF"/>
        </w:rPr>
        <w:t>Νομίζω</w:t>
      </w:r>
      <w:r>
        <w:rPr>
          <w:rFonts w:eastAsia="Times New Roman"/>
          <w:color w:val="222222"/>
          <w:szCs w:val="24"/>
          <w:shd w:val="clear" w:color="auto" w:fill="FFFFFF"/>
        </w:rPr>
        <w:t xml:space="preserve"> </w:t>
      </w:r>
      <w:r w:rsidRPr="00793DA5">
        <w:rPr>
          <w:rFonts w:eastAsia="Times New Roman"/>
          <w:bCs/>
          <w:color w:val="222222"/>
          <w:shd w:val="clear" w:color="auto" w:fill="FFFFFF"/>
        </w:rPr>
        <w:t>ότι</w:t>
      </w:r>
      <w:r>
        <w:rPr>
          <w:rFonts w:eastAsia="Times New Roman"/>
          <w:color w:val="222222"/>
          <w:szCs w:val="24"/>
          <w:shd w:val="clear" w:color="auto" w:fill="FFFFFF"/>
        </w:rPr>
        <w:t xml:space="preserve"> </w:t>
      </w:r>
      <w:r w:rsidRPr="00793DA5">
        <w:rPr>
          <w:rFonts w:eastAsia="Times New Roman"/>
          <w:bCs/>
          <w:color w:val="222222"/>
          <w:shd w:val="clear" w:color="auto" w:fill="FFFFFF"/>
        </w:rPr>
        <w:t>δεν</w:t>
      </w:r>
      <w:r>
        <w:rPr>
          <w:rFonts w:eastAsia="Times New Roman"/>
          <w:color w:val="222222"/>
          <w:szCs w:val="24"/>
          <w:shd w:val="clear" w:color="auto" w:fill="FFFFFF"/>
        </w:rPr>
        <w:t xml:space="preserve"> </w:t>
      </w:r>
      <w:r w:rsidRPr="00793DA5">
        <w:rPr>
          <w:rFonts w:eastAsia="Times New Roman"/>
          <w:bCs/>
          <w:color w:val="222222"/>
          <w:shd w:val="clear" w:color="auto" w:fill="FFFFFF"/>
        </w:rPr>
        <w:t>είναι</w:t>
      </w:r>
      <w:r>
        <w:rPr>
          <w:rFonts w:eastAsia="Times New Roman"/>
          <w:color w:val="222222"/>
          <w:szCs w:val="24"/>
          <w:shd w:val="clear" w:color="auto" w:fill="FFFFFF"/>
        </w:rPr>
        <w:t xml:space="preserve"> πραγματικό αυτό. </w:t>
      </w:r>
      <w:r w:rsidRPr="00793DA5">
        <w:rPr>
          <w:rFonts w:eastAsia="Times New Roman"/>
          <w:bCs/>
          <w:color w:val="222222"/>
          <w:shd w:val="clear" w:color="auto" w:fill="FFFFFF"/>
        </w:rPr>
        <w:t>Είναι</w:t>
      </w:r>
      <w:r>
        <w:rPr>
          <w:rFonts w:eastAsia="Times New Roman"/>
          <w:color w:val="222222"/>
          <w:szCs w:val="24"/>
          <w:shd w:val="clear" w:color="auto" w:fill="FFFFFF"/>
        </w:rPr>
        <w:t xml:space="preserve"> δεδομένο </w:t>
      </w:r>
      <w:r w:rsidRPr="00793DA5">
        <w:rPr>
          <w:rFonts w:eastAsia="Times New Roman"/>
          <w:bCs/>
          <w:color w:val="222222"/>
          <w:shd w:val="clear" w:color="auto" w:fill="FFFFFF"/>
        </w:rPr>
        <w:t>ότι</w:t>
      </w:r>
      <w:r>
        <w:rPr>
          <w:rFonts w:eastAsia="Times New Roman"/>
          <w:color w:val="222222"/>
          <w:szCs w:val="24"/>
          <w:shd w:val="clear" w:color="auto" w:fill="FFFFFF"/>
        </w:rPr>
        <w:t xml:space="preserve"> </w:t>
      </w:r>
      <w:r w:rsidRPr="00793DA5">
        <w:rPr>
          <w:rFonts w:eastAsia="Times New Roman"/>
          <w:bCs/>
          <w:color w:val="222222"/>
          <w:shd w:val="clear" w:color="auto" w:fill="FFFFFF"/>
        </w:rPr>
        <w:t>θα</w:t>
      </w:r>
      <w:r>
        <w:rPr>
          <w:rFonts w:eastAsia="Times New Roman"/>
          <w:color w:val="222222"/>
          <w:szCs w:val="24"/>
          <w:shd w:val="clear" w:color="auto" w:fill="FFFFFF"/>
        </w:rPr>
        <w:t xml:space="preserve"> χρησιμοποιήσω παραπάνω</w:t>
      </w:r>
      <w:r>
        <w:rPr>
          <w:rFonts w:eastAsia="Times New Roman"/>
          <w:color w:val="222222"/>
          <w:szCs w:val="24"/>
          <w:shd w:val="clear" w:color="auto" w:fill="FFFFFF"/>
        </w:rPr>
        <w:t xml:space="preserve"> χρόνο. </w:t>
      </w:r>
    </w:p>
    <w:p w14:paraId="12B6EAF6"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παρόν νομοσχέδιο, </w:t>
      </w:r>
      <w:r w:rsidRPr="00793DA5">
        <w:rPr>
          <w:rFonts w:eastAsia="Times New Roman"/>
          <w:color w:val="222222"/>
          <w:szCs w:val="24"/>
          <w:shd w:val="clear" w:color="auto" w:fill="FFFFFF"/>
        </w:rPr>
        <w:t>κυρίες και κύριοι Βουλευτές</w:t>
      </w:r>
      <w:r>
        <w:rPr>
          <w:rFonts w:eastAsia="Times New Roman"/>
          <w:color w:val="222222"/>
          <w:szCs w:val="24"/>
          <w:shd w:val="clear" w:color="auto" w:fill="FFFFFF"/>
        </w:rPr>
        <w:t>, κατατίθεται εννέα χρόνια μετά την ψήφιση του πρώτου μνημονίου και εννέα μήνες μετά την έξοδο της χώρας από το πρόγραμμα προσαρμογής. Είναι το δεύτερο κατά σειρά νομοσχέδιο του Υπουργείου Εργασίας</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έρχεται να </w:t>
      </w:r>
      <w:proofErr w:type="spellStart"/>
      <w:r>
        <w:rPr>
          <w:rFonts w:eastAsia="Times New Roman"/>
          <w:color w:val="222222"/>
          <w:szCs w:val="24"/>
          <w:shd w:val="clear" w:color="auto" w:fill="FFFFFF"/>
        </w:rPr>
        <w:t>επαναρυθμίσει</w:t>
      </w:r>
      <w:proofErr w:type="spellEnd"/>
      <w:r>
        <w:rPr>
          <w:rFonts w:eastAsia="Times New Roman"/>
          <w:color w:val="222222"/>
          <w:szCs w:val="24"/>
          <w:shd w:val="clear" w:color="auto" w:fill="FFFFFF"/>
        </w:rPr>
        <w:t xml:space="preserve"> μια σειρά εργασιακών δικαιωμάτων μετά από μια μακρά περίοδο εφαρμογής στην Ελλάδα των πλέον αντιδραστικών νεοφιλελεύθερων πολιτικών, μια περίοδο που οδήγησε το εργασιακό τοπίο σε πλήρη αποσάθρωση και πυροδότησε την όξυνση των κ</w:t>
      </w:r>
      <w:r>
        <w:rPr>
          <w:rFonts w:eastAsia="Times New Roman"/>
          <w:color w:val="222222"/>
          <w:szCs w:val="24"/>
          <w:shd w:val="clear" w:color="auto" w:fill="FFFFFF"/>
        </w:rPr>
        <w:t xml:space="preserve">οινωνικών και οικονομικών ανισοτήτων εις βάρος των χαμηλότερων εισοδημάτων της χώρας. </w:t>
      </w:r>
    </w:p>
    <w:p w14:paraId="12B6EAF7"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παρόν νομοσχέδιο αποτελεί ένα ακόμα ορόσημο</w:t>
      </w:r>
      <w:r>
        <w:rPr>
          <w:rFonts w:eastAsia="Times New Roman"/>
          <w:color w:val="222222"/>
          <w:szCs w:val="24"/>
          <w:shd w:val="clear" w:color="auto" w:fill="FFFFFF"/>
        </w:rPr>
        <w:t>,</w:t>
      </w:r>
      <w:r>
        <w:rPr>
          <w:rFonts w:eastAsia="Times New Roman"/>
          <w:color w:val="222222"/>
          <w:szCs w:val="24"/>
          <w:shd w:val="clear" w:color="auto" w:fill="FFFFFF"/>
        </w:rPr>
        <w:t xml:space="preserve"> στην προσπάθεια που ξεκινήσαμε</w:t>
      </w:r>
      <w:r>
        <w:rPr>
          <w:rFonts w:eastAsia="Times New Roman"/>
          <w:color w:val="222222"/>
          <w:szCs w:val="24"/>
          <w:shd w:val="clear" w:color="auto" w:fill="FFFFFF"/>
        </w:rPr>
        <w:t xml:space="preserve"> από όταν αναλάβαμε τη διακυβέρνηση της χώρας, να ταχθούμε στο πλευρό όλων όσων σήκωσαν το βάρος της κρίσης, των μισθωτών, των ελεύθερων επαγγελματιών, των </w:t>
      </w:r>
      <w:r w:rsidRPr="00793DA5">
        <w:rPr>
          <w:rFonts w:eastAsia="Times New Roman"/>
          <w:color w:val="222222"/>
          <w:szCs w:val="24"/>
          <w:shd w:val="clear" w:color="auto" w:fill="FFFFFF"/>
        </w:rPr>
        <w:t>επισφαλώς εργαζομένων, των συνταξιούχων, των ανέργων.</w:t>
      </w:r>
    </w:p>
    <w:p w14:paraId="12B6EAF8" w14:textId="77777777" w:rsidR="00F81E5F" w:rsidRDefault="0022463A">
      <w:pPr>
        <w:spacing w:line="600" w:lineRule="auto"/>
        <w:ind w:firstLine="720"/>
        <w:jc w:val="both"/>
        <w:rPr>
          <w:rFonts w:eastAsia="Times New Roman" w:cs="Times New Roman"/>
          <w:szCs w:val="24"/>
        </w:rPr>
      </w:pPr>
      <w:r w:rsidRPr="00793DA5">
        <w:rPr>
          <w:rFonts w:eastAsia="Times New Roman" w:cs="Times New Roman"/>
          <w:szCs w:val="24"/>
        </w:rPr>
        <w:t>(Στο σημείο αυτό την Προεδρική Έδρα καταλαμβάν</w:t>
      </w:r>
      <w:r w:rsidRPr="00793DA5">
        <w:rPr>
          <w:rFonts w:eastAsia="Times New Roman" w:cs="Times New Roman"/>
          <w:szCs w:val="24"/>
        </w:rPr>
        <w:t xml:space="preserve">ει ο ΣΤ΄ Αντιπρόεδρος της Βουλής κ. </w:t>
      </w:r>
      <w:r w:rsidRPr="00462FE4">
        <w:rPr>
          <w:rFonts w:eastAsia="Times New Roman" w:cs="Times New Roman"/>
          <w:b/>
          <w:szCs w:val="24"/>
        </w:rPr>
        <w:t>ΓΕΩΡΓΙΟΣ ΛΑΜΠΡΟΥΛΗΣ</w:t>
      </w:r>
      <w:r w:rsidRPr="00793DA5">
        <w:rPr>
          <w:rFonts w:eastAsia="Times New Roman" w:cs="Times New Roman"/>
          <w:szCs w:val="24"/>
        </w:rPr>
        <w:t>)</w:t>
      </w:r>
    </w:p>
    <w:p w14:paraId="12B6EAF9"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απευθυνόμαστε σε </w:t>
      </w:r>
      <w:r>
        <w:rPr>
          <w:rFonts w:eastAsia="Times New Roman"/>
          <w:color w:val="222222"/>
          <w:szCs w:val="24"/>
          <w:shd w:val="clear" w:color="auto" w:fill="FFFFFF"/>
        </w:rPr>
        <w:t>αυτούς,</w:t>
      </w:r>
      <w:r>
        <w:rPr>
          <w:rFonts w:eastAsia="Times New Roman"/>
          <w:color w:val="222222"/>
          <w:szCs w:val="24"/>
          <w:shd w:val="clear" w:color="auto" w:fill="FFFFFF"/>
        </w:rPr>
        <w:t xml:space="preserve"> που τους στερήθηκε το δικαίωμα να διαπραγματεύονται με ίσους όρους την εργασιακή τους δύναμη, σε αυτούς που τους </w:t>
      </w:r>
      <w:proofErr w:type="spellStart"/>
      <w:r>
        <w:rPr>
          <w:rFonts w:eastAsia="Times New Roman"/>
          <w:color w:val="222222"/>
          <w:szCs w:val="24"/>
          <w:shd w:val="clear" w:color="auto" w:fill="FFFFFF"/>
        </w:rPr>
        <w:t>μετακυλίσθηκε</w:t>
      </w:r>
      <w:proofErr w:type="spellEnd"/>
      <w:r>
        <w:rPr>
          <w:rFonts w:eastAsia="Times New Roman"/>
          <w:color w:val="222222"/>
          <w:szCs w:val="24"/>
          <w:shd w:val="clear" w:color="auto" w:fill="FFFFFF"/>
        </w:rPr>
        <w:t xml:space="preserve"> το κόστος μιας κρίσης την οποία δεν δημι</w:t>
      </w:r>
      <w:r>
        <w:rPr>
          <w:rFonts w:eastAsia="Times New Roman"/>
          <w:color w:val="222222"/>
          <w:szCs w:val="24"/>
          <w:shd w:val="clear" w:color="auto" w:fill="FFFFFF"/>
        </w:rPr>
        <w:t xml:space="preserve">ούργησαν. Διότι η κρίση δεν ήταν ουδέτερη. Είχε χαμένους </w:t>
      </w:r>
      <w:r w:rsidRPr="00793DA5">
        <w:rPr>
          <w:rFonts w:eastAsia="Times New Roman"/>
          <w:bCs/>
          <w:color w:val="222222"/>
          <w:shd w:val="clear" w:color="auto" w:fill="FFFFFF"/>
        </w:rPr>
        <w:t>και</w:t>
      </w:r>
      <w:r>
        <w:rPr>
          <w:rFonts w:eastAsia="Times New Roman"/>
          <w:color w:val="222222"/>
          <w:szCs w:val="24"/>
          <w:shd w:val="clear" w:color="auto" w:fill="FFFFFF"/>
        </w:rPr>
        <w:t xml:space="preserve"> κερδισμένους. Ήταν </w:t>
      </w:r>
      <w:r w:rsidRPr="00793DA5">
        <w:rPr>
          <w:rFonts w:eastAsia="Times New Roman"/>
          <w:bCs/>
          <w:color w:val="222222"/>
          <w:shd w:val="clear" w:color="auto" w:fill="FFFFFF"/>
        </w:rPr>
        <w:t>μια</w:t>
      </w:r>
      <w:r>
        <w:rPr>
          <w:rFonts w:eastAsia="Times New Roman"/>
          <w:color w:val="222222"/>
          <w:szCs w:val="24"/>
          <w:shd w:val="clear" w:color="auto" w:fill="FFFFFF"/>
        </w:rPr>
        <w:t xml:space="preserve"> </w:t>
      </w:r>
      <w:r w:rsidRPr="00793DA5">
        <w:rPr>
          <w:rFonts w:eastAsia="Times New Roman"/>
          <w:color w:val="222222"/>
          <w:szCs w:val="24"/>
          <w:shd w:val="clear" w:color="auto" w:fill="FFFFFF"/>
        </w:rPr>
        <w:t>διαδικασία</w:t>
      </w:r>
      <w:r>
        <w:rPr>
          <w:rFonts w:eastAsia="Times New Roman"/>
          <w:color w:val="222222"/>
          <w:szCs w:val="24"/>
          <w:shd w:val="clear" w:color="auto" w:fill="FFFFFF"/>
        </w:rPr>
        <w:t xml:space="preserve"> </w:t>
      </w:r>
      <w:r w:rsidRPr="00793DA5">
        <w:rPr>
          <w:rFonts w:eastAsia="Times New Roman"/>
          <w:bCs/>
          <w:color w:val="222222"/>
          <w:shd w:val="clear" w:color="auto" w:fill="FFFFFF"/>
        </w:rPr>
        <w:t>που</w:t>
      </w:r>
      <w:r>
        <w:rPr>
          <w:rFonts w:eastAsia="Times New Roman"/>
          <w:color w:val="222222"/>
          <w:szCs w:val="24"/>
          <w:shd w:val="clear" w:color="auto" w:fill="FFFFFF"/>
        </w:rPr>
        <w:t xml:space="preserve"> με άλλα λόγια διέρρηξε την κοινωνική συνοχή και υπονόμευσε την επαναφορά της ελληνικής οικονομίας σε τροχιά ανάπτυξης με όρους βιωσιμότητας τόσο οικονομικής </w:t>
      </w:r>
      <w:r>
        <w:rPr>
          <w:rFonts w:eastAsia="Times New Roman"/>
          <w:color w:val="222222"/>
          <w:szCs w:val="24"/>
          <w:shd w:val="clear" w:color="auto" w:fill="FFFFFF"/>
        </w:rPr>
        <w:t xml:space="preserve">όσο και κοινωνικής. </w:t>
      </w:r>
    </w:p>
    <w:p w14:paraId="12B6EAFA"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Μπορεί όσοι θεωρούν το μνημόνιο ευλογία να κατηγορούν την Αριστερά για ιδεοληψία, επειδή υπερασπίζεται το δικαίωμα στην απασχόληση που εξασφαλίζει μισθό αξιοπρεπούς διαβίωσης, επειδή κατήργησε τον ντροπιαστικό </w:t>
      </w:r>
      <w:proofErr w:type="spellStart"/>
      <w:r>
        <w:rPr>
          <w:rFonts w:eastAsia="Times New Roman"/>
          <w:color w:val="222222"/>
          <w:szCs w:val="24"/>
          <w:shd w:val="clear" w:color="auto" w:fill="FFFFFF"/>
        </w:rPr>
        <w:t>υποκατώτατο</w:t>
      </w:r>
      <w:proofErr w:type="spellEnd"/>
      <w:r>
        <w:rPr>
          <w:rFonts w:eastAsia="Times New Roman"/>
          <w:color w:val="222222"/>
          <w:szCs w:val="24"/>
          <w:shd w:val="clear" w:color="auto" w:fill="FFFFFF"/>
        </w:rPr>
        <w:t xml:space="preserve"> μισθό για τους νέους, επειδή </w:t>
      </w:r>
      <w:proofErr w:type="spellStart"/>
      <w:r>
        <w:rPr>
          <w:rFonts w:eastAsia="Times New Roman"/>
          <w:color w:val="222222"/>
          <w:szCs w:val="24"/>
          <w:shd w:val="clear" w:color="auto" w:fill="FFFFFF"/>
        </w:rPr>
        <w:t>επανέφερε</w:t>
      </w:r>
      <w:proofErr w:type="spellEnd"/>
      <w:r>
        <w:rPr>
          <w:rFonts w:eastAsia="Times New Roman"/>
          <w:color w:val="222222"/>
          <w:szCs w:val="24"/>
          <w:shd w:val="clear" w:color="auto" w:fill="FFFFFF"/>
        </w:rPr>
        <w:t xml:space="preserve"> την ισχύ των συλλογικών διαπραγματεύσεων, επειδή νομοθετεί σήμερα ενάντια στις αναιτιολόγητες απολύσεις και επειδή θεωρεί πως η επταήμερη εργασία δεν αποτελεί στοιχείο ανταγωνιστικότητας της οικονομίας, τη στιγμή μάλ</w:t>
      </w:r>
      <w:r>
        <w:rPr>
          <w:rFonts w:eastAsia="Times New Roman"/>
          <w:color w:val="222222"/>
          <w:szCs w:val="24"/>
          <w:shd w:val="clear" w:color="auto" w:fill="FFFFFF"/>
        </w:rPr>
        <w:t>ιστα που σε ευρωπαϊκό επίπεδο ο εβδομαδιαίος χρόνος εργασίας βαίνει μειούμενος. Γιατί η ανάπτυξη για να υπάρχει</w:t>
      </w:r>
      <w:r>
        <w:rPr>
          <w:rFonts w:eastAsia="Times New Roman"/>
          <w:color w:val="222222"/>
          <w:szCs w:val="24"/>
          <w:shd w:val="clear" w:color="auto" w:fill="FFFFFF"/>
        </w:rPr>
        <w:t>,</w:t>
      </w:r>
      <w:r>
        <w:rPr>
          <w:rFonts w:eastAsia="Times New Roman"/>
          <w:color w:val="222222"/>
          <w:szCs w:val="24"/>
          <w:shd w:val="clear" w:color="auto" w:fill="FFFFFF"/>
        </w:rPr>
        <w:t xml:space="preserve"> οφείλει να είναι ανάπτυξη για όλους και οφείλει να έχει στο επίκεντρό της την εργασία.</w:t>
      </w:r>
    </w:p>
    <w:p w14:paraId="12B6EAFB"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παρόν νομοσχέδιο, λοιπόν, αποτελεί ουσιαστικά βήμα όχ</w:t>
      </w:r>
      <w:r>
        <w:rPr>
          <w:rFonts w:eastAsia="Times New Roman"/>
          <w:color w:val="222222"/>
          <w:szCs w:val="24"/>
          <w:shd w:val="clear" w:color="auto" w:fill="FFFFFF"/>
        </w:rPr>
        <w:t>ι μόνο για την επαναφορά της δημοκρατίας στην εργασία, αλλά ένα βήμα για τη διαδικασία μετασχηματισμού του παραγωγικού μοντέλου της χώρας, ενός παραγωγικού μοντέλου που θα επενδύει στην εργασία και στον άνθρωπο, ενός παραγωγικού μοντέλου που θα μπορεί να ε</w:t>
      </w:r>
      <w:r>
        <w:rPr>
          <w:rFonts w:eastAsia="Times New Roman"/>
          <w:color w:val="222222"/>
          <w:szCs w:val="24"/>
          <w:shd w:val="clear" w:color="auto" w:fill="FFFFFF"/>
        </w:rPr>
        <w:t xml:space="preserve">ίναι πραγματικά ανταγωνιστικό μέσα από την δημιουργία ποιοτικών θέσεων εργασίας, οι οποίες θα παράγουν εργασία υψηλής προστιθέμενης αξίας. </w:t>
      </w:r>
    </w:p>
    <w:p w14:paraId="12B6EAFC"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Πίσω, λοιπόν, από την άρνηση της Αντιπολίτευσης να συναινέσει στην προσπάθεια της Κυβέρνησης να αποκαταστήσει τις αδ</w:t>
      </w:r>
      <w:r>
        <w:rPr>
          <w:rFonts w:eastAsia="Times New Roman"/>
          <w:color w:val="222222"/>
          <w:szCs w:val="24"/>
          <w:shd w:val="clear" w:color="auto" w:fill="FFFFFF"/>
        </w:rPr>
        <w:t xml:space="preserve">ικίες των προηγούμενων ετών και να δημιουργήσει ένα πλέγμα προστασίας για τον κόσμο της εργασίας, κρύβεται ένα διαφορετικό πολιτικό σχέδιο, αντιπαραθετικό με το δικό μας, που δεν μπορεί να καλύψει το πολιτικό και στρατηγικό αδιέξοδό της, όσο </w:t>
      </w:r>
      <w:proofErr w:type="spellStart"/>
      <w:r>
        <w:rPr>
          <w:rFonts w:eastAsia="Times New Roman"/>
          <w:color w:val="222222"/>
          <w:szCs w:val="24"/>
          <w:shd w:val="clear" w:color="auto" w:fill="FFFFFF"/>
        </w:rPr>
        <w:t>καταστροφολογι</w:t>
      </w:r>
      <w:r>
        <w:rPr>
          <w:rFonts w:eastAsia="Times New Roman"/>
          <w:color w:val="222222"/>
          <w:szCs w:val="24"/>
          <w:shd w:val="clear" w:color="auto" w:fill="FFFFFF"/>
        </w:rPr>
        <w:t>κό</w:t>
      </w:r>
      <w:proofErr w:type="spellEnd"/>
      <w:r>
        <w:rPr>
          <w:rFonts w:eastAsia="Times New Roman"/>
          <w:color w:val="222222"/>
          <w:szCs w:val="24"/>
          <w:shd w:val="clear" w:color="auto" w:fill="FFFFFF"/>
        </w:rPr>
        <w:t xml:space="preserve"> λόγο και αν εκτοξεύσει και όσα πλασματικά στοιχεία και αν μας παρουσιάσει. </w:t>
      </w:r>
    </w:p>
    <w:p w14:paraId="12B6EAFD"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w:t>
      </w:r>
      <w:r w:rsidRPr="00793DA5">
        <w:rPr>
          <w:rFonts w:eastAsia="Times New Roman"/>
          <w:bCs/>
          <w:color w:val="222222"/>
          <w:shd w:val="clear" w:color="auto" w:fill="FFFFFF"/>
        </w:rPr>
        <w:t>επειδή</w:t>
      </w:r>
      <w:r>
        <w:rPr>
          <w:rFonts w:eastAsia="Times New Roman"/>
          <w:color w:val="222222"/>
          <w:szCs w:val="24"/>
          <w:shd w:val="clear" w:color="auto" w:fill="FFFFFF"/>
        </w:rPr>
        <w:t xml:space="preserve"> </w:t>
      </w:r>
      <w:r w:rsidRPr="00793DA5">
        <w:rPr>
          <w:rFonts w:eastAsia="Times New Roman"/>
          <w:bCs/>
          <w:color w:val="222222"/>
          <w:shd w:val="clear" w:color="auto" w:fill="FFFFFF"/>
        </w:rPr>
        <w:t>είναι</w:t>
      </w:r>
      <w:r>
        <w:rPr>
          <w:rFonts w:eastAsia="Times New Roman"/>
          <w:color w:val="222222"/>
          <w:szCs w:val="24"/>
          <w:shd w:val="clear" w:color="auto" w:fill="FFFFFF"/>
        </w:rPr>
        <w:t xml:space="preserve"> τουλάχιστον φαιδρό</w:t>
      </w:r>
      <w:r>
        <w:rPr>
          <w:rFonts w:eastAsia="Times New Roman"/>
          <w:color w:val="222222"/>
          <w:szCs w:val="24"/>
          <w:shd w:val="clear" w:color="auto" w:fill="FFFFFF"/>
        </w:rPr>
        <w:t>,</w:t>
      </w:r>
      <w:r>
        <w:rPr>
          <w:rFonts w:eastAsia="Times New Roman"/>
          <w:color w:val="222222"/>
          <w:szCs w:val="24"/>
          <w:shd w:val="clear" w:color="auto" w:fill="FFFFFF"/>
        </w:rPr>
        <w:t xml:space="preserve"> τη σημερινή μέρα να μας εγκαλούν αυτοί οι οποίοι έφεραν την κρίση στην ελληνική οικονομία και στη συνέχεια υλοποίησαν ένα σχέδιο βίαιης απελ</w:t>
      </w:r>
      <w:r>
        <w:rPr>
          <w:rFonts w:eastAsia="Times New Roman"/>
          <w:color w:val="222222"/>
          <w:szCs w:val="24"/>
          <w:shd w:val="clear" w:color="auto" w:fill="FFFFFF"/>
        </w:rPr>
        <w:t>ευθέρωσης της εργασίας, θα απαντήσω διαβάζοντας κάποια στοιχεία</w:t>
      </w:r>
      <w:r>
        <w:rPr>
          <w:rFonts w:eastAsia="Times New Roman"/>
          <w:color w:val="222222"/>
          <w:szCs w:val="24"/>
          <w:shd w:val="clear" w:color="auto" w:fill="FFFFFF"/>
        </w:rPr>
        <w:t>,</w:t>
      </w:r>
      <w:r>
        <w:rPr>
          <w:rFonts w:eastAsia="Times New Roman"/>
          <w:color w:val="222222"/>
          <w:szCs w:val="24"/>
          <w:shd w:val="clear" w:color="auto" w:fill="FFFFFF"/>
        </w:rPr>
        <w:t xml:space="preserve"> με τον μόνο τρόπο </w:t>
      </w:r>
      <w:r w:rsidRPr="00793DA5">
        <w:rPr>
          <w:rFonts w:eastAsia="Times New Roman"/>
          <w:bCs/>
          <w:color w:val="222222"/>
          <w:shd w:val="clear" w:color="auto" w:fill="FFFFFF"/>
        </w:rPr>
        <w:t>που</w:t>
      </w:r>
      <w:r>
        <w:rPr>
          <w:rFonts w:eastAsia="Times New Roman"/>
          <w:color w:val="222222"/>
          <w:szCs w:val="24"/>
          <w:shd w:val="clear" w:color="auto" w:fill="FFFFFF"/>
        </w:rPr>
        <w:t xml:space="preserve"> αυτά μπορούν να διαβαστούν, δηλαδή ξεκινώντας από τα προηγούμενα έτη και φτάνοντας στα πιο πρόσφατα και συγκρίνοντας μηνιαία στοιχεία με μηνιαία στοιχεία και ετήσια με ε</w:t>
      </w:r>
      <w:r>
        <w:rPr>
          <w:rFonts w:eastAsia="Times New Roman"/>
          <w:color w:val="222222"/>
          <w:szCs w:val="24"/>
          <w:shd w:val="clear" w:color="auto" w:fill="FFFFFF"/>
        </w:rPr>
        <w:t>τήσια.</w:t>
      </w:r>
    </w:p>
    <w:p w14:paraId="12B6EAFE"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την αδήλωτη εργασία ο ετήσιος μέσος όρος για το 2014 ήταν 19,20%, ενώ το 2018 εμφανίζεται στο 8,90%. Εδώ πρέπει να σημειώσω ότι τα νούμερα αυτά ανταποκρίνονται ως ευρήματα στο σύνολο των ελέγχων που διενήργησε το Σώμα Επιθεώρησης Εργασίας κατά τ</w:t>
      </w:r>
      <w:r>
        <w:rPr>
          <w:rFonts w:eastAsia="Times New Roman"/>
          <w:color w:val="222222"/>
          <w:szCs w:val="24"/>
          <w:shd w:val="clear" w:color="auto" w:fill="FFFFFF"/>
        </w:rPr>
        <w:t>ις περιόδους αναφοράς.</w:t>
      </w:r>
    </w:p>
    <w:p w14:paraId="12B6EAFF"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xml:space="preserve"> μάλιστα και η </w:t>
      </w:r>
      <w:r>
        <w:rPr>
          <w:rFonts w:eastAsia="Times New Roman"/>
          <w:color w:val="222222"/>
          <w:szCs w:val="24"/>
          <w:shd w:val="clear" w:color="auto" w:fill="FFFFFF"/>
        </w:rPr>
        <w:t>κ</w:t>
      </w:r>
      <w:r>
        <w:rPr>
          <w:rFonts w:eastAsia="Times New Roman"/>
          <w:color w:val="222222"/>
          <w:szCs w:val="24"/>
          <w:shd w:val="clear" w:color="auto" w:fill="FFFFFF"/>
        </w:rPr>
        <w:t>υβέρνησή του ήταν αυτοί που συνέβαλαν στην αποδυνάμωση του Σώματος Επιθεώρησης Εργασίας ως ελεγκτικού μηχανισμού μέσα από την κατάργηση διακοσίων εννέα οργανικών θέσεων και είκοσι έξι οργανικών μονάδων.</w:t>
      </w:r>
    </w:p>
    <w:p w14:paraId="12B6EB00"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τα όσα </w:t>
      </w:r>
      <w:proofErr w:type="spellStart"/>
      <w:r>
        <w:rPr>
          <w:rFonts w:eastAsia="Times New Roman"/>
          <w:color w:val="222222"/>
          <w:szCs w:val="24"/>
          <w:shd w:val="clear" w:color="auto" w:fill="FFFFFF"/>
        </w:rPr>
        <w:t>ελέχθησαν</w:t>
      </w:r>
      <w:proofErr w:type="spellEnd"/>
      <w:r>
        <w:rPr>
          <w:rFonts w:eastAsia="Times New Roman"/>
          <w:color w:val="222222"/>
          <w:szCs w:val="24"/>
          <w:shd w:val="clear" w:color="auto" w:fill="FFFFFF"/>
        </w:rPr>
        <w:t xml:space="preserve"> για δήθεν εκτίναξη της μερικής απασχόλησης, η πραγματικότητα και πάλι τους διαψεύδει. Σύμφωνα, λοιπόν, με το </w:t>
      </w:r>
      <w:r w:rsidRPr="000E5F97">
        <w:rPr>
          <w:rFonts w:eastAsia="Times New Roman"/>
          <w:color w:val="222222"/>
          <w:szCs w:val="24"/>
          <w:shd w:val="clear" w:color="auto" w:fill="FFFFFF"/>
        </w:rPr>
        <w:t xml:space="preserve">ετήσιο τεύχος του συστήματος </w:t>
      </w:r>
      <w:r>
        <w:rPr>
          <w:rFonts w:eastAsia="Times New Roman"/>
          <w:color w:val="222222"/>
          <w:szCs w:val="24"/>
          <w:shd w:val="clear" w:color="auto" w:fill="FFFFFF"/>
        </w:rPr>
        <w:t>«</w:t>
      </w:r>
      <w:r w:rsidRPr="000E5F97">
        <w:rPr>
          <w:rFonts w:eastAsia="Times New Roman"/>
          <w:color w:val="222222"/>
          <w:szCs w:val="24"/>
          <w:shd w:val="clear" w:color="auto" w:fill="FFFFFF"/>
        </w:rPr>
        <w:t>ΕΡΓΑΝΗ</w:t>
      </w:r>
      <w:r>
        <w:rPr>
          <w:rFonts w:eastAsia="Times New Roman"/>
          <w:color w:val="222222"/>
          <w:szCs w:val="24"/>
          <w:shd w:val="clear" w:color="auto" w:fill="FFFFFF"/>
        </w:rPr>
        <w:t>»,</w:t>
      </w:r>
      <w:r w:rsidRPr="000E5F97">
        <w:rPr>
          <w:rFonts w:eastAsia="Times New Roman"/>
          <w:color w:val="222222"/>
          <w:szCs w:val="24"/>
          <w:shd w:val="clear" w:color="auto" w:fill="FFFFFF"/>
        </w:rPr>
        <w:t xml:space="preserve"> από το 2017 έως το 2018 δημιουργήθηκαν </w:t>
      </w:r>
      <w:r>
        <w:rPr>
          <w:rFonts w:eastAsia="Times New Roman"/>
          <w:color w:val="222222"/>
          <w:szCs w:val="24"/>
          <w:shd w:val="clear" w:color="auto" w:fill="FFFFFF"/>
        </w:rPr>
        <w:t>ογδόντα τρεις χιλιάδες πεντακόσιες οκτ</w:t>
      </w:r>
      <w:r>
        <w:rPr>
          <w:rFonts w:eastAsia="Times New Roman"/>
          <w:color w:val="222222"/>
          <w:szCs w:val="24"/>
          <w:shd w:val="clear" w:color="auto" w:fill="FFFFFF"/>
        </w:rPr>
        <w:t xml:space="preserve">ώ </w:t>
      </w:r>
      <w:r w:rsidRPr="000E5F97">
        <w:rPr>
          <w:rFonts w:eastAsia="Times New Roman"/>
          <w:color w:val="222222"/>
          <w:szCs w:val="24"/>
          <w:shd w:val="clear" w:color="auto" w:fill="FFFFFF"/>
        </w:rPr>
        <w:t>νέες θέσεις</w:t>
      </w:r>
      <w:r>
        <w:rPr>
          <w:rFonts w:eastAsia="Times New Roman"/>
          <w:color w:val="222222"/>
          <w:szCs w:val="24"/>
          <w:shd w:val="clear" w:color="auto" w:fill="FFFFFF"/>
        </w:rPr>
        <w:t xml:space="preserve"> εργασίας. Από αυτές μάλιστα το 28% είναι μερικής, ενώ το 72% είναι πλήρους απασχόλησης. Κατά την περίοδο αυτή, δηλαδή, δημιουργήθηκαν </w:t>
      </w:r>
      <w:r>
        <w:rPr>
          <w:rFonts w:eastAsia="Times New Roman"/>
          <w:color w:val="222222"/>
          <w:szCs w:val="24"/>
          <w:shd w:val="clear" w:color="auto" w:fill="FFFFFF"/>
        </w:rPr>
        <w:t xml:space="preserve">εξήντα χιλιάδες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δεκαεπτά </w:t>
      </w:r>
      <w:r>
        <w:rPr>
          <w:rFonts w:eastAsia="Times New Roman"/>
          <w:color w:val="222222"/>
          <w:szCs w:val="24"/>
          <w:shd w:val="clear" w:color="auto" w:fill="FFFFFF"/>
        </w:rPr>
        <w:t>νέες θέσεις εργασίας.</w:t>
      </w:r>
    </w:p>
    <w:p w14:paraId="12B6EB01"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όμως, </w:t>
      </w:r>
      <w:r w:rsidRPr="005D49EA">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5D49EA">
        <w:rPr>
          <w:rFonts w:eastAsia="Times New Roman"/>
          <w:color w:val="222222"/>
          <w:szCs w:val="24"/>
          <w:shd w:val="clear" w:color="auto" w:fill="FFFFFF"/>
        </w:rPr>
        <w:t>κυρίες και κύριοι Βουλε</w:t>
      </w:r>
      <w:r w:rsidRPr="005D49EA">
        <w:rPr>
          <w:rFonts w:eastAsia="Times New Roman"/>
          <w:color w:val="222222"/>
          <w:szCs w:val="24"/>
          <w:shd w:val="clear" w:color="auto" w:fill="FFFFFF"/>
        </w:rPr>
        <w:t>υτές</w:t>
      </w:r>
      <w:r>
        <w:rPr>
          <w:rFonts w:eastAsia="Times New Roman"/>
          <w:color w:val="222222"/>
          <w:szCs w:val="24"/>
          <w:shd w:val="clear" w:color="auto" w:fill="FFFFFF"/>
        </w:rPr>
        <w:t>, να περάσω στο νομοσχέδιο. Με το παρόν σχέδιο νόμου αποδεικνύεται ότι η περίοδος μετά τον Αύγουστο του 2018</w:t>
      </w:r>
      <w:r>
        <w:rPr>
          <w:rFonts w:eastAsia="Times New Roman"/>
          <w:color w:val="222222"/>
          <w:szCs w:val="24"/>
          <w:shd w:val="clear" w:color="auto" w:fill="FFFFFF"/>
        </w:rPr>
        <w:t>,</w:t>
      </w:r>
      <w:r>
        <w:rPr>
          <w:rFonts w:eastAsia="Times New Roman"/>
          <w:color w:val="222222"/>
          <w:szCs w:val="24"/>
          <w:shd w:val="clear" w:color="auto" w:fill="FFFFFF"/>
        </w:rPr>
        <w:t xml:space="preserve"> είναι μια διαφορετική περίοδος για την κοινωνική πλειοψηφία, διότι σχεδιάζουμε και υλοποιούμε πολιτικές</w:t>
      </w:r>
      <w:r>
        <w:rPr>
          <w:rFonts w:eastAsia="Times New Roman"/>
          <w:color w:val="222222"/>
          <w:szCs w:val="24"/>
          <w:shd w:val="clear" w:color="auto" w:fill="FFFFFF"/>
        </w:rPr>
        <w:t>,</w:t>
      </w:r>
      <w:r>
        <w:rPr>
          <w:rFonts w:eastAsia="Times New Roman"/>
          <w:color w:val="222222"/>
          <w:szCs w:val="24"/>
          <w:shd w:val="clear" w:color="auto" w:fill="FFFFFF"/>
        </w:rPr>
        <w:t xml:space="preserve"> που αποκαθιστούν τη συρρίκνωση του ει</w:t>
      </w:r>
      <w:r>
        <w:rPr>
          <w:rFonts w:eastAsia="Times New Roman"/>
          <w:color w:val="222222"/>
          <w:szCs w:val="24"/>
          <w:shd w:val="clear" w:color="auto" w:fill="FFFFFF"/>
        </w:rPr>
        <w:t xml:space="preserve">σοδήματός τους, με </w:t>
      </w:r>
      <w:proofErr w:type="spellStart"/>
      <w:r>
        <w:rPr>
          <w:rFonts w:eastAsia="Times New Roman"/>
          <w:color w:val="222222"/>
          <w:szCs w:val="24"/>
          <w:shd w:val="clear" w:color="auto" w:fill="FFFFFF"/>
        </w:rPr>
        <w:t>στοχευμένα</w:t>
      </w:r>
      <w:proofErr w:type="spellEnd"/>
      <w:r>
        <w:rPr>
          <w:rFonts w:eastAsia="Times New Roman"/>
          <w:color w:val="222222"/>
          <w:szCs w:val="24"/>
          <w:shd w:val="clear" w:color="auto" w:fill="FFFFFF"/>
        </w:rPr>
        <w:t xml:space="preserve"> και μόνιμα μέτρα. </w:t>
      </w:r>
    </w:p>
    <w:p w14:paraId="12B6EB02"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Συγκεκριμένα, από φέτος, το 2019 μειώνουμε τον ΦΠΑ στην εστίαση και στα τρόφιμα από 24% στο 13%, ενώ στην ενέργεια από το 13% στο 6%. Θεσπίζουμε την νέα δέκατη τρίτη σύνταξη ένα μόνιμο μέτρο ενίσχυσης του ει</w:t>
      </w:r>
      <w:r>
        <w:rPr>
          <w:rFonts w:eastAsia="Times New Roman"/>
          <w:color w:val="222222"/>
          <w:szCs w:val="24"/>
          <w:shd w:val="clear" w:color="auto" w:fill="FFFFFF"/>
        </w:rPr>
        <w:t xml:space="preserve">σοδήματος σε όλους τους συνταξιούχους της χώρας σε μόνιμη και σταθερή βάση. </w:t>
      </w:r>
    </w:p>
    <w:p w14:paraId="12B6EB03"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η δέκατη τρίτη σύνταξη επίδομα ευρωεκλογών και εξαγοράς, όπως λέει ο κ. Μητσοτάκης; Όταν ο Πρόεδρος της Αξιωματικής Αντιπολίτευσης ονομάζει εργασιακές κατακτήσεις τις οποίες</w:t>
      </w:r>
      <w:r>
        <w:rPr>
          <w:rFonts w:eastAsia="Times New Roman"/>
          <w:color w:val="222222"/>
          <w:szCs w:val="24"/>
          <w:shd w:val="clear" w:color="auto" w:fill="FFFFFF"/>
        </w:rPr>
        <w:t xml:space="preserve"> η Κυβέρνησή του κατήργησε ως επιδόματα και δη προεκλογικά</w:t>
      </w:r>
      <w:r>
        <w:rPr>
          <w:rFonts w:eastAsia="Times New Roman"/>
          <w:color w:val="222222"/>
          <w:szCs w:val="24"/>
          <w:shd w:val="clear" w:color="auto" w:fill="FFFFFF"/>
        </w:rPr>
        <w:t>,</w:t>
      </w:r>
      <w:r>
        <w:rPr>
          <w:rFonts w:eastAsia="Times New Roman"/>
          <w:color w:val="222222"/>
          <w:szCs w:val="24"/>
          <w:shd w:val="clear" w:color="auto" w:fill="FFFFFF"/>
        </w:rPr>
        <w:t xml:space="preserve"> δεν στρέφεται εναντίον της Κυβέρνησης αλλά προσβάλλει τους συνταξιούχους και τους ανθρώπους του μόχθου, όπως ακριβώς όταν χαρακτήρισε το δώρο Χριστουγέννων παροχή του πελατειακού κράτους. </w:t>
      </w:r>
    </w:p>
    <w:p w14:paraId="12B6EB04"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Pr>
          <w:rFonts w:eastAsia="Times New Roman"/>
          <w:color w:val="222222"/>
          <w:szCs w:val="24"/>
          <w:shd w:val="clear" w:color="auto" w:fill="FFFFFF"/>
        </w:rPr>
        <w:t xml:space="preserve"> θα παρακαλούσαμε τη Νέα Δημοκρατία</w:t>
      </w:r>
      <w:r>
        <w:rPr>
          <w:rFonts w:eastAsia="Times New Roman"/>
          <w:color w:val="222222"/>
          <w:szCs w:val="24"/>
          <w:shd w:val="clear" w:color="auto" w:fill="FFFFFF"/>
        </w:rPr>
        <w:t>,</w:t>
      </w:r>
      <w:r>
        <w:rPr>
          <w:rFonts w:eastAsia="Times New Roman"/>
          <w:color w:val="222222"/>
          <w:szCs w:val="24"/>
          <w:shd w:val="clear" w:color="auto" w:fill="FFFFFF"/>
        </w:rPr>
        <w:t xml:space="preserve"> να αποφασίσει αν το πρόβλημά της με τη δέκατη τρίτη σύνταξη είναι αυτό που είχε πει ο κ. Μητσοτάκης ότι δεν είναι εφικτή η καταβολή της και δεν θα το έκανε ή αν το </w:t>
      </w:r>
      <w:r w:rsidRPr="000E5F97">
        <w:rPr>
          <w:rFonts w:eastAsia="Times New Roman"/>
          <w:bCs/>
          <w:color w:val="222222"/>
          <w:shd w:val="clear" w:color="auto" w:fill="FFFFFF"/>
        </w:rPr>
        <w:t>ότι</w:t>
      </w:r>
      <w:r>
        <w:rPr>
          <w:rFonts w:eastAsia="Times New Roman"/>
          <w:color w:val="222222"/>
          <w:szCs w:val="24"/>
          <w:shd w:val="clear" w:color="auto" w:fill="FFFFFF"/>
        </w:rPr>
        <w:t xml:space="preserve"> </w:t>
      </w:r>
      <w:r w:rsidRPr="005D49EA">
        <w:rPr>
          <w:rFonts w:eastAsia="Times New Roman"/>
          <w:bCs/>
          <w:color w:val="222222"/>
          <w:shd w:val="clear" w:color="auto" w:fill="FFFFFF"/>
        </w:rPr>
        <w:t>είναι</w:t>
      </w:r>
      <w:r>
        <w:rPr>
          <w:rFonts w:eastAsia="Times New Roman"/>
          <w:color w:val="222222"/>
          <w:szCs w:val="24"/>
          <w:shd w:val="clear" w:color="auto" w:fill="FFFFFF"/>
        </w:rPr>
        <w:t xml:space="preserve"> χαμηλή. </w:t>
      </w:r>
    </w:p>
    <w:p w14:paraId="12B6EB05"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Έχει ήδη </w:t>
      </w:r>
      <w:r w:rsidRPr="00A73B64">
        <w:rPr>
          <w:rFonts w:eastAsia="Times New Roman"/>
          <w:color w:val="222222"/>
          <w:szCs w:val="24"/>
          <w:shd w:val="clear" w:color="auto" w:fill="FFFFFF"/>
        </w:rPr>
        <w:t>αναφερθεί</w:t>
      </w:r>
      <w:r>
        <w:rPr>
          <w:rFonts w:eastAsia="Times New Roman"/>
          <w:color w:val="222222"/>
          <w:szCs w:val="24"/>
          <w:shd w:val="clear" w:color="auto" w:fill="FFFFFF"/>
        </w:rPr>
        <w:t xml:space="preserve"> με νούμερα και αν</w:t>
      </w:r>
      <w:r>
        <w:rPr>
          <w:rFonts w:eastAsia="Times New Roman"/>
          <w:color w:val="222222"/>
          <w:szCs w:val="24"/>
          <w:shd w:val="clear" w:color="auto" w:fill="FFFFFF"/>
        </w:rPr>
        <w:t xml:space="preserve">αλυτικά τι παίρνει η κάθε κατηγορία συνταξιούχων αλλά θα το επαναλάβω. Πλήρη σύνταξη έως τα 500 ευρώ, 70% της σύνταξης έως τα 600 ευρώ, 50% της σύνταξης έως τα 1.000 ευρώ </w:t>
      </w:r>
      <w:r w:rsidRPr="005D49EA">
        <w:rPr>
          <w:rFonts w:eastAsia="Times New Roman"/>
          <w:bCs/>
          <w:color w:val="222222"/>
          <w:shd w:val="clear" w:color="auto" w:fill="FFFFFF"/>
        </w:rPr>
        <w:t>και</w:t>
      </w:r>
      <w:r>
        <w:rPr>
          <w:rFonts w:eastAsia="Times New Roman"/>
          <w:color w:val="222222"/>
          <w:szCs w:val="24"/>
          <w:shd w:val="clear" w:color="auto" w:fill="FFFFFF"/>
        </w:rPr>
        <w:t xml:space="preserve"> 30% της σύνταξης από 1.000 ευρώ και πάνω.</w:t>
      </w:r>
    </w:p>
    <w:p w14:paraId="12B6EB06" w14:textId="77777777" w:rsidR="00F81E5F" w:rsidRDefault="0022463A">
      <w:pPr>
        <w:spacing w:line="600" w:lineRule="auto"/>
        <w:ind w:firstLine="720"/>
        <w:jc w:val="both"/>
        <w:rPr>
          <w:rFonts w:eastAsia="Times New Roman"/>
          <w:color w:val="222222"/>
          <w:szCs w:val="24"/>
          <w:shd w:val="clear" w:color="auto" w:fill="FFFFFF"/>
        </w:rPr>
      </w:pPr>
      <w:r w:rsidRPr="005D49EA">
        <w:rPr>
          <w:rFonts w:eastAsia="Times New Roman"/>
          <w:bCs/>
          <w:color w:val="222222"/>
          <w:shd w:val="clear" w:color="auto" w:fill="FFFFFF"/>
        </w:rPr>
        <w:t>Όμως</w:t>
      </w:r>
      <w:r>
        <w:rPr>
          <w:rFonts w:eastAsia="Times New Roman"/>
          <w:color w:val="222222"/>
          <w:szCs w:val="24"/>
          <w:shd w:val="clear" w:color="auto" w:fill="FFFFFF"/>
        </w:rPr>
        <w:t xml:space="preserve"> </w:t>
      </w:r>
      <w:r w:rsidRPr="005D49EA">
        <w:rPr>
          <w:rFonts w:eastAsia="Times New Roman"/>
          <w:color w:val="222222"/>
          <w:shd w:val="clear" w:color="auto" w:fill="FFFFFF"/>
        </w:rPr>
        <w:t>για να</w:t>
      </w:r>
      <w:r>
        <w:rPr>
          <w:rFonts w:eastAsia="Times New Roman"/>
          <w:color w:val="222222"/>
          <w:szCs w:val="24"/>
          <w:shd w:val="clear" w:color="auto" w:fill="FFFFFF"/>
        </w:rPr>
        <w:t xml:space="preserve"> γίνει αντιληπτό, η βασική μας διαφορά είναι ότι εμείς έχουμε εξασφαλίσει τους πόρους και για τη χώρα και για το ασφαλιστικό σύστημα, ώστε η δέκατη τρίτη σύνταξη να είναι μόνιμη όχι μόνο νομοθετικά αλλά και χρηματοδοτικά.</w:t>
      </w:r>
    </w:p>
    <w:p w14:paraId="12B6EB07"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w:t>
      </w:r>
      <w:r w:rsidRPr="00DF69F7">
        <w:rPr>
          <w:rFonts w:eastAsia="Times New Roman"/>
          <w:bCs/>
          <w:color w:val="222222"/>
          <w:shd w:val="clear" w:color="auto" w:fill="FFFFFF"/>
        </w:rPr>
        <w:t>να</w:t>
      </w:r>
      <w:r>
        <w:rPr>
          <w:rFonts w:eastAsia="Times New Roman"/>
          <w:color w:val="222222"/>
          <w:szCs w:val="24"/>
          <w:shd w:val="clear" w:color="auto" w:fill="FFFFFF"/>
        </w:rPr>
        <w:t xml:space="preserve"> αναφερθώ στο ασφαλιστι</w:t>
      </w:r>
      <w:r>
        <w:rPr>
          <w:rFonts w:eastAsia="Times New Roman"/>
          <w:color w:val="222222"/>
          <w:szCs w:val="24"/>
          <w:shd w:val="clear" w:color="auto" w:fill="FFFFFF"/>
        </w:rPr>
        <w:t xml:space="preserve">κό σύστημα. Τι παραλάβαμε το 2015; Ένα σύστημα πολυδαίδαλο στα όρια της κατάρρευσης με έλλειμμα πάνω από 1,1 </w:t>
      </w:r>
      <w:r w:rsidRPr="00DF69F7">
        <w:rPr>
          <w:rFonts w:eastAsia="Times New Roman"/>
          <w:bCs/>
          <w:color w:val="222222"/>
          <w:shd w:val="clear" w:color="auto" w:fill="FFFFFF"/>
        </w:rPr>
        <w:t>δισεκατομμύρι</w:t>
      </w:r>
      <w:r>
        <w:rPr>
          <w:rFonts w:eastAsia="Times New Roman"/>
          <w:bCs/>
          <w:color w:val="222222"/>
          <w:shd w:val="clear" w:color="auto" w:fill="FFFFFF"/>
        </w:rPr>
        <w:t>ο</w:t>
      </w:r>
      <w:r w:rsidRPr="00DF69F7">
        <w:rPr>
          <w:rFonts w:eastAsia="Times New Roman"/>
          <w:bCs/>
          <w:color w:val="222222"/>
          <w:shd w:val="clear" w:color="auto" w:fill="FFFFFF"/>
        </w:rPr>
        <w:t xml:space="preserve"> ευρώ</w:t>
      </w:r>
      <w:r>
        <w:rPr>
          <w:rFonts w:eastAsia="Times New Roman"/>
          <w:bCs/>
          <w:color w:val="222222"/>
          <w:shd w:val="clear" w:color="auto" w:fill="FFFFFF"/>
        </w:rPr>
        <w:t xml:space="preserve">, δώδεκα </w:t>
      </w:r>
      <w:r>
        <w:rPr>
          <w:rFonts w:eastAsia="Times New Roman"/>
          <w:color w:val="222222"/>
          <w:szCs w:val="24"/>
          <w:shd w:val="clear" w:color="auto" w:fill="FFFFFF"/>
        </w:rPr>
        <w:t>οριζόντιες διαδοχικές περικοπές των συντάξεων συνολικού ύψους 45 δισεκατομμυρίων ευρώ, τετρακόσιες χιλιάδες απλήρωτες ε</w:t>
      </w:r>
      <w:r>
        <w:rPr>
          <w:rFonts w:eastAsia="Times New Roman"/>
          <w:color w:val="222222"/>
          <w:szCs w:val="24"/>
          <w:shd w:val="clear" w:color="auto" w:fill="FFFFFF"/>
        </w:rPr>
        <w:t xml:space="preserve">κκρεμείς συντάξεις και το χρέος των ασφαλιστικών ταμείων ξεπερνούσε τα 30 </w:t>
      </w:r>
      <w:r w:rsidRPr="00DF69F7">
        <w:rPr>
          <w:rFonts w:eastAsia="Times New Roman"/>
          <w:bCs/>
          <w:color w:val="222222"/>
          <w:shd w:val="clear" w:color="auto" w:fill="FFFFFF"/>
        </w:rPr>
        <w:t>δισεκατομμύρια ευρώ</w:t>
      </w:r>
      <w:r>
        <w:rPr>
          <w:rFonts w:eastAsia="Times New Roman"/>
          <w:bCs/>
          <w:color w:val="222222"/>
          <w:shd w:val="clear" w:color="auto" w:fill="FFFFFF"/>
        </w:rPr>
        <w:t>. Μ</w:t>
      </w:r>
      <w:r>
        <w:rPr>
          <w:rFonts w:eastAsia="Times New Roman"/>
          <w:color w:val="222222"/>
          <w:szCs w:val="24"/>
          <w:shd w:val="clear" w:color="auto" w:fill="FFFFFF"/>
        </w:rPr>
        <w:t>ε τη μεταρρύθμιση που κάναμε το 2016</w:t>
      </w:r>
      <w:r>
        <w:rPr>
          <w:rFonts w:eastAsia="Times New Roman"/>
          <w:color w:val="222222"/>
          <w:szCs w:val="24"/>
          <w:shd w:val="clear" w:color="auto" w:fill="FFFFFF"/>
        </w:rPr>
        <w:t>,</w:t>
      </w:r>
      <w:r>
        <w:rPr>
          <w:rFonts w:eastAsia="Times New Roman"/>
          <w:color w:val="222222"/>
          <w:szCs w:val="24"/>
          <w:shd w:val="clear" w:color="auto" w:fill="FFFFFF"/>
        </w:rPr>
        <w:t xml:space="preserve"> πλέον έχουμε ένα ασφαλιστικό σύστημα το οποίο παρέχει διαφάνεια, δικαιοσύνη, ανακούφιση των ελεύθερων επαγγελματιών και άλ</w:t>
      </w:r>
      <w:r>
        <w:rPr>
          <w:rFonts w:eastAsia="Times New Roman"/>
          <w:color w:val="222222"/>
          <w:szCs w:val="24"/>
          <w:shd w:val="clear" w:color="auto" w:fill="FFFFFF"/>
        </w:rPr>
        <w:t xml:space="preserve">λων κοινωνικών ομάδων, αλλά </w:t>
      </w:r>
      <w:r w:rsidRPr="000E5F97">
        <w:rPr>
          <w:rFonts w:eastAsia="Times New Roman"/>
          <w:bCs/>
          <w:color w:val="222222"/>
          <w:shd w:val="clear" w:color="auto" w:fill="FFFFFF"/>
        </w:rPr>
        <w:t>και</w:t>
      </w:r>
      <w:r>
        <w:rPr>
          <w:rFonts w:eastAsia="Times New Roman"/>
          <w:color w:val="222222"/>
          <w:szCs w:val="24"/>
          <w:shd w:val="clear" w:color="auto" w:fill="FFFFFF"/>
        </w:rPr>
        <w:t xml:space="preserve"> βιωσιμότητα.</w:t>
      </w:r>
    </w:p>
    <w:p w14:paraId="12B6EB08"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παρόν σχέδιο νόμου ολοκληρώνεται η συντονισμένη παρέμβαση της Κυβέρνησης, καθώς δίνουμε τη δυνατότητα σε ένα εκατομμύριο τριακόσιες χιλιάδες οφειλέτες να κλείσουν οριστικά με τα χρέη του παρελθόντος. Η και</w:t>
      </w:r>
      <w:r>
        <w:rPr>
          <w:rFonts w:eastAsia="Times New Roman"/>
          <w:color w:val="222222"/>
          <w:szCs w:val="24"/>
          <w:shd w:val="clear" w:color="auto" w:fill="FFFFFF"/>
        </w:rPr>
        <w:t>νοτομία αυτής της ρύθμισης είναι ότι η βασική…</w:t>
      </w:r>
    </w:p>
    <w:p w14:paraId="12B6EB09" w14:textId="77777777" w:rsidR="00F81E5F" w:rsidRDefault="0022463A">
      <w:pPr>
        <w:spacing w:line="600" w:lineRule="auto"/>
        <w:ind w:firstLine="720"/>
        <w:jc w:val="both"/>
        <w:rPr>
          <w:rFonts w:eastAsia="Times New Roman"/>
          <w:color w:val="222222"/>
          <w:szCs w:val="24"/>
          <w:shd w:val="clear" w:color="auto" w:fill="FFFFFF"/>
        </w:rPr>
      </w:pPr>
      <w:r w:rsidRPr="00DF69F7">
        <w:rPr>
          <w:rFonts w:eastAsia="Times New Roman"/>
          <w:b/>
          <w:bCs/>
          <w:color w:val="222222"/>
          <w:shd w:val="clear" w:color="auto" w:fill="FFFFFF"/>
        </w:rPr>
        <w:t xml:space="preserve">ΠΡΟΕΔΡΕΥΩΝ (Γεώργιος </w:t>
      </w:r>
      <w:proofErr w:type="spellStart"/>
      <w:r w:rsidRPr="00DF69F7">
        <w:rPr>
          <w:rFonts w:eastAsia="Times New Roman"/>
          <w:b/>
          <w:bCs/>
          <w:color w:val="222222"/>
          <w:shd w:val="clear" w:color="auto" w:fill="FFFFFF"/>
        </w:rPr>
        <w:t>Λαμπρούλης</w:t>
      </w:r>
      <w:proofErr w:type="spellEnd"/>
      <w:r w:rsidRPr="00DF69F7">
        <w:rPr>
          <w:rFonts w:eastAsia="Times New Roman"/>
          <w:b/>
          <w:bCs/>
          <w:color w:val="222222"/>
          <w:shd w:val="clear" w:color="auto" w:fill="FFFFFF"/>
        </w:rPr>
        <w:t xml:space="preserve">): </w:t>
      </w:r>
      <w:r w:rsidRPr="00DF69F7">
        <w:rPr>
          <w:rFonts w:eastAsia="Times New Roman"/>
          <w:bCs/>
          <w:color w:val="222222"/>
          <w:shd w:val="clear" w:color="auto" w:fill="FFFFFF"/>
        </w:rPr>
        <w:t>Κύριε Μπάρκα, να ολοκληρώνουμε, παρακαλώ.</w:t>
      </w:r>
      <w:r>
        <w:rPr>
          <w:rFonts w:eastAsia="Times New Roman"/>
          <w:color w:val="222222"/>
          <w:szCs w:val="24"/>
          <w:shd w:val="clear" w:color="auto" w:fill="FFFFFF"/>
        </w:rPr>
        <w:t xml:space="preserve"> </w:t>
      </w:r>
    </w:p>
    <w:p w14:paraId="12B6EB0A" w14:textId="77777777" w:rsidR="00F81E5F" w:rsidRDefault="0022463A">
      <w:pPr>
        <w:spacing w:line="600" w:lineRule="auto"/>
        <w:ind w:firstLine="720"/>
        <w:jc w:val="both"/>
        <w:rPr>
          <w:rFonts w:eastAsia="Times New Roman"/>
          <w:color w:val="222222"/>
          <w:szCs w:val="24"/>
          <w:shd w:val="clear" w:color="auto" w:fill="FFFFFF"/>
        </w:rPr>
      </w:pPr>
      <w:r w:rsidRPr="00793DA5">
        <w:rPr>
          <w:rFonts w:eastAsia="Times New Roman"/>
          <w:b/>
          <w:color w:val="222222"/>
          <w:szCs w:val="24"/>
          <w:shd w:val="clear" w:color="auto" w:fill="FFFFFF"/>
        </w:rPr>
        <w:t xml:space="preserve">ΚΩΝΣΤΑΝΤΙΝΟΣ ΜΠΑΡΚΑΣ (Υφυπουργός Εργασίας, </w:t>
      </w:r>
      <w:r w:rsidRPr="00793DA5">
        <w:rPr>
          <w:rFonts w:eastAsia="Times New Roman"/>
          <w:b/>
          <w:bCs/>
          <w:color w:val="222222"/>
          <w:shd w:val="clear" w:color="auto" w:fill="FFFFFF"/>
        </w:rPr>
        <w:t>Κοινωνική</w:t>
      </w:r>
      <w:r w:rsidRPr="00793DA5">
        <w:rPr>
          <w:rFonts w:eastAsia="Times New Roman"/>
          <w:b/>
          <w:color w:val="222222"/>
          <w:szCs w:val="24"/>
          <w:shd w:val="clear" w:color="auto" w:fill="FFFFFF"/>
        </w:rPr>
        <w:t xml:space="preserve">ς Ασφάλισης </w:t>
      </w:r>
      <w:r w:rsidRPr="00793DA5">
        <w:rPr>
          <w:rFonts w:eastAsia="Times New Roman"/>
          <w:b/>
          <w:bCs/>
          <w:color w:val="222222"/>
          <w:shd w:val="clear" w:color="auto" w:fill="FFFFFF"/>
        </w:rPr>
        <w:t>και</w:t>
      </w:r>
      <w:r w:rsidRPr="00793DA5">
        <w:rPr>
          <w:rFonts w:eastAsia="Times New Roman"/>
          <w:b/>
          <w:color w:val="222222"/>
          <w:szCs w:val="24"/>
          <w:shd w:val="clear" w:color="auto" w:fill="FFFFFF"/>
        </w:rPr>
        <w:t xml:space="preserve"> </w:t>
      </w:r>
      <w:r w:rsidRPr="00793DA5">
        <w:rPr>
          <w:rFonts w:eastAsia="Times New Roman"/>
          <w:b/>
          <w:bCs/>
          <w:color w:val="222222"/>
          <w:shd w:val="clear" w:color="auto" w:fill="FFFFFF"/>
        </w:rPr>
        <w:t>Κοινωνική</w:t>
      </w:r>
      <w:r w:rsidRPr="00793DA5">
        <w:rPr>
          <w:rFonts w:eastAsia="Times New Roman"/>
          <w:b/>
          <w:color w:val="222222"/>
          <w:szCs w:val="24"/>
          <w:shd w:val="clear" w:color="auto" w:fill="FFFFFF"/>
        </w:rPr>
        <w:t>ς Αλληλεγγύης):</w:t>
      </w:r>
      <w:r>
        <w:rPr>
          <w:rFonts w:eastAsia="Times New Roman"/>
          <w:color w:val="222222"/>
          <w:szCs w:val="24"/>
          <w:shd w:val="clear" w:color="auto" w:fill="FFFFFF"/>
        </w:rPr>
        <w:t xml:space="preserve"> </w:t>
      </w:r>
      <w:r w:rsidRPr="00DF69F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DF69F7">
        <w:rPr>
          <w:rFonts w:eastAsia="Times New Roman"/>
          <w:bCs/>
          <w:color w:val="222222"/>
          <w:shd w:val="clear" w:color="auto" w:fill="FFFFFF"/>
        </w:rPr>
        <w:t>θα</w:t>
      </w:r>
      <w:r>
        <w:rPr>
          <w:rFonts w:eastAsia="Times New Roman"/>
          <w:color w:val="222222"/>
          <w:szCs w:val="24"/>
          <w:shd w:val="clear" w:color="auto" w:fill="FFFFFF"/>
        </w:rPr>
        <w:t xml:space="preserve"> ήθελα λίγο παραπάνω χρόνο.</w:t>
      </w:r>
    </w:p>
    <w:p w14:paraId="12B6EB0B" w14:textId="77777777" w:rsidR="00F81E5F" w:rsidRDefault="0022463A">
      <w:pPr>
        <w:spacing w:line="600" w:lineRule="auto"/>
        <w:ind w:firstLine="720"/>
        <w:jc w:val="both"/>
        <w:rPr>
          <w:rFonts w:eastAsia="Times New Roman"/>
          <w:color w:val="222222"/>
          <w:szCs w:val="24"/>
          <w:shd w:val="clear" w:color="auto" w:fill="FFFFFF"/>
        </w:rPr>
      </w:pPr>
      <w:r w:rsidRPr="00DF69F7">
        <w:rPr>
          <w:rFonts w:eastAsia="Times New Roman"/>
          <w:b/>
          <w:bCs/>
          <w:color w:val="222222"/>
          <w:shd w:val="clear" w:color="auto" w:fill="FFFFFF"/>
        </w:rPr>
        <w:t xml:space="preserve">ΠΡΟΕΔΡΕΥΩΝ (Γεώργιος </w:t>
      </w:r>
      <w:proofErr w:type="spellStart"/>
      <w:r w:rsidRPr="00DF69F7">
        <w:rPr>
          <w:rFonts w:eastAsia="Times New Roman"/>
          <w:b/>
          <w:bCs/>
          <w:color w:val="222222"/>
          <w:shd w:val="clear" w:color="auto" w:fill="FFFFFF"/>
        </w:rPr>
        <w:t>Λαμπρούλης</w:t>
      </w:r>
      <w:proofErr w:type="spellEnd"/>
      <w:r w:rsidRPr="00DF69F7">
        <w:rPr>
          <w:rFonts w:eastAsia="Times New Roman"/>
          <w:b/>
          <w:bCs/>
          <w:color w:val="222222"/>
          <w:shd w:val="clear" w:color="auto" w:fill="FFFFFF"/>
        </w:rPr>
        <w:t xml:space="preserve">): </w:t>
      </w:r>
      <w:r>
        <w:rPr>
          <w:rFonts w:eastAsia="Times New Roman"/>
          <w:bCs/>
          <w:color w:val="222222"/>
          <w:shd w:val="clear" w:color="auto" w:fill="FFFFFF"/>
        </w:rPr>
        <w:t>Πόσο παραπάνω; Σας έδωσα δυόμισι λεπτά περίπου παραπάνω.</w:t>
      </w:r>
    </w:p>
    <w:p w14:paraId="12B6EB0C" w14:textId="77777777" w:rsidR="00F81E5F" w:rsidRDefault="0022463A">
      <w:pPr>
        <w:spacing w:line="600" w:lineRule="auto"/>
        <w:ind w:firstLine="720"/>
        <w:jc w:val="both"/>
        <w:rPr>
          <w:rFonts w:eastAsia="Times New Roman"/>
          <w:color w:val="222222"/>
          <w:szCs w:val="24"/>
          <w:shd w:val="clear" w:color="auto" w:fill="FFFFFF"/>
        </w:rPr>
      </w:pPr>
      <w:r w:rsidRPr="00793DA5">
        <w:rPr>
          <w:rFonts w:eastAsia="Times New Roman"/>
          <w:b/>
          <w:color w:val="222222"/>
          <w:szCs w:val="24"/>
          <w:shd w:val="clear" w:color="auto" w:fill="FFFFFF"/>
        </w:rPr>
        <w:t xml:space="preserve">ΚΩΝΣΤΑΝΤΙΝΟΣ ΜΠΑΡΚΑΣ (Υφυπουργός Εργασίας, </w:t>
      </w:r>
      <w:r w:rsidRPr="00793DA5">
        <w:rPr>
          <w:rFonts w:eastAsia="Times New Roman"/>
          <w:b/>
          <w:bCs/>
          <w:color w:val="222222"/>
          <w:shd w:val="clear" w:color="auto" w:fill="FFFFFF"/>
        </w:rPr>
        <w:t>Κοινωνική</w:t>
      </w:r>
      <w:r w:rsidRPr="00793DA5">
        <w:rPr>
          <w:rFonts w:eastAsia="Times New Roman"/>
          <w:b/>
          <w:color w:val="222222"/>
          <w:szCs w:val="24"/>
          <w:shd w:val="clear" w:color="auto" w:fill="FFFFFF"/>
        </w:rPr>
        <w:t xml:space="preserve">ς Ασφάλισης </w:t>
      </w:r>
      <w:r w:rsidRPr="00793DA5">
        <w:rPr>
          <w:rFonts w:eastAsia="Times New Roman"/>
          <w:b/>
          <w:bCs/>
          <w:color w:val="222222"/>
          <w:shd w:val="clear" w:color="auto" w:fill="FFFFFF"/>
        </w:rPr>
        <w:t>και</w:t>
      </w:r>
      <w:r w:rsidRPr="00793DA5">
        <w:rPr>
          <w:rFonts w:eastAsia="Times New Roman"/>
          <w:b/>
          <w:color w:val="222222"/>
          <w:szCs w:val="24"/>
          <w:shd w:val="clear" w:color="auto" w:fill="FFFFFF"/>
        </w:rPr>
        <w:t xml:space="preserve"> </w:t>
      </w:r>
      <w:r w:rsidRPr="00793DA5">
        <w:rPr>
          <w:rFonts w:eastAsia="Times New Roman"/>
          <w:b/>
          <w:bCs/>
          <w:color w:val="222222"/>
          <w:shd w:val="clear" w:color="auto" w:fill="FFFFFF"/>
        </w:rPr>
        <w:t>Κοινωνική</w:t>
      </w:r>
      <w:r w:rsidRPr="00793DA5">
        <w:rPr>
          <w:rFonts w:eastAsia="Times New Roman"/>
          <w:b/>
          <w:color w:val="222222"/>
          <w:szCs w:val="24"/>
          <w:shd w:val="clear" w:color="auto" w:fill="FFFFFF"/>
        </w:rPr>
        <w:t>ς Αλληλεγγύης):</w:t>
      </w:r>
      <w:r>
        <w:rPr>
          <w:rFonts w:eastAsia="Times New Roman"/>
          <w:color w:val="222222"/>
          <w:szCs w:val="24"/>
          <w:shd w:val="clear" w:color="auto" w:fill="FFFFFF"/>
        </w:rPr>
        <w:t xml:space="preserve"> Θα ήθελα λίγο παραπάνω χρόνο, </w:t>
      </w:r>
      <w:r w:rsidRPr="00DF69F7">
        <w:rPr>
          <w:rFonts w:eastAsia="Times New Roman"/>
          <w:color w:val="222222"/>
          <w:szCs w:val="24"/>
          <w:shd w:val="clear" w:color="auto" w:fill="FFFFFF"/>
        </w:rPr>
        <w:t>κύριε Πρόεδρε</w:t>
      </w:r>
      <w:r>
        <w:rPr>
          <w:rFonts w:eastAsia="Times New Roman"/>
          <w:color w:val="222222"/>
          <w:szCs w:val="24"/>
          <w:shd w:val="clear" w:color="auto" w:fill="FFFFFF"/>
        </w:rPr>
        <w:t>.</w:t>
      </w:r>
      <w:r>
        <w:rPr>
          <w:rFonts w:eastAsia="Times New Roman"/>
          <w:color w:val="222222"/>
          <w:szCs w:val="24"/>
          <w:shd w:val="clear" w:color="auto" w:fill="FFFFFF"/>
        </w:rPr>
        <w:t xml:space="preserve"> Θα τελειώσω σύντομα.</w:t>
      </w:r>
    </w:p>
    <w:p w14:paraId="12B6EB0D"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βασική καινοτομία της συγκεκριμένης ρύθμισης </w:t>
      </w:r>
      <w:r w:rsidRPr="005C0FF9">
        <w:rPr>
          <w:rFonts w:eastAsia="Times New Roman"/>
          <w:color w:val="222222"/>
          <w:szCs w:val="24"/>
          <w:shd w:val="clear" w:color="auto" w:fill="FFFFFF"/>
        </w:rPr>
        <w:t>είναι ότι με το κούρεμα της βασικής οφειλής συν των προσαυξήσεων</w:t>
      </w:r>
      <w:r>
        <w:rPr>
          <w:rFonts w:eastAsia="Times New Roman"/>
          <w:color w:val="222222"/>
          <w:szCs w:val="24"/>
          <w:shd w:val="clear" w:color="auto" w:fill="FFFFFF"/>
        </w:rPr>
        <w:t xml:space="preserve"> προκύπτει η νέα οφειλή, η οποία </w:t>
      </w:r>
      <w:proofErr w:type="spellStart"/>
      <w:r>
        <w:rPr>
          <w:rFonts w:eastAsia="Times New Roman"/>
          <w:color w:val="222222"/>
          <w:szCs w:val="24"/>
          <w:shd w:val="clear" w:color="auto" w:fill="FFFFFF"/>
        </w:rPr>
        <w:t>μεσοσταθμικά</w:t>
      </w:r>
      <w:proofErr w:type="spellEnd"/>
      <w:r>
        <w:rPr>
          <w:rFonts w:eastAsia="Times New Roman"/>
          <w:color w:val="222222"/>
          <w:szCs w:val="24"/>
          <w:shd w:val="clear" w:color="auto" w:fill="FFFFFF"/>
        </w:rPr>
        <w:t xml:space="preserve"> είναι μειούμενη κατά 65%.</w:t>
      </w:r>
    </w:p>
    <w:p w14:paraId="12B6EB0E" w14:textId="77777777" w:rsidR="00F81E5F" w:rsidRDefault="0022463A">
      <w:pPr>
        <w:spacing w:line="600" w:lineRule="auto"/>
        <w:ind w:firstLine="720"/>
        <w:jc w:val="both"/>
        <w:rPr>
          <w:rFonts w:eastAsia="Times New Roman"/>
          <w:color w:val="222222"/>
          <w:szCs w:val="24"/>
          <w:shd w:val="clear" w:color="auto" w:fill="FFFFFF"/>
        </w:rPr>
      </w:pPr>
      <w:r w:rsidRPr="00DF69F7">
        <w:rPr>
          <w:rFonts w:eastAsia="Times New Roman"/>
          <w:bCs/>
          <w:color w:val="222222"/>
          <w:shd w:val="clear" w:color="auto" w:fill="FFFFFF"/>
        </w:rPr>
        <w:t>Επειδή</w:t>
      </w:r>
      <w:r>
        <w:rPr>
          <w:rFonts w:eastAsia="Times New Roman"/>
          <w:color w:val="222222"/>
          <w:szCs w:val="24"/>
          <w:shd w:val="clear" w:color="auto" w:fill="FFFFFF"/>
        </w:rPr>
        <w:t xml:space="preserve"> </w:t>
      </w:r>
      <w:r w:rsidRPr="00DF69F7">
        <w:rPr>
          <w:rFonts w:eastAsia="Times New Roman"/>
          <w:bCs/>
          <w:color w:val="222222"/>
          <w:shd w:val="clear" w:color="auto" w:fill="FFFFFF"/>
        </w:rPr>
        <w:t>δεν</w:t>
      </w:r>
      <w:r>
        <w:rPr>
          <w:rFonts w:eastAsia="Times New Roman"/>
          <w:color w:val="222222"/>
          <w:szCs w:val="24"/>
          <w:shd w:val="clear" w:color="auto" w:fill="FFFFFF"/>
        </w:rPr>
        <w:t xml:space="preserve"> θέλω να διεκδικήσω χρόνο από τους Βουλευτές και επειδή θα μιλήσουν και οι υπόλοιποι Υπουργοί, θέλω να φτάσουμε λίγο στα θέματα που αφορούν το δικό μου χαρτοφυλάκιο. </w:t>
      </w:r>
    </w:p>
    <w:p w14:paraId="12B6EB0F" w14:textId="77777777" w:rsidR="00F81E5F" w:rsidRDefault="0022463A">
      <w:pPr>
        <w:spacing w:line="600" w:lineRule="auto"/>
        <w:ind w:firstLine="720"/>
        <w:jc w:val="both"/>
        <w:rPr>
          <w:rFonts w:eastAsia="Times New Roman"/>
          <w:color w:val="222222"/>
          <w:szCs w:val="24"/>
          <w:shd w:val="clear" w:color="auto" w:fill="FFFFFF"/>
        </w:rPr>
      </w:pPr>
      <w:r w:rsidRPr="005C0FF9">
        <w:rPr>
          <w:rFonts w:eastAsia="Times New Roman"/>
          <w:color w:val="222222"/>
          <w:szCs w:val="24"/>
          <w:shd w:val="clear" w:color="auto" w:fill="FFFFFF"/>
        </w:rPr>
        <w:t xml:space="preserve">Οι βασικές </w:t>
      </w:r>
      <w:r w:rsidRPr="005C0FF9">
        <w:rPr>
          <w:rFonts w:eastAsia="Times New Roman"/>
          <w:bCs/>
          <w:color w:val="222222"/>
          <w:shd w:val="clear" w:color="auto" w:fill="FFFFFF"/>
        </w:rPr>
        <w:t>ρυθμίσεις</w:t>
      </w:r>
      <w:r w:rsidRPr="005C0FF9">
        <w:rPr>
          <w:rFonts w:eastAsia="Times New Roman"/>
          <w:color w:val="222222"/>
          <w:szCs w:val="24"/>
          <w:shd w:val="clear" w:color="auto" w:fill="FFFFFF"/>
        </w:rPr>
        <w:t xml:space="preserve"> </w:t>
      </w:r>
      <w:r w:rsidRPr="005C0FF9">
        <w:rPr>
          <w:rFonts w:eastAsia="Times New Roman"/>
          <w:bCs/>
          <w:color w:val="222222"/>
          <w:shd w:val="clear" w:color="auto" w:fill="FFFFFF"/>
        </w:rPr>
        <w:t>που</w:t>
      </w:r>
      <w:r w:rsidRPr="005C0FF9">
        <w:rPr>
          <w:rFonts w:eastAsia="Times New Roman"/>
          <w:color w:val="222222"/>
          <w:szCs w:val="24"/>
          <w:shd w:val="clear" w:color="auto" w:fill="FFFFFF"/>
        </w:rPr>
        <w:t xml:space="preserve"> αφορούν στο Σώμα Επιθεώρησης Εργασίας είναι τρεις.</w:t>
      </w:r>
      <w:r>
        <w:rPr>
          <w:rFonts w:eastAsia="Times New Roman"/>
          <w:color w:val="222222"/>
          <w:szCs w:val="24"/>
          <w:shd w:val="clear" w:color="auto" w:fill="FFFFFF"/>
        </w:rPr>
        <w:t xml:space="preserve"> Ο εργοδότης π</w:t>
      </w:r>
      <w:r>
        <w:rPr>
          <w:rFonts w:eastAsia="Times New Roman"/>
          <w:color w:val="222222"/>
          <w:szCs w:val="24"/>
          <w:shd w:val="clear" w:color="auto" w:fill="FFFFFF"/>
        </w:rPr>
        <w:t xml:space="preserve">λέον οφείλει να δηλώνει εκ των προτέρων και μέχρι και μία ώρα μετά την πραγματοποίησή τους τις άδειες των εργαζομένων στην </w:t>
      </w:r>
      <w:r>
        <w:rPr>
          <w:rFonts w:eastAsia="Times New Roman"/>
          <w:color w:val="222222"/>
          <w:szCs w:val="24"/>
          <w:shd w:val="clear" w:color="auto" w:fill="FFFFFF"/>
        </w:rPr>
        <w:t>«</w:t>
      </w:r>
      <w:r>
        <w:rPr>
          <w:rFonts w:eastAsia="Times New Roman"/>
          <w:color w:val="222222"/>
          <w:szCs w:val="24"/>
          <w:shd w:val="clear" w:color="auto" w:fill="FFFFFF"/>
        </w:rPr>
        <w:t>ΕΡΓΑΝΗ</w:t>
      </w:r>
      <w:r>
        <w:rPr>
          <w:rFonts w:eastAsia="Times New Roman"/>
          <w:color w:val="222222"/>
          <w:szCs w:val="24"/>
          <w:shd w:val="clear" w:color="auto" w:fill="FFFFFF"/>
        </w:rPr>
        <w:t>»,</w:t>
      </w:r>
      <w:r>
        <w:rPr>
          <w:rFonts w:eastAsia="Times New Roman"/>
          <w:color w:val="222222"/>
          <w:szCs w:val="24"/>
          <w:shd w:val="clear" w:color="auto" w:fill="FFFFFF"/>
        </w:rPr>
        <w:t xml:space="preserve"> και όχι εκ των υστέρων μία φορά τον χρόνο όπως συνέβαινε. Με τη ρύθμιση αυτή θα μπορούμε να ελέγχουμε την πραγματική χορήγη</w:t>
      </w:r>
      <w:r>
        <w:rPr>
          <w:rFonts w:eastAsia="Times New Roman"/>
          <w:color w:val="222222"/>
          <w:szCs w:val="24"/>
          <w:shd w:val="clear" w:color="auto" w:fill="FFFFFF"/>
        </w:rPr>
        <w:t>ση αδειών και επιδομάτων που συνδέονται με αυτές, κάτι που δεν είχαμε τη δυνατότητα να κάνουμε μέχρι τώρα.</w:t>
      </w:r>
    </w:p>
    <w:p w14:paraId="12B6EB10"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Ε</w:t>
      </w:r>
      <w:r w:rsidRPr="00AF0236">
        <w:rPr>
          <w:rFonts w:eastAsia="Times New Roman"/>
          <w:color w:val="1D2228"/>
          <w:szCs w:val="24"/>
        </w:rPr>
        <w:t>πιπλέον οι εργαζόμενοι απ</w:t>
      </w:r>
      <w:r>
        <w:rPr>
          <w:rFonts w:eastAsia="Times New Roman"/>
          <w:color w:val="1D2228"/>
          <w:szCs w:val="24"/>
        </w:rPr>
        <w:t>οκτούν</w:t>
      </w:r>
      <w:r w:rsidRPr="00AF0236">
        <w:rPr>
          <w:rFonts w:eastAsia="Times New Roman"/>
          <w:color w:val="1D2228"/>
          <w:szCs w:val="24"/>
        </w:rPr>
        <w:t xml:space="preserve"> πλήρη πρόσβαση στην </w:t>
      </w:r>
      <w:r>
        <w:rPr>
          <w:rFonts w:eastAsia="Times New Roman"/>
          <w:color w:val="1D2228"/>
          <w:szCs w:val="24"/>
        </w:rPr>
        <w:t>«ΕΡΓΑΝΗ»</w:t>
      </w:r>
      <w:r w:rsidRPr="00AF0236">
        <w:rPr>
          <w:rFonts w:eastAsia="Times New Roman"/>
          <w:color w:val="1D2228"/>
          <w:szCs w:val="24"/>
        </w:rPr>
        <w:t xml:space="preserve"> σε σχέση με τα δικά τους έντυπα</w:t>
      </w:r>
      <w:r>
        <w:rPr>
          <w:rFonts w:eastAsia="Times New Roman"/>
          <w:color w:val="1D2228"/>
          <w:szCs w:val="24"/>
        </w:rPr>
        <w:t>. Μ</w:t>
      </w:r>
      <w:r w:rsidRPr="00AF0236">
        <w:rPr>
          <w:rFonts w:eastAsia="Times New Roman"/>
          <w:color w:val="1D2228"/>
          <w:szCs w:val="24"/>
        </w:rPr>
        <w:t>ε αυτό</w:t>
      </w:r>
      <w:r>
        <w:rPr>
          <w:rFonts w:eastAsia="Times New Roman"/>
          <w:color w:val="1D2228"/>
          <w:szCs w:val="24"/>
        </w:rPr>
        <w:t>ν</w:t>
      </w:r>
      <w:r w:rsidRPr="00AF0236">
        <w:rPr>
          <w:rFonts w:eastAsia="Times New Roman"/>
          <w:color w:val="1D2228"/>
          <w:szCs w:val="24"/>
        </w:rPr>
        <w:t xml:space="preserve"> τον τρόπο οι εργαζόμενοι απ</w:t>
      </w:r>
      <w:r>
        <w:rPr>
          <w:rFonts w:eastAsia="Times New Roman"/>
          <w:color w:val="1D2228"/>
          <w:szCs w:val="24"/>
        </w:rPr>
        <w:t xml:space="preserve">οκτούν ενημέρωση </w:t>
      </w:r>
      <w:r w:rsidRPr="00AF0236">
        <w:rPr>
          <w:rFonts w:eastAsia="Times New Roman"/>
          <w:color w:val="1D2228"/>
          <w:szCs w:val="24"/>
        </w:rPr>
        <w:t>γ</w:t>
      </w:r>
      <w:r w:rsidRPr="00AF0236">
        <w:rPr>
          <w:rFonts w:eastAsia="Times New Roman"/>
          <w:color w:val="1D2228"/>
          <w:szCs w:val="24"/>
        </w:rPr>
        <w:t>ια την εργασιακή τους κατάσταση</w:t>
      </w:r>
      <w:r>
        <w:rPr>
          <w:rFonts w:eastAsia="Times New Roman"/>
          <w:color w:val="1D2228"/>
          <w:szCs w:val="24"/>
        </w:rPr>
        <w:t>,</w:t>
      </w:r>
      <w:r w:rsidRPr="00AF0236">
        <w:rPr>
          <w:rFonts w:eastAsia="Times New Roman"/>
          <w:color w:val="1D2228"/>
          <w:szCs w:val="24"/>
        </w:rPr>
        <w:t xml:space="preserve"> </w:t>
      </w:r>
      <w:r>
        <w:rPr>
          <w:rFonts w:eastAsia="Times New Roman"/>
          <w:color w:val="1D2228"/>
          <w:szCs w:val="24"/>
        </w:rPr>
        <w:t>Επίσης</w:t>
      </w:r>
      <w:r w:rsidRPr="00AF0236">
        <w:rPr>
          <w:rFonts w:eastAsia="Times New Roman"/>
          <w:color w:val="1D2228"/>
          <w:szCs w:val="24"/>
        </w:rPr>
        <w:t xml:space="preserve"> αναστέλλουμε την τρίμηνη προθεσμία για δικαστική διεκδίκηση των απαιτήσεων του εργαζόμενου από άκυρη απόλυση και την εξάμηνη προθεσμία για δικαστική διεκδίκηση της αποζημίωσης απόλυσης</w:t>
      </w:r>
      <w:r>
        <w:rPr>
          <w:rFonts w:eastAsia="Times New Roman"/>
          <w:color w:val="1D2228"/>
          <w:szCs w:val="24"/>
        </w:rPr>
        <w:t>. Ε</w:t>
      </w:r>
      <w:r w:rsidRPr="00AF0236">
        <w:rPr>
          <w:rFonts w:eastAsia="Times New Roman"/>
          <w:color w:val="1D2228"/>
          <w:szCs w:val="24"/>
        </w:rPr>
        <w:t>ξαιρού</w:t>
      </w:r>
      <w:r>
        <w:rPr>
          <w:rFonts w:eastAsia="Times New Roman"/>
          <w:color w:val="1D2228"/>
          <w:szCs w:val="24"/>
        </w:rPr>
        <w:t>με</w:t>
      </w:r>
      <w:r w:rsidRPr="00AF0236">
        <w:rPr>
          <w:rFonts w:eastAsia="Times New Roman"/>
          <w:color w:val="1D2228"/>
          <w:szCs w:val="24"/>
        </w:rPr>
        <w:t xml:space="preserve"> από τη διαδικασία το</w:t>
      </w:r>
      <w:r w:rsidRPr="00AF0236">
        <w:rPr>
          <w:rFonts w:eastAsia="Times New Roman"/>
          <w:color w:val="1D2228"/>
          <w:szCs w:val="24"/>
        </w:rPr>
        <w:t xml:space="preserve">υ αυτοφώρου τους υπαλλήλους του Σώματος Επιθεώρησης Εργασίας </w:t>
      </w:r>
      <w:r>
        <w:rPr>
          <w:rFonts w:eastAsia="Times New Roman"/>
          <w:color w:val="1D2228"/>
          <w:szCs w:val="24"/>
        </w:rPr>
        <w:t xml:space="preserve">ή </w:t>
      </w:r>
      <w:r w:rsidRPr="00AF0236">
        <w:rPr>
          <w:rFonts w:eastAsia="Times New Roman"/>
          <w:color w:val="1D2228"/>
          <w:szCs w:val="24"/>
        </w:rPr>
        <w:t>του Υπουργείου Εργασίας</w:t>
      </w:r>
      <w:r>
        <w:rPr>
          <w:rFonts w:eastAsia="Times New Roman"/>
          <w:color w:val="1D2228"/>
          <w:szCs w:val="24"/>
        </w:rPr>
        <w:t>,</w:t>
      </w:r>
      <w:r w:rsidRPr="00AF0236">
        <w:rPr>
          <w:rFonts w:eastAsia="Times New Roman"/>
          <w:color w:val="1D2228"/>
          <w:szCs w:val="24"/>
        </w:rPr>
        <w:t xml:space="preserve"> προστατεύοντας τους έτσι από αβάσιμες </w:t>
      </w:r>
      <w:r>
        <w:rPr>
          <w:rFonts w:eastAsia="Times New Roman"/>
          <w:color w:val="1D2228"/>
          <w:szCs w:val="24"/>
        </w:rPr>
        <w:t xml:space="preserve">ή </w:t>
      </w:r>
      <w:r w:rsidRPr="00AF0236">
        <w:rPr>
          <w:rFonts w:eastAsia="Times New Roman"/>
          <w:color w:val="1D2228"/>
          <w:szCs w:val="24"/>
        </w:rPr>
        <w:t xml:space="preserve">προσχηματικές μηνύσεις εναντίον </w:t>
      </w:r>
      <w:r>
        <w:rPr>
          <w:rFonts w:eastAsia="Times New Roman"/>
          <w:color w:val="1D2228"/>
          <w:szCs w:val="24"/>
        </w:rPr>
        <w:t>τους,</w:t>
      </w:r>
      <w:r w:rsidRPr="00AF0236">
        <w:rPr>
          <w:rFonts w:eastAsia="Times New Roman"/>
          <w:color w:val="1D2228"/>
          <w:szCs w:val="24"/>
        </w:rPr>
        <w:t xml:space="preserve"> ώστε να μπορούν να ασκούν ανεμπόδιστα και χωρίς εκβιασμούς και εκφοβισμού</w:t>
      </w:r>
      <w:r>
        <w:rPr>
          <w:rFonts w:eastAsia="Times New Roman"/>
          <w:color w:val="1D2228"/>
          <w:szCs w:val="24"/>
        </w:rPr>
        <w:t xml:space="preserve">ς </w:t>
      </w:r>
      <w:r w:rsidRPr="00AF0236">
        <w:rPr>
          <w:rFonts w:eastAsia="Times New Roman"/>
          <w:color w:val="1D2228"/>
          <w:szCs w:val="24"/>
        </w:rPr>
        <w:t xml:space="preserve">τα καθήκοντά </w:t>
      </w:r>
      <w:r>
        <w:rPr>
          <w:rFonts w:eastAsia="Times New Roman"/>
          <w:color w:val="1D2228"/>
          <w:szCs w:val="24"/>
        </w:rPr>
        <w:t>τους.</w:t>
      </w:r>
    </w:p>
    <w:p w14:paraId="12B6EB11"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Τ</w:t>
      </w:r>
      <w:r w:rsidRPr="00AF0236">
        <w:rPr>
          <w:rFonts w:eastAsia="Times New Roman"/>
          <w:color w:val="1D2228"/>
          <w:szCs w:val="24"/>
        </w:rPr>
        <w:t>έλος</w:t>
      </w:r>
      <w:r>
        <w:rPr>
          <w:rFonts w:eastAsia="Times New Roman"/>
          <w:color w:val="1D2228"/>
          <w:szCs w:val="24"/>
        </w:rPr>
        <w:t>,</w:t>
      </w:r>
      <w:r w:rsidRPr="00AF0236">
        <w:rPr>
          <w:rFonts w:eastAsia="Times New Roman"/>
          <w:color w:val="1D2228"/>
          <w:szCs w:val="24"/>
        </w:rPr>
        <w:t xml:space="preserve"> ανάμεσα στις ρυθμίσεις που αφορούν τον ΟΑΕΔ</w:t>
      </w:r>
      <w:r>
        <w:rPr>
          <w:rFonts w:eastAsia="Times New Roman"/>
          <w:color w:val="1D2228"/>
          <w:szCs w:val="24"/>
        </w:rPr>
        <w:t>,</w:t>
      </w:r>
      <w:r w:rsidRPr="00AF0236">
        <w:rPr>
          <w:rFonts w:eastAsia="Times New Roman"/>
          <w:color w:val="1D2228"/>
          <w:szCs w:val="24"/>
        </w:rPr>
        <w:t xml:space="preserve"> θα ήθελα να σταθώ στην μετατροπή των ωρ</w:t>
      </w:r>
      <w:r>
        <w:rPr>
          <w:rFonts w:eastAsia="Times New Roman"/>
          <w:color w:val="1D2228"/>
          <w:szCs w:val="24"/>
        </w:rPr>
        <w:t>ομίσθιων</w:t>
      </w:r>
      <w:r w:rsidRPr="00AF0236">
        <w:rPr>
          <w:rFonts w:eastAsia="Times New Roman"/>
          <w:color w:val="1D2228"/>
          <w:szCs w:val="24"/>
        </w:rPr>
        <w:t xml:space="preserve"> καθηγητών </w:t>
      </w:r>
      <w:r>
        <w:rPr>
          <w:rFonts w:eastAsia="Times New Roman"/>
          <w:color w:val="1D2228"/>
          <w:szCs w:val="24"/>
        </w:rPr>
        <w:t>σε</w:t>
      </w:r>
      <w:r w:rsidRPr="00AF0236">
        <w:rPr>
          <w:rFonts w:eastAsia="Times New Roman"/>
          <w:color w:val="1D2228"/>
          <w:szCs w:val="24"/>
        </w:rPr>
        <w:t xml:space="preserve"> αναπληρωτές και στην αύξηση του επιδόματ</w:t>
      </w:r>
      <w:r>
        <w:rPr>
          <w:rFonts w:eastAsia="Times New Roman"/>
          <w:color w:val="1D2228"/>
          <w:szCs w:val="24"/>
        </w:rPr>
        <w:t>ος μαθητείας των μαθητών των Σχολών ΕΠΑΣ</w:t>
      </w:r>
      <w:r w:rsidRPr="00AF0236">
        <w:rPr>
          <w:rFonts w:eastAsia="Times New Roman"/>
          <w:color w:val="1D2228"/>
          <w:szCs w:val="24"/>
        </w:rPr>
        <w:t xml:space="preserve"> του ΟΑΕΔ</w:t>
      </w:r>
      <w:r>
        <w:rPr>
          <w:rFonts w:eastAsia="Times New Roman"/>
          <w:color w:val="1D2228"/>
          <w:szCs w:val="24"/>
        </w:rPr>
        <w:t>.</w:t>
      </w:r>
    </w:p>
    <w:p w14:paraId="12B6EB12"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Κ</w:t>
      </w:r>
      <w:r w:rsidRPr="00AF0236">
        <w:rPr>
          <w:rFonts w:eastAsia="Times New Roman"/>
          <w:color w:val="1D2228"/>
          <w:szCs w:val="24"/>
        </w:rPr>
        <w:t>λείνοντας</w:t>
      </w:r>
      <w:r>
        <w:rPr>
          <w:rFonts w:eastAsia="Times New Roman"/>
          <w:color w:val="1D2228"/>
          <w:szCs w:val="24"/>
        </w:rPr>
        <w:t>,</w:t>
      </w:r>
      <w:r w:rsidRPr="00AF0236">
        <w:rPr>
          <w:rFonts w:eastAsia="Times New Roman"/>
          <w:color w:val="1D2228"/>
          <w:szCs w:val="24"/>
        </w:rPr>
        <w:t xml:space="preserve"> θα ήθελα να απαντήσω στο </w:t>
      </w:r>
      <w:r>
        <w:rPr>
          <w:rFonts w:eastAsia="Times New Roman"/>
          <w:color w:val="1D2228"/>
          <w:szCs w:val="24"/>
        </w:rPr>
        <w:t>αν εν τέλ</w:t>
      </w:r>
      <w:r>
        <w:rPr>
          <w:rFonts w:eastAsia="Times New Roman"/>
          <w:color w:val="1D2228"/>
          <w:szCs w:val="24"/>
        </w:rPr>
        <w:t>ει με ό</w:t>
      </w:r>
      <w:r w:rsidRPr="00AF0236">
        <w:rPr>
          <w:rFonts w:eastAsia="Times New Roman"/>
          <w:color w:val="1D2228"/>
          <w:szCs w:val="24"/>
        </w:rPr>
        <w:t>λες αυτές τις διατάξεις του νομοσχεδίου που έχουμε παρουσιάσει</w:t>
      </w:r>
      <w:r>
        <w:rPr>
          <w:rFonts w:eastAsia="Times New Roman"/>
          <w:color w:val="1D2228"/>
          <w:szCs w:val="24"/>
        </w:rPr>
        <w:t>,</w:t>
      </w:r>
      <w:r w:rsidRPr="00AF0236">
        <w:rPr>
          <w:rFonts w:eastAsia="Times New Roman"/>
          <w:color w:val="1D2228"/>
          <w:szCs w:val="24"/>
        </w:rPr>
        <w:t xml:space="preserve"> το μόνο που κάνουμε είναι να </w:t>
      </w:r>
      <w:r>
        <w:rPr>
          <w:rFonts w:eastAsia="Times New Roman"/>
          <w:color w:val="1D2228"/>
          <w:szCs w:val="24"/>
        </w:rPr>
        <w:t>ε</w:t>
      </w:r>
      <w:r w:rsidRPr="00AF0236">
        <w:rPr>
          <w:rFonts w:eastAsia="Times New Roman"/>
          <w:color w:val="1D2228"/>
          <w:szCs w:val="24"/>
        </w:rPr>
        <w:t>πιστρέφουμε στο 2015</w:t>
      </w:r>
      <w:r>
        <w:rPr>
          <w:rFonts w:eastAsia="Times New Roman"/>
          <w:color w:val="1D2228"/>
          <w:szCs w:val="24"/>
        </w:rPr>
        <w:t>. Θ</w:t>
      </w:r>
      <w:r w:rsidRPr="00AF0236">
        <w:rPr>
          <w:rFonts w:eastAsia="Times New Roman"/>
          <w:color w:val="1D2228"/>
          <w:szCs w:val="24"/>
        </w:rPr>
        <w:t xml:space="preserve">α </w:t>
      </w:r>
      <w:r>
        <w:rPr>
          <w:rFonts w:eastAsia="Times New Roman"/>
          <w:color w:val="1D2228"/>
          <w:szCs w:val="24"/>
        </w:rPr>
        <w:t xml:space="preserve">συνέβαινε αυτό εάν επαναφέραμε τον </w:t>
      </w:r>
      <w:r w:rsidRPr="00AF0236">
        <w:rPr>
          <w:rFonts w:eastAsia="Times New Roman"/>
          <w:color w:val="1D2228"/>
          <w:szCs w:val="24"/>
        </w:rPr>
        <w:t>κατώτατο μισθ</w:t>
      </w:r>
      <w:r>
        <w:rPr>
          <w:rFonts w:eastAsia="Times New Roman"/>
          <w:color w:val="1D2228"/>
          <w:szCs w:val="24"/>
        </w:rPr>
        <w:t>ό</w:t>
      </w:r>
      <w:r w:rsidRPr="00AF0236">
        <w:rPr>
          <w:rFonts w:eastAsia="Times New Roman"/>
          <w:color w:val="1D2228"/>
          <w:szCs w:val="24"/>
        </w:rPr>
        <w:t xml:space="preserve"> για τους νέους </w:t>
      </w:r>
      <w:r>
        <w:rPr>
          <w:rFonts w:eastAsia="Times New Roman"/>
          <w:color w:val="1D2228"/>
          <w:szCs w:val="24"/>
        </w:rPr>
        <w:t>σ</w:t>
      </w:r>
      <w:r w:rsidRPr="00AF0236">
        <w:rPr>
          <w:rFonts w:eastAsia="Times New Roman"/>
          <w:color w:val="1D2228"/>
          <w:szCs w:val="24"/>
        </w:rPr>
        <w:t xml:space="preserve">τα 510 ευρώ και </w:t>
      </w:r>
      <w:r>
        <w:rPr>
          <w:rFonts w:eastAsia="Times New Roman"/>
          <w:color w:val="1D2228"/>
          <w:szCs w:val="24"/>
        </w:rPr>
        <w:t xml:space="preserve">για </w:t>
      </w:r>
      <w:r w:rsidRPr="00AF0236">
        <w:rPr>
          <w:rFonts w:eastAsia="Times New Roman"/>
          <w:color w:val="1D2228"/>
          <w:szCs w:val="24"/>
        </w:rPr>
        <w:t xml:space="preserve">τους υπόλοιπους τα </w:t>
      </w:r>
      <w:r>
        <w:rPr>
          <w:rFonts w:eastAsia="Times New Roman"/>
          <w:color w:val="1D2228"/>
          <w:szCs w:val="24"/>
        </w:rPr>
        <w:t xml:space="preserve">586 και όχι στα 650 όπως </w:t>
      </w:r>
      <w:r>
        <w:rPr>
          <w:rFonts w:eastAsia="Times New Roman"/>
          <w:color w:val="1D2228"/>
          <w:szCs w:val="24"/>
        </w:rPr>
        <w:t>είναι τ</w:t>
      </w:r>
      <w:r w:rsidRPr="00AF0236">
        <w:rPr>
          <w:rFonts w:eastAsia="Times New Roman"/>
          <w:color w:val="1D2228"/>
          <w:szCs w:val="24"/>
        </w:rPr>
        <w:t>ώρα</w:t>
      </w:r>
      <w:r>
        <w:rPr>
          <w:rFonts w:eastAsia="Times New Roman"/>
          <w:color w:val="1D2228"/>
          <w:szCs w:val="24"/>
        </w:rPr>
        <w:t xml:space="preserve">. Θα ερχόμαστε στο 2015, εάν δεν ίσχυαν οι </w:t>
      </w:r>
      <w:r>
        <w:rPr>
          <w:rFonts w:eastAsia="Times New Roman"/>
          <w:color w:val="1D2228"/>
          <w:szCs w:val="24"/>
        </w:rPr>
        <w:t>σ</w:t>
      </w:r>
      <w:r>
        <w:rPr>
          <w:rFonts w:eastAsia="Times New Roman"/>
          <w:color w:val="1D2228"/>
          <w:szCs w:val="24"/>
        </w:rPr>
        <w:t xml:space="preserve">υλλογικές </w:t>
      </w:r>
      <w:r>
        <w:rPr>
          <w:rFonts w:eastAsia="Times New Roman"/>
          <w:color w:val="1D2228"/>
          <w:szCs w:val="24"/>
        </w:rPr>
        <w:t>συ</w:t>
      </w:r>
      <w:r>
        <w:rPr>
          <w:rFonts w:eastAsia="Times New Roman"/>
          <w:color w:val="1D2228"/>
          <w:szCs w:val="24"/>
        </w:rPr>
        <w:t>μβάσεις</w:t>
      </w:r>
      <w:r w:rsidRPr="00AF0236">
        <w:rPr>
          <w:rFonts w:eastAsia="Times New Roman"/>
          <w:color w:val="1D2228"/>
          <w:szCs w:val="24"/>
        </w:rPr>
        <w:t xml:space="preserve"> </w:t>
      </w:r>
      <w:r>
        <w:rPr>
          <w:rFonts w:eastAsia="Times New Roman"/>
          <w:color w:val="1D2228"/>
          <w:szCs w:val="24"/>
        </w:rPr>
        <w:t>ε</w:t>
      </w:r>
      <w:r w:rsidRPr="00AF0236">
        <w:rPr>
          <w:rFonts w:eastAsia="Times New Roman"/>
          <w:color w:val="1D2228"/>
          <w:szCs w:val="24"/>
        </w:rPr>
        <w:t>ργασίας</w:t>
      </w:r>
      <w:r>
        <w:rPr>
          <w:rFonts w:eastAsia="Times New Roman"/>
          <w:color w:val="1D2228"/>
          <w:szCs w:val="24"/>
        </w:rPr>
        <w:t>. Θα ίσχυε το 20</w:t>
      </w:r>
      <w:r w:rsidRPr="00AF0236">
        <w:rPr>
          <w:rFonts w:eastAsia="Times New Roman"/>
          <w:color w:val="1D2228"/>
          <w:szCs w:val="24"/>
        </w:rPr>
        <w:t>15</w:t>
      </w:r>
      <w:r>
        <w:rPr>
          <w:rFonts w:eastAsia="Times New Roman"/>
          <w:color w:val="1D2228"/>
          <w:szCs w:val="24"/>
        </w:rPr>
        <w:t>,</w:t>
      </w:r>
      <w:r w:rsidRPr="00AF0236">
        <w:rPr>
          <w:rFonts w:eastAsia="Times New Roman"/>
          <w:color w:val="1D2228"/>
          <w:szCs w:val="24"/>
        </w:rPr>
        <w:t xml:space="preserve"> εάν </w:t>
      </w:r>
      <w:r>
        <w:rPr>
          <w:rFonts w:eastAsia="Times New Roman"/>
          <w:color w:val="1D2228"/>
          <w:szCs w:val="24"/>
        </w:rPr>
        <w:t xml:space="preserve">θα έφευγαν από το </w:t>
      </w:r>
      <w:r w:rsidRPr="00AF0236">
        <w:rPr>
          <w:rFonts w:eastAsia="Times New Roman"/>
          <w:color w:val="1D2228"/>
          <w:szCs w:val="24"/>
        </w:rPr>
        <w:t xml:space="preserve">δημόσιο πέντε υπάλληλοι </w:t>
      </w:r>
      <w:r>
        <w:rPr>
          <w:rFonts w:eastAsia="Times New Roman"/>
          <w:color w:val="1D2228"/>
          <w:szCs w:val="24"/>
        </w:rPr>
        <w:t>και θα γινόταν μια</w:t>
      </w:r>
      <w:r w:rsidRPr="00AF0236">
        <w:rPr>
          <w:rFonts w:eastAsia="Times New Roman"/>
          <w:color w:val="1D2228"/>
          <w:szCs w:val="24"/>
        </w:rPr>
        <w:t xml:space="preserve"> </w:t>
      </w:r>
      <w:r>
        <w:rPr>
          <w:rFonts w:eastAsia="Times New Roman"/>
          <w:color w:val="1D2228"/>
          <w:szCs w:val="24"/>
        </w:rPr>
        <w:t>πρόσληψη</w:t>
      </w:r>
      <w:r w:rsidRPr="00AF0236">
        <w:rPr>
          <w:rFonts w:eastAsia="Times New Roman"/>
          <w:color w:val="1D2228"/>
          <w:szCs w:val="24"/>
        </w:rPr>
        <w:t xml:space="preserve"> σε πέντε απολύσεις υπαλλήλων και όχι σε μία προς μία </w:t>
      </w:r>
      <w:r>
        <w:rPr>
          <w:rFonts w:eastAsia="Times New Roman"/>
          <w:color w:val="1D2228"/>
          <w:szCs w:val="24"/>
        </w:rPr>
        <w:t>ό</w:t>
      </w:r>
      <w:r w:rsidRPr="00AF0236">
        <w:rPr>
          <w:rFonts w:eastAsia="Times New Roman"/>
          <w:color w:val="1D2228"/>
          <w:szCs w:val="24"/>
        </w:rPr>
        <w:t>πως συμβαίνει τώρα</w:t>
      </w:r>
      <w:r>
        <w:rPr>
          <w:rFonts w:eastAsia="Times New Roman"/>
          <w:color w:val="1D2228"/>
          <w:szCs w:val="24"/>
        </w:rPr>
        <w:t>.</w:t>
      </w:r>
    </w:p>
    <w:p w14:paraId="12B6EB13"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Κ</w:t>
      </w:r>
      <w:r w:rsidRPr="00AF0236">
        <w:rPr>
          <w:rFonts w:eastAsia="Times New Roman"/>
          <w:color w:val="1D2228"/>
          <w:szCs w:val="24"/>
        </w:rPr>
        <w:t>λείνο</w:t>
      </w:r>
      <w:r w:rsidRPr="00AF0236">
        <w:rPr>
          <w:rFonts w:eastAsia="Times New Roman"/>
          <w:color w:val="1D2228"/>
          <w:szCs w:val="24"/>
        </w:rPr>
        <w:t>ντας</w:t>
      </w:r>
      <w:r>
        <w:rPr>
          <w:rFonts w:eastAsia="Times New Roman"/>
          <w:color w:val="1D2228"/>
          <w:szCs w:val="24"/>
        </w:rPr>
        <w:t>,</w:t>
      </w:r>
      <w:r w:rsidRPr="00AF0236">
        <w:rPr>
          <w:rFonts w:eastAsia="Times New Roman"/>
          <w:color w:val="1D2228"/>
          <w:szCs w:val="24"/>
        </w:rPr>
        <w:t xml:space="preserve"> θα ήθελα να κάνω ένα </w:t>
      </w:r>
      <w:r>
        <w:rPr>
          <w:rFonts w:eastAsia="Times New Roman"/>
          <w:color w:val="1D2228"/>
          <w:szCs w:val="24"/>
        </w:rPr>
        <w:t>πολύ μικρό σχόλιο γ</w:t>
      </w:r>
      <w:r w:rsidRPr="00AF0236">
        <w:rPr>
          <w:rFonts w:eastAsia="Times New Roman"/>
          <w:color w:val="1D2228"/>
          <w:szCs w:val="24"/>
        </w:rPr>
        <w:t xml:space="preserve">ια τη δήλωση </w:t>
      </w:r>
      <w:r>
        <w:rPr>
          <w:rFonts w:eastAsia="Times New Roman"/>
          <w:color w:val="1D2228"/>
          <w:szCs w:val="24"/>
        </w:rPr>
        <w:t xml:space="preserve">του κ. </w:t>
      </w:r>
      <w:r w:rsidRPr="00AF0236">
        <w:rPr>
          <w:rFonts w:eastAsia="Times New Roman"/>
          <w:color w:val="1D2228"/>
          <w:szCs w:val="24"/>
        </w:rPr>
        <w:t>Μητσοτάκη</w:t>
      </w:r>
      <w:r>
        <w:rPr>
          <w:rFonts w:eastAsia="Times New Roman"/>
          <w:color w:val="1D2228"/>
          <w:szCs w:val="24"/>
        </w:rPr>
        <w:t>,</w:t>
      </w:r>
      <w:r w:rsidRPr="00AF0236">
        <w:rPr>
          <w:rFonts w:eastAsia="Times New Roman"/>
          <w:color w:val="1D2228"/>
          <w:szCs w:val="24"/>
        </w:rPr>
        <w:t xml:space="preserve"> η οποία είναι προβληματική και πρέπει να το καταλάβει</w:t>
      </w:r>
      <w:r>
        <w:rPr>
          <w:rFonts w:eastAsia="Times New Roman"/>
          <w:color w:val="1D2228"/>
          <w:szCs w:val="24"/>
        </w:rPr>
        <w:t>. Αν π</w:t>
      </w:r>
      <w:r w:rsidRPr="00AF0236">
        <w:rPr>
          <w:rFonts w:eastAsia="Times New Roman"/>
          <w:color w:val="1D2228"/>
          <w:szCs w:val="24"/>
        </w:rPr>
        <w:t>ρέπει κάποιο</w:t>
      </w:r>
      <w:r>
        <w:rPr>
          <w:rFonts w:eastAsia="Times New Roman"/>
          <w:color w:val="1D2228"/>
          <w:szCs w:val="24"/>
        </w:rPr>
        <w:t>ν</w:t>
      </w:r>
      <w:r w:rsidRPr="00AF0236">
        <w:rPr>
          <w:rFonts w:eastAsia="Times New Roman"/>
          <w:color w:val="1D2228"/>
          <w:szCs w:val="24"/>
        </w:rPr>
        <w:t xml:space="preserve"> να εγκαλέσει ο</w:t>
      </w:r>
      <w:r>
        <w:rPr>
          <w:rFonts w:eastAsia="Times New Roman"/>
          <w:color w:val="1D2228"/>
          <w:szCs w:val="24"/>
        </w:rPr>
        <w:t xml:space="preserve"> κ.</w:t>
      </w:r>
      <w:r w:rsidRPr="00AF0236">
        <w:rPr>
          <w:rFonts w:eastAsia="Times New Roman"/>
          <w:color w:val="1D2228"/>
          <w:szCs w:val="24"/>
        </w:rPr>
        <w:t xml:space="preserve"> Μητσοτάκης</w:t>
      </w:r>
      <w:r>
        <w:rPr>
          <w:rFonts w:eastAsia="Times New Roman"/>
          <w:color w:val="1D2228"/>
          <w:szCs w:val="24"/>
        </w:rPr>
        <w:t>,</w:t>
      </w:r>
      <w:r w:rsidRPr="00AF0236">
        <w:rPr>
          <w:rFonts w:eastAsia="Times New Roman"/>
          <w:color w:val="1D2228"/>
          <w:szCs w:val="24"/>
        </w:rPr>
        <w:t xml:space="preserve"> νομίζω είναι τον εαυτό του</w:t>
      </w:r>
      <w:r>
        <w:rPr>
          <w:rFonts w:eastAsia="Times New Roman"/>
          <w:color w:val="1D2228"/>
          <w:szCs w:val="24"/>
        </w:rPr>
        <w:t>,</w:t>
      </w:r>
      <w:r w:rsidRPr="00AF0236">
        <w:rPr>
          <w:rFonts w:eastAsia="Times New Roman"/>
          <w:color w:val="1D2228"/>
          <w:szCs w:val="24"/>
        </w:rPr>
        <w:t xml:space="preserve"> διότι η </w:t>
      </w:r>
      <w:r>
        <w:rPr>
          <w:rFonts w:eastAsia="Times New Roman"/>
          <w:color w:val="1D2228"/>
          <w:szCs w:val="24"/>
        </w:rPr>
        <w:t>π</w:t>
      </w:r>
      <w:r w:rsidRPr="00AF0236">
        <w:rPr>
          <w:rFonts w:eastAsia="Times New Roman"/>
          <w:color w:val="1D2228"/>
          <w:szCs w:val="24"/>
        </w:rPr>
        <w:t>ρ</w:t>
      </w:r>
      <w:r>
        <w:rPr>
          <w:rFonts w:eastAsia="Times New Roman"/>
          <w:color w:val="1D2228"/>
          <w:szCs w:val="24"/>
        </w:rPr>
        <w:t>α</w:t>
      </w:r>
      <w:r w:rsidRPr="00AF0236">
        <w:rPr>
          <w:rFonts w:eastAsia="Times New Roman"/>
          <w:color w:val="1D2228"/>
          <w:szCs w:val="24"/>
        </w:rPr>
        <w:t>γματι</w:t>
      </w:r>
      <w:r>
        <w:rPr>
          <w:rFonts w:eastAsia="Times New Roman"/>
          <w:color w:val="1D2228"/>
          <w:szCs w:val="24"/>
        </w:rPr>
        <w:t xml:space="preserve">κή του </w:t>
      </w:r>
      <w:r w:rsidRPr="00AF0236">
        <w:rPr>
          <w:rFonts w:eastAsia="Times New Roman"/>
          <w:color w:val="1D2228"/>
          <w:szCs w:val="24"/>
        </w:rPr>
        <w:t xml:space="preserve">δήλωση είναι η εξής </w:t>
      </w:r>
      <w:r>
        <w:rPr>
          <w:rFonts w:eastAsia="Times New Roman"/>
          <w:color w:val="1D2228"/>
          <w:szCs w:val="24"/>
        </w:rPr>
        <w:t>-</w:t>
      </w:r>
      <w:r w:rsidRPr="00AF0236">
        <w:rPr>
          <w:rFonts w:eastAsia="Times New Roman"/>
          <w:color w:val="1D2228"/>
          <w:szCs w:val="24"/>
        </w:rPr>
        <w:t xml:space="preserve">και </w:t>
      </w:r>
      <w:r>
        <w:rPr>
          <w:rFonts w:eastAsia="Times New Roman"/>
          <w:color w:val="1D2228"/>
          <w:szCs w:val="24"/>
        </w:rPr>
        <w:t>κλείνω με αυτό, κύριε Πρόεδρε. Λ</w:t>
      </w:r>
      <w:r w:rsidRPr="00AF0236">
        <w:rPr>
          <w:rFonts w:eastAsia="Times New Roman"/>
          <w:color w:val="1D2228"/>
          <w:szCs w:val="24"/>
        </w:rPr>
        <w:t>έει ο κ</w:t>
      </w:r>
      <w:r>
        <w:rPr>
          <w:rFonts w:eastAsia="Times New Roman"/>
          <w:color w:val="1D2228"/>
          <w:szCs w:val="24"/>
        </w:rPr>
        <w:t>.</w:t>
      </w:r>
      <w:r w:rsidRPr="00AF0236">
        <w:rPr>
          <w:rFonts w:eastAsia="Times New Roman"/>
          <w:color w:val="1D2228"/>
          <w:szCs w:val="24"/>
        </w:rPr>
        <w:t xml:space="preserve"> Μητσοτάκης στο βίντεο</w:t>
      </w:r>
      <w:r>
        <w:rPr>
          <w:rFonts w:eastAsia="Times New Roman"/>
          <w:color w:val="1D2228"/>
          <w:szCs w:val="24"/>
        </w:rPr>
        <w:t>: «Όταν μι</w:t>
      </w:r>
      <w:r w:rsidRPr="00AF0236">
        <w:rPr>
          <w:rFonts w:eastAsia="Times New Roman"/>
          <w:color w:val="1D2228"/>
          <w:szCs w:val="24"/>
        </w:rPr>
        <w:t>α επιχείρηση συμφωνεί με τους εργαζόμενους</w:t>
      </w:r>
      <w:r>
        <w:rPr>
          <w:rFonts w:eastAsia="Times New Roman"/>
          <w:color w:val="1D2228"/>
          <w:szCs w:val="24"/>
        </w:rPr>
        <w:t>,</w:t>
      </w:r>
      <w:r w:rsidRPr="00AF0236">
        <w:rPr>
          <w:rFonts w:eastAsia="Times New Roman"/>
          <w:color w:val="1D2228"/>
          <w:szCs w:val="24"/>
        </w:rPr>
        <w:t xml:space="preserve"> με επιχειρησιακή </w:t>
      </w:r>
      <w:r>
        <w:rPr>
          <w:rFonts w:eastAsia="Times New Roman"/>
          <w:color w:val="1D2228"/>
          <w:szCs w:val="24"/>
        </w:rPr>
        <w:t>σ</w:t>
      </w:r>
      <w:r w:rsidRPr="00AF0236">
        <w:rPr>
          <w:rFonts w:eastAsia="Times New Roman"/>
          <w:color w:val="1D2228"/>
          <w:szCs w:val="24"/>
        </w:rPr>
        <w:t xml:space="preserve">ύμβαση να πάει από </w:t>
      </w:r>
      <w:r>
        <w:rPr>
          <w:rFonts w:eastAsia="Times New Roman"/>
          <w:color w:val="1D2228"/>
          <w:szCs w:val="24"/>
        </w:rPr>
        <w:t xml:space="preserve">το </w:t>
      </w:r>
      <w:r w:rsidRPr="00AF0236">
        <w:rPr>
          <w:rFonts w:eastAsia="Times New Roman"/>
          <w:color w:val="1D2228"/>
          <w:szCs w:val="24"/>
        </w:rPr>
        <w:t>πενθήμερο σε επτ</w:t>
      </w:r>
      <w:r>
        <w:rPr>
          <w:rFonts w:eastAsia="Times New Roman"/>
          <w:color w:val="1D2228"/>
          <w:szCs w:val="24"/>
        </w:rPr>
        <w:t>αήμερο</w:t>
      </w:r>
      <w:r w:rsidRPr="00AF0236">
        <w:rPr>
          <w:rFonts w:eastAsia="Times New Roman"/>
          <w:color w:val="1D2228"/>
          <w:szCs w:val="24"/>
        </w:rPr>
        <w:t xml:space="preserve"> και με τη σύμφωνη γνώμη των εργαζομένων και με πολύ καλύτερες απολαβές από ό</w:t>
      </w:r>
      <w:r>
        <w:rPr>
          <w:rFonts w:eastAsia="Times New Roman"/>
          <w:color w:val="1D2228"/>
          <w:szCs w:val="24"/>
        </w:rPr>
        <w:t>,</w:t>
      </w:r>
      <w:r w:rsidRPr="00AF0236">
        <w:rPr>
          <w:rFonts w:eastAsia="Times New Roman"/>
          <w:color w:val="1D2228"/>
          <w:szCs w:val="24"/>
        </w:rPr>
        <w:t>τι θα ήταν εργαζόμενοι πριν και με αυξημένα δικαιώματα και συμφωνούν τα δύο μέρη</w:t>
      </w:r>
      <w:r>
        <w:rPr>
          <w:rFonts w:eastAsia="Times New Roman"/>
          <w:color w:val="1D2228"/>
          <w:szCs w:val="24"/>
        </w:rPr>
        <w:t>,</w:t>
      </w:r>
      <w:r w:rsidRPr="00AF0236">
        <w:rPr>
          <w:rFonts w:eastAsia="Times New Roman"/>
          <w:color w:val="1D2228"/>
          <w:szCs w:val="24"/>
        </w:rPr>
        <w:t xml:space="preserve"> δεν κάνουμε τίποτε άλλο από το να αναγνωρίζουμε ότι είμαστε σε έναν άλλο κόσμο που αλλάζει</w:t>
      </w:r>
      <w:r>
        <w:rPr>
          <w:rFonts w:eastAsia="Times New Roman"/>
          <w:color w:val="1D2228"/>
          <w:szCs w:val="24"/>
        </w:rPr>
        <w:t>,</w:t>
      </w:r>
      <w:r w:rsidRPr="00AF0236">
        <w:rPr>
          <w:rFonts w:eastAsia="Times New Roman"/>
          <w:color w:val="1D2228"/>
          <w:szCs w:val="24"/>
        </w:rPr>
        <w:t xml:space="preserve"> και πρέπει οι εργαζόμενοι</w:t>
      </w:r>
      <w:r>
        <w:rPr>
          <w:rFonts w:eastAsia="Times New Roman"/>
          <w:color w:val="1D2228"/>
          <w:szCs w:val="24"/>
        </w:rPr>
        <w:t>, οι</w:t>
      </w:r>
      <w:r w:rsidRPr="00AF0236">
        <w:rPr>
          <w:rFonts w:eastAsia="Times New Roman"/>
          <w:color w:val="1D2228"/>
          <w:szCs w:val="24"/>
        </w:rPr>
        <w:t xml:space="preserve"> επιχειρήσεις και </w:t>
      </w:r>
      <w:r>
        <w:rPr>
          <w:rFonts w:eastAsia="Times New Roman"/>
          <w:color w:val="1D2228"/>
          <w:szCs w:val="24"/>
        </w:rPr>
        <w:t xml:space="preserve">το </w:t>
      </w:r>
      <w:r w:rsidRPr="00AF0236">
        <w:rPr>
          <w:rFonts w:eastAsia="Times New Roman"/>
          <w:color w:val="1D2228"/>
          <w:szCs w:val="24"/>
        </w:rPr>
        <w:t xml:space="preserve">κράτος να προσαρμοστούν σε αυτή </w:t>
      </w:r>
      <w:r w:rsidRPr="00AF0236">
        <w:rPr>
          <w:rFonts w:eastAsia="Times New Roman"/>
          <w:color w:val="1D2228"/>
          <w:szCs w:val="24"/>
        </w:rPr>
        <w:t>τη νέα πραγματικότητα</w:t>
      </w:r>
      <w:r>
        <w:rPr>
          <w:rFonts w:eastAsia="Times New Roman"/>
          <w:color w:val="1D2228"/>
          <w:szCs w:val="24"/>
        </w:rPr>
        <w:t>». Ο κ. Μητσοτάκης σε αυτή τη δήλωση δε</w:t>
      </w:r>
      <w:r w:rsidRPr="00AF0236">
        <w:rPr>
          <w:rFonts w:eastAsia="Times New Roman"/>
          <w:color w:val="1D2228"/>
          <w:szCs w:val="24"/>
        </w:rPr>
        <w:t xml:space="preserve">ν λέει πουθενά για </w:t>
      </w:r>
      <w:r>
        <w:rPr>
          <w:rFonts w:eastAsia="Times New Roman"/>
          <w:color w:val="1D2228"/>
          <w:szCs w:val="24"/>
        </w:rPr>
        <w:t>επταήμερη λ</w:t>
      </w:r>
      <w:r w:rsidRPr="00AF0236">
        <w:rPr>
          <w:rFonts w:eastAsia="Times New Roman"/>
          <w:color w:val="1D2228"/>
          <w:szCs w:val="24"/>
        </w:rPr>
        <w:t>ειτουργία των επιχειρήσεων</w:t>
      </w:r>
      <w:r>
        <w:rPr>
          <w:rFonts w:eastAsia="Times New Roman"/>
          <w:color w:val="1D2228"/>
          <w:szCs w:val="24"/>
        </w:rPr>
        <w:t xml:space="preserve">, </w:t>
      </w:r>
      <w:r w:rsidRPr="00AF0236">
        <w:rPr>
          <w:rFonts w:eastAsia="Times New Roman"/>
          <w:color w:val="1D2228"/>
          <w:szCs w:val="24"/>
        </w:rPr>
        <w:t xml:space="preserve">μιλάει </w:t>
      </w:r>
      <w:r>
        <w:rPr>
          <w:rFonts w:eastAsia="Times New Roman"/>
          <w:color w:val="1D2228"/>
          <w:szCs w:val="24"/>
        </w:rPr>
        <w:t xml:space="preserve">για επταήμερη </w:t>
      </w:r>
      <w:r w:rsidRPr="00AF0236">
        <w:rPr>
          <w:rFonts w:eastAsia="Times New Roman"/>
          <w:color w:val="1D2228"/>
          <w:szCs w:val="24"/>
        </w:rPr>
        <w:t>εργασία</w:t>
      </w:r>
      <w:r>
        <w:rPr>
          <w:rFonts w:eastAsia="Times New Roman"/>
          <w:color w:val="1D2228"/>
          <w:szCs w:val="24"/>
        </w:rPr>
        <w:t>.</w:t>
      </w:r>
    </w:p>
    <w:p w14:paraId="12B6EB14" w14:textId="77777777" w:rsidR="00F81E5F" w:rsidRDefault="0022463A">
      <w:pPr>
        <w:spacing w:line="600" w:lineRule="auto"/>
        <w:ind w:firstLine="720"/>
        <w:contextualSpacing/>
        <w:jc w:val="both"/>
        <w:rPr>
          <w:rFonts w:eastAsia="Times New Roman"/>
          <w:color w:val="1D2228"/>
          <w:szCs w:val="24"/>
        </w:rPr>
      </w:pPr>
      <w:r w:rsidRPr="00AF0236">
        <w:rPr>
          <w:rFonts w:eastAsia="Times New Roman"/>
          <w:color w:val="1D2228"/>
          <w:szCs w:val="24"/>
        </w:rPr>
        <w:t>Σας ευχαριστώ πολύ</w:t>
      </w:r>
      <w:r>
        <w:rPr>
          <w:rFonts w:eastAsia="Times New Roman"/>
          <w:color w:val="1D2228"/>
          <w:szCs w:val="24"/>
        </w:rPr>
        <w:t>.</w:t>
      </w:r>
    </w:p>
    <w:p w14:paraId="12B6EB15" w14:textId="77777777" w:rsidR="00F81E5F" w:rsidRDefault="0022463A">
      <w:pPr>
        <w:spacing w:line="600" w:lineRule="auto"/>
        <w:ind w:firstLine="720"/>
        <w:contextualSpacing/>
        <w:jc w:val="both"/>
        <w:rPr>
          <w:rFonts w:eastAsia="Times New Roman"/>
          <w:color w:val="1D2228"/>
          <w:szCs w:val="24"/>
        </w:rPr>
      </w:pPr>
      <w:r w:rsidRPr="001B36B4">
        <w:rPr>
          <w:rFonts w:eastAsia="Times New Roman"/>
          <w:b/>
          <w:color w:val="1D2228"/>
          <w:szCs w:val="24"/>
        </w:rPr>
        <w:t xml:space="preserve">ΠΡΟΕΔΡΕΥΩΝ (Γεώργιος </w:t>
      </w:r>
      <w:proofErr w:type="spellStart"/>
      <w:r w:rsidRPr="001B36B4">
        <w:rPr>
          <w:rFonts w:eastAsia="Times New Roman"/>
          <w:b/>
          <w:color w:val="1D2228"/>
          <w:szCs w:val="24"/>
        </w:rPr>
        <w:t>Λαμπρούλης</w:t>
      </w:r>
      <w:proofErr w:type="spellEnd"/>
      <w:r w:rsidRPr="001B36B4">
        <w:rPr>
          <w:rFonts w:eastAsia="Times New Roman"/>
          <w:b/>
          <w:color w:val="1D2228"/>
          <w:szCs w:val="24"/>
        </w:rPr>
        <w:t>):</w:t>
      </w:r>
      <w:r>
        <w:rPr>
          <w:rFonts w:eastAsia="Times New Roman"/>
          <w:b/>
          <w:color w:val="1D2228"/>
          <w:szCs w:val="24"/>
        </w:rPr>
        <w:t xml:space="preserve"> </w:t>
      </w:r>
      <w:r w:rsidRPr="001B36B4">
        <w:rPr>
          <w:rFonts w:eastAsia="Times New Roman"/>
          <w:color w:val="1D2228"/>
          <w:szCs w:val="24"/>
        </w:rPr>
        <w:t xml:space="preserve">Τον λόγο έχει η κ. </w:t>
      </w:r>
      <w:proofErr w:type="spellStart"/>
      <w:r w:rsidRPr="001B36B4">
        <w:rPr>
          <w:rFonts w:eastAsia="Times New Roman"/>
          <w:color w:val="1D2228"/>
          <w:szCs w:val="24"/>
        </w:rPr>
        <w:t>Τζάκρη</w:t>
      </w:r>
      <w:proofErr w:type="spellEnd"/>
      <w:r w:rsidRPr="00AF0236">
        <w:rPr>
          <w:rFonts w:eastAsia="Times New Roman"/>
          <w:color w:val="1D2228"/>
          <w:szCs w:val="24"/>
        </w:rPr>
        <w:t xml:space="preserve"> </w:t>
      </w:r>
      <w:r>
        <w:rPr>
          <w:rFonts w:eastAsia="Times New Roman"/>
          <w:color w:val="1D2228"/>
          <w:szCs w:val="24"/>
        </w:rPr>
        <w:t>από τον ΣΥΡΙΖΑ.</w:t>
      </w:r>
    </w:p>
    <w:p w14:paraId="12B6EB16" w14:textId="77777777" w:rsidR="00F81E5F" w:rsidRDefault="0022463A">
      <w:pPr>
        <w:spacing w:line="600" w:lineRule="auto"/>
        <w:ind w:firstLine="720"/>
        <w:contextualSpacing/>
        <w:jc w:val="both"/>
        <w:rPr>
          <w:rFonts w:eastAsia="Times New Roman"/>
          <w:color w:val="1D2228"/>
          <w:szCs w:val="24"/>
        </w:rPr>
      </w:pPr>
      <w:r w:rsidRPr="001B36B4">
        <w:rPr>
          <w:rFonts w:eastAsia="Times New Roman"/>
          <w:b/>
          <w:color w:val="1D2228"/>
          <w:szCs w:val="24"/>
        </w:rPr>
        <w:t xml:space="preserve">ΘΕΟΔΩΡΑ </w:t>
      </w:r>
      <w:r w:rsidRPr="001B36B4">
        <w:rPr>
          <w:rFonts w:eastAsia="Times New Roman"/>
          <w:b/>
          <w:color w:val="1D2228"/>
          <w:szCs w:val="24"/>
        </w:rPr>
        <w:t>ΤΖΑΚΡΗ:</w:t>
      </w:r>
      <w:r>
        <w:rPr>
          <w:rFonts w:eastAsia="Times New Roman"/>
          <w:color w:val="1D2228"/>
          <w:szCs w:val="24"/>
        </w:rPr>
        <w:t xml:space="preserve"> </w:t>
      </w:r>
      <w:r w:rsidRPr="00AF0236">
        <w:rPr>
          <w:rFonts w:eastAsia="Times New Roman"/>
          <w:color w:val="1D2228"/>
          <w:szCs w:val="24"/>
        </w:rPr>
        <w:t>Κατ</w:t>
      </w:r>
      <w:r>
        <w:rPr>
          <w:rFonts w:eastAsia="Times New Roman"/>
          <w:color w:val="1D2228"/>
          <w:szCs w:val="24"/>
        </w:rPr>
        <w:t xml:space="preserve">’ </w:t>
      </w:r>
      <w:r w:rsidRPr="00AF0236">
        <w:rPr>
          <w:rFonts w:eastAsia="Times New Roman"/>
          <w:color w:val="1D2228"/>
          <w:szCs w:val="24"/>
        </w:rPr>
        <w:t>αρχάς θα ήθελα να εκφράσω τη συμπάθει</w:t>
      </w:r>
      <w:r>
        <w:rPr>
          <w:rFonts w:eastAsia="Times New Roman"/>
          <w:color w:val="1D2228"/>
          <w:szCs w:val="24"/>
        </w:rPr>
        <w:t>ά</w:t>
      </w:r>
      <w:r w:rsidRPr="00AF0236">
        <w:rPr>
          <w:rFonts w:eastAsia="Times New Roman"/>
          <w:color w:val="1D2228"/>
          <w:szCs w:val="24"/>
        </w:rPr>
        <w:t xml:space="preserve"> μου στη Νέα Δημοκρατία</w:t>
      </w:r>
      <w:r>
        <w:rPr>
          <w:rFonts w:eastAsia="Times New Roman"/>
          <w:color w:val="1D2228"/>
          <w:szCs w:val="24"/>
        </w:rPr>
        <w:t>,</w:t>
      </w:r>
      <w:r w:rsidRPr="00AF0236">
        <w:rPr>
          <w:rFonts w:eastAsia="Times New Roman"/>
          <w:color w:val="1D2228"/>
          <w:szCs w:val="24"/>
        </w:rPr>
        <w:t xml:space="preserve"> θυμίζοντας ένα ανέκδοτο των οικονομολόγων και των πολιτι</w:t>
      </w:r>
      <w:r>
        <w:rPr>
          <w:rFonts w:eastAsia="Times New Roman"/>
          <w:color w:val="1D2228"/>
          <w:szCs w:val="24"/>
        </w:rPr>
        <w:t>κών επιστημόνων που λέει</w:t>
      </w:r>
      <w:r w:rsidRPr="00AF0236">
        <w:rPr>
          <w:rFonts w:eastAsia="Times New Roman"/>
          <w:color w:val="1D2228"/>
          <w:szCs w:val="24"/>
        </w:rPr>
        <w:t xml:space="preserve"> ότι </w:t>
      </w:r>
      <w:r>
        <w:rPr>
          <w:rFonts w:eastAsia="Times New Roman"/>
          <w:color w:val="1D2228"/>
          <w:szCs w:val="24"/>
        </w:rPr>
        <w:t>«</w:t>
      </w:r>
      <w:r w:rsidRPr="00AF0236">
        <w:rPr>
          <w:rFonts w:eastAsia="Times New Roman"/>
          <w:color w:val="1D2228"/>
          <w:szCs w:val="24"/>
        </w:rPr>
        <w:t>όταν πιστεύεις ότι έχεις πει κάτι νέο</w:t>
      </w:r>
      <w:r>
        <w:rPr>
          <w:rFonts w:eastAsia="Times New Roman"/>
          <w:color w:val="1D2228"/>
          <w:szCs w:val="24"/>
        </w:rPr>
        <w:t xml:space="preserve">, </w:t>
      </w:r>
      <w:r w:rsidRPr="00AF0236">
        <w:rPr>
          <w:rFonts w:eastAsia="Times New Roman"/>
          <w:color w:val="1D2228"/>
          <w:szCs w:val="24"/>
        </w:rPr>
        <w:t>μάλλον δεν έχεις δει καλά όλη τη βιβλιογραφία</w:t>
      </w:r>
      <w:r>
        <w:rPr>
          <w:rFonts w:eastAsia="Times New Roman"/>
          <w:color w:val="1D2228"/>
          <w:szCs w:val="24"/>
        </w:rPr>
        <w:t>». Αυτό συ</w:t>
      </w:r>
      <w:r>
        <w:rPr>
          <w:rFonts w:eastAsia="Times New Roman"/>
          <w:color w:val="1D2228"/>
          <w:szCs w:val="24"/>
        </w:rPr>
        <w:t>νέβη και με τον Α</w:t>
      </w:r>
      <w:r w:rsidRPr="00AF0236">
        <w:rPr>
          <w:rFonts w:eastAsia="Times New Roman"/>
          <w:color w:val="1D2228"/>
          <w:szCs w:val="24"/>
        </w:rPr>
        <w:t xml:space="preserve">ρχηγό </w:t>
      </w:r>
      <w:r>
        <w:rPr>
          <w:rFonts w:eastAsia="Times New Roman"/>
          <w:color w:val="1D2228"/>
          <w:szCs w:val="24"/>
        </w:rPr>
        <w:t xml:space="preserve">σας, </w:t>
      </w:r>
      <w:r w:rsidRPr="00AF0236">
        <w:rPr>
          <w:rFonts w:eastAsia="Times New Roman"/>
          <w:color w:val="1D2228"/>
          <w:szCs w:val="24"/>
        </w:rPr>
        <w:t>αγαπητές και αγαπητοί</w:t>
      </w:r>
      <w:r>
        <w:rPr>
          <w:rFonts w:eastAsia="Times New Roman"/>
          <w:color w:val="1D2228"/>
          <w:szCs w:val="24"/>
        </w:rPr>
        <w:t xml:space="preserve"> εσχάτως νεοφιλελεύθεροι</w:t>
      </w:r>
      <w:r w:rsidRPr="00AF0236">
        <w:rPr>
          <w:rFonts w:eastAsia="Times New Roman"/>
          <w:color w:val="1D2228"/>
          <w:szCs w:val="24"/>
        </w:rPr>
        <w:t xml:space="preserve"> φίλ</w:t>
      </w:r>
      <w:r>
        <w:rPr>
          <w:rFonts w:eastAsia="Times New Roman"/>
          <w:color w:val="1D2228"/>
          <w:szCs w:val="24"/>
        </w:rPr>
        <w:t>οι</w:t>
      </w:r>
      <w:r w:rsidRPr="00AF0236">
        <w:rPr>
          <w:rFonts w:eastAsia="Times New Roman"/>
          <w:color w:val="1D2228"/>
          <w:szCs w:val="24"/>
        </w:rPr>
        <w:t xml:space="preserve"> της Νέας Δημοκρατίας</w:t>
      </w:r>
      <w:r>
        <w:rPr>
          <w:rFonts w:eastAsia="Times New Roman"/>
          <w:color w:val="1D2228"/>
          <w:szCs w:val="24"/>
        </w:rPr>
        <w:t xml:space="preserve">, που θέλοντας να εισφέρει </w:t>
      </w:r>
      <w:r w:rsidRPr="00AF0236">
        <w:rPr>
          <w:rFonts w:eastAsia="Times New Roman"/>
          <w:color w:val="1D2228"/>
          <w:szCs w:val="24"/>
        </w:rPr>
        <w:t>κάτι καινούργιο</w:t>
      </w:r>
      <w:r>
        <w:rPr>
          <w:rFonts w:eastAsia="Times New Roman"/>
          <w:color w:val="1D2228"/>
          <w:szCs w:val="24"/>
        </w:rPr>
        <w:t>,</w:t>
      </w:r>
      <w:r w:rsidRPr="00AF0236">
        <w:rPr>
          <w:rFonts w:eastAsia="Times New Roman"/>
          <w:color w:val="1D2228"/>
          <w:szCs w:val="24"/>
        </w:rPr>
        <w:t xml:space="preserve"> στην ουσία μετέφερε παλιές απόψεις και θέσεις του πρώιμου καπιταλισμού του </w:t>
      </w:r>
      <w:r>
        <w:rPr>
          <w:rFonts w:eastAsia="Times New Roman"/>
          <w:color w:val="1D2228"/>
          <w:szCs w:val="24"/>
        </w:rPr>
        <w:t>19</w:t>
      </w:r>
      <w:r w:rsidRPr="003963E5">
        <w:rPr>
          <w:rFonts w:eastAsia="Times New Roman"/>
          <w:color w:val="1D2228"/>
          <w:szCs w:val="24"/>
          <w:vertAlign w:val="superscript"/>
        </w:rPr>
        <w:t>ου</w:t>
      </w:r>
      <w:r>
        <w:rPr>
          <w:rFonts w:eastAsia="Times New Roman"/>
          <w:color w:val="1D2228"/>
          <w:szCs w:val="24"/>
        </w:rPr>
        <w:t xml:space="preserve"> </w:t>
      </w:r>
      <w:r w:rsidRPr="00AF0236">
        <w:rPr>
          <w:rFonts w:eastAsia="Times New Roman"/>
          <w:color w:val="1D2228"/>
          <w:szCs w:val="24"/>
        </w:rPr>
        <w:t>αιώνα</w:t>
      </w:r>
      <w:r>
        <w:rPr>
          <w:rFonts w:eastAsia="Times New Roman"/>
          <w:color w:val="1D2228"/>
          <w:szCs w:val="24"/>
        </w:rPr>
        <w:t xml:space="preserve">, όπως θα έλεγε και ο Ευκλείδης </w:t>
      </w:r>
      <w:proofErr w:type="spellStart"/>
      <w:r>
        <w:rPr>
          <w:rFonts w:eastAsia="Times New Roman"/>
          <w:color w:val="1D2228"/>
          <w:szCs w:val="24"/>
        </w:rPr>
        <w:t>Τσακαλώτος</w:t>
      </w:r>
      <w:proofErr w:type="spellEnd"/>
      <w:r>
        <w:rPr>
          <w:rFonts w:eastAsia="Times New Roman"/>
          <w:color w:val="1D2228"/>
          <w:szCs w:val="24"/>
        </w:rPr>
        <w:t xml:space="preserve">. </w:t>
      </w:r>
    </w:p>
    <w:p w14:paraId="12B6EB17" w14:textId="77777777" w:rsidR="00F81E5F" w:rsidRDefault="0022463A">
      <w:pPr>
        <w:spacing w:line="600" w:lineRule="auto"/>
        <w:ind w:firstLine="720"/>
        <w:contextualSpacing/>
        <w:jc w:val="both"/>
        <w:rPr>
          <w:rFonts w:eastAsia="Times New Roman"/>
          <w:szCs w:val="24"/>
        </w:rPr>
      </w:pPr>
      <w:r>
        <w:rPr>
          <w:rFonts w:eastAsia="Times New Roman"/>
          <w:color w:val="1D2228"/>
          <w:szCs w:val="24"/>
        </w:rPr>
        <w:t>Αν</w:t>
      </w:r>
      <w:r w:rsidRPr="00AF0236">
        <w:rPr>
          <w:rFonts w:eastAsia="Times New Roman"/>
          <w:color w:val="1D2228"/>
          <w:szCs w:val="24"/>
        </w:rPr>
        <w:t xml:space="preserve"> θέλετε</w:t>
      </w:r>
      <w:r>
        <w:rPr>
          <w:rFonts w:eastAsia="Times New Roman"/>
          <w:color w:val="1D2228"/>
          <w:szCs w:val="24"/>
        </w:rPr>
        <w:t>,</w:t>
      </w:r>
      <w:r w:rsidRPr="00AF0236">
        <w:rPr>
          <w:rFonts w:eastAsia="Times New Roman"/>
          <w:color w:val="1D2228"/>
          <w:szCs w:val="24"/>
        </w:rPr>
        <w:t xml:space="preserve"> βέβαια</w:t>
      </w:r>
      <w:r>
        <w:rPr>
          <w:rFonts w:eastAsia="Times New Roman"/>
          <w:color w:val="1D2228"/>
          <w:szCs w:val="24"/>
        </w:rPr>
        <w:t>, να εισφέρετε κάτι στη δ</w:t>
      </w:r>
      <w:r w:rsidRPr="00AF0236">
        <w:rPr>
          <w:rFonts w:eastAsia="Times New Roman"/>
          <w:color w:val="1D2228"/>
          <w:szCs w:val="24"/>
        </w:rPr>
        <w:t xml:space="preserve">ιεθνή βιβλιογραφία και να </w:t>
      </w:r>
      <w:r>
        <w:rPr>
          <w:rFonts w:eastAsia="Times New Roman"/>
          <w:color w:val="1D2228"/>
          <w:szCs w:val="24"/>
        </w:rPr>
        <w:t>είστε και ελάχιστα υποστηρικτικοί προς τον κ. Βέμπερ</w:t>
      </w:r>
      <w:r w:rsidRPr="00AF0236">
        <w:rPr>
          <w:rFonts w:eastAsia="Times New Roman"/>
          <w:color w:val="1D2228"/>
          <w:szCs w:val="24"/>
        </w:rPr>
        <w:t xml:space="preserve"> με φρέσκες ιδέες</w:t>
      </w:r>
      <w:r w:rsidRPr="00287450">
        <w:rPr>
          <w:rFonts w:eastAsia="Times New Roman"/>
          <w:color w:val="1D2228"/>
          <w:szCs w:val="24"/>
        </w:rPr>
        <w:t xml:space="preserve">, </w:t>
      </w:r>
      <w:r>
        <w:rPr>
          <w:rFonts w:eastAsia="Times New Roman"/>
          <w:color w:val="1D2228"/>
          <w:szCs w:val="24"/>
        </w:rPr>
        <w:t>θ</w:t>
      </w:r>
      <w:r w:rsidRPr="00AF0236">
        <w:rPr>
          <w:rFonts w:eastAsia="Times New Roman"/>
          <w:color w:val="1D2228"/>
          <w:szCs w:val="24"/>
        </w:rPr>
        <w:t xml:space="preserve">α σας έλεγα να καταφύγετε σε κάτι τελείως πρωτοποριακό </w:t>
      </w:r>
      <w:r>
        <w:rPr>
          <w:rFonts w:eastAsia="Times New Roman"/>
          <w:color w:val="1D2228"/>
          <w:szCs w:val="24"/>
        </w:rPr>
        <w:t>κ</w:t>
      </w:r>
      <w:r w:rsidRPr="00AF0236">
        <w:rPr>
          <w:rFonts w:eastAsia="Times New Roman"/>
          <w:color w:val="1D2228"/>
          <w:szCs w:val="24"/>
        </w:rPr>
        <w:t>αι νέ</w:t>
      </w:r>
      <w:r>
        <w:rPr>
          <w:rFonts w:eastAsia="Times New Roman"/>
          <w:color w:val="1D2228"/>
          <w:szCs w:val="24"/>
        </w:rPr>
        <w:t>ο</w:t>
      </w:r>
      <w:r>
        <w:rPr>
          <w:rFonts w:eastAsia="Times New Roman"/>
          <w:color w:val="1D2228"/>
          <w:szCs w:val="24"/>
        </w:rPr>
        <w:t>,</w:t>
      </w:r>
      <w:r w:rsidRPr="00AF0236">
        <w:rPr>
          <w:rFonts w:eastAsia="Times New Roman"/>
          <w:color w:val="1D2228"/>
          <w:szCs w:val="24"/>
        </w:rPr>
        <w:t xml:space="preserve"> που δεν</w:t>
      </w:r>
      <w:r w:rsidRPr="00AF0236">
        <w:rPr>
          <w:rFonts w:eastAsia="Times New Roman"/>
          <w:color w:val="1D2228"/>
          <w:szCs w:val="24"/>
        </w:rPr>
        <w:t xml:space="preserve"> είν</w:t>
      </w:r>
      <w:r>
        <w:rPr>
          <w:rFonts w:eastAsia="Times New Roman"/>
          <w:color w:val="1D2228"/>
          <w:szCs w:val="24"/>
        </w:rPr>
        <w:t xml:space="preserve">αι άλλο από την οκταήμερη εβδομαδιαία </w:t>
      </w:r>
      <w:r w:rsidRPr="00AF0236">
        <w:rPr>
          <w:rFonts w:eastAsia="Times New Roman"/>
          <w:color w:val="1D2228"/>
          <w:szCs w:val="24"/>
        </w:rPr>
        <w:t>εργασία</w:t>
      </w:r>
      <w:r>
        <w:rPr>
          <w:rFonts w:eastAsia="Times New Roman"/>
          <w:color w:val="1D2228"/>
          <w:szCs w:val="24"/>
        </w:rPr>
        <w:t>. Α</w:t>
      </w:r>
      <w:r w:rsidRPr="00AF0236">
        <w:rPr>
          <w:rFonts w:eastAsia="Times New Roman"/>
          <w:color w:val="1D2228"/>
          <w:szCs w:val="24"/>
        </w:rPr>
        <w:t>υτό είναι κάτι</w:t>
      </w:r>
      <w:r>
        <w:rPr>
          <w:rFonts w:eastAsia="Times New Roman"/>
          <w:color w:val="1D2228"/>
          <w:szCs w:val="24"/>
        </w:rPr>
        <w:t>,</w:t>
      </w:r>
      <w:r w:rsidRPr="00AF0236">
        <w:rPr>
          <w:rFonts w:eastAsia="Times New Roman"/>
          <w:color w:val="1D2228"/>
          <w:szCs w:val="24"/>
        </w:rPr>
        <w:t xml:space="preserve"> πραγματικά</w:t>
      </w:r>
      <w:r>
        <w:rPr>
          <w:rFonts w:eastAsia="Times New Roman"/>
          <w:color w:val="1D2228"/>
          <w:szCs w:val="24"/>
        </w:rPr>
        <w:t>,</w:t>
      </w:r>
      <w:r w:rsidRPr="00AF0236">
        <w:rPr>
          <w:rFonts w:eastAsia="Times New Roman"/>
          <w:color w:val="1D2228"/>
          <w:szCs w:val="24"/>
        </w:rPr>
        <w:t xml:space="preserve"> που δεν έχει ξανακ</w:t>
      </w:r>
      <w:r>
        <w:rPr>
          <w:rFonts w:eastAsia="Times New Roman"/>
          <w:color w:val="1D2228"/>
          <w:szCs w:val="24"/>
        </w:rPr>
        <w:t>ουστεί και δεν έχει ξαναδοκιμαστεί. Κ</w:t>
      </w:r>
      <w:r w:rsidRPr="00AF0236">
        <w:rPr>
          <w:rFonts w:eastAsia="Times New Roman"/>
          <w:color w:val="1D2228"/>
          <w:szCs w:val="24"/>
        </w:rPr>
        <w:t>αι θα έλεγα ότι αυτό σε</w:t>
      </w:r>
      <w:r>
        <w:rPr>
          <w:rFonts w:eastAsia="Times New Roman"/>
          <w:color w:val="1D2228"/>
          <w:szCs w:val="24"/>
        </w:rPr>
        <w:t xml:space="preserve"> συνδυασμό με το ασφαλιστικό τύπου</w:t>
      </w:r>
      <w:r w:rsidRPr="00AF0236">
        <w:rPr>
          <w:rFonts w:eastAsia="Times New Roman"/>
          <w:color w:val="1D2228"/>
          <w:szCs w:val="24"/>
        </w:rPr>
        <w:t xml:space="preserve"> </w:t>
      </w:r>
      <w:proofErr w:type="spellStart"/>
      <w:r>
        <w:rPr>
          <w:rFonts w:eastAsia="Times New Roman"/>
          <w:color w:val="1D2228"/>
          <w:szCs w:val="24"/>
        </w:rPr>
        <w:t>Πινοσέτ</w:t>
      </w:r>
      <w:proofErr w:type="spellEnd"/>
      <w:r>
        <w:rPr>
          <w:rFonts w:eastAsia="Times New Roman"/>
          <w:color w:val="1D2228"/>
          <w:szCs w:val="24"/>
        </w:rPr>
        <w:t xml:space="preserve"> </w:t>
      </w:r>
      <w:r w:rsidRPr="00AF0236">
        <w:rPr>
          <w:rFonts w:eastAsia="Times New Roman"/>
          <w:color w:val="1D2228"/>
          <w:szCs w:val="24"/>
        </w:rPr>
        <w:t xml:space="preserve">με την </w:t>
      </w:r>
      <w:r>
        <w:rPr>
          <w:rFonts w:eastAsia="Times New Roman"/>
          <w:color w:val="1D2228"/>
          <w:szCs w:val="24"/>
        </w:rPr>
        <w:t>δωδεκά</w:t>
      </w:r>
      <w:r>
        <w:rPr>
          <w:rFonts w:eastAsia="Times New Roman"/>
          <w:color w:val="1D2228"/>
          <w:szCs w:val="24"/>
        </w:rPr>
        <w:t xml:space="preserve">ωρη </w:t>
      </w:r>
      <w:r w:rsidRPr="00AF0236">
        <w:rPr>
          <w:rFonts w:eastAsia="Times New Roman"/>
          <w:color w:val="1D2228"/>
          <w:szCs w:val="24"/>
        </w:rPr>
        <w:t>απασχόληση</w:t>
      </w:r>
      <w:r>
        <w:rPr>
          <w:rFonts w:eastAsia="Times New Roman"/>
          <w:color w:val="1D2228"/>
          <w:szCs w:val="24"/>
        </w:rPr>
        <w:t>, με την κατάργηση του δώρου</w:t>
      </w:r>
      <w:r>
        <w:rPr>
          <w:rFonts w:eastAsia="Times New Roman"/>
          <w:color w:val="1D2228"/>
          <w:szCs w:val="24"/>
        </w:rPr>
        <w:t xml:space="preserve"> Χ</w:t>
      </w:r>
      <w:r w:rsidRPr="00AF0236">
        <w:rPr>
          <w:rFonts w:eastAsia="Times New Roman"/>
          <w:color w:val="1D2228"/>
          <w:szCs w:val="24"/>
        </w:rPr>
        <w:t xml:space="preserve">ριστουγέννων και με το </w:t>
      </w:r>
      <w:r>
        <w:rPr>
          <w:rFonts w:eastAsia="Times New Roman"/>
          <w:color w:val="1D2228"/>
          <w:szCs w:val="24"/>
        </w:rPr>
        <w:t>τ</w:t>
      </w:r>
      <w:r w:rsidRPr="00AF0236">
        <w:rPr>
          <w:rFonts w:eastAsia="Times New Roman"/>
          <w:color w:val="1D2228"/>
          <w:szCs w:val="24"/>
        </w:rPr>
        <w:t>αμείο που θέλει να φτιάξει η κ</w:t>
      </w:r>
      <w:r>
        <w:rPr>
          <w:rFonts w:eastAsia="Times New Roman"/>
          <w:color w:val="1D2228"/>
          <w:szCs w:val="24"/>
        </w:rPr>
        <w:t>.</w:t>
      </w:r>
      <w:r w:rsidRPr="00AF0236">
        <w:rPr>
          <w:rFonts w:eastAsia="Times New Roman"/>
          <w:color w:val="1D2228"/>
          <w:szCs w:val="24"/>
        </w:rPr>
        <w:t xml:space="preserve"> </w:t>
      </w:r>
      <w:proofErr w:type="spellStart"/>
      <w:r>
        <w:rPr>
          <w:rFonts w:eastAsia="Times New Roman"/>
          <w:color w:val="1D2228"/>
          <w:szCs w:val="24"/>
        </w:rPr>
        <w:t>Μ</w:t>
      </w:r>
      <w:r w:rsidRPr="00AF0236">
        <w:rPr>
          <w:rFonts w:eastAsia="Times New Roman"/>
          <w:color w:val="1D2228"/>
          <w:szCs w:val="24"/>
        </w:rPr>
        <w:t>αρέβα</w:t>
      </w:r>
      <w:proofErr w:type="spellEnd"/>
      <w:r w:rsidRPr="00AF0236">
        <w:rPr>
          <w:rFonts w:eastAsia="Times New Roman"/>
          <w:color w:val="1D2228"/>
          <w:szCs w:val="24"/>
        </w:rPr>
        <w:t xml:space="preserve"> Μητσοτάκη για την εξυπηρέτηση των επενδυτών που θα </w:t>
      </w:r>
      <w:r>
        <w:rPr>
          <w:rFonts w:eastAsia="Times New Roman"/>
          <w:color w:val="1D2228"/>
          <w:szCs w:val="24"/>
        </w:rPr>
        <w:t>έρθουν</w:t>
      </w:r>
      <w:r w:rsidRPr="00AF0236">
        <w:rPr>
          <w:rFonts w:eastAsia="Times New Roman"/>
          <w:color w:val="1D2228"/>
          <w:szCs w:val="24"/>
        </w:rPr>
        <w:t xml:space="preserve"> </w:t>
      </w:r>
      <w:r>
        <w:rPr>
          <w:rFonts w:eastAsia="Times New Roman"/>
          <w:color w:val="1D2228"/>
          <w:szCs w:val="24"/>
        </w:rPr>
        <w:t xml:space="preserve">από το εξωτερικό για επενδύσεις </w:t>
      </w:r>
      <w:r w:rsidRPr="00AF0236">
        <w:rPr>
          <w:rFonts w:eastAsia="Times New Roman"/>
          <w:color w:val="1D2228"/>
          <w:szCs w:val="24"/>
        </w:rPr>
        <w:t xml:space="preserve">στη χώρα </w:t>
      </w:r>
      <w:r>
        <w:rPr>
          <w:rFonts w:eastAsia="Times New Roman"/>
          <w:color w:val="1D2228"/>
          <w:szCs w:val="24"/>
        </w:rPr>
        <w:t>μας,</w:t>
      </w:r>
      <w:r w:rsidRPr="00AF0236">
        <w:rPr>
          <w:rFonts w:eastAsia="Times New Roman"/>
          <w:color w:val="1D2228"/>
          <w:szCs w:val="24"/>
        </w:rPr>
        <w:t xml:space="preserve"> θα μπορέσουν να δημιουργήσουν </w:t>
      </w:r>
      <w:r>
        <w:rPr>
          <w:rFonts w:eastAsia="Times New Roman"/>
          <w:color w:val="1D2228"/>
          <w:szCs w:val="24"/>
        </w:rPr>
        <w:t>α</w:t>
      </w:r>
      <w:r w:rsidRPr="00AF0236">
        <w:rPr>
          <w:rFonts w:eastAsia="Times New Roman"/>
          <w:color w:val="1D2228"/>
          <w:szCs w:val="24"/>
        </w:rPr>
        <w:t>κόμη και διψήφιο ποσοστό ανάπτυξης</w:t>
      </w:r>
      <w:r>
        <w:rPr>
          <w:rFonts w:eastAsia="Times New Roman"/>
          <w:color w:val="1D2228"/>
          <w:szCs w:val="24"/>
        </w:rPr>
        <w:t>. Δεν είμ</w:t>
      </w:r>
      <w:r w:rsidRPr="00AF0236">
        <w:rPr>
          <w:rFonts w:eastAsia="Times New Roman"/>
          <w:color w:val="1D2228"/>
          <w:szCs w:val="24"/>
        </w:rPr>
        <w:t xml:space="preserve">αι βέβαια </w:t>
      </w:r>
      <w:r>
        <w:rPr>
          <w:rFonts w:eastAsia="Times New Roman"/>
          <w:color w:val="1D2228"/>
          <w:szCs w:val="24"/>
        </w:rPr>
        <w:t>ότι</w:t>
      </w:r>
      <w:r>
        <w:rPr>
          <w:rFonts w:eastAsia="Times New Roman"/>
          <w:color w:val="1D2228"/>
          <w:szCs w:val="24"/>
        </w:rPr>
        <w:t xml:space="preserve"> </w:t>
      </w:r>
      <w:r w:rsidRPr="00AF0236">
        <w:rPr>
          <w:rFonts w:eastAsia="Times New Roman"/>
          <w:color w:val="1D2228"/>
          <w:szCs w:val="24"/>
        </w:rPr>
        <w:t xml:space="preserve">αυτό το διψήφιο ποσοστό ανάπτυξης </w:t>
      </w:r>
      <w:r>
        <w:rPr>
          <w:rFonts w:eastAsia="Times New Roman"/>
          <w:color w:val="1D2228"/>
          <w:szCs w:val="24"/>
        </w:rPr>
        <w:t xml:space="preserve">θα </w:t>
      </w:r>
      <w:r w:rsidRPr="00AF0236">
        <w:rPr>
          <w:rFonts w:eastAsia="Times New Roman"/>
          <w:color w:val="1D2228"/>
          <w:szCs w:val="24"/>
        </w:rPr>
        <w:t>αφορά βέβαια τους πολλούς</w:t>
      </w:r>
      <w:r>
        <w:rPr>
          <w:rFonts w:eastAsia="Times New Roman"/>
          <w:color w:val="1D2228"/>
          <w:szCs w:val="24"/>
        </w:rPr>
        <w:t>,</w:t>
      </w:r>
      <w:r w:rsidRPr="00AF0236">
        <w:rPr>
          <w:rFonts w:eastAsia="Times New Roman"/>
          <w:color w:val="1D2228"/>
          <w:szCs w:val="24"/>
        </w:rPr>
        <w:t xml:space="preserve"> είμαι σίγουρη </w:t>
      </w:r>
      <w:r>
        <w:rPr>
          <w:rFonts w:eastAsia="Times New Roman"/>
          <w:color w:val="1D2228"/>
          <w:szCs w:val="24"/>
        </w:rPr>
        <w:t>όμως ότι</w:t>
      </w:r>
      <w:r w:rsidRPr="00AF0236">
        <w:rPr>
          <w:rFonts w:eastAsia="Times New Roman"/>
          <w:color w:val="1D2228"/>
          <w:szCs w:val="24"/>
        </w:rPr>
        <w:t xml:space="preserve"> θα αφορά τις τσέπες ορισμένων φίλων και συν</w:t>
      </w:r>
      <w:r>
        <w:rPr>
          <w:rFonts w:eastAsia="Times New Roman"/>
          <w:color w:val="1D2228"/>
          <w:szCs w:val="24"/>
        </w:rPr>
        <w:t xml:space="preserve">δαιτυμόνων </w:t>
      </w:r>
      <w:r w:rsidRPr="00B43987">
        <w:rPr>
          <w:rFonts w:eastAsia="Times New Roman"/>
          <w:szCs w:val="24"/>
        </w:rPr>
        <w:t>της Νέας Δημοκρατίας.</w:t>
      </w:r>
    </w:p>
    <w:p w14:paraId="12B6EB18" w14:textId="77777777" w:rsidR="00F81E5F" w:rsidRDefault="0022463A">
      <w:pPr>
        <w:spacing w:line="600" w:lineRule="auto"/>
        <w:ind w:firstLine="720"/>
        <w:contextualSpacing/>
        <w:jc w:val="both"/>
        <w:rPr>
          <w:rFonts w:eastAsia="Times New Roman"/>
          <w:color w:val="1D2228"/>
          <w:szCs w:val="24"/>
        </w:rPr>
      </w:pPr>
      <w:r w:rsidRPr="00B43987">
        <w:rPr>
          <w:rFonts w:eastAsia="Times New Roman"/>
          <w:szCs w:val="24"/>
        </w:rPr>
        <w:t xml:space="preserve">Φίλες και φίλοι Βουλευτές, κυρίες και κύριοι Βουλευτές, στη δίνη των γεγονότων που προκάλεσε ουσιαστικά </w:t>
      </w:r>
      <w:r w:rsidRPr="00B43987">
        <w:rPr>
          <w:rFonts w:eastAsia="Times New Roman"/>
          <w:szCs w:val="24"/>
          <w:lang w:val="en-US"/>
        </w:rPr>
        <w:t>o</w:t>
      </w:r>
      <w:r w:rsidRPr="00B43987">
        <w:rPr>
          <w:rFonts w:eastAsia="Times New Roman"/>
          <w:szCs w:val="24"/>
        </w:rPr>
        <w:t xml:space="preserve"> «</w:t>
      </w:r>
      <w:proofErr w:type="spellStart"/>
      <w:r w:rsidRPr="00B43987">
        <w:rPr>
          <w:rFonts w:eastAsia="Times New Roman"/>
          <w:szCs w:val="24"/>
        </w:rPr>
        <w:t>εκ</w:t>
      </w:r>
      <w:r w:rsidRPr="00B43987">
        <w:rPr>
          <w:rFonts w:eastAsia="Times New Roman"/>
          <w:szCs w:val="24"/>
        </w:rPr>
        <w:t>χ</w:t>
      </w:r>
      <w:r w:rsidRPr="00B43987">
        <w:rPr>
          <w:rFonts w:eastAsia="Times New Roman"/>
          <w:szCs w:val="24"/>
        </w:rPr>
        <w:t>ιοτισμός</w:t>
      </w:r>
      <w:proofErr w:type="spellEnd"/>
      <w:r w:rsidRPr="00B43987">
        <w:rPr>
          <w:rFonts w:eastAsia="Times New Roman"/>
          <w:szCs w:val="24"/>
        </w:rPr>
        <w:t>»</w:t>
      </w:r>
      <w:r w:rsidRPr="00B43987">
        <w:rPr>
          <w:rFonts w:eastAsia="Times New Roman"/>
          <w:szCs w:val="24"/>
        </w:rPr>
        <w:t>(;)</w:t>
      </w:r>
      <w:r w:rsidRPr="00B43987">
        <w:rPr>
          <w:rFonts w:eastAsia="Times New Roman"/>
          <w:szCs w:val="24"/>
        </w:rPr>
        <w:t xml:space="preserve"> του Κοινοβουλίου με αποκλειστική ευθύνη του Κυριάκου Μητσοτάκη τις προηγούμενες μέρες, είναι λογικό να αποσπαστεί η προσοχή και της κ</w:t>
      </w:r>
      <w:r w:rsidRPr="00B43987">
        <w:rPr>
          <w:rFonts w:eastAsia="Times New Roman"/>
          <w:szCs w:val="24"/>
        </w:rPr>
        <w:t xml:space="preserve">οινωνίας ολόκληρης αλλά και πολλών εξ ημών από την τεράστια συμβολική αλλά και ουσιαστική σημασία του νομοσχεδίου που συζητούμε σήμερα. Είναι συμβολική, γιατί με νόμο του κράτους ξεκίνησε η πολιτική της λιτότητας των μνημονίων και με νόμο του </w:t>
      </w:r>
      <w:r>
        <w:rPr>
          <w:rFonts w:eastAsia="Times New Roman"/>
          <w:color w:val="1D2228"/>
          <w:szCs w:val="24"/>
        </w:rPr>
        <w:t>κ</w:t>
      </w:r>
      <w:r w:rsidRPr="00AF0236">
        <w:rPr>
          <w:rFonts w:eastAsia="Times New Roman"/>
          <w:color w:val="1D2228"/>
          <w:szCs w:val="24"/>
        </w:rPr>
        <w:t>ράτους ο κόσ</w:t>
      </w:r>
      <w:r w:rsidRPr="00AF0236">
        <w:rPr>
          <w:rFonts w:eastAsia="Times New Roman"/>
          <w:color w:val="1D2228"/>
          <w:szCs w:val="24"/>
        </w:rPr>
        <w:t>μος της εργασίας</w:t>
      </w:r>
      <w:r>
        <w:rPr>
          <w:rFonts w:eastAsia="Times New Roman"/>
          <w:color w:val="1D2228"/>
          <w:szCs w:val="24"/>
        </w:rPr>
        <w:t>, ο</w:t>
      </w:r>
      <w:r w:rsidRPr="00AF0236">
        <w:rPr>
          <w:rFonts w:eastAsia="Times New Roman"/>
          <w:color w:val="1D2228"/>
          <w:szCs w:val="24"/>
        </w:rPr>
        <w:t>ι άνεργοι</w:t>
      </w:r>
      <w:r>
        <w:rPr>
          <w:rFonts w:eastAsia="Times New Roman"/>
          <w:color w:val="1D2228"/>
          <w:szCs w:val="24"/>
        </w:rPr>
        <w:t>, ο</w:t>
      </w:r>
      <w:r w:rsidRPr="00AF0236">
        <w:rPr>
          <w:rFonts w:eastAsia="Times New Roman"/>
          <w:color w:val="1D2228"/>
          <w:szCs w:val="24"/>
        </w:rPr>
        <w:t>ι επαγγελματίες</w:t>
      </w:r>
      <w:r>
        <w:rPr>
          <w:rFonts w:eastAsia="Times New Roman"/>
          <w:color w:val="1D2228"/>
          <w:szCs w:val="24"/>
        </w:rPr>
        <w:t>, ο</w:t>
      </w:r>
      <w:r w:rsidRPr="00AF0236">
        <w:rPr>
          <w:rFonts w:eastAsia="Times New Roman"/>
          <w:color w:val="1D2228"/>
          <w:szCs w:val="24"/>
        </w:rPr>
        <w:t>ι έμποροι επιχειρηματίες</w:t>
      </w:r>
      <w:r>
        <w:rPr>
          <w:rFonts w:eastAsia="Times New Roman"/>
          <w:color w:val="1D2228"/>
          <w:szCs w:val="24"/>
        </w:rPr>
        <w:t xml:space="preserve"> αποκτούν εκ νέου πρόσβαση με </w:t>
      </w:r>
      <w:r w:rsidRPr="00AF0236">
        <w:rPr>
          <w:rFonts w:eastAsia="Times New Roman"/>
          <w:color w:val="1D2228"/>
          <w:szCs w:val="24"/>
        </w:rPr>
        <w:t xml:space="preserve">το νομοσχέδιο αυτό </w:t>
      </w:r>
      <w:r>
        <w:rPr>
          <w:rFonts w:eastAsia="Times New Roman"/>
          <w:color w:val="1D2228"/>
          <w:szCs w:val="24"/>
        </w:rPr>
        <w:t>σ</w:t>
      </w:r>
      <w:r w:rsidRPr="00AF0236">
        <w:rPr>
          <w:rFonts w:eastAsia="Times New Roman"/>
          <w:color w:val="1D2228"/>
          <w:szCs w:val="24"/>
        </w:rPr>
        <w:t>την κοινωνική και οικονομική κανονικότητα</w:t>
      </w:r>
      <w:r>
        <w:rPr>
          <w:rFonts w:eastAsia="Times New Roman"/>
          <w:color w:val="1D2228"/>
          <w:szCs w:val="24"/>
        </w:rPr>
        <w:t>. Έχει ο</w:t>
      </w:r>
      <w:r w:rsidRPr="00AF0236">
        <w:rPr>
          <w:rFonts w:eastAsia="Times New Roman"/>
          <w:color w:val="1D2228"/>
          <w:szCs w:val="24"/>
        </w:rPr>
        <w:t>υσιαστική σημασία</w:t>
      </w:r>
      <w:r>
        <w:rPr>
          <w:rFonts w:eastAsia="Times New Roman"/>
          <w:color w:val="1D2228"/>
          <w:szCs w:val="24"/>
        </w:rPr>
        <w:t>,</w:t>
      </w:r>
      <w:r w:rsidRPr="00AF0236">
        <w:rPr>
          <w:rFonts w:eastAsia="Times New Roman"/>
          <w:color w:val="1D2228"/>
          <w:szCs w:val="24"/>
        </w:rPr>
        <w:t xml:space="preserve"> καθώς το νομοσχέδιο δεν εστιάζει μόνο στην άρση των βαρών για του</w:t>
      </w:r>
      <w:r w:rsidRPr="00AF0236">
        <w:rPr>
          <w:rFonts w:eastAsia="Times New Roman"/>
          <w:color w:val="1D2228"/>
          <w:szCs w:val="24"/>
        </w:rPr>
        <w:t xml:space="preserve">ς αδύναμους αλλά διαμορφώνει το πρώτο </w:t>
      </w:r>
      <w:proofErr w:type="spellStart"/>
      <w:r w:rsidRPr="00AF0236">
        <w:rPr>
          <w:rFonts w:eastAsia="Times New Roman"/>
          <w:color w:val="1D2228"/>
          <w:szCs w:val="24"/>
        </w:rPr>
        <w:t>μεταμνημονιακό</w:t>
      </w:r>
      <w:proofErr w:type="spellEnd"/>
      <w:r w:rsidRPr="00AF0236">
        <w:rPr>
          <w:rFonts w:eastAsia="Times New Roman"/>
          <w:color w:val="1D2228"/>
          <w:szCs w:val="24"/>
        </w:rPr>
        <w:t xml:space="preserve"> αναπτυξιακό περιβάλλον με</w:t>
      </w:r>
      <w:r>
        <w:rPr>
          <w:rFonts w:eastAsia="Times New Roman"/>
          <w:color w:val="1D2228"/>
          <w:szCs w:val="24"/>
        </w:rPr>
        <w:t xml:space="preserve"> τη μείωση του ΦΠΑ στην</w:t>
      </w:r>
      <w:r w:rsidRPr="00AF0236">
        <w:rPr>
          <w:rFonts w:eastAsia="Times New Roman"/>
          <w:color w:val="1D2228"/>
          <w:szCs w:val="24"/>
        </w:rPr>
        <w:t xml:space="preserve"> εστίαση</w:t>
      </w:r>
      <w:r>
        <w:rPr>
          <w:rFonts w:eastAsia="Times New Roman"/>
          <w:color w:val="1D2228"/>
          <w:szCs w:val="24"/>
        </w:rPr>
        <w:t>,</w:t>
      </w:r>
      <w:r w:rsidRPr="00AF0236">
        <w:rPr>
          <w:rFonts w:eastAsia="Times New Roman"/>
          <w:color w:val="1D2228"/>
          <w:szCs w:val="24"/>
        </w:rPr>
        <w:t xml:space="preserve"> στα βασικά τρόφιμα και στην </w:t>
      </w:r>
      <w:r>
        <w:rPr>
          <w:rFonts w:eastAsia="Times New Roman"/>
          <w:color w:val="1D2228"/>
          <w:szCs w:val="24"/>
        </w:rPr>
        <w:t>ενέργεια</w:t>
      </w:r>
      <w:r>
        <w:rPr>
          <w:rFonts w:eastAsia="Times New Roman"/>
          <w:color w:val="1D2228"/>
          <w:szCs w:val="24"/>
        </w:rPr>
        <w:t>,</w:t>
      </w:r>
      <w:r w:rsidRPr="00AF0236">
        <w:rPr>
          <w:rFonts w:eastAsia="Times New Roman"/>
          <w:color w:val="1D2228"/>
          <w:szCs w:val="24"/>
        </w:rPr>
        <w:t xml:space="preserve"> και με την </w:t>
      </w:r>
      <w:r>
        <w:rPr>
          <w:rFonts w:eastAsia="Times New Roman"/>
          <w:color w:val="1D2228"/>
          <w:szCs w:val="24"/>
        </w:rPr>
        <w:t xml:space="preserve">καθιέρωση της </w:t>
      </w:r>
      <w:r>
        <w:rPr>
          <w:rFonts w:eastAsia="Times New Roman"/>
          <w:color w:val="1D2228"/>
          <w:szCs w:val="24"/>
        </w:rPr>
        <w:t>δέ</w:t>
      </w:r>
      <w:r w:rsidRPr="00373A57">
        <w:rPr>
          <w:rFonts w:eastAsia="Times New Roman"/>
          <w:color w:val="1D2228"/>
          <w:szCs w:val="24"/>
        </w:rPr>
        <w:t>κατης</w:t>
      </w:r>
      <w:r>
        <w:rPr>
          <w:rFonts w:eastAsia="Times New Roman"/>
          <w:color w:val="1D2228"/>
          <w:szCs w:val="24"/>
        </w:rPr>
        <w:t xml:space="preserve"> </w:t>
      </w:r>
      <w:r>
        <w:rPr>
          <w:rFonts w:eastAsia="Times New Roman"/>
          <w:color w:val="1D2228"/>
          <w:szCs w:val="24"/>
        </w:rPr>
        <w:t xml:space="preserve">τρίτης </w:t>
      </w:r>
      <w:r w:rsidRPr="00AF0236">
        <w:rPr>
          <w:rFonts w:eastAsia="Times New Roman"/>
          <w:color w:val="1D2228"/>
          <w:szCs w:val="24"/>
        </w:rPr>
        <w:t xml:space="preserve">σύνταξης που θα ενισχύσει </w:t>
      </w:r>
      <w:r>
        <w:rPr>
          <w:rFonts w:eastAsia="Times New Roman"/>
          <w:color w:val="1D2228"/>
          <w:szCs w:val="24"/>
        </w:rPr>
        <w:t>την κυκλοφορία του χρή</w:t>
      </w:r>
      <w:r w:rsidRPr="00AF0236">
        <w:rPr>
          <w:rFonts w:eastAsia="Times New Roman"/>
          <w:color w:val="1D2228"/>
          <w:szCs w:val="24"/>
        </w:rPr>
        <w:t>ματος στις αγορές</w:t>
      </w:r>
      <w:r>
        <w:rPr>
          <w:rFonts w:eastAsia="Times New Roman"/>
          <w:color w:val="1D2228"/>
          <w:szCs w:val="24"/>
        </w:rPr>
        <w:t>.</w:t>
      </w:r>
    </w:p>
    <w:p w14:paraId="12B6EB19"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Τ</w:t>
      </w:r>
      <w:r w:rsidRPr="00AF0236">
        <w:rPr>
          <w:rFonts w:eastAsia="Times New Roman"/>
          <w:color w:val="1D2228"/>
          <w:szCs w:val="24"/>
        </w:rPr>
        <w:t>αυτόχρονα</w:t>
      </w:r>
      <w:r>
        <w:rPr>
          <w:rFonts w:eastAsia="Times New Roman"/>
          <w:color w:val="1D2228"/>
          <w:szCs w:val="24"/>
        </w:rPr>
        <w:t xml:space="preserve"> με </w:t>
      </w:r>
      <w:r w:rsidRPr="00AF0236">
        <w:rPr>
          <w:rFonts w:eastAsia="Times New Roman"/>
          <w:color w:val="1D2228"/>
          <w:szCs w:val="24"/>
        </w:rPr>
        <w:t>το νομοσχέδιο αυτό αποδεικνύε</w:t>
      </w:r>
      <w:r>
        <w:rPr>
          <w:rFonts w:eastAsia="Times New Roman"/>
          <w:color w:val="1D2228"/>
          <w:szCs w:val="24"/>
        </w:rPr>
        <w:t>ται</w:t>
      </w:r>
      <w:r w:rsidRPr="00AF0236">
        <w:rPr>
          <w:rFonts w:eastAsia="Times New Roman"/>
          <w:color w:val="1D2228"/>
          <w:szCs w:val="24"/>
        </w:rPr>
        <w:t xml:space="preserve"> ότι η έξοδ</w:t>
      </w:r>
      <w:r>
        <w:rPr>
          <w:rFonts w:eastAsia="Times New Roman"/>
          <w:color w:val="1D2228"/>
          <w:szCs w:val="24"/>
        </w:rPr>
        <w:t>ος από τα μνημόνια διαμόρφωσε μι</w:t>
      </w:r>
      <w:r w:rsidRPr="00AF0236">
        <w:rPr>
          <w:rFonts w:eastAsia="Times New Roman"/>
          <w:color w:val="1D2228"/>
          <w:szCs w:val="24"/>
        </w:rPr>
        <w:t>α πραγματική και όχι προσχηματική ελε</w:t>
      </w:r>
      <w:r>
        <w:rPr>
          <w:rFonts w:eastAsia="Times New Roman"/>
          <w:color w:val="1D2228"/>
          <w:szCs w:val="24"/>
        </w:rPr>
        <w:t xml:space="preserve">υθερία </w:t>
      </w:r>
      <w:r w:rsidRPr="00AF0236">
        <w:rPr>
          <w:rFonts w:eastAsia="Times New Roman"/>
          <w:color w:val="1D2228"/>
          <w:szCs w:val="24"/>
        </w:rPr>
        <w:t>άσκηση</w:t>
      </w:r>
      <w:r>
        <w:rPr>
          <w:rFonts w:eastAsia="Times New Roman"/>
          <w:color w:val="1D2228"/>
          <w:szCs w:val="24"/>
        </w:rPr>
        <w:t>ς</w:t>
      </w:r>
      <w:r w:rsidRPr="00AF0236">
        <w:rPr>
          <w:rFonts w:eastAsia="Times New Roman"/>
          <w:color w:val="1D2228"/>
          <w:szCs w:val="24"/>
        </w:rPr>
        <w:t xml:space="preserve"> οικονομικής πολιτικής της χώρας</w:t>
      </w:r>
      <w:r>
        <w:rPr>
          <w:rFonts w:eastAsia="Times New Roman"/>
          <w:color w:val="1D2228"/>
          <w:szCs w:val="24"/>
        </w:rPr>
        <w:t>,</w:t>
      </w:r>
      <w:r w:rsidRPr="00AF0236">
        <w:rPr>
          <w:rFonts w:eastAsia="Times New Roman"/>
          <w:color w:val="1D2228"/>
          <w:szCs w:val="24"/>
        </w:rPr>
        <w:t xml:space="preserve"> καθώς τα μέτρα αυτά που λαμβάνονται είναι μόνιμα και την ίδια στιγμή δεν δημιουργο</w:t>
      </w:r>
      <w:r w:rsidRPr="00AF0236">
        <w:rPr>
          <w:rFonts w:eastAsia="Times New Roman"/>
          <w:color w:val="1D2228"/>
          <w:szCs w:val="24"/>
        </w:rPr>
        <w:t>ύν αρνητικό δημοσιονομικό αποτύπωμα στην εξυπηρέτηση του χρέους και στο κόστος του δανεισμού της χώρας</w:t>
      </w:r>
      <w:r>
        <w:rPr>
          <w:rFonts w:eastAsia="Times New Roman"/>
          <w:color w:val="1D2228"/>
          <w:szCs w:val="24"/>
        </w:rPr>
        <w:t>. Π</w:t>
      </w:r>
      <w:r w:rsidRPr="00AF0236">
        <w:rPr>
          <w:rFonts w:eastAsia="Times New Roman"/>
          <w:color w:val="1D2228"/>
          <w:szCs w:val="24"/>
        </w:rPr>
        <w:t xml:space="preserve">αράλληλα με αυτά τα μόνιμα μέτρα άρσης των </w:t>
      </w:r>
      <w:proofErr w:type="spellStart"/>
      <w:r w:rsidRPr="00AF0236">
        <w:rPr>
          <w:rFonts w:eastAsia="Times New Roman"/>
          <w:color w:val="1D2228"/>
          <w:szCs w:val="24"/>
        </w:rPr>
        <w:t>μνημονιακών</w:t>
      </w:r>
      <w:proofErr w:type="spellEnd"/>
      <w:r w:rsidRPr="00AF0236">
        <w:rPr>
          <w:rFonts w:eastAsia="Times New Roman"/>
          <w:color w:val="1D2228"/>
          <w:szCs w:val="24"/>
        </w:rPr>
        <w:t xml:space="preserve"> ανισοτήτων καλούμαστε να ψηφίσουμε την ολοκληρωμένη λύση εξυγίανσης των χρεών που έχουν οι πολίτ</w:t>
      </w:r>
      <w:r w:rsidRPr="00AF0236">
        <w:rPr>
          <w:rFonts w:eastAsia="Times New Roman"/>
          <w:color w:val="1D2228"/>
          <w:szCs w:val="24"/>
        </w:rPr>
        <w:t xml:space="preserve">ες και </w:t>
      </w:r>
      <w:r>
        <w:rPr>
          <w:rFonts w:eastAsia="Times New Roman"/>
          <w:color w:val="1D2228"/>
          <w:szCs w:val="24"/>
        </w:rPr>
        <w:t xml:space="preserve">οι </w:t>
      </w:r>
      <w:r w:rsidRPr="00AF0236">
        <w:rPr>
          <w:rFonts w:eastAsia="Times New Roman"/>
          <w:color w:val="1D2228"/>
          <w:szCs w:val="24"/>
        </w:rPr>
        <w:t xml:space="preserve">επιχειρήσεις προς </w:t>
      </w:r>
      <w:r>
        <w:rPr>
          <w:rFonts w:eastAsia="Times New Roman"/>
          <w:color w:val="1D2228"/>
          <w:szCs w:val="24"/>
        </w:rPr>
        <w:t xml:space="preserve">τα </w:t>
      </w:r>
      <w:r w:rsidRPr="00AF0236">
        <w:rPr>
          <w:rFonts w:eastAsia="Times New Roman"/>
          <w:color w:val="1D2228"/>
          <w:szCs w:val="24"/>
        </w:rPr>
        <w:t>ασφαλιστικά ταμεία</w:t>
      </w:r>
      <w:r>
        <w:rPr>
          <w:rFonts w:eastAsia="Times New Roman"/>
          <w:color w:val="1D2228"/>
          <w:szCs w:val="24"/>
        </w:rPr>
        <w:t xml:space="preserve">, τις </w:t>
      </w:r>
      <w:r w:rsidRPr="00AF0236">
        <w:rPr>
          <w:rFonts w:eastAsia="Times New Roman"/>
          <w:color w:val="1D2228"/>
          <w:szCs w:val="24"/>
        </w:rPr>
        <w:t>εφορί</w:t>
      </w:r>
      <w:r>
        <w:rPr>
          <w:rFonts w:eastAsia="Times New Roman"/>
          <w:color w:val="1D2228"/>
          <w:szCs w:val="24"/>
        </w:rPr>
        <w:t>ε</w:t>
      </w:r>
      <w:r w:rsidRPr="00AF0236">
        <w:rPr>
          <w:rFonts w:eastAsia="Times New Roman"/>
          <w:color w:val="1D2228"/>
          <w:szCs w:val="24"/>
        </w:rPr>
        <w:t>ς και τους δήμους</w:t>
      </w:r>
      <w:r>
        <w:rPr>
          <w:rFonts w:eastAsia="Times New Roman"/>
          <w:color w:val="1D2228"/>
          <w:szCs w:val="24"/>
        </w:rPr>
        <w:t>.</w:t>
      </w:r>
    </w:p>
    <w:p w14:paraId="12B6EB1A"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Γ</w:t>
      </w:r>
      <w:r w:rsidRPr="00AF0236">
        <w:rPr>
          <w:rFonts w:eastAsia="Times New Roman"/>
          <w:color w:val="1D2228"/>
          <w:szCs w:val="24"/>
        </w:rPr>
        <w:t xml:space="preserve">ια να δούμε </w:t>
      </w:r>
      <w:r>
        <w:rPr>
          <w:rFonts w:eastAsia="Times New Roman"/>
          <w:color w:val="1D2228"/>
          <w:szCs w:val="24"/>
        </w:rPr>
        <w:t>όμως,</w:t>
      </w:r>
      <w:r w:rsidRPr="00AF0236">
        <w:rPr>
          <w:rFonts w:eastAsia="Times New Roman"/>
          <w:color w:val="1D2228"/>
          <w:szCs w:val="24"/>
        </w:rPr>
        <w:t xml:space="preserve"> κυρίες και κύριοι συνάδελφοι</w:t>
      </w:r>
      <w:r>
        <w:rPr>
          <w:rFonts w:eastAsia="Times New Roman"/>
          <w:color w:val="1D2228"/>
          <w:szCs w:val="24"/>
        </w:rPr>
        <w:t>,</w:t>
      </w:r>
      <w:r w:rsidRPr="00AF0236">
        <w:rPr>
          <w:rFonts w:eastAsia="Times New Roman"/>
          <w:color w:val="1D2228"/>
          <w:szCs w:val="24"/>
        </w:rPr>
        <w:t xml:space="preserve"> τι συνέβη εδώ</w:t>
      </w:r>
      <w:r>
        <w:rPr>
          <w:rFonts w:eastAsia="Times New Roman"/>
          <w:color w:val="1D2228"/>
          <w:szCs w:val="24"/>
        </w:rPr>
        <w:t>,</w:t>
      </w:r>
      <w:r w:rsidRPr="00AF0236">
        <w:rPr>
          <w:rFonts w:eastAsia="Times New Roman"/>
          <w:color w:val="1D2228"/>
          <w:szCs w:val="24"/>
        </w:rPr>
        <w:t xml:space="preserve"> γιατί φτάσαμε</w:t>
      </w:r>
      <w:r>
        <w:rPr>
          <w:rFonts w:eastAsia="Times New Roman"/>
          <w:color w:val="1D2228"/>
          <w:szCs w:val="24"/>
        </w:rPr>
        <w:t>,</w:t>
      </w:r>
      <w:r w:rsidRPr="00AF0236">
        <w:rPr>
          <w:rFonts w:eastAsia="Times New Roman"/>
          <w:color w:val="1D2228"/>
          <w:szCs w:val="24"/>
        </w:rPr>
        <w:t xml:space="preserve"> γιατί έρχεται αυτό το νομοσχέδιο</w:t>
      </w:r>
      <w:r>
        <w:rPr>
          <w:rFonts w:eastAsia="Times New Roman"/>
          <w:color w:val="1D2228"/>
          <w:szCs w:val="24"/>
        </w:rPr>
        <w:t>; Ε</w:t>
      </w:r>
      <w:r w:rsidRPr="00AF0236">
        <w:rPr>
          <w:rFonts w:eastAsia="Times New Roman"/>
          <w:color w:val="1D2228"/>
          <w:szCs w:val="24"/>
        </w:rPr>
        <w:t xml:space="preserve">κατομμύρια Έλληνες βρέθηκαν τη διετία </w:t>
      </w:r>
      <w:r>
        <w:rPr>
          <w:rFonts w:eastAsia="Times New Roman"/>
          <w:color w:val="1D2228"/>
          <w:szCs w:val="24"/>
        </w:rPr>
        <w:t xml:space="preserve">σοκ </w:t>
      </w:r>
      <w:r w:rsidRPr="00AF0236">
        <w:rPr>
          <w:rFonts w:eastAsia="Times New Roman"/>
          <w:color w:val="1D2228"/>
          <w:szCs w:val="24"/>
        </w:rPr>
        <w:t>2009</w:t>
      </w:r>
      <w:r>
        <w:rPr>
          <w:rFonts w:eastAsia="Times New Roman"/>
          <w:color w:val="1D2228"/>
          <w:szCs w:val="24"/>
        </w:rPr>
        <w:t xml:space="preserve"> </w:t>
      </w:r>
      <w:r w:rsidRPr="00AF0236">
        <w:rPr>
          <w:rFonts w:eastAsia="Times New Roman"/>
          <w:color w:val="1D2228"/>
          <w:szCs w:val="24"/>
        </w:rPr>
        <w:t>-</w:t>
      </w:r>
      <w:r>
        <w:rPr>
          <w:rFonts w:eastAsia="Times New Roman"/>
          <w:color w:val="1D2228"/>
          <w:szCs w:val="24"/>
        </w:rPr>
        <w:t xml:space="preserve"> </w:t>
      </w:r>
      <w:r w:rsidRPr="00AF0236">
        <w:rPr>
          <w:rFonts w:eastAsia="Times New Roman"/>
          <w:color w:val="1D2228"/>
          <w:szCs w:val="24"/>
        </w:rPr>
        <w:t>2011 να χάν</w:t>
      </w:r>
      <w:r>
        <w:rPr>
          <w:rFonts w:eastAsia="Times New Roman"/>
          <w:color w:val="1D2228"/>
          <w:szCs w:val="24"/>
        </w:rPr>
        <w:t xml:space="preserve">ουν </w:t>
      </w:r>
      <w:r w:rsidRPr="00AF0236">
        <w:rPr>
          <w:rFonts w:eastAsia="Times New Roman"/>
          <w:color w:val="1D2228"/>
          <w:szCs w:val="24"/>
        </w:rPr>
        <w:t xml:space="preserve">τη γη κάτω από τα πόδια </w:t>
      </w:r>
      <w:r>
        <w:rPr>
          <w:rFonts w:eastAsia="Times New Roman"/>
          <w:color w:val="1D2228"/>
          <w:szCs w:val="24"/>
        </w:rPr>
        <w:t>τους,</w:t>
      </w:r>
      <w:r w:rsidRPr="00AF0236">
        <w:rPr>
          <w:rFonts w:eastAsia="Times New Roman"/>
          <w:color w:val="1D2228"/>
          <w:szCs w:val="24"/>
        </w:rPr>
        <w:t xml:space="preserve"> και </w:t>
      </w:r>
      <w:r>
        <w:rPr>
          <w:rFonts w:eastAsia="Times New Roman"/>
          <w:color w:val="1D2228"/>
          <w:szCs w:val="24"/>
        </w:rPr>
        <w:t xml:space="preserve">είδαν τις </w:t>
      </w:r>
      <w:r w:rsidRPr="00AF0236">
        <w:rPr>
          <w:rFonts w:eastAsia="Times New Roman"/>
          <w:color w:val="1D2228"/>
          <w:szCs w:val="24"/>
        </w:rPr>
        <w:t xml:space="preserve">ζωές </w:t>
      </w:r>
      <w:r>
        <w:rPr>
          <w:rFonts w:eastAsia="Times New Roman"/>
          <w:color w:val="1D2228"/>
          <w:szCs w:val="24"/>
        </w:rPr>
        <w:t xml:space="preserve">τους να </w:t>
      </w:r>
      <w:r w:rsidRPr="00AF0236">
        <w:rPr>
          <w:rFonts w:eastAsia="Times New Roman"/>
          <w:color w:val="1D2228"/>
          <w:szCs w:val="24"/>
        </w:rPr>
        <w:t xml:space="preserve">αναστέλλονται και </w:t>
      </w:r>
      <w:r>
        <w:rPr>
          <w:rFonts w:eastAsia="Times New Roman"/>
          <w:color w:val="1D2228"/>
          <w:szCs w:val="24"/>
        </w:rPr>
        <w:t xml:space="preserve">να </w:t>
      </w:r>
      <w:r w:rsidRPr="00AF0236">
        <w:rPr>
          <w:rFonts w:eastAsia="Times New Roman"/>
          <w:color w:val="1D2228"/>
          <w:szCs w:val="24"/>
        </w:rPr>
        <w:t xml:space="preserve">καταστρέφονται τη </w:t>
      </w:r>
      <w:r>
        <w:rPr>
          <w:rFonts w:eastAsia="Times New Roman"/>
          <w:color w:val="1D2228"/>
          <w:szCs w:val="24"/>
        </w:rPr>
        <w:t>τρι</w:t>
      </w:r>
      <w:r w:rsidRPr="00AF0236">
        <w:rPr>
          <w:rFonts w:eastAsia="Times New Roman"/>
          <w:color w:val="1D2228"/>
          <w:szCs w:val="24"/>
        </w:rPr>
        <w:t>ετία 2012</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sidRPr="00AF0236">
        <w:rPr>
          <w:rFonts w:eastAsia="Times New Roman"/>
          <w:color w:val="1D2228"/>
          <w:szCs w:val="24"/>
        </w:rPr>
        <w:t>2015</w:t>
      </w:r>
      <w:r>
        <w:rPr>
          <w:rFonts w:eastAsia="Times New Roman"/>
          <w:color w:val="1D2228"/>
          <w:szCs w:val="24"/>
        </w:rPr>
        <w:t>. Ε</w:t>
      </w:r>
      <w:r w:rsidRPr="00AF0236">
        <w:rPr>
          <w:rFonts w:eastAsia="Times New Roman"/>
          <w:color w:val="1D2228"/>
          <w:szCs w:val="24"/>
        </w:rPr>
        <w:t>κατομμύρια Έλληνες βρέθηκαν υπερχρεωμένοι απέναντι σε τράπεζες</w:t>
      </w:r>
      <w:r>
        <w:rPr>
          <w:rFonts w:eastAsia="Times New Roman"/>
          <w:color w:val="1D2228"/>
          <w:szCs w:val="24"/>
        </w:rPr>
        <w:t>,</w:t>
      </w:r>
      <w:r w:rsidRPr="00AF0236">
        <w:rPr>
          <w:rFonts w:eastAsia="Times New Roman"/>
          <w:color w:val="1D2228"/>
          <w:szCs w:val="24"/>
        </w:rPr>
        <w:t xml:space="preserve"> εφορίες και ασφαλιστικά ταμεία</w:t>
      </w:r>
      <w:r>
        <w:rPr>
          <w:rFonts w:eastAsia="Times New Roman"/>
          <w:color w:val="1D2228"/>
          <w:szCs w:val="24"/>
        </w:rPr>
        <w:t>,</w:t>
      </w:r>
      <w:r w:rsidRPr="00AF0236">
        <w:rPr>
          <w:rFonts w:eastAsia="Times New Roman"/>
          <w:color w:val="1D2228"/>
          <w:szCs w:val="24"/>
        </w:rPr>
        <w:t xml:space="preserve"> ανήμπορ</w:t>
      </w:r>
      <w:r>
        <w:rPr>
          <w:rFonts w:eastAsia="Times New Roman"/>
          <w:color w:val="1D2228"/>
          <w:szCs w:val="24"/>
        </w:rPr>
        <w:t>οι</w:t>
      </w:r>
      <w:r w:rsidRPr="00AF0236">
        <w:rPr>
          <w:rFonts w:eastAsia="Times New Roman"/>
          <w:color w:val="1D2228"/>
          <w:szCs w:val="24"/>
        </w:rPr>
        <w:t xml:space="preserve"> να στηριχθούν από το τραπεζι</w:t>
      </w:r>
      <w:r w:rsidRPr="00AF0236">
        <w:rPr>
          <w:rFonts w:eastAsia="Times New Roman"/>
          <w:color w:val="1D2228"/>
          <w:szCs w:val="24"/>
        </w:rPr>
        <w:t>κό</w:t>
      </w:r>
      <w:r>
        <w:rPr>
          <w:rFonts w:eastAsia="Times New Roman"/>
          <w:color w:val="1D2228"/>
          <w:szCs w:val="24"/>
        </w:rPr>
        <w:t xml:space="preserve"> σύστημα και πολλοί από αυτούς μ</w:t>
      </w:r>
      <w:r w:rsidRPr="00AF0236">
        <w:rPr>
          <w:rFonts w:eastAsia="Times New Roman"/>
          <w:color w:val="1D2228"/>
          <w:szCs w:val="24"/>
        </w:rPr>
        <w:t>άλιστα</w:t>
      </w:r>
      <w:r>
        <w:rPr>
          <w:rFonts w:eastAsia="Times New Roman"/>
          <w:color w:val="1D2228"/>
          <w:szCs w:val="24"/>
        </w:rPr>
        <w:t xml:space="preserve"> βρέθηκαν παραδομένοι</w:t>
      </w:r>
      <w:r w:rsidRPr="00AF0236">
        <w:rPr>
          <w:rFonts w:eastAsia="Times New Roman"/>
          <w:color w:val="1D2228"/>
          <w:szCs w:val="24"/>
        </w:rPr>
        <w:t xml:space="preserve"> σε τοκογλύφους κάθε μορφής και είδους</w:t>
      </w:r>
      <w:r>
        <w:rPr>
          <w:rFonts w:eastAsia="Times New Roman"/>
          <w:color w:val="1D2228"/>
          <w:szCs w:val="24"/>
        </w:rPr>
        <w:t>.</w:t>
      </w:r>
      <w:r w:rsidRPr="00AF0236">
        <w:rPr>
          <w:rFonts w:eastAsia="Times New Roman"/>
          <w:color w:val="1D2228"/>
          <w:szCs w:val="24"/>
        </w:rPr>
        <w:t xml:space="preserve"> </w:t>
      </w:r>
    </w:p>
    <w:p w14:paraId="12B6EB1B" w14:textId="77777777" w:rsidR="00F81E5F" w:rsidRDefault="0022463A">
      <w:pPr>
        <w:spacing w:line="600" w:lineRule="auto"/>
        <w:ind w:firstLine="720"/>
        <w:contextualSpacing/>
        <w:jc w:val="both"/>
        <w:rPr>
          <w:rFonts w:eastAsia="Times New Roman"/>
          <w:color w:val="1D2228"/>
          <w:szCs w:val="24"/>
        </w:rPr>
      </w:pPr>
      <w:r w:rsidRPr="00AF0236">
        <w:rPr>
          <w:rFonts w:eastAsia="Times New Roman"/>
          <w:color w:val="1D2228"/>
          <w:szCs w:val="24"/>
        </w:rPr>
        <w:t>Με λίγα λόγια τα δύο πρώτα μνημόνια τα οποία κοινωνικοποίησ</w:t>
      </w:r>
      <w:r>
        <w:rPr>
          <w:rFonts w:eastAsia="Times New Roman"/>
          <w:color w:val="1D2228"/>
          <w:szCs w:val="24"/>
        </w:rPr>
        <w:t>αν</w:t>
      </w:r>
      <w:r w:rsidRPr="00AF0236">
        <w:rPr>
          <w:rFonts w:eastAsia="Times New Roman"/>
          <w:color w:val="1D2228"/>
          <w:szCs w:val="24"/>
        </w:rPr>
        <w:t xml:space="preserve"> τα χρέη των επ</w:t>
      </w:r>
      <w:r>
        <w:rPr>
          <w:rFonts w:eastAsia="Times New Roman"/>
          <w:color w:val="1D2228"/>
          <w:szCs w:val="24"/>
        </w:rPr>
        <w:t>ιτήδειων που ευημερούσαν δημοσία</w:t>
      </w:r>
      <w:r w:rsidRPr="00AF0236">
        <w:rPr>
          <w:rFonts w:eastAsia="Times New Roman"/>
          <w:color w:val="1D2228"/>
          <w:szCs w:val="24"/>
        </w:rPr>
        <w:t xml:space="preserve"> δαπάνη</w:t>
      </w:r>
      <w:r>
        <w:rPr>
          <w:rFonts w:eastAsia="Times New Roman"/>
          <w:color w:val="1D2228"/>
          <w:szCs w:val="24"/>
        </w:rPr>
        <w:t xml:space="preserve">, </w:t>
      </w:r>
      <w:r w:rsidRPr="00AF0236">
        <w:rPr>
          <w:rFonts w:eastAsia="Times New Roman"/>
          <w:color w:val="1D2228"/>
          <w:szCs w:val="24"/>
        </w:rPr>
        <w:t>αποτέλεσαν δύο μεγάλες απόπειρες</w:t>
      </w:r>
      <w:r>
        <w:rPr>
          <w:rFonts w:eastAsia="Times New Roman"/>
          <w:color w:val="1D2228"/>
          <w:szCs w:val="24"/>
        </w:rPr>
        <w:t>.</w:t>
      </w:r>
      <w:r>
        <w:rPr>
          <w:rFonts w:eastAsia="Times New Roman"/>
          <w:color w:val="1D2228"/>
          <w:szCs w:val="24"/>
        </w:rPr>
        <w:t xml:space="preserve"> Το </w:t>
      </w:r>
      <w:r>
        <w:rPr>
          <w:rFonts w:eastAsia="Times New Roman"/>
          <w:color w:val="1D2228"/>
          <w:szCs w:val="24"/>
        </w:rPr>
        <w:t>πρώτο μνημόνιο ήταν μι</w:t>
      </w:r>
      <w:r w:rsidRPr="00AF0236">
        <w:rPr>
          <w:rFonts w:eastAsia="Times New Roman"/>
          <w:color w:val="1D2228"/>
          <w:szCs w:val="24"/>
        </w:rPr>
        <w:t xml:space="preserve">α απεγνωσμένη </w:t>
      </w:r>
      <w:r>
        <w:rPr>
          <w:rFonts w:eastAsia="Times New Roman"/>
          <w:color w:val="1D2228"/>
          <w:szCs w:val="24"/>
        </w:rPr>
        <w:t xml:space="preserve">απόπειρα </w:t>
      </w:r>
      <w:r w:rsidRPr="00AF0236">
        <w:rPr>
          <w:rFonts w:eastAsia="Times New Roman"/>
          <w:color w:val="1D2228"/>
          <w:szCs w:val="24"/>
        </w:rPr>
        <w:t xml:space="preserve">διάσωσης με όρους </w:t>
      </w:r>
      <w:r>
        <w:rPr>
          <w:rFonts w:eastAsia="Times New Roman"/>
          <w:color w:val="1D2228"/>
          <w:szCs w:val="24"/>
        </w:rPr>
        <w:t>δ</w:t>
      </w:r>
      <w:r w:rsidRPr="00AF0236">
        <w:rPr>
          <w:rFonts w:eastAsia="Times New Roman"/>
          <w:color w:val="1D2228"/>
          <w:szCs w:val="24"/>
        </w:rPr>
        <w:t xml:space="preserve">ιεθνούς οικονομικού κατεστημένου </w:t>
      </w:r>
      <w:r>
        <w:rPr>
          <w:rFonts w:eastAsia="Times New Roman"/>
          <w:color w:val="1D2228"/>
          <w:szCs w:val="24"/>
        </w:rPr>
        <w:t>-</w:t>
      </w:r>
      <w:r w:rsidRPr="00AF0236">
        <w:rPr>
          <w:rFonts w:eastAsia="Times New Roman"/>
          <w:color w:val="1D2228"/>
          <w:szCs w:val="24"/>
        </w:rPr>
        <w:t xml:space="preserve">και </w:t>
      </w:r>
      <w:r>
        <w:rPr>
          <w:rFonts w:eastAsia="Times New Roman"/>
          <w:color w:val="1D2228"/>
          <w:szCs w:val="24"/>
        </w:rPr>
        <w:t>είναι μ</w:t>
      </w:r>
      <w:r w:rsidRPr="00AF0236">
        <w:rPr>
          <w:rFonts w:eastAsia="Times New Roman"/>
          <w:color w:val="1D2228"/>
          <w:szCs w:val="24"/>
        </w:rPr>
        <w:t xml:space="preserve">άλιστα </w:t>
      </w:r>
      <w:r>
        <w:rPr>
          <w:rFonts w:eastAsia="Times New Roman"/>
          <w:color w:val="1D2228"/>
          <w:szCs w:val="24"/>
        </w:rPr>
        <w:t>μι</w:t>
      </w:r>
      <w:r w:rsidRPr="00AF0236">
        <w:rPr>
          <w:rFonts w:eastAsia="Times New Roman"/>
          <w:color w:val="1D2228"/>
          <w:szCs w:val="24"/>
        </w:rPr>
        <w:t>α επιλογή που έχει κριθεί ήδη από την ιστορία</w:t>
      </w:r>
      <w:r>
        <w:rPr>
          <w:rFonts w:eastAsia="Times New Roman"/>
          <w:color w:val="1D2228"/>
          <w:szCs w:val="24"/>
        </w:rPr>
        <w:t>-</w:t>
      </w:r>
      <w:r w:rsidRPr="00AF0236">
        <w:rPr>
          <w:rFonts w:eastAsia="Times New Roman"/>
          <w:color w:val="1D2228"/>
          <w:szCs w:val="24"/>
        </w:rPr>
        <w:t xml:space="preserve"> και το δεύτερο μνη</w:t>
      </w:r>
      <w:r>
        <w:rPr>
          <w:rFonts w:eastAsia="Times New Roman"/>
          <w:color w:val="1D2228"/>
          <w:szCs w:val="24"/>
        </w:rPr>
        <w:t>μόνιο αποδείχτηκε ιστορικά ότι υπέκρυπτε μι</w:t>
      </w:r>
      <w:r w:rsidRPr="00AF0236">
        <w:rPr>
          <w:rFonts w:eastAsia="Times New Roman"/>
          <w:color w:val="1D2228"/>
          <w:szCs w:val="24"/>
        </w:rPr>
        <w:t>α σκληρ</w:t>
      </w:r>
      <w:r>
        <w:rPr>
          <w:rFonts w:eastAsia="Times New Roman"/>
          <w:color w:val="1D2228"/>
          <w:szCs w:val="24"/>
        </w:rPr>
        <w:t>ά</w:t>
      </w:r>
      <w:r w:rsidRPr="00AF0236">
        <w:rPr>
          <w:rFonts w:eastAsia="Times New Roman"/>
          <w:color w:val="1D2228"/>
          <w:szCs w:val="24"/>
        </w:rPr>
        <w:t xml:space="preserve"> νεοφιλελεύθερη απόπει</w:t>
      </w:r>
      <w:r w:rsidRPr="00AF0236">
        <w:rPr>
          <w:rFonts w:eastAsia="Times New Roman"/>
          <w:color w:val="1D2228"/>
          <w:szCs w:val="24"/>
        </w:rPr>
        <w:t>ρα κατάργησης της μεσαίας τάξης στη χώρα μας και ψηφίστηκε με το μαχαίρι των αγ</w:t>
      </w:r>
      <w:r>
        <w:rPr>
          <w:rFonts w:eastAsia="Times New Roman"/>
          <w:color w:val="1D2228"/>
          <w:szCs w:val="24"/>
        </w:rPr>
        <w:t>ορώ</w:t>
      </w:r>
      <w:r w:rsidRPr="00AF0236">
        <w:rPr>
          <w:rFonts w:eastAsia="Times New Roman"/>
          <w:color w:val="1D2228"/>
          <w:szCs w:val="24"/>
        </w:rPr>
        <w:t>ν στο λαιμό</w:t>
      </w:r>
      <w:r>
        <w:rPr>
          <w:rFonts w:eastAsia="Times New Roman"/>
          <w:color w:val="1D2228"/>
          <w:szCs w:val="24"/>
        </w:rPr>
        <w:t xml:space="preserve">. </w:t>
      </w:r>
    </w:p>
    <w:p w14:paraId="12B6EB1C"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Στη σύγκρουση της σ</w:t>
      </w:r>
      <w:r w:rsidRPr="00AF0236">
        <w:rPr>
          <w:rFonts w:eastAsia="Times New Roman"/>
          <w:color w:val="1D2228"/>
          <w:szCs w:val="24"/>
        </w:rPr>
        <w:t>υνείδησής μας με την αναγκαιότητα συνέχισης λειτουργίας τ</w:t>
      </w:r>
      <w:r>
        <w:rPr>
          <w:rFonts w:eastAsia="Times New Roman"/>
          <w:color w:val="1D2228"/>
          <w:szCs w:val="24"/>
        </w:rPr>
        <w:t>ου ελληνικού κράτους, η</w:t>
      </w:r>
      <w:r w:rsidRPr="00AF0236">
        <w:rPr>
          <w:rFonts w:eastAsia="Times New Roman"/>
          <w:color w:val="1D2228"/>
          <w:szCs w:val="24"/>
        </w:rPr>
        <w:t xml:space="preserve"> ιστορία έδειξε ότι κάποιοι από </w:t>
      </w:r>
      <w:r>
        <w:rPr>
          <w:rFonts w:eastAsia="Times New Roman"/>
          <w:color w:val="1D2228"/>
          <w:szCs w:val="24"/>
        </w:rPr>
        <w:t>εμά</w:t>
      </w:r>
      <w:r w:rsidRPr="00AF0236">
        <w:rPr>
          <w:rFonts w:eastAsia="Times New Roman"/>
          <w:color w:val="1D2228"/>
          <w:szCs w:val="24"/>
        </w:rPr>
        <w:t>ς πήραμε την</w:t>
      </w:r>
      <w:r>
        <w:rPr>
          <w:rFonts w:eastAsia="Times New Roman"/>
          <w:color w:val="1D2228"/>
          <w:szCs w:val="24"/>
        </w:rPr>
        <w:t xml:space="preserve"> ευθύνη να πούμε «</w:t>
      </w:r>
      <w:r w:rsidRPr="00AF0236">
        <w:rPr>
          <w:rFonts w:eastAsia="Times New Roman"/>
          <w:color w:val="1D2228"/>
          <w:szCs w:val="24"/>
        </w:rPr>
        <w:t>φτάνει πια</w:t>
      </w:r>
      <w:r>
        <w:rPr>
          <w:rFonts w:eastAsia="Times New Roman"/>
          <w:color w:val="1D2228"/>
          <w:szCs w:val="24"/>
        </w:rPr>
        <w:t>,</w:t>
      </w:r>
      <w:r w:rsidRPr="00AF0236">
        <w:rPr>
          <w:rFonts w:eastAsia="Times New Roman"/>
          <w:color w:val="1D2228"/>
          <w:szCs w:val="24"/>
        </w:rPr>
        <w:t xml:space="preserve"> δεν οδηγεί πουθενά</w:t>
      </w:r>
      <w:r>
        <w:rPr>
          <w:rFonts w:eastAsia="Times New Roman"/>
          <w:color w:val="1D2228"/>
          <w:szCs w:val="24"/>
        </w:rPr>
        <w:t>»</w:t>
      </w:r>
      <w:r w:rsidRPr="00AF0236">
        <w:rPr>
          <w:rFonts w:eastAsia="Times New Roman"/>
          <w:color w:val="1D2228"/>
          <w:szCs w:val="24"/>
        </w:rPr>
        <w:t xml:space="preserve"> και σ</w:t>
      </w:r>
      <w:r>
        <w:rPr>
          <w:rFonts w:eastAsia="Times New Roman"/>
          <w:color w:val="1D2228"/>
          <w:szCs w:val="24"/>
        </w:rPr>
        <w:t>υ</w:t>
      </w:r>
      <w:r w:rsidRPr="00AF0236">
        <w:rPr>
          <w:rFonts w:eastAsia="Times New Roman"/>
          <w:color w:val="1D2228"/>
          <w:szCs w:val="24"/>
        </w:rPr>
        <w:t>νταχθήκαμε με την πρόταση εξόδου από την κρίση που διατύπωσε ο Αλέξης Τσίπρας</w:t>
      </w:r>
      <w:r>
        <w:rPr>
          <w:rFonts w:eastAsia="Times New Roman"/>
          <w:color w:val="1D2228"/>
          <w:szCs w:val="24"/>
        </w:rPr>
        <w:t>. Ό</w:t>
      </w:r>
      <w:r w:rsidRPr="00AF0236">
        <w:rPr>
          <w:rFonts w:eastAsia="Times New Roman"/>
          <w:color w:val="1D2228"/>
          <w:szCs w:val="24"/>
        </w:rPr>
        <w:t>χι μόνο δικαιωθήκαμε γιατί βγήκαμε από τα μνημόνια</w:t>
      </w:r>
      <w:r>
        <w:rPr>
          <w:rFonts w:eastAsia="Times New Roman"/>
          <w:color w:val="1D2228"/>
          <w:szCs w:val="24"/>
        </w:rPr>
        <w:t>, όχι μόνο μειώσα</w:t>
      </w:r>
      <w:r w:rsidRPr="00AF0236">
        <w:rPr>
          <w:rFonts w:eastAsia="Times New Roman"/>
          <w:color w:val="1D2228"/>
          <w:szCs w:val="24"/>
        </w:rPr>
        <w:t>με την ανεργία κα</w:t>
      </w:r>
      <w:r>
        <w:rPr>
          <w:rFonts w:eastAsia="Times New Roman"/>
          <w:color w:val="1D2228"/>
          <w:szCs w:val="24"/>
        </w:rPr>
        <w:t>ι δώσαμε μισθολογική αξιοπρέπεια</w:t>
      </w:r>
      <w:r w:rsidRPr="00AF0236">
        <w:rPr>
          <w:rFonts w:eastAsia="Times New Roman"/>
          <w:color w:val="1D2228"/>
          <w:szCs w:val="24"/>
        </w:rPr>
        <w:t xml:space="preserve"> </w:t>
      </w:r>
      <w:r>
        <w:rPr>
          <w:rFonts w:eastAsia="Times New Roman"/>
          <w:color w:val="1D2228"/>
          <w:szCs w:val="24"/>
        </w:rPr>
        <w:t xml:space="preserve">σε </w:t>
      </w:r>
      <w:r w:rsidRPr="00AF0236">
        <w:rPr>
          <w:rFonts w:eastAsia="Times New Roman"/>
          <w:color w:val="1D2228"/>
          <w:szCs w:val="24"/>
        </w:rPr>
        <w:t xml:space="preserve">εκατοντάδες χιλιάδες συμπολιτών </w:t>
      </w:r>
      <w:r>
        <w:rPr>
          <w:rFonts w:eastAsia="Times New Roman"/>
          <w:color w:val="1D2228"/>
          <w:szCs w:val="24"/>
        </w:rPr>
        <w:t>μας αλλά σήμερα σε αυτή εδώ την Α</w:t>
      </w:r>
      <w:r w:rsidRPr="00AF0236">
        <w:rPr>
          <w:rFonts w:eastAsia="Times New Roman"/>
          <w:color w:val="1D2228"/>
          <w:szCs w:val="24"/>
        </w:rPr>
        <w:t>ίθουσα συζητάμε</w:t>
      </w:r>
      <w:r>
        <w:rPr>
          <w:rFonts w:eastAsia="Times New Roman"/>
          <w:color w:val="1D2228"/>
          <w:szCs w:val="24"/>
        </w:rPr>
        <w:t>,</w:t>
      </w:r>
      <w:r w:rsidRPr="00AF0236">
        <w:rPr>
          <w:rFonts w:eastAsia="Times New Roman"/>
          <w:color w:val="1D2228"/>
          <w:szCs w:val="24"/>
        </w:rPr>
        <w:t xml:space="preserve"> όχι για την παροχή κάποιων </w:t>
      </w:r>
      <w:r>
        <w:rPr>
          <w:rFonts w:eastAsia="Times New Roman"/>
          <w:color w:val="1D2228"/>
          <w:szCs w:val="24"/>
        </w:rPr>
        <w:t>ο</w:t>
      </w:r>
      <w:r w:rsidRPr="00AF0236">
        <w:rPr>
          <w:rFonts w:eastAsia="Times New Roman"/>
          <w:color w:val="1D2228"/>
          <w:szCs w:val="24"/>
        </w:rPr>
        <w:t xml:space="preserve">ικονομικών παυσίπονων αλλά για την ολοκληρωτική θεραπεία και αποκατάσταση εκατομμύρια </w:t>
      </w:r>
      <w:r>
        <w:rPr>
          <w:rFonts w:eastAsia="Times New Roman"/>
          <w:color w:val="1D2228"/>
          <w:szCs w:val="24"/>
        </w:rPr>
        <w:t>εγκλωβι</w:t>
      </w:r>
      <w:r w:rsidRPr="00AF0236">
        <w:rPr>
          <w:rFonts w:eastAsia="Times New Roman"/>
          <w:color w:val="1D2228"/>
          <w:szCs w:val="24"/>
        </w:rPr>
        <w:t>σμένων Ελλήνων που δεν μπορούσα</w:t>
      </w:r>
      <w:r>
        <w:rPr>
          <w:rFonts w:eastAsia="Times New Roman"/>
          <w:color w:val="1D2228"/>
          <w:szCs w:val="24"/>
        </w:rPr>
        <w:t>ν</w:t>
      </w:r>
      <w:r w:rsidRPr="00AF0236">
        <w:rPr>
          <w:rFonts w:eastAsia="Times New Roman"/>
          <w:color w:val="1D2228"/>
          <w:szCs w:val="24"/>
        </w:rPr>
        <w:t xml:space="preserve"> να βγ</w:t>
      </w:r>
      <w:r>
        <w:rPr>
          <w:rFonts w:eastAsia="Times New Roman"/>
          <w:color w:val="1D2228"/>
          <w:szCs w:val="24"/>
        </w:rPr>
        <w:t>ουν σε</w:t>
      </w:r>
      <w:r w:rsidRPr="00AF0236">
        <w:rPr>
          <w:rFonts w:eastAsia="Times New Roman"/>
          <w:color w:val="1D2228"/>
          <w:szCs w:val="24"/>
        </w:rPr>
        <w:t xml:space="preserve"> σύνταξη</w:t>
      </w:r>
      <w:r>
        <w:rPr>
          <w:rFonts w:eastAsia="Times New Roman"/>
          <w:color w:val="1D2228"/>
          <w:szCs w:val="24"/>
        </w:rPr>
        <w:t>,</w:t>
      </w:r>
      <w:r w:rsidRPr="00AF0236">
        <w:rPr>
          <w:rFonts w:eastAsia="Times New Roman"/>
          <w:color w:val="1D2228"/>
          <w:szCs w:val="24"/>
        </w:rPr>
        <w:t xml:space="preserve"> δεν μπορούσα</w:t>
      </w:r>
      <w:r>
        <w:rPr>
          <w:rFonts w:eastAsia="Times New Roman"/>
          <w:color w:val="1D2228"/>
          <w:szCs w:val="24"/>
        </w:rPr>
        <w:t>ν</w:t>
      </w:r>
      <w:r w:rsidRPr="00AF0236">
        <w:rPr>
          <w:rFonts w:eastAsia="Times New Roman"/>
          <w:color w:val="1D2228"/>
          <w:szCs w:val="24"/>
        </w:rPr>
        <w:t xml:space="preserve"> να γλιτώσουν από τις κατασχέσεις </w:t>
      </w:r>
      <w:r>
        <w:rPr>
          <w:rFonts w:eastAsia="Times New Roman"/>
          <w:color w:val="1D2228"/>
          <w:szCs w:val="24"/>
        </w:rPr>
        <w:t xml:space="preserve">στους </w:t>
      </w:r>
      <w:r w:rsidRPr="00AF0236">
        <w:rPr>
          <w:rFonts w:eastAsia="Times New Roman"/>
          <w:color w:val="1D2228"/>
          <w:szCs w:val="24"/>
        </w:rPr>
        <w:t>τραπεζικούς τους λογαριασμούς</w:t>
      </w:r>
      <w:r>
        <w:rPr>
          <w:rFonts w:eastAsia="Times New Roman"/>
          <w:color w:val="1D2228"/>
          <w:szCs w:val="24"/>
        </w:rPr>
        <w:t>,</w:t>
      </w:r>
      <w:r w:rsidRPr="00AF0236">
        <w:rPr>
          <w:rFonts w:eastAsia="Times New Roman"/>
          <w:color w:val="1D2228"/>
          <w:szCs w:val="24"/>
        </w:rPr>
        <w:t xml:space="preserve"> δεν μπορούσαν να λειτουργήσουν την επιχείρησή τους </w:t>
      </w:r>
      <w:r>
        <w:rPr>
          <w:rFonts w:eastAsia="Times New Roman"/>
          <w:color w:val="1D2228"/>
          <w:szCs w:val="24"/>
        </w:rPr>
        <w:t>σ</w:t>
      </w:r>
      <w:r w:rsidRPr="00AF0236">
        <w:rPr>
          <w:rFonts w:eastAsia="Times New Roman"/>
          <w:color w:val="1D2228"/>
          <w:szCs w:val="24"/>
        </w:rPr>
        <w:t xml:space="preserve">το όνομά </w:t>
      </w:r>
      <w:r>
        <w:rPr>
          <w:rFonts w:eastAsia="Times New Roman"/>
          <w:color w:val="1D2228"/>
          <w:szCs w:val="24"/>
        </w:rPr>
        <w:t>τους,</w:t>
      </w:r>
      <w:r w:rsidRPr="00AF0236">
        <w:rPr>
          <w:rFonts w:eastAsia="Times New Roman"/>
          <w:color w:val="1D2228"/>
          <w:szCs w:val="24"/>
        </w:rPr>
        <w:t xml:space="preserve"> δεν μπορούσαν τέλος να μεταβιβάσουν τα περιουσιακά στοιχεία και την περιουσία του</w:t>
      </w:r>
      <w:r>
        <w:rPr>
          <w:rFonts w:eastAsia="Times New Roman"/>
          <w:color w:val="1D2228"/>
          <w:szCs w:val="24"/>
        </w:rPr>
        <w:t>ς</w:t>
      </w:r>
      <w:r w:rsidRPr="00AF0236">
        <w:rPr>
          <w:rFonts w:eastAsia="Times New Roman"/>
          <w:color w:val="1D2228"/>
          <w:szCs w:val="24"/>
        </w:rPr>
        <w:t xml:space="preserve"> στα παιδιά </w:t>
      </w:r>
      <w:r>
        <w:rPr>
          <w:rFonts w:eastAsia="Times New Roman"/>
          <w:color w:val="1D2228"/>
          <w:szCs w:val="24"/>
        </w:rPr>
        <w:t>τους, πολι</w:t>
      </w:r>
      <w:r>
        <w:rPr>
          <w:rFonts w:eastAsia="Times New Roman"/>
          <w:color w:val="1D2228"/>
          <w:szCs w:val="24"/>
        </w:rPr>
        <w:t xml:space="preserve">τών που ενώ </w:t>
      </w:r>
      <w:r w:rsidRPr="00AF0236">
        <w:rPr>
          <w:rFonts w:eastAsia="Times New Roman"/>
          <w:color w:val="1D2228"/>
          <w:szCs w:val="24"/>
        </w:rPr>
        <w:t xml:space="preserve">στήριξαν με τις ασφαλιστικές εισφορές για ολόκληρες δεκαετίες </w:t>
      </w:r>
      <w:r>
        <w:rPr>
          <w:rFonts w:eastAsia="Times New Roman"/>
          <w:color w:val="1D2228"/>
          <w:szCs w:val="24"/>
        </w:rPr>
        <w:t>το ασφαλιστικό σύστημα του κ</w:t>
      </w:r>
      <w:r w:rsidRPr="00AF0236">
        <w:rPr>
          <w:rFonts w:eastAsia="Times New Roman"/>
          <w:color w:val="1D2228"/>
          <w:szCs w:val="24"/>
        </w:rPr>
        <w:t>ράτους</w:t>
      </w:r>
      <w:r>
        <w:rPr>
          <w:rFonts w:eastAsia="Times New Roman"/>
          <w:color w:val="1D2228"/>
          <w:szCs w:val="24"/>
        </w:rPr>
        <w:t>, σ</w:t>
      </w:r>
      <w:r w:rsidRPr="00AF0236">
        <w:rPr>
          <w:rFonts w:eastAsia="Times New Roman"/>
          <w:color w:val="1D2228"/>
          <w:szCs w:val="24"/>
        </w:rPr>
        <w:t xml:space="preserve">ήμερα είναι </w:t>
      </w:r>
      <w:r>
        <w:rPr>
          <w:rFonts w:eastAsia="Times New Roman"/>
          <w:color w:val="1D2228"/>
          <w:szCs w:val="24"/>
        </w:rPr>
        <w:t xml:space="preserve">οι ίδιοι </w:t>
      </w:r>
      <w:r w:rsidRPr="00AF0236">
        <w:rPr>
          <w:rFonts w:eastAsia="Times New Roman"/>
          <w:color w:val="1D2228"/>
          <w:szCs w:val="24"/>
        </w:rPr>
        <w:t>ασφαλισμένοι και διώκονται από την εφορία</w:t>
      </w:r>
      <w:r>
        <w:rPr>
          <w:rFonts w:eastAsia="Times New Roman"/>
          <w:color w:val="1D2228"/>
          <w:szCs w:val="24"/>
        </w:rPr>
        <w:t>,</w:t>
      </w:r>
      <w:r w:rsidRPr="00AF0236">
        <w:rPr>
          <w:rFonts w:eastAsia="Times New Roman"/>
          <w:color w:val="1D2228"/>
          <w:szCs w:val="24"/>
        </w:rPr>
        <w:t xml:space="preserve"> πολιτών </w:t>
      </w:r>
      <w:r>
        <w:rPr>
          <w:rFonts w:eastAsia="Times New Roman"/>
          <w:color w:val="1D2228"/>
          <w:szCs w:val="24"/>
        </w:rPr>
        <w:t xml:space="preserve">που </w:t>
      </w:r>
      <w:r w:rsidRPr="00AF0236">
        <w:rPr>
          <w:rFonts w:eastAsia="Times New Roman"/>
          <w:color w:val="1D2228"/>
          <w:szCs w:val="24"/>
        </w:rPr>
        <w:t>δεν έφταιγαν σε τίποτα και πλήρωσαν για όλα</w:t>
      </w:r>
      <w:r>
        <w:rPr>
          <w:rFonts w:eastAsia="Times New Roman"/>
          <w:color w:val="1D2228"/>
          <w:szCs w:val="24"/>
        </w:rPr>
        <w:t>.</w:t>
      </w:r>
    </w:p>
    <w:p w14:paraId="12B6EB1D" w14:textId="77777777" w:rsidR="00F81E5F" w:rsidRDefault="0022463A">
      <w:pPr>
        <w:spacing w:line="600" w:lineRule="auto"/>
        <w:ind w:firstLine="720"/>
        <w:contextualSpacing/>
        <w:jc w:val="both"/>
        <w:rPr>
          <w:rFonts w:eastAsia="Times New Roman"/>
          <w:color w:val="1D2228"/>
          <w:szCs w:val="24"/>
        </w:rPr>
      </w:pPr>
      <w:r w:rsidRPr="004D28DF">
        <w:rPr>
          <w:rFonts w:eastAsia="Times New Roman"/>
          <w:color w:val="1D2228"/>
          <w:szCs w:val="24"/>
        </w:rPr>
        <w:t>(Στο σημείο αυτό κτυπάει</w:t>
      </w:r>
      <w:r w:rsidRPr="004D28DF">
        <w:rPr>
          <w:rFonts w:eastAsia="Times New Roman"/>
          <w:color w:val="1D2228"/>
          <w:szCs w:val="24"/>
        </w:rPr>
        <w:t xml:space="preserve"> το κουδούνι λήξεως του χρόνου ομιλίας της κυρίας Βουλευτού)</w:t>
      </w:r>
    </w:p>
    <w:p w14:paraId="12B6EB1E"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Πάμε όμως,</w:t>
      </w:r>
      <w:r w:rsidRPr="00AF0236">
        <w:rPr>
          <w:rFonts w:eastAsia="Times New Roman"/>
          <w:color w:val="1D2228"/>
          <w:szCs w:val="24"/>
        </w:rPr>
        <w:t xml:space="preserve"> κυρίες και κύριοι συνάδελφοι</w:t>
      </w:r>
      <w:r>
        <w:rPr>
          <w:rFonts w:eastAsia="Times New Roman"/>
          <w:color w:val="1D2228"/>
          <w:szCs w:val="24"/>
        </w:rPr>
        <w:t>,</w:t>
      </w:r>
      <w:r w:rsidRPr="00AF0236">
        <w:rPr>
          <w:rFonts w:eastAsia="Times New Roman"/>
          <w:color w:val="1D2228"/>
          <w:szCs w:val="24"/>
        </w:rPr>
        <w:t xml:space="preserve"> να δούμε την ειλικρίνεια του νομοσχεδίου και την ποιοτική του διαφορά από άλλες δέσμες μέτρων και ρυθμίσεων πο</w:t>
      </w:r>
      <w:r>
        <w:rPr>
          <w:rFonts w:eastAsia="Times New Roman"/>
          <w:color w:val="1D2228"/>
          <w:szCs w:val="24"/>
        </w:rPr>
        <w:t>υ έχουν έρθει από προηγούμενες κ</w:t>
      </w:r>
      <w:r w:rsidRPr="00AF0236">
        <w:rPr>
          <w:rFonts w:eastAsia="Times New Roman"/>
          <w:color w:val="1D2228"/>
          <w:szCs w:val="24"/>
        </w:rPr>
        <w:t>υβερνήσεις</w:t>
      </w:r>
      <w:r>
        <w:rPr>
          <w:rFonts w:eastAsia="Times New Roman"/>
          <w:color w:val="1D2228"/>
          <w:szCs w:val="24"/>
        </w:rPr>
        <w:t xml:space="preserve">. </w:t>
      </w:r>
      <w:r>
        <w:rPr>
          <w:rFonts w:eastAsia="Times New Roman"/>
          <w:color w:val="1D2228"/>
          <w:szCs w:val="24"/>
        </w:rPr>
        <w:t>Π</w:t>
      </w:r>
      <w:r w:rsidRPr="00AF0236">
        <w:rPr>
          <w:rFonts w:eastAsia="Times New Roman"/>
          <w:color w:val="1D2228"/>
          <w:szCs w:val="24"/>
        </w:rPr>
        <w:t>άμε να δούμε</w:t>
      </w:r>
      <w:r>
        <w:rPr>
          <w:rFonts w:eastAsia="Times New Roman"/>
          <w:color w:val="1D2228"/>
          <w:szCs w:val="24"/>
        </w:rPr>
        <w:t>,</w:t>
      </w:r>
      <w:r w:rsidRPr="00AF0236">
        <w:rPr>
          <w:rFonts w:eastAsia="Times New Roman"/>
          <w:color w:val="1D2228"/>
          <w:szCs w:val="24"/>
        </w:rPr>
        <w:t xml:space="preserve"> αν είναι ή δεν είναι νομοσχέδιο που αποσκοπεί στην άρση της ομηρίας των υποψήφιων συνταξιούχων</w:t>
      </w:r>
      <w:r>
        <w:rPr>
          <w:rFonts w:eastAsia="Times New Roman"/>
          <w:color w:val="1D2228"/>
          <w:szCs w:val="24"/>
        </w:rPr>
        <w:t>,</w:t>
      </w:r>
      <w:r w:rsidRPr="00AF0236">
        <w:rPr>
          <w:rFonts w:eastAsia="Times New Roman"/>
          <w:color w:val="1D2228"/>
          <w:szCs w:val="24"/>
        </w:rPr>
        <w:t xml:space="preserve"> ιδιαίτερα αυτών που ανήκαν στο</w:t>
      </w:r>
      <w:r>
        <w:rPr>
          <w:rFonts w:eastAsia="Times New Roman"/>
          <w:color w:val="1D2228"/>
          <w:szCs w:val="24"/>
        </w:rPr>
        <w:t>ν</w:t>
      </w:r>
      <w:r w:rsidRPr="00AF0236">
        <w:rPr>
          <w:rFonts w:eastAsia="Times New Roman"/>
          <w:color w:val="1D2228"/>
          <w:szCs w:val="24"/>
        </w:rPr>
        <w:t xml:space="preserve"> μικρό και μεσαίο </w:t>
      </w:r>
      <w:r>
        <w:rPr>
          <w:rFonts w:eastAsia="Times New Roman"/>
          <w:color w:val="1D2228"/>
          <w:szCs w:val="24"/>
        </w:rPr>
        <w:t>εργοδο</w:t>
      </w:r>
      <w:r w:rsidRPr="00AF0236">
        <w:rPr>
          <w:rFonts w:eastAsia="Times New Roman"/>
          <w:color w:val="1D2228"/>
          <w:szCs w:val="24"/>
        </w:rPr>
        <w:t>τικό χ</w:t>
      </w:r>
      <w:r>
        <w:rPr>
          <w:rFonts w:eastAsia="Times New Roman"/>
          <w:color w:val="1D2228"/>
          <w:szCs w:val="24"/>
        </w:rPr>
        <w:t xml:space="preserve">άρτη. Η </w:t>
      </w:r>
      <w:r w:rsidRPr="00AF0236">
        <w:rPr>
          <w:rFonts w:eastAsia="Times New Roman"/>
          <w:color w:val="1D2228"/>
          <w:szCs w:val="24"/>
        </w:rPr>
        <w:t xml:space="preserve">αλήθεια είναι ότι αυτό το νομοσχέδιο εισάγει για πρώτη φορά τον </w:t>
      </w:r>
      <w:proofErr w:type="spellStart"/>
      <w:r>
        <w:rPr>
          <w:rFonts w:eastAsia="Times New Roman"/>
          <w:color w:val="1D2228"/>
          <w:szCs w:val="24"/>
        </w:rPr>
        <w:t>επανυπ</w:t>
      </w:r>
      <w:r w:rsidRPr="00AF0236">
        <w:rPr>
          <w:rFonts w:eastAsia="Times New Roman"/>
          <w:color w:val="1D2228"/>
          <w:szCs w:val="24"/>
        </w:rPr>
        <w:t>ολογισμό</w:t>
      </w:r>
      <w:proofErr w:type="spellEnd"/>
      <w:r w:rsidRPr="00AF0236">
        <w:rPr>
          <w:rFonts w:eastAsia="Times New Roman"/>
          <w:color w:val="1D2228"/>
          <w:szCs w:val="24"/>
        </w:rPr>
        <w:t xml:space="preserve"> της κύριας οφειλής του ενδιαφερόμενου </w:t>
      </w:r>
      <w:r>
        <w:rPr>
          <w:rFonts w:eastAsia="Times New Roman"/>
          <w:color w:val="1D2228"/>
          <w:szCs w:val="24"/>
        </w:rPr>
        <w:t xml:space="preserve">να </w:t>
      </w:r>
      <w:r w:rsidRPr="00AF0236">
        <w:rPr>
          <w:rFonts w:eastAsia="Times New Roman"/>
          <w:color w:val="1D2228"/>
          <w:szCs w:val="24"/>
        </w:rPr>
        <w:t>ενταχθεί στις ρυθμίσεις της κ</w:t>
      </w:r>
      <w:r>
        <w:rPr>
          <w:rFonts w:eastAsia="Times New Roman"/>
          <w:color w:val="1D2228"/>
          <w:szCs w:val="24"/>
        </w:rPr>
        <w:t xml:space="preserve">ύριας οφειλής </w:t>
      </w:r>
      <w:r w:rsidRPr="00AF0236">
        <w:rPr>
          <w:rFonts w:eastAsia="Times New Roman"/>
          <w:color w:val="1D2228"/>
          <w:szCs w:val="24"/>
        </w:rPr>
        <w:t>που δημιουργήθηκε από το 2002 ως το 2016</w:t>
      </w:r>
      <w:r>
        <w:rPr>
          <w:rFonts w:eastAsia="Times New Roman"/>
          <w:color w:val="1D2228"/>
          <w:szCs w:val="24"/>
        </w:rPr>
        <w:t xml:space="preserve">. Ο </w:t>
      </w:r>
      <w:proofErr w:type="spellStart"/>
      <w:r>
        <w:rPr>
          <w:rFonts w:eastAsia="Times New Roman"/>
          <w:color w:val="1D2228"/>
          <w:szCs w:val="24"/>
        </w:rPr>
        <w:t>επανυπολογισμός</w:t>
      </w:r>
      <w:proofErr w:type="spellEnd"/>
      <w:r>
        <w:rPr>
          <w:rFonts w:eastAsia="Times New Roman"/>
          <w:color w:val="1D2228"/>
          <w:szCs w:val="24"/>
        </w:rPr>
        <w:t xml:space="preserve"> </w:t>
      </w:r>
      <w:r w:rsidRPr="00AF0236">
        <w:rPr>
          <w:rFonts w:eastAsia="Times New Roman"/>
          <w:color w:val="1D2228"/>
          <w:szCs w:val="24"/>
        </w:rPr>
        <w:t>των οφειλών θα λάβει χώρα με βάση τις αντικειμενικές οικονομικές δυνατότητες που έχει κάθε οφειλέτης κα</w:t>
      </w:r>
      <w:r w:rsidRPr="00AF0236">
        <w:rPr>
          <w:rFonts w:eastAsia="Times New Roman"/>
          <w:color w:val="1D2228"/>
          <w:szCs w:val="24"/>
        </w:rPr>
        <w:t xml:space="preserve">ι είναι σύμφωνος με το νέο και δίκαιο σύστημα </w:t>
      </w:r>
      <w:proofErr w:type="spellStart"/>
      <w:r>
        <w:rPr>
          <w:rFonts w:eastAsia="Times New Roman"/>
          <w:color w:val="1D2228"/>
          <w:szCs w:val="24"/>
        </w:rPr>
        <w:t>εισφοροδότησης</w:t>
      </w:r>
      <w:proofErr w:type="spellEnd"/>
      <w:r>
        <w:rPr>
          <w:rFonts w:eastAsia="Times New Roman"/>
          <w:color w:val="1D2228"/>
          <w:szCs w:val="24"/>
        </w:rPr>
        <w:t xml:space="preserve"> που η Κ</w:t>
      </w:r>
      <w:r w:rsidRPr="00AF0236">
        <w:rPr>
          <w:rFonts w:eastAsia="Times New Roman"/>
          <w:color w:val="1D2228"/>
          <w:szCs w:val="24"/>
        </w:rPr>
        <w:t>υβέρνησή μας εισήγαγε</w:t>
      </w:r>
      <w:r>
        <w:rPr>
          <w:rFonts w:eastAsia="Times New Roman"/>
          <w:color w:val="1D2228"/>
          <w:szCs w:val="24"/>
        </w:rPr>
        <w:t>. Α</w:t>
      </w:r>
      <w:r w:rsidRPr="00AF0236">
        <w:rPr>
          <w:rFonts w:eastAsia="Times New Roman"/>
          <w:color w:val="1D2228"/>
          <w:szCs w:val="24"/>
        </w:rPr>
        <w:t xml:space="preserve">υτό θα οδηγήσει σε ουσιαστική </w:t>
      </w:r>
      <w:proofErr w:type="spellStart"/>
      <w:r w:rsidRPr="00AF0236">
        <w:rPr>
          <w:rFonts w:eastAsia="Times New Roman"/>
          <w:color w:val="1D2228"/>
          <w:szCs w:val="24"/>
        </w:rPr>
        <w:t>απομείωση</w:t>
      </w:r>
      <w:proofErr w:type="spellEnd"/>
      <w:r w:rsidRPr="00AF0236">
        <w:rPr>
          <w:rFonts w:eastAsia="Times New Roman"/>
          <w:color w:val="1D2228"/>
          <w:szCs w:val="24"/>
        </w:rPr>
        <w:t xml:space="preserve"> του χρέους </w:t>
      </w:r>
      <w:r>
        <w:rPr>
          <w:rFonts w:eastAsia="Times New Roman"/>
          <w:color w:val="1D2228"/>
          <w:szCs w:val="24"/>
        </w:rPr>
        <w:t>α</w:t>
      </w:r>
      <w:r w:rsidRPr="00AF0236">
        <w:rPr>
          <w:rFonts w:eastAsia="Times New Roman"/>
          <w:color w:val="1D2228"/>
          <w:szCs w:val="24"/>
        </w:rPr>
        <w:t xml:space="preserve">κόμη και </w:t>
      </w:r>
      <w:r>
        <w:rPr>
          <w:rFonts w:eastAsia="Times New Roman"/>
          <w:color w:val="1D2228"/>
          <w:szCs w:val="24"/>
        </w:rPr>
        <w:t>σ</w:t>
      </w:r>
      <w:r w:rsidRPr="00AF0236">
        <w:rPr>
          <w:rFonts w:eastAsia="Times New Roman"/>
          <w:color w:val="1D2228"/>
          <w:szCs w:val="24"/>
        </w:rPr>
        <w:t xml:space="preserve">ε ποσοστό 70% και θα το καταστήσει </w:t>
      </w:r>
      <w:r>
        <w:rPr>
          <w:rFonts w:eastAsia="Times New Roman"/>
          <w:color w:val="1D2228"/>
          <w:szCs w:val="24"/>
        </w:rPr>
        <w:t>βιώσιμο για τους πολίτες και εισπράξιμο</w:t>
      </w:r>
      <w:r w:rsidRPr="00AF0236">
        <w:rPr>
          <w:rFonts w:eastAsia="Times New Roman"/>
          <w:color w:val="1D2228"/>
          <w:szCs w:val="24"/>
        </w:rPr>
        <w:t xml:space="preserve"> </w:t>
      </w:r>
      <w:r>
        <w:rPr>
          <w:rFonts w:eastAsia="Times New Roman"/>
          <w:color w:val="1D2228"/>
          <w:szCs w:val="24"/>
        </w:rPr>
        <w:t>για το κ</w:t>
      </w:r>
      <w:r w:rsidRPr="00AF0236">
        <w:rPr>
          <w:rFonts w:eastAsia="Times New Roman"/>
          <w:color w:val="1D2228"/>
          <w:szCs w:val="24"/>
        </w:rPr>
        <w:t>ράτους</w:t>
      </w:r>
      <w:r>
        <w:rPr>
          <w:rFonts w:eastAsia="Times New Roman"/>
          <w:color w:val="1D2228"/>
          <w:szCs w:val="24"/>
        </w:rPr>
        <w:t xml:space="preserve">. Δεν θα </w:t>
      </w:r>
      <w:r w:rsidRPr="00AF0236">
        <w:rPr>
          <w:rFonts w:eastAsia="Times New Roman"/>
          <w:color w:val="1D2228"/>
          <w:szCs w:val="24"/>
        </w:rPr>
        <w:t>πρέπ</w:t>
      </w:r>
      <w:r w:rsidRPr="00AF0236">
        <w:rPr>
          <w:rFonts w:eastAsia="Times New Roman"/>
          <w:color w:val="1D2228"/>
          <w:szCs w:val="24"/>
        </w:rPr>
        <w:t>ει να διαφεύγει της προσοχής μας ότι από το 2008 που ξεκίνησε η κ</w:t>
      </w:r>
      <w:r>
        <w:rPr>
          <w:rFonts w:eastAsia="Times New Roman"/>
          <w:color w:val="1D2228"/>
          <w:szCs w:val="24"/>
        </w:rPr>
        <w:t>ρίση ως και το 2017</w:t>
      </w:r>
      <w:r>
        <w:rPr>
          <w:rFonts w:eastAsia="Times New Roman"/>
          <w:color w:val="1D2228"/>
          <w:szCs w:val="24"/>
        </w:rPr>
        <w:t>,</w:t>
      </w:r>
      <w:r>
        <w:rPr>
          <w:rFonts w:eastAsia="Times New Roman"/>
          <w:color w:val="1D2228"/>
          <w:szCs w:val="24"/>
        </w:rPr>
        <w:t xml:space="preserve"> α</w:t>
      </w:r>
      <w:r w:rsidRPr="00AF0236">
        <w:rPr>
          <w:rFonts w:eastAsia="Times New Roman"/>
          <w:color w:val="1D2228"/>
          <w:szCs w:val="24"/>
        </w:rPr>
        <w:t>κόμη και ο πιο φτωχός ασφαλισμένος του ΟΑΕΕ π</w:t>
      </w:r>
      <w:r>
        <w:rPr>
          <w:rFonts w:eastAsia="Times New Roman"/>
          <w:color w:val="1D2228"/>
          <w:szCs w:val="24"/>
        </w:rPr>
        <w:t>λ</w:t>
      </w:r>
      <w:r w:rsidRPr="00AF0236">
        <w:rPr>
          <w:rFonts w:eastAsia="Times New Roman"/>
          <w:color w:val="1D2228"/>
          <w:szCs w:val="24"/>
        </w:rPr>
        <w:t>ήρ</w:t>
      </w:r>
      <w:r>
        <w:rPr>
          <w:rFonts w:eastAsia="Times New Roman"/>
          <w:color w:val="1D2228"/>
          <w:szCs w:val="24"/>
        </w:rPr>
        <w:t>ω</w:t>
      </w:r>
      <w:r w:rsidRPr="00AF0236">
        <w:rPr>
          <w:rFonts w:eastAsia="Times New Roman"/>
          <w:color w:val="1D2228"/>
          <w:szCs w:val="24"/>
        </w:rPr>
        <w:t>νε τις ίδιες ασφαλιστικές εισφορές με τις οικονομικές ελίτ της χώρας</w:t>
      </w:r>
      <w:r>
        <w:rPr>
          <w:rFonts w:eastAsia="Times New Roman"/>
          <w:color w:val="1D2228"/>
          <w:szCs w:val="24"/>
        </w:rPr>
        <w:t>. Α</w:t>
      </w:r>
      <w:r w:rsidRPr="00AF0236">
        <w:rPr>
          <w:rFonts w:eastAsia="Times New Roman"/>
          <w:color w:val="1D2228"/>
          <w:szCs w:val="24"/>
        </w:rPr>
        <w:t>ρκεί να δούμε το ποσοστό συμβολής της καθεμία</w:t>
      </w:r>
      <w:r>
        <w:rPr>
          <w:rFonts w:eastAsia="Times New Roman"/>
          <w:color w:val="1D2228"/>
          <w:szCs w:val="24"/>
        </w:rPr>
        <w:t>ς</w:t>
      </w:r>
      <w:r w:rsidRPr="00AF0236">
        <w:rPr>
          <w:rFonts w:eastAsia="Times New Roman"/>
          <w:color w:val="1D2228"/>
          <w:szCs w:val="24"/>
        </w:rPr>
        <w:t xml:space="preserve"> κα</w:t>
      </w:r>
      <w:r w:rsidRPr="00AF0236">
        <w:rPr>
          <w:rFonts w:eastAsia="Times New Roman"/>
          <w:color w:val="1D2228"/>
          <w:szCs w:val="24"/>
        </w:rPr>
        <w:t>τηγορίας οφειλετών διαχρονικά</w:t>
      </w:r>
      <w:r>
        <w:rPr>
          <w:rFonts w:eastAsia="Times New Roman"/>
          <w:color w:val="1D2228"/>
          <w:szCs w:val="24"/>
        </w:rPr>
        <w:t>,</w:t>
      </w:r>
      <w:r w:rsidRPr="00AF0236">
        <w:rPr>
          <w:rFonts w:eastAsia="Times New Roman"/>
          <w:color w:val="1D2228"/>
          <w:szCs w:val="24"/>
        </w:rPr>
        <w:t xml:space="preserve"> ώστε να διαπιστώσουμε τη συμφέρουσα για τους λίγους κ</w:t>
      </w:r>
      <w:r>
        <w:rPr>
          <w:rFonts w:eastAsia="Times New Roman"/>
          <w:color w:val="1D2228"/>
          <w:szCs w:val="24"/>
        </w:rPr>
        <w:t xml:space="preserve">αι επιβλαβή </w:t>
      </w:r>
      <w:r>
        <w:rPr>
          <w:rFonts w:eastAsia="Times New Roman"/>
          <w:color w:val="1D2228"/>
          <w:szCs w:val="24"/>
        </w:rPr>
        <w:t xml:space="preserve">για </w:t>
      </w:r>
      <w:r>
        <w:rPr>
          <w:rFonts w:eastAsia="Times New Roman"/>
          <w:color w:val="1D2228"/>
          <w:szCs w:val="24"/>
        </w:rPr>
        <w:t>τους πολλούς κατάσταση</w:t>
      </w:r>
      <w:r>
        <w:rPr>
          <w:rFonts w:eastAsia="Times New Roman"/>
          <w:color w:val="1D2228"/>
          <w:szCs w:val="24"/>
        </w:rPr>
        <w:t>,</w:t>
      </w:r>
      <w:r>
        <w:rPr>
          <w:rFonts w:eastAsia="Times New Roman"/>
          <w:color w:val="1D2228"/>
          <w:szCs w:val="24"/>
        </w:rPr>
        <w:t xml:space="preserve"> </w:t>
      </w:r>
      <w:r w:rsidRPr="00AF0236">
        <w:rPr>
          <w:rFonts w:eastAsia="Times New Roman"/>
          <w:color w:val="1D2228"/>
          <w:szCs w:val="24"/>
        </w:rPr>
        <w:t xml:space="preserve">που κρατούσε σε ότι αφορά το σύστημα των ασφαλιστικών εισφορών </w:t>
      </w:r>
      <w:r>
        <w:rPr>
          <w:rFonts w:eastAsia="Times New Roman"/>
          <w:color w:val="1D2228"/>
          <w:szCs w:val="24"/>
        </w:rPr>
        <w:t xml:space="preserve">της χώρας μας </w:t>
      </w:r>
      <w:r w:rsidRPr="00AF0236">
        <w:rPr>
          <w:rFonts w:eastAsia="Times New Roman"/>
          <w:color w:val="1D2228"/>
          <w:szCs w:val="24"/>
        </w:rPr>
        <w:t xml:space="preserve">μέχρι </w:t>
      </w:r>
      <w:r>
        <w:rPr>
          <w:rFonts w:eastAsia="Times New Roman"/>
          <w:color w:val="1D2228"/>
          <w:szCs w:val="24"/>
        </w:rPr>
        <w:t xml:space="preserve">και </w:t>
      </w:r>
      <w:r w:rsidRPr="00AF0236">
        <w:rPr>
          <w:rFonts w:eastAsia="Times New Roman"/>
          <w:color w:val="1D2228"/>
          <w:szCs w:val="24"/>
        </w:rPr>
        <w:t>το 2017</w:t>
      </w:r>
      <w:r>
        <w:rPr>
          <w:rFonts w:eastAsia="Times New Roman"/>
          <w:color w:val="1D2228"/>
          <w:szCs w:val="24"/>
        </w:rPr>
        <w:t>. Μ</w:t>
      </w:r>
      <w:r w:rsidRPr="00AF0236">
        <w:rPr>
          <w:rFonts w:eastAsia="Times New Roman"/>
          <w:color w:val="1D2228"/>
          <w:szCs w:val="24"/>
        </w:rPr>
        <w:t xml:space="preserve">ε τον </w:t>
      </w:r>
      <w:proofErr w:type="spellStart"/>
      <w:r>
        <w:rPr>
          <w:rFonts w:eastAsia="Times New Roman"/>
          <w:color w:val="1D2228"/>
          <w:szCs w:val="24"/>
        </w:rPr>
        <w:t>επανυπο</w:t>
      </w:r>
      <w:r w:rsidRPr="00AF0236">
        <w:rPr>
          <w:rFonts w:eastAsia="Times New Roman"/>
          <w:color w:val="1D2228"/>
          <w:szCs w:val="24"/>
        </w:rPr>
        <w:t>λογισμό</w:t>
      </w:r>
      <w:proofErr w:type="spellEnd"/>
      <w:r w:rsidRPr="00AF0236">
        <w:rPr>
          <w:rFonts w:eastAsia="Times New Roman"/>
          <w:color w:val="1D2228"/>
          <w:szCs w:val="24"/>
        </w:rPr>
        <w:t xml:space="preserve"> των εισφορών κ</w:t>
      </w:r>
      <w:r w:rsidRPr="00AF0236">
        <w:rPr>
          <w:rFonts w:eastAsia="Times New Roman"/>
          <w:color w:val="1D2228"/>
          <w:szCs w:val="24"/>
        </w:rPr>
        <w:t xml:space="preserve">ερδίζουν και οι δύο πλευρές και οι οφειλέτες και το κράτος το οποίο ουδέποτε θα </w:t>
      </w:r>
      <w:r>
        <w:rPr>
          <w:rFonts w:eastAsia="Times New Roman"/>
          <w:color w:val="1D2228"/>
          <w:szCs w:val="24"/>
        </w:rPr>
        <w:t xml:space="preserve">εισέπραττε </w:t>
      </w:r>
      <w:r w:rsidRPr="00AF0236">
        <w:rPr>
          <w:rFonts w:eastAsia="Times New Roman"/>
          <w:color w:val="1D2228"/>
          <w:szCs w:val="24"/>
        </w:rPr>
        <w:t>τις προηγούμενες υπέρογκες οφειλές</w:t>
      </w:r>
      <w:r>
        <w:rPr>
          <w:rFonts w:eastAsia="Times New Roman"/>
          <w:color w:val="1D2228"/>
          <w:szCs w:val="24"/>
        </w:rPr>
        <w:t>. Κ</w:t>
      </w:r>
      <w:r w:rsidRPr="00AF0236">
        <w:rPr>
          <w:rFonts w:eastAsia="Times New Roman"/>
          <w:color w:val="1D2228"/>
          <w:szCs w:val="24"/>
        </w:rPr>
        <w:t>αι αυτό είναι κάτι το οποίο</w:t>
      </w:r>
      <w:r>
        <w:rPr>
          <w:rFonts w:eastAsia="Times New Roman"/>
          <w:color w:val="1D2228"/>
          <w:szCs w:val="24"/>
        </w:rPr>
        <w:t>,</w:t>
      </w:r>
      <w:r w:rsidRPr="00AF0236">
        <w:rPr>
          <w:rFonts w:eastAsia="Times New Roman"/>
          <w:color w:val="1D2228"/>
          <w:szCs w:val="24"/>
        </w:rPr>
        <w:t xml:space="preserve"> κυρίες και κύριοι συνάδελφοι</w:t>
      </w:r>
      <w:r>
        <w:rPr>
          <w:rFonts w:eastAsia="Times New Roman"/>
          <w:color w:val="1D2228"/>
          <w:szCs w:val="24"/>
        </w:rPr>
        <w:t>, το γνωρίζουμε πολύ καλά όλοι όσοι</w:t>
      </w:r>
      <w:r w:rsidRPr="00AF0236">
        <w:rPr>
          <w:rFonts w:eastAsia="Times New Roman"/>
          <w:color w:val="1D2228"/>
          <w:szCs w:val="24"/>
        </w:rPr>
        <w:t xml:space="preserve"> βρισκόμαστε αυτή την </w:t>
      </w:r>
      <w:r>
        <w:rPr>
          <w:rFonts w:eastAsia="Times New Roman"/>
          <w:color w:val="1D2228"/>
          <w:szCs w:val="24"/>
        </w:rPr>
        <w:t>Α</w:t>
      </w:r>
      <w:r w:rsidRPr="00AF0236">
        <w:rPr>
          <w:rFonts w:eastAsia="Times New Roman"/>
          <w:color w:val="1D2228"/>
          <w:szCs w:val="24"/>
        </w:rPr>
        <w:t>ίθουσα σήμερα</w:t>
      </w:r>
      <w:r>
        <w:rPr>
          <w:rFonts w:eastAsia="Times New Roman"/>
          <w:color w:val="1D2228"/>
          <w:szCs w:val="24"/>
        </w:rPr>
        <w:t>.</w:t>
      </w:r>
    </w:p>
    <w:p w14:paraId="12B6EB1F" w14:textId="77777777" w:rsidR="00F81E5F" w:rsidRDefault="0022463A">
      <w:pPr>
        <w:spacing w:line="600" w:lineRule="auto"/>
        <w:ind w:firstLine="720"/>
        <w:contextualSpacing/>
        <w:jc w:val="both"/>
        <w:rPr>
          <w:rFonts w:eastAsia="Times New Roman"/>
          <w:color w:val="1D2228"/>
          <w:szCs w:val="24"/>
        </w:rPr>
      </w:pPr>
      <w:r>
        <w:rPr>
          <w:rFonts w:eastAsia="Times New Roman"/>
          <w:color w:val="1D2228"/>
          <w:szCs w:val="24"/>
        </w:rPr>
        <w:t>Τ</w:t>
      </w:r>
      <w:r w:rsidRPr="00AF0236">
        <w:rPr>
          <w:rFonts w:eastAsia="Times New Roman"/>
          <w:color w:val="1D2228"/>
          <w:szCs w:val="24"/>
        </w:rPr>
        <w:t xml:space="preserve">ο δεύτερο σημείο που αξίζει </w:t>
      </w:r>
      <w:r>
        <w:rPr>
          <w:rFonts w:eastAsia="Times New Roman"/>
          <w:color w:val="1D2228"/>
          <w:szCs w:val="24"/>
        </w:rPr>
        <w:t xml:space="preserve">της </w:t>
      </w:r>
      <w:r w:rsidRPr="00AF0236">
        <w:rPr>
          <w:rFonts w:eastAsia="Times New Roman"/>
          <w:color w:val="1D2228"/>
          <w:szCs w:val="24"/>
        </w:rPr>
        <w:t xml:space="preserve">προσοχής </w:t>
      </w:r>
      <w:r>
        <w:rPr>
          <w:rFonts w:eastAsia="Times New Roman"/>
          <w:color w:val="1D2228"/>
          <w:szCs w:val="24"/>
        </w:rPr>
        <w:t>μας,</w:t>
      </w:r>
      <w:r w:rsidRPr="00AF0236">
        <w:rPr>
          <w:rFonts w:eastAsia="Times New Roman"/>
          <w:color w:val="1D2228"/>
          <w:szCs w:val="24"/>
        </w:rPr>
        <w:t xml:space="preserve"> είναι </w:t>
      </w:r>
      <w:r>
        <w:rPr>
          <w:rFonts w:eastAsia="Times New Roman"/>
          <w:color w:val="1D2228"/>
          <w:szCs w:val="24"/>
        </w:rPr>
        <w:t xml:space="preserve">η </w:t>
      </w:r>
      <w:r w:rsidRPr="00AF0236">
        <w:rPr>
          <w:rFonts w:eastAsia="Times New Roman"/>
          <w:color w:val="1D2228"/>
          <w:szCs w:val="24"/>
        </w:rPr>
        <w:t>οικονομική και κοινωνική χωροταξία του μέτρου αυτού</w:t>
      </w:r>
      <w:r>
        <w:rPr>
          <w:rFonts w:eastAsia="Times New Roman"/>
          <w:color w:val="1D2228"/>
          <w:szCs w:val="24"/>
        </w:rPr>
        <w:t>. Π</w:t>
      </w:r>
      <w:r w:rsidRPr="00AF0236">
        <w:rPr>
          <w:rFonts w:eastAsia="Times New Roman"/>
          <w:color w:val="1D2228"/>
          <w:szCs w:val="24"/>
        </w:rPr>
        <w:t xml:space="preserve">ερίπου </w:t>
      </w:r>
      <w:r>
        <w:rPr>
          <w:rFonts w:eastAsia="Times New Roman"/>
          <w:color w:val="1D2228"/>
          <w:szCs w:val="24"/>
        </w:rPr>
        <w:t>τέσσερα</w:t>
      </w:r>
      <w:r w:rsidRPr="00AF0236">
        <w:rPr>
          <w:rFonts w:eastAsia="Times New Roman"/>
          <w:color w:val="1D2228"/>
          <w:szCs w:val="24"/>
        </w:rPr>
        <w:t xml:space="preserve"> εκατομμύρια συμπολίτες μας διασφαλίζουν πρόσβαση σε αυτή τη </w:t>
      </w:r>
      <w:r>
        <w:rPr>
          <w:rFonts w:eastAsia="Times New Roman"/>
          <w:color w:val="1D2228"/>
          <w:szCs w:val="24"/>
        </w:rPr>
        <w:t xml:space="preserve">νέα </w:t>
      </w:r>
      <w:r w:rsidRPr="00AF0236">
        <w:rPr>
          <w:rFonts w:eastAsia="Times New Roman"/>
          <w:color w:val="1D2228"/>
          <w:szCs w:val="24"/>
        </w:rPr>
        <w:t>ευκαιρία επανεκκίνηση</w:t>
      </w:r>
      <w:r>
        <w:rPr>
          <w:rFonts w:eastAsia="Times New Roman"/>
          <w:color w:val="1D2228"/>
          <w:szCs w:val="24"/>
        </w:rPr>
        <w:t>ς</w:t>
      </w:r>
      <w:r w:rsidRPr="00AF0236">
        <w:rPr>
          <w:rFonts w:eastAsia="Times New Roman"/>
          <w:color w:val="1D2228"/>
          <w:szCs w:val="24"/>
        </w:rPr>
        <w:t xml:space="preserve"> της ζωής </w:t>
      </w:r>
      <w:r>
        <w:rPr>
          <w:rFonts w:eastAsia="Times New Roman"/>
          <w:color w:val="1D2228"/>
          <w:szCs w:val="24"/>
        </w:rPr>
        <w:t xml:space="preserve">τους. </w:t>
      </w:r>
    </w:p>
    <w:p w14:paraId="12B6EB20" w14:textId="77777777" w:rsidR="00F81E5F" w:rsidRDefault="0022463A">
      <w:pPr>
        <w:spacing w:line="600" w:lineRule="auto"/>
        <w:ind w:firstLine="720"/>
        <w:jc w:val="both"/>
        <w:rPr>
          <w:rFonts w:eastAsia="Times New Roman"/>
          <w:b/>
          <w:color w:val="1D2228"/>
          <w:szCs w:val="24"/>
        </w:rPr>
      </w:pPr>
      <w:r>
        <w:rPr>
          <w:rFonts w:eastAsia="Times New Roman" w:cs="Times New Roman"/>
          <w:szCs w:val="24"/>
        </w:rPr>
        <w:t>(Στο σημείο αυτό κτυπάει το</w:t>
      </w:r>
      <w:r>
        <w:rPr>
          <w:rFonts w:eastAsia="Times New Roman" w:cs="Times New Roman"/>
          <w:szCs w:val="24"/>
        </w:rPr>
        <w:t xml:space="preserve"> κουδούνι λήξεως του χρόνου ομιλίας της κυρίας Βουλευτού)</w:t>
      </w:r>
      <w:r w:rsidRPr="001C7A10">
        <w:rPr>
          <w:rFonts w:eastAsia="Times New Roman"/>
          <w:b/>
          <w:color w:val="1D2228"/>
          <w:szCs w:val="24"/>
        </w:rPr>
        <w:t xml:space="preserve"> </w:t>
      </w:r>
    </w:p>
    <w:p w14:paraId="12B6EB21" w14:textId="77777777" w:rsidR="00F81E5F" w:rsidRDefault="0022463A">
      <w:pPr>
        <w:spacing w:line="600" w:lineRule="auto"/>
        <w:ind w:firstLine="720"/>
        <w:jc w:val="both"/>
        <w:rPr>
          <w:rFonts w:eastAsia="Times New Roman" w:cs="Times New Roman"/>
          <w:szCs w:val="24"/>
        </w:rPr>
      </w:pPr>
      <w:r w:rsidRPr="001C7A10">
        <w:rPr>
          <w:rFonts w:eastAsia="Times New Roman" w:cs="Times New Roman"/>
          <w:b/>
          <w:szCs w:val="24"/>
        </w:rPr>
        <w:t xml:space="preserve">ΠΡΟΕΔΡΕΥΩΝ (Γεώργιος </w:t>
      </w:r>
      <w:proofErr w:type="spellStart"/>
      <w:r w:rsidRPr="001C7A10">
        <w:rPr>
          <w:rFonts w:eastAsia="Times New Roman" w:cs="Times New Roman"/>
          <w:b/>
          <w:szCs w:val="24"/>
        </w:rPr>
        <w:t>Λαμπρούλης</w:t>
      </w:r>
      <w:proofErr w:type="spellEnd"/>
      <w:r w:rsidRPr="001C7A10">
        <w:rPr>
          <w:rFonts w:eastAsia="Times New Roman" w:cs="Times New Roman"/>
          <w:b/>
          <w:szCs w:val="24"/>
        </w:rPr>
        <w:t xml:space="preserve">): </w:t>
      </w:r>
      <w:r>
        <w:rPr>
          <w:rFonts w:eastAsia="Times New Roman" w:cs="Times New Roman"/>
          <w:szCs w:val="24"/>
        </w:rPr>
        <w:t>Ολοκληρώστε παρακαλώ,</w:t>
      </w:r>
      <w:r w:rsidRPr="001C7A10">
        <w:rPr>
          <w:rFonts w:eastAsia="Times New Roman" w:cs="Times New Roman"/>
          <w:szCs w:val="24"/>
        </w:rPr>
        <w:t xml:space="preserve"> κ</w:t>
      </w:r>
      <w:r>
        <w:rPr>
          <w:rFonts w:eastAsia="Times New Roman" w:cs="Times New Roman"/>
          <w:szCs w:val="24"/>
        </w:rPr>
        <w:t>ύρια</w:t>
      </w:r>
      <w:r w:rsidRPr="001C7A10">
        <w:rPr>
          <w:rFonts w:eastAsia="Times New Roman" w:cs="Times New Roman"/>
          <w:szCs w:val="24"/>
        </w:rPr>
        <w:t xml:space="preserve"> </w:t>
      </w:r>
      <w:proofErr w:type="spellStart"/>
      <w:r w:rsidRPr="001C7A10">
        <w:rPr>
          <w:rFonts w:eastAsia="Times New Roman" w:cs="Times New Roman"/>
          <w:szCs w:val="24"/>
        </w:rPr>
        <w:t>Τζάκρη</w:t>
      </w:r>
      <w:proofErr w:type="spellEnd"/>
      <w:r>
        <w:rPr>
          <w:rFonts w:eastAsia="Times New Roman" w:cs="Times New Roman"/>
          <w:szCs w:val="24"/>
        </w:rPr>
        <w:t>.</w:t>
      </w:r>
    </w:p>
    <w:p w14:paraId="12B6EB22" w14:textId="77777777" w:rsidR="00F81E5F" w:rsidRDefault="0022463A">
      <w:pPr>
        <w:spacing w:line="600" w:lineRule="auto"/>
        <w:ind w:firstLine="720"/>
        <w:jc w:val="both"/>
        <w:rPr>
          <w:rFonts w:eastAsia="Times New Roman" w:cs="Times New Roman"/>
          <w:szCs w:val="24"/>
        </w:rPr>
      </w:pPr>
      <w:r w:rsidRPr="001C7A10">
        <w:rPr>
          <w:rFonts w:eastAsia="Times New Roman" w:cs="Times New Roman"/>
          <w:b/>
          <w:szCs w:val="24"/>
        </w:rPr>
        <w:t>ΘΕΟΔΩΡΑ ΤΖΑΚΡΗ:</w:t>
      </w:r>
      <w:r>
        <w:rPr>
          <w:rFonts w:eastAsia="Times New Roman" w:cs="Times New Roman"/>
          <w:szCs w:val="24"/>
        </w:rPr>
        <w:t xml:space="preserve"> Δεν θα αργήσω, κύριε Πρόεδρε, ένα </w:t>
      </w:r>
      <w:proofErr w:type="spellStart"/>
      <w:r>
        <w:rPr>
          <w:rFonts w:eastAsia="Times New Roman" w:cs="Times New Roman"/>
          <w:szCs w:val="24"/>
        </w:rPr>
        <w:t>λεπτάκι</w:t>
      </w:r>
      <w:proofErr w:type="spellEnd"/>
      <w:r>
        <w:rPr>
          <w:rFonts w:eastAsia="Times New Roman" w:cs="Times New Roman"/>
          <w:szCs w:val="24"/>
        </w:rPr>
        <w:t xml:space="preserve"> ακόμη.</w:t>
      </w:r>
    </w:p>
    <w:p w14:paraId="12B6EB23" w14:textId="77777777" w:rsidR="00F81E5F" w:rsidRDefault="0022463A">
      <w:pPr>
        <w:spacing w:line="600" w:lineRule="auto"/>
        <w:ind w:firstLine="720"/>
        <w:jc w:val="both"/>
        <w:rPr>
          <w:rFonts w:eastAsia="Times New Roman"/>
          <w:color w:val="1D2228"/>
          <w:szCs w:val="24"/>
        </w:rPr>
      </w:pPr>
      <w:r>
        <w:rPr>
          <w:rFonts w:eastAsia="Times New Roman"/>
          <w:color w:val="1D2228"/>
          <w:szCs w:val="24"/>
        </w:rPr>
        <w:t>Ε</w:t>
      </w:r>
      <w:r w:rsidRPr="00AF0236">
        <w:rPr>
          <w:rFonts w:eastAsia="Times New Roman"/>
          <w:color w:val="1D2228"/>
          <w:szCs w:val="24"/>
        </w:rPr>
        <w:t xml:space="preserve">πιπρόσθετα θα δοθεί η δυνατότητα σε </w:t>
      </w:r>
      <w:r>
        <w:rPr>
          <w:rFonts w:eastAsia="Times New Roman"/>
          <w:color w:val="1D2228"/>
          <w:szCs w:val="24"/>
        </w:rPr>
        <w:t>ογδόντα χιλιάδες</w:t>
      </w:r>
      <w:r w:rsidRPr="00AF0236">
        <w:rPr>
          <w:rFonts w:eastAsia="Times New Roman"/>
          <w:color w:val="1D2228"/>
          <w:szCs w:val="24"/>
        </w:rPr>
        <w:t xml:space="preserve"> ηλικιωμέ</w:t>
      </w:r>
      <w:r w:rsidRPr="00AF0236">
        <w:rPr>
          <w:rFonts w:eastAsia="Times New Roman"/>
          <w:color w:val="1D2228"/>
          <w:szCs w:val="24"/>
        </w:rPr>
        <w:t xml:space="preserve">νους συμπολίτες </w:t>
      </w:r>
      <w:r>
        <w:rPr>
          <w:rFonts w:eastAsia="Times New Roman"/>
          <w:color w:val="1D2228"/>
          <w:szCs w:val="24"/>
        </w:rPr>
        <w:t>μας,</w:t>
      </w:r>
      <w:r w:rsidRPr="00AF0236">
        <w:rPr>
          <w:rFonts w:eastAsia="Times New Roman"/>
          <w:color w:val="1D2228"/>
          <w:szCs w:val="24"/>
        </w:rPr>
        <w:t xml:space="preserve"> να </w:t>
      </w:r>
      <w:r>
        <w:rPr>
          <w:rFonts w:eastAsia="Times New Roman"/>
          <w:color w:val="1D2228"/>
          <w:szCs w:val="24"/>
        </w:rPr>
        <w:t>απεγκλωβιστούν από μι</w:t>
      </w:r>
      <w:r w:rsidRPr="00AF0236">
        <w:rPr>
          <w:rFonts w:eastAsia="Times New Roman"/>
          <w:color w:val="1D2228"/>
          <w:szCs w:val="24"/>
        </w:rPr>
        <w:t>α κατάσταση χωρίς διέξοδο</w:t>
      </w:r>
      <w:r>
        <w:rPr>
          <w:rFonts w:eastAsia="Times New Roman"/>
          <w:color w:val="1D2228"/>
          <w:szCs w:val="24"/>
        </w:rPr>
        <w:t xml:space="preserve">, οι οποίοι ενώ </w:t>
      </w:r>
      <w:r w:rsidRPr="00AF0236">
        <w:rPr>
          <w:rFonts w:eastAsia="Times New Roman"/>
          <w:color w:val="1D2228"/>
          <w:szCs w:val="24"/>
        </w:rPr>
        <w:t xml:space="preserve">πληρούσαν </w:t>
      </w:r>
      <w:r>
        <w:rPr>
          <w:rFonts w:eastAsia="Times New Roman"/>
          <w:color w:val="1D2228"/>
          <w:szCs w:val="24"/>
        </w:rPr>
        <w:t xml:space="preserve">όλες </w:t>
      </w:r>
      <w:r w:rsidRPr="00AF0236">
        <w:rPr>
          <w:rFonts w:eastAsia="Times New Roman"/>
          <w:color w:val="1D2228"/>
          <w:szCs w:val="24"/>
        </w:rPr>
        <w:t xml:space="preserve">τις </w:t>
      </w:r>
      <w:r>
        <w:rPr>
          <w:rFonts w:eastAsia="Times New Roman"/>
          <w:color w:val="1D2228"/>
          <w:szCs w:val="24"/>
        </w:rPr>
        <w:t xml:space="preserve">άλλες </w:t>
      </w:r>
      <w:r w:rsidRPr="00AF0236">
        <w:rPr>
          <w:rFonts w:eastAsia="Times New Roman"/>
          <w:color w:val="1D2228"/>
          <w:szCs w:val="24"/>
        </w:rPr>
        <w:t>προϋποθέσεις για να βγουν σε σύνταξη</w:t>
      </w:r>
      <w:r>
        <w:rPr>
          <w:rFonts w:eastAsia="Times New Roman"/>
          <w:color w:val="1D2228"/>
          <w:szCs w:val="24"/>
        </w:rPr>
        <w:t>,</w:t>
      </w:r>
      <w:r w:rsidRPr="00AF0236">
        <w:rPr>
          <w:rFonts w:eastAsia="Times New Roman"/>
          <w:color w:val="1D2228"/>
          <w:szCs w:val="24"/>
        </w:rPr>
        <w:t xml:space="preserve"> εξαιτίας της ύπαρξης αυτών των οφειλών στα ασφαλιστικά ταμεία δεν μπορούσαν να βγουν στη σύνταξη</w:t>
      </w:r>
      <w:r>
        <w:rPr>
          <w:rFonts w:eastAsia="Times New Roman"/>
          <w:color w:val="1D2228"/>
          <w:szCs w:val="24"/>
        </w:rPr>
        <w:t>.</w:t>
      </w:r>
    </w:p>
    <w:p w14:paraId="12B6EB2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Τέλος, ιδ</w:t>
      </w:r>
      <w:r>
        <w:rPr>
          <w:rFonts w:eastAsia="Times New Roman" w:cs="Times New Roman"/>
          <w:szCs w:val="24"/>
        </w:rPr>
        <w:t>ιαίτερη μνεία οφείλει να γίνει για τους αγρότες, οι οποίοι για τις οφειλές τους προς τον ΟΓΑ θα έχουν τη δυνατότητα μείωσης των προσαυξήσεων κατά ποσοστό 100% όχι μόνο των τόκων αλλά και των τελών και των προσαυξήσεων. Περαιτέρω το ελάχιστο ποσό την μηνιαί</w:t>
      </w:r>
      <w:r>
        <w:rPr>
          <w:rFonts w:eastAsia="Times New Roman" w:cs="Times New Roman"/>
          <w:szCs w:val="24"/>
        </w:rPr>
        <w:t>ας δόσης αντί για 50 ευρώ που είναι για τις άλλες κατηγορίες ασφαλισμένων, θα μπορεί να γίνει 30 ευρώ και επιπλέον αυξάνονται τα όρια που έχουν τεθεί για να μπορούν να μπουν σε συνταξιοδότηση, που ήταν με το προηγούμενο καθεστώς 4</w:t>
      </w:r>
      <w:r w:rsidRPr="000F1A42">
        <w:rPr>
          <w:rFonts w:eastAsia="Times New Roman" w:cs="Times New Roman"/>
          <w:szCs w:val="24"/>
        </w:rPr>
        <w:t>.</w:t>
      </w:r>
      <w:r>
        <w:rPr>
          <w:rFonts w:eastAsia="Times New Roman" w:cs="Times New Roman"/>
          <w:szCs w:val="24"/>
        </w:rPr>
        <w:t>000 και τώρα γίνονται 6</w:t>
      </w:r>
      <w:r w:rsidRPr="000F1A42">
        <w:rPr>
          <w:rFonts w:eastAsia="Times New Roman" w:cs="Times New Roman"/>
          <w:szCs w:val="24"/>
        </w:rPr>
        <w:t>.</w:t>
      </w:r>
      <w:r>
        <w:rPr>
          <w:rFonts w:eastAsia="Times New Roman" w:cs="Times New Roman"/>
          <w:szCs w:val="24"/>
        </w:rPr>
        <w:t>0</w:t>
      </w:r>
      <w:r>
        <w:rPr>
          <w:rFonts w:eastAsia="Times New Roman" w:cs="Times New Roman"/>
          <w:szCs w:val="24"/>
        </w:rPr>
        <w:t xml:space="preserve">00. </w:t>
      </w:r>
    </w:p>
    <w:p w14:paraId="12B6EB2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2B6EB2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Όλες οι παραπάνω ρυθμίσεις έχουν ως βάση υπολογισμού την πραγματική οικονομική δυνατότητα κάθε οφειλέτη</w:t>
      </w:r>
      <w:r>
        <w:rPr>
          <w:rFonts w:eastAsia="Times New Roman" w:cs="Times New Roman"/>
          <w:szCs w:val="24"/>
        </w:rPr>
        <w:t>,</w:t>
      </w:r>
      <w:r>
        <w:rPr>
          <w:rFonts w:eastAsia="Times New Roman" w:cs="Times New Roman"/>
          <w:szCs w:val="24"/>
        </w:rPr>
        <w:t xml:space="preserve"> και </w:t>
      </w:r>
      <w:proofErr w:type="spellStart"/>
      <w:r>
        <w:rPr>
          <w:rFonts w:eastAsia="Times New Roman" w:cs="Times New Roman"/>
          <w:szCs w:val="24"/>
        </w:rPr>
        <w:t>προσδοκάται</w:t>
      </w:r>
      <w:proofErr w:type="spellEnd"/>
      <w:r>
        <w:rPr>
          <w:rFonts w:eastAsia="Times New Roman" w:cs="Times New Roman"/>
          <w:szCs w:val="24"/>
        </w:rPr>
        <w:t xml:space="preserve"> βάσιμα από την Κυβέρνησή μας ότι δεν θα είναι ρυθμίσεις πρόσκαιρες, όπως συνέβαινε μέχρι πρόσφατα, αλλά θα είναι ρυθμίσεις που θα κατορθώσουν να τηρηθούν μέχρι τέλους απ’ όλους τους ενδιαφερόμενους.</w:t>
      </w:r>
    </w:p>
    <w:p w14:paraId="12B6EB2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αντιλαμβανόμαστε απ’ </w:t>
      </w:r>
      <w:r>
        <w:rPr>
          <w:rFonts w:eastAsia="Times New Roman" w:cs="Times New Roman"/>
          <w:szCs w:val="24"/>
        </w:rPr>
        <w:t>όλα τα παραπάνω, σήμερα δεν καλούμαστε απλώς να ψηφίσουμε μία ακόμα ρύθμιση, καλούμαστε να υπερψηφίσουμε το μεγαλύτερο πρόγραμμα οικονομικής και κοινωνικής εξυγίανσης μεταπολεμικά. Σήμερα καλούμαστε να ψηφίσουμε ένα πραγματικό πρόγραμμα εθνικής και οικονομ</w:t>
      </w:r>
      <w:r>
        <w:rPr>
          <w:rFonts w:eastAsia="Times New Roman" w:cs="Times New Roman"/>
          <w:szCs w:val="24"/>
        </w:rPr>
        <w:t>ικής επανεκκίνησης και δικαίωσης των αφανών ηρώων της κρίσης, των αγροτών, των εμπόρων, των επαγγελματιών, των επιχειρηματιών, των μισθωτών, οι οποίοι σήμερα αφού χρωστούν, θα πει ότι δεν ανήκουν στην αριστεία που ήξερε καλά να λεηλατεί και να παραμένει ασ</w:t>
      </w:r>
      <w:r>
        <w:rPr>
          <w:rFonts w:eastAsia="Times New Roman" w:cs="Times New Roman"/>
          <w:szCs w:val="24"/>
        </w:rPr>
        <w:t>ύλληπτη.</w:t>
      </w:r>
    </w:p>
    <w:p w14:paraId="12B6EB2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2B6EB29" w14:textId="77777777" w:rsidR="00F81E5F" w:rsidRDefault="0022463A">
      <w:pPr>
        <w:spacing w:line="600" w:lineRule="auto"/>
        <w:ind w:firstLine="720"/>
        <w:jc w:val="both"/>
        <w:rPr>
          <w:rFonts w:eastAsia="Times New Roman" w:cs="Times New Roman"/>
          <w:szCs w:val="24"/>
        </w:rPr>
      </w:pPr>
      <w:r w:rsidRPr="00ED4E51">
        <w:rPr>
          <w:rFonts w:eastAsia="Times New Roman" w:cs="Times New Roman"/>
          <w:b/>
          <w:szCs w:val="24"/>
        </w:rPr>
        <w:t xml:space="preserve">ΠΡΟΕΔΡΕΥΩΝ (Γεώργιος </w:t>
      </w:r>
      <w:proofErr w:type="spellStart"/>
      <w:r w:rsidRPr="00ED4E51">
        <w:rPr>
          <w:rFonts w:eastAsia="Times New Roman" w:cs="Times New Roman"/>
          <w:b/>
          <w:szCs w:val="24"/>
        </w:rPr>
        <w:t>Λαμπρούλης</w:t>
      </w:r>
      <w:proofErr w:type="spellEnd"/>
      <w:r w:rsidRPr="00ED4E51">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υπερβήκατε και αυτό το ένα λεπτό που ζητήσατε του επιπλέοντος χρόνου.</w:t>
      </w:r>
    </w:p>
    <w:p w14:paraId="12B6EB2A" w14:textId="77777777" w:rsidR="00F81E5F" w:rsidRDefault="0022463A">
      <w:pPr>
        <w:spacing w:line="600" w:lineRule="auto"/>
        <w:ind w:firstLine="720"/>
        <w:jc w:val="both"/>
        <w:rPr>
          <w:rFonts w:eastAsia="Times New Roman" w:cs="Times New Roman"/>
          <w:szCs w:val="24"/>
        </w:rPr>
      </w:pPr>
      <w:r w:rsidRPr="00ED4E51">
        <w:rPr>
          <w:rFonts w:eastAsia="Times New Roman" w:cs="Times New Roman"/>
          <w:b/>
          <w:szCs w:val="24"/>
        </w:rPr>
        <w:t>ΘΕΟΔΩΡΑ ΤΖΑΚΡΗ:</w:t>
      </w:r>
      <w:r>
        <w:rPr>
          <w:rFonts w:eastAsia="Times New Roman" w:cs="Times New Roman"/>
          <w:b/>
          <w:szCs w:val="24"/>
        </w:rPr>
        <w:t xml:space="preserve"> </w:t>
      </w:r>
      <w:r>
        <w:rPr>
          <w:rFonts w:eastAsia="Times New Roman" w:cs="Times New Roman"/>
          <w:szCs w:val="24"/>
        </w:rPr>
        <w:t>Για να κλείσω, κύριε Πρόεδρε</w:t>
      </w:r>
      <w:r>
        <w:rPr>
          <w:rFonts w:eastAsia="Times New Roman" w:cs="Times New Roman"/>
          <w:szCs w:val="24"/>
        </w:rPr>
        <w:t>, όχι τόσο απότομα όσο θέλετε εσείς…</w:t>
      </w:r>
    </w:p>
    <w:p w14:paraId="12B6EB2B" w14:textId="77777777" w:rsidR="00F81E5F" w:rsidRDefault="0022463A">
      <w:pPr>
        <w:spacing w:line="600" w:lineRule="auto"/>
        <w:ind w:firstLine="720"/>
        <w:jc w:val="both"/>
        <w:rPr>
          <w:rFonts w:eastAsia="Times New Roman" w:cs="Times New Roman"/>
          <w:szCs w:val="24"/>
        </w:rPr>
      </w:pPr>
      <w:r w:rsidRPr="00B3573E">
        <w:rPr>
          <w:rFonts w:eastAsia="Times New Roman" w:cs="Times New Roman"/>
          <w:b/>
          <w:szCs w:val="24"/>
        </w:rPr>
        <w:t xml:space="preserve">ΠΡΟΕΔΡΕΥΩΝ (Γεώργιος </w:t>
      </w:r>
      <w:proofErr w:type="spellStart"/>
      <w:r w:rsidRPr="00B3573E">
        <w:rPr>
          <w:rFonts w:eastAsia="Times New Roman" w:cs="Times New Roman"/>
          <w:b/>
          <w:szCs w:val="24"/>
        </w:rPr>
        <w:t>Λαμπρούλης</w:t>
      </w:r>
      <w:proofErr w:type="spellEnd"/>
      <w:r w:rsidRPr="00B3573E">
        <w:rPr>
          <w:rFonts w:eastAsia="Times New Roman" w:cs="Times New Roman"/>
          <w:b/>
          <w:szCs w:val="24"/>
        </w:rPr>
        <w:t>):</w:t>
      </w:r>
      <w:r>
        <w:rPr>
          <w:rFonts w:eastAsia="Times New Roman" w:cs="Times New Roman"/>
          <w:szCs w:val="24"/>
        </w:rPr>
        <w:t xml:space="preserve"> Πόσο χρόνο, δηλαδή, να δώσουμε; Δείτε τώρα, πήραμε απόφαση για πεντάλεπτο. Φθάσαμε με εσάς σχεδόν στα εννιά λεπτά, όπως και άλλοι ομιλητές υπερέβησαν το πεντάλεπτο. Εγώ δεν έχω κανένα π</w:t>
      </w:r>
      <w:r>
        <w:rPr>
          <w:rFonts w:eastAsia="Times New Roman" w:cs="Times New Roman"/>
          <w:szCs w:val="24"/>
        </w:rPr>
        <w:t>ρόβλημα, εάν θέλετε να αλλάξουμε τον χρόνο των ομιλητών προς τα πάνω, αλλά θα φθάσουμε να συζητάμε το νομοσχέδιο μέχρι την Τετάρτη το βράδυ. Εάν το επιθυμείτε…</w:t>
      </w:r>
    </w:p>
    <w:p w14:paraId="12B6EB2C" w14:textId="77777777" w:rsidR="00F81E5F" w:rsidRDefault="0022463A">
      <w:pPr>
        <w:spacing w:line="600" w:lineRule="auto"/>
        <w:ind w:firstLine="720"/>
        <w:jc w:val="both"/>
        <w:rPr>
          <w:rFonts w:eastAsia="Times New Roman" w:cs="Times New Roman"/>
          <w:szCs w:val="24"/>
        </w:rPr>
      </w:pPr>
      <w:r w:rsidRPr="00ED4E51">
        <w:rPr>
          <w:rFonts w:eastAsia="Times New Roman" w:cs="Times New Roman"/>
          <w:b/>
          <w:szCs w:val="24"/>
        </w:rPr>
        <w:t>ΘΕΟΔΩΡΑ ΤΖΑΚΡΗ:</w:t>
      </w:r>
      <w:r>
        <w:rPr>
          <w:rFonts w:eastAsia="Times New Roman" w:cs="Times New Roman"/>
          <w:szCs w:val="24"/>
        </w:rPr>
        <w:t xml:space="preserve"> Κύριε Πρόεδρε, εάν δεν με είχατε διακόψει, θα είχα ολοκληρώσει.</w:t>
      </w:r>
    </w:p>
    <w:p w14:paraId="12B6EB2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Για να κλείσω, έ</w:t>
      </w:r>
      <w:r>
        <w:rPr>
          <w:rFonts w:eastAsia="Times New Roman" w:cs="Times New Roman"/>
          <w:szCs w:val="24"/>
        </w:rPr>
        <w:t>πρεπε, επομένως, να έρθει ο Αλέξης Τσίπρας, για να συνεχιστεί ο αγώνας για κοινωνική δικαιοσύνη. Νομίζω ότι είμαστε αποφασισμένοι όλοι όσοι βρισκόμαστε σήμερα εδώ</w:t>
      </w:r>
      <w:r>
        <w:rPr>
          <w:rFonts w:eastAsia="Times New Roman" w:cs="Times New Roman"/>
          <w:szCs w:val="24"/>
        </w:rPr>
        <w:t>,</w:t>
      </w:r>
      <w:r>
        <w:rPr>
          <w:rFonts w:eastAsia="Times New Roman" w:cs="Times New Roman"/>
          <w:szCs w:val="24"/>
        </w:rPr>
        <w:t xml:space="preserve"> αυτόν τον αγώνα να τον φθάσουμε έως το τέλος της διαδρομής για την πλήρη αποκατάσταση της κο</w:t>
      </w:r>
      <w:r>
        <w:rPr>
          <w:rFonts w:eastAsia="Times New Roman" w:cs="Times New Roman"/>
          <w:szCs w:val="24"/>
        </w:rPr>
        <w:t xml:space="preserve">ινωνικής δικαιοσύνης, για την πλήρη εξασφάλιση και κατοχύρωση της κοινωνικής απελευθέρωσης από τον εφιάλτη της κρίσης και των μνημονίων. Οι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δόσεις και τα υπόλοιπα μέτρα που συμπεριλαμβάνονται σ’ αυτό το νομοσχέδιο</w:t>
      </w:r>
      <w:r>
        <w:rPr>
          <w:rFonts w:eastAsia="Times New Roman" w:cs="Times New Roman"/>
          <w:szCs w:val="24"/>
        </w:rPr>
        <w:t>,</w:t>
      </w:r>
      <w:r>
        <w:rPr>
          <w:rFonts w:eastAsia="Times New Roman" w:cs="Times New Roman"/>
          <w:szCs w:val="24"/>
        </w:rPr>
        <w:t xml:space="preserve"> θα ψηφιστούν και θα είναι α</w:t>
      </w:r>
      <w:r>
        <w:rPr>
          <w:rFonts w:eastAsia="Times New Roman" w:cs="Times New Roman"/>
          <w:szCs w:val="24"/>
        </w:rPr>
        <w:t>υτά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χρειάζονται η κοινωνία και οι πολίτες. Επειδή ακριβώς είναι δίκαια, θα γίνουν πράξη απ’ αυτήν την Κυβέρνηση. </w:t>
      </w:r>
    </w:p>
    <w:p w14:paraId="12B6EB2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 και για την ανοχή σας.</w:t>
      </w:r>
    </w:p>
    <w:p w14:paraId="12B6EB2F" w14:textId="77777777" w:rsidR="00F81E5F" w:rsidRDefault="0022463A">
      <w:pPr>
        <w:spacing w:line="600" w:lineRule="auto"/>
        <w:ind w:firstLine="720"/>
        <w:jc w:val="center"/>
        <w:rPr>
          <w:rFonts w:eastAsia="Times New Roman" w:cs="Times New Roman"/>
          <w:szCs w:val="24"/>
        </w:rPr>
      </w:pPr>
      <w:r w:rsidRPr="00D319B2">
        <w:rPr>
          <w:rFonts w:eastAsia="Times New Roman" w:cs="Times New Roman"/>
          <w:szCs w:val="24"/>
        </w:rPr>
        <w:t>(</w:t>
      </w:r>
      <w:r>
        <w:rPr>
          <w:rFonts w:eastAsia="Times New Roman" w:cs="Times New Roman"/>
          <w:szCs w:val="24"/>
        </w:rPr>
        <w:t>Χειροκροτήματα από την πτέρυγα του ΣΥΡΙΖΑ)</w:t>
      </w:r>
    </w:p>
    <w:p w14:paraId="12B6EB30" w14:textId="77777777" w:rsidR="00F81E5F" w:rsidRDefault="0022463A">
      <w:pPr>
        <w:spacing w:line="600" w:lineRule="auto"/>
        <w:ind w:firstLine="720"/>
        <w:jc w:val="both"/>
        <w:rPr>
          <w:rFonts w:eastAsia="Times New Roman" w:cs="Times New Roman"/>
          <w:szCs w:val="24"/>
        </w:rPr>
      </w:pPr>
      <w:r w:rsidRPr="00ED4E51">
        <w:rPr>
          <w:rFonts w:eastAsia="Times New Roman" w:cs="Times New Roman"/>
          <w:b/>
          <w:szCs w:val="24"/>
        </w:rPr>
        <w:t xml:space="preserve">ΠΡΟΕΔΡΕΥΩΝ (Γεώργιος </w:t>
      </w:r>
      <w:proofErr w:type="spellStart"/>
      <w:r w:rsidRPr="00ED4E51">
        <w:rPr>
          <w:rFonts w:eastAsia="Times New Roman" w:cs="Times New Roman"/>
          <w:b/>
          <w:szCs w:val="24"/>
        </w:rPr>
        <w:t>Λαμπρούλης</w:t>
      </w:r>
      <w:proofErr w:type="spellEnd"/>
      <w:r w:rsidRPr="00ED4E51">
        <w:rPr>
          <w:rFonts w:eastAsia="Times New Roman" w:cs="Times New Roman"/>
          <w:b/>
          <w:szCs w:val="24"/>
        </w:rPr>
        <w:t>):</w:t>
      </w:r>
      <w:r>
        <w:rPr>
          <w:rFonts w:eastAsia="Times New Roman" w:cs="Times New Roman"/>
          <w:szCs w:val="24"/>
        </w:rPr>
        <w:t xml:space="preserve"> Ο κ. Παπαηλιού από τον ΣΥΡΙΖΑ έχει τον λόγο.</w:t>
      </w:r>
    </w:p>
    <w:p w14:paraId="12B6EB31"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w:t>
      </w:r>
      <w:r>
        <w:rPr>
          <w:rFonts w:eastAsia="Times New Roman" w:cs="Times New Roman"/>
          <w:szCs w:val="24"/>
        </w:rPr>
        <w:t>κ</w:t>
      </w:r>
      <w:r>
        <w:rPr>
          <w:rFonts w:eastAsia="Times New Roman" w:cs="Times New Roman"/>
          <w:szCs w:val="24"/>
        </w:rPr>
        <w:t>υρίες και κύριοι συνάδελφοι, οι τομείς των εργασιακών σχέσεων και της κοινωνικής ασφάλισης είναι εξαιρετικά σημαντικοί και για το κοινωνικό κράτος καθαυτό και για</w:t>
      </w:r>
      <w:r>
        <w:rPr>
          <w:rFonts w:eastAsia="Times New Roman" w:cs="Times New Roman"/>
          <w:szCs w:val="24"/>
        </w:rPr>
        <w:t xml:space="preserve"> την κοινωνικά δίκαιη ανάπτυξη. </w:t>
      </w:r>
    </w:p>
    <w:p w14:paraId="12B6EB3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το οποίο αποτελεί συνέχεια προηγούμενων, βελτιώνονται και αναβαθμίζονται τα δικαιώματα των εργαζομένων και συμπληρώνεται η </w:t>
      </w:r>
      <w:r>
        <w:rPr>
          <w:rFonts w:eastAsia="Times New Roman" w:cs="Times New Roman"/>
          <w:szCs w:val="24"/>
        </w:rPr>
        <w:t xml:space="preserve">διαδικασία </w:t>
      </w:r>
      <w:r>
        <w:rPr>
          <w:rFonts w:eastAsia="Times New Roman" w:cs="Times New Roman"/>
          <w:szCs w:val="24"/>
        </w:rPr>
        <w:t>επανάκτηση</w:t>
      </w:r>
      <w:r>
        <w:rPr>
          <w:rFonts w:eastAsia="Times New Roman" w:cs="Times New Roman"/>
          <w:szCs w:val="24"/>
        </w:rPr>
        <w:t>ς</w:t>
      </w:r>
      <w:r>
        <w:rPr>
          <w:rFonts w:eastAsia="Times New Roman" w:cs="Times New Roman"/>
          <w:szCs w:val="24"/>
        </w:rPr>
        <w:t xml:space="preserve"> της εργασίας που επιχειρείται από την Κυβέρνηση του ΣΥ</w:t>
      </w:r>
      <w:r>
        <w:rPr>
          <w:rFonts w:eastAsia="Times New Roman" w:cs="Times New Roman"/>
          <w:szCs w:val="24"/>
        </w:rPr>
        <w:t>ΡΙΖΑ. Ειδικότερα με το νομοσχέδιο θεσπίζεται για πρώτη φορά στην ελληνική έννομη τάξη η αιτιολόγηση των απολύσεων. Αυτή αποτελεί φρένο στην καταχρηστική άσκηση του δικαιώματος καταγγελίας της εργασιακής σχέσης από τον εργοδότη και αλλάζει τον χάρτη της αγο</w:t>
      </w:r>
      <w:r>
        <w:rPr>
          <w:rFonts w:eastAsia="Times New Roman" w:cs="Times New Roman"/>
          <w:szCs w:val="24"/>
        </w:rPr>
        <w:t xml:space="preserve">ράς εργασίας. </w:t>
      </w:r>
    </w:p>
    <w:p w14:paraId="12B6EB3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Μέχρι σήμερα ίσχυε το αναιτιολόγητο των απολύσεων. Πλέον βάσει και των επιταγών του ευρωπαϊκού κοινωνικού πλαισίου, δηλαδή του αναθεωρημένου ευρωπαϊκού κοινωνικού χάρτη, ορίζεται ότι πρέπει να υπάρχει βάσιμος λόγος απόλυσης. </w:t>
      </w:r>
      <w:r>
        <w:rPr>
          <w:rFonts w:eastAsia="Times New Roman" w:cs="Times New Roman"/>
          <w:szCs w:val="24"/>
        </w:rPr>
        <w:t>Ο</w:t>
      </w:r>
      <w:r>
        <w:rPr>
          <w:rFonts w:eastAsia="Times New Roman" w:cs="Times New Roman"/>
          <w:szCs w:val="24"/>
        </w:rPr>
        <w:t xml:space="preserve"> εργοδότης δεν </w:t>
      </w:r>
      <w:r>
        <w:rPr>
          <w:rFonts w:eastAsia="Times New Roman" w:cs="Times New Roman"/>
          <w:szCs w:val="24"/>
        </w:rPr>
        <w:t>θα μπορεί να απολύσει τον εργαζόμενο διότι έτσι θέλει, αλλά πρέπει να υπάρχει βάσιμος λόγος που να σχετίζεται είτε με την επίδοσή του είτε με τις λειτουργικές ανάγκες της επιχείρησης.</w:t>
      </w:r>
    </w:p>
    <w:p w14:paraId="12B6EB3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w:t>
      </w:r>
      <w:r>
        <w:rPr>
          <w:rFonts w:eastAsia="Times New Roman" w:cs="Times New Roman"/>
          <w:szCs w:val="24"/>
        </w:rPr>
        <w:t>,</w:t>
      </w:r>
      <w:r>
        <w:rPr>
          <w:rFonts w:eastAsia="Times New Roman" w:cs="Times New Roman"/>
          <w:szCs w:val="24"/>
        </w:rPr>
        <w:t xml:space="preserve"> ο εργοδότης </w:t>
      </w:r>
      <w:r>
        <w:rPr>
          <w:rFonts w:eastAsia="Times New Roman" w:cs="Times New Roman"/>
          <w:szCs w:val="24"/>
        </w:rPr>
        <w:t xml:space="preserve">είναι </w:t>
      </w:r>
      <w:r>
        <w:rPr>
          <w:rFonts w:eastAsia="Times New Roman" w:cs="Times New Roman"/>
          <w:szCs w:val="24"/>
        </w:rPr>
        <w:t>αυτός που πρέπει να αποδε</w:t>
      </w:r>
      <w:r>
        <w:rPr>
          <w:rFonts w:eastAsia="Times New Roman" w:cs="Times New Roman"/>
          <w:szCs w:val="24"/>
        </w:rPr>
        <w:t xml:space="preserve">ικνύει και έναντι του εργαζόμενου και ενώπιον του δικαστηρίου ότι υπάρχει βάσιμος λόγος απόλυσης. </w:t>
      </w:r>
      <w:r>
        <w:rPr>
          <w:rFonts w:eastAsia="Times New Roman" w:cs="Times New Roman"/>
          <w:szCs w:val="24"/>
        </w:rPr>
        <w:t>Ο</w:t>
      </w:r>
      <w:r>
        <w:rPr>
          <w:rFonts w:eastAsia="Times New Roman" w:cs="Times New Roman"/>
          <w:szCs w:val="24"/>
        </w:rPr>
        <w:t xml:space="preserve"> εργοδότης φέρει το βάρος της αποδείξεως. Εάν αυτό δεν συμβαίνει, η απόλυση είναι άκυρη και συνακόλουθα ο εργαζόμενος δικαιούται μισθούς υπερημερίας και </w:t>
      </w:r>
      <w:proofErr w:type="spellStart"/>
      <w:r>
        <w:rPr>
          <w:rFonts w:eastAsia="Times New Roman" w:cs="Times New Roman"/>
          <w:szCs w:val="24"/>
        </w:rPr>
        <w:t>επαναπρόσληψη</w:t>
      </w:r>
      <w:proofErr w:type="spellEnd"/>
      <w:r>
        <w:rPr>
          <w:rFonts w:eastAsia="Times New Roman" w:cs="Times New Roman"/>
          <w:szCs w:val="24"/>
        </w:rPr>
        <w:t xml:space="preserve">. </w:t>
      </w:r>
    </w:p>
    <w:p w14:paraId="12B6EB3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Επιπλέον με το παρόν νομοσχέδιο καθιερών</w:t>
      </w:r>
      <w:r>
        <w:rPr>
          <w:rFonts w:eastAsia="Times New Roman" w:cs="Times New Roman"/>
          <w:szCs w:val="24"/>
        </w:rPr>
        <w:t>ον</w:t>
      </w:r>
      <w:r>
        <w:rPr>
          <w:rFonts w:eastAsia="Times New Roman" w:cs="Times New Roman"/>
          <w:szCs w:val="24"/>
        </w:rPr>
        <w:t xml:space="preserve">ται η υποχρεωτική καταβολή μέσω </w:t>
      </w:r>
      <w:proofErr w:type="spellStart"/>
      <w:r>
        <w:rPr>
          <w:rFonts w:eastAsia="Times New Roman" w:cs="Times New Roman"/>
          <w:szCs w:val="24"/>
        </w:rPr>
        <w:t>παρόχου</w:t>
      </w:r>
      <w:proofErr w:type="spellEnd"/>
      <w:r>
        <w:rPr>
          <w:rFonts w:eastAsia="Times New Roman" w:cs="Times New Roman"/>
          <w:szCs w:val="24"/>
        </w:rPr>
        <w:t xml:space="preserve"> υπηρεσιών πληρωμών της αποζημίωσης απόλυσης και της αποζημίωσης των πρακτικώς </w:t>
      </w:r>
      <w:proofErr w:type="spellStart"/>
      <w:r>
        <w:rPr>
          <w:rFonts w:eastAsia="Times New Roman" w:cs="Times New Roman"/>
          <w:szCs w:val="24"/>
        </w:rPr>
        <w:t>ασκουμένων</w:t>
      </w:r>
      <w:proofErr w:type="spellEnd"/>
      <w:r>
        <w:rPr>
          <w:rFonts w:eastAsia="Times New Roman" w:cs="Times New Roman"/>
          <w:szCs w:val="24"/>
        </w:rPr>
        <w:t xml:space="preserve"> και των μαθητευομένων, η θέσπιση συνεπειών για την περίπτωση της μη τ</w:t>
      </w:r>
      <w:r>
        <w:rPr>
          <w:rFonts w:eastAsia="Times New Roman" w:cs="Times New Roman"/>
          <w:szCs w:val="24"/>
        </w:rPr>
        <w:t>ήρησης του εγγράφου τύπου για τη μερική απασχόληση και την εκ περιτροπής εργασία, η αναστολή των αποσβεστικών προθεσμιών για την προσφυγή στη δικαιοσύνη στις περιπτώσεις της προσβολής του κύρους της καταγγελίας της σύμβασης εργασίας και της μη καταβολής απ</w:t>
      </w:r>
      <w:r>
        <w:rPr>
          <w:rFonts w:eastAsia="Times New Roman" w:cs="Times New Roman"/>
          <w:szCs w:val="24"/>
        </w:rPr>
        <w:t>οζημίωσης απόλυσης, εάν ο εργαζόμενος προσφύγει στο ΣΕΠΕ.</w:t>
      </w:r>
    </w:p>
    <w:p w14:paraId="12B6EB3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Μια εξαιρετικά σημαντική ρύθμιση που υπηρετεί τις αρχές διαφάνειας, της πρόσβασης στην πληροφόρηση και της εμπιστοσύνης, είναι η δυνατότητα που παρέχεται για πρώτη φορά στον εργαζόμενο</w:t>
      </w:r>
      <w:r>
        <w:rPr>
          <w:rFonts w:eastAsia="Times New Roman" w:cs="Times New Roman"/>
          <w:szCs w:val="24"/>
        </w:rPr>
        <w:t>,</w:t>
      </w:r>
      <w:r>
        <w:rPr>
          <w:rFonts w:eastAsia="Times New Roman" w:cs="Times New Roman"/>
          <w:szCs w:val="24"/>
        </w:rPr>
        <w:t xml:space="preserve"> να έχει πρόσ</w:t>
      </w:r>
      <w:r>
        <w:rPr>
          <w:rFonts w:eastAsia="Times New Roman" w:cs="Times New Roman"/>
          <w:szCs w:val="24"/>
        </w:rPr>
        <w:t xml:space="preserve">βαση στο πληροφοριακό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Με αυτόν τον τρόπο ο εργαζόμενος θα μπορεί πλέον να διαπιστώνει</w:t>
      </w:r>
      <w:r>
        <w:rPr>
          <w:rFonts w:eastAsia="Times New Roman" w:cs="Times New Roman"/>
          <w:szCs w:val="24"/>
        </w:rPr>
        <w:t>,</w:t>
      </w:r>
      <w:r>
        <w:rPr>
          <w:rFonts w:eastAsia="Times New Roman" w:cs="Times New Roman"/>
          <w:szCs w:val="24"/>
        </w:rPr>
        <w:t xml:space="preserve"> εάν και υπό ποιο καθεστώς τον δηλώνει ο εργοδότης του. Δηλαδή εάν έχει δηλώσει τ</w:t>
      </w:r>
      <w:r>
        <w:rPr>
          <w:rFonts w:eastAsia="Times New Roman" w:cs="Times New Roman"/>
          <w:szCs w:val="24"/>
        </w:rPr>
        <w:t>η</w:t>
      </w:r>
      <w:r>
        <w:rPr>
          <w:rFonts w:eastAsia="Times New Roman" w:cs="Times New Roman"/>
          <w:szCs w:val="24"/>
        </w:rPr>
        <w:t xml:space="preserve"> συγκεκριμέν</w:t>
      </w:r>
      <w:r>
        <w:rPr>
          <w:rFonts w:eastAsia="Times New Roman" w:cs="Times New Roman"/>
          <w:szCs w:val="24"/>
        </w:rPr>
        <w:t>η</w:t>
      </w:r>
      <w:r>
        <w:rPr>
          <w:rFonts w:eastAsia="Times New Roman" w:cs="Times New Roman"/>
          <w:szCs w:val="24"/>
        </w:rPr>
        <w:t xml:space="preserve"> θέσ</w:t>
      </w:r>
      <w:r>
        <w:rPr>
          <w:rFonts w:eastAsia="Times New Roman" w:cs="Times New Roman"/>
          <w:szCs w:val="24"/>
        </w:rPr>
        <w:t>η</w:t>
      </w:r>
      <w:r>
        <w:rPr>
          <w:rFonts w:eastAsia="Times New Roman" w:cs="Times New Roman"/>
          <w:szCs w:val="24"/>
        </w:rPr>
        <w:t xml:space="preserve"> εργασίας, τους συμφωνηθέντες όρους όπως το ύψος της</w:t>
      </w:r>
      <w:r>
        <w:rPr>
          <w:rFonts w:eastAsia="Times New Roman" w:cs="Times New Roman"/>
          <w:szCs w:val="24"/>
        </w:rPr>
        <w:t xml:space="preserve"> αμοιβής και τον χρόνο εργασίας. Αυτό παρέχει στον εργαζόμενο ένα σημαντικό μέσο, για να έχει πραγματικά έλεγχο και ο ίδιος της εργασιακής κατάστασής του, να μπορεί να διαπιστώνει παραβάσεις και να προβαίνει σε τεκμηριωμένες καταγγελίες, σε τεκμηριωμένες κ</w:t>
      </w:r>
      <w:r>
        <w:rPr>
          <w:rFonts w:eastAsia="Times New Roman" w:cs="Times New Roman"/>
          <w:szCs w:val="24"/>
        </w:rPr>
        <w:t>αι με τη βούλα του εργοδότη καταγγελίες</w:t>
      </w:r>
      <w:r>
        <w:rPr>
          <w:rFonts w:eastAsia="Times New Roman" w:cs="Times New Roman"/>
          <w:szCs w:val="24"/>
        </w:rPr>
        <w:t xml:space="preserve"> στο ΣΕΠΕ.</w:t>
      </w:r>
    </w:p>
    <w:p w14:paraId="12B6EB3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Αντίστροφα δημιουργεί ένα ισχυρό αντικίνητρο στους εργοδότες να αυθαιρετούν, να προβαίνουν σε καταχρηστικές πρακτικές ή να μεθοδεύουν ουσιαστικά </w:t>
      </w:r>
      <w:proofErr w:type="spellStart"/>
      <w:r>
        <w:rPr>
          <w:rFonts w:eastAsia="Times New Roman" w:cs="Times New Roman"/>
          <w:szCs w:val="24"/>
        </w:rPr>
        <w:t>απομείωση</w:t>
      </w:r>
      <w:proofErr w:type="spellEnd"/>
      <w:r>
        <w:rPr>
          <w:rFonts w:eastAsia="Times New Roman" w:cs="Times New Roman"/>
          <w:szCs w:val="24"/>
        </w:rPr>
        <w:t xml:space="preserve"> δικαιωμάτων των εργαζομένων, βασιζόμενοι στο γεγονό</w:t>
      </w:r>
      <w:r>
        <w:rPr>
          <w:rFonts w:eastAsia="Times New Roman" w:cs="Times New Roman"/>
          <w:szCs w:val="24"/>
        </w:rPr>
        <w:t>ς ότι αυτοί δεν γνωρίζουν αν και τι έχει δηλωθεί από τον εργοδότη.</w:t>
      </w:r>
    </w:p>
    <w:p w14:paraId="12B6EB3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Άλλη μία ρύθμιση εξαιρετικά σημαντική είναι το δίχτυ ασφαλείας και προστασίας που δημιουργείται για τους εργαζόμενους διανομείς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rPr>
        <w:t>ένα πεδίο δηλαδή που ήταν εντελώς αρρύθμιστο και ρυθμίζον</w:t>
      </w:r>
      <w:r>
        <w:rPr>
          <w:rFonts w:eastAsia="Times New Roman" w:cs="Times New Roman"/>
          <w:szCs w:val="24"/>
        </w:rPr>
        <w:t xml:space="preserve">ται για πρώτη φορά πτυχές της εργασιακής </w:t>
      </w:r>
      <w:proofErr w:type="spellStart"/>
      <w:r>
        <w:rPr>
          <w:rFonts w:eastAsia="Times New Roman" w:cs="Times New Roman"/>
          <w:szCs w:val="24"/>
        </w:rPr>
        <w:t>ζωής</w:t>
      </w:r>
      <w:r>
        <w:rPr>
          <w:rFonts w:eastAsia="Times New Roman" w:cs="Times New Roman"/>
          <w:szCs w:val="24"/>
        </w:rPr>
        <w:t>των</w:t>
      </w:r>
      <w:proofErr w:type="spellEnd"/>
      <w:r>
        <w:rPr>
          <w:rFonts w:eastAsia="Times New Roman" w:cs="Times New Roman"/>
          <w:szCs w:val="24"/>
        </w:rPr>
        <w:t xml:space="preserve"> συγκεκριμένων εργαζομένων</w:t>
      </w:r>
      <w:r>
        <w:rPr>
          <w:rFonts w:eastAsia="Times New Roman" w:cs="Times New Roman"/>
          <w:szCs w:val="24"/>
        </w:rPr>
        <w:t>. Οι προτεινόμενες διατάξεις,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ιδιαίτερες και επισφαλείς συνθήκες υπό τις οποίες απασχολούνται οι συγκεκριμένοι εργαζόμενοι που χρησιμοποιούν μοτοσυκλέτα ή πο</w:t>
      </w:r>
      <w:r>
        <w:rPr>
          <w:rFonts w:eastAsia="Times New Roman" w:cs="Times New Roman"/>
          <w:szCs w:val="24"/>
        </w:rPr>
        <w:t>δήλατο, ρυθμίζει θέματα που διέπουν την υγεία και την ασφάλειά τους.</w:t>
      </w:r>
    </w:p>
    <w:p w14:paraId="12B6EB3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Έρχομαι τώρα στα ασφαλιστικά. Με δυο λόγια, είναι γεγονός ότι το ασφαλιστικό σύστημα που βρισκόταν στις αρχές του 2015 σε κατάσταση απόλυτης κατάρρευσης, με ελλείμματα, παρά τις δώδεκα ορ</w:t>
      </w:r>
      <w:r>
        <w:rPr>
          <w:rFonts w:eastAsia="Times New Roman" w:cs="Times New Roman"/>
          <w:szCs w:val="24"/>
        </w:rPr>
        <w:t>ιζόντιες διαδοχικές περικοπές των συντάξεων επί κυβερνήσεων Νέας Δημοκρατίας και ΠΑΣΟΚ</w:t>
      </w:r>
      <w:r>
        <w:rPr>
          <w:rFonts w:eastAsia="Times New Roman" w:cs="Times New Roman"/>
          <w:szCs w:val="24"/>
        </w:rPr>
        <w:t>,</w:t>
      </w:r>
      <w:r>
        <w:rPr>
          <w:rFonts w:eastAsia="Times New Roman" w:cs="Times New Roman"/>
          <w:szCs w:val="24"/>
        </w:rPr>
        <w:t xml:space="preserve"> και ταυτόχρονα με τετρακόσιες χιλιάδες</w:t>
      </w:r>
      <w:r w:rsidRPr="008317F7">
        <w:rPr>
          <w:rFonts w:eastAsia="Times New Roman" w:cs="Times New Roman"/>
          <w:szCs w:val="24"/>
        </w:rPr>
        <w:t xml:space="preserve"> </w:t>
      </w:r>
      <w:r>
        <w:rPr>
          <w:rFonts w:eastAsia="Times New Roman" w:cs="Times New Roman"/>
          <w:szCs w:val="24"/>
        </w:rPr>
        <w:t xml:space="preserve">απλήρωτες εκκρεμείς αιτήσεις συνταξιοδότησης, αυτή τη στιγμή έχει ισορροπήσει. </w:t>
      </w:r>
    </w:p>
    <w:p w14:paraId="12B6EB3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Με το παρόν νομοσχέδιο δίνεται η δυνατότητα σε έν</w:t>
      </w:r>
      <w:r>
        <w:rPr>
          <w:rFonts w:eastAsia="Times New Roman" w:cs="Times New Roman"/>
          <w:szCs w:val="24"/>
        </w:rPr>
        <w:t>α εκατομμύριο τριακόσες χιλιάδες οφειλέτες</w:t>
      </w:r>
      <w:r>
        <w:rPr>
          <w:rFonts w:eastAsia="Times New Roman" w:cs="Times New Roman"/>
          <w:szCs w:val="24"/>
        </w:rPr>
        <w:t>,</w:t>
      </w:r>
      <w:r>
        <w:rPr>
          <w:rFonts w:eastAsia="Times New Roman" w:cs="Times New Roman"/>
          <w:szCs w:val="24"/>
        </w:rPr>
        <w:t xml:space="preserve"> να βάλουν οριστικό τέλος στα βάρη του παρελθόντος δηλαδή στα χρέη τους προς το ασφαλιστικό σύστημα, διότι βρέθηκαν σε πραγματική αδυναμία πληρωμής ιδίως την περίοδο της κρίσης. </w:t>
      </w:r>
    </w:p>
    <w:p w14:paraId="12B6EB3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Το καινοτόμο στοιχείο της ρύθμισης</w:t>
      </w:r>
      <w:r>
        <w:rPr>
          <w:rFonts w:eastAsia="Times New Roman" w:cs="Times New Roman"/>
          <w:szCs w:val="24"/>
        </w:rPr>
        <w:t xml:space="preserve"> των οφειλών προς τα ασφαλιστικά ταμεία που δεν υπήρχε σε άλλη ρύθμιση στο παρελθόν, είναι η περικοπή της βασικής οφειλής όπως επίσης και η περικοπή των προσαυξήσεων.</w:t>
      </w:r>
    </w:p>
    <w:p w14:paraId="12B6EB3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είναι τυχαίο που ο Αρχηγός της Αξιωματικής Αντιπολίτευσ</w:t>
      </w:r>
      <w:r>
        <w:rPr>
          <w:rFonts w:eastAsia="Times New Roman" w:cs="Times New Roman"/>
          <w:szCs w:val="24"/>
        </w:rPr>
        <w:t xml:space="preserve">ης εστιάζει σ’ αυτούς τους τομείς </w:t>
      </w:r>
      <w:r>
        <w:rPr>
          <w:rFonts w:eastAsia="Times New Roman" w:cs="Times New Roman"/>
          <w:szCs w:val="24"/>
        </w:rPr>
        <w:t>τ</w:t>
      </w:r>
      <w:r>
        <w:rPr>
          <w:rFonts w:eastAsia="Times New Roman" w:cs="Times New Roman"/>
          <w:szCs w:val="24"/>
        </w:rPr>
        <w:t>ων εργασιακών σχέσεων</w:t>
      </w:r>
      <w:r>
        <w:rPr>
          <w:rFonts w:eastAsia="Times New Roman" w:cs="Times New Roman"/>
          <w:szCs w:val="24"/>
        </w:rPr>
        <w:t xml:space="preserve"> και</w:t>
      </w:r>
      <w:r>
        <w:rPr>
          <w:rFonts w:eastAsia="Times New Roman" w:cs="Times New Roman"/>
          <w:szCs w:val="24"/>
        </w:rPr>
        <w:t xml:space="preserve"> του ασφαλιστικού συστήματος</w:t>
      </w:r>
      <w:r>
        <w:rPr>
          <w:rFonts w:eastAsia="Times New Roman" w:cs="Times New Roman"/>
          <w:szCs w:val="24"/>
        </w:rPr>
        <w:t>-</w:t>
      </w:r>
      <w:r>
        <w:rPr>
          <w:rFonts w:eastAsia="Times New Roman" w:cs="Times New Roman"/>
          <w:szCs w:val="24"/>
        </w:rPr>
        <w:t xml:space="preserve"> για να αναδεικνύει θέσεις που μαρτυρούν την κατεύθυνση και το περιεχόμενο του προγράμματος της Νέας Δημοκρατίας. Θέσεις που είναι ακραία νεοφιλελεύθερες, που ταυτίζον</w:t>
      </w:r>
      <w:r>
        <w:rPr>
          <w:rFonts w:eastAsia="Times New Roman" w:cs="Times New Roman"/>
          <w:szCs w:val="24"/>
        </w:rPr>
        <w:t>ται ή και υπερβαίνουν τις πολιτικές του Διεθνούς Νομισματικού Ταμείου.</w:t>
      </w:r>
    </w:p>
    <w:p w14:paraId="12B6EB3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Ο Αρχηγός της Αξιωματικής Αντιπολίτευσης χαρακτήρισε τη </w:t>
      </w:r>
      <w:r>
        <w:rPr>
          <w:rFonts w:eastAsia="Times New Roman" w:cs="Times New Roman"/>
          <w:szCs w:val="24"/>
        </w:rPr>
        <w:t>δέκατη τρίτη</w:t>
      </w:r>
      <w:r w:rsidRPr="008317F7">
        <w:rPr>
          <w:rFonts w:eastAsia="Times New Roman" w:cs="Times New Roman"/>
          <w:szCs w:val="24"/>
        </w:rPr>
        <w:t xml:space="preserve"> </w:t>
      </w:r>
      <w:r>
        <w:rPr>
          <w:rFonts w:eastAsia="Times New Roman" w:cs="Times New Roman"/>
          <w:szCs w:val="24"/>
        </w:rPr>
        <w:t xml:space="preserve">σύνταξη </w:t>
      </w:r>
      <w:r>
        <w:rPr>
          <w:rFonts w:eastAsia="Times New Roman" w:cs="Times New Roman"/>
          <w:szCs w:val="24"/>
        </w:rPr>
        <w:t>«</w:t>
      </w:r>
      <w:r>
        <w:rPr>
          <w:rFonts w:eastAsia="Times New Roman" w:cs="Times New Roman"/>
          <w:szCs w:val="24"/>
        </w:rPr>
        <w:t>ξεδιάντροπο προεκλογικό επίδομα</w:t>
      </w:r>
      <w:r>
        <w:rPr>
          <w:rFonts w:eastAsia="Times New Roman" w:cs="Times New Roman"/>
          <w:szCs w:val="24"/>
        </w:rPr>
        <w:t>»</w:t>
      </w:r>
      <w:r>
        <w:rPr>
          <w:rFonts w:eastAsia="Times New Roman" w:cs="Times New Roman"/>
          <w:szCs w:val="24"/>
        </w:rPr>
        <w:t>. Παρότι αυτή η σύνταξη θα είναι μόνιμη, αρνήθηκε κατηγορηματικά να την εγγ</w:t>
      </w:r>
      <w:r>
        <w:rPr>
          <w:rFonts w:eastAsia="Times New Roman" w:cs="Times New Roman"/>
          <w:szCs w:val="24"/>
        </w:rPr>
        <w:t xml:space="preserve">υηθεί. Για άλλη μία φορά μίλησε </w:t>
      </w:r>
      <w:proofErr w:type="spellStart"/>
      <w:r>
        <w:rPr>
          <w:rFonts w:eastAsia="Times New Roman" w:cs="Times New Roman"/>
          <w:szCs w:val="24"/>
        </w:rPr>
        <w:t>απαξιωτικά</w:t>
      </w:r>
      <w:proofErr w:type="spellEnd"/>
      <w:r>
        <w:rPr>
          <w:rFonts w:eastAsia="Times New Roman" w:cs="Times New Roman"/>
          <w:szCs w:val="24"/>
        </w:rPr>
        <w:t xml:space="preserve"> για τα κοινωνικά επιδόματα, </w:t>
      </w:r>
      <w:r>
        <w:rPr>
          <w:rFonts w:eastAsia="Times New Roman" w:cs="Times New Roman"/>
          <w:szCs w:val="24"/>
        </w:rPr>
        <w:t>(</w:t>
      </w:r>
      <w:r>
        <w:rPr>
          <w:rFonts w:eastAsia="Times New Roman" w:cs="Times New Roman"/>
          <w:szCs w:val="24"/>
        </w:rPr>
        <w:t>το επίδομα ανεργίας, τα οικογενειακά επιδόματα, το κοινωνικό εισόδημα αλληλεγγύης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βασικά </w:t>
      </w:r>
      <w:r>
        <w:rPr>
          <w:rFonts w:eastAsia="Times New Roman" w:cs="Times New Roman"/>
          <w:szCs w:val="24"/>
        </w:rPr>
        <w:t>συστατικά του κοινωνικού κράτους σε κάθε ευρωπαϊκή χώρα, χαρακτηρίζοντάς τα ανακύκλωση της φτ</w:t>
      </w:r>
      <w:r>
        <w:rPr>
          <w:rFonts w:eastAsia="Times New Roman" w:cs="Times New Roman"/>
          <w:szCs w:val="24"/>
        </w:rPr>
        <w:t>ώχειας. Στη συνέχεια, ανέφερε ότι το οκτάωρο είναι ξεπερασμένο και χθες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δεσμεύθηκε και για επταήμερη εργασία, πέραν του ότι είναι γνωστό ότι έχει προτείνει και ένα ασφαλιστικό, όπως χαρακτηρίζεται από στελέχη της Νέας Δημοκρατίας, τύπου</w:t>
      </w:r>
      <w:r>
        <w:rPr>
          <w:rFonts w:eastAsia="Times New Roman" w:cs="Times New Roman"/>
          <w:szCs w:val="24"/>
        </w:rPr>
        <w:t xml:space="preserve"> </w:t>
      </w:r>
      <w:proofErr w:type="spellStart"/>
      <w:r>
        <w:rPr>
          <w:rFonts w:eastAsia="Times New Roman" w:cs="Times New Roman"/>
          <w:szCs w:val="24"/>
        </w:rPr>
        <w:t>Πινοσέτ</w:t>
      </w:r>
      <w:proofErr w:type="spellEnd"/>
      <w:r>
        <w:rPr>
          <w:rFonts w:eastAsia="Times New Roman" w:cs="Times New Roman"/>
          <w:szCs w:val="24"/>
        </w:rPr>
        <w:t>. Δηλαδή, η Νέα Δημοκρατία και ο Αρχηγός της δεσμεύθηκαν ότι θα γυρίσουν τους εργαζόμενους στον 18</w:t>
      </w:r>
      <w:r w:rsidRPr="008317F7">
        <w:rPr>
          <w:rFonts w:eastAsia="Times New Roman" w:cs="Times New Roman"/>
          <w:szCs w:val="24"/>
          <w:vertAlign w:val="superscript"/>
        </w:rPr>
        <w:t>ο</w:t>
      </w:r>
      <w:r>
        <w:rPr>
          <w:rFonts w:eastAsia="Times New Roman" w:cs="Times New Roman"/>
          <w:szCs w:val="24"/>
        </w:rPr>
        <w:t xml:space="preserve"> αιώνα. </w:t>
      </w:r>
    </w:p>
    <w:p w14:paraId="12B6EB3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Ο κ. Μητσοτάκης </w:t>
      </w:r>
      <w:r>
        <w:rPr>
          <w:rFonts w:eastAsia="Times New Roman" w:cs="Times New Roman"/>
          <w:szCs w:val="24"/>
        </w:rPr>
        <w:t xml:space="preserve">για </w:t>
      </w:r>
      <w:r>
        <w:rPr>
          <w:rFonts w:eastAsia="Times New Roman" w:cs="Times New Roman"/>
          <w:szCs w:val="24"/>
        </w:rPr>
        <w:t xml:space="preserve">ένα πράγμα </w:t>
      </w:r>
      <w:r>
        <w:rPr>
          <w:rFonts w:eastAsia="Times New Roman" w:cs="Times New Roman"/>
          <w:szCs w:val="24"/>
        </w:rPr>
        <w:t xml:space="preserve">δεσμεύεται, ένα πράγμα </w:t>
      </w:r>
      <w:r>
        <w:rPr>
          <w:rFonts w:eastAsia="Times New Roman" w:cs="Times New Roman"/>
          <w:szCs w:val="24"/>
        </w:rPr>
        <w:t xml:space="preserve">εγγυάται: την ισοπέδωση των πολλών εν </w:t>
      </w:r>
      <w:proofErr w:type="spellStart"/>
      <w:r>
        <w:rPr>
          <w:rFonts w:eastAsia="Times New Roman" w:cs="Times New Roman"/>
          <w:szCs w:val="24"/>
        </w:rPr>
        <w:t>ονόματι</w:t>
      </w:r>
      <w:proofErr w:type="spellEnd"/>
      <w:r>
        <w:rPr>
          <w:rFonts w:eastAsia="Times New Roman" w:cs="Times New Roman"/>
          <w:szCs w:val="24"/>
        </w:rPr>
        <w:t xml:space="preserve"> της απολυταρχίας και του πλουτισμού των ολίγων. Όμως, στις επικείμενες εκλογές θα λάβει απάντηση από τον ελληνικό λαό.</w:t>
      </w:r>
    </w:p>
    <w:p w14:paraId="12B6EB3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Ευχαριστώ.</w:t>
      </w:r>
    </w:p>
    <w:p w14:paraId="12B6EB40" w14:textId="77777777" w:rsidR="00F81E5F" w:rsidRDefault="0022463A">
      <w:pPr>
        <w:spacing w:line="600" w:lineRule="auto"/>
        <w:ind w:firstLine="720"/>
        <w:jc w:val="center"/>
        <w:rPr>
          <w:rFonts w:eastAsia="Times New Roman" w:cs="Times New Roman"/>
          <w:szCs w:val="24"/>
        </w:rPr>
      </w:pPr>
      <w:r w:rsidRPr="00D319B2">
        <w:rPr>
          <w:rFonts w:eastAsia="Times New Roman" w:cs="Times New Roman"/>
          <w:szCs w:val="24"/>
        </w:rPr>
        <w:t>(</w:t>
      </w:r>
      <w:r>
        <w:rPr>
          <w:rFonts w:eastAsia="Times New Roman" w:cs="Times New Roman"/>
          <w:szCs w:val="24"/>
        </w:rPr>
        <w:t>Χειροκροτήματα από την πτέρυγα του ΣΥΡΙΖΑ)</w:t>
      </w:r>
    </w:p>
    <w:p w14:paraId="12B6EB41"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 κ. Ψυχογιός από τον ΣΥΡΙΖΑ έχει τον λόγο.</w:t>
      </w:r>
    </w:p>
    <w:p w14:paraId="12B6EB42"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ΓΕΩ</w:t>
      </w:r>
      <w:r>
        <w:rPr>
          <w:rFonts w:eastAsia="Times New Roman" w:cs="Times New Roman"/>
          <w:b/>
          <w:szCs w:val="24"/>
        </w:rPr>
        <w:t xml:space="preserve">ΡΓΙΟΣ ΨΥΧΟΓΙΟΣ: </w:t>
      </w:r>
      <w:r>
        <w:rPr>
          <w:rFonts w:eastAsia="Times New Roman" w:cs="Times New Roman"/>
          <w:szCs w:val="24"/>
        </w:rPr>
        <w:t>Ε</w:t>
      </w:r>
      <w:r w:rsidRPr="009A6742">
        <w:rPr>
          <w:rFonts w:eastAsia="Times New Roman" w:cs="Times New Roman"/>
          <w:szCs w:val="24"/>
        </w:rPr>
        <w:t>υχαριστώ πολύ</w:t>
      </w:r>
      <w:r>
        <w:rPr>
          <w:rFonts w:eastAsia="Times New Roman" w:cs="Times New Roman"/>
          <w:szCs w:val="24"/>
        </w:rPr>
        <w:t>,</w:t>
      </w:r>
      <w:r w:rsidRPr="009A6742">
        <w:rPr>
          <w:rFonts w:eastAsia="Times New Roman" w:cs="Times New Roman"/>
          <w:szCs w:val="24"/>
        </w:rPr>
        <w:t xml:space="preserve"> κύριε </w:t>
      </w:r>
      <w:r>
        <w:rPr>
          <w:rFonts w:eastAsia="Times New Roman" w:cs="Times New Roman"/>
          <w:szCs w:val="24"/>
        </w:rPr>
        <w:t>Π</w:t>
      </w:r>
      <w:r w:rsidRPr="009A6742">
        <w:rPr>
          <w:rFonts w:eastAsia="Times New Roman" w:cs="Times New Roman"/>
          <w:szCs w:val="24"/>
        </w:rPr>
        <w:t>ρόεδρε</w:t>
      </w:r>
      <w:r>
        <w:rPr>
          <w:rFonts w:eastAsia="Times New Roman" w:cs="Times New Roman"/>
          <w:szCs w:val="24"/>
        </w:rPr>
        <w:t>.</w:t>
      </w:r>
    </w:p>
    <w:p w14:paraId="12B6EB4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Κυρία και κύριοι Υπουργοί,</w:t>
      </w:r>
      <w:r w:rsidRPr="009A6742">
        <w:rPr>
          <w:rFonts w:eastAsia="Times New Roman" w:cs="Times New Roman"/>
          <w:szCs w:val="24"/>
        </w:rPr>
        <w:t xml:space="preserve"> κυρίες </w:t>
      </w:r>
      <w:r>
        <w:rPr>
          <w:rFonts w:eastAsia="Times New Roman" w:cs="Times New Roman"/>
          <w:szCs w:val="24"/>
        </w:rPr>
        <w:t xml:space="preserve">και </w:t>
      </w:r>
      <w:r w:rsidRPr="009A6742">
        <w:rPr>
          <w:rFonts w:eastAsia="Times New Roman" w:cs="Times New Roman"/>
          <w:szCs w:val="24"/>
        </w:rPr>
        <w:t>κύριοι συνάδελφοι</w:t>
      </w:r>
      <w:r>
        <w:rPr>
          <w:rFonts w:eastAsia="Times New Roman" w:cs="Times New Roman"/>
          <w:szCs w:val="24"/>
        </w:rPr>
        <w:t>,</w:t>
      </w:r>
      <w:r w:rsidRPr="009A6742">
        <w:rPr>
          <w:rFonts w:eastAsia="Times New Roman" w:cs="Times New Roman"/>
          <w:szCs w:val="24"/>
        </w:rPr>
        <w:t xml:space="preserve"> το νομοσχέδιο αυτό αποτελεί την καλύτερη απόδειξη ότι μετά τον Αύγουστο του 2018 η χώρα μας έχει περάσει σε </w:t>
      </w:r>
      <w:r>
        <w:rPr>
          <w:rFonts w:eastAsia="Times New Roman" w:cs="Times New Roman"/>
          <w:szCs w:val="24"/>
        </w:rPr>
        <w:t>μια</w:t>
      </w:r>
      <w:r w:rsidRPr="009A6742">
        <w:rPr>
          <w:rFonts w:eastAsia="Times New Roman" w:cs="Times New Roman"/>
          <w:szCs w:val="24"/>
        </w:rPr>
        <w:t xml:space="preserve"> νέα εποχή</w:t>
      </w:r>
      <w:r>
        <w:rPr>
          <w:rFonts w:eastAsia="Times New Roman" w:cs="Times New Roman"/>
          <w:szCs w:val="24"/>
        </w:rPr>
        <w:t>,</w:t>
      </w:r>
      <w:r w:rsidRPr="009A6742">
        <w:rPr>
          <w:rFonts w:eastAsia="Times New Roman" w:cs="Times New Roman"/>
          <w:szCs w:val="24"/>
        </w:rPr>
        <w:t xml:space="preserve"> </w:t>
      </w:r>
      <w:r>
        <w:rPr>
          <w:rFonts w:eastAsia="Times New Roman" w:cs="Times New Roman"/>
          <w:szCs w:val="24"/>
        </w:rPr>
        <w:t>μια</w:t>
      </w:r>
      <w:r w:rsidRPr="009A6742">
        <w:rPr>
          <w:rFonts w:eastAsia="Times New Roman" w:cs="Times New Roman"/>
          <w:szCs w:val="24"/>
        </w:rPr>
        <w:t xml:space="preserve"> νέα εποχή που νομίζω θα σ</w:t>
      </w:r>
      <w:r w:rsidRPr="009A6742">
        <w:rPr>
          <w:rFonts w:eastAsia="Times New Roman" w:cs="Times New Roman"/>
          <w:szCs w:val="24"/>
        </w:rPr>
        <w:t>υμφωνήσουμε</w:t>
      </w:r>
      <w:r>
        <w:rPr>
          <w:rFonts w:eastAsia="Times New Roman" w:cs="Times New Roman"/>
          <w:szCs w:val="24"/>
        </w:rPr>
        <w:t xml:space="preserve"> - τ</w:t>
      </w:r>
      <w:r w:rsidRPr="009A6742">
        <w:rPr>
          <w:rFonts w:eastAsia="Times New Roman" w:cs="Times New Roman"/>
          <w:szCs w:val="24"/>
        </w:rPr>
        <w:t>ουλάχιστον σε αυτό</w:t>
      </w:r>
      <w:r>
        <w:rPr>
          <w:rFonts w:eastAsia="Times New Roman" w:cs="Times New Roman"/>
          <w:szCs w:val="24"/>
        </w:rPr>
        <w:t>-</w:t>
      </w:r>
      <w:r w:rsidRPr="009A6742">
        <w:rPr>
          <w:rFonts w:eastAsia="Times New Roman" w:cs="Times New Roman"/>
          <w:szCs w:val="24"/>
        </w:rPr>
        <w:t xml:space="preserve"> ότι είναι εκτός μνημονίου</w:t>
      </w:r>
      <w:r>
        <w:rPr>
          <w:rFonts w:eastAsia="Times New Roman" w:cs="Times New Roman"/>
          <w:szCs w:val="24"/>
        </w:rPr>
        <w:t xml:space="preserve">, </w:t>
      </w:r>
      <w:r w:rsidRPr="009A6742">
        <w:rPr>
          <w:rFonts w:eastAsia="Times New Roman" w:cs="Times New Roman"/>
          <w:szCs w:val="24"/>
        </w:rPr>
        <w:t xml:space="preserve">αλλά </w:t>
      </w:r>
      <w:r>
        <w:rPr>
          <w:rFonts w:eastAsia="Times New Roman" w:cs="Times New Roman"/>
          <w:szCs w:val="24"/>
        </w:rPr>
        <w:t>μια</w:t>
      </w:r>
      <w:r w:rsidRPr="009A6742">
        <w:rPr>
          <w:rFonts w:eastAsia="Times New Roman" w:cs="Times New Roman"/>
          <w:szCs w:val="24"/>
        </w:rPr>
        <w:t xml:space="preserve"> εποχή που υπάρχουν ακόμα αδικίες</w:t>
      </w:r>
      <w:r>
        <w:rPr>
          <w:rFonts w:eastAsia="Times New Roman" w:cs="Times New Roman"/>
          <w:szCs w:val="24"/>
        </w:rPr>
        <w:t>,</w:t>
      </w:r>
      <w:r w:rsidRPr="009A6742">
        <w:rPr>
          <w:rFonts w:eastAsia="Times New Roman" w:cs="Times New Roman"/>
          <w:szCs w:val="24"/>
        </w:rPr>
        <w:t xml:space="preserve"> δυσκολίες</w:t>
      </w:r>
      <w:r>
        <w:rPr>
          <w:rFonts w:eastAsia="Times New Roman" w:cs="Times New Roman"/>
          <w:szCs w:val="24"/>
        </w:rPr>
        <w:t>,</w:t>
      </w:r>
      <w:r w:rsidRPr="009A6742">
        <w:rPr>
          <w:rFonts w:eastAsia="Times New Roman" w:cs="Times New Roman"/>
          <w:szCs w:val="24"/>
        </w:rPr>
        <w:t xml:space="preserve"> προβλήματα</w:t>
      </w:r>
      <w:r>
        <w:rPr>
          <w:rFonts w:eastAsia="Times New Roman" w:cs="Times New Roman"/>
          <w:szCs w:val="24"/>
        </w:rPr>
        <w:t>, που όμως</w:t>
      </w:r>
      <w:r w:rsidRPr="009A6742">
        <w:rPr>
          <w:rFonts w:eastAsia="Times New Roman" w:cs="Times New Roman"/>
          <w:szCs w:val="24"/>
        </w:rPr>
        <w:t xml:space="preserve"> </w:t>
      </w:r>
      <w:r>
        <w:rPr>
          <w:rFonts w:eastAsia="Times New Roman" w:cs="Times New Roman"/>
          <w:szCs w:val="24"/>
        </w:rPr>
        <w:t>μια</w:t>
      </w:r>
      <w:r w:rsidRPr="009A6742">
        <w:rPr>
          <w:rFonts w:eastAsia="Times New Roman" w:cs="Times New Roman"/>
          <w:szCs w:val="24"/>
        </w:rPr>
        <w:t xml:space="preserve"> κυβέρνηση έχει τη δυνατότητα με ένα άλλο μείγμα πολιτικής να σχεδιάζει </w:t>
      </w:r>
      <w:r>
        <w:rPr>
          <w:rFonts w:eastAsia="Times New Roman" w:cs="Times New Roman"/>
          <w:szCs w:val="24"/>
        </w:rPr>
        <w:t>παρεμβάσεις,</w:t>
      </w:r>
      <w:r w:rsidRPr="009A6742">
        <w:rPr>
          <w:rFonts w:eastAsia="Times New Roman" w:cs="Times New Roman"/>
          <w:szCs w:val="24"/>
        </w:rPr>
        <w:t xml:space="preserve"> στοχεύοντας στην ανακούφιση και</w:t>
      </w:r>
      <w:r w:rsidRPr="009A6742">
        <w:rPr>
          <w:rFonts w:eastAsia="Times New Roman" w:cs="Times New Roman"/>
          <w:szCs w:val="24"/>
        </w:rPr>
        <w:t xml:space="preserve"> στην ενίσχυση </w:t>
      </w:r>
      <w:r>
        <w:rPr>
          <w:rFonts w:eastAsia="Times New Roman" w:cs="Times New Roman"/>
          <w:szCs w:val="24"/>
        </w:rPr>
        <w:t xml:space="preserve">της </w:t>
      </w:r>
      <w:r w:rsidRPr="009A6742">
        <w:rPr>
          <w:rFonts w:eastAsia="Times New Roman" w:cs="Times New Roman"/>
          <w:szCs w:val="24"/>
        </w:rPr>
        <w:t>κοινωνικής πλειοψηφίας</w:t>
      </w:r>
      <w:r>
        <w:rPr>
          <w:rFonts w:eastAsia="Times New Roman" w:cs="Times New Roman"/>
          <w:szCs w:val="24"/>
        </w:rPr>
        <w:t>,</w:t>
      </w:r>
      <w:r w:rsidRPr="009A6742">
        <w:rPr>
          <w:rFonts w:eastAsia="Times New Roman" w:cs="Times New Roman"/>
          <w:szCs w:val="24"/>
        </w:rPr>
        <w:t xml:space="preserve"> της κοινωνίας που σήκωσε </w:t>
      </w:r>
      <w:r>
        <w:rPr>
          <w:rFonts w:eastAsia="Times New Roman" w:cs="Times New Roman"/>
          <w:szCs w:val="24"/>
        </w:rPr>
        <w:t>ό</w:t>
      </w:r>
      <w:r w:rsidRPr="009A6742">
        <w:rPr>
          <w:rFonts w:eastAsia="Times New Roman" w:cs="Times New Roman"/>
          <w:szCs w:val="24"/>
        </w:rPr>
        <w:t>λο το βάρος της κρίσης και των πολιτικών λιτότητας</w:t>
      </w:r>
      <w:r>
        <w:rPr>
          <w:rFonts w:eastAsia="Times New Roman" w:cs="Times New Roman"/>
          <w:szCs w:val="24"/>
        </w:rPr>
        <w:t>.</w:t>
      </w:r>
    </w:p>
    <w:p w14:paraId="12B6EB4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Ή</w:t>
      </w:r>
      <w:r w:rsidRPr="009A6742">
        <w:rPr>
          <w:rFonts w:eastAsia="Times New Roman" w:cs="Times New Roman"/>
          <w:szCs w:val="24"/>
        </w:rPr>
        <w:t xml:space="preserve">δη έχουμε ψηφίσει την ακύρωση της περικοπής των συντάξεων και αντί αυτού δίνουμε </w:t>
      </w:r>
      <w:r>
        <w:rPr>
          <w:rFonts w:eastAsia="Times New Roman" w:cs="Times New Roman"/>
          <w:szCs w:val="24"/>
        </w:rPr>
        <w:t xml:space="preserve">δέκατη τρίτη </w:t>
      </w:r>
      <w:r w:rsidRPr="009A6742">
        <w:rPr>
          <w:rFonts w:eastAsia="Times New Roman" w:cs="Times New Roman"/>
          <w:szCs w:val="24"/>
        </w:rPr>
        <w:t xml:space="preserve">σύνταξη κλιμακωτά σε όλους τους </w:t>
      </w:r>
      <w:r>
        <w:rPr>
          <w:rFonts w:eastAsia="Times New Roman" w:cs="Times New Roman"/>
          <w:szCs w:val="24"/>
        </w:rPr>
        <w:t>συνταξιο</w:t>
      </w:r>
      <w:r>
        <w:rPr>
          <w:rFonts w:eastAsia="Times New Roman" w:cs="Times New Roman"/>
          <w:szCs w:val="24"/>
        </w:rPr>
        <w:t>ύχους. Μ</w:t>
      </w:r>
      <w:r w:rsidRPr="009A6742">
        <w:rPr>
          <w:rFonts w:eastAsia="Times New Roman" w:cs="Times New Roman"/>
          <w:szCs w:val="24"/>
        </w:rPr>
        <w:t>ειώσαμε τις ασφαλιστικές εισφορές για τη μεγάλη πλειοψηφία των αυτοαπασχολούμενων και ελεύθερων επαγγελματιών</w:t>
      </w:r>
      <w:r>
        <w:rPr>
          <w:rFonts w:eastAsia="Times New Roman" w:cs="Times New Roman"/>
          <w:szCs w:val="24"/>
        </w:rPr>
        <w:t>. Ε</w:t>
      </w:r>
      <w:r w:rsidRPr="009A6742">
        <w:rPr>
          <w:rFonts w:eastAsia="Times New Roman" w:cs="Times New Roman"/>
          <w:szCs w:val="24"/>
        </w:rPr>
        <w:t xml:space="preserve">παναφέραμε τις συλλογικές </w:t>
      </w:r>
      <w:r>
        <w:rPr>
          <w:rFonts w:eastAsia="Times New Roman" w:cs="Times New Roman"/>
          <w:szCs w:val="24"/>
        </w:rPr>
        <w:t>συμβάσεις εργασία</w:t>
      </w:r>
      <w:r w:rsidRPr="009A6742">
        <w:rPr>
          <w:rFonts w:eastAsia="Times New Roman" w:cs="Times New Roman"/>
          <w:szCs w:val="24"/>
        </w:rPr>
        <w:t>ς</w:t>
      </w:r>
      <w:r>
        <w:rPr>
          <w:rFonts w:eastAsia="Times New Roman" w:cs="Times New Roman"/>
          <w:szCs w:val="24"/>
        </w:rPr>
        <w:t>. Α</w:t>
      </w:r>
      <w:r w:rsidRPr="009A6742">
        <w:rPr>
          <w:rFonts w:eastAsia="Times New Roman" w:cs="Times New Roman"/>
          <w:szCs w:val="24"/>
        </w:rPr>
        <w:t xml:space="preserve">υξήσαμε τον κατώτατο μισθό στα 650 ευρώ και καταργήσαμε τον εξευτελιστικό </w:t>
      </w:r>
      <w:proofErr w:type="spellStart"/>
      <w:r w:rsidRPr="009A6742">
        <w:rPr>
          <w:rFonts w:eastAsia="Times New Roman" w:cs="Times New Roman"/>
          <w:szCs w:val="24"/>
        </w:rPr>
        <w:t>υποκατώτατο</w:t>
      </w:r>
      <w:proofErr w:type="spellEnd"/>
      <w:r>
        <w:rPr>
          <w:rFonts w:eastAsia="Times New Roman" w:cs="Times New Roman"/>
          <w:szCs w:val="24"/>
        </w:rPr>
        <w:t>. Ψ</w:t>
      </w:r>
      <w:r w:rsidRPr="009A6742">
        <w:rPr>
          <w:rFonts w:eastAsia="Times New Roman" w:cs="Times New Roman"/>
          <w:szCs w:val="24"/>
        </w:rPr>
        <w:t xml:space="preserve">ηφίσαμε τον πρώτο επεκτατικό προϋπολογισμό του 2019 μετά από </w:t>
      </w:r>
      <w:r>
        <w:rPr>
          <w:rFonts w:eastAsia="Times New Roman" w:cs="Times New Roman"/>
          <w:szCs w:val="24"/>
        </w:rPr>
        <w:t>εννέα</w:t>
      </w:r>
      <w:r w:rsidRPr="009A6742">
        <w:rPr>
          <w:rFonts w:eastAsia="Times New Roman" w:cs="Times New Roman"/>
          <w:szCs w:val="24"/>
        </w:rPr>
        <w:t xml:space="preserve"> χρόνια σε προγράμματα δημοσιονομικής προσαρμογής</w:t>
      </w:r>
      <w:r>
        <w:rPr>
          <w:rFonts w:eastAsia="Times New Roman" w:cs="Times New Roman"/>
          <w:szCs w:val="24"/>
        </w:rPr>
        <w:t>,</w:t>
      </w:r>
      <w:r w:rsidRPr="009A6742">
        <w:rPr>
          <w:rFonts w:eastAsia="Times New Roman" w:cs="Times New Roman"/>
          <w:szCs w:val="24"/>
        </w:rPr>
        <w:t xml:space="preserve"> πράγμα το οποίο μας έδωσε το δικαίωμα να κάνουμε </w:t>
      </w:r>
      <w:r>
        <w:rPr>
          <w:rFonts w:eastAsia="Times New Roman" w:cs="Times New Roman"/>
          <w:szCs w:val="24"/>
        </w:rPr>
        <w:t>μια</w:t>
      </w:r>
      <w:r w:rsidRPr="009A6742">
        <w:rPr>
          <w:rFonts w:eastAsia="Times New Roman" w:cs="Times New Roman"/>
          <w:szCs w:val="24"/>
        </w:rPr>
        <w:t xml:space="preserve"> σειρά παρεμβάσεων</w:t>
      </w:r>
      <w:r>
        <w:rPr>
          <w:rFonts w:eastAsia="Times New Roman" w:cs="Times New Roman"/>
          <w:szCs w:val="24"/>
        </w:rPr>
        <w:t>,</w:t>
      </w:r>
      <w:r w:rsidRPr="009A6742">
        <w:rPr>
          <w:rFonts w:eastAsia="Times New Roman" w:cs="Times New Roman"/>
          <w:szCs w:val="24"/>
        </w:rPr>
        <w:t xml:space="preserve"> όπως για παράδειγμα </w:t>
      </w:r>
      <w:r>
        <w:rPr>
          <w:rFonts w:eastAsia="Times New Roman" w:cs="Times New Roman"/>
          <w:szCs w:val="24"/>
        </w:rPr>
        <w:t>οι μονιμοποιήσεις</w:t>
      </w:r>
      <w:r w:rsidRPr="009A6742">
        <w:rPr>
          <w:rFonts w:eastAsia="Times New Roman" w:cs="Times New Roman"/>
          <w:szCs w:val="24"/>
        </w:rPr>
        <w:t xml:space="preserve"> στην Πυροσβεστική</w:t>
      </w:r>
      <w:r>
        <w:rPr>
          <w:rFonts w:eastAsia="Times New Roman" w:cs="Times New Roman"/>
          <w:szCs w:val="24"/>
        </w:rPr>
        <w:t>,</w:t>
      </w:r>
      <w:r w:rsidRPr="009A6742">
        <w:rPr>
          <w:rFonts w:eastAsia="Times New Roman" w:cs="Times New Roman"/>
          <w:szCs w:val="24"/>
        </w:rPr>
        <w:t xml:space="preserve"> το </w:t>
      </w:r>
      <w:r>
        <w:rPr>
          <w:rFonts w:eastAsia="Times New Roman" w:cs="Times New Roman"/>
          <w:szCs w:val="24"/>
        </w:rPr>
        <w:t>π</w:t>
      </w:r>
      <w:r w:rsidRPr="009A6742">
        <w:rPr>
          <w:rFonts w:eastAsia="Times New Roman" w:cs="Times New Roman"/>
          <w:szCs w:val="24"/>
        </w:rPr>
        <w:t>ρόγραμ</w:t>
      </w:r>
      <w:r w:rsidRPr="009A6742">
        <w:rPr>
          <w:rFonts w:eastAsia="Times New Roman" w:cs="Times New Roman"/>
          <w:szCs w:val="24"/>
        </w:rPr>
        <w:t xml:space="preserve">μα </w:t>
      </w:r>
      <w:r>
        <w:rPr>
          <w:rFonts w:eastAsia="Times New Roman" w:cs="Times New Roman"/>
          <w:szCs w:val="24"/>
        </w:rPr>
        <w:t>«Β</w:t>
      </w:r>
      <w:r w:rsidRPr="009A6742">
        <w:rPr>
          <w:rFonts w:eastAsia="Times New Roman" w:cs="Times New Roman"/>
          <w:szCs w:val="24"/>
        </w:rPr>
        <w:t xml:space="preserve">οήθεια στο </w:t>
      </w:r>
      <w:r>
        <w:rPr>
          <w:rFonts w:eastAsia="Times New Roman" w:cs="Times New Roman"/>
          <w:szCs w:val="24"/>
        </w:rPr>
        <w:t>Σ</w:t>
      </w:r>
      <w:r w:rsidRPr="009A6742">
        <w:rPr>
          <w:rFonts w:eastAsia="Times New Roman" w:cs="Times New Roman"/>
          <w:szCs w:val="24"/>
        </w:rPr>
        <w:t>πίτι</w:t>
      </w:r>
      <w:r>
        <w:rPr>
          <w:rFonts w:eastAsia="Times New Roman" w:cs="Times New Roman"/>
          <w:szCs w:val="24"/>
        </w:rPr>
        <w:t>»,</w:t>
      </w:r>
      <w:r w:rsidRPr="009A6742">
        <w:rPr>
          <w:rFonts w:eastAsia="Times New Roman" w:cs="Times New Roman"/>
          <w:szCs w:val="24"/>
        </w:rPr>
        <w:t xml:space="preserve"> η καταβολή των αναδρομικών σε ειδικά μισθολόγια</w:t>
      </w:r>
      <w:r>
        <w:rPr>
          <w:rFonts w:eastAsia="Times New Roman" w:cs="Times New Roman"/>
          <w:szCs w:val="24"/>
        </w:rPr>
        <w:t>,</w:t>
      </w:r>
      <w:r w:rsidRPr="009A6742">
        <w:rPr>
          <w:rFonts w:eastAsia="Times New Roman" w:cs="Times New Roman"/>
          <w:szCs w:val="24"/>
        </w:rPr>
        <w:t xml:space="preserve"> οι </w:t>
      </w:r>
      <w:r>
        <w:rPr>
          <w:rFonts w:eastAsia="Times New Roman" w:cs="Times New Roman"/>
          <w:szCs w:val="24"/>
        </w:rPr>
        <w:t>προσλήψεις στην ειδική αγωγή, α</w:t>
      </w:r>
      <w:r w:rsidRPr="009A6742">
        <w:rPr>
          <w:rFonts w:eastAsia="Times New Roman" w:cs="Times New Roman"/>
          <w:szCs w:val="24"/>
        </w:rPr>
        <w:t>λλά και στη γενική παιδεία και πολλά αλλά μικρά και μεγάλα βήματα</w:t>
      </w:r>
      <w:r>
        <w:rPr>
          <w:rFonts w:eastAsia="Times New Roman" w:cs="Times New Roman"/>
          <w:szCs w:val="24"/>
        </w:rPr>
        <w:t>,</w:t>
      </w:r>
      <w:r w:rsidRPr="009A6742">
        <w:rPr>
          <w:rFonts w:eastAsia="Times New Roman" w:cs="Times New Roman"/>
          <w:szCs w:val="24"/>
        </w:rPr>
        <w:t xml:space="preserve"> σε ένα</w:t>
      </w:r>
      <w:r>
        <w:rPr>
          <w:rFonts w:eastAsia="Times New Roman" w:cs="Times New Roman"/>
          <w:szCs w:val="24"/>
        </w:rPr>
        <w:t>ν</w:t>
      </w:r>
      <w:r w:rsidRPr="009A6742">
        <w:rPr>
          <w:rFonts w:eastAsia="Times New Roman" w:cs="Times New Roman"/>
          <w:szCs w:val="24"/>
        </w:rPr>
        <w:t xml:space="preserve"> δρόμο </w:t>
      </w:r>
      <w:r>
        <w:rPr>
          <w:rFonts w:eastAsia="Times New Roman" w:cs="Times New Roman"/>
          <w:szCs w:val="24"/>
        </w:rPr>
        <w:t>ο</w:t>
      </w:r>
      <w:r w:rsidRPr="009A6742">
        <w:rPr>
          <w:rFonts w:eastAsia="Times New Roman" w:cs="Times New Roman"/>
          <w:szCs w:val="24"/>
        </w:rPr>
        <w:t xml:space="preserve"> οποίος είναι δύσκολος</w:t>
      </w:r>
      <w:r>
        <w:rPr>
          <w:rFonts w:eastAsia="Times New Roman" w:cs="Times New Roman"/>
          <w:szCs w:val="24"/>
        </w:rPr>
        <w:t>,</w:t>
      </w:r>
      <w:r w:rsidRPr="009A6742">
        <w:rPr>
          <w:rFonts w:eastAsia="Times New Roman" w:cs="Times New Roman"/>
          <w:szCs w:val="24"/>
        </w:rPr>
        <w:t xml:space="preserve"> </w:t>
      </w:r>
      <w:r>
        <w:rPr>
          <w:rFonts w:eastAsia="Times New Roman" w:cs="Times New Roman"/>
          <w:szCs w:val="24"/>
        </w:rPr>
        <w:t xml:space="preserve">που </w:t>
      </w:r>
      <w:r w:rsidRPr="009A6742">
        <w:rPr>
          <w:rFonts w:eastAsia="Times New Roman" w:cs="Times New Roman"/>
          <w:szCs w:val="24"/>
        </w:rPr>
        <w:t>είμαστε</w:t>
      </w:r>
      <w:r>
        <w:rPr>
          <w:rFonts w:eastAsia="Times New Roman" w:cs="Times New Roman"/>
          <w:szCs w:val="24"/>
        </w:rPr>
        <w:t>, όμως,</w:t>
      </w:r>
      <w:r w:rsidRPr="009A6742">
        <w:rPr>
          <w:rFonts w:eastAsia="Times New Roman" w:cs="Times New Roman"/>
          <w:szCs w:val="24"/>
        </w:rPr>
        <w:t xml:space="preserve"> σε θέση να τον ανοίξουμε</w:t>
      </w:r>
      <w:r w:rsidRPr="009A6742">
        <w:rPr>
          <w:rFonts w:eastAsia="Times New Roman" w:cs="Times New Roman"/>
          <w:szCs w:val="24"/>
        </w:rPr>
        <w:t xml:space="preserve"> και να τον βαδίσουμε μαζί με την κοινωνία</w:t>
      </w:r>
      <w:r>
        <w:rPr>
          <w:rFonts w:eastAsia="Times New Roman" w:cs="Times New Roman"/>
          <w:szCs w:val="24"/>
        </w:rPr>
        <w:t>.</w:t>
      </w:r>
    </w:p>
    <w:p w14:paraId="12B6EB4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w:t>
      </w:r>
      <w:r w:rsidRPr="009A6742">
        <w:rPr>
          <w:rFonts w:eastAsia="Times New Roman" w:cs="Times New Roman"/>
          <w:szCs w:val="24"/>
        </w:rPr>
        <w:t>ε το νομοσχέδιο που έχουμε υπό συζήτηση</w:t>
      </w:r>
      <w:r>
        <w:rPr>
          <w:rFonts w:eastAsia="Times New Roman" w:cs="Times New Roman"/>
          <w:szCs w:val="24"/>
        </w:rPr>
        <w:t>,</w:t>
      </w:r>
      <w:r w:rsidRPr="009A6742">
        <w:rPr>
          <w:rFonts w:eastAsia="Times New Roman" w:cs="Times New Roman"/>
          <w:szCs w:val="24"/>
        </w:rPr>
        <w:t xml:space="preserve"> φέρνουμε </w:t>
      </w:r>
      <w:r>
        <w:rPr>
          <w:rFonts w:eastAsia="Times New Roman" w:cs="Times New Roman"/>
          <w:szCs w:val="24"/>
        </w:rPr>
        <w:t>κ</w:t>
      </w:r>
      <w:r w:rsidRPr="009A6742">
        <w:rPr>
          <w:rFonts w:eastAsia="Times New Roman" w:cs="Times New Roman"/>
          <w:szCs w:val="24"/>
        </w:rPr>
        <w:t>ατ</w:t>
      </w:r>
      <w:r>
        <w:rPr>
          <w:rFonts w:eastAsia="Times New Roman" w:cs="Times New Roman"/>
          <w:szCs w:val="24"/>
        </w:rPr>
        <w:t xml:space="preserve">’ </w:t>
      </w:r>
      <w:r w:rsidRPr="009A6742">
        <w:rPr>
          <w:rFonts w:eastAsia="Times New Roman" w:cs="Times New Roman"/>
          <w:szCs w:val="24"/>
        </w:rPr>
        <w:t xml:space="preserve">αρχάς την </w:t>
      </w:r>
      <w:proofErr w:type="spellStart"/>
      <w:r w:rsidRPr="009A6742">
        <w:rPr>
          <w:rFonts w:eastAsia="Times New Roman" w:cs="Times New Roman"/>
          <w:szCs w:val="24"/>
        </w:rPr>
        <w:t>πολυαναμενόμενη</w:t>
      </w:r>
      <w:proofErr w:type="spellEnd"/>
      <w:r w:rsidRPr="009A6742">
        <w:rPr>
          <w:rFonts w:eastAsia="Times New Roman" w:cs="Times New Roman"/>
          <w:szCs w:val="24"/>
        </w:rPr>
        <w:t xml:space="preserve">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δόσεων. Μ</w:t>
      </w:r>
      <w:r w:rsidRPr="009A6742">
        <w:rPr>
          <w:rFonts w:eastAsia="Times New Roman" w:cs="Times New Roman"/>
          <w:szCs w:val="24"/>
        </w:rPr>
        <w:t>ε απλά λόγια</w:t>
      </w:r>
      <w:r>
        <w:rPr>
          <w:rFonts w:eastAsia="Times New Roman" w:cs="Times New Roman"/>
          <w:szCs w:val="24"/>
        </w:rPr>
        <w:t>,</w:t>
      </w:r>
      <w:r w:rsidRPr="009A6742">
        <w:rPr>
          <w:rFonts w:eastAsia="Times New Roman" w:cs="Times New Roman"/>
          <w:szCs w:val="24"/>
        </w:rPr>
        <w:t xml:space="preserve"> ένα εκατομμύριο </w:t>
      </w:r>
      <w:r>
        <w:rPr>
          <w:rFonts w:eastAsia="Times New Roman" w:cs="Times New Roman"/>
          <w:szCs w:val="24"/>
        </w:rPr>
        <w:t>τριακόσιες</w:t>
      </w:r>
      <w:r w:rsidRPr="009A6742">
        <w:rPr>
          <w:rFonts w:eastAsia="Times New Roman" w:cs="Times New Roman"/>
          <w:szCs w:val="24"/>
        </w:rPr>
        <w:t xml:space="preserve"> χιλιάδες συμπολίτες μας θα έχουν πλέον τη δυνατότητα ν</w:t>
      </w:r>
      <w:r w:rsidRPr="009A6742">
        <w:rPr>
          <w:rFonts w:eastAsia="Times New Roman" w:cs="Times New Roman"/>
          <w:szCs w:val="24"/>
        </w:rPr>
        <w:t>α ρυθμίσουν τις οφειλές κ</w:t>
      </w:r>
      <w:r>
        <w:rPr>
          <w:rFonts w:eastAsia="Times New Roman" w:cs="Times New Roman"/>
          <w:szCs w:val="24"/>
        </w:rPr>
        <w:t>αι να ανασάνουν μετά από χρόνια.</w:t>
      </w:r>
    </w:p>
    <w:p w14:paraId="12B6EB4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w:t>
      </w:r>
      <w:r w:rsidRPr="009A6742">
        <w:rPr>
          <w:rFonts w:eastAsia="Times New Roman" w:cs="Times New Roman"/>
          <w:szCs w:val="24"/>
        </w:rPr>
        <w:t>ο καινοτόμο στοιχείο που περιλαμβάνει</w:t>
      </w:r>
      <w:r>
        <w:rPr>
          <w:rFonts w:eastAsia="Times New Roman" w:cs="Times New Roman"/>
          <w:szCs w:val="24"/>
        </w:rPr>
        <w:t xml:space="preserve"> η </w:t>
      </w:r>
      <w:r w:rsidRPr="009A6742">
        <w:rPr>
          <w:rFonts w:eastAsia="Times New Roman" w:cs="Times New Roman"/>
          <w:szCs w:val="24"/>
        </w:rPr>
        <w:t xml:space="preserve">ρύθμιση προς τα ασφαλιστικά ταμεία </w:t>
      </w:r>
      <w:r>
        <w:rPr>
          <w:rFonts w:eastAsia="Times New Roman" w:cs="Times New Roman"/>
          <w:szCs w:val="24"/>
        </w:rPr>
        <w:t>-</w:t>
      </w:r>
      <w:r w:rsidRPr="009A6742">
        <w:rPr>
          <w:rFonts w:eastAsia="Times New Roman" w:cs="Times New Roman"/>
          <w:szCs w:val="24"/>
        </w:rPr>
        <w:t xml:space="preserve">και δεν </w:t>
      </w:r>
      <w:r>
        <w:rPr>
          <w:rFonts w:eastAsia="Times New Roman" w:cs="Times New Roman"/>
          <w:szCs w:val="24"/>
        </w:rPr>
        <w:t>υπήρχε</w:t>
      </w:r>
      <w:r w:rsidRPr="009A6742">
        <w:rPr>
          <w:rFonts w:eastAsia="Times New Roman" w:cs="Times New Roman"/>
          <w:szCs w:val="24"/>
        </w:rPr>
        <w:t xml:space="preserve"> </w:t>
      </w:r>
      <w:r>
        <w:rPr>
          <w:rFonts w:eastAsia="Times New Roman" w:cs="Times New Roman"/>
          <w:szCs w:val="24"/>
        </w:rPr>
        <w:t xml:space="preserve">στις </w:t>
      </w:r>
      <w:r w:rsidRPr="009A6742">
        <w:rPr>
          <w:rFonts w:eastAsia="Times New Roman" w:cs="Times New Roman"/>
          <w:szCs w:val="24"/>
        </w:rPr>
        <w:t>προηγούμενες</w:t>
      </w:r>
      <w:r>
        <w:rPr>
          <w:rFonts w:eastAsia="Times New Roman" w:cs="Times New Roman"/>
          <w:szCs w:val="24"/>
        </w:rPr>
        <w:t>-,</w:t>
      </w:r>
      <w:r w:rsidRPr="009A6742">
        <w:rPr>
          <w:rFonts w:eastAsia="Times New Roman" w:cs="Times New Roman"/>
          <w:szCs w:val="24"/>
        </w:rPr>
        <w:t xml:space="preserve"> είναι το κούρεμα της βασικής οφειλής</w:t>
      </w:r>
      <w:r>
        <w:rPr>
          <w:rFonts w:eastAsia="Times New Roman" w:cs="Times New Roman"/>
          <w:szCs w:val="24"/>
        </w:rPr>
        <w:t>. Επίσης,</w:t>
      </w:r>
      <w:r w:rsidRPr="009A6742">
        <w:rPr>
          <w:rFonts w:eastAsia="Times New Roman" w:cs="Times New Roman"/>
          <w:szCs w:val="24"/>
        </w:rPr>
        <w:t xml:space="preserve"> μέσω της ρύθμισης</w:t>
      </w:r>
      <w:r>
        <w:rPr>
          <w:rFonts w:eastAsia="Times New Roman" w:cs="Times New Roman"/>
          <w:szCs w:val="24"/>
        </w:rPr>
        <w:t>,</w:t>
      </w:r>
      <w:r w:rsidRPr="009A6742">
        <w:rPr>
          <w:rFonts w:eastAsia="Times New Roman" w:cs="Times New Roman"/>
          <w:szCs w:val="24"/>
        </w:rPr>
        <w:t xml:space="preserve"> θα γίνεται κούρεμα των προσαυξήσεων σε όλους κατά 85%</w:t>
      </w:r>
      <w:r>
        <w:rPr>
          <w:rFonts w:eastAsia="Times New Roman" w:cs="Times New Roman"/>
          <w:szCs w:val="24"/>
        </w:rPr>
        <w:t>, μ</w:t>
      </w:r>
      <w:r w:rsidRPr="009A6742">
        <w:rPr>
          <w:rFonts w:eastAsia="Times New Roman" w:cs="Times New Roman"/>
          <w:szCs w:val="24"/>
        </w:rPr>
        <w:t xml:space="preserve">ε αποτέλεσμα τα δύο αυτά κουρέματα να δίνουν </w:t>
      </w:r>
      <w:r>
        <w:rPr>
          <w:rFonts w:eastAsia="Times New Roman" w:cs="Times New Roman"/>
          <w:szCs w:val="24"/>
        </w:rPr>
        <w:t>μια</w:t>
      </w:r>
      <w:r w:rsidRPr="009A6742">
        <w:rPr>
          <w:rFonts w:eastAsia="Times New Roman" w:cs="Times New Roman"/>
          <w:szCs w:val="24"/>
        </w:rPr>
        <w:t xml:space="preserve"> μείωση της τάξης του 65</w:t>
      </w:r>
      <w:r>
        <w:rPr>
          <w:rFonts w:eastAsia="Times New Roman" w:cs="Times New Roman"/>
          <w:szCs w:val="24"/>
        </w:rPr>
        <w:t>%</w:t>
      </w:r>
      <w:r w:rsidRPr="009A6742">
        <w:rPr>
          <w:rFonts w:eastAsia="Times New Roman" w:cs="Times New Roman"/>
          <w:szCs w:val="24"/>
        </w:rPr>
        <w:t xml:space="preserve"> με 70% στο σύνολο</w:t>
      </w:r>
      <w:r>
        <w:rPr>
          <w:rFonts w:eastAsia="Times New Roman" w:cs="Times New Roman"/>
          <w:szCs w:val="24"/>
        </w:rPr>
        <w:t xml:space="preserve">, η οποία θα εξοφλείται σε έως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9A6742">
        <w:rPr>
          <w:rFonts w:eastAsia="Times New Roman" w:cs="Times New Roman"/>
          <w:szCs w:val="24"/>
        </w:rPr>
        <w:t xml:space="preserve"> </w:t>
      </w:r>
      <w:r w:rsidRPr="009A6742">
        <w:rPr>
          <w:rFonts w:eastAsia="Times New Roman" w:cs="Times New Roman"/>
          <w:szCs w:val="24"/>
        </w:rPr>
        <w:t xml:space="preserve">δόσεις και με ελάχιστο </w:t>
      </w:r>
      <w:r>
        <w:rPr>
          <w:rFonts w:eastAsia="Times New Roman" w:cs="Times New Roman"/>
          <w:szCs w:val="24"/>
        </w:rPr>
        <w:t xml:space="preserve">το </w:t>
      </w:r>
      <w:r w:rsidRPr="009A6742">
        <w:rPr>
          <w:rFonts w:eastAsia="Times New Roman" w:cs="Times New Roman"/>
          <w:szCs w:val="24"/>
        </w:rPr>
        <w:t>ποσό των 50 ευρώ</w:t>
      </w:r>
      <w:r>
        <w:rPr>
          <w:rFonts w:eastAsia="Times New Roman" w:cs="Times New Roman"/>
          <w:szCs w:val="24"/>
        </w:rPr>
        <w:t>. Σ</w:t>
      </w:r>
      <w:r w:rsidRPr="009A6742">
        <w:rPr>
          <w:rFonts w:eastAsia="Times New Roman" w:cs="Times New Roman"/>
          <w:szCs w:val="24"/>
        </w:rPr>
        <w:t>τη ρύθμιση θα μπορ</w:t>
      </w:r>
      <w:r w:rsidRPr="009A6742">
        <w:rPr>
          <w:rFonts w:eastAsia="Times New Roman" w:cs="Times New Roman"/>
          <w:szCs w:val="24"/>
        </w:rPr>
        <w:t>ούν να υπαχθούν και οι εργοδοτικές οφειλές</w:t>
      </w:r>
      <w:r>
        <w:rPr>
          <w:rFonts w:eastAsia="Times New Roman" w:cs="Times New Roman"/>
          <w:szCs w:val="24"/>
        </w:rPr>
        <w:t>,</w:t>
      </w:r>
      <w:r w:rsidRPr="009A6742">
        <w:rPr>
          <w:rFonts w:eastAsia="Times New Roman" w:cs="Times New Roman"/>
          <w:szCs w:val="24"/>
        </w:rPr>
        <w:t xml:space="preserve"> δηλαδή οφειλές των επιχειρήσεων και των εργοδοτών από την απασχόληση των μισθωτών </w:t>
      </w:r>
      <w:r>
        <w:rPr>
          <w:rFonts w:eastAsia="Times New Roman" w:cs="Times New Roman"/>
          <w:szCs w:val="24"/>
        </w:rPr>
        <w:t>τους,</w:t>
      </w:r>
      <w:r w:rsidRPr="009A6742">
        <w:rPr>
          <w:rFonts w:eastAsia="Times New Roman" w:cs="Times New Roman"/>
          <w:szCs w:val="24"/>
        </w:rPr>
        <w:t xml:space="preserve"> με στόχευση κυρίως μικρομεσ</w:t>
      </w:r>
      <w:r>
        <w:rPr>
          <w:rFonts w:eastAsia="Times New Roman" w:cs="Times New Roman"/>
          <w:szCs w:val="24"/>
        </w:rPr>
        <w:t>αίες επιχειρήσεις. Θ</w:t>
      </w:r>
      <w:r w:rsidRPr="009A6742">
        <w:rPr>
          <w:rFonts w:eastAsia="Times New Roman" w:cs="Times New Roman"/>
          <w:szCs w:val="24"/>
        </w:rPr>
        <w:t xml:space="preserve">α υπάρχει διαγραφή προσαυξήσεων κατά 100% στην εφάπαξ εξόφληση και </w:t>
      </w:r>
      <w:r>
        <w:rPr>
          <w:rFonts w:eastAsia="Times New Roman" w:cs="Times New Roman"/>
          <w:szCs w:val="24"/>
        </w:rPr>
        <w:t xml:space="preserve">κατά </w:t>
      </w:r>
      <w:r w:rsidRPr="009A6742">
        <w:rPr>
          <w:rFonts w:eastAsia="Times New Roman" w:cs="Times New Roman"/>
          <w:szCs w:val="24"/>
        </w:rPr>
        <w:t>50%</w:t>
      </w:r>
      <w:r>
        <w:rPr>
          <w:rFonts w:eastAsia="Times New Roman" w:cs="Times New Roman"/>
          <w:szCs w:val="24"/>
        </w:rPr>
        <w:t>,</w:t>
      </w:r>
      <w:r w:rsidRPr="009A6742">
        <w:rPr>
          <w:rFonts w:eastAsia="Times New Roman" w:cs="Times New Roman"/>
          <w:szCs w:val="24"/>
        </w:rPr>
        <w:t xml:space="preserve"> </w:t>
      </w:r>
      <w:r>
        <w:rPr>
          <w:rFonts w:eastAsia="Times New Roman" w:cs="Times New Roman"/>
          <w:szCs w:val="24"/>
        </w:rPr>
        <w:t xml:space="preserve">εάν γίνει </w:t>
      </w:r>
      <w:r w:rsidRPr="009A6742">
        <w:rPr>
          <w:rFonts w:eastAsia="Times New Roman" w:cs="Times New Roman"/>
          <w:szCs w:val="24"/>
        </w:rPr>
        <w:t>εξόφληση σε δόσεις</w:t>
      </w:r>
      <w:r>
        <w:rPr>
          <w:rFonts w:eastAsia="Times New Roman" w:cs="Times New Roman"/>
          <w:szCs w:val="24"/>
        </w:rPr>
        <w:t>.</w:t>
      </w:r>
    </w:p>
    <w:p w14:paraId="12B6EB4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Π</w:t>
      </w:r>
      <w:r w:rsidRPr="009A6742">
        <w:rPr>
          <w:rFonts w:eastAsia="Times New Roman" w:cs="Times New Roman"/>
          <w:szCs w:val="24"/>
        </w:rPr>
        <w:t>ρέπει εδώ να πούμε ότι</w:t>
      </w:r>
      <w:r>
        <w:rPr>
          <w:rFonts w:eastAsia="Times New Roman" w:cs="Times New Roman"/>
          <w:szCs w:val="24"/>
        </w:rPr>
        <w:t>,</w:t>
      </w:r>
      <w:r w:rsidRPr="009A6742">
        <w:rPr>
          <w:rFonts w:eastAsia="Times New Roman" w:cs="Times New Roman"/>
          <w:szCs w:val="24"/>
        </w:rPr>
        <w:t xml:space="preserve"> εκτός αυτής της κίνησης</w:t>
      </w:r>
      <w:r>
        <w:rPr>
          <w:rFonts w:eastAsia="Times New Roman" w:cs="Times New Roman"/>
          <w:szCs w:val="24"/>
        </w:rPr>
        <w:t>,</w:t>
      </w:r>
      <w:r w:rsidRPr="009A6742">
        <w:rPr>
          <w:rFonts w:eastAsia="Times New Roman" w:cs="Times New Roman"/>
          <w:szCs w:val="24"/>
        </w:rPr>
        <w:t xml:space="preserve"> η </w:t>
      </w:r>
      <w:r>
        <w:rPr>
          <w:rFonts w:eastAsia="Times New Roman" w:cs="Times New Roman"/>
          <w:szCs w:val="24"/>
        </w:rPr>
        <w:t>Κ</w:t>
      </w:r>
      <w:r w:rsidRPr="009A6742">
        <w:rPr>
          <w:rFonts w:eastAsia="Times New Roman" w:cs="Times New Roman"/>
          <w:szCs w:val="24"/>
        </w:rPr>
        <w:t xml:space="preserve">υβέρνηση επιδοτεί τις ασφαλιστικές εισφορές των νέων έως </w:t>
      </w:r>
      <w:r>
        <w:rPr>
          <w:rFonts w:eastAsia="Times New Roman" w:cs="Times New Roman"/>
          <w:szCs w:val="24"/>
        </w:rPr>
        <w:t>είκοσι πέντε και έως είκοσι εννέα</w:t>
      </w:r>
      <w:r w:rsidRPr="009A6742">
        <w:rPr>
          <w:rFonts w:eastAsia="Times New Roman" w:cs="Times New Roman"/>
          <w:szCs w:val="24"/>
        </w:rPr>
        <w:t xml:space="preserve"> ετών</w:t>
      </w:r>
      <w:r>
        <w:rPr>
          <w:rFonts w:eastAsia="Times New Roman" w:cs="Times New Roman"/>
          <w:szCs w:val="24"/>
        </w:rPr>
        <w:t>,</w:t>
      </w:r>
      <w:r w:rsidRPr="009A6742">
        <w:rPr>
          <w:rFonts w:eastAsia="Times New Roman" w:cs="Times New Roman"/>
          <w:szCs w:val="24"/>
        </w:rPr>
        <w:t xml:space="preserve"> πράγμα το οποίο θα δώσει το δικαίωμα σε επιχειρήσεις να κάνουν </w:t>
      </w:r>
      <w:r>
        <w:rPr>
          <w:rFonts w:eastAsia="Times New Roman" w:cs="Times New Roman"/>
          <w:szCs w:val="24"/>
        </w:rPr>
        <w:t>ενδεχομένως</w:t>
      </w:r>
      <w:r w:rsidRPr="009A6742">
        <w:rPr>
          <w:rFonts w:eastAsia="Times New Roman" w:cs="Times New Roman"/>
          <w:szCs w:val="24"/>
        </w:rPr>
        <w:t xml:space="preserve"> κ</w:t>
      </w:r>
      <w:r w:rsidRPr="009A6742">
        <w:rPr>
          <w:rFonts w:eastAsia="Times New Roman" w:cs="Times New Roman"/>
          <w:szCs w:val="24"/>
        </w:rPr>
        <w:t>αι νέες προσλήψεις</w:t>
      </w:r>
      <w:r>
        <w:rPr>
          <w:rFonts w:eastAsia="Times New Roman" w:cs="Times New Roman"/>
          <w:szCs w:val="24"/>
        </w:rPr>
        <w:t>.</w:t>
      </w:r>
    </w:p>
    <w:p w14:paraId="12B6EB4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w:t>
      </w:r>
      <w:r w:rsidRPr="009A6742">
        <w:rPr>
          <w:rFonts w:eastAsia="Times New Roman" w:cs="Times New Roman"/>
          <w:szCs w:val="24"/>
        </w:rPr>
        <w:t>πίσης και η μείωση του ΦΠΑ στην εστίαση</w:t>
      </w:r>
      <w:r>
        <w:rPr>
          <w:rFonts w:eastAsia="Times New Roman" w:cs="Times New Roman"/>
          <w:szCs w:val="24"/>
        </w:rPr>
        <w:t>,</w:t>
      </w:r>
      <w:r w:rsidRPr="009A6742">
        <w:rPr>
          <w:rFonts w:eastAsia="Times New Roman" w:cs="Times New Roman"/>
          <w:szCs w:val="24"/>
        </w:rPr>
        <w:t xml:space="preserve"> τα τρόφιμα</w:t>
      </w:r>
      <w:r>
        <w:rPr>
          <w:rFonts w:eastAsia="Times New Roman" w:cs="Times New Roman"/>
          <w:szCs w:val="24"/>
        </w:rPr>
        <w:t>,</w:t>
      </w:r>
      <w:r w:rsidRPr="009A6742">
        <w:rPr>
          <w:rFonts w:eastAsia="Times New Roman" w:cs="Times New Roman"/>
          <w:szCs w:val="24"/>
        </w:rPr>
        <w:t xml:space="preserve"> αλλά και την ενέργεια πιάνει το σύνολο των επιχειρήσεων και των νοικοκυριών</w:t>
      </w:r>
      <w:r>
        <w:rPr>
          <w:rFonts w:eastAsia="Times New Roman" w:cs="Times New Roman"/>
          <w:szCs w:val="24"/>
        </w:rPr>
        <w:t>.</w:t>
      </w:r>
    </w:p>
    <w:p w14:paraId="12B6EB4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Έ</w:t>
      </w:r>
      <w:r w:rsidRPr="009A6742">
        <w:rPr>
          <w:rFonts w:eastAsia="Times New Roman" w:cs="Times New Roman"/>
          <w:szCs w:val="24"/>
        </w:rPr>
        <w:t>να</w:t>
      </w:r>
      <w:r>
        <w:rPr>
          <w:rFonts w:eastAsia="Times New Roman" w:cs="Times New Roman"/>
          <w:szCs w:val="24"/>
        </w:rPr>
        <w:t>,</w:t>
      </w:r>
      <w:r w:rsidRPr="009A6742">
        <w:rPr>
          <w:rFonts w:eastAsia="Times New Roman" w:cs="Times New Roman"/>
          <w:szCs w:val="24"/>
        </w:rPr>
        <w:t xml:space="preserve"> </w:t>
      </w:r>
      <w:r>
        <w:rPr>
          <w:rFonts w:eastAsia="Times New Roman" w:cs="Times New Roman"/>
          <w:szCs w:val="24"/>
        </w:rPr>
        <w:t>επίσης,</w:t>
      </w:r>
      <w:r w:rsidRPr="009A6742">
        <w:rPr>
          <w:rFonts w:eastAsia="Times New Roman" w:cs="Times New Roman"/>
          <w:szCs w:val="24"/>
        </w:rPr>
        <w:t xml:space="preserve"> πολύ σημαντικό ζήτημα</w:t>
      </w:r>
      <w:r>
        <w:rPr>
          <w:rFonts w:eastAsia="Times New Roman" w:cs="Times New Roman"/>
          <w:szCs w:val="24"/>
        </w:rPr>
        <w:t>,</w:t>
      </w:r>
      <w:r w:rsidRPr="009A6742">
        <w:rPr>
          <w:rFonts w:eastAsia="Times New Roman" w:cs="Times New Roman"/>
          <w:szCs w:val="24"/>
        </w:rPr>
        <w:t xml:space="preserve"> το οποίο επιλύεται με το νομοσχέδιο αυτό και είναι κάτι που και εμείς το είχαμε ζητήσει πολλαπλώς από τα αρμόδια </w:t>
      </w:r>
      <w:r>
        <w:rPr>
          <w:rFonts w:eastAsia="Times New Roman" w:cs="Times New Roman"/>
          <w:szCs w:val="24"/>
        </w:rPr>
        <w:t>Υ</w:t>
      </w:r>
      <w:r w:rsidRPr="009A6742">
        <w:rPr>
          <w:rFonts w:eastAsia="Times New Roman" w:cs="Times New Roman"/>
          <w:szCs w:val="24"/>
        </w:rPr>
        <w:t>πουργεία</w:t>
      </w:r>
      <w:r>
        <w:rPr>
          <w:rFonts w:eastAsia="Times New Roman" w:cs="Times New Roman"/>
          <w:szCs w:val="24"/>
        </w:rPr>
        <w:t>,</w:t>
      </w:r>
      <w:r w:rsidRPr="009A6742">
        <w:rPr>
          <w:rFonts w:eastAsia="Times New Roman" w:cs="Times New Roman"/>
          <w:szCs w:val="24"/>
        </w:rPr>
        <w:t xml:space="preserve"> είναι το γεγονός ότι απεγκλωβίζονται πάνω από </w:t>
      </w:r>
      <w:r>
        <w:rPr>
          <w:rFonts w:eastAsia="Times New Roman" w:cs="Times New Roman"/>
          <w:szCs w:val="24"/>
        </w:rPr>
        <w:t>ογδόντα χιλιάδες</w:t>
      </w:r>
      <w:r w:rsidRPr="009A6742">
        <w:rPr>
          <w:rFonts w:eastAsia="Times New Roman" w:cs="Times New Roman"/>
          <w:szCs w:val="24"/>
        </w:rPr>
        <w:t xml:space="preserve"> δικαιούχοι σύνταξης</w:t>
      </w:r>
      <w:r>
        <w:rPr>
          <w:rFonts w:eastAsia="Times New Roman" w:cs="Times New Roman"/>
          <w:szCs w:val="24"/>
        </w:rPr>
        <w:t>,</w:t>
      </w:r>
      <w:r w:rsidRPr="009A6742">
        <w:rPr>
          <w:rFonts w:eastAsia="Times New Roman" w:cs="Times New Roman"/>
          <w:szCs w:val="24"/>
        </w:rPr>
        <w:t xml:space="preserve"> οι οποίοι λόγω των οφειλών </w:t>
      </w:r>
      <w:r>
        <w:rPr>
          <w:rFonts w:eastAsia="Times New Roman" w:cs="Times New Roman"/>
          <w:szCs w:val="24"/>
        </w:rPr>
        <w:t xml:space="preserve">τους </w:t>
      </w:r>
      <w:r w:rsidRPr="009A6742">
        <w:rPr>
          <w:rFonts w:eastAsia="Times New Roman" w:cs="Times New Roman"/>
          <w:szCs w:val="24"/>
        </w:rPr>
        <w:t>στα ασφαλιστικά</w:t>
      </w:r>
      <w:r w:rsidRPr="009A6742">
        <w:rPr>
          <w:rFonts w:eastAsia="Times New Roman" w:cs="Times New Roman"/>
          <w:szCs w:val="24"/>
        </w:rPr>
        <w:t xml:space="preserve"> ταμεία δεν μπορούσαν να λάβουν αυτό το δικαίωμα</w:t>
      </w:r>
      <w:r>
        <w:rPr>
          <w:rFonts w:eastAsia="Times New Roman" w:cs="Times New Roman"/>
          <w:szCs w:val="24"/>
        </w:rPr>
        <w:t>. Ο</w:t>
      </w:r>
      <w:r w:rsidRPr="009A6742">
        <w:rPr>
          <w:rFonts w:eastAsia="Times New Roman" w:cs="Times New Roman"/>
          <w:szCs w:val="24"/>
        </w:rPr>
        <w:t xml:space="preserve">ι άνθρωποι αυτοί θα μπορέσουν αμέσως να λάβουν σύνταξη και μετά από </w:t>
      </w:r>
      <w:r>
        <w:rPr>
          <w:rFonts w:eastAsia="Times New Roman" w:cs="Times New Roman"/>
          <w:szCs w:val="24"/>
        </w:rPr>
        <w:t>μια</w:t>
      </w:r>
      <w:r w:rsidRPr="009A6742">
        <w:rPr>
          <w:rFonts w:eastAsia="Times New Roman" w:cs="Times New Roman"/>
          <w:szCs w:val="24"/>
        </w:rPr>
        <w:t xml:space="preserve"> μικρή παρακράτηση</w:t>
      </w:r>
      <w:r>
        <w:rPr>
          <w:rFonts w:eastAsia="Times New Roman" w:cs="Times New Roman"/>
          <w:szCs w:val="24"/>
        </w:rPr>
        <w:t>,</w:t>
      </w:r>
      <w:r w:rsidRPr="009A6742">
        <w:rPr>
          <w:rFonts w:eastAsia="Times New Roman" w:cs="Times New Roman"/>
          <w:szCs w:val="24"/>
        </w:rPr>
        <w:t xml:space="preserve"> ένα</w:t>
      </w:r>
      <w:r>
        <w:rPr>
          <w:rFonts w:eastAsia="Times New Roman" w:cs="Times New Roman"/>
          <w:szCs w:val="24"/>
        </w:rPr>
        <w:t>ν</w:t>
      </w:r>
      <w:r w:rsidRPr="009A6742">
        <w:rPr>
          <w:rFonts w:eastAsia="Times New Roman" w:cs="Times New Roman"/>
          <w:szCs w:val="24"/>
        </w:rPr>
        <w:t xml:space="preserve"> συμψηφισμό που θα γίνεται στη σύνταξή </w:t>
      </w:r>
      <w:r>
        <w:rPr>
          <w:rFonts w:eastAsia="Times New Roman" w:cs="Times New Roman"/>
          <w:szCs w:val="24"/>
        </w:rPr>
        <w:t>τους,</w:t>
      </w:r>
      <w:r w:rsidRPr="009A6742">
        <w:rPr>
          <w:rFonts w:eastAsia="Times New Roman" w:cs="Times New Roman"/>
          <w:szCs w:val="24"/>
        </w:rPr>
        <w:t xml:space="preserve"> θα μπορούν να αποπληρώσουν και το υπόλοιπο της οφειλής</w:t>
      </w:r>
      <w:r>
        <w:rPr>
          <w:rFonts w:eastAsia="Times New Roman" w:cs="Times New Roman"/>
          <w:szCs w:val="24"/>
        </w:rPr>
        <w:t>.</w:t>
      </w:r>
    </w:p>
    <w:p w14:paraId="12B6EB4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w:t>
      </w:r>
      <w:r w:rsidRPr="009A6742">
        <w:rPr>
          <w:rFonts w:eastAsia="Times New Roman" w:cs="Times New Roman"/>
          <w:szCs w:val="24"/>
        </w:rPr>
        <w:t xml:space="preserve">ιδικά </w:t>
      </w:r>
      <w:r w:rsidRPr="009A6742">
        <w:rPr>
          <w:rFonts w:eastAsia="Times New Roman" w:cs="Times New Roman"/>
          <w:szCs w:val="24"/>
        </w:rPr>
        <w:t>για τους αγρότες</w:t>
      </w:r>
      <w:r>
        <w:rPr>
          <w:rFonts w:eastAsia="Times New Roman" w:cs="Times New Roman"/>
          <w:szCs w:val="24"/>
        </w:rPr>
        <w:t>,</w:t>
      </w:r>
      <w:r w:rsidRPr="009A6742">
        <w:rPr>
          <w:rFonts w:eastAsia="Times New Roman" w:cs="Times New Roman"/>
          <w:szCs w:val="24"/>
        </w:rPr>
        <w:t xml:space="preserve"> αλλάζει το όριο της οφειλής προς το ευνοϊκότερο</w:t>
      </w:r>
      <w:r>
        <w:rPr>
          <w:rFonts w:eastAsia="Times New Roman" w:cs="Times New Roman"/>
          <w:szCs w:val="24"/>
        </w:rPr>
        <w:t>. Η</w:t>
      </w:r>
      <w:r w:rsidRPr="009A6742">
        <w:rPr>
          <w:rFonts w:eastAsia="Times New Roman" w:cs="Times New Roman"/>
          <w:szCs w:val="24"/>
        </w:rPr>
        <w:t xml:space="preserve"> οφειλή που μπορεί να έχει ένας αγρότης </w:t>
      </w:r>
      <w:r>
        <w:rPr>
          <w:rFonts w:eastAsia="Times New Roman" w:cs="Times New Roman"/>
          <w:szCs w:val="24"/>
        </w:rPr>
        <w:t>σ</w:t>
      </w:r>
      <w:r w:rsidRPr="009A6742">
        <w:rPr>
          <w:rFonts w:eastAsia="Times New Roman" w:cs="Times New Roman"/>
          <w:szCs w:val="24"/>
        </w:rPr>
        <w:t>ήμερα είναι 4.000 ευρώ</w:t>
      </w:r>
      <w:r>
        <w:rPr>
          <w:rFonts w:eastAsia="Times New Roman" w:cs="Times New Roman"/>
          <w:szCs w:val="24"/>
        </w:rPr>
        <w:t>,</w:t>
      </w:r>
      <w:r w:rsidRPr="009A6742">
        <w:rPr>
          <w:rFonts w:eastAsia="Times New Roman" w:cs="Times New Roman"/>
          <w:szCs w:val="24"/>
        </w:rPr>
        <w:t xml:space="preserve"> ώστε να λάβει τη σύνταξη</w:t>
      </w:r>
      <w:r>
        <w:rPr>
          <w:rFonts w:eastAsia="Times New Roman" w:cs="Times New Roman"/>
          <w:szCs w:val="24"/>
        </w:rPr>
        <w:t>,</w:t>
      </w:r>
      <w:r w:rsidRPr="009A6742">
        <w:rPr>
          <w:rFonts w:eastAsia="Times New Roman" w:cs="Times New Roman"/>
          <w:szCs w:val="24"/>
        </w:rPr>
        <w:t xml:space="preserve"> και πλέον γίνεται 6.000 ευρώ για όσους ενταχθούν στη ρύθμιση αυτή</w:t>
      </w:r>
      <w:r>
        <w:rPr>
          <w:rFonts w:eastAsia="Times New Roman" w:cs="Times New Roman"/>
          <w:szCs w:val="24"/>
        </w:rPr>
        <w:t>. Π</w:t>
      </w:r>
      <w:r w:rsidRPr="009A6742">
        <w:rPr>
          <w:rFonts w:eastAsia="Times New Roman" w:cs="Times New Roman"/>
          <w:szCs w:val="24"/>
        </w:rPr>
        <w:t>ρόκειται για ανθρώπους οι οπο</w:t>
      </w:r>
      <w:r w:rsidRPr="009A6742">
        <w:rPr>
          <w:rFonts w:eastAsia="Times New Roman" w:cs="Times New Roman"/>
          <w:szCs w:val="24"/>
        </w:rPr>
        <w:t xml:space="preserve">ίοι αδυνατούσαν να πληρώσουν </w:t>
      </w:r>
      <w:r>
        <w:rPr>
          <w:rFonts w:eastAsia="Times New Roman" w:cs="Times New Roman"/>
          <w:szCs w:val="24"/>
        </w:rPr>
        <w:t xml:space="preserve">εν </w:t>
      </w:r>
      <w:r w:rsidRPr="009A6742">
        <w:rPr>
          <w:rFonts w:eastAsia="Times New Roman" w:cs="Times New Roman"/>
          <w:szCs w:val="24"/>
        </w:rPr>
        <w:t>μέσω κρίσης για τέσσερα</w:t>
      </w:r>
      <w:r>
        <w:rPr>
          <w:rFonts w:eastAsia="Times New Roman" w:cs="Times New Roman"/>
          <w:szCs w:val="24"/>
        </w:rPr>
        <w:t>,</w:t>
      </w:r>
      <w:r w:rsidRPr="009A6742">
        <w:rPr>
          <w:rFonts w:eastAsia="Times New Roman" w:cs="Times New Roman"/>
          <w:szCs w:val="24"/>
        </w:rPr>
        <w:t xml:space="preserve"> πέντε</w:t>
      </w:r>
      <w:r>
        <w:rPr>
          <w:rFonts w:eastAsia="Times New Roman" w:cs="Times New Roman"/>
          <w:szCs w:val="24"/>
        </w:rPr>
        <w:t>,</w:t>
      </w:r>
      <w:r w:rsidRPr="009A6742">
        <w:rPr>
          <w:rFonts w:eastAsia="Times New Roman" w:cs="Times New Roman"/>
          <w:szCs w:val="24"/>
        </w:rPr>
        <w:t xml:space="preserve"> έξι χρόνια και ενώ πλήρωναν </w:t>
      </w:r>
      <w:r>
        <w:rPr>
          <w:rFonts w:eastAsia="Times New Roman" w:cs="Times New Roman"/>
          <w:szCs w:val="24"/>
        </w:rPr>
        <w:t xml:space="preserve">είκοσι πέντε </w:t>
      </w:r>
      <w:r w:rsidRPr="009A6742">
        <w:rPr>
          <w:rFonts w:eastAsia="Times New Roman" w:cs="Times New Roman"/>
          <w:szCs w:val="24"/>
        </w:rPr>
        <w:t xml:space="preserve">και </w:t>
      </w:r>
      <w:r>
        <w:rPr>
          <w:rFonts w:eastAsia="Times New Roman" w:cs="Times New Roman"/>
          <w:szCs w:val="24"/>
        </w:rPr>
        <w:t>τριάντα</w:t>
      </w:r>
      <w:r w:rsidRPr="009A6742">
        <w:rPr>
          <w:rFonts w:eastAsia="Times New Roman" w:cs="Times New Roman"/>
          <w:szCs w:val="24"/>
        </w:rPr>
        <w:t xml:space="preserve"> χρόνια </w:t>
      </w:r>
      <w:r>
        <w:rPr>
          <w:rFonts w:eastAsia="Times New Roman" w:cs="Times New Roman"/>
          <w:szCs w:val="24"/>
        </w:rPr>
        <w:t xml:space="preserve">στο </w:t>
      </w:r>
      <w:r w:rsidRPr="009A6742">
        <w:rPr>
          <w:rFonts w:eastAsia="Times New Roman" w:cs="Times New Roman"/>
          <w:szCs w:val="24"/>
        </w:rPr>
        <w:t>ασφαλιστικό σύστημα</w:t>
      </w:r>
      <w:r>
        <w:rPr>
          <w:rFonts w:eastAsia="Times New Roman" w:cs="Times New Roman"/>
          <w:szCs w:val="24"/>
        </w:rPr>
        <w:t>,</w:t>
      </w:r>
      <w:r w:rsidRPr="009A6742">
        <w:rPr>
          <w:rFonts w:eastAsia="Times New Roman" w:cs="Times New Roman"/>
          <w:szCs w:val="24"/>
        </w:rPr>
        <w:t xml:space="preserve"> πετάχτηκαν εκτός</w:t>
      </w:r>
      <w:r>
        <w:rPr>
          <w:rFonts w:eastAsia="Times New Roman" w:cs="Times New Roman"/>
          <w:szCs w:val="24"/>
        </w:rPr>
        <w:t xml:space="preserve"> και έμειναν</w:t>
      </w:r>
      <w:r w:rsidRPr="009A6742">
        <w:rPr>
          <w:rFonts w:eastAsia="Times New Roman" w:cs="Times New Roman"/>
          <w:szCs w:val="24"/>
        </w:rPr>
        <w:t xml:space="preserve"> χωρί</w:t>
      </w:r>
      <w:r>
        <w:rPr>
          <w:rFonts w:eastAsia="Times New Roman" w:cs="Times New Roman"/>
          <w:szCs w:val="24"/>
        </w:rPr>
        <w:t>ς συνταξιοδοτικό δικαίωμα.</w:t>
      </w:r>
    </w:p>
    <w:p w14:paraId="12B6EB4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Π</w:t>
      </w:r>
      <w:r w:rsidRPr="009A6742">
        <w:rPr>
          <w:rFonts w:eastAsia="Times New Roman" w:cs="Times New Roman"/>
          <w:szCs w:val="24"/>
        </w:rPr>
        <w:t>ολύ σημαντική είναι και η ρύθμιση οφειλών στην</w:t>
      </w:r>
      <w:r w:rsidRPr="009A6742">
        <w:rPr>
          <w:rFonts w:eastAsia="Times New Roman" w:cs="Times New Roman"/>
          <w:szCs w:val="24"/>
        </w:rPr>
        <w:t xml:space="preserve"> εφορία</w:t>
      </w:r>
      <w:r>
        <w:rPr>
          <w:rFonts w:eastAsia="Times New Roman" w:cs="Times New Roman"/>
          <w:szCs w:val="24"/>
        </w:rPr>
        <w:t>,</w:t>
      </w:r>
      <w:r w:rsidRPr="009A6742">
        <w:rPr>
          <w:rFonts w:eastAsia="Times New Roman" w:cs="Times New Roman"/>
          <w:szCs w:val="24"/>
        </w:rPr>
        <w:t xml:space="preserve"> τόσο για φυσ</w:t>
      </w:r>
      <w:r>
        <w:rPr>
          <w:rFonts w:eastAsia="Times New Roman" w:cs="Times New Roman"/>
          <w:szCs w:val="24"/>
        </w:rPr>
        <w:t>ικά όσο και για νομικά πρόσωπα, η οποία περι</w:t>
      </w:r>
      <w:r w:rsidRPr="009A6742">
        <w:rPr>
          <w:rFonts w:eastAsia="Times New Roman" w:cs="Times New Roman"/>
          <w:szCs w:val="24"/>
        </w:rPr>
        <w:t>λαμβάνει ανάλογες θετικές παραμέτρους με ορισμένα κριτήρια</w:t>
      </w:r>
      <w:r>
        <w:rPr>
          <w:rFonts w:eastAsia="Times New Roman" w:cs="Times New Roman"/>
          <w:szCs w:val="24"/>
        </w:rPr>
        <w:t>.</w:t>
      </w:r>
    </w:p>
    <w:p w14:paraId="12B6EB4C" w14:textId="77777777" w:rsidR="00F81E5F" w:rsidRDefault="0022463A">
      <w:pPr>
        <w:spacing w:line="600" w:lineRule="auto"/>
        <w:ind w:firstLine="720"/>
        <w:jc w:val="both"/>
        <w:rPr>
          <w:rFonts w:eastAsia="Times New Roman" w:cs="Times New Roman"/>
          <w:szCs w:val="24"/>
        </w:rPr>
      </w:pPr>
      <w:r w:rsidRPr="009A6742">
        <w:rPr>
          <w:rFonts w:eastAsia="Times New Roman" w:cs="Times New Roman"/>
          <w:szCs w:val="24"/>
        </w:rPr>
        <w:t>Πρέπει</w:t>
      </w:r>
      <w:r>
        <w:rPr>
          <w:rFonts w:eastAsia="Times New Roman" w:cs="Times New Roman"/>
          <w:szCs w:val="24"/>
        </w:rPr>
        <w:t>,</w:t>
      </w:r>
      <w:r w:rsidRPr="009A6742">
        <w:rPr>
          <w:rFonts w:eastAsia="Times New Roman" w:cs="Times New Roman"/>
          <w:szCs w:val="24"/>
        </w:rPr>
        <w:t xml:space="preserve"> </w:t>
      </w:r>
      <w:r>
        <w:rPr>
          <w:rFonts w:eastAsia="Times New Roman" w:cs="Times New Roman"/>
          <w:szCs w:val="24"/>
        </w:rPr>
        <w:t>όμως,</w:t>
      </w:r>
      <w:r w:rsidRPr="009A6742">
        <w:rPr>
          <w:rFonts w:eastAsia="Times New Roman" w:cs="Times New Roman"/>
          <w:szCs w:val="24"/>
        </w:rPr>
        <w:t xml:space="preserve"> να πούμε το εξής σε αυτό το σημείο</w:t>
      </w:r>
      <w:r>
        <w:rPr>
          <w:rFonts w:eastAsia="Times New Roman" w:cs="Times New Roman"/>
          <w:szCs w:val="24"/>
        </w:rPr>
        <w:t>: Πώ</w:t>
      </w:r>
      <w:r w:rsidRPr="009A6742">
        <w:rPr>
          <w:rFonts w:eastAsia="Times New Roman" w:cs="Times New Roman"/>
          <w:szCs w:val="24"/>
        </w:rPr>
        <w:t>ς οδηγηθήκαμε σε όλο αυτό</w:t>
      </w:r>
      <w:r>
        <w:rPr>
          <w:rFonts w:eastAsia="Times New Roman" w:cs="Times New Roman"/>
          <w:szCs w:val="24"/>
        </w:rPr>
        <w:t>. Ο</w:t>
      </w:r>
      <w:r w:rsidRPr="009A6742">
        <w:rPr>
          <w:rFonts w:eastAsia="Times New Roman" w:cs="Times New Roman"/>
          <w:szCs w:val="24"/>
        </w:rPr>
        <w:t xml:space="preserve">δηγηθήκαμε με </w:t>
      </w:r>
      <w:r>
        <w:rPr>
          <w:rFonts w:eastAsia="Times New Roman" w:cs="Times New Roman"/>
          <w:szCs w:val="24"/>
        </w:rPr>
        <w:t>έ</w:t>
      </w:r>
      <w:r w:rsidRPr="009A6742">
        <w:rPr>
          <w:rFonts w:eastAsia="Times New Roman" w:cs="Times New Roman"/>
          <w:szCs w:val="24"/>
        </w:rPr>
        <w:t>να ντόμινο της οικονο</w:t>
      </w:r>
      <w:r>
        <w:rPr>
          <w:rFonts w:eastAsia="Times New Roman" w:cs="Times New Roman"/>
          <w:szCs w:val="24"/>
        </w:rPr>
        <w:t>μία</w:t>
      </w:r>
      <w:r w:rsidRPr="009A6742">
        <w:rPr>
          <w:rFonts w:eastAsia="Times New Roman" w:cs="Times New Roman"/>
          <w:szCs w:val="24"/>
        </w:rPr>
        <w:t>ς που επεκτά</w:t>
      </w:r>
      <w:r w:rsidRPr="009A6742">
        <w:rPr>
          <w:rFonts w:eastAsia="Times New Roman" w:cs="Times New Roman"/>
          <w:szCs w:val="24"/>
        </w:rPr>
        <w:t>θηκε στην πλειονότητα των μικρομεσαίων επιχειρηματιών και ελευθέρων επαγγελματιών και που από το 2009 περίπου μέχρι το 2015 έπληξε τους μικρομεσαίους</w:t>
      </w:r>
      <w:r>
        <w:rPr>
          <w:rFonts w:eastAsia="Times New Roman" w:cs="Times New Roman"/>
          <w:szCs w:val="24"/>
        </w:rPr>
        <w:t>,</w:t>
      </w:r>
      <w:r w:rsidRPr="009A6742">
        <w:rPr>
          <w:rFonts w:eastAsia="Times New Roman" w:cs="Times New Roman"/>
          <w:szCs w:val="24"/>
        </w:rPr>
        <w:t xml:space="preserve"> τους ελεύθερους επαγγελματίες και το </w:t>
      </w:r>
      <w:r>
        <w:rPr>
          <w:rFonts w:eastAsia="Times New Roman" w:cs="Times New Roman"/>
          <w:szCs w:val="24"/>
        </w:rPr>
        <w:t>σύνολο της ελληνικής κοινωνίας. Ε</w:t>
      </w:r>
      <w:r w:rsidRPr="009A6742">
        <w:rPr>
          <w:rFonts w:eastAsia="Times New Roman" w:cs="Times New Roman"/>
          <w:szCs w:val="24"/>
        </w:rPr>
        <w:t>κεί</w:t>
      </w:r>
      <w:r>
        <w:rPr>
          <w:rFonts w:eastAsia="Times New Roman" w:cs="Times New Roman"/>
          <w:szCs w:val="24"/>
        </w:rPr>
        <w:t>,</w:t>
      </w:r>
      <w:r w:rsidRPr="009A6742">
        <w:rPr>
          <w:rFonts w:eastAsia="Times New Roman" w:cs="Times New Roman"/>
          <w:szCs w:val="24"/>
        </w:rPr>
        <w:t xml:space="preserve"> λοιπόν</w:t>
      </w:r>
      <w:r>
        <w:rPr>
          <w:rFonts w:eastAsia="Times New Roman" w:cs="Times New Roman"/>
          <w:szCs w:val="24"/>
        </w:rPr>
        <w:t>,</w:t>
      </w:r>
      <w:r w:rsidRPr="009A6742">
        <w:rPr>
          <w:rFonts w:eastAsia="Times New Roman" w:cs="Times New Roman"/>
          <w:szCs w:val="24"/>
        </w:rPr>
        <w:t xml:space="preserve"> πετάχτηκ</w:t>
      </w:r>
      <w:r>
        <w:rPr>
          <w:rFonts w:eastAsia="Times New Roman" w:cs="Times New Roman"/>
          <w:szCs w:val="24"/>
        </w:rPr>
        <w:t>ε</w:t>
      </w:r>
      <w:r w:rsidRPr="009A6742">
        <w:rPr>
          <w:rFonts w:eastAsia="Times New Roman" w:cs="Times New Roman"/>
          <w:szCs w:val="24"/>
        </w:rPr>
        <w:t xml:space="preserve"> εκτός ασφαλι</w:t>
      </w:r>
      <w:r w:rsidRPr="009A6742">
        <w:rPr>
          <w:rFonts w:eastAsia="Times New Roman" w:cs="Times New Roman"/>
          <w:szCs w:val="24"/>
        </w:rPr>
        <w:t xml:space="preserve">στικού δικαιώματος </w:t>
      </w:r>
      <w:r>
        <w:rPr>
          <w:rFonts w:eastAsia="Times New Roman" w:cs="Times New Roman"/>
          <w:szCs w:val="24"/>
        </w:rPr>
        <w:t>μια</w:t>
      </w:r>
      <w:r w:rsidRPr="009A6742">
        <w:rPr>
          <w:rFonts w:eastAsia="Times New Roman" w:cs="Times New Roman"/>
          <w:szCs w:val="24"/>
        </w:rPr>
        <w:t xml:space="preserve"> πολύ μεγάλη μερίδα των συμπολιτών </w:t>
      </w:r>
      <w:r>
        <w:rPr>
          <w:rFonts w:eastAsia="Times New Roman" w:cs="Times New Roman"/>
          <w:szCs w:val="24"/>
        </w:rPr>
        <w:t xml:space="preserve">μας, </w:t>
      </w:r>
      <w:r w:rsidRPr="009A6742">
        <w:rPr>
          <w:rFonts w:eastAsia="Times New Roman" w:cs="Times New Roman"/>
          <w:szCs w:val="24"/>
        </w:rPr>
        <w:t>γιατί δεν μπορούσε να καλύψει τις υπέρογκες οφειλές</w:t>
      </w:r>
      <w:r>
        <w:rPr>
          <w:rFonts w:eastAsia="Times New Roman" w:cs="Times New Roman"/>
          <w:szCs w:val="24"/>
        </w:rPr>
        <w:t>. Π</w:t>
      </w:r>
      <w:r w:rsidRPr="009A6742">
        <w:rPr>
          <w:rFonts w:eastAsia="Times New Roman" w:cs="Times New Roman"/>
          <w:szCs w:val="24"/>
        </w:rPr>
        <w:t>ετάχτηκε έξω από το συνταξιοδοτικό σύστημα για τους λόγους που είπαμε</w:t>
      </w:r>
      <w:r>
        <w:rPr>
          <w:rFonts w:eastAsia="Times New Roman" w:cs="Times New Roman"/>
          <w:szCs w:val="24"/>
        </w:rPr>
        <w:t>. Π</w:t>
      </w:r>
      <w:r w:rsidRPr="009A6742">
        <w:rPr>
          <w:rFonts w:eastAsia="Times New Roman" w:cs="Times New Roman"/>
          <w:szCs w:val="24"/>
        </w:rPr>
        <w:t xml:space="preserve">ετάχτηκε έξω από </w:t>
      </w:r>
      <w:r>
        <w:rPr>
          <w:rFonts w:eastAsia="Times New Roman" w:cs="Times New Roman"/>
          <w:szCs w:val="24"/>
        </w:rPr>
        <w:t xml:space="preserve">την ιατροφαρμακευτική περίθαλψη, </w:t>
      </w:r>
      <w:r w:rsidRPr="009A6742">
        <w:rPr>
          <w:rFonts w:eastAsia="Times New Roman" w:cs="Times New Roman"/>
          <w:szCs w:val="24"/>
        </w:rPr>
        <w:t>το κοινωνικό κράτο</w:t>
      </w:r>
      <w:r w:rsidRPr="009A6742">
        <w:rPr>
          <w:rFonts w:eastAsia="Times New Roman" w:cs="Times New Roman"/>
          <w:szCs w:val="24"/>
        </w:rPr>
        <w:t>ς και τις ασφαλιστικές ενημερότητες</w:t>
      </w:r>
      <w:r>
        <w:rPr>
          <w:rFonts w:eastAsia="Times New Roman" w:cs="Times New Roman"/>
          <w:szCs w:val="24"/>
        </w:rPr>
        <w:t>.</w:t>
      </w:r>
      <w:r w:rsidRPr="009A6742">
        <w:rPr>
          <w:rFonts w:eastAsia="Times New Roman" w:cs="Times New Roman"/>
          <w:szCs w:val="24"/>
        </w:rPr>
        <w:t xml:space="preserve"> Και βέβαια</w:t>
      </w:r>
      <w:r>
        <w:rPr>
          <w:rFonts w:eastAsia="Times New Roman" w:cs="Times New Roman"/>
          <w:szCs w:val="24"/>
        </w:rPr>
        <w:t>,</w:t>
      </w:r>
      <w:r w:rsidRPr="009A6742">
        <w:rPr>
          <w:rFonts w:eastAsia="Times New Roman" w:cs="Times New Roman"/>
          <w:szCs w:val="24"/>
        </w:rPr>
        <w:t xml:space="preserve"> εκτός όλων αυτών</w:t>
      </w:r>
      <w:r>
        <w:rPr>
          <w:rFonts w:eastAsia="Times New Roman" w:cs="Times New Roman"/>
          <w:szCs w:val="24"/>
        </w:rPr>
        <w:t>,</w:t>
      </w:r>
      <w:r w:rsidRPr="009A6742">
        <w:rPr>
          <w:rFonts w:eastAsia="Times New Roman" w:cs="Times New Roman"/>
          <w:szCs w:val="24"/>
        </w:rPr>
        <w:t xml:space="preserve"> έχασε τη δουλειά του</w:t>
      </w:r>
      <w:r>
        <w:rPr>
          <w:rFonts w:eastAsia="Times New Roman" w:cs="Times New Roman"/>
          <w:szCs w:val="24"/>
        </w:rPr>
        <w:t>,</w:t>
      </w:r>
      <w:r w:rsidRPr="009A6742">
        <w:rPr>
          <w:rFonts w:eastAsia="Times New Roman" w:cs="Times New Roman"/>
          <w:szCs w:val="24"/>
        </w:rPr>
        <w:t xml:space="preserve"> αλλά είχε και το αυτόφωρο να αντιμετωπίσει</w:t>
      </w:r>
      <w:r>
        <w:rPr>
          <w:rFonts w:eastAsia="Times New Roman" w:cs="Times New Roman"/>
          <w:szCs w:val="24"/>
        </w:rPr>
        <w:t>. Μ</w:t>
      </w:r>
      <w:r w:rsidRPr="009A6742">
        <w:rPr>
          <w:rFonts w:eastAsia="Times New Roman" w:cs="Times New Roman"/>
          <w:szCs w:val="24"/>
        </w:rPr>
        <w:t>ην το ξεχνάμε αυτό</w:t>
      </w:r>
      <w:r>
        <w:rPr>
          <w:rFonts w:eastAsia="Times New Roman" w:cs="Times New Roman"/>
          <w:szCs w:val="24"/>
        </w:rPr>
        <w:t>,</w:t>
      </w:r>
      <w:r w:rsidRPr="009A6742">
        <w:rPr>
          <w:rFonts w:eastAsia="Times New Roman" w:cs="Times New Roman"/>
          <w:szCs w:val="24"/>
        </w:rPr>
        <w:t xml:space="preserve"> ότι </w:t>
      </w:r>
      <w:r>
        <w:rPr>
          <w:rFonts w:eastAsia="Times New Roman" w:cs="Times New Roman"/>
          <w:szCs w:val="24"/>
        </w:rPr>
        <w:t xml:space="preserve">δηλαδή </w:t>
      </w:r>
      <w:r w:rsidRPr="009A6742">
        <w:rPr>
          <w:rFonts w:eastAsia="Times New Roman" w:cs="Times New Roman"/>
          <w:szCs w:val="24"/>
        </w:rPr>
        <w:t>άνθρωποι οι οποίοι χρωστούσαν ακόμα και 1.000</w:t>
      </w:r>
      <w:r>
        <w:rPr>
          <w:rFonts w:eastAsia="Times New Roman" w:cs="Times New Roman"/>
          <w:szCs w:val="24"/>
        </w:rPr>
        <w:t xml:space="preserve"> ή</w:t>
      </w:r>
      <w:r w:rsidRPr="009A6742">
        <w:rPr>
          <w:rFonts w:eastAsia="Times New Roman" w:cs="Times New Roman"/>
          <w:szCs w:val="24"/>
        </w:rPr>
        <w:t xml:space="preserve"> 1.500 ευρώ</w:t>
      </w:r>
      <w:r>
        <w:rPr>
          <w:rFonts w:eastAsia="Times New Roman" w:cs="Times New Roman"/>
          <w:szCs w:val="24"/>
        </w:rPr>
        <w:t>,</w:t>
      </w:r>
      <w:r w:rsidRPr="009A6742">
        <w:rPr>
          <w:rFonts w:eastAsia="Times New Roman" w:cs="Times New Roman"/>
          <w:szCs w:val="24"/>
        </w:rPr>
        <w:t xml:space="preserve"> σύροντ</w:t>
      </w:r>
      <w:r>
        <w:rPr>
          <w:rFonts w:eastAsia="Times New Roman" w:cs="Times New Roman"/>
          <w:szCs w:val="24"/>
        </w:rPr>
        <w:t>αν</w:t>
      </w:r>
      <w:r w:rsidRPr="009A6742">
        <w:rPr>
          <w:rFonts w:eastAsia="Times New Roman" w:cs="Times New Roman"/>
          <w:szCs w:val="24"/>
        </w:rPr>
        <w:t xml:space="preserve"> στα </w:t>
      </w:r>
      <w:r>
        <w:rPr>
          <w:rFonts w:eastAsia="Times New Roman" w:cs="Times New Roman"/>
          <w:szCs w:val="24"/>
        </w:rPr>
        <w:t>α</w:t>
      </w:r>
      <w:r w:rsidRPr="009A6742">
        <w:rPr>
          <w:rFonts w:eastAsia="Times New Roman" w:cs="Times New Roman"/>
          <w:szCs w:val="24"/>
        </w:rPr>
        <w:t>στυνομικά τμήματα</w:t>
      </w:r>
      <w:r>
        <w:rPr>
          <w:rFonts w:eastAsia="Times New Roman" w:cs="Times New Roman"/>
          <w:szCs w:val="24"/>
        </w:rPr>
        <w:t>,</w:t>
      </w:r>
      <w:r w:rsidRPr="009A6742">
        <w:rPr>
          <w:rFonts w:eastAsia="Times New Roman" w:cs="Times New Roman"/>
          <w:szCs w:val="24"/>
        </w:rPr>
        <w:t xml:space="preserve"> προκειμένου εκεί να πιεστούν για να διακανονίσουν </w:t>
      </w:r>
      <w:r>
        <w:rPr>
          <w:rFonts w:eastAsia="Times New Roman" w:cs="Times New Roman"/>
          <w:szCs w:val="24"/>
        </w:rPr>
        <w:t>τους οφειλές. Α</w:t>
      </w:r>
      <w:r w:rsidRPr="009A6742">
        <w:rPr>
          <w:rFonts w:eastAsia="Times New Roman" w:cs="Times New Roman"/>
          <w:szCs w:val="24"/>
        </w:rPr>
        <w:t>υτό με το</w:t>
      </w:r>
      <w:r>
        <w:rPr>
          <w:rFonts w:eastAsia="Times New Roman" w:cs="Times New Roman"/>
          <w:szCs w:val="24"/>
        </w:rPr>
        <w:t>ν ν</w:t>
      </w:r>
      <w:r>
        <w:rPr>
          <w:rFonts w:eastAsia="Times New Roman" w:cs="Times New Roman"/>
          <w:szCs w:val="24"/>
        </w:rPr>
        <w:t>.</w:t>
      </w:r>
      <w:r>
        <w:rPr>
          <w:rFonts w:eastAsia="Times New Roman" w:cs="Times New Roman"/>
          <w:szCs w:val="24"/>
        </w:rPr>
        <w:t>43</w:t>
      </w:r>
      <w:r w:rsidRPr="009A6742">
        <w:rPr>
          <w:rFonts w:eastAsia="Times New Roman" w:cs="Times New Roman"/>
          <w:szCs w:val="24"/>
        </w:rPr>
        <w:t>37</w:t>
      </w:r>
      <w:r>
        <w:rPr>
          <w:rFonts w:eastAsia="Times New Roman" w:cs="Times New Roman"/>
          <w:szCs w:val="24"/>
        </w:rPr>
        <w:t>/</w:t>
      </w:r>
      <w:r w:rsidRPr="00EC0337">
        <w:rPr>
          <w:rFonts w:eastAsia="Times New Roman" w:cs="Times New Roman"/>
          <w:szCs w:val="24"/>
        </w:rPr>
        <w:t>15</w:t>
      </w:r>
      <w:r>
        <w:rPr>
          <w:rFonts w:eastAsia="Times New Roman" w:cs="Times New Roman"/>
          <w:szCs w:val="24"/>
        </w:rPr>
        <w:t xml:space="preserve"> καταργήθηκε</w:t>
      </w:r>
      <w:r w:rsidRPr="009A6742">
        <w:rPr>
          <w:rFonts w:eastAsia="Times New Roman" w:cs="Times New Roman"/>
          <w:szCs w:val="24"/>
        </w:rPr>
        <w:t xml:space="preserve"> και πλέον είναι έως 100.000 ευρώ για τη χρήση του αυτοφώρου</w:t>
      </w:r>
      <w:r>
        <w:rPr>
          <w:rFonts w:eastAsia="Times New Roman" w:cs="Times New Roman"/>
          <w:szCs w:val="24"/>
        </w:rPr>
        <w:t>.</w:t>
      </w:r>
    </w:p>
    <w:p w14:paraId="12B6EB4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Επίσης,</w:t>
      </w:r>
      <w:r w:rsidRPr="009A6742">
        <w:rPr>
          <w:rFonts w:eastAsia="Times New Roman" w:cs="Times New Roman"/>
          <w:szCs w:val="24"/>
        </w:rPr>
        <w:t xml:space="preserve"> περιλαμβάνονται διατάξεις για τις συντάξεις χηρείας</w:t>
      </w:r>
      <w:r>
        <w:rPr>
          <w:rFonts w:eastAsia="Times New Roman" w:cs="Times New Roman"/>
          <w:szCs w:val="24"/>
        </w:rPr>
        <w:t>,</w:t>
      </w:r>
      <w:r w:rsidRPr="009A6742">
        <w:rPr>
          <w:rFonts w:eastAsia="Times New Roman" w:cs="Times New Roman"/>
          <w:szCs w:val="24"/>
        </w:rPr>
        <w:t xml:space="preserve"> με τις οποίες κάνουμε πράξη </w:t>
      </w:r>
      <w:r>
        <w:rPr>
          <w:rFonts w:eastAsia="Times New Roman" w:cs="Times New Roman"/>
          <w:szCs w:val="24"/>
        </w:rPr>
        <w:t>δ</w:t>
      </w:r>
      <w:r w:rsidRPr="009A6742">
        <w:rPr>
          <w:rFonts w:eastAsia="Times New Roman" w:cs="Times New Roman"/>
          <w:szCs w:val="24"/>
        </w:rPr>
        <w:t>ίκαια</w:t>
      </w:r>
      <w:r w:rsidRPr="009A6742">
        <w:rPr>
          <w:rFonts w:eastAsia="Times New Roman" w:cs="Times New Roman"/>
          <w:szCs w:val="24"/>
        </w:rPr>
        <w:t xml:space="preserve"> αιτήματα των δικαιούχων</w:t>
      </w:r>
      <w:r>
        <w:rPr>
          <w:rFonts w:eastAsia="Times New Roman" w:cs="Times New Roman"/>
          <w:szCs w:val="24"/>
        </w:rPr>
        <w:t>,</w:t>
      </w:r>
      <w:r w:rsidRPr="009A6742">
        <w:rPr>
          <w:rFonts w:eastAsia="Times New Roman" w:cs="Times New Roman"/>
          <w:szCs w:val="24"/>
        </w:rPr>
        <w:t xml:space="preserve"> αλλά και η ενίσχυση της θέσης των εργαζ</w:t>
      </w:r>
      <w:r>
        <w:rPr>
          <w:rFonts w:eastAsia="Times New Roman" w:cs="Times New Roman"/>
          <w:szCs w:val="24"/>
        </w:rPr>
        <w:t>όμε</w:t>
      </w:r>
      <w:r w:rsidRPr="009A6742">
        <w:rPr>
          <w:rFonts w:eastAsia="Times New Roman" w:cs="Times New Roman"/>
          <w:szCs w:val="24"/>
        </w:rPr>
        <w:t>νων μέσα από την αιτιολογημένη απόλυση</w:t>
      </w:r>
      <w:r>
        <w:rPr>
          <w:rFonts w:eastAsia="Times New Roman" w:cs="Times New Roman"/>
          <w:szCs w:val="24"/>
        </w:rPr>
        <w:t>,</w:t>
      </w:r>
      <w:r w:rsidRPr="009A6742">
        <w:rPr>
          <w:rFonts w:eastAsia="Times New Roman" w:cs="Times New Roman"/>
          <w:szCs w:val="24"/>
        </w:rPr>
        <w:t xml:space="preserve"> όπου αν δεν υπάρχει βάσιμος λόγος</w:t>
      </w:r>
      <w:r>
        <w:rPr>
          <w:rFonts w:eastAsia="Times New Roman" w:cs="Times New Roman"/>
          <w:szCs w:val="24"/>
        </w:rPr>
        <w:t>,</w:t>
      </w:r>
      <w:r w:rsidRPr="009A6742">
        <w:rPr>
          <w:rFonts w:eastAsia="Times New Roman" w:cs="Times New Roman"/>
          <w:szCs w:val="24"/>
        </w:rPr>
        <w:t xml:space="preserve"> αυτή θεωρείται άκυρη </w:t>
      </w:r>
      <w:r>
        <w:rPr>
          <w:rFonts w:eastAsia="Times New Roman" w:cs="Times New Roman"/>
          <w:szCs w:val="24"/>
        </w:rPr>
        <w:t xml:space="preserve">και ο </w:t>
      </w:r>
      <w:r w:rsidRPr="009A6742">
        <w:rPr>
          <w:rFonts w:eastAsia="Times New Roman" w:cs="Times New Roman"/>
          <w:szCs w:val="24"/>
        </w:rPr>
        <w:t xml:space="preserve">εργαζόμενος μπορεί να έχει δικαίωμα </w:t>
      </w:r>
      <w:proofErr w:type="spellStart"/>
      <w:r w:rsidRPr="009A6742">
        <w:rPr>
          <w:rFonts w:eastAsia="Times New Roman" w:cs="Times New Roman"/>
          <w:szCs w:val="24"/>
        </w:rPr>
        <w:t>επαναπρόσληψης</w:t>
      </w:r>
      <w:proofErr w:type="spellEnd"/>
      <w:r w:rsidRPr="009A6742">
        <w:rPr>
          <w:rFonts w:eastAsia="Times New Roman" w:cs="Times New Roman"/>
          <w:szCs w:val="24"/>
        </w:rPr>
        <w:t xml:space="preserve"> και λήψης των μισθών υπερημερίας πο</w:t>
      </w:r>
      <w:r w:rsidRPr="009A6742">
        <w:rPr>
          <w:rFonts w:eastAsia="Times New Roman" w:cs="Times New Roman"/>
          <w:szCs w:val="24"/>
        </w:rPr>
        <w:t xml:space="preserve">υ του </w:t>
      </w:r>
      <w:r>
        <w:rPr>
          <w:rFonts w:eastAsia="Times New Roman" w:cs="Times New Roman"/>
          <w:szCs w:val="24"/>
        </w:rPr>
        <w:t>οφείλει ο</w:t>
      </w:r>
      <w:r w:rsidRPr="009A6742">
        <w:rPr>
          <w:rFonts w:eastAsia="Times New Roman" w:cs="Times New Roman"/>
          <w:szCs w:val="24"/>
        </w:rPr>
        <w:t xml:space="preserve"> εργοδότης</w:t>
      </w:r>
      <w:r>
        <w:rPr>
          <w:rFonts w:eastAsia="Times New Roman" w:cs="Times New Roman"/>
          <w:szCs w:val="24"/>
        </w:rPr>
        <w:t>.</w:t>
      </w:r>
    </w:p>
    <w:p w14:paraId="12B6EB4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Τ</w:t>
      </w:r>
      <w:r w:rsidRPr="009A6742">
        <w:rPr>
          <w:rFonts w:eastAsia="Times New Roman" w:cs="Times New Roman"/>
          <w:szCs w:val="24"/>
        </w:rPr>
        <w:t>έλος</w:t>
      </w:r>
      <w:r>
        <w:rPr>
          <w:rFonts w:eastAsia="Times New Roman" w:cs="Times New Roman"/>
          <w:szCs w:val="24"/>
        </w:rPr>
        <w:t>,</w:t>
      </w:r>
      <w:r w:rsidRPr="009A6742">
        <w:rPr>
          <w:rFonts w:eastAsia="Times New Roman" w:cs="Times New Roman"/>
          <w:szCs w:val="24"/>
        </w:rPr>
        <w:t xml:space="preserve"> πρέπει να σταθούμε και στις </w:t>
      </w:r>
      <w:r>
        <w:rPr>
          <w:rFonts w:eastAsia="Times New Roman" w:cs="Times New Roman"/>
          <w:szCs w:val="24"/>
        </w:rPr>
        <w:t>λοιπές</w:t>
      </w:r>
      <w:r w:rsidRPr="009A6742">
        <w:rPr>
          <w:rFonts w:eastAsia="Times New Roman" w:cs="Times New Roman"/>
          <w:szCs w:val="24"/>
        </w:rPr>
        <w:t xml:space="preserve"> σημαντικές παρεμβάσεις για το πλαίσιο προστασίας που μπαίνει για τους διανομείς</w:t>
      </w:r>
      <w:r>
        <w:rPr>
          <w:rFonts w:eastAsia="Times New Roman" w:cs="Times New Roman"/>
          <w:szCs w:val="24"/>
        </w:rPr>
        <w:t>,</w:t>
      </w:r>
      <w:r w:rsidRPr="009A6742">
        <w:rPr>
          <w:rFonts w:eastAsia="Times New Roman" w:cs="Times New Roman"/>
          <w:szCs w:val="24"/>
        </w:rPr>
        <w:t xml:space="preserve"> τους εργαζόμενους σε </w:t>
      </w:r>
      <w:proofErr w:type="spellStart"/>
      <w:r w:rsidRPr="009A6742">
        <w:rPr>
          <w:rFonts w:eastAsia="Times New Roman" w:cs="Times New Roman"/>
          <w:szCs w:val="24"/>
        </w:rPr>
        <w:t>delivery</w:t>
      </w:r>
      <w:proofErr w:type="spellEnd"/>
      <w:r>
        <w:rPr>
          <w:rFonts w:eastAsia="Times New Roman" w:cs="Times New Roman"/>
          <w:szCs w:val="24"/>
        </w:rPr>
        <w:t>,</w:t>
      </w:r>
      <w:r w:rsidRPr="009A6742">
        <w:rPr>
          <w:rFonts w:eastAsia="Times New Roman" w:cs="Times New Roman"/>
          <w:szCs w:val="24"/>
        </w:rPr>
        <w:t xml:space="preserve"> που είχαμε και πολλούς θανάτους</w:t>
      </w:r>
      <w:r>
        <w:rPr>
          <w:rFonts w:eastAsia="Times New Roman" w:cs="Times New Roman"/>
          <w:szCs w:val="24"/>
        </w:rPr>
        <w:t xml:space="preserve"> σε</w:t>
      </w:r>
      <w:r w:rsidRPr="009A6742">
        <w:rPr>
          <w:rFonts w:eastAsia="Times New Roman" w:cs="Times New Roman"/>
          <w:szCs w:val="24"/>
        </w:rPr>
        <w:t xml:space="preserve"> εργατικά ατυχήματα </w:t>
      </w:r>
      <w:r>
        <w:rPr>
          <w:rFonts w:eastAsia="Times New Roman" w:cs="Times New Roman"/>
          <w:szCs w:val="24"/>
        </w:rPr>
        <w:t xml:space="preserve">το </w:t>
      </w:r>
      <w:r w:rsidRPr="009A6742">
        <w:rPr>
          <w:rFonts w:eastAsia="Times New Roman" w:cs="Times New Roman"/>
          <w:szCs w:val="24"/>
        </w:rPr>
        <w:t>τελευταίο διάστημα</w:t>
      </w:r>
      <w:r>
        <w:rPr>
          <w:rFonts w:eastAsia="Times New Roman" w:cs="Times New Roman"/>
          <w:szCs w:val="24"/>
        </w:rPr>
        <w:t>,</w:t>
      </w:r>
      <w:r w:rsidRPr="009A6742">
        <w:rPr>
          <w:rFonts w:eastAsia="Times New Roman" w:cs="Times New Roman"/>
          <w:szCs w:val="24"/>
        </w:rPr>
        <w:t xml:space="preserve"> και ήταν στο πλήρες κενό</w:t>
      </w:r>
      <w:r>
        <w:rPr>
          <w:rFonts w:eastAsia="Times New Roman" w:cs="Times New Roman"/>
          <w:szCs w:val="24"/>
        </w:rPr>
        <w:t>. Μ</w:t>
      </w:r>
      <w:r w:rsidRPr="009A6742">
        <w:rPr>
          <w:rFonts w:eastAsia="Times New Roman" w:cs="Times New Roman"/>
          <w:szCs w:val="24"/>
        </w:rPr>
        <w:t>ε αυτό</w:t>
      </w:r>
      <w:r>
        <w:rPr>
          <w:rFonts w:eastAsia="Times New Roman" w:cs="Times New Roman"/>
          <w:szCs w:val="24"/>
        </w:rPr>
        <w:t>ν</w:t>
      </w:r>
      <w:r w:rsidRPr="009A6742">
        <w:rPr>
          <w:rFonts w:eastAsia="Times New Roman" w:cs="Times New Roman"/>
          <w:szCs w:val="24"/>
        </w:rPr>
        <w:t xml:space="preserve"> τον τρόπο μπαίνουν κανόνες για το </w:t>
      </w:r>
      <w:proofErr w:type="spellStart"/>
      <w:r>
        <w:rPr>
          <w:rFonts w:eastAsia="Times New Roman" w:cs="Times New Roman"/>
          <w:szCs w:val="24"/>
        </w:rPr>
        <w:t>ντελίβερι</w:t>
      </w:r>
      <w:proofErr w:type="spellEnd"/>
      <w:r>
        <w:rPr>
          <w:rFonts w:eastAsia="Times New Roman" w:cs="Times New Roman"/>
          <w:szCs w:val="24"/>
        </w:rPr>
        <w:t>.</w:t>
      </w:r>
    </w:p>
    <w:p w14:paraId="12B6EB4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B6EB5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w:t>
      </w:r>
      <w:r w:rsidRPr="009A6742">
        <w:rPr>
          <w:rFonts w:eastAsia="Times New Roman" w:cs="Times New Roman"/>
          <w:szCs w:val="24"/>
        </w:rPr>
        <w:t xml:space="preserve">έσα σε όλο αυτό το πλαίσιο </w:t>
      </w:r>
      <w:r>
        <w:rPr>
          <w:rFonts w:eastAsia="Times New Roman" w:cs="Times New Roman"/>
          <w:szCs w:val="24"/>
        </w:rPr>
        <w:t>-</w:t>
      </w:r>
      <w:r w:rsidRPr="009A6742">
        <w:rPr>
          <w:rFonts w:eastAsia="Times New Roman" w:cs="Times New Roman"/>
          <w:szCs w:val="24"/>
        </w:rPr>
        <w:t>και δεν θα μακρηγορήσω</w:t>
      </w:r>
      <w:r>
        <w:rPr>
          <w:rFonts w:eastAsia="Times New Roman" w:cs="Times New Roman"/>
          <w:szCs w:val="24"/>
        </w:rPr>
        <w:t>,</w:t>
      </w:r>
      <w:r w:rsidRPr="009A6742">
        <w:rPr>
          <w:rFonts w:eastAsia="Times New Roman" w:cs="Times New Roman"/>
          <w:szCs w:val="24"/>
        </w:rPr>
        <w:t xml:space="preserve"> κύριε </w:t>
      </w:r>
      <w:r>
        <w:rPr>
          <w:rFonts w:eastAsia="Times New Roman" w:cs="Times New Roman"/>
          <w:szCs w:val="24"/>
        </w:rPr>
        <w:t>Π</w:t>
      </w:r>
      <w:r w:rsidRPr="009A6742">
        <w:rPr>
          <w:rFonts w:eastAsia="Times New Roman" w:cs="Times New Roman"/>
          <w:szCs w:val="24"/>
        </w:rPr>
        <w:t>ρόεδρε</w:t>
      </w:r>
      <w:r>
        <w:rPr>
          <w:rFonts w:eastAsia="Times New Roman" w:cs="Times New Roman"/>
          <w:szCs w:val="24"/>
        </w:rPr>
        <w:t>-</w:t>
      </w:r>
      <w:r w:rsidRPr="009A6742">
        <w:rPr>
          <w:rFonts w:eastAsia="Times New Roman" w:cs="Times New Roman"/>
          <w:szCs w:val="24"/>
        </w:rPr>
        <w:t xml:space="preserve"> έχουμε τις εξαγγελίες ή καλύτερα τις απειλές του Προέδρου της Νέας Δημοκρατίας για την επταήμερη εργασία</w:t>
      </w:r>
      <w:r>
        <w:rPr>
          <w:rFonts w:eastAsia="Times New Roman" w:cs="Times New Roman"/>
          <w:szCs w:val="24"/>
        </w:rPr>
        <w:t>,</w:t>
      </w:r>
      <w:r w:rsidRPr="009A6742">
        <w:rPr>
          <w:rFonts w:eastAsia="Times New Roman" w:cs="Times New Roman"/>
          <w:szCs w:val="24"/>
        </w:rPr>
        <w:t xml:space="preserve"> για το ξεπερασμένο οκτάωρο</w:t>
      </w:r>
      <w:r>
        <w:rPr>
          <w:rFonts w:eastAsia="Times New Roman" w:cs="Times New Roman"/>
          <w:szCs w:val="24"/>
        </w:rPr>
        <w:t xml:space="preserve"> -όπου πρέπει</w:t>
      </w:r>
      <w:r w:rsidRPr="009A6742">
        <w:rPr>
          <w:rFonts w:eastAsia="Times New Roman" w:cs="Times New Roman"/>
          <w:szCs w:val="24"/>
        </w:rPr>
        <w:t xml:space="preserve"> να πάτε στις τράπεζες</w:t>
      </w:r>
      <w:r>
        <w:rPr>
          <w:rFonts w:eastAsia="Times New Roman" w:cs="Times New Roman"/>
          <w:szCs w:val="24"/>
        </w:rPr>
        <w:t>,</w:t>
      </w:r>
      <w:r w:rsidRPr="009A6742">
        <w:rPr>
          <w:rFonts w:eastAsia="Times New Roman" w:cs="Times New Roman"/>
          <w:szCs w:val="24"/>
        </w:rPr>
        <w:t xml:space="preserve"> κυρίες</w:t>
      </w:r>
      <w:r>
        <w:rPr>
          <w:rFonts w:eastAsia="Times New Roman" w:cs="Times New Roman"/>
          <w:szCs w:val="24"/>
        </w:rPr>
        <w:t xml:space="preserve"> και κύριοι συνάδελφοι, κ</w:t>
      </w:r>
      <w:r w:rsidRPr="009A6742">
        <w:rPr>
          <w:rFonts w:eastAsia="Times New Roman" w:cs="Times New Roman"/>
          <w:szCs w:val="24"/>
        </w:rPr>
        <w:t>αι να σας πουν οι εργαζόμενοι εκεί που πλέον περνούν μη</w:t>
      </w:r>
      <w:r w:rsidRPr="009A6742">
        <w:rPr>
          <w:rFonts w:eastAsia="Times New Roman" w:cs="Times New Roman"/>
          <w:szCs w:val="24"/>
        </w:rPr>
        <w:t xml:space="preserve">νύματα για να φεύγουν στις </w:t>
      </w:r>
      <w:r>
        <w:rPr>
          <w:rFonts w:eastAsia="Times New Roman" w:cs="Times New Roman"/>
          <w:szCs w:val="24"/>
        </w:rPr>
        <w:t>17.</w:t>
      </w:r>
      <w:r w:rsidRPr="009A6742">
        <w:rPr>
          <w:rFonts w:eastAsia="Times New Roman" w:cs="Times New Roman"/>
          <w:szCs w:val="24"/>
        </w:rPr>
        <w:t>00</w:t>
      </w:r>
      <w:r>
        <w:rPr>
          <w:rFonts w:eastAsia="Times New Roman" w:cs="Times New Roman"/>
          <w:szCs w:val="24"/>
        </w:rPr>
        <w:t>΄</w:t>
      </w:r>
      <w:r w:rsidRPr="009A6742">
        <w:rPr>
          <w:rFonts w:eastAsia="Times New Roman" w:cs="Times New Roman"/>
          <w:szCs w:val="24"/>
        </w:rPr>
        <w:t xml:space="preserve"> υποχρεωτικά</w:t>
      </w:r>
      <w:r>
        <w:rPr>
          <w:rFonts w:eastAsia="Times New Roman" w:cs="Times New Roman"/>
          <w:szCs w:val="24"/>
        </w:rPr>
        <w:t>, για να δείτε</w:t>
      </w:r>
      <w:r w:rsidRPr="009A6742">
        <w:rPr>
          <w:rFonts w:eastAsia="Times New Roman" w:cs="Times New Roman"/>
          <w:szCs w:val="24"/>
        </w:rPr>
        <w:t xml:space="preserve"> τι σημαίνει τήρηση του ωραρίου μετά τον έλεγχο του </w:t>
      </w:r>
      <w:r>
        <w:rPr>
          <w:rFonts w:eastAsia="Times New Roman" w:cs="Times New Roman"/>
          <w:szCs w:val="24"/>
        </w:rPr>
        <w:t>ΣΕΠΕ-, για</w:t>
      </w:r>
      <w:r w:rsidRPr="009A6742">
        <w:rPr>
          <w:rFonts w:eastAsia="Times New Roman" w:cs="Times New Roman"/>
          <w:szCs w:val="24"/>
        </w:rPr>
        <w:t xml:space="preserve"> το ασφαλιστικό </w:t>
      </w:r>
      <w:proofErr w:type="spellStart"/>
      <w:r w:rsidRPr="009A6742">
        <w:rPr>
          <w:rFonts w:eastAsia="Times New Roman" w:cs="Times New Roman"/>
          <w:szCs w:val="24"/>
        </w:rPr>
        <w:t>Πινοσέτ</w:t>
      </w:r>
      <w:proofErr w:type="spellEnd"/>
      <w:r>
        <w:rPr>
          <w:rFonts w:eastAsia="Times New Roman" w:cs="Times New Roman"/>
          <w:szCs w:val="24"/>
        </w:rPr>
        <w:t xml:space="preserve">, για τον </w:t>
      </w:r>
      <w:r w:rsidRPr="009A6742">
        <w:rPr>
          <w:rFonts w:eastAsia="Times New Roman" w:cs="Times New Roman"/>
          <w:szCs w:val="24"/>
        </w:rPr>
        <w:t>ταξικό γεωγραφικό προσδιορισμό για το Περιστέρι και άλλες περιοχές</w:t>
      </w:r>
      <w:r>
        <w:rPr>
          <w:rFonts w:eastAsia="Times New Roman" w:cs="Times New Roman"/>
          <w:szCs w:val="24"/>
        </w:rPr>
        <w:t>. Ν</w:t>
      </w:r>
      <w:r w:rsidRPr="009A6742">
        <w:rPr>
          <w:rFonts w:eastAsia="Times New Roman" w:cs="Times New Roman"/>
          <w:szCs w:val="24"/>
        </w:rPr>
        <w:t xml:space="preserve">ομίζουν όλοι ότι αυτό είναι κάτι </w:t>
      </w:r>
      <w:r w:rsidRPr="009A6742">
        <w:rPr>
          <w:rFonts w:eastAsia="Times New Roman" w:cs="Times New Roman"/>
          <w:szCs w:val="24"/>
        </w:rPr>
        <w:t xml:space="preserve">που </w:t>
      </w:r>
      <w:r>
        <w:rPr>
          <w:rFonts w:eastAsia="Times New Roman" w:cs="Times New Roman"/>
          <w:szCs w:val="24"/>
        </w:rPr>
        <w:t>σας</w:t>
      </w:r>
      <w:r w:rsidRPr="009A6742">
        <w:rPr>
          <w:rFonts w:eastAsia="Times New Roman" w:cs="Times New Roman"/>
          <w:szCs w:val="24"/>
        </w:rPr>
        <w:t xml:space="preserve"> ξεφεύγει </w:t>
      </w:r>
      <w:r>
        <w:rPr>
          <w:rFonts w:eastAsia="Times New Roman" w:cs="Times New Roman"/>
          <w:szCs w:val="24"/>
        </w:rPr>
        <w:t>ή</w:t>
      </w:r>
      <w:r w:rsidRPr="009A6742">
        <w:rPr>
          <w:rFonts w:eastAsia="Times New Roman" w:cs="Times New Roman"/>
          <w:szCs w:val="24"/>
        </w:rPr>
        <w:t xml:space="preserve"> ότι αυτό είναι βούτυρο στο ψωμί </w:t>
      </w:r>
      <w:r>
        <w:rPr>
          <w:rFonts w:eastAsia="Times New Roman" w:cs="Times New Roman"/>
          <w:szCs w:val="24"/>
        </w:rPr>
        <w:t>μας. Ε, λ</w:t>
      </w:r>
      <w:r w:rsidRPr="009A6742">
        <w:rPr>
          <w:rFonts w:eastAsia="Times New Roman" w:cs="Times New Roman"/>
          <w:szCs w:val="24"/>
        </w:rPr>
        <w:t>οιπόν</w:t>
      </w:r>
      <w:r>
        <w:rPr>
          <w:rFonts w:eastAsia="Times New Roman" w:cs="Times New Roman"/>
          <w:szCs w:val="24"/>
        </w:rPr>
        <w:t>,</w:t>
      </w:r>
      <w:r w:rsidRPr="009A6742">
        <w:rPr>
          <w:rFonts w:eastAsia="Times New Roman" w:cs="Times New Roman"/>
          <w:szCs w:val="24"/>
        </w:rPr>
        <w:t xml:space="preserve"> ούτε σας ξεφεύγει</w:t>
      </w:r>
      <w:r>
        <w:rPr>
          <w:rFonts w:eastAsia="Times New Roman" w:cs="Times New Roman"/>
          <w:szCs w:val="24"/>
        </w:rPr>
        <w:t>,</w:t>
      </w:r>
      <w:r w:rsidRPr="009A6742">
        <w:rPr>
          <w:rFonts w:eastAsia="Times New Roman" w:cs="Times New Roman"/>
          <w:szCs w:val="24"/>
        </w:rPr>
        <w:t xml:space="preserve"> γιατί </w:t>
      </w:r>
      <w:r>
        <w:rPr>
          <w:rFonts w:eastAsia="Times New Roman" w:cs="Times New Roman"/>
          <w:szCs w:val="24"/>
        </w:rPr>
        <w:t xml:space="preserve">είναι </w:t>
      </w:r>
      <w:r w:rsidRPr="009A6742">
        <w:rPr>
          <w:rFonts w:eastAsia="Times New Roman" w:cs="Times New Roman"/>
          <w:szCs w:val="24"/>
        </w:rPr>
        <w:t xml:space="preserve">το </w:t>
      </w:r>
      <w:r>
        <w:rPr>
          <w:rFonts w:eastAsia="Times New Roman" w:cs="Times New Roman"/>
          <w:szCs w:val="24"/>
        </w:rPr>
        <w:t>π</w:t>
      </w:r>
      <w:r w:rsidRPr="009A6742">
        <w:rPr>
          <w:rFonts w:eastAsia="Times New Roman" w:cs="Times New Roman"/>
          <w:szCs w:val="24"/>
        </w:rPr>
        <w:t>ρόγραμμά</w:t>
      </w:r>
      <w:r w:rsidRPr="009A6742">
        <w:rPr>
          <w:rFonts w:eastAsia="Times New Roman" w:cs="Times New Roman"/>
          <w:szCs w:val="24"/>
        </w:rPr>
        <w:t xml:space="preserve"> </w:t>
      </w:r>
      <w:r>
        <w:rPr>
          <w:rFonts w:eastAsia="Times New Roman" w:cs="Times New Roman"/>
          <w:szCs w:val="24"/>
        </w:rPr>
        <w:t>σας,</w:t>
      </w:r>
      <w:r w:rsidRPr="009A6742">
        <w:rPr>
          <w:rFonts w:eastAsia="Times New Roman" w:cs="Times New Roman"/>
          <w:szCs w:val="24"/>
        </w:rPr>
        <w:t xml:space="preserve"> αλλά ούτε και είναι βούτυρο στο ψωμί </w:t>
      </w:r>
      <w:r>
        <w:rPr>
          <w:rFonts w:eastAsia="Times New Roman" w:cs="Times New Roman"/>
          <w:szCs w:val="24"/>
        </w:rPr>
        <w:t>μας,</w:t>
      </w:r>
      <w:r w:rsidRPr="009A6742">
        <w:rPr>
          <w:rFonts w:eastAsia="Times New Roman" w:cs="Times New Roman"/>
          <w:szCs w:val="24"/>
        </w:rPr>
        <w:t xml:space="preserve"> διότι εμείς δεν χαιρόμαστε</w:t>
      </w:r>
      <w:r>
        <w:rPr>
          <w:rFonts w:eastAsia="Times New Roman" w:cs="Times New Roman"/>
          <w:szCs w:val="24"/>
        </w:rPr>
        <w:t xml:space="preserve">. </w:t>
      </w:r>
      <w:r w:rsidRPr="009A6742">
        <w:rPr>
          <w:rFonts w:eastAsia="Times New Roman" w:cs="Times New Roman"/>
          <w:szCs w:val="24"/>
        </w:rPr>
        <w:t>Αυτά είναι άκρως επικίνδυνα και δεν μπορούμε να παίρνουμε αψήφιστα αυτ</w:t>
      </w:r>
      <w:r w:rsidRPr="009A6742">
        <w:rPr>
          <w:rFonts w:eastAsia="Times New Roman" w:cs="Times New Roman"/>
          <w:szCs w:val="24"/>
        </w:rPr>
        <w:t>ά που απειλούν την κοινωνία</w:t>
      </w:r>
      <w:r>
        <w:rPr>
          <w:rFonts w:eastAsia="Times New Roman" w:cs="Times New Roman"/>
          <w:szCs w:val="24"/>
        </w:rPr>
        <w:t>.</w:t>
      </w:r>
    </w:p>
    <w:p w14:paraId="12B6EB5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w:t>
      </w:r>
      <w:r w:rsidRPr="009A6742">
        <w:rPr>
          <w:rFonts w:eastAsia="Times New Roman" w:cs="Times New Roman"/>
          <w:szCs w:val="24"/>
        </w:rPr>
        <w:t>ας έρχεται στο μυαλό το ενδεχόμενο να επανέλθετε στην εξουσία</w:t>
      </w:r>
      <w:r>
        <w:rPr>
          <w:rFonts w:eastAsia="Times New Roman" w:cs="Times New Roman"/>
          <w:szCs w:val="24"/>
        </w:rPr>
        <w:t xml:space="preserve"> -</w:t>
      </w:r>
      <w:r w:rsidRPr="009A6742">
        <w:rPr>
          <w:rFonts w:eastAsia="Times New Roman" w:cs="Times New Roman"/>
          <w:szCs w:val="24"/>
        </w:rPr>
        <w:t>που σας έχει δει η κοινωνία</w:t>
      </w:r>
      <w:r>
        <w:rPr>
          <w:rFonts w:eastAsia="Times New Roman" w:cs="Times New Roman"/>
          <w:szCs w:val="24"/>
        </w:rPr>
        <w:t>-</w:t>
      </w:r>
      <w:r w:rsidRPr="009A6742">
        <w:rPr>
          <w:rFonts w:eastAsia="Times New Roman" w:cs="Times New Roman"/>
          <w:szCs w:val="24"/>
        </w:rPr>
        <w:t xml:space="preserve"> και να κάνετε </w:t>
      </w:r>
      <w:r>
        <w:rPr>
          <w:rFonts w:eastAsia="Times New Roman" w:cs="Times New Roman"/>
          <w:szCs w:val="24"/>
        </w:rPr>
        <w:t xml:space="preserve">τα ίδια που κάνατε και να ξηλώσετε κάθε τι </w:t>
      </w:r>
      <w:r w:rsidRPr="009A6742">
        <w:rPr>
          <w:rFonts w:eastAsia="Times New Roman" w:cs="Times New Roman"/>
          <w:szCs w:val="24"/>
        </w:rPr>
        <w:t xml:space="preserve">θετικό δικό </w:t>
      </w:r>
      <w:r>
        <w:rPr>
          <w:rFonts w:eastAsia="Times New Roman" w:cs="Times New Roman"/>
          <w:szCs w:val="24"/>
        </w:rPr>
        <w:t>μας. Όμως,</w:t>
      </w:r>
      <w:r w:rsidRPr="009A6742">
        <w:rPr>
          <w:rFonts w:eastAsia="Times New Roman" w:cs="Times New Roman"/>
          <w:szCs w:val="24"/>
        </w:rPr>
        <w:t xml:space="preserve"> ο ελληνικός λαός δεν θα το επιτρέψει αυτό</w:t>
      </w:r>
      <w:r>
        <w:rPr>
          <w:rFonts w:eastAsia="Times New Roman" w:cs="Times New Roman"/>
          <w:szCs w:val="24"/>
        </w:rPr>
        <w:t>. Δ</w:t>
      </w:r>
      <w:r w:rsidRPr="009A6742">
        <w:rPr>
          <w:rFonts w:eastAsia="Times New Roman" w:cs="Times New Roman"/>
          <w:szCs w:val="24"/>
        </w:rPr>
        <w:t xml:space="preserve">εν θα σας </w:t>
      </w:r>
      <w:r w:rsidRPr="009A6742">
        <w:rPr>
          <w:rFonts w:eastAsia="Times New Roman" w:cs="Times New Roman"/>
          <w:szCs w:val="24"/>
        </w:rPr>
        <w:t>κάνει τη χάρη</w:t>
      </w:r>
      <w:r>
        <w:rPr>
          <w:rFonts w:eastAsia="Times New Roman" w:cs="Times New Roman"/>
          <w:szCs w:val="24"/>
        </w:rPr>
        <w:t>.</w:t>
      </w:r>
      <w:r w:rsidRPr="009A6742">
        <w:rPr>
          <w:rFonts w:eastAsia="Times New Roman" w:cs="Times New Roman"/>
          <w:szCs w:val="24"/>
        </w:rPr>
        <w:t xml:space="preserve"> Ένας λαός ο οποίος πέρασε τόσ</w:t>
      </w:r>
      <w:r>
        <w:rPr>
          <w:rFonts w:eastAsia="Times New Roman" w:cs="Times New Roman"/>
          <w:szCs w:val="24"/>
        </w:rPr>
        <w:t xml:space="preserve">α, ο οποίος λοιδορείται, </w:t>
      </w:r>
      <w:r w:rsidRPr="009A6742">
        <w:rPr>
          <w:rFonts w:eastAsia="Times New Roman" w:cs="Times New Roman"/>
          <w:szCs w:val="24"/>
        </w:rPr>
        <w:t xml:space="preserve">υποτιμάται και απειλείται από </w:t>
      </w:r>
      <w:r>
        <w:rPr>
          <w:rFonts w:eastAsia="Times New Roman" w:cs="Times New Roman"/>
          <w:szCs w:val="24"/>
        </w:rPr>
        <w:t>εσά</w:t>
      </w:r>
      <w:r w:rsidRPr="009A6742">
        <w:rPr>
          <w:rFonts w:eastAsia="Times New Roman" w:cs="Times New Roman"/>
          <w:szCs w:val="24"/>
        </w:rPr>
        <w:t>ς συστηματικά</w:t>
      </w:r>
      <w:r>
        <w:rPr>
          <w:rFonts w:eastAsia="Times New Roman" w:cs="Times New Roman"/>
          <w:szCs w:val="24"/>
        </w:rPr>
        <w:t>,</w:t>
      </w:r>
      <w:r w:rsidRPr="009A6742">
        <w:rPr>
          <w:rFonts w:eastAsia="Times New Roman" w:cs="Times New Roman"/>
          <w:szCs w:val="24"/>
        </w:rPr>
        <w:t xml:space="preserve"> θα σας δώσει την απάντηση που πρέπει</w:t>
      </w:r>
      <w:r>
        <w:rPr>
          <w:rFonts w:eastAsia="Times New Roman" w:cs="Times New Roman"/>
          <w:szCs w:val="24"/>
        </w:rPr>
        <w:t>. Ε</w:t>
      </w:r>
      <w:r w:rsidRPr="009A6742">
        <w:rPr>
          <w:rFonts w:eastAsia="Times New Roman" w:cs="Times New Roman"/>
          <w:szCs w:val="24"/>
        </w:rPr>
        <w:t>μείς θα νικήσουμε και πάλι και θα προχωρήσουμε</w:t>
      </w:r>
      <w:r>
        <w:rPr>
          <w:rFonts w:eastAsia="Times New Roman" w:cs="Times New Roman"/>
          <w:szCs w:val="24"/>
        </w:rPr>
        <w:t>,</w:t>
      </w:r>
      <w:r w:rsidRPr="009A6742">
        <w:rPr>
          <w:rFonts w:eastAsia="Times New Roman" w:cs="Times New Roman"/>
          <w:szCs w:val="24"/>
        </w:rPr>
        <w:t xml:space="preserve"> κυρίες </w:t>
      </w:r>
      <w:r>
        <w:rPr>
          <w:rFonts w:eastAsia="Times New Roman" w:cs="Times New Roman"/>
          <w:szCs w:val="24"/>
        </w:rPr>
        <w:t xml:space="preserve">και </w:t>
      </w:r>
      <w:r w:rsidRPr="009A6742">
        <w:rPr>
          <w:rFonts w:eastAsia="Times New Roman" w:cs="Times New Roman"/>
          <w:szCs w:val="24"/>
        </w:rPr>
        <w:t xml:space="preserve">κύριοι </w:t>
      </w:r>
      <w:r>
        <w:rPr>
          <w:rFonts w:eastAsia="Times New Roman" w:cs="Times New Roman"/>
          <w:szCs w:val="24"/>
        </w:rPr>
        <w:t>Υ</w:t>
      </w:r>
      <w:r w:rsidRPr="009A6742">
        <w:rPr>
          <w:rFonts w:eastAsia="Times New Roman" w:cs="Times New Roman"/>
          <w:szCs w:val="24"/>
        </w:rPr>
        <w:t>πουργοί</w:t>
      </w:r>
      <w:r>
        <w:rPr>
          <w:rFonts w:eastAsia="Times New Roman" w:cs="Times New Roman"/>
          <w:szCs w:val="24"/>
        </w:rPr>
        <w:t>,</w:t>
      </w:r>
      <w:r w:rsidRPr="009A6742">
        <w:rPr>
          <w:rFonts w:eastAsia="Times New Roman" w:cs="Times New Roman"/>
          <w:szCs w:val="24"/>
        </w:rPr>
        <w:t xml:space="preserve"> και σε μεγαλύτερες τομές</w:t>
      </w:r>
      <w:r w:rsidRPr="009A6742">
        <w:rPr>
          <w:rFonts w:eastAsia="Times New Roman" w:cs="Times New Roman"/>
          <w:szCs w:val="24"/>
        </w:rPr>
        <w:t xml:space="preserve"> και </w:t>
      </w:r>
      <w:r>
        <w:rPr>
          <w:rFonts w:eastAsia="Times New Roman" w:cs="Times New Roman"/>
          <w:szCs w:val="24"/>
        </w:rPr>
        <w:t xml:space="preserve">σε </w:t>
      </w:r>
      <w:r w:rsidRPr="009A6742">
        <w:rPr>
          <w:rFonts w:eastAsia="Times New Roman" w:cs="Times New Roman"/>
          <w:szCs w:val="24"/>
        </w:rPr>
        <w:t>αποκατάσταση αδικιών με μόνο γνώμον</w:t>
      </w:r>
      <w:r>
        <w:rPr>
          <w:rFonts w:eastAsia="Times New Roman" w:cs="Times New Roman"/>
          <w:szCs w:val="24"/>
        </w:rPr>
        <w:t xml:space="preserve">ά μας </w:t>
      </w:r>
      <w:r w:rsidRPr="009A6742">
        <w:rPr>
          <w:rFonts w:eastAsia="Times New Roman" w:cs="Times New Roman"/>
          <w:szCs w:val="24"/>
        </w:rPr>
        <w:t>τις ανάγκες των πολλών</w:t>
      </w:r>
      <w:r>
        <w:rPr>
          <w:rFonts w:eastAsia="Times New Roman" w:cs="Times New Roman"/>
          <w:szCs w:val="24"/>
        </w:rPr>
        <w:t>.</w:t>
      </w:r>
    </w:p>
    <w:p w14:paraId="12B6EB5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w:t>
      </w:r>
      <w:r w:rsidRPr="009A6742">
        <w:rPr>
          <w:rFonts w:eastAsia="Times New Roman" w:cs="Times New Roman"/>
          <w:szCs w:val="24"/>
        </w:rPr>
        <w:t>υχαριστώ</w:t>
      </w:r>
      <w:r>
        <w:rPr>
          <w:rFonts w:eastAsia="Times New Roman" w:cs="Times New Roman"/>
          <w:szCs w:val="24"/>
        </w:rPr>
        <w:t>.</w:t>
      </w:r>
    </w:p>
    <w:p w14:paraId="12B6EB53" w14:textId="77777777" w:rsidR="00F81E5F" w:rsidRDefault="0022463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B6EB54"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Ε</w:t>
      </w:r>
      <w:r w:rsidRPr="009A6742">
        <w:rPr>
          <w:rFonts w:eastAsia="Times New Roman" w:cs="Times New Roman"/>
          <w:szCs w:val="24"/>
        </w:rPr>
        <w:t>πόμενος ομιλητής</w:t>
      </w:r>
      <w:r>
        <w:rPr>
          <w:rFonts w:eastAsia="Times New Roman" w:cs="Times New Roman"/>
          <w:szCs w:val="24"/>
        </w:rPr>
        <w:t xml:space="preserve"> είναι ο κ. </w:t>
      </w:r>
      <w:proofErr w:type="spellStart"/>
      <w:r>
        <w:rPr>
          <w:rFonts w:eastAsia="Times New Roman" w:cs="Times New Roman"/>
          <w:szCs w:val="24"/>
        </w:rPr>
        <w:t>Μπαλλής</w:t>
      </w:r>
      <w:proofErr w:type="spellEnd"/>
      <w:r w:rsidRPr="009A6742">
        <w:rPr>
          <w:rFonts w:eastAsia="Times New Roman" w:cs="Times New Roman"/>
          <w:szCs w:val="24"/>
        </w:rPr>
        <w:t xml:space="preserve"> από το</w:t>
      </w:r>
      <w:r>
        <w:rPr>
          <w:rFonts w:eastAsia="Times New Roman" w:cs="Times New Roman"/>
          <w:szCs w:val="24"/>
        </w:rPr>
        <w:t>ν ΣΥΡΙΖΑ.</w:t>
      </w:r>
    </w:p>
    <w:p w14:paraId="12B6EB5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Ώσπου να ανέβει ο κ. </w:t>
      </w:r>
      <w:proofErr w:type="spellStart"/>
      <w:r>
        <w:rPr>
          <w:rFonts w:eastAsia="Times New Roman" w:cs="Times New Roman"/>
          <w:szCs w:val="24"/>
        </w:rPr>
        <w:t>Μπαλλής</w:t>
      </w:r>
      <w:proofErr w:type="spellEnd"/>
      <w:r w:rsidRPr="009A6742">
        <w:rPr>
          <w:rFonts w:eastAsia="Times New Roman" w:cs="Times New Roman"/>
          <w:szCs w:val="24"/>
        </w:rPr>
        <w:t xml:space="preserve"> στο Βήμα</w:t>
      </w:r>
      <w:r>
        <w:rPr>
          <w:rFonts w:eastAsia="Times New Roman" w:cs="Times New Roman"/>
          <w:szCs w:val="24"/>
        </w:rPr>
        <w:t>,</w:t>
      </w:r>
      <w:r w:rsidRPr="009A6742">
        <w:rPr>
          <w:rFonts w:eastAsia="Times New Roman" w:cs="Times New Roman"/>
          <w:szCs w:val="24"/>
        </w:rPr>
        <w:t xml:space="preserve"> να συνεννοηθούμε</w:t>
      </w:r>
      <w:r>
        <w:rPr>
          <w:rFonts w:eastAsia="Times New Roman" w:cs="Times New Roman"/>
          <w:szCs w:val="24"/>
        </w:rPr>
        <w:t>. Ω</w:t>
      </w:r>
      <w:r w:rsidRPr="009A6742">
        <w:rPr>
          <w:rFonts w:eastAsia="Times New Roman" w:cs="Times New Roman"/>
          <w:szCs w:val="24"/>
        </w:rPr>
        <w:t>ς γνωστόν</w:t>
      </w:r>
      <w:r>
        <w:rPr>
          <w:rFonts w:eastAsia="Times New Roman" w:cs="Times New Roman"/>
          <w:szCs w:val="24"/>
        </w:rPr>
        <w:t xml:space="preserve">, η συνεδρίαση θα διαρκέσει έως </w:t>
      </w:r>
      <w:r>
        <w:rPr>
          <w:rFonts w:eastAsia="Times New Roman" w:cs="Times New Roman"/>
          <w:szCs w:val="24"/>
        </w:rPr>
        <w:t>τα μεσάνυκτα.</w:t>
      </w:r>
      <w:r>
        <w:rPr>
          <w:rFonts w:eastAsia="Times New Roman" w:cs="Times New Roman"/>
          <w:szCs w:val="24"/>
        </w:rPr>
        <w:t xml:space="preserve"> Με έναν </w:t>
      </w:r>
      <w:r w:rsidRPr="009A6742">
        <w:rPr>
          <w:rFonts w:eastAsia="Times New Roman" w:cs="Times New Roman"/>
          <w:szCs w:val="24"/>
        </w:rPr>
        <w:t xml:space="preserve">υπολογισμό που κάναμε για τον αριθμό των ομιλητών που </w:t>
      </w:r>
      <w:r>
        <w:rPr>
          <w:rFonts w:eastAsia="Times New Roman" w:cs="Times New Roman"/>
          <w:szCs w:val="24"/>
        </w:rPr>
        <w:t>απομένουν</w:t>
      </w:r>
      <w:r w:rsidRPr="009A6742">
        <w:rPr>
          <w:rFonts w:eastAsia="Times New Roman" w:cs="Times New Roman"/>
          <w:szCs w:val="24"/>
        </w:rPr>
        <w:t xml:space="preserve"> να μιλήσου</w:t>
      </w:r>
      <w:r>
        <w:rPr>
          <w:rFonts w:eastAsia="Times New Roman" w:cs="Times New Roman"/>
          <w:szCs w:val="24"/>
        </w:rPr>
        <w:t>ν</w:t>
      </w:r>
      <w:r w:rsidRPr="009A6742">
        <w:rPr>
          <w:rFonts w:eastAsia="Times New Roman" w:cs="Times New Roman"/>
          <w:szCs w:val="24"/>
        </w:rPr>
        <w:t xml:space="preserve"> και με την ανοχή του χρόνου ομιλίας για τον καθένα</w:t>
      </w:r>
      <w:r>
        <w:rPr>
          <w:rFonts w:eastAsia="Times New Roman" w:cs="Times New Roman"/>
          <w:szCs w:val="24"/>
        </w:rPr>
        <w:t>,</w:t>
      </w:r>
      <w:r w:rsidRPr="009A6742">
        <w:rPr>
          <w:rFonts w:eastAsia="Times New Roman" w:cs="Times New Roman"/>
          <w:szCs w:val="24"/>
        </w:rPr>
        <w:t xml:space="preserve"> περίπου να υπολογίζετ</w:t>
      </w:r>
      <w:r>
        <w:rPr>
          <w:rFonts w:eastAsia="Times New Roman" w:cs="Times New Roman"/>
          <w:szCs w:val="24"/>
        </w:rPr>
        <w:t>ε</w:t>
      </w:r>
      <w:r w:rsidRPr="009A6742">
        <w:rPr>
          <w:rFonts w:eastAsia="Times New Roman" w:cs="Times New Roman"/>
          <w:szCs w:val="24"/>
        </w:rPr>
        <w:t xml:space="preserve"> </w:t>
      </w:r>
      <w:r>
        <w:rPr>
          <w:rFonts w:eastAsia="Times New Roman" w:cs="Times New Roman"/>
          <w:szCs w:val="24"/>
        </w:rPr>
        <w:t>-</w:t>
      </w:r>
      <w:r w:rsidRPr="009A6742">
        <w:rPr>
          <w:rFonts w:eastAsia="Times New Roman" w:cs="Times New Roman"/>
          <w:szCs w:val="24"/>
        </w:rPr>
        <w:t xml:space="preserve">για να ξέρουν και οι </w:t>
      </w:r>
      <w:r>
        <w:rPr>
          <w:rFonts w:eastAsia="Times New Roman" w:cs="Times New Roman"/>
          <w:szCs w:val="24"/>
        </w:rPr>
        <w:t>Β</w:t>
      </w:r>
      <w:r w:rsidRPr="009A6742">
        <w:rPr>
          <w:rFonts w:eastAsia="Times New Roman" w:cs="Times New Roman"/>
          <w:szCs w:val="24"/>
        </w:rPr>
        <w:t>ουλευτές</w:t>
      </w:r>
      <w:r>
        <w:rPr>
          <w:rFonts w:eastAsia="Times New Roman" w:cs="Times New Roman"/>
          <w:szCs w:val="24"/>
        </w:rPr>
        <w:t xml:space="preserve"> το λέμε- ότι,</w:t>
      </w:r>
      <w:r w:rsidRPr="009A6742">
        <w:rPr>
          <w:rFonts w:eastAsia="Times New Roman" w:cs="Times New Roman"/>
          <w:szCs w:val="24"/>
        </w:rPr>
        <w:t xml:space="preserve"> ενδεχομένως</w:t>
      </w:r>
      <w:r>
        <w:rPr>
          <w:rFonts w:eastAsia="Times New Roman" w:cs="Times New Roman"/>
          <w:szCs w:val="24"/>
        </w:rPr>
        <w:t>,</w:t>
      </w:r>
      <w:r w:rsidRPr="009A6742">
        <w:rPr>
          <w:rFonts w:eastAsia="Times New Roman" w:cs="Times New Roman"/>
          <w:szCs w:val="24"/>
        </w:rPr>
        <w:t xml:space="preserve"> </w:t>
      </w:r>
      <w:r>
        <w:rPr>
          <w:rFonts w:eastAsia="Times New Roman" w:cs="Times New Roman"/>
          <w:szCs w:val="24"/>
        </w:rPr>
        <w:t>ν</w:t>
      </w:r>
      <w:r w:rsidRPr="009A6742">
        <w:rPr>
          <w:rFonts w:eastAsia="Times New Roman" w:cs="Times New Roman"/>
          <w:szCs w:val="24"/>
        </w:rPr>
        <w:t>α φτάσουμε</w:t>
      </w:r>
      <w:r>
        <w:rPr>
          <w:rFonts w:eastAsia="Times New Roman" w:cs="Times New Roman"/>
          <w:szCs w:val="24"/>
        </w:rPr>
        <w:t xml:space="preserve"> στον εικοστό τρίτο ομιλητή του καταλόγου, δηλαδή στον κ. Εμμανουηλίδη. Κάπου εκεί, ενδεχομένως, να φτάσουμε.</w:t>
      </w:r>
    </w:p>
    <w:p w14:paraId="12B6EB5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Μπαλλή</w:t>
      </w:r>
      <w:proofErr w:type="spellEnd"/>
      <w:r>
        <w:rPr>
          <w:rFonts w:eastAsia="Times New Roman" w:cs="Times New Roman"/>
          <w:szCs w:val="24"/>
        </w:rPr>
        <w:t>, έχετε τον λόγο.</w:t>
      </w:r>
    </w:p>
    <w:p w14:paraId="12B6EB57"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ΜΠΑΛΛΗΣ:</w:t>
      </w:r>
      <w:r>
        <w:rPr>
          <w:rFonts w:eastAsia="Times New Roman" w:cs="Times New Roman"/>
          <w:szCs w:val="24"/>
        </w:rPr>
        <w:t xml:space="preserve"> Ευχαριστώ πολύ, κ</w:t>
      </w:r>
      <w:r w:rsidRPr="009A6742">
        <w:rPr>
          <w:rFonts w:eastAsia="Times New Roman" w:cs="Times New Roman"/>
          <w:szCs w:val="24"/>
        </w:rPr>
        <w:t xml:space="preserve">ύριε </w:t>
      </w:r>
      <w:r>
        <w:rPr>
          <w:rFonts w:eastAsia="Times New Roman" w:cs="Times New Roman"/>
          <w:szCs w:val="24"/>
        </w:rPr>
        <w:t>Π</w:t>
      </w:r>
      <w:r w:rsidRPr="009A6742">
        <w:rPr>
          <w:rFonts w:eastAsia="Times New Roman" w:cs="Times New Roman"/>
          <w:szCs w:val="24"/>
        </w:rPr>
        <w:t>ρόεδρε</w:t>
      </w:r>
      <w:r>
        <w:rPr>
          <w:rFonts w:eastAsia="Times New Roman" w:cs="Times New Roman"/>
          <w:szCs w:val="24"/>
        </w:rPr>
        <w:t>.</w:t>
      </w:r>
    </w:p>
    <w:p w14:paraId="12B6EB5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Κύριοι</w:t>
      </w:r>
      <w:r w:rsidRPr="009A6742">
        <w:rPr>
          <w:rFonts w:eastAsia="Times New Roman" w:cs="Times New Roman"/>
          <w:szCs w:val="24"/>
        </w:rPr>
        <w:t xml:space="preserve"> </w:t>
      </w:r>
      <w:r>
        <w:rPr>
          <w:rFonts w:eastAsia="Times New Roman" w:cs="Times New Roman"/>
          <w:szCs w:val="24"/>
        </w:rPr>
        <w:t>Υ</w:t>
      </w:r>
      <w:r w:rsidRPr="009A6742">
        <w:rPr>
          <w:rFonts w:eastAsia="Times New Roman" w:cs="Times New Roman"/>
          <w:szCs w:val="24"/>
        </w:rPr>
        <w:t>πουργ</w:t>
      </w:r>
      <w:r w:rsidRPr="009A6742">
        <w:rPr>
          <w:rFonts w:eastAsia="Times New Roman" w:cs="Times New Roman"/>
          <w:szCs w:val="24"/>
        </w:rPr>
        <w:t>οί</w:t>
      </w:r>
      <w:r>
        <w:rPr>
          <w:rFonts w:eastAsia="Times New Roman" w:cs="Times New Roman"/>
          <w:szCs w:val="24"/>
        </w:rPr>
        <w:t>,</w:t>
      </w:r>
      <w:r w:rsidRPr="009A6742">
        <w:rPr>
          <w:rFonts w:eastAsia="Times New Roman" w:cs="Times New Roman"/>
          <w:szCs w:val="24"/>
        </w:rPr>
        <w:t xml:space="preserve"> κυρίες και κύριοι συνάδελφοι</w:t>
      </w:r>
      <w:r>
        <w:rPr>
          <w:rFonts w:eastAsia="Times New Roman" w:cs="Times New Roman"/>
          <w:szCs w:val="24"/>
        </w:rPr>
        <w:t>,</w:t>
      </w:r>
      <w:r w:rsidRPr="009A6742">
        <w:rPr>
          <w:rFonts w:eastAsia="Times New Roman" w:cs="Times New Roman"/>
          <w:szCs w:val="24"/>
        </w:rPr>
        <w:t xml:space="preserve"> </w:t>
      </w:r>
      <w:r>
        <w:rPr>
          <w:rFonts w:eastAsia="Times New Roman" w:cs="Times New Roman"/>
          <w:szCs w:val="24"/>
        </w:rPr>
        <w:t>μια</w:t>
      </w:r>
      <w:r w:rsidRPr="009A6742">
        <w:rPr>
          <w:rFonts w:eastAsia="Times New Roman" w:cs="Times New Roman"/>
          <w:szCs w:val="24"/>
        </w:rPr>
        <w:t xml:space="preserve"> συζήτηση</w:t>
      </w:r>
      <w:r>
        <w:rPr>
          <w:rFonts w:eastAsia="Times New Roman" w:cs="Times New Roman"/>
          <w:szCs w:val="24"/>
        </w:rPr>
        <w:t>,</w:t>
      </w:r>
      <w:r w:rsidRPr="009A6742">
        <w:rPr>
          <w:rFonts w:eastAsia="Times New Roman" w:cs="Times New Roman"/>
          <w:szCs w:val="24"/>
        </w:rPr>
        <w:t xml:space="preserve"> αυτή που κάνουμε τώρα</w:t>
      </w:r>
      <w:r>
        <w:rPr>
          <w:rFonts w:eastAsia="Times New Roman" w:cs="Times New Roman"/>
          <w:szCs w:val="24"/>
        </w:rPr>
        <w:t>,</w:t>
      </w:r>
      <w:r w:rsidRPr="009A6742">
        <w:rPr>
          <w:rFonts w:eastAsia="Times New Roman" w:cs="Times New Roman"/>
          <w:szCs w:val="24"/>
        </w:rPr>
        <w:t xml:space="preserve"> που θεωρητικά φαινόταν να είναι εύκολη και ευχάριστη για όλους μας λόγω του ρυθμίσεων και των πολλών θετικών μέτρων που περιλαμβάνει</w:t>
      </w:r>
      <w:r>
        <w:rPr>
          <w:rFonts w:eastAsia="Times New Roman" w:cs="Times New Roman"/>
          <w:szCs w:val="24"/>
        </w:rPr>
        <w:t>,</w:t>
      </w:r>
      <w:r w:rsidRPr="009A6742">
        <w:rPr>
          <w:rFonts w:eastAsia="Times New Roman" w:cs="Times New Roman"/>
          <w:szCs w:val="24"/>
        </w:rPr>
        <w:t xml:space="preserve"> τελικά αποδεικνύεται ότι είναι δύσκολη για όλους </w:t>
      </w:r>
      <w:r>
        <w:rPr>
          <w:rFonts w:eastAsia="Times New Roman" w:cs="Times New Roman"/>
          <w:szCs w:val="24"/>
        </w:rPr>
        <w:t>μα</w:t>
      </w:r>
      <w:r>
        <w:rPr>
          <w:rFonts w:eastAsia="Times New Roman" w:cs="Times New Roman"/>
          <w:szCs w:val="24"/>
        </w:rPr>
        <w:t>ς. Δύσκολη, κ</w:t>
      </w:r>
      <w:r w:rsidRPr="009A6742">
        <w:rPr>
          <w:rFonts w:eastAsia="Times New Roman" w:cs="Times New Roman"/>
          <w:szCs w:val="24"/>
        </w:rPr>
        <w:t>ατ</w:t>
      </w:r>
      <w:r>
        <w:rPr>
          <w:rFonts w:eastAsia="Times New Roman" w:cs="Times New Roman"/>
          <w:szCs w:val="24"/>
        </w:rPr>
        <w:t xml:space="preserve">’ </w:t>
      </w:r>
      <w:r w:rsidRPr="009A6742">
        <w:rPr>
          <w:rFonts w:eastAsia="Times New Roman" w:cs="Times New Roman"/>
          <w:szCs w:val="24"/>
        </w:rPr>
        <w:t>αρχάς</w:t>
      </w:r>
      <w:r>
        <w:rPr>
          <w:rFonts w:eastAsia="Times New Roman" w:cs="Times New Roman"/>
          <w:szCs w:val="24"/>
        </w:rPr>
        <w:t>,</w:t>
      </w:r>
      <w:r w:rsidRPr="009A6742">
        <w:rPr>
          <w:rFonts w:eastAsia="Times New Roman" w:cs="Times New Roman"/>
          <w:szCs w:val="24"/>
        </w:rPr>
        <w:t xml:space="preserve"> για εμάς τους </w:t>
      </w:r>
      <w:r>
        <w:rPr>
          <w:rFonts w:eastAsia="Times New Roman" w:cs="Times New Roman"/>
          <w:szCs w:val="24"/>
        </w:rPr>
        <w:t>Β</w:t>
      </w:r>
      <w:r w:rsidRPr="009A6742">
        <w:rPr>
          <w:rFonts w:eastAsia="Times New Roman" w:cs="Times New Roman"/>
          <w:szCs w:val="24"/>
        </w:rPr>
        <w:t xml:space="preserve">ουλευτές της </w:t>
      </w:r>
      <w:r>
        <w:rPr>
          <w:rFonts w:eastAsia="Times New Roman" w:cs="Times New Roman"/>
          <w:szCs w:val="24"/>
        </w:rPr>
        <w:t xml:space="preserve">Συμπολίτευσης, διότι </w:t>
      </w:r>
      <w:r w:rsidRPr="009A6742">
        <w:rPr>
          <w:rFonts w:eastAsia="Times New Roman" w:cs="Times New Roman"/>
          <w:szCs w:val="24"/>
        </w:rPr>
        <w:t xml:space="preserve">τι να πρωτοπείς μέσα σε πέντε λεπτά για την πληθώρα αυτών των νέων θετικών μέτρων της </w:t>
      </w:r>
      <w:r>
        <w:rPr>
          <w:rFonts w:eastAsia="Times New Roman" w:cs="Times New Roman"/>
          <w:szCs w:val="24"/>
        </w:rPr>
        <w:t>Κ</w:t>
      </w:r>
      <w:r w:rsidRPr="009A6742">
        <w:rPr>
          <w:rFonts w:eastAsia="Times New Roman" w:cs="Times New Roman"/>
          <w:szCs w:val="24"/>
        </w:rPr>
        <w:t>υβέρνησης</w:t>
      </w:r>
      <w:r>
        <w:rPr>
          <w:rFonts w:eastAsia="Times New Roman" w:cs="Times New Roman"/>
          <w:szCs w:val="24"/>
        </w:rPr>
        <w:t>!</w:t>
      </w:r>
    </w:p>
    <w:p w14:paraId="12B6EB5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Είναι ι</w:t>
      </w:r>
      <w:r w:rsidRPr="009A6742">
        <w:rPr>
          <w:rFonts w:eastAsia="Times New Roman" w:cs="Times New Roman"/>
          <w:szCs w:val="24"/>
        </w:rPr>
        <w:t>διαίτερα δύσκολη</w:t>
      </w:r>
      <w:r>
        <w:rPr>
          <w:rFonts w:eastAsia="Times New Roman" w:cs="Times New Roman"/>
          <w:szCs w:val="24"/>
        </w:rPr>
        <w:t xml:space="preserve">, όμως, </w:t>
      </w:r>
      <w:r w:rsidRPr="009A6742">
        <w:rPr>
          <w:rFonts w:eastAsia="Times New Roman" w:cs="Times New Roman"/>
          <w:szCs w:val="24"/>
        </w:rPr>
        <w:t xml:space="preserve">για την </w:t>
      </w:r>
      <w:r>
        <w:rPr>
          <w:rFonts w:eastAsia="Times New Roman" w:cs="Times New Roman"/>
          <w:szCs w:val="24"/>
        </w:rPr>
        <w:t>Α</w:t>
      </w:r>
      <w:r w:rsidRPr="009A6742">
        <w:rPr>
          <w:rFonts w:eastAsia="Times New Roman" w:cs="Times New Roman"/>
          <w:szCs w:val="24"/>
        </w:rPr>
        <w:t xml:space="preserve">ντιπολίτευση και τους </w:t>
      </w:r>
      <w:r>
        <w:rPr>
          <w:rFonts w:eastAsia="Times New Roman" w:cs="Times New Roman"/>
          <w:szCs w:val="24"/>
        </w:rPr>
        <w:t>Β</w:t>
      </w:r>
      <w:r w:rsidRPr="009A6742">
        <w:rPr>
          <w:rFonts w:eastAsia="Times New Roman" w:cs="Times New Roman"/>
          <w:szCs w:val="24"/>
        </w:rPr>
        <w:t xml:space="preserve">ουλευτές </w:t>
      </w:r>
      <w:r>
        <w:rPr>
          <w:rFonts w:eastAsia="Times New Roman" w:cs="Times New Roman"/>
          <w:szCs w:val="24"/>
        </w:rPr>
        <w:t>της,</w:t>
      </w:r>
      <w:r w:rsidRPr="009A6742">
        <w:rPr>
          <w:rFonts w:eastAsia="Times New Roman" w:cs="Times New Roman"/>
          <w:szCs w:val="24"/>
        </w:rPr>
        <w:t xml:space="preserve"> διότι πώς να αποδομήσεις</w:t>
      </w:r>
      <w:r>
        <w:rPr>
          <w:rFonts w:eastAsia="Times New Roman" w:cs="Times New Roman"/>
          <w:szCs w:val="24"/>
        </w:rPr>
        <w:t>,</w:t>
      </w:r>
      <w:r w:rsidRPr="009A6742">
        <w:rPr>
          <w:rFonts w:eastAsia="Times New Roman" w:cs="Times New Roman"/>
          <w:szCs w:val="24"/>
        </w:rPr>
        <w:t xml:space="preserve"> να συκοφ</w:t>
      </w:r>
      <w:r>
        <w:rPr>
          <w:rFonts w:eastAsia="Times New Roman" w:cs="Times New Roman"/>
          <w:szCs w:val="24"/>
        </w:rPr>
        <w:t>αντήσει</w:t>
      </w:r>
      <w:r w:rsidRPr="009A6742">
        <w:rPr>
          <w:rFonts w:eastAsia="Times New Roman" w:cs="Times New Roman"/>
          <w:szCs w:val="24"/>
        </w:rPr>
        <w:t>ς</w:t>
      </w:r>
      <w:r>
        <w:rPr>
          <w:rFonts w:eastAsia="Times New Roman" w:cs="Times New Roman"/>
          <w:szCs w:val="24"/>
        </w:rPr>
        <w:t>, να αλλοιώσεις, ν</w:t>
      </w:r>
      <w:r w:rsidRPr="009A6742">
        <w:rPr>
          <w:rFonts w:eastAsia="Times New Roman" w:cs="Times New Roman"/>
          <w:szCs w:val="24"/>
        </w:rPr>
        <w:t>α ακυρώσεις ένα νομοσχέδιο</w:t>
      </w:r>
      <w:r>
        <w:rPr>
          <w:rFonts w:eastAsia="Times New Roman" w:cs="Times New Roman"/>
          <w:szCs w:val="24"/>
        </w:rPr>
        <w:t>,</w:t>
      </w:r>
      <w:r w:rsidRPr="009A6742">
        <w:rPr>
          <w:rFonts w:eastAsia="Times New Roman" w:cs="Times New Roman"/>
          <w:szCs w:val="24"/>
        </w:rPr>
        <w:t xml:space="preserve"> χωρίς να το καταψηφίσει</w:t>
      </w:r>
      <w:r>
        <w:rPr>
          <w:rFonts w:eastAsia="Times New Roman" w:cs="Times New Roman"/>
          <w:szCs w:val="24"/>
        </w:rPr>
        <w:t>ς</w:t>
      </w:r>
      <w:r w:rsidRPr="009A6742">
        <w:rPr>
          <w:rFonts w:eastAsia="Times New Roman" w:cs="Times New Roman"/>
          <w:szCs w:val="24"/>
        </w:rPr>
        <w:t xml:space="preserve"> στο τέλος</w:t>
      </w:r>
      <w:r>
        <w:rPr>
          <w:rFonts w:eastAsia="Times New Roman" w:cs="Times New Roman"/>
          <w:szCs w:val="24"/>
        </w:rPr>
        <w:t>; Κα</w:t>
      </w:r>
      <w:r w:rsidRPr="009A6742">
        <w:rPr>
          <w:rFonts w:eastAsia="Times New Roman" w:cs="Times New Roman"/>
          <w:szCs w:val="24"/>
        </w:rPr>
        <w:t>ι επιστρατεύονται για αυτό</w:t>
      </w:r>
      <w:r>
        <w:rPr>
          <w:rFonts w:eastAsia="Times New Roman" w:cs="Times New Roman"/>
          <w:szCs w:val="24"/>
        </w:rPr>
        <w:t>ν</w:t>
      </w:r>
      <w:r w:rsidRPr="009A6742">
        <w:rPr>
          <w:rFonts w:eastAsia="Times New Roman" w:cs="Times New Roman"/>
          <w:szCs w:val="24"/>
        </w:rPr>
        <w:t xml:space="preserve"> το</w:t>
      </w:r>
      <w:r>
        <w:rPr>
          <w:rFonts w:eastAsia="Times New Roman" w:cs="Times New Roman"/>
          <w:szCs w:val="24"/>
        </w:rPr>
        <w:t>ν</w:t>
      </w:r>
      <w:r w:rsidRPr="009A6742">
        <w:rPr>
          <w:rFonts w:eastAsia="Times New Roman" w:cs="Times New Roman"/>
          <w:szCs w:val="24"/>
        </w:rPr>
        <w:t xml:space="preserve"> λόγο διάφορα κ</w:t>
      </w:r>
      <w:r>
        <w:rPr>
          <w:rFonts w:eastAsia="Times New Roman" w:cs="Times New Roman"/>
          <w:szCs w:val="24"/>
        </w:rPr>
        <w:t>ατ’</w:t>
      </w:r>
      <w:r w:rsidRPr="009A6742">
        <w:rPr>
          <w:rFonts w:eastAsia="Times New Roman" w:cs="Times New Roman"/>
          <w:szCs w:val="24"/>
        </w:rPr>
        <w:t xml:space="preserve"> επιλογή στοιχεία</w:t>
      </w:r>
      <w:r>
        <w:rPr>
          <w:rFonts w:eastAsia="Times New Roman" w:cs="Times New Roman"/>
          <w:szCs w:val="24"/>
        </w:rPr>
        <w:t>,</w:t>
      </w:r>
      <w:r w:rsidRPr="009A6742">
        <w:rPr>
          <w:rFonts w:eastAsia="Times New Roman" w:cs="Times New Roman"/>
          <w:szCs w:val="24"/>
        </w:rPr>
        <w:t xml:space="preserve"> για να δείξουν ότι η οικονο</w:t>
      </w:r>
      <w:r>
        <w:rPr>
          <w:rFonts w:eastAsia="Times New Roman" w:cs="Times New Roman"/>
          <w:szCs w:val="24"/>
        </w:rPr>
        <w:t>μία</w:t>
      </w:r>
      <w:r w:rsidRPr="009A6742">
        <w:rPr>
          <w:rFonts w:eastAsia="Times New Roman" w:cs="Times New Roman"/>
          <w:szCs w:val="24"/>
        </w:rPr>
        <w:t xml:space="preserve"> χειροτερεύει</w:t>
      </w:r>
      <w:r>
        <w:rPr>
          <w:rFonts w:eastAsia="Times New Roman" w:cs="Times New Roman"/>
          <w:szCs w:val="24"/>
        </w:rPr>
        <w:t>,</w:t>
      </w:r>
      <w:r w:rsidRPr="009A6742">
        <w:rPr>
          <w:rFonts w:eastAsia="Times New Roman" w:cs="Times New Roman"/>
          <w:szCs w:val="24"/>
        </w:rPr>
        <w:t xml:space="preserve"> η ανεργία μεγαλώ</w:t>
      </w:r>
      <w:r w:rsidRPr="009A6742">
        <w:rPr>
          <w:rFonts w:eastAsia="Times New Roman" w:cs="Times New Roman"/>
          <w:szCs w:val="24"/>
        </w:rPr>
        <w:t>νει</w:t>
      </w:r>
      <w:r>
        <w:rPr>
          <w:rFonts w:eastAsia="Times New Roman" w:cs="Times New Roman"/>
          <w:szCs w:val="24"/>
        </w:rPr>
        <w:t>,</w:t>
      </w:r>
      <w:r w:rsidRPr="009A6742">
        <w:rPr>
          <w:rFonts w:eastAsia="Times New Roman" w:cs="Times New Roman"/>
          <w:szCs w:val="24"/>
        </w:rPr>
        <w:t xml:space="preserve"> το εισόδημα μειώνεται</w:t>
      </w:r>
      <w:r>
        <w:rPr>
          <w:rFonts w:eastAsia="Times New Roman" w:cs="Times New Roman"/>
          <w:szCs w:val="24"/>
        </w:rPr>
        <w:t>,</w:t>
      </w:r>
      <w:r w:rsidRPr="009A6742">
        <w:rPr>
          <w:rFonts w:eastAsia="Times New Roman" w:cs="Times New Roman"/>
          <w:szCs w:val="24"/>
        </w:rPr>
        <w:t xml:space="preserve"> η οικονομική θέση των πολιτών επιδεινώνεται</w:t>
      </w:r>
      <w:r>
        <w:rPr>
          <w:rFonts w:eastAsia="Times New Roman" w:cs="Times New Roman"/>
          <w:szCs w:val="24"/>
        </w:rPr>
        <w:t>. Ε</w:t>
      </w:r>
      <w:r w:rsidRPr="009A6742">
        <w:rPr>
          <w:rFonts w:eastAsia="Times New Roman" w:cs="Times New Roman"/>
          <w:szCs w:val="24"/>
        </w:rPr>
        <w:t xml:space="preserve">πιστρατεύεται η λίστα από </w:t>
      </w:r>
      <w:r>
        <w:rPr>
          <w:rFonts w:eastAsia="Times New Roman" w:cs="Times New Roman"/>
          <w:szCs w:val="24"/>
        </w:rPr>
        <w:t>την «ΕΡΓΑΝΗ»,</w:t>
      </w:r>
      <w:r w:rsidRPr="009A6742">
        <w:rPr>
          <w:rFonts w:eastAsia="Times New Roman" w:cs="Times New Roman"/>
          <w:szCs w:val="24"/>
        </w:rPr>
        <w:t xml:space="preserve"> </w:t>
      </w:r>
      <w:r>
        <w:rPr>
          <w:rFonts w:eastAsia="Times New Roman" w:cs="Times New Roman"/>
          <w:szCs w:val="24"/>
        </w:rPr>
        <w:t xml:space="preserve">η λίστα από τον «ΗΛΙΟ», </w:t>
      </w:r>
      <w:r w:rsidRPr="009A6742">
        <w:rPr>
          <w:rFonts w:eastAsia="Times New Roman" w:cs="Times New Roman"/>
          <w:szCs w:val="24"/>
        </w:rPr>
        <w:t xml:space="preserve">η λίστα από τον </w:t>
      </w:r>
      <w:r>
        <w:rPr>
          <w:rFonts w:eastAsia="Times New Roman" w:cs="Times New Roman"/>
          <w:szCs w:val="24"/>
        </w:rPr>
        <w:t>«ΑΤΛΑΝΤΑ»,</w:t>
      </w:r>
      <w:r w:rsidRPr="009A6742">
        <w:rPr>
          <w:rFonts w:eastAsia="Times New Roman" w:cs="Times New Roman"/>
          <w:szCs w:val="24"/>
        </w:rPr>
        <w:t xml:space="preserve"> η λίστα </w:t>
      </w:r>
      <w:r>
        <w:rPr>
          <w:rFonts w:eastAsia="Times New Roman" w:cs="Times New Roman"/>
          <w:szCs w:val="24"/>
        </w:rPr>
        <w:t>α</w:t>
      </w:r>
      <w:r w:rsidRPr="009A6742">
        <w:rPr>
          <w:rFonts w:eastAsia="Times New Roman" w:cs="Times New Roman"/>
          <w:szCs w:val="24"/>
        </w:rPr>
        <w:t>πό οπουδήποτε αλλού ως απόδειξη αυτής της οικονομικής επιδείνωσης</w:t>
      </w:r>
      <w:r>
        <w:rPr>
          <w:rFonts w:eastAsia="Times New Roman" w:cs="Times New Roman"/>
          <w:szCs w:val="24"/>
        </w:rPr>
        <w:t>.</w:t>
      </w:r>
    </w:p>
    <w:p w14:paraId="12B6EB5A" w14:textId="77777777" w:rsidR="00F81E5F" w:rsidRDefault="0022463A">
      <w:pPr>
        <w:spacing w:line="600" w:lineRule="auto"/>
        <w:ind w:firstLine="720"/>
        <w:jc w:val="both"/>
        <w:rPr>
          <w:rFonts w:eastAsia="Times New Roman" w:cs="Times New Roman"/>
          <w:szCs w:val="24"/>
        </w:rPr>
      </w:pPr>
      <w:r w:rsidRPr="009A6742">
        <w:rPr>
          <w:rFonts w:eastAsia="Times New Roman" w:cs="Times New Roman"/>
          <w:szCs w:val="24"/>
        </w:rPr>
        <w:t>Εγώ</w:t>
      </w:r>
      <w:r>
        <w:rPr>
          <w:rFonts w:eastAsia="Times New Roman" w:cs="Times New Roman"/>
          <w:szCs w:val="24"/>
        </w:rPr>
        <w:t>,</w:t>
      </w:r>
      <w:r w:rsidRPr="009A6742">
        <w:rPr>
          <w:rFonts w:eastAsia="Times New Roman" w:cs="Times New Roman"/>
          <w:szCs w:val="24"/>
        </w:rPr>
        <w:t xml:space="preserve"> </w:t>
      </w:r>
      <w:r>
        <w:rPr>
          <w:rFonts w:eastAsia="Times New Roman" w:cs="Times New Roman"/>
          <w:szCs w:val="24"/>
        </w:rPr>
        <w:t>όμως,</w:t>
      </w:r>
      <w:r w:rsidRPr="009A6742">
        <w:rPr>
          <w:rFonts w:eastAsia="Times New Roman" w:cs="Times New Roman"/>
          <w:szCs w:val="24"/>
        </w:rPr>
        <w:t xml:space="preserve"> ξέρω</w:t>
      </w:r>
      <w:r w:rsidRPr="009A6742">
        <w:rPr>
          <w:rFonts w:eastAsia="Times New Roman" w:cs="Times New Roman"/>
          <w:szCs w:val="24"/>
        </w:rPr>
        <w:t xml:space="preserve"> ότι </w:t>
      </w:r>
      <w:r>
        <w:rPr>
          <w:rFonts w:eastAsia="Times New Roman" w:cs="Times New Roman"/>
          <w:szCs w:val="24"/>
        </w:rPr>
        <w:t>μια άλλη λίστα, η λ</w:t>
      </w:r>
      <w:r w:rsidRPr="009A6742">
        <w:rPr>
          <w:rFonts w:eastAsia="Times New Roman" w:cs="Times New Roman"/>
          <w:szCs w:val="24"/>
        </w:rPr>
        <w:t>ίστα για τα ψώνια της απλής λαϊκής οικογένειας</w:t>
      </w:r>
      <w:r>
        <w:rPr>
          <w:rFonts w:eastAsia="Times New Roman" w:cs="Times New Roman"/>
          <w:szCs w:val="24"/>
        </w:rPr>
        <w:t>,</w:t>
      </w:r>
      <w:r w:rsidRPr="009A6742">
        <w:rPr>
          <w:rFonts w:eastAsia="Times New Roman" w:cs="Times New Roman"/>
          <w:szCs w:val="24"/>
        </w:rPr>
        <w:t xml:space="preserve"> αυτή η λίστα λίγο-λίγο μεγαλώνει και εμπλουτίζεται αργά</w:t>
      </w:r>
      <w:r>
        <w:rPr>
          <w:rFonts w:eastAsia="Times New Roman" w:cs="Times New Roman"/>
          <w:szCs w:val="24"/>
        </w:rPr>
        <w:t>-αργά,</w:t>
      </w:r>
      <w:r w:rsidRPr="009A6742">
        <w:rPr>
          <w:rFonts w:eastAsia="Times New Roman" w:cs="Times New Roman"/>
          <w:szCs w:val="24"/>
        </w:rPr>
        <w:t xml:space="preserve"> σταθερά</w:t>
      </w:r>
      <w:r>
        <w:rPr>
          <w:rFonts w:eastAsia="Times New Roman" w:cs="Times New Roman"/>
          <w:szCs w:val="24"/>
        </w:rPr>
        <w:t xml:space="preserve"> όμως. Κ</w:t>
      </w:r>
      <w:r w:rsidRPr="009A6742">
        <w:rPr>
          <w:rFonts w:eastAsia="Times New Roman" w:cs="Times New Roman"/>
          <w:szCs w:val="24"/>
        </w:rPr>
        <w:t>αι από αύριο</w:t>
      </w:r>
      <w:r>
        <w:rPr>
          <w:rFonts w:eastAsia="Times New Roman" w:cs="Times New Roman"/>
          <w:szCs w:val="24"/>
        </w:rPr>
        <w:t>,</w:t>
      </w:r>
      <w:r w:rsidRPr="009A6742">
        <w:rPr>
          <w:rFonts w:eastAsia="Times New Roman" w:cs="Times New Roman"/>
          <w:szCs w:val="24"/>
        </w:rPr>
        <w:t xml:space="preserve"> μετά τη ψήφιση και αυτών των μέτρων</w:t>
      </w:r>
      <w:r>
        <w:rPr>
          <w:rFonts w:eastAsia="Times New Roman" w:cs="Times New Roman"/>
          <w:szCs w:val="24"/>
        </w:rPr>
        <w:t>,</w:t>
      </w:r>
      <w:r w:rsidRPr="009A6742">
        <w:rPr>
          <w:rFonts w:eastAsia="Times New Roman" w:cs="Times New Roman"/>
          <w:szCs w:val="24"/>
        </w:rPr>
        <w:t xml:space="preserve"> η λίστα αυτή θα μπορεί να μεγαλώσει και περισσότερο</w:t>
      </w:r>
      <w:r>
        <w:rPr>
          <w:rFonts w:eastAsia="Times New Roman" w:cs="Times New Roman"/>
          <w:szCs w:val="24"/>
        </w:rPr>
        <w:t>,</w:t>
      </w:r>
      <w:r w:rsidRPr="009A6742">
        <w:rPr>
          <w:rFonts w:eastAsia="Times New Roman" w:cs="Times New Roman"/>
          <w:szCs w:val="24"/>
        </w:rPr>
        <w:t xml:space="preserve"> για</w:t>
      </w:r>
      <w:r w:rsidRPr="009A6742">
        <w:rPr>
          <w:rFonts w:eastAsia="Times New Roman" w:cs="Times New Roman"/>
          <w:szCs w:val="24"/>
        </w:rPr>
        <w:t xml:space="preserve">τί τα μέτρα που θα ψηφίσουμε αφορούν στις ανάγκες εκατομμυρίων συμπολιτών μας και τους δίνουν το αναγκαίο περιθώριο για να τα βγάλουν πέρα με τις υποχρεώσεις </w:t>
      </w:r>
      <w:r>
        <w:rPr>
          <w:rFonts w:eastAsia="Times New Roman" w:cs="Times New Roman"/>
          <w:szCs w:val="24"/>
        </w:rPr>
        <w:t>τους. Α</w:t>
      </w:r>
      <w:r w:rsidRPr="009A6742">
        <w:rPr>
          <w:rFonts w:eastAsia="Times New Roman" w:cs="Times New Roman"/>
          <w:szCs w:val="24"/>
        </w:rPr>
        <w:t xml:space="preserve">ς μην κάνουμε </w:t>
      </w:r>
      <w:r>
        <w:rPr>
          <w:rFonts w:eastAsia="Times New Roman" w:cs="Times New Roman"/>
          <w:szCs w:val="24"/>
        </w:rPr>
        <w:t>πως το ξεχνάμε.</w:t>
      </w:r>
      <w:r w:rsidRPr="00C748DD">
        <w:rPr>
          <w:rFonts w:eastAsia="Times New Roman" w:cs="Times New Roman"/>
          <w:szCs w:val="24"/>
        </w:rPr>
        <w:t xml:space="preserve"> </w:t>
      </w:r>
      <w:r>
        <w:rPr>
          <w:rFonts w:eastAsia="Times New Roman" w:cs="Times New Roman"/>
          <w:szCs w:val="24"/>
        </w:rPr>
        <w:t>Για τι</w:t>
      </w:r>
      <w:r w:rsidRPr="009A6742">
        <w:rPr>
          <w:rFonts w:eastAsia="Times New Roman" w:cs="Times New Roman"/>
          <w:szCs w:val="24"/>
        </w:rPr>
        <w:t xml:space="preserve"> πράγμα μιλάμε σήμερα</w:t>
      </w:r>
      <w:r>
        <w:rPr>
          <w:rFonts w:eastAsia="Times New Roman" w:cs="Times New Roman"/>
          <w:szCs w:val="24"/>
        </w:rPr>
        <w:t>; Μ</w:t>
      </w:r>
      <w:r w:rsidRPr="009A6742">
        <w:rPr>
          <w:rFonts w:eastAsia="Times New Roman" w:cs="Times New Roman"/>
          <w:szCs w:val="24"/>
        </w:rPr>
        <w:t xml:space="preserve">ιλάμε για ρυθμίσεις χρεών και </w:t>
      </w:r>
      <w:r w:rsidRPr="009A6742">
        <w:rPr>
          <w:rFonts w:eastAsia="Times New Roman" w:cs="Times New Roman"/>
          <w:szCs w:val="24"/>
        </w:rPr>
        <w:t>οφειλών που αφορούν σε μισθωτούς</w:t>
      </w:r>
      <w:r>
        <w:rPr>
          <w:rFonts w:eastAsia="Times New Roman" w:cs="Times New Roman"/>
          <w:szCs w:val="24"/>
        </w:rPr>
        <w:t>,</w:t>
      </w:r>
      <w:r w:rsidRPr="009A6742">
        <w:rPr>
          <w:rFonts w:eastAsia="Times New Roman" w:cs="Times New Roman"/>
          <w:szCs w:val="24"/>
        </w:rPr>
        <w:t xml:space="preserve"> συνταξιούχους</w:t>
      </w:r>
      <w:r>
        <w:rPr>
          <w:rFonts w:eastAsia="Times New Roman" w:cs="Times New Roman"/>
          <w:szCs w:val="24"/>
        </w:rPr>
        <w:t>,</w:t>
      </w:r>
      <w:r w:rsidRPr="009A6742">
        <w:rPr>
          <w:rFonts w:eastAsia="Times New Roman" w:cs="Times New Roman"/>
          <w:szCs w:val="24"/>
        </w:rPr>
        <w:t xml:space="preserve"> επιτηδευματίες που </w:t>
      </w:r>
      <w:r>
        <w:rPr>
          <w:rFonts w:eastAsia="Times New Roman" w:cs="Times New Roman"/>
          <w:szCs w:val="24"/>
        </w:rPr>
        <w:t>έ</w:t>
      </w:r>
      <w:r w:rsidRPr="009A6742">
        <w:rPr>
          <w:rFonts w:eastAsia="Times New Roman" w:cs="Times New Roman"/>
          <w:szCs w:val="24"/>
        </w:rPr>
        <w:t xml:space="preserve">κλεισαν τα μπλοκάκια </w:t>
      </w:r>
      <w:r>
        <w:rPr>
          <w:rFonts w:eastAsia="Times New Roman" w:cs="Times New Roman"/>
          <w:szCs w:val="24"/>
        </w:rPr>
        <w:t>τους,</w:t>
      </w:r>
      <w:r w:rsidRPr="009A6742">
        <w:rPr>
          <w:rFonts w:eastAsia="Times New Roman" w:cs="Times New Roman"/>
          <w:szCs w:val="24"/>
        </w:rPr>
        <w:t xml:space="preserve"> ανέργους</w:t>
      </w:r>
      <w:r>
        <w:rPr>
          <w:rFonts w:eastAsia="Times New Roman" w:cs="Times New Roman"/>
          <w:szCs w:val="24"/>
        </w:rPr>
        <w:t>,</w:t>
      </w:r>
      <w:r w:rsidRPr="009A6742">
        <w:rPr>
          <w:rFonts w:eastAsia="Times New Roman" w:cs="Times New Roman"/>
          <w:szCs w:val="24"/>
        </w:rPr>
        <w:t xml:space="preserve"> αγρότες</w:t>
      </w:r>
      <w:r>
        <w:rPr>
          <w:rFonts w:eastAsia="Times New Roman" w:cs="Times New Roman"/>
          <w:szCs w:val="24"/>
        </w:rPr>
        <w:t>,</w:t>
      </w:r>
      <w:r w:rsidRPr="009A6742">
        <w:rPr>
          <w:rFonts w:eastAsia="Times New Roman" w:cs="Times New Roman"/>
          <w:szCs w:val="24"/>
        </w:rPr>
        <w:t xml:space="preserve"> γενικώς για όλους εκείνους που εξαιρούνται από την υπ</w:t>
      </w:r>
      <w:r>
        <w:rPr>
          <w:rFonts w:eastAsia="Times New Roman" w:cs="Times New Roman"/>
          <w:szCs w:val="24"/>
        </w:rPr>
        <w:t>αγωγή στον εξωδικαστικό</w:t>
      </w:r>
      <w:r w:rsidRPr="009A6742">
        <w:rPr>
          <w:rFonts w:eastAsia="Times New Roman" w:cs="Times New Roman"/>
          <w:szCs w:val="24"/>
        </w:rPr>
        <w:t xml:space="preserve"> μηχανισμό και δεν έχουν πτωχευτική ικανότητα</w:t>
      </w:r>
      <w:r>
        <w:rPr>
          <w:rFonts w:eastAsia="Times New Roman" w:cs="Times New Roman"/>
          <w:szCs w:val="24"/>
        </w:rPr>
        <w:t>,</w:t>
      </w:r>
      <w:r w:rsidRPr="009A6742">
        <w:rPr>
          <w:rFonts w:eastAsia="Times New Roman" w:cs="Times New Roman"/>
          <w:szCs w:val="24"/>
        </w:rPr>
        <w:t xml:space="preserve"> κάποια εκατομμύρια</w:t>
      </w:r>
      <w:r w:rsidRPr="009A6742">
        <w:rPr>
          <w:rFonts w:eastAsia="Times New Roman" w:cs="Times New Roman"/>
          <w:szCs w:val="24"/>
        </w:rPr>
        <w:t xml:space="preserve"> συμπολιτών </w:t>
      </w:r>
      <w:r>
        <w:rPr>
          <w:rFonts w:eastAsia="Times New Roman" w:cs="Times New Roman"/>
          <w:szCs w:val="24"/>
        </w:rPr>
        <w:t>μας</w:t>
      </w:r>
      <w:r w:rsidRPr="009A6742">
        <w:rPr>
          <w:rFonts w:eastAsia="Times New Roman" w:cs="Times New Roman"/>
          <w:szCs w:val="24"/>
        </w:rPr>
        <w:t xml:space="preserve"> δηλαδή</w:t>
      </w:r>
      <w:r>
        <w:rPr>
          <w:rFonts w:eastAsia="Times New Roman" w:cs="Times New Roman"/>
          <w:szCs w:val="24"/>
        </w:rPr>
        <w:t>.</w:t>
      </w:r>
    </w:p>
    <w:p w14:paraId="12B6EB5B" w14:textId="77777777" w:rsidR="00F81E5F" w:rsidRDefault="0022463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Μιλάμε για ανθρώπους που ενώ έχουν τις υπόλοιπες προϋποθέσεις, δεν μπορούν ακόμη να βγουν στη σύνταξη, επειδή χρωστούν στα ταμεία τους και δεν μπορούν να αντιμετωπίσουν το χρέος τους. </w:t>
      </w:r>
      <w:r w:rsidRPr="00F16DAD">
        <w:rPr>
          <w:rFonts w:eastAsia="Times New Roman" w:cs="Times New Roman"/>
          <w:szCs w:val="24"/>
        </w:rPr>
        <w:t>Μιλάμε για ανθρώπους που θέλουν να τακτοποιήσουν</w:t>
      </w:r>
      <w:r w:rsidRPr="00F16DAD">
        <w:rPr>
          <w:rFonts w:eastAsia="Times New Roman" w:cs="Times New Roman"/>
          <w:szCs w:val="24"/>
        </w:rPr>
        <w:t xml:space="preserve"> τις οφειλές τους προς την εφορία</w:t>
      </w:r>
      <w:r>
        <w:rPr>
          <w:rFonts w:eastAsia="Times New Roman" w:cs="Times New Roman"/>
          <w:szCs w:val="24"/>
        </w:rPr>
        <w:t>,</w:t>
      </w:r>
      <w:r w:rsidRPr="00F16DAD">
        <w:rPr>
          <w:rFonts w:eastAsia="Times New Roman" w:cs="Times New Roman"/>
          <w:szCs w:val="24"/>
        </w:rPr>
        <w:t xml:space="preserve"> αλλά αδυνατούν</w:t>
      </w:r>
      <w:r>
        <w:rPr>
          <w:rFonts w:eastAsia="Times New Roman" w:cs="Times New Roman"/>
          <w:szCs w:val="24"/>
        </w:rPr>
        <w:t>,</w:t>
      </w:r>
      <w:r w:rsidRPr="00F16DAD">
        <w:rPr>
          <w:rFonts w:eastAsia="Times New Roman" w:cs="Times New Roman"/>
          <w:szCs w:val="24"/>
        </w:rPr>
        <w:t xml:space="preserve"> γιατί η οικονομική κρίση άλλαξε δραματικά το οικονομικό τους επίπεδο</w:t>
      </w:r>
      <w:r>
        <w:rPr>
          <w:rFonts w:eastAsia="Times New Roman" w:cs="Times New Roman"/>
          <w:szCs w:val="24"/>
        </w:rPr>
        <w:t>.</w:t>
      </w:r>
      <w:r w:rsidRPr="00F16DAD">
        <w:rPr>
          <w:rFonts w:eastAsia="Times New Roman" w:cs="Times New Roman"/>
          <w:szCs w:val="24"/>
        </w:rPr>
        <w:t xml:space="preserve"> Μιλάμε </w:t>
      </w:r>
      <w:r>
        <w:rPr>
          <w:rFonts w:eastAsia="Times New Roman" w:cs="Times New Roman"/>
          <w:szCs w:val="24"/>
        </w:rPr>
        <w:t xml:space="preserve">για δημότες που </w:t>
      </w:r>
      <w:r w:rsidRPr="00F16DAD">
        <w:rPr>
          <w:rFonts w:eastAsia="Times New Roman" w:cs="Times New Roman"/>
          <w:szCs w:val="24"/>
        </w:rPr>
        <w:t xml:space="preserve">σώρευσαν οφειλές προς τους δήμους και τις </w:t>
      </w:r>
      <w:r>
        <w:rPr>
          <w:rFonts w:eastAsia="Times New Roman" w:cs="Times New Roman"/>
          <w:szCs w:val="24"/>
        </w:rPr>
        <w:t xml:space="preserve">ΔΕΥΑ </w:t>
      </w:r>
      <w:r w:rsidRPr="00F16DAD">
        <w:rPr>
          <w:rFonts w:eastAsia="Times New Roman" w:cs="Times New Roman"/>
          <w:szCs w:val="24"/>
        </w:rPr>
        <w:t>και δεν μπορούν να εξοφλήσουν</w:t>
      </w:r>
      <w:r>
        <w:rPr>
          <w:rFonts w:eastAsia="Times New Roman" w:cs="Times New Roman"/>
          <w:szCs w:val="24"/>
        </w:rPr>
        <w:t>.</w:t>
      </w:r>
      <w:r w:rsidRPr="00F16DAD">
        <w:rPr>
          <w:rFonts w:eastAsia="Times New Roman" w:cs="Times New Roman"/>
          <w:szCs w:val="24"/>
        </w:rPr>
        <w:t xml:space="preserve"> Με δυο λόγια</w:t>
      </w:r>
      <w:r>
        <w:rPr>
          <w:rFonts w:eastAsia="Times New Roman" w:cs="Times New Roman"/>
          <w:szCs w:val="24"/>
        </w:rPr>
        <w:t>,</w:t>
      </w:r>
      <w:r w:rsidRPr="00F16DAD">
        <w:rPr>
          <w:rFonts w:eastAsia="Times New Roman" w:cs="Times New Roman"/>
          <w:szCs w:val="24"/>
        </w:rPr>
        <w:t xml:space="preserve"> μιλάμε για κάποια εκ</w:t>
      </w:r>
      <w:r w:rsidRPr="00F16DAD">
        <w:rPr>
          <w:rFonts w:eastAsia="Times New Roman" w:cs="Times New Roman"/>
          <w:szCs w:val="24"/>
        </w:rPr>
        <w:t>ατομμύρια Ελλήνων που σήμερα είναι εγκλωβισμένοι σε μία παγίδα χρεών και οφειλών ως αποτέλεσμα της κρίσης και της οικονομικής πολιτικής των περασμένων ετών</w:t>
      </w:r>
      <w:r>
        <w:rPr>
          <w:rFonts w:eastAsia="Times New Roman" w:cs="Times New Roman"/>
          <w:szCs w:val="24"/>
        </w:rPr>
        <w:t>.</w:t>
      </w:r>
      <w:r w:rsidRPr="00F16DAD">
        <w:rPr>
          <w:rFonts w:eastAsia="Times New Roman" w:cs="Times New Roman"/>
          <w:szCs w:val="24"/>
        </w:rPr>
        <w:t xml:space="preserve"> Μιλάμε για τη μείωση του ΦΠΑ από 24</w:t>
      </w:r>
      <w:r>
        <w:rPr>
          <w:rFonts w:eastAsia="Times New Roman" w:cs="Times New Roman"/>
          <w:szCs w:val="24"/>
        </w:rPr>
        <w:t>%</w:t>
      </w:r>
      <w:r w:rsidRPr="00F16DAD">
        <w:rPr>
          <w:rFonts w:eastAsia="Times New Roman" w:cs="Times New Roman"/>
          <w:szCs w:val="24"/>
        </w:rPr>
        <w:t xml:space="preserve"> στο 13% σε πρώτη δόση</w:t>
      </w:r>
      <w:r>
        <w:rPr>
          <w:rFonts w:eastAsia="Times New Roman" w:cs="Times New Roman"/>
          <w:szCs w:val="24"/>
        </w:rPr>
        <w:t>,</w:t>
      </w:r>
      <w:r w:rsidRPr="00F16DAD">
        <w:rPr>
          <w:rFonts w:eastAsia="Times New Roman" w:cs="Times New Roman"/>
          <w:szCs w:val="24"/>
        </w:rPr>
        <w:t xml:space="preserve"> </w:t>
      </w:r>
      <w:r>
        <w:rPr>
          <w:rFonts w:eastAsia="Times New Roman" w:cs="Times New Roman"/>
          <w:szCs w:val="24"/>
        </w:rPr>
        <w:t xml:space="preserve">στα </w:t>
      </w:r>
      <w:r w:rsidRPr="00F16DAD">
        <w:rPr>
          <w:rFonts w:eastAsia="Times New Roman" w:cs="Times New Roman"/>
          <w:szCs w:val="24"/>
        </w:rPr>
        <w:t>είδη διατροφής και τις υπηρεσίες εσ</w:t>
      </w:r>
      <w:r w:rsidRPr="00F16DAD">
        <w:rPr>
          <w:rFonts w:eastAsia="Times New Roman" w:cs="Times New Roman"/>
          <w:szCs w:val="24"/>
        </w:rPr>
        <w:t>τίασης</w:t>
      </w:r>
      <w:r>
        <w:rPr>
          <w:rFonts w:eastAsia="Times New Roman" w:cs="Times New Roman"/>
          <w:szCs w:val="24"/>
        </w:rPr>
        <w:t>. Θα είναι</w:t>
      </w:r>
      <w:r w:rsidRPr="00F16DAD">
        <w:rPr>
          <w:rFonts w:eastAsia="Times New Roman" w:cs="Times New Roman"/>
          <w:szCs w:val="24"/>
        </w:rPr>
        <w:t xml:space="preserve"> φθηνότερο το καλάθι της νοικοκυράς</w:t>
      </w:r>
      <w:r>
        <w:rPr>
          <w:rFonts w:eastAsia="Times New Roman" w:cs="Times New Roman"/>
          <w:szCs w:val="24"/>
        </w:rPr>
        <w:t xml:space="preserve"> και</w:t>
      </w:r>
      <w:r w:rsidRPr="00F16DAD">
        <w:rPr>
          <w:rFonts w:eastAsia="Times New Roman" w:cs="Times New Roman"/>
          <w:szCs w:val="24"/>
        </w:rPr>
        <w:t xml:space="preserve"> πιο μεγάλη η λίστα για τα ψώνια</w:t>
      </w:r>
      <w:r>
        <w:rPr>
          <w:rFonts w:eastAsia="Times New Roman" w:cs="Times New Roman"/>
          <w:szCs w:val="24"/>
        </w:rPr>
        <w:t>.</w:t>
      </w:r>
      <w:r w:rsidRPr="00F16DAD">
        <w:rPr>
          <w:rFonts w:eastAsia="Times New Roman" w:cs="Times New Roman"/>
          <w:szCs w:val="24"/>
        </w:rPr>
        <w:t xml:space="preserve"> Μιλάμε για μείωση στο 6% του ΦΠΑ για την ηλεκτρική ενέργεια και το φυσικό αέριο σε όλα τα νοικοκυριά</w:t>
      </w:r>
      <w:r>
        <w:rPr>
          <w:rFonts w:eastAsia="Times New Roman" w:cs="Times New Roman"/>
          <w:szCs w:val="24"/>
        </w:rPr>
        <w:t xml:space="preserve"> και για</w:t>
      </w:r>
      <w:r w:rsidRPr="00F16DAD">
        <w:rPr>
          <w:rFonts w:eastAsia="Times New Roman" w:cs="Times New Roman"/>
          <w:szCs w:val="24"/>
        </w:rPr>
        <w:t xml:space="preserve"> ενίσχυση του οικογενειακού εισοδήματος</w:t>
      </w:r>
      <w:r>
        <w:rPr>
          <w:rFonts w:eastAsia="Times New Roman" w:cs="Times New Roman"/>
          <w:szCs w:val="24"/>
        </w:rPr>
        <w:t>.</w:t>
      </w:r>
      <w:r w:rsidRPr="00F16DAD">
        <w:rPr>
          <w:rFonts w:eastAsia="Times New Roman" w:cs="Times New Roman"/>
          <w:szCs w:val="24"/>
        </w:rPr>
        <w:t xml:space="preserve"> Και βέβαια</w:t>
      </w:r>
      <w:r>
        <w:rPr>
          <w:rFonts w:eastAsia="Times New Roman" w:cs="Times New Roman"/>
          <w:szCs w:val="24"/>
        </w:rPr>
        <w:t>,</w:t>
      </w:r>
      <w:r w:rsidRPr="00F16DAD">
        <w:rPr>
          <w:rFonts w:eastAsia="Times New Roman" w:cs="Times New Roman"/>
          <w:szCs w:val="24"/>
        </w:rPr>
        <w:t xml:space="preserve"> μιλάμε</w:t>
      </w:r>
      <w:r w:rsidRPr="00F16DAD">
        <w:rPr>
          <w:rFonts w:eastAsia="Times New Roman" w:cs="Times New Roman"/>
          <w:szCs w:val="24"/>
        </w:rPr>
        <w:t xml:space="preserve"> για τη </w:t>
      </w:r>
      <w:r>
        <w:rPr>
          <w:rFonts w:eastAsia="Times New Roman" w:cs="Times New Roman"/>
          <w:szCs w:val="24"/>
        </w:rPr>
        <w:t xml:space="preserve">δέκατη τρίτη </w:t>
      </w:r>
      <w:r w:rsidRPr="00F16DAD">
        <w:rPr>
          <w:rFonts w:eastAsia="Times New Roman" w:cs="Times New Roman"/>
          <w:szCs w:val="24"/>
        </w:rPr>
        <w:t>σύνταξη</w:t>
      </w:r>
      <w:r>
        <w:rPr>
          <w:rFonts w:eastAsia="Times New Roman" w:cs="Times New Roman"/>
          <w:szCs w:val="24"/>
        </w:rPr>
        <w:t xml:space="preserve"> στους</w:t>
      </w:r>
      <w:r w:rsidRPr="00F16DAD">
        <w:rPr>
          <w:rFonts w:eastAsia="Times New Roman" w:cs="Times New Roman"/>
          <w:szCs w:val="24"/>
        </w:rPr>
        <w:t xml:space="preserve"> συνταξιούχους</w:t>
      </w:r>
      <w:r>
        <w:rPr>
          <w:rFonts w:eastAsia="Times New Roman" w:cs="Times New Roman"/>
          <w:szCs w:val="24"/>
        </w:rPr>
        <w:t>.</w:t>
      </w:r>
      <w:r w:rsidRPr="00F16DAD">
        <w:rPr>
          <w:rFonts w:eastAsia="Times New Roman" w:cs="Times New Roman"/>
          <w:szCs w:val="24"/>
        </w:rPr>
        <w:t xml:space="preserve"> </w:t>
      </w:r>
    </w:p>
    <w:p w14:paraId="12B6EB5C" w14:textId="77777777" w:rsidR="00F81E5F" w:rsidRDefault="0022463A">
      <w:pPr>
        <w:tabs>
          <w:tab w:val="left" w:pos="6168"/>
        </w:tabs>
        <w:spacing w:line="600" w:lineRule="auto"/>
        <w:ind w:firstLine="720"/>
        <w:jc w:val="both"/>
        <w:rPr>
          <w:rFonts w:eastAsia="Times New Roman" w:cs="Times New Roman"/>
          <w:szCs w:val="24"/>
        </w:rPr>
      </w:pPr>
      <w:r w:rsidRPr="00F16DAD">
        <w:rPr>
          <w:rFonts w:eastAsia="Times New Roman" w:cs="Times New Roman"/>
          <w:szCs w:val="24"/>
        </w:rPr>
        <w:t>Όσο και να το αμφισβητεί</w:t>
      </w:r>
      <w:r>
        <w:rPr>
          <w:rFonts w:eastAsia="Times New Roman" w:cs="Times New Roman"/>
          <w:szCs w:val="24"/>
        </w:rPr>
        <w:t xml:space="preserve">τε, συνάδελφοι </w:t>
      </w:r>
      <w:r w:rsidRPr="00F16DAD">
        <w:rPr>
          <w:rFonts w:eastAsia="Times New Roman" w:cs="Times New Roman"/>
          <w:szCs w:val="24"/>
        </w:rPr>
        <w:t>της Αντιπολίτευσης</w:t>
      </w:r>
      <w:r>
        <w:rPr>
          <w:rFonts w:eastAsia="Times New Roman" w:cs="Times New Roman"/>
          <w:szCs w:val="24"/>
        </w:rPr>
        <w:t>,</w:t>
      </w:r>
      <w:r w:rsidRPr="00F16DAD">
        <w:rPr>
          <w:rFonts w:eastAsia="Times New Roman" w:cs="Times New Roman"/>
          <w:szCs w:val="24"/>
        </w:rPr>
        <w:t xml:space="preserve"> η μεγάλη πλειοψηφία των συνταξιούχων είναι στα χαμηλότερα κλιμάκια</w:t>
      </w:r>
      <w:r>
        <w:rPr>
          <w:rFonts w:eastAsia="Times New Roman" w:cs="Times New Roman"/>
          <w:szCs w:val="24"/>
        </w:rPr>
        <w:t>.</w:t>
      </w:r>
      <w:r w:rsidRPr="00F16DAD">
        <w:rPr>
          <w:rFonts w:eastAsia="Times New Roman" w:cs="Times New Roman"/>
          <w:szCs w:val="24"/>
        </w:rPr>
        <w:t xml:space="preserve"> </w:t>
      </w:r>
      <w:r>
        <w:rPr>
          <w:rFonts w:eastAsia="Times New Roman" w:cs="Times New Roman"/>
          <w:szCs w:val="24"/>
        </w:rPr>
        <w:t>Αυτό συμβαίνει, θ</w:t>
      </w:r>
      <w:r w:rsidRPr="00F16DAD">
        <w:rPr>
          <w:rFonts w:eastAsia="Times New Roman" w:cs="Times New Roman"/>
          <w:szCs w:val="24"/>
        </w:rPr>
        <w:t>έλετε δεν θέλετε</w:t>
      </w:r>
      <w:r>
        <w:rPr>
          <w:rFonts w:eastAsia="Times New Roman" w:cs="Times New Roman"/>
          <w:szCs w:val="24"/>
        </w:rPr>
        <w:t>.</w:t>
      </w:r>
      <w:r w:rsidRPr="00F16DAD">
        <w:rPr>
          <w:rFonts w:eastAsia="Times New Roman" w:cs="Times New Roman"/>
          <w:szCs w:val="24"/>
        </w:rPr>
        <w:t xml:space="preserve"> Για αυτά τα κλιμάκια </w:t>
      </w:r>
      <w:r>
        <w:rPr>
          <w:rFonts w:eastAsia="Times New Roman" w:cs="Times New Roman"/>
          <w:szCs w:val="24"/>
        </w:rPr>
        <w:t>γι’ αυτά</w:t>
      </w:r>
      <w:r w:rsidRPr="00F16DAD">
        <w:rPr>
          <w:rFonts w:eastAsia="Times New Roman" w:cs="Times New Roman"/>
          <w:szCs w:val="24"/>
        </w:rPr>
        <w:t xml:space="preserve"> </w:t>
      </w:r>
      <w:r w:rsidRPr="00F16DAD">
        <w:rPr>
          <w:rFonts w:eastAsia="Times New Roman" w:cs="Times New Roman"/>
          <w:szCs w:val="24"/>
        </w:rPr>
        <w:t xml:space="preserve">τα δυόμισι εκατομμύρια </w:t>
      </w:r>
      <w:r>
        <w:rPr>
          <w:rFonts w:eastAsia="Times New Roman" w:cs="Times New Roman"/>
          <w:szCs w:val="24"/>
        </w:rPr>
        <w:t>συνταξιούχους είναι δέκατη τρίτη σύνταξη, ό</w:t>
      </w:r>
      <w:r w:rsidRPr="00F16DAD">
        <w:rPr>
          <w:rFonts w:eastAsia="Times New Roman" w:cs="Times New Roman"/>
          <w:szCs w:val="24"/>
        </w:rPr>
        <w:t>χι ένα προσωρινό εφάπαξ επίδομα</w:t>
      </w:r>
      <w:r>
        <w:rPr>
          <w:rFonts w:eastAsia="Times New Roman" w:cs="Times New Roman"/>
          <w:szCs w:val="24"/>
        </w:rPr>
        <w:t>. Είναι</w:t>
      </w:r>
      <w:r w:rsidRPr="00F16DAD">
        <w:rPr>
          <w:rFonts w:eastAsia="Times New Roman" w:cs="Times New Roman"/>
          <w:szCs w:val="24"/>
        </w:rPr>
        <w:t xml:space="preserve"> σύνταξη σε μόνιμη βάση για συνταξιούχους και δικαιούχους επιδόματος σύνταξης λόγω αναπηρίας</w:t>
      </w:r>
      <w:r>
        <w:rPr>
          <w:rFonts w:eastAsia="Times New Roman" w:cs="Times New Roman"/>
          <w:szCs w:val="24"/>
        </w:rPr>
        <w:t>. Είναι</w:t>
      </w:r>
      <w:r w:rsidRPr="00F16DAD">
        <w:rPr>
          <w:rFonts w:eastAsia="Times New Roman" w:cs="Times New Roman"/>
          <w:szCs w:val="24"/>
        </w:rPr>
        <w:t xml:space="preserve"> σύνταξη που δεν θα κατάσχεται λόγω οφειλών</w:t>
      </w:r>
      <w:r>
        <w:rPr>
          <w:rFonts w:eastAsia="Times New Roman" w:cs="Times New Roman"/>
          <w:szCs w:val="24"/>
        </w:rPr>
        <w:t xml:space="preserve"> και</w:t>
      </w:r>
      <w:r w:rsidRPr="00F16DAD">
        <w:rPr>
          <w:rFonts w:eastAsia="Times New Roman" w:cs="Times New Roman"/>
          <w:szCs w:val="24"/>
        </w:rPr>
        <w:t xml:space="preserve"> δεν θ</w:t>
      </w:r>
      <w:r w:rsidRPr="00F16DAD">
        <w:rPr>
          <w:rFonts w:eastAsia="Times New Roman" w:cs="Times New Roman"/>
          <w:szCs w:val="24"/>
        </w:rPr>
        <w:t>α συμψηφίζεται</w:t>
      </w:r>
      <w:r>
        <w:rPr>
          <w:rFonts w:eastAsia="Times New Roman" w:cs="Times New Roman"/>
          <w:szCs w:val="24"/>
        </w:rPr>
        <w:t xml:space="preserve">, με </w:t>
      </w:r>
      <w:r w:rsidRPr="00F16DAD">
        <w:rPr>
          <w:rFonts w:eastAsia="Times New Roman" w:cs="Times New Roman"/>
          <w:szCs w:val="24"/>
        </w:rPr>
        <w:t>επιπλέον ρευστότητα για χιλιάδες νοικοκυριά</w:t>
      </w:r>
      <w:r>
        <w:rPr>
          <w:rFonts w:eastAsia="Times New Roman" w:cs="Times New Roman"/>
          <w:szCs w:val="24"/>
        </w:rPr>
        <w:t>.</w:t>
      </w:r>
      <w:r w:rsidRPr="00F16DAD">
        <w:rPr>
          <w:rFonts w:eastAsia="Times New Roman" w:cs="Times New Roman"/>
          <w:szCs w:val="24"/>
        </w:rPr>
        <w:t xml:space="preserve"> </w:t>
      </w:r>
    </w:p>
    <w:p w14:paraId="12B6EB5D" w14:textId="77777777" w:rsidR="00F81E5F" w:rsidRDefault="0022463A">
      <w:pPr>
        <w:tabs>
          <w:tab w:val="left" w:pos="6168"/>
        </w:tabs>
        <w:spacing w:line="600" w:lineRule="auto"/>
        <w:ind w:firstLine="720"/>
        <w:jc w:val="both"/>
        <w:rPr>
          <w:rFonts w:eastAsia="Times New Roman" w:cs="Times New Roman"/>
          <w:szCs w:val="24"/>
        </w:rPr>
      </w:pPr>
      <w:r w:rsidRPr="00F16DAD">
        <w:rPr>
          <w:rFonts w:eastAsia="Times New Roman" w:cs="Times New Roman"/>
          <w:szCs w:val="24"/>
        </w:rPr>
        <w:t xml:space="preserve">Η Αντιπολίτευση πολύ θα </w:t>
      </w:r>
      <w:r>
        <w:rPr>
          <w:rFonts w:eastAsia="Times New Roman" w:cs="Times New Roman"/>
          <w:szCs w:val="24"/>
        </w:rPr>
        <w:t>ή</w:t>
      </w:r>
      <w:r w:rsidRPr="00F16DAD">
        <w:rPr>
          <w:rFonts w:eastAsia="Times New Roman" w:cs="Times New Roman"/>
          <w:szCs w:val="24"/>
        </w:rPr>
        <w:t>θελε να γινόταν να μην ψηφιστούν αυτές οι ρυθμίσεις για να ποντάρει πολιτικά στη δυσαρέσκεια τω</w:t>
      </w:r>
      <w:r>
        <w:rPr>
          <w:rFonts w:eastAsia="Times New Roman" w:cs="Times New Roman"/>
          <w:szCs w:val="24"/>
        </w:rPr>
        <w:t>ν εγκλωβισμένων και των ανήμπορων, όπως είχε ποντάρει στην αποτυχία της</w:t>
      </w:r>
      <w:r>
        <w:rPr>
          <w:rFonts w:eastAsia="Times New Roman" w:cs="Times New Roman"/>
          <w:szCs w:val="24"/>
        </w:rPr>
        <w:t xml:space="preserve"> α</w:t>
      </w:r>
      <w:r w:rsidRPr="00F16DAD">
        <w:rPr>
          <w:rFonts w:eastAsia="Times New Roman" w:cs="Times New Roman"/>
          <w:szCs w:val="24"/>
        </w:rPr>
        <w:t>σφαλιστικής μεταρρύθμισης</w:t>
      </w:r>
      <w:r>
        <w:rPr>
          <w:rFonts w:eastAsia="Times New Roman" w:cs="Times New Roman"/>
          <w:szCs w:val="24"/>
        </w:rPr>
        <w:t>,</w:t>
      </w:r>
      <w:r w:rsidRPr="00F16DAD">
        <w:rPr>
          <w:rFonts w:eastAsia="Times New Roman" w:cs="Times New Roman"/>
          <w:szCs w:val="24"/>
        </w:rPr>
        <w:t xml:space="preserve"> για να καταρρεύσει το σύστημα</w:t>
      </w:r>
      <w:r>
        <w:rPr>
          <w:rFonts w:eastAsia="Times New Roman" w:cs="Times New Roman"/>
          <w:szCs w:val="24"/>
        </w:rPr>
        <w:t>,</w:t>
      </w:r>
      <w:r w:rsidRPr="00F16DAD">
        <w:rPr>
          <w:rFonts w:eastAsia="Times New Roman" w:cs="Times New Roman"/>
          <w:szCs w:val="24"/>
        </w:rPr>
        <w:t xml:space="preserve"> να αφανιστούν τα ταμεία</w:t>
      </w:r>
      <w:r>
        <w:rPr>
          <w:rFonts w:eastAsia="Times New Roman" w:cs="Times New Roman"/>
          <w:szCs w:val="24"/>
        </w:rPr>
        <w:t>, να χαθεί η</w:t>
      </w:r>
      <w:r w:rsidRPr="00F16DAD">
        <w:rPr>
          <w:rFonts w:eastAsia="Times New Roman" w:cs="Times New Roman"/>
          <w:szCs w:val="24"/>
        </w:rPr>
        <w:t xml:space="preserve"> προοπτική της σύνταξης</w:t>
      </w:r>
      <w:r>
        <w:rPr>
          <w:rFonts w:eastAsia="Times New Roman" w:cs="Times New Roman"/>
          <w:szCs w:val="24"/>
        </w:rPr>
        <w:t>.</w:t>
      </w:r>
      <w:r w:rsidRPr="00F16DAD">
        <w:rPr>
          <w:rFonts w:eastAsia="Times New Roman" w:cs="Times New Roman"/>
          <w:szCs w:val="24"/>
        </w:rPr>
        <w:t xml:space="preserve"> Δεν της βγήκε</w:t>
      </w:r>
      <w:r>
        <w:rPr>
          <w:rFonts w:eastAsia="Times New Roman" w:cs="Times New Roman"/>
          <w:szCs w:val="24"/>
        </w:rPr>
        <w:t>.</w:t>
      </w:r>
      <w:r w:rsidRPr="00F16DAD">
        <w:rPr>
          <w:rFonts w:eastAsia="Times New Roman" w:cs="Times New Roman"/>
          <w:szCs w:val="24"/>
        </w:rPr>
        <w:t xml:space="preserve"> Όπως </w:t>
      </w:r>
      <w:r>
        <w:rPr>
          <w:rFonts w:eastAsia="Times New Roman" w:cs="Times New Roman"/>
          <w:szCs w:val="24"/>
        </w:rPr>
        <w:t xml:space="preserve">επίσης, </w:t>
      </w:r>
      <w:r w:rsidRPr="00F16DAD">
        <w:rPr>
          <w:rFonts w:eastAsia="Times New Roman" w:cs="Times New Roman"/>
          <w:szCs w:val="24"/>
        </w:rPr>
        <w:t xml:space="preserve">είχε ποντάρει στη μείωση των συντάξεων του </w:t>
      </w:r>
      <w:r>
        <w:rPr>
          <w:rFonts w:eastAsia="Times New Roman" w:cs="Times New Roman"/>
          <w:szCs w:val="24"/>
        </w:rPr>
        <w:t>20</w:t>
      </w:r>
      <w:r w:rsidRPr="00F16DAD">
        <w:rPr>
          <w:rFonts w:eastAsia="Times New Roman" w:cs="Times New Roman"/>
          <w:szCs w:val="24"/>
        </w:rPr>
        <w:t>19</w:t>
      </w:r>
      <w:r>
        <w:rPr>
          <w:rFonts w:eastAsia="Times New Roman" w:cs="Times New Roman"/>
          <w:szCs w:val="24"/>
        </w:rPr>
        <w:t>.</w:t>
      </w:r>
      <w:r w:rsidRPr="00F16DAD">
        <w:rPr>
          <w:rFonts w:eastAsia="Times New Roman" w:cs="Times New Roman"/>
          <w:szCs w:val="24"/>
        </w:rPr>
        <w:t xml:space="preserve"> Το ζήτησε</w:t>
      </w:r>
      <w:r>
        <w:rPr>
          <w:rFonts w:eastAsia="Times New Roman" w:cs="Times New Roman"/>
          <w:szCs w:val="24"/>
        </w:rPr>
        <w:t>.</w:t>
      </w:r>
      <w:r w:rsidRPr="00F16DAD">
        <w:rPr>
          <w:rFonts w:eastAsia="Times New Roman" w:cs="Times New Roman"/>
          <w:szCs w:val="24"/>
        </w:rPr>
        <w:t xml:space="preserve"> Το πάλεψε</w:t>
      </w:r>
      <w:r>
        <w:rPr>
          <w:rFonts w:eastAsia="Times New Roman" w:cs="Times New Roman"/>
          <w:szCs w:val="24"/>
        </w:rPr>
        <w:t>.</w:t>
      </w:r>
      <w:r w:rsidRPr="00F16DAD">
        <w:rPr>
          <w:rFonts w:eastAsia="Times New Roman" w:cs="Times New Roman"/>
          <w:szCs w:val="24"/>
        </w:rPr>
        <w:t xml:space="preserve"> Το διεκδίκησε</w:t>
      </w:r>
      <w:r>
        <w:rPr>
          <w:rFonts w:eastAsia="Times New Roman" w:cs="Times New Roman"/>
          <w:szCs w:val="24"/>
        </w:rPr>
        <w:t>.</w:t>
      </w:r>
      <w:r w:rsidRPr="00F16DAD">
        <w:rPr>
          <w:rFonts w:eastAsia="Times New Roman" w:cs="Times New Roman"/>
          <w:szCs w:val="24"/>
        </w:rPr>
        <w:t xml:space="preserve"> Δεν της βγήκε</w:t>
      </w:r>
      <w:r>
        <w:rPr>
          <w:rFonts w:eastAsia="Times New Roman" w:cs="Times New Roman"/>
          <w:szCs w:val="24"/>
        </w:rPr>
        <w:t>.</w:t>
      </w:r>
      <w:r w:rsidRPr="00F16DAD">
        <w:rPr>
          <w:rFonts w:eastAsia="Times New Roman" w:cs="Times New Roman"/>
          <w:szCs w:val="24"/>
        </w:rPr>
        <w:t xml:space="preserve"> Όπως </w:t>
      </w:r>
      <w:r>
        <w:rPr>
          <w:rFonts w:eastAsia="Times New Roman" w:cs="Times New Roman"/>
          <w:szCs w:val="24"/>
        </w:rPr>
        <w:t>επ</w:t>
      </w:r>
      <w:r>
        <w:rPr>
          <w:rFonts w:eastAsia="Times New Roman" w:cs="Times New Roman"/>
          <w:szCs w:val="24"/>
        </w:rPr>
        <w:t xml:space="preserve">ίσης, </w:t>
      </w:r>
      <w:r w:rsidRPr="00F16DAD">
        <w:rPr>
          <w:rFonts w:eastAsia="Times New Roman" w:cs="Times New Roman"/>
          <w:szCs w:val="24"/>
        </w:rPr>
        <w:t xml:space="preserve">ποντάρει στη μείωση του αφορολόγητου </w:t>
      </w:r>
      <w:r>
        <w:rPr>
          <w:rFonts w:eastAsia="Times New Roman" w:cs="Times New Roman"/>
          <w:szCs w:val="24"/>
        </w:rPr>
        <w:t xml:space="preserve">από </w:t>
      </w:r>
      <w:r w:rsidRPr="00F16DAD">
        <w:rPr>
          <w:rFonts w:eastAsia="Times New Roman" w:cs="Times New Roman"/>
          <w:szCs w:val="24"/>
        </w:rPr>
        <w:t>την επόμενη χρονιά</w:t>
      </w:r>
      <w:r>
        <w:rPr>
          <w:rFonts w:eastAsia="Times New Roman" w:cs="Times New Roman"/>
          <w:szCs w:val="24"/>
        </w:rPr>
        <w:t xml:space="preserve">. Βιάστηκε και να </w:t>
      </w:r>
      <w:r w:rsidRPr="00F16DAD">
        <w:rPr>
          <w:rFonts w:eastAsia="Times New Roman" w:cs="Times New Roman"/>
          <w:szCs w:val="24"/>
        </w:rPr>
        <w:t>προϋπολογίσει και το ποσό που θα εξοικονομήσει</w:t>
      </w:r>
      <w:r>
        <w:rPr>
          <w:rFonts w:eastAsia="Times New Roman" w:cs="Times New Roman"/>
          <w:szCs w:val="24"/>
        </w:rPr>
        <w:t xml:space="preserve"> για </w:t>
      </w:r>
      <w:r w:rsidRPr="00F16DAD">
        <w:rPr>
          <w:rFonts w:eastAsia="Times New Roman" w:cs="Times New Roman"/>
          <w:szCs w:val="24"/>
        </w:rPr>
        <w:t>το δικό της πρόγραμμα</w:t>
      </w:r>
      <w:r>
        <w:rPr>
          <w:rFonts w:eastAsia="Times New Roman" w:cs="Times New Roman"/>
          <w:szCs w:val="24"/>
        </w:rPr>
        <w:t>.</w:t>
      </w:r>
      <w:r w:rsidRPr="00F16DAD">
        <w:rPr>
          <w:rFonts w:eastAsia="Times New Roman" w:cs="Times New Roman"/>
          <w:szCs w:val="24"/>
        </w:rPr>
        <w:t xml:space="preserve"> Ούτε αυτό της βγαίνει</w:t>
      </w:r>
      <w:r>
        <w:rPr>
          <w:rFonts w:eastAsia="Times New Roman" w:cs="Times New Roman"/>
          <w:szCs w:val="24"/>
        </w:rPr>
        <w:t>.</w:t>
      </w:r>
      <w:r w:rsidRPr="00F16DAD">
        <w:rPr>
          <w:rFonts w:eastAsia="Times New Roman" w:cs="Times New Roman"/>
          <w:szCs w:val="24"/>
        </w:rPr>
        <w:t xml:space="preserve"> Πρόκειται για έναν ανεύθυνο</w:t>
      </w:r>
      <w:r>
        <w:rPr>
          <w:rFonts w:eastAsia="Times New Roman" w:cs="Times New Roman"/>
          <w:szCs w:val="24"/>
        </w:rPr>
        <w:t>, για έναν</w:t>
      </w:r>
      <w:r w:rsidRPr="00F16DAD">
        <w:rPr>
          <w:rFonts w:eastAsia="Times New Roman" w:cs="Times New Roman"/>
          <w:szCs w:val="24"/>
        </w:rPr>
        <w:t xml:space="preserve"> τ</w:t>
      </w:r>
      <w:r>
        <w:rPr>
          <w:rFonts w:eastAsia="Times New Roman" w:cs="Times New Roman"/>
          <w:szCs w:val="24"/>
        </w:rPr>
        <w:t xml:space="preserve">υχοδιωκτικό πολιτικό </w:t>
      </w:r>
      <w:proofErr w:type="spellStart"/>
      <w:r>
        <w:rPr>
          <w:rFonts w:eastAsia="Times New Roman" w:cs="Times New Roman"/>
          <w:szCs w:val="24"/>
        </w:rPr>
        <w:t>τακτικισμό</w:t>
      </w:r>
      <w:proofErr w:type="spellEnd"/>
      <w:r w:rsidRPr="00F16DAD">
        <w:rPr>
          <w:rFonts w:eastAsia="Times New Roman" w:cs="Times New Roman"/>
          <w:szCs w:val="24"/>
        </w:rPr>
        <w:t xml:space="preserve"> που α</w:t>
      </w:r>
      <w:r w:rsidRPr="00F16DAD">
        <w:rPr>
          <w:rFonts w:eastAsia="Times New Roman" w:cs="Times New Roman"/>
          <w:szCs w:val="24"/>
        </w:rPr>
        <w:t>διαφορεί για τις επιπτώσεις σε ευρύτατα κοινωνικά στρώματα</w:t>
      </w:r>
      <w:r>
        <w:rPr>
          <w:rFonts w:eastAsia="Times New Roman" w:cs="Times New Roman"/>
          <w:szCs w:val="24"/>
        </w:rPr>
        <w:t>.</w:t>
      </w:r>
    </w:p>
    <w:p w14:paraId="12B6EB5E" w14:textId="77777777" w:rsidR="00F81E5F" w:rsidRDefault="0022463A">
      <w:pPr>
        <w:tabs>
          <w:tab w:val="left" w:pos="6168"/>
        </w:tabs>
        <w:spacing w:line="600" w:lineRule="auto"/>
        <w:ind w:firstLine="720"/>
        <w:jc w:val="both"/>
        <w:rPr>
          <w:rFonts w:eastAsia="Times New Roman" w:cs="Times New Roman"/>
          <w:szCs w:val="24"/>
        </w:rPr>
      </w:pPr>
      <w:r w:rsidRPr="00F16DAD">
        <w:rPr>
          <w:rFonts w:eastAsia="Times New Roman" w:cs="Times New Roman"/>
          <w:szCs w:val="24"/>
        </w:rPr>
        <w:t>Σήμερα</w:t>
      </w:r>
      <w:r>
        <w:rPr>
          <w:rFonts w:eastAsia="Times New Roman" w:cs="Times New Roman"/>
          <w:szCs w:val="24"/>
        </w:rPr>
        <w:t>,</w:t>
      </w:r>
      <w:r w:rsidRPr="00F16DAD">
        <w:rPr>
          <w:rFonts w:eastAsia="Times New Roman" w:cs="Times New Roman"/>
          <w:szCs w:val="24"/>
        </w:rPr>
        <w:t xml:space="preserve"> προσπαθεί να αντιστρέψει την εικόνα </w:t>
      </w:r>
      <w:r>
        <w:rPr>
          <w:rFonts w:eastAsia="Times New Roman" w:cs="Times New Roman"/>
          <w:szCs w:val="24"/>
        </w:rPr>
        <w:t>και να παρουσιάσει ως επιζήμια</w:t>
      </w:r>
      <w:r w:rsidRPr="00F16DAD">
        <w:rPr>
          <w:rFonts w:eastAsia="Times New Roman" w:cs="Times New Roman"/>
          <w:szCs w:val="24"/>
        </w:rPr>
        <w:t xml:space="preserve"> την οικονομική πολιτική </w:t>
      </w:r>
      <w:r>
        <w:rPr>
          <w:rFonts w:eastAsia="Times New Roman" w:cs="Times New Roman"/>
          <w:szCs w:val="24"/>
        </w:rPr>
        <w:t xml:space="preserve">της </w:t>
      </w:r>
      <w:r w:rsidRPr="00F16DAD">
        <w:rPr>
          <w:rFonts w:eastAsia="Times New Roman" w:cs="Times New Roman"/>
          <w:szCs w:val="24"/>
        </w:rPr>
        <w:t>Κυβέρνησης και τα όσα έχουν επιτευχθεί</w:t>
      </w:r>
      <w:r>
        <w:rPr>
          <w:rFonts w:eastAsia="Times New Roman" w:cs="Times New Roman"/>
          <w:szCs w:val="24"/>
        </w:rPr>
        <w:t>,</w:t>
      </w:r>
      <w:r w:rsidRPr="00F16DAD">
        <w:rPr>
          <w:rFonts w:eastAsia="Times New Roman" w:cs="Times New Roman"/>
          <w:szCs w:val="24"/>
        </w:rPr>
        <w:t xml:space="preserve"> παρουσιάζοντας ως σωστή τη δική της πολιτική</w:t>
      </w:r>
      <w:r>
        <w:rPr>
          <w:rFonts w:eastAsia="Times New Roman" w:cs="Times New Roman"/>
          <w:szCs w:val="24"/>
        </w:rPr>
        <w:t>.</w:t>
      </w:r>
      <w:r w:rsidRPr="00F16DAD">
        <w:rPr>
          <w:rFonts w:eastAsia="Times New Roman" w:cs="Times New Roman"/>
          <w:szCs w:val="24"/>
        </w:rPr>
        <w:t xml:space="preserve"> Μόνο πο</w:t>
      </w:r>
      <w:r w:rsidRPr="00F16DAD">
        <w:rPr>
          <w:rFonts w:eastAsia="Times New Roman" w:cs="Times New Roman"/>
          <w:szCs w:val="24"/>
        </w:rPr>
        <w:t>υ διαχρονικά</w:t>
      </w:r>
      <w:r>
        <w:rPr>
          <w:rFonts w:eastAsia="Times New Roman" w:cs="Times New Roman"/>
          <w:szCs w:val="24"/>
        </w:rPr>
        <w:t>,</w:t>
      </w:r>
      <w:r w:rsidRPr="00F16DAD">
        <w:rPr>
          <w:rFonts w:eastAsia="Times New Roman" w:cs="Times New Roman"/>
          <w:szCs w:val="24"/>
        </w:rPr>
        <w:t xml:space="preserve"> τόσο </w:t>
      </w:r>
      <w:r>
        <w:rPr>
          <w:rFonts w:eastAsia="Times New Roman" w:cs="Times New Roman"/>
          <w:szCs w:val="24"/>
        </w:rPr>
        <w:t xml:space="preserve">από τη </w:t>
      </w:r>
      <w:r w:rsidRPr="00F16DAD">
        <w:rPr>
          <w:rFonts w:eastAsia="Times New Roman" w:cs="Times New Roman"/>
          <w:szCs w:val="24"/>
        </w:rPr>
        <w:t>Νέα Δημοκρατία όσο και από το ΠΑΣΟΚ</w:t>
      </w:r>
      <w:r>
        <w:rPr>
          <w:rFonts w:eastAsia="Times New Roman" w:cs="Times New Roman"/>
          <w:szCs w:val="24"/>
        </w:rPr>
        <w:t>,</w:t>
      </w:r>
      <w:r w:rsidRPr="00F16DAD">
        <w:rPr>
          <w:rFonts w:eastAsia="Times New Roman" w:cs="Times New Roman"/>
          <w:szCs w:val="24"/>
        </w:rPr>
        <w:t xml:space="preserve"> ό</w:t>
      </w:r>
      <w:r>
        <w:rPr>
          <w:rFonts w:eastAsia="Times New Roman" w:cs="Times New Roman"/>
          <w:szCs w:val="24"/>
        </w:rPr>
        <w:t>,</w:t>
      </w:r>
      <w:r w:rsidRPr="00F16DAD">
        <w:rPr>
          <w:rFonts w:eastAsia="Times New Roman" w:cs="Times New Roman"/>
          <w:szCs w:val="24"/>
        </w:rPr>
        <w:t xml:space="preserve">τι καταστροφικό έγινε τις προηγούμενες δεκαετίες </w:t>
      </w:r>
      <w:r>
        <w:rPr>
          <w:rFonts w:eastAsia="Times New Roman" w:cs="Times New Roman"/>
          <w:szCs w:val="24"/>
        </w:rPr>
        <w:t>σ</w:t>
      </w:r>
      <w:r w:rsidRPr="00F16DAD">
        <w:rPr>
          <w:rFonts w:eastAsia="Times New Roman" w:cs="Times New Roman"/>
          <w:szCs w:val="24"/>
        </w:rPr>
        <w:t xml:space="preserve">το ασφαλιστικό σύστημα με τις </w:t>
      </w:r>
      <w:r>
        <w:rPr>
          <w:rFonts w:eastAsia="Times New Roman" w:cs="Times New Roman"/>
          <w:szCs w:val="24"/>
        </w:rPr>
        <w:t xml:space="preserve">τεράστιες ανισότητες που δημιουργήθηκαν </w:t>
      </w:r>
      <w:r w:rsidRPr="00F16DAD">
        <w:rPr>
          <w:rFonts w:eastAsia="Times New Roman" w:cs="Times New Roman"/>
          <w:szCs w:val="24"/>
        </w:rPr>
        <w:t>έχει την ανεξίτηλη υπογραφή και της Νέας Δημοκρατίας και του ΠΑΣΟΚ</w:t>
      </w:r>
      <w:r>
        <w:rPr>
          <w:rFonts w:eastAsia="Times New Roman" w:cs="Times New Roman"/>
          <w:szCs w:val="24"/>
        </w:rPr>
        <w:t>.</w:t>
      </w:r>
    </w:p>
    <w:p w14:paraId="12B6EB5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2B6EB6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12B6EB61" w14:textId="77777777" w:rsidR="00F81E5F" w:rsidRDefault="0022463A">
      <w:pPr>
        <w:tabs>
          <w:tab w:val="left" w:pos="6168"/>
        </w:tabs>
        <w:spacing w:line="600" w:lineRule="auto"/>
        <w:ind w:firstLine="720"/>
        <w:jc w:val="both"/>
        <w:rPr>
          <w:rFonts w:eastAsia="Times New Roman" w:cs="Times New Roman"/>
          <w:szCs w:val="24"/>
        </w:rPr>
      </w:pPr>
      <w:r w:rsidRPr="00F16DAD">
        <w:rPr>
          <w:rFonts w:eastAsia="Times New Roman" w:cs="Times New Roman"/>
          <w:szCs w:val="24"/>
        </w:rPr>
        <w:t>Να θυμίσω</w:t>
      </w:r>
      <w:r>
        <w:rPr>
          <w:rFonts w:eastAsia="Times New Roman" w:cs="Times New Roman"/>
          <w:szCs w:val="24"/>
        </w:rPr>
        <w:t xml:space="preserve"> τη</w:t>
      </w:r>
      <w:r w:rsidRPr="00F16DAD">
        <w:rPr>
          <w:rFonts w:eastAsia="Times New Roman" w:cs="Times New Roman"/>
          <w:szCs w:val="24"/>
        </w:rPr>
        <w:t xml:space="preserve"> </w:t>
      </w:r>
      <w:r>
        <w:rPr>
          <w:rFonts w:eastAsia="Times New Roman" w:cs="Times New Roman"/>
          <w:szCs w:val="24"/>
        </w:rPr>
        <w:t xml:space="preserve">λεγόμενη </w:t>
      </w:r>
      <w:r w:rsidRPr="00F16DAD">
        <w:rPr>
          <w:rFonts w:eastAsia="Times New Roman" w:cs="Times New Roman"/>
          <w:szCs w:val="24"/>
        </w:rPr>
        <w:t xml:space="preserve">ενεργητική </w:t>
      </w:r>
      <w:r>
        <w:rPr>
          <w:rFonts w:eastAsia="Times New Roman" w:cs="Times New Roman"/>
          <w:szCs w:val="24"/>
        </w:rPr>
        <w:t xml:space="preserve">διαχείριση </w:t>
      </w:r>
      <w:r w:rsidRPr="00F16DAD">
        <w:rPr>
          <w:rFonts w:eastAsia="Times New Roman" w:cs="Times New Roman"/>
          <w:szCs w:val="24"/>
        </w:rPr>
        <w:t>των πλεονασμάτων των ταμείων για να στηθεί η φούσκα του Χρηματιστηρίου</w:t>
      </w:r>
      <w:r>
        <w:rPr>
          <w:rFonts w:eastAsia="Times New Roman" w:cs="Times New Roman"/>
          <w:szCs w:val="24"/>
        </w:rPr>
        <w:t>,</w:t>
      </w:r>
      <w:r w:rsidRPr="00F16DAD">
        <w:rPr>
          <w:rFonts w:eastAsia="Times New Roman" w:cs="Times New Roman"/>
          <w:szCs w:val="24"/>
        </w:rPr>
        <w:t xml:space="preserve"> μέχρι τα δομημένα ομόλογα για να μπουν στις ελληνικές τράπεζες </w:t>
      </w:r>
      <w:proofErr w:type="spellStart"/>
      <w:r>
        <w:rPr>
          <w:rFonts w:eastAsia="Times New Roman" w:cs="Times New Roman"/>
          <w:szCs w:val="24"/>
        </w:rPr>
        <w:t>εξωθεσμικοί</w:t>
      </w:r>
      <w:proofErr w:type="spellEnd"/>
      <w:r>
        <w:rPr>
          <w:rFonts w:eastAsia="Times New Roman" w:cs="Times New Roman"/>
          <w:szCs w:val="24"/>
        </w:rPr>
        <w:t>, ξένοι επενδυτές και μέχρι</w:t>
      </w:r>
      <w:r w:rsidRPr="00F16DAD">
        <w:rPr>
          <w:rFonts w:eastAsia="Times New Roman" w:cs="Times New Roman"/>
          <w:szCs w:val="24"/>
        </w:rPr>
        <w:t xml:space="preserve"> το </w:t>
      </w:r>
      <w:r>
        <w:rPr>
          <w:rFonts w:eastAsia="Times New Roman" w:cs="Times New Roman"/>
          <w:szCs w:val="24"/>
        </w:rPr>
        <w:t>«</w:t>
      </w:r>
      <w:r w:rsidRPr="00F16DAD">
        <w:rPr>
          <w:rFonts w:eastAsia="Times New Roman" w:cs="Times New Roman"/>
          <w:szCs w:val="24"/>
        </w:rPr>
        <w:t>σωτήριο</w:t>
      </w:r>
      <w:r>
        <w:rPr>
          <w:rFonts w:eastAsia="Times New Roman" w:cs="Times New Roman"/>
          <w:szCs w:val="24"/>
        </w:rPr>
        <w:t>»</w:t>
      </w:r>
      <w:r w:rsidRPr="00F16DAD">
        <w:rPr>
          <w:rFonts w:eastAsia="Times New Roman" w:cs="Times New Roman"/>
          <w:szCs w:val="24"/>
        </w:rPr>
        <w:t xml:space="preserve"> </w:t>
      </w:r>
      <w:r w:rsidRPr="00F16DAD">
        <w:rPr>
          <w:rFonts w:eastAsia="Times New Roman" w:cs="Times New Roman"/>
          <w:szCs w:val="24"/>
          <w:lang w:val="en-US"/>
        </w:rPr>
        <w:t>PSI</w:t>
      </w:r>
      <w:r w:rsidRPr="00F16DAD">
        <w:rPr>
          <w:rFonts w:eastAsia="Times New Roman" w:cs="Times New Roman"/>
          <w:szCs w:val="24"/>
        </w:rPr>
        <w:t xml:space="preserve"> του 2012</w:t>
      </w:r>
      <w:r>
        <w:rPr>
          <w:rFonts w:eastAsia="Times New Roman" w:cs="Times New Roman"/>
          <w:szCs w:val="24"/>
        </w:rPr>
        <w:t xml:space="preserve">. </w:t>
      </w:r>
      <w:r>
        <w:rPr>
          <w:rFonts w:eastAsia="Times New Roman" w:cs="Times New Roman"/>
          <w:szCs w:val="24"/>
        </w:rPr>
        <w:t xml:space="preserve">Γκραν </w:t>
      </w:r>
      <w:r>
        <w:rPr>
          <w:rFonts w:eastAsia="Times New Roman" w:cs="Times New Roman"/>
          <w:szCs w:val="24"/>
        </w:rPr>
        <w:t>σουξέ.</w:t>
      </w:r>
      <w:r w:rsidRPr="00F16DAD">
        <w:rPr>
          <w:rFonts w:eastAsia="Times New Roman" w:cs="Times New Roman"/>
          <w:szCs w:val="24"/>
        </w:rPr>
        <w:t xml:space="preserve"> Οι απώλειες από τα αποθεματικά των ταμείων </w:t>
      </w:r>
      <w:r>
        <w:rPr>
          <w:rFonts w:eastAsia="Times New Roman" w:cs="Times New Roman"/>
          <w:szCs w:val="24"/>
        </w:rPr>
        <w:t xml:space="preserve">ήταν </w:t>
      </w:r>
      <w:r w:rsidRPr="00F16DAD">
        <w:rPr>
          <w:rFonts w:eastAsia="Times New Roman" w:cs="Times New Roman"/>
          <w:szCs w:val="24"/>
        </w:rPr>
        <w:t>τότε</w:t>
      </w:r>
      <w:r>
        <w:rPr>
          <w:rFonts w:eastAsia="Times New Roman" w:cs="Times New Roman"/>
          <w:szCs w:val="24"/>
        </w:rPr>
        <w:t xml:space="preserve"> 13.000.000.000 ευρώ. </w:t>
      </w:r>
      <w:r w:rsidRPr="00F16DAD">
        <w:rPr>
          <w:rFonts w:eastAsia="Times New Roman" w:cs="Times New Roman"/>
          <w:szCs w:val="24"/>
        </w:rPr>
        <w:t>Και την ίδια στιγμή</w:t>
      </w:r>
      <w:r>
        <w:rPr>
          <w:rFonts w:eastAsia="Times New Roman" w:cs="Times New Roman"/>
          <w:szCs w:val="24"/>
        </w:rPr>
        <w:t xml:space="preserve">, είχαμε μείωση των </w:t>
      </w:r>
      <w:r>
        <w:rPr>
          <w:rFonts w:eastAsia="Times New Roman" w:cs="Times New Roman"/>
          <w:szCs w:val="24"/>
        </w:rPr>
        <w:t>εσόδων στα ταμεία λόγω της μ</w:t>
      </w:r>
      <w:r w:rsidRPr="00F16DAD">
        <w:rPr>
          <w:rFonts w:eastAsia="Times New Roman" w:cs="Times New Roman"/>
          <w:szCs w:val="24"/>
        </w:rPr>
        <w:t>εγάλης διόγκωσης ανεργίας</w:t>
      </w:r>
      <w:r>
        <w:rPr>
          <w:rFonts w:eastAsia="Times New Roman" w:cs="Times New Roman"/>
          <w:szCs w:val="24"/>
        </w:rPr>
        <w:t>.</w:t>
      </w:r>
    </w:p>
    <w:p w14:paraId="12B6EB62" w14:textId="77777777" w:rsidR="00F81E5F" w:rsidRDefault="0022463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σημερινή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w:t>
      </w:r>
      <w:r w:rsidRPr="00F16DAD">
        <w:rPr>
          <w:rFonts w:eastAsia="Times New Roman" w:cs="Times New Roman"/>
          <w:szCs w:val="24"/>
        </w:rPr>
        <w:t>για χρέη προς τα ταμεία είναι μία ρύθμιση τ</w:t>
      </w:r>
      <w:r>
        <w:rPr>
          <w:rFonts w:eastAsia="Times New Roman" w:cs="Times New Roman"/>
          <w:szCs w:val="24"/>
        </w:rPr>
        <w:t xml:space="preserve">εράστιας κοινωνικής ανακούφισης, </w:t>
      </w:r>
      <w:r w:rsidRPr="00F16DAD">
        <w:rPr>
          <w:rFonts w:eastAsia="Times New Roman" w:cs="Times New Roman"/>
          <w:szCs w:val="24"/>
        </w:rPr>
        <w:t>από την οποία μπορούν να ωφεληθούν ένα εκατομμύριο τριακόσιες χιλιάδες άνθρωποι</w:t>
      </w:r>
      <w:r>
        <w:rPr>
          <w:rFonts w:eastAsia="Times New Roman" w:cs="Times New Roman"/>
          <w:szCs w:val="24"/>
        </w:rPr>
        <w:t>.</w:t>
      </w:r>
      <w:r w:rsidRPr="00F16DAD">
        <w:rPr>
          <w:rFonts w:eastAsia="Times New Roman" w:cs="Times New Roman"/>
          <w:szCs w:val="24"/>
        </w:rPr>
        <w:t xml:space="preserve"> </w:t>
      </w:r>
      <w:r w:rsidRPr="00F16DAD">
        <w:rPr>
          <w:rFonts w:eastAsia="Times New Roman" w:cs="Times New Roman"/>
          <w:szCs w:val="24"/>
        </w:rPr>
        <w:t>Με την πρόβλεψη ότι εκτός από το κούρεμα των προσαυξήσεων θα υπάρχει και κούρεμα της βασικής οφειλής</w:t>
      </w:r>
      <w:r>
        <w:rPr>
          <w:rFonts w:eastAsia="Times New Roman" w:cs="Times New Roman"/>
          <w:szCs w:val="24"/>
        </w:rPr>
        <w:t>,</w:t>
      </w:r>
      <w:r w:rsidRPr="00F16DAD">
        <w:rPr>
          <w:rFonts w:eastAsia="Times New Roman" w:cs="Times New Roman"/>
          <w:szCs w:val="24"/>
        </w:rPr>
        <w:t xml:space="preserve"> θα μπορέσουν να συνταξιοδοτηθούν άμεσα περίπου </w:t>
      </w:r>
      <w:r>
        <w:rPr>
          <w:rFonts w:eastAsia="Times New Roman" w:cs="Times New Roman"/>
          <w:szCs w:val="24"/>
        </w:rPr>
        <w:t xml:space="preserve">ογδόντα χιλιάδες </w:t>
      </w:r>
      <w:r w:rsidRPr="00F16DAD">
        <w:rPr>
          <w:rFonts w:eastAsia="Times New Roman" w:cs="Times New Roman"/>
          <w:szCs w:val="24"/>
        </w:rPr>
        <w:t>ασφαλισμένοι εγκλωβισμένοι</w:t>
      </w:r>
      <w:r>
        <w:rPr>
          <w:rFonts w:eastAsia="Times New Roman" w:cs="Times New Roman"/>
          <w:szCs w:val="24"/>
        </w:rPr>
        <w:t>,</w:t>
      </w:r>
      <w:r w:rsidRPr="00F16DAD">
        <w:rPr>
          <w:rFonts w:eastAsia="Times New Roman" w:cs="Times New Roman"/>
          <w:szCs w:val="24"/>
        </w:rPr>
        <w:t xml:space="preserve"> σήμερα</w:t>
      </w:r>
      <w:r>
        <w:rPr>
          <w:rFonts w:eastAsia="Times New Roman" w:cs="Times New Roman"/>
          <w:szCs w:val="24"/>
        </w:rPr>
        <w:t>,</w:t>
      </w:r>
      <w:r w:rsidRPr="00F16DAD">
        <w:rPr>
          <w:rFonts w:eastAsia="Times New Roman" w:cs="Times New Roman"/>
          <w:szCs w:val="24"/>
        </w:rPr>
        <w:t xml:space="preserve"> λόγω χρεών</w:t>
      </w:r>
      <w:r>
        <w:rPr>
          <w:rFonts w:eastAsia="Times New Roman" w:cs="Times New Roman"/>
          <w:szCs w:val="24"/>
        </w:rPr>
        <w:t>.</w:t>
      </w:r>
    </w:p>
    <w:p w14:paraId="12B6EB63" w14:textId="77777777" w:rsidR="00F81E5F" w:rsidRDefault="0022463A">
      <w:pPr>
        <w:tabs>
          <w:tab w:val="left" w:pos="6168"/>
        </w:tabs>
        <w:spacing w:line="600" w:lineRule="auto"/>
        <w:ind w:firstLine="720"/>
        <w:jc w:val="both"/>
        <w:rPr>
          <w:rFonts w:eastAsia="Times New Roman" w:cs="Times New Roman"/>
          <w:szCs w:val="24"/>
        </w:rPr>
      </w:pPr>
      <w:r>
        <w:rPr>
          <w:rFonts w:eastAsia="Times New Roman" w:cs="Times New Roman"/>
          <w:szCs w:val="24"/>
        </w:rPr>
        <w:t>Με πολλή συντομία λόγω του χρόνου, θα ήθελ</w:t>
      </w:r>
      <w:r>
        <w:rPr>
          <w:rFonts w:eastAsia="Times New Roman" w:cs="Times New Roman"/>
          <w:szCs w:val="24"/>
        </w:rPr>
        <w:t>α ν</w:t>
      </w:r>
      <w:r w:rsidRPr="00F16DAD">
        <w:rPr>
          <w:rFonts w:eastAsia="Times New Roman" w:cs="Times New Roman"/>
          <w:szCs w:val="24"/>
        </w:rPr>
        <w:t>α θυμίσω ακόμα</w:t>
      </w:r>
      <w:r>
        <w:rPr>
          <w:rFonts w:eastAsia="Times New Roman" w:cs="Times New Roman"/>
          <w:szCs w:val="24"/>
        </w:rPr>
        <w:t xml:space="preserve"> για τις υπόλοιπες ρυθμίσεις</w:t>
      </w:r>
      <w:r w:rsidRPr="00F16DAD">
        <w:rPr>
          <w:rFonts w:eastAsia="Times New Roman" w:cs="Times New Roman"/>
          <w:szCs w:val="24"/>
        </w:rPr>
        <w:t xml:space="preserve"> </w:t>
      </w:r>
      <w:r>
        <w:rPr>
          <w:rFonts w:eastAsia="Times New Roman" w:cs="Times New Roman"/>
          <w:szCs w:val="24"/>
        </w:rPr>
        <w:t xml:space="preserve">ότι </w:t>
      </w:r>
      <w:r w:rsidRPr="00F16DAD">
        <w:rPr>
          <w:rFonts w:eastAsia="Times New Roman" w:cs="Times New Roman"/>
          <w:szCs w:val="24"/>
        </w:rPr>
        <w:t xml:space="preserve">περίπου </w:t>
      </w:r>
      <w:r>
        <w:rPr>
          <w:rFonts w:eastAsia="Times New Roman" w:cs="Times New Roman"/>
          <w:szCs w:val="24"/>
        </w:rPr>
        <w:t xml:space="preserve">τριάμισι εκατομμύρια φορολογούμενοι </w:t>
      </w:r>
      <w:r w:rsidRPr="00F16DAD">
        <w:rPr>
          <w:rFonts w:eastAsia="Times New Roman" w:cs="Times New Roman"/>
          <w:szCs w:val="24"/>
        </w:rPr>
        <w:t>έχουν ληξιπρόθεσμες οφειλές στην εφορία</w:t>
      </w:r>
      <w:r>
        <w:rPr>
          <w:rFonts w:eastAsia="Times New Roman" w:cs="Times New Roman"/>
          <w:szCs w:val="24"/>
        </w:rPr>
        <w:t xml:space="preserve">, συνολικά 36.000.000.000 </w:t>
      </w:r>
      <w:r w:rsidRPr="00F16DAD">
        <w:rPr>
          <w:rFonts w:eastAsia="Times New Roman" w:cs="Times New Roman"/>
          <w:szCs w:val="24"/>
        </w:rPr>
        <w:t>περίπου</w:t>
      </w:r>
      <w:r>
        <w:rPr>
          <w:rFonts w:eastAsia="Times New Roman" w:cs="Times New Roman"/>
          <w:szCs w:val="24"/>
        </w:rPr>
        <w:t>.</w:t>
      </w:r>
      <w:r w:rsidRPr="00F16DAD">
        <w:rPr>
          <w:rFonts w:eastAsia="Times New Roman" w:cs="Times New Roman"/>
          <w:szCs w:val="24"/>
        </w:rPr>
        <w:t xml:space="preserve"> Τα 23</w:t>
      </w:r>
      <w:r>
        <w:rPr>
          <w:rFonts w:eastAsia="Times New Roman" w:cs="Times New Roman"/>
          <w:szCs w:val="24"/>
        </w:rPr>
        <w:t>.000.000.000 ευρώ</w:t>
      </w:r>
      <w:r w:rsidRPr="00F16DAD">
        <w:rPr>
          <w:rFonts w:eastAsia="Times New Roman" w:cs="Times New Roman"/>
          <w:szCs w:val="24"/>
        </w:rPr>
        <w:t xml:space="preserve"> οφείλονται από κάτι περισσότερους από </w:t>
      </w:r>
      <w:r>
        <w:rPr>
          <w:rFonts w:eastAsia="Times New Roman" w:cs="Times New Roman"/>
          <w:szCs w:val="24"/>
        </w:rPr>
        <w:t xml:space="preserve">τρεις χιλιάδες </w:t>
      </w:r>
      <w:proofErr w:type="spellStart"/>
      <w:r w:rsidRPr="00F16DAD">
        <w:rPr>
          <w:rFonts w:eastAsia="Times New Roman" w:cs="Times New Roman"/>
          <w:szCs w:val="24"/>
        </w:rPr>
        <w:t>μεγαλοοφειλέ</w:t>
      </w:r>
      <w:r w:rsidRPr="00F16DAD">
        <w:rPr>
          <w:rFonts w:eastAsia="Times New Roman" w:cs="Times New Roman"/>
          <w:szCs w:val="24"/>
        </w:rPr>
        <w:t>τες</w:t>
      </w:r>
      <w:proofErr w:type="spellEnd"/>
      <w:r>
        <w:rPr>
          <w:rFonts w:eastAsia="Times New Roman" w:cs="Times New Roman"/>
          <w:szCs w:val="24"/>
        </w:rPr>
        <w:t>.</w:t>
      </w:r>
      <w:r w:rsidRPr="00F16DAD">
        <w:rPr>
          <w:rFonts w:eastAsia="Times New Roman" w:cs="Times New Roman"/>
          <w:szCs w:val="24"/>
        </w:rPr>
        <w:t xml:space="preserve"> Ο καθένας </w:t>
      </w:r>
      <w:r>
        <w:rPr>
          <w:rFonts w:eastAsia="Times New Roman" w:cs="Times New Roman"/>
          <w:szCs w:val="24"/>
        </w:rPr>
        <w:t xml:space="preserve">χρωστάει πάνω από 1.000.000 ευρώ. </w:t>
      </w:r>
      <w:r w:rsidRPr="00F16DAD">
        <w:rPr>
          <w:rFonts w:eastAsia="Times New Roman" w:cs="Times New Roman"/>
          <w:szCs w:val="24"/>
        </w:rPr>
        <w:t>Αυτό σημαίνει ότι άμεσα μπαίνουν στη ρύθμιση και</w:t>
      </w:r>
      <w:r>
        <w:rPr>
          <w:rFonts w:eastAsia="Times New Roman" w:cs="Times New Roman"/>
          <w:szCs w:val="24"/>
        </w:rPr>
        <w:t xml:space="preserve"> εισπράττονται για τα ταμεία 13.000.000.000 ευρώ. </w:t>
      </w:r>
    </w:p>
    <w:p w14:paraId="12B6EB64" w14:textId="77777777" w:rsidR="00F81E5F" w:rsidRDefault="0022463A">
      <w:pPr>
        <w:tabs>
          <w:tab w:val="left" w:pos="6168"/>
        </w:tabs>
        <w:spacing w:line="600" w:lineRule="auto"/>
        <w:ind w:firstLine="720"/>
        <w:jc w:val="both"/>
        <w:rPr>
          <w:rFonts w:eastAsia="Times New Roman" w:cs="Times New Roman"/>
          <w:szCs w:val="24"/>
        </w:rPr>
      </w:pPr>
      <w:r>
        <w:rPr>
          <w:rFonts w:eastAsia="Times New Roman" w:cs="Times New Roman"/>
          <w:szCs w:val="24"/>
        </w:rPr>
        <w:t>Έρχομαι στην άλλη ρύθμιση. Στους δήμους, σήμερα,</w:t>
      </w:r>
      <w:r w:rsidRPr="00F16DAD">
        <w:rPr>
          <w:rFonts w:eastAsia="Times New Roman" w:cs="Times New Roman"/>
          <w:szCs w:val="24"/>
        </w:rPr>
        <w:t xml:space="preserve"> υπάρχουν ληξιπρόθεσμες ο</w:t>
      </w:r>
      <w:r>
        <w:rPr>
          <w:rFonts w:eastAsia="Times New Roman" w:cs="Times New Roman"/>
          <w:szCs w:val="24"/>
        </w:rPr>
        <w:t>φειλές που υπολογίζονται στα 2.700.</w:t>
      </w:r>
      <w:r>
        <w:rPr>
          <w:rFonts w:eastAsia="Times New Roman" w:cs="Times New Roman"/>
          <w:szCs w:val="24"/>
        </w:rPr>
        <w:t>000.000 ευρώ.</w:t>
      </w:r>
      <w:r w:rsidRPr="00F16DAD">
        <w:rPr>
          <w:rFonts w:eastAsia="Times New Roman" w:cs="Times New Roman"/>
          <w:szCs w:val="24"/>
        </w:rPr>
        <w:t xml:space="preserve"> Αν βάλουμε και τις οφειλές προς </w:t>
      </w:r>
      <w:r>
        <w:rPr>
          <w:rFonts w:eastAsia="Times New Roman" w:cs="Times New Roman"/>
          <w:szCs w:val="24"/>
        </w:rPr>
        <w:t xml:space="preserve">τις ΔΕΥΑ ή </w:t>
      </w:r>
      <w:r w:rsidRPr="00F16DAD">
        <w:rPr>
          <w:rFonts w:eastAsia="Times New Roman" w:cs="Times New Roman"/>
          <w:szCs w:val="24"/>
        </w:rPr>
        <w:t>άλλα νομικά πρόσωπα των δήμων</w:t>
      </w:r>
      <w:r>
        <w:rPr>
          <w:rFonts w:eastAsia="Times New Roman" w:cs="Times New Roman"/>
          <w:szCs w:val="24"/>
        </w:rPr>
        <w:t>,</w:t>
      </w:r>
      <w:r w:rsidRPr="00F16DAD">
        <w:rPr>
          <w:rFonts w:eastAsia="Times New Roman" w:cs="Times New Roman"/>
          <w:szCs w:val="24"/>
        </w:rPr>
        <w:t xml:space="preserve"> αυτή </w:t>
      </w:r>
      <w:r>
        <w:rPr>
          <w:rFonts w:eastAsia="Times New Roman" w:cs="Times New Roman"/>
          <w:szCs w:val="24"/>
        </w:rPr>
        <w:t xml:space="preserve">η οφειλή </w:t>
      </w:r>
      <w:r w:rsidRPr="00F16DAD">
        <w:rPr>
          <w:rFonts w:eastAsia="Times New Roman" w:cs="Times New Roman"/>
          <w:szCs w:val="24"/>
        </w:rPr>
        <w:t>φτάνει τα 3</w:t>
      </w:r>
      <w:r>
        <w:rPr>
          <w:rFonts w:eastAsia="Times New Roman" w:cs="Times New Roman"/>
          <w:szCs w:val="24"/>
        </w:rPr>
        <w:t>.000.000.000</w:t>
      </w:r>
      <w:r w:rsidRPr="00F16DAD">
        <w:rPr>
          <w:rFonts w:eastAsia="Times New Roman" w:cs="Times New Roman"/>
          <w:szCs w:val="24"/>
        </w:rPr>
        <w:t xml:space="preserve"> δισεκατομμύρια ευρώ που μπορεί να ρυθμιστεί και να εισπραχθεί</w:t>
      </w:r>
      <w:r>
        <w:rPr>
          <w:rFonts w:eastAsia="Times New Roman" w:cs="Times New Roman"/>
          <w:szCs w:val="24"/>
        </w:rPr>
        <w:t>.</w:t>
      </w:r>
      <w:r w:rsidRPr="00F16DAD">
        <w:rPr>
          <w:rFonts w:eastAsia="Times New Roman" w:cs="Times New Roman"/>
          <w:szCs w:val="24"/>
        </w:rPr>
        <w:t xml:space="preserve"> Μιλάμε </w:t>
      </w:r>
      <w:r>
        <w:rPr>
          <w:rFonts w:eastAsia="Times New Roman" w:cs="Times New Roman"/>
          <w:szCs w:val="24"/>
        </w:rPr>
        <w:t>δ</w:t>
      </w:r>
      <w:r w:rsidRPr="00F16DAD">
        <w:rPr>
          <w:rFonts w:eastAsia="Times New Roman" w:cs="Times New Roman"/>
          <w:szCs w:val="24"/>
        </w:rPr>
        <w:t>ηλ</w:t>
      </w:r>
      <w:r>
        <w:rPr>
          <w:rFonts w:eastAsia="Times New Roman" w:cs="Times New Roman"/>
          <w:szCs w:val="24"/>
        </w:rPr>
        <w:t>αδή για τη δυνατότητα να μπουν σ</w:t>
      </w:r>
      <w:r w:rsidRPr="00F16DAD">
        <w:rPr>
          <w:rFonts w:eastAsia="Times New Roman" w:cs="Times New Roman"/>
          <w:szCs w:val="24"/>
        </w:rPr>
        <w:t>τα ταμεία</w:t>
      </w:r>
      <w:r>
        <w:rPr>
          <w:rFonts w:eastAsia="Times New Roman" w:cs="Times New Roman"/>
          <w:szCs w:val="24"/>
        </w:rPr>
        <w:t>,</w:t>
      </w:r>
      <w:r w:rsidRPr="00F16DAD">
        <w:rPr>
          <w:rFonts w:eastAsia="Times New Roman" w:cs="Times New Roman"/>
          <w:szCs w:val="24"/>
        </w:rPr>
        <w:t xml:space="preserve"> στο ασφαλιστικό σύστημα</w:t>
      </w:r>
      <w:r>
        <w:rPr>
          <w:rFonts w:eastAsia="Times New Roman" w:cs="Times New Roman"/>
          <w:szCs w:val="24"/>
        </w:rPr>
        <w:t>,</w:t>
      </w:r>
      <w:r w:rsidRPr="00F16DAD">
        <w:rPr>
          <w:rFonts w:eastAsia="Times New Roman" w:cs="Times New Roman"/>
          <w:szCs w:val="24"/>
        </w:rPr>
        <w:t xml:space="preserve"> στα δημ</w:t>
      </w:r>
      <w:r>
        <w:rPr>
          <w:rFonts w:eastAsia="Times New Roman" w:cs="Times New Roman"/>
          <w:szCs w:val="24"/>
        </w:rPr>
        <w:t>οτικά ταμεία άμεσα χρήματα που δ</w:t>
      </w:r>
      <w:r w:rsidRPr="00F16DAD">
        <w:rPr>
          <w:rFonts w:eastAsia="Times New Roman" w:cs="Times New Roman"/>
          <w:szCs w:val="24"/>
        </w:rPr>
        <w:t>ιαφορετικά θα ήταν αδύνατον να εισπραχθούν</w:t>
      </w:r>
      <w:r>
        <w:rPr>
          <w:rFonts w:eastAsia="Times New Roman" w:cs="Times New Roman"/>
          <w:szCs w:val="24"/>
        </w:rPr>
        <w:t>.</w:t>
      </w:r>
      <w:r w:rsidRPr="00F16DAD">
        <w:rPr>
          <w:rFonts w:eastAsia="Times New Roman" w:cs="Times New Roman"/>
          <w:szCs w:val="24"/>
        </w:rPr>
        <w:t xml:space="preserve"> Στην πραγματικότητα</w:t>
      </w:r>
      <w:r>
        <w:rPr>
          <w:rFonts w:eastAsia="Times New Roman" w:cs="Times New Roman"/>
          <w:szCs w:val="24"/>
        </w:rPr>
        <w:t>,</w:t>
      </w:r>
      <w:r w:rsidRPr="00F16DAD">
        <w:rPr>
          <w:rFonts w:eastAsia="Times New Roman" w:cs="Times New Roman"/>
          <w:szCs w:val="24"/>
        </w:rPr>
        <w:t xml:space="preserve"> μιλάμε για </w:t>
      </w:r>
      <w:r>
        <w:rPr>
          <w:rFonts w:eastAsia="Times New Roman" w:cs="Times New Roman"/>
          <w:szCs w:val="24"/>
        </w:rPr>
        <w:t xml:space="preserve">επιπλέον </w:t>
      </w:r>
      <w:r w:rsidRPr="00F16DAD">
        <w:rPr>
          <w:rFonts w:eastAsia="Times New Roman" w:cs="Times New Roman"/>
          <w:szCs w:val="24"/>
        </w:rPr>
        <w:t>δημοσιονομικό χώρο και για δυνατότητα άσκησης μιας πολιτικής με ακόμη πιο εμφανές κοινωνικό πρόσημο</w:t>
      </w:r>
      <w:r>
        <w:rPr>
          <w:rFonts w:eastAsia="Times New Roman" w:cs="Times New Roman"/>
          <w:szCs w:val="24"/>
        </w:rPr>
        <w:t>. Μιλάμ</w:t>
      </w:r>
      <w:r>
        <w:rPr>
          <w:rFonts w:eastAsia="Times New Roman" w:cs="Times New Roman"/>
          <w:szCs w:val="24"/>
        </w:rPr>
        <w:t>ε</w:t>
      </w:r>
      <w:r w:rsidRPr="00F16DAD">
        <w:rPr>
          <w:rFonts w:eastAsia="Times New Roman" w:cs="Times New Roman"/>
          <w:szCs w:val="24"/>
        </w:rPr>
        <w:t xml:space="preserve"> για δυνατότητα επιστροφής ακόμα μεγαλύτερου μέρους του εισοδήματος που έχασαν από την κρίση και από τις πολιτικές της Αντιπολίτευσης διαχρονικά προς εκείνους που τα δικαιούνται περισσότερο</w:t>
      </w:r>
      <w:r>
        <w:rPr>
          <w:rFonts w:eastAsia="Times New Roman" w:cs="Times New Roman"/>
          <w:szCs w:val="24"/>
        </w:rPr>
        <w:t>,</w:t>
      </w:r>
      <w:r w:rsidRPr="00F16DAD">
        <w:rPr>
          <w:rFonts w:eastAsia="Times New Roman" w:cs="Times New Roman"/>
          <w:szCs w:val="24"/>
        </w:rPr>
        <w:t xml:space="preserve"> προς τα χαμηλότερα κοινωνικά και εισοδηματικά στρώματα της κοινω</w:t>
      </w:r>
      <w:r w:rsidRPr="00F16DAD">
        <w:rPr>
          <w:rFonts w:eastAsia="Times New Roman" w:cs="Times New Roman"/>
          <w:szCs w:val="24"/>
        </w:rPr>
        <w:t>νίας</w:t>
      </w:r>
      <w:r>
        <w:rPr>
          <w:rFonts w:eastAsia="Times New Roman" w:cs="Times New Roman"/>
          <w:szCs w:val="24"/>
        </w:rPr>
        <w:t>.</w:t>
      </w:r>
    </w:p>
    <w:p w14:paraId="12B6EB65" w14:textId="77777777" w:rsidR="00F81E5F" w:rsidRDefault="0022463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w:t>
      </w:r>
      <w:r w:rsidRPr="00F16DAD">
        <w:rPr>
          <w:rFonts w:eastAsia="Times New Roman" w:cs="Times New Roman"/>
          <w:szCs w:val="24"/>
        </w:rPr>
        <w:t>Αντιπολίτευσης</w:t>
      </w:r>
      <w:r>
        <w:rPr>
          <w:rFonts w:eastAsia="Times New Roman" w:cs="Times New Roman"/>
          <w:szCs w:val="24"/>
        </w:rPr>
        <w:t>,</w:t>
      </w:r>
      <w:r w:rsidRPr="00F16DAD">
        <w:rPr>
          <w:rFonts w:eastAsia="Times New Roman" w:cs="Times New Roman"/>
          <w:szCs w:val="24"/>
        </w:rPr>
        <w:t xml:space="preserve"> αυτή η </w:t>
      </w:r>
      <w:r>
        <w:rPr>
          <w:rFonts w:eastAsia="Times New Roman" w:cs="Times New Roman"/>
          <w:szCs w:val="24"/>
        </w:rPr>
        <w:t xml:space="preserve">δυνατότητα είναι που σας ξινίζει, αυτή η δυνατότητα είναι που σας </w:t>
      </w:r>
      <w:r w:rsidRPr="00F16DAD">
        <w:rPr>
          <w:rFonts w:eastAsia="Times New Roman" w:cs="Times New Roman"/>
          <w:szCs w:val="24"/>
        </w:rPr>
        <w:t>ανησυχεί</w:t>
      </w:r>
      <w:r>
        <w:rPr>
          <w:rFonts w:eastAsia="Times New Roman" w:cs="Times New Roman"/>
          <w:szCs w:val="24"/>
        </w:rPr>
        <w:t>.</w:t>
      </w:r>
    </w:p>
    <w:p w14:paraId="12B6EB66" w14:textId="77777777" w:rsidR="00F81E5F" w:rsidRDefault="0022463A">
      <w:pPr>
        <w:tabs>
          <w:tab w:val="left" w:pos="6168"/>
        </w:tabs>
        <w:spacing w:line="600" w:lineRule="auto"/>
        <w:ind w:firstLine="720"/>
        <w:jc w:val="both"/>
        <w:rPr>
          <w:rFonts w:eastAsia="Times New Roman" w:cs="Times New Roman"/>
          <w:szCs w:val="24"/>
        </w:rPr>
      </w:pPr>
      <w:r w:rsidRPr="00F16DAD">
        <w:rPr>
          <w:rFonts w:eastAsia="Times New Roman" w:cs="Times New Roman"/>
          <w:szCs w:val="24"/>
        </w:rPr>
        <w:t>Ευχαριστώ</w:t>
      </w:r>
      <w:r>
        <w:rPr>
          <w:rFonts w:eastAsia="Times New Roman" w:cs="Times New Roman"/>
          <w:szCs w:val="24"/>
        </w:rPr>
        <w:t>.</w:t>
      </w:r>
    </w:p>
    <w:p w14:paraId="12B6EB67" w14:textId="77777777" w:rsidR="00F81E5F" w:rsidRDefault="0022463A">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B6EB68" w14:textId="77777777" w:rsidR="00F81E5F" w:rsidRDefault="0022463A">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έχει η κ. Μαρία </w:t>
      </w:r>
      <w:proofErr w:type="spellStart"/>
      <w:r>
        <w:rPr>
          <w:rFonts w:eastAsia="Times New Roman" w:cs="Times New Roman"/>
          <w:szCs w:val="24"/>
        </w:rPr>
        <w:t>Θελερίτη</w:t>
      </w:r>
      <w:proofErr w:type="spellEnd"/>
      <w:r>
        <w:rPr>
          <w:rFonts w:eastAsia="Times New Roman" w:cs="Times New Roman"/>
          <w:szCs w:val="24"/>
        </w:rPr>
        <w:t xml:space="preserve"> από το</w:t>
      </w:r>
      <w:r>
        <w:rPr>
          <w:rFonts w:eastAsia="Times New Roman" w:cs="Times New Roman"/>
          <w:szCs w:val="24"/>
        </w:rPr>
        <w:t>ν ΣΥΡΙΖΑ.</w:t>
      </w:r>
      <w:r w:rsidRPr="00F16DAD">
        <w:rPr>
          <w:rFonts w:eastAsia="Times New Roman" w:cs="Times New Roman"/>
          <w:szCs w:val="24"/>
        </w:rPr>
        <w:t xml:space="preserve"> </w:t>
      </w:r>
    </w:p>
    <w:p w14:paraId="12B6EB69"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Ευχαριστώ, κύριε Πρόεδρε. </w:t>
      </w:r>
    </w:p>
    <w:p w14:paraId="12B6EB6A" w14:textId="77777777" w:rsidR="00F81E5F" w:rsidRDefault="0022463A">
      <w:pPr>
        <w:spacing w:line="600" w:lineRule="auto"/>
        <w:ind w:firstLine="720"/>
        <w:jc w:val="both"/>
        <w:rPr>
          <w:rFonts w:eastAsia="Times New Roman" w:cs="Times New Roman"/>
          <w:szCs w:val="24"/>
        </w:rPr>
      </w:pPr>
      <w:r w:rsidRPr="00F16DAD">
        <w:rPr>
          <w:rFonts w:eastAsia="Times New Roman" w:cs="Times New Roman"/>
          <w:szCs w:val="24"/>
        </w:rPr>
        <w:t xml:space="preserve">Αγαπητές </w:t>
      </w:r>
      <w:proofErr w:type="spellStart"/>
      <w:r w:rsidRPr="00F16DAD">
        <w:rPr>
          <w:rFonts w:eastAsia="Times New Roman" w:cs="Times New Roman"/>
          <w:szCs w:val="24"/>
        </w:rPr>
        <w:t>συναδέλφισσες</w:t>
      </w:r>
      <w:proofErr w:type="spellEnd"/>
      <w:r>
        <w:rPr>
          <w:rFonts w:eastAsia="Times New Roman" w:cs="Times New Roman"/>
          <w:szCs w:val="24"/>
        </w:rPr>
        <w:t>, α</w:t>
      </w:r>
      <w:r w:rsidRPr="00F16DAD">
        <w:rPr>
          <w:rFonts w:eastAsia="Times New Roman" w:cs="Times New Roman"/>
          <w:szCs w:val="24"/>
        </w:rPr>
        <w:t>γαπητοί συνάδελφοι</w:t>
      </w:r>
      <w:r>
        <w:rPr>
          <w:rFonts w:eastAsia="Times New Roman" w:cs="Times New Roman"/>
          <w:szCs w:val="24"/>
        </w:rPr>
        <w:t>,</w:t>
      </w:r>
      <w:r w:rsidRPr="00F16DAD">
        <w:rPr>
          <w:rFonts w:eastAsia="Times New Roman" w:cs="Times New Roman"/>
          <w:szCs w:val="24"/>
        </w:rPr>
        <w:t xml:space="preserve"> ξεκινώντας</w:t>
      </w:r>
      <w:r>
        <w:rPr>
          <w:rFonts w:eastAsia="Times New Roman" w:cs="Times New Roman"/>
          <w:szCs w:val="24"/>
        </w:rPr>
        <w:t>,</w:t>
      </w:r>
      <w:r w:rsidRPr="00F16DAD">
        <w:rPr>
          <w:rFonts w:eastAsia="Times New Roman" w:cs="Times New Roman"/>
          <w:szCs w:val="24"/>
        </w:rPr>
        <w:t xml:space="preserve"> με αφορμή το σχέδιο νόμου που ψηφίζουμε σήμερα</w:t>
      </w:r>
      <w:r>
        <w:rPr>
          <w:rFonts w:eastAsia="Times New Roman" w:cs="Times New Roman"/>
          <w:szCs w:val="24"/>
        </w:rPr>
        <w:t>,</w:t>
      </w:r>
      <w:r w:rsidRPr="00F16DAD">
        <w:rPr>
          <w:rFonts w:eastAsia="Times New Roman" w:cs="Times New Roman"/>
          <w:szCs w:val="24"/>
        </w:rPr>
        <w:t xml:space="preserve"> θα ήθελα να εκφράσω τη</w:t>
      </w:r>
      <w:r>
        <w:rPr>
          <w:rFonts w:eastAsia="Times New Roman" w:cs="Times New Roman"/>
          <w:szCs w:val="24"/>
        </w:rPr>
        <w:t xml:space="preserve"> μεγάλη χαρά και την ικανοποίησή</w:t>
      </w:r>
      <w:r w:rsidRPr="00F16DAD">
        <w:rPr>
          <w:rFonts w:eastAsia="Times New Roman" w:cs="Times New Roman"/>
          <w:szCs w:val="24"/>
        </w:rPr>
        <w:t xml:space="preserve"> μας για το πλήθος των θετικών μέτρων και τ</w:t>
      </w:r>
      <w:r w:rsidRPr="00F16DAD">
        <w:rPr>
          <w:rFonts w:eastAsia="Times New Roman" w:cs="Times New Roman"/>
          <w:szCs w:val="24"/>
        </w:rPr>
        <w:t>ις εξαιρετικά σημαντικές ρυθμίσεις που εισάγονται και θα ψηφιστούν</w:t>
      </w:r>
      <w:r>
        <w:rPr>
          <w:rFonts w:eastAsia="Times New Roman" w:cs="Times New Roman"/>
          <w:szCs w:val="24"/>
        </w:rPr>
        <w:t>. Πρόκειται για</w:t>
      </w:r>
      <w:r w:rsidRPr="00F16DAD">
        <w:rPr>
          <w:rFonts w:eastAsia="Times New Roman" w:cs="Times New Roman"/>
          <w:szCs w:val="24"/>
        </w:rPr>
        <w:t xml:space="preserve"> ρυθμίσεις </w:t>
      </w:r>
      <w:r>
        <w:rPr>
          <w:rFonts w:eastAsia="Times New Roman" w:cs="Times New Roman"/>
          <w:szCs w:val="24"/>
        </w:rPr>
        <w:t>οφειλών σ</w:t>
      </w:r>
      <w:r w:rsidRPr="00F16DAD">
        <w:rPr>
          <w:rFonts w:eastAsia="Times New Roman" w:cs="Times New Roman"/>
          <w:szCs w:val="24"/>
        </w:rPr>
        <w:t>τους φορείς κοινωνικής ασφάλισης</w:t>
      </w:r>
      <w:r>
        <w:rPr>
          <w:rFonts w:eastAsia="Times New Roman" w:cs="Times New Roman"/>
          <w:szCs w:val="24"/>
        </w:rPr>
        <w:t>,</w:t>
      </w:r>
      <w:r w:rsidRPr="00F16DAD">
        <w:rPr>
          <w:rFonts w:eastAsia="Times New Roman" w:cs="Times New Roman"/>
          <w:szCs w:val="24"/>
        </w:rPr>
        <w:t xml:space="preserve"> </w:t>
      </w:r>
      <w:r>
        <w:rPr>
          <w:rFonts w:eastAsia="Times New Roman" w:cs="Times New Roman"/>
          <w:szCs w:val="24"/>
        </w:rPr>
        <w:t xml:space="preserve">για ρυθμίσεις </w:t>
      </w:r>
      <w:r w:rsidRPr="00F16DAD">
        <w:rPr>
          <w:rFonts w:eastAsia="Times New Roman" w:cs="Times New Roman"/>
          <w:szCs w:val="24"/>
        </w:rPr>
        <w:t>στη φορολογική διοίκηση</w:t>
      </w:r>
      <w:r>
        <w:rPr>
          <w:rFonts w:eastAsia="Times New Roman" w:cs="Times New Roman"/>
          <w:szCs w:val="24"/>
        </w:rPr>
        <w:t>,</w:t>
      </w:r>
      <w:r w:rsidRPr="00F16DAD">
        <w:rPr>
          <w:rFonts w:eastAsia="Times New Roman" w:cs="Times New Roman"/>
          <w:szCs w:val="24"/>
        </w:rPr>
        <w:t xml:space="preserve"> για τις οφειλές </w:t>
      </w:r>
      <w:r>
        <w:rPr>
          <w:rFonts w:eastAsia="Times New Roman" w:cs="Times New Roman"/>
          <w:szCs w:val="24"/>
        </w:rPr>
        <w:t>σ</w:t>
      </w:r>
      <w:r w:rsidRPr="00F16DAD">
        <w:rPr>
          <w:rFonts w:eastAsia="Times New Roman" w:cs="Times New Roman"/>
          <w:szCs w:val="24"/>
        </w:rPr>
        <w:t>τους δήμους</w:t>
      </w:r>
      <w:r>
        <w:rPr>
          <w:rFonts w:eastAsia="Times New Roman" w:cs="Times New Roman"/>
          <w:szCs w:val="24"/>
        </w:rPr>
        <w:t>,</w:t>
      </w:r>
      <w:r w:rsidRPr="00F16DAD">
        <w:rPr>
          <w:rFonts w:eastAsia="Times New Roman" w:cs="Times New Roman"/>
          <w:szCs w:val="24"/>
        </w:rPr>
        <w:t xml:space="preserve"> για τις συνταξιοδοτικές ρυθμίσεις</w:t>
      </w:r>
      <w:r>
        <w:rPr>
          <w:rFonts w:eastAsia="Times New Roman" w:cs="Times New Roman"/>
          <w:szCs w:val="24"/>
        </w:rPr>
        <w:t>,</w:t>
      </w:r>
      <w:r w:rsidRPr="00F16DAD">
        <w:rPr>
          <w:rFonts w:eastAsia="Times New Roman" w:cs="Times New Roman"/>
          <w:szCs w:val="24"/>
        </w:rPr>
        <w:t xml:space="preserve"> για τη μόνιμη </w:t>
      </w:r>
      <w:r>
        <w:rPr>
          <w:rFonts w:eastAsia="Times New Roman" w:cs="Times New Roman"/>
          <w:szCs w:val="24"/>
        </w:rPr>
        <w:t xml:space="preserve">δέκατη τρίτη </w:t>
      </w:r>
      <w:r w:rsidRPr="00F16DAD">
        <w:rPr>
          <w:rFonts w:eastAsia="Times New Roman" w:cs="Times New Roman"/>
          <w:szCs w:val="24"/>
        </w:rPr>
        <w:t>σύνταξη</w:t>
      </w:r>
      <w:r>
        <w:rPr>
          <w:rFonts w:eastAsia="Times New Roman" w:cs="Times New Roman"/>
          <w:szCs w:val="24"/>
        </w:rPr>
        <w:t>,</w:t>
      </w:r>
      <w:r w:rsidRPr="00F16DAD">
        <w:rPr>
          <w:rFonts w:eastAsia="Times New Roman" w:cs="Times New Roman"/>
          <w:szCs w:val="24"/>
        </w:rPr>
        <w:t xml:space="preserve"> για τις ασφαλιστικές και συνταξιοδοτικές διατάξεις</w:t>
      </w:r>
      <w:r>
        <w:rPr>
          <w:rFonts w:eastAsia="Times New Roman" w:cs="Times New Roman"/>
          <w:szCs w:val="24"/>
        </w:rPr>
        <w:t xml:space="preserve"> κ</w:t>
      </w:r>
      <w:r w:rsidRPr="00F16DAD">
        <w:rPr>
          <w:rFonts w:eastAsia="Times New Roman" w:cs="Times New Roman"/>
          <w:szCs w:val="24"/>
        </w:rPr>
        <w:t>αι βέβαια</w:t>
      </w:r>
      <w:r>
        <w:rPr>
          <w:rFonts w:eastAsia="Times New Roman" w:cs="Times New Roman"/>
          <w:szCs w:val="24"/>
        </w:rPr>
        <w:t>,</w:t>
      </w:r>
      <w:r w:rsidRPr="00F16DAD">
        <w:rPr>
          <w:rFonts w:eastAsia="Times New Roman" w:cs="Times New Roman"/>
          <w:szCs w:val="24"/>
        </w:rPr>
        <w:t xml:space="preserve"> για την ενίσχυση της </w:t>
      </w:r>
      <w:r>
        <w:rPr>
          <w:rFonts w:eastAsia="Times New Roman" w:cs="Times New Roman"/>
          <w:szCs w:val="24"/>
        </w:rPr>
        <w:t>προστασίας των εργαζομένων που π</w:t>
      </w:r>
      <w:r w:rsidRPr="00F16DAD">
        <w:rPr>
          <w:rFonts w:eastAsia="Times New Roman" w:cs="Times New Roman"/>
          <w:szCs w:val="24"/>
        </w:rPr>
        <w:t>άντα βρίσκεται στο επίκεντρο των πολιτικών της Κυβέρνησης του ΣΥΡΙΖΑ</w:t>
      </w:r>
      <w:r>
        <w:rPr>
          <w:rFonts w:eastAsia="Times New Roman" w:cs="Times New Roman"/>
          <w:szCs w:val="24"/>
        </w:rPr>
        <w:t>.</w:t>
      </w:r>
    </w:p>
    <w:p w14:paraId="12B6EB6B" w14:textId="77777777" w:rsidR="00F81E5F" w:rsidRDefault="0022463A">
      <w:pPr>
        <w:spacing w:line="600" w:lineRule="auto"/>
        <w:ind w:firstLine="720"/>
        <w:jc w:val="both"/>
        <w:rPr>
          <w:rFonts w:eastAsia="Times New Roman" w:cs="Times New Roman"/>
          <w:szCs w:val="24"/>
        </w:rPr>
      </w:pPr>
      <w:r w:rsidRPr="00F16DAD">
        <w:rPr>
          <w:rFonts w:eastAsia="Times New Roman" w:cs="Times New Roman"/>
          <w:szCs w:val="24"/>
        </w:rPr>
        <w:t>Όπως έχει αναφέρει ο Υπουργός Οικονομικών</w:t>
      </w:r>
      <w:r>
        <w:rPr>
          <w:rFonts w:eastAsia="Times New Roman" w:cs="Times New Roman"/>
          <w:szCs w:val="24"/>
        </w:rPr>
        <w:t>, ο</w:t>
      </w:r>
      <w:r w:rsidRPr="00F16DAD">
        <w:rPr>
          <w:rFonts w:eastAsia="Times New Roman" w:cs="Times New Roman"/>
          <w:szCs w:val="24"/>
        </w:rPr>
        <w:t xml:space="preserve"> Ευκ</w:t>
      </w:r>
      <w:r w:rsidRPr="00F16DAD">
        <w:rPr>
          <w:rFonts w:eastAsia="Times New Roman" w:cs="Times New Roman"/>
          <w:szCs w:val="24"/>
        </w:rPr>
        <w:t xml:space="preserve">λείδης </w:t>
      </w:r>
      <w:proofErr w:type="spellStart"/>
      <w:r w:rsidRPr="00F16DAD">
        <w:rPr>
          <w:rFonts w:eastAsia="Times New Roman" w:cs="Times New Roman"/>
          <w:szCs w:val="24"/>
        </w:rPr>
        <w:t>Τσακαλώτος</w:t>
      </w:r>
      <w:proofErr w:type="spellEnd"/>
      <w:r>
        <w:rPr>
          <w:rFonts w:eastAsia="Times New Roman" w:cs="Times New Roman"/>
          <w:szCs w:val="24"/>
        </w:rPr>
        <w:t>,</w:t>
      </w:r>
      <w:r w:rsidRPr="00F16DAD">
        <w:rPr>
          <w:rFonts w:eastAsia="Times New Roman" w:cs="Times New Roman"/>
          <w:szCs w:val="24"/>
        </w:rPr>
        <w:t xml:space="preserve"> στη συνέντευξη Τύπου με πλήρη επίγνωση των δυσκολιών</w:t>
      </w:r>
      <w:r>
        <w:rPr>
          <w:rFonts w:eastAsia="Times New Roman" w:cs="Times New Roman"/>
          <w:szCs w:val="24"/>
        </w:rPr>
        <w:t>,</w:t>
      </w:r>
      <w:r w:rsidRPr="00F16DAD">
        <w:rPr>
          <w:rFonts w:eastAsia="Times New Roman" w:cs="Times New Roman"/>
          <w:szCs w:val="24"/>
        </w:rPr>
        <w:t xml:space="preserve"> χωρίς να </w:t>
      </w:r>
      <w:r>
        <w:rPr>
          <w:rFonts w:eastAsia="Times New Roman" w:cs="Times New Roman"/>
          <w:szCs w:val="24"/>
        </w:rPr>
        <w:t xml:space="preserve">θριαμβολογούμε </w:t>
      </w:r>
      <w:r w:rsidRPr="00F16DAD">
        <w:rPr>
          <w:rFonts w:eastAsia="Times New Roman" w:cs="Times New Roman"/>
          <w:szCs w:val="24"/>
        </w:rPr>
        <w:t>και στηριζόμενοι σε μία συγκεκριμένη πολιτική</w:t>
      </w:r>
      <w:r>
        <w:rPr>
          <w:rFonts w:eastAsia="Times New Roman" w:cs="Times New Roman"/>
          <w:szCs w:val="24"/>
        </w:rPr>
        <w:t>,</w:t>
      </w:r>
      <w:r w:rsidRPr="00F16DAD">
        <w:rPr>
          <w:rFonts w:eastAsia="Times New Roman" w:cs="Times New Roman"/>
          <w:szCs w:val="24"/>
        </w:rPr>
        <w:t xml:space="preserve"> όσο επιτρέπει ο δημοσιονομικός χώρος</w:t>
      </w:r>
      <w:r>
        <w:rPr>
          <w:rFonts w:eastAsia="Times New Roman" w:cs="Times New Roman"/>
          <w:szCs w:val="24"/>
        </w:rPr>
        <w:t>,</w:t>
      </w:r>
      <w:r w:rsidRPr="00F16DAD">
        <w:rPr>
          <w:rFonts w:eastAsia="Times New Roman" w:cs="Times New Roman"/>
          <w:szCs w:val="24"/>
        </w:rPr>
        <w:t xml:space="preserve"> με ένα συγκεκριμένο προγραμματισμό καταφέραμε</w:t>
      </w:r>
      <w:r>
        <w:rPr>
          <w:rFonts w:eastAsia="Times New Roman" w:cs="Times New Roman"/>
          <w:szCs w:val="24"/>
        </w:rPr>
        <w:t xml:space="preserve"> τα εξής: Καταφέραμε</w:t>
      </w:r>
      <w:r w:rsidRPr="00F16DAD">
        <w:rPr>
          <w:rFonts w:eastAsia="Times New Roman" w:cs="Times New Roman"/>
          <w:szCs w:val="24"/>
        </w:rPr>
        <w:t xml:space="preserve"> να μη με</w:t>
      </w:r>
      <w:r w:rsidRPr="00F16DAD">
        <w:rPr>
          <w:rFonts w:eastAsia="Times New Roman" w:cs="Times New Roman"/>
          <w:szCs w:val="24"/>
        </w:rPr>
        <w:t>ιωθούν οι συντάξεις</w:t>
      </w:r>
      <w:r>
        <w:rPr>
          <w:rFonts w:eastAsia="Times New Roman" w:cs="Times New Roman"/>
          <w:szCs w:val="24"/>
        </w:rPr>
        <w:t>.</w:t>
      </w:r>
      <w:r w:rsidRPr="00F16DAD">
        <w:rPr>
          <w:rFonts w:eastAsia="Times New Roman" w:cs="Times New Roman"/>
          <w:szCs w:val="24"/>
        </w:rPr>
        <w:t xml:space="preserve"> Καταφέραμε το καλοκαίρι του 2018 να βγούμε από το πρόγραμμα</w:t>
      </w:r>
      <w:r>
        <w:rPr>
          <w:rFonts w:eastAsia="Times New Roman" w:cs="Times New Roman"/>
          <w:szCs w:val="24"/>
        </w:rPr>
        <w:t>.</w:t>
      </w:r>
      <w:r w:rsidRPr="00F16DAD">
        <w:rPr>
          <w:rFonts w:eastAsia="Times New Roman" w:cs="Times New Roman"/>
          <w:szCs w:val="24"/>
        </w:rPr>
        <w:t xml:space="preserve"> Καταφέραμε να βγούμε τρεισήμισι φορές </w:t>
      </w:r>
      <w:r>
        <w:rPr>
          <w:rFonts w:eastAsia="Times New Roman" w:cs="Times New Roman"/>
          <w:szCs w:val="24"/>
        </w:rPr>
        <w:t xml:space="preserve">στις </w:t>
      </w:r>
      <w:r w:rsidRPr="00F16DAD">
        <w:rPr>
          <w:rFonts w:eastAsia="Times New Roman" w:cs="Times New Roman"/>
          <w:szCs w:val="24"/>
        </w:rPr>
        <w:t>αγορές</w:t>
      </w:r>
      <w:r>
        <w:rPr>
          <w:rFonts w:eastAsia="Times New Roman" w:cs="Times New Roman"/>
          <w:szCs w:val="24"/>
        </w:rPr>
        <w:t>.</w:t>
      </w:r>
      <w:r w:rsidRPr="00F16DAD">
        <w:rPr>
          <w:rFonts w:eastAsia="Times New Roman" w:cs="Times New Roman"/>
          <w:szCs w:val="24"/>
        </w:rPr>
        <w:t xml:space="preserve"> Καταφέραμε στον </w:t>
      </w:r>
      <w:r>
        <w:rPr>
          <w:rFonts w:eastAsia="Times New Roman" w:cs="Times New Roman"/>
          <w:szCs w:val="24"/>
        </w:rPr>
        <w:t>π</w:t>
      </w:r>
      <w:r w:rsidRPr="00F16DAD">
        <w:rPr>
          <w:rFonts w:eastAsia="Times New Roman" w:cs="Times New Roman"/>
          <w:szCs w:val="24"/>
        </w:rPr>
        <w:t>ροϋπολογισμό</w:t>
      </w:r>
      <w:r w:rsidRPr="00F16DAD">
        <w:rPr>
          <w:rFonts w:eastAsia="Times New Roman" w:cs="Times New Roman"/>
          <w:szCs w:val="24"/>
        </w:rPr>
        <w:t xml:space="preserve"> του 2018 και του 2019 να έχουμε την πρώτη επεκτατική δημοσιονομική πολιτική των τελευταίων δέ</w:t>
      </w:r>
      <w:r w:rsidRPr="00F16DAD">
        <w:rPr>
          <w:rFonts w:eastAsia="Times New Roman" w:cs="Times New Roman"/>
          <w:szCs w:val="24"/>
        </w:rPr>
        <w:t>κα ετών</w:t>
      </w:r>
      <w:r>
        <w:rPr>
          <w:rFonts w:eastAsia="Times New Roman" w:cs="Times New Roman"/>
          <w:szCs w:val="24"/>
        </w:rPr>
        <w:t>.</w:t>
      </w:r>
      <w:r w:rsidRPr="00F16DAD">
        <w:rPr>
          <w:rFonts w:eastAsia="Times New Roman" w:cs="Times New Roman"/>
          <w:szCs w:val="24"/>
        </w:rPr>
        <w:t xml:space="preserve"> </w:t>
      </w:r>
    </w:p>
    <w:p w14:paraId="12B6EB6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w:t>
      </w:r>
      <w:r w:rsidRPr="00F16DAD">
        <w:rPr>
          <w:rFonts w:eastAsia="Times New Roman" w:cs="Times New Roman"/>
          <w:szCs w:val="24"/>
        </w:rPr>
        <w:t>έχουμε πλήρη επίγνωση των δυσκολιών του ελληνικού λαού και βλέπουμε τους καρπούς της συγκεκριμένης στρατηγικής</w:t>
      </w:r>
      <w:r>
        <w:rPr>
          <w:rFonts w:eastAsia="Times New Roman" w:cs="Times New Roman"/>
          <w:szCs w:val="24"/>
        </w:rPr>
        <w:t>.</w:t>
      </w:r>
      <w:r w:rsidRPr="00F16DAD">
        <w:rPr>
          <w:rFonts w:eastAsia="Times New Roman" w:cs="Times New Roman"/>
          <w:szCs w:val="24"/>
        </w:rPr>
        <w:t xml:space="preserve"> Με τη σημαντική αναδιάρθρωση του χρέους που πέτυχε η Κυβέρνηση</w:t>
      </w:r>
      <w:r>
        <w:rPr>
          <w:rFonts w:eastAsia="Times New Roman" w:cs="Times New Roman"/>
          <w:szCs w:val="24"/>
        </w:rPr>
        <w:t>,</w:t>
      </w:r>
      <w:r w:rsidRPr="00F16DAD">
        <w:rPr>
          <w:rFonts w:eastAsia="Times New Roman" w:cs="Times New Roman"/>
          <w:szCs w:val="24"/>
        </w:rPr>
        <w:t xml:space="preserve"> διασφαλίστηκε ότι για δέκα </w:t>
      </w:r>
      <w:r>
        <w:rPr>
          <w:rFonts w:eastAsia="Times New Roman" w:cs="Times New Roman"/>
          <w:szCs w:val="24"/>
        </w:rPr>
        <w:t>έ</w:t>
      </w:r>
      <w:r w:rsidRPr="00F16DAD">
        <w:rPr>
          <w:rFonts w:eastAsia="Times New Roman" w:cs="Times New Roman"/>
          <w:szCs w:val="24"/>
        </w:rPr>
        <w:t xml:space="preserve">ως </w:t>
      </w:r>
      <w:r w:rsidRPr="00F16DAD">
        <w:rPr>
          <w:rFonts w:eastAsia="Times New Roman" w:cs="Times New Roman"/>
          <w:szCs w:val="24"/>
        </w:rPr>
        <w:t>δεκαπέντε χρόνια θα έχουμε χαμηλότερες χρηματοδοτικές ανάγκες</w:t>
      </w:r>
      <w:r>
        <w:rPr>
          <w:rFonts w:eastAsia="Times New Roman" w:cs="Times New Roman"/>
          <w:szCs w:val="24"/>
        </w:rPr>
        <w:t>.</w:t>
      </w:r>
      <w:r w:rsidRPr="00F16DAD">
        <w:rPr>
          <w:rFonts w:eastAsia="Times New Roman" w:cs="Times New Roman"/>
          <w:szCs w:val="24"/>
        </w:rPr>
        <w:t xml:space="preserve"> Αυτό που οφείλουμε ως πολιτικό σύστημα είναι αυτά τα χρόνια που έρχονται να φέρουν θετικά αποτελέσματα στην καταπολέμηση των ανισοτήτων</w:t>
      </w:r>
      <w:r>
        <w:rPr>
          <w:rFonts w:eastAsia="Times New Roman" w:cs="Times New Roman"/>
          <w:szCs w:val="24"/>
        </w:rPr>
        <w:t>,</w:t>
      </w:r>
      <w:r w:rsidRPr="00F16DAD">
        <w:rPr>
          <w:rFonts w:eastAsia="Times New Roman" w:cs="Times New Roman"/>
          <w:szCs w:val="24"/>
        </w:rPr>
        <w:t xml:space="preserve"> στη φτώχεια με ό</w:t>
      </w:r>
      <w:r>
        <w:rPr>
          <w:rFonts w:eastAsia="Times New Roman" w:cs="Times New Roman"/>
          <w:szCs w:val="24"/>
        </w:rPr>
        <w:t>ρους βιώσιμους</w:t>
      </w:r>
      <w:r w:rsidRPr="00F16DAD">
        <w:rPr>
          <w:rFonts w:eastAsia="Times New Roman" w:cs="Times New Roman"/>
          <w:szCs w:val="24"/>
        </w:rPr>
        <w:t xml:space="preserve"> και δίκαιης ανάπτυξης</w:t>
      </w:r>
      <w:r>
        <w:rPr>
          <w:rFonts w:eastAsia="Times New Roman" w:cs="Times New Roman"/>
          <w:szCs w:val="24"/>
        </w:rPr>
        <w:t>,</w:t>
      </w:r>
      <w:r w:rsidRPr="00F16DAD">
        <w:rPr>
          <w:rFonts w:eastAsia="Times New Roman" w:cs="Times New Roman"/>
          <w:szCs w:val="24"/>
        </w:rPr>
        <w:t xml:space="preserve"> με</w:t>
      </w:r>
      <w:r w:rsidRPr="00F16DAD">
        <w:rPr>
          <w:rFonts w:eastAsia="Times New Roman" w:cs="Times New Roman"/>
          <w:szCs w:val="24"/>
        </w:rPr>
        <w:t xml:space="preserve"> προστασία του περιβάλλοντος</w:t>
      </w:r>
      <w:r>
        <w:rPr>
          <w:rFonts w:eastAsia="Times New Roman" w:cs="Times New Roman"/>
          <w:szCs w:val="24"/>
        </w:rPr>
        <w:t>,</w:t>
      </w:r>
      <w:r w:rsidRPr="00F16DAD">
        <w:rPr>
          <w:rFonts w:eastAsia="Times New Roman" w:cs="Times New Roman"/>
          <w:szCs w:val="24"/>
        </w:rPr>
        <w:t xml:space="preserve"> χωρίς αποκλεισμούς στα κοινωνικά αγαθά και στον παραγόμενο πλούτο</w:t>
      </w:r>
      <w:r>
        <w:rPr>
          <w:rFonts w:eastAsia="Times New Roman" w:cs="Times New Roman"/>
          <w:szCs w:val="24"/>
        </w:rPr>
        <w:t>.</w:t>
      </w:r>
      <w:r w:rsidRPr="00F16DAD">
        <w:rPr>
          <w:rFonts w:eastAsia="Times New Roman" w:cs="Times New Roman"/>
          <w:szCs w:val="24"/>
        </w:rPr>
        <w:t xml:space="preserve"> </w:t>
      </w:r>
    </w:p>
    <w:p w14:paraId="12B6EB6D" w14:textId="77777777" w:rsidR="00F81E5F" w:rsidRDefault="0022463A">
      <w:pPr>
        <w:spacing w:line="600" w:lineRule="auto"/>
        <w:ind w:firstLine="720"/>
        <w:jc w:val="both"/>
        <w:rPr>
          <w:rFonts w:eastAsia="Times New Roman" w:cs="Times New Roman"/>
          <w:szCs w:val="24"/>
        </w:rPr>
      </w:pPr>
      <w:r w:rsidRPr="00F16DAD">
        <w:rPr>
          <w:rFonts w:eastAsia="Times New Roman" w:cs="Times New Roman"/>
          <w:szCs w:val="24"/>
        </w:rPr>
        <w:t>Εμείς δεν είμαστε αυτοί που θριαμβολογούμε</w:t>
      </w:r>
      <w:r>
        <w:rPr>
          <w:rFonts w:eastAsia="Times New Roman" w:cs="Times New Roman"/>
          <w:szCs w:val="24"/>
        </w:rPr>
        <w:t>.</w:t>
      </w:r>
      <w:r w:rsidRPr="00F16DAD">
        <w:rPr>
          <w:rFonts w:eastAsia="Times New Roman" w:cs="Times New Roman"/>
          <w:szCs w:val="24"/>
        </w:rPr>
        <w:t xml:space="preserve"> </w:t>
      </w:r>
      <w:r>
        <w:rPr>
          <w:rFonts w:eastAsia="Times New Roman" w:cs="Times New Roman"/>
          <w:szCs w:val="24"/>
        </w:rPr>
        <w:t xml:space="preserve">Όμως, το </w:t>
      </w:r>
      <w:r w:rsidRPr="00F16DAD">
        <w:rPr>
          <w:rFonts w:eastAsia="Times New Roman" w:cs="Times New Roman"/>
          <w:szCs w:val="24"/>
        </w:rPr>
        <w:t>σχέδιο νόμου</w:t>
      </w:r>
      <w:r>
        <w:rPr>
          <w:rFonts w:eastAsia="Times New Roman" w:cs="Times New Roman"/>
          <w:szCs w:val="24"/>
        </w:rPr>
        <w:t xml:space="preserve"> για τις ρυθμίσεις ή –</w:t>
      </w:r>
      <w:r w:rsidRPr="00F16DAD">
        <w:rPr>
          <w:rFonts w:eastAsia="Times New Roman" w:cs="Times New Roman"/>
          <w:szCs w:val="24"/>
        </w:rPr>
        <w:t>ορθότερα</w:t>
      </w:r>
      <w:r>
        <w:rPr>
          <w:rFonts w:eastAsia="Times New Roman" w:cs="Times New Roman"/>
          <w:szCs w:val="24"/>
        </w:rPr>
        <w:t xml:space="preserve">- </w:t>
      </w:r>
      <w:r w:rsidRPr="00F16DAD">
        <w:rPr>
          <w:rFonts w:eastAsia="Times New Roman" w:cs="Times New Roman"/>
          <w:szCs w:val="24"/>
        </w:rPr>
        <w:t>η επιστροφή της ανάπτυξης και τα πολύ εντυπωσιακά αποτελέσματ</w:t>
      </w:r>
      <w:r w:rsidRPr="00F16DAD">
        <w:rPr>
          <w:rFonts w:eastAsia="Times New Roman" w:cs="Times New Roman"/>
          <w:szCs w:val="24"/>
        </w:rPr>
        <w:t>α στις εξαγωγές και στη μεταποίηση μ</w:t>
      </w:r>
      <w:r>
        <w:rPr>
          <w:rFonts w:eastAsia="Times New Roman" w:cs="Times New Roman"/>
          <w:szCs w:val="24"/>
        </w:rPr>
        <w:t>ά</w:t>
      </w:r>
      <w:r w:rsidRPr="00F16DAD">
        <w:rPr>
          <w:rFonts w:eastAsia="Times New Roman" w:cs="Times New Roman"/>
          <w:szCs w:val="24"/>
        </w:rPr>
        <w:t>ς δείχνουν ότι η χώρα με σταθερούς ρυθμούς επιστρέφει στην κανονικότητα</w:t>
      </w:r>
      <w:r>
        <w:rPr>
          <w:rFonts w:eastAsia="Times New Roman" w:cs="Times New Roman"/>
          <w:szCs w:val="24"/>
        </w:rPr>
        <w:t>.</w:t>
      </w:r>
      <w:r w:rsidRPr="00F16DAD">
        <w:rPr>
          <w:rFonts w:eastAsia="Times New Roman" w:cs="Times New Roman"/>
          <w:szCs w:val="24"/>
        </w:rPr>
        <w:t xml:space="preserve"> Και θέλουμε οι πολίτες</w:t>
      </w:r>
      <w:r>
        <w:rPr>
          <w:rFonts w:eastAsia="Times New Roman" w:cs="Times New Roman"/>
          <w:szCs w:val="24"/>
        </w:rPr>
        <w:t>,</w:t>
      </w:r>
      <w:r w:rsidRPr="00F16DAD">
        <w:rPr>
          <w:rFonts w:eastAsia="Times New Roman" w:cs="Times New Roman"/>
          <w:szCs w:val="24"/>
        </w:rPr>
        <w:t xml:space="preserve"> γυναίκες και άντρες</w:t>
      </w:r>
      <w:r>
        <w:rPr>
          <w:rFonts w:eastAsia="Times New Roman" w:cs="Times New Roman"/>
          <w:szCs w:val="24"/>
        </w:rPr>
        <w:t>, να γνωρίζουν ότι διαρκή</w:t>
      </w:r>
      <w:r w:rsidRPr="00F16DAD">
        <w:rPr>
          <w:rFonts w:eastAsia="Times New Roman" w:cs="Times New Roman"/>
          <w:szCs w:val="24"/>
        </w:rPr>
        <w:t xml:space="preserve"> μας πρόθεση και μέριμνα είναι να </w:t>
      </w:r>
      <w:r>
        <w:rPr>
          <w:rFonts w:eastAsia="Times New Roman" w:cs="Times New Roman"/>
          <w:szCs w:val="24"/>
        </w:rPr>
        <w:t xml:space="preserve">αμβλυνθούν </w:t>
      </w:r>
      <w:r w:rsidRPr="00F16DAD">
        <w:rPr>
          <w:rFonts w:eastAsia="Times New Roman" w:cs="Times New Roman"/>
          <w:szCs w:val="24"/>
        </w:rPr>
        <w:t xml:space="preserve">προβλήματα και να αρθούν οι </w:t>
      </w:r>
      <w:r w:rsidRPr="00F16DAD">
        <w:rPr>
          <w:rFonts w:eastAsia="Times New Roman" w:cs="Times New Roman"/>
          <w:szCs w:val="24"/>
        </w:rPr>
        <w:t>ανισότητες</w:t>
      </w:r>
      <w:r>
        <w:rPr>
          <w:rFonts w:eastAsia="Times New Roman" w:cs="Times New Roman"/>
          <w:szCs w:val="24"/>
        </w:rPr>
        <w:t>.</w:t>
      </w:r>
      <w:r w:rsidRPr="00F16DAD">
        <w:rPr>
          <w:rFonts w:eastAsia="Times New Roman" w:cs="Times New Roman"/>
          <w:szCs w:val="24"/>
        </w:rPr>
        <w:t xml:space="preserve"> </w:t>
      </w:r>
    </w:p>
    <w:p w14:paraId="12B6EB6E" w14:textId="77777777" w:rsidR="00F81E5F" w:rsidRDefault="0022463A">
      <w:pPr>
        <w:spacing w:line="600" w:lineRule="auto"/>
        <w:ind w:firstLine="720"/>
        <w:jc w:val="both"/>
        <w:rPr>
          <w:rFonts w:eastAsia="Times New Roman" w:cs="Times New Roman"/>
          <w:szCs w:val="24"/>
        </w:rPr>
      </w:pPr>
      <w:r w:rsidRPr="00F16DAD">
        <w:rPr>
          <w:rFonts w:eastAsia="Times New Roman" w:cs="Times New Roman"/>
          <w:szCs w:val="24"/>
        </w:rPr>
        <w:t>Ενώ εμείς</w:t>
      </w:r>
      <w:r>
        <w:rPr>
          <w:rFonts w:eastAsia="Times New Roman" w:cs="Times New Roman"/>
          <w:szCs w:val="24"/>
        </w:rPr>
        <w:t>,</w:t>
      </w:r>
      <w:r w:rsidRPr="00F16DAD">
        <w:rPr>
          <w:rFonts w:eastAsia="Times New Roman" w:cs="Times New Roman"/>
          <w:szCs w:val="24"/>
        </w:rPr>
        <w:t xml:space="preserve"> συνάδελφοι και </w:t>
      </w:r>
      <w:proofErr w:type="spellStart"/>
      <w:r w:rsidRPr="00F16DAD">
        <w:rPr>
          <w:rFonts w:eastAsia="Times New Roman" w:cs="Times New Roman"/>
          <w:szCs w:val="24"/>
        </w:rPr>
        <w:t>συναδέλφισσες</w:t>
      </w:r>
      <w:proofErr w:type="spellEnd"/>
      <w:r>
        <w:rPr>
          <w:rFonts w:eastAsia="Times New Roman" w:cs="Times New Roman"/>
          <w:szCs w:val="24"/>
        </w:rPr>
        <w:t>,</w:t>
      </w:r>
      <w:r w:rsidRPr="00F16DAD">
        <w:rPr>
          <w:rFonts w:eastAsia="Times New Roman" w:cs="Times New Roman"/>
          <w:szCs w:val="24"/>
        </w:rPr>
        <w:t xml:space="preserve"> αγωνιζόμαστε να </w:t>
      </w:r>
      <w:r>
        <w:rPr>
          <w:rFonts w:eastAsia="Times New Roman" w:cs="Times New Roman"/>
          <w:szCs w:val="24"/>
        </w:rPr>
        <w:t>α</w:t>
      </w:r>
      <w:r w:rsidRPr="00F16DAD">
        <w:rPr>
          <w:rFonts w:eastAsia="Times New Roman" w:cs="Times New Roman"/>
          <w:szCs w:val="24"/>
        </w:rPr>
        <w:t>ρθούν οι ανισότητες</w:t>
      </w:r>
      <w:r>
        <w:rPr>
          <w:rFonts w:eastAsia="Times New Roman" w:cs="Times New Roman"/>
          <w:szCs w:val="24"/>
        </w:rPr>
        <w:t>, εσείς, α</w:t>
      </w:r>
      <w:r w:rsidRPr="00F16DAD">
        <w:rPr>
          <w:rFonts w:eastAsia="Times New Roman" w:cs="Times New Roman"/>
          <w:szCs w:val="24"/>
        </w:rPr>
        <w:t>γαπητοί συνάδελφοι της Αξιωματικής Αντιπολίτευσης</w:t>
      </w:r>
      <w:r>
        <w:rPr>
          <w:rFonts w:eastAsia="Times New Roman" w:cs="Times New Roman"/>
          <w:szCs w:val="24"/>
        </w:rPr>
        <w:t>,</w:t>
      </w:r>
      <w:r w:rsidRPr="00F16DAD">
        <w:rPr>
          <w:rFonts w:eastAsia="Times New Roman" w:cs="Times New Roman"/>
          <w:szCs w:val="24"/>
        </w:rPr>
        <w:t xml:space="preserve"> όπως μαθαίνουμε</w:t>
      </w:r>
      <w:r>
        <w:rPr>
          <w:rFonts w:eastAsia="Times New Roman" w:cs="Times New Roman"/>
          <w:szCs w:val="24"/>
        </w:rPr>
        <w:t>, επιθυμείτε επταήμερη και όχι πενθ</w:t>
      </w:r>
      <w:r w:rsidRPr="00F16DAD">
        <w:rPr>
          <w:rFonts w:eastAsia="Times New Roman" w:cs="Times New Roman"/>
          <w:szCs w:val="24"/>
        </w:rPr>
        <w:t>ήμερη εργασία</w:t>
      </w:r>
      <w:r>
        <w:rPr>
          <w:rFonts w:eastAsia="Times New Roman" w:cs="Times New Roman"/>
          <w:szCs w:val="24"/>
        </w:rPr>
        <w:t>.</w:t>
      </w:r>
      <w:r w:rsidRPr="00F16DAD">
        <w:rPr>
          <w:rFonts w:eastAsia="Times New Roman" w:cs="Times New Roman"/>
          <w:szCs w:val="24"/>
        </w:rPr>
        <w:t xml:space="preserve"> Δεν θέλετε το οκτάωρο</w:t>
      </w:r>
      <w:r>
        <w:rPr>
          <w:rFonts w:eastAsia="Times New Roman" w:cs="Times New Roman"/>
          <w:szCs w:val="24"/>
        </w:rPr>
        <w:t>.</w:t>
      </w:r>
      <w:r w:rsidRPr="00F16DAD">
        <w:rPr>
          <w:rFonts w:eastAsia="Times New Roman" w:cs="Times New Roman"/>
          <w:szCs w:val="24"/>
        </w:rPr>
        <w:t xml:space="preserve"> Δεν θέλετε τα δώρ</w:t>
      </w:r>
      <w:r w:rsidRPr="00F16DAD">
        <w:rPr>
          <w:rFonts w:eastAsia="Times New Roman" w:cs="Times New Roman"/>
          <w:szCs w:val="24"/>
        </w:rPr>
        <w:t>α και τα επιδόματα</w:t>
      </w:r>
      <w:r>
        <w:rPr>
          <w:rFonts w:eastAsia="Times New Roman" w:cs="Times New Roman"/>
          <w:szCs w:val="24"/>
        </w:rPr>
        <w:t>.</w:t>
      </w:r>
      <w:r w:rsidRPr="00F16DAD">
        <w:rPr>
          <w:rFonts w:eastAsia="Times New Roman" w:cs="Times New Roman"/>
          <w:szCs w:val="24"/>
        </w:rPr>
        <w:t xml:space="preserve"> Δεν θέλετε τη </w:t>
      </w:r>
      <w:r>
        <w:rPr>
          <w:rFonts w:eastAsia="Times New Roman" w:cs="Times New Roman"/>
          <w:szCs w:val="24"/>
        </w:rPr>
        <w:t>δέκατη τρίτη</w:t>
      </w:r>
      <w:r w:rsidRPr="00F16DAD">
        <w:rPr>
          <w:rFonts w:eastAsia="Times New Roman" w:cs="Times New Roman"/>
          <w:szCs w:val="24"/>
        </w:rPr>
        <w:t xml:space="preserve"> σύνταξη</w:t>
      </w:r>
      <w:r>
        <w:rPr>
          <w:rFonts w:eastAsia="Times New Roman" w:cs="Times New Roman"/>
          <w:szCs w:val="24"/>
        </w:rPr>
        <w:t>.</w:t>
      </w:r>
      <w:r w:rsidRPr="00F16DAD">
        <w:rPr>
          <w:rFonts w:eastAsia="Times New Roman" w:cs="Times New Roman"/>
          <w:szCs w:val="24"/>
        </w:rPr>
        <w:t xml:space="preserve"> Δεν θέλετε </w:t>
      </w:r>
      <w:r>
        <w:rPr>
          <w:rFonts w:eastAsia="Times New Roman" w:cs="Times New Roman"/>
          <w:szCs w:val="24"/>
        </w:rPr>
        <w:t xml:space="preserve">αυξήσεις </w:t>
      </w:r>
      <w:r w:rsidRPr="00F16DAD">
        <w:rPr>
          <w:rFonts w:eastAsia="Times New Roman" w:cs="Times New Roman"/>
          <w:szCs w:val="24"/>
        </w:rPr>
        <w:t>στους κατώτατους μισθούς</w:t>
      </w:r>
      <w:r>
        <w:rPr>
          <w:rFonts w:eastAsia="Times New Roman" w:cs="Times New Roman"/>
          <w:szCs w:val="24"/>
        </w:rPr>
        <w:t>.</w:t>
      </w:r>
      <w:r w:rsidRPr="00F16DAD">
        <w:rPr>
          <w:rFonts w:eastAsia="Times New Roman" w:cs="Times New Roman"/>
          <w:szCs w:val="24"/>
        </w:rPr>
        <w:t xml:space="preserve"> </w:t>
      </w:r>
    </w:p>
    <w:p w14:paraId="12B6EB6F" w14:textId="77777777" w:rsidR="00F81E5F" w:rsidRDefault="0022463A">
      <w:pPr>
        <w:spacing w:line="600" w:lineRule="auto"/>
        <w:ind w:firstLine="720"/>
        <w:jc w:val="both"/>
        <w:rPr>
          <w:rFonts w:eastAsia="Times New Roman" w:cs="Times New Roman"/>
          <w:szCs w:val="24"/>
        </w:rPr>
      </w:pPr>
      <w:r w:rsidRPr="00F16DAD">
        <w:rPr>
          <w:rFonts w:eastAsia="Times New Roman" w:cs="Times New Roman"/>
          <w:szCs w:val="24"/>
        </w:rPr>
        <w:t>Και εδώ</w:t>
      </w:r>
      <w:r>
        <w:rPr>
          <w:rFonts w:eastAsia="Times New Roman" w:cs="Times New Roman"/>
          <w:szCs w:val="24"/>
        </w:rPr>
        <w:t>, θ</w:t>
      </w:r>
      <w:r w:rsidRPr="00F16DAD">
        <w:rPr>
          <w:rFonts w:eastAsia="Times New Roman" w:cs="Times New Roman"/>
          <w:szCs w:val="24"/>
        </w:rPr>
        <w:t>α μου επιτρέψετε να κάν</w:t>
      </w:r>
      <w:r>
        <w:rPr>
          <w:rFonts w:eastAsia="Times New Roman" w:cs="Times New Roman"/>
          <w:szCs w:val="24"/>
        </w:rPr>
        <w:t>ω μία αναφορά σε κάτι άλλο που α</w:t>
      </w:r>
      <w:r w:rsidRPr="00F16DAD">
        <w:rPr>
          <w:rFonts w:eastAsia="Times New Roman" w:cs="Times New Roman"/>
          <w:szCs w:val="24"/>
        </w:rPr>
        <w:t>ναφέρθηκε στη χθεσινή συνέντευξη του Προέδρου της Νέας Δημοκρατίας και τη</w:t>
      </w:r>
      <w:r>
        <w:rPr>
          <w:rFonts w:eastAsia="Times New Roman" w:cs="Times New Roman"/>
          <w:szCs w:val="24"/>
        </w:rPr>
        <w:t xml:space="preserve">ν </w:t>
      </w:r>
      <w:r w:rsidRPr="00F16DAD">
        <w:rPr>
          <w:rFonts w:eastAsia="Times New Roman" w:cs="Times New Roman"/>
          <w:szCs w:val="24"/>
        </w:rPr>
        <w:t xml:space="preserve">ομολογία ότι </w:t>
      </w:r>
      <w:r w:rsidRPr="00F16DAD">
        <w:rPr>
          <w:rFonts w:eastAsia="Times New Roman" w:cs="Times New Roman"/>
          <w:szCs w:val="24"/>
        </w:rPr>
        <w:t xml:space="preserve">είναι υπέρ της πρότασης για εργασία </w:t>
      </w:r>
      <w:r>
        <w:rPr>
          <w:rFonts w:eastAsia="Times New Roman" w:cs="Times New Roman"/>
          <w:szCs w:val="24"/>
        </w:rPr>
        <w:t>επτά</w:t>
      </w:r>
      <w:r w:rsidRPr="00F16DAD">
        <w:rPr>
          <w:rFonts w:eastAsia="Times New Roman" w:cs="Times New Roman"/>
          <w:szCs w:val="24"/>
        </w:rPr>
        <w:t xml:space="preserve"> μέρες τη</w:t>
      </w:r>
      <w:r>
        <w:rPr>
          <w:rFonts w:eastAsia="Times New Roman" w:cs="Times New Roman"/>
          <w:szCs w:val="24"/>
        </w:rPr>
        <w:t>ν ε</w:t>
      </w:r>
      <w:r w:rsidRPr="00F16DAD">
        <w:rPr>
          <w:rFonts w:eastAsia="Times New Roman" w:cs="Times New Roman"/>
          <w:szCs w:val="24"/>
        </w:rPr>
        <w:t>βδομάδα</w:t>
      </w:r>
      <w:r>
        <w:rPr>
          <w:rFonts w:eastAsia="Times New Roman" w:cs="Times New Roman"/>
          <w:szCs w:val="24"/>
        </w:rPr>
        <w:t>,</w:t>
      </w:r>
      <w:r w:rsidRPr="00F16DAD">
        <w:rPr>
          <w:rFonts w:eastAsia="Times New Roman" w:cs="Times New Roman"/>
          <w:szCs w:val="24"/>
        </w:rPr>
        <w:t xml:space="preserve"> παρά τις προσπάθειες που έκανε αργότερα να </w:t>
      </w:r>
      <w:r>
        <w:rPr>
          <w:rFonts w:eastAsia="Times New Roman" w:cs="Times New Roman"/>
          <w:szCs w:val="24"/>
        </w:rPr>
        <w:t xml:space="preserve">ανασκευάσει </w:t>
      </w:r>
      <w:r w:rsidRPr="00F16DAD">
        <w:rPr>
          <w:rFonts w:eastAsia="Times New Roman" w:cs="Times New Roman"/>
          <w:szCs w:val="24"/>
        </w:rPr>
        <w:t>αυτή του τη δήλωση</w:t>
      </w:r>
      <w:r>
        <w:rPr>
          <w:rFonts w:eastAsia="Times New Roman" w:cs="Times New Roman"/>
          <w:szCs w:val="24"/>
        </w:rPr>
        <w:t>.</w:t>
      </w:r>
      <w:r w:rsidRPr="00F16DAD">
        <w:rPr>
          <w:rFonts w:eastAsia="Times New Roman" w:cs="Times New Roman"/>
          <w:szCs w:val="24"/>
        </w:rPr>
        <w:t xml:space="preserve"> Και δεν θα αναφερθώ εκτενώς</w:t>
      </w:r>
      <w:r>
        <w:rPr>
          <w:rFonts w:eastAsia="Times New Roman" w:cs="Times New Roman"/>
          <w:szCs w:val="24"/>
        </w:rPr>
        <w:t>, διότι α</w:t>
      </w:r>
      <w:r w:rsidRPr="00F16DAD">
        <w:rPr>
          <w:rFonts w:eastAsia="Times New Roman" w:cs="Times New Roman"/>
          <w:szCs w:val="24"/>
        </w:rPr>
        <w:t>ναφέρθηκε η Υπουργός</w:t>
      </w:r>
      <w:r>
        <w:rPr>
          <w:rFonts w:eastAsia="Times New Roman" w:cs="Times New Roman"/>
          <w:szCs w:val="24"/>
        </w:rPr>
        <w:t>.</w:t>
      </w:r>
      <w:r w:rsidRPr="00F16DAD">
        <w:rPr>
          <w:rFonts w:eastAsia="Times New Roman" w:cs="Times New Roman"/>
          <w:szCs w:val="24"/>
        </w:rPr>
        <w:t xml:space="preserve"> </w:t>
      </w:r>
      <w:r>
        <w:rPr>
          <w:rFonts w:eastAsia="Times New Roman" w:cs="Times New Roman"/>
          <w:szCs w:val="24"/>
        </w:rPr>
        <w:t>Αναφέρομαι σ</w:t>
      </w:r>
      <w:r w:rsidRPr="00F16DAD">
        <w:rPr>
          <w:rFonts w:eastAsia="Times New Roman" w:cs="Times New Roman"/>
          <w:szCs w:val="24"/>
        </w:rPr>
        <w:t>τη διαφορά τη</w:t>
      </w:r>
      <w:r>
        <w:rPr>
          <w:rFonts w:eastAsia="Times New Roman" w:cs="Times New Roman"/>
          <w:szCs w:val="24"/>
        </w:rPr>
        <w:t>ς επταήμερης εργασίας από την επ</w:t>
      </w:r>
      <w:r w:rsidRPr="00F16DAD">
        <w:rPr>
          <w:rFonts w:eastAsia="Times New Roman" w:cs="Times New Roman"/>
          <w:szCs w:val="24"/>
        </w:rPr>
        <w:t>ταήμε</w:t>
      </w:r>
      <w:r w:rsidRPr="00F16DAD">
        <w:rPr>
          <w:rFonts w:eastAsia="Times New Roman" w:cs="Times New Roman"/>
          <w:szCs w:val="24"/>
        </w:rPr>
        <w:t>ρη λειτουργία</w:t>
      </w:r>
      <w:r>
        <w:rPr>
          <w:rFonts w:eastAsia="Times New Roman" w:cs="Times New Roman"/>
          <w:szCs w:val="24"/>
        </w:rPr>
        <w:t>,</w:t>
      </w:r>
      <w:r w:rsidRPr="00F16DAD">
        <w:rPr>
          <w:rFonts w:eastAsia="Times New Roman" w:cs="Times New Roman"/>
          <w:szCs w:val="24"/>
        </w:rPr>
        <w:t xml:space="preserve"> καθώς και σε μία σειρά άλλες διευκρινίσεις</w:t>
      </w:r>
      <w:r>
        <w:rPr>
          <w:rFonts w:eastAsia="Times New Roman" w:cs="Times New Roman"/>
          <w:szCs w:val="24"/>
        </w:rPr>
        <w:t>.</w:t>
      </w:r>
    </w:p>
    <w:p w14:paraId="12B6EB70" w14:textId="77777777" w:rsidR="00F81E5F" w:rsidRDefault="0022463A">
      <w:pPr>
        <w:spacing w:line="600" w:lineRule="auto"/>
        <w:ind w:firstLine="720"/>
        <w:jc w:val="both"/>
        <w:rPr>
          <w:rFonts w:eastAsia="Times New Roman" w:cs="Times New Roman"/>
          <w:szCs w:val="24"/>
        </w:rPr>
      </w:pPr>
      <w:r w:rsidRPr="00F16DAD">
        <w:rPr>
          <w:rFonts w:eastAsia="Times New Roman" w:cs="Times New Roman"/>
          <w:szCs w:val="24"/>
        </w:rPr>
        <w:t>Θα μου επιτρέψετε</w:t>
      </w:r>
      <w:r>
        <w:rPr>
          <w:rFonts w:eastAsia="Times New Roman" w:cs="Times New Roman"/>
          <w:szCs w:val="24"/>
        </w:rPr>
        <w:t>,</w:t>
      </w:r>
      <w:r w:rsidRPr="00F16DAD">
        <w:rPr>
          <w:rFonts w:eastAsia="Times New Roman" w:cs="Times New Roman"/>
          <w:szCs w:val="24"/>
        </w:rPr>
        <w:t xml:space="preserve"> </w:t>
      </w:r>
      <w:r>
        <w:rPr>
          <w:rFonts w:eastAsia="Times New Roman" w:cs="Times New Roman"/>
          <w:szCs w:val="24"/>
        </w:rPr>
        <w:t>όμως,</w:t>
      </w:r>
      <w:r w:rsidRPr="00F16DAD">
        <w:rPr>
          <w:rFonts w:eastAsia="Times New Roman" w:cs="Times New Roman"/>
          <w:szCs w:val="24"/>
        </w:rPr>
        <w:t xml:space="preserve"> να κάνω αναφορά σε κάτι που αποδεικνύει με τον πιο εύγλωττο τρό</w:t>
      </w:r>
      <w:r>
        <w:rPr>
          <w:rFonts w:eastAsia="Times New Roman" w:cs="Times New Roman"/>
          <w:szCs w:val="24"/>
        </w:rPr>
        <w:t>πο ότι η νεοφιλελεύθερη ι</w:t>
      </w:r>
      <w:r w:rsidRPr="00F16DAD">
        <w:rPr>
          <w:rFonts w:eastAsia="Times New Roman" w:cs="Times New Roman"/>
          <w:szCs w:val="24"/>
        </w:rPr>
        <w:t>δεολογία και οι αυταρχικές πολιτικές και πρακτικές στρέφονται κυρίως κατά των κεκτημ</w:t>
      </w:r>
      <w:r w:rsidRPr="00F16DAD">
        <w:rPr>
          <w:rFonts w:eastAsia="Times New Roman" w:cs="Times New Roman"/>
          <w:szCs w:val="24"/>
        </w:rPr>
        <w:t>ένων δικαιωμάτων</w:t>
      </w:r>
      <w:r>
        <w:rPr>
          <w:rFonts w:eastAsia="Times New Roman" w:cs="Times New Roman"/>
          <w:szCs w:val="24"/>
        </w:rPr>
        <w:t xml:space="preserve">, διότι </w:t>
      </w:r>
      <w:r w:rsidRPr="00F16DAD">
        <w:rPr>
          <w:rFonts w:eastAsia="Times New Roman" w:cs="Times New Roman"/>
          <w:szCs w:val="24"/>
        </w:rPr>
        <w:t xml:space="preserve">αποτελούν αναπόσπαστο μέρος της ατζέντας </w:t>
      </w:r>
      <w:r>
        <w:rPr>
          <w:rFonts w:eastAsia="Times New Roman" w:cs="Times New Roman"/>
          <w:szCs w:val="24"/>
        </w:rPr>
        <w:t>τους.</w:t>
      </w:r>
      <w:r w:rsidRPr="00F16DAD">
        <w:rPr>
          <w:rFonts w:eastAsia="Times New Roman" w:cs="Times New Roman"/>
          <w:szCs w:val="24"/>
        </w:rPr>
        <w:t xml:space="preserve"> Είναι </w:t>
      </w:r>
      <w:r>
        <w:rPr>
          <w:rFonts w:eastAsia="Times New Roman" w:cs="Times New Roman"/>
          <w:szCs w:val="24"/>
        </w:rPr>
        <w:t>βαθύς</w:t>
      </w:r>
      <w:r w:rsidRPr="00F16DAD">
        <w:rPr>
          <w:rFonts w:eastAsia="Times New Roman" w:cs="Times New Roman"/>
          <w:szCs w:val="24"/>
        </w:rPr>
        <w:t xml:space="preserve"> και σκληρός ο κοινωνικός συντηρητισμός και </w:t>
      </w:r>
      <w:r>
        <w:rPr>
          <w:rFonts w:eastAsia="Times New Roman" w:cs="Times New Roman"/>
          <w:szCs w:val="24"/>
        </w:rPr>
        <w:t xml:space="preserve">η αναβίωση των </w:t>
      </w:r>
      <w:proofErr w:type="spellStart"/>
      <w:r>
        <w:rPr>
          <w:rFonts w:eastAsia="Times New Roman" w:cs="Times New Roman"/>
          <w:szCs w:val="24"/>
        </w:rPr>
        <w:t>έμφυλων</w:t>
      </w:r>
      <w:proofErr w:type="spellEnd"/>
      <w:r>
        <w:rPr>
          <w:rFonts w:eastAsia="Times New Roman" w:cs="Times New Roman"/>
          <w:szCs w:val="24"/>
        </w:rPr>
        <w:t xml:space="preserve"> α</w:t>
      </w:r>
      <w:r w:rsidRPr="00F16DAD">
        <w:rPr>
          <w:rFonts w:eastAsia="Times New Roman" w:cs="Times New Roman"/>
          <w:szCs w:val="24"/>
        </w:rPr>
        <w:t>νισοτήτων</w:t>
      </w:r>
      <w:r>
        <w:rPr>
          <w:rFonts w:eastAsia="Times New Roman" w:cs="Times New Roman"/>
          <w:szCs w:val="24"/>
        </w:rPr>
        <w:t>.</w:t>
      </w:r>
      <w:r w:rsidRPr="00F16DAD">
        <w:rPr>
          <w:rFonts w:eastAsia="Times New Roman" w:cs="Times New Roman"/>
          <w:szCs w:val="24"/>
        </w:rPr>
        <w:t xml:space="preserve"> </w:t>
      </w:r>
    </w:p>
    <w:p w14:paraId="12B6EB7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w:t>
      </w:r>
      <w:r w:rsidRPr="00F27A80">
        <w:rPr>
          <w:rFonts w:eastAsia="Times New Roman" w:cs="Times New Roman"/>
          <w:szCs w:val="24"/>
        </w:rPr>
        <w:t xml:space="preserve">αι </w:t>
      </w:r>
      <w:r>
        <w:rPr>
          <w:rFonts w:eastAsia="Times New Roman" w:cs="Times New Roman"/>
          <w:szCs w:val="24"/>
        </w:rPr>
        <w:t>εδώ πώς αλλιώς να κρίνουμε, α</w:t>
      </w:r>
      <w:r w:rsidRPr="00F27A80">
        <w:rPr>
          <w:rFonts w:eastAsia="Times New Roman" w:cs="Times New Roman"/>
          <w:szCs w:val="24"/>
        </w:rPr>
        <w:t xml:space="preserve">γαπητοί συνάδελφοι και </w:t>
      </w:r>
      <w:proofErr w:type="spellStart"/>
      <w:r w:rsidRPr="00F27A80">
        <w:rPr>
          <w:rFonts w:eastAsia="Times New Roman" w:cs="Times New Roman"/>
          <w:szCs w:val="24"/>
        </w:rPr>
        <w:t>συναδέλφισσες</w:t>
      </w:r>
      <w:proofErr w:type="spellEnd"/>
      <w:r>
        <w:rPr>
          <w:rFonts w:eastAsia="Times New Roman" w:cs="Times New Roman"/>
          <w:szCs w:val="24"/>
        </w:rPr>
        <w:t>,</w:t>
      </w:r>
      <w:r w:rsidRPr="00F27A80">
        <w:rPr>
          <w:rFonts w:eastAsia="Times New Roman" w:cs="Times New Roman"/>
          <w:szCs w:val="24"/>
        </w:rPr>
        <w:t xml:space="preserve"> αυτό που δήλωσε χθες ο </w:t>
      </w:r>
      <w:r>
        <w:rPr>
          <w:rFonts w:eastAsia="Times New Roman" w:cs="Times New Roman"/>
          <w:szCs w:val="24"/>
        </w:rPr>
        <w:t>Α</w:t>
      </w:r>
      <w:r w:rsidRPr="00F27A80">
        <w:rPr>
          <w:rFonts w:eastAsia="Times New Roman" w:cs="Times New Roman"/>
          <w:szCs w:val="24"/>
        </w:rPr>
        <w:t xml:space="preserve">ρχηγός </w:t>
      </w:r>
      <w:r>
        <w:rPr>
          <w:rFonts w:eastAsia="Times New Roman" w:cs="Times New Roman"/>
          <w:szCs w:val="24"/>
        </w:rPr>
        <w:t xml:space="preserve">της </w:t>
      </w:r>
      <w:r w:rsidRPr="00F27A80">
        <w:rPr>
          <w:rFonts w:eastAsia="Times New Roman" w:cs="Times New Roman"/>
          <w:szCs w:val="24"/>
        </w:rPr>
        <w:t>Αξιωματικής Αντιπολίτευσης</w:t>
      </w:r>
      <w:r>
        <w:rPr>
          <w:rFonts w:eastAsia="Times New Roman" w:cs="Times New Roman"/>
          <w:szCs w:val="24"/>
        </w:rPr>
        <w:t>;</w:t>
      </w:r>
      <w:r w:rsidRPr="00F27A80">
        <w:rPr>
          <w:rFonts w:eastAsia="Times New Roman" w:cs="Times New Roman"/>
          <w:szCs w:val="24"/>
        </w:rPr>
        <w:t xml:space="preserve"> Τι είπε</w:t>
      </w:r>
      <w:r>
        <w:rPr>
          <w:rFonts w:eastAsia="Times New Roman" w:cs="Times New Roman"/>
          <w:szCs w:val="24"/>
        </w:rPr>
        <w:t>; «Μ</w:t>
      </w:r>
      <w:r w:rsidRPr="00F27A80">
        <w:rPr>
          <w:rFonts w:eastAsia="Times New Roman" w:cs="Times New Roman"/>
          <w:szCs w:val="24"/>
        </w:rPr>
        <w:t>ερικές φορές το να δώσει</w:t>
      </w:r>
      <w:r>
        <w:rPr>
          <w:rFonts w:eastAsia="Times New Roman" w:cs="Times New Roman"/>
          <w:szCs w:val="24"/>
        </w:rPr>
        <w:t>ς</w:t>
      </w:r>
      <w:r w:rsidRPr="00F27A80">
        <w:rPr>
          <w:rFonts w:eastAsia="Times New Roman" w:cs="Times New Roman"/>
          <w:szCs w:val="24"/>
        </w:rPr>
        <w:t xml:space="preserve"> σε μία γυναίκα τη δυνατότητα να δουλεύει από το σπίτι της είναι καλό και δεν είναι κακό</w:t>
      </w:r>
      <w:r>
        <w:rPr>
          <w:rFonts w:eastAsia="Times New Roman" w:cs="Times New Roman"/>
          <w:szCs w:val="24"/>
        </w:rPr>
        <w:t>. Μ</w:t>
      </w:r>
      <w:r w:rsidRPr="00F27A80">
        <w:rPr>
          <w:rFonts w:eastAsia="Times New Roman" w:cs="Times New Roman"/>
          <w:szCs w:val="24"/>
        </w:rPr>
        <w:t>πορεί να πηγαίνει κόντρα στην παραδοσιακή οκτάωρη εργασία</w:t>
      </w:r>
      <w:r>
        <w:rPr>
          <w:rFonts w:eastAsia="Times New Roman" w:cs="Times New Roman"/>
          <w:szCs w:val="24"/>
        </w:rPr>
        <w:t>,</w:t>
      </w:r>
      <w:r w:rsidRPr="00F27A80">
        <w:rPr>
          <w:rFonts w:eastAsia="Times New Roman" w:cs="Times New Roman"/>
          <w:szCs w:val="24"/>
        </w:rPr>
        <w:t xml:space="preserve"> πέντε μέρες τη</w:t>
      </w:r>
      <w:r>
        <w:rPr>
          <w:rFonts w:eastAsia="Times New Roman" w:cs="Times New Roman"/>
          <w:szCs w:val="24"/>
        </w:rPr>
        <w:t>ν</w:t>
      </w:r>
      <w:r w:rsidRPr="00F27A80">
        <w:rPr>
          <w:rFonts w:eastAsia="Times New Roman" w:cs="Times New Roman"/>
          <w:szCs w:val="24"/>
        </w:rPr>
        <w:t xml:space="preserve"> </w:t>
      </w:r>
      <w:r>
        <w:rPr>
          <w:rFonts w:eastAsia="Times New Roman" w:cs="Times New Roman"/>
          <w:szCs w:val="24"/>
        </w:rPr>
        <w:t>ε</w:t>
      </w:r>
      <w:r w:rsidRPr="00F27A80">
        <w:rPr>
          <w:rFonts w:eastAsia="Times New Roman" w:cs="Times New Roman"/>
          <w:szCs w:val="24"/>
        </w:rPr>
        <w:t>βδομάδα</w:t>
      </w:r>
      <w:r>
        <w:rPr>
          <w:rFonts w:eastAsia="Times New Roman" w:cs="Times New Roman"/>
          <w:szCs w:val="24"/>
        </w:rPr>
        <w:t>,</w:t>
      </w:r>
      <w:r w:rsidRPr="00F27A80">
        <w:rPr>
          <w:rFonts w:eastAsia="Times New Roman" w:cs="Times New Roman"/>
          <w:szCs w:val="24"/>
        </w:rPr>
        <w:t xml:space="preserve"> αλλά</w:t>
      </w:r>
      <w:r w:rsidRPr="00F27A80">
        <w:rPr>
          <w:rFonts w:eastAsia="Times New Roman" w:cs="Times New Roman"/>
          <w:szCs w:val="24"/>
        </w:rPr>
        <w:t xml:space="preserve"> είναι καλό</w:t>
      </w:r>
      <w:r>
        <w:rPr>
          <w:rFonts w:eastAsia="Times New Roman" w:cs="Times New Roman"/>
          <w:szCs w:val="24"/>
        </w:rPr>
        <w:t>»,</w:t>
      </w:r>
      <w:r w:rsidRPr="00F27A80">
        <w:rPr>
          <w:rFonts w:eastAsia="Times New Roman" w:cs="Times New Roman"/>
          <w:szCs w:val="24"/>
        </w:rPr>
        <w:t xml:space="preserve"> πρόσθεσε ο Κυριάκος Μητσοτάκης</w:t>
      </w:r>
      <w:r>
        <w:rPr>
          <w:rFonts w:eastAsia="Times New Roman" w:cs="Times New Roman"/>
          <w:szCs w:val="24"/>
        </w:rPr>
        <w:t>.</w:t>
      </w:r>
    </w:p>
    <w:p w14:paraId="12B6EB7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w:t>
      </w:r>
      <w:r w:rsidRPr="00F27A80">
        <w:rPr>
          <w:rFonts w:eastAsia="Times New Roman" w:cs="Times New Roman"/>
          <w:szCs w:val="24"/>
        </w:rPr>
        <w:t xml:space="preserve">αι θα μας επιτρέψετε να σας υπενθυμίσουμε εδώ ότι </w:t>
      </w:r>
      <w:r>
        <w:rPr>
          <w:rFonts w:eastAsia="Times New Roman" w:cs="Times New Roman"/>
          <w:szCs w:val="24"/>
        </w:rPr>
        <w:t xml:space="preserve">η </w:t>
      </w:r>
      <w:r w:rsidRPr="00F27A80">
        <w:rPr>
          <w:rFonts w:eastAsia="Times New Roman" w:cs="Times New Roman"/>
          <w:szCs w:val="24"/>
        </w:rPr>
        <w:t>θέση των γυναικών είναι στο δημόσιο βίο</w:t>
      </w:r>
      <w:r>
        <w:rPr>
          <w:rFonts w:eastAsia="Times New Roman" w:cs="Times New Roman"/>
          <w:szCs w:val="24"/>
        </w:rPr>
        <w:t>,</w:t>
      </w:r>
      <w:r w:rsidRPr="00F27A80">
        <w:rPr>
          <w:rFonts w:eastAsia="Times New Roman" w:cs="Times New Roman"/>
          <w:szCs w:val="24"/>
        </w:rPr>
        <w:t xml:space="preserve"> στους κοινωνικούς αγώνες για την ισότητα</w:t>
      </w:r>
      <w:r>
        <w:rPr>
          <w:rFonts w:eastAsia="Times New Roman" w:cs="Times New Roman"/>
          <w:szCs w:val="24"/>
        </w:rPr>
        <w:t>, την ε</w:t>
      </w:r>
      <w:r w:rsidRPr="00F27A80">
        <w:rPr>
          <w:rFonts w:eastAsia="Times New Roman" w:cs="Times New Roman"/>
          <w:szCs w:val="24"/>
        </w:rPr>
        <w:t>λευθερία και την κοινωνική δικαιοσύνη</w:t>
      </w:r>
      <w:r>
        <w:rPr>
          <w:rFonts w:eastAsia="Times New Roman" w:cs="Times New Roman"/>
          <w:szCs w:val="24"/>
        </w:rPr>
        <w:t>. Δ</w:t>
      </w:r>
      <w:r w:rsidRPr="00F27A80">
        <w:rPr>
          <w:rFonts w:eastAsia="Times New Roman" w:cs="Times New Roman"/>
          <w:szCs w:val="24"/>
        </w:rPr>
        <w:t>εν θα γυρίσουμε</w:t>
      </w:r>
      <w:r>
        <w:rPr>
          <w:rFonts w:eastAsia="Times New Roman" w:cs="Times New Roman"/>
          <w:szCs w:val="24"/>
        </w:rPr>
        <w:t xml:space="preserve"> πίσω στην εργ</w:t>
      </w:r>
      <w:r>
        <w:rPr>
          <w:rFonts w:eastAsia="Times New Roman" w:cs="Times New Roman"/>
          <w:szCs w:val="24"/>
        </w:rPr>
        <w:t>ασία με το φασό</w:t>
      </w:r>
      <w:r w:rsidRPr="00F27A80">
        <w:rPr>
          <w:rFonts w:eastAsia="Times New Roman" w:cs="Times New Roman"/>
          <w:szCs w:val="24"/>
        </w:rPr>
        <w:t>ν</w:t>
      </w:r>
      <w:r>
        <w:rPr>
          <w:rFonts w:eastAsia="Times New Roman" w:cs="Times New Roman"/>
          <w:szCs w:val="24"/>
        </w:rPr>
        <w:t>,</w:t>
      </w:r>
      <w:r w:rsidRPr="00F27A80">
        <w:rPr>
          <w:rFonts w:eastAsia="Times New Roman" w:cs="Times New Roman"/>
          <w:szCs w:val="24"/>
        </w:rPr>
        <w:t xml:space="preserve"> με το κομμάτι στο σπίτι και με ό</w:t>
      </w:r>
      <w:r>
        <w:rPr>
          <w:rFonts w:eastAsia="Times New Roman" w:cs="Times New Roman"/>
          <w:szCs w:val="24"/>
        </w:rPr>
        <w:t>,τι συνεπάγεται στις</w:t>
      </w:r>
      <w:r w:rsidRPr="00F27A80">
        <w:rPr>
          <w:rFonts w:eastAsia="Times New Roman" w:cs="Times New Roman"/>
          <w:szCs w:val="24"/>
        </w:rPr>
        <w:t xml:space="preserve"> συνθήκες εργασίας και στις αμοιβές</w:t>
      </w:r>
      <w:r>
        <w:rPr>
          <w:rFonts w:eastAsia="Times New Roman" w:cs="Times New Roman"/>
          <w:szCs w:val="24"/>
        </w:rPr>
        <w:t>. Κ</w:t>
      </w:r>
      <w:r w:rsidRPr="00F27A80">
        <w:rPr>
          <w:rFonts w:eastAsia="Times New Roman" w:cs="Times New Roman"/>
          <w:szCs w:val="24"/>
        </w:rPr>
        <w:t xml:space="preserve">αι </w:t>
      </w:r>
      <w:r>
        <w:rPr>
          <w:rFonts w:eastAsia="Times New Roman" w:cs="Times New Roman"/>
          <w:szCs w:val="24"/>
        </w:rPr>
        <w:t>αυτή η ταύτιση</w:t>
      </w:r>
      <w:r w:rsidRPr="00F27A80">
        <w:rPr>
          <w:rFonts w:eastAsia="Times New Roman" w:cs="Times New Roman"/>
          <w:szCs w:val="24"/>
        </w:rPr>
        <w:t xml:space="preserve"> της απασχόλησης των γυναικών με τα οικιακά και το σπίτι είναι τόσο παρωχημένη</w:t>
      </w:r>
      <w:r>
        <w:rPr>
          <w:rFonts w:eastAsia="Times New Roman" w:cs="Times New Roman"/>
          <w:szCs w:val="24"/>
        </w:rPr>
        <w:t>,</w:t>
      </w:r>
      <w:r w:rsidRPr="00F27A80">
        <w:rPr>
          <w:rFonts w:eastAsia="Times New Roman" w:cs="Times New Roman"/>
          <w:szCs w:val="24"/>
        </w:rPr>
        <w:t xml:space="preserve"> τόσο ξεπερασμένη</w:t>
      </w:r>
      <w:r>
        <w:rPr>
          <w:rFonts w:eastAsia="Times New Roman" w:cs="Times New Roman"/>
          <w:szCs w:val="24"/>
        </w:rPr>
        <w:t>, τόσο μεσαιωνικής</w:t>
      </w:r>
      <w:r w:rsidRPr="00F27A80">
        <w:rPr>
          <w:rFonts w:eastAsia="Times New Roman" w:cs="Times New Roman"/>
          <w:szCs w:val="24"/>
        </w:rPr>
        <w:t xml:space="preserve"> κοπής</w:t>
      </w:r>
      <w:r>
        <w:rPr>
          <w:rFonts w:eastAsia="Times New Roman" w:cs="Times New Roman"/>
          <w:szCs w:val="24"/>
        </w:rPr>
        <w:t>, που από</w:t>
      </w:r>
      <w:r w:rsidRPr="00F27A80">
        <w:rPr>
          <w:rFonts w:eastAsia="Times New Roman" w:cs="Times New Roman"/>
          <w:szCs w:val="24"/>
        </w:rPr>
        <w:t xml:space="preserve"> </w:t>
      </w:r>
      <w:r>
        <w:rPr>
          <w:rFonts w:eastAsia="Times New Roman" w:cs="Times New Roman"/>
          <w:szCs w:val="24"/>
        </w:rPr>
        <w:t>ι</w:t>
      </w:r>
      <w:r>
        <w:rPr>
          <w:rFonts w:eastAsia="Times New Roman" w:cs="Times New Roman"/>
          <w:szCs w:val="24"/>
        </w:rPr>
        <w:t>στορική</w:t>
      </w:r>
      <w:r w:rsidRPr="00F27A80">
        <w:rPr>
          <w:rFonts w:eastAsia="Times New Roman" w:cs="Times New Roman"/>
          <w:szCs w:val="24"/>
        </w:rPr>
        <w:t xml:space="preserve"> άποψη </w:t>
      </w:r>
      <w:r>
        <w:rPr>
          <w:rFonts w:eastAsia="Times New Roman" w:cs="Times New Roman"/>
          <w:szCs w:val="24"/>
        </w:rPr>
        <w:t>-όπως μας έχουν διδάξει μ</w:t>
      </w:r>
      <w:r w:rsidRPr="00F27A80">
        <w:rPr>
          <w:rFonts w:eastAsia="Times New Roman" w:cs="Times New Roman"/>
          <w:szCs w:val="24"/>
        </w:rPr>
        <w:t>εταξύ άλλων και η σπουδαία πολιτ</w:t>
      </w:r>
      <w:r>
        <w:rPr>
          <w:rFonts w:eastAsia="Times New Roman" w:cs="Times New Roman"/>
          <w:szCs w:val="24"/>
        </w:rPr>
        <w:t xml:space="preserve">ική φιλόσοφος και φεμινίστρια </w:t>
      </w:r>
      <w:proofErr w:type="spellStart"/>
      <w:r>
        <w:rPr>
          <w:rFonts w:eastAsia="Times New Roman" w:cs="Times New Roman"/>
          <w:szCs w:val="24"/>
        </w:rPr>
        <w:t>Σίλβια</w:t>
      </w:r>
      <w:proofErr w:type="spellEnd"/>
      <w:r>
        <w:rPr>
          <w:rFonts w:eastAsia="Times New Roman" w:cs="Times New Roman"/>
          <w:szCs w:val="24"/>
        </w:rPr>
        <w:t xml:space="preserve"> </w:t>
      </w:r>
      <w:proofErr w:type="spellStart"/>
      <w:r>
        <w:rPr>
          <w:rFonts w:eastAsia="Times New Roman" w:cs="Times New Roman"/>
          <w:szCs w:val="24"/>
        </w:rPr>
        <w:t>Φε</w:t>
      </w:r>
      <w:r w:rsidRPr="00F27A80">
        <w:rPr>
          <w:rFonts w:eastAsia="Times New Roman" w:cs="Times New Roman"/>
          <w:szCs w:val="24"/>
        </w:rPr>
        <w:t>ντερίτσι</w:t>
      </w:r>
      <w:proofErr w:type="spellEnd"/>
      <w:r>
        <w:rPr>
          <w:rFonts w:eastAsia="Times New Roman" w:cs="Times New Roman"/>
          <w:szCs w:val="24"/>
        </w:rPr>
        <w:t>-</w:t>
      </w:r>
      <w:r w:rsidRPr="00F27A80">
        <w:rPr>
          <w:rFonts w:eastAsia="Times New Roman" w:cs="Times New Roman"/>
          <w:szCs w:val="24"/>
        </w:rPr>
        <w:t xml:space="preserve"> δεν αξίζει</w:t>
      </w:r>
      <w:r>
        <w:rPr>
          <w:rFonts w:eastAsia="Times New Roman" w:cs="Times New Roman"/>
          <w:szCs w:val="24"/>
        </w:rPr>
        <w:t xml:space="preserve"> καν να επιχειρηματολογήσω άλλο.</w:t>
      </w:r>
    </w:p>
    <w:p w14:paraId="12B6EB73" w14:textId="77777777" w:rsidR="00F81E5F" w:rsidRDefault="0022463A">
      <w:pPr>
        <w:spacing w:line="600" w:lineRule="auto"/>
        <w:ind w:firstLine="720"/>
        <w:jc w:val="both"/>
        <w:rPr>
          <w:rFonts w:eastAsia="Times New Roman" w:cs="Times New Roman"/>
          <w:szCs w:val="24"/>
        </w:rPr>
      </w:pPr>
      <w:r w:rsidRPr="00F27A80">
        <w:rPr>
          <w:rFonts w:eastAsia="Times New Roman" w:cs="Times New Roman"/>
          <w:szCs w:val="24"/>
        </w:rPr>
        <w:t>Αναρωτιέμαι</w:t>
      </w:r>
      <w:r>
        <w:rPr>
          <w:rFonts w:eastAsia="Times New Roman" w:cs="Times New Roman"/>
          <w:szCs w:val="24"/>
        </w:rPr>
        <w:t>,</w:t>
      </w:r>
      <w:r w:rsidRPr="00F27A80">
        <w:rPr>
          <w:rFonts w:eastAsia="Times New Roman" w:cs="Times New Roman"/>
          <w:szCs w:val="24"/>
        </w:rPr>
        <w:t xml:space="preserve"> </w:t>
      </w:r>
      <w:r>
        <w:rPr>
          <w:rFonts w:eastAsia="Times New Roman" w:cs="Times New Roman"/>
          <w:szCs w:val="24"/>
        </w:rPr>
        <w:t>όμως,</w:t>
      </w:r>
      <w:r w:rsidRPr="00F27A80">
        <w:rPr>
          <w:rFonts w:eastAsia="Times New Roman" w:cs="Times New Roman"/>
          <w:szCs w:val="24"/>
        </w:rPr>
        <w:t xml:space="preserve"> τι </w:t>
      </w:r>
      <w:r>
        <w:rPr>
          <w:rFonts w:eastAsia="Times New Roman" w:cs="Times New Roman"/>
          <w:szCs w:val="24"/>
        </w:rPr>
        <w:t xml:space="preserve">έχουν να πουν οι </w:t>
      </w:r>
      <w:proofErr w:type="spellStart"/>
      <w:r>
        <w:rPr>
          <w:rFonts w:eastAsia="Times New Roman" w:cs="Times New Roman"/>
          <w:szCs w:val="24"/>
        </w:rPr>
        <w:t>συναδέλφισσες</w:t>
      </w:r>
      <w:proofErr w:type="spellEnd"/>
      <w:r>
        <w:rPr>
          <w:rFonts w:eastAsia="Times New Roman" w:cs="Times New Roman"/>
          <w:szCs w:val="24"/>
        </w:rPr>
        <w:t xml:space="preserve"> </w:t>
      </w:r>
      <w:proofErr w:type="spellStart"/>
      <w:r>
        <w:rPr>
          <w:rFonts w:eastAsia="Times New Roman" w:cs="Times New Roman"/>
          <w:szCs w:val="24"/>
        </w:rPr>
        <w:t>Β</w:t>
      </w:r>
      <w:r w:rsidRPr="00F27A80">
        <w:rPr>
          <w:rFonts w:eastAsia="Times New Roman" w:cs="Times New Roman"/>
          <w:szCs w:val="24"/>
        </w:rPr>
        <w:t>ουλε</w:t>
      </w:r>
      <w:r>
        <w:rPr>
          <w:rFonts w:eastAsia="Times New Roman" w:cs="Times New Roman"/>
          <w:szCs w:val="24"/>
        </w:rPr>
        <w:t>ύτριες</w:t>
      </w:r>
      <w:proofErr w:type="spellEnd"/>
      <w:r w:rsidRPr="00F27A80">
        <w:rPr>
          <w:rFonts w:eastAsia="Times New Roman" w:cs="Times New Roman"/>
          <w:szCs w:val="24"/>
        </w:rPr>
        <w:t xml:space="preserve"> της Νέας Δημοκρατίας</w:t>
      </w:r>
      <w:r>
        <w:rPr>
          <w:rFonts w:eastAsia="Times New Roman" w:cs="Times New Roman"/>
          <w:szCs w:val="24"/>
        </w:rPr>
        <w:t>. Σ</w:t>
      </w:r>
      <w:r w:rsidRPr="00F27A80">
        <w:rPr>
          <w:rFonts w:eastAsia="Times New Roman" w:cs="Times New Roman"/>
          <w:szCs w:val="24"/>
        </w:rPr>
        <w:t>υμφων</w:t>
      </w:r>
      <w:r w:rsidRPr="00F27A80">
        <w:rPr>
          <w:rFonts w:eastAsia="Times New Roman" w:cs="Times New Roman"/>
          <w:szCs w:val="24"/>
        </w:rPr>
        <w:t>είτε</w:t>
      </w:r>
      <w:r>
        <w:rPr>
          <w:rFonts w:eastAsia="Times New Roman" w:cs="Times New Roman"/>
          <w:szCs w:val="24"/>
        </w:rPr>
        <w:t>; Υ</w:t>
      </w:r>
      <w:r w:rsidRPr="00F27A80">
        <w:rPr>
          <w:rFonts w:eastAsia="Times New Roman" w:cs="Times New Roman"/>
          <w:szCs w:val="24"/>
        </w:rPr>
        <w:t>ποστηρίζετ</w:t>
      </w:r>
      <w:r>
        <w:rPr>
          <w:rFonts w:eastAsia="Times New Roman" w:cs="Times New Roman"/>
          <w:szCs w:val="24"/>
        </w:rPr>
        <w:t>ε</w:t>
      </w:r>
      <w:r w:rsidRPr="00F27A80">
        <w:rPr>
          <w:rFonts w:eastAsia="Times New Roman" w:cs="Times New Roman"/>
          <w:szCs w:val="24"/>
        </w:rPr>
        <w:t xml:space="preserve"> κ</w:t>
      </w:r>
      <w:r>
        <w:rPr>
          <w:rFonts w:eastAsia="Times New Roman" w:cs="Times New Roman"/>
          <w:szCs w:val="24"/>
        </w:rPr>
        <w:t>ι</w:t>
      </w:r>
      <w:r w:rsidRPr="00F27A80">
        <w:rPr>
          <w:rFonts w:eastAsia="Times New Roman" w:cs="Times New Roman"/>
          <w:szCs w:val="24"/>
        </w:rPr>
        <w:t xml:space="preserve"> εσείς την επιστροφή των γυναικών στο σπίτι </w:t>
      </w:r>
      <w:r>
        <w:rPr>
          <w:rFonts w:eastAsia="Times New Roman" w:cs="Times New Roman"/>
          <w:szCs w:val="24"/>
        </w:rPr>
        <w:t>τους;</w:t>
      </w:r>
    </w:p>
    <w:p w14:paraId="12B6EB7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Και έρχομαι με δύο αναφορές στο</w:t>
      </w:r>
      <w:r w:rsidRPr="00F27A80">
        <w:rPr>
          <w:rFonts w:eastAsia="Times New Roman" w:cs="Times New Roman"/>
          <w:szCs w:val="24"/>
        </w:rPr>
        <w:t xml:space="preserve"> συγκεκριμένο νομοσχέδιο</w:t>
      </w:r>
      <w:r>
        <w:rPr>
          <w:rFonts w:eastAsia="Times New Roman" w:cs="Times New Roman"/>
          <w:szCs w:val="24"/>
        </w:rPr>
        <w:t>. Π</w:t>
      </w:r>
      <w:r w:rsidRPr="00F27A80">
        <w:rPr>
          <w:rFonts w:eastAsia="Times New Roman" w:cs="Times New Roman"/>
          <w:szCs w:val="24"/>
        </w:rPr>
        <w:t>οια είναι τα στοιχεία στο εν λόγω νομοσχέδιο</w:t>
      </w:r>
      <w:r>
        <w:rPr>
          <w:rFonts w:eastAsia="Times New Roman" w:cs="Times New Roman"/>
          <w:szCs w:val="24"/>
        </w:rPr>
        <w:t>,</w:t>
      </w:r>
      <w:r w:rsidRPr="00F27A80">
        <w:rPr>
          <w:rFonts w:eastAsia="Times New Roman" w:cs="Times New Roman"/>
          <w:szCs w:val="24"/>
        </w:rPr>
        <w:t xml:space="preserve"> που θεωρού</w:t>
      </w:r>
      <w:r>
        <w:rPr>
          <w:rFonts w:eastAsia="Times New Roman" w:cs="Times New Roman"/>
          <w:szCs w:val="24"/>
        </w:rPr>
        <w:t>με</w:t>
      </w:r>
      <w:r w:rsidRPr="00F27A80">
        <w:rPr>
          <w:rFonts w:eastAsia="Times New Roman" w:cs="Times New Roman"/>
          <w:szCs w:val="24"/>
        </w:rPr>
        <w:t xml:space="preserve"> εξαιρετικής σημασίας</w:t>
      </w:r>
      <w:r>
        <w:rPr>
          <w:rFonts w:eastAsia="Times New Roman" w:cs="Times New Roman"/>
          <w:szCs w:val="24"/>
        </w:rPr>
        <w:t>; Π</w:t>
      </w:r>
      <w:r w:rsidRPr="00F27A80">
        <w:rPr>
          <w:rFonts w:eastAsia="Times New Roman" w:cs="Times New Roman"/>
          <w:szCs w:val="24"/>
        </w:rPr>
        <w:t>οια είναι τα στοιχεία</w:t>
      </w:r>
      <w:r>
        <w:rPr>
          <w:rFonts w:eastAsia="Times New Roman" w:cs="Times New Roman"/>
          <w:szCs w:val="24"/>
        </w:rPr>
        <w:t>,</w:t>
      </w:r>
      <w:r w:rsidRPr="00F27A80">
        <w:rPr>
          <w:rFonts w:eastAsia="Times New Roman" w:cs="Times New Roman"/>
          <w:szCs w:val="24"/>
        </w:rPr>
        <w:t xml:space="preserve"> που δίνουν ανάσα σε εκατομμύρια πολίτες</w:t>
      </w:r>
      <w:r>
        <w:rPr>
          <w:rFonts w:eastAsia="Times New Roman" w:cs="Times New Roman"/>
          <w:szCs w:val="24"/>
        </w:rPr>
        <w:t xml:space="preserve">; </w:t>
      </w:r>
    </w:p>
    <w:p w14:paraId="12B6EB7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Είναι ο</w:t>
      </w:r>
      <w:r w:rsidRPr="00F27A80">
        <w:rPr>
          <w:rFonts w:eastAsia="Times New Roman" w:cs="Times New Roman"/>
          <w:szCs w:val="24"/>
        </w:rPr>
        <w:t xml:space="preserve">ι ρυθμίσεις για τις </w:t>
      </w:r>
      <w:proofErr w:type="spellStart"/>
      <w:r>
        <w:rPr>
          <w:rFonts w:eastAsia="Times New Roman" w:cs="Times New Roman"/>
          <w:szCs w:val="24"/>
        </w:rPr>
        <w:t>εκατόν</w:t>
      </w:r>
      <w:proofErr w:type="spellEnd"/>
      <w:r>
        <w:rPr>
          <w:rFonts w:eastAsia="Times New Roman" w:cs="Times New Roman"/>
          <w:szCs w:val="24"/>
        </w:rPr>
        <w:t xml:space="preserve"> είκοσι </w:t>
      </w:r>
      <w:r w:rsidRPr="00F27A80">
        <w:rPr>
          <w:rFonts w:eastAsia="Times New Roman" w:cs="Times New Roman"/>
          <w:szCs w:val="24"/>
        </w:rPr>
        <w:t>δόσεις</w:t>
      </w:r>
      <w:r>
        <w:rPr>
          <w:rFonts w:eastAsia="Times New Roman" w:cs="Times New Roman"/>
          <w:szCs w:val="24"/>
        </w:rPr>
        <w:t>,</w:t>
      </w:r>
      <w:r w:rsidRPr="00F27A80">
        <w:rPr>
          <w:rFonts w:eastAsia="Times New Roman" w:cs="Times New Roman"/>
          <w:szCs w:val="24"/>
        </w:rPr>
        <w:t xml:space="preserve"> που</w:t>
      </w:r>
      <w:r>
        <w:rPr>
          <w:rFonts w:eastAsia="Times New Roman" w:cs="Times New Roman"/>
          <w:szCs w:val="24"/>
        </w:rPr>
        <w:t xml:space="preserve"> εντάσσονται ανεξάρτητα όλα τα φ</w:t>
      </w:r>
      <w:r w:rsidRPr="00F27A80">
        <w:rPr>
          <w:rFonts w:eastAsia="Times New Roman" w:cs="Times New Roman"/>
          <w:szCs w:val="24"/>
        </w:rPr>
        <w:t>υσικά και νομικά πρόσωπα</w:t>
      </w:r>
      <w:r>
        <w:rPr>
          <w:rFonts w:eastAsia="Times New Roman" w:cs="Times New Roman"/>
          <w:szCs w:val="24"/>
        </w:rPr>
        <w:t>. Τ</w:t>
      </w:r>
      <w:r w:rsidRPr="00F27A80">
        <w:rPr>
          <w:rFonts w:eastAsia="Times New Roman" w:cs="Times New Roman"/>
          <w:szCs w:val="24"/>
        </w:rPr>
        <w:t xml:space="preserve">α καινοτόμα στοιχεία στις προβλεπόμενες ρυθμίσεις </w:t>
      </w:r>
      <w:r>
        <w:rPr>
          <w:rFonts w:eastAsia="Times New Roman" w:cs="Times New Roman"/>
          <w:szCs w:val="24"/>
        </w:rPr>
        <w:t xml:space="preserve">είναι </w:t>
      </w:r>
      <w:r w:rsidRPr="00F27A80">
        <w:rPr>
          <w:rFonts w:eastAsia="Times New Roman" w:cs="Times New Roman"/>
          <w:szCs w:val="24"/>
        </w:rPr>
        <w:t>το κούρεμα</w:t>
      </w:r>
      <w:r>
        <w:rPr>
          <w:rFonts w:eastAsia="Times New Roman" w:cs="Times New Roman"/>
          <w:szCs w:val="24"/>
        </w:rPr>
        <w:t xml:space="preserve"> </w:t>
      </w:r>
      <w:r w:rsidRPr="00F27A80">
        <w:rPr>
          <w:rFonts w:eastAsia="Times New Roman" w:cs="Times New Roman"/>
          <w:szCs w:val="24"/>
        </w:rPr>
        <w:t xml:space="preserve">της βασικής οφειλής και </w:t>
      </w:r>
      <w:r>
        <w:rPr>
          <w:rFonts w:eastAsia="Times New Roman" w:cs="Times New Roman"/>
          <w:szCs w:val="24"/>
        </w:rPr>
        <w:t xml:space="preserve">ο </w:t>
      </w:r>
      <w:r w:rsidRPr="00F27A80">
        <w:rPr>
          <w:rFonts w:eastAsia="Times New Roman" w:cs="Times New Roman"/>
          <w:szCs w:val="24"/>
        </w:rPr>
        <w:t>επαναπροσ</w:t>
      </w:r>
      <w:r w:rsidRPr="00F27A80">
        <w:rPr>
          <w:rFonts w:eastAsia="Times New Roman" w:cs="Times New Roman"/>
          <w:szCs w:val="24"/>
        </w:rPr>
        <w:t>διορισμό</w:t>
      </w:r>
      <w:r>
        <w:rPr>
          <w:rFonts w:eastAsia="Times New Roman" w:cs="Times New Roman"/>
          <w:szCs w:val="24"/>
        </w:rPr>
        <w:t>ς</w:t>
      </w:r>
      <w:r w:rsidRPr="00F27A80">
        <w:rPr>
          <w:rFonts w:eastAsia="Times New Roman" w:cs="Times New Roman"/>
          <w:szCs w:val="24"/>
        </w:rPr>
        <w:t xml:space="preserve"> της οφειλής</w:t>
      </w:r>
      <w:r>
        <w:rPr>
          <w:rFonts w:eastAsia="Times New Roman" w:cs="Times New Roman"/>
          <w:szCs w:val="24"/>
        </w:rPr>
        <w:t>,</w:t>
      </w:r>
      <w:r w:rsidRPr="00F27A80">
        <w:rPr>
          <w:rFonts w:eastAsia="Times New Roman" w:cs="Times New Roman"/>
          <w:szCs w:val="24"/>
        </w:rPr>
        <w:t xml:space="preserve"> το κούρεμα</w:t>
      </w:r>
      <w:r>
        <w:rPr>
          <w:rFonts w:eastAsia="Times New Roman" w:cs="Times New Roman"/>
          <w:szCs w:val="24"/>
        </w:rPr>
        <w:t xml:space="preserve"> </w:t>
      </w:r>
      <w:r>
        <w:rPr>
          <w:rFonts w:eastAsia="Times New Roman" w:cs="Times New Roman"/>
          <w:szCs w:val="24"/>
        </w:rPr>
        <w:t>των προσαυξήσεων</w:t>
      </w:r>
      <w:r w:rsidRPr="00F27A80">
        <w:rPr>
          <w:rFonts w:eastAsia="Times New Roman" w:cs="Times New Roman"/>
          <w:szCs w:val="24"/>
        </w:rPr>
        <w:t xml:space="preserve"> κατά 85% και ο τρόπος </w:t>
      </w:r>
      <w:r>
        <w:rPr>
          <w:rFonts w:eastAsia="Times New Roman" w:cs="Times New Roman"/>
          <w:szCs w:val="24"/>
        </w:rPr>
        <w:t>των εξοφλήσεων σ</w:t>
      </w:r>
      <w:r w:rsidRPr="00F27A80">
        <w:rPr>
          <w:rFonts w:eastAsia="Times New Roman" w:cs="Times New Roman"/>
          <w:szCs w:val="24"/>
        </w:rPr>
        <w:t xml:space="preserve">ε </w:t>
      </w:r>
      <w:proofErr w:type="spellStart"/>
      <w:r>
        <w:rPr>
          <w:rFonts w:eastAsia="Times New Roman" w:cs="Times New Roman"/>
          <w:szCs w:val="24"/>
        </w:rPr>
        <w:t>εκατόν</w:t>
      </w:r>
      <w:proofErr w:type="spellEnd"/>
      <w:r>
        <w:rPr>
          <w:rFonts w:eastAsia="Times New Roman" w:cs="Times New Roman"/>
          <w:szCs w:val="24"/>
        </w:rPr>
        <w:t xml:space="preserve"> είκοσι </w:t>
      </w:r>
      <w:r w:rsidRPr="00F27A80">
        <w:rPr>
          <w:rFonts w:eastAsia="Times New Roman" w:cs="Times New Roman"/>
          <w:szCs w:val="24"/>
        </w:rPr>
        <w:t>δόσεις με ελάχιστη δόση 50 ευρώ</w:t>
      </w:r>
      <w:r>
        <w:rPr>
          <w:rFonts w:eastAsia="Times New Roman" w:cs="Times New Roman"/>
          <w:szCs w:val="24"/>
        </w:rPr>
        <w:t>,</w:t>
      </w:r>
      <w:r w:rsidRPr="00F27A80">
        <w:rPr>
          <w:rFonts w:eastAsia="Times New Roman" w:cs="Times New Roman"/>
          <w:szCs w:val="24"/>
        </w:rPr>
        <w:t xml:space="preserve"> το </w:t>
      </w:r>
      <w:r>
        <w:rPr>
          <w:rFonts w:eastAsia="Times New Roman" w:cs="Times New Roman"/>
          <w:szCs w:val="24"/>
        </w:rPr>
        <w:t xml:space="preserve">κατά </w:t>
      </w:r>
      <w:r w:rsidRPr="00F27A80">
        <w:rPr>
          <w:rFonts w:eastAsia="Times New Roman" w:cs="Times New Roman"/>
          <w:szCs w:val="24"/>
        </w:rPr>
        <w:t>100% κούρεμα</w:t>
      </w:r>
      <w:r>
        <w:rPr>
          <w:rFonts w:eastAsia="Times New Roman" w:cs="Times New Roman"/>
          <w:szCs w:val="24"/>
        </w:rPr>
        <w:t xml:space="preserve"> </w:t>
      </w:r>
      <w:r w:rsidRPr="00F27A80">
        <w:rPr>
          <w:rFonts w:eastAsia="Times New Roman" w:cs="Times New Roman"/>
          <w:szCs w:val="24"/>
        </w:rPr>
        <w:t xml:space="preserve">για τους αγρότες χωρίς </w:t>
      </w:r>
      <w:proofErr w:type="spellStart"/>
      <w:r w:rsidRPr="00F27A80">
        <w:rPr>
          <w:rFonts w:eastAsia="Times New Roman" w:cs="Times New Roman"/>
          <w:szCs w:val="24"/>
        </w:rPr>
        <w:t>επανυπολογισμό</w:t>
      </w:r>
      <w:proofErr w:type="spellEnd"/>
      <w:r w:rsidRPr="00F27A80">
        <w:rPr>
          <w:rFonts w:eastAsia="Times New Roman" w:cs="Times New Roman"/>
          <w:szCs w:val="24"/>
        </w:rPr>
        <w:t xml:space="preserve"> και με εξόφληση </w:t>
      </w:r>
      <w:r>
        <w:rPr>
          <w:rFonts w:eastAsia="Times New Roman" w:cs="Times New Roman"/>
          <w:szCs w:val="24"/>
        </w:rPr>
        <w:t xml:space="preserve">σε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F27A80">
        <w:rPr>
          <w:rFonts w:eastAsia="Times New Roman" w:cs="Times New Roman"/>
          <w:szCs w:val="24"/>
        </w:rPr>
        <w:t xml:space="preserve"> δόσεις με 30</w:t>
      </w:r>
      <w:r>
        <w:rPr>
          <w:rFonts w:eastAsia="Times New Roman" w:cs="Times New Roman"/>
          <w:szCs w:val="24"/>
        </w:rPr>
        <w:t xml:space="preserve"> ευρώ ως ελάχι</w:t>
      </w:r>
      <w:r>
        <w:rPr>
          <w:rFonts w:eastAsia="Times New Roman" w:cs="Times New Roman"/>
          <w:szCs w:val="24"/>
        </w:rPr>
        <w:t>στη δόση.</w:t>
      </w:r>
      <w:r w:rsidRPr="00F27A80">
        <w:rPr>
          <w:rFonts w:eastAsia="Times New Roman" w:cs="Times New Roman"/>
          <w:szCs w:val="24"/>
        </w:rPr>
        <w:t xml:space="preserve"> </w:t>
      </w:r>
    </w:p>
    <w:p w14:paraId="12B6EB7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Επίσης, δεν θα μπορούσα</w:t>
      </w:r>
      <w:r w:rsidRPr="00F27A80">
        <w:rPr>
          <w:rFonts w:eastAsia="Times New Roman" w:cs="Times New Roman"/>
          <w:szCs w:val="24"/>
        </w:rPr>
        <w:t xml:space="preserve"> να μην αναφερθώ στην ικανοποίηση των αιτημάτων των δικαιούχων σύνταξης χηρείας</w:t>
      </w:r>
      <w:r>
        <w:rPr>
          <w:rFonts w:eastAsia="Times New Roman" w:cs="Times New Roman"/>
          <w:szCs w:val="24"/>
        </w:rPr>
        <w:t>.</w:t>
      </w:r>
      <w:r w:rsidRPr="00F27A80">
        <w:rPr>
          <w:rFonts w:eastAsia="Times New Roman" w:cs="Times New Roman"/>
          <w:szCs w:val="24"/>
        </w:rPr>
        <w:t xml:space="preserve"> Γιατί αυτό το νομοσχέδιο περιλαμβάνει εξαιρετικά ευνοϊκές ρυθμίσεις για τις συντάξεις χηρείας</w:t>
      </w:r>
      <w:r>
        <w:rPr>
          <w:rFonts w:eastAsia="Times New Roman" w:cs="Times New Roman"/>
          <w:szCs w:val="24"/>
        </w:rPr>
        <w:t>,</w:t>
      </w:r>
      <w:r w:rsidRPr="00F27A80">
        <w:rPr>
          <w:rFonts w:eastAsia="Times New Roman" w:cs="Times New Roman"/>
          <w:szCs w:val="24"/>
        </w:rPr>
        <w:t xml:space="preserve"> όπως </w:t>
      </w:r>
      <w:r>
        <w:rPr>
          <w:rFonts w:eastAsia="Times New Roman" w:cs="Times New Roman"/>
          <w:szCs w:val="24"/>
        </w:rPr>
        <w:t>η κατάργηση των ηλικιακών</w:t>
      </w:r>
      <w:r w:rsidRPr="00F27A80">
        <w:rPr>
          <w:rFonts w:eastAsia="Times New Roman" w:cs="Times New Roman"/>
          <w:szCs w:val="24"/>
        </w:rPr>
        <w:t xml:space="preserve"> ορίων και </w:t>
      </w:r>
      <w:r>
        <w:rPr>
          <w:rFonts w:eastAsia="Times New Roman" w:cs="Times New Roman"/>
          <w:szCs w:val="24"/>
        </w:rPr>
        <w:t xml:space="preserve">η </w:t>
      </w:r>
      <w:r w:rsidRPr="00F27A80">
        <w:rPr>
          <w:rFonts w:eastAsia="Times New Roman" w:cs="Times New Roman"/>
          <w:szCs w:val="24"/>
        </w:rPr>
        <w:t>αύξ</w:t>
      </w:r>
      <w:r w:rsidRPr="00F27A80">
        <w:rPr>
          <w:rFonts w:eastAsia="Times New Roman" w:cs="Times New Roman"/>
          <w:szCs w:val="24"/>
        </w:rPr>
        <w:t xml:space="preserve">ηση του ποσού από </w:t>
      </w:r>
      <w:r>
        <w:rPr>
          <w:rFonts w:eastAsia="Times New Roman" w:cs="Times New Roman"/>
          <w:szCs w:val="24"/>
        </w:rPr>
        <w:t>πενήντα</w:t>
      </w:r>
      <w:r w:rsidRPr="00F27A80">
        <w:rPr>
          <w:rFonts w:eastAsia="Times New Roman" w:cs="Times New Roman"/>
          <w:szCs w:val="24"/>
        </w:rPr>
        <w:t xml:space="preserve"> </w:t>
      </w:r>
      <w:r>
        <w:rPr>
          <w:rFonts w:eastAsia="Times New Roman" w:cs="Times New Roman"/>
          <w:szCs w:val="24"/>
        </w:rPr>
        <w:t>έ</w:t>
      </w:r>
      <w:r w:rsidRPr="00F27A80">
        <w:rPr>
          <w:rFonts w:eastAsia="Times New Roman" w:cs="Times New Roman"/>
          <w:szCs w:val="24"/>
        </w:rPr>
        <w:t xml:space="preserve">ως </w:t>
      </w:r>
      <w:r>
        <w:rPr>
          <w:rFonts w:eastAsia="Times New Roman" w:cs="Times New Roman"/>
          <w:szCs w:val="24"/>
        </w:rPr>
        <w:t>εβδομήντα. Τ</w:t>
      </w:r>
      <w:r w:rsidRPr="00F27A80">
        <w:rPr>
          <w:rFonts w:eastAsia="Times New Roman" w:cs="Times New Roman"/>
          <w:szCs w:val="24"/>
        </w:rPr>
        <w:t xml:space="preserve">ο </w:t>
      </w:r>
      <w:r>
        <w:rPr>
          <w:rFonts w:eastAsia="Times New Roman" w:cs="Times New Roman"/>
          <w:szCs w:val="24"/>
        </w:rPr>
        <w:t>νομο</w:t>
      </w:r>
      <w:r w:rsidRPr="00F27A80">
        <w:rPr>
          <w:rFonts w:eastAsia="Times New Roman" w:cs="Times New Roman"/>
          <w:szCs w:val="24"/>
        </w:rPr>
        <w:t>σχέδιο περιλαμβάνει εξαιρετικά σημαντικές ρυθμίσεις για τα εργασιακά δικαιώματα</w:t>
      </w:r>
      <w:r>
        <w:rPr>
          <w:rFonts w:eastAsia="Times New Roman" w:cs="Times New Roman"/>
          <w:szCs w:val="24"/>
        </w:rPr>
        <w:t>.</w:t>
      </w:r>
    </w:p>
    <w:p w14:paraId="12B6EB77"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Κυρία </w:t>
      </w:r>
      <w:proofErr w:type="spellStart"/>
      <w:r>
        <w:rPr>
          <w:rFonts w:eastAsia="Times New Roman"/>
          <w:bCs/>
          <w:szCs w:val="24"/>
        </w:rPr>
        <w:t>Θελερίτη</w:t>
      </w:r>
      <w:proofErr w:type="spellEnd"/>
      <w:r>
        <w:rPr>
          <w:rFonts w:eastAsia="Times New Roman"/>
          <w:bCs/>
          <w:szCs w:val="24"/>
        </w:rPr>
        <w:t>, παρακαλώ.</w:t>
      </w:r>
    </w:p>
    <w:p w14:paraId="12B6EB78" w14:textId="77777777" w:rsidR="00F81E5F" w:rsidRDefault="0022463A">
      <w:pPr>
        <w:spacing w:line="600" w:lineRule="auto"/>
        <w:ind w:firstLine="720"/>
        <w:jc w:val="both"/>
        <w:rPr>
          <w:rFonts w:eastAsia="Times New Roman" w:cs="Times New Roman"/>
          <w:szCs w:val="24"/>
        </w:rPr>
      </w:pPr>
      <w:r w:rsidRPr="006D6B38">
        <w:rPr>
          <w:rFonts w:eastAsia="Times New Roman" w:cs="Times New Roman"/>
          <w:b/>
          <w:szCs w:val="24"/>
        </w:rPr>
        <w:t>ΜΑΡΙΑ ΘΕΛΕΡΙΤΗ:</w:t>
      </w:r>
      <w:r w:rsidRPr="00F27A80">
        <w:rPr>
          <w:rFonts w:eastAsia="Times New Roman" w:cs="Times New Roman"/>
          <w:szCs w:val="24"/>
        </w:rPr>
        <w:t xml:space="preserve"> </w:t>
      </w:r>
      <w:r>
        <w:rPr>
          <w:rFonts w:eastAsia="Times New Roman" w:cs="Times New Roman"/>
          <w:szCs w:val="24"/>
        </w:rPr>
        <w:t>Τ</w:t>
      </w:r>
      <w:r w:rsidRPr="00F27A80">
        <w:rPr>
          <w:rFonts w:eastAsia="Times New Roman" w:cs="Times New Roman"/>
          <w:szCs w:val="24"/>
        </w:rPr>
        <w:t>ελειώνω</w:t>
      </w:r>
      <w:r>
        <w:rPr>
          <w:rFonts w:eastAsia="Times New Roman" w:cs="Times New Roman"/>
          <w:szCs w:val="24"/>
        </w:rPr>
        <w:t>.</w:t>
      </w:r>
    </w:p>
    <w:p w14:paraId="12B6EB79" w14:textId="77777777" w:rsidR="00F81E5F" w:rsidRDefault="0022463A">
      <w:pPr>
        <w:spacing w:line="600" w:lineRule="auto"/>
        <w:ind w:firstLine="720"/>
        <w:jc w:val="both"/>
        <w:rPr>
          <w:rFonts w:eastAsia="Times New Roman" w:cs="Times New Roman"/>
          <w:szCs w:val="24"/>
        </w:rPr>
      </w:pPr>
      <w:r w:rsidRPr="00F27A80">
        <w:rPr>
          <w:rFonts w:eastAsia="Times New Roman" w:cs="Times New Roman"/>
          <w:szCs w:val="24"/>
        </w:rPr>
        <w:t>Θα ήθελα</w:t>
      </w:r>
      <w:r>
        <w:rPr>
          <w:rFonts w:eastAsia="Times New Roman" w:cs="Times New Roman"/>
          <w:szCs w:val="24"/>
        </w:rPr>
        <w:t>, λοιπόν,</w:t>
      </w:r>
      <w:r w:rsidRPr="00F27A80">
        <w:rPr>
          <w:rFonts w:eastAsia="Times New Roman" w:cs="Times New Roman"/>
          <w:szCs w:val="24"/>
        </w:rPr>
        <w:t xml:space="preserve"> να τελειώσω την εισήγησή μου με τη ρύθμιση των οφειλών προς τους δήμους</w:t>
      </w:r>
      <w:r>
        <w:rPr>
          <w:rFonts w:eastAsia="Times New Roman" w:cs="Times New Roman"/>
          <w:szCs w:val="24"/>
        </w:rPr>
        <w:t>. Γ</w:t>
      </w:r>
      <w:r w:rsidRPr="00F27A80">
        <w:rPr>
          <w:rFonts w:eastAsia="Times New Roman" w:cs="Times New Roman"/>
          <w:szCs w:val="24"/>
        </w:rPr>
        <w:t xml:space="preserve">ιατί δεν πρόκειται </w:t>
      </w:r>
      <w:r>
        <w:rPr>
          <w:rFonts w:eastAsia="Times New Roman" w:cs="Times New Roman"/>
          <w:szCs w:val="24"/>
        </w:rPr>
        <w:t xml:space="preserve">για </w:t>
      </w:r>
      <w:r w:rsidRPr="00F27A80">
        <w:rPr>
          <w:rFonts w:eastAsia="Times New Roman" w:cs="Times New Roman"/>
          <w:szCs w:val="24"/>
        </w:rPr>
        <w:t>μία τυχαία</w:t>
      </w:r>
      <w:r>
        <w:rPr>
          <w:rFonts w:eastAsia="Times New Roman" w:cs="Times New Roman"/>
          <w:szCs w:val="24"/>
        </w:rPr>
        <w:t>,</w:t>
      </w:r>
      <w:r w:rsidRPr="00F27A80">
        <w:rPr>
          <w:rFonts w:eastAsia="Times New Roman" w:cs="Times New Roman"/>
          <w:szCs w:val="24"/>
        </w:rPr>
        <w:t xml:space="preserve"> αποσπασματική πρωτοβουλία</w:t>
      </w:r>
      <w:r>
        <w:rPr>
          <w:rFonts w:eastAsia="Times New Roman" w:cs="Times New Roman"/>
          <w:szCs w:val="24"/>
        </w:rPr>
        <w:t>,</w:t>
      </w:r>
      <w:r w:rsidRPr="00F27A80">
        <w:rPr>
          <w:rFonts w:eastAsia="Times New Roman" w:cs="Times New Roman"/>
          <w:szCs w:val="24"/>
        </w:rPr>
        <w:t xml:space="preserve"> αλλά εντάσσεται σε ένα</w:t>
      </w:r>
      <w:r>
        <w:rPr>
          <w:rFonts w:eastAsia="Times New Roman" w:cs="Times New Roman"/>
          <w:szCs w:val="24"/>
        </w:rPr>
        <w:t>ν</w:t>
      </w:r>
      <w:r w:rsidRPr="00F27A80">
        <w:rPr>
          <w:rFonts w:eastAsia="Times New Roman" w:cs="Times New Roman"/>
          <w:szCs w:val="24"/>
        </w:rPr>
        <w:t xml:space="preserve"> συνολικό σχεδιασμό του Υπουργείου Εσωτερικών και στοχεύει </w:t>
      </w:r>
      <w:r>
        <w:rPr>
          <w:rFonts w:eastAsia="Times New Roman" w:cs="Times New Roman"/>
          <w:szCs w:val="24"/>
        </w:rPr>
        <w:t xml:space="preserve">στο </w:t>
      </w:r>
      <w:r w:rsidRPr="00F27A80">
        <w:rPr>
          <w:rFonts w:eastAsia="Times New Roman" w:cs="Times New Roman"/>
          <w:szCs w:val="24"/>
        </w:rPr>
        <w:t>να αντιμετωπιστούν τα βασικά προβ</w:t>
      </w:r>
      <w:r w:rsidRPr="00F27A80">
        <w:rPr>
          <w:rFonts w:eastAsia="Times New Roman" w:cs="Times New Roman"/>
          <w:szCs w:val="24"/>
        </w:rPr>
        <w:t xml:space="preserve">λήματα και </w:t>
      </w:r>
      <w:r>
        <w:rPr>
          <w:rFonts w:eastAsia="Times New Roman" w:cs="Times New Roman"/>
          <w:szCs w:val="24"/>
        </w:rPr>
        <w:t xml:space="preserve">οι </w:t>
      </w:r>
      <w:r w:rsidRPr="00F27A80">
        <w:rPr>
          <w:rFonts w:eastAsia="Times New Roman" w:cs="Times New Roman"/>
          <w:szCs w:val="24"/>
        </w:rPr>
        <w:t xml:space="preserve">παθογένειες </w:t>
      </w:r>
      <w:r>
        <w:rPr>
          <w:rFonts w:eastAsia="Times New Roman" w:cs="Times New Roman"/>
          <w:szCs w:val="24"/>
        </w:rPr>
        <w:t>στην</w:t>
      </w:r>
      <w:r w:rsidRPr="00F27A80">
        <w:rPr>
          <w:rFonts w:eastAsia="Times New Roman" w:cs="Times New Roman"/>
          <w:szCs w:val="24"/>
        </w:rPr>
        <w:t xml:space="preserve"> </w:t>
      </w:r>
      <w:r>
        <w:rPr>
          <w:rFonts w:eastAsia="Times New Roman" w:cs="Times New Roman"/>
          <w:szCs w:val="24"/>
        </w:rPr>
        <w:t>τ</w:t>
      </w:r>
      <w:r w:rsidRPr="00F27A80">
        <w:rPr>
          <w:rFonts w:eastAsia="Times New Roman" w:cs="Times New Roman"/>
          <w:szCs w:val="24"/>
        </w:rPr>
        <w:t xml:space="preserve">οπική </w:t>
      </w:r>
      <w:r>
        <w:rPr>
          <w:rFonts w:eastAsia="Times New Roman" w:cs="Times New Roman"/>
          <w:szCs w:val="24"/>
        </w:rPr>
        <w:t>α</w:t>
      </w:r>
      <w:r w:rsidRPr="00F27A80">
        <w:rPr>
          <w:rFonts w:eastAsia="Times New Roman" w:cs="Times New Roman"/>
          <w:szCs w:val="24"/>
        </w:rPr>
        <w:t>υτοδιοίκηση</w:t>
      </w:r>
      <w:r>
        <w:rPr>
          <w:rFonts w:eastAsia="Times New Roman" w:cs="Times New Roman"/>
          <w:szCs w:val="24"/>
        </w:rPr>
        <w:t>.</w:t>
      </w:r>
    </w:p>
    <w:p w14:paraId="12B6EB7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Γι’</w:t>
      </w:r>
      <w:r w:rsidRPr="00F27A80">
        <w:rPr>
          <w:rFonts w:eastAsia="Times New Roman" w:cs="Times New Roman"/>
          <w:szCs w:val="24"/>
        </w:rPr>
        <w:t xml:space="preserve"> αυτό είναι προφανές ότι η ρύθμιση δίνει ανάσα σε εκατοντάδες χιλιάδες νοικοκυριά και επιχειρήσεις</w:t>
      </w:r>
      <w:r>
        <w:rPr>
          <w:rFonts w:eastAsia="Times New Roman" w:cs="Times New Roman"/>
          <w:szCs w:val="24"/>
        </w:rPr>
        <w:t>,</w:t>
      </w:r>
      <w:r w:rsidRPr="00F27A80">
        <w:rPr>
          <w:rFonts w:eastAsia="Times New Roman" w:cs="Times New Roman"/>
          <w:szCs w:val="24"/>
        </w:rPr>
        <w:t xml:space="preserve"> που τους παρέχεται η δυνατότητα να ρυθμίσουν τις οικονομικές υποχρεώσεις</w:t>
      </w:r>
      <w:r>
        <w:rPr>
          <w:rFonts w:eastAsia="Times New Roman" w:cs="Times New Roman"/>
          <w:szCs w:val="24"/>
        </w:rPr>
        <w:t>. Επίσης, όμως,</w:t>
      </w:r>
      <w:r w:rsidRPr="00F27A80">
        <w:rPr>
          <w:rFonts w:eastAsia="Times New Roman" w:cs="Times New Roman"/>
          <w:szCs w:val="24"/>
        </w:rPr>
        <w:t xml:space="preserve"> η ρύθμιση είν</w:t>
      </w:r>
      <w:r w:rsidRPr="00F27A80">
        <w:rPr>
          <w:rFonts w:eastAsia="Times New Roman" w:cs="Times New Roman"/>
          <w:szCs w:val="24"/>
        </w:rPr>
        <w:t xml:space="preserve">αι πολύ σημαντική </w:t>
      </w:r>
      <w:r>
        <w:rPr>
          <w:rFonts w:eastAsia="Times New Roman" w:cs="Times New Roman"/>
          <w:szCs w:val="24"/>
        </w:rPr>
        <w:t xml:space="preserve">και </w:t>
      </w:r>
      <w:r w:rsidRPr="00F27A80">
        <w:rPr>
          <w:rFonts w:eastAsia="Times New Roman" w:cs="Times New Roman"/>
          <w:szCs w:val="24"/>
        </w:rPr>
        <w:t xml:space="preserve">για </w:t>
      </w:r>
      <w:r>
        <w:rPr>
          <w:rFonts w:eastAsia="Times New Roman" w:cs="Times New Roman"/>
          <w:szCs w:val="24"/>
        </w:rPr>
        <w:t>τους ίδιους</w:t>
      </w:r>
      <w:r w:rsidRPr="00F27A80">
        <w:rPr>
          <w:rFonts w:eastAsia="Times New Roman" w:cs="Times New Roman"/>
          <w:szCs w:val="24"/>
        </w:rPr>
        <w:t xml:space="preserve"> φορείς αυτοδιοίκησης</w:t>
      </w:r>
      <w:r>
        <w:rPr>
          <w:rFonts w:eastAsia="Times New Roman" w:cs="Times New Roman"/>
          <w:szCs w:val="24"/>
        </w:rPr>
        <w:t>,</w:t>
      </w:r>
      <w:r w:rsidRPr="00F27A80">
        <w:rPr>
          <w:rFonts w:eastAsia="Times New Roman" w:cs="Times New Roman"/>
          <w:szCs w:val="24"/>
        </w:rPr>
        <w:t xml:space="preserve"> γιατί θα αυξήσει</w:t>
      </w:r>
      <w:r>
        <w:rPr>
          <w:rFonts w:eastAsia="Times New Roman" w:cs="Times New Roman"/>
          <w:szCs w:val="24"/>
        </w:rPr>
        <w:t>, θα ενισχύσει σημαντικά τ</w:t>
      </w:r>
      <w:r w:rsidRPr="00F27A80">
        <w:rPr>
          <w:rFonts w:eastAsia="Times New Roman" w:cs="Times New Roman"/>
          <w:szCs w:val="24"/>
        </w:rPr>
        <w:t>ο</w:t>
      </w:r>
      <w:r>
        <w:rPr>
          <w:rFonts w:eastAsia="Times New Roman" w:cs="Times New Roman"/>
          <w:szCs w:val="24"/>
        </w:rPr>
        <w:t>ν</w:t>
      </w:r>
      <w:r w:rsidRPr="00F27A80">
        <w:rPr>
          <w:rFonts w:eastAsia="Times New Roman" w:cs="Times New Roman"/>
          <w:szCs w:val="24"/>
        </w:rPr>
        <w:t xml:space="preserve"> ρυθμό </w:t>
      </w:r>
      <w:proofErr w:type="spellStart"/>
      <w:r>
        <w:rPr>
          <w:rFonts w:eastAsia="Times New Roman" w:cs="Times New Roman"/>
          <w:szCs w:val="24"/>
        </w:rPr>
        <w:t>εισπραξιμότητας</w:t>
      </w:r>
      <w:proofErr w:type="spellEnd"/>
      <w:r w:rsidRPr="00F27A80">
        <w:rPr>
          <w:rFonts w:eastAsia="Times New Roman" w:cs="Times New Roman"/>
          <w:szCs w:val="24"/>
        </w:rPr>
        <w:t xml:space="preserve"> και τα έσοδα των δήμων</w:t>
      </w:r>
      <w:r>
        <w:rPr>
          <w:rFonts w:eastAsia="Times New Roman" w:cs="Times New Roman"/>
          <w:szCs w:val="24"/>
        </w:rPr>
        <w:t>,</w:t>
      </w:r>
      <w:r w:rsidRPr="00F27A80">
        <w:rPr>
          <w:rFonts w:eastAsia="Times New Roman" w:cs="Times New Roman"/>
          <w:szCs w:val="24"/>
        </w:rPr>
        <w:t xml:space="preserve"> επειδή γνωρίζουμε πάρα πολύ καλά από τελευταία στοιχεία ότι </w:t>
      </w:r>
      <w:r>
        <w:rPr>
          <w:rFonts w:eastAsia="Times New Roman" w:cs="Times New Roman"/>
          <w:szCs w:val="24"/>
        </w:rPr>
        <w:t xml:space="preserve">οι </w:t>
      </w:r>
      <w:r w:rsidRPr="00F27A80">
        <w:rPr>
          <w:rFonts w:eastAsia="Times New Roman" w:cs="Times New Roman"/>
          <w:szCs w:val="24"/>
        </w:rPr>
        <w:t>οφειλές από φυσικά και νομικά πρόσωπα ξεπε</w:t>
      </w:r>
      <w:r w:rsidRPr="00F27A80">
        <w:rPr>
          <w:rFonts w:eastAsia="Times New Roman" w:cs="Times New Roman"/>
          <w:szCs w:val="24"/>
        </w:rPr>
        <w:t xml:space="preserve">ρνούν συνολικά τα 3 </w:t>
      </w:r>
      <w:r>
        <w:rPr>
          <w:rFonts w:eastAsia="Times New Roman" w:cs="Times New Roman"/>
          <w:szCs w:val="24"/>
        </w:rPr>
        <w:t>δισεκατομμύρια.</w:t>
      </w:r>
    </w:p>
    <w:p w14:paraId="12B6EB7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Ά</w:t>
      </w:r>
      <w:r w:rsidRPr="00F27A80">
        <w:rPr>
          <w:rFonts w:eastAsia="Times New Roman" w:cs="Times New Roman"/>
          <w:szCs w:val="24"/>
        </w:rPr>
        <w:t>ρα</w:t>
      </w:r>
      <w:r>
        <w:rPr>
          <w:rFonts w:eastAsia="Times New Roman" w:cs="Times New Roman"/>
          <w:szCs w:val="24"/>
        </w:rPr>
        <w:t>,</w:t>
      </w:r>
      <w:r w:rsidRPr="00F27A80">
        <w:rPr>
          <w:rFonts w:eastAsia="Times New Roman" w:cs="Times New Roman"/>
          <w:szCs w:val="24"/>
        </w:rPr>
        <w:t xml:space="preserve"> λοιπόν</w:t>
      </w:r>
      <w:r>
        <w:rPr>
          <w:rFonts w:eastAsia="Times New Roman" w:cs="Times New Roman"/>
          <w:szCs w:val="24"/>
        </w:rPr>
        <w:t>, α</w:t>
      </w:r>
      <w:r w:rsidRPr="00F27A80">
        <w:rPr>
          <w:rFonts w:eastAsia="Times New Roman" w:cs="Times New Roman"/>
          <w:szCs w:val="24"/>
        </w:rPr>
        <w:t xml:space="preserve">γαπητοί συνάδελφοι και </w:t>
      </w:r>
      <w:proofErr w:type="spellStart"/>
      <w:r w:rsidRPr="00F27A80">
        <w:rPr>
          <w:rFonts w:eastAsia="Times New Roman" w:cs="Times New Roman"/>
          <w:szCs w:val="24"/>
        </w:rPr>
        <w:t>συναδέλφισσες</w:t>
      </w:r>
      <w:proofErr w:type="spellEnd"/>
      <w:r>
        <w:rPr>
          <w:rFonts w:eastAsia="Times New Roman" w:cs="Times New Roman"/>
          <w:szCs w:val="24"/>
        </w:rPr>
        <w:t>, τα μέτρα που φέρνει αυτή η Κ</w:t>
      </w:r>
      <w:r w:rsidRPr="00F27A80">
        <w:rPr>
          <w:rFonts w:eastAsia="Times New Roman" w:cs="Times New Roman"/>
          <w:szCs w:val="24"/>
        </w:rPr>
        <w:t>υβέρνηση δεν είναι αποσπασματικά</w:t>
      </w:r>
      <w:r>
        <w:rPr>
          <w:rFonts w:eastAsia="Times New Roman" w:cs="Times New Roman"/>
          <w:szCs w:val="24"/>
        </w:rPr>
        <w:t>,</w:t>
      </w:r>
      <w:r w:rsidRPr="00F27A80">
        <w:rPr>
          <w:rFonts w:eastAsia="Times New Roman" w:cs="Times New Roman"/>
          <w:szCs w:val="24"/>
        </w:rPr>
        <w:t xml:space="preserve"> όπως ισχυρίζεται </w:t>
      </w:r>
      <w:r>
        <w:rPr>
          <w:rFonts w:eastAsia="Times New Roman" w:cs="Times New Roman"/>
          <w:szCs w:val="24"/>
        </w:rPr>
        <w:t>η</w:t>
      </w:r>
      <w:r w:rsidRPr="00F27A80">
        <w:rPr>
          <w:rFonts w:eastAsia="Times New Roman" w:cs="Times New Roman"/>
          <w:szCs w:val="24"/>
        </w:rPr>
        <w:t xml:space="preserve"> Αντιπολίτευση</w:t>
      </w:r>
      <w:r>
        <w:rPr>
          <w:rFonts w:eastAsia="Times New Roman" w:cs="Times New Roman"/>
          <w:szCs w:val="24"/>
        </w:rPr>
        <w:t>. Ε</w:t>
      </w:r>
      <w:r w:rsidRPr="00F27A80">
        <w:rPr>
          <w:rFonts w:eastAsia="Times New Roman" w:cs="Times New Roman"/>
          <w:szCs w:val="24"/>
        </w:rPr>
        <w:t>ίναι απόρροια ενός συγκεκριμένου</w:t>
      </w:r>
      <w:r>
        <w:rPr>
          <w:rFonts w:eastAsia="Times New Roman" w:cs="Times New Roman"/>
          <w:szCs w:val="24"/>
        </w:rPr>
        <w:t>,</w:t>
      </w:r>
      <w:r w:rsidRPr="00F27A80">
        <w:rPr>
          <w:rFonts w:eastAsia="Times New Roman" w:cs="Times New Roman"/>
          <w:szCs w:val="24"/>
        </w:rPr>
        <w:t xml:space="preserve"> ολοκληρωμένου πολιτικού σχεδίου</w:t>
      </w:r>
      <w:r>
        <w:rPr>
          <w:rFonts w:eastAsia="Times New Roman" w:cs="Times New Roman"/>
          <w:szCs w:val="24"/>
        </w:rPr>
        <w:t>,</w:t>
      </w:r>
      <w:r w:rsidRPr="00F27A80">
        <w:rPr>
          <w:rFonts w:eastAsia="Times New Roman" w:cs="Times New Roman"/>
          <w:szCs w:val="24"/>
        </w:rPr>
        <w:t xml:space="preserve"> που </w:t>
      </w:r>
      <w:r w:rsidRPr="00F27A80">
        <w:rPr>
          <w:rFonts w:eastAsia="Times New Roman" w:cs="Times New Roman"/>
          <w:szCs w:val="24"/>
        </w:rPr>
        <w:t>βήμα-βήμα βάζει τα θεμέλια για την κανονικότητα της χώρας και ταυτόχρονα χαράζει το</w:t>
      </w:r>
      <w:r>
        <w:rPr>
          <w:rFonts w:eastAsia="Times New Roman" w:cs="Times New Roman"/>
          <w:szCs w:val="24"/>
        </w:rPr>
        <w:t>ν</w:t>
      </w:r>
      <w:r w:rsidRPr="00F27A80">
        <w:rPr>
          <w:rFonts w:eastAsia="Times New Roman" w:cs="Times New Roman"/>
          <w:szCs w:val="24"/>
        </w:rPr>
        <w:t xml:space="preserve"> δρόμο για την </w:t>
      </w:r>
      <w:r w:rsidRPr="00F27A80">
        <w:rPr>
          <w:rFonts w:eastAsia="Times New Roman" w:cs="Times New Roman"/>
          <w:szCs w:val="24"/>
        </w:rPr>
        <w:t>ανάπτυξ</w:t>
      </w:r>
      <w:r>
        <w:rPr>
          <w:rFonts w:eastAsia="Times New Roman" w:cs="Times New Roman"/>
          <w:szCs w:val="24"/>
        </w:rPr>
        <w:t>ή</w:t>
      </w:r>
      <w:r w:rsidRPr="00F27A80">
        <w:rPr>
          <w:rFonts w:eastAsia="Times New Roman" w:cs="Times New Roman"/>
          <w:szCs w:val="24"/>
        </w:rPr>
        <w:t xml:space="preserve"> </w:t>
      </w:r>
      <w:r>
        <w:rPr>
          <w:rFonts w:eastAsia="Times New Roman" w:cs="Times New Roman"/>
          <w:szCs w:val="24"/>
        </w:rPr>
        <w:t>της.</w:t>
      </w:r>
    </w:p>
    <w:p w14:paraId="12B6EB7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w:t>
      </w:r>
      <w:r w:rsidRPr="00F27A80">
        <w:rPr>
          <w:rFonts w:eastAsia="Times New Roman" w:cs="Times New Roman"/>
          <w:szCs w:val="24"/>
        </w:rPr>
        <w:t>υχαριστώ</w:t>
      </w:r>
      <w:r>
        <w:rPr>
          <w:rFonts w:eastAsia="Times New Roman" w:cs="Times New Roman"/>
          <w:szCs w:val="24"/>
        </w:rPr>
        <w:t>.</w:t>
      </w:r>
    </w:p>
    <w:p w14:paraId="12B6EB7D" w14:textId="77777777" w:rsidR="00F81E5F" w:rsidRDefault="0022463A">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12B6EB7E" w14:textId="77777777" w:rsidR="00F81E5F" w:rsidRDefault="0022463A">
      <w:pPr>
        <w:spacing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Τον λόγο έχει ο κ. Αποστόλου από τον ΣΥΡΙΖΑ.</w:t>
      </w:r>
    </w:p>
    <w:p w14:paraId="12B6EB7F" w14:textId="77777777" w:rsidR="00F81E5F" w:rsidRDefault="0022463A">
      <w:pPr>
        <w:spacing w:line="600" w:lineRule="auto"/>
        <w:ind w:firstLine="720"/>
        <w:jc w:val="both"/>
        <w:rPr>
          <w:rFonts w:eastAsia="Times New Roman" w:cs="Times New Roman"/>
          <w:szCs w:val="24"/>
        </w:rPr>
      </w:pPr>
      <w:r w:rsidRPr="00BD3EA3">
        <w:rPr>
          <w:rFonts w:eastAsia="Times New Roman" w:cs="Times New Roman"/>
          <w:b/>
          <w:szCs w:val="24"/>
        </w:rPr>
        <w:t>ΕΥΑΓΓΕΛΟΣ</w:t>
      </w:r>
      <w:r w:rsidRPr="00BD3EA3">
        <w:rPr>
          <w:rFonts w:eastAsia="Times New Roman" w:cs="Times New Roman"/>
          <w:b/>
          <w:szCs w:val="24"/>
        </w:rPr>
        <w:t xml:space="preserve"> ΑΠΟΣΤΟΛΟΥ:</w:t>
      </w:r>
      <w:r>
        <w:rPr>
          <w:rFonts w:eastAsia="Times New Roman" w:cs="Times New Roman"/>
          <w:szCs w:val="24"/>
        </w:rPr>
        <w:t xml:space="preserve"> Κ</w:t>
      </w:r>
      <w:r w:rsidRPr="00F27A80">
        <w:rPr>
          <w:rFonts w:eastAsia="Times New Roman" w:cs="Times New Roman"/>
          <w:szCs w:val="24"/>
        </w:rPr>
        <w:t>υρίες και κύριοι συνάδελφοι</w:t>
      </w:r>
      <w:r>
        <w:rPr>
          <w:rFonts w:eastAsia="Times New Roman" w:cs="Times New Roman"/>
          <w:szCs w:val="24"/>
        </w:rPr>
        <w:t>,</w:t>
      </w:r>
      <w:r w:rsidRPr="00F27A80">
        <w:rPr>
          <w:rFonts w:eastAsia="Times New Roman" w:cs="Times New Roman"/>
          <w:szCs w:val="24"/>
        </w:rPr>
        <w:t xml:space="preserve"> θέλω να ξεκινήσω την παρέμβασή μου με ένα ερώτημα προς τους συναδέλφους </w:t>
      </w:r>
      <w:r>
        <w:rPr>
          <w:rFonts w:eastAsia="Times New Roman" w:cs="Times New Roman"/>
          <w:szCs w:val="24"/>
        </w:rPr>
        <w:t>-β</w:t>
      </w:r>
      <w:r w:rsidRPr="00F27A80">
        <w:rPr>
          <w:rFonts w:eastAsia="Times New Roman" w:cs="Times New Roman"/>
          <w:szCs w:val="24"/>
        </w:rPr>
        <w:t>ρίσκο</w:t>
      </w:r>
      <w:r>
        <w:rPr>
          <w:rFonts w:eastAsia="Times New Roman" w:cs="Times New Roman"/>
          <w:szCs w:val="24"/>
        </w:rPr>
        <w:t>νται μ</w:t>
      </w:r>
      <w:r w:rsidRPr="00F27A80">
        <w:rPr>
          <w:rFonts w:eastAsia="Times New Roman" w:cs="Times New Roman"/>
          <w:szCs w:val="24"/>
        </w:rPr>
        <w:t>άλιστα και στα ορεινά αυτή την ώρα</w:t>
      </w:r>
      <w:r>
        <w:rPr>
          <w:rFonts w:eastAsia="Times New Roman" w:cs="Times New Roman"/>
          <w:szCs w:val="24"/>
        </w:rPr>
        <w:t>-</w:t>
      </w:r>
      <w:r w:rsidRPr="00F27A80">
        <w:rPr>
          <w:rFonts w:eastAsia="Times New Roman" w:cs="Times New Roman"/>
          <w:szCs w:val="24"/>
        </w:rPr>
        <w:t xml:space="preserve"> της Αξιωματικής Αντιπολίτευσης</w:t>
      </w:r>
      <w:r>
        <w:rPr>
          <w:rFonts w:eastAsia="Times New Roman" w:cs="Times New Roman"/>
          <w:szCs w:val="24"/>
        </w:rPr>
        <w:t>.</w:t>
      </w:r>
      <w:r w:rsidRPr="00F27A80">
        <w:rPr>
          <w:rFonts w:eastAsia="Times New Roman" w:cs="Times New Roman"/>
          <w:szCs w:val="24"/>
        </w:rPr>
        <w:t xml:space="preserve"> </w:t>
      </w:r>
      <w:r>
        <w:rPr>
          <w:rFonts w:eastAsia="Times New Roman" w:cs="Times New Roman"/>
          <w:szCs w:val="24"/>
        </w:rPr>
        <w:t>Πότε ε</w:t>
      </w:r>
      <w:r w:rsidRPr="00F27A80">
        <w:rPr>
          <w:rFonts w:eastAsia="Times New Roman" w:cs="Times New Roman"/>
          <w:szCs w:val="24"/>
        </w:rPr>
        <w:t>πιτέλους θα αντιληφθείτε ότι η χώρα μας έχει μπει σε θε</w:t>
      </w:r>
      <w:r w:rsidRPr="00F27A80">
        <w:rPr>
          <w:rFonts w:eastAsia="Times New Roman" w:cs="Times New Roman"/>
          <w:szCs w:val="24"/>
        </w:rPr>
        <w:t>τικούς ρυθμούς πορείας</w:t>
      </w:r>
      <w:r>
        <w:rPr>
          <w:rFonts w:eastAsia="Times New Roman" w:cs="Times New Roman"/>
          <w:szCs w:val="24"/>
        </w:rPr>
        <w:t>; Δ</w:t>
      </w:r>
      <w:r w:rsidRPr="00F27A80">
        <w:rPr>
          <w:rFonts w:eastAsia="Times New Roman" w:cs="Times New Roman"/>
          <w:szCs w:val="24"/>
        </w:rPr>
        <w:t>εν μπορεί πλέον</w:t>
      </w:r>
      <w:r>
        <w:rPr>
          <w:rFonts w:eastAsia="Times New Roman" w:cs="Times New Roman"/>
          <w:szCs w:val="24"/>
        </w:rPr>
        <w:t>, α</w:t>
      </w:r>
      <w:r w:rsidRPr="00F27A80">
        <w:rPr>
          <w:rFonts w:eastAsia="Times New Roman" w:cs="Times New Roman"/>
          <w:szCs w:val="24"/>
        </w:rPr>
        <w:t>γαπητοί συνάδελφοι</w:t>
      </w:r>
      <w:r>
        <w:rPr>
          <w:rFonts w:eastAsia="Times New Roman" w:cs="Times New Roman"/>
          <w:szCs w:val="24"/>
        </w:rPr>
        <w:t>,</w:t>
      </w:r>
      <w:r w:rsidRPr="00F27A80">
        <w:rPr>
          <w:rFonts w:eastAsia="Times New Roman" w:cs="Times New Roman"/>
          <w:szCs w:val="24"/>
        </w:rPr>
        <w:t xml:space="preserve"> αυ</w:t>
      </w:r>
      <w:r>
        <w:rPr>
          <w:rFonts w:eastAsia="Times New Roman" w:cs="Times New Roman"/>
          <w:szCs w:val="24"/>
        </w:rPr>
        <w:t>τή η θετική πορεία να αμφισβητηθεί</w:t>
      </w:r>
      <w:r w:rsidRPr="00F27A80">
        <w:rPr>
          <w:rFonts w:eastAsia="Times New Roman" w:cs="Times New Roman"/>
          <w:szCs w:val="24"/>
        </w:rPr>
        <w:t xml:space="preserve"> από κανέναν</w:t>
      </w:r>
      <w:r>
        <w:rPr>
          <w:rFonts w:eastAsia="Times New Roman" w:cs="Times New Roman"/>
          <w:szCs w:val="24"/>
        </w:rPr>
        <w:t>. Έ</w:t>
      </w:r>
      <w:r w:rsidRPr="00F27A80">
        <w:rPr>
          <w:rFonts w:eastAsia="Times New Roman" w:cs="Times New Roman"/>
          <w:szCs w:val="24"/>
        </w:rPr>
        <w:t>χουμε ήδη ρυθμούς ανάπτυξης γι</w:t>
      </w:r>
      <w:r>
        <w:rPr>
          <w:rFonts w:eastAsia="Times New Roman" w:cs="Times New Roman"/>
          <w:szCs w:val="24"/>
        </w:rPr>
        <w:t>α τ</w:t>
      </w:r>
      <w:r w:rsidRPr="00F27A80">
        <w:rPr>
          <w:rFonts w:eastAsia="Times New Roman" w:cs="Times New Roman"/>
          <w:szCs w:val="24"/>
        </w:rPr>
        <w:t>ρίτη</w:t>
      </w:r>
      <w:r>
        <w:rPr>
          <w:rFonts w:eastAsia="Times New Roman" w:cs="Times New Roman"/>
          <w:szCs w:val="24"/>
        </w:rPr>
        <w:t xml:space="preserve"> συνεχόμενη </w:t>
      </w:r>
      <w:r w:rsidRPr="00F27A80">
        <w:rPr>
          <w:rFonts w:eastAsia="Times New Roman" w:cs="Times New Roman"/>
          <w:szCs w:val="24"/>
        </w:rPr>
        <w:t>χρονιά</w:t>
      </w:r>
      <w:r>
        <w:rPr>
          <w:rFonts w:eastAsia="Times New Roman" w:cs="Times New Roman"/>
          <w:szCs w:val="24"/>
        </w:rPr>
        <w:t>. Έ</w:t>
      </w:r>
      <w:r w:rsidRPr="00F27A80">
        <w:rPr>
          <w:rFonts w:eastAsia="Times New Roman" w:cs="Times New Roman"/>
          <w:szCs w:val="24"/>
        </w:rPr>
        <w:t xml:space="preserve">χουμε ήδη πάρει μία πορεία σαφέστατη </w:t>
      </w:r>
      <w:r>
        <w:rPr>
          <w:rFonts w:eastAsia="Times New Roman" w:cs="Times New Roman"/>
          <w:szCs w:val="24"/>
        </w:rPr>
        <w:t>–</w:t>
      </w:r>
      <w:r w:rsidRPr="00F27A80">
        <w:rPr>
          <w:rFonts w:eastAsia="Times New Roman" w:cs="Times New Roman"/>
          <w:szCs w:val="24"/>
        </w:rPr>
        <w:t>θα</w:t>
      </w:r>
      <w:r>
        <w:rPr>
          <w:rFonts w:eastAsia="Times New Roman" w:cs="Times New Roman"/>
          <w:szCs w:val="24"/>
        </w:rPr>
        <w:t xml:space="preserve"> </w:t>
      </w:r>
      <w:r w:rsidRPr="00F27A80">
        <w:rPr>
          <w:rFonts w:eastAsia="Times New Roman" w:cs="Times New Roman"/>
          <w:szCs w:val="24"/>
        </w:rPr>
        <w:t>έλεγα</w:t>
      </w:r>
      <w:r>
        <w:rPr>
          <w:rFonts w:eastAsia="Times New Roman" w:cs="Times New Roman"/>
          <w:szCs w:val="24"/>
        </w:rPr>
        <w:t>-</w:t>
      </w:r>
      <w:r w:rsidRPr="00F27A80">
        <w:rPr>
          <w:rFonts w:eastAsia="Times New Roman" w:cs="Times New Roman"/>
          <w:szCs w:val="24"/>
        </w:rPr>
        <w:t xml:space="preserve"> ανάκαμψης</w:t>
      </w:r>
      <w:r>
        <w:rPr>
          <w:rFonts w:eastAsia="Times New Roman" w:cs="Times New Roman"/>
          <w:szCs w:val="24"/>
        </w:rPr>
        <w:t>. Έ</w:t>
      </w:r>
      <w:r w:rsidRPr="00F27A80">
        <w:rPr>
          <w:rFonts w:eastAsia="Times New Roman" w:cs="Times New Roman"/>
          <w:szCs w:val="24"/>
        </w:rPr>
        <w:t>χουμε φθηνότερη πρόσβαση</w:t>
      </w:r>
      <w:r w:rsidRPr="00F27A80">
        <w:rPr>
          <w:rFonts w:eastAsia="Times New Roman" w:cs="Times New Roman"/>
          <w:szCs w:val="24"/>
        </w:rPr>
        <w:t xml:space="preserve"> στις αγορές</w:t>
      </w:r>
      <w:r>
        <w:rPr>
          <w:rFonts w:eastAsia="Times New Roman" w:cs="Times New Roman"/>
          <w:szCs w:val="24"/>
        </w:rPr>
        <w:t>. Ε</w:t>
      </w:r>
      <w:r w:rsidRPr="00F27A80">
        <w:rPr>
          <w:rFonts w:eastAsia="Times New Roman" w:cs="Times New Roman"/>
          <w:szCs w:val="24"/>
        </w:rPr>
        <w:t>ίναι ασήμαντα αυτά τα στοιχεία</w:t>
      </w:r>
      <w:r>
        <w:rPr>
          <w:rFonts w:eastAsia="Times New Roman" w:cs="Times New Roman"/>
          <w:szCs w:val="24"/>
        </w:rPr>
        <w:t>,</w:t>
      </w:r>
      <w:r w:rsidRPr="00F27A80">
        <w:rPr>
          <w:rFonts w:eastAsia="Times New Roman" w:cs="Times New Roman"/>
          <w:szCs w:val="24"/>
        </w:rPr>
        <w:t xml:space="preserve"> που είναι αποδεκτά από πολλούς</w:t>
      </w:r>
      <w:r>
        <w:rPr>
          <w:rFonts w:eastAsia="Times New Roman" w:cs="Times New Roman"/>
          <w:szCs w:val="24"/>
        </w:rPr>
        <w:t>;</w:t>
      </w:r>
    </w:p>
    <w:p w14:paraId="12B6EB8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Γι’</w:t>
      </w:r>
      <w:r w:rsidRPr="00F27A80">
        <w:rPr>
          <w:rFonts w:eastAsia="Times New Roman" w:cs="Times New Roman"/>
          <w:szCs w:val="24"/>
        </w:rPr>
        <w:t xml:space="preserve"> αυτό</w:t>
      </w:r>
      <w:r>
        <w:rPr>
          <w:rFonts w:eastAsia="Times New Roman" w:cs="Times New Roman"/>
          <w:szCs w:val="24"/>
        </w:rPr>
        <w:t>,</w:t>
      </w:r>
      <w:r w:rsidRPr="00F27A80">
        <w:rPr>
          <w:rFonts w:eastAsia="Times New Roman" w:cs="Times New Roman"/>
          <w:szCs w:val="24"/>
        </w:rPr>
        <w:t xml:space="preserve"> λοιπόν</w:t>
      </w:r>
      <w:r>
        <w:rPr>
          <w:rFonts w:eastAsia="Times New Roman" w:cs="Times New Roman"/>
          <w:szCs w:val="24"/>
        </w:rPr>
        <w:t>,</w:t>
      </w:r>
      <w:r w:rsidRPr="00F27A80">
        <w:rPr>
          <w:rFonts w:eastAsia="Times New Roman" w:cs="Times New Roman"/>
          <w:szCs w:val="24"/>
        </w:rPr>
        <w:t xml:space="preserve"> οκτώ μήνες μετά την έξοδο από το μνημόνιο ήταν η κατάλληλη ώρα να προχωρήσουμε και σε ρυθμίσεις που θα ανακουφίσουν μόνιμα τον ελληνικό λαό</w:t>
      </w:r>
      <w:r>
        <w:rPr>
          <w:rFonts w:eastAsia="Times New Roman" w:cs="Times New Roman"/>
          <w:szCs w:val="24"/>
        </w:rPr>
        <w:t>,</w:t>
      </w:r>
      <w:r w:rsidRPr="00F27A80">
        <w:rPr>
          <w:rFonts w:eastAsia="Times New Roman" w:cs="Times New Roman"/>
          <w:szCs w:val="24"/>
        </w:rPr>
        <w:t xml:space="preserve"> που όλα αυτά τα χρόνια είχε υποστεί τις συνέπειες της κρίσης</w:t>
      </w:r>
      <w:r>
        <w:rPr>
          <w:rFonts w:eastAsia="Times New Roman" w:cs="Times New Roman"/>
          <w:szCs w:val="24"/>
        </w:rPr>
        <w:t>. Είναι ο λαός α</w:t>
      </w:r>
      <w:r w:rsidRPr="00F27A80">
        <w:rPr>
          <w:rFonts w:eastAsia="Times New Roman" w:cs="Times New Roman"/>
          <w:szCs w:val="24"/>
        </w:rPr>
        <w:t xml:space="preserve">υτός που στήριξε την </w:t>
      </w:r>
      <w:r w:rsidRPr="00F27A80">
        <w:rPr>
          <w:rFonts w:eastAsia="Times New Roman" w:cs="Times New Roman"/>
          <w:szCs w:val="24"/>
        </w:rPr>
        <w:t>προσπάθει</w:t>
      </w:r>
      <w:r>
        <w:rPr>
          <w:rFonts w:eastAsia="Times New Roman" w:cs="Times New Roman"/>
          <w:szCs w:val="24"/>
        </w:rPr>
        <w:t>ά</w:t>
      </w:r>
      <w:r w:rsidRPr="00F27A80">
        <w:rPr>
          <w:rFonts w:eastAsia="Times New Roman" w:cs="Times New Roman"/>
          <w:szCs w:val="24"/>
        </w:rPr>
        <w:t xml:space="preserve"> </w:t>
      </w:r>
      <w:r w:rsidRPr="00F27A80">
        <w:rPr>
          <w:rFonts w:eastAsia="Times New Roman" w:cs="Times New Roman"/>
          <w:szCs w:val="24"/>
        </w:rPr>
        <w:t>μας για να έχουμε δημοσιονομικές δυνατότη</w:t>
      </w:r>
      <w:r>
        <w:rPr>
          <w:rFonts w:eastAsia="Times New Roman" w:cs="Times New Roman"/>
          <w:szCs w:val="24"/>
        </w:rPr>
        <w:t>τες μέχρι του σημείου να εφαρμόζ</w:t>
      </w:r>
      <w:r w:rsidRPr="00F27A80">
        <w:rPr>
          <w:rFonts w:eastAsia="Times New Roman" w:cs="Times New Roman"/>
          <w:szCs w:val="24"/>
        </w:rPr>
        <w:t>ουμε</w:t>
      </w:r>
      <w:r>
        <w:rPr>
          <w:rFonts w:eastAsia="Times New Roman" w:cs="Times New Roman"/>
          <w:szCs w:val="24"/>
        </w:rPr>
        <w:t xml:space="preserve"> τέτοιου χαρακτήρα μέτρα. Το ότι σήμερα έ</w:t>
      </w:r>
      <w:r w:rsidRPr="00F27A80">
        <w:rPr>
          <w:rFonts w:eastAsia="Times New Roman" w:cs="Times New Roman"/>
          <w:szCs w:val="24"/>
        </w:rPr>
        <w:t>χουμε μία διαθεσ</w:t>
      </w:r>
      <w:r>
        <w:rPr>
          <w:rFonts w:eastAsia="Times New Roman" w:cs="Times New Roman"/>
          <w:szCs w:val="24"/>
        </w:rPr>
        <w:t>ιμότητα ρευστ</w:t>
      </w:r>
      <w:r>
        <w:rPr>
          <w:rFonts w:eastAsia="Times New Roman" w:cs="Times New Roman"/>
          <w:szCs w:val="24"/>
        </w:rPr>
        <w:t xml:space="preserve">ότητας ύψους 31 δισεκατομμυρίων, </w:t>
      </w:r>
      <w:r w:rsidRPr="00F27A80">
        <w:rPr>
          <w:rFonts w:eastAsia="Times New Roman" w:cs="Times New Roman"/>
          <w:szCs w:val="24"/>
        </w:rPr>
        <w:t>όταν βρήκαμε κυριολεκτικά άδεια ταμεία</w:t>
      </w:r>
      <w:r>
        <w:rPr>
          <w:rFonts w:eastAsia="Times New Roman" w:cs="Times New Roman"/>
          <w:szCs w:val="24"/>
        </w:rPr>
        <w:t xml:space="preserve">, </w:t>
      </w:r>
      <w:r w:rsidRPr="00F27A80">
        <w:rPr>
          <w:rFonts w:eastAsia="Times New Roman" w:cs="Times New Roman"/>
          <w:szCs w:val="24"/>
        </w:rPr>
        <w:t>το οφείλουμε σε αυτόν και πρέπει να του το αποδώσουμε</w:t>
      </w:r>
      <w:r>
        <w:rPr>
          <w:rFonts w:eastAsia="Times New Roman" w:cs="Times New Roman"/>
          <w:szCs w:val="24"/>
        </w:rPr>
        <w:t>.</w:t>
      </w:r>
      <w:r w:rsidRPr="00F27A80">
        <w:rPr>
          <w:rFonts w:eastAsia="Times New Roman" w:cs="Times New Roman"/>
          <w:szCs w:val="24"/>
        </w:rPr>
        <w:t xml:space="preserve"> </w:t>
      </w:r>
      <w:r>
        <w:rPr>
          <w:rFonts w:eastAsia="Times New Roman" w:cs="Times New Roman"/>
          <w:szCs w:val="24"/>
        </w:rPr>
        <w:t>Γι’</w:t>
      </w:r>
      <w:r w:rsidRPr="00F27A80">
        <w:rPr>
          <w:rFonts w:eastAsia="Times New Roman" w:cs="Times New Roman"/>
          <w:szCs w:val="24"/>
        </w:rPr>
        <w:t xml:space="preserve"> αυτό και κάνουμε και ένα</w:t>
      </w:r>
      <w:r>
        <w:rPr>
          <w:rFonts w:eastAsia="Times New Roman" w:cs="Times New Roman"/>
          <w:szCs w:val="24"/>
        </w:rPr>
        <w:t>ν</w:t>
      </w:r>
      <w:r w:rsidRPr="00F27A80">
        <w:rPr>
          <w:rFonts w:eastAsia="Times New Roman" w:cs="Times New Roman"/>
          <w:szCs w:val="24"/>
        </w:rPr>
        <w:t xml:space="preserve"> καινούριο σχεδιασμό με τα πλεονάσματα</w:t>
      </w:r>
      <w:r>
        <w:rPr>
          <w:rFonts w:eastAsia="Times New Roman" w:cs="Times New Roman"/>
          <w:szCs w:val="24"/>
        </w:rPr>
        <w:t>.</w:t>
      </w:r>
    </w:p>
    <w:p w14:paraId="12B6EB8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Δ</w:t>
      </w:r>
      <w:r w:rsidRPr="00F27A80">
        <w:rPr>
          <w:rFonts w:eastAsia="Times New Roman" w:cs="Times New Roman"/>
          <w:szCs w:val="24"/>
        </w:rPr>
        <w:t>ιασφαλίζουμε με το</w:t>
      </w:r>
      <w:r>
        <w:rPr>
          <w:rFonts w:eastAsia="Times New Roman" w:cs="Times New Roman"/>
          <w:szCs w:val="24"/>
        </w:rPr>
        <w:t>ν</w:t>
      </w:r>
      <w:r w:rsidRPr="00F27A80">
        <w:rPr>
          <w:rFonts w:eastAsia="Times New Roman" w:cs="Times New Roman"/>
          <w:szCs w:val="24"/>
        </w:rPr>
        <w:t xml:space="preserve"> λογα</w:t>
      </w:r>
      <w:r>
        <w:rPr>
          <w:rFonts w:eastAsia="Times New Roman" w:cs="Times New Roman"/>
          <w:szCs w:val="24"/>
        </w:rPr>
        <w:t>ριασμό των 5,5 δισεκατομμυρίων</w:t>
      </w:r>
      <w:r w:rsidRPr="00F27A80">
        <w:rPr>
          <w:rFonts w:eastAsia="Times New Roman" w:cs="Times New Roman"/>
          <w:szCs w:val="24"/>
        </w:rPr>
        <w:t xml:space="preserve"> τη </w:t>
      </w:r>
      <w:r w:rsidRPr="00F27A80">
        <w:rPr>
          <w:rFonts w:eastAsia="Times New Roman" w:cs="Times New Roman"/>
          <w:szCs w:val="24"/>
        </w:rPr>
        <w:t>μείωσή τους κατά μία μονάδα τα επόμενα τρία χρόνια</w:t>
      </w:r>
      <w:r>
        <w:rPr>
          <w:rFonts w:eastAsia="Times New Roman" w:cs="Times New Roman"/>
          <w:szCs w:val="24"/>
        </w:rPr>
        <w:t>,</w:t>
      </w:r>
      <w:r w:rsidRPr="00F27A80">
        <w:rPr>
          <w:rFonts w:eastAsia="Times New Roman" w:cs="Times New Roman"/>
          <w:szCs w:val="24"/>
        </w:rPr>
        <w:t xml:space="preserve"> συνδέοντας έτσι αυτή</w:t>
      </w:r>
      <w:r>
        <w:rPr>
          <w:rFonts w:eastAsia="Times New Roman" w:cs="Times New Roman"/>
          <w:szCs w:val="24"/>
        </w:rPr>
        <w:t>ν</w:t>
      </w:r>
      <w:r w:rsidRPr="00F27A80">
        <w:rPr>
          <w:rFonts w:eastAsia="Times New Roman" w:cs="Times New Roman"/>
          <w:szCs w:val="24"/>
        </w:rPr>
        <w:t xml:space="preserve"> τη δημοσιονομική δυνατότητα όχι μόνο με τη λήψη των μέτρων που προτείνουμε</w:t>
      </w:r>
      <w:r>
        <w:rPr>
          <w:rFonts w:eastAsia="Times New Roman" w:cs="Times New Roman"/>
          <w:szCs w:val="24"/>
        </w:rPr>
        <w:t>,</w:t>
      </w:r>
      <w:r w:rsidRPr="00F27A80">
        <w:rPr>
          <w:rFonts w:eastAsia="Times New Roman" w:cs="Times New Roman"/>
          <w:szCs w:val="24"/>
        </w:rPr>
        <w:t xml:space="preserve"> αλλά και με το ξεδίπλωμα του στρατηγικού μας σχεδίο</w:t>
      </w:r>
      <w:r>
        <w:rPr>
          <w:rFonts w:eastAsia="Times New Roman" w:cs="Times New Roman"/>
          <w:szCs w:val="24"/>
        </w:rPr>
        <w:t>υ</w:t>
      </w:r>
      <w:r w:rsidRPr="00F27A80">
        <w:rPr>
          <w:rFonts w:eastAsia="Times New Roman" w:cs="Times New Roman"/>
          <w:szCs w:val="24"/>
        </w:rPr>
        <w:t xml:space="preserve"> για την ανάπτυξη της χώρας</w:t>
      </w:r>
      <w:r>
        <w:rPr>
          <w:rFonts w:eastAsia="Times New Roman" w:cs="Times New Roman"/>
          <w:szCs w:val="24"/>
        </w:rPr>
        <w:t>.</w:t>
      </w:r>
    </w:p>
    <w:p w14:paraId="12B6EB8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w:t>
      </w:r>
      <w:r w:rsidRPr="00F27A80">
        <w:rPr>
          <w:rFonts w:eastAsia="Times New Roman" w:cs="Times New Roman"/>
          <w:szCs w:val="24"/>
        </w:rPr>
        <w:t>υρίες και κύριοι συνάδελ</w:t>
      </w:r>
      <w:r w:rsidRPr="00F27A80">
        <w:rPr>
          <w:rFonts w:eastAsia="Times New Roman" w:cs="Times New Roman"/>
          <w:szCs w:val="24"/>
        </w:rPr>
        <w:t>φοι</w:t>
      </w:r>
      <w:r>
        <w:rPr>
          <w:rFonts w:eastAsia="Times New Roman" w:cs="Times New Roman"/>
          <w:szCs w:val="24"/>
        </w:rPr>
        <w:t>,</w:t>
      </w:r>
      <w:r w:rsidRPr="00F27A80">
        <w:rPr>
          <w:rFonts w:eastAsia="Times New Roman" w:cs="Times New Roman"/>
          <w:szCs w:val="24"/>
        </w:rPr>
        <w:t xml:space="preserve"> ήρθε η ώρα των πολλών</w:t>
      </w:r>
      <w:r>
        <w:rPr>
          <w:rFonts w:eastAsia="Times New Roman" w:cs="Times New Roman"/>
          <w:szCs w:val="24"/>
        </w:rPr>
        <w:t>,</w:t>
      </w:r>
      <w:r w:rsidRPr="00F27A80">
        <w:rPr>
          <w:rFonts w:eastAsia="Times New Roman" w:cs="Times New Roman"/>
          <w:szCs w:val="24"/>
        </w:rPr>
        <w:t xml:space="preserve"> ήρθε η ώρα των νοικοκυριών και των μικρών επιχειρήσεων</w:t>
      </w:r>
      <w:r>
        <w:rPr>
          <w:rFonts w:eastAsia="Times New Roman" w:cs="Times New Roman"/>
          <w:szCs w:val="24"/>
        </w:rPr>
        <w:t>,</w:t>
      </w:r>
      <w:r w:rsidRPr="00F27A80">
        <w:rPr>
          <w:rFonts w:eastAsia="Times New Roman" w:cs="Times New Roman"/>
          <w:szCs w:val="24"/>
        </w:rPr>
        <w:t xml:space="preserve"> που επιβαρύνθηκαν από τα μνημόνια και δεν </w:t>
      </w:r>
      <w:r>
        <w:rPr>
          <w:rFonts w:eastAsia="Times New Roman" w:cs="Times New Roman"/>
          <w:szCs w:val="24"/>
        </w:rPr>
        <w:t>μπορούσαν</w:t>
      </w:r>
      <w:r w:rsidRPr="00F27A80">
        <w:rPr>
          <w:rFonts w:eastAsia="Times New Roman" w:cs="Times New Roman"/>
          <w:szCs w:val="24"/>
        </w:rPr>
        <w:t xml:space="preserve"> να ανταποκριθούν στις υποχρεώσεις τους προς την εφορία και τα ασφαλιστικά ταμεία</w:t>
      </w:r>
      <w:r>
        <w:rPr>
          <w:rFonts w:eastAsia="Times New Roman" w:cs="Times New Roman"/>
          <w:szCs w:val="24"/>
        </w:rPr>
        <w:t>,</w:t>
      </w:r>
      <w:r w:rsidRPr="00F27A80">
        <w:rPr>
          <w:rFonts w:eastAsia="Times New Roman" w:cs="Times New Roman"/>
          <w:szCs w:val="24"/>
        </w:rPr>
        <w:t xml:space="preserve"> να ρυθμίσουν τις οφειλές τους έως </w:t>
      </w:r>
      <w:proofErr w:type="spellStart"/>
      <w:r>
        <w:rPr>
          <w:rFonts w:eastAsia="Times New Roman" w:cs="Times New Roman"/>
          <w:szCs w:val="24"/>
        </w:rPr>
        <w:t>εκατ</w:t>
      </w:r>
      <w:r>
        <w:rPr>
          <w:rFonts w:eastAsia="Times New Roman" w:cs="Times New Roman"/>
          <w:szCs w:val="24"/>
        </w:rPr>
        <w:t>όν</w:t>
      </w:r>
      <w:proofErr w:type="spellEnd"/>
      <w:r>
        <w:rPr>
          <w:rFonts w:eastAsia="Times New Roman" w:cs="Times New Roman"/>
          <w:szCs w:val="24"/>
        </w:rPr>
        <w:t xml:space="preserve"> είκοσι </w:t>
      </w:r>
      <w:r w:rsidRPr="00F27A80">
        <w:rPr>
          <w:rFonts w:eastAsia="Times New Roman" w:cs="Times New Roman"/>
          <w:szCs w:val="24"/>
        </w:rPr>
        <w:t>δόσεις</w:t>
      </w:r>
      <w:r>
        <w:rPr>
          <w:rFonts w:eastAsia="Times New Roman" w:cs="Times New Roman"/>
          <w:szCs w:val="24"/>
        </w:rPr>
        <w:t>. Είναι ρυθμίσεις που προβλέπουν απ</w:t>
      </w:r>
      <w:r w:rsidRPr="00F27A80">
        <w:rPr>
          <w:rFonts w:eastAsia="Times New Roman" w:cs="Times New Roman"/>
          <w:szCs w:val="24"/>
        </w:rPr>
        <w:t>αλλαγές από πρόσθετους φόρους και προσαυξήσεις</w:t>
      </w:r>
      <w:r>
        <w:rPr>
          <w:rFonts w:eastAsia="Times New Roman" w:cs="Times New Roman"/>
          <w:szCs w:val="24"/>
        </w:rPr>
        <w:t>,</w:t>
      </w:r>
      <w:r w:rsidRPr="00F27A80">
        <w:rPr>
          <w:rFonts w:eastAsia="Times New Roman" w:cs="Times New Roman"/>
          <w:szCs w:val="24"/>
        </w:rPr>
        <w:t xml:space="preserve"> από 100% μέχρι 10%</w:t>
      </w:r>
      <w:r>
        <w:rPr>
          <w:rFonts w:eastAsia="Times New Roman" w:cs="Times New Roman"/>
          <w:szCs w:val="24"/>
        </w:rPr>
        <w:t>. Είναι ρ</w:t>
      </w:r>
      <w:r w:rsidRPr="00F27A80">
        <w:rPr>
          <w:rFonts w:eastAsia="Times New Roman" w:cs="Times New Roman"/>
          <w:szCs w:val="24"/>
        </w:rPr>
        <w:t>υθμίσεις που</w:t>
      </w:r>
      <w:r>
        <w:rPr>
          <w:rFonts w:eastAsia="Times New Roman" w:cs="Times New Roman"/>
          <w:szCs w:val="24"/>
        </w:rPr>
        <w:t xml:space="preserve"> </w:t>
      </w:r>
      <w:r w:rsidRPr="00F27A80">
        <w:rPr>
          <w:rFonts w:eastAsia="Times New Roman" w:cs="Times New Roman"/>
          <w:szCs w:val="24"/>
        </w:rPr>
        <w:t>έχου</w:t>
      </w:r>
      <w:r>
        <w:rPr>
          <w:rFonts w:eastAsia="Times New Roman" w:cs="Times New Roman"/>
          <w:szCs w:val="24"/>
        </w:rPr>
        <w:t>ν</w:t>
      </w:r>
      <w:r w:rsidRPr="00F27A80">
        <w:rPr>
          <w:rFonts w:eastAsia="Times New Roman" w:cs="Times New Roman"/>
          <w:szCs w:val="24"/>
        </w:rPr>
        <w:t xml:space="preserve"> μόνο εισοδηματικά κριτήρια</w:t>
      </w:r>
      <w:r>
        <w:rPr>
          <w:rFonts w:eastAsia="Times New Roman" w:cs="Times New Roman"/>
          <w:szCs w:val="24"/>
        </w:rPr>
        <w:t>.</w:t>
      </w:r>
      <w:r w:rsidRPr="00F27A80">
        <w:rPr>
          <w:rFonts w:eastAsia="Times New Roman" w:cs="Times New Roman"/>
          <w:szCs w:val="24"/>
        </w:rPr>
        <w:t xml:space="preserve"> </w:t>
      </w:r>
      <w:r>
        <w:rPr>
          <w:rFonts w:eastAsia="Times New Roman" w:cs="Times New Roman"/>
          <w:szCs w:val="24"/>
        </w:rPr>
        <w:t>Ή</w:t>
      </w:r>
      <w:r w:rsidRPr="00F27A80">
        <w:rPr>
          <w:rFonts w:eastAsia="Times New Roman" w:cs="Times New Roman"/>
          <w:szCs w:val="24"/>
        </w:rPr>
        <w:t>ρθε η ώρα και των νομικών προσώπων κερδοσκοπικού χαρακτήρα</w:t>
      </w:r>
      <w:r>
        <w:rPr>
          <w:rFonts w:eastAsia="Times New Roman" w:cs="Times New Roman"/>
          <w:szCs w:val="24"/>
        </w:rPr>
        <w:t>,</w:t>
      </w:r>
      <w:r w:rsidRPr="00F27A80">
        <w:rPr>
          <w:rFonts w:eastAsia="Times New Roman" w:cs="Times New Roman"/>
          <w:szCs w:val="24"/>
        </w:rPr>
        <w:t xml:space="preserve"> αυτών που επιβαρύνθηκα</w:t>
      </w:r>
      <w:r w:rsidRPr="00F27A80">
        <w:rPr>
          <w:rFonts w:eastAsia="Times New Roman" w:cs="Times New Roman"/>
          <w:szCs w:val="24"/>
        </w:rPr>
        <w:t>ν από τα μνημόνια</w:t>
      </w:r>
      <w:r>
        <w:rPr>
          <w:rFonts w:eastAsia="Times New Roman" w:cs="Times New Roman"/>
          <w:szCs w:val="24"/>
        </w:rPr>
        <w:t>,</w:t>
      </w:r>
      <w:r w:rsidRPr="00F27A80">
        <w:rPr>
          <w:rFonts w:eastAsia="Times New Roman" w:cs="Times New Roman"/>
          <w:szCs w:val="24"/>
        </w:rPr>
        <w:t xml:space="preserve"> να ρυθμίσουν </w:t>
      </w:r>
      <w:r>
        <w:rPr>
          <w:rFonts w:eastAsia="Times New Roman" w:cs="Times New Roman"/>
          <w:szCs w:val="24"/>
        </w:rPr>
        <w:t xml:space="preserve">και αυτοί τις οφειλές τους από δεκαοκτώ </w:t>
      </w:r>
      <w:r w:rsidRPr="00F27A80">
        <w:rPr>
          <w:rFonts w:eastAsia="Times New Roman" w:cs="Times New Roman"/>
          <w:szCs w:val="24"/>
        </w:rPr>
        <w:t xml:space="preserve">έως </w:t>
      </w:r>
      <w:r>
        <w:rPr>
          <w:rFonts w:eastAsia="Times New Roman" w:cs="Times New Roman"/>
          <w:szCs w:val="24"/>
        </w:rPr>
        <w:t xml:space="preserve">τριάντα </w:t>
      </w:r>
      <w:r w:rsidRPr="00F27A80">
        <w:rPr>
          <w:rFonts w:eastAsia="Times New Roman" w:cs="Times New Roman"/>
          <w:szCs w:val="24"/>
        </w:rPr>
        <w:t>δόσεις</w:t>
      </w:r>
      <w:r>
        <w:rPr>
          <w:rFonts w:eastAsia="Times New Roman" w:cs="Times New Roman"/>
          <w:szCs w:val="24"/>
        </w:rPr>
        <w:t xml:space="preserve">. </w:t>
      </w:r>
    </w:p>
    <w:p w14:paraId="12B6EB8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Ή</w:t>
      </w:r>
      <w:r w:rsidRPr="00F27A80">
        <w:rPr>
          <w:rFonts w:eastAsia="Times New Roman" w:cs="Times New Roman"/>
          <w:szCs w:val="24"/>
        </w:rPr>
        <w:t>ρθε</w:t>
      </w:r>
      <w:r>
        <w:rPr>
          <w:rFonts w:eastAsia="Times New Roman" w:cs="Times New Roman"/>
          <w:szCs w:val="24"/>
        </w:rPr>
        <w:t>,</w:t>
      </w:r>
      <w:r w:rsidRPr="00F27A80">
        <w:rPr>
          <w:rFonts w:eastAsia="Times New Roman" w:cs="Times New Roman"/>
          <w:szCs w:val="24"/>
        </w:rPr>
        <w:t xml:space="preserve"> </w:t>
      </w:r>
      <w:r>
        <w:rPr>
          <w:rFonts w:eastAsia="Times New Roman" w:cs="Times New Roman"/>
          <w:szCs w:val="24"/>
        </w:rPr>
        <w:t>όμως,</w:t>
      </w:r>
      <w:r w:rsidRPr="00F27A80">
        <w:rPr>
          <w:rFonts w:eastAsia="Times New Roman" w:cs="Times New Roman"/>
          <w:szCs w:val="24"/>
        </w:rPr>
        <w:t xml:space="preserve"> και η ώρα να υπάρξουν και τέτοια μέτρα</w:t>
      </w:r>
      <w:r>
        <w:rPr>
          <w:rFonts w:eastAsia="Times New Roman" w:cs="Times New Roman"/>
          <w:szCs w:val="24"/>
        </w:rPr>
        <w:t>,</w:t>
      </w:r>
      <w:r w:rsidRPr="00F27A80">
        <w:rPr>
          <w:rFonts w:eastAsia="Times New Roman" w:cs="Times New Roman"/>
          <w:szCs w:val="24"/>
        </w:rPr>
        <w:t xml:space="preserve"> που να καλύψουν ανάγκες επαναφοράς στην κανονικότητα και αυτών που επλήγησαν</w:t>
      </w:r>
      <w:r>
        <w:rPr>
          <w:rFonts w:eastAsia="Times New Roman" w:cs="Times New Roman"/>
          <w:szCs w:val="24"/>
        </w:rPr>
        <w:t>.</w:t>
      </w:r>
      <w:r w:rsidRPr="00F27A80">
        <w:rPr>
          <w:rFonts w:eastAsia="Times New Roman" w:cs="Times New Roman"/>
          <w:szCs w:val="24"/>
        </w:rPr>
        <w:t xml:space="preserve"> </w:t>
      </w:r>
      <w:r>
        <w:rPr>
          <w:rFonts w:eastAsia="Times New Roman" w:cs="Times New Roman"/>
          <w:szCs w:val="24"/>
        </w:rPr>
        <w:t>Η μείωση του ΦΠΑ στην εστίαση κ</w:t>
      </w:r>
      <w:r w:rsidRPr="00F27A80">
        <w:rPr>
          <w:rFonts w:eastAsia="Times New Roman" w:cs="Times New Roman"/>
          <w:szCs w:val="24"/>
        </w:rPr>
        <w:t xml:space="preserve">αι ειδικά στα τρόφιμα ανακουφίζει </w:t>
      </w:r>
      <w:r>
        <w:rPr>
          <w:rFonts w:eastAsia="Times New Roman" w:cs="Times New Roman"/>
          <w:szCs w:val="24"/>
        </w:rPr>
        <w:t>τον κ</w:t>
      </w:r>
      <w:r w:rsidRPr="00F27A80">
        <w:rPr>
          <w:rFonts w:eastAsia="Times New Roman" w:cs="Times New Roman"/>
          <w:szCs w:val="24"/>
        </w:rPr>
        <w:t>αταναλωτή</w:t>
      </w:r>
      <w:r>
        <w:rPr>
          <w:rFonts w:eastAsia="Times New Roman" w:cs="Times New Roman"/>
          <w:szCs w:val="24"/>
        </w:rPr>
        <w:t>.</w:t>
      </w:r>
      <w:r w:rsidRPr="00F27A80">
        <w:rPr>
          <w:rFonts w:eastAsia="Times New Roman" w:cs="Times New Roman"/>
          <w:szCs w:val="24"/>
        </w:rPr>
        <w:t xml:space="preserve"> </w:t>
      </w:r>
      <w:r>
        <w:rPr>
          <w:rFonts w:eastAsia="Times New Roman" w:cs="Times New Roman"/>
          <w:szCs w:val="24"/>
        </w:rPr>
        <w:t xml:space="preserve">Η χορήγηση της δέκατης τρίτης </w:t>
      </w:r>
      <w:r w:rsidRPr="00F27A80">
        <w:rPr>
          <w:rFonts w:eastAsia="Times New Roman" w:cs="Times New Roman"/>
          <w:szCs w:val="24"/>
        </w:rPr>
        <w:t>σύνταξης</w:t>
      </w:r>
      <w:r>
        <w:rPr>
          <w:rFonts w:eastAsia="Times New Roman" w:cs="Times New Roman"/>
          <w:szCs w:val="24"/>
        </w:rPr>
        <w:t>,</w:t>
      </w:r>
      <w:r w:rsidRPr="00F27A80">
        <w:rPr>
          <w:rFonts w:eastAsia="Times New Roman" w:cs="Times New Roman"/>
          <w:szCs w:val="24"/>
        </w:rPr>
        <w:t xml:space="preserve"> ειδικά για τους χαμηλοσυνταξιούχους</w:t>
      </w:r>
      <w:r>
        <w:rPr>
          <w:rFonts w:eastAsia="Times New Roman" w:cs="Times New Roman"/>
          <w:szCs w:val="24"/>
        </w:rPr>
        <w:t>,</w:t>
      </w:r>
      <w:r w:rsidRPr="00F27A80">
        <w:rPr>
          <w:rFonts w:eastAsia="Times New Roman" w:cs="Times New Roman"/>
          <w:szCs w:val="24"/>
        </w:rPr>
        <w:t xml:space="preserve"> αυξάνει την αγοραστική τους δυνατότητα</w:t>
      </w:r>
      <w:r>
        <w:rPr>
          <w:rFonts w:eastAsia="Times New Roman" w:cs="Times New Roman"/>
          <w:szCs w:val="24"/>
        </w:rPr>
        <w:t>,</w:t>
      </w:r>
      <w:r w:rsidRPr="00F27A80">
        <w:rPr>
          <w:rFonts w:eastAsia="Times New Roman" w:cs="Times New Roman"/>
          <w:szCs w:val="24"/>
        </w:rPr>
        <w:t xml:space="preserve"> αλλά και τονώνει σημαντικά το κλίμα της αγοράς</w:t>
      </w:r>
      <w:r>
        <w:rPr>
          <w:rFonts w:eastAsia="Times New Roman" w:cs="Times New Roman"/>
          <w:szCs w:val="24"/>
        </w:rPr>
        <w:t xml:space="preserve">. </w:t>
      </w:r>
    </w:p>
    <w:p w14:paraId="12B6EB8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w:t>
      </w:r>
      <w:r w:rsidRPr="00F27A80">
        <w:rPr>
          <w:rFonts w:eastAsia="Times New Roman" w:cs="Times New Roman"/>
          <w:szCs w:val="24"/>
        </w:rPr>
        <w:t>υνάδελφοι</w:t>
      </w:r>
      <w:r>
        <w:rPr>
          <w:rFonts w:eastAsia="Times New Roman" w:cs="Times New Roman"/>
          <w:szCs w:val="24"/>
        </w:rPr>
        <w:t xml:space="preserve"> της Νέας Δημοκρατίας και του </w:t>
      </w:r>
      <w:r>
        <w:rPr>
          <w:rFonts w:eastAsia="Times New Roman" w:cs="Times New Roman"/>
          <w:szCs w:val="24"/>
        </w:rPr>
        <w:t>ΚΙΝΑΛ,</w:t>
      </w:r>
      <w:r w:rsidRPr="00F27A80">
        <w:rPr>
          <w:rFonts w:eastAsia="Times New Roman" w:cs="Times New Roman"/>
          <w:szCs w:val="24"/>
        </w:rPr>
        <w:t xml:space="preserve"> οι δικές μας ρυθμίσεις αποκαθιστούν την κανονικότητα σε χρόνους που υπάρχει </w:t>
      </w:r>
      <w:r>
        <w:rPr>
          <w:rFonts w:eastAsia="Times New Roman" w:cs="Times New Roman"/>
          <w:szCs w:val="24"/>
        </w:rPr>
        <w:t xml:space="preserve">η </w:t>
      </w:r>
      <w:r w:rsidRPr="00F27A80">
        <w:rPr>
          <w:rFonts w:eastAsia="Times New Roman" w:cs="Times New Roman"/>
          <w:szCs w:val="24"/>
        </w:rPr>
        <w:t>δυνατότητα</w:t>
      </w:r>
      <w:r>
        <w:rPr>
          <w:rFonts w:eastAsia="Times New Roman" w:cs="Times New Roman"/>
          <w:szCs w:val="24"/>
        </w:rPr>
        <w:t xml:space="preserve">. Δεν μπορείτε </w:t>
      </w:r>
      <w:r w:rsidRPr="00F27A80">
        <w:rPr>
          <w:rFonts w:eastAsia="Times New Roman" w:cs="Times New Roman"/>
          <w:szCs w:val="24"/>
        </w:rPr>
        <w:t>να μιλάτε εσείς για προεκλογικού χαρακτήρα παροχές</w:t>
      </w:r>
      <w:r>
        <w:rPr>
          <w:rFonts w:eastAsia="Times New Roman" w:cs="Times New Roman"/>
          <w:szCs w:val="24"/>
        </w:rPr>
        <w:t>,</w:t>
      </w:r>
      <w:r w:rsidRPr="00F27A80">
        <w:rPr>
          <w:rFonts w:eastAsia="Times New Roman" w:cs="Times New Roman"/>
          <w:szCs w:val="24"/>
        </w:rPr>
        <w:t xml:space="preserve"> όταν </w:t>
      </w:r>
      <w:r>
        <w:rPr>
          <w:rFonts w:eastAsia="Times New Roman" w:cs="Times New Roman"/>
          <w:szCs w:val="24"/>
        </w:rPr>
        <w:t>-</w:t>
      </w:r>
      <w:r w:rsidRPr="00F27A80">
        <w:rPr>
          <w:rFonts w:eastAsia="Times New Roman" w:cs="Times New Roman"/>
          <w:szCs w:val="24"/>
        </w:rPr>
        <w:t>θα σας αναφέρω ένα παράδειγμα</w:t>
      </w:r>
      <w:r>
        <w:rPr>
          <w:rFonts w:eastAsia="Times New Roman" w:cs="Times New Roman"/>
          <w:szCs w:val="24"/>
        </w:rPr>
        <w:t>- την Παρασκευή</w:t>
      </w:r>
      <w:r w:rsidRPr="00F27A80">
        <w:rPr>
          <w:rFonts w:eastAsia="Times New Roman" w:cs="Times New Roman"/>
          <w:szCs w:val="24"/>
        </w:rPr>
        <w:t xml:space="preserve"> προ των εκλογών του 2015 αποφασίσατε</w:t>
      </w:r>
      <w:r>
        <w:rPr>
          <w:rFonts w:eastAsia="Times New Roman" w:cs="Times New Roman"/>
          <w:szCs w:val="24"/>
        </w:rPr>
        <w:t>,</w:t>
      </w:r>
      <w:r w:rsidRPr="00F27A80">
        <w:rPr>
          <w:rFonts w:eastAsia="Times New Roman" w:cs="Times New Roman"/>
          <w:szCs w:val="24"/>
        </w:rPr>
        <w:t xml:space="preserve"> χωρίς</w:t>
      </w:r>
      <w:r w:rsidRPr="00F27A80">
        <w:rPr>
          <w:rFonts w:eastAsia="Times New Roman" w:cs="Times New Roman"/>
          <w:szCs w:val="24"/>
        </w:rPr>
        <w:t xml:space="preserve"> την έγκριση της Ευρωπαϊκής Επιτροπής</w:t>
      </w:r>
      <w:r>
        <w:rPr>
          <w:rFonts w:eastAsia="Times New Roman" w:cs="Times New Roman"/>
          <w:szCs w:val="24"/>
        </w:rPr>
        <w:t>,</w:t>
      </w:r>
      <w:r w:rsidRPr="00F27A80">
        <w:rPr>
          <w:rFonts w:eastAsia="Times New Roman" w:cs="Times New Roman"/>
          <w:szCs w:val="24"/>
        </w:rPr>
        <w:t xml:space="preserve"> να δώσετε έκτακτη κρατική ενίσχυση ύψους 60 εκατομμυρίων ευρώ σε αγρότες</w:t>
      </w:r>
      <w:r>
        <w:rPr>
          <w:rFonts w:eastAsia="Times New Roman" w:cs="Times New Roman"/>
          <w:szCs w:val="24"/>
        </w:rPr>
        <w:t>. Και το</w:t>
      </w:r>
      <w:r w:rsidRPr="00F27A80">
        <w:rPr>
          <w:rFonts w:eastAsia="Times New Roman" w:cs="Times New Roman"/>
          <w:szCs w:val="24"/>
        </w:rPr>
        <w:t xml:space="preserve"> ποσό </w:t>
      </w:r>
      <w:r>
        <w:rPr>
          <w:rFonts w:eastAsia="Times New Roman" w:cs="Times New Roman"/>
          <w:szCs w:val="24"/>
        </w:rPr>
        <w:t>αυτό μία</w:t>
      </w:r>
      <w:r w:rsidRPr="00F27A80">
        <w:rPr>
          <w:rFonts w:eastAsia="Times New Roman" w:cs="Times New Roman"/>
          <w:szCs w:val="24"/>
        </w:rPr>
        <w:t xml:space="preserve"> συγκεκριμένη τρ</w:t>
      </w:r>
      <w:r>
        <w:rPr>
          <w:rFonts w:eastAsia="Times New Roman" w:cs="Times New Roman"/>
          <w:szCs w:val="24"/>
        </w:rPr>
        <w:t>άπεζα το πλήρωνε το Σάββατο μέχρι μ</w:t>
      </w:r>
      <w:r w:rsidRPr="00F27A80">
        <w:rPr>
          <w:rFonts w:eastAsia="Times New Roman" w:cs="Times New Roman"/>
          <w:szCs w:val="24"/>
        </w:rPr>
        <w:t>άλιστα να ανοίξουν οι κάλπες</w:t>
      </w:r>
      <w:r>
        <w:rPr>
          <w:rFonts w:eastAsia="Times New Roman" w:cs="Times New Roman"/>
          <w:szCs w:val="24"/>
        </w:rPr>
        <w:t>!</w:t>
      </w:r>
      <w:r w:rsidRPr="00F27A80">
        <w:rPr>
          <w:rFonts w:eastAsia="Times New Roman" w:cs="Times New Roman"/>
          <w:szCs w:val="24"/>
        </w:rPr>
        <w:t xml:space="preserve"> </w:t>
      </w:r>
    </w:p>
    <w:p w14:paraId="12B6EB85" w14:textId="77777777" w:rsidR="00F81E5F" w:rsidRDefault="0022463A">
      <w:pPr>
        <w:spacing w:line="600" w:lineRule="auto"/>
        <w:ind w:firstLine="720"/>
        <w:jc w:val="center"/>
        <w:rPr>
          <w:rFonts w:eastAsia="Times New Roman"/>
          <w:bCs/>
          <w:szCs w:val="24"/>
        </w:rPr>
      </w:pPr>
      <w:r>
        <w:rPr>
          <w:rFonts w:eastAsia="Times New Roman"/>
          <w:bCs/>
          <w:szCs w:val="24"/>
        </w:rPr>
        <w:t>(Χειροκροτήματα από την πτέρυγα του ΣΥΡΙΖ</w:t>
      </w:r>
      <w:r>
        <w:rPr>
          <w:rFonts w:eastAsia="Times New Roman"/>
          <w:bCs/>
          <w:szCs w:val="24"/>
        </w:rPr>
        <w:t>Α)</w:t>
      </w:r>
    </w:p>
    <w:p w14:paraId="12B6EB8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Όμως, ε</w:t>
      </w:r>
      <w:r w:rsidRPr="00F27A80">
        <w:rPr>
          <w:rFonts w:eastAsia="Times New Roman" w:cs="Times New Roman"/>
          <w:szCs w:val="24"/>
        </w:rPr>
        <w:t>μείς</w:t>
      </w:r>
      <w:r>
        <w:rPr>
          <w:rFonts w:eastAsia="Times New Roman" w:cs="Times New Roman"/>
          <w:szCs w:val="24"/>
        </w:rPr>
        <w:t xml:space="preserve"> </w:t>
      </w:r>
      <w:r w:rsidRPr="00F27A80">
        <w:rPr>
          <w:rFonts w:eastAsia="Times New Roman" w:cs="Times New Roman"/>
          <w:szCs w:val="24"/>
        </w:rPr>
        <w:t>για τους αγρότες</w:t>
      </w:r>
      <w:r>
        <w:rPr>
          <w:rFonts w:eastAsia="Times New Roman" w:cs="Times New Roman"/>
          <w:szCs w:val="24"/>
        </w:rPr>
        <w:t>,</w:t>
      </w:r>
      <w:r w:rsidRPr="00F27A80">
        <w:rPr>
          <w:rFonts w:eastAsia="Times New Roman" w:cs="Times New Roman"/>
          <w:szCs w:val="24"/>
        </w:rPr>
        <w:t xml:space="preserve"> </w:t>
      </w:r>
      <w:r>
        <w:rPr>
          <w:rFonts w:eastAsia="Times New Roman" w:cs="Times New Roman"/>
          <w:szCs w:val="24"/>
        </w:rPr>
        <w:t>πιστοί στις δεσμεύσεις μας, φέρνουμ</w:t>
      </w:r>
      <w:r w:rsidRPr="00F27A80">
        <w:rPr>
          <w:rFonts w:eastAsia="Times New Roman" w:cs="Times New Roman"/>
          <w:szCs w:val="24"/>
        </w:rPr>
        <w:t xml:space="preserve">ε ρυθμίσεις όπως είναι </w:t>
      </w:r>
      <w:r>
        <w:rPr>
          <w:rFonts w:eastAsia="Times New Roman" w:cs="Times New Roman"/>
          <w:szCs w:val="24"/>
        </w:rPr>
        <w:t xml:space="preserve">η </w:t>
      </w:r>
      <w:r w:rsidRPr="00F27A80">
        <w:rPr>
          <w:rFonts w:eastAsia="Times New Roman" w:cs="Times New Roman"/>
          <w:szCs w:val="24"/>
        </w:rPr>
        <w:t>μ</w:t>
      </w:r>
      <w:r>
        <w:rPr>
          <w:rFonts w:eastAsia="Times New Roman" w:cs="Times New Roman"/>
          <w:szCs w:val="24"/>
        </w:rPr>
        <w:t>είωση κατά 10% της φορολόγησης των σ</w:t>
      </w:r>
      <w:r w:rsidRPr="00F27A80">
        <w:rPr>
          <w:rFonts w:eastAsia="Times New Roman" w:cs="Times New Roman"/>
          <w:szCs w:val="24"/>
        </w:rPr>
        <w:t xml:space="preserve">υνεταιρισμών και της μείωσης κατά 10% </w:t>
      </w:r>
      <w:r>
        <w:rPr>
          <w:rFonts w:eastAsia="Times New Roman" w:cs="Times New Roman"/>
          <w:szCs w:val="24"/>
        </w:rPr>
        <w:t>στο φορολογητέο εισόδημα</w:t>
      </w:r>
      <w:r w:rsidRPr="00F27A80">
        <w:rPr>
          <w:rFonts w:eastAsia="Times New Roman" w:cs="Times New Roman"/>
          <w:szCs w:val="24"/>
        </w:rPr>
        <w:t xml:space="preserve"> των συνεταιρισμένων αγροτών</w:t>
      </w:r>
      <w:r>
        <w:rPr>
          <w:rFonts w:eastAsia="Times New Roman" w:cs="Times New Roman"/>
          <w:szCs w:val="24"/>
        </w:rPr>
        <w:t>,</w:t>
      </w:r>
      <w:r w:rsidRPr="00F27A80">
        <w:rPr>
          <w:rFonts w:eastAsia="Times New Roman" w:cs="Times New Roman"/>
          <w:szCs w:val="24"/>
        </w:rPr>
        <w:t xml:space="preserve"> που όχι μόνο συμβάλλουν στην περαι</w:t>
      </w:r>
      <w:r w:rsidRPr="00F27A80">
        <w:rPr>
          <w:rFonts w:eastAsia="Times New Roman" w:cs="Times New Roman"/>
          <w:szCs w:val="24"/>
        </w:rPr>
        <w:t xml:space="preserve">τέρω </w:t>
      </w:r>
      <w:proofErr w:type="spellStart"/>
      <w:r w:rsidRPr="00F27A80">
        <w:rPr>
          <w:rFonts w:eastAsia="Times New Roman" w:cs="Times New Roman"/>
          <w:szCs w:val="24"/>
        </w:rPr>
        <w:t>φοροελάφρυνση</w:t>
      </w:r>
      <w:proofErr w:type="spellEnd"/>
      <w:r>
        <w:rPr>
          <w:rFonts w:eastAsia="Times New Roman" w:cs="Times New Roman"/>
          <w:szCs w:val="24"/>
        </w:rPr>
        <w:t>,</w:t>
      </w:r>
      <w:r w:rsidRPr="00F27A80">
        <w:rPr>
          <w:rFonts w:eastAsia="Times New Roman" w:cs="Times New Roman"/>
          <w:szCs w:val="24"/>
        </w:rPr>
        <w:t xml:space="preserve"> αλλά και</w:t>
      </w:r>
      <w:r>
        <w:rPr>
          <w:rFonts w:eastAsia="Times New Roman" w:cs="Times New Roman"/>
          <w:szCs w:val="24"/>
        </w:rPr>
        <w:t xml:space="preserve"> θα αποτελέσουν ένα ισχυρότατο κ</w:t>
      </w:r>
      <w:r w:rsidRPr="00F27A80">
        <w:rPr>
          <w:rFonts w:eastAsia="Times New Roman" w:cs="Times New Roman"/>
          <w:szCs w:val="24"/>
        </w:rPr>
        <w:t>ίνη</w:t>
      </w:r>
      <w:r>
        <w:rPr>
          <w:rFonts w:eastAsia="Times New Roman" w:cs="Times New Roman"/>
          <w:szCs w:val="24"/>
        </w:rPr>
        <w:t xml:space="preserve">τρο για τη </w:t>
      </w:r>
      <w:proofErr w:type="spellStart"/>
      <w:r>
        <w:rPr>
          <w:rFonts w:eastAsia="Times New Roman" w:cs="Times New Roman"/>
          <w:szCs w:val="24"/>
        </w:rPr>
        <w:t>συνεργατικότητα</w:t>
      </w:r>
      <w:proofErr w:type="spellEnd"/>
      <w:r>
        <w:rPr>
          <w:rFonts w:eastAsia="Times New Roman" w:cs="Times New Roman"/>
          <w:szCs w:val="24"/>
        </w:rPr>
        <w:t xml:space="preserve"> του α</w:t>
      </w:r>
      <w:r w:rsidRPr="00F27A80">
        <w:rPr>
          <w:rFonts w:eastAsia="Times New Roman" w:cs="Times New Roman"/>
          <w:szCs w:val="24"/>
        </w:rPr>
        <w:t>γροτικού χώρου</w:t>
      </w:r>
      <w:r>
        <w:rPr>
          <w:rFonts w:eastAsia="Times New Roman" w:cs="Times New Roman"/>
          <w:szCs w:val="24"/>
        </w:rPr>
        <w:t>.</w:t>
      </w:r>
    </w:p>
    <w:p w14:paraId="12B6EB8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αλλαγή πορείας της α</w:t>
      </w:r>
      <w:r w:rsidRPr="00F27A80">
        <w:rPr>
          <w:rFonts w:eastAsia="Times New Roman" w:cs="Times New Roman"/>
          <w:szCs w:val="24"/>
        </w:rPr>
        <w:t>γροτικής παραγωγής προς την ποιότητα</w:t>
      </w:r>
      <w:r>
        <w:rPr>
          <w:rFonts w:eastAsia="Times New Roman" w:cs="Times New Roman"/>
          <w:szCs w:val="24"/>
        </w:rPr>
        <w:t>,</w:t>
      </w:r>
      <w:r w:rsidRPr="00F27A80">
        <w:rPr>
          <w:rFonts w:eastAsia="Times New Roman" w:cs="Times New Roman"/>
          <w:szCs w:val="24"/>
        </w:rPr>
        <w:t xml:space="preserve"> την πιστοποίηση</w:t>
      </w:r>
      <w:r>
        <w:rPr>
          <w:rFonts w:eastAsia="Times New Roman" w:cs="Times New Roman"/>
          <w:szCs w:val="24"/>
        </w:rPr>
        <w:t>,</w:t>
      </w:r>
      <w:r w:rsidRPr="00F27A80">
        <w:rPr>
          <w:rFonts w:eastAsia="Times New Roman" w:cs="Times New Roman"/>
          <w:szCs w:val="24"/>
        </w:rPr>
        <w:t xml:space="preserve"> την εξωστρέφεια και την υψηλή ανταγωνιστικότητα περνά μέσα από τη συνεργασία</w:t>
      </w:r>
      <w:r>
        <w:rPr>
          <w:rFonts w:eastAsia="Times New Roman" w:cs="Times New Roman"/>
          <w:szCs w:val="24"/>
        </w:rPr>
        <w:t>,</w:t>
      </w:r>
      <w:r w:rsidRPr="00F27A80">
        <w:rPr>
          <w:rFonts w:eastAsia="Times New Roman" w:cs="Times New Roman"/>
          <w:szCs w:val="24"/>
        </w:rPr>
        <w:t xml:space="preserve"> την οποία μόνο τέτοιες ρυθμίσεις στηρίζουν</w:t>
      </w:r>
      <w:r>
        <w:rPr>
          <w:rFonts w:eastAsia="Times New Roman" w:cs="Times New Roman"/>
          <w:szCs w:val="24"/>
        </w:rPr>
        <w:t>. Κ</w:t>
      </w:r>
      <w:r w:rsidRPr="00F27A80">
        <w:rPr>
          <w:rFonts w:eastAsia="Times New Roman" w:cs="Times New Roman"/>
          <w:szCs w:val="24"/>
        </w:rPr>
        <w:t>αι θέλουμε πραγματικά να γίνει αντιληπτό από τον αγροτικό κόσμο ότι δεν μπορούν να ανταποκριθούν στην αν</w:t>
      </w:r>
      <w:r>
        <w:rPr>
          <w:rFonts w:eastAsia="Times New Roman" w:cs="Times New Roman"/>
          <w:szCs w:val="24"/>
        </w:rPr>
        <w:t>ταγωνιστικότητα που επιβάλλο</w:t>
      </w:r>
      <w:r>
        <w:rPr>
          <w:rFonts w:eastAsia="Times New Roman" w:cs="Times New Roman"/>
          <w:szCs w:val="24"/>
        </w:rPr>
        <w:t>υν ο</w:t>
      </w:r>
      <w:r w:rsidRPr="00F27A80">
        <w:rPr>
          <w:rFonts w:eastAsia="Times New Roman" w:cs="Times New Roman"/>
          <w:szCs w:val="24"/>
        </w:rPr>
        <w:t>ι διεθνείς αγορές</w:t>
      </w:r>
      <w:r>
        <w:rPr>
          <w:rFonts w:eastAsia="Times New Roman" w:cs="Times New Roman"/>
          <w:szCs w:val="24"/>
        </w:rPr>
        <w:t>, αν δεν υπηρετήσουν τη</w:t>
      </w:r>
      <w:r w:rsidRPr="00F27A80">
        <w:rPr>
          <w:rFonts w:eastAsia="Times New Roman" w:cs="Times New Roman"/>
          <w:szCs w:val="24"/>
        </w:rPr>
        <w:t xml:space="preserve"> </w:t>
      </w:r>
      <w:proofErr w:type="spellStart"/>
      <w:r w:rsidRPr="00F27A80">
        <w:rPr>
          <w:rFonts w:eastAsia="Times New Roman" w:cs="Times New Roman"/>
          <w:szCs w:val="24"/>
        </w:rPr>
        <w:t>συνεργατικότητα</w:t>
      </w:r>
      <w:proofErr w:type="spellEnd"/>
      <w:r w:rsidRPr="0056221F">
        <w:rPr>
          <w:rFonts w:eastAsia="Times New Roman" w:cs="Times New Roman"/>
          <w:szCs w:val="24"/>
        </w:rPr>
        <w:t>.</w:t>
      </w:r>
    </w:p>
    <w:p w14:paraId="12B6EB88" w14:textId="77777777" w:rsidR="00F81E5F" w:rsidRDefault="0022463A">
      <w:pPr>
        <w:spacing w:line="600" w:lineRule="auto"/>
        <w:ind w:firstLine="720"/>
        <w:jc w:val="both"/>
        <w:rPr>
          <w:rFonts w:eastAsia="Times New Roman"/>
          <w:szCs w:val="24"/>
        </w:rPr>
      </w:pPr>
      <w:r>
        <w:rPr>
          <w:rFonts w:eastAsia="Times New Roman"/>
          <w:szCs w:val="24"/>
        </w:rPr>
        <w:t>Έτσι, λοιπόν, αγαπητοί συνάδελφοι, τα μέτρα που ψηφίζουμε</w:t>
      </w:r>
      <w:r w:rsidRPr="00E81606">
        <w:rPr>
          <w:rFonts w:eastAsia="Times New Roman"/>
          <w:szCs w:val="24"/>
        </w:rPr>
        <w:t xml:space="preserve"> </w:t>
      </w:r>
      <w:r>
        <w:rPr>
          <w:rFonts w:eastAsia="Times New Roman"/>
          <w:szCs w:val="24"/>
        </w:rPr>
        <w:t>εμείς</w:t>
      </w:r>
      <w:r>
        <w:rPr>
          <w:rFonts w:eastAsia="Times New Roman"/>
          <w:szCs w:val="24"/>
        </w:rPr>
        <w:t>,</w:t>
      </w:r>
      <w:r w:rsidRPr="00E81606">
        <w:rPr>
          <w:rFonts w:eastAsia="Times New Roman"/>
          <w:szCs w:val="24"/>
        </w:rPr>
        <w:t xml:space="preserve"> είναι μέτρα που στοχεύουν σε </w:t>
      </w:r>
      <w:r>
        <w:rPr>
          <w:rFonts w:eastAsia="Times New Roman"/>
          <w:szCs w:val="24"/>
        </w:rPr>
        <w:t>μια</w:t>
      </w:r>
      <w:r w:rsidRPr="00E81606">
        <w:rPr>
          <w:rFonts w:eastAsia="Times New Roman"/>
          <w:szCs w:val="24"/>
        </w:rPr>
        <w:t xml:space="preserve"> ανάπτυξη συνεχή</w:t>
      </w:r>
      <w:r>
        <w:rPr>
          <w:rFonts w:eastAsia="Times New Roman"/>
          <w:szCs w:val="24"/>
        </w:rPr>
        <w:t>,</w:t>
      </w:r>
      <w:r w:rsidRPr="00E81606">
        <w:rPr>
          <w:rFonts w:eastAsia="Times New Roman"/>
          <w:szCs w:val="24"/>
        </w:rPr>
        <w:t xml:space="preserve"> αδιάλειπτη και διατηρήσιμη</w:t>
      </w:r>
      <w:r>
        <w:rPr>
          <w:rFonts w:eastAsia="Times New Roman"/>
          <w:szCs w:val="24"/>
        </w:rPr>
        <w:t>,</w:t>
      </w:r>
      <w:r w:rsidRPr="00E81606">
        <w:rPr>
          <w:rFonts w:eastAsia="Times New Roman"/>
          <w:szCs w:val="24"/>
        </w:rPr>
        <w:t xml:space="preserve"> αλλά και μέτρα </w:t>
      </w:r>
      <w:r>
        <w:rPr>
          <w:rFonts w:eastAsia="Times New Roman"/>
          <w:szCs w:val="24"/>
        </w:rPr>
        <w:t xml:space="preserve">που </w:t>
      </w:r>
      <w:r w:rsidRPr="00E81606">
        <w:rPr>
          <w:rFonts w:eastAsia="Times New Roman"/>
          <w:szCs w:val="24"/>
        </w:rPr>
        <w:t xml:space="preserve">αποδίδουν τη </w:t>
      </w:r>
      <w:r>
        <w:rPr>
          <w:rFonts w:eastAsia="Times New Roman"/>
          <w:szCs w:val="24"/>
        </w:rPr>
        <w:t>δ</w:t>
      </w:r>
      <w:r w:rsidRPr="00E81606">
        <w:rPr>
          <w:rFonts w:eastAsia="Times New Roman"/>
          <w:szCs w:val="24"/>
        </w:rPr>
        <w:t>ικαιοσύνη για τους</w:t>
      </w:r>
      <w:r w:rsidRPr="00E81606">
        <w:rPr>
          <w:rFonts w:eastAsia="Times New Roman"/>
          <w:szCs w:val="24"/>
        </w:rPr>
        <w:t xml:space="preserve"> πολλούς</w:t>
      </w:r>
      <w:r>
        <w:rPr>
          <w:rFonts w:eastAsia="Times New Roman"/>
          <w:szCs w:val="24"/>
        </w:rPr>
        <w:t>. Κι</w:t>
      </w:r>
      <w:r w:rsidRPr="00E81606">
        <w:rPr>
          <w:rFonts w:eastAsia="Times New Roman"/>
          <w:szCs w:val="24"/>
        </w:rPr>
        <w:t xml:space="preserve"> αυτό ιδιαίτερα το τελευταίο είναι </w:t>
      </w:r>
      <w:r>
        <w:rPr>
          <w:rFonts w:eastAsia="Times New Roman"/>
          <w:szCs w:val="24"/>
        </w:rPr>
        <w:t xml:space="preserve">πάρα </w:t>
      </w:r>
      <w:r w:rsidRPr="00E81606">
        <w:rPr>
          <w:rFonts w:eastAsia="Times New Roman"/>
          <w:szCs w:val="24"/>
        </w:rPr>
        <w:t xml:space="preserve">πολύ δύσκολο για </w:t>
      </w:r>
      <w:r>
        <w:rPr>
          <w:rFonts w:eastAsia="Times New Roman"/>
          <w:szCs w:val="24"/>
        </w:rPr>
        <w:t>ε</w:t>
      </w:r>
      <w:r w:rsidRPr="00E81606">
        <w:rPr>
          <w:rFonts w:eastAsia="Times New Roman"/>
          <w:szCs w:val="24"/>
        </w:rPr>
        <w:t xml:space="preserve">σάς </w:t>
      </w:r>
      <w:r>
        <w:rPr>
          <w:rFonts w:eastAsia="Times New Roman"/>
          <w:szCs w:val="24"/>
        </w:rPr>
        <w:t>να</w:t>
      </w:r>
      <w:r w:rsidRPr="00E81606">
        <w:rPr>
          <w:rFonts w:eastAsia="Times New Roman"/>
          <w:szCs w:val="24"/>
        </w:rPr>
        <w:t xml:space="preserve"> το χωνέψε</w:t>
      </w:r>
      <w:r>
        <w:rPr>
          <w:rFonts w:eastAsia="Times New Roman"/>
          <w:szCs w:val="24"/>
        </w:rPr>
        <w:t>τε.</w:t>
      </w:r>
    </w:p>
    <w:p w14:paraId="12B6EB89" w14:textId="77777777" w:rsidR="00F81E5F" w:rsidRDefault="0022463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B6EB8A" w14:textId="77777777" w:rsidR="00F81E5F" w:rsidRDefault="0022463A">
      <w:pPr>
        <w:spacing w:line="600" w:lineRule="auto"/>
        <w:ind w:firstLine="720"/>
        <w:jc w:val="both"/>
        <w:rPr>
          <w:rFonts w:eastAsia="Times New Roman"/>
          <w:szCs w:val="24"/>
        </w:rPr>
      </w:pPr>
      <w:r w:rsidRPr="00E81606">
        <w:rPr>
          <w:rFonts w:eastAsia="Times New Roman"/>
          <w:b/>
          <w:szCs w:val="24"/>
        </w:rPr>
        <w:t xml:space="preserve">ΠΡΟΕΔΡΕΥΩΝ (Γεώργιος </w:t>
      </w:r>
      <w:proofErr w:type="spellStart"/>
      <w:r w:rsidRPr="00E81606">
        <w:rPr>
          <w:rFonts w:eastAsia="Times New Roman"/>
          <w:b/>
          <w:szCs w:val="24"/>
        </w:rPr>
        <w:t>Λαμπρούλης</w:t>
      </w:r>
      <w:proofErr w:type="spellEnd"/>
      <w:r w:rsidRPr="00E81606">
        <w:rPr>
          <w:rFonts w:eastAsia="Times New Roman"/>
          <w:b/>
          <w:szCs w:val="24"/>
        </w:rPr>
        <w:t>):</w:t>
      </w:r>
      <w:r>
        <w:rPr>
          <w:rFonts w:eastAsia="Times New Roman"/>
          <w:b/>
          <w:szCs w:val="24"/>
        </w:rPr>
        <w:t xml:space="preserve"> </w:t>
      </w:r>
      <w:r>
        <w:rPr>
          <w:rFonts w:eastAsia="Times New Roman"/>
          <w:szCs w:val="24"/>
        </w:rPr>
        <w:t>Τ</w:t>
      </w:r>
      <w:r w:rsidRPr="00E81606">
        <w:rPr>
          <w:rFonts w:eastAsia="Times New Roman"/>
          <w:szCs w:val="24"/>
        </w:rPr>
        <w:t>ο</w:t>
      </w:r>
      <w:r>
        <w:rPr>
          <w:rFonts w:eastAsia="Times New Roman"/>
          <w:szCs w:val="24"/>
        </w:rPr>
        <w:t>ν</w:t>
      </w:r>
      <w:r w:rsidRPr="00E81606">
        <w:rPr>
          <w:rFonts w:eastAsia="Times New Roman"/>
          <w:szCs w:val="24"/>
        </w:rPr>
        <w:t xml:space="preserve"> λόγο έχει </w:t>
      </w:r>
      <w:r>
        <w:rPr>
          <w:rFonts w:eastAsia="Times New Roman"/>
          <w:szCs w:val="24"/>
        </w:rPr>
        <w:t xml:space="preserve">ο κ. Μπούρας </w:t>
      </w:r>
      <w:r w:rsidRPr="00E81606">
        <w:rPr>
          <w:rFonts w:eastAsia="Times New Roman"/>
          <w:szCs w:val="24"/>
        </w:rPr>
        <w:t xml:space="preserve"> από τη Νέα Δημοκρατία</w:t>
      </w:r>
      <w:r>
        <w:rPr>
          <w:rFonts w:eastAsia="Times New Roman"/>
          <w:szCs w:val="24"/>
        </w:rPr>
        <w:t>.</w:t>
      </w:r>
    </w:p>
    <w:p w14:paraId="12B6EB8B" w14:textId="77777777" w:rsidR="00F81E5F" w:rsidRDefault="0022463A">
      <w:pPr>
        <w:spacing w:line="600" w:lineRule="auto"/>
        <w:ind w:firstLine="720"/>
        <w:jc w:val="both"/>
        <w:rPr>
          <w:rFonts w:eastAsia="Times New Roman"/>
          <w:szCs w:val="24"/>
        </w:rPr>
      </w:pPr>
      <w:r w:rsidRPr="00E81606">
        <w:rPr>
          <w:rFonts w:eastAsia="Times New Roman"/>
          <w:b/>
          <w:szCs w:val="24"/>
        </w:rPr>
        <w:t>ΑΘΑΝΑΣΙΟΣ ΜΠΟΥΡΑΣ:</w:t>
      </w:r>
      <w:r>
        <w:rPr>
          <w:rFonts w:eastAsia="Times New Roman"/>
          <w:szCs w:val="24"/>
        </w:rPr>
        <w:t xml:space="preserve"> Κ</w:t>
      </w:r>
      <w:r w:rsidRPr="00E81606">
        <w:rPr>
          <w:rFonts w:eastAsia="Times New Roman"/>
          <w:szCs w:val="24"/>
        </w:rPr>
        <w:t xml:space="preserve">υρίες και κύριοι </w:t>
      </w:r>
      <w:r w:rsidRPr="00E81606">
        <w:rPr>
          <w:rFonts w:eastAsia="Times New Roman"/>
          <w:szCs w:val="24"/>
        </w:rPr>
        <w:t>συνάδελφοι</w:t>
      </w:r>
      <w:r>
        <w:rPr>
          <w:rFonts w:eastAsia="Times New Roman"/>
          <w:szCs w:val="24"/>
        </w:rPr>
        <w:t>,</w:t>
      </w:r>
      <w:r w:rsidRPr="00E81606">
        <w:rPr>
          <w:rFonts w:eastAsia="Times New Roman"/>
          <w:szCs w:val="24"/>
        </w:rPr>
        <w:t xml:space="preserve"> εκ των προτέρων σας λέμε </w:t>
      </w:r>
      <w:r>
        <w:rPr>
          <w:rFonts w:eastAsia="Times New Roman"/>
          <w:szCs w:val="24"/>
        </w:rPr>
        <w:t>-</w:t>
      </w:r>
      <w:r w:rsidRPr="00E81606">
        <w:rPr>
          <w:rFonts w:eastAsia="Times New Roman"/>
          <w:szCs w:val="24"/>
        </w:rPr>
        <w:t>το έχουμε πει όλοι</w:t>
      </w:r>
      <w:r>
        <w:rPr>
          <w:rFonts w:eastAsia="Times New Roman"/>
          <w:szCs w:val="24"/>
        </w:rPr>
        <w:t>,</w:t>
      </w:r>
      <w:r w:rsidRPr="00E81606">
        <w:rPr>
          <w:rFonts w:eastAsia="Times New Roman"/>
          <w:szCs w:val="24"/>
        </w:rPr>
        <w:t xml:space="preserve"> το έχει πει ο </w:t>
      </w:r>
      <w:r>
        <w:rPr>
          <w:rFonts w:eastAsia="Times New Roman"/>
          <w:szCs w:val="24"/>
        </w:rPr>
        <w:t>Π</w:t>
      </w:r>
      <w:r w:rsidRPr="00E81606">
        <w:rPr>
          <w:rFonts w:eastAsia="Times New Roman"/>
          <w:szCs w:val="24"/>
        </w:rPr>
        <w:t xml:space="preserve">ρόεδρός </w:t>
      </w:r>
      <w:r>
        <w:rPr>
          <w:rFonts w:eastAsia="Times New Roman"/>
          <w:szCs w:val="24"/>
        </w:rPr>
        <w:t>μας- ότι εμείς δεν ε</w:t>
      </w:r>
      <w:r w:rsidRPr="00E81606">
        <w:rPr>
          <w:rFonts w:eastAsia="Times New Roman"/>
          <w:szCs w:val="24"/>
        </w:rPr>
        <w:t>ίμαστε ίδιοι</w:t>
      </w:r>
      <w:r>
        <w:rPr>
          <w:rFonts w:eastAsia="Times New Roman"/>
          <w:szCs w:val="24"/>
        </w:rPr>
        <w:t xml:space="preserve"> </w:t>
      </w:r>
      <w:r w:rsidRPr="00E81606">
        <w:rPr>
          <w:rFonts w:eastAsia="Times New Roman"/>
          <w:szCs w:val="24"/>
        </w:rPr>
        <w:t xml:space="preserve">με </w:t>
      </w:r>
      <w:r>
        <w:rPr>
          <w:rFonts w:eastAsia="Times New Roman"/>
          <w:szCs w:val="24"/>
        </w:rPr>
        <w:t>ε</w:t>
      </w:r>
      <w:r w:rsidRPr="00E81606">
        <w:rPr>
          <w:rFonts w:eastAsia="Times New Roman"/>
          <w:szCs w:val="24"/>
        </w:rPr>
        <w:t xml:space="preserve">σάς που λέγατε </w:t>
      </w:r>
      <w:r>
        <w:rPr>
          <w:rFonts w:eastAsia="Times New Roman"/>
          <w:szCs w:val="24"/>
        </w:rPr>
        <w:t>-</w:t>
      </w:r>
      <w:r>
        <w:rPr>
          <w:rFonts w:eastAsia="Times New Roman"/>
          <w:szCs w:val="24"/>
        </w:rPr>
        <w:t xml:space="preserve">δεν </w:t>
      </w:r>
      <w:r w:rsidRPr="00E81606">
        <w:rPr>
          <w:rFonts w:eastAsia="Times New Roman"/>
          <w:szCs w:val="24"/>
        </w:rPr>
        <w:t>ήσασταν</w:t>
      </w:r>
      <w:r>
        <w:rPr>
          <w:rFonts w:eastAsia="Times New Roman"/>
          <w:szCs w:val="24"/>
        </w:rPr>
        <w:t>,</w:t>
      </w:r>
      <w:r w:rsidRPr="00E81606">
        <w:rPr>
          <w:rFonts w:eastAsia="Times New Roman"/>
          <w:szCs w:val="24"/>
        </w:rPr>
        <w:t xml:space="preserve"> βέβαια</w:t>
      </w:r>
      <w:r>
        <w:rPr>
          <w:rFonts w:eastAsia="Times New Roman"/>
          <w:szCs w:val="24"/>
        </w:rPr>
        <w:t>, όλοι εδώ- «όχι σε όλα» -</w:t>
      </w:r>
      <w:r w:rsidRPr="00E81606">
        <w:rPr>
          <w:rFonts w:eastAsia="Times New Roman"/>
          <w:szCs w:val="24"/>
        </w:rPr>
        <w:t>και κυρι</w:t>
      </w:r>
      <w:r>
        <w:rPr>
          <w:rFonts w:eastAsia="Times New Roman"/>
          <w:szCs w:val="24"/>
        </w:rPr>
        <w:t xml:space="preserve">ολεκτώ- </w:t>
      </w:r>
      <w:r w:rsidRPr="00E81606">
        <w:rPr>
          <w:rFonts w:eastAsia="Times New Roman"/>
          <w:szCs w:val="24"/>
        </w:rPr>
        <w:t>που τ</w:t>
      </w:r>
      <w:r>
        <w:rPr>
          <w:rFonts w:eastAsia="Times New Roman"/>
          <w:szCs w:val="24"/>
        </w:rPr>
        <w:t>ά</w:t>
      </w:r>
      <w:r w:rsidRPr="00E81606">
        <w:rPr>
          <w:rFonts w:eastAsia="Times New Roman"/>
          <w:szCs w:val="24"/>
        </w:rPr>
        <w:t>ξ</w:t>
      </w:r>
      <w:r>
        <w:rPr>
          <w:rFonts w:eastAsia="Times New Roman"/>
          <w:szCs w:val="24"/>
        </w:rPr>
        <w:t xml:space="preserve">ατε </w:t>
      </w:r>
      <w:r w:rsidRPr="00E81606">
        <w:rPr>
          <w:rFonts w:eastAsia="Times New Roman"/>
          <w:szCs w:val="24"/>
        </w:rPr>
        <w:t>τα πάντα στους πάντες</w:t>
      </w:r>
      <w:r>
        <w:rPr>
          <w:rFonts w:eastAsia="Times New Roman"/>
          <w:szCs w:val="24"/>
        </w:rPr>
        <w:t>,</w:t>
      </w:r>
      <w:r w:rsidRPr="00E81606">
        <w:rPr>
          <w:rFonts w:eastAsia="Times New Roman"/>
          <w:szCs w:val="24"/>
        </w:rPr>
        <w:t xml:space="preserve"> που θα σκίζ</w:t>
      </w:r>
      <w:r>
        <w:rPr>
          <w:rFonts w:eastAsia="Times New Roman"/>
          <w:szCs w:val="24"/>
        </w:rPr>
        <w:t>ατε,</w:t>
      </w:r>
      <w:r w:rsidRPr="00E81606">
        <w:rPr>
          <w:rFonts w:eastAsia="Times New Roman"/>
          <w:szCs w:val="24"/>
        </w:rPr>
        <w:t xml:space="preserve"> βέβαια</w:t>
      </w:r>
      <w:r>
        <w:rPr>
          <w:rFonts w:eastAsia="Times New Roman"/>
          <w:szCs w:val="24"/>
        </w:rPr>
        <w:t>,</w:t>
      </w:r>
      <w:r w:rsidRPr="00E81606">
        <w:rPr>
          <w:rFonts w:eastAsia="Times New Roman"/>
          <w:szCs w:val="24"/>
        </w:rPr>
        <w:t xml:space="preserve"> τα μνημόνια με ένα</w:t>
      </w:r>
      <w:r>
        <w:rPr>
          <w:rFonts w:eastAsia="Times New Roman"/>
          <w:szCs w:val="24"/>
        </w:rPr>
        <w:t>ν</w:t>
      </w:r>
      <w:r w:rsidRPr="00E81606">
        <w:rPr>
          <w:rFonts w:eastAsia="Times New Roman"/>
          <w:szCs w:val="24"/>
        </w:rPr>
        <w:t xml:space="preserve"> νόμο και ένα άρθρο και που σήμερα </w:t>
      </w:r>
      <w:r>
        <w:rPr>
          <w:rFonts w:eastAsia="Times New Roman"/>
          <w:szCs w:val="24"/>
        </w:rPr>
        <w:t>-</w:t>
      </w:r>
      <w:r>
        <w:rPr>
          <w:rFonts w:eastAsia="Times New Roman"/>
          <w:szCs w:val="24"/>
        </w:rPr>
        <w:t>και θ</w:t>
      </w:r>
      <w:r w:rsidRPr="00E81606">
        <w:rPr>
          <w:rFonts w:eastAsia="Times New Roman"/>
          <w:szCs w:val="24"/>
        </w:rPr>
        <w:t>α το αποδείξω</w:t>
      </w:r>
      <w:r>
        <w:rPr>
          <w:rFonts w:eastAsia="Times New Roman"/>
          <w:szCs w:val="24"/>
        </w:rPr>
        <w:t>-</w:t>
      </w:r>
      <w:r w:rsidRPr="00E81606">
        <w:rPr>
          <w:rFonts w:eastAsia="Times New Roman"/>
          <w:szCs w:val="24"/>
        </w:rPr>
        <w:t xml:space="preserve"> προσπαθείτε να φ</w:t>
      </w:r>
      <w:r>
        <w:rPr>
          <w:rFonts w:eastAsia="Times New Roman"/>
          <w:szCs w:val="24"/>
        </w:rPr>
        <w:t xml:space="preserve">έρετε </w:t>
      </w:r>
      <w:r w:rsidRPr="00E81606">
        <w:rPr>
          <w:rFonts w:eastAsia="Times New Roman"/>
          <w:szCs w:val="24"/>
        </w:rPr>
        <w:t xml:space="preserve">τη χώρα </w:t>
      </w:r>
      <w:r>
        <w:rPr>
          <w:rFonts w:eastAsia="Times New Roman"/>
          <w:szCs w:val="24"/>
        </w:rPr>
        <w:t>σ</w:t>
      </w:r>
      <w:r w:rsidRPr="00E81606">
        <w:rPr>
          <w:rFonts w:eastAsia="Times New Roman"/>
          <w:szCs w:val="24"/>
        </w:rPr>
        <w:t>το 2014</w:t>
      </w:r>
      <w:r>
        <w:rPr>
          <w:rFonts w:eastAsia="Times New Roman"/>
          <w:szCs w:val="24"/>
        </w:rPr>
        <w:t>, γ</w:t>
      </w:r>
      <w:r w:rsidRPr="00E81606">
        <w:rPr>
          <w:rFonts w:eastAsia="Times New Roman"/>
          <w:szCs w:val="24"/>
        </w:rPr>
        <w:t xml:space="preserve">ιατί αυτό </w:t>
      </w:r>
      <w:r>
        <w:rPr>
          <w:rFonts w:eastAsia="Times New Roman"/>
          <w:szCs w:val="24"/>
        </w:rPr>
        <w:t>κάνετε, διορθώνετε</w:t>
      </w:r>
      <w:r w:rsidRPr="00E81606">
        <w:rPr>
          <w:rFonts w:eastAsia="Times New Roman"/>
          <w:szCs w:val="24"/>
        </w:rPr>
        <w:t xml:space="preserve"> τον εαυτό σας με βάση το 2014 και</w:t>
      </w:r>
      <w:r>
        <w:rPr>
          <w:rFonts w:eastAsia="Times New Roman"/>
          <w:szCs w:val="24"/>
        </w:rPr>
        <w:t xml:space="preserve">, μάλιστα, </w:t>
      </w:r>
      <w:r w:rsidRPr="00E81606">
        <w:rPr>
          <w:rFonts w:eastAsia="Times New Roman"/>
          <w:szCs w:val="24"/>
        </w:rPr>
        <w:t>κακέκτυπα</w:t>
      </w:r>
      <w:r>
        <w:rPr>
          <w:rFonts w:eastAsia="Times New Roman"/>
          <w:szCs w:val="24"/>
        </w:rPr>
        <w:t>.</w:t>
      </w:r>
    </w:p>
    <w:p w14:paraId="12B6EB8C" w14:textId="77777777" w:rsidR="00F81E5F" w:rsidRDefault="0022463A">
      <w:pPr>
        <w:spacing w:line="600" w:lineRule="auto"/>
        <w:ind w:firstLine="720"/>
        <w:jc w:val="both"/>
        <w:rPr>
          <w:rFonts w:eastAsia="Times New Roman"/>
          <w:szCs w:val="24"/>
        </w:rPr>
      </w:pPr>
      <w:r>
        <w:rPr>
          <w:rFonts w:eastAsia="Times New Roman"/>
          <w:szCs w:val="24"/>
        </w:rPr>
        <w:t xml:space="preserve">Ενώ </w:t>
      </w:r>
      <w:r w:rsidRPr="00E81606">
        <w:rPr>
          <w:rFonts w:eastAsia="Times New Roman"/>
          <w:szCs w:val="24"/>
        </w:rPr>
        <w:t xml:space="preserve">χάθηκαν </w:t>
      </w:r>
      <w:r>
        <w:rPr>
          <w:rFonts w:eastAsia="Times New Roman"/>
          <w:szCs w:val="24"/>
        </w:rPr>
        <w:t xml:space="preserve">τεσσεράμισι </w:t>
      </w:r>
      <w:r w:rsidRPr="00E81606">
        <w:rPr>
          <w:rFonts w:eastAsia="Times New Roman"/>
          <w:szCs w:val="24"/>
        </w:rPr>
        <w:t xml:space="preserve">χρόνια </w:t>
      </w:r>
      <w:r>
        <w:rPr>
          <w:rFonts w:eastAsia="Times New Roman"/>
          <w:szCs w:val="24"/>
        </w:rPr>
        <w:t xml:space="preserve">και η χώρα χρεώθηκε 100 </w:t>
      </w:r>
      <w:r>
        <w:rPr>
          <w:rFonts w:eastAsia="Times New Roman"/>
          <w:szCs w:val="24"/>
        </w:rPr>
        <w:t xml:space="preserve">δισεκατομμύρια με το τρίτο αχρείαστο </w:t>
      </w:r>
      <w:r w:rsidRPr="00E81606">
        <w:rPr>
          <w:rFonts w:eastAsia="Times New Roman"/>
          <w:szCs w:val="24"/>
        </w:rPr>
        <w:t xml:space="preserve">μνημόνιο και το </w:t>
      </w:r>
      <w:r>
        <w:rPr>
          <w:rFonts w:eastAsia="Times New Roman"/>
          <w:szCs w:val="24"/>
        </w:rPr>
        <w:t>ά</w:t>
      </w:r>
      <w:r w:rsidRPr="00E81606">
        <w:rPr>
          <w:rFonts w:eastAsia="Times New Roman"/>
          <w:szCs w:val="24"/>
        </w:rPr>
        <w:t>γραφ</w:t>
      </w:r>
      <w:r>
        <w:rPr>
          <w:rFonts w:eastAsia="Times New Roman"/>
          <w:szCs w:val="24"/>
        </w:rPr>
        <w:t xml:space="preserve">ο τέταρτο, </w:t>
      </w:r>
      <w:r w:rsidRPr="00E81606">
        <w:rPr>
          <w:rFonts w:eastAsia="Times New Roman"/>
          <w:szCs w:val="24"/>
        </w:rPr>
        <w:t>εμείς ό</w:t>
      </w:r>
      <w:r>
        <w:rPr>
          <w:rFonts w:eastAsia="Times New Roman"/>
          <w:szCs w:val="24"/>
        </w:rPr>
        <w:t>,</w:t>
      </w:r>
      <w:r w:rsidRPr="00E81606">
        <w:rPr>
          <w:rFonts w:eastAsia="Times New Roman"/>
          <w:szCs w:val="24"/>
        </w:rPr>
        <w:t xml:space="preserve">τι βοηθάει τους συμπολίτες </w:t>
      </w:r>
      <w:r>
        <w:rPr>
          <w:rFonts w:eastAsia="Times New Roman"/>
          <w:szCs w:val="24"/>
        </w:rPr>
        <w:t>μας, έ</w:t>
      </w:r>
      <w:r w:rsidRPr="00E81606">
        <w:rPr>
          <w:rFonts w:eastAsia="Times New Roman"/>
          <w:szCs w:val="24"/>
        </w:rPr>
        <w:t>στω και με ένα ευρώ</w:t>
      </w:r>
      <w:r>
        <w:rPr>
          <w:rFonts w:eastAsia="Times New Roman"/>
          <w:szCs w:val="24"/>
        </w:rPr>
        <w:t>, το ψ</w:t>
      </w:r>
      <w:r w:rsidRPr="00E81606">
        <w:rPr>
          <w:rFonts w:eastAsia="Times New Roman"/>
          <w:szCs w:val="24"/>
        </w:rPr>
        <w:t>ηφίζουμε</w:t>
      </w:r>
      <w:r>
        <w:rPr>
          <w:rFonts w:eastAsia="Times New Roman"/>
          <w:szCs w:val="24"/>
        </w:rPr>
        <w:t>.</w:t>
      </w:r>
    </w:p>
    <w:p w14:paraId="12B6EB8D" w14:textId="77777777" w:rsidR="00F81E5F" w:rsidRDefault="0022463A">
      <w:pPr>
        <w:spacing w:line="600" w:lineRule="auto"/>
        <w:ind w:firstLine="720"/>
        <w:jc w:val="both"/>
        <w:rPr>
          <w:rFonts w:eastAsia="Times New Roman"/>
          <w:szCs w:val="24"/>
        </w:rPr>
      </w:pPr>
      <w:r>
        <w:rPr>
          <w:rFonts w:eastAsia="Times New Roman"/>
          <w:szCs w:val="24"/>
        </w:rPr>
        <w:t>Αλήθεια, πιστεύετε ότι μπορείτε να κ</w:t>
      </w:r>
      <w:r w:rsidRPr="00E81606">
        <w:rPr>
          <w:rFonts w:eastAsia="Times New Roman"/>
          <w:szCs w:val="24"/>
        </w:rPr>
        <w:t>οροϊδεύετε και πάλι τον ελληνικό λαό</w:t>
      </w:r>
      <w:r>
        <w:rPr>
          <w:rFonts w:eastAsia="Times New Roman"/>
          <w:szCs w:val="24"/>
        </w:rPr>
        <w:t>; Η Κ</w:t>
      </w:r>
      <w:r w:rsidRPr="00E81606">
        <w:rPr>
          <w:rFonts w:eastAsia="Times New Roman"/>
          <w:szCs w:val="24"/>
        </w:rPr>
        <w:t>υβέρνηση ΣΥΡΙΖΑ</w:t>
      </w:r>
      <w:r>
        <w:rPr>
          <w:rFonts w:eastAsia="Times New Roman"/>
          <w:szCs w:val="24"/>
        </w:rPr>
        <w:t>-</w:t>
      </w:r>
      <w:r w:rsidRPr="00E81606">
        <w:rPr>
          <w:rFonts w:eastAsia="Times New Roman"/>
          <w:szCs w:val="24"/>
        </w:rPr>
        <w:t xml:space="preserve">ΑΝΕΛ </w:t>
      </w:r>
      <w:r>
        <w:rPr>
          <w:rFonts w:eastAsia="Times New Roman"/>
          <w:szCs w:val="24"/>
        </w:rPr>
        <w:t>δεν είναι αυτ</w:t>
      </w:r>
      <w:r>
        <w:rPr>
          <w:rFonts w:eastAsia="Times New Roman"/>
          <w:szCs w:val="24"/>
        </w:rPr>
        <w:t xml:space="preserve">ή που ανέβασε </w:t>
      </w:r>
      <w:r w:rsidRPr="00E81606">
        <w:rPr>
          <w:rFonts w:eastAsia="Times New Roman"/>
          <w:szCs w:val="24"/>
        </w:rPr>
        <w:t>το</w:t>
      </w:r>
      <w:r>
        <w:rPr>
          <w:rFonts w:eastAsia="Times New Roman"/>
          <w:szCs w:val="24"/>
        </w:rPr>
        <w:t>ν</w:t>
      </w:r>
      <w:r w:rsidRPr="00E81606">
        <w:rPr>
          <w:rFonts w:eastAsia="Times New Roman"/>
          <w:szCs w:val="24"/>
        </w:rPr>
        <w:t xml:space="preserve"> ΦΠΑ σ</w:t>
      </w:r>
      <w:r>
        <w:rPr>
          <w:rFonts w:eastAsia="Times New Roman"/>
          <w:szCs w:val="24"/>
        </w:rPr>
        <w:t>τα</w:t>
      </w:r>
      <w:r w:rsidRPr="00E81606">
        <w:rPr>
          <w:rFonts w:eastAsia="Times New Roman"/>
          <w:szCs w:val="24"/>
        </w:rPr>
        <w:t xml:space="preserve"> τρόφιμα και στην εστίαση από το 13% </w:t>
      </w:r>
      <w:r>
        <w:rPr>
          <w:rFonts w:eastAsia="Times New Roman"/>
          <w:szCs w:val="24"/>
        </w:rPr>
        <w:t xml:space="preserve">στο 24%; Καλά, δεν </w:t>
      </w:r>
      <w:r w:rsidRPr="00E81606">
        <w:rPr>
          <w:rFonts w:eastAsia="Times New Roman"/>
          <w:szCs w:val="24"/>
        </w:rPr>
        <w:t>το ξέρετε αυτό</w:t>
      </w:r>
      <w:r>
        <w:rPr>
          <w:rFonts w:eastAsia="Times New Roman"/>
          <w:szCs w:val="24"/>
        </w:rPr>
        <w:t xml:space="preserve">; Πιστεύετε </w:t>
      </w:r>
      <w:r w:rsidRPr="00E81606">
        <w:rPr>
          <w:rFonts w:eastAsia="Times New Roman"/>
          <w:szCs w:val="24"/>
        </w:rPr>
        <w:t>ότι δεν το θυμά</w:t>
      </w:r>
      <w:r>
        <w:rPr>
          <w:rFonts w:eastAsia="Times New Roman"/>
          <w:szCs w:val="24"/>
        </w:rPr>
        <w:t>ται</w:t>
      </w:r>
      <w:r w:rsidRPr="00E81606">
        <w:rPr>
          <w:rFonts w:eastAsia="Times New Roman"/>
          <w:szCs w:val="24"/>
        </w:rPr>
        <w:t xml:space="preserve"> </w:t>
      </w:r>
      <w:r>
        <w:rPr>
          <w:rFonts w:eastAsia="Times New Roman"/>
          <w:szCs w:val="24"/>
        </w:rPr>
        <w:t>ή</w:t>
      </w:r>
      <w:r w:rsidRPr="00E81606">
        <w:rPr>
          <w:rFonts w:eastAsia="Times New Roman"/>
          <w:szCs w:val="24"/>
        </w:rPr>
        <w:t xml:space="preserve"> δεν το ξέρει ο ελληνικός λαός</w:t>
      </w:r>
      <w:r>
        <w:rPr>
          <w:rFonts w:eastAsia="Times New Roman"/>
          <w:szCs w:val="24"/>
        </w:rPr>
        <w:t xml:space="preserve">; Από αυτόν τον φόρο, </w:t>
      </w:r>
      <w:r w:rsidRPr="00E81606">
        <w:rPr>
          <w:rFonts w:eastAsia="Times New Roman"/>
          <w:szCs w:val="24"/>
        </w:rPr>
        <w:t>για να ακούσει ο ελληνικός λαός</w:t>
      </w:r>
      <w:r>
        <w:rPr>
          <w:rFonts w:eastAsia="Times New Roman"/>
          <w:szCs w:val="24"/>
        </w:rPr>
        <w:t>,</w:t>
      </w:r>
      <w:r w:rsidRPr="00E81606">
        <w:rPr>
          <w:rFonts w:eastAsia="Times New Roman"/>
          <w:szCs w:val="24"/>
        </w:rPr>
        <w:t xml:space="preserve"> πήρατε </w:t>
      </w:r>
      <w:r>
        <w:rPr>
          <w:rFonts w:eastAsia="Times New Roman"/>
          <w:szCs w:val="24"/>
        </w:rPr>
        <w:t xml:space="preserve">από </w:t>
      </w:r>
      <w:r w:rsidRPr="00E81606">
        <w:rPr>
          <w:rFonts w:eastAsia="Times New Roman"/>
          <w:szCs w:val="24"/>
        </w:rPr>
        <w:t xml:space="preserve">τα νοικοκυριά περίπου 2 </w:t>
      </w:r>
      <w:r>
        <w:rPr>
          <w:rFonts w:eastAsia="Times New Roman"/>
          <w:szCs w:val="24"/>
        </w:rPr>
        <w:t>δισεκατομ</w:t>
      </w:r>
      <w:r>
        <w:rPr>
          <w:rFonts w:eastAsia="Times New Roman"/>
          <w:szCs w:val="24"/>
        </w:rPr>
        <w:t xml:space="preserve">μύρια ευρώ. </w:t>
      </w:r>
    </w:p>
    <w:p w14:paraId="12B6EB8E" w14:textId="77777777" w:rsidR="00F81E5F" w:rsidRDefault="0022463A">
      <w:pPr>
        <w:spacing w:line="600" w:lineRule="auto"/>
        <w:ind w:firstLine="720"/>
        <w:jc w:val="both"/>
        <w:rPr>
          <w:rFonts w:eastAsia="Times New Roman"/>
          <w:szCs w:val="24"/>
        </w:rPr>
      </w:pPr>
      <w:r>
        <w:rPr>
          <w:rFonts w:eastAsia="Times New Roman"/>
          <w:szCs w:val="24"/>
        </w:rPr>
        <w:t>Και όπως σα</w:t>
      </w:r>
      <w:r w:rsidRPr="00E81606">
        <w:rPr>
          <w:rFonts w:eastAsia="Times New Roman"/>
          <w:szCs w:val="24"/>
        </w:rPr>
        <w:t xml:space="preserve">ς εξήγησε ο </w:t>
      </w:r>
      <w:r>
        <w:rPr>
          <w:rFonts w:eastAsia="Times New Roman"/>
          <w:szCs w:val="24"/>
        </w:rPr>
        <w:t>ε</w:t>
      </w:r>
      <w:r w:rsidRPr="00E81606">
        <w:rPr>
          <w:rFonts w:eastAsia="Times New Roman"/>
          <w:szCs w:val="24"/>
        </w:rPr>
        <w:t xml:space="preserve">ισηγητής </w:t>
      </w:r>
      <w:r>
        <w:rPr>
          <w:rFonts w:eastAsia="Times New Roman"/>
          <w:szCs w:val="24"/>
        </w:rPr>
        <w:t>μας,</w:t>
      </w:r>
      <w:r w:rsidRPr="00E81606">
        <w:rPr>
          <w:rFonts w:eastAsia="Times New Roman"/>
          <w:szCs w:val="24"/>
        </w:rPr>
        <w:t xml:space="preserve"> ο κ</w:t>
      </w:r>
      <w:r>
        <w:rPr>
          <w:rFonts w:eastAsia="Times New Roman"/>
          <w:szCs w:val="24"/>
        </w:rPr>
        <w:t xml:space="preserve">. </w:t>
      </w:r>
      <w:proofErr w:type="spellStart"/>
      <w:r>
        <w:rPr>
          <w:rFonts w:eastAsia="Times New Roman"/>
          <w:szCs w:val="24"/>
        </w:rPr>
        <w:t>Β</w:t>
      </w:r>
      <w:r w:rsidRPr="00E81606">
        <w:rPr>
          <w:rFonts w:eastAsia="Times New Roman"/>
          <w:szCs w:val="24"/>
        </w:rPr>
        <w:t>ρούτσης</w:t>
      </w:r>
      <w:proofErr w:type="spellEnd"/>
      <w:r>
        <w:rPr>
          <w:rFonts w:eastAsia="Times New Roman"/>
          <w:szCs w:val="24"/>
        </w:rPr>
        <w:t>,</w:t>
      </w:r>
      <w:r w:rsidRPr="00E81606">
        <w:rPr>
          <w:rFonts w:eastAsia="Times New Roman"/>
          <w:szCs w:val="24"/>
        </w:rPr>
        <w:t xml:space="preserve"> επαναφέρετε τ</w:t>
      </w:r>
      <w:r>
        <w:rPr>
          <w:rFonts w:eastAsia="Times New Roman"/>
          <w:szCs w:val="24"/>
        </w:rPr>
        <w:t>ώρα τον ΦΠΑ στο 13%, κουτσουρεμένο σ</w:t>
      </w:r>
      <w:r w:rsidRPr="00E81606">
        <w:rPr>
          <w:rFonts w:eastAsia="Times New Roman"/>
          <w:szCs w:val="24"/>
        </w:rPr>
        <w:t xml:space="preserve">χεδόν στο μισό </w:t>
      </w:r>
      <w:r>
        <w:rPr>
          <w:rFonts w:eastAsia="Times New Roman"/>
          <w:szCs w:val="24"/>
        </w:rPr>
        <w:t>-</w:t>
      </w:r>
      <w:r w:rsidRPr="00E81606">
        <w:rPr>
          <w:rFonts w:eastAsia="Times New Roman"/>
          <w:szCs w:val="24"/>
        </w:rPr>
        <w:t>στο 55</w:t>
      </w:r>
      <w:r>
        <w:rPr>
          <w:rFonts w:eastAsia="Times New Roman"/>
          <w:szCs w:val="24"/>
        </w:rPr>
        <w:t>%</w:t>
      </w:r>
      <w:r w:rsidRPr="00E81606">
        <w:rPr>
          <w:rFonts w:eastAsia="Times New Roman"/>
          <w:szCs w:val="24"/>
        </w:rPr>
        <w:t xml:space="preserve"> κουτσουρ</w:t>
      </w:r>
      <w:r>
        <w:rPr>
          <w:rFonts w:eastAsia="Times New Roman"/>
          <w:szCs w:val="24"/>
        </w:rPr>
        <w:t xml:space="preserve">εμένο-, ενώ </w:t>
      </w:r>
      <w:r w:rsidRPr="00E81606">
        <w:rPr>
          <w:rFonts w:eastAsia="Times New Roman"/>
          <w:szCs w:val="24"/>
        </w:rPr>
        <w:t xml:space="preserve">σας προκαλούμε να ψηφίσετε τη </w:t>
      </w:r>
      <w:r>
        <w:rPr>
          <w:rFonts w:eastAsia="Times New Roman"/>
          <w:szCs w:val="24"/>
        </w:rPr>
        <w:t>δεύτερη</w:t>
      </w:r>
      <w:r w:rsidRPr="00E81606">
        <w:rPr>
          <w:rFonts w:eastAsia="Times New Roman"/>
          <w:szCs w:val="24"/>
        </w:rPr>
        <w:t xml:space="preserve"> τροπολογία που </w:t>
      </w:r>
      <w:r>
        <w:rPr>
          <w:rFonts w:eastAsia="Times New Roman"/>
          <w:szCs w:val="24"/>
        </w:rPr>
        <w:t xml:space="preserve">θα φέρουμε αύριο </w:t>
      </w:r>
      <w:r w:rsidRPr="00E81606">
        <w:rPr>
          <w:rFonts w:eastAsia="Times New Roman"/>
          <w:szCs w:val="24"/>
        </w:rPr>
        <w:t xml:space="preserve">για την πραγματική μείωση του ΦΠΑ στο σύνολο της </w:t>
      </w:r>
      <w:r>
        <w:rPr>
          <w:rFonts w:eastAsia="Times New Roman"/>
          <w:szCs w:val="24"/>
        </w:rPr>
        <w:t xml:space="preserve">εστίασης </w:t>
      </w:r>
      <w:r w:rsidRPr="00E81606">
        <w:rPr>
          <w:rFonts w:eastAsia="Times New Roman"/>
          <w:szCs w:val="24"/>
        </w:rPr>
        <w:t xml:space="preserve">και </w:t>
      </w:r>
      <w:r>
        <w:rPr>
          <w:rFonts w:eastAsia="Times New Roman"/>
          <w:szCs w:val="24"/>
        </w:rPr>
        <w:t xml:space="preserve">όπως το είχαμε </w:t>
      </w:r>
      <w:r w:rsidRPr="00E81606">
        <w:rPr>
          <w:rFonts w:eastAsia="Times New Roman"/>
          <w:szCs w:val="24"/>
        </w:rPr>
        <w:t xml:space="preserve">το 2014 και </w:t>
      </w:r>
      <w:r>
        <w:rPr>
          <w:rFonts w:eastAsia="Times New Roman"/>
          <w:szCs w:val="24"/>
        </w:rPr>
        <w:t xml:space="preserve">το λέμε </w:t>
      </w:r>
      <w:r w:rsidRPr="00E81606">
        <w:rPr>
          <w:rFonts w:eastAsia="Times New Roman"/>
          <w:szCs w:val="24"/>
        </w:rPr>
        <w:t>και στο κυβερνητικό μας πρόγραμμα</w:t>
      </w:r>
      <w:r>
        <w:rPr>
          <w:rFonts w:eastAsia="Times New Roman"/>
          <w:szCs w:val="24"/>
        </w:rPr>
        <w:t>.</w:t>
      </w:r>
    </w:p>
    <w:p w14:paraId="12B6EB8F" w14:textId="77777777" w:rsidR="00F81E5F" w:rsidRDefault="0022463A">
      <w:pPr>
        <w:spacing w:line="600" w:lineRule="auto"/>
        <w:ind w:firstLine="720"/>
        <w:jc w:val="both"/>
        <w:rPr>
          <w:rFonts w:eastAsia="Times New Roman"/>
          <w:szCs w:val="24"/>
        </w:rPr>
      </w:pPr>
      <w:r>
        <w:rPr>
          <w:rFonts w:eastAsia="Times New Roman"/>
          <w:szCs w:val="24"/>
        </w:rPr>
        <w:t>Επειδή βλέπω ότι</w:t>
      </w:r>
      <w:r w:rsidRPr="00E81606">
        <w:rPr>
          <w:rFonts w:eastAsia="Times New Roman"/>
          <w:szCs w:val="24"/>
        </w:rPr>
        <w:t xml:space="preserve"> η κλεψύδρα του χρόνου προχωράει</w:t>
      </w:r>
      <w:r>
        <w:rPr>
          <w:rFonts w:eastAsia="Times New Roman"/>
          <w:szCs w:val="24"/>
        </w:rPr>
        <w:t>, ειλικρινά</w:t>
      </w:r>
      <w:r w:rsidRPr="00E81606">
        <w:rPr>
          <w:rFonts w:eastAsia="Times New Roman"/>
          <w:szCs w:val="24"/>
        </w:rPr>
        <w:t xml:space="preserve"> άκουσα και την κυβερνητική </w:t>
      </w:r>
      <w:r>
        <w:rPr>
          <w:rFonts w:eastAsia="Times New Roman"/>
          <w:szCs w:val="24"/>
        </w:rPr>
        <w:t xml:space="preserve">μεριά </w:t>
      </w:r>
      <w:r>
        <w:rPr>
          <w:rFonts w:eastAsia="Times New Roman"/>
          <w:szCs w:val="24"/>
        </w:rPr>
        <w:t>-</w:t>
      </w:r>
      <w:r>
        <w:rPr>
          <w:rFonts w:eastAsia="Times New Roman"/>
          <w:szCs w:val="24"/>
        </w:rPr>
        <w:t>Υπουργούς, αλλά και π</w:t>
      </w:r>
      <w:r w:rsidRPr="00E81606">
        <w:rPr>
          <w:rFonts w:eastAsia="Times New Roman"/>
          <w:szCs w:val="24"/>
        </w:rPr>
        <w:t>ολλούς απ</w:t>
      </w:r>
      <w:r w:rsidRPr="00E81606">
        <w:rPr>
          <w:rFonts w:eastAsia="Times New Roman"/>
          <w:szCs w:val="24"/>
        </w:rPr>
        <w:t xml:space="preserve">ό </w:t>
      </w:r>
      <w:r>
        <w:rPr>
          <w:rFonts w:eastAsia="Times New Roman"/>
          <w:szCs w:val="24"/>
        </w:rPr>
        <w:t>ε</w:t>
      </w:r>
      <w:r w:rsidRPr="00E81606">
        <w:rPr>
          <w:rFonts w:eastAsia="Times New Roman"/>
          <w:szCs w:val="24"/>
        </w:rPr>
        <w:t>σάς</w:t>
      </w:r>
      <w:r>
        <w:rPr>
          <w:rFonts w:eastAsia="Times New Roman"/>
          <w:szCs w:val="24"/>
        </w:rPr>
        <w:t>-</w:t>
      </w:r>
      <w:r w:rsidRPr="00E81606">
        <w:rPr>
          <w:rFonts w:eastAsia="Times New Roman"/>
          <w:szCs w:val="24"/>
        </w:rPr>
        <w:t xml:space="preserve"> να </w:t>
      </w:r>
      <w:r>
        <w:rPr>
          <w:rFonts w:eastAsia="Times New Roman"/>
          <w:szCs w:val="24"/>
        </w:rPr>
        <w:t xml:space="preserve">θέλετε να </w:t>
      </w:r>
      <w:r w:rsidRPr="00E81606">
        <w:rPr>
          <w:rFonts w:eastAsia="Times New Roman"/>
          <w:szCs w:val="24"/>
        </w:rPr>
        <w:t>ερμηνεύσετε ορισμένα πράγματα</w:t>
      </w:r>
      <w:r>
        <w:rPr>
          <w:rFonts w:eastAsia="Times New Roman"/>
          <w:szCs w:val="24"/>
        </w:rPr>
        <w:t xml:space="preserve"> όπως θέλετε.</w:t>
      </w:r>
    </w:p>
    <w:p w14:paraId="12B6EB90" w14:textId="77777777" w:rsidR="00F81E5F" w:rsidRDefault="0022463A">
      <w:pPr>
        <w:spacing w:line="600" w:lineRule="auto"/>
        <w:ind w:firstLine="720"/>
        <w:jc w:val="both"/>
        <w:rPr>
          <w:rFonts w:eastAsia="Times New Roman"/>
          <w:szCs w:val="24"/>
        </w:rPr>
      </w:pPr>
      <w:r>
        <w:rPr>
          <w:rFonts w:eastAsia="Times New Roman"/>
          <w:szCs w:val="24"/>
        </w:rPr>
        <w:t xml:space="preserve">Η δέκατη </w:t>
      </w:r>
      <w:r w:rsidRPr="00E81606">
        <w:rPr>
          <w:rFonts w:eastAsia="Times New Roman"/>
          <w:szCs w:val="24"/>
        </w:rPr>
        <w:t xml:space="preserve">τρίτη σύνταξη θα σήμαινε 2,4 </w:t>
      </w:r>
      <w:r>
        <w:rPr>
          <w:rFonts w:eastAsia="Times New Roman"/>
          <w:szCs w:val="24"/>
        </w:rPr>
        <w:t xml:space="preserve">δισεκατομμύρια </w:t>
      </w:r>
      <w:r w:rsidRPr="00E81606">
        <w:rPr>
          <w:rFonts w:eastAsia="Times New Roman"/>
          <w:szCs w:val="24"/>
        </w:rPr>
        <w:t>ευρώ</w:t>
      </w:r>
      <w:r>
        <w:rPr>
          <w:rFonts w:eastAsia="Times New Roman"/>
          <w:szCs w:val="24"/>
        </w:rPr>
        <w:t>. Τόσο είναι. Ρωτήστε πόσο</w:t>
      </w:r>
      <w:r w:rsidRPr="00E81606">
        <w:rPr>
          <w:rFonts w:eastAsia="Times New Roman"/>
          <w:szCs w:val="24"/>
        </w:rPr>
        <w:t xml:space="preserve"> πληρώνει το κράτος </w:t>
      </w:r>
      <w:r>
        <w:rPr>
          <w:rFonts w:eastAsia="Times New Roman"/>
          <w:szCs w:val="24"/>
        </w:rPr>
        <w:t xml:space="preserve">ένα μήνα για τις συντάξεις. Τώρα αυτό είναι ένα τύπου επίδομα. Δεν είναι η δέκατη τρίτη </w:t>
      </w:r>
      <w:r w:rsidRPr="00E81606">
        <w:rPr>
          <w:rFonts w:eastAsia="Times New Roman"/>
          <w:szCs w:val="24"/>
        </w:rPr>
        <w:t>σ</w:t>
      </w:r>
      <w:r w:rsidRPr="00E81606">
        <w:rPr>
          <w:rFonts w:eastAsia="Times New Roman"/>
          <w:szCs w:val="24"/>
        </w:rPr>
        <w:t>ύνταξη</w:t>
      </w:r>
      <w:r>
        <w:rPr>
          <w:rFonts w:eastAsia="Times New Roman"/>
          <w:szCs w:val="24"/>
        </w:rPr>
        <w:t>,</w:t>
      </w:r>
      <w:r w:rsidRPr="00E81606">
        <w:rPr>
          <w:rFonts w:eastAsia="Times New Roman"/>
          <w:szCs w:val="24"/>
        </w:rPr>
        <w:t xml:space="preserve"> που προσπαθείτε </w:t>
      </w:r>
      <w:r>
        <w:rPr>
          <w:rFonts w:eastAsia="Times New Roman"/>
          <w:szCs w:val="24"/>
        </w:rPr>
        <w:t xml:space="preserve">να κοροϊδέψετε τον ελληνικό λαό. Δηλαδή, τα 800 </w:t>
      </w:r>
      <w:r w:rsidRPr="00E81606">
        <w:rPr>
          <w:rFonts w:eastAsia="Times New Roman"/>
          <w:szCs w:val="24"/>
        </w:rPr>
        <w:t xml:space="preserve">εκατομμύρια </w:t>
      </w:r>
      <w:r>
        <w:rPr>
          <w:rFonts w:eastAsia="Times New Roman"/>
          <w:szCs w:val="24"/>
        </w:rPr>
        <w:t xml:space="preserve">–δεν ξέρω πώς είναι τα </w:t>
      </w:r>
      <w:r w:rsidRPr="00E81606">
        <w:rPr>
          <w:rFonts w:eastAsia="Times New Roman"/>
          <w:szCs w:val="24"/>
        </w:rPr>
        <w:t xml:space="preserve">μαθηματικά </w:t>
      </w:r>
      <w:r>
        <w:rPr>
          <w:rFonts w:eastAsia="Times New Roman"/>
          <w:szCs w:val="24"/>
        </w:rPr>
        <w:t xml:space="preserve">σας, 3 επί οχτώ </w:t>
      </w:r>
      <w:proofErr w:type="spellStart"/>
      <w:r>
        <w:rPr>
          <w:rFonts w:eastAsia="Times New Roman"/>
          <w:szCs w:val="24"/>
        </w:rPr>
        <w:t>ίσον</w:t>
      </w:r>
      <w:proofErr w:type="spellEnd"/>
      <w:r>
        <w:rPr>
          <w:rFonts w:eastAsia="Times New Roman"/>
          <w:szCs w:val="24"/>
        </w:rPr>
        <w:t xml:space="preserve"> 24- είναι το ένα τρίτο της σύνταξης για όλους συνταξιούχους.</w:t>
      </w:r>
    </w:p>
    <w:p w14:paraId="12B6EB91" w14:textId="77777777" w:rsidR="00F81E5F" w:rsidRDefault="0022463A">
      <w:pPr>
        <w:spacing w:line="600" w:lineRule="auto"/>
        <w:ind w:firstLine="720"/>
        <w:jc w:val="both"/>
        <w:rPr>
          <w:rFonts w:eastAsia="Times New Roman"/>
          <w:szCs w:val="24"/>
        </w:rPr>
      </w:pPr>
      <w:r>
        <w:rPr>
          <w:rFonts w:eastAsia="Times New Roman"/>
          <w:szCs w:val="24"/>
        </w:rPr>
        <w:t>Α</w:t>
      </w:r>
      <w:r w:rsidRPr="00E81606">
        <w:rPr>
          <w:rFonts w:eastAsia="Times New Roman"/>
          <w:szCs w:val="24"/>
        </w:rPr>
        <w:t>λήθεια</w:t>
      </w:r>
      <w:r>
        <w:rPr>
          <w:rFonts w:eastAsia="Times New Roman"/>
          <w:szCs w:val="24"/>
        </w:rPr>
        <w:t>,</w:t>
      </w:r>
      <w:r w:rsidRPr="00E81606">
        <w:rPr>
          <w:rFonts w:eastAsia="Times New Roman"/>
          <w:szCs w:val="24"/>
        </w:rPr>
        <w:t xml:space="preserve"> τη σύνταξη χηρείας</w:t>
      </w:r>
      <w:r>
        <w:rPr>
          <w:rFonts w:eastAsia="Times New Roman"/>
          <w:szCs w:val="24"/>
        </w:rPr>
        <w:t>,</w:t>
      </w:r>
      <w:r w:rsidRPr="00E81606">
        <w:rPr>
          <w:rFonts w:eastAsia="Times New Roman"/>
          <w:szCs w:val="24"/>
        </w:rPr>
        <w:t xml:space="preserve"> που </w:t>
      </w:r>
      <w:r>
        <w:rPr>
          <w:rFonts w:eastAsia="Times New Roman"/>
          <w:szCs w:val="24"/>
        </w:rPr>
        <w:t xml:space="preserve">καίγεστε και </w:t>
      </w:r>
      <w:r w:rsidRPr="00E81606">
        <w:rPr>
          <w:rFonts w:eastAsia="Times New Roman"/>
          <w:szCs w:val="24"/>
        </w:rPr>
        <w:t>κλαίγεστε</w:t>
      </w:r>
      <w:r>
        <w:rPr>
          <w:rFonts w:eastAsia="Times New Roman"/>
          <w:szCs w:val="24"/>
        </w:rPr>
        <w:t>,</w:t>
      </w:r>
      <w:r w:rsidRPr="00E81606">
        <w:rPr>
          <w:rFonts w:eastAsia="Times New Roman"/>
          <w:szCs w:val="24"/>
        </w:rPr>
        <w:t xml:space="preserve"> ποιος </w:t>
      </w:r>
      <w:r>
        <w:rPr>
          <w:rFonts w:eastAsia="Times New Roman"/>
          <w:szCs w:val="24"/>
        </w:rPr>
        <w:t>την έκοψε; Εσείς! Κ</w:t>
      </w:r>
      <w:r w:rsidRPr="00E81606">
        <w:rPr>
          <w:rFonts w:eastAsia="Times New Roman"/>
          <w:szCs w:val="24"/>
        </w:rPr>
        <w:t>αι τώρα τι κάνετε</w:t>
      </w:r>
      <w:r>
        <w:rPr>
          <w:rFonts w:eastAsia="Times New Roman"/>
          <w:szCs w:val="24"/>
        </w:rPr>
        <w:t>,</w:t>
      </w:r>
      <w:r w:rsidRPr="00E81606">
        <w:rPr>
          <w:rFonts w:eastAsia="Times New Roman"/>
          <w:szCs w:val="24"/>
        </w:rPr>
        <w:t xml:space="preserve"> δηλαδή</w:t>
      </w:r>
      <w:r>
        <w:rPr>
          <w:rFonts w:eastAsia="Times New Roman"/>
          <w:szCs w:val="24"/>
        </w:rPr>
        <w:t xml:space="preserve">; Την επαναφέρετε. Άλλο ένα πράγμα, δηλαδή, που κάνετε και έρχεστε στο </w:t>
      </w:r>
      <w:r w:rsidRPr="00E81606">
        <w:rPr>
          <w:rFonts w:eastAsia="Times New Roman"/>
          <w:szCs w:val="24"/>
        </w:rPr>
        <w:t>2014</w:t>
      </w:r>
      <w:r>
        <w:rPr>
          <w:rFonts w:eastAsia="Times New Roman"/>
          <w:szCs w:val="24"/>
        </w:rPr>
        <w:t>.</w:t>
      </w:r>
    </w:p>
    <w:p w14:paraId="12B6EB92" w14:textId="77777777" w:rsidR="00F81E5F" w:rsidRDefault="0022463A">
      <w:pPr>
        <w:spacing w:line="600" w:lineRule="auto"/>
        <w:ind w:firstLine="720"/>
        <w:jc w:val="both"/>
        <w:rPr>
          <w:rFonts w:eastAsia="Times New Roman"/>
          <w:szCs w:val="24"/>
        </w:rPr>
      </w:pPr>
      <w:r>
        <w:rPr>
          <w:rFonts w:eastAsia="Times New Roman"/>
          <w:szCs w:val="24"/>
        </w:rPr>
        <w:t>Α</w:t>
      </w:r>
      <w:r w:rsidRPr="00E81606">
        <w:rPr>
          <w:rFonts w:eastAsia="Times New Roman"/>
          <w:szCs w:val="24"/>
        </w:rPr>
        <w:t>λήθεια</w:t>
      </w:r>
      <w:r>
        <w:rPr>
          <w:rFonts w:eastAsia="Times New Roman"/>
          <w:szCs w:val="24"/>
        </w:rPr>
        <w:t>,</w:t>
      </w:r>
      <w:r w:rsidRPr="00E81606">
        <w:rPr>
          <w:rFonts w:eastAsia="Times New Roman"/>
          <w:szCs w:val="24"/>
        </w:rPr>
        <w:t xml:space="preserve"> οι συντάξεις του νόμου </w:t>
      </w:r>
      <w:proofErr w:type="spellStart"/>
      <w:r w:rsidRPr="00E81606">
        <w:rPr>
          <w:rFonts w:eastAsia="Times New Roman"/>
          <w:szCs w:val="24"/>
        </w:rPr>
        <w:t>Κατρούγκαλου</w:t>
      </w:r>
      <w:proofErr w:type="spellEnd"/>
      <w:r w:rsidRPr="00E81606">
        <w:rPr>
          <w:rFonts w:eastAsia="Times New Roman"/>
          <w:szCs w:val="24"/>
        </w:rPr>
        <w:t xml:space="preserve"> για τους </w:t>
      </w:r>
      <w:r>
        <w:rPr>
          <w:rFonts w:eastAsia="Times New Roman"/>
          <w:szCs w:val="24"/>
        </w:rPr>
        <w:t xml:space="preserve">νέους </w:t>
      </w:r>
      <w:r w:rsidRPr="00E81606">
        <w:rPr>
          <w:rFonts w:eastAsia="Times New Roman"/>
          <w:szCs w:val="24"/>
        </w:rPr>
        <w:t>συνταξιούχους από το 2016 και μετά</w:t>
      </w:r>
      <w:r>
        <w:rPr>
          <w:rFonts w:eastAsia="Times New Roman"/>
          <w:szCs w:val="24"/>
        </w:rPr>
        <w:t>,</w:t>
      </w:r>
      <w:r w:rsidRPr="00E81606">
        <w:rPr>
          <w:rFonts w:eastAsia="Times New Roman"/>
          <w:szCs w:val="24"/>
        </w:rPr>
        <w:t xml:space="preserve"> που είναι μειωμένες έ</w:t>
      </w:r>
      <w:r>
        <w:rPr>
          <w:rFonts w:eastAsia="Times New Roman"/>
          <w:szCs w:val="24"/>
        </w:rPr>
        <w:t xml:space="preserve">ως και </w:t>
      </w:r>
      <w:r w:rsidRPr="00E81606">
        <w:rPr>
          <w:rFonts w:eastAsia="Times New Roman"/>
          <w:szCs w:val="24"/>
        </w:rPr>
        <w:t>35%</w:t>
      </w:r>
      <w:r>
        <w:rPr>
          <w:rFonts w:eastAsia="Times New Roman"/>
          <w:szCs w:val="24"/>
        </w:rPr>
        <w:t>,</w:t>
      </w:r>
      <w:r w:rsidRPr="00E81606">
        <w:rPr>
          <w:rFonts w:eastAsia="Times New Roman"/>
          <w:szCs w:val="24"/>
        </w:rPr>
        <w:t xml:space="preserve"> </w:t>
      </w:r>
      <w:r>
        <w:rPr>
          <w:rFonts w:eastAsia="Times New Roman"/>
          <w:szCs w:val="24"/>
        </w:rPr>
        <w:t xml:space="preserve">σε σχέση με τις παλαιές συντάξεις, </w:t>
      </w:r>
      <w:r w:rsidRPr="00E81606">
        <w:rPr>
          <w:rFonts w:eastAsia="Times New Roman"/>
          <w:szCs w:val="24"/>
        </w:rPr>
        <w:t>είναι φιλολαϊκό μέτρο</w:t>
      </w:r>
      <w:r>
        <w:rPr>
          <w:rFonts w:eastAsia="Times New Roman"/>
          <w:szCs w:val="24"/>
        </w:rPr>
        <w:t xml:space="preserve">; </w:t>
      </w:r>
    </w:p>
    <w:p w14:paraId="12B6EB93" w14:textId="77777777" w:rsidR="00F81E5F" w:rsidRDefault="0022463A">
      <w:pPr>
        <w:spacing w:line="600" w:lineRule="auto"/>
        <w:ind w:firstLine="720"/>
        <w:jc w:val="both"/>
        <w:rPr>
          <w:rFonts w:eastAsia="Times New Roman"/>
          <w:szCs w:val="24"/>
        </w:rPr>
      </w:pPr>
      <w:r>
        <w:rPr>
          <w:rFonts w:eastAsia="Times New Roman"/>
          <w:szCs w:val="24"/>
        </w:rPr>
        <w:t>Όσον αφορά την κατάργηση του ΕΚΑΣ, δεν μιλάτε. Δ</w:t>
      </w:r>
      <w:r w:rsidRPr="00E81606">
        <w:rPr>
          <w:rFonts w:eastAsia="Times New Roman"/>
          <w:szCs w:val="24"/>
        </w:rPr>
        <w:t xml:space="preserve">εν άκουσα τη λέξη </w:t>
      </w:r>
      <w:r>
        <w:rPr>
          <w:rFonts w:eastAsia="Times New Roman"/>
          <w:szCs w:val="24"/>
        </w:rPr>
        <w:t xml:space="preserve">ΕΚΑΣ για </w:t>
      </w:r>
      <w:r w:rsidRPr="00E81606">
        <w:rPr>
          <w:rFonts w:eastAsia="Times New Roman"/>
          <w:szCs w:val="24"/>
        </w:rPr>
        <w:t xml:space="preserve">κανέναν </w:t>
      </w:r>
      <w:r>
        <w:rPr>
          <w:rFonts w:eastAsia="Times New Roman"/>
          <w:szCs w:val="24"/>
        </w:rPr>
        <w:t xml:space="preserve">ή έστω να </w:t>
      </w:r>
      <w:r w:rsidRPr="00E81606">
        <w:rPr>
          <w:rFonts w:eastAsia="Times New Roman"/>
          <w:szCs w:val="24"/>
        </w:rPr>
        <w:t>επιχειρηματολογήσε</w:t>
      </w:r>
      <w:r>
        <w:rPr>
          <w:rFonts w:eastAsia="Times New Roman"/>
          <w:szCs w:val="24"/>
        </w:rPr>
        <w:t>τε</w:t>
      </w:r>
      <w:r w:rsidRPr="00E81606">
        <w:rPr>
          <w:rFonts w:eastAsia="Times New Roman"/>
          <w:szCs w:val="24"/>
        </w:rPr>
        <w:t xml:space="preserve"> </w:t>
      </w:r>
      <w:r>
        <w:rPr>
          <w:rFonts w:eastAsia="Times New Roman"/>
          <w:szCs w:val="24"/>
        </w:rPr>
        <w:t>κάπως. Η</w:t>
      </w:r>
      <w:r w:rsidRPr="00E81606">
        <w:rPr>
          <w:rFonts w:eastAsia="Times New Roman"/>
          <w:szCs w:val="24"/>
        </w:rPr>
        <w:t xml:space="preserve"> κατάργηση του ΕΚΑΣ είναι μ</w:t>
      </w:r>
      <w:r>
        <w:rPr>
          <w:rFonts w:eastAsia="Times New Roman"/>
          <w:szCs w:val="24"/>
        </w:rPr>
        <w:t xml:space="preserve">έτρο υπέρ των πτωχών ή των ελίτ ή είναι μια </w:t>
      </w:r>
      <w:r w:rsidRPr="00E81606">
        <w:rPr>
          <w:rFonts w:eastAsia="Times New Roman"/>
          <w:szCs w:val="24"/>
        </w:rPr>
        <w:t>μόνιμη επιβάρυνση για τους συνταξιούχους</w:t>
      </w:r>
      <w:r>
        <w:rPr>
          <w:rFonts w:eastAsia="Times New Roman"/>
          <w:szCs w:val="24"/>
        </w:rPr>
        <w:t>;</w:t>
      </w:r>
    </w:p>
    <w:p w14:paraId="12B6EB94" w14:textId="77777777" w:rsidR="00F81E5F" w:rsidRDefault="0022463A">
      <w:pPr>
        <w:spacing w:line="600" w:lineRule="auto"/>
        <w:ind w:firstLine="720"/>
        <w:jc w:val="both"/>
        <w:rPr>
          <w:rFonts w:eastAsia="Times New Roman"/>
          <w:szCs w:val="24"/>
        </w:rPr>
      </w:pPr>
      <w:r>
        <w:rPr>
          <w:rFonts w:eastAsia="Times New Roman"/>
          <w:szCs w:val="24"/>
        </w:rPr>
        <w:t>Η</w:t>
      </w:r>
      <w:r w:rsidRPr="00E81606">
        <w:rPr>
          <w:rFonts w:eastAsia="Times New Roman"/>
          <w:szCs w:val="24"/>
        </w:rPr>
        <w:t xml:space="preserve"> αύξηση του ΦΠΑ στο 24%</w:t>
      </w:r>
      <w:r>
        <w:rPr>
          <w:rFonts w:eastAsia="Times New Roman"/>
          <w:szCs w:val="24"/>
        </w:rPr>
        <w:t>,</w:t>
      </w:r>
      <w:r w:rsidRPr="00E81606">
        <w:rPr>
          <w:rFonts w:eastAsia="Times New Roman"/>
          <w:szCs w:val="24"/>
        </w:rPr>
        <w:t xml:space="preserve"> αλήθεια</w:t>
      </w:r>
      <w:r>
        <w:rPr>
          <w:rFonts w:eastAsia="Times New Roman"/>
          <w:szCs w:val="24"/>
        </w:rPr>
        <w:t>,</w:t>
      </w:r>
      <w:r w:rsidRPr="00E81606">
        <w:rPr>
          <w:rFonts w:eastAsia="Times New Roman"/>
          <w:szCs w:val="24"/>
        </w:rPr>
        <w:t xml:space="preserve"> για τα ακριτικά νησιά είναι υπέρ της ακριτικής Ελλάδας</w:t>
      </w:r>
      <w:r>
        <w:rPr>
          <w:rFonts w:eastAsia="Times New Roman"/>
          <w:szCs w:val="24"/>
        </w:rPr>
        <w:t xml:space="preserve">; </w:t>
      </w:r>
      <w:r w:rsidRPr="00E81606">
        <w:rPr>
          <w:rFonts w:eastAsia="Times New Roman"/>
          <w:szCs w:val="24"/>
        </w:rPr>
        <w:t>Πολλοί από σας κατ</w:t>
      </w:r>
      <w:r>
        <w:rPr>
          <w:rFonts w:eastAsia="Times New Roman"/>
          <w:szCs w:val="24"/>
        </w:rPr>
        <w:t>άγεστε, μ</w:t>
      </w:r>
      <w:r w:rsidRPr="00E81606">
        <w:rPr>
          <w:rFonts w:eastAsia="Times New Roman"/>
          <w:szCs w:val="24"/>
        </w:rPr>
        <w:t>άλιστα</w:t>
      </w:r>
      <w:r>
        <w:rPr>
          <w:rFonts w:eastAsia="Times New Roman"/>
          <w:szCs w:val="24"/>
        </w:rPr>
        <w:t>,</w:t>
      </w:r>
      <w:r w:rsidRPr="00E81606">
        <w:rPr>
          <w:rFonts w:eastAsia="Times New Roman"/>
          <w:szCs w:val="24"/>
        </w:rPr>
        <w:t xml:space="preserve"> από πολύ </w:t>
      </w:r>
      <w:r>
        <w:rPr>
          <w:rFonts w:eastAsia="Times New Roman"/>
          <w:szCs w:val="24"/>
        </w:rPr>
        <w:t>ορεινές περιοχές</w:t>
      </w:r>
      <w:r>
        <w:rPr>
          <w:rFonts w:eastAsia="Times New Roman"/>
          <w:szCs w:val="24"/>
        </w:rPr>
        <w:t>,</w:t>
      </w:r>
      <w:r>
        <w:rPr>
          <w:rFonts w:eastAsia="Times New Roman"/>
          <w:szCs w:val="24"/>
        </w:rPr>
        <w:t xml:space="preserve"> </w:t>
      </w:r>
      <w:r w:rsidRPr="00E81606">
        <w:rPr>
          <w:rFonts w:eastAsia="Times New Roman"/>
          <w:szCs w:val="24"/>
        </w:rPr>
        <w:t>που κάν</w:t>
      </w:r>
      <w:r>
        <w:rPr>
          <w:rFonts w:eastAsia="Times New Roman"/>
          <w:szCs w:val="24"/>
        </w:rPr>
        <w:t xml:space="preserve">ει </w:t>
      </w:r>
      <w:r w:rsidRPr="00E81606">
        <w:rPr>
          <w:rFonts w:eastAsia="Times New Roman"/>
          <w:szCs w:val="24"/>
        </w:rPr>
        <w:t xml:space="preserve">πολύ κρύο και φέτος </w:t>
      </w:r>
      <w:r>
        <w:rPr>
          <w:rFonts w:eastAsia="Times New Roman"/>
          <w:szCs w:val="24"/>
        </w:rPr>
        <w:t xml:space="preserve">ήταν </w:t>
      </w:r>
      <w:r w:rsidRPr="00E81606">
        <w:rPr>
          <w:rFonts w:eastAsia="Times New Roman"/>
          <w:szCs w:val="24"/>
        </w:rPr>
        <w:t>πολύ το κρύο</w:t>
      </w:r>
      <w:r>
        <w:rPr>
          <w:rFonts w:eastAsia="Times New Roman"/>
          <w:szCs w:val="24"/>
        </w:rPr>
        <w:t>. Κατά 70%</w:t>
      </w:r>
      <w:r w:rsidRPr="00E81606">
        <w:rPr>
          <w:rFonts w:eastAsia="Times New Roman"/>
          <w:szCs w:val="24"/>
        </w:rPr>
        <w:t xml:space="preserve"> </w:t>
      </w:r>
      <w:r>
        <w:rPr>
          <w:rFonts w:eastAsia="Times New Roman"/>
          <w:szCs w:val="24"/>
        </w:rPr>
        <w:t xml:space="preserve">το </w:t>
      </w:r>
      <w:r>
        <w:rPr>
          <w:rFonts w:eastAsia="Times New Roman"/>
          <w:szCs w:val="24"/>
        </w:rPr>
        <w:t>ποσό μειώθηκε</w:t>
      </w:r>
      <w:r>
        <w:rPr>
          <w:rFonts w:eastAsia="Times New Roman"/>
          <w:szCs w:val="24"/>
        </w:rPr>
        <w:t>,</w:t>
      </w:r>
      <w:r>
        <w:rPr>
          <w:rFonts w:eastAsia="Times New Roman"/>
          <w:szCs w:val="24"/>
        </w:rPr>
        <w:t xml:space="preserve"> σε σχέση με το </w:t>
      </w:r>
      <w:r w:rsidRPr="00E81606">
        <w:rPr>
          <w:rFonts w:eastAsia="Times New Roman"/>
          <w:szCs w:val="24"/>
        </w:rPr>
        <w:t>2014</w:t>
      </w:r>
      <w:r>
        <w:rPr>
          <w:rFonts w:eastAsia="Times New Roman"/>
          <w:szCs w:val="24"/>
        </w:rPr>
        <w:t>,</w:t>
      </w:r>
      <w:r w:rsidRPr="00E81606">
        <w:rPr>
          <w:rFonts w:eastAsia="Times New Roman"/>
          <w:szCs w:val="24"/>
        </w:rPr>
        <w:t xml:space="preserve"> </w:t>
      </w:r>
      <w:r>
        <w:rPr>
          <w:rFonts w:eastAsia="Times New Roman"/>
          <w:szCs w:val="24"/>
        </w:rPr>
        <w:t>για το πετρέλαιο θέρμανσης.</w:t>
      </w:r>
    </w:p>
    <w:p w14:paraId="12B6EB95" w14:textId="77777777" w:rsidR="00F81E5F" w:rsidRDefault="0022463A">
      <w:pPr>
        <w:spacing w:line="600" w:lineRule="auto"/>
        <w:ind w:firstLine="720"/>
        <w:jc w:val="both"/>
        <w:rPr>
          <w:rFonts w:eastAsia="Times New Roman"/>
          <w:szCs w:val="24"/>
        </w:rPr>
      </w:pPr>
      <w:r>
        <w:rPr>
          <w:rFonts w:eastAsia="Times New Roman"/>
          <w:szCs w:val="24"/>
        </w:rPr>
        <w:t xml:space="preserve">Και επειδή βλέπω </w:t>
      </w:r>
      <w:r>
        <w:rPr>
          <w:rFonts w:eastAsia="Times New Roman"/>
          <w:szCs w:val="24"/>
        </w:rPr>
        <w:t>-</w:t>
      </w:r>
      <w:r>
        <w:rPr>
          <w:rFonts w:eastAsia="Times New Roman"/>
          <w:szCs w:val="24"/>
        </w:rPr>
        <w:t xml:space="preserve">είναι επακόλουθο, βέβαια- ότι μέρα με τη μέρα χάνετε την ψυχραιμία σας για την επερχόμενη μεγάλη ήττα σας στις 26 Μαΐου, προσπαθείτε να παραποιήσετε και να ερμηνεύσετε με </w:t>
      </w:r>
      <w:r w:rsidRPr="00E81606">
        <w:rPr>
          <w:rFonts w:eastAsia="Times New Roman"/>
          <w:szCs w:val="24"/>
        </w:rPr>
        <w:t>το</w:t>
      </w:r>
      <w:r>
        <w:rPr>
          <w:rFonts w:eastAsia="Times New Roman"/>
          <w:szCs w:val="24"/>
        </w:rPr>
        <w:t>ν</w:t>
      </w:r>
      <w:r w:rsidRPr="00E81606">
        <w:rPr>
          <w:rFonts w:eastAsia="Times New Roman"/>
          <w:szCs w:val="24"/>
        </w:rPr>
        <w:t xml:space="preserve"> δικό σας τρόπο τα λόγια του </w:t>
      </w:r>
      <w:r>
        <w:rPr>
          <w:rFonts w:eastAsia="Times New Roman"/>
          <w:szCs w:val="24"/>
        </w:rPr>
        <w:t>Π</w:t>
      </w:r>
      <w:r w:rsidRPr="00E81606">
        <w:rPr>
          <w:rFonts w:eastAsia="Times New Roman"/>
          <w:szCs w:val="24"/>
        </w:rPr>
        <w:t>ροέδρου μας Κυριάκου Μητσοτάκη</w:t>
      </w:r>
      <w:r>
        <w:rPr>
          <w:rFonts w:eastAsia="Times New Roman"/>
          <w:szCs w:val="24"/>
        </w:rPr>
        <w:t>.</w:t>
      </w:r>
      <w:r w:rsidRPr="00E81606">
        <w:rPr>
          <w:rFonts w:eastAsia="Times New Roman"/>
          <w:szCs w:val="24"/>
        </w:rPr>
        <w:t xml:space="preserve"> Μάλιστα</w:t>
      </w:r>
      <w:r>
        <w:rPr>
          <w:rFonts w:eastAsia="Times New Roman"/>
          <w:szCs w:val="24"/>
        </w:rPr>
        <w:t>,</w:t>
      </w:r>
      <w:r w:rsidRPr="00E81606">
        <w:rPr>
          <w:rFonts w:eastAsia="Times New Roman"/>
          <w:szCs w:val="24"/>
        </w:rPr>
        <w:t xml:space="preserve"> άκουσα και κάτι λέξεις από τον κ</w:t>
      </w:r>
      <w:r>
        <w:rPr>
          <w:rFonts w:eastAsia="Times New Roman"/>
          <w:szCs w:val="24"/>
        </w:rPr>
        <w:t>.</w:t>
      </w:r>
      <w:r w:rsidRPr="00E81606">
        <w:rPr>
          <w:rFonts w:eastAsia="Times New Roman"/>
          <w:szCs w:val="24"/>
        </w:rPr>
        <w:t xml:space="preserve"> </w:t>
      </w:r>
      <w:r>
        <w:rPr>
          <w:rFonts w:eastAsia="Times New Roman"/>
          <w:szCs w:val="24"/>
        </w:rPr>
        <w:t xml:space="preserve">Μπάρκα ότι εννοούσε άλλα. Ξέρει, δηλαδή, </w:t>
      </w:r>
      <w:r w:rsidRPr="00E81606">
        <w:rPr>
          <w:rFonts w:eastAsia="Times New Roman"/>
          <w:szCs w:val="24"/>
        </w:rPr>
        <w:t xml:space="preserve">με </w:t>
      </w:r>
      <w:r>
        <w:rPr>
          <w:rFonts w:eastAsia="Times New Roman"/>
          <w:szCs w:val="24"/>
        </w:rPr>
        <w:t>μέντιουμ.</w:t>
      </w:r>
    </w:p>
    <w:p w14:paraId="12B6EB96" w14:textId="77777777" w:rsidR="00F81E5F" w:rsidRDefault="0022463A">
      <w:pPr>
        <w:spacing w:line="600" w:lineRule="auto"/>
        <w:ind w:firstLine="720"/>
        <w:jc w:val="both"/>
        <w:rPr>
          <w:rFonts w:eastAsia="Times New Roman"/>
          <w:szCs w:val="24"/>
        </w:rPr>
      </w:pPr>
      <w:r>
        <w:rPr>
          <w:rFonts w:eastAsia="Times New Roman"/>
          <w:szCs w:val="24"/>
        </w:rPr>
        <w:t>Ο Πρόεδρος της Νέας Δημοκρατίας α</w:t>
      </w:r>
      <w:r w:rsidRPr="00E81606">
        <w:rPr>
          <w:rFonts w:eastAsia="Times New Roman"/>
          <w:szCs w:val="24"/>
        </w:rPr>
        <w:t xml:space="preserve">ναφέρθηκε </w:t>
      </w:r>
      <w:r>
        <w:rPr>
          <w:rFonts w:eastAsia="Times New Roman"/>
          <w:szCs w:val="24"/>
        </w:rPr>
        <w:t xml:space="preserve">ξεκάθαρα </w:t>
      </w:r>
      <w:r w:rsidRPr="00E81606">
        <w:rPr>
          <w:rFonts w:eastAsia="Times New Roman"/>
          <w:szCs w:val="24"/>
        </w:rPr>
        <w:t xml:space="preserve">στην </w:t>
      </w:r>
      <w:r>
        <w:rPr>
          <w:rFonts w:eastAsia="Times New Roman"/>
          <w:szCs w:val="24"/>
        </w:rPr>
        <w:t xml:space="preserve">επταήμερη </w:t>
      </w:r>
      <w:r w:rsidRPr="00E81606">
        <w:rPr>
          <w:rFonts w:eastAsia="Times New Roman"/>
          <w:szCs w:val="24"/>
        </w:rPr>
        <w:t xml:space="preserve">λειτουργία της εταιρείας </w:t>
      </w:r>
      <w:r>
        <w:rPr>
          <w:rFonts w:eastAsia="Times New Roman"/>
          <w:szCs w:val="24"/>
        </w:rPr>
        <w:t>«</w:t>
      </w:r>
      <w:r w:rsidRPr="00E81606">
        <w:rPr>
          <w:rFonts w:eastAsia="Times New Roman"/>
          <w:szCs w:val="24"/>
        </w:rPr>
        <w:t>ΠΑΠΑ</w:t>
      </w:r>
      <w:r w:rsidRPr="00E81606">
        <w:rPr>
          <w:rFonts w:eastAsia="Times New Roman"/>
          <w:szCs w:val="24"/>
        </w:rPr>
        <w:t>ΣΤΡΑΤΟΣ</w:t>
      </w:r>
      <w:r>
        <w:rPr>
          <w:rFonts w:eastAsia="Times New Roman"/>
          <w:szCs w:val="24"/>
        </w:rPr>
        <w:t>», που τυχαίνει να</w:t>
      </w:r>
      <w:r w:rsidRPr="00E81606">
        <w:rPr>
          <w:rFonts w:eastAsia="Times New Roman"/>
          <w:szCs w:val="24"/>
        </w:rPr>
        <w:t xml:space="preserve"> είναι </w:t>
      </w:r>
      <w:r>
        <w:rPr>
          <w:rFonts w:eastAsia="Times New Roman"/>
          <w:szCs w:val="24"/>
        </w:rPr>
        <w:t>μια</w:t>
      </w:r>
      <w:r w:rsidRPr="00E81606">
        <w:rPr>
          <w:rFonts w:eastAsia="Times New Roman"/>
          <w:szCs w:val="24"/>
        </w:rPr>
        <w:t xml:space="preserve"> πολύ μεγάλη επιχείρηση </w:t>
      </w:r>
      <w:r>
        <w:rPr>
          <w:rFonts w:eastAsia="Times New Roman"/>
          <w:szCs w:val="24"/>
        </w:rPr>
        <w:t>στην ιδιαίτερη εκλογική μου περιφέρεια, σ</w:t>
      </w:r>
      <w:r w:rsidRPr="00E81606">
        <w:rPr>
          <w:rFonts w:eastAsia="Times New Roman"/>
          <w:szCs w:val="24"/>
        </w:rPr>
        <w:t>τη Δυτική Αττική</w:t>
      </w:r>
      <w:r>
        <w:rPr>
          <w:rFonts w:eastAsia="Times New Roman"/>
          <w:szCs w:val="24"/>
        </w:rPr>
        <w:t>, και όχι στην επταήμερη εργασία των εργαζομένων. Τελεία και παύλα.</w:t>
      </w:r>
    </w:p>
    <w:p w14:paraId="12B6EB97" w14:textId="77777777" w:rsidR="00F81E5F" w:rsidRDefault="0022463A">
      <w:pPr>
        <w:spacing w:line="600" w:lineRule="auto"/>
        <w:ind w:firstLine="720"/>
        <w:jc w:val="both"/>
        <w:rPr>
          <w:rFonts w:eastAsia="Times New Roman"/>
          <w:szCs w:val="24"/>
        </w:rPr>
      </w:pPr>
      <w:r>
        <w:rPr>
          <w:rFonts w:eastAsia="Times New Roman"/>
          <w:szCs w:val="24"/>
        </w:rPr>
        <w:t xml:space="preserve">Μάλιστα, </w:t>
      </w:r>
      <w:r w:rsidRPr="00E81606">
        <w:rPr>
          <w:rFonts w:eastAsia="Times New Roman"/>
          <w:szCs w:val="24"/>
        </w:rPr>
        <w:t>πριν από δύο εβδομάδες</w:t>
      </w:r>
      <w:r>
        <w:rPr>
          <w:rFonts w:eastAsia="Times New Roman"/>
          <w:szCs w:val="24"/>
        </w:rPr>
        <w:t>,</w:t>
      </w:r>
      <w:r w:rsidRPr="00E81606">
        <w:rPr>
          <w:rFonts w:eastAsia="Times New Roman"/>
          <w:szCs w:val="24"/>
        </w:rPr>
        <w:t xml:space="preserve"> ο κ</w:t>
      </w:r>
      <w:r>
        <w:rPr>
          <w:rFonts w:eastAsia="Times New Roman"/>
          <w:szCs w:val="24"/>
        </w:rPr>
        <w:t>.</w:t>
      </w:r>
      <w:r w:rsidRPr="00E81606">
        <w:rPr>
          <w:rFonts w:eastAsia="Times New Roman"/>
          <w:szCs w:val="24"/>
        </w:rPr>
        <w:t xml:space="preserve"> Μητσοτάκης επισκέφθηκε την εταιρεία και</w:t>
      </w:r>
      <w:r>
        <w:rPr>
          <w:rFonts w:eastAsia="Times New Roman"/>
          <w:szCs w:val="24"/>
        </w:rPr>
        <w:t>,</w:t>
      </w:r>
      <w:r w:rsidRPr="00E81606">
        <w:rPr>
          <w:rFonts w:eastAsia="Times New Roman"/>
          <w:szCs w:val="24"/>
        </w:rPr>
        <w:t xml:space="preserve"> </w:t>
      </w:r>
      <w:r>
        <w:rPr>
          <w:rFonts w:eastAsia="Times New Roman"/>
          <w:szCs w:val="24"/>
        </w:rPr>
        <w:t>ό</w:t>
      </w:r>
      <w:r w:rsidRPr="00E81606">
        <w:rPr>
          <w:rFonts w:eastAsia="Times New Roman"/>
          <w:szCs w:val="24"/>
        </w:rPr>
        <w:t xml:space="preserve">πως </w:t>
      </w:r>
      <w:r>
        <w:rPr>
          <w:rFonts w:eastAsia="Times New Roman"/>
          <w:szCs w:val="24"/>
        </w:rPr>
        <w:t xml:space="preserve">το κάνει πάντα, ξεκίνησε να μιλάει με τους εργαζόμενους και μετά με την επιχείρηση. Μάλιστα, </w:t>
      </w:r>
      <w:r w:rsidRPr="00E81606">
        <w:rPr>
          <w:rFonts w:eastAsia="Times New Roman"/>
          <w:szCs w:val="24"/>
        </w:rPr>
        <w:t>σε αυτή</w:t>
      </w:r>
      <w:r>
        <w:rPr>
          <w:rFonts w:eastAsia="Times New Roman"/>
          <w:szCs w:val="24"/>
        </w:rPr>
        <w:t>ν</w:t>
      </w:r>
      <w:r w:rsidRPr="00E81606">
        <w:rPr>
          <w:rFonts w:eastAsia="Times New Roman"/>
          <w:szCs w:val="24"/>
        </w:rPr>
        <w:t xml:space="preserve"> την επιχείρηση τον Αύγουστο το</w:t>
      </w:r>
      <w:r>
        <w:rPr>
          <w:rFonts w:eastAsia="Times New Roman"/>
          <w:szCs w:val="24"/>
        </w:rPr>
        <w:t>υ</w:t>
      </w:r>
      <w:r w:rsidRPr="00E81606">
        <w:rPr>
          <w:rFonts w:eastAsia="Times New Roman"/>
          <w:szCs w:val="24"/>
        </w:rPr>
        <w:t xml:space="preserve"> 2017 πήγε και ο κ</w:t>
      </w:r>
      <w:r>
        <w:rPr>
          <w:rFonts w:eastAsia="Times New Roman"/>
          <w:szCs w:val="24"/>
        </w:rPr>
        <w:t>.</w:t>
      </w:r>
      <w:r w:rsidRPr="00E81606">
        <w:rPr>
          <w:rFonts w:eastAsia="Times New Roman"/>
          <w:szCs w:val="24"/>
        </w:rPr>
        <w:t xml:space="preserve"> Τσίπρας μετά </w:t>
      </w:r>
      <w:r>
        <w:rPr>
          <w:rFonts w:eastAsia="Times New Roman"/>
          <w:szCs w:val="24"/>
        </w:rPr>
        <w:t xml:space="preserve">από τον Μάρτιο που η κ. </w:t>
      </w:r>
      <w:proofErr w:type="spellStart"/>
      <w:r>
        <w:rPr>
          <w:rFonts w:eastAsia="Times New Roman"/>
          <w:szCs w:val="24"/>
        </w:rPr>
        <w:t>Αχτσιόγλου</w:t>
      </w:r>
      <w:proofErr w:type="spellEnd"/>
      <w:r>
        <w:rPr>
          <w:rFonts w:eastAsia="Times New Roman"/>
          <w:szCs w:val="24"/>
        </w:rPr>
        <w:t>, το Υπου</w:t>
      </w:r>
      <w:r>
        <w:rPr>
          <w:rFonts w:eastAsia="Times New Roman"/>
          <w:szCs w:val="24"/>
        </w:rPr>
        <w:t>ργείο της δηλαδή</w:t>
      </w:r>
      <w:r>
        <w:rPr>
          <w:rFonts w:eastAsia="Times New Roman"/>
          <w:szCs w:val="24"/>
        </w:rPr>
        <w:t>,</w:t>
      </w:r>
      <w:r>
        <w:rPr>
          <w:rFonts w:eastAsia="Times New Roman"/>
          <w:szCs w:val="24"/>
        </w:rPr>
        <w:t xml:space="preserve"> καλώς </w:t>
      </w:r>
      <w:r w:rsidRPr="00E81606">
        <w:rPr>
          <w:rFonts w:eastAsia="Times New Roman"/>
          <w:szCs w:val="24"/>
        </w:rPr>
        <w:t>υπέγραψε</w:t>
      </w:r>
      <w:r>
        <w:rPr>
          <w:rFonts w:eastAsia="Times New Roman"/>
          <w:szCs w:val="24"/>
        </w:rPr>
        <w:t xml:space="preserve"> </w:t>
      </w:r>
      <w:r w:rsidRPr="00E81606">
        <w:rPr>
          <w:rFonts w:eastAsia="Times New Roman"/>
          <w:szCs w:val="24"/>
        </w:rPr>
        <w:t>τη</w:t>
      </w:r>
      <w:r>
        <w:rPr>
          <w:rFonts w:eastAsia="Times New Roman"/>
          <w:szCs w:val="24"/>
        </w:rPr>
        <w:t>ν</w:t>
      </w:r>
      <w:r w:rsidRPr="00E81606">
        <w:rPr>
          <w:rFonts w:eastAsia="Times New Roman"/>
          <w:szCs w:val="24"/>
        </w:rPr>
        <w:t xml:space="preserve"> </w:t>
      </w:r>
      <w:r>
        <w:rPr>
          <w:rFonts w:eastAsia="Times New Roman"/>
          <w:szCs w:val="24"/>
        </w:rPr>
        <w:t xml:space="preserve">επταήμερη </w:t>
      </w:r>
      <w:r w:rsidRPr="00E81606">
        <w:rPr>
          <w:rFonts w:eastAsia="Times New Roman"/>
          <w:szCs w:val="24"/>
        </w:rPr>
        <w:t>λειτουργία της επιχείρησης</w:t>
      </w:r>
      <w:r>
        <w:rPr>
          <w:rFonts w:eastAsia="Times New Roman"/>
          <w:szCs w:val="24"/>
        </w:rPr>
        <w:t>.</w:t>
      </w:r>
    </w:p>
    <w:p w14:paraId="12B6EB98" w14:textId="77777777" w:rsidR="00F81E5F" w:rsidRDefault="0022463A">
      <w:pPr>
        <w:spacing w:line="600" w:lineRule="auto"/>
        <w:ind w:firstLine="720"/>
        <w:jc w:val="both"/>
        <w:rPr>
          <w:rFonts w:eastAsia="Times New Roman"/>
          <w:szCs w:val="24"/>
        </w:rPr>
      </w:pPr>
      <w:r w:rsidRPr="00E81606">
        <w:rPr>
          <w:rFonts w:eastAsia="Times New Roman"/>
          <w:szCs w:val="24"/>
        </w:rPr>
        <w:t>Αυτή είναι η πραγματικότητα</w:t>
      </w:r>
      <w:r>
        <w:rPr>
          <w:rFonts w:eastAsia="Times New Roman"/>
          <w:szCs w:val="24"/>
        </w:rPr>
        <w:t xml:space="preserve">. Τα υπόγεια του Μαξίμου, βέβαια, </w:t>
      </w:r>
      <w:r w:rsidRPr="00E81606">
        <w:rPr>
          <w:rFonts w:eastAsia="Times New Roman"/>
          <w:szCs w:val="24"/>
        </w:rPr>
        <w:t>κατηγορούν τον κ</w:t>
      </w:r>
      <w:r>
        <w:rPr>
          <w:rFonts w:eastAsia="Times New Roman"/>
          <w:szCs w:val="24"/>
        </w:rPr>
        <w:t>.</w:t>
      </w:r>
      <w:r w:rsidRPr="00E81606">
        <w:rPr>
          <w:rFonts w:eastAsia="Times New Roman"/>
          <w:szCs w:val="24"/>
        </w:rPr>
        <w:t xml:space="preserve"> Μητσοτάκη για </w:t>
      </w:r>
      <w:r>
        <w:rPr>
          <w:rFonts w:eastAsia="Times New Roman"/>
          <w:szCs w:val="24"/>
        </w:rPr>
        <w:t>μια</w:t>
      </w:r>
      <w:r w:rsidRPr="00E81606">
        <w:rPr>
          <w:rFonts w:eastAsia="Times New Roman"/>
          <w:szCs w:val="24"/>
        </w:rPr>
        <w:t xml:space="preserve"> επιχειρησιακή σύμβαση</w:t>
      </w:r>
      <w:r>
        <w:rPr>
          <w:rFonts w:eastAsia="Times New Roman"/>
          <w:szCs w:val="24"/>
        </w:rPr>
        <w:t>,</w:t>
      </w:r>
      <w:r w:rsidRPr="00E81606">
        <w:rPr>
          <w:rFonts w:eastAsia="Times New Roman"/>
          <w:szCs w:val="24"/>
        </w:rPr>
        <w:t xml:space="preserve"> την οποία ενέκρινε το Υπουργείο της </w:t>
      </w:r>
      <w:r>
        <w:rPr>
          <w:rFonts w:eastAsia="Times New Roman"/>
          <w:szCs w:val="24"/>
        </w:rPr>
        <w:t xml:space="preserve">κ. </w:t>
      </w:r>
      <w:proofErr w:type="spellStart"/>
      <w:r>
        <w:rPr>
          <w:rFonts w:eastAsia="Times New Roman"/>
          <w:szCs w:val="24"/>
        </w:rPr>
        <w:t>Αχτσιόγλου</w:t>
      </w:r>
      <w:proofErr w:type="spellEnd"/>
      <w:r>
        <w:rPr>
          <w:rFonts w:eastAsia="Times New Roman"/>
          <w:szCs w:val="24"/>
        </w:rPr>
        <w:t xml:space="preserve">, </w:t>
      </w:r>
      <w:r w:rsidRPr="00E81606">
        <w:rPr>
          <w:rFonts w:eastAsia="Times New Roman"/>
          <w:szCs w:val="24"/>
        </w:rPr>
        <w:t>η οποία πρ</w:t>
      </w:r>
      <w:r w:rsidRPr="00E81606">
        <w:rPr>
          <w:rFonts w:eastAsia="Times New Roman"/>
          <w:szCs w:val="24"/>
        </w:rPr>
        <w:t>οέβλεπε την ε</w:t>
      </w:r>
      <w:r>
        <w:rPr>
          <w:rFonts w:eastAsia="Times New Roman"/>
          <w:szCs w:val="24"/>
        </w:rPr>
        <w:t>π</w:t>
      </w:r>
      <w:r w:rsidRPr="00E81606">
        <w:rPr>
          <w:rFonts w:eastAsia="Times New Roman"/>
          <w:szCs w:val="24"/>
        </w:rPr>
        <w:t xml:space="preserve">ταήμερη λειτουργία και </w:t>
      </w:r>
      <w:r>
        <w:rPr>
          <w:rFonts w:eastAsia="Times New Roman"/>
          <w:szCs w:val="24"/>
        </w:rPr>
        <w:t xml:space="preserve">όχι </w:t>
      </w:r>
      <w:r w:rsidRPr="00E81606">
        <w:rPr>
          <w:rFonts w:eastAsia="Times New Roman"/>
          <w:szCs w:val="24"/>
        </w:rPr>
        <w:t>την επταήμερη εργασία</w:t>
      </w:r>
      <w:r>
        <w:rPr>
          <w:rFonts w:eastAsia="Times New Roman"/>
          <w:szCs w:val="24"/>
        </w:rPr>
        <w:t>.</w:t>
      </w:r>
    </w:p>
    <w:p w14:paraId="12B6EB99" w14:textId="77777777" w:rsidR="00F81E5F" w:rsidRDefault="0022463A">
      <w:pPr>
        <w:spacing w:line="600" w:lineRule="auto"/>
        <w:ind w:firstLine="720"/>
        <w:jc w:val="both"/>
        <w:rPr>
          <w:rFonts w:eastAsia="Times New Roman"/>
          <w:szCs w:val="24"/>
        </w:rPr>
      </w:pPr>
      <w:r>
        <w:rPr>
          <w:rFonts w:eastAsia="Times New Roman"/>
          <w:szCs w:val="24"/>
        </w:rPr>
        <w:t xml:space="preserve">Μάλιστα, μιλώντας </w:t>
      </w:r>
      <w:r>
        <w:rPr>
          <w:rFonts w:eastAsia="Times New Roman"/>
          <w:szCs w:val="24"/>
        </w:rPr>
        <w:t>-</w:t>
      </w:r>
      <w:r>
        <w:rPr>
          <w:rFonts w:eastAsia="Times New Roman"/>
          <w:szCs w:val="24"/>
        </w:rPr>
        <w:t>πηγαίνετε κι εσείς, αν θέλετε- οι εργαζόμενοι που εργάζονται εκεί λιγότερες ώρες πληρώνονται σε μέσο όρο περισσότερα χρήματα απ’ ότι οι αντίστοιχοι συνάδελφοί τους στον ίδιο</w:t>
      </w:r>
      <w:r>
        <w:rPr>
          <w:rFonts w:eastAsia="Times New Roman"/>
          <w:szCs w:val="24"/>
        </w:rPr>
        <w:t xml:space="preserve"> κλάδο.</w:t>
      </w:r>
    </w:p>
    <w:p w14:paraId="12B6EB9A" w14:textId="77777777" w:rsidR="00F81E5F" w:rsidRDefault="0022463A">
      <w:pPr>
        <w:spacing w:line="600" w:lineRule="auto"/>
        <w:ind w:firstLine="720"/>
        <w:jc w:val="both"/>
        <w:rPr>
          <w:rFonts w:eastAsia="Times New Roman"/>
          <w:szCs w:val="24"/>
        </w:rPr>
      </w:pPr>
      <w:r>
        <w:rPr>
          <w:rFonts w:eastAsia="Times New Roman"/>
          <w:szCs w:val="24"/>
        </w:rPr>
        <w:t>Κ</w:t>
      </w:r>
      <w:r w:rsidRPr="00E81606">
        <w:rPr>
          <w:rFonts w:eastAsia="Times New Roman"/>
          <w:szCs w:val="24"/>
        </w:rPr>
        <w:t>υρίες και κύριοι συνάδελφοι</w:t>
      </w:r>
      <w:r>
        <w:rPr>
          <w:rFonts w:eastAsia="Times New Roman"/>
          <w:szCs w:val="24"/>
        </w:rPr>
        <w:t>, ό</w:t>
      </w:r>
      <w:r w:rsidRPr="00E81606">
        <w:rPr>
          <w:rFonts w:eastAsia="Times New Roman"/>
          <w:szCs w:val="24"/>
        </w:rPr>
        <w:t xml:space="preserve">σον αφορά τον κορμό του νομοσχεδίου για τις </w:t>
      </w:r>
      <w:proofErr w:type="spellStart"/>
      <w:r>
        <w:rPr>
          <w:rFonts w:eastAsia="Times New Roman"/>
          <w:szCs w:val="24"/>
        </w:rPr>
        <w:t>εκατόν</w:t>
      </w:r>
      <w:proofErr w:type="spellEnd"/>
      <w:r>
        <w:rPr>
          <w:rFonts w:eastAsia="Times New Roman"/>
          <w:szCs w:val="24"/>
        </w:rPr>
        <w:t xml:space="preserve"> είκοσι </w:t>
      </w:r>
      <w:r w:rsidRPr="00E81606">
        <w:rPr>
          <w:rFonts w:eastAsia="Times New Roman"/>
          <w:szCs w:val="24"/>
        </w:rPr>
        <w:t xml:space="preserve">δόσεις </w:t>
      </w:r>
      <w:r>
        <w:rPr>
          <w:rFonts w:eastAsia="Times New Roman"/>
          <w:szCs w:val="24"/>
        </w:rPr>
        <w:t>-</w:t>
      </w:r>
      <w:r>
        <w:rPr>
          <w:rFonts w:eastAsia="Times New Roman"/>
          <w:szCs w:val="24"/>
        </w:rPr>
        <w:t xml:space="preserve">τελειώνω, κύριε Πρόεδρε- </w:t>
      </w:r>
      <w:r w:rsidRPr="00E81606">
        <w:rPr>
          <w:rFonts w:eastAsia="Times New Roman"/>
          <w:szCs w:val="24"/>
        </w:rPr>
        <w:t>εμείς θα το ψηφίσουμε</w:t>
      </w:r>
      <w:r>
        <w:rPr>
          <w:rFonts w:eastAsia="Times New Roman"/>
          <w:szCs w:val="24"/>
        </w:rPr>
        <w:t>, όταν εσείς αρνηθήκατε, όπως αρνιόσασταν τα πάντα, να ψηφίσετε τις εκατό δόσεις τις δικές μας</w:t>
      </w:r>
      <w:r w:rsidRPr="00E81606">
        <w:rPr>
          <w:rFonts w:eastAsia="Times New Roman"/>
          <w:szCs w:val="24"/>
        </w:rPr>
        <w:t xml:space="preserve"> </w:t>
      </w:r>
      <w:r>
        <w:rPr>
          <w:rFonts w:eastAsia="Times New Roman"/>
          <w:szCs w:val="24"/>
        </w:rPr>
        <w:t xml:space="preserve">επί </w:t>
      </w:r>
      <w:r>
        <w:rPr>
          <w:rFonts w:eastAsia="Times New Roman"/>
          <w:szCs w:val="24"/>
        </w:rPr>
        <w:t>κ</w:t>
      </w:r>
      <w:r w:rsidRPr="00E81606">
        <w:rPr>
          <w:rFonts w:eastAsia="Times New Roman"/>
          <w:szCs w:val="24"/>
        </w:rPr>
        <w:t>υβέρν</w:t>
      </w:r>
      <w:r w:rsidRPr="00E81606">
        <w:rPr>
          <w:rFonts w:eastAsia="Times New Roman"/>
          <w:szCs w:val="24"/>
        </w:rPr>
        <w:t>ησης Σαμαρ</w:t>
      </w:r>
      <w:r>
        <w:rPr>
          <w:rFonts w:eastAsia="Times New Roman"/>
          <w:szCs w:val="24"/>
        </w:rPr>
        <w:t xml:space="preserve">ά με την </w:t>
      </w:r>
      <w:r w:rsidRPr="00E81606">
        <w:rPr>
          <w:rFonts w:eastAsia="Times New Roman"/>
          <w:szCs w:val="24"/>
        </w:rPr>
        <w:t xml:space="preserve">πολιτική </w:t>
      </w:r>
      <w:r>
        <w:rPr>
          <w:rFonts w:eastAsia="Times New Roman"/>
          <w:szCs w:val="24"/>
        </w:rPr>
        <w:t>σας και παρά</w:t>
      </w:r>
      <w:r w:rsidRPr="00E81606">
        <w:rPr>
          <w:rFonts w:eastAsia="Times New Roman"/>
          <w:szCs w:val="24"/>
        </w:rPr>
        <w:t xml:space="preserve"> το γεγονός ότι </w:t>
      </w:r>
      <w:r>
        <w:rPr>
          <w:rFonts w:eastAsia="Times New Roman"/>
          <w:szCs w:val="24"/>
        </w:rPr>
        <w:t xml:space="preserve">εκτινάξατε τα χρέη των συμπολιτών μας, </w:t>
      </w:r>
      <w:r w:rsidRPr="00E81606">
        <w:rPr>
          <w:rFonts w:eastAsia="Times New Roman"/>
          <w:szCs w:val="24"/>
        </w:rPr>
        <w:t xml:space="preserve">σε εφορίες και </w:t>
      </w:r>
      <w:r>
        <w:rPr>
          <w:rFonts w:eastAsia="Times New Roman"/>
          <w:szCs w:val="24"/>
        </w:rPr>
        <w:t xml:space="preserve">ασφαλιστικά ταμεία από τα 75 δισεκατομμύρια </w:t>
      </w:r>
      <w:r w:rsidRPr="00E81606">
        <w:rPr>
          <w:rFonts w:eastAsia="Times New Roman"/>
          <w:szCs w:val="24"/>
        </w:rPr>
        <w:t xml:space="preserve"> στα </w:t>
      </w:r>
      <w:r>
        <w:rPr>
          <w:rFonts w:eastAsia="Times New Roman"/>
          <w:szCs w:val="24"/>
        </w:rPr>
        <w:t>140 δισεκατομμύρια.</w:t>
      </w:r>
    </w:p>
    <w:p w14:paraId="12B6EB9B" w14:textId="77777777" w:rsidR="00F81E5F" w:rsidRDefault="0022463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w:t>
      </w:r>
      <w:r>
        <w:rPr>
          <w:rFonts w:eastAsia="Times New Roman"/>
          <w:szCs w:val="24"/>
        </w:rPr>
        <w:t>λευτή)</w:t>
      </w:r>
    </w:p>
    <w:p w14:paraId="12B6EB9C" w14:textId="77777777" w:rsidR="00F81E5F" w:rsidRDefault="0022463A">
      <w:pPr>
        <w:spacing w:line="600" w:lineRule="auto"/>
        <w:ind w:firstLine="720"/>
        <w:jc w:val="both"/>
        <w:rPr>
          <w:rFonts w:eastAsia="Times New Roman"/>
          <w:szCs w:val="24"/>
        </w:rPr>
      </w:pPr>
      <w:r>
        <w:rPr>
          <w:rFonts w:eastAsia="Times New Roman"/>
          <w:szCs w:val="24"/>
        </w:rPr>
        <w:t>Τελειώνω, κύριε Πρόεδρε.</w:t>
      </w:r>
    </w:p>
    <w:p w14:paraId="12B6EB9D" w14:textId="77777777" w:rsidR="00F81E5F" w:rsidRDefault="0022463A">
      <w:pPr>
        <w:spacing w:line="600" w:lineRule="auto"/>
        <w:ind w:firstLine="720"/>
        <w:jc w:val="both"/>
        <w:rPr>
          <w:rFonts w:eastAsia="Times New Roman"/>
          <w:szCs w:val="24"/>
        </w:rPr>
      </w:pPr>
      <w:r>
        <w:rPr>
          <w:rFonts w:eastAsia="Times New Roman"/>
          <w:szCs w:val="24"/>
        </w:rPr>
        <w:t>Αγαπητοί συνάδελφοι του ΣΥΡΙΖΑ και των προθύμων -για</w:t>
      </w:r>
      <w:r w:rsidRPr="00E81606">
        <w:rPr>
          <w:rFonts w:eastAsia="Times New Roman"/>
          <w:szCs w:val="24"/>
        </w:rPr>
        <w:t xml:space="preserve">τί δεν είστε μόνοι </w:t>
      </w:r>
      <w:r>
        <w:rPr>
          <w:rFonts w:eastAsia="Times New Roman"/>
          <w:szCs w:val="24"/>
        </w:rPr>
        <w:t>σας, ε</w:t>
      </w:r>
      <w:r w:rsidRPr="00E81606">
        <w:rPr>
          <w:rFonts w:eastAsia="Times New Roman"/>
          <w:szCs w:val="24"/>
        </w:rPr>
        <w:t>ίχατε τους ΑΝΕΛ</w:t>
      </w:r>
      <w:r>
        <w:rPr>
          <w:rFonts w:eastAsia="Times New Roman"/>
          <w:szCs w:val="24"/>
        </w:rPr>
        <w:t xml:space="preserve">, τώρα </w:t>
      </w:r>
      <w:r w:rsidRPr="00E81606">
        <w:rPr>
          <w:rFonts w:eastAsia="Times New Roman"/>
          <w:szCs w:val="24"/>
        </w:rPr>
        <w:t>έχετε τους πρόθυμους</w:t>
      </w:r>
      <w:r>
        <w:rPr>
          <w:rFonts w:eastAsia="Times New Roman"/>
          <w:szCs w:val="24"/>
        </w:rPr>
        <w:t xml:space="preserve">- προσγειωθείτε </w:t>
      </w:r>
      <w:r w:rsidRPr="00E81606">
        <w:rPr>
          <w:rFonts w:eastAsia="Times New Roman"/>
          <w:szCs w:val="24"/>
        </w:rPr>
        <w:t>στην πραγματικότητα</w:t>
      </w:r>
      <w:r>
        <w:rPr>
          <w:rFonts w:eastAsia="Times New Roman"/>
          <w:szCs w:val="24"/>
        </w:rPr>
        <w:t>. Έ</w:t>
      </w:r>
      <w:r w:rsidRPr="00E81606">
        <w:rPr>
          <w:rFonts w:eastAsia="Times New Roman"/>
          <w:szCs w:val="24"/>
        </w:rPr>
        <w:t>χετε χάσει την ψυχραι</w:t>
      </w:r>
      <w:r>
        <w:rPr>
          <w:rFonts w:eastAsia="Times New Roman"/>
          <w:szCs w:val="24"/>
        </w:rPr>
        <w:t>μία</w:t>
      </w:r>
      <w:r w:rsidRPr="00E81606">
        <w:rPr>
          <w:rFonts w:eastAsia="Times New Roman"/>
          <w:szCs w:val="24"/>
        </w:rPr>
        <w:t xml:space="preserve"> </w:t>
      </w:r>
      <w:r>
        <w:rPr>
          <w:rFonts w:eastAsia="Times New Roman"/>
          <w:szCs w:val="24"/>
        </w:rPr>
        <w:t>σας,</w:t>
      </w:r>
      <w:r w:rsidRPr="00E81606">
        <w:rPr>
          <w:rFonts w:eastAsia="Times New Roman"/>
          <w:szCs w:val="24"/>
        </w:rPr>
        <w:t xml:space="preserve"> όσο πλησιάζει η 26η </w:t>
      </w:r>
      <w:r>
        <w:rPr>
          <w:rFonts w:eastAsia="Times New Roman"/>
          <w:szCs w:val="24"/>
        </w:rPr>
        <w:t>Μα</w:t>
      </w:r>
      <w:r w:rsidRPr="00E81606">
        <w:rPr>
          <w:rFonts w:eastAsia="Times New Roman"/>
          <w:szCs w:val="24"/>
        </w:rPr>
        <w:t>ΐου</w:t>
      </w:r>
      <w:r>
        <w:rPr>
          <w:rFonts w:eastAsia="Times New Roman"/>
          <w:szCs w:val="24"/>
        </w:rPr>
        <w:t xml:space="preserve">. Ο κόσμος </w:t>
      </w:r>
      <w:r>
        <w:rPr>
          <w:rFonts w:eastAsia="Times New Roman"/>
          <w:szCs w:val="24"/>
        </w:rPr>
        <w:t>δεν εξαπατάται ξανά. Έ</w:t>
      </w:r>
      <w:r w:rsidRPr="00E81606">
        <w:rPr>
          <w:rFonts w:eastAsia="Times New Roman"/>
          <w:szCs w:val="24"/>
        </w:rPr>
        <w:t>χει πάρει τις αποφάσεις του και στις 26 Μαΐου θα δείξει το</w:t>
      </w:r>
      <w:r>
        <w:rPr>
          <w:rFonts w:eastAsia="Times New Roman"/>
          <w:szCs w:val="24"/>
        </w:rPr>
        <w:t>ν δρόμο για τη μεγάλη αλλαγή με</w:t>
      </w:r>
      <w:r w:rsidRPr="00E81606">
        <w:rPr>
          <w:rFonts w:eastAsia="Times New Roman"/>
          <w:szCs w:val="24"/>
        </w:rPr>
        <w:t xml:space="preserve"> τη μεγάλη νίκη της Νέας Δημοκρατίας και του Κυριάκου Μητσοτάκη</w:t>
      </w:r>
      <w:r>
        <w:rPr>
          <w:rFonts w:eastAsia="Times New Roman"/>
          <w:szCs w:val="24"/>
        </w:rPr>
        <w:t>.</w:t>
      </w:r>
    </w:p>
    <w:p w14:paraId="12B6EB9E" w14:textId="77777777" w:rsidR="00F81E5F" w:rsidRDefault="0022463A">
      <w:pPr>
        <w:spacing w:line="600" w:lineRule="auto"/>
        <w:ind w:firstLine="720"/>
        <w:jc w:val="both"/>
        <w:rPr>
          <w:rFonts w:eastAsia="Times New Roman"/>
          <w:szCs w:val="24"/>
        </w:rPr>
      </w:pPr>
      <w:r>
        <w:rPr>
          <w:rFonts w:eastAsia="Times New Roman"/>
          <w:szCs w:val="24"/>
        </w:rPr>
        <w:t>Σας ε</w:t>
      </w:r>
      <w:r w:rsidRPr="00E81606">
        <w:rPr>
          <w:rFonts w:eastAsia="Times New Roman"/>
          <w:szCs w:val="24"/>
        </w:rPr>
        <w:t>υχαριστώ</w:t>
      </w:r>
      <w:r>
        <w:rPr>
          <w:rFonts w:eastAsia="Times New Roman"/>
          <w:szCs w:val="24"/>
        </w:rPr>
        <w:t>.</w:t>
      </w:r>
    </w:p>
    <w:p w14:paraId="12B6EB9F" w14:textId="77777777" w:rsidR="00F81E5F" w:rsidRDefault="0022463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B6EBA0" w14:textId="77777777" w:rsidR="00F81E5F" w:rsidRDefault="0022463A">
      <w:pPr>
        <w:spacing w:line="600" w:lineRule="auto"/>
        <w:ind w:firstLine="720"/>
        <w:jc w:val="both"/>
        <w:rPr>
          <w:rFonts w:eastAsia="Times New Roman"/>
          <w:szCs w:val="24"/>
        </w:rPr>
      </w:pPr>
      <w:r w:rsidRPr="00B552AE">
        <w:rPr>
          <w:rFonts w:eastAsia="Times New Roman"/>
          <w:b/>
          <w:szCs w:val="24"/>
        </w:rPr>
        <w:t xml:space="preserve">ΠΡΟΕΔΡΕΥΩΝ </w:t>
      </w:r>
      <w:r w:rsidRPr="00B552AE">
        <w:rPr>
          <w:rFonts w:eastAsia="Times New Roman"/>
          <w:b/>
          <w:szCs w:val="24"/>
        </w:rPr>
        <w:t xml:space="preserve">(Γεώργιος </w:t>
      </w:r>
      <w:proofErr w:type="spellStart"/>
      <w:r w:rsidRPr="00B552AE">
        <w:rPr>
          <w:rFonts w:eastAsia="Times New Roman"/>
          <w:b/>
          <w:szCs w:val="24"/>
        </w:rPr>
        <w:t>Λαμπρούλης</w:t>
      </w:r>
      <w:proofErr w:type="spellEnd"/>
      <w:r w:rsidRPr="00B552AE">
        <w:rPr>
          <w:rFonts w:eastAsia="Times New Roman"/>
          <w:b/>
          <w:szCs w:val="24"/>
        </w:rPr>
        <w:t>):</w:t>
      </w:r>
      <w:r>
        <w:rPr>
          <w:rFonts w:eastAsia="Times New Roman"/>
          <w:szCs w:val="24"/>
        </w:rPr>
        <w:t xml:space="preserve"> Η </w:t>
      </w:r>
      <w:r w:rsidRPr="00E81606">
        <w:rPr>
          <w:rFonts w:eastAsia="Times New Roman"/>
          <w:szCs w:val="24"/>
        </w:rPr>
        <w:t>κ</w:t>
      </w:r>
      <w:r>
        <w:rPr>
          <w:rFonts w:eastAsia="Times New Roman"/>
          <w:szCs w:val="24"/>
        </w:rPr>
        <w:t>.</w:t>
      </w:r>
      <w:r w:rsidRPr="00E81606">
        <w:rPr>
          <w:rFonts w:eastAsia="Times New Roman"/>
          <w:szCs w:val="24"/>
        </w:rPr>
        <w:t xml:space="preserve"> </w:t>
      </w:r>
      <w:proofErr w:type="spellStart"/>
      <w:r>
        <w:rPr>
          <w:rFonts w:eastAsia="Times New Roman"/>
          <w:szCs w:val="24"/>
        </w:rPr>
        <w:t>Μ</w:t>
      </w:r>
      <w:r w:rsidRPr="00E81606">
        <w:rPr>
          <w:rFonts w:eastAsia="Times New Roman"/>
          <w:szCs w:val="24"/>
        </w:rPr>
        <w:t>εγαλοοικονόμου</w:t>
      </w:r>
      <w:proofErr w:type="spellEnd"/>
      <w:r w:rsidRPr="00E81606">
        <w:rPr>
          <w:rFonts w:eastAsia="Times New Roman"/>
          <w:szCs w:val="24"/>
        </w:rPr>
        <w:t xml:space="preserve"> από το</w:t>
      </w:r>
      <w:r>
        <w:rPr>
          <w:rFonts w:eastAsia="Times New Roman"/>
          <w:szCs w:val="24"/>
        </w:rPr>
        <w:t>ν</w:t>
      </w:r>
      <w:r w:rsidRPr="00E81606">
        <w:rPr>
          <w:rFonts w:eastAsia="Times New Roman"/>
          <w:szCs w:val="24"/>
        </w:rPr>
        <w:t xml:space="preserve"> ΣΥΡΙΖΑ έχει το</w:t>
      </w:r>
      <w:r>
        <w:rPr>
          <w:rFonts w:eastAsia="Times New Roman"/>
          <w:szCs w:val="24"/>
        </w:rPr>
        <w:t>ν</w:t>
      </w:r>
      <w:r w:rsidRPr="00E81606">
        <w:rPr>
          <w:rFonts w:eastAsia="Times New Roman"/>
          <w:szCs w:val="24"/>
        </w:rPr>
        <w:t xml:space="preserve"> λόγο</w:t>
      </w:r>
      <w:r>
        <w:rPr>
          <w:rFonts w:eastAsia="Times New Roman"/>
          <w:szCs w:val="24"/>
        </w:rPr>
        <w:t>.</w:t>
      </w:r>
    </w:p>
    <w:p w14:paraId="12B6EBA1" w14:textId="77777777" w:rsidR="00F81E5F" w:rsidRDefault="0022463A">
      <w:pPr>
        <w:spacing w:line="600" w:lineRule="auto"/>
        <w:ind w:firstLine="720"/>
        <w:jc w:val="both"/>
        <w:rPr>
          <w:rFonts w:eastAsia="Times New Roman"/>
          <w:szCs w:val="24"/>
        </w:rPr>
      </w:pPr>
      <w:r w:rsidRPr="00B552AE">
        <w:rPr>
          <w:rFonts w:eastAsia="Times New Roman"/>
          <w:b/>
          <w:szCs w:val="24"/>
        </w:rPr>
        <w:t xml:space="preserve">ΘΕΟΔΩΡΑ ΜΕΓΑΛΟΟΙΚΟΝΟΜΟΥ: </w:t>
      </w:r>
      <w:r>
        <w:rPr>
          <w:rFonts w:eastAsia="Times New Roman"/>
          <w:szCs w:val="24"/>
        </w:rPr>
        <w:t>Ε</w:t>
      </w:r>
      <w:r w:rsidRPr="00E81606">
        <w:rPr>
          <w:rFonts w:eastAsia="Times New Roman"/>
          <w:szCs w:val="24"/>
        </w:rPr>
        <w:t>υχαριστώ</w:t>
      </w:r>
      <w:r>
        <w:rPr>
          <w:rFonts w:eastAsia="Times New Roman"/>
          <w:szCs w:val="24"/>
        </w:rPr>
        <w:t>, κύριε Π</w:t>
      </w:r>
      <w:r w:rsidRPr="00E81606">
        <w:rPr>
          <w:rFonts w:eastAsia="Times New Roman"/>
          <w:szCs w:val="24"/>
        </w:rPr>
        <w:t>ρόεδρε</w:t>
      </w:r>
      <w:r>
        <w:rPr>
          <w:rFonts w:eastAsia="Times New Roman"/>
          <w:szCs w:val="24"/>
        </w:rPr>
        <w:t>.</w:t>
      </w:r>
    </w:p>
    <w:p w14:paraId="12B6EBA2" w14:textId="77777777" w:rsidR="00F81E5F" w:rsidRDefault="0022463A">
      <w:pPr>
        <w:spacing w:line="600" w:lineRule="auto"/>
        <w:ind w:firstLine="720"/>
        <w:jc w:val="both"/>
        <w:rPr>
          <w:rFonts w:eastAsia="Times New Roman"/>
          <w:szCs w:val="24"/>
        </w:rPr>
      </w:pPr>
      <w:r>
        <w:rPr>
          <w:rFonts w:eastAsia="Times New Roman"/>
          <w:szCs w:val="24"/>
        </w:rPr>
        <w:t>Κ</w:t>
      </w:r>
      <w:r w:rsidRPr="00E81606">
        <w:rPr>
          <w:rFonts w:eastAsia="Times New Roman"/>
          <w:szCs w:val="24"/>
        </w:rPr>
        <w:t>υρίες και κύριοι συνάδελφοι</w:t>
      </w:r>
      <w:r>
        <w:rPr>
          <w:rFonts w:eastAsia="Times New Roman"/>
          <w:szCs w:val="24"/>
        </w:rPr>
        <w:t>,</w:t>
      </w:r>
      <w:r w:rsidRPr="00E81606">
        <w:rPr>
          <w:rFonts w:eastAsia="Times New Roman"/>
          <w:szCs w:val="24"/>
        </w:rPr>
        <w:t xml:space="preserve"> με το νομοσχέδιο ξεχάσαμε τη χθεσινή γιορτή της μητέρας</w:t>
      </w:r>
      <w:r>
        <w:rPr>
          <w:rFonts w:eastAsia="Times New Roman"/>
          <w:szCs w:val="24"/>
        </w:rPr>
        <w:t>. Δράττομαι, λ</w:t>
      </w:r>
      <w:r w:rsidRPr="00E81606">
        <w:rPr>
          <w:rFonts w:eastAsia="Times New Roman"/>
          <w:szCs w:val="24"/>
        </w:rPr>
        <w:t>οιπόν</w:t>
      </w:r>
      <w:r>
        <w:rPr>
          <w:rFonts w:eastAsia="Times New Roman"/>
          <w:szCs w:val="24"/>
        </w:rPr>
        <w:t>, της ε</w:t>
      </w:r>
      <w:r w:rsidRPr="00E81606">
        <w:rPr>
          <w:rFonts w:eastAsia="Times New Roman"/>
          <w:szCs w:val="24"/>
        </w:rPr>
        <w:t>υκαιρίας να ευχηθώ σ</w:t>
      </w:r>
      <w:r w:rsidRPr="00E81606">
        <w:rPr>
          <w:rFonts w:eastAsia="Times New Roman"/>
          <w:szCs w:val="24"/>
        </w:rPr>
        <w:t xml:space="preserve">ε όλες τις μητέρες του κόσμου </w:t>
      </w:r>
      <w:r>
        <w:rPr>
          <w:rFonts w:eastAsia="Times New Roman"/>
          <w:szCs w:val="24"/>
        </w:rPr>
        <w:t>χ</w:t>
      </w:r>
      <w:r>
        <w:rPr>
          <w:rFonts w:eastAsia="Times New Roman"/>
          <w:szCs w:val="24"/>
        </w:rPr>
        <w:t xml:space="preserve">ρόνια </w:t>
      </w:r>
      <w:r>
        <w:rPr>
          <w:rFonts w:eastAsia="Times New Roman"/>
          <w:szCs w:val="24"/>
        </w:rPr>
        <w:t>π</w:t>
      </w:r>
      <w:r w:rsidRPr="00E81606">
        <w:rPr>
          <w:rFonts w:eastAsia="Times New Roman"/>
          <w:szCs w:val="24"/>
        </w:rPr>
        <w:t>ολλά</w:t>
      </w:r>
      <w:r>
        <w:rPr>
          <w:rFonts w:eastAsia="Times New Roman"/>
          <w:szCs w:val="24"/>
        </w:rPr>
        <w:t>. Ε</w:t>
      </w:r>
      <w:r w:rsidRPr="00E81606">
        <w:rPr>
          <w:rFonts w:eastAsia="Times New Roman"/>
          <w:szCs w:val="24"/>
        </w:rPr>
        <w:t>ίναι το σημαντικότερο από όλα</w:t>
      </w:r>
      <w:r>
        <w:rPr>
          <w:rFonts w:eastAsia="Times New Roman"/>
          <w:szCs w:val="24"/>
        </w:rPr>
        <w:t>.</w:t>
      </w:r>
    </w:p>
    <w:p w14:paraId="12B6EBA3"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Και έχοντας αυτό στο μυαλό μου, σήμερα σκέφτηκα ότι αυτό το νομοσχέδιο είναι ένα παιδί που έρχεται στον κόσμο. Σήμερα συμπληρώνονται εννέα μήνες από την ημέρα που βγήκαμε από το μν</w:t>
      </w:r>
      <w:r>
        <w:rPr>
          <w:rFonts w:eastAsia="Times New Roman"/>
          <w:szCs w:val="24"/>
        </w:rPr>
        <w:t>ημόνιο. Από τις 21 Αυγούστου μέχρι τις 14 Μαΐου συμπληρώνονται εννέα μήνες. Οπότε είναι ένα παιδί που έρχεται να φέρει την ελπίδα και τη χαρά στην πατρίδα μας και πρέπει να το χειροκροτήσουμε, όσο και αν δεν σας αρέσει, κύριοι της Αντιπολίτευσης. Αυτό το ν</w:t>
      </w:r>
      <w:r>
        <w:rPr>
          <w:rFonts w:eastAsia="Times New Roman"/>
          <w:szCs w:val="24"/>
        </w:rPr>
        <w:t xml:space="preserve">ομοσχέδιο, μάλιστα, είναι αυτό που περίμενε ο ελληνικός λαός μετά από τα δέκα χρόνια κρίσης. </w:t>
      </w:r>
    </w:p>
    <w:p w14:paraId="12B6EBA4"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Θα ήθελα να πω στον εισηγητή της Αξιωματικής Αντιπολίτευσης ότι το βάρος το σήκωσε ο λαός και ας μην ξεχνάμε από πού προήλθε αυτό το βάρος, από τις κυβερνήσεις επ</w:t>
      </w:r>
      <w:r>
        <w:rPr>
          <w:rFonts w:eastAsia="Times New Roman"/>
          <w:szCs w:val="24"/>
        </w:rPr>
        <w:t>ί σαράντα χρόνια του ΠΑΣΟΚ, της Νέας Δημοκρατίας, την αλλαγή Νέας Δημοκρατίας-ΠΑΣΟΚ, τη συγκυβέρνηση ΠΑΣΟΚ και Νέας Δημοκρατίας. Θέλετε, δεν θέλετε, αυτό ήταν, από εκεί προήλθε το βάρος και όχι από την Κυβέρνηση του ΣΥΡΙΖΑ των τεσσάρων ετών. Έκανε ό,τι μπο</w:t>
      </w:r>
      <w:r>
        <w:rPr>
          <w:rFonts w:eastAsia="Times New Roman"/>
          <w:szCs w:val="24"/>
        </w:rPr>
        <w:t xml:space="preserve">ρούσε για να βγάλει το βάρος από την πλάτη του. </w:t>
      </w:r>
    </w:p>
    <w:p w14:paraId="12B6EBA5"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Θα ήθελα να πω ότι το οκτάωρο δεν αρέσει στον κ. Μητσοτάκη, θέλει να εφαρμόσει το δωδεκάωρο. Ναι, ας εφαρμόσει το δωδεκάωρο. </w:t>
      </w:r>
    </w:p>
    <w:p w14:paraId="12B6EBA6"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Και όσον αφορά το επταήμερο, εσείς ίσως, κύριε </w:t>
      </w:r>
      <w:proofErr w:type="spellStart"/>
      <w:r>
        <w:rPr>
          <w:rFonts w:eastAsia="Times New Roman"/>
          <w:szCs w:val="24"/>
        </w:rPr>
        <w:t>εισηγητά</w:t>
      </w:r>
      <w:proofErr w:type="spellEnd"/>
      <w:r>
        <w:rPr>
          <w:rFonts w:eastAsia="Times New Roman"/>
          <w:szCs w:val="24"/>
        </w:rPr>
        <w:t xml:space="preserve"> της Νέας Δημοκρατίας, να </w:t>
      </w:r>
      <w:r>
        <w:rPr>
          <w:rFonts w:eastAsia="Times New Roman"/>
          <w:szCs w:val="24"/>
        </w:rPr>
        <w:t>μην έχετε επιχειρησιακά δουλέψει, διότι θα ήθελα να σας θυμίσω ότι ο ΕΟΤ χρέωνε μια συνδρομή</w:t>
      </w:r>
      <w:r>
        <w:rPr>
          <w:rFonts w:eastAsia="Times New Roman"/>
          <w:szCs w:val="24"/>
        </w:rPr>
        <w:t>,</w:t>
      </w:r>
      <w:r>
        <w:rPr>
          <w:rFonts w:eastAsia="Times New Roman"/>
          <w:szCs w:val="24"/>
        </w:rPr>
        <w:t xml:space="preserve"> ειδικά στα τουριστικά καταστήματα από το 1980 </w:t>
      </w:r>
      <w:r>
        <w:rPr>
          <w:rFonts w:eastAsia="Times New Roman"/>
          <w:szCs w:val="24"/>
        </w:rPr>
        <w:t>-</w:t>
      </w:r>
      <w:r>
        <w:rPr>
          <w:rFonts w:eastAsia="Times New Roman"/>
          <w:szCs w:val="24"/>
        </w:rPr>
        <w:t>ίσως και πιο μπροστά- για το επταήμερο, την επταήμερη λειτουργία. Έπαιρνες ένα σήμα του ΕΟΤ, το έβαζες μπροστά στην</w:t>
      </w:r>
      <w:r>
        <w:rPr>
          <w:rFonts w:eastAsia="Times New Roman"/>
          <w:szCs w:val="24"/>
        </w:rPr>
        <w:t xml:space="preserve"> πινακίδα σου και μπορούσες να εργάζεσαι επτά ημέρες την εβδομάδα και επί είκοσι τέσσερις ώρες, φτάνει να ήσουν συνδρομητής στον ΕΟΤ, να έπαιρνες το σήμα, να έπαιρνες την πιστοποίηση και όταν έρχονταν σε εσένα για έλεγχο, έδειχνες αυτό το σήμα. Φυσικά, στο</w:t>
      </w:r>
      <w:r>
        <w:rPr>
          <w:rFonts w:eastAsia="Times New Roman"/>
          <w:szCs w:val="24"/>
        </w:rPr>
        <w:t xml:space="preserve"> Υπουργείο Εργασίας έδειχνες τον κατάλογό σου, έβαζες υπερωρίες στο προσωπικό σου και τις βάρδιες. Αυτό ήταν πάρα πολύ σύνηθες, δεν είναι καινούργιο, αλλά εσείς ίσως να μην είχατε ασχοληθεί επιχειρηματικά με αυτό, γιατί συνήθως οι Βουλευτές της Νέας Δημοκρ</w:t>
      </w:r>
      <w:r>
        <w:rPr>
          <w:rFonts w:eastAsia="Times New Roman"/>
          <w:szCs w:val="24"/>
        </w:rPr>
        <w:t>ατίας ήταν επαγγελματίες Βουλευτές, δεν είχαν άλλο προσόν. Ήταν από το 1974 Βουλευτές, επαγγελματίες Βουλευτές</w:t>
      </w:r>
      <w:r>
        <w:rPr>
          <w:rFonts w:eastAsia="Times New Roman"/>
          <w:szCs w:val="24"/>
        </w:rPr>
        <w:t xml:space="preserve"> -π</w:t>
      </w:r>
      <w:r>
        <w:rPr>
          <w:rFonts w:eastAsia="Times New Roman"/>
          <w:szCs w:val="24"/>
        </w:rPr>
        <w:t>άρα πολύ ωραία</w:t>
      </w:r>
      <w:r>
        <w:rPr>
          <w:rFonts w:eastAsia="Times New Roman"/>
          <w:szCs w:val="24"/>
        </w:rPr>
        <w:t>-</w:t>
      </w:r>
      <w:r>
        <w:rPr>
          <w:rFonts w:eastAsia="Times New Roman"/>
          <w:szCs w:val="24"/>
        </w:rPr>
        <w:t xml:space="preserve"> και με έδρα τη Βουλή των Ελλήνων! </w:t>
      </w:r>
    </w:p>
    <w:p w14:paraId="12B6EBA7"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Προχωρούμε παρακάτω.</w:t>
      </w:r>
    </w:p>
    <w:p w14:paraId="12B6EBA8"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Θα ήθελα να μιλήσω για τις τροπολογίες, οι οποίες είναι σημαντικότατες,</w:t>
      </w:r>
      <w:r>
        <w:rPr>
          <w:rFonts w:eastAsia="Times New Roman"/>
          <w:szCs w:val="24"/>
        </w:rPr>
        <w:t xml:space="preserve"> ειδικά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τροπολογία που αφορά τη δέκατη τρίτη σύνταξη. Η δέκατη τρίτη σύνταξη είναι σημαντική και μόνιμη, </w:t>
      </w:r>
      <w:proofErr w:type="spellStart"/>
      <w:r>
        <w:rPr>
          <w:rFonts w:eastAsia="Times New Roman"/>
          <w:szCs w:val="24"/>
        </w:rPr>
        <w:t>μονιμότατη</w:t>
      </w:r>
      <w:proofErr w:type="spellEnd"/>
      <w:r>
        <w:rPr>
          <w:rFonts w:eastAsia="Times New Roman"/>
          <w:szCs w:val="24"/>
        </w:rPr>
        <w:t>. Μ</w:t>
      </w:r>
      <w:r>
        <w:rPr>
          <w:rFonts w:eastAsia="Times New Roman"/>
          <w:szCs w:val="24"/>
        </w:rPr>
        <w:t>ονιμότερη δεν υπάρχει. Δεν είναι καθρεφτάκι, όπως θέλετε να την παρουσιάσετε, είναι μόνιμη, πιο μόνιμη δεν γίνεται. Θα ήθελα να σας το</w:t>
      </w:r>
      <w:r>
        <w:rPr>
          <w:rFonts w:eastAsia="Times New Roman"/>
          <w:szCs w:val="24"/>
        </w:rPr>
        <w:t xml:space="preserve"> τονίσω αυτό. </w:t>
      </w:r>
    </w:p>
    <w:p w14:paraId="12B6EBA9"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Όσον αφορά τη ρύθμιση, θα ήθελα να σας τονίσω ότι όταν κανείς έκανε μία ρύθμιση προς τον ασφαλιστικό φορέα του, εάν έκανε μία ρύθμιση στις τρεις δόσεις, αυτό</w:t>
      </w:r>
      <w:r>
        <w:rPr>
          <w:rFonts w:eastAsia="Times New Roman"/>
          <w:szCs w:val="24"/>
        </w:rPr>
        <w:t>,</w:t>
      </w:r>
      <w:r>
        <w:rPr>
          <w:rFonts w:eastAsia="Times New Roman"/>
          <w:szCs w:val="24"/>
        </w:rPr>
        <w:t xml:space="preserve"> όχι μόνο δεν καλυπτόταν από ιατροφαρμακευτική περίθαλψη, αλλά ούτε από νοσοκομειακ</w:t>
      </w:r>
      <w:r>
        <w:rPr>
          <w:rFonts w:eastAsia="Times New Roman"/>
          <w:szCs w:val="24"/>
        </w:rPr>
        <w:t xml:space="preserve">ή. Και αν πήγαινε σε κάποιο νοσοκομείο και </w:t>
      </w:r>
      <w:proofErr w:type="spellStart"/>
      <w:r>
        <w:rPr>
          <w:rFonts w:eastAsia="Times New Roman"/>
          <w:szCs w:val="24"/>
        </w:rPr>
        <w:t>περιεθάλπετο</w:t>
      </w:r>
      <w:proofErr w:type="spellEnd"/>
      <w:r>
        <w:rPr>
          <w:rFonts w:eastAsia="Times New Roman"/>
          <w:szCs w:val="24"/>
        </w:rPr>
        <w:t xml:space="preserve">, δεν φτάνει που δεν είχε να πληρώσει, αλλά του στέλνατε τη νοσοκομειακή περίθαλψη στην εφορία και μετά η εφορία τον κυνηγούσε και τον έβαζε φυλακή. Μόνο ο ΣΥΡΙΖΑ έφτασε να καταργήσει τα χρέη προς την </w:t>
      </w:r>
      <w:r>
        <w:rPr>
          <w:rFonts w:eastAsia="Times New Roman"/>
          <w:szCs w:val="24"/>
        </w:rPr>
        <w:t xml:space="preserve">εφορία από τη νοσηλεία από ασφαλιστικά ταμεία.  </w:t>
      </w:r>
    </w:p>
    <w:p w14:paraId="12B6EBAA"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Δεύτερον, έδωσε τη δυνατότητα και στους ανασφάλιστους ή σε αυτούς που χρωστούσαν ασφαλιστικές εισφορές να μπορούν να έχουν νοσοκομειακή περίθαλψη, άσχετα με το αν είχαν οφειλές προς τα ταμεία τους. </w:t>
      </w:r>
    </w:p>
    <w:p w14:paraId="12B6EBAB"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Το σημαντικότερο χρέος που έχει το κράτος, η ασφάλιση, η υγεία και η παιδεία είναι δωρεάν προς όλους. </w:t>
      </w:r>
    </w:p>
    <w:p w14:paraId="12B6EBAC"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12B6EBAD"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Όσον αφορά τις συντάξεις χηρείας, είναι ένα νομοθέτημα που μας το επ</w:t>
      </w:r>
      <w:r>
        <w:rPr>
          <w:rFonts w:eastAsia="Times New Roman"/>
          <w:szCs w:val="24"/>
        </w:rPr>
        <w:t>έβαλ</w:t>
      </w:r>
      <w:r>
        <w:rPr>
          <w:rFonts w:eastAsia="Times New Roman"/>
          <w:szCs w:val="24"/>
        </w:rPr>
        <w:t>ε</w:t>
      </w:r>
      <w:r>
        <w:rPr>
          <w:rFonts w:eastAsia="Times New Roman"/>
          <w:szCs w:val="24"/>
        </w:rPr>
        <w:t xml:space="preserve"> η τρόικα και οι θεσμοί, τους οποίους εσείς φέρατε. Αν είχατε εφαρμόσει αυτά</w:t>
      </w:r>
      <w:r>
        <w:rPr>
          <w:rFonts w:eastAsia="Times New Roman"/>
          <w:szCs w:val="24"/>
        </w:rPr>
        <w:t>,</w:t>
      </w:r>
      <w:r>
        <w:rPr>
          <w:rFonts w:eastAsia="Times New Roman"/>
          <w:szCs w:val="24"/>
        </w:rPr>
        <w:t xml:space="preserve"> που στο πρώτο και στο δεύτερο μνημόνιο ούτε κατ’ ελάχιστο δεν εφαρμόσατε -ούτε το 1/3 από αυτά που μας επέβαλλαν- δεν θα είχαμε προχωρήσει στο τρίτο μνημόνιο. Ναι, δεν </w:t>
      </w:r>
      <w:r>
        <w:rPr>
          <w:rFonts w:eastAsia="Times New Roman"/>
          <w:szCs w:val="24"/>
        </w:rPr>
        <w:t>εφαρμόσατε ούτε το 1/3! Είναι αυτό που ο κ. Χρυσοχοΐδης είχε το θάρρος να πει</w:t>
      </w:r>
      <w:r>
        <w:rPr>
          <w:rFonts w:eastAsia="Times New Roman"/>
          <w:szCs w:val="24"/>
        </w:rPr>
        <w:t>:</w:t>
      </w:r>
      <w:r>
        <w:rPr>
          <w:rFonts w:eastAsia="Times New Roman"/>
          <w:szCs w:val="24"/>
        </w:rPr>
        <w:t xml:space="preserve"> «το υπέγραψα, αλλά δεν το διάβασα». Τουλάχιστον εκείνου του βγάζω το καπέλο, διότι το είπε, «το υπέγραψα, αλλά δεν το διάβασα». </w:t>
      </w:r>
    </w:p>
    <w:p w14:paraId="12B6EBAE"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Εσείς το διαβάσατε, αλλά δεν εφαρμόσατε ούτε το </w:t>
      </w:r>
      <w:r>
        <w:rPr>
          <w:rFonts w:eastAsia="Times New Roman"/>
          <w:szCs w:val="24"/>
        </w:rPr>
        <w:t xml:space="preserve">1/3 αυτών που υπογράψατε στις 8 Μαΐου του 2010. </w:t>
      </w:r>
    </w:p>
    <w:p w14:paraId="12B6EBAF"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Μη μας κουνάτε το δάχτυλο! Είστε υπεύθυνοι</w:t>
      </w:r>
      <w:r>
        <w:rPr>
          <w:rFonts w:eastAsia="Times New Roman"/>
          <w:szCs w:val="24"/>
        </w:rPr>
        <w:t>,</w:t>
      </w:r>
      <w:r>
        <w:rPr>
          <w:rFonts w:eastAsia="Times New Roman"/>
          <w:szCs w:val="24"/>
        </w:rPr>
        <w:t xml:space="preserve"> γιατί δεν εφαρμόσατε τίποτα. Το κρύβατε κάτω από το χαλί, για να μην χάσετε τα «</w:t>
      </w:r>
      <w:proofErr w:type="spellStart"/>
      <w:r>
        <w:rPr>
          <w:rFonts w:eastAsia="Times New Roman"/>
          <w:szCs w:val="24"/>
        </w:rPr>
        <w:t>ψηφαλάκια</w:t>
      </w:r>
      <w:proofErr w:type="spellEnd"/>
      <w:r>
        <w:rPr>
          <w:rFonts w:eastAsia="Times New Roman"/>
          <w:szCs w:val="24"/>
        </w:rPr>
        <w:t>» σας! Τώρα, λοιπόν, μην κουνάτε το δάχτυλο. Και αυτά που κατόρθωσε ο ΣΥΡΙ</w:t>
      </w:r>
      <w:r>
        <w:rPr>
          <w:rFonts w:eastAsia="Times New Roman"/>
          <w:szCs w:val="24"/>
        </w:rPr>
        <w:t xml:space="preserve">ΖΑ δεν θα μπορούσατε να τα κατορθώσετε ούτε στον ύπνο σας. </w:t>
      </w:r>
    </w:p>
    <w:p w14:paraId="12B6EBB0"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Είμαι λίγο παρορμητική </w:t>
      </w:r>
      <w:r>
        <w:rPr>
          <w:rFonts w:eastAsia="Times New Roman"/>
          <w:szCs w:val="24"/>
        </w:rPr>
        <w:t>-</w:t>
      </w:r>
      <w:r>
        <w:rPr>
          <w:rFonts w:eastAsia="Times New Roman"/>
          <w:szCs w:val="24"/>
        </w:rPr>
        <w:t xml:space="preserve">συγγνώμη που μιλάω μεγαλόφωνα- και συναισθηματική, γι’ αυτό συνέδεσα την Ημέρα της Μητέρας με την ημέρα αυτή. </w:t>
      </w:r>
    </w:p>
    <w:p w14:paraId="12B6EBB1"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Θα ήθελα να τελειώσω </w:t>
      </w:r>
      <w:r>
        <w:rPr>
          <w:rFonts w:eastAsia="Times New Roman"/>
          <w:szCs w:val="24"/>
        </w:rPr>
        <w:t>-</w:t>
      </w:r>
      <w:r>
        <w:rPr>
          <w:rFonts w:eastAsia="Times New Roman"/>
          <w:szCs w:val="24"/>
        </w:rPr>
        <w:t>γιατί δεν προλαβαίνω- λέγοντας ότι</w:t>
      </w:r>
      <w:r>
        <w:rPr>
          <w:rFonts w:eastAsia="Times New Roman"/>
          <w:szCs w:val="24"/>
        </w:rPr>
        <w:t>,</w:t>
      </w:r>
      <w:r>
        <w:rPr>
          <w:rFonts w:eastAsia="Times New Roman"/>
          <w:szCs w:val="24"/>
        </w:rPr>
        <w:t xml:space="preserve"> του</w:t>
      </w:r>
      <w:r>
        <w:rPr>
          <w:rFonts w:eastAsia="Times New Roman"/>
          <w:szCs w:val="24"/>
        </w:rPr>
        <w:t xml:space="preserve">λάχιστον ο ΦΠΑ ως προς την εστίαση και ως προς την ενέργεια, που είναι </w:t>
      </w:r>
      <w:proofErr w:type="spellStart"/>
      <w:r>
        <w:rPr>
          <w:rFonts w:eastAsia="Times New Roman"/>
          <w:szCs w:val="24"/>
        </w:rPr>
        <w:t>υπερμειωμένος</w:t>
      </w:r>
      <w:proofErr w:type="spellEnd"/>
      <w:r>
        <w:rPr>
          <w:rFonts w:eastAsia="Times New Roman"/>
          <w:szCs w:val="24"/>
        </w:rPr>
        <w:t xml:space="preserve"> -φτάνει στο 6% και στο ρεύμα και στην ηλεκτρική ενέργεια και στο φυσικό αέριο- είναι κάτι που θα βοηθήσει όλα τα νοικοκυριά με κάθε μέσο. </w:t>
      </w:r>
    </w:p>
    <w:p w14:paraId="12B6EBB2"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Επίσης, το σημαντικότερο με την </w:t>
      </w:r>
      <w:r>
        <w:rPr>
          <w:rFonts w:eastAsia="Times New Roman"/>
          <w:szCs w:val="24"/>
        </w:rPr>
        <w:t xml:space="preserve">τροπολογία είναι η επιστροφή από τις φαρμακευτικές εταιρείες, που δήθεν ξεχάσατε ότι οι φαρμακευτικές εταιρείες έπρεπε να επιστρέψουν πίσω στο δημόσιο από το 2006, το 2007, το 2008 αυτά τα χρήματα, το γνωστό </w:t>
      </w:r>
      <w:r>
        <w:rPr>
          <w:rFonts w:eastAsia="Times New Roman"/>
          <w:szCs w:val="24"/>
          <w:lang w:val="en-US"/>
        </w:rPr>
        <w:t>rebate</w:t>
      </w:r>
      <w:r>
        <w:rPr>
          <w:rFonts w:eastAsia="Times New Roman"/>
          <w:szCs w:val="24"/>
        </w:rPr>
        <w:t>, που φθάνει περίπου στα 250 εκατομμύρια ε</w:t>
      </w:r>
      <w:r>
        <w:rPr>
          <w:rFonts w:eastAsia="Times New Roman"/>
          <w:szCs w:val="24"/>
        </w:rPr>
        <w:t xml:space="preserve">υρώ. Όμως, τέλος πάντων, κάλλιο αργά παρά ποτέ, θα επιστραφούν. </w:t>
      </w:r>
    </w:p>
    <w:p w14:paraId="12B6EBB3"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Σας ευχαριστώ. </w:t>
      </w:r>
    </w:p>
    <w:p w14:paraId="12B6EBB4" w14:textId="77777777" w:rsidR="00F81E5F" w:rsidRDefault="0022463A">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12B6EBB5" w14:textId="77777777" w:rsidR="00F81E5F" w:rsidRDefault="0022463A">
      <w:pPr>
        <w:tabs>
          <w:tab w:val="left" w:pos="2738"/>
          <w:tab w:val="center" w:pos="4753"/>
          <w:tab w:val="left" w:pos="5723"/>
        </w:tabs>
        <w:spacing w:line="600" w:lineRule="auto"/>
        <w:ind w:firstLine="720"/>
        <w:jc w:val="both"/>
        <w:rPr>
          <w:rFonts w:eastAsia="Times New Roman"/>
          <w:szCs w:val="24"/>
        </w:rPr>
      </w:pPr>
      <w:r w:rsidRPr="00784FBF">
        <w:rPr>
          <w:rFonts w:eastAsia="Times New Roman"/>
          <w:b/>
          <w:szCs w:val="24"/>
        </w:rPr>
        <w:t xml:space="preserve">ΠΡΟΕΔΡΕΥΩΝ (Γεώργιος </w:t>
      </w:r>
      <w:proofErr w:type="spellStart"/>
      <w:r w:rsidRPr="00784FBF">
        <w:rPr>
          <w:rFonts w:eastAsia="Times New Roman"/>
          <w:b/>
          <w:szCs w:val="24"/>
        </w:rPr>
        <w:t>Λαμπρούλης</w:t>
      </w:r>
      <w:proofErr w:type="spellEnd"/>
      <w:r w:rsidRPr="00784FBF">
        <w:rPr>
          <w:rFonts w:eastAsia="Times New Roman"/>
          <w:b/>
          <w:szCs w:val="24"/>
        </w:rPr>
        <w:t>):</w:t>
      </w:r>
      <w:r>
        <w:rPr>
          <w:rFonts w:eastAsia="Times New Roman"/>
          <w:b/>
          <w:szCs w:val="24"/>
        </w:rPr>
        <w:t xml:space="preserve"> </w:t>
      </w:r>
      <w:r>
        <w:rPr>
          <w:rFonts w:eastAsia="Times New Roman"/>
          <w:szCs w:val="24"/>
        </w:rPr>
        <w:t>Τον λόγο έχει η κ</w:t>
      </w:r>
      <w:r>
        <w:rPr>
          <w:rFonts w:eastAsia="Times New Roman"/>
          <w:szCs w:val="24"/>
        </w:rPr>
        <w:t>.</w:t>
      </w:r>
      <w:r>
        <w:rPr>
          <w:rFonts w:eastAsia="Times New Roman"/>
          <w:szCs w:val="24"/>
        </w:rPr>
        <w:t xml:space="preserve"> </w:t>
      </w:r>
      <w:proofErr w:type="spellStart"/>
      <w:r>
        <w:rPr>
          <w:rFonts w:eastAsia="Times New Roman"/>
          <w:szCs w:val="24"/>
        </w:rPr>
        <w:t>Ιγγλέζη</w:t>
      </w:r>
      <w:proofErr w:type="spellEnd"/>
      <w:r>
        <w:rPr>
          <w:rFonts w:eastAsia="Times New Roman"/>
          <w:szCs w:val="24"/>
        </w:rPr>
        <w:t xml:space="preserve"> από τον ΣΥΡΙΖΑ. </w:t>
      </w:r>
    </w:p>
    <w:p w14:paraId="12B6EBB6"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Ευχαριστώ, κύριε Πρόεδρε. </w:t>
      </w:r>
    </w:p>
    <w:p w14:paraId="12B6EBB7"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συνάδελφοι, μετά την παροχή ψήφου εμπιστοσύνης στην Κυβέρνηση</w:t>
      </w:r>
      <w:r>
        <w:rPr>
          <w:rFonts w:eastAsia="Times New Roman"/>
          <w:szCs w:val="24"/>
        </w:rPr>
        <w:t>,</w:t>
      </w:r>
      <w:r>
        <w:rPr>
          <w:rFonts w:eastAsia="Times New Roman"/>
          <w:szCs w:val="24"/>
        </w:rPr>
        <w:t xml:space="preserve"> για ακόμη μία φορά μέσα στο τελευταία εξάμηνο, μετά την ανακοίνωση των θετικών μέτρων από τον Πρωθυπουργό και τη νομοθέτησή τους με την κατάθεση των σημερινών τροπολογιών, μετά την </w:t>
      </w:r>
      <w:r>
        <w:rPr>
          <w:rFonts w:eastAsia="Times New Roman"/>
          <w:szCs w:val="24"/>
        </w:rPr>
        <w:t>αναδιάρθρωση του χρέους και την έξοδο της χώρας από τα μνημόνια τον Αύγουστο του 2018, μετά από μια σειρά ενεργειών σε όλους τους τομείς όλα αυτά τα τέσσερα χρόνια που κυβερνά τη χώρα ο ΣΥΡΙΖΑ για τη στήριξη μεγάλου μέρους συμπολιτών μας, μετά από σκληρή δ</w:t>
      </w:r>
      <w:r>
        <w:rPr>
          <w:rFonts w:eastAsia="Times New Roman"/>
          <w:szCs w:val="24"/>
        </w:rPr>
        <w:t>ουλειά με σχέδιο και τεκμηρίωση</w:t>
      </w:r>
      <w:r>
        <w:rPr>
          <w:rFonts w:eastAsia="Times New Roman"/>
          <w:szCs w:val="24"/>
        </w:rPr>
        <w:t>,</w:t>
      </w:r>
      <w:r>
        <w:rPr>
          <w:rFonts w:eastAsia="Times New Roman"/>
          <w:szCs w:val="24"/>
        </w:rPr>
        <w:t xml:space="preserve"> που οδήγησε στη μη περικοπή των συντάξεων, που οδήγησε στην έξοδο στις αγορές, μετά από όλα αυτά, ερχόμαστε σήμερα να αποφασίσουμε για ένα νομοσχέδιο</w:t>
      </w:r>
      <w:r>
        <w:rPr>
          <w:rFonts w:eastAsia="Times New Roman"/>
          <w:szCs w:val="24"/>
        </w:rPr>
        <w:t>,</w:t>
      </w:r>
      <w:r>
        <w:rPr>
          <w:rFonts w:eastAsia="Times New Roman"/>
          <w:szCs w:val="24"/>
        </w:rPr>
        <w:t xml:space="preserve"> που δείχνει με σαφήνεια ότι, ναι, η οικονομία πάει καλύτερα και αυτή τη </w:t>
      </w:r>
      <w:r>
        <w:rPr>
          <w:rFonts w:eastAsia="Times New Roman"/>
          <w:szCs w:val="24"/>
        </w:rPr>
        <w:t>βελτίωση μπορεί να την καρπωθεί ο κόσμος</w:t>
      </w:r>
      <w:r>
        <w:rPr>
          <w:rFonts w:eastAsia="Times New Roman"/>
          <w:szCs w:val="24"/>
        </w:rPr>
        <w:t>,</w:t>
      </w:r>
      <w:r>
        <w:rPr>
          <w:rFonts w:eastAsia="Times New Roman"/>
          <w:szCs w:val="24"/>
        </w:rPr>
        <w:t xml:space="preserve"> που όλα αυτά τα χρόνια προσπάθησε να περάσει την οικονομική κρίση, δίχως να χάσει την αξιοπρέπειά του, ο κόσμος που κοπιάζει και πιέζεται οικονομικά, αυτός που δεν μπορεί, αλλά και αυτός που προσπαθεί πολύ για να ε</w:t>
      </w:r>
      <w:r>
        <w:rPr>
          <w:rFonts w:eastAsia="Times New Roman"/>
          <w:szCs w:val="24"/>
        </w:rPr>
        <w:t>ξοφλήσει τις υποχρεώσεις του, οι επαγγελματίες, οι αυτοαπασχολούμενοι, οι συνταξιούχοι, ο κόσμος της εργασίας και της νεολαίας.</w:t>
      </w:r>
    </w:p>
    <w:p w14:paraId="12B6EBB8"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Έρχεται, λοιπόν, η πραγματικότητα</w:t>
      </w:r>
      <w:r>
        <w:rPr>
          <w:rFonts w:eastAsia="Times New Roman"/>
          <w:szCs w:val="24"/>
        </w:rPr>
        <w:t>,</w:t>
      </w:r>
      <w:r>
        <w:rPr>
          <w:rFonts w:eastAsia="Times New Roman"/>
          <w:szCs w:val="24"/>
        </w:rPr>
        <w:t xml:space="preserve"> μετά το δύσκολο 2015</w:t>
      </w:r>
      <w:r>
        <w:rPr>
          <w:rFonts w:eastAsia="Times New Roman"/>
          <w:szCs w:val="24"/>
        </w:rPr>
        <w:t>,</w:t>
      </w:r>
      <w:r>
        <w:rPr>
          <w:rFonts w:eastAsia="Times New Roman"/>
          <w:szCs w:val="24"/>
        </w:rPr>
        <w:t xml:space="preserve"> να μας δικαιώσει, γιατί πλέον μπορούμε να χαράσσουμε πολιτική και να τη</w:t>
      </w:r>
      <w:r>
        <w:rPr>
          <w:rFonts w:eastAsia="Times New Roman"/>
          <w:szCs w:val="24"/>
        </w:rPr>
        <w:t xml:space="preserve">ν εφαρμόζουμε με αυτοπεποίθηση. Ναι, μπορούμε να εφαρμόζουμε πολιτική για τους πολλούς. </w:t>
      </w:r>
    </w:p>
    <w:p w14:paraId="12B6EBB9"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Και αυτό, κυρίες και κύριοι συνάδελφοι της Αντιπολίτευσης, δεν αποτελεί προεκλογικό μποναμά. Τόσο τα θετικά μέτρα που εξήγγειλε ο Πρωθυπουργός</w:t>
      </w:r>
      <w:r>
        <w:rPr>
          <w:rFonts w:eastAsia="Times New Roman"/>
          <w:szCs w:val="24"/>
        </w:rPr>
        <w:t>,</w:t>
      </w:r>
      <w:r>
        <w:rPr>
          <w:rFonts w:eastAsia="Times New Roman"/>
          <w:szCs w:val="24"/>
        </w:rPr>
        <w:t xml:space="preserve"> όσο και οι ρυθμίσεις το</w:t>
      </w:r>
      <w:r>
        <w:rPr>
          <w:rFonts w:eastAsia="Times New Roman"/>
          <w:szCs w:val="24"/>
        </w:rPr>
        <w:t>υ παρόντος νομοσχεδίου αποτελούν σαφή πολιτική από την πλευρά του ΣΥΡΙΖΑ. Αποτελούν σαφή επιστροφή στην κανονικότητα, αλλά σε μια κανονικότητα</w:t>
      </w:r>
      <w:r>
        <w:rPr>
          <w:rFonts w:eastAsia="Times New Roman"/>
          <w:szCs w:val="24"/>
        </w:rPr>
        <w:t>,</w:t>
      </w:r>
      <w:r>
        <w:rPr>
          <w:rFonts w:eastAsia="Times New Roman"/>
          <w:szCs w:val="24"/>
        </w:rPr>
        <w:t xml:space="preserve"> που βλέπει και ανακουφίζει την κοινωνική πλειοψηφία και όχι τις αγορές και τους λίγους. </w:t>
      </w:r>
    </w:p>
    <w:p w14:paraId="12B6EBBA"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Αυτό το νομοσχέδιο ρυθμ</w:t>
      </w:r>
      <w:r>
        <w:rPr>
          <w:rFonts w:eastAsia="Times New Roman"/>
          <w:szCs w:val="24"/>
        </w:rPr>
        <w:t xml:space="preserve">ίζει κατά κύριο λόγο οφειλές προς τους φορείς κοινωνικής ασφάλισης, την εφορία και </w:t>
      </w:r>
      <w:r>
        <w:rPr>
          <w:rFonts w:eastAsia="Times New Roman"/>
          <w:szCs w:val="24"/>
        </w:rPr>
        <w:t xml:space="preserve">τους </w:t>
      </w:r>
      <w:proofErr w:type="spellStart"/>
      <w:r>
        <w:rPr>
          <w:rFonts w:eastAsia="Times New Roman"/>
          <w:szCs w:val="24"/>
        </w:rPr>
        <w:t>ο</w:t>
      </w:r>
      <w:r>
        <w:rPr>
          <w:rFonts w:eastAsia="Times New Roman"/>
          <w:szCs w:val="24"/>
        </w:rPr>
        <w:t>Οργανισμούς</w:t>
      </w:r>
      <w:proofErr w:type="spellEnd"/>
      <w:r>
        <w:rPr>
          <w:rFonts w:eastAsia="Times New Roman"/>
          <w:szCs w:val="24"/>
        </w:rPr>
        <w:t xml:space="preserve">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Είναι ένα νομοσχέδιο που</w:t>
      </w:r>
      <w:r>
        <w:rPr>
          <w:rFonts w:eastAsia="Times New Roman"/>
          <w:szCs w:val="24"/>
        </w:rPr>
        <w:t>,</w:t>
      </w:r>
      <w:r>
        <w:rPr>
          <w:rFonts w:eastAsia="Times New Roman"/>
          <w:szCs w:val="24"/>
        </w:rPr>
        <w:t xml:space="preserve"> όχι απλώς το βλέπει θετικά ο κόσμος, αλλά το περιμένει εναγωνίως. </w:t>
      </w:r>
    </w:p>
    <w:p w14:paraId="12B6EBBB" w14:textId="77777777" w:rsidR="00F81E5F" w:rsidRDefault="0022463A">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 όλα αυτά και από τη συζήτηση που δ</w:t>
      </w:r>
      <w:r>
        <w:rPr>
          <w:rFonts w:eastAsia="Times New Roman"/>
          <w:szCs w:val="24"/>
        </w:rPr>
        <w:t xml:space="preserve">ιεξήχθη στις επιτροπές, η μόνη που είναι επιφυλακτική απέναντί του είναι η Αντιπολίτευση, αλλά αυτό δεν αποτελεί πλέον έκπληξη για εμάς, κυρίες και κύριοι συνάδελφοι, ιδίως μετά και από τις χθεσινές ανακοινώσεις του κ. Μητσοτάκη για το όραμά του, για τους </w:t>
      </w:r>
      <w:r>
        <w:rPr>
          <w:rFonts w:eastAsia="Times New Roman"/>
          <w:szCs w:val="24"/>
        </w:rPr>
        <w:t xml:space="preserve">εργαζόμενους του μέλλοντος, ένα όραμα για εφαρμογή εργασιακών σχέσεων γαλέρας. </w:t>
      </w:r>
    </w:p>
    <w:p w14:paraId="12B6EBBC" w14:textId="77777777" w:rsidR="00F81E5F" w:rsidRDefault="0022463A">
      <w:pPr>
        <w:spacing w:line="600" w:lineRule="auto"/>
        <w:ind w:firstLine="720"/>
        <w:jc w:val="both"/>
        <w:rPr>
          <w:rFonts w:eastAsia="Times New Roman"/>
          <w:color w:val="212121"/>
          <w:szCs w:val="24"/>
        </w:rPr>
      </w:pPr>
      <w:r>
        <w:rPr>
          <w:rFonts w:eastAsia="Times New Roman"/>
          <w:szCs w:val="24"/>
        </w:rPr>
        <w:t>Κ</w:t>
      </w:r>
      <w:r>
        <w:rPr>
          <w:rFonts w:eastAsia="Times New Roman"/>
          <w:color w:val="212121"/>
          <w:szCs w:val="24"/>
        </w:rPr>
        <w:t xml:space="preserve">υρίες και κύριοι </w:t>
      </w:r>
      <w:r w:rsidRPr="00FB55E8">
        <w:rPr>
          <w:rFonts w:eastAsia="Times New Roman"/>
          <w:color w:val="212121"/>
          <w:szCs w:val="24"/>
        </w:rPr>
        <w:t>συνάδελφοι</w:t>
      </w:r>
      <w:r>
        <w:rPr>
          <w:rFonts w:eastAsia="Times New Roman"/>
          <w:color w:val="212121"/>
          <w:szCs w:val="24"/>
        </w:rPr>
        <w:t>,</w:t>
      </w:r>
      <w:r w:rsidRPr="00FB55E8">
        <w:rPr>
          <w:rFonts w:eastAsia="Times New Roman"/>
          <w:color w:val="212121"/>
          <w:szCs w:val="24"/>
        </w:rPr>
        <w:t xml:space="preserve"> οι ρυθμίσεις</w:t>
      </w:r>
      <w:r>
        <w:rPr>
          <w:rFonts w:eastAsia="Times New Roman"/>
          <w:color w:val="212121"/>
          <w:szCs w:val="24"/>
        </w:rPr>
        <w:t>,</w:t>
      </w:r>
      <w:r w:rsidRPr="00FB55E8">
        <w:rPr>
          <w:rFonts w:eastAsia="Times New Roman"/>
          <w:color w:val="212121"/>
          <w:szCs w:val="24"/>
        </w:rPr>
        <w:t xml:space="preserve"> που συζητάμε</w:t>
      </w:r>
      <w:r>
        <w:rPr>
          <w:rFonts w:eastAsia="Times New Roman"/>
          <w:color w:val="212121"/>
          <w:szCs w:val="24"/>
        </w:rPr>
        <w:t>,</w:t>
      </w:r>
      <w:r w:rsidRPr="00FB55E8">
        <w:rPr>
          <w:rFonts w:eastAsia="Times New Roman"/>
          <w:color w:val="212121"/>
          <w:szCs w:val="24"/>
        </w:rPr>
        <w:t xml:space="preserve"> αφορούν </w:t>
      </w:r>
      <w:r>
        <w:rPr>
          <w:rFonts w:eastAsia="Times New Roman"/>
          <w:color w:val="212121"/>
          <w:szCs w:val="24"/>
        </w:rPr>
        <w:t>ένα εκατομμύριο τριακόσιες χιλιάδες</w:t>
      </w:r>
      <w:r w:rsidRPr="00FB55E8">
        <w:rPr>
          <w:rFonts w:eastAsia="Times New Roman"/>
          <w:color w:val="212121"/>
          <w:szCs w:val="24"/>
        </w:rPr>
        <w:t xml:space="preserve"> οφειλέ</w:t>
      </w:r>
      <w:r>
        <w:rPr>
          <w:rFonts w:eastAsia="Times New Roman"/>
          <w:color w:val="212121"/>
          <w:szCs w:val="24"/>
        </w:rPr>
        <w:t xml:space="preserve">τες προς τα ασφαλιστικά ταμεία. </w:t>
      </w:r>
    </w:p>
    <w:p w14:paraId="12B6EBBD"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Γ</w:t>
      </w:r>
      <w:r w:rsidRPr="00FB55E8">
        <w:rPr>
          <w:rFonts w:eastAsia="Times New Roman"/>
          <w:color w:val="212121"/>
          <w:szCs w:val="24"/>
        </w:rPr>
        <w:t xml:space="preserve">ια πρώτη φορά προβλέπεται </w:t>
      </w:r>
      <w:proofErr w:type="spellStart"/>
      <w:r w:rsidRPr="00FB55E8">
        <w:rPr>
          <w:rFonts w:eastAsia="Times New Roman"/>
          <w:color w:val="212121"/>
          <w:szCs w:val="24"/>
        </w:rPr>
        <w:t>επανυπολογισμός</w:t>
      </w:r>
      <w:proofErr w:type="spellEnd"/>
      <w:r w:rsidRPr="00FB55E8">
        <w:rPr>
          <w:rFonts w:eastAsia="Times New Roman"/>
          <w:color w:val="212121"/>
          <w:szCs w:val="24"/>
        </w:rPr>
        <w:t xml:space="preserve"> της οφειλής</w:t>
      </w:r>
      <w:r>
        <w:rPr>
          <w:rFonts w:eastAsia="Times New Roman"/>
          <w:color w:val="212121"/>
          <w:szCs w:val="24"/>
        </w:rPr>
        <w:t>,</w:t>
      </w:r>
      <w:r w:rsidRPr="00FB55E8">
        <w:rPr>
          <w:rFonts w:eastAsia="Times New Roman"/>
          <w:color w:val="212121"/>
          <w:szCs w:val="24"/>
        </w:rPr>
        <w:t xml:space="preserve"> κατόπιν επιλογής του οφειλέτη</w:t>
      </w:r>
      <w:r>
        <w:rPr>
          <w:rFonts w:eastAsia="Times New Roman"/>
          <w:color w:val="212121"/>
          <w:szCs w:val="24"/>
        </w:rPr>
        <w:t>. Είναι</w:t>
      </w:r>
      <w:r w:rsidRPr="00FB55E8">
        <w:rPr>
          <w:rFonts w:eastAsia="Times New Roman"/>
          <w:color w:val="212121"/>
          <w:szCs w:val="24"/>
        </w:rPr>
        <w:t xml:space="preserve"> </w:t>
      </w:r>
      <w:r>
        <w:rPr>
          <w:rFonts w:eastAsia="Times New Roman"/>
          <w:color w:val="212121"/>
          <w:szCs w:val="24"/>
        </w:rPr>
        <w:t>μια</w:t>
      </w:r>
      <w:r w:rsidRPr="00FB55E8">
        <w:rPr>
          <w:rFonts w:eastAsia="Times New Roman"/>
          <w:color w:val="212121"/>
          <w:szCs w:val="24"/>
        </w:rPr>
        <w:t xml:space="preserve"> ρύθμιση</w:t>
      </w:r>
      <w:r>
        <w:rPr>
          <w:rFonts w:eastAsia="Times New Roman"/>
          <w:color w:val="212121"/>
          <w:szCs w:val="24"/>
        </w:rPr>
        <w:t>,</w:t>
      </w:r>
      <w:r w:rsidRPr="00FB55E8">
        <w:rPr>
          <w:rFonts w:eastAsia="Times New Roman"/>
          <w:color w:val="212121"/>
          <w:szCs w:val="24"/>
        </w:rPr>
        <w:t xml:space="preserve"> που διευκολύνει περισσότερους από ένα εκατομμύριο συμπολίτες μας οφειλέτες</w:t>
      </w:r>
      <w:r>
        <w:rPr>
          <w:rFonts w:eastAsia="Times New Roman"/>
          <w:color w:val="212121"/>
          <w:szCs w:val="24"/>
        </w:rPr>
        <w:t>,</w:t>
      </w:r>
      <w:r w:rsidRPr="00FB55E8">
        <w:rPr>
          <w:rFonts w:eastAsia="Times New Roman"/>
          <w:color w:val="212121"/>
          <w:szCs w:val="24"/>
        </w:rPr>
        <w:t xml:space="preserve"> των οποίων </w:t>
      </w:r>
      <w:r>
        <w:rPr>
          <w:rFonts w:eastAsia="Times New Roman"/>
          <w:color w:val="212121"/>
          <w:szCs w:val="24"/>
        </w:rPr>
        <w:t>η οφειλή</w:t>
      </w:r>
      <w:r w:rsidRPr="00FB55E8">
        <w:rPr>
          <w:rFonts w:eastAsia="Times New Roman"/>
          <w:color w:val="212121"/>
          <w:szCs w:val="24"/>
        </w:rPr>
        <w:t xml:space="preserve"> θα μ</w:t>
      </w:r>
      <w:r>
        <w:rPr>
          <w:rFonts w:eastAsia="Times New Roman"/>
          <w:color w:val="212121"/>
          <w:szCs w:val="24"/>
        </w:rPr>
        <w:t xml:space="preserve">ειώνεται </w:t>
      </w:r>
      <w:proofErr w:type="spellStart"/>
      <w:r>
        <w:rPr>
          <w:rFonts w:eastAsia="Times New Roman"/>
          <w:color w:val="212121"/>
          <w:szCs w:val="24"/>
        </w:rPr>
        <w:t>μεσοσταθμικά</w:t>
      </w:r>
      <w:proofErr w:type="spellEnd"/>
      <w:r>
        <w:rPr>
          <w:rFonts w:eastAsia="Times New Roman"/>
          <w:color w:val="212121"/>
          <w:szCs w:val="24"/>
        </w:rPr>
        <w:t xml:space="preserve"> κατά 65%.</w:t>
      </w:r>
    </w:p>
    <w:p w14:paraId="12B6EBBE"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Γ</w:t>
      </w:r>
      <w:r w:rsidRPr="00FB55E8">
        <w:rPr>
          <w:rFonts w:eastAsia="Times New Roman"/>
          <w:color w:val="212121"/>
          <w:szCs w:val="24"/>
        </w:rPr>
        <w:t xml:space="preserve">ια πρώτη </w:t>
      </w:r>
      <w:r>
        <w:rPr>
          <w:rFonts w:eastAsia="Times New Roman"/>
          <w:color w:val="212121"/>
          <w:szCs w:val="24"/>
        </w:rPr>
        <w:t xml:space="preserve">φορά κουρεύεται η βασική οφειλή, </w:t>
      </w:r>
      <w:r w:rsidRPr="00FB55E8">
        <w:rPr>
          <w:rFonts w:eastAsia="Times New Roman"/>
          <w:color w:val="212121"/>
          <w:szCs w:val="24"/>
        </w:rPr>
        <w:t>κο</w:t>
      </w:r>
      <w:r w:rsidRPr="00FB55E8">
        <w:rPr>
          <w:rFonts w:eastAsia="Times New Roman"/>
          <w:color w:val="212121"/>
          <w:szCs w:val="24"/>
        </w:rPr>
        <w:t xml:space="preserve">υρεύεται </w:t>
      </w:r>
      <w:r>
        <w:rPr>
          <w:rFonts w:eastAsia="Times New Roman"/>
          <w:color w:val="212121"/>
          <w:szCs w:val="24"/>
        </w:rPr>
        <w:t xml:space="preserve">το </w:t>
      </w:r>
      <w:r w:rsidRPr="00FB55E8">
        <w:rPr>
          <w:rFonts w:eastAsia="Times New Roman"/>
          <w:color w:val="212121"/>
          <w:szCs w:val="24"/>
        </w:rPr>
        <w:t>κεφάλαιο</w:t>
      </w:r>
      <w:r>
        <w:rPr>
          <w:rFonts w:eastAsia="Times New Roman"/>
          <w:color w:val="212121"/>
          <w:szCs w:val="24"/>
        </w:rPr>
        <w:t>.</w:t>
      </w:r>
      <w:r w:rsidRPr="00FB55E8">
        <w:rPr>
          <w:rFonts w:eastAsia="Times New Roman"/>
          <w:color w:val="212121"/>
          <w:szCs w:val="24"/>
        </w:rPr>
        <w:t xml:space="preserve"> Επίσης κουρεύονται </w:t>
      </w:r>
      <w:r>
        <w:rPr>
          <w:rFonts w:eastAsia="Times New Roman"/>
          <w:color w:val="212121"/>
          <w:szCs w:val="24"/>
        </w:rPr>
        <w:t>και οι προσαυξήσεις</w:t>
      </w:r>
      <w:r w:rsidRPr="00FB55E8">
        <w:rPr>
          <w:rFonts w:eastAsia="Times New Roman"/>
          <w:color w:val="212121"/>
          <w:szCs w:val="24"/>
        </w:rPr>
        <w:t xml:space="preserve"> κατά 85%</w:t>
      </w:r>
      <w:r>
        <w:rPr>
          <w:rFonts w:eastAsia="Times New Roman"/>
          <w:color w:val="212121"/>
          <w:szCs w:val="24"/>
        </w:rPr>
        <w:t xml:space="preserve">. </w:t>
      </w:r>
    </w:p>
    <w:p w14:paraId="12B6EBBF"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Δεκάδες</w:t>
      </w:r>
      <w:r w:rsidRPr="00FB55E8">
        <w:rPr>
          <w:rFonts w:eastAsia="Times New Roman"/>
          <w:color w:val="212121"/>
          <w:szCs w:val="24"/>
        </w:rPr>
        <w:t xml:space="preserve"> χιλιάδες ασφαλισμένοι</w:t>
      </w:r>
      <w:r>
        <w:rPr>
          <w:rFonts w:eastAsia="Times New Roman"/>
          <w:color w:val="212121"/>
          <w:szCs w:val="24"/>
        </w:rPr>
        <w:t>,</w:t>
      </w:r>
      <w:r w:rsidRPr="00FB55E8">
        <w:rPr>
          <w:rFonts w:eastAsia="Times New Roman"/>
          <w:color w:val="212121"/>
          <w:szCs w:val="24"/>
        </w:rPr>
        <w:t xml:space="preserve"> οι οποίοι έχουν συμπληρώσει προϋποθέσεις συνταξιοδότησης και λόγω των χρεών τους έχουν εγκλωβιστεί και δεν μπορούν να συνταξιοδοτηθούν</w:t>
      </w:r>
      <w:r>
        <w:rPr>
          <w:rFonts w:eastAsia="Times New Roman"/>
          <w:color w:val="212121"/>
          <w:szCs w:val="24"/>
        </w:rPr>
        <w:t>,</w:t>
      </w:r>
      <w:r w:rsidRPr="00FB55E8">
        <w:rPr>
          <w:rFonts w:eastAsia="Times New Roman"/>
          <w:color w:val="212121"/>
          <w:szCs w:val="24"/>
        </w:rPr>
        <w:t xml:space="preserve"> τώρα έχουν τη δυν</w:t>
      </w:r>
      <w:r w:rsidRPr="00FB55E8">
        <w:rPr>
          <w:rFonts w:eastAsia="Times New Roman"/>
          <w:color w:val="212121"/>
          <w:szCs w:val="24"/>
        </w:rPr>
        <w:t>ατότητα να πάρουν σύνταξη και</w:t>
      </w:r>
      <w:r>
        <w:rPr>
          <w:rFonts w:eastAsia="Times New Roman"/>
          <w:color w:val="212121"/>
          <w:szCs w:val="24"/>
        </w:rPr>
        <w:t xml:space="preserve"> με</w:t>
      </w:r>
      <w:r w:rsidRPr="00FB55E8">
        <w:rPr>
          <w:rFonts w:eastAsia="Times New Roman"/>
          <w:color w:val="212121"/>
          <w:szCs w:val="24"/>
        </w:rPr>
        <w:t xml:space="preserve"> μία μικρή παρακράτηση</w:t>
      </w:r>
      <w:r>
        <w:rPr>
          <w:rFonts w:eastAsia="Times New Roman"/>
          <w:color w:val="212121"/>
          <w:szCs w:val="24"/>
        </w:rPr>
        <w:t xml:space="preserve"> να εξοφλήσουν την οφειλή τους. </w:t>
      </w:r>
    </w:p>
    <w:p w14:paraId="12B6EBC0"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 xml:space="preserve">Η </w:t>
      </w:r>
      <w:r w:rsidRPr="00FB55E8">
        <w:rPr>
          <w:rFonts w:eastAsia="Times New Roman"/>
          <w:color w:val="212121"/>
          <w:szCs w:val="24"/>
        </w:rPr>
        <w:t xml:space="preserve">ρύθμιση των </w:t>
      </w:r>
      <w:proofErr w:type="spellStart"/>
      <w:r>
        <w:rPr>
          <w:rFonts w:eastAsia="Times New Roman"/>
          <w:color w:val="212121"/>
          <w:szCs w:val="24"/>
        </w:rPr>
        <w:t>εκατόν</w:t>
      </w:r>
      <w:proofErr w:type="spellEnd"/>
      <w:r>
        <w:rPr>
          <w:rFonts w:eastAsia="Times New Roman"/>
          <w:color w:val="212121"/>
          <w:szCs w:val="24"/>
        </w:rPr>
        <w:t xml:space="preserve"> είκοσι</w:t>
      </w:r>
      <w:r w:rsidRPr="00FB55E8">
        <w:rPr>
          <w:rFonts w:eastAsia="Times New Roman"/>
          <w:color w:val="212121"/>
          <w:szCs w:val="24"/>
        </w:rPr>
        <w:t xml:space="preserve"> δόσεων για τους αγρότες έχει ελάχιστη δόση 30 ευρώ</w:t>
      </w:r>
      <w:r>
        <w:rPr>
          <w:rFonts w:eastAsia="Times New Roman"/>
          <w:color w:val="212121"/>
          <w:szCs w:val="24"/>
        </w:rPr>
        <w:t>,</w:t>
      </w:r>
      <w:r w:rsidRPr="00FB55E8">
        <w:rPr>
          <w:rFonts w:eastAsia="Times New Roman"/>
          <w:color w:val="212121"/>
          <w:szCs w:val="24"/>
        </w:rPr>
        <w:t xml:space="preserve"> ενώ στη ρύθμιση μπαίνουν και οι επιχειρήσεις για </w:t>
      </w:r>
      <w:r>
        <w:rPr>
          <w:rFonts w:eastAsia="Times New Roman"/>
          <w:color w:val="212121"/>
          <w:szCs w:val="24"/>
        </w:rPr>
        <w:t>τις εργοδοτικές</w:t>
      </w:r>
      <w:r w:rsidRPr="00FB55E8">
        <w:rPr>
          <w:rFonts w:eastAsia="Times New Roman"/>
          <w:color w:val="212121"/>
          <w:szCs w:val="24"/>
        </w:rPr>
        <w:t xml:space="preserve"> οφειλές</w:t>
      </w:r>
      <w:r>
        <w:rPr>
          <w:rFonts w:eastAsia="Times New Roman"/>
          <w:color w:val="212121"/>
          <w:szCs w:val="24"/>
        </w:rPr>
        <w:t>,</w:t>
      </w:r>
      <w:r w:rsidRPr="00FB55E8">
        <w:rPr>
          <w:rFonts w:eastAsia="Times New Roman"/>
          <w:color w:val="212121"/>
          <w:szCs w:val="24"/>
        </w:rPr>
        <w:t xml:space="preserve"> με ελάχιστο ποσ</w:t>
      </w:r>
      <w:r w:rsidRPr="00FB55E8">
        <w:rPr>
          <w:rFonts w:eastAsia="Times New Roman"/>
          <w:color w:val="212121"/>
          <w:szCs w:val="24"/>
        </w:rPr>
        <w:t>ό δόσης τα 50 ευρώ</w:t>
      </w:r>
      <w:r>
        <w:rPr>
          <w:rFonts w:eastAsia="Times New Roman"/>
          <w:color w:val="212121"/>
          <w:szCs w:val="24"/>
        </w:rPr>
        <w:t>.</w:t>
      </w:r>
      <w:r w:rsidRPr="00FB55E8">
        <w:rPr>
          <w:rFonts w:eastAsia="Times New Roman"/>
          <w:color w:val="212121"/>
          <w:szCs w:val="24"/>
        </w:rPr>
        <w:t xml:space="preserve"> </w:t>
      </w:r>
    </w:p>
    <w:p w14:paraId="12B6EBC1"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Εισάγεται</w:t>
      </w:r>
      <w:r w:rsidRPr="00FB55E8">
        <w:rPr>
          <w:rFonts w:eastAsia="Times New Roman"/>
          <w:color w:val="212121"/>
          <w:szCs w:val="24"/>
        </w:rPr>
        <w:t xml:space="preserve"> ένα σύστημα ρύθμισης των οφειλών προς τους ΟΤΑ πρώτου βαθ</w:t>
      </w:r>
      <w:r>
        <w:rPr>
          <w:rFonts w:eastAsia="Times New Roman"/>
          <w:color w:val="212121"/>
          <w:szCs w:val="24"/>
        </w:rPr>
        <w:t>μού και τα νομικά τους πρόσωπα.</w:t>
      </w:r>
    </w:p>
    <w:p w14:paraId="12B6EBC2"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Δίνεται η δυνατότητα σε φ</w:t>
      </w:r>
      <w:r w:rsidRPr="00FB55E8">
        <w:rPr>
          <w:rFonts w:eastAsia="Times New Roman"/>
          <w:color w:val="212121"/>
          <w:szCs w:val="24"/>
        </w:rPr>
        <w:t>υσικά και νομικά πρόσωπα να ανταποκριθούν σε χρονίζουσε</w:t>
      </w:r>
      <w:r>
        <w:rPr>
          <w:rFonts w:eastAsia="Times New Roman"/>
          <w:color w:val="212121"/>
          <w:szCs w:val="24"/>
        </w:rPr>
        <w:t>ς οικονομικές τους υποχρεώσεις</w:t>
      </w:r>
      <w:r>
        <w:rPr>
          <w:rFonts w:eastAsia="Times New Roman"/>
          <w:color w:val="212121"/>
          <w:szCs w:val="24"/>
        </w:rPr>
        <w:t>,</w:t>
      </w:r>
      <w:r>
        <w:rPr>
          <w:rFonts w:eastAsia="Times New Roman"/>
          <w:color w:val="212121"/>
          <w:szCs w:val="24"/>
        </w:rPr>
        <w:t xml:space="preserve"> μ</w:t>
      </w:r>
      <w:r w:rsidRPr="00FB55E8">
        <w:rPr>
          <w:rFonts w:eastAsia="Times New Roman"/>
          <w:color w:val="212121"/>
          <w:szCs w:val="24"/>
        </w:rPr>
        <w:t xml:space="preserve">ε τρόπο που να </w:t>
      </w:r>
      <w:r w:rsidRPr="00FB55E8">
        <w:rPr>
          <w:rFonts w:eastAsia="Times New Roman"/>
          <w:color w:val="212121"/>
          <w:szCs w:val="24"/>
        </w:rPr>
        <w:t>επαναφέρει την κανονικότητα στον οικονομικ</w:t>
      </w:r>
      <w:r>
        <w:rPr>
          <w:rFonts w:eastAsia="Times New Roman"/>
          <w:color w:val="212121"/>
          <w:szCs w:val="24"/>
        </w:rPr>
        <w:t>ό τους προγραμματισμό και τους ε</w:t>
      </w:r>
      <w:r w:rsidRPr="00FB55E8">
        <w:rPr>
          <w:rFonts w:eastAsia="Times New Roman"/>
          <w:color w:val="212121"/>
          <w:szCs w:val="24"/>
        </w:rPr>
        <w:t xml:space="preserve">πιτρέπει να </w:t>
      </w:r>
      <w:r w:rsidRPr="00740A51">
        <w:rPr>
          <w:rFonts w:eastAsia="Times New Roman"/>
          <w:color w:val="212121"/>
          <w:szCs w:val="24"/>
        </w:rPr>
        <w:t>ανακτήσουν</w:t>
      </w:r>
      <w:r w:rsidRPr="00FB55E8">
        <w:rPr>
          <w:rFonts w:eastAsia="Times New Roman"/>
          <w:color w:val="212121"/>
          <w:szCs w:val="24"/>
        </w:rPr>
        <w:t xml:space="preserve"> στη συνέχεια την εξόφληση των σχετικών </w:t>
      </w:r>
      <w:r>
        <w:rPr>
          <w:rFonts w:eastAsia="Times New Roman"/>
          <w:color w:val="212121"/>
          <w:szCs w:val="24"/>
        </w:rPr>
        <w:t>τους οφειλών. Αυτό είναι κάτι</w:t>
      </w:r>
      <w:r>
        <w:rPr>
          <w:rFonts w:eastAsia="Times New Roman"/>
          <w:color w:val="212121"/>
          <w:szCs w:val="24"/>
        </w:rPr>
        <w:t>,</w:t>
      </w:r>
      <w:r>
        <w:rPr>
          <w:rFonts w:eastAsia="Times New Roman"/>
          <w:color w:val="212121"/>
          <w:szCs w:val="24"/>
        </w:rPr>
        <w:t xml:space="preserve"> που το</w:t>
      </w:r>
      <w:r w:rsidRPr="00FB55E8">
        <w:rPr>
          <w:rFonts w:eastAsia="Times New Roman"/>
          <w:color w:val="212121"/>
          <w:szCs w:val="24"/>
        </w:rPr>
        <w:t xml:space="preserve"> περιμένουν και οι δ</w:t>
      </w:r>
      <w:r>
        <w:rPr>
          <w:rFonts w:eastAsia="Times New Roman"/>
          <w:color w:val="212121"/>
          <w:szCs w:val="24"/>
        </w:rPr>
        <w:t xml:space="preserve">ημότες, αλλά και οι δήμοι. </w:t>
      </w:r>
    </w:p>
    <w:p w14:paraId="12B6EBC3"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 xml:space="preserve">Αίρεται η αδικία στις συντάξεις </w:t>
      </w:r>
      <w:r>
        <w:rPr>
          <w:rFonts w:eastAsia="Times New Roman"/>
          <w:color w:val="212121"/>
          <w:szCs w:val="24"/>
        </w:rPr>
        <w:t>χηρείας και επέρχονται ευνοϊκές μεταβολές</w:t>
      </w:r>
      <w:r>
        <w:rPr>
          <w:rFonts w:eastAsia="Times New Roman"/>
          <w:color w:val="212121"/>
          <w:szCs w:val="24"/>
        </w:rPr>
        <w:t>,</w:t>
      </w:r>
      <w:r>
        <w:rPr>
          <w:rFonts w:eastAsia="Times New Roman"/>
          <w:color w:val="212121"/>
          <w:szCs w:val="24"/>
        </w:rPr>
        <w:t xml:space="preserve"> που ενισχύουν</w:t>
      </w:r>
      <w:r w:rsidRPr="00FB55E8">
        <w:rPr>
          <w:rFonts w:eastAsia="Times New Roman"/>
          <w:color w:val="212121"/>
          <w:szCs w:val="24"/>
        </w:rPr>
        <w:t xml:space="preserve"> </w:t>
      </w:r>
      <w:r>
        <w:rPr>
          <w:rFonts w:eastAsia="Times New Roman"/>
          <w:color w:val="212121"/>
          <w:szCs w:val="24"/>
        </w:rPr>
        <w:t>τη θέση των επιζώντων συζύγων.</w:t>
      </w:r>
    </w:p>
    <w:p w14:paraId="12B6EBC4"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Ιε</w:t>
      </w:r>
      <w:r w:rsidRPr="00FB55E8">
        <w:rPr>
          <w:rFonts w:eastAsia="Times New Roman"/>
          <w:color w:val="212121"/>
          <w:szCs w:val="24"/>
        </w:rPr>
        <w:t>ραρχούμε τα ζητήματα της εργασίας και ενισχύουμε θεσμικά και οργανωτικά τους ελεγκτικούς μηχανισμούς</w:t>
      </w:r>
      <w:r>
        <w:rPr>
          <w:rFonts w:eastAsia="Times New Roman"/>
          <w:color w:val="212121"/>
          <w:szCs w:val="24"/>
        </w:rPr>
        <w:t>, έτσι ώστε να διασφαλίζεται η</w:t>
      </w:r>
      <w:r w:rsidRPr="00FB55E8">
        <w:rPr>
          <w:rFonts w:eastAsia="Times New Roman"/>
          <w:color w:val="212121"/>
          <w:szCs w:val="24"/>
        </w:rPr>
        <w:t xml:space="preserve"> πρακτική εφαρμογή των υφιστάμενων κ</w:t>
      </w:r>
      <w:r w:rsidRPr="00FB55E8">
        <w:rPr>
          <w:rFonts w:eastAsia="Times New Roman"/>
          <w:color w:val="212121"/>
          <w:szCs w:val="24"/>
        </w:rPr>
        <w:t>ανόνων</w:t>
      </w:r>
      <w:r>
        <w:rPr>
          <w:rFonts w:eastAsia="Times New Roman"/>
          <w:color w:val="212121"/>
          <w:szCs w:val="24"/>
        </w:rPr>
        <w:t>,</w:t>
      </w:r>
      <w:r w:rsidRPr="00FB55E8">
        <w:rPr>
          <w:rFonts w:eastAsia="Times New Roman"/>
          <w:color w:val="212121"/>
          <w:szCs w:val="24"/>
        </w:rPr>
        <w:t xml:space="preserve"> αποτρέποντας </w:t>
      </w:r>
      <w:proofErr w:type="spellStart"/>
      <w:r w:rsidRPr="00FB55E8">
        <w:rPr>
          <w:rFonts w:eastAsia="Times New Roman"/>
          <w:color w:val="212121"/>
          <w:szCs w:val="24"/>
        </w:rPr>
        <w:t>παραβατικές</w:t>
      </w:r>
      <w:proofErr w:type="spellEnd"/>
      <w:r w:rsidRPr="00FB55E8">
        <w:rPr>
          <w:rFonts w:eastAsia="Times New Roman"/>
          <w:color w:val="212121"/>
          <w:szCs w:val="24"/>
        </w:rPr>
        <w:t xml:space="preserve"> συ</w:t>
      </w:r>
      <w:r>
        <w:rPr>
          <w:rFonts w:eastAsia="Times New Roman"/>
          <w:color w:val="212121"/>
          <w:szCs w:val="24"/>
        </w:rPr>
        <w:t>μπεριφορές και ενθαρρύνοντας τη</w:t>
      </w:r>
      <w:r w:rsidRPr="00FB55E8">
        <w:rPr>
          <w:rFonts w:eastAsia="Times New Roman"/>
          <w:color w:val="212121"/>
          <w:szCs w:val="24"/>
        </w:rPr>
        <w:t xml:space="preserve"> συμμόρφωση</w:t>
      </w:r>
      <w:r>
        <w:rPr>
          <w:rFonts w:eastAsia="Times New Roman"/>
          <w:color w:val="212121"/>
          <w:szCs w:val="24"/>
        </w:rPr>
        <w:t>.</w:t>
      </w:r>
    </w:p>
    <w:p w14:paraId="12B6EBC5"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Αποκαθιστούμε</w:t>
      </w:r>
      <w:r w:rsidRPr="00FB55E8">
        <w:rPr>
          <w:rFonts w:eastAsia="Times New Roman"/>
          <w:color w:val="212121"/>
          <w:szCs w:val="24"/>
        </w:rPr>
        <w:t xml:space="preserve"> το δικαίωμα των εργαζομένων σε επαρκή αποζημίωση ή άλλη κατάλληλη επανόρθωση</w:t>
      </w:r>
      <w:r>
        <w:rPr>
          <w:rFonts w:eastAsia="Times New Roman"/>
          <w:color w:val="212121"/>
          <w:szCs w:val="24"/>
        </w:rPr>
        <w:t>,</w:t>
      </w:r>
      <w:r w:rsidRPr="00FB55E8">
        <w:rPr>
          <w:rFonts w:eastAsia="Times New Roman"/>
          <w:color w:val="212121"/>
          <w:szCs w:val="24"/>
        </w:rPr>
        <w:t xml:space="preserve"> σε περίπτ</w:t>
      </w:r>
      <w:r>
        <w:rPr>
          <w:rFonts w:eastAsia="Times New Roman"/>
          <w:color w:val="212121"/>
          <w:szCs w:val="24"/>
        </w:rPr>
        <w:t>ωση απόλυσης χωρίς βάσιμο λόγο.</w:t>
      </w:r>
    </w:p>
    <w:p w14:paraId="12B6EBC6"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Π</w:t>
      </w:r>
      <w:r w:rsidRPr="00FB55E8">
        <w:rPr>
          <w:rFonts w:eastAsia="Times New Roman"/>
          <w:color w:val="212121"/>
          <w:szCs w:val="24"/>
        </w:rPr>
        <w:t>εριφρουρούμε την ασφάλεια και την υγεία των</w:t>
      </w:r>
      <w:r w:rsidRPr="00FB55E8">
        <w:rPr>
          <w:rFonts w:eastAsia="Times New Roman"/>
          <w:color w:val="212121"/>
          <w:szCs w:val="24"/>
        </w:rPr>
        <w:t xml:space="preserve"> εργαζομένων στη διανομή</w:t>
      </w:r>
      <w:r>
        <w:rPr>
          <w:rFonts w:eastAsia="Times New Roman"/>
          <w:color w:val="212121"/>
          <w:szCs w:val="24"/>
        </w:rPr>
        <w:t xml:space="preserve"> και</w:t>
      </w:r>
      <w:r w:rsidRPr="00FB55E8">
        <w:rPr>
          <w:rFonts w:eastAsia="Times New Roman"/>
          <w:color w:val="212121"/>
          <w:szCs w:val="24"/>
        </w:rPr>
        <w:t xml:space="preserve"> μεταφορά προϊόντων και αντικειμένων</w:t>
      </w:r>
      <w:r>
        <w:rPr>
          <w:rFonts w:eastAsia="Times New Roman"/>
          <w:color w:val="212121"/>
          <w:szCs w:val="24"/>
        </w:rPr>
        <w:t>.</w:t>
      </w:r>
    </w:p>
    <w:p w14:paraId="12B6EBC7" w14:textId="77777777" w:rsidR="00F81E5F" w:rsidRDefault="0022463A">
      <w:pPr>
        <w:spacing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της κυρίας Βουλευτού)</w:t>
      </w:r>
    </w:p>
    <w:p w14:paraId="12B6EBC8" w14:textId="77777777" w:rsidR="00F81E5F" w:rsidRDefault="0022463A">
      <w:pPr>
        <w:spacing w:line="600" w:lineRule="auto"/>
        <w:ind w:firstLine="720"/>
        <w:jc w:val="both"/>
        <w:rPr>
          <w:rFonts w:eastAsia="Times New Roman"/>
          <w:szCs w:val="24"/>
        </w:rPr>
      </w:pPr>
      <w:r>
        <w:rPr>
          <w:rFonts w:eastAsia="Times New Roman"/>
          <w:color w:val="212121"/>
          <w:szCs w:val="24"/>
        </w:rPr>
        <w:t>Εξασφαλίζουμε</w:t>
      </w:r>
      <w:r w:rsidRPr="00FB55E8">
        <w:rPr>
          <w:rFonts w:eastAsia="Times New Roman"/>
          <w:color w:val="212121"/>
          <w:szCs w:val="24"/>
        </w:rPr>
        <w:t xml:space="preserve"> την άμεση ενημέρωση</w:t>
      </w:r>
      <w:r>
        <w:rPr>
          <w:rFonts w:eastAsia="Times New Roman"/>
          <w:color w:val="212121"/>
          <w:szCs w:val="24"/>
        </w:rPr>
        <w:t xml:space="preserve"> των</w:t>
      </w:r>
      <w:r w:rsidRPr="00FB55E8">
        <w:rPr>
          <w:rFonts w:eastAsia="Times New Roman"/>
          <w:color w:val="212121"/>
          <w:szCs w:val="24"/>
        </w:rPr>
        <w:t xml:space="preserve"> εργαζομένων για τα βασικά στοιχεία της εργασιακής του</w:t>
      </w:r>
      <w:r>
        <w:rPr>
          <w:rFonts w:eastAsia="Times New Roman"/>
          <w:color w:val="212121"/>
          <w:szCs w:val="24"/>
        </w:rPr>
        <w:t>ς</w:t>
      </w:r>
      <w:r w:rsidRPr="00FB55E8">
        <w:rPr>
          <w:rFonts w:eastAsia="Times New Roman"/>
          <w:color w:val="212121"/>
          <w:szCs w:val="24"/>
        </w:rPr>
        <w:t xml:space="preserve"> σχέσης και τ</w:t>
      </w:r>
      <w:r w:rsidRPr="00FB55E8">
        <w:rPr>
          <w:rFonts w:eastAsia="Times New Roman"/>
          <w:color w:val="212121"/>
          <w:szCs w:val="24"/>
        </w:rPr>
        <w:t xml:space="preserve">η δυνατότητα διεκδίκησης σε περίπτωση παραβίασης των δικαιωμάτων </w:t>
      </w:r>
      <w:r>
        <w:rPr>
          <w:rFonts w:eastAsia="Times New Roman"/>
          <w:color w:val="212121"/>
          <w:szCs w:val="24"/>
        </w:rPr>
        <w:t>τους.</w:t>
      </w:r>
    </w:p>
    <w:p w14:paraId="12B6EBC9"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Κυρίες και κύριοι συνάδελφοι της Α</w:t>
      </w:r>
      <w:r w:rsidRPr="00FB55E8">
        <w:rPr>
          <w:rFonts w:eastAsia="Times New Roman"/>
          <w:color w:val="212121"/>
          <w:szCs w:val="24"/>
        </w:rPr>
        <w:t>ντιπολίτευσης</w:t>
      </w:r>
      <w:r>
        <w:rPr>
          <w:rFonts w:eastAsia="Times New Roman"/>
          <w:color w:val="212121"/>
          <w:szCs w:val="24"/>
        </w:rPr>
        <w:t>,</w:t>
      </w:r>
      <w:r w:rsidRPr="00FB55E8">
        <w:rPr>
          <w:rFonts w:eastAsia="Times New Roman"/>
          <w:color w:val="212121"/>
          <w:szCs w:val="24"/>
        </w:rPr>
        <w:t xml:space="preserve"> όσο και να προσπαθείτε να το αποφύγετε</w:t>
      </w:r>
      <w:r>
        <w:rPr>
          <w:rFonts w:eastAsia="Times New Roman"/>
          <w:color w:val="212121"/>
          <w:szCs w:val="24"/>
        </w:rPr>
        <w:t>,</w:t>
      </w:r>
      <w:r w:rsidRPr="00FB55E8">
        <w:rPr>
          <w:rFonts w:eastAsia="Times New Roman"/>
          <w:color w:val="212121"/>
          <w:szCs w:val="24"/>
        </w:rPr>
        <w:t xml:space="preserve"> έχει έρθει η ώρα να εκθέσετε στον ελληνικό λαό το πρόγραμμά σας και τις θέσεις σας για την ασφάλ</w:t>
      </w:r>
      <w:r w:rsidRPr="00FB55E8">
        <w:rPr>
          <w:rFonts w:eastAsia="Times New Roman"/>
          <w:color w:val="212121"/>
          <w:szCs w:val="24"/>
        </w:rPr>
        <w:t>ιση</w:t>
      </w:r>
      <w:r>
        <w:rPr>
          <w:rFonts w:eastAsia="Times New Roman"/>
          <w:color w:val="212121"/>
          <w:szCs w:val="24"/>
        </w:rPr>
        <w:t xml:space="preserve">, για την εργασία, για </w:t>
      </w:r>
      <w:r w:rsidRPr="00FB55E8">
        <w:rPr>
          <w:rFonts w:eastAsia="Times New Roman"/>
          <w:color w:val="212121"/>
          <w:szCs w:val="24"/>
        </w:rPr>
        <w:t>την κοινωνική πολιτική</w:t>
      </w:r>
      <w:r>
        <w:rPr>
          <w:rFonts w:eastAsia="Times New Roman"/>
          <w:color w:val="212121"/>
          <w:szCs w:val="24"/>
        </w:rPr>
        <w:t>,</w:t>
      </w:r>
      <w:r w:rsidRPr="00FB55E8">
        <w:rPr>
          <w:rFonts w:eastAsia="Times New Roman"/>
          <w:color w:val="212121"/>
          <w:szCs w:val="24"/>
        </w:rPr>
        <w:t xml:space="preserve"> για την οικονομία</w:t>
      </w:r>
      <w:r>
        <w:rPr>
          <w:rFonts w:eastAsia="Times New Roman"/>
          <w:color w:val="212121"/>
          <w:szCs w:val="24"/>
        </w:rPr>
        <w:t>. Δεν κρύβονται οι διαφορετικές</w:t>
      </w:r>
      <w:r w:rsidRPr="00FB55E8">
        <w:rPr>
          <w:rFonts w:eastAsia="Times New Roman"/>
          <w:color w:val="212121"/>
          <w:szCs w:val="24"/>
        </w:rPr>
        <w:t xml:space="preserve"> προτεραιότητες</w:t>
      </w:r>
      <w:r>
        <w:rPr>
          <w:rFonts w:eastAsia="Times New Roman"/>
          <w:color w:val="212121"/>
          <w:szCs w:val="24"/>
        </w:rPr>
        <w:t>,</w:t>
      </w:r>
      <w:r w:rsidRPr="00FB55E8">
        <w:rPr>
          <w:rFonts w:eastAsia="Times New Roman"/>
          <w:color w:val="212121"/>
          <w:szCs w:val="24"/>
        </w:rPr>
        <w:t xml:space="preserve"> που έχουμε για </w:t>
      </w:r>
      <w:r>
        <w:rPr>
          <w:rFonts w:eastAsia="Times New Roman"/>
          <w:color w:val="212121"/>
          <w:szCs w:val="24"/>
        </w:rPr>
        <w:t xml:space="preserve">το μέλλον του ελληνικού λαού. Το δόγμα </w:t>
      </w:r>
      <w:r w:rsidRPr="00FB55E8">
        <w:rPr>
          <w:rFonts w:eastAsia="Times New Roman"/>
          <w:color w:val="212121"/>
          <w:szCs w:val="24"/>
        </w:rPr>
        <w:t>του ακραίου νεοφιλελευθερισμού</w:t>
      </w:r>
      <w:r>
        <w:rPr>
          <w:rFonts w:eastAsia="Times New Roman"/>
          <w:color w:val="212121"/>
          <w:szCs w:val="24"/>
        </w:rPr>
        <w:t>,</w:t>
      </w:r>
      <w:r w:rsidRPr="00FB55E8">
        <w:rPr>
          <w:rFonts w:eastAsia="Times New Roman"/>
          <w:color w:val="212121"/>
          <w:szCs w:val="24"/>
        </w:rPr>
        <w:t xml:space="preserve"> της λιτότητας και του φλερτ με την ακροδεξιά</w:t>
      </w:r>
      <w:r>
        <w:rPr>
          <w:rFonts w:eastAsia="Times New Roman"/>
          <w:color w:val="212121"/>
          <w:szCs w:val="24"/>
        </w:rPr>
        <w:t>,</w:t>
      </w:r>
      <w:r w:rsidRPr="00FB55E8">
        <w:rPr>
          <w:rFonts w:eastAsia="Times New Roman"/>
          <w:color w:val="212121"/>
          <w:szCs w:val="24"/>
        </w:rPr>
        <w:t xml:space="preserve"> δεν είναι</w:t>
      </w:r>
      <w:r w:rsidRPr="00FB55E8">
        <w:rPr>
          <w:rFonts w:eastAsia="Times New Roman"/>
          <w:color w:val="212121"/>
          <w:szCs w:val="24"/>
        </w:rPr>
        <w:t xml:space="preserve"> πλέον ανεκτό</w:t>
      </w:r>
      <w:r>
        <w:rPr>
          <w:rFonts w:eastAsia="Times New Roman"/>
          <w:color w:val="212121"/>
          <w:szCs w:val="24"/>
        </w:rPr>
        <w:t>,</w:t>
      </w:r>
      <w:r w:rsidRPr="00FB55E8">
        <w:rPr>
          <w:rFonts w:eastAsia="Times New Roman"/>
          <w:color w:val="212121"/>
          <w:szCs w:val="24"/>
        </w:rPr>
        <w:t xml:space="preserve"> όχι μόνο εντός της χώρας</w:t>
      </w:r>
      <w:r>
        <w:rPr>
          <w:rFonts w:eastAsia="Times New Roman"/>
          <w:color w:val="212121"/>
          <w:szCs w:val="24"/>
        </w:rPr>
        <w:t>,</w:t>
      </w:r>
      <w:r w:rsidRPr="00FB55E8">
        <w:rPr>
          <w:rFonts w:eastAsia="Times New Roman"/>
          <w:color w:val="212121"/>
          <w:szCs w:val="24"/>
        </w:rPr>
        <w:t xml:space="preserve"> αλλά και στην Ευρώπη</w:t>
      </w:r>
      <w:r>
        <w:rPr>
          <w:rFonts w:eastAsia="Times New Roman"/>
          <w:color w:val="212121"/>
          <w:szCs w:val="24"/>
        </w:rPr>
        <w:t>. Η δημοκρατική και προοδευτική</w:t>
      </w:r>
      <w:r w:rsidRPr="00FB55E8">
        <w:rPr>
          <w:rFonts w:eastAsia="Times New Roman"/>
          <w:color w:val="212121"/>
          <w:szCs w:val="24"/>
        </w:rPr>
        <w:t xml:space="preserve"> διέξοδος της χώρας έχει ήδη ξεκινήσει και σας έχει αφήσει πίσω</w:t>
      </w:r>
      <w:r>
        <w:rPr>
          <w:rFonts w:eastAsia="Times New Roman"/>
          <w:color w:val="212121"/>
          <w:szCs w:val="24"/>
        </w:rPr>
        <w:t>.</w:t>
      </w:r>
    </w:p>
    <w:p w14:paraId="12B6EBCA" w14:textId="77777777" w:rsidR="00F81E5F" w:rsidRDefault="0022463A">
      <w:pPr>
        <w:shd w:val="clear" w:color="auto" w:fill="FFFFFF"/>
        <w:spacing w:line="600" w:lineRule="auto"/>
        <w:ind w:firstLine="720"/>
        <w:jc w:val="both"/>
        <w:rPr>
          <w:rFonts w:eastAsia="Times New Roman"/>
          <w:color w:val="212121"/>
          <w:szCs w:val="24"/>
        </w:rPr>
      </w:pPr>
      <w:r w:rsidRPr="00FB55E8">
        <w:rPr>
          <w:rFonts w:eastAsia="Times New Roman"/>
          <w:color w:val="212121"/>
          <w:szCs w:val="24"/>
        </w:rPr>
        <w:t>Εμείς θα συνεχίσουμε</w:t>
      </w:r>
      <w:r>
        <w:rPr>
          <w:rFonts w:eastAsia="Times New Roman"/>
          <w:color w:val="212121"/>
          <w:szCs w:val="24"/>
        </w:rPr>
        <w:t>,</w:t>
      </w:r>
      <w:r w:rsidRPr="00FB55E8">
        <w:rPr>
          <w:rFonts w:eastAsia="Times New Roman"/>
          <w:color w:val="212121"/>
          <w:szCs w:val="24"/>
        </w:rPr>
        <w:t xml:space="preserve"> όπως πάντα</w:t>
      </w:r>
      <w:r>
        <w:rPr>
          <w:rFonts w:eastAsia="Times New Roman"/>
          <w:color w:val="212121"/>
          <w:szCs w:val="24"/>
        </w:rPr>
        <w:t>,</w:t>
      </w:r>
      <w:r w:rsidRPr="00FB55E8">
        <w:rPr>
          <w:rFonts w:eastAsia="Times New Roman"/>
          <w:color w:val="212121"/>
          <w:szCs w:val="24"/>
        </w:rPr>
        <w:t xml:space="preserve"> όλο το επόμενο διάστημα</w:t>
      </w:r>
      <w:r>
        <w:rPr>
          <w:rFonts w:eastAsia="Times New Roman"/>
          <w:color w:val="212121"/>
          <w:szCs w:val="24"/>
        </w:rPr>
        <w:t>,</w:t>
      </w:r>
      <w:r w:rsidRPr="00FB55E8">
        <w:rPr>
          <w:rFonts w:eastAsia="Times New Roman"/>
          <w:color w:val="212121"/>
          <w:szCs w:val="24"/>
        </w:rPr>
        <w:t xml:space="preserve"> μαζί με τους πολλούς</w:t>
      </w:r>
      <w:r>
        <w:rPr>
          <w:rFonts w:eastAsia="Times New Roman"/>
          <w:color w:val="212121"/>
          <w:szCs w:val="24"/>
        </w:rPr>
        <w:t>,</w:t>
      </w:r>
      <w:r w:rsidRPr="00FB55E8">
        <w:rPr>
          <w:rFonts w:eastAsia="Times New Roman"/>
          <w:color w:val="212121"/>
          <w:szCs w:val="24"/>
        </w:rPr>
        <w:t xml:space="preserve"> να συζητάμε πολιτικά</w:t>
      </w:r>
      <w:r>
        <w:rPr>
          <w:rFonts w:eastAsia="Times New Roman"/>
          <w:color w:val="212121"/>
          <w:szCs w:val="24"/>
        </w:rPr>
        <w:t>, να φέρνουμε</w:t>
      </w:r>
      <w:r w:rsidRPr="00FB55E8">
        <w:rPr>
          <w:rFonts w:eastAsia="Times New Roman"/>
          <w:color w:val="212121"/>
          <w:szCs w:val="24"/>
        </w:rPr>
        <w:t xml:space="preserve"> μέτρα </w:t>
      </w:r>
      <w:r>
        <w:rPr>
          <w:rFonts w:eastAsia="Times New Roman"/>
          <w:color w:val="212121"/>
          <w:szCs w:val="24"/>
        </w:rPr>
        <w:t xml:space="preserve">προς </w:t>
      </w:r>
      <w:r w:rsidRPr="00FB55E8">
        <w:rPr>
          <w:rFonts w:eastAsia="Times New Roman"/>
          <w:color w:val="212121"/>
          <w:szCs w:val="24"/>
        </w:rPr>
        <w:t>όφελος της κοινωνικής πλειοψηφίας</w:t>
      </w:r>
      <w:r>
        <w:rPr>
          <w:rFonts w:eastAsia="Times New Roman"/>
          <w:color w:val="212121"/>
          <w:szCs w:val="24"/>
        </w:rPr>
        <w:t>,</w:t>
      </w:r>
      <w:r w:rsidRPr="00FB55E8">
        <w:rPr>
          <w:rFonts w:eastAsia="Times New Roman"/>
          <w:color w:val="212121"/>
          <w:szCs w:val="24"/>
        </w:rPr>
        <w:t xml:space="preserve"> να βγαίνουμε στις πλατείες </w:t>
      </w:r>
      <w:r>
        <w:rPr>
          <w:rFonts w:eastAsia="Times New Roman"/>
          <w:color w:val="212121"/>
          <w:szCs w:val="24"/>
        </w:rPr>
        <w:t>και στους δρόμους και να συζητά</w:t>
      </w:r>
      <w:r w:rsidRPr="00FB55E8">
        <w:rPr>
          <w:rFonts w:eastAsia="Times New Roman"/>
          <w:color w:val="212121"/>
          <w:szCs w:val="24"/>
        </w:rPr>
        <w:t xml:space="preserve">με </w:t>
      </w:r>
      <w:r>
        <w:rPr>
          <w:rFonts w:eastAsia="Times New Roman"/>
          <w:color w:val="212121"/>
          <w:szCs w:val="24"/>
        </w:rPr>
        <w:t xml:space="preserve">με </w:t>
      </w:r>
      <w:r w:rsidRPr="00FB55E8">
        <w:rPr>
          <w:rFonts w:eastAsia="Times New Roman"/>
          <w:color w:val="212121"/>
          <w:szCs w:val="24"/>
        </w:rPr>
        <w:t xml:space="preserve">τους συμπολίτες μας για τις ανάγκες </w:t>
      </w:r>
      <w:r>
        <w:rPr>
          <w:rFonts w:eastAsia="Times New Roman"/>
          <w:color w:val="212121"/>
          <w:szCs w:val="24"/>
        </w:rPr>
        <w:t>τους,</w:t>
      </w:r>
      <w:r w:rsidRPr="00FB55E8">
        <w:rPr>
          <w:rFonts w:eastAsia="Times New Roman"/>
          <w:color w:val="212121"/>
          <w:szCs w:val="24"/>
        </w:rPr>
        <w:t xml:space="preserve"> για την επόμενη μέρα</w:t>
      </w:r>
      <w:r>
        <w:rPr>
          <w:rFonts w:eastAsia="Times New Roman"/>
          <w:color w:val="212121"/>
          <w:szCs w:val="24"/>
        </w:rPr>
        <w:t>.</w:t>
      </w:r>
    </w:p>
    <w:p w14:paraId="12B6EBCB"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Εσείς μπορείτε</w:t>
      </w:r>
      <w:r w:rsidRPr="00FB55E8">
        <w:rPr>
          <w:rFonts w:eastAsia="Times New Roman"/>
          <w:color w:val="212121"/>
          <w:szCs w:val="24"/>
        </w:rPr>
        <w:t xml:space="preserve"> να συνεχίσετε να κοιτάτε από την</w:t>
      </w:r>
      <w:r w:rsidRPr="00FB55E8">
        <w:rPr>
          <w:rFonts w:eastAsia="Times New Roman"/>
          <w:color w:val="212121"/>
          <w:szCs w:val="24"/>
        </w:rPr>
        <w:t xml:space="preserve"> κλειδαρότρυπα</w:t>
      </w:r>
      <w:r>
        <w:rPr>
          <w:rFonts w:eastAsia="Times New Roman"/>
          <w:color w:val="212121"/>
          <w:szCs w:val="24"/>
        </w:rPr>
        <w:t>,</w:t>
      </w:r>
      <w:r w:rsidRPr="00FB55E8">
        <w:rPr>
          <w:rFonts w:eastAsia="Times New Roman"/>
          <w:color w:val="212121"/>
          <w:szCs w:val="24"/>
        </w:rPr>
        <w:t xml:space="preserve"> να κάνετε πολιτική με τα </w:t>
      </w:r>
      <w:proofErr w:type="spellStart"/>
      <w:r w:rsidRPr="00FB55E8">
        <w:rPr>
          <w:rFonts w:eastAsia="Times New Roman"/>
          <w:color w:val="212121"/>
          <w:szCs w:val="24"/>
        </w:rPr>
        <w:t>fake</w:t>
      </w:r>
      <w:proofErr w:type="spellEnd"/>
      <w:r w:rsidRPr="00FB55E8">
        <w:rPr>
          <w:rFonts w:eastAsia="Times New Roman"/>
          <w:color w:val="212121"/>
          <w:szCs w:val="24"/>
        </w:rPr>
        <w:t xml:space="preserve"> </w:t>
      </w:r>
      <w:proofErr w:type="spellStart"/>
      <w:r w:rsidRPr="00FB55E8">
        <w:rPr>
          <w:rFonts w:eastAsia="Times New Roman"/>
          <w:color w:val="212121"/>
          <w:szCs w:val="24"/>
        </w:rPr>
        <w:t>news</w:t>
      </w:r>
      <w:proofErr w:type="spellEnd"/>
      <w:r w:rsidRPr="00FB55E8">
        <w:rPr>
          <w:rFonts w:eastAsia="Times New Roman"/>
          <w:color w:val="212121"/>
          <w:szCs w:val="24"/>
        </w:rPr>
        <w:t xml:space="preserve"> </w:t>
      </w:r>
      <w:proofErr w:type="spellStart"/>
      <w:r>
        <w:rPr>
          <w:rFonts w:eastAsia="Times New Roman"/>
          <w:color w:val="212121"/>
          <w:szCs w:val="24"/>
        </w:rPr>
        <w:t>φασιστοφυλλάδων</w:t>
      </w:r>
      <w:proofErr w:type="spellEnd"/>
      <w:r>
        <w:rPr>
          <w:rFonts w:eastAsia="Times New Roman"/>
          <w:color w:val="212121"/>
          <w:szCs w:val="24"/>
        </w:rPr>
        <w:t>, να μετατρέπετε τ</w:t>
      </w:r>
      <w:r w:rsidRPr="00FB55E8">
        <w:rPr>
          <w:rFonts w:eastAsia="Times New Roman"/>
          <w:color w:val="212121"/>
          <w:szCs w:val="24"/>
        </w:rPr>
        <w:t xml:space="preserve">ο Βήμα της Βουλής σε τοίχο του </w:t>
      </w:r>
      <w:r>
        <w:rPr>
          <w:rFonts w:eastAsia="Times New Roman"/>
          <w:color w:val="212121"/>
          <w:szCs w:val="24"/>
          <w:lang w:val="en-US"/>
        </w:rPr>
        <w:t>f</w:t>
      </w:r>
      <w:proofErr w:type="spellStart"/>
      <w:r w:rsidRPr="00FB55E8">
        <w:rPr>
          <w:rFonts w:eastAsia="Times New Roman"/>
          <w:color w:val="212121"/>
          <w:szCs w:val="24"/>
        </w:rPr>
        <w:t>acebook</w:t>
      </w:r>
      <w:proofErr w:type="spellEnd"/>
      <w:r>
        <w:rPr>
          <w:rFonts w:eastAsia="Times New Roman"/>
          <w:color w:val="212121"/>
          <w:szCs w:val="24"/>
        </w:rPr>
        <w:t xml:space="preserve">. </w:t>
      </w:r>
    </w:p>
    <w:p w14:paraId="12B6EBCC"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Η</w:t>
      </w:r>
      <w:r w:rsidRPr="00FB55E8">
        <w:rPr>
          <w:rFonts w:eastAsia="Times New Roman"/>
          <w:color w:val="212121"/>
          <w:szCs w:val="24"/>
        </w:rPr>
        <w:t xml:space="preserve"> αληθινή ζωή όμως είναι εκεί έξω</w:t>
      </w:r>
      <w:r>
        <w:rPr>
          <w:rFonts w:eastAsia="Times New Roman"/>
          <w:color w:val="212121"/>
          <w:szCs w:val="24"/>
        </w:rPr>
        <w:t>,</w:t>
      </w:r>
      <w:r w:rsidRPr="00FB55E8">
        <w:rPr>
          <w:rFonts w:eastAsia="Times New Roman"/>
          <w:color w:val="212121"/>
          <w:szCs w:val="24"/>
        </w:rPr>
        <w:t xml:space="preserve"> στους χώρους της δουλειάς</w:t>
      </w:r>
      <w:r>
        <w:rPr>
          <w:rFonts w:eastAsia="Times New Roman"/>
          <w:color w:val="212121"/>
          <w:szCs w:val="24"/>
        </w:rPr>
        <w:t>,</w:t>
      </w:r>
      <w:r w:rsidRPr="00FB55E8">
        <w:rPr>
          <w:rFonts w:eastAsia="Times New Roman"/>
          <w:color w:val="212121"/>
          <w:szCs w:val="24"/>
        </w:rPr>
        <w:t xml:space="preserve"> στους χώρους της εκπαίδευσης</w:t>
      </w:r>
      <w:r>
        <w:rPr>
          <w:rFonts w:eastAsia="Times New Roman"/>
          <w:color w:val="212121"/>
          <w:szCs w:val="24"/>
        </w:rPr>
        <w:t>,</w:t>
      </w:r>
      <w:r w:rsidRPr="00FB55E8">
        <w:rPr>
          <w:rFonts w:eastAsia="Times New Roman"/>
          <w:color w:val="212121"/>
          <w:szCs w:val="24"/>
        </w:rPr>
        <w:t xml:space="preserve"> στα στέκια της νεολαίας</w:t>
      </w:r>
      <w:r>
        <w:rPr>
          <w:rFonts w:eastAsia="Times New Roman"/>
          <w:color w:val="212121"/>
          <w:szCs w:val="24"/>
        </w:rPr>
        <w:t>,</w:t>
      </w:r>
      <w:r w:rsidRPr="00FB55E8">
        <w:rPr>
          <w:rFonts w:eastAsia="Times New Roman"/>
          <w:color w:val="212121"/>
          <w:szCs w:val="24"/>
        </w:rPr>
        <w:t xml:space="preserve"> στα στέκια τω</w:t>
      </w:r>
      <w:r w:rsidRPr="00FB55E8">
        <w:rPr>
          <w:rFonts w:eastAsia="Times New Roman"/>
          <w:color w:val="212121"/>
          <w:szCs w:val="24"/>
        </w:rPr>
        <w:t>ν συνταξιούχων</w:t>
      </w:r>
      <w:r>
        <w:rPr>
          <w:rFonts w:eastAsia="Times New Roman"/>
          <w:color w:val="212121"/>
          <w:szCs w:val="24"/>
        </w:rPr>
        <w:t>,</w:t>
      </w:r>
      <w:r w:rsidRPr="00FB55E8">
        <w:rPr>
          <w:rFonts w:eastAsia="Times New Roman"/>
          <w:color w:val="212121"/>
          <w:szCs w:val="24"/>
        </w:rPr>
        <w:t xml:space="preserve"> στ</w:t>
      </w:r>
      <w:r>
        <w:rPr>
          <w:rFonts w:eastAsia="Times New Roman"/>
          <w:color w:val="212121"/>
          <w:szCs w:val="24"/>
        </w:rPr>
        <w:t xml:space="preserve">ις πλατείες και στους δρόμους. Η </w:t>
      </w:r>
      <w:r w:rsidRPr="00FB55E8">
        <w:rPr>
          <w:rFonts w:eastAsia="Times New Roman"/>
          <w:color w:val="212121"/>
          <w:szCs w:val="24"/>
        </w:rPr>
        <w:t>αληθινή ζωή θα απαντήσει τη μεθεπόμενη Κυριακή και θα απαντήσει ότι είναι εδώ</w:t>
      </w:r>
      <w:r>
        <w:rPr>
          <w:rFonts w:eastAsia="Times New Roman"/>
          <w:color w:val="212121"/>
          <w:szCs w:val="24"/>
        </w:rPr>
        <w:t>,</w:t>
      </w:r>
      <w:r w:rsidRPr="00FB55E8">
        <w:rPr>
          <w:rFonts w:eastAsia="Times New Roman"/>
          <w:color w:val="212121"/>
          <w:szCs w:val="24"/>
        </w:rPr>
        <w:t xml:space="preserve"> με την Ελλάδα των πολλών</w:t>
      </w:r>
      <w:r>
        <w:rPr>
          <w:rFonts w:eastAsia="Times New Roman"/>
          <w:color w:val="212121"/>
          <w:szCs w:val="24"/>
        </w:rPr>
        <w:t>,</w:t>
      </w:r>
      <w:r w:rsidRPr="00FB55E8">
        <w:rPr>
          <w:rFonts w:eastAsia="Times New Roman"/>
          <w:color w:val="212121"/>
          <w:szCs w:val="24"/>
        </w:rPr>
        <w:t xml:space="preserve"> με το</w:t>
      </w:r>
      <w:r>
        <w:rPr>
          <w:rFonts w:eastAsia="Times New Roman"/>
          <w:color w:val="212121"/>
          <w:szCs w:val="24"/>
        </w:rPr>
        <w:t>ν</w:t>
      </w:r>
      <w:r w:rsidRPr="00FB55E8">
        <w:rPr>
          <w:rFonts w:eastAsia="Times New Roman"/>
          <w:color w:val="212121"/>
          <w:szCs w:val="24"/>
        </w:rPr>
        <w:t xml:space="preserve"> ΣΥΡΙΖΑ</w:t>
      </w:r>
      <w:r>
        <w:rPr>
          <w:rFonts w:eastAsia="Times New Roman"/>
          <w:color w:val="212121"/>
          <w:szCs w:val="24"/>
        </w:rPr>
        <w:t>.</w:t>
      </w:r>
    </w:p>
    <w:p w14:paraId="12B6EBCD" w14:textId="77777777" w:rsidR="00F81E5F" w:rsidRDefault="0022463A">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12B6EBCE" w14:textId="77777777" w:rsidR="00F81E5F" w:rsidRDefault="0022463A">
      <w:pPr>
        <w:shd w:val="clear" w:color="auto" w:fill="FFFFFF"/>
        <w:spacing w:line="600" w:lineRule="auto"/>
        <w:ind w:firstLine="720"/>
        <w:jc w:val="both"/>
        <w:rPr>
          <w:rFonts w:eastAsia="Times New Roman"/>
          <w:color w:val="212121"/>
          <w:szCs w:val="24"/>
        </w:rPr>
      </w:pPr>
      <w:r w:rsidRPr="00B0609C">
        <w:rPr>
          <w:rFonts w:eastAsia="Times New Roman"/>
          <w:b/>
          <w:color w:val="212121"/>
          <w:szCs w:val="24"/>
        </w:rPr>
        <w:t xml:space="preserve">ΠΡΟΕΔΡΕΥΩΝ (Γεώργιος </w:t>
      </w:r>
      <w:proofErr w:type="spellStart"/>
      <w:r w:rsidRPr="00B0609C">
        <w:rPr>
          <w:rFonts w:eastAsia="Times New Roman"/>
          <w:b/>
          <w:color w:val="212121"/>
          <w:szCs w:val="24"/>
        </w:rPr>
        <w:t>Λαμπρούλης</w:t>
      </w:r>
      <w:proofErr w:type="spellEnd"/>
      <w:r w:rsidRPr="00B0609C">
        <w:rPr>
          <w:rFonts w:eastAsia="Times New Roman"/>
          <w:b/>
          <w:color w:val="212121"/>
          <w:szCs w:val="24"/>
        </w:rPr>
        <w:t>):</w:t>
      </w:r>
      <w:r>
        <w:rPr>
          <w:rFonts w:eastAsia="Times New Roman"/>
          <w:color w:val="212121"/>
          <w:szCs w:val="24"/>
        </w:rPr>
        <w:t xml:space="preserve"> Επόμενη</w:t>
      </w:r>
      <w:r w:rsidRPr="00FB55E8">
        <w:rPr>
          <w:rFonts w:eastAsia="Times New Roman"/>
          <w:color w:val="212121"/>
          <w:szCs w:val="24"/>
        </w:rPr>
        <w:t xml:space="preserve"> ομιλήτρια </w:t>
      </w:r>
      <w:r>
        <w:rPr>
          <w:rFonts w:eastAsia="Times New Roman"/>
          <w:color w:val="212121"/>
          <w:szCs w:val="24"/>
        </w:rPr>
        <w:t xml:space="preserve">η κ. </w:t>
      </w:r>
      <w:proofErr w:type="spellStart"/>
      <w:r w:rsidRPr="00FB55E8">
        <w:rPr>
          <w:rFonts w:eastAsia="Times New Roman"/>
          <w:color w:val="212121"/>
          <w:szCs w:val="24"/>
        </w:rPr>
        <w:t>Λιβανίου</w:t>
      </w:r>
      <w:proofErr w:type="spellEnd"/>
      <w:r w:rsidRPr="00FB55E8">
        <w:rPr>
          <w:rFonts w:eastAsia="Times New Roman"/>
          <w:color w:val="212121"/>
          <w:szCs w:val="24"/>
        </w:rPr>
        <w:t xml:space="preserve"> </w:t>
      </w:r>
      <w:r>
        <w:rPr>
          <w:rFonts w:eastAsia="Times New Roman"/>
          <w:color w:val="212121"/>
          <w:szCs w:val="24"/>
        </w:rPr>
        <w:t>από τον ΣΥΡΙΖΑ.</w:t>
      </w:r>
    </w:p>
    <w:p w14:paraId="12B6EBCF" w14:textId="77777777" w:rsidR="00F81E5F" w:rsidRDefault="0022463A">
      <w:pPr>
        <w:shd w:val="clear" w:color="auto" w:fill="FFFFFF"/>
        <w:spacing w:line="600" w:lineRule="auto"/>
        <w:ind w:firstLine="720"/>
        <w:jc w:val="both"/>
        <w:rPr>
          <w:rFonts w:eastAsia="Times New Roman"/>
          <w:color w:val="212121"/>
          <w:szCs w:val="24"/>
        </w:rPr>
      </w:pPr>
      <w:r w:rsidRPr="00B0609C">
        <w:rPr>
          <w:rFonts w:eastAsia="Times New Roman"/>
          <w:b/>
          <w:color w:val="212121"/>
          <w:szCs w:val="24"/>
        </w:rPr>
        <w:t>ΖΩΗ ΛΙΒΑΝΙΟΥ:</w:t>
      </w:r>
      <w:r>
        <w:rPr>
          <w:rFonts w:eastAsia="Times New Roman"/>
          <w:color w:val="212121"/>
          <w:szCs w:val="24"/>
        </w:rPr>
        <w:t xml:space="preserve"> Ευχαριστώ κύριε Π</w:t>
      </w:r>
      <w:r w:rsidRPr="00FB55E8">
        <w:rPr>
          <w:rFonts w:eastAsia="Times New Roman"/>
          <w:color w:val="212121"/>
          <w:szCs w:val="24"/>
        </w:rPr>
        <w:t>ρόεδρε</w:t>
      </w:r>
      <w:r>
        <w:rPr>
          <w:rFonts w:eastAsia="Times New Roman"/>
          <w:color w:val="212121"/>
          <w:szCs w:val="24"/>
        </w:rPr>
        <w:t>.</w:t>
      </w:r>
    </w:p>
    <w:p w14:paraId="12B6EBD0"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Κυρία και κύριε Υπουργέ, κυρίες και κύριοι συνάδελφοι, η</w:t>
      </w:r>
      <w:r w:rsidRPr="00FB55E8">
        <w:rPr>
          <w:rFonts w:eastAsia="Times New Roman"/>
          <w:color w:val="212121"/>
          <w:szCs w:val="24"/>
        </w:rPr>
        <w:t xml:space="preserve"> ζωή είναι γεμάτη ανισότητες</w:t>
      </w:r>
      <w:r>
        <w:rPr>
          <w:rFonts w:eastAsia="Times New Roman"/>
          <w:color w:val="212121"/>
          <w:szCs w:val="24"/>
        </w:rPr>
        <w:t>,</w:t>
      </w:r>
      <w:r w:rsidRPr="00FB55E8">
        <w:rPr>
          <w:rFonts w:eastAsia="Times New Roman"/>
          <w:color w:val="212121"/>
          <w:szCs w:val="24"/>
        </w:rPr>
        <w:t xml:space="preserve"> η σύγχρονη κοινωνία είναι γεμάτη ανισότητες</w:t>
      </w:r>
      <w:r>
        <w:rPr>
          <w:rFonts w:eastAsia="Times New Roman"/>
          <w:color w:val="212121"/>
          <w:szCs w:val="24"/>
        </w:rPr>
        <w:t>. Οι ανισότητες αυτές</w:t>
      </w:r>
      <w:r w:rsidRPr="00FB55E8">
        <w:rPr>
          <w:rFonts w:eastAsia="Times New Roman"/>
          <w:color w:val="212121"/>
          <w:szCs w:val="24"/>
        </w:rPr>
        <w:t xml:space="preserve"> </w:t>
      </w:r>
      <w:r>
        <w:rPr>
          <w:rFonts w:eastAsia="Times New Roman"/>
          <w:color w:val="212121"/>
          <w:szCs w:val="24"/>
        </w:rPr>
        <w:t xml:space="preserve">δεν κάνουν τον κόσμο πιο όμορφο. Κάνουν, όμως, την πολιτική πιο ενδιαφέρουσα, </w:t>
      </w:r>
      <w:r w:rsidRPr="00FB55E8">
        <w:rPr>
          <w:rFonts w:eastAsia="Times New Roman"/>
          <w:color w:val="212121"/>
          <w:szCs w:val="24"/>
        </w:rPr>
        <w:t>τη δημοκρατία πιο χρήσιμη</w:t>
      </w:r>
      <w:r>
        <w:rPr>
          <w:rFonts w:eastAsia="Times New Roman"/>
          <w:color w:val="212121"/>
          <w:szCs w:val="24"/>
        </w:rPr>
        <w:t xml:space="preserve">, </w:t>
      </w:r>
      <w:r w:rsidRPr="00FB55E8">
        <w:rPr>
          <w:rFonts w:eastAsia="Times New Roman"/>
          <w:color w:val="212121"/>
          <w:szCs w:val="24"/>
        </w:rPr>
        <w:t>τη συμμετοχή πολύτιμη</w:t>
      </w:r>
      <w:r>
        <w:rPr>
          <w:rFonts w:eastAsia="Times New Roman"/>
          <w:color w:val="212121"/>
          <w:szCs w:val="24"/>
        </w:rPr>
        <w:t>.</w:t>
      </w:r>
    </w:p>
    <w:p w14:paraId="12B6EBD1"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Σ</w:t>
      </w:r>
      <w:r w:rsidRPr="00FB55E8">
        <w:rPr>
          <w:rFonts w:eastAsia="Times New Roman"/>
          <w:color w:val="212121"/>
          <w:szCs w:val="24"/>
        </w:rPr>
        <w:t xml:space="preserve">υζητάμε σήμερα μία από τις πολλές </w:t>
      </w:r>
      <w:r>
        <w:rPr>
          <w:rFonts w:eastAsia="Times New Roman"/>
          <w:color w:val="212121"/>
          <w:szCs w:val="24"/>
        </w:rPr>
        <w:t>πρωτοβουλίες των</w:t>
      </w:r>
      <w:r w:rsidRPr="00FB55E8">
        <w:rPr>
          <w:rFonts w:eastAsia="Times New Roman"/>
          <w:color w:val="212121"/>
          <w:szCs w:val="24"/>
        </w:rPr>
        <w:t xml:space="preserve"> τελε</w:t>
      </w:r>
      <w:r>
        <w:rPr>
          <w:rFonts w:eastAsia="Times New Roman"/>
          <w:color w:val="212121"/>
          <w:szCs w:val="24"/>
        </w:rPr>
        <w:t>υταί</w:t>
      </w:r>
      <w:r>
        <w:rPr>
          <w:rFonts w:eastAsia="Times New Roman"/>
          <w:color w:val="212121"/>
          <w:szCs w:val="24"/>
        </w:rPr>
        <w:t>ων</w:t>
      </w:r>
      <w:r>
        <w:rPr>
          <w:rFonts w:eastAsia="Times New Roman"/>
          <w:color w:val="212121"/>
          <w:szCs w:val="24"/>
        </w:rPr>
        <w:t xml:space="preserve"> μ</w:t>
      </w:r>
      <w:r>
        <w:rPr>
          <w:rFonts w:eastAsia="Times New Roman"/>
          <w:color w:val="212121"/>
          <w:szCs w:val="24"/>
        </w:rPr>
        <w:t>ηνών</w:t>
      </w:r>
      <w:r>
        <w:rPr>
          <w:rFonts w:eastAsia="Times New Roman"/>
          <w:color w:val="212121"/>
          <w:szCs w:val="24"/>
        </w:rPr>
        <w:t xml:space="preserve"> της Κ</w:t>
      </w:r>
      <w:r w:rsidRPr="00FB55E8">
        <w:rPr>
          <w:rFonts w:eastAsia="Times New Roman"/>
          <w:color w:val="212121"/>
          <w:szCs w:val="24"/>
        </w:rPr>
        <w:t>υβέρνησης του ΣΥΡΙΖΑ</w:t>
      </w:r>
      <w:r>
        <w:rPr>
          <w:rFonts w:eastAsia="Times New Roman"/>
          <w:color w:val="212121"/>
          <w:szCs w:val="24"/>
        </w:rPr>
        <w:t>,</w:t>
      </w:r>
      <w:r w:rsidRPr="00FB55E8">
        <w:rPr>
          <w:rFonts w:eastAsia="Times New Roman"/>
          <w:color w:val="212121"/>
          <w:szCs w:val="24"/>
        </w:rPr>
        <w:t xml:space="preserve"> τη δυνατότητα</w:t>
      </w:r>
      <w:r>
        <w:rPr>
          <w:rFonts w:eastAsia="Times New Roman"/>
          <w:color w:val="212121"/>
          <w:szCs w:val="24"/>
        </w:rPr>
        <w:t>,</w:t>
      </w:r>
      <w:r w:rsidRPr="00FB55E8">
        <w:rPr>
          <w:rFonts w:eastAsia="Times New Roman"/>
          <w:color w:val="212121"/>
          <w:szCs w:val="24"/>
        </w:rPr>
        <w:t xml:space="preserve"> σε όσους χρωστούν</w:t>
      </w:r>
      <w:r w:rsidRPr="00FB55E8">
        <w:rPr>
          <w:rFonts w:eastAsia="Times New Roman"/>
          <w:color w:val="212121"/>
          <w:szCs w:val="24"/>
        </w:rPr>
        <w:t xml:space="preserve"> την εφορία</w:t>
      </w:r>
      <w:r>
        <w:rPr>
          <w:rFonts w:eastAsia="Times New Roman"/>
          <w:color w:val="212121"/>
          <w:szCs w:val="24"/>
        </w:rPr>
        <w:t>,</w:t>
      </w:r>
      <w:r w:rsidRPr="00FB55E8">
        <w:rPr>
          <w:rFonts w:eastAsia="Times New Roman"/>
          <w:color w:val="212121"/>
          <w:szCs w:val="24"/>
        </w:rPr>
        <w:t xml:space="preserve"> στα ασφαλιστικά ταμεία και στους δήμους</w:t>
      </w:r>
      <w:r>
        <w:rPr>
          <w:rFonts w:eastAsia="Times New Roman"/>
          <w:color w:val="212121"/>
          <w:szCs w:val="24"/>
        </w:rPr>
        <w:t>,</w:t>
      </w:r>
      <w:r w:rsidRPr="00FB55E8">
        <w:rPr>
          <w:rFonts w:eastAsia="Times New Roman"/>
          <w:color w:val="212121"/>
          <w:szCs w:val="24"/>
        </w:rPr>
        <w:t xml:space="preserve"> να ρυθμίσ</w:t>
      </w:r>
      <w:r>
        <w:rPr>
          <w:rFonts w:eastAsia="Times New Roman"/>
          <w:color w:val="212121"/>
          <w:szCs w:val="24"/>
        </w:rPr>
        <w:t>ουν επιτέλους τις οφειλές τους σ</w:t>
      </w:r>
      <w:r w:rsidRPr="00FB55E8">
        <w:rPr>
          <w:rFonts w:eastAsia="Times New Roman"/>
          <w:color w:val="212121"/>
          <w:szCs w:val="24"/>
        </w:rPr>
        <w:t xml:space="preserve">ε </w:t>
      </w:r>
      <w:proofErr w:type="spellStart"/>
      <w:r>
        <w:rPr>
          <w:rFonts w:eastAsia="Times New Roman"/>
          <w:color w:val="212121"/>
          <w:szCs w:val="24"/>
        </w:rPr>
        <w:t>εκατόν</w:t>
      </w:r>
      <w:proofErr w:type="spellEnd"/>
      <w:r>
        <w:rPr>
          <w:rFonts w:eastAsia="Times New Roman"/>
          <w:color w:val="212121"/>
          <w:szCs w:val="24"/>
        </w:rPr>
        <w:t xml:space="preserve"> είκοσι</w:t>
      </w:r>
      <w:r w:rsidRPr="00FB55E8">
        <w:rPr>
          <w:rFonts w:eastAsia="Times New Roman"/>
          <w:color w:val="212121"/>
          <w:szCs w:val="24"/>
        </w:rPr>
        <w:t xml:space="preserve"> δόσεις</w:t>
      </w:r>
      <w:r>
        <w:rPr>
          <w:rFonts w:eastAsia="Times New Roman"/>
          <w:color w:val="212121"/>
          <w:szCs w:val="24"/>
        </w:rPr>
        <w:t>. Η νομοθέτηση αυτής της δυνατότητας θα σώσει</w:t>
      </w:r>
      <w:r w:rsidRPr="00FB55E8">
        <w:rPr>
          <w:rFonts w:eastAsia="Times New Roman"/>
          <w:color w:val="212121"/>
          <w:szCs w:val="24"/>
        </w:rPr>
        <w:t xml:space="preserve"> εκατομμύρια ανθρώπων από τη χρεοκοπία</w:t>
      </w:r>
      <w:r>
        <w:rPr>
          <w:rFonts w:eastAsia="Times New Roman"/>
          <w:color w:val="212121"/>
          <w:szCs w:val="24"/>
        </w:rPr>
        <w:t>,</w:t>
      </w:r>
      <w:r w:rsidRPr="00FB55E8">
        <w:rPr>
          <w:rFonts w:eastAsia="Times New Roman"/>
          <w:color w:val="212121"/>
          <w:szCs w:val="24"/>
        </w:rPr>
        <w:t xml:space="preserve"> θα σώσει χιλιάδες περιουσίες</w:t>
      </w:r>
      <w:r>
        <w:rPr>
          <w:rFonts w:eastAsia="Times New Roman"/>
          <w:color w:val="212121"/>
          <w:szCs w:val="24"/>
        </w:rPr>
        <w:t>.</w:t>
      </w:r>
    </w:p>
    <w:p w14:paraId="12B6EBD2"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Δημόσια</w:t>
      </w:r>
      <w:r w:rsidRPr="00FB55E8">
        <w:rPr>
          <w:rFonts w:eastAsia="Times New Roman"/>
          <w:color w:val="212121"/>
          <w:szCs w:val="24"/>
        </w:rPr>
        <w:t xml:space="preserve"> δεν θα φέρει καν</w:t>
      </w:r>
      <w:r w:rsidRPr="00FB55E8">
        <w:rPr>
          <w:rFonts w:eastAsia="Times New Roman"/>
          <w:color w:val="212121"/>
          <w:szCs w:val="24"/>
        </w:rPr>
        <w:t>ένας αντιρρήσεις</w:t>
      </w:r>
      <w:r>
        <w:rPr>
          <w:rFonts w:eastAsia="Times New Roman"/>
          <w:color w:val="212121"/>
          <w:szCs w:val="24"/>
        </w:rPr>
        <w:t>, π</w:t>
      </w:r>
      <w:r w:rsidRPr="00FB55E8">
        <w:rPr>
          <w:rFonts w:eastAsia="Times New Roman"/>
          <w:color w:val="212121"/>
          <w:szCs w:val="24"/>
        </w:rPr>
        <w:t>αρά τη δομή των επ</w:t>
      </w:r>
      <w:r>
        <w:rPr>
          <w:rFonts w:eastAsia="Times New Roman"/>
          <w:color w:val="212121"/>
          <w:szCs w:val="24"/>
        </w:rPr>
        <w:t>ιχειρημάτων που θα ακουστούν στο πλαίσιο</w:t>
      </w:r>
      <w:r w:rsidRPr="00FB55E8">
        <w:rPr>
          <w:rFonts w:eastAsia="Times New Roman"/>
          <w:color w:val="212121"/>
          <w:szCs w:val="24"/>
        </w:rPr>
        <w:t xml:space="preserve"> μιας προσπάθειας διατύπωσης αντιπολιτευτικών </w:t>
      </w:r>
      <w:r>
        <w:rPr>
          <w:rFonts w:eastAsia="Times New Roman"/>
          <w:color w:val="212121"/>
          <w:szCs w:val="24"/>
        </w:rPr>
        <w:t>ενστάσεων.</w:t>
      </w:r>
    </w:p>
    <w:p w14:paraId="12B6EBD3"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FB55E8">
        <w:rPr>
          <w:rFonts w:eastAsia="Times New Roman"/>
          <w:color w:val="212121"/>
          <w:szCs w:val="24"/>
        </w:rPr>
        <w:t>ο σημερινό μας νομοσχέδιο δεν είναι μία απλή ρύθμιση</w:t>
      </w:r>
      <w:r>
        <w:rPr>
          <w:rFonts w:eastAsia="Times New Roman"/>
          <w:color w:val="212121"/>
          <w:szCs w:val="24"/>
        </w:rPr>
        <w:t>,</w:t>
      </w:r>
      <w:r w:rsidRPr="00FB55E8">
        <w:rPr>
          <w:rFonts w:eastAsia="Times New Roman"/>
          <w:color w:val="212121"/>
          <w:szCs w:val="24"/>
        </w:rPr>
        <w:t xml:space="preserve"> δεν είναι μία απλή διευκόλυνση</w:t>
      </w:r>
      <w:r>
        <w:rPr>
          <w:rFonts w:eastAsia="Times New Roman"/>
          <w:color w:val="212121"/>
          <w:szCs w:val="24"/>
        </w:rPr>
        <w:t>. Αποτελεί μια πολιτική</w:t>
      </w:r>
      <w:r w:rsidRPr="00FB55E8">
        <w:rPr>
          <w:rFonts w:eastAsia="Times New Roman"/>
          <w:color w:val="212121"/>
          <w:szCs w:val="24"/>
        </w:rPr>
        <w:t xml:space="preserve"> πράξ</w:t>
      </w:r>
      <w:r>
        <w:rPr>
          <w:rFonts w:eastAsia="Times New Roman"/>
          <w:color w:val="212121"/>
          <w:szCs w:val="24"/>
        </w:rPr>
        <w:t>η κοινωνι</w:t>
      </w:r>
      <w:r>
        <w:rPr>
          <w:rFonts w:eastAsia="Times New Roman"/>
          <w:color w:val="212121"/>
          <w:szCs w:val="24"/>
        </w:rPr>
        <w:t>κής δικαιοσύνης. Αποτελεί έ</w:t>
      </w:r>
      <w:r w:rsidRPr="00FB55E8">
        <w:rPr>
          <w:rFonts w:eastAsia="Times New Roman"/>
          <w:color w:val="212121"/>
          <w:szCs w:val="24"/>
        </w:rPr>
        <w:t>να δείγμα για το πώς θέλει η σημερινή πλειοψηφία να προχωρήσουμε</w:t>
      </w:r>
      <w:r>
        <w:rPr>
          <w:rFonts w:eastAsia="Times New Roman"/>
          <w:color w:val="212121"/>
          <w:szCs w:val="24"/>
        </w:rPr>
        <w:t>,</w:t>
      </w:r>
      <w:r w:rsidRPr="00FB55E8">
        <w:rPr>
          <w:rFonts w:eastAsia="Times New Roman"/>
          <w:color w:val="212121"/>
          <w:szCs w:val="24"/>
        </w:rPr>
        <w:t xml:space="preserve"> ως χώρα και ως κράτος δικαίου</w:t>
      </w:r>
      <w:r>
        <w:rPr>
          <w:rFonts w:eastAsia="Times New Roman"/>
          <w:color w:val="212121"/>
          <w:szCs w:val="24"/>
        </w:rPr>
        <w:t>. Οι ιδεολογικές διαφορές</w:t>
      </w:r>
      <w:r w:rsidRPr="00FB55E8">
        <w:rPr>
          <w:rFonts w:eastAsia="Times New Roman"/>
          <w:color w:val="212121"/>
          <w:szCs w:val="24"/>
        </w:rPr>
        <w:t xml:space="preserve"> που υπάρχουν ανάμεσα στα κόμματα δεν είναι δευτερεύουσες ούτε μπορού</w:t>
      </w:r>
      <w:r>
        <w:rPr>
          <w:rFonts w:eastAsia="Times New Roman"/>
          <w:color w:val="212121"/>
          <w:szCs w:val="24"/>
        </w:rPr>
        <w:t>ν να φέρουν το ίδιο αποτέλεσμα, α</w:t>
      </w:r>
      <w:r w:rsidRPr="00FB55E8">
        <w:rPr>
          <w:rFonts w:eastAsia="Times New Roman"/>
          <w:color w:val="212121"/>
          <w:szCs w:val="24"/>
        </w:rPr>
        <w:t>κολουθώ</w:t>
      </w:r>
      <w:r w:rsidRPr="00FB55E8">
        <w:rPr>
          <w:rFonts w:eastAsia="Times New Roman"/>
          <w:color w:val="212121"/>
          <w:szCs w:val="24"/>
        </w:rPr>
        <w:t>ντας άλλες διαδρομέ</w:t>
      </w:r>
      <w:r>
        <w:rPr>
          <w:rFonts w:eastAsia="Times New Roman"/>
          <w:color w:val="212121"/>
          <w:szCs w:val="24"/>
        </w:rPr>
        <w:t xml:space="preserve">ς. </w:t>
      </w:r>
    </w:p>
    <w:p w14:paraId="12B6EBD4"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Στη </w:t>
      </w:r>
      <w:r w:rsidRPr="00FB55E8">
        <w:rPr>
          <w:rFonts w:eastAsia="Times New Roman"/>
          <w:color w:val="212121"/>
          <w:szCs w:val="24"/>
        </w:rPr>
        <w:t>δική μας αντίληψη η εργασία είναι δικαίωμα</w:t>
      </w:r>
      <w:r>
        <w:rPr>
          <w:rFonts w:eastAsia="Times New Roman"/>
          <w:color w:val="212121"/>
          <w:szCs w:val="24"/>
        </w:rPr>
        <w:t>,</w:t>
      </w:r>
      <w:r w:rsidRPr="00FB55E8">
        <w:rPr>
          <w:rFonts w:eastAsia="Times New Roman"/>
          <w:color w:val="212121"/>
          <w:szCs w:val="24"/>
        </w:rPr>
        <w:t xml:space="preserve"> προστατεύεται ως δικαίωμα κα</w:t>
      </w:r>
      <w:r>
        <w:rPr>
          <w:rFonts w:eastAsia="Times New Roman"/>
          <w:color w:val="212121"/>
          <w:szCs w:val="24"/>
        </w:rPr>
        <w:t>ι πρέπει να έχει ως αποτέλεσμα τ</w:t>
      </w:r>
      <w:r w:rsidRPr="00FB55E8">
        <w:rPr>
          <w:rFonts w:eastAsia="Times New Roman"/>
          <w:color w:val="212121"/>
          <w:szCs w:val="24"/>
        </w:rPr>
        <w:t>ην αξιοπρεπή διαβίωση του εργα</w:t>
      </w:r>
      <w:r>
        <w:rPr>
          <w:rFonts w:eastAsia="Times New Roman"/>
          <w:color w:val="212121"/>
          <w:szCs w:val="24"/>
        </w:rPr>
        <w:t xml:space="preserve">ζομένου και της οικογένειάς του. Στη </w:t>
      </w:r>
      <w:r w:rsidRPr="00FB55E8">
        <w:rPr>
          <w:rFonts w:eastAsia="Times New Roman"/>
          <w:color w:val="212121"/>
          <w:szCs w:val="24"/>
        </w:rPr>
        <w:t>δική μας αντίληψη</w:t>
      </w:r>
      <w:r>
        <w:rPr>
          <w:rFonts w:eastAsia="Times New Roman"/>
          <w:color w:val="212121"/>
          <w:szCs w:val="24"/>
        </w:rPr>
        <w:t>,</w:t>
      </w:r>
      <w:r w:rsidRPr="00FB55E8">
        <w:rPr>
          <w:rFonts w:eastAsia="Times New Roman"/>
          <w:color w:val="212121"/>
          <w:szCs w:val="24"/>
        </w:rPr>
        <w:t xml:space="preserve"> εργαζόμενος είναι και ο μικρός ελεύθερο</w:t>
      </w:r>
      <w:r w:rsidRPr="00FB55E8">
        <w:rPr>
          <w:rFonts w:eastAsia="Times New Roman"/>
          <w:color w:val="212121"/>
          <w:szCs w:val="24"/>
        </w:rPr>
        <w:t>ς επαγγελματίας</w:t>
      </w:r>
      <w:r>
        <w:rPr>
          <w:rFonts w:eastAsia="Times New Roman"/>
          <w:color w:val="212121"/>
          <w:szCs w:val="24"/>
        </w:rPr>
        <w:t>,</w:t>
      </w:r>
      <w:r w:rsidRPr="00FB55E8">
        <w:rPr>
          <w:rFonts w:eastAsia="Times New Roman"/>
          <w:color w:val="212121"/>
          <w:szCs w:val="24"/>
        </w:rPr>
        <w:t xml:space="preserve"> που παλε</w:t>
      </w:r>
      <w:r>
        <w:rPr>
          <w:rFonts w:eastAsia="Times New Roman"/>
          <w:color w:val="212121"/>
          <w:szCs w:val="24"/>
        </w:rPr>
        <w:t>ύει να βγάλει μεροκάματο.</w:t>
      </w:r>
    </w:p>
    <w:p w14:paraId="12B6EBD5"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Στα</w:t>
      </w:r>
      <w:r w:rsidRPr="00FB55E8">
        <w:rPr>
          <w:rFonts w:eastAsia="Times New Roman"/>
          <w:color w:val="212121"/>
          <w:szCs w:val="24"/>
        </w:rPr>
        <w:t xml:space="preserve"> χρόνια των μνημονίων έκλεισαν πολλές μικρές </w:t>
      </w:r>
      <w:r>
        <w:rPr>
          <w:rFonts w:eastAsia="Times New Roman"/>
          <w:color w:val="212121"/>
          <w:szCs w:val="24"/>
        </w:rPr>
        <w:t>και μικρομεσαίες επιχειρήσεις. Γι</w:t>
      </w:r>
      <w:r w:rsidRPr="00FB55E8">
        <w:rPr>
          <w:rFonts w:eastAsia="Times New Roman"/>
          <w:color w:val="212121"/>
          <w:szCs w:val="24"/>
        </w:rPr>
        <w:t>α τους θιασώτες του φιλελευθερισμού</w:t>
      </w:r>
      <w:r>
        <w:rPr>
          <w:rFonts w:eastAsia="Times New Roman"/>
          <w:color w:val="212121"/>
          <w:szCs w:val="24"/>
        </w:rPr>
        <w:t>,</w:t>
      </w:r>
      <w:r w:rsidRPr="00FB55E8">
        <w:rPr>
          <w:rFonts w:eastAsia="Times New Roman"/>
          <w:color w:val="212121"/>
          <w:szCs w:val="24"/>
        </w:rPr>
        <w:t xml:space="preserve"> οι στρατιές ανέργων που δημιουργήθηκαν</w:t>
      </w:r>
      <w:r>
        <w:rPr>
          <w:rFonts w:eastAsia="Times New Roman"/>
          <w:color w:val="212121"/>
          <w:szCs w:val="24"/>
        </w:rPr>
        <w:t>,</w:t>
      </w:r>
      <w:r w:rsidRPr="00FB55E8">
        <w:rPr>
          <w:rFonts w:eastAsia="Times New Roman"/>
          <w:color w:val="212121"/>
          <w:szCs w:val="24"/>
        </w:rPr>
        <w:t xml:space="preserve"> πρέπει να αντιμετωπιστούν ως εφόδιο ανταγωνιστι</w:t>
      </w:r>
      <w:r w:rsidRPr="00FB55E8">
        <w:rPr>
          <w:rFonts w:eastAsia="Times New Roman"/>
          <w:color w:val="212121"/>
          <w:szCs w:val="24"/>
        </w:rPr>
        <w:t>κότητας</w:t>
      </w:r>
      <w:r>
        <w:rPr>
          <w:rFonts w:eastAsia="Times New Roman"/>
          <w:color w:val="212121"/>
          <w:szCs w:val="24"/>
        </w:rPr>
        <w:t>,</w:t>
      </w:r>
      <w:r w:rsidRPr="00FB55E8">
        <w:rPr>
          <w:rFonts w:eastAsia="Times New Roman"/>
          <w:color w:val="212121"/>
          <w:szCs w:val="24"/>
        </w:rPr>
        <w:t xml:space="preserve"> καθώς η ανάγκη του ανθρώπου να ζήσει την οικογένειά του θα τον κάνει να αποδεχτεί πιο εύκολα χαμηλότερους μισθούς</w:t>
      </w:r>
      <w:r>
        <w:rPr>
          <w:rFonts w:eastAsia="Times New Roman"/>
          <w:color w:val="212121"/>
          <w:szCs w:val="24"/>
        </w:rPr>
        <w:t>,</w:t>
      </w:r>
      <w:r w:rsidRPr="00FB55E8">
        <w:rPr>
          <w:rFonts w:eastAsia="Times New Roman"/>
          <w:color w:val="212121"/>
          <w:szCs w:val="24"/>
        </w:rPr>
        <w:t xml:space="preserve"> λιγότερα δικαιώματα</w:t>
      </w:r>
      <w:r>
        <w:rPr>
          <w:rFonts w:eastAsia="Times New Roman"/>
          <w:color w:val="212121"/>
          <w:szCs w:val="24"/>
        </w:rPr>
        <w:t>, ακόμα και εργασία επτά ημερών την εβδομάδα, όπως δήλωσε ο Αρχηγός της Α</w:t>
      </w:r>
      <w:r w:rsidRPr="00FB55E8">
        <w:rPr>
          <w:rFonts w:eastAsia="Times New Roman"/>
          <w:color w:val="212121"/>
          <w:szCs w:val="24"/>
        </w:rPr>
        <w:t xml:space="preserve">ξιωματικής </w:t>
      </w:r>
      <w:r>
        <w:rPr>
          <w:rFonts w:eastAsia="Times New Roman"/>
          <w:color w:val="212121"/>
          <w:szCs w:val="24"/>
        </w:rPr>
        <w:t xml:space="preserve">Αντιπολίτευσης και το </w:t>
      </w:r>
      <w:r>
        <w:rPr>
          <w:rFonts w:eastAsia="Times New Roman"/>
          <w:color w:val="212121"/>
          <w:szCs w:val="24"/>
        </w:rPr>
        <w:t>ακούσαμε. Εάν μάλιστα αυτοί ο</w:t>
      </w:r>
      <w:r w:rsidRPr="00FB55E8">
        <w:rPr>
          <w:rFonts w:eastAsia="Times New Roman"/>
          <w:color w:val="212121"/>
          <w:szCs w:val="24"/>
        </w:rPr>
        <w:t>ι άνεργοι έχουν και συσσωρευμένα χρέη</w:t>
      </w:r>
      <w:r>
        <w:rPr>
          <w:rFonts w:eastAsia="Times New Roman"/>
          <w:color w:val="212121"/>
          <w:szCs w:val="24"/>
        </w:rPr>
        <w:t>,</w:t>
      </w:r>
      <w:r w:rsidRPr="00FB55E8">
        <w:rPr>
          <w:rFonts w:eastAsia="Times New Roman"/>
          <w:color w:val="212121"/>
          <w:szCs w:val="24"/>
        </w:rPr>
        <w:t xml:space="preserve"> τότε</w:t>
      </w:r>
      <w:r>
        <w:rPr>
          <w:rFonts w:eastAsia="Times New Roman"/>
          <w:color w:val="212121"/>
          <w:szCs w:val="24"/>
        </w:rPr>
        <w:t>,</w:t>
      </w:r>
      <w:r w:rsidRPr="00FB55E8">
        <w:rPr>
          <w:rFonts w:eastAsia="Times New Roman"/>
          <w:color w:val="212121"/>
          <w:szCs w:val="24"/>
        </w:rPr>
        <w:t xml:space="preserve"> ακόμα πιο εύκολα θα δεχτούν να </w:t>
      </w:r>
      <w:r>
        <w:rPr>
          <w:rFonts w:eastAsia="Times New Roman"/>
          <w:color w:val="212121"/>
          <w:szCs w:val="24"/>
        </w:rPr>
        <w:t>εργαστούν με ακόμα χειρότερους ό</w:t>
      </w:r>
      <w:r w:rsidRPr="00FB55E8">
        <w:rPr>
          <w:rFonts w:eastAsia="Times New Roman"/>
          <w:color w:val="212121"/>
          <w:szCs w:val="24"/>
        </w:rPr>
        <w:t>ρους</w:t>
      </w:r>
      <w:r>
        <w:rPr>
          <w:rFonts w:eastAsia="Times New Roman"/>
          <w:color w:val="212121"/>
          <w:szCs w:val="24"/>
        </w:rPr>
        <w:t xml:space="preserve">. </w:t>
      </w:r>
    </w:p>
    <w:p w14:paraId="12B6EBD6"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Η πρόταση για ρύθμιση των χρεών σε </w:t>
      </w:r>
      <w:proofErr w:type="spellStart"/>
      <w:r>
        <w:rPr>
          <w:rFonts w:eastAsia="Times New Roman"/>
          <w:color w:val="212121"/>
          <w:szCs w:val="24"/>
        </w:rPr>
        <w:t>εκατόν</w:t>
      </w:r>
      <w:proofErr w:type="spellEnd"/>
      <w:r>
        <w:rPr>
          <w:rFonts w:eastAsia="Times New Roman"/>
          <w:color w:val="212121"/>
          <w:szCs w:val="24"/>
        </w:rPr>
        <w:t xml:space="preserve"> είκοσι δόσεις </w:t>
      </w:r>
      <w:r w:rsidRPr="00FB55E8">
        <w:rPr>
          <w:rFonts w:eastAsia="Times New Roman"/>
          <w:color w:val="212121"/>
          <w:szCs w:val="24"/>
        </w:rPr>
        <w:t>θα φέρει άλλα αποτελέσματα και στα δημόσια οικονομικά κα</w:t>
      </w:r>
      <w:r w:rsidRPr="00FB55E8">
        <w:rPr>
          <w:rFonts w:eastAsia="Times New Roman"/>
          <w:color w:val="212121"/>
          <w:szCs w:val="24"/>
        </w:rPr>
        <w:t>ι στους οικογενειακούς προϋπολογισμούς</w:t>
      </w:r>
      <w:r>
        <w:rPr>
          <w:rFonts w:eastAsia="Times New Roman"/>
          <w:color w:val="212121"/>
          <w:szCs w:val="24"/>
        </w:rPr>
        <w:t>. Φ</w:t>
      </w:r>
      <w:r w:rsidRPr="00FB55E8">
        <w:rPr>
          <w:rFonts w:eastAsia="Times New Roman"/>
          <w:color w:val="212121"/>
          <w:szCs w:val="24"/>
        </w:rPr>
        <w:t xml:space="preserve">υσικά πρόσωπα και επιχειρήσεις θα μπορούν να </w:t>
      </w:r>
      <w:r>
        <w:rPr>
          <w:rFonts w:eastAsia="Times New Roman"/>
          <w:color w:val="212121"/>
          <w:szCs w:val="24"/>
        </w:rPr>
        <w:t xml:space="preserve">αποπληρώσουν τα χρέη τους, </w:t>
      </w:r>
      <w:r w:rsidRPr="00FB55E8">
        <w:rPr>
          <w:rFonts w:eastAsia="Times New Roman"/>
          <w:color w:val="212121"/>
          <w:szCs w:val="24"/>
        </w:rPr>
        <w:t>θα μπορούν να γίνουν και πάλι βιώσιμες επιχειρήσεις</w:t>
      </w:r>
      <w:r>
        <w:rPr>
          <w:rFonts w:eastAsia="Times New Roman"/>
          <w:color w:val="212121"/>
          <w:szCs w:val="24"/>
        </w:rPr>
        <w:t xml:space="preserve">. </w:t>
      </w:r>
    </w:p>
    <w:p w14:paraId="12B6EBD7"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Η σημερινή Κυβέρνηση</w:t>
      </w:r>
      <w:r>
        <w:rPr>
          <w:rFonts w:eastAsia="Times New Roman"/>
          <w:color w:val="212121"/>
          <w:szCs w:val="24"/>
        </w:rPr>
        <w:t>,</w:t>
      </w:r>
      <w:r>
        <w:rPr>
          <w:rFonts w:eastAsia="Times New Roman"/>
          <w:color w:val="212121"/>
          <w:szCs w:val="24"/>
        </w:rPr>
        <w:t xml:space="preserve"> μ</w:t>
      </w:r>
      <w:r w:rsidRPr="00FB55E8">
        <w:rPr>
          <w:rFonts w:eastAsia="Times New Roman"/>
          <w:color w:val="212121"/>
          <w:szCs w:val="24"/>
        </w:rPr>
        <w:t>ε μία σειρά από μέτρα που έχει ψηφίσει</w:t>
      </w:r>
      <w:r>
        <w:rPr>
          <w:rFonts w:eastAsia="Times New Roman"/>
          <w:color w:val="212121"/>
          <w:szCs w:val="24"/>
        </w:rPr>
        <w:t>,</w:t>
      </w:r>
      <w:r w:rsidRPr="00FB55E8">
        <w:rPr>
          <w:rFonts w:eastAsia="Times New Roman"/>
          <w:color w:val="212121"/>
          <w:szCs w:val="24"/>
        </w:rPr>
        <w:t xml:space="preserve"> πετυχαίνει αυτό που</w:t>
      </w:r>
      <w:r>
        <w:rPr>
          <w:rFonts w:eastAsia="Times New Roman"/>
          <w:color w:val="212121"/>
          <w:szCs w:val="24"/>
        </w:rPr>
        <w:t>,</w:t>
      </w:r>
      <w:r w:rsidRPr="00FB55E8">
        <w:rPr>
          <w:rFonts w:eastAsia="Times New Roman"/>
          <w:color w:val="212121"/>
          <w:szCs w:val="24"/>
        </w:rPr>
        <w:t xml:space="preserve"> για τ</w:t>
      </w:r>
      <w:r w:rsidRPr="00FB55E8">
        <w:rPr>
          <w:rFonts w:eastAsia="Times New Roman"/>
          <w:color w:val="212121"/>
          <w:szCs w:val="24"/>
        </w:rPr>
        <w:t>ις συντηρητικές κυβερνήσεις το</w:t>
      </w:r>
      <w:r>
        <w:rPr>
          <w:rFonts w:eastAsia="Times New Roman"/>
          <w:color w:val="212121"/>
          <w:szCs w:val="24"/>
        </w:rPr>
        <w:t>ύ</w:t>
      </w:r>
      <w:r w:rsidRPr="00FB55E8">
        <w:rPr>
          <w:rFonts w:eastAsia="Times New Roman"/>
          <w:color w:val="212121"/>
          <w:szCs w:val="24"/>
        </w:rPr>
        <w:t xml:space="preserve"> χτες</w:t>
      </w:r>
      <w:r>
        <w:rPr>
          <w:rFonts w:eastAsia="Times New Roman"/>
          <w:color w:val="212121"/>
          <w:szCs w:val="24"/>
        </w:rPr>
        <w:t>,</w:t>
      </w:r>
      <w:r w:rsidRPr="00FB55E8">
        <w:rPr>
          <w:rFonts w:eastAsia="Times New Roman"/>
          <w:color w:val="212121"/>
          <w:szCs w:val="24"/>
        </w:rPr>
        <w:t xml:space="preserve"> είναι παροχές</w:t>
      </w:r>
      <w:r>
        <w:rPr>
          <w:rFonts w:eastAsia="Times New Roman"/>
          <w:color w:val="212121"/>
          <w:szCs w:val="24"/>
        </w:rPr>
        <w:t>,</w:t>
      </w:r>
      <w:r w:rsidRPr="00FB55E8">
        <w:rPr>
          <w:rFonts w:eastAsia="Times New Roman"/>
          <w:color w:val="212121"/>
          <w:szCs w:val="24"/>
        </w:rPr>
        <w:t xml:space="preserve"> είναι προεκλογικά τερτίπια</w:t>
      </w:r>
      <w:r>
        <w:rPr>
          <w:rFonts w:eastAsia="Times New Roman"/>
          <w:color w:val="212121"/>
          <w:szCs w:val="24"/>
        </w:rPr>
        <w:t>, είναι ε</w:t>
      </w:r>
      <w:r w:rsidRPr="00FB55E8">
        <w:rPr>
          <w:rFonts w:eastAsia="Times New Roman"/>
          <w:color w:val="212121"/>
          <w:szCs w:val="24"/>
        </w:rPr>
        <w:t>ν ολίγο</w:t>
      </w:r>
      <w:r>
        <w:rPr>
          <w:rFonts w:eastAsia="Times New Roman"/>
          <w:color w:val="212121"/>
          <w:szCs w:val="24"/>
        </w:rPr>
        <w:t>ις αχρείαστα μέτρα. Α</w:t>
      </w:r>
      <w:r w:rsidRPr="00FB55E8">
        <w:rPr>
          <w:rFonts w:eastAsia="Times New Roman"/>
          <w:color w:val="212121"/>
          <w:szCs w:val="24"/>
        </w:rPr>
        <w:t xml:space="preserve">υξάνονται </w:t>
      </w:r>
      <w:r>
        <w:rPr>
          <w:rFonts w:eastAsia="Times New Roman"/>
          <w:color w:val="212121"/>
          <w:szCs w:val="24"/>
        </w:rPr>
        <w:t xml:space="preserve">οι μισθοί, αυξάνονται </w:t>
      </w:r>
      <w:r w:rsidRPr="00FB55E8">
        <w:rPr>
          <w:rFonts w:eastAsia="Times New Roman"/>
          <w:color w:val="212121"/>
          <w:szCs w:val="24"/>
        </w:rPr>
        <w:t>τα έσοδα του κράτους και ταυτόχρονα</w:t>
      </w:r>
      <w:r>
        <w:rPr>
          <w:rFonts w:eastAsia="Times New Roman"/>
          <w:color w:val="212121"/>
          <w:szCs w:val="24"/>
        </w:rPr>
        <w:t>,</w:t>
      </w:r>
      <w:r w:rsidRPr="00FB55E8">
        <w:rPr>
          <w:rFonts w:eastAsia="Times New Roman"/>
          <w:color w:val="212121"/>
          <w:szCs w:val="24"/>
        </w:rPr>
        <w:t xml:space="preserve"> αυξάνονται οι κοινωνικές δομές</w:t>
      </w:r>
      <w:r>
        <w:rPr>
          <w:rFonts w:eastAsia="Times New Roman"/>
          <w:color w:val="212121"/>
          <w:szCs w:val="24"/>
        </w:rPr>
        <w:t xml:space="preserve">, το κοινωνικό κράτος, η </w:t>
      </w:r>
      <w:r w:rsidRPr="00FB55E8">
        <w:rPr>
          <w:rFonts w:eastAsia="Times New Roman"/>
          <w:color w:val="212121"/>
          <w:szCs w:val="24"/>
        </w:rPr>
        <w:t>υ</w:t>
      </w:r>
      <w:r>
        <w:rPr>
          <w:rFonts w:eastAsia="Times New Roman"/>
          <w:color w:val="212121"/>
          <w:szCs w:val="24"/>
        </w:rPr>
        <w:t>ποστήριξη στους</w:t>
      </w:r>
      <w:r>
        <w:rPr>
          <w:rFonts w:eastAsia="Times New Roman"/>
          <w:color w:val="212121"/>
          <w:szCs w:val="24"/>
        </w:rPr>
        <w:t xml:space="preserve"> πιο αδύναμους. Τα</w:t>
      </w:r>
      <w:r w:rsidRPr="00FB55E8">
        <w:rPr>
          <w:rFonts w:eastAsia="Times New Roman"/>
          <w:color w:val="212121"/>
          <w:szCs w:val="24"/>
        </w:rPr>
        <w:t xml:space="preserve"> ήδη πλεονασματικά ασφαλιστικά ταμεία έχουν περισσότερα έσοδα</w:t>
      </w:r>
      <w:r>
        <w:rPr>
          <w:rFonts w:eastAsia="Times New Roman"/>
          <w:color w:val="212121"/>
          <w:szCs w:val="24"/>
        </w:rPr>
        <w:t>,</w:t>
      </w:r>
      <w:r w:rsidRPr="00FB55E8">
        <w:rPr>
          <w:rFonts w:eastAsia="Times New Roman"/>
          <w:color w:val="212121"/>
          <w:szCs w:val="24"/>
        </w:rPr>
        <w:t xml:space="preserve"> τη στιγμή που η συντριπτική πλειοψηφία των ασφαλισμένων καταβάλλουν μικρότερες εισφορές</w:t>
      </w:r>
      <w:r>
        <w:rPr>
          <w:rFonts w:eastAsia="Times New Roman"/>
          <w:color w:val="212121"/>
          <w:szCs w:val="24"/>
        </w:rPr>
        <w:t>. Τα διαθέσιμα του κράτους</w:t>
      </w:r>
      <w:r w:rsidRPr="00FB55E8">
        <w:rPr>
          <w:rFonts w:eastAsia="Times New Roman"/>
          <w:color w:val="212121"/>
          <w:szCs w:val="24"/>
        </w:rPr>
        <w:t xml:space="preserve"> συνεχώς αυξάνονται</w:t>
      </w:r>
      <w:r>
        <w:rPr>
          <w:rFonts w:eastAsia="Times New Roman"/>
          <w:color w:val="212121"/>
          <w:szCs w:val="24"/>
        </w:rPr>
        <w:t>, παρ’ ρόλο που η Κ</w:t>
      </w:r>
      <w:r w:rsidRPr="00FB55E8">
        <w:rPr>
          <w:rFonts w:eastAsia="Times New Roman"/>
          <w:color w:val="212121"/>
          <w:szCs w:val="24"/>
        </w:rPr>
        <w:t>υβέρνηση προσλαμβάνει πρ</w:t>
      </w:r>
      <w:r w:rsidRPr="00FB55E8">
        <w:rPr>
          <w:rFonts w:eastAsia="Times New Roman"/>
          <w:color w:val="212121"/>
          <w:szCs w:val="24"/>
        </w:rPr>
        <w:t>οσωπικό</w:t>
      </w:r>
      <w:r>
        <w:rPr>
          <w:rFonts w:eastAsia="Times New Roman"/>
          <w:color w:val="212121"/>
          <w:szCs w:val="24"/>
        </w:rPr>
        <w:t>,</w:t>
      </w:r>
      <w:r w:rsidRPr="00FB55E8">
        <w:rPr>
          <w:rFonts w:eastAsia="Times New Roman"/>
          <w:color w:val="212121"/>
          <w:szCs w:val="24"/>
        </w:rPr>
        <w:t xml:space="preserve"> ανοίγει δομές και καλύπτει κάθε χρόνο με περισσότερα χρήματα τις ανάγκες για παιδεία</w:t>
      </w:r>
      <w:r>
        <w:rPr>
          <w:rFonts w:eastAsia="Times New Roman"/>
          <w:color w:val="212121"/>
          <w:szCs w:val="24"/>
        </w:rPr>
        <w:t>, υγεία και κοινωνική πολιτική.</w:t>
      </w:r>
    </w:p>
    <w:p w14:paraId="12B6EBD8"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Α</w:t>
      </w:r>
      <w:r w:rsidRPr="00FB55E8">
        <w:rPr>
          <w:rFonts w:eastAsia="Times New Roman"/>
          <w:color w:val="212121"/>
          <w:szCs w:val="24"/>
        </w:rPr>
        <w:t>κούγεται παράξενο</w:t>
      </w:r>
      <w:r>
        <w:rPr>
          <w:rFonts w:eastAsia="Times New Roman"/>
          <w:color w:val="212121"/>
          <w:szCs w:val="24"/>
        </w:rPr>
        <w:t>.</w:t>
      </w:r>
      <w:r w:rsidRPr="00FB55E8">
        <w:rPr>
          <w:rFonts w:eastAsia="Times New Roman"/>
          <w:color w:val="212121"/>
          <w:szCs w:val="24"/>
        </w:rPr>
        <w:t xml:space="preserve"> </w:t>
      </w:r>
      <w:r>
        <w:rPr>
          <w:rFonts w:eastAsia="Times New Roman"/>
          <w:color w:val="212121"/>
          <w:szCs w:val="24"/>
        </w:rPr>
        <w:t>Όμως</w:t>
      </w:r>
      <w:r w:rsidRPr="00FB55E8">
        <w:rPr>
          <w:rFonts w:eastAsia="Times New Roman"/>
          <w:color w:val="212121"/>
          <w:szCs w:val="24"/>
        </w:rPr>
        <w:t xml:space="preserve"> δεν είνα</w:t>
      </w:r>
      <w:r>
        <w:rPr>
          <w:rFonts w:eastAsia="Times New Roman"/>
          <w:color w:val="212121"/>
          <w:szCs w:val="24"/>
        </w:rPr>
        <w:t>ι. Η Κ</w:t>
      </w:r>
      <w:r w:rsidRPr="00FB55E8">
        <w:rPr>
          <w:rFonts w:eastAsia="Times New Roman"/>
          <w:color w:val="212121"/>
          <w:szCs w:val="24"/>
        </w:rPr>
        <w:t>υβέρνηση του ΣΥΡΙΖΑ έχει καταφέρει</w:t>
      </w:r>
      <w:r>
        <w:rPr>
          <w:rFonts w:eastAsia="Times New Roman"/>
          <w:color w:val="212121"/>
          <w:szCs w:val="24"/>
        </w:rPr>
        <w:t xml:space="preserve">, </w:t>
      </w:r>
      <w:r w:rsidRPr="00FB55E8">
        <w:rPr>
          <w:rFonts w:eastAsia="Times New Roman"/>
          <w:color w:val="212121"/>
          <w:szCs w:val="24"/>
        </w:rPr>
        <w:t xml:space="preserve">να πάρει και πάλι μπροστά </w:t>
      </w:r>
      <w:r>
        <w:rPr>
          <w:rFonts w:eastAsia="Times New Roman"/>
          <w:color w:val="212121"/>
          <w:szCs w:val="24"/>
        </w:rPr>
        <w:t xml:space="preserve">η οικονομία, </w:t>
      </w:r>
      <w:r>
        <w:rPr>
          <w:rFonts w:eastAsia="Times New Roman"/>
          <w:color w:val="212121"/>
          <w:szCs w:val="24"/>
        </w:rPr>
        <w:t xml:space="preserve">εξυγιαίνοντας τα </w:t>
      </w:r>
      <w:r>
        <w:rPr>
          <w:rFonts w:eastAsia="Times New Roman"/>
          <w:color w:val="212121"/>
          <w:szCs w:val="24"/>
        </w:rPr>
        <w:t>δημόσια οικονομικά. Τώρα που η οικονομία σ</w:t>
      </w:r>
      <w:r w:rsidRPr="00FB55E8">
        <w:rPr>
          <w:rFonts w:eastAsia="Times New Roman"/>
          <w:color w:val="212121"/>
          <w:szCs w:val="24"/>
        </w:rPr>
        <w:t>ταθεροποιήθηκε</w:t>
      </w:r>
      <w:r>
        <w:rPr>
          <w:rFonts w:eastAsia="Times New Roman"/>
          <w:color w:val="212121"/>
          <w:szCs w:val="24"/>
        </w:rPr>
        <w:t>,</w:t>
      </w:r>
      <w:r w:rsidRPr="00FB55E8">
        <w:rPr>
          <w:rFonts w:eastAsia="Times New Roman"/>
          <w:color w:val="212121"/>
          <w:szCs w:val="24"/>
        </w:rPr>
        <w:t xml:space="preserve"> τώρα που </w:t>
      </w:r>
      <w:r>
        <w:rPr>
          <w:rFonts w:eastAsia="Times New Roman"/>
          <w:color w:val="212121"/>
          <w:szCs w:val="24"/>
        </w:rPr>
        <w:t>η κοινωνία πήρε ανάσες, βάζουμε τ</w:t>
      </w:r>
      <w:r w:rsidRPr="00FB55E8">
        <w:rPr>
          <w:rFonts w:eastAsia="Times New Roman"/>
          <w:color w:val="212121"/>
          <w:szCs w:val="24"/>
        </w:rPr>
        <w:t>ους όρους της βιωσιμότητας</w:t>
      </w:r>
      <w:r>
        <w:rPr>
          <w:rFonts w:eastAsia="Times New Roman"/>
          <w:color w:val="212121"/>
          <w:szCs w:val="24"/>
        </w:rPr>
        <w:t>,</w:t>
      </w:r>
      <w:r w:rsidRPr="00FB55E8">
        <w:rPr>
          <w:rFonts w:eastAsia="Times New Roman"/>
          <w:color w:val="212121"/>
          <w:szCs w:val="24"/>
        </w:rPr>
        <w:t xml:space="preserve"> όχι μόνο των αριθμών</w:t>
      </w:r>
      <w:r>
        <w:rPr>
          <w:rFonts w:eastAsia="Times New Roman"/>
          <w:color w:val="212121"/>
          <w:szCs w:val="24"/>
        </w:rPr>
        <w:t>,</w:t>
      </w:r>
      <w:r w:rsidRPr="00FB55E8">
        <w:rPr>
          <w:rFonts w:eastAsia="Times New Roman"/>
          <w:color w:val="212121"/>
          <w:szCs w:val="24"/>
        </w:rPr>
        <w:t xml:space="preserve"> αλλά και των ανθρώπων</w:t>
      </w:r>
      <w:r>
        <w:rPr>
          <w:rFonts w:eastAsia="Times New Roman"/>
          <w:color w:val="212121"/>
          <w:szCs w:val="24"/>
        </w:rPr>
        <w:t>. Λύνουμε προβλήματα</w:t>
      </w:r>
      <w:r w:rsidRPr="00FB55E8">
        <w:rPr>
          <w:rFonts w:eastAsia="Times New Roman"/>
          <w:color w:val="212121"/>
          <w:szCs w:val="24"/>
        </w:rPr>
        <w:t xml:space="preserve"> δεκαετιών και προβλήματα που προέκυψαν από τις νεοφιλε</w:t>
      </w:r>
      <w:r>
        <w:rPr>
          <w:rFonts w:eastAsia="Times New Roman"/>
          <w:color w:val="212121"/>
          <w:szCs w:val="24"/>
        </w:rPr>
        <w:t>λεύθερες ε</w:t>
      </w:r>
      <w:r>
        <w:rPr>
          <w:rFonts w:eastAsia="Times New Roman"/>
          <w:color w:val="212121"/>
          <w:szCs w:val="24"/>
        </w:rPr>
        <w:t>μμονές των μνημονίων. Ε</w:t>
      </w:r>
      <w:r w:rsidRPr="00FB55E8">
        <w:rPr>
          <w:rFonts w:eastAsia="Times New Roman"/>
          <w:color w:val="212121"/>
          <w:szCs w:val="24"/>
        </w:rPr>
        <w:t>πιμένουμε να ενισχύουμε τα εργασιακά δικαιώματα</w:t>
      </w:r>
      <w:r>
        <w:rPr>
          <w:rFonts w:eastAsia="Times New Roman"/>
          <w:color w:val="212121"/>
          <w:szCs w:val="24"/>
        </w:rPr>
        <w:t>,</w:t>
      </w:r>
      <w:r w:rsidRPr="00FB55E8">
        <w:rPr>
          <w:rFonts w:eastAsia="Times New Roman"/>
          <w:color w:val="212121"/>
          <w:szCs w:val="24"/>
        </w:rPr>
        <w:t xml:space="preserve"> να βάζουμε κανόνες ενάντια στις αυθαιρεσίες</w:t>
      </w:r>
      <w:r>
        <w:rPr>
          <w:rFonts w:eastAsia="Times New Roman"/>
          <w:color w:val="212121"/>
          <w:szCs w:val="24"/>
        </w:rPr>
        <w:t>,</w:t>
      </w:r>
      <w:r w:rsidRPr="00FB55E8">
        <w:rPr>
          <w:rFonts w:eastAsia="Times New Roman"/>
          <w:color w:val="212121"/>
          <w:szCs w:val="24"/>
        </w:rPr>
        <w:t xml:space="preserve"> να </w:t>
      </w:r>
      <w:r>
        <w:rPr>
          <w:rFonts w:eastAsia="Times New Roman"/>
          <w:color w:val="212121"/>
          <w:szCs w:val="24"/>
        </w:rPr>
        <w:t>θέτουμε εμείς τ</w:t>
      </w:r>
      <w:r w:rsidRPr="00FB55E8">
        <w:rPr>
          <w:rFonts w:eastAsia="Times New Roman"/>
          <w:color w:val="212121"/>
          <w:szCs w:val="24"/>
        </w:rPr>
        <w:t>ους όρους της σταθερότητας και τη</w:t>
      </w:r>
      <w:r>
        <w:rPr>
          <w:rFonts w:eastAsia="Times New Roman"/>
          <w:color w:val="212121"/>
          <w:szCs w:val="24"/>
        </w:rPr>
        <w:t>ς πορείας στο μέλλον για όλους.</w:t>
      </w:r>
    </w:p>
    <w:p w14:paraId="12B6EBD9"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FB55E8">
        <w:rPr>
          <w:rFonts w:eastAsia="Times New Roman"/>
          <w:color w:val="212121"/>
          <w:szCs w:val="24"/>
        </w:rPr>
        <w:t>πιδίωξή μας είναι η συλλογική ευημερία</w:t>
      </w:r>
      <w:r>
        <w:rPr>
          <w:rFonts w:eastAsia="Times New Roman"/>
          <w:color w:val="212121"/>
          <w:szCs w:val="24"/>
        </w:rPr>
        <w:t>,</w:t>
      </w:r>
      <w:r w:rsidRPr="00FB55E8">
        <w:rPr>
          <w:rFonts w:eastAsia="Times New Roman"/>
          <w:color w:val="212121"/>
          <w:szCs w:val="24"/>
        </w:rPr>
        <w:t xml:space="preserve"> η αυτάρκεια</w:t>
      </w:r>
      <w:r>
        <w:rPr>
          <w:rFonts w:eastAsia="Times New Roman"/>
          <w:color w:val="212121"/>
          <w:szCs w:val="24"/>
        </w:rPr>
        <w:t>,</w:t>
      </w:r>
      <w:r w:rsidRPr="00FB55E8">
        <w:rPr>
          <w:rFonts w:eastAsia="Times New Roman"/>
          <w:color w:val="212121"/>
          <w:szCs w:val="24"/>
        </w:rPr>
        <w:t xml:space="preserve"> η πραγματική ενδυνάμωση της ελληνικής κοινωνίας</w:t>
      </w:r>
      <w:r>
        <w:rPr>
          <w:rFonts w:eastAsia="Times New Roman"/>
          <w:color w:val="212121"/>
          <w:szCs w:val="24"/>
        </w:rPr>
        <w:t>,</w:t>
      </w:r>
      <w:r w:rsidRPr="00FB55E8">
        <w:rPr>
          <w:rFonts w:eastAsia="Times New Roman"/>
          <w:color w:val="212121"/>
          <w:szCs w:val="24"/>
        </w:rPr>
        <w:t xml:space="preserve"> μέσα από την προκοπή και την παιδεία</w:t>
      </w:r>
      <w:r>
        <w:rPr>
          <w:rFonts w:eastAsia="Times New Roman"/>
          <w:color w:val="212121"/>
          <w:szCs w:val="24"/>
        </w:rPr>
        <w:t>. Η</w:t>
      </w:r>
      <w:r w:rsidRPr="00FB55E8">
        <w:rPr>
          <w:rFonts w:eastAsia="Times New Roman"/>
          <w:color w:val="212121"/>
          <w:szCs w:val="24"/>
        </w:rPr>
        <w:t xml:space="preserve"> διόρθωση της νομοθεσίας αφορά την αποκατάσταση μιας αδικίας</w:t>
      </w:r>
      <w:r>
        <w:rPr>
          <w:rFonts w:eastAsia="Times New Roman"/>
          <w:color w:val="212121"/>
          <w:szCs w:val="24"/>
        </w:rPr>
        <w:t>,</w:t>
      </w:r>
      <w:r w:rsidRPr="00FB55E8">
        <w:rPr>
          <w:rFonts w:eastAsia="Times New Roman"/>
          <w:color w:val="212121"/>
          <w:szCs w:val="24"/>
        </w:rPr>
        <w:t xml:space="preserve"> </w:t>
      </w:r>
      <w:r>
        <w:rPr>
          <w:rFonts w:eastAsia="Times New Roman"/>
          <w:color w:val="212121"/>
          <w:szCs w:val="24"/>
        </w:rPr>
        <w:t xml:space="preserve">όσον αφορά </w:t>
      </w:r>
      <w:r w:rsidRPr="00FB55E8">
        <w:rPr>
          <w:rFonts w:eastAsia="Times New Roman"/>
          <w:color w:val="212121"/>
          <w:szCs w:val="24"/>
        </w:rPr>
        <w:t>τις συντάξεις χηρείας</w:t>
      </w:r>
      <w:r>
        <w:rPr>
          <w:rFonts w:eastAsia="Times New Roman"/>
          <w:color w:val="212121"/>
          <w:szCs w:val="24"/>
        </w:rPr>
        <w:t xml:space="preserve">. Όσοι είχαν </w:t>
      </w:r>
      <w:r w:rsidRPr="00FB55E8">
        <w:rPr>
          <w:rFonts w:eastAsia="Times New Roman"/>
          <w:color w:val="212121"/>
          <w:szCs w:val="24"/>
        </w:rPr>
        <w:t>την ατυχία</w:t>
      </w:r>
      <w:r>
        <w:rPr>
          <w:rFonts w:eastAsia="Times New Roman"/>
          <w:color w:val="212121"/>
          <w:szCs w:val="24"/>
        </w:rPr>
        <w:t xml:space="preserve">, λοιπόν, </w:t>
      </w:r>
      <w:r w:rsidRPr="00FB55E8">
        <w:rPr>
          <w:rFonts w:eastAsia="Times New Roman"/>
          <w:color w:val="212121"/>
          <w:szCs w:val="24"/>
        </w:rPr>
        <w:t>να χάσουν τον άνθρωπό</w:t>
      </w:r>
      <w:r>
        <w:rPr>
          <w:rFonts w:eastAsia="Times New Roman"/>
          <w:color w:val="212121"/>
          <w:szCs w:val="24"/>
        </w:rPr>
        <w:t xml:space="preserve"> τους τα προηγούμεν</w:t>
      </w:r>
      <w:r>
        <w:rPr>
          <w:rFonts w:eastAsia="Times New Roman"/>
          <w:color w:val="212121"/>
          <w:szCs w:val="24"/>
        </w:rPr>
        <w:t xml:space="preserve">α χρόνια, </w:t>
      </w:r>
      <w:r w:rsidRPr="00FB55E8">
        <w:rPr>
          <w:rFonts w:eastAsia="Times New Roman"/>
          <w:color w:val="212121"/>
          <w:szCs w:val="24"/>
        </w:rPr>
        <w:t>έχασαν το δικαίωμα να λάβουν σύνταξη χηρείας</w:t>
      </w:r>
      <w:r>
        <w:rPr>
          <w:rFonts w:eastAsia="Times New Roman"/>
          <w:color w:val="212121"/>
          <w:szCs w:val="24"/>
        </w:rPr>
        <w:t>,</w:t>
      </w:r>
      <w:r w:rsidRPr="00FB55E8">
        <w:rPr>
          <w:rFonts w:eastAsia="Times New Roman"/>
          <w:color w:val="212121"/>
          <w:szCs w:val="24"/>
        </w:rPr>
        <w:t xml:space="preserve"> λόγω της </w:t>
      </w:r>
      <w:r>
        <w:rPr>
          <w:rFonts w:eastAsia="Times New Roman"/>
          <w:color w:val="212121"/>
          <w:szCs w:val="24"/>
        </w:rPr>
        <w:t>μη συμπλήρωσης πέντε ετών όπως π</w:t>
      </w:r>
      <w:r w:rsidRPr="00FB55E8">
        <w:rPr>
          <w:rFonts w:eastAsia="Times New Roman"/>
          <w:color w:val="212121"/>
          <w:szCs w:val="24"/>
        </w:rPr>
        <w:t>ροβλεπόταν</w:t>
      </w:r>
      <w:r>
        <w:rPr>
          <w:rFonts w:eastAsia="Times New Roman"/>
          <w:color w:val="212121"/>
          <w:szCs w:val="24"/>
        </w:rPr>
        <w:t>. Π</w:t>
      </w:r>
      <w:r w:rsidRPr="00FB55E8">
        <w:rPr>
          <w:rFonts w:eastAsia="Times New Roman"/>
          <w:color w:val="212121"/>
          <w:szCs w:val="24"/>
        </w:rPr>
        <w:t>αρακαλώ το Υπουργείο να μεριμνήσει σχετικά</w:t>
      </w:r>
      <w:r>
        <w:rPr>
          <w:rFonts w:eastAsia="Times New Roman"/>
          <w:color w:val="212121"/>
          <w:szCs w:val="24"/>
        </w:rPr>
        <w:t>.</w:t>
      </w:r>
    </w:p>
    <w:p w14:paraId="12B6EBDA"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της κυρίας Βουλευτού)</w:t>
      </w:r>
      <w:r w:rsidRPr="00FF4487">
        <w:rPr>
          <w:rFonts w:eastAsia="Times New Roman"/>
          <w:color w:val="212121"/>
          <w:szCs w:val="24"/>
        </w:rPr>
        <w:t xml:space="preserve"> </w:t>
      </w:r>
    </w:p>
    <w:p w14:paraId="12B6EBDB"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Μι</w:t>
      </w:r>
      <w:r w:rsidRPr="00FB55E8">
        <w:rPr>
          <w:rFonts w:eastAsia="Times New Roman"/>
          <w:color w:val="212121"/>
          <w:szCs w:val="24"/>
        </w:rPr>
        <w:t xml:space="preserve">σό λεπτό μόνο </w:t>
      </w:r>
      <w:r w:rsidRPr="00FB55E8">
        <w:rPr>
          <w:rFonts w:eastAsia="Times New Roman"/>
          <w:color w:val="212121"/>
          <w:szCs w:val="24"/>
        </w:rPr>
        <w:t>χρειάζομαι</w:t>
      </w:r>
      <w:r>
        <w:rPr>
          <w:rFonts w:eastAsia="Times New Roman"/>
          <w:color w:val="212121"/>
          <w:szCs w:val="24"/>
        </w:rPr>
        <w:t>, κύριε Π</w:t>
      </w:r>
      <w:r w:rsidRPr="00FB55E8">
        <w:rPr>
          <w:rFonts w:eastAsia="Times New Roman"/>
          <w:color w:val="212121"/>
          <w:szCs w:val="24"/>
        </w:rPr>
        <w:t>ρόεδρε</w:t>
      </w:r>
      <w:r>
        <w:rPr>
          <w:rFonts w:eastAsia="Times New Roman"/>
          <w:color w:val="212121"/>
          <w:szCs w:val="24"/>
        </w:rPr>
        <w:t>.</w:t>
      </w:r>
    </w:p>
    <w:p w14:paraId="12B6EBDC"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Έρχομαι στις τροπολογίες.</w:t>
      </w:r>
    </w:p>
    <w:p w14:paraId="12B6EBDD"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Η τροπολογία του Υπουργείου </w:t>
      </w:r>
      <w:r w:rsidRPr="00FB55E8">
        <w:rPr>
          <w:rFonts w:eastAsia="Times New Roman"/>
          <w:color w:val="212121"/>
          <w:szCs w:val="24"/>
        </w:rPr>
        <w:t xml:space="preserve">Οικονομικών </w:t>
      </w:r>
      <w:r>
        <w:rPr>
          <w:rFonts w:eastAsia="Times New Roman"/>
          <w:color w:val="212121"/>
          <w:szCs w:val="24"/>
        </w:rPr>
        <w:t>μ</w:t>
      </w:r>
      <w:r w:rsidRPr="00FB55E8">
        <w:rPr>
          <w:rFonts w:eastAsia="Times New Roman"/>
          <w:color w:val="212121"/>
          <w:szCs w:val="24"/>
        </w:rPr>
        <w:t>ειώνει το</w:t>
      </w:r>
      <w:r>
        <w:rPr>
          <w:rFonts w:eastAsia="Times New Roman"/>
          <w:color w:val="212121"/>
          <w:szCs w:val="24"/>
        </w:rPr>
        <w:t>ν</w:t>
      </w:r>
      <w:r w:rsidRPr="00FB55E8">
        <w:rPr>
          <w:rFonts w:eastAsia="Times New Roman"/>
          <w:color w:val="212121"/>
          <w:szCs w:val="24"/>
        </w:rPr>
        <w:t xml:space="preserve"> ΦΠΑ</w:t>
      </w:r>
      <w:r>
        <w:rPr>
          <w:rFonts w:eastAsia="Times New Roman"/>
          <w:color w:val="212121"/>
          <w:szCs w:val="24"/>
        </w:rPr>
        <w:t>,</w:t>
      </w:r>
      <w:r w:rsidRPr="00FB55E8">
        <w:rPr>
          <w:rFonts w:eastAsia="Times New Roman"/>
          <w:color w:val="212121"/>
          <w:szCs w:val="24"/>
        </w:rPr>
        <w:t xml:space="preserve"> από το 24</w:t>
      </w:r>
      <w:r>
        <w:rPr>
          <w:rFonts w:eastAsia="Times New Roman"/>
          <w:color w:val="212121"/>
          <w:szCs w:val="24"/>
        </w:rPr>
        <w:t>%</w:t>
      </w:r>
      <w:r w:rsidRPr="00FB55E8">
        <w:rPr>
          <w:rFonts w:eastAsia="Times New Roman"/>
          <w:color w:val="212121"/>
          <w:szCs w:val="24"/>
        </w:rPr>
        <w:t xml:space="preserve"> στο 13% στην εστίαση και αντίστοιχα στα τρόφιμα και 6% στην ενέργεια</w:t>
      </w:r>
      <w:r>
        <w:rPr>
          <w:rFonts w:eastAsia="Times New Roman"/>
          <w:color w:val="212121"/>
          <w:szCs w:val="24"/>
        </w:rPr>
        <w:t>. Είναι</w:t>
      </w:r>
      <w:r w:rsidRPr="00FB55E8">
        <w:rPr>
          <w:rFonts w:eastAsia="Times New Roman"/>
          <w:color w:val="212121"/>
          <w:szCs w:val="24"/>
        </w:rPr>
        <w:t xml:space="preserve"> μεγάλη ανάσα για τα νοικοκυριά και ανάσα για την πραγματική</w:t>
      </w:r>
      <w:r w:rsidRPr="00FB55E8">
        <w:rPr>
          <w:rFonts w:eastAsia="Times New Roman"/>
          <w:color w:val="212121"/>
          <w:szCs w:val="24"/>
        </w:rPr>
        <w:t xml:space="preserve"> οικονομία</w:t>
      </w:r>
      <w:r>
        <w:rPr>
          <w:rFonts w:eastAsia="Times New Roman"/>
          <w:color w:val="212121"/>
          <w:szCs w:val="24"/>
        </w:rPr>
        <w:t>.</w:t>
      </w:r>
    </w:p>
    <w:p w14:paraId="12B6EBDE"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Η τροπολογία του Υπουργείου Π</w:t>
      </w:r>
      <w:r w:rsidRPr="00FB55E8">
        <w:rPr>
          <w:rFonts w:eastAsia="Times New Roman"/>
          <w:color w:val="212121"/>
          <w:szCs w:val="24"/>
        </w:rPr>
        <w:t>ολιτισμού απαντάει στην ανάγκη για προστασία της πολιτιστικής μας κληρονομιάς</w:t>
      </w:r>
      <w:r>
        <w:rPr>
          <w:rFonts w:eastAsia="Times New Roman"/>
          <w:color w:val="212121"/>
          <w:szCs w:val="24"/>
        </w:rPr>
        <w:t>.</w:t>
      </w:r>
    </w:p>
    <w:p w14:paraId="12B6EBDF" w14:textId="77777777" w:rsidR="00F81E5F" w:rsidRDefault="0022463A">
      <w:pPr>
        <w:shd w:val="clear" w:color="auto" w:fill="FFFFFF"/>
        <w:spacing w:line="600" w:lineRule="auto"/>
        <w:ind w:firstLine="720"/>
        <w:jc w:val="both"/>
        <w:rPr>
          <w:rFonts w:eastAsia="Times New Roman"/>
          <w:color w:val="212121"/>
          <w:szCs w:val="24"/>
        </w:rPr>
      </w:pPr>
      <w:r>
        <w:rPr>
          <w:rFonts w:eastAsia="Times New Roman"/>
          <w:color w:val="212121"/>
          <w:szCs w:val="24"/>
        </w:rPr>
        <w:t>Η τροπολογία του Υπουργείου Υ</w:t>
      </w:r>
      <w:r w:rsidRPr="00FB55E8">
        <w:rPr>
          <w:rFonts w:eastAsia="Times New Roman"/>
          <w:color w:val="212121"/>
          <w:szCs w:val="24"/>
        </w:rPr>
        <w:t>γεία</w:t>
      </w:r>
      <w:r>
        <w:rPr>
          <w:rFonts w:eastAsia="Times New Roman"/>
          <w:color w:val="212121"/>
          <w:szCs w:val="24"/>
        </w:rPr>
        <w:t>ς έρχεται να βάλει τάξη σε μία άτακτη τριετία απ</w:t>
      </w:r>
      <w:r w:rsidRPr="00FB55E8">
        <w:rPr>
          <w:rFonts w:eastAsia="Times New Roman"/>
          <w:color w:val="212121"/>
          <w:szCs w:val="24"/>
        </w:rPr>
        <w:t xml:space="preserve">ό το 2006 μέχρι το 2008 και αφορά </w:t>
      </w:r>
      <w:r>
        <w:rPr>
          <w:rFonts w:eastAsia="Times New Roman"/>
          <w:color w:val="212121"/>
          <w:szCs w:val="24"/>
        </w:rPr>
        <w:t>ποσοστιαίες</w:t>
      </w:r>
      <w:r w:rsidRPr="00FB55E8">
        <w:rPr>
          <w:rFonts w:eastAsia="Times New Roman"/>
          <w:color w:val="212121"/>
          <w:szCs w:val="24"/>
        </w:rPr>
        <w:t xml:space="preserve"> επιστροφέ</w:t>
      </w:r>
      <w:r w:rsidRPr="00FB55E8">
        <w:rPr>
          <w:rFonts w:eastAsia="Times New Roman"/>
          <w:color w:val="212121"/>
          <w:szCs w:val="24"/>
        </w:rPr>
        <w:t>ς από φαρμακευτικές εταιρείες προς τη δημόσια ασφάλιση</w:t>
      </w:r>
      <w:r>
        <w:rPr>
          <w:rFonts w:eastAsia="Times New Roman"/>
          <w:color w:val="212121"/>
          <w:szCs w:val="24"/>
        </w:rPr>
        <w:t xml:space="preserve">. </w:t>
      </w:r>
    </w:p>
    <w:p w14:paraId="12B6EBE0" w14:textId="77777777" w:rsidR="00F81E5F" w:rsidRDefault="0022463A">
      <w:pPr>
        <w:spacing w:line="600" w:lineRule="auto"/>
        <w:ind w:firstLine="720"/>
        <w:jc w:val="both"/>
        <w:rPr>
          <w:rFonts w:eastAsia="Times New Roman"/>
          <w:szCs w:val="24"/>
        </w:rPr>
      </w:pPr>
      <w:r>
        <w:rPr>
          <w:rFonts w:eastAsia="Times New Roman"/>
          <w:szCs w:val="24"/>
        </w:rPr>
        <w:t>Τ</w:t>
      </w:r>
      <w:r w:rsidRPr="007A739B">
        <w:rPr>
          <w:rFonts w:eastAsia="Times New Roman"/>
          <w:szCs w:val="24"/>
        </w:rPr>
        <w:t xml:space="preserve">ο κλίμα αλλάζει και αυτό είναι εμφανές και στη </w:t>
      </w:r>
      <w:r>
        <w:rPr>
          <w:rFonts w:eastAsia="Times New Roman"/>
          <w:szCs w:val="24"/>
        </w:rPr>
        <w:t>Βουλή και σ</w:t>
      </w:r>
      <w:r w:rsidRPr="007A739B">
        <w:rPr>
          <w:rFonts w:eastAsia="Times New Roman"/>
          <w:szCs w:val="24"/>
        </w:rPr>
        <w:t>την κοινωνία</w:t>
      </w:r>
      <w:r>
        <w:rPr>
          <w:rFonts w:eastAsia="Times New Roman"/>
          <w:szCs w:val="24"/>
        </w:rPr>
        <w:t>. Η</w:t>
      </w:r>
      <w:r w:rsidRPr="007A739B">
        <w:rPr>
          <w:rFonts w:eastAsia="Times New Roman"/>
          <w:szCs w:val="24"/>
        </w:rPr>
        <w:t xml:space="preserve"> Ελλάδα</w:t>
      </w:r>
      <w:r>
        <w:rPr>
          <w:rFonts w:eastAsia="Times New Roman"/>
          <w:szCs w:val="24"/>
        </w:rPr>
        <w:t>, χάρη</w:t>
      </w:r>
      <w:r w:rsidRPr="007A739B">
        <w:rPr>
          <w:rFonts w:eastAsia="Times New Roman"/>
          <w:szCs w:val="24"/>
        </w:rPr>
        <w:t xml:space="preserve"> στην </w:t>
      </w:r>
      <w:r>
        <w:rPr>
          <w:rFonts w:eastAsia="Times New Roman"/>
          <w:szCs w:val="24"/>
        </w:rPr>
        <w:t>Κ</w:t>
      </w:r>
      <w:r w:rsidRPr="007A739B">
        <w:rPr>
          <w:rFonts w:eastAsia="Times New Roman"/>
          <w:szCs w:val="24"/>
        </w:rPr>
        <w:t>υβέρνηση του ΣΥΡΙΖΑ</w:t>
      </w:r>
      <w:r>
        <w:rPr>
          <w:rFonts w:eastAsia="Times New Roman"/>
          <w:szCs w:val="24"/>
        </w:rPr>
        <w:t>,</w:t>
      </w:r>
      <w:r w:rsidRPr="007A739B">
        <w:rPr>
          <w:rFonts w:eastAsia="Times New Roman"/>
          <w:szCs w:val="24"/>
        </w:rPr>
        <w:t xml:space="preserve"> οδεύει σε καλύτερες εποχές</w:t>
      </w:r>
      <w:r>
        <w:rPr>
          <w:rFonts w:eastAsia="Times New Roman"/>
          <w:szCs w:val="24"/>
        </w:rPr>
        <w:t>,</w:t>
      </w:r>
      <w:r w:rsidRPr="007A739B">
        <w:rPr>
          <w:rFonts w:eastAsia="Times New Roman"/>
          <w:szCs w:val="24"/>
        </w:rPr>
        <w:t xml:space="preserve"> με μεγαλύτερη αυτοπεποίθηση</w:t>
      </w:r>
      <w:r>
        <w:rPr>
          <w:rFonts w:eastAsia="Times New Roman"/>
          <w:szCs w:val="24"/>
        </w:rPr>
        <w:t>,</w:t>
      </w:r>
      <w:r w:rsidRPr="007A739B">
        <w:rPr>
          <w:rFonts w:eastAsia="Times New Roman"/>
          <w:szCs w:val="24"/>
        </w:rPr>
        <w:t xml:space="preserve"> με περισσότερες δυνάμεις</w:t>
      </w:r>
      <w:r>
        <w:rPr>
          <w:rFonts w:eastAsia="Times New Roman"/>
          <w:szCs w:val="24"/>
        </w:rPr>
        <w:t>,</w:t>
      </w:r>
      <w:r w:rsidRPr="007A739B">
        <w:rPr>
          <w:rFonts w:eastAsia="Times New Roman"/>
          <w:szCs w:val="24"/>
        </w:rPr>
        <w:t xml:space="preserve"> με αισιοδοξία</w:t>
      </w:r>
      <w:r>
        <w:rPr>
          <w:rFonts w:eastAsia="Times New Roman"/>
          <w:szCs w:val="24"/>
        </w:rPr>
        <w:t>. Η</w:t>
      </w:r>
      <w:r w:rsidRPr="007A739B">
        <w:rPr>
          <w:rFonts w:eastAsia="Times New Roman"/>
          <w:szCs w:val="24"/>
        </w:rPr>
        <w:t xml:space="preserve"> μεγάλη διαφορά είναι ότι σταδιακά</w:t>
      </w:r>
      <w:r>
        <w:rPr>
          <w:rFonts w:eastAsia="Times New Roman"/>
          <w:szCs w:val="24"/>
        </w:rPr>
        <w:t>,</w:t>
      </w:r>
      <w:r w:rsidRPr="007A739B">
        <w:rPr>
          <w:rFonts w:eastAsia="Times New Roman"/>
          <w:szCs w:val="24"/>
        </w:rPr>
        <w:t xml:space="preserve"> </w:t>
      </w:r>
      <w:r>
        <w:rPr>
          <w:rFonts w:eastAsia="Times New Roman"/>
          <w:szCs w:val="24"/>
        </w:rPr>
        <w:t>χτίζουμε ένα</w:t>
      </w:r>
      <w:r w:rsidRPr="007A739B">
        <w:rPr>
          <w:rFonts w:eastAsia="Times New Roman"/>
          <w:szCs w:val="24"/>
        </w:rPr>
        <w:t xml:space="preserve"> κράτος σοβαρό</w:t>
      </w:r>
      <w:r>
        <w:rPr>
          <w:rFonts w:eastAsia="Times New Roman"/>
          <w:szCs w:val="24"/>
        </w:rPr>
        <w:t>,</w:t>
      </w:r>
      <w:r w:rsidRPr="007A739B">
        <w:rPr>
          <w:rFonts w:eastAsia="Times New Roman"/>
          <w:szCs w:val="24"/>
        </w:rPr>
        <w:t xml:space="preserve"> δίκαιο και ανθρώπινο</w:t>
      </w:r>
      <w:r>
        <w:rPr>
          <w:rFonts w:eastAsia="Times New Roman"/>
          <w:szCs w:val="24"/>
        </w:rPr>
        <w:t>,</w:t>
      </w:r>
      <w:r w:rsidRPr="007A739B">
        <w:rPr>
          <w:rFonts w:eastAsia="Times New Roman"/>
          <w:szCs w:val="24"/>
        </w:rPr>
        <w:t xml:space="preserve"> ένα κράτος που προστατεύει και βρίσκεται παρόν για την υπεράσπιση των πιο αδύναμων</w:t>
      </w:r>
      <w:r>
        <w:rPr>
          <w:rFonts w:eastAsia="Times New Roman"/>
          <w:szCs w:val="24"/>
        </w:rPr>
        <w:t>,</w:t>
      </w:r>
      <w:r w:rsidRPr="007A739B">
        <w:rPr>
          <w:rFonts w:eastAsia="Times New Roman"/>
          <w:szCs w:val="24"/>
        </w:rPr>
        <w:t xml:space="preserve"> ένα κράτος που βάζει κανόνες και δεν περιμένει την αυτορρύθμιση των α</w:t>
      </w:r>
      <w:r w:rsidRPr="007A739B">
        <w:rPr>
          <w:rFonts w:eastAsia="Times New Roman"/>
          <w:szCs w:val="24"/>
        </w:rPr>
        <w:t>γορών</w:t>
      </w:r>
      <w:r>
        <w:rPr>
          <w:rFonts w:eastAsia="Times New Roman"/>
          <w:szCs w:val="24"/>
        </w:rPr>
        <w:t>,</w:t>
      </w:r>
      <w:r w:rsidRPr="007A739B">
        <w:rPr>
          <w:rFonts w:eastAsia="Times New Roman"/>
          <w:szCs w:val="24"/>
        </w:rPr>
        <w:t xml:space="preserve"> </w:t>
      </w:r>
      <w:r>
        <w:rPr>
          <w:rFonts w:eastAsia="Times New Roman"/>
          <w:szCs w:val="24"/>
        </w:rPr>
        <w:t>όπου</w:t>
      </w:r>
      <w:r w:rsidRPr="007A739B">
        <w:rPr>
          <w:rFonts w:eastAsia="Times New Roman"/>
          <w:szCs w:val="24"/>
        </w:rPr>
        <w:t xml:space="preserve"> ο μόνος νόμος είναι το δίκ</w:t>
      </w:r>
      <w:r>
        <w:rPr>
          <w:rFonts w:eastAsia="Times New Roman"/>
          <w:szCs w:val="24"/>
        </w:rPr>
        <w:t>α</w:t>
      </w:r>
      <w:r w:rsidRPr="007A739B">
        <w:rPr>
          <w:rFonts w:eastAsia="Times New Roman"/>
          <w:szCs w:val="24"/>
        </w:rPr>
        <w:t>ιο του ισχυρού</w:t>
      </w:r>
      <w:r>
        <w:rPr>
          <w:rFonts w:eastAsia="Times New Roman"/>
          <w:szCs w:val="24"/>
        </w:rPr>
        <w:t>.</w:t>
      </w:r>
      <w:r w:rsidRPr="007A739B">
        <w:rPr>
          <w:rFonts w:eastAsia="Times New Roman"/>
          <w:szCs w:val="24"/>
        </w:rPr>
        <w:t xml:space="preserve"> </w:t>
      </w:r>
    </w:p>
    <w:p w14:paraId="12B6EBE1" w14:textId="77777777" w:rsidR="00F81E5F" w:rsidRDefault="0022463A">
      <w:pPr>
        <w:spacing w:line="600" w:lineRule="auto"/>
        <w:ind w:firstLine="720"/>
        <w:jc w:val="both"/>
        <w:rPr>
          <w:rFonts w:eastAsia="Times New Roman"/>
          <w:szCs w:val="24"/>
        </w:rPr>
      </w:pPr>
      <w:r>
        <w:rPr>
          <w:rFonts w:eastAsia="Times New Roman"/>
          <w:szCs w:val="24"/>
        </w:rPr>
        <w:t>Ο</w:t>
      </w:r>
      <w:r w:rsidRPr="007A739B">
        <w:rPr>
          <w:rFonts w:eastAsia="Times New Roman"/>
          <w:szCs w:val="24"/>
        </w:rPr>
        <w:t>ι εκλογ</w:t>
      </w:r>
      <w:r>
        <w:rPr>
          <w:rFonts w:eastAsia="Times New Roman"/>
          <w:szCs w:val="24"/>
        </w:rPr>
        <w:t>ές του φθινοπώρου θα επιβεβαιώσουν και θ</w:t>
      </w:r>
      <w:r w:rsidRPr="007A739B">
        <w:rPr>
          <w:rFonts w:eastAsia="Times New Roman"/>
          <w:szCs w:val="24"/>
        </w:rPr>
        <w:t>α επιβραβεύσουν αυτή την προσπάθεια</w:t>
      </w:r>
      <w:r>
        <w:rPr>
          <w:rFonts w:eastAsia="Times New Roman"/>
          <w:szCs w:val="24"/>
        </w:rPr>
        <w:t>. Τ</w:t>
      </w:r>
      <w:r w:rsidRPr="007A739B">
        <w:rPr>
          <w:rFonts w:eastAsia="Times New Roman"/>
          <w:szCs w:val="24"/>
        </w:rPr>
        <w:t>ο σημερινό νομοσχέδιο</w:t>
      </w:r>
      <w:r>
        <w:rPr>
          <w:rFonts w:eastAsia="Times New Roman"/>
          <w:szCs w:val="24"/>
        </w:rPr>
        <w:t>, αυτά που προηγήθηκαν και όσα θ</w:t>
      </w:r>
      <w:r w:rsidRPr="007A739B">
        <w:rPr>
          <w:rFonts w:eastAsia="Times New Roman"/>
          <w:szCs w:val="24"/>
        </w:rPr>
        <w:t>α ακολουθήσουν</w:t>
      </w:r>
      <w:r>
        <w:rPr>
          <w:rFonts w:eastAsia="Times New Roman"/>
          <w:szCs w:val="24"/>
        </w:rPr>
        <w:t>, θα δώσουν μι</w:t>
      </w:r>
      <w:r w:rsidRPr="007A739B">
        <w:rPr>
          <w:rFonts w:eastAsia="Times New Roman"/>
          <w:szCs w:val="24"/>
        </w:rPr>
        <w:t>α πληρέστερη εικόνα της πραγματικ</w:t>
      </w:r>
      <w:r w:rsidRPr="007A739B">
        <w:rPr>
          <w:rFonts w:eastAsia="Times New Roman"/>
          <w:szCs w:val="24"/>
        </w:rPr>
        <w:t>ότητας</w:t>
      </w:r>
      <w:r>
        <w:rPr>
          <w:rFonts w:eastAsia="Times New Roman"/>
          <w:szCs w:val="24"/>
        </w:rPr>
        <w:t>,</w:t>
      </w:r>
      <w:r w:rsidRPr="007A739B">
        <w:rPr>
          <w:rFonts w:eastAsia="Times New Roman"/>
          <w:szCs w:val="24"/>
        </w:rPr>
        <w:t xml:space="preserve"> που χτίζεται και μας αφορά όλους</w:t>
      </w:r>
      <w:r>
        <w:rPr>
          <w:rFonts w:eastAsia="Times New Roman"/>
          <w:szCs w:val="24"/>
        </w:rPr>
        <w:t xml:space="preserve">. </w:t>
      </w:r>
    </w:p>
    <w:p w14:paraId="12B6EBE2" w14:textId="77777777" w:rsidR="00F81E5F" w:rsidRDefault="0022463A">
      <w:pPr>
        <w:spacing w:line="600" w:lineRule="auto"/>
        <w:ind w:firstLine="720"/>
        <w:jc w:val="both"/>
        <w:rPr>
          <w:rFonts w:eastAsia="Times New Roman"/>
          <w:szCs w:val="24"/>
        </w:rPr>
      </w:pPr>
      <w:r>
        <w:rPr>
          <w:rFonts w:eastAsia="Times New Roman"/>
          <w:szCs w:val="24"/>
        </w:rPr>
        <w:t>Σ</w:t>
      </w:r>
      <w:r w:rsidRPr="007A739B">
        <w:rPr>
          <w:rFonts w:eastAsia="Times New Roman"/>
          <w:szCs w:val="24"/>
        </w:rPr>
        <w:t>τις κάλπες του φθινοπώρου θα αναμετρηθούν τα συμφέροντα τ</w:t>
      </w:r>
      <w:r>
        <w:rPr>
          <w:rFonts w:eastAsia="Times New Roman"/>
          <w:szCs w:val="24"/>
        </w:rPr>
        <w:t>ων πολλών με τα συμφέροντα των ε</w:t>
      </w:r>
      <w:r w:rsidRPr="007A739B">
        <w:rPr>
          <w:rFonts w:eastAsia="Times New Roman"/>
          <w:szCs w:val="24"/>
        </w:rPr>
        <w:t>λίτ</w:t>
      </w:r>
      <w:r>
        <w:rPr>
          <w:rFonts w:eastAsia="Times New Roman"/>
          <w:szCs w:val="24"/>
        </w:rPr>
        <w:t xml:space="preserve">. Και </w:t>
      </w:r>
      <w:r w:rsidRPr="007A739B">
        <w:rPr>
          <w:rFonts w:eastAsia="Times New Roman"/>
          <w:szCs w:val="24"/>
        </w:rPr>
        <w:t>εκεί</w:t>
      </w:r>
      <w:r>
        <w:rPr>
          <w:rFonts w:eastAsia="Times New Roman"/>
          <w:szCs w:val="24"/>
        </w:rPr>
        <w:t>,</w:t>
      </w:r>
      <w:r w:rsidRPr="007A739B">
        <w:rPr>
          <w:rFonts w:eastAsia="Times New Roman"/>
          <w:szCs w:val="24"/>
        </w:rPr>
        <w:t xml:space="preserve"> στις πραγματικές κάλπες</w:t>
      </w:r>
      <w:r>
        <w:rPr>
          <w:rFonts w:eastAsia="Times New Roman"/>
          <w:szCs w:val="24"/>
        </w:rPr>
        <w:t>,</w:t>
      </w:r>
      <w:r w:rsidRPr="007A739B">
        <w:rPr>
          <w:rFonts w:eastAsia="Times New Roman"/>
          <w:szCs w:val="24"/>
        </w:rPr>
        <w:t xml:space="preserve"> κάθε ψήφος έχει την ίδια δύναμη είτε διαθέτει</w:t>
      </w:r>
      <w:r>
        <w:rPr>
          <w:rFonts w:eastAsia="Times New Roman"/>
          <w:szCs w:val="24"/>
        </w:rPr>
        <w:t>ς</w:t>
      </w:r>
      <w:r w:rsidRPr="007A739B">
        <w:rPr>
          <w:rFonts w:eastAsia="Times New Roman"/>
          <w:szCs w:val="24"/>
        </w:rPr>
        <w:t xml:space="preserve"> στρατιές μέσων και εκατομμύρια στην </w:t>
      </w:r>
      <w:r w:rsidRPr="007A739B">
        <w:rPr>
          <w:rFonts w:eastAsia="Times New Roman"/>
          <w:szCs w:val="24"/>
        </w:rPr>
        <w:t>τράπεζα είτε δεν διαθέτεις τίποτα</w:t>
      </w:r>
      <w:r>
        <w:rPr>
          <w:rFonts w:eastAsia="Times New Roman"/>
          <w:szCs w:val="24"/>
        </w:rPr>
        <w:t>,</w:t>
      </w:r>
      <w:r w:rsidRPr="007A739B">
        <w:rPr>
          <w:rFonts w:eastAsia="Times New Roman"/>
          <w:szCs w:val="24"/>
        </w:rPr>
        <w:t xml:space="preserve"> πέρα</w:t>
      </w:r>
      <w:r>
        <w:rPr>
          <w:rFonts w:eastAsia="Times New Roman"/>
          <w:szCs w:val="24"/>
        </w:rPr>
        <w:t>ν</w:t>
      </w:r>
      <w:r w:rsidRPr="007A739B">
        <w:rPr>
          <w:rFonts w:eastAsia="Times New Roman"/>
          <w:szCs w:val="24"/>
        </w:rPr>
        <w:t xml:space="preserve"> από την αξιοπρέπειά σου</w:t>
      </w:r>
      <w:r>
        <w:rPr>
          <w:rFonts w:eastAsia="Times New Roman"/>
          <w:szCs w:val="24"/>
        </w:rPr>
        <w:t>.</w:t>
      </w:r>
      <w:r w:rsidRPr="007A739B">
        <w:rPr>
          <w:rFonts w:eastAsia="Times New Roman"/>
          <w:szCs w:val="24"/>
        </w:rPr>
        <w:t xml:space="preserve"> </w:t>
      </w:r>
    </w:p>
    <w:p w14:paraId="12B6EBE3" w14:textId="77777777" w:rsidR="00F81E5F" w:rsidRDefault="0022463A">
      <w:pPr>
        <w:spacing w:line="600" w:lineRule="auto"/>
        <w:ind w:firstLine="720"/>
        <w:jc w:val="both"/>
        <w:rPr>
          <w:rFonts w:eastAsia="Times New Roman"/>
          <w:szCs w:val="24"/>
        </w:rPr>
      </w:pPr>
      <w:r w:rsidRPr="007A739B">
        <w:rPr>
          <w:rFonts w:eastAsia="Times New Roman"/>
          <w:szCs w:val="24"/>
        </w:rPr>
        <w:t>Σας ευχαριστώ</w:t>
      </w:r>
      <w:r>
        <w:rPr>
          <w:rFonts w:eastAsia="Times New Roman"/>
          <w:szCs w:val="24"/>
        </w:rPr>
        <w:t>.</w:t>
      </w:r>
    </w:p>
    <w:p w14:paraId="12B6EBE4" w14:textId="77777777" w:rsidR="00F81E5F" w:rsidRDefault="0022463A">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12B6EBE5" w14:textId="77777777" w:rsidR="00F81E5F" w:rsidRDefault="0022463A">
      <w:pPr>
        <w:spacing w:line="600" w:lineRule="auto"/>
        <w:ind w:firstLine="720"/>
        <w:jc w:val="both"/>
        <w:rPr>
          <w:rFonts w:eastAsia="Times New Roman"/>
          <w:szCs w:val="24"/>
        </w:rPr>
      </w:pPr>
      <w:r w:rsidRPr="003F6E31">
        <w:rPr>
          <w:rFonts w:eastAsia="Times New Roman"/>
          <w:b/>
          <w:bCs/>
        </w:rPr>
        <w:t xml:space="preserve">ΠΡΟΕΔΡΕΥΩΝ (Γεώργιος </w:t>
      </w:r>
      <w:proofErr w:type="spellStart"/>
      <w:r w:rsidRPr="003F6E31">
        <w:rPr>
          <w:rFonts w:eastAsia="Times New Roman"/>
          <w:b/>
          <w:bCs/>
        </w:rPr>
        <w:t>Λαμπρούλης</w:t>
      </w:r>
      <w:proofErr w:type="spellEnd"/>
      <w:r w:rsidRPr="003F6E31">
        <w:rPr>
          <w:rFonts w:eastAsia="Times New Roman"/>
          <w:b/>
          <w:bCs/>
        </w:rPr>
        <w:t>):</w:t>
      </w:r>
      <w:r>
        <w:rPr>
          <w:rFonts w:eastAsia="Times New Roman"/>
          <w:szCs w:val="24"/>
        </w:rPr>
        <w:t xml:space="preserve"> Τον λόγο έχει ο κ. </w:t>
      </w:r>
      <w:proofErr w:type="spellStart"/>
      <w:r>
        <w:rPr>
          <w:rFonts w:eastAsia="Times New Roman"/>
          <w:szCs w:val="24"/>
        </w:rPr>
        <w:t>Ουρσουζίδης</w:t>
      </w:r>
      <w:proofErr w:type="spellEnd"/>
      <w:r>
        <w:rPr>
          <w:rFonts w:eastAsia="Times New Roman"/>
          <w:szCs w:val="24"/>
        </w:rPr>
        <w:t xml:space="preserve"> από τον ΣΥΡΙΖΑ.</w:t>
      </w:r>
    </w:p>
    <w:p w14:paraId="12B6EBE6" w14:textId="77777777" w:rsidR="00F81E5F" w:rsidRDefault="0022463A">
      <w:pPr>
        <w:spacing w:line="600" w:lineRule="auto"/>
        <w:ind w:firstLine="720"/>
        <w:jc w:val="both"/>
        <w:rPr>
          <w:rFonts w:eastAsia="Times New Roman"/>
          <w:szCs w:val="24"/>
        </w:rPr>
      </w:pPr>
      <w:r w:rsidRPr="003F6E31">
        <w:rPr>
          <w:rFonts w:eastAsia="Times New Roman"/>
          <w:b/>
          <w:szCs w:val="24"/>
        </w:rPr>
        <w:t>ΓΕΩΡΓΙΟΣ ΟΥΡΣΟΥΖΙΔΗΣ:</w:t>
      </w:r>
      <w:r>
        <w:rPr>
          <w:rFonts w:eastAsia="Times New Roman"/>
          <w:szCs w:val="24"/>
        </w:rPr>
        <w:t xml:space="preserve"> </w:t>
      </w:r>
      <w:r w:rsidRPr="003F6E31">
        <w:rPr>
          <w:rFonts w:eastAsia="Times New Roman"/>
          <w:szCs w:val="24"/>
        </w:rPr>
        <w:t>Ευχαριστώ</w:t>
      </w:r>
      <w:r>
        <w:rPr>
          <w:rFonts w:eastAsia="Times New Roman"/>
          <w:szCs w:val="24"/>
        </w:rPr>
        <w:t xml:space="preserve"> π</w:t>
      </w:r>
      <w:r w:rsidRPr="007A739B">
        <w:rPr>
          <w:rFonts w:eastAsia="Times New Roman"/>
          <w:szCs w:val="24"/>
        </w:rPr>
        <w:t>ολύ</w:t>
      </w:r>
      <w:r>
        <w:rPr>
          <w:rFonts w:eastAsia="Times New Roman"/>
          <w:szCs w:val="24"/>
        </w:rPr>
        <w:t>,</w:t>
      </w:r>
      <w:r w:rsidRPr="007A739B">
        <w:rPr>
          <w:rFonts w:eastAsia="Times New Roman"/>
          <w:szCs w:val="24"/>
        </w:rPr>
        <w:t xml:space="preserve"> κύριε </w:t>
      </w:r>
      <w:r>
        <w:rPr>
          <w:rFonts w:eastAsia="Times New Roman"/>
          <w:szCs w:val="24"/>
        </w:rPr>
        <w:t>Π</w:t>
      </w:r>
      <w:r w:rsidRPr="007A739B">
        <w:rPr>
          <w:rFonts w:eastAsia="Times New Roman"/>
          <w:szCs w:val="24"/>
        </w:rPr>
        <w:t>ρόεδρε</w:t>
      </w:r>
      <w:r>
        <w:rPr>
          <w:rFonts w:eastAsia="Times New Roman"/>
          <w:szCs w:val="24"/>
        </w:rPr>
        <w:t>.</w:t>
      </w:r>
    </w:p>
    <w:p w14:paraId="12B6EBE7" w14:textId="77777777" w:rsidR="00F81E5F" w:rsidRDefault="0022463A">
      <w:pPr>
        <w:spacing w:line="600" w:lineRule="auto"/>
        <w:ind w:firstLine="720"/>
        <w:jc w:val="both"/>
        <w:rPr>
          <w:rFonts w:eastAsia="Times New Roman"/>
          <w:szCs w:val="24"/>
        </w:rPr>
      </w:pPr>
      <w:r w:rsidRPr="007A739B">
        <w:rPr>
          <w:rFonts w:eastAsia="Times New Roman"/>
          <w:szCs w:val="24"/>
        </w:rPr>
        <w:t>Κύριε Υπουργέ</w:t>
      </w:r>
      <w:r>
        <w:rPr>
          <w:rFonts w:eastAsia="Times New Roman"/>
          <w:szCs w:val="24"/>
        </w:rPr>
        <w:t>, α</w:t>
      </w:r>
      <w:r w:rsidRPr="007A739B">
        <w:rPr>
          <w:rFonts w:eastAsia="Times New Roman"/>
          <w:szCs w:val="24"/>
        </w:rPr>
        <w:t>γαπητοί συνάδελφοι</w:t>
      </w:r>
      <w:r>
        <w:rPr>
          <w:rFonts w:eastAsia="Times New Roman"/>
          <w:szCs w:val="24"/>
        </w:rPr>
        <w:t>,</w:t>
      </w:r>
      <w:r w:rsidRPr="007A739B">
        <w:rPr>
          <w:rFonts w:eastAsia="Times New Roman"/>
          <w:szCs w:val="24"/>
        </w:rPr>
        <w:t xml:space="preserve"> αναντίρρητα η χώρα μας βιώνει</w:t>
      </w:r>
      <w:r>
        <w:rPr>
          <w:rFonts w:eastAsia="Times New Roman"/>
          <w:szCs w:val="24"/>
        </w:rPr>
        <w:t xml:space="preserve"> τη χειρότερη κρίση σε περίοδο ε</w:t>
      </w:r>
      <w:r w:rsidRPr="007A739B">
        <w:rPr>
          <w:rFonts w:eastAsia="Times New Roman"/>
          <w:szCs w:val="24"/>
        </w:rPr>
        <w:t>ιρήνης</w:t>
      </w:r>
      <w:r>
        <w:rPr>
          <w:rFonts w:eastAsia="Times New Roman"/>
          <w:szCs w:val="24"/>
        </w:rPr>
        <w:t>. Μ</w:t>
      </w:r>
      <w:r w:rsidRPr="007A739B">
        <w:rPr>
          <w:rFonts w:eastAsia="Times New Roman"/>
          <w:szCs w:val="24"/>
        </w:rPr>
        <w:t>έσα σε αυτό το περιβάλλον</w:t>
      </w:r>
      <w:r>
        <w:rPr>
          <w:rFonts w:eastAsia="Times New Roman"/>
          <w:szCs w:val="24"/>
        </w:rPr>
        <w:t>,</w:t>
      </w:r>
      <w:r w:rsidRPr="007A739B">
        <w:rPr>
          <w:rFonts w:eastAsia="Times New Roman"/>
          <w:szCs w:val="24"/>
        </w:rPr>
        <w:t xml:space="preserve"> έρχονται κάποια μέτρα αισιοδοξίας</w:t>
      </w:r>
      <w:r>
        <w:rPr>
          <w:rFonts w:eastAsia="Times New Roman"/>
          <w:szCs w:val="24"/>
        </w:rPr>
        <w:t>,</w:t>
      </w:r>
      <w:r w:rsidRPr="007A739B">
        <w:rPr>
          <w:rFonts w:eastAsia="Times New Roman"/>
          <w:szCs w:val="24"/>
        </w:rPr>
        <w:t xml:space="preserve"> μέτρα τα οποία ρυθμίζουν τη ζωή των ανθρώπων</w:t>
      </w:r>
      <w:r>
        <w:rPr>
          <w:rFonts w:eastAsia="Times New Roman"/>
          <w:szCs w:val="24"/>
        </w:rPr>
        <w:t>,</w:t>
      </w:r>
      <w:r w:rsidRPr="007A739B">
        <w:rPr>
          <w:rFonts w:eastAsia="Times New Roman"/>
          <w:szCs w:val="24"/>
        </w:rPr>
        <w:t xml:space="preserve"> που έχει ανατραπεί τα τελευταία </w:t>
      </w:r>
      <w:r>
        <w:rPr>
          <w:rFonts w:eastAsia="Times New Roman"/>
          <w:szCs w:val="24"/>
        </w:rPr>
        <w:t>δέ</w:t>
      </w:r>
      <w:r>
        <w:rPr>
          <w:rFonts w:eastAsia="Times New Roman"/>
          <w:szCs w:val="24"/>
        </w:rPr>
        <w:t>κα</w:t>
      </w:r>
      <w:r w:rsidRPr="007A739B">
        <w:rPr>
          <w:rFonts w:eastAsia="Times New Roman"/>
          <w:szCs w:val="24"/>
        </w:rPr>
        <w:t xml:space="preserve"> χρόνια</w:t>
      </w:r>
      <w:r>
        <w:rPr>
          <w:rFonts w:eastAsia="Times New Roman"/>
          <w:szCs w:val="24"/>
        </w:rPr>
        <w:t>.</w:t>
      </w:r>
    </w:p>
    <w:p w14:paraId="12B6EBE8" w14:textId="77777777" w:rsidR="00F81E5F" w:rsidRDefault="0022463A">
      <w:pPr>
        <w:spacing w:line="600" w:lineRule="auto"/>
        <w:ind w:firstLine="720"/>
        <w:jc w:val="both"/>
        <w:rPr>
          <w:rFonts w:eastAsia="Times New Roman"/>
          <w:szCs w:val="24"/>
        </w:rPr>
      </w:pPr>
      <w:r>
        <w:rPr>
          <w:rFonts w:eastAsia="Times New Roman"/>
          <w:szCs w:val="24"/>
        </w:rPr>
        <w:t>Βεβαίως</w:t>
      </w:r>
      <w:r>
        <w:rPr>
          <w:rFonts w:eastAsia="Times New Roman"/>
          <w:szCs w:val="24"/>
        </w:rPr>
        <w:t>,</w:t>
      </w:r>
      <w:r>
        <w:rPr>
          <w:rFonts w:eastAsia="Times New Roman"/>
          <w:szCs w:val="24"/>
        </w:rPr>
        <w:t xml:space="preserve"> από αύριο η χώρα μας, μ</w:t>
      </w:r>
      <w:r w:rsidRPr="007A739B">
        <w:rPr>
          <w:rFonts w:eastAsia="Times New Roman"/>
          <w:szCs w:val="24"/>
        </w:rPr>
        <w:t>ετά την ψήφιση των μέτρων</w:t>
      </w:r>
      <w:r>
        <w:rPr>
          <w:rFonts w:eastAsia="Times New Roman"/>
          <w:szCs w:val="24"/>
        </w:rPr>
        <w:t>, δεν θα πλέει σε πελάγη ε</w:t>
      </w:r>
      <w:r w:rsidRPr="007A739B">
        <w:rPr>
          <w:rFonts w:eastAsia="Times New Roman"/>
          <w:szCs w:val="24"/>
        </w:rPr>
        <w:t>υτυχίας</w:t>
      </w:r>
      <w:r>
        <w:rPr>
          <w:rFonts w:eastAsia="Times New Roman"/>
          <w:szCs w:val="24"/>
        </w:rPr>
        <w:t>, αλλά είναι μι</w:t>
      </w:r>
      <w:r w:rsidRPr="007A739B">
        <w:rPr>
          <w:rFonts w:eastAsia="Times New Roman"/>
          <w:szCs w:val="24"/>
        </w:rPr>
        <w:t>α ανάσα οξυγόνου</w:t>
      </w:r>
      <w:r>
        <w:rPr>
          <w:rFonts w:eastAsia="Times New Roman"/>
          <w:szCs w:val="24"/>
        </w:rPr>
        <w:t>,</w:t>
      </w:r>
      <w:r w:rsidRPr="007A739B">
        <w:rPr>
          <w:rFonts w:eastAsia="Times New Roman"/>
          <w:szCs w:val="24"/>
        </w:rPr>
        <w:t xml:space="preserve"> που τόσο έλειψε τα τελευταία χρόνια</w:t>
      </w:r>
      <w:r>
        <w:rPr>
          <w:rFonts w:eastAsia="Times New Roman"/>
          <w:szCs w:val="24"/>
        </w:rPr>
        <w:t>. Ε</w:t>
      </w:r>
      <w:r w:rsidRPr="007A739B">
        <w:rPr>
          <w:rFonts w:eastAsia="Times New Roman"/>
          <w:szCs w:val="24"/>
        </w:rPr>
        <w:t>ίναι το αποτέλεσμα της δουλειάς των έντιμων Ελ</w:t>
      </w:r>
      <w:r>
        <w:rPr>
          <w:rFonts w:eastAsia="Times New Roman"/>
          <w:szCs w:val="24"/>
        </w:rPr>
        <w:t>λήνων</w:t>
      </w:r>
      <w:r>
        <w:rPr>
          <w:rFonts w:eastAsia="Times New Roman"/>
          <w:szCs w:val="24"/>
        </w:rPr>
        <w:t>,</w:t>
      </w:r>
      <w:r>
        <w:rPr>
          <w:rFonts w:eastAsia="Times New Roman"/>
          <w:szCs w:val="24"/>
        </w:rPr>
        <w:t xml:space="preserve"> που συνεισέφεραν και της </w:t>
      </w:r>
      <w:r w:rsidRPr="003F6E31">
        <w:rPr>
          <w:rFonts w:eastAsia="Times New Roman"/>
          <w:szCs w:val="24"/>
        </w:rPr>
        <w:t>Κυβέρν</w:t>
      </w:r>
      <w:r w:rsidRPr="003F6E31">
        <w:rPr>
          <w:rFonts w:eastAsia="Times New Roman"/>
          <w:szCs w:val="24"/>
        </w:rPr>
        <w:t>ηση</w:t>
      </w:r>
      <w:r>
        <w:rPr>
          <w:rFonts w:eastAsia="Times New Roman"/>
          <w:szCs w:val="24"/>
        </w:rPr>
        <w:t>ς</w:t>
      </w:r>
      <w:r>
        <w:rPr>
          <w:rFonts w:eastAsia="Times New Roman"/>
          <w:szCs w:val="24"/>
        </w:rPr>
        <w:t>,</w:t>
      </w:r>
      <w:r>
        <w:rPr>
          <w:rFonts w:eastAsia="Times New Roman"/>
          <w:szCs w:val="24"/>
        </w:rPr>
        <w:t xml:space="preserve"> </w:t>
      </w:r>
      <w:r w:rsidRPr="007A739B">
        <w:rPr>
          <w:rFonts w:eastAsia="Times New Roman"/>
          <w:szCs w:val="24"/>
        </w:rPr>
        <w:t>που σεβάστηκε το</w:t>
      </w:r>
      <w:r>
        <w:rPr>
          <w:rFonts w:eastAsia="Times New Roman"/>
          <w:szCs w:val="24"/>
        </w:rPr>
        <w:t>ν</w:t>
      </w:r>
      <w:r w:rsidRPr="007A739B">
        <w:rPr>
          <w:rFonts w:eastAsia="Times New Roman"/>
          <w:szCs w:val="24"/>
        </w:rPr>
        <w:t xml:space="preserve"> μόχθο των Ελλήνων πολιτών</w:t>
      </w:r>
      <w:r>
        <w:rPr>
          <w:rFonts w:eastAsia="Times New Roman"/>
          <w:szCs w:val="24"/>
        </w:rPr>
        <w:t>.</w:t>
      </w:r>
      <w:r w:rsidRPr="007A739B">
        <w:rPr>
          <w:rFonts w:eastAsia="Times New Roman"/>
          <w:szCs w:val="24"/>
        </w:rPr>
        <w:t xml:space="preserve"> </w:t>
      </w:r>
    </w:p>
    <w:p w14:paraId="12B6EBE9" w14:textId="77777777" w:rsidR="00F81E5F" w:rsidRDefault="0022463A">
      <w:pPr>
        <w:spacing w:line="600" w:lineRule="auto"/>
        <w:ind w:firstLine="720"/>
        <w:jc w:val="both"/>
        <w:rPr>
          <w:rFonts w:eastAsia="Times New Roman"/>
          <w:szCs w:val="24"/>
        </w:rPr>
      </w:pPr>
      <w:r w:rsidRPr="007A739B">
        <w:rPr>
          <w:rFonts w:eastAsia="Times New Roman"/>
          <w:szCs w:val="24"/>
        </w:rPr>
        <w:t>Έτσι</w:t>
      </w:r>
      <w:r>
        <w:rPr>
          <w:rFonts w:eastAsia="Times New Roman"/>
          <w:szCs w:val="24"/>
        </w:rPr>
        <w:t>,</w:t>
      </w:r>
      <w:r w:rsidRPr="007A739B">
        <w:rPr>
          <w:rFonts w:eastAsia="Times New Roman"/>
          <w:szCs w:val="24"/>
        </w:rPr>
        <w:t xml:space="preserve"> λοιπόν</w:t>
      </w:r>
      <w:r>
        <w:rPr>
          <w:rFonts w:eastAsia="Times New Roman"/>
          <w:szCs w:val="24"/>
        </w:rPr>
        <w:t>,</w:t>
      </w:r>
      <w:r w:rsidRPr="007A739B">
        <w:rPr>
          <w:rFonts w:eastAsia="Times New Roman"/>
          <w:szCs w:val="24"/>
        </w:rPr>
        <w:t xml:space="preserve"> χωρίς να πανηγυρίζουμε</w:t>
      </w:r>
      <w:r>
        <w:rPr>
          <w:rFonts w:eastAsia="Times New Roman"/>
          <w:szCs w:val="24"/>
        </w:rPr>
        <w:t>, σ</w:t>
      </w:r>
      <w:r w:rsidRPr="007A739B">
        <w:rPr>
          <w:rFonts w:eastAsia="Times New Roman"/>
          <w:szCs w:val="24"/>
        </w:rPr>
        <w:t>ήμερα είμαστε σε θέση να πούμε ότι ο ελεύθερος επαγγελματίας</w:t>
      </w:r>
      <w:r>
        <w:rPr>
          <w:rFonts w:eastAsia="Times New Roman"/>
          <w:szCs w:val="24"/>
        </w:rPr>
        <w:t>,</w:t>
      </w:r>
      <w:r w:rsidRPr="007A739B">
        <w:rPr>
          <w:rFonts w:eastAsia="Times New Roman"/>
          <w:szCs w:val="24"/>
        </w:rPr>
        <w:t xml:space="preserve"> αυτός που πλήρωσε βαρύ τίμημα τα τελευταία χρόνια</w:t>
      </w:r>
      <w:r>
        <w:rPr>
          <w:rFonts w:eastAsia="Times New Roman"/>
          <w:szCs w:val="24"/>
        </w:rPr>
        <w:t>,</w:t>
      </w:r>
      <w:r w:rsidRPr="007A739B">
        <w:rPr>
          <w:rFonts w:eastAsia="Times New Roman"/>
          <w:szCs w:val="24"/>
        </w:rPr>
        <w:t xml:space="preserve"> είναι σε θέση να αποκτήσει ξανά πρόσβαση σε ασφαλιστ</w:t>
      </w:r>
      <w:r w:rsidRPr="007A739B">
        <w:rPr>
          <w:rFonts w:eastAsia="Times New Roman"/>
          <w:szCs w:val="24"/>
        </w:rPr>
        <w:t>ική ενημερότητα</w:t>
      </w:r>
      <w:r>
        <w:rPr>
          <w:rFonts w:eastAsia="Times New Roman"/>
          <w:szCs w:val="24"/>
        </w:rPr>
        <w:t xml:space="preserve"> και </w:t>
      </w:r>
      <w:r w:rsidRPr="007A739B">
        <w:rPr>
          <w:rFonts w:eastAsia="Times New Roman"/>
          <w:szCs w:val="24"/>
        </w:rPr>
        <w:t>σε φορολογική ενημερότητα</w:t>
      </w:r>
      <w:r>
        <w:rPr>
          <w:rFonts w:eastAsia="Times New Roman"/>
          <w:szCs w:val="24"/>
        </w:rPr>
        <w:t>,</w:t>
      </w:r>
      <w:r w:rsidRPr="007A739B">
        <w:rPr>
          <w:rFonts w:eastAsia="Times New Roman"/>
          <w:szCs w:val="24"/>
        </w:rPr>
        <w:t xml:space="preserve"> προκειμένου να συνεχίσει απρόσκοπτα τη δουλειά του</w:t>
      </w:r>
      <w:r>
        <w:rPr>
          <w:rFonts w:eastAsia="Times New Roman"/>
          <w:szCs w:val="24"/>
        </w:rPr>
        <w:t>,</w:t>
      </w:r>
      <w:r w:rsidRPr="007A739B">
        <w:rPr>
          <w:rFonts w:eastAsia="Times New Roman"/>
          <w:szCs w:val="24"/>
        </w:rPr>
        <w:t xml:space="preserve"> </w:t>
      </w:r>
      <w:r>
        <w:rPr>
          <w:rFonts w:eastAsia="Times New Roman"/>
          <w:szCs w:val="24"/>
        </w:rPr>
        <w:t>κάτι από το οποίο θα κερδίσει π</w:t>
      </w:r>
      <w:r w:rsidRPr="007A739B">
        <w:rPr>
          <w:rFonts w:eastAsia="Times New Roman"/>
          <w:szCs w:val="24"/>
        </w:rPr>
        <w:t>ροφανώς και το ελληνικό δημόσιο</w:t>
      </w:r>
      <w:r>
        <w:rPr>
          <w:rFonts w:eastAsia="Times New Roman"/>
          <w:szCs w:val="24"/>
        </w:rPr>
        <w:t>.</w:t>
      </w:r>
      <w:r w:rsidRPr="007A739B">
        <w:rPr>
          <w:rFonts w:eastAsia="Times New Roman"/>
          <w:szCs w:val="24"/>
        </w:rPr>
        <w:t xml:space="preserve"> </w:t>
      </w:r>
      <w:r>
        <w:rPr>
          <w:rFonts w:eastAsia="Times New Roman"/>
          <w:szCs w:val="24"/>
        </w:rPr>
        <w:t>Τ</w:t>
      </w:r>
      <w:r w:rsidRPr="007A739B">
        <w:rPr>
          <w:rFonts w:eastAsia="Times New Roman"/>
          <w:szCs w:val="24"/>
        </w:rPr>
        <w:t>ο συμφέρον των πολιτών είναι και το συμφέρον του δημοσίου</w:t>
      </w:r>
      <w:r>
        <w:rPr>
          <w:rFonts w:eastAsia="Times New Roman"/>
          <w:szCs w:val="24"/>
        </w:rPr>
        <w:t>. Α</w:t>
      </w:r>
      <w:r w:rsidRPr="007A739B">
        <w:rPr>
          <w:rFonts w:eastAsia="Times New Roman"/>
          <w:szCs w:val="24"/>
        </w:rPr>
        <w:t>υτά πάνε πάντα μαζί</w:t>
      </w:r>
      <w:r>
        <w:rPr>
          <w:rFonts w:eastAsia="Times New Roman"/>
          <w:szCs w:val="24"/>
        </w:rPr>
        <w:t>.</w:t>
      </w:r>
    </w:p>
    <w:p w14:paraId="12B6EBEA" w14:textId="77777777" w:rsidR="00F81E5F" w:rsidRDefault="0022463A">
      <w:pPr>
        <w:spacing w:line="600" w:lineRule="auto"/>
        <w:ind w:firstLine="720"/>
        <w:jc w:val="both"/>
        <w:rPr>
          <w:rFonts w:eastAsia="Times New Roman"/>
          <w:szCs w:val="24"/>
        </w:rPr>
      </w:pPr>
      <w:r>
        <w:rPr>
          <w:rFonts w:eastAsia="Times New Roman"/>
          <w:szCs w:val="24"/>
        </w:rPr>
        <w:t xml:space="preserve">Τι, όμως, </w:t>
      </w:r>
      <w:r>
        <w:rPr>
          <w:rFonts w:eastAsia="Times New Roman"/>
          <w:szCs w:val="24"/>
        </w:rPr>
        <w:t>οδήγησε στα βράχια τον</w:t>
      </w:r>
      <w:r w:rsidRPr="007A739B">
        <w:rPr>
          <w:rFonts w:eastAsia="Times New Roman"/>
          <w:szCs w:val="24"/>
        </w:rPr>
        <w:t xml:space="preserve"> Μάη του 2010 και στη χρεοκοπία την πατρίδα </w:t>
      </w:r>
      <w:r>
        <w:rPr>
          <w:rFonts w:eastAsia="Times New Roman"/>
          <w:szCs w:val="24"/>
        </w:rPr>
        <w:t>μας; Α</w:t>
      </w:r>
      <w:r w:rsidRPr="007A739B">
        <w:rPr>
          <w:rFonts w:eastAsia="Times New Roman"/>
          <w:szCs w:val="24"/>
        </w:rPr>
        <w:t>ναμφίβολα</w:t>
      </w:r>
      <w:r>
        <w:rPr>
          <w:rFonts w:eastAsia="Times New Roman"/>
          <w:szCs w:val="24"/>
        </w:rPr>
        <w:t>,</w:t>
      </w:r>
      <w:r w:rsidRPr="007A739B">
        <w:rPr>
          <w:rFonts w:eastAsia="Times New Roman"/>
          <w:szCs w:val="24"/>
        </w:rPr>
        <w:t xml:space="preserve"> η ανεπάρκεια</w:t>
      </w:r>
      <w:r>
        <w:rPr>
          <w:rFonts w:eastAsia="Times New Roman"/>
          <w:szCs w:val="24"/>
        </w:rPr>
        <w:t>,</w:t>
      </w:r>
      <w:r w:rsidRPr="007A739B">
        <w:rPr>
          <w:rFonts w:eastAsia="Times New Roman"/>
          <w:szCs w:val="24"/>
        </w:rPr>
        <w:t xml:space="preserve"> η ανεντιμότητα</w:t>
      </w:r>
      <w:r>
        <w:rPr>
          <w:rFonts w:eastAsia="Times New Roman"/>
          <w:szCs w:val="24"/>
        </w:rPr>
        <w:t>,</w:t>
      </w:r>
      <w:r w:rsidRPr="007A739B">
        <w:rPr>
          <w:rFonts w:eastAsia="Times New Roman"/>
          <w:szCs w:val="24"/>
        </w:rPr>
        <w:t xml:space="preserve"> η ανευθυνότητα και η άγνοια κινδύνου που με βεβαιότητα διέθεταν σε υπερθετικό βαθμό όλοι οι προηγούμενοι διαχειριστές της εξουσίας</w:t>
      </w:r>
      <w:r>
        <w:rPr>
          <w:rFonts w:eastAsia="Times New Roman"/>
          <w:szCs w:val="24"/>
        </w:rPr>
        <w:t>,</w:t>
      </w:r>
      <w:r w:rsidRPr="007A739B">
        <w:rPr>
          <w:rFonts w:eastAsia="Times New Roman"/>
          <w:szCs w:val="24"/>
        </w:rPr>
        <w:t xml:space="preserve"> αλλά και το</w:t>
      </w:r>
      <w:r w:rsidRPr="007A739B">
        <w:rPr>
          <w:rFonts w:eastAsia="Times New Roman"/>
          <w:szCs w:val="24"/>
        </w:rPr>
        <w:t xml:space="preserve"> οικονομικό κατεστημένο</w:t>
      </w:r>
      <w:r>
        <w:rPr>
          <w:rFonts w:eastAsia="Times New Roman"/>
          <w:szCs w:val="24"/>
        </w:rPr>
        <w:t>,</w:t>
      </w:r>
      <w:r w:rsidRPr="007A739B">
        <w:rPr>
          <w:rFonts w:eastAsia="Times New Roman"/>
          <w:szCs w:val="24"/>
        </w:rPr>
        <w:t xml:space="preserve"> η </w:t>
      </w:r>
      <w:r>
        <w:rPr>
          <w:rFonts w:eastAsia="Times New Roman"/>
          <w:szCs w:val="24"/>
        </w:rPr>
        <w:t>ελίτ</w:t>
      </w:r>
      <w:r w:rsidRPr="007A739B">
        <w:rPr>
          <w:rFonts w:eastAsia="Times New Roman"/>
          <w:szCs w:val="24"/>
        </w:rPr>
        <w:t xml:space="preserve"> της αλητείας και όχι της αριστείας</w:t>
      </w:r>
      <w:r>
        <w:rPr>
          <w:rFonts w:eastAsia="Times New Roman"/>
          <w:szCs w:val="24"/>
        </w:rPr>
        <w:t>,</w:t>
      </w:r>
      <w:r w:rsidRPr="007A739B">
        <w:rPr>
          <w:rFonts w:eastAsia="Times New Roman"/>
          <w:szCs w:val="24"/>
        </w:rPr>
        <w:t xml:space="preserve"> </w:t>
      </w:r>
      <w:r>
        <w:rPr>
          <w:rFonts w:eastAsia="Times New Roman"/>
          <w:szCs w:val="24"/>
        </w:rPr>
        <w:t xml:space="preserve">που </w:t>
      </w:r>
      <w:r w:rsidRPr="007A739B">
        <w:rPr>
          <w:rFonts w:eastAsia="Times New Roman"/>
          <w:szCs w:val="24"/>
        </w:rPr>
        <w:t>επέβαλε τη στρατηγική του</w:t>
      </w:r>
      <w:r>
        <w:rPr>
          <w:rFonts w:eastAsia="Times New Roman"/>
          <w:szCs w:val="24"/>
        </w:rPr>
        <w:t>,</w:t>
      </w:r>
      <w:r w:rsidRPr="007A739B">
        <w:rPr>
          <w:rFonts w:eastAsia="Times New Roman"/>
          <w:szCs w:val="24"/>
        </w:rPr>
        <w:t xml:space="preserve"> ασκώντας επιρροή στο πολιτικό προσωπικό</w:t>
      </w:r>
      <w:r>
        <w:rPr>
          <w:rFonts w:eastAsia="Times New Roman"/>
          <w:szCs w:val="24"/>
        </w:rPr>
        <w:t>,</w:t>
      </w:r>
      <w:r w:rsidRPr="007A739B">
        <w:rPr>
          <w:rFonts w:eastAsia="Times New Roman"/>
          <w:szCs w:val="24"/>
        </w:rPr>
        <w:t xml:space="preserve"> </w:t>
      </w:r>
      <w:r>
        <w:rPr>
          <w:rFonts w:eastAsia="Times New Roman"/>
          <w:szCs w:val="24"/>
        </w:rPr>
        <w:t>που με προθυμία ανταποκρινότα</w:t>
      </w:r>
      <w:r w:rsidRPr="007A739B">
        <w:rPr>
          <w:rFonts w:eastAsia="Times New Roman"/>
          <w:szCs w:val="24"/>
        </w:rPr>
        <w:t>ν</w:t>
      </w:r>
      <w:r>
        <w:rPr>
          <w:rFonts w:eastAsia="Times New Roman"/>
          <w:szCs w:val="24"/>
        </w:rPr>
        <w:t>. Α</w:t>
      </w:r>
      <w:r w:rsidRPr="007A739B">
        <w:rPr>
          <w:rFonts w:eastAsia="Times New Roman"/>
          <w:szCs w:val="24"/>
        </w:rPr>
        <w:t xml:space="preserve">υτή ήταν </w:t>
      </w:r>
      <w:r>
        <w:rPr>
          <w:rFonts w:eastAsia="Times New Roman"/>
          <w:szCs w:val="24"/>
        </w:rPr>
        <w:t xml:space="preserve">η </w:t>
      </w:r>
      <w:r w:rsidRPr="007A739B">
        <w:rPr>
          <w:rFonts w:eastAsia="Times New Roman"/>
          <w:szCs w:val="24"/>
        </w:rPr>
        <w:t>θλιβ</w:t>
      </w:r>
      <w:r>
        <w:rPr>
          <w:rFonts w:eastAsia="Times New Roman"/>
          <w:szCs w:val="24"/>
        </w:rPr>
        <w:t xml:space="preserve">ερή πραγματικότητα στη χώρα </w:t>
      </w:r>
      <w:r>
        <w:rPr>
          <w:rFonts w:eastAsia="Times New Roman"/>
          <w:szCs w:val="24"/>
        </w:rPr>
        <w:t>μας,</w:t>
      </w:r>
      <w:r>
        <w:rPr>
          <w:rFonts w:eastAsia="Times New Roman"/>
          <w:szCs w:val="24"/>
        </w:rPr>
        <w:t xml:space="preserve"> γ</w:t>
      </w:r>
      <w:r w:rsidRPr="007A739B">
        <w:rPr>
          <w:rFonts w:eastAsia="Times New Roman"/>
          <w:szCs w:val="24"/>
        </w:rPr>
        <w:t>ια πολλές δεκαετίες</w:t>
      </w:r>
      <w:r>
        <w:rPr>
          <w:rFonts w:eastAsia="Times New Roman"/>
          <w:szCs w:val="24"/>
        </w:rPr>
        <w:t>. Τ</w:t>
      </w:r>
      <w:r w:rsidRPr="007A739B">
        <w:rPr>
          <w:rFonts w:eastAsia="Times New Roman"/>
          <w:szCs w:val="24"/>
        </w:rPr>
        <w:t>ο αποτέλεσμα</w:t>
      </w:r>
      <w:r w:rsidRPr="007A739B">
        <w:rPr>
          <w:rFonts w:eastAsia="Times New Roman"/>
          <w:szCs w:val="24"/>
        </w:rPr>
        <w:t xml:space="preserve"> δεν </w:t>
      </w:r>
      <w:r>
        <w:rPr>
          <w:rFonts w:eastAsia="Times New Roman"/>
          <w:szCs w:val="24"/>
        </w:rPr>
        <w:t>άργησε να έρθει.</w:t>
      </w:r>
    </w:p>
    <w:p w14:paraId="12B6EBEB" w14:textId="77777777" w:rsidR="00F81E5F" w:rsidRDefault="0022463A">
      <w:pPr>
        <w:spacing w:line="600" w:lineRule="auto"/>
        <w:ind w:firstLine="720"/>
        <w:jc w:val="both"/>
        <w:rPr>
          <w:rFonts w:eastAsia="Times New Roman"/>
          <w:szCs w:val="24"/>
        </w:rPr>
      </w:pPr>
      <w:r>
        <w:rPr>
          <w:rFonts w:eastAsia="Times New Roman"/>
          <w:szCs w:val="24"/>
        </w:rPr>
        <w:t>Ή</w:t>
      </w:r>
      <w:r w:rsidRPr="007A739B">
        <w:rPr>
          <w:rFonts w:eastAsia="Times New Roman"/>
          <w:szCs w:val="24"/>
        </w:rPr>
        <w:t>λε</w:t>
      </w:r>
      <w:r>
        <w:rPr>
          <w:rFonts w:eastAsia="Times New Roman"/>
          <w:szCs w:val="24"/>
        </w:rPr>
        <w:t xml:space="preserve">γχαν </w:t>
      </w:r>
      <w:r w:rsidRPr="007A739B">
        <w:rPr>
          <w:rFonts w:eastAsia="Times New Roman"/>
          <w:szCs w:val="24"/>
        </w:rPr>
        <w:t xml:space="preserve">κατά τρόπο απόλυτο τα </w:t>
      </w:r>
      <w:r>
        <w:rPr>
          <w:rFonts w:eastAsia="Times New Roman"/>
          <w:szCs w:val="24"/>
        </w:rPr>
        <w:t>μ</w:t>
      </w:r>
      <w:r w:rsidRPr="007A739B">
        <w:rPr>
          <w:rFonts w:eastAsia="Times New Roman"/>
          <w:szCs w:val="24"/>
        </w:rPr>
        <w:t xml:space="preserve">έσα </w:t>
      </w:r>
      <w:r>
        <w:rPr>
          <w:rFonts w:eastAsia="Times New Roman"/>
          <w:szCs w:val="24"/>
        </w:rPr>
        <w:t>μ</w:t>
      </w:r>
      <w:r w:rsidRPr="007A739B">
        <w:rPr>
          <w:rFonts w:eastAsia="Times New Roman"/>
          <w:szCs w:val="24"/>
        </w:rPr>
        <w:t xml:space="preserve">αζικής </w:t>
      </w:r>
      <w:r>
        <w:rPr>
          <w:rFonts w:eastAsia="Times New Roman"/>
          <w:szCs w:val="24"/>
        </w:rPr>
        <w:t>ε</w:t>
      </w:r>
      <w:r w:rsidRPr="007A739B">
        <w:rPr>
          <w:rFonts w:eastAsia="Times New Roman"/>
          <w:szCs w:val="24"/>
        </w:rPr>
        <w:t>νημέρωσης</w:t>
      </w:r>
      <w:r>
        <w:rPr>
          <w:rFonts w:eastAsia="Times New Roman"/>
          <w:szCs w:val="24"/>
        </w:rPr>
        <w:t>,</w:t>
      </w:r>
      <w:r w:rsidRPr="007A739B">
        <w:rPr>
          <w:rFonts w:eastAsia="Times New Roman"/>
          <w:szCs w:val="24"/>
        </w:rPr>
        <w:t xml:space="preserve"> μέχρι που τα κατήργησαν και παρέδωσαν την ενημέρωση των πολιτών στους κομμ</w:t>
      </w:r>
      <w:r>
        <w:rPr>
          <w:rFonts w:eastAsia="Times New Roman"/>
          <w:szCs w:val="24"/>
        </w:rPr>
        <w:t xml:space="preserve">ατικούς φίλους και </w:t>
      </w:r>
      <w:r w:rsidRPr="007A739B">
        <w:rPr>
          <w:rFonts w:eastAsia="Times New Roman"/>
          <w:szCs w:val="24"/>
        </w:rPr>
        <w:t>τους κουμπάρους</w:t>
      </w:r>
      <w:r>
        <w:rPr>
          <w:rFonts w:eastAsia="Times New Roman"/>
          <w:szCs w:val="24"/>
        </w:rPr>
        <w:t>,</w:t>
      </w:r>
      <w:r w:rsidRPr="007A739B">
        <w:rPr>
          <w:rFonts w:eastAsia="Times New Roman"/>
          <w:szCs w:val="24"/>
        </w:rPr>
        <w:t xml:space="preserve"> στη λεγόμενη ιδιωτική πρωτοβουλία</w:t>
      </w:r>
      <w:r>
        <w:rPr>
          <w:rFonts w:eastAsia="Times New Roman"/>
          <w:szCs w:val="24"/>
        </w:rPr>
        <w:t>,</w:t>
      </w:r>
      <w:r w:rsidRPr="007A739B">
        <w:rPr>
          <w:rFonts w:eastAsia="Times New Roman"/>
          <w:szCs w:val="24"/>
        </w:rPr>
        <w:t xml:space="preserve"> που μόνο ιδιωτική δεν ήταν</w:t>
      </w:r>
      <w:r>
        <w:rPr>
          <w:rFonts w:eastAsia="Times New Roman"/>
          <w:szCs w:val="24"/>
        </w:rPr>
        <w:t>. Α</w:t>
      </w:r>
      <w:r w:rsidRPr="007A739B">
        <w:rPr>
          <w:rFonts w:eastAsia="Times New Roman"/>
          <w:szCs w:val="24"/>
        </w:rPr>
        <w:t>ντίθε</w:t>
      </w:r>
      <w:r w:rsidRPr="007A739B">
        <w:rPr>
          <w:rFonts w:eastAsia="Times New Roman"/>
          <w:szCs w:val="24"/>
        </w:rPr>
        <w:t>τα</w:t>
      </w:r>
      <w:r>
        <w:rPr>
          <w:rFonts w:eastAsia="Times New Roman"/>
          <w:szCs w:val="24"/>
        </w:rPr>
        <w:t xml:space="preserve">, εκ των </w:t>
      </w:r>
      <w:proofErr w:type="spellStart"/>
      <w:r>
        <w:rPr>
          <w:rFonts w:eastAsia="Times New Roman"/>
          <w:szCs w:val="24"/>
        </w:rPr>
        <w:t>ενόντων</w:t>
      </w:r>
      <w:proofErr w:type="spellEnd"/>
      <w:r>
        <w:rPr>
          <w:rFonts w:eastAsia="Times New Roman"/>
          <w:szCs w:val="24"/>
        </w:rPr>
        <w:t>,</w:t>
      </w:r>
      <w:r>
        <w:rPr>
          <w:rFonts w:eastAsia="Times New Roman"/>
          <w:szCs w:val="24"/>
        </w:rPr>
        <w:t xml:space="preserve"> α</w:t>
      </w:r>
      <w:r w:rsidRPr="007A739B">
        <w:rPr>
          <w:rFonts w:eastAsia="Times New Roman"/>
          <w:szCs w:val="24"/>
        </w:rPr>
        <w:t>ποδείχθηκε ότι ήταν ο ορισμός</w:t>
      </w:r>
      <w:r>
        <w:rPr>
          <w:rFonts w:eastAsia="Times New Roman"/>
          <w:szCs w:val="24"/>
        </w:rPr>
        <w:t>,</w:t>
      </w:r>
      <w:r w:rsidRPr="007A739B">
        <w:rPr>
          <w:rFonts w:eastAsia="Times New Roman"/>
          <w:szCs w:val="24"/>
        </w:rPr>
        <w:t xml:space="preserve"> η επιτομή της κρατικοδίαιτης πραγματικό</w:t>
      </w:r>
      <w:r>
        <w:rPr>
          <w:rFonts w:eastAsia="Times New Roman"/>
          <w:szCs w:val="24"/>
        </w:rPr>
        <w:t>τητας και της λεηλασίας του δημοσίου</w:t>
      </w:r>
      <w:r w:rsidRPr="007A739B">
        <w:rPr>
          <w:rFonts w:eastAsia="Times New Roman"/>
          <w:szCs w:val="24"/>
        </w:rPr>
        <w:t xml:space="preserve"> χρήματος</w:t>
      </w:r>
      <w:r>
        <w:rPr>
          <w:rFonts w:eastAsia="Times New Roman"/>
          <w:szCs w:val="24"/>
        </w:rPr>
        <w:t xml:space="preserve">. </w:t>
      </w:r>
    </w:p>
    <w:p w14:paraId="12B6EBEC" w14:textId="77777777" w:rsidR="00F81E5F" w:rsidRDefault="0022463A">
      <w:pPr>
        <w:spacing w:line="600" w:lineRule="auto"/>
        <w:ind w:firstLine="720"/>
        <w:jc w:val="both"/>
        <w:rPr>
          <w:rFonts w:eastAsia="Times New Roman"/>
          <w:szCs w:val="24"/>
        </w:rPr>
      </w:pPr>
      <w:r>
        <w:rPr>
          <w:rFonts w:eastAsia="Times New Roman"/>
          <w:szCs w:val="24"/>
        </w:rPr>
        <w:t>Ο</w:t>
      </w:r>
      <w:r w:rsidRPr="007A739B">
        <w:rPr>
          <w:rFonts w:eastAsia="Times New Roman"/>
          <w:szCs w:val="24"/>
        </w:rPr>
        <w:t>ι πολίτες κατανοού</w:t>
      </w:r>
      <w:r>
        <w:rPr>
          <w:rFonts w:eastAsia="Times New Roman"/>
          <w:szCs w:val="24"/>
        </w:rPr>
        <w:t>ν πλέον πολύ καλά π</w:t>
      </w:r>
      <w:r w:rsidRPr="007A739B">
        <w:rPr>
          <w:rFonts w:eastAsia="Times New Roman"/>
          <w:szCs w:val="24"/>
        </w:rPr>
        <w:t>όσο αδιάφορο</w:t>
      </w:r>
      <w:r>
        <w:rPr>
          <w:rFonts w:eastAsia="Times New Roman"/>
          <w:szCs w:val="24"/>
        </w:rPr>
        <w:t>,</w:t>
      </w:r>
      <w:r w:rsidRPr="007A739B">
        <w:rPr>
          <w:rFonts w:eastAsia="Times New Roman"/>
          <w:szCs w:val="24"/>
        </w:rPr>
        <w:t xml:space="preserve"> πόσο διαπλεκόμενο</w:t>
      </w:r>
      <w:r>
        <w:rPr>
          <w:rFonts w:eastAsia="Times New Roman"/>
          <w:szCs w:val="24"/>
        </w:rPr>
        <w:t>,</w:t>
      </w:r>
      <w:r w:rsidRPr="007A739B">
        <w:rPr>
          <w:rFonts w:eastAsia="Times New Roman"/>
          <w:szCs w:val="24"/>
        </w:rPr>
        <w:t xml:space="preserve"> πόσο ανεπ</w:t>
      </w:r>
      <w:r>
        <w:rPr>
          <w:rFonts w:eastAsia="Times New Roman"/>
          <w:szCs w:val="24"/>
        </w:rPr>
        <w:t>αρκές υπήρξε το</w:t>
      </w:r>
      <w:r w:rsidRPr="007A739B">
        <w:rPr>
          <w:rFonts w:eastAsia="Times New Roman"/>
          <w:szCs w:val="24"/>
        </w:rPr>
        <w:t xml:space="preserve"> πολιτικό κατεστημένο</w:t>
      </w:r>
      <w:r>
        <w:rPr>
          <w:rFonts w:eastAsia="Times New Roman"/>
          <w:szCs w:val="24"/>
        </w:rPr>
        <w:t>,</w:t>
      </w:r>
      <w:r w:rsidRPr="007A739B">
        <w:rPr>
          <w:rFonts w:eastAsia="Times New Roman"/>
          <w:szCs w:val="24"/>
        </w:rPr>
        <w:t xml:space="preserve"> πετυχαίνοντας το ακατόρθωτο</w:t>
      </w:r>
      <w:r>
        <w:rPr>
          <w:rFonts w:eastAsia="Times New Roman"/>
          <w:szCs w:val="24"/>
        </w:rPr>
        <w:t>. Δεν χρεοκόπησε μι</w:t>
      </w:r>
      <w:r w:rsidRPr="007A739B">
        <w:rPr>
          <w:rFonts w:eastAsia="Times New Roman"/>
          <w:szCs w:val="24"/>
        </w:rPr>
        <w:t>α οποιαδήποτε χώρα</w:t>
      </w:r>
      <w:r>
        <w:rPr>
          <w:rFonts w:eastAsia="Times New Roman"/>
          <w:szCs w:val="24"/>
        </w:rPr>
        <w:t>,</w:t>
      </w:r>
      <w:r w:rsidRPr="007A739B">
        <w:rPr>
          <w:rFonts w:eastAsia="Times New Roman"/>
          <w:szCs w:val="24"/>
        </w:rPr>
        <w:t xml:space="preserve"> χρεοκόπησε την Ελλάδα του μοναδικού πολιτισμού</w:t>
      </w:r>
      <w:r>
        <w:rPr>
          <w:rFonts w:eastAsia="Times New Roman"/>
          <w:szCs w:val="24"/>
        </w:rPr>
        <w:t>,</w:t>
      </w:r>
      <w:r w:rsidRPr="007A739B">
        <w:rPr>
          <w:rFonts w:eastAsia="Times New Roman"/>
          <w:szCs w:val="24"/>
        </w:rPr>
        <w:t xml:space="preserve"> του εξαίρετου τουρισμού</w:t>
      </w:r>
      <w:r>
        <w:rPr>
          <w:rFonts w:eastAsia="Times New Roman"/>
          <w:szCs w:val="24"/>
        </w:rPr>
        <w:t>,</w:t>
      </w:r>
      <w:r w:rsidRPr="007A739B">
        <w:rPr>
          <w:rFonts w:eastAsia="Times New Roman"/>
          <w:szCs w:val="24"/>
        </w:rPr>
        <w:t xml:space="preserve"> του άριστου πρωτογενή τομέα</w:t>
      </w:r>
      <w:r>
        <w:rPr>
          <w:rFonts w:eastAsia="Times New Roman"/>
          <w:szCs w:val="24"/>
        </w:rPr>
        <w:t>,</w:t>
      </w:r>
      <w:r w:rsidRPr="007A739B">
        <w:rPr>
          <w:rFonts w:eastAsia="Times New Roman"/>
          <w:szCs w:val="24"/>
        </w:rPr>
        <w:t xml:space="preserve"> του διεθνώς αναγνωρισμένου ανθρώπινου δυναμικού</w:t>
      </w:r>
      <w:r>
        <w:rPr>
          <w:rFonts w:eastAsia="Times New Roman"/>
          <w:szCs w:val="24"/>
        </w:rPr>
        <w:t>.</w:t>
      </w:r>
      <w:r w:rsidRPr="007A739B">
        <w:rPr>
          <w:rFonts w:eastAsia="Times New Roman"/>
          <w:szCs w:val="24"/>
        </w:rPr>
        <w:t xml:space="preserve"> Θερμά συγχαρητήρια</w:t>
      </w:r>
      <w:r>
        <w:rPr>
          <w:rFonts w:eastAsia="Times New Roman"/>
          <w:szCs w:val="24"/>
        </w:rPr>
        <w:t xml:space="preserve">! </w:t>
      </w:r>
    </w:p>
    <w:p w14:paraId="12B6EBED" w14:textId="77777777" w:rsidR="00F81E5F" w:rsidRDefault="0022463A">
      <w:pPr>
        <w:spacing w:line="600" w:lineRule="auto"/>
        <w:ind w:firstLine="720"/>
        <w:jc w:val="both"/>
        <w:rPr>
          <w:rFonts w:eastAsia="Times New Roman"/>
          <w:szCs w:val="24"/>
        </w:rPr>
      </w:pPr>
      <w:r>
        <w:rPr>
          <w:rFonts w:eastAsia="Times New Roman"/>
          <w:szCs w:val="24"/>
        </w:rPr>
        <w:t>Η</w:t>
      </w:r>
      <w:r w:rsidRPr="007A739B">
        <w:rPr>
          <w:rFonts w:eastAsia="Times New Roman"/>
          <w:szCs w:val="24"/>
        </w:rPr>
        <w:t xml:space="preserve"> εξαγγελία των μέτρων ανακούφισης από τον </w:t>
      </w:r>
      <w:r>
        <w:rPr>
          <w:rFonts w:eastAsia="Times New Roman"/>
          <w:szCs w:val="24"/>
        </w:rPr>
        <w:t>Πρωθυπουργό τον</w:t>
      </w:r>
      <w:r w:rsidRPr="007A739B">
        <w:rPr>
          <w:rFonts w:eastAsia="Times New Roman"/>
          <w:szCs w:val="24"/>
        </w:rPr>
        <w:t xml:space="preserve"> </w:t>
      </w:r>
      <w:r>
        <w:rPr>
          <w:rFonts w:eastAsia="Times New Roman"/>
          <w:szCs w:val="24"/>
        </w:rPr>
        <w:t>περασμένο φθινόπωρο</w:t>
      </w:r>
      <w:r w:rsidRPr="007A739B">
        <w:rPr>
          <w:rFonts w:eastAsia="Times New Roman"/>
          <w:szCs w:val="24"/>
        </w:rPr>
        <w:t xml:space="preserve"> ήταν </w:t>
      </w:r>
      <w:r>
        <w:rPr>
          <w:rFonts w:eastAsia="Times New Roman"/>
          <w:szCs w:val="24"/>
        </w:rPr>
        <w:t xml:space="preserve">το </w:t>
      </w:r>
      <w:r w:rsidRPr="007A739B">
        <w:rPr>
          <w:rFonts w:eastAsia="Times New Roman"/>
          <w:szCs w:val="24"/>
        </w:rPr>
        <w:t xml:space="preserve">αποτέλεσμα </w:t>
      </w:r>
      <w:r>
        <w:rPr>
          <w:rFonts w:eastAsia="Times New Roman"/>
          <w:szCs w:val="24"/>
        </w:rPr>
        <w:t xml:space="preserve">της </w:t>
      </w:r>
      <w:r w:rsidRPr="007A739B">
        <w:rPr>
          <w:rFonts w:eastAsia="Times New Roman"/>
          <w:szCs w:val="24"/>
        </w:rPr>
        <w:t>σκληρής και επίπονης προσπάθειας του ελληνικού λαού</w:t>
      </w:r>
      <w:r>
        <w:rPr>
          <w:rFonts w:eastAsia="Times New Roman"/>
          <w:szCs w:val="24"/>
        </w:rPr>
        <w:t>. Π</w:t>
      </w:r>
      <w:r w:rsidRPr="007A739B">
        <w:rPr>
          <w:rFonts w:eastAsia="Times New Roman"/>
          <w:szCs w:val="24"/>
        </w:rPr>
        <w:t>ρ</w:t>
      </w:r>
      <w:r>
        <w:rPr>
          <w:rFonts w:eastAsia="Times New Roman"/>
          <w:szCs w:val="24"/>
        </w:rPr>
        <w:t>οσωπικά</w:t>
      </w:r>
      <w:r>
        <w:rPr>
          <w:rFonts w:eastAsia="Times New Roman"/>
          <w:szCs w:val="24"/>
        </w:rPr>
        <w:t>,</w:t>
      </w:r>
      <w:r>
        <w:rPr>
          <w:rFonts w:eastAsia="Times New Roman"/>
          <w:szCs w:val="24"/>
        </w:rPr>
        <w:t xml:space="preserve"> τους ευχαριστώ θερμά γι’</w:t>
      </w:r>
      <w:r w:rsidRPr="007A739B">
        <w:rPr>
          <w:rFonts w:eastAsia="Times New Roman"/>
          <w:szCs w:val="24"/>
        </w:rPr>
        <w:t xml:space="preserve"> αυτό και φυσικά</w:t>
      </w:r>
      <w:r>
        <w:rPr>
          <w:rFonts w:eastAsia="Times New Roman"/>
          <w:szCs w:val="24"/>
        </w:rPr>
        <w:t>,</w:t>
      </w:r>
      <w:r w:rsidRPr="007A739B">
        <w:rPr>
          <w:rFonts w:eastAsia="Times New Roman"/>
          <w:szCs w:val="24"/>
        </w:rPr>
        <w:t xml:space="preserve"> </w:t>
      </w:r>
      <w:r>
        <w:rPr>
          <w:rFonts w:eastAsia="Times New Roman"/>
          <w:szCs w:val="24"/>
        </w:rPr>
        <w:t xml:space="preserve">είναι </w:t>
      </w:r>
      <w:r w:rsidRPr="007A739B">
        <w:rPr>
          <w:rFonts w:eastAsia="Times New Roman"/>
          <w:szCs w:val="24"/>
        </w:rPr>
        <w:t>κάτι που έχουν απόλυτη ανάγκη οι πολίτες</w:t>
      </w:r>
      <w:r>
        <w:rPr>
          <w:rFonts w:eastAsia="Times New Roman"/>
          <w:szCs w:val="24"/>
        </w:rPr>
        <w:t>.</w:t>
      </w:r>
    </w:p>
    <w:p w14:paraId="12B6EBEE" w14:textId="77777777" w:rsidR="00F81E5F" w:rsidRDefault="0022463A">
      <w:pPr>
        <w:spacing w:line="600" w:lineRule="auto"/>
        <w:ind w:firstLine="720"/>
        <w:jc w:val="both"/>
        <w:rPr>
          <w:rFonts w:eastAsia="Times New Roman"/>
          <w:szCs w:val="24"/>
        </w:rPr>
      </w:pPr>
      <w:r>
        <w:rPr>
          <w:rFonts w:eastAsia="Times New Roman"/>
          <w:szCs w:val="24"/>
        </w:rPr>
        <w:t>Η</w:t>
      </w:r>
      <w:r w:rsidRPr="007A739B">
        <w:rPr>
          <w:rFonts w:eastAsia="Times New Roman"/>
          <w:szCs w:val="24"/>
        </w:rPr>
        <w:t xml:space="preserve"> υλοποίηση της δέσμευσης για τη μη περικοπή των συντάξεων</w:t>
      </w:r>
      <w:r>
        <w:rPr>
          <w:rFonts w:eastAsia="Times New Roman"/>
          <w:szCs w:val="24"/>
        </w:rPr>
        <w:t xml:space="preserve"> ήρθε</w:t>
      </w:r>
      <w:r w:rsidRPr="007A739B">
        <w:rPr>
          <w:rFonts w:eastAsia="Times New Roman"/>
          <w:szCs w:val="24"/>
        </w:rPr>
        <w:t xml:space="preserve"> </w:t>
      </w:r>
      <w:r>
        <w:rPr>
          <w:rFonts w:eastAsia="Times New Roman"/>
          <w:szCs w:val="24"/>
        </w:rPr>
        <w:t>ως</w:t>
      </w:r>
      <w:r w:rsidRPr="007A739B">
        <w:rPr>
          <w:rFonts w:eastAsia="Times New Roman"/>
          <w:szCs w:val="24"/>
        </w:rPr>
        <w:t xml:space="preserve"> αποτέλεσμα ακριβώς της σταθερής προσήλωσης σε στόχους με απόλυτο σεβασμό του μόχθου των φορολογούμενων πολιτών</w:t>
      </w:r>
      <w:r>
        <w:rPr>
          <w:rFonts w:eastAsia="Times New Roman"/>
          <w:szCs w:val="24"/>
        </w:rPr>
        <w:t>. Οι πολίτες ε</w:t>
      </w:r>
      <w:r w:rsidRPr="007A739B">
        <w:rPr>
          <w:rFonts w:eastAsia="Times New Roman"/>
          <w:szCs w:val="24"/>
        </w:rPr>
        <w:t>πιτέλους ένιω</w:t>
      </w:r>
      <w:r>
        <w:rPr>
          <w:rFonts w:eastAsia="Times New Roman"/>
          <w:szCs w:val="24"/>
        </w:rPr>
        <w:t>σαν ότι μια Κυβέρνηση σέβεται τη</w:t>
      </w:r>
      <w:r w:rsidRPr="007A739B">
        <w:rPr>
          <w:rFonts w:eastAsia="Times New Roman"/>
          <w:szCs w:val="24"/>
        </w:rPr>
        <w:t xml:space="preserve"> λογική απαίτηση για </w:t>
      </w:r>
      <w:r w:rsidRPr="007A739B">
        <w:rPr>
          <w:rFonts w:eastAsia="Times New Roman"/>
          <w:szCs w:val="24"/>
        </w:rPr>
        <w:t>συνετή και έντιμη διαχείριση</w:t>
      </w:r>
      <w:r>
        <w:rPr>
          <w:rFonts w:eastAsia="Times New Roman"/>
          <w:szCs w:val="24"/>
        </w:rPr>
        <w:t>,</w:t>
      </w:r>
      <w:r w:rsidRPr="007A739B">
        <w:rPr>
          <w:rFonts w:eastAsia="Times New Roman"/>
          <w:szCs w:val="24"/>
        </w:rPr>
        <w:t xml:space="preserve"> για περιστολή των δαπανών και εξάλειψη των οικονομικών σκανδάλων</w:t>
      </w:r>
      <w:r>
        <w:rPr>
          <w:rFonts w:eastAsia="Times New Roman"/>
          <w:szCs w:val="24"/>
        </w:rPr>
        <w:t>,</w:t>
      </w:r>
      <w:r w:rsidRPr="007A739B">
        <w:rPr>
          <w:rFonts w:eastAsia="Times New Roman"/>
          <w:szCs w:val="24"/>
        </w:rPr>
        <w:t xml:space="preserve"> που λεηλάτησαν και εντέλει χρεοκόπησαν την πατρίδα </w:t>
      </w:r>
      <w:r>
        <w:rPr>
          <w:rFonts w:eastAsia="Times New Roman"/>
          <w:szCs w:val="24"/>
        </w:rPr>
        <w:t>μας. Ε</w:t>
      </w:r>
      <w:r w:rsidRPr="007A739B">
        <w:rPr>
          <w:rFonts w:eastAsia="Times New Roman"/>
          <w:szCs w:val="24"/>
        </w:rPr>
        <w:t>κείνοι που πρέπει τώρα να νιώσουν την ανακούφιση</w:t>
      </w:r>
      <w:r>
        <w:rPr>
          <w:rFonts w:eastAsia="Times New Roman"/>
          <w:szCs w:val="24"/>
        </w:rPr>
        <w:t>,</w:t>
      </w:r>
      <w:r w:rsidRPr="007A739B">
        <w:rPr>
          <w:rFonts w:eastAsia="Times New Roman"/>
          <w:szCs w:val="24"/>
        </w:rPr>
        <w:t xml:space="preserve"> είναι </w:t>
      </w:r>
      <w:r>
        <w:rPr>
          <w:rFonts w:eastAsia="Times New Roman"/>
          <w:szCs w:val="24"/>
        </w:rPr>
        <w:t>αυτοί</w:t>
      </w:r>
      <w:r w:rsidRPr="007A739B">
        <w:rPr>
          <w:rFonts w:eastAsia="Times New Roman"/>
          <w:szCs w:val="24"/>
        </w:rPr>
        <w:t xml:space="preserve"> που πλήρωσαν το μεγαλύτερο τίμημα</w:t>
      </w:r>
      <w:r>
        <w:rPr>
          <w:rFonts w:eastAsia="Times New Roman"/>
          <w:szCs w:val="24"/>
        </w:rPr>
        <w:t>.</w:t>
      </w:r>
      <w:r w:rsidRPr="007A739B">
        <w:rPr>
          <w:rFonts w:eastAsia="Times New Roman"/>
          <w:szCs w:val="24"/>
        </w:rPr>
        <w:t xml:space="preserve"> </w:t>
      </w:r>
    </w:p>
    <w:p w14:paraId="12B6EBEF" w14:textId="77777777" w:rsidR="00F81E5F" w:rsidRDefault="0022463A">
      <w:pPr>
        <w:spacing w:line="600" w:lineRule="auto"/>
        <w:ind w:firstLine="720"/>
        <w:jc w:val="both"/>
        <w:rPr>
          <w:rFonts w:eastAsia="Times New Roman"/>
          <w:szCs w:val="24"/>
        </w:rPr>
      </w:pPr>
      <w:r>
        <w:rPr>
          <w:rFonts w:eastAsia="Times New Roman"/>
          <w:szCs w:val="24"/>
        </w:rPr>
        <w:t>Για τ</w:t>
      </w:r>
      <w:r>
        <w:rPr>
          <w:rFonts w:eastAsia="Times New Roman"/>
          <w:szCs w:val="24"/>
        </w:rPr>
        <w:t xml:space="preserve">η </w:t>
      </w:r>
      <w:r w:rsidRPr="007A739B">
        <w:rPr>
          <w:rFonts w:eastAsia="Times New Roman"/>
          <w:szCs w:val="24"/>
        </w:rPr>
        <w:t>ρύθμιση των οφειλών προς το</w:t>
      </w:r>
      <w:r>
        <w:rPr>
          <w:rFonts w:eastAsia="Times New Roman"/>
          <w:szCs w:val="24"/>
        </w:rPr>
        <w:t>υς φορείς κοινωνικής ασφάλισης δ</w:t>
      </w:r>
      <w:r w:rsidRPr="007A739B">
        <w:rPr>
          <w:rFonts w:eastAsia="Times New Roman"/>
          <w:szCs w:val="24"/>
        </w:rPr>
        <w:t>εν έχω να πω τίποτα</w:t>
      </w:r>
      <w:r>
        <w:rPr>
          <w:rFonts w:eastAsia="Times New Roman"/>
          <w:szCs w:val="24"/>
        </w:rPr>
        <w:t>, καθώς</w:t>
      </w:r>
      <w:r w:rsidRPr="007A739B">
        <w:rPr>
          <w:rFonts w:eastAsia="Times New Roman"/>
          <w:szCs w:val="24"/>
        </w:rPr>
        <w:t xml:space="preserve"> έχουν ειπωθεί όλα</w:t>
      </w:r>
      <w:r>
        <w:rPr>
          <w:rFonts w:eastAsia="Times New Roman"/>
          <w:szCs w:val="24"/>
        </w:rPr>
        <w:t>. Α</w:t>
      </w:r>
      <w:r w:rsidRPr="007A739B">
        <w:rPr>
          <w:rFonts w:eastAsia="Times New Roman"/>
          <w:szCs w:val="24"/>
        </w:rPr>
        <w:t xml:space="preserve">πλά θέλω να πω συγχαρητήρια στο </w:t>
      </w:r>
      <w:r>
        <w:rPr>
          <w:rFonts w:eastAsia="Times New Roman"/>
          <w:szCs w:val="24"/>
        </w:rPr>
        <w:t>Υπουργείο. Ε</w:t>
      </w:r>
      <w:r w:rsidRPr="007A739B">
        <w:rPr>
          <w:rFonts w:eastAsia="Times New Roman"/>
          <w:szCs w:val="24"/>
        </w:rPr>
        <w:t xml:space="preserve">ίναι πολύ </w:t>
      </w:r>
      <w:proofErr w:type="spellStart"/>
      <w:r w:rsidRPr="007A739B">
        <w:rPr>
          <w:rFonts w:eastAsia="Times New Roman"/>
          <w:szCs w:val="24"/>
        </w:rPr>
        <w:t>καλ</w:t>
      </w:r>
      <w:r>
        <w:rPr>
          <w:rFonts w:eastAsia="Times New Roman"/>
          <w:szCs w:val="24"/>
        </w:rPr>
        <w:t>,</w:t>
      </w:r>
      <w:r w:rsidRPr="007A739B">
        <w:rPr>
          <w:rFonts w:eastAsia="Times New Roman"/>
          <w:szCs w:val="24"/>
        </w:rPr>
        <w:t>ό</w:t>
      </w:r>
      <w:proofErr w:type="spellEnd"/>
      <w:r w:rsidRPr="007A739B">
        <w:rPr>
          <w:rFonts w:eastAsia="Times New Roman"/>
          <w:szCs w:val="24"/>
        </w:rPr>
        <w:t xml:space="preserve"> για να είναι αληθινό</w:t>
      </w:r>
      <w:r>
        <w:rPr>
          <w:rFonts w:eastAsia="Times New Roman"/>
          <w:szCs w:val="24"/>
        </w:rPr>
        <w:t>. Μπαίνουν ό</w:t>
      </w:r>
      <w:r w:rsidRPr="007A739B">
        <w:rPr>
          <w:rFonts w:eastAsia="Times New Roman"/>
          <w:szCs w:val="24"/>
        </w:rPr>
        <w:t>λοι μέσα αδιάκριτα</w:t>
      </w:r>
      <w:r>
        <w:rPr>
          <w:rFonts w:eastAsia="Times New Roman"/>
          <w:szCs w:val="24"/>
        </w:rPr>
        <w:t>,</w:t>
      </w:r>
      <w:r w:rsidRPr="007A739B">
        <w:rPr>
          <w:rFonts w:eastAsia="Times New Roman"/>
          <w:szCs w:val="24"/>
        </w:rPr>
        <w:t xml:space="preserve"> με γενναία περικοπή των προσαυξήσεων</w:t>
      </w:r>
      <w:r w:rsidRPr="007A739B">
        <w:rPr>
          <w:rFonts w:eastAsia="Times New Roman"/>
          <w:szCs w:val="24"/>
        </w:rPr>
        <w:t xml:space="preserve"> έως 85%</w:t>
      </w:r>
      <w:r>
        <w:rPr>
          <w:rFonts w:eastAsia="Times New Roman"/>
          <w:szCs w:val="24"/>
        </w:rPr>
        <w:t>,</w:t>
      </w:r>
      <w:r w:rsidRPr="007A739B">
        <w:rPr>
          <w:rFonts w:eastAsia="Times New Roman"/>
          <w:szCs w:val="24"/>
        </w:rPr>
        <w:t xml:space="preserve"> 100% για τους αγρότες και στη βασική οφειλή στο 65%</w:t>
      </w:r>
      <w:r>
        <w:rPr>
          <w:rFonts w:eastAsia="Times New Roman"/>
          <w:szCs w:val="24"/>
        </w:rPr>
        <w:t>.</w:t>
      </w:r>
      <w:r w:rsidRPr="007A739B">
        <w:rPr>
          <w:rFonts w:eastAsia="Times New Roman"/>
          <w:szCs w:val="24"/>
        </w:rPr>
        <w:t xml:space="preserve"> Δηλαδή </w:t>
      </w:r>
      <w:r>
        <w:rPr>
          <w:rFonts w:eastAsia="Times New Roman"/>
          <w:szCs w:val="24"/>
        </w:rPr>
        <w:t>ο</w:t>
      </w:r>
      <w:r w:rsidRPr="007A739B">
        <w:rPr>
          <w:rFonts w:eastAsia="Times New Roman"/>
          <w:szCs w:val="24"/>
        </w:rPr>
        <w:t xml:space="preserve"> πολίτης </w:t>
      </w:r>
      <w:r>
        <w:rPr>
          <w:rFonts w:eastAsia="Times New Roman"/>
          <w:szCs w:val="24"/>
        </w:rPr>
        <w:t xml:space="preserve">που χρωστάει </w:t>
      </w:r>
      <w:r w:rsidRPr="007A739B">
        <w:rPr>
          <w:rFonts w:eastAsia="Times New Roman"/>
          <w:szCs w:val="24"/>
        </w:rPr>
        <w:t>10.000</w:t>
      </w:r>
      <w:r>
        <w:rPr>
          <w:rFonts w:eastAsia="Times New Roman"/>
          <w:szCs w:val="24"/>
        </w:rPr>
        <w:t xml:space="preserve"> ευρώ κατεβαίνει στα 3.500 </w:t>
      </w:r>
      <w:r w:rsidRPr="007A739B">
        <w:rPr>
          <w:rFonts w:eastAsia="Times New Roman"/>
          <w:szCs w:val="24"/>
        </w:rPr>
        <w:t>και όταν οι προσαυξήσεις είναι 10.000</w:t>
      </w:r>
      <w:r>
        <w:rPr>
          <w:rFonts w:eastAsia="Times New Roman"/>
          <w:szCs w:val="24"/>
        </w:rPr>
        <w:t xml:space="preserve"> ευρώ κατεβαίνουν στα 1.500 ευρώ </w:t>
      </w:r>
      <w:r w:rsidRPr="007A739B">
        <w:rPr>
          <w:rFonts w:eastAsia="Times New Roman"/>
          <w:szCs w:val="24"/>
        </w:rPr>
        <w:t xml:space="preserve">και ρυθμίζονται ανάλογα με το εισόδημα </w:t>
      </w:r>
      <w:r>
        <w:rPr>
          <w:rFonts w:eastAsia="Times New Roman"/>
          <w:szCs w:val="24"/>
        </w:rPr>
        <w:t xml:space="preserve">σε </w:t>
      </w:r>
      <w:proofErr w:type="spellStart"/>
      <w:r>
        <w:rPr>
          <w:rFonts w:eastAsia="Times New Roman"/>
          <w:szCs w:val="24"/>
        </w:rPr>
        <w:t>εκατόν</w:t>
      </w:r>
      <w:proofErr w:type="spellEnd"/>
      <w:r>
        <w:rPr>
          <w:rFonts w:eastAsia="Times New Roman"/>
          <w:szCs w:val="24"/>
        </w:rPr>
        <w:t xml:space="preserve"> είκοσι ή</w:t>
      </w:r>
      <w:r w:rsidRPr="007A739B">
        <w:rPr>
          <w:rFonts w:eastAsia="Times New Roman"/>
          <w:szCs w:val="24"/>
        </w:rPr>
        <w:t xml:space="preserve"> κα</w:t>
      </w:r>
      <w:r w:rsidRPr="007A739B">
        <w:rPr>
          <w:rFonts w:eastAsia="Times New Roman"/>
          <w:szCs w:val="24"/>
        </w:rPr>
        <w:t>ι λιγότερες δόσεις</w:t>
      </w:r>
      <w:r>
        <w:rPr>
          <w:rFonts w:eastAsia="Times New Roman"/>
          <w:szCs w:val="24"/>
        </w:rPr>
        <w:t>.</w:t>
      </w:r>
    </w:p>
    <w:p w14:paraId="12B6EBF0" w14:textId="77777777" w:rsidR="00F81E5F" w:rsidRDefault="0022463A">
      <w:pPr>
        <w:spacing w:line="600" w:lineRule="auto"/>
        <w:ind w:firstLine="720"/>
        <w:jc w:val="both"/>
        <w:rPr>
          <w:rFonts w:eastAsia="Times New Roman"/>
          <w:szCs w:val="24"/>
        </w:rPr>
      </w:pPr>
      <w:r>
        <w:rPr>
          <w:rFonts w:eastAsia="Times New Roman"/>
          <w:szCs w:val="24"/>
        </w:rPr>
        <w:t xml:space="preserve">Το αντίστοιχο </w:t>
      </w:r>
      <w:r w:rsidRPr="00E258F5">
        <w:rPr>
          <w:rFonts w:eastAsia="Times New Roman"/>
          <w:szCs w:val="24"/>
        </w:rPr>
        <w:t>νομοσχέδιο</w:t>
      </w:r>
      <w:r>
        <w:rPr>
          <w:rFonts w:eastAsia="Times New Roman"/>
          <w:szCs w:val="24"/>
        </w:rPr>
        <w:t xml:space="preserve"> που αφορά στη </w:t>
      </w:r>
      <w:r w:rsidRPr="007A739B">
        <w:rPr>
          <w:rFonts w:eastAsia="Times New Roman"/>
          <w:szCs w:val="24"/>
        </w:rPr>
        <w:t>ρύθμιση οφειλών προς τη φορολογική δ</w:t>
      </w:r>
      <w:r>
        <w:rPr>
          <w:rFonts w:eastAsia="Times New Roman"/>
          <w:szCs w:val="24"/>
        </w:rPr>
        <w:t>ιοίκηση είναι ένα θετικό μέτρο, ω</w:t>
      </w:r>
      <w:r w:rsidRPr="007A739B">
        <w:rPr>
          <w:rFonts w:eastAsia="Times New Roman"/>
          <w:szCs w:val="24"/>
        </w:rPr>
        <w:t>στόσο δεν μπορώ να το συγκρίνω με το νομοσχέδιο του Υπουργείου Εργασίας</w:t>
      </w:r>
      <w:r>
        <w:rPr>
          <w:rFonts w:eastAsia="Times New Roman"/>
          <w:szCs w:val="24"/>
        </w:rPr>
        <w:t>. Π</w:t>
      </w:r>
      <w:r w:rsidRPr="007A739B">
        <w:rPr>
          <w:rFonts w:eastAsia="Times New Roman"/>
          <w:szCs w:val="24"/>
        </w:rPr>
        <w:t>ροφανώς</w:t>
      </w:r>
      <w:r>
        <w:rPr>
          <w:rFonts w:eastAsia="Times New Roman"/>
          <w:szCs w:val="24"/>
        </w:rPr>
        <w:t xml:space="preserve"> έ</w:t>
      </w:r>
      <w:r w:rsidRPr="007A739B">
        <w:rPr>
          <w:rFonts w:eastAsia="Times New Roman"/>
          <w:szCs w:val="24"/>
        </w:rPr>
        <w:t>χει περιθώρια βελτίωσης</w:t>
      </w:r>
      <w:r>
        <w:rPr>
          <w:rFonts w:eastAsia="Times New Roman"/>
          <w:szCs w:val="24"/>
        </w:rPr>
        <w:t>. Η</w:t>
      </w:r>
      <w:r w:rsidRPr="007A739B">
        <w:rPr>
          <w:rFonts w:eastAsia="Times New Roman"/>
          <w:szCs w:val="24"/>
        </w:rPr>
        <w:t xml:space="preserve"> απαλλαγή του ποσού 10% με </w:t>
      </w:r>
      <w:r>
        <w:rPr>
          <w:rFonts w:eastAsia="Times New Roman"/>
          <w:szCs w:val="24"/>
        </w:rPr>
        <w:t xml:space="preserve">την ένταξη στις </w:t>
      </w:r>
      <w:proofErr w:type="spellStart"/>
      <w:r>
        <w:rPr>
          <w:rFonts w:eastAsia="Times New Roman"/>
          <w:szCs w:val="24"/>
        </w:rPr>
        <w:t>εκατόν</w:t>
      </w:r>
      <w:proofErr w:type="spellEnd"/>
      <w:r>
        <w:rPr>
          <w:rFonts w:eastAsia="Times New Roman"/>
          <w:szCs w:val="24"/>
        </w:rPr>
        <w:t xml:space="preserve"> είκοσι</w:t>
      </w:r>
      <w:r w:rsidRPr="007A739B">
        <w:rPr>
          <w:rFonts w:eastAsia="Times New Roman"/>
          <w:szCs w:val="24"/>
        </w:rPr>
        <w:t xml:space="preserve"> δόσεις θα έπρεπε να είναι στα επίπεδα του άλλου νομοσχεδίου</w:t>
      </w:r>
      <w:r>
        <w:rPr>
          <w:rFonts w:eastAsia="Times New Roman"/>
          <w:szCs w:val="24"/>
        </w:rPr>
        <w:t>.</w:t>
      </w:r>
      <w:r w:rsidRPr="007A739B">
        <w:rPr>
          <w:rFonts w:eastAsia="Times New Roman"/>
          <w:szCs w:val="24"/>
        </w:rPr>
        <w:t xml:space="preserve"> Κατά τα άλλα</w:t>
      </w:r>
      <w:r>
        <w:rPr>
          <w:rFonts w:eastAsia="Times New Roman"/>
          <w:szCs w:val="24"/>
        </w:rPr>
        <w:t>,</w:t>
      </w:r>
      <w:r w:rsidRPr="007A739B">
        <w:rPr>
          <w:rFonts w:eastAsia="Times New Roman"/>
          <w:szCs w:val="24"/>
        </w:rPr>
        <w:t xml:space="preserve"> δημιουργεί</w:t>
      </w:r>
      <w:r>
        <w:rPr>
          <w:rFonts w:eastAsia="Times New Roman"/>
          <w:szCs w:val="24"/>
        </w:rPr>
        <w:t xml:space="preserve"> τις προϋποθέσεις να ανασάνουν, ό</w:t>
      </w:r>
      <w:r w:rsidRPr="007A739B">
        <w:rPr>
          <w:rFonts w:eastAsia="Times New Roman"/>
          <w:szCs w:val="24"/>
        </w:rPr>
        <w:t>πως είπα και στην αρχή</w:t>
      </w:r>
      <w:r>
        <w:rPr>
          <w:rFonts w:eastAsia="Times New Roman"/>
          <w:szCs w:val="24"/>
        </w:rPr>
        <w:t>,</w:t>
      </w:r>
      <w:r w:rsidRPr="007A739B">
        <w:rPr>
          <w:rFonts w:eastAsia="Times New Roman"/>
          <w:szCs w:val="24"/>
        </w:rPr>
        <w:t xml:space="preserve"> πολλοί πολίτες</w:t>
      </w:r>
      <w:r>
        <w:rPr>
          <w:rFonts w:eastAsia="Times New Roman"/>
          <w:szCs w:val="24"/>
        </w:rPr>
        <w:t>.</w:t>
      </w:r>
      <w:r w:rsidRPr="007A739B">
        <w:rPr>
          <w:rFonts w:eastAsia="Times New Roman"/>
          <w:szCs w:val="24"/>
        </w:rPr>
        <w:t xml:space="preserve"> </w:t>
      </w:r>
    </w:p>
    <w:p w14:paraId="12B6EBF1" w14:textId="77777777" w:rsidR="00F81E5F" w:rsidRDefault="0022463A">
      <w:pPr>
        <w:spacing w:line="600" w:lineRule="auto"/>
        <w:ind w:firstLine="720"/>
        <w:jc w:val="both"/>
        <w:rPr>
          <w:rFonts w:eastAsia="Times New Roman"/>
          <w:szCs w:val="24"/>
        </w:rPr>
      </w:pPr>
      <w:r>
        <w:rPr>
          <w:rFonts w:eastAsia="Times New Roman"/>
          <w:szCs w:val="24"/>
        </w:rPr>
        <w:t>Έρχομαι τώρα στη</w:t>
      </w:r>
      <w:r w:rsidRPr="007A739B">
        <w:rPr>
          <w:rFonts w:eastAsia="Times New Roman"/>
          <w:szCs w:val="24"/>
        </w:rPr>
        <w:t xml:space="preserve"> </w:t>
      </w:r>
      <w:r>
        <w:rPr>
          <w:rFonts w:eastAsia="Times New Roman"/>
          <w:szCs w:val="24"/>
        </w:rPr>
        <w:t>δέκατη τρίτη</w:t>
      </w:r>
      <w:r w:rsidRPr="007A739B">
        <w:rPr>
          <w:rFonts w:eastAsia="Times New Roman"/>
          <w:szCs w:val="24"/>
        </w:rPr>
        <w:t xml:space="preserve"> σύνταξη</w:t>
      </w:r>
      <w:r>
        <w:rPr>
          <w:rFonts w:eastAsia="Times New Roman"/>
          <w:szCs w:val="24"/>
        </w:rPr>
        <w:t xml:space="preserve">. </w:t>
      </w:r>
      <w:r>
        <w:rPr>
          <w:rFonts w:eastAsia="Times New Roman"/>
          <w:szCs w:val="24"/>
        </w:rPr>
        <w:t>Διαβάζω: «Σ</w:t>
      </w:r>
      <w:r w:rsidRPr="007A739B">
        <w:rPr>
          <w:rFonts w:eastAsia="Times New Roman"/>
          <w:szCs w:val="24"/>
        </w:rPr>
        <w:t>τους δικαιούχ</w:t>
      </w:r>
      <w:r>
        <w:rPr>
          <w:rFonts w:eastAsia="Times New Roman"/>
          <w:szCs w:val="24"/>
        </w:rPr>
        <w:t xml:space="preserve">ους κύριας σύνταξης γήρατος, </w:t>
      </w:r>
      <w:r w:rsidRPr="007A739B">
        <w:rPr>
          <w:rFonts w:eastAsia="Times New Roman"/>
          <w:szCs w:val="24"/>
        </w:rPr>
        <w:t xml:space="preserve">αναπηρίας ή θανάτου χορηγείται από το 2019 και για κάθε επόμενο έτος η </w:t>
      </w:r>
      <w:r>
        <w:rPr>
          <w:rFonts w:eastAsia="Times New Roman"/>
          <w:szCs w:val="24"/>
        </w:rPr>
        <w:t>δέκατη τρίτη</w:t>
      </w:r>
      <w:r w:rsidRPr="007A739B">
        <w:rPr>
          <w:rFonts w:eastAsia="Times New Roman"/>
          <w:szCs w:val="24"/>
        </w:rPr>
        <w:t xml:space="preserve"> σύνταξη</w:t>
      </w:r>
      <w:r>
        <w:rPr>
          <w:rFonts w:eastAsia="Times New Roman"/>
          <w:szCs w:val="24"/>
        </w:rPr>
        <w:t>». Α</w:t>
      </w:r>
      <w:r w:rsidRPr="007A739B">
        <w:rPr>
          <w:rFonts w:eastAsia="Times New Roman"/>
          <w:szCs w:val="24"/>
        </w:rPr>
        <w:t>υτό δεν το διαβάσατε</w:t>
      </w:r>
      <w:r>
        <w:rPr>
          <w:rFonts w:eastAsia="Times New Roman"/>
          <w:szCs w:val="24"/>
        </w:rPr>
        <w:t>; Ε</w:t>
      </w:r>
      <w:r w:rsidRPr="007A739B">
        <w:rPr>
          <w:rFonts w:eastAsia="Times New Roman"/>
          <w:szCs w:val="24"/>
        </w:rPr>
        <w:t>ίναι η αρχή του σχετικού άρθ</w:t>
      </w:r>
      <w:r>
        <w:rPr>
          <w:rFonts w:eastAsia="Times New Roman"/>
          <w:szCs w:val="24"/>
        </w:rPr>
        <w:t xml:space="preserve">ρου το οποίο αφορά στη χορήγησή της. Άρα </w:t>
      </w:r>
      <w:r w:rsidRPr="007A739B">
        <w:rPr>
          <w:rFonts w:eastAsia="Times New Roman"/>
          <w:szCs w:val="24"/>
        </w:rPr>
        <w:t>μιλάμε για μόνιμ</w:t>
      </w:r>
      <w:r w:rsidRPr="007A739B">
        <w:rPr>
          <w:rFonts w:eastAsia="Times New Roman"/>
          <w:szCs w:val="24"/>
        </w:rPr>
        <w:t>ο μέτρο</w:t>
      </w:r>
      <w:r>
        <w:rPr>
          <w:rFonts w:eastAsia="Times New Roman"/>
          <w:szCs w:val="24"/>
        </w:rPr>
        <w:t>. Μία</w:t>
      </w:r>
      <w:r w:rsidRPr="007A739B">
        <w:rPr>
          <w:rFonts w:eastAsia="Times New Roman"/>
          <w:szCs w:val="24"/>
        </w:rPr>
        <w:t xml:space="preserve"> πιθανότητα υπάρχει να μην είναι </w:t>
      </w:r>
      <w:r>
        <w:rPr>
          <w:rFonts w:eastAsia="Times New Roman"/>
          <w:szCs w:val="24"/>
        </w:rPr>
        <w:t>μόνιμο,</w:t>
      </w:r>
      <w:r w:rsidRPr="007A739B">
        <w:rPr>
          <w:rFonts w:eastAsia="Times New Roman"/>
          <w:szCs w:val="24"/>
        </w:rPr>
        <w:t xml:space="preserve"> να επανέλθουν οι ολετήρες της οικονομίας της χώρας</w:t>
      </w:r>
      <w:r>
        <w:rPr>
          <w:rFonts w:eastAsia="Times New Roman"/>
          <w:szCs w:val="24"/>
        </w:rPr>
        <w:t>. Τ</w:t>
      </w:r>
      <w:r w:rsidRPr="007A739B">
        <w:rPr>
          <w:rFonts w:eastAsia="Times New Roman"/>
          <w:szCs w:val="24"/>
        </w:rPr>
        <w:t xml:space="preserve">ότε με βεβαιότητα και </w:t>
      </w:r>
      <w:r>
        <w:rPr>
          <w:rFonts w:eastAsia="Times New Roman"/>
          <w:szCs w:val="24"/>
        </w:rPr>
        <w:t>να ξαναρχίσουν τα</w:t>
      </w:r>
      <w:r w:rsidRPr="007A739B">
        <w:rPr>
          <w:rFonts w:eastAsia="Times New Roman"/>
          <w:szCs w:val="24"/>
        </w:rPr>
        <w:t xml:space="preserve"> δανεικά</w:t>
      </w:r>
      <w:r>
        <w:rPr>
          <w:rFonts w:eastAsia="Times New Roman"/>
          <w:szCs w:val="24"/>
        </w:rPr>
        <w:t>,</w:t>
      </w:r>
      <w:r w:rsidRPr="007A739B">
        <w:rPr>
          <w:rFonts w:eastAsia="Times New Roman"/>
          <w:szCs w:val="24"/>
        </w:rPr>
        <w:t xml:space="preserve"> δεν θα υπάρξει ούτε </w:t>
      </w:r>
      <w:r>
        <w:rPr>
          <w:rFonts w:eastAsia="Times New Roman"/>
          <w:szCs w:val="24"/>
        </w:rPr>
        <w:t>δέκατη τρίτη</w:t>
      </w:r>
      <w:r w:rsidRPr="007A739B">
        <w:rPr>
          <w:rFonts w:eastAsia="Times New Roman"/>
          <w:szCs w:val="24"/>
        </w:rPr>
        <w:t xml:space="preserve"> σύνταξη</w:t>
      </w:r>
      <w:r>
        <w:rPr>
          <w:rFonts w:eastAsia="Times New Roman"/>
          <w:szCs w:val="24"/>
        </w:rPr>
        <w:t>,</w:t>
      </w:r>
      <w:r w:rsidRPr="007A739B">
        <w:rPr>
          <w:rFonts w:eastAsia="Times New Roman"/>
          <w:szCs w:val="24"/>
        </w:rPr>
        <w:t xml:space="preserve"> αλλά φοβάμαι και πολύ </w:t>
      </w:r>
      <w:r>
        <w:rPr>
          <w:rFonts w:eastAsia="Times New Roman"/>
          <w:szCs w:val="24"/>
        </w:rPr>
        <w:t>λιγότερα.</w:t>
      </w:r>
    </w:p>
    <w:p w14:paraId="12B6EBF2" w14:textId="77777777" w:rsidR="00F81E5F" w:rsidRDefault="0022463A">
      <w:pPr>
        <w:spacing w:line="600" w:lineRule="auto"/>
        <w:ind w:firstLine="720"/>
        <w:jc w:val="both"/>
        <w:rPr>
          <w:rFonts w:eastAsia="Times New Roman"/>
          <w:szCs w:val="24"/>
        </w:rPr>
      </w:pPr>
      <w:r>
        <w:rPr>
          <w:rFonts w:eastAsia="Times New Roman"/>
          <w:szCs w:val="24"/>
        </w:rPr>
        <w:t>(Στο σημείο αυτό κτυπάει το</w:t>
      </w:r>
      <w:r>
        <w:rPr>
          <w:rFonts w:eastAsia="Times New Roman"/>
          <w:szCs w:val="24"/>
        </w:rPr>
        <w:t xml:space="preserve"> κουδούνι λήξεως του χρόνου ομιλίας του κυρίου Βουλευτή)</w:t>
      </w:r>
    </w:p>
    <w:p w14:paraId="12B6EBF3" w14:textId="77777777" w:rsidR="00F81E5F" w:rsidRDefault="0022463A">
      <w:pPr>
        <w:spacing w:line="600" w:lineRule="auto"/>
        <w:ind w:firstLine="720"/>
        <w:jc w:val="both"/>
        <w:rPr>
          <w:rFonts w:eastAsia="Times New Roman"/>
          <w:szCs w:val="24"/>
        </w:rPr>
      </w:pPr>
      <w:r>
        <w:rPr>
          <w:rFonts w:eastAsia="Times New Roman"/>
          <w:szCs w:val="24"/>
        </w:rPr>
        <w:t>Κα</w:t>
      </w:r>
      <w:r w:rsidRPr="007A739B">
        <w:rPr>
          <w:rFonts w:eastAsia="Times New Roman"/>
          <w:szCs w:val="24"/>
        </w:rPr>
        <w:t>ι επειδή αναφερθήκατε στα οικονομικά</w:t>
      </w:r>
      <w:r>
        <w:rPr>
          <w:rFonts w:eastAsia="Times New Roman"/>
          <w:szCs w:val="24"/>
        </w:rPr>
        <w:t>, θ</w:t>
      </w:r>
      <w:r w:rsidRPr="007A739B">
        <w:rPr>
          <w:rFonts w:eastAsia="Times New Roman"/>
          <w:szCs w:val="24"/>
        </w:rPr>
        <w:t>έλω να πω ότι η Νέα Δη</w:t>
      </w:r>
      <w:r>
        <w:rPr>
          <w:rFonts w:eastAsia="Times New Roman"/>
          <w:szCs w:val="24"/>
        </w:rPr>
        <w:t>μοκρατία και το ΠΑΣΟΚ με 9,5 δισεκατομμύρια ευρώ</w:t>
      </w:r>
      <w:r w:rsidRPr="007A739B">
        <w:rPr>
          <w:rFonts w:eastAsia="Times New Roman"/>
          <w:szCs w:val="24"/>
        </w:rPr>
        <w:t xml:space="preserve"> το 2012 έχουν το ρεκόρ των υποχρεώσεων του ελληνικού δημοσίου προς τους ιδιώτες</w:t>
      </w:r>
      <w:r>
        <w:rPr>
          <w:rFonts w:eastAsia="Times New Roman"/>
          <w:szCs w:val="24"/>
        </w:rPr>
        <w:t>. Σήμερα</w:t>
      </w:r>
      <w:r>
        <w:rPr>
          <w:rFonts w:eastAsia="Times New Roman"/>
          <w:szCs w:val="24"/>
        </w:rPr>
        <w:t xml:space="preserve"> είναι 1,6 δισεκατομμύριο ευρώ</w:t>
      </w:r>
      <w:r w:rsidRPr="007A739B">
        <w:rPr>
          <w:rFonts w:eastAsia="Times New Roman"/>
          <w:szCs w:val="24"/>
        </w:rPr>
        <w:t xml:space="preserve"> οι ληξιπρόθεσμες οφειλές </w:t>
      </w:r>
      <w:r>
        <w:rPr>
          <w:rFonts w:eastAsia="Times New Roman"/>
          <w:szCs w:val="24"/>
        </w:rPr>
        <w:t>προς τους</w:t>
      </w:r>
      <w:r w:rsidRPr="007A739B">
        <w:rPr>
          <w:rFonts w:eastAsia="Times New Roman"/>
          <w:szCs w:val="24"/>
        </w:rPr>
        <w:t xml:space="preserve"> ιδιώτες</w:t>
      </w:r>
      <w:r>
        <w:rPr>
          <w:rFonts w:eastAsia="Times New Roman"/>
          <w:szCs w:val="24"/>
        </w:rPr>
        <w:t>.</w:t>
      </w:r>
    </w:p>
    <w:p w14:paraId="12B6EBF4" w14:textId="77777777" w:rsidR="00F81E5F" w:rsidRDefault="0022463A">
      <w:pPr>
        <w:spacing w:line="600" w:lineRule="auto"/>
        <w:ind w:firstLine="720"/>
        <w:jc w:val="both"/>
        <w:rPr>
          <w:rFonts w:eastAsia="Times New Roman"/>
          <w:szCs w:val="24"/>
        </w:rPr>
      </w:pPr>
      <w:r>
        <w:rPr>
          <w:rFonts w:eastAsia="Times New Roman"/>
          <w:szCs w:val="24"/>
        </w:rPr>
        <w:t>Κα</w:t>
      </w:r>
      <w:r w:rsidRPr="007A739B">
        <w:rPr>
          <w:rFonts w:eastAsia="Times New Roman"/>
          <w:szCs w:val="24"/>
        </w:rPr>
        <w:t xml:space="preserve">ι επειδή μιλάτε για </w:t>
      </w:r>
      <w:proofErr w:type="spellStart"/>
      <w:r>
        <w:rPr>
          <w:rFonts w:eastAsia="Times New Roman"/>
          <w:szCs w:val="24"/>
        </w:rPr>
        <w:t>υπερ</w:t>
      </w:r>
      <w:r w:rsidRPr="007A739B">
        <w:rPr>
          <w:rFonts w:eastAsia="Times New Roman"/>
          <w:szCs w:val="24"/>
        </w:rPr>
        <w:t>φορολόγηση</w:t>
      </w:r>
      <w:proofErr w:type="spellEnd"/>
      <w:r>
        <w:rPr>
          <w:rFonts w:eastAsia="Times New Roman"/>
          <w:szCs w:val="24"/>
        </w:rPr>
        <w:t>, ότι φορολογήσα</w:t>
      </w:r>
      <w:r w:rsidRPr="007A739B">
        <w:rPr>
          <w:rFonts w:eastAsia="Times New Roman"/>
          <w:szCs w:val="24"/>
        </w:rPr>
        <w:t xml:space="preserve">με </w:t>
      </w:r>
      <w:r>
        <w:rPr>
          <w:rFonts w:eastAsia="Times New Roman"/>
          <w:szCs w:val="24"/>
        </w:rPr>
        <w:t xml:space="preserve">υπερβολικά </w:t>
      </w:r>
      <w:r w:rsidRPr="007A739B">
        <w:rPr>
          <w:rFonts w:eastAsia="Times New Roman"/>
          <w:szCs w:val="24"/>
        </w:rPr>
        <w:t>τον κόσμο</w:t>
      </w:r>
      <w:r>
        <w:rPr>
          <w:rFonts w:eastAsia="Times New Roman"/>
          <w:szCs w:val="24"/>
        </w:rPr>
        <w:t>, π</w:t>
      </w:r>
      <w:r w:rsidRPr="007A739B">
        <w:rPr>
          <w:rFonts w:eastAsia="Times New Roman"/>
          <w:szCs w:val="24"/>
        </w:rPr>
        <w:t xml:space="preserve">ράγματι το 2015 </w:t>
      </w:r>
      <w:r>
        <w:rPr>
          <w:rFonts w:eastAsia="Times New Roman"/>
          <w:szCs w:val="24"/>
        </w:rPr>
        <w:t>ψηφίσαμε</w:t>
      </w:r>
      <w:r w:rsidRPr="007A739B">
        <w:rPr>
          <w:rFonts w:eastAsia="Times New Roman"/>
          <w:szCs w:val="24"/>
        </w:rPr>
        <w:t xml:space="preserve"> ένα μνημόνιο το οποίο δεν το πιστεύαμε</w:t>
      </w:r>
      <w:r>
        <w:rPr>
          <w:rFonts w:eastAsia="Times New Roman"/>
          <w:szCs w:val="24"/>
        </w:rPr>
        <w:t xml:space="preserve"> και</w:t>
      </w:r>
      <w:r w:rsidRPr="007A739B">
        <w:rPr>
          <w:rFonts w:eastAsia="Times New Roman"/>
          <w:szCs w:val="24"/>
        </w:rPr>
        <w:t xml:space="preserve"> είχαμε το θάρρος από αυτό το </w:t>
      </w:r>
      <w:r>
        <w:rPr>
          <w:rFonts w:eastAsia="Times New Roman"/>
          <w:szCs w:val="24"/>
        </w:rPr>
        <w:t>Β</w:t>
      </w:r>
      <w:r w:rsidRPr="007A739B">
        <w:rPr>
          <w:rFonts w:eastAsia="Times New Roman"/>
          <w:szCs w:val="24"/>
        </w:rPr>
        <w:t>ήμα</w:t>
      </w:r>
      <w:r>
        <w:rPr>
          <w:rFonts w:eastAsia="Times New Roman"/>
          <w:szCs w:val="24"/>
        </w:rPr>
        <w:t xml:space="preserve"> ν</w:t>
      </w:r>
      <w:r>
        <w:rPr>
          <w:rFonts w:eastAsia="Times New Roman"/>
          <w:szCs w:val="24"/>
        </w:rPr>
        <w:t>α το ομολογήσουμε όλοι. Όμως ήταν</w:t>
      </w:r>
      <w:r w:rsidRPr="007A739B">
        <w:rPr>
          <w:rFonts w:eastAsia="Times New Roman"/>
          <w:szCs w:val="24"/>
        </w:rPr>
        <w:t xml:space="preserve"> το βήμα που κάναμε</w:t>
      </w:r>
      <w:r>
        <w:rPr>
          <w:rFonts w:eastAsia="Times New Roman"/>
          <w:szCs w:val="24"/>
        </w:rPr>
        <w:t xml:space="preserve"> προς τα </w:t>
      </w:r>
      <w:r w:rsidRPr="007A739B">
        <w:rPr>
          <w:rFonts w:eastAsia="Times New Roman"/>
          <w:szCs w:val="24"/>
        </w:rPr>
        <w:t>πίσω προκειμένου να φτάσουμε εδώ που φτάσαμε σήμ</w:t>
      </w:r>
      <w:r>
        <w:rPr>
          <w:rFonts w:eastAsia="Times New Roman"/>
          <w:szCs w:val="24"/>
        </w:rPr>
        <w:t>ερα και να μην πάμε τη χώρα σε π</w:t>
      </w:r>
      <w:r w:rsidRPr="007A739B">
        <w:rPr>
          <w:rFonts w:eastAsia="Times New Roman"/>
          <w:szCs w:val="24"/>
        </w:rPr>
        <w:t>εριπέτειες και σε αχαρτογράφητα νερά</w:t>
      </w:r>
      <w:r>
        <w:rPr>
          <w:rFonts w:eastAsia="Times New Roman"/>
          <w:szCs w:val="24"/>
        </w:rPr>
        <w:t>.</w:t>
      </w:r>
      <w:r w:rsidRPr="007A739B">
        <w:rPr>
          <w:rFonts w:eastAsia="Times New Roman"/>
          <w:szCs w:val="24"/>
        </w:rPr>
        <w:t xml:space="preserve"> Εξάλλου</w:t>
      </w:r>
      <w:r>
        <w:rPr>
          <w:rFonts w:eastAsia="Times New Roman"/>
          <w:szCs w:val="24"/>
        </w:rPr>
        <w:t>, οι λογικοί και συνετοί</w:t>
      </w:r>
      <w:r w:rsidRPr="007A739B">
        <w:rPr>
          <w:rFonts w:eastAsia="Times New Roman"/>
          <w:szCs w:val="24"/>
        </w:rPr>
        <w:t xml:space="preserve"> </w:t>
      </w:r>
      <w:r>
        <w:rPr>
          <w:rFonts w:eastAsia="Times New Roman"/>
          <w:szCs w:val="24"/>
        </w:rPr>
        <w:t>πολίτες μά</w:t>
      </w:r>
      <w:r w:rsidRPr="007A739B">
        <w:rPr>
          <w:rFonts w:eastAsia="Times New Roman"/>
          <w:szCs w:val="24"/>
        </w:rPr>
        <w:t>ς είπαν</w:t>
      </w:r>
      <w:r>
        <w:rPr>
          <w:rFonts w:eastAsia="Times New Roman"/>
          <w:szCs w:val="24"/>
        </w:rPr>
        <w:t>: Τραβήξτε</w:t>
      </w:r>
      <w:r w:rsidRPr="007A739B">
        <w:rPr>
          <w:rFonts w:eastAsia="Times New Roman"/>
          <w:szCs w:val="24"/>
        </w:rPr>
        <w:t xml:space="preserve"> το σκοινί</w:t>
      </w:r>
      <w:r>
        <w:rPr>
          <w:rFonts w:eastAsia="Times New Roman"/>
          <w:szCs w:val="24"/>
        </w:rPr>
        <w:t>,</w:t>
      </w:r>
      <w:r w:rsidRPr="007A739B">
        <w:rPr>
          <w:rFonts w:eastAsia="Times New Roman"/>
          <w:szCs w:val="24"/>
        </w:rPr>
        <w:t xml:space="preserve"> αλλά δεν θα το</w:t>
      </w:r>
      <w:r>
        <w:rPr>
          <w:rFonts w:eastAsia="Times New Roman"/>
          <w:szCs w:val="24"/>
        </w:rPr>
        <w:t xml:space="preserve"> κόψετε.</w:t>
      </w:r>
    </w:p>
    <w:p w14:paraId="12B6EBF5" w14:textId="77777777" w:rsidR="00F81E5F" w:rsidRDefault="0022463A">
      <w:pPr>
        <w:spacing w:line="600" w:lineRule="auto"/>
        <w:ind w:firstLine="720"/>
        <w:jc w:val="both"/>
        <w:rPr>
          <w:rFonts w:eastAsia="Times New Roman"/>
          <w:szCs w:val="24"/>
        </w:rPr>
      </w:pPr>
      <w:r>
        <w:rPr>
          <w:rFonts w:eastAsia="Times New Roman"/>
          <w:szCs w:val="24"/>
        </w:rPr>
        <w:t>Έ</w:t>
      </w:r>
      <w:r w:rsidRPr="007A739B">
        <w:rPr>
          <w:rFonts w:eastAsia="Times New Roman"/>
          <w:szCs w:val="24"/>
        </w:rPr>
        <w:t>ρχομαι</w:t>
      </w:r>
      <w:r>
        <w:rPr>
          <w:rFonts w:eastAsia="Times New Roman"/>
          <w:szCs w:val="24"/>
        </w:rPr>
        <w:t>,</w:t>
      </w:r>
      <w:r w:rsidRPr="007A739B">
        <w:rPr>
          <w:rFonts w:eastAsia="Times New Roman"/>
          <w:szCs w:val="24"/>
        </w:rPr>
        <w:t xml:space="preserve"> </w:t>
      </w:r>
      <w:r>
        <w:rPr>
          <w:rFonts w:eastAsia="Times New Roman"/>
          <w:szCs w:val="24"/>
        </w:rPr>
        <w:t>όμως,</w:t>
      </w:r>
      <w:r w:rsidRPr="007A739B">
        <w:rPr>
          <w:rFonts w:eastAsia="Times New Roman"/>
          <w:szCs w:val="24"/>
        </w:rPr>
        <w:t xml:space="preserve"> </w:t>
      </w:r>
      <w:r>
        <w:rPr>
          <w:rFonts w:eastAsia="Times New Roman"/>
          <w:szCs w:val="24"/>
        </w:rPr>
        <w:t>σ</w:t>
      </w:r>
      <w:r w:rsidRPr="007A739B">
        <w:rPr>
          <w:rFonts w:eastAsia="Times New Roman"/>
          <w:szCs w:val="24"/>
        </w:rPr>
        <w:t>τις αποζημιώσεις των αγροτών</w:t>
      </w:r>
      <w:r>
        <w:rPr>
          <w:rFonts w:eastAsia="Times New Roman"/>
          <w:szCs w:val="24"/>
        </w:rPr>
        <w:t>. Λ</w:t>
      </w:r>
      <w:r w:rsidRPr="007A739B">
        <w:rPr>
          <w:rFonts w:eastAsia="Times New Roman"/>
          <w:szCs w:val="24"/>
        </w:rPr>
        <w:t>έγατε</w:t>
      </w:r>
      <w:r>
        <w:rPr>
          <w:rFonts w:eastAsia="Times New Roman"/>
          <w:szCs w:val="24"/>
        </w:rPr>
        <w:t>,</w:t>
      </w:r>
      <w:r w:rsidRPr="007A739B">
        <w:rPr>
          <w:rFonts w:eastAsia="Times New Roman"/>
          <w:szCs w:val="24"/>
        </w:rPr>
        <w:t xml:space="preserve"> λοιπόν</w:t>
      </w:r>
      <w:r>
        <w:rPr>
          <w:rFonts w:eastAsia="Times New Roman"/>
          <w:szCs w:val="24"/>
        </w:rPr>
        <w:t>,</w:t>
      </w:r>
      <w:r w:rsidRPr="007A739B">
        <w:rPr>
          <w:rFonts w:eastAsia="Times New Roman"/>
          <w:szCs w:val="24"/>
        </w:rPr>
        <w:t xml:space="preserve"> ότι εμείς φορολογούμε</w:t>
      </w:r>
      <w:r>
        <w:rPr>
          <w:rFonts w:eastAsia="Times New Roman"/>
          <w:szCs w:val="24"/>
        </w:rPr>
        <w:t>. Εσείς φορολογήσατε και τον αέρα που ανέπνε</w:t>
      </w:r>
      <w:r w:rsidRPr="007A739B">
        <w:rPr>
          <w:rFonts w:eastAsia="Times New Roman"/>
          <w:szCs w:val="24"/>
        </w:rPr>
        <w:t>ε ο πολίτης</w:t>
      </w:r>
      <w:r>
        <w:rPr>
          <w:rFonts w:eastAsia="Times New Roman"/>
          <w:szCs w:val="24"/>
        </w:rPr>
        <w:t>.</w:t>
      </w:r>
      <w:r w:rsidRPr="007A739B">
        <w:rPr>
          <w:rFonts w:eastAsia="Times New Roman"/>
          <w:szCs w:val="24"/>
        </w:rPr>
        <w:t xml:space="preserve"> </w:t>
      </w:r>
      <w:r>
        <w:rPr>
          <w:rFonts w:eastAsia="Times New Roman"/>
          <w:szCs w:val="24"/>
        </w:rPr>
        <w:t>Πού</w:t>
      </w:r>
      <w:r w:rsidRPr="007A739B">
        <w:rPr>
          <w:rFonts w:eastAsia="Times New Roman"/>
          <w:szCs w:val="24"/>
        </w:rPr>
        <w:t xml:space="preserve"> ακούστηκε ξανά κοινοτικές αποζημιώσεις και ενισχύσεις από το πρώτο </w:t>
      </w:r>
      <w:r>
        <w:rPr>
          <w:rFonts w:eastAsia="Times New Roman"/>
          <w:szCs w:val="24"/>
        </w:rPr>
        <w:t>ευρώ να</w:t>
      </w:r>
      <w:r w:rsidRPr="007A739B">
        <w:rPr>
          <w:rFonts w:eastAsia="Times New Roman"/>
          <w:szCs w:val="24"/>
        </w:rPr>
        <w:t xml:space="preserve"> φορολογούνται</w:t>
      </w:r>
      <w:r>
        <w:rPr>
          <w:rFonts w:eastAsia="Times New Roman"/>
          <w:szCs w:val="24"/>
        </w:rPr>
        <w:t xml:space="preserve">; Αποζημιώσεις </w:t>
      </w:r>
      <w:r w:rsidRPr="007A739B">
        <w:rPr>
          <w:rFonts w:eastAsia="Times New Roman"/>
          <w:szCs w:val="24"/>
        </w:rPr>
        <w:t>από την Ευρωπαϊκή Ένωση και από τον ΕΛΓΑ θεωρούνται κέρδη</w:t>
      </w:r>
      <w:r>
        <w:rPr>
          <w:rFonts w:eastAsia="Times New Roman"/>
          <w:szCs w:val="24"/>
        </w:rPr>
        <w:t>. Κ</w:t>
      </w:r>
      <w:r w:rsidRPr="007A739B">
        <w:rPr>
          <w:rFonts w:eastAsia="Times New Roman"/>
          <w:szCs w:val="24"/>
        </w:rPr>
        <w:t xml:space="preserve">άνατε την </w:t>
      </w:r>
      <w:r>
        <w:rPr>
          <w:rFonts w:eastAsia="Times New Roman"/>
          <w:szCs w:val="24"/>
        </w:rPr>
        <w:t>εξής πρωτοτυπία: Τ</w:t>
      </w:r>
      <w:r w:rsidRPr="007A739B">
        <w:rPr>
          <w:rFonts w:eastAsia="Times New Roman"/>
          <w:szCs w:val="24"/>
        </w:rPr>
        <w:t xml:space="preserve">ην </w:t>
      </w:r>
      <w:proofErr w:type="spellStart"/>
      <w:r w:rsidRPr="007A739B">
        <w:rPr>
          <w:rFonts w:eastAsia="Times New Roman"/>
          <w:szCs w:val="24"/>
        </w:rPr>
        <w:t>απομείωση</w:t>
      </w:r>
      <w:proofErr w:type="spellEnd"/>
      <w:r w:rsidRPr="007A739B">
        <w:rPr>
          <w:rFonts w:eastAsia="Times New Roman"/>
          <w:szCs w:val="24"/>
        </w:rPr>
        <w:t xml:space="preserve"> της ζημιάς την κάνατε κέρδος </w:t>
      </w:r>
      <w:r>
        <w:rPr>
          <w:rFonts w:eastAsia="Times New Roman"/>
          <w:szCs w:val="24"/>
        </w:rPr>
        <w:t xml:space="preserve">και φορολογούσατε </w:t>
      </w:r>
      <w:r w:rsidRPr="007A739B">
        <w:rPr>
          <w:rFonts w:eastAsia="Times New Roman"/>
          <w:szCs w:val="24"/>
        </w:rPr>
        <w:t>τους πολίτες</w:t>
      </w:r>
      <w:r>
        <w:rPr>
          <w:rFonts w:eastAsia="Times New Roman"/>
          <w:szCs w:val="24"/>
        </w:rPr>
        <w:t>.</w:t>
      </w:r>
      <w:r w:rsidRPr="007A739B">
        <w:rPr>
          <w:rFonts w:eastAsia="Times New Roman"/>
          <w:szCs w:val="24"/>
        </w:rPr>
        <w:t xml:space="preserve"> Αυτό από το 2015 και μετά έπαψε </w:t>
      </w:r>
      <w:r>
        <w:rPr>
          <w:rFonts w:eastAsia="Times New Roman"/>
          <w:szCs w:val="24"/>
        </w:rPr>
        <w:t>να ισχύει. Παρακαλώ α</w:t>
      </w:r>
      <w:r w:rsidRPr="007A739B">
        <w:rPr>
          <w:rFonts w:eastAsia="Times New Roman"/>
          <w:szCs w:val="24"/>
        </w:rPr>
        <w:t xml:space="preserve">υτό είναι το </w:t>
      </w:r>
      <w:r>
        <w:rPr>
          <w:rFonts w:eastAsia="Times New Roman"/>
          <w:szCs w:val="24"/>
        </w:rPr>
        <w:t>έγγραφο το οπ</w:t>
      </w:r>
      <w:r>
        <w:rPr>
          <w:rFonts w:eastAsia="Times New Roman"/>
          <w:szCs w:val="24"/>
        </w:rPr>
        <w:t xml:space="preserve">οίο </w:t>
      </w:r>
      <w:r w:rsidRPr="007A739B">
        <w:rPr>
          <w:rFonts w:eastAsia="Times New Roman"/>
          <w:szCs w:val="24"/>
        </w:rPr>
        <w:t>επιβεβαιώνει</w:t>
      </w:r>
      <w:r>
        <w:rPr>
          <w:rFonts w:eastAsia="Times New Roman"/>
          <w:szCs w:val="24"/>
        </w:rPr>
        <w:t xml:space="preserve"> όσα λέω.</w:t>
      </w:r>
    </w:p>
    <w:p w14:paraId="12B6EBF6" w14:textId="77777777" w:rsidR="00F81E5F" w:rsidRDefault="0022463A">
      <w:pPr>
        <w:spacing w:line="600" w:lineRule="auto"/>
        <w:ind w:firstLine="720"/>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 xml:space="preserve">Γεώργιος </w:t>
      </w:r>
      <w:proofErr w:type="spellStart"/>
      <w:r>
        <w:rPr>
          <w:rFonts w:eastAsia="Times New Roman"/>
          <w:szCs w:val="24"/>
        </w:rPr>
        <w:t>Ουρσουζίδης</w:t>
      </w:r>
      <w:proofErr w:type="spellEnd"/>
      <w:r>
        <w:rPr>
          <w:rFonts w:eastAsia="Times New Roman"/>
          <w:szCs w:val="24"/>
        </w:rPr>
        <w:t xml:space="preserve"> καταθέτει για τα Πρακτικά το προαναφερθέν</w:t>
      </w:r>
      <w:r w:rsidRPr="00760F69">
        <w:rPr>
          <w:rFonts w:eastAsia="Times New Roman"/>
          <w:szCs w:val="24"/>
        </w:rPr>
        <w:t xml:space="preserve"> έ</w:t>
      </w:r>
      <w:r>
        <w:rPr>
          <w:rFonts w:eastAsia="Times New Roman"/>
          <w:szCs w:val="24"/>
        </w:rPr>
        <w:t>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2B6EBF7" w14:textId="77777777" w:rsidR="00F81E5F" w:rsidRDefault="0022463A">
      <w:pPr>
        <w:spacing w:line="600" w:lineRule="auto"/>
        <w:ind w:firstLine="720"/>
        <w:jc w:val="both"/>
        <w:rPr>
          <w:rFonts w:eastAsia="Times New Roman"/>
          <w:szCs w:val="24"/>
        </w:rPr>
      </w:pPr>
      <w:r>
        <w:rPr>
          <w:rFonts w:eastAsia="Times New Roman"/>
          <w:szCs w:val="24"/>
        </w:rPr>
        <w:t>Κ</w:t>
      </w:r>
      <w:r w:rsidRPr="007A739B">
        <w:rPr>
          <w:rFonts w:eastAsia="Times New Roman"/>
          <w:szCs w:val="24"/>
        </w:rPr>
        <w:t>αι κλείνοντας</w:t>
      </w:r>
      <w:r>
        <w:rPr>
          <w:rFonts w:eastAsia="Times New Roman"/>
          <w:szCs w:val="24"/>
        </w:rPr>
        <w:t>, θ</w:t>
      </w:r>
      <w:r>
        <w:rPr>
          <w:rFonts w:eastAsia="Times New Roman"/>
          <w:szCs w:val="24"/>
        </w:rPr>
        <w:t>α ήθελα να πω ότι προφανώς οι πολίτες έχουν μι</w:t>
      </w:r>
      <w:r w:rsidRPr="007A739B">
        <w:rPr>
          <w:rFonts w:eastAsia="Times New Roman"/>
          <w:szCs w:val="24"/>
        </w:rPr>
        <w:t>α μεγάλη απορία</w:t>
      </w:r>
      <w:r>
        <w:rPr>
          <w:rFonts w:eastAsia="Times New Roman"/>
          <w:szCs w:val="24"/>
        </w:rPr>
        <w:t>: Πώς είναι δυνατόν αυτή η Κ</w:t>
      </w:r>
      <w:r w:rsidRPr="007A739B">
        <w:rPr>
          <w:rFonts w:eastAsia="Times New Roman"/>
          <w:szCs w:val="24"/>
        </w:rPr>
        <w:t>υβέρνηση μέσα σε ένα περιβάλλον που όλοι ομολογούν ότι ήταν πρωτόγνωρο για τη χώρα</w:t>
      </w:r>
      <w:r>
        <w:rPr>
          <w:rFonts w:eastAsia="Times New Roman"/>
          <w:szCs w:val="24"/>
        </w:rPr>
        <w:t>,</w:t>
      </w:r>
      <w:r w:rsidRPr="007A739B">
        <w:rPr>
          <w:rFonts w:eastAsia="Times New Roman"/>
          <w:szCs w:val="24"/>
        </w:rPr>
        <w:t xml:space="preserve"> βαθιάς οικονομικής ύφεσης</w:t>
      </w:r>
      <w:r>
        <w:rPr>
          <w:rFonts w:eastAsia="Times New Roman"/>
          <w:szCs w:val="24"/>
        </w:rPr>
        <w:t>,</w:t>
      </w:r>
      <w:r w:rsidRPr="007A739B">
        <w:rPr>
          <w:rFonts w:eastAsia="Times New Roman"/>
          <w:szCs w:val="24"/>
        </w:rPr>
        <w:t xml:space="preserve"> κατάφε</w:t>
      </w:r>
      <w:r>
        <w:rPr>
          <w:rFonts w:eastAsia="Times New Roman"/>
          <w:szCs w:val="24"/>
        </w:rPr>
        <w:t xml:space="preserve">ρε να ξαναστήσει στα πόδια του </w:t>
      </w:r>
      <w:r w:rsidRPr="007A739B">
        <w:rPr>
          <w:rFonts w:eastAsia="Times New Roman"/>
          <w:szCs w:val="24"/>
        </w:rPr>
        <w:t>το σύστημα υγείας</w:t>
      </w:r>
      <w:r>
        <w:rPr>
          <w:rFonts w:eastAsia="Times New Roman"/>
          <w:szCs w:val="24"/>
        </w:rPr>
        <w:t>,</w:t>
      </w:r>
      <w:r w:rsidRPr="007A739B">
        <w:rPr>
          <w:rFonts w:eastAsia="Times New Roman"/>
          <w:szCs w:val="24"/>
        </w:rPr>
        <w:t xml:space="preserve"> </w:t>
      </w:r>
      <w:r w:rsidRPr="007A739B">
        <w:rPr>
          <w:rFonts w:eastAsia="Times New Roman"/>
          <w:szCs w:val="24"/>
        </w:rPr>
        <w:t xml:space="preserve">κατάφερε να δώσει τη </w:t>
      </w:r>
      <w:r>
        <w:rPr>
          <w:rFonts w:eastAsia="Times New Roman"/>
          <w:szCs w:val="24"/>
        </w:rPr>
        <w:t>δέκατη τρίτη</w:t>
      </w:r>
      <w:r w:rsidRPr="007A739B">
        <w:rPr>
          <w:rFonts w:eastAsia="Times New Roman"/>
          <w:szCs w:val="24"/>
        </w:rPr>
        <w:t xml:space="preserve"> σύνταξη εκεί που πρέπει στο 10</w:t>
      </w:r>
      <w:r>
        <w:rPr>
          <w:rFonts w:eastAsia="Times New Roman"/>
          <w:szCs w:val="24"/>
        </w:rPr>
        <w:t>0% και</w:t>
      </w:r>
      <w:r w:rsidRPr="007A739B">
        <w:rPr>
          <w:rFonts w:eastAsia="Times New Roman"/>
          <w:szCs w:val="24"/>
        </w:rPr>
        <w:t xml:space="preserve"> εκεί που δεν πρέπει έδωσε πολύ λιγότερα</w:t>
      </w:r>
      <w:r>
        <w:rPr>
          <w:rFonts w:eastAsia="Times New Roman"/>
          <w:szCs w:val="24"/>
        </w:rPr>
        <w:t>;</w:t>
      </w:r>
    </w:p>
    <w:p w14:paraId="12B6EBF8" w14:textId="77777777" w:rsidR="00F81E5F" w:rsidRDefault="0022463A">
      <w:pPr>
        <w:spacing w:line="600" w:lineRule="auto"/>
        <w:ind w:firstLine="720"/>
        <w:jc w:val="both"/>
        <w:rPr>
          <w:rFonts w:eastAsia="Times New Roman"/>
          <w:szCs w:val="24"/>
        </w:rPr>
      </w:pPr>
      <w:r>
        <w:rPr>
          <w:rFonts w:eastAsia="Times New Roman"/>
          <w:szCs w:val="24"/>
        </w:rPr>
        <w:t>Κ</w:t>
      </w:r>
      <w:r w:rsidRPr="007A739B">
        <w:rPr>
          <w:rFonts w:eastAsia="Times New Roman"/>
          <w:szCs w:val="24"/>
        </w:rPr>
        <w:t>ατάφερε</w:t>
      </w:r>
      <w:r>
        <w:rPr>
          <w:rFonts w:eastAsia="Times New Roman"/>
          <w:szCs w:val="24"/>
        </w:rPr>
        <w:t>,</w:t>
      </w:r>
      <w:r w:rsidRPr="007A739B">
        <w:rPr>
          <w:rFonts w:eastAsia="Times New Roman"/>
          <w:szCs w:val="24"/>
        </w:rPr>
        <w:t xml:space="preserve"> </w:t>
      </w:r>
      <w:r>
        <w:rPr>
          <w:rFonts w:eastAsia="Times New Roman"/>
          <w:szCs w:val="24"/>
        </w:rPr>
        <w:t>επίσης,</w:t>
      </w:r>
      <w:r w:rsidRPr="007A739B">
        <w:rPr>
          <w:rFonts w:eastAsia="Times New Roman"/>
          <w:szCs w:val="24"/>
        </w:rPr>
        <w:t xml:space="preserve"> να δώσει το </w:t>
      </w:r>
      <w:r>
        <w:rPr>
          <w:rFonts w:eastAsia="Times New Roman"/>
          <w:szCs w:val="24"/>
        </w:rPr>
        <w:t>ΕΚΑΣ</w:t>
      </w:r>
      <w:r w:rsidRPr="007A739B">
        <w:rPr>
          <w:rFonts w:eastAsia="Times New Roman"/>
          <w:szCs w:val="24"/>
        </w:rPr>
        <w:t xml:space="preserve"> στους ανθρώπους</w:t>
      </w:r>
      <w:r>
        <w:rPr>
          <w:rFonts w:eastAsia="Times New Roman"/>
          <w:szCs w:val="24"/>
        </w:rPr>
        <w:t xml:space="preserve"> οι οποίοι, όπως πολύ σωστά είπε ο συνάδελφος της </w:t>
      </w:r>
      <w:r w:rsidRPr="00B14BB9">
        <w:rPr>
          <w:rFonts w:eastAsia="Times New Roman"/>
          <w:bCs/>
        </w:rPr>
        <w:t>Νέας Δημοκρατίας</w:t>
      </w:r>
      <w:r>
        <w:rPr>
          <w:rFonts w:eastAsia="Times New Roman"/>
          <w:szCs w:val="24"/>
        </w:rPr>
        <w:t>, υφίστανται</w:t>
      </w:r>
      <w:r w:rsidRPr="007A739B">
        <w:rPr>
          <w:rFonts w:eastAsia="Times New Roman"/>
          <w:szCs w:val="24"/>
        </w:rPr>
        <w:t xml:space="preserve"> </w:t>
      </w:r>
      <w:r>
        <w:rPr>
          <w:rFonts w:eastAsia="Times New Roman"/>
          <w:szCs w:val="24"/>
        </w:rPr>
        <w:t>ένα περιορ</w:t>
      </w:r>
      <w:r w:rsidRPr="007A739B">
        <w:rPr>
          <w:rFonts w:eastAsia="Times New Roman"/>
          <w:szCs w:val="24"/>
        </w:rPr>
        <w:t>ι</w:t>
      </w:r>
      <w:r>
        <w:rPr>
          <w:rFonts w:eastAsia="Times New Roman"/>
          <w:szCs w:val="24"/>
        </w:rPr>
        <w:t xml:space="preserve">σμό </w:t>
      </w:r>
      <w:r>
        <w:rPr>
          <w:rFonts w:eastAsia="Times New Roman"/>
          <w:szCs w:val="24"/>
        </w:rPr>
        <w:t>στη</w:t>
      </w:r>
      <w:r w:rsidRPr="007A739B">
        <w:rPr>
          <w:rFonts w:eastAsia="Times New Roman"/>
          <w:szCs w:val="24"/>
        </w:rPr>
        <w:t xml:space="preserve"> σύνταξή </w:t>
      </w:r>
      <w:r>
        <w:rPr>
          <w:rFonts w:eastAsia="Times New Roman"/>
          <w:szCs w:val="24"/>
        </w:rPr>
        <w:t>τους,</w:t>
      </w:r>
      <w:r w:rsidRPr="007A739B">
        <w:rPr>
          <w:rFonts w:eastAsia="Times New Roman"/>
          <w:szCs w:val="24"/>
        </w:rPr>
        <w:t xml:space="preserve"> δωρεάν φάρμακα</w:t>
      </w:r>
      <w:r>
        <w:rPr>
          <w:rFonts w:eastAsia="Times New Roman"/>
          <w:szCs w:val="24"/>
        </w:rPr>
        <w:t>,</w:t>
      </w:r>
      <w:r w:rsidRPr="007A739B">
        <w:rPr>
          <w:rFonts w:eastAsia="Times New Roman"/>
          <w:szCs w:val="24"/>
        </w:rPr>
        <w:t xml:space="preserve"> πρόσβαση στη</w:t>
      </w:r>
      <w:r>
        <w:rPr>
          <w:rFonts w:eastAsia="Times New Roman"/>
          <w:szCs w:val="24"/>
        </w:rPr>
        <w:t>ν υγεία σε</w:t>
      </w:r>
      <w:r w:rsidRPr="007A739B">
        <w:rPr>
          <w:rFonts w:eastAsia="Times New Roman"/>
          <w:szCs w:val="24"/>
        </w:rPr>
        <w:t xml:space="preserve"> δυόμισι εκατομμύρια ανασφάλιστους πολίτες και άλλα</w:t>
      </w:r>
      <w:r>
        <w:rPr>
          <w:rFonts w:eastAsia="Times New Roman"/>
          <w:szCs w:val="24"/>
        </w:rPr>
        <w:t xml:space="preserve"> πολλά, αλλά δεν</w:t>
      </w:r>
      <w:r w:rsidRPr="007A739B">
        <w:rPr>
          <w:rFonts w:eastAsia="Times New Roman"/>
          <w:szCs w:val="24"/>
        </w:rPr>
        <w:t xml:space="preserve"> θέλω να </w:t>
      </w:r>
      <w:r>
        <w:rPr>
          <w:rFonts w:eastAsia="Times New Roman"/>
          <w:szCs w:val="24"/>
        </w:rPr>
        <w:t>σας κουράσω με αυτά.</w:t>
      </w:r>
    </w:p>
    <w:p w14:paraId="12B6EBF9" w14:textId="77777777" w:rsidR="00F81E5F" w:rsidRDefault="0022463A">
      <w:pPr>
        <w:spacing w:line="600" w:lineRule="auto"/>
        <w:ind w:firstLine="720"/>
        <w:jc w:val="both"/>
        <w:rPr>
          <w:rFonts w:eastAsia="Times New Roman"/>
          <w:szCs w:val="24"/>
        </w:rPr>
      </w:pPr>
      <w:r>
        <w:rPr>
          <w:rFonts w:eastAsia="Times New Roman"/>
          <w:szCs w:val="24"/>
        </w:rPr>
        <w:t xml:space="preserve">Απλά </w:t>
      </w:r>
      <w:r w:rsidRPr="007A739B">
        <w:rPr>
          <w:rFonts w:eastAsia="Times New Roman"/>
          <w:szCs w:val="24"/>
        </w:rPr>
        <w:t xml:space="preserve">θα αναφέρω ότι έχω στα χέρια μου εδώ την έκθεση του ευρωπαϊκού ελεγκτικού συνεδρίου όπου μόνο για </w:t>
      </w:r>
      <w:r w:rsidRPr="007A739B">
        <w:rPr>
          <w:rFonts w:eastAsia="Times New Roman"/>
          <w:szCs w:val="24"/>
        </w:rPr>
        <w:t>τρία έργα</w:t>
      </w:r>
      <w:r>
        <w:rPr>
          <w:rFonts w:eastAsia="Times New Roman"/>
          <w:szCs w:val="24"/>
        </w:rPr>
        <w:t>, για τον αυτοκινητόδρομο Ε</w:t>
      </w:r>
      <w:r w:rsidRPr="007A739B">
        <w:rPr>
          <w:rFonts w:eastAsia="Times New Roman"/>
          <w:szCs w:val="24"/>
        </w:rPr>
        <w:t>65</w:t>
      </w:r>
      <w:r>
        <w:rPr>
          <w:rFonts w:eastAsia="Times New Roman"/>
          <w:szCs w:val="24"/>
        </w:rPr>
        <w:t>,</w:t>
      </w:r>
      <w:r w:rsidRPr="007A739B">
        <w:rPr>
          <w:rFonts w:eastAsia="Times New Roman"/>
          <w:szCs w:val="24"/>
        </w:rPr>
        <w:t xml:space="preserve"> για το</w:t>
      </w:r>
      <w:r>
        <w:rPr>
          <w:rFonts w:eastAsia="Times New Roman"/>
          <w:szCs w:val="24"/>
        </w:rPr>
        <w:t>ν</w:t>
      </w:r>
      <w:r w:rsidRPr="007A739B">
        <w:rPr>
          <w:rFonts w:eastAsia="Times New Roman"/>
          <w:szCs w:val="24"/>
        </w:rPr>
        <w:t xml:space="preserve"> </w:t>
      </w:r>
      <w:r>
        <w:rPr>
          <w:rFonts w:eastAsia="Times New Roman"/>
          <w:szCs w:val="24"/>
        </w:rPr>
        <w:t xml:space="preserve">Μορέα </w:t>
      </w:r>
      <w:r w:rsidRPr="007A739B">
        <w:rPr>
          <w:rFonts w:eastAsia="Times New Roman"/>
          <w:szCs w:val="24"/>
        </w:rPr>
        <w:t xml:space="preserve">και την Ολυμπία Οδό </w:t>
      </w:r>
      <w:r>
        <w:rPr>
          <w:rFonts w:eastAsia="Times New Roman"/>
          <w:szCs w:val="24"/>
        </w:rPr>
        <w:t>-</w:t>
      </w:r>
      <w:r w:rsidRPr="007A739B">
        <w:rPr>
          <w:rFonts w:eastAsia="Times New Roman"/>
          <w:szCs w:val="24"/>
        </w:rPr>
        <w:t xml:space="preserve">διαβάζω αυτολεξεί </w:t>
      </w:r>
      <w:r>
        <w:rPr>
          <w:rFonts w:eastAsia="Times New Roman"/>
          <w:szCs w:val="24"/>
        </w:rPr>
        <w:t xml:space="preserve">στη </w:t>
      </w:r>
      <w:r w:rsidRPr="007A739B">
        <w:rPr>
          <w:rFonts w:eastAsia="Times New Roman"/>
          <w:szCs w:val="24"/>
        </w:rPr>
        <w:t>σελίδα 35</w:t>
      </w:r>
      <w:r>
        <w:rPr>
          <w:rFonts w:eastAsia="Times New Roman"/>
          <w:szCs w:val="24"/>
        </w:rPr>
        <w:t>-</w:t>
      </w:r>
      <w:r w:rsidRPr="007A739B">
        <w:rPr>
          <w:rFonts w:eastAsia="Times New Roman"/>
          <w:szCs w:val="24"/>
        </w:rPr>
        <w:t xml:space="preserve"> </w:t>
      </w:r>
      <w:r>
        <w:rPr>
          <w:rFonts w:eastAsia="Times New Roman"/>
          <w:szCs w:val="24"/>
        </w:rPr>
        <w:t>«</w:t>
      </w:r>
      <w:r w:rsidRPr="007A739B">
        <w:rPr>
          <w:rFonts w:eastAsia="Times New Roman"/>
          <w:szCs w:val="24"/>
        </w:rPr>
        <w:t xml:space="preserve">επιπροσθέτως ο </w:t>
      </w:r>
      <w:r>
        <w:rPr>
          <w:rFonts w:eastAsia="Times New Roman"/>
          <w:szCs w:val="24"/>
        </w:rPr>
        <w:t>εταίρος από τον δημόσιο τομέα, δηλαδή ο Έ</w:t>
      </w:r>
      <w:r w:rsidRPr="007A739B">
        <w:rPr>
          <w:rFonts w:eastAsia="Times New Roman"/>
          <w:szCs w:val="24"/>
        </w:rPr>
        <w:t>λληνας φορολογούμενος πολίτης</w:t>
      </w:r>
      <w:r>
        <w:rPr>
          <w:rFonts w:eastAsia="Times New Roman"/>
          <w:szCs w:val="24"/>
        </w:rPr>
        <w:t>, επιβαρύνθηκε με πρόσθετο</w:t>
      </w:r>
      <w:r w:rsidRPr="007A739B">
        <w:rPr>
          <w:rFonts w:eastAsia="Times New Roman"/>
          <w:szCs w:val="24"/>
        </w:rPr>
        <w:t xml:space="preserve"> κόστος 1,2 δισεκατομμυρίων ευρώ</w:t>
      </w:r>
      <w:r>
        <w:rPr>
          <w:rFonts w:eastAsia="Times New Roman"/>
          <w:szCs w:val="24"/>
        </w:rPr>
        <w:t>».</w:t>
      </w:r>
      <w:r w:rsidRPr="007A739B">
        <w:rPr>
          <w:rFonts w:eastAsia="Times New Roman"/>
          <w:szCs w:val="24"/>
        </w:rPr>
        <w:t xml:space="preserve"> </w:t>
      </w:r>
    </w:p>
    <w:p w14:paraId="12B6EBFA" w14:textId="77777777" w:rsidR="00F81E5F" w:rsidRDefault="0022463A">
      <w:pPr>
        <w:spacing w:line="600" w:lineRule="auto"/>
        <w:ind w:firstLine="720"/>
        <w:jc w:val="both"/>
        <w:rPr>
          <w:rFonts w:eastAsia="Times New Roman"/>
          <w:szCs w:val="24"/>
        </w:rPr>
      </w:pPr>
      <w:r>
        <w:rPr>
          <w:rFonts w:eastAsia="Times New Roman"/>
          <w:szCs w:val="24"/>
        </w:rPr>
        <w:t>Κ</w:t>
      </w:r>
      <w:r w:rsidRPr="007A739B">
        <w:rPr>
          <w:rFonts w:eastAsia="Times New Roman"/>
          <w:szCs w:val="24"/>
        </w:rPr>
        <w:t xml:space="preserve">αι για να καταλάβει ο Έλληνας φορολογούμενος πολίτης </w:t>
      </w:r>
      <w:r>
        <w:rPr>
          <w:rFonts w:eastAsia="Times New Roman"/>
          <w:szCs w:val="24"/>
        </w:rPr>
        <w:t>τι σημαίνει 1,2 δισεκατομμύρια</w:t>
      </w:r>
      <w:r w:rsidRPr="007A739B">
        <w:rPr>
          <w:rFonts w:eastAsia="Times New Roman"/>
          <w:szCs w:val="24"/>
        </w:rPr>
        <w:t xml:space="preserve"> ευρώ</w:t>
      </w:r>
      <w:r>
        <w:rPr>
          <w:rFonts w:eastAsia="Times New Roman"/>
          <w:szCs w:val="24"/>
        </w:rPr>
        <w:t xml:space="preserve">, είναι είκοσι δύο </w:t>
      </w:r>
      <w:r w:rsidRPr="007A739B">
        <w:rPr>
          <w:rFonts w:eastAsia="Times New Roman"/>
          <w:szCs w:val="24"/>
        </w:rPr>
        <w:t xml:space="preserve">νοσοκομεία σαν αυτό που χτίζουμε στην Κομοτηνή με </w:t>
      </w:r>
      <w:r>
        <w:rPr>
          <w:rFonts w:eastAsia="Times New Roman"/>
          <w:szCs w:val="24"/>
        </w:rPr>
        <w:t xml:space="preserve">την </w:t>
      </w:r>
      <w:r w:rsidRPr="007A739B">
        <w:rPr>
          <w:rFonts w:eastAsia="Times New Roman"/>
          <w:szCs w:val="24"/>
        </w:rPr>
        <w:t xml:space="preserve">ευγενική δωρεά του Ιδρύματος </w:t>
      </w:r>
      <w:r>
        <w:rPr>
          <w:rFonts w:eastAsia="Times New Roman"/>
          <w:szCs w:val="24"/>
        </w:rPr>
        <w:t>«</w:t>
      </w:r>
      <w:r w:rsidRPr="007A739B">
        <w:rPr>
          <w:rFonts w:eastAsia="Times New Roman"/>
          <w:szCs w:val="24"/>
        </w:rPr>
        <w:t>Σταύρος Νιάρχος</w:t>
      </w:r>
      <w:r>
        <w:rPr>
          <w:rFonts w:eastAsia="Times New Roman"/>
          <w:szCs w:val="24"/>
        </w:rPr>
        <w:t>»</w:t>
      </w:r>
      <w:r w:rsidRPr="007A739B">
        <w:rPr>
          <w:rFonts w:eastAsia="Times New Roman"/>
          <w:szCs w:val="24"/>
        </w:rPr>
        <w:t xml:space="preserve"> </w:t>
      </w:r>
      <w:r>
        <w:rPr>
          <w:rFonts w:eastAsia="Times New Roman"/>
          <w:szCs w:val="24"/>
        </w:rPr>
        <w:t>-</w:t>
      </w:r>
      <w:r w:rsidRPr="007A739B">
        <w:rPr>
          <w:rFonts w:eastAsia="Times New Roman"/>
          <w:szCs w:val="24"/>
        </w:rPr>
        <w:t xml:space="preserve">αυτά </w:t>
      </w:r>
      <w:r>
        <w:rPr>
          <w:rFonts w:eastAsia="Times New Roman"/>
          <w:szCs w:val="24"/>
        </w:rPr>
        <w:t>έγιναν</w:t>
      </w:r>
      <w:r w:rsidRPr="007A739B">
        <w:rPr>
          <w:rFonts w:eastAsia="Times New Roman"/>
          <w:szCs w:val="24"/>
        </w:rPr>
        <w:t xml:space="preserve"> </w:t>
      </w:r>
      <w:r>
        <w:rPr>
          <w:rFonts w:eastAsia="Times New Roman"/>
          <w:szCs w:val="24"/>
        </w:rPr>
        <w:t xml:space="preserve">βίλες στη Σύρο, </w:t>
      </w:r>
      <w:r w:rsidRPr="007A739B">
        <w:rPr>
          <w:rFonts w:eastAsia="Times New Roman"/>
          <w:szCs w:val="24"/>
        </w:rPr>
        <w:t xml:space="preserve">τη Μύκονο και δεν </w:t>
      </w:r>
      <w:r w:rsidRPr="007A739B">
        <w:rPr>
          <w:rFonts w:eastAsia="Times New Roman"/>
          <w:szCs w:val="24"/>
        </w:rPr>
        <w:t>ξέρω εγώ πού αλλού</w:t>
      </w:r>
      <w:r>
        <w:rPr>
          <w:rFonts w:eastAsia="Times New Roman"/>
          <w:szCs w:val="24"/>
        </w:rPr>
        <w:t>-</w:t>
      </w:r>
      <w:r w:rsidRPr="007A739B">
        <w:rPr>
          <w:rFonts w:eastAsia="Times New Roman"/>
          <w:szCs w:val="24"/>
        </w:rPr>
        <w:t xml:space="preserve"> και </w:t>
      </w:r>
      <w:r>
        <w:rPr>
          <w:rFonts w:eastAsia="Times New Roman"/>
          <w:szCs w:val="24"/>
        </w:rPr>
        <w:t>δώδεκα</w:t>
      </w:r>
      <w:r w:rsidRPr="007A739B">
        <w:rPr>
          <w:rFonts w:eastAsia="Times New Roman"/>
          <w:szCs w:val="24"/>
        </w:rPr>
        <w:t xml:space="preserve"> χρόνια διασφαλισμένο το μαξιλάρι των 100 εκατομμυρίων ευρώ για την προστασία της πρώτης κατοικίας ή ακριβώς ένα </w:t>
      </w:r>
      <w:r>
        <w:rPr>
          <w:rFonts w:eastAsia="Times New Roman"/>
          <w:szCs w:val="24"/>
        </w:rPr>
        <w:t>μ</w:t>
      </w:r>
      <w:r>
        <w:rPr>
          <w:rFonts w:eastAsia="Times New Roman"/>
          <w:szCs w:val="24"/>
        </w:rPr>
        <w:t>ετρό</w:t>
      </w:r>
      <w:r w:rsidRPr="007A739B">
        <w:rPr>
          <w:rFonts w:eastAsia="Times New Roman"/>
          <w:szCs w:val="24"/>
        </w:rPr>
        <w:t xml:space="preserve"> σαν της Θεσσαλονίκης και περισσεύουν και 200 εκατομμύρια</w:t>
      </w:r>
      <w:r>
        <w:rPr>
          <w:rFonts w:eastAsia="Times New Roman"/>
          <w:szCs w:val="24"/>
        </w:rPr>
        <w:t>.</w:t>
      </w:r>
      <w:r w:rsidRPr="007A739B">
        <w:rPr>
          <w:rFonts w:eastAsia="Times New Roman"/>
          <w:szCs w:val="24"/>
        </w:rPr>
        <w:t xml:space="preserve"> </w:t>
      </w:r>
    </w:p>
    <w:p w14:paraId="12B6EBFB" w14:textId="77777777" w:rsidR="00F81E5F" w:rsidRDefault="0022463A">
      <w:pPr>
        <w:spacing w:line="600" w:lineRule="auto"/>
        <w:ind w:firstLine="720"/>
        <w:jc w:val="both"/>
        <w:rPr>
          <w:rFonts w:eastAsia="Times New Roman"/>
          <w:szCs w:val="24"/>
        </w:rPr>
      </w:pPr>
      <w:r w:rsidRPr="007A739B">
        <w:rPr>
          <w:rFonts w:eastAsia="Times New Roman"/>
          <w:szCs w:val="24"/>
        </w:rPr>
        <w:t>Σας ευχαριστώ πολύ</w:t>
      </w:r>
      <w:r>
        <w:rPr>
          <w:rFonts w:eastAsia="Times New Roman"/>
          <w:szCs w:val="24"/>
        </w:rPr>
        <w:t>.</w:t>
      </w:r>
    </w:p>
    <w:p w14:paraId="12B6EBFC" w14:textId="77777777" w:rsidR="00F81E5F" w:rsidRDefault="0022463A">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w:t>
      </w:r>
      <w:r w:rsidRPr="009B2526">
        <w:rPr>
          <w:rFonts w:eastAsia="Times New Roman"/>
          <w:szCs w:val="24"/>
        </w:rPr>
        <w:t>υγα του ΣΥΡΙΖΑ)</w:t>
      </w:r>
    </w:p>
    <w:p w14:paraId="12B6EBFD" w14:textId="77777777" w:rsidR="00F81E5F" w:rsidRDefault="0022463A">
      <w:pPr>
        <w:spacing w:line="600" w:lineRule="auto"/>
        <w:ind w:firstLine="720"/>
        <w:jc w:val="both"/>
        <w:rPr>
          <w:rFonts w:eastAsia="Times New Roman"/>
          <w:szCs w:val="24"/>
        </w:rPr>
      </w:pPr>
      <w:r>
        <w:rPr>
          <w:rFonts w:eastAsia="Times New Roman"/>
          <w:szCs w:val="24"/>
        </w:rPr>
        <w:t xml:space="preserve"> </w:t>
      </w:r>
      <w:r w:rsidRPr="001F1A99">
        <w:rPr>
          <w:rFonts w:eastAsia="Times New Roman"/>
          <w:b/>
          <w:bCs/>
        </w:rPr>
        <w:t xml:space="preserve">ΠΡΟΕΔΡΕΥΩΝ (Γεώργιος </w:t>
      </w:r>
      <w:proofErr w:type="spellStart"/>
      <w:r w:rsidRPr="001F1A99">
        <w:rPr>
          <w:rFonts w:eastAsia="Times New Roman"/>
          <w:b/>
          <w:bCs/>
        </w:rPr>
        <w:t>Λαμπρούλης</w:t>
      </w:r>
      <w:proofErr w:type="spellEnd"/>
      <w:r w:rsidRPr="001F1A99">
        <w:rPr>
          <w:rFonts w:eastAsia="Times New Roman"/>
          <w:b/>
          <w:bCs/>
        </w:rPr>
        <w:t>):</w:t>
      </w:r>
      <w:r w:rsidRPr="001F1A99">
        <w:rPr>
          <w:rFonts w:eastAsia="Times New Roman"/>
          <w:szCs w:val="24"/>
        </w:rPr>
        <w:t xml:space="preserve"> </w:t>
      </w:r>
      <w:r>
        <w:rPr>
          <w:rFonts w:eastAsia="Times New Roman"/>
          <w:szCs w:val="24"/>
        </w:rPr>
        <w:t xml:space="preserve">Τον λόγο έχει ο κ. </w:t>
      </w:r>
      <w:proofErr w:type="spellStart"/>
      <w:r>
        <w:rPr>
          <w:rFonts w:eastAsia="Times New Roman"/>
          <w:szCs w:val="24"/>
        </w:rPr>
        <w:t>Πρατσόλης</w:t>
      </w:r>
      <w:proofErr w:type="spellEnd"/>
      <w:r>
        <w:rPr>
          <w:rFonts w:eastAsia="Times New Roman"/>
          <w:szCs w:val="24"/>
        </w:rPr>
        <w:t xml:space="preserve"> από </w:t>
      </w:r>
      <w:r w:rsidRPr="007A739B">
        <w:rPr>
          <w:rFonts w:eastAsia="Times New Roman"/>
          <w:szCs w:val="24"/>
        </w:rPr>
        <w:t>το</w:t>
      </w:r>
      <w:r>
        <w:rPr>
          <w:rFonts w:eastAsia="Times New Roman"/>
          <w:szCs w:val="24"/>
        </w:rPr>
        <w:t>ν</w:t>
      </w:r>
      <w:r w:rsidRPr="007A739B">
        <w:rPr>
          <w:rFonts w:eastAsia="Times New Roman"/>
          <w:szCs w:val="24"/>
        </w:rPr>
        <w:t xml:space="preserve"> ΣΥΡΙΖΑ</w:t>
      </w:r>
      <w:r>
        <w:rPr>
          <w:rFonts w:eastAsia="Times New Roman"/>
          <w:szCs w:val="24"/>
        </w:rPr>
        <w:t>.</w:t>
      </w:r>
    </w:p>
    <w:p w14:paraId="12B6EBFE" w14:textId="77777777" w:rsidR="00F81E5F" w:rsidRDefault="0022463A">
      <w:pPr>
        <w:spacing w:line="600" w:lineRule="auto"/>
        <w:ind w:firstLine="720"/>
        <w:jc w:val="both"/>
        <w:rPr>
          <w:rFonts w:eastAsia="Times New Roman"/>
          <w:szCs w:val="24"/>
        </w:rPr>
      </w:pPr>
      <w:r>
        <w:rPr>
          <w:rFonts w:eastAsia="Times New Roman"/>
          <w:b/>
          <w:szCs w:val="24"/>
        </w:rPr>
        <w:t xml:space="preserve">ΑΝΑΣΤΑΣΙΟΣ (ΤΑΣΟΣ) ΠΡΑΤΣΟΛΗΣ: </w:t>
      </w:r>
      <w:r>
        <w:rPr>
          <w:rFonts w:eastAsia="Times New Roman"/>
          <w:szCs w:val="24"/>
        </w:rPr>
        <w:t>Ευχαριστώ, κύριε Πρόεδρε.</w:t>
      </w:r>
    </w:p>
    <w:p w14:paraId="12B6EBFF" w14:textId="77777777" w:rsidR="00F81E5F" w:rsidRDefault="0022463A">
      <w:pPr>
        <w:spacing w:line="600" w:lineRule="auto"/>
        <w:ind w:firstLine="720"/>
        <w:jc w:val="both"/>
        <w:rPr>
          <w:rFonts w:eastAsia="Times New Roman"/>
          <w:szCs w:val="24"/>
        </w:rPr>
      </w:pPr>
      <w:r>
        <w:rPr>
          <w:rFonts w:eastAsia="Times New Roman"/>
          <w:szCs w:val="24"/>
        </w:rPr>
        <w:t xml:space="preserve">Κυρία και κύριε Υπουργέ, </w:t>
      </w:r>
      <w:r w:rsidRPr="00E92066">
        <w:rPr>
          <w:rFonts w:eastAsia="Times New Roman"/>
          <w:szCs w:val="24"/>
        </w:rPr>
        <w:t xml:space="preserve">παρακολουθούμε σήμερα την αγωνιώδη προσπάθεια των </w:t>
      </w:r>
      <w:r>
        <w:rPr>
          <w:rFonts w:eastAsia="Times New Roman"/>
          <w:szCs w:val="24"/>
        </w:rPr>
        <w:t>Β</w:t>
      </w:r>
      <w:r w:rsidRPr="00E92066">
        <w:rPr>
          <w:rFonts w:eastAsia="Times New Roman"/>
          <w:szCs w:val="24"/>
        </w:rPr>
        <w:t xml:space="preserve">ουλευτών της </w:t>
      </w:r>
      <w:r>
        <w:rPr>
          <w:rFonts w:eastAsia="Times New Roman"/>
          <w:szCs w:val="24"/>
        </w:rPr>
        <w:t>Α</w:t>
      </w:r>
      <w:r w:rsidRPr="00E92066">
        <w:rPr>
          <w:rFonts w:eastAsia="Times New Roman"/>
          <w:szCs w:val="24"/>
        </w:rPr>
        <w:t xml:space="preserve">ντιπολίτευσης </w:t>
      </w:r>
      <w:r w:rsidRPr="00E92066">
        <w:rPr>
          <w:rFonts w:eastAsia="Times New Roman"/>
          <w:szCs w:val="24"/>
        </w:rPr>
        <w:t>να μπορούν να νιώσουν τη νέα πραγματικότητα</w:t>
      </w:r>
      <w:r>
        <w:rPr>
          <w:rFonts w:eastAsia="Times New Roman"/>
          <w:szCs w:val="24"/>
        </w:rPr>
        <w:t>.</w:t>
      </w:r>
    </w:p>
    <w:p w14:paraId="12B6EC00" w14:textId="77777777" w:rsidR="00F81E5F" w:rsidRDefault="0022463A">
      <w:pPr>
        <w:spacing w:line="600" w:lineRule="auto"/>
        <w:ind w:firstLine="720"/>
        <w:jc w:val="both"/>
        <w:rPr>
          <w:rFonts w:eastAsia="Times New Roman"/>
          <w:szCs w:val="24"/>
        </w:rPr>
      </w:pPr>
      <w:r>
        <w:rPr>
          <w:rFonts w:eastAsia="Times New Roman"/>
          <w:szCs w:val="24"/>
        </w:rPr>
        <w:t>Είναι</w:t>
      </w:r>
      <w:r w:rsidRPr="00E92066">
        <w:rPr>
          <w:rFonts w:eastAsia="Times New Roman"/>
          <w:szCs w:val="24"/>
        </w:rPr>
        <w:t xml:space="preserve"> μία πραγματικότητα </w:t>
      </w:r>
      <w:r>
        <w:rPr>
          <w:rFonts w:eastAsia="Times New Roman"/>
          <w:szCs w:val="24"/>
        </w:rPr>
        <w:t>π</w:t>
      </w:r>
      <w:r w:rsidRPr="00E92066">
        <w:rPr>
          <w:rFonts w:eastAsia="Times New Roman"/>
          <w:szCs w:val="24"/>
        </w:rPr>
        <w:t>ου γι</w:t>
      </w:r>
      <w:r>
        <w:rPr>
          <w:rFonts w:eastAsia="Times New Roman"/>
          <w:szCs w:val="24"/>
        </w:rPr>
        <w:t>’</w:t>
      </w:r>
      <w:r w:rsidRPr="00E92066">
        <w:rPr>
          <w:rFonts w:eastAsia="Times New Roman"/>
          <w:szCs w:val="24"/>
        </w:rPr>
        <w:t xml:space="preserve"> αυτούς </w:t>
      </w:r>
      <w:r>
        <w:rPr>
          <w:rFonts w:eastAsia="Times New Roman"/>
          <w:szCs w:val="24"/>
        </w:rPr>
        <w:t>μ</w:t>
      </w:r>
      <w:r w:rsidRPr="00E92066">
        <w:rPr>
          <w:rFonts w:eastAsia="Times New Roman"/>
          <w:szCs w:val="24"/>
        </w:rPr>
        <w:t>οιάζει ένα κακό όνειρο</w:t>
      </w:r>
      <w:r>
        <w:rPr>
          <w:rFonts w:eastAsia="Times New Roman"/>
          <w:szCs w:val="24"/>
        </w:rPr>
        <w:t>,</w:t>
      </w:r>
      <w:r w:rsidRPr="00E92066">
        <w:rPr>
          <w:rFonts w:eastAsia="Times New Roman"/>
          <w:szCs w:val="24"/>
        </w:rPr>
        <w:t xml:space="preserve"> για τον ελληνικό λαό</w:t>
      </w:r>
      <w:r>
        <w:rPr>
          <w:rFonts w:eastAsia="Times New Roman"/>
          <w:szCs w:val="24"/>
        </w:rPr>
        <w:t>,</w:t>
      </w:r>
      <w:r w:rsidRPr="00E92066">
        <w:rPr>
          <w:rFonts w:eastAsia="Times New Roman"/>
          <w:szCs w:val="24"/>
        </w:rPr>
        <w:t xml:space="preserve"> </w:t>
      </w:r>
      <w:r>
        <w:rPr>
          <w:rFonts w:eastAsia="Times New Roman"/>
          <w:szCs w:val="24"/>
        </w:rPr>
        <w:t>όμως,</w:t>
      </w:r>
      <w:r w:rsidRPr="00E92066">
        <w:rPr>
          <w:rFonts w:eastAsia="Times New Roman"/>
          <w:szCs w:val="24"/>
        </w:rPr>
        <w:t xml:space="preserve"> είναι μία χειροπιαστή από</w:t>
      </w:r>
      <w:r>
        <w:rPr>
          <w:rFonts w:eastAsia="Times New Roman"/>
          <w:szCs w:val="24"/>
        </w:rPr>
        <w:t>δειξη ότι η Ελλάδα γύρισε, ε</w:t>
      </w:r>
      <w:r w:rsidRPr="00E92066">
        <w:rPr>
          <w:rFonts w:eastAsia="Times New Roman"/>
          <w:szCs w:val="24"/>
        </w:rPr>
        <w:t>πιτέλους</w:t>
      </w:r>
      <w:r>
        <w:rPr>
          <w:rFonts w:eastAsia="Times New Roman"/>
          <w:szCs w:val="24"/>
        </w:rPr>
        <w:t>,</w:t>
      </w:r>
      <w:r w:rsidRPr="00E92066">
        <w:rPr>
          <w:rFonts w:eastAsia="Times New Roman"/>
          <w:szCs w:val="24"/>
        </w:rPr>
        <w:t xml:space="preserve"> σελίδα</w:t>
      </w:r>
      <w:r>
        <w:rPr>
          <w:rFonts w:eastAsia="Times New Roman"/>
          <w:szCs w:val="24"/>
        </w:rPr>
        <w:t>,</w:t>
      </w:r>
      <w:r w:rsidRPr="00E92066">
        <w:rPr>
          <w:rFonts w:eastAsia="Times New Roman"/>
          <w:szCs w:val="24"/>
        </w:rPr>
        <w:t xml:space="preserve"> η Ελλάδα άφησε πίσω της τα </w:t>
      </w:r>
      <w:r>
        <w:rPr>
          <w:rFonts w:eastAsia="Times New Roman"/>
          <w:szCs w:val="24"/>
        </w:rPr>
        <w:t>οκτώ</w:t>
      </w:r>
      <w:r w:rsidRPr="00E92066">
        <w:rPr>
          <w:rFonts w:eastAsia="Times New Roman"/>
          <w:szCs w:val="24"/>
        </w:rPr>
        <w:t xml:space="preserve"> χρόνια της κρίσ</w:t>
      </w:r>
      <w:r w:rsidRPr="00E92066">
        <w:rPr>
          <w:rFonts w:eastAsia="Times New Roman"/>
          <w:szCs w:val="24"/>
        </w:rPr>
        <w:t>ης και της λιτότητας</w:t>
      </w:r>
      <w:r>
        <w:rPr>
          <w:rFonts w:eastAsia="Times New Roman"/>
          <w:szCs w:val="24"/>
        </w:rPr>
        <w:t>,</w:t>
      </w:r>
      <w:r w:rsidRPr="00E92066">
        <w:rPr>
          <w:rFonts w:eastAsia="Times New Roman"/>
          <w:szCs w:val="24"/>
        </w:rPr>
        <w:t xml:space="preserve"> αυτά τα </w:t>
      </w:r>
      <w:r>
        <w:rPr>
          <w:rFonts w:eastAsia="Times New Roman"/>
          <w:szCs w:val="24"/>
        </w:rPr>
        <w:t>οκτώ</w:t>
      </w:r>
      <w:r w:rsidRPr="00E92066">
        <w:rPr>
          <w:rFonts w:eastAsia="Times New Roman"/>
          <w:szCs w:val="24"/>
        </w:rPr>
        <w:t xml:space="preserve"> χρόνια που ήταν συνέπεια της χρεοκοπίας που την οδήγησαν οι δυνάμεις αυτές</w:t>
      </w:r>
      <w:r>
        <w:rPr>
          <w:rFonts w:eastAsia="Times New Roman"/>
          <w:szCs w:val="24"/>
        </w:rPr>
        <w:t>,</w:t>
      </w:r>
      <w:r w:rsidRPr="00E92066">
        <w:rPr>
          <w:rFonts w:eastAsia="Times New Roman"/>
          <w:szCs w:val="24"/>
        </w:rPr>
        <w:t xml:space="preserve"> </w:t>
      </w:r>
      <w:r>
        <w:rPr>
          <w:rFonts w:eastAsia="Times New Roman"/>
          <w:szCs w:val="24"/>
        </w:rPr>
        <w:t>οι οποίες</w:t>
      </w:r>
      <w:r w:rsidRPr="00E92066">
        <w:rPr>
          <w:rFonts w:eastAsia="Times New Roman"/>
          <w:szCs w:val="24"/>
        </w:rPr>
        <w:t xml:space="preserve"> σήμερα κουνάνε το δάχτυλο για πολλά ζητήματα</w:t>
      </w:r>
      <w:r>
        <w:rPr>
          <w:rFonts w:eastAsia="Times New Roman"/>
          <w:szCs w:val="24"/>
        </w:rPr>
        <w:t>.</w:t>
      </w:r>
    </w:p>
    <w:p w14:paraId="12B6EC01" w14:textId="77777777" w:rsidR="00F81E5F" w:rsidRDefault="0022463A">
      <w:pPr>
        <w:spacing w:line="600" w:lineRule="auto"/>
        <w:ind w:firstLine="720"/>
        <w:jc w:val="both"/>
        <w:rPr>
          <w:rFonts w:eastAsia="Times New Roman"/>
          <w:szCs w:val="24"/>
        </w:rPr>
      </w:pPr>
      <w:r>
        <w:rPr>
          <w:rFonts w:eastAsia="Times New Roman"/>
          <w:szCs w:val="24"/>
        </w:rPr>
        <w:t xml:space="preserve">Σήμερα </w:t>
      </w:r>
      <w:r w:rsidRPr="00E92066">
        <w:rPr>
          <w:rFonts w:eastAsia="Times New Roman"/>
          <w:szCs w:val="24"/>
        </w:rPr>
        <w:t>κουβεντιάζουμε ένα νομοσχέδιο το οποίο περιέχει μόνο θετικά μέτρα και μάλιστα</w:t>
      </w:r>
      <w:r>
        <w:rPr>
          <w:rFonts w:eastAsia="Times New Roman"/>
          <w:szCs w:val="24"/>
        </w:rPr>
        <w:t>,</w:t>
      </w:r>
      <w:r w:rsidRPr="00E92066">
        <w:rPr>
          <w:rFonts w:eastAsia="Times New Roman"/>
          <w:szCs w:val="24"/>
        </w:rPr>
        <w:t xml:space="preserve"> θα </w:t>
      </w:r>
      <w:r w:rsidRPr="00E92066">
        <w:rPr>
          <w:rFonts w:eastAsia="Times New Roman"/>
          <w:szCs w:val="24"/>
        </w:rPr>
        <w:t>έλεγα ότι είναι από τα καλύτερα νομοσχέδια που έχουμε ψηφίσει σε αυτήν τη Βουλή</w:t>
      </w:r>
      <w:r>
        <w:rPr>
          <w:rFonts w:eastAsia="Times New Roman"/>
          <w:szCs w:val="24"/>
        </w:rPr>
        <w:t>, αλλά και σ</w:t>
      </w:r>
      <w:r w:rsidRPr="00E92066">
        <w:rPr>
          <w:rFonts w:eastAsia="Times New Roman"/>
          <w:szCs w:val="24"/>
        </w:rPr>
        <w:t>τα τελευταία δέκα χρόνια</w:t>
      </w:r>
      <w:r>
        <w:rPr>
          <w:rFonts w:eastAsia="Times New Roman"/>
          <w:szCs w:val="24"/>
        </w:rPr>
        <w:t>.</w:t>
      </w:r>
      <w:r w:rsidRPr="00E92066">
        <w:rPr>
          <w:rFonts w:eastAsia="Times New Roman"/>
          <w:szCs w:val="24"/>
        </w:rPr>
        <w:t xml:space="preserve"> </w:t>
      </w:r>
      <w:r>
        <w:rPr>
          <w:rFonts w:eastAsia="Times New Roman"/>
          <w:szCs w:val="24"/>
        </w:rPr>
        <w:t xml:space="preserve">Είναι η ρύθμιση των </w:t>
      </w:r>
      <w:proofErr w:type="spellStart"/>
      <w:r>
        <w:rPr>
          <w:rFonts w:eastAsia="Times New Roman"/>
          <w:szCs w:val="24"/>
        </w:rPr>
        <w:t>εκατόν</w:t>
      </w:r>
      <w:proofErr w:type="spellEnd"/>
      <w:r>
        <w:rPr>
          <w:rFonts w:eastAsia="Times New Roman"/>
          <w:szCs w:val="24"/>
        </w:rPr>
        <w:t xml:space="preserve"> είκοσι </w:t>
      </w:r>
      <w:r w:rsidRPr="00E92066">
        <w:rPr>
          <w:rFonts w:eastAsia="Times New Roman"/>
          <w:szCs w:val="24"/>
        </w:rPr>
        <w:t>δόσεων</w:t>
      </w:r>
      <w:r>
        <w:rPr>
          <w:rFonts w:eastAsia="Times New Roman"/>
          <w:szCs w:val="24"/>
        </w:rPr>
        <w:t>,</w:t>
      </w:r>
      <w:r w:rsidRPr="00E92066">
        <w:rPr>
          <w:rFonts w:eastAsia="Times New Roman"/>
          <w:szCs w:val="24"/>
        </w:rPr>
        <w:t xml:space="preserve"> που έρχεται να δώσει ανάσα</w:t>
      </w:r>
      <w:r>
        <w:rPr>
          <w:rFonts w:eastAsia="Times New Roman"/>
          <w:szCs w:val="24"/>
        </w:rPr>
        <w:t>,</w:t>
      </w:r>
      <w:r w:rsidRPr="00E92066">
        <w:rPr>
          <w:rFonts w:eastAsia="Times New Roman"/>
          <w:szCs w:val="24"/>
        </w:rPr>
        <w:t xml:space="preserve"> αλλά και ελπίδα ξανά</w:t>
      </w:r>
      <w:r>
        <w:rPr>
          <w:rFonts w:eastAsia="Times New Roman"/>
          <w:szCs w:val="24"/>
        </w:rPr>
        <w:t>,</w:t>
      </w:r>
      <w:r w:rsidRPr="00E92066">
        <w:rPr>
          <w:rFonts w:eastAsia="Times New Roman"/>
          <w:szCs w:val="24"/>
        </w:rPr>
        <w:t xml:space="preserve"> σε ένα εκατομμύριο </w:t>
      </w:r>
      <w:r>
        <w:rPr>
          <w:rFonts w:eastAsia="Times New Roman"/>
          <w:szCs w:val="24"/>
        </w:rPr>
        <w:t>τριακόσιες</w:t>
      </w:r>
      <w:r w:rsidRPr="00E92066">
        <w:rPr>
          <w:rFonts w:eastAsia="Times New Roman"/>
          <w:szCs w:val="24"/>
        </w:rPr>
        <w:t xml:space="preserve"> χιλιάδες άτομα</w:t>
      </w:r>
      <w:r>
        <w:rPr>
          <w:rFonts w:eastAsia="Times New Roman"/>
          <w:szCs w:val="24"/>
        </w:rPr>
        <w:t>,</w:t>
      </w:r>
      <w:r w:rsidRPr="00E92066">
        <w:rPr>
          <w:rFonts w:eastAsia="Times New Roman"/>
          <w:szCs w:val="24"/>
        </w:rPr>
        <w:t xml:space="preserve"> ε</w:t>
      </w:r>
      <w:r w:rsidRPr="00E92066">
        <w:rPr>
          <w:rFonts w:eastAsia="Times New Roman"/>
          <w:szCs w:val="24"/>
        </w:rPr>
        <w:t>νώ εκτός από φυσικά πρόσωπα</w:t>
      </w:r>
      <w:r>
        <w:rPr>
          <w:rFonts w:eastAsia="Times New Roman"/>
          <w:szCs w:val="24"/>
        </w:rPr>
        <w:t>, αφορά</w:t>
      </w:r>
      <w:r w:rsidRPr="00E92066">
        <w:rPr>
          <w:rFonts w:eastAsia="Times New Roman"/>
          <w:szCs w:val="24"/>
        </w:rPr>
        <w:t xml:space="preserve"> και επιχειρήσεις</w:t>
      </w:r>
      <w:r>
        <w:rPr>
          <w:rFonts w:eastAsia="Times New Roman"/>
          <w:szCs w:val="24"/>
        </w:rPr>
        <w:t>, αλλά και οφειλές προς ΟΤΑ Α</w:t>
      </w:r>
      <w:r>
        <w:rPr>
          <w:rFonts w:eastAsia="Times New Roman"/>
          <w:szCs w:val="24"/>
        </w:rPr>
        <w:t>΄</w:t>
      </w:r>
      <w:r w:rsidRPr="00E92066">
        <w:rPr>
          <w:rFonts w:eastAsia="Times New Roman"/>
          <w:szCs w:val="24"/>
        </w:rPr>
        <w:t xml:space="preserve"> </w:t>
      </w:r>
      <w:r>
        <w:rPr>
          <w:rFonts w:eastAsia="Times New Roman"/>
          <w:szCs w:val="24"/>
        </w:rPr>
        <w:t>β</w:t>
      </w:r>
      <w:r w:rsidRPr="00E92066">
        <w:rPr>
          <w:rFonts w:eastAsia="Times New Roman"/>
          <w:szCs w:val="24"/>
        </w:rPr>
        <w:t>αθμού</w:t>
      </w:r>
      <w:r>
        <w:rPr>
          <w:rFonts w:eastAsia="Times New Roman"/>
          <w:szCs w:val="24"/>
        </w:rPr>
        <w:t>.</w:t>
      </w:r>
    </w:p>
    <w:p w14:paraId="12B6EC02" w14:textId="77777777" w:rsidR="00F81E5F" w:rsidRDefault="0022463A">
      <w:pPr>
        <w:spacing w:line="600" w:lineRule="auto"/>
        <w:ind w:firstLine="720"/>
        <w:jc w:val="both"/>
        <w:rPr>
          <w:rFonts w:eastAsia="Times New Roman"/>
          <w:szCs w:val="24"/>
        </w:rPr>
      </w:pPr>
      <w:r>
        <w:rPr>
          <w:rFonts w:eastAsia="Times New Roman"/>
          <w:szCs w:val="24"/>
        </w:rPr>
        <w:t>Το</w:t>
      </w:r>
      <w:r w:rsidRPr="00E92066">
        <w:rPr>
          <w:rFonts w:eastAsia="Times New Roman"/>
          <w:szCs w:val="24"/>
        </w:rPr>
        <w:t xml:space="preserve"> πλέον σημαντικό</w:t>
      </w:r>
      <w:r>
        <w:rPr>
          <w:rFonts w:eastAsia="Times New Roman"/>
          <w:szCs w:val="24"/>
        </w:rPr>
        <w:t>,</w:t>
      </w:r>
      <w:r w:rsidRPr="00E92066">
        <w:rPr>
          <w:rFonts w:eastAsia="Times New Roman"/>
          <w:szCs w:val="24"/>
        </w:rPr>
        <w:t xml:space="preserve"> </w:t>
      </w:r>
      <w:r>
        <w:rPr>
          <w:rFonts w:eastAsia="Times New Roman"/>
          <w:szCs w:val="24"/>
        </w:rPr>
        <w:t>όμως,</w:t>
      </w:r>
      <w:r w:rsidRPr="00E92066">
        <w:rPr>
          <w:rFonts w:eastAsia="Times New Roman"/>
          <w:szCs w:val="24"/>
        </w:rPr>
        <w:t xml:space="preserve"> αλλά και καινοτόμο στοιχείο αυτού του νομοσχεδίου </w:t>
      </w:r>
      <w:r>
        <w:rPr>
          <w:rFonts w:eastAsia="Times New Roman"/>
          <w:szCs w:val="24"/>
        </w:rPr>
        <w:t xml:space="preserve">είναι </w:t>
      </w:r>
      <w:r w:rsidRPr="00E92066">
        <w:rPr>
          <w:rFonts w:eastAsia="Times New Roman"/>
          <w:szCs w:val="24"/>
        </w:rPr>
        <w:t>το κούρεμα της βασικής οφειλής και των προσαυξήσεων</w:t>
      </w:r>
      <w:r>
        <w:rPr>
          <w:rFonts w:eastAsia="Times New Roman"/>
          <w:szCs w:val="24"/>
        </w:rPr>
        <w:t>.</w:t>
      </w:r>
      <w:r w:rsidRPr="00E92066">
        <w:rPr>
          <w:rFonts w:eastAsia="Times New Roman"/>
          <w:szCs w:val="24"/>
        </w:rPr>
        <w:t xml:space="preserve"> </w:t>
      </w:r>
      <w:r>
        <w:rPr>
          <w:rFonts w:eastAsia="Times New Roman"/>
          <w:szCs w:val="24"/>
        </w:rPr>
        <w:t>Σ</w:t>
      </w:r>
      <w:r w:rsidRPr="00E92066">
        <w:rPr>
          <w:rFonts w:eastAsia="Times New Roman"/>
          <w:szCs w:val="24"/>
        </w:rPr>
        <w:t xml:space="preserve">ήμερα στην εφορία </w:t>
      </w:r>
      <w:r>
        <w:rPr>
          <w:rFonts w:eastAsia="Times New Roman"/>
          <w:szCs w:val="24"/>
        </w:rPr>
        <w:t>τέσσερα</w:t>
      </w:r>
      <w:r w:rsidRPr="00E92066">
        <w:rPr>
          <w:rFonts w:eastAsia="Times New Roman"/>
          <w:szCs w:val="24"/>
        </w:rPr>
        <w:t xml:space="preserve"> εκατομμύρια </w:t>
      </w:r>
      <w:r>
        <w:rPr>
          <w:rFonts w:eastAsia="Times New Roman"/>
          <w:szCs w:val="24"/>
        </w:rPr>
        <w:t>εκατό</w:t>
      </w:r>
      <w:r w:rsidRPr="00E92066">
        <w:rPr>
          <w:rFonts w:eastAsia="Times New Roman"/>
          <w:szCs w:val="24"/>
        </w:rPr>
        <w:t xml:space="preserve"> χιλιάδες οφειλέτες χρωστούν 104,4 </w:t>
      </w:r>
      <w:r>
        <w:rPr>
          <w:rFonts w:eastAsia="Times New Roman"/>
          <w:szCs w:val="24"/>
        </w:rPr>
        <w:t>δισεκατομμύρια</w:t>
      </w:r>
      <w:r w:rsidRPr="00E92066">
        <w:rPr>
          <w:rFonts w:eastAsia="Times New Roman"/>
          <w:szCs w:val="24"/>
        </w:rPr>
        <w:t xml:space="preserve"> ευρώ και ένα εκατομμύριο </w:t>
      </w:r>
      <w:r>
        <w:rPr>
          <w:rFonts w:eastAsia="Times New Roman"/>
          <w:szCs w:val="24"/>
        </w:rPr>
        <w:t>πεντακόσιες πενήντα</w:t>
      </w:r>
      <w:r w:rsidRPr="00E92066">
        <w:rPr>
          <w:rFonts w:eastAsia="Times New Roman"/>
          <w:szCs w:val="24"/>
        </w:rPr>
        <w:t xml:space="preserve"> χιλιάδες οφειλέτες χρωστούν 38,2 </w:t>
      </w:r>
      <w:r>
        <w:rPr>
          <w:rFonts w:eastAsia="Times New Roman"/>
          <w:szCs w:val="24"/>
        </w:rPr>
        <w:t>δισεκατομμύρια</w:t>
      </w:r>
      <w:r w:rsidRPr="00E92066">
        <w:rPr>
          <w:rFonts w:eastAsia="Times New Roman"/>
          <w:szCs w:val="24"/>
        </w:rPr>
        <w:t xml:space="preserve"> ευρώ στα ασφαλιστικά ταμεία</w:t>
      </w:r>
      <w:r>
        <w:rPr>
          <w:rFonts w:eastAsia="Times New Roman"/>
          <w:szCs w:val="24"/>
        </w:rPr>
        <w:t>.</w:t>
      </w:r>
      <w:r w:rsidRPr="00E92066">
        <w:rPr>
          <w:rFonts w:eastAsia="Times New Roman"/>
          <w:szCs w:val="24"/>
        </w:rPr>
        <w:t xml:space="preserve"> </w:t>
      </w:r>
    </w:p>
    <w:p w14:paraId="12B6EC03" w14:textId="77777777" w:rsidR="00F81E5F" w:rsidRDefault="0022463A">
      <w:pPr>
        <w:spacing w:line="600" w:lineRule="auto"/>
        <w:ind w:firstLine="720"/>
        <w:jc w:val="both"/>
        <w:rPr>
          <w:rFonts w:eastAsia="Times New Roman"/>
          <w:szCs w:val="24"/>
        </w:rPr>
      </w:pPr>
      <w:r>
        <w:rPr>
          <w:rFonts w:eastAsia="Times New Roman"/>
          <w:szCs w:val="24"/>
        </w:rPr>
        <w:t>Τ</w:t>
      </w:r>
      <w:r w:rsidRPr="00E92066">
        <w:rPr>
          <w:rFonts w:eastAsia="Times New Roman"/>
          <w:szCs w:val="24"/>
        </w:rPr>
        <w:t xml:space="preserve">ο 2015 παραλάβαμε μία </w:t>
      </w:r>
      <w:r>
        <w:rPr>
          <w:rFonts w:eastAsia="Times New Roman"/>
          <w:szCs w:val="24"/>
        </w:rPr>
        <w:t>χώρα κι</w:t>
      </w:r>
      <w:r w:rsidRPr="00E92066">
        <w:rPr>
          <w:rFonts w:eastAsia="Times New Roman"/>
          <w:szCs w:val="24"/>
        </w:rPr>
        <w:t xml:space="preserve"> ένα ασφαλιστικό σύστημα </w:t>
      </w:r>
      <w:r>
        <w:rPr>
          <w:rFonts w:eastAsia="Times New Roman"/>
          <w:szCs w:val="24"/>
        </w:rPr>
        <w:t>σ</w:t>
      </w:r>
      <w:r w:rsidRPr="00E92066">
        <w:rPr>
          <w:rFonts w:eastAsia="Times New Roman"/>
          <w:szCs w:val="24"/>
        </w:rPr>
        <w:t>ε πλήρη α</w:t>
      </w:r>
      <w:r w:rsidRPr="00E92066">
        <w:rPr>
          <w:rFonts w:eastAsia="Times New Roman"/>
          <w:szCs w:val="24"/>
        </w:rPr>
        <w:t>ναρχία</w:t>
      </w:r>
      <w:r>
        <w:rPr>
          <w:rFonts w:eastAsia="Times New Roman"/>
          <w:szCs w:val="24"/>
        </w:rPr>
        <w:t>,</w:t>
      </w:r>
      <w:r w:rsidRPr="00E92066">
        <w:rPr>
          <w:rFonts w:eastAsia="Times New Roman"/>
          <w:szCs w:val="24"/>
        </w:rPr>
        <w:t xml:space="preserve"> μία χώρα </w:t>
      </w:r>
      <w:r>
        <w:rPr>
          <w:rFonts w:eastAsia="Times New Roman"/>
          <w:szCs w:val="24"/>
        </w:rPr>
        <w:t xml:space="preserve">σε </w:t>
      </w:r>
      <w:r w:rsidRPr="00E92066">
        <w:rPr>
          <w:rFonts w:eastAsia="Times New Roman"/>
          <w:szCs w:val="24"/>
        </w:rPr>
        <w:t>βαθιά οικονομική και κοινωνική κρίση</w:t>
      </w:r>
      <w:r>
        <w:rPr>
          <w:rFonts w:eastAsia="Times New Roman"/>
          <w:szCs w:val="24"/>
        </w:rPr>
        <w:t>,</w:t>
      </w:r>
      <w:r w:rsidRPr="00E92066">
        <w:rPr>
          <w:rFonts w:eastAsia="Times New Roman"/>
          <w:szCs w:val="24"/>
        </w:rPr>
        <w:t xml:space="preserve"> μία χώρα απόλυτης κατάρρευσης και ένα ασφαλιστικό σύστημα υπερχρεωμέν</w:t>
      </w:r>
      <w:r>
        <w:rPr>
          <w:rFonts w:eastAsia="Times New Roman"/>
          <w:szCs w:val="24"/>
        </w:rPr>
        <w:t>ο,</w:t>
      </w:r>
      <w:r w:rsidRPr="00E92066">
        <w:rPr>
          <w:rFonts w:eastAsia="Times New Roman"/>
          <w:szCs w:val="24"/>
        </w:rPr>
        <w:t xml:space="preserve"> με ένα έλλειμμα άνω του 1,1 </w:t>
      </w:r>
      <w:r>
        <w:rPr>
          <w:rFonts w:eastAsia="Times New Roman"/>
          <w:szCs w:val="24"/>
        </w:rPr>
        <w:t>δισεκατομμυρίου,</w:t>
      </w:r>
      <w:r w:rsidRPr="00E92066">
        <w:rPr>
          <w:rFonts w:eastAsia="Times New Roman"/>
          <w:szCs w:val="24"/>
        </w:rPr>
        <w:t xml:space="preserve"> με </w:t>
      </w:r>
      <w:r>
        <w:rPr>
          <w:rFonts w:eastAsia="Times New Roman"/>
          <w:szCs w:val="24"/>
        </w:rPr>
        <w:t xml:space="preserve">δώδεκα </w:t>
      </w:r>
      <w:r w:rsidRPr="00E92066">
        <w:rPr>
          <w:rFonts w:eastAsia="Times New Roman"/>
          <w:szCs w:val="24"/>
        </w:rPr>
        <w:t xml:space="preserve">οριζόντιες διαδοχικές περικοπές συντάξεων και </w:t>
      </w:r>
      <w:r>
        <w:rPr>
          <w:rFonts w:eastAsia="Times New Roman"/>
          <w:szCs w:val="24"/>
        </w:rPr>
        <w:t xml:space="preserve">τετρακόσιες </w:t>
      </w:r>
      <w:r w:rsidRPr="00E92066">
        <w:rPr>
          <w:rFonts w:eastAsia="Times New Roman"/>
          <w:szCs w:val="24"/>
        </w:rPr>
        <w:t>χιλιάδες εκκρ</w:t>
      </w:r>
      <w:r w:rsidRPr="00E92066">
        <w:rPr>
          <w:rFonts w:eastAsia="Times New Roman"/>
          <w:szCs w:val="24"/>
        </w:rPr>
        <w:t>εμείς αιτήσεις συνταξιοδότησης</w:t>
      </w:r>
      <w:r>
        <w:rPr>
          <w:rFonts w:eastAsia="Times New Roman"/>
          <w:szCs w:val="24"/>
        </w:rPr>
        <w:t>.</w:t>
      </w:r>
    </w:p>
    <w:p w14:paraId="12B6EC04" w14:textId="77777777" w:rsidR="00F81E5F" w:rsidRDefault="0022463A">
      <w:pPr>
        <w:spacing w:line="600" w:lineRule="auto"/>
        <w:ind w:firstLine="720"/>
        <w:jc w:val="both"/>
        <w:rPr>
          <w:rFonts w:eastAsia="Times New Roman"/>
          <w:szCs w:val="24"/>
        </w:rPr>
      </w:pPr>
      <w:r>
        <w:rPr>
          <w:rFonts w:eastAsia="Times New Roman"/>
          <w:szCs w:val="24"/>
        </w:rPr>
        <w:t>Το</w:t>
      </w:r>
      <w:r w:rsidRPr="00E92066">
        <w:rPr>
          <w:rFonts w:eastAsia="Times New Roman"/>
          <w:szCs w:val="24"/>
        </w:rPr>
        <w:t xml:space="preserve"> 2016 η </w:t>
      </w:r>
      <w:r>
        <w:rPr>
          <w:rFonts w:eastAsia="Times New Roman"/>
          <w:szCs w:val="24"/>
        </w:rPr>
        <w:t>Κ</w:t>
      </w:r>
      <w:r w:rsidRPr="00E92066">
        <w:rPr>
          <w:rFonts w:eastAsia="Times New Roman"/>
          <w:szCs w:val="24"/>
        </w:rPr>
        <w:t xml:space="preserve">υβέρνηση προχώρησε σε μία μεγάλη </w:t>
      </w:r>
      <w:r>
        <w:rPr>
          <w:rFonts w:eastAsia="Times New Roman"/>
          <w:szCs w:val="24"/>
        </w:rPr>
        <w:t>α</w:t>
      </w:r>
      <w:r w:rsidRPr="00E92066">
        <w:rPr>
          <w:rFonts w:eastAsia="Times New Roman"/>
          <w:szCs w:val="24"/>
        </w:rPr>
        <w:t xml:space="preserve">σφαλιστική μεταρρύθμιση </w:t>
      </w:r>
      <w:r>
        <w:rPr>
          <w:rFonts w:eastAsia="Times New Roman"/>
          <w:szCs w:val="24"/>
        </w:rPr>
        <w:t>και από</w:t>
      </w:r>
      <w:r w:rsidRPr="00E92066">
        <w:rPr>
          <w:rFonts w:eastAsia="Times New Roman"/>
          <w:szCs w:val="24"/>
        </w:rPr>
        <w:t xml:space="preserve"> το 2017 και μετά οι ασφαλισμένοι πληρώνουν </w:t>
      </w:r>
      <w:r>
        <w:rPr>
          <w:rFonts w:eastAsia="Times New Roman"/>
          <w:szCs w:val="24"/>
        </w:rPr>
        <w:t>στη</w:t>
      </w:r>
      <w:r w:rsidRPr="00E92066">
        <w:rPr>
          <w:rFonts w:eastAsia="Times New Roman"/>
          <w:szCs w:val="24"/>
        </w:rPr>
        <w:t xml:space="preserve"> βάση των πραγματικών εισοδημάτων </w:t>
      </w:r>
      <w:r>
        <w:rPr>
          <w:rFonts w:eastAsia="Times New Roman"/>
          <w:szCs w:val="24"/>
        </w:rPr>
        <w:t>τους,</w:t>
      </w:r>
      <w:r w:rsidRPr="00E92066">
        <w:rPr>
          <w:rFonts w:eastAsia="Times New Roman"/>
          <w:szCs w:val="24"/>
        </w:rPr>
        <w:t xml:space="preserve"> με αισθητή μείωση των εισφορών για ένα μεγάλο μέρος των ελεύθ</w:t>
      </w:r>
      <w:r w:rsidRPr="00E92066">
        <w:rPr>
          <w:rFonts w:eastAsia="Times New Roman"/>
          <w:szCs w:val="24"/>
        </w:rPr>
        <w:t>ερων επαγγελματιών</w:t>
      </w:r>
      <w:r>
        <w:rPr>
          <w:rFonts w:eastAsia="Times New Roman"/>
          <w:szCs w:val="24"/>
        </w:rPr>
        <w:t>, α</w:t>
      </w:r>
      <w:r w:rsidRPr="00E92066">
        <w:rPr>
          <w:rFonts w:eastAsia="Times New Roman"/>
          <w:szCs w:val="24"/>
        </w:rPr>
        <w:t>πό 440</w:t>
      </w:r>
      <w:r>
        <w:rPr>
          <w:rFonts w:eastAsia="Times New Roman"/>
          <w:szCs w:val="24"/>
        </w:rPr>
        <w:t>,</w:t>
      </w:r>
      <w:r w:rsidRPr="00E92066">
        <w:rPr>
          <w:rFonts w:eastAsia="Times New Roman"/>
          <w:szCs w:val="24"/>
        </w:rPr>
        <w:t xml:space="preserve"> περίπου</w:t>
      </w:r>
      <w:r>
        <w:rPr>
          <w:rFonts w:eastAsia="Times New Roman"/>
          <w:szCs w:val="24"/>
        </w:rPr>
        <w:t>,</w:t>
      </w:r>
      <w:r w:rsidRPr="00E92066">
        <w:rPr>
          <w:rFonts w:eastAsia="Times New Roman"/>
          <w:szCs w:val="24"/>
        </w:rPr>
        <w:t xml:space="preserve"> ευρώ στα 167 </w:t>
      </w:r>
      <w:r>
        <w:rPr>
          <w:rFonts w:eastAsia="Times New Roman"/>
          <w:szCs w:val="24"/>
        </w:rPr>
        <w:t xml:space="preserve">ευρώ. </w:t>
      </w:r>
    </w:p>
    <w:p w14:paraId="12B6EC05" w14:textId="77777777" w:rsidR="00F81E5F" w:rsidRDefault="0022463A">
      <w:pPr>
        <w:spacing w:line="600" w:lineRule="auto"/>
        <w:ind w:firstLine="720"/>
        <w:jc w:val="both"/>
        <w:rPr>
          <w:rFonts w:eastAsia="Times New Roman"/>
          <w:szCs w:val="24"/>
        </w:rPr>
      </w:pPr>
      <w:r>
        <w:rPr>
          <w:rFonts w:eastAsia="Times New Roman"/>
          <w:szCs w:val="24"/>
        </w:rPr>
        <w:t>Το</w:t>
      </w:r>
      <w:r w:rsidRPr="00E92066">
        <w:rPr>
          <w:rFonts w:eastAsia="Times New Roman"/>
          <w:szCs w:val="24"/>
        </w:rPr>
        <w:t xml:space="preserve"> 2018 καταφέραμε να βγάλουμε τη χώρα από τα μνημόνια</w:t>
      </w:r>
      <w:r>
        <w:rPr>
          <w:rFonts w:eastAsia="Times New Roman"/>
          <w:szCs w:val="24"/>
        </w:rPr>
        <w:t>,</w:t>
      </w:r>
      <w:r w:rsidRPr="00E92066">
        <w:rPr>
          <w:rFonts w:eastAsia="Times New Roman"/>
          <w:szCs w:val="24"/>
        </w:rPr>
        <w:t xml:space="preserve"> μέσα από πολλές δυσκολίες</w:t>
      </w:r>
      <w:r>
        <w:rPr>
          <w:rFonts w:eastAsia="Times New Roman"/>
          <w:szCs w:val="24"/>
        </w:rPr>
        <w:t>,</w:t>
      </w:r>
      <w:r w:rsidRPr="00E92066">
        <w:rPr>
          <w:rFonts w:eastAsia="Times New Roman"/>
          <w:szCs w:val="24"/>
        </w:rPr>
        <w:t xml:space="preserve"> διαπραγματεύσεις</w:t>
      </w:r>
      <w:r>
        <w:rPr>
          <w:rFonts w:eastAsia="Times New Roman"/>
          <w:szCs w:val="24"/>
        </w:rPr>
        <w:t>,</w:t>
      </w:r>
      <w:r w:rsidRPr="00E92066">
        <w:rPr>
          <w:rFonts w:eastAsia="Times New Roman"/>
          <w:szCs w:val="24"/>
        </w:rPr>
        <w:t xml:space="preserve"> συμβιβασμούς</w:t>
      </w:r>
      <w:r>
        <w:rPr>
          <w:rFonts w:eastAsia="Times New Roman"/>
          <w:szCs w:val="24"/>
        </w:rPr>
        <w:t>,</w:t>
      </w:r>
      <w:r w:rsidRPr="00E92066">
        <w:rPr>
          <w:rFonts w:eastAsia="Times New Roman"/>
          <w:szCs w:val="24"/>
        </w:rPr>
        <w:t xml:space="preserve"> έχοντας πάντα ως κύριο στόχο να ξεπεράσουμε την κρίση και αυτή τη στιγμή να μπορούμ</w:t>
      </w:r>
      <w:r w:rsidRPr="00E92066">
        <w:rPr>
          <w:rFonts w:eastAsia="Times New Roman"/>
          <w:szCs w:val="24"/>
        </w:rPr>
        <w:t>ε να μιλάμε για οικονομική ανάκαμψη</w:t>
      </w:r>
      <w:r>
        <w:rPr>
          <w:rFonts w:eastAsia="Times New Roman"/>
          <w:szCs w:val="24"/>
        </w:rPr>
        <w:t>,</w:t>
      </w:r>
      <w:r w:rsidRPr="00E92066">
        <w:rPr>
          <w:rFonts w:eastAsia="Times New Roman"/>
          <w:szCs w:val="24"/>
        </w:rPr>
        <w:t xml:space="preserve"> αποκατάσταση των αδικιών και επιστροφή στην κανονικότητα</w:t>
      </w:r>
      <w:r>
        <w:rPr>
          <w:rFonts w:eastAsia="Times New Roman"/>
          <w:szCs w:val="24"/>
        </w:rPr>
        <w:t>.</w:t>
      </w:r>
    </w:p>
    <w:p w14:paraId="12B6EC06" w14:textId="77777777" w:rsidR="00F81E5F" w:rsidRDefault="0022463A">
      <w:pPr>
        <w:spacing w:line="600" w:lineRule="auto"/>
        <w:ind w:firstLine="720"/>
        <w:jc w:val="both"/>
        <w:rPr>
          <w:rFonts w:eastAsia="Times New Roman"/>
          <w:szCs w:val="24"/>
        </w:rPr>
      </w:pPr>
      <w:r>
        <w:rPr>
          <w:rFonts w:eastAsia="Times New Roman"/>
          <w:szCs w:val="24"/>
        </w:rPr>
        <w:t>Ήρθε, λ</w:t>
      </w:r>
      <w:r w:rsidRPr="00E92066">
        <w:rPr>
          <w:rFonts w:eastAsia="Times New Roman"/>
          <w:szCs w:val="24"/>
        </w:rPr>
        <w:t>οιπόν</w:t>
      </w:r>
      <w:r>
        <w:rPr>
          <w:rFonts w:eastAsia="Times New Roman"/>
          <w:szCs w:val="24"/>
        </w:rPr>
        <w:t>,</w:t>
      </w:r>
      <w:r w:rsidRPr="00E92066">
        <w:rPr>
          <w:rFonts w:eastAsia="Times New Roman"/>
          <w:szCs w:val="24"/>
        </w:rPr>
        <w:t xml:space="preserve"> η ώρα να κερδίσουμε ξανά το χαμένο έδαφος και το χαμένο χρόνο</w:t>
      </w:r>
      <w:r>
        <w:rPr>
          <w:rFonts w:eastAsia="Times New Roman"/>
          <w:szCs w:val="24"/>
        </w:rPr>
        <w:t>,</w:t>
      </w:r>
      <w:r w:rsidRPr="00E92066">
        <w:rPr>
          <w:rFonts w:eastAsia="Times New Roman"/>
          <w:szCs w:val="24"/>
        </w:rPr>
        <w:t xml:space="preserve"> όχι με λόγια</w:t>
      </w:r>
      <w:r>
        <w:rPr>
          <w:rFonts w:eastAsia="Times New Roman"/>
          <w:szCs w:val="24"/>
        </w:rPr>
        <w:t>,</w:t>
      </w:r>
      <w:r w:rsidRPr="00E92066">
        <w:rPr>
          <w:rFonts w:eastAsia="Times New Roman"/>
          <w:szCs w:val="24"/>
        </w:rPr>
        <w:t xml:space="preserve"> αλλά με έργα</w:t>
      </w:r>
      <w:r>
        <w:rPr>
          <w:rFonts w:eastAsia="Times New Roman"/>
          <w:szCs w:val="24"/>
        </w:rPr>
        <w:t>.</w:t>
      </w:r>
      <w:r w:rsidRPr="00E92066">
        <w:rPr>
          <w:rFonts w:eastAsia="Times New Roman"/>
          <w:szCs w:val="24"/>
        </w:rPr>
        <w:t xml:space="preserve"> </w:t>
      </w:r>
      <w:r>
        <w:rPr>
          <w:rFonts w:eastAsia="Times New Roman"/>
          <w:szCs w:val="24"/>
        </w:rPr>
        <w:t>Γι’</w:t>
      </w:r>
      <w:r w:rsidRPr="00E92066">
        <w:rPr>
          <w:rFonts w:eastAsia="Times New Roman"/>
          <w:szCs w:val="24"/>
        </w:rPr>
        <w:t xml:space="preserve"> αυτό </w:t>
      </w:r>
      <w:r>
        <w:rPr>
          <w:rFonts w:eastAsia="Times New Roman"/>
          <w:szCs w:val="24"/>
        </w:rPr>
        <w:t>σ</w:t>
      </w:r>
      <w:r w:rsidRPr="00E92066">
        <w:rPr>
          <w:rFonts w:eastAsia="Times New Roman"/>
          <w:szCs w:val="24"/>
        </w:rPr>
        <w:t>ήμερα είμαστε εδώ για να παρουσιάσουμε νέα θετ</w:t>
      </w:r>
      <w:r w:rsidRPr="00E92066">
        <w:rPr>
          <w:rFonts w:eastAsia="Times New Roman"/>
          <w:szCs w:val="24"/>
        </w:rPr>
        <w:t>ικά μέτρα μετά την εφαρμογή των βασικών αρχών συλλογικών διαπραγματεύσεων</w:t>
      </w:r>
      <w:r>
        <w:rPr>
          <w:rFonts w:eastAsia="Times New Roman"/>
          <w:szCs w:val="24"/>
        </w:rPr>
        <w:t>,</w:t>
      </w:r>
      <w:r w:rsidRPr="00E92066">
        <w:rPr>
          <w:rFonts w:eastAsia="Times New Roman"/>
          <w:szCs w:val="24"/>
        </w:rPr>
        <w:t xml:space="preserve"> την αύξηση </w:t>
      </w:r>
      <w:r>
        <w:rPr>
          <w:rFonts w:eastAsia="Times New Roman"/>
          <w:szCs w:val="24"/>
        </w:rPr>
        <w:t>τ</w:t>
      </w:r>
      <w:r w:rsidRPr="00E92066">
        <w:rPr>
          <w:rFonts w:eastAsia="Times New Roman"/>
          <w:szCs w:val="24"/>
        </w:rPr>
        <w:t>ου κατώτατου μισθού</w:t>
      </w:r>
      <w:r>
        <w:rPr>
          <w:rFonts w:eastAsia="Times New Roman"/>
          <w:szCs w:val="24"/>
        </w:rPr>
        <w:t>,</w:t>
      </w:r>
      <w:r w:rsidRPr="00E92066">
        <w:rPr>
          <w:rFonts w:eastAsia="Times New Roman"/>
          <w:szCs w:val="24"/>
        </w:rPr>
        <w:t xml:space="preserve"> την κατάργηση του ντροπιαστι</w:t>
      </w:r>
      <w:r>
        <w:rPr>
          <w:rFonts w:eastAsia="Times New Roman"/>
          <w:szCs w:val="24"/>
        </w:rPr>
        <w:t xml:space="preserve">κού και ρατσιστικού </w:t>
      </w:r>
      <w:proofErr w:type="spellStart"/>
      <w:r>
        <w:rPr>
          <w:rFonts w:eastAsia="Times New Roman"/>
          <w:szCs w:val="24"/>
        </w:rPr>
        <w:t>υποκατώτατου</w:t>
      </w:r>
      <w:proofErr w:type="spellEnd"/>
      <w:r>
        <w:rPr>
          <w:rFonts w:eastAsia="Times New Roman"/>
          <w:szCs w:val="24"/>
        </w:rPr>
        <w:t xml:space="preserve">, την </w:t>
      </w:r>
      <w:r w:rsidRPr="00E92066">
        <w:rPr>
          <w:rFonts w:eastAsia="Times New Roman"/>
          <w:szCs w:val="24"/>
        </w:rPr>
        <w:t>προστασία της πρώτης κατοικίας</w:t>
      </w:r>
      <w:r>
        <w:rPr>
          <w:rFonts w:eastAsia="Times New Roman"/>
          <w:szCs w:val="24"/>
        </w:rPr>
        <w:t>,</w:t>
      </w:r>
      <w:r w:rsidRPr="00E92066">
        <w:rPr>
          <w:rFonts w:eastAsia="Times New Roman"/>
          <w:szCs w:val="24"/>
        </w:rPr>
        <w:t xml:space="preserve"> τη μείωση των ασφαλιστικών εισφορών σε ελεύθερους επαγγελματίες</w:t>
      </w:r>
      <w:r>
        <w:rPr>
          <w:rFonts w:eastAsia="Times New Roman"/>
          <w:szCs w:val="24"/>
        </w:rPr>
        <w:t>,</w:t>
      </w:r>
      <w:r w:rsidRPr="00E92066">
        <w:rPr>
          <w:rFonts w:eastAsia="Times New Roman"/>
          <w:szCs w:val="24"/>
        </w:rPr>
        <w:t xml:space="preserve"> το επίδομα στέγασης</w:t>
      </w:r>
      <w:r>
        <w:rPr>
          <w:rFonts w:eastAsia="Times New Roman"/>
          <w:szCs w:val="24"/>
        </w:rPr>
        <w:t>,</w:t>
      </w:r>
      <w:r w:rsidRPr="00E92066">
        <w:rPr>
          <w:rFonts w:eastAsia="Times New Roman"/>
          <w:szCs w:val="24"/>
        </w:rPr>
        <w:t xml:space="preserve"> την κάλυψη </w:t>
      </w:r>
      <w:r>
        <w:rPr>
          <w:rFonts w:eastAsia="Times New Roman"/>
          <w:szCs w:val="24"/>
        </w:rPr>
        <w:t>δυόμισι εκατομμυρίων</w:t>
      </w:r>
      <w:r w:rsidRPr="00E92066">
        <w:rPr>
          <w:rFonts w:eastAsia="Times New Roman"/>
          <w:szCs w:val="24"/>
        </w:rPr>
        <w:t xml:space="preserve"> ανασφάλιστων </w:t>
      </w:r>
      <w:r>
        <w:rPr>
          <w:rFonts w:eastAsia="Times New Roman"/>
          <w:szCs w:val="24"/>
        </w:rPr>
        <w:t>συμ</w:t>
      </w:r>
      <w:r w:rsidRPr="00E92066">
        <w:rPr>
          <w:rFonts w:eastAsia="Times New Roman"/>
          <w:szCs w:val="24"/>
        </w:rPr>
        <w:t xml:space="preserve">πολιτών </w:t>
      </w:r>
      <w:r>
        <w:rPr>
          <w:rFonts w:eastAsia="Times New Roman"/>
          <w:szCs w:val="24"/>
        </w:rPr>
        <w:t xml:space="preserve">μας. </w:t>
      </w:r>
    </w:p>
    <w:p w14:paraId="12B6EC07" w14:textId="77777777" w:rsidR="00F81E5F" w:rsidRDefault="0022463A">
      <w:pPr>
        <w:spacing w:line="600" w:lineRule="auto"/>
        <w:ind w:firstLine="720"/>
        <w:jc w:val="both"/>
        <w:rPr>
          <w:rFonts w:eastAsia="Times New Roman"/>
          <w:szCs w:val="24"/>
        </w:rPr>
      </w:pPr>
      <w:r>
        <w:rPr>
          <w:rFonts w:eastAsia="Times New Roman"/>
          <w:szCs w:val="24"/>
        </w:rPr>
        <w:t>Όλα αυτά</w:t>
      </w:r>
      <w:r w:rsidRPr="00E92066">
        <w:rPr>
          <w:rFonts w:eastAsia="Times New Roman"/>
          <w:szCs w:val="24"/>
        </w:rPr>
        <w:t xml:space="preserve"> έχουν ένα και μοναδικό πρό</w:t>
      </w:r>
      <w:r>
        <w:rPr>
          <w:rFonts w:eastAsia="Times New Roman"/>
          <w:szCs w:val="24"/>
        </w:rPr>
        <w:t>σημο,</w:t>
      </w:r>
      <w:r w:rsidRPr="00E92066">
        <w:rPr>
          <w:rFonts w:eastAsia="Times New Roman"/>
          <w:szCs w:val="24"/>
        </w:rPr>
        <w:t xml:space="preserve"> την προστασία των πολλών</w:t>
      </w:r>
      <w:r>
        <w:rPr>
          <w:rFonts w:eastAsia="Times New Roman"/>
          <w:szCs w:val="24"/>
        </w:rPr>
        <w:t xml:space="preserve">, </w:t>
      </w:r>
      <w:r w:rsidRPr="00E92066">
        <w:rPr>
          <w:rFonts w:eastAsia="Times New Roman"/>
          <w:szCs w:val="24"/>
        </w:rPr>
        <w:t>α</w:t>
      </w:r>
      <w:r>
        <w:rPr>
          <w:rFonts w:eastAsia="Times New Roman"/>
          <w:szCs w:val="24"/>
        </w:rPr>
        <w:t>υτών</w:t>
      </w:r>
      <w:r w:rsidRPr="00E92066">
        <w:rPr>
          <w:rFonts w:eastAsia="Times New Roman"/>
          <w:szCs w:val="24"/>
        </w:rPr>
        <w:t xml:space="preserve"> που σήκωσαν τα βάρη της κρίσης</w:t>
      </w:r>
      <w:r>
        <w:rPr>
          <w:rFonts w:eastAsia="Times New Roman"/>
          <w:szCs w:val="24"/>
        </w:rPr>
        <w:t>.</w:t>
      </w:r>
      <w:r w:rsidRPr="00E92066">
        <w:rPr>
          <w:rFonts w:eastAsia="Times New Roman"/>
          <w:szCs w:val="24"/>
        </w:rPr>
        <w:t xml:space="preserve"> </w:t>
      </w:r>
      <w:r>
        <w:rPr>
          <w:rFonts w:eastAsia="Times New Roman"/>
          <w:szCs w:val="24"/>
        </w:rPr>
        <w:t>Όλ</w:t>
      </w:r>
      <w:r>
        <w:rPr>
          <w:rFonts w:eastAsia="Times New Roman"/>
          <w:szCs w:val="24"/>
        </w:rPr>
        <w:t xml:space="preserve">α αυτά είναι μέτρα </w:t>
      </w:r>
      <w:proofErr w:type="spellStart"/>
      <w:r>
        <w:rPr>
          <w:rFonts w:eastAsia="Times New Roman"/>
          <w:szCs w:val="24"/>
        </w:rPr>
        <w:t>στοχευμένα</w:t>
      </w:r>
      <w:proofErr w:type="spellEnd"/>
      <w:r>
        <w:rPr>
          <w:rFonts w:eastAsia="Times New Roman"/>
          <w:szCs w:val="24"/>
        </w:rPr>
        <w:t>, σ</w:t>
      </w:r>
      <w:r w:rsidRPr="00E92066">
        <w:rPr>
          <w:rFonts w:eastAsia="Times New Roman"/>
          <w:szCs w:val="24"/>
        </w:rPr>
        <w:t>τ</w:t>
      </w:r>
      <w:r>
        <w:rPr>
          <w:rFonts w:eastAsia="Times New Roman"/>
          <w:szCs w:val="24"/>
        </w:rPr>
        <w:t>ο</w:t>
      </w:r>
      <w:r w:rsidRPr="00E92066">
        <w:rPr>
          <w:rFonts w:eastAsia="Times New Roman"/>
          <w:szCs w:val="24"/>
        </w:rPr>
        <w:t xml:space="preserve"> πλαίσι</w:t>
      </w:r>
      <w:r>
        <w:rPr>
          <w:rFonts w:eastAsia="Times New Roman"/>
          <w:szCs w:val="24"/>
        </w:rPr>
        <w:t>ο</w:t>
      </w:r>
      <w:r w:rsidRPr="00E92066">
        <w:rPr>
          <w:rFonts w:eastAsia="Times New Roman"/>
          <w:szCs w:val="24"/>
        </w:rPr>
        <w:t xml:space="preserve"> του δημοσιονομικού μας χώρου κ</w:t>
      </w:r>
      <w:r>
        <w:rPr>
          <w:rFonts w:eastAsia="Times New Roman"/>
          <w:szCs w:val="24"/>
        </w:rPr>
        <w:t>α</w:t>
      </w:r>
      <w:r w:rsidRPr="00E92066">
        <w:rPr>
          <w:rFonts w:eastAsia="Times New Roman"/>
          <w:szCs w:val="24"/>
        </w:rPr>
        <w:t xml:space="preserve">ι όχι με δανεικά που υποθηκεύουν το μέλλον </w:t>
      </w:r>
      <w:r>
        <w:rPr>
          <w:rFonts w:eastAsia="Times New Roman"/>
          <w:szCs w:val="24"/>
        </w:rPr>
        <w:t>μας,</w:t>
      </w:r>
      <w:r w:rsidRPr="00E92066">
        <w:rPr>
          <w:rFonts w:eastAsia="Times New Roman"/>
          <w:szCs w:val="24"/>
        </w:rPr>
        <w:t xml:space="preserve"> κάτι που έγινε </w:t>
      </w:r>
      <w:r>
        <w:rPr>
          <w:rFonts w:eastAsia="Times New Roman"/>
          <w:szCs w:val="24"/>
        </w:rPr>
        <w:t>σ</w:t>
      </w:r>
      <w:r w:rsidRPr="00E92066">
        <w:rPr>
          <w:rFonts w:eastAsia="Times New Roman"/>
          <w:szCs w:val="24"/>
        </w:rPr>
        <w:t>ε μεγάλη</w:t>
      </w:r>
      <w:r>
        <w:rPr>
          <w:rFonts w:eastAsia="Times New Roman"/>
          <w:szCs w:val="24"/>
        </w:rPr>
        <w:t>,</w:t>
      </w:r>
      <w:r w:rsidRPr="00E92066">
        <w:rPr>
          <w:rFonts w:eastAsia="Times New Roman"/>
          <w:szCs w:val="24"/>
        </w:rPr>
        <w:t xml:space="preserve"> θα </w:t>
      </w:r>
      <w:r>
        <w:rPr>
          <w:rFonts w:eastAsia="Times New Roman"/>
          <w:szCs w:val="24"/>
        </w:rPr>
        <w:t>έλεγα, έκταση</w:t>
      </w:r>
      <w:r w:rsidRPr="00E92066">
        <w:rPr>
          <w:rFonts w:eastAsia="Times New Roman"/>
          <w:szCs w:val="24"/>
        </w:rPr>
        <w:t xml:space="preserve"> στο παρελθόν</w:t>
      </w:r>
      <w:r>
        <w:rPr>
          <w:rFonts w:eastAsia="Times New Roman"/>
          <w:szCs w:val="24"/>
        </w:rPr>
        <w:t>.</w:t>
      </w:r>
    </w:p>
    <w:p w14:paraId="12B6EC08" w14:textId="77777777" w:rsidR="00F81E5F" w:rsidRDefault="0022463A">
      <w:pPr>
        <w:spacing w:line="600" w:lineRule="auto"/>
        <w:ind w:firstLine="720"/>
        <w:jc w:val="both"/>
        <w:rPr>
          <w:rFonts w:eastAsia="Times New Roman"/>
          <w:szCs w:val="24"/>
        </w:rPr>
      </w:pPr>
      <w:r>
        <w:rPr>
          <w:rFonts w:eastAsia="Times New Roman"/>
          <w:szCs w:val="24"/>
        </w:rPr>
        <w:t xml:space="preserve">Με τις τροπολογίες, ακόμα, </w:t>
      </w:r>
      <w:r w:rsidRPr="00E92066">
        <w:rPr>
          <w:rFonts w:eastAsia="Times New Roman"/>
          <w:szCs w:val="24"/>
        </w:rPr>
        <w:t>που κατατέθηκαν θεσπίζεται ως μόνιμο μέ</w:t>
      </w:r>
      <w:r>
        <w:rPr>
          <w:rFonts w:eastAsia="Times New Roman"/>
          <w:szCs w:val="24"/>
        </w:rPr>
        <w:t>τρο και όχι</w:t>
      </w:r>
      <w:r>
        <w:rPr>
          <w:rFonts w:eastAsia="Times New Roman"/>
          <w:szCs w:val="24"/>
        </w:rPr>
        <w:t xml:space="preserve"> ως εκλογικό επίδομα, </w:t>
      </w:r>
      <w:r w:rsidRPr="00E92066">
        <w:rPr>
          <w:rFonts w:eastAsia="Times New Roman"/>
          <w:szCs w:val="24"/>
        </w:rPr>
        <w:t xml:space="preserve">όπως αρέσκεται να λέει </w:t>
      </w:r>
      <w:r>
        <w:rPr>
          <w:rFonts w:eastAsia="Times New Roman"/>
          <w:szCs w:val="24"/>
        </w:rPr>
        <w:t>η</w:t>
      </w:r>
      <w:r w:rsidRPr="00E92066">
        <w:rPr>
          <w:rFonts w:eastAsia="Times New Roman"/>
          <w:szCs w:val="24"/>
        </w:rPr>
        <w:t xml:space="preserve"> </w:t>
      </w:r>
      <w:r>
        <w:rPr>
          <w:rFonts w:eastAsia="Times New Roman"/>
          <w:szCs w:val="24"/>
        </w:rPr>
        <w:t>Α</w:t>
      </w:r>
      <w:r w:rsidRPr="00E92066">
        <w:rPr>
          <w:rFonts w:eastAsia="Times New Roman"/>
          <w:szCs w:val="24"/>
        </w:rPr>
        <w:t>ντιπολίτευση</w:t>
      </w:r>
      <w:r>
        <w:rPr>
          <w:rFonts w:eastAsia="Times New Roman"/>
          <w:szCs w:val="24"/>
        </w:rPr>
        <w:t>,</w:t>
      </w:r>
      <w:r w:rsidRPr="00E92066">
        <w:rPr>
          <w:rFonts w:eastAsia="Times New Roman"/>
          <w:szCs w:val="24"/>
        </w:rPr>
        <w:t xml:space="preserve"> η </w:t>
      </w:r>
      <w:r>
        <w:rPr>
          <w:rFonts w:eastAsia="Times New Roman"/>
          <w:szCs w:val="24"/>
        </w:rPr>
        <w:t>δέκατη τρίτη</w:t>
      </w:r>
      <w:r w:rsidRPr="00E92066">
        <w:rPr>
          <w:rFonts w:eastAsia="Times New Roman"/>
          <w:szCs w:val="24"/>
        </w:rPr>
        <w:t xml:space="preserve"> σύνταξη και επανέρχεται ο μειωμένος ΦΠΑ στα είδη εστίασης στο 13% και στο 6% η ενέργεια</w:t>
      </w:r>
      <w:r>
        <w:rPr>
          <w:rFonts w:eastAsia="Times New Roman"/>
          <w:szCs w:val="24"/>
        </w:rPr>
        <w:t>,</w:t>
      </w:r>
      <w:r w:rsidRPr="00E92066">
        <w:rPr>
          <w:rFonts w:eastAsia="Times New Roman"/>
          <w:szCs w:val="24"/>
        </w:rPr>
        <w:t xml:space="preserve"> όπως η ΔΕΗ </w:t>
      </w:r>
      <w:r>
        <w:rPr>
          <w:rFonts w:eastAsia="Times New Roman"/>
          <w:szCs w:val="24"/>
        </w:rPr>
        <w:t xml:space="preserve">και το φυσικό αέριο. </w:t>
      </w:r>
    </w:p>
    <w:p w14:paraId="12B6EC09" w14:textId="77777777" w:rsidR="00F81E5F" w:rsidRDefault="0022463A">
      <w:pPr>
        <w:spacing w:line="600" w:lineRule="auto"/>
        <w:ind w:firstLine="720"/>
        <w:jc w:val="both"/>
        <w:rPr>
          <w:rFonts w:eastAsia="Times New Roman"/>
          <w:szCs w:val="24"/>
        </w:rPr>
      </w:pPr>
      <w:r>
        <w:rPr>
          <w:rFonts w:eastAsia="Times New Roman"/>
          <w:szCs w:val="24"/>
        </w:rPr>
        <w:t>Α</w:t>
      </w:r>
      <w:r w:rsidRPr="00E92066">
        <w:rPr>
          <w:rFonts w:eastAsia="Times New Roman"/>
          <w:szCs w:val="24"/>
        </w:rPr>
        <w:t xml:space="preserve">πέναντι σε όλα αυτά τα θετικά μέτρα </w:t>
      </w:r>
      <w:r>
        <w:rPr>
          <w:rFonts w:eastAsia="Times New Roman"/>
          <w:szCs w:val="24"/>
        </w:rPr>
        <w:t>η Ν</w:t>
      </w:r>
      <w:r w:rsidRPr="00E92066">
        <w:rPr>
          <w:rFonts w:eastAsia="Times New Roman"/>
          <w:szCs w:val="24"/>
        </w:rPr>
        <w:t>έα Δημοκρατία και</w:t>
      </w:r>
      <w:r w:rsidRPr="00E92066">
        <w:rPr>
          <w:rFonts w:eastAsia="Times New Roman"/>
          <w:szCs w:val="24"/>
        </w:rPr>
        <w:t xml:space="preserve"> </w:t>
      </w:r>
      <w:r>
        <w:rPr>
          <w:rFonts w:eastAsia="Times New Roman"/>
          <w:szCs w:val="24"/>
        </w:rPr>
        <w:t xml:space="preserve">ο κ. Μητσοτάκης τι προτείνουν άραγε; Να καταργηθεί </w:t>
      </w:r>
      <w:r w:rsidRPr="00E92066">
        <w:rPr>
          <w:rFonts w:eastAsia="Times New Roman"/>
          <w:szCs w:val="24"/>
        </w:rPr>
        <w:t>το οκτάωρο ως ξεπερασμένο</w:t>
      </w:r>
      <w:r>
        <w:rPr>
          <w:rFonts w:eastAsia="Times New Roman"/>
          <w:szCs w:val="24"/>
        </w:rPr>
        <w:t>, με</w:t>
      </w:r>
      <w:r w:rsidRPr="00E92066">
        <w:rPr>
          <w:rFonts w:eastAsia="Times New Roman"/>
          <w:szCs w:val="24"/>
        </w:rPr>
        <w:t xml:space="preserve"> ψήφισμα του </w:t>
      </w:r>
      <w:r>
        <w:rPr>
          <w:rFonts w:eastAsia="Times New Roman"/>
          <w:szCs w:val="24"/>
        </w:rPr>
        <w:t>Ε</w:t>
      </w:r>
      <w:r w:rsidRPr="00E92066">
        <w:rPr>
          <w:rFonts w:eastAsia="Times New Roman"/>
          <w:szCs w:val="24"/>
        </w:rPr>
        <w:t xml:space="preserve">υρωκοινοβουλίου </w:t>
      </w:r>
      <w:r>
        <w:rPr>
          <w:rFonts w:eastAsia="Times New Roman"/>
          <w:szCs w:val="24"/>
        </w:rPr>
        <w:t xml:space="preserve">που </w:t>
      </w:r>
      <w:r w:rsidRPr="00E92066">
        <w:rPr>
          <w:rFonts w:eastAsia="Times New Roman"/>
          <w:szCs w:val="24"/>
        </w:rPr>
        <w:t xml:space="preserve">ψήφισαν οι Ευρωβουλευτές </w:t>
      </w:r>
      <w:r>
        <w:rPr>
          <w:rFonts w:eastAsia="Times New Roman"/>
          <w:szCs w:val="24"/>
        </w:rPr>
        <w:t xml:space="preserve">της </w:t>
      </w:r>
      <w:r w:rsidRPr="00E92066">
        <w:rPr>
          <w:rFonts w:eastAsia="Times New Roman"/>
          <w:szCs w:val="24"/>
        </w:rPr>
        <w:t>Νέας Δημοκρατίας</w:t>
      </w:r>
      <w:r>
        <w:rPr>
          <w:rFonts w:eastAsia="Times New Roman"/>
          <w:szCs w:val="24"/>
        </w:rPr>
        <w:t>.</w:t>
      </w:r>
      <w:r w:rsidRPr="00E92066">
        <w:rPr>
          <w:rFonts w:eastAsia="Times New Roman"/>
          <w:szCs w:val="24"/>
        </w:rPr>
        <w:t xml:space="preserve"> </w:t>
      </w:r>
      <w:r>
        <w:rPr>
          <w:rFonts w:eastAsia="Times New Roman"/>
          <w:szCs w:val="24"/>
        </w:rPr>
        <w:t>Τις</w:t>
      </w:r>
      <w:r w:rsidRPr="00E92066">
        <w:rPr>
          <w:rFonts w:eastAsia="Times New Roman"/>
          <w:szCs w:val="24"/>
        </w:rPr>
        <w:t xml:space="preserve"> επιπλέον εν</w:t>
      </w:r>
      <w:r>
        <w:rPr>
          <w:rFonts w:eastAsia="Times New Roman"/>
          <w:szCs w:val="24"/>
        </w:rPr>
        <w:t>ισχύσεις</w:t>
      </w:r>
      <w:r w:rsidRPr="00E92066">
        <w:rPr>
          <w:rFonts w:eastAsia="Times New Roman"/>
          <w:szCs w:val="24"/>
        </w:rPr>
        <w:t xml:space="preserve"> </w:t>
      </w:r>
      <w:r>
        <w:rPr>
          <w:rFonts w:eastAsia="Times New Roman"/>
          <w:szCs w:val="24"/>
        </w:rPr>
        <w:t>των συνταξιούχων, όπως τη δέκατη τρίτη σύνταξη τις ονομάζει</w:t>
      </w:r>
      <w:r w:rsidRPr="00E92066">
        <w:rPr>
          <w:rFonts w:eastAsia="Times New Roman"/>
          <w:szCs w:val="24"/>
        </w:rPr>
        <w:t xml:space="preserve"> λαϊκισμό κ</w:t>
      </w:r>
      <w:r w:rsidRPr="00E92066">
        <w:rPr>
          <w:rFonts w:eastAsia="Times New Roman"/>
          <w:szCs w:val="24"/>
        </w:rPr>
        <w:t>αι δεν εγγυάται τη συνέχει</w:t>
      </w:r>
      <w:r>
        <w:rPr>
          <w:rFonts w:eastAsia="Times New Roman"/>
          <w:szCs w:val="24"/>
        </w:rPr>
        <w:t>ά τους, χ</w:t>
      </w:r>
      <w:r w:rsidRPr="00E92066">
        <w:rPr>
          <w:rFonts w:eastAsia="Times New Roman"/>
          <w:szCs w:val="24"/>
        </w:rPr>
        <w:t>θεσινή δήλωση</w:t>
      </w:r>
      <w:r>
        <w:rPr>
          <w:rFonts w:eastAsia="Times New Roman"/>
          <w:szCs w:val="24"/>
        </w:rPr>
        <w:t>.</w:t>
      </w:r>
      <w:r w:rsidRPr="00E92066">
        <w:rPr>
          <w:rFonts w:eastAsia="Times New Roman"/>
          <w:szCs w:val="24"/>
        </w:rPr>
        <w:t xml:space="preserve"> </w:t>
      </w:r>
      <w:r>
        <w:rPr>
          <w:rFonts w:eastAsia="Times New Roman"/>
          <w:szCs w:val="24"/>
        </w:rPr>
        <w:t>Ζ</w:t>
      </w:r>
      <w:r w:rsidRPr="00E92066">
        <w:rPr>
          <w:rFonts w:eastAsia="Times New Roman"/>
          <w:szCs w:val="24"/>
        </w:rPr>
        <w:t>ητά να εφαρμοστεί η επταήμερη εργασία</w:t>
      </w:r>
      <w:r>
        <w:rPr>
          <w:rFonts w:eastAsia="Times New Roman"/>
          <w:szCs w:val="24"/>
        </w:rPr>
        <w:t>,</w:t>
      </w:r>
      <w:r w:rsidRPr="00E92066">
        <w:rPr>
          <w:rFonts w:eastAsia="Times New Roman"/>
          <w:szCs w:val="24"/>
        </w:rPr>
        <w:t xml:space="preserve"> επιστρέφοντας στις εργασιακές σχέσεις το</w:t>
      </w:r>
      <w:r>
        <w:rPr>
          <w:rFonts w:eastAsia="Times New Roman"/>
          <w:szCs w:val="24"/>
        </w:rPr>
        <w:t>υ</w:t>
      </w:r>
      <w:r w:rsidRPr="00E92066">
        <w:rPr>
          <w:rFonts w:eastAsia="Times New Roman"/>
          <w:szCs w:val="24"/>
        </w:rPr>
        <w:t xml:space="preserve"> 18</w:t>
      </w:r>
      <w:r>
        <w:rPr>
          <w:rFonts w:eastAsia="Times New Roman"/>
          <w:szCs w:val="24"/>
        </w:rPr>
        <w:t>ου</w:t>
      </w:r>
      <w:r w:rsidRPr="00E92066">
        <w:rPr>
          <w:rFonts w:eastAsia="Times New Roman"/>
          <w:szCs w:val="24"/>
        </w:rPr>
        <w:t xml:space="preserve"> αιώνα</w:t>
      </w:r>
      <w:r>
        <w:rPr>
          <w:rFonts w:eastAsia="Times New Roman"/>
          <w:szCs w:val="24"/>
        </w:rPr>
        <w:t>.</w:t>
      </w:r>
      <w:r w:rsidRPr="00E92066">
        <w:rPr>
          <w:rFonts w:eastAsia="Times New Roman"/>
          <w:szCs w:val="24"/>
        </w:rPr>
        <w:t xml:space="preserve"> </w:t>
      </w:r>
      <w:r>
        <w:rPr>
          <w:rFonts w:eastAsia="Times New Roman"/>
          <w:szCs w:val="24"/>
        </w:rPr>
        <w:t>Κ</w:t>
      </w:r>
      <w:r w:rsidRPr="00E92066">
        <w:rPr>
          <w:rFonts w:eastAsia="Times New Roman"/>
          <w:szCs w:val="24"/>
        </w:rPr>
        <w:t>αι φυσικά</w:t>
      </w:r>
      <w:r>
        <w:rPr>
          <w:rFonts w:eastAsia="Times New Roman"/>
          <w:szCs w:val="24"/>
        </w:rPr>
        <w:t>,</w:t>
      </w:r>
      <w:r w:rsidRPr="00E92066">
        <w:rPr>
          <w:rFonts w:eastAsia="Times New Roman"/>
          <w:szCs w:val="24"/>
        </w:rPr>
        <w:t xml:space="preserve"> δεν εννοεί την εφταήμερη λειτουργία</w:t>
      </w:r>
      <w:r>
        <w:rPr>
          <w:rFonts w:eastAsia="Times New Roman"/>
          <w:szCs w:val="24"/>
        </w:rPr>
        <w:t>,</w:t>
      </w:r>
      <w:r w:rsidRPr="00E92066">
        <w:rPr>
          <w:rFonts w:eastAsia="Times New Roman"/>
          <w:szCs w:val="24"/>
        </w:rPr>
        <w:t xml:space="preserve"> που ισχύει έτσι κι αλλιώς</w:t>
      </w:r>
      <w:r>
        <w:rPr>
          <w:rFonts w:eastAsia="Times New Roman"/>
          <w:szCs w:val="24"/>
        </w:rPr>
        <w:t>,</w:t>
      </w:r>
      <w:r w:rsidRPr="00E92066">
        <w:rPr>
          <w:rFonts w:eastAsia="Times New Roman"/>
          <w:szCs w:val="24"/>
        </w:rPr>
        <w:t xml:space="preserve"> ειδικά για τις εταιρείες συνεχούς </w:t>
      </w:r>
      <w:r>
        <w:rPr>
          <w:rFonts w:eastAsia="Times New Roman"/>
          <w:szCs w:val="24"/>
        </w:rPr>
        <w:t xml:space="preserve">πυράς. </w:t>
      </w:r>
    </w:p>
    <w:p w14:paraId="12B6EC0A" w14:textId="77777777" w:rsidR="00F81E5F" w:rsidRDefault="0022463A">
      <w:pPr>
        <w:spacing w:line="600" w:lineRule="auto"/>
        <w:ind w:firstLine="720"/>
        <w:jc w:val="both"/>
        <w:rPr>
          <w:rFonts w:eastAsia="Times New Roman"/>
          <w:szCs w:val="24"/>
        </w:rPr>
      </w:pPr>
      <w:r>
        <w:rPr>
          <w:rFonts w:eastAsia="Times New Roman"/>
          <w:szCs w:val="24"/>
        </w:rPr>
        <w:t>Ζητάει</w:t>
      </w:r>
      <w:r w:rsidRPr="00E92066">
        <w:rPr>
          <w:rFonts w:eastAsia="Times New Roman"/>
          <w:szCs w:val="24"/>
        </w:rPr>
        <w:t xml:space="preserve"> να μην ισχύουν οι συλλογικές συμβάσεις</w:t>
      </w:r>
      <w:r>
        <w:rPr>
          <w:rFonts w:eastAsia="Times New Roman"/>
          <w:szCs w:val="24"/>
        </w:rPr>
        <w:t>,</w:t>
      </w:r>
      <w:r w:rsidRPr="00E92066">
        <w:rPr>
          <w:rFonts w:eastAsia="Times New Roman"/>
          <w:szCs w:val="24"/>
        </w:rPr>
        <w:t xml:space="preserve"> αλλά οι επιχειρηματικές</w:t>
      </w:r>
      <w:r>
        <w:rPr>
          <w:rFonts w:eastAsia="Times New Roman"/>
          <w:szCs w:val="24"/>
        </w:rPr>
        <w:t>,</w:t>
      </w:r>
      <w:r w:rsidRPr="00E92066">
        <w:rPr>
          <w:rFonts w:eastAsia="Times New Roman"/>
          <w:szCs w:val="24"/>
        </w:rPr>
        <w:t xml:space="preserve"> ξέροντας καλά ότι οι εργαζόμενοι μιας επιχείρησης είναι πιο ευάλωτοι στις ορέξεις του επιχειρηματία</w:t>
      </w:r>
      <w:r>
        <w:rPr>
          <w:rFonts w:eastAsia="Times New Roman"/>
          <w:szCs w:val="24"/>
        </w:rPr>
        <w:t>.</w:t>
      </w:r>
      <w:r w:rsidRPr="00E92066">
        <w:rPr>
          <w:rFonts w:eastAsia="Times New Roman"/>
          <w:szCs w:val="24"/>
        </w:rPr>
        <w:t xml:space="preserve"> </w:t>
      </w:r>
      <w:r>
        <w:rPr>
          <w:rFonts w:eastAsia="Times New Roman"/>
          <w:szCs w:val="24"/>
        </w:rPr>
        <w:t>Ζητάει</w:t>
      </w:r>
      <w:r w:rsidRPr="00E92066">
        <w:rPr>
          <w:rFonts w:eastAsia="Times New Roman"/>
          <w:szCs w:val="24"/>
        </w:rPr>
        <w:t xml:space="preserve"> να επανέλθουν οι προσλήψεις στο 5 προς 1</w:t>
      </w:r>
      <w:r>
        <w:rPr>
          <w:rFonts w:eastAsia="Times New Roman"/>
          <w:szCs w:val="24"/>
        </w:rPr>
        <w:t>,</w:t>
      </w:r>
      <w:r w:rsidRPr="00E92066">
        <w:rPr>
          <w:rFonts w:eastAsia="Times New Roman"/>
          <w:szCs w:val="24"/>
        </w:rPr>
        <w:t xml:space="preserve"> από το 1 προς 1 που καταφέ</w:t>
      </w:r>
      <w:r w:rsidRPr="00E92066">
        <w:rPr>
          <w:rFonts w:eastAsia="Times New Roman"/>
          <w:szCs w:val="24"/>
        </w:rPr>
        <w:t>ραμε εμείς</w:t>
      </w:r>
      <w:r>
        <w:rPr>
          <w:rFonts w:eastAsia="Times New Roman"/>
          <w:szCs w:val="24"/>
        </w:rPr>
        <w:t>,</w:t>
      </w:r>
      <w:r w:rsidRPr="00E92066">
        <w:rPr>
          <w:rFonts w:eastAsia="Times New Roman"/>
          <w:szCs w:val="24"/>
        </w:rPr>
        <w:t xml:space="preserve"> με βασικό του</w:t>
      </w:r>
      <w:r>
        <w:rPr>
          <w:rFonts w:eastAsia="Times New Roman"/>
          <w:szCs w:val="24"/>
        </w:rPr>
        <w:t>,</w:t>
      </w:r>
      <w:r w:rsidRPr="00E92066">
        <w:rPr>
          <w:rFonts w:eastAsia="Times New Roman"/>
          <w:szCs w:val="24"/>
        </w:rPr>
        <w:t xml:space="preserve"> βέβαια</w:t>
      </w:r>
      <w:r>
        <w:rPr>
          <w:rFonts w:eastAsia="Times New Roman"/>
          <w:szCs w:val="24"/>
        </w:rPr>
        <w:t>,</w:t>
      </w:r>
      <w:r w:rsidRPr="00E92066">
        <w:rPr>
          <w:rFonts w:eastAsia="Times New Roman"/>
          <w:szCs w:val="24"/>
        </w:rPr>
        <w:t xml:space="preserve"> στόχο τη μεταφορά υπηρεσιών του δημόσιου τομέα στον ιδιωτικό</w:t>
      </w:r>
      <w:r>
        <w:rPr>
          <w:rFonts w:eastAsia="Times New Roman"/>
          <w:szCs w:val="24"/>
        </w:rPr>
        <w:t>.</w:t>
      </w:r>
    </w:p>
    <w:p w14:paraId="12B6EC0B" w14:textId="77777777" w:rsidR="00F81E5F" w:rsidRDefault="0022463A">
      <w:pPr>
        <w:spacing w:line="600" w:lineRule="auto"/>
        <w:ind w:firstLine="720"/>
        <w:jc w:val="both"/>
        <w:rPr>
          <w:rFonts w:eastAsia="Times New Roman"/>
          <w:szCs w:val="24"/>
        </w:rPr>
      </w:pPr>
      <w:r w:rsidRPr="00E92066">
        <w:rPr>
          <w:rFonts w:eastAsia="Times New Roman"/>
          <w:szCs w:val="24"/>
        </w:rPr>
        <w:t xml:space="preserve">Όλα τα παραπάνω πραγματικά θα τα ζήλευαν και </w:t>
      </w:r>
      <w:r>
        <w:rPr>
          <w:rFonts w:eastAsia="Times New Roman"/>
          <w:szCs w:val="24"/>
        </w:rPr>
        <w:t xml:space="preserve">ο ΣΕΒ και το ΔΝΤ και δημιουργούν με προσήλωση </w:t>
      </w:r>
      <w:r w:rsidRPr="00E92066">
        <w:rPr>
          <w:rFonts w:eastAsia="Times New Roman"/>
          <w:szCs w:val="24"/>
        </w:rPr>
        <w:t>την Ελλάδα των λίγων</w:t>
      </w:r>
      <w:r>
        <w:rPr>
          <w:rFonts w:eastAsia="Times New Roman"/>
          <w:szCs w:val="24"/>
        </w:rPr>
        <w:t>.</w:t>
      </w:r>
      <w:r w:rsidRPr="00E92066">
        <w:rPr>
          <w:rFonts w:eastAsia="Times New Roman"/>
          <w:szCs w:val="24"/>
        </w:rPr>
        <w:t xml:space="preserve"> </w:t>
      </w:r>
      <w:r>
        <w:rPr>
          <w:rFonts w:eastAsia="Times New Roman"/>
          <w:szCs w:val="24"/>
        </w:rPr>
        <w:t>Ο</w:t>
      </w:r>
      <w:r w:rsidRPr="00E92066">
        <w:rPr>
          <w:rFonts w:eastAsia="Times New Roman"/>
          <w:szCs w:val="24"/>
        </w:rPr>
        <w:t xml:space="preserve"> λαός</w:t>
      </w:r>
      <w:r>
        <w:rPr>
          <w:rFonts w:eastAsia="Times New Roman"/>
          <w:szCs w:val="24"/>
        </w:rPr>
        <w:t>,</w:t>
      </w:r>
      <w:r w:rsidRPr="00E92066">
        <w:rPr>
          <w:rFonts w:eastAsia="Times New Roman"/>
          <w:szCs w:val="24"/>
        </w:rPr>
        <w:t xml:space="preserve"> οι εργαζόμενοι</w:t>
      </w:r>
      <w:r>
        <w:rPr>
          <w:rFonts w:eastAsia="Times New Roman"/>
          <w:szCs w:val="24"/>
        </w:rPr>
        <w:t>,</w:t>
      </w:r>
      <w:r w:rsidRPr="00E92066">
        <w:rPr>
          <w:rFonts w:eastAsia="Times New Roman"/>
          <w:szCs w:val="24"/>
        </w:rPr>
        <w:t xml:space="preserve"> οι συνταξιούχοι πρέπει να κρίνουν και να αποφα</w:t>
      </w:r>
      <w:r>
        <w:rPr>
          <w:rFonts w:eastAsia="Times New Roman"/>
          <w:szCs w:val="24"/>
        </w:rPr>
        <w:t>σίσουν στις επόμενες εκλογές πάνω απ’</w:t>
      </w:r>
      <w:r w:rsidRPr="00E92066">
        <w:rPr>
          <w:rFonts w:eastAsia="Times New Roman"/>
          <w:szCs w:val="24"/>
        </w:rPr>
        <w:t xml:space="preserve"> όλα για την ασφάλεια του </w:t>
      </w:r>
      <w:proofErr w:type="spellStart"/>
      <w:r w:rsidRPr="00E92066">
        <w:rPr>
          <w:rFonts w:eastAsia="Times New Roman"/>
          <w:szCs w:val="24"/>
        </w:rPr>
        <w:t>μέλλοντός</w:t>
      </w:r>
      <w:proofErr w:type="spellEnd"/>
      <w:r w:rsidRPr="00E92066">
        <w:rPr>
          <w:rFonts w:eastAsia="Times New Roman"/>
          <w:szCs w:val="24"/>
        </w:rPr>
        <w:t xml:space="preserve"> </w:t>
      </w:r>
      <w:r>
        <w:rPr>
          <w:rFonts w:eastAsia="Times New Roman"/>
          <w:szCs w:val="24"/>
        </w:rPr>
        <w:t>τους.</w:t>
      </w:r>
    </w:p>
    <w:p w14:paraId="12B6EC0C" w14:textId="77777777" w:rsidR="00F81E5F" w:rsidRDefault="0022463A">
      <w:pPr>
        <w:spacing w:line="600" w:lineRule="auto"/>
        <w:ind w:firstLine="720"/>
        <w:jc w:val="both"/>
        <w:rPr>
          <w:rFonts w:eastAsia="Times New Roman"/>
          <w:szCs w:val="24"/>
        </w:rPr>
      </w:pPr>
      <w:r>
        <w:rPr>
          <w:rFonts w:eastAsia="Times New Roman"/>
          <w:szCs w:val="24"/>
        </w:rPr>
        <w:t xml:space="preserve">Με τις διατάξεις του νομοσχεδίου για τα φυσικά πρόσωπα, δηλαδή μισθωτούς, </w:t>
      </w:r>
      <w:r w:rsidRPr="00E92066">
        <w:rPr>
          <w:rFonts w:eastAsia="Times New Roman"/>
          <w:szCs w:val="24"/>
        </w:rPr>
        <w:t>συνταξιούχους</w:t>
      </w:r>
      <w:r>
        <w:rPr>
          <w:rFonts w:eastAsia="Times New Roman"/>
          <w:szCs w:val="24"/>
        </w:rPr>
        <w:t>,</w:t>
      </w:r>
      <w:r w:rsidRPr="00E92066">
        <w:rPr>
          <w:rFonts w:eastAsia="Times New Roman"/>
          <w:szCs w:val="24"/>
        </w:rPr>
        <w:t xml:space="preserve"> επιχειρηματί</w:t>
      </w:r>
      <w:r>
        <w:rPr>
          <w:rFonts w:eastAsia="Times New Roman"/>
          <w:szCs w:val="24"/>
        </w:rPr>
        <w:t>ε</w:t>
      </w:r>
      <w:r w:rsidRPr="00E92066">
        <w:rPr>
          <w:rFonts w:eastAsia="Times New Roman"/>
          <w:szCs w:val="24"/>
        </w:rPr>
        <w:t>ς</w:t>
      </w:r>
      <w:r>
        <w:rPr>
          <w:rFonts w:eastAsia="Times New Roman"/>
          <w:szCs w:val="24"/>
        </w:rPr>
        <w:t>, πρώην επιχειρηματίε</w:t>
      </w:r>
      <w:r w:rsidRPr="00E92066">
        <w:rPr>
          <w:rFonts w:eastAsia="Times New Roman"/>
          <w:szCs w:val="24"/>
        </w:rPr>
        <w:t>ς</w:t>
      </w:r>
      <w:r>
        <w:rPr>
          <w:rFonts w:eastAsia="Times New Roman"/>
          <w:szCs w:val="24"/>
        </w:rPr>
        <w:t>,</w:t>
      </w:r>
      <w:r w:rsidRPr="00E92066">
        <w:rPr>
          <w:rFonts w:eastAsia="Times New Roman"/>
          <w:szCs w:val="24"/>
        </w:rPr>
        <w:t xml:space="preserve"> εισ</w:t>
      </w:r>
      <w:r w:rsidRPr="00E92066">
        <w:rPr>
          <w:rFonts w:eastAsia="Times New Roman"/>
          <w:szCs w:val="24"/>
        </w:rPr>
        <w:t>οδηματίες</w:t>
      </w:r>
      <w:r>
        <w:rPr>
          <w:rFonts w:eastAsia="Times New Roman"/>
          <w:szCs w:val="24"/>
        </w:rPr>
        <w:t>,</w:t>
      </w:r>
      <w:r w:rsidRPr="00E92066">
        <w:rPr>
          <w:rFonts w:eastAsia="Times New Roman"/>
          <w:szCs w:val="24"/>
        </w:rPr>
        <w:t xml:space="preserve"> ορίζεται ότι η ρύθμιση αφορά οφ</w:t>
      </w:r>
      <w:r>
        <w:rPr>
          <w:rFonts w:eastAsia="Times New Roman"/>
          <w:szCs w:val="24"/>
        </w:rPr>
        <w:t>ειλές που γεννήθηκαν έως και 31-</w:t>
      </w:r>
      <w:r w:rsidRPr="00E92066">
        <w:rPr>
          <w:rFonts w:eastAsia="Times New Roman"/>
          <w:szCs w:val="24"/>
        </w:rPr>
        <w:t xml:space="preserve">12-18 </w:t>
      </w:r>
      <w:r>
        <w:rPr>
          <w:rFonts w:eastAsia="Times New Roman"/>
          <w:szCs w:val="24"/>
        </w:rPr>
        <w:t>και ε</w:t>
      </w:r>
      <w:r w:rsidRPr="00E92066">
        <w:rPr>
          <w:rFonts w:eastAsia="Times New Roman"/>
          <w:szCs w:val="24"/>
        </w:rPr>
        <w:t>ίναι ανάλογ</w:t>
      </w:r>
      <w:r>
        <w:rPr>
          <w:rFonts w:eastAsia="Times New Roman"/>
          <w:szCs w:val="24"/>
        </w:rPr>
        <w:t>η</w:t>
      </w:r>
      <w:r w:rsidRPr="00E92066">
        <w:rPr>
          <w:rFonts w:eastAsia="Times New Roman"/>
          <w:szCs w:val="24"/>
        </w:rPr>
        <w:t xml:space="preserve"> με τη φοροδοτική ικανότητα των πολιτών</w:t>
      </w:r>
      <w:r>
        <w:rPr>
          <w:rFonts w:eastAsia="Times New Roman"/>
          <w:szCs w:val="24"/>
        </w:rPr>
        <w:t>.</w:t>
      </w:r>
    </w:p>
    <w:p w14:paraId="12B6EC0D" w14:textId="77777777" w:rsidR="00F81E5F" w:rsidRDefault="0022463A">
      <w:pPr>
        <w:spacing w:line="600" w:lineRule="auto"/>
        <w:ind w:firstLine="720"/>
        <w:jc w:val="both"/>
        <w:rPr>
          <w:rFonts w:eastAsia="Times New Roman"/>
          <w:szCs w:val="24"/>
        </w:rPr>
      </w:pPr>
      <w:r w:rsidRPr="00E92066">
        <w:rPr>
          <w:rFonts w:eastAsia="Times New Roman"/>
          <w:szCs w:val="24"/>
        </w:rPr>
        <w:t xml:space="preserve">Εδώ θα ήθελα να συμπληρώσω ότι θεωρώ ότι υπάρχει </w:t>
      </w:r>
      <w:r>
        <w:rPr>
          <w:rFonts w:eastAsia="Times New Roman"/>
          <w:szCs w:val="24"/>
        </w:rPr>
        <w:t xml:space="preserve">η </w:t>
      </w:r>
      <w:r w:rsidRPr="00E92066">
        <w:rPr>
          <w:rFonts w:eastAsia="Times New Roman"/>
          <w:szCs w:val="24"/>
        </w:rPr>
        <w:t>δυνατότητα να καλυφθούν και όσοι οφείλουν μέχρι 20.000 ευρώ στην εφ</w:t>
      </w:r>
      <w:r w:rsidRPr="00E92066">
        <w:rPr>
          <w:rFonts w:eastAsia="Times New Roman"/>
          <w:szCs w:val="24"/>
        </w:rPr>
        <w:t>ορία</w:t>
      </w:r>
      <w:r>
        <w:rPr>
          <w:rFonts w:eastAsia="Times New Roman"/>
          <w:szCs w:val="24"/>
        </w:rPr>
        <w:t>,</w:t>
      </w:r>
      <w:r w:rsidRPr="00E92066">
        <w:rPr>
          <w:rFonts w:eastAsia="Times New Roman"/>
          <w:szCs w:val="24"/>
        </w:rPr>
        <w:t xml:space="preserve"> που δεν καλύπτει ο εξωδικαστικός συμβιβασμός και θα πρέπει να το δούμε</w:t>
      </w:r>
      <w:r>
        <w:rPr>
          <w:rFonts w:eastAsia="Times New Roman"/>
          <w:szCs w:val="24"/>
        </w:rPr>
        <w:t>.</w:t>
      </w:r>
      <w:r w:rsidRPr="00E92066">
        <w:rPr>
          <w:rFonts w:eastAsia="Times New Roman"/>
          <w:szCs w:val="24"/>
        </w:rPr>
        <w:t xml:space="preserve"> </w:t>
      </w:r>
    </w:p>
    <w:p w14:paraId="12B6EC0E" w14:textId="77777777" w:rsidR="00F81E5F" w:rsidRDefault="0022463A">
      <w:pPr>
        <w:spacing w:line="600" w:lineRule="auto"/>
        <w:ind w:firstLine="720"/>
        <w:jc w:val="both"/>
        <w:rPr>
          <w:rFonts w:eastAsia="Times New Roman"/>
          <w:szCs w:val="24"/>
        </w:rPr>
      </w:pPr>
      <w:r>
        <w:rPr>
          <w:rFonts w:eastAsia="Times New Roman"/>
          <w:szCs w:val="24"/>
        </w:rPr>
        <w:t>Τ</w:t>
      </w:r>
      <w:r w:rsidRPr="00E92066">
        <w:rPr>
          <w:rFonts w:eastAsia="Times New Roman"/>
          <w:szCs w:val="24"/>
        </w:rPr>
        <w:t xml:space="preserve">ο νομοσχέδιο αυτό αποτελεί ανακούφιση για χιλιάδες </w:t>
      </w:r>
      <w:r>
        <w:rPr>
          <w:rFonts w:eastAsia="Times New Roman"/>
          <w:szCs w:val="24"/>
        </w:rPr>
        <w:t>Έλληνες</w:t>
      </w:r>
      <w:r w:rsidRPr="00E92066">
        <w:rPr>
          <w:rFonts w:eastAsia="Times New Roman"/>
          <w:szCs w:val="24"/>
        </w:rPr>
        <w:t xml:space="preserve"> και δίνει τη δυνατότητα σε πολλούς συμπολίτες να λάβουν</w:t>
      </w:r>
      <w:r>
        <w:rPr>
          <w:rFonts w:eastAsia="Times New Roman"/>
          <w:szCs w:val="24"/>
        </w:rPr>
        <w:t>,</w:t>
      </w:r>
      <w:r w:rsidRPr="00E92066">
        <w:rPr>
          <w:rFonts w:eastAsia="Times New Roman"/>
          <w:szCs w:val="24"/>
        </w:rPr>
        <w:t xml:space="preserve"> επιτέλους</w:t>
      </w:r>
      <w:r>
        <w:rPr>
          <w:rFonts w:eastAsia="Times New Roman"/>
          <w:szCs w:val="24"/>
        </w:rPr>
        <w:t>,</w:t>
      </w:r>
      <w:r w:rsidRPr="00E92066">
        <w:rPr>
          <w:rFonts w:eastAsia="Times New Roman"/>
          <w:szCs w:val="24"/>
        </w:rPr>
        <w:t xml:space="preserve"> σύνταξη</w:t>
      </w:r>
      <w:r>
        <w:rPr>
          <w:rFonts w:eastAsia="Times New Roman"/>
          <w:szCs w:val="24"/>
        </w:rPr>
        <w:t>,</w:t>
      </w:r>
      <w:r w:rsidRPr="00E92066">
        <w:rPr>
          <w:rFonts w:eastAsia="Times New Roman"/>
          <w:szCs w:val="24"/>
        </w:rPr>
        <w:t xml:space="preserve"> άνθρωποι οι οποίοι </w:t>
      </w:r>
      <w:r>
        <w:rPr>
          <w:rFonts w:eastAsia="Times New Roman"/>
          <w:szCs w:val="24"/>
        </w:rPr>
        <w:t>α</w:t>
      </w:r>
      <w:r w:rsidRPr="00E92066">
        <w:rPr>
          <w:rFonts w:eastAsia="Times New Roman"/>
          <w:szCs w:val="24"/>
        </w:rPr>
        <w:t xml:space="preserve">ν και είχαν </w:t>
      </w:r>
      <w:r w:rsidRPr="00E92066">
        <w:rPr>
          <w:rFonts w:eastAsia="Times New Roman"/>
          <w:szCs w:val="24"/>
        </w:rPr>
        <w:t>συμπληρώσει τις άλλες προϋποθέσεις συνταξιοδότησης δεν μπορούσαν να βγουν στη σύνταξη λόγω οφειλών</w:t>
      </w:r>
      <w:r>
        <w:rPr>
          <w:rFonts w:eastAsia="Times New Roman"/>
          <w:szCs w:val="24"/>
        </w:rPr>
        <w:t>.</w:t>
      </w:r>
      <w:r w:rsidRPr="00E92066">
        <w:rPr>
          <w:rFonts w:eastAsia="Times New Roman"/>
          <w:szCs w:val="24"/>
        </w:rPr>
        <w:t xml:space="preserve"> </w:t>
      </w:r>
    </w:p>
    <w:p w14:paraId="12B6EC0F" w14:textId="77777777" w:rsidR="00F81E5F" w:rsidRDefault="0022463A">
      <w:pPr>
        <w:spacing w:line="600" w:lineRule="auto"/>
        <w:ind w:firstLine="720"/>
        <w:jc w:val="both"/>
        <w:rPr>
          <w:rFonts w:eastAsia="Times New Roman"/>
          <w:szCs w:val="24"/>
        </w:rPr>
      </w:pPr>
      <w:r>
        <w:rPr>
          <w:rFonts w:eastAsia="Times New Roman"/>
          <w:szCs w:val="24"/>
        </w:rPr>
        <w:t>Θ</w:t>
      </w:r>
      <w:r w:rsidRPr="00E92066">
        <w:rPr>
          <w:rFonts w:eastAsia="Times New Roman"/>
          <w:szCs w:val="24"/>
        </w:rPr>
        <w:t xml:space="preserve">α ήθελα σε αυτό το σημείο να αναφερθώ και σε ρυθμίσεις οφειλών </w:t>
      </w:r>
      <w:r>
        <w:rPr>
          <w:rFonts w:eastAsia="Times New Roman"/>
          <w:szCs w:val="24"/>
        </w:rPr>
        <w:t xml:space="preserve">προς </w:t>
      </w:r>
      <w:r w:rsidRPr="00E92066">
        <w:rPr>
          <w:rFonts w:eastAsia="Times New Roman"/>
          <w:szCs w:val="24"/>
        </w:rPr>
        <w:t xml:space="preserve">τους ΟΤΑ </w:t>
      </w:r>
      <w:r>
        <w:rPr>
          <w:rFonts w:eastAsia="Times New Roman"/>
          <w:szCs w:val="24"/>
        </w:rPr>
        <w:t>Α</w:t>
      </w:r>
      <w:r>
        <w:rPr>
          <w:rFonts w:eastAsia="Times New Roman"/>
          <w:szCs w:val="24"/>
        </w:rPr>
        <w:t>΄</w:t>
      </w:r>
      <w:r w:rsidRPr="00E92066">
        <w:rPr>
          <w:rFonts w:eastAsia="Times New Roman"/>
          <w:szCs w:val="24"/>
        </w:rPr>
        <w:t xml:space="preserve"> </w:t>
      </w:r>
      <w:r>
        <w:rPr>
          <w:rFonts w:eastAsia="Times New Roman"/>
          <w:szCs w:val="24"/>
        </w:rPr>
        <w:t>β</w:t>
      </w:r>
      <w:r w:rsidRPr="00E92066">
        <w:rPr>
          <w:rFonts w:eastAsia="Times New Roman"/>
          <w:szCs w:val="24"/>
        </w:rPr>
        <w:t>αθμού που προέρχονται από τέλη</w:t>
      </w:r>
      <w:r>
        <w:rPr>
          <w:rFonts w:eastAsia="Times New Roman"/>
          <w:szCs w:val="24"/>
        </w:rPr>
        <w:t>,</w:t>
      </w:r>
      <w:r w:rsidRPr="00E92066">
        <w:rPr>
          <w:rFonts w:eastAsia="Times New Roman"/>
          <w:szCs w:val="24"/>
        </w:rPr>
        <w:t xml:space="preserve"> φόρους</w:t>
      </w:r>
      <w:r>
        <w:rPr>
          <w:rFonts w:eastAsia="Times New Roman"/>
          <w:szCs w:val="24"/>
        </w:rPr>
        <w:t>,</w:t>
      </w:r>
      <w:r w:rsidRPr="00E92066">
        <w:rPr>
          <w:rFonts w:eastAsia="Times New Roman"/>
          <w:szCs w:val="24"/>
        </w:rPr>
        <w:t xml:space="preserve"> δικαιώματα και εισφορές και που α</w:t>
      </w:r>
      <w:r w:rsidRPr="00E92066">
        <w:rPr>
          <w:rFonts w:eastAsia="Times New Roman"/>
          <w:szCs w:val="24"/>
        </w:rPr>
        <w:t>φορούν όχι μόνο στους δήμους</w:t>
      </w:r>
      <w:r>
        <w:rPr>
          <w:rFonts w:eastAsia="Times New Roman"/>
          <w:szCs w:val="24"/>
        </w:rPr>
        <w:t>,</w:t>
      </w:r>
      <w:r w:rsidRPr="00E92066">
        <w:rPr>
          <w:rFonts w:eastAsia="Times New Roman"/>
          <w:szCs w:val="24"/>
        </w:rPr>
        <w:t xml:space="preserve"> </w:t>
      </w:r>
      <w:r>
        <w:rPr>
          <w:rFonts w:eastAsia="Times New Roman"/>
          <w:szCs w:val="24"/>
        </w:rPr>
        <w:t>α</w:t>
      </w:r>
      <w:r w:rsidRPr="00E92066">
        <w:rPr>
          <w:rFonts w:eastAsia="Times New Roman"/>
          <w:szCs w:val="24"/>
        </w:rPr>
        <w:t xml:space="preserve">λλά και </w:t>
      </w:r>
      <w:r>
        <w:rPr>
          <w:rFonts w:eastAsia="Times New Roman"/>
          <w:szCs w:val="24"/>
        </w:rPr>
        <w:t>τα</w:t>
      </w:r>
      <w:r w:rsidRPr="00E92066">
        <w:rPr>
          <w:rFonts w:eastAsia="Times New Roman"/>
          <w:szCs w:val="24"/>
        </w:rPr>
        <w:t xml:space="preserve"> πάσης φύσεως νομικά πρόσωπα των ΟΤΑ</w:t>
      </w:r>
      <w:r>
        <w:rPr>
          <w:rFonts w:eastAsia="Times New Roman"/>
          <w:szCs w:val="24"/>
        </w:rPr>
        <w:t>.</w:t>
      </w:r>
      <w:r w:rsidRPr="00E92066">
        <w:rPr>
          <w:rFonts w:eastAsia="Times New Roman"/>
          <w:szCs w:val="24"/>
        </w:rPr>
        <w:t xml:space="preserve"> </w:t>
      </w:r>
      <w:r>
        <w:rPr>
          <w:rFonts w:eastAsia="Times New Roman"/>
          <w:szCs w:val="24"/>
        </w:rPr>
        <w:t>Α</w:t>
      </w:r>
      <w:r w:rsidRPr="00E92066">
        <w:rPr>
          <w:rFonts w:eastAsia="Times New Roman"/>
          <w:szCs w:val="24"/>
        </w:rPr>
        <w:t>ρχικά</w:t>
      </w:r>
      <w:r>
        <w:rPr>
          <w:rFonts w:eastAsia="Times New Roman"/>
          <w:szCs w:val="24"/>
        </w:rPr>
        <w:t>,</w:t>
      </w:r>
      <w:r w:rsidRPr="00E92066">
        <w:rPr>
          <w:rFonts w:eastAsia="Times New Roman"/>
          <w:szCs w:val="24"/>
        </w:rPr>
        <w:t xml:space="preserve"> το ύψος των ληξιπρόθεσμων οφειλών προς </w:t>
      </w:r>
      <w:r>
        <w:rPr>
          <w:rFonts w:eastAsia="Times New Roman"/>
          <w:szCs w:val="24"/>
        </w:rPr>
        <w:t xml:space="preserve">τους </w:t>
      </w:r>
      <w:r w:rsidRPr="00E92066">
        <w:rPr>
          <w:rFonts w:eastAsia="Times New Roman"/>
          <w:szCs w:val="24"/>
        </w:rPr>
        <w:t xml:space="preserve">ΟΤΑ </w:t>
      </w:r>
      <w:r>
        <w:rPr>
          <w:rFonts w:eastAsia="Times New Roman"/>
          <w:szCs w:val="24"/>
        </w:rPr>
        <w:t>Α</w:t>
      </w:r>
      <w:r>
        <w:rPr>
          <w:rFonts w:eastAsia="Times New Roman"/>
          <w:szCs w:val="24"/>
        </w:rPr>
        <w:t>΄</w:t>
      </w:r>
      <w:r>
        <w:rPr>
          <w:rFonts w:eastAsia="Times New Roman"/>
          <w:szCs w:val="24"/>
        </w:rPr>
        <w:t xml:space="preserve"> </w:t>
      </w:r>
      <w:r>
        <w:rPr>
          <w:rFonts w:eastAsia="Times New Roman"/>
          <w:szCs w:val="24"/>
        </w:rPr>
        <w:t>β</w:t>
      </w:r>
      <w:r w:rsidRPr="00E92066">
        <w:rPr>
          <w:rFonts w:eastAsia="Times New Roman"/>
          <w:szCs w:val="24"/>
        </w:rPr>
        <w:t xml:space="preserve">αθμού ανέρχεται στα 2,7 </w:t>
      </w:r>
      <w:r>
        <w:rPr>
          <w:rFonts w:eastAsia="Times New Roman"/>
          <w:szCs w:val="24"/>
        </w:rPr>
        <w:t>δισεκατομμύρια</w:t>
      </w:r>
      <w:r w:rsidRPr="00E92066">
        <w:rPr>
          <w:rFonts w:eastAsia="Times New Roman"/>
          <w:szCs w:val="24"/>
        </w:rPr>
        <w:t xml:space="preserve"> και μαζί με τις οφειλές προς τα νομικά πρόσωπα το ποσό </w:t>
      </w:r>
      <w:r>
        <w:rPr>
          <w:rFonts w:eastAsia="Times New Roman"/>
          <w:szCs w:val="24"/>
        </w:rPr>
        <w:t xml:space="preserve">αυτό </w:t>
      </w:r>
      <w:r w:rsidRPr="00E92066">
        <w:rPr>
          <w:rFonts w:eastAsia="Times New Roman"/>
          <w:szCs w:val="24"/>
        </w:rPr>
        <w:t>πλησιάζει τα 3</w:t>
      </w:r>
      <w:r>
        <w:rPr>
          <w:rFonts w:eastAsia="Times New Roman"/>
          <w:szCs w:val="24"/>
        </w:rPr>
        <w:t xml:space="preserve"> δισ</w:t>
      </w:r>
      <w:r>
        <w:rPr>
          <w:rFonts w:eastAsia="Times New Roman"/>
          <w:szCs w:val="24"/>
        </w:rPr>
        <w:t>εκατομμύρια.</w:t>
      </w:r>
      <w:r w:rsidRPr="00E92066">
        <w:rPr>
          <w:rFonts w:eastAsia="Times New Roman"/>
          <w:szCs w:val="24"/>
        </w:rPr>
        <w:t xml:space="preserve"> </w:t>
      </w:r>
    </w:p>
    <w:p w14:paraId="12B6EC10" w14:textId="77777777" w:rsidR="00F81E5F" w:rsidRDefault="0022463A">
      <w:pPr>
        <w:spacing w:line="600" w:lineRule="auto"/>
        <w:ind w:firstLine="720"/>
        <w:jc w:val="both"/>
        <w:rPr>
          <w:rFonts w:eastAsia="Times New Roman"/>
          <w:szCs w:val="24"/>
        </w:rPr>
      </w:pPr>
      <w:r>
        <w:rPr>
          <w:rFonts w:eastAsia="Times New Roman"/>
          <w:szCs w:val="24"/>
        </w:rPr>
        <w:t>Ε</w:t>
      </w:r>
      <w:r w:rsidRPr="00E92066">
        <w:rPr>
          <w:rFonts w:eastAsia="Times New Roman"/>
          <w:szCs w:val="24"/>
        </w:rPr>
        <w:t>ίναι</w:t>
      </w:r>
      <w:r>
        <w:rPr>
          <w:rFonts w:eastAsia="Times New Roman"/>
          <w:szCs w:val="24"/>
        </w:rPr>
        <w:t>,</w:t>
      </w:r>
      <w:r w:rsidRPr="00E92066">
        <w:rPr>
          <w:rFonts w:eastAsia="Times New Roman"/>
          <w:szCs w:val="24"/>
        </w:rPr>
        <w:t xml:space="preserve"> λοιπόν</w:t>
      </w:r>
      <w:r>
        <w:rPr>
          <w:rFonts w:eastAsia="Times New Roman"/>
          <w:szCs w:val="24"/>
        </w:rPr>
        <w:t>,</w:t>
      </w:r>
      <w:r w:rsidRPr="00E92066">
        <w:rPr>
          <w:rFonts w:eastAsia="Times New Roman"/>
          <w:szCs w:val="24"/>
        </w:rPr>
        <w:t xml:space="preserve"> </w:t>
      </w:r>
      <w:r>
        <w:rPr>
          <w:rFonts w:eastAsia="Times New Roman"/>
          <w:szCs w:val="24"/>
        </w:rPr>
        <w:t xml:space="preserve">εύκολα </w:t>
      </w:r>
      <w:r w:rsidRPr="00E92066">
        <w:rPr>
          <w:rFonts w:eastAsia="Times New Roman"/>
          <w:szCs w:val="24"/>
        </w:rPr>
        <w:t xml:space="preserve">αντιληπτό </w:t>
      </w:r>
      <w:r>
        <w:rPr>
          <w:rFonts w:eastAsia="Times New Roman"/>
          <w:szCs w:val="24"/>
        </w:rPr>
        <w:t xml:space="preserve">ότι </w:t>
      </w:r>
      <w:r w:rsidRPr="00E92066">
        <w:rPr>
          <w:rFonts w:eastAsia="Times New Roman"/>
          <w:szCs w:val="24"/>
        </w:rPr>
        <w:t>η παροχή διευκολύνσεων προς τους δημότες</w:t>
      </w:r>
      <w:r>
        <w:rPr>
          <w:rFonts w:eastAsia="Times New Roman"/>
          <w:szCs w:val="24"/>
        </w:rPr>
        <w:t>,</w:t>
      </w:r>
      <w:r w:rsidRPr="00E92066">
        <w:rPr>
          <w:rFonts w:eastAsia="Times New Roman"/>
          <w:szCs w:val="24"/>
        </w:rPr>
        <w:t xml:space="preserve"> ώστε να αποπληρώσουν τις οικονομικές τους εκκρεμότητες μέσω της ρύθμισης </w:t>
      </w:r>
      <w:r>
        <w:rPr>
          <w:rFonts w:eastAsia="Times New Roman"/>
          <w:szCs w:val="24"/>
        </w:rPr>
        <w:t>αυτής,</w:t>
      </w:r>
      <w:r w:rsidRPr="00E92066">
        <w:rPr>
          <w:rFonts w:eastAsia="Times New Roman"/>
          <w:szCs w:val="24"/>
        </w:rPr>
        <w:t xml:space="preserve"> θα οδηγήσει τους ΟΤΑ σε μία σημαντική εισροή εσόδων</w:t>
      </w:r>
      <w:r>
        <w:rPr>
          <w:rFonts w:eastAsia="Times New Roman"/>
          <w:szCs w:val="24"/>
        </w:rPr>
        <w:t>,</w:t>
      </w:r>
      <w:r w:rsidRPr="00E92066">
        <w:rPr>
          <w:rFonts w:eastAsia="Times New Roman"/>
          <w:szCs w:val="24"/>
        </w:rPr>
        <w:t xml:space="preserve"> ώστε να επαναφέρ</w:t>
      </w:r>
      <w:r>
        <w:rPr>
          <w:rFonts w:eastAsia="Times New Roman"/>
          <w:szCs w:val="24"/>
        </w:rPr>
        <w:t>ουν</w:t>
      </w:r>
      <w:r w:rsidRPr="00E92066">
        <w:rPr>
          <w:rFonts w:eastAsia="Times New Roman"/>
          <w:szCs w:val="24"/>
        </w:rPr>
        <w:t xml:space="preserve"> την κανονικ</w:t>
      </w:r>
      <w:r w:rsidRPr="00E92066">
        <w:rPr>
          <w:rFonts w:eastAsia="Times New Roman"/>
          <w:szCs w:val="24"/>
        </w:rPr>
        <w:t>ότητα στον οικονομικό τους προγραμματισμό</w:t>
      </w:r>
      <w:r>
        <w:rPr>
          <w:rFonts w:eastAsia="Times New Roman"/>
          <w:szCs w:val="24"/>
        </w:rPr>
        <w:t>.</w:t>
      </w:r>
    </w:p>
    <w:p w14:paraId="12B6EC11" w14:textId="77777777" w:rsidR="00F81E5F" w:rsidRDefault="0022463A">
      <w:pPr>
        <w:spacing w:line="600" w:lineRule="auto"/>
        <w:ind w:firstLine="720"/>
        <w:jc w:val="both"/>
        <w:rPr>
          <w:rFonts w:eastAsia="Times New Roman"/>
          <w:szCs w:val="24"/>
        </w:rPr>
      </w:pPr>
      <w:r>
        <w:rPr>
          <w:rFonts w:eastAsia="Times New Roman"/>
          <w:szCs w:val="24"/>
        </w:rPr>
        <w:t>Μ</w:t>
      </w:r>
      <w:r w:rsidRPr="00E92066">
        <w:rPr>
          <w:rFonts w:eastAsia="Times New Roman"/>
          <w:szCs w:val="24"/>
        </w:rPr>
        <w:t xml:space="preserve">ε το νομοσχέδιο αυτό η </w:t>
      </w:r>
      <w:r>
        <w:rPr>
          <w:rFonts w:eastAsia="Times New Roman"/>
          <w:szCs w:val="24"/>
        </w:rPr>
        <w:t>Κ</w:t>
      </w:r>
      <w:r w:rsidRPr="00E92066">
        <w:rPr>
          <w:rFonts w:eastAsia="Times New Roman"/>
          <w:szCs w:val="24"/>
        </w:rPr>
        <w:t>υβέρνηση αποδεικνύει</w:t>
      </w:r>
      <w:r>
        <w:rPr>
          <w:rFonts w:eastAsia="Times New Roman"/>
          <w:szCs w:val="24"/>
        </w:rPr>
        <w:t>,</w:t>
      </w:r>
      <w:r w:rsidRPr="00E92066">
        <w:rPr>
          <w:rFonts w:eastAsia="Times New Roman"/>
          <w:szCs w:val="24"/>
        </w:rPr>
        <w:t xml:space="preserve"> για άλλη μία φορά</w:t>
      </w:r>
      <w:r>
        <w:rPr>
          <w:rFonts w:eastAsia="Times New Roman"/>
          <w:szCs w:val="24"/>
        </w:rPr>
        <w:t>,</w:t>
      </w:r>
      <w:r w:rsidRPr="00E92066">
        <w:rPr>
          <w:rFonts w:eastAsia="Times New Roman"/>
          <w:szCs w:val="24"/>
        </w:rPr>
        <w:t xml:space="preserve"> ότι υλοποιεί τις δεσμεύσεις της για επιστροφή στην ανάπτυξη</w:t>
      </w:r>
      <w:r>
        <w:rPr>
          <w:rFonts w:eastAsia="Times New Roman"/>
          <w:szCs w:val="24"/>
        </w:rPr>
        <w:t>,</w:t>
      </w:r>
      <w:r w:rsidRPr="00E92066">
        <w:rPr>
          <w:rFonts w:eastAsia="Times New Roman"/>
          <w:szCs w:val="24"/>
        </w:rPr>
        <w:t xml:space="preserve"> μία ανάπτυξη που αφορά τους ανθρώπους του μόχθου</w:t>
      </w:r>
      <w:r>
        <w:rPr>
          <w:rFonts w:eastAsia="Times New Roman"/>
          <w:szCs w:val="24"/>
        </w:rPr>
        <w:t>,</w:t>
      </w:r>
      <w:r w:rsidRPr="00E92066">
        <w:rPr>
          <w:rFonts w:eastAsia="Times New Roman"/>
          <w:szCs w:val="24"/>
        </w:rPr>
        <w:t xml:space="preserve"> το</w:t>
      </w:r>
      <w:r>
        <w:rPr>
          <w:rFonts w:eastAsia="Times New Roman"/>
          <w:szCs w:val="24"/>
        </w:rPr>
        <w:t>ν</w:t>
      </w:r>
      <w:r w:rsidRPr="00E92066">
        <w:rPr>
          <w:rFonts w:eastAsia="Times New Roman"/>
          <w:szCs w:val="24"/>
        </w:rPr>
        <w:t xml:space="preserve"> λαό που ήταν αυτός που σήκωσε το</w:t>
      </w:r>
      <w:r w:rsidRPr="00E92066">
        <w:rPr>
          <w:rFonts w:eastAsia="Times New Roman"/>
          <w:szCs w:val="24"/>
        </w:rPr>
        <w:t xml:space="preserve"> βάρος της κρίσης</w:t>
      </w:r>
      <w:r>
        <w:rPr>
          <w:rFonts w:eastAsia="Times New Roman"/>
          <w:szCs w:val="24"/>
        </w:rPr>
        <w:t>,</w:t>
      </w:r>
      <w:r w:rsidRPr="00E92066">
        <w:rPr>
          <w:rFonts w:eastAsia="Times New Roman"/>
          <w:szCs w:val="24"/>
        </w:rPr>
        <w:t xml:space="preserve"> ήταν αυτός που μας στήριξε και είναι αυτός για τον οποίο προσπαθούμε και θέλουμε να γινόμαστε καλύτεροι</w:t>
      </w:r>
      <w:r>
        <w:rPr>
          <w:rFonts w:eastAsia="Times New Roman"/>
          <w:szCs w:val="24"/>
        </w:rPr>
        <w:t>.</w:t>
      </w:r>
      <w:r w:rsidRPr="00E92066">
        <w:rPr>
          <w:rFonts w:eastAsia="Times New Roman"/>
          <w:szCs w:val="24"/>
        </w:rPr>
        <w:t xml:space="preserve"> </w:t>
      </w:r>
    </w:p>
    <w:p w14:paraId="12B6EC12" w14:textId="77777777" w:rsidR="00F81E5F" w:rsidRDefault="0022463A">
      <w:pPr>
        <w:spacing w:line="600" w:lineRule="auto"/>
        <w:ind w:firstLine="720"/>
        <w:jc w:val="both"/>
        <w:rPr>
          <w:rFonts w:eastAsia="Times New Roman"/>
          <w:szCs w:val="24"/>
        </w:rPr>
      </w:pPr>
      <w:r>
        <w:rPr>
          <w:rFonts w:eastAsia="Times New Roman"/>
          <w:szCs w:val="24"/>
        </w:rPr>
        <w:t>Σ</w:t>
      </w:r>
      <w:r w:rsidRPr="00E92066">
        <w:rPr>
          <w:rFonts w:eastAsia="Times New Roman"/>
          <w:szCs w:val="24"/>
        </w:rPr>
        <w:t xml:space="preserve">τόχος μας πάντα είναι η ανάκτηση της αξιοπρέπειας και της δύναμής </w:t>
      </w:r>
      <w:r>
        <w:rPr>
          <w:rFonts w:eastAsia="Times New Roman"/>
          <w:szCs w:val="24"/>
        </w:rPr>
        <w:t>μας,</w:t>
      </w:r>
      <w:r w:rsidRPr="00E92066">
        <w:rPr>
          <w:rFonts w:eastAsia="Times New Roman"/>
          <w:szCs w:val="24"/>
        </w:rPr>
        <w:t xml:space="preserve"> αξίες για τις οποίες πάντοτε</w:t>
      </w:r>
      <w:r>
        <w:rPr>
          <w:rFonts w:eastAsia="Times New Roman"/>
          <w:szCs w:val="24"/>
        </w:rPr>
        <w:t>,</w:t>
      </w:r>
      <w:r w:rsidRPr="00E92066">
        <w:rPr>
          <w:rFonts w:eastAsia="Times New Roman"/>
          <w:szCs w:val="24"/>
        </w:rPr>
        <w:t xml:space="preserve"> ως Έλληνες</w:t>
      </w:r>
      <w:r>
        <w:rPr>
          <w:rFonts w:eastAsia="Times New Roman"/>
          <w:szCs w:val="24"/>
        </w:rPr>
        <w:t>,</w:t>
      </w:r>
      <w:r w:rsidRPr="00E92066">
        <w:rPr>
          <w:rFonts w:eastAsia="Times New Roman"/>
          <w:szCs w:val="24"/>
        </w:rPr>
        <w:t xml:space="preserve"> είμαστε περήφανοι</w:t>
      </w:r>
      <w:r>
        <w:rPr>
          <w:rFonts w:eastAsia="Times New Roman"/>
          <w:szCs w:val="24"/>
        </w:rPr>
        <w:t>.</w:t>
      </w:r>
      <w:r w:rsidRPr="00E92066">
        <w:rPr>
          <w:rFonts w:eastAsia="Times New Roman"/>
          <w:szCs w:val="24"/>
        </w:rPr>
        <w:t xml:space="preserve"> </w:t>
      </w:r>
      <w:r>
        <w:rPr>
          <w:rFonts w:eastAsia="Times New Roman"/>
          <w:szCs w:val="24"/>
        </w:rPr>
        <w:t xml:space="preserve">Γι’ </w:t>
      </w:r>
      <w:r w:rsidRPr="00E92066">
        <w:rPr>
          <w:rFonts w:eastAsia="Times New Roman"/>
          <w:szCs w:val="24"/>
        </w:rPr>
        <w:t>αυτό</w:t>
      </w:r>
      <w:r>
        <w:rPr>
          <w:rFonts w:eastAsia="Times New Roman"/>
          <w:szCs w:val="24"/>
        </w:rPr>
        <w:t>,</w:t>
      </w:r>
      <w:r w:rsidRPr="00E92066">
        <w:rPr>
          <w:rFonts w:eastAsia="Times New Roman"/>
          <w:szCs w:val="24"/>
        </w:rPr>
        <w:t xml:space="preserve"> ο περήφανος αυτός λαός θα δώσει ηχηρή απάντηση στις 26 του Μαΐου και πολύ περισσότερο </w:t>
      </w:r>
      <w:r>
        <w:rPr>
          <w:rFonts w:eastAsia="Times New Roman"/>
          <w:szCs w:val="24"/>
        </w:rPr>
        <w:t>σ</w:t>
      </w:r>
      <w:r w:rsidRPr="00E92066">
        <w:rPr>
          <w:rFonts w:eastAsia="Times New Roman"/>
          <w:szCs w:val="24"/>
        </w:rPr>
        <w:t>τις εθνικές εκλογές του Οκτώβρη</w:t>
      </w:r>
      <w:r>
        <w:rPr>
          <w:rFonts w:eastAsia="Times New Roman"/>
          <w:szCs w:val="24"/>
        </w:rPr>
        <w:t>.</w:t>
      </w:r>
      <w:r w:rsidRPr="00E92066">
        <w:rPr>
          <w:rFonts w:eastAsia="Times New Roman"/>
          <w:szCs w:val="24"/>
        </w:rPr>
        <w:t xml:space="preserve"> </w:t>
      </w:r>
    </w:p>
    <w:p w14:paraId="12B6EC13" w14:textId="77777777" w:rsidR="00F81E5F" w:rsidRDefault="0022463A">
      <w:pPr>
        <w:spacing w:line="600" w:lineRule="auto"/>
        <w:ind w:firstLine="720"/>
        <w:jc w:val="both"/>
        <w:rPr>
          <w:rFonts w:eastAsia="Times New Roman"/>
          <w:szCs w:val="24"/>
        </w:rPr>
      </w:pPr>
      <w:r w:rsidRPr="00E92066">
        <w:rPr>
          <w:rFonts w:eastAsia="Times New Roman"/>
          <w:szCs w:val="24"/>
        </w:rPr>
        <w:t>Σας ευχαριστώ πολύ</w:t>
      </w:r>
      <w:r>
        <w:rPr>
          <w:rFonts w:eastAsia="Times New Roman"/>
          <w:szCs w:val="24"/>
        </w:rPr>
        <w:t>.</w:t>
      </w:r>
    </w:p>
    <w:p w14:paraId="12B6EC14" w14:textId="77777777" w:rsidR="00F81E5F" w:rsidRDefault="0022463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B6EC15" w14:textId="77777777" w:rsidR="00F81E5F" w:rsidRDefault="0022463A">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η κ</w:t>
      </w:r>
      <w:r>
        <w:rPr>
          <w:rFonts w:eastAsia="Times New Roman"/>
          <w:szCs w:val="24"/>
        </w:rPr>
        <w:t>.</w:t>
      </w:r>
      <w:r>
        <w:rPr>
          <w:rFonts w:eastAsia="Times New Roman"/>
          <w:szCs w:val="24"/>
        </w:rPr>
        <w:t xml:space="preserve"> </w:t>
      </w:r>
      <w:proofErr w:type="spellStart"/>
      <w:r>
        <w:rPr>
          <w:rFonts w:eastAsia="Times New Roman"/>
          <w:szCs w:val="24"/>
        </w:rPr>
        <w:t>Γεννιά</w:t>
      </w:r>
      <w:proofErr w:type="spellEnd"/>
      <w:r>
        <w:rPr>
          <w:rFonts w:eastAsia="Times New Roman"/>
          <w:szCs w:val="24"/>
        </w:rPr>
        <w:t xml:space="preserve"> Γεωργία, από τον ΣΥΡΙΖΑ.</w:t>
      </w:r>
    </w:p>
    <w:p w14:paraId="12B6EC16" w14:textId="77777777" w:rsidR="00F81E5F" w:rsidRDefault="0022463A">
      <w:pPr>
        <w:spacing w:line="600" w:lineRule="auto"/>
        <w:ind w:firstLine="720"/>
        <w:jc w:val="both"/>
        <w:rPr>
          <w:rFonts w:eastAsia="Times New Roman"/>
          <w:szCs w:val="24"/>
        </w:rPr>
      </w:pPr>
      <w:r>
        <w:rPr>
          <w:rFonts w:eastAsia="Times New Roman"/>
          <w:b/>
          <w:szCs w:val="24"/>
        </w:rPr>
        <w:t>ΓΕΩΡΓΙΑ ΓΕΝΝΙΑ:</w:t>
      </w:r>
      <w:r>
        <w:rPr>
          <w:rFonts w:eastAsia="Times New Roman"/>
          <w:szCs w:val="24"/>
        </w:rPr>
        <w:t xml:space="preserve"> Ε</w:t>
      </w:r>
      <w:r w:rsidRPr="00E92066">
        <w:rPr>
          <w:rFonts w:eastAsia="Times New Roman"/>
          <w:szCs w:val="24"/>
        </w:rPr>
        <w:t>υχαριστώ πολύ</w:t>
      </w:r>
      <w:r>
        <w:rPr>
          <w:rFonts w:eastAsia="Times New Roman"/>
          <w:szCs w:val="24"/>
        </w:rPr>
        <w:t>,</w:t>
      </w:r>
      <w:r w:rsidRPr="00E92066">
        <w:rPr>
          <w:rFonts w:eastAsia="Times New Roman"/>
          <w:szCs w:val="24"/>
        </w:rPr>
        <w:t xml:space="preserve"> κύριε </w:t>
      </w:r>
      <w:r>
        <w:rPr>
          <w:rFonts w:eastAsia="Times New Roman"/>
          <w:szCs w:val="24"/>
        </w:rPr>
        <w:t>Π</w:t>
      </w:r>
      <w:r w:rsidRPr="00E92066">
        <w:rPr>
          <w:rFonts w:eastAsia="Times New Roman"/>
          <w:szCs w:val="24"/>
        </w:rPr>
        <w:t>ρόεδρε</w:t>
      </w:r>
      <w:r>
        <w:rPr>
          <w:rFonts w:eastAsia="Times New Roman"/>
          <w:szCs w:val="24"/>
        </w:rPr>
        <w:t>.</w:t>
      </w:r>
    </w:p>
    <w:p w14:paraId="12B6EC17" w14:textId="77777777" w:rsidR="00F81E5F" w:rsidRDefault="0022463A">
      <w:pPr>
        <w:spacing w:line="600" w:lineRule="auto"/>
        <w:ind w:firstLine="720"/>
        <w:jc w:val="both"/>
        <w:rPr>
          <w:rFonts w:eastAsia="Times New Roman"/>
          <w:szCs w:val="24"/>
        </w:rPr>
      </w:pPr>
      <w:r>
        <w:rPr>
          <w:rFonts w:eastAsia="Times New Roman"/>
          <w:szCs w:val="24"/>
        </w:rPr>
        <w:t>Κ</w:t>
      </w:r>
      <w:r w:rsidRPr="00E92066">
        <w:rPr>
          <w:rFonts w:eastAsia="Times New Roman"/>
          <w:szCs w:val="24"/>
        </w:rPr>
        <w:t>υρίες και κύριοι συνάδελφοι</w:t>
      </w:r>
      <w:r>
        <w:rPr>
          <w:rFonts w:eastAsia="Times New Roman"/>
          <w:szCs w:val="24"/>
        </w:rPr>
        <w:t>,</w:t>
      </w:r>
      <w:r w:rsidRPr="00E92066">
        <w:rPr>
          <w:rFonts w:eastAsia="Times New Roman"/>
          <w:szCs w:val="24"/>
        </w:rPr>
        <w:t xml:space="preserve"> </w:t>
      </w:r>
      <w:r>
        <w:rPr>
          <w:rFonts w:eastAsia="Times New Roman"/>
          <w:szCs w:val="24"/>
        </w:rPr>
        <w:t>γ</w:t>
      </w:r>
      <w:r w:rsidRPr="00E92066">
        <w:rPr>
          <w:rFonts w:eastAsia="Times New Roman"/>
          <w:szCs w:val="24"/>
        </w:rPr>
        <w:t>ια ακόμη μία φορά συζητείται και θα ψηφιστεί ένα νομοσχέδιο ενδεικτικό της πολιτικής του ΣΥΡΙΖΑ</w:t>
      </w:r>
      <w:r>
        <w:rPr>
          <w:rFonts w:eastAsia="Times New Roman"/>
          <w:szCs w:val="24"/>
        </w:rPr>
        <w:t>,</w:t>
      </w:r>
      <w:r w:rsidRPr="00E92066">
        <w:rPr>
          <w:rFonts w:eastAsia="Times New Roman"/>
          <w:szCs w:val="24"/>
        </w:rPr>
        <w:t xml:space="preserve"> που στόχο έχει να </w:t>
      </w:r>
      <w:r>
        <w:rPr>
          <w:rFonts w:eastAsia="Times New Roman"/>
          <w:szCs w:val="24"/>
        </w:rPr>
        <w:t xml:space="preserve">άρει </w:t>
      </w:r>
      <w:r w:rsidRPr="00E92066">
        <w:rPr>
          <w:rFonts w:eastAsia="Times New Roman"/>
          <w:szCs w:val="24"/>
        </w:rPr>
        <w:t>τα βάρη από αυτούς που τα προηγο</w:t>
      </w:r>
      <w:r w:rsidRPr="00E92066">
        <w:rPr>
          <w:rFonts w:eastAsia="Times New Roman"/>
          <w:szCs w:val="24"/>
        </w:rPr>
        <w:t xml:space="preserve">ύμενα χρόνια επωμίστηκαν τα αποτελέσματα των καταστροφικών πολιτικών των κυβερνήσεων Νέας Δημοκρατίας και </w:t>
      </w:r>
      <w:r>
        <w:rPr>
          <w:rFonts w:eastAsia="Times New Roman"/>
          <w:szCs w:val="24"/>
        </w:rPr>
        <w:t>ΚΙΝΑΛ.</w:t>
      </w:r>
    </w:p>
    <w:p w14:paraId="12B6EC18" w14:textId="77777777" w:rsidR="00F81E5F" w:rsidRDefault="0022463A">
      <w:pPr>
        <w:spacing w:line="600" w:lineRule="auto"/>
        <w:ind w:firstLine="720"/>
        <w:jc w:val="both"/>
        <w:rPr>
          <w:rFonts w:eastAsia="Times New Roman"/>
          <w:szCs w:val="24"/>
        </w:rPr>
      </w:pPr>
      <w:r>
        <w:rPr>
          <w:rFonts w:eastAsia="Times New Roman"/>
          <w:szCs w:val="24"/>
        </w:rPr>
        <w:t>Για μια ακόμη φορά,</w:t>
      </w:r>
      <w:r w:rsidRPr="00E92066">
        <w:rPr>
          <w:rFonts w:eastAsia="Times New Roman"/>
          <w:szCs w:val="24"/>
        </w:rPr>
        <w:t xml:space="preserve"> λοιπόν</w:t>
      </w:r>
      <w:r>
        <w:rPr>
          <w:rFonts w:eastAsia="Times New Roman"/>
          <w:szCs w:val="24"/>
        </w:rPr>
        <w:t>,</w:t>
      </w:r>
      <w:r w:rsidRPr="00E92066">
        <w:rPr>
          <w:rFonts w:eastAsia="Times New Roman"/>
          <w:szCs w:val="24"/>
        </w:rPr>
        <w:t xml:space="preserve"> εισάγεται μία σειρά παρεμβάσεων που θα έχουν αντίκρισμα σε ασφαλισμένους</w:t>
      </w:r>
      <w:r>
        <w:rPr>
          <w:rFonts w:eastAsia="Times New Roman"/>
          <w:szCs w:val="24"/>
        </w:rPr>
        <w:t>,</w:t>
      </w:r>
      <w:r w:rsidRPr="00E92066">
        <w:rPr>
          <w:rFonts w:eastAsia="Times New Roman"/>
          <w:szCs w:val="24"/>
        </w:rPr>
        <w:t xml:space="preserve"> εργαζόμενους</w:t>
      </w:r>
      <w:r>
        <w:rPr>
          <w:rFonts w:eastAsia="Times New Roman"/>
          <w:szCs w:val="24"/>
        </w:rPr>
        <w:t>,</w:t>
      </w:r>
      <w:r w:rsidRPr="00E92066">
        <w:rPr>
          <w:rFonts w:eastAsia="Times New Roman"/>
          <w:szCs w:val="24"/>
        </w:rPr>
        <w:t xml:space="preserve"> συνταξιούχους και ευπαθείς </w:t>
      </w:r>
      <w:r w:rsidRPr="00E92066">
        <w:rPr>
          <w:rFonts w:eastAsia="Times New Roman"/>
          <w:szCs w:val="24"/>
        </w:rPr>
        <w:t>ομάδες</w:t>
      </w:r>
      <w:r>
        <w:rPr>
          <w:rFonts w:eastAsia="Times New Roman"/>
          <w:szCs w:val="24"/>
        </w:rPr>
        <w:t>.</w:t>
      </w:r>
      <w:r w:rsidRPr="00E92066">
        <w:rPr>
          <w:rFonts w:eastAsia="Times New Roman"/>
          <w:szCs w:val="24"/>
        </w:rPr>
        <w:t xml:space="preserve"> </w:t>
      </w:r>
      <w:r>
        <w:rPr>
          <w:rFonts w:eastAsia="Times New Roman"/>
          <w:szCs w:val="24"/>
        </w:rPr>
        <w:t xml:space="preserve">Κυρίες και κύριοι, ερχόμαστε να επανορθώσουμε </w:t>
      </w:r>
      <w:r w:rsidRPr="00E92066">
        <w:rPr>
          <w:rFonts w:eastAsia="Times New Roman"/>
          <w:szCs w:val="24"/>
        </w:rPr>
        <w:t>αδικίες με μία σειρά από μέτρα για ρύθμιση δόσεων στην εφορία</w:t>
      </w:r>
      <w:r>
        <w:rPr>
          <w:rFonts w:eastAsia="Times New Roman"/>
          <w:szCs w:val="24"/>
        </w:rPr>
        <w:t>,</w:t>
      </w:r>
      <w:r w:rsidRPr="00E92066">
        <w:rPr>
          <w:rFonts w:eastAsia="Times New Roman"/>
          <w:szCs w:val="24"/>
        </w:rPr>
        <w:t xml:space="preserve"> τα ασφαλιστικά ταμεία και τους δήμους</w:t>
      </w:r>
      <w:r>
        <w:rPr>
          <w:rFonts w:eastAsia="Times New Roman"/>
          <w:szCs w:val="24"/>
        </w:rPr>
        <w:t>,</w:t>
      </w:r>
      <w:r w:rsidRPr="00E92066">
        <w:rPr>
          <w:rFonts w:eastAsia="Times New Roman"/>
          <w:szCs w:val="24"/>
        </w:rPr>
        <w:t xml:space="preserve"> με διατάξεις για ενδυνάμωση της προστασίας των δικαιωμάτων των εργαζομένων</w:t>
      </w:r>
      <w:r>
        <w:rPr>
          <w:rFonts w:eastAsia="Times New Roman"/>
          <w:szCs w:val="24"/>
        </w:rPr>
        <w:t>,</w:t>
      </w:r>
      <w:r w:rsidRPr="00E92066">
        <w:rPr>
          <w:rFonts w:eastAsia="Times New Roman"/>
          <w:szCs w:val="24"/>
        </w:rPr>
        <w:t xml:space="preserve"> ενισχύοντας την αξία και</w:t>
      </w:r>
      <w:r w:rsidRPr="00E92066">
        <w:rPr>
          <w:rFonts w:eastAsia="Times New Roman"/>
          <w:szCs w:val="24"/>
        </w:rPr>
        <w:t xml:space="preserve"> την αξιοπρέπεια της εργασίας και εισάγοντας νέα εργαλεία</w:t>
      </w:r>
      <w:r>
        <w:rPr>
          <w:rFonts w:eastAsia="Times New Roman"/>
          <w:szCs w:val="24"/>
        </w:rPr>
        <w:t>.</w:t>
      </w:r>
    </w:p>
    <w:p w14:paraId="12B6EC19" w14:textId="77777777" w:rsidR="00F81E5F" w:rsidRDefault="0022463A">
      <w:pPr>
        <w:spacing w:line="600" w:lineRule="auto"/>
        <w:ind w:firstLine="720"/>
        <w:jc w:val="both"/>
        <w:rPr>
          <w:rFonts w:eastAsia="Times New Roman"/>
          <w:szCs w:val="24"/>
        </w:rPr>
      </w:pPr>
      <w:r>
        <w:rPr>
          <w:rFonts w:eastAsia="Times New Roman"/>
          <w:szCs w:val="24"/>
        </w:rPr>
        <w:t>Π</w:t>
      </w:r>
      <w:r w:rsidRPr="00E92066">
        <w:rPr>
          <w:rFonts w:eastAsia="Times New Roman"/>
          <w:szCs w:val="24"/>
        </w:rPr>
        <w:t>εριλαμβάνει</w:t>
      </w:r>
      <w:r>
        <w:rPr>
          <w:rFonts w:eastAsia="Times New Roman"/>
          <w:szCs w:val="24"/>
        </w:rPr>
        <w:t>,</w:t>
      </w:r>
      <w:r w:rsidRPr="00E92066">
        <w:rPr>
          <w:rFonts w:eastAsia="Times New Roman"/>
          <w:szCs w:val="24"/>
        </w:rPr>
        <w:t xml:space="preserve"> </w:t>
      </w:r>
      <w:r>
        <w:rPr>
          <w:rFonts w:eastAsia="Times New Roman"/>
          <w:szCs w:val="24"/>
        </w:rPr>
        <w:t>επίσης,</w:t>
      </w:r>
      <w:r w:rsidRPr="00E92066">
        <w:rPr>
          <w:rFonts w:eastAsia="Times New Roman"/>
          <w:szCs w:val="24"/>
        </w:rPr>
        <w:t xml:space="preserve"> διατάξεις για το επίδομα στέγασης</w:t>
      </w:r>
      <w:r>
        <w:rPr>
          <w:rFonts w:eastAsia="Times New Roman"/>
          <w:szCs w:val="24"/>
        </w:rPr>
        <w:t>,</w:t>
      </w:r>
      <w:r w:rsidRPr="00E92066">
        <w:rPr>
          <w:rFonts w:eastAsia="Times New Roman"/>
          <w:szCs w:val="24"/>
        </w:rPr>
        <w:t xml:space="preserve"> για την έκτακτη οικονομική βοήθεια που καταβάλλεται στις οικογένειες των ατόμων που έχασαν τη ζωή τους από το σεισμό ή </w:t>
      </w:r>
      <w:r>
        <w:rPr>
          <w:rFonts w:eastAsia="Times New Roman"/>
          <w:szCs w:val="24"/>
        </w:rPr>
        <w:t>ά</w:t>
      </w:r>
      <w:r w:rsidRPr="00E92066">
        <w:rPr>
          <w:rFonts w:eastAsia="Times New Roman"/>
          <w:szCs w:val="24"/>
        </w:rPr>
        <w:t>λλα φυσικά φαινόμενα</w:t>
      </w:r>
      <w:r>
        <w:rPr>
          <w:rFonts w:eastAsia="Times New Roman"/>
          <w:szCs w:val="24"/>
        </w:rPr>
        <w:t>,</w:t>
      </w:r>
      <w:r w:rsidRPr="00E92066">
        <w:rPr>
          <w:rFonts w:eastAsia="Times New Roman"/>
          <w:szCs w:val="24"/>
        </w:rPr>
        <w:t xml:space="preserve"> για τις </w:t>
      </w:r>
      <w:proofErr w:type="spellStart"/>
      <w:r w:rsidRPr="00E92066">
        <w:rPr>
          <w:rFonts w:eastAsia="Times New Roman"/>
          <w:szCs w:val="24"/>
        </w:rPr>
        <w:t>προνοιακές</w:t>
      </w:r>
      <w:proofErr w:type="spellEnd"/>
      <w:r w:rsidRPr="00E92066">
        <w:rPr>
          <w:rFonts w:eastAsia="Times New Roman"/>
          <w:szCs w:val="24"/>
        </w:rPr>
        <w:t xml:space="preserve"> παροχές που καταβάλλονται από τον ΟΠΕΚΑ</w:t>
      </w:r>
      <w:r>
        <w:rPr>
          <w:rFonts w:eastAsia="Times New Roman"/>
          <w:szCs w:val="24"/>
        </w:rPr>
        <w:t>,</w:t>
      </w:r>
      <w:r w:rsidRPr="00E92066">
        <w:rPr>
          <w:rFonts w:eastAsia="Times New Roman"/>
          <w:szCs w:val="24"/>
        </w:rPr>
        <w:t xml:space="preserve"> ενώ αποκαθίσταται</w:t>
      </w:r>
      <w:r>
        <w:rPr>
          <w:rFonts w:eastAsia="Times New Roman"/>
          <w:szCs w:val="24"/>
        </w:rPr>
        <w:t>,</w:t>
      </w:r>
      <w:r w:rsidRPr="00E92066">
        <w:rPr>
          <w:rFonts w:eastAsia="Times New Roman"/>
          <w:szCs w:val="24"/>
        </w:rPr>
        <w:t xml:space="preserve"> επιπλέον</w:t>
      </w:r>
      <w:r>
        <w:rPr>
          <w:rFonts w:eastAsia="Times New Roman"/>
          <w:szCs w:val="24"/>
        </w:rPr>
        <w:t>,</w:t>
      </w:r>
      <w:r w:rsidRPr="00E92066">
        <w:rPr>
          <w:rFonts w:eastAsia="Times New Roman"/>
          <w:szCs w:val="24"/>
        </w:rPr>
        <w:t xml:space="preserve"> </w:t>
      </w:r>
      <w:r>
        <w:rPr>
          <w:rFonts w:eastAsia="Times New Roman"/>
          <w:szCs w:val="24"/>
        </w:rPr>
        <w:t xml:space="preserve">η </w:t>
      </w:r>
      <w:r w:rsidRPr="00E92066">
        <w:rPr>
          <w:rFonts w:eastAsia="Times New Roman"/>
          <w:szCs w:val="24"/>
        </w:rPr>
        <w:t>δυνατότητα χορήγησης παράτασης σε όλους τους δικαιούχους αναπηρικών επιδομάτων των οποίων έχει λήξει η γνωμάτευση και καθυστερεί η εξέτασή τους από τα ΚΕΠΑ χωρίς δ</w:t>
      </w:r>
      <w:r w:rsidRPr="00E92066">
        <w:rPr>
          <w:rFonts w:eastAsia="Times New Roman"/>
          <w:szCs w:val="24"/>
        </w:rPr>
        <w:t>ική τους υπαιτιότητα</w:t>
      </w:r>
      <w:r>
        <w:rPr>
          <w:rFonts w:eastAsia="Times New Roman"/>
          <w:szCs w:val="24"/>
        </w:rPr>
        <w:t>.</w:t>
      </w:r>
    </w:p>
    <w:p w14:paraId="12B6EC1A" w14:textId="77777777" w:rsidR="00F81E5F" w:rsidRDefault="0022463A">
      <w:pPr>
        <w:spacing w:line="600" w:lineRule="auto"/>
        <w:ind w:firstLine="720"/>
        <w:jc w:val="both"/>
        <w:rPr>
          <w:rFonts w:eastAsia="Times New Roman"/>
          <w:szCs w:val="24"/>
        </w:rPr>
      </w:pPr>
      <w:r>
        <w:rPr>
          <w:rFonts w:eastAsia="Times New Roman"/>
          <w:szCs w:val="24"/>
        </w:rPr>
        <w:t>Φυσικά, περιλαμβάνει και τη δέκατη τρίτη σύνταξη, που εσείς δεν θέλετε. Ε</w:t>
      </w:r>
      <w:r w:rsidRPr="00E92066">
        <w:rPr>
          <w:rFonts w:eastAsia="Times New Roman"/>
          <w:szCs w:val="24"/>
        </w:rPr>
        <w:t>μείς</w:t>
      </w:r>
      <w:r>
        <w:rPr>
          <w:rFonts w:eastAsia="Times New Roman"/>
          <w:szCs w:val="24"/>
        </w:rPr>
        <w:t>,</w:t>
      </w:r>
      <w:r w:rsidRPr="00E92066">
        <w:rPr>
          <w:rFonts w:eastAsia="Times New Roman"/>
          <w:szCs w:val="24"/>
        </w:rPr>
        <w:t xml:space="preserve"> </w:t>
      </w:r>
      <w:r>
        <w:rPr>
          <w:rFonts w:eastAsia="Times New Roman"/>
          <w:szCs w:val="24"/>
        </w:rPr>
        <w:t>όμως,</w:t>
      </w:r>
      <w:r w:rsidRPr="00E92066">
        <w:rPr>
          <w:rFonts w:eastAsia="Times New Roman"/>
          <w:szCs w:val="24"/>
        </w:rPr>
        <w:t xml:space="preserve"> τη θεωρούμε αναγκαία</w:t>
      </w:r>
      <w:r>
        <w:rPr>
          <w:rFonts w:eastAsia="Times New Roman"/>
          <w:szCs w:val="24"/>
        </w:rPr>
        <w:t>,</w:t>
      </w:r>
      <w:r w:rsidRPr="00E92066">
        <w:rPr>
          <w:rFonts w:eastAsia="Times New Roman"/>
          <w:szCs w:val="24"/>
        </w:rPr>
        <w:t xml:space="preserve"> όπως θεωρούμε αναγκαία και τη </w:t>
      </w:r>
      <w:r>
        <w:rPr>
          <w:rFonts w:eastAsia="Times New Roman"/>
          <w:szCs w:val="24"/>
        </w:rPr>
        <w:t>δέκατη τέταρτη</w:t>
      </w:r>
      <w:r w:rsidRPr="00E92066">
        <w:rPr>
          <w:rFonts w:eastAsia="Times New Roman"/>
          <w:szCs w:val="24"/>
        </w:rPr>
        <w:t xml:space="preserve"> ή το </w:t>
      </w:r>
      <w:r>
        <w:rPr>
          <w:rFonts w:eastAsia="Times New Roman"/>
          <w:szCs w:val="24"/>
        </w:rPr>
        <w:t>δέκατο τρίτο</w:t>
      </w:r>
      <w:r w:rsidRPr="00E92066">
        <w:rPr>
          <w:rFonts w:eastAsia="Times New Roman"/>
          <w:szCs w:val="24"/>
        </w:rPr>
        <w:t xml:space="preserve"> μισθό</w:t>
      </w:r>
      <w:r>
        <w:rPr>
          <w:rFonts w:eastAsia="Times New Roman"/>
          <w:szCs w:val="24"/>
        </w:rPr>
        <w:t>,</w:t>
      </w:r>
      <w:r w:rsidRPr="00E92066">
        <w:rPr>
          <w:rFonts w:eastAsia="Times New Roman"/>
          <w:szCs w:val="24"/>
        </w:rPr>
        <w:t xml:space="preserve"> για τα οποία είμαι σίγουρη</w:t>
      </w:r>
      <w:r>
        <w:rPr>
          <w:rFonts w:eastAsia="Times New Roman"/>
          <w:szCs w:val="24"/>
        </w:rPr>
        <w:t xml:space="preserve"> ότι</w:t>
      </w:r>
      <w:r w:rsidRPr="00E92066">
        <w:rPr>
          <w:rFonts w:eastAsia="Times New Roman"/>
          <w:szCs w:val="24"/>
        </w:rPr>
        <w:t xml:space="preserve"> αμέσως μόλις το επιτρέψουν τα δημοσιονομικά αυτής της χώρας</w:t>
      </w:r>
      <w:r>
        <w:rPr>
          <w:rFonts w:eastAsia="Times New Roman"/>
          <w:szCs w:val="24"/>
        </w:rPr>
        <w:t>,</w:t>
      </w:r>
      <w:r w:rsidRPr="00E92066">
        <w:rPr>
          <w:rFonts w:eastAsia="Times New Roman"/>
          <w:szCs w:val="24"/>
        </w:rPr>
        <w:t xml:space="preserve"> θα τα υλοποιήσει αυτή η </w:t>
      </w:r>
      <w:r>
        <w:rPr>
          <w:rFonts w:eastAsia="Times New Roman"/>
          <w:szCs w:val="24"/>
        </w:rPr>
        <w:t>Κ</w:t>
      </w:r>
      <w:r w:rsidRPr="00E92066">
        <w:rPr>
          <w:rFonts w:eastAsia="Times New Roman"/>
          <w:szCs w:val="24"/>
        </w:rPr>
        <w:t>υβέρνηση</w:t>
      </w:r>
      <w:r>
        <w:rPr>
          <w:rFonts w:eastAsia="Times New Roman"/>
          <w:szCs w:val="24"/>
        </w:rPr>
        <w:t>.</w:t>
      </w:r>
    </w:p>
    <w:p w14:paraId="12B6EC1B" w14:textId="77777777" w:rsidR="00F81E5F" w:rsidRDefault="0022463A">
      <w:pPr>
        <w:spacing w:line="600" w:lineRule="auto"/>
        <w:ind w:firstLine="720"/>
        <w:jc w:val="both"/>
        <w:rPr>
          <w:rFonts w:eastAsia="Times New Roman"/>
          <w:szCs w:val="24"/>
        </w:rPr>
      </w:pPr>
      <w:r>
        <w:rPr>
          <w:rFonts w:eastAsia="Times New Roman"/>
          <w:szCs w:val="24"/>
        </w:rPr>
        <w:t xml:space="preserve">Γιατί εμείς, </w:t>
      </w:r>
      <w:r w:rsidRPr="00E92066">
        <w:rPr>
          <w:rFonts w:eastAsia="Times New Roman"/>
          <w:szCs w:val="24"/>
        </w:rPr>
        <w:t>κύριοι της Νέας Δημοκρατίας και του ΚΙΝΑΛ</w:t>
      </w:r>
      <w:r>
        <w:rPr>
          <w:rFonts w:eastAsia="Times New Roman"/>
          <w:szCs w:val="24"/>
        </w:rPr>
        <w:t>,</w:t>
      </w:r>
      <w:r w:rsidRPr="00E92066">
        <w:rPr>
          <w:rFonts w:eastAsia="Times New Roman"/>
          <w:szCs w:val="24"/>
        </w:rPr>
        <w:t xml:space="preserve"> θεωρούμε απαραίτητη την ύπαρξη κοινωνικού κράτους</w:t>
      </w:r>
      <w:r>
        <w:rPr>
          <w:rFonts w:eastAsia="Times New Roman"/>
          <w:szCs w:val="24"/>
        </w:rPr>
        <w:t>,</w:t>
      </w:r>
      <w:r w:rsidRPr="00E92066">
        <w:rPr>
          <w:rFonts w:eastAsia="Times New Roman"/>
          <w:szCs w:val="24"/>
        </w:rPr>
        <w:t xml:space="preserve"> ισχυρού κοινωνικού κράτους</w:t>
      </w:r>
      <w:r>
        <w:rPr>
          <w:rFonts w:eastAsia="Times New Roman"/>
          <w:szCs w:val="24"/>
        </w:rPr>
        <w:t>, θ</w:t>
      </w:r>
      <w:r w:rsidRPr="00E92066">
        <w:rPr>
          <w:rFonts w:eastAsia="Times New Roman"/>
          <w:szCs w:val="24"/>
        </w:rPr>
        <w:t>εωρούμε απαραίτητο να χ</w:t>
      </w:r>
      <w:r w:rsidRPr="00E92066">
        <w:rPr>
          <w:rFonts w:eastAsia="Times New Roman"/>
          <w:szCs w:val="24"/>
        </w:rPr>
        <w:t>τίσουμε την Ελλάδα των πολλών</w:t>
      </w:r>
      <w:r>
        <w:rPr>
          <w:rFonts w:eastAsia="Times New Roman"/>
          <w:szCs w:val="24"/>
        </w:rPr>
        <w:t>.</w:t>
      </w:r>
      <w:r w:rsidRPr="00E92066">
        <w:rPr>
          <w:rFonts w:eastAsia="Times New Roman"/>
          <w:szCs w:val="24"/>
        </w:rPr>
        <w:t xml:space="preserve"> </w:t>
      </w:r>
      <w:r>
        <w:rPr>
          <w:rFonts w:eastAsia="Times New Roman"/>
          <w:szCs w:val="24"/>
        </w:rPr>
        <w:t>Ε</w:t>
      </w:r>
      <w:r w:rsidRPr="00E92066">
        <w:rPr>
          <w:rFonts w:eastAsia="Times New Roman"/>
          <w:szCs w:val="24"/>
        </w:rPr>
        <w:t>κεί όπου εσείς προτείνετε απολύσεις</w:t>
      </w:r>
      <w:r>
        <w:rPr>
          <w:rFonts w:eastAsia="Times New Roman"/>
          <w:szCs w:val="24"/>
        </w:rPr>
        <w:t>,</w:t>
      </w:r>
      <w:r w:rsidRPr="00E92066">
        <w:rPr>
          <w:rFonts w:eastAsia="Times New Roman"/>
          <w:szCs w:val="24"/>
        </w:rPr>
        <w:t xml:space="preserve"> εμείς </w:t>
      </w:r>
      <w:r>
        <w:rPr>
          <w:rFonts w:eastAsia="Times New Roman"/>
          <w:szCs w:val="24"/>
        </w:rPr>
        <w:t>π</w:t>
      </w:r>
      <w:r w:rsidRPr="00E92066">
        <w:rPr>
          <w:rFonts w:eastAsia="Times New Roman"/>
          <w:szCs w:val="24"/>
        </w:rPr>
        <w:t>αλεύουμε για θέσ</w:t>
      </w:r>
      <w:r>
        <w:rPr>
          <w:rFonts w:eastAsia="Times New Roman"/>
          <w:szCs w:val="24"/>
        </w:rPr>
        <w:t>εις</w:t>
      </w:r>
      <w:r w:rsidRPr="00E92066">
        <w:rPr>
          <w:rFonts w:eastAsia="Times New Roman"/>
          <w:szCs w:val="24"/>
        </w:rPr>
        <w:t xml:space="preserve"> εργασίας</w:t>
      </w:r>
      <w:r>
        <w:rPr>
          <w:rFonts w:eastAsia="Times New Roman"/>
          <w:szCs w:val="24"/>
        </w:rPr>
        <w:t>.</w:t>
      </w:r>
      <w:r w:rsidRPr="00E92066">
        <w:rPr>
          <w:rFonts w:eastAsia="Times New Roman"/>
          <w:szCs w:val="24"/>
        </w:rPr>
        <w:t xml:space="preserve"> </w:t>
      </w:r>
      <w:r>
        <w:rPr>
          <w:rFonts w:eastAsia="Times New Roman"/>
          <w:szCs w:val="24"/>
        </w:rPr>
        <w:t>Ε</w:t>
      </w:r>
      <w:r w:rsidRPr="00E92066">
        <w:rPr>
          <w:rFonts w:eastAsia="Times New Roman"/>
          <w:szCs w:val="24"/>
        </w:rPr>
        <w:t>κεί όπου εσείς προτείνετε κατάργηση επιδομάτων</w:t>
      </w:r>
      <w:r>
        <w:rPr>
          <w:rFonts w:eastAsia="Times New Roman"/>
          <w:szCs w:val="24"/>
        </w:rPr>
        <w:t>,</w:t>
      </w:r>
      <w:r w:rsidRPr="00E92066">
        <w:rPr>
          <w:rFonts w:eastAsia="Times New Roman"/>
          <w:szCs w:val="24"/>
        </w:rPr>
        <w:t xml:space="preserve"> εμείς ψηφίζουμε τη θέσπισή </w:t>
      </w:r>
      <w:r>
        <w:rPr>
          <w:rFonts w:eastAsia="Times New Roman"/>
          <w:szCs w:val="24"/>
        </w:rPr>
        <w:t>τους.</w:t>
      </w:r>
      <w:r w:rsidRPr="00E92066">
        <w:rPr>
          <w:rFonts w:eastAsia="Times New Roman"/>
          <w:szCs w:val="24"/>
        </w:rPr>
        <w:t xml:space="preserve"> </w:t>
      </w:r>
    </w:p>
    <w:p w14:paraId="12B6EC1C" w14:textId="77777777" w:rsidR="00F81E5F" w:rsidRDefault="0022463A">
      <w:pPr>
        <w:spacing w:line="600" w:lineRule="auto"/>
        <w:ind w:firstLine="720"/>
        <w:jc w:val="both"/>
        <w:rPr>
          <w:rFonts w:eastAsia="Times New Roman"/>
          <w:szCs w:val="24"/>
        </w:rPr>
      </w:pPr>
      <w:r w:rsidRPr="00E92066">
        <w:rPr>
          <w:rFonts w:eastAsia="Times New Roman"/>
          <w:szCs w:val="24"/>
        </w:rPr>
        <w:t xml:space="preserve">Όταν </w:t>
      </w:r>
      <w:r>
        <w:rPr>
          <w:rFonts w:eastAsia="Times New Roman"/>
          <w:szCs w:val="24"/>
        </w:rPr>
        <w:t>εσείς,</w:t>
      </w:r>
      <w:r w:rsidRPr="00E92066">
        <w:rPr>
          <w:rFonts w:eastAsia="Times New Roman"/>
          <w:szCs w:val="24"/>
        </w:rPr>
        <w:t xml:space="preserve"> δια στόματος του </w:t>
      </w:r>
      <w:r>
        <w:rPr>
          <w:rFonts w:eastAsia="Times New Roman"/>
          <w:szCs w:val="24"/>
        </w:rPr>
        <w:t>Α</w:t>
      </w:r>
      <w:r w:rsidRPr="00E92066">
        <w:rPr>
          <w:rFonts w:eastAsia="Times New Roman"/>
          <w:szCs w:val="24"/>
        </w:rPr>
        <w:t xml:space="preserve">ρχηγού </w:t>
      </w:r>
      <w:r>
        <w:rPr>
          <w:rFonts w:eastAsia="Times New Roman"/>
          <w:szCs w:val="24"/>
        </w:rPr>
        <w:t>σας,</w:t>
      </w:r>
      <w:r w:rsidRPr="00E92066">
        <w:rPr>
          <w:rFonts w:eastAsia="Times New Roman"/>
          <w:szCs w:val="24"/>
        </w:rPr>
        <w:t xml:space="preserve"> επιθυμείτε </w:t>
      </w:r>
      <w:r>
        <w:rPr>
          <w:rFonts w:eastAsia="Times New Roman"/>
          <w:szCs w:val="24"/>
        </w:rPr>
        <w:t>επτα</w:t>
      </w:r>
      <w:r w:rsidRPr="00E92066">
        <w:rPr>
          <w:rFonts w:eastAsia="Times New Roman"/>
          <w:szCs w:val="24"/>
        </w:rPr>
        <w:t>ήμερη εργα</w:t>
      </w:r>
      <w:r w:rsidRPr="00E92066">
        <w:rPr>
          <w:rFonts w:eastAsia="Times New Roman"/>
          <w:szCs w:val="24"/>
        </w:rPr>
        <w:t>σία</w:t>
      </w:r>
      <w:r>
        <w:rPr>
          <w:rFonts w:eastAsia="Times New Roman"/>
          <w:szCs w:val="24"/>
        </w:rPr>
        <w:t>,</w:t>
      </w:r>
      <w:r w:rsidRPr="00E92066">
        <w:rPr>
          <w:rFonts w:eastAsia="Times New Roman"/>
          <w:szCs w:val="24"/>
        </w:rPr>
        <w:t xml:space="preserve"> εμείς θωρακίζουμε την πενθήμερη</w:t>
      </w:r>
      <w:r>
        <w:rPr>
          <w:rFonts w:eastAsia="Times New Roman"/>
          <w:szCs w:val="24"/>
        </w:rPr>
        <w:t>.</w:t>
      </w:r>
      <w:r w:rsidRPr="00E92066">
        <w:rPr>
          <w:rFonts w:eastAsia="Times New Roman"/>
          <w:szCs w:val="24"/>
        </w:rPr>
        <w:t xml:space="preserve"> Όταν εσείς προτείνετε κατάργηση του </w:t>
      </w:r>
      <w:r>
        <w:rPr>
          <w:rFonts w:eastAsia="Times New Roman"/>
          <w:szCs w:val="24"/>
        </w:rPr>
        <w:t>οκτα</w:t>
      </w:r>
      <w:r w:rsidRPr="00E92066">
        <w:rPr>
          <w:rFonts w:eastAsia="Times New Roman"/>
          <w:szCs w:val="24"/>
        </w:rPr>
        <w:t>ώρου</w:t>
      </w:r>
      <w:r>
        <w:rPr>
          <w:rFonts w:eastAsia="Times New Roman"/>
          <w:szCs w:val="24"/>
        </w:rPr>
        <w:t>, εμείς κοιτάμε να το</w:t>
      </w:r>
      <w:r w:rsidRPr="00E92066">
        <w:rPr>
          <w:rFonts w:eastAsia="Times New Roman"/>
          <w:szCs w:val="24"/>
        </w:rPr>
        <w:t xml:space="preserve"> εξασφαλίσουμε</w:t>
      </w:r>
      <w:r>
        <w:rPr>
          <w:rFonts w:eastAsia="Times New Roman"/>
          <w:szCs w:val="24"/>
        </w:rPr>
        <w:t>.</w:t>
      </w:r>
      <w:r w:rsidRPr="00E92066">
        <w:rPr>
          <w:rFonts w:eastAsia="Times New Roman"/>
          <w:szCs w:val="24"/>
        </w:rPr>
        <w:t xml:space="preserve"> </w:t>
      </w:r>
      <w:r>
        <w:rPr>
          <w:rFonts w:eastAsia="Times New Roman"/>
          <w:szCs w:val="24"/>
        </w:rPr>
        <w:t>Ε</w:t>
      </w:r>
      <w:r w:rsidRPr="00E92066">
        <w:rPr>
          <w:rFonts w:eastAsia="Times New Roman"/>
          <w:szCs w:val="24"/>
        </w:rPr>
        <w:t xml:space="preserve">κεί </w:t>
      </w:r>
      <w:r>
        <w:rPr>
          <w:rFonts w:eastAsia="Times New Roman"/>
          <w:szCs w:val="24"/>
        </w:rPr>
        <w:t xml:space="preserve">όπου εσείς θέλετε να ισοπεδώσετε </w:t>
      </w:r>
      <w:r w:rsidRPr="00E92066">
        <w:rPr>
          <w:rFonts w:eastAsia="Times New Roman"/>
          <w:szCs w:val="24"/>
        </w:rPr>
        <w:t>τις συλλογικές συμβάσεις και τους μισθούς των εργαζομένων</w:t>
      </w:r>
      <w:r>
        <w:rPr>
          <w:rFonts w:eastAsia="Times New Roman"/>
          <w:szCs w:val="24"/>
        </w:rPr>
        <w:t>,</w:t>
      </w:r>
      <w:r w:rsidRPr="00E92066">
        <w:rPr>
          <w:rFonts w:eastAsia="Times New Roman"/>
          <w:szCs w:val="24"/>
        </w:rPr>
        <w:t xml:space="preserve"> εμείς θεσπίζουμε διατάξεις προστατευτικέ</w:t>
      </w:r>
      <w:r w:rsidRPr="00E92066">
        <w:rPr>
          <w:rFonts w:eastAsia="Times New Roman"/>
          <w:szCs w:val="24"/>
        </w:rPr>
        <w:t>ς των εργασιακών δικαιωμάτων</w:t>
      </w:r>
      <w:r>
        <w:rPr>
          <w:rFonts w:eastAsia="Times New Roman"/>
          <w:szCs w:val="24"/>
        </w:rPr>
        <w:t>.</w:t>
      </w:r>
      <w:r w:rsidRPr="00E92066">
        <w:rPr>
          <w:rFonts w:eastAsia="Times New Roman"/>
          <w:szCs w:val="24"/>
        </w:rPr>
        <w:t xml:space="preserve"> </w:t>
      </w:r>
      <w:r>
        <w:rPr>
          <w:rFonts w:eastAsia="Times New Roman"/>
          <w:szCs w:val="24"/>
        </w:rPr>
        <w:t>Ε</w:t>
      </w:r>
      <w:r w:rsidRPr="00E92066">
        <w:rPr>
          <w:rFonts w:eastAsia="Times New Roman"/>
          <w:szCs w:val="24"/>
        </w:rPr>
        <w:t xml:space="preserve">κεί όπου εσείς θέλετε απλά να επιτελέσει ο </w:t>
      </w:r>
      <w:r>
        <w:rPr>
          <w:rFonts w:eastAsia="Times New Roman"/>
          <w:szCs w:val="24"/>
        </w:rPr>
        <w:t>Α</w:t>
      </w:r>
      <w:r w:rsidRPr="00E92066">
        <w:rPr>
          <w:rFonts w:eastAsia="Times New Roman"/>
          <w:szCs w:val="24"/>
        </w:rPr>
        <w:t>ρχηγός σας ρόλο επιστάτη δούλ</w:t>
      </w:r>
      <w:r>
        <w:rPr>
          <w:rFonts w:eastAsia="Times New Roman"/>
          <w:szCs w:val="24"/>
        </w:rPr>
        <w:t>ων,</w:t>
      </w:r>
      <w:r w:rsidRPr="00E92066">
        <w:rPr>
          <w:rFonts w:eastAsia="Times New Roman"/>
          <w:szCs w:val="24"/>
        </w:rPr>
        <w:t xml:space="preserve"> εμείς αντιτάσσουμε ηγέτη </w:t>
      </w:r>
      <w:r>
        <w:rPr>
          <w:rFonts w:eastAsia="Times New Roman"/>
          <w:szCs w:val="24"/>
        </w:rPr>
        <w:t>Π</w:t>
      </w:r>
      <w:r w:rsidRPr="00E92066">
        <w:rPr>
          <w:rFonts w:eastAsia="Times New Roman"/>
          <w:szCs w:val="24"/>
        </w:rPr>
        <w:t>ρωθυπουργό</w:t>
      </w:r>
      <w:r>
        <w:rPr>
          <w:rFonts w:eastAsia="Times New Roman"/>
          <w:szCs w:val="24"/>
        </w:rPr>
        <w:t>,</w:t>
      </w:r>
      <w:r w:rsidRPr="00E92066">
        <w:rPr>
          <w:rFonts w:eastAsia="Times New Roman"/>
          <w:szCs w:val="24"/>
        </w:rPr>
        <w:t xml:space="preserve"> με όραμα κα</w:t>
      </w:r>
      <w:r>
        <w:rPr>
          <w:rFonts w:eastAsia="Times New Roman"/>
          <w:szCs w:val="24"/>
        </w:rPr>
        <w:t xml:space="preserve">ι στόχο την ευημερία των πολλών. </w:t>
      </w:r>
    </w:p>
    <w:p w14:paraId="12B6EC1D" w14:textId="77777777" w:rsidR="00F81E5F" w:rsidRDefault="0022463A">
      <w:pPr>
        <w:spacing w:line="600" w:lineRule="auto"/>
        <w:ind w:firstLine="720"/>
        <w:jc w:val="both"/>
        <w:rPr>
          <w:rFonts w:eastAsia="Times New Roman"/>
          <w:szCs w:val="24"/>
        </w:rPr>
      </w:pPr>
      <w:r>
        <w:rPr>
          <w:rFonts w:eastAsia="Times New Roman"/>
          <w:szCs w:val="24"/>
        </w:rPr>
        <w:t>Σ</w:t>
      </w:r>
      <w:r w:rsidRPr="00E92066">
        <w:rPr>
          <w:rFonts w:eastAsia="Times New Roman"/>
          <w:szCs w:val="24"/>
        </w:rPr>
        <w:t xml:space="preserve">ε όλη αυτή την προσπάθεια να </w:t>
      </w:r>
      <w:r>
        <w:rPr>
          <w:rFonts w:eastAsia="Times New Roman"/>
          <w:szCs w:val="24"/>
        </w:rPr>
        <w:t>ε</w:t>
      </w:r>
      <w:r w:rsidRPr="00E92066">
        <w:rPr>
          <w:rFonts w:eastAsia="Times New Roman"/>
          <w:szCs w:val="24"/>
        </w:rPr>
        <w:t>ίστε σίγουροι ότι έχουμε δίπλα μας</w:t>
      </w:r>
      <w:r w:rsidRPr="00E92066">
        <w:rPr>
          <w:rFonts w:eastAsia="Times New Roman"/>
          <w:szCs w:val="24"/>
        </w:rPr>
        <w:t xml:space="preserve"> τον κόσμο</w:t>
      </w:r>
      <w:r>
        <w:rPr>
          <w:rFonts w:eastAsia="Times New Roman"/>
          <w:szCs w:val="24"/>
        </w:rPr>
        <w:t>.</w:t>
      </w:r>
      <w:r w:rsidRPr="00E92066">
        <w:rPr>
          <w:rFonts w:eastAsia="Times New Roman"/>
          <w:szCs w:val="24"/>
        </w:rPr>
        <w:t xml:space="preserve"> </w:t>
      </w:r>
      <w:r>
        <w:rPr>
          <w:rFonts w:eastAsia="Times New Roman"/>
          <w:szCs w:val="24"/>
        </w:rPr>
        <w:t>Γ</w:t>
      </w:r>
      <w:r w:rsidRPr="00E92066">
        <w:rPr>
          <w:rFonts w:eastAsia="Times New Roman"/>
          <w:szCs w:val="24"/>
        </w:rPr>
        <w:t>ιατί ο κόσμος ξέρει</w:t>
      </w:r>
      <w:r>
        <w:rPr>
          <w:rFonts w:eastAsia="Times New Roman"/>
          <w:szCs w:val="24"/>
        </w:rPr>
        <w:t xml:space="preserve"> και δεν μπορεί να ξεχάσει ποιος έχει καταληστεύσει τα λεφτά του και τους κόπους του </w:t>
      </w:r>
      <w:r w:rsidRPr="00E92066">
        <w:rPr>
          <w:rFonts w:eastAsia="Times New Roman"/>
          <w:szCs w:val="24"/>
        </w:rPr>
        <w:t>όλα αυτά τα χρόνια</w:t>
      </w:r>
      <w:r>
        <w:rPr>
          <w:rFonts w:eastAsia="Times New Roman"/>
          <w:szCs w:val="24"/>
        </w:rPr>
        <w:t>,</w:t>
      </w:r>
      <w:r w:rsidRPr="00E92066">
        <w:rPr>
          <w:rFonts w:eastAsia="Times New Roman"/>
          <w:szCs w:val="24"/>
        </w:rPr>
        <w:t xml:space="preserve"> ποιος είναι μπλεγμένος σε διαφθορά και οικονομικά σκάνδαλα</w:t>
      </w:r>
      <w:r>
        <w:rPr>
          <w:rFonts w:eastAsia="Times New Roman"/>
          <w:szCs w:val="24"/>
        </w:rPr>
        <w:t>.</w:t>
      </w:r>
    </w:p>
    <w:p w14:paraId="12B6EC1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Ο κόσμος θυμάται! Θυμάται ότι δεν τον κοροϊδέψαμε, ότι δεν τον ξεγελάσαμε. Θυμάται ότι αυτή η Κυβέρνηση και ο Πρωθυπουργός της τηρήσαν όλες τις υποσχέσεις τους και με το παραπάνω. Θυμάται ότι αυτά που του τάξαμε, τα εκπληρώσαμε ένα προς ένα, γιατί βιώνει τ</w:t>
      </w:r>
      <w:r>
        <w:rPr>
          <w:rFonts w:eastAsia="Times New Roman" w:cs="Times New Roman"/>
          <w:szCs w:val="24"/>
        </w:rPr>
        <w:t xml:space="preserve">α αποτελέσματα και τη διαφορά των δικών μας πολιτικών. Βιώνει όσα είναι δίκαια και γίνονται πράξη. </w:t>
      </w:r>
    </w:p>
    <w:p w14:paraId="12B6EC1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Κατανοεί ότι η Ελλάδα έχει ανακτήσει τον σεβασμό και την αξιοπρέπεια, την εμπιστοσύνη των εταίρων και των διεθνών συνομιλητών της. Κατανοεί ότι πλέον χαράσσ</w:t>
      </w:r>
      <w:r>
        <w:rPr>
          <w:rFonts w:eastAsia="Times New Roman" w:cs="Times New Roman"/>
          <w:szCs w:val="24"/>
        </w:rPr>
        <w:t xml:space="preserve">ουμε δική μας αυτόνομη πορεία, ότι έχουμε κερδίσει εκ νέου την αξιοπρέπεια, την αξιοπιστία μας. </w:t>
      </w:r>
    </w:p>
    <w:p w14:paraId="12B6EC2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Κατανοεί τις μεταρρυθμίσεις που έχουν συντελεστεί όλα αυτά τα χρόνια και για πρώτη φορά μετά από δέκα περίπου χρόνια κρίσης, βλέπει και ζει μέτρα με θετικό πρό</w:t>
      </w:r>
      <w:r>
        <w:rPr>
          <w:rFonts w:eastAsia="Times New Roman" w:cs="Times New Roman"/>
          <w:szCs w:val="24"/>
        </w:rPr>
        <w:t>σημο, μέτρα θετικά για την τσέπη των πολλών, μέτρα που συμβάλλουν στην εμπέδωση της κοινωνικής δικαιοσύνης, στην προάσπιση των ατομικών ελευθεριών, στην εξασφάλιση των κοινωνικών δικαιωμάτων, στο κοινό καλό και το συμφέρον των πολλών, για να τεθούν ξεκάθαρ</w:t>
      </w:r>
      <w:r>
        <w:rPr>
          <w:rFonts w:eastAsia="Times New Roman" w:cs="Times New Roman"/>
          <w:szCs w:val="24"/>
        </w:rPr>
        <w:t>α οι βάσεις για ένα πιο κοινωνικό κράτος, ένα κράτος δικαίου και να δημιουργηθεί ένα αρραγές μέτωπο απέναντι στις δυνάμεις της ακροδεξιάς, του συντηρητισμού, του εθνικισμού και της μισαλλοδοξίας, απέναντι στο νεοφιλελεύθερο μοντέλο διακυβέρνησης και διαρκο</w:t>
      </w:r>
      <w:r>
        <w:rPr>
          <w:rFonts w:eastAsia="Times New Roman" w:cs="Times New Roman"/>
          <w:szCs w:val="24"/>
        </w:rPr>
        <w:t>ύς λιτότητας που θέλει να εφαρμόσει και να το επιβάλει ο κ. Μητσοτάκης, συνθλίβοντας τη μεσαία τάξη και τα φτωχά στρώματα των Ελλήνων.</w:t>
      </w:r>
    </w:p>
    <w:p w14:paraId="12B6EC2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Ο λαός γνωρίζει ότι το παλιό πολιτικό κατεστημένο δεν διεκδικεί απλά πολιτική αλλαγή. Διεκδικεί την παλινόρθωσή του, για </w:t>
      </w:r>
      <w:r>
        <w:rPr>
          <w:rFonts w:eastAsia="Times New Roman" w:cs="Times New Roman"/>
          <w:szCs w:val="24"/>
        </w:rPr>
        <w:t>να εξασφαλιστούν τα συμφέροντα των λίγων, του κεφαλαίου, των προνομιούχων, για να γυρίσουμε σε εργασιακό μεσαίωνα, να απεμπολήσουμε όλα μας τα κοινωνικά και εργασιακά δικαιώματα.</w:t>
      </w:r>
    </w:p>
    <w:p w14:paraId="12B6EC2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Γνωρίζει, αντιθέτως, ότι με εμάς η χώρα και η οικονομία βρίσκονται σε σαφή πο</w:t>
      </w:r>
      <w:r>
        <w:rPr>
          <w:rFonts w:eastAsia="Times New Roman" w:cs="Times New Roman"/>
          <w:szCs w:val="24"/>
        </w:rPr>
        <w:t>ρεία ανάκαμψης για όλους. Και τώρα υποδέχεται με χαρά τα μέτρα: εξασφάλιση δέκατης τρίτης σύνταξης, επιδότηση εισφορών νέων εργαζομένων, μείωση της εισφοράς του εργοδότη, μείωση του ΦΠΑ στην εστίαση και στην ενέργεια, μείωση εισφοράς αλληλεγγύης, μείωση το</w:t>
      </w:r>
      <w:r>
        <w:rPr>
          <w:rFonts w:eastAsia="Times New Roman" w:cs="Times New Roman"/>
          <w:szCs w:val="24"/>
        </w:rPr>
        <w:t>υ συντελεστή ΦΠΑ από το 13% στο 11% σε αγαθά και υπηρεσίες, φορολογικές μειώσεις για τους κατοίκους των νησιών μας, μείωση φόρου συνεταιρισμού στο 10%, έκπτωση από το φορολογητέο εισόδημα των τόκων στεγαστικών δανείων.</w:t>
      </w:r>
    </w:p>
    <w:p w14:paraId="12B6EC2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Είναι τόσα πολλά τα μέτρα πλέον υπέρ </w:t>
      </w:r>
      <w:r>
        <w:rPr>
          <w:rFonts w:eastAsia="Times New Roman" w:cs="Times New Roman"/>
          <w:szCs w:val="24"/>
        </w:rPr>
        <w:t>των Ελλήνων που δεν φτάνει ο χρόνος να τα απαριθμήσουμε! Πόσα πια θέλετε για να καταλάβετε κι εσείς ότι μόνο εμείς είμαστε εδώ από τον λαό και για τον λαό, για τους πολλούς, για όλους και όχι για τους λίγους και τα μεγάλα οικονομικά συμφέροντα που υπηρετεί</w:t>
      </w:r>
      <w:r>
        <w:rPr>
          <w:rFonts w:eastAsia="Times New Roman" w:cs="Times New Roman"/>
          <w:szCs w:val="24"/>
        </w:rPr>
        <w:t xml:space="preserve">τε και εξυπηρετείτε! </w:t>
      </w:r>
    </w:p>
    <w:p w14:paraId="12B6EC2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Και προχωράμε! Σε αυτήν την πορεία πιστεύω ότι θα έχουμε συνοδοιπόρους μας πολλούς, γιατί πολύ απλά, κύριε Μητσοτάκη, το παιδί από το Περιστέρι, από τον Πειραιά, από το Κερατσίνι, από τις δυτικές συνοικίες όλης της χώρας, το παιδί από</w:t>
      </w:r>
      <w:r>
        <w:rPr>
          <w:rFonts w:eastAsia="Times New Roman" w:cs="Times New Roman"/>
          <w:szCs w:val="24"/>
        </w:rPr>
        <w:t xml:space="preserve"> το χωριό, από το νησί, από την ύπαιθρο και από κάθε γειτονιά της Ελλάδας που δεν ανήκει στην ελίτ, δεν θα γίνει ψυκτικός και μεροκαματιάρης που εσείς θέλετε. </w:t>
      </w:r>
    </w:p>
    <w:p w14:paraId="12B6EC2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Θα σπουδάσει, κύριε Μητσοτάκη! Αν το επιθυμεί, θα σπουδάσει, ίσως όχι στο Κολούμπια, αλλά σίγουρα στο ελληνικό δημόσιο δωρεάν πανεπιστήμιο που φροντίζουμε να λειτουργεί και να αναβαθμίζεται. Αυτό που θέλει να σπουδάσει θα σπουδάσει και θα αντιμετωπίζεται ι</w:t>
      </w:r>
      <w:r>
        <w:rPr>
          <w:rFonts w:eastAsia="Times New Roman" w:cs="Times New Roman"/>
          <w:szCs w:val="24"/>
        </w:rPr>
        <w:t>σότιμα, όπως όλα τα παιδιά που ζουν σε αυτή τη χώρα, γιατί εμείς θα τους το εξασφαλίσουμε, γιατί εμείς δεν αναγνωρίζουμε και δεν δημιουργούμε πολίτες δεύτερης ευκαιρίας και δεύτερης κατηγορίας! Όλοι ίσοι, όλοι άξιοι, όλοι ικανοί να ορίσουν τη μοίρα τους, τ</w:t>
      </w:r>
      <w:r>
        <w:rPr>
          <w:rFonts w:eastAsia="Times New Roman" w:cs="Times New Roman"/>
          <w:szCs w:val="24"/>
        </w:rPr>
        <w:t>η δική τους μοίρα, τη μοίρα που τους αξίζει!</w:t>
      </w:r>
    </w:p>
    <w:p w14:paraId="12B6EC26"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B6EC27" w14:textId="77777777" w:rsidR="00F81E5F" w:rsidRDefault="0022463A">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2B6EC28"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τελευταίος ομιλητής για απόψε κ. Γεώργιος Τσόγκας από τον ΣΥΡΙΖΑ.</w:t>
      </w:r>
    </w:p>
    <w:p w14:paraId="12B6EC29" w14:textId="77777777" w:rsidR="00F81E5F" w:rsidRDefault="0022463A">
      <w:pPr>
        <w:spacing w:line="600" w:lineRule="auto"/>
        <w:ind w:firstLine="720"/>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Ευχαριστώ, κύ</w:t>
      </w:r>
      <w:r>
        <w:rPr>
          <w:rFonts w:eastAsia="Times New Roman" w:cs="Times New Roman"/>
          <w:szCs w:val="24"/>
        </w:rPr>
        <w:t>ριε Πρόεδρε.</w:t>
      </w:r>
    </w:p>
    <w:p w14:paraId="12B6EC2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Μετά τον οίστρο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Γεννιά</w:t>
      </w:r>
      <w:proofErr w:type="spellEnd"/>
      <w:r>
        <w:rPr>
          <w:rFonts w:eastAsia="Times New Roman" w:cs="Times New Roman"/>
          <w:szCs w:val="24"/>
        </w:rPr>
        <w:t xml:space="preserve"> ο επόμενος ομιλητής, δηλαδή εγώ, θα τα βρει λίγο δύσκολα. Δεν έχει σημασία όμως.</w:t>
      </w:r>
    </w:p>
    <w:p w14:paraId="12B6EC2B"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παρόν σχέδιο νόμου αποτελεί τη δικαίωση της Κυβέρνησης και του λαού μας που πίστεψε στο κάλεσμα της </w:t>
      </w:r>
      <w:r>
        <w:rPr>
          <w:rFonts w:eastAsia="Times New Roman" w:cs="Times New Roman"/>
          <w:szCs w:val="24"/>
        </w:rPr>
        <w:t>ιστορίας. Αποτελεί ίσως το καλύτερο αποτέλεσμα της σκληρής δουλειάς της Κυβέρνησης, η οποία χάρη στην ορθολογική διαχείριση του χρέους καταφέρνει σήμερα να φέρει μέτρα ανακούφισης για τους Έλληνες πολίτες, οι οποίοι επωμίστηκαν στις πλάτες τους τα λάθη του</w:t>
      </w:r>
      <w:r>
        <w:rPr>
          <w:rFonts w:eastAsia="Times New Roman" w:cs="Times New Roman"/>
          <w:szCs w:val="24"/>
        </w:rPr>
        <w:t xml:space="preserve"> παρελθόντος, λάθη των προηγούμενων κυβερνήσεων των οποίων η Κυβέρνηση ΣΥΡΙΖΑ ανέλαβε το πολιτικό κόστος να τα διαχειριστεί και απ’ αυτή τη διαχείριση μπορούμε σήμερα να νομοθετούμε μέτρα ικανά να βγάλουν από το οικονομικό και κοινωνικό αδιέξοδο τους συμπο</w:t>
      </w:r>
      <w:r>
        <w:rPr>
          <w:rFonts w:eastAsia="Times New Roman" w:cs="Times New Roman"/>
          <w:szCs w:val="24"/>
        </w:rPr>
        <w:t>λίτες μας που επλήγησαν στα χρόνια των μνημονίων.</w:t>
      </w:r>
    </w:p>
    <w:p w14:paraId="12B6EC2C"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Κυβέρνηση ανέλαβε ένα κράτος υπό κατάρρευση, ένα κράτος που αιμορραγούσε οικονομικά, ένα κράτος σε κρίση οικονομική και θεσμική και κατάφερε, μέσα σε μόλις τεσσεράμισι χρόνια, να αλλάξει τα οικονομικά δεδ</w:t>
      </w:r>
      <w:r>
        <w:rPr>
          <w:rFonts w:eastAsia="Times New Roman" w:cs="Times New Roman"/>
          <w:szCs w:val="24"/>
        </w:rPr>
        <w:t>ομένα της χώρας προς το καλύτερο. Κατάφερε να ανοίξει δρόμους προς την ανάπτυξη και την ευημερία.</w:t>
      </w:r>
    </w:p>
    <w:p w14:paraId="12B6EC2D"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Η δέσμευσή μας απέναντι στον ελληνικό λαό για έξοδο από την κρίση αποκτά κάθε μέρα που περνά σάρκα και οστά και είναι πλέον πραγματικότητα, την οποία ουδείς μ</w:t>
      </w:r>
      <w:r>
        <w:rPr>
          <w:rFonts w:eastAsia="Times New Roman" w:cs="Times New Roman"/>
          <w:szCs w:val="24"/>
        </w:rPr>
        <w:t>πορεί να αμφισβητήσει. Ακόμη και ο πιο σκληρός επικριτής δεν μπορεί να αρνηθεί ότι η Ελλάδα οδεύει σε τροχιά ανάπτυξης. Ουδείς μπορεί να μην αναγνωρίσει ότι η Κυβέρνηση παρέλαβε μια χώρα που βούλιαζε στα χρέη και την ανυποληψία, βούλιαζε στον βούρκο των σκ</w:t>
      </w:r>
      <w:r>
        <w:rPr>
          <w:rFonts w:eastAsia="Times New Roman" w:cs="Times New Roman"/>
          <w:szCs w:val="24"/>
        </w:rPr>
        <w:t>ανδάλων του παρελθόντος. Όμως κατάφερε να σταθεί όρθια και οδήγησε τη χώρα εκτός μνημονίων και σκληρής λιτότητας.</w:t>
      </w:r>
    </w:p>
    <w:p w14:paraId="12B6EC2E"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Μόνο μία αριστερή κυβέρνηση θα μπορούσε να καταφέρει αυτό το γεγονός, γιατί στον πυρήνα της Αριστεράς βρίσκεται ο πολίτης και το συμφέρον του </w:t>
      </w:r>
      <w:r>
        <w:rPr>
          <w:rFonts w:eastAsia="Times New Roman" w:cs="Times New Roman"/>
          <w:szCs w:val="24"/>
        </w:rPr>
        <w:t>πολίτη. Μόνο μία αριστερή κυβέρνηση μπορεί να παλέψει για μια δίκαιη κοινωνία και για την ευημερία των πολλών και όχι των λίγων.</w:t>
      </w:r>
    </w:p>
    <w:p w14:paraId="12B6EC2F"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Δεν μπορούν να ανεχθούν, όμως, ότι καταφέραμε να μειώσουμε την ανεργία από το 28% στο 18%, ότι προχωρήσαμε στην αύξηση του κατώ</w:t>
      </w:r>
      <w:r>
        <w:rPr>
          <w:rFonts w:eastAsia="Times New Roman" w:cs="Times New Roman"/>
          <w:szCs w:val="24"/>
        </w:rPr>
        <w:t>τατου μισθού, ότι εξασφαλίσαμε ελάχιστο εισόδημα για τους οικονομικά ασθενέστερους, ότι πατάξαμε την αδήλωτη εργασία, ότι διασώσαμε το ασφαλιστικό μας σύστημα και φανήκαμε συνεπείς στην αποπληρωμή των οφειλών μας.</w:t>
      </w:r>
    </w:p>
    <w:p w14:paraId="12B6EC30"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Όλα τα παραπάνω απαιτούν πολιτική συνέπεια</w:t>
      </w:r>
      <w:r>
        <w:rPr>
          <w:rFonts w:eastAsia="Times New Roman" w:cs="Times New Roman"/>
          <w:szCs w:val="24"/>
        </w:rPr>
        <w:t xml:space="preserve"> και η Κυβέρνηση με πράξεις και όχι με λόγια απέδειξε ότι είναι συνεπής και θα συνεχίσει να είναι συνεπής απέναντι στον λαό που την εμπιστεύτηκε. Ισότητα, ισονομία, κοινωνική δικαιοσύνη, πάταξη των κοινωνικών ανισοτήτων, δικαίωμα στην εργασία, προστασία τω</w:t>
      </w:r>
      <w:r>
        <w:rPr>
          <w:rFonts w:eastAsia="Times New Roman" w:cs="Times New Roman"/>
          <w:szCs w:val="24"/>
        </w:rPr>
        <w:t>ν αδυνάτων, κοινωνική και οικονομική επανένταξη, γι’ αυτά παλεύουμε τέσσερα χρόνια. Αυτές οι αρχές βρίσκονται στον πυρήνα της κυβερνητικής πολιτικής του ΣΥΡΙΖΑ.</w:t>
      </w:r>
    </w:p>
    <w:p w14:paraId="12B6EC31"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Όντας πεπεισμένοι για τους χειρισμούς μας, καταφέραμε να οδηγήσουμε τη χώρα έξω από τα μνημόνια</w:t>
      </w:r>
      <w:r>
        <w:rPr>
          <w:rFonts w:eastAsia="Times New Roman" w:cs="Times New Roman"/>
          <w:szCs w:val="24"/>
        </w:rPr>
        <w:t xml:space="preserve"> και να συζητούμε σήμερα μέτρα ανακούφισης, τα οποία αναμένεται να ωφελήσουν περίπου ένα εκατομμύριο τριακόσιες χιλιάδες συμπολιτών μας, οι οποίοι θα έχουν την ευκαιρία να απαλλαχθούν από τα βαρίδια του παρελθόντος και να μπορέσουν να επανενταχθούν στην κο</w:t>
      </w:r>
      <w:r>
        <w:rPr>
          <w:rFonts w:eastAsia="Times New Roman" w:cs="Times New Roman"/>
          <w:szCs w:val="24"/>
        </w:rPr>
        <w:t xml:space="preserve">ινωνική και οικονομική ζωή της χώρας, να κάνουν ένα νέο ξεκίνημα από άλλη βάση, να βγουν από το τέλμα που τους οδήγησαν οι πολιτικές της Νέας Δημοκρατίας και του ΠΑΣΟΚ. </w:t>
      </w:r>
    </w:p>
    <w:p w14:paraId="12B6EC32"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Με το υπό συζήτηση νομοσχέδιο εισάγονται μέτρα που θα λειτουργήσουν υπέρ της ασφαλιστι</w:t>
      </w:r>
      <w:r>
        <w:rPr>
          <w:rFonts w:eastAsia="Times New Roman" w:cs="Times New Roman"/>
          <w:szCs w:val="24"/>
        </w:rPr>
        <w:t xml:space="preserve">κής κεφαλαιουχικής επανένταξης μεγάλης μερίδας πολιτών μέσω της ρύθμισης οφειλόμενων ασφαλιστικών εισφορών παρελθόντων ετών διάρκειας έως </w:t>
      </w:r>
      <w:proofErr w:type="spellStart"/>
      <w:r>
        <w:rPr>
          <w:rFonts w:eastAsia="Times New Roman" w:cs="Times New Roman"/>
          <w:szCs w:val="24"/>
        </w:rPr>
        <w:t>εκατόν</w:t>
      </w:r>
      <w:proofErr w:type="spellEnd"/>
      <w:r>
        <w:rPr>
          <w:rFonts w:eastAsia="Times New Roman" w:cs="Times New Roman"/>
          <w:szCs w:val="24"/>
        </w:rPr>
        <w:t xml:space="preserve"> είκοσι δόσεων.</w:t>
      </w:r>
    </w:p>
    <w:p w14:paraId="12B6EC33"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Όσον αφορά τη ρύθμιση </w:t>
      </w:r>
      <w:proofErr w:type="spellStart"/>
      <w:r>
        <w:rPr>
          <w:rFonts w:eastAsia="Times New Roman" w:cs="Times New Roman"/>
          <w:szCs w:val="24"/>
        </w:rPr>
        <w:t>οφειλομένων</w:t>
      </w:r>
      <w:proofErr w:type="spellEnd"/>
      <w:r>
        <w:rPr>
          <w:rFonts w:eastAsia="Times New Roman" w:cs="Times New Roman"/>
          <w:szCs w:val="24"/>
        </w:rPr>
        <w:t xml:space="preserve"> προς την εφορία, προβλέπεται η ένταξη όλων των ληξιπρόθεσμων υ</w:t>
      </w:r>
      <w:r>
        <w:rPr>
          <w:rFonts w:eastAsia="Times New Roman" w:cs="Times New Roman"/>
          <w:szCs w:val="24"/>
        </w:rPr>
        <w:t>ποχρεώσεων που γεννήθηκαν έως την 31η Δεκεμβρίου 2018. Οι οφειλές ρυθμίζονται με εφάπαξ απαλλαγή από τόκους και προσαυξήσεις εκπρόθεσμης καταβολής που τις επιβαρύνουν κατά την ημερομηνία της αίτησης για υπαγωγή.</w:t>
      </w:r>
    </w:p>
    <w:p w14:paraId="12B6EC34"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Για τα φυσικά πρόσωπα, οι δόσεις μπορούν να </w:t>
      </w:r>
      <w:r>
        <w:rPr>
          <w:rFonts w:eastAsia="Times New Roman" w:cs="Times New Roman"/>
          <w:szCs w:val="24"/>
        </w:rPr>
        <w:t xml:space="preserve">φτάσουν τις </w:t>
      </w:r>
      <w:proofErr w:type="spellStart"/>
      <w:r>
        <w:rPr>
          <w:rFonts w:eastAsia="Times New Roman" w:cs="Times New Roman"/>
          <w:szCs w:val="24"/>
        </w:rPr>
        <w:t>εκατόν</w:t>
      </w:r>
      <w:proofErr w:type="spellEnd"/>
      <w:r>
        <w:rPr>
          <w:rFonts w:eastAsia="Times New Roman" w:cs="Times New Roman"/>
          <w:szCs w:val="24"/>
        </w:rPr>
        <w:t xml:space="preserve"> είκοσι, για τα νομικά πρόσωπα μέχρι και δεκαοκτώ για τακτικές οφειλές </w:t>
      </w:r>
      <w:r>
        <w:rPr>
          <w:rFonts w:eastAsia="Times New Roman" w:cs="Times New Roman"/>
          <w:szCs w:val="24"/>
        </w:rPr>
        <w:t xml:space="preserve">όπως είναι ο </w:t>
      </w:r>
      <w:r>
        <w:rPr>
          <w:rFonts w:eastAsia="Times New Roman" w:cs="Times New Roman"/>
          <w:szCs w:val="24"/>
        </w:rPr>
        <w:t xml:space="preserve">φόρος εισοδήματος, </w:t>
      </w:r>
      <w:r>
        <w:rPr>
          <w:rFonts w:eastAsia="Times New Roman" w:cs="Times New Roman"/>
          <w:szCs w:val="24"/>
        </w:rPr>
        <w:t xml:space="preserve">ο </w:t>
      </w:r>
      <w:r>
        <w:rPr>
          <w:rFonts w:eastAsia="Times New Roman" w:cs="Times New Roman"/>
          <w:szCs w:val="24"/>
        </w:rPr>
        <w:t>ΕΝΦΙΑ, κ.λπ</w:t>
      </w:r>
      <w:r>
        <w:rPr>
          <w:rFonts w:eastAsia="Times New Roman" w:cs="Times New Roman"/>
          <w:szCs w:val="24"/>
        </w:rPr>
        <w:t>.</w:t>
      </w:r>
      <w:r>
        <w:rPr>
          <w:rFonts w:eastAsia="Times New Roman" w:cs="Times New Roman"/>
          <w:szCs w:val="24"/>
        </w:rPr>
        <w:t xml:space="preserve"> και έως τριάντα δόσεις για έκτακτες οφειλές, ενώ για νομικά πρόσωπα μη κερδοσκοπικού χαρακτήρα το μάξιμουμ των δόσεων εί</w:t>
      </w:r>
      <w:r>
        <w:rPr>
          <w:rFonts w:eastAsia="Times New Roman" w:cs="Times New Roman"/>
          <w:szCs w:val="24"/>
        </w:rPr>
        <w:t xml:space="preserve">ναι </w:t>
      </w:r>
      <w:proofErr w:type="spellStart"/>
      <w:r>
        <w:rPr>
          <w:rFonts w:eastAsia="Times New Roman" w:cs="Times New Roman"/>
          <w:szCs w:val="24"/>
        </w:rPr>
        <w:t>εκατόν</w:t>
      </w:r>
      <w:proofErr w:type="spellEnd"/>
      <w:r>
        <w:rPr>
          <w:rFonts w:eastAsia="Times New Roman" w:cs="Times New Roman"/>
          <w:szCs w:val="24"/>
        </w:rPr>
        <w:t xml:space="preserve"> είκοσι.</w:t>
      </w:r>
    </w:p>
    <w:p w14:paraId="12B6EC35"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Σημαντική είναι η πρόβλεψη για τους φορολογούμενους με εισόδημα έως 10.000 ευρώ, οι οποίοι θα μπορούν να μπαίνουν αυτόματα στη ρύθμιση. Για όσους έχουν υψηλότερα εισοδήματα, το μέγιστο πλήθος των δόσεων διαμορφώνεται σε συνάρτηση με την </w:t>
      </w:r>
      <w:r>
        <w:rPr>
          <w:rFonts w:eastAsia="Times New Roman" w:cs="Times New Roman"/>
          <w:szCs w:val="24"/>
        </w:rPr>
        <w:t>εφαρμογή προοδευτικών συντελεστών ικανότητας ετήσιας αποπληρωμής που ξεκινούν από 4% για εισοδήματα από 10.000 ευρώ έως 15.000 ευρώ και φθάνουν το 25% για εισοδήματα πάνω από 100.000 ευρώ.</w:t>
      </w:r>
    </w:p>
    <w:p w14:paraId="12B6EC36" w14:textId="77777777" w:rsidR="00F81E5F" w:rsidRDefault="0022463A">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 xml:space="preserve">ς του χρόνου ομιλίας του </w:t>
      </w:r>
      <w:r w:rsidRPr="003231A5">
        <w:rPr>
          <w:rFonts w:eastAsia="Times New Roman" w:cs="Times New Roman"/>
          <w:szCs w:val="24"/>
        </w:rPr>
        <w:t>κυρίου Βουλευτή)</w:t>
      </w:r>
    </w:p>
    <w:p w14:paraId="12B6EC37"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12B6EC38"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Αναφορικά με τις ληξιπρόθεσμες οφειλές προς τα ασφαλιστικά ταμεία δίνεται η δυνατότητα υπαγωγής σε ρύθμιση κατόπιν αίτησης του οφειλέτη του συνόλου των οφειλών προς φορείς κοινωνικής ασφάλισης που δημιουργήθηκαν έ</w:t>
      </w:r>
      <w:r>
        <w:rPr>
          <w:rFonts w:eastAsia="Times New Roman" w:cs="Times New Roman"/>
          <w:szCs w:val="24"/>
        </w:rPr>
        <w:t xml:space="preserve">ως και 31 Δεκεμβρίου 2018 με τις πάσης φύσεως προσαυξήσεις, πρόσθετα τέλη. </w:t>
      </w:r>
    </w:p>
    <w:p w14:paraId="12B6EC39"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Επιπλέον μεταξύ άλλων παρέχεται έκπτωση 85% επί των πάσης φύσεως προσαυξήσεων, πρόσθετων οφειλών και τόκων λόγω μη εμπρόθεσμης καταβολής, στους δε ασφαλισμένους του πρώην ΟΓΑ και σ</w:t>
      </w:r>
      <w:r>
        <w:rPr>
          <w:rFonts w:eastAsia="Times New Roman" w:cs="Times New Roman"/>
          <w:szCs w:val="24"/>
        </w:rPr>
        <w:t>τους εργοδότες από την απασχόληση των εργαζομένων παρέχεται έκπτωση 100%.</w:t>
      </w:r>
    </w:p>
    <w:p w14:paraId="12B6EC3A" w14:textId="77777777" w:rsidR="00F81E5F" w:rsidRDefault="0022463A">
      <w:pPr>
        <w:spacing w:line="600" w:lineRule="auto"/>
        <w:ind w:firstLine="720"/>
        <w:jc w:val="both"/>
        <w:rPr>
          <w:rFonts w:eastAsia="Times New Roman" w:cs="Times New Roman"/>
          <w:szCs w:val="24"/>
        </w:rPr>
      </w:pPr>
      <w:r>
        <w:rPr>
          <w:rFonts w:eastAsia="Times New Roman" w:cs="Times New Roman"/>
          <w:szCs w:val="24"/>
        </w:rPr>
        <w:t xml:space="preserve">Με τις προβλεπόμενες ρυθμίσεις των </w:t>
      </w:r>
      <w:proofErr w:type="spellStart"/>
      <w:r>
        <w:rPr>
          <w:rFonts w:eastAsia="Times New Roman" w:cs="Times New Roman"/>
          <w:szCs w:val="24"/>
        </w:rPr>
        <w:t>οφειλομένων</w:t>
      </w:r>
      <w:proofErr w:type="spellEnd"/>
      <w:r>
        <w:rPr>
          <w:rFonts w:eastAsia="Times New Roman" w:cs="Times New Roman"/>
          <w:szCs w:val="24"/>
        </w:rPr>
        <w:t xml:space="preserve"> ασφαλιστικών εισφορών απεγκλωβίζεται μία μεγάλη κατηγορία πολιτών που παρά το γεγονός ότι πληρούν τις προϋποθέσεις συνταξιοδότησης, δεν</w:t>
      </w:r>
      <w:r>
        <w:rPr>
          <w:rFonts w:eastAsia="Times New Roman" w:cs="Times New Roman"/>
          <w:szCs w:val="24"/>
        </w:rPr>
        <w:t xml:space="preserve"> μπορούν να λάβουν σύνταξη διότι έχουν οφειλές προς τα ταμεία τους. </w:t>
      </w:r>
    </w:p>
    <w:p w14:paraId="12B6EC3B"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Πλέον με την ένταξη στη ρύθμιση και το κούρεμα της βασικής οφειλής, ογδόντα χιλιάδες περίπου ασφαλισμένοι θα μπορέσουν να λάβουν τη σύνταξή τους, νικώντας τον εφιάλτη της φτώχειας τους </w:t>
      </w:r>
      <w:r w:rsidRPr="0080106E">
        <w:rPr>
          <w:rFonts w:eastAsia="Times New Roman"/>
          <w:bCs/>
          <w:color w:val="222222"/>
          <w:shd w:val="clear" w:color="auto" w:fill="FFFFFF"/>
        </w:rPr>
        <w:t>κα</w:t>
      </w:r>
      <w:r w:rsidRPr="0080106E">
        <w:rPr>
          <w:rFonts w:eastAsia="Times New Roman"/>
          <w:bCs/>
          <w:color w:val="222222"/>
          <w:shd w:val="clear" w:color="auto" w:fill="FFFFFF"/>
        </w:rPr>
        <w:t>ι</w:t>
      </w:r>
      <w:r>
        <w:rPr>
          <w:rFonts w:eastAsia="Times New Roman"/>
          <w:color w:val="222222"/>
          <w:szCs w:val="24"/>
          <w:shd w:val="clear" w:color="auto" w:fill="FFFFFF"/>
        </w:rPr>
        <w:t xml:space="preserve"> ξορκίζοντας το </w:t>
      </w:r>
      <w:r w:rsidRPr="004E0964">
        <w:rPr>
          <w:rFonts w:eastAsia="Times New Roman"/>
          <w:color w:val="222222"/>
          <w:szCs w:val="24"/>
          <w:shd w:val="clear" w:color="auto" w:fill="FFFFFF"/>
        </w:rPr>
        <w:t>φάσμα της ασιτίας που καραδοκού</w:t>
      </w:r>
      <w:r w:rsidRPr="00E839B5">
        <w:rPr>
          <w:rFonts w:eastAsia="Times New Roman"/>
          <w:color w:val="222222"/>
          <w:szCs w:val="24"/>
          <w:shd w:val="clear" w:color="auto" w:fill="FFFFFF"/>
        </w:rPr>
        <w:t>σε.</w:t>
      </w:r>
    </w:p>
    <w:p w14:paraId="12B6EC3C"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τρίτο κεφάλαιο του νομοσχεδίου παρέχεται η δυνατότητα ρύθμισης οφειλών και προς τους δήμους και τα νομικά πρόσωπα αυτών, που έχουν βεβαιωθεί ή θα βεβαιωθούν έως την προβλεπόμενη προθεσμία, κατόπιν σ</w:t>
      </w:r>
      <w:r>
        <w:rPr>
          <w:rFonts w:eastAsia="Times New Roman"/>
          <w:color w:val="222222"/>
          <w:szCs w:val="24"/>
          <w:shd w:val="clear" w:color="auto" w:fill="FFFFFF"/>
        </w:rPr>
        <w:t>χετικής αίτησης του οφειλέτη.</w:t>
      </w:r>
    </w:p>
    <w:p w14:paraId="12B6EC3D" w14:textId="77777777" w:rsidR="00F81E5F" w:rsidRDefault="0022463A">
      <w:pPr>
        <w:spacing w:line="600" w:lineRule="auto"/>
        <w:ind w:firstLine="720"/>
        <w:jc w:val="both"/>
        <w:rPr>
          <w:rFonts w:eastAsia="Times New Roman"/>
          <w:szCs w:val="24"/>
          <w:shd w:val="clear" w:color="auto" w:fill="FFFFFF"/>
        </w:rPr>
      </w:pPr>
      <w:r>
        <w:rPr>
          <w:rFonts w:eastAsia="Times New Roman"/>
          <w:color w:val="222222"/>
          <w:szCs w:val="24"/>
          <w:shd w:val="clear" w:color="auto" w:fill="FFFFFF"/>
        </w:rPr>
        <w:t>Επίσης</w:t>
      </w:r>
      <w:r>
        <w:rPr>
          <w:rFonts w:eastAsia="Times New Roman"/>
          <w:bCs/>
          <w:color w:val="222222"/>
          <w:shd w:val="clear" w:color="auto" w:fill="FFFFFF"/>
        </w:rPr>
        <w:t>,</w:t>
      </w:r>
      <w:r>
        <w:rPr>
          <w:rFonts w:eastAsia="Times New Roman"/>
          <w:color w:val="222222"/>
          <w:szCs w:val="24"/>
          <w:shd w:val="clear" w:color="auto" w:fill="FFFFFF"/>
        </w:rPr>
        <w:t xml:space="preserve"> στα ιδιαίτερα θετικά μέτρα που εισάγονται με το παρόν νομοσχέδιο, </w:t>
      </w:r>
      <w:proofErr w:type="spellStart"/>
      <w:r>
        <w:rPr>
          <w:rFonts w:eastAsia="Times New Roman"/>
          <w:color w:val="222222"/>
          <w:szCs w:val="24"/>
          <w:shd w:val="clear" w:color="auto" w:fill="FFFFFF"/>
        </w:rPr>
        <w:t>προσμετρώνται</w:t>
      </w:r>
      <w:proofErr w:type="spellEnd"/>
      <w:r>
        <w:rPr>
          <w:rFonts w:eastAsia="Times New Roman"/>
          <w:color w:val="222222"/>
          <w:szCs w:val="24"/>
          <w:shd w:val="clear" w:color="auto" w:fill="FFFFFF"/>
        </w:rPr>
        <w:t xml:space="preserve"> η κατάργηση του ηλικιακού περιορισμού που τίθεται στον επιζώντα σύζυγο προκειμένου να του χορηγηθεί σύνταξη λόγω θανάτου. Εφεξής οι συντάξ</w:t>
      </w:r>
      <w:r>
        <w:rPr>
          <w:rFonts w:eastAsia="Times New Roman"/>
          <w:color w:val="222222"/>
          <w:szCs w:val="24"/>
          <w:shd w:val="clear" w:color="auto" w:fill="FFFFFF"/>
        </w:rPr>
        <w:t xml:space="preserve">εις λόγω θανάτου συνταξιούχου ή ασφαλισμένου καταβάλλονται στους επιζώντες συζύγους ανεξάρτητα από την ηλικία τους, ακόμα και μετά την παρέλευση τριετίας. Με αυτό τον τρόπο διορθώνεται μια νομοθετική αστοχία </w:t>
      </w:r>
      <w:r w:rsidRPr="0080106E">
        <w:rPr>
          <w:rFonts w:eastAsia="Times New Roman"/>
          <w:bCs/>
          <w:color w:val="222222"/>
          <w:shd w:val="clear" w:color="auto" w:fill="FFFFFF"/>
        </w:rPr>
        <w:t>η οποία</w:t>
      </w:r>
      <w:r>
        <w:rPr>
          <w:rFonts w:eastAsia="Times New Roman"/>
          <w:color w:val="222222"/>
          <w:szCs w:val="24"/>
          <w:shd w:val="clear" w:color="auto" w:fill="FFFFFF"/>
        </w:rPr>
        <w:t xml:space="preserve"> έχει θέσει τις χήρες ηλικίας μικρότερης </w:t>
      </w:r>
      <w:r>
        <w:rPr>
          <w:rFonts w:eastAsia="Times New Roman"/>
          <w:color w:val="222222"/>
          <w:szCs w:val="24"/>
          <w:shd w:val="clear" w:color="auto" w:fill="FFFFFF"/>
        </w:rPr>
        <w:t xml:space="preserve">των πενήντα πέντε ετών σε οικονομικό αδιέξοδο, βελτιώνοντας ταυτόχρονα το </w:t>
      </w:r>
      <w:r w:rsidRPr="004E0964">
        <w:rPr>
          <w:rFonts w:eastAsia="Times New Roman"/>
          <w:szCs w:val="24"/>
          <w:shd w:val="clear" w:color="auto" w:fill="FFFFFF"/>
        </w:rPr>
        <w:t>ποσοστό της σύνταξης χηρείας από το 50% στο 70% της κύριας.</w:t>
      </w:r>
    </w:p>
    <w:p w14:paraId="12B6EC3E" w14:textId="77777777" w:rsidR="00F81E5F" w:rsidRDefault="0022463A">
      <w:pPr>
        <w:spacing w:line="600" w:lineRule="auto"/>
        <w:ind w:firstLine="720"/>
        <w:jc w:val="both"/>
        <w:rPr>
          <w:rFonts w:eastAsia="Times New Roman"/>
          <w:color w:val="222222"/>
          <w:szCs w:val="24"/>
          <w:shd w:val="clear" w:color="auto" w:fill="FFFFFF"/>
        </w:rPr>
      </w:pPr>
      <w:r w:rsidRPr="004E0964">
        <w:rPr>
          <w:rFonts w:eastAsia="Times New Roman"/>
          <w:szCs w:val="24"/>
          <w:shd w:val="clear" w:color="auto" w:fill="FFFFFF"/>
        </w:rPr>
        <w:t xml:space="preserve">Τελειώνοντας, πρέπει να πούμε ότι από το σύνολο των διατάξεων του παρόντος νομοσχεδίου και </w:t>
      </w:r>
      <w:r>
        <w:rPr>
          <w:rFonts w:eastAsia="Times New Roman"/>
          <w:color w:val="222222"/>
          <w:szCs w:val="24"/>
          <w:shd w:val="clear" w:color="auto" w:fill="FFFFFF"/>
        </w:rPr>
        <w:t xml:space="preserve">τις προτεινόμενες </w:t>
      </w:r>
      <w:r w:rsidRPr="00E93CA9">
        <w:rPr>
          <w:rFonts w:eastAsia="Times New Roman"/>
          <w:color w:val="222222"/>
          <w:szCs w:val="24"/>
          <w:shd w:val="clear" w:color="auto" w:fill="FFFFFF"/>
        </w:rPr>
        <w:t>τροπολογίες</w:t>
      </w:r>
      <w:r>
        <w:rPr>
          <w:rFonts w:eastAsia="Times New Roman"/>
          <w:color w:val="222222"/>
          <w:szCs w:val="24"/>
          <w:shd w:val="clear" w:color="auto" w:fill="FFFFFF"/>
        </w:rPr>
        <w:t xml:space="preserve"> εισάγονται μια σειρά από μέτρα που θα ανακουφίσουν τον Έλληνα πολίτη, τον Έλληνα φορολογούμενο, τον συνταξιούχο, τον ελεύθερο επαγγελματία. Διορθώνονται αστοχίες του παρελθόντος και αποκαθίστανται κοινωνικές αδικίες σε βάρος των συμπολιτών μας, που ένεκα </w:t>
      </w:r>
      <w:r>
        <w:rPr>
          <w:rFonts w:eastAsia="Times New Roman"/>
          <w:color w:val="222222"/>
          <w:szCs w:val="24"/>
          <w:shd w:val="clear" w:color="auto" w:fill="FFFFFF"/>
        </w:rPr>
        <w:t xml:space="preserve">της </w:t>
      </w:r>
      <w:proofErr w:type="spellStart"/>
      <w:r>
        <w:rPr>
          <w:rFonts w:eastAsia="Times New Roman"/>
          <w:color w:val="222222"/>
          <w:szCs w:val="24"/>
          <w:shd w:val="clear" w:color="auto" w:fill="FFFFFF"/>
        </w:rPr>
        <w:t>μνημονιακής</w:t>
      </w:r>
      <w:proofErr w:type="spellEnd"/>
      <w:r>
        <w:rPr>
          <w:rFonts w:eastAsia="Times New Roman"/>
          <w:color w:val="222222"/>
          <w:szCs w:val="24"/>
          <w:shd w:val="clear" w:color="auto" w:fill="FFFFFF"/>
        </w:rPr>
        <w:t xml:space="preserve"> περιόδου βρέθηκαν σε δυσχερή οικονομική και κοινωνική θέση.</w:t>
      </w:r>
    </w:p>
    <w:p w14:paraId="12B6EC3F"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E93CA9">
        <w:rPr>
          <w:rFonts w:eastAsia="Times New Roman"/>
          <w:bCs/>
          <w:color w:val="222222"/>
          <w:shd w:val="clear" w:color="auto" w:fill="FFFFFF"/>
        </w:rPr>
        <w:t>Κυβέρνηση</w:t>
      </w:r>
      <w:r>
        <w:rPr>
          <w:rFonts w:eastAsia="Times New Roman"/>
          <w:color w:val="222222"/>
          <w:szCs w:val="24"/>
          <w:shd w:val="clear" w:color="auto" w:fill="FFFFFF"/>
        </w:rPr>
        <w:t xml:space="preserve"> στέκεται δίπλα στον Έλληνα πολίτη, αρωγός και εγγυήτρια των συμφερόντων του, εγγυήτρια της ατομικής και κοινωνικής του αξιοπρέπειας. Είναι περισσότερο από ποτέ σαφές ότι η χώρα βρίσκεται σε ανοδική πορεία και αυτό αποτυπώνεται στο υπό ψήφιση νομοσχέδιο. </w:t>
      </w:r>
    </w:p>
    <w:p w14:paraId="12B6EC40"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Πλέον μετά την έξοδο από τα μνημόνια, μετά από σωστή οικονομική διαχείριση, μετά από την ανάκτηση της εμπιστοσύνης στις αγορές, η χώρα σηκώνει κεφάλι και κοιτάει μπροστά, με δύναμη και αποφασιστικότητα και με μεγαλύτερη σιγουριά από ποτέ.</w:t>
      </w:r>
    </w:p>
    <w:p w14:paraId="12B6EC41" w14:textId="77777777" w:rsidR="00F81E5F" w:rsidRDefault="0022463A">
      <w:pPr>
        <w:spacing w:line="600" w:lineRule="auto"/>
        <w:ind w:firstLine="720"/>
        <w:jc w:val="both"/>
        <w:rPr>
          <w:rFonts w:eastAsia="Times New Roman"/>
          <w:color w:val="222222"/>
          <w:szCs w:val="24"/>
          <w:shd w:val="clear" w:color="auto" w:fill="FFFFFF"/>
        </w:rPr>
      </w:pPr>
      <w:r w:rsidRPr="00E93CA9">
        <w:rPr>
          <w:rFonts w:eastAsia="Times New Roman"/>
          <w:color w:val="222222"/>
          <w:szCs w:val="24"/>
          <w:shd w:val="clear" w:color="auto" w:fill="FFFFFF"/>
        </w:rPr>
        <w:t>Κυρίες και κύριοι</w:t>
      </w:r>
      <w:r w:rsidRPr="00E93CA9">
        <w:rPr>
          <w:rFonts w:eastAsia="Times New Roman"/>
          <w:color w:val="222222"/>
          <w:szCs w:val="24"/>
          <w:shd w:val="clear" w:color="auto" w:fill="FFFFFF"/>
        </w:rPr>
        <w:t xml:space="preserve"> Βουλευτές</w:t>
      </w:r>
      <w:r>
        <w:rPr>
          <w:rFonts w:eastAsia="Times New Roman"/>
          <w:color w:val="222222"/>
          <w:szCs w:val="24"/>
          <w:shd w:val="clear" w:color="auto" w:fill="FFFFFF"/>
        </w:rPr>
        <w:t xml:space="preserve">, ο σημερινός όμως εφιάλτης της Νέας Δημοκρατίας, η υποχρέωσή της να ψηφίσει τα μέτρα που λοιδόρησε, τα μέτρα που συκοφάντησε, θα συντροφεύει συνεχώς τη θύμηση του σημερινού πολιτικού της φιάσκου. Μέτρα που ο Μητσοτάκης τα θεώρησε λαϊκισμό και ο </w:t>
      </w:r>
      <w:r>
        <w:rPr>
          <w:rFonts w:eastAsia="Times New Roman"/>
          <w:color w:val="222222"/>
          <w:szCs w:val="24"/>
          <w:shd w:val="clear" w:color="auto" w:fill="FFFFFF"/>
        </w:rPr>
        <w:t xml:space="preserve">Βέμπερ αχρείαστα και επικίνδυνα θα ψηφιστούν από τους Βουλευτές της Νέας Δημοκρατίας, που ανενδοίαστα δηλώνουν πως θα τα ψηφίσουν, σκύβοντας το κεφάλι. </w:t>
      </w:r>
    </w:p>
    <w:p w14:paraId="12B6EC42"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μία τραγική βραδιά –και τελειώνω, κύριε Πρόεδρε- ήττας για τη </w:t>
      </w:r>
      <w:r w:rsidRPr="00E93CA9">
        <w:rPr>
          <w:rFonts w:eastAsia="Times New Roman"/>
          <w:color w:val="222222"/>
          <w:shd w:val="clear" w:color="auto" w:fill="FFFFFF"/>
        </w:rPr>
        <w:t>Νέα Δημοκρατία</w:t>
      </w:r>
      <w:r>
        <w:rPr>
          <w:rFonts w:eastAsia="Times New Roman"/>
          <w:color w:val="222222"/>
          <w:shd w:val="clear" w:color="auto" w:fill="FFFFFF"/>
        </w:rPr>
        <w:t>, μια</w:t>
      </w:r>
      <w:r>
        <w:rPr>
          <w:rFonts w:eastAsia="Times New Roman"/>
          <w:color w:val="222222"/>
          <w:szCs w:val="24"/>
          <w:shd w:val="clear" w:color="auto" w:fill="FFFFFF"/>
        </w:rPr>
        <w:t xml:space="preserve"> βραδιά που την </w:t>
      </w:r>
      <w:r>
        <w:rPr>
          <w:rFonts w:eastAsia="Times New Roman"/>
          <w:color w:val="222222"/>
          <w:szCs w:val="24"/>
          <w:shd w:val="clear" w:color="auto" w:fill="FFFFFF"/>
        </w:rPr>
        <w:t>καταδικάζει στη συνείδηση του λαού, καθόσον μέχρι χθες απέρριπτε και αμφισβητούσε τα μέτρα και απόψε τα ψηφίζει δίχως να τα συνοδεύει τουλάχιστον με μία συγγνώμη ή έστω με μια ελαφρά ερυθρίαση.</w:t>
      </w:r>
    </w:p>
    <w:p w14:paraId="12B6EC43" w14:textId="77777777" w:rsidR="00F81E5F" w:rsidRDefault="002246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Θέλει αρετή και τόλμη η πολιτική, που προφανώς δεν διαθέτει η </w:t>
      </w:r>
      <w:r>
        <w:rPr>
          <w:rFonts w:eastAsia="Times New Roman"/>
          <w:color w:val="222222"/>
          <w:szCs w:val="24"/>
          <w:shd w:val="clear" w:color="auto" w:fill="FFFFFF"/>
        </w:rPr>
        <w:t>Νέα Δημοκρατία. Η Κυβέρνηση υλοποιεί τις εξαγγελίες, σέβεται τον λαό και τον εαυτό της, ανανεώνοντας την ελπίδα για το αύριο.</w:t>
      </w:r>
    </w:p>
    <w:p w14:paraId="12B6EC44" w14:textId="77777777" w:rsidR="00F81E5F" w:rsidRDefault="0022463A">
      <w:pPr>
        <w:spacing w:line="600" w:lineRule="auto"/>
        <w:ind w:firstLine="720"/>
        <w:jc w:val="both"/>
        <w:rPr>
          <w:rFonts w:eastAsia="Times New Roman"/>
          <w:color w:val="222222"/>
          <w:szCs w:val="24"/>
          <w:shd w:val="clear" w:color="auto" w:fill="FFFFFF"/>
        </w:rPr>
      </w:pPr>
      <w:r w:rsidRPr="000E612E">
        <w:rPr>
          <w:rFonts w:eastAsia="Times New Roman"/>
          <w:bCs/>
          <w:color w:val="222222"/>
          <w:shd w:val="clear" w:color="auto" w:fill="FFFFFF"/>
        </w:rPr>
        <w:t>Ευχαριστώ πολύ</w:t>
      </w:r>
      <w:r>
        <w:rPr>
          <w:rFonts w:eastAsia="Times New Roman"/>
          <w:color w:val="222222"/>
          <w:szCs w:val="24"/>
          <w:shd w:val="clear" w:color="auto" w:fill="FFFFFF"/>
        </w:rPr>
        <w:t>.</w:t>
      </w:r>
    </w:p>
    <w:p w14:paraId="12B6EC45" w14:textId="77777777" w:rsidR="00F81E5F" w:rsidRDefault="0022463A">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12B6EC46" w14:textId="77777777" w:rsidR="00F81E5F" w:rsidRDefault="0022463A">
      <w:pPr>
        <w:spacing w:line="600" w:lineRule="auto"/>
        <w:ind w:firstLine="720"/>
        <w:jc w:val="both"/>
        <w:rPr>
          <w:rFonts w:eastAsia="Times New Roman"/>
          <w:color w:val="222222"/>
          <w:szCs w:val="24"/>
          <w:shd w:val="clear" w:color="auto" w:fill="FFFFFF"/>
        </w:rPr>
      </w:pPr>
      <w:r w:rsidRPr="000E612E">
        <w:rPr>
          <w:rFonts w:eastAsia="Times New Roman"/>
          <w:b/>
          <w:bCs/>
          <w:color w:val="222222"/>
          <w:shd w:val="clear" w:color="auto" w:fill="FFFFFF"/>
        </w:rPr>
        <w:t xml:space="preserve">ΠΡΟΕΔΡΕΥΩΝ (Γεώργιος </w:t>
      </w:r>
      <w:proofErr w:type="spellStart"/>
      <w:r w:rsidRPr="000E612E">
        <w:rPr>
          <w:rFonts w:eastAsia="Times New Roman"/>
          <w:b/>
          <w:bCs/>
          <w:color w:val="222222"/>
          <w:shd w:val="clear" w:color="auto" w:fill="FFFFFF"/>
        </w:rPr>
        <w:t>Λαμπρούλης</w:t>
      </w:r>
      <w:proofErr w:type="spellEnd"/>
      <w:r w:rsidRPr="000E612E">
        <w:rPr>
          <w:rFonts w:eastAsia="Times New Roman"/>
          <w:b/>
          <w:bCs/>
          <w:color w:val="222222"/>
          <w:shd w:val="clear" w:color="auto" w:fill="FFFFFF"/>
        </w:rPr>
        <w:t>):</w:t>
      </w:r>
      <w:r w:rsidRPr="000E612E">
        <w:rPr>
          <w:rFonts w:eastAsia="Times New Roman"/>
          <w:b/>
          <w:color w:val="222222"/>
          <w:szCs w:val="24"/>
          <w:shd w:val="clear" w:color="auto" w:fill="FFFFFF"/>
        </w:rPr>
        <w:t xml:space="preserve"> </w:t>
      </w:r>
      <w:r w:rsidRPr="000E612E">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w:t>
      </w:r>
      <w:r>
        <w:rPr>
          <w:rFonts w:eastAsia="Times New Roman" w:cs="Times New Roman"/>
          <w:szCs w:val="24"/>
        </w:rPr>
        <w:t>δέχεστε στο σημείο αυτό να λύσουμε τη συνεδρίαση;</w:t>
      </w:r>
    </w:p>
    <w:p w14:paraId="12B6EC47" w14:textId="77777777" w:rsidR="00F81E5F" w:rsidRDefault="0022463A">
      <w:pPr>
        <w:spacing w:line="600" w:lineRule="auto"/>
        <w:ind w:firstLine="720"/>
        <w:jc w:val="both"/>
        <w:rPr>
          <w:rFonts w:eastAsia="Times New Roman" w:cs="Times New Roman"/>
          <w:szCs w:val="24"/>
        </w:rPr>
      </w:pPr>
      <w:r w:rsidRPr="005D7FD2">
        <w:rPr>
          <w:rFonts w:eastAsia="Times New Roman" w:cs="Times New Roman"/>
          <w:b/>
          <w:szCs w:val="24"/>
        </w:rPr>
        <w:t>ΟΛΟΙ ΟΙ ΒΟΥΛΕΥΤΕΣ:</w:t>
      </w:r>
      <w:r>
        <w:rPr>
          <w:rFonts w:eastAsia="Times New Roman" w:cs="Times New Roman"/>
          <w:szCs w:val="24"/>
        </w:rPr>
        <w:t xml:space="preserve"> Μάλιστα, μάλιστα.</w:t>
      </w:r>
    </w:p>
    <w:p w14:paraId="12B6EC48" w14:textId="77777777" w:rsidR="00F81E5F" w:rsidRDefault="0022463A">
      <w:pPr>
        <w:spacing w:line="600" w:lineRule="auto"/>
        <w:ind w:firstLine="720"/>
        <w:jc w:val="both"/>
        <w:rPr>
          <w:rFonts w:eastAsia="Times New Roman"/>
          <w:color w:val="222222"/>
          <w:szCs w:val="24"/>
          <w:shd w:val="clear" w:color="auto" w:fill="FFFFFF"/>
        </w:rPr>
      </w:pPr>
      <w:r w:rsidRPr="000E612E">
        <w:rPr>
          <w:rFonts w:eastAsia="Times New Roman"/>
          <w:b/>
          <w:bCs/>
          <w:color w:val="222222"/>
          <w:shd w:val="clear" w:color="auto" w:fill="FFFFFF"/>
        </w:rPr>
        <w:t xml:space="preserve">ΠΡΟΕΔΡΕΥΩΝ (Γεώργιος </w:t>
      </w:r>
      <w:proofErr w:type="spellStart"/>
      <w:r w:rsidRPr="000E612E">
        <w:rPr>
          <w:rFonts w:eastAsia="Times New Roman"/>
          <w:b/>
          <w:bCs/>
          <w:color w:val="222222"/>
          <w:shd w:val="clear" w:color="auto" w:fill="FFFFFF"/>
        </w:rPr>
        <w:t>Λαμπρούλης</w:t>
      </w:r>
      <w:proofErr w:type="spellEnd"/>
      <w:r w:rsidRPr="000E612E">
        <w:rPr>
          <w:rFonts w:eastAsia="Times New Roman"/>
          <w:b/>
          <w:bCs/>
          <w:color w:val="222222"/>
          <w:shd w:val="clear" w:color="auto" w:fill="FFFFFF"/>
        </w:rPr>
        <w:t>):</w:t>
      </w:r>
      <w:r w:rsidRPr="000E612E">
        <w:rPr>
          <w:rFonts w:eastAsia="Times New Roman"/>
          <w:b/>
          <w:color w:val="222222"/>
          <w:szCs w:val="24"/>
          <w:shd w:val="clear" w:color="auto" w:fill="FFFFFF"/>
        </w:rPr>
        <w:t xml:space="preserve"> </w:t>
      </w:r>
      <w:r>
        <w:rPr>
          <w:rFonts w:eastAsia="Times New Roman" w:cs="Times New Roman"/>
          <w:szCs w:val="24"/>
        </w:rPr>
        <w:t xml:space="preserve">Με τη συναίνεση του Σώματος και ώρα 23.58΄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 xml:space="preserve">αύριο, ημέρα </w:t>
      </w:r>
      <w:r>
        <w:rPr>
          <w:rFonts w:eastAsia="Times New Roman" w:cs="Times New Roman"/>
          <w:szCs w:val="24"/>
        </w:rPr>
        <w:t>Τρίτη 14 Μαΐου 2019 και ώρα 11.00΄, με αντικείμενο εργα</w:t>
      </w:r>
      <w:r>
        <w:rPr>
          <w:rFonts w:eastAsia="Times New Roman" w:cs="Times New Roman"/>
          <w:szCs w:val="24"/>
        </w:rPr>
        <w:t>σιών του Σώματος</w:t>
      </w:r>
      <w:r>
        <w:rPr>
          <w:rFonts w:eastAsia="Times New Roman" w:cs="Times New Roman"/>
          <w:szCs w:val="24"/>
        </w:rPr>
        <w:t>:</w:t>
      </w:r>
      <w:r>
        <w:rPr>
          <w:rFonts w:eastAsia="Times New Roman" w:cs="Times New Roman"/>
          <w:szCs w:val="24"/>
        </w:rPr>
        <w:t xml:space="preserve"> νομοθετική εργασία, </w:t>
      </w:r>
      <w:r>
        <w:rPr>
          <w:rFonts w:eastAsia="Times New Roman"/>
          <w:color w:val="222222"/>
          <w:szCs w:val="24"/>
          <w:shd w:val="clear" w:color="auto" w:fill="FFFFFF"/>
        </w:rPr>
        <w:t xml:space="preserve">συνέχιση της συζήτησης και ψήφιση του σχεδίου νόμου </w:t>
      </w:r>
      <w:r>
        <w:rPr>
          <w:rFonts w:eastAsia="Times New Roman"/>
          <w:color w:val="222222"/>
          <w:szCs w:val="24"/>
          <w:shd w:val="clear" w:color="auto" w:fill="FFFFFF"/>
        </w:rPr>
        <w:t>του</w:t>
      </w:r>
      <w:r>
        <w:rPr>
          <w:rFonts w:eastAsia="Times New Roman"/>
          <w:color w:val="222222"/>
          <w:szCs w:val="24"/>
          <w:shd w:val="clear" w:color="auto" w:fill="FFFFFF"/>
        </w:rPr>
        <w:t xml:space="preserve"> Υπουργεί</w:t>
      </w:r>
      <w:r>
        <w:rPr>
          <w:rFonts w:eastAsia="Times New Roman"/>
          <w:color w:val="222222"/>
          <w:szCs w:val="24"/>
          <w:shd w:val="clear" w:color="auto" w:fill="FFFFFF"/>
        </w:rPr>
        <w:t>ων</w:t>
      </w:r>
      <w:r>
        <w:rPr>
          <w:rFonts w:eastAsia="Times New Roman"/>
          <w:color w:val="222222"/>
          <w:szCs w:val="24"/>
          <w:shd w:val="clear" w:color="auto" w:fill="FFFFFF"/>
        </w:rPr>
        <w:t xml:space="preserve"> Εργασίας, Κοινωνικής Ασφάλισης και Κοινωνικής Αλληλεγγύη</w:t>
      </w:r>
      <w:r>
        <w:rPr>
          <w:rFonts w:eastAsia="Times New Roman"/>
          <w:color w:val="222222"/>
          <w:szCs w:val="24"/>
          <w:shd w:val="clear" w:color="auto" w:fill="FFFFFF"/>
        </w:rPr>
        <w:t>,</w:t>
      </w:r>
      <w:r>
        <w:rPr>
          <w:rFonts w:eastAsia="Times New Roman"/>
          <w:color w:val="222222"/>
          <w:szCs w:val="24"/>
          <w:shd w:val="clear" w:color="auto" w:fill="FFFFFF"/>
        </w:rPr>
        <w:t xml:space="preserve">: «Ρύθμιση οφειλών προς τους Φορείς Κοινωνικής Ασφάλισης, τη Φορολογική Διοίκηση και τους </w:t>
      </w:r>
      <w:r>
        <w:t>Ο.Τ.</w:t>
      </w:r>
      <w:r>
        <w:t>Α. α' βαθμού</w:t>
      </w:r>
      <w:r>
        <w:rPr>
          <w:rFonts w:eastAsia="Times New Roman"/>
          <w:color w:val="222222"/>
          <w:szCs w:val="24"/>
          <w:shd w:val="clear" w:color="auto" w:fill="FFFFFF"/>
        </w:rPr>
        <w:t>, Συνταξιοδοτικές ρυθμίσεις Δημοσίου και λοιπές ασφαλιστικές και συνταξιοδοτικές διατάξεις, ενίσχυση της προστασίας των εργαζομένων και άλλες διατάξεις».</w:t>
      </w:r>
    </w:p>
    <w:p w14:paraId="12B6EC49" w14:textId="77777777" w:rsidR="00F81E5F" w:rsidRDefault="0022463A">
      <w:pPr>
        <w:spacing w:line="600" w:lineRule="auto"/>
        <w:ind w:firstLine="720"/>
        <w:jc w:val="both"/>
        <w:rPr>
          <w:rFonts w:eastAsia="Times New Roman" w:cs="Times New Roman"/>
          <w:b/>
          <w:szCs w:val="24"/>
        </w:rPr>
      </w:pPr>
      <w:r>
        <w:t xml:space="preserve"> </w:t>
      </w:r>
    </w:p>
    <w:p w14:paraId="12B6EC4A" w14:textId="77777777" w:rsidR="00F81E5F" w:rsidRDefault="0022463A">
      <w:pPr>
        <w:spacing w:line="600" w:lineRule="auto"/>
        <w:ind w:firstLine="720"/>
        <w:jc w:val="both"/>
        <w:rPr>
          <w:rFonts w:eastAsia="Times New Roman" w:cs="Times New Roman"/>
          <w:szCs w:val="24"/>
          <w:lang w:val="en-US"/>
        </w:rPr>
      </w:pPr>
      <w:r w:rsidRPr="005D7FD2">
        <w:rPr>
          <w:rFonts w:eastAsia="Times New Roman" w:cs="Times New Roman"/>
          <w:b/>
          <w:szCs w:val="24"/>
        </w:rPr>
        <w:t>Ο ΠΡΟΕΔΡΟΣ</w:t>
      </w:r>
      <w:r w:rsidRPr="005D7FD2">
        <w:rPr>
          <w:rFonts w:eastAsia="Times New Roman" w:cs="Times New Roman"/>
          <w:b/>
          <w:szCs w:val="24"/>
        </w:rPr>
        <w:tab/>
      </w:r>
      <w:r w:rsidRPr="005D7FD2">
        <w:rPr>
          <w:rFonts w:eastAsia="Times New Roman" w:cs="Times New Roman"/>
          <w:b/>
          <w:szCs w:val="24"/>
        </w:rPr>
        <w:tab/>
      </w:r>
      <w:r w:rsidRPr="005D7FD2">
        <w:rPr>
          <w:rFonts w:eastAsia="Times New Roman" w:cs="Times New Roman"/>
          <w:b/>
          <w:szCs w:val="24"/>
        </w:rPr>
        <w:tab/>
      </w:r>
      <w:r w:rsidRPr="005D7FD2">
        <w:rPr>
          <w:rFonts w:eastAsia="Times New Roman" w:cs="Times New Roman"/>
          <w:b/>
          <w:szCs w:val="24"/>
        </w:rPr>
        <w:tab/>
      </w:r>
      <w:r w:rsidRPr="005D7FD2">
        <w:rPr>
          <w:rFonts w:eastAsia="Times New Roman" w:cs="Times New Roman"/>
          <w:b/>
          <w:szCs w:val="24"/>
        </w:rPr>
        <w:tab/>
        <w:t>ΟΙ ΓΡΑΜΜΑΤΕΙΣ</w:t>
      </w:r>
    </w:p>
    <w:sectPr w:rsidR="00F81E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6D/hgN4uLUf+CUwMZtjjbAPsaOk=" w:salt="LuV7gGAaGikpxmHvZpcx4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F"/>
    <w:rsid w:val="0022463A"/>
    <w:rsid w:val="00D44C8B"/>
    <w:rsid w:val="00F81E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E842"/>
  <w15:docId w15:val="{4C7E1AAE-ED2C-42D3-BA56-837C1A0A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D5F4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D5F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833</MetadataID>
    <Session xmlns="641f345b-441b-4b81-9152-adc2e73ba5e1">Δ´</Session>
    <Date xmlns="641f345b-441b-4b81-9152-adc2e73ba5e1">2019-05-12T21:00:00+00:00</Date>
    <Status xmlns="641f345b-441b-4b81-9152-adc2e73ba5e1">
      <Url>https://intra.parliament.gr/praktika/Lists/Incoming_Metadata/EditForm.aspx?ID=833&amp;Source=/praktika/Recordings_Library/Forms/AllItems.aspx</Url>
      <Description>Δημοσιεύτηκε</Description>
    </Status>
    <Meeting xmlns="641f345b-441b-4b81-9152-adc2e73ba5e1">ΡΚΒ´</Meeting>
  </documentManagement>
</p:properties>
</file>

<file path=customXml/itemProps1.xml><?xml version="1.0" encoding="utf-8"?>
<ds:datastoreItem xmlns:ds="http://schemas.openxmlformats.org/officeDocument/2006/customXml" ds:itemID="{71666396-CE6F-4A00-8BE1-BB9D12387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1D4C91-B1FD-4C62-A35B-8EDE22C52300}">
  <ds:schemaRefs>
    <ds:schemaRef ds:uri="http://schemas.microsoft.com/sharepoint/v3/contenttype/forms"/>
  </ds:schemaRefs>
</ds:datastoreItem>
</file>

<file path=customXml/itemProps3.xml><?xml version="1.0" encoding="utf-8"?>
<ds:datastoreItem xmlns:ds="http://schemas.openxmlformats.org/officeDocument/2006/customXml" ds:itemID="{8B99359C-0099-4FA3-974E-918596F07A99}">
  <ds:schemaRefs>
    <ds:schemaRef ds:uri="http://schemas.microsoft.com/office/2006/documentManagement/types"/>
    <ds:schemaRef ds:uri="http://purl.org/dc/dcmitype/"/>
    <ds:schemaRef ds:uri="641f345b-441b-4b81-9152-adc2e73ba5e1"/>
    <ds:schemaRef ds:uri="http://purl.org/dc/elements/1.1/"/>
    <ds:schemaRef ds:uri="http://www.w3.org/XML/1998/namespace"/>
    <ds:schemaRef ds:uri="http://schemas.openxmlformats.org/package/2006/metadata/core-properties"/>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242</Pages>
  <Words>44766</Words>
  <Characters>241742</Characters>
  <Application>Microsoft Office Word</Application>
  <DocSecurity>0</DocSecurity>
  <Lines>2014</Lines>
  <Paragraphs>571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2019-05-22T07:35:00Z</dcterms:created>
  <dcterms:modified xsi:type="dcterms:W3CDTF">2019-05-22T07:35:00Z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