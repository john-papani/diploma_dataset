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ADC68" w14:textId="77777777" w:rsidR="003C36B0" w:rsidRPr="003C36B0" w:rsidRDefault="003C36B0" w:rsidP="003C36B0">
      <w:pPr>
        <w:spacing w:after="0" w:line="360" w:lineRule="auto"/>
        <w:rPr>
          <w:ins w:id="0" w:author="Φλούδα Χριστίνα" w:date="2016-12-12T13:37:00Z"/>
          <w:rFonts w:eastAsia="Times New Roman"/>
          <w:szCs w:val="24"/>
          <w:lang w:eastAsia="en-US"/>
        </w:rPr>
      </w:pPr>
      <w:ins w:id="1" w:author="Φλούδα Χριστίνα" w:date="2016-12-12T13:37:00Z">
        <w:r w:rsidRPr="003C36B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066968" w14:textId="77777777" w:rsidR="003C36B0" w:rsidRPr="003C36B0" w:rsidRDefault="003C36B0" w:rsidP="003C36B0">
      <w:pPr>
        <w:spacing w:after="0" w:line="360" w:lineRule="auto"/>
        <w:rPr>
          <w:ins w:id="2" w:author="Φλούδα Χριστίνα" w:date="2016-12-12T13:37:00Z"/>
          <w:rFonts w:eastAsia="Times New Roman"/>
          <w:szCs w:val="24"/>
          <w:lang w:eastAsia="en-US"/>
        </w:rPr>
      </w:pPr>
    </w:p>
    <w:p w14:paraId="17069CA4" w14:textId="77777777" w:rsidR="003C36B0" w:rsidRPr="003C36B0" w:rsidRDefault="003C36B0" w:rsidP="003C36B0">
      <w:pPr>
        <w:spacing w:after="0" w:line="360" w:lineRule="auto"/>
        <w:rPr>
          <w:ins w:id="3" w:author="Φλούδα Χριστίνα" w:date="2016-12-12T13:37:00Z"/>
          <w:rFonts w:eastAsia="Times New Roman"/>
          <w:szCs w:val="24"/>
          <w:lang w:eastAsia="en-US"/>
        </w:rPr>
      </w:pPr>
      <w:ins w:id="4" w:author="Φλούδα Χριστίνα" w:date="2016-12-12T13:37:00Z">
        <w:r w:rsidRPr="003C36B0">
          <w:rPr>
            <w:rFonts w:eastAsia="Times New Roman"/>
            <w:szCs w:val="24"/>
            <w:lang w:eastAsia="en-US"/>
          </w:rPr>
          <w:t>ΠΙΝΑΚΑΣ ΠΕΡΙΕΧΟΜΕΝΩΝ</w:t>
        </w:r>
      </w:ins>
    </w:p>
    <w:p w14:paraId="73B3FB98" w14:textId="77777777" w:rsidR="003C36B0" w:rsidRPr="003C36B0" w:rsidRDefault="003C36B0" w:rsidP="003C36B0">
      <w:pPr>
        <w:spacing w:after="0" w:line="360" w:lineRule="auto"/>
        <w:rPr>
          <w:ins w:id="5" w:author="Φλούδα Χριστίνα" w:date="2016-12-12T13:37:00Z"/>
          <w:rFonts w:eastAsia="Times New Roman"/>
          <w:szCs w:val="24"/>
          <w:lang w:eastAsia="en-US"/>
        </w:rPr>
      </w:pPr>
      <w:ins w:id="6" w:author="Φλούδα Χριστίνα" w:date="2016-12-12T13:37:00Z">
        <w:r w:rsidRPr="003C36B0">
          <w:rPr>
            <w:rFonts w:eastAsia="Times New Roman"/>
            <w:szCs w:val="24"/>
            <w:lang w:eastAsia="en-US"/>
          </w:rPr>
          <w:t xml:space="preserve">ΙΖ΄ ΠΕΡΙΟΔΟΣ </w:t>
        </w:r>
      </w:ins>
    </w:p>
    <w:p w14:paraId="5AC7E303" w14:textId="77777777" w:rsidR="003C36B0" w:rsidRPr="003C36B0" w:rsidRDefault="003C36B0" w:rsidP="003C36B0">
      <w:pPr>
        <w:spacing w:after="0" w:line="360" w:lineRule="auto"/>
        <w:rPr>
          <w:ins w:id="7" w:author="Φλούδα Χριστίνα" w:date="2016-12-12T13:37:00Z"/>
          <w:rFonts w:eastAsia="Times New Roman"/>
          <w:szCs w:val="24"/>
          <w:lang w:eastAsia="en-US"/>
        </w:rPr>
      </w:pPr>
      <w:ins w:id="8" w:author="Φλούδα Χριστίνα" w:date="2016-12-12T13:37:00Z">
        <w:r w:rsidRPr="003C36B0">
          <w:rPr>
            <w:rFonts w:eastAsia="Times New Roman"/>
            <w:szCs w:val="24"/>
            <w:lang w:eastAsia="en-US"/>
          </w:rPr>
          <w:t>ΠΡΟΕΔΡΕΥΟΜΕΝΗΣ ΚΟΙΝΟΒΟΥΛΕΥΤΙΚΗΣ ΔΗΜΟΚΡΑΤΙΑΣ</w:t>
        </w:r>
      </w:ins>
    </w:p>
    <w:p w14:paraId="415CE067" w14:textId="77777777" w:rsidR="003C36B0" w:rsidRPr="003C36B0" w:rsidRDefault="003C36B0" w:rsidP="003C36B0">
      <w:pPr>
        <w:spacing w:after="0" w:line="360" w:lineRule="auto"/>
        <w:rPr>
          <w:ins w:id="9" w:author="Φλούδα Χριστίνα" w:date="2016-12-12T13:37:00Z"/>
          <w:rFonts w:eastAsia="Times New Roman"/>
          <w:szCs w:val="24"/>
          <w:lang w:eastAsia="en-US"/>
        </w:rPr>
      </w:pPr>
      <w:ins w:id="10" w:author="Φλούδα Χριστίνα" w:date="2016-12-12T13:37:00Z">
        <w:r w:rsidRPr="003C36B0">
          <w:rPr>
            <w:rFonts w:eastAsia="Times New Roman"/>
            <w:szCs w:val="24"/>
            <w:lang w:eastAsia="en-US"/>
          </w:rPr>
          <w:t>ΣΥΝΟΔΟΣ Β΄</w:t>
        </w:r>
      </w:ins>
    </w:p>
    <w:p w14:paraId="2319A1FE" w14:textId="77777777" w:rsidR="003C36B0" w:rsidRPr="003C36B0" w:rsidRDefault="003C36B0" w:rsidP="003C36B0">
      <w:pPr>
        <w:spacing w:after="0" w:line="360" w:lineRule="auto"/>
        <w:rPr>
          <w:ins w:id="11" w:author="Φλούδα Χριστίνα" w:date="2016-12-12T13:37:00Z"/>
          <w:rFonts w:eastAsia="Times New Roman"/>
          <w:szCs w:val="24"/>
          <w:lang w:eastAsia="en-US"/>
        </w:rPr>
      </w:pPr>
    </w:p>
    <w:p w14:paraId="29684732" w14:textId="77777777" w:rsidR="003C36B0" w:rsidRPr="003C36B0" w:rsidRDefault="003C36B0" w:rsidP="003C36B0">
      <w:pPr>
        <w:spacing w:after="0" w:line="360" w:lineRule="auto"/>
        <w:rPr>
          <w:ins w:id="12" w:author="Φλούδα Χριστίνα" w:date="2016-12-12T13:37:00Z"/>
          <w:rFonts w:eastAsia="Times New Roman"/>
          <w:szCs w:val="24"/>
          <w:lang w:eastAsia="en-US"/>
        </w:rPr>
      </w:pPr>
      <w:ins w:id="13" w:author="Φλούδα Χριστίνα" w:date="2016-12-12T13:37:00Z">
        <w:r w:rsidRPr="003C36B0">
          <w:rPr>
            <w:rFonts w:eastAsia="Times New Roman"/>
            <w:szCs w:val="24"/>
            <w:lang w:eastAsia="en-US"/>
          </w:rPr>
          <w:t>ΣΥΝΕΔΡΙΑΣΗ ΜΒ΄</w:t>
        </w:r>
      </w:ins>
    </w:p>
    <w:p w14:paraId="20800C4D" w14:textId="77777777" w:rsidR="003C36B0" w:rsidRPr="003C36B0" w:rsidRDefault="003C36B0" w:rsidP="003C36B0">
      <w:pPr>
        <w:spacing w:after="0" w:line="360" w:lineRule="auto"/>
        <w:rPr>
          <w:ins w:id="14" w:author="Φλούδα Χριστίνα" w:date="2016-12-12T13:37:00Z"/>
          <w:rFonts w:eastAsia="Times New Roman"/>
          <w:szCs w:val="24"/>
          <w:lang w:eastAsia="en-US"/>
        </w:rPr>
      </w:pPr>
      <w:ins w:id="15" w:author="Φλούδα Χριστίνα" w:date="2016-12-12T13:37:00Z">
        <w:r w:rsidRPr="003C36B0">
          <w:rPr>
            <w:rFonts w:eastAsia="Times New Roman"/>
            <w:szCs w:val="24"/>
            <w:lang w:eastAsia="en-US"/>
          </w:rPr>
          <w:t>Τετάρτη  7 Δεκεμβρίου 2016</w:t>
        </w:r>
      </w:ins>
    </w:p>
    <w:p w14:paraId="6B64B638" w14:textId="77777777" w:rsidR="003C36B0" w:rsidRPr="003C36B0" w:rsidRDefault="003C36B0" w:rsidP="003C36B0">
      <w:pPr>
        <w:spacing w:after="0" w:line="360" w:lineRule="auto"/>
        <w:rPr>
          <w:ins w:id="16" w:author="Φλούδα Χριστίνα" w:date="2016-12-12T13:37:00Z"/>
          <w:rFonts w:eastAsia="Times New Roman"/>
          <w:szCs w:val="24"/>
          <w:lang w:eastAsia="en-US"/>
        </w:rPr>
      </w:pPr>
    </w:p>
    <w:p w14:paraId="11AF70CB" w14:textId="77777777" w:rsidR="003C36B0" w:rsidRPr="003C36B0" w:rsidRDefault="003C36B0" w:rsidP="003C36B0">
      <w:pPr>
        <w:spacing w:after="0" w:line="360" w:lineRule="auto"/>
        <w:rPr>
          <w:ins w:id="17" w:author="Φλούδα Χριστίνα" w:date="2016-12-12T13:37:00Z"/>
          <w:rFonts w:eastAsia="Times New Roman"/>
          <w:szCs w:val="24"/>
          <w:lang w:eastAsia="en-US"/>
        </w:rPr>
      </w:pPr>
      <w:ins w:id="18" w:author="Φλούδα Χριστίνα" w:date="2016-12-12T13:37:00Z">
        <w:r w:rsidRPr="003C36B0">
          <w:rPr>
            <w:rFonts w:eastAsia="Times New Roman"/>
            <w:szCs w:val="24"/>
            <w:lang w:eastAsia="en-US"/>
          </w:rPr>
          <w:t>ΘΕΜΑΤΑ</w:t>
        </w:r>
      </w:ins>
    </w:p>
    <w:p w14:paraId="1286C556" w14:textId="77777777" w:rsidR="003C36B0" w:rsidRPr="003C36B0" w:rsidRDefault="003C36B0" w:rsidP="003C36B0">
      <w:pPr>
        <w:spacing w:after="0" w:line="360" w:lineRule="auto"/>
        <w:rPr>
          <w:ins w:id="19" w:author="Φλούδα Χριστίνα" w:date="2016-12-12T13:37:00Z"/>
          <w:rFonts w:eastAsia="Times New Roman"/>
          <w:szCs w:val="24"/>
          <w:lang w:eastAsia="en-US"/>
        </w:rPr>
      </w:pPr>
      <w:ins w:id="20" w:author="Φλούδα Χριστίνα" w:date="2016-12-12T13:37:00Z">
        <w:r w:rsidRPr="003C36B0">
          <w:rPr>
            <w:rFonts w:eastAsia="Times New Roman"/>
            <w:szCs w:val="24"/>
            <w:lang w:eastAsia="en-US"/>
          </w:rPr>
          <w:t xml:space="preserve"> </w:t>
        </w:r>
        <w:r w:rsidRPr="003C36B0">
          <w:rPr>
            <w:rFonts w:eastAsia="Times New Roman"/>
            <w:szCs w:val="24"/>
            <w:lang w:eastAsia="en-US"/>
          </w:rPr>
          <w:br/>
          <w:t xml:space="preserve">Α. ΕΙΔΙΚΑ ΘΕΜΑΤΑ </w:t>
        </w:r>
        <w:r w:rsidRPr="003C36B0">
          <w:rPr>
            <w:rFonts w:eastAsia="Times New Roman"/>
            <w:szCs w:val="24"/>
            <w:lang w:eastAsia="en-US"/>
          </w:rPr>
          <w:br/>
          <w:t xml:space="preserve">1. Ανακοινώνεται ότι τη συνεδρίαση παρακολουθούν μαθητές από το 5ο Δημοτικό Σχολείο Καματερού, το Δημοτικό της Σχολής Μωραΐτη, το 3ο </w:t>
        </w:r>
        <w:proofErr w:type="spellStart"/>
        <w:r w:rsidRPr="003C36B0">
          <w:rPr>
            <w:rFonts w:eastAsia="Times New Roman"/>
            <w:szCs w:val="24"/>
            <w:lang w:eastAsia="en-US"/>
          </w:rPr>
          <w:t>Τοσίτσειο</w:t>
        </w:r>
        <w:proofErr w:type="spellEnd"/>
        <w:r w:rsidRPr="003C36B0">
          <w:rPr>
            <w:rFonts w:eastAsia="Times New Roman"/>
            <w:szCs w:val="24"/>
            <w:lang w:eastAsia="en-US"/>
          </w:rPr>
          <w:t xml:space="preserve"> Δημοτικό Σχολείο Εκάλης, το  Ίδρυμα </w:t>
        </w:r>
        <w:proofErr w:type="spellStart"/>
        <w:r w:rsidRPr="003C36B0">
          <w:rPr>
            <w:rFonts w:eastAsia="Times New Roman"/>
            <w:szCs w:val="24"/>
            <w:lang w:eastAsia="en-US"/>
          </w:rPr>
          <w:t>Κόκκορη</w:t>
        </w:r>
        <w:proofErr w:type="spellEnd"/>
        <w:r w:rsidRPr="003C36B0">
          <w:rPr>
            <w:rFonts w:eastAsia="Times New Roman"/>
            <w:szCs w:val="24"/>
            <w:lang w:eastAsia="en-US"/>
          </w:rPr>
          <w:t xml:space="preserve">, το  Ίδρυμα Προστασίας και Αποκατάστασης Παιδιών με Νοητική Υστέρηση "Η Θεοτόκος", τον Πανελλήνιο Σύλλογο Προσαρμοσμένων Δραστηριοτήτων " Άλμα", κυρίες, πρέσβεις, σύζυγοι πρέσβεων ξένων διπλωματικών αποστολών στην Ελλάδα, κυρίες μέλη του Λυκείου Ελληνίδων, μαθητές από τα Εκπαιδευτήρια </w:t>
        </w:r>
        <w:proofErr w:type="spellStart"/>
        <w:r w:rsidRPr="003C36B0">
          <w:rPr>
            <w:rFonts w:eastAsia="Times New Roman"/>
            <w:szCs w:val="24"/>
            <w:lang w:eastAsia="en-US"/>
          </w:rPr>
          <w:t>Καντά</w:t>
        </w:r>
        <w:proofErr w:type="spellEnd"/>
        <w:r w:rsidRPr="003C36B0">
          <w:rPr>
            <w:rFonts w:eastAsia="Times New Roman"/>
            <w:szCs w:val="24"/>
            <w:lang w:eastAsia="en-US"/>
          </w:rPr>
          <w:t xml:space="preserve">, το 2ο Γυμνάσιο Μεσσήνης, το 3ο Γυμνάσιο Χαλανδρίου, το Γυμνάσιο Κυπαρισσίας Μεσσηνίας, το ΕΠΑΛ Μεγαλόπολης Αρκαδίας, το 1ο Γυμνάσιο Ευόσμου Θεσσαλονίκης και το Γυμνάσιο Πάργας Πρέβεζας, σελ. </w:t>
        </w:r>
        <w:r w:rsidRPr="003C36B0">
          <w:rPr>
            <w:rFonts w:eastAsia="Times New Roman"/>
            <w:szCs w:val="24"/>
            <w:lang w:eastAsia="en-US"/>
          </w:rPr>
          <w:br/>
          <w:t xml:space="preserve">2. Επί διαδικαστικού θέματος, σελ. </w:t>
        </w:r>
        <w:r w:rsidRPr="003C36B0">
          <w:rPr>
            <w:rFonts w:eastAsia="Times New Roman"/>
            <w:szCs w:val="24"/>
            <w:lang w:eastAsia="en-US"/>
          </w:rPr>
          <w:br/>
          <w:t xml:space="preserve">3. Ανακοινώνεται επιστολή των κ.κ. Μ. </w:t>
        </w:r>
        <w:proofErr w:type="spellStart"/>
        <w:r w:rsidRPr="003C36B0">
          <w:rPr>
            <w:rFonts w:eastAsia="Times New Roman"/>
            <w:szCs w:val="24"/>
            <w:lang w:eastAsia="en-US"/>
          </w:rPr>
          <w:t>Χαρακόπουλου</w:t>
        </w:r>
        <w:proofErr w:type="spellEnd"/>
        <w:r w:rsidRPr="003C36B0">
          <w:rPr>
            <w:rFonts w:eastAsia="Times New Roman"/>
            <w:szCs w:val="24"/>
            <w:lang w:eastAsia="en-US"/>
          </w:rPr>
          <w:t xml:space="preserve"> και Θ. Παπαθεοδώρου με την οποία ζητούν τον λόγο, δια του Κοινοβουλευτικού εκπροσώπου της Δημοκρατικής Συμπαράταξης σύμφωνα με το άρθρο 67 παρ. 2 του Κανονισμού, σελ. </w:t>
        </w:r>
        <w:r w:rsidRPr="003C36B0">
          <w:rPr>
            <w:rFonts w:eastAsia="Times New Roman"/>
            <w:szCs w:val="24"/>
            <w:lang w:eastAsia="en-US"/>
          </w:rPr>
          <w:br/>
          <w:t xml:space="preserve">4. Επί προσωπικού θέματος, σελ. </w:t>
        </w:r>
        <w:r w:rsidRPr="003C36B0">
          <w:rPr>
            <w:rFonts w:eastAsia="Times New Roman"/>
            <w:szCs w:val="24"/>
            <w:lang w:eastAsia="en-US"/>
          </w:rPr>
          <w:br/>
          <w:t xml:space="preserve"> </w:t>
        </w:r>
        <w:r w:rsidRPr="003C36B0">
          <w:rPr>
            <w:rFonts w:eastAsia="Times New Roman"/>
            <w:szCs w:val="24"/>
            <w:lang w:eastAsia="en-US"/>
          </w:rPr>
          <w:br/>
          <w:t xml:space="preserve">Β. ΝΟΜΟΘΕΤΙΚΗ ΕΡΓΑΣΙΑ </w:t>
        </w:r>
        <w:r w:rsidRPr="003C36B0">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2017", σελ. </w:t>
        </w:r>
        <w:r w:rsidRPr="003C36B0">
          <w:rPr>
            <w:rFonts w:eastAsia="Times New Roman"/>
            <w:szCs w:val="24"/>
            <w:lang w:eastAsia="en-US"/>
          </w:rPr>
          <w:br/>
          <w:t xml:space="preserve"> </w:t>
        </w:r>
        <w:r w:rsidRPr="003C36B0">
          <w:rPr>
            <w:rFonts w:eastAsia="Times New Roman"/>
            <w:szCs w:val="24"/>
            <w:lang w:eastAsia="en-US"/>
          </w:rPr>
          <w:br/>
          <w:t>ΠΡΟΕΔΡΟΣ</w:t>
        </w:r>
      </w:ins>
    </w:p>
    <w:p w14:paraId="574D2073" w14:textId="77777777" w:rsidR="003C36B0" w:rsidRPr="003C36B0" w:rsidRDefault="003C36B0" w:rsidP="003C36B0">
      <w:pPr>
        <w:spacing w:after="0" w:line="360" w:lineRule="auto"/>
        <w:rPr>
          <w:ins w:id="21" w:author="Φλούδα Χριστίνα" w:date="2016-12-12T13:37:00Z"/>
          <w:rFonts w:eastAsia="Times New Roman"/>
          <w:szCs w:val="24"/>
          <w:lang w:eastAsia="en-US"/>
        </w:rPr>
      </w:pPr>
    </w:p>
    <w:p w14:paraId="44E2BC0F" w14:textId="77777777" w:rsidR="003C36B0" w:rsidRPr="003C36B0" w:rsidRDefault="003C36B0" w:rsidP="003C36B0">
      <w:pPr>
        <w:spacing w:after="0" w:line="360" w:lineRule="auto"/>
        <w:rPr>
          <w:ins w:id="22" w:author="Φλούδα Χριστίνα" w:date="2016-12-12T13:37:00Z"/>
          <w:rFonts w:eastAsia="Times New Roman"/>
          <w:szCs w:val="24"/>
          <w:lang w:eastAsia="en-US"/>
        </w:rPr>
      </w:pPr>
      <w:ins w:id="23" w:author="Φλούδα Χριστίνα" w:date="2016-12-12T13:37:00Z">
        <w:r w:rsidRPr="003C36B0">
          <w:rPr>
            <w:rFonts w:eastAsia="Times New Roman"/>
            <w:szCs w:val="24"/>
            <w:lang w:eastAsia="en-US"/>
          </w:rPr>
          <w:t>ΒΟΥΤΣΗΣ Ν. , σελ.</w:t>
        </w:r>
        <w:r w:rsidRPr="003C36B0">
          <w:rPr>
            <w:rFonts w:eastAsia="Times New Roman"/>
            <w:szCs w:val="24"/>
            <w:lang w:eastAsia="en-US"/>
          </w:rPr>
          <w:br/>
        </w:r>
      </w:ins>
    </w:p>
    <w:p w14:paraId="495574F3" w14:textId="77777777" w:rsidR="003C36B0" w:rsidRPr="003C36B0" w:rsidRDefault="003C36B0" w:rsidP="003C36B0">
      <w:pPr>
        <w:spacing w:after="0" w:line="360" w:lineRule="auto"/>
        <w:rPr>
          <w:ins w:id="24" w:author="Φλούδα Χριστίνα" w:date="2016-12-12T13:37:00Z"/>
          <w:rFonts w:eastAsia="Times New Roman"/>
          <w:szCs w:val="24"/>
          <w:lang w:eastAsia="en-US"/>
        </w:rPr>
      </w:pPr>
    </w:p>
    <w:p w14:paraId="6E745E86" w14:textId="77777777" w:rsidR="003C36B0" w:rsidRPr="003C36B0" w:rsidRDefault="003C36B0" w:rsidP="003C36B0">
      <w:pPr>
        <w:spacing w:after="100" w:afterAutospacing="1" w:line="360" w:lineRule="auto"/>
        <w:rPr>
          <w:ins w:id="25" w:author="Φλούδα Χριστίνα" w:date="2016-12-12T13:37:00Z"/>
          <w:rFonts w:eastAsia="Times New Roman"/>
          <w:szCs w:val="24"/>
          <w:lang w:eastAsia="en-US"/>
        </w:rPr>
      </w:pPr>
      <w:ins w:id="26" w:author="Φλούδα Χριστίνα" w:date="2016-12-12T13:37:00Z">
        <w:r w:rsidRPr="003C36B0">
          <w:rPr>
            <w:rFonts w:eastAsia="Times New Roman"/>
            <w:szCs w:val="24"/>
            <w:lang w:eastAsia="en-US"/>
          </w:rPr>
          <w:t>ΠΡΟΕΔΡΕΥΟΝΤΕΣ</w:t>
        </w:r>
      </w:ins>
    </w:p>
    <w:p w14:paraId="015B2921" w14:textId="77777777" w:rsidR="003C36B0" w:rsidRPr="003C36B0" w:rsidRDefault="003C36B0" w:rsidP="003C36B0">
      <w:pPr>
        <w:spacing w:after="100" w:afterAutospacing="1" w:line="360" w:lineRule="auto"/>
        <w:rPr>
          <w:ins w:id="27" w:author="Φλούδα Χριστίνα" w:date="2016-12-12T13:37:00Z"/>
          <w:rFonts w:ascii="Calibri" w:eastAsia="Times New Roman" w:hAnsi="Calibri" w:cs="Times New Roman"/>
          <w:sz w:val="22"/>
          <w:szCs w:val="22"/>
          <w:lang w:eastAsia="en-US"/>
        </w:rPr>
      </w:pPr>
      <w:ins w:id="28" w:author="Φλούδα Χριστίνα" w:date="2016-12-12T13:37:00Z">
        <w:r w:rsidRPr="003C36B0">
          <w:rPr>
            <w:rFonts w:eastAsia="Times New Roman"/>
            <w:szCs w:val="24"/>
            <w:lang w:eastAsia="en-US"/>
          </w:rPr>
          <w:t>ΒΑΡΕΜΕΝΟΣ Γ. , σελ.</w:t>
        </w:r>
        <w:r w:rsidRPr="003C36B0">
          <w:rPr>
            <w:rFonts w:eastAsia="Times New Roman"/>
            <w:szCs w:val="24"/>
            <w:lang w:eastAsia="en-US"/>
          </w:rPr>
          <w:br/>
          <w:t>ΚΑΚΛΑΜΑΝΗΣ Ν. , σελ.</w:t>
        </w:r>
        <w:r w:rsidRPr="003C36B0">
          <w:rPr>
            <w:rFonts w:eastAsia="Times New Roman"/>
            <w:szCs w:val="24"/>
            <w:lang w:eastAsia="en-US"/>
          </w:rPr>
          <w:br/>
          <w:t>ΚΟΥΡΑΚΗΣ Α. , σελ.</w:t>
        </w:r>
        <w:r w:rsidRPr="003C36B0">
          <w:rPr>
            <w:rFonts w:eastAsia="Times New Roman"/>
            <w:szCs w:val="24"/>
            <w:lang w:eastAsia="en-US"/>
          </w:rPr>
          <w:br/>
          <w:t>ΛΥΚΟΥΔΗΣ Σ. , σελ.</w:t>
        </w:r>
        <w:r w:rsidRPr="003C36B0">
          <w:rPr>
            <w:rFonts w:eastAsia="Times New Roman"/>
            <w:szCs w:val="24"/>
            <w:lang w:eastAsia="en-US"/>
          </w:rPr>
          <w:br/>
          <w:t>ΧΡΙΣΤΟΔΟΥΛΟΠΟΥΛΟΥ Α. , σελ.</w:t>
        </w:r>
        <w:r w:rsidRPr="003C36B0">
          <w:rPr>
            <w:rFonts w:eastAsia="Times New Roman"/>
            <w:szCs w:val="24"/>
            <w:lang w:eastAsia="en-US"/>
          </w:rPr>
          <w:br/>
        </w:r>
      </w:ins>
    </w:p>
    <w:p w14:paraId="21458093" w14:textId="77777777" w:rsidR="003C36B0" w:rsidRPr="003C36B0" w:rsidRDefault="003C36B0" w:rsidP="003C36B0">
      <w:pPr>
        <w:spacing w:after="0" w:line="360" w:lineRule="auto"/>
        <w:rPr>
          <w:ins w:id="29" w:author="Φλούδα Χριστίνα" w:date="2016-12-12T13:37:00Z"/>
          <w:rFonts w:eastAsia="Times New Roman"/>
          <w:szCs w:val="24"/>
          <w:lang w:eastAsia="en-US"/>
        </w:rPr>
      </w:pPr>
      <w:ins w:id="30" w:author="Φλούδα Χριστίνα" w:date="2016-12-12T13:37:00Z">
        <w:r w:rsidRPr="003C36B0">
          <w:rPr>
            <w:rFonts w:eastAsia="Times New Roman"/>
            <w:szCs w:val="24"/>
            <w:lang w:eastAsia="en-US"/>
          </w:rPr>
          <w:br/>
        </w:r>
      </w:ins>
    </w:p>
    <w:p w14:paraId="026259FB" w14:textId="77777777" w:rsidR="003C36B0" w:rsidRPr="003C36B0" w:rsidRDefault="003C36B0" w:rsidP="003C36B0">
      <w:pPr>
        <w:spacing w:after="0" w:line="360" w:lineRule="auto"/>
        <w:rPr>
          <w:ins w:id="31" w:author="Φλούδα Χριστίνα" w:date="2016-12-12T13:37:00Z"/>
          <w:rFonts w:eastAsia="Times New Roman"/>
          <w:szCs w:val="24"/>
          <w:lang w:eastAsia="en-US"/>
        </w:rPr>
      </w:pPr>
      <w:ins w:id="32" w:author="Φλούδα Χριστίνα" w:date="2016-12-12T13:37:00Z">
        <w:r w:rsidRPr="003C36B0">
          <w:rPr>
            <w:rFonts w:eastAsia="Times New Roman"/>
            <w:szCs w:val="24"/>
            <w:lang w:eastAsia="en-US"/>
          </w:rPr>
          <w:t>ΟΜΙΛΗΤΕΣ</w:t>
        </w:r>
      </w:ins>
    </w:p>
    <w:p w14:paraId="1222913F" w14:textId="77777777" w:rsidR="003C36B0" w:rsidRPr="003C36B0" w:rsidRDefault="003C36B0" w:rsidP="003C36B0">
      <w:pPr>
        <w:spacing w:after="0" w:line="360" w:lineRule="auto"/>
        <w:rPr>
          <w:ins w:id="33" w:author="Φλούδα Χριστίνα" w:date="2016-12-12T13:37:00Z"/>
          <w:rFonts w:eastAsia="Times New Roman"/>
          <w:szCs w:val="24"/>
          <w:lang w:eastAsia="en-US"/>
        </w:rPr>
      </w:pPr>
      <w:ins w:id="34" w:author="Φλούδα Χριστίνα" w:date="2016-12-12T13:37:00Z">
        <w:r w:rsidRPr="003C36B0">
          <w:rPr>
            <w:rFonts w:eastAsia="Times New Roman"/>
            <w:szCs w:val="24"/>
            <w:lang w:eastAsia="en-US"/>
          </w:rPr>
          <w:br/>
          <w:t>Α. Επί διαδικαστικού θέματος:</w:t>
        </w:r>
        <w:r w:rsidRPr="003C36B0">
          <w:rPr>
            <w:rFonts w:eastAsia="Times New Roman"/>
            <w:szCs w:val="24"/>
            <w:lang w:eastAsia="en-US"/>
          </w:rPr>
          <w:br/>
          <w:t>ΑΝΤΩΝΟΠΟΥΛΟΥ Ο. , σελ.</w:t>
        </w:r>
        <w:r w:rsidRPr="003C36B0">
          <w:rPr>
            <w:rFonts w:eastAsia="Times New Roman"/>
            <w:szCs w:val="24"/>
            <w:lang w:eastAsia="en-US"/>
          </w:rPr>
          <w:br/>
          <w:t>ΒΑΓΙΩΝΑΚΗ Ε. , σελ.</w:t>
        </w:r>
        <w:r w:rsidRPr="003C36B0">
          <w:rPr>
            <w:rFonts w:eastAsia="Times New Roman"/>
            <w:szCs w:val="24"/>
            <w:lang w:eastAsia="en-US"/>
          </w:rPr>
          <w:br/>
          <w:t>ΒΑΡΕΜΕΝΟΣ Γ. , σελ.</w:t>
        </w:r>
        <w:r w:rsidRPr="003C36B0">
          <w:rPr>
            <w:rFonts w:eastAsia="Times New Roman"/>
            <w:szCs w:val="24"/>
            <w:lang w:eastAsia="en-US"/>
          </w:rPr>
          <w:br/>
          <w:t>ΒΕΣΥΡΟΠΟΥΛΟΣ Α. , σελ.</w:t>
        </w:r>
        <w:r w:rsidRPr="003C36B0">
          <w:rPr>
            <w:rFonts w:eastAsia="Times New Roman"/>
            <w:szCs w:val="24"/>
            <w:lang w:eastAsia="en-US"/>
          </w:rPr>
          <w:br/>
          <w:t>ΒΟΥΤΣΗΣ Ν. , σελ.</w:t>
        </w:r>
        <w:r w:rsidRPr="003C36B0">
          <w:rPr>
            <w:rFonts w:eastAsia="Times New Roman"/>
            <w:szCs w:val="24"/>
            <w:lang w:eastAsia="en-US"/>
          </w:rPr>
          <w:br/>
          <w:t>ΒΡΟΥΤΣΗΣ Ι. , σελ.</w:t>
        </w:r>
        <w:r w:rsidRPr="003C36B0">
          <w:rPr>
            <w:rFonts w:eastAsia="Times New Roman"/>
            <w:szCs w:val="24"/>
            <w:lang w:eastAsia="en-US"/>
          </w:rPr>
          <w:br/>
          <w:t>ΚΑΚΛΑΜΑΝΗΣ Ν. , σελ.</w:t>
        </w:r>
        <w:r w:rsidRPr="003C36B0">
          <w:rPr>
            <w:rFonts w:eastAsia="Times New Roman"/>
            <w:szCs w:val="24"/>
            <w:lang w:eastAsia="en-US"/>
          </w:rPr>
          <w:br/>
          <w:t>ΚΕΛΛΑΣ Χ. , σελ.</w:t>
        </w:r>
        <w:r w:rsidRPr="003C36B0">
          <w:rPr>
            <w:rFonts w:eastAsia="Times New Roman"/>
            <w:szCs w:val="24"/>
            <w:lang w:eastAsia="en-US"/>
          </w:rPr>
          <w:br/>
          <w:t>ΚΟΥΡΑΚΗΣ Α. , σελ.</w:t>
        </w:r>
        <w:r w:rsidRPr="003C36B0">
          <w:rPr>
            <w:rFonts w:eastAsia="Times New Roman"/>
            <w:szCs w:val="24"/>
            <w:lang w:eastAsia="en-US"/>
          </w:rPr>
          <w:br/>
          <w:t>ΛΟΒΕΡΔΟΣ Α. , σελ.</w:t>
        </w:r>
        <w:r w:rsidRPr="003C36B0">
          <w:rPr>
            <w:rFonts w:eastAsia="Times New Roman"/>
            <w:szCs w:val="24"/>
            <w:lang w:eastAsia="en-US"/>
          </w:rPr>
          <w:br/>
          <w:t>ΛΥΚΟΥΔΗΣ Σ. , σελ.</w:t>
        </w:r>
        <w:r w:rsidRPr="003C36B0">
          <w:rPr>
            <w:rFonts w:eastAsia="Times New Roman"/>
            <w:szCs w:val="24"/>
            <w:lang w:eastAsia="en-US"/>
          </w:rPr>
          <w:br/>
          <w:t>ΜΑΝΤΑΣ Χ. , σελ.</w:t>
        </w:r>
        <w:r w:rsidRPr="003C36B0">
          <w:rPr>
            <w:rFonts w:eastAsia="Times New Roman"/>
            <w:szCs w:val="24"/>
            <w:lang w:eastAsia="en-US"/>
          </w:rPr>
          <w:br/>
          <w:t>ΜΠΑΛΑΟΥΡΑΣ Γ. , σελ.</w:t>
        </w:r>
        <w:r w:rsidRPr="003C36B0">
          <w:rPr>
            <w:rFonts w:eastAsia="Times New Roman"/>
            <w:szCs w:val="24"/>
            <w:lang w:eastAsia="en-US"/>
          </w:rPr>
          <w:br/>
          <w:t>ΜΠΓΙΑΛΑΣ Χ. , σελ.</w:t>
        </w:r>
        <w:r w:rsidRPr="003C36B0">
          <w:rPr>
            <w:rFonts w:eastAsia="Times New Roman"/>
            <w:szCs w:val="24"/>
            <w:lang w:eastAsia="en-US"/>
          </w:rPr>
          <w:br/>
          <w:t>ΜΠΟΥΚΩΡΟΣ Χ. , σελ.</w:t>
        </w:r>
        <w:r w:rsidRPr="003C36B0">
          <w:rPr>
            <w:rFonts w:eastAsia="Times New Roman"/>
            <w:szCs w:val="24"/>
            <w:lang w:eastAsia="en-US"/>
          </w:rPr>
          <w:br/>
          <w:t>ΠΑΠΑΔΟΠΟΥΛΟΣ Ν. , σελ.</w:t>
        </w:r>
        <w:r w:rsidRPr="003C36B0">
          <w:rPr>
            <w:rFonts w:eastAsia="Times New Roman"/>
            <w:szCs w:val="24"/>
            <w:lang w:eastAsia="en-US"/>
          </w:rPr>
          <w:br/>
          <w:t>ΠΑΠΑΚΩΣΤΑ - ΣΙΔΗΡΟΠΟΥΛΟΥ Α. , σελ.</w:t>
        </w:r>
        <w:r w:rsidRPr="003C36B0">
          <w:rPr>
            <w:rFonts w:eastAsia="Times New Roman"/>
            <w:szCs w:val="24"/>
            <w:lang w:eastAsia="en-US"/>
          </w:rPr>
          <w:br/>
          <w:t>ΠΟΛΑΚΗΣ Π. , σελ.</w:t>
        </w:r>
        <w:r w:rsidRPr="003C36B0">
          <w:rPr>
            <w:rFonts w:eastAsia="Times New Roman"/>
            <w:szCs w:val="24"/>
            <w:lang w:eastAsia="en-US"/>
          </w:rPr>
          <w:br/>
          <w:t>ΤΖΕΛΕΠΗΣ Μ. , σελ.</w:t>
        </w:r>
        <w:r w:rsidRPr="003C36B0">
          <w:rPr>
            <w:rFonts w:eastAsia="Times New Roman"/>
            <w:szCs w:val="24"/>
            <w:lang w:eastAsia="en-US"/>
          </w:rPr>
          <w:br/>
          <w:t>ΧΡΙΣΤΟΔΟΥΛΟΠΟΥΛΟΥ Α. , σελ.</w:t>
        </w:r>
        <w:r w:rsidRPr="003C36B0">
          <w:rPr>
            <w:rFonts w:eastAsia="Times New Roman"/>
            <w:szCs w:val="24"/>
            <w:lang w:eastAsia="en-US"/>
          </w:rPr>
          <w:br/>
        </w:r>
        <w:r w:rsidRPr="003C36B0">
          <w:rPr>
            <w:rFonts w:eastAsia="Times New Roman"/>
            <w:szCs w:val="24"/>
            <w:lang w:eastAsia="en-US"/>
          </w:rPr>
          <w:br/>
          <w:t>Β. Επί της αιτιάσεως για παραβίαση του Κανονισμού:</w:t>
        </w:r>
        <w:r w:rsidRPr="003C36B0">
          <w:rPr>
            <w:rFonts w:eastAsia="Times New Roman"/>
            <w:szCs w:val="24"/>
            <w:lang w:eastAsia="en-US"/>
          </w:rPr>
          <w:br/>
          <w:t>ΚΟΥΡΑΚΗΣ Α. , σελ.</w:t>
        </w:r>
        <w:r w:rsidRPr="003C36B0">
          <w:rPr>
            <w:rFonts w:eastAsia="Times New Roman"/>
            <w:szCs w:val="24"/>
            <w:lang w:eastAsia="en-US"/>
          </w:rPr>
          <w:br/>
          <w:t>ΛΟΒΕΡΔΟΣ Α. , σελ.</w:t>
        </w:r>
        <w:r w:rsidRPr="003C36B0">
          <w:rPr>
            <w:rFonts w:eastAsia="Times New Roman"/>
            <w:szCs w:val="24"/>
            <w:lang w:eastAsia="en-US"/>
          </w:rPr>
          <w:br/>
          <w:t>ΧΑΡΑΚΟΠΟΥΛΟΣ Μ. , σελ.</w:t>
        </w:r>
        <w:r w:rsidRPr="003C36B0">
          <w:rPr>
            <w:rFonts w:eastAsia="Times New Roman"/>
            <w:szCs w:val="24"/>
            <w:lang w:eastAsia="en-US"/>
          </w:rPr>
          <w:br/>
        </w:r>
        <w:r w:rsidRPr="003C36B0">
          <w:rPr>
            <w:rFonts w:eastAsia="Times New Roman"/>
            <w:szCs w:val="24"/>
            <w:lang w:eastAsia="en-US"/>
          </w:rPr>
          <w:br/>
          <w:t>Γ. Επί προσωπικού θέματος:</w:t>
        </w:r>
        <w:r w:rsidRPr="003C36B0">
          <w:rPr>
            <w:rFonts w:eastAsia="Times New Roman"/>
            <w:szCs w:val="24"/>
            <w:lang w:eastAsia="en-US"/>
          </w:rPr>
          <w:br/>
          <w:t>ΜΑΡΚΟΥ Α. , σελ.</w:t>
        </w:r>
        <w:r w:rsidRPr="003C36B0">
          <w:rPr>
            <w:rFonts w:eastAsia="Times New Roman"/>
            <w:szCs w:val="24"/>
            <w:lang w:eastAsia="en-US"/>
          </w:rPr>
          <w:br/>
          <w:t>ΠΟΛΑΚΗΣ Π. , σελ.</w:t>
        </w:r>
        <w:r w:rsidRPr="003C36B0">
          <w:rPr>
            <w:rFonts w:eastAsia="Times New Roman"/>
            <w:szCs w:val="24"/>
            <w:lang w:eastAsia="en-US"/>
          </w:rPr>
          <w:br/>
          <w:t>ΡΙΖΟΥΛΗΣ Α. , σελ.</w:t>
        </w:r>
        <w:r w:rsidRPr="003C36B0">
          <w:rPr>
            <w:rFonts w:eastAsia="Times New Roman"/>
            <w:szCs w:val="24"/>
            <w:lang w:eastAsia="en-US"/>
          </w:rPr>
          <w:br/>
          <w:t>ΤΖΕΛΕΠΗΣ Μ. , σελ.</w:t>
        </w:r>
        <w:r w:rsidRPr="003C36B0">
          <w:rPr>
            <w:rFonts w:eastAsia="Times New Roman"/>
            <w:szCs w:val="24"/>
            <w:lang w:eastAsia="en-US"/>
          </w:rPr>
          <w:br/>
        </w:r>
        <w:r w:rsidRPr="003C36B0">
          <w:rPr>
            <w:rFonts w:eastAsia="Times New Roman"/>
            <w:szCs w:val="24"/>
            <w:lang w:eastAsia="en-US"/>
          </w:rPr>
          <w:br/>
          <w:t>Δ. Επί του σχεδίου νόμου του Υπουργείου Οικονομικών:</w:t>
        </w:r>
        <w:r w:rsidRPr="003C36B0">
          <w:rPr>
            <w:rFonts w:eastAsia="Times New Roman"/>
            <w:szCs w:val="24"/>
            <w:lang w:eastAsia="en-US"/>
          </w:rPr>
          <w:br/>
          <w:t>ΑΚΡΙΩΤΗΣ Γ. , σελ.</w:t>
        </w:r>
        <w:r w:rsidRPr="003C36B0">
          <w:rPr>
            <w:rFonts w:eastAsia="Times New Roman"/>
            <w:szCs w:val="24"/>
            <w:lang w:eastAsia="en-US"/>
          </w:rPr>
          <w:br/>
          <w:t>ΑΝΔΡΙΑΝΟΣ Ι. , σελ.</w:t>
        </w:r>
        <w:r w:rsidRPr="003C36B0">
          <w:rPr>
            <w:rFonts w:eastAsia="Times New Roman"/>
            <w:szCs w:val="24"/>
            <w:lang w:eastAsia="en-US"/>
          </w:rPr>
          <w:br/>
          <w:t>ΑΝΤΩΝΟΠΟΥΛΟΥ Ο. , σελ.</w:t>
        </w:r>
        <w:r w:rsidRPr="003C36B0">
          <w:rPr>
            <w:rFonts w:eastAsia="Times New Roman"/>
            <w:szCs w:val="24"/>
            <w:lang w:eastAsia="en-US"/>
          </w:rPr>
          <w:br/>
          <w:t>ΑΠΟΣΤΟΛΟΥ Ε. , σελ.</w:t>
        </w:r>
        <w:r w:rsidRPr="003C36B0">
          <w:rPr>
            <w:rFonts w:eastAsia="Times New Roman"/>
            <w:szCs w:val="24"/>
            <w:lang w:eastAsia="en-US"/>
          </w:rPr>
          <w:br/>
          <w:t>ΑΡΑΧΩΒΙΤΗΣ Σ. , σελ.</w:t>
        </w:r>
        <w:r w:rsidRPr="003C36B0">
          <w:rPr>
            <w:rFonts w:eastAsia="Times New Roman"/>
            <w:szCs w:val="24"/>
            <w:lang w:eastAsia="en-US"/>
          </w:rPr>
          <w:br/>
          <w:t>ΑΥΛΩΝΙΤΟΥ Ε. , σελ.</w:t>
        </w:r>
        <w:r w:rsidRPr="003C36B0">
          <w:rPr>
            <w:rFonts w:eastAsia="Times New Roman"/>
            <w:szCs w:val="24"/>
            <w:lang w:eastAsia="en-US"/>
          </w:rPr>
          <w:br/>
          <w:t>ΒΕΤΤΑΣ Δ. , σελ.</w:t>
        </w:r>
        <w:r w:rsidRPr="003C36B0">
          <w:rPr>
            <w:rFonts w:eastAsia="Times New Roman"/>
            <w:szCs w:val="24"/>
            <w:lang w:eastAsia="en-US"/>
          </w:rPr>
          <w:br/>
          <w:t>ΒΛΑΣΗΣ Κ. , σελ.</w:t>
        </w:r>
        <w:r w:rsidRPr="003C36B0">
          <w:rPr>
            <w:rFonts w:eastAsia="Times New Roman"/>
            <w:szCs w:val="24"/>
            <w:lang w:eastAsia="en-US"/>
          </w:rPr>
          <w:br/>
          <w:t>ΒΟΡΙΔΗΣ Μ. , σελ.</w:t>
        </w:r>
        <w:r w:rsidRPr="003C36B0">
          <w:rPr>
            <w:rFonts w:eastAsia="Times New Roman"/>
            <w:szCs w:val="24"/>
            <w:lang w:eastAsia="en-US"/>
          </w:rPr>
          <w:br/>
          <w:t>ΒΟΥΛΤΕΨΗ Σ. , σελ.</w:t>
        </w:r>
        <w:r w:rsidRPr="003C36B0">
          <w:rPr>
            <w:rFonts w:eastAsia="Times New Roman"/>
            <w:szCs w:val="24"/>
            <w:lang w:eastAsia="en-US"/>
          </w:rPr>
          <w:br/>
          <w:t>ΒΡΟΥΤΣΗΣ Ι. , σελ.</w:t>
        </w:r>
        <w:r w:rsidRPr="003C36B0">
          <w:rPr>
            <w:rFonts w:eastAsia="Times New Roman"/>
            <w:szCs w:val="24"/>
            <w:lang w:eastAsia="en-US"/>
          </w:rPr>
          <w:br/>
          <w:t>ΓΕΝΝΙΑ Γ. , σελ.</w:t>
        </w:r>
        <w:r w:rsidRPr="003C36B0">
          <w:rPr>
            <w:rFonts w:eastAsia="Times New Roman"/>
            <w:szCs w:val="24"/>
            <w:lang w:eastAsia="en-US"/>
          </w:rPr>
          <w:br/>
          <w:t>ΓΚΙΟΚΑΣ Ι. , σελ.</w:t>
        </w:r>
        <w:r w:rsidRPr="003C36B0">
          <w:rPr>
            <w:rFonts w:eastAsia="Times New Roman"/>
            <w:szCs w:val="24"/>
            <w:lang w:eastAsia="en-US"/>
          </w:rPr>
          <w:br/>
          <w:t>ΓΡΕΓΟΣ Α. , σελ.</w:t>
        </w:r>
        <w:r w:rsidRPr="003C36B0">
          <w:rPr>
            <w:rFonts w:eastAsia="Times New Roman"/>
            <w:szCs w:val="24"/>
            <w:lang w:eastAsia="en-US"/>
          </w:rPr>
          <w:br/>
          <w:t>ΓΡΗΓΟΡΑΚΟΣ Λ. , σελ.</w:t>
        </w:r>
        <w:r w:rsidRPr="003C36B0">
          <w:rPr>
            <w:rFonts w:eastAsia="Times New Roman"/>
            <w:szCs w:val="24"/>
            <w:lang w:eastAsia="en-US"/>
          </w:rPr>
          <w:br/>
          <w:t>ΔΑΝΕΛΛΗΣ Σ. , σελ.</w:t>
        </w:r>
        <w:r w:rsidRPr="003C36B0">
          <w:rPr>
            <w:rFonts w:eastAsia="Times New Roman"/>
            <w:szCs w:val="24"/>
            <w:lang w:eastAsia="en-US"/>
          </w:rPr>
          <w:br/>
          <w:t>ΔΗΜΑΡΑΣ Γ. , σελ.</w:t>
        </w:r>
        <w:r w:rsidRPr="003C36B0">
          <w:rPr>
            <w:rFonts w:eastAsia="Times New Roman"/>
            <w:szCs w:val="24"/>
            <w:lang w:eastAsia="en-US"/>
          </w:rPr>
          <w:br/>
          <w:t>ΔΗΜΑΣ Χ. , σελ.</w:t>
        </w:r>
        <w:r w:rsidRPr="003C36B0">
          <w:rPr>
            <w:rFonts w:eastAsia="Times New Roman"/>
            <w:szCs w:val="24"/>
            <w:lang w:eastAsia="en-US"/>
          </w:rPr>
          <w:br/>
          <w:t>ΕΜΜΑΝΟΥΗΛΙΔΗΣ Δ. , σελ.</w:t>
        </w:r>
        <w:r w:rsidRPr="003C36B0">
          <w:rPr>
            <w:rFonts w:eastAsia="Times New Roman"/>
            <w:szCs w:val="24"/>
            <w:lang w:eastAsia="en-US"/>
          </w:rPr>
          <w:br/>
          <w:t>ΗΓΟΥΜΕΝΙΔΗΣ Ν. , σελ.</w:t>
        </w:r>
        <w:r w:rsidRPr="003C36B0">
          <w:rPr>
            <w:rFonts w:eastAsia="Times New Roman"/>
            <w:szCs w:val="24"/>
            <w:lang w:eastAsia="en-US"/>
          </w:rPr>
          <w:br/>
          <w:t>ΗΛΙΟΠΟΥΛΟΣ Π. , σελ.</w:t>
        </w:r>
        <w:r w:rsidRPr="003C36B0">
          <w:rPr>
            <w:rFonts w:eastAsia="Times New Roman"/>
            <w:szCs w:val="24"/>
            <w:lang w:eastAsia="en-US"/>
          </w:rPr>
          <w:br/>
          <w:t>ΘΕΟΧΑΡΟΠΟΥΛΟΣ Α. , σελ.</w:t>
        </w:r>
        <w:r w:rsidRPr="003C36B0">
          <w:rPr>
            <w:rFonts w:eastAsia="Times New Roman"/>
            <w:szCs w:val="24"/>
            <w:lang w:eastAsia="en-US"/>
          </w:rPr>
          <w:br/>
          <w:t>ΙΓΓΛΕΖΗ Α. , σελ.</w:t>
        </w:r>
        <w:r w:rsidRPr="003C36B0">
          <w:rPr>
            <w:rFonts w:eastAsia="Times New Roman"/>
            <w:szCs w:val="24"/>
            <w:lang w:eastAsia="en-US"/>
          </w:rPr>
          <w:br/>
          <w:t>ΚΑΒΒΑΔΙΑ Ι. , σελ.</w:t>
        </w:r>
        <w:r w:rsidRPr="003C36B0">
          <w:rPr>
            <w:rFonts w:eastAsia="Times New Roman"/>
            <w:szCs w:val="24"/>
            <w:lang w:eastAsia="en-US"/>
          </w:rPr>
          <w:br/>
          <w:t>ΚΑΜΑΤΕΡΟΣ Η. , σελ.</w:t>
        </w:r>
        <w:r w:rsidRPr="003C36B0">
          <w:rPr>
            <w:rFonts w:eastAsia="Times New Roman"/>
            <w:szCs w:val="24"/>
            <w:lang w:eastAsia="en-US"/>
          </w:rPr>
          <w:br/>
          <w:t>ΚΑΡΑΓΙΑΝΝΙΔΗΣ Χ. , σελ.</w:t>
        </w:r>
        <w:r w:rsidRPr="003C36B0">
          <w:rPr>
            <w:rFonts w:eastAsia="Times New Roman"/>
            <w:szCs w:val="24"/>
            <w:lang w:eastAsia="en-US"/>
          </w:rPr>
          <w:br/>
          <w:t>ΚΑΡΑΣΑΡΛΙΔΟΥ Ε. , σελ.</w:t>
        </w:r>
        <w:r w:rsidRPr="003C36B0">
          <w:rPr>
            <w:rFonts w:eastAsia="Times New Roman"/>
            <w:szCs w:val="24"/>
            <w:lang w:eastAsia="en-US"/>
          </w:rPr>
          <w:br/>
          <w:t>ΚΑΡΡΑΣ Γ. , σελ.</w:t>
        </w:r>
        <w:r w:rsidRPr="003C36B0">
          <w:rPr>
            <w:rFonts w:eastAsia="Times New Roman"/>
            <w:szCs w:val="24"/>
            <w:lang w:eastAsia="en-US"/>
          </w:rPr>
          <w:br/>
          <w:t>ΚΑΤΣΙΑΝΤΩΝΗΣ Γ. , σελ.</w:t>
        </w:r>
        <w:r w:rsidRPr="003C36B0">
          <w:rPr>
            <w:rFonts w:eastAsia="Times New Roman"/>
            <w:szCs w:val="24"/>
            <w:lang w:eastAsia="en-US"/>
          </w:rPr>
          <w:br/>
          <w:t>ΚΑΤΣΩΤΗΣ Χ. , σελ.</w:t>
        </w:r>
        <w:r w:rsidRPr="003C36B0">
          <w:rPr>
            <w:rFonts w:eastAsia="Times New Roman"/>
            <w:szCs w:val="24"/>
            <w:lang w:eastAsia="en-US"/>
          </w:rPr>
          <w:br/>
          <w:t>ΚΕΛΛΑΣ Χ. , σελ.</w:t>
        </w:r>
        <w:r w:rsidRPr="003C36B0">
          <w:rPr>
            <w:rFonts w:eastAsia="Times New Roman"/>
            <w:szCs w:val="24"/>
            <w:lang w:eastAsia="en-US"/>
          </w:rPr>
          <w:br/>
          <w:t>ΚΕΡΑΜΕΩΣ Ν. , σελ.</w:t>
        </w:r>
        <w:r w:rsidRPr="003C36B0">
          <w:rPr>
            <w:rFonts w:eastAsia="Times New Roman"/>
            <w:szCs w:val="24"/>
            <w:lang w:eastAsia="en-US"/>
          </w:rPr>
          <w:br/>
          <w:t>ΚΕΦΑΛΟΓΙΑΝΝΗ  Ό. , σελ.</w:t>
        </w:r>
        <w:r w:rsidRPr="003C36B0">
          <w:rPr>
            <w:rFonts w:eastAsia="Times New Roman"/>
            <w:szCs w:val="24"/>
            <w:lang w:eastAsia="en-US"/>
          </w:rPr>
          <w:br/>
          <w:t>ΚΕΦΑΛΟΓΙΑΝΝΗΣ Ι. , σελ.</w:t>
        </w:r>
        <w:r w:rsidRPr="003C36B0">
          <w:rPr>
            <w:rFonts w:eastAsia="Times New Roman"/>
            <w:szCs w:val="24"/>
            <w:lang w:eastAsia="en-US"/>
          </w:rPr>
          <w:br/>
          <w:t>ΚΟΝΙΟΡΔΟΥ Λ. , σελ.</w:t>
        </w:r>
        <w:r w:rsidRPr="003C36B0">
          <w:rPr>
            <w:rFonts w:eastAsia="Times New Roman"/>
            <w:szCs w:val="24"/>
            <w:lang w:eastAsia="en-US"/>
          </w:rPr>
          <w:br/>
          <w:t>ΚΟΥΖΗΛΟΣ Ν. , σελ.</w:t>
        </w:r>
        <w:r w:rsidRPr="003C36B0">
          <w:rPr>
            <w:rFonts w:eastAsia="Times New Roman"/>
            <w:szCs w:val="24"/>
            <w:lang w:eastAsia="en-US"/>
          </w:rPr>
          <w:br/>
          <w:t>ΚΟΥΚΟΥΤΣΗΣ Δ. , σελ.</w:t>
        </w:r>
        <w:r w:rsidRPr="003C36B0">
          <w:rPr>
            <w:rFonts w:eastAsia="Times New Roman"/>
            <w:szCs w:val="24"/>
            <w:lang w:eastAsia="en-US"/>
          </w:rPr>
          <w:br/>
          <w:t>ΚΟΥΝΤΟΥΡΑ  Έ. , σελ.</w:t>
        </w:r>
        <w:r w:rsidRPr="003C36B0">
          <w:rPr>
            <w:rFonts w:eastAsia="Times New Roman"/>
            <w:szCs w:val="24"/>
            <w:lang w:eastAsia="en-US"/>
          </w:rPr>
          <w:br/>
          <w:t>ΚΩΝΣΤΑΝΤΙΝΕΑΣ Π. , σελ.</w:t>
        </w:r>
        <w:r w:rsidRPr="003C36B0">
          <w:rPr>
            <w:rFonts w:eastAsia="Times New Roman"/>
            <w:szCs w:val="24"/>
            <w:lang w:eastAsia="en-US"/>
          </w:rPr>
          <w:br/>
          <w:t>ΚΩΝΣΤΑΝΤΙΝΟΠΟΥΛΟΣ Ο. , σελ.</w:t>
        </w:r>
        <w:r w:rsidRPr="003C36B0">
          <w:rPr>
            <w:rFonts w:eastAsia="Times New Roman"/>
            <w:szCs w:val="24"/>
            <w:lang w:eastAsia="en-US"/>
          </w:rPr>
          <w:br/>
          <w:t>ΛΑΖΑΡΙΔΗΣ Γ. , σελ.</w:t>
        </w:r>
        <w:r w:rsidRPr="003C36B0">
          <w:rPr>
            <w:rFonts w:eastAsia="Times New Roman"/>
            <w:szCs w:val="24"/>
            <w:lang w:eastAsia="en-US"/>
          </w:rPr>
          <w:br/>
          <w:t>ΛΑΜΠΡΟΥΛΗΣ Γ. , σελ.</w:t>
        </w:r>
        <w:r w:rsidRPr="003C36B0">
          <w:rPr>
            <w:rFonts w:eastAsia="Times New Roman"/>
            <w:szCs w:val="24"/>
            <w:lang w:eastAsia="en-US"/>
          </w:rPr>
          <w:br/>
          <w:t>ΛΙΑΚΟΣ Δ. , σελ.</w:t>
        </w:r>
        <w:r w:rsidRPr="003C36B0">
          <w:rPr>
            <w:rFonts w:eastAsia="Times New Roman"/>
            <w:szCs w:val="24"/>
            <w:lang w:eastAsia="en-US"/>
          </w:rPr>
          <w:br/>
          <w:t>ΛΥΚΟΥΔΗΣ Σ. , σελ.</w:t>
        </w:r>
        <w:r w:rsidRPr="003C36B0">
          <w:rPr>
            <w:rFonts w:eastAsia="Times New Roman"/>
            <w:szCs w:val="24"/>
            <w:lang w:eastAsia="en-US"/>
          </w:rPr>
          <w:br/>
          <w:t>ΜΑΝΙΑΤΗΣ Ι. , σελ.</w:t>
        </w:r>
        <w:r w:rsidRPr="003C36B0">
          <w:rPr>
            <w:rFonts w:eastAsia="Times New Roman"/>
            <w:szCs w:val="24"/>
            <w:lang w:eastAsia="en-US"/>
          </w:rPr>
          <w:br/>
          <w:t>ΜΑΡΚΟΥ Α. , σελ.</w:t>
        </w:r>
        <w:r w:rsidRPr="003C36B0">
          <w:rPr>
            <w:rFonts w:eastAsia="Times New Roman"/>
            <w:szCs w:val="24"/>
            <w:lang w:eastAsia="en-US"/>
          </w:rPr>
          <w:br/>
          <w:t>ΜΑΥΡΑΓΑΝΗΣ Ν. , σελ.</w:t>
        </w:r>
        <w:r w:rsidRPr="003C36B0">
          <w:rPr>
            <w:rFonts w:eastAsia="Times New Roman"/>
            <w:szCs w:val="24"/>
            <w:lang w:eastAsia="en-US"/>
          </w:rPr>
          <w:br/>
          <w:t>ΜΕΓΑΛΟΟΙΚΟΝΟΜΟΥ Θ. , σελ.</w:t>
        </w:r>
        <w:r w:rsidRPr="003C36B0">
          <w:rPr>
            <w:rFonts w:eastAsia="Times New Roman"/>
            <w:szCs w:val="24"/>
            <w:lang w:eastAsia="en-US"/>
          </w:rPr>
          <w:br/>
          <w:t>ΜΕΪΚΟΠΟΥΛΟΣ Α. , σελ.</w:t>
        </w:r>
        <w:r w:rsidRPr="003C36B0">
          <w:rPr>
            <w:rFonts w:eastAsia="Times New Roman"/>
            <w:szCs w:val="24"/>
            <w:lang w:eastAsia="en-US"/>
          </w:rPr>
          <w:br/>
          <w:t>ΜΗΤΑΡΑΚΗΣ Π. , σελ.</w:t>
        </w:r>
        <w:r w:rsidRPr="003C36B0">
          <w:rPr>
            <w:rFonts w:eastAsia="Times New Roman"/>
            <w:szCs w:val="24"/>
            <w:lang w:eastAsia="en-US"/>
          </w:rPr>
          <w:br/>
          <w:t>ΜΟΥΖΑΛΑΣ Γ. , σελ.</w:t>
        </w:r>
        <w:r w:rsidRPr="003C36B0">
          <w:rPr>
            <w:rFonts w:eastAsia="Times New Roman"/>
            <w:szCs w:val="24"/>
            <w:lang w:eastAsia="en-US"/>
          </w:rPr>
          <w:br/>
          <w:t>ΜΠΑΛΑΟΥΡΑΣ Γ. , σελ.</w:t>
        </w:r>
        <w:r w:rsidRPr="003C36B0">
          <w:rPr>
            <w:rFonts w:eastAsia="Times New Roman"/>
            <w:szCs w:val="24"/>
            <w:lang w:eastAsia="en-US"/>
          </w:rPr>
          <w:br/>
          <w:t>ΜΠΑΛΩΜΕΝΑΚΗΣ Α. , σελ.</w:t>
        </w:r>
        <w:r w:rsidRPr="003C36B0">
          <w:rPr>
            <w:rFonts w:eastAsia="Times New Roman"/>
            <w:szCs w:val="24"/>
            <w:lang w:eastAsia="en-US"/>
          </w:rPr>
          <w:br/>
          <w:t>ΜΠΑΡΓΙΩΤΑΣ Κ. , σελ.</w:t>
        </w:r>
        <w:r w:rsidRPr="003C36B0">
          <w:rPr>
            <w:rFonts w:eastAsia="Times New Roman"/>
            <w:szCs w:val="24"/>
            <w:lang w:eastAsia="en-US"/>
          </w:rPr>
          <w:br/>
          <w:t>ΜΠΑΡΜΠΑΡΟΥΣΗΣ Κ. , σελ.</w:t>
        </w:r>
        <w:r w:rsidRPr="003C36B0">
          <w:rPr>
            <w:rFonts w:eastAsia="Times New Roman"/>
            <w:szCs w:val="24"/>
            <w:lang w:eastAsia="en-US"/>
          </w:rPr>
          <w:br/>
          <w:t>ΜΠΟΥΚΩΡΟΣ Χ. , σελ.</w:t>
        </w:r>
        <w:r w:rsidRPr="003C36B0">
          <w:rPr>
            <w:rFonts w:eastAsia="Times New Roman"/>
            <w:szCs w:val="24"/>
            <w:lang w:eastAsia="en-US"/>
          </w:rPr>
          <w:br/>
          <w:t>ΜΩΡΑΪΤΗΣ Ν. , σελ.</w:t>
        </w:r>
        <w:r w:rsidRPr="003C36B0">
          <w:rPr>
            <w:rFonts w:eastAsia="Times New Roman"/>
            <w:szCs w:val="24"/>
            <w:lang w:eastAsia="en-US"/>
          </w:rPr>
          <w:br/>
          <w:t>ΝΙΚΟΛΟΠΟΥΛΟΣ Ν. , σελ.</w:t>
        </w:r>
        <w:r w:rsidRPr="003C36B0">
          <w:rPr>
            <w:rFonts w:eastAsia="Times New Roman"/>
            <w:szCs w:val="24"/>
            <w:lang w:eastAsia="en-US"/>
          </w:rPr>
          <w:br/>
          <w:t>ΝΤΖΙΜΑΝΗΣ Γ. , σελ.</w:t>
        </w:r>
        <w:r w:rsidRPr="003C36B0">
          <w:rPr>
            <w:rFonts w:eastAsia="Times New Roman"/>
            <w:szCs w:val="24"/>
            <w:lang w:eastAsia="en-US"/>
          </w:rPr>
          <w:br/>
          <w:t>ΟΥΡΣΟΥΖΙΔΗΣ Γ. , σελ.</w:t>
        </w:r>
        <w:r w:rsidRPr="003C36B0">
          <w:rPr>
            <w:rFonts w:eastAsia="Times New Roman"/>
            <w:szCs w:val="24"/>
            <w:lang w:eastAsia="en-US"/>
          </w:rPr>
          <w:br/>
          <w:t>ΠΑΝΑΓΟΥΛΗΣ Ε. , σελ.</w:t>
        </w:r>
        <w:r w:rsidRPr="003C36B0">
          <w:rPr>
            <w:rFonts w:eastAsia="Times New Roman"/>
            <w:szCs w:val="24"/>
            <w:lang w:eastAsia="en-US"/>
          </w:rPr>
          <w:br/>
          <w:t>ΠΑΠΑΔΟΠΟΥΛΟΣ Α. , σελ.</w:t>
        </w:r>
        <w:r w:rsidRPr="003C36B0">
          <w:rPr>
            <w:rFonts w:eastAsia="Times New Roman"/>
            <w:szCs w:val="24"/>
            <w:lang w:eastAsia="en-US"/>
          </w:rPr>
          <w:br/>
          <w:t>ΠΑΠΑΔΟΠΟΥΛΟΣ Ν. , σελ.</w:t>
        </w:r>
        <w:r w:rsidRPr="003C36B0">
          <w:rPr>
            <w:rFonts w:eastAsia="Times New Roman"/>
            <w:szCs w:val="24"/>
            <w:lang w:eastAsia="en-US"/>
          </w:rPr>
          <w:br/>
          <w:t>ΠΑΠΑΗΛΙΟΥ Γ. , σελ.</w:t>
        </w:r>
        <w:r w:rsidRPr="003C36B0">
          <w:rPr>
            <w:rFonts w:eastAsia="Times New Roman"/>
            <w:szCs w:val="24"/>
            <w:lang w:eastAsia="en-US"/>
          </w:rPr>
          <w:br/>
          <w:t>ΠΑΠΑΘΕΟΔΩΡΟΥ Θ. , σελ.</w:t>
        </w:r>
        <w:r w:rsidRPr="003C36B0">
          <w:rPr>
            <w:rFonts w:eastAsia="Times New Roman"/>
            <w:szCs w:val="24"/>
            <w:lang w:eastAsia="en-US"/>
          </w:rPr>
          <w:br/>
          <w:t>ΠΑΠΑΚΩΣΤΑ - ΣΙΔΗΡΟΠΟΥΛΟΥ Α. , σελ.</w:t>
        </w:r>
        <w:r w:rsidRPr="003C36B0">
          <w:rPr>
            <w:rFonts w:eastAsia="Times New Roman"/>
            <w:szCs w:val="24"/>
            <w:lang w:eastAsia="en-US"/>
          </w:rPr>
          <w:br/>
          <w:t>ΠΑΠΠΑΣ Χ. , σελ.</w:t>
        </w:r>
        <w:r w:rsidRPr="003C36B0">
          <w:rPr>
            <w:rFonts w:eastAsia="Times New Roman"/>
            <w:szCs w:val="24"/>
            <w:lang w:eastAsia="en-US"/>
          </w:rPr>
          <w:br/>
          <w:t>ΠΑΥΛΙΔΗΣ Κ. , σελ.</w:t>
        </w:r>
        <w:r w:rsidRPr="003C36B0">
          <w:rPr>
            <w:rFonts w:eastAsia="Times New Roman"/>
            <w:szCs w:val="24"/>
            <w:lang w:eastAsia="en-US"/>
          </w:rPr>
          <w:br/>
          <w:t>ΡΙΖΟΥΛΗΣ Α. , σελ.</w:t>
        </w:r>
        <w:r w:rsidRPr="003C36B0">
          <w:rPr>
            <w:rFonts w:eastAsia="Times New Roman"/>
            <w:szCs w:val="24"/>
            <w:lang w:eastAsia="en-US"/>
          </w:rPr>
          <w:br/>
          <w:t>ΣΑΡΑΚΙΩΤΗΣ Ι. , σελ.</w:t>
        </w:r>
        <w:r w:rsidRPr="003C36B0">
          <w:rPr>
            <w:rFonts w:eastAsia="Times New Roman"/>
            <w:szCs w:val="24"/>
            <w:lang w:eastAsia="en-US"/>
          </w:rPr>
          <w:br/>
          <w:t>ΣΕΒΑΣΤΑΚΗΣ Δ. , σελ.</w:t>
        </w:r>
        <w:r w:rsidRPr="003C36B0">
          <w:rPr>
            <w:rFonts w:eastAsia="Times New Roman"/>
            <w:szCs w:val="24"/>
            <w:lang w:eastAsia="en-US"/>
          </w:rPr>
          <w:br/>
          <w:t>ΣΙΜΟΡΕΛΗΣ Χ. , σελ.</w:t>
        </w:r>
        <w:r w:rsidRPr="003C36B0">
          <w:rPr>
            <w:rFonts w:eastAsia="Times New Roman"/>
            <w:szCs w:val="24"/>
            <w:lang w:eastAsia="en-US"/>
          </w:rPr>
          <w:br/>
          <w:t>ΣΠΙΡΤΖΗΣ Χ. , σελ.</w:t>
        </w:r>
        <w:r w:rsidRPr="003C36B0">
          <w:rPr>
            <w:rFonts w:eastAsia="Times New Roman"/>
            <w:szCs w:val="24"/>
            <w:lang w:eastAsia="en-US"/>
          </w:rPr>
          <w:br/>
          <w:t>ΣΤΑΘΑΚΗΣ Γ. , σελ.</w:t>
        </w:r>
        <w:r w:rsidRPr="003C36B0">
          <w:rPr>
            <w:rFonts w:eastAsia="Times New Roman"/>
            <w:szCs w:val="24"/>
            <w:lang w:eastAsia="en-US"/>
          </w:rPr>
          <w:br/>
          <w:t>ΤΑΣΣΟΣ Σ. , σελ.</w:t>
        </w:r>
        <w:r w:rsidRPr="003C36B0">
          <w:rPr>
            <w:rFonts w:eastAsia="Times New Roman"/>
            <w:szCs w:val="24"/>
            <w:lang w:eastAsia="en-US"/>
          </w:rPr>
          <w:br/>
          <w:t>ΤΖΕΛΕΠΗΣ Μ. , σελ.</w:t>
        </w:r>
        <w:r w:rsidRPr="003C36B0">
          <w:rPr>
            <w:rFonts w:eastAsia="Times New Roman"/>
            <w:szCs w:val="24"/>
            <w:lang w:eastAsia="en-US"/>
          </w:rPr>
          <w:br/>
          <w:t>ΤΖΟΥΦΗ Μ. , σελ.</w:t>
        </w:r>
        <w:r w:rsidRPr="003C36B0">
          <w:rPr>
            <w:rFonts w:eastAsia="Times New Roman"/>
            <w:szCs w:val="24"/>
            <w:lang w:eastAsia="en-US"/>
          </w:rPr>
          <w:br/>
          <w:t>ΤΡΑΓΑΚΗΣ Ι. , σελ.</w:t>
        </w:r>
        <w:r w:rsidRPr="003C36B0">
          <w:rPr>
            <w:rFonts w:eastAsia="Times New Roman"/>
            <w:szCs w:val="24"/>
            <w:lang w:eastAsia="en-US"/>
          </w:rPr>
          <w:br/>
          <w:t>ΤΣΙΑΡΑΣ Κ. , σελ.</w:t>
        </w:r>
        <w:r w:rsidRPr="003C36B0">
          <w:rPr>
            <w:rFonts w:eastAsia="Times New Roman"/>
            <w:szCs w:val="24"/>
            <w:lang w:eastAsia="en-US"/>
          </w:rPr>
          <w:br/>
          <w:t>ΦΩΚΑΣ Α. , σελ.</w:t>
        </w:r>
        <w:r w:rsidRPr="003C36B0">
          <w:rPr>
            <w:rFonts w:eastAsia="Times New Roman"/>
            <w:szCs w:val="24"/>
            <w:lang w:eastAsia="en-US"/>
          </w:rPr>
          <w:br/>
          <w:t>ΧΑΡΑΚΟΠΟΥΛΟΣ Μ. , σελ.</w:t>
        </w:r>
        <w:r w:rsidRPr="003C36B0">
          <w:rPr>
            <w:rFonts w:eastAsia="Times New Roman"/>
            <w:szCs w:val="24"/>
            <w:lang w:eastAsia="en-US"/>
          </w:rPr>
          <w:br/>
          <w:t>ΨΑΡΙΑΝΟΣ Γ. , σελ.</w:t>
        </w:r>
        <w:r w:rsidRPr="003C36B0">
          <w:rPr>
            <w:rFonts w:eastAsia="Times New Roman"/>
            <w:szCs w:val="24"/>
            <w:lang w:eastAsia="en-US"/>
          </w:rPr>
          <w:br/>
        </w:r>
      </w:ins>
    </w:p>
    <w:p w14:paraId="4A91634A" w14:textId="532AC94F" w:rsidR="003C36B0" w:rsidRDefault="003C36B0" w:rsidP="003C36B0">
      <w:pPr>
        <w:spacing w:after="0" w:line="600" w:lineRule="auto"/>
        <w:ind w:firstLine="720"/>
        <w:jc w:val="both"/>
        <w:rPr>
          <w:ins w:id="35" w:author="Φλούδα Χριστίνα" w:date="2016-12-12T13:37:00Z"/>
          <w:rFonts w:eastAsia="Times New Roman"/>
          <w:szCs w:val="24"/>
        </w:rPr>
        <w:pPrChange w:id="36" w:author="Φλούδα Χριστίνα" w:date="2016-12-12T13:37:00Z">
          <w:pPr>
            <w:spacing w:after="0" w:line="600" w:lineRule="auto"/>
            <w:ind w:firstLine="720"/>
            <w:jc w:val="center"/>
          </w:pPr>
        </w:pPrChange>
      </w:pPr>
      <w:ins w:id="37" w:author="Φλούδα Χριστίνα" w:date="2016-12-12T13:37:00Z">
        <w:r w:rsidRPr="003C36B0">
          <w:rPr>
            <w:rFonts w:eastAsia="Times New Roman"/>
            <w:szCs w:val="24"/>
            <w:lang w:eastAsia="en-US"/>
          </w:rPr>
          <w:t>ΠΑΡΕΜΒΑΣΕΙΣ:</w:t>
        </w:r>
        <w:r w:rsidRPr="003C36B0">
          <w:rPr>
            <w:rFonts w:eastAsia="Times New Roman"/>
            <w:szCs w:val="24"/>
            <w:lang w:eastAsia="en-US"/>
          </w:rPr>
          <w:br/>
          <w:t>ΚΑΚΛΑΜΑΝΗΣ Ν. , σελ.</w:t>
        </w:r>
        <w:r w:rsidRPr="003C36B0">
          <w:rPr>
            <w:rFonts w:eastAsia="Times New Roman"/>
            <w:szCs w:val="24"/>
            <w:lang w:eastAsia="en-US"/>
          </w:rPr>
          <w:br/>
          <w:t>ΚΟΥΡΑΚΗΣ Α. , σελ.</w:t>
        </w:r>
        <w:r w:rsidRPr="003C36B0">
          <w:rPr>
            <w:rFonts w:eastAsia="Times New Roman"/>
            <w:szCs w:val="24"/>
            <w:lang w:eastAsia="en-US"/>
          </w:rPr>
          <w:br/>
          <w:t>ΜΠΓΙΑΛΑΣ Χ. , σελ.</w:t>
        </w:r>
        <w:r w:rsidRPr="003C36B0">
          <w:rPr>
            <w:rFonts w:eastAsia="Times New Roman"/>
            <w:szCs w:val="24"/>
            <w:lang w:eastAsia="en-US"/>
          </w:rPr>
          <w:br/>
          <w:t>ΠΟΛΑΚΗΣ Π. , σελ.</w:t>
        </w:r>
        <w:r w:rsidRPr="003C36B0">
          <w:rPr>
            <w:rFonts w:eastAsia="Times New Roman"/>
            <w:szCs w:val="24"/>
            <w:lang w:eastAsia="en-US"/>
          </w:rPr>
          <w:br/>
          <w:t>ΤΡΙΑΝΤΑΦΥΛΛΙΔΗΣ Α. , σελ.</w:t>
        </w:r>
        <w:r w:rsidRPr="003C36B0">
          <w:rPr>
            <w:rFonts w:eastAsia="Times New Roman"/>
            <w:szCs w:val="24"/>
            <w:lang w:eastAsia="en-US"/>
          </w:rPr>
          <w:br/>
        </w:r>
        <w:bookmarkStart w:id="38" w:name="_GoBack"/>
        <w:bookmarkEnd w:id="38"/>
      </w:ins>
    </w:p>
    <w:p w14:paraId="09F87762" w14:textId="77777777" w:rsidR="0008105D" w:rsidRDefault="003C36B0">
      <w:pPr>
        <w:spacing w:after="0" w:line="600" w:lineRule="auto"/>
        <w:ind w:firstLine="720"/>
        <w:jc w:val="center"/>
        <w:rPr>
          <w:rFonts w:eastAsia="Times New Roman"/>
          <w:szCs w:val="24"/>
        </w:rPr>
      </w:pPr>
      <w:r>
        <w:rPr>
          <w:rFonts w:eastAsia="Times New Roman"/>
          <w:szCs w:val="24"/>
        </w:rPr>
        <w:t>ΠΡΑΚΤΙΚΑ ΒΟΥΛΗΣ</w:t>
      </w:r>
    </w:p>
    <w:p w14:paraId="09F87763" w14:textId="77777777" w:rsidR="0008105D" w:rsidRDefault="003C36B0">
      <w:pPr>
        <w:spacing w:after="0" w:line="600" w:lineRule="auto"/>
        <w:ind w:firstLine="720"/>
        <w:jc w:val="center"/>
        <w:rPr>
          <w:rFonts w:eastAsia="Times New Roman"/>
          <w:szCs w:val="24"/>
        </w:rPr>
      </w:pPr>
      <w:r>
        <w:rPr>
          <w:rFonts w:eastAsia="Times New Roman"/>
          <w:szCs w:val="24"/>
        </w:rPr>
        <w:t xml:space="preserve">ΙΖ΄ ΠΕΡΙΟΔΟΣ </w:t>
      </w:r>
    </w:p>
    <w:p w14:paraId="09F87764" w14:textId="77777777" w:rsidR="0008105D" w:rsidRDefault="003C36B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9F87765" w14:textId="77777777" w:rsidR="0008105D" w:rsidRDefault="003C36B0">
      <w:pPr>
        <w:spacing w:after="0" w:line="600" w:lineRule="auto"/>
        <w:ind w:firstLine="720"/>
        <w:jc w:val="center"/>
        <w:rPr>
          <w:rFonts w:eastAsia="Times New Roman"/>
          <w:szCs w:val="24"/>
        </w:rPr>
      </w:pPr>
      <w:r>
        <w:rPr>
          <w:rFonts w:eastAsia="Times New Roman"/>
          <w:szCs w:val="24"/>
        </w:rPr>
        <w:t>ΣΥΝΟΔΟΣ Β΄</w:t>
      </w:r>
    </w:p>
    <w:p w14:paraId="09F87766" w14:textId="77777777" w:rsidR="0008105D" w:rsidRDefault="003C36B0">
      <w:pPr>
        <w:spacing w:after="0" w:line="600" w:lineRule="auto"/>
        <w:ind w:firstLine="720"/>
        <w:jc w:val="center"/>
        <w:rPr>
          <w:rFonts w:eastAsia="Times New Roman"/>
          <w:szCs w:val="24"/>
        </w:rPr>
      </w:pPr>
      <w:r>
        <w:rPr>
          <w:rFonts w:eastAsia="Times New Roman"/>
          <w:szCs w:val="24"/>
        </w:rPr>
        <w:t>ΣΥΝΕΔΡΙΑΣΗ M</w:t>
      </w:r>
      <w:r>
        <w:rPr>
          <w:rFonts w:eastAsia="Times New Roman"/>
          <w:szCs w:val="24"/>
        </w:rPr>
        <w:t>Β</w:t>
      </w:r>
      <w:r>
        <w:rPr>
          <w:rFonts w:eastAsia="Times New Roman"/>
          <w:szCs w:val="24"/>
        </w:rPr>
        <w:t>΄</w:t>
      </w:r>
    </w:p>
    <w:p w14:paraId="09F87767" w14:textId="77777777" w:rsidR="0008105D" w:rsidRDefault="003C36B0">
      <w:pPr>
        <w:spacing w:after="0" w:line="600" w:lineRule="auto"/>
        <w:ind w:firstLine="720"/>
        <w:jc w:val="center"/>
        <w:rPr>
          <w:rFonts w:eastAsia="Times New Roman"/>
          <w:szCs w:val="24"/>
        </w:rPr>
      </w:pPr>
      <w:r>
        <w:rPr>
          <w:rFonts w:eastAsia="Times New Roman"/>
          <w:szCs w:val="24"/>
        </w:rPr>
        <w:t>Τετάρτη 7 Δεκεμβρίου 2016</w:t>
      </w:r>
    </w:p>
    <w:p w14:paraId="09F87768" w14:textId="77777777" w:rsidR="0008105D" w:rsidRDefault="003C36B0">
      <w:pPr>
        <w:spacing w:after="0" w:line="600" w:lineRule="auto"/>
        <w:ind w:firstLine="720"/>
        <w:jc w:val="both"/>
        <w:rPr>
          <w:rFonts w:eastAsia="Times New Roman"/>
          <w:szCs w:val="24"/>
        </w:rPr>
      </w:pPr>
      <w:r>
        <w:rPr>
          <w:rFonts w:eastAsia="Times New Roman"/>
          <w:szCs w:val="24"/>
        </w:rPr>
        <w:t>Αθήνα, σήμερα στις 7 Δεκεμβρίου 2016, ημέρα Τετάρτη και ώρα 10.21΄</w:t>
      </w:r>
      <w:r w:rsidRPr="00D83800">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82219">
        <w:rPr>
          <w:rFonts w:eastAsia="Times New Roman"/>
          <w:b/>
          <w:szCs w:val="24"/>
        </w:rPr>
        <w:t>ΝΙΚΗΤΑ ΚΑΚΛΑΜΑΝΗ</w:t>
      </w:r>
      <w:r>
        <w:rPr>
          <w:rFonts w:eastAsia="Times New Roman"/>
          <w:szCs w:val="24"/>
        </w:rPr>
        <w:t>.</w:t>
      </w:r>
    </w:p>
    <w:p w14:paraId="09F87769"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09F8776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w:t>
      </w:r>
      <w:r>
        <w:rPr>
          <w:rFonts w:eastAsia="Times New Roman" w:cs="Times New Roman"/>
          <w:szCs w:val="24"/>
        </w:rPr>
        <w:t>ε</w:t>
      </w:r>
      <w:r>
        <w:rPr>
          <w:rFonts w:eastAsia="Times New Roman" w:cs="Times New Roman"/>
          <w:szCs w:val="24"/>
        </w:rPr>
        <w:t xml:space="preserve"> στην ημερήσια διάταξη της</w:t>
      </w:r>
    </w:p>
    <w:p w14:paraId="09F8776B" w14:textId="77777777" w:rsidR="0008105D" w:rsidRDefault="003C36B0">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9F8776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επί του σχεδίου νόμου του Υπουργείου Οικονομικών: «Κύρωση του Κρατικού Προϋπολογισμού οικονομικού έτους 2017».</w:t>
      </w:r>
    </w:p>
    <w:p w14:paraId="09F8776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ξεκινήσουμε και θα ολοκληρώσουμε με τους ειδικούς εισηγητές από τα κόμ</w:t>
      </w:r>
      <w:r>
        <w:rPr>
          <w:rFonts w:eastAsia="Times New Roman" w:cs="Times New Roman"/>
          <w:szCs w:val="24"/>
        </w:rPr>
        <w:t xml:space="preserve">ματα, με πρώτον στη σειρά τον ειδικό εισηγητή από το Ποτάμι κ. </w:t>
      </w:r>
      <w:proofErr w:type="spellStart"/>
      <w:r>
        <w:rPr>
          <w:rFonts w:eastAsia="Times New Roman" w:cs="Times New Roman"/>
          <w:szCs w:val="24"/>
        </w:rPr>
        <w:t>Δανέλλη</w:t>
      </w:r>
      <w:proofErr w:type="spellEnd"/>
      <w:r>
        <w:rPr>
          <w:rFonts w:eastAsia="Times New Roman" w:cs="Times New Roman"/>
          <w:szCs w:val="24"/>
        </w:rPr>
        <w:t>.</w:t>
      </w:r>
    </w:p>
    <w:p w14:paraId="09F8776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Δανέλλη</w:t>
      </w:r>
      <w:proofErr w:type="spellEnd"/>
      <w:r>
        <w:rPr>
          <w:rFonts w:eastAsia="Times New Roman" w:cs="Times New Roman"/>
          <w:szCs w:val="24"/>
        </w:rPr>
        <w:t>.</w:t>
      </w:r>
    </w:p>
    <w:p w14:paraId="09F8776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09F8777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εξακολουθούμε δυστυχώς να αντιμετωπίζουμε τη συζήτηση για τον </w:t>
      </w:r>
      <w:r>
        <w:rPr>
          <w:rFonts w:eastAsia="Times New Roman" w:cs="Times New Roman"/>
          <w:szCs w:val="24"/>
        </w:rPr>
        <w:t>π</w:t>
      </w:r>
      <w:r>
        <w:rPr>
          <w:rFonts w:eastAsia="Times New Roman" w:cs="Times New Roman"/>
          <w:szCs w:val="24"/>
        </w:rPr>
        <w:t>ροϋπολογισμό του κράτους</w:t>
      </w:r>
      <w:r>
        <w:rPr>
          <w:rFonts w:eastAsia="Times New Roman" w:cs="Times New Roman"/>
          <w:szCs w:val="24"/>
        </w:rPr>
        <w:t xml:space="preserve"> ως μια τυπική </w:t>
      </w:r>
      <w:proofErr w:type="spellStart"/>
      <w:r>
        <w:rPr>
          <w:rFonts w:eastAsia="Times New Roman" w:cs="Times New Roman"/>
          <w:szCs w:val="24"/>
        </w:rPr>
        <w:t>διεκπεραιωτική</w:t>
      </w:r>
      <w:proofErr w:type="spellEnd"/>
      <w:r>
        <w:rPr>
          <w:rFonts w:eastAsia="Times New Roman" w:cs="Times New Roman"/>
          <w:szCs w:val="24"/>
        </w:rPr>
        <w:t xml:space="preserve"> διαδικασία. Δεν θα έπρεπε, γιατί ο </w:t>
      </w:r>
      <w:r>
        <w:rPr>
          <w:rFonts w:eastAsia="Times New Roman" w:cs="Times New Roman"/>
          <w:szCs w:val="24"/>
        </w:rPr>
        <w:t>π</w:t>
      </w:r>
      <w:r>
        <w:rPr>
          <w:rFonts w:eastAsia="Times New Roman" w:cs="Times New Roman"/>
          <w:szCs w:val="24"/>
        </w:rPr>
        <w:t>ροϋπολογισμός αποτελεί την κορωνίδα της ετήσιας κοινοβουλευτικής δραστηριότητας. Είναι εξάλλου η μετάφραση σε αριθμούς της πολιτικής μιας κυβέρνησης και του σχεδίου για την υλοποίησή της.</w:t>
      </w:r>
    </w:p>
    <w:p w14:paraId="09F8777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έπρεπε να πάψουμε να τον αντιμετωπίζουμε με τη στεγνή λογιστική προσέγγιση. Αυτό που πραγματικά λείπει από τη χώρα, κυρίως αυτά τα τελευταία εννέα χρόνια της ύφεσης, είναι ένας καινούριος οραματικός τρόπος του </w:t>
      </w:r>
      <w:proofErr w:type="spellStart"/>
      <w:r>
        <w:rPr>
          <w:rFonts w:eastAsia="Times New Roman" w:cs="Times New Roman"/>
          <w:szCs w:val="24"/>
        </w:rPr>
        <w:t>προϋπολογίζειν</w:t>
      </w:r>
      <w:proofErr w:type="spellEnd"/>
      <w:r>
        <w:rPr>
          <w:rFonts w:eastAsia="Times New Roman" w:cs="Times New Roman"/>
          <w:szCs w:val="24"/>
        </w:rPr>
        <w:t>. Η αποστεωμένη και στατική παρ</w:t>
      </w:r>
      <w:r>
        <w:rPr>
          <w:rFonts w:eastAsia="Times New Roman" w:cs="Times New Roman"/>
          <w:szCs w:val="24"/>
        </w:rPr>
        <w:t xml:space="preserve">άθεση αριθμών, οι εικασίες πάνω σε έσοδα και έξοδα, άνευ αξιολόγησης και συγκεκριμένης στόχευσης, θα έπρεπε να ανήκουν στο παρελθόν. Ο κρατικός </w:t>
      </w:r>
      <w:r>
        <w:rPr>
          <w:rFonts w:eastAsia="Times New Roman" w:cs="Times New Roman"/>
          <w:szCs w:val="24"/>
        </w:rPr>
        <w:t>π</w:t>
      </w:r>
      <w:r>
        <w:rPr>
          <w:rFonts w:eastAsia="Times New Roman" w:cs="Times New Roman"/>
          <w:szCs w:val="24"/>
        </w:rPr>
        <w:t>ροϋπολογισμός θα έπρεπε να είναι ένα πεδίο διεξοδικής συζήτησης ουσίας και όχι μια εθιμοτυπική πενθήμερη προεόρ</w:t>
      </w:r>
      <w:r>
        <w:rPr>
          <w:rFonts w:eastAsia="Times New Roman" w:cs="Times New Roman"/>
          <w:szCs w:val="24"/>
        </w:rPr>
        <w:t>τια παράθεση παράλληλων μονολόγων.</w:t>
      </w:r>
    </w:p>
    <w:p w14:paraId="09F8777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Δεν θα έπρεπε, τουλάχιστον μέσα στο χρόνια της κρίσης, να παραδειγματιστούμε από τις καλές πρακτικές άλλων χωρών; Για παράδειγμα, σε πάνω από τις μισές χώρες του ΟΟΣΑ ο μέσος χρόνος διάρκειας συζήτησης του προϋπολογισμού </w:t>
      </w:r>
      <w:r>
        <w:rPr>
          <w:rFonts w:eastAsia="Times New Roman" w:cs="Times New Roman"/>
          <w:szCs w:val="24"/>
        </w:rPr>
        <w:t>είναι τρεις με τέσσερις μήνες. Η Ελλάδα και εδώ κατέχει τη θέση του ουραγού.</w:t>
      </w:r>
    </w:p>
    <w:p w14:paraId="09F8777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Στις Ηνωμένες Πολιτείες, την ισχυρότερη οικονομία του πλανήτη, ο προϋπολογισμός συζητείται για οκτώ ολόκληρους μήνες και όταν λέω ότι συζητούν, κυριολεκτώ, συζητούν, επεμβαίνουν δ</w:t>
      </w:r>
      <w:r>
        <w:rPr>
          <w:rFonts w:eastAsia="Times New Roman" w:cs="Times New Roman"/>
          <w:szCs w:val="24"/>
        </w:rPr>
        <w:t xml:space="preserve">ηλαδή πάνω στο προτεινόμενο κείμενο του προϋπολογισμού δυναμικά και το </w:t>
      </w:r>
      <w:proofErr w:type="spellStart"/>
      <w:r>
        <w:rPr>
          <w:rFonts w:eastAsia="Times New Roman" w:cs="Times New Roman"/>
          <w:szCs w:val="24"/>
        </w:rPr>
        <w:t>συνδιαμορφώνουν</w:t>
      </w:r>
      <w:proofErr w:type="spellEnd"/>
      <w:r>
        <w:rPr>
          <w:rFonts w:eastAsia="Times New Roman" w:cs="Times New Roman"/>
          <w:szCs w:val="24"/>
        </w:rPr>
        <w:t xml:space="preserve"> εκ νέου. Σε αντίθεση με εμάς, που το νομοθετικό Σώμα απλώς εγκρίνει ή απορρίπτει στο σύνολο τον προϋπολογισμό, οι έξω τον ξαναγράφουν. Τι κερδίζουν από όλα αυτά; Διαφάνε</w:t>
      </w:r>
      <w:r>
        <w:rPr>
          <w:rFonts w:eastAsia="Times New Roman" w:cs="Times New Roman"/>
          <w:szCs w:val="24"/>
        </w:rPr>
        <w:t xml:space="preserve">ια, ακρίβεια, εγκυρότητα. Πρόκειται για μια ανοιχτή διαδικασία, που καταλήγει σε ένα εύχρηστο εργαλείο </w:t>
      </w:r>
      <w:proofErr w:type="spellStart"/>
      <w:r>
        <w:rPr>
          <w:rFonts w:eastAsia="Times New Roman" w:cs="Times New Roman"/>
          <w:szCs w:val="24"/>
        </w:rPr>
        <w:t>προσβάσιμο</w:t>
      </w:r>
      <w:proofErr w:type="spellEnd"/>
      <w:r>
        <w:rPr>
          <w:rFonts w:eastAsia="Times New Roman" w:cs="Times New Roman"/>
          <w:szCs w:val="24"/>
        </w:rPr>
        <w:t xml:space="preserve"> και κατανοητό από τον μέσο πολίτη. Ό,τι ακριβώς οφείλει δηλαδή να κάνει κάθε χρηστή δημοκρατική διακυβέρνηση.</w:t>
      </w:r>
    </w:p>
    <w:p w14:paraId="09F877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Στη χώρα μας, αντιθέτως, εξετάζο</w:t>
      </w:r>
      <w:r>
        <w:rPr>
          <w:rFonts w:eastAsia="Times New Roman" w:cs="Times New Roman"/>
          <w:szCs w:val="24"/>
        </w:rPr>
        <w:t>υμε ουσιαστικά την κατανομή των κονδυλίων, αφού ποτέ δεν αξιολογούμε τις δράσεις και τα αποτελέσματα.</w:t>
      </w:r>
    </w:p>
    <w:p w14:paraId="09F8777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Όμως δεν έχουμε πλέον την πολυτέλεια να κατευθύνουμε κονδύλια σε κωδικούς, χωρίς να έχει προηγηθεί η σαφής αξιολόγησή τους. Η αξιο</w:t>
      </w:r>
      <w:r>
        <w:rPr>
          <w:rFonts w:eastAsia="Times New Roman" w:cs="Times New Roman"/>
          <w:szCs w:val="24"/>
        </w:rPr>
        <w:lastRenderedPageBreak/>
        <w:t>λόγηση και η συγκεκριμέν</w:t>
      </w:r>
      <w:r>
        <w:rPr>
          <w:rFonts w:eastAsia="Times New Roman" w:cs="Times New Roman"/>
          <w:szCs w:val="24"/>
        </w:rPr>
        <w:t xml:space="preserve">η στόχευση κάθε δράσης θα έπρεπε να αποτελούν εδώ και καιρό την απόλυτη προτεραιότητά μας, διότι οι πόροι είναι απολύτως πεπερασμένοι και οι ανάγκες όλο και διευρύνονται. </w:t>
      </w:r>
    </w:p>
    <w:p w14:paraId="09F877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Εδώ, στα καθ’ ημάς, όταν η παρούσα εθιμοτυπική διαδικασία τελειώσει το Σάββατο τα με</w:t>
      </w:r>
      <w:r>
        <w:rPr>
          <w:rFonts w:eastAsia="Times New Roman" w:cs="Times New Roman"/>
          <w:szCs w:val="24"/>
        </w:rPr>
        <w:t>σάνυκτα</w:t>
      </w:r>
      <w:r>
        <w:rPr>
          <w:rFonts w:eastAsia="Times New Roman" w:cs="Times New Roman"/>
          <w:szCs w:val="24"/>
        </w:rPr>
        <w:t>,</w:t>
      </w:r>
      <w:r>
        <w:rPr>
          <w:rFonts w:eastAsia="Times New Roman" w:cs="Times New Roman"/>
          <w:szCs w:val="24"/>
        </w:rPr>
        <w:t xml:space="preserve"> όλοι γνωρίζουμε πως πιθανότατα θα έχουμε ψηφίσει μια μαγική εικόνα. Κάθε Υπουργός μπορεί να αυθαιρετήσει αναπροσαρμόζοντας τους κωδικούς του Υπουργείου του δρώντας κατά βούληση, δηλαδή η τέλεια επικράτηση της εκτελεστικής εξουσίας επί της νομοθετι</w:t>
      </w:r>
      <w:r>
        <w:rPr>
          <w:rFonts w:eastAsia="Times New Roman" w:cs="Times New Roman"/>
          <w:szCs w:val="24"/>
        </w:rPr>
        <w:t>κής.</w:t>
      </w:r>
    </w:p>
    <w:p w14:paraId="09F87777"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αποφύγουμε τα συλλογικά λάθη του πρόσφατου παρελθόντος, γιατί όταν κατά το 2014 διαφάνηκε μια χαραμάδα, η μοναδική στη ζοφερή οικονομική πραγματικότητα των τελευταίων εννιά ετών, πυροβολήσαμε οι ίδιοι τα πόδια μ</w:t>
      </w:r>
      <w:r>
        <w:rPr>
          <w:rFonts w:eastAsia="Times New Roman" w:cs="Times New Roman"/>
          <w:szCs w:val="24"/>
        </w:rPr>
        <w:t xml:space="preserve">ας. Η τότε κυβέρνηση, υπό τον φόβο των επερχόμενων εκλογών όποτε αυτές θα γίνονταν και μετά το δυσμενές αποτέλεσμα των ευρωεκλογών τότε για εκείνη, πάγωσε </w:t>
      </w:r>
      <w:r>
        <w:rPr>
          <w:rFonts w:eastAsia="Times New Roman" w:cs="Times New Roman"/>
          <w:szCs w:val="24"/>
        </w:rPr>
        <w:lastRenderedPageBreak/>
        <w:t xml:space="preserve">τις όποιες μεταρρυθμίσεις υποκύπτοντας ταυτόχρονα στη σωρεία των εσωτερικών </w:t>
      </w:r>
      <w:proofErr w:type="spellStart"/>
      <w:r>
        <w:rPr>
          <w:rFonts w:eastAsia="Times New Roman" w:cs="Times New Roman"/>
          <w:szCs w:val="24"/>
        </w:rPr>
        <w:t>λαϊκιστικών</w:t>
      </w:r>
      <w:proofErr w:type="spellEnd"/>
      <w:r>
        <w:rPr>
          <w:rFonts w:eastAsia="Times New Roman" w:cs="Times New Roman"/>
          <w:szCs w:val="24"/>
        </w:rPr>
        <w:t xml:space="preserve"> πιέσεων.</w:t>
      </w:r>
    </w:p>
    <w:p w14:paraId="09F87778"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 xml:space="preserve">ίδια στιγμή, η αντιπολίτευση επιδιδόταν σε εκλογικούς λεονταρισμούς, τα γνωστά διαχρονικά παιχνίδια, που στοίχισαν όχι μόνο στην ίδια ως μετέπειτα κυβέρνηση αλλά κυρίως στην ίδια τη χώρα. </w:t>
      </w:r>
    </w:p>
    <w:p w14:paraId="09F87779"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Σήμερα που κάποιοι δείκτες της οικονομί</w:t>
      </w:r>
      <w:r>
        <w:rPr>
          <w:rFonts w:eastAsia="Times New Roman" w:cs="Times New Roman"/>
          <w:szCs w:val="24"/>
        </w:rPr>
        <w:t>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έστω αμυδρά</w:t>
      </w:r>
      <w:r>
        <w:rPr>
          <w:rFonts w:eastAsia="Times New Roman" w:cs="Times New Roman"/>
          <w:szCs w:val="24"/>
        </w:rPr>
        <w:t>,</w:t>
      </w:r>
      <w:r>
        <w:rPr>
          <w:rFonts w:eastAsia="Times New Roman" w:cs="Times New Roman"/>
          <w:szCs w:val="24"/>
        </w:rPr>
        <w:t xml:space="preserve"> δείχνουν ότι κάτι πάει επιτέλους να γίνει</w:t>
      </w:r>
      <w:r>
        <w:rPr>
          <w:rFonts w:eastAsia="Times New Roman" w:cs="Times New Roman"/>
          <w:szCs w:val="24"/>
        </w:rPr>
        <w:t>,</w:t>
      </w:r>
      <w:r>
        <w:rPr>
          <w:rFonts w:eastAsia="Times New Roman" w:cs="Times New Roman"/>
          <w:szCs w:val="24"/>
        </w:rPr>
        <w:t xml:space="preserve"> διαφυλάξτε το πολύτιμο αυτό </w:t>
      </w:r>
      <w:r>
        <w:rPr>
          <w:rFonts w:eastAsia="Times New Roman" w:cs="Times New Roman"/>
          <w:szCs w:val="24"/>
          <w:lang w:val="en-US"/>
        </w:rPr>
        <w:t>momentum</w:t>
      </w:r>
      <w:r>
        <w:rPr>
          <w:rFonts w:eastAsia="Times New Roman" w:cs="Times New Roman"/>
          <w:szCs w:val="24"/>
        </w:rPr>
        <w:t xml:space="preserve">, κυρίες και κύριοι της Κυβέρνησης, εγκαταλείποντας την όποια αμφιθυμία σας. </w:t>
      </w:r>
    </w:p>
    <w:p w14:paraId="09F8777A"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Για παράδειγμα, στις αποκρατικοποιήσεις, πέρ</w:t>
      </w:r>
      <w:r>
        <w:rPr>
          <w:rFonts w:eastAsia="Times New Roman" w:cs="Times New Roman"/>
          <w:szCs w:val="24"/>
        </w:rPr>
        <w:t>υ</w:t>
      </w:r>
      <w:r>
        <w:rPr>
          <w:rFonts w:eastAsia="Times New Roman" w:cs="Times New Roman"/>
          <w:szCs w:val="24"/>
        </w:rPr>
        <w:t xml:space="preserve">σι προσδοκούσαμε από ιδιωτικοποιήσεις περίπου 2,5 </w:t>
      </w:r>
      <w:r>
        <w:rPr>
          <w:rFonts w:eastAsia="Times New Roman" w:cs="Times New Roman"/>
          <w:szCs w:val="24"/>
        </w:rPr>
        <w:t>δισεκατομμύρια ευρώ. Αυτά είχαμε προβλέψει στον τρέχοντα προϋπολογισμό. Λάβατε ούτε καν μισό δισεκατομμύριο ευρώ. Για το 2017 προϋπολογίζουμε πως θα εισπραχθούν 2,03 δισεκατομμύρια ευρώ και τα υπόλοιπα από πέρ</w:t>
      </w:r>
      <w:r>
        <w:rPr>
          <w:rFonts w:eastAsia="Times New Roman" w:cs="Times New Roman"/>
          <w:szCs w:val="24"/>
        </w:rPr>
        <w:t>υ</w:t>
      </w:r>
      <w:r>
        <w:rPr>
          <w:rFonts w:eastAsia="Times New Roman" w:cs="Times New Roman"/>
          <w:szCs w:val="24"/>
        </w:rPr>
        <w:t xml:space="preserve">σι. </w:t>
      </w:r>
    </w:p>
    <w:p w14:paraId="09F8777B"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Μακάρι, αλλά με την απλή μέθοδο των τριών</w:t>
      </w:r>
      <w:r>
        <w:rPr>
          <w:rFonts w:eastAsia="Times New Roman" w:cs="Times New Roman"/>
          <w:szCs w:val="24"/>
        </w:rPr>
        <w:t>,</w:t>
      </w:r>
      <w:r>
        <w:rPr>
          <w:rFonts w:eastAsia="Times New Roman" w:cs="Times New Roman"/>
          <w:szCs w:val="24"/>
        </w:rPr>
        <w:t xml:space="preserve"> οι αριθμοί μάλλον δεν βγαίνουν. Τι φταίει; Το γνωστό μοτίβο. Το θεατρικό έργο που κάθε φορά στήνεται με αφορμή μια αποκρατικοποίηση, γιατί κάποιοι δεν έχουν ακόμα πειστεί σε βάθος για το πόσο σημαντική είναι η επιχειρηματικότητα και το </w:t>
      </w:r>
      <w:proofErr w:type="spellStart"/>
      <w:r>
        <w:rPr>
          <w:rFonts w:eastAsia="Times New Roman" w:cs="Times New Roman"/>
          <w:szCs w:val="24"/>
        </w:rPr>
        <w:t>επενδύειν</w:t>
      </w:r>
      <w:proofErr w:type="spellEnd"/>
      <w:r>
        <w:rPr>
          <w:rFonts w:eastAsia="Times New Roman" w:cs="Times New Roman"/>
          <w:szCs w:val="24"/>
        </w:rPr>
        <w:t>, ιδιαίτε</w:t>
      </w:r>
      <w:r>
        <w:rPr>
          <w:rFonts w:eastAsia="Times New Roman" w:cs="Times New Roman"/>
          <w:szCs w:val="24"/>
        </w:rPr>
        <w:t xml:space="preserve">ρα στο σημερινό οικονομικό γίγνεσθαι. </w:t>
      </w:r>
    </w:p>
    <w:p w14:paraId="09F8777C"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Η περίπτωση του ΔΕΣΦΑ, μόλις την προηγούμενη εβδομάδα -ουρά από την πρώτη αξιολόγηση ακόμα που μεταφέρεται και στη δεύτερη αξιολόγηση κοστίζοντάς επιπλέον στην ούτως ή άλλως εξαιρετικά φθαρμένη αξιοπιστία μας- από τον</w:t>
      </w:r>
      <w:r>
        <w:rPr>
          <w:rFonts w:eastAsia="Times New Roman" w:cs="Times New Roman"/>
          <w:szCs w:val="24"/>
        </w:rPr>
        <w:t xml:space="preserve"> προϋπολογισμό του 2016 μεταφέρεται στον προϋπολογισμό του 2017.</w:t>
      </w:r>
    </w:p>
    <w:p w14:paraId="09F8777D"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Η χώρα συνεχώς βρίσκεται σε ρόλο μετεξεταστέας μαθήτριας. Και πώς να είναι διαφορετικά; Μείον 400 εκατομμύρια ευρώ στα ταμεία με τσαλακωμένη ακόμα περαιτέρω την ελάχιστη αξιοπιστία μας όπως ε</w:t>
      </w:r>
      <w:r>
        <w:rPr>
          <w:rFonts w:eastAsia="Times New Roman" w:cs="Times New Roman"/>
          <w:szCs w:val="24"/>
        </w:rPr>
        <w:t>ίπα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ακολουθούμε το μαρτύριο του Σισύφου, επιστροφή σε κάτι που θεωρούσαμε ότι ήταν ήδη λυμένο. Η παροιμιώδης αναξιοπιστία ξαναχτυπά. Όμως προφανώς δεν γίνεται να συνεχίσουμε έτσι. </w:t>
      </w:r>
    </w:p>
    <w:p w14:paraId="09F8777E"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Επίσης, δεν γίνεται να συνεχίσουμε αυξάνοντας αντί να μειώνουμε την κρατικ</w:t>
      </w:r>
      <w:r>
        <w:rPr>
          <w:rFonts w:eastAsia="Times New Roman" w:cs="Times New Roman"/>
          <w:szCs w:val="24"/>
        </w:rPr>
        <w:t>ή σπατάλη. Δεν γίνεται η Κυβέρνηση να συνεχίζει να διογκώνει το Υπουργικό Συμβούλιο προσλαμβάνοντας στρατιές κομματικών συμβούλων. Δεν γίνεται η Κυβέρνηση να ανακαλύπτει νέες πατέντες και να θεσμοθετεί νέους τύπους γραμματέων, τομεακών, ειδικών τομεακών, δ</w:t>
      </w:r>
      <w:r>
        <w:rPr>
          <w:rFonts w:eastAsia="Times New Roman" w:cs="Times New Roman"/>
          <w:szCs w:val="24"/>
        </w:rPr>
        <w:t>ιοικητικών, αναπληρωτών διοικητικών κ</w:t>
      </w:r>
      <w:r>
        <w:rPr>
          <w:rFonts w:eastAsia="Times New Roman" w:cs="Times New Roman"/>
          <w:szCs w:val="24"/>
        </w:rPr>
        <w:t>αι ούτω καθεξής</w:t>
      </w:r>
      <w:r>
        <w:rPr>
          <w:rFonts w:eastAsia="Times New Roman" w:cs="Times New Roman"/>
          <w:szCs w:val="24"/>
        </w:rPr>
        <w:t xml:space="preserve">. Φτάσαμε στο δυσθεώρητο νούμερο των </w:t>
      </w:r>
      <w:proofErr w:type="spellStart"/>
      <w:r>
        <w:rPr>
          <w:rFonts w:eastAsia="Times New Roman" w:cs="Times New Roman"/>
          <w:szCs w:val="24"/>
        </w:rPr>
        <w:t>εκατόν</w:t>
      </w:r>
      <w:proofErr w:type="spellEnd"/>
      <w:r>
        <w:rPr>
          <w:rFonts w:eastAsia="Times New Roman" w:cs="Times New Roman"/>
          <w:szCs w:val="24"/>
        </w:rPr>
        <w:t xml:space="preserve"> πενήντα ένα</w:t>
      </w:r>
      <w:r>
        <w:rPr>
          <w:rFonts w:eastAsia="Times New Roman" w:cs="Times New Roman"/>
          <w:szCs w:val="24"/>
        </w:rPr>
        <w:t xml:space="preserve"> γραμματειών</w:t>
      </w:r>
      <w:r>
        <w:rPr>
          <w:rFonts w:eastAsia="Times New Roman" w:cs="Times New Roman"/>
          <w:szCs w:val="24"/>
        </w:rPr>
        <w:t>,</w:t>
      </w:r>
      <w:r>
        <w:rPr>
          <w:rFonts w:eastAsia="Times New Roman" w:cs="Times New Roman"/>
          <w:szCs w:val="24"/>
        </w:rPr>
        <w:t xml:space="preserve"> για να τρέξει η κρατική μηχανή για τα Υπουργεία. Ξεκινήσατε τον Ιανουάριο του 2015 με εβδομήντα δύο, δηλαδή κανονικός </w:t>
      </w:r>
      <w:proofErr w:type="spellStart"/>
      <w:r>
        <w:rPr>
          <w:rFonts w:eastAsia="Times New Roman" w:cs="Times New Roman"/>
          <w:szCs w:val="24"/>
        </w:rPr>
        <w:t>υπερδιπλασιασμός</w:t>
      </w:r>
      <w:proofErr w:type="spellEnd"/>
      <w:r>
        <w:rPr>
          <w:rFonts w:eastAsia="Times New Roman" w:cs="Times New Roman"/>
          <w:szCs w:val="24"/>
        </w:rPr>
        <w:t>!</w:t>
      </w:r>
      <w:r>
        <w:rPr>
          <w:rFonts w:eastAsia="Times New Roman" w:cs="Times New Roman"/>
          <w:szCs w:val="24"/>
        </w:rPr>
        <w:t xml:space="preserve"> Για να μην αναφερθώ στους αθρόους διορισμούς μελών διοικητικών συμβουλίων διαφόρων οργανισμών, ενεργών ή ανενεργών. </w:t>
      </w:r>
    </w:p>
    <w:p w14:paraId="09F8777F"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Φτάσαμε να έχουμε οργανισμούς του </w:t>
      </w:r>
      <w:r>
        <w:rPr>
          <w:rFonts w:eastAsia="Times New Roman" w:cs="Times New Roman"/>
          <w:szCs w:val="24"/>
        </w:rPr>
        <w:t>δ</w:t>
      </w:r>
      <w:r>
        <w:rPr>
          <w:rFonts w:eastAsia="Times New Roman" w:cs="Times New Roman"/>
          <w:szCs w:val="24"/>
        </w:rPr>
        <w:t xml:space="preserve">ημοσίου που οι σύμβουλοι είναι περισσότεροι από τους εργαζομένους. Σε άλλες περιπτώσεις οργανισμών δεν </w:t>
      </w:r>
      <w:r>
        <w:rPr>
          <w:rFonts w:eastAsia="Times New Roman" w:cs="Times New Roman"/>
          <w:szCs w:val="24"/>
        </w:rPr>
        <w:t>γίνεται, ενώ έχουν προ πολλού χάσει των όγκο εργασιών τους, για να μην πω το αντικείμενό τους συνολικότερα, να έχουμε νέες αδικαιολόγητες προσλήψεις.</w:t>
      </w:r>
    </w:p>
    <w:p w14:paraId="09F87780"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Είναι χαρακτηριστική η περίπτωση της εταιρείας «</w:t>
      </w:r>
      <w:r>
        <w:rPr>
          <w:rFonts w:eastAsia="Times New Roman" w:cs="Times New Roman"/>
          <w:szCs w:val="24"/>
        </w:rPr>
        <w:t xml:space="preserve">ΚΤΙΡΙΑΚΕΣ ΥΠΟΔΟΜΕΣ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προχθές είχαμε σε νομοθετική </w:t>
      </w:r>
      <w:r>
        <w:rPr>
          <w:rFonts w:eastAsia="Times New Roman" w:cs="Times New Roman"/>
          <w:szCs w:val="24"/>
        </w:rPr>
        <w:t>ρύθμιση. Είναι μια εταιρεία χωρίς ιδιαίτερο έργο τα τελευταία χρόνια. Δηλαδή, δίχως να χτίζει νοσοκομεία, φυλακές, σχολεία ή άλλες παρόμοιες κρατικές εγκαταστάσεις, συνεχίζει να προσλαμβάνει υπαλλήλους. Στο υπάρχον προσωπικό τριακοσίων τριάντα ατόμων προχθ</w:t>
      </w:r>
      <w:r>
        <w:rPr>
          <w:rFonts w:eastAsia="Times New Roman" w:cs="Times New Roman"/>
          <w:szCs w:val="24"/>
        </w:rPr>
        <w:t xml:space="preserve">ές με τροπολογία της τελευταίας στιγμής, όπως είπα, προστέθηκαν ακόμα διακόσιοι είκοσι. </w:t>
      </w:r>
    </w:p>
    <w:p w14:paraId="09F87781"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Δεν γίνεται να συνεχίζουμε να δαπανάμε εκατομμύρια ευρώ ανά έτος σε ενοίκια για κρατικές υπηρεσίες, ενώ εξακολουθούν να υπάρχουν ανα</w:t>
      </w:r>
      <w:r>
        <w:rPr>
          <w:rFonts w:eastAsia="Times New Roman" w:cs="Times New Roman"/>
          <w:szCs w:val="24"/>
        </w:rPr>
        <w:lastRenderedPageBreak/>
        <w:t>ξιοποίητα κτήρια του δημοσίου. Χαρα</w:t>
      </w:r>
      <w:r>
        <w:rPr>
          <w:rFonts w:eastAsia="Times New Roman" w:cs="Times New Roman"/>
          <w:szCs w:val="24"/>
        </w:rPr>
        <w:t>κτηριστική περίπτωση που συζητούμε συνεχώς και θυμόμαστε</w:t>
      </w:r>
      <w:r>
        <w:rPr>
          <w:rFonts w:eastAsia="Times New Roman" w:cs="Times New Roman"/>
          <w:szCs w:val="24"/>
        </w:rPr>
        <w:t>,</w:t>
      </w:r>
      <w:r>
        <w:rPr>
          <w:rFonts w:eastAsia="Times New Roman" w:cs="Times New Roman"/>
          <w:szCs w:val="24"/>
        </w:rPr>
        <w:t xml:space="preserve"> είναι το</w:t>
      </w:r>
      <w:r>
        <w:rPr>
          <w:rFonts w:eastAsia="Times New Roman" w:cs="Times New Roman"/>
          <w:szCs w:val="24"/>
        </w:rPr>
        <w:t>υ</w:t>
      </w:r>
      <w:r>
        <w:rPr>
          <w:rFonts w:eastAsia="Times New Roman" w:cs="Times New Roman"/>
          <w:szCs w:val="24"/>
        </w:rPr>
        <w:t xml:space="preserve"> κτιρίου </w:t>
      </w:r>
      <w:proofErr w:type="spellStart"/>
      <w:r>
        <w:rPr>
          <w:rFonts w:eastAsia="Times New Roman" w:cs="Times New Roman"/>
          <w:szCs w:val="24"/>
        </w:rPr>
        <w:t>Κεράνη</w:t>
      </w:r>
      <w:proofErr w:type="spellEnd"/>
      <w:r>
        <w:rPr>
          <w:rFonts w:eastAsia="Times New Roman" w:cs="Times New Roman"/>
          <w:szCs w:val="24"/>
        </w:rPr>
        <w:t xml:space="preserve">, αλλά και οπουδήποτε αλλού ανά την επικράτεια. </w:t>
      </w:r>
    </w:p>
    <w:p w14:paraId="09F877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μετεγκαταστάσεις υπηρεσιών αναβάλλονται διαρκώς υπό το βάρος συνδικαλιστικών πιέσεων, στην καλύτερη περίπτωση, γιατί στη χ</w:t>
      </w:r>
      <w:r>
        <w:rPr>
          <w:rFonts w:eastAsia="Times New Roman" w:cs="Times New Roman"/>
          <w:szCs w:val="24"/>
        </w:rPr>
        <w:t>ειρότερη</w:t>
      </w:r>
      <w:r>
        <w:rPr>
          <w:rFonts w:eastAsia="Times New Roman" w:cs="Times New Roman"/>
          <w:szCs w:val="24"/>
        </w:rPr>
        <w:t>,</w:t>
      </w:r>
      <w:r>
        <w:rPr>
          <w:rFonts w:eastAsia="Times New Roman" w:cs="Times New Roman"/>
          <w:szCs w:val="24"/>
        </w:rPr>
        <w:t xml:space="preserve"> συνδιαλλαγές και </w:t>
      </w:r>
      <w:proofErr w:type="spellStart"/>
      <w:r>
        <w:rPr>
          <w:rFonts w:eastAsia="Times New Roman" w:cs="Times New Roman"/>
          <w:szCs w:val="24"/>
        </w:rPr>
        <w:t>πελατειασμοί</w:t>
      </w:r>
      <w:proofErr w:type="spellEnd"/>
      <w:r>
        <w:rPr>
          <w:rFonts w:eastAsia="Times New Roman" w:cs="Times New Roman"/>
          <w:szCs w:val="24"/>
        </w:rPr>
        <w:t xml:space="preserve"> οδηγούν το </w:t>
      </w:r>
      <w:r>
        <w:rPr>
          <w:rFonts w:eastAsia="Times New Roman" w:cs="Times New Roman"/>
          <w:szCs w:val="24"/>
        </w:rPr>
        <w:t>δ</w:t>
      </w:r>
      <w:r>
        <w:rPr>
          <w:rFonts w:eastAsia="Times New Roman" w:cs="Times New Roman"/>
          <w:szCs w:val="24"/>
        </w:rPr>
        <w:t xml:space="preserve">ημόσιο να πληρώνει, όπως είδαμε σε πρόσφατη έρευνα, ακόμα και 24 ευρώ ανά τετραγωνικό μέτρο, τιμή που βεβαίως παρασάγγας απέχει απ’ αυτές της αγοράς. </w:t>
      </w:r>
    </w:p>
    <w:p w14:paraId="09F877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όλα τα παραπάνω η συνήθης δικαιολογία είναι πως τ</w:t>
      </w:r>
      <w:r>
        <w:rPr>
          <w:rFonts w:eastAsia="Times New Roman" w:cs="Times New Roman"/>
          <w:szCs w:val="24"/>
        </w:rPr>
        <w:t>α ίδια έκαναν και οι προηγούμενοι. Οι κομματικοί στρατοί των δικών σας μετακλητών που τσακίζουν κάθε έννοια αξιοκρατίας, σ’ αυτή μάλιστα τη συγκυρία, δεν είναι τίποτα άλλο παρά η διαιώνιση με τον χειρότερο τρόπο των χειρότερων πρακτικών του δικομματισμού σ</w:t>
      </w:r>
      <w:r>
        <w:rPr>
          <w:rFonts w:eastAsia="Times New Roman" w:cs="Times New Roman"/>
          <w:szCs w:val="24"/>
        </w:rPr>
        <w:t xml:space="preserve">το παρελθόν. </w:t>
      </w:r>
    </w:p>
    <w:p w14:paraId="09F877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Κι ας μην </w:t>
      </w:r>
      <w:proofErr w:type="spellStart"/>
      <w:r>
        <w:rPr>
          <w:rFonts w:eastAsia="Times New Roman" w:cs="Times New Roman"/>
          <w:szCs w:val="24"/>
        </w:rPr>
        <w:t>παραπλανούμαστε</w:t>
      </w:r>
      <w:proofErr w:type="spellEnd"/>
      <w:r>
        <w:rPr>
          <w:rFonts w:eastAsia="Times New Roman" w:cs="Times New Roman"/>
          <w:szCs w:val="24"/>
        </w:rPr>
        <w:t xml:space="preserve"> από το γεγονός ότι οι δαπάνες των γενικών υπηρεσιών του ελληνικού κράτους είναι κοντά στον κοινοτικό μέσο </w:t>
      </w:r>
      <w:r>
        <w:rPr>
          <w:rFonts w:eastAsia="Times New Roman" w:cs="Times New Roman"/>
          <w:szCs w:val="24"/>
        </w:rPr>
        <w:lastRenderedPageBreak/>
        <w:t>όρο γιατί διασφαλίζουν πολύ χαμηλότερες κοινωνικές παροχές στους Έλληνες και τις Ελληνίδες. Αλλιώς, όλη αυτή η</w:t>
      </w:r>
      <w:r>
        <w:rPr>
          <w:rFonts w:eastAsia="Times New Roman" w:cs="Times New Roman"/>
          <w:szCs w:val="24"/>
        </w:rPr>
        <w:t xml:space="preserve"> ραγδαία αύξηση φόρων και εισφορών επί των ημερών σας θα μπορούσε να είναι δικαιολογημένη, αν στήριζε ένα αξιοζήλευτο κοινωνικό κράτος ή διαφορετικά αν οι πολίτες απολάμβαναν υψηλής ποιότητας παροχές σε υγεία, παιδεία, πολιτισμό και υποδομές. </w:t>
      </w:r>
    </w:p>
    <w:p w14:paraId="09F877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Δυστυχώς όμω</w:t>
      </w:r>
      <w:r>
        <w:rPr>
          <w:rFonts w:eastAsia="Times New Roman" w:cs="Times New Roman"/>
          <w:szCs w:val="24"/>
        </w:rPr>
        <w:t>ς –και το ξέρετε- το κοινωνικό κράτος δεν διανύει ημέρες δόξας επί των ημερών σας. Για παράδειγμα, αν και έχουμε το υψηλότερο ποσοστό ανεργίας στην Ευρώπη, δίνουμε ωστόσο τα λιγότερα για τη στήριξη των ανέργων, μόλις το 0,7% του ΑΕΠ, κάτω από το μισό του κ</w:t>
      </w:r>
      <w:r>
        <w:rPr>
          <w:rFonts w:eastAsia="Times New Roman" w:cs="Times New Roman"/>
          <w:szCs w:val="24"/>
        </w:rPr>
        <w:t xml:space="preserve">οινοτικού μέσου όρου που είναι 1,5%. Ακούμε καθημερινά ιστορίες ντροπής για νοσοκομεία, σχολεία, δημόσιες υπηρεσίες που λειτουργούν στο μίνιμουμ του επιπέδου που αρμόζει σε ένα ευρωπαϊκό κράτος. </w:t>
      </w:r>
    </w:p>
    <w:p w14:paraId="09F877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Η τελευταία έκθεση καταπέλτης της Κομισιόν για τις μεταρρυθμ</w:t>
      </w:r>
      <w:r>
        <w:rPr>
          <w:rFonts w:eastAsia="Times New Roman" w:cs="Times New Roman"/>
          <w:szCs w:val="24"/>
        </w:rPr>
        <w:t xml:space="preserve">ίσεις σας, αλλά και τη διαχείριση των κονδυλίων για την παιδεία, είναι αποκαλυπτική. Ας πούμε πως βλέπουμε με ικανοποίηση ότι αρχίζετε να αντιλαμβάνεστε την αναγκαιότητα του θεσμού του ελαχίστου εγγυημένου εισοδήματος, αυτό ακριβώς που η ιδεοληψία κάποιων </w:t>
      </w:r>
      <w:r>
        <w:rPr>
          <w:rFonts w:eastAsia="Times New Roman" w:cs="Times New Roman"/>
          <w:szCs w:val="24"/>
        </w:rPr>
        <w:t>πριν από ενάμιση χρόνο αποκαλούσε «εργαλείο νεοφιλελεύθερης φιλανθρωπίας». Όμως ακόμα και τώρα που η υιοθέτηση του μέτρου είναι θετική</w:t>
      </w:r>
      <w:r>
        <w:rPr>
          <w:rFonts w:eastAsia="Times New Roman" w:cs="Times New Roman"/>
          <w:szCs w:val="24"/>
        </w:rPr>
        <w:t>,</w:t>
      </w:r>
      <w:r>
        <w:rPr>
          <w:rFonts w:eastAsia="Times New Roman" w:cs="Times New Roman"/>
          <w:szCs w:val="24"/>
        </w:rPr>
        <w:t xml:space="preserve"> υπερχρεώνετε τους Έλληνες με επιπλέον 2,5 δισεκατομμύρια ευρώ για το 2017 μόνο και μόνο για να συντηρήσετε τις αναιτιολό</w:t>
      </w:r>
      <w:r>
        <w:rPr>
          <w:rFonts w:eastAsia="Times New Roman" w:cs="Times New Roman"/>
          <w:szCs w:val="24"/>
        </w:rPr>
        <w:t xml:space="preserve">γητες σπατάλες. </w:t>
      </w:r>
    </w:p>
    <w:p w14:paraId="09F877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Αύξηση εμμέσων φόρων για το 2017 κατά 1,3 δισεκατομμύρια ευρώ. Τι εμπεριέχεται σ’ αυτά τα 1,3 δισεκατομμύρια; Από πού θα τα εισπράξουμε; Ας δούμε μερικές από τις πηγές: 219 εκατομμύρια από την αύξηση του ΦΠΑ σε προϊόντα και  υπηρεσίες κάθε</w:t>
      </w:r>
      <w:r>
        <w:rPr>
          <w:rFonts w:eastAsia="Times New Roman" w:cs="Times New Roman"/>
          <w:szCs w:val="24"/>
        </w:rPr>
        <w:t xml:space="preserve"> Έλληνα, 439 εκατομμύρια από τον ειδικό φόρο κατανάλωσης στη βενζίνη και το πετρέλαιο, 142 εκατομμύρια από τον ειδικό φόρο κατανάλωσης στα τσιγάρα και τον καπνό, 54,2 </w:t>
      </w:r>
      <w:r>
        <w:rPr>
          <w:rFonts w:eastAsia="Times New Roman" w:cs="Times New Roman"/>
          <w:szCs w:val="24"/>
        </w:rPr>
        <w:lastRenderedPageBreak/>
        <w:t xml:space="preserve">εκατομμύρια από το τέλος συνδρομητών σταθερής τηλεφωνίας και 62 εκατομμύρια από τον φόρο </w:t>
      </w:r>
      <w:r>
        <w:rPr>
          <w:rFonts w:eastAsia="Times New Roman" w:cs="Times New Roman"/>
          <w:szCs w:val="24"/>
        </w:rPr>
        <w:t xml:space="preserve">στον καφέ. </w:t>
      </w:r>
    </w:p>
    <w:p w14:paraId="09F877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Φαντάζομαι πως κανείς δεν θεωρεί είδη πολυτελείας όλα τα παραπάνω. Κι όμως εξακολουθείτε να υπερφορολογείτε άδικα γιατί άδικη και κοινωνικά ανάλγητη είναι –και συμφωνείτε κι εσείς μαζί μας- η έμμεση φορολογία.</w:t>
      </w:r>
    </w:p>
    <w:p w14:paraId="09F877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Παράλληλα, η αγορά καταρρέει. Ο ιδ</w:t>
      </w:r>
      <w:r>
        <w:rPr>
          <w:rFonts w:eastAsia="Times New Roman" w:cs="Times New Roman"/>
          <w:szCs w:val="24"/>
        </w:rPr>
        <w:t>ιωτικός τομέας και η επιχειρηματικότητα στην Ελλάδα υποφέρουν από την αύξηση της φορολογίας των ασφαλιστικών εισφορών, αλλά και την εμπέδωση μιας αρνητικής αντιαναπτυξιακής ψυχολογίας βασισμένη στις μόνιμες αρνητικές εκπλήξεις που θα έρθουν από τους συνεχε</w:t>
      </w:r>
      <w:r>
        <w:rPr>
          <w:rFonts w:eastAsia="Times New Roman" w:cs="Times New Roman"/>
          <w:szCs w:val="24"/>
        </w:rPr>
        <w:t xml:space="preserve">ίς νέους φόρους, νέες εισφορές, χωρίς κανείς να τις έχει προβλέψει και προγραμματίσει. </w:t>
      </w:r>
    </w:p>
    <w:p w14:paraId="09F877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είναι τυχαίο πως αντιμετωπίζουμε μια πρωτοφανή ιστορικά για μια ανεπτυγμένη δυτική οικονομία διαδικασία φυγής κεφαλαίων στο εξωτερικό. Έλληνες και Ελληνίδες κάτοχοι</w:t>
      </w:r>
      <w:r>
        <w:rPr>
          <w:rFonts w:eastAsia="Times New Roman" w:cs="Times New Roman"/>
          <w:szCs w:val="24"/>
        </w:rPr>
        <w:t xml:space="preserve"> διδακτορικών τίτλων, ηλικίας μέχρι </w:t>
      </w:r>
      <w:r>
        <w:rPr>
          <w:rFonts w:eastAsia="Times New Roman" w:cs="Times New Roman"/>
          <w:szCs w:val="24"/>
        </w:rPr>
        <w:lastRenderedPageBreak/>
        <w:t>σαράντα ετών, στα μαθηματικά, στις φυσικές επιστήμες, στην πληροφορική, στην εφαρμοσμένη μηχανική, στη βιομηχανική παραγωγή και τις κατασκευές, δηλαδή στους πιο δυναμικούς τομείς της οικονομίας, μεταναστεύουν μαζικά. Αυτ</w:t>
      </w:r>
      <w:r>
        <w:rPr>
          <w:rFonts w:eastAsia="Times New Roman" w:cs="Times New Roman"/>
          <w:szCs w:val="24"/>
        </w:rPr>
        <w:t>ό το πολύτιμο ανθρώπινο κεφάλαιο όμως θα μπορούσε να ανοίξει τον δρόμο για ένα νέο παραγωγικό μοντέλο, αν έμενε εδώ, χωρίς βεβαίως να απαξιωθεί από την ανεργία και τους χαμηλούς μισθούς, αν δεν απαξιώνονταν από την απουσία προοπτικής αναπτυξιακού πλάνου κα</w:t>
      </w:r>
      <w:r>
        <w:rPr>
          <w:rFonts w:eastAsia="Times New Roman" w:cs="Times New Roman"/>
          <w:szCs w:val="24"/>
        </w:rPr>
        <w:t xml:space="preserve">ι θετικού αφηγήματος σε επίπεδο χώρας. </w:t>
      </w:r>
    </w:p>
    <w:p w14:paraId="09F877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Εξαϋλώνουμε τους πόρους που διαθέσαμε ως κοινωνία και ως οικονομία χαρίζοντάς τους σε ισχυρές χώρες, χώρες που εκμεταλλεύονται ένα δυναμικό, ένα ανθρώπινο κεφάλαιο για το οποίο οι ίδιες δεν έχουν συνεισφέρει βεβαίως </w:t>
      </w:r>
      <w:r>
        <w:rPr>
          <w:rFonts w:eastAsia="Times New Roman" w:cs="Times New Roman"/>
          <w:szCs w:val="24"/>
        </w:rPr>
        <w:t xml:space="preserve">ούτε ένα ευρώ. Χάνουμε περισσότερα από 9,1 δισεκατομμύρια ευρώ σε φορολογικά έσοδα ως χώρα. Χαρίζουμε 12,9 δισεκατομμύρια στο ΑΕΠ των χωρών μετεγκατάστασης, όπως είναι κυρίως η Αγγλία ή η Γερμανία. </w:t>
      </w:r>
    </w:p>
    <w:p w14:paraId="09F877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Το μεγαλύτερο πρόβλημα της εθνικής μας οικονομίας, κυρίες</w:t>
      </w:r>
      <w:r>
        <w:rPr>
          <w:rFonts w:eastAsia="Times New Roman" w:cs="Times New Roman"/>
          <w:szCs w:val="24"/>
        </w:rPr>
        <w:t xml:space="preserve"> και κύριοι, δεν είναι η διασφάλιση της βιωσιμότητας του χρέους. Προφανώς, είναι αναγκαία συνθήκη για να πατήσει στα πόδια της η οικονομία μας.</w:t>
      </w:r>
    </w:p>
    <w:p w14:paraId="09F8778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Το σημαντικότερο πρόβλημα, κατά την άποψή μας, είναι η </w:t>
      </w:r>
      <w:proofErr w:type="spellStart"/>
      <w:r>
        <w:rPr>
          <w:rFonts w:eastAsia="Times New Roman"/>
          <w:szCs w:val="24"/>
        </w:rPr>
        <w:t>απομείωση</w:t>
      </w:r>
      <w:proofErr w:type="spellEnd"/>
      <w:r>
        <w:rPr>
          <w:rFonts w:eastAsia="Times New Roman"/>
          <w:szCs w:val="24"/>
        </w:rPr>
        <w:t xml:space="preserve"> του παραγωγικού δυναμικού της χώρας, είναι η </w:t>
      </w:r>
      <w:proofErr w:type="spellStart"/>
      <w:r>
        <w:rPr>
          <w:rFonts w:eastAsia="Times New Roman"/>
          <w:szCs w:val="24"/>
        </w:rPr>
        <w:t>αποεπένδυση</w:t>
      </w:r>
      <w:proofErr w:type="spellEnd"/>
      <w:r>
        <w:rPr>
          <w:rFonts w:eastAsia="Times New Roman"/>
          <w:szCs w:val="24"/>
        </w:rPr>
        <w:t xml:space="preserve">, είναι η αδυναμία παραγωγής εθνικού πλούτου, που θα διασφαλίσει βεβαίως και τις θέσεις εργασίας που τόσο πολύ ποθούμε ως κοινωνία. </w:t>
      </w:r>
    </w:p>
    <w:p w14:paraId="09F8778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υποχρέωση διασφάλισης πρωτογενούς πλεονάσματος από το </w:t>
      </w:r>
      <w:r>
        <w:rPr>
          <w:rFonts w:eastAsia="Times New Roman"/>
          <w:szCs w:val="24"/>
        </w:rPr>
        <w:t>΄</w:t>
      </w:r>
      <w:r>
        <w:rPr>
          <w:rFonts w:eastAsia="Times New Roman"/>
          <w:szCs w:val="24"/>
        </w:rPr>
        <w:t xml:space="preserve">18 και εντεύθεν, για απροσδιόριστο μάλιστα χρόνο, είναι σχεδόν άπιαστο όνειρο. Το ξέρετε, το ξέρουμε, το ξέρουν και οι εταίροι μας, βεβαίως. </w:t>
      </w:r>
    </w:p>
    <w:p w14:paraId="09F8778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Για να κατανοήσει κανείς τι σημαίνει πρωτογενές πλεόνασμα ύ</w:t>
      </w:r>
      <w:r>
        <w:rPr>
          <w:rFonts w:eastAsia="Times New Roman"/>
          <w:szCs w:val="24"/>
        </w:rPr>
        <w:t xml:space="preserve">ψους 3,5%, πρέπει να σκεφτεί πως η πιο δυνατή οικονομία της Ευρώπης, δηλαδή η γερμανική, έχει πρωτογενές πλεόνασμα μόλις 1,8%. Η δε Κύπρος, μετά τη βάσανο του μνημονίου και τη θαυμαστή προσαρμογή της στις </w:t>
      </w:r>
      <w:r>
        <w:rPr>
          <w:rFonts w:eastAsia="Times New Roman"/>
          <w:szCs w:val="24"/>
        </w:rPr>
        <w:lastRenderedPageBreak/>
        <w:t>μεταρρυθμίσεις, ακολουθεί με πρωτογενές πλεόνασμα μ</w:t>
      </w:r>
      <w:r>
        <w:rPr>
          <w:rFonts w:eastAsia="Times New Roman"/>
          <w:szCs w:val="24"/>
        </w:rPr>
        <w:t xml:space="preserve">όλις 1,4%. Οι υπόλοιπες χώρες υπολείπονται και αρκετές είναι ελλειμματικές. </w:t>
      </w:r>
    </w:p>
    <w:p w14:paraId="09F8779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Κατανοήστε, επιτέλους, πως άλλη λύση στα προβλήματα της χώρας από την πραγματοποίηση σημαντικού όγκου επενδύσεων στο συντομότερο χρονικό διάστημα δεν υπάρχει. Και αυτό θα συμβεί μονάχα αν δημιουργηθούν φιλικές στην υγιή επιχειρηματικότητα συνθήκες. Αναλάβε</w:t>
      </w:r>
      <w:r>
        <w:rPr>
          <w:rFonts w:eastAsia="Times New Roman"/>
          <w:szCs w:val="24"/>
        </w:rPr>
        <w:t xml:space="preserve">τε, επιτέλους, την ευθύνη και την κυριότητα όσων έχετε συμφωνήσει μέχρι σήμερα. Βάλτε τέλος στον πόλεμο χαρακωμάτων, στον πόλεμο οπισθοφυλακών στελεχών σας, που το μόνο που κάνουν είναι να επιμένουν σε μια ξεπερασμένη, δήθεν αριστερή, </w:t>
      </w:r>
      <w:proofErr w:type="spellStart"/>
      <w:r>
        <w:rPr>
          <w:rFonts w:eastAsia="Times New Roman"/>
          <w:szCs w:val="24"/>
        </w:rPr>
        <w:t>φοβικότητα</w:t>
      </w:r>
      <w:proofErr w:type="spellEnd"/>
      <w:r>
        <w:rPr>
          <w:rFonts w:eastAsia="Times New Roman"/>
          <w:szCs w:val="24"/>
        </w:rPr>
        <w:t xml:space="preserve"> προς το υγ</w:t>
      </w:r>
      <w:r>
        <w:rPr>
          <w:rFonts w:eastAsia="Times New Roman"/>
          <w:szCs w:val="24"/>
        </w:rPr>
        <w:t xml:space="preserve">ιώς </w:t>
      </w:r>
      <w:proofErr w:type="spellStart"/>
      <w:r>
        <w:rPr>
          <w:rFonts w:eastAsia="Times New Roman"/>
          <w:szCs w:val="24"/>
        </w:rPr>
        <w:t>επιχειρείν</w:t>
      </w:r>
      <w:proofErr w:type="spellEnd"/>
      <w:r>
        <w:rPr>
          <w:rFonts w:eastAsia="Times New Roman"/>
          <w:szCs w:val="24"/>
        </w:rPr>
        <w:t xml:space="preserve"> και το υγιώς </w:t>
      </w:r>
      <w:proofErr w:type="spellStart"/>
      <w:r>
        <w:rPr>
          <w:rFonts w:eastAsia="Times New Roman"/>
          <w:szCs w:val="24"/>
        </w:rPr>
        <w:t>επενδύειν</w:t>
      </w:r>
      <w:proofErr w:type="spellEnd"/>
      <w:r>
        <w:rPr>
          <w:rFonts w:eastAsia="Times New Roman"/>
          <w:szCs w:val="24"/>
        </w:rPr>
        <w:t>. Ειδάλλως, η περιλάλητη ανάπτυξη θα παραμείνει ευχολόγιο και το 2,7% ανάπτυξης που προβλέπετε, θα αντικατασταθεί –</w:t>
      </w:r>
      <w:proofErr w:type="spellStart"/>
      <w:r>
        <w:rPr>
          <w:rFonts w:eastAsia="Times New Roman"/>
          <w:szCs w:val="24"/>
        </w:rPr>
        <w:t>φευ</w:t>
      </w:r>
      <w:proofErr w:type="spellEnd"/>
      <w:r>
        <w:rPr>
          <w:rFonts w:eastAsia="Times New Roman"/>
          <w:szCs w:val="24"/>
        </w:rPr>
        <w:t xml:space="preserve">!- από ένα τέταρτο μνημόνιο, αν βεβαίως οι εταίροι μας συνηγορήσουν και σε αυτό. </w:t>
      </w:r>
    </w:p>
    <w:p w14:paraId="09F87791"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Βοηθήστε την ελληνι</w:t>
      </w:r>
      <w:r>
        <w:rPr>
          <w:rFonts w:eastAsia="Times New Roman"/>
          <w:szCs w:val="24"/>
        </w:rPr>
        <w:t>κή οικονομία να αλλάξει παράδειγμα, λέγοντας αντίο σε ένα ξεπερασμένο πατερναλιστικό, ισοπεδωτικό κράτος, το οποίο εξάλλου έχει χρεοκοπήσει. Οικοδομήστε σχέσεις εμπιστοσύνης, καλωσορίστε ένα κράτος που προωθεί την καινοτομία, την εξωστρέφεια, τη δημιουργία</w:t>
      </w:r>
      <w:r>
        <w:rPr>
          <w:rFonts w:eastAsia="Times New Roman"/>
          <w:szCs w:val="24"/>
        </w:rPr>
        <w:t>, έτσι ώστε να επιστρέψουμε στην ομαλότητα, αλλά και να καταφέρουμε επιτυχώς την έξοδό μας στην αγορά. Είναι η μόνη μας ελπίδα.</w:t>
      </w:r>
    </w:p>
    <w:p w14:paraId="09F87792"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Σας ευχαριστώ. </w:t>
      </w:r>
    </w:p>
    <w:p w14:paraId="09F87793"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(Χειροκροτήματα από την πτέρυγα του Ποταμιού)</w:t>
      </w:r>
    </w:p>
    <w:p w14:paraId="09F8779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Συνεχίζουμε με τον ειδικό εισηγητ</w:t>
      </w:r>
      <w:r>
        <w:rPr>
          <w:rFonts w:eastAsia="Times New Roman"/>
          <w:szCs w:val="24"/>
        </w:rPr>
        <w:t xml:space="preserve">ή από την Ένωση Κεντρώων, τον κ. </w:t>
      </w:r>
      <w:proofErr w:type="spellStart"/>
      <w:r>
        <w:rPr>
          <w:rFonts w:eastAsia="Times New Roman"/>
          <w:szCs w:val="24"/>
        </w:rPr>
        <w:t>Κατσιαντώνη</w:t>
      </w:r>
      <w:proofErr w:type="spellEnd"/>
      <w:r>
        <w:rPr>
          <w:rFonts w:eastAsia="Times New Roman"/>
          <w:szCs w:val="24"/>
        </w:rPr>
        <w:t>.</w:t>
      </w:r>
    </w:p>
    <w:p w14:paraId="09F8779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Ορίστε, κύριε συνάδελφε, έχετε τον λόγο.</w:t>
      </w:r>
    </w:p>
    <w:p w14:paraId="09F8779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ΓΕΩΡΓΙΟΣ ΚΑΤΣΙΑΝΤΩΝΗΣ:</w:t>
      </w:r>
      <w:r>
        <w:rPr>
          <w:rFonts w:eastAsia="Times New Roman"/>
          <w:szCs w:val="24"/>
        </w:rPr>
        <w:t xml:space="preserve"> Σας ευχαριστώ, κύριε Πρόεδρε.</w:t>
      </w:r>
    </w:p>
    <w:p w14:paraId="09F8779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Κυρίες και κύριοι συνάδελφοι, όλα όσα γράφονται μέσα στο προτεινόμενο κείμενο αποτελούν προβλέψεις-μαμούθ. Βλέπουμε,</w:t>
      </w:r>
      <w:r>
        <w:rPr>
          <w:rFonts w:eastAsia="Times New Roman"/>
          <w:szCs w:val="24"/>
        </w:rPr>
        <w:t xml:space="preserve"> δηλαδή, το </w:t>
      </w:r>
      <w:r>
        <w:rPr>
          <w:rFonts w:eastAsia="Times New Roman"/>
          <w:szCs w:val="24"/>
        </w:rPr>
        <w:lastRenderedPageBreak/>
        <w:t xml:space="preserve">2017 πρωτογενές πλεόνασμα 2% του ΑΕΠ, δηλαδή 523 εκατομμύρια περισσότερο από τη δέσμευση στο μνημόνιο για πρωτογενές πλεόνασμα 1,75% του ΑΕΠ. Βλέπουμε </w:t>
      </w:r>
      <w:proofErr w:type="spellStart"/>
      <w:r>
        <w:rPr>
          <w:rFonts w:eastAsia="Times New Roman"/>
          <w:szCs w:val="24"/>
        </w:rPr>
        <w:t>φοροκαταιγίδα</w:t>
      </w:r>
      <w:proofErr w:type="spellEnd"/>
      <w:r>
        <w:rPr>
          <w:rFonts w:eastAsia="Times New Roman"/>
          <w:szCs w:val="24"/>
        </w:rPr>
        <w:t xml:space="preserve"> για το 2017, όπου οι έμμεσοι φόροι προβλέπονται στα 26,4 δισεκατομμύρια ευρώ, δ</w:t>
      </w:r>
      <w:r>
        <w:rPr>
          <w:rFonts w:eastAsia="Times New Roman"/>
          <w:szCs w:val="24"/>
        </w:rPr>
        <w:t>ηλαδή αυξημένοι κατά 1,4 δισ</w:t>
      </w:r>
      <w:r>
        <w:rPr>
          <w:rFonts w:eastAsia="Times New Roman"/>
          <w:szCs w:val="24"/>
        </w:rPr>
        <w:t>εκατομμύρια</w:t>
      </w:r>
      <w:r>
        <w:rPr>
          <w:rFonts w:eastAsia="Times New Roman"/>
          <w:szCs w:val="24"/>
        </w:rPr>
        <w:t xml:space="preserve"> ευρώ σε σχέση με φέτος. Γι’ αυτά τα πλεονάσματα που θέλετε</w:t>
      </w:r>
      <w:r>
        <w:rPr>
          <w:rFonts w:eastAsia="Times New Roman"/>
          <w:szCs w:val="24"/>
        </w:rPr>
        <w:t>,</w:t>
      </w:r>
      <w:r>
        <w:rPr>
          <w:rFonts w:eastAsia="Times New Roman"/>
          <w:szCs w:val="24"/>
        </w:rPr>
        <w:t xml:space="preserve"> έχουμε περικοπή δαπανών κατά 1,5 δισεκατομμύρια ευρώ και επιπλέον είσπραξη εσόδων περίπου 2 δισεκατομμύρια ευρώ από φέτος. Δηλαδή, θα έχουμε νέους φόρους. </w:t>
      </w:r>
    </w:p>
    <w:p w14:paraId="09F8779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 φόρος εισοδήματος φυσικών προσώπων λέτε ότι θα φτάσει τα 9,17 δισεκατομμύρια ευρώ, αυξημένος κατά 1,161 δισεκατομμύρια ευρώ έναντι του 2016. Ο φόρος εισοδήματος νομικών προσώπων θα μειωθεί κατά 242 εκατομμύρια ευρώ έναντι του 2016 και θα διαμορφωθεί στα </w:t>
      </w:r>
      <w:r>
        <w:rPr>
          <w:rFonts w:eastAsia="Times New Roman"/>
          <w:szCs w:val="24"/>
        </w:rPr>
        <w:t xml:space="preserve">3,23 δισεκατομμύρια ευρώ λόγω της επίδρασης του αυξημένου ποσοστού προκαταβολής για το 2016. </w:t>
      </w:r>
    </w:p>
    <w:p w14:paraId="09F8779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Οι φόροι περιουσίας έχουν ως στόχο να φτάσουν στα 3,13 δισεκατομμύρια ευρώ</w:t>
      </w:r>
      <w:r>
        <w:rPr>
          <w:rFonts w:eastAsia="Times New Roman"/>
          <w:szCs w:val="24"/>
        </w:rPr>
        <w:t>,</w:t>
      </w:r>
      <w:r>
        <w:rPr>
          <w:rFonts w:eastAsia="Times New Roman"/>
          <w:szCs w:val="24"/>
        </w:rPr>
        <w:t xml:space="preserve"> σημειώνοντας μείωση κατά 401 εκατομμύρια ευρώ έναντι του 2016, λόγω της διαφοροποίησης</w:t>
      </w:r>
      <w:r>
        <w:rPr>
          <w:rFonts w:eastAsia="Times New Roman"/>
          <w:szCs w:val="24"/>
        </w:rPr>
        <w:t xml:space="preserve"> της είσπραξης των δόσεων ΕΝΦΙΑ. Τα έσοδα από ΦΠΑ στόχο έχουν τα 15,476 δισεκατομμύρια ευρώ και αυτά αυξημένα κατά 769 εκατομμύρια ευρώ έναντι του 2016. Οι φόροι κατανάλωσης στόχο έχουν τα 9,54 δισεκατομμύρια ευρώ και αυτοί, επίσης, αυξημένοι κατά 712 εκατ</w:t>
      </w:r>
      <w:r>
        <w:rPr>
          <w:rFonts w:eastAsia="Times New Roman"/>
          <w:szCs w:val="24"/>
        </w:rPr>
        <w:t xml:space="preserve">ομμύρια ευρώ έναντι του 2016 λόγω των νέων επιβαρύνσεων στα καπνικά προϊόντα, στον καφέ, στη συνδρομητική σταθερή τηλεφωνία και πολλά άλλα. </w:t>
      </w:r>
    </w:p>
    <w:p w14:paraId="09F8779A" w14:textId="77777777" w:rsidR="0008105D" w:rsidRDefault="003C36B0">
      <w:pPr>
        <w:spacing w:after="0" w:line="600" w:lineRule="auto"/>
        <w:ind w:firstLine="720"/>
        <w:jc w:val="both"/>
        <w:rPr>
          <w:rFonts w:eastAsia="Times New Roman"/>
          <w:szCs w:val="24"/>
        </w:rPr>
      </w:pPr>
      <w:r>
        <w:rPr>
          <w:rFonts w:eastAsia="Times New Roman"/>
          <w:szCs w:val="24"/>
        </w:rPr>
        <w:t xml:space="preserve">Δυστυχώς, δεν βλέπουμε καμμία μεταρρύθμιση φορολογίας εισοδήματος φυσικών προσώπων ή εκσυγχρονισμό του φορολογικού </w:t>
      </w:r>
      <w:r>
        <w:rPr>
          <w:rFonts w:eastAsia="Times New Roman"/>
          <w:szCs w:val="24"/>
        </w:rPr>
        <w:t>συστήματος. Αντίθετα,  έχουμε καθοδικό κύκλο μειωμένης εγχώριας ζήτησης, αυξανόμενης ανεργίας και μειούμενου διαρκώς διαθέσιμου εισοδήματος.</w:t>
      </w:r>
    </w:p>
    <w:p w14:paraId="09F8779B" w14:textId="77777777" w:rsidR="0008105D" w:rsidRDefault="003C36B0">
      <w:pPr>
        <w:spacing w:after="0" w:line="600" w:lineRule="auto"/>
        <w:ind w:firstLine="720"/>
        <w:jc w:val="both"/>
        <w:rPr>
          <w:rFonts w:eastAsia="Times New Roman"/>
          <w:szCs w:val="24"/>
        </w:rPr>
      </w:pPr>
      <w:r>
        <w:rPr>
          <w:rFonts w:eastAsia="Times New Roman"/>
          <w:szCs w:val="24"/>
        </w:rPr>
        <w:t xml:space="preserve">Στη σελίδα 17, μάλιστα, αναφέρεται ότι στοχεύουν στην αύξηση της </w:t>
      </w:r>
      <w:proofErr w:type="spellStart"/>
      <w:r>
        <w:rPr>
          <w:rFonts w:eastAsia="Times New Roman"/>
          <w:szCs w:val="24"/>
        </w:rPr>
        <w:t>εισπραξιμότητας</w:t>
      </w:r>
      <w:proofErr w:type="spellEnd"/>
      <w:r>
        <w:rPr>
          <w:rFonts w:eastAsia="Times New Roman"/>
          <w:szCs w:val="24"/>
        </w:rPr>
        <w:t xml:space="preserve"> των φόρων και γενικότερα της αποτε</w:t>
      </w:r>
      <w:r>
        <w:rPr>
          <w:rFonts w:eastAsia="Times New Roman"/>
          <w:szCs w:val="24"/>
        </w:rPr>
        <w:t xml:space="preserve">λεσματικότητάς </w:t>
      </w:r>
      <w:r>
        <w:rPr>
          <w:rFonts w:eastAsia="Times New Roman"/>
          <w:szCs w:val="24"/>
        </w:rPr>
        <w:lastRenderedPageBreak/>
        <w:t xml:space="preserve">τους. Πού ακούστηκε βελτίωση της </w:t>
      </w:r>
      <w:proofErr w:type="spellStart"/>
      <w:r>
        <w:rPr>
          <w:rFonts w:eastAsia="Times New Roman"/>
          <w:szCs w:val="24"/>
        </w:rPr>
        <w:t>εισπραξιμότητας</w:t>
      </w:r>
      <w:proofErr w:type="spellEnd"/>
      <w:r>
        <w:rPr>
          <w:rFonts w:eastAsia="Times New Roman"/>
          <w:szCs w:val="24"/>
        </w:rPr>
        <w:t xml:space="preserve"> με </w:t>
      </w:r>
      <w:proofErr w:type="spellStart"/>
      <w:r>
        <w:rPr>
          <w:rFonts w:eastAsia="Times New Roman"/>
          <w:szCs w:val="24"/>
        </w:rPr>
        <w:t>φοροκαταιγιστικό</w:t>
      </w:r>
      <w:proofErr w:type="spellEnd"/>
      <w:r>
        <w:rPr>
          <w:rFonts w:eastAsia="Times New Roman"/>
          <w:szCs w:val="24"/>
        </w:rPr>
        <w:t xml:space="preserve"> καθεστώς;</w:t>
      </w:r>
    </w:p>
    <w:p w14:paraId="09F8779C" w14:textId="77777777" w:rsidR="0008105D" w:rsidRDefault="003C36B0">
      <w:pPr>
        <w:spacing w:after="0" w:line="600" w:lineRule="auto"/>
        <w:ind w:firstLine="720"/>
        <w:jc w:val="both"/>
        <w:rPr>
          <w:rFonts w:eastAsia="Times New Roman"/>
          <w:szCs w:val="24"/>
        </w:rPr>
      </w:pPr>
      <w:r>
        <w:rPr>
          <w:rFonts w:eastAsia="Times New Roman"/>
          <w:szCs w:val="24"/>
        </w:rPr>
        <w:t xml:space="preserve">Βέβαια, ταυτόχρονα γίνεται και μνεία για ειδική μέριμνα για τα χαμηλού εισοδήματος νοικοκυριά. </w:t>
      </w:r>
    </w:p>
    <w:p w14:paraId="09F8779D" w14:textId="77777777" w:rsidR="0008105D" w:rsidRDefault="003C36B0">
      <w:pPr>
        <w:spacing w:after="0" w:line="600" w:lineRule="auto"/>
        <w:ind w:firstLine="720"/>
        <w:jc w:val="both"/>
        <w:rPr>
          <w:rFonts w:eastAsia="Times New Roman"/>
          <w:szCs w:val="24"/>
        </w:rPr>
      </w:pPr>
      <w:r>
        <w:rPr>
          <w:rFonts w:eastAsia="Times New Roman"/>
          <w:szCs w:val="24"/>
        </w:rPr>
        <w:t>Έκπληξη μου προκαλεί και η αναφορά ότι το εγχώριο τραπεζικό σύστημ</w:t>
      </w:r>
      <w:r>
        <w:rPr>
          <w:rFonts w:eastAsia="Times New Roman"/>
          <w:szCs w:val="24"/>
        </w:rPr>
        <w:t>α θα αποτελέσει μακροπρόθεσμα εργαλείο χρηματοδότησης της ανάπτυξης, όπως το βλέπουμε διατυπωμένο στη σελίδα 18. Δηλαδή, αυτήν τη στιγμή οι ελληνικές τράπεζες έχουν τη δυνατότητα να χρηματοδοτήσουν ελληνικές επιχειρήσεις και δεν το ξέρουμε;</w:t>
      </w:r>
    </w:p>
    <w:p w14:paraId="09F8779E" w14:textId="77777777" w:rsidR="0008105D" w:rsidRDefault="003C36B0">
      <w:pPr>
        <w:spacing w:after="0" w:line="600" w:lineRule="auto"/>
        <w:ind w:firstLine="720"/>
        <w:jc w:val="both"/>
        <w:rPr>
          <w:rFonts w:eastAsia="Times New Roman"/>
          <w:szCs w:val="24"/>
        </w:rPr>
      </w:pPr>
      <w:r>
        <w:rPr>
          <w:rFonts w:eastAsia="Times New Roman"/>
          <w:szCs w:val="24"/>
        </w:rPr>
        <w:t>Ακόμα και σήμερ</w:t>
      </w:r>
      <w:r>
        <w:rPr>
          <w:rFonts w:eastAsia="Times New Roman"/>
          <w:szCs w:val="24"/>
        </w:rPr>
        <w:t>α δεν έχει διευθετηθεί το θέμα των κόκκινων δανείων. Και αναφέρεστε σε ανάκαμψη της οικονομίας και βελτίωση της αγοράς εργασίας ήδη για το τρέχον έτος.</w:t>
      </w:r>
    </w:p>
    <w:p w14:paraId="09F8779F" w14:textId="77777777" w:rsidR="0008105D" w:rsidRDefault="003C36B0">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Κύριε </w:t>
      </w:r>
      <w:proofErr w:type="spellStart"/>
      <w:r>
        <w:rPr>
          <w:rFonts w:eastAsia="Times New Roman"/>
          <w:szCs w:val="24"/>
        </w:rPr>
        <w:t>Κατσιαντώνη</w:t>
      </w:r>
      <w:proofErr w:type="spellEnd"/>
      <w:r>
        <w:rPr>
          <w:rFonts w:eastAsia="Times New Roman"/>
          <w:szCs w:val="24"/>
        </w:rPr>
        <w:t>, σας ζητώ συγγνώμη θα σας διακόψω για λίγα δευτερόλεπ</w:t>
      </w:r>
      <w:r>
        <w:rPr>
          <w:rFonts w:eastAsia="Times New Roman"/>
          <w:szCs w:val="24"/>
        </w:rPr>
        <w:t>τα.</w:t>
      </w:r>
    </w:p>
    <w:p w14:paraId="09F877A0" w14:textId="77777777" w:rsidR="0008105D" w:rsidRDefault="003C36B0">
      <w:pPr>
        <w:spacing w:after="0"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t>και τον τρόπο οργάνωσης και λειτουργίας της Βουλής, τριάντα τρεις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Δημοτικό Σχολείο Καματερού. </w:t>
      </w:r>
    </w:p>
    <w:p w14:paraId="09F877A1"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9F877A2" w14:textId="77777777" w:rsidR="0008105D" w:rsidRDefault="003C36B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9F877A3"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Ορίστε, κύριε </w:t>
      </w:r>
      <w:proofErr w:type="spellStart"/>
      <w:r>
        <w:rPr>
          <w:rFonts w:eastAsia="Times New Roman" w:cs="Times New Roman"/>
        </w:rPr>
        <w:t>Κατσιαντώνη</w:t>
      </w:r>
      <w:proofErr w:type="spellEnd"/>
      <w:r>
        <w:rPr>
          <w:rFonts w:eastAsia="Times New Roman" w:cs="Times New Roman"/>
        </w:rPr>
        <w:t>, έχετε τον λόγο για να συνεχίσετε. Σας ευχαριστώ.</w:t>
      </w:r>
    </w:p>
    <w:p w14:paraId="09F877A4" w14:textId="77777777" w:rsidR="0008105D" w:rsidRDefault="003C36B0">
      <w:pPr>
        <w:spacing w:after="0" w:line="600" w:lineRule="auto"/>
        <w:ind w:firstLine="720"/>
        <w:jc w:val="both"/>
        <w:rPr>
          <w:rFonts w:eastAsia="Times New Roman" w:cs="Times New Roman"/>
        </w:rPr>
      </w:pPr>
      <w:r>
        <w:rPr>
          <w:rFonts w:eastAsia="Times New Roman" w:cs="Times New Roman"/>
          <w:b/>
        </w:rPr>
        <w:t xml:space="preserve">ΓΕΩΡΓΙΟΣ ΚΑΤΣΙΑΝΤΩΝΗΣ: </w:t>
      </w:r>
      <w:r>
        <w:rPr>
          <w:rFonts w:eastAsia="Times New Roman" w:cs="Times New Roman"/>
        </w:rPr>
        <w:t>Λέτε στη σελίδα 20 ότι βλέπετε ήδη διαφαινόμενη τάση βελτίωσης στην αγορά εργασίας και προοπτική οικονομικής σταθερότητας. Τα στοιχεία του συστήματος ΕΡΓΑΝΗ μιλούν για ρεκ</w:t>
      </w:r>
      <w:r>
        <w:rPr>
          <w:rFonts w:eastAsia="Times New Roman" w:cs="Times New Roman"/>
        </w:rPr>
        <w:t xml:space="preserve">όρ ανεργίας σε όλη την ευρωζώνη. Αυτό από μόνο του τα λέει όλα. </w:t>
      </w:r>
      <w:r>
        <w:rPr>
          <w:rFonts w:eastAsia="Times New Roman" w:cs="Times New Roman"/>
        </w:rPr>
        <w:lastRenderedPageBreak/>
        <w:t>Λέτε ότι χαράχθηκε ο οδικός χάρτης για τη βιωσιμότητα του δημοσίου χρέους με την έναρξη της συζήτησης επί συγκεκριμένων δεσμών μέτρων για τη διασφάλιση της αδιάρρηκτης και βιώσιμης εξυπηρέτησή</w:t>
      </w:r>
      <w:r>
        <w:rPr>
          <w:rFonts w:eastAsia="Times New Roman" w:cs="Times New Roman"/>
        </w:rPr>
        <w:t>ς του.</w:t>
      </w:r>
    </w:p>
    <w:p w14:paraId="09F877A5"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Μάλιστα, πανηγυρίζετε για την απόφαση του </w:t>
      </w:r>
      <w:proofErr w:type="spellStart"/>
      <w:r>
        <w:rPr>
          <w:rFonts w:eastAsia="Times New Roman" w:cs="Times New Roman"/>
          <w:lang w:val="en-US"/>
        </w:rPr>
        <w:t>Eurogroup</w:t>
      </w:r>
      <w:proofErr w:type="spellEnd"/>
      <w:r>
        <w:rPr>
          <w:rFonts w:eastAsia="Times New Roman" w:cs="Times New Roman"/>
        </w:rPr>
        <w:t xml:space="preserve"> που υιοθέτησε τα αποφασισμένα εδώ και καιρό βραχυπρόθεσμα μέτρα για την ελάφρυνση του ελληνικού χρέους. Ελπίζω να ξέρετε ότι αφ</w:t>
      </w:r>
      <w:r>
        <w:rPr>
          <w:rFonts w:eastAsia="Times New Roman" w:cs="Times New Roman"/>
        </w:rPr>
        <w:t xml:space="preserve">’ </w:t>
      </w:r>
      <w:r>
        <w:rPr>
          <w:rFonts w:eastAsia="Times New Roman" w:cs="Times New Roman"/>
        </w:rPr>
        <w:t>ενός μεν ακόμη δεν έχει κλείσει η δεύτερη αξιολόγηση και αφ</w:t>
      </w:r>
      <w:r>
        <w:rPr>
          <w:rFonts w:eastAsia="Times New Roman" w:cs="Times New Roman"/>
        </w:rPr>
        <w:t xml:space="preserve">’ </w:t>
      </w:r>
      <w:r>
        <w:rPr>
          <w:rFonts w:eastAsia="Times New Roman" w:cs="Times New Roman"/>
        </w:rPr>
        <w:t xml:space="preserve">ετέρου </w:t>
      </w:r>
      <w:r>
        <w:rPr>
          <w:rFonts w:eastAsia="Times New Roman" w:cs="Times New Roman"/>
        </w:rPr>
        <w:t>ακόμη δεν έχουμε καμμία εικόνα για το συνολικό μέρος της συμφωνίας με τους Ευρωπαίους εταίρους από το 2018 και μετά.</w:t>
      </w:r>
    </w:p>
    <w:p w14:paraId="09F877A6" w14:textId="77777777" w:rsidR="0008105D" w:rsidRDefault="003C36B0">
      <w:pPr>
        <w:spacing w:after="0" w:line="600" w:lineRule="auto"/>
        <w:ind w:firstLine="720"/>
        <w:jc w:val="both"/>
        <w:rPr>
          <w:rFonts w:eastAsia="Times New Roman" w:cs="Times New Roman"/>
        </w:rPr>
      </w:pPr>
      <w:r>
        <w:rPr>
          <w:rFonts w:eastAsia="Times New Roman" w:cs="Times New Roman"/>
        </w:rPr>
        <w:t>Η λύση, που χαίρεστε ότι φέρατε ως αποτέλεσμα, είναι ανεπαρκής και μη οριστική, αφού εξακολουθεί το ζήτημα με τη διαφωνία του Διεθνούς Νομι</w:t>
      </w:r>
      <w:r>
        <w:rPr>
          <w:rFonts w:eastAsia="Times New Roman" w:cs="Times New Roman"/>
        </w:rPr>
        <w:t>σματικού Ταμείου, το οποίο δεν δέχεται πρωτογενή πλεονάσματα της τάξεως του 3,5%. Δεν τα δέχεται ούτε για ένα χρόνο, ούτε για τρία, ούτε για πέντε, αλλά ούτε και για δέκα.</w:t>
      </w:r>
    </w:p>
    <w:p w14:paraId="09F877A7" w14:textId="77777777" w:rsidR="0008105D" w:rsidRDefault="003C36B0">
      <w:pPr>
        <w:spacing w:after="0" w:line="600" w:lineRule="auto"/>
        <w:ind w:firstLine="720"/>
        <w:jc w:val="both"/>
        <w:rPr>
          <w:rFonts w:eastAsia="Times New Roman" w:cs="Times New Roman"/>
        </w:rPr>
      </w:pPr>
      <w:r>
        <w:rPr>
          <w:rFonts w:eastAsia="Times New Roman" w:cs="Times New Roman"/>
        </w:rPr>
        <w:lastRenderedPageBreak/>
        <w:t xml:space="preserve">Όπως είπε ο κ. </w:t>
      </w:r>
      <w:proofErr w:type="spellStart"/>
      <w:r>
        <w:rPr>
          <w:rFonts w:eastAsia="Times New Roman" w:cs="Times New Roman"/>
        </w:rPr>
        <w:t>Ντάισελμπλουμ</w:t>
      </w:r>
      <w:proofErr w:type="spellEnd"/>
      <w:r>
        <w:rPr>
          <w:rFonts w:eastAsia="Times New Roman" w:cs="Times New Roman"/>
        </w:rPr>
        <w:t>, συγκεκριμένα ήταν δική του δήλωση, ακόμα δεν έχουμε απ</w:t>
      </w:r>
      <w:r>
        <w:rPr>
          <w:rFonts w:eastAsia="Times New Roman" w:cs="Times New Roman"/>
        </w:rPr>
        <w:t xml:space="preserve">οφασίσει πόσα χρόνια εννοούμε όταν λέμε μεσοπρόθεσμα. Άλλοι στο </w:t>
      </w:r>
      <w:proofErr w:type="spellStart"/>
      <w:r>
        <w:rPr>
          <w:rFonts w:eastAsia="Times New Roman" w:cs="Times New Roman"/>
          <w:lang w:val="en-US"/>
        </w:rPr>
        <w:t>Eurogroup</w:t>
      </w:r>
      <w:proofErr w:type="spellEnd"/>
      <w:r>
        <w:rPr>
          <w:rFonts w:eastAsia="Times New Roman" w:cs="Times New Roman"/>
        </w:rPr>
        <w:t xml:space="preserve"> λένε για τρία χρόνια, άλλοι για πέντε χρόνια και άλλοι για δέκα. Άρα ο στόχος για 3,5% μπορεί να μείνει έως το 2020, έως το 2023 ή έως το 2028 τελικά.</w:t>
      </w:r>
    </w:p>
    <w:p w14:paraId="09F877A8"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Ντάισελμπλουμ</w:t>
      </w:r>
      <w:proofErr w:type="spellEnd"/>
      <w:r>
        <w:rPr>
          <w:rFonts w:eastAsia="Times New Roman" w:cs="Times New Roman"/>
        </w:rPr>
        <w:t xml:space="preserve"> διευκρίνισε </w:t>
      </w:r>
      <w:r>
        <w:rPr>
          <w:rFonts w:eastAsia="Times New Roman" w:cs="Times New Roman"/>
        </w:rPr>
        <w:t xml:space="preserve">μάλιστα πως η ελάφρυνση έρχεται </w:t>
      </w:r>
      <w:r>
        <w:rPr>
          <w:rFonts w:eastAsia="Times New Roman" w:cs="Times New Roman"/>
        </w:rPr>
        <w:t xml:space="preserve">ως </w:t>
      </w:r>
      <w:r>
        <w:rPr>
          <w:rFonts w:eastAsia="Times New Roman" w:cs="Times New Roman"/>
        </w:rPr>
        <w:t xml:space="preserve">επιβράβευση για το κλείσιμο της πρώτης αξιολόγησης και δεν συνδέεται με τις καθυστερήσεις της δεύτερη αξιολόγησης. Δηλαδή, ακόμη ουδέν </w:t>
      </w:r>
      <w:proofErr w:type="spellStart"/>
      <w:r>
        <w:rPr>
          <w:rFonts w:eastAsia="Times New Roman" w:cs="Times New Roman"/>
        </w:rPr>
        <w:t>εκρίθη</w:t>
      </w:r>
      <w:proofErr w:type="spellEnd"/>
      <w:r>
        <w:rPr>
          <w:rFonts w:eastAsia="Times New Roman" w:cs="Times New Roman"/>
        </w:rPr>
        <w:t xml:space="preserve"> για τη δεύτερη αξιολόγηση, η οποία πάει στο 2018. Μιλάμε για τεράστιο δημοσιονο</w:t>
      </w:r>
      <w:r>
        <w:rPr>
          <w:rFonts w:eastAsia="Times New Roman" w:cs="Times New Roman"/>
        </w:rPr>
        <w:t xml:space="preserve">μικό κενό, το οποίο με απλά λόγια σημαίνει νέα μέτρα και βαθύτερη ύφεση. </w:t>
      </w:r>
    </w:p>
    <w:p w14:paraId="09F877A9" w14:textId="77777777" w:rsidR="0008105D" w:rsidRDefault="003C36B0">
      <w:pPr>
        <w:spacing w:after="0" w:line="600" w:lineRule="auto"/>
        <w:ind w:firstLine="720"/>
        <w:jc w:val="both"/>
        <w:rPr>
          <w:rFonts w:eastAsia="Times New Roman" w:cs="Times New Roman"/>
        </w:rPr>
      </w:pPr>
      <w:r>
        <w:rPr>
          <w:rFonts w:eastAsia="Times New Roman" w:cs="Times New Roman"/>
        </w:rPr>
        <w:t>Χαρακτηριστικά, το ίδιο το Διεθνές Νομισματικό Ταμείο απαντά ότι η απαίτηση για πρωτογενή πλεονάσματα 3,5% και για άγνωστο χρονικό διάστημα μετά το 2018</w:t>
      </w:r>
      <w:r>
        <w:rPr>
          <w:rFonts w:eastAsia="Times New Roman" w:cs="Times New Roman"/>
        </w:rPr>
        <w:t>,</w:t>
      </w:r>
      <w:r>
        <w:rPr>
          <w:rFonts w:eastAsia="Times New Roman" w:cs="Times New Roman"/>
        </w:rPr>
        <w:t xml:space="preserve"> απλά τορπιλίζει την αξιοπιστ</w:t>
      </w:r>
      <w:r>
        <w:rPr>
          <w:rFonts w:eastAsia="Times New Roman" w:cs="Times New Roman"/>
        </w:rPr>
        <w:t xml:space="preserve">ία των αποφάσεων. Ζητά </w:t>
      </w:r>
      <w:r>
        <w:rPr>
          <w:rFonts w:eastAsia="Times New Roman" w:cs="Times New Roman"/>
        </w:rPr>
        <w:lastRenderedPageBreak/>
        <w:t xml:space="preserve">από τους Ευρωπαίους να προσδιορίσουν τις </w:t>
      </w:r>
      <w:proofErr w:type="spellStart"/>
      <w:r>
        <w:rPr>
          <w:rFonts w:eastAsia="Times New Roman" w:cs="Times New Roman"/>
        </w:rPr>
        <w:t>μεσομακροπρόθεσμες</w:t>
      </w:r>
      <w:proofErr w:type="spellEnd"/>
      <w:r>
        <w:rPr>
          <w:rFonts w:eastAsia="Times New Roman" w:cs="Times New Roman"/>
        </w:rPr>
        <w:t xml:space="preserve"> παρεμβάσεις για το χρέους, αλλά χαρακτήρισε τα βραχυπρόθεσμα μέτρα ως ανεπαρκή.</w:t>
      </w:r>
    </w:p>
    <w:p w14:paraId="09F877AA"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Ο Πρόεδρος του </w:t>
      </w:r>
      <w:proofErr w:type="spellStart"/>
      <w:r>
        <w:rPr>
          <w:rFonts w:eastAsia="Times New Roman" w:cs="Times New Roman"/>
          <w:lang w:val="en-US"/>
        </w:rPr>
        <w:t>Eurogroup</w:t>
      </w:r>
      <w:proofErr w:type="spellEnd"/>
      <w:r>
        <w:rPr>
          <w:rFonts w:eastAsia="Times New Roman" w:cs="Times New Roman"/>
        </w:rPr>
        <w:t xml:space="preserve"> λέει ότι αυτά θα τα δουν το 2018. Όλες αυτές οι εξελίξεις αναμένεται</w:t>
      </w:r>
      <w:r>
        <w:rPr>
          <w:rFonts w:eastAsia="Times New Roman" w:cs="Times New Roman"/>
        </w:rPr>
        <w:t xml:space="preserve"> να επηρεάσουν σημαντικά τον </w:t>
      </w:r>
      <w:r>
        <w:rPr>
          <w:rFonts w:eastAsia="Times New Roman" w:cs="Times New Roman"/>
        </w:rPr>
        <w:t>π</w:t>
      </w:r>
      <w:r>
        <w:rPr>
          <w:rFonts w:eastAsia="Times New Roman" w:cs="Times New Roman"/>
        </w:rPr>
        <w:t>ροϋπολογισμό του 2018 και όχι μόνο. Και όπως είπαμε εξακολουθεί να εκκρεμεί η δεύτερη αξιολόγηση.</w:t>
      </w:r>
    </w:p>
    <w:p w14:paraId="09F877AB"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Λέτε, λοιπόν, στις σελίδες 27, 28 και 29 ότι έρχεται η εφαρμογή του νέου προγράμματος στήριξης της ελληνικής οικονομίας μαζί με </w:t>
      </w:r>
      <w:r>
        <w:rPr>
          <w:rFonts w:eastAsia="Times New Roman" w:cs="Times New Roman"/>
        </w:rPr>
        <w:t xml:space="preserve">σταδιακή χαλάρωση των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και λύση στα κόκκινα δάνεια. Και λέτε ότι έτσι θα αποκαταστήσετε την εμπιστοσύνη στην ελληνική οικονομία.</w:t>
      </w:r>
    </w:p>
    <w:p w14:paraId="09F877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Μάλιστα το συνδέετε αυτό με την αύξηση της απασχόλησης και τη θετική επίδραση μεταφοράς του δεύτερου εξαμήνου τ</w:t>
      </w:r>
      <w:r>
        <w:rPr>
          <w:rFonts w:eastAsia="Times New Roman" w:cs="Times New Roman"/>
          <w:szCs w:val="24"/>
        </w:rPr>
        <w:t xml:space="preserve">ου 2016 στο 2017. Και λέτε ότι αναμένετε συνδυαστικά να συμβάλουν στην επανεκκίνηση της </w:t>
      </w:r>
      <w:r>
        <w:rPr>
          <w:rFonts w:eastAsia="Times New Roman" w:cs="Times New Roman"/>
          <w:szCs w:val="24"/>
        </w:rPr>
        <w:lastRenderedPageBreak/>
        <w:t>ελληνικής οικονομίας, επιτρέποντας την καταγραφή θετικών ρυθμών ανάπτυξης με πρόβλεψη για το 2017 στο 2,7%. Πραγματικά, εσείς, κύριοι της Κυβέρνησης, έτσι αντιλαμβάνεστ</w:t>
      </w:r>
      <w:r>
        <w:rPr>
          <w:rFonts w:eastAsia="Times New Roman" w:cs="Times New Roman"/>
          <w:szCs w:val="24"/>
        </w:rPr>
        <w:t xml:space="preserve">ε την ανάπτυξη; </w:t>
      </w:r>
    </w:p>
    <w:p w14:paraId="09F877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εγκαλούν οι περιφέρειες όλης της χώρας διά του κ. Αγοραστού, του Προέδρου της Ένωσης Περιφερειών Ελλάδος και Περιφερειάρχη της Θεσσαλίας, οι οποίοι σας θέτουν απτά ερωτήματα, όπως τα εξής: Πώς θα επιτευχθεί ανάπτυξη 2,7% αν δεν αυξηθεί</w:t>
      </w:r>
      <w:r>
        <w:rPr>
          <w:rFonts w:eastAsia="Times New Roman" w:cs="Times New Roman"/>
          <w:szCs w:val="24"/>
        </w:rPr>
        <w:t xml:space="preserve"> το ΑΕΠ κάθε περιφέρειας; Πώς θα επιτευχθεί ο φιλόδοξος και αμφισβητούμενος από πολλούς διεθνείς οργανισμούς στόχος της Κυβέρνησης για αύξηση του ΑΕΠ της χώρας κατά 2,7% το 2017, αν δεν αυξηθεί το ΑΕΠ κάθε περιφέρειας, αν δεν υπάρξει παραγωγή στη χώρα; Και</w:t>
      </w:r>
      <w:r>
        <w:rPr>
          <w:rFonts w:eastAsia="Times New Roman" w:cs="Times New Roman"/>
          <w:szCs w:val="24"/>
        </w:rPr>
        <w:t xml:space="preserve"> πώς θα αυξηθεί το ΑΕΠ κάθε περιφέρειας, χωρίς αύξηση της χρηματοδότησης στον βασικό αναπτυξιακό βραχίονα, που είναι η περιφερειακή αυτοδιοίκηση; Πώς μπορεί η Κυβέρνηση να επιτύχει ανάπτυξη με έναν </w:t>
      </w:r>
      <w:proofErr w:type="spellStart"/>
      <w:r>
        <w:rPr>
          <w:rFonts w:eastAsia="Times New Roman" w:cs="Times New Roman"/>
          <w:szCs w:val="24"/>
        </w:rPr>
        <w:t>υφεσιακό</w:t>
      </w:r>
      <w:proofErr w:type="spellEnd"/>
      <w:r>
        <w:rPr>
          <w:rFonts w:eastAsia="Times New Roman" w:cs="Times New Roman"/>
          <w:szCs w:val="24"/>
        </w:rPr>
        <w:t xml:space="preserve"> προϋπολογισμό; Δεν έχω παρά να συμφωνήσω στο σύνο</w:t>
      </w:r>
      <w:r>
        <w:rPr>
          <w:rFonts w:eastAsia="Times New Roman" w:cs="Times New Roman"/>
          <w:szCs w:val="24"/>
        </w:rPr>
        <w:t xml:space="preserve">λο των παραπάνω. </w:t>
      </w:r>
    </w:p>
    <w:p w14:paraId="09F877A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Όλο το εγχείρημα της ανάπτυξης συνδέεται με ζητήματα, τα οποία δύο χρόνια τώρα στο τιμόνι της χώρας δεν έχετε καν ακουμπήσει. Ανάπτυξη και παραγωγή επενδυτική δραστηριότητα, κόκκινα δάνεια, δομικές μεταρρυθμίσεις για αύξηση ανταγωνιστικότ</w:t>
      </w:r>
      <w:r>
        <w:rPr>
          <w:rFonts w:eastAsia="Times New Roman" w:cs="Times New Roman"/>
          <w:szCs w:val="24"/>
        </w:rPr>
        <w:t>ητας της οικονομίας, αξιοποίηση ευρωπαϊκών κονδυλίων με έμφαση στη συμμετοχή της Ελλάδ</w:t>
      </w:r>
      <w:r>
        <w:rPr>
          <w:rFonts w:eastAsia="Times New Roman" w:cs="Times New Roman"/>
          <w:szCs w:val="24"/>
        </w:rPr>
        <w:t>α</w:t>
      </w:r>
      <w:r>
        <w:rPr>
          <w:rFonts w:eastAsia="Times New Roman" w:cs="Times New Roman"/>
          <w:szCs w:val="24"/>
        </w:rPr>
        <w:t>ς στο επενδυτικό σχέδιο για την Ευρώπη, παγίωση, βελτίωση των δημοσιονομικών αποτελεσμάτων, ώστε να μην παρίσταται ανάγκη ενεργοποίησης του κόφτη, ενίσχυση του δικτύου κ</w:t>
      </w:r>
      <w:r>
        <w:rPr>
          <w:rFonts w:eastAsia="Times New Roman" w:cs="Times New Roman"/>
          <w:szCs w:val="24"/>
        </w:rPr>
        <w:t>οινωνικής συνοχής, με στήριξη χαμηλότερων εισοδηματικών στρωμάτων με μέτρα κοινωνικής αλληλεγγύης. Αυτά αποτελούν μακροοικονομικούς και δημοσιονομικούς κινδύνους, που θα μπορούσαν να συμπιέσουν προς τα κάτω την επίδοση της οικονομίας το δεύτερο εξάμηνο του</w:t>
      </w:r>
      <w:r>
        <w:rPr>
          <w:rFonts w:eastAsia="Times New Roman" w:cs="Times New Roman"/>
          <w:szCs w:val="24"/>
        </w:rPr>
        <w:t xml:space="preserve"> 2016 και το 2017. </w:t>
      </w:r>
    </w:p>
    <w:p w14:paraId="09F877A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Δυστυχώς, αυτό που βλέπουμε, είναι ότι δεν υπάρχει συνεννόηση μεταξύ σας. Άλλα λέει ο ένας Υπουργός και άλλα ο άλλος. Και ένας τρίτος αφήνει τις λύσεις για τα ζητήματα στο έλεος της διπλωματίας. </w:t>
      </w:r>
    </w:p>
    <w:p w14:paraId="09F877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Αναφέρομαι στα εξής, για να γίνω συγκεκρ</w:t>
      </w:r>
      <w:r>
        <w:rPr>
          <w:rFonts w:eastAsia="Times New Roman" w:cs="Times New Roman"/>
          <w:szCs w:val="24"/>
        </w:rPr>
        <w:t xml:space="preserve">ιμένος: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λέει ότι δεν πάμε καλά, τα νούμερα δεν βγαίνουν και είναι πιθανή η αποτυχία της ολοκλήρωσης της δεύτερης διαπραγμάτευσης. Αυτά τα είπε στο Συνέδριο του Ελληνοαμερικάνικου Επιμελητηρίου πριν δυο εβδομ</w:t>
      </w:r>
      <w:r>
        <w:rPr>
          <w:rFonts w:eastAsia="Times New Roman" w:cs="Times New Roman"/>
          <w:szCs w:val="24"/>
        </w:rPr>
        <w:t xml:space="preserve">άδες, αν δεν κάνω λάθος. Όμως ο Αναπληρωτής Υπουργός Οικονομίας, ο κ. </w:t>
      </w:r>
      <w:proofErr w:type="spellStart"/>
      <w:r>
        <w:rPr>
          <w:rFonts w:eastAsia="Times New Roman" w:cs="Times New Roman"/>
          <w:szCs w:val="24"/>
        </w:rPr>
        <w:t>Χαρίτσης</w:t>
      </w:r>
      <w:proofErr w:type="spellEnd"/>
      <w:r>
        <w:rPr>
          <w:rFonts w:eastAsia="Times New Roman" w:cs="Times New Roman"/>
          <w:szCs w:val="24"/>
        </w:rPr>
        <w:t>, δήλωσε ότι θεωρεί απολύτως ρεαλιστική την εκτίμηση της Κυβέρνησης για ανάπτυξη 2,7% το 2017. Στα ψιλά γράμματα στη συνέντευξή του τόνισε βέβαια πως αυτό θα γίνει σε συνάρτηση μ</w:t>
      </w:r>
      <w:r>
        <w:rPr>
          <w:rFonts w:eastAsia="Times New Roman" w:cs="Times New Roman"/>
          <w:szCs w:val="24"/>
        </w:rPr>
        <w:t>ε τις προσδοκώμενες πολιτικές εξελίξεις, όπως το κλείσιμο της δεύτερης αξιολόγησης, τα μέτρα για το χρέος και η ένταξη στο πρόγραμμα ποσοτικής χαλάρωσης. Και η Υπουργός Εργασίας, λόγω διαφωνιών που καταγράφονται στα εργασιακά, τόνισε ότι γι’ αυτά δεν μπορο</w:t>
      </w:r>
      <w:r>
        <w:rPr>
          <w:rFonts w:eastAsia="Times New Roman" w:cs="Times New Roman"/>
          <w:szCs w:val="24"/>
        </w:rPr>
        <w:t xml:space="preserve">ύν να βρεθούν λύσεις σε επίπεδο τεχνικής διαπραγμάτευσης, καθώς πρόκειται για ένα βαθιά πολιτικό θέμα. </w:t>
      </w:r>
    </w:p>
    <w:p w14:paraId="09F877B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Για τον στόχο σε πρωτογενή πλεονάσματα κάτω από 3,5% από το 2019 και μετά, ουδέν νέο. Για του λόγου το αληθές θα αναφερθώ σε ορισμένα ακόμα σημεία του π</w:t>
      </w:r>
      <w:r>
        <w:rPr>
          <w:rFonts w:eastAsia="Times New Roman" w:cs="Times New Roman"/>
          <w:szCs w:val="24"/>
        </w:rPr>
        <w:t xml:space="preserve">ροϋπολογισμού. Ένα φλέγον θέμα, αυτό των συντάξεων, μου δημιουργεί εύλογη απορία ως προς αυτά που γράφονται για τον ΑΚΑΓΕ και τα αποτελέσματά του και αυτό το βλέπουμε στη σελίδα 106. </w:t>
      </w:r>
    </w:p>
    <w:p w14:paraId="09F877B2" w14:textId="77777777" w:rsidR="0008105D" w:rsidRDefault="003C36B0">
      <w:pPr>
        <w:spacing w:after="0" w:line="600" w:lineRule="auto"/>
        <w:ind w:firstLine="720"/>
        <w:jc w:val="both"/>
        <w:rPr>
          <w:rFonts w:eastAsia="Times New Roman"/>
          <w:szCs w:val="24"/>
        </w:rPr>
      </w:pPr>
      <w:r>
        <w:rPr>
          <w:rFonts w:eastAsia="Times New Roman" w:cs="Times New Roman"/>
          <w:szCs w:val="24"/>
        </w:rPr>
        <w:t xml:space="preserve">Έχετε περιλάβει ή υπολογίσει στα αποτελέσματα τις πρόσφατες οικονομικές </w:t>
      </w:r>
      <w:r>
        <w:rPr>
          <w:rFonts w:eastAsia="Times New Roman" w:cs="Times New Roman"/>
          <w:szCs w:val="24"/>
        </w:rPr>
        <w:t xml:space="preserve">αφαιμάξεις του για τις πληρωμές συντάξεων τον Σεπτέμβριο; Ρωτώ, γιατί η πρόβλεψη για το 2017 είναι αρνητική, δηλαδή κατά 53 εκατομμύρια ευρώ μειωμένα τα αποτελέσματά του, σε σχέση με το 2016. Μάλιστα, τονίζετε ότι γι’ αυτά τα αρνητικά αποτελέσματα κυρίως, </w:t>
      </w:r>
      <w:r>
        <w:rPr>
          <w:rFonts w:eastAsia="Times New Roman" w:cs="Times New Roman"/>
          <w:szCs w:val="24"/>
        </w:rPr>
        <w:t xml:space="preserve">θα φταίνε τα μειωμένα έσοδα από την εισφορά αλληλεγγύης των συνταξιούχων. </w:t>
      </w:r>
      <w:r>
        <w:rPr>
          <w:rFonts w:eastAsia="Times New Roman"/>
          <w:szCs w:val="24"/>
        </w:rPr>
        <w:t xml:space="preserve">Τελικά, μόνον αυτό φταίει για τα μειωμένα έσοδα του ΑΚΑΓΕ; Και ο ΕΟΠΥΥ, όμως, παρουσιάζει έλλειμμα. Είναι ανεπιτυχής η προσπάθεια ορθολογισμού. </w:t>
      </w:r>
    </w:p>
    <w:p w14:paraId="09F877B3"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Η προοπτική του </w:t>
      </w:r>
      <w:r>
        <w:rPr>
          <w:rFonts w:eastAsia="Times New Roman"/>
          <w:szCs w:val="24"/>
        </w:rPr>
        <w:t>π</w:t>
      </w:r>
      <w:r>
        <w:rPr>
          <w:rFonts w:eastAsia="Times New Roman"/>
          <w:szCs w:val="24"/>
        </w:rPr>
        <w:t>ροϋπολογισμού διαφαί</w:t>
      </w:r>
      <w:r>
        <w:rPr>
          <w:rFonts w:eastAsia="Times New Roman"/>
          <w:szCs w:val="24"/>
        </w:rPr>
        <w:t xml:space="preserve">νεται δύσκολη, γιατί το μεσοπρόθεσμο δεν έχει ακόμη καταρτιστεί. Άρα δεν μπορεί να εκτιμηθεί η προοπτική που υπηρετεί ο παρών </w:t>
      </w:r>
      <w:r>
        <w:rPr>
          <w:rFonts w:eastAsia="Times New Roman"/>
          <w:szCs w:val="24"/>
        </w:rPr>
        <w:t>π</w:t>
      </w:r>
      <w:r>
        <w:rPr>
          <w:rFonts w:eastAsia="Times New Roman"/>
          <w:szCs w:val="24"/>
        </w:rPr>
        <w:t xml:space="preserve">ροϋπολογισμός τελικά. </w:t>
      </w:r>
    </w:p>
    <w:p w14:paraId="09F877B4" w14:textId="77777777" w:rsidR="0008105D" w:rsidRDefault="003C36B0">
      <w:pPr>
        <w:spacing w:after="0" w:line="600" w:lineRule="auto"/>
        <w:ind w:firstLine="720"/>
        <w:jc w:val="both"/>
        <w:rPr>
          <w:rFonts w:eastAsia="Times New Roman"/>
          <w:szCs w:val="24"/>
        </w:rPr>
      </w:pPr>
      <w:r>
        <w:rPr>
          <w:rFonts w:eastAsia="Times New Roman"/>
          <w:szCs w:val="24"/>
        </w:rPr>
        <w:t>Τα συμπεράσματα αυτά τα βγάζει στην έκθεσή του το Γραφείο Προϋπολογισμού της Βουλής, όπου στις σελίδες 5 κ</w:t>
      </w:r>
      <w:r>
        <w:rPr>
          <w:rFonts w:eastAsia="Times New Roman"/>
          <w:szCs w:val="24"/>
        </w:rPr>
        <w:t xml:space="preserve">αι 6 αναφέρει ότι οι οικονομικοί στόχοι της Κυβέρνησης έχουν προφανή </w:t>
      </w:r>
      <w:proofErr w:type="spellStart"/>
      <w:r>
        <w:rPr>
          <w:rFonts w:eastAsia="Times New Roman"/>
          <w:szCs w:val="24"/>
        </w:rPr>
        <w:t>υφεσιακό</w:t>
      </w:r>
      <w:proofErr w:type="spellEnd"/>
      <w:r>
        <w:rPr>
          <w:rFonts w:eastAsia="Times New Roman"/>
          <w:szCs w:val="24"/>
        </w:rPr>
        <w:t xml:space="preserve"> χαρακτήρα, δηλαδή είναι μη ρεαλιστικοί. Μάλιστα, τονίζει ότι αφορούν σε ασφυκτικό οικονομικά περιβάλλον, με αδυναμία οικονομικής και αναπτυξιακής ανάκαμψης, άρα χρήζουν πιθανότατ</w:t>
      </w:r>
      <w:r>
        <w:rPr>
          <w:rFonts w:eastAsia="Times New Roman"/>
          <w:szCs w:val="24"/>
        </w:rPr>
        <w:t xml:space="preserve">α συνεχούς αναθεώρησης. </w:t>
      </w:r>
    </w:p>
    <w:p w14:paraId="09F877B5" w14:textId="77777777" w:rsidR="0008105D" w:rsidRDefault="003C36B0">
      <w:pPr>
        <w:spacing w:after="0" w:line="600" w:lineRule="auto"/>
        <w:ind w:firstLine="720"/>
        <w:jc w:val="both"/>
        <w:rPr>
          <w:rFonts w:eastAsia="Times New Roman"/>
          <w:szCs w:val="24"/>
        </w:rPr>
      </w:pPr>
      <w:r>
        <w:rPr>
          <w:rFonts w:eastAsia="Times New Roman"/>
          <w:szCs w:val="24"/>
        </w:rPr>
        <w:t xml:space="preserve">Αναφέρει, επίσης, ότι η αύξηση στους φόρους αποθαρρύνει την εργασία και την επιχειρηματικότητα, δηλαδή δεν υπάρχει προοπτική ανάκαμψης από την ύφεση. Τώρα, πώς μέσα στην </w:t>
      </w:r>
      <w:proofErr w:type="spellStart"/>
      <w:r>
        <w:rPr>
          <w:rFonts w:eastAsia="Times New Roman"/>
          <w:szCs w:val="24"/>
        </w:rPr>
        <w:t>αντικυκλική</w:t>
      </w:r>
      <w:proofErr w:type="spellEnd"/>
      <w:r>
        <w:rPr>
          <w:rFonts w:eastAsia="Times New Roman"/>
          <w:szCs w:val="24"/>
        </w:rPr>
        <w:t xml:space="preserve"> δημοσιονομική πολιτική θα ενταχθούν οι εξαγγελθεί</w:t>
      </w:r>
      <w:r>
        <w:rPr>
          <w:rFonts w:eastAsia="Times New Roman"/>
          <w:szCs w:val="24"/>
        </w:rPr>
        <w:t xml:space="preserve">σες από τον κ. </w:t>
      </w:r>
      <w:proofErr w:type="spellStart"/>
      <w:r>
        <w:rPr>
          <w:rFonts w:eastAsia="Times New Roman"/>
          <w:szCs w:val="24"/>
        </w:rPr>
        <w:t>Χαρίτση</w:t>
      </w:r>
      <w:proofErr w:type="spellEnd"/>
      <w:r>
        <w:rPr>
          <w:rFonts w:eastAsia="Times New Roman"/>
          <w:szCs w:val="24"/>
        </w:rPr>
        <w:t xml:space="preserve"> έν</w:t>
      </w:r>
      <w:r>
        <w:rPr>
          <w:rFonts w:eastAsia="Times New Roman"/>
          <w:szCs w:val="24"/>
        </w:rPr>
        <w:t>τ</w:t>
      </w:r>
      <w:r>
        <w:rPr>
          <w:rFonts w:eastAsia="Times New Roman"/>
          <w:szCs w:val="24"/>
        </w:rPr>
        <w:t xml:space="preserve">εκα επενδύσεις, δηλαδή 1,1 δισεκατομμύρια ευρώ, σε τομείς στρατηγικής σημασίας, μάλλον όλοι μας θα μείνουμε με την απορία.  </w:t>
      </w:r>
    </w:p>
    <w:p w14:paraId="09F877B6" w14:textId="77777777" w:rsidR="0008105D" w:rsidRDefault="003C36B0">
      <w:pPr>
        <w:spacing w:after="0" w:line="600" w:lineRule="auto"/>
        <w:ind w:firstLine="720"/>
        <w:jc w:val="both"/>
        <w:rPr>
          <w:rFonts w:eastAsia="Times New Roman"/>
          <w:szCs w:val="24"/>
        </w:rPr>
      </w:pPr>
      <w:r>
        <w:rPr>
          <w:rFonts w:eastAsia="Times New Roman"/>
          <w:szCs w:val="24"/>
        </w:rPr>
        <w:lastRenderedPageBreak/>
        <w:t>Στην έκθεσή του</w:t>
      </w:r>
      <w:r>
        <w:rPr>
          <w:rFonts w:eastAsia="Times New Roman"/>
          <w:szCs w:val="24"/>
        </w:rPr>
        <w:t>,</w:t>
      </w:r>
      <w:r>
        <w:rPr>
          <w:rFonts w:eastAsia="Times New Roman"/>
          <w:szCs w:val="24"/>
        </w:rPr>
        <w:t xml:space="preserve"> το Γραφείο Προϋπολογισμού τονίζει </w:t>
      </w:r>
      <w:proofErr w:type="spellStart"/>
      <w:r>
        <w:rPr>
          <w:rFonts w:eastAsia="Times New Roman"/>
          <w:szCs w:val="24"/>
        </w:rPr>
        <w:t>πολλάκις</w:t>
      </w:r>
      <w:proofErr w:type="spellEnd"/>
      <w:r>
        <w:rPr>
          <w:rFonts w:eastAsia="Times New Roman"/>
          <w:szCs w:val="24"/>
        </w:rPr>
        <w:t xml:space="preserve"> ότι ελλοχεύουν οι κίνδυνοι για εκτροχιασμό, α</w:t>
      </w:r>
      <w:r>
        <w:rPr>
          <w:rFonts w:eastAsia="Times New Roman"/>
          <w:szCs w:val="24"/>
        </w:rPr>
        <w:t xml:space="preserve">νά πάσα στιγμή, των προβλέψεων του </w:t>
      </w:r>
      <w:r>
        <w:rPr>
          <w:rFonts w:eastAsia="Times New Roman"/>
          <w:szCs w:val="24"/>
        </w:rPr>
        <w:t>π</w:t>
      </w:r>
      <w:r>
        <w:rPr>
          <w:rFonts w:eastAsia="Times New Roman"/>
          <w:szCs w:val="24"/>
        </w:rPr>
        <w:t xml:space="preserve">ροϋπολογισμού. Αιτία γι’ αυτό θα μπορούσαν να είναι παράγοντες όπως το προσφυγικό, το ασφαλιστικό, η ανεργία και οι υπέρογκοι φόροι, οι οποίοι θα μπορούσαν, ανά πάσα στιγμή, να τινάξουν την πρόβλεψη του 2,7% στον αέρα. </w:t>
      </w:r>
    </w:p>
    <w:p w14:paraId="09F877B7" w14:textId="77777777" w:rsidR="0008105D" w:rsidRDefault="003C36B0">
      <w:pPr>
        <w:spacing w:after="0" w:line="600" w:lineRule="auto"/>
        <w:ind w:firstLine="720"/>
        <w:jc w:val="both"/>
        <w:rPr>
          <w:rFonts w:eastAsia="Times New Roman"/>
          <w:szCs w:val="24"/>
        </w:rPr>
      </w:pPr>
      <w:r>
        <w:rPr>
          <w:rFonts w:eastAsia="Times New Roman"/>
          <w:szCs w:val="24"/>
        </w:rPr>
        <w:t>Άλλωστε, και μεγάλες τράπεζες του εξωτερικού και ερευνητικά ινστιτούτα των Ηνωμένων Πολιτειών τονίζουν ότι δεν είναι δυνατόν η ανάπτυξη μιας χώρας να βασίζεται στους φόρους. Η υπερβολική φορολόγηση έχει στρεβλωτικά αποτελέσματα που εμποδίζουν τους θετικούς</w:t>
      </w:r>
      <w:r>
        <w:rPr>
          <w:rFonts w:eastAsia="Times New Roman"/>
          <w:szCs w:val="24"/>
        </w:rPr>
        <w:t xml:space="preserve"> ρυθμούς ανάπτυξης. Αυτό, τελικά, επιφέρει τη μείωση των εσόδων, τη δυσκολία αντιμετώπισης των φορολογικών παραβάσεων στην πηγή, όπως είναι δηλαδή η φοροδιαφυγή, η παραοικονομία και το βλέπουμε στις σελίδες 10 και 11 της έκθεσης. </w:t>
      </w:r>
    </w:p>
    <w:p w14:paraId="09F877B8" w14:textId="77777777" w:rsidR="0008105D" w:rsidRDefault="003C36B0">
      <w:pPr>
        <w:spacing w:after="0" w:line="600" w:lineRule="auto"/>
        <w:ind w:firstLine="720"/>
        <w:jc w:val="both"/>
        <w:rPr>
          <w:rFonts w:eastAsia="Times New Roman"/>
          <w:szCs w:val="24"/>
        </w:rPr>
      </w:pPr>
      <w:r>
        <w:rPr>
          <w:rFonts w:eastAsia="Times New Roman"/>
          <w:szCs w:val="24"/>
        </w:rPr>
        <w:lastRenderedPageBreak/>
        <w:t>Έτσι αποκλείεται, ουσιαστ</w:t>
      </w:r>
      <w:r>
        <w:rPr>
          <w:rFonts w:eastAsia="Times New Roman"/>
          <w:szCs w:val="24"/>
        </w:rPr>
        <w:t xml:space="preserve">ικά, κάθε πιθανή εξέλιξη στο θέμα ανακατανομής φόρων, με εκλογίκευση δαπανών και φόρων. Για την ώρα, η ανακατανομή δαπανών έχει μόνο προσωρινό χαρακτήρα. Για παράδειγμα, το ελάχιστο εγγυημένο εισόδημα είναι μόνον για το 2017, ενώ για μετά θα δούμε. </w:t>
      </w:r>
    </w:p>
    <w:p w14:paraId="09F877B9" w14:textId="77777777" w:rsidR="0008105D" w:rsidRDefault="003C36B0">
      <w:pPr>
        <w:spacing w:after="0"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το κουδούνι λήξεως του χρόνου ομιλίας του κυρίου Βουλευτή)</w:t>
      </w:r>
    </w:p>
    <w:p w14:paraId="09F877BA"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Πρόεδρε, θα χρειαστώ δύο λεπτά μόνο. </w:t>
      </w:r>
    </w:p>
    <w:p w14:paraId="09F877BB" w14:textId="77777777" w:rsidR="0008105D" w:rsidRDefault="003C36B0">
      <w:pPr>
        <w:spacing w:after="0"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Ένα λεπτό ακόμα και θα κλείσετε. Οι </w:t>
      </w:r>
      <w:r>
        <w:rPr>
          <w:rFonts w:eastAsia="Times New Roman"/>
          <w:szCs w:val="24"/>
        </w:rPr>
        <w:t>ε</w:t>
      </w:r>
      <w:r>
        <w:rPr>
          <w:rFonts w:eastAsia="Times New Roman"/>
          <w:szCs w:val="24"/>
        </w:rPr>
        <w:t xml:space="preserve">ιδικοί </w:t>
      </w:r>
      <w:r>
        <w:rPr>
          <w:rFonts w:eastAsia="Times New Roman"/>
          <w:szCs w:val="24"/>
        </w:rPr>
        <w:t>ε</w:t>
      </w:r>
      <w:r>
        <w:rPr>
          <w:rFonts w:eastAsia="Times New Roman"/>
          <w:szCs w:val="24"/>
        </w:rPr>
        <w:t>ισηγητές έχετε δεκαπέντε λεπτά. Κα</w:t>
      </w:r>
      <w:r>
        <w:rPr>
          <w:rFonts w:eastAsia="Times New Roman"/>
          <w:szCs w:val="24"/>
        </w:rPr>
        <w:t>μ</w:t>
      </w:r>
      <w:r>
        <w:rPr>
          <w:rFonts w:eastAsia="Times New Roman"/>
          <w:szCs w:val="24"/>
        </w:rPr>
        <w:t>μία ανοχή πέραν του λ</w:t>
      </w:r>
      <w:r>
        <w:rPr>
          <w:rFonts w:eastAsia="Times New Roman"/>
          <w:szCs w:val="24"/>
        </w:rPr>
        <w:t xml:space="preserve">επτού. Διακόσιοι έξι συνάδελφοι περιμένουν. Σε ένα λεπτό κατεβαίνετε από το Βήμα. </w:t>
      </w:r>
    </w:p>
    <w:p w14:paraId="09F877BC" w14:textId="77777777" w:rsidR="0008105D" w:rsidRDefault="003C36B0">
      <w:pPr>
        <w:spacing w:after="0" w:line="600" w:lineRule="auto"/>
        <w:ind w:firstLine="720"/>
        <w:jc w:val="both"/>
        <w:rPr>
          <w:rFonts w:eastAsia="Times New Roman"/>
          <w:b/>
          <w:szCs w:val="24"/>
        </w:rPr>
      </w:pPr>
      <w:r>
        <w:rPr>
          <w:rFonts w:eastAsia="Times New Roman"/>
          <w:b/>
          <w:szCs w:val="24"/>
        </w:rPr>
        <w:t xml:space="preserve">ΓΕΩΡΓΙΟΣ ΚΑΤΣΙΑΝΤΩΝΗΣ: </w:t>
      </w:r>
      <w:r>
        <w:rPr>
          <w:rFonts w:eastAsia="Times New Roman"/>
          <w:szCs w:val="24"/>
        </w:rPr>
        <w:t xml:space="preserve">Σας ευχαριστώ, κύριε Πρόεδρε, τουλάχιστον για το ένα λεπτό. </w:t>
      </w:r>
      <w:r>
        <w:rPr>
          <w:rFonts w:eastAsia="Times New Roman"/>
          <w:b/>
          <w:szCs w:val="24"/>
        </w:rPr>
        <w:t xml:space="preserve"> </w:t>
      </w:r>
    </w:p>
    <w:p w14:paraId="09F877BD" w14:textId="77777777" w:rsidR="0008105D" w:rsidRDefault="003C36B0">
      <w:pPr>
        <w:spacing w:after="0" w:line="600" w:lineRule="auto"/>
        <w:ind w:firstLine="720"/>
        <w:jc w:val="both"/>
        <w:rPr>
          <w:rFonts w:eastAsia="Times New Roman"/>
          <w:szCs w:val="24"/>
        </w:rPr>
      </w:pPr>
      <w:r>
        <w:rPr>
          <w:rFonts w:eastAsia="Times New Roman"/>
          <w:szCs w:val="24"/>
        </w:rPr>
        <w:lastRenderedPageBreak/>
        <w:t>Η έκθεση του Γραφείου Προϋπολογισμού, αναφερόμενη και στα κόκκινα δάνεια, τονίζει ότι αν</w:t>
      </w:r>
      <w:r>
        <w:rPr>
          <w:rFonts w:eastAsia="Times New Roman"/>
          <w:szCs w:val="24"/>
        </w:rPr>
        <w:t xml:space="preserve"> δεν λυθεί το θέμα, θα επέλθουν αλυσιδωτές συνέπειες, όπως η ενεργοποίηση του κόφτη. </w:t>
      </w:r>
    </w:p>
    <w:p w14:paraId="09F877BE" w14:textId="77777777" w:rsidR="0008105D" w:rsidRDefault="003C36B0">
      <w:pPr>
        <w:spacing w:after="0" w:line="600" w:lineRule="auto"/>
        <w:ind w:firstLine="720"/>
        <w:jc w:val="both"/>
        <w:rPr>
          <w:rFonts w:eastAsia="Times New Roman"/>
          <w:szCs w:val="24"/>
        </w:rPr>
      </w:pPr>
      <w:r>
        <w:rPr>
          <w:rFonts w:eastAsia="Times New Roman"/>
          <w:szCs w:val="24"/>
        </w:rPr>
        <w:t xml:space="preserve">Βέβαια, μόλις χθες διάβασα ότι αφήνεται υπονοούμενο από την Κυβέρνηση -εμμέσως, διά του κ. </w:t>
      </w:r>
      <w:proofErr w:type="spellStart"/>
      <w:r>
        <w:rPr>
          <w:rFonts w:eastAsia="Times New Roman"/>
          <w:szCs w:val="24"/>
        </w:rPr>
        <w:t>Τζανακόπουλου</w:t>
      </w:r>
      <w:proofErr w:type="spellEnd"/>
      <w:r>
        <w:rPr>
          <w:rFonts w:eastAsia="Times New Roman"/>
          <w:szCs w:val="24"/>
        </w:rPr>
        <w:t>- το να δεχθεί να μπει ένας γενικός κόφτης αντί ονομαστικών μέτρων</w:t>
      </w:r>
      <w:r>
        <w:rPr>
          <w:rFonts w:eastAsia="Times New Roman"/>
          <w:szCs w:val="24"/>
        </w:rPr>
        <w:t xml:space="preserve"> για τη διετία 2019-2020, καθώς ελπίζει ότι θα ξαναγίνει συζήτηση για τα πρωτογενή πλεονάσματα και πιθανόν αυτά να μειωθούν. </w:t>
      </w:r>
    </w:p>
    <w:p w14:paraId="09F877BF" w14:textId="77777777" w:rsidR="0008105D" w:rsidRDefault="003C36B0">
      <w:pPr>
        <w:spacing w:after="0" w:line="600" w:lineRule="auto"/>
        <w:ind w:firstLine="720"/>
        <w:jc w:val="both"/>
        <w:rPr>
          <w:rFonts w:eastAsia="Times New Roman"/>
          <w:szCs w:val="24"/>
        </w:rPr>
      </w:pPr>
      <w:r>
        <w:rPr>
          <w:rFonts w:eastAsia="Times New Roman"/>
          <w:szCs w:val="24"/>
        </w:rPr>
        <w:t>Και θα κλείσω -αν και είχα, κύριε Πρόεδρε, αρκετά να πω ακόμη- με το ότι είμαι προβληματισμένος και στεναχωρημένος</w:t>
      </w:r>
      <w:r>
        <w:rPr>
          <w:rFonts w:eastAsia="Times New Roman"/>
          <w:szCs w:val="24"/>
        </w:rPr>
        <w:t>,</w:t>
      </w:r>
      <w:r>
        <w:rPr>
          <w:rFonts w:eastAsia="Times New Roman"/>
          <w:szCs w:val="24"/>
        </w:rPr>
        <w:t xml:space="preserve"> όχι μόνο για την εικόνα που δείχνει η χώρα μας, αλλά και για κάτι που διάβασα, την επιστολή δηλαδή που απηύθυνε ο κ. Μίκης Θεοδωράκης προς τον Πρωθυπουργό, την οποία από σεβασμό προς το πρόσωπο του μεγάλου αυτού συνθέτη και πολιτικοποιημένου ανθρώπου δεν </w:t>
      </w:r>
      <w:r>
        <w:rPr>
          <w:rFonts w:eastAsia="Times New Roman"/>
          <w:szCs w:val="24"/>
        </w:rPr>
        <w:t>θα ήθελαν, κατ’ αρχ</w:t>
      </w:r>
      <w:r>
        <w:rPr>
          <w:rFonts w:eastAsia="Times New Roman"/>
          <w:szCs w:val="24"/>
        </w:rPr>
        <w:t>άς</w:t>
      </w:r>
      <w:r>
        <w:rPr>
          <w:rFonts w:eastAsia="Times New Roman"/>
          <w:szCs w:val="24"/>
        </w:rPr>
        <w:t xml:space="preserve">, να αναλύσω δημοσίως. </w:t>
      </w:r>
    </w:p>
    <w:p w14:paraId="09F877C0"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Θα ήθελα να κρατήσω μόνο ένα σημείο στο τέλος </w:t>
      </w:r>
      <w:r>
        <w:rPr>
          <w:rFonts w:eastAsia="Times New Roman"/>
          <w:szCs w:val="24"/>
        </w:rPr>
        <w:t>αυτής,</w:t>
      </w:r>
      <w:r>
        <w:rPr>
          <w:rFonts w:eastAsia="Times New Roman"/>
          <w:szCs w:val="24"/>
        </w:rPr>
        <w:t xml:space="preserve"> για έναν ακόμη λόγο απ’ όσους αναφέρει ο εξαίρετος Μίκης Θεοδωράκης: Για να μην κριθεί το μέλλον της χώρας μας στα γουναράδικα, κύριε Πρωθυπουργέ, κυρίες και </w:t>
      </w:r>
      <w:r>
        <w:rPr>
          <w:rFonts w:eastAsia="Times New Roman"/>
          <w:szCs w:val="24"/>
        </w:rPr>
        <w:t xml:space="preserve">κύριοι Υπουργοί της συγκυβέρνησης, προσέξτε. Κόψτε τις μαγκιές, γιατί η ώρα της κρίσης είναι μπροστά σας και εκεί ο </w:t>
      </w:r>
      <w:proofErr w:type="spellStart"/>
      <w:r>
        <w:rPr>
          <w:rFonts w:eastAsia="Times New Roman"/>
          <w:szCs w:val="24"/>
        </w:rPr>
        <w:t>πέλεκυς</w:t>
      </w:r>
      <w:proofErr w:type="spellEnd"/>
      <w:r>
        <w:rPr>
          <w:rFonts w:eastAsia="Times New Roman"/>
          <w:szCs w:val="24"/>
        </w:rPr>
        <w:t xml:space="preserve"> θα είναι πάρα πολύ βαρύς.</w:t>
      </w:r>
    </w:p>
    <w:p w14:paraId="09F877C1" w14:textId="77777777" w:rsidR="0008105D" w:rsidRDefault="003C36B0">
      <w:pPr>
        <w:spacing w:after="0" w:line="600" w:lineRule="auto"/>
        <w:ind w:firstLine="720"/>
        <w:jc w:val="both"/>
        <w:rPr>
          <w:rFonts w:eastAsia="Times New Roman"/>
          <w:szCs w:val="24"/>
        </w:rPr>
      </w:pPr>
      <w:r>
        <w:rPr>
          <w:rFonts w:eastAsia="Times New Roman"/>
          <w:szCs w:val="24"/>
        </w:rPr>
        <w:t xml:space="preserve">Σας ευχαριστώ. </w:t>
      </w:r>
    </w:p>
    <w:p w14:paraId="09F877C2"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9F877C3"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w:t>
      </w:r>
      <w:r>
        <w:rPr>
          <w:rFonts w:eastAsia="Times New Roman"/>
          <w:szCs w:val="24"/>
        </w:rPr>
        <w:t xml:space="preserve">λόγο έχει ο κ. Κωνσταντίνος Παυλίδης, </w:t>
      </w:r>
      <w:r>
        <w:rPr>
          <w:rFonts w:eastAsia="Times New Roman"/>
          <w:szCs w:val="24"/>
        </w:rPr>
        <w:t>ε</w:t>
      </w:r>
      <w:r>
        <w:rPr>
          <w:rFonts w:eastAsia="Times New Roman"/>
          <w:szCs w:val="24"/>
        </w:rPr>
        <w:t xml:space="preserve">ιδικός </w:t>
      </w:r>
      <w:r>
        <w:rPr>
          <w:rFonts w:eastAsia="Times New Roman"/>
          <w:szCs w:val="24"/>
        </w:rPr>
        <w:t>ε</w:t>
      </w:r>
      <w:r>
        <w:rPr>
          <w:rFonts w:eastAsia="Times New Roman"/>
          <w:szCs w:val="24"/>
        </w:rPr>
        <w:t>ισηγητής από τον ΣΥΡΙΖΑ</w:t>
      </w:r>
      <w:r>
        <w:rPr>
          <w:rFonts w:eastAsia="Times New Roman"/>
          <w:szCs w:val="24"/>
        </w:rPr>
        <w:t>. Μ</w:t>
      </w:r>
      <w:r>
        <w:rPr>
          <w:rFonts w:eastAsia="Times New Roman"/>
          <w:szCs w:val="24"/>
        </w:rPr>
        <w:t xml:space="preserve">ετά θα πάρει τον λόγο ο Υφυπουργός ο κ. Λιάκος για επτά λεπτά και θα ακολουθήσουν ο κ. Δήμας και ο κ. Παπαδόπουλος. </w:t>
      </w:r>
    </w:p>
    <w:p w14:paraId="09F877C4"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Ευχαριστώ, κύριε Πρόεδρε. </w:t>
      </w:r>
    </w:p>
    <w:p w14:paraId="09F877C5"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w:t>
      </w:r>
      <w:r>
        <w:rPr>
          <w:rFonts w:eastAsia="Times New Roman" w:cs="Times New Roman"/>
          <w:szCs w:val="24"/>
        </w:rPr>
        <w:t xml:space="preserve">ι συνάδελφοι, μας κατηγορείτε ότι στο τέλος του προγράμματος, όσο θετικά και αν εξελιχθούν τα πράγματα, απλά θα γυρίσουμε στον οικονομικό παράδεισο του 2014. </w:t>
      </w:r>
    </w:p>
    <w:p w14:paraId="09F877C6"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θέλω να σας αναφέρω μερικά στοιχεία για το 2014: Πρώτον, δεν έπιασε η ελληνική οικονομία τους</w:t>
      </w:r>
      <w:r>
        <w:rPr>
          <w:rFonts w:eastAsia="Times New Roman" w:cs="Times New Roman"/>
          <w:szCs w:val="24"/>
        </w:rPr>
        <w:t xml:space="preserve"> στόχους του 2014. Δεύτερον, δημιουργήθηκαν το 2014 τεράστια δημοσιονομικά και χρηματοδοτικά κενά. Τρίτον, δεν κλείσατε την πέμπτη αξιολόγηση. Στην ουσία, το δεύτερο τρίμηνο του 2014 «πάγωσε</w:t>
      </w:r>
      <w:r>
        <w:rPr>
          <w:rFonts w:eastAsia="Times New Roman" w:cs="Times New Roman"/>
          <w:szCs w:val="24"/>
        </w:rPr>
        <w:t>»</w:t>
      </w:r>
      <w:r>
        <w:rPr>
          <w:rFonts w:eastAsia="Times New Roman" w:cs="Times New Roman"/>
          <w:szCs w:val="24"/>
        </w:rPr>
        <w:t xml:space="preserve"> η αξιολόγηση. Προφανώς, δεν πήρατε και κανένα </w:t>
      </w:r>
      <w:proofErr w:type="spellStart"/>
      <w:r>
        <w:rPr>
          <w:rFonts w:eastAsia="Times New Roman" w:cs="Times New Roman"/>
          <w:szCs w:val="24"/>
        </w:rPr>
        <w:t>υφεσιακό</w:t>
      </w:r>
      <w:proofErr w:type="spellEnd"/>
      <w:r>
        <w:rPr>
          <w:rFonts w:eastAsia="Times New Roman" w:cs="Times New Roman"/>
          <w:szCs w:val="24"/>
        </w:rPr>
        <w:t xml:space="preserve"> μέτρο και</w:t>
      </w:r>
      <w:r>
        <w:rPr>
          <w:rFonts w:eastAsia="Times New Roman" w:cs="Times New Roman"/>
          <w:szCs w:val="24"/>
        </w:rPr>
        <w:t xml:space="preserve"> άρα, υπήρξε και αυτό το οριακό εν μέρει ποσοστό ανάπτυξης. </w:t>
      </w:r>
    </w:p>
    <w:p w14:paraId="09F877C7"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 όλα αυτά, όμως, θα σας δώσω μερικά στοιχεία, τα οποία θεωρώ πάρα πολύ σημαντικά</w:t>
      </w:r>
      <w:r>
        <w:rPr>
          <w:rFonts w:eastAsia="Times New Roman" w:cs="Times New Roman"/>
          <w:szCs w:val="24"/>
        </w:rPr>
        <w:t>.</w:t>
      </w:r>
      <w:r>
        <w:rPr>
          <w:rFonts w:eastAsia="Times New Roman" w:cs="Times New Roman"/>
          <w:szCs w:val="24"/>
        </w:rPr>
        <w:t xml:space="preserve"> Πρώτον, παραδώσατε στην Κυβέρνηση τον Γενάρη του 2015 μια οικονομία με τριπλάσιο έλλειμμα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ιοίκησης</w:t>
      </w:r>
      <w:r>
        <w:rPr>
          <w:rFonts w:eastAsia="Times New Roman" w:cs="Times New Roman"/>
          <w:szCs w:val="24"/>
        </w:rPr>
        <w:t xml:space="preserve"> από τον στόχο που εσείς θέσατε. Το έλλειμμα ήταν 5 δισεκατομμύρια, ενώ ο στόχος ήταν μόλις το 1,5 δισεκατομμύριο. Το πρωτογενές πλεόνασμα </w:t>
      </w:r>
      <w:r>
        <w:rPr>
          <w:rFonts w:eastAsia="Times New Roman" w:cs="Times New Roman"/>
          <w:szCs w:val="24"/>
        </w:rPr>
        <w:lastRenderedPageBreak/>
        <w:t>του 2014, σύμφωνα με τα τελικά στοιχεία, ήταν εννιά φορές κάτω από τον στόχο, 0,5 δισεκατομμύρια αντί για στόχο πλεον</w:t>
      </w:r>
      <w:r>
        <w:rPr>
          <w:rFonts w:eastAsia="Times New Roman" w:cs="Times New Roman"/>
          <w:szCs w:val="24"/>
        </w:rPr>
        <w:t>άσματος 4,5 δισεκατομμύρια. Χάσατε 5 δισεκατομμύρια από το ΕΣΠΑ της περιόδου. Αντί για 24 δισεκατομμύρια απορροφήσατε 19 δισεκατομμύρια. Παραδώσατε μια οικονομία τον Γενάρη του 2015 με ένα ΑΕΠ στο ιστορικά χαμηλότερο μέγεθος της πενταετίας 2009-2014, μόλις</w:t>
      </w:r>
      <w:r>
        <w:rPr>
          <w:rFonts w:eastAsia="Times New Roman" w:cs="Times New Roman"/>
          <w:szCs w:val="24"/>
        </w:rPr>
        <w:t xml:space="preserve"> στα 177 δισεκατομμύρια ευρώ. Ταυτόχρονα, παραδώσατε το υψηλότερο ποσοστό αναλογίας χρέους προς ΑΕΠ στο 181%.</w:t>
      </w:r>
    </w:p>
    <w:p w14:paraId="09F877C8"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Αυτά, κατά τη γνώμη μου, είναι μόνο μερικά νούμερα, που δεν νομίζω ότι μπορούν εύκολα να δικαιολογήσουν τον όρο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δίνετε στην περίοδο του 2014. </w:t>
      </w:r>
    </w:p>
    <w:p w14:paraId="09F877C9"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σας πω πολύ συγκεκριμένα στοιχεία</w:t>
      </w:r>
      <w:r>
        <w:rPr>
          <w:rFonts w:eastAsia="Times New Roman" w:cs="Times New Roman"/>
          <w:szCs w:val="24"/>
        </w:rPr>
        <w:t>. Π</w:t>
      </w:r>
      <w:r>
        <w:rPr>
          <w:rFonts w:eastAsia="Times New Roman" w:cs="Times New Roman"/>
          <w:szCs w:val="24"/>
        </w:rPr>
        <w:t>ρώτον, στην αξιολόγηση από την έκθεση του Διεθνούς Νομισματικού Ταμείου τον Ιούνιο του 2014 υπάρχει χρηματοδοτικό κενό για το 2014 ύψους 2,2 δισεκατομμυρίων. Το δημοσιονομικό κενό γ</w:t>
      </w:r>
      <w:r>
        <w:rPr>
          <w:rFonts w:eastAsia="Times New Roman" w:cs="Times New Roman"/>
          <w:szCs w:val="24"/>
        </w:rPr>
        <w:t xml:space="preserve">ια το 2014 είναι 2 δισεκατομμύρια. Τα μέτρα στον </w:t>
      </w:r>
      <w:r>
        <w:rPr>
          <w:rFonts w:eastAsia="Times New Roman" w:cs="Times New Roman"/>
          <w:szCs w:val="24"/>
        </w:rPr>
        <w:lastRenderedPageBreak/>
        <w:t xml:space="preserve">πίνακα 5 της έκθεσης του Διεθνούς Νομισματικού Ταμείου προέβλεπαν για το 2015 μέτρα ύψους 2 δισεκατομμυρίων και για το 2016 ύψους 3,7 δισεκατομμυρίων. Ταυτόχρονα, στον πίνακα 14 της ίδιας έκθεσης αναφέρεται </w:t>
      </w:r>
      <w:r>
        <w:rPr>
          <w:rFonts w:eastAsia="Times New Roman" w:cs="Times New Roman"/>
          <w:szCs w:val="24"/>
        </w:rPr>
        <w:t>προβλεπόμενο δημοσιονομικό κενό στο 2015 ύψους 12,6 δισεκατομμυρίων ευρώ.</w:t>
      </w:r>
    </w:p>
    <w:p w14:paraId="09F877CA"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αν τα αθροίσετε όλα αυτά, για εκείνη την περίοδο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υποχρεώσεις 10 δισεκατομμυρίων ευρώ, μόνο στο κλείσιμο της πέμπτης αξιολόγησης. Γι’ αυτό, ακριβώς, δεν</w:t>
      </w:r>
      <w:r>
        <w:rPr>
          <w:rFonts w:eastAsia="Times New Roman" w:cs="Times New Roman"/>
          <w:szCs w:val="24"/>
        </w:rPr>
        <w:t xml:space="preserve"> την κλείσατε και τρέξατε πολύ γρήγορα απλά και μόνο να παραιτηθείτε και να ρίξετε την πετσέτα κάτω.</w:t>
      </w:r>
    </w:p>
    <w:p w14:paraId="09F877CB"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Δεύτερον, μιλάτε για 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άλλοι το ανεβάζουν στα 120 δισεκατομμύρια. Ο κ. Βενιζέλος μερικές φορές το ανεβάζει και στα 160 δισεκατομμύρια. Παρ’ όλ</w:t>
      </w:r>
      <w:r>
        <w:rPr>
          <w:rFonts w:eastAsia="Times New Roman" w:cs="Times New Roman"/>
          <w:szCs w:val="24"/>
        </w:rPr>
        <w:t>α αυτά, έχω να σας πω δυο, τρία νούμερα γύρω από αυτό.</w:t>
      </w:r>
    </w:p>
    <w:p w14:paraId="09F877CC"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πρώτο</w:t>
      </w:r>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PSI</w:t>
      </w:r>
      <w:r>
        <w:rPr>
          <w:rFonts w:eastAsia="Times New Roman" w:cs="Times New Roman"/>
          <w:szCs w:val="24"/>
        </w:rPr>
        <w:t xml:space="preserve"> η έκθεση-μελέτη της Τράπεζας της Ελλάδος, η έκδοση «Το χρονικό της μεγάλης κρίσης. Η Τράπεζα της Ελλάδος 2008-2013» για το 2014 αναφέρει: «Όμως το καθαρό όφελος από την αναδιάρθρωση τ</w:t>
      </w:r>
      <w:r>
        <w:rPr>
          <w:rFonts w:eastAsia="Times New Roman" w:cs="Times New Roman"/>
          <w:szCs w:val="24"/>
        </w:rPr>
        <w:t xml:space="preserve">ου χρέους μετριάστηκε σημαντικά κυρίως λόγω, πρώτον, της ανάγκης για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ελληνικών τραπεζών με έκδοση νέου χρέους ύψους 41 δισεκατομμυρίων ευρώ εντός του 2012, δεύτερον, με δανεισμό τον Δεκέμβριο του ίδιου έτους 11,3 δισεκατομμύρια, τρίτο</w:t>
      </w:r>
      <w:r>
        <w:rPr>
          <w:rFonts w:eastAsia="Times New Roman" w:cs="Times New Roman"/>
          <w:szCs w:val="24"/>
        </w:rPr>
        <w:t xml:space="preserve">ν, βάρη που προκλήθηκαν από τα ασφαλιστικά ταμεία ύψους 16,2 δισεκατομμύρια» -η μελέτη της Τράπεζας της Ελλάδος τα αναφέρει αυτά- «δανεισμός 4,5 δισεκατομμυρίων για την παροχή ομολόγων του </w:t>
      </w:r>
      <w:r>
        <w:rPr>
          <w:rFonts w:eastAsia="Times New Roman" w:cs="Times New Roman"/>
          <w:szCs w:val="24"/>
          <w:lang w:val="en-US"/>
        </w:rPr>
        <w:t>EFSF</w:t>
      </w:r>
      <w:r>
        <w:rPr>
          <w:rFonts w:eastAsia="Times New Roman" w:cs="Times New Roman"/>
          <w:szCs w:val="24"/>
        </w:rPr>
        <w:t xml:space="preserve"> στα ασφαλιστικά ταμεία, </w:t>
      </w:r>
      <w:proofErr w:type="spellStart"/>
      <w:r>
        <w:rPr>
          <w:rFonts w:eastAsia="Times New Roman" w:cs="Times New Roman"/>
          <w:szCs w:val="24"/>
        </w:rPr>
        <w:t>πέμπτον</w:t>
      </w:r>
      <w:proofErr w:type="spellEnd"/>
      <w:r>
        <w:rPr>
          <w:rFonts w:eastAsia="Times New Roman" w:cs="Times New Roman"/>
          <w:szCs w:val="24"/>
        </w:rPr>
        <w:t>, ανάγκη δανεισμού 11,9 δισεκατ</w:t>
      </w:r>
      <w:r>
        <w:rPr>
          <w:rFonts w:eastAsia="Times New Roman" w:cs="Times New Roman"/>
          <w:szCs w:val="24"/>
        </w:rPr>
        <w:t xml:space="preserve">ομμυρίων για την κάλυψη του ελλείμματος του κρατικού προϋπολογισμού του 2012 και τέλος, λοιπές υποχρεώσεις του </w:t>
      </w:r>
      <w:r>
        <w:rPr>
          <w:rFonts w:eastAsia="Times New Roman" w:cs="Times New Roman"/>
          <w:szCs w:val="24"/>
        </w:rPr>
        <w:t>δ</w:t>
      </w:r>
      <w:r>
        <w:rPr>
          <w:rFonts w:eastAsia="Times New Roman" w:cs="Times New Roman"/>
          <w:szCs w:val="24"/>
        </w:rPr>
        <w:t xml:space="preserve">ημοσίου, πληρωμές στον </w:t>
      </w:r>
      <w:r>
        <w:rPr>
          <w:rFonts w:eastAsia="Times New Roman" w:cs="Times New Roman"/>
          <w:szCs w:val="24"/>
          <w:lang w:val="en-US"/>
        </w:rPr>
        <w:t>ESM</w:t>
      </w:r>
      <w:r>
        <w:rPr>
          <w:rFonts w:eastAsia="Times New Roman" w:cs="Times New Roman"/>
          <w:szCs w:val="24"/>
        </w:rPr>
        <w:t xml:space="preserve"> και πληρω</w:t>
      </w:r>
      <w:r>
        <w:rPr>
          <w:rFonts w:eastAsia="Times New Roman" w:cs="Times New Roman"/>
          <w:szCs w:val="24"/>
        </w:rPr>
        <w:lastRenderedPageBreak/>
        <w:t xml:space="preserve">μές παλαιών οφειλών 1,9 δισεκατομμύρια. Άθροισμα: 86,7 δισεκατομμύρια την περίοδο του </w:t>
      </w:r>
      <w:r>
        <w:rPr>
          <w:rFonts w:eastAsia="Times New Roman" w:cs="Times New Roman"/>
          <w:szCs w:val="24"/>
          <w:lang w:val="en-US"/>
        </w:rPr>
        <w:t>PSI</w:t>
      </w:r>
      <w:r>
        <w:rPr>
          <w:rFonts w:eastAsia="Times New Roman" w:cs="Times New Roman"/>
          <w:szCs w:val="24"/>
        </w:rPr>
        <w:t xml:space="preserve">». Αυτή ήταν η νέα </w:t>
      </w:r>
      <w:r>
        <w:rPr>
          <w:rFonts w:eastAsia="Times New Roman" w:cs="Times New Roman"/>
          <w:szCs w:val="24"/>
        </w:rPr>
        <w:t xml:space="preserve">επιβάρυνση του προϋπολογισμού. </w:t>
      </w:r>
    </w:p>
    <w:p w14:paraId="09F877CD"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καταλήγει η συγκεκριμένη μελέτη, επισημαίνοντας ότι «το καθαρό τελικό αποτέλεσμα όλων των παραπάνω συναλλαγών οδήγησε μεν στη μείωση του χρέους εντός του 2012, πολύ, όμως, πιο περιορισμένα από την ονομαστική της αξία». Α</w:t>
      </w:r>
      <w:r>
        <w:rPr>
          <w:rFonts w:eastAsia="Times New Roman" w:cs="Times New Roman"/>
          <w:szCs w:val="24"/>
        </w:rPr>
        <w:t xml:space="preserve">υτά, για να έχουμε λίγο καθαρή εικόνα για το τι σημαίνει </w:t>
      </w:r>
      <w:r>
        <w:rPr>
          <w:rFonts w:eastAsia="Times New Roman" w:cs="Times New Roman"/>
          <w:szCs w:val="24"/>
          <w:lang w:val="en-US"/>
        </w:rPr>
        <w:t>PSI</w:t>
      </w:r>
      <w:r>
        <w:rPr>
          <w:rFonts w:eastAsia="Times New Roman" w:cs="Times New Roman"/>
          <w:szCs w:val="24"/>
        </w:rPr>
        <w:t xml:space="preserve"> και τι ακριβώς άφησε. </w:t>
      </w:r>
    </w:p>
    <w:p w14:paraId="09F877CE"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στην ουσία του </w:t>
      </w:r>
      <w:r>
        <w:rPr>
          <w:rFonts w:eastAsia="Times New Roman" w:cs="Times New Roman"/>
          <w:szCs w:val="24"/>
        </w:rPr>
        <w:t>π</w:t>
      </w:r>
      <w:r>
        <w:rPr>
          <w:rFonts w:eastAsia="Times New Roman" w:cs="Times New Roman"/>
          <w:szCs w:val="24"/>
        </w:rPr>
        <w:t xml:space="preserve">ροϋπολογισμού, συμφωνούμε όλοι και συμφωνεί και η έκθεση του Γραφείου του Προϋπολογισμού ότι όντως ο συγκεκριμένος </w:t>
      </w:r>
      <w:r>
        <w:rPr>
          <w:rFonts w:eastAsia="Times New Roman" w:cs="Times New Roman"/>
          <w:szCs w:val="24"/>
        </w:rPr>
        <w:t>π</w:t>
      </w:r>
      <w:r>
        <w:rPr>
          <w:rFonts w:eastAsia="Times New Roman" w:cs="Times New Roman"/>
          <w:szCs w:val="24"/>
        </w:rPr>
        <w:t>ροϋπολογισμός έχει πρ</w:t>
      </w:r>
      <w:r>
        <w:rPr>
          <w:rFonts w:eastAsia="Times New Roman" w:cs="Times New Roman"/>
          <w:szCs w:val="24"/>
        </w:rPr>
        <w:t xml:space="preserve">οφανώς βραχυχρόνια </w:t>
      </w:r>
      <w:proofErr w:type="spellStart"/>
      <w:r>
        <w:rPr>
          <w:rFonts w:eastAsia="Times New Roman" w:cs="Times New Roman"/>
          <w:szCs w:val="24"/>
        </w:rPr>
        <w:t>υφεσιακά</w:t>
      </w:r>
      <w:proofErr w:type="spellEnd"/>
      <w:r>
        <w:rPr>
          <w:rFonts w:eastAsia="Times New Roman" w:cs="Times New Roman"/>
          <w:szCs w:val="24"/>
        </w:rPr>
        <w:t xml:space="preserve"> χαρακτηριστικά, δεδομένου ότι έχει μείωση των δαπανών και αύξηση των φορολογικών βαρών. </w:t>
      </w:r>
    </w:p>
    <w:p w14:paraId="09F877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επισημαίνει η έκθεση το γεγονός ότι υπάρχει δυνατότητα εξουδετέρωσης αυτών των βραχυπρόθεσμων </w:t>
      </w:r>
      <w:proofErr w:type="spellStart"/>
      <w:r>
        <w:rPr>
          <w:rFonts w:eastAsia="Times New Roman" w:cs="Times New Roman"/>
          <w:szCs w:val="24"/>
        </w:rPr>
        <w:t>υφεσιακών</w:t>
      </w:r>
      <w:proofErr w:type="spellEnd"/>
      <w:r>
        <w:rPr>
          <w:rFonts w:eastAsia="Times New Roman" w:cs="Times New Roman"/>
          <w:szCs w:val="24"/>
        </w:rPr>
        <w:t xml:space="preserve"> μέτρων, αν υπάρξει</w:t>
      </w:r>
      <w:r>
        <w:rPr>
          <w:rFonts w:eastAsia="Times New Roman" w:cs="Times New Roman"/>
          <w:szCs w:val="24"/>
        </w:rPr>
        <w:t xml:space="preserve"> αλλαγή του οικονομικού κλίματος και το κλείσιμο της αξιολόγησης, φάση στην οποία βρισκόμαστε τώρα. </w:t>
      </w:r>
    </w:p>
    <w:p w14:paraId="09F877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Όμως ποια είναι η πραγματικότητα σε σχέση με τη διαπραγμάτευση και το κλείσιμο αυτής της ιστορίας; Πρώτον, τα πλεονάσματα τα οποία συμφώνησε η Κυβέρνηση γι</w:t>
      </w:r>
      <w:r>
        <w:rPr>
          <w:rFonts w:eastAsia="Times New Roman" w:cs="Times New Roman"/>
          <w:szCs w:val="24"/>
        </w:rPr>
        <w:t>α το 2017 είναι του ύψους 1,75%. Από το ήδη προβλεπόμενο 4,5%, που προέβλεπε το δεύτερο μνημόνιο, είναι μια εξοικονόμηση κοντά στα 5 δισεκατομμύρια. Αθροιστικά στην περίοδο της τετραετίας η εξοικονόμηση των πλεονασμάτων είναι στο ύψος του 11%, δηλαδή μιλάμ</w:t>
      </w:r>
      <w:r>
        <w:rPr>
          <w:rFonts w:eastAsia="Times New Roman" w:cs="Times New Roman"/>
          <w:szCs w:val="24"/>
        </w:rPr>
        <w:t>ε για έναν καθαρό δημοσιονομικό χώρο 20 δισεκατομμυρίων ικανό να μπορέσει να αποδοθεί και στην κοινωνική πολιτική και στην ανάπτυξη της χώρας.</w:t>
      </w:r>
    </w:p>
    <w:p w14:paraId="09F877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Ταυτόχρονα βάζει μια απαραίτητη προϋπόθεση ο προϋπολογισμός, το γεγονός ότι χρειάζονται ρυθμοί μεγέθυνσης της οικ</w:t>
      </w:r>
      <w:r>
        <w:rPr>
          <w:rFonts w:eastAsia="Times New Roman" w:cs="Times New Roman"/>
          <w:szCs w:val="24"/>
        </w:rPr>
        <w:t xml:space="preserve">ονομίας αύξησης </w:t>
      </w:r>
      <w:r>
        <w:rPr>
          <w:rFonts w:eastAsia="Times New Roman" w:cs="Times New Roman"/>
          <w:szCs w:val="24"/>
        </w:rPr>
        <w:lastRenderedPageBreak/>
        <w:t>του ΑΕΠ κατά 2,7%. Είναι ένας αισιόδοξος μεν στόχος, ρεαλιστικός δε. Και το αναφέρει, κατά τη γνώμη μου, βάζοντας τρία στοιχεία μέσα ξανά το Γραφείο Προϋπολογισμού της Βουλής σε τρεις δείκτες:</w:t>
      </w:r>
    </w:p>
    <w:p w14:paraId="09F877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Πρώτον, στην προβλεπόμενη αύξηση της ιδιωτικής </w:t>
      </w:r>
      <w:r>
        <w:rPr>
          <w:rFonts w:eastAsia="Times New Roman" w:cs="Times New Roman"/>
          <w:szCs w:val="24"/>
        </w:rPr>
        <w:t>κατανάλωσης κατά 1,5%, όπου εκεί αναφέρει ξεκάθαρα ότι υπάρχουν οι βάσεις πραγματοποίησης αυτής της εκτίμησης. Δεύτερον, στον προβλεπόμενο δείκτη αύξησης των επενδύσεων κατά 9,1%, όπου θεωρεί ότι είναι εφικτός λόγω της χαμηλής βάσης του ΑΕΠ το 2016. Και, τ</w:t>
      </w:r>
      <w:r>
        <w:rPr>
          <w:rFonts w:eastAsia="Times New Roman" w:cs="Times New Roman"/>
          <w:szCs w:val="24"/>
        </w:rPr>
        <w:t>ρίτον, στον εξαγωγικό τομέα, που απαιτείται μια αύξηση 5,3%.</w:t>
      </w:r>
    </w:p>
    <w:p w14:paraId="09F877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 σας αναφέρω μόνο ότι το τρίτο τρίμηνο του 2016 έκλεισε με δείκτη εξαγωγών αυξημένο κατά 3,7% χωρίς να βάλουμε μέσα τα πετρελαιοειδή. Με τα πετρελαιοειδή ο δείκτης των εξαγωγών αυξήθηκε κατά 8,</w:t>
      </w:r>
      <w:r>
        <w:rPr>
          <w:rFonts w:eastAsia="Times New Roman" w:cs="Times New Roman"/>
          <w:szCs w:val="24"/>
        </w:rPr>
        <w:t>9%. Είναι, λοιπόν, κάποιοι δείκτες οι οποίοι ξεκάθαρα δείχνουν ότι αυτός ο στόχος κουβαλάει μια αισιοδοξία, αλλά ταυτόχρονα κουβαλάει και έναν ρεαλισμό στην υλοποίησή του.</w:t>
      </w:r>
    </w:p>
    <w:p w14:paraId="09F877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Έχουμε, λοιπόν, σαφείς λόγους να είμαστε αισιόδοξοι. Για δύο συνεχόμενα τρίμηνα η οι</w:t>
      </w:r>
      <w:r>
        <w:rPr>
          <w:rFonts w:eastAsia="Times New Roman" w:cs="Times New Roman"/>
          <w:szCs w:val="24"/>
        </w:rPr>
        <w:t>κονομία της χώρας σημειώνει θετικούς ρυθμούς μεγέθυνσης και αυτό οφείλεται σε πολύ συγκεκριμένους λόγους: Στο ότι έκλεισε εγκαίρως η πρώτη αξιολόγηση με θετικά στοιχεία την αναγνώριση της μη βιωσιμότητας του χρέους, τη χάραξη των βραχυπρόθεσμων, μεσοπρόθεσ</w:t>
      </w:r>
      <w:r>
        <w:rPr>
          <w:rFonts w:eastAsia="Times New Roman" w:cs="Times New Roman"/>
          <w:szCs w:val="24"/>
        </w:rPr>
        <w:t xml:space="preserve">μων και μακροπρόθεσμων χαρακτηριστικών μέτρων και την ύπαρξη της ποσόστωσης στις δανειακές υποχρεώσεις της χώρας, το γεγονός, δηλαδή, ότι υπήρξε μια οροφή στο 15% του ΑΕΠ σε σχέση με τις υποχρεώσεις </w:t>
      </w:r>
      <w:proofErr w:type="spellStart"/>
      <w:r>
        <w:rPr>
          <w:rFonts w:eastAsia="Times New Roman" w:cs="Times New Roman"/>
          <w:szCs w:val="24"/>
        </w:rPr>
        <w:t>απομείωσης</w:t>
      </w:r>
      <w:proofErr w:type="spellEnd"/>
      <w:r>
        <w:rPr>
          <w:rFonts w:eastAsia="Times New Roman" w:cs="Times New Roman"/>
          <w:szCs w:val="24"/>
        </w:rPr>
        <w:t xml:space="preserve"> των δανειακών μας υποχρεώσεων σε μια περίοδο π</w:t>
      </w:r>
      <w:r>
        <w:rPr>
          <w:rFonts w:eastAsia="Times New Roman" w:cs="Times New Roman"/>
          <w:szCs w:val="24"/>
        </w:rPr>
        <w:t xml:space="preserve">ου τα προηγούμενα χρόνια αυτές οι δανειακές υποχρεώσεις απορροφούσαν το 30% του ΑΕΠ της χώρας. </w:t>
      </w:r>
    </w:p>
    <w:p w14:paraId="09F877D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συνάδελφοι και </w:t>
      </w:r>
      <w:proofErr w:type="spellStart"/>
      <w:r>
        <w:rPr>
          <w:rFonts w:eastAsia="Times New Roman" w:cs="Times New Roman"/>
          <w:szCs w:val="24"/>
        </w:rPr>
        <w:t>συναδέλφισσες</w:t>
      </w:r>
      <w:proofErr w:type="spellEnd"/>
      <w:r>
        <w:rPr>
          <w:rFonts w:eastAsia="Times New Roman" w:cs="Times New Roman"/>
          <w:szCs w:val="24"/>
        </w:rPr>
        <w:t>, έχουν ως αποτέλεσμα τη σταδιακή, κατά τη γνώμη μου, αποκατάσταση της αξιοπιστίας και της εμπιστοσύνης στην ελληνι</w:t>
      </w:r>
      <w:r>
        <w:rPr>
          <w:rFonts w:eastAsia="Times New Roman" w:cs="Times New Roman"/>
          <w:szCs w:val="24"/>
        </w:rPr>
        <w:t>κή οικονομία, το οποίο είναι βασικός παράγοντας για την προσέλκυση των επενδύσεων.</w:t>
      </w:r>
    </w:p>
    <w:p w14:paraId="09F877D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μπορεί κανείς να το δει εύκολα και στο γεγονός ότι υπάρχει μια σταθερή μείωση των επιτοκίων και στα </w:t>
      </w:r>
      <w:r>
        <w:rPr>
          <w:rFonts w:eastAsia="Times New Roman" w:cs="Times New Roman"/>
          <w:szCs w:val="24"/>
          <w:lang w:val="en-US"/>
        </w:rPr>
        <w:t>spreads</w:t>
      </w:r>
      <w:r>
        <w:rPr>
          <w:rFonts w:eastAsia="Times New Roman" w:cs="Times New Roman"/>
          <w:szCs w:val="24"/>
        </w:rPr>
        <w:t xml:space="preserve"> στα ελληνικά ομόλογα, σε μια συγκυρία που μόνο τέτοια δεν εί</w:t>
      </w:r>
      <w:r>
        <w:rPr>
          <w:rFonts w:eastAsia="Times New Roman" w:cs="Times New Roman"/>
          <w:szCs w:val="24"/>
        </w:rPr>
        <w:t>ναι στην υπόλοιπη Ευρώπη. Όταν, δηλαδή, υπάρχει μια σταθερή πτωτική τάση των επιτοκίων στη χώρας ταυτόχρονα υπάρχει μια ανοδική τάση επιτοκίων στην Ευρώπη και γι’ αυτόν τον λόγο, κατά τη γνώμη μου, και τα βραχυπρόθεσμα μέτρα είχαν σοβαρότατα προβλέψει το γ</w:t>
      </w:r>
      <w:r>
        <w:rPr>
          <w:rFonts w:eastAsia="Times New Roman" w:cs="Times New Roman"/>
          <w:szCs w:val="24"/>
        </w:rPr>
        <w:t xml:space="preserve">εγονός ότι έπρεπε να μετατραπούν τα κυμαινόμενα επιτόκια σε σταθερά στο ύψος του 1,5%. </w:t>
      </w:r>
    </w:p>
    <w:p w14:paraId="09F877D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Ταυτόχρονα στο κομμάτι των εσόδων η χώρα πέτυχε πολύ σημαντική </w:t>
      </w:r>
      <w:proofErr w:type="spellStart"/>
      <w:r>
        <w:rPr>
          <w:rFonts w:eastAsia="Times New Roman" w:cs="Times New Roman"/>
          <w:szCs w:val="24"/>
        </w:rPr>
        <w:t>υπερεκτέλεση</w:t>
      </w:r>
      <w:proofErr w:type="spellEnd"/>
      <w:r>
        <w:rPr>
          <w:rFonts w:eastAsia="Times New Roman" w:cs="Times New Roman"/>
          <w:szCs w:val="24"/>
        </w:rPr>
        <w:t>, γιατί το κυρίαρχο πρόβλημα είναι η ανάγκη ρευστότητας τα επόμενα χρόνια. Πέραν των έκτακτων</w:t>
      </w:r>
      <w:r>
        <w:rPr>
          <w:rFonts w:eastAsia="Times New Roman" w:cs="Times New Roman"/>
          <w:szCs w:val="24"/>
        </w:rPr>
        <w:t xml:space="preserve"> εσόδων, όπως το μέρισμα 300 με 400 εκατομμυρίων από την Τράπεζα της Ελλάδος, πάνω από ένα δισεκατομμύριο προέρχονται από τα κανονικά φορολογικά έσοδα.</w:t>
      </w:r>
    </w:p>
    <w:p w14:paraId="09F877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Ιδιαίτερα να αναφέρω τρεις δείκτες: Τα έσοδα από τις εισπράξεις έναντι ληξιπρόθεσμων οφειλών το 2016 ανή</w:t>
      </w:r>
      <w:r>
        <w:rPr>
          <w:rFonts w:eastAsia="Times New Roman" w:cs="Times New Roman"/>
          <w:szCs w:val="24"/>
        </w:rPr>
        <w:t xml:space="preserve">λθαν στα 4 δισεκατομμύρια αυξημένα κατά 1,1 δισεκατομμύριο, δηλαδή μια αύξηση της τάξης του 37,6% σε σχέση με το προηγούμενο έτος. Στην </w:t>
      </w:r>
      <w:proofErr w:type="spellStart"/>
      <w:r>
        <w:rPr>
          <w:rFonts w:eastAsia="Times New Roman" w:cs="Times New Roman"/>
          <w:szCs w:val="24"/>
        </w:rPr>
        <w:t>εισπραξιμότητα</w:t>
      </w:r>
      <w:proofErr w:type="spellEnd"/>
      <w:r>
        <w:rPr>
          <w:rFonts w:eastAsia="Times New Roman" w:cs="Times New Roman"/>
          <w:szCs w:val="24"/>
        </w:rPr>
        <w:t xml:space="preserve"> του ΦΠΑ τα έσοδα ανήλθαν σε 12,5 δισεκατομμύρια, αυξημένα κατά 1,3 δισεκατομμύρια, δηλαδή μια αύξηση 19% </w:t>
      </w:r>
      <w:r>
        <w:rPr>
          <w:rFonts w:eastAsia="Times New Roman" w:cs="Times New Roman"/>
          <w:szCs w:val="24"/>
        </w:rPr>
        <w:t xml:space="preserve">σε σχέση με πέρυσι. Και ταυτόχρονα τα συνολικά καθαρά έσοδα του προϋπολογισμού το 2016, και μετά την επιστροφή των φόρων, ανήλθαν σε 40 δισεκατομμύρια έναντι στόχου 37,5 δισεκατομμύρια, μια αύξηση 6,3% και σε ονομαστικούς όρους 2,5 δισεκατομμύρια. Αυτά σε </w:t>
      </w:r>
      <w:r>
        <w:rPr>
          <w:rFonts w:eastAsia="Times New Roman" w:cs="Times New Roman"/>
          <w:szCs w:val="24"/>
        </w:rPr>
        <w:t xml:space="preserve">σχέση με την </w:t>
      </w:r>
      <w:proofErr w:type="spellStart"/>
      <w:r>
        <w:rPr>
          <w:rFonts w:eastAsia="Times New Roman" w:cs="Times New Roman"/>
          <w:szCs w:val="24"/>
        </w:rPr>
        <w:t>εισπραξιμότητα</w:t>
      </w:r>
      <w:proofErr w:type="spellEnd"/>
      <w:r>
        <w:rPr>
          <w:rFonts w:eastAsia="Times New Roman" w:cs="Times New Roman"/>
          <w:szCs w:val="24"/>
        </w:rPr>
        <w:t xml:space="preserve"> και την ανάγκη ρευστότητας στη χώρα. </w:t>
      </w:r>
    </w:p>
    <w:p w14:paraId="09F877D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Ταυτόχρονα, στο επίπεδο της κοινωνικής δικαιοσύνης οφείλουμε να ξεκαθαρίσουμε κάτι το οποίο είτε συνειδητά ακούγεται διαστρεβλωμένα </w:t>
      </w:r>
      <w:r>
        <w:rPr>
          <w:rFonts w:eastAsia="Times New Roman" w:cs="Times New Roman"/>
          <w:szCs w:val="24"/>
        </w:rPr>
        <w:lastRenderedPageBreak/>
        <w:t>είτε για να δημιουργεί εντυπώσεις είτε για να φτιάχνουμε α</w:t>
      </w:r>
      <w:r>
        <w:rPr>
          <w:rFonts w:eastAsia="Times New Roman" w:cs="Times New Roman"/>
          <w:szCs w:val="24"/>
        </w:rPr>
        <w:t>τμόσφαιρα, δηλαδή το γεγονός ότι ο προϋπολογισμός αυτός δεν περιλαμβάνει νέα μέτρα.</w:t>
      </w:r>
    </w:p>
    <w:p w14:paraId="09F877D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 μέτρα τα οποία εκφράστηκαν το 2016 και έδωσαν ένα οικονομικό αποτέλεσμα σε εξαμηνιαία βάση το 2017 και το 2018 </w:t>
      </w:r>
      <w:proofErr w:type="spellStart"/>
      <w:r>
        <w:rPr>
          <w:rFonts w:eastAsia="Times New Roman" w:cs="Times New Roman"/>
          <w:szCs w:val="24"/>
        </w:rPr>
        <w:t>παραμετροποιούνται</w:t>
      </w:r>
      <w:proofErr w:type="spellEnd"/>
      <w:r>
        <w:rPr>
          <w:rFonts w:eastAsia="Times New Roman" w:cs="Times New Roman"/>
          <w:szCs w:val="24"/>
        </w:rPr>
        <w:t xml:space="preserve"> και φαίνονται στον προϋπολογισμό του 20</w:t>
      </w:r>
      <w:r>
        <w:rPr>
          <w:rFonts w:eastAsia="Times New Roman" w:cs="Times New Roman"/>
          <w:szCs w:val="24"/>
        </w:rPr>
        <w:t>17 ως έσοδα από τη φορολογία σε δωδεκάμηνη βάση και σε μια επέκταση τριετίας. Άλλα ξεκίνησαν τον Μάιο του 2016, άλλα θα ξεκινήσουν τον Γενάρη,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άλλα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Ταυτόχρονα, η έκφραση της εξαμηνιαίας οικονομικής τους απόδοσης το 2016 </w:t>
      </w:r>
      <w:r>
        <w:rPr>
          <w:rFonts w:eastAsia="Times New Roman" w:cs="Times New Roman"/>
          <w:szCs w:val="24"/>
        </w:rPr>
        <w:t>εκφράζεται σε δωδεκάμηνη βάση στα επόμενα δύο χρόνια, το 2017 και το 2018. Άρα η εικόνα της αύξησης της φορολογίας ως εφαρμογή νέων μέτρων, έξω από την πρώτη αξιολόγηση και την εφαρμογή των ψηφισμένων μέτρων του Μαΐου του 2015, είναι απλώς και μόνο μια επι</w:t>
      </w:r>
      <w:r>
        <w:rPr>
          <w:rFonts w:eastAsia="Times New Roman" w:cs="Times New Roman"/>
          <w:szCs w:val="24"/>
        </w:rPr>
        <w:t xml:space="preserve">κοινωνιακή απάτη. </w:t>
      </w:r>
    </w:p>
    <w:p w14:paraId="09F877D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Όμως έχουμε ξεκάθαρη επίγνωση του γεγονότος ότι σ’ αυτή τη φορολογική μεταρρύθμιση του Απριλίου 2016</w:t>
      </w:r>
      <w:r>
        <w:rPr>
          <w:rFonts w:eastAsia="Times New Roman" w:cs="Times New Roman"/>
          <w:szCs w:val="24"/>
        </w:rPr>
        <w:t>,</w:t>
      </w:r>
      <w:r>
        <w:rPr>
          <w:rFonts w:eastAsia="Times New Roman" w:cs="Times New Roman"/>
          <w:szCs w:val="24"/>
        </w:rPr>
        <w:t xml:space="preserve"> υπάρχει πραγματικά μια μεγάλη επίπτωση, οι συνεπείς φορολογούμενοι πολίτες να επιβαρύνονται υπέρμετρα. Το γνωρίζουμε και ιδιαίτερα για </w:t>
      </w:r>
      <w:r>
        <w:rPr>
          <w:rFonts w:eastAsia="Times New Roman" w:cs="Times New Roman"/>
          <w:szCs w:val="24"/>
        </w:rPr>
        <w:t xml:space="preserve">τη μεσαία τάξη, όπου ένα σημαντικό κομμάτι των ελεύθερων επαγγελματιών έχει σηκώσει ένα μεγάλο βάρος αυτής της δημοσιονομικής προσαρμογής και θα πρέπει στην πορεία αυτής της διαπραγμάτευσης να δούμε με ποιον τρόπο αυτοί οι φορολογικοί συντελεστές, με βάση </w:t>
      </w:r>
      <w:r>
        <w:rPr>
          <w:rFonts w:eastAsia="Times New Roman" w:cs="Times New Roman"/>
          <w:szCs w:val="24"/>
        </w:rPr>
        <w:t xml:space="preserve">και τη ρήτρα ανάπτυξης της χώρας, μπορούν να μειωθούν. </w:t>
      </w:r>
    </w:p>
    <w:p w14:paraId="09F877D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Ταυτόχρονα, όμως, θα ήθελα να σας δώσω και δύο στοιχεία, για να έχουμε και μια εικόνα του τι σημαίνει προοδευτική και αναδιανεμητική φορολογική πολιτική. Οι μισθωτοί και συνταξιούχοι από 27.000 ευρώ μ</w:t>
      </w:r>
      <w:r>
        <w:rPr>
          <w:rFonts w:eastAsia="Times New Roman" w:cs="Times New Roman"/>
          <w:szCs w:val="24"/>
        </w:rPr>
        <w:t>έχρι 43.000 ευρώ εισόδημα και από 50.000 ευρώ μέχρι 55.000 ευρώ εισόδημα θα έχουν ελάφρυνση που θα φτάνει μέχρι και 400 ευρώ ετησίως. Τα εισο</w:t>
      </w:r>
      <w:r>
        <w:rPr>
          <w:rFonts w:eastAsia="Times New Roman" w:cs="Times New Roman"/>
          <w:szCs w:val="24"/>
        </w:rPr>
        <w:lastRenderedPageBreak/>
        <w:t>δήματα κάτω από 27.000 σ’ αυτές τις κατηγορίες των πολιτών, των μισθωτών και των συνταξιούχων, θα έχουν μια μικρή ε</w:t>
      </w:r>
      <w:r>
        <w:rPr>
          <w:rFonts w:eastAsia="Times New Roman" w:cs="Times New Roman"/>
          <w:szCs w:val="24"/>
        </w:rPr>
        <w:t xml:space="preserve">πιβάρυνση ετησίως </w:t>
      </w:r>
      <w:proofErr w:type="spellStart"/>
      <w:r>
        <w:rPr>
          <w:rFonts w:eastAsia="Times New Roman" w:cs="Times New Roman"/>
          <w:szCs w:val="24"/>
        </w:rPr>
        <w:t>μεσοσταθμικά</w:t>
      </w:r>
      <w:proofErr w:type="spellEnd"/>
      <w:r>
        <w:rPr>
          <w:rFonts w:eastAsia="Times New Roman" w:cs="Times New Roman"/>
          <w:szCs w:val="24"/>
        </w:rPr>
        <w:t xml:space="preserve"> ύψους 80 ευρώ. </w:t>
      </w:r>
    </w:p>
    <w:p w14:paraId="09F877D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Επίσης, οι ελεύθεροι επαγγελματίες μέχρι 32.700 ευρώ θα έχουν ελάφρυνση </w:t>
      </w:r>
      <w:proofErr w:type="spellStart"/>
      <w:r>
        <w:rPr>
          <w:rFonts w:eastAsia="Times New Roman" w:cs="Times New Roman"/>
          <w:szCs w:val="24"/>
        </w:rPr>
        <w:t>μεσοσταθμικά</w:t>
      </w:r>
      <w:proofErr w:type="spellEnd"/>
      <w:r>
        <w:rPr>
          <w:rFonts w:eastAsia="Times New Roman" w:cs="Times New Roman"/>
          <w:szCs w:val="24"/>
        </w:rPr>
        <w:t xml:space="preserve"> 500 ευρώ. Αυτό είναι αποτέλεσμα της </w:t>
      </w:r>
      <w:proofErr w:type="spellStart"/>
      <w:r>
        <w:rPr>
          <w:rFonts w:eastAsia="Times New Roman" w:cs="Times New Roman"/>
          <w:szCs w:val="24"/>
        </w:rPr>
        <w:t>κλιμακοποίησης</w:t>
      </w:r>
      <w:proofErr w:type="spellEnd"/>
      <w:r>
        <w:rPr>
          <w:rFonts w:eastAsia="Times New Roman" w:cs="Times New Roman"/>
          <w:szCs w:val="24"/>
        </w:rPr>
        <w:t xml:space="preserve"> των φορολογικών συντελεστών και στον φόρο εισοδήματος και στην εισφορά αλ</w:t>
      </w:r>
      <w:r>
        <w:rPr>
          <w:rFonts w:eastAsia="Times New Roman" w:cs="Times New Roman"/>
          <w:szCs w:val="24"/>
        </w:rPr>
        <w:t xml:space="preserve">ληλεγγύης. Και αυτά δεν είναι στοιχεία του Υπουργείου, είναι και στοιχεία που βγαίνουν από διάφορα οικονομικά </w:t>
      </w:r>
      <w:r>
        <w:rPr>
          <w:rFonts w:eastAsia="Times New Roman" w:cs="Times New Roman"/>
          <w:szCs w:val="24"/>
          <w:lang w:val="en-US"/>
        </w:rPr>
        <w:t>sites</w:t>
      </w:r>
      <w:r>
        <w:rPr>
          <w:rFonts w:eastAsia="Times New Roman" w:cs="Times New Roman"/>
          <w:szCs w:val="24"/>
        </w:rPr>
        <w:t>, από το «</w:t>
      </w:r>
      <w:proofErr w:type="spellStart"/>
      <w:r>
        <w:rPr>
          <w:rFonts w:eastAsia="Times New Roman" w:cs="Times New Roman"/>
          <w:szCs w:val="24"/>
          <w:lang w:val="en-US"/>
        </w:rPr>
        <w:t>Taxheaven</w:t>
      </w:r>
      <w:proofErr w:type="spellEnd"/>
      <w:r>
        <w:rPr>
          <w:rFonts w:eastAsia="Times New Roman" w:cs="Times New Roman"/>
          <w:szCs w:val="24"/>
        </w:rPr>
        <w:t xml:space="preserve">» και από χίλια δυο άλλα. </w:t>
      </w:r>
    </w:p>
    <w:p w14:paraId="09F877D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Παράλληλα, η σύνδεση των εισφορών με το ύψος του εισοδήματος και όχι με τα χρόνια προϋπηρεσίας </w:t>
      </w:r>
      <w:r>
        <w:rPr>
          <w:rFonts w:eastAsia="Times New Roman" w:cs="Times New Roman"/>
          <w:szCs w:val="24"/>
        </w:rPr>
        <w:t xml:space="preserve">στους μικροεπιχειρηματίες και στα μικρά καταστήματα που αποτελούν και την πλειοψηφία, την καρδιά των ελεύθερων επαγγελματιών, θα φέρει μια σημαντική μείωση στις ασφαλιστικές εισφορές μέχρι το εισόδημα των 22.000 ευρώ. </w:t>
      </w:r>
    </w:p>
    <w:p w14:paraId="09F877D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τον χώρο των αγροτών, να ε</w:t>
      </w:r>
      <w:r>
        <w:rPr>
          <w:rFonts w:eastAsia="Times New Roman" w:cs="Times New Roman"/>
          <w:szCs w:val="24"/>
        </w:rPr>
        <w:t xml:space="preserve">ίμαστε ξεκάθαροι για το τι λέμε έξω. </w:t>
      </w:r>
    </w:p>
    <w:p w14:paraId="09F877E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Πρώτον, ψηφίσαμε στο φορολογικό νομοσχέδιο το αφορολόγητο από 8.500 έως 9.500 ευρώ ανάλογα με τα προστατευόμενα τέκνα. Αυτό σημαίνει αυτόματα ότι μηδενίζει τη φορολογική υποχρέωση του 84% των αγροτών. Το 84% των αγροτώ</w:t>
      </w:r>
      <w:r>
        <w:rPr>
          <w:rFonts w:eastAsia="Times New Roman" w:cs="Times New Roman"/>
          <w:szCs w:val="24"/>
        </w:rPr>
        <w:t>ν δηλώνει εισοδήματα μέχρι 5.000 ευρώ. Όσοι είναι κάτω από 8.500 και 9.500 ευρώ –και είναι μεγαλύτερο αυτό το ποσοστό από το 84%, διότι το 84% δηλώνει μέχρι 5.000 ευρώ- δηλαδή η συντριπτική πλειοψηφία των αγροτών, ένα ποσοστό κοντά στο 90%, εξαιρούνται από</w:t>
      </w:r>
      <w:r>
        <w:rPr>
          <w:rFonts w:eastAsia="Times New Roman" w:cs="Times New Roman"/>
          <w:szCs w:val="24"/>
        </w:rPr>
        <w:t>λυτα από τη φορολογική υποχρέωση. Δεν έχουν κα</w:t>
      </w:r>
      <w:r>
        <w:rPr>
          <w:rFonts w:eastAsia="Times New Roman" w:cs="Times New Roman"/>
          <w:szCs w:val="24"/>
        </w:rPr>
        <w:t>μ</w:t>
      </w:r>
      <w:r>
        <w:rPr>
          <w:rFonts w:eastAsia="Times New Roman" w:cs="Times New Roman"/>
          <w:szCs w:val="24"/>
        </w:rPr>
        <w:t xml:space="preserve">μία φορολογική επιβάρυνση. Πρόκειται για ένα αφορολόγητο το οποίο καταργήσατε εσείς το 2012. </w:t>
      </w:r>
    </w:p>
    <w:p w14:paraId="09F877E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Ταυτόχρονα, το 98% των αγροτών, δηλαδή πεντακόσιες είκοσι χιλιάδες αγρότες θα έχουν μηδενική ή μειωμένη φορολογική </w:t>
      </w:r>
      <w:r>
        <w:rPr>
          <w:rFonts w:eastAsia="Times New Roman" w:cs="Times New Roman"/>
          <w:szCs w:val="24"/>
        </w:rPr>
        <w:t xml:space="preserve">επιβάρυνση σε σχέση με το παρελθόν έως πολύ μειωμένη φορολογική επιβάρυνση. Θα </w:t>
      </w:r>
      <w:r>
        <w:rPr>
          <w:rFonts w:eastAsia="Times New Roman" w:cs="Times New Roman"/>
          <w:szCs w:val="24"/>
        </w:rPr>
        <w:lastRenderedPageBreak/>
        <w:t>υπάρχει πραγματικά μια επιβάρυνση στους αγρότες σε ένα μέγεθος έντεκα χιλιάδων αγροτών σε σύνολο πεντακοσίων τριάντα χιλιάδων αγροτών –για να ξέρουμε τι ακριβώς λέμε- υπολογιζόμ</w:t>
      </w:r>
      <w:r>
        <w:rPr>
          <w:rFonts w:eastAsia="Times New Roman" w:cs="Times New Roman"/>
          <w:szCs w:val="24"/>
        </w:rPr>
        <w:t xml:space="preserve">ενο ταυτοχρόνως εδώ και το ασφαλιστικό κόστος αυτής της ιστορίας. </w:t>
      </w:r>
    </w:p>
    <w:p w14:paraId="09F877E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Τελειώνοντας, συνάδελφοι, θα ήθελα να αναφέρω ένα στοιχείο μόνο, για να μην πάρω και άλλο χρόνο. Η Νέα Δημοκρατία έχει αντιληφθεί το γεγονός ότι προφανώς τα νούμερα αλλάζουν προς το καλύτερ</w:t>
      </w:r>
      <w:r>
        <w:rPr>
          <w:rFonts w:eastAsia="Times New Roman" w:cs="Times New Roman"/>
          <w:szCs w:val="24"/>
        </w:rPr>
        <w:t xml:space="preserve">ο. Γνωρίζει πολύ καλά πως εάν όλα πάνε καλά βάσει σχεδιασμού και η δεύτερη αξιολόγηση κλείσει σύντομα, τότε η χώρα να ανακάμψει, πράγμα το οποίο μάλλον δεν το </w:t>
      </w:r>
      <w:proofErr w:type="spellStart"/>
      <w:r>
        <w:rPr>
          <w:rFonts w:eastAsia="Times New Roman" w:cs="Times New Roman"/>
          <w:szCs w:val="24"/>
        </w:rPr>
        <w:t>πολυθέλει</w:t>
      </w:r>
      <w:proofErr w:type="spellEnd"/>
      <w:r>
        <w:rPr>
          <w:rFonts w:eastAsia="Times New Roman" w:cs="Times New Roman"/>
          <w:szCs w:val="24"/>
        </w:rPr>
        <w:t>. Γι’ αυτό, το σχέδιο έχει ως εξής: Επενδύουμε με κάθε κόστος σε ένα βραχυπρόθεσμο σχέδι</w:t>
      </w:r>
      <w:r>
        <w:rPr>
          <w:rFonts w:eastAsia="Times New Roman" w:cs="Times New Roman"/>
          <w:szCs w:val="24"/>
        </w:rPr>
        <w:t xml:space="preserve">ο, που θα βασίζεται στην άμεση αποτυχία της ελληνικής Κυβέρνησης -εκεί έρχεται και το </w:t>
      </w:r>
      <w:proofErr w:type="spellStart"/>
      <w:r>
        <w:rPr>
          <w:rFonts w:eastAsia="Times New Roman" w:cs="Times New Roman"/>
          <w:szCs w:val="24"/>
        </w:rPr>
        <w:t>εμμονικό</w:t>
      </w:r>
      <w:proofErr w:type="spellEnd"/>
      <w:r>
        <w:rPr>
          <w:rFonts w:eastAsia="Times New Roman" w:cs="Times New Roman"/>
          <w:szCs w:val="24"/>
        </w:rPr>
        <w:t xml:space="preserve"> πλέον </w:t>
      </w:r>
      <w:r>
        <w:rPr>
          <w:rFonts w:eastAsia="Times New Roman" w:cs="Times New Roman"/>
          <w:szCs w:val="24"/>
        </w:rPr>
        <w:t>«</w:t>
      </w:r>
      <w:r>
        <w:rPr>
          <w:rFonts w:eastAsia="Times New Roman" w:cs="Times New Roman"/>
          <w:szCs w:val="24"/>
        </w:rPr>
        <w:t>εκλογές τώρα</w:t>
      </w:r>
      <w:r>
        <w:rPr>
          <w:rFonts w:eastAsia="Times New Roman" w:cs="Times New Roman"/>
          <w:szCs w:val="24"/>
        </w:rPr>
        <w:t>»</w:t>
      </w:r>
      <w:r>
        <w:rPr>
          <w:rFonts w:eastAsia="Times New Roman" w:cs="Times New Roman"/>
          <w:szCs w:val="24"/>
        </w:rPr>
        <w:t xml:space="preserve">, το οποίο τώρα τελευταία μάλλον δεν το </w:t>
      </w:r>
      <w:proofErr w:type="spellStart"/>
      <w:r>
        <w:rPr>
          <w:rFonts w:eastAsia="Times New Roman" w:cs="Times New Roman"/>
          <w:szCs w:val="24"/>
        </w:rPr>
        <w:t>πολυλέτε</w:t>
      </w:r>
      <w:proofErr w:type="spellEnd"/>
      <w:r>
        <w:rPr>
          <w:rFonts w:eastAsia="Times New Roman" w:cs="Times New Roman"/>
          <w:szCs w:val="24"/>
        </w:rPr>
        <w:t xml:space="preserve">- και ταυτόχρονα να συμβάλουμε στην πτώση της Κυβέρνησης, αξιοποιώντας </w:t>
      </w:r>
      <w:r>
        <w:rPr>
          <w:rFonts w:eastAsia="Times New Roman" w:cs="Times New Roman"/>
          <w:szCs w:val="24"/>
        </w:rPr>
        <w:lastRenderedPageBreak/>
        <w:t>είτε τις προτάσεις του</w:t>
      </w:r>
      <w:r>
        <w:rPr>
          <w:rFonts w:eastAsia="Times New Roman" w:cs="Times New Roman"/>
          <w:szCs w:val="24"/>
        </w:rPr>
        <w:t xml:space="preserve"> ΣΕΒ σε χίλια δυο άλλα ζητήματα είτε τις </w:t>
      </w:r>
      <w:proofErr w:type="spellStart"/>
      <w:r>
        <w:rPr>
          <w:rFonts w:eastAsia="Times New Roman" w:cs="Times New Roman"/>
          <w:szCs w:val="24"/>
        </w:rPr>
        <w:t>εμμονικές</w:t>
      </w:r>
      <w:proofErr w:type="spellEnd"/>
      <w:r>
        <w:rPr>
          <w:rFonts w:eastAsia="Times New Roman" w:cs="Times New Roman"/>
          <w:szCs w:val="24"/>
        </w:rPr>
        <w:t xml:space="preserve"> απαιτήσεις του Διεθνούς Νομισματικού Ταμείου. </w:t>
      </w:r>
    </w:p>
    <w:p w14:paraId="09F877E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Θέλουμε, όμως, να σας πούμε δύο πράγματα. Μας κατηγορείτε ότι αυτός ο προϋπολογισμός υπερφορολογεί και δεν έχει αναπτυξιακό χαρακτήρα. Να δούμε τι έχει πει ο </w:t>
      </w:r>
      <w:r>
        <w:rPr>
          <w:rFonts w:eastAsia="Times New Roman" w:cs="Times New Roman"/>
          <w:szCs w:val="24"/>
        </w:rPr>
        <w:t xml:space="preserve">Πρόεδρος της Νέας Δημοκρατίας. Μέσα από τις δηλώσεις του στη Θεσσαλονίκη, στη ΔΕΘ, συμπεραίνουμε ότι η πολιτική που εξαγγέλλει είναι ψευδής και ταυτόχρονα καταστροφική. Είναι σαν εκείνο το κόμμα που έλεγε «χαρίζω οικόπεδα, χαρίζω χρέη» με τον συγκεκριμένο </w:t>
      </w:r>
      <w:r>
        <w:rPr>
          <w:rFonts w:eastAsia="Times New Roman" w:cs="Times New Roman"/>
          <w:szCs w:val="24"/>
        </w:rPr>
        <w:t>λαϊκισμό.</w:t>
      </w:r>
    </w:p>
    <w:p w14:paraId="09F877E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F877E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09F877E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Στον ΕΝΦΙΑ εξήγγειλε ο κ. Μητσοτάκης οριζόντια μείωση 30%. Ο ΦΠΑ είναι μειωμένος, και ο υψηλός και ο χαμηλός κατά δυο μονάδ</w:t>
      </w:r>
      <w:r>
        <w:rPr>
          <w:rFonts w:eastAsia="Times New Roman" w:cs="Times New Roman"/>
          <w:szCs w:val="24"/>
        </w:rPr>
        <w:t xml:space="preserve">ες και </w:t>
      </w:r>
      <w:r>
        <w:rPr>
          <w:rFonts w:eastAsia="Times New Roman" w:cs="Times New Roman"/>
          <w:szCs w:val="24"/>
        </w:rPr>
        <w:lastRenderedPageBreak/>
        <w:t xml:space="preserve">ταυτόχρονα είναι και οι φορολογικοί συντελεστές χαμηλωμένοι. Το δημοσιονομικό κενό που θα προκύψει είναι της τάξεως των 4,2 δισεκατομμυρίων. Οι δευτερογενείς δαπάνες είναι κοντά στα 6 δισεκατομμύρια. Το μεγαλύτερο ποσοστό αυτών είναι ανελαστικό. Το </w:t>
      </w:r>
      <w:r>
        <w:rPr>
          <w:rFonts w:eastAsia="Times New Roman" w:cs="Times New Roman"/>
          <w:szCs w:val="24"/>
        </w:rPr>
        <w:t>80% είναι ανελαστικό. Μιλάμε μόνο για ένα 20% ελαστικές δευτερογενείς δαπάνες. Άρα αυτή η ψαλίδα τ</w:t>
      </w:r>
      <w:r>
        <w:rPr>
          <w:rFonts w:eastAsia="Times New Roman" w:cs="Times New Roman"/>
          <w:szCs w:val="24"/>
        </w:rPr>
        <w:t>ων</w:t>
      </w:r>
      <w:r>
        <w:rPr>
          <w:rFonts w:eastAsia="Times New Roman" w:cs="Times New Roman"/>
          <w:szCs w:val="24"/>
        </w:rPr>
        <w:t xml:space="preserve"> 4,2 δισεκατομμυρίων ευρώ, έξω από την πραγματική ανάγκη μείωσης αυτών των ελαστικών δαπανών του κράτους αφορά 3 δισεκατομμύρια ευρώ, τα οποία –τα είπε πολύ</w:t>
      </w:r>
      <w:r>
        <w:rPr>
          <w:rFonts w:eastAsia="Times New Roman" w:cs="Times New Roman"/>
          <w:szCs w:val="24"/>
        </w:rPr>
        <w:t xml:space="preserve"> καλά ο κ. </w:t>
      </w:r>
      <w:proofErr w:type="spellStart"/>
      <w:r>
        <w:rPr>
          <w:rFonts w:eastAsia="Times New Roman" w:cs="Times New Roman"/>
          <w:szCs w:val="24"/>
        </w:rPr>
        <w:t>Αυγενάκης</w:t>
      </w:r>
      <w:proofErr w:type="spellEnd"/>
      <w:r>
        <w:rPr>
          <w:rFonts w:eastAsia="Times New Roman" w:cs="Times New Roman"/>
          <w:szCs w:val="24"/>
        </w:rPr>
        <w:t xml:space="preserve"> στην ομιλία του στα Ανώγεια- αφορούν απολύσεις δημοσίων υπαλλήλων και μείωση της κοινωνικής πολιτικής της Κυβέρνησης.</w:t>
      </w:r>
    </w:p>
    <w:p w14:paraId="09F877E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συνάδελφε.</w:t>
      </w:r>
    </w:p>
    <w:p w14:paraId="09F877E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Με αυτό, λοιπόν, το δεδομένο νο</w:t>
      </w:r>
      <w:r>
        <w:rPr>
          <w:rFonts w:eastAsia="Times New Roman" w:cs="Times New Roman"/>
          <w:szCs w:val="24"/>
        </w:rPr>
        <w:t>μίζω ότι η μελλοντική σας κυβέρνηση που οραματίζεστε θα φτάσει σε ένα αδιέξοδο και το αδιέξοδο είναι πολύ συγκεκριμένο. Είτε θα αναγκαστεί σε ένα επιπλέον κούρεμα μισθών και συντάξεων, μια που έχει και πολιτική αλλεργία στην προοδευτικότητα των μέτρων, είτ</w:t>
      </w:r>
      <w:r>
        <w:rPr>
          <w:rFonts w:eastAsia="Times New Roman" w:cs="Times New Roman"/>
          <w:szCs w:val="24"/>
        </w:rPr>
        <w:t>ε θα αναγκαστεί να λάβει νέα μέτρα, ένα τέταρτο δηλαδή μνημόνιο, ύψους 3 δισεκατομμυρίων. Αυτό φοβόμαστε ότι θα είναι το δεύτερο</w:t>
      </w:r>
      <w:r>
        <w:rPr>
          <w:rFonts w:eastAsia="Times New Roman" w:cs="Times New Roman"/>
          <w:szCs w:val="24"/>
        </w:rPr>
        <w:t xml:space="preserve">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Νέας Δημοκρατίας και το πρώτο επί προεδρίας Κυριάκου Μητσοτάκη. </w:t>
      </w:r>
    </w:p>
    <w:p w14:paraId="09F877E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77EA"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09F877E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 ότι είχα αναγγείλει τον Υφυπουργό κ. Λιάκο, για να υπάρξει εναλλαγή, να έρθει ο κ. Δήμας και μετά θα μιλήσει ο κύριος Υφυπουργός.</w:t>
      </w:r>
    </w:p>
    <w:p w14:paraId="09F877E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Κύριε Πρόεδρε, να πάρω τη θέση του κ. Δήμα;</w:t>
      </w:r>
    </w:p>
    <w:p w14:paraId="09F877E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τώρα, κύριε </w:t>
      </w:r>
      <w:proofErr w:type="spellStart"/>
      <w:r>
        <w:rPr>
          <w:rFonts w:eastAsia="Times New Roman" w:cs="Times New Roman"/>
          <w:szCs w:val="24"/>
        </w:rPr>
        <w:t>Βρούτση</w:t>
      </w:r>
      <w:proofErr w:type="spellEnd"/>
      <w:r>
        <w:rPr>
          <w:rFonts w:eastAsia="Times New Roman" w:cs="Times New Roman"/>
          <w:szCs w:val="24"/>
        </w:rPr>
        <w:t>. Να περιμένετε. Τον είχα αναγγείλει τρεις φορές. Μετά τον κ. Παπαδόπουλο, ευχαρίστως να δώσω τον λόγο.</w:t>
      </w:r>
    </w:p>
    <w:p w14:paraId="09F877E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Ορίστε, κύριε Δήμα, έχετε τον λόγο.</w:t>
      </w:r>
    </w:p>
    <w:p w14:paraId="09F877E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Ευχαριστώ, κύριε Πρόεδρε.</w:t>
      </w:r>
    </w:p>
    <w:p w14:paraId="09F877F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 xml:space="preserve">υνάδελφοι, ο προϋπολογισμός που έχει καταθέσει η Κυβέρνηση στη Βουλή είναι μη ρεαλιστικός, διότι βασίζεται σε ανεδαφικές υποθέσεις. </w:t>
      </w:r>
    </w:p>
    <w:p w14:paraId="09F877F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συγκεκριμένος όμως. Ισχυρίζεται ότι το 2017 θα έχουμε ανάπτυξη 2,7% και αυτό θα επιτευχθεί, κυρίως επειδή θα αυξηθεί η ιδιωτική κατανάλωση κατά 1,8%, θα αυξηθούν οι επενδύσεις κατά 9,1% και θα αυξηθούν οι εξαγωγές κατά 5,3%. </w:t>
      </w:r>
    </w:p>
    <w:p w14:paraId="09F877F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Όλοι ευχόμαστε</w:t>
      </w:r>
      <w:r>
        <w:rPr>
          <w:rFonts w:eastAsia="Times New Roman" w:cs="Times New Roman"/>
          <w:szCs w:val="24"/>
        </w:rPr>
        <w:t xml:space="preserve"> η ελληνική Κυβέρνηση να πετύχει τους στόχους που έχει θέσει στον προϋπολογισμό. Αυτό, αν και θα έπρεπε κανονικά να ήταν αυτονόητο, δυστυχώς λόγω της εκτεταμένης πόλωσης στην πολιτική ζωή τα τελευταία χρόνια μόνο αυτονόητο δεν είναι. </w:t>
      </w:r>
    </w:p>
    <w:p w14:paraId="09F877F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πραγματικό ερώτημα</w:t>
      </w:r>
      <w:r>
        <w:rPr>
          <w:rFonts w:eastAsia="Times New Roman" w:cs="Times New Roman"/>
          <w:szCs w:val="24"/>
        </w:rPr>
        <w:t>, όμως, που τίθεται</w:t>
      </w:r>
      <w:r>
        <w:rPr>
          <w:rFonts w:eastAsia="Times New Roman" w:cs="Times New Roman"/>
          <w:szCs w:val="24"/>
        </w:rPr>
        <w:t>,</w:t>
      </w:r>
      <w:r>
        <w:rPr>
          <w:rFonts w:eastAsia="Times New Roman" w:cs="Times New Roman"/>
          <w:szCs w:val="24"/>
        </w:rPr>
        <w:t xml:space="preserve"> είναι κατά πόσο είναι ρεαλιστικοί οι στόχοι που έχει θέσει η Κυβέρνηση σε συνάρτηση με την πολιτική που ακολουθεί. Άρα</w:t>
      </w:r>
      <w:r>
        <w:rPr>
          <w:rFonts w:eastAsia="Times New Roman" w:cs="Times New Roman"/>
          <w:szCs w:val="24"/>
        </w:rPr>
        <w:t xml:space="preserve"> η κύρια υπόθεση εργασίας είναι ότι από την ύφεση του μείον 0,3% το 2016, η ελληνική οικονομία θα έχει θετικούς ρυθμούς οικονομικής ανάπτυξης 2,7%. Άρα ένα σημαντικό αναπτυξιακό άλμα.</w:t>
      </w:r>
    </w:p>
    <w:p w14:paraId="09F877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πάμε, όμως, στη βαθύτερη ανάλυση. Εγώ, όπως είπα, θα εστιάσω σε τ</w:t>
      </w:r>
      <w:r>
        <w:rPr>
          <w:rFonts w:eastAsia="Times New Roman" w:cs="Times New Roman"/>
          <w:szCs w:val="24"/>
        </w:rPr>
        <w:t xml:space="preserve">ρία σημεία: στην ιδιωτική κατανάλωση, στις επενδύσεις και τις εξαγωγές. </w:t>
      </w:r>
    </w:p>
    <w:p w14:paraId="09F877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Πρώτον, ιδιωτική κατανάλωση. Λέει η Κυβέρνηση πως η ιδιωτική κατανάλωση θα αυξηθεί το 2017 κατά 1,8%, ενώ το 2016 μειώθηκε κατά 0,6%. Θεωρώ τον στόχο μη ρεαλιστικό, διότι το διαθέσιμο</w:t>
      </w:r>
      <w:r>
        <w:rPr>
          <w:rFonts w:eastAsia="Times New Roman" w:cs="Times New Roman"/>
          <w:szCs w:val="24"/>
        </w:rPr>
        <w:t xml:space="preserve"> εισόδημα των </w:t>
      </w:r>
      <w:r>
        <w:rPr>
          <w:rFonts w:eastAsia="Times New Roman" w:cs="Times New Roman"/>
          <w:szCs w:val="24"/>
        </w:rPr>
        <w:lastRenderedPageBreak/>
        <w:t xml:space="preserve">Ελλήνων το 2017 θα μειωθεί, άρα λογικά η ιδιωτική κατανάλωση θα περιορισθεί. </w:t>
      </w:r>
    </w:p>
    <w:p w14:paraId="09F877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Πιο αναλυτικά,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η Κυβέρνηση έχει υπολογίσει επιπλέον φορολόγηση της τάξεως των 2,6 δισεκατομμυρίων ευρώ για πολίτες και επιχειρήσεις. Εμείς</w:t>
      </w:r>
      <w:r>
        <w:rPr>
          <w:rFonts w:eastAsia="Times New Roman" w:cs="Times New Roman"/>
          <w:szCs w:val="24"/>
        </w:rPr>
        <w:t>,</w:t>
      </w:r>
      <w:r>
        <w:rPr>
          <w:rFonts w:eastAsia="Times New Roman" w:cs="Times New Roman"/>
          <w:szCs w:val="24"/>
        </w:rPr>
        <w:t xml:space="preserve"> στη Νέα Δημ</w:t>
      </w:r>
      <w:r>
        <w:rPr>
          <w:rFonts w:eastAsia="Times New Roman" w:cs="Times New Roman"/>
          <w:szCs w:val="24"/>
        </w:rPr>
        <w:t>οκρατία</w:t>
      </w:r>
      <w:r>
        <w:rPr>
          <w:rFonts w:eastAsia="Times New Roman" w:cs="Times New Roman"/>
          <w:szCs w:val="24"/>
        </w:rPr>
        <w:t>,</w:t>
      </w:r>
      <w:r>
        <w:rPr>
          <w:rFonts w:eastAsia="Times New Roman" w:cs="Times New Roman"/>
          <w:szCs w:val="24"/>
        </w:rPr>
        <w:t xml:space="preserve"> πιστεύουμε ότι η φοροδοτική ικανότητα των Ελλήνων πολιτών έχει προ πολλού καιρού εξαντληθεί. Στον ΣΥΡΙΖΑ και στους Ανεξάρτητους Έλληνες, όμως, φαίνεται πως πιστεύετε ότι οι Έλληνες πολίτες και οι επιχειρήσεις έχουν τη δυνατότητα να πληρώσουν ακόμη</w:t>
      </w:r>
      <w:r>
        <w:rPr>
          <w:rFonts w:eastAsia="Times New Roman" w:cs="Times New Roman"/>
          <w:szCs w:val="24"/>
        </w:rPr>
        <w:t xml:space="preserve"> περισσότερα το 2017 απ’ όσα πλήρωσαν το 2016. Αλλιώς, δεν εξηγείται η επιπλέον φορολόγηση κατά 2,6 δισεκατομμύρια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w:t>
      </w:r>
    </w:p>
    <w:p w14:paraId="09F877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Επίσης, έχετε ήδη ψηφίσει επιπλέον μειώσεις συντάξεων, σχεδόν κατά 1 δισεκατομμύριο ευρώ και αυξήσεις ασφαλιστικών εισφορών περ</w:t>
      </w:r>
      <w:r>
        <w:rPr>
          <w:rFonts w:eastAsia="Times New Roman" w:cs="Times New Roman"/>
          <w:szCs w:val="24"/>
        </w:rPr>
        <w:t>ίπου 1,4 δισεκατομμύρια που θα ξεκινήσουν να εφαρμόζονται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lastRenderedPageBreak/>
        <w:t xml:space="preserve">2017. Συνεπώς είναι πασιφανές ότι το 2017 το διαθέσιμο εισόδημα των Ελλήνων πολιτών θα μειωθεί και μάλιστα αισθητά. </w:t>
      </w:r>
    </w:p>
    <w:p w14:paraId="09F877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Όποιος κυκλοφορεί λίγο στην αγορά νομίζω πως το αντιλαμβάνεται. Η αγοραστ</w:t>
      </w:r>
      <w:r>
        <w:rPr>
          <w:rFonts w:eastAsia="Times New Roman" w:cs="Times New Roman"/>
          <w:szCs w:val="24"/>
        </w:rPr>
        <w:t>ική δύναμη των Ελλήνων έχει μειωθεί. Σύμφωνα με πρόσφατα στοιχεία της Τράπεζας της Ελλάδος το 2015, δηλαδή την πρώτη χρονιά της διακυβέρνησης ΣΥΡΙΖΑ-Ανεξ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τη χρονιά της υποτιθέμενης σκληρής και περήφανης διαπραγμάτευσης, η σχετική φτώχεια αυ</w:t>
      </w:r>
      <w:r>
        <w:rPr>
          <w:rFonts w:eastAsia="Times New Roman" w:cs="Times New Roman"/>
          <w:szCs w:val="24"/>
        </w:rPr>
        <w:t>ξήθηκε κατά 8,1%, ενώ το 2014, τελευταία χρονιά της κυβέρνησης Σαμαρά, μειώθηκε η φτώχεια κατά 7,1%.</w:t>
      </w:r>
    </w:p>
    <w:p w14:paraId="09F877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καταθέτω και τον πίνακα για τα Πρακτικά.</w:t>
      </w:r>
    </w:p>
    <w:p w14:paraId="09F877F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Χρίστος Δήμας καταθέτει για τα Πρακτικά τον προαναφερθέντα πίνακα, ο οποίος βρ</w:t>
      </w:r>
      <w:r>
        <w:rPr>
          <w:rFonts w:eastAsia="Times New Roman" w:cs="Times New Roman"/>
          <w:szCs w:val="24"/>
        </w:rPr>
        <w:t xml:space="preserve">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F877F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ενώ το διαθέσιμο εισόδημα αυξήθηκε το 2014, από το 2015 έχει μειωθεί αισθητά. Και το χειρότερο είναι πως, δυστυχώς, έχει αυξηθεί η φτώχεια σε πολίτες και </w:t>
      </w:r>
      <w:r>
        <w:rPr>
          <w:rFonts w:eastAsia="Times New Roman" w:cs="Times New Roman"/>
          <w:szCs w:val="24"/>
        </w:rPr>
        <w:t>νοικοκυριά. Το αποτέλεσμα είναι οι πολίτες όχι μόνο να έχουν μειώσει κατά πολύ τα έξοδά του</w:t>
      </w:r>
      <w:r>
        <w:rPr>
          <w:rFonts w:eastAsia="Times New Roman" w:cs="Times New Roman"/>
          <w:szCs w:val="24"/>
        </w:rPr>
        <w:t>ς</w:t>
      </w:r>
      <w:r>
        <w:rPr>
          <w:rFonts w:eastAsia="Times New Roman" w:cs="Times New Roman"/>
          <w:szCs w:val="24"/>
        </w:rPr>
        <w:t xml:space="preserve"> και συνεπώς, την ιδιωτική κατανάλωση, αλλά πλέον περιορίζονται στα απολύτως απαραίτητα. Οι πολίτες καταναλώνουν αισθητά λιγότερ</w:t>
      </w:r>
      <w:r>
        <w:rPr>
          <w:rFonts w:eastAsia="Times New Roman" w:cs="Times New Roman"/>
          <w:szCs w:val="24"/>
        </w:rPr>
        <w:t>ο</w:t>
      </w:r>
      <w:r>
        <w:rPr>
          <w:rFonts w:eastAsia="Times New Roman" w:cs="Times New Roman"/>
          <w:szCs w:val="24"/>
        </w:rPr>
        <w:t xml:space="preserve"> και μειώνουν τα έξοδά τους και πρα</w:t>
      </w:r>
      <w:r>
        <w:rPr>
          <w:rFonts w:eastAsia="Times New Roman" w:cs="Times New Roman"/>
          <w:szCs w:val="24"/>
        </w:rPr>
        <w:t xml:space="preserve">γματικά </w:t>
      </w:r>
      <w:r>
        <w:rPr>
          <w:rFonts w:eastAsia="Times New Roman" w:cs="Times New Roman"/>
          <w:szCs w:val="24"/>
        </w:rPr>
        <w:t>α</w:t>
      </w:r>
      <w:r>
        <w:rPr>
          <w:rFonts w:eastAsia="Times New Roman" w:cs="Times New Roman"/>
          <w:szCs w:val="24"/>
        </w:rPr>
        <w:t xml:space="preserve">δυνατώ να καταλάβω πού βασίζεται η πρόβλεψη του Υπουργείου Οικονομικών για την αύξηση της ιδιωτικής κατανάλωσης. Μια απάντηση θα την ήθελα από την </w:t>
      </w:r>
      <w:r>
        <w:rPr>
          <w:rFonts w:eastAsia="Times New Roman" w:cs="Times New Roman"/>
          <w:szCs w:val="24"/>
        </w:rPr>
        <w:t xml:space="preserve">κυρία </w:t>
      </w:r>
      <w:r>
        <w:rPr>
          <w:rFonts w:eastAsia="Times New Roman" w:cs="Times New Roman"/>
          <w:szCs w:val="24"/>
        </w:rPr>
        <w:t>Υ</w:t>
      </w:r>
      <w:r>
        <w:rPr>
          <w:rFonts w:eastAsia="Times New Roman" w:cs="Times New Roman"/>
          <w:szCs w:val="24"/>
        </w:rPr>
        <w:t>φυ</w:t>
      </w:r>
      <w:r>
        <w:rPr>
          <w:rFonts w:eastAsia="Times New Roman" w:cs="Times New Roman"/>
          <w:szCs w:val="24"/>
        </w:rPr>
        <w:t xml:space="preserve">πουργό. </w:t>
      </w:r>
    </w:p>
    <w:p w14:paraId="09F877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Ήδη, το Γραφείο Προϋπολογισμού της Βουλής έχει προειδοποιήσει πως οποιαδήποτε αύξη</w:t>
      </w:r>
      <w:r>
        <w:rPr>
          <w:rFonts w:eastAsia="Times New Roman" w:cs="Times New Roman"/>
          <w:szCs w:val="24"/>
        </w:rPr>
        <w:t xml:space="preserve">ση φόρων θα έχει ως συνέπεια κάθε νοικοκυριό να κόβει από τις βασικές του ανάγκες για να μπορέσει να ανταπεξέλθει. </w:t>
      </w:r>
    </w:p>
    <w:p w14:paraId="09F877F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στοιχεία επιβεβαιώνουν τη δραματική κατάσταση, στην οποία έχει περιέλθει η πλειοψηφία των νοικοκυριών. Συγκεκριμένα, ένας στους δύο Έλλην</w:t>
      </w:r>
      <w:r>
        <w:rPr>
          <w:rFonts w:eastAsia="Times New Roman" w:cs="Times New Roman"/>
          <w:szCs w:val="24"/>
        </w:rPr>
        <w:t xml:space="preserve">ες φορολογούμενους οφείλει χρήματα στο ελληνικό </w:t>
      </w:r>
      <w:r>
        <w:rPr>
          <w:rFonts w:eastAsia="Times New Roman" w:cs="Times New Roman"/>
          <w:szCs w:val="24"/>
        </w:rPr>
        <w:t>δ</w:t>
      </w:r>
      <w:r>
        <w:rPr>
          <w:rFonts w:eastAsia="Times New Roman" w:cs="Times New Roman"/>
          <w:szCs w:val="24"/>
        </w:rPr>
        <w:t xml:space="preserve">ημόσιο. Για την </w:t>
      </w:r>
      <w:r>
        <w:rPr>
          <w:rFonts w:eastAsia="Times New Roman" w:cs="Times New Roman"/>
          <w:szCs w:val="24"/>
        </w:rPr>
        <w:lastRenderedPageBreak/>
        <w:t>ακρίβεια, οφείλου</w:t>
      </w:r>
      <w:r>
        <w:rPr>
          <w:rFonts w:eastAsia="Times New Roman" w:cs="Times New Roman"/>
          <w:szCs w:val="24"/>
        </w:rPr>
        <w:t>ν</w:t>
      </w:r>
      <w:r>
        <w:rPr>
          <w:rFonts w:eastAsia="Times New Roman" w:cs="Times New Roman"/>
          <w:szCs w:val="24"/>
        </w:rPr>
        <w:t xml:space="preserve"> σχεδόν το μισό ΑΕΠ. Άνθρωποι, που ήταν πάντοτε νοικοκύρηδες, εργατικοί και προσεκτικοί, δεν έχουν σήμερα τη δυνατότητα να ανταποκριθούν σε αυτά, τα οποία ζητάει το κράτος. </w:t>
      </w:r>
    </w:p>
    <w:p w14:paraId="09F877F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Δείτε τον πίνακα με τις ληξιπρόθεσμες οφειλές των ιδιωτών προς το </w:t>
      </w:r>
      <w:r>
        <w:rPr>
          <w:rFonts w:eastAsia="Times New Roman" w:cs="Times New Roman"/>
          <w:szCs w:val="24"/>
        </w:rPr>
        <w:t>δ</w:t>
      </w:r>
      <w:r>
        <w:rPr>
          <w:rFonts w:eastAsia="Times New Roman" w:cs="Times New Roman"/>
          <w:szCs w:val="24"/>
        </w:rPr>
        <w:t xml:space="preserve">ημόσιο. Επί </w:t>
      </w:r>
      <w:r>
        <w:rPr>
          <w:rFonts w:eastAsia="Times New Roman" w:cs="Times New Roman"/>
          <w:szCs w:val="24"/>
        </w:rPr>
        <w:t>κ</w:t>
      </w:r>
      <w:r>
        <w:rPr>
          <w:rFonts w:eastAsia="Times New Roman" w:cs="Times New Roman"/>
          <w:szCs w:val="24"/>
        </w:rPr>
        <w:t xml:space="preserve">υβερνήσεων ΣΥΡΙΖΑ-Ανεξαρτήτων Ελλήνων κάθε μήνα προστίθεται ένα δισεκατομμύριο ευρώ στις οφειλές των ιδιωτών προς το </w:t>
      </w:r>
      <w:r>
        <w:rPr>
          <w:rFonts w:eastAsia="Times New Roman" w:cs="Times New Roman"/>
          <w:szCs w:val="24"/>
        </w:rPr>
        <w:t>δ</w:t>
      </w:r>
      <w:r>
        <w:rPr>
          <w:rFonts w:eastAsia="Times New Roman" w:cs="Times New Roman"/>
          <w:szCs w:val="24"/>
        </w:rPr>
        <w:t>ημόσιο. Πλέον έχουμε ξεπεράσει τα 91,5 δισεκατομμύρια ευρ</w:t>
      </w:r>
      <w:r>
        <w:rPr>
          <w:rFonts w:eastAsia="Times New Roman" w:cs="Times New Roman"/>
          <w:szCs w:val="24"/>
        </w:rPr>
        <w:t xml:space="preserve">ώ. </w:t>
      </w:r>
    </w:p>
    <w:p w14:paraId="09F877F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ποια είναι η λύση που προτείνει η Κυβέρνηση; Μα, η επιπλέον φορολόγηση. Δεν χρειάζεται να είναι κανείς οικονομολόγος για να κατανοήσει πως αυτό είναι παράλογο. Απλή λογική απαιτεί</w:t>
      </w:r>
      <w:r>
        <w:rPr>
          <w:rFonts w:eastAsia="Times New Roman" w:cs="Times New Roman"/>
          <w:szCs w:val="24"/>
        </w:rPr>
        <w:t>ται</w:t>
      </w:r>
      <w:r>
        <w:rPr>
          <w:rFonts w:eastAsia="Times New Roman" w:cs="Times New Roman"/>
          <w:szCs w:val="24"/>
        </w:rPr>
        <w:t>. Ο κανόνας και η λογική λένε πως η περαιτέρω συρρίκνωση των εισοδ</w:t>
      </w:r>
      <w:r>
        <w:rPr>
          <w:rFonts w:eastAsia="Times New Roman" w:cs="Times New Roman"/>
          <w:szCs w:val="24"/>
        </w:rPr>
        <w:t xml:space="preserve">ημάτων και της αγοραστικής δύναμης και συνεπώς, η μείωση του διαθέσιμου εισοδήματος, οδηγούν όχι στην αύξηση της ιδιωτικής κατανάλωσης, αλλά προφανώς στη μείωση. </w:t>
      </w:r>
    </w:p>
    <w:p w14:paraId="09F8780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Άρα το πώς εσείς υποστηρίζετε ότι θα αυξηθεί η ιδιωτική κατανάλωση κατά 1,8%, δηλαδή οι πολίτ</w:t>
      </w:r>
      <w:r>
        <w:rPr>
          <w:rFonts w:eastAsia="Times New Roman" w:cs="Times New Roman"/>
          <w:szCs w:val="24"/>
        </w:rPr>
        <w:t xml:space="preserve">ες θα ξοδέψουν περισσότερα χρήματα την επόμενη χρονιά, είναι πραγματικά απορίας άξιο. </w:t>
      </w:r>
    </w:p>
    <w:p w14:paraId="09F8780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Βέβαια, λείπουν τόσο ο Υπουργός Οικονομικών όσο και ο Αναπληρωτής Υπουργός Οικονομικών. Είναι καθηγητές </w:t>
      </w:r>
      <w:r>
        <w:rPr>
          <w:rFonts w:eastAsia="Times New Roman" w:cs="Times New Roman"/>
          <w:szCs w:val="24"/>
        </w:rPr>
        <w:t>ο</w:t>
      </w:r>
      <w:r>
        <w:rPr>
          <w:rFonts w:eastAsia="Times New Roman" w:cs="Times New Roman"/>
          <w:szCs w:val="24"/>
        </w:rPr>
        <w:t xml:space="preserve">ικονομικών στο </w:t>
      </w:r>
      <w:r>
        <w:rPr>
          <w:rFonts w:eastAsia="Times New Roman" w:cs="Times New Roman"/>
          <w:szCs w:val="24"/>
        </w:rPr>
        <w:t>π</w:t>
      </w:r>
      <w:r>
        <w:rPr>
          <w:rFonts w:eastAsia="Times New Roman" w:cs="Times New Roman"/>
          <w:szCs w:val="24"/>
        </w:rPr>
        <w:t xml:space="preserve">ανεπιστήμιο και απορώ αν θεωρούν ότι η ανάλυση, </w:t>
      </w:r>
      <w:r>
        <w:rPr>
          <w:rFonts w:eastAsia="Times New Roman" w:cs="Times New Roman"/>
          <w:szCs w:val="24"/>
        </w:rPr>
        <w:t>που έχουν κάνει, είναι ορθολογική. Πραγματικά, θέλω μια απάντηση από το Υπουργείο Οικονομικών για το πού βασίζεται η υπόθεση για την αύξηση της ιδιωτικής κατανάλωσης.</w:t>
      </w:r>
    </w:p>
    <w:p w14:paraId="09F8780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Δεύτερον, οι επενδύσεις. Η Κυβέρνηση ισχυρίζεται ότι ο Ακαθάριστος Σχηματισμός Παγίου Κεφ</w:t>
      </w:r>
      <w:r>
        <w:rPr>
          <w:rFonts w:eastAsia="Times New Roman" w:cs="Times New Roman"/>
          <w:szCs w:val="24"/>
        </w:rPr>
        <w:t xml:space="preserve">αλαίου, με άλλα λόγια οι επενδύσεις, θα αυξηθούν κατά 9,1% το 2017. Όλοι το ευχόμαστε. Όμως αλήθεια, πώς θα το καταφέρουμε αυτό; Θα δουν οι υποψήφιοι επενδυτές πως αντιμετωπίσατε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το λιμάνι του Πειραιά, όπου άλλα συμφωνήσατε </w:t>
      </w:r>
      <w:r>
        <w:rPr>
          <w:rFonts w:eastAsia="Times New Roman" w:cs="Times New Roman"/>
          <w:szCs w:val="24"/>
        </w:rPr>
        <w:lastRenderedPageBreak/>
        <w:t>με τους Κινέζους επενδυτές και άλλα φέρατε εδώ στη Βουλή, στη σύμβαση;</w:t>
      </w:r>
    </w:p>
    <w:p w14:paraId="09F8780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Άραγε, θα δο</w:t>
      </w:r>
      <w:r>
        <w:rPr>
          <w:rFonts w:eastAsia="Times New Roman" w:cs="Times New Roman"/>
          <w:szCs w:val="24"/>
        </w:rPr>
        <w:t>υ</w:t>
      </w:r>
      <w:r>
        <w:rPr>
          <w:rFonts w:eastAsia="Times New Roman" w:cs="Times New Roman"/>
          <w:szCs w:val="24"/>
        </w:rPr>
        <w:t>ν οι υποψήφιοι επενδυτές πως αντιμετωπίσατε την επένδυση στις Σκουριές, με τα θεαματικά μπρος-πίσω της Κυβέρνησης σας, που</w:t>
      </w:r>
      <w:r>
        <w:rPr>
          <w:rFonts w:eastAsia="Times New Roman" w:cs="Times New Roman"/>
          <w:szCs w:val="24"/>
        </w:rPr>
        <w:t xml:space="preserve"> άλλα έλεγε ο ένας Υπουργός και άλλα έκανε ο άλλος, τινάζοντας την επένδυση στον αέρα; </w:t>
      </w:r>
    </w:p>
    <w:p w14:paraId="09F8780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δο</w:t>
      </w:r>
      <w:r>
        <w:rPr>
          <w:rFonts w:eastAsia="Times New Roman" w:cs="Times New Roman"/>
          <w:szCs w:val="24"/>
        </w:rPr>
        <w:t>υ</w:t>
      </w:r>
      <w:r>
        <w:rPr>
          <w:rFonts w:eastAsia="Times New Roman" w:cs="Times New Roman"/>
          <w:szCs w:val="24"/>
        </w:rPr>
        <w:t>ν οι υποψήφιοι επενδυτές το παράδειγμα με το ΔΕΣΦΑ και π</w:t>
      </w:r>
      <w:r>
        <w:rPr>
          <w:rFonts w:eastAsia="Times New Roman" w:cs="Times New Roman"/>
          <w:szCs w:val="24"/>
        </w:rPr>
        <w:t>ώ</w:t>
      </w:r>
      <w:r>
        <w:rPr>
          <w:rFonts w:eastAsia="Times New Roman" w:cs="Times New Roman"/>
          <w:szCs w:val="24"/>
        </w:rPr>
        <w:t xml:space="preserve">ς η ελληνική Κυβέρνηση συμπεριφέρθηκε στους </w:t>
      </w:r>
      <w:proofErr w:type="spellStart"/>
      <w:r>
        <w:rPr>
          <w:rFonts w:eastAsia="Times New Roman" w:cs="Times New Roman"/>
          <w:szCs w:val="24"/>
        </w:rPr>
        <w:t>Αζέρους</w:t>
      </w:r>
      <w:proofErr w:type="spellEnd"/>
      <w:r>
        <w:rPr>
          <w:rFonts w:eastAsia="Times New Roman" w:cs="Times New Roman"/>
          <w:szCs w:val="24"/>
        </w:rPr>
        <w:t xml:space="preserve"> επενδυτές, αναγκάζοντάς τους να αποσυρθούν; </w:t>
      </w:r>
    </w:p>
    <w:p w14:paraId="09F8780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δο</w:t>
      </w:r>
      <w:r>
        <w:rPr>
          <w:rFonts w:eastAsia="Times New Roman" w:cs="Times New Roman"/>
          <w:szCs w:val="24"/>
        </w:rPr>
        <w:t>υν</w:t>
      </w:r>
      <w:r>
        <w:rPr>
          <w:rFonts w:eastAsia="Times New Roman" w:cs="Times New Roman"/>
          <w:szCs w:val="24"/>
        </w:rPr>
        <w:t xml:space="preserve"> </w:t>
      </w:r>
      <w:r>
        <w:rPr>
          <w:rFonts w:eastAsia="Times New Roman" w:cs="Times New Roman"/>
          <w:szCs w:val="24"/>
        </w:rPr>
        <w:t xml:space="preserve">οι υποψήφιοι επενδυτές πώς αντιμετωπίσατε την επένδυση στην </w:t>
      </w:r>
      <w:proofErr w:type="spellStart"/>
      <w:r>
        <w:rPr>
          <w:rFonts w:eastAsia="Times New Roman" w:cs="Times New Roman"/>
          <w:szCs w:val="24"/>
        </w:rPr>
        <w:t>Αφάντου</w:t>
      </w:r>
      <w:proofErr w:type="spellEnd"/>
      <w:r>
        <w:rPr>
          <w:rFonts w:eastAsia="Times New Roman" w:cs="Times New Roman"/>
          <w:szCs w:val="24"/>
        </w:rPr>
        <w:t xml:space="preserve"> της Ρόδου, όπου ξαφνικά κηρύχθηκε ο χώρος αρχαιολογικός με ανεπιτυχή τεχνάσματα; Θα δουν οι υποψήφιοι επενδυτές πώς αντιμετωπίσατε την επένδυση στο Ελληνικό, όπου μετατρέψατε σε άτυπο </w:t>
      </w:r>
      <w:r>
        <w:rPr>
          <w:rFonts w:eastAsia="Times New Roman" w:cs="Times New Roman"/>
          <w:szCs w:val="24"/>
          <w:lang w:val="en-US"/>
        </w:rPr>
        <w:lastRenderedPageBreak/>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 σημαντικότερο έργο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στην Ευρώπη; Θα δουν οι υποψήφιοι επενδυτές πως αντιμετωπίσατε τις ιδιωτικοποιήσεις, όπου οι Υπουργοί σας τις υπογράφουν δακρύβρεχτοι; </w:t>
      </w:r>
    </w:p>
    <w:p w14:paraId="09F8780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Ξέρετε, στην προσέλκυση επενδύσεων δεν χωρούν αναχρονιστικές ιδεοληψίες.</w:t>
      </w:r>
    </w:p>
    <w:p w14:paraId="09F87807" w14:textId="77777777" w:rsidR="0008105D" w:rsidRDefault="003C36B0">
      <w:pPr>
        <w:spacing w:after="0" w:line="600" w:lineRule="auto"/>
        <w:ind w:firstLine="720"/>
        <w:jc w:val="both"/>
        <w:rPr>
          <w:rFonts w:eastAsia="Times New Roman"/>
          <w:szCs w:val="24"/>
        </w:rPr>
      </w:pPr>
      <w:r>
        <w:rPr>
          <w:rFonts w:eastAsia="Times New Roman"/>
          <w:szCs w:val="24"/>
        </w:rPr>
        <w:t>Εξηγήστε</w:t>
      </w:r>
      <w:r>
        <w:rPr>
          <w:rFonts w:eastAsia="Times New Roman"/>
          <w:szCs w:val="24"/>
        </w:rPr>
        <w:t xml:space="preserve"> σε χιλιάδες ανέργους σε όλη την Ελλάδα για ποιο λόγο δεν προχώρησαν αυτές οι επενδύσεις, με αποτέλεσμα να χαθούν εκατοντάδες χιλιάδες θέσεις εργασίας και να πνιγόμαστε στην ύφεση, στους φόρους και στις μειώσεις συντάξεων. </w:t>
      </w:r>
    </w:p>
    <w:p w14:paraId="09F87808" w14:textId="77777777" w:rsidR="0008105D" w:rsidRDefault="003C36B0">
      <w:pPr>
        <w:spacing w:after="0" w:line="600" w:lineRule="auto"/>
        <w:ind w:firstLine="720"/>
        <w:jc w:val="both"/>
        <w:rPr>
          <w:rFonts w:eastAsia="Times New Roman"/>
          <w:szCs w:val="24"/>
        </w:rPr>
      </w:pPr>
      <w:r>
        <w:rPr>
          <w:rFonts w:eastAsia="Times New Roman"/>
          <w:szCs w:val="24"/>
        </w:rPr>
        <w:t>Πώς θα πείσετε τους επενδυτές να</w:t>
      </w:r>
      <w:r>
        <w:rPr>
          <w:rFonts w:eastAsia="Times New Roman"/>
          <w:szCs w:val="24"/>
        </w:rPr>
        <w:t xml:space="preserve"> έλθουν στην Ελλάδα; Θα δουν πάλι τον Έλληνα Πρωθυπουργό να μιλάει με τέτοιο τρόπο στο ίδρυμα Κλίντον ή να υποδέχεται τον Πρόεδρο Ομπάμα και θα πειστούν ή μήπως θα εμπνευστούν από την ομιλία στην κηδεία του πρώην δικτάτορα της Κούβας; Και, φυσικά, πώς θα ε</w:t>
      </w:r>
      <w:r>
        <w:rPr>
          <w:rFonts w:eastAsia="Times New Roman"/>
          <w:szCs w:val="24"/>
        </w:rPr>
        <w:t xml:space="preserve">πενδύσουν σε μια χώρα, η οποία έχει ακόμα τον περιορισμό στην κίνηση κεφαλαίων και μια Κυβέρνηση που είναι πέρα </w:t>
      </w:r>
      <w:r>
        <w:rPr>
          <w:rFonts w:eastAsia="Times New Roman"/>
          <w:szCs w:val="24"/>
        </w:rPr>
        <w:lastRenderedPageBreak/>
        <w:t>για πέρα αναξιόπιστη; Δύσκολο μου ακούγεται</w:t>
      </w:r>
      <w:r>
        <w:rPr>
          <w:rFonts w:eastAsia="Times New Roman"/>
          <w:szCs w:val="24"/>
        </w:rPr>
        <w:t xml:space="preserve"> ό</w:t>
      </w:r>
      <w:r>
        <w:rPr>
          <w:rFonts w:eastAsia="Times New Roman"/>
          <w:szCs w:val="24"/>
        </w:rPr>
        <w:t xml:space="preserve">μως μαζί σας. Μακάρι να τα καταφέρετε και να προσελκύσετε ακόμα περισσότερες επενδύσεις. </w:t>
      </w:r>
    </w:p>
    <w:p w14:paraId="09F87809" w14:textId="77777777" w:rsidR="0008105D" w:rsidRDefault="003C36B0">
      <w:pPr>
        <w:spacing w:after="0" w:line="600" w:lineRule="auto"/>
        <w:ind w:firstLine="720"/>
        <w:jc w:val="both"/>
        <w:rPr>
          <w:rFonts w:eastAsia="Times New Roman"/>
          <w:szCs w:val="24"/>
        </w:rPr>
      </w:pPr>
      <w:r>
        <w:rPr>
          <w:rFonts w:eastAsia="Times New Roman"/>
          <w:szCs w:val="24"/>
        </w:rPr>
        <w:t>Δυστυχώς,</w:t>
      </w:r>
      <w:r>
        <w:rPr>
          <w:rFonts w:eastAsia="Times New Roman"/>
          <w:szCs w:val="24"/>
        </w:rPr>
        <w:t xml:space="preserve"> όμως, η πραγματικότητα είναι αμείλικτη. Το 2016 είναι η πρώτη χρονιά όπου περισσότερες επιχειρήσεις κλείνουν από όσες ανοίγουν. Μόνο από τον Ιούνιο του 2015 έως τον Ιούνιο του 2016 δύο χιλιάδες ελληνικές επιχειρήσεις πήγαν στη Βουλγαρία, σύμφωνα με στοιχε</w:t>
      </w:r>
      <w:r>
        <w:rPr>
          <w:rFonts w:eastAsia="Times New Roman"/>
          <w:szCs w:val="24"/>
        </w:rPr>
        <w:t>ία του εμπορικού επιμελητηρίου Βουλγαρίας.</w:t>
      </w:r>
    </w:p>
    <w:p w14:paraId="09F8780A" w14:textId="77777777" w:rsidR="0008105D" w:rsidRDefault="003C36B0">
      <w:pPr>
        <w:spacing w:after="0" w:line="600" w:lineRule="auto"/>
        <w:ind w:firstLine="720"/>
        <w:jc w:val="both"/>
        <w:rPr>
          <w:rFonts w:eastAsia="Times New Roman"/>
          <w:szCs w:val="24"/>
        </w:rPr>
      </w:pPr>
      <w:r>
        <w:rPr>
          <w:rFonts w:eastAsia="Times New Roman"/>
          <w:szCs w:val="24"/>
        </w:rPr>
        <w:t>Να σας πω, κυρίες και κύριοι συνάδελφοι, πως σε πρόσφατό μου ταξίδι στο εξωτερικό</w:t>
      </w:r>
      <w:r>
        <w:rPr>
          <w:rFonts w:eastAsia="Times New Roman"/>
          <w:szCs w:val="24"/>
        </w:rPr>
        <w:t>,</w:t>
      </w:r>
      <w:r>
        <w:rPr>
          <w:rFonts w:eastAsia="Times New Roman"/>
          <w:szCs w:val="24"/>
        </w:rPr>
        <w:t xml:space="preserve"> Βούλγαρος συνάδελφ</w:t>
      </w:r>
      <w:r>
        <w:rPr>
          <w:rFonts w:eastAsia="Times New Roman"/>
          <w:szCs w:val="24"/>
        </w:rPr>
        <w:t>ο</w:t>
      </w:r>
      <w:r>
        <w:rPr>
          <w:rFonts w:eastAsia="Times New Roman"/>
          <w:szCs w:val="24"/>
        </w:rPr>
        <w:t>ς, μο</w:t>
      </w:r>
      <w:r>
        <w:rPr>
          <w:rFonts w:eastAsia="Times New Roman"/>
          <w:szCs w:val="24"/>
        </w:rPr>
        <w:t>υ</w:t>
      </w:r>
      <w:r>
        <w:rPr>
          <w:rFonts w:eastAsia="Times New Roman"/>
          <w:szCs w:val="24"/>
        </w:rPr>
        <w:t xml:space="preserve"> έλεγε</w:t>
      </w:r>
      <w:r>
        <w:rPr>
          <w:rFonts w:eastAsia="Times New Roman"/>
          <w:szCs w:val="24"/>
        </w:rPr>
        <w:t>:</w:t>
      </w:r>
      <w:r>
        <w:rPr>
          <w:rFonts w:eastAsia="Times New Roman"/>
          <w:szCs w:val="24"/>
        </w:rPr>
        <w:t xml:space="preserve"> «Μακάρι να μείνει ο κ. Τσίπρας Πρωθυπουργός πολλά χρόνια στην Ελλάδα, διότι έχει φέρει την ανάπτυ</w:t>
      </w:r>
      <w:r>
        <w:rPr>
          <w:rFonts w:eastAsia="Times New Roman"/>
          <w:szCs w:val="24"/>
        </w:rPr>
        <w:t xml:space="preserve">ξη στη Βουλγαρία». </w:t>
      </w:r>
    </w:p>
    <w:p w14:paraId="09F8780B" w14:textId="77777777" w:rsidR="0008105D" w:rsidRDefault="003C36B0">
      <w:pPr>
        <w:spacing w:after="0" w:line="600" w:lineRule="auto"/>
        <w:ind w:firstLine="720"/>
        <w:jc w:val="both"/>
        <w:rPr>
          <w:rFonts w:eastAsia="Times New Roman"/>
          <w:szCs w:val="24"/>
        </w:rPr>
      </w:pPr>
      <w:r>
        <w:rPr>
          <w:rFonts w:eastAsia="Times New Roman"/>
          <w:szCs w:val="24"/>
        </w:rPr>
        <w:t xml:space="preserve">Την ίδια στιγμή, σύμφωνα με στοιχεία της ΓΣΕΒΕΕ για τις μικρές και μεσαίες επιχειρήσεις, πάνω από πεντακόσιες χιλιάδες ελεύθεροι επαγγελματίες και επιχειρήσεις όλων των κλάδων -επιστήμονες, βιοτέχνες, έμποροι- έχουν χρέη προς εταιρείες </w:t>
      </w:r>
      <w:r>
        <w:rPr>
          <w:rFonts w:eastAsia="Times New Roman"/>
          <w:szCs w:val="24"/>
        </w:rPr>
        <w:t xml:space="preserve">παροχής ηλεκτρικού ρεύματος, μία </w:t>
      </w:r>
      <w:r>
        <w:rPr>
          <w:rFonts w:eastAsia="Times New Roman"/>
          <w:szCs w:val="24"/>
        </w:rPr>
        <w:lastRenderedPageBreak/>
        <w:t>στις τρεις επιχειρήσεις οφείλει δάνεια στις τράπεζες, ενώ τέσσερις στις δέκα επιχειρήσεις δηλώνουν ότι αντιμετωπίζουν προβλήματα έγκαιρης καταβολής μισθοδοσίας. Το 28% των επιχειρήσεων δήλωσαν ότι έχουν ήδη μειώσει τις αποδ</w:t>
      </w:r>
      <w:r>
        <w:rPr>
          <w:rFonts w:eastAsia="Times New Roman"/>
          <w:szCs w:val="24"/>
        </w:rPr>
        <w:t xml:space="preserve">οχές των υπαλλήλων στο προηγούμενο εξάμηνο. Επιπρόσθετα, το 28,1% των επιχειρήσεων, δηλώνει ότι είναι πολύ πιθανό να μειώσει μισθούς ή ώρες εργασίας στο επόμενο εξάμηνο. Τα συμπεράσματα δικά σας. </w:t>
      </w:r>
    </w:p>
    <w:p w14:paraId="09F8780C" w14:textId="77777777" w:rsidR="0008105D" w:rsidRDefault="003C36B0">
      <w:pPr>
        <w:spacing w:after="0" w:line="600" w:lineRule="auto"/>
        <w:ind w:firstLine="720"/>
        <w:jc w:val="both"/>
        <w:rPr>
          <w:rFonts w:eastAsia="Times New Roman"/>
          <w:szCs w:val="24"/>
        </w:rPr>
      </w:pPr>
      <w:r>
        <w:rPr>
          <w:rFonts w:eastAsia="Times New Roman"/>
          <w:szCs w:val="24"/>
        </w:rPr>
        <w:t>Καταθέτω για τα Πρακτικά την έρευνα της ΓΣΕΒΕΕ.</w:t>
      </w:r>
    </w:p>
    <w:p w14:paraId="09F8780D" w14:textId="77777777" w:rsidR="0008105D" w:rsidRDefault="003C36B0">
      <w:pPr>
        <w:spacing w:after="0" w:line="600" w:lineRule="auto"/>
        <w:ind w:firstLine="720"/>
        <w:jc w:val="both"/>
        <w:rPr>
          <w:rFonts w:eastAsia="Times New Roman"/>
          <w:szCs w:val="24"/>
        </w:rPr>
      </w:pPr>
      <w:r>
        <w:rPr>
          <w:rFonts w:eastAsia="Times New Roman"/>
          <w:szCs w:val="24"/>
        </w:rPr>
        <w:t xml:space="preserve">(Στο σημείο αυτό ο Βουλευτής κ. Χρίστος Δήμας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9F8780E" w14:textId="77777777" w:rsidR="0008105D" w:rsidRDefault="003C36B0">
      <w:pPr>
        <w:spacing w:after="0" w:line="600" w:lineRule="auto"/>
        <w:ind w:firstLine="720"/>
        <w:jc w:val="both"/>
        <w:rPr>
          <w:rFonts w:eastAsia="Times New Roman"/>
          <w:szCs w:val="24"/>
        </w:rPr>
      </w:pPr>
      <w:r>
        <w:rPr>
          <w:rFonts w:eastAsia="Times New Roman"/>
          <w:szCs w:val="24"/>
        </w:rPr>
        <w:t>Στο κάτω-κάτω της γραφής για να μπορέσουν να αυξηθ</w:t>
      </w:r>
      <w:r>
        <w:rPr>
          <w:rFonts w:eastAsia="Times New Roman"/>
          <w:szCs w:val="24"/>
        </w:rPr>
        <w:t xml:space="preserve">ούν οι επενδύσεις, απαραίτητη προϋπόθεση είναι να επανέλθει η ρευστότητα στην αγορά. Τα ερωτήματα είναι δύο: Πότε θα λυθεί το ζήτημα των κόκκινων </w:t>
      </w:r>
      <w:r>
        <w:rPr>
          <w:rFonts w:eastAsia="Times New Roman"/>
          <w:szCs w:val="24"/>
        </w:rPr>
        <w:lastRenderedPageBreak/>
        <w:t>δανείων, που απασχολεί ένα πολύ μεγάλο κομμάτι της κοινωνίας; Εσάς μάλλον, δεν φαίνεται να σας απασχολεί ακόμα</w:t>
      </w:r>
      <w:r>
        <w:rPr>
          <w:rFonts w:eastAsia="Times New Roman"/>
          <w:szCs w:val="24"/>
        </w:rPr>
        <w:t>.</w:t>
      </w:r>
    </w:p>
    <w:p w14:paraId="09F8780F"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09F87810" w14:textId="77777777" w:rsidR="0008105D" w:rsidRDefault="003C36B0">
      <w:pPr>
        <w:spacing w:after="0"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Κύριε συνάδελφε, αντιλαμβάνομαι ότι σας ενοχλεί η πολιτική του ΣΥΡΙΖΑ. Όλους μας ενοχλεί. Έχετε δίκιο που διαμαρτύρεστε.</w:t>
      </w:r>
    </w:p>
    <w:p w14:paraId="09F87811"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Πληρώστε τα δικά σας κόκκινα δάνεια.</w:t>
      </w:r>
    </w:p>
    <w:p w14:paraId="09F87812" w14:textId="77777777" w:rsidR="0008105D" w:rsidRDefault="003C36B0">
      <w:pPr>
        <w:spacing w:after="0"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Δεύ</w:t>
      </w:r>
      <w:r>
        <w:rPr>
          <w:rFonts w:eastAsia="Times New Roman"/>
          <w:szCs w:val="24"/>
        </w:rPr>
        <w:t>τερον, πότε θα εξοφλήσει η Κυβέρνηση τις ληξιπρόθεσμες οφειλές του δημοσίου; Διότι έχουν δεσμευτεί</w:t>
      </w:r>
      <w:r>
        <w:rPr>
          <w:rFonts w:eastAsia="Times New Roman"/>
          <w:szCs w:val="24"/>
        </w:rPr>
        <w:t>,</w:t>
      </w:r>
      <w:r>
        <w:rPr>
          <w:rFonts w:eastAsia="Times New Roman"/>
          <w:szCs w:val="24"/>
        </w:rPr>
        <w:t xml:space="preserve"> τόσο ο κύριος Υπουργός, αλλά ειδικότερα ο κύριος Αναπληρωτής Υπουργός</w:t>
      </w:r>
      <w:r>
        <w:rPr>
          <w:rFonts w:eastAsia="Times New Roman"/>
          <w:szCs w:val="24"/>
        </w:rPr>
        <w:t>,</w:t>
      </w:r>
      <w:r>
        <w:rPr>
          <w:rFonts w:eastAsia="Times New Roman"/>
          <w:szCs w:val="24"/>
        </w:rPr>
        <w:t xml:space="preserve"> στην </w:t>
      </w:r>
      <w:r>
        <w:rPr>
          <w:rFonts w:eastAsia="Times New Roman"/>
          <w:szCs w:val="24"/>
        </w:rPr>
        <w:t>ε</w:t>
      </w:r>
      <w:r>
        <w:rPr>
          <w:rFonts w:eastAsia="Times New Roman"/>
          <w:szCs w:val="24"/>
        </w:rPr>
        <w:t xml:space="preserve">πιτροπή, πως εντός του 2016 θα εξοφληθεί το σύνολο των ληξιπρόθεσμων οφειλών. </w:t>
      </w:r>
      <w:r>
        <w:rPr>
          <w:rFonts w:eastAsia="Times New Roman"/>
          <w:szCs w:val="24"/>
        </w:rPr>
        <w:t>Βέβαια, αυτός ο στόχος γρήγορα εγκαταλείφ</w:t>
      </w:r>
      <w:r>
        <w:rPr>
          <w:rFonts w:eastAsia="Times New Roman"/>
          <w:szCs w:val="24"/>
        </w:rPr>
        <w:t>θ</w:t>
      </w:r>
      <w:r>
        <w:rPr>
          <w:rFonts w:eastAsia="Times New Roman"/>
          <w:szCs w:val="24"/>
        </w:rPr>
        <w:t xml:space="preserve">ηκε από την Κυβέρνηση, όταν συνειδητοποίησε ότι είναι μη ρεαλιστικός. </w:t>
      </w:r>
    </w:p>
    <w:p w14:paraId="09F87813" w14:textId="77777777" w:rsidR="0008105D" w:rsidRDefault="003C36B0">
      <w:pPr>
        <w:spacing w:after="0" w:line="600" w:lineRule="auto"/>
        <w:ind w:firstLine="720"/>
        <w:jc w:val="both"/>
        <w:rPr>
          <w:rFonts w:eastAsia="Times New Roman"/>
          <w:szCs w:val="24"/>
        </w:rPr>
      </w:pPr>
      <w:r>
        <w:rPr>
          <w:rFonts w:eastAsia="Times New Roman"/>
          <w:szCs w:val="24"/>
        </w:rPr>
        <w:lastRenderedPageBreak/>
        <w:t>Στον προγραμματισμό πάντως, σίγουρα μένετε μετεξεταστέοι. Όσο για την αξιοπιστία των λεγομένων σας, δεν το συζητώ, όλος ο πλανήτης έχει δει τις</w:t>
      </w:r>
      <w:r>
        <w:rPr>
          <w:rFonts w:eastAsia="Times New Roman"/>
          <w:szCs w:val="24"/>
        </w:rPr>
        <w:t xml:space="preserve"> πιρουέτες σας. </w:t>
      </w:r>
    </w:p>
    <w:p w14:paraId="09F87814" w14:textId="77777777" w:rsidR="0008105D" w:rsidRDefault="003C36B0">
      <w:pPr>
        <w:spacing w:after="0" w:line="600" w:lineRule="auto"/>
        <w:ind w:firstLine="720"/>
        <w:jc w:val="both"/>
        <w:rPr>
          <w:rFonts w:eastAsia="Times New Roman"/>
          <w:szCs w:val="24"/>
        </w:rPr>
      </w:pPr>
      <w:r>
        <w:rPr>
          <w:rFonts w:eastAsia="Times New Roman"/>
          <w:szCs w:val="24"/>
        </w:rPr>
        <w:t>Αυξήσατε λοιπόν, τις ληξιπρόθεσμες οφειλές του δημοσίου προς ιδιώτες και επιχειρήσεις κατά 63% από τότε που αναλάβατε τη διακυβέρνηση της χώρας, κάνοντας το κράτος το χειρότερο κακοπληρωτή. Άρα και το δεύτερο στόχο που έχετε θέσει, της αύξ</w:t>
      </w:r>
      <w:r>
        <w:rPr>
          <w:rFonts w:eastAsia="Times New Roman"/>
          <w:szCs w:val="24"/>
        </w:rPr>
        <w:t>ησης των επενδύσεων κατά 9,1% το 2017, οι προβλέψεις σας είναι στην καλύτερη περίπτωση υπεραισιόδοξες.</w:t>
      </w:r>
    </w:p>
    <w:p w14:paraId="09F87815" w14:textId="77777777" w:rsidR="0008105D" w:rsidRDefault="003C36B0">
      <w:pPr>
        <w:spacing w:after="0" w:line="600" w:lineRule="auto"/>
        <w:ind w:firstLine="720"/>
        <w:jc w:val="both"/>
        <w:rPr>
          <w:rFonts w:eastAsia="Times New Roman"/>
          <w:szCs w:val="24"/>
        </w:rPr>
      </w:pPr>
      <w:r>
        <w:rPr>
          <w:rFonts w:eastAsia="Times New Roman"/>
          <w:szCs w:val="24"/>
        </w:rPr>
        <w:t>Θα ήθελα, λοιπόν, να ρωτήσω την Κυβέρνηση αν αληθεύει η πληροφορία ότι έξι μήνες μετά την ψήφιση του αναπτυξιακού νόμου και δύο μετά την επίσημη έναρξή τ</w:t>
      </w:r>
      <w:r>
        <w:rPr>
          <w:rFonts w:eastAsia="Times New Roman"/>
          <w:szCs w:val="24"/>
        </w:rPr>
        <w:t xml:space="preserve">ου, σε μια αγορά που στενάζει για ρευστότητα, και μέχρι την προηγούμενη Παρασκευή είχαν όντως υποβληθεί μόλις ενενήντα οκτώ επενδυτικά σχέδια προς ένταξη, το 14% των οποίων αφορούσε </w:t>
      </w:r>
      <w:r>
        <w:rPr>
          <w:rFonts w:eastAsia="Times New Roman"/>
          <w:szCs w:val="24"/>
        </w:rPr>
        <w:lastRenderedPageBreak/>
        <w:t>τουριστικές επενδύσεις. Μήπως αυτό αποδεικνύει και την αποτυχία σας να προ</w:t>
      </w:r>
      <w:r>
        <w:rPr>
          <w:rFonts w:eastAsia="Times New Roman"/>
          <w:szCs w:val="24"/>
        </w:rPr>
        <w:t xml:space="preserve">σελκύσετε επενδύσεις; </w:t>
      </w:r>
    </w:p>
    <w:p w14:paraId="09F87816" w14:textId="77777777" w:rsidR="0008105D" w:rsidRDefault="003C36B0">
      <w:pPr>
        <w:spacing w:after="0" w:line="600" w:lineRule="auto"/>
        <w:ind w:firstLine="720"/>
        <w:jc w:val="both"/>
        <w:rPr>
          <w:rFonts w:eastAsia="Times New Roman"/>
          <w:szCs w:val="24"/>
        </w:rPr>
      </w:pPr>
      <w:r>
        <w:rPr>
          <w:rFonts w:eastAsia="Times New Roman"/>
          <w:szCs w:val="24"/>
        </w:rPr>
        <w:t>Θα ήθελα, παρακαλώ, κύριε Υπουργέ, να μας πείτε ονομαστικά μερικές μεγάλες επενδύσεις που θα βοηθήσουν να επιτευχθεί ο στόχος των επενδύσεων κατά 9,1%.</w:t>
      </w:r>
    </w:p>
    <w:p w14:paraId="09F87817" w14:textId="77777777" w:rsidR="0008105D" w:rsidRDefault="003C36B0">
      <w:pPr>
        <w:spacing w:after="0" w:line="600" w:lineRule="auto"/>
        <w:ind w:firstLine="720"/>
        <w:jc w:val="both"/>
        <w:rPr>
          <w:rFonts w:eastAsia="Times New Roman"/>
          <w:szCs w:val="24"/>
        </w:rPr>
      </w:pPr>
      <w:r>
        <w:rPr>
          <w:rFonts w:eastAsia="Times New Roman"/>
          <w:szCs w:val="24"/>
        </w:rPr>
        <w:t xml:space="preserve">Τρίτον, η Κυβέρνηση ισχυρίζεται ότι οι εξαγωγές αγαθών και υπηρεσιών από 0,8% το </w:t>
      </w:r>
      <w:r>
        <w:rPr>
          <w:rFonts w:eastAsia="Times New Roman"/>
          <w:szCs w:val="24"/>
        </w:rPr>
        <w:t>2016 θα φθάσουν το 5,3% το 2017. Αν ρωτήσετε αγρότες, παραγωγούς, ελεύθερους επαγγελματίες, μικροεπιχειρηματίες, αυτοαπασχολούμενους, βιοτέχνες θα σας πουν ότι δυστυχώς, το κράτος τους βάζει αμέτρητα εμπόδια και στην πραγματικότητα τους οδηγεί μαθηματικά σ</w:t>
      </w:r>
      <w:r>
        <w:rPr>
          <w:rFonts w:eastAsia="Times New Roman"/>
          <w:szCs w:val="24"/>
        </w:rPr>
        <w:t xml:space="preserve">ε </w:t>
      </w:r>
      <w:proofErr w:type="spellStart"/>
      <w:r>
        <w:rPr>
          <w:rFonts w:eastAsia="Times New Roman"/>
          <w:szCs w:val="24"/>
        </w:rPr>
        <w:t>παραβατική</w:t>
      </w:r>
      <w:proofErr w:type="spellEnd"/>
      <w:r>
        <w:rPr>
          <w:rFonts w:eastAsia="Times New Roman"/>
          <w:szCs w:val="24"/>
        </w:rPr>
        <w:t xml:space="preserve"> συμπεριφορά ή σε μείωση της παραγωγής ακόμα και σε κλείσιμο. </w:t>
      </w:r>
    </w:p>
    <w:p w14:paraId="09F87818" w14:textId="77777777" w:rsidR="0008105D" w:rsidRDefault="003C36B0">
      <w:pPr>
        <w:spacing w:after="0" w:line="600" w:lineRule="auto"/>
        <w:ind w:firstLine="720"/>
        <w:jc w:val="both"/>
        <w:rPr>
          <w:rFonts w:eastAsia="Times New Roman"/>
          <w:szCs w:val="24"/>
        </w:rPr>
      </w:pPr>
      <w:r>
        <w:rPr>
          <w:rFonts w:eastAsia="Times New Roman"/>
          <w:szCs w:val="24"/>
        </w:rPr>
        <w:t xml:space="preserve">Χαρακτηριστικό είναι το παράδειγμα ότι ζητάτε από ελεύθερους επαγγελματίες, αγρότες και επιχειρήσεις να προκαταβάλουν όλο τον φόρο </w:t>
      </w:r>
      <w:r>
        <w:rPr>
          <w:rFonts w:eastAsia="Times New Roman"/>
          <w:szCs w:val="24"/>
        </w:rPr>
        <w:lastRenderedPageBreak/>
        <w:t>στο κράτος. Η πολιτική σας χαρακτηρίζεται από το ε</w:t>
      </w:r>
      <w:r>
        <w:rPr>
          <w:rFonts w:eastAsia="Times New Roman"/>
          <w:szCs w:val="24"/>
        </w:rPr>
        <w:t>ξής τρίπτυχο: Φόροι, φόροι, νέοι φόροι.</w:t>
      </w:r>
    </w:p>
    <w:p w14:paraId="09F87819" w14:textId="77777777" w:rsidR="0008105D" w:rsidRDefault="003C36B0">
      <w:pPr>
        <w:spacing w:after="0" w:line="600" w:lineRule="auto"/>
        <w:ind w:firstLine="720"/>
        <w:jc w:val="both"/>
        <w:rPr>
          <w:rFonts w:eastAsia="Times New Roman"/>
          <w:szCs w:val="24"/>
        </w:rPr>
      </w:pPr>
      <w:r>
        <w:rPr>
          <w:rFonts w:eastAsia="Times New Roman"/>
          <w:szCs w:val="24"/>
        </w:rPr>
        <w:t>Κύριε Υπουργέ, όσο αυξάνεται η φορολογία, τόσο αποθαρρύνεται η επιχειρηματικότητα και περιορίζονται οι νέες θέσεις εργασίας, ενώ παράλληλα η υπέρμετρη αύξηση της φορολογίας ενισχύει τη φοροδιαφυγή. Δεν τα λέω εγώ αυτ</w:t>
      </w:r>
      <w:r>
        <w:rPr>
          <w:rFonts w:eastAsia="Times New Roman"/>
          <w:szCs w:val="24"/>
        </w:rPr>
        <w:t>ά</w:t>
      </w:r>
      <w:r>
        <w:rPr>
          <w:rFonts w:eastAsia="Times New Roman"/>
          <w:szCs w:val="24"/>
        </w:rPr>
        <w:t>, τ</w:t>
      </w:r>
      <w:r>
        <w:rPr>
          <w:rFonts w:eastAsia="Times New Roman"/>
          <w:szCs w:val="24"/>
        </w:rPr>
        <w:t xml:space="preserve">α λέει ο ΟΟΣΑ. </w:t>
      </w:r>
    </w:p>
    <w:p w14:paraId="09F8781A" w14:textId="77777777" w:rsidR="0008105D" w:rsidRDefault="003C36B0">
      <w:pPr>
        <w:spacing w:after="0" w:line="600" w:lineRule="auto"/>
        <w:ind w:firstLine="720"/>
        <w:jc w:val="both"/>
        <w:rPr>
          <w:rFonts w:eastAsia="Times New Roman"/>
          <w:szCs w:val="24"/>
        </w:rPr>
      </w:pPr>
      <w:r>
        <w:rPr>
          <w:rFonts w:eastAsia="Times New Roman"/>
          <w:szCs w:val="24"/>
        </w:rPr>
        <w:t>Καταθέτω για τα Πρακτικά την έρευνα του ΟΟΣΑ.</w:t>
      </w:r>
    </w:p>
    <w:p w14:paraId="09F8781B"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ο Βουλευτής κ. Χρίστος Δήμας καταθέτει για τα Πρακτικά την προαναφερθείσα έρευνα, η οποία βρίσκεται στο αρχείο του Τμήματος Γραμματείας της Διεύθυνσης Στενογραφίας και Πρακτ</w:t>
      </w:r>
      <w:r>
        <w:rPr>
          <w:rFonts w:eastAsia="Times New Roman"/>
          <w:szCs w:val="24"/>
        </w:rPr>
        <w:t>ικών της Βουλής)</w:t>
      </w:r>
    </w:p>
    <w:p w14:paraId="09F8781C" w14:textId="77777777" w:rsidR="0008105D" w:rsidRDefault="003C36B0">
      <w:pPr>
        <w:spacing w:after="0" w:line="600" w:lineRule="auto"/>
        <w:ind w:firstLine="720"/>
        <w:jc w:val="both"/>
        <w:rPr>
          <w:rFonts w:eastAsia="Times New Roman"/>
          <w:szCs w:val="24"/>
        </w:rPr>
      </w:pPr>
      <w:r>
        <w:rPr>
          <w:rFonts w:eastAsia="Times New Roman"/>
          <w:szCs w:val="24"/>
        </w:rPr>
        <w:t>Δυστυχώς, όμως, μαζί με την υπέρμετρη φορολογία διαλύετε όλο τον παραγωγικό ιστό της χώρας. Όποιος προσπαθεί να παράγει σε αυτήν τη χώρα, είναι αποδεδειγμένα εχθρός σας.</w:t>
      </w:r>
    </w:p>
    <w:p w14:paraId="09F8781D" w14:textId="77777777" w:rsidR="0008105D" w:rsidRDefault="003C36B0">
      <w:pPr>
        <w:spacing w:after="0" w:line="600" w:lineRule="auto"/>
        <w:ind w:firstLine="720"/>
        <w:jc w:val="both"/>
        <w:rPr>
          <w:rFonts w:eastAsia="Times New Roman"/>
          <w:szCs w:val="24"/>
        </w:rPr>
      </w:pPr>
      <w:r>
        <w:rPr>
          <w:rFonts w:eastAsia="Times New Roman"/>
          <w:szCs w:val="24"/>
        </w:rPr>
        <w:lastRenderedPageBreak/>
        <w:t>Στο τρίτο μνημόνιο η αναλογία φόρων και μείωσης κρατικών δαπανών είνα</w:t>
      </w:r>
      <w:r>
        <w:rPr>
          <w:rFonts w:eastAsia="Times New Roman"/>
          <w:szCs w:val="24"/>
        </w:rPr>
        <w:t xml:space="preserve">ι περίπου 93% φόροι και μόλις 7% μείωση κρατικών δαπανών. Να υπενθυμίσω πως η </w:t>
      </w:r>
      <w:r>
        <w:rPr>
          <w:rFonts w:eastAsia="Times New Roman"/>
          <w:szCs w:val="24"/>
        </w:rPr>
        <w:t>κ</w:t>
      </w:r>
      <w:r>
        <w:rPr>
          <w:rFonts w:eastAsia="Times New Roman"/>
          <w:szCs w:val="24"/>
        </w:rPr>
        <w:t>υβέρνηση της Νέας Δημοκρατίας είχε μειώσει φόρους: 30% στην έκτακτη εισφορά αλληλεγγύης, 10% στο ΦΠΑ στην εστίαση, 30% στον Ειδικό Φόρο Κατανάλωσης</w:t>
      </w:r>
      <w:r>
        <w:rPr>
          <w:rFonts w:eastAsia="Times New Roman"/>
          <w:szCs w:val="24"/>
        </w:rPr>
        <w:t xml:space="preserve"> σε πετρέλαιο θέρμανσης</w:t>
      </w:r>
      <w:r>
        <w:rPr>
          <w:rFonts w:eastAsia="Times New Roman"/>
          <w:szCs w:val="24"/>
        </w:rPr>
        <w:t>. Ακόμα</w:t>
      </w:r>
      <w:r>
        <w:rPr>
          <w:rFonts w:eastAsia="Times New Roman"/>
          <w:szCs w:val="24"/>
        </w:rPr>
        <w:t xml:space="preserve"> και ο ΕΝΦΙΑ ήταν 30% κάτω</w:t>
      </w:r>
      <w:r>
        <w:rPr>
          <w:rFonts w:eastAsia="Times New Roman"/>
          <w:szCs w:val="24"/>
        </w:rPr>
        <w:t>,</w:t>
      </w:r>
      <w:r>
        <w:rPr>
          <w:rFonts w:eastAsia="Times New Roman"/>
          <w:szCs w:val="24"/>
        </w:rPr>
        <w:t xml:space="preserve"> σε σχέση με το χαράτσι. Παρακαλώ, διαψεύστε με εάν κάνω λάθος. Μην αρχίσω, όμως, να μιλάω για το φόρο στον καφέ, στα τσιγάρα, στον καπνό, στα καύσιμα, στα ασφάλιστρα, στη συνδρομητική τηλεόραση, στη σταθερή τηλεφωνία, στη μπύρα,</w:t>
      </w:r>
      <w:r>
        <w:rPr>
          <w:rFonts w:eastAsia="Times New Roman"/>
          <w:szCs w:val="24"/>
        </w:rPr>
        <w:t xml:space="preserve"> στα ξενοδοχεία, στα νησιά αλλά και στο φόρο εισοδήματος, στην εισφορά αλληλεγγύης, στα τέλη κυκλοφορίας. </w:t>
      </w:r>
    </w:p>
    <w:p w14:paraId="09F8781E" w14:textId="77777777" w:rsidR="0008105D" w:rsidRDefault="003C36B0">
      <w:pPr>
        <w:spacing w:after="0" w:line="600" w:lineRule="auto"/>
        <w:ind w:firstLine="720"/>
        <w:jc w:val="both"/>
        <w:rPr>
          <w:rFonts w:eastAsia="Times New Roman"/>
          <w:szCs w:val="24"/>
        </w:rPr>
      </w:pPr>
      <w:r>
        <w:rPr>
          <w:rFonts w:eastAsia="Times New Roman"/>
          <w:szCs w:val="24"/>
        </w:rPr>
        <w:t>Η λίστα είναι ανεξάντλητη και το χειρότερο είναι πως οι πολίτες σας ψήφισαν επειδή, υποτίθεται, θα καταργούσατε φόρους όπως τον ΕΝΦΙΑ και θα επαναφέρ</w:t>
      </w:r>
      <w:r>
        <w:rPr>
          <w:rFonts w:eastAsia="Times New Roman"/>
          <w:szCs w:val="24"/>
        </w:rPr>
        <w:t>ατε μισθούς και συντάξεις.</w:t>
      </w:r>
    </w:p>
    <w:p w14:paraId="09F8781F" w14:textId="77777777" w:rsidR="0008105D" w:rsidRDefault="003C36B0">
      <w:pPr>
        <w:spacing w:after="0" w:line="600" w:lineRule="auto"/>
        <w:ind w:firstLine="720"/>
        <w:jc w:val="both"/>
        <w:rPr>
          <w:rFonts w:eastAsia="Times New Roman"/>
          <w:szCs w:val="24"/>
        </w:rPr>
      </w:pPr>
      <w:r>
        <w:rPr>
          <w:rFonts w:eastAsia="Times New Roman"/>
          <w:szCs w:val="24"/>
        </w:rPr>
        <w:lastRenderedPageBreak/>
        <w:t>Υποτίθεται πως κόπτεστε για τα συμφέροντα των ασθενέστερων τάξεων. Αυτή, όμως, είναι η μεγαλύτερη υποκρισία. Αντιθέτως, με την πολιτική σας, την αύξηση των έμμεσων φόρων, αυτοί που επηρεάζονται περισσότερο είναι οι φτωχότεροι συμ</w:t>
      </w:r>
      <w:r>
        <w:rPr>
          <w:rFonts w:eastAsia="Times New Roman"/>
          <w:szCs w:val="24"/>
        </w:rPr>
        <w:t xml:space="preserve">πολίτες μας. Το ίδιο ισχύει και με την αύξηση των ασφαλιστικών εισφορών. Ξέρετε πόσο έχουν αυξηθεί οι ανασφάλιστοι εργαζόμενοι από τότε που αυξήσατε τις ασφαλιστικές εισφορές; Να υπενθυμίσω πως η </w:t>
      </w:r>
      <w:r>
        <w:rPr>
          <w:rFonts w:eastAsia="Times New Roman"/>
          <w:szCs w:val="24"/>
        </w:rPr>
        <w:t>κ</w:t>
      </w:r>
      <w:r>
        <w:rPr>
          <w:rFonts w:eastAsia="Times New Roman"/>
          <w:szCs w:val="24"/>
        </w:rPr>
        <w:t>υβέρνηση της Νέας Δημοκρατίας μείωσε τις ασφαλιστικές εισφο</w:t>
      </w:r>
      <w:r>
        <w:rPr>
          <w:rFonts w:eastAsia="Times New Roman"/>
          <w:szCs w:val="24"/>
        </w:rPr>
        <w:t>ρές το 2014 κατά 5%.</w:t>
      </w:r>
    </w:p>
    <w:p w14:paraId="09F87820"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F87821" w14:textId="77777777" w:rsidR="0008105D" w:rsidRDefault="003C36B0">
      <w:pPr>
        <w:spacing w:after="0" w:line="600" w:lineRule="auto"/>
        <w:ind w:firstLine="720"/>
        <w:jc w:val="both"/>
        <w:rPr>
          <w:rFonts w:eastAsia="Times New Roman"/>
          <w:szCs w:val="24"/>
        </w:rPr>
      </w:pPr>
      <w:r>
        <w:rPr>
          <w:rFonts w:eastAsia="Times New Roman"/>
          <w:szCs w:val="24"/>
        </w:rPr>
        <w:t>Ένα λεπτό, κύριε Πρόεδρε, και τελειώνω.</w:t>
      </w:r>
    </w:p>
    <w:p w14:paraId="09F87822" w14:textId="77777777" w:rsidR="0008105D" w:rsidRDefault="003C36B0">
      <w:pPr>
        <w:spacing w:after="0" w:line="600" w:lineRule="auto"/>
        <w:ind w:firstLine="720"/>
        <w:jc w:val="both"/>
        <w:rPr>
          <w:rFonts w:eastAsia="Times New Roman"/>
          <w:szCs w:val="24"/>
        </w:rPr>
      </w:pPr>
      <w:r>
        <w:rPr>
          <w:rFonts w:eastAsia="Times New Roman"/>
          <w:szCs w:val="24"/>
        </w:rPr>
        <w:t>Κλείνοντας, θέλω απλώς να πω ότι έχετε αποδείξει πως δεν διαθέτετε ούτε σχέδιο αλλά ούτε και την ικανότητα να δ</w:t>
      </w:r>
      <w:r>
        <w:rPr>
          <w:rFonts w:eastAsia="Times New Roman"/>
          <w:szCs w:val="24"/>
        </w:rPr>
        <w:t xml:space="preserve">ιαχειριστείτε την κατάσταση. </w:t>
      </w:r>
      <w:r>
        <w:rPr>
          <w:rFonts w:eastAsia="Times New Roman"/>
          <w:szCs w:val="24"/>
        </w:rPr>
        <w:lastRenderedPageBreak/>
        <w:t xml:space="preserve">Οι πολίτες το έχουν αντιληφθεί πια αυτό. Δεν μπορείτε να </w:t>
      </w:r>
      <w:proofErr w:type="spellStart"/>
      <w:r>
        <w:rPr>
          <w:rFonts w:eastAsia="Times New Roman"/>
          <w:szCs w:val="24"/>
        </w:rPr>
        <w:t>ξανακοροϊδέψετε</w:t>
      </w:r>
      <w:proofErr w:type="spellEnd"/>
      <w:r>
        <w:rPr>
          <w:rFonts w:eastAsia="Times New Roman"/>
          <w:szCs w:val="24"/>
        </w:rPr>
        <w:t xml:space="preserve"> κανέναν. Η πραγματικότητα είναι ότι είστε εθνικά επιζήμιοι και όσο νωρίτερα φύγετε, τόσο το καλύτερο για τη χώρα.</w:t>
      </w:r>
    </w:p>
    <w:p w14:paraId="09F87823"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Νέας</w:t>
      </w:r>
      <w:r>
        <w:rPr>
          <w:rFonts w:eastAsia="Times New Roman"/>
          <w:szCs w:val="24"/>
        </w:rPr>
        <w:t xml:space="preserve"> Δημοκρατίας)</w:t>
      </w:r>
    </w:p>
    <w:p w14:paraId="09F87824"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w:t>
      </w:r>
      <w:r>
        <w:rPr>
          <w:rFonts w:eastAsia="Times New Roman"/>
          <w:szCs w:val="24"/>
        </w:rPr>
        <w:t xml:space="preserve"> που οργανώνει το Ίδρυμα της Βουλής, είκοσι πέντε μαθήτριες και μαθητές και δύο εκπαιδευτικοί συνοδοί τους από το Δημοτικό Σχολείο της Σχολής </w:t>
      </w:r>
      <w:r>
        <w:rPr>
          <w:rFonts w:eastAsia="Times New Roman"/>
          <w:szCs w:val="24"/>
        </w:rPr>
        <w:t>Μωραΐτη</w:t>
      </w:r>
      <w:r>
        <w:rPr>
          <w:rFonts w:eastAsia="Times New Roman"/>
          <w:szCs w:val="24"/>
        </w:rPr>
        <w:t>.</w:t>
      </w:r>
    </w:p>
    <w:p w14:paraId="09F87825" w14:textId="77777777" w:rsidR="0008105D" w:rsidRDefault="003C36B0">
      <w:pPr>
        <w:spacing w:after="0" w:line="600" w:lineRule="auto"/>
        <w:ind w:firstLine="720"/>
        <w:jc w:val="both"/>
        <w:rPr>
          <w:rFonts w:eastAsia="Times New Roman"/>
          <w:szCs w:val="24"/>
        </w:rPr>
      </w:pPr>
      <w:r>
        <w:rPr>
          <w:rFonts w:eastAsia="Times New Roman"/>
          <w:szCs w:val="24"/>
        </w:rPr>
        <w:t>Καλ</w:t>
      </w:r>
      <w:r>
        <w:rPr>
          <w:rFonts w:eastAsia="Times New Roman"/>
          <w:szCs w:val="24"/>
        </w:rPr>
        <w:t>ωσο</w:t>
      </w:r>
      <w:r>
        <w:rPr>
          <w:rFonts w:eastAsia="Times New Roman"/>
          <w:szCs w:val="24"/>
        </w:rPr>
        <w:t>ρίσατε στη Βουλή.</w:t>
      </w:r>
    </w:p>
    <w:p w14:paraId="09F87826" w14:textId="77777777" w:rsidR="0008105D" w:rsidRDefault="003C36B0">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9F87827" w14:textId="77777777" w:rsidR="0008105D" w:rsidRDefault="003C36B0">
      <w:pPr>
        <w:spacing w:after="0" w:line="600" w:lineRule="auto"/>
        <w:ind w:firstLine="720"/>
        <w:jc w:val="both"/>
        <w:rPr>
          <w:rFonts w:eastAsia="Times New Roman"/>
          <w:szCs w:val="24"/>
        </w:rPr>
      </w:pPr>
      <w:r>
        <w:rPr>
          <w:rFonts w:eastAsia="Times New Roman"/>
          <w:szCs w:val="24"/>
        </w:rPr>
        <w:t xml:space="preserve">Όπως είπα, τον λόγο θα πάρει τώρα για επτά λεπτά ο Υφυπουργός κ. Λιάκος, θα ακολουθήσει ο κ. Παπαδόπουλος, ο κ. </w:t>
      </w:r>
      <w:proofErr w:type="spellStart"/>
      <w:r>
        <w:rPr>
          <w:rFonts w:eastAsia="Times New Roman"/>
          <w:szCs w:val="24"/>
        </w:rPr>
        <w:t>Βρούτσης</w:t>
      </w:r>
      <w:proofErr w:type="spellEnd"/>
      <w:r>
        <w:rPr>
          <w:rFonts w:eastAsia="Times New Roman"/>
          <w:szCs w:val="24"/>
        </w:rPr>
        <w:t xml:space="preserve"> και ο κ. </w:t>
      </w:r>
      <w:r>
        <w:rPr>
          <w:rFonts w:eastAsia="Times New Roman"/>
          <w:szCs w:val="24"/>
        </w:rPr>
        <w:lastRenderedPageBreak/>
        <w:t xml:space="preserve">Νικολόπουλος και κλείνουμε με τους </w:t>
      </w:r>
      <w:r>
        <w:rPr>
          <w:rFonts w:eastAsia="Times New Roman"/>
          <w:szCs w:val="24"/>
        </w:rPr>
        <w:t>γ</w:t>
      </w:r>
      <w:r>
        <w:rPr>
          <w:rFonts w:eastAsia="Times New Roman"/>
          <w:szCs w:val="24"/>
        </w:rPr>
        <w:t xml:space="preserve">ενικούς και </w:t>
      </w:r>
      <w:r>
        <w:rPr>
          <w:rFonts w:eastAsia="Times New Roman"/>
          <w:szCs w:val="24"/>
        </w:rPr>
        <w:t>ε</w:t>
      </w:r>
      <w:r>
        <w:rPr>
          <w:rFonts w:eastAsia="Times New Roman"/>
          <w:szCs w:val="24"/>
        </w:rPr>
        <w:t xml:space="preserve">ιδικούς </w:t>
      </w:r>
      <w:r>
        <w:rPr>
          <w:rFonts w:eastAsia="Times New Roman"/>
          <w:szCs w:val="24"/>
        </w:rPr>
        <w:t>ε</w:t>
      </w:r>
      <w:r>
        <w:rPr>
          <w:rFonts w:eastAsia="Times New Roman"/>
          <w:szCs w:val="24"/>
        </w:rPr>
        <w:t>ισηγητές, για να μπούμε επιτέλους στον κατάλογο των συναδέλφων.</w:t>
      </w:r>
    </w:p>
    <w:p w14:paraId="09F87828" w14:textId="77777777" w:rsidR="0008105D" w:rsidRDefault="003C36B0">
      <w:pPr>
        <w:spacing w:after="0" w:line="600" w:lineRule="auto"/>
        <w:ind w:firstLine="720"/>
        <w:jc w:val="both"/>
        <w:rPr>
          <w:rFonts w:eastAsia="Times New Roman"/>
          <w:szCs w:val="24"/>
        </w:rPr>
      </w:pPr>
      <w:r>
        <w:rPr>
          <w:rFonts w:eastAsia="Times New Roman"/>
          <w:szCs w:val="24"/>
        </w:rPr>
        <w:t>Κύριε Υφυπουργέ, έχετε τον λόγο.</w:t>
      </w:r>
    </w:p>
    <w:p w14:paraId="09F87829" w14:textId="77777777" w:rsidR="0008105D" w:rsidRDefault="003C36B0">
      <w:pPr>
        <w:spacing w:after="0" w:line="600" w:lineRule="auto"/>
        <w:ind w:firstLine="720"/>
        <w:jc w:val="both"/>
        <w:rPr>
          <w:rFonts w:eastAsia="Times New Roman"/>
          <w:szCs w:val="24"/>
        </w:rPr>
      </w:pPr>
      <w:r>
        <w:rPr>
          <w:rFonts w:eastAsia="Times New Roman"/>
          <w:b/>
          <w:szCs w:val="24"/>
        </w:rPr>
        <w:t xml:space="preserve">ΔΗΜΗΤΡΙΟΣ ΛΙΑΚΟΣ (Υφυπουργός </w:t>
      </w:r>
      <w:r>
        <w:rPr>
          <w:rFonts w:eastAsia="Times New Roman"/>
          <w:b/>
          <w:szCs w:val="24"/>
        </w:rPr>
        <w:t xml:space="preserve">στον </w:t>
      </w:r>
      <w:r>
        <w:rPr>
          <w:rFonts w:eastAsia="Times New Roman"/>
          <w:b/>
          <w:szCs w:val="24"/>
        </w:rPr>
        <w:t>Πρωθυπουργ</w:t>
      </w:r>
      <w:r>
        <w:rPr>
          <w:rFonts w:eastAsia="Times New Roman"/>
          <w:b/>
          <w:szCs w:val="24"/>
        </w:rPr>
        <w:t>ό</w:t>
      </w:r>
      <w:r>
        <w:rPr>
          <w:rFonts w:eastAsia="Times New Roman"/>
          <w:b/>
          <w:szCs w:val="24"/>
        </w:rPr>
        <w:t>):</w:t>
      </w:r>
      <w:r>
        <w:rPr>
          <w:rFonts w:eastAsia="Times New Roman"/>
          <w:szCs w:val="24"/>
        </w:rPr>
        <w:t xml:space="preserve"> Κύριε Πρόεδρε, κυρίες και κύριοι Βουλευτές, η πρώτη μου παρουσία ενώπιον του Σώματος συμπίπτει με την κορυφαία κοινοβουλευτική διαδικασία της κύρωσης του ετήσιου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w:t>
      </w:r>
      <w:r>
        <w:rPr>
          <w:rFonts w:eastAsia="Times New Roman"/>
          <w:szCs w:val="24"/>
        </w:rPr>
        <w:t>πολογισμού.</w:t>
      </w:r>
    </w:p>
    <w:p w14:paraId="09F8782A" w14:textId="77777777" w:rsidR="0008105D" w:rsidRDefault="003C36B0">
      <w:pPr>
        <w:spacing w:after="0" w:line="600" w:lineRule="auto"/>
        <w:ind w:firstLine="720"/>
        <w:jc w:val="both"/>
        <w:rPr>
          <w:rFonts w:eastAsia="Times New Roman"/>
          <w:szCs w:val="24"/>
        </w:rPr>
      </w:pPr>
      <w:r>
        <w:rPr>
          <w:rFonts w:eastAsia="Times New Roman"/>
          <w:szCs w:val="24"/>
        </w:rPr>
        <w:t>Ο δεύτερος προϋπολογισμός της Κυβέρνησης ΣΥΡΙΖΑ-ΑΝΕΛ εμπεριέχει ποιοτικά και ποσοτικά στοιχεία, στα οποία αποτυπώνεται η διττή προσπάθεια που αφορά στην ανάταξη της οικονομίας και στη διόρθωση των κοινωνικών συνεπειών της μακροχρόνιας ύφεσης. Η</w:t>
      </w:r>
      <w:r>
        <w:rPr>
          <w:rFonts w:eastAsia="Times New Roman"/>
          <w:szCs w:val="24"/>
        </w:rPr>
        <w:t xml:space="preserve"> προσπάθεια αυτή εντάσσεται σε έναν πολιτικό σχεδιασμό που υπερβαίνει σε εύρος και προοπτική τον ορίζοντα του τρέχοντος προγράμματος, στη βάση ενός νέου συλλογικού νοήματος για την κοινωνία μας, καθώς και στην ανάγκη </w:t>
      </w:r>
      <w:r>
        <w:rPr>
          <w:rFonts w:eastAsia="Times New Roman"/>
          <w:szCs w:val="24"/>
        </w:rPr>
        <w:lastRenderedPageBreak/>
        <w:t>μετάβασης σε ένα νέο παραγωγικό πρότυπο</w:t>
      </w:r>
      <w:r>
        <w:rPr>
          <w:rFonts w:eastAsia="Times New Roman"/>
          <w:szCs w:val="24"/>
        </w:rPr>
        <w:t>, ένα πρότυπο που δίνει έμφαση στην εξωστρέφεια, στην καινοτομία και στο ανθρώπινο δυναμικό.</w:t>
      </w:r>
    </w:p>
    <w:p w14:paraId="09F8782B" w14:textId="77777777" w:rsidR="0008105D" w:rsidRDefault="003C36B0">
      <w:pPr>
        <w:spacing w:after="0" w:line="600" w:lineRule="auto"/>
        <w:ind w:firstLine="720"/>
        <w:jc w:val="both"/>
        <w:rPr>
          <w:rFonts w:eastAsia="Times New Roman"/>
          <w:szCs w:val="24"/>
        </w:rPr>
      </w:pPr>
      <w:r>
        <w:rPr>
          <w:rFonts w:eastAsia="Times New Roman"/>
          <w:szCs w:val="24"/>
        </w:rPr>
        <w:t xml:space="preserve">Η συζήτηση για 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δίνει την ευκαιρία να παρουσιαστεί ο σχεδιασμός για το επόμενο έτος, πιάνοντας το νήμα από τα πεπραγμένα μας. Το 2016 η ελληνική </w:t>
      </w:r>
      <w:r>
        <w:rPr>
          <w:rFonts w:eastAsia="Times New Roman"/>
          <w:szCs w:val="24"/>
        </w:rPr>
        <w:t xml:space="preserve">οικονομία σταθεροποιήθηκε, το τρίτο τρίμηνο του έτους καταγράφηκε ανάπτυξη της τάξης του 1,8% σε σχέση με το αντίστοιχο περσινό τρίμηνο, ενώ για το 2017 προβλέπονται ρυθμοί ανάπτυξης της τάξης του 2,7% και 3,1% για το 2018. </w:t>
      </w:r>
    </w:p>
    <w:p w14:paraId="09F8782C" w14:textId="77777777" w:rsidR="0008105D" w:rsidRDefault="003C36B0">
      <w:pPr>
        <w:spacing w:after="0" w:line="600" w:lineRule="auto"/>
        <w:ind w:firstLine="720"/>
        <w:jc w:val="both"/>
        <w:rPr>
          <w:rFonts w:eastAsia="Times New Roman"/>
          <w:szCs w:val="24"/>
        </w:rPr>
      </w:pPr>
      <w:r>
        <w:rPr>
          <w:rFonts w:eastAsia="Times New Roman"/>
          <w:szCs w:val="24"/>
        </w:rPr>
        <w:t xml:space="preserve">Αυτήν τη δυναμική αντανακλούν, </w:t>
      </w:r>
      <w:r>
        <w:rPr>
          <w:rFonts w:eastAsia="Times New Roman"/>
          <w:szCs w:val="24"/>
        </w:rPr>
        <w:t xml:space="preserve">επίσης, οι δείκτες οικονομικού κλίματος και η αποκλιμάκωση των </w:t>
      </w:r>
      <w:proofErr w:type="spellStart"/>
      <w:r>
        <w:rPr>
          <w:rFonts w:eastAsia="Times New Roman"/>
          <w:szCs w:val="24"/>
        </w:rPr>
        <w:t>επιτοκιακών</w:t>
      </w:r>
      <w:proofErr w:type="spellEnd"/>
      <w:r>
        <w:rPr>
          <w:rFonts w:eastAsia="Times New Roman"/>
          <w:szCs w:val="24"/>
        </w:rPr>
        <w:t xml:space="preserve"> αποδόσεων των ελληνικών ομολόγων.</w:t>
      </w:r>
    </w:p>
    <w:p w14:paraId="09F8782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Εντείνουμε την προσπάθεια προσέλκυσης και ενίσχυσης των επενδύσεων. </w:t>
      </w:r>
      <w:proofErr w:type="spellStart"/>
      <w:r>
        <w:rPr>
          <w:rFonts w:eastAsia="Times New Roman" w:cs="Times New Roman"/>
          <w:szCs w:val="24"/>
        </w:rPr>
        <w:t>Επανεκκινήσαμε</w:t>
      </w:r>
      <w:proofErr w:type="spellEnd"/>
      <w:r>
        <w:rPr>
          <w:rFonts w:eastAsia="Times New Roman" w:cs="Times New Roman"/>
          <w:szCs w:val="24"/>
        </w:rPr>
        <w:t xml:space="preserve"> σημαντικά έργα υποδομών -εγκρίθηκαν μέσω του προγράμματος </w:t>
      </w:r>
      <w:proofErr w:type="spellStart"/>
      <w:r>
        <w:rPr>
          <w:rFonts w:eastAsia="Times New Roman" w:cs="Times New Roman"/>
          <w:szCs w:val="24"/>
        </w:rPr>
        <w:t>Γιούνκ</w:t>
      </w:r>
      <w:r>
        <w:rPr>
          <w:rFonts w:eastAsia="Times New Roman" w:cs="Times New Roman"/>
          <w:szCs w:val="24"/>
        </w:rPr>
        <w:t>ερ</w:t>
      </w:r>
      <w:proofErr w:type="spellEnd"/>
      <w:r>
        <w:rPr>
          <w:rFonts w:eastAsia="Times New Roman" w:cs="Times New Roman"/>
          <w:szCs w:val="24"/>
        </w:rPr>
        <w:t xml:space="preserve">- κάτι που σηματοδότησε επενδύσεις της τάξης των </w:t>
      </w:r>
      <w:r>
        <w:rPr>
          <w:rFonts w:eastAsia="Times New Roman" w:cs="Times New Roman"/>
          <w:szCs w:val="24"/>
        </w:rPr>
        <w:t>2</w:t>
      </w:r>
      <w:r>
        <w:rPr>
          <w:rFonts w:eastAsia="Times New Roman" w:cs="Times New Roman"/>
          <w:szCs w:val="24"/>
        </w:rPr>
        <w:t xml:space="preserve"> δισεκατομμυρίων ευρώ. Αξιοποιούμε τη γεωπολιτική μας θέση </w:t>
      </w:r>
      <w:r>
        <w:rPr>
          <w:rFonts w:eastAsia="Times New Roman" w:cs="Times New Roman"/>
          <w:szCs w:val="24"/>
        </w:rPr>
        <w:lastRenderedPageBreak/>
        <w:t>και εξελισσόμαστε σε ενεργειακό και διαμετακομιστικό κέντρο για την ευρύτερη περιοχή.</w:t>
      </w:r>
    </w:p>
    <w:p w14:paraId="09F8782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Παράλληλα, συγκεντρώσαμε όλα τα διαθέσιμα χρηματοδοτικά εργ</w:t>
      </w:r>
      <w:r>
        <w:rPr>
          <w:rFonts w:eastAsia="Times New Roman" w:cs="Times New Roman"/>
          <w:szCs w:val="24"/>
        </w:rPr>
        <w:t>αλεία σε συγκεκριμένους αναπτυξιακούς στόχους. Στην κατεύθυνση αυτή, εντός του Δεκεμβρίου</w:t>
      </w:r>
      <w:r>
        <w:rPr>
          <w:rFonts w:eastAsia="Times New Roman" w:cs="Times New Roman"/>
          <w:szCs w:val="24"/>
        </w:rPr>
        <w:t>,</w:t>
      </w:r>
      <w:r>
        <w:rPr>
          <w:rFonts w:eastAsia="Times New Roman" w:cs="Times New Roman"/>
          <w:szCs w:val="24"/>
        </w:rPr>
        <w:t xml:space="preserve"> υπογράφεται η συμφωνία χρηματοδότησης με το Ευρωπαϊκό Ταμείο Επενδύσεων για τη χρηματοδότηση μικρομεσαίων επιχειρήσεων, ενώ μέχρι το τέλος τους έτους ενεργοποιούνται</w:t>
      </w:r>
      <w:r>
        <w:rPr>
          <w:rFonts w:eastAsia="Times New Roman" w:cs="Times New Roman"/>
          <w:szCs w:val="24"/>
        </w:rPr>
        <w:t xml:space="preserve"> δύο νέα εργαλεία: το Ταμείο Επιχειρηματικότητας </w:t>
      </w:r>
      <w:r>
        <w:rPr>
          <w:rFonts w:eastAsia="Times New Roman" w:cs="Times New Roman"/>
          <w:szCs w:val="24"/>
        </w:rPr>
        <w:t>ΙΙ</w:t>
      </w:r>
      <w:r>
        <w:rPr>
          <w:rFonts w:eastAsia="Times New Roman" w:cs="Times New Roman"/>
          <w:szCs w:val="24"/>
        </w:rPr>
        <w:t xml:space="preserve">, μέσω του ΕΤΕΑΝ, και το </w:t>
      </w:r>
      <w:r>
        <w:rPr>
          <w:rFonts w:eastAsia="Times New Roman" w:cs="Times New Roman"/>
          <w:szCs w:val="24"/>
        </w:rPr>
        <w:t>Π</w:t>
      </w:r>
      <w:r>
        <w:rPr>
          <w:rFonts w:eastAsia="Times New Roman" w:cs="Times New Roman"/>
          <w:szCs w:val="24"/>
        </w:rPr>
        <w:t>ρόγραμμα «Εξοικον</w:t>
      </w:r>
      <w:r>
        <w:rPr>
          <w:rFonts w:eastAsia="Times New Roman" w:cs="Times New Roman"/>
          <w:szCs w:val="24"/>
        </w:rPr>
        <w:t>όμηση</w:t>
      </w:r>
      <w:r>
        <w:rPr>
          <w:rFonts w:eastAsia="Times New Roman" w:cs="Times New Roman"/>
          <w:szCs w:val="24"/>
        </w:rPr>
        <w:t xml:space="preserve"> Κατ’ </w:t>
      </w:r>
      <w:proofErr w:type="spellStart"/>
      <w:r>
        <w:rPr>
          <w:rFonts w:eastAsia="Times New Roman" w:cs="Times New Roman"/>
          <w:szCs w:val="24"/>
        </w:rPr>
        <w:t>Οίκον</w:t>
      </w:r>
      <w:proofErr w:type="spellEnd"/>
      <w:r>
        <w:rPr>
          <w:rFonts w:eastAsia="Times New Roman" w:cs="Times New Roman"/>
          <w:szCs w:val="24"/>
        </w:rPr>
        <w:t xml:space="preserve">». Ψηφίσαμε ένα </w:t>
      </w:r>
      <w:proofErr w:type="spellStart"/>
      <w:r>
        <w:rPr>
          <w:rFonts w:eastAsia="Times New Roman" w:cs="Times New Roman"/>
          <w:szCs w:val="24"/>
        </w:rPr>
        <w:t>φιλοεπενδυτικό</w:t>
      </w:r>
      <w:proofErr w:type="spellEnd"/>
      <w:r>
        <w:rPr>
          <w:rFonts w:eastAsia="Times New Roman" w:cs="Times New Roman"/>
          <w:szCs w:val="24"/>
        </w:rPr>
        <w:t xml:space="preserve"> αναπτυξιακό νόμο, που συνδέει για πρώτη φορά τα κίνητρα με τις επιχορηγήσεις και τις φοροαπαλλαγές, δίνοντας έμφαση</w:t>
      </w:r>
      <w:r>
        <w:rPr>
          <w:rFonts w:eastAsia="Times New Roman" w:cs="Times New Roman"/>
          <w:szCs w:val="24"/>
        </w:rPr>
        <w:t xml:space="preserve"> στις εξωστρεφείς και καινοτόμες επενδύσεις.</w:t>
      </w:r>
    </w:p>
    <w:p w14:paraId="09F8782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κοινωνικές επιχειρήσεις συμμετέχουν για πρώτη φορά στα προγράμματα ΕΣΠΑ και στον αναπτυξιακό νόμο. Αντλούμε </w:t>
      </w:r>
      <w:proofErr w:type="spellStart"/>
      <w:r>
        <w:rPr>
          <w:rFonts w:eastAsia="Times New Roman" w:cs="Times New Roman"/>
          <w:szCs w:val="24"/>
        </w:rPr>
        <w:t>εμπροσθοβαρώς</w:t>
      </w:r>
      <w:proofErr w:type="spellEnd"/>
      <w:r>
        <w:rPr>
          <w:rFonts w:eastAsia="Times New Roman" w:cs="Times New Roman"/>
          <w:szCs w:val="24"/>
        </w:rPr>
        <w:t xml:space="preserve"> και επιταχύνουμε την απορρόφηση των ευρωπαϊκών κονδυλίων, ώστε να </w:t>
      </w:r>
      <w:r>
        <w:rPr>
          <w:rFonts w:eastAsia="Times New Roman" w:cs="Times New Roman"/>
          <w:szCs w:val="24"/>
        </w:rPr>
        <w:lastRenderedPageBreak/>
        <w:t>διοχετευτούν, μαζί τ</w:t>
      </w:r>
      <w:r>
        <w:rPr>
          <w:rFonts w:eastAsia="Times New Roman" w:cs="Times New Roman"/>
          <w:szCs w:val="24"/>
        </w:rPr>
        <w:t>ην καταβολή των ληξιπρόθεσμων οφειλών, μέσω των εκταμιεύσεων, περισσότερα από 10 δισεκατομμύρια ευρώ εντός του έτους στην πραγματική οικονομία. Κυρίως, όμως, θέτουμε τις βάσεις για τη ριζική μεταστροφή του οικονομικού προσανατολισμού της χώρας από ένα κρατ</w:t>
      </w:r>
      <w:r>
        <w:rPr>
          <w:rFonts w:eastAsia="Times New Roman" w:cs="Times New Roman"/>
          <w:szCs w:val="24"/>
        </w:rPr>
        <w:t xml:space="preserve">ικοδίαιτο μοντέλο σε τομείς χαμηλής προστιθέμενης αξίας, σε ένα σύγχρονο, εξωστρεφές, παραγωγικό πρότυπο που δίνει έμφαση στο ανθρώπινο κεφάλαιο και την καινοτομία. </w:t>
      </w:r>
    </w:p>
    <w:p w14:paraId="09F8783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Στόχος μας είναι η ανάπτυξη να μεταφραστεί σε θέσεις απασχόλησης και η ευημερία να αφορά ό</w:t>
      </w:r>
      <w:r>
        <w:rPr>
          <w:rFonts w:eastAsia="Times New Roman" w:cs="Times New Roman"/>
          <w:szCs w:val="24"/>
        </w:rPr>
        <w:t>λους τους Έλληνες πολίτες. Το ανθρώπινο κεφάλαιο είναι το βασικότερο αναπτυξιακό μας πλεονέκτημα. Με το μορφωμένο και εξειδικευμένο ανθρώπινο δυναμικό μας πρέπει να ανταγωνιστούμε στη νέα οικονομία της γνώσης, και όχι με παρωχημένες παραγωγικές σχέσεις, πο</w:t>
      </w:r>
      <w:r>
        <w:rPr>
          <w:rFonts w:eastAsia="Times New Roman" w:cs="Times New Roman"/>
          <w:szCs w:val="24"/>
        </w:rPr>
        <w:t xml:space="preserve">υ βασίζονται στην ανταγωνιστική υποτίμηση. Με </w:t>
      </w:r>
      <w:proofErr w:type="spellStart"/>
      <w:r>
        <w:rPr>
          <w:rFonts w:eastAsia="Times New Roman" w:cs="Times New Roman"/>
          <w:szCs w:val="24"/>
        </w:rPr>
        <w:t>πρόταγμα</w:t>
      </w:r>
      <w:proofErr w:type="spellEnd"/>
      <w:r>
        <w:rPr>
          <w:rFonts w:eastAsia="Times New Roman" w:cs="Times New Roman"/>
          <w:szCs w:val="24"/>
        </w:rPr>
        <w:t xml:space="preserve"> την κοινωνική δικαιοσύνη και τη δίκαιη ανάπτυξη, διαμορφώνουμε τις δυναμικές κοινωνικές συναινέσεις που βγάζουν από το περιθώριο τις </w:t>
      </w:r>
      <w:r>
        <w:rPr>
          <w:rFonts w:eastAsia="Times New Roman" w:cs="Times New Roman"/>
          <w:szCs w:val="24"/>
        </w:rPr>
        <w:lastRenderedPageBreak/>
        <w:t>υγιείς παραγωγικές δυνάμεις, που μαζί με τους νέους αναλαμβάνουν τη</w:t>
      </w:r>
      <w:r>
        <w:rPr>
          <w:rFonts w:eastAsia="Times New Roman" w:cs="Times New Roman"/>
          <w:szCs w:val="24"/>
        </w:rPr>
        <w:t>ν</w:t>
      </w:r>
      <w:r>
        <w:rPr>
          <w:rFonts w:eastAsia="Times New Roman" w:cs="Times New Roman"/>
          <w:szCs w:val="24"/>
        </w:rPr>
        <w:t xml:space="preserve"> παραγωγική ανασυγκρότηση της χώρας. </w:t>
      </w:r>
    </w:p>
    <w:p w14:paraId="09F8783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είναι το σχέδιο και το όραμά μας για την επόμενη μέρα.</w:t>
      </w:r>
    </w:p>
    <w:p w14:paraId="09F8783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Όσον αφορά τα δημοσιονομικά, για δεύτερη συνεχόμενη χρονιά υπερκαλύπτουμε τους στόχους του πρωτογενούς πλεονάσματος. Αυτό επιτρέπει να διαθέσουμε 300 εκατομμύ</w:t>
      </w:r>
      <w:r>
        <w:rPr>
          <w:rFonts w:eastAsia="Times New Roman" w:cs="Times New Roman"/>
          <w:szCs w:val="24"/>
        </w:rPr>
        <w:t>ρια επιπλέον για τη στήριξη της υγείας και της εκπαίδευσης, 760 εκατομμύρια για την εφαρμογή του κοινωνικού εισοδήματος αλληλεγγύης, 100 εκατομμύρια για την εξυπηρέτηση των στεγαστικών οφειλετών με χαμηλά εισοδήματα.</w:t>
      </w:r>
    </w:p>
    <w:p w14:paraId="09F8783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Πάμε τώρα στον τομέα των μεταρρυθμίσεων</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που εφαρμόσαμε πραγματικά ένα ευρύ πλέγμα συμπληρωτικών μεταρρυθμίσεων που έχει και είχε ανάγκη η ελληνική οικονομία. Επιτρέψτε μου να δώσω ορισμένα παραδείγματα της προσπάθειας που έγινε και που γίνεται:</w:t>
      </w:r>
    </w:p>
    <w:p w14:paraId="09F8783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Αναμορφώσαμε το φορολογικό σύστημα και ενισχύσαμ</w:t>
      </w:r>
      <w:r>
        <w:rPr>
          <w:rFonts w:eastAsia="Times New Roman" w:cs="Times New Roman"/>
          <w:szCs w:val="24"/>
        </w:rPr>
        <w:t xml:space="preserve">ε τη φορολογική </w:t>
      </w:r>
      <w:proofErr w:type="spellStart"/>
      <w:r>
        <w:rPr>
          <w:rFonts w:eastAsia="Times New Roman" w:cs="Times New Roman"/>
          <w:szCs w:val="24"/>
        </w:rPr>
        <w:t>εισπραξιμότητα</w:t>
      </w:r>
      <w:proofErr w:type="spellEnd"/>
      <w:r>
        <w:rPr>
          <w:rFonts w:eastAsia="Times New Roman" w:cs="Times New Roman"/>
          <w:szCs w:val="24"/>
        </w:rPr>
        <w:t xml:space="preserve">. Προωθούμε την εισαγωγή του συστήματος των ηλεκτρονικών συναλλαγών. </w:t>
      </w:r>
      <w:proofErr w:type="spellStart"/>
      <w:r>
        <w:rPr>
          <w:rFonts w:eastAsia="Times New Roman" w:cs="Times New Roman"/>
          <w:szCs w:val="24"/>
        </w:rPr>
        <w:t>Αυστηροποιήσαμε</w:t>
      </w:r>
      <w:proofErr w:type="spellEnd"/>
      <w:r>
        <w:rPr>
          <w:rFonts w:eastAsia="Times New Roman" w:cs="Times New Roman"/>
          <w:szCs w:val="24"/>
        </w:rPr>
        <w:t xml:space="preserve"> το ποινικό πλαίσιο για τη φοροδιαφυγή και το ξέπλυμα χρήματος. Συστάθηκε η Ανεξάρτητη Αρχή Δημοσίων Εσόδων και τρεις επιπλέον μονάδες για τον</w:t>
      </w:r>
      <w:r>
        <w:rPr>
          <w:rFonts w:eastAsia="Times New Roman" w:cs="Times New Roman"/>
          <w:szCs w:val="24"/>
        </w:rPr>
        <w:t xml:space="preserve"> εντοπισμό και την εξάρθρωση του λαθρεμπορίου. </w:t>
      </w:r>
      <w:proofErr w:type="spellStart"/>
      <w:r>
        <w:rPr>
          <w:rFonts w:eastAsia="Times New Roman" w:cs="Times New Roman"/>
          <w:szCs w:val="24"/>
        </w:rPr>
        <w:t>Εισάγαμε</w:t>
      </w:r>
      <w:proofErr w:type="spellEnd"/>
      <w:r>
        <w:rPr>
          <w:rFonts w:eastAsia="Times New Roman" w:cs="Times New Roman"/>
          <w:szCs w:val="24"/>
        </w:rPr>
        <w:t xml:space="preserve"> μεταρρυθμίσεις που ενισχύουν τη διαφάνεια και την οικονομική αποτελεσματικότητα των δαπανών του δημόσιου τομέα, ενώ το νέο σύστημα στελέχωσης του δημοσίου εγγυάται τη διαφάνεια, την αξιοκρατία και τη </w:t>
      </w:r>
      <w:r>
        <w:rPr>
          <w:rFonts w:eastAsia="Times New Roman" w:cs="Times New Roman"/>
          <w:szCs w:val="24"/>
        </w:rPr>
        <w:t>διαρκή αναβάθμιση των ποιοτικών χαρακτηριστικών του δημόσιου τομέα.</w:t>
      </w:r>
    </w:p>
    <w:p w14:paraId="09F8783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ασφαλιστική μεταρρύθμιση διασφάλισε τη μακροπρόθεσμη βιωσιμότητα του συστήματος και εξορθολόγησε το σύστημα</w:t>
      </w:r>
      <w:r>
        <w:rPr>
          <w:rFonts w:eastAsia="Times New Roman" w:cs="Times New Roman"/>
          <w:szCs w:val="24"/>
        </w:rPr>
        <w:t>,</w:t>
      </w:r>
      <w:r>
        <w:rPr>
          <w:rFonts w:eastAsia="Times New Roman" w:cs="Times New Roman"/>
          <w:szCs w:val="24"/>
        </w:rPr>
        <w:t xml:space="preserve"> όσον αφορά την αναδιανεμητική δικαιοσύνη και την ταχύτητα απονομής των συντάξ</w:t>
      </w:r>
      <w:r>
        <w:rPr>
          <w:rFonts w:eastAsia="Times New Roman" w:cs="Times New Roman"/>
          <w:szCs w:val="24"/>
        </w:rPr>
        <w:t xml:space="preserve">εων. Το ελάχιστο εγγυημένο εισόδημα επεκτείνεται σε όλους τους δήμους της </w:t>
      </w:r>
      <w:r>
        <w:rPr>
          <w:rFonts w:eastAsia="Times New Roman" w:cs="Times New Roman"/>
          <w:szCs w:val="24"/>
        </w:rPr>
        <w:lastRenderedPageBreak/>
        <w:t>χώρας και ενισχύει το κοινωνικό δίχτυ προστασίας. Παράλληλα, διαμορφώνουμε το πλαίσιο του εξωδικαστικού συμβιβασμού, δίνοντας έτσι μια δεύτερη ευκαιρία στις βιώσιμες επιχειρήσεις που</w:t>
      </w:r>
      <w:r>
        <w:rPr>
          <w:rFonts w:eastAsia="Times New Roman" w:cs="Times New Roman"/>
          <w:szCs w:val="24"/>
        </w:rPr>
        <w:t xml:space="preserve"> αντιμετωπίζουν προβλήματα υπερχρέωσης.</w:t>
      </w:r>
    </w:p>
    <w:p w14:paraId="09F8783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συνεργασία με τον ΟΟΣΑ βελτιώνουμε το πλαίσιο λειτουργίας των αγορών προϊόντων και υπηρεσιών. Επίσης, υιοθετούμε ένα πλήρες στρατηγικό πλάνο για την ταχύτερη απονομή της δικαιοσύνης.</w:t>
      </w:r>
    </w:p>
    <w:p w14:paraId="09F8783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κατάλογος των μεταρρυθμίσεων</w:t>
      </w:r>
      <w:r>
        <w:rPr>
          <w:rFonts w:eastAsia="Times New Roman" w:cs="Times New Roman"/>
          <w:szCs w:val="24"/>
        </w:rPr>
        <w:t xml:space="preserve"> είναι μεγάλος, είναι μακρύς. Αναφέρθηκα σε ορισμένες</w:t>
      </w:r>
      <w:r>
        <w:rPr>
          <w:rFonts w:eastAsia="Times New Roman" w:cs="Times New Roman"/>
          <w:szCs w:val="24"/>
        </w:rPr>
        <w:t>,</w:t>
      </w:r>
      <w:r>
        <w:rPr>
          <w:rFonts w:eastAsia="Times New Roman" w:cs="Times New Roman"/>
          <w:szCs w:val="24"/>
        </w:rPr>
        <w:t xml:space="preserve"> προκειμένου να αποτυπώσω το μέγεθος της προσπάθειας που έχει γίνει τον τελευταίο χρόνο. Το αναγνώρισαν οι εταίροι </w:t>
      </w:r>
      <w:r>
        <w:rPr>
          <w:rFonts w:eastAsia="Times New Roman" w:cs="Times New Roman"/>
          <w:szCs w:val="24"/>
        </w:rPr>
        <w:t xml:space="preserve">μας, μέσω των πρόσφατων δηλώσεών τους. Η συμφωνία που έχουμε υπογράψει, έχει ημερομηνία λήξης και θέλουμε να είναι οριστική. Κινούμαστε αποφασιστικά ώστε να ολοκληρωθεί και η δεύτερη αξιολόγηση εντός των χρονοδιαγραμμάτων. </w:t>
      </w:r>
    </w:p>
    <w:p w14:paraId="09F8783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Δευτ</w:t>
      </w:r>
      <w:r>
        <w:rPr>
          <w:rFonts w:eastAsia="Times New Roman" w:cs="Times New Roman"/>
          <w:szCs w:val="24"/>
        </w:rPr>
        <w:t xml:space="preserve">έρας για την εφαρμογή των βραχυπρόθεσμων μέτρων για τη ρύθμιση του χρέους, έρχεται ως συνέχεια της δέσμευσης του </w:t>
      </w:r>
      <w:proofErr w:type="spellStart"/>
      <w:r>
        <w:rPr>
          <w:rFonts w:eastAsia="Times New Roman" w:cs="Times New Roman"/>
          <w:szCs w:val="24"/>
          <w:lang w:val="en-US"/>
        </w:rPr>
        <w:t>Eurogroup</w:t>
      </w:r>
      <w:proofErr w:type="spellEnd"/>
      <w:r>
        <w:rPr>
          <w:rFonts w:eastAsia="Times New Roman" w:cs="Times New Roman"/>
          <w:szCs w:val="24"/>
        </w:rPr>
        <w:t xml:space="preserve"> της 25</w:t>
      </w:r>
      <w:r>
        <w:rPr>
          <w:rFonts w:eastAsia="Times New Roman" w:cs="Times New Roman"/>
          <w:szCs w:val="24"/>
          <w:vertAlign w:val="superscript"/>
        </w:rPr>
        <w:t>ης</w:t>
      </w:r>
      <w:r>
        <w:rPr>
          <w:rFonts w:eastAsia="Times New Roman" w:cs="Times New Roman"/>
          <w:szCs w:val="24"/>
        </w:rPr>
        <w:t xml:space="preserve"> Μαΐου για τη διασφάλιση της βιωσιμότητας του δημοσίου χρέους.</w:t>
      </w:r>
    </w:p>
    <w:p w14:paraId="09F8783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πρώτη πράξη συντελέστηκε. Ωστόσο χρειάζονται και άλλα βήματα</w:t>
      </w:r>
      <w:r>
        <w:rPr>
          <w:rFonts w:eastAsia="Times New Roman" w:cs="Times New Roman"/>
          <w:szCs w:val="24"/>
        </w:rPr>
        <w:t xml:space="preserve"> που θα επιτρέψουν και στην Ευρωπαϊκή Κεντρική Τράπεζα να εντάξει τα ελληνικά ομόλογα στο πρόγραμμα ποσοτικής χαλάρωσης. Η κίνηση αυτή, σε συνδυασμό με τα ισχυρά θεμελιώδη της οικονομίας, όπως αποτυπώνονται, ανοίγει τον δρόμο για τη σταδιακή έξοδο στις αγο</w:t>
      </w:r>
      <w:r>
        <w:rPr>
          <w:rFonts w:eastAsia="Times New Roman" w:cs="Times New Roman"/>
          <w:szCs w:val="24"/>
        </w:rPr>
        <w:t xml:space="preserve">ρές εντός του 2017. </w:t>
      </w:r>
    </w:p>
    <w:p w14:paraId="09F8783A"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Υ</w:t>
      </w:r>
      <w:r>
        <w:rPr>
          <w:rFonts w:eastAsia="Times New Roman"/>
          <w:szCs w:val="24"/>
        </w:rPr>
        <w:t>φυ</w:t>
      </w:r>
      <w:r>
        <w:rPr>
          <w:rFonts w:eastAsia="Times New Roman"/>
          <w:szCs w:val="24"/>
        </w:rPr>
        <w:t>πουργού)</w:t>
      </w:r>
    </w:p>
    <w:p w14:paraId="09F8783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 λεπτό ακόμα. </w:t>
      </w:r>
    </w:p>
    <w:p w14:paraId="09F8783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w:t>
      </w:r>
    </w:p>
    <w:p w14:paraId="09F8783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ΛΙΑΚΟΣ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 xml:space="preserve">): </w:t>
      </w:r>
      <w:r>
        <w:rPr>
          <w:rFonts w:eastAsia="Times New Roman" w:cs="Times New Roman"/>
          <w:szCs w:val="24"/>
        </w:rPr>
        <w:t>Ε</w:t>
      </w:r>
      <w:r>
        <w:rPr>
          <w:rFonts w:eastAsia="Times New Roman" w:cs="Times New Roman"/>
          <w:szCs w:val="24"/>
        </w:rPr>
        <w:t xml:space="preserve">υχαριστώ. </w:t>
      </w:r>
    </w:p>
    <w:p w14:paraId="09F8783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Όλοι παραδέχονται την υπέρβαση που έχει γίνει από τη δική μας πλευρά. Είναι σαφές ότι η Ελλάδα δεν μπορεί να δεχθεί επιπλέον δημοσιονομικά μέτρα, πέραν από τα συμφωνηθέντα, ούτε να υποκύψει υπό την πίεση για το κλείσιμο της αξιολόγησης σε μαξιμα</w:t>
      </w:r>
      <w:r>
        <w:rPr>
          <w:rFonts w:eastAsia="Times New Roman" w:cs="Times New Roman"/>
          <w:szCs w:val="24"/>
        </w:rPr>
        <w:t xml:space="preserve">λιστικές απαιτήσεις, όπως συμβαίνει με το ζήτημα των εργασιακών. </w:t>
      </w:r>
    </w:p>
    <w:p w14:paraId="09F8783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Στη συμφωνία προβλέπεται ρητά η εφαρμογή των βέλτιστων πρακτικών στη βάση του ευρωπαϊκού κεκτημένου. Σε μια χώρα με 23% ανεργία και 50% ανεργία στους νέους</w:t>
      </w:r>
      <w:r>
        <w:rPr>
          <w:rFonts w:eastAsia="Times New Roman" w:cs="Times New Roman"/>
          <w:szCs w:val="24"/>
        </w:rPr>
        <w:t>,</w:t>
      </w:r>
      <w:r>
        <w:rPr>
          <w:rFonts w:eastAsia="Times New Roman" w:cs="Times New Roman"/>
          <w:szCs w:val="24"/>
        </w:rPr>
        <w:t xml:space="preserve"> δεν μπορεί να συζητείται η περαιτ</w:t>
      </w:r>
      <w:r>
        <w:rPr>
          <w:rFonts w:eastAsia="Times New Roman" w:cs="Times New Roman"/>
          <w:szCs w:val="24"/>
        </w:rPr>
        <w:t>έρω απορρύθμιση των εργασιακών σχέσεων. Σε αυτό το σημείο θεωρούμε ότι χρειάζεται από την πλευρά των εταίρων μας μια υπέρβαση με τη μορφή της έμπρακτης υποστήριξης, ένα άλμα εμπιστοσύνης απέναντι στη χώρα, που θα λειτουργήσει ως αναγκαία παρώθηση για την έ</w:t>
      </w:r>
      <w:r>
        <w:rPr>
          <w:rFonts w:eastAsia="Times New Roman" w:cs="Times New Roman"/>
          <w:szCs w:val="24"/>
        </w:rPr>
        <w:t xml:space="preserve">ξοδο από την κρίση και κατ’ επέκταση για την επιστροφή στην κανονικότητα. Κάθε απόφαση </w:t>
      </w:r>
      <w:r>
        <w:rPr>
          <w:rFonts w:eastAsia="Times New Roman" w:cs="Times New Roman"/>
          <w:szCs w:val="24"/>
        </w:rPr>
        <w:lastRenderedPageBreak/>
        <w:t>που αίρει την αβεβαιότητα καθιστά ευκρινέστερο αυτόν τον οδικό χάρτη και είναι θεμιτή.</w:t>
      </w:r>
    </w:p>
    <w:p w14:paraId="09F8784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συνθήκες έχουν ωριμάσει και δεν συμφέρει κανέναν να διαιωνίζεται το ελληνικό ζήτημα, ειδικά όταν εμφανίζονται αστάθμητοι παράγοντες αποσταθεροποίησης και εστίες αβεβαιότητας. Η επιβολή λιτότητας και στην Ελλάδα και σε διεθνές επίπεδο όξυνε τις κοινωνικέ</w:t>
      </w:r>
      <w:r>
        <w:rPr>
          <w:rFonts w:eastAsia="Times New Roman" w:cs="Times New Roman"/>
          <w:szCs w:val="24"/>
        </w:rPr>
        <w:t xml:space="preserve">ς αντιθέσεις, ενώ σήμερα απειλεί με εσωτερική κρίση δημοκρατικής νομιμοποίησης ολοένα και περισσότερες χώρες.  </w:t>
      </w:r>
    </w:p>
    <w:p w14:paraId="09F8784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μεταρρυθμίσεις είναι απαραίτητη και αναγκαία προϋπόθεση για την ανάπτυξη, αλλά δεν είναι η μόνη και δεν είναι η μόνη ικανή. Επιτυγχάνουν όταν</w:t>
      </w:r>
      <w:r>
        <w:rPr>
          <w:rFonts w:eastAsia="Times New Roman" w:cs="Times New Roman"/>
          <w:szCs w:val="24"/>
        </w:rPr>
        <w:t xml:space="preserve"> εκφράζονται ως ενιαίο συλλογικό </w:t>
      </w:r>
      <w:proofErr w:type="spellStart"/>
      <w:r>
        <w:rPr>
          <w:rFonts w:eastAsia="Times New Roman" w:cs="Times New Roman"/>
          <w:szCs w:val="24"/>
        </w:rPr>
        <w:t>πρόταγμα</w:t>
      </w:r>
      <w:proofErr w:type="spellEnd"/>
      <w:r>
        <w:rPr>
          <w:rFonts w:eastAsia="Times New Roman" w:cs="Times New Roman"/>
          <w:szCs w:val="24"/>
        </w:rPr>
        <w:t xml:space="preserve"> και όχι όταν επιβάλλονται εκ των άνω και ως εξωτερικοί καταναγκασμοί. Διαφορετικά δημιουργείται στην κοινωνία ένα διάχυτο αίσθημα περιθωριοποίησης και αποστέρησης που τροφοδοτεί το απομονωτισμό και την ξενοφοβία. </w:t>
      </w:r>
    </w:p>
    <w:p w14:paraId="09F8784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Πρέπει να ολοκληρώσετε, κύριε Υπουργέ. </w:t>
      </w:r>
    </w:p>
    <w:p w14:paraId="09F8784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ΛΙΑΚΟΣ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 xml:space="preserve">): </w:t>
      </w:r>
      <w:r>
        <w:rPr>
          <w:rFonts w:eastAsia="Times New Roman" w:cs="Times New Roman"/>
          <w:szCs w:val="24"/>
        </w:rPr>
        <w:t xml:space="preserve">Τελειώνω. </w:t>
      </w:r>
    </w:p>
    <w:p w14:paraId="09F8784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είχαμε πει όλα αυτά έγκαιρα. Οι προειδοποιήσεις αρχικά ακούγονταν ως ψίθυροι. Πλέον όλοι συντονίζονται σε αυτήν την κατεύ</w:t>
      </w:r>
      <w:r>
        <w:rPr>
          <w:rFonts w:eastAsia="Times New Roman" w:cs="Times New Roman"/>
          <w:szCs w:val="24"/>
        </w:rPr>
        <w:t xml:space="preserve">θυνση. </w:t>
      </w:r>
    </w:p>
    <w:p w14:paraId="09F8784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χώρα ξαναβρίσκει σταδιακά τον βηματισμό της. Βρισκόμαστε στη μέση μιας προσπάθειας και χρειάζονται και άλλα βήματα. Αλλά τα μέχρι στιγμής αποτελέσματα μας δίνουν ενθάρρυνση να συνεχίσουμε. Η κατάσταση είναι αντικειμενικά δύσκολη, αλλά το κοινωνικ</w:t>
      </w:r>
      <w:r>
        <w:rPr>
          <w:rFonts w:eastAsia="Times New Roman" w:cs="Times New Roman"/>
          <w:szCs w:val="24"/>
        </w:rPr>
        <w:t xml:space="preserve">ό συμβόλαιο που έχουμε υπογράψει με τον ελληνικό λαό στη βάση της δίκαιης ανάπτυξης θα το τιμήσουμε και θα υπερνικήσουμε τα εμπόδια. </w:t>
      </w:r>
    </w:p>
    <w:p w14:paraId="09F878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F87847"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84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Η ανοχή στον κ. Λιάκο οφείλετ</w:t>
      </w:r>
      <w:r>
        <w:rPr>
          <w:rFonts w:eastAsia="Times New Roman" w:cs="Times New Roman"/>
          <w:szCs w:val="24"/>
        </w:rPr>
        <w:t xml:space="preserve">αι στο ότι ήταν η παρθενική του ομιλία και άνοιξε τον κύκλο της Κυβέρνησης από ομιλητές. Δεν θα συνεχίσω, όμως, έτσι και με τους υπόλοιπους Υπουργούς. Το ξεκαθαρίζω. </w:t>
      </w:r>
    </w:p>
    <w:p w14:paraId="09F87849"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w:t>
      </w:r>
      <w:r>
        <w:rPr>
          <w:rFonts w:eastAsia="Times New Roman"/>
          <w:szCs w:val="24"/>
        </w:rPr>
        <w:t>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μαθήτριες και μαθητές και</w:t>
      </w:r>
      <w:r>
        <w:rPr>
          <w:rFonts w:eastAsia="Times New Roman"/>
          <w:szCs w:val="24"/>
        </w:rPr>
        <w:t xml:space="preserve"> δύο εκπαιδευτικοί συνοδοί τους από το 3</w:t>
      </w:r>
      <w:r>
        <w:rPr>
          <w:rFonts w:eastAsia="Times New Roman"/>
          <w:szCs w:val="24"/>
          <w:vertAlign w:val="superscript"/>
        </w:rPr>
        <w:t>ο</w:t>
      </w:r>
      <w:r>
        <w:rPr>
          <w:rFonts w:eastAsia="Times New Roman"/>
          <w:szCs w:val="24"/>
        </w:rPr>
        <w:t xml:space="preserve"> </w:t>
      </w:r>
      <w:proofErr w:type="spellStart"/>
      <w:r>
        <w:rPr>
          <w:rFonts w:eastAsia="Times New Roman"/>
          <w:szCs w:val="24"/>
        </w:rPr>
        <w:t>Τοσίτσειο</w:t>
      </w:r>
      <w:proofErr w:type="spellEnd"/>
      <w:r>
        <w:rPr>
          <w:rFonts w:eastAsia="Times New Roman"/>
          <w:szCs w:val="24"/>
        </w:rPr>
        <w:t xml:space="preserve"> Δημοτικό Σχολείο Εκάλης.</w:t>
      </w:r>
    </w:p>
    <w:p w14:paraId="09F8784A" w14:textId="77777777" w:rsidR="0008105D" w:rsidRDefault="003C36B0">
      <w:pPr>
        <w:spacing w:after="0" w:line="600" w:lineRule="auto"/>
        <w:ind w:left="720"/>
        <w:jc w:val="both"/>
        <w:rPr>
          <w:rFonts w:eastAsia="Times New Roman"/>
          <w:szCs w:val="24"/>
        </w:rPr>
      </w:pPr>
      <w:r>
        <w:rPr>
          <w:rFonts w:eastAsia="Times New Roman"/>
          <w:szCs w:val="24"/>
        </w:rPr>
        <w:t>Όταν υπήρχαν μεγάλοι ευεργέτες, που δεν υπάρχουν πια!</w:t>
      </w:r>
    </w:p>
    <w:p w14:paraId="09F8784B" w14:textId="77777777" w:rsidR="0008105D" w:rsidRDefault="003C36B0">
      <w:pPr>
        <w:spacing w:after="0" w:line="600" w:lineRule="auto"/>
        <w:ind w:left="720"/>
        <w:jc w:val="both"/>
        <w:rPr>
          <w:rFonts w:eastAsia="Times New Roman"/>
          <w:szCs w:val="24"/>
        </w:rPr>
      </w:pPr>
      <w:r>
        <w:rPr>
          <w:rFonts w:eastAsia="Times New Roman"/>
          <w:szCs w:val="24"/>
        </w:rPr>
        <w:t>Καλωσορίσατε στη Βουλή.</w:t>
      </w:r>
    </w:p>
    <w:p w14:paraId="09F8784C"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9F8784D"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Σειρά έχει ο κ. Παπαδόπουλος. Ελάτε, κύριε συνάδελφε, στο Βήμα. Ακολουθεί ο κ. </w:t>
      </w:r>
      <w:proofErr w:type="spellStart"/>
      <w:r>
        <w:rPr>
          <w:rFonts w:eastAsia="Times New Roman"/>
          <w:szCs w:val="24"/>
        </w:rPr>
        <w:t>Βρούτσης</w:t>
      </w:r>
      <w:proofErr w:type="spellEnd"/>
      <w:r>
        <w:rPr>
          <w:rFonts w:eastAsia="Times New Roman"/>
          <w:szCs w:val="24"/>
        </w:rPr>
        <w:t xml:space="preserve"> και κλείνει ο κύκλος, όπως είπα, των γενικών και ειδικών εισηγητών. Μετά θα έχει σειρά ο κ. </w:t>
      </w:r>
      <w:proofErr w:type="spellStart"/>
      <w:r>
        <w:rPr>
          <w:rFonts w:eastAsia="Times New Roman"/>
          <w:szCs w:val="24"/>
        </w:rPr>
        <w:t>Μουζάλας</w:t>
      </w:r>
      <w:proofErr w:type="spellEnd"/>
      <w:r>
        <w:rPr>
          <w:rFonts w:eastAsia="Times New Roman"/>
          <w:szCs w:val="24"/>
        </w:rPr>
        <w:t xml:space="preserve">, ο κ. </w:t>
      </w:r>
      <w:proofErr w:type="spellStart"/>
      <w:r>
        <w:rPr>
          <w:rFonts w:eastAsia="Times New Roman"/>
          <w:szCs w:val="24"/>
        </w:rPr>
        <w:t>Μπαλαούρας</w:t>
      </w:r>
      <w:proofErr w:type="spellEnd"/>
      <w:r>
        <w:rPr>
          <w:rFonts w:eastAsia="Times New Roman"/>
          <w:szCs w:val="24"/>
        </w:rPr>
        <w:t xml:space="preserve"> και ύστερα η κ. </w:t>
      </w:r>
      <w:proofErr w:type="spellStart"/>
      <w:r>
        <w:rPr>
          <w:rFonts w:eastAsia="Times New Roman"/>
          <w:szCs w:val="24"/>
        </w:rPr>
        <w:t>Κεραμέως</w:t>
      </w:r>
      <w:proofErr w:type="spellEnd"/>
      <w:r>
        <w:rPr>
          <w:rFonts w:eastAsia="Times New Roman"/>
          <w:szCs w:val="24"/>
        </w:rPr>
        <w:t xml:space="preserve">. </w:t>
      </w:r>
    </w:p>
    <w:p w14:paraId="09F8784E" w14:textId="77777777" w:rsidR="0008105D" w:rsidRDefault="003C36B0">
      <w:pPr>
        <w:spacing w:after="0" w:line="600" w:lineRule="auto"/>
        <w:ind w:firstLine="720"/>
        <w:jc w:val="both"/>
        <w:rPr>
          <w:rFonts w:eastAsia="Times New Roman"/>
          <w:szCs w:val="24"/>
        </w:rPr>
      </w:pPr>
      <w:r>
        <w:rPr>
          <w:rFonts w:eastAsia="Times New Roman"/>
          <w:szCs w:val="24"/>
        </w:rPr>
        <w:t>Κύριε Παπαδόπουλε, έχετ</w:t>
      </w:r>
      <w:r>
        <w:rPr>
          <w:rFonts w:eastAsia="Times New Roman"/>
          <w:szCs w:val="24"/>
        </w:rPr>
        <w:t xml:space="preserve">ε τον λόγο. </w:t>
      </w:r>
    </w:p>
    <w:p w14:paraId="09F8784F" w14:textId="77777777" w:rsidR="0008105D" w:rsidRDefault="003C36B0">
      <w:pPr>
        <w:spacing w:after="0"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Η συζήτηση του κρατικού προϋπολογισμού του 2017 γίνεται, όπως γνωρίζετε, αγαπητοί συνάδελφοι, σε νέα δεδομένα για την Ελλάδα, για την Ευρώπη, ίσως και για τον κόσμο μετά την εκλογή </w:t>
      </w:r>
      <w:proofErr w:type="spellStart"/>
      <w:r>
        <w:rPr>
          <w:rFonts w:eastAsia="Times New Roman"/>
          <w:szCs w:val="24"/>
        </w:rPr>
        <w:t>Τραμπ</w:t>
      </w:r>
      <w:proofErr w:type="spellEnd"/>
      <w:r>
        <w:rPr>
          <w:rFonts w:eastAsia="Times New Roman"/>
          <w:szCs w:val="24"/>
        </w:rPr>
        <w:t xml:space="preserve"> στις Ηνωμένες Πολιτείες. </w:t>
      </w:r>
    </w:p>
    <w:p w14:paraId="09F87850" w14:textId="77777777" w:rsidR="0008105D" w:rsidRDefault="003C36B0">
      <w:pPr>
        <w:spacing w:after="0" w:line="600" w:lineRule="auto"/>
        <w:ind w:firstLine="720"/>
        <w:jc w:val="both"/>
        <w:rPr>
          <w:rFonts w:eastAsia="Times New Roman" w:cs="Times New Roman"/>
          <w:szCs w:val="24"/>
        </w:rPr>
      </w:pPr>
      <w:r>
        <w:rPr>
          <w:rFonts w:eastAsia="Times New Roman"/>
          <w:szCs w:val="24"/>
        </w:rPr>
        <w:t>Προφαν</w:t>
      </w:r>
      <w:r>
        <w:rPr>
          <w:rFonts w:eastAsia="Times New Roman"/>
          <w:szCs w:val="24"/>
        </w:rPr>
        <w:t xml:space="preserve">ώς η έκβαση της συνεδρίασης του πρόσφατου </w:t>
      </w:r>
      <w:proofErr w:type="spellStart"/>
      <w:r>
        <w:rPr>
          <w:rFonts w:eastAsia="Times New Roman"/>
          <w:szCs w:val="24"/>
          <w:lang w:val="en-US"/>
        </w:rPr>
        <w:t>Eurogroup</w:t>
      </w:r>
      <w:proofErr w:type="spellEnd"/>
      <w:r>
        <w:rPr>
          <w:rFonts w:eastAsia="Times New Roman"/>
          <w:szCs w:val="24"/>
        </w:rPr>
        <w:t>, το αποτέλεσμα του δημοψηφίσματος στην Ιταλία, των προεδρικών εκλογών στην Αυστρία και οι πολιτικές εξελίξεις που θα ακολουθήσουν</w:t>
      </w:r>
      <w:r>
        <w:rPr>
          <w:rFonts w:eastAsia="Times New Roman"/>
          <w:szCs w:val="24"/>
        </w:rPr>
        <w:t xml:space="preserve"> όλων αυτών</w:t>
      </w:r>
      <w:r>
        <w:rPr>
          <w:rFonts w:eastAsia="Times New Roman"/>
          <w:szCs w:val="24"/>
        </w:rPr>
        <w:t>,</w:t>
      </w:r>
      <w:r>
        <w:rPr>
          <w:rFonts w:eastAsia="Times New Roman"/>
          <w:szCs w:val="24"/>
        </w:rPr>
        <w:t xml:space="preserve"> θα επηρεάσουν σημαντικά </w:t>
      </w:r>
      <w:r>
        <w:rPr>
          <w:rFonts w:eastAsia="Times New Roman"/>
          <w:szCs w:val="24"/>
        </w:rPr>
        <w:t xml:space="preserve">τόσο </w:t>
      </w:r>
      <w:r>
        <w:rPr>
          <w:rFonts w:eastAsia="Times New Roman"/>
          <w:szCs w:val="24"/>
        </w:rPr>
        <w:t>την κατάληξη της συνεχιζόμενης δι</w:t>
      </w:r>
      <w:r>
        <w:rPr>
          <w:rFonts w:eastAsia="Times New Roman"/>
          <w:szCs w:val="24"/>
        </w:rPr>
        <w:t xml:space="preserve">απραγμάτευσης, </w:t>
      </w:r>
      <w:r>
        <w:rPr>
          <w:rFonts w:eastAsia="Times New Roman"/>
          <w:szCs w:val="24"/>
        </w:rPr>
        <w:t xml:space="preserve">όσο </w:t>
      </w:r>
      <w:r>
        <w:rPr>
          <w:rFonts w:eastAsia="Times New Roman"/>
          <w:szCs w:val="24"/>
        </w:rPr>
        <w:t>και σημαντικ</w:t>
      </w:r>
      <w:r>
        <w:rPr>
          <w:rFonts w:eastAsia="Times New Roman"/>
          <w:szCs w:val="24"/>
        </w:rPr>
        <w:t>ές</w:t>
      </w:r>
      <w:r>
        <w:rPr>
          <w:rFonts w:eastAsia="Times New Roman"/>
          <w:szCs w:val="24"/>
        </w:rPr>
        <w:t xml:space="preserve"> παραμέτρ</w:t>
      </w:r>
      <w:r>
        <w:rPr>
          <w:rFonts w:eastAsia="Times New Roman"/>
          <w:szCs w:val="24"/>
        </w:rPr>
        <w:t>ους</w:t>
      </w:r>
      <w:r>
        <w:rPr>
          <w:rFonts w:eastAsia="Times New Roman"/>
          <w:szCs w:val="24"/>
        </w:rPr>
        <w:t xml:space="preserve"> που αφορούν </w:t>
      </w:r>
      <w:r>
        <w:rPr>
          <w:rFonts w:eastAsia="Times New Roman"/>
          <w:szCs w:val="24"/>
        </w:rPr>
        <w:t>σ</w:t>
      </w:r>
      <w:r>
        <w:rPr>
          <w:rFonts w:eastAsia="Times New Roman"/>
          <w:szCs w:val="24"/>
        </w:rPr>
        <w:t xml:space="preserve">την εκτέλεση του προϋπολογισμού, την πορεία της ελληνικής οικονομίας, τη </w:t>
      </w:r>
      <w:r>
        <w:rPr>
          <w:rFonts w:eastAsia="Times New Roman"/>
          <w:szCs w:val="24"/>
        </w:rPr>
        <w:lastRenderedPageBreak/>
        <w:t>συνοχή της Ενωμένης Ευρώπης, που βρίσκεται σε σταυροδρόμι κρίσιμων επιλογών για το μέλλον της, με αμφισβητούμενη τη συνοχή τ</w:t>
      </w:r>
      <w:r>
        <w:rPr>
          <w:rFonts w:eastAsia="Times New Roman"/>
          <w:szCs w:val="24"/>
        </w:rPr>
        <w:t xml:space="preserve">ης, με ισχυρές αποσχιστικές, αποσταθεροποιητικές τάσεις. </w:t>
      </w:r>
    </w:p>
    <w:p w14:paraId="09F8785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Πρέπει να πούμε ότι, σύμφωνα με όλες τις εκθέσεις για τα δεδομένα της ελληνικής οικονομίας, η Ελλάδα κάτω από προϋποθέσεις, όπως τονίζεται, μπορεί πραγματικά να αλλάξει σελίδα μέσα στο 2017, καθώς, </w:t>
      </w:r>
      <w:r>
        <w:rPr>
          <w:rFonts w:eastAsia="Times New Roman" w:cs="Times New Roman"/>
          <w:szCs w:val="24"/>
        </w:rPr>
        <w:t xml:space="preserve">όπως σημείωσε και προχθές το πρακτορείο </w:t>
      </w:r>
      <w:r>
        <w:rPr>
          <w:rFonts w:eastAsia="Times New Roman" w:cs="Times New Roman"/>
          <w:szCs w:val="24"/>
          <w:lang w:val="en-US"/>
        </w:rPr>
        <w:t>Bloomberg</w:t>
      </w:r>
      <w:r>
        <w:rPr>
          <w:rFonts w:eastAsia="Times New Roman" w:cs="Times New Roman"/>
          <w:szCs w:val="24"/>
        </w:rPr>
        <w:t xml:space="preserve">, </w:t>
      </w:r>
      <w:r>
        <w:rPr>
          <w:rFonts w:eastAsia="Times New Roman" w:cs="Times New Roman"/>
          <w:szCs w:val="24"/>
        </w:rPr>
        <w:t>«</w:t>
      </w:r>
      <w:r>
        <w:rPr>
          <w:rFonts w:eastAsia="Times New Roman" w:cs="Times New Roman"/>
          <w:szCs w:val="24"/>
        </w:rPr>
        <w:t>η Ελλάδα δεν μοιάζει πλέον με αποτυχημένο κράτος</w:t>
      </w:r>
      <w:r>
        <w:rPr>
          <w:rFonts w:eastAsia="Times New Roman" w:cs="Times New Roman"/>
          <w:szCs w:val="24"/>
        </w:rPr>
        <w:t>»</w:t>
      </w:r>
      <w:r>
        <w:rPr>
          <w:rFonts w:eastAsia="Times New Roman" w:cs="Times New Roman"/>
          <w:szCs w:val="24"/>
        </w:rPr>
        <w:t xml:space="preserve">. Μπορεί να έχει την οριστική έξοδο από την καταστροφική ύφεση της οικονομίας της και ανοδικούς ρυθμούς μεγέθυνσης που μπορούν να αγγίξουν και το 2,7%, να </w:t>
      </w:r>
      <w:r>
        <w:rPr>
          <w:rFonts w:eastAsia="Times New Roman" w:cs="Times New Roman"/>
          <w:szCs w:val="24"/>
        </w:rPr>
        <w:t>καλύψει τον στόχο για πρωτογενές πλεόνασμα</w:t>
      </w:r>
      <w:r>
        <w:rPr>
          <w:rFonts w:eastAsia="Times New Roman" w:cs="Times New Roman"/>
          <w:szCs w:val="24"/>
        </w:rPr>
        <w:t xml:space="preserve"> 1,75%</w:t>
      </w:r>
      <w:r>
        <w:rPr>
          <w:rFonts w:eastAsia="Times New Roman" w:cs="Times New Roman"/>
          <w:szCs w:val="24"/>
        </w:rPr>
        <w:t>, να ενταχθεί στο πρόγραμμα ποσοτικής χαλάρωσης</w:t>
      </w:r>
      <w:r>
        <w:rPr>
          <w:rFonts w:eastAsia="Times New Roman" w:cs="Times New Roman"/>
          <w:szCs w:val="24"/>
        </w:rPr>
        <w:t xml:space="preserve"> (</w:t>
      </w:r>
      <w:r>
        <w:rPr>
          <w:rFonts w:eastAsia="Times New Roman" w:cs="Times New Roman"/>
          <w:szCs w:val="24"/>
          <w:lang w:val="en-US"/>
        </w:rPr>
        <w:t>QE</w:t>
      </w:r>
      <w:r>
        <w:rPr>
          <w:rFonts w:eastAsia="Times New Roman" w:cs="Times New Roman"/>
          <w:szCs w:val="24"/>
        </w:rPr>
        <w:t>) της ΕΚΤ</w:t>
      </w:r>
      <w:r>
        <w:rPr>
          <w:rFonts w:eastAsia="Times New Roman" w:cs="Times New Roman"/>
          <w:szCs w:val="24"/>
        </w:rPr>
        <w:t xml:space="preserve">, να υπάρξει αποκλιμάκωση των ελληνικών ομολόγων, ρευστότητα, δυνατότητα επιστροφής στις αγορές. </w:t>
      </w:r>
    </w:p>
    <w:p w14:paraId="09F8785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Όλοι αντιλαμβανόμαστε ότι οι προϋποθέσεις αυτές αφ</w:t>
      </w:r>
      <w:r>
        <w:rPr>
          <w:rFonts w:eastAsia="Times New Roman" w:cs="Times New Roman"/>
          <w:szCs w:val="24"/>
        </w:rPr>
        <w:t xml:space="preserve">ορούν την αντιμετώπιση χρόνιων στρεβλώσεων στη δομή της ελληνικής οικονομίας, </w:t>
      </w:r>
      <w:r>
        <w:rPr>
          <w:rFonts w:eastAsia="Times New Roman" w:cs="Times New Roman"/>
          <w:szCs w:val="24"/>
        </w:rPr>
        <w:lastRenderedPageBreak/>
        <w:t xml:space="preserve">στο κράτος, στη δημόσια διοίκηση, </w:t>
      </w:r>
      <w:r>
        <w:rPr>
          <w:rFonts w:eastAsia="Times New Roman" w:cs="Times New Roman"/>
          <w:szCs w:val="24"/>
        </w:rPr>
        <w:t>σ</w:t>
      </w:r>
      <w:r>
        <w:rPr>
          <w:rFonts w:eastAsia="Times New Roman" w:cs="Times New Roman"/>
          <w:szCs w:val="24"/>
        </w:rPr>
        <w:t xml:space="preserve">την ενίσχυση της ανταγωνιστικότητας της οικονομίας μας, ειδικά στους κλάδους που έχουμε συγκριτικά πλεονεκτήματα, την πραγματοποίηση αναγκαίων </w:t>
      </w:r>
      <w:r>
        <w:rPr>
          <w:rFonts w:eastAsia="Times New Roman" w:cs="Times New Roman"/>
          <w:szCs w:val="24"/>
        </w:rPr>
        <w:t xml:space="preserve">αλλαγών και </w:t>
      </w:r>
      <w:proofErr w:type="spellStart"/>
      <w:r>
        <w:rPr>
          <w:rFonts w:eastAsia="Times New Roman" w:cs="Times New Roman"/>
          <w:szCs w:val="24"/>
        </w:rPr>
        <w:t>προαπαιτούμενων</w:t>
      </w:r>
      <w:proofErr w:type="spellEnd"/>
      <w:r>
        <w:rPr>
          <w:rFonts w:eastAsia="Times New Roman" w:cs="Times New Roman"/>
          <w:szCs w:val="24"/>
        </w:rPr>
        <w:t xml:space="preserve"> που έχουν τεθεί με την τρίτη σύμβαση, τη διατήρηση της δημοσιονομικής ισορροπίας και την ανάκτηση της γενικότερης αξιοπιστίας. Ταυτόχρονα </w:t>
      </w:r>
      <w:r>
        <w:rPr>
          <w:rFonts w:eastAsia="Times New Roman" w:cs="Times New Roman"/>
          <w:szCs w:val="24"/>
        </w:rPr>
        <w:t xml:space="preserve">η Ελλάδα μπορεί </w:t>
      </w:r>
      <w:r>
        <w:rPr>
          <w:rFonts w:eastAsia="Times New Roman" w:cs="Times New Roman"/>
          <w:szCs w:val="24"/>
        </w:rPr>
        <w:t>να αξιοποιήσει τη θετική πορεία υλοποίησης του προϋπολογισμού του 2016, το</w:t>
      </w:r>
      <w:r>
        <w:rPr>
          <w:rFonts w:eastAsia="Times New Roman" w:cs="Times New Roman"/>
          <w:szCs w:val="24"/>
        </w:rPr>
        <w:t xml:space="preserve">ν θετικό ισολογισμό εσόδων </w:t>
      </w:r>
      <w:r>
        <w:rPr>
          <w:rFonts w:eastAsia="Times New Roman" w:cs="Times New Roman"/>
          <w:szCs w:val="24"/>
        </w:rPr>
        <w:t xml:space="preserve">με υπέρβαση κατά 1,572 δισεκατομμύρια το πρώτο δεκάμηνο του 2016 </w:t>
      </w:r>
      <w:r>
        <w:rPr>
          <w:rFonts w:eastAsia="Times New Roman" w:cs="Times New Roman"/>
          <w:szCs w:val="24"/>
        </w:rPr>
        <w:t>και δαπανών</w:t>
      </w:r>
      <w:r>
        <w:rPr>
          <w:rFonts w:eastAsia="Times New Roman" w:cs="Times New Roman"/>
          <w:szCs w:val="24"/>
        </w:rPr>
        <w:t xml:space="preserve"> με μείωση κατά 3,2 δισεκατομμύρια,</w:t>
      </w:r>
      <w:r>
        <w:rPr>
          <w:rFonts w:eastAsia="Times New Roman" w:cs="Times New Roman"/>
          <w:szCs w:val="24"/>
        </w:rPr>
        <w:t xml:space="preserve"> την αύξηση του πρωτογενούς πλεονάσματος που τέθηκε ως στόχος για το 2016, την αποπληρωμή 3,5 δισεκατομμυρίων ληξιπρόθ</w:t>
      </w:r>
      <w:r>
        <w:rPr>
          <w:rFonts w:eastAsia="Times New Roman" w:cs="Times New Roman"/>
          <w:szCs w:val="24"/>
        </w:rPr>
        <w:t xml:space="preserve">εσμων οφειλών, την ανάκαμψη της εγχώριας ζήτησης και των επενδύσεων. </w:t>
      </w:r>
    </w:p>
    <w:p w14:paraId="09F8785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αύξηση της ιδιωτικής κατανάλωσης –θα απαντήσουν βέβαια και οι Υπουργοί μας- να γνωρίζετε ότι οφείλεται και στο γεγονός ότι στη νέα κατάσταση ισορροπίας που υπάρχει πάρα πολλές από εκεί</w:t>
      </w:r>
      <w:r>
        <w:rPr>
          <w:rFonts w:eastAsia="Times New Roman" w:cs="Times New Roman"/>
          <w:szCs w:val="24"/>
        </w:rPr>
        <w:t xml:space="preserve">νες που υπήρχαν </w:t>
      </w:r>
      <w:r>
        <w:rPr>
          <w:rFonts w:eastAsia="Times New Roman" w:cs="Times New Roman"/>
          <w:szCs w:val="24"/>
        </w:rPr>
        <w:lastRenderedPageBreak/>
        <w:t xml:space="preserve">ως αποθεματικές καταθέσεις στα παπλώματα η Τράπεζα της Ελλάδας εκτιμούσε ότι υπάρχουν ακόμα 20 δισεκατομμύρια που βγαίνουν στην επιφάνεια και υπάρχει ακόμα η δυνατότητα αύξησης της κατανάλωσης. </w:t>
      </w:r>
    </w:p>
    <w:p w14:paraId="09F8785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Ακόμη, το γεγονός ότι αυξάνονται οι επενδύσει</w:t>
      </w:r>
      <w:r>
        <w:rPr>
          <w:rFonts w:eastAsia="Times New Roman" w:cs="Times New Roman"/>
          <w:szCs w:val="24"/>
        </w:rPr>
        <w:t>ς φαίνονται από πολλά γεγονότα. Πριν από λίγο καιρό η Κεντρική Ένωση Επιμελητηρίων Ελλάδας τίμησε μια μεγάλη επιχείρηση στα Τρίκαλα -ξεκίνησε ως οικογενειακή- με τεράστιο όγκο στον εξαγωγικό προσανατολισμό της. Τιμήθηκε για τις επιτυχίες που κάνει σε δύσκο</w:t>
      </w:r>
      <w:r>
        <w:rPr>
          <w:rFonts w:eastAsia="Times New Roman" w:cs="Times New Roman"/>
          <w:szCs w:val="24"/>
        </w:rPr>
        <w:t xml:space="preserve">λες πραγματικά συνθήκες. </w:t>
      </w:r>
    </w:p>
    <w:p w14:paraId="09F8785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Υπάρχουν όλα αυτά τα δεδομένα. Υπάρχουν οι ανοδικοί ρυθμοί ανάπτυξης το τελευταίο εξάμηνο του 2016: 1,8% το τρίτο τρίμηνο. Είναι δεδομένα που συνολικά αποδεικνύουν –γιατί τα γεγονότα είναι ξεροκέφαλα, όπως είπατε- τη σταθεροποίηση, επανεκκίνηση και τις προ</w:t>
      </w:r>
      <w:r>
        <w:rPr>
          <w:rFonts w:eastAsia="Times New Roman" w:cs="Times New Roman"/>
          <w:szCs w:val="24"/>
        </w:rPr>
        <w:t xml:space="preserve">οπτικές ανάκαμψης της ελληνικής οικονομίας. </w:t>
      </w:r>
    </w:p>
    <w:p w14:paraId="09F8785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Είναι φανερό ότι οι προϋποθέσεις αφορούν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 θετική δεύτερη αξιολόγηση της εφαρμογής της τρίτης σύμβασης χωρίς νέες, παράλογες, υπονομευτικές, απαιτήσεις των εκπροσώπων των δανειστών στη συνεχιζόμενη δια</w:t>
      </w:r>
      <w:r>
        <w:rPr>
          <w:rFonts w:eastAsia="Times New Roman" w:cs="Times New Roman"/>
          <w:szCs w:val="24"/>
        </w:rPr>
        <w:t>πραγμάτευση καθώς και τη βιωσιμότητα της εξυπηρέτησης του κολοσσιαίου χρέους της χώρας για να υπάρχει το σταθερό και ξεκάθαρο οικονομικό επενδυτικό τοπίο που νομίζω ότι όλοι επιθυμούμε.</w:t>
      </w:r>
    </w:p>
    <w:p w14:paraId="09F8785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θετική, αντικειμενικά,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να υιοθετήσει την</w:t>
      </w:r>
      <w:r>
        <w:rPr>
          <w:rFonts w:eastAsia="Times New Roman" w:cs="Times New Roman"/>
          <w:szCs w:val="24"/>
        </w:rPr>
        <w:t xml:space="preserve"> πρόταση του Ευρωπαϊκού Μηχανισμού Σταθερότητας για τα βραχυπρόθεσμα μέτρα ελάφρυνσης του χρέους της Ελλάδας. </w:t>
      </w:r>
    </w:p>
    <w:p w14:paraId="09F8785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Πρέπει όμως να σημειώσουμε και με ανησυχία τις απαιτήσεις του ΔΝΤ για πρόσθετα </w:t>
      </w:r>
      <w:proofErr w:type="spellStart"/>
      <w:r>
        <w:rPr>
          <w:rFonts w:eastAsia="Times New Roman" w:cs="Times New Roman"/>
          <w:szCs w:val="24"/>
        </w:rPr>
        <w:t>υφεσιακά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προληπτικά</w:t>
      </w:r>
      <w:r>
        <w:rPr>
          <w:rFonts w:eastAsia="Times New Roman" w:cs="Times New Roman"/>
          <w:szCs w:val="24"/>
        </w:rPr>
        <w:t>»</w:t>
      </w:r>
      <w:r>
        <w:rPr>
          <w:rFonts w:eastAsia="Times New Roman" w:cs="Times New Roman"/>
          <w:szCs w:val="24"/>
        </w:rPr>
        <w:t xml:space="preserve"> δημοσιονομικά μέτρα 4,2 δισεκατομμυρίων ευρώ και της ευρωπαϊκής νομενκλατούρας, του Ιερατείου, για δεκαετία πρωτογενών πλεονασμάτων 3,5% σε μια οικονομία που υπέστη τεράστια αφαίμαξη, εσωτερική υποτίμηση, κλείσιμο χιλιάδων επιχειρήσεων, εκτίναξη της ανεργ</w:t>
      </w:r>
      <w:r>
        <w:rPr>
          <w:rFonts w:eastAsia="Times New Roman" w:cs="Times New Roman"/>
          <w:szCs w:val="24"/>
        </w:rPr>
        <w:t>ίας, καταστροφική μείωση του ΑΕΠ</w:t>
      </w:r>
      <w:r>
        <w:rPr>
          <w:rFonts w:eastAsia="Times New Roman" w:cs="Times New Roman"/>
          <w:szCs w:val="24"/>
        </w:rPr>
        <w:t xml:space="preserve"> κατά </w:t>
      </w:r>
      <w:r>
        <w:rPr>
          <w:rFonts w:eastAsia="Times New Roman" w:cs="Times New Roman"/>
          <w:szCs w:val="24"/>
        </w:rPr>
        <w:lastRenderedPageBreak/>
        <w:t>25%</w:t>
      </w:r>
      <w:r>
        <w:rPr>
          <w:rFonts w:eastAsia="Times New Roman" w:cs="Times New Roman"/>
          <w:szCs w:val="24"/>
        </w:rPr>
        <w:t xml:space="preserve">, ενώ ακούγαμε με σχετική ικανοποίηση και τις ομιλίες στην Αθήνα των ηγετών του </w:t>
      </w:r>
      <w:r>
        <w:rPr>
          <w:rFonts w:eastAsia="Times New Roman" w:cs="Times New Roman"/>
          <w:szCs w:val="24"/>
        </w:rPr>
        <w:t xml:space="preserve">Νότου </w:t>
      </w:r>
      <w:r>
        <w:rPr>
          <w:rFonts w:eastAsia="Times New Roman" w:cs="Times New Roman"/>
          <w:szCs w:val="24"/>
        </w:rPr>
        <w:t>και την ομιλία Ομπάμα, για τη ρύθμιση του ελληνικού χρέους και την απόρριψη της λιτότητας, την κοινωνική ευημερία, για τον ελληνι</w:t>
      </w:r>
      <w:r>
        <w:rPr>
          <w:rFonts w:eastAsia="Times New Roman" w:cs="Times New Roman"/>
          <w:szCs w:val="24"/>
        </w:rPr>
        <w:t xml:space="preserve">κό πολιτισμό και τη δημοκρατία, για την προσφορά και τις θυσίες του ελληνικού λαού και ακόμα τις ενθαρρυντικές δηλώσεις του Επιτρόπου Οικονομικών της Ευρωπαϊκή Ένωσης Πιερ </w:t>
      </w:r>
      <w:proofErr w:type="spellStart"/>
      <w:r>
        <w:rPr>
          <w:rFonts w:eastAsia="Times New Roman" w:cs="Times New Roman"/>
          <w:szCs w:val="24"/>
        </w:rPr>
        <w:t>Μοσκοβισί</w:t>
      </w:r>
      <w:proofErr w:type="spellEnd"/>
      <w:r>
        <w:rPr>
          <w:rFonts w:eastAsia="Times New Roman" w:cs="Times New Roman"/>
          <w:szCs w:val="24"/>
        </w:rPr>
        <w:t xml:space="preserve">, του </w:t>
      </w:r>
      <w:proofErr w:type="spellStart"/>
      <w:r>
        <w:rPr>
          <w:rFonts w:eastAsia="Times New Roman" w:cs="Times New Roman"/>
          <w:szCs w:val="24"/>
        </w:rPr>
        <w:t>Μπενουά</w:t>
      </w:r>
      <w:proofErr w:type="spellEnd"/>
      <w:r>
        <w:rPr>
          <w:rFonts w:eastAsia="Times New Roman" w:cs="Times New Roman"/>
          <w:szCs w:val="24"/>
        </w:rPr>
        <w:t xml:space="preserve"> </w:t>
      </w:r>
      <w:proofErr w:type="spellStart"/>
      <w:r>
        <w:rPr>
          <w:rFonts w:eastAsia="Times New Roman" w:cs="Times New Roman"/>
          <w:szCs w:val="24"/>
        </w:rPr>
        <w:t>Κερέ</w:t>
      </w:r>
      <w:proofErr w:type="spellEnd"/>
      <w:r>
        <w:rPr>
          <w:rFonts w:eastAsia="Times New Roman" w:cs="Times New Roman"/>
          <w:szCs w:val="24"/>
        </w:rPr>
        <w:t xml:space="preserve">, του Γκάμπριελ, του Μάρτιν </w:t>
      </w:r>
      <w:proofErr w:type="spellStart"/>
      <w:r>
        <w:rPr>
          <w:rFonts w:eastAsia="Times New Roman" w:cs="Times New Roman"/>
          <w:szCs w:val="24"/>
        </w:rPr>
        <w:t>Σουλτς</w:t>
      </w:r>
      <w:proofErr w:type="spellEnd"/>
      <w:r>
        <w:rPr>
          <w:rFonts w:eastAsia="Times New Roman" w:cs="Times New Roman"/>
          <w:szCs w:val="24"/>
        </w:rPr>
        <w:t xml:space="preserve">, του </w:t>
      </w:r>
      <w:proofErr w:type="spellStart"/>
      <w:r>
        <w:rPr>
          <w:rFonts w:eastAsia="Times New Roman" w:cs="Times New Roman"/>
          <w:szCs w:val="24"/>
        </w:rPr>
        <w:t>Γκουαλτιέρι</w:t>
      </w:r>
      <w:proofErr w:type="spellEnd"/>
      <w:r>
        <w:rPr>
          <w:rFonts w:eastAsia="Times New Roman" w:cs="Times New Roman"/>
          <w:szCs w:val="24"/>
        </w:rPr>
        <w:t xml:space="preserve"> και ά</w:t>
      </w:r>
      <w:r>
        <w:rPr>
          <w:rFonts w:eastAsia="Times New Roman" w:cs="Times New Roman"/>
          <w:szCs w:val="24"/>
        </w:rPr>
        <w:t xml:space="preserve">λλων. </w:t>
      </w:r>
    </w:p>
    <w:p w14:paraId="09F8785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αποφάσεις πάντως που λήφθηκαν από το </w:t>
      </w:r>
      <w:proofErr w:type="spellStart"/>
      <w:r>
        <w:rPr>
          <w:rFonts w:eastAsia="Times New Roman" w:cs="Times New Roman"/>
          <w:szCs w:val="24"/>
          <w:lang w:val="en-US"/>
        </w:rPr>
        <w:t>Eurogroup</w:t>
      </w:r>
      <w:proofErr w:type="spellEnd"/>
      <w:r>
        <w:rPr>
          <w:rFonts w:eastAsia="Times New Roman" w:cs="Times New Roman"/>
          <w:szCs w:val="24"/>
        </w:rPr>
        <w:t xml:space="preserve"> για την ελάφρυνση του χρέους της Ελλάδας κατά 21,8%, περίπου 45 δισεκατομμύρια</w:t>
      </w:r>
      <w:r>
        <w:rPr>
          <w:rFonts w:eastAsia="Times New Roman" w:cs="Times New Roman"/>
          <w:szCs w:val="24"/>
        </w:rPr>
        <w:t xml:space="preserve"> και μέσω της χρονικής επέκτασης των δανείων που έχουν χορηγηθεί από τον </w:t>
      </w:r>
      <w:r>
        <w:rPr>
          <w:rFonts w:eastAsia="Times New Roman" w:cs="Times New Roman"/>
          <w:szCs w:val="24"/>
          <w:lang w:val="en-US"/>
        </w:rPr>
        <w:t>EFSM</w:t>
      </w:r>
      <w:r>
        <w:rPr>
          <w:rFonts w:eastAsia="Times New Roman" w:cs="Times New Roman"/>
          <w:szCs w:val="24"/>
        </w:rPr>
        <w:t>-επιμήκυνση αποπληρωμής, χαμηλότερα επιτόκια</w:t>
      </w:r>
      <w:r>
        <w:rPr>
          <w:rFonts w:eastAsia="Times New Roman" w:cs="Times New Roman"/>
          <w:szCs w:val="24"/>
        </w:rPr>
        <w:t>, κλείδωμα των κυμαινόμενων στο 1,5%</w:t>
      </w:r>
      <w:r>
        <w:rPr>
          <w:rFonts w:eastAsia="Times New Roman" w:cs="Times New Roman"/>
          <w:szCs w:val="24"/>
        </w:rPr>
        <w:t xml:space="preserve">, είναι άμεσα εφαρμόσιμες και βοηθούν τη σταθεροποίηση και ανάκαμψη της ελληνικής οικονομίας. </w:t>
      </w:r>
    </w:p>
    <w:p w14:paraId="09F8785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Είναι, λοιπόν, ρεαλιστική η δυνατότητα οριστικής απεμπλοκής της χώρας από την οικονομική επιτήρηση, τη σκληρή δημοσιονομική π</w:t>
      </w:r>
      <w:r>
        <w:rPr>
          <w:rFonts w:eastAsia="Times New Roman"/>
          <w:szCs w:val="24"/>
        </w:rPr>
        <w:t xml:space="preserve">ροσαρμογή, τον βραχνά της υπερχρέωσης και των </w:t>
      </w:r>
      <w:proofErr w:type="spellStart"/>
      <w:r>
        <w:rPr>
          <w:rFonts w:eastAsia="Times New Roman"/>
          <w:szCs w:val="24"/>
        </w:rPr>
        <w:t>μνημονιακών</w:t>
      </w:r>
      <w:proofErr w:type="spellEnd"/>
      <w:r>
        <w:rPr>
          <w:rFonts w:eastAsia="Times New Roman"/>
          <w:szCs w:val="24"/>
        </w:rPr>
        <w:t xml:space="preserve"> δεσμεύσεων μετά το 2018 και η μετάβαση στη νέα ιστορική φάση της ολιστικής ανασυγκρότησης, αναγέννησης της χώρας, εάν σταματήσουν –και τη σημειώνουμε αυτήν την προϋπόθεση- οι ολέθριες διαχρονικά παρ</w:t>
      </w:r>
      <w:r>
        <w:rPr>
          <w:rFonts w:eastAsia="Times New Roman"/>
          <w:szCs w:val="24"/>
        </w:rPr>
        <w:t xml:space="preserve">εμβάσεις των δανειστών για τις υποχρεώσεις της Ελλάδας. Και αυτές έγιναν και στη διάρκεια της Κυβέρνησης Παπανδρέου, αλλά και </w:t>
      </w:r>
      <w:proofErr w:type="spellStart"/>
      <w:r>
        <w:rPr>
          <w:rFonts w:eastAsia="Times New Roman"/>
          <w:szCs w:val="24"/>
        </w:rPr>
        <w:t>Παπαδήμου</w:t>
      </w:r>
      <w:proofErr w:type="spellEnd"/>
      <w:r>
        <w:rPr>
          <w:rFonts w:eastAsia="Times New Roman"/>
          <w:szCs w:val="24"/>
        </w:rPr>
        <w:t xml:space="preserve"> και Σαμαρά. Τα σημειώνουμε αυτά. Γιατί πραγματικά και οι λάθος πολλαπλασιαστές και οι λάθος συνταγές και όλα εκείνα τα ο</w:t>
      </w:r>
      <w:r>
        <w:rPr>
          <w:rFonts w:eastAsia="Times New Roman"/>
          <w:szCs w:val="24"/>
        </w:rPr>
        <w:t>ποία οδήγησαν σε περαιτέρω μέτρα πτώχευσης της Ελλάδας, εσωτερικής υποτίμησης, εξαθλίωσης της ζωής του λαού, δυσχεραίνουν πάρα πολύ την προσπάθεια της χώρας.</w:t>
      </w:r>
    </w:p>
    <w:p w14:paraId="09F8785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Στον χώρο της υγείας, θέλουμε με τη συμβολή του κρατικού προϋπολογισμού του 2017 να πραγματοποιήσο</w:t>
      </w:r>
      <w:r>
        <w:rPr>
          <w:rFonts w:eastAsia="Times New Roman"/>
          <w:szCs w:val="24"/>
        </w:rPr>
        <w:t xml:space="preserve">υμε τη ριζική στροφή των δημόσιων υπηρεσιών υγείας προς τα κεντρικά τους καθήκοντα, την ολιστική </w:t>
      </w:r>
      <w:r>
        <w:rPr>
          <w:rFonts w:eastAsia="Times New Roman"/>
          <w:szCs w:val="24"/>
        </w:rPr>
        <w:lastRenderedPageBreak/>
        <w:t>φροντίδα υγείας ως πλήρη σωματική, ψυχική, κοινωνική ευεξία. Προωθούμε μια εμβληματική μεταρρύθμιση του πρωτοβάθμιου συστήματος υγείας με διακόσιες εξήντα περί</w:t>
      </w:r>
      <w:r>
        <w:rPr>
          <w:rFonts w:eastAsia="Times New Roman"/>
          <w:szCs w:val="24"/>
        </w:rPr>
        <w:t>που τοπικές μονάδες υγείας στα αστικά κέντρα, με οικογενειακούς γιατρούς, διεπιστημονικές ομάδες</w:t>
      </w:r>
      <w:r>
        <w:rPr>
          <w:rFonts w:eastAsia="Times New Roman"/>
          <w:szCs w:val="24"/>
        </w:rPr>
        <w:t xml:space="preserve"> υγείας</w:t>
      </w:r>
      <w:r>
        <w:rPr>
          <w:rFonts w:eastAsia="Times New Roman"/>
          <w:szCs w:val="24"/>
        </w:rPr>
        <w:t xml:space="preserve">, με προγράμματα </w:t>
      </w:r>
      <w:proofErr w:type="spellStart"/>
      <w:r>
        <w:rPr>
          <w:rFonts w:eastAsia="Times New Roman"/>
          <w:szCs w:val="24"/>
        </w:rPr>
        <w:t>δεκαεξάωρης</w:t>
      </w:r>
      <w:proofErr w:type="spellEnd"/>
      <w:r>
        <w:rPr>
          <w:rFonts w:eastAsia="Times New Roman"/>
          <w:szCs w:val="24"/>
        </w:rPr>
        <w:t xml:space="preserve"> εφημερίας για μη απειλητικά για τη ζωή επείγοντα περιστατικά, με αναβάθμιση της λειτουργίας των μονάδων του ΠΕΔΥ, των </w:t>
      </w:r>
      <w:r>
        <w:rPr>
          <w:rFonts w:eastAsia="Times New Roman"/>
          <w:szCs w:val="24"/>
        </w:rPr>
        <w:t>κέντρω</w:t>
      </w:r>
      <w:r>
        <w:rPr>
          <w:rFonts w:eastAsia="Times New Roman"/>
          <w:szCs w:val="24"/>
        </w:rPr>
        <w:t>ν υγείας</w:t>
      </w:r>
      <w:r>
        <w:rPr>
          <w:rFonts w:eastAsia="Times New Roman"/>
          <w:szCs w:val="24"/>
        </w:rPr>
        <w:t xml:space="preserve">, των περιφερειακών ιατρείων, ειδικά στις δυσπρόσιτες περιοχές, στα νησιά, που δέχονται και τα μεγάλα προσφυγικά ρεύματα και πολυάριθμο όγκο επισκεπτών. </w:t>
      </w:r>
      <w:r>
        <w:rPr>
          <w:rFonts w:eastAsia="Times New Roman"/>
          <w:szCs w:val="24"/>
        </w:rPr>
        <w:t>Η χρηματοδότηση αξιοποιεί πόρους του ΕΚΤ.</w:t>
      </w:r>
    </w:p>
    <w:p w14:paraId="09F8785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Δεύτερον, επιδιώκουμε την αποτελεσματική στήριξη των </w:t>
      </w:r>
      <w:r>
        <w:rPr>
          <w:rFonts w:eastAsia="Times New Roman"/>
          <w:szCs w:val="24"/>
        </w:rPr>
        <w:t xml:space="preserve">νοσοκομείων, των </w:t>
      </w:r>
      <w:proofErr w:type="spellStart"/>
      <w:r>
        <w:rPr>
          <w:rFonts w:eastAsia="Times New Roman"/>
          <w:szCs w:val="24"/>
        </w:rPr>
        <w:t>υποστελεχωμένων</w:t>
      </w:r>
      <w:proofErr w:type="spellEnd"/>
      <w:r>
        <w:rPr>
          <w:rFonts w:eastAsia="Times New Roman"/>
          <w:szCs w:val="24"/>
        </w:rPr>
        <w:t xml:space="preserve"> τμημάτων τους, των μονάδων, για να μην υπάρχουν έστω και οι ελάχιστες εικόνες ντροπής, όπως αυτές που σημειώσατε, κύριε </w:t>
      </w:r>
      <w:proofErr w:type="spellStart"/>
      <w:r>
        <w:rPr>
          <w:rFonts w:eastAsia="Times New Roman"/>
          <w:szCs w:val="24"/>
        </w:rPr>
        <w:t>Δανέλλη</w:t>
      </w:r>
      <w:proofErr w:type="spellEnd"/>
      <w:r>
        <w:rPr>
          <w:rFonts w:eastAsia="Times New Roman"/>
          <w:szCs w:val="24"/>
        </w:rPr>
        <w:t>, και οι οποίες, όμως, δεν δείχνουν ότι παράλληλα υπάρχουν ηρωικές προσπάθειες των λειτουργών τη</w:t>
      </w:r>
      <w:r>
        <w:rPr>
          <w:rFonts w:eastAsia="Times New Roman"/>
          <w:szCs w:val="24"/>
        </w:rPr>
        <w:t xml:space="preserve">ς υγείας και γίνονται </w:t>
      </w:r>
      <w:r>
        <w:rPr>
          <w:rFonts w:eastAsia="Times New Roman"/>
          <w:szCs w:val="24"/>
        </w:rPr>
        <w:lastRenderedPageBreak/>
        <w:t>τρομερά επιτεύγματα, που δείχνουν τη δυναμικότητα του Εθνικού Συστήματος Υγείας, να μπορέσει να υπερκεράσει όλα αυτά τα κωλύματα που υπήρχαν και να μπορέσει να φτάσει εκεί που επιθυμούμε, στη συνολική του ανασυγκρότηση και αναγέννηση.</w:t>
      </w:r>
      <w:r>
        <w:rPr>
          <w:rFonts w:eastAsia="Times New Roman"/>
          <w:szCs w:val="24"/>
        </w:rPr>
        <w:t xml:space="preserve"> </w:t>
      </w:r>
    </w:p>
    <w:p w14:paraId="09F8785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Θέλω να σημειώσω ότι αυτήν την περίοδο που βλέπουμε αυτές τις εικόνες ντροπής, στο Νοσοκομείο Τρικάλων, για παράδειγμα, έχουν γίνει πάνω από χίλιες τετρακόσιες </w:t>
      </w:r>
      <w:proofErr w:type="spellStart"/>
      <w:r>
        <w:rPr>
          <w:rFonts w:eastAsia="Times New Roman"/>
          <w:szCs w:val="24"/>
        </w:rPr>
        <w:t>στεφανιογραφίες</w:t>
      </w:r>
      <w:proofErr w:type="spellEnd"/>
      <w:r>
        <w:rPr>
          <w:rFonts w:eastAsia="Times New Roman"/>
          <w:szCs w:val="24"/>
        </w:rPr>
        <w:t>, πάνω από τετρακόσιες πενήντα αγγειοπλαστικές, λειτουργεί βρογχοσκόπιο, δημιου</w:t>
      </w:r>
      <w:r>
        <w:rPr>
          <w:rFonts w:eastAsia="Times New Roman"/>
          <w:szCs w:val="24"/>
        </w:rPr>
        <w:t xml:space="preserve">ργήθηκε πνευμονολογική κλινική, αρχίζει να λειτουργεί το τμήμα μαγνητικής τομογραφίας, ζητήθηκε να γίνει κέντρο </w:t>
      </w:r>
      <w:proofErr w:type="spellStart"/>
      <w:r>
        <w:rPr>
          <w:rFonts w:eastAsia="Times New Roman"/>
          <w:szCs w:val="24"/>
        </w:rPr>
        <w:t>βηματοδότησης</w:t>
      </w:r>
      <w:proofErr w:type="spellEnd"/>
      <w:r>
        <w:rPr>
          <w:rFonts w:eastAsia="Times New Roman"/>
          <w:szCs w:val="24"/>
        </w:rPr>
        <w:t>. Γίνονται πάρα πολλά, τα οποία οφείλουμε να σημειώσουμε, καθώς υπάρχει η δυνατότητα το Εθνικό Σύστημα Υγείας πραγματικά να αναβαθμ</w:t>
      </w:r>
      <w:r>
        <w:rPr>
          <w:rFonts w:eastAsia="Times New Roman"/>
          <w:szCs w:val="24"/>
        </w:rPr>
        <w:t xml:space="preserve">ιστεί μέσα στην επόμενη περίοδο, καθώς ήταν σε εικόνα κατάρρευσης μετά από έξι χρόνια δραματικών περικοπών των λειτουργικών του αναγκών και ουσιαστικού μηδενισμού των προσλήψεων. </w:t>
      </w:r>
    </w:p>
    <w:p w14:paraId="09F8785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Θέλουμε με το κονδύλι των 300 εκατομμυρίων ευρώ, που θα αυξηθούν οι κοινωνικ</w:t>
      </w:r>
      <w:r>
        <w:rPr>
          <w:rFonts w:eastAsia="Times New Roman"/>
          <w:szCs w:val="24"/>
        </w:rPr>
        <w:t>ές δαπάνες της κοινωνικής παρέμβασης του προϋπολογισμού στους τομείς της υγείας, της παιδείας, της πρόνοιας και από την αύξηση του προϋπολογισμού του ΕΟΠΥΥ</w:t>
      </w:r>
      <w:r>
        <w:rPr>
          <w:rFonts w:eastAsia="Times New Roman"/>
          <w:szCs w:val="24"/>
        </w:rPr>
        <w:t>,</w:t>
      </w:r>
      <w:r>
        <w:rPr>
          <w:rFonts w:eastAsia="Times New Roman"/>
          <w:szCs w:val="24"/>
        </w:rPr>
        <w:t xml:space="preserve"> που συμφωνήθηκε και με τους δανειστές, να χρηματοδοτηθούν οι τεκμηριωμένες λειτουργικές δαπάνες για</w:t>
      </w:r>
      <w:r>
        <w:rPr>
          <w:rFonts w:eastAsia="Times New Roman"/>
          <w:szCs w:val="24"/>
        </w:rPr>
        <w:t xml:space="preserve"> φάρμακα και υγειονομικό υλικό των νοσοκομείων. Ο προϋπολογισμός του 2016 αυξήθηκε ήδη κατά 40 εκατομμύρια ευρώ. Θέλουμε να συνεχιστεί θεαματικά ο ρυθμός των προσλήψεων που έγιναν, αυτών που αναμένουν ΦΕΚ, των προγραμματιζόμενων για το 2017 προσλήψεων στο </w:t>
      </w:r>
      <w:r>
        <w:rPr>
          <w:rFonts w:eastAsia="Times New Roman"/>
          <w:szCs w:val="24"/>
        </w:rPr>
        <w:t>ΕΣΥ, με μεγάλη επιτάχυνση στις διαδικασίες κρίσεων των δύο χιλιάδων νέων γιατρών του ΕΣΥ και του διορισμού τους, ώστε μαζί με τις τέσσερις χιλιάδες προσλήψεις δωδεκάμηνης εργασίας, που ήδη προχωρούν με τη δημοσίευση του σχετικού ΦΕΚ, να καλύψουμε σημαντικά</w:t>
      </w:r>
      <w:r>
        <w:rPr>
          <w:rFonts w:eastAsia="Times New Roman"/>
          <w:szCs w:val="24"/>
        </w:rPr>
        <w:t xml:space="preserve"> κενά του ΕΣΥ, του ΕΚΑΒ, του ΕΟΦ, του Εθνικού Κέντρου Αιμοδοσίας, του ΚΕΘΕΑ, του ΟΚΑΝΑ, του ΕΟΠΥΥ.</w:t>
      </w:r>
    </w:p>
    <w:p w14:paraId="09F8785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Θέλουμε ακόμη να υλοποιήσουμε την ψυχιατρική μεταρρύθμιση στη διοίκηση των υπηρεσιών ψυχικής υγείας, τη συγκρότηση τομεακών επιτροπών και δώδεκα περιφερειακώ</w:t>
      </w:r>
      <w:r>
        <w:rPr>
          <w:rFonts w:eastAsia="Times New Roman"/>
          <w:szCs w:val="24"/>
        </w:rPr>
        <w:t xml:space="preserve">ν διοικήσεων τομέων ψυχικής υγείας. </w:t>
      </w:r>
    </w:p>
    <w:p w14:paraId="09F87860" w14:textId="77777777" w:rsidR="0008105D" w:rsidRDefault="003C36B0">
      <w:pPr>
        <w:spacing w:after="0" w:line="600" w:lineRule="auto"/>
        <w:ind w:firstLine="720"/>
        <w:jc w:val="both"/>
        <w:rPr>
          <w:rFonts w:eastAsia="Times New Roman"/>
          <w:szCs w:val="24"/>
        </w:rPr>
      </w:pPr>
      <w:r>
        <w:rPr>
          <w:rFonts w:eastAsia="Times New Roman"/>
          <w:szCs w:val="24"/>
        </w:rPr>
        <w:t xml:space="preserve">Θέλουμε ακόμα να υλοποιήσουμε τα </w:t>
      </w:r>
      <w:r>
        <w:rPr>
          <w:rFonts w:eastAsia="Times New Roman"/>
          <w:szCs w:val="24"/>
        </w:rPr>
        <w:t>ολοκληρωμένα πληροφοριακά συστήματα</w:t>
      </w:r>
      <w:r>
        <w:rPr>
          <w:rFonts w:eastAsia="Times New Roman"/>
          <w:szCs w:val="24"/>
        </w:rPr>
        <w:t xml:space="preserve">, την ηλεκτρονική διακυβέρνηση στην υγεία, τον «Άτλαντα </w:t>
      </w:r>
      <w:r>
        <w:rPr>
          <w:rFonts w:eastAsia="Times New Roman"/>
          <w:szCs w:val="24"/>
        </w:rPr>
        <w:t>Υ</w:t>
      </w:r>
      <w:r>
        <w:rPr>
          <w:rFonts w:eastAsia="Times New Roman"/>
          <w:szCs w:val="24"/>
        </w:rPr>
        <w:t>γείας</w:t>
      </w:r>
      <w:r>
        <w:rPr>
          <w:rFonts w:eastAsia="Times New Roman"/>
          <w:szCs w:val="24"/>
        </w:rPr>
        <w:t>»</w:t>
      </w:r>
      <w:r>
        <w:rPr>
          <w:rFonts w:eastAsia="Times New Roman"/>
          <w:szCs w:val="24"/>
        </w:rPr>
        <w:t xml:space="preserve">, τα ηλεκτρονικά μητρώα ασθενών και νοσημάτων, </w:t>
      </w:r>
      <w:r>
        <w:rPr>
          <w:rFonts w:eastAsia="Times New Roman"/>
          <w:szCs w:val="24"/>
        </w:rPr>
        <w:t xml:space="preserve">τα μητρώα επαγγελμάτων και επαγγελματιών </w:t>
      </w:r>
      <w:r>
        <w:rPr>
          <w:rFonts w:eastAsia="Times New Roman"/>
          <w:szCs w:val="24"/>
        </w:rPr>
        <w:t xml:space="preserve">υγείας, </w:t>
      </w:r>
      <w:r>
        <w:rPr>
          <w:rFonts w:eastAsia="Times New Roman"/>
          <w:szCs w:val="24"/>
        </w:rPr>
        <w:t>την κάρτα υγείας του πολίτη, τον ατομικό ηλεκτρονικό φάκελο, τις υπηρεσίες τηλεϊατρικής, τα ηλεκτρονικά ραντεβού των ΠΕΔΥ που ήδη άρχισαν, την ηλεκτρονική ζήτηση εργαστηριακών εξετάσεων</w:t>
      </w:r>
      <w:r>
        <w:rPr>
          <w:rFonts w:eastAsia="Times New Roman"/>
          <w:szCs w:val="24"/>
        </w:rPr>
        <w:t xml:space="preserve"> στη βάση διαγνωστικών και θεραπευτικών πρωτοκόλλων</w:t>
      </w:r>
      <w:r>
        <w:rPr>
          <w:rFonts w:eastAsia="Times New Roman"/>
          <w:szCs w:val="24"/>
        </w:rPr>
        <w:t>, την εφαρμο</w:t>
      </w:r>
      <w:r>
        <w:rPr>
          <w:rFonts w:eastAsia="Times New Roman"/>
          <w:szCs w:val="24"/>
        </w:rPr>
        <w:t>γή προγραμμάτων ενίσχυσης του ιατρικού τουρισμού στην Ελλάδα, την οργάνωση αυτοτελών τμημάτων επειγόντων περιστατικών στα περιφερειακά και νομαρχιακά νοσοκομεία, την οργάνωση κεντρικών εργαστηρίων σε κάθε υγειονομική περιφέρεια, την οργάνωση κέντρων χρονίω</w:t>
      </w:r>
      <w:r>
        <w:rPr>
          <w:rFonts w:eastAsia="Times New Roman"/>
          <w:szCs w:val="24"/>
        </w:rPr>
        <w:t xml:space="preserve">ς πασχόντων ξεκινώντας από τον ζαχαρώδη διαβήτη, τα </w:t>
      </w:r>
      <w:r>
        <w:rPr>
          <w:rFonts w:eastAsia="Times New Roman"/>
          <w:szCs w:val="24"/>
        </w:rPr>
        <w:lastRenderedPageBreak/>
        <w:t>καρδιαγγειακά</w:t>
      </w:r>
      <w:r>
        <w:rPr>
          <w:rFonts w:eastAsia="Times New Roman"/>
          <w:szCs w:val="24"/>
        </w:rPr>
        <w:t xml:space="preserve"> νοσήματα</w:t>
      </w:r>
      <w:r>
        <w:rPr>
          <w:rFonts w:eastAsia="Times New Roman"/>
          <w:szCs w:val="24"/>
        </w:rPr>
        <w:t>, την χρόνια αποφρακτική πνευμονοπάθεια, την μείωση της επιβάρυνσης των ασθενών για εργαστηριακό έλεγχο και πολλά άλλα. Ουσιαστικά, θέλουμε μέσα στο 2017 να α</w:t>
      </w:r>
      <w:r>
        <w:rPr>
          <w:rFonts w:eastAsia="Times New Roman"/>
          <w:szCs w:val="24"/>
        </w:rPr>
        <w:t>να</w:t>
      </w:r>
      <w:r>
        <w:rPr>
          <w:rFonts w:eastAsia="Times New Roman"/>
          <w:szCs w:val="24"/>
        </w:rPr>
        <w:t xml:space="preserve">κτήσουμε την εμπιστοσύνη των πολιτών προς το δημόσιο σύστημα υγείας με τολμηρές μεταρρυθμίσεις. </w:t>
      </w:r>
    </w:p>
    <w:p w14:paraId="09F87861" w14:textId="77777777" w:rsidR="0008105D" w:rsidRDefault="003C36B0">
      <w:pPr>
        <w:spacing w:after="0" w:line="600" w:lineRule="auto"/>
        <w:ind w:firstLine="720"/>
        <w:jc w:val="both"/>
        <w:rPr>
          <w:rFonts w:eastAsia="Times New Roman"/>
          <w:szCs w:val="24"/>
        </w:rPr>
      </w:pPr>
      <w:r>
        <w:rPr>
          <w:rFonts w:eastAsia="Times New Roman"/>
          <w:szCs w:val="24"/>
        </w:rPr>
        <w:t>Είπατε, κύριε Χατζηδάκη, ότι έχουμε αλλεργία στις μεταρρυθμίσεις. Σας προτείνουμε μεταρρυθμίσεις. Εμείς υλοποιούμε μεταρρυθμίσεις που έχουν μια λογική, την οπο</w:t>
      </w:r>
      <w:r>
        <w:rPr>
          <w:rFonts w:eastAsia="Times New Roman"/>
          <w:szCs w:val="24"/>
        </w:rPr>
        <w:t>ία ο νεοφιλελευθερισμός δεν μπορεί να την κατανοήσει, γιατί οι δικές μας μεταρρυθμίσεις αυτές που γίνονται, αυτές που θέλουμε να κάνουμε και στο σύστημα διοίκησης των υγειονομικών περιφερειών, νοσοκομείων και πολλές άλλες, δεν αποτελούν αγγαρεία για εμάς ό</w:t>
      </w:r>
      <w:r>
        <w:rPr>
          <w:rFonts w:eastAsia="Times New Roman"/>
          <w:szCs w:val="24"/>
        </w:rPr>
        <w:t xml:space="preserve">πως είπε ο κ. </w:t>
      </w:r>
      <w:proofErr w:type="spellStart"/>
      <w:r>
        <w:rPr>
          <w:rFonts w:eastAsia="Times New Roman"/>
          <w:szCs w:val="24"/>
        </w:rPr>
        <w:t>Αμυράς</w:t>
      </w:r>
      <w:proofErr w:type="spellEnd"/>
      <w:r>
        <w:rPr>
          <w:rFonts w:eastAsia="Times New Roman"/>
          <w:szCs w:val="24"/>
        </w:rPr>
        <w:t xml:space="preserve">, αποτελούν ένα σχέδιο του </w:t>
      </w:r>
      <w:r>
        <w:rPr>
          <w:rFonts w:eastAsia="Times New Roman"/>
          <w:szCs w:val="24"/>
        </w:rPr>
        <w:t>παράλληλου προγράμματος</w:t>
      </w:r>
      <w:r>
        <w:rPr>
          <w:rFonts w:eastAsia="Times New Roman"/>
          <w:szCs w:val="24"/>
        </w:rPr>
        <w:t>, με το οποίο θέλουμε να ανασυγκροτήσουμε την χώρα.</w:t>
      </w:r>
    </w:p>
    <w:p w14:paraId="09F87862" w14:textId="77777777" w:rsidR="0008105D" w:rsidRDefault="003C36B0">
      <w:pPr>
        <w:spacing w:after="0" w:line="600" w:lineRule="auto"/>
        <w:ind w:firstLine="720"/>
        <w:jc w:val="both"/>
        <w:rPr>
          <w:rFonts w:eastAsia="Times New Roman"/>
          <w:szCs w:val="24"/>
        </w:rPr>
      </w:pPr>
      <w:r>
        <w:rPr>
          <w:rFonts w:eastAsia="Times New Roman"/>
          <w:szCs w:val="24"/>
        </w:rPr>
        <w:lastRenderedPageBreak/>
        <w:t>Παράλληλα, η κοινωνική παρέμβαση της κυβέρνησης γίνεται και με την μηδενική συμμετοχή των δικαιούχων ανασφάλιστων και των δικαιούχων τ</w:t>
      </w:r>
      <w:r>
        <w:rPr>
          <w:rFonts w:eastAsia="Times New Roman"/>
          <w:szCs w:val="24"/>
        </w:rPr>
        <w:t>ου ΕΚΑΣ με ποσοστό αναπηρίας 80% στο κόστος της φαρμακευτικής αγωγής τους, την επέκταση του κοινωνικού εισοδήματος αλληλεγγύης ύψους 760.000.000 ευρώ που αφορά πάνω από 250.000 νοικοκυριά, τα διακόσια πενήντα τέσσερα κέντρα κοινότητας, τα δεκατρία περιφερε</w:t>
      </w:r>
      <w:r>
        <w:rPr>
          <w:rFonts w:eastAsia="Times New Roman"/>
          <w:szCs w:val="24"/>
        </w:rPr>
        <w:t>ιακά παρατηρητήρια, τα σχολικά γεύματα, την κάρτα μετακίνησης ΑΜΕΑ και πολυτέκνων, τις στέγες υποστηριζόμενης διαβίωσης, την κατάργηση του παράβολου στα ΚΕΠΑ για άπορους ανασφάλιστους, τις δομές ασυνόδευτων ανήλικων παιδιών, τις πολιτικές για το</w:t>
      </w:r>
      <w:r>
        <w:rPr>
          <w:rFonts w:eastAsia="Times New Roman"/>
          <w:szCs w:val="24"/>
        </w:rPr>
        <w:t xml:space="preserve"> παιδί</w:t>
      </w:r>
      <w:r>
        <w:rPr>
          <w:rFonts w:eastAsia="Times New Roman"/>
          <w:szCs w:val="24"/>
        </w:rPr>
        <w:t>, τις</w:t>
      </w:r>
      <w:r>
        <w:rPr>
          <w:rFonts w:eastAsia="Times New Roman"/>
          <w:szCs w:val="24"/>
        </w:rPr>
        <w:t xml:space="preserve"> ευπαθείς ομάδες, την αξιοποίηση του ΤΕΒΑ, τις δομές φτώχειας που περνάνε στην αυτοδιοίκηση, χρηματοδοτούνται με 100.000.000 ευρώ από το νέο ΕΣΠΑ και θα απασχολούν χίλιες τετρακόσιες θέσεις εργασίας</w:t>
      </w:r>
      <w:r>
        <w:rPr>
          <w:rFonts w:eastAsia="Times New Roman"/>
          <w:szCs w:val="24"/>
        </w:rPr>
        <w:t xml:space="preserve"> από επτακόσιες που ήταν</w:t>
      </w:r>
      <w:r>
        <w:rPr>
          <w:rFonts w:eastAsia="Times New Roman"/>
          <w:szCs w:val="24"/>
        </w:rPr>
        <w:t>, τη δημιουργία εθνικού μηχανισμού</w:t>
      </w:r>
      <w:r>
        <w:rPr>
          <w:rFonts w:eastAsia="Times New Roman"/>
          <w:szCs w:val="24"/>
        </w:rPr>
        <w:t xml:space="preserve"> συντονισμού παρακολούθησης αξιολόγησης των πολιτικών κοινωνικής ένταξης</w:t>
      </w:r>
      <w:r>
        <w:rPr>
          <w:rFonts w:eastAsia="Times New Roman"/>
          <w:szCs w:val="24"/>
        </w:rPr>
        <w:t xml:space="preserve"> κοινωνικής συνοχής</w:t>
      </w:r>
      <w:r>
        <w:rPr>
          <w:rFonts w:eastAsia="Times New Roman"/>
          <w:szCs w:val="24"/>
        </w:rPr>
        <w:t xml:space="preserve">, ειδική </w:t>
      </w:r>
      <w:r>
        <w:rPr>
          <w:rFonts w:eastAsia="Times New Roman"/>
          <w:szCs w:val="24"/>
        </w:rPr>
        <w:lastRenderedPageBreak/>
        <w:t xml:space="preserve">γραμματεία </w:t>
      </w:r>
      <w:proofErr w:type="spellStart"/>
      <w:r>
        <w:rPr>
          <w:rFonts w:eastAsia="Times New Roman"/>
          <w:szCs w:val="24"/>
        </w:rPr>
        <w:t>Ρομά</w:t>
      </w:r>
      <w:proofErr w:type="spellEnd"/>
      <w:r>
        <w:rPr>
          <w:rFonts w:eastAsia="Times New Roman"/>
          <w:szCs w:val="24"/>
        </w:rPr>
        <w:t>, φορέα στεγαστικής πολιτικής για ευάλωτους, ηλεκτρονική πλατφόρμα για όλα τα επιδόματα, την δημιουργία ενιαίου εθνικού συστήματος πρόνοιας -</w:t>
      </w:r>
      <w:r>
        <w:rPr>
          <w:rFonts w:eastAsia="Times New Roman"/>
          <w:szCs w:val="24"/>
        </w:rPr>
        <w:t xml:space="preserve"> αλληλεγγύης, την ίδρυση ενιαίου φορέα πληρωμής επιδομάτων, την πρόβλεψη για 100.000.000 ευρώ προστασίας της πρώτης κατοικίας υπερχρεωμένων πολιτών, τα προγράμματα μείωσης της ανεργίας και πολλά άλλα. Θέλουμε, τελικά, να κάνουμε αυτό το οποίο διαπιστώνει μ</w:t>
      </w:r>
      <w:r>
        <w:rPr>
          <w:rFonts w:eastAsia="Times New Roman"/>
          <w:szCs w:val="24"/>
        </w:rPr>
        <w:t>ε θυμό ο ΣΕΒ, την μεγαλύτερη αναδιανομή πλούτου που μπορεί να γίνει σε αντίξοες συνθήκες.</w:t>
      </w:r>
    </w:p>
    <w:p w14:paraId="09F87863" w14:textId="77777777" w:rsidR="0008105D" w:rsidRDefault="003C36B0">
      <w:pPr>
        <w:spacing w:after="0" w:line="600" w:lineRule="auto"/>
        <w:ind w:firstLine="720"/>
        <w:jc w:val="both"/>
        <w:rPr>
          <w:rFonts w:eastAsia="Times New Roman"/>
          <w:szCs w:val="24"/>
        </w:rPr>
      </w:pPr>
      <w:r>
        <w:rPr>
          <w:rFonts w:eastAsia="Times New Roman"/>
          <w:szCs w:val="24"/>
        </w:rPr>
        <w:t xml:space="preserve">Θα κλείσω, αγαπητέ Πρόεδρε, λέγοντας ότι </w:t>
      </w:r>
      <w:r>
        <w:rPr>
          <w:rFonts w:eastAsia="Times New Roman"/>
          <w:szCs w:val="24"/>
        </w:rPr>
        <w:t>στ</w:t>
      </w:r>
      <w:r>
        <w:rPr>
          <w:rFonts w:eastAsia="Times New Roman"/>
          <w:szCs w:val="24"/>
        </w:rPr>
        <w:t>ι</w:t>
      </w:r>
      <w:r>
        <w:rPr>
          <w:rFonts w:eastAsia="Times New Roman"/>
          <w:szCs w:val="24"/>
        </w:rPr>
        <w:t>ς</w:t>
      </w:r>
      <w:r>
        <w:rPr>
          <w:rFonts w:eastAsia="Times New Roman"/>
          <w:szCs w:val="24"/>
        </w:rPr>
        <w:t xml:space="preserve"> πιο σημαντικές προϋποθέσεις για να περάσει η Ελλάδα από την καταστροφική ύφεση σε ένα σταθερό μακροοικονομικό περιβάλλον</w:t>
      </w:r>
      <w:r>
        <w:rPr>
          <w:rFonts w:eastAsia="Times New Roman"/>
          <w:szCs w:val="24"/>
        </w:rPr>
        <w:t>, στην ανάκαμψη της εθνικής οικονομίας, στη βιώσιμη ταχύρρυθμη ανάπτυξη και στη μεγέθυνση κατά 2,7% το 2017, βρίσκ</w:t>
      </w:r>
      <w:r>
        <w:rPr>
          <w:rFonts w:eastAsia="Times New Roman"/>
          <w:szCs w:val="24"/>
        </w:rPr>
        <w:t>ε</w:t>
      </w:r>
      <w:r>
        <w:rPr>
          <w:rFonts w:eastAsia="Times New Roman"/>
          <w:szCs w:val="24"/>
        </w:rPr>
        <w:t>ται τη δυνατότητα να έχουμε μια διευρυμένη πολιτική διεκδίκηση, την οποία την προτείνουμε στο Κοινοβούλιο.</w:t>
      </w:r>
    </w:p>
    <w:p w14:paraId="09F87864" w14:textId="77777777" w:rsidR="0008105D" w:rsidRDefault="003C36B0">
      <w:pPr>
        <w:spacing w:after="0" w:line="600" w:lineRule="auto"/>
        <w:ind w:firstLine="720"/>
        <w:jc w:val="both"/>
        <w:rPr>
          <w:rFonts w:eastAsia="Times New Roman"/>
          <w:szCs w:val="24"/>
        </w:rPr>
      </w:pPr>
      <w:r>
        <w:rPr>
          <w:rFonts w:eastAsia="Times New Roman"/>
          <w:szCs w:val="24"/>
        </w:rPr>
        <w:lastRenderedPageBreak/>
        <w:t>Πρώτον, μείωση των πρωτογενών πλεο</w:t>
      </w:r>
      <w:r>
        <w:rPr>
          <w:rFonts w:eastAsia="Times New Roman"/>
          <w:szCs w:val="24"/>
        </w:rPr>
        <w:t>νασμάτων αρκετά κάτω από το 3,5% για τα έτη 2018 και μετά</w:t>
      </w:r>
      <w:r>
        <w:rPr>
          <w:rFonts w:eastAsia="Times New Roman"/>
          <w:szCs w:val="24"/>
        </w:rPr>
        <w:t>,</w:t>
      </w:r>
      <w:r>
        <w:rPr>
          <w:rFonts w:eastAsia="Times New Roman"/>
          <w:szCs w:val="24"/>
        </w:rPr>
        <w:t xml:space="preserve"> που όλοι διαπιστώνουν ότι η ελληνική οικονομία δεν μπορεί να τα αντέξει, αλλά συνεχίζουν να πιέζουν.</w:t>
      </w:r>
    </w:p>
    <w:p w14:paraId="09F87865" w14:textId="77777777" w:rsidR="0008105D" w:rsidRDefault="003C36B0">
      <w:pPr>
        <w:spacing w:after="0" w:line="600" w:lineRule="auto"/>
        <w:ind w:firstLine="720"/>
        <w:jc w:val="both"/>
        <w:rPr>
          <w:rFonts w:eastAsia="Times New Roman"/>
          <w:szCs w:val="24"/>
        </w:rPr>
      </w:pPr>
      <w:r>
        <w:rPr>
          <w:rFonts w:eastAsia="Times New Roman"/>
          <w:szCs w:val="24"/>
        </w:rPr>
        <w:t>Δεύτερον, της μακροπρόθεσμης βιωσιμότητας της αποπληρωμής του χρέους.</w:t>
      </w:r>
    </w:p>
    <w:p w14:paraId="09F87866" w14:textId="77777777" w:rsidR="0008105D" w:rsidRDefault="003C36B0">
      <w:pPr>
        <w:spacing w:after="0" w:line="600" w:lineRule="auto"/>
        <w:ind w:firstLine="720"/>
        <w:jc w:val="both"/>
        <w:rPr>
          <w:rFonts w:eastAsia="Times New Roman"/>
          <w:szCs w:val="24"/>
        </w:rPr>
      </w:pPr>
      <w:r>
        <w:rPr>
          <w:rFonts w:eastAsia="Times New Roman"/>
          <w:szCs w:val="24"/>
        </w:rPr>
        <w:t xml:space="preserve">Τρίτον, της απόρριψης των </w:t>
      </w:r>
      <w:r>
        <w:rPr>
          <w:rFonts w:eastAsia="Times New Roman"/>
          <w:szCs w:val="24"/>
        </w:rPr>
        <w:t xml:space="preserve">παράλογων </w:t>
      </w:r>
      <w:r>
        <w:rPr>
          <w:rFonts w:eastAsia="Times New Roman"/>
          <w:szCs w:val="24"/>
        </w:rPr>
        <w:t xml:space="preserve">απαιτήσεων για νέα δυσβάστακτα </w:t>
      </w:r>
      <w:r>
        <w:rPr>
          <w:rFonts w:eastAsia="Times New Roman"/>
          <w:szCs w:val="24"/>
        </w:rPr>
        <w:t>«</w:t>
      </w:r>
      <w:r>
        <w:rPr>
          <w:rFonts w:eastAsia="Times New Roman"/>
          <w:szCs w:val="24"/>
        </w:rPr>
        <w:t>προληπτικά</w:t>
      </w:r>
      <w:r>
        <w:rPr>
          <w:rFonts w:eastAsia="Times New Roman"/>
          <w:szCs w:val="24"/>
        </w:rPr>
        <w:t>»</w:t>
      </w:r>
      <w:r>
        <w:rPr>
          <w:rFonts w:eastAsia="Times New Roman"/>
          <w:szCs w:val="24"/>
        </w:rPr>
        <w:t xml:space="preserve"> δημοσιονομικά μέτρα, για μείωση του αφορολόγητου ορίου, για κατάργηση της προσωπικής διαφοράς στις συντάξεις, για διπλασιασμό του ορίου των ομαδικών απολύσεων και τελευταίο</w:t>
      </w:r>
      <w:r>
        <w:rPr>
          <w:rFonts w:eastAsia="Times New Roman"/>
          <w:szCs w:val="24"/>
        </w:rPr>
        <w:t>,</w:t>
      </w:r>
      <w:r>
        <w:rPr>
          <w:rFonts w:eastAsia="Times New Roman"/>
          <w:szCs w:val="24"/>
        </w:rPr>
        <w:t xml:space="preserve"> της διεκδίκησης της ελευθερί</w:t>
      </w:r>
      <w:r>
        <w:rPr>
          <w:rFonts w:eastAsia="Times New Roman"/>
          <w:szCs w:val="24"/>
        </w:rPr>
        <w:t>ας των συλλογικών διαπραγματεύσεων, της θεσμοθέτησης της επεκτασιμότητας των κλαδικών συμβάσεων.</w:t>
      </w:r>
    </w:p>
    <w:p w14:paraId="09F87867" w14:textId="77777777" w:rsidR="0008105D" w:rsidRDefault="003C36B0">
      <w:pPr>
        <w:spacing w:after="0" w:line="600" w:lineRule="auto"/>
        <w:ind w:firstLine="720"/>
        <w:jc w:val="both"/>
        <w:rPr>
          <w:rFonts w:eastAsia="Times New Roman"/>
          <w:szCs w:val="24"/>
        </w:rPr>
      </w:pPr>
      <w:r>
        <w:rPr>
          <w:rFonts w:eastAsia="Times New Roman"/>
          <w:szCs w:val="24"/>
        </w:rPr>
        <w:t xml:space="preserve">Κλείνοντας, πιθανότητα υπογραφής τέταρτου μνημονίου προληπτικών δημοσιονομικών μέτρων από την δική μας Κυβέρνηση δεν υπάρχει. Δυνατότητα κοινωνικού μερίσματος </w:t>
      </w:r>
      <w:r>
        <w:rPr>
          <w:rFonts w:eastAsia="Times New Roman"/>
          <w:szCs w:val="24"/>
        </w:rPr>
        <w:t xml:space="preserve">από την υπέρβαση του στόχου για </w:t>
      </w:r>
      <w:r>
        <w:rPr>
          <w:rFonts w:eastAsia="Times New Roman"/>
          <w:szCs w:val="24"/>
        </w:rPr>
        <w:lastRenderedPageBreak/>
        <w:t>πρωτογενές πλεόνασμα 0,5% που πήγε στο 1% ασφαλώς και υπάρχει και θα το κάνουμε.</w:t>
      </w:r>
    </w:p>
    <w:p w14:paraId="09F87868" w14:textId="77777777" w:rsidR="0008105D" w:rsidRDefault="003C36B0">
      <w:pPr>
        <w:spacing w:after="0" w:line="600" w:lineRule="auto"/>
        <w:ind w:firstLine="720"/>
        <w:jc w:val="both"/>
        <w:rPr>
          <w:rFonts w:eastAsia="Times New Roman"/>
          <w:szCs w:val="24"/>
        </w:rPr>
      </w:pPr>
      <w:r>
        <w:rPr>
          <w:rFonts w:eastAsia="Times New Roman"/>
          <w:szCs w:val="24"/>
        </w:rPr>
        <w:t>Ευχαριστώ πολύ.</w:t>
      </w:r>
    </w:p>
    <w:p w14:paraId="09F87869"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86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Πρόεδρος της Κοινοβουλευτικής Ομάδας του Κόμματο</w:t>
      </w:r>
      <w:r>
        <w:rPr>
          <w:rFonts w:eastAsia="Times New Roman" w:cs="Times New Roman"/>
          <w:szCs w:val="24"/>
        </w:rPr>
        <w:t>ς Το Ποτάμι κ. Σταύρος Θεοδωράκης και οι Βουλευτές του Κόμματός του κατέθεσαν στις 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πρόταση νόμου: «Σύσταση Συμβουλίου Εθνικής Ασφαλείας για τη χάραξη σχεδιασμού και την επίβλεψη εφαρμογής όλων των θεμάτων, που σχετίζονται με την εθνική ασφάλεια κ</w:t>
      </w:r>
      <w:r>
        <w:rPr>
          <w:rFonts w:eastAsia="Times New Roman" w:cs="Times New Roman"/>
          <w:szCs w:val="24"/>
        </w:rPr>
        <w:t>αι αφορούν την εξωτερική πολιτική, τη στρατηγική άμυνα, τον συντονισμό πληροφοριών και την ασφάλεια των πολιτών και των πόρων».</w:t>
      </w:r>
    </w:p>
    <w:p w14:paraId="09F8786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09F8786C"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 xml:space="preserve">μας παρακολουθούν από τα άνω δυτικά θεωρεία, αφού </w:t>
      </w:r>
      <w:r>
        <w:rPr>
          <w:rFonts w:eastAsia="Times New Roman" w:cs="Times New Roman"/>
        </w:rPr>
        <w:lastRenderedPageBreak/>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είκοσι μαθήτριες και μαθητές και πέντε εκπαιδευτικοί συνοδοί από το Ίδρυμα </w:t>
      </w:r>
      <w:proofErr w:type="spellStart"/>
      <w:r>
        <w:rPr>
          <w:rFonts w:eastAsia="Times New Roman" w:cs="Times New Roman"/>
        </w:rPr>
        <w:t>Κόκκορη</w:t>
      </w:r>
      <w:proofErr w:type="spellEnd"/>
      <w:r>
        <w:rPr>
          <w:rFonts w:eastAsia="Times New Roman" w:cs="Times New Roman"/>
        </w:rPr>
        <w:t>, από το Ίδρυμα Πρ</w:t>
      </w:r>
      <w:r>
        <w:rPr>
          <w:rFonts w:eastAsia="Times New Roman" w:cs="Times New Roman"/>
        </w:rPr>
        <w:t xml:space="preserve">οστασίας και Αποκατάστασης Παιδιών με Νοητική Υστέρηση «Η Θεοτόκος» και από τον Πανελλήνιο Σύλλογο Προσαρμοσμένων Δραστηριοτήτων «Άλμα». </w:t>
      </w:r>
    </w:p>
    <w:p w14:paraId="09F8786D" w14:textId="77777777" w:rsidR="0008105D" w:rsidRDefault="003C36B0">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9F8786E" w14:textId="77777777" w:rsidR="0008105D" w:rsidRDefault="003C36B0">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9F8786F"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Αγαπητέ μου Σάκη, ελπίζω του χρόνου τέτοια εποχή, επειδή σε άκουσα τι είπες για αυτούς, να μιλάς σε αόριστο </w:t>
      </w:r>
      <w:r>
        <w:rPr>
          <w:rFonts w:eastAsia="Times New Roman" w:cs="Times New Roman"/>
        </w:rPr>
        <w:t xml:space="preserve">χρόνο  </w:t>
      </w:r>
      <w:r>
        <w:rPr>
          <w:rFonts w:eastAsia="Times New Roman" w:cs="Times New Roman"/>
        </w:rPr>
        <w:t xml:space="preserve">γι’ αυτά, γιατί τώρα μιλούσες σε μέλλοντα. </w:t>
      </w:r>
    </w:p>
    <w:p w14:paraId="09F87870" w14:textId="77777777" w:rsidR="0008105D" w:rsidRDefault="003C36B0">
      <w:pPr>
        <w:spacing w:after="0" w:line="600" w:lineRule="auto"/>
        <w:ind w:firstLine="720"/>
        <w:jc w:val="center"/>
        <w:rPr>
          <w:rFonts w:eastAsia="Times New Roman" w:cs="Times New Roman"/>
        </w:rPr>
      </w:pPr>
      <w:r>
        <w:rPr>
          <w:rFonts w:eastAsia="Times New Roman" w:cs="Times New Roman"/>
        </w:rPr>
        <w:t>(Χειροκροτήματα)</w:t>
      </w:r>
    </w:p>
    <w:p w14:paraId="09F8787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Υπάρχει και παρόν. Θα τα πούμε αύριο, κύριε Πρόεδρε. </w:t>
      </w:r>
    </w:p>
    <w:p w14:paraId="09F8787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w:t>
      </w:r>
      <w:r>
        <w:rPr>
          <w:rFonts w:eastAsia="Times New Roman" w:cs="Times New Roman"/>
          <w:b/>
          <w:szCs w:val="24"/>
        </w:rPr>
        <w:t>ΕΜΜΑΝΟΥΗΛΙΔΗΣ:</w:t>
      </w:r>
      <w:r>
        <w:rPr>
          <w:rFonts w:eastAsia="Times New Roman" w:cs="Times New Roman"/>
          <w:szCs w:val="24"/>
        </w:rPr>
        <w:t xml:space="preserve"> Υπάρχει και ο ενεστώτας. </w:t>
      </w:r>
    </w:p>
    <w:p w14:paraId="09F8787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Σωστό. Ο φιλόλογος </w:t>
      </w:r>
      <w:proofErr w:type="spellStart"/>
      <w:r>
        <w:rPr>
          <w:rFonts w:eastAsia="Times New Roman" w:cs="Times New Roman"/>
          <w:szCs w:val="24"/>
        </w:rPr>
        <w:t>παρενέβη</w:t>
      </w:r>
      <w:proofErr w:type="spellEnd"/>
      <w:r>
        <w:rPr>
          <w:rFonts w:eastAsia="Times New Roman" w:cs="Times New Roman"/>
          <w:szCs w:val="24"/>
        </w:rPr>
        <w:t xml:space="preserve"> ορθώς. </w:t>
      </w:r>
    </w:p>
    <w:p w14:paraId="09F878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Βρούτσης</w:t>
      </w:r>
      <w:proofErr w:type="spellEnd"/>
      <w:r>
        <w:rPr>
          <w:rFonts w:eastAsia="Times New Roman" w:cs="Times New Roman"/>
          <w:szCs w:val="24"/>
        </w:rPr>
        <w:t xml:space="preserve">. </w:t>
      </w:r>
    </w:p>
    <w:p w14:paraId="09F8787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 </w:t>
      </w:r>
    </w:p>
    <w:p w14:paraId="09F878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αδιαμφισβήτητα είναι κατοχυρωμένο</w:t>
      </w:r>
      <w:r>
        <w:rPr>
          <w:rFonts w:eastAsia="Times New Roman" w:cs="Times New Roman"/>
          <w:szCs w:val="24"/>
        </w:rPr>
        <w:t xml:space="preserve"> και στη συνείδηση του πολιτικού συστήματος, αλλά κυρίως στη συνείδηση του ελληνικού λαού, ότι κάθε φορά που διεξάγεται η συζήτηση για τον προϋπολογισμό, αυτή δεν είναι μια απλή και τυχαία συζήτηση, όπως όλες οι άλλες. Είναι μια κορυφαία διαδικασία, η οποί</w:t>
      </w:r>
      <w:r>
        <w:rPr>
          <w:rFonts w:eastAsia="Times New Roman" w:cs="Times New Roman"/>
          <w:szCs w:val="24"/>
        </w:rPr>
        <w:t xml:space="preserve">α τα τελευταία χρόνια και ειδικά φέτος -όπως θα αποδείξω και θα τεκμηριώσω με αυτά που έχω να ενημερώσω το ελληνικό Κοινοβούλιο και τον ελληνικό λαό που μας παρακολουθεί- έχει κι άλλα χαρακτηριστικά. </w:t>
      </w:r>
    </w:p>
    <w:p w14:paraId="09F8787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Ο ελληνικός λαός παρακολουθεί με αγωνία και ανησυχία αυ</w:t>
      </w:r>
      <w:r>
        <w:rPr>
          <w:rFonts w:eastAsia="Times New Roman" w:cs="Times New Roman"/>
          <w:szCs w:val="24"/>
        </w:rPr>
        <w:t xml:space="preserve">τήν τη συζήτηση. Διότι μέσα από τη συζήτηση του προϋπολογισμού -στην οποία πλέον δεν μπορεί να κρυφτεί κανένας, καθώς οι αριθμοί είναι αμείλικτοι και επιβεβαιώνουν και αποδεικνύουν ποια είναι η αλήθεια και η πραγματικότητα- ο ελληνικός λαός θέλει να μάθει </w:t>
      </w:r>
      <w:r>
        <w:rPr>
          <w:rFonts w:eastAsia="Times New Roman" w:cs="Times New Roman"/>
          <w:szCs w:val="24"/>
        </w:rPr>
        <w:t xml:space="preserve">τι του ξημερώνει, ποια είναι η επόμενη ημέρα γι’ αυτόν. </w:t>
      </w:r>
    </w:p>
    <w:p w14:paraId="09F8787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από την άλλη μεριά, δυστυχώς, για τους συναδέλφους Βουλευτές του ΣΥΡΙΖΑ, κατανοώ απόλυτα -καθώς διεξάγεται η συζήτηση από χθες- ότι βρίσκονται σε πολύ δύσκολη θέση όταν ανεβαίνουν σε αυτό το Βήμα</w:t>
      </w:r>
      <w:r>
        <w:rPr>
          <w:rFonts w:eastAsia="Times New Roman" w:cs="Times New Roman"/>
          <w:szCs w:val="24"/>
        </w:rPr>
        <w:t>, γιατί πλέον αυτοί οι αμείλικτοι αριθμοί αναδεικνύουν τα ψέματα, επιβεβαιώνουν τις ανακρίβειες, τα παραμύθια του ΣΥΡΙΖΑ, δυστυχώς όμως είναι στοιχεία τα οποία έχουν να κάνουν και με το μέλλον για πράγματα που πρόσφατα υποσχέθηκαν. Είναι αυτό που λέει ο ελ</w:t>
      </w:r>
      <w:r>
        <w:rPr>
          <w:rFonts w:eastAsia="Times New Roman" w:cs="Times New Roman"/>
          <w:szCs w:val="24"/>
        </w:rPr>
        <w:t xml:space="preserve">ληνικός λαός «τους λούζει κρύος ιδρώτας» γιατί καλούνται να υποστηρίξουν πράγματα, τα οποία είναι ανυπόστατα. Αυτή είναι η αλήθεια. </w:t>
      </w:r>
    </w:p>
    <w:p w14:paraId="09F878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Συνηθίζεται, όμως, κατά τη διάρκεια της συζήτησης του προϋπολογισμού να έχουμε την εξής χρονική διάρκεια: Μιλάμε στην </w:t>
      </w:r>
      <w:r>
        <w:rPr>
          <w:rFonts w:eastAsia="Times New Roman" w:cs="Times New Roman"/>
          <w:szCs w:val="24"/>
        </w:rPr>
        <w:t>επιτρ</w:t>
      </w:r>
      <w:r>
        <w:rPr>
          <w:rFonts w:eastAsia="Times New Roman" w:cs="Times New Roman"/>
          <w:szCs w:val="24"/>
        </w:rPr>
        <w:t xml:space="preserve">οπή </w:t>
      </w:r>
      <w:r>
        <w:rPr>
          <w:rFonts w:eastAsia="Times New Roman" w:cs="Times New Roman"/>
          <w:szCs w:val="24"/>
        </w:rPr>
        <w:t xml:space="preserve">και η συζήτηση έρχεται μετά στην Ολομέλεια. Προσέξτε, όμως, μια κακή συγκυρία για τον ΣΥΡΙΖΑ, γιατί έρχεται άλλο ένα ράπισμα στα ψέματά του, στις πλασματικές υποσχέσεις. Μεταξύ της </w:t>
      </w:r>
      <w:r>
        <w:rPr>
          <w:rFonts w:eastAsia="Times New Roman" w:cs="Times New Roman"/>
          <w:szCs w:val="24"/>
        </w:rPr>
        <w:t>επιτροπής</w:t>
      </w:r>
      <w:r>
        <w:rPr>
          <w:rFonts w:eastAsia="Times New Roman" w:cs="Times New Roman"/>
          <w:szCs w:val="24"/>
        </w:rPr>
        <w:t xml:space="preserve"> και της Ολομέλειας, κυρίες και κύριοι συνάδελφοι, είναι αυτό </w:t>
      </w:r>
      <w:r>
        <w:rPr>
          <w:rFonts w:eastAsia="Times New Roman" w:cs="Times New Roman"/>
          <w:szCs w:val="24"/>
        </w:rPr>
        <w:t xml:space="preserve">που αισθάνθηκε όλος ο ελληνικός λαός, είναι το αποτέλεσμα του </w:t>
      </w:r>
      <w:proofErr w:type="spellStart"/>
      <w:r>
        <w:rPr>
          <w:rFonts w:eastAsia="Times New Roman" w:cs="Times New Roman"/>
          <w:szCs w:val="24"/>
          <w:lang w:val="en-US"/>
        </w:rPr>
        <w:t>Eurogroup</w:t>
      </w:r>
      <w:proofErr w:type="spellEnd"/>
      <w:r>
        <w:rPr>
          <w:rFonts w:eastAsia="Times New Roman" w:cs="Times New Roman"/>
          <w:szCs w:val="24"/>
        </w:rPr>
        <w:t>, το οποίο χθες ο κ. Σταθάκης σε πρωινή τηλεοπτική συζήτηση προσπάθησε να αποκρύψει με ψέματα. Η αλήθεια, όμως, είναι σε αυτό εδώ το κείμενο, το οποίο δυστυχώς για τον ελληνικό λαό, δυσ</w:t>
      </w:r>
      <w:r>
        <w:rPr>
          <w:rFonts w:eastAsia="Times New Roman" w:cs="Times New Roman"/>
          <w:szCs w:val="24"/>
        </w:rPr>
        <w:t xml:space="preserve">τυχώς για όλους μας, αυτή η πολιτική ανεπάρκεια του ΣΥΡΙΖΑ διέψευσε για άλλη μια φορά τον Πρωθυπουργό, έναν Πρωθυπουργό ο οποίος δεν έχει σε τίποτα κάθε φορά που τοποθετείται να λέει το οποιοδήποτε ψέμα θέλει με την οποιαδήποτε ευκολία. </w:t>
      </w:r>
    </w:p>
    <w:p w14:paraId="09F8787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 και τι έγινε; Έχ</w:t>
      </w:r>
      <w:r>
        <w:rPr>
          <w:rFonts w:eastAsia="Times New Roman" w:cs="Times New Roman"/>
          <w:szCs w:val="24"/>
        </w:rPr>
        <w:t>ει συνηθίσει ο ελληνικός λαός. Κάποτε υπήρχε ο μιθριδατισμός και τώρα υπάρχει ο «</w:t>
      </w:r>
      <w:proofErr w:type="spellStart"/>
      <w:r>
        <w:rPr>
          <w:rFonts w:eastAsia="Times New Roman" w:cs="Times New Roman"/>
          <w:szCs w:val="24"/>
        </w:rPr>
        <w:t>ΣΥΡΙΖΑϊσμός</w:t>
      </w:r>
      <w:proofErr w:type="spellEnd"/>
      <w:r>
        <w:rPr>
          <w:rFonts w:eastAsia="Times New Roman" w:cs="Times New Roman"/>
          <w:szCs w:val="24"/>
        </w:rPr>
        <w:t xml:space="preserve">». Ο μιθριδατισμός ήταν </w:t>
      </w:r>
      <w:r>
        <w:rPr>
          <w:rFonts w:eastAsia="Times New Roman" w:cs="Times New Roman"/>
          <w:szCs w:val="24"/>
        </w:rPr>
        <w:lastRenderedPageBreak/>
        <w:t xml:space="preserve">αυτό που έβαζες το δηλητήριο σιγά σιγά για να μην σε πιάνει πλέον, </w:t>
      </w:r>
      <w:proofErr w:type="spellStart"/>
      <w:r>
        <w:rPr>
          <w:rFonts w:eastAsia="Times New Roman" w:cs="Times New Roman"/>
          <w:szCs w:val="24"/>
        </w:rPr>
        <w:t>ΣΥΡΙΖΑϊσμός</w:t>
      </w:r>
      <w:proofErr w:type="spellEnd"/>
      <w:r>
        <w:rPr>
          <w:rFonts w:eastAsia="Times New Roman" w:cs="Times New Roman"/>
          <w:szCs w:val="24"/>
        </w:rPr>
        <w:t xml:space="preserve"> είναι να λες ψέματα, ψέματα, ψέματα και στο τέλος ο ελληνικός</w:t>
      </w:r>
      <w:r>
        <w:rPr>
          <w:rFonts w:eastAsia="Times New Roman" w:cs="Times New Roman"/>
          <w:szCs w:val="24"/>
        </w:rPr>
        <w:t xml:space="preserve"> λαός να λέει «Δεν πειράζει. Κάτι είπε ο Τσίπρας και από κει και πέρα και λάθος να είναι, και ψέματα να είναι, τι έγινε;» </w:t>
      </w:r>
    </w:p>
    <w:p w14:paraId="09F8787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εικόνα δυστυχώς, η απαξίωση και της Κυβέρνησης σας μέσα από τα ψέματά σας και τις πλασματικές υποσχέσεις σας. </w:t>
      </w:r>
    </w:p>
    <w:p w14:paraId="09F8787C" w14:textId="77777777" w:rsidR="0008105D" w:rsidRDefault="003C36B0">
      <w:pPr>
        <w:spacing w:after="0" w:line="600" w:lineRule="auto"/>
        <w:ind w:firstLine="720"/>
        <w:jc w:val="both"/>
        <w:rPr>
          <w:rFonts w:eastAsia="Times New Roman"/>
          <w:szCs w:val="24"/>
        </w:rPr>
      </w:pPr>
      <w:r>
        <w:rPr>
          <w:rFonts w:eastAsia="Times New Roman"/>
          <w:szCs w:val="24"/>
        </w:rPr>
        <w:t>Διότι, κυ</w:t>
      </w:r>
      <w:r>
        <w:rPr>
          <w:rFonts w:eastAsia="Times New Roman"/>
          <w:szCs w:val="24"/>
        </w:rPr>
        <w:t xml:space="preserve">ρίες και κύριοι συνάδελφοι –για να θυμίσουμε λίγο τα τελευταία γεγονότα- δεν θα πω τι είχε υποσχεθεί ο Πρωθυπουργός τον Ιανουάριο του 2015 με το </w:t>
      </w:r>
      <w:r>
        <w:rPr>
          <w:rFonts w:eastAsia="Times New Roman"/>
          <w:szCs w:val="24"/>
        </w:rPr>
        <w:t xml:space="preserve">πρόγραμμα </w:t>
      </w:r>
      <w:r>
        <w:rPr>
          <w:rFonts w:eastAsia="Times New Roman"/>
          <w:szCs w:val="24"/>
        </w:rPr>
        <w:t>της Θεσσαλονίκης, τα ψέματα μισθών συντάξεων, όλα αυτά τα μεγάλα, τα οποία εξαπάτησαν τους εργαζόμενο</w:t>
      </w:r>
      <w:r>
        <w:rPr>
          <w:rFonts w:eastAsia="Times New Roman"/>
          <w:szCs w:val="24"/>
        </w:rPr>
        <w:t>υς και τους ανέργους και τους έφεραν σε πολύ χειρότερη θέση. Δεν θα πω τι έλεγε με το παράλληλο πρόγραμμα τον Σεπτέμβριο, που έλεγε «κοιτάξτε, εμείς θα εφαρμόσουμε ένα πρόγραμμα δύσκολο, αλλά ταυτόχρονα θα έχουμε κι ένα ανακουφιστικό πρόγραμμα, το παράλληλ</w:t>
      </w:r>
      <w:r>
        <w:rPr>
          <w:rFonts w:eastAsia="Times New Roman"/>
          <w:szCs w:val="24"/>
        </w:rPr>
        <w:t xml:space="preserve">ο πρόγραμμα Τσίπρα-Καμμένου». </w:t>
      </w:r>
    </w:p>
    <w:p w14:paraId="09F8787D" w14:textId="77777777" w:rsidR="0008105D" w:rsidRDefault="003C36B0">
      <w:pPr>
        <w:spacing w:after="0" w:line="600" w:lineRule="auto"/>
        <w:ind w:firstLine="720"/>
        <w:jc w:val="both"/>
        <w:rPr>
          <w:rFonts w:eastAsia="Times New Roman"/>
          <w:szCs w:val="24"/>
        </w:rPr>
      </w:pPr>
      <w:r>
        <w:rPr>
          <w:rFonts w:eastAsia="Times New Roman"/>
          <w:szCs w:val="24"/>
        </w:rPr>
        <w:lastRenderedPageBreak/>
        <w:t>Τίποτα απ’ αυτά. Εγώ έρχομαι τώρα. Τρεις μήνες πριν, θυμάστε τι συνέβη, κύριοι του ΣΥΡΙΖΑ; Ο Πρωθυπουργός στη Διεθνή Έκθεση Θεσσαλονίκης ανέβηκε με δύο υποσχέσεις. Αυτές είπε, κύριοι του ΣΥΡΙΖΑ: Πρώτον, ακατάσχετος λογαριασμό</w:t>
      </w:r>
      <w:r>
        <w:rPr>
          <w:rFonts w:eastAsia="Times New Roman"/>
          <w:szCs w:val="24"/>
        </w:rPr>
        <w:t>ς και, δεύτερον, πάγωμα των χρεών του ΟΑΕΕ. Το κάνατε σημαία. Επί δεκαπέντε μέρες, σε όλα τα κανάλια και στις εφημερίδες που γράφει την αριστερή σας αντίληψη και αυτά τα οποία λέτε κατά καιρούς, ήταν πρωτοσέλιδο.</w:t>
      </w:r>
    </w:p>
    <w:p w14:paraId="09F8787E" w14:textId="77777777" w:rsidR="0008105D" w:rsidRDefault="003C36B0">
      <w:pPr>
        <w:spacing w:after="0" w:line="600" w:lineRule="auto"/>
        <w:ind w:firstLine="720"/>
        <w:jc w:val="both"/>
        <w:rPr>
          <w:rFonts w:eastAsia="Times New Roman"/>
          <w:szCs w:val="24"/>
        </w:rPr>
      </w:pPr>
      <w:r>
        <w:rPr>
          <w:rFonts w:eastAsia="Times New Roman"/>
          <w:szCs w:val="24"/>
        </w:rPr>
        <w:t>Τι έγιναν αυτές οι δύο υποσχέσεις; Πού είνα</w:t>
      </w:r>
      <w:r>
        <w:rPr>
          <w:rFonts w:eastAsia="Times New Roman"/>
          <w:szCs w:val="24"/>
        </w:rPr>
        <w:t>ι, κύριοι Υπουργοί, οι δύο υποσχέσεις της Θεσσαλονίκης του Πρωθυπουργού; Κα</w:t>
      </w:r>
      <w:r>
        <w:rPr>
          <w:rFonts w:eastAsia="Times New Roman"/>
          <w:szCs w:val="24"/>
        </w:rPr>
        <w:t>μ</w:t>
      </w:r>
      <w:r>
        <w:rPr>
          <w:rFonts w:eastAsia="Times New Roman"/>
          <w:szCs w:val="24"/>
        </w:rPr>
        <w:t xml:space="preserve">μία από τις δύο. Δηλαδή, αδιόρθωτος ο κύριος Πρωθυπουργός, συνεχίζει να λέει τα ψέματα με την ίδια ευκολία που τα έλεγε προεκλογικά. </w:t>
      </w:r>
    </w:p>
    <w:p w14:paraId="09F8787F" w14:textId="77777777" w:rsidR="0008105D" w:rsidRDefault="003C36B0">
      <w:pPr>
        <w:spacing w:after="0" w:line="600" w:lineRule="auto"/>
        <w:ind w:firstLine="720"/>
        <w:jc w:val="both"/>
        <w:rPr>
          <w:rFonts w:eastAsia="Times New Roman"/>
          <w:szCs w:val="24"/>
        </w:rPr>
      </w:pPr>
      <w:r>
        <w:rPr>
          <w:rFonts w:eastAsia="Times New Roman"/>
          <w:szCs w:val="24"/>
        </w:rPr>
        <w:t xml:space="preserve">Πάμε στο τώρα, πάμε στα τρέχοντα γεγονότα. Τι </w:t>
      </w:r>
      <w:r>
        <w:rPr>
          <w:rFonts w:eastAsia="Times New Roman"/>
          <w:szCs w:val="24"/>
        </w:rPr>
        <w:t xml:space="preserve">συνέβη, κυρίες και κύριοι συνάδελφοι; Είναι νωπές οι μνήμες στον ελληνικό λαό. Πριν δεκαπέντε μέρες στην </w:t>
      </w:r>
      <w:r>
        <w:rPr>
          <w:rFonts w:eastAsia="Times New Roman"/>
          <w:szCs w:val="24"/>
        </w:rPr>
        <w:t xml:space="preserve">επιτροπή </w:t>
      </w:r>
      <w:r>
        <w:rPr>
          <w:rFonts w:eastAsia="Times New Roman"/>
          <w:szCs w:val="24"/>
        </w:rPr>
        <w:t xml:space="preserve">τα συζητάγαμε. Πρώτον, λέγατε: «Αδιαπραγμάτευτο. Εμείς πάμε με 2% πρωτογενές πλεόνασμα». </w:t>
      </w:r>
    </w:p>
    <w:p w14:paraId="09F87880" w14:textId="77777777" w:rsidR="0008105D" w:rsidRDefault="003C36B0">
      <w:pPr>
        <w:spacing w:after="0" w:line="600" w:lineRule="auto"/>
        <w:ind w:firstLine="720"/>
        <w:jc w:val="both"/>
        <w:rPr>
          <w:rFonts w:eastAsia="Times New Roman"/>
          <w:szCs w:val="24"/>
        </w:rPr>
      </w:pPr>
      <w:r>
        <w:rPr>
          <w:rFonts w:eastAsia="Times New Roman"/>
          <w:szCs w:val="24"/>
        </w:rPr>
        <w:lastRenderedPageBreak/>
        <w:t>Πρώτον, κατέρρευσε χθες, 3,5%. Είστε διαπραγματευτικ</w:t>
      </w:r>
      <w:r>
        <w:rPr>
          <w:rFonts w:eastAsia="Times New Roman"/>
          <w:szCs w:val="24"/>
        </w:rPr>
        <w:t xml:space="preserve">ά ανίκανοι! Είστε διαπραγματευτικά επικίνδυνοι για τον ελληνικό λαό! Περίπου 2 έως 3 δισεκατομμύρια μέτρα στον ελληνικό λαό από το 2018 και μετά. Αυτό είναι η αλήθεια. Πρώτος μύθος, λοιπόν, που κατέπεσε. </w:t>
      </w:r>
    </w:p>
    <w:p w14:paraId="09F87881" w14:textId="77777777" w:rsidR="0008105D" w:rsidRDefault="003C36B0">
      <w:pPr>
        <w:spacing w:after="0" w:line="600" w:lineRule="auto"/>
        <w:ind w:firstLine="720"/>
        <w:jc w:val="both"/>
        <w:rPr>
          <w:rFonts w:eastAsia="Times New Roman"/>
          <w:szCs w:val="24"/>
        </w:rPr>
      </w:pPr>
      <w:r>
        <w:rPr>
          <w:rFonts w:eastAsia="Times New Roman"/>
          <w:szCs w:val="24"/>
        </w:rPr>
        <w:t xml:space="preserve">Δεύτερον, εσείς δεν λέγατε, κύριοι της Κυβέρνησης, </w:t>
      </w:r>
      <w:r>
        <w:rPr>
          <w:rFonts w:eastAsia="Times New Roman"/>
          <w:szCs w:val="24"/>
        </w:rPr>
        <w:t>κύριε Υπουργέ των Οικονομικών, για «σεισάχθεια στο χρέος», για «περικοπή του χρέους» και πήρατε τις εκλογές, εξαπατώντας δανειολήπτες, ελληνικό λαό, φτωχούς εργαζόμενους; Εσείς μέχρι πρόσφατα δεν λέγατε ότι θα κουρέψετε περήφανα το χρέος;</w:t>
      </w:r>
    </w:p>
    <w:p w14:paraId="09F87882" w14:textId="77777777" w:rsidR="0008105D" w:rsidRDefault="003C36B0">
      <w:pPr>
        <w:spacing w:after="0" w:line="600" w:lineRule="auto"/>
        <w:ind w:firstLine="720"/>
        <w:jc w:val="both"/>
        <w:rPr>
          <w:rFonts w:eastAsia="Times New Roman"/>
          <w:szCs w:val="24"/>
        </w:rPr>
      </w:pPr>
      <w:r>
        <w:rPr>
          <w:rFonts w:eastAsia="Times New Roman"/>
          <w:szCs w:val="24"/>
        </w:rPr>
        <w:t>Και τώρα τι βγήκε</w:t>
      </w:r>
      <w:r>
        <w:rPr>
          <w:rFonts w:eastAsia="Times New Roman"/>
          <w:szCs w:val="24"/>
        </w:rPr>
        <w:t xml:space="preserve">; Αυτή η συμφωνία του </w:t>
      </w:r>
      <w:proofErr w:type="spellStart"/>
      <w:r>
        <w:rPr>
          <w:rFonts w:eastAsia="Times New Roman"/>
          <w:szCs w:val="24"/>
          <w:lang w:val="en-US"/>
        </w:rPr>
        <w:t>Eurogroup</w:t>
      </w:r>
      <w:proofErr w:type="spellEnd"/>
      <w:r>
        <w:rPr>
          <w:rFonts w:eastAsia="Times New Roman"/>
          <w:szCs w:val="24"/>
        </w:rPr>
        <w:t xml:space="preserve">, που στοιχειώνει τώρα τον ΣΥΡΙΖΑ στη συζήτηση που διεξάγεται για τον </w:t>
      </w:r>
      <w:r>
        <w:rPr>
          <w:rFonts w:eastAsia="Times New Roman"/>
          <w:szCs w:val="24"/>
        </w:rPr>
        <w:t>προϋπολογισμό</w:t>
      </w:r>
      <w:r>
        <w:rPr>
          <w:rFonts w:eastAsia="Times New Roman"/>
          <w:szCs w:val="24"/>
        </w:rPr>
        <w:t xml:space="preserve">, τι λέει; Λέει: Ξεχάστε τις σεισάχθειες και τα κουρέματα του χρέους. Πάμε στη λογική που αποφασίστηκε από την προηγούμενη κυβέρνηση του 2012 </w:t>
      </w:r>
      <w:r>
        <w:rPr>
          <w:rFonts w:eastAsia="Times New Roman"/>
          <w:szCs w:val="24"/>
        </w:rPr>
        <w:t xml:space="preserve">και το 2013, για μία επιμήκυνση των χρεών και μείωση των επιτοκίων. Και δεν είναι και τίποτα σπουδαίο. Το θέλουμε. Εμείς δεν είμαστε ΣΥΡΙΖΑ. </w:t>
      </w:r>
      <w:r>
        <w:rPr>
          <w:rFonts w:eastAsia="Times New Roman"/>
          <w:szCs w:val="24"/>
        </w:rPr>
        <w:lastRenderedPageBreak/>
        <w:t>Καλωσορίζουμε οτιδήποτε θετικό για την Ελλάδα. Δεν πετάμε στα σύννεφα, αλλά ούτε λέμε ψέματα. Αυτή είναι η μεγάλη μ</w:t>
      </w:r>
      <w:r>
        <w:rPr>
          <w:rFonts w:eastAsia="Times New Roman"/>
          <w:szCs w:val="24"/>
        </w:rPr>
        <w:t xml:space="preserve">ας διαφορά. Δεύτερη μεγάλη απάτη, λοιπόν, από τον κ. Τσίπρα όλο το προηγούμενο διάστημα. </w:t>
      </w:r>
    </w:p>
    <w:p w14:paraId="09F87883" w14:textId="77777777" w:rsidR="0008105D" w:rsidRDefault="003C36B0">
      <w:pPr>
        <w:spacing w:after="0" w:line="600" w:lineRule="auto"/>
        <w:ind w:firstLine="720"/>
        <w:jc w:val="both"/>
        <w:rPr>
          <w:rFonts w:eastAsia="Times New Roman"/>
          <w:szCs w:val="24"/>
        </w:rPr>
      </w:pPr>
      <w:r>
        <w:rPr>
          <w:rFonts w:eastAsia="Times New Roman"/>
          <w:szCs w:val="24"/>
        </w:rPr>
        <w:t xml:space="preserve">Και τρίτον, είναι το θέμα της ποσοτικής χαλάρωσης. Δεν λέγατε ότι 5 Δεκεμβρίου θα κλείσει η αξιολόγηση με ποσοτική χαλάρωση; Τρίτο μεγάλο ψέμα! Ούτε η αξιολόγηση </w:t>
      </w:r>
      <w:r>
        <w:rPr>
          <w:rFonts w:eastAsia="Times New Roman"/>
          <w:szCs w:val="24"/>
        </w:rPr>
        <w:t>έκλεισε ούτε η ποσοτική χαλάρωση ήρθε!</w:t>
      </w:r>
    </w:p>
    <w:p w14:paraId="09F87884" w14:textId="77777777" w:rsidR="0008105D" w:rsidRDefault="003C36B0">
      <w:pPr>
        <w:spacing w:after="0" w:line="600" w:lineRule="auto"/>
        <w:ind w:firstLine="720"/>
        <w:jc w:val="both"/>
        <w:rPr>
          <w:rFonts w:eastAsia="Times New Roman"/>
          <w:szCs w:val="24"/>
        </w:rPr>
      </w:pPr>
      <w:r>
        <w:rPr>
          <w:rFonts w:eastAsia="Times New Roman"/>
          <w:szCs w:val="24"/>
        </w:rPr>
        <w:t>Και πού είμαστε, κυρίες και κύριοι συνάδελφοι; Πού φέρατε την Ελλάδα; Στο μηδέν! Διαπραγματευτικά σβήσατε το κοντέρ. Απ’ ό,τι παραλάβατε το 2015 δεν συνεχίσατε τίποτα –αν συνεχίζατε, βεβαίως, τα πράγματα για τη χώρα θα ήταν τελείως διαφορετικά- και μας φέρ</w:t>
      </w:r>
      <w:r>
        <w:rPr>
          <w:rFonts w:eastAsia="Times New Roman"/>
          <w:szCs w:val="24"/>
        </w:rPr>
        <w:t xml:space="preserve">ατε πάλι στο μηδέν και στο μείον. Φεσώσατε τον ελληνικό λαό με 84 δισεκατομμύρια ευρώ και με πολύ δυσβάσταχτα μέτρα. </w:t>
      </w:r>
    </w:p>
    <w:p w14:paraId="09F87885"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Και πάμε τώρα στα στοιχεία του </w:t>
      </w:r>
      <w:r>
        <w:rPr>
          <w:rFonts w:eastAsia="Times New Roman"/>
          <w:szCs w:val="24"/>
        </w:rPr>
        <w:t>προϋπολογισμού</w:t>
      </w:r>
      <w:r>
        <w:rPr>
          <w:rFonts w:eastAsia="Times New Roman"/>
          <w:szCs w:val="24"/>
        </w:rPr>
        <w:t xml:space="preserve">. Ο </w:t>
      </w:r>
      <w:r>
        <w:rPr>
          <w:rFonts w:eastAsia="Times New Roman"/>
          <w:szCs w:val="24"/>
        </w:rPr>
        <w:t>προϋπολογισμός</w:t>
      </w:r>
      <w:r>
        <w:rPr>
          <w:rFonts w:eastAsia="Times New Roman"/>
          <w:szCs w:val="24"/>
        </w:rPr>
        <w:t xml:space="preserve"> έχει δύο αναφορές, κορυφαίες, σε δύο πυλώνες: πρώτον, προσδοκίες, λέει για</w:t>
      </w:r>
      <w:r>
        <w:rPr>
          <w:rFonts w:eastAsia="Times New Roman"/>
          <w:szCs w:val="24"/>
        </w:rPr>
        <w:t xml:space="preserve"> 2,7% ανάπτυξη -και πού εδράζεται αυτό και γιατί δεν μπορεί να γίνει θα σας εξηγήσω αμέσως- και, δεύτερον, φόρους. </w:t>
      </w:r>
    </w:p>
    <w:p w14:paraId="09F87886" w14:textId="77777777" w:rsidR="0008105D" w:rsidRDefault="003C36B0">
      <w:pPr>
        <w:spacing w:after="0" w:line="600" w:lineRule="auto"/>
        <w:ind w:firstLine="720"/>
        <w:jc w:val="both"/>
        <w:rPr>
          <w:rFonts w:eastAsia="Times New Roman"/>
          <w:szCs w:val="24"/>
        </w:rPr>
      </w:pPr>
      <w:r>
        <w:rPr>
          <w:rFonts w:eastAsia="Times New Roman"/>
          <w:szCs w:val="24"/>
        </w:rPr>
        <w:t>Ο ελληνικός λαός θα υποστεί ένα φορολογικό σοκ από 1-1-2017. Ένα φορολογικό σοκ! Γιατί φορολογικό σοκ; Γιατί πολύ απλά φέρνετε 2,6 δισεκατομ</w:t>
      </w:r>
      <w:r>
        <w:rPr>
          <w:rFonts w:eastAsia="Times New Roman"/>
          <w:szCs w:val="24"/>
        </w:rPr>
        <w:t xml:space="preserve">μύρια νέα μέτρα φόρους στην τσέπη του Έλληνα φορολογούμενου και 1,3 δισεκατομμύρια ευρώ αύξηση ασφαλιστικών εισφορών. </w:t>
      </w:r>
    </w:p>
    <w:p w14:paraId="09F87887" w14:textId="77777777" w:rsidR="0008105D" w:rsidRDefault="003C36B0">
      <w:pPr>
        <w:spacing w:after="0" w:line="600" w:lineRule="auto"/>
        <w:ind w:firstLine="720"/>
        <w:jc w:val="both"/>
        <w:rPr>
          <w:rFonts w:eastAsia="Times New Roman"/>
          <w:szCs w:val="24"/>
        </w:rPr>
      </w:pPr>
      <w:r>
        <w:rPr>
          <w:rFonts w:eastAsia="Times New Roman"/>
          <w:szCs w:val="24"/>
        </w:rPr>
        <w:t>Έχετε συνειδητοποιήσει τι κάνατε στην ελληνική κοινωνία; Έχετε συνειδητοποιήσει πού έχετε φέρει τον Έλληνα πολίτη, τον Έλληνα εργαζόμενο,</w:t>
      </w:r>
      <w:r>
        <w:rPr>
          <w:rFonts w:eastAsia="Times New Roman"/>
          <w:szCs w:val="24"/>
        </w:rPr>
        <w:t xml:space="preserve"> τι του δημιουργείτε σήμερα με αυτά τα νέα μέτρα, τα οποία ξεφεύγουν από το 3,5%; Αυτή είναι η σκληρή πραγματικότητα. </w:t>
      </w:r>
    </w:p>
    <w:p w14:paraId="09F87888" w14:textId="77777777" w:rsidR="0008105D" w:rsidRDefault="003C36B0">
      <w:pPr>
        <w:spacing w:after="0" w:line="600" w:lineRule="auto"/>
        <w:ind w:firstLine="720"/>
        <w:jc w:val="both"/>
        <w:rPr>
          <w:rFonts w:eastAsia="Times New Roman"/>
          <w:szCs w:val="24"/>
        </w:rPr>
      </w:pPr>
      <w:r>
        <w:rPr>
          <w:rFonts w:eastAsia="Times New Roman"/>
          <w:szCs w:val="24"/>
        </w:rPr>
        <w:t>Και τολμάτε να έρχεστε εδώ διθυραμβικά να υποστηρίζετε 2,7% ανάπτυξη; Πού το στηρίζετε αυτό; Το στηρίζετε, υποτίθεται, σε αυτό που γράφετ</w:t>
      </w:r>
      <w:r>
        <w:rPr>
          <w:rFonts w:eastAsia="Times New Roman"/>
          <w:szCs w:val="24"/>
        </w:rPr>
        <w:t xml:space="preserve">ε στον </w:t>
      </w:r>
      <w:r>
        <w:rPr>
          <w:rFonts w:eastAsia="Times New Roman"/>
          <w:szCs w:val="24"/>
        </w:rPr>
        <w:t xml:space="preserve">προϋπολογισμό </w:t>
      </w:r>
      <w:r>
        <w:rPr>
          <w:rFonts w:eastAsia="Times New Roman"/>
          <w:szCs w:val="24"/>
        </w:rPr>
        <w:t xml:space="preserve">για 1,8 δισεκατομμύρια αύξηση ιδιωτικής </w:t>
      </w:r>
      <w:r>
        <w:rPr>
          <w:rFonts w:eastAsia="Times New Roman"/>
          <w:szCs w:val="24"/>
        </w:rPr>
        <w:lastRenderedPageBreak/>
        <w:t xml:space="preserve">κατανάλωσης και 9,1% αύξηση των επενδύσεων. Μα, είναι δυνατόν να τα λέτε αυτά τα πράγματα και να επιχειρηματολογείτε; </w:t>
      </w:r>
    </w:p>
    <w:p w14:paraId="09F87889" w14:textId="77777777" w:rsidR="0008105D" w:rsidRDefault="003C36B0">
      <w:pPr>
        <w:spacing w:after="0" w:line="600" w:lineRule="auto"/>
        <w:ind w:firstLine="720"/>
        <w:jc w:val="both"/>
        <w:rPr>
          <w:rFonts w:eastAsia="Times New Roman"/>
          <w:szCs w:val="24"/>
        </w:rPr>
      </w:pPr>
      <w:r>
        <w:rPr>
          <w:rFonts w:eastAsia="Times New Roman"/>
          <w:szCs w:val="24"/>
        </w:rPr>
        <w:t>Με 2,6 δισεκατομμύρια θα αυξήσετε την ιδιωτική κατανάλωση; Και να φεύγει η Δ</w:t>
      </w:r>
      <w:r>
        <w:rPr>
          <w:rFonts w:eastAsia="Times New Roman"/>
          <w:szCs w:val="24"/>
        </w:rPr>
        <w:t xml:space="preserve">ΕΣΦΑ, που είναι μέρος του </w:t>
      </w:r>
      <w:r>
        <w:rPr>
          <w:rFonts w:eastAsia="Times New Roman"/>
          <w:szCs w:val="24"/>
        </w:rPr>
        <w:t>προϋπολογισμού</w:t>
      </w:r>
      <w:r>
        <w:rPr>
          <w:rFonts w:eastAsia="Times New Roman"/>
          <w:szCs w:val="24"/>
        </w:rPr>
        <w:t xml:space="preserve">, με 400 εκατομμύρια, με ευθύνη του κ. Σκουρλέτη για άλλη μια φορά, να αφήνετε τις επενδύσεις να φεύγουν, να </w:t>
      </w:r>
      <w:r>
        <w:rPr>
          <w:rFonts w:eastAsia="Times New Roman"/>
          <w:szCs w:val="24"/>
        </w:rPr>
        <w:t xml:space="preserve">στέλνετε </w:t>
      </w:r>
      <w:r>
        <w:rPr>
          <w:rFonts w:eastAsia="Times New Roman"/>
          <w:szCs w:val="24"/>
        </w:rPr>
        <w:t>μήνυμα αντιφατικό στην κοινωνία και στις αγορές και στο διεθνές περιβάλλον των επενδύσεων και να έ</w:t>
      </w:r>
      <w:r>
        <w:rPr>
          <w:rFonts w:eastAsia="Times New Roman"/>
          <w:szCs w:val="24"/>
        </w:rPr>
        <w:t>χετε την απαίτηση να ανεβούν 9,1% οι επενδύσεις;</w:t>
      </w:r>
    </w:p>
    <w:p w14:paraId="09F8788A"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λέτε; Σε ποιον τα λέτε αυτά; Σας έχει πάρει χαμπάρι ο ελληνικός λαός και αυτό το βλέπετε και στις δημοσκοπήσεις, το αντιλαμβάνεστε, φυσικά και στην καθημερινή επικοινωνία που έχετε με τους Έλληνες πολίτες</w:t>
      </w:r>
      <w:r>
        <w:rPr>
          <w:rFonts w:eastAsia="Times New Roman" w:cs="Times New Roman"/>
          <w:szCs w:val="24"/>
        </w:rPr>
        <w:t xml:space="preserve">. Φυσικά, το αντιλαμβάνεστε όχι ελεύθερα -με την έννοια έξω στον κόσμο- αλλά στο προσωπικό, οικογενειακό, φιλικό περιβάλλον καθένας από εσάς εισπράττει τα μηνύματα της αναξιοπιστίας σας. </w:t>
      </w:r>
    </w:p>
    <w:p w14:paraId="09F8788B"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εικόνα, δυστυχώς για τον </w:t>
      </w:r>
      <w:r>
        <w:rPr>
          <w:rFonts w:eastAsia="Times New Roman" w:cs="Times New Roman"/>
          <w:szCs w:val="24"/>
        </w:rPr>
        <w:t>προϋπολογισμό</w:t>
      </w:r>
      <w:r>
        <w:rPr>
          <w:rFonts w:eastAsia="Times New Roman" w:cs="Times New Roman"/>
          <w:szCs w:val="24"/>
        </w:rPr>
        <w:t>, δυστυχώς για το</w:t>
      </w:r>
      <w:r>
        <w:rPr>
          <w:rFonts w:eastAsia="Times New Roman" w:cs="Times New Roman"/>
          <w:szCs w:val="24"/>
        </w:rPr>
        <w:t xml:space="preserve">ν ελληνικό λαό που έχετε πάρει το τιμόνι της χώρας με ψέματα και που μέσα στο δύσκολο πέλαγος και την τρικυμία στην οποία βρίσκεται η ελληνική οικονομία, δυστυχώς, μας πήγατε ακόμα πιο βαθιά, σε πιο δύσκολα νερά από εκεί που είχαμε πάει στο τέλος του 2014 </w:t>
      </w:r>
      <w:r>
        <w:rPr>
          <w:rFonts w:eastAsia="Times New Roman" w:cs="Times New Roman"/>
          <w:szCs w:val="24"/>
        </w:rPr>
        <w:t>και η οικονομία είχε μπει πλέον σε μια ρότα και μια εξέλιξη, η οποία ήταν αδιαμφισβήτητη για όλους. Το παραδέχονται όλοι. Και αυτοί με τους οποίους ακόμη συνομιλείτε σε διεθνές και ευρωπαϊκό επίπεδο παραδέχονται με δηλώσεις τους ότι η Ελλάδα το 2014 ήταν έ</w:t>
      </w:r>
      <w:r>
        <w:rPr>
          <w:rFonts w:eastAsia="Times New Roman" w:cs="Times New Roman"/>
          <w:szCs w:val="24"/>
        </w:rPr>
        <w:t xml:space="preserve">τοιμη να βγει από την κρίση. </w:t>
      </w:r>
    </w:p>
    <w:p w14:paraId="09F8788C"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να δούμε, όμως, δυο στοιχεία τα οποία θεωρώ πολύ σημαντικά και αφορούν και τον τομέα ευθύνης που είχα ως Υπουργός Εργασίας και Κοινωνικής Ασφάλισης. </w:t>
      </w:r>
    </w:p>
    <w:p w14:paraId="09F8788D"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Θυμάμαι ήμουν σε κεντρικό κανάλι παραμονή εκλογών του 2015, κυρία Υπουργ</w:t>
      </w:r>
      <w:r>
        <w:rPr>
          <w:rFonts w:eastAsia="Times New Roman" w:cs="Times New Roman"/>
          <w:szCs w:val="24"/>
        </w:rPr>
        <w:t xml:space="preserve">έ και δεσμευόμουν ενώπιον του ελληνικού λαού τότε, κοιτώντας τον και έλεγα εγώ ως Υπουργός ότι η αναλογιστική μελέτη η οποία </w:t>
      </w:r>
      <w:r>
        <w:rPr>
          <w:rFonts w:eastAsia="Times New Roman" w:cs="Times New Roman"/>
          <w:szCs w:val="24"/>
        </w:rPr>
        <w:lastRenderedPageBreak/>
        <w:t xml:space="preserve">υπήρχε –είναι αυτή που κατέθεσε ο Κυριάκος Μητσοτάκης στη συζήτηση που κάναμε για το ασφαλιστικό, τα 310 εκατομμύρια του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w:t>
      </w:r>
      <w:r>
        <w:rPr>
          <w:rFonts w:eastAsia="Times New Roman" w:cs="Times New Roman"/>
          <w:szCs w:val="24"/>
        </w:rPr>
        <w:t>δούβελη</w:t>
      </w:r>
      <w:proofErr w:type="spellEnd"/>
      <w:r>
        <w:rPr>
          <w:rFonts w:eastAsia="Times New Roman" w:cs="Times New Roman"/>
          <w:szCs w:val="24"/>
        </w:rPr>
        <w:t xml:space="preserve"> για το ασφαλιστικό, αυτή ήταν η παρέμβαση που χρειαζόταν- επιβεβαιωμένη από την Εθνική Αναλογιστική Αρχή της χώρας, από τους </w:t>
      </w:r>
      <w:r>
        <w:rPr>
          <w:rFonts w:eastAsia="Times New Roman" w:cs="Times New Roman"/>
          <w:szCs w:val="24"/>
        </w:rPr>
        <w:t xml:space="preserve">θεσμούς </w:t>
      </w:r>
      <w:r>
        <w:rPr>
          <w:rFonts w:eastAsia="Times New Roman" w:cs="Times New Roman"/>
          <w:szCs w:val="24"/>
        </w:rPr>
        <w:t xml:space="preserve">-τότε ήταν τρόικα, τώρα είναι </w:t>
      </w:r>
      <w:r>
        <w:rPr>
          <w:rFonts w:eastAsia="Times New Roman" w:cs="Times New Roman"/>
          <w:szCs w:val="24"/>
        </w:rPr>
        <w:t>θεσμοί</w:t>
      </w:r>
      <w:r>
        <w:rPr>
          <w:rFonts w:eastAsia="Times New Roman" w:cs="Times New Roman"/>
          <w:szCs w:val="24"/>
        </w:rPr>
        <w:t>- έδειχνε ότι το ασφαλιστικό είχε ισορροπήσει, εκπλήρωνε τους όρους βιωσιμότητα</w:t>
      </w:r>
      <w:r>
        <w:rPr>
          <w:rFonts w:eastAsia="Times New Roman" w:cs="Times New Roman"/>
          <w:szCs w:val="24"/>
        </w:rPr>
        <w:t xml:space="preserve">ς μέχρι το 2060. </w:t>
      </w:r>
    </w:p>
    <w:p w14:paraId="09F8788E"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δεσμευόμουν –εγώ και η προηγούμενη κυβέρνηση- ενώπιον του ελληνικού λαού ότι δεν θα μειωθούν οι συντάξεις ούτε 1 ευρώ, αλλά ούτε θα αυξηθούν. Αυτό λέγαμε. </w:t>
      </w:r>
    </w:p>
    <w:p w14:paraId="09F8788F"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Δίπλα μου καθόταν ο κ. </w:t>
      </w:r>
      <w:proofErr w:type="spellStart"/>
      <w:r>
        <w:rPr>
          <w:rFonts w:eastAsia="Times New Roman" w:cs="Times New Roman"/>
          <w:szCs w:val="24"/>
        </w:rPr>
        <w:t>Κατρούγκαλος</w:t>
      </w:r>
      <w:proofErr w:type="spellEnd"/>
      <w:r>
        <w:rPr>
          <w:rFonts w:eastAsia="Times New Roman" w:cs="Times New Roman"/>
          <w:szCs w:val="24"/>
        </w:rPr>
        <w:t xml:space="preserve">, ο οποίος, εκπροσωπώντας τον ΣΥΡΙΖΑ, </w:t>
      </w:r>
      <w:r>
        <w:rPr>
          <w:rFonts w:eastAsia="Times New Roman" w:cs="Times New Roman"/>
          <w:szCs w:val="24"/>
        </w:rPr>
        <w:t xml:space="preserve">δεσμευόταν και έλεγε «μην ακούτε αυτούς, αυτοί είναι ανίκανοι διαπραγματευτικά, είναι </w:t>
      </w:r>
      <w:proofErr w:type="spellStart"/>
      <w:r>
        <w:rPr>
          <w:rFonts w:eastAsia="Times New Roman" w:cs="Times New Roman"/>
          <w:szCs w:val="24"/>
        </w:rPr>
        <w:t>φιλομερκελιστές</w:t>
      </w:r>
      <w:proofErr w:type="spellEnd"/>
      <w:r>
        <w:rPr>
          <w:rFonts w:eastAsia="Times New Roman" w:cs="Times New Roman"/>
          <w:szCs w:val="24"/>
        </w:rPr>
        <w:t>, δεν μπορούν να διαπραγματευθούν». Την άλλη μέρα, όπως έλεγε και ο ίδιος ο Πρωθυπουργός, υιοθετούσε τα λόγια του κ. Τσίπρα: «Με τη δική μας διαπραγμάτευση</w:t>
      </w:r>
      <w:r>
        <w:rPr>
          <w:rFonts w:eastAsia="Times New Roman" w:cs="Times New Roman"/>
          <w:szCs w:val="24"/>
        </w:rPr>
        <w:t xml:space="preserve"> θα τους κάνουμε να μας παρακαλούν να μας δώσουν λεφτά. Οι συντάξεις όλες θα </w:t>
      </w:r>
      <w:r>
        <w:rPr>
          <w:rFonts w:eastAsia="Times New Roman" w:cs="Times New Roman"/>
          <w:szCs w:val="24"/>
        </w:rPr>
        <w:lastRenderedPageBreak/>
        <w:t xml:space="preserve">ανεβούν, οι μισθοί θα πάνε στα 751 ευρώ και φυσικά, τη δέκατη τρίτη σύνταξη από την επόμενη μέρα οι συνταξιούχοι να την περιμένουν». </w:t>
      </w:r>
    </w:p>
    <w:p w14:paraId="09F87890"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έγινε από αυτά; Τι έγινε από αυτά, ρε παιδ</w:t>
      </w:r>
      <w:r>
        <w:rPr>
          <w:rFonts w:eastAsia="Times New Roman" w:cs="Times New Roman"/>
          <w:szCs w:val="24"/>
        </w:rPr>
        <w:t xml:space="preserve">ιά; Πού είναι αυτές οι υποσχέσεις; Φυσικά, ο ελληνικός λαός είδε την επόμενη μέρα, μετά τη </w:t>
      </w:r>
      <w:proofErr w:type="spellStart"/>
      <w:r>
        <w:rPr>
          <w:rFonts w:eastAsia="Times New Roman" w:cs="Times New Roman"/>
          <w:szCs w:val="24"/>
        </w:rPr>
        <w:t>βαρουφάκεια</w:t>
      </w:r>
      <w:proofErr w:type="spellEnd"/>
      <w:r>
        <w:rPr>
          <w:rFonts w:eastAsia="Times New Roman" w:cs="Times New Roman"/>
          <w:szCs w:val="24"/>
        </w:rPr>
        <w:t xml:space="preserve"> διαπραγμάτευση –για την οποία δεν ευθύνεται ο κ. </w:t>
      </w:r>
      <w:proofErr w:type="spellStart"/>
      <w:r>
        <w:rPr>
          <w:rFonts w:eastAsia="Times New Roman" w:cs="Times New Roman"/>
          <w:szCs w:val="24"/>
        </w:rPr>
        <w:t>Βαρουφάκης</w:t>
      </w:r>
      <w:proofErr w:type="spellEnd"/>
      <w:r>
        <w:rPr>
          <w:rFonts w:eastAsia="Times New Roman" w:cs="Times New Roman"/>
          <w:szCs w:val="24"/>
        </w:rPr>
        <w:t xml:space="preserve"> μόνο, διότι ήταν επιλογή του Πρωθυπουργού- όλα να καταρρέουν, 84 δισεκατομμύρια νέο δανεισμό </w:t>
      </w:r>
      <w:r>
        <w:rPr>
          <w:rFonts w:eastAsia="Times New Roman" w:cs="Times New Roman"/>
          <w:szCs w:val="24"/>
        </w:rPr>
        <w:t xml:space="preserve">στην πλάτη του ελληνικού λαού και ανεκπλήρωτες προσδοκίες και υποσχέσεις που έφεραν όλο το συνταξιοδοτικό προς τα κάτω. </w:t>
      </w:r>
    </w:p>
    <w:p w14:paraId="09F87891"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προσέξτε: Αναλογιστική μελέτη ακόμη σήμερα δεν υπάρχει στον ασφαλιστικό νόμο, που είναι ένας μηχανισμός μείωσης των συντάξεων του Σ</w:t>
      </w:r>
      <w:r>
        <w:rPr>
          <w:rFonts w:eastAsia="Times New Roman" w:cs="Times New Roman"/>
          <w:szCs w:val="24"/>
        </w:rPr>
        <w:t xml:space="preserve">ΥΡΙΖΑ. Δεν υπάρχει αναλογιστική μελέτη που επιβεβαιώνει ότι έχει σταθεροποιηθεί. </w:t>
      </w:r>
    </w:p>
    <w:p w14:paraId="09F87892"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εγώ λέω ότι το ασφαλιστικό είναι στον αέρα, οι θυσίες του ελληνικού λαού και των συνταξιούχων πήγαν χαμένες και όλες οι μειώσεις </w:t>
      </w:r>
      <w:r>
        <w:rPr>
          <w:rFonts w:eastAsia="Times New Roman" w:cs="Times New Roman"/>
          <w:szCs w:val="24"/>
        </w:rPr>
        <w:lastRenderedPageBreak/>
        <w:t>είναι άδικες και αχρείαστες. Πληρών</w:t>
      </w:r>
      <w:r>
        <w:rPr>
          <w:rFonts w:eastAsia="Times New Roman" w:cs="Times New Roman"/>
          <w:szCs w:val="24"/>
        </w:rPr>
        <w:t xml:space="preserve">ουμε το τίμημα της εκμάθησης του ΣΥΡΙΖΑ στην Κυβέρνηση. Αυτό πληρώνει ο ελληνικός λαός. </w:t>
      </w:r>
    </w:p>
    <w:p w14:paraId="09F87893"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Προκλητικές ακόμα είναι –επιτρέψτε μου να σας πω, διότι τα κάνατε όλα αυτά- οι δηλώσεις του Πρωθυπουργού. Μα, επιτρέπεται να επιτρέπετε στον Πρωθυπουργό να πηγαίνει αν</w:t>
      </w:r>
      <w:r>
        <w:rPr>
          <w:rFonts w:eastAsia="Times New Roman" w:cs="Times New Roman"/>
          <w:szCs w:val="24"/>
        </w:rPr>
        <w:t xml:space="preserve">ενημέρωτος στη Διεθνή Έκθεση της Θεσσαλονίκης και να λέει ότι μόνο το 5% των συνταξιούχων έχει υποστεί μείωση; Ή να βγαίνει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να στέλνει προκλητικά γράμματα και να λέει «κοιτάξτε, μην πιστεύετε την τσέπη σας, πιστέψτε το γράμμα μου». </w:t>
      </w:r>
    </w:p>
    <w:p w14:paraId="09F87894"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φυσικά, υπήρξε αντίδραση από την κοινωνία, διότι δεν υπάρχει ούτε ένας συνταξιούχος από τους σημερινούς που να μην έχει υποστεί μείωση και μάλιστα, μεγάλη μείωση. Αφήνω τους νέους συνταξιούχους, οι οποίοι δεν έχουν το συγκριτικό προηγούμενο και θα έχουν</w:t>
      </w:r>
      <w:r>
        <w:rPr>
          <w:rFonts w:eastAsia="Times New Roman" w:cs="Times New Roman"/>
          <w:szCs w:val="24"/>
        </w:rPr>
        <w:t xml:space="preserve"> μείωση </w:t>
      </w:r>
      <w:proofErr w:type="spellStart"/>
      <w:r>
        <w:rPr>
          <w:rFonts w:eastAsia="Times New Roman" w:cs="Times New Roman"/>
          <w:szCs w:val="24"/>
        </w:rPr>
        <w:t>μεσοσταθμικά</w:t>
      </w:r>
      <w:proofErr w:type="spellEnd"/>
      <w:r>
        <w:rPr>
          <w:rFonts w:eastAsia="Times New Roman" w:cs="Times New Roman"/>
          <w:szCs w:val="24"/>
        </w:rPr>
        <w:t xml:space="preserve"> 25% της σύνταξής τους. </w:t>
      </w:r>
    </w:p>
    <w:p w14:paraId="09F87895"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εγώ, όπως πάντα με ειλικρίνεια μιλάω, ξέρω ότι έχετε δεσμευτεί, έχετε συμφωνήσει, όπως είχα πει τότε στον κ. </w:t>
      </w:r>
      <w:proofErr w:type="spellStart"/>
      <w:r>
        <w:rPr>
          <w:rFonts w:eastAsia="Times New Roman" w:cs="Times New Roman"/>
          <w:szCs w:val="24"/>
        </w:rPr>
        <w:t>Κατρούγκαλο</w:t>
      </w:r>
      <w:proofErr w:type="spellEnd"/>
      <w:r>
        <w:rPr>
          <w:rFonts w:eastAsia="Times New Roman" w:cs="Times New Roman"/>
          <w:szCs w:val="24"/>
        </w:rPr>
        <w:t>, όταν έφερε τον νόμο στα γραφεία της Νέας Δημοκρατίας, ότι την προσωπική διαφορά τη βά</w:t>
      </w:r>
      <w:r>
        <w:rPr>
          <w:rFonts w:eastAsia="Times New Roman" w:cs="Times New Roman"/>
          <w:szCs w:val="24"/>
        </w:rPr>
        <w:t>λατε και δεσμευθήκατε και να την καταργήσετε. Και τι σημαίνει «προσωπική διαφορά»; Σημαίνει 25% μείωση πέραν των συγκεκριμένων μειώσεων, οι οποίες θα τρέχουν και το 2017 στους συνταξιούχους, όπως το ΕΚΑΣ και πολλές άλλες μειώσεις. Σημαίνει 25% μείωση των κ</w:t>
      </w:r>
      <w:r>
        <w:rPr>
          <w:rFonts w:eastAsia="Times New Roman" w:cs="Times New Roman"/>
          <w:szCs w:val="24"/>
        </w:rPr>
        <w:t xml:space="preserve">ύριων συντάξεων για τους σημερινούς συνταξιούχους! Αυτό κάνατε! Με λάθη, ψέματα πήρατε την εξουσία και οδηγήσατε τη χώρα εδώ που την οδηγήσατε. </w:t>
      </w:r>
    </w:p>
    <w:p w14:paraId="09F878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φυσικά, πάμε λίγο και στα εργασιακά να πούμε δυο πράγματα γιατί τα θεωρώ και αυτά πιο σημαντικά και πιο επ</w:t>
      </w:r>
      <w:r>
        <w:rPr>
          <w:rFonts w:eastAsia="Times New Roman" w:cs="Times New Roman"/>
          <w:szCs w:val="24"/>
        </w:rPr>
        <w:t xml:space="preserve">ίκαιρα υπό την έννοια ότι βρίσκεται υποτίθεται και η διαπραγμάτευση για τα εργασιακά. </w:t>
      </w:r>
    </w:p>
    <w:p w14:paraId="09F8789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Εγώ ακούω πραγματικά τις δημόσιες δηλώσεις και της Υπουργού, της κ. </w:t>
      </w:r>
      <w:proofErr w:type="spellStart"/>
      <w:r>
        <w:rPr>
          <w:rFonts w:eastAsia="Times New Roman" w:cs="Times New Roman"/>
          <w:szCs w:val="24"/>
        </w:rPr>
        <w:t>Αχτσιόγλου</w:t>
      </w:r>
      <w:proofErr w:type="spellEnd"/>
      <w:r>
        <w:rPr>
          <w:rFonts w:eastAsia="Times New Roman" w:cs="Times New Roman"/>
          <w:szCs w:val="24"/>
        </w:rPr>
        <w:t xml:space="preserve">, αλλά κείμενο γραπτό δεν έχω δει, κείμενο γραπτό που </w:t>
      </w:r>
      <w:r>
        <w:rPr>
          <w:rFonts w:eastAsia="Times New Roman" w:cs="Times New Roman"/>
          <w:szCs w:val="24"/>
        </w:rPr>
        <w:lastRenderedPageBreak/>
        <w:t>να επισημοποιεί τις θέσεις σας, του Σ</w:t>
      </w:r>
      <w:r>
        <w:rPr>
          <w:rFonts w:eastAsia="Times New Roman" w:cs="Times New Roman"/>
          <w:szCs w:val="24"/>
        </w:rPr>
        <w:t>ΥΡΙΖΑ, για το εργασιακό δεν υπάρχει. Υπάρχει μόνο το προεκλογικό, και του Σεπτεμβρίου και του Ιανουαρίου, το οποίο σας στοιχειώνει, κύριοι του ΣΥΡΙΖΑ, και δεν λέτε μια κουβέντα απ’ αυτό το Βήμα!</w:t>
      </w:r>
    </w:p>
    <w:p w14:paraId="09F8789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Ποιες ήταν οι προσδοκίες που είχατε καλλιεργήσει στους εργαζό</w:t>
      </w:r>
      <w:r>
        <w:rPr>
          <w:rFonts w:eastAsia="Times New Roman" w:cs="Times New Roman"/>
          <w:szCs w:val="24"/>
        </w:rPr>
        <w:t>μενους; Να τις θυμίσουμε μεταξύ μας τώρα, που είμαστε εδώ στον προϋπολογισμό. Πρώτον, 751 κατώτατος μισθός. Γιατί δεν το συζητάτε; Το βγάλατε από την ατζέντα της διαπραγμάτευσης; Γιατί δεν το λέτε στον ελληνικό λαό; Δεύτερον, κατάργηση των ευέλικτων μορφών</w:t>
      </w:r>
      <w:r>
        <w:rPr>
          <w:rFonts w:eastAsia="Times New Roman" w:cs="Times New Roman"/>
          <w:szCs w:val="24"/>
        </w:rPr>
        <w:t xml:space="preserve"> απασχόλησης. Τρίτον, διπλασιασμός του επιδόματος ανεργίας και μάλιστα σε διπλάσιο αριθμό ανέργων. Και, τέταρτον, επαναφορά του βέτο του Υπουργού, δηλαδή αυτό το θέμα που έχει να κάνει με τις ομαδικές απολύσεις. </w:t>
      </w:r>
    </w:p>
    <w:p w14:paraId="09F8789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Μόνο στο τέταρτο ήσασταν συνεπείς. Δηλαδή, </w:t>
      </w:r>
      <w:r>
        <w:rPr>
          <w:rFonts w:eastAsia="Times New Roman" w:cs="Times New Roman"/>
          <w:szCs w:val="24"/>
        </w:rPr>
        <w:t xml:space="preserve">τι κάνατε; Φέρατε μία τριτοκοσμική λειτουργία και αντίληψη για την αγορά εργασίας, που πρωτοτυπεί εδώ και σαράντα χρόνια αρνητικά φυσικά, που υπονόμευσε την </w:t>
      </w:r>
      <w:r>
        <w:rPr>
          <w:rFonts w:eastAsia="Times New Roman" w:cs="Times New Roman"/>
          <w:szCs w:val="24"/>
        </w:rPr>
        <w:lastRenderedPageBreak/>
        <w:t>αγορά εργασίας, που έκλεισε χιλιάδες επιχειρήσεις, που έβγαλε στον δρόμο χιλιάδες θέσεις εργασίας κ</w:t>
      </w:r>
      <w:r>
        <w:rPr>
          <w:rFonts w:eastAsia="Times New Roman" w:cs="Times New Roman"/>
          <w:szCs w:val="24"/>
        </w:rPr>
        <w:t xml:space="preserve">αι δημιούργησε μια μεγάλη γενιά ανέργων διαχρονικά, αυτό μόνο πήρατε πίσω. Σκεφτείτε τώρα έναν διεθνή παίκτη-επενδυτή, που να ξέρει ότι αν θα έρθει να βάλει τα λεφτά του στην Ελλάδα θα εξαρτιέται από τον κ. Σκουρλέτη ή από τον κ. </w:t>
      </w:r>
      <w:proofErr w:type="spellStart"/>
      <w:r>
        <w:rPr>
          <w:rFonts w:eastAsia="Times New Roman" w:cs="Times New Roman"/>
          <w:szCs w:val="24"/>
        </w:rPr>
        <w:t>Κατρούγκαλο</w:t>
      </w:r>
      <w:proofErr w:type="spellEnd"/>
      <w:r>
        <w:rPr>
          <w:rFonts w:eastAsia="Times New Roman" w:cs="Times New Roman"/>
          <w:szCs w:val="24"/>
        </w:rPr>
        <w:t xml:space="preserve"> αν αύριο κάτι </w:t>
      </w:r>
      <w:r>
        <w:rPr>
          <w:rFonts w:eastAsia="Times New Roman" w:cs="Times New Roman"/>
          <w:szCs w:val="24"/>
        </w:rPr>
        <w:t>πάει αρνητικά στην επιχείρησή του. Αυτό πήρατε πίσω. Και υποτίθεται ότι διαπραγματεύεστε.</w:t>
      </w:r>
    </w:p>
    <w:p w14:paraId="09F8789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κάτι άλλο. Το μόνο δημόσιο κείμενο της Υπουργού Εργασίας είναι ένα, αυτό που έβγαλε ως πρώτη ανακοίνωση και είπε προς τους κοινωνικούς εταίρους: «Παιδιά πάμε στη </w:t>
      </w:r>
      <w:r>
        <w:rPr>
          <w:rFonts w:eastAsia="Times New Roman" w:cs="Times New Roman"/>
          <w:szCs w:val="24"/>
        </w:rPr>
        <w:t xml:space="preserve">συμφωνία της προηγούμενης Κυβέρνησης </w:t>
      </w:r>
      <w:proofErr w:type="spellStart"/>
      <w:r>
        <w:rPr>
          <w:rFonts w:eastAsia="Times New Roman" w:cs="Times New Roman"/>
          <w:szCs w:val="24"/>
        </w:rPr>
        <w:t>Βρούτση</w:t>
      </w:r>
      <w:proofErr w:type="spellEnd"/>
      <w:r>
        <w:rPr>
          <w:rFonts w:eastAsia="Times New Roman" w:cs="Times New Roman"/>
          <w:szCs w:val="24"/>
        </w:rPr>
        <w:t xml:space="preserve"> στη Γενεύη, που κάναμε με το </w:t>
      </w:r>
      <w:r>
        <w:rPr>
          <w:rFonts w:eastAsia="Times New Roman" w:cs="Times New Roman"/>
          <w:szCs w:val="24"/>
          <w:lang w:val="en-US"/>
        </w:rPr>
        <w:t>ILO</w:t>
      </w:r>
      <w:r>
        <w:rPr>
          <w:rFonts w:eastAsia="Times New Roman" w:cs="Times New Roman"/>
          <w:szCs w:val="24"/>
        </w:rPr>
        <w:t xml:space="preserve"> και είχαμε κλείσει τα εργασιακά». </w:t>
      </w:r>
    </w:p>
    <w:p w14:paraId="09F8789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Θυμίζω, όμως, ότι στην παραλαβή-παράδοση του Υπουργείου έδωσα δύο φακέλους στην τότε πολιτική ηγεσία του Υπουργείου και για τα </w:t>
      </w:r>
      <w:r>
        <w:rPr>
          <w:rFonts w:eastAsia="Times New Roman" w:cs="Times New Roman"/>
          <w:szCs w:val="24"/>
        </w:rPr>
        <w:lastRenderedPageBreak/>
        <w:t>εργασιακά και γι</w:t>
      </w:r>
      <w:r>
        <w:rPr>
          <w:rFonts w:eastAsia="Times New Roman" w:cs="Times New Roman"/>
          <w:szCs w:val="24"/>
        </w:rPr>
        <w:t>α τα ασφαλιστικά και τους πετάξανε και τους δύο στο όνομα –τι;- ότι «εμείς δεν αναγνωρίζουμε αυτά. Πάμε σε μια άλλη γενναία διαπραγμάτευση, μια διαπραγμάτευση από μηδενική βάση», και να τα αποτελέσματα. Πετάξατε τις συμφωνίες.</w:t>
      </w:r>
    </w:p>
    <w:p w14:paraId="09F8789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Η θέση σας για τις συλλογικές συμβάσεις ποια είναι, κύριε </w:t>
      </w:r>
      <w:proofErr w:type="spellStart"/>
      <w:r>
        <w:rPr>
          <w:rFonts w:eastAsia="Times New Roman" w:cs="Times New Roman"/>
          <w:szCs w:val="24"/>
        </w:rPr>
        <w:t>Βρούτση</w:t>
      </w:r>
      <w:proofErr w:type="spellEnd"/>
      <w:r>
        <w:rPr>
          <w:rFonts w:eastAsia="Times New Roman" w:cs="Times New Roman"/>
          <w:szCs w:val="24"/>
        </w:rPr>
        <w:t>;</w:t>
      </w:r>
    </w:p>
    <w:p w14:paraId="09F8789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Αυτή, λοιπόν, είναι η αλήθεια, κυρίες και κύριοι συνάδελφοι του ΣΥΡΙΖΑ.</w:t>
      </w:r>
    </w:p>
    <w:p w14:paraId="09F878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Θυμίζω ότι ως Υπουργός προχώρησα σε μεγάλες μεταρρυθμίσεις στην αγορά εργασίας. Και να απαντήσω </w:t>
      </w:r>
      <w:r>
        <w:rPr>
          <w:rFonts w:eastAsia="Times New Roman" w:cs="Times New Roman"/>
          <w:szCs w:val="24"/>
        </w:rPr>
        <w:t>και στην πλευρά του ΣΥΡΙΖΑ.</w:t>
      </w:r>
    </w:p>
    <w:p w14:paraId="09F8789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κλείστε με αυτό, κύριε </w:t>
      </w:r>
      <w:proofErr w:type="spellStart"/>
      <w:r>
        <w:rPr>
          <w:rFonts w:eastAsia="Times New Roman" w:cs="Times New Roman"/>
          <w:szCs w:val="24"/>
        </w:rPr>
        <w:t>Βρούτση</w:t>
      </w:r>
      <w:proofErr w:type="spellEnd"/>
      <w:r>
        <w:rPr>
          <w:rFonts w:eastAsia="Times New Roman" w:cs="Times New Roman"/>
          <w:szCs w:val="24"/>
        </w:rPr>
        <w:t>.</w:t>
      </w:r>
    </w:p>
    <w:p w14:paraId="09F878A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Πρέπει να συνεννοούμαστε επιτέλους. Και επειδή ακούω πλέον και δειλά-δειλά να λέτε και τη λέξη μεταρρυθμίσεις </w:t>
      </w:r>
      <w:r>
        <w:rPr>
          <w:rFonts w:eastAsia="Times New Roman" w:cs="Times New Roman"/>
          <w:szCs w:val="24"/>
        </w:rPr>
        <w:lastRenderedPageBreak/>
        <w:t xml:space="preserve">από την πλευρά του ΣΥΡΙΖΑ -δεν </w:t>
      </w:r>
      <w:r>
        <w:rPr>
          <w:rFonts w:eastAsia="Times New Roman" w:cs="Times New Roman"/>
          <w:szCs w:val="24"/>
        </w:rPr>
        <w:t xml:space="preserve">ξέρω τι εννοείτε-, θυμίζω ότι η αγορά εργασίας της χώρας μας ήταν μία </w:t>
      </w:r>
      <w:proofErr w:type="spellStart"/>
      <w:r>
        <w:rPr>
          <w:rFonts w:eastAsia="Times New Roman" w:cs="Times New Roman"/>
          <w:szCs w:val="24"/>
        </w:rPr>
        <w:t>κακορυθμισμένη</w:t>
      </w:r>
      <w:proofErr w:type="spellEnd"/>
      <w:r>
        <w:rPr>
          <w:rFonts w:eastAsia="Times New Roman" w:cs="Times New Roman"/>
          <w:szCs w:val="24"/>
        </w:rPr>
        <w:t xml:space="preserve"> αγορά εργασίας. Σήκωνε πάνω της στρεβλώσεις και παθογένειες δεκαετιών, που την </w:t>
      </w:r>
      <w:proofErr w:type="spellStart"/>
      <w:r>
        <w:rPr>
          <w:rFonts w:eastAsia="Times New Roman" w:cs="Times New Roman"/>
          <w:szCs w:val="24"/>
        </w:rPr>
        <w:t>αυτοϋπονόμευαν</w:t>
      </w:r>
      <w:proofErr w:type="spellEnd"/>
      <w:r>
        <w:rPr>
          <w:rFonts w:eastAsia="Times New Roman" w:cs="Times New Roman"/>
          <w:szCs w:val="24"/>
        </w:rPr>
        <w:t>. Μία απ’ αυτές ήταν το βέτο του Υπουργού. Ας βγει κάποιος –αυτό που πήρε πίσω</w:t>
      </w:r>
      <w:r>
        <w:rPr>
          <w:rFonts w:eastAsia="Times New Roman" w:cs="Times New Roman"/>
          <w:szCs w:val="24"/>
        </w:rPr>
        <w:t xml:space="preserve"> ο ΣΥΡΙΖΑ- να υποστηρίζει ότι πρέπει να υπάρχει βέτο του Υπουργού. </w:t>
      </w:r>
    </w:p>
    <w:p w14:paraId="09F878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Υπάρχει κανείς –φυσικά ο ΣΥΡΙΖΑ αυτό το πιστεύει- που να λέει ότι δεν πρέπει να μειωθεί το </w:t>
      </w:r>
      <w:r>
        <w:rPr>
          <w:rFonts w:eastAsia="Times New Roman" w:cs="Times New Roman"/>
          <w:szCs w:val="24"/>
          <w:lang w:val="en-US"/>
        </w:rPr>
        <w:t>tax</w:t>
      </w:r>
      <w:r>
        <w:rPr>
          <w:rFonts w:eastAsia="Times New Roman" w:cs="Times New Roman"/>
          <w:szCs w:val="24"/>
        </w:rPr>
        <w:t xml:space="preserve"> </w:t>
      </w:r>
      <w:r>
        <w:rPr>
          <w:rFonts w:eastAsia="Times New Roman" w:cs="Times New Roman"/>
          <w:szCs w:val="24"/>
          <w:lang w:val="en-US"/>
        </w:rPr>
        <w:t>weights</w:t>
      </w:r>
      <w:r>
        <w:rPr>
          <w:rFonts w:eastAsia="Times New Roman" w:cs="Times New Roman"/>
          <w:szCs w:val="24"/>
        </w:rPr>
        <w:t>, δηλαδή το μη μισθολογικό κόστος; Έξι μονάδες το μειώσαμε, ήμασταν η πιο ακριβή αγορά</w:t>
      </w:r>
      <w:r>
        <w:rPr>
          <w:rFonts w:eastAsia="Times New Roman" w:cs="Times New Roman"/>
          <w:szCs w:val="24"/>
        </w:rPr>
        <w:t xml:space="preserve"> εργασίας εναντίον των εργαζομένων. Ή υπάρχει κάποιος που να βάλει φρένο στη ασυδοσία της εργοδοσίας υπερασπιζόμενος τους εργαζόμενους με πραγματικά μέτρα, όπως ήταν το 10.500, το οποίο αμφισβητεί ο ΣΥΡΙΖΑ, για να υπερασπίσει τους εργαζόμενους, τον απλό ερ</w:t>
      </w:r>
      <w:r>
        <w:rPr>
          <w:rFonts w:eastAsia="Times New Roman" w:cs="Times New Roman"/>
          <w:szCs w:val="24"/>
        </w:rPr>
        <w:t>γαζόμενο και να καταπολεμήσει την αδήλωτη και ανασφάλιστη εργασία;</w:t>
      </w:r>
    </w:p>
    <w:p w14:paraId="09F878A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ολοκληρώστε, παρακαλώ πολύ. </w:t>
      </w:r>
    </w:p>
    <w:p w14:paraId="09F878A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Ή τον …</w:t>
      </w:r>
    </w:p>
    <w:p w14:paraId="09F878A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ακούτε,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09F878A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…που υπο</w:t>
      </w:r>
      <w:r>
        <w:rPr>
          <w:rFonts w:eastAsia="Times New Roman" w:cs="Times New Roman"/>
          <w:szCs w:val="24"/>
        </w:rPr>
        <w:t>νόμευε για δεκαετίες…</w:t>
      </w:r>
    </w:p>
    <w:p w14:paraId="09F878A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Εάν με ακούτε, ολοκληρώστε.</w:t>
      </w:r>
    </w:p>
    <w:p w14:paraId="09F878A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Κλείνω, κύριε Πρόεδρε.</w:t>
      </w:r>
    </w:p>
    <w:p w14:paraId="09F878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Όλες αυτές οι αλλαγές που κάναμε στην αγορά εργασίας και από τις οποίες μερικές κρατάτε, κάποιες αλλάξατε, ήταν παθογένειες και στρε</w:t>
      </w:r>
      <w:r>
        <w:rPr>
          <w:rFonts w:eastAsia="Times New Roman" w:cs="Times New Roman"/>
          <w:szCs w:val="24"/>
        </w:rPr>
        <w:t xml:space="preserve">βλώσεις δεκαετιών που χτύπησαν τους ανέργους, χτύπησαν το πιο ευαίσθητο κομμάτι, που ήταν η αγορά εργασίας. </w:t>
      </w:r>
    </w:p>
    <w:p w14:paraId="09F878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Θέλω, λοιπόν, να κάνω μια δήλωση. Να το πούμε, να συνεννοηθούμε ως πολιτικό σύστημα.</w:t>
      </w:r>
    </w:p>
    <w:p w14:paraId="09F878A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Με αυτό κλείνετε, κύριε </w:t>
      </w:r>
      <w:proofErr w:type="spellStart"/>
      <w:r>
        <w:rPr>
          <w:rFonts w:eastAsia="Times New Roman" w:cs="Times New Roman"/>
          <w:szCs w:val="24"/>
        </w:rPr>
        <w:t>Βρούτ</w:t>
      </w:r>
      <w:r>
        <w:rPr>
          <w:rFonts w:eastAsia="Times New Roman" w:cs="Times New Roman"/>
          <w:szCs w:val="24"/>
        </w:rPr>
        <w:t>ση</w:t>
      </w:r>
      <w:proofErr w:type="spellEnd"/>
      <w:r>
        <w:rPr>
          <w:rFonts w:eastAsia="Times New Roman" w:cs="Times New Roman"/>
          <w:szCs w:val="24"/>
        </w:rPr>
        <w:t>, γιατί διαφορετικά θα παρέμβω.</w:t>
      </w:r>
    </w:p>
    <w:p w14:paraId="09F878A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Κλείνω, Πρόεδρε, βεβαίως.</w:t>
      </w:r>
    </w:p>
    <w:p w14:paraId="09F878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Εάν υπήρχαν θεωρητικά αυτές οι μεταρρυθμίσεις από το παρελθόν, το χτύπημα στην αγορά εργασίας θα ήταν πολύ πιο μειωμένης ισχύος, η ανεργία δεν θα πήγαινε στο 27,9%. Και πάλι εάν </w:t>
      </w:r>
      <w:r>
        <w:rPr>
          <w:rFonts w:eastAsia="Times New Roman" w:cs="Times New Roman"/>
          <w:szCs w:val="24"/>
        </w:rPr>
        <w:t xml:space="preserve">δεν τις κάναμε το πρώτο διάστημα που μπήκαμε στο μνημόνιο, η ανεργία θα είχε περάσει το 30%. </w:t>
      </w:r>
    </w:p>
    <w:p w14:paraId="09F878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λοιπόν, ιδού πεδίο δόξης λαμπρό, προχωρήστε. Όμως, δυστυχώς, για τον ελληνικό λαό δεν μπορείτε ούτε να διαπραγματευτείτε ούτε να συμβιβαστείτε με τη λέξη αλή</w:t>
      </w:r>
      <w:r>
        <w:rPr>
          <w:rFonts w:eastAsia="Times New Roman" w:cs="Times New Roman"/>
          <w:szCs w:val="24"/>
        </w:rPr>
        <w:t>θεια. Είστε συμβιβασμένοι μόνο με το ψέμα και την ανεπάρκεια.</w:t>
      </w:r>
    </w:p>
    <w:p w14:paraId="09F878A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78AF"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F878B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Και επειδή σας υπέβαλε ένα ερώτημα ο κ. </w:t>
      </w:r>
      <w:proofErr w:type="spellStart"/>
      <w:r>
        <w:rPr>
          <w:rFonts w:eastAsia="Times New Roman" w:cs="Times New Roman"/>
          <w:szCs w:val="24"/>
        </w:rPr>
        <w:t>Μπαλαούρας</w:t>
      </w:r>
      <w:proofErr w:type="spellEnd"/>
      <w:r>
        <w:rPr>
          <w:rFonts w:eastAsia="Times New Roman" w:cs="Times New Roman"/>
          <w:szCs w:val="24"/>
        </w:rPr>
        <w:t>, αλλά δεν τον ακούσατε στην ειρμό της το</w:t>
      </w:r>
      <w:r>
        <w:rPr>
          <w:rFonts w:eastAsia="Times New Roman" w:cs="Times New Roman"/>
          <w:szCs w:val="24"/>
        </w:rPr>
        <w:t xml:space="preserve">ποθέτησής σας, να απαντήσω εγώ, εξωδίκως, στον κ. </w:t>
      </w:r>
      <w:proofErr w:type="spellStart"/>
      <w:r>
        <w:rPr>
          <w:rFonts w:eastAsia="Times New Roman" w:cs="Times New Roman"/>
          <w:szCs w:val="24"/>
        </w:rPr>
        <w:t>Μπαλαούρα</w:t>
      </w:r>
      <w:proofErr w:type="spellEnd"/>
      <w:r>
        <w:rPr>
          <w:rFonts w:eastAsia="Times New Roman" w:cs="Times New Roman"/>
          <w:szCs w:val="24"/>
        </w:rPr>
        <w:t>.</w:t>
      </w:r>
    </w:p>
    <w:p w14:paraId="09F878B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Αρχηγός της Αξιωματικής Αντιπολίτευσης έχει δημοσίως δυο φορές τοποθετηθεί επί του ερωτήματος που βάλατε, μια στην Έκθεση της Θεσσαλονίκης και άλλη μια στη συνέντευξη του κ. </w:t>
      </w:r>
      <w:proofErr w:type="spellStart"/>
      <w:r>
        <w:rPr>
          <w:rFonts w:eastAsia="Times New Roman" w:cs="Times New Roman"/>
          <w:szCs w:val="24"/>
        </w:rPr>
        <w:t>Παπαχελά</w:t>
      </w:r>
      <w:proofErr w:type="spellEnd"/>
      <w:r>
        <w:rPr>
          <w:rFonts w:eastAsia="Times New Roman" w:cs="Times New Roman"/>
          <w:szCs w:val="24"/>
        </w:rPr>
        <w:t xml:space="preserve"> στον τηλεο</w:t>
      </w:r>
      <w:r>
        <w:rPr>
          <w:rFonts w:eastAsia="Times New Roman" w:cs="Times New Roman"/>
          <w:szCs w:val="24"/>
        </w:rPr>
        <w:t xml:space="preserve">πτικό σταθμό που εργάζεται ο τελευταίος και ήταν απόλυτα ξεκάθαρος. </w:t>
      </w:r>
    </w:p>
    <w:p w14:paraId="09F878B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Απόλυτα ξεκάθαρος προς τα πού; </w:t>
      </w:r>
    </w:p>
    <w:p w14:paraId="09F878B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Υπέρ των συλλογικών διαπραγματεύσεων. Απολύτως ξεκάθαρος. </w:t>
      </w:r>
    </w:p>
    <w:p w14:paraId="09F878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Κύριε Νικολόπουλε, έχετε τον λόγο</w:t>
      </w:r>
      <w:r>
        <w:rPr>
          <w:rFonts w:eastAsia="Times New Roman" w:cs="Times New Roman"/>
          <w:szCs w:val="24"/>
        </w:rPr>
        <w:t>.</w:t>
      </w:r>
    </w:p>
    <w:p w14:paraId="09F878B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Κρατά ο </w:t>
      </w:r>
      <w:proofErr w:type="spellStart"/>
      <w:r>
        <w:rPr>
          <w:rFonts w:eastAsia="Times New Roman" w:cs="Times New Roman"/>
          <w:szCs w:val="24"/>
        </w:rPr>
        <w:t>Προεδρεύων</w:t>
      </w:r>
      <w:proofErr w:type="spellEnd"/>
      <w:r>
        <w:rPr>
          <w:rFonts w:eastAsia="Times New Roman" w:cs="Times New Roman"/>
          <w:szCs w:val="24"/>
        </w:rPr>
        <w:t xml:space="preserve">, ο κ. Κακλαμάνης, τα όσα προσπαθεί να κρατήσει από αυτήν την πάλαι ποτέ κοινωνική </w:t>
      </w:r>
      <w:r>
        <w:rPr>
          <w:rFonts w:eastAsia="Times New Roman" w:cs="Times New Roman"/>
          <w:szCs w:val="24"/>
        </w:rPr>
        <w:t xml:space="preserve">κεντροδεξιά </w:t>
      </w:r>
      <w:r>
        <w:rPr>
          <w:rFonts w:eastAsia="Times New Roman" w:cs="Times New Roman"/>
          <w:szCs w:val="24"/>
        </w:rPr>
        <w:t xml:space="preserve">μπροστά στον ολετήρα που, κακή τη τύχη, σήμερα βρίσκεται στην ηγεσία της παράταξης. </w:t>
      </w:r>
    </w:p>
    <w:p w14:paraId="09F878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w:t>
      </w:r>
      <w:r>
        <w:rPr>
          <w:rFonts w:eastAsia="Times New Roman" w:cs="Times New Roman"/>
          <w:szCs w:val="24"/>
        </w:rPr>
        <w:t xml:space="preserve">ειρωνεία, κατέβηκε από το Βήμα ο Γιάννης ο </w:t>
      </w:r>
      <w:proofErr w:type="spellStart"/>
      <w:r>
        <w:rPr>
          <w:rFonts w:eastAsia="Times New Roman" w:cs="Times New Roman"/>
          <w:szCs w:val="24"/>
        </w:rPr>
        <w:t>Βρούτσης</w:t>
      </w:r>
      <w:proofErr w:type="spellEnd"/>
      <w:r>
        <w:rPr>
          <w:rFonts w:eastAsia="Times New Roman" w:cs="Times New Roman"/>
          <w:szCs w:val="24"/>
        </w:rPr>
        <w:t>, ο Υπουργός Εργασίας του Αντώνη Σαμαρά και ανεβαίνει εκείνος που έφυγε την πρώτη μέρα, που έπρεπε, συναντώντας την τρόικα, να ξεχαστούν όσα σήμερα ξανακούσατε και άκουσε και ο ελληνικός λαός. Από ποιον; Α</w:t>
      </w:r>
      <w:r>
        <w:rPr>
          <w:rFonts w:eastAsia="Times New Roman" w:cs="Times New Roman"/>
          <w:szCs w:val="24"/>
        </w:rPr>
        <w:t xml:space="preserve">πό τον Γιάννη τον </w:t>
      </w:r>
      <w:proofErr w:type="spellStart"/>
      <w:r>
        <w:rPr>
          <w:rFonts w:eastAsia="Times New Roman" w:cs="Times New Roman"/>
          <w:szCs w:val="24"/>
        </w:rPr>
        <w:t>Βρούτση</w:t>
      </w:r>
      <w:proofErr w:type="spellEnd"/>
      <w:r>
        <w:rPr>
          <w:rFonts w:eastAsia="Times New Roman" w:cs="Times New Roman"/>
          <w:szCs w:val="24"/>
        </w:rPr>
        <w:t>, που κράτησε, προτίμησε να κρατήσει, την καρέκλα του Υπουργού και να ξεχάσει. Πώς το είπε κλείνοντας; Ότι θα κάνουν διαπραγμάτευση από μηδενική βάση; Κοιτάξτε τις αφίσες εκείνης της εποχής. Το λάβαρο έλεγε «επαναδιαπραγμάτευση» κα</w:t>
      </w:r>
      <w:r>
        <w:rPr>
          <w:rFonts w:eastAsia="Times New Roman" w:cs="Times New Roman"/>
          <w:szCs w:val="24"/>
        </w:rPr>
        <w:t xml:space="preserve">ι έλεγε μάλιστα πολύ συγκεκριμένα άρθρα που θα επαναδιαπραγματευθούμε. </w:t>
      </w:r>
    </w:p>
    <w:p w14:paraId="09F878B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Πρώτη συνάντηση της τρόικας ήταν στο Υπουργείο Εργασίας. Έμεινε η περίφημη φράση που αποδόθηκε σε άλλους, ενώ ανήκει και δεν πρέπει να του την πάρουμε στον Αντώνη τον Σαμαρά, η εντολή </w:t>
      </w:r>
      <w:r>
        <w:rPr>
          <w:rFonts w:eastAsia="Times New Roman" w:cs="Times New Roman"/>
          <w:szCs w:val="24"/>
        </w:rPr>
        <w:t xml:space="preserve">στους Υπουργούς «και τώρα που θα έρθει η τρόικα στα τέσσερα». Ήταν δικιά του. Όσο και αν σοκάρει, ενοχλεί, ήταν δικιά του. </w:t>
      </w:r>
    </w:p>
    <w:p w14:paraId="09F878B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σήμερα; Ικανοποίησε η ομιλία του κ. </w:t>
      </w:r>
      <w:proofErr w:type="spellStart"/>
      <w:r>
        <w:rPr>
          <w:rFonts w:eastAsia="Times New Roman" w:cs="Times New Roman"/>
          <w:szCs w:val="24"/>
        </w:rPr>
        <w:t>Βρούτση</w:t>
      </w:r>
      <w:proofErr w:type="spellEnd"/>
      <w:r>
        <w:rPr>
          <w:rFonts w:eastAsia="Times New Roman" w:cs="Times New Roman"/>
          <w:szCs w:val="24"/>
        </w:rPr>
        <w:t>, βεβαίως, το μεγαλύτερο μέρος του ελληνικού λαού που είναι δυσαρεστημένο από την ακο</w:t>
      </w:r>
      <w:r>
        <w:rPr>
          <w:rFonts w:eastAsia="Times New Roman" w:cs="Times New Roman"/>
          <w:szCs w:val="24"/>
        </w:rPr>
        <w:t>λουθούμενη πολιτική. Μα, μήπως δεν το λέει ο ίδιος ο Πρωθυπουργός; Δεν λέει ότι δικαιολογημένα είναι η κοινωνία δυσαρεστημένη; Μα, αλλιώς θα πρέπει να είσαι τρελός. Όμως, σε κα</w:t>
      </w:r>
      <w:r>
        <w:rPr>
          <w:rFonts w:eastAsia="Times New Roman" w:cs="Times New Roman"/>
          <w:szCs w:val="24"/>
        </w:rPr>
        <w:t>μ</w:t>
      </w:r>
      <w:r>
        <w:rPr>
          <w:rFonts w:eastAsia="Times New Roman" w:cs="Times New Roman"/>
          <w:szCs w:val="24"/>
        </w:rPr>
        <w:t xml:space="preserve">μιά περίπτωση -είμαι σίγουρος- εκείνοι που άκουγαν τον κ. </w:t>
      </w:r>
      <w:proofErr w:type="spellStart"/>
      <w:r>
        <w:rPr>
          <w:rFonts w:eastAsia="Times New Roman" w:cs="Times New Roman"/>
          <w:szCs w:val="24"/>
        </w:rPr>
        <w:t>Βρούτση</w:t>
      </w:r>
      <w:proofErr w:type="spellEnd"/>
      <w:r>
        <w:rPr>
          <w:rFonts w:eastAsia="Times New Roman" w:cs="Times New Roman"/>
          <w:szCs w:val="24"/>
        </w:rPr>
        <w:t xml:space="preserve"> δεν έχουν ξεχ</w:t>
      </w:r>
      <w:r>
        <w:rPr>
          <w:rFonts w:eastAsia="Times New Roman" w:cs="Times New Roman"/>
          <w:szCs w:val="24"/>
        </w:rPr>
        <w:t xml:space="preserve">άσει το «ουδείς αναμάρτητος», άλλη χαρακτηριστική έκφραση της λεγόμενης </w:t>
      </w:r>
      <w:proofErr w:type="spellStart"/>
      <w:r>
        <w:rPr>
          <w:rFonts w:eastAsia="Times New Roman" w:cs="Times New Roman"/>
          <w:szCs w:val="24"/>
        </w:rPr>
        <w:t>μετα-κωλοτούμπας</w:t>
      </w:r>
      <w:proofErr w:type="spellEnd"/>
      <w:r>
        <w:rPr>
          <w:rFonts w:eastAsia="Times New Roman" w:cs="Times New Roman"/>
          <w:szCs w:val="24"/>
        </w:rPr>
        <w:t xml:space="preserve">. </w:t>
      </w:r>
    </w:p>
    <w:p w14:paraId="09F878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λίγα εικοσιτετράωρα οι Υπουργοί Οικονομικών της Ευρωζώνης συμφώνησαν να παρασχεθεί στην </w:t>
      </w:r>
      <w:r>
        <w:rPr>
          <w:rFonts w:eastAsia="Times New Roman" w:cs="Times New Roman"/>
          <w:szCs w:val="24"/>
        </w:rPr>
        <w:lastRenderedPageBreak/>
        <w:t xml:space="preserve">Ελλάδα ένα ευνοϊκότερο πακέτο μέτρων για την ελάφρυνση του χρέους, κάτι που είναι αναμφισβήτητα θετικό και πρέπει να χαιρετιστεί </w:t>
      </w:r>
      <w:r>
        <w:rPr>
          <w:rFonts w:eastAsia="Times New Roman" w:cs="Times New Roman"/>
          <w:szCs w:val="24"/>
        </w:rPr>
        <w:t xml:space="preserve">με εντιμότητα και παρρησία τουλάχιστον απ’ όσους δεν υποβιβάζουν την αλήθεια προς όφελος των κομματικών σκοπιμοτήτων. </w:t>
      </w:r>
    </w:p>
    <w:p w14:paraId="09F878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αρκετά τα μέτρα που συμφωνήθηκαν για το χρέος; Πιστεύω πως όχι. Είναι, όμως, η πρώτη φορά που η Ευρώπη παρέχει ένα συγκεκριμένο πακ</w:t>
      </w:r>
      <w:r>
        <w:rPr>
          <w:rFonts w:eastAsia="Times New Roman" w:cs="Times New Roman"/>
          <w:szCs w:val="24"/>
        </w:rPr>
        <w:t>έτο ελάφρυνσης και ανταποκρίνεται στις δεσμεύσεις που άλλες φορές στο παρελθόν παρείχε, αλλά δεν υλοποίησε. Δεν δικαιούμεθα, λοιπόν, να μην ανταποκριθούμε στην πρόκληση. Δεν δικαιούμεθα –νομίζω, κανένας- να ευχόμαστε να αποτύχει και αυτή η προσπάθεια, γιατ</w:t>
      </w:r>
      <w:r>
        <w:rPr>
          <w:rFonts w:eastAsia="Times New Roman" w:cs="Times New Roman"/>
          <w:szCs w:val="24"/>
        </w:rPr>
        <w:t xml:space="preserve">ί στο τέλος το μάρμαρο το πληρώνει ο ελληνικός λαός και κανείς δεν θέλει να γυρίσουμε πίσω, στο 2009, όσο και αν η επικαιρότητα πολλές φορές το κάνει. </w:t>
      </w:r>
    </w:p>
    <w:p w14:paraId="09F878B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Περιμένοντας τη σειρά μου, είδα σήμερα στον Τύπο ότι αθωώθηκε ο κ. Γεωργίου. Γιατί; Γιατί το 2009, όπως </w:t>
      </w:r>
      <w:r>
        <w:rPr>
          <w:rFonts w:eastAsia="Times New Roman" w:cs="Times New Roman"/>
          <w:szCs w:val="24"/>
        </w:rPr>
        <w:t xml:space="preserve">κατέθεσαν χθες τα μέλη του </w:t>
      </w:r>
      <w:r>
        <w:rPr>
          <w:rFonts w:eastAsia="Times New Roman" w:cs="Times New Roman"/>
          <w:szCs w:val="24"/>
        </w:rPr>
        <w:t>διοικητικού συμβουλίου</w:t>
      </w:r>
      <w:r>
        <w:rPr>
          <w:rFonts w:eastAsia="Times New Roman" w:cs="Times New Roman"/>
          <w:szCs w:val="24"/>
        </w:rPr>
        <w:t xml:space="preserve"> της ΕΛΣΤΑΤ, ήρθε να κάνει το θέλημα, λέει, του ΔΝΤ και όπως του το είπε ο Γιώργος Παπανδρέου. Στο δικαστήριο το είπαν ο κ. Λογοθέτης και η κ. Γεωργαντά. Και αθωώθηκε! Ε, λοιπόν, στο 2009 κανείς δεν θέλει να</w:t>
      </w:r>
      <w:r>
        <w:rPr>
          <w:rFonts w:eastAsia="Times New Roman" w:cs="Times New Roman"/>
          <w:szCs w:val="24"/>
        </w:rPr>
        <w:t xml:space="preserve"> γυρίσει…</w:t>
      </w:r>
    </w:p>
    <w:p w14:paraId="09F878B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Αθωώθηκε για το θέμα της διπλοθεσίας του και όχι επί της ουσίας της υπόθεσης.</w:t>
      </w:r>
    </w:p>
    <w:p w14:paraId="09F878B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Σωστά, κύριε Κακλαμάνη, και καλά κάνετε και το λέτε. </w:t>
      </w:r>
    </w:p>
    <w:p w14:paraId="09F878B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Έτσι, γιατί κρατιούνται Π</w:t>
      </w:r>
      <w:r>
        <w:rPr>
          <w:rFonts w:eastAsia="Times New Roman" w:cs="Times New Roman"/>
          <w:szCs w:val="24"/>
        </w:rPr>
        <w:t xml:space="preserve">ρακτικά. </w:t>
      </w:r>
    </w:p>
    <w:p w14:paraId="09F878B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Εγώ περισσότερο ήθελα να τονίσω ακριβώς τα «μαϊμού» στοιχεία, που λέει ότι με εντολή τα άλλαξε. Και τότε </w:t>
      </w:r>
      <w:r>
        <w:rPr>
          <w:rFonts w:eastAsia="Times New Roman" w:cs="Times New Roman"/>
          <w:szCs w:val="24"/>
        </w:rPr>
        <w:lastRenderedPageBreak/>
        <w:t>λέγαμε και εμείς -το έλεγε και ο ΣΥΡΙΖΑ- ότι θα τον πάμε και φυλακή - και αυτόν και τον Παπανδρέου- αλλά τον κάναμε συ</w:t>
      </w:r>
      <w:r>
        <w:rPr>
          <w:rFonts w:eastAsia="Times New Roman" w:cs="Times New Roman"/>
          <w:szCs w:val="24"/>
        </w:rPr>
        <w:t>νεταίρο μετά στην εξουσία. Και φαντάζομαι ότι δεν χρειάζεται να συστηθώ, λέγοντας «εμείς», εννοώ οι κλασικοί της Νέας Δημοκρατίας</w:t>
      </w:r>
      <w:r>
        <w:rPr>
          <w:rFonts w:eastAsia="Times New Roman" w:cs="Times New Roman"/>
          <w:szCs w:val="24"/>
        </w:rPr>
        <w:t>.</w:t>
      </w:r>
      <w:r>
        <w:rPr>
          <w:rFonts w:eastAsia="Times New Roman" w:cs="Times New Roman"/>
          <w:szCs w:val="24"/>
        </w:rPr>
        <w:t xml:space="preserve"> </w:t>
      </w:r>
    </w:p>
    <w:p w14:paraId="09F878C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οφείλουμε να αναγνωρίσουμε μια θετική εξέλιξη που φοβάμαι, όμως, ότι εμπεριέχει και αρνητικές </w:t>
      </w:r>
      <w:r>
        <w:rPr>
          <w:rFonts w:eastAsia="Times New Roman" w:cs="Times New Roman"/>
          <w:szCs w:val="24"/>
        </w:rPr>
        <w:t xml:space="preserve">εξελίξεις, κυρίως ως προς την ύπαρξη του δημοσιονομικού χώρου που έχει άμεση ανάγκη η χώρα για να στηρίξει ένα πρόγραμμα ανάπτυξης. Και αυτό που αναφέρω έχει άμεση σχέση με τον προϋπολογισμό που συζητάμε, για τον οποίο τόσο στην </w:t>
      </w:r>
      <w:r>
        <w:rPr>
          <w:rFonts w:eastAsia="Times New Roman" w:cs="Times New Roman"/>
          <w:szCs w:val="24"/>
        </w:rPr>
        <w:t xml:space="preserve">επιτροπή </w:t>
      </w:r>
      <w:r>
        <w:rPr>
          <w:rFonts w:eastAsia="Times New Roman" w:cs="Times New Roman"/>
          <w:szCs w:val="24"/>
        </w:rPr>
        <w:t>της Βουλής όσο και</w:t>
      </w:r>
      <w:r>
        <w:rPr>
          <w:rFonts w:eastAsia="Times New Roman" w:cs="Times New Roman"/>
          <w:szCs w:val="24"/>
        </w:rPr>
        <w:t xml:space="preserve"> σήμερα εκφράζω την απόλυτη απογοήτευσή μου. </w:t>
      </w:r>
    </w:p>
    <w:p w14:paraId="09F878C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Δεν αισθάνομαι ότι θα προσέφερα καλές υπηρεσίες στην Κυβέρνηση ή στον τόπο αν αποδεχόμουν και υπερψήφιζα τον προϋπολογισμό που έχουμε </w:t>
      </w:r>
      <w:proofErr w:type="spellStart"/>
      <w:r>
        <w:rPr>
          <w:rFonts w:eastAsia="Times New Roman" w:cs="Times New Roman"/>
          <w:szCs w:val="24"/>
        </w:rPr>
        <w:t>ενώπιόν</w:t>
      </w:r>
      <w:proofErr w:type="spellEnd"/>
      <w:r>
        <w:rPr>
          <w:rFonts w:eastAsia="Times New Roman" w:cs="Times New Roman"/>
          <w:szCs w:val="24"/>
        </w:rPr>
        <w:t xml:space="preserve"> μας. Η διατήρηση των πλεονασμάτων στο ύψος του 3,5% </w:t>
      </w:r>
      <w:r>
        <w:rPr>
          <w:rFonts w:eastAsia="Times New Roman" w:cs="Times New Roman"/>
          <w:szCs w:val="24"/>
        </w:rPr>
        <w:lastRenderedPageBreak/>
        <w:t>του ΑΕΠ, που όπω</w:t>
      </w:r>
      <w:r>
        <w:rPr>
          <w:rFonts w:eastAsia="Times New Roman" w:cs="Times New Roman"/>
          <w:szCs w:val="24"/>
        </w:rPr>
        <w:t xml:space="preserve">ς ακούσαμε από τις Βρυξέλλες αναμένεται να διατηρηθεί και τα επόμενα χρόνια, αποτελεί για τη χώρα μας έναν όχι απλώς στενό, αλλά ασφυκτικό κορσέ, που για να επιτευχθεί απαιτεί νέο αίμα από τον ελληνικό λαό. </w:t>
      </w:r>
    </w:p>
    <w:p w14:paraId="09F878C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δε ένας στόχος απολύτως οραματικός και παν</w:t>
      </w:r>
      <w:r>
        <w:rPr>
          <w:rFonts w:eastAsia="Times New Roman" w:cs="Times New Roman"/>
          <w:szCs w:val="24"/>
        </w:rPr>
        <w:t>τελώς ανέφικτος, κατά την προσωπική μου άποψη, για τα επόμενα χρόνια. Ακόμη και για το 2017, όμως, η ανάγκη επίτευξης αυτού του στόχου είναι βέβαιο πως θα κοστίσει ακόμη περισσότερη φτώχεια και απελπισία στον ελληνικό λαό, ο οποίος ήδη στενάζει και δεν μπο</w:t>
      </w:r>
      <w:r>
        <w:rPr>
          <w:rFonts w:eastAsia="Times New Roman" w:cs="Times New Roman"/>
          <w:szCs w:val="24"/>
        </w:rPr>
        <w:t xml:space="preserve">ρεί να ανταποκριθεί ούτε καν στις βασικές του ανάγκες. </w:t>
      </w:r>
    </w:p>
    <w:p w14:paraId="09F878C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φωνάζουν πολλοί, μαζί με αυτούς και εγώ από την αρχή της κρίσης και θα συνεχίσω και σήμερα από αυτό το Βήμα να λέω ότι τόσο εδώ στην Αθήνα όσο και στις Βρυξέλλες κάποι</w:t>
      </w:r>
      <w:r>
        <w:rPr>
          <w:rFonts w:eastAsia="Times New Roman" w:cs="Times New Roman"/>
          <w:szCs w:val="24"/>
        </w:rPr>
        <w:t xml:space="preserve">οι τεχνοκράτες δεν φτάνει να κοιτάζουν μόνο τους αριθμούς. Εμείς, όμως, που είμαστε πολιτικοί, θα έλεγα ότι απαγορεύεται να μένουμε σε αυτούς. </w:t>
      </w:r>
      <w:r>
        <w:rPr>
          <w:rFonts w:eastAsia="Times New Roman" w:cs="Times New Roman"/>
          <w:szCs w:val="24"/>
        </w:rPr>
        <w:lastRenderedPageBreak/>
        <w:t>Οφείλουμε να σταθούμε πάνω από τους τεχνοκράτες και πάνω από τους αριθμούς, κοιτάζοντας κατά πρόσωπο τους ανθρώπο</w:t>
      </w:r>
      <w:r>
        <w:rPr>
          <w:rFonts w:eastAsia="Times New Roman" w:cs="Times New Roman"/>
          <w:szCs w:val="24"/>
        </w:rPr>
        <w:t xml:space="preserve">υς. </w:t>
      </w:r>
    </w:p>
    <w:p w14:paraId="09F878C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Ποια είναι η πολιτική των τελευταίων </w:t>
      </w:r>
      <w:proofErr w:type="spellStart"/>
      <w:r>
        <w:rPr>
          <w:rFonts w:eastAsia="Times New Roman" w:cs="Times New Roman"/>
          <w:szCs w:val="24"/>
        </w:rPr>
        <w:t>μνημονιακών</w:t>
      </w:r>
      <w:proofErr w:type="spellEnd"/>
      <w:r>
        <w:rPr>
          <w:rFonts w:eastAsia="Times New Roman" w:cs="Times New Roman"/>
          <w:szCs w:val="24"/>
        </w:rPr>
        <w:t xml:space="preserve"> χρόνων, στην οποία στηρίζονται αυτά τα πρωτογενή πλεονάσματα; Είναι η πολιτική των δανειστών για συνεχή αύξηση των φορολογικών συντελεστών σε όλους τους επιμέρους τομείς της φορολογίας. </w:t>
      </w:r>
    </w:p>
    <w:p w14:paraId="09F878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δεν καταλαβα</w:t>
      </w:r>
      <w:r>
        <w:rPr>
          <w:rFonts w:eastAsia="Times New Roman" w:cs="Times New Roman"/>
          <w:szCs w:val="24"/>
        </w:rPr>
        <w:t xml:space="preserve">ίνουμε, λοιπόν; Τι είναι αυτό που μας εμποδίζει να </w:t>
      </w:r>
      <w:proofErr w:type="spellStart"/>
      <w:r>
        <w:rPr>
          <w:rFonts w:eastAsia="Times New Roman" w:cs="Times New Roman"/>
          <w:szCs w:val="24"/>
        </w:rPr>
        <w:t>εξορθολογίσουμε</w:t>
      </w:r>
      <w:proofErr w:type="spellEnd"/>
      <w:r>
        <w:rPr>
          <w:rFonts w:eastAsia="Times New Roman" w:cs="Times New Roman"/>
          <w:szCs w:val="24"/>
        </w:rPr>
        <w:t xml:space="preserve"> τις πολιτικές που ασκούνται και οι οποίες συνέχεια πλήττουν τους πολλούς και τους αδύναμους και μάλιστα με εξαιρετικά άνισους και άδικους τρόπους; Δημοσιονομική τάξη δεν σημαίνει οικονομική</w:t>
      </w:r>
      <w:r>
        <w:rPr>
          <w:rFonts w:eastAsia="Times New Roman" w:cs="Times New Roman"/>
          <w:szCs w:val="24"/>
        </w:rPr>
        <w:t xml:space="preserve"> ευθανασία των πολιτών. Η Ελλάδα δεν θα γυρίσει ποτέ στην ανάπτυξη με μια ρημαγμένη κοινωνία. Το αντιλαμβανόμαστε και είμαι σίγουρος ότι το αντιλαμβάνεται –θέλω να πιστεύω- και η Κυβέρνηση που ακόμη μια χρονιά, </w:t>
      </w:r>
      <w:r>
        <w:rPr>
          <w:rFonts w:eastAsia="Times New Roman" w:cs="Times New Roman"/>
          <w:szCs w:val="24"/>
        </w:rPr>
        <w:lastRenderedPageBreak/>
        <w:t>όμως, ακολουθεί την πεπατημένη του αδιέξοδου,</w:t>
      </w:r>
      <w:r>
        <w:rPr>
          <w:rFonts w:eastAsia="Times New Roman" w:cs="Times New Roman"/>
          <w:szCs w:val="24"/>
        </w:rPr>
        <w:t xml:space="preserve"> προσθέτοντας νέα δυσβάσταχτα βάρη σε εκείνους που δεν μπορούν πλέον να αγοράσουν ούτε τα βασικά τρόφιμα.</w:t>
      </w:r>
    </w:p>
    <w:p w14:paraId="09F878C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Καλούμαστε, λοιπόν, να ψηφίσουμε έναν προϋπολογισμό που φέρνει άλλα 2,5 δισεκατομμύρια σε φόρους, οι περισσότεροι έμμεσοι. Μπορούμε να πούμε, άραγε, «</w:t>
      </w:r>
      <w:r>
        <w:rPr>
          <w:rFonts w:eastAsia="Times New Roman" w:cs="Times New Roman"/>
          <w:szCs w:val="24"/>
        </w:rPr>
        <w:t xml:space="preserve">ναι», σε ένα τέτοιο σχέδιο; </w:t>
      </w:r>
    </w:p>
    <w:p w14:paraId="09F878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Εγώ, κυρίες και κύριοι, δεν μπορώ και δεν πρόκειται να πω «ναι». Με τη δική μου ψήφο δεν θέλω να μεγαλώσει το πρωτογενές πλεόνασμα πάνω στις πλάτες των συνηθισμένων υποζυγίων με τις ήδη πετσοκομμένες συντάξεις που ταΐζουν ολάκε</w:t>
      </w:r>
      <w:r>
        <w:rPr>
          <w:rFonts w:eastAsia="Times New Roman" w:cs="Times New Roman"/>
          <w:szCs w:val="24"/>
        </w:rPr>
        <w:t xml:space="preserve">ρες φαμίλιες, με τους μισθούς της πείνας που στον ιδιωτικό τομέα ιδιαίτερα καταβάλλονται στη χάση και στη φέξη. </w:t>
      </w:r>
    </w:p>
    <w:p w14:paraId="09F878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Αναρωτιέμαι, όταν ακούω στην Αίθουσα αυτή κάποιους συναδέλφους που δήθεν στηρίζουν τις προτάσεις τους στην κοινή λογική – λέει ο Μητσοτάκης- κα</w:t>
      </w:r>
      <w:r>
        <w:rPr>
          <w:rFonts w:eastAsia="Times New Roman" w:cs="Times New Roman"/>
          <w:szCs w:val="24"/>
        </w:rPr>
        <w:t xml:space="preserve">ι στο πολιτικά ορθό –ξαναλέει- εάν ζούμε στον ίδιο κόσμο </w:t>
      </w:r>
      <w:r>
        <w:rPr>
          <w:rFonts w:eastAsia="Times New Roman" w:cs="Times New Roman"/>
          <w:szCs w:val="24"/>
        </w:rPr>
        <w:lastRenderedPageBreak/>
        <w:t xml:space="preserve">αυτός και εμείς, εάν γνωρίζει πραγματικά ο κ. Μητσοτάκης ανέργους, μισθωτούς του ιδιωτικού τομέα. Γιατί μόλις προχθές είδα ένα βίντεο που τον ρωτά ο δημοσιογράφος «έχετε ζήσει με 700 ευρώ ποτέ;» και </w:t>
      </w:r>
      <w:r>
        <w:rPr>
          <w:rFonts w:eastAsia="Times New Roman" w:cs="Times New Roman"/>
          <w:szCs w:val="24"/>
        </w:rPr>
        <w:t>λέει «όχι, και δεν φαντάζομαι πως μπορεί να ζει κανένας με 700 ευρώ». Όμως, είναι αυτός που μιλά τώρα για την κατάργηση των συλλογικών συμβάσεων εργασίας, να φύγει ό,τι υπάρχει ακόμα.</w:t>
      </w:r>
    </w:p>
    <w:p w14:paraId="09F878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Εάν πραγματικά έχουμε την αίσθηση για την ποσότητα των συσσιτίων που καθ</w:t>
      </w:r>
      <w:r>
        <w:rPr>
          <w:rFonts w:eastAsia="Times New Roman" w:cs="Times New Roman"/>
          <w:szCs w:val="24"/>
        </w:rPr>
        <w:t>ημερινά παρέχονται από συλλόγους, από μητροπόλεις, από ενορίες, νομίζω ότι με πολύ δυσκολία κανένας μπορεί να συνεχίζει να δίνει εμπιστοσύνη σε μια τέτοια πολιτική.</w:t>
      </w:r>
    </w:p>
    <w:p w14:paraId="09F878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Εγώ ξέρετε σε αυτόν τον κόσμο ζω και γι’ αυτό δεν μπορώ να προσφέρω την ψήφο μου σε έναν πρ</w:t>
      </w:r>
      <w:r>
        <w:rPr>
          <w:rFonts w:eastAsia="Times New Roman" w:cs="Times New Roman"/>
          <w:szCs w:val="24"/>
        </w:rPr>
        <w:t>οϋπολογισμό-σφαγείο, που μπορεί να εγκριθεί από τους δανειστές, αλλά δεν θα εγκριθεί ποτέ από τους πολίτες της χώρας μας.</w:t>
      </w:r>
    </w:p>
    <w:p w14:paraId="09F878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πριν μερικές ημέρες έπεφταν βροχή τα χειροκροτήματα στον απερχόμενο Πρόεδρο των ΗΠΑ, όταν ευρισκόμενος ε</w:t>
      </w:r>
      <w:r>
        <w:rPr>
          <w:rFonts w:eastAsia="Times New Roman" w:cs="Times New Roman"/>
          <w:szCs w:val="24"/>
        </w:rPr>
        <w:t xml:space="preserve">δώ στην Αθήνα μιλούσε για την ανάπτυξη και έλεγε ότι οι δημόσιες δαπάνες υποβοηθούν αυτή την ανάπτυξη. </w:t>
      </w:r>
    </w:p>
    <w:p w14:paraId="09F878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Όμως, η Κυβέρνηση πράττει τα ακριβώς αντίθετα και η Αξιωματική Αντιπολίτευση υπερθεματίζει σε αυτή την συνταγή, που όλοι ξέρουν πια ότι αποτελεί καταστρ</w:t>
      </w:r>
      <w:r>
        <w:rPr>
          <w:rFonts w:eastAsia="Times New Roman" w:cs="Times New Roman"/>
          <w:szCs w:val="24"/>
        </w:rPr>
        <w:t>οφή. Γι’ αυτό, όχι απλά απορώ, αλλά πραγματικά απογοητεύομαι και αντιδρώ, βλέποντας την Κυβέρνηση να υιοθετεί ένα π</w:t>
      </w:r>
      <w:r>
        <w:rPr>
          <w:rFonts w:eastAsia="Times New Roman" w:cs="Times New Roman"/>
          <w:szCs w:val="24"/>
        </w:rPr>
        <w:t>λ</w:t>
      </w:r>
      <w:r>
        <w:rPr>
          <w:rFonts w:eastAsia="Times New Roman" w:cs="Times New Roman"/>
          <w:szCs w:val="24"/>
        </w:rPr>
        <w:t>ήρες νεοφιλελεύθερο πρόγραμμα δημοσιονομικής πολιτικής, αλλά και μια Αντιπολίτευση, που θέλει να αποκαλείται κεντροδεξιά και να υιοθετεί, όμ</w:t>
      </w:r>
      <w:r>
        <w:rPr>
          <w:rFonts w:eastAsia="Times New Roman" w:cs="Times New Roman"/>
          <w:szCs w:val="24"/>
        </w:rPr>
        <w:t xml:space="preserve">ως, τις συνταγές του ΔΝΤ και των Βρυξελών, υποστηρίζοντας, για παράδειγμα, πως αποτελούν ιδεοληψία οι συλλογικές συμβάσεις, η προστασία της πρώτης κατοικίας, η άρνηση των μαζικών απολύσεων στο </w:t>
      </w:r>
      <w:r>
        <w:rPr>
          <w:rFonts w:eastAsia="Times New Roman" w:cs="Times New Roman"/>
          <w:szCs w:val="24"/>
        </w:rPr>
        <w:t xml:space="preserve">δημόσιο </w:t>
      </w:r>
      <w:r>
        <w:rPr>
          <w:rFonts w:eastAsia="Times New Roman" w:cs="Times New Roman"/>
          <w:szCs w:val="24"/>
        </w:rPr>
        <w:t xml:space="preserve">ιδιαίτερα. </w:t>
      </w:r>
    </w:p>
    <w:p w14:paraId="09F878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Και καθώς προέρχομαι από αυτήν την κεντροδε</w:t>
      </w:r>
      <w:r>
        <w:rPr>
          <w:rFonts w:eastAsia="Times New Roman" w:cs="Times New Roman"/>
          <w:szCs w:val="24"/>
        </w:rPr>
        <w:t>ξιά σάρκα από της σάρκα της, αναρωτιέμαι: Αλήθεια, ποιους εκπροσωπεί ο κ. Μητσοτάκης; Τον ΣΕΒ ή τους μπαρουτοκαπνισμένους αγωνιστές της ΔΑΚΕ, που πριν λίγες ημέρες κατήγγειλαν τον ΣΕΒ, λέγοντας πως ταυτίζεται με τις θέσεις του ΔΝΤ και προσβάλλει τους κοινω</w:t>
      </w:r>
      <w:r>
        <w:rPr>
          <w:rFonts w:eastAsia="Times New Roman" w:cs="Times New Roman"/>
          <w:szCs w:val="24"/>
        </w:rPr>
        <w:t>νικούς εταίρους;</w:t>
      </w:r>
    </w:p>
    <w:p w14:paraId="09F878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Νέα Δημοκρατία είναι σήμερα στην Αντιπολίτευση. Μπορεί να αρθρώσει επιτέλους μια καθαρή κουβέντα για τους μισθούς και τις συντάξεις, για τις απολύσεις; Μπορεί να μας πει το σχέδιό της για την ανάταξη της οικονομίας πέρα από τις γενικόλογ</w:t>
      </w:r>
      <w:r>
        <w:rPr>
          <w:rFonts w:eastAsia="Times New Roman" w:cs="Times New Roman"/>
          <w:szCs w:val="24"/>
        </w:rPr>
        <w:t>ες διαπιστώσεις για μειώσεις φόρων, κυρίως στα επιχειρηματικά κέρδη; Μπορεί να μας πει εάν συμφωνεί ή διαφωνεί επιτέλους με όλα αυτά τα κρίσιμα ζητήματα; Μπορεί αυτή η συμφωνία της αλήθειας επιτέλους να μας πει αν είναι το περιτύλιγμα του μνημονίου;</w:t>
      </w:r>
    </w:p>
    <w:p w14:paraId="09F878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 xml:space="preserve">επανέρχομαι, κλείνοντας στην Κυβέρνηση, γιατί δικός της είναι ο </w:t>
      </w:r>
      <w:r>
        <w:rPr>
          <w:rFonts w:eastAsia="Times New Roman" w:cs="Times New Roman"/>
          <w:szCs w:val="24"/>
        </w:rPr>
        <w:t xml:space="preserve">προϋπολογισμός </w:t>
      </w:r>
      <w:r>
        <w:rPr>
          <w:rFonts w:eastAsia="Times New Roman" w:cs="Times New Roman"/>
          <w:szCs w:val="24"/>
        </w:rPr>
        <w:t xml:space="preserve">που συζητάμε, δικό της έργο και αποτέλεσμα των </w:t>
      </w:r>
      <w:r>
        <w:rPr>
          <w:rFonts w:eastAsia="Times New Roman" w:cs="Times New Roman"/>
          <w:szCs w:val="24"/>
        </w:rPr>
        <w:lastRenderedPageBreak/>
        <w:t xml:space="preserve">δικών της πράξεων και λέω ότι λυπάμαι γιατί, δυστυχώς, ο </w:t>
      </w:r>
      <w:r>
        <w:rPr>
          <w:rFonts w:eastAsia="Times New Roman" w:cs="Times New Roman"/>
          <w:szCs w:val="24"/>
        </w:rPr>
        <w:t xml:space="preserve">προϋπολογισμός </w:t>
      </w:r>
      <w:r>
        <w:rPr>
          <w:rFonts w:eastAsia="Times New Roman" w:cs="Times New Roman"/>
          <w:szCs w:val="24"/>
        </w:rPr>
        <w:t>προβλέπει μείωση δαπανών κατά 3,7%, δηλαδή 1,7 δισεκατομμύ</w:t>
      </w:r>
      <w:r>
        <w:rPr>
          <w:rFonts w:eastAsia="Times New Roman" w:cs="Times New Roman"/>
          <w:szCs w:val="24"/>
        </w:rPr>
        <w:t>ρια ευρώ. Οι περικοπές αυτές προέρχονται κυρίως από τις συντάξεις, όπου το μαχαίρι φτάνει στα 600 εκατομμύρια ευρώ.</w:t>
      </w:r>
    </w:p>
    <w:p w14:paraId="09F878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Πώς μπορεί κανένας να στηρίξει τέτοιου είδους επιλογές, όταν έχουν προηγηθεί αλλεπάλληλες περικοπές από τις κυβερνήσεις που προηγήθηκαν και </w:t>
      </w:r>
      <w:r>
        <w:rPr>
          <w:rFonts w:eastAsia="Times New Roman" w:cs="Times New Roman"/>
          <w:szCs w:val="24"/>
        </w:rPr>
        <w:t>τις οποίες δικαιολογημένα στιγματίσαμε, ανεξάρτητα αν ο Γιάννης λίγο πριν το ξέχασε και ακολούθησε τη συνταγή «να σε κάψω Γιάννη, να σ’ αλείψω μέλι».</w:t>
      </w:r>
    </w:p>
    <w:p w14:paraId="09F878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Θέλω να σας θυμίσω ότι το 2012, τότε ακριβώς όταν αποκαλύφθηκε ότι η Κυβέρνηση του Αντώνη Σαμαρά ήθελε, δυ</w:t>
      </w:r>
      <w:r>
        <w:rPr>
          <w:rFonts w:eastAsia="Times New Roman" w:cs="Times New Roman"/>
          <w:szCs w:val="24"/>
        </w:rPr>
        <w:t>στυχώς, να ξεχάσει τις δεσμεύσεις της, είναι ώρα κι σήμερα να έχει προ οφθαλμών η Αντιπολίτευση, πριν κάνει δεσμεύσεις την συμπεριφορά της ως Κυβέρνηση.</w:t>
      </w:r>
    </w:p>
    <w:p w14:paraId="09F878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τελευταίο διάστημα ακούμε και πάλι από την Κυβέρνηση ότι δεν πρόκειται να δεχτεί νέα μέτρα. Αλήθεια, είναι κανένας που το πιστεύει αυτό; </w:t>
      </w:r>
    </w:p>
    <w:p w14:paraId="09F878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Έλληνες, δυστυχώς, έχουν χάσει και την ελπίδα και την εμπιστοσύνη τους και θέλουν </w:t>
      </w:r>
      <w:r>
        <w:rPr>
          <w:rFonts w:eastAsia="Times New Roman" w:cs="Times New Roman"/>
          <w:szCs w:val="24"/>
        </w:rPr>
        <w:t xml:space="preserve">επιτέλους από την Κυβέρνηση αυτή που, όπως όλα δείχνουν, έχει ακόμα περιθώρια για να βελτιώσει την κατάσταση, να προχωρήσει πιο γοργά, πιο θαρρετά και να μην ακολουθήσει το παράδειγμα των προηγουμένων. </w:t>
      </w:r>
    </w:p>
    <w:p w14:paraId="09F878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λάθος να λένε οι δανειστές «βγάλτε πλεόνασμα» κ</w:t>
      </w:r>
      <w:r>
        <w:rPr>
          <w:rFonts w:eastAsia="Times New Roman" w:cs="Times New Roman"/>
          <w:szCs w:val="24"/>
        </w:rPr>
        <w:t>αι εμείς να το κάνουμε στερώντας οξυγόνο επιβίωσης από την κοινωνία, γνωρίζοντας δε ότι με αυτή τη συνταγή ανάπτυξη δεν πρόκειται να έρθει ποτέ. Είναι λάθος να περιμένουμε ότι με την σημερινή δομή του κράτους και της φορολογικής διοίκησης μπορεί να υπάρξει</w:t>
      </w:r>
      <w:r>
        <w:rPr>
          <w:rFonts w:eastAsia="Times New Roman" w:cs="Times New Roman"/>
          <w:szCs w:val="24"/>
        </w:rPr>
        <w:t xml:space="preserve"> λογική και δικαιοσύνη.</w:t>
      </w:r>
    </w:p>
    <w:p w14:paraId="09F878D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πως πρέπει, για όσους παρακολουθούν τη συζήτηση από το κανάλι της Βουλής, να δώσω δύο νούμερα. </w:t>
      </w:r>
      <w:r>
        <w:rPr>
          <w:rFonts w:eastAsia="Times New Roman" w:cs="Times New Roman"/>
          <w:szCs w:val="24"/>
        </w:rPr>
        <w:lastRenderedPageBreak/>
        <w:t xml:space="preserve">Ο </w:t>
      </w:r>
      <w:r>
        <w:rPr>
          <w:rFonts w:eastAsia="Times New Roman" w:cs="Times New Roman"/>
          <w:szCs w:val="24"/>
        </w:rPr>
        <w:t xml:space="preserve">προϋπολογισμός </w:t>
      </w:r>
      <w:r>
        <w:rPr>
          <w:rFonts w:eastAsia="Times New Roman" w:cs="Times New Roman"/>
          <w:szCs w:val="24"/>
        </w:rPr>
        <w:t>προβλέπει μείωση, όπως σας είπα, δαπανών 600 εκατομμυρίων ευρώ από τις συντάξεις. Φ</w:t>
      </w:r>
      <w:r>
        <w:rPr>
          <w:rFonts w:eastAsia="Times New Roman" w:cs="Times New Roman"/>
          <w:szCs w:val="24"/>
        </w:rPr>
        <w:t xml:space="preserve">αντάζομαι ότι αντιλαμβάνεστε πως ουσιαστικά έτσι αφαιρούνται αυτά τα χρήματα από την πραγματική αγορά, δηλαδή από το κουλούρι των παιδιών και από το βοήθημα των ανέργων της κάθε οικογένειας. </w:t>
      </w:r>
    </w:p>
    <w:p w14:paraId="09F878D6" w14:textId="77777777" w:rsidR="0008105D" w:rsidRDefault="003C36B0">
      <w:pPr>
        <w:spacing w:after="0" w:line="600" w:lineRule="auto"/>
        <w:ind w:firstLine="720"/>
        <w:jc w:val="both"/>
        <w:rPr>
          <w:rFonts w:eastAsia="Times New Roman"/>
          <w:szCs w:val="24"/>
        </w:rPr>
      </w:pPr>
      <w:r>
        <w:rPr>
          <w:rFonts w:eastAsia="Times New Roman" w:cs="Times New Roman"/>
          <w:szCs w:val="24"/>
        </w:rPr>
        <w:t xml:space="preserve">Είναι δυνατόν αυτή η πολιτική να πάει μακριά; </w:t>
      </w:r>
      <w:r>
        <w:rPr>
          <w:rFonts w:eastAsia="Times New Roman"/>
          <w:szCs w:val="24"/>
        </w:rPr>
        <w:t xml:space="preserve">Μήπως μπορεί αυτή </w:t>
      </w:r>
      <w:r>
        <w:rPr>
          <w:rFonts w:eastAsia="Times New Roman"/>
          <w:szCs w:val="24"/>
        </w:rPr>
        <w:t>η πολιτική να διορθώσει τίποτε από αυτά; Ασφαλώς, όχι και ούτε αυτός ο προϋπολογισμός. Άλλωστε, ούτε καν αυτή η Κυβέρνηση δεν ισχυρίζεται κάτι τέτοιο.</w:t>
      </w:r>
    </w:p>
    <w:p w14:paraId="09F878D7" w14:textId="77777777" w:rsidR="0008105D" w:rsidRDefault="003C36B0">
      <w:pPr>
        <w:spacing w:after="0" w:line="600" w:lineRule="auto"/>
        <w:ind w:firstLine="720"/>
        <w:jc w:val="both"/>
        <w:rPr>
          <w:rFonts w:eastAsia="Times New Roman"/>
          <w:szCs w:val="24"/>
        </w:rPr>
      </w:pPr>
      <w:r>
        <w:rPr>
          <w:rFonts w:eastAsia="Times New Roman"/>
          <w:szCs w:val="24"/>
        </w:rPr>
        <w:t>Εκείνο που λέει είναι ότι είναι σύμφωνος αυτός ο προϋπολογισμός με τα μνημόνια, δικά της και των προηγούμ</w:t>
      </w:r>
      <w:r>
        <w:rPr>
          <w:rFonts w:eastAsia="Times New Roman"/>
          <w:szCs w:val="24"/>
        </w:rPr>
        <w:t>ενων, κι ότι θα επιτευχθούν οι συμφωνημένοι με τους δανειστές στόχοι. Η μόνη μειωμένης αξιοπιστίας υπόσχεση που δίνει η Κυβέρνηση είναι ότι δεν θα χρειαστούν νέα μέτρα.</w:t>
      </w:r>
    </w:p>
    <w:p w14:paraId="09F878D8"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F878D9" w14:textId="77777777" w:rsidR="0008105D" w:rsidRDefault="003C36B0">
      <w:pPr>
        <w:spacing w:after="0" w:line="600" w:lineRule="auto"/>
        <w:ind w:firstLine="720"/>
        <w:jc w:val="both"/>
        <w:rPr>
          <w:rFonts w:eastAsia="Times New Roman"/>
          <w:szCs w:val="24"/>
        </w:rPr>
      </w:pPr>
      <w:r>
        <w:rPr>
          <w:rFonts w:eastAsia="Times New Roman"/>
          <w:szCs w:val="24"/>
        </w:rPr>
        <w:lastRenderedPageBreak/>
        <w:t>Λυπ</w:t>
      </w:r>
      <w:r>
        <w:rPr>
          <w:rFonts w:eastAsia="Times New Roman"/>
          <w:szCs w:val="24"/>
        </w:rPr>
        <w:t>άμαι, αλλά τέτοιες πολιτικές –κλείνω, κύριε Πρόεδρε- δεν είναι δυνατόν να υποστηρίξω. Εντολή νέων θυσιών του λαού δεν υπογράφω.</w:t>
      </w:r>
    </w:p>
    <w:p w14:paraId="09F878DA"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η Κυβέρνηση φοβάμαι πως έχει μπει σε μια στενωπό που δεν θα ανοίξει ποτέ. Ελπίζω πραγματικά να διαψευστώ, για</w:t>
      </w:r>
      <w:r>
        <w:rPr>
          <w:rFonts w:eastAsia="Times New Roman"/>
          <w:szCs w:val="24"/>
        </w:rPr>
        <w:t>τί το έχει ανάγκη ο τόπος.</w:t>
      </w:r>
    </w:p>
    <w:p w14:paraId="09F878DB"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78DC"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τώρα ο Υπουργός, κ. </w:t>
      </w:r>
      <w:proofErr w:type="spellStart"/>
      <w:r>
        <w:rPr>
          <w:rFonts w:eastAsia="Times New Roman"/>
          <w:szCs w:val="24"/>
        </w:rPr>
        <w:t>Μουζάλας</w:t>
      </w:r>
      <w:proofErr w:type="spellEnd"/>
      <w:r>
        <w:rPr>
          <w:rFonts w:eastAsia="Times New Roman"/>
          <w:szCs w:val="24"/>
        </w:rPr>
        <w:t xml:space="preserve">. Μετά θα μπούμε στον κατάλογο των συναδέλφων. Οι τέσσερις πρώτοι είναι ο κ. </w:t>
      </w:r>
      <w:proofErr w:type="spellStart"/>
      <w:r>
        <w:rPr>
          <w:rFonts w:eastAsia="Times New Roman"/>
          <w:szCs w:val="24"/>
        </w:rPr>
        <w:t>Μπαλαούρας</w:t>
      </w:r>
      <w:proofErr w:type="spellEnd"/>
      <w:r>
        <w:rPr>
          <w:rFonts w:eastAsia="Times New Roman"/>
          <w:szCs w:val="24"/>
        </w:rPr>
        <w:t xml:space="preserve">, ο κ. Βλάσης, ο κ. </w:t>
      </w:r>
      <w:proofErr w:type="spellStart"/>
      <w:r>
        <w:rPr>
          <w:rFonts w:eastAsia="Times New Roman"/>
          <w:szCs w:val="24"/>
        </w:rPr>
        <w:t>Κούζηλος</w:t>
      </w:r>
      <w:proofErr w:type="spellEnd"/>
      <w:r>
        <w:rPr>
          <w:rFonts w:eastAsia="Times New Roman"/>
          <w:szCs w:val="24"/>
        </w:rPr>
        <w:t xml:space="preserve">, ο κ. Παπαθεοδώρου. Θα </w:t>
      </w:r>
      <w:r>
        <w:rPr>
          <w:rFonts w:eastAsia="Times New Roman"/>
          <w:szCs w:val="24"/>
        </w:rPr>
        <w:t xml:space="preserve">παίρνουν τον λόγο τέσσερις με πέντε συνάδελφοι και θα ακολουθεί ένας Υπουργός, συγκεκριμένα η κ. </w:t>
      </w:r>
      <w:proofErr w:type="spellStart"/>
      <w:r>
        <w:rPr>
          <w:rFonts w:eastAsia="Times New Roman"/>
          <w:szCs w:val="24"/>
        </w:rPr>
        <w:t>Κονιόρδου</w:t>
      </w:r>
      <w:proofErr w:type="spellEnd"/>
      <w:r>
        <w:rPr>
          <w:rFonts w:eastAsia="Times New Roman"/>
          <w:szCs w:val="24"/>
        </w:rPr>
        <w:t>, Υπουργός Πολιτισμού, που είναι ήδη στην Αίθουσα.</w:t>
      </w:r>
    </w:p>
    <w:p w14:paraId="09F878DD" w14:textId="77777777" w:rsidR="0008105D" w:rsidRDefault="003C36B0">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Μουζάλα</w:t>
      </w:r>
      <w:proofErr w:type="spellEnd"/>
      <w:r>
        <w:rPr>
          <w:rFonts w:eastAsia="Times New Roman"/>
          <w:szCs w:val="24"/>
        </w:rPr>
        <w:t>, έχετε τον λόγο για δώδεκα λεπτά.</w:t>
      </w:r>
    </w:p>
    <w:p w14:paraId="09F878DE" w14:textId="77777777" w:rsidR="0008105D" w:rsidRDefault="003C36B0">
      <w:pPr>
        <w:spacing w:after="0" w:line="600" w:lineRule="auto"/>
        <w:ind w:firstLine="720"/>
        <w:jc w:val="both"/>
        <w:rPr>
          <w:rFonts w:eastAsia="Times New Roman"/>
          <w:szCs w:val="24"/>
        </w:rPr>
      </w:pPr>
      <w:r>
        <w:rPr>
          <w:rFonts w:eastAsia="Times New Roman"/>
          <w:b/>
          <w:szCs w:val="24"/>
        </w:rPr>
        <w:lastRenderedPageBreak/>
        <w:t>ΙΩΑΝΝΗΣ ΜΟΥΖΑΛΑΣ (Υπουργός Μεταναστατευτική</w:t>
      </w:r>
      <w:r>
        <w:rPr>
          <w:rFonts w:eastAsia="Times New Roman"/>
          <w:b/>
          <w:szCs w:val="24"/>
        </w:rPr>
        <w:t>ς Πολιτικής):</w:t>
      </w:r>
      <w:r>
        <w:rPr>
          <w:rFonts w:eastAsia="Times New Roman"/>
          <w:szCs w:val="24"/>
        </w:rPr>
        <w:t xml:space="preserve"> Κύριε Πρόεδρε, κυρίες και κύριοι Βουλευτές, έρχομαι να μιλήσω για τον προϋπολογισμό σαν Υπουργός ενός νεοσύστατου Υπουργείου.</w:t>
      </w:r>
    </w:p>
    <w:p w14:paraId="09F878DF" w14:textId="77777777" w:rsidR="0008105D" w:rsidRDefault="003C36B0">
      <w:pPr>
        <w:spacing w:after="0" w:line="600" w:lineRule="auto"/>
        <w:ind w:firstLine="720"/>
        <w:jc w:val="both"/>
        <w:rPr>
          <w:rFonts w:eastAsia="Times New Roman"/>
          <w:szCs w:val="24"/>
        </w:rPr>
      </w:pPr>
      <w:r>
        <w:rPr>
          <w:rFonts w:eastAsia="Times New Roman"/>
          <w:szCs w:val="24"/>
        </w:rPr>
        <w:t>Το πρόβλημα το οποίο έζησε και συνεχίζει να ζει η χώρα μας από το 2015, με την έξαρση τον Σεπτέμβριο του 2015, είναι</w:t>
      </w:r>
      <w:r>
        <w:rPr>
          <w:rFonts w:eastAsia="Times New Roman"/>
          <w:szCs w:val="24"/>
        </w:rPr>
        <w:t xml:space="preserve"> γνωστό, έχει πολυσυζητηθεί, έχουμε συμφωνήσει σε κάποια πράγματα, έχουμε διαφωνήσει σε άλλα. Εγώ θα προσπαθήσω να σας μιλήσω χωρίς μελό αντιδράσεις, χωρίς κορώνες και χωρίς να απευθύνω κατηγορίες, κάνοντας διαπιστώσεις και μόνο.</w:t>
      </w:r>
    </w:p>
    <w:p w14:paraId="09F878E0" w14:textId="77777777" w:rsidR="0008105D" w:rsidRDefault="003C36B0">
      <w:pPr>
        <w:spacing w:after="0" w:line="600" w:lineRule="auto"/>
        <w:ind w:firstLine="720"/>
        <w:jc w:val="both"/>
        <w:rPr>
          <w:rFonts w:eastAsia="Times New Roman"/>
          <w:szCs w:val="24"/>
        </w:rPr>
      </w:pPr>
      <w:r>
        <w:rPr>
          <w:rFonts w:eastAsia="Times New Roman"/>
          <w:szCs w:val="24"/>
        </w:rPr>
        <w:t>Το πρόβλημα αυτό οδήγησε σ</w:t>
      </w:r>
      <w:r>
        <w:rPr>
          <w:rFonts w:eastAsia="Times New Roman"/>
          <w:szCs w:val="24"/>
        </w:rPr>
        <w:t xml:space="preserve">την ανάγκη να δημιουργηθεί ένα Υπουργείο Μεταναστευτικής Πολιτικής. Γιατί; Η χώρα μας απεδείχθη ανοχύρωτη διοικητικά, ανοχύρωτη από άποψη πολιτικής απέναντι στο προσφυγικό και μεταναστευτικό κύμα που ξέσπασε. Επίσης, απεδείχθη ότι </w:t>
      </w:r>
      <w:r>
        <w:rPr>
          <w:rFonts w:eastAsia="Times New Roman"/>
          <w:szCs w:val="24"/>
        </w:rPr>
        <w:lastRenderedPageBreak/>
        <w:t>ήταν διοικητικά ανεπαρκής</w:t>
      </w:r>
      <w:r>
        <w:rPr>
          <w:rFonts w:eastAsia="Times New Roman"/>
          <w:szCs w:val="24"/>
        </w:rPr>
        <w:t xml:space="preserve"> και για την αντιμετώπιση των μεταναστών, </w:t>
      </w:r>
      <w:proofErr w:type="spellStart"/>
      <w:r>
        <w:rPr>
          <w:rFonts w:eastAsia="Times New Roman"/>
          <w:szCs w:val="24"/>
        </w:rPr>
        <w:t>νομίμων</w:t>
      </w:r>
      <w:proofErr w:type="spellEnd"/>
      <w:r>
        <w:rPr>
          <w:rFonts w:eastAsia="Times New Roman"/>
          <w:szCs w:val="24"/>
        </w:rPr>
        <w:t xml:space="preserve"> και παρανόμων, που από το 2000 μέχρι να ξεσπάσει το προσφυγικό κύμα, ήρθαν στη χώρα μας.</w:t>
      </w:r>
    </w:p>
    <w:p w14:paraId="09F878E1" w14:textId="77777777" w:rsidR="0008105D" w:rsidRDefault="003C36B0">
      <w:pPr>
        <w:spacing w:after="0" w:line="600" w:lineRule="auto"/>
        <w:ind w:firstLine="720"/>
        <w:jc w:val="both"/>
        <w:rPr>
          <w:rFonts w:eastAsia="Times New Roman"/>
          <w:szCs w:val="24"/>
        </w:rPr>
      </w:pPr>
      <w:r>
        <w:rPr>
          <w:rFonts w:eastAsia="Times New Roman"/>
          <w:szCs w:val="24"/>
        </w:rPr>
        <w:t xml:space="preserve">Επιτρέψτε μου να σας πω ότι από το 2000 μέχρι το 2015 η Αστυνομία έχει καταγράψει περίπου ένα εκατομμύριο μετανάστες </w:t>
      </w:r>
      <w:r>
        <w:rPr>
          <w:rFonts w:eastAsia="Times New Roman"/>
          <w:szCs w:val="24"/>
        </w:rPr>
        <w:t>οι οποίοι πέρασαν και ήρθαν στη χώρα μας. Και όποιος ξέρει από αυτά, καταλαβαίνει ότι ένας μεγάλος αριθμός, τουλάχιστον ένα 30%, πέρασαν χωρίς να καταγραφούν εκείνα τα χρόνια. Επομένως, το πρόβλημα της μετανάστευσης δεν ήταν κάτι άγνωστο στη χώρα μας. Αυτό</w:t>
      </w:r>
      <w:r>
        <w:rPr>
          <w:rFonts w:eastAsia="Times New Roman"/>
          <w:szCs w:val="24"/>
        </w:rPr>
        <w:t xml:space="preserve"> το οποίο ήταν άγνωστο ήταν η πολιτική μας για τη μετανάστευση.</w:t>
      </w:r>
    </w:p>
    <w:p w14:paraId="09F878E2" w14:textId="77777777" w:rsidR="0008105D" w:rsidRDefault="003C36B0">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w:t>
      </w:r>
      <w:r w:rsidRPr="00840660">
        <w:rPr>
          <w:rFonts w:eastAsia="Times New Roman"/>
          <w:szCs w:val="24"/>
        </w:rPr>
        <w:t>κ.</w:t>
      </w:r>
      <w:r w:rsidRPr="008D4C4E">
        <w:rPr>
          <w:rFonts w:eastAsia="Times New Roman"/>
          <w:b/>
          <w:szCs w:val="24"/>
        </w:rPr>
        <w:t xml:space="preserve"> ΑΝΑΣΤΑΣΙΟΣ ΚΟΥΡΑΚΗΣ</w:t>
      </w:r>
      <w:r>
        <w:rPr>
          <w:rFonts w:eastAsia="Times New Roman"/>
          <w:szCs w:val="24"/>
        </w:rPr>
        <w:t>)</w:t>
      </w:r>
    </w:p>
    <w:p w14:paraId="09F878E3" w14:textId="77777777" w:rsidR="0008105D" w:rsidRDefault="003C36B0">
      <w:pPr>
        <w:spacing w:after="0" w:line="600" w:lineRule="auto"/>
        <w:ind w:firstLine="720"/>
        <w:jc w:val="both"/>
        <w:rPr>
          <w:rFonts w:eastAsia="Times New Roman"/>
          <w:szCs w:val="24"/>
        </w:rPr>
      </w:pPr>
      <w:r>
        <w:rPr>
          <w:rFonts w:eastAsia="Times New Roman"/>
          <w:szCs w:val="24"/>
        </w:rPr>
        <w:t xml:space="preserve">Και παραμένει ένα ερώτημα. Αυτό το 1 εκατομμύριο </w:t>
      </w:r>
      <w:r>
        <w:rPr>
          <w:rFonts w:eastAsia="Times New Roman"/>
          <w:szCs w:val="24"/>
          <w:lang w:val="en-US"/>
        </w:rPr>
        <w:t>plus</w:t>
      </w:r>
      <w:r>
        <w:rPr>
          <w:rFonts w:eastAsia="Times New Roman"/>
          <w:szCs w:val="24"/>
        </w:rPr>
        <w:t xml:space="preserve">, οι οποίοι πέρασαν από τη χώρα μας, </w:t>
      </w:r>
      <w:r>
        <w:rPr>
          <w:rFonts w:eastAsia="Times New Roman"/>
          <w:szCs w:val="24"/>
        </w:rPr>
        <w:t xml:space="preserve">πού είναι; Σήμερα εμείς καταγράφουμε τριακόσιες χιλιάδες νόμιμους μετανάστες και υπολογίζουμε ότι υπάρχουν κι </w:t>
      </w:r>
      <w:r>
        <w:rPr>
          <w:rFonts w:eastAsia="Times New Roman"/>
          <w:szCs w:val="24"/>
        </w:rPr>
        <w:lastRenderedPageBreak/>
        <w:t>άλλες τριακόσιες χιλιάδες οι οποίες δεν έχουν καταγραφεί. Πού βρίσκονται; Δεν υπήρχε αυτή η διοικητική δομή η οποία θα μπορούσε να ασχοληθεί, να κ</w:t>
      </w:r>
      <w:r>
        <w:rPr>
          <w:rFonts w:eastAsia="Times New Roman"/>
          <w:szCs w:val="24"/>
        </w:rPr>
        <w:t>αταγράψει και να χαράξει πολιτική όχι αποσπασματικά αλλά συνολικά πάνω σε αυτό το πρόβλημα.</w:t>
      </w:r>
    </w:p>
    <w:p w14:paraId="09F878E4" w14:textId="77777777" w:rsidR="0008105D" w:rsidRDefault="003C36B0">
      <w:pPr>
        <w:spacing w:after="0" w:line="600" w:lineRule="auto"/>
        <w:ind w:firstLine="720"/>
        <w:jc w:val="both"/>
        <w:rPr>
          <w:rFonts w:eastAsia="Times New Roman"/>
          <w:szCs w:val="24"/>
        </w:rPr>
      </w:pPr>
      <w:r>
        <w:rPr>
          <w:rFonts w:eastAsia="Times New Roman"/>
          <w:szCs w:val="24"/>
        </w:rPr>
        <w:t xml:space="preserve">Και μετά προέκυψε και το πρόβλημα της μεγαλύτερης μεταναστατευτικής και προσφυγικής ροής στην Ευρώπη από τον Β΄ Παγκόσμιο Πόλεμο και μετά, που έτυχε στην Κυβέρνηση </w:t>
      </w:r>
      <w:r>
        <w:rPr>
          <w:rFonts w:eastAsia="Times New Roman"/>
          <w:szCs w:val="24"/>
        </w:rPr>
        <w:t>του ΣΥΡΙΖΑ να το αντιμετωπίσει.</w:t>
      </w:r>
    </w:p>
    <w:p w14:paraId="09F878E5" w14:textId="77777777" w:rsidR="0008105D" w:rsidRDefault="003C36B0">
      <w:pPr>
        <w:spacing w:after="0" w:line="600" w:lineRule="auto"/>
        <w:ind w:firstLine="720"/>
        <w:jc w:val="both"/>
        <w:rPr>
          <w:rFonts w:eastAsia="Times New Roman"/>
          <w:szCs w:val="24"/>
        </w:rPr>
      </w:pPr>
      <w:r>
        <w:rPr>
          <w:rFonts w:eastAsia="Times New Roman"/>
          <w:szCs w:val="24"/>
        </w:rPr>
        <w:t>Τι πρέπει να κάνει ένα Υπουργείο Μεταναστευτικής Πολιτικής; Πρέπει να αποκαταστήσει λάθη τα οποία έχουν γίνει.</w:t>
      </w:r>
    </w:p>
    <w:p w14:paraId="09F878E6" w14:textId="77777777" w:rsidR="0008105D" w:rsidRDefault="003C36B0">
      <w:pPr>
        <w:spacing w:after="0" w:line="600" w:lineRule="auto"/>
        <w:ind w:firstLine="720"/>
        <w:jc w:val="both"/>
        <w:rPr>
          <w:rFonts w:eastAsia="Times New Roman"/>
          <w:szCs w:val="24"/>
        </w:rPr>
      </w:pPr>
      <w:r>
        <w:rPr>
          <w:rFonts w:eastAsia="Times New Roman"/>
          <w:szCs w:val="24"/>
        </w:rPr>
        <w:t xml:space="preserve">Υπηρεσία </w:t>
      </w:r>
      <w:r>
        <w:rPr>
          <w:rFonts w:eastAsia="Times New Roman"/>
          <w:szCs w:val="24"/>
        </w:rPr>
        <w:t>Ασύλου</w:t>
      </w:r>
      <w:r>
        <w:rPr>
          <w:rFonts w:eastAsia="Times New Roman"/>
          <w:szCs w:val="24"/>
        </w:rPr>
        <w:t xml:space="preserve">: Αυτήν τη στιγμή χωλαίνουμε στην </w:t>
      </w:r>
      <w:r>
        <w:rPr>
          <w:rFonts w:eastAsia="Times New Roman"/>
          <w:szCs w:val="24"/>
        </w:rPr>
        <w:t>Υπηρεσία Ασύλου</w:t>
      </w:r>
      <w:r>
        <w:rPr>
          <w:rFonts w:eastAsia="Times New Roman"/>
          <w:szCs w:val="24"/>
        </w:rPr>
        <w:t>. Κοιτάξτε, όμως, να δείτε κάτι, πριν κάνουμε τις</w:t>
      </w:r>
      <w:r>
        <w:rPr>
          <w:rFonts w:eastAsia="Times New Roman"/>
          <w:szCs w:val="24"/>
        </w:rPr>
        <w:t xml:space="preserve"> συγκρίσεις, γιατί πολλές φορές στις συζητήσεις εδώ πέρα λέμε «Στη Γερμανία πώς τα κατάφεραν;». Στη Γερμανία η Υπηρεσία Ασύλου δημιουργήθηκε το 1958. Σήμερα έχει δυόμισι χιλιάδες εργαζόμενους, χώρια τους συμβασιούχους.</w:t>
      </w:r>
      <w:r>
        <w:rPr>
          <w:rFonts w:eastAsia="Times New Roman"/>
          <w:szCs w:val="24"/>
        </w:rPr>
        <w:t xml:space="preserve"> </w:t>
      </w:r>
      <w:r>
        <w:rPr>
          <w:rFonts w:eastAsia="Times New Roman"/>
          <w:szCs w:val="24"/>
        </w:rPr>
        <w:lastRenderedPageBreak/>
        <w:t xml:space="preserve">Στην Ολλανδία δημιουργήθηκε το 1963. </w:t>
      </w:r>
      <w:r>
        <w:rPr>
          <w:rFonts w:eastAsia="Times New Roman"/>
          <w:szCs w:val="24"/>
        </w:rPr>
        <w:t xml:space="preserve">Στη χώρα μας δημιουργήθηκε πριν από πέντε χρόνια. Όταν ο ΣΥΡΙΖΑ την παρέλαβε είχε διακόσιους υπαλλήλους. Αναγκαστικά σήμερα έχουμε ξεπεράσει τους εξακόσιους, μαζί με </w:t>
      </w:r>
      <w:proofErr w:type="spellStart"/>
      <w:r>
        <w:rPr>
          <w:rFonts w:eastAsia="Times New Roman"/>
          <w:szCs w:val="24"/>
        </w:rPr>
        <w:t>εκατόν</w:t>
      </w:r>
      <w:proofErr w:type="spellEnd"/>
      <w:r>
        <w:rPr>
          <w:rFonts w:eastAsia="Times New Roman"/>
          <w:szCs w:val="24"/>
        </w:rPr>
        <w:t xml:space="preserve"> πενήντα τρεις από την </w:t>
      </w:r>
      <w:r>
        <w:rPr>
          <w:rFonts w:eastAsia="Times New Roman"/>
          <w:szCs w:val="24"/>
          <w:lang w:val="en-US"/>
        </w:rPr>
        <w:t>UNHCR</w:t>
      </w:r>
      <w:r>
        <w:rPr>
          <w:rFonts w:eastAsia="Times New Roman"/>
          <w:szCs w:val="24"/>
        </w:rPr>
        <w:t xml:space="preserve"> που «τους δάνεισε» στην Υπηρεσία Ασύλου, για να μπορέσο</w:t>
      </w:r>
      <w:r>
        <w:rPr>
          <w:rFonts w:eastAsia="Times New Roman"/>
          <w:szCs w:val="24"/>
        </w:rPr>
        <w:t xml:space="preserve">υμε να προχωρήσουμε. Και δεν φθάνουν. </w:t>
      </w:r>
    </w:p>
    <w:p w14:paraId="09F878E7" w14:textId="77777777" w:rsidR="0008105D" w:rsidRDefault="003C36B0">
      <w:pPr>
        <w:spacing w:after="0" w:line="600" w:lineRule="auto"/>
        <w:ind w:firstLine="720"/>
        <w:jc w:val="both"/>
        <w:rPr>
          <w:rFonts w:eastAsia="Times New Roman"/>
          <w:szCs w:val="24"/>
        </w:rPr>
      </w:pPr>
      <w:r>
        <w:rPr>
          <w:rFonts w:eastAsia="Times New Roman"/>
          <w:szCs w:val="24"/>
        </w:rPr>
        <w:t>Έτσι, λοιπόν, όντας σε όλους σαφές ότι χρειαζόμαστε μια Υπηρεσία Ασύλου, που να μπορεί να διεκπεραιώσει γρήγορα και να λύσει αυτό το τρικ του ότι οποιοσδήποτε έρχεται στη χώρα μας κάνει αίτημα ασύλου, χρειαζόμαστε μια</w:t>
      </w:r>
      <w:r>
        <w:rPr>
          <w:rFonts w:eastAsia="Times New Roman"/>
          <w:szCs w:val="24"/>
        </w:rPr>
        <w:t xml:space="preserve"> μεγάλη αύξηση. Ο προγραμματισμός μας είναι άλλες διακόσιες προσλήψεις μέσω ΑΣΕΠ μέχρι το 2017 και άλλες διακόσιες προσλήψεις μέσα στο 2017, χώρια οι συμβασιούχοι οι οποίοι προκηρύσσονται κάθε τόσο. Το 70% των χρημάτων για την Υπηρεσία Ασύλου, μέχρι στιγμή</w:t>
      </w:r>
      <w:r>
        <w:rPr>
          <w:rFonts w:eastAsia="Times New Roman"/>
          <w:szCs w:val="24"/>
        </w:rPr>
        <w:t xml:space="preserve">ς γίνονται από κοινοτικά ταμεία. </w:t>
      </w:r>
    </w:p>
    <w:p w14:paraId="09F878E8" w14:textId="77777777" w:rsidR="0008105D" w:rsidRDefault="003C36B0">
      <w:pPr>
        <w:spacing w:after="0" w:line="600" w:lineRule="auto"/>
        <w:ind w:firstLine="720"/>
        <w:jc w:val="both"/>
        <w:rPr>
          <w:rFonts w:eastAsia="Times New Roman"/>
          <w:szCs w:val="24"/>
        </w:rPr>
      </w:pPr>
      <w:r>
        <w:rPr>
          <w:rFonts w:eastAsia="Times New Roman"/>
          <w:szCs w:val="24"/>
        </w:rPr>
        <w:lastRenderedPageBreak/>
        <w:t>Υποδοχή: ήμασταν μια χώρα ανοχύρωτη. Δεν είχαμε καμμία υποδοχή. Ο ΣΥΡΙΖΑ παρέλαβε χίλιες θέσεις υποδοχής. Το Δικαστήριο του Στρασβούργου μάς απείλησε με καταδίκη -όχι εμάς, τις προηγούμενες κυβερνήσεις-, αν δεν φτιάχναμε ά</w:t>
      </w:r>
      <w:r>
        <w:rPr>
          <w:rFonts w:eastAsia="Times New Roman"/>
          <w:szCs w:val="24"/>
        </w:rPr>
        <w:t>λλες δύο χιλιάδες θέσεις υποδοχής και τα προηγούμενα τρία χρόνια, πριν γίνει Κυβέρνηση ο ΣΥΡΙΖΑ, δεν φτιάχτηκαν αυτές οι θέσεις υποδοχής, με αποτέλεσμα να καταδικαστούμε από το Συμβούλιο του Στρασβούργου.</w:t>
      </w:r>
    </w:p>
    <w:p w14:paraId="09F878E9" w14:textId="77777777" w:rsidR="0008105D" w:rsidRDefault="003C36B0">
      <w:pPr>
        <w:spacing w:after="0" w:line="600" w:lineRule="auto"/>
        <w:ind w:firstLine="720"/>
        <w:jc w:val="both"/>
        <w:rPr>
          <w:rFonts w:eastAsia="Times New Roman"/>
          <w:szCs w:val="24"/>
        </w:rPr>
      </w:pPr>
      <w:r>
        <w:rPr>
          <w:rFonts w:eastAsia="Times New Roman"/>
          <w:szCs w:val="24"/>
        </w:rPr>
        <w:t>Προσέξτε τώρα, ένα εκατομμύριο άνθρωποι πέρασαν από</w:t>
      </w:r>
      <w:r>
        <w:rPr>
          <w:rFonts w:eastAsia="Times New Roman"/>
          <w:szCs w:val="24"/>
        </w:rPr>
        <w:t xml:space="preserve"> το 2000 μέχρι το 2015 και ένα 30% παραπάνω, που δεν καταγράφηκε. Αυτό λέει η επιστήμη του μεταναστευτικού. Χίλιες θέσεις υποδοχής. Δεν είναι λογικό αυτό, δεν είναι πολιτική αυτή. </w:t>
      </w:r>
    </w:p>
    <w:p w14:paraId="09F878EA" w14:textId="77777777" w:rsidR="0008105D" w:rsidRDefault="003C36B0">
      <w:pPr>
        <w:spacing w:after="0" w:line="600" w:lineRule="auto"/>
        <w:ind w:firstLine="720"/>
        <w:jc w:val="both"/>
        <w:rPr>
          <w:rFonts w:eastAsia="Times New Roman"/>
          <w:szCs w:val="24"/>
        </w:rPr>
      </w:pPr>
      <w:r>
        <w:rPr>
          <w:rFonts w:eastAsia="Times New Roman"/>
          <w:szCs w:val="24"/>
        </w:rPr>
        <w:t>Αυτήν την έλλειψη πολιτικής πληρώνουμε και αυτήν την έλλειψη πολιτικής φιλο</w:t>
      </w:r>
      <w:r>
        <w:rPr>
          <w:rFonts w:eastAsia="Times New Roman"/>
          <w:szCs w:val="24"/>
        </w:rPr>
        <w:t xml:space="preserve">δοξεί τούτη εδώ η Κυβέρνηση να καλύψει με τη δημιουργία του Υπουργείου Μεταναστευτικής Πολιτικής. Δεν έχει νόημα να σας πω ότι </w:t>
      </w:r>
      <w:r>
        <w:rPr>
          <w:rFonts w:eastAsia="Times New Roman"/>
          <w:szCs w:val="24"/>
        </w:rPr>
        <w:lastRenderedPageBreak/>
        <w:t xml:space="preserve">κάτω από κακές συνθήκες, αναγκαστήκαμε, δημιουργήσαμε πενήντα πέντε χιλιάδες θέσεις φιλοξενίας, κακές -τα έχουμε ξανασυζητήσει-, </w:t>
      </w:r>
      <w:r>
        <w:rPr>
          <w:rFonts w:eastAsia="Times New Roman"/>
          <w:szCs w:val="24"/>
        </w:rPr>
        <w:t>τις βελτιώνουμε κλπ</w:t>
      </w:r>
      <w:r>
        <w:rPr>
          <w:rFonts w:eastAsia="Times New Roman"/>
          <w:szCs w:val="24"/>
        </w:rPr>
        <w:t>.</w:t>
      </w:r>
      <w:r>
        <w:rPr>
          <w:rFonts w:eastAsia="Times New Roman"/>
          <w:szCs w:val="24"/>
        </w:rPr>
        <w:t xml:space="preserve">. </w:t>
      </w:r>
    </w:p>
    <w:p w14:paraId="09F878EB" w14:textId="77777777" w:rsidR="0008105D" w:rsidRDefault="003C36B0">
      <w:pPr>
        <w:spacing w:after="0" w:line="600" w:lineRule="auto"/>
        <w:ind w:firstLine="720"/>
        <w:jc w:val="both"/>
        <w:rPr>
          <w:rFonts w:eastAsia="Times New Roman"/>
          <w:szCs w:val="24"/>
        </w:rPr>
      </w:pPr>
      <w:r>
        <w:rPr>
          <w:rFonts w:eastAsia="Times New Roman"/>
          <w:szCs w:val="24"/>
        </w:rPr>
        <w:t xml:space="preserve">Υπηρεσία Υποδοχής: εξήντα άτομα, πριν τη μεταναστευτική κρίση. Άνθρωποι που πέρασαν και θα όφειλε η Υπηρεσία Υποδοχής να τους υποδεχθεί και να τους </w:t>
      </w:r>
      <w:proofErr w:type="spellStart"/>
      <w:r>
        <w:rPr>
          <w:rFonts w:eastAsia="Times New Roman"/>
          <w:szCs w:val="24"/>
        </w:rPr>
        <w:t>ταυτοποιήσει</w:t>
      </w:r>
      <w:proofErr w:type="spellEnd"/>
      <w:r>
        <w:rPr>
          <w:rFonts w:eastAsia="Times New Roman"/>
          <w:szCs w:val="24"/>
        </w:rPr>
        <w:t>: από το 2000 μέχρι το 2015 πάνω από ένα εκατομμύριο, οι οποίοι έχουν κατ</w:t>
      </w:r>
      <w:r>
        <w:rPr>
          <w:rFonts w:eastAsia="Times New Roman"/>
          <w:szCs w:val="24"/>
        </w:rPr>
        <w:t>αγραφεί από την αστυνομία, συν ένα 30% που δεν έχει καταγραφεί. Μηδέν. Εξήντα υπάλληλοι. Θα προχωρήσουμε και εκεί, σε καινούριους υπαλλήλους, πάντα μέσω του ΑΣΕΠ, πάντα μέσω της νομοθεσίας του κράτους, με διαφάνεια, συν συμβάσεις, για να μπορέσουμε ακριβώς</w:t>
      </w:r>
      <w:r>
        <w:rPr>
          <w:rFonts w:eastAsia="Times New Roman"/>
          <w:szCs w:val="24"/>
        </w:rPr>
        <w:t xml:space="preserve"> να ανταποκριθούμε σε αυτό στο οποίο προηγούμενες κυβερνήσεις δεν ανταποκρίθηκαν. </w:t>
      </w:r>
    </w:p>
    <w:p w14:paraId="09F878EC" w14:textId="77777777" w:rsidR="0008105D" w:rsidRDefault="003C36B0">
      <w:pPr>
        <w:spacing w:after="0" w:line="600" w:lineRule="auto"/>
        <w:ind w:firstLine="720"/>
        <w:jc w:val="both"/>
        <w:rPr>
          <w:rFonts w:eastAsia="Times New Roman"/>
          <w:szCs w:val="24"/>
        </w:rPr>
      </w:pPr>
      <w:r>
        <w:rPr>
          <w:rFonts w:eastAsia="Times New Roman"/>
          <w:szCs w:val="24"/>
        </w:rPr>
        <w:t>Γιατί, ξέρετε, το να υπάρχουν θέσεις υποδοχής δεν είναι μονάχα ένα ανθρώπινο δικαίωμα αυτού του οποίου έρχεται. Είναι συγχρόνως, ασφάλεια για το κράτος, δηλαδή το να ξέρουμε</w:t>
      </w:r>
      <w:r>
        <w:rPr>
          <w:rFonts w:eastAsia="Times New Roman"/>
          <w:szCs w:val="24"/>
        </w:rPr>
        <w:t xml:space="preserve"> πού βρίσκεται ο καθένας, είναι </w:t>
      </w:r>
      <w:r>
        <w:rPr>
          <w:rFonts w:eastAsia="Times New Roman"/>
          <w:szCs w:val="24"/>
        </w:rPr>
        <w:lastRenderedPageBreak/>
        <w:t xml:space="preserve">ασφάλεια γι’ αυτόν που έρχεται, άρα και για τα δικά του ανθρώπινα δικαιώματα, έχει μεγάλη σημασία για την κοινωνική συνοχή, έχει μεγάλη σημασία για το δεύτερο στάδιο, που είναι η ένταξη. </w:t>
      </w:r>
    </w:p>
    <w:p w14:paraId="09F878ED" w14:textId="77777777" w:rsidR="0008105D" w:rsidRDefault="003C36B0">
      <w:pPr>
        <w:spacing w:after="0" w:line="600" w:lineRule="auto"/>
        <w:ind w:firstLine="720"/>
        <w:jc w:val="both"/>
        <w:rPr>
          <w:rFonts w:eastAsia="Times New Roman"/>
          <w:szCs w:val="24"/>
        </w:rPr>
      </w:pPr>
      <w:r>
        <w:rPr>
          <w:rFonts w:eastAsia="Times New Roman"/>
          <w:szCs w:val="24"/>
        </w:rPr>
        <w:t>Ασυνόδευτοι ανήλικοι: τριακόσιες θέσ</w:t>
      </w:r>
      <w:r>
        <w:rPr>
          <w:rFonts w:eastAsia="Times New Roman"/>
          <w:szCs w:val="24"/>
        </w:rPr>
        <w:t>εις. Ο ΣΥΡΙΖΑ παρέλαβε τριακόσιες θέσεις στους ασυνόδευτους ανηλίκους. Από τον Μάρτιο που οι ασυνόδευτοι ανήλικοι που μένουν στην Ελλάδα, η Κυβέρνηση του ΣΥΡΙΖΑ με τη βοήθεια της Ευρωπαϊκής Ένωσης, δημιουργεί εκατό θέσεις το μήνα. Σήμερα έχουμε χίλιες τρια</w:t>
      </w:r>
      <w:r>
        <w:rPr>
          <w:rFonts w:eastAsia="Times New Roman"/>
          <w:szCs w:val="24"/>
        </w:rPr>
        <w:t xml:space="preserve">κόσιες θέσεις για ασυνόδευτα ανήλικα και το πλάνο μας είναι μέσα στο 2017 να έχουμε δημιουργήσει άλλες χίλιες θέσεις. Αυτά όλα βέβαια, υπό την προϋπόθεση ότι οι ροές θα συνεχίσουν να είναι αυτές που η συμφωνία Ευρώπης-Τουρκίας έχει επιφέρει, αυτή δηλαδή η </w:t>
      </w:r>
      <w:r>
        <w:rPr>
          <w:rFonts w:eastAsia="Times New Roman"/>
          <w:szCs w:val="24"/>
        </w:rPr>
        <w:t>τεράστια μείωση των ροών, και δεν θα έχουμε πάλι μια αύξηση των ροών όπως συνέβαινε πριν.</w:t>
      </w:r>
    </w:p>
    <w:p w14:paraId="09F878EE"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Ένα άλλο κομμάτι, το οποίο μέσα σε αυτήν τη μεγάλη καταιγίδα προσφυγικού και μεταναστευτικού που μας βρήκε αναγκαστήκαμε και το ξεχάσαμε, αναγκαστήκαμε και το </w:t>
      </w:r>
      <w:r>
        <w:rPr>
          <w:rFonts w:eastAsia="Times New Roman"/>
          <w:szCs w:val="24"/>
        </w:rPr>
        <w:t>παραμελήσαμε, είναι η ύπαρξη αυτών των προσφύγων και μεταναστών που ήδη υπήρχαν στη χώρα μας.</w:t>
      </w:r>
    </w:p>
    <w:p w14:paraId="09F878E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ξαναλέω είναι ένα εκατομμύριο. Πού είναι, ρε παιδιά, αυτοί; Είναι καταγεγραμμένοι τριακόσιες χιλιάδες. Πού είναι; Πέρασαν ένα εκατομμύριο με βάση την αστυνομί</w:t>
      </w:r>
      <w:r>
        <w:rPr>
          <w:rFonts w:eastAsia="Times New Roman" w:cs="Times New Roman"/>
          <w:szCs w:val="24"/>
        </w:rPr>
        <w:t>α, συν τριακόσιες χιλιάδες που βγάζουν οι μαθηματικοί τύποι, χωρίς να μπορέσει η αστυνομία να τους καταγράψει. Πού βρίσκονται αυτοί; Τι θα κάνουμε για αυτούς οι οποίοι βρίσκονται νόμιμα ή παράνομα μέσα στη χώρα μας;</w:t>
      </w:r>
    </w:p>
    <w:p w14:paraId="09F878F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η Υπηρεσία Ένταξης να αυξήσει τις δυνάμεις της και να αυξήσει το έργο της. Η Υπηρεσία Ένταξης είναι μια υπηρεσία </w:t>
      </w:r>
      <w:proofErr w:type="spellStart"/>
      <w:r>
        <w:rPr>
          <w:rFonts w:eastAsia="Times New Roman" w:cs="Times New Roman"/>
          <w:szCs w:val="24"/>
        </w:rPr>
        <w:t>παραμελημένη</w:t>
      </w:r>
      <w:proofErr w:type="spellEnd"/>
      <w:r>
        <w:rPr>
          <w:rFonts w:eastAsia="Times New Roman" w:cs="Times New Roman"/>
          <w:szCs w:val="24"/>
        </w:rPr>
        <w:t xml:space="preserve">, η οποία ακριβώς έμεινε </w:t>
      </w:r>
      <w:proofErr w:type="spellStart"/>
      <w:r>
        <w:rPr>
          <w:rFonts w:eastAsia="Times New Roman" w:cs="Times New Roman"/>
          <w:szCs w:val="24"/>
        </w:rPr>
        <w:t>παραμελημένη</w:t>
      </w:r>
      <w:proofErr w:type="spellEnd"/>
      <w:r>
        <w:rPr>
          <w:rFonts w:eastAsia="Times New Roman" w:cs="Times New Roman"/>
          <w:szCs w:val="24"/>
        </w:rPr>
        <w:t>, διότι δεν υπήρχε από την πλευρά του ελληνικού κράτους μια ανησυχία, μια διάθ</w:t>
      </w:r>
      <w:r>
        <w:rPr>
          <w:rFonts w:eastAsia="Times New Roman" w:cs="Times New Roman"/>
          <w:szCs w:val="24"/>
        </w:rPr>
        <w:t xml:space="preserve">εση να βοηθήσει </w:t>
      </w:r>
      <w:r>
        <w:rPr>
          <w:rFonts w:eastAsia="Times New Roman" w:cs="Times New Roman"/>
          <w:szCs w:val="24"/>
        </w:rPr>
        <w:lastRenderedPageBreak/>
        <w:t>αυτούς τους ανθρώπους, να ξεχωρίσει αυτούς οι οποίοι μπορούν να νομιμοποιηθούν στο μέλλον και να μπορέσει να δώσει κίνητρα για την ένταξή τους.</w:t>
      </w:r>
    </w:p>
    <w:p w14:paraId="09F878F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επαναλαμβάνω: η ένταξη είναι λάθος -και είναι λάθος σκόπιμο- να θεωρείται μονάχα από την άπο</w:t>
      </w:r>
      <w:r>
        <w:rPr>
          <w:rFonts w:eastAsia="Times New Roman" w:cs="Times New Roman"/>
          <w:szCs w:val="24"/>
        </w:rPr>
        <w:t>ψη των ανθρωπίνων δικαιωμάτων των μεταναστών και των προσφύγων, γιατί η ένταξη είναι ασφάλεια, είναι κοινωνική συνοχή και είναι ανάπτυξη. Και αυτό ισχύει σε όλες τις χώρες και επίσης είναι ένα θεώρημα επιστημονικό, το οποίο όσο και αν θέλει κανείς να κάνει</w:t>
      </w:r>
      <w:r>
        <w:rPr>
          <w:rFonts w:eastAsia="Times New Roman" w:cs="Times New Roman"/>
          <w:szCs w:val="24"/>
        </w:rPr>
        <w:t xml:space="preserve"> αντιπολίτευση, δεν μπορεί να το αλλάξει.</w:t>
      </w:r>
    </w:p>
    <w:p w14:paraId="09F878F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 χρήματα τα οποία προβλέπονται στον </w:t>
      </w:r>
      <w:r>
        <w:rPr>
          <w:rFonts w:eastAsia="Times New Roman" w:cs="Times New Roman"/>
          <w:szCs w:val="24"/>
        </w:rPr>
        <w:t xml:space="preserve">προϋπολογισμό </w:t>
      </w:r>
      <w:r>
        <w:rPr>
          <w:rFonts w:eastAsia="Times New Roman" w:cs="Times New Roman"/>
          <w:szCs w:val="24"/>
        </w:rPr>
        <w:t>για το Υπουργείο Μεταναστευτικής Πολιτικής είναι τα βασικά, διότι η πολιτική την οποία θα εφαρμόσουμε -και μέχρι στιγμής την εφαρμόσαμε με επιτυχία- είναι να διεκ</w:t>
      </w:r>
      <w:r>
        <w:rPr>
          <w:rFonts w:eastAsia="Times New Roman" w:cs="Times New Roman"/>
          <w:szCs w:val="24"/>
        </w:rPr>
        <w:t>δικήσουμε, πρώτον, και να απορροφήσουμε, δεύτερον, χρήματα από την Ευρωπαϊκή Ένωση.</w:t>
      </w:r>
    </w:p>
    <w:p w14:paraId="09F878F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πω επειδή πετύχαμε, αυτή η Κυβέρνηση το πέτυχε να αναγάγει το πρόβλημα όχι σε ελληνικό, αλλά σε ένα ευρωπαϊκό πρόβλημα το οποίο συμβαίνει στην Ελλάδα, συμβαίνει</w:t>
      </w:r>
      <w:r>
        <w:rPr>
          <w:rFonts w:eastAsia="Times New Roman" w:cs="Times New Roman"/>
          <w:szCs w:val="24"/>
        </w:rPr>
        <w:t xml:space="preserve"> στην Ιταλία για τους Ιταλούς αντίστοιχα. Μέσα από αυτή τη λογική διεκδικούμε χρήματα. Τα παίρνουμε. Έχουμε απορροφήσει τα έκτακτα κονδύλια. Και τώρα είμαστε σε θέση και αυξάνουμε συνέχεια την απορρόφηση των τακτικών κονδυλίων.</w:t>
      </w:r>
    </w:p>
    <w:p w14:paraId="09F878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εθνικοί πόροι οι οποίοι θ</w:t>
      </w:r>
      <w:r>
        <w:rPr>
          <w:rFonts w:eastAsia="Times New Roman" w:cs="Times New Roman"/>
          <w:szCs w:val="24"/>
        </w:rPr>
        <w:t>α χρησιμοποιηθούν, γιατί δεν γίνεται να αντιμετωπίσεις μεταναστευτικό και προσφυγικό χωρίς τη χρήση εθνικών πόρων, ευτυχώς εκπίπτουν από τα πλαίσια της συμφωνίας, δηλαδή δημοσιονομικά δεν θα επιβαρύνουν τη χώρα μας.</w:t>
      </w:r>
    </w:p>
    <w:p w14:paraId="09F878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Τελειώνοντας, θέλω να πω ότι μέσα στα μέ</w:t>
      </w:r>
      <w:r>
        <w:rPr>
          <w:rFonts w:eastAsia="Times New Roman" w:cs="Times New Roman"/>
          <w:szCs w:val="24"/>
        </w:rPr>
        <w:t xml:space="preserve">τρα που η Κυβέρνηση του ΣΥΡΙΖΑ προβλέπει να πάρει και το Υπουργείο Μεταναστευτικής Πολιτικής προωθεί, είναι η χρηματοδότηση από την Ευρωπαϊκή Ένωση αλλά και από τον </w:t>
      </w:r>
      <w:r>
        <w:rPr>
          <w:rFonts w:eastAsia="Times New Roman" w:cs="Times New Roman"/>
          <w:szCs w:val="24"/>
        </w:rPr>
        <w:t>προϋπολογισμό</w:t>
      </w:r>
      <w:r>
        <w:rPr>
          <w:rFonts w:eastAsia="Times New Roman" w:cs="Times New Roman"/>
          <w:szCs w:val="24"/>
        </w:rPr>
        <w:t>, είναι ένα μεγάλο κομμάτι της να περάσει στους δήμους και ειδικά σε αυτούς το</w:t>
      </w:r>
      <w:r>
        <w:rPr>
          <w:rFonts w:eastAsia="Times New Roman" w:cs="Times New Roman"/>
          <w:szCs w:val="24"/>
        </w:rPr>
        <w:t xml:space="preserve">υς δήμους, αυτό το κομμάτι της τοπικής </w:t>
      </w:r>
      <w:r>
        <w:rPr>
          <w:rFonts w:eastAsia="Times New Roman" w:cs="Times New Roman"/>
          <w:szCs w:val="24"/>
        </w:rPr>
        <w:lastRenderedPageBreak/>
        <w:t xml:space="preserve">αυτοδιοίκησης, που πιο πολύ από τους άλλους δοκιμάζονται από το προσφυγικό και το μεταναστευτικό. </w:t>
      </w:r>
    </w:p>
    <w:p w14:paraId="09F878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υπολογίζουμε ότι, εφόσον οι ροές δεν αυξηθούν και εφόσον οι συμφωνίες με την Ευρωπαϊκή Έν</w:t>
      </w:r>
      <w:r>
        <w:rPr>
          <w:rFonts w:eastAsia="Times New Roman" w:cs="Times New Roman"/>
          <w:szCs w:val="24"/>
        </w:rPr>
        <w:t xml:space="preserve">ωση εφαρμοστούν, μέχρι το τέλος του 2017 πάνω από είκοσι χιλιάδες πρόσφυγες θα έχουν </w:t>
      </w:r>
      <w:proofErr w:type="spellStart"/>
      <w:r>
        <w:rPr>
          <w:rFonts w:eastAsia="Times New Roman" w:cs="Times New Roman"/>
          <w:szCs w:val="24"/>
        </w:rPr>
        <w:t>μετεγκατασταθεί</w:t>
      </w:r>
      <w:proofErr w:type="spellEnd"/>
      <w:r>
        <w:rPr>
          <w:rFonts w:eastAsia="Times New Roman" w:cs="Times New Roman"/>
          <w:szCs w:val="24"/>
        </w:rPr>
        <w:t xml:space="preserve"> στην Ευρώπη. Στο ίδιο διάστημα εμείς θα πρέπει να εξασφαλίσουμε για αυτούς, και για εμάς, συνθήκες ανθρώπινης αξιοπρέπειας, οι οποίες τιμούν και τη δική μα</w:t>
      </w:r>
      <w:r>
        <w:rPr>
          <w:rFonts w:eastAsia="Times New Roman" w:cs="Times New Roman"/>
          <w:szCs w:val="24"/>
        </w:rPr>
        <w:t>ς αξιοπρέπεια, και συνθήκες ασφάλειας και για αυτούς και για εμάς μέσα σε μια περιοχή έκδηλα ταραγμένη και ανασφαλή. Εννοώ τη λεκάνη της Μεσογείου, εννοώ το Αιγαίο, εννοώ τη Μεσόγειο από την πλευρά της Ιταλίας.</w:t>
      </w:r>
    </w:p>
    <w:p w14:paraId="09F878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προσφυγικό είναι ένα θέμα το οποίο δεν σηκ</w:t>
      </w:r>
      <w:r>
        <w:rPr>
          <w:rFonts w:eastAsia="Times New Roman" w:cs="Times New Roman"/>
          <w:szCs w:val="24"/>
        </w:rPr>
        <w:t xml:space="preserve">ώνει αντιπολίτευση, δεν σηκώνει κραυγές, δεν σηκώνει φωνές, δεν σηκώνει πολιτικές δολοφονίες. Είναι διαφορετικό πράγμα να ασκηθεί κριτική για τη διαχείριση, να </w:t>
      </w:r>
      <w:r>
        <w:rPr>
          <w:rFonts w:eastAsia="Times New Roman" w:cs="Times New Roman"/>
          <w:szCs w:val="24"/>
        </w:rPr>
        <w:lastRenderedPageBreak/>
        <w:t xml:space="preserve">ασκηθεί κριτική για αυτό ή για το άλλο και είναι διαφορετικό πράγμα να αναχθεί το προσφυγικό σε </w:t>
      </w:r>
      <w:r>
        <w:rPr>
          <w:rFonts w:eastAsia="Times New Roman" w:cs="Times New Roman"/>
          <w:szCs w:val="24"/>
        </w:rPr>
        <w:t>μείζον ζήτημα αντιπολίτευσης.</w:t>
      </w:r>
    </w:p>
    <w:p w14:paraId="09F878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Νομίζω ότι μέχρι τώρα η Αντιπολίτευση μέσα στη Βουλή, στο δημοκρατικό τόξο, κατάφερε και κράτησε κάποιους τόνους με πολλή αξιοπρέπεια, παρ</w:t>
      </w:r>
      <w:r>
        <w:rPr>
          <w:rFonts w:eastAsia="Times New Roman" w:cs="Times New Roman"/>
          <w:szCs w:val="24"/>
        </w:rPr>
        <w:t xml:space="preserve">’ </w:t>
      </w:r>
      <w:r>
        <w:rPr>
          <w:rFonts w:eastAsia="Times New Roman" w:cs="Times New Roman"/>
          <w:szCs w:val="24"/>
        </w:rPr>
        <w:t>όλες τις διαφωνίες που μπορεί να έχουμε. Θα έκανα έκκληση, λοιπόν, αυτό να συνεχιστεί,</w:t>
      </w:r>
      <w:r>
        <w:rPr>
          <w:rFonts w:eastAsia="Times New Roman" w:cs="Times New Roman"/>
          <w:szCs w:val="24"/>
        </w:rPr>
        <w:t xml:space="preserve"> μήπως μπορέσουμε, εφόσον και για όσο ισχύει η συμφωνία Ευρώπης-Τουρκίας, μέσα στα επόμενα δυο-τρία χρόνια, να έχει η χώρα μας λύσει αυτό το πρόβλημα. </w:t>
      </w:r>
    </w:p>
    <w:p w14:paraId="09F878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Όχι να το έχει λύσει κρύβοντάς το κάτω από το χαλί, όχι να το έχει λύσει μη γνωρίζοντας πού πήγαν όλοι α</w:t>
      </w:r>
      <w:r>
        <w:rPr>
          <w:rFonts w:eastAsia="Times New Roman" w:cs="Times New Roman"/>
          <w:szCs w:val="24"/>
        </w:rPr>
        <w:t>υτοί που πέρασαν, ποιοι είναι, πώς είναι, αλλά λύνοντάς το με βάση τις διεθνής συνθήκες, την ελληνική νομοθεσία, τη συνθήκη της Γενεύης και κυρίως με βάση τις δυνατότητες και τις προοπτικές για ένταξη όσων μείνουν εδώ πέρα και για ζητήματα τα οποία ωφελούν</w:t>
      </w:r>
      <w:r>
        <w:rPr>
          <w:rFonts w:eastAsia="Times New Roman" w:cs="Times New Roman"/>
          <w:szCs w:val="24"/>
        </w:rPr>
        <w:t xml:space="preserve"> την ασφάλεια της χώρας μας και την προοπτική ανάπτυξης της χώρας μας. </w:t>
      </w:r>
    </w:p>
    <w:p w14:paraId="09F878F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9F878FB"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 xml:space="preserve">πτέρυγα </w:t>
      </w:r>
      <w:r>
        <w:rPr>
          <w:rFonts w:eastAsia="Times New Roman" w:cs="Times New Roman"/>
          <w:szCs w:val="24"/>
        </w:rPr>
        <w:t>του ΣΥΡΙΖΑ)</w:t>
      </w:r>
    </w:p>
    <w:p w14:paraId="09F878F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για ένα θέμα διαδικασίας. </w:t>
      </w:r>
    </w:p>
    <w:p w14:paraId="09F878F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Πάλι; </w:t>
      </w:r>
    </w:p>
    <w:p w14:paraId="09F878FE"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 xml:space="preserve">Για ποιο διαδικαστικό, κύριε Λοβέρδο; Δεν υπάρχει διαδικασία. </w:t>
      </w:r>
    </w:p>
    <w:p w14:paraId="09F878FF"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υπάρχει θέμα διαδικασίας κάθε τρεις και λίγο. Τη διαδικασία την έχουμε συμφωνήσει από την αρχή. Έλεος!</w:t>
      </w:r>
    </w:p>
    <w:p w14:paraId="09F87900"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Πριν σας δώσω τον λό</w:t>
      </w:r>
      <w:r>
        <w:rPr>
          <w:rFonts w:eastAsia="Times New Roman" w:cs="Times New Roman"/>
          <w:szCs w:val="24"/>
        </w:rPr>
        <w:t xml:space="preserve">γο, να σας πω ότι –αυτό τουλάχιστον παρέλαβα από τον κ. Κακλαμάνη– είμαστε στη διαδικασία όπου μιλάει ο Υπουργός, θα μιλήσουν πέντε Βουλευτές, θα μιλήσει Υπουργός και θα προχωρήσουμε. Πέραν τούτου δεν έχουμε να πούμε τίποτε. </w:t>
      </w:r>
    </w:p>
    <w:p w14:paraId="09F87901"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Θέλετε να σα</w:t>
      </w:r>
      <w:r>
        <w:rPr>
          <w:rFonts w:eastAsia="Times New Roman" w:cs="Times New Roman"/>
          <w:szCs w:val="24"/>
        </w:rPr>
        <w:t xml:space="preserve">ς στείλω το αίτημα με δύο υπογραφές για να πάρω τον λόγο αυτοδικαίως ή να σας παρακαλέσω να μου δώσετε τριάντα δευτερόλεπτα; Θέλω να πω κάτι σήμερα που είπα και χθες και μου έδωσε δίκιο ο Πρόεδρος της Βουλής. </w:t>
      </w:r>
    </w:p>
    <w:p w14:paraId="09F87902"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Εάν δεν μου δώσετε τον λόγο, θα εφαρμόσω τον Κ</w:t>
      </w:r>
      <w:r>
        <w:rPr>
          <w:rFonts w:eastAsia="Times New Roman" w:cs="Times New Roman"/>
          <w:szCs w:val="24"/>
        </w:rPr>
        <w:t xml:space="preserve">ανονισμό. </w:t>
      </w:r>
    </w:p>
    <w:p w14:paraId="09F87903"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 εφαρμόσετε τον Κανονισμό. </w:t>
      </w:r>
    </w:p>
    <w:p w14:paraId="09F87904"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Γεράσιμο </w:t>
      </w:r>
      <w:proofErr w:type="spellStart"/>
      <w:r>
        <w:rPr>
          <w:rFonts w:eastAsia="Times New Roman" w:cs="Times New Roman"/>
          <w:szCs w:val="24"/>
        </w:rPr>
        <w:t>Μπαλαούρα</w:t>
      </w:r>
      <w:proofErr w:type="spellEnd"/>
      <w:r>
        <w:rPr>
          <w:rFonts w:eastAsia="Times New Roman" w:cs="Times New Roman"/>
          <w:szCs w:val="24"/>
        </w:rPr>
        <w:t xml:space="preserve">, για επτά λεπτά. </w:t>
      </w:r>
    </w:p>
    <w:p w14:paraId="09F87905"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(ΜΑΚΗΣ)</w:t>
      </w:r>
      <w:r>
        <w:rPr>
          <w:rFonts w:eastAsia="Times New Roman" w:cs="Times New Roman"/>
          <w:b/>
          <w:szCs w:val="24"/>
        </w:rPr>
        <w:t xml:space="preserve"> ΜΠΑΛΑΟΥΡΑΣ: </w:t>
      </w:r>
      <w:r>
        <w:rPr>
          <w:rFonts w:eastAsia="Times New Roman" w:cs="Times New Roman"/>
          <w:szCs w:val="24"/>
        </w:rPr>
        <w:t xml:space="preserve">Συνάδελφοι, ακούγοντας την Αντιπολίτευση μιάμιση μέρα τώρα, μου ήρθαν στον νου οι στίχοι του </w:t>
      </w:r>
      <w:r>
        <w:rPr>
          <w:rFonts w:eastAsia="Times New Roman" w:cs="Times New Roman"/>
          <w:szCs w:val="24"/>
        </w:rPr>
        <w:t>Μανώλη Αναγνωστάκη ως σαν τα θύματά σας –Νέας Δημοκρατία και ΠΑΣΟΚ- να φωνάζουν με τους στίχους αυτούς του Αναγνωστάκη. Ακούστε τους:</w:t>
      </w:r>
    </w:p>
    <w:p w14:paraId="09F87906"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«Δεν χάσαμε μόνο τον τιποτένιο μισθό μας. Τα πιο ακριβά ενθύμια που μέσα στην κάσα κρύβαμε. Στο τέλος το ίδιο το σπίτι μας</w:t>
      </w:r>
      <w:r>
        <w:rPr>
          <w:rFonts w:eastAsia="Times New Roman" w:cs="Times New Roman"/>
          <w:szCs w:val="24"/>
        </w:rPr>
        <w:t xml:space="preserve"> με όλα τα υπάρχοντα. Δεν βγάλαμε καλό χαρτί. Χάναμε. Χάναμε ολοένα. Δώστε μας πίσω» –φωνάζουν- «τα χρόνια μας. Δώστε μας πίσω τα χαρτιά μας.»</w:t>
      </w:r>
    </w:p>
    <w:p w14:paraId="09F87907"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Γιατί, συνάδελφοι της Αντιπολίτευσης που ονομάτισα, αφήσατε πίσω σας μια χώρα λεηλατημένη σε ερείπια. Από πού να </w:t>
      </w:r>
      <w:r>
        <w:rPr>
          <w:rFonts w:eastAsia="Times New Roman" w:cs="Times New Roman"/>
          <w:szCs w:val="24"/>
        </w:rPr>
        <w:t>αρχίσεις την ανοικοδόμηση και μάλιστα σε ένα εχθρικό περίγυρο που φωνάζετε; Από αυτό το κράτος το πελατειακό χωρίς δομές, με μια τεράστια γραφειοκρατία, χωρίς ποιότητα υπηρεσιών, κράτος-λάφυρο, κρατικοδίαιτο στους ημέτερους;</w:t>
      </w:r>
    </w:p>
    <w:p w14:paraId="09F87908"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Μιλάτε εσείς για πάταξη της φορ</w:t>
      </w:r>
      <w:r>
        <w:rPr>
          <w:rFonts w:eastAsia="Times New Roman" w:cs="Times New Roman"/>
          <w:szCs w:val="24"/>
        </w:rPr>
        <w:t>οδιαφυγής, της φοροκλοπής, του λαθρεμπορίου; Δεν τα ανεχτήκατε απλώς, αλλά μαζί τα στήσατε. Με ποιες δομές; Με ποιο προσωπικό; Τι αφήσατε πίσω σας, προκειμένου εμείς να υλοποιήσουμε την πολιτική μας;</w:t>
      </w:r>
    </w:p>
    <w:p w14:paraId="09F87909"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Και από πάνω, επειδή δεν μπορείτε να κάνετε πολιτική, κά</w:t>
      </w:r>
      <w:r>
        <w:rPr>
          <w:rFonts w:eastAsia="Times New Roman" w:cs="Times New Roman"/>
          <w:szCs w:val="24"/>
        </w:rPr>
        <w:t xml:space="preserve">νετε μικροπολιτική σε αγαστή συνεννόηση με τα αγαπημένα σας ΜΜΕ, εάν ο Τσίπρας πήγε στην Πάρο με τους πενήντα τρεις –ενώ πήγε με έξι-, εάν ο Τσίπρας, όπως είπε άγνωστος δήθεν πιλότος, ξόδεψε 300.000 ευρώ, ενώ ήταν μόνο 23.000 ευρώ, για να </w:t>
      </w:r>
      <w:proofErr w:type="spellStart"/>
      <w:r>
        <w:rPr>
          <w:rFonts w:eastAsia="Times New Roman" w:cs="Times New Roman"/>
          <w:szCs w:val="24"/>
        </w:rPr>
        <w:t>αποτίσει</w:t>
      </w:r>
      <w:proofErr w:type="spellEnd"/>
      <w:r>
        <w:rPr>
          <w:rFonts w:eastAsia="Times New Roman" w:cs="Times New Roman"/>
          <w:szCs w:val="24"/>
        </w:rPr>
        <w:t xml:space="preserve"> φόρο τιμ</w:t>
      </w:r>
      <w:r>
        <w:rPr>
          <w:rFonts w:eastAsia="Times New Roman" w:cs="Times New Roman"/>
          <w:szCs w:val="24"/>
        </w:rPr>
        <w:t>ής εκ μέρους όλων των Ευρωπαίων –το υπογραμμίζω αυτό- στους ανθρώπους που ενέπνευσαν και εμπνέουν εκατομμύρια καταφρονημένους ανθρώπους για να αποκτήσουν την χαμένη περηφάνειά τους.</w:t>
      </w:r>
    </w:p>
    <w:p w14:paraId="09F8790A"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Τον είχαν εξουσιοδοτήσει;</w:t>
      </w:r>
    </w:p>
    <w:p w14:paraId="09F8790B"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Να</w:t>
      </w:r>
      <w:r>
        <w:rPr>
          <w:rFonts w:eastAsia="Times New Roman" w:cs="Times New Roman"/>
          <w:szCs w:val="24"/>
        </w:rPr>
        <w:t xml:space="preserve">ι, κυρία </w:t>
      </w:r>
      <w:proofErr w:type="spellStart"/>
      <w:r>
        <w:rPr>
          <w:rFonts w:eastAsia="Times New Roman" w:cs="Times New Roman"/>
          <w:szCs w:val="24"/>
        </w:rPr>
        <w:t>Βούλτεψη</w:t>
      </w:r>
      <w:proofErr w:type="spellEnd"/>
      <w:r>
        <w:rPr>
          <w:rFonts w:eastAsia="Times New Roman" w:cs="Times New Roman"/>
          <w:szCs w:val="24"/>
        </w:rPr>
        <w:t xml:space="preserve">, τη χαμένη περηφάνειά τους. Να αισθανθούν άνθρωποι στη Λατινική Αμερική, στην Αφρική, στην Ασία, στην Ευρώπη ακόμα. </w:t>
      </w:r>
    </w:p>
    <w:p w14:paraId="09F8790C"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Ας ελευθερώσει μερικούς κρατούμενους ακόμα. </w:t>
      </w:r>
    </w:p>
    <w:p w14:paraId="09F8790D"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Αφήστε αυτήν την προπαγάνδα, αυτήν τη σκιά. </w:t>
      </w:r>
    </w:p>
    <w:p w14:paraId="09F8790E"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Ποια προπαγάνδα; Στη φυλακή είναι.</w:t>
      </w:r>
    </w:p>
    <w:p w14:paraId="09F8790F"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Ο προϋπολογισμός του 2017 καταρτίστηκε με σειρά κοινωνικά χαρακτηριστικά, με ξεκάθαρη στόχευση για την προστασία των φτωχότερων στ</w:t>
      </w:r>
      <w:r>
        <w:rPr>
          <w:rFonts w:eastAsia="Times New Roman" w:cs="Times New Roman"/>
          <w:szCs w:val="24"/>
        </w:rPr>
        <w:t>ρωμάτων του ελληνικού λαού και την ενίσχυση της δημόσιας υγείας και παιδείας.</w:t>
      </w:r>
    </w:p>
    <w:p w14:paraId="09F87910"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Όμως, προχθές την επιτυχία της χώρας μας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σε πρώτο –υπογραμμίζω– βραχυχρόνιο επίπεδο τη σχολιάσατε αρνητικά. </w:t>
      </w:r>
    </w:p>
    <w:p w14:paraId="09F8791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Αποφασίστηκε η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ύψου</w:t>
      </w:r>
      <w:r>
        <w:rPr>
          <w:rFonts w:eastAsia="Times New Roman" w:cs="Times New Roman"/>
          <w:szCs w:val="24"/>
        </w:rPr>
        <w:t xml:space="preserve">ς 22% του ΑΕΠ, δηλαδή περίπου 45 δισεκατομμύρια ευρώ και η μετατροπή των κυμαινόμενων επιτοκίων σε σταθερά ύψους 1,5% που προστατεύει την ελληνική οικονομία, σε ένα περιβάλλον αυξημένης διεθνούς αβεβαιότητας. </w:t>
      </w:r>
    </w:p>
    <w:p w14:paraId="09F8791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Δηλώνουμε, ωστόσο, παρά το γεγονός ότι είμαστε</w:t>
      </w:r>
      <w:r>
        <w:rPr>
          <w:rFonts w:eastAsia="Times New Roman" w:cs="Times New Roman"/>
          <w:szCs w:val="24"/>
        </w:rPr>
        <w:t xml:space="preserve"> σ’ αυτή την αβεβαιότητα, ότι δεν πρόκειται να αποδεχθούμε σε κα</w:t>
      </w:r>
      <w:r>
        <w:rPr>
          <w:rFonts w:eastAsia="Times New Roman" w:cs="Times New Roman"/>
          <w:szCs w:val="24"/>
        </w:rPr>
        <w:t>μ</w:t>
      </w:r>
      <w:r>
        <w:rPr>
          <w:rFonts w:eastAsia="Times New Roman" w:cs="Times New Roman"/>
          <w:szCs w:val="24"/>
        </w:rPr>
        <w:t>μία περίπτωση την απαίτηση για μέτρα μετά τη λήξη του προγράμματος. Εμμένουμε σταθερά στη θέση μας ότι η Ελλάδα δεν μπορεί να αποτελεί την εξαίρεση στην ευρωπαϊκή κανονικότητα σε ό,τι αφορά σ</w:t>
      </w:r>
      <w:r>
        <w:rPr>
          <w:rFonts w:eastAsia="Times New Roman" w:cs="Times New Roman"/>
          <w:szCs w:val="24"/>
        </w:rPr>
        <w:t xml:space="preserve">τις εργασιακές σχέσεις. </w:t>
      </w:r>
    </w:p>
    <w:p w14:paraId="09F8791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ρώτησα τον κ. </w:t>
      </w:r>
      <w:proofErr w:type="spellStart"/>
      <w:r>
        <w:rPr>
          <w:rFonts w:eastAsia="Times New Roman" w:cs="Times New Roman"/>
          <w:szCs w:val="24"/>
        </w:rPr>
        <w:t>Βρούτση</w:t>
      </w:r>
      <w:proofErr w:type="spellEnd"/>
      <w:r>
        <w:rPr>
          <w:rFonts w:eastAsia="Times New Roman" w:cs="Times New Roman"/>
          <w:szCs w:val="24"/>
        </w:rPr>
        <w:t xml:space="preserve">, τον καθ’ ύλην υπεύθυνο της Νέας Δημοκρατίας, και σαν Υπουργό και σαν σκιώδη σήμερα. Με τη σκιά θα μείνει, βέβαια, αλλά δεν πειράζει. Όσον αφορά τον κ. Μητσοτάκη, προσπάθησε να τον διορθώσει ο κ. </w:t>
      </w:r>
      <w:r>
        <w:rPr>
          <w:rFonts w:eastAsia="Times New Roman" w:cs="Times New Roman"/>
          <w:szCs w:val="24"/>
        </w:rPr>
        <w:t>Κακλαμάνης. Και ξέρουμε τη γνωστή συζήτηση που έκανε ο κ. Κακλαμάνης δημοσίως, ότι ο κ. Μητσοτάκης πήρε τη γραμμή από τη Νέα Δημοκρατία για την προστασία των συλλογικών διαπραγματεύσεων, αλλά μετά υπαναχώρησε στα πιο αδιάλλακτα στοιχεία του κόμματός του. Α</w:t>
      </w:r>
      <w:r>
        <w:rPr>
          <w:rFonts w:eastAsia="Times New Roman" w:cs="Times New Roman"/>
          <w:szCs w:val="24"/>
        </w:rPr>
        <w:t xml:space="preserve">υτή είναι η κατάσταση με τη Νέα Δημοκρατία και με την παρούσα ηγεσία. </w:t>
      </w:r>
    </w:p>
    <w:p w14:paraId="09F8791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Η συζήτηση για τα μεσοπρόθεσμα και μακροπρόθεσμα μέτρα για το χρέος θα συνεχιστεί. Στόχος της συζήτησης αυτής είναι η περαιτέρω ελάφρυνση του ελληνικού χρέους που θα συμπαρασύρει προς τ</w:t>
      </w:r>
      <w:r>
        <w:rPr>
          <w:rFonts w:eastAsia="Times New Roman" w:cs="Times New Roman"/>
          <w:szCs w:val="24"/>
        </w:rPr>
        <w:t xml:space="preserve">α κάτω και τα πρωτογενή πλεονάσματα μετά τη λήξη του προγράμματος. Και αντί να έχετε το θάρρος να καλοδεχθείτε τη σημαντική αυτή εξέλιξη, αντίθετα έχετε το θράσος να την αντιπαραβάλετε με το περιβόητο </w:t>
      </w:r>
      <w:r>
        <w:rPr>
          <w:rFonts w:eastAsia="Times New Roman" w:cs="Times New Roman"/>
          <w:szCs w:val="24"/>
          <w:lang w:val="en-US"/>
        </w:rPr>
        <w:t>PSI</w:t>
      </w:r>
      <w:r>
        <w:rPr>
          <w:rFonts w:eastAsia="Times New Roman" w:cs="Times New Roman"/>
          <w:szCs w:val="24"/>
        </w:rPr>
        <w:t>. Χθες όλοι οι ομιλητές της Νέας Δημοκρατίας και του</w:t>
      </w:r>
      <w:r>
        <w:rPr>
          <w:rFonts w:eastAsia="Times New Roman" w:cs="Times New Roman"/>
          <w:szCs w:val="24"/>
        </w:rPr>
        <w:t xml:space="preserve"> ΠΑΣΟΚ μιλούσατε για το </w:t>
      </w:r>
      <w:r>
        <w:rPr>
          <w:rFonts w:eastAsia="Times New Roman" w:cs="Times New Roman"/>
          <w:szCs w:val="24"/>
          <w:lang w:val="en-US"/>
        </w:rPr>
        <w:t>PSI</w:t>
      </w:r>
      <w:r>
        <w:rPr>
          <w:rFonts w:eastAsia="Times New Roman" w:cs="Times New Roman"/>
          <w:szCs w:val="24"/>
        </w:rPr>
        <w:t xml:space="preserve"> που έδωσε -όλος ο κόσμος το ξέρει και το κατηγορεί- ένα τελειωτικό σπρώξιμο στη διάλυση των ασφαλιστικών ταμείων. Δεκαεννιά δισεκατομμύρια κόστισε το </w:t>
      </w:r>
      <w:r>
        <w:rPr>
          <w:rFonts w:eastAsia="Times New Roman" w:cs="Times New Roman"/>
          <w:szCs w:val="24"/>
          <w:lang w:val="en-US"/>
        </w:rPr>
        <w:t>PSI</w:t>
      </w:r>
      <w:r>
        <w:rPr>
          <w:rFonts w:eastAsia="Times New Roman" w:cs="Times New Roman"/>
          <w:szCs w:val="24"/>
        </w:rPr>
        <w:t xml:space="preserve"> στα ασφαλιστικά ταμεία. Κατέστρεψε 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που είχαν βάλει</w:t>
      </w:r>
      <w:r>
        <w:rPr>
          <w:rFonts w:eastAsia="Times New Roman" w:cs="Times New Roman"/>
          <w:szCs w:val="24"/>
        </w:rPr>
        <w:t xml:space="preserve"> ό,τι επενδύσεις είχαν στο δήθεν ισχυρό κράτος -όχι ισχυρό απλώς, αλλά τίμιο- για να προστατεύσουν τις επενδύσεις τους και βύθισε τις ελληνικές τράπεζες στηρίζοντας τις ξένες. Αυτό ήταν το </w:t>
      </w:r>
      <w:r>
        <w:rPr>
          <w:rFonts w:eastAsia="Times New Roman" w:cs="Times New Roman"/>
          <w:szCs w:val="24"/>
          <w:lang w:val="en-US"/>
        </w:rPr>
        <w:t>PSI</w:t>
      </w:r>
      <w:r>
        <w:rPr>
          <w:rFonts w:eastAsia="Times New Roman" w:cs="Times New Roman"/>
          <w:szCs w:val="24"/>
        </w:rPr>
        <w:t xml:space="preserve"> σας. Μιλήσατε -και μάλιστα στην Επιτροπή Οικονομικών Υποθέσεων-</w:t>
      </w:r>
      <w:r>
        <w:rPr>
          <w:rFonts w:eastAsia="Times New Roman" w:cs="Times New Roman"/>
          <w:szCs w:val="24"/>
        </w:rPr>
        <w:t xml:space="preserve"> για </w:t>
      </w:r>
      <w:r>
        <w:rPr>
          <w:rFonts w:eastAsia="Times New Roman" w:cs="Times New Roman"/>
          <w:szCs w:val="24"/>
        </w:rPr>
        <w:lastRenderedPageBreak/>
        <w:t xml:space="preserve">το χρέος. Θα βάλω αυτό το ζήτημα και θα φωνάξω τον κ. Βενιζέλο κι άλλους για να μιλήσουν για το </w:t>
      </w:r>
      <w:r>
        <w:rPr>
          <w:rFonts w:eastAsia="Times New Roman" w:cs="Times New Roman"/>
          <w:szCs w:val="24"/>
          <w:lang w:val="en-US"/>
        </w:rPr>
        <w:t>PSI</w:t>
      </w:r>
      <w:r>
        <w:rPr>
          <w:rFonts w:eastAsia="Times New Roman" w:cs="Times New Roman"/>
          <w:szCs w:val="24"/>
        </w:rPr>
        <w:t>. Μιλάτε για πρωτογενή πλεονάσματα εσείς που δεσμευθήκατε για χρόνια σε δυσθεώρητα πρωτογενή πλεονάσματα ύψους 4,5%, ενώ με την ισχύουσα νομοθεσία εξοικ</w:t>
      </w:r>
      <w:r>
        <w:rPr>
          <w:rFonts w:eastAsia="Times New Roman" w:cs="Times New Roman"/>
          <w:szCs w:val="24"/>
        </w:rPr>
        <w:t xml:space="preserve">ονομούνται 20 δισεκατομμύρια. </w:t>
      </w:r>
    </w:p>
    <w:p w14:paraId="09F8791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Συνάδελφοι, ο </w:t>
      </w:r>
      <w:r>
        <w:rPr>
          <w:rFonts w:eastAsia="Times New Roman" w:cs="Times New Roman"/>
          <w:szCs w:val="24"/>
        </w:rPr>
        <w:t xml:space="preserve">προϋπολογισμός </w:t>
      </w:r>
      <w:r>
        <w:rPr>
          <w:rFonts w:eastAsia="Times New Roman" w:cs="Times New Roman"/>
          <w:szCs w:val="24"/>
        </w:rPr>
        <w:t>είναι ένας προϋπολογισμός ανάγκης. Πηγάζει από το τρίτο μνημόνιο που αναγκαστήκαμε να υπογράψουμε το καλοκαίρι του 2015 και που με μεγάλη της χαρά και μεγάλη της ανυπομονησία συνυπόγραψε και η Νέα</w:t>
      </w:r>
      <w:r>
        <w:rPr>
          <w:rFonts w:eastAsia="Times New Roman" w:cs="Times New Roman"/>
          <w:szCs w:val="24"/>
        </w:rPr>
        <w:t xml:space="preserve"> Δημοκρατία.</w:t>
      </w:r>
    </w:p>
    <w:p w14:paraId="09F8791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Λέτε για τον Στουρνάρα. Δεν το λέει η Τράπεζα της Ελλάδας. Να το ξεκαθαρίσουμε. Το λέει ο Γιάννης ο Στουρνάρας, που όλοι ξέρουμε πολύ καλά το πρόσφατο παρελθόν του. Ποτέ η Τράπεζα της Ελλάδας δεν είπε ότι κόστισε η διαπραγμάτευση 86 δισεκατομμ</w:t>
      </w:r>
      <w:r>
        <w:rPr>
          <w:rFonts w:eastAsia="Times New Roman" w:cs="Times New Roman"/>
          <w:szCs w:val="24"/>
        </w:rPr>
        <w:t xml:space="preserve">ύρια. Και παρ’ όλα αυτά, </w:t>
      </w:r>
      <w:r>
        <w:rPr>
          <w:rFonts w:eastAsia="Times New Roman" w:cs="Times New Roman"/>
          <w:szCs w:val="24"/>
        </w:rPr>
        <w:lastRenderedPageBreak/>
        <w:t xml:space="preserve">λαμβάνουμε ακριβώς τα μισά μέτρα απ’ όσα θα λάμβαναν η Νέα Δημοκρατία και το ΠΑΣΟΚ αν είχαν μείνει στην κυβέρνηση. Θα θέλαμε, προφανώς κι άλλα κονδύλια, όπως για τον πολιτισμό. </w:t>
      </w:r>
    </w:p>
    <w:p w14:paraId="09F8791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 xml:space="preserve">λήξεως </w:t>
      </w:r>
      <w:r>
        <w:rPr>
          <w:rFonts w:eastAsia="Times New Roman" w:cs="Times New Roman"/>
          <w:szCs w:val="24"/>
        </w:rPr>
        <w:t>της ομιλίας του κυρίου Βουλευτή)</w:t>
      </w:r>
    </w:p>
    <w:p w14:paraId="09F8791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ήθελα</w:t>
      </w:r>
      <w:r w:rsidRPr="008969B5">
        <w:rPr>
          <w:rFonts w:eastAsia="Times New Roman" w:cs="Times New Roman"/>
          <w:szCs w:val="24"/>
        </w:rPr>
        <w:t xml:space="preserve"> </w:t>
      </w:r>
      <w:r>
        <w:rPr>
          <w:rFonts w:eastAsia="Times New Roman" w:cs="Times New Roman"/>
          <w:szCs w:val="24"/>
        </w:rPr>
        <w:t>λίγο χρόνο</w:t>
      </w:r>
      <w:r>
        <w:rPr>
          <w:rFonts w:eastAsia="Times New Roman" w:cs="Times New Roman"/>
          <w:szCs w:val="24"/>
        </w:rPr>
        <w:t xml:space="preserve">, κύριε Πρόεδρε, σας παρακαλώ. </w:t>
      </w:r>
    </w:p>
    <w:p w14:paraId="09F879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Επιδιώκουμε να πιάσουμε τους συμφωνηθέντες στόχους για να έρθουμε πιο κοντά στην κανονικότητα, ώστε να τελειώνουμε μια καλή με το καθεστώς της νεοφιλελεύθερης επιτρο</w:t>
      </w:r>
      <w:r>
        <w:rPr>
          <w:rFonts w:eastAsia="Times New Roman" w:cs="Times New Roman"/>
          <w:szCs w:val="24"/>
        </w:rPr>
        <w:t xml:space="preserve">πείας. Δεν θα πω πολλά νούμερα. </w:t>
      </w:r>
    </w:p>
    <w:p w14:paraId="09F879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Προχωρώ και τελειώνω, κύριε Πρόεδρε, με τα εξής:</w:t>
      </w:r>
    </w:p>
    <w:p w14:paraId="09F8791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Δώσαμε σημαντικά κονδύλια, 400 δισεκατομμύρια παραπάνω σε σχέση με το 2016. Μιλάμε για ανθρωπιστική κρίση. Η ανθρωπιστική κρίση δεν ήρθε από το υπερπέραν. Δεν την έφερε κανέν</w:t>
      </w:r>
      <w:r>
        <w:rPr>
          <w:rFonts w:eastAsia="Times New Roman" w:cs="Times New Roman"/>
          <w:szCs w:val="24"/>
        </w:rPr>
        <w:t xml:space="preserve">ας από εκεί. Εσείς τη δημιουργήσατε. </w:t>
      </w:r>
    </w:p>
    <w:p w14:paraId="09F8791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φόροι πράγματι είναι </w:t>
      </w:r>
      <w:proofErr w:type="spellStart"/>
      <w:r>
        <w:rPr>
          <w:rFonts w:eastAsia="Times New Roman" w:cs="Times New Roman"/>
          <w:szCs w:val="24"/>
        </w:rPr>
        <w:t>βαρείς</w:t>
      </w:r>
      <w:proofErr w:type="spellEnd"/>
      <w:r>
        <w:rPr>
          <w:rFonts w:eastAsia="Times New Roman" w:cs="Times New Roman"/>
          <w:szCs w:val="24"/>
        </w:rPr>
        <w:t xml:space="preserve">, και οι άμεσοι και οι έμμεσοι. Θέλουμε να τους μειώσουμε προοδευτικά. Ο </w:t>
      </w:r>
      <w:proofErr w:type="spellStart"/>
      <w:r>
        <w:rPr>
          <w:rFonts w:eastAsia="Times New Roman" w:cs="Times New Roman"/>
          <w:szCs w:val="24"/>
        </w:rPr>
        <w:t>Τσακαλώτος</w:t>
      </w:r>
      <w:proofErr w:type="spellEnd"/>
      <w:r>
        <w:rPr>
          <w:rFonts w:eastAsia="Times New Roman" w:cs="Times New Roman"/>
          <w:szCs w:val="24"/>
        </w:rPr>
        <w:t xml:space="preserve"> πρότεινε στους πιστωτές να δεχθούν τη μείωση του στόχου για το πλεόνασμα από το 3,5% στο 2,5% και αυτό τ</w:t>
      </w:r>
      <w:r>
        <w:rPr>
          <w:rFonts w:eastAsia="Times New Roman" w:cs="Times New Roman"/>
          <w:szCs w:val="24"/>
        </w:rPr>
        <w:t>ο 1% να πάει στη ραχοκοκαλιά της οικονομίας, στις μικρομεσαίες επιχειρήσεις. Η πρόταση αυτή εκφράζει τη βούληση του ΣΥΡΙΖΑ για μείωση των σημερινών υψηλών φόρων που πράγματι επιβαρύνουν την ανταγωνιστικότητα. Η διαφορά μας με τον κ. Μητσοτάκη, την ηγεσία τ</w:t>
      </w:r>
      <w:r>
        <w:rPr>
          <w:rFonts w:eastAsia="Times New Roman" w:cs="Times New Roman"/>
          <w:szCs w:val="24"/>
        </w:rPr>
        <w:t xml:space="preserve">ης Νέας Δημοκρατίας, είναι ότι εμείς δεν βάζουμε τη μείωση των φόρων πάνω από την προστασία αυτών που έχουν πληγεί σκληρότερα από την κρίση, πάνω από το κράτος πρόνοιας. </w:t>
      </w:r>
    </w:p>
    <w:p w14:paraId="09F8791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Σε πολλά πράγματα οφείλω να πω -και το έχουν πει και κεντρικά μας στελέχη- ότι αργούμε και πρέπει να προχωρήσουμε με γοργότερους ρυθμούς, για τη διαφθορά, για το στήσιμο του νέου παραγωγικού μοντέλου που θα θέλαμε. Όμως, ό,τι και να πείτε, ό,τι και να κάνε</w:t>
      </w:r>
      <w:r>
        <w:rPr>
          <w:rFonts w:eastAsia="Times New Roman"/>
          <w:szCs w:val="24"/>
        </w:rPr>
        <w:t xml:space="preserve">τε, μαζί με τις ελίτ και τα κανάλια δεν θα μπορέσετε να μας βάλετε στο κάδρο σας, στο κάδρο </w:t>
      </w:r>
      <w:r>
        <w:rPr>
          <w:rFonts w:eastAsia="Times New Roman"/>
          <w:szCs w:val="24"/>
        </w:rPr>
        <w:lastRenderedPageBreak/>
        <w:t xml:space="preserve">της </w:t>
      </w:r>
      <w:proofErr w:type="spellStart"/>
      <w:r>
        <w:rPr>
          <w:rFonts w:eastAsia="Times New Roman"/>
          <w:szCs w:val="24"/>
        </w:rPr>
        <w:t>λαμογιάς</w:t>
      </w:r>
      <w:proofErr w:type="spellEnd"/>
      <w:r>
        <w:rPr>
          <w:rFonts w:eastAsia="Times New Roman"/>
          <w:szCs w:val="24"/>
        </w:rPr>
        <w:t xml:space="preserve">, της λεηλασίας, της διαφθοράς, της ανεντιμότητας, τα ανομίας. Θα προχωρήσουμε για να δώσουμε πάλι την ελπίδα στον χειμαζόμενο λαό μας. </w:t>
      </w:r>
    </w:p>
    <w:p w14:paraId="09F8791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Ευχαριστώ πολύ.</w:t>
      </w:r>
    </w:p>
    <w:p w14:paraId="09F8791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9F8792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Μπαλαούρα</w:t>
      </w:r>
      <w:proofErr w:type="spellEnd"/>
      <w:r>
        <w:rPr>
          <w:rFonts w:eastAsia="Times New Roman"/>
          <w:szCs w:val="24"/>
        </w:rPr>
        <w:t>, Βουλευτή του ΣΥΡΙΖΑ.</w:t>
      </w:r>
    </w:p>
    <w:p w14:paraId="09F87921"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t>συνεδρίασή μας παρακολουθούν από τα κάτω δυτικά θεωρεία, αφού προηγουμένως ξεναγήθηκαν στην έκθεση της αίθουσας «ΕΛΕΥΘΕΡΙΟΣ ΒΕΝΙΖΕΛΟΣ» και στη Βιβλιοθήκη της Βουλής και ενημερώθηκαν για την ιστορία του κτηρίου και τον τρόπο οργάνωσης και λειτουργίας της Βο</w:t>
      </w:r>
      <w:r>
        <w:rPr>
          <w:rFonts w:eastAsia="Times New Roman" w:cs="Times New Roman"/>
        </w:rPr>
        <w:t xml:space="preserve">υλής, κυρίες, πρέσβεις, σύζυγοι πρέσβεων ξένων διπλωματικών αποστολών στην Ελλάδα, καθώς και κυρίες μέλη του Λυκείου Ελληνίδων. </w:t>
      </w:r>
    </w:p>
    <w:p w14:paraId="09F87922" w14:textId="77777777" w:rsidR="0008105D" w:rsidRDefault="003C36B0">
      <w:pPr>
        <w:spacing w:after="0"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 xml:space="preserve">σάς </w:t>
      </w:r>
      <w:r>
        <w:rPr>
          <w:rFonts w:eastAsia="Times New Roman" w:cs="Times New Roman"/>
        </w:rPr>
        <w:t xml:space="preserve">καλωσορίζει. </w:t>
      </w:r>
    </w:p>
    <w:p w14:paraId="09F87923" w14:textId="77777777" w:rsidR="0008105D" w:rsidRDefault="003C36B0">
      <w:pPr>
        <w:spacing w:after="0"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09F8792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Έχει έρθει στο Προεδρείο το ακόλουθο έγγραφο: «Κύρι</w:t>
      </w:r>
      <w:r>
        <w:rPr>
          <w:rFonts w:eastAsia="Times New Roman"/>
          <w:szCs w:val="24"/>
        </w:rPr>
        <w:t xml:space="preserve">ε Πρόεδρε, ζητείται ο λόγος, δια του Κοινοβουλευτικού Εκπροσώπου της Δημοκρατικής Συμπαράταξης, βάσει του Κανονισμού». Δεν αναφέρει για ποιο πράγμα είναι και υπογράφουν οι κ.κ. </w:t>
      </w:r>
      <w:proofErr w:type="spellStart"/>
      <w:r>
        <w:rPr>
          <w:rFonts w:eastAsia="Times New Roman"/>
          <w:szCs w:val="24"/>
        </w:rPr>
        <w:t>Χαρακόπουλος</w:t>
      </w:r>
      <w:proofErr w:type="spellEnd"/>
      <w:r>
        <w:rPr>
          <w:rFonts w:eastAsia="Times New Roman"/>
          <w:szCs w:val="24"/>
        </w:rPr>
        <w:t xml:space="preserve"> και Παπαθεοδώρου. Να υποθέσω ότι είναι στα παρεμπίπτοντα ζητήματα…</w:t>
      </w:r>
    </w:p>
    <w:p w14:paraId="09F8792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Άρθρο 67, παράγραφος 2, κύριε Πρόεδρε.</w:t>
      </w:r>
    </w:p>
    <w:p w14:paraId="09F8792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Άρθρο 67, παράγραφος 2. Δεν λέει ποιο είναι. Για τέσσερις λόγους μπορεί να είναι παρεμπίπτον: Ή αιτίαση για παραβίαση συγκεκριμένης διάταξης του Κανονισμού της Βουλ</w:t>
      </w:r>
      <w:r>
        <w:rPr>
          <w:rFonts w:eastAsia="Times New Roman"/>
          <w:szCs w:val="24"/>
        </w:rPr>
        <w:t>ής ή αιτίαση για μη τήρηση της σειράς της ημερήσιας διάταξης -κανένα από τα δύο δεν ισχύει- ή πρόταση για αναβολή της συζήτησης…</w:t>
      </w:r>
    </w:p>
    <w:p w14:paraId="09F8792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Δεν το ξέρετε αυτό. Θα το δούμε όταν μιλήσουμε. </w:t>
      </w:r>
    </w:p>
    <w:p w14:paraId="09F8792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Θα σας πω.</w:t>
      </w:r>
    </w:p>
    <w:p w14:paraId="09F8792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w:t>
      </w:r>
      <w:r>
        <w:rPr>
          <w:rFonts w:eastAsia="Times New Roman"/>
          <w:szCs w:val="24"/>
        </w:rPr>
        <w:t>σει</w:t>
      </w:r>
      <w:proofErr w:type="spellEnd"/>
      <w:r>
        <w:rPr>
          <w:rFonts w:eastAsia="Times New Roman"/>
          <w:szCs w:val="24"/>
        </w:rPr>
        <w:t xml:space="preserve">, λέει στην παράγραφο 3 ότι οι αιτιάσεις </w:t>
      </w:r>
      <w:r>
        <w:rPr>
          <w:rFonts w:eastAsia="Times New Roman"/>
          <w:szCs w:val="24"/>
        </w:rPr>
        <w:t xml:space="preserve">α΄ </w:t>
      </w:r>
      <w:r>
        <w:rPr>
          <w:rFonts w:eastAsia="Times New Roman"/>
          <w:szCs w:val="24"/>
        </w:rPr>
        <w:t>και β</w:t>
      </w:r>
      <w:r>
        <w:rPr>
          <w:rFonts w:eastAsia="Times New Roman"/>
          <w:szCs w:val="24"/>
        </w:rPr>
        <w:t>΄</w:t>
      </w:r>
      <w:r>
        <w:rPr>
          <w:rFonts w:eastAsia="Times New Roman"/>
          <w:szCs w:val="24"/>
        </w:rPr>
        <w:t xml:space="preserve"> –αυτά, δηλαδή, που διάβασα- υποβάλλονται γραπτώς στον Πρόεδρο της Βουλής από δύο τουλάχιστον Βουλευτές -δεν αναφέρθηκε τίποτα από αυτά τα δύο- και σε κάθε περίπτωση, ο λόγος δίνεται στον πρώτο, όπως υπο</w:t>
      </w:r>
      <w:r>
        <w:rPr>
          <w:rFonts w:eastAsia="Times New Roman"/>
          <w:szCs w:val="24"/>
        </w:rPr>
        <w:t>γράφουν.</w:t>
      </w:r>
    </w:p>
    <w:p w14:paraId="09F8792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 πρώτος που υπογράφει είναι ο κ. </w:t>
      </w:r>
      <w:proofErr w:type="spellStart"/>
      <w:r>
        <w:rPr>
          <w:rFonts w:eastAsia="Times New Roman"/>
          <w:szCs w:val="24"/>
        </w:rPr>
        <w:t>Χαρακόπουλος</w:t>
      </w:r>
      <w:proofErr w:type="spellEnd"/>
      <w:r>
        <w:rPr>
          <w:rFonts w:eastAsia="Times New Roman"/>
          <w:szCs w:val="24"/>
        </w:rPr>
        <w:t xml:space="preserve">. Δίνω τον λόγο για δύο λεπτά στον κ. </w:t>
      </w:r>
      <w:proofErr w:type="spellStart"/>
      <w:r>
        <w:rPr>
          <w:rFonts w:eastAsia="Times New Roman"/>
          <w:szCs w:val="24"/>
        </w:rPr>
        <w:t>Χαρακόπουλο</w:t>
      </w:r>
      <w:proofErr w:type="spellEnd"/>
      <w:r>
        <w:rPr>
          <w:rFonts w:eastAsia="Times New Roman"/>
          <w:szCs w:val="24"/>
        </w:rPr>
        <w:t xml:space="preserve"> να μας πει ποιο είναι το ζήτημα όπου έγινε παραβίαση του Κανονισμού της Βουλής. </w:t>
      </w:r>
    </w:p>
    <w:p w14:paraId="09F8792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Χαρακόπουλε</w:t>
      </w:r>
      <w:proofErr w:type="spellEnd"/>
      <w:r>
        <w:rPr>
          <w:rFonts w:eastAsia="Times New Roman"/>
          <w:szCs w:val="24"/>
        </w:rPr>
        <w:t>, έχετε τον λόγο.</w:t>
      </w:r>
    </w:p>
    <w:p w14:paraId="09F8792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ΜΑΞΙΜΟΣ ΧΑΡΑΚΟΠΟΥΛΟΣ: </w:t>
      </w:r>
      <w:r>
        <w:rPr>
          <w:rFonts w:eastAsia="Times New Roman"/>
          <w:szCs w:val="24"/>
        </w:rPr>
        <w:t>Κύριε</w:t>
      </w:r>
      <w:r>
        <w:rPr>
          <w:rFonts w:eastAsia="Times New Roman"/>
          <w:szCs w:val="24"/>
        </w:rPr>
        <w:t xml:space="preserve"> Πρόεδρε, ο Κοινοβουλευτικός Εκπρόσωπος της Δημοκρατικής Συμπαράταξης, ο κ. Λοβέρδος, μου ζή</w:t>
      </w:r>
      <w:r>
        <w:rPr>
          <w:rFonts w:eastAsia="Times New Roman"/>
          <w:szCs w:val="24"/>
        </w:rPr>
        <w:lastRenderedPageBreak/>
        <w:t xml:space="preserve">τησε να συνυπογράψω το αίτημά του να γνωρίζει η Βουλή τους Υπουργούς που θα κληθούν καθ’ όλη τη διάρκεια της πενθήμερης συνεδρίασης να λάβουν τον λόγο. </w:t>
      </w:r>
    </w:p>
    <w:p w14:paraId="09F8792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Νομίζω ότι </w:t>
      </w:r>
      <w:r>
        <w:rPr>
          <w:rFonts w:eastAsia="Times New Roman"/>
          <w:szCs w:val="24"/>
        </w:rPr>
        <w:t xml:space="preserve">για την καλύτερη προετοιμασία των Βουλευτών και την οργάνωση της συζήτησης, θα είναι σωστό να γνωρίζουμε τον αριθμό των Υπουργών, ποιοι Υπουργοί θα λάβουν στις πέντε αυτές ημέρες τον λόγο. Νομίζω χθες ο Πρόεδρος της Βουλής δεσμεύθηκε ότι θα το γνωρίζουμε. </w:t>
      </w:r>
      <w:r>
        <w:rPr>
          <w:rFonts w:eastAsia="Times New Roman"/>
          <w:szCs w:val="24"/>
        </w:rPr>
        <w:t>Μέχρι στιγμής δεν έχει γίνει γνωστό στο Σώμα ποιοι Υπουργοί θα λάβουν τον λόγο. Επ’ αυτού θα θέλαμε διευκρινίσεις.</w:t>
      </w:r>
    </w:p>
    <w:p w14:paraId="09F8792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Ευχαριστώ, κύριε </w:t>
      </w:r>
      <w:proofErr w:type="spellStart"/>
      <w:r>
        <w:rPr>
          <w:rFonts w:eastAsia="Times New Roman"/>
          <w:szCs w:val="24"/>
        </w:rPr>
        <w:t>Χαρακόπουλε</w:t>
      </w:r>
      <w:proofErr w:type="spellEnd"/>
      <w:r>
        <w:rPr>
          <w:rFonts w:eastAsia="Times New Roman"/>
          <w:szCs w:val="24"/>
        </w:rPr>
        <w:t xml:space="preserve">. </w:t>
      </w:r>
    </w:p>
    <w:p w14:paraId="09F8792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Θεωρώ ότι το αίτημα είναι απολύτως εύλογο. Αμέσως μετά από τους πέντε Βουλευτές θα μιλήσει η κ. </w:t>
      </w:r>
      <w:proofErr w:type="spellStart"/>
      <w:r>
        <w:rPr>
          <w:rFonts w:eastAsia="Times New Roman"/>
          <w:szCs w:val="24"/>
        </w:rPr>
        <w:t>Κονιόρδου</w:t>
      </w:r>
      <w:proofErr w:type="spellEnd"/>
      <w:r>
        <w:rPr>
          <w:rFonts w:eastAsia="Times New Roman"/>
          <w:szCs w:val="24"/>
        </w:rPr>
        <w:t>. Γίνονται κάποιες μικρές ανα</w:t>
      </w:r>
      <w:r>
        <w:rPr>
          <w:rFonts w:eastAsia="Times New Roman"/>
          <w:szCs w:val="24"/>
        </w:rPr>
        <w:lastRenderedPageBreak/>
        <w:t xml:space="preserve">κατατάξεις από τη Γραμματεία της Κυβέρνησης. Μόλις ολοκληρωθεί ο κατάλογος, θα έρθει και θα μοιραστεί και στους Βουλευτές </w:t>
      </w:r>
      <w:r>
        <w:rPr>
          <w:rFonts w:eastAsia="Times New Roman"/>
          <w:szCs w:val="24"/>
        </w:rPr>
        <w:t xml:space="preserve">για να γνωρίζουν ακριβώς τη διαδικασία και τι ακριβώς συμβαίνει. </w:t>
      </w:r>
    </w:p>
    <w:p w14:paraId="09F8793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Με την έννοια αυτή, να προχωρήσουμε στον κ. Βλάση. </w:t>
      </w:r>
    </w:p>
    <w:p w14:paraId="09F87931"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επανέλθω με νέο αίτημα όπως, για πρώτη φορά, Πρόεδρος της Βουλής το έβαλε σήμερα. Εγώ χρησιμοποίησα τη</w:t>
      </w:r>
      <w:r>
        <w:rPr>
          <w:rFonts w:eastAsia="Times New Roman"/>
          <w:szCs w:val="24"/>
        </w:rPr>
        <w:t>ν τρέχουσα διαδικασία. Αυτό ήταν το θέμα μου. Θέλω να πω δύο επιχειρήματα…</w:t>
      </w:r>
    </w:p>
    <w:p w14:paraId="09F87932"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(Θόρυβος στην Αίθουσα)</w:t>
      </w:r>
    </w:p>
    <w:p w14:paraId="09F87933"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Μα, σας είπα ότι γίνεται δεκτό το αίτημα κα μάλιστα το χαρακτήρισα και ως εύλογο. Εάν υπάρχει άλλο ζήτημα, να το ξαναδούμε σ</w:t>
      </w:r>
      <w:r>
        <w:rPr>
          <w:rFonts w:eastAsia="Times New Roman"/>
          <w:szCs w:val="24"/>
        </w:rPr>
        <w:t xml:space="preserve">την ώρα του. </w:t>
      </w:r>
    </w:p>
    <w:p w14:paraId="09F8793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Θα το δούμε ξανά μετά τον επόμενο ομιλητή. Είστε απαράδεκτος πάντως.</w:t>
      </w:r>
    </w:p>
    <w:p w14:paraId="09F8793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Το ποιος είναι απαράδεκτος, ας το κρίνει το Σώμα. </w:t>
      </w:r>
    </w:p>
    <w:p w14:paraId="09F8793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Να προχωρήσουμε τη διαδικασία, σας παρακαλώ. </w:t>
      </w:r>
    </w:p>
    <w:p w14:paraId="09F8793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Όχι, κ</w:t>
      </w:r>
      <w:r>
        <w:rPr>
          <w:rFonts w:eastAsia="Times New Roman"/>
          <w:szCs w:val="24"/>
        </w:rPr>
        <w:t>ύριε Πρόεδρε. Θα το δούμε μετά τον παρόντα ομιλητή, με ευθύνη δική σας. Θα το είχαμε τελειώσει. Δεν θέλετε να πάμε έτσι; Θα πάμε αλλιώς.</w:t>
      </w:r>
    </w:p>
    <w:p w14:paraId="09F8793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Μα, σας είπα ότι το αίτημα γίνεται δεκτό. Εάν υπάρχει άλλο αίτημα…</w:t>
      </w:r>
    </w:p>
    <w:p w14:paraId="09F8793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 xml:space="preserve">Όχι, κύριε Πρόεδρε. Το «γίνεται δεκτό» σημαίνει ότι μας δίνετε τον κατάλογο. Ο κατάλογος δεν είναι έτοιμος ακόμα. </w:t>
      </w:r>
    </w:p>
    <w:p w14:paraId="09F8793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είπα ότι ο κατάλογος θα έρθει μόλις ολοκληρωθεί, γιατί γίνονται </w:t>
      </w:r>
      <w:proofErr w:type="spellStart"/>
      <w:r>
        <w:rPr>
          <w:rFonts w:eastAsia="Times New Roman"/>
          <w:szCs w:val="24"/>
        </w:rPr>
        <w:t>μικροαλλαγές</w:t>
      </w:r>
      <w:proofErr w:type="spellEnd"/>
      <w:r>
        <w:rPr>
          <w:rFonts w:eastAsia="Times New Roman"/>
          <w:szCs w:val="24"/>
        </w:rPr>
        <w:t>. Μέχρι στιγμής, πάντως, ξέ</w:t>
      </w:r>
      <w:r>
        <w:rPr>
          <w:rFonts w:eastAsia="Times New Roman"/>
          <w:szCs w:val="24"/>
        </w:rPr>
        <w:t xml:space="preserve">ρουμε ότι θα μιλήσουν άλλοι τέσσερις Βουλευτές -δηλαδή άλλη μισή ώρα- κατόπιν θα μιλήσει η Υπουργός Πολιτισμού, η κ. </w:t>
      </w:r>
      <w:proofErr w:type="spellStart"/>
      <w:r>
        <w:rPr>
          <w:rFonts w:eastAsia="Times New Roman"/>
          <w:szCs w:val="24"/>
        </w:rPr>
        <w:t>Κονιόρδου</w:t>
      </w:r>
      <w:proofErr w:type="spellEnd"/>
      <w:r>
        <w:rPr>
          <w:rFonts w:eastAsia="Times New Roman"/>
          <w:szCs w:val="24"/>
        </w:rPr>
        <w:t xml:space="preserve"> </w:t>
      </w:r>
      <w:r>
        <w:rPr>
          <w:rFonts w:eastAsia="Times New Roman"/>
          <w:szCs w:val="24"/>
        </w:rPr>
        <w:lastRenderedPageBreak/>
        <w:t xml:space="preserve">στην ώρα που της </w:t>
      </w:r>
      <w:proofErr w:type="spellStart"/>
      <w:r>
        <w:rPr>
          <w:rFonts w:eastAsia="Times New Roman"/>
          <w:szCs w:val="24"/>
        </w:rPr>
        <w:t>διατίθεται.</w:t>
      </w:r>
      <w:r>
        <w:rPr>
          <w:rFonts w:eastAsia="Times New Roman"/>
          <w:szCs w:val="24"/>
        </w:rPr>
        <w:t>Μ</w:t>
      </w:r>
      <w:r>
        <w:rPr>
          <w:rFonts w:eastAsia="Times New Roman"/>
          <w:szCs w:val="24"/>
        </w:rPr>
        <w:t>ετά</w:t>
      </w:r>
      <w:proofErr w:type="spellEnd"/>
      <w:r>
        <w:rPr>
          <w:rFonts w:eastAsia="Times New Roman"/>
          <w:szCs w:val="24"/>
        </w:rPr>
        <w:t xml:space="preserve"> θα ακολουθήσουν άλλοι τέσσερις Βουλευτές -δηλαδή άλλη μισή ώρα- και στη συνέχεια θα έχουμε τον ε</w:t>
      </w:r>
      <w:r>
        <w:rPr>
          <w:rFonts w:eastAsia="Times New Roman"/>
          <w:szCs w:val="24"/>
        </w:rPr>
        <w:t xml:space="preserve">πόμενο Υπουργό. Καταλαβαίνετε, λοιπόν, ότι το θέμα θα προκύψει τουλάχιστον μετά από μιάμιση ώρα για το ποιος είναι αυτός που θα διαδεχθεί την κ. </w:t>
      </w:r>
      <w:proofErr w:type="spellStart"/>
      <w:r>
        <w:rPr>
          <w:rFonts w:eastAsia="Times New Roman"/>
          <w:szCs w:val="24"/>
        </w:rPr>
        <w:t>Κονιόρδου</w:t>
      </w:r>
      <w:proofErr w:type="spellEnd"/>
      <w:r>
        <w:rPr>
          <w:rFonts w:eastAsia="Times New Roman"/>
          <w:szCs w:val="24"/>
        </w:rPr>
        <w:t>.</w:t>
      </w:r>
    </w:p>
    <w:p w14:paraId="09F8793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Τον λόγο έχει τώρα ο κ. Βλάσης, Βουλευτής της Νέας Δημοκρατίας, για επτά λεπτά. </w:t>
      </w:r>
    </w:p>
    <w:p w14:paraId="09F8793C" w14:textId="77777777" w:rsidR="0008105D" w:rsidRDefault="003C36B0">
      <w:pPr>
        <w:spacing w:after="0" w:line="600" w:lineRule="auto"/>
        <w:ind w:firstLine="720"/>
        <w:jc w:val="both"/>
        <w:rPr>
          <w:rFonts w:eastAsia="Times New Roman"/>
          <w:szCs w:val="24"/>
        </w:rPr>
      </w:pPr>
      <w:r>
        <w:rPr>
          <w:rFonts w:eastAsia="Times New Roman"/>
          <w:b/>
          <w:szCs w:val="24"/>
        </w:rPr>
        <w:t>ΚΩΝΣΤΑΝΤΙΝΟΣ ΒΛΑΣΗΣ</w:t>
      </w:r>
      <w:r>
        <w:rPr>
          <w:rFonts w:eastAsia="Times New Roman"/>
          <w:b/>
          <w:szCs w:val="24"/>
        </w:rPr>
        <w:t xml:space="preserve">: </w:t>
      </w:r>
      <w:r>
        <w:rPr>
          <w:rFonts w:eastAsia="Times New Roman"/>
          <w:szCs w:val="24"/>
        </w:rPr>
        <w:t xml:space="preserve">Κυρίες και κύριοι, δεν σας κρύβω ότι κάθε φορά που ακούω τόσο εμπνευσμένες ομιλίες σαν αυτήν του κ. </w:t>
      </w:r>
      <w:proofErr w:type="spellStart"/>
      <w:r>
        <w:rPr>
          <w:rFonts w:eastAsia="Times New Roman"/>
          <w:szCs w:val="24"/>
        </w:rPr>
        <w:t>Μπαλαούρα</w:t>
      </w:r>
      <w:proofErr w:type="spellEnd"/>
      <w:r>
        <w:rPr>
          <w:rFonts w:eastAsia="Times New Roman"/>
          <w:szCs w:val="24"/>
        </w:rPr>
        <w:t>, αρχικά μου φτιάχνει η διάθεση, μειδιώ, αλλά στο τέλος λυπούμαι, γιατί φαίνεται ότι πραγματικά, αγαπητοί συνάδελφοι του ΣΥΡΙΖΑ και των Ανεξάρτητ</w:t>
      </w:r>
      <w:r>
        <w:rPr>
          <w:rFonts w:eastAsia="Times New Roman"/>
          <w:szCs w:val="24"/>
        </w:rPr>
        <w:t>ων Ελλήνων, έχετε πάρει ένα οριστικό διαζύγιο με την πραγματικότητα. Και αν δεν το καταλάβετε γρήγορα, να ξέρετε ότι, τουλάχιστον, το έχει καταλάβει ο κόσμος.</w:t>
      </w:r>
    </w:p>
    <w:p w14:paraId="09F8793D"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προϋπολογισμός</w:t>
      </w:r>
      <w:r>
        <w:rPr>
          <w:rFonts w:eastAsia="Times New Roman"/>
          <w:szCs w:val="24"/>
        </w:rPr>
        <w:t xml:space="preserve">, λοιπόν, του 2017 αποτελεί το μανιφέστο της πολιτικής αλήθειας της Κυβέρνησης ΣΥΡΙΖΑ – ΑΝΕΛ. Μετά τις δικαιολογίες και τα ελαφρυντικά του περσινού προϋπολογισμού, έχουμε πλέον αποτυπωμένη σε χαρτί την κατάρρευση των «κόκκινων» γραμμών σας, την εξασθένιση </w:t>
      </w:r>
      <w:r>
        <w:rPr>
          <w:rFonts w:eastAsia="Times New Roman"/>
          <w:szCs w:val="24"/>
        </w:rPr>
        <w:t xml:space="preserve">ή και αναστροφή των κοινωνικών </w:t>
      </w:r>
      <w:proofErr w:type="spellStart"/>
      <w:r>
        <w:rPr>
          <w:rFonts w:eastAsia="Times New Roman"/>
          <w:szCs w:val="24"/>
        </w:rPr>
        <w:t>προσήμων</w:t>
      </w:r>
      <w:proofErr w:type="spellEnd"/>
      <w:r>
        <w:rPr>
          <w:rFonts w:eastAsia="Times New Roman"/>
          <w:szCs w:val="24"/>
        </w:rPr>
        <w:t xml:space="preserve"> που υπερήφανα θα βάζατε στις πολιτικές σας αποφάσεις, το πραγματικό πρόσωπο της δήθεν αριστερής στρατηγικής σας.</w:t>
      </w:r>
    </w:p>
    <w:p w14:paraId="09F8793E" w14:textId="77777777" w:rsidR="0008105D" w:rsidRDefault="003C36B0">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προϋπολογισμός</w:t>
      </w:r>
      <w:r>
        <w:rPr>
          <w:rFonts w:eastAsia="Times New Roman"/>
          <w:szCs w:val="24"/>
        </w:rPr>
        <w:t xml:space="preserve"> του 2017 φέρει όλα τα χαρακτηριστικά της αποτυχημένης διακυβέρνησής σας. Είναι σκληρός</w:t>
      </w:r>
      <w:r>
        <w:rPr>
          <w:rFonts w:eastAsia="Times New Roman"/>
          <w:szCs w:val="24"/>
        </w:rPr>
        <w:t>, στείρα φοροεισπρακτικός, δεν διαθέτει όραμα και μακρόπνοη στρατηγική και -δυστυχώς για όλους μας- δεν πρόκειται να πετύχει τους στόχους του. Είναι ένας προϋπολογισμός που κάλλιστα θα μπορούσε να μετονομαστεί απλώς σε «λυπητερή» καθώς δεν διευθετεί προβλή</w:t>
      </w:r>
      <w:r>
        <w:rPr>
          <w:rFonts w:eastAsia="Times New Roman"/>
          <w:szCs w:val="24"/>
        </w:rPr>
        <w:t>ματα, δεν προσεγγίζει λύσεις παρά μόνο στραγγίζει και τις τελευταίες σταγόνες ρευστότητας των Ελλήνων πολιτών και της αγοράς.</w:t>
      </w:r>
    </w:p>
    <w:p w14:paraId="09F8793F" w14:textId="77777777" w:rsidR="0008105D" w:rsidRDefault="003C36B0">
      <w:pPr>
        <w:spacing w:after="0" w:line="600" w:lineRule="auto"/>
        <w:ind w:firstLine="720"/>
        <w:jc w:val="both"/>
        <w:rPr>
          <w:rFonts w:eastAsia="Times New Roman"/>
          <w:szCs w:val="24"/>
        </w:rPr>
      </w:pPr>
      <w:r>
        <w:rPr>
          <w:rFonts w:eastAsia="Times New Roman"/>
          <w:szCs w:val="24"/>
        </w:rPr>
        <w:lastRenderedPageBreak/>
        <w:t xml:space="preserve">Και για όσους αναρωτιούνται, όχι δεν μεταφέρει πια τα βάρη στους εφοπλιστές και στους βιομήχανους, όπως συνηθίζετε να λέτε. Εκτός </w:t>
      </w:r>
      <w:r>
        <w:rPr>
          <w:rFonts w:eastAsia="Times New Roman"/>
          <w:szCs w:val="24"/>
        </w:rPr>
        <w:t xml:space="preserve">αν θέλετε να μας πείσετε πως μόνο εκείνοι απολαμβάνουν τον καφέ και χρησιμοποιούν την σταθερή τηλεφωνία. </w:t>
      </w:r>
    </w:p>
    <w:p w14:paraId="09F87940" w14:textId="77777777" w:rsidR="0008105D" w:rsidRDefault="003C36B0">
      <w:pPr>
        <w:spacing w:after="0" w:line="600" w:lineRule="auto"/>
        <w:ind w:firstLine="720"/>
        <w:jc w:val="both"/>
        <w:rPr>
          <w:rFonts w:eastAsia="Times New Roman"/>
          <w:szCs w:val="24"/>
        </w:rPr>
      </w:pPr>
      <w:r>
        <w:rPr>
          <w:rFonts w:eastAsia="Times New Roman"/>
          <w:szCs w:val="24"/>
        </w:rPr>
        <w:t xml:space="preserve">Βάσει της πάγιας τακτικής σας, βέβαια, φαντάζομαι πως ακόμα και τώρα αυτόν τον σκληρό </w:t>
      </w:r>
      <w:r>
        <w:rPr>
          <w:rFonts w:eastAsia="Times New Roman"/>
          <w:szCs w:val="24"/>
        </w:rPr>
        <w:t>π</w:t>
      </w:r>
      <w:r>
        <w:rPr>
          <w:rFonts w:eastAsia="Times New Roman"/>
          <w:szCs w:val="24"/>
        </w:rPr>
        <w:t xml:space="preserve">ροϋπολογισμό θα προσπαθήσετε να τον παρουσιάσετε σαν επιτυχία. </w:t>
      </w:r>
      <w:r>
        <w:rPr>
          <w:rFonts w:eastAsia="Times New Roman"/>
          <w:szCs w:val="24"/>
        </w:rPr>
        <w:t>Φαντάζομαι πως με χαρά θα ενδυθείτε τον μανδύα του νικητή και θα προσπαθήσετε να μας πείσετε για το πόσο αποτελεσματικοί είστε.</w:t>
      </w:r>
    </w:p>
    <w:p w14:paraId="09F87941" w14:textId="77777777" w:rsidR="0008105D" w:rsidRDefault="003C36B0">
      <w:pPr>
        <w:spacing w:after="0" w:line="600" w:lineRule="auto"/>
        <w:ind w:firstLine="720"/>
        <w:jc w:val="both"/>
        <w:rPr>
          <w:rFonts w:eastAsia="Times New Roman"/>
          <w:szCs w:val="24"/>
        </w:rPr>
      </w:pPr>
      <w:r>
        <w:rPr>
          <w:rFonts w:eastAsia="Times New Roman"/>
          <w:szCs w:val="24"/>
        </w:rPr>
        <w:t>Μην χαραμίζετε άδικα τις δυνάμεις σας. Πλέον το αριστερό σας πλεονέκτημα έχει μετατραπεί σε αριστερή αναλγησία. Και αυτό το γνωρ</w:t>
      </w:r>
      <w:r>
        <w:rPr>
          <w:rFonts w:eastAsia="Times New Roman"/>
          <w:szCs w:val="24"/>
        </w:rPr>
        <w:t xml:space="preserve">ίζουν όλοι οι Έλληνες πολίτες, γιατί ακόμα κι αν δεν καταλαβαίνουν από δείκτες και νούμερα, βιώνουν την ανικανότητά σας κάθε μήνα που παίρνουν την σύνταξή τους πετσοκομμένη, κάθε φορά που το καλάθι της νοικοκυράς </w:t>
      </w:r>
      <w:r>
        <w:rPr>
          <w:rFonts w:eastAsia="Times New Roman"/>
          <w:szCs w:val="24"/>
        </w:rPr>
        <w:lastRenderedPageBreak/>
        <w:t>χρειάζεται περισσότερα χρήματα για να γεμίσ</w:t>
      </w:r>
      <w:r>
        <w:rPr>
          <w:rFonts w:eastAsia="Times New Roman"/>
          <w:szCs w:val="24"/>
        </w:rPr>
        <w:t>ει, κάθε φορά που επισκέπτονται ένα υπό κατάρρευση νοσοκομείο.</w:t>
      </w:r>
    </w:p>
    <w:p w14:paraId="09F87942"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οι αριθμοί δεν λένε ψέματα. Επιβάλετε νέους φόρους άμεσους και έμμεσους, περικοπές στις συντάξεις και στην κοινωνική προστασία ύψους 2,6 δισεκατομμυρίων ευρώ. Και για να έχου</w:t>
      </w:r>
      <w:r>
        <w:rPr>
          <w:rFonts w:eastAsia="Times New Roman"/>
          <w:szCs w:val="24"/>
        </w:rPr>
        <w:t>με μια ξεκάθαρη εικόνα για το μέγεθος αυτό, να σημειώσω πως πρόκειται σχεδόν για έναν νέο ΕΝΦΙΑ, αυτόν που περήφανα θα καταργούσατε.</w:t>
      </w:r>
    </w:p>
    <w:p w14:paraId="09F87943" w14:textId="77777777" w:rsidR="0008105D" w:rsidRDefault="003C36B0">
      <w:pPr>
        <w:spacing w:after="0" w:line="600" w:lineRule="auto"/>
        <w:ind w:firstLine="720"/>
        <w:jc w:val="both"/>
        <w:rPr>
          <w:rFonts w:eastAsia="Times New Roman"/>
          <w:szCs w:val="24"/>
        </w:rPr>
      </w:pPr>
      <w:r>
        <w:rPr>
          <w:rFonts w:eastAsia="Times New Roman"/>
          <w:szCs w:val="24"/>
        </w:rPr>
        <w:t xml:space="preserve">Η δήθεν αριστερή σας ευαισθησία εφαρμόζει το πιο σκληρό μνημόνιο, στο οποίο η αναλογία εισόδων από φόρους και ασφαλιστικές εισφορές σε σχέση με τις δαπάνες, αγγίζει το 93%. Οι ληξιπρόθεσμες οφειλές του κράτους προς ιδιωτικούς φορείς αυξήθηκαν κατά 63% επί </w:t>
      </w:r>
      <w:r>
        <w:rPr>
          <w:rFonts w:eastAsia="Times New Roman"/>
          <w:szCs w:val="24"/>
        </w:rPr>
        <w:t xml:space="preserve">της κυβέρνησής σας, ενώ και τα χρέη πολιτών και επιχειρήσεων προς το κράτος έχουν ξεπεράσει τα 17 δισεκατομμύρια. </w:t>
      </w:r>
    </w:p>
    <w:p w14:paraId="09F87944" w14:textId="77777777" w:rsidR="0008105D" w:rsidRDefault="003C36B0">
      <w:pPr>
        <w:spacing w:after="0" w:line="600" w:lineRule="auto"/>
        <w:ind w:firstLine="720"/>
        <w:jc w:val="both"/>
        <w:rPr>
          <w:rFonts w:eastAsia="Times New Roman"/>
          <w:szCs w:val="24"/>
        </w:rPr>
      </w:pPr>
      <w:r>
        <w:rPr>
          <w:rFonts w:eastAsia="Times New Roman"/>
          <w:szCs w:val="24"/>
        </w:rPr>
        <w:lastRenderedPageBreak/>
        <w:t>Οι επενδύσεις τείνουν να γίνουν είδος προς εξαφάνιση. Δεν περιμέναμε, βέβαια, τίποτα διαφορετικό από μια κυβέρνηση</w:t>
      </w:r>
      <w:r>
        <w:rPr>
          <w:rFonts w:eastAsia="Times New Roman"/>
          <w:szCs w:val="24"/>
        </w:rPr>
        <w:t>,</w:t>
      </w:r>
      <w:r>
        <w:rPr>
          <w:rFonts w:eastAsia="Times New Roman"/>
          <w:szCs w:val="24"/>
        </w:rPr>
        <w:t xml:space="preserve"> που αρνείται πεισματικά ν</w:t>
      </w:r>
      <w:r>
        <w:rPr>
          <w:rFonts w:eastAsia="Times New Roman"/>
          <w:szCs w:val="24"/>
        </w:rPr>
        <w:t xml:space="preserve">α προχωρήσει σε διαρθρωτικές αλλαγές, από μια κυβέρνηση που το 2016 με την αβεβαιότητα και την </w:t>
      </w:r>
      <w:proofErr w:type="spellStart"/>
      <w:r>
        <w:rPr>
          <w:rFonts w:eastAsia="Times New Roman"/>
          <w:szCs w:val="24"/>
        </w:rPr>
        <w:t>υπερφορολόγηση</w:t>
      </w:r>
      <w:proofErr w:type="spellEnd"/>
      <w:r>
        <w:rPr>
          <w:rFonts w:eastAsia="Times New Roman"/>
          <w:szCs w:val="24"/>
        </w:rPr>
        <w:t xml:space="preserve"> οδήγησε για πρώτη φορά σε κλείσιμο περισσότερες επιχειρήσεις από όσες άνοιξαν. </w:t>
      </w:r>
    </w:p>
    <w:p w14:paraId="09F87945" w14:textId="77777777" w:rsidR="0008105D" w:rsidRDefault="003C36B0">
      <w:pPr>
        <w:spacing w:after="0" w:line="600" w:lineRule="auto"/>
        <w:ind w:firstLine="720"/>
        <w:jc w:val="both"/>
        <w:rPr>
          <w:rFonts w:eastAsia="Times New Roman" w:cs="Times New Roman"/>
          <w:szCs w:val="24"/>
        </w:rPr>
      </w:pPr>
      <w:r>
        <w:rPr>
          <w:rFonts w:eastAsia="Times New Roman"/>
          <w:szCs w:val="24"/>
        </w:rPr>
        <w:t>Με την ιδεοληπτική εμμονή σας στην φοροεισπρακτική λιτότητα δεν πρ</w:t>
      </w:r>
      <w:r>
        <w:rPr>
          <w:rFonts w:eastAsia="Times New Roman"/>
          <w:szCs w:val="24"/>
        </w:rPr>
        <w:t xml:space="preserve">όκειται να καταφέρετε τίποτα, καθώς, όπως όλοι γνωρίζουμε, ουκ αν λάβεις παρά του μη έχοντος. </w:t>
      </w:r>
    </w:p>
    <w:p w14:paraId="09F87946" w14:textId="77777777" w:rsidR="0008105D" w:rsidRDefault="003C36B0">
      <w:pPr>
        <w:spacing w:after="0" w:line="600" w:lineRule="auto"/>
        <w:ind w:firstLine="720"/>
        <w:jc w:val="both"/>
        <w:rPr>
          <w:rFonts w:eastAsia="Times New Roman" w:cs="Times New Roman"/>
          <w:szCs w:val="24"/>
        </w:rPr>
      </w:pPr>
      <w:r>
        <w:rPr>
          <w:rFonts w:eastAsia="Times New Roman"/>
          <w:szCs w:val="24"/>
        </w:rPr>
        <w:t xml:space="preserve">Κι, όμως, στον </w:t>
      </w:r>
      <w:r>
        <w:rPr>
          <w:rFonts w:eastAsia="Times New Roman"/>
          <w:szCs w:val="24"/>
        </w:rPr>
        <w:t>π</w:t>
      </w:r>
      <w:r>
        <w:rPr>
          <w:rFonts w:eastAsia="Times New Roman"/>
          <w:szCs w:val="24"/>
        </w:rPr>
        <w:t>ροϋπολογισμό του 2017 κάνετε λόγο για ανάπτυξη της τάξης του 2,7%. Και κάπου εδώ αναρωτιόμαστε όλοι το εξής: Είστε σε θέση να γνωρίζετε την διαφο</w:t>
      </w:r>
      <w:r>
        <w:rPr>
          <w:rFonts w:eastAsia="Times New Roman"/>
          <w:szCs w:val="24"/>
        </w:rPr>
        <w:t xml:space="preserve">ρά μεταξύ του </w:t>
      </w:r>
      <w:proofErr w:type="spellStart"/>
      <w:r>
        <w:rPr>
          <w:rFonts w:eastAsia="Times New Roman"/>
          <w:szCs w:val="24"/>
        </w:rPr>
        <w:t>εφικταίου</w:t>
      </w:r>
      <w:proofErr w:type="spellEnd"/>
      <w:r>
        <w:rPr>
          <w:rFonts w:eastAsia="Times New Roman"/>
          <w:szCs w:val="24"/>
        </w:rPr>
        <w:t xml:space="preserve"> και του εφικτού;</w:t>
      </w:r>
      <w:r>
        <w:rPr>
          <w:rFonts w:eastAsia="Times New Roman" w:cs="Times New Roman"/>
          <w:szCs w:val="24"/>
        </w:rPr>
        <w:t xml:space="preserve"> Κυβερνάτε τη χώρα βάσει ευχών και υπεραισιόδοξων προσδοκιών ή βάσει ρεαλιστικών στόχων; Με ποιον μαγικό τρόπο σκοπεύετε να οδηγήσετε σε άνοδο την ιδιωτική κατανάλωση, όταν φορτώνετε τους πολίτες με πρό</w:t>
      </w:r>
      <w:r>
        <w:rPr>
          <w:rFonts w:eastAsia="Times New Roman" w:cs="Times New Roman"/>
          <w:szCs w:val="24"/>
        </w:rPr>
        <w:lastRenderedPageBreak/>
        <w:t>σθετα φορολογι</w:t>
      </w:r>
      <w:r>
        <w:rPr>
          <w:rFonts w:eastAsia="Times New Roman" w:cs="Times New Roman"/>
          <w:szCs w:val="24"/>
        </w:rPr>
        <w:t xml:space="preserve">κά βάρη; Με ποιον τρόπο θα αυξήσετε κατά 9,1% τις επενδύσεις, όταν οι αλλεργικές αντιδράσεις σας προς το κεφάλαιο είναι πλέον γνωστές στα πέρατα του κόσμου; </w:t>
      </w:r>
    </w:p>
    <w:p w14:paraId="09F879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Ακόμα κι αν πρέπει να παραδεχθούμε, βέβαια, πως επιδείξατε ιδιαίτερη ικανότητα στο να ψυχολογήσετε</w:t>
      </w:r>
      <w:r>
        <w:rPr>
          <w:rFonts w:eastAsia="Times New Roman" w:cs="Times New Roman"/>
          <w:szCs w:val="24"/>
        </w:rPr>
        <w:t>, να χειραγωγήσετε και να κεφαλαιοποιήσετε το λαϊκό αίσθημα στις προηγούμενες εκλογικές αναμετρήσεις, οι γνώσεις σας στην ψυχολογία της αγοράς παραμένουν κάτω του μετρίου, διότι σε αντίθεση με τις προσφιλείς τακτικές σας που εδράζονται στο θυμικό, οι αγορέ</w:t>
      </w:r>
      <w:r>
        <w:rPr>
          <w:rFonts w:eastAsia="Times New Roman" w:cs="Times New Roman"/>
          <w:szCs w:val="24"/>
        </w:rPr>
        <w:t xml:space="preserve">ς και οι επενδύσεις, κύριε Σταθάκη, κινούνται βάσει ψυχρής λογικής. Και το γνωρίζετε αυτό, αλλά το κρύβετε. </w:t>
      </w:r>
    </w:p>
    <w:p w14:paraId="09F879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Λυπάμαι πραγματικά για τα νέα μέτρα</w:t>
      </w:r>
      <w:r>
        <w:rPr>
          <w:rFonts w:eastAsia="Times New Roman" w:cs="Times New Roman"/>
          <w:szCs w:val="24"/>
        </w:rPr>
        <w:t>,</w:t>
      </w:r>
      <w:r>
        <w:rPr>
          <w:rFonts w:eastAsia="Times New Roman" w:cs="Times New Roman"/>
          <w:szCs w:val="24"/>
        </w:rPr>
        <w:t xml:space="preserve"> που θα επιβαρύνουν τους Έλληνες  πολίτες. Λυπάμαι διπλά, όμως, γιατί τα μέτρα αυτά δεν έχουν ως στόχο να μας β</w:t>
      </w:r>
      <w:r>
        <w:rPr>
          <w:rFonts w:eastAsia="Times New Roman" w:cs="Times New Roman"/>
          <w:szCs w:val="24"/>
        </w:rPr>
        <w:t xml:space="preserve">γάλουν επιτέλους απ’ αυτήν την κρίση, την κρίση που μας έχει ταλαιπωρήσει τόσα χρόνια. Ακόμα και 100% επιτυχημένα να είναι, ακόμα κι αν επιβεβαιωθούν οι πλέον αισιόδοξες προβλέψεις σας, τότε </w:t>
      </w:r>
      <w:r>
        <w:rPr>
          <w:rFonts w:eastAsia="Times New Roman" w:cs="Times New Roman"/>
          <w:szCs w:val="24"/>
        </w:rPr>
        <w:lastRenderedPageBreak/>
        <w:t>η χώρα θα οδηγηθεί στα επίπεδα του 2014. Και αυτό σας το λέει κάπ</w:t>
      </w:r>
      <w:r>
        <w:rPr>
          <w:rFonts w:eastAsia="Times New Roman" w:cs="Times New Roman"/>
          <w:szCs w:val="24"/>
        </w:rPr>
        <w:t xml:space="preserve">οιος που δεν ήταν Βουλευτής τότε, τότε που η κυβέρνηση της Νέας Δημοκρατίας είχε καταφέρει να προσεγγίσει το σημείο καμπής αυτής της </w:t>
      </w:r>
      <w:proofErr w:type="spellStart"/>
      <w:r>
        <w:rPr>
          <w:rFonts w:eastAsia="Times New Roman" w:cs="Times New Roman"/>
          <w:szCs w:val="24"/>
        </w:rPr>
        <w:t>υφεσιακής</w:t>
      </w:r>
      <w:proofErr w:type="spellEnd"/>
      <w:r>
        <w:rPr>
          <w:rFonts w:eastAsia="Times New Roman" w:cs="Times New Roman"/>
          <w:szCs w:val="24"/>
        </w:rPr>
        <w:t xml:space="preserve"> πορείας. Δεν το λέω εγώ. Το λένε οι αριθμοί. </w:t>
      </w:r>
    </w:p>
    <w:p w14:paraId="09F879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Αυτήν τη σταθερότητα φοβηθήκατε, γιατί είχατε επίγνωση πως οι λαϊκί</w:t>
      </w:r>
      <w:r>
        <w:rPr>
          <w:rFonts w:eastAsia="Times New Roman" w:cs="Times New Roman"/>
          <w:szCs w:val="24"/>
        </w:rPr>
        <w:t xml:space="preserve">στικές εικόνες και οι κενές αριστερές υποσχέσεις σας δεν θα είχαν καμμιά απήχηση σε μια κοινωνία σε συνθήκες κανονικότητας. </w:t>
      </w:r>
    </w:p>
    <w:p w14:paraId="09F8794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Κάνατε τα πάντα για να έρθετε στην εξουσία και, δυστυχώς, όχι μόνο σταθήκατε στο ύψος των περιστάσεων, αλλά γυρίσατε τη χώρα και τη</w:t>
      </w:r>
      <w:r>
        <w:rPr>
          <w:rFonts w:eastAsia="Times New Roman" w:cs="Times New Roman"/>
          <w:szCs w:val="24"/>
        </w:rPr>
        <w:t>ν ελληνική οικονομία πολύ πίσω. Οι θυσίες που οι Έλληνες θα κάνουν, δεν θα γίνουν, δυστυχώς, για να δούμε μια άσπρη μέρα. Θα γίνουν για να πληρωθεί το κοστούμι -και μάλιστα άνευ γραβάτας- των 100 δισεκατομμυρίων της δήθεν γενναίας διαπραγμάτευσής σας, θα γ</w:t>
      </w:r>
      <w:r>
        <w:rPr>
          <w:rFonts w:eastAsia="Times New Roman" w:cs="Times New Roman"/>
          <w:szCs w:val="24"/>
        </w:rPr>
        <w:t xml:space="preserve">ίνουν, γιατί αφήσατε τον χρόνο να περνά, χαμένοι στις ιδεοληπτικές αγκυλώσεις σας. </w:t>
      </w:r>
    </w:p>
    <w:p w14:paraId="09F8794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ως μόνη δύναμη ευθύνης του τόπου μας, καταψηφίζει τον </w:t>
      </w:r>
      <w:r>
        <w:rPr>
          <w:rFonts w:eastAsia="Times New Roman" w:cs="Times New Roman"/>
          <w:szCs w:val="24"/>
        </w:rPr>
        <w:t>π</w:t>
      </w:r>
      <w:r>
        <w:rPr>
          <w:rFonts w:eastAsia="Times New Roman" w:cs="Times New Roman"/>
          <w:szCs w:val="24"/>
        </w:rPr>
        <w:t>ροϋπολογισμό και αντιπαραθέτει ρεαλιστικές και εφαρμόσιμες προτάσεις που μπορούν να φέρουν αποτελέσμ</w:t>
      </w:r>
      <w:r>
        <w:rPr>
          <w:rFonts w:eastAsia="Times New Roman" w:cs="Times New Roman"/>
          <w:szCs w:val="24"/>
        </w:rPr>
        <w:t xml:space="preserve">ατα και να οδηγήσουν την πατρίδα με σταθερά βήματα προς την ανάπτυξη και την ευημερία. </w:t>
      </w:r>
    </w:p>
    <w:p w14:paraId="09F879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όχι, εμείς δεν διαθέτουμε κανένα μαγικό ραβδί, ούτε περιμένουμε κάποιον από μηχανής θεό. Η επαγγελματική μας καταξίωση, η εμπειρία ζωής και η όρεξη για δουλειά είνα</w:t>
      </w:r>
      <w:r>
        <w:rPr>
          <w:rFonts w:eastAsia="Times New Roman" w:cs="Times New Roman"/>
          <w:szCs w:val="24"/>
        </w:rPr>
        <w:t xml:space="preserve">ι τα δικά μας δυνατά σημεία. Και σύντομα ο ελληνικός λαός θα μας δώσει την ευκαιρία να τα αξιοποιήσουμε. </w:t>
      </w:r>
    </w:p>
    <w:p w14:paraId="09F8794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F8794E"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F8794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w:t>
      </w:r>
    </w:p>
    <w:p w14:paraId="09F8795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Μέχρι να συνεννοηθώ με τον κ.</w:t>
      </w:r>
      <w:r>
        <w:rPr>
          <w:rFonts w:eastAsia="Times New Roman" w:cs="Times New Roman"/>
          <w:szCs w:val="24"/>
        </w:rPr>
        <w:t xml:space="preserve"> Κακλαμάνη πάνω στην αιτίαση που προβάλατε, να προχωρήσουμε στον κ. </w:t>
      </w:r>
      <w:proofErr w:type="spellStart"/>
      <w:r>
        <w:rPr>
          <w:rFonts w:eastAsia="Times New Roman" w:cs="Times New Roman"/>
          <w:szCs w:val="24"/>
        </w:rPr>
        <w:t>Κούζηλο</w:t>
      </w:r>
      <w:proofErr w:type="spellEnd"/>
      <w:r>
        <w:rPr>
          <w:rFonts w:eastAsia="Times New Roman" w:cs="Times New Roman"/>
          <w:szCs w:val="24"/>
        </w:rPr>
        <w:t xml:space="preserve">. </w:t>
      </w:r>
    </w:p>
    <w:p w14:paraId="09F8795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Κούζηλε</w:t>
      </w:r>
      <w:proofErr w:type="spellEnd"/>
      <w:r>
        <w:rPr>
          <w:rFonts w:eastAsia="Times New Roman" w:cs="Times New Roman"/>
          <w:szCs w:val="24"/>
        </w:rPr>
        <w:t xml:space="preserve">, έχετε τον λόγο. </w:t>
      </w:r>
    </w:p>
    <w:p w14:paraId="09F8795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Ευχαριστώ πολύ, κύριε Πρόεδρε. </w:t>
      </w:r>
    </w:p>
    <w:p w14:paraId="09F8795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Άλλος ένας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άλλος ένας </w:t>
      </w:r>
      <w:proofErr w:type="spellStart"/>
      <w:r>
        <w:rPr>
          <w:rFonts w:eastAsia="Times New Roman" w:cs="Times New Roman"/>
          <w:szCs w:val="24"/>
        </w:rPr>
        <w:t>υφεσιακός</w:t>
      </w:r>
      <w:proofErr w:type="spellEnd"/>
      <w:r>
        <w:rPr>
          <w:rFonts w:eastAsia="Times New Roman" w:cs="Times New Roman"/>
          <w:szCs w:val="24"/>
        </w:rPr>
        <w:t>, φοροεισπρακτικός προϋπολογι</w:t>
      </w:r>
      <w:r>
        <w:rPr>
          <w:rFonts w:eastAsia="Times New Roman" w:cs="Times New Roman"/>
          <w:szCs w:val="24"/>
        </w:rPr>
        <w:t xml:space="preserve">σμός, άλλος ένας </w:t>
      </w:r>
      <w:proofErr w:type="spellStart"/>
      <w:r>
        <w:rPr>
          <w:rFonts w:eastAsia="Times New Roman" w:cs="Times New Roman"/>
          <w:szCs w:val="24"/>
        </w:rPr>
        <w:t>τιμωρητικός</w:t>
      </w:r>
      <w:proofErr w:type="spellEnd"/>
      <w:r>
        <w:rPr>
          <w:rFonts w:eastAsia="Times New Roman" w:cs="Times New Roman"/>
          <w:szCs w:val="24"/>
        </w:rPr>
        <w:t xml:space="preserve"> προϋπολογισμός για τον Έλληνα. </w:t>
      </w:r>
    </w:p>
    <w:p w14:paraId="09F8795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 να μπορέσει ένα κυρίαρχο κράτος να σταθεί όρθιο, θα πρέπει να μεριμνάει για την πρωτογενή παραγωγή του. Φυσικά βλέπουμε ότι για την πρωτογενή παραγωγή και για βασικούς πυλώνες ανάπτυξης αυτό </w:t>
      </w:r>
      <w:r>
        <w:rPr>
          <w:rFonts w:eastAsia="Times New Roman" w:cs="Times New Roman"/>
          <w:szCs w:val="24"/>
        </w:rPr>
        <w:t xml:space="preserve">που έχουμε είναι φόροι, φόροι, φόροι. Ό,τι έκανε η Νέα Δημοκρατία, το συνεχίζετε κι εσείς. Και γενικά έχουμε καταλήξει να είμαστε μια χώρα παροχής υπηρεσιών. </w:t>
      </w:r>
    </w:p>
    <w:p w14:paraId="09F8795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Κράτους θα πρέπει να είναι αναπτυξιακός. «Ανάπτυξη» και «ανταγωνιστικότητα» </w:t>
      </w:r>
      <w:r>
        <w:rPr>
          <w:rFonts w:eastAsia="Times New Roman" w:cs="Times New Roman"/>
          <w:szCs w:val="24"/>
        </w:rPr>
        <w:t xml:space="preserve">είναι άγνωστες λέξεις. Ένας από τους βασικούς πυλώνες ανάπτυξης του κράτους μας είναι η Ελληνική Εμπορική Ναυτιλία. Μας δίνει το 7% με 10% του ΑΕΠ,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θέσεις εργασίας, περίπου 14 δισεκατομμύρια έσοδα τον χρόνο και </w:t>
      </w:r>
      <w:r>
        <w:rPr>
          <w:rFonts w:eastAsia="Times New Roman" w:cs="Times New Roman"/>
          <w:szCs w:val="24"/>
        </w:rPr>
        <w:lastRenderedPageBreak/>
        <w:t>φυσικά μας δίνει διεθν</w:t>
      </w:r>
      <w:r>
        <w:rPr>
          <w:rFonts w:eastAsia="Times New Roman" w:cs="Times New Roman"/>
          <w:szCs w:val="24"/>
        </w:rPr>
        <w:t xml:space="preserve">ές κύρος και γεωπολιτική ισχύ. Και φυσικά, είμαστε οι νούμερο 1 και πρώτοι παγκοσμίως σε μεταφορική ικανότητα. </w:t>
      </w:r>
    </w:p>
    <w:p w14:paraId="09F8795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Εσείς τι έχετε καταφέρει για όλα αυτά; Απεργία διαρκείας της Πανελλήνιας Ναυτικής Ομοσπονδίας. Όλα τα ναυτεργατικά σωματεία έχουν απεργία και δε</w:t>
      </w:r>
      <w:r>
        <w:rPr>
          <w:rFonts w:eastAsia="Times New Roman" w:cs="Times New Roman"/>
          <w:szCs w:val="24"/>
        </w:rPr>
        <w:t xml:space="preserve">ν ξέρουμε που θα φτάσει. </w:t>
      </w:r>
    </w:p>
    <w:p w14:paraId="09F87957" w14:textId="77777777" w:rsidR="0008105D" w:rsidRDefault="003C36B0">
      <w:pPr>
        <w:spacing w:after="0" w:line="600" w:lineRule="auto"/>
        <w:ind w:firstLine="720"/>
        <w:jc w:val="both"/>
        <w:rPr>
          <w:rFonts w:eastAsia="Times New Roman"/>
          <w:szCs w:val="24"/>
        </w:rPr>
      </w:pPr>
      <w:r>
        <w:rPr>
          <w:rFonts w:eastAsia="Times New Roman"/>
          <w:szCs w:val="24"/>
        </w:rPr>
        <w:t xml:space="preserve">Ποιος είναι ο λόγος, όμως, για όλα αυτά; Ο λόγος είναι ότι δέχεστε πιέσεις από τους θεσμούς ή τοκογλύφους -όπως τους λέγατε παλιότερα- για να αλλάξει η φορολογία των Ελλήνων ναυτικών. </w:t>
      </w:r>
    </w:p>
    <w:p w14:paraId="09F87958" w14:textId="77777777" w:rsidR="0008105D" w:rsidRDefault="003C36B0">
      <w:pPr>
        <w:spacing w:after="0" w:line="600" w:lineRule="auto"/>
        <w:ind w:firstLine="720"/>
        <w:jc w:val="both"/>
        <w:rPr>
          <w:rFonts w:eastAsia="Times New Roman"/>
          <w:szCs w:val="24"/>
        </w:rPr>
      </w:pPr>
      <w:r>
        <w:rPr>
          <w:rFonts w:eastAsia="Times New Roman"/>
          <w:szCs w:val="24"/>
        </w:rPr>
        <w:t>Θα κάνω μια μικρή παρένθεση. Η Νέα Δημοκρατία</w:t>
      </w:r>
      <w:r>
        <w:rPr>
          <w:rFonts w:eastAsia="Times New Roman"/>
          <w:szCs w:val="24"/>
        </w:rPr>
        <w:t xml:space="preserve"> είχε αυξήσει τη φορολογία. Από 1% και 3% έχει πάει αυτή τη στιγμή στο 10% και 15% για αξιωματικούς και πληρώματα. </w:t>
      </w:r>
    </w:p>
    <w:p w14:paraId="09F87959" w14:textId="77777777" w:rsidR="0008105D" w:rsidRDefault="003C36B0">
      <w:pPr>
        <w:spacing w:after="0" w:line="600" w:lineRule="auto"/>
        <w:ind w:firstLine="720"/>
        <w:jc w:val="both"/>
        <w:rPr>
          <w:rFonts w:eastAsia="Times New Roman"/>
          <w:szCs w:val="24"/>
        </w:rPr>
      </w:pPr>
      <w:r>
        <w:rPr>
          <w:rFonts w:eastAsia="Times New Roman"/>
          <w:szCs w:val="24"/>
        </w:rPr>
        <w:t>Το πρόβλημα τώρα, όμως, ποιο θα είναι; Ξεκινώντας και αυξάνοντας τη φορολογία στο 60%, σύμφωνα με τα καινούργια δεδομένα που θα έρθουν, θα δ</w:t>
      </w:r>
      <w:r>
        <w:rPr>
          <w:rFonts w:eastAsia="Times New Roman"/>
          <w:szCs w:val="24"/>
        </w:rPr>
        <w:t xml:space="preserve">ημιουργηθούν προβλήματα και στον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Για παράδειγμα, πάρα πολλοί ναυτικοί θα πηγαίνουν σε ανασφάλιστα </w:t>
      </w:r>
      <w:r>
        <w:rPr>
          <w:rFonts w:eastAsia="Times New Roman"/>
          <w:szCs w:val="24"/>
        </w:rPr>
        <w:lastRenderedPageBreak/>
        <w:t xml:space="preserve">πλοία. Αυτό θα έχει άμεσο αντίκτυπο κυρίως στο ΝΑΤ. Θα μειωθούν οι εισφορές και θα δημιουργηθεί μεγάλη τρύπα στον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και στο ασφαλιστικό μας ταμείο.  </w:t>
      </w:r>
    </w:p>
    <w:p w14:paraId="09F8795A" w14:textId="77777777" w:rsidR="0008105D" w:rsidRDefault="003C36B0">
      <w:pPr>
        <w:spacing w:after="0" w:line="600" w:lineRule="auto"/>
        <w:ind w:firstLine="720"/>
        <w:jc w:val="both"/>
        <w:rPr>
          <w:rFonts w:eastAsia="Times New Roman"/>
          <w:szCs w:val="24"/>
        </w:rPr>
      </w:pPr>
      <w:r>
        <w:rPr>
          <w:rFonts w:eastAsia="Times New Roman"/>
          <w:szCs w:val="24"/>
        </w:rPr>
        <w:t>Γιατί γίνεται η απεργία αυτή τη στιγμή; Είναι δύο οι λόγοι, τα αιτήματα. Το πρώτο είναι να μην αλλάξει το συνταξιοδοτικό καθεστώς των Ελλήνων ναυτικών και το δεύτερο -ένα πάρα πολύ απλό που ζητάει η Πανελλήνια</w:t>
      </w:r>
      <w:r>
        <w:rPr>
          <w:rFonts w:eastAsia="Times New Roman"/>
          <w:szCs w:val="24"/>
        </w:rPr>
        <w:t xml:space="preserve"> Ναυτική Ομοσπονδία- είναι η κατάργηση των διατάξεων του ν.4387/2016, δηλαδή</w:t>
      </w:r>
      <w:r>
        <w:rPr>
          <w:rFonts w:eastAsia="Times New Roman"/>
          <w:szCs w:val="24"/>
        </w:rPr>
        <w:t>,</w:t>
      </w:r>
      <w:r>
        <w:rPr>
          <w:rFonts w:eastAsia="Times New Roman"/>
          <w:szCs w:val="24"/>
        </w:rPr>
        <w:t xml:space="preserve"> να μην φορολογηθεί ο Έλληνας ναυτικός με 60%. </w:t>
      </w:r>
    </w:p>
    <w:p w14:paraId="09F8795B" w14:textId="77777777" w:rsidR="0008105D" w:rsidRDefault="003C36B0">
      <w:pPr>
        <w:spacing w:after="0" w:line="600" w:lineRule="auto"/>
        <w:ind w:firstLine="720"/>
        <w:jc w:val="both"/>
        <w:rPr>
          <w:rFonts w:eastAsia="Times New Roman"/>
          <w:szCs w:val="24"/>
        </w:rPr>
      </w:pPr>
      <w:r>
        <w:rPr>
          <w:rFonts w:eastAsia="Times New Roman"/>
          <w:szCs w:val="24"/>
        </w:rPr>
        <w:t>Σε όλα τα άλλα κράτη που έχουν ναυτιλία, ο ναυτικός έχει αφορολόγητο. Κι εσείς τι πάτε να κάνετε; Πάτε να κάνετε ό,τι σας πει η Γερ</w:t>
      </w:r>
      <w:r>
        <w:rPr>
          <w:rFonts w:eastAsia="Times New Roman"/>
          <w:szCs w:val="24"/>
        </w:rPr>
        <w:t xml:space="preserve">μανία και το ΔΝΤ, ό,τι σας πουν αυτοί που εσείς ονομάζετε «θεσμοί». </w:t>
      </w:r>
    </w:p>
    <w:p w14:paraId="09F8795C" w14:textId="77777777" w:rsidR="0008105D" w:rsidRDefault="003C36B0">
      <w:pPr>
        <w:spacing w:after="0" w:line="600" w:lineRule="auto"/>
        <w:ind w:firstLine="720"/>
        <w:jc w:val="both"/>
        <w:rPr>
          <w:rFonts w:eastAsia="Times New Roman"/>
          <w:szCs w:val="24"/>
        </w:rPr>
      </w:pPr>
      <w:r>
        <w:rPr>
          <w:rFonts w:eastAsia="Times New Roman"/>
          <w:szCs w:val="24"/>
        </w:rPr>
        <w:t xml:space="preserve">Το 2015 σε σύνολο είκοσι δύο χιλιάδων εγγεγραμμένων ναυτικών είχαμε δωδεκάμισι χιλιάδες, περίπου,  ασφαλισμένους στο ΝΑΤ, με εισφορές περίπου 150 εκατομμύρια. Αυτή ήταν μια προοπτική για </w:t>
      </w:r>
      <w:r>
        <w:rPr>
          <w:rFonts w:eastAsia="Times New Roman"/>
          <w:szCs w:val="24"/>
        </w:rPr>
        <w:t>να μπορέ</w:t>
      </w:r>
      <w:r>
        <w:rPr>
          <w:rFonts w:eastAsia="Times New Roman"/>
          <w:szCs w:val="24"/>
        </w:rPr>
        <w:lastRenderedPageBreak/>
        <w:t>σουμε να το αναπτύξουμε, όπως λέγατε κι εσείς στο ΣΥΡΙΖΑ. Λέγατε, δηλαδή, ότι θα μεγαλώσετε τον αριθμό των ασφαλισμένων, το νηολόγιό μας κ</w:t>
      </w:r>
      <w:r>
        <w:rPr>
          <w:rFonts w:eastAsia="Times New Roman"/>
          <w:szCs w:val="24"/>
        </w:rPr>
        <w:t>.</w:t>
      </w:r>
      <w:r>
        <w:rPr>
          <w:rFonts w:eastAsia="Times New Roman"/>
          <w:szCs w:val="24"/>
        </w:rPr>
        <w:t xml:space="preserve">λπ.. </w:t>
      </w:r>
    </w:p>
    <w:p w14:paraId="09F8795D" w14:textId="77777777" w:rsidR="0008105D" w:rsidRDefault="003C36B0">
      <w:pPr>
        <w:spacing w:after="0" w:line="600" w:lineRule="auto"/>
        <w:ind w:firstLine="720"/>
        <w:jc w:val="both"/>
        <w:rPr>
          <w:rFonts w:eastAsia="Times New Roman"/>
          <w:szCs w:val="24"/>
        </w:rPr>
      </w:pPr>
      <w:r>
        <w:rPr>
          <w:rFonts w:eastAsia="Times New Roman"/>
          <w:szCs w:val="24"/>
        </w:rPr>
        <w:t>Τώρα τι βλέπουμε; Βλέπουμε ότι από τα τέσσερις χιλιάδες πλοία στο ελληνικό νηολόγιο θα πέσουμε σίγουρα πιο κάτω, κάτω από τρεισήμισι χιλιάδες, με αποτέλεσμα να δημιουργηθούν προβλήματα στο συνάλλαγμα, στο ΝΑΤ και γενικά στις μικρομεσαίες επιχειρήσεις, γιατ</w:t>
      </w:r>
      <w:r>
        <w:rPr>
          <w:rFonts w:eastAsia="Times New Roman"/>
          <w:szCs w:val="24"/>
        </w:rPr>
        <w:t xml:space="preserve">ί εκεί ήταν όλο το θέμα. Ο Έλληνας ναυτικός έδινε στη γειτονιά του. Είχε τα χρήματα να μπορέσει να κάνει και το κάτι  παραπάνω απ’ όλους τους υπόλοιπους σε αυτές τις </w:t>
      </w:r>
      <w:proofErr w:type="spellStart"/>
      <w:r>
        <w:rPr>
          <w:rFonts w:eastAsia="Times New Roman"/>
          <w:szCs w:val="24"/>
        </w:rPr>
        <w:t>μνημονιακές</w:t>
      </w:r>
      <w:proofErr w:type="spellEnd"/>
      <w:r>
        <w:rPr>
          <w:rFonts w:eastAsia="Times New Roman"/>
          <w:szCs w:val="24"/>
        </w:rPr>
        <w:t xml:space="preserve"> εποχές που ζούμε. Άρα, ο προϋπολογισμός του Υπουργείου Εργασίας θα έχει μια με</w:t>
      </w:r>
      <w:r>
        <w:rPr>
          <w:rFonts w:eastAsia="Times New Roman"/>
          <w:szCs w:val="24"/>
        </w:rPr>
        <w:t xml:space="preserve">γάλη μαύρη τρύπα για το 2017, εάν -το </w:t>
      </w:r>
      <w:proofErr w:type="spellStart"/>
      <w:r>
        <w:rPr>
          <w:rFonts w:eastAsia="Times New Roman"/>
          <w:szCs w:val="24"/>
        </w:rPr>
        <w:t>ξανατονίζω</w:t>
      </w:r>
      <w:proofErr w:type="spellEnd"/>
      <w:r>
        <w:rPr>
          <w:rFonts w:eastAsia="Times New Roman"/>
          <w:szCs w:val="24"/>
        </w:rPr>
        <w:t xml:space="preserve">- περάσουν αυτά που θέλουν οι Γερμανοί.  </w:t>
      </w:r>
    </w:p>
    <w:p w14:paraId="09F8795E" w14:textId="77777777" w:rsidR="0008105D" w:rsidRDefault="003C36B0">
      <w:pPr>
        <w:spacing w:after="0" w:line="600" w:lineRule="auto"/>
        <w:ind w:firstLine="720"/>
        <w:jc w:val="both"/>
        <w:rPr>
          <w:rFonts w:eastAsia="Times New Roman"/>
          <w:szCs w:val="24"/>
        </w:rPr>
      </w:pPr>
      <w:r>
        <w:rPr>
          <w:rFonts w:eastAsia="Times New Roman"/>
          <w:szCs w:val="24"/>
        </w:rPr>
        <w:t xml:space="preserve">Η επιστολή της </w:t>
      </w:r>
      <w:r>
        <w:rPr>
          <w:rFonts w:eastAsia="Times New Roman"/>
          <w:szCs w:val="24"/>
        </w:rPr>
        <w:t>έ</w:t>
      </w:r>
      <w:r>
        <w:rPr>
          <w:rFonts w:eastAsia="Times New Roman"/>
          <w:szCs w:val="24"/>
        </w:rPr>
        <w:t xml:space="preserve">νωσης </w:t>
      </w:r>
      <w:r>
        <w:rPr>
          <w:rFonts w:eastAsia="Times New Roman"/>
          <w:szCs w:val="24"/>
        </w:rPr>
        <w:t>π</w:t>
      </w:r>
      <w:r>
        <w:rPr>
          <w:rFonts w:eastAsia="Times New Roman"/>
          <w:szCs w:val="24"/>
        </w:rPr>
        <w:t xml:space="preserve">λοιάρχων το 2012 έλεγε: «Με έκπληξη και αγανάκτηση διαπιστώσαμε ότι μετά την ψήφιση του μνημονίου εξαπατήσατε με τον χειρότερο τρόπο, για άλλη </w:t>
      </w:r>
      <w:r>
        <w:rPr>
          <w:rFonts w:eastAsia="Times New Roman"/>
          <w:szCs w:val="24"/>
        </w:rPr>
        <w:t xml:space="preserve">μια φορά, τη ναυτική οικογένεια». </w:t>
      </w:r>
      <w:r>
        <w:rPr>
          <w:rFonts w:eastAsia="Times New Roman"/>
          <w:szCs w:val="24"/>
        </w:rPr>
        <w:lastRenderedPageBreak/>
        <w:t xml:space="preserve">Και τότε, υπήρχαν διαβεβαιώσεις ότι δεν θα θιγούν φορολογικά και συνταξιοδοτικά οι Έλληνες ναυτικοί. Τον Νοέμβριο του 2013 ο τότε Υπουργός, ο κ. </w:t>
      </w:r>
      <w:proofErr w:type="spellStart"/>
      <w:r>
        <w:rPr>
          <w:rFonts w:eastAsia="Times New Roman"/>
          <w:szCs w:val="24"/>
        </w:rPr>
        <w:t>Μουσουρούλης</w:t>
      </w:r>
      <w:proofErr w:type="spellEnd"/>
      <w:r>
        <w:rPr>
          <w:rFonts w:eastAsia="Times New Roman"/>
          <w:szCs w:val="24"/>
        </w:rPr>
        <w:t>, είχε πει ότι δεχόμαστε πολύ μεγάλες πιέσεις για να αλλάξουν αυτ</w:t>
      </w:r>
      <w:r>
        <w:rPr>
          <w:rFonts w:eastAsia="Times New Roman"/>
          <w:szCs w:val="24"/>
        </w:rPr>
        <w:t xml:space="preserve">ά τα δύο, φορολογία και συνταξιοδοτικό. Έρχεται η αύξηση της φορολογίας με τη Νέα Δημοκρατία και φυσικά, ακολουθούν και τα υπόλοιπα, όπως ήταν οι αποκρατικοποιήσεις. </w:t>
      </w:r>
    </w:p>
    <w:p w14:paraId="09F8795F" w14:textId="77777777" w:rsidR="0008105D" w:rsidRDefault="003C36B0">
      <w:pPr>
        <w:spacing w:after="0" w:line="600" w:lineRule="auto"/>
        <w:ind w:firstLine="720"/>
        <w:jc w:val="both"/>
        <w:rPr>
          <w:rFonts w:eastAsia="Times New Roman"/>
          <w:szCs w:val="24"/>
        </w:rPr>
      </w:pPr>
      <w:r>
        <w:rPr>
          <w:rFonts w:eastAsia="Times New Roman"/>
          <w:szCs w:val="24"/>
        </w:rPr>
        <w:t>Να κάνω μια μικρή παρένθεση εδώ. Περιμένουμε πολύ σύντομα, απ’ ό,τι ακούμε, να γίνει αποκ</w:t>
      </w:r>
      <w:r>
        <w:rPr>
          <w:rFonts w:eastAsia="Times New Roman"/>
          <w:szCs w:val="24"/>
        </w:rPr>
        <w:t xml:space="preserve">ρατικοποίηση του ΟΛΘ, του λιμανιού της Θεσσαλονίκης. Μια πρόβλεψη που κάνουμε είναι ότι ο διαγωνισμός θα κηρυχθεί άγονος, γιατί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ζητάει 120 εκατομμύρια για την πώληση του ΟΛΘ. Όμως, αυτό που ακούμε είναι ότι οι επενδυτές -σύμφωνα με τα λ</w:t>
      </w:r>
      <w:r>
        <w:rPr>
          <w:rFonts w:eastAsia="Times New Roman"/>
          <w:szCs w:val="24"/>
        </w:rPr>
        <w:t>εγόμενα τα δικά σας- θέλουν κάτω από 90 εκατομμύρια. Συνεπώς, μην περιμένετε αυτά τα χρήματα που περιμένετε από τις αποκρατικοποιήσεις. Να άλλη μία μαύρη τρύπα.</w:t>
      </w:r>
    </w:p>
    <w:p w14:paraId="09F87960"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πάνω σε αυτό είπε ότι «όλα είναι αβάσιμα και ότι δεν θα δεχθούμε να υπάρξουν ν</w:t>
      </w:r>
      <w:r>
        <w:rPr>
          <w:rFonts w:eastAsia="Times New Roman" w:cs="Times New Roman"/>
          <w:szCs w:val="24"/>
        </w:rPr>
        <w:t xml:space="preserve">έα μέτρα στη φορολογία». </w:t>
      </w:r>
    </w:p>
    <w:p w14:paraId="09F87961"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σας θυμίσω ότι υπάρχει στο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lang w:val="en-US"/>
        </w:rPr>
        <w:t>II</w:t>
      </w:r>
      <w:r>
        <w:rPr>
          <w:rFonts w:eastAsia="Times New Roman" w:cs="Times New Roman"/>
          <w:szCs w:val="24"/>
        </w:rPr>
        <w:t xml:space="preserve"> του ΠΑΣΟΚ και της Νέας Δημοκρατίας -για να μη λέμε ότι είναι αβάσιμα- και σημερινή δήλωση του Σόιμπλε</w:t>
      </w:r>
      <w:r>
        <w:rPr>
          <w:rFonts w:eastAsia="Times New Roman" w:cs="Times New Roman"/>
          <w:szCs w:val="24"/>
        </w:rPr>
        <w:t>,</w:t>
      </w:r>
      <w:r>
        <w:rPr>
          <w:rFonts w:eastAsia="Times New Roman" w:cs="Times New Roman"/>
          <w:szCs w:val="24"/>
        </w:rPr>
        <w:t xml:space="preserve"> που είπε «πάρτε νέα μέτρα ή αλλιώς χρεοκοπία». Το </w:t>
      </w:r>
      <w:r>
        <w:rPr>
          <w:rFonts w:eastAsia="Times New Roman" w:cs="Times New Roman"/>
          <w:szCs w:val="24"/>
        </w:rPr>
        <w:t>μ</w:t>
      </w:r>
      <w:r>
        <w:rPr>
          <w:rFonts w:eastAsia="Times New Roman" w:cs="Times New Roman"/>
          <w:szCs w:val="24"/>
        </w:rPr>
        <w:t>νημόνιο του 2012 έλεγε -από το Ευρ</w:t>
      </w:r>
      <w:r>
        <w:rPr>
          <w:rFonts w:eastAsia="Times New Roman" w:cs="Times New Roman"/>
          <w:szCs w:val="24"/>
        </w:rPr>
        <w:t>ωπαϊκό Συμβούλιο- στο άρθρο 40: «Εξάλειψη ειδικών φορολογικών καθεστώτων για αγρότες και ναυτικούς». Δηλαδή, ό,τι δεν πρόλαβε να κάνει η Νέα Δημοκρατία και το ΠΑΣΟΚ θα το φέρετε εσείς, γιατί υπηρετείτε το μνημόνιο και ακολουθείτε πιστά τη γερμανική πολιτικ</w:t>
      </w:r>
      <w:r>
        <w:rPr>
          <w:rFonts w:eastAsia="Times New Roman" w:cs="Times New Roman"/>
          <w:szCs w:val="24"/>
        </w:rPr>
        <w:t xml:space="preserve">ή. </w:t>
      </w:r>
    </w:p>
    <w:p w14:paraId="09F8796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F8796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09F8796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Στις αποκρατικοποιήσεις δεν υπάρχει το θέμα αυτή τη στιγμή μόνο για τον ΟΛΘ. Θα ακολουθήσουν άλλα δεκατέσσερα περιφερειακά λιμάνι</w:t>
      </w:r>
      <w:r>
        <w:rPr>
          <w:rFonts w:eastAsia="Times New Roman" w:cs="Times New Roman"/>
          <w:szCs w:val="24"/>
        </w:rPr>
        <w:t xml:space="preserve">α. Αν αυτό εσείς το ονομάζετε «αναπτυξιακή πολιτική της χώρας», από εκεί και πέρα τι άλλο έχουμε να πούμε; </w:t>
      </w:r>
    </w:p>
    <w:p w14:paraId="09F8796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Γενικά, βλέπουμε ότι δεν υπάρχει κα</w:t>
      </w:r>
      <w:r>
        <w:rPr>
          <w:rFonts w:eastAsia="Times New Roman" w:cs="Times New Roman"/>
          <w:szCs w:val="24"/>
        </w:rPr>
        <w:t>μ</w:t>
      </w:r>
      <w:r>
        <w:rPr>
          <w:rFonts w:eastAsia="Times New Roman" w:cs="Times New Roman"/>
          <w:szCs w:val="24"/>
        </w:rPr>
        <w:t xml:space="preserve">μία προοπτική. Θα μείνει στα χαρτιά όλος ο </w:t>
      </w:r>
      <w:r>
        <w:rPr>
          <w:rFonts w:eastAsia="Times New Roman" w:cs="Times New Roman"/>
          <w:szCs w:val="24"/>
        </w:rPr>
        <w:t>π</w:t>
      </w:r>
      <w:r>
        <w:rPr>
          <w:rFonts w:eastAsia="Times New Roman" w:cs="Times New Roman"/>
          <w:szCs w:val="24"/>
        </w:rPr>
        <w:t>ροϋπολογισμός. Δεν μπορεί να εφαρμοστεί. Και στην ουσία, αυτό που θα</w:t>
      </w:r>
      <w:r>
        <w:rPr>
          <w:rFonts w:eastAsia="Times New Roman" w:cs="Times New Roman"/>
          <w:szCs w:val="24"/>
        </w:rPr>
        <w:t xml:space="preserve"> κάνετε είναι να διαλύσετε πάλι με φόρους και με φορολογία την ελληνική οικογένεια.</w:t>
      </w:r>
    </w:p>
    <w:p w14:paraId="09F8796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λένε και οι φίλοι σας οι Αμερικάνοι, όποιος ελέγχει τους δρόμους του εμπορίου ελέγχει τον κόσμο. Και ενώ έχουμε τη γεωπολιτική θέση και την προοπτική να είμαστε μέσα σ</w:t>
      </w:r>
      <w:r>
        <w:rPr>
          <w:rFonts w:eastAsia="Times New Roman" w:cs="Times New Roman"/>
          <w:szCs w:val="24"/>
        </w:rPr>
        <w:t xml:space="preserve">ε αυτό το παιχνίδι, δυστυχώς με την πολιτική που ακολουθείτε θα το χάσουμε. </w:t>
      </w:r>
    </w:p>
    <w:p w14:paraId="09F8796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F87968"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9F87969"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Σχετικά με το αίτημα του κ. Λοβέρδου, δεν έχουμε βρει ακόμα τον κ. Κακλαμάνη, </w:t>
      </w:r>
      <w:r>
        <w:rPr>
          <w:rFonts w:eastAsia="Times New Roman"/>
          <w:szCs w:val="24"/>
        </w:rPr>
        <w:t xml:space="preserve">για να δούμε τι άλλο συζητήθηκε και υποσχέθηκε ο κ. Κακλαμάνης. </w:t>
      </w:r>
    </w:p>
    <w:p w14:paraId="09F8796A" w14:textId="77777777" w:rsidR="0008105D" w:rsidRDefault="003C36B0">
      <w:pPr>
        <w:spacing w:after="0" w:line="600" w:lineRule="auto"/>
        <w:ind w:firstLine="720"/>
        <w:jc w:val="both"/>
        <w:rPr>
          <w:rFonts w:eastAsia="Times New Roman"/>
          <w:szCs w:val="24"/>
        </w:rPr>
      </w:pPr>
      <w:r>
        <w:rPr>
          <w:rFonts w:eastAsia="Times New Roman"/>
          <w:szCs w:val="24"/>
        </w:rPr>
        <w:t xml:space="preserve">Πείτε μας εντός δυο λεπτών περί τίνος πρόκειται και μετά θα επικοινωνήσουμε με τον κ. Κακλαμάνη, ώστε να είμαστε εναρμονισμένοι με το πνεύμα. </w:t>
      </w:r>
    </w:p>
    <w:p w14:paraId="09F8796B" w14:textId="77777777" w:rsidR="0008105D" w:rsidRDefault="003C36B0">
      <w:pPr>
        <w:spacing w:after="0" w:line="600" w:lineRule="auto"/>
        <w:ind w:firstLine="720"/>
        <w:jc w:val="both"/>
        <w:rPr>
          <w:rFonts w:eastAsia="Times New Roman"/>
          <w:szCs w:val="24"/>
        </w:rPr>
      </w:pPr>
      <w:r>
        <w:rPr>
          <w:rFonts w:eastAsia="Times New Roman"/>
          <w:szCs w:val="24"/>
        </w:rPr>
        <w:t xml:space="preserve">Ορίστε, κύριε Λοβέρδο, έχετε τον λόγο. </w:t>
      </w:r>
    </w:p>
    <w:p w14:paraId="09F8796C" w14:textId="77777777" w:rsidR="0008105D" w:rsidRDefault="003C36B0">
      <w:pPr>
        <w:spacing w:after="0"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 xml:space="preserve">ΛΟΒΕΡΔΟΣ: </w:t>
      </w:r>
      <w:r>
        <w:rPr>
          <w:rFonts w:eastAsia="Times New Roman"/>
          <w:szCs w:val="24"/>
        </w:rPr>
        <w:t xml:space="preserve">Κύριε Πρόεδρε και αγαπητές και αγαπητοί συνάδελφοι, ποτέ οι σχολαστικοί δεν έδωσαν λύση στα προβλήματα. Και ένα μικρό παραδειγματάκι –διαδικαστικό, βέβαια, όχι ουσίας- είναι το σημερινό. </w:t>
      </w:r>
    </w:p>
    <w:p w14:paraId="09F8796D" w14:textId="77777777" w:rsidR="0008105D" w:rsidRDefault="003C36B0">
      <w:pPr>
        <w:spacing w:after="0" w:line="600" w:lineRule="auto"/>
        <w:ind w:firstLine="720"/>
        <w:jc w:val="both"/>
        <w:rPr>
          <w:rFonts w:eastAsia="Times New Roman"/>
          <w:szCs w:val="24"/>
        </w:rPr>
      </w:pPr>
      <w:r>
        <w:rPr>
          <w:rFonts w:eastAsia="Times New Roman"/>
          <w:szCs w:val="24"/>
        </w:rPr>
        <w:t xml:space="preserve">Απαιτήσατε απόλυτη και πιστή τήρηση του γράμματος –και όχι του πνεύματος- του Κανονισμού για κάτι που θα είχε τελειώσει σε τριάντα δευτερόλεπτα. </w:t>
      </w:r>
    </w:p>
    <w:p w14:paraId="09F8796E" w14:textId="77777777" w:rsidR="0008105D" w:rsidRDefault="003C36B0">
      <w:pPr>
        <w:spacing w:after="0" w:line="600" w:lineRule="auto"/>
        <w:ind w:firstLine="720"/>
        <w:jc w:val="both"/>
        <w:rPr>
          <w:rFonts w:eastAsia="Times New Roman"/>
          <w:szCs w:val="24"/>
        </w:rPr>
      </w:pPr>
      <w:r>
        <w:rPr>
          <w:rFonts w:eastAsia="Times New Roman"/>
          <w:szCs w:val="24"/>
        </w:rPr>
        <w:t>Κύριε Πρόεδρε, και χθες, πριν ξεκινήσει η διαδικασία, όταν ο κύριος Πρόεδρος της Βουλής μάς εξήγησε τη διαδικα</w:t>
      </w:r>
      <w:r>
        <w:rPr>
          <w:rFonts w:eastAsia="Times New Roman"/>
          <w:szCs w:val="24"/>
        </w:rPr>
        <w:t>σία που έχει αποφασίσει η Διάσκεψη των Προέδρων, πριν πει η Βουλή το «ναι» στην πρόταση του Προέδρου, πήρα τον λόγο. Και μου έδωσε δίκιο ο Πρόεδρος της Βουλής, διότι έθεσα ένα θέμα μετά την εμπειρία που είχαμε πέρυσι. Τι είχε συμβεί πέρυσι; Είχε διαρρυθμισ</w:t>
      </w:r>
      <w:r>
        <w:rPr>
          <w:rFonts w:eastAsia="Times New Roman"/>
          <w:szCs w:val="24"/>
        </w:rPr>
        <w:t>τεί με τον τρόπο που ξέρετε η παρέμβαση των Βουλευτών και των Κοινοβουλευτικών Ομάδων εδώ, αλλά οι περισσότερες παρεμβάσεις των Υπουργών –από σύμπτωση, από σχεδιασμό; Δεν γνωρίζω- έγιναν την τελευταία μέρα, με αποτέλεσμα την ημέρα του μεγάλου ενδιαφέροντος</w:t>
      </w:r>
      <w:r>
        <w:rPr>
          <w:rFonts w:eastAsia="Times New Roman"/>
          <w:szCs w:val="24"/>
        </w:rPr>
        <w:t xml:space="preserve"> για τον προϋπολογισμό να μιλάει μόνο –ή σχεδόν μόνο- η Κυβέρνηση. </w:t>
      </w:r>
    </w:p>
    <w:p w14:paraId="09F8796F" w14:textId="77777777" w:rsidR="0008105D" w:rsidRDefault="003C36B0">
      <w:pPr>
        <w:spacing w:after="0" w:line="600" w:lineRule="auto"/>
        <w:ind w:firstLine="720"/>
        <w:jc w:val="both"/>
        <w:rPr>
          <w:rFonts w:eastAsia="Times New Roman"/>
          <w:szCs w:val="24"/>
        </w:rPr>
      </w:pPr>
      <w:r>
        <w:rPr>
          <w:rFonts w:eastAsia="Times New Roman"/>
          <w:szCs w:val="24"/>
        </w:rPr>
        <w:t xml:space="preserve">Συνεπώς, επικαλέστηκα αυτή την αρνητική εμπειρία και είπα ότι θα πρέπει να έχουμε εγκαίρως τον κατάλογο των Υπουργών που θα παρέμβουν, κάνοντας και μια παραίνεση, αν μιλάει ο Υπουργός και </w:t>
      </w:r>
      <w:r>
        <w:rPr>
          <w:rFonts w:eastAsia="Times New Roman"/>
          <w:szCs w:val="24"/>
        </w:rPr>
        <w:t xml:space="preserve">ο Αναπληρωτής Υπουργός, να μη μιλάει ο Υφυπουργός. Και δεν αναφέρομαι στον κ. Λιάκο που είναι παρά τω </w:t>
      </w:r>
      <w:proofErr w:type="spellStart"/>
      <w:r>
        <w:rPr>
          <w:rFonts w:eastAsia="Times New Roman"/>
          <w:szCs w:val="24"/>
        </w:rPr>
        <w:t>Πρωθυπουργώ</w:t>
      </w:r>
      <w:proofErr w:type="spellEnd"/>
      <w:r>
        <w:rPr>
          <w:rFonts w:eastAsia="Times New Roman"/>
          <w:szCs w:val="24"/>
        </w:rPr>
        <w:t>. Τον άκουσα και το πρωί που μίλησε και φυσικά κάτι έχει να πει. Η Βουλή θα κρίνει αν ήταν σοβαρό ή μη, αλλά πάντως σωστά παίρνει τον λόγο ως Υ</w:t>
      </w:r>
      <w:r>
        <w:rPr>
          <w:rFonts w:eastAsia="Times New Roman"/>
          <w:szCs w:val="24"/>
        </w:rPr>
        <w:t xml:space="preserve">φυπουργός Επικρατείας παρά τω </w:t>
      </w:r>
      <w:proofErr w:type="spellStart"/>
      <w:r>
        <w:rPr>
          <w:rFonts w:eastAsia="Times New Roman"/>
          <w:szCs w:val="24"/>
        </w:rPr>
        <w:t>Πρωθυπουργώ</w:t>
      </w:r>
      <w:proofErr w:type="spellEnd"/>
      <w:r>
        <w:rPr>
          <w:rFonts w:eastAsia="Times New Roman"/>
          <w:szCs w:val="24"/>
        </w:rPr>
        <w:t xml:space="preserve">. </w:t>
      </w:r>
    </w:p>
    <w:p w14:paraId="09F87970" w14:textId="77777777" w:rsidR="0008105D" w:rsidRDefault="003C36B0">
      <w:pPr>
        <w:spacing w:after="0" w:line="600" w:lineRule="auto"/>
        <w:ind w:firstLine="720"/>
        <w:jc w:val="both"/>
        <w:rPr>
          <w:rFonts w:eastAsia="Times New Roman"/>
          <w:szCs w:val="24"/>
        </w:rPr>
      </w:pPr>
      <w:r>
        <w:rPr>
          <w:rFonts w:eastAsia="Times New Roman"/>
          <w:szCs w:val="24"/>
        </w:rPr>
        <w:t>Όμως, από εκεί και πέρα, πρέπει η Κυβέρνηση να το δει με μια συγκράτηση και συστολή, ούτως ώστε να μην νοθευτεί η διαδικασία που αποφασίστηκε. Βάσει αυτής της ανάγκης της μη νόθευσης της κοινοβουλευτικής διαδικασ</w:t>
      </w:r>
      <w:r>
        <w:rPr>
          <w:rFonts w:eastAsia="Times New Roman"/>
          <w:szCs w:val="24"/>
        </w:rPr>
        <w:t>ίας έκανα το αίτημά μου.</w:t>
      </w:r>
    </w:p>
    <w:p w14:paraId="09F87971" w14:textId="77777777" w:rsidR="0008105D" w:rsidRDefault="003C36B0">
      <w:pPr>
        <w:spacing w:after="0" w:line="600" w:lineRule="auto"/>
        <w:ind w:firstLine="720"/>
        <w:jc w:val="both"/>
        <w:rPr>
          <w:rFonts w:eastAsia="Times New Roman"/>
          <w:szCs w:val="24"/>
        </w:rPr>
      </w:pPr>
      <w:r>
        <w:rPr>
          <w:rFonts w:eastAsia="Times New Roman"/>
          <w:szCs w:val="24"/>
        </w:rPr>
        <w:t>Και γιατί θα είναι νόθευση, κύριε Πρόεδρε; Διότι η σειρά καθορίζεται βάσει της δύναμης των κομμάτων, βάσει του χρόνου που έχει διαρρυθμιστεί και τα λοιπά, όμως, οι παρεμβάσεις με πληθωρικό τρόπο των Υπουργών νοθεύουν την κοινοβουλε</w:t>
      </w:r>
      <w:r>
        <w:rPr>
          <w:rFonts w:eastAsia="Times New Roman"/>
          <w:szCs w:val="24"/>
        </w:rPr>
        <w:t xml:space="preserve">υτική αυτή σειρά. </w:t>
      </w:r>
    </w:p>
    <w:p w14:paraId="09F87972" w14:textId="77777777" w:rsidR="0008105D" w:rsidRDefault="003C36B0">
      <w:pPr>
        <w:spacing w:after="0" w:line="600" w:lineRule="auto"/>
        <w:ind w:firstLine="720"/>
        <w:jc w:val="both"/>
        <w:rPr>
          <w:rFonts w:eastAsia="Times New Roman"/>
          <w:szCs w:val="24"/>
        </w:rPr>
      </w:pPr>
      <w:r>
        <w:rPr>
          <w:rFonts w:eastAsia="Times New Roman"/>
          <w:szCs w:val="24"/>
        </w:rPr>
        <w:t xml:space="preserve">Ακόμη δεν μας έχει δοθεί η κατάσταση των ομιλητών Υπουργών. Το ζήτησα χθες από τον κ. </w:t>
      </w:r>
      <w:proofErr w:type="spellStart"/>
      <w:r>
        <w:rPr>
          <w:rFonts w:eastAsia="Times New Roman"/>
          <w:szCs w:val="24"/>
        </w:rPr>
        <w:t>Βούτση</w:t>
      </w:r>
      <w:proofErr w:type="spellEnd"/>
      <w:r>
        <w:rPr>
          <w:rFonts w:eastAsia="Times New Roman"/>
          <w:szCs w:val="24"/>
        </w:rPr>
        <w:t xml:space="preserve">. Μου είπε «αύριο». Το ζήτησα σήμερα από τον κ. Κακλαμάνη. Μου είπε «αργότερα». </w:t>
      </w:r>
    </w:p>
    <w:p w14:paraId="09F87973" w14:textId="77777777" w:rsidR="0008105D" w:rsidRDefault="003C36B0">
      <w:pPr>
        <w:spacing w:after="0" w:line="600" w:lineRule="auto"/>
        <w:ind w:firstLine="720"/>
        <w:jc w:val="both"/>
        <w:rPr>
          <w:rFonts w:eastAsia="Times New Roman"/>
          <w:szCs w:val="24"/>
        </w:rPr>
      </w:pPr>
      <w:r>
        <w:rPr>
          <w:rFonts w:eastAsia="Times New Roman"/>
          <w:szCs w:val="24"/>
        </w:rPr>
        <w:t xml:space="preserve">Ένα θέμα είναι να μας δοθεί ο κατάλογος. Πολύ πιθανόν να έχουμε </w:t>
      </w:r>
      <w:r>
        <w:rPr>
          <w:rFonts w:eastAsia="Times New Roman"/>
          <w:szCs w:val="24"/>
        </w:rPr>
        <w:t xml:space="preserve">αλλαγές, όπως η </w:t>
      </w:r>
      <w:r>
        <w:rPr>
          <w:rFonts w:eastAsia="Times New Roman"/>
          <w:szCs w:val="24"/>
        </w:rPr>
        <w:t>γ</w:t>
      </w:r>
      <w:r>
        <w:rPr>
          <w:rFonts w:eastAsia="Times New Roman"/>
          <w:szCs w:val="24"/>
        </w:rPr>
        <w:t xml:space="preserve">ραμματεία μάς λέει, αλλαγές μετατόπισης από σήμερα σε άλλες μέρες ομιλητών Υπουργών. </w:t>
      </w:r>
    </w:p>
    <w:p w14:paraId="09F87974" w14:textId="77777777" w:rsidR="0008105D" w:rsidRDefault="003C36B0">
      <w:pPr>
        <w:spacing w:after="0" w:line="600" w:lineRule="auto"/>
        <w:ind w:firstLine="720"/>
        <w:jc w:val="both"/>
        <w:rPr>
          <w:rFonts w:eastAsia="Times New Roman"/>
          <w:szCs w:val="24"/>
        </w:rPr>
      </w:pPr>
      <w:r>
        <w:rPr>
          <w:rFonts w:eastAsia="Times New Roman"/>
          <w:szCs w:val="24"/>
        </w:rPr>
        <w:t>Ένα δεύτερο θέμα, κύριε Πρόεδρε και προειδοποιητικό: Μπορεί να μας δοθεί ένας κατάλογος σήμερα, αλλά αυτός να αλλάξει και όλες οι αλλαγές να πηγαίνουν πρ</w:t>
      </w:r>
      <w:r>
        <w:rPr>
          <w:rFonts w:eastAsia="Times New Roman"/>
          <w:szCs w:val="24"/>
        </w:rPr>
        <w:t>ος τη λογική «περισσότεροι Υπουργοί το Σάββατο». Αυτό δεν θα το δεχθούμε. Και σας προειδοποιώ από τώρα ότι δεν θα είναι ένα θέμα απλής κοινοβουλευτικής ανταλλαγής επιχειρημάτων, αλλά θα αποτελέσει ένα ζήτημα για συγκρούσεις μέσα στη Βουλή, κάτι που δεν είν</w:t>
      </w:r>
      <w:r>
        <w:rPr>
          <w:rFonts w:eastAsia="Times New Roman"/>
          <w:szCs w:val="24"/>
        </w:rPr>
        <w:t xml:space="preserve">αι σωστό. Πρέπει να το αποφύγουμε αυτό και επαφίεται στον δικό σας ρόλο. </w:t>
      </w:r>
    </w:p>
    <w:p w14:paraId="09F87975"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w:t>
      </w:r>
    </w:p>
    <w:p w14:paraId="09F87976" w14:textId="77777777" w:rsidR="0008105D" w:rsidRDefault="003C36B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Και πάλι κλείνοντας, να σας ξαναπώ –γιατί το κάνετε πρώτη φορά- ότι με σχολαστικό τρόπο λύσεις δεν δίνουμε στα προβλήματα. </w:t>
      </w:r>
    </w:p>
    <w:p w14:paraId="09F87977"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Πάντως, είπατε αυτά περίπου που είπα προηγουμένως. Δεν έχει σημασία, όμως, να μη μείνουμε πάνω σε </w:t>
      </w:r>
      <w:r>
        <w:rPr>
          <w:rFonts w:eastAsia="Times New Roman"/>
          <w:szCs w:val="24"/>
        </w:rPr>
        <w:t xml:space="preserve">αυτό. </w:t>
      </w:r>
    </w:p>
    <w:p w14:paraId="09F87978" w14:textId="77777777" w:rsidR="0008105D" w:rsidRDefault="003C36B0">
      <w:pPr>
        <w:spacing w:after="0" w:line="600" w:lineRule="auto"/>
        <w:ind w:firstLine="720"/>
        <w:jc w:val="both"/>
        <w:rPr>
          <w:rFonts w:eastAsia="Times New Roman"/>
          <w:szCs w:val="24"/>
        </w:rPr>
      </w:pPr>
      <w:r>
        <w:rPr>
          <w:rFonts w:eastAsia="Times New Roman"/>
          <w:szCs w:val="24"/>
        </w:rPr>
        <w:t>Είπα προηγουμένως ότι, κατ’ αρχάς, δέχομαι και εγώ τη λογική ότι δεν πρέπει να συσσωρευθεί όλη η Κυβέρνηση το Σάββατο. Γι’ αυτό, αυτό που τηρούμε ήδη από σήμερα είναι πέντε Βουλευτές, ένας Υπουργός, έτσι ώστε πηγαίνοντας προς το Σάββατο νομίζω ότι θ</w:t>
      </w:r>
      <w:r>
        <w:rPr>
          <w:rFonts w:eastAsia="Times New Roman"/>
          <w:szCs w:val="24"/>
        </w:rPr>
        <w:t xml:space="preserve">α έχει διευθετηθεί το θέμα. </w:t>
      </w:r>
    </w:p>
    <w:p w14:paraId="09F87979" w14:textId="77777777" w:rsidR="0008105D" w:rsidRDefault="003C36B0">
      <w:pPr>
        <w:spacing w:after="0" w:line="600" w:lineRule="auto"/>
        <w:ind w:firstLine="720"/>
        <w:jc w:val="both"/>
        <w:rPr>
          <w:rFonts w:eastAsia="Times New Roman"/>
          <w:szCs w:val="24"/>
        </w:rPr>
      </w:pPr>
      <w:r>
        <w:rPr>
          <w:rFonts w:eastAsia="Times New Roman"/>
          <w:szCs w:val="24"/>
        </w:rPr>
        <w:t xml:space="preserve">Σχετικά με τον κατάλογο με τους Υπουργούς, ο κατάλογος πηγαίνει στα κόμματα. Ξέρουν τα κόμματα ακριβώς περί τίνος πρόκειται. </w:t>
      </w:r>
    </w:p>
    <w:p w14:paraId="09F8797A" w14:textId="77777777" w:rsidR="0008105D" w:rsidRDefault="003C36B0">
      <w:pPr>
        <w:spacing w:after="0" w:line="600" w:lineRule="auto"/>
        <w:ind w:firstLine="720"/>
        <w:jc w:val="both"/>
        <w:rPr>
          <w:rFonts w:eastAsia="Times New Roman"/>
          <w:szCs w:val="24"/>
        </w:rPr>
      </w:pPr>
      <w:r>
        <w:rPr>
          <w:rFonts w:eastAsia="Times New Roman"/>
          <w:szCs w:val="24"/>
        </w:rPr>
        <w:t>Προχωρούμε. Τον λόγο θα έχει τώρα ο κ. Παπαθεοδώρου, Βουλευτής της Δημοκρατικής Συμπαράταξης, μετά θα</w:t>
      </w:r>
      <w:r>
        <w:rPr>
          <w:rFonts w:eastAsia="Times New Roman"/>
          <w:szCs w:val="24"/>
        </w:rPr>
        <w:t xml:space="preserve"> μιλήσει ο κ. </w:t>
      </w:r>
      <w:proofErr w:type="spellStart"/>
      <w:r>
        <w:rPr>
          <w:rFonts w:eastAsia="Times New Roman"/>
          <w:szCs w:val="24"/>
        </w:rPr>
        <w:t>Κατσώτης</w:t>
      </w:r>
      <w:proofErr w:type="spellEnd"/>
      <w:r>
        <w:rPr>
          <w:rFonts w:eastAsia="Times New Roman"/>
          <w:szCs w:val="24"/>
        </w:rPr>
        <w:t xml:space="preserve"> και μετά θα μιλήσει η κυρία Υπουργός. </w:t>
      </w:r>
    </w:p>
    <w:p w14:paraId="09F8797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μου επιτρέψετε για τριάντα δευτερόλεπτα, κύριε Παπαθεοδώρου;</w:t>
      </w:r>
    </w:p>
    <w:p w14:paraId="09F8797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Παρακαλώ, κύριε Πρόεδρε.</w:t>
      </w:r>
    </w:p>
    <w:p w14:paraId="09F8797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έχω την τιμή να αν</w:t>
      </w:r>
      <w:r>
        <w:rPr>
          <w:rFonts w:eastAsia="Times New Roman" w:cs="Times New Roman"/>
          <w:szCs w:val="24"/>
        </w:rPr>
        <w:t>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szCs w:val="24"/>
        </w:rPr>
        <w:t>ΚΑΠΟΔΙΣΤΡΙΑΣ</w:t>
      </w:r>
      <w:r>
        <w:rPr>
          <w:rFonts w:eastAsia="Times New Roman" w:cs="Times New Roman"/>
          <w:szCs w:val="24"/>
        </w:rPr>
        <w:t>», που οργανώνει το Ίδρυμα της Βουλής, είκοσι δύο μαθήτριες και μαθητές και δύο εκπαιδευτικοί συνοδοί από</w:t>
      </w:r>
      <w:r>
        <w:rPr>
          <w:rFonts w:eastAsia="Times New Roman" w:cs="Times New Roman"/>
          <w:szCs w:val="24"/>
        </w:rPr>
        <w:t xml:space="preserve"> τα Εκπαιδευτήρια </w:t>
      </w:r>
      <w:proofErr w:type="spellStart"/>
      <w:r>
        <w:rPr>
          <w:rFonts w:eastAsia="Times New Roman" w:cs="Times New Roman"/>
          <w:szCs w:val="24"/>
        </w:rPr>
        <w:t>Καντά</w:t>
      </w:r>
      <w:proofErr w:type="spellEnd"/>
      <w:r>
        <w:rPr>
          <w:rFonts w:eastAsia="Times New Roman" w:cs="Times New Roman"/>
          <w:szCs w:val="24"/>
        </w:rPr>
        <w:t xml:space="preserve">. </w:t>
      </w:r>
    </w:p>
    <w:p w14:paraId="09F8797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9F8797F"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9F8798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Παρακολουθείτε τη συζήτηση για τον προϋπολογισμό του κράτους. Τον λόγο θα πάρει ο Βουλευτής της Δημοκρατικής Συμπαράταξης ΠΑΣΟΚ-ΔΗΜΑΡ κ. Παπαθεοδώρου.</w:t>
      </w:r>
    </w:p>
    <w:p w14:paraId="09F879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Έχε</w:t>
      </w:r>
      <w:r>
        <w:rPr>
          <w:rFonts w:eastAsia="Times New Roman" w:cs="Times New Roman"/>
          <w:szCs w:val="24"/>
        </w:rPr>
        <w:t>τε τον λόγο, κύριε Παπαθεοδώρου.</w:t>
      </w:r>
    </w:p>
    <w:p w14:paraId="09F8798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w:t>
      </w:r>
    </w:p>
    <w:p w14:paraId="09F879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Υπουργοί, </w:t>
      </w:r>
      <w:proofErr w:type="spellStart"/>
      <w:r>
        <w:rPr>
          <w:rFonts w:eastAsia="Times New Roman" w:cs="Times New Roman"/>
          <w:szCs w:val="24"/>
        </w:rPr>
        <w:t>φοροκεντρικός</w:t>
      </w:r>
      <w:proofErr w:type="spellEnd"/>
      <w:r>
        <w:rPr>
          <w:rFonts w:eastAsia="Times New Roman" w:cs="Times New Roman"/>
          <w:szCs w:val="24"/>
        </w:rPr>
        <w:t xml:space="preserve">, </w:t>
      </w:r>
      <w:proofErr w:type="spellStart"/>
      <w:r>
        <w:rPr>
          <w:rFonts w:eastAsia="Times New Roman" w:cs="Times New Roman"/>
          <w:szCs w:val="24"/>
        </w:rPr>
        <w:t>υφεσιακός</w:t>
      </w:r>
      <w:proofErr w:type="spellEnd"/>
      <w:r>
        <w:rPr>
          <w:rFonts w:eastAsia="Times New Roman" w:cs="Times New Roman"/>
          <w:szCs w:val="24"/>
        </w:rPr>
        <w:t>, αλλά και αβάσιμα αισιόδοξος παρουσιάζεται ο προϋπολογισμός του οικονομικού έτους 2017. Περ</w:t>
      </w:r>
      <w:r>
        <w:rPr>
          <w:rFonts w:eastAsia="Times New Roman" w:cs="Times New Roman"/>
          <w:szCs w:val="24"/>
        </w:rPr>
        <w:t>ιλαμβάνει νέους φόρους ύψους 2,5 δισεκατομμυρίων ευρώ, οι οποίοι προέρχονται από τη σωρευτική επίδραση των δυσμενών δημοσιονομικών μέτρων της Κυβέρνησης ΣΥΡΙΖΑ-ΑΝΕΛ, των 12,5 δισεκατομμυρίων του τρίτου μνημονίου με υψηλές προσδοκίες για ανάπτυξη 2,7% του Α</w:t>
      </w:r>
      <w:r>
        <w:rPr>
          <w:rFonts w:eastAsia="Times New Roman" w:cs="Times New Roman"/>
          <w:szCs w:val="24"/>
        </w:rPr>
        <w:t xml:space="preserve">ΕΠ και πρωτογενές πλεόνασμα 1,8. </w:t>
      </w:r>
    </w:p>
    <w:p w14:paraId="09F879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Όπως διαπιστώνουμε, όμως, και όπως τονίζει άλλωστε το Γραφείο Προϋπολογισμού της Βουλής, ο προϋπολογισμός του 2017 αναπόφευκτα λειτουργεί </w:t>
      </w:r>
      <w:proofErr w:type="spellStart"/>
      <w:r>
        <w:rPr>
          <w:rFonts w:eastAsia="Times New Roman" w:cs="Times New Roman"/>
          <w:szCs w:val="24"/>
        </w:rPr>
        <w:t>υφεσιακά</w:t>
      </w:r>
      <w:proofErr w:type="spellEnd"/>
      <w:r>
        <w:rPr>
          <w:rFonts w:eastAsia="Times New Roman" w:cs="Times New Roman"/>
          <w:szCs w:val="24"/>
        </w:rPr>
        <w:t xml:space="preserve">, καθώς μειώνει δαπάνες και επιζητεί να αυξήσει φορολογικά έσοδα. </w:t>
      </w:r>
    </w:p>
    <w:p w14:paraId="09F879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τα </w:t>
      </w:r>
      <w:r>
        <w:rPr>
          <w:rFonts w:eastAsia="Times New Roman" w:cs="Times New Roman"/>
          <w:szCs w:val="24"/>
        </w:rPr>
        <w:t xml:space="preserve">δημοσιονομικά μέτρα για το 2017 ανέρχονται στα 3,1 δισεκατομμύρια στα έσοδα και 960 εκατομμύρια στις δαπάνες. Από τα 3,1 στα έσοδα τα 2,5 δισεκατομμύρια είναι νέοι φόροι, που επιβάλλονται από 1-1-2017 και θα κληθούν να πληρώσουν οι φορολογούμενοι μέσω της </w:t>
      </w:r>
      <w:r>
        <w:rPr>
          <w:rFonts w:eastAsia="Times New Roman" w:cs="Times New Roman"/>
          <w:szCs w:val="24"/>
        </w:rPr>
        <w:t xml:space="preserve">αύξησης φορολογίας φυσικών και νομικών προσώπων, ελευθέρων επαγγελματιών και αγροτών, αυξήσεων των έμμεσων φόρων και νέων φόρων κατανάλωσης. Αυτήν τη στιγμή βλέπουμε ότι η </w:t>
      </w:r>
      <w:proofErr w:type="spellStart"/>
      <w:r>
        <w:rPr>
          <w:rFonts w:eastAsia="Times New Roman" w:cs="Times New Roman"/>
          <w:szCs w:val="24"/>
        </w:rPr>
        <w:t>φοροκαταιγίδα</w:t>
      </w:r>
      <w:proofErr w:type="spellEnd"/>
      <w:r>
        <w:rPr>
          <w:rFonts w:eastAsia="Times New Roman" w:cs="Times New Roman"/>
          <w:szCs w:val="24"/>
        </w:rPr>
        <w:t xml:space="preserve"> αφορά όλους τους πολίτες. Περισσότερους φόρους ζητάει η Κυβέρνηση όταν</w:t>
      </w:r>
      <w:r>
        <w:rPr>
          <w:rFonts w:eastAsia="Times New Roman" w:cs="Times New Roman"/>
          <w:szCs w:val="24"/>
        </w:rPr>
        <w:t xml:space="preserve"> η οικονομία είναι σε οριακό σημείο με τον κίνδυνο του κόφτη να πλανάται. </w:t>
      </w:r>
    </w:p>
    <w:p w14:paraId="09F879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960 εκατομμύρια σε περικοπές δαπανών προκύπτουν, κατά κύριο λόγο, από τις νέες περικοπές για το 2017, που αφορούν συντάξεις και κοινωνικά δικαιώματα. Επομένως, είναι απολύτως φαν</w:t>
      </w:r>
      <w:r>
        <w:rPr>
          <w:rFonts w:eastAsia="Times New Roman" w:cs="Times New Roman"/>
          <w:szCs w:val="24"/>
        </w:rPr>
        <w:t xml:space="preserve">ερό ότι δεν ευσταθεί κανένα κυβερνητικό επιχείρημα για πολιτική αναδιανομής και κοινωνικής δικαιοσύνης. Τι ακούσαμε προηγουμένως; Ακούσαμε περί προϋπολογισμού με ισχυρό κοινωνικό αποτύπωμα. </w:t>
      </w:r>
    </w:p>
    <w:p w14:paraId="09F879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Μια αξιοσημείωτη πρωτιά του δεύτερου προϋπολογισμού της Κυβέρνηση</w:t>
      </w:r>
      <w:r>
        <w:rPr>
          <w:rFonts w:eastAsia="Times New Roman" w:cs="Times New Roman"/>
          <w:szCs w:val="24"/>
        </w:rPr>
        <w:t>ς ΣΥΡΙΖΑ-ΑΝΕΛ, που πρέπει να την προσέξουμε όλοι, είναι το σύνολο των φόρων που αναμένεται να εισπραχθεί το 2017, το οποίο είναι το υψηλότερο από το 2007 μέχρι σήμερα ως ποσό, αλλά και ως ποσοστό επί του ΑΕΠ. Έχουμε την υψηλότερη φορολογία από το 2007.</w:t>
      </w:r>
    </w:p>
    <w:p w14:paraId="09F879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 xml:space="preserve">μεγέθη του προϋπολογισμού επιβεβαιώνουν την καθίζηση της χώρας στην ύφεση, στην αβεβαιότητα και στη συνεχή περικοπή στα διαθέσιμα εισοδήματα του ελληνικού λαού. Πρόκειται για αφαίμαξη. Αποκαλύπτονται πρόσθετα δημοσιονομικά μέτρα με την επιβολή κυρίως νέων </w:t>
      </w:r>
      <w:r>
        <w:rPr>
          <w:rFonts w:eastAsia="Times New Roman" w:cs="Times New Roman"/>
          <w:szCs w:val="24"/>
        </w:rPr>
        <w:t xml:space="preserve">φόρων, που σκοτώνουν την πραγματική οικονομία. Πρόκειται, συνεπώς, και για έναν αντιαναπτυξιακό, αναποτελεσματικό, οικονομικά και κοινωνικά άδικο προϋπολογισμό. Με την ενισχυμένη φορολογική επιβάρυνση οι πολίτες θα συνεχίσουν να δέχονται νέα μέτρα </w:t>
      </w:r>
      <w:proofErr w:type="spellStart"/>
      <w:r>
        <w:rPr>
          <w:rFonts w:eastAsia="Times New Roman" w:cs="Times New Roman"/>
          <w:szCs w:val="24"/>
        </w:rPr>
        <w:t>φοροεπιδ</w:t>
      </w:r>
      <w:r>
        <w:rPr>
          <w:rFonts w:eastAsia="Times New Roman" w:cs="Times New Roman"/>
          <w:szCs w:val="24"/>
        </w:rPr>
        <w:t>ρομής</w:t>
      </w:r>
      <w:proofErr w:type="spellEnd"/>
      <w:r>
        <w:rPr>
          <w:rFonts w:eastAsia="Times New Roman" w:cs="Times New Roman"/>
          <w:szCs w:val="24"/>
        </w:rPr>
        <w:t xml:space="preserve">, μειώσεις μισθών, μειώσεις συντάξεων. </w:t>
      </w:r>
    </w:p>
    <w:p w14:paraId="09F879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Όλα σε αυτήν την Κυβέρνηση γίνονται και στηρίζονται στην προχειρότητα, στη σύγχυση και στις αντιφάσεις, κυρίες και κύριοι συνάδελφοι. Στον απολογισμό του έργου του, που κοινοποίησε πρόσφατα το Υπουργείο Οικονομι</w:t>
      </w:r>
      <w:r>
        <w:rPr>
          <w:rFonts w:eastAsia="Times New Roman" w:cs="Times New Roman"/>
          <w:szCs w:val="24"/>
        </w:rPr>
        <w:t>κών, ο πρώην Αναπληρωτής Υπουργός Οικονομικών, ο κ. Αλεξιάδης, έλεγε ότι στις δράσεις του 2016 προωθείται νομοθετική ρύθμιση για την παράταση εφαρμογής του άρθρου 41 του ν.4172/2013 μέχρι την 31-12-2018.</w:t>
      </w:r>
    </w:p>
    <w:p w14:paraId="09F879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Στην αιτιολογική έκθεση αναφερόταν χαρακτηριστικά το</w:t>
      </w:r>
      <w:r>
        <w:rPr>
          <w:rFonts w:eastAsia="Times New Roman" w:cs="Times New Roman"/>
          <w:szCs w:val="24"/>
        </w:rPr>
        <w:t xml:space="preserve"> εξής: «Για λόγους ενίσχυσης της αγοράς ακινήτων σε μια κρίσιμη περίοδο για την ανάκαμψη της ελληνικής οικονομίας προτείνεται η αναστολή της εφαρμογής του φόρου υπεραξίας από μεταβίβαση ακίνητης περιουσίας». </w:t>
      </w:r>
    </w:p>
    <w:p w14:paraId="09F879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καταλάβουμε τώρα το μέγεθος της αντίφαση</w:t>
      </w:r>
      <w:r>
        <w:rPr>
          <w:rFonts w:eastAsia="Times New Roman" w:cs="Times New Roman"/>
          <w:szCs w:val="24"/>
        </w:rPr>
        <w:t>ς και της σύγχυσης, στην οποία βρίσκεστε ή της ηθελημένης υπαναχώρησης -οπότε να μας το πείτε- στον προϋπολογισμό υπάρχει πρόβλεψη και εγγραφή για εισπράξεις 24 εκατομμυρίων ευρώ στον κωδικό 0116 έναντι 0 το 2016 από τον φόρο στο εισόδημα από υπεραξία μετα</w:t>
      </w:r>
      <w:r>
        <w:rPr>
          <w:rFonts w:eastAsia="Times New Roman" w:cs="Times New Roman"/>
          <w:szCs w:val="24"/>
        </w:rPr>
        <w:t>βίβασης κεφαλαίου. Άρα, τι από τα δύο κάνει η Κυβέρνηση; Τι γίνεται; Αγνοεί το περιεχόμενο της δημοσίευσης του απολογισμού του πρώην Υπουργού Οικονομικών ή θεωρεί πώς επήλθε η ενίσχυση της αγοράς, η ανάκαμψη της ελληνικής οικονομίας ως δια μαγείας; Πόσο ακ</w:t>
      </w:r>
      <w:r>
        <w:rPr>
          <w:rFonts w:eastAsia="Times New Roman" w:cs="Times New Roman"/>
          <w:szCs w:val="24"/>
        </w:rPr>
        <w:t xml:space="preserve">όμα θα συνεχίσετε να ταλαιπωρείτε τον τόπο με αυτές τις προχειρότητες και τις αντιφάσεις, </w:t>
      </w:r>
      <w:proofErr w:type="spellStart"/>
      <w:r>
        <w:rPr>
          <w:rFonts w:eastAsia="Times New Roman" w:cs="Times New Roman"/>
          <w:szCs w:val="24"/>
        </w:rPr>
        <w:t>αφαιμάζοντας</w:t>
      </w:r>
      <w:proofErr w:type="spellEnd"/>
      <w:r>
        <w:rPr>
          <w:rFonts w:eastAsia="Times New Roman" w:cs="Times New Roman"/>
          <w:szCs w:val="24"/>
        </w:rPr>
        <w:t xml:space="preserve"> τελικά τους πολίτες; </w:t>
      </w:r>
    </w:p>
    <w:p w14:paraId="09F879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 αυτόν τον τρόπο η Κυβέρνηση δεν θεωρεί ότι η έξοδος από την κρίση περνά μέσα από διαρθρωτικές αλλαγές στη δημόσια διοίκηση, περι</w:t>
      </w:r>
      <w:r>
        <w:rPr>
          <w:rFonts w:eastAsia="Times New Roman" w:cs="Times New Roman"/>
          <w:szCs w:val="24"/>
        </w:rPr>
        <w:t xml:space="preserve">κοπή δαπανών με τις μεταρρυθμίσεις, ελάφρυνση των βαρών για επιχειρήσεις και την αντιμετώπιση των όποιων συμφερόντων, όπως και στην καταπολέμηση της διαφθοράς, αλλά ο προϋπολογισμός στηρίζεται άλλη μια φορά σε </w:t>
      </w:r>
      <w:proofErr w:type="spellStart"/>
      <w:r>
        <w:rPr>
          <w:rFonts w:eastAsia="Times New Roman" w:cs="Times New Roman"/>
          <w:szCs w:val="24"/>
        </w:rPr>
        <w:t>φοροεπιδρομή</w:t>
      </w:r>
      <w:proofErr w:type="spellEnd"/>
      <w:r>
        <w:rPr>
          <w:rFonts w:eastAsia="Times New Roman" w:cs="Times New Roman"/>
          <w:szCs w:val="24"/>
        </w:rPr>
        <w:t>, σε αβάσταχτα μέτρα για τον ελλην</w:t>
      </w:r>
      <w:r>
        <w:rPr>
          <w:rFonts w:eastAsia="Times New Roman" w:cs="Times New Roman"/>
          <w:szCs w:val="24"/>
        </w:rPr>
        <w:t>ικό λαό και οι προβλέψεις σας για ανάπτυξη το 2017 με ραγδαία ανάκαμψη των ιδιωτικών επενδύσεων και δραστική αντιστροφή εξωτερικού ισοζυγίου υπέρ των εξαγωγών δεν στηρίζεται τελικά σε κα</w:t>
      </w:r>
      <w:r>
        <w:rPr>
          <w:rFonts w:eastAsia="Times New Roman" w:cs="Times New Roman"/>
          <w:szCs w:val="24"/>
        </w:rPr>
        <w:t>μ</w:t>
      </w:r>
      <w:r>
        <w:rPr>
          <w:rFonts w:eastAsia="Times New Roman" w:cs="Times New Roman"/>
          <w:szCs w:val="24"/>
        </w:rPr>
        <w:t xml:space="preserve">μία ρεαλιστική παραδοχή, πρόκειται περί φαντασιώσεων. </w:t>
      </w:r>
    </w:p>
    <w:p w14:paraId="09F879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εμάς, κυρίες και κύριοι συνάδελφοι, η ανακατανομή φορολογικών βαρών μπορεί να γίνει με συστηματικότερες πολιτικές παρεμβάσεις, για αποτελεσματική περιστολή της φοροδιαφυγής, των δαπανών του κράτους, διεύρυνση της φορολογικής βάσης, εκλογίκευση των φορο</w:t>
      </w:r>
      <w:r>
        <w:rPr>
          <w:rFonts w:eastAsia="Times New Roman" w:cs="Times New Roman"/>
          <w:szCs w:val="24"/>
        </w:rPr>
        <w:t xml:space="preserve">λογικών δαπανών και γενικότερα ριζική αναμόρφωση του φορολογικού συστήματος προς το δικαιότερο. </w:t>
      </w:r>
    </w:p>
    <w:p w14:paraId="09F879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Στον προϋπολογισμό</w:t>
      </w:r>
      <w:r>
        <w:rPr>
          <w:rFonts w:eastAsia="Times New Roman" w:cs="Times New Roman"/>
          <w:szCs w:val="24"/>
        </w:rPr>
        <w:t>,</w:t>
      </w:r>
      <w:r>
        <w:rPr>
          <w:rFonts w:eastAsia="Times New Roman" w:cs="Times New Roman"/>
          <w:szCs w:val="24"/>
        </w:rPr>
        <w:t xml:space="preserve"> που συζητάμε και καλούμαστε να ψηφίσουμε σήμερα η επιχορήγηση των νοσοκομείων, τα οποία στενάζουν, παραμένει η ίδια με την περασμένη χρονιά</w:t>
      </w:r>
      <w:r>
        <w:rPr>
          <w:rFonts w:eastAsia="Times New Roman" w:cs="Times New Roman"/>
          <w:szCs w:val="24"/>
        </w:rPr>
        <w:t xml:space="preserve">, ενώ οι περιβόητες προσλήψεις νοσηλευτών δεν αναφέρονται πουθενά, οδηγώντας τη δημόσια υγεία στην εντατική. </w:t>
      </w:r>
    </w:p>
    <w:p w14:paraId="09F879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δέχεται σημαντικό πλήγμα μείωσης των πιστώσεων και καλείται να αντιμετωπίσει πλήθος υποχρεώσεων, βάζοντας πλέον προ των πυλών σοβαρά ερωτήματα της βιωσιμότητάς της και της αναπόφευκτης χρεοκοπίας. </w:t>
      </w:r>
    </w:p>
    <w:p w14:paraId="09F879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Ενδεικτικά, οι πιστώσεις για τον Νομό μου, για</w:t>
      </w:r>
      <w:r>
        <w:rPr>
          <w:rFonts w:eastAsia="Times New Roman" w:cs="Times New Roman"/>
          <w:szCs w:val="24"/>
        </w:rPr>
        <w:t xml:space="preserve"> τον Νομό Αχαΐας, έχουν προϋπολογιστεί για το 2017 στον κωδικό 9010 στα 1,15 εκατομμύρια για δαπάνες των περιφερειακών υπηρεσιών έναντι 3,7 εκατομμύριων που ήταν για το 2016. Είναι, δηλαδή, κάτω από το μισό. </w:t>
      </w:r>
    </w:p>
    <w:p w14:paraId="09F8799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συμπεράσματα μπορούμε να τα βγάλουμε όλοι μα</w:t>
      </w:r>
      <w:r>
        <w:rPr>
          <w:rFonts w:eastAsia="Times New Roman" w:cs="Times New Roman"/>
          <w:szCs w:val="24"/>
        </w:rPr>
        <w:t xml:space="preserve">ς. Πρόκειται για μεθοδευμένη οικονομική ασφυξία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την ώρα που διογκώνετε με τις αποφάσεις το κεντρικό κράτος, με συνεχείς προσλήψεις κομματικών στελεχών σε όλα τα επίπεδα της διοίκησης. Στην ουσία ισχύει αυτό που μου είπε ένας συμπ</w:t>
      </w:r>
      <w:r>
        <w:rPr>
          <w:rFonts w:eastAsia="Times New Roman" w:cs="Times New Roman"/>
          <w:szCs w:val="24"/>
        </w:rPr>
        <w:t xml:space="preserve">ολίτης μου χθες. Δηλαδή, «ταΐζετε» τον στρατό σας σε βάρος των αμάχων. </w:t>
      </w:r>
    </w:p>
    <w:p w14:paraId="09F8799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ΣΥΡΙΖΑ-ΑΝΕΛ </w:t>
      </w:r>
      <w:proofErr w:type="spellStart"/>
      <w:r>
        <w:rPr>
          <w:rFonts w:eastAsia="Times New Roman" w:cs="Times New Roman"/>
          <w:szCs w:val="24"/>
        </w:rPr>
        <w:t>υπερκοστολογεί</w:t>
      </w:r>
      <w:proofErr w:type="spellEnd"/>
      <w:r>
        <w:rPr>
          <w:rFonts w:eastAsia="Times New Roman" w:cs="Times New Roman"/>
          <w:szCs w:val="24"/>
        </w:rPr>
        <w:t xml:space="preserve"> αποκρατικοποιήσεις, που δεν έχει ούτε την πολιτική βούληση, αλλά ούτε και το σχέδιο για να υλοποιήσει. </w:t>
      </w:r>
    </w:p>
    <w:p w14:paraId="09F879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Κύριοι της Κυβέρνησης, σας ρωτώ: Προϋπολο</w:t>
      </w:r>
      <w:r>
        <w:rPr>
          <w:rFonts w:eastAsia="Times New Roman" w:cs="Times New Roman"/>
          <w:szCs w:val="24"/>
        </w:rPr>
        <w:t>γίζετε το 2017 έσοδα 188 εκατομμυρίων από τον ΔΕΣΦΑ που ναυάγησε. Προτίθεται ο Υπουργός Οικονομικών να διορθώσει τον συγκεκριμένο κωδικό; Θα αναμορφωθεί ο προϋπολογισμός, πριν ακόμα αρχίσει να εκτελείται; Γιατί αυτά τα έσοδα δεν υπάρχουν ακόμα στον προϋπολ</w:t>
      </w:r>
      <w:r>
        <w:rPr>
          <w:rFonts w:eastAsia="Times New Roman" w:cs="Times New Roman"/>
          <w:szCs w:val="24"/>
        </w:rPr>
        <w:t xml:space="preserve">ογισμό. Ακόμη και η πρόβλεψή σας για 300 εκατομμύρια από το Ελληνικό είναι, όπως φαίνεται σε όλους, επισφαλής. </w:t>
      </w:r>
    </w:p>
    <w:p w14:paraId="09F879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μια φράση: Ο προϋπολογισμός του 2017 δεν κάνει τίποτε άλλο από το να αναδιανέμει τη φτώχεια. Το αποτύπωμα αυτού του προϋπολογισμού της Κυβέρν</w:t>
      </w:r>
      <w:r>
        <w:rPr>
          <w:rFonts w:eastAsia="Times New Roman" w:cs="Times New Roman"/>
          <w:szCs w:val="24"/>
        </w:rPr>
        <w:t xml:space="preserve">ησης ΣΥΡΙΖΑ-ΑΝΕΛ, κυρίες και κύριοι Βουλευτές, το οποίο αποτελεί το ασφυκτικό δημοσιονομικό πλαίσιο μέσα στο οποίο κινείται η χώρα και θα κινηθεί την επόμενη χρονιά, εμείς θα το καταψηφίσουμε, γιατί το θεωρούμε επιζήμιο για τον ελληνικό λαό. </w:t>
      </w:r>
    </w:p>
    <w:p w14:paraId="09F879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w:t>
      </w:r>
      <w:r>
        <w:rPr>
          <w:rFonts w:eastAsia="Times New Roman" w:cs="Times New Roman"/>
          <w:szCs w:val="24"/>
        </w:rPr>
        <w:t xml:space="preserve">ύ. </w:t>
      </w:r>
    </w:p>
    <w:p w14:paraId="09F879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9F8799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Παπαθεοδώρου, Βουλευτή της Δημοκρατικής Συμπαράταξης. </w:t>
      </w:r>
    </w:p>
    <w:p w14:paraId="09F8799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Τελευταίος ομιλητής απ’ αυτόν το κύκλο, πριν πάρει τον λόγο η Υπουρ</w:t>
      </w:r>
      <w:r>
        <w:rPr>
          <w:rFonts w:eastAsia="Times New Roman" w:cs="Times New Roman"/>
          <w:szCs w:val="24"/>
        </w:rPr>
        <w:t xml:space="preserve">γός, η κ. </w:t>
      </w:r>
      <w:proofErr w:type="spellStart"/>
      <w:r>
        <w:rPr>
          <w:rFonts w:eastAsia="Times New Roman" w:cs="Times New Roman"/>
          <w:szCs w:val="24"/>
        </w:rPr>
        <w:t>Κονιόρδου</w:t>
      </w:r>
      <w:proofErr w:type="spellEnd"/>
      <w:r>
        <w:rPr>
          <w:rFonts w:eastAsia="Times New Roman" w:cs="Times New Roman"/>
          <w:szCs w:val="24"/>
        </w:rPr>
        <w:t xml:space="preserve">, είναι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Βουλευτής του Κομμουνιστικού Κόμματος Ελλάδας. </w:t>
      </w:r>
    </w:p>
    <w:p w14:paraId="09F8799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επτά λεπτά. </w:t>
      </w:r>
    </w:p>
    <w:p w14:paraId="09F8799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09F8799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Αυτές τις ημέρες θα μιλήσουν από αυτό το Βήμα διακόσιοι περίπου Βου</w:t>
      </w:r>
      <w:r>
        <w:rPr>
          <w:rFonts w:eastAsia="Times New Roman" w:cs="Times New Roman"/>
          <w:szCs w:val="24"/>
        </w:rPr>
        <w:t>λευτές και θα δουν βέβαια πολλοί που μας παρακολουθούν «κροκοδείλια» δάκρυα για τα βάσανα του λαού. Παρ’ όλα αυτά, θα αντιπαρατεθούν δύο στρατηγικές. Η μία στηρίζεται από τους Βουλευτές των κομμάτων της συγκυβέρνησης ΣΥΡΙΖΑ-ΑΝΕΛ, καθώς και όλων των άλλων κ</w:t>
      </w:r>
      <w:r>
        <w:rPr>
          <w:rFonts w:eastAsia="Times New Roman" w:cs="Times New Roman"/>
          <w:szCs w:val="24"/>
        </w:rPr>
        <w:t>ομμάτων και η άλλη, βέβαια, από τους Βουλευτές του ΚΚΕ.</w:t>
      </w:r>
    </w:p>
    <w:p w14:paraId="09F8799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Όχι, δεν είναι ταυτόσημοι, έχουν διαφορές. Όμως, στηρίζουν αυτόν τον δρόμο ανάπτυξης που υπηρετεί τους λίγους και είναι σε βάρος των πολλών. Διαγωνίζονται ποιος θα τον υπηρετήσει καλύτερα. Αναδεικνύου</w:t>
      </w:r>
      <w:r>
        <w:rPr>
          <w:rFonts w:eastAsia="Times New Roman" w:cs="Times New Roman"/>
          <w:szCs w:val="24"/>
        </w:rPr>
        <w:t>ν την αναγκαιότητα των μεταρρυθμίσεων, την υλοποίηση των δεσμεύσεων, των μνημονίων και όλων των μέτρων για προσαρμογή στις αποφάσεις της Ευρωπαϊκής Ένωσης. Στις βέλτιστες πρακτικές που δεν είναι άλλες, παρά αυτές που ενισχύουν την κερδοφορία των μονοπωλιακ</w:t>
      </w:r>
      <w:r>
        <w:rPr>
          <w:rFonts w:eastAsia="Times New Roman" w:cs="Times New Roman"/>
          <w:szCs w:val="24"/>
        </w:rPr>
        <w:t>ών ομίλων για την πρόσδεση της χώρας στις ιμπεριαλιστικές ενώσεις, τη συμμετοχή στους ιμπεριαλιστικούς σχεδιασμούς και ιδιαίτερα στην ευρύτερη περιοχή. Είστε στην ίδια μεριά, στο ίδιο κάδρο του κεφαλαίου, της Ευρωπαϊκής Ένωσης, του ΝΑΤΟ, των ιμπεριαλιστικώ</w:t>
      </w:r>
      <w:r>
        <w:rPr>
          <w:rFonts w:eastAsia="Times New Roman" w:cs="Times New Roman"/>
          <w:szCs w:val="24"/>
        </w:rPr>
        <w:t xml:space="preserve">ν οργανισμών. </w:t>
      </w:r>
    </w:p>
    <w:p w14:paraId="09F879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κύριε </w:t>
      </w:r>
      <w:proofErr w:type="spellStart"/>
      <w:r>
        <w:rPr>
          <w:rFonts w:eastAsia="Times New Roman" w:cs="Times New Roman"/>
          <w:szCs w:val="24"/>
        </w:rPr>
        <w:t>Μπαλαούρα</w:t>
      </w:r>
      <w:proofErr w:type="spellEnd"/>
      <w:r>
        <w:rPr>
          <w:rFonts w:eastAsia="Times New Roman" w:cs="Times New Roman"/>
          <w:szCs w:val="24"/>
        </w:rPr>
        <w:t xml:space="preserve"> –έφυγε- μπορεί να μην είστε στο ίδιο κάδρο της διαπλοκής, αλλά είστε στο ίδιο κάδρο με τους Ναζί, τους εγκληματίες της Χρυσής Αυγής. </w:t>
      </w:r>
    </w:p>
    <w:p w14:paraId="09F879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κόμματα αυτά αναδεικνύουν την επιχειρηματικότητα, την ιδιωτική πρωτοβουλία, την κερδ</w:t>
      </w:r>
      <w:r>
        <w:rPr>
          <w:rFonts w:eastAsia="Times New Roman" w:cs="Times New Roman"/>
          <w:szCs w:val="24"/>
        </w:rPr>
        <w:t>οφορία, ως τους όρους εκείνους που θα αυξήσουν την απασχόληση, την βελτίωση της ζωής του λαού. Έχει πείρα η εργατική τάξη, ο λαός μας, από την περίοδο που η ανάπτυξη έτρεχε με ρυθμούς 7%.</w:t>
      </w:r>
    </w:p>
    <w:p w14:paraId="09F879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Θεωρούν αυτά τα </w:t>
      </w:r>
      <w:r>
        <w:rPr>
          <w:rFonts w:eastAsia="Times New Roman" w:cs="Times New Roman"/>
          <w:szCs w:val="24"/>
        </w:rPr>
        <w:t>κ</w:t>
      </w:r>
      <w:r>
        <w:rPr>
          <w:rFonts w:eastAsia="Times New Roman" w:cs="Times New Roman"/>
          <w:szCs w:val="24"/>
        </w:rPr>
        <w:t>όμματα αναγκαιότητα τα μνημόνια, τα μέτρα που ισοπε</w:t>
      </w:r>
      <w:r>
        <w:rPr>
          <w:rFonts w:eastAsia="Times New Roman" w:cs="Times New Roman"/>
          <w:szCs w:val="24"/>
        </w:rPr>
        <w:t xml:space="preserve">δώνουν τη ζωή των εργαζομένων και των άλλων λαϊκών στρωμάτων, που μειώνουν στα κατώτερα επίπεδα την τιμή της εργατικής δύναμης, ως αναγκαίο όρο για να βάλουν οι καπιταλιστές τα αμύθητα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για να διασφαλίσουν αυξημένο μέσο όρο ποσοστ</w:t>
      </w:r>
      <w:r>
        <w:rPr>
          <w:rFonts w:eastAsia="Times New Roman" w:cs="Times New Roman"/>
          <w:szCs w:val="24"/>
        </w:rPr>
        <w:t xml:space="preserve">ού κέρδους. </w:t>
      </w:r>
    </w:p>
    <w:p w14:paraId="09F879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Θέτουν ως προτεραιότητα τη μείωση της φορολογίας του κεφαλαίου, τη μείωση των ασφαλιστικών εισφορών έως και την απαλλαγή τους, την παραπέρα ενίσχυση με ζεστό χρήμα από τον κρατικό προϋπολογισμό, για να κάνουν επενδύσεις. Η ίδια στρατηγική στηρ</w:t>
      </w:r>
      <w:r>
        <w:rPr>
          <w:rFonts w:eastAsia="Times New Roman" w:cs="Times New Roman"/>
          <w:szCs w:val="24"/>
        </w:rPr>
        <w:t xml:space="preserve">ίζει τους ιμπεριαλιστικούς σχεδιασμούς και πολέμους που σκορπούν τον θάνατο, την προσφυγιά και τη μετανάστευση για τον έλεγχο των δρόμων του πετρελαίου, του φυσικού αερίου από τους μονοπωλιακούς ομίλους. Η ίδια στρατηγική, κύριε </w:t>
      </w:r>
      <w:proofErr w:type="spellStart"/>
      <w:r>
        <w:rPr>
          <w:rFonts w:eastAsia="Times New Roman" w:cs="Times New Roman"/>
          <w:szCs w:val="24"/>
        </w:rPr>
        <w:t>Μουζάλα</w:t>
      </w:r>
      <w:proofErr w:type="spellEnd"/>
      <w:r>
        <w:rPr>
          <w:rFonts w:eastAsia="Times New Roman" w:cs="Times New Roman"/>
          <w:szCs w:val="24"/>
        </w:rPr>
        <w:t>, εγκλωβίζει χιλιάδε</w:t>
      </w:r>
      <w:r>
        <w:rPr>
          <w:rFonts w:eastAsia="Times New Roman" w:cs="Times New Roman"/>
          <w:szCs w:val="24"/>
        </w:rPr>
        <w:t xml:space="preserve">ς πρόσφυγες και διαμορφώνει συνθήκες κόλασης για τους ίδιους και για τους κατοίκους των νησιών. </w:t>
      </w:r>
    </w:p>
    <w:p w14:paraId="09F879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ευθύνες της Κυβέρνησης είναι βαρύτατες. Με τους κάλπικους καυγάδες κρύβουν τα κόμματα του κεφαλαίου, οι διάφορες εφεδρείες τους, αυτήν την κοινή στρατηγική.</w:t>
      </w:r>
      <w:r>
        <w:rPr>
          <w:rFonts w:eastAsia="Times New Roman" w:cs="Times New Roman"/>
          <w:szCs w:val="24"/>
        </w:rPr>
        <w:t xml:space="preserve"> Έχουν διαφορές, αλλά αυτές δεν αλλάζουν τη θέση της πλειοψηφίας του λαού και ιδιαίτερα της εργατικής τάξης. </w:t>
      </w:r>
    </w:p>
    <w:p w14:paraId="09F879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Αλήθεια, πού διαφωνούν με τον προϋπολογισμό της Κυβέρνησης ΣΥΡΙΖΑ-ΑΝΕΛ που συζητάμε σήμερα; Θέτει κάποιο κόμμα, εκτός από το ΚΚΕ ζήτημα κάλυψης τω</w:t>
      </w:r>
      <w:r>
        <w:rPr>
          <w:rFonts w:eastAsia="Times New Roman" w:cs="Times New Roman"/>
          <w:szCs w:val="24"/>
        </w:rPr>
        <w:t xml:space="preserve">ν απωλειών των εργαζομένων, των συνταξιούχων που είχαν στην περίοδο της κρίσης; Της επαναφοράς των κρατικών συλλογικών συμβάσεων, της σταθερής και πλήρους απασχόλησης των εργαζομένων με κατάργηση των συμβάσεων ορισμένου χρόνου, λίγων ημερών και ωρών; </w:t>
      </w:r>
    </w:p>
    <w:p w14:paraId="09F879A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Μήπω</w:t>
      </w:r>
      <w:r>
        <w:rPr>
          <w:rFonts w:eastAsia="Times New Roman" w:cs="Times New Roman"/>
          <w:szCs w:val="24"/>
        </w:rPr>
        <w:t>ς είναι αντίθετος κανείς από τα υπόλοιπα κόμματα στο να κλείσει η δεύτερη αξιολόγηση με τα μέτρα</w:t>
      </w:r>
      <w:r>
        <w:rPr>
          <w:rFonts w:eastAsia="Times New Roman" w:cs="Times New Roman"/>
          <w:szCs w:val="24"/>
        </w:rPr>
        <w:t>,</w:t>
      </w:r>
      <w:r>
        <w:rPr>
          <w:rFonts w:eastAsia="Times New Roman" w:cs="Times New Roman"/>
          <w:szCs w:val="24"/>
        </w:rPr>
        <w:t xml:space="preserve"> που αφορούν τη θέσπιση των ομαδικών απολύσεων, την υπερίσχυση των επιχειρησιακών συμβάσεων έναντι των κλαδικών, τις ανατροπές στις ελάχιστες συνδικαλιστικές ε</w:t>
      </w:r>
      <w:r>
        <w:rPr>
          <w:rFonts w:eastAsia="Times New Roman" w:cs="Times New Roman"/>
          <w:szCs w:val="24"/>
        </w:rPr>
        <w:t>λευθερίες, με μεγάλα εμπόδια στην ανάπτυξη των αγώνων, στις απεργίες, ώστε να σταθεροποιηθούν τα κεκτημένα του κεφαλαίου; Μήπως είστε αντίθετοι στη διευθέτηση του χρέους με τα επώδυνα μέτρα, προκειμένου να χρηματοδοτείται το κεφάλαιο από τα ματωμένα πλεονά</w:t>
      </w:r>
      <w:r>
        <w:rPr>
          <w:rFonts w:eastAsia="Times New Roman" w:cs="Times New Roman"/>
          <w:szCs w:val="24"/>
        </w:rPr>
        <w:t xml:space="preserve">σματα της εργατικής τάξης και του λαού; </w:t>
      </w:r>
    </w:p>
    <w:p w14:paraId="09F879A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Στον προϋπολογισμό που συζητάμε προβλέπεται μείωση των δαπανών για μισθούς του δημοσίου κατά 31,8% σε σχέση με το 2016. Οι απώλειες στους μισθούς των εργαζομένων έχουν ξεπεράσει όλη αυτή την περίοδο το 50%. Μόνο το </w:t>
      </w:r>
      <w:r>
        <w:rPr>
          <w:rFonts w:eastAsia="Times New Roman" w:cs="Times New Roman"/>
          <w:szCs w:val="24"/>
        </w:rPr>
        <w:t>40% των εργαζομένων της χώρας απασχολείται με όρους συλλογικών συμβάσεων εργασίας. Η κατάσταση στους χώρους δουλειάς χαρακτηρίζεται ως εργασιακή ζούγκλα. Το 62%, με στοιχεία δικά σας, των νέων προσλήψεων στο επτάμηνο του 2016 αφορούσε συμβάσεις ελαστικής α</w:t>
      </w:r>
      <w:r>
        <w:rPr>
          <w:rFonts w:eastAsia="Times New Roman" w:cs="Times New Roman"/>
          <w:szCs w:val="24"/>
        </w:rPr>
        <w:t xml:space="preserve">πασχόλησης. </w:t>
      </w:r>
    </w:p>
    <w:p w14:paraId="09F879A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ΚΚΕ έφερε στη Βουλή την πρόταση νόμου</w:t>
      </w:r>
      <w:r>
        <w:rPr>
          <w:rFonts w:eastAsia="Times New Roman" w:cs="Times New Roman"/>
          <w:szCs w:val="24"/>
        </w:rPr>
        <w:t>,</w:t>
      </w:r>
      <w:r>
        <w:rPr>
          <w:rFonts w:eastAsia="Times New Roman" w:cs="Times New Roman"/>
          <w:szCs w:val="24"/>
        </w:rPr>
        <w:t xml:space="preserve"> που κατέθεσαν 514 εργατικές οργανώσεις που επαναφέρει τις συλλογικές συμβάσεις, καταργεί τους αντεργατικούς νόμους, καλύπτει τις απώλειες. Η Κυβέρνηση δεν την έφερε για συζήτηση. Τα άλλα κόμματα δεν πή</w:t>
      </w:r>
      <w:r>
        <w:rPr>
          <w:rFonts w:eastAsia="Times New Roman" w:cs="Times New Roman"/>
          <w:szCs w:val="24"/>
        </w:rPr>
        <w:t>ραν θέση. Προφανώς, γιατί διαφωνούν με το περιεχόμενό της.</w:t>
      </w:r>
    </w:p>
    <w:p w14:paraId="09F879A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Ποιος, εκτός από το ΚΚΕ, αλήθεια, θέτει ζήτημα αύξησης των συντάξεων; </w:t>
      </w:r>
    </w:p>
    <w:p w14:paraId="09F879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Είστε συνένοχοι στο έγκλημα της κοινωνικής ασφάλισης. Συμβάλατε στη μείωση έως και 50%. Θέτετε ρήτρες μηδενικού ελλείμματος, α</w:t>
      </w:r>
      <w:r>
        <w:rPr>
          <w:rFonts w:eastAsia="Times New Roman" w:cs="Times New Roman"/>
          <w:szCs w:val="24"/>
        </w:rPr>
        <w:t xml:space="preserve">κόμα και για τις κύριες συντάξεις. Την περίοδο από το 2010 ως 2019 οι περικοπές στην κοινωνική ασφάλιση θα ξεπεράσουν τα 50 δισεκατομμύρια ευρώ και τις έχετε στηρίξει όλοι. </w:t>
      </w:r>
    </w:p>
    <w:p w14:paraId="09F879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ΚΚΕ έχει καταθέσει πρόταση νόμου για τις συντάξεις, όμως η Κυβέρνηση, όπως και </w:t>
      </w:r>
      <w:r>
        <w:rPr>
          <w:rFonts w:eastAsia="Times New Roman" w:cs="Times New Roman"/>
          <w:szCs w:val="24"/>
        </w:rPr>
        <w:t xml:space="preserve">τα άλλα κόμματα, την απέρριψαν. Όσες προτάσεις νόμου φέραμε ως ΚΚΕ -και φέραμε για όλες τις πλευρές της ζωής των εργαζομένων, των ανέργων, των συνταξιούχων, των αυτοαπασχολουμένων, των αγροτών, των κτηνοτρόφων, των φοιτητών, των μαθητών- στάθηκαν απέναντι </w:t>
      </w:r>
      <w:r>
        <w:rPr>
          <w:rFonts w:eastAsia="Times New Roman" w:cs="Times New Roman"/>
          <w:szCs w:val="24"/>
        </w:rPr>
        <w:t xml:space="preserve">όλα τα κόμματα και τις απέρριψαν. Κύριοι, απορρίψατε αυτές τις προτάσεις, που θα μπορούσαν να ελαφρύνουν όλους αυτούς που αγκομαχούν να τα βγάλουν πέρα. </w:t>
      </w:r>
    </w:p>
    <w:p w14:paraId="09F879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αναρωτηθεί κάποιος, «μα τι, τα άλλα κόμματα δεν θέλουν να αντιμετωπίσουν προβλήματα, να ικανοποιούν</w:t>
      </w:r>
      <w:r>
        <w:rPr>
          <w:rFonts w:eastAsia="Times New Roman" w:cs="Times New Roman"/>
          <w:szCs w:val="24"/>
        </w:rPr>
        <w:t xml:space="preserve">ται οι ανάγκες του λαού;». Ούτε θέλουν ούτε μπορούν. Η στρατηγική που υπηρετούν δεν το επιτρέπει. Είναι σε αντίθεση με τις ανάγκες του κεφαλαίου, τις οποίες υπηρετείτε. </w:t>
      </w:r>
    </w:p>
    <w:p w14:paraId="09F879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Προβάλλει η Κυβέρνηση το ιδεολόγημα της δίκαιης ανάπτυξης. Ε, δεν παραμυθιάζεται πια ο</w:t>
      </w:r>
      <w:r>
        <w:rPr>
          <w:rFonts w:eastAsia="Times New Roman" w:cs="Times New Roman"/>
          <w:szCs w:val="24"/>
        </w:rPr>
        <w:t xml:space="preserve"> κόσμος. Έχει ζωντανό παράδειγμα τον τουρισμό, ο οποίος και επί των ημερών της Κυβέρνησης ΣΥΡΙΖΑ πηγαίνει από ρεκόρ σε ρεκόρ σε αφίξεις τουριστών, εσόδων και κερδών. Και από την άλλη, έχουμε ρεκόρ μείωσης εργαζομένων, ρεκόρ εντατικοποίησης της δουλειάς, με</w:t>
      </w:r>
      <w:r>
        <w:rPr>
          <w:rFonts w:eastAsia="Times New Roman" w:cs="Times New Roman"/>
          <w:szCs w:val="24"/>
        </w:rPr>
        <w:t xml:space="preserve">ίωσης των μισθών, των ευέλικτων σχέσεων εργασίας, κατάργηση ασφαλιστικών δικαιωμάτων, όπως και το εφάπαξ πρόσφατα, ρεκόρ στην αδήλωτη εργασία, στην εισφοροδιαφυγή και </w:t>
      </w:r>
      <w:proofErr w:type="spellStart"/>
      <w:r>
        <w:rPr>
          <w:rFonts w:eastAsia="Times New Roman" w:cs="Times New Roman"/>
          <w:szCs w:val="24"/>
        </w:rPr>
        <w:t>φοροαποφυγή</w:t>
      </w:r>
      <w:proofErr w:type="spellEnd"/>
      <w:r>
        <w:rPr>
          <w:rFonts w:eastAsia="Times New Roman" w:cs="Times New Roman"/>
          <w:szCs w:val="24"/>
        </w:rPr>
        <w:t xml:space="preserve">. </w:t>
      </w:r>
    </w:p>
    <w:p w14:paraId="09F879A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επιλογή του κεφαλαίου και αυτή υπηρετείτε. Η όποια ανάκαμψη </w:t>
      </w:r>
      <w:r>
        <w:rPr>
          <w:rFonts w:eastAsia="Times New Roman" w:cs="Times New Roman"/>
          <w:szCs w:val="24"/>
        </w:rPr>
        <w:t xml:space="preserve">δεν θα αναπληρώσει τις τεράστιες απώλειες που έχει ο λαός στα χρόνια της κρίσης, ούτε θα ανακόψει την πορεία επιδείνωσης της ζωής του λαού. Αυτό αποτυπώνεται και στον προϋπολογισμό που συζητάμε, ο οποίος αποτελεί ένα ακόμα εργαλείο αναδιανομής εισοδήματος </w:t>
      </w:r>
      <w:r>
        <w:rPr>
          <w:rFonts w:eastAsia="Times New Roman" w:cs="Times New Roman"/>
          <w:szCs w:val="24"/>
        </w:rPr>
        <w:t xml:space="preserve">σε βάρος των εργαζομένων για στήριξη του κεφαλαίου με αύξηση της </w:t>
      </w:r>
      <w:proofErr w:type="spellStart"/>
      <w:r>
        <w:rPr>
          <w:rFonts w:eastAsia="Times New Roman" w:cs="Times New Roman"/>
          <w:szCs w:val="24"/>
        </w:rPr>
        <w:t>φοροληστείας</w:t>
      </w:r>
      <w:proofErr w:type="spellEnd"/>
      <w:r>
        <w:rPr>
          <w:rFonts w:eastAsia="Times New Roman" w:cs="Times New Roman"/>
          <w:szCs w:val="24"/>
        </w:rPr>
        <w:t>, μείωση των μισθών και των συντάξεων, των περικοπών για υγεία, παιδεία, πρόνοια, τη συνέχιση των μεταρρυθμίσεων, δηλαδή</w:t>
      </w:r>
      <w:r>
        <w:rPr>
          <w:rFonts w:eastAsia="Times New Roman" w:cs="Times New Roman"/>
          <w:szCs w:val="24"/>
        </w:rPr>
        <w:t>,</w:t>
      </w:r>
      <w:r>
        <w:rPr>
          <w:rFonts w:eastAsia="Times New Roman" w:cs="Times New Roman"/>
          <w:szCs w:val="24"/>
        </w:rPr>
        <w:t xml:space="preserve"> της ανατροπής όσων δικαιωμάτων έχουν απομείνει στους εργα</w:t>
      </w:r>
      <w:r>
        <w:rPr>
          <w:rFonts w:eastAsia="Times New Roman" w:cs="Times New Roman"/>
          <w:szCs w:val="24"/>
        </w:rPr>
        <w:t xml:space="preserve">ζόμενους και στα άλλα λαϊκά στρώματα. </w:t>
      </w:r>
    </w:p>
    <w:p w14:paraId="09F879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άλλη στρατηγική προβάλλεται από τους Βουλευτές του ΚΚΕ, από την ακούραστη δουλειά των μελών και στελεχών του ΚΚΕ σε κάθε χώρο δουλειάς και μόρφωσης, σε κάθε γειτονιά. Λέμε ότι όσο κουμάντο στην οικονομία κάνουν οι ε</w:t>
      </w:r>
      <w:r>
        <w:rPr>
          <w:rFonts w:eastAsia="Times New Roman" w:cs="Times New Roman"/>
          <w:szCs w:val="24"/>
        </w:rPr>
        <w:t xml:space="preserve">πιχειρηματικοί όμιλοι, όσο θα εξουσιάζουν και θα βρίσκονται στο σβέρκο του λαού, η κατάσταση θα επιδεινώνεται. </w:t>
      </w:r>
    </w:p>
    <w:p w14:paraId="09F879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Προβάλλουμε την ανάγκη να συμπορευτεί η εργατική τάξη με το ΚΚΕ στον αγώνα για να γίνουν ιδιοκτησία της τα εργοστάσια, οι επιχειρήσεις, τα μέσα </w:t>
      </w:r>
      <w:r>
        <w:rPr>
          <w:rFonts w:eastAsia="Times New Roman" w:cs="Times New Roman"/>
          <w:szCs w:val="24"/>
        </w:rPr>
        <w:t>παραγωγής, να αξιοποιηθούν όλες οι παραγωγικές δυνατότητες της χώρας, ώστε με τη δική της εξουσία και με εργαλείο τον κεντρικό σχεδιασμό να ικανοποιήσει τις πραγματικές του ανάγκες.</w:t>
      </w:r>
    </w:p>
    <w:p w14:paraId="09F879A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με το εξής: Η εργατική τάξη, που ζει στην ανεργία</w:t>
      </w:r>
      <w:r>
        <w:rPr>
          <w:rFonts w:eastAsia="Times New Roman" w:cs="Times New Roman"/>
          <w:szCs w:val="24"/>
        </w:rPr>
        <w:t xml:space="preserve">, τη φτώχεια και την εξαθλίωση, οι αυτοαπασχολούμενοι, που καταστρέφονται από τον ανταγωνισμό, η φτωχή αγροτιά, που ξεκληρίζεται από την υλοποίηση της ΚΑΠ, της Ευρωπαϊκής Ένωσης, έχει ελπίδα, έχει δρόμο να διαλέξει. Αυτός βρίσκεται στην πορεία ανασύνταξης </w:t>
      </w:r>
      <w:r>
        <w:rPr>
          <w:rFonts w:eastAsia="Times New Roman" w:cs="Times New Roman"/>
          <w:szCs w:val="24"/>
        </w:rPr>
        <w:t>του εργατικού λαϊκού κινήματος, με γραμμή πάλης ενάντια στον καπιταλιστικό δρόμο, ενάντια στα μονοπώλια, σε συμπόρευση με το ΚΚΕ και την πρότασή του για την εργατική λαϊκή εξουσία. Με αυτήν την μορφή οργάνωσης της οικονομίας, με την εργατική τάξη στην εξου</w:t>
      </w:r>
      <w:r>
        <w:rPr>
          <w:rFonts w:eastAsia="Times New Roman" w:cs="Times New Roman"/>
          <w:szCs w:val="24"/>
        </w:rPr>
        <w:t xml:space="preserve">σία, μόνο τότε θα λυθούν οριστικά τα μεγάλα αδιέξοδα του βάρβαρου συστήματος. </w:t>
      </w:r>
    </w:p>
    <w:p w14:paraId="09F879A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Χαιρετίζουμε όλες τις συνδικαλιστικές οργανώσεις, τους πρωτοπόρους εργάτες, που δίνουν τη μάχη για την επιτυχία της αυριανής εικοσιτετράωρης απεργίας και όλες τις λαϊκές οργανώσ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που συμμετέχουν στις απεργιακές συγκεντρώσεις και ενώνουν τις δυνάμεις τους. Το δίκαιο θα κριθεί στους δρόμους. Όποιος λείπει από αυτόν, θα τον αδυνατίζει να αποτελέσει η αυριανή μέρα σταθμό για την κλιμάκωση των αγώνων. Από τα κάτω, όσο δυναμώνει ο α</w:t>
      </w:r>
      <w:r>
        <w:rPr>
          <w:rFonts w:eastAsia="Times New Roman" w:cs="Times New Roman"/>
          <w:szCs w:val="24"/>
        </w:rPr>
        <w:t>γώνας για την κάλυψη των απωλειών και τη διεκδίκηση των πραγματικών αναγκών της εργατικής λαϊκής οικογένειας, τόσο θα ισχυροποιείται η συμμαχία με τα άλλα λαϊκά στρώματα, θα αποδυναμώνεται η εξουσία του κεφαλαίου και θα δημιουργούνται οι προϋποθέσεις για τ</w:t>
      </w:r>
      <w:r>
        <w:rPr>
          <w:rFonts w:eastAsia="Times New Roman" w:cs="Times New Roman"/>
          <w:szCs w:val="24"/>
        </w:rPr>
        <w:t xml:space="preserve">ην κατάκτηση της εργατικής εξουσίας. Ψηφίζουμε «όχι» στον προϋπολογισμό. </w:t>
      </w:r>
    </w:p>
    <w:p w14:paraId="09F879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F879B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 τον κ. </w:t>
      </w:r>
      <w:proofErr w:type="spellStart"/>
      <w:r>
        <w:rPr>
          <w:rFonts w:eastAsia="Times New Roman" w:cs="Times New Roman"/>
          <w:szCs w:val="24"/>
        </w:rPr>
        <w:t>Κατσώτη</w:t>
      </w:r>
      <w:proofErr w:type="spellEnd"/>
      <w:r>
        <w:rPr>
          <w:rFonts w:eastAsia="Times New Roman" w:cs="Times New Roman"/>
          <w:szCs w:val="24"/>
        </w:rPr>
        <w:t xml:space="preserve">. </w:t>
      </w:r>
    </w:p>
    <w:p w14:paraId="09F879B2"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πριν δώσω τον λόγο στην κυρία Υπουργό, έχω την τιμή </w:t>
      </w:r>
      <w:r>
        <w:rPr>
          <w:rFonts w:eastAsia="Times New Roman" w:cs="Times New Roman"/>
        </w:rPr>
        <w:t>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w:t>
      </w:r>
      <w:r>
        <w:rPr>
          <w:rFonts w:eastAsia="Times New Roman" w:cs="Times New Roman"/>
        </w:rPr>
        <w:t>λής, τριάντα τέσσερις και μαθήτριες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Γυμνάσιο Μεσσήνης. </w:t>
      </w:r>
    </w:p>
    <w:p w14:paraId="09F879B3"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9F879B4" w14:textId="77777777" w:rsidR="0008105D" w:rsidRDefault="003C36B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9F879B5" w14:textId="77777777" w:rsidR="0008105D" w:rsidRDefault="003C36B0">
      <w:pPr>
        <w:spacing w:after="0" w:line="600" w:lineRule="auto"/>
        <w:ind w:firstLine="720"/>
        <w:jc w:val="both"/>
        <w:rPr>
          <w:rFonts w:eastAsia="Times New Roman" w:cs="Times New Roman"/>
        </w:rPr>
      </w:pPr>
      <w:r>
        <w:rPr>
          <w:rFonts w:eastAsia="Times New Roman" w:cs="Times New Roman"/>
        </w:rPr>
        <w:t>Αγαπητοί μαθητές, παρακολουθείτε τη συνεδρίαση για τον προϋπολογισμό</w:t>
      </w:r>
      <w:r>
        <w:rPr>
          <w:rFonts w:eastAsia="Times New Roman" w:cs="Times New Roman"/>
        </w:rPr>
        <w:t xml:space="preserve"> του κράτους. Γίνεται η συζήτηση με τους Βουλευτές.</w:t>
      </w:r>
    </w:p>
    <w:p w14:paraId="09F879B6"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Τώρα θα μιλήσει η Υπουργός Πολιτισμού και Αθλητισμού, η κ. </w:t>
      </w:r>
      <w:proofErr w:type="spellStart"/>
      <w:r>
        <w:rPr>
          <w:rFonts w:eastAsia="Times New Roman" w:cs="Times New Roman"/>
        </w:rPr>
        <w:t>Κονιόρδου</w:t>
      </w:r>
      <w:proofErr w:type="spellEnd"/>
      <w:r>
        <w:rPr>
          <w:rFonts w:eastAsia="Times New Roman" w:cs="Times New Roman"/>
        </w:rPr>
        <w:t>.</w:t>
      </w:r>
    </w:p>
    <w:p w14:paraId="09F879B7"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Κυρία Υπουργέ, έχετε τον λόγο για δώδεκα λεπτά. </w:t>
      </w:r>
    </w:p>
    <w:p w14:paraId="09F879B8" w14:textId="77777777" w:rsidR="0008105D" w:rsidRDefault="003C36B0">
      <w:pPr>
        <w:spacing w:after="0"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Κύριε Πρόεδρε, κυρίες και κύριο</w:t>
      </w:r>
      <w:r>
        <w:rPr>
          <w:rFonts w:eastAsia="Times New Roman"/>
          <w:szCs w:val="24"/>
        </w:rPr>
        <w:t xml:space="preserve">ι Βουλευτές, αγαπητοί συνάδελφοι, ζούμε μια εποχή μεγάλων προκλήσεων, οικολογικών, οικονομικών, κοινωνικών. Ο πολιτισμός, όπως όλοι γνωρίζουμε, δεν αποτελεί μια διακόσμηση, αλλά μια αναγκαιότητα. Ειδικά σήμερα, που η Ευρώπη και ο κόσμος ολόκληρος καλείται </w:t>
      </w:r>
      <w:r>
        <w:rPr>
          <w:rFonts w:eastAsia="Times New Roman"/>
          <w:szCs w:val="24"/>
        </w:rPr>
        <w:t>να επαναπροσδιορίσει τις αξίες και την πορεία του, ο πολιτισμός καλείται, σήμερα περισσότερο από ποτέ, να παίξει έναν καθοριστικό ρόλο.</w:t>
      </w:r>
    </w:p>
    <w:p w14:paraId="09F879B9" w14:textId="77777777" w:rsidR="0008105D" w:rsidRDefault="003C36B0">
      <w:pPr>
        <w:spacing w:after="0" w:line="600" w:lineRule="auto"/>
        <w:ind w:firstLine="720"/>
        <w:jc w:val="both"/>
        <w:rPr>
          <w:rFonts w:eastAsia="Times New Roman"/>
          <w:szCs w:val="24"/>
        </w:rPr>
      </w:pPr>
      <w:r>
        <w:rPr>
          <w:rFonts w:eastAsia="Times New Roman"/>
          <w:szCs w:val="24"/>
        </w:rPr>
        <w:t>Ο πολιτισμός μπορεί να δώσει μορφή στο χάος, να εκφράσει αυτό που δεν μπορεί να ειπωθεί και που όμως, πολλές φορές είναι</w:t>
      </w:r>
      <w:r>
        <w:rPr>
          <w:rFonts w:eastAsia="Times New Roman"/>
          <w:szCs w:val="24"/>
        </w:rPr>
        <w:t xml:space="preserve"> και το πιο σημαντικό. Μπορεί να απελευθερώσει δυνάμεις θαυμαστής υπέρβασης, ιδιαίτερα για τον τόπο μας, που έχει δείξει δείγματα εγγενή, δυνάμεις ανάτασης, δυνάμεις στη δύσκολη συγκυρία που ζούμε, αυτοσεβασμού και αξιοπρέπειας, επίγνωσης της αξίας που έχε</w:t>
      </w:r>
      <w:r>
        <w:rPr>
          <w:rFonts w:eastAsia="Times New Roman"/>
          <w:szCs w:val="24"/>
        </w:rPr>
        <w:t>ι αυτός ο τόπος μέσα στη διαχρονική του πορεία, αλλά και τη δύναμη του πνεύματος του Οδυσσέα να μπορέσει να υπερβεί τις δυσκολίες, να εφεύρει, να προσφέρει καινοτόμες λύσεις, να δώσει έμφαση στη δημιουργία και στη δημιουργικότητα των νέων.</w:t>
      </w:r>
    </w:p>
    <w:p w14:paraId="09F879BA" w14:textId="77777777" w:rsidR="0008105D" w:rsidRDefault="003C36B0">
      <w:pPr>
        <w:spacing w:after="0" w:line="600" w:lineRule="auto"/>
        <w:ind w:firstLine="720"/>
        <w:jc w:val="both"/>
        <w:rPr>
          <w:rFonts w:eastAsia="Times New Roman"/>
          <w:szCs w:val="24"/>
        </w:rPr>
      </w:pPr>
      <w:r>
        <w:rPr>
          <w:rFonts w:eastAsia="Times New Roman"/>
          <w:szCs w:val="24"/>
        </w:rPr>
        <w:t>Ακόμα ένα πολύ σ</w:t>
      </w:r>
      <w:r>
        <w:rPr>
          <w:rFonts w:eastAsia="Times New Roman"/>
          <w:szCs w:val="24"/>
        </w:rPr>
        <w:t xml:space="preserve">ημαντικό δώρο του πολιτισμού, σήμερα ειδικά, είναι να ρίξει φως </w:t>
      </w:r>
      <w:proofErr w:type="spellStart"/>
      <w:r>
        <w:rPr>
          <w:rFonts w:eastAsia="Times New Roman"/>
          <w:szCs w:val="24"/>
        </w:rPr>
        <w:t>συνειδητότητας</w:t>
      </w:r>
      <w:proofErr w:type="spellEnd"/>
      <w:r>
        <w:rPr>
          <w:rFonts w:eastAsia="Times New Roman"/>
          <w:szCs w:val="24"/>
        </w:rPr>
        <w:t xml:space="preserve"> στους πολίτες, για να μπορέσουν να αντιμετωπίσουν το πέλαγος χειραγώγησης που επιτελείται σήμερα παγκόσμια από τα συμφέροντα, διεθνή, πάσης φύσεως.</w:t>
      </w:r>
    </w:p>
    <w:p w14:paraId="09F879BB" w14:textId="77777777" w:rsidR="0008105D" w:rsidRDefault="003C36B0">
      <w:pPr>
        <w:spacing w:after="0" w:line="600" w:lineRule="auto"/>
        <w:ind w:firstLine="720"/>
        <w:jc w:val="both"/>
        <w:rPr>
          <w:rFonts w:eastAsia="Times New Roman"/>
          <w:szCs w:val="24"/>
        </w:rPr>
      </w:pPr>
      <w:r>
        <w:rPr>
          <w:rFonts w:eastAsia="Times New Roman"/>
          <w:szCs w:val="24"/>
        </w:rPr>
        <w:t xml:space="preserve">Ένα άλλο στοιχείο που είναι, </w:t>
      </w:r>
      <w:r>
        <w:rPr>
          <w:rFonts w:eastAsia="Times New Roman"/>
          <w:szCs w:val="24"/>
        </w:rPr>
        <w:t>επίσης, πολύ σημαντικό σε αυτό το σταυροδρόμι του πολιτισμού μας σήμερα είναι ότι η μνήμη χρειάζεται να τροφοδοτηθεί, αλλά να συνδυαστεί με την προοπτική του αύριο, όχι να μείνει σαν ένα μουσειακό κομμάτι ή μια προγονολατρεία, στείρα, να συνδεθεί με το παρ</w:t>
      </w:r>
      <w:r>
        <w:rPr>
          <w:rFonts w:eastAsia="Times New Roman"/>
          <w:szCs w:val="24"/>
        </w:rPr>
        <w:t>όν, με τη δημιουργικότητα, με την ανάταση, την τόλμη του μέλλοντος, έτσι ώστε να γράψουμε το μέλλον χωρίς διαχωρισμούς, χωρίς φόβο και να μπορούμε να συμπεριλάβουμε το διαφορετικό, το ευπαθές, το ξένο σε αυτόν τον τόπο.</w:t>
      </w:r>
    </w:p>
    <w:p w14:paraId="09F879BC" w14:textId="77777777" w:rsidR="0008105D" w:rsidRDefault="003C36B0">
      <w:pPr>
        <w:spacing w:after="0" w:line="600" w:lineRule="auto"/>
        <w:ind w:firstLine="720"/>
        <w:jc w:val="both"/>
        <w:rPr>
          <w:rFonts w:eastAsia="Times New Roman"/>
          <w:szCs w:val="24"/>
        </w:rPr>
      </w:pPr>
      <w:r>
        <w:rPr>
          <w:rFonts w:eastAsia="Times New Roman"/>
          <w:szCs w:val="24"/>
        </w:rPr>
        <w:t>Όλα αυτά συνθέτουν τον πλούτο της αν</w:t>
      </w:r>
      <w:r>
        <w:rPr>
          <w:rFonts w:eastAsia="Times New Roman"/>
          <w:szCs w:val="24"/>
        </w:rPr>
        <w:t xml:space="preserve">θρώπινης βιοποικιλότητας. Για να υλοποιήσουμε αυτές τις αξίες και αυτές τις ιδέες, το Υπουργείο Πολιτισμού καλείται με τις μικρές υλικές δυνατότητές του να ανταποκριθεί στις μεγάλες αυτές προκλήσεις, με έναν σταθερό προϋπολογισμό που ακολουθεί τα δεδομένα </w:t>
      </w:r>
      <w:r>
        <w:rPr>
          <w:rFonts w:eastAsia="Times New Roman"/>
          <w:szCs w:val="24"/>
        </w:rPr>
        <w:t>του περσινού, με πολύ μικρή αύξηση των μεταβλητών δαπανών και επίσης μια μικρή αύξηση στον τομέα του αθλητισμού.</w:t>
      </w:r>
    </w:p>
    <w:p w14:paraId="09F879BD" w14:textId="77777777" w:rsidR="0008105D" w:rsidRDefault="003C36B0">
      <w:pPr>
        <w:spacing w:after="0" w:line="600" w:lineRule="auto"/>
        <w:ind w:firstLine="720"/>
        <w:jc w:val="both"/>
        <w:rPr>
          <w:rFonts w:eastAsia="Times New Roman"/>
          <w:szCs w:val="24"/>
        </w:rPr>
      </w:pPr>
      <w:r>
        <w:rPr>
          <w:rFonts w:eastAsia="Times New Roman"/>
          <w:szCs w:val="24"/>
        </w:rPr>
        <w:t xml:space="preserve">Οι στόχοι μας, φυσικά, είναι να συνεχίσουμε την πάγια συντήρηση και ανάδειξη της αρχαίας και βυζαντινής κληρονομιάς και </w:t>
      </w:r>
      <w:proofErr w:type="spellStart"/>
      <w:r>
        <w:rPr>
          <w:rFonts w:eastAsia="Times New Roman"/>
          <w:szCs w:val="24"/>
        </w:rPr>
        <w:t>νεοτέρων</w:t>
      </w:r>
      <w:proofErr w:type="spellEnd"/>
      <w:r>
        <w:rPr>
          <w:rFonts w:eastAsia="Times New Roman"/>
          <w:szCs w:val="24"/>
        </w:rPr>
        <w:t xml:space="preserve"> μνημείων, αλλά</w:t>
      </w:r>
      <w:r>
        <w:rPr>
          <w:rFonts w:eastAsia="Times New Roman"/>
          <w:szCs w:val="24"/>
        </w:rPr>
        <w:t xml:space="preserve"> παράλληλα να δώσουμε μια ισοδύναμη έμφαση στην ενίσχυση των σύγχρονων δημιουργών, να προσφέρουμε τη δυνατότητα με αιχμή τα μνημεία μας, τα διαχρονικά μας μνημεία, να συνδεθούν με την παιδεία, με τον τουρισμό, με τις τοπικές κοινωνίες, που έτσι θα αποτελέσ</w:t>
      </w:r>
      <w:r>
        <w:rPr>
          <w:rFonts w:eastAsia="Times New Roman"/>
          <w:szCs w:val="24"/>
        </w:rPr>
        <w:t>ουν και τους καλύτερους φύλακες αυτών των μνημείων, τους καλύτερους αρωγούς, τα προϊόντα που σε όλη την Ελλάδα ξεχωρίζουν, την προστασία του τοπίου και του περιβάλλοντος, που είναι ένα ακόμα πολύ μεγάλο κεφάλαιο αυτού του τόπου εκτός από τον πολιτισμό του,</w:t>
      </w:r>
      <w:r>
        <w:rPr>
          <w:rFonts w:eastAsia="Times New Roman"/>
          <w:szCs w:val="24"/>
        </w:rPr>
        <w:t xml:space="preserve"> έτσι ώστε αυτά να αποτελέσουν πυρήνα έμπνευσης κι όχι εμπόδιο στην εμψύχωση και την ανάδειξη της σύγχρονης πνευματικής και καλλιτεχνικής δημιουργίας, έτσι ώστε να προσφέρουν ήπια ανάπτυξη και </w:t>
      </w:r>
      <w:proofErr w:type="spellStart"/>
      <w:r>
        <w:rPr>
          <w:rFonts w:eastAsia="Times New Roman"/>
          <w:szCs w:val="24"/>
        </w:rPr>
        <w:t>αειφορία</w:t>
      </w:r>
      <w:proofErr w:type="spellEnd"/>
      <w:r>
        <w:rPr>
          <w:rFonts w:eastAsia="Times New Roman"/>
          <w:szCs w:val="24"/>
        </w:rPr>
        <w:t>.</w:t>
      </w:r>
    </w:p>
    <w:p w14:paraId="09F879BE" w14:textId="77777777" w:rsidR="0008105D" w:rsidRDefault="003C36B0">
      <w:pPr>
        <w:spacing w:after="0" w:line="600" w:lineRule="auto"/>
        <w:ind w:firstLine="720"/>
        <w:jc w:val="both"/>
        <w:rPr>
          <w:rFonts w:eastAsia="Times New Roman"/>
          <w:szCs w:val="24"/>
        </w:rPr>
      </w:pPr>
      <w:r>
        <w:rPr>
          <w:rFonts w:eastAsia="Times New Roman"/>
          <w:szCs w:val="24"/>
        </w:rPr>
        <w:t>Με αυτό το πνεύμα θα κινηθεί η φετινή χρονιά που ξεκι</w:t>
      </w:r>
      <w:r>
        <w:rPr>
          <w:rFonts w:eastAsia="Times New Roman"/>
          <w:szCs w:val="24"/>
        </w:rPr>
        <w:t>νάει από το 2017 για τη σχέση Ελλάδας-Κίνας και Κίνας-Ελλάδας, όχι μόνο με πολιτιστικές ανταλλαγές, αλλά με σύνδεση του πολιτισμού, με βιομηχανικές συνεργασίες, με την οικονομία, με τις δυνατότητες εκατέρωθεν να αναπτυχθούν παράλληλα και άλλες δραστηριότητ</w:t>
      </w:r>
      <w:r>
        <w:rPr>
          <w:rFonts w:eastAsia="Times New Roman"/>
          <w:szCs w:val="24"/>
        </w:rPr>
        <w:t>ες.</w:t>
      </w:r>
    </w:p>
    <w:p w14:paraId="09F879BF" w14:textId="77777777" w:rsidR="0008105D" w:rsidRDefault="003C36B0">
      <w:pPr>
        <w:spacing w:after="0" w:line="600" w:lineRule="auto"/>
        <w:ind w:firstLine="720"/>
        <w:jc w:val="both"/>
        <w:rPr>
          <w:rFonts w:eastAsia="Times New Roman"/>
          <w:szCs w:val="24"/>
        </w:rPr>
      </w:pPr>
      <w:r>
        <w:rPr>
          <w:rFonts w:eastAsia="Times New Roman"/>
          <w:szCs w:val="24"/>
        </w:rPr>
        <w:t>Αυτή η στρατηγική, που είναι πάρα πολύ μεγάλη και φυσικά θα συνδέσει πολλά Υπουργεία, έτσι ώστε να συνεργαστούν και να συντονιστούν γι’ αυτόν τον στόχο, θα στηριχθεί και στην πολύτιμη εμπειρία που αποκτήθηκε τη χρονιά Ελλάδας-Ρωσίας, Ρωσίας-Ελλάδας, πο</w:t>
      </w:r>
      <w:r>
        <w:rPr>
          <w:rFonts w:eastAsia="Times New Roman"/>
          <w:szCs w:val="24"/>
        </w:rPr>
        <w:t>υ στόχο έχουμε να συνεχιστεί και να μην λήξει με το πέρας της χρονιάς. Ήδη έχουν γίνει επαφές και διάλογος, έτσι ώστε να συνεχιστεί στα επόμενα χρόνια.</w:t>
      </w:r>
    </w:p>
    <w:p w14:paraId="09F879C0" w14:textId="77777777" w:rsidR="0008105D" w:rsidRDefault="003C36B0">
      <w:pPr>
        <w:spacing w:after="0" w:line="600" w:lineRule="auto"/>
        <w:ind w:firstLine="720"/>
        <w:jc w:val="both"/>
        <w:rPr>
          <w:rFonts w:eastAsia="Times New Roman"/>
          <w:szCs w:val="24"/>
        </w:rPr>
      </w:pPr>
      <w:r>
        <w:rPr>
          <w:rFonts w:eastAsia="Times New Roman"/>
          <w:szCs w:val="24"/>
        </w:rPr>
        <w:t>Εφόσον δεν έχουμε επιπλέον χρήματα, προσπαθούμε να αξιοποιήσουμε την υπάρχουσα κτηριακή υποδομή του Υπου</w:t>
      </w:r>
      <w:r>
        <w:rPr>
          <w:rFonts w:eastAsia="Times New Roman"/>
          <w:szCs w:val="24"/>
        </w:rPr>
        <w:t>ργείου, έτσι ώστε να προσφέρουμε -και όσον αφορά τα κτήρια αλλά και τους θεσμούς- και να παρέχουμε στους πολίτες, αλλά και στους καλλιτέχνες, στις ευπαθείς ομάδες, στους πρόσφυγες, στους καλλιτέχνες</w:t>
      </w:r>
      <w:r>
        <w:rPr>
          <w:rFonts w:eastAsia="Times New Roman"/>
          <w:szCs w:val="24"/>
        </w:rPr>
        <w:t>,</w:t>
      </w:r>
      <w:r>
        <w:rPr>
          <w:rFonts w:eastAsia="Times New Roman"/>
          <w:szCs w:val="24"/>
        </w:rPr>
        <w:t xml:space="preserve"> που δεν έχουν τη δυνατότητα να έχουν στέγη για να εκφρασ</w:t>
      </w:r>
      <w:r>
        <w:rPr>
          <w:rFonts w:eastAsia="Times New Roman"/>
          <w:szCs w:val="24"/>
        </w:rPr>
        <w:t>τούν -και όχι μόνο την ώρα της παράστασης ή της παρουσίασης-, τη δυνατότητα να στεγαστούν στους ήδη υπάρχοντες χώρους. Αυτό είναι κάτι πάρα πολύ σημαντικό και ήδη έχουμε ξεκινήσει να δουλεύουμε προς αυτήν την κατεύθυνση.</w:t>
      </w:r>
    </w:p>
    <w:p w14:paraId="09F879C1" w14:textId="77777777" w:rsidR="0008105D" w:rsidRDefault="003C36B0">
      <w:pPr>
        <w:spacing w:after="0" w:line="600" w:lineRule="auto"/>
        <w:ind w:firstLine="720"/>
        <w:jc w:val="both"/>
        <w:rPr>
          <w:rFonts w:eastAsia="Times New Roman"/>
          <w:szCs w:val="24"/>
        </w:rPr>
      </w:pPr>
      <w:r>
        <w:rPr>
          <w:rFonts w:eastAsia="Times New Roman"/>
          <w:szCs w:val="24"/>
        </w:rPr>
        <w:t>Επίσης, προσβλέπουμε σε συνεργασίες</w:t>
      </w:r>
      <w:r>
        <w:rPr>
          <w:rFonts w:eastAsia="Times New Roman"/>
          <w:szCs w:val="24"/>
        </w:rPr>
        <w:t xml:space="preserve"> με άλλα Υπουργεία, για να ενώσουμε τις δυνάμεις μας για το μέγιστο αποτέλεσμα. Επίσης, θεωρούμε πάρα πολύ σημαντικό να εντάξουμε τους εποπτευόμενους φορείς σε δίκτυα, έτσι ώστε να συνδέσουν τις δυνάμεις τους σε συνδιοργανώσεις, με παράλληλη μέγιστη αξιοπο</w:t>
      </w:r>
      <w:r>
        <w:rPr>
          <w:rFonts w:eastAsia="Times New Roman"/>
          <w:szCs w:val="24"/>
        </w:rPr>
        <w:t xml:space="preserve">ίηση των κοινοτικών πόρων του ΕΣΠΑ.  </w:t>
      </w:r>
    </w:p>
    <w:p w14:paraId="09F879C2" w14:textId="77777777" w:rsidR="0008105D" w:rsidRDefault="003C36B0">
      <w:pPr>
        <w:spacing w:after="0" w:line="600" w:lineRule="auto"/>
        <w:ind w:firstLine="720"/>
        <w:jc w:val="both"/>
        <w:rPr>
          <w:rFonts w:eastAsia="Times New Roman"/>
          <w:szCs w:val="24"/>
        </w:rPr>
      </w:pPr>
      <w:r>
        <w:rPr>
          <w:rFonts w:eastAsia="Times New Roman"/>
          <w:szCs w:val="24"/>
        </w:rPr>
        <w:t xml:space="preserve">Ένα πολύ σημαντικό κομμάτι αφορά την αναβάθμιση των σπουδών στις καλλιτεχνικές σχολές. Για να αλλάξουμε σελίδα, είναι πολύ σημαντικό να ξεκινήσουμε από την καλλιτεχνική παιδεία. Ακόμα, οι δράσεις σκοπεύουμε να </w:t>
      </w:r>
      <w:proofErr w:type="spellStart"/>
      <w:r>
        <w:rPr>
          <w:rFonts w:eastAsia="Times New Roman"/>
          <w:szCs w:val="24"/>
        </w:rPr>
        <w:t>εξακτινω</w:t>
      </w:r>
      <w:r>
        <w:rPr>
          <w:rFonts w:eastAsia="Times New Roman"/>
          <w:szCs w:val="24"/>
        </w:rPr>
        <w:t>θούν</w:t>
      </w:r>
      <w:proofErr w:type="spellEnd"/>
      <w:r>
        <w:rPr>
          <w:rFonts w:eastAsia="Times New Roman"/>
          <w:szCs w:val="24"/>
        </w:rPr>
        <w:t xml:space="preserve"> σε όλες τις περιφέρειες της Ελλάδας, για να υπάρξει με την αξιοποίηση των υπαρχουσών δομών και με τις συνεργασίες και τις ανταλλαγές με το κέντρο, με βάση την αμοιβαιότητα.</w:t>
      </w:r>
    </w:p>
    <w:p w14:paraId="09F879C3" w14:textId="77777777" w:rsidR="0008105D" w:rsidRDefault="003C36B0">
      <w:pPr>
        <w:spacing w:after="0" w:line="600" w:lineRule="auto"/>
        <w:ind w:firstLine="720"/>
        <w:jc w:val="both"/>
        <w:rPr>
          <w:rFonts w:eastAsia="Times New Roman"/>
          <w:szCs w:val="24"/>
        </w:rPr>
      </w:pPr>
      <w:r>
        <w:rPr>
          <w:rFonts w:eastAsia="Times New Roman"/>
          <w:szCs w:val="24"/>
        </w:rPr>
        <w:t>Ένας άλλος τομέας που αποτελεί μια προτεραιότητα είναι η πολιτιστική διπλωματί</w:t>
      </w:r>
      <w:r>
        <w:rPr>
          <w:rFonts w:eastAsia="Times New Roman"/>
          <w:szCs w:val="24"/>
        </w:rPr>
        <w:t xml:space="preserve">α. Ήδη υπάρχει μεγάλη δραστηριοποίηση στον τομέα αυτόν, αλλά επιθυμούμε -και το τονίζω αυτό- την έναρξη ενός δημιουργικού διαλόγου, με βάση την πολιτιστική ισοτιμία, με βάση την αμοιβαιότητα με άλλες χώρες, έτσι ώστε να υπάρξουν συνεργασίες με μουσεία, με </w:t>
      </w:r>
      <w:r>
        <w:rPr>
          <w:rFonts w:eastAsia="Times New Roman"/>
          <w:szCs w:val="24"/>
        </w:rPr>
        <w:t>φεστιβάλ, αξιοποίηση εδρών, καλλιτεχνικών, ανθρωπιστικών και ελληνιστικών σπουδών.</w:t>
      </w:r>
    </w:p>
    <w:p w14:paraId="09F879C4" w14:textId="77777777" w:rsidR="0008105D" w:rsidRDefault="003C36B0">
      <w:pPr>
        <w:spacing w:after="0" w:line="600" w:lineRule="auto"/>
        <w:ind w:firstLine="720"/>
        <w:jc w:val="both"/>
        <w:rPr>
          <w:rFonts w:eastAsia="Times New Roman"/>
          <w:szCs w:val="24"/>
        </w:rPr>
      </w:pPr>
      <w:r>
        <w:rPr>
          <w:rFonts w:eastAsia="Times New Roman"/>
          <w:szCs w:val="24"/>
        </w:rPr>
        <w:t>Θα ήθελα να μοιραστώ μαζί σας μια εικόνα που έχω για τον πολιτισμό σε αυτόν τον τόπο, μέσα από την πρόσφατή μου επίσκεψη στην Κίνα, που είδα τη μεγάλη εικόνα. Είμαστε ένας τ</w:t>
      </w:r>
      <w:r>
        <w:rPr>
          <w:rFonts w:eastAsia="Times New Roman"/>
          <w:szCs w:val="24"/>
        </w:rPr>
        <w:t xml:space="preserve">όπος, ένα μικρό καΐκι, αυτήν την αίσθηση είχα, μια μικρή βάρκα σε ένα πέλαγος μεγάλων προκλήσεων. Όμως, αυτή η βάρκα κουβαλάει έναν πολύ σημαντικό, πολύτιμο λίθο με μια λάμψη διαχρονική. </w:t>
      </w:r>
      <w:proofErr w:type="spellStart"/>
      <w:r>
        <w:rPr>
          <w:rFonts w:eastAsia="Times New Roman"/>
          <w:szCs w:val="24"/>
        </w:rPr>
        <w:t>Βαθειά</w:t>
      </w:r>
      <w:proofErr w:type="spellEnd"/>
      <w:r>
        <w:rPr>
          <w:rFonts w:eastAsia="Times New Roman"/>
          <w:szCs w:val="24"/>
        </w:rPr>
        <w:t xml:space="preserve"> πιστεύουμε ότι ο πολιτισμός μας μπορεί να συμβάλλει με τους πο</w:t>
      </w:r>
      <w:r>
        <w:rPr>
          <w:rFonts w:eastAsia="Times New Roman"/>
          <w:szCs w:val="24"/>
        </w:rPr>
        <w:t xml:space="preserve">λιτισμούς άλλων χωρών στη </w:t>
      </w:r>
      <w:proofErr w:type="spellStart"/>
      <w:r>
        <w:rPr>
          <w:rFonts w:eastAsia="Times New Roman"/>
          <w:szCs w:val="24"/>
        </w:rPr>
        <w:t>συνδιαμόρφωση</w:t>
      </w:r>
      <w:proofErr w:type="spellEnd"/>
      <w:r>
        <w:rPr>
          <w:rFonts w:eastAsia="Times New Roman"/>
          <w:szCs w:val="24"/>
        </w:rPr>
        <w:t xml:space="preserve"> του παγκόσμιου γίγνεσθαι και στον επαναπροσδιορισμό των αξιών εν όψει των μεγάλων προκλήσεων.</w:t>
      </w:r>
    </w:p>
    <w:p w14:paraId="09F879C5"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 πολύ.</w:t>
      </w:r>
    </w:p>
    <w:p w14:paraId="09F879C6"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79C7"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πολύ την κυρία Υπουργό Πολιτισμού και Αθλητισμού, κ. </w:t>
      </w:r>
      <w:proofErr w:type="spellStart"/>
      <w:r>
        <w:rPr>
          <w:rFonts w:eastAsia="Times New Roman"/>
          <w:szCs w:val="24"/>
        </w:rPr>
        <w:t>Κονιόρδου</w:t>
      </w:r>
      <w:proofErr w:type="spellEnd"/>
      <w:r>
        <w:rPr>
          <w:rFonts w:eastAsia="Times New Roman"/>
          <w:szCs w:val="24"/>
        </w:rPr>
        <w:t>.</w:t>
      </w:r>
    </w:p>
    <w:p w14:paraId="09F879C8" w14:textId="77777777" w:rsidR="0008105D" w:rsidRDefault="003C36B0">
      <w:pPr>
        <w:spacing w:after="0" w:line="600" w:lineRule="auto"/>
        <w:ind w:firstLine="720"/>
        <w:jc w:val="both"/>
        <w:rPr>
          <w:rFonts w:eastAsia="Times New Roman"/>
          <w:szCs w:val="24"/>
        </w:rPr>
      </w:pPr>
      <w:r>
        <w:rPr>
          <w:rFonts w:eastAsia="Times New Roman"/>
          <w:szCs w:val="24"/>
        </w:rPr>
        <w:t>Προχωρούμε στον κατάλογο, με μια μικρή αλλαγή, για να διευκολύνουμε τον κ. Φωκά.</w:t>
      </w:r>
    </w:p>
    <w:p w14:paraId="09F879C9" w14:textId="77777777" w:rsidR="0008105D" w:rsidRDefault="003C36B0">
      <w:pPr>
        <w:spacing w:after="0" w:line="600" w:lineRule="auto"/>
        <w:ind w:firstLine="720"/>
        <w:jc w:val="both"/>
        <w:rPr>
          <w:rFonts w:eastAsia="Times New Roman"/>
          <w:szCs w:val="24"/>
        </w:rPr>
      </w:pPr>
      <w:r>
        <w:rPr>
          <w:rFonts w:eastAsia="Times New Roman"/>
          <w:szCs w:val="24"/>
        </w:rPr>
        <w:t xml:space="preserve">Θα μιλήσει ο κ. Αριστείδης Φωκάς από την Ένωση Κεντρώων και θα προχωρήσουμε με τον κ. </w:t>
      </w:r>
      <w:proofErr w:type="spellStart"/>
      <w:r>
        <w:rPr>
          <w:rFonts w:eastAsia="Times New Roman"/>
          <w:szCs w:val="24"/>
        </w:rPr>
        <w:t>Μπαργιώτα</w:t>
      </w:r>
      <w:proofErr w:type="spellEnd"/>
      <w:r>
        <w:rPr>
          <w:rFonts w:eastAsia="Times New Roman"/>
          <w:szCs w:val="24"/>
        </w:rPr>
        <w:t xml:space="preserve"> κ</w:t>
      </w:r>
      <w:r>
        <w:rPr>
          <w:rFonts w:eastAsia="Times New Roman"/>
          <w:szCs w:val="24"/>
        </w:rPr>
        <w:t>αι τους υπόλοιπους ομιλητές.</w:t>
      </w:r>
    </w:p>
    <w:p w14:paraId="09F879C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κυρίες και κύριοι συνάδελφοι, η λογική όλων ημών, που δεν την τρέφουμε με αριστερές ψευδαισθήσεις, λέει ότι πρέπει να περιμένουμε τα χειρότερα. Τα μεσάνυχτα του Σαββάτου θα ψηφιστεί ένας ακόμα π</w:t>
      </w:r>
      <w:r>
        <w:rPr>
          <w:rFonts w:eastAsia="Times New Roman" w:cs="Times New Roman"/>
          <w:szCs w:val="24"/>
        </w:rPr>
        <w:t xml:space="preserve">ροϋπολογισμός, ακραίας λιτότητας, βαθιά </w:t>
      </w:r>
      <w:proofErr w:type="spellStart"/>
      <w:r>
        <w:rPr>
          <w:rFonts w:eastAsia="Times New Roman" w:cs="Times New Roman"/>
          <w:szCs w:val="24"/>
        </w:rPr>
        <w:t>υφεσιακός</w:t>
      </w:r>
      <w:proofErr w:type="spellEnd"/>
      <w:r>
        <w:rPr>
          <w:rFonts w:eastAsia="Times New Roman" w:cs="Times New Roman"/>
          <w:szCs w:val="24"/>
        </w:rPr>
        <w:t>, ένας προϋπολογισμός με νέες επιβαρύνσεις, με νέους φόρους, ένας προϋπολογισμός απελπισίας. Το κερασάκι στην τούρτα, βέβαια, είναι οι ουτοπικές προβλέψεις σας για ανάπτυξη 2,7% του ΑΕΠ και πρωτογενές πλεόνα</w:t>
      </w:r>
      <w:r>
        <w:rPr>
          <w:rFonts w:eastAsia="Times New Roman" w:cs="Times New Roman"/>
          <w:szCs w:val="24"/>
        </w:rPr>
        <w:t>σμα της τάξεως των 3,25 δισεκατομμυρίων ευρώ.</w:t>
      </w:r>
    </w:p>
    <w:p w14:paraId="09F879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Προφανώς, αντιλαμβάνεστε πώς αντιμετωπίζει η ελληνική κοινωνία αυτούς τους μεγαλεπήβολους στόχους, μια κοινωνία που έχει κηρύξει στάση πληρωμών και παραμένει εγκλωβισμένη στην ανέχεια και στην οικονομική εξαθλί</w:t>
      </w:r>
      <w:r>
        <w:rPr>
          <w:rFonts w:eastAsia="Times New Roman" w:cs="Times New Roman"/>
          <w:szCs w:val="24"/>
        </w:rPr>
        <w:t>ωση. Αλλά βέβαια με εσάς και την εικονική πραγματικότητα στην οποία ζείτε όλα είναι πιθανά. Η ταχύτητα με την οποία αλλάζετε προσωπεία, ανάλογα με τον συνομιλητή ή το ακροατήριό σας, είναι βέβαιο πως κάποτε θα διδάσκεται σε σχολές υποκριτικής.</w:t>
      </w:r>
    </w:p>
    <w:p w14:paraId="09F879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χειρότερο</w:t>
      </w:r>
      <w:r>
        <w:rPr>
          <w:rFonts w:eastAsia="Times New Roman" w:cs="Times New Roman"/>
          <w:szCs w:val="24"/>
        </w:rPr>
        <w:t>, όμως, για τη χώρα, κυρίες και κύριοι, είναι πως η απόλυτη κυβερνητική ένδεια συνοδεύεται από την πλήρη απουσία αξιόπιστης εναλλακτικής  κυβερνητικής πρότασης. Είναι τόσο απορροφημένοι από τη γοητεία της καρέκλας οι Βουλευτές της Νέας Δημοκρατίας, που έφτ</w:t>
      </w:r>
      <w:r>
        <w:rPr>
          <w:rFonts w:eastAsia="Times New Roman" w:cs="Times New Roman"/>
          <w:szCs w:val="24"/>
        </w:rPr>
        <w:t>ασαν στο απόλυτο ναδίρ της πολιτικής γραφικότητας, να κάνουν τελετές παραλαβής-παράδοσης σε σκιώδη υπουργεία. Αυτό λέγεται πάθος για την εξουσία, κυρίες και κύριοι.</w:t>
      </w:r>
    </w:p>
    <w:p w14:paraId="09F879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πολίτες, όμως, έχουν εξαντληθεί πλέον από την ανευθυνότητα και των μεν και των δε. Βλέπο</w:t>
      </w:r>
      <w:r>
        <w:rPr>
          <w:rFonts w:eastAsia="Times New Roman" w:cs="Times New Roman"/>
          <w:szCs w:val="24"/>
        </w:rPr>
        <w:t>υν την καθημερινότητά τους να χειροτερεύει μέρα με την ημέρα και αναζητούν λύσεις, όραμα, πρόγραμμα, πολιτική σταθερότητα, συναίνεση και όχι μια απλή εναλλαγή προσώπων στη διαχείριση της εξουσίας. Αναζητούν, αν θέλετε, την απλή κοινή λογική που διδάσκει γι</w:t>
      </w:r>
      <w:r>
        <w:rPr>
          <w:rFonts w:eastAsia="Times New Roman" w:cs="Times New Roman"/>
          <w:szCs w:val="24"/>
        </w:rPr>
        <w:t>α παράδειγμα πως ανάπτυξη σε αυτήν τη χώρα δεν πρόκειται ποτέ να έρθει, αν δεν υπάρξει πραγματική στήριξη των μικρομεσαίων επαγγελματιών, μείωση των φορολογικών συντελεστών, χαλάρωση των περιορισμών στην κίνηση κεφαλαίων, οριστική διευθέτηση των μη εξυπηρε</w:t>
      </w:r>
      <w:r>
        <w:rPr>
          <w:rFonts w:eastAsia="Times New Roman" w:cs="Times New Roman"/>
          <w:szCs w:val="24"/>
        </w:rPr>
        <w:t>τούμενων δανείων, εάν δεν πέσει ζεστό χρήμα στην αγορά.</w:t>
      </w:r>
    </w:p>
    <w:p w14:paraId="09F879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Γιατί και με τον νέο προϋπολογισμό το </w:t>
      </w:r>
      <w:proofErr w:type="spellStart"/>
      <w:r>
        <w:rPr>
          <w:rFonts w:eastAsia="Times New Roman" w:cs="Times New Roman"/>
          <w:szCs w:val="24"/>
        </w:rPr>
        <w:t>επιχειρείν</w:t>
      </w:r>
      <w:proofErr w:type="spellEnd"/>
      <w:r>
        <w:rPr>
          <w:rFonts w:eastAsia="Times New Roman" w:cs="Times New Roman"/>
          <w:szCs w:val="24"/>
        </w:rPr>
        <w:t xml:space="preserve"> στην Ελλάδα διώκεται κατ’ </w:t>
      </w:r>
      <w:proofErr w:type="spellStart"/>
      <w:r>
        <w:rPr>
          <w:rFonts w:eastAsia="Times New Roman" w:cs="Times New Roman"/>
          <w:szCs w:val="24"/>
        </w:rPr>
        <w:t>ουσίαν</w:t>
      </w:r>
      <w:proofErr w:type="spellEnd"/>
      <w:r>
        <w:rPr>
          <w:rFonts w:eastAsia="Times New Roman" w:cs="Times New Roman"/>
          <w:szCs w:val="24"/>
        </w:rPr>
        <w:t>. Γιατί μόνον ως διωγμός εκλαμβάνεται η επιβάρυνση μιας επιχείρησης με 24% ΦΠΑ, 27% ασφαλιστικές εισφορές, 29% φορολογί</w:t>
      </w:r>
      <w:r>
        <w:rPr>
          <w:rFonts w:eastAsia="Times New Roman" w:cs="Times New Roman"/>
          <w:szCs w:val="24"/>
        </w:rPr>
        <w:t>α και αν προσθέσουμε και την προκαταβολή φόρου, καταλαβαίνουμε ότι μια επιχείρηση είναι μη βιώσιμη.</w:t>
      </w:r>
    </w:p>
    <w:p w14:paraId="09F879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μετά αμφισβητείτε τον πατριωτισμό κάποιων, γιατί μεταφέρουν τις επιχειρήσεις τους στις βαλκανικές χώρες. Και τι θέλετε να κάνουν; Θέλετε να πεινάσουν; Δ</w:t>
      </w:r>
      <w:r>
        <w:rPr>
          <w:rFonts w:eastAsia="Times New Roman" w:cs="Times New Roman"/>
          <w:szCs w:val="24"/>
        </w:rPr>
        <w:t>ώστε τους κίνητρα για να γυρίσουν, δώστε ανάσες, για να πάρει πάλι μπροστά η μηχανή, αλλιώς –και λυπάμαι που το λέω- δεν υπάρχει κα</w:t>
      </w:r>
      <w:r>
        <w:rPr>
          <w:rFonts w:eastAsia="Times New Roman" w:cs="Times New Roman"/>
          <w:szCs w:val="24"/>
        </w:rPr>
        <w:t>μ</w:t>
      </w:r>
      <w:r>
        <w:rPr>
          <w:rFonts w:eastAsia="Times New Roman" w:cs="Times New Roman"/>
          <w:szCs w:val="24"/>
        </w:rPr>
        <w:t>μιά ελπίδα.</w:t>
      </w:r>
    </w:p>
    <w:p w14:paraId="09F879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κ. Τσίπρας απέτυχε παταγωδώς, διέψευσε ελπίδες και προσδοκίες, προσβάλλοντας βάναυσα θεμελιώδεις αρχές και αξί</w:t>
      </w:r>
      <w:r>
        <w:rPr>
          <w:rFonts w:eastAsia="Times New Roman" w:cs="Times New Roman"/>
          <w:szCs w:val="24"/>
        </w:rPr>
        <w:t>ες της Αριστεράς που δήθεν πρεσβεύει. Ο κ. Μητσοτάκης, από την άλλη πλευρά, που θέλει να πάρει τη θέσ</w:t>
      </w:r>
      <w:r>
        <w:rPr>
          <w:rFonts w:eastAsia="Times New Roman" w:cs="Times New Roman"/>
          <w:szCs w:val="24"/>
        </w:rPr>
        <w:t>η</w:t>
      </w:r>
      <w:r>
        <w:rPr>
          <w:rFonts w:eastAsia="Times New Roman" w:cs="Times New Roman"/>
          <w:szCs w:val="24"/>
        </w:rPr>
        <w:t xml:space="preserve"> του, επιμένει στην καταστροφική λογική της αυτοδυναμίας, αρνούμενος να διαβάσει σωστά τις δημοσκοπήσεις, που δείχνουν πως το κόμμα του, απέναντι σε έναν </w:t>
      </w:r>
      <w:r>
        <w:rPr>
          <w:rFonts w:eastAsia="Times New Roman" w:cs="Times New Roman"/>
          <w:szCs w:val="24"/>
        </w:rPr>
        <w:t>διαλυμένο ΣΥΡΙΖΑ, με τη μέγιστη σχεδόν δυνατή συσπείρωση του ψηφοφόρων του, αδυνατεί να ξεπεράσει το 32%.</w:t>
      </w:r>
    </w:p>
    <w:p w14:paraId="09F879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αντί και οι δύο να προτάξουν επιτέλους το συλλογικό, το εθνικό συμφέρον και να δεχτούν την πρότασή μας για μια κυβέρνηση ευρείας αποδοχής με τη μέ</w:t>
      </w:r>
      <w:r>
        <w:rPr>
          <w:rFonts w:eastAsia="Times New Roman" w:cs="Times New Roman"/>
          <w:szCs w:val="24"/>
        </w:rPr>
        <w:t xml:space="preserve">γιστη δυνατή εκπροσώπηση των πολιτικών κομμάτων, που ασπάζονται κοινές αρχές και αξίες, επιμένουν στη στείρα μονοκομματική λογική, παραμένουν δέσμιοι της </w:t>
      </w:r>
      <w:proofErr w:type="spellStart"/>
      <w:r>
        <w:rPr>
          <w:rFonts w:eastAsia="Times New Roman" w:cs="Times New Roman"/>
          <w:szCs w:val="24"/>
        </w:rPr>
        <w:t>εξουσιολαγνείας</w:t>
      </w:r>
      <w:proofErr w:type="spellEnd"/>
      <w:r>
        <w:rPr>
          <w:rFonts w:eastAsia="Times New Roman" w:cs="Times New Roman"/>
          <w:szCs w:val="24"/>
        </w:rPr>
        <w:t xml:space="preserve"> τους. Γι’ αυτούς, δυστυχώς, η εξουσία δεν είναι μέσο, είναι ο σκοπός. </w:t>
      </w:r>
    </w:p>
    <w:p w14:paraId="09F879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θέλω να στα</w:t>
      </w:r>
      <w:r>
        <w:rPr>
          <w:rFonts w:eastAsia="Times New Roman" w:cs="Times New Roman"/>
          <w:szCs w:val="24"/>
        </w:rPr>
        <w:t>θώ σε μια υπόσχεση που έδωσε ο Πρωθυπουργός στη Διεθνή Έκθεση Θεσσαλονίκης. Είχε υποσχεθεί ότι θα παγώσουν οι οφειλές των ελεύθερων επαγγελματιών. Από την 1-1-2017 ξέρουμε όλοι ότι οι εισφορές των επαγγελματιών θα υπολογίζονται βάσει των κερδών. Αυτήν τη σ</w:t>
      </w:r>
      <w:r>
        <w:rPr>
          <w:rFonts w:eastAsia="Times New Roman" w:cs="Times New Roman"/>
          <w:szCs w:val="24"/>
        </w:rPr>
        <w:t xml:space="preserve">τιγμή το 50% των ελεύθερων επαγγελματιών είναι εκτός συστήματος. Δεν μπορούν να συνεισφέρουν ούτε 1 ευρώ. Εάν δεν γίνει αυτό το πάγωμα των οφειλών που είχε υποσχεθεί και ο Πρωθυπουργός, θα συνεχίσει αυτό το 50% και πλέον να μην συνεισφέρει στο </w:t>
      </w:r>
      <w:r>
        <w:rPr>
          <w:rFonts w:eastAsia="Times New Roman" w:cs="Times New Roman"/>
          <w:szCs w:val="24"/>
        </w:rPr>
        <w:t>τ</w:t>
      </w:r>
      <w:r>
        <w:rPr>
          <w:rFonts w:eastAsia="Times New Roman" w:cs="Times New Roman"/>
          <w:szCs w:val="24"/>
        </w:rPr>
        <w:t>αμείο και τ</w:t>
      </w:r>
      <w:r>
        <w:rPr>
          <w:rFonts w:eastAsia="Times New Roman" w:cs="Times New Roman"/>
          <w:szCs w:val="24"/>
        </w:rPr>
        <w:t xml:space="preserve">ο μόνο χαμένο θα είναι το </w:t>
      </w:r>
      <w:r>
        <w:rPr>
          <w:rFonts w:eastAsia="Times New Roman" w:cs="Times New Roman"/>
          <w:szCs w:val="24"/>
        </w:rPr>
        <w:t>τ</w:t>
      </w:r>
      <w:r>
        <w:rPr>
          <w:rFonts w:eastAsia="Times New Roman" w:cs="Times New Roman"/>
          <w:szCs w:val="24"/>
        </w:rPr>
        <w:t xml:space="preserve">αμείο. </w:t>
      </w:r>
    </w:p>
    <w:p w14:paraId="09F879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Ένωση Κεντρώων είναι συνεπής στις αρχές και στις αξίες της. Καταψηφίζει τον προϋπολογισμό, γιατί είναι καταδικασμένος να αποτύχει. Οι Βουλευτές της συγκυβέρνησης που θα το ψηφίσετε –λέω μόνο αυτό- αναλογιστείτε την ευθύ</w:t>
      </w:r>
      <w:r>
        <w:rPr>
          <w:rFonts w:eastAsia="Times New Roman" w:cs="Times New Roman"/>
          <w:szCs w:val="24"/>
        </w:rPr>
        <w:t xml:space="preserve">νη σας απέναντι στον ελληνικό λαό. </w:t>
      </w:r>
    </w:p>
    <w:p w14:paraId="09F879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F879D5"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9F879D6"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Αριστείδη Φωκά. </w:t>
      </w:r>
    </w:p>
    <w:p w14:paraId="09F879D7"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από το Ποτάμι. </w:t>
      </w:r>
    </w:p>
    <w:p w14:paraId="09F879D8"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09F879D9"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αυτός είναι ο δεύτερος πλήρης προϋπολογισμός που καταθέτει αυτή η Κυβέρνηση. Τον εφιάλτη του 2015 με τις αναθεωρήσεις και τις αλλαγές πολιτικής μάλλον δεν θέλει να το θυμάται κανένας, από ό,τι καταλαβαίνω. Εγώ πάντως δεν θέλω, αλλά νομ</w:t>
      </w:r>
      <w:r>
        <w:rPr>
          <w:rFonts w:eastAsia="Times New Roman" w:cs="Times New Roman"/>
          <w:szCs w:val="24"/>
        </w:rPr>
        <w:t xml:space="preserve">ίζω ότι ούτε και η Κυβέρνηση θέλει.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αυτός είναι ο δεύτερος ολοκληρωμένος προϋπολογισμός. Όπως είπε ήδη προηγουμένως η κ. </w:t>
      </w:r>
      <w:proofErr w:type="spellStart"/>
      <w:r>
        <w:rPr>
          <w:rFonts w:eastAsia="Times New Roman" w:cs="Times New Roman"/>
          <w:szCs w:val="24"/>
        </w:rPr>
        <w:t>Κονιόρδου</w:t>
      </w:r>
      <w:proofErr w:type="spellEnd"/>
      <w:r>
        <w:rPr>
          <w:rFonts w:eastAsia="Times New Roman" w:cs="Times New Roman"/>
          <w:szCs w:val="24"/>
        </w:rPr>
        <w:t>, είναι περίπου στα ίδια με τον προηγούμενο και στη φιλοσοφία του και στα πατήματά του και στη λογική του.</w:t>
      </w:r>
      <w:r>
        <w:rPr>
          <w:rFonts w:eastAsia="Times New Roman" w:cs="Times New Roman"/>
          <w:szCs w:val="24"/>
        </w:rPr>
        <w:t xml:space="preserve"> </w:t>
      </w:r>
    </w:p>
    <w:p w14:paraId="09F879DA"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Βρισκόμαστε στο κατώφλι του κλεισίματος της αξιολόγησης, όσον αφορά τη συγκυρία και μένει μια πολύ σημαντική –κατά τη γνώμη μου- ρύθμιση, που είναι η αποδοχή των βραχυπρόθεσμων μέτρων του </w:t>
      </w:r>
      <w:r>
        <w:rPr>
          <w:rFonts w:eastAsia="Times New Roman" w:cs="Times New Roman"/>
          <w:szCs w:val="24"/>
          <w:lang w:val="en-US"/>
        </w:rPr>
        <w:t>ESM</w:t>
      </w:r>
      <w:r>
        <w:rPr>
          <w:rFonts w:eastAsia="Times New Roman" w:cs="Times New Roman"/>
          <w:szCs w:val="24"/>
        </w:rPr>
        <w:t xml:space="preserve"> για το χρέος, το οποίο έχει σημαντική επίπτωση. Είναι μια θετι</w:t>
      </w:r>
      <w:r>
        <w:rPr>
          <w:rFonts w:eastAsia="Times New Roman" w:cs="Times New Roman"/>
          <w:szCs w:val="24"/>
        </w:rPr>
        <w:t xml:space="preserve">κή είδηση σε ψυχολογικό κυρίως επίπεδο, πολύ μικρή βέβαια για τα επόμενα τέσσερα, πέντε χρόνια. Κάποια στιγμή γύρω στο 2060 θα προσφέρει μια μικρή ανακούφιση στον προϋπολογισμό. </w:t>
      </w:r>
    </w:p>
    <w:p w14:paraId="09F879DB"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Αλλά για να καταλαβαίνουμε τι λέμε για το χρέος, που δεν θέλω να υποτιμήσω τη</w:t>
      </w:r>
      <w:r>
        <w:rPr>
          <w:rFonts w:eastAsia="Times New Roman" w:cs="Times New Roman"/>
          <w:szCs w:val="24"/>
        </w:rPr>
        <w:t>ν αξία της είδησης, το 1970 –σαράντα πέντε χρόνια πίσω- ο ομιλών δεν είχε πάει καν στο νηπιαγωγείο. Από τότε έπεσε η χούντα, μπήκαν οι Τούρκοι στην Κύπρο, υπήρξαν δύο πετρελαϊκές κρίσεις και, για να μην πολυλογώ, έγιναν διάφορα, εκ των οποίων το σημαντικότ</w:t>
      </w:r>
      <w:r>
        <w:rPr>
          <w:rFonts w:eastAsia="Times New Roman" w:cs="Times New Roman"/>
          <w:szCs w:val="24"/>
        </w:rPr>
        <w:t xml:space="preserve">ερο ήταν ότι έχουμε αλλάξει μέχρι και νόμισμα σε σαράντα πέντε χρόνια. Έτσι, για να διατηρήσουμε τη ψυχραιμία μας, καλά θα είναι να βάζουμε τα πράγματα στη σωστή τους βάση. </w:t>
      </w:r>
    </w:p>
    <w:p w14:paraId="09F879DC"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Είναι μια μικρή ρωγμή στο τοίχος της άρνησης της διαπραγμάτευσης του χρέους η οποί</w:t>
      </w:r>
      <w:r>
        <w:rPr>
          <w:rFonts w:eastAsia="Times New Roman" w:cs="Times New Roman"/>
          <w:szCs w:val="24"/>
        </w:rPr>
        <w:t xml:space="preserve">α χαιρετίζεται, αλλά νομίζω ότι υπάρχουν πολύ σημαντικότερα πράγματα να κάνουμε και να δούμε από την αξιολόγηση που έρχεται τις επόμενες μέρες από το να πανηγυρίζουμε και να κορδακιζόμαστε για ένα χρέος το οποίο παραμένει εξαιρετικά σημαντικό. </w:t>
      </w:r>
    </w:p>
    <w:p w14:paraId="09F879DD"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Αυτό που έχει διαφορετικό από το 2016 ο σημερινός </w:t>
      </w:r>
      <w:r>
        <w:rPr>
          <w:rFonts w:eastAsia="Times New Roman" w:cs="Times New Roman"/>
          <w:szCs w:val="24"/>
        </w:rPr>
        <w:t>π</w:t>
      </w:r>
      <w:r>
        <w:rPr>
          <w:rFonts w:eastAsia="Times New Roman" w:cs="Times New Roman"/>
          <w:szCs w:val="24"/>
        </w:rPr>
        <w:t>ροϋπολογισμός είναι το αυξημένο πρωτογενές πλεόνασμα. Έχει λίγο παραπάνω από το τριπλάσιο πρωτογενές πλεόνασμα του 2016 σε απόλυτους αριθμούς. Από 1,1 δισεκατομμύρι</w:t>
      </w:r>
      <w:r>
        <w:rPr>
          <w:rFonts w:eastAsia="Times New Roman" w:cs="Times New Roman"/>
          <w:szCs w:val="24"/>
        </w:rPr>
        <w:t>ο</w:t>
      </w:r>
      <w:r>
        <w:rPr>
          <w:rFonts w:eastAsia="Times New Roman" w:cs="Times New Roman"/>
          <w:szCs w:val="24"/>
        </w:rPr>
        <w:t xml:space="preserve"> ευρώ για το 2016 σε περίπου 3,5 δισεκατ</w:t>
      </w:r>
      <w:r>
        <w:rPr>
          <w:rFonts w:eastAsia="Times New Roman" w:cs="Times New Roman"/>
          <w:szCs w:val="24"/>
        </w:rPr>
        <w:t xml:space="preserve">ομμύρια ευρώ για το 2017. Είναι 2,4 δισεκατομμύρια ευρώ τα φορομπηχτικά του μέτρα. </w:t>
      </w:r>
      <w:proofErr w:type="spellStart"/>
      <w:r>
        <w:rPr>
          <w:rFonts w:eastAsia="Times New Roman" w:cs="Times New Roman"/>
          <w:szCs w:val="24"/>
        </w:rPr>
        <w:t>Σύμπτωσις</w:t>
      </w:r>
      <w:proofErr w:type="spellEnd"/>
      <w:r>
        <w:rPr>
          <w:rFonts w:eastAsia="Times New Roman" w:cs="Times New Roman"/>
          <w:szCs w:val="24"/>
        </w:rPr>
        <w:t xml:space="preserve"> μάλλον, αλλά το άθροισμα βγαίνει ακριβώς. Ίσως πρόκειται περί συμπτώσεως.</w:t>
      </w:r>
    </w:p>
    <w:p w14:paraId="09F879DE"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Και υπάρχει και η επίγνωση ότι το 2018, 2019, 2020 και ενδεχομένως μέχρι το τέλος της δεκ</w:t>
      </w:r>
      <w:r>
        <w:rPr>
          <w:rFonts w:eastAsia="Times New Roman" w:cs="Times New Roman"/>
          <w:szCs w:val="24"/>
        </w:rPr>
        <w:t xml:space="preserve">αετίας του 2020 τα πλεονάσματα θα είναι 3,5% σε απόλυτους σημερινούς αριθμούς και με την ανάπτυξη υπολογίζουμε γύρω στα 6,5 δισεκατομμύρια ευρώ με 7 δισεκατομμύρια ευρώ για χρόνια. Αυτό είναι το κυρίως βάρος για τον </w:t>
      </w:r>
      <w:r>
        <w:rPr>
          <w:rFonts w:eastAsia="Times New Roman" w:cs="Times New Roman"/>
          <w:sz w:val="22"/>
          <w:szCs w:val="24"/>
        </w:rPr>
        <w:t>π</w:t>
      </w:r>
      <w:r>
        <w:rPr>
          <w:rFonts w:eastAsia="Times New Roman" w:cs="Times New Roman"/>
          <w:sz w:val="22"/>
          <w:szCs w:val="24"/>
        </w:rPr>
        <w:t>ροϋπολογισμό</w:t>
      </w:r>
      <w:r>
        <w:rPr>
          <w:rFonts w:eastAsia="Times New Roman" w:cs="Times New Roman"/>
          <w:szCs w:val="24"/>
        </w:rPr>
        <w:t xml:space="preserve">. </w:t>
      </w:r>
    </w:p>
    <w:p w14:paraId="09F879DF"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Έτσι, λοιπόν, ο προϋπολογισμός του 2017 ξεκινάει με μια θεμελιώδη δυσχέρεια η οποία είναι αντικειμενική. Δεν λέω ότι την επιδίωξε κανένας, αλλά είναι εκεί. Είναι το πρωτογενές πλεόνασμα και η επίγνωση του 2018 και 2019. </w:t>
      </w:r>
    </w:p>
    <w:p w14:paraId="09F879E0" w14:textId="77777777" w:rsidR="0008105D" w:rsidRDefault="003C36B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Οφείλω να παρατηρήσω ότι αυτή η περ</w:t>
      </w:r>
      <w:r>
        <w:rPr>
          <w:rFonts w:eastAsia="Times New Roman" w:cs="Times New Roman"/>
          <w:szCs w:val="24"/>
        </w:rPr>
        <w:t>ίφημη διαπραγμάτευση της Κυβέρνησης εξακολουθεί να παράγει μαργαριτάρια, ενάντια στη θέληση και τις διακηρύξεις της Κυβέρνησης για χαμηλά πλεονάσματα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Μαζί με τους πανηγυρισμούς που είδαν τις προηγούμενες μέρες για το χρέος το 2060 εισάγει λίγο πολύ </w:t>
      </w:r>
      <w:r>
        <w:rPr>
          <w:rFonts w:eastAsia="Times New Roman" w:cs="Times New Roman"/>
          <w:szCs w:val="24"/>
        </w:rPr>
        <w:t xml:space="preserve">τη λογική του παραδείσου: </w:t>
      </w:r>
      <w:proofErr w:type="spellStart"/>
      <w:r>
        <w:rPr>
          <w:rFonts w:eastAsia="Times New Roman" w:cs="Times New Roman"/>
          <w:szCs w:val="24"/>
        </w:rPr>
        <w:t>νήστευσε</w:t>
      </w:r>
      <w:proofErr w:type="spellEnd"/>
      <w:r>
        <w:rPr>
          <w:rFonts w:eastAsia="Times New Roman" w:cs="Times New Roman"/>
          <w:szCs w:val="24"/>
        </w:rPr>
        <w:t xml:space="preserve"> σήμερα και κάποια στιγμή στο μέλλον ενδεχομένως οι απόγονοί σου θα αμειφθούν. Δεν νομίζω ότι είναι οικονομική πολιτική αυτή. </w:t>
      </w:r>
    </w:p>
    <w:p w14:paraId="09F879E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εξισορροπήσει, λοιπόν, αυτό το πρωτογενές πρόβλημα που υπάρχει η Κυβέρνηση έχει κάνει δυ</w:t>
      </w:r>
      <w:r>
        <w:rPr>
          <w:rFonts w:eastAsia="Times New Roman" w:cs="Times New Roman"/>
          <w:szCs w:val="24"/>
        </w:rPr>
        <w:t xml:space="preserve">ο πράγματα. Το πρώτο είναι μια θεμελιώδης παραδοχή στον προϋπολογισμό. Αναφέρει ανάπτυξη 2,7%. Έχουμε να δούμε τέτοια ανάπτυξη από το 2008 ή το 2007. Δεν θυμάμαι πότε η Νέα Δημοκρατία εκτροχίασε εντελώς την οικονομία, για να μπούμε σιγά-σιγά στα μνημόνια, </w:t>
      </w:r>
      <w:r>
        <w:rPr>
          <w:rFonts w:eastAsia="Times New Roman" w:cs="Times New Roman"/>
          <w:szCs w:val="24"/>
        </w:rPr>
        <w:t>αλλά ήταν κάπου εκεί. Μια δεκαετία η χώρα δεν έχει δει ανάπτυξη αυτής της τάσης και αναρωτιέται κανείς τι είναι αυτό που μέσα σε ένα</w:t>
      </w:r>
      <w:r>
        <w:rPr>
          <w:rFonts w:eastAsia="Times New Roman" w:cs="Times New Roman"/>
          <w:szCs w:val="24"/>
          <w:lang w:val="en-US"/>
        </w:rPr>
        <w:t>n</w:t>
      </w:r>
      <w:r>
        <w:rPr>
          <w:rFonts w:eastAsia="Times New Roman" w:cs="Times New Roman"/>
          <w:szCs w:val="24"/>
        </w:rPr>
        <w:t xml:space="preserve"> χρόνο θα εκτινάξει την ανάπτυξη στο 2,7%. Ουσιαστικά ένα 3% από την αρνητική ύφεση του 2 που κλείνει το 2016. Μακάρι. </w:t>
      </w:r>
    </w:p>
    <w:p w14:paraId="09F879E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εκτιναχθούν οι εξαγωγές, λέει η εκτίμηση της αιτιολογικής έκθεσης. Θα το αφήσω στην άκρη με ένα πολύ μεγάλο ερωτηματικό, γιατί είναι μια πολύπλοκη κατάσταση. Ήδη τα στοιχεία από το προσχέδιο στο σχέδιο και οι εκτιμήσεις για το 2016 αλλάζουν κάθε τρεις μήνε</w:t>
      </w:r>
      <w:r>
        <w:rPr>
          <w:rFonts w:eastAsia="Times New Roman" w:cs="Times New Roman"/>
          <w:szCs w:val="24"/>
        </w:rPr>
        <w:t xml:space="preserve">ς. Κάποια στιγμή θα δούμε γιατί ενδεχομένως οι εξαγωγές δεν εκτινάσσονται, παρ’ όλο που έχει αυξηθεί η ανταγωνιστικότητα. </w:t>
      </w:r>
    </w:p>
    <w:p w14:paraId="09F879E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Κυρίως, όμως, λέει ο προϋπολογισμός, θα υπάρχει αύξηση της ιδιωτικής δαπάνης κατά 1,8%. Τα νοικοκυριά που θα πληρώσουν το μεγαλύτερο </w:t>
      </w:r>
      <w:r>
        <w:rPr>
          <w:rFonts w:eastAsia="Times New Roman" w:cs="Times New Roman"/>
          <w:szCs w:val="24"/>
        </w:rPr>
        <w:t>μέρος από τα 2,5 πρόσθετα δισεκατομμύρια τα φετινά, που έχουν πληρώσει άλλα τόσα πέρυσι, θα αυξήσουν την κατανάλωση, θα αρχίσουν να αγοράζουν αυτοκίνητα, παντελόνια, θα βγαίνουν για διασκέδαση. Τα ίδια νοικοκυριά.</w:t>
      </w:r>
    </w:p>
    <w:p w14:paraId="09F879E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τα βγάλουν από τα στρώματα, είπε κάποιο</w:t>
      </w:r>
      <w:r>
        <w:rPr>
          <w:rFonts w:eastAsia="Times New Roman" w:cs="Times New Roman"/>
          <w:szCs w:val="24"/>
        </w:rPr>
        <w:t>ς συνάδελφος του ΣΥΡΙΖΑ. Γιατί δεν τα έβγαλαν πέρυσι και θα τα βγάλουν φέτος; Αν τα έχουν στα στρώματα, τι είναι αυτό που θα τους κάνει να τα βγάλουν σήμερα; Έχουμε κανένα καινούριο μέτρο; Κα</w:t>
      </w:r>
      <w:r>
        <w:rPr>
          <w:rFonts w:eastAsia="Times New Roman" w:cs="Times New Roman"/>
          <w:szCs w:val="24"/>
        </w:rPr>
        <w:t>μ</w:t>
      </w:r>
      <w:r>
        <w:rPr>
          <w:rFonts w:eastAsia="Times New Roman" w:cs="Times New Roman"/>
          <w:szCs w:val="24"/>
        </w:rPr>
        <w:t>μία καινούρια αστυνομία που θα ελέγχει τα στρώματα; Γιατί κίνητρ</w:t>
      </w:r>
      <w:r>
        <w:rPr>
          <w:rFonts w:eastAsia="Times New Roman" w:cs="Times New Roman"/>
          <w:szCs w:val="24"/>
        </w:rPr>
        <w:t>α για να τα βγάλουν από τα στρώματα εγώ δεν είδα.</w:t>
      </w:r>
    </w:p>
    <w:p w14:paraId="09F879E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δεν είδα με ποιον τρόπο θα αυξηθούν κατά 10% οι ιδιωτικές επενδύσεις στην Ελλάδα. Πάλι οι ίδιοι επιχειρηματίες, νοικοκυριά, οι οποίοι κυριολεκτικά ισοπεδώνονται από τη φορολογία, όπως λένε οι ίδιοι και</w:t>
      </w:r>
      <w:r>
        <w:rPr>
          <w:rFonts w:eastAsia="Times New Roman" w:cs="Times New Roman"/>
          <w:szCs w:val="24"/>
        </w:rPr>
        <w:t xml:space="preserve"> όπως βλέπουμε όλοι στην καθημερινή μας ζωή, θα αυξήσουν τις επενδύσεις. Πόθεν; Πώς; Είναι ένα ερώτημα που επίσης δεν απαντάται.</w:t>
      </w:r>
    </w:p>
    <w:p w14:paraId="09F879E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λέει το Ελληνικό Δημοσιονομικό Συμβούλιο στην ευγενική διπλωματική του γλώσσα στη σχετική έκθεση; Λέει ότι η αύξηση με ρυθμό</w:t>
      </w:r>
      <w:r>
        <w:rPr>
          <w:rFonts w:eastAsia="Times New Roman" w:cs="Times New Roman"/>
          <w:szCs w:val="24"/>
        </w:rPr>
        <w:t xml:space="preserve"> 2,7% του Ακαθάριστου Εθνικού Προϊόντος αξιολογείται ως αρκετά αισιόδοξη. Αυτό είναι μια διπλωματική διατύπωση. Δεν θα πω τι λέει η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και τα διεθνή πρακτορεία, γιατί αυτοί, ως γνωστόν, είναι εκπρόσωποι του διαόλου και δεν τους παίρνουμε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w:t>
      </w:r>
      <w:r>
        <w:rPr>
          <w:rFonts w:eastAsia="Times New Roman" w:cs="Times New Roman"/>
          <w:szCs w:val="24"/>
        </w:rPr>
        <w:t xml:space="preserve"> Είναι εξ ορισμού εναντίον της </w:t>
      </w:r>
      <w:proofErr w:type="spellStart"/>
      <w:r>
        <w:rPr>
          <w:rFonts w:eastAsia="Times New Roman" w:cs="Times New Roman"/>
          <w:szCs w:val="24"/>
        </w:rPr>
        <w:t>πατρίδος</w:t>
      </w:r>
      <w:proofErr w:type="spellEnd"/>
      <w:r>
        <w:rPr>
          <w:rFonts w:eastAsia="Times New Roman" w:cs="Times New Roman"/>
          <w:szCs w:val="24"/>
        </w:rPr>
        <w:t xml:space="preserve">. </w:t>
      </w:r>
    </w:p>
    <w:p w14:paraId="09F879E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ίδιο το Ελληνικό Δημοσιονομικό Συμβούλιο τι λέει; Λέει ότι η πολιτική σταθερότητα είναι ο ένας παράγοντας για να επιτευχθεί ανάπτυξη στην περιοχή πράγμα που σημαίνει –για να μην πω τίποτα άλλο- ότι ο Πρωθυπουργό</w:t>
      </w:r>
      <w:r>
        <w:rPr>
          <w:rFonts w:eastAsia="Times New Roman" w:cs="Times New Roman"/>
          <w:szCs w:val="24"/>
        </w:rPr>
        <w:t xml:space="preserve">ς οφείλει να μην απειλεί την κοινοβουλευτική του ομάδα με εκλογές κάθε τρεις και λίγο όταν ζορίζεται. Αυτό θα πει ένας από τους παράγοντες που χρειάζονται για να καλλιεργηθεί πολιτική σταθερότητα. </w:t>
      </w:r>
    </w:p>
    <w:p w14:paraId="09F879E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άλλο λέει; Το σημαντικότερο: Σταδιακή άρση των περιορισ</w:t>
      </w:r>
      <w:r>
        <w:rPr>
          <w:rFonts w:eastAsia="Times New Roman" w:cs="Times New Roman"/>
          <w:szCs w:val="24"/>
        </w:rPr>
        <w:t xml:space="preserve">μών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Ούτε γι’ αυτό άκουσα τίποτα. Ούτε κα</w:t>
      </w:r>
      <w:r>
        <w:rPr>
          <w:rFonts w:eastAsia="Times New Roman" w:cs="Times New Roman"/>
          <w:szCs w:val="24"/>
        </w:rPr>
        <w:t>μ</w:t>
      </w:r>
      <w:r>
        <w:rPr>
          <w:rFonts w:eastAsia="Times New Roman" w:cs="Times New Roman"/>
          <w:szCs w:val="24"/>
        </w:rPr>
        <w:t>μία πρόβλεψη ότι θα γίνει κάτι θεαματικό μέσα στο 2017. Δεν πρόκειται να γίνει. Δεν μπορεί να γίνει. Γιατί η επιστροφή των καταθέσεων στα προ του 2015 επίπεδα είναι μια προϋπόθεση και η άλλη εί</w:t>
      </w:r>
      <w:r>
        <w:rPr>
          <w:rFonts w:eastAsia="Times New Roman" w:cs="Times New Roman"/>
          <w:szCs w:val="24"/>
        </w:rPr>
        <w:t xml:space="preserve">ναι ο μηδενισμός του </w:t>
      </w:r>
      <w:r>
        <w:rPr>
          <w:rFonts w:eastAsia="Times New Roman" w:cs="Times New Roman"/>
          <w:szCs w:val="24"/>
          <w:lang w:val="en-US"/>
        </w:rPr>
        <w:t>ELA</w:t>
      </w:r>
      <w:r>
        <w:rPr>
          <w:rFonts w:eastAsia="Times New Roman" w:cs="Times New Roman"/>
          <w:szCs w:val="24"/>
        </w:rPr>
        <w:t>, που η Κυβέρνηση το 2015 τον εκτόξευσε από τα 5 δισεκατομμύρια, στα 95 δισεκατομμύρια και τώρα προσπαθεί να τον χαμηλώσει.</w:t>
      </w:r>
    </w:p>
    <w:p w14:paraId="09F879E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άλλο έκανε η Κυβέρνηση εκτός από τη θεμελιώδη παραδοχή του 2,7%; Έχει ένα δεύτερο σημείο. Φόρους, φόρους,</w:t>
      </w:r>
      <w:r>
        <w:rPr>
          <w:rFonts w:eastAsia="Times New Roman" w:cs="Times New Roman"/>
          <w:szCs w:val="24"/>
        </w:rPr>
        <w:t xml:space="preserve"> φόρους: 2,5 δισεκατομμύρια ευρώ καινούριους φόρους συν την αύξηση των ασφαλιστικών εισφορών. </w:t>
      </w:r>
    </w:p>
    <w:p w14:paraId="09F879E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μπορώ παρά να παρατηρήσω ότι μια αριστερή κυβέρνηση θα περίμενε κανείς, έστω και σ’ αυτή τη δημοσιονομική ασφυξία, να προσπαθήσει να αλλάξει την ισορροπία, υ</w:t>
      </w:r>
      <w:r>
        <w:rPr>
          <w:rFonts w:eastAsia="Times New Roman" w:cs="Times New Roman"/>
          <w:szCs w:val="24"/>
        </w:rPr>
        <w:t xml:space="preserve">πέρ τουλάχιστον των άμεσων φόρων, που είναι μακράν δικαιότεροι. Εκτοξεύεται στο 1,30 ο λόγος. Είναι ο χειρότερος που έχει παρατηρηθεί στη χώρα τα τελευταία είκοσι χρόνια. </w:t>
      </w:r>
    </w:p>
    <w:p w14:paraId="09F879E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 αυτή τη συνταγή πολύ δύσκολα μπορεί να βγει ο </w:t>
      </w:r>
      <w:r>
        <w:rPr>
          <w:rFonts w:eastAsia="Times New Roman" w:cs="Times New Roman"/>
          <w:szCs w:val="24"/>
        </w:rPr>
        <w:t>π</w:t>
      </w:r>
      <w:r>
        <w:rPr>
          <w:rFonts w:eastAsia="Times New Roman" w:cs="Times New Roman"/>
          <w:szCs w:val="24"/>
        </w:rPr>
        <w:t xml:space="preserve">ροϋπολογισμός. Οι δαπάνες του </w:t>
      </w:r>
      <w:r>
        <w:rPr>
          <w:rFonts w:eastAsia="Times New Roman" w:cs="Times New Roman"/>
          <w:szCs w:val="24"/>
        </w:rPr>
        <w:t>δ</w:t>
      </w:r>
      <w:r>
        <w:rPr>
          <w:rFonts w:eastAsia="Times New Roman" w:cs="Times New Roman"/>
          <w:szCs w:val="24"/>
        </w:rPr>
        <w:t>ημο</w:t>
      </w:r>
      <w:r>
        <w:rPr>
          <w:rFonts w:eastAsia="Times New Roman" w:cs="Times New Roman"/>
          <w:szCs w:val="24"/>
        </w:rPr>
        <w:t>σίου όχι απλώς δεν έχουν αγγιχθεί, όχι απλώς φαίνεται ότι σε ένα ονομαστικό 78 εκατομμύρια θα υπάρχει περιστολή. Στην πραγματικότητα θα είναι πολύ μεγαλύτερη η δαπάνη, γιατί πέρυσι με την εισηγητική του ιδίου νομοσχεδίου λέει ότι από 5 δισεκατομμύρια ξέφυγ</w:t>
      </w:r>
      <w:r>
        <w:rPr>
          <w:rFonts w:eastAsia="Times New Roman" w:cs="Times New Roman"/>
          <w:szCs w:val="24"/>
        </w:rPr>
        <w:t xml:space="preserve">αν στα 5,6 δισεκατομμύρια. Αν πέρυσι ξέφυγαν οι κρατικές δαπάνες, οι δημόσιες δαπάνες, οι καταναλωτικές δαπάνες του </w:t>
      </w:r>
      <w:r>
        <w:rPr>
          <w:rFonts w:eastAsia="Times New Roman" w:cs="Times New Roman"/>
          <w:szCs w:val="24"/>
        </w:rPr>
        <w:t>δ</w:t>
      </w:r>
      <w:r>
        <w:rPr>
          <w:rFonts w:eastAsia="Times New Roman" w:cs="Times New Roman"/>
          <w:szCs w:val="24"/>
        </w:rPr>
        <w:t xml:space="preserve">ημοσίου, εκτός της μισθοδοσίας, κατά 10%, προφανώς κάτι ανάλογο θα γίνει και φέτος. </w:t>
      </w:r>
    </w:p>
    <w:p w14:paraId="09F879E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εκμεταλλευθώ την ανοχή του Προέδρου για να μιλήσω γ</w:t>
      </w:r>
      <w:r>
        <w:rPr>
          <w:rFonts w:eastAsia="Times New Roman" w:cs="Times New Roman"/>
          <w:szCs w:val="24"/>
        </w:rPr>
        <w:t>ια ένα λεπτό μόνο για την υγεία, γιατί είναι πάρα πολύ σημαντικό κατά τη γνώμη μου. Η κατάσταση είναι ασφυκτική και το ξέρουμε όλοι. Στους προϋπολογισμούς της υγείας όχι απλώς δεν αυξάνεται τίποτα αλλά μειώνεται κατά 200 εκατομμύρια η επιχορήγηση στον ΕΟΠΥ</w:t>
      </w:r>
      <w:r>
        <w:rPr>
          <w:rFonts w:eastAsia="Times New Roman" w:cs="Times New Roman"/>
          <w:szCs w:val="24"/>
        </w:rPr>
        <w:t xml:space="preserve">Υ. </w:t>
      </w:r>
    </w:p>
    <w:p w14:paraId="09F879E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Υπάρχει μια ωραιότατη παράγραφος εκεί που αξίζει κανείς να τη διαβάσει. Είναι άσκηση ωραίων ελληνικών πραγματικά. Κάνει το άσπρο μαύρο. </w:t>
      </w:r>
    </w:p>
    <w:p w14:paraId="09F879E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Θα γίνει, λέει, ο ΕΟΠΥΥ, θα βελτιωθεί, θα, θα, κ.λπ.</w:t>
      </w:r>
      <w:r>
        <w:rPr>
          <w:rFonts w:eastAsia="Times New Roman"/>
          <w:szCs w:val="24"/>
        </w:rPr>
        <w:t>.</w:t>
      </w:r>
      <w:r>
        <w:rPr>
          <w:rFonts w:eastAsia="Times New Roman"/>
          <w:szCs w:val="24"/>
        </w:rPr>
        <w:t xml:space="preserve"> Του κόβουμε 200 εκατομμύρια, αλλά θα έχει ακριβώς τις ίδιες ε</w:t>
      </w:r>
      <w:r>
        <w:rPr>
          <w:rFonts w:eastAsia="Times New Roman"/>
          <w:szCs w:val="24"/>
        </w:rPr>
        <w:t>πιδόσεις με πέρυσι, θα έχει και πλεόνασμα, δεν θα έχει ζημιά, κ.λπ., αρκεί –λέει στην παρακάτω παράγραφο- να αποδοθούν οι κρατήσεις από τα ταμεία. Ευχαριστώ πολύ! Τα τελευταία πέντε χρόνια που υπάρχει ο ΕΟΠΥΥ το πρόβλημα είναι ότι τα ταμεία εισπράττουν για</w:t>
      </w:r>
      <w:r>
        <w:rPr>
          <w:rFonts w:eastAsia="Times New Roman"/>
          <w:szCs w:val="24"/>
        </w:rPr>
        <w:t xml:space="preserve"> την υγεία και δεν το αποδίδουν, γιατί δεν μπορούν να δώσουν συντάξεις. Γιατί θα αλλάξει φέτος; </w:t>
      </w:r>
    </w:p>
    <w:p w14:paraId="09F879E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Πιθανότατα αυτό που θα αλλάξει φέτος είναι ότι θα περιοριστεί η δαπάνη για τα φάρμακα με τον γνωστό τρόπο «πονάει χέρι, κόβει κεφάλι». Και αυτό που άρχισε να </w:t>
      </w:r>
      <w:r>
        <w:rPr>
          <w:rFonts w:eastAsia="Times New Roman"/>
          <w:szCs w:val="24"/>
        </w:rPr>
        <w:t>διαχέεται και θα ήθελα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το ακούσω να διαψεύδεται, είναι ότι θα υπάρξει έλεγχος και περιορισμός της πρόσβασης των ασφαλισμένων σε ιδιώτες γιατρούς, πράγμα που σημαίνει ότι </w:t>
      </w:r>
      <w:proofErr w:type="spellStart"/>
      <w:r>
        <w:rPr>
          <w:rFonts w:eastAsia="Times New Roman"/>
          <w:szCs w:val="24"/>
        </w:rPr>
        <w:t>αναστένεται</w:t>
      </w:r>
      <w:proofErr w:type="spellEnd"/>
      <w:r>
        <w:rPr>
          <w:rFonts w:eastAsia="Times New Roman"/>
          <w:szCs w:val="24"/>
        </w:rPr>
        <w:t xml:space="preserve"> το παλιό καλό ΙΚΑ, όπου για να μπορέσεις ως ασφαλισμένος τ</w:t>
      </w:r>
      <w:r>
        <w:rPr>
          <w:rFonts w:eastAsia="Times New Roman"/>
          <w:szCs w:val="24"/>
        </w:rPr>
        <w:t xml:space="preserve">ου ΙΚΑ ή του ΟΓΑ να δεις γιατρό, έπρεπε να </w:t>
      </w:r>
      <w:proofErr w:type="spellStart"/>
      <w:r>
        <w:rPr>
          <w:rFonts w:eastAsia="Times New Roman"/>
          <w:szCs w:val="24"/>
        </w:rPr>
        <w:t>παρακαλάς</w:t>
      </w:r>
      <w:proofErr w:type="spellEnd"/>
      <w:r>
        <w:rPr>
          <w:rFonts w:eastAsia="Times New Roman"/>
          <w:szCs w:val="24"/>
        </w:rPr>
        <w:t xml:space="preserve"> στα ιατρεία του ΙΚΑ για μια σφραγίδα ή για μια συνταγή. Γιατί αυτό σημαίνει σε απλά ελληνικά και στην απλή ελληνική πραγματικότητα, αυτό το πράγμα που διαχέεται και διαβάζω στον Τύπο. Και πραγματικά θέλω</w:t>
      </w:r>
      <w:r>
        <w:rPr>
          <w:rFonts w:eastAsia="Times New Roman"/>
          <w:szCs w:val="24"/>
        </w:rPr>
        <w:t xml:space="preserve"> να ακούσω να διαψεύδεται. </w:t>
      </w:r>
    </w:p>
    <w:p w14:paraId="09F879F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«Όσο για τα νοσοκομεία και για το ΠΕΔΥ, είναι σταθεροί οι προϋπολογισμοί». Ψεύδος! Οι προϋπολογισμοί είναι πολύ χειρότεροι για τον απλούστατο λόγο ότι όλοι ξέρουν, όλοι ξέρουμε όσοι παροικούμε στην Ιερουσαλήμ, ότι οι προϋπολογισ</w:t>
      </w:r>
      <w:r>
        <w:rPr>
          <w:rFonts w:eastAsia="Times New Roman"/>
          <w:szCs w:val="24"/>
        </w:rPr>
        <w:t>μοί του 2016 δεν εκτελέστηκαν. Τελείωσαν τον Οκτώβριο. Όλοι ξέρουμε πως όλα τα μεγάλα νοσοκομεία βάζουν να το πω απλά φάρμακα και υλικά για να δουλέψουν Νοέμβριο και Δεκέμβριο έναντι χρεώσεων που θα γίνουν μόλις ανοίξουν οι κωδικοί του 2017.</w:t>
      </w:r>
    </w:p>
    <w:p w14:paraId="09F879F1"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ΠΑΠΑ</w:t>
      </w:r>
      <w:r>
        <w:rPr>
          <w:rFonts w:eastAsia="Times New Roman"/>
          <w:b/>
          <w:szCs w:val="24"/>
        </w:rPr>
        <w:t>ΔΟΠΟΥΛΟΣ:</w:t>
      </w:r>
      <w:r>
        <w:rPr>
          <w:rFonts w:eastAsia="Times New Roman"/>
          <w:szCs w:val="24"/>
        </w:rPr>
        <w:t xml:space="preserve"> Δεν είναι έτσι.</w:t>
      </w:r>
    </w:p>
    <w:p w14:paraId="09F879F2"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Έτσι είναι, κύριε Παπαδόπουλε, και το ξέρετε καλά. Το ξέρετε πάρα πολύ καλά και μπορώ να πω και ονόματα.</w:t>
      </w:r>
    </w:p>
    <w:p w14:paraId="09F879F3"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ολοκληρώστε τη σκέψη σας, κύριε </w:t>
      </w:r>
      <w:proofErr w:type="spellStart"/>
      <w:r>
        <w:rPr>
          <w:rFonts w:eastAsia="Times New Roman"/>
          <w:szCs w:val="24"/>
        </w:rPr>
        <w:t>Μπαργιώτα</w:t>
      </w:r>
      <w:proofErr w:type="spellEnd"/>
      <w:r>
        <w:rPr>
          <w:rFonts w:eastAsia="Times New Roman"/>
          <w:szCs w:val="24"/>
        </w:rPr>
        <w:t>.</w:t>
      </w:r>
    </w:p>
    <w:p w14:paraId="09F879F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ΜΠΑΡΓΙΩΤΑΣ:</w:t>
      </w:r>
      <w:r>
        <w:rPr>
          <w:rFonts w:eastAsia="Times New Roman"/>
          <w:szCs w:val="24"/>
        </w:rPr>
        <w:t xml:space="preserve"> Τελειώνω, κύριε Πρόεδρε.</w:t>
      </w:r>
    </w:p>
    <w:p w14:paraId="09F879F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Με αυτόν τον τρόπο οι πραγματικοί προϋπολογισμοί για το 2017 είναι μικρότεροι. Η δαπάνη η οποία έχει εκτιναχθεί και τίναξε τα πάντα στον αέρα είναι τα καινοτόμα φάρμακα που μπήκαν πέρυσι από την πίσω πόρτα στους προϋπολ</w:t>
      </w:r>
      <w:r>
        <w:rPr>
          <w:rFonts w:eastAsia="Times New Roman"/>
          <w:szCs w:val="24"/>
        </w:rPr>
        <w:t>ογισμούς των νοσοκομείων και τα οποία δεν πρόκειται να ελεγχθούν γιατί δεν έχει γίνει τίποτα. Πραγματικά, εκτός από λόγια και φασαρία και μπαλώματα, δεν έχουμε δει τίποτα άλλο. Αν υπάρχουν πραγματικά, κύριε Παπαδόπουλε –και υπάρχουν και ξέρετε καλά ότι υπά</w:t>
      </w:r>
      <w:r>
        <w:rPr>
          <w:rFonts w:eastAsia="Times New Roman"/>
          <w:szCs w:val="24"/>
        </w:rPr>
        <w:t>ρχει νοσοκομείο που έχει οργανόγραμμα 110% πλήρωσης σε νοσηλευτικό προσωπικό…</w:t>
      </w:r>
    </w:p>
    <w:p w14:paraId="09F879F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Μπαργιώτα</w:t>
      </w:r>
      <w:proofErr w:type="spellEnd"/>
      <w:r>
        <w:rPr>
          <w:rFonts w:eastAsia="Times New Roman"/>
          <w:szCs w:val="24"/>
        </w:rPr>
        <w:t>, σας παρακαλώ κλείστε την ομιλίας σας.</w:t>
      </w:r>
    </w:p>
    <w:p w14:paraId="09F879F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Αν υπάρχουν τέτοια προβλήματα και πλέκουν οι νοσηλευτές, αλλάξτε</w:t>
      </w:r>
      <w:r>
        <w:rPr>
          <w:rFonts w:eastAsia="Times New Roman"/>
          <w:szCs w:val="24"/>
        </w:rPr>
        <w:t>, μεταρρυθμίστε το σύστημα. Είσαστε οι άνθρωποι οι οποίοι σταθήκατε μπροστά, ως συνδικαλιστές, σε κάθε αλλαγή στο σύστημα υγείας όλα αυτά τα χρόνια. Ιδού η Ρόδος, ιδού και το πήδημα. Αν υπάρχουν νοσηλευτές που κάθονται ή μονάδες που σχολάζουν, είναι καιρός</w:t>
      </w:r>
      <w:r>
        <w:rPr>
          <w:rFonts w:eastAsia="Times New Roman"/>
          <w:szCs w:val="24"/>
        </w:rPr>
        <w:t xml:space="preserve"> να τις αλλάξετε. Αλλά σε αυτό το επίπεδο, δεν έχουμε δει τίποτα. Μόνο την αναστολή της ψυχιατρικής μεταρρύθμισης και την παραπομπή της στις καλένδες. </w:t>
      </w:r>
    </w:p>
    <w:p w14:paraId="09F879F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Σας ευχαριστώ.</w:t>
      </w:r>
    </w:p>
    <w:p w14:paraId="09F879F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(Χειροκροτήματα από τις πτέρυγες του Ποταμιού και της Δημοκρατικής Συμπαράταξης ΠΑΣΟΚ-ΔΗΜ</w:t>
      </w:r>
      <w:r>
        <w:rPr>
          <w:rFonts w:eastAsia="Times New Roman"/>
          <w:szCs w:val="24"/>
        </w:rPr>
        <w:t>ΑΡ)</w:t>
      </w:r>
    </w:p>
    <w:p w14:paraId="09F879F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Μπαργιώτα</w:t>
      </w:r>
      <w:proofErr w:type="spellEnd"/>
      <w:r>
        <w:rPr>
          <w:rFonts w:eastAsia="Times New Roman"/>
          <w:szCs w:val="24"/>
        </w:rPr>
        <w:t>.</w:t>
      </w:r>
    </w:p>
    <w:p w14:paraId="09F879F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Βέβαια, για τον κ. Παπαδόπουλο δεν μπορεί να πει κανένας τίποτα. Όπως ξέρετε, κύριε </w:t>
      </w:r>
      <w:proofErr w:type="spellStart"/>
      <w:r>
        <w:rPr>
          <w:rFonts w:eastAsia="Times New Roman"/>
          <w:szCs w:val="24"/>
        </w:rPr>
        <w:t>Μπαργιώτα</w:t>
      </w:r>
      <w:proofErr w:type="spellEnd"/>
      <w:r>
        <w:rPr>
          <w:rFonts w:eastAsia="Times New Roman"/>
          <w:szCs w:val="24"/>
        </w:rPr>
        <w:t>, ήταν στους αγώνες επί σειρά ετών.</w:t>
      </w:r>
    </w:p>
    <w:p w14:paraId="09F879F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Στην πρώτη γραμμή πάντα. Αυτό είπ</w:t>
      </w:r>
      <w:r>
        <w:rPr>
          <w:rFonts w:eastAsia="Times New Roman"/>
          <w:szCs w:val="24"/>
        </w:rPr>
        <w:t xml:space="preserve">α κι εγώ. </w:t>
      </w:r>
    </w:p>
    <w:p w14:paraId="09F879F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 Γεώργιος Λαζαρίδης από τους Ανεξάρτητους Έλληνες, για επτά λεπτά. </w:t>
      </w:r>
    </w:p>
    <w:p w14:paraId="09F879F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 </w:t>
      </w:r>
    </w:p>
    <w:p w14:paraId="09F879F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Είναι ο δεύτερος προϋπολογισμός που καταθέτει αυτή η Κυβέρνηση. Δύο χρόνια</w:t>
      </w:r>
      <w:r>
        <w:rPr>
          <w:rFonts w:eastAsia="Times New Roman"/>
          <w:szCs w:val="24"/>
        </w:rPr>
        <w:t xml:space="preserve"> συμπληρώνει που προσπαθεί να ανατάξει και να ξανασηκώσει στα πόδια της τη χώρα από την καταστροφή, την οποία έφεραν οι προηγούμενες κυβερνήσεις. Γιατί η καταστροφή έχει ονοματεπώνυμο. Η καταστροφή δεν μας ήρθε ξαφνικά από το πουθενά. Την καταστροφή την έφ</w:t>
      </w:r>
      <w:r>
        <w:rPr>
          <w:rFonts w:eastAsia="Times New Roman"/>
          <w:szCs w:val="24"/>
        </w:rPr>
        <w:t>εραν τα δύο κόμματα, το ΠΑΣΟΚ και η Νέα Δημοκρατία, άσχετα αν ποντάρουν τώρα στη ρηχή μνήμη των Ελλήνων, θέλοντας να κάνουν κριτική σε αυτήν την Κυβέρνηση και τις πιο πολλές φορές άστοχη. Η κριτική είναι δεκτή και τις περισσότερες φορές, πραγματικά, συμβάλ</w:t>
      </w:r>
      <w:r>
        <w:rPr>
          <w:rFonts w:eastAsia="Times New Roman"/>
          <w:szCs w:val="24"/>
        </w:rPr>
        <w:t>λει θετικά, όταν είναι βέβαια θετική, όταν είναι γόνιμη η αντιπαράθεση και η αντιπολίτευση.</w:t>
      </w:r>
    </w:p>
    <w:p w14:paraId="09F87A0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Επικαλούνται πολλές φορές το 2014. Εγώ θα σας διαβάσω εδώ στοιχεία επίσημα της ΕΛΣΤΑΤ για το 2014 όπου λέει «χίλιες επιχειρήσεις κάθε χρόνο οδηγούνται στην πτώχευση</w:t>
      </w:r>
      <w:r>
        <w:rPr>
          <w:rFonts w:eastAsia="Times New Roman"/>
          <w:szCs w:val="24"/>
        </w:rPr>
        <w:t>». Και αυτά είναι λόγια της ΕΛΣΤΑΤ. Το 2014 ήταν η χειρότερη χρονιά της δεκαετίας, καθώς τα κανόνια έφτασαν σε αξία το 1,8 δισ. Μάλιστα, παραθέτει και κάποια άλλα στοιχεία εδώ, κάνει συγκρίσεις με το 2012 και το 2013 και λέει «Το παθητικό από τα 350 εκατομ</w:t>
      </w:r>
      <w:r>
        <w:rPr>
          <w:rFonts w:eastAsia="Times New Roman"/>
          <w:szCs w:val="24"/>
        </w:rPr>
        <w:t xml:space="preserve">μύρια ευρώ το 2012 έφτασε στα 699,7 εκατομμύρια το 2013 και –κρατηθείτε- το 1,8 δισ. το 2014. </w:t>
      </w:r>
    </w:p>
    <w:p w14:paraId="09F87A01" w14:textId="77777777" w:rsidR="0008105D" w:rsidRDefault="003C36B0">
      <w:pPr>
        <w:spacing w:after="0" w:line="600" w:lineRule="auto"/>
        <w:ind w:firstLine="720"/>
        <w:jc w:val="both"/>
        <w:rPr>
          <w:rFonts w:eastAsia="Times New Roman"/>
          <w:szCs w:val="24"/>
        </w:rPr>
      </w:pPr>
      <w:r>
        <w:rPr>
          <w:rFonts w:eastAsia="Times New Roman"/>
          <w:szCs w:val="24"/>
        </w:rPr>
        <w:t xml:space="preserve">Επομένως, όσα ακούγονται για το 2014, ότι κάτι πήγε να αρχίσει να κινείται, είναι παραμύθια της </w:t>
      </w:r>
      <w:r>
        <w:rPr>
          <w:rFonts w:eastAsia="Times New Roman"/>
          <w:szCs w:val="24"/>
        </w:rPr>
        <w:t>Χ</w:t>
      </w:r>
      <w:r>
        <w:rPr>
          <w:rFonts w:eastAsia="Times New Roman"/>
          <w:szCs w:val="24"/>
        </w:rPr>
        <w:t xml:space="preserve">αλιμάς. </w:t>
      </w:r>
    </w:p>
    <w:p w14:paraId="09F87A02" w14:textId="77777777" w:rsidR="0008105D" w:rsidRDefault="003C36B0">
      <w:pPr>
        <w:spacing w:after="0" w:line="600" w:lineRule="auto"/>
        <w:ind w:firstLine="720"/>
        <w:jc w:val="both"/>
        <w:rPr>
          <w:rFonts w:eastAsia="Times New Roman"/>
          <w:szCs w:val="24"/>
        </w:rPr>
      </w:pPr>
      <w:r>
        <w:rPr>
          <w:rFonts w:eastAsia="Times New Roman"/>
          <w:szCs w:val="24"/>
        </w:rPr>
        <w:t>Η Κυβέρνηση μέσα σε αυτό το χρονικό διάστημα προσπάθησε</w:t>
      </w:r>
      <w:r>
        <w:rPr>
          <w:rFonts w:eastAsia="Times New Roman"/>
          <w:szCs w:val="24"/>
        </w:rPr>
        <w:t xml:space="preserve">. Έφερε νέους νόμους, όπως, για παράδειγμα, τον αναπτυξιακό πριν από μερικούς μήνες. Τον ψηφίσαμε μέσα στο 2016. Ο αναπτυξιακός νόμος είναι προς την σωστή κατεύθυνση. Και αυτό είναι κάτι το οποίο επιβεβαίωσαν όλοι οι εκπρόσωποι των φορέων, οι οποίοι είχαν </w:t>
      </w:r>
      <w:r>
        <w:rPr>
          <w:rFonts w:eastAsia="Times New Roman"/>
          <w:szCs w:val="24"/>
        </w:rPr>
        <w:t>έρθει, παρά την αρνητική κριτική που έκαναν τα κόμματα της αντιπολίτευσης.</w:t>
      </w:r>
    </w:p>
    <w:p w14:paraId="09F87A03" w14:textId="77777777" w:rsidR="0008105D" w:rsidRDefault="003C36B0">
      <w:pPr>
        <w:spacing w:after="0" w:line="600" w:lineRule="auto"/>
        <w:ind w:firstLine="720"/>
        <w:jc w:val="both"/>
        <w:rPr>
          <w:rFonts w:eastAsia="Times New Roman"/>
          <w:szCs w:val="24"/>
        </w:rPr>
      </w:pPr>
      <w:r>
        <w:rPr>
          <w:rFonts w:eastAsia="Times New Roman"/>
          <w:szCs w:val="24"/>
        </w:rPr>
        <w:t>Ο παλιός επενδυτικός νόμος είχε δώσει μια κατεύθυνση προς τις επενδύσεις, προς την παραγωγή ηλεκτρικής ενέργειας και κάποιες άλλες επενδύσεις, με αποτέλεσμα το 4% των αιτήσεων να απ</w:t>
      </w:r>
      <w:r>
        <w:rPr>
          <w:rFonts w:eastAsia="Times New Roman"/>
          <w:szCs w:val="24"/>
        </w:rPr>
        <w:t>ορροφήσει το 50% των πόρων, οι οποίοι ήταν για τις επενδύσεις, οπότε το 96% των αιτήσεων να μπορέσει να ικανοποιηθεί από το υπόλοιπο 50%. Αντίθετα, ο καινούργιος αναπτυξιακός νόμος -αυτός τον οποίο ψηφίσαμε το καλοκαίρι του 2016- κατευθύνεται στις μεσαίες,</w:t>
      </w:r>
      <w:r>
        <w:rPr>
          <w:rFonts w:eastAsia="Times New Roman"/>
          <w:szCs w:val="24"/>
        </w:rPr>
        <w:t xml:space="preserve"> μικρομεσαίες επιχειρήσεις.</w:t>
      </w:r>
    </w:p>
    <w:p w14:paraId="09F87A04" w14:textId="77777777" w:rsidR="0008105D" w:rsidRDefault="003C36B0">
      <w:pPr>
        <w:spacing w:after="0" w:line="600" w:lineRule="auto"/>
        <w:ind w:firstLine="720"/>
        <w:jc w:val="both"/>
        <w:rPr>
          <w:rFonts w:eastAsia="Times New Roman"/>
          <w:szCs w:val="24"/>
        </w:rPr>
      </w:pPr>
      <w:r>
        <w:rPr>
          <w:rFonts w:eastAsia="Times New Roman"/>
          <w:szCs w:val="24"/>
        </w:rPr>
        <w:t xml:space="preserve">Από την άλλη, πριν από ένα μήνα περίπου ψηφίσαμε τον νέο νόμο για την απλούστευση της ίδρυσης των επιχειρήσεων. Σε αντίθεση με το παλιό σύστημα -το θυμούνται όλοι- το οποίο ήταν πολύπλοκο, δαιδαλώδες, όπου ο επιχειρηματίας είχε </w:t>
      </w:r>
      <w:r>
        <w:rPr>
          <w:rFonts w:eastAsia="Times New Roman"/>
          <w:szCs w:val="24"/>
        </w:rPr>
        <w:t>να αντιμετωπίσει την πολυνομία, είχε να αντιμετωπίσει τους ελέγχους πριν ανοίξει την επιχείρηση, κ</w:t>
      </w:r>
      <w:r>
        <w:rPr>
          <w:rFonts w:eastAsia="Times New Roman"/>
          <w:szCs w:val="24"/>
        </w:rPr>
        <w:t>.</w:t>
      </w:r>
      <w:r>
        <w:rPr>
          <w:rFonts w:eastAsia="Times New Roman"/>
          <w:szCs w:val="24"/>
        </w:rPr>
        <w:t>λπ., ψηφίστηκε ο νέος νόμος με τον οποίον οι επιχειρηματίες -και μάλιστα κατέθεσε και ο ΣΕΒ την άποψή του- ήταν όλοι τους θετικοί και έλεγαν ότι πραγματικά δ</w:t>
      </w:r>
      <w:r>
        <w:rPr>
          <w:rFonts w:eastAsia="Times New Roman"/>
          <w:szCs w:val="24"/>
        </w:rPr>
        <w:t>ιευκολύνει και ωθεί προς την σωστή κατεύθυνση.</w:t>
      </w:r>
    </w:p>
    <w:p w14:paraId="09F87A05" w14:textId="77777777" w:rsidR="0008105D" w:rsidRDefault="003C36B0">
      <w:pPr>
        <w:spacing w:after="0" w:line="600" w:lineRule="auto"/>
        <w:ind w:firstLine="720"/>
        <w:jc w:val="both"/>
        <w:rPr>
          <w:rFonts w:eastAsia="Times New Roman"/>
          <w:szCs w:val="24"/>
        </w:rPr>
      </w:pPr>
      <w:r>
        <w:rPr>
          <w:rFonts w:eastAsia="Times New Roman"/>
          <w:szCs w:val="24"/>
        </w:rPr>
        <w:t>Θα σας πω τώρα για τη βιομηχανία, ώστε για να δείτε την πολιτική αυτών των κομμάτων. Η βιομηχανία την δεκαετία του ’80 ήταν το 35% του ΑΕΠ της χώρας. Το 2014 είχε πέσει στο 12,5%. Από το 35% έπεσε στο 12,5%, ε</w:t>
      </w:r>
      <w:r>
        <w:rPr>
          <w:rFonts w:eastAsia="Times New Roman"/>
          <w:szCs w:val="24"/>
        </w:rPr>
        <w:t xml:space="preserve">νώ οι υπηρεσίες αντίστοιχα, από το 20% της δεκαετίας του ’80 ανέβηκαν στο 84%. Μετά, αν θυμάστε, όταν ξεκίνησε η κρίση, κουνούσαν αυτοί το δάχτυλο και έλεγαν για τους Έλληνες ότι δεν παράγουμε τίποτα, είμαστε αντιπαραγωγικοί, πως όλα τα εισάγουμε. </w:t>
      </w:r>
    </w:p>
    <w:p w14:paraId="09F87A06" w14:textId="77777777" w:rsidR="0008105D" w:rsidRDefault="003C36B0">
      <w:pPr>
        <w:spacing w:after="0" w:line="600" w:lineRule="auto"/>
        <w:ind w:firstLine="720"/>
        <w:jc w:val="both"/>
        <w:rPr>
          <w:rFonts w:eastAsia="Times New Roman"/>
          <w:szCs w:val="24"/>
        </w:rPr>
      </w:pPr>
      <w:r>
        <w:rPr>
          <w:rFonts w:eastAsia="Times New Roman"/>
          <w:szCs w:val="24"/>
        </w:rPr>
        <w:t>Μα, ποι</w:t>
      </w:r>
      <w:r>
        <w:rPr>
          <w:rFonts w:eastAsia="Times New Roman"/>
          <w:szCs w:val="24"/>
        </w:rPr>
        <w:t xml:space="preserve">ος ευθύνεται για αυτό; Ο Έλληνας πολίτης ευθύνεται για αυτό; Μα, αυτοί ευθύνονταν. Δεν έκαναν τίποτα προς την κατεύθυνση του παραγωγικού τομέα, να τονώσουν την παραγωγή, ούτε την βιομηχανία, ούτε την γεωργία. Τώρα θα πούμε και για την γεωργία τι έκαναν. </w:t>
      </w:r>
    </w:p>
    <w:p w14:paraId="09F87A07" w14:textId="77777777" w:rsidR="0008105D" w:rsidRDefault="003C36B0">
      <w:pPr>
        <w:spacing w:after="0" w:line="600" w:lineRule="auto"/>
        <w:ind w:firstLine="720"/>
        <w:jc w:val="both"/>
        <w:rPr>
          <w:rFonts w:eastAsia="Times New Roman"/>
          <w:szCs w:val="24"/>
        </w:rPr>
      </w:pPr>
      <w:r>
        <w:rPr>
          <w:rFonts w:eastAsia="Times New Roman"/>
          <w:szCs w:val="24"/>
        </w:rPr>
        <w:t>Μ</w:t>
      </w:r>
      <w:r>
        <w:rPr>
          <w:rFonts w:eastAsia="Times New Roman"/>
          <w:szCs w:val="24"/>
        </w:rPr>
        <w:t>ε αυτή την αναφορά που έκανα τώρα εγώ για τις υπηρεσίες, δεν εννοώ ότι είναι κακό το να αυξάνεται ο τομέας των υπηρεσιών. Βεβαίως. Παράλληλα, όμως, πρέπει να φροντίζεις και την παραγωγή. Δεν σημαίνει ότι βυθίζεις έναν τομέα και ανεβάζεις έναν άλλο. Όχι, αν</w:t>
      </w:r>
      <w:r>
        <w:rPr>
          <w:rFonts w:eastAsia="Times New Roman"/>
          <w:szCs w:val="24"/>
        </w:rPr>
        <w:t>τιθέτως στηρίζεις και τον τομέα της παραγωγής και αφήνεις να αναπτυχθεί και ο τομέας των υπηρεσιών. Αυτό είναι προς την σωστή κατεύθυνση, γιατί έχει σαν αποτέλεσμα να ανέβει το ΑΕΠ.</w:t>
      </w:r>
    </w:p>
    <w:p w14:paraId="09F87A08" w14:textId="77777777" w:rsidR="0008105D" w:rsidRDefault="003C36B0">
      <w:pPr>
        <w:spacing w:after="0" w:line="600" w:lineRule="auto"/>
        <w:ind w:firstLine="720"/>
        <w:jc w:val="both"/>
        <w:rPr>
          <w:rFonts w:eastAsia="Times New Roman"/>
          <w:szCs w:val="24"/>
        </w:rPr>
      </w:pPr>
      <w:r>
        <w:rPr>
          <w:rFonts w:eastAsia="Times New Roman"/>
          <w:szCs w:val="24"/>
        </w:rPr>
        <w:t>Η γεωργία από το 22%, 23% που ήταν στην δεκαετία του ’80, κατέβηκε στο 3%.</w:t>
      </w:r>
      <w:r>
        <w:rPr>
          <w:rFonts w:eastAsia="Times New Roman"/>
          <w:szCs w:val="24"/>
        </w:rPr>
        <w:t xml:space="preserve"> Δηλαδή, δεν υπάρχει τομέας για τον οποίο να επικαλεστούν κάποιο θετικό στοιχείο. Θα σας φέρω ένα παράδειγμα: Στην δεκαετία του ’80 στα όσπρια, στις φακές, είχαμε παραγωγή 12.500 τόνους και το 2014 πέσαμε στους 2.500 τόνους. Στο σουσάμι είχαμε παραγωγή 6.5</w:t>
      </w:r>
      <w:r>
        <w:rPr>
          <w:rFonts w:eastAsia="Times New Roman"/>
          <w:szCs w:val="24"/>
        </w:rPr>
        <w:t>00 τόνους και πέσαμε στους 30 τόνους. Αυτή ήταν η πολιτική τους. Ήταν φοβερή η πολιτική τους! Ξεθεμελίωσαν τη γεωργία.</w:t>
      </w:r>
    </w:p>
    <w:p w14:paraId="09F87A09" w14:textId="77777777" w:rsidR="0008105D" w:rsidRDefault="003C36B0">
      <w:pPr>
        <w:spacing w:after="0" w:line="600" w:lineRule="auto"/>
        <w:ind w:firstLine="720"/>
        <w:jc w:val="both"/>
        <w:rPr>
          <w:rFonts w:eastAsia="Times New Roman"/>
          <w:szCs w:val="24"/>
        </w:rPr>
      </w:pPr>
      <w:r>
        <w:rPr>
          <w:rFonts w:eastAsia="Times New Roman"/>
          <w:szCs w:val="24"/>
        </w:rPr>
        <w:t>Αυτά όλα που σας λέω είναι στοιχεία της ΕΛΣΤΑΤ και προσπαθώ να τα τρέξω πολύ γρήγορα, γιατί και ο χρόνος είναι περιορισμένος.</w:t>
      </w:r>
    </w:p>
    <w:p w14:paraId="09F87A0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Ένας συνάδε</w:t>
      </w:r>
      <w:r>
        <w:rPr>
          <w:rFonts w:eastAsia="Times New Roman" w:cs="Times New Roman"/>
          <w:szCs w:val="24"/>
        </w:rPr>
        <w:t>λφος προηγουμένως σχολίασε το προχθεσινό αποτέλεσμα για τα βραχυπρόθεσμα. Έκανε ένα σχόλιο για το πλεόνασμα του 3,5%. Πράγματι, το πλεόνασμα του 3,5% είναι υψηλό και θα πρέπει να καταβάλουμε προσπάθειες να χαμηλώσει. Εγώ, όμως, θα ήθελα να σας θυμίσω ότι η</w:t>
      </w:r>
      <w:r>
        <w:rPr>
          <w:rFonts w:eastAsia="Times New Roman" w:cs="Times New Roman"/>
          <w:szCs w:val="24"/>
        </w:rPr>
        <w:t xml:space="preserve"> κυβέρνηση ΠΑΣΟΚ-Νέα Δημοκρατία ή Νέα Δημοκρατία-ΠΑΣΟΚ -αν θέλετε- είχε συμφωνήσει για πλεονάσματα 4,5%. Μάλιστα είχε συμφωνήσει για το 2015, 3%, για το 2016, 4,2%, για το 2017, 4,5% και για το 2018, 4,5%.</w:t>
      </w:r>
    </w:p>
    <w:p w14:paraId="09F87A0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Επομένως, τώρα αυτό που κάνει η Νέα Δημοκρατία, είναι εντελώς υποκριτικό απέναντι στο 3,5% που συμφώνησε αυτή η Κυβέρνηση. Διότι σε αντίθεση με αυτά τα πλεονάσματα που σας διάβασα, αντί για το 3% που είχε συμφωνήσει η προηγούμενη κυβέρνηση, η παρούσα Κυβέρ</w:t>
      </w:r>
      <w:r>
        <w:rPr>
          <w:rFonts w:eastAsia="Times New Roman" w:cs="Times New Roman"/>
          <w:szCs w:val="24"/>
        </w:rPr>
        <w:t>νηση για το 2015 συμφώνησε για δικαίωμα ελλείμματος 0,25% επί του ΑΕΠ και όχι 3% πλεόνασμα που είχαν συμφωνήσει οι προηγούμενοι. Για το 2016 από το 4,2% που είχε συμφωνήσει η προηγούμενη κυβέρνηση, αυτή συμφώνησε 0,5%. Για το 2017 από 4,5% που είχε συμφωνή</w:t>
      </w:r>
      <w:r>
        <w:rPr>
          <w:rFonts w:eastAsia="Times New Roman" w:cs="Times New Roman"/>
          <w:szCs w:val="24"/>
        </w:rPr>
        <w:t xml:space="preserve">σει η προηγούμενη, αυτή συμφώνησε 1,5%. Και για το 2018 από 4,5% που είχε συμφωνήσει και πάλι η προηγουμένη κυβέρνηση, αυτή συμφώνησε 3,5%. </w:t>
      </w:r>
    </w:p>
    <w:p w14:paraId="09F87A0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γίνεται προσπάθεια για να κατέβει προς τα κάτω. </w:t>
      </w:r>
    </w:p>
    <w:p w14:paraId="09F87A0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Επομένως, είναι υποκριτικό να κουνούν το δάχτυ</w:t>
      </w:r>
      <w:r>
        <w:rPr>
          <w:rFonts w:eastAsia="Times New Roman" w:cs="Times New Roman"/>
          <w:szCs w:val="24"/>
        </w:rPr>
        <w:t>λο και να μιλάνε για υψηλά πρωτογενή πλεονάσματα. Βεβαίως, πρέπει να προσπαθήσουμε να τα κατεβάσουμε ακόμα περισσότερο.</w:t>
      </w:r>
    </w:p>
    <w:p w14:paraId="09F87A0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F87A0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Σε λίγο τελειώνω, κύριε Πρόεδρε. Λίγο την ανοχή σας. Είχα να πω κι άλλα πράγματα, αλλά θα το επισπεύσω. </w:t>
      </w:r>
    </w:p>
    <w:p w14:paraId="09F87A1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rPr>
        <w:t>π</w:t>
      </w:r>
      <w:r>
        <w:rPr>
          <w:rFonts w:eastAsia="Times New Roman" w:cs="Times New Roman"/>
          <w:szCs w:val="24"/>
        </w:rPr>
        <w:t>ροϋπολογισμός είναι αναπτυξιακός, αλλά δίνει πολύ μεγάλο βάρος και στις κοινωνικές παροχές, διότι, πράγματι, η κοινωνία χρειάζεται στήριξη. Προ</w:t>
      </w:r>
      <w:r>
        <w:rPr>
          <w:rFonts w:eastAsia="Times New Roman" w:cs="Times New Roman"/>
          <w:szCs w:val="24"/>
        </w:rPr>
        <w:t xml:space="preserve">βλέπει, για παράδειγμα, βοήθεια 100 εκατομμύρια για τα κόκκινα δάνεια. Προβλέπει αύξηση στην υγεία και την παιδεία. </w:t>
      </w:r>
    </w:p>
    <w:p w14:paraId="09F87A1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Εν τάχει θα σας διαβάσω την πλήρη επέκταση του κοινωνικού εισοδήματος αλληλεγγύης με πιστώσεις που ανέρχονται σε 760 εκατομμύρια ευρώ: «Το </w:t>
      </w:r>
      <w:r>
        <w:rPr>
          <w:rFonts w:eastAsia="Times New Roman" w:cs="Times New Roman"/>
          <w:szCs w:val="24"/>
        </w:rPr>
        <w:t>ΚΕΑ προβλέπεται ότι θα καλύψει πάνω από διακόσιες πενήντα χιλιάδες νοικοκυριά, που διαβιούν σε συνθήκες φτώχειας…». Βλέπετε ότι αυτή η Κυβέρνηση φροντίζει και προσπαθεί για τους πολίτες. Δεν τους αφήνει στην τύχη τους ή δεν αφήνει να ασχολείται μαζί τους μ</w:t>
      </w:r>
      <w:r>
        <w:rPr>
          <w:rFonts w:eastAsia="Times New Roman" w:cs="Times New Roman"/>
          <w:szCs w:val="24"/>
        </w:rPr>
        <w:t>όνο η Εκκλησία, στην οποία πρέπει όλοι να πούμε ένα μεγάλο ευχαριστώ για τη βοήθεια που προσφέρει στους συμπολίτες μας, τους συνάνθρωπους μας, τους πάσχοντες. Συνεχίζω: «…την ενίσχυση των τομέων της υγείας και περίθαλψης, της παιδείας και της κοινωνικής πρ</w:t>
      </w:r>
      <w:r>
        <w:rPr>
          <w:rFonts w:eastAsia="Times New Roman" w:cs="Times New Roman"/>
          <w:szCs w:val="24"/>
        </w:rPr>
        <w:t>οστασίας με την επιπλέον πρόβλεψη 300 εκατομμυρίων ευρώ, που θα διατίθενται για την κάλυψη αναγκών που υπερβαίνουν τις υπάρχουσες εγγεγραμμένες πιστώσεις. Τη συνεισφορά 100 εκατομμυρίων ευρώ για τις ρυθμίσεις μη εξυπηρετούμενων δανείων των υπερχρεωμένων νο</w:t>
      </w:r>
      <w:r>
        <w:rPr>
          <w:rFonts w:eastAsia="Times New Roman" w:cs="Times New Roman"/>
          <w:szCs w:val="24"/>
        </w:rPr>
        <w:t>ικοκυριών με προκαθορισμένα εισοδηματικά και περιουσιακά κριτήρια. Πενήντα οχτώ χιλιάδες άτομα και οικογένειες που το ετήσιο εισόδημά τους κινείται στα όρια της αξιοπρεπούς διαβίωσης, θα μπορούν να προστατεύσουν την πρώτη κατοικία τους εφόσον η αντικειμενι</w:t>
      </w:r>
      <w:r>
        <w:rPr>
          <w:rFonts w:eastAsia="Times New Roman" w:cs="Times New Roman"/>
          <w:szCs w:val="24"/>
        </w:rPr>
        <w:t xml:space="preserve">κή της αξία δεν ξεπερνά τις 170 χιλιάδες ευρώ.» </w:t>
      </w:r>
    </w:p>
    <w:p w14:paraId="09F87A1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τελειώσω. Ευχαριστώ πολύ, κύριε Πρόεδρε. </w:t>
      </w:r>
    </w:p>
    <w:p w14:paraId="09F87A13"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w:t>
      </w:r>
    </w:p>
    <w:p w14:paraId="09F87A1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Λαζαρίδη. </w:t>
      </w:r>
    </w:p>
    <w:p w14:paraId="09F87A1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Ιάσων </w:t>
      </w:r>
      <w:r>
        <w:rPr>
          <w:rFonts w:eastAsia="Times New Roman" w:cs="Times New Roman"/>
          <w:szCs w:val="24"/>
        </w:rPr>
        <w:t xml:space="preserve">Φωτήλας, Ανεξάρτητος Βουλευτής, για επτά λεπτά. </w:t>
      </w:r>
    </w:p>
    <w:p w14:paraId="09F87A1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 </w:t>
      </w:r>
    </w:p>
    <w:p w14:paraId="09F87A1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σχέδιο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που είναι απίθανο να εφαρμοστεί. Δεν το λέω εγώ. Το λέει το Γραφείο Προϋπολογισμού της Βου</w:t>
      </w:r>
      <w:r>
        <w:rPr>
          <w:rFonts w:eastAsia="Times New Roman" w:cs="Times New Roman"/>
          <w:szCs w:val="24"/>
        </w:rPr>
        <w:t xml:space="preserve">λής καθώς και το Ελληνικό Δημοσιονομικό Συμβούλιο, που δεν μπορείς να τους πεις και αντικυβερνητικούς. </w:t>
      </w:r>
    </w:p>
    <w:p w14:paraId="09F87A1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09F87A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Ιάσων Φωτήλας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w:t>
      </w:r>
      <w:r>
        <w:rPr>
          <w:rFonts w:eastAsia="Times New Roman" w:cs="Times New Roman"/>
          <w:szCs w:val="24"/>
        </w:rPr>
        <w:t>χείο του Τμήματος Γραμματείας της Διεύθυνσης Στενογραφίας και Πρακτικών της Βουλής)</w:t>
      </w:r>
    </w:p>
    <w:p w14:paraId="09F87A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βέβαια έρχεται το τέταρτο μνημόνιο. Πριν από λίγες ημέρες, όταν ρωτήθηκα από γνωστό δημοσιογράφο αν ο ΣΥΡΙΖΑ θα μπορούσε να φέρει τέταρτο μνημόνιο, του απάντησα πως όχι</w:t>
      </w:r>
      <w:r>
        <w:rPr>
          <w:rFonts w:eastAsia="Times New Roman" w:cs="Times New Roman"/>
          <w:szCs w:val="24"/>
        </w:rPr>
        <w:t xml:space="preserve"> μόνο μπορεί να το φέρει, αλλά θα το φέρει με βεβαιότητα. Απλώς θα το ονομάσει κάπως αλλιώς, σαν τους καλόγερους τον μεσαίωνα που βάφτιζαν το ψάρι κρέας. Κάτι τέτοιο. </w:t>
      </w:r>
    </w:p>
    <w:p w14:paraId="09F87A1B" w14:textId="77777777" w:rsidR="0008105D" w:rsidRDefault="003C36B0">
      <w:pPr>
        <w:spacing w:after="0" w:line="600" w:lineRule="auto"/>
        <w:ind w:firstLine="720"/>
        <w:jc w:val="both"/>
        <w:rPr>
          <w:rFonts w:eastAsia="Times New Roman"/>
          <w:szCs w:val="24"/>
        </w:rPr>
      </w:pPr>
      <w:r>
        <w:rPr>
          <w:rFonts w:eastAsia="Times New Roman"/>
          <w:szCs w:val="24"/>
        </w:rPr>
        <w:t>Δυστυχώς, επιβεβαιώθηκα πλήρως. Η Κυβέρνηση πανηγυρίζει τον θρίαμβό της που θα φέρει ανά</w:t>
      </w:r>
      <w:r>
        <w:rPr>
          <w:rFonts w:eastAsia="Times New Roman"/>
          <w:szCs w:val="24"/>
        </w:rPr>
        <w:t>πτυξη. Σε λίγο θα γίνει και αυτή η λέξη ταμπού. Όπως η λέξη μεταρρυθμίσεις, που στο μυαλό του μέσου Έλληνα πολίτη σημαίνει επώδυνα μέτρα, σε λίγο με αυτήν την Κυβέρνηση και η λέξη ανάπτυξη θα αποκτήσει το ίδιο νόημα, ανάπτυξη θα σημαίνει επώδυνα μέτρα.</w:t>
      </w:r>
    </w:p>
    <w:p w14:paraId="09F87A1C" w14:textId="77777777" w:rsidR="0008105D" w:rsidRDefault="003C36B0">
      <w:pPr>
        <w:spacing w:after="0" w:line="600" w:lineRule="auto"/>
        <w:ind w:firstLine="720"/>
        <w:jc w:val="both"/>
        <w:rPr>
          <w:rFonts w:eastAsia="Times New Roman"/>
          <w:szCs w:val="24"/>
        </w:rPr>
      </w:pPr>
      <w:r>
        <w:rPr>
          <w:rFonts w:eastAsia="Times New Roman"/>
          <w:szCs w:val="24"/>
        </w:rPr>
        <w:t xml:space="preserve">Ας </w:t>
      </w:r>
      <w:r>
        <w:rPr>
          <w:rFonts w:eastAsia="Times New Roman"/>
          <w:szCs w:val="24"/>
        </w:rPr>
        <w:t xml:space="preserve">δούμε όμως εν συντομία ποιοι ήταν οι στόχοι που είχε θέσει η Κυβέρνηση και τι εν τέλει κατάφερε. Στόχος πρώτος, ονομαστική μείωση του χρέους. Στόχος δεύτερος, μείωση των πλεονασμάτων για το 2018 από το 3,5% στο 2%. Στόχος τρίτος, κανένα επιπλέον μέτρο για </w:t>
      </w:r>
      <w:r>
        <w:rPr>
          <w:rFonts w:eastAsia="Times New Roman"/>
          <w:szCs w:val="24"/>
        </w:rPr>
        <w:t xml:space="preserve">τα επόμενα χρόνια.  </w:t>
      </w:r>
    </w:p>
    <w:p w14:paraId="09F87A1D" w14:textId="77777777" w:rsidR="0008105D" w:rsidRDefault="003C36B0">
      <w:pPr>
        <w:spacing w:after="0" w:line="600" w:lineRule="auto"/>
        <w:ind w:firstLine="720"/>
        <w:jc w:val="both"/>
        <w:rPr>
          <w:rFonts w:eastAsia="Times New Roman"/>
          <w:szCs w:val="24"/>
        </w:rPr>
      </w:pPr>
      <w:r>
        <w:rPr>
          <w:rFonts w:eastAsia="Times New Roman"/>
          <w:szCs w:val="24"/>
        </w:rPr>
        <w:t>Τι κατάφερε από τα παραπάνω; Κα</w:t>
      </w:r>
      <w:r>
        <w:rPr>
          <w:rFonts w:eastAsia="Times New Roman"/>
          <w:szCs w:val="24"/>
        </w:rPr>
        <w:t>μ</w:t>
      </w:r>
      <w:r>
        <w:rPr>
          <w:rFonts w:eastAsia="Times New Roman"/>
          <w:szCs w:val="24"/>
        </w:rPr>
        <w:t>μία ονομαστική μείωση του χρέους. Όσα οφείλαμε εξακολουθούμε να οφείλουμε. Παραμονή των πλεονασμάτων στο 3,5% για το 2018 και πλεονάσματα 3,5% στην καλύτερη περίπτωση μέχρι το 2012 και στη χειρότερη μέχρ</w:t>
      </w:r>
      <w:r>
        <w:rPr>
          <w:rFonts w:eastAsia="Times New Roman"/>
          <w:szCs w:val="24"/>
        </w:rPr>
        <w:t>ι το 2030. Δεσμεύσατε, μάλιστα, την επόμενη κυβέρνηση και τη χώρα σε έναν μηχανισμό εφαρμογής των υψηλών πλεονασμάτων, έναν διαρκή κόφτη δαπανών, με επιπλέον μέτρα σε ασφαλιστικό και μείωση αφορολόγητου, προκειμένου να επιτυγχάνετε τα θεόρατα αυτά πρωτογεν</w:t>
      </w:r>
      <w:r>
        <w:rPr>
          <w:rFonts w:eastAsia="Times New Roman"/>
          <w:szCs w:val="24"/>
        </w:rPr>
        <w:t xml:space="preserve">ή πλεονάσματα. </w:t>
      </w:r>
    </w:p>
    <w:p w14:paraId="09F87A1E" w14:textId="77777777" w:rsidR="0008105D" w:rsidRDefault="003C36B0">
      <w:pPr>
        <w:spacing w:after="0" w:line="600" w:lineRule="auto"/>
        <w:ind w:firstLine="720"/>
        <w:jc w:val="both"/>
        <w:rPr>
          <w:rFonts w:eastAsia="Times New Roman"/>
          <w:szCs w:val="24"/>
        </w:rPr>
      </w:pPr>
      <w:r>
        <w:rPr>
          <w:rFonts w:eastAsia="Times New Roman"/>
          <w:szCs w:val="24"/>
        </w:rPr>
        <w:t xml:space="preserve">Τι άλλο είναι αυτό, λοιπόν, παρά ένα καραμπινάτο τέταρτο μνημόνιο, με επαχθείς όρους και μάλιστα χωρίς λεφτά, όπως την είχατε πάθει ξανά και με τον κ. </w:t>
      </w:r>
      <w:proofErr w:type="spellStart"/>
      <w:r>
        <w:rPr>
          <w:rFonts w:eastAsia="Times New Roman"/>
          <w:szCs w:val="24"/>
        </w:rPr>
        <w:t>Βαρουφάκη</w:t>
      </w:r>
      <w:proofErr w:type="spellEnd"/>
      <w:r>
        <w:rPr>
          <w:rFonts w:eastAsia="Times New Roman"/>
          <w:szCs w:val="24"/>
        </w:rPr>
        <w:t>! Είστε οι μόνοι που καταφέρνετε να φέρνετε μέτρα χωρίς λεφτά, όχι μία, αλλά δύο</w:t>
      </w:r>
      <w:r>
        <w:rPr>
          <w:rFonts w:eastAsia="Times New Roman"/>
          <w:szCs w:val="24"/>
        </w:rPr>
        <w:t xml:space="preserve"> φορές. Επιπλέον και αυτή η όποια μείωση του χρέους θα ξεκινήσει το 2040 και θα ολοκληρωθεί το 2060. </w:t>
      </w:r>
    </w:p>
    <w:p w14:paraId="09F87A1F" w14:textId="77777777" w:rsidR="0008105D" w:rsidRDefault="003C36B0">
      <w:pPr>
        <w:spacing w:after="0" w:line="600" w:lineRule="auto"/>
        <w:ind w:firstLine="720"/>
        <w:jc w:val="both"/>
        <w:rPr>
          <w:rFonts w:eastAsia="Times New Roman"/>
          <w:szCs w:val="24"/>
        </w:rPr>
      </w:pPr>
      <w:r>
        <w:rPr>
          <w:rFonts w:eastAsia="Times New Roman"/>
          <w:szCs w:val="24"/>
        </w:rPr>
        <w:t xml:space="preserve">Σταματήστε, λοιπόν, να μοιράζετε σανό στον κόσμο περί δήθεν άμεσης μείωσης του χρέους, γιατί τίποτα απ’ όλα αυτά δεν ισχύει. Το μόνο που ισχύει είναι ότι </w:t>
      </w:r>
      <w:r>
        <w:rPr>
          <w:rFonts w:eastAsia="Times New Roman"/>
          <w:szCs w:val="24"/>
        </w:rPr>
        <w:t xml:space="preserve">έρχονται </w:t>
      </w:r>
      <w:proofErr w:type="spellStart"/>
      <w:r>
        <w:rPr>
          <w:rFonts w:eastAsia="Times New Roman"/>
          <w:szCs w:val="24"/>
        </w:rPr>
        <w:t>βαρείς</w:t>
      </w:r>
      <w:proofErr w:type="spellEnd"/>
      <w:r>
        <w:rPr>
          <w:rFonts w:eastAsia="Times New Roman"/>
          <w:szCs w:val="24"/>
        </w:rPr>
        <w:t xml:space="preserve"> όροι και σε κάθε περίπτωση δεν σας γλιτώνει τίποτα. </w:t>
      </w:r>
    </w:p>
    <w:p w14:paraId="09F87A20" w14:textId="77777777" w:rsidR="0008105D" w:rsidRDefault="003C36B0">
      <w:pPr>
        <w:spacing w:after="0" w:line="600" w:lineRule="auto"/>
        <w:ind w:firstLine="720"/>
        <w:jc w:val="both"/>
        <w:rPr>
          <w:rFonts w:eastAsia="Times New Roman"/>
          <w:szCs w:val="24"/>
        </w:rPr>
      </w:pPr>
      <w:r>
        <w:rPr>
          <w:rFonts w:eastAsia="Times New Roman"/>
          <w:szCs w:val="24"/>
        </w:rPr>
        <w:t>Η δε αξιολόγηση που ο κ. Τσίπρας διαβεβαίωνε ότι θα κλείσει στις 5 Δεκεμβρίου παραπέμπεται για τον Ιανουάριο μαζί με το πλήρες πακέτο συμφωνίας με το ΔΝΤ. Διδάκτορας στο ψέμα έχει γίνει ο</w:t>
      </w:r>
      <w:r>
        <w:rPr>
          <w:rFonts w:eastAsia="Times New Roman"/>
          <w:szCs w:val="24"/>
        </w:rPr>
        <w:t xml:space="preserve"> κύριος Πρωθυπουργός. Τι θα κάνει, όμως, τώρα; Θα τα δεχθεί όλα, δήθεν πάλι διαπραγματευόμενος σκληρά επί τόσες ώρες ή θα επιλέξει την απόδραση μέσω των εκλογών; Μακάρι για τη χώρα να επιλέξει το δεύτερο. </w:t>
      </w:r>
    </w:p>
    <w:p w14:paraId="09F87A21" w14:textId="77777777" w:rsidR="0008105D" w:rsidRDefault="003C36B0">
      <w:pPr>
        <w:spacing w:after="0" w:line="600" w:lineRule="auto"/>
        <w:ind w:firstLine="720"/>
        <w:jc w:val="both"/>
        <w:rPr>
          <w:rFonts w:eastAsia="Times New Roman"/>
          <w:szCs w:val="24"/>
        </w:rPr>
      </w:pPr>
      <w:r>
        <w:rPr>
          <w:rFonts w:eastAsia="Times New Roman"/>
          <w:szCs w:val="24"/>
        </w:rPr>
        <w:t xml:space="preserve">Επιστρέφω στον </w:t>
      </w:r>
      <w:r>
        <w:rPr>
          <w:rFonts w:eastAsia="Times New Roman"/>
          <w:szCs w:val="24"/>
        </w:rPr>
        <w:t>π</w:t>
      </w:r>
      <w:r>
        <w:rPr>
          <w:rFonts w:eastAsia="Times New Roman"/>
          <w:szCs w:val="24"/>
        </w:rPr>
        <w:t>ροϋπολογισμό του 2017. Ποια είναι,</w:t>
      </w:r>
      <w:r>
        <w:rPr>
          <w:rFonts w:eastAsia="Times New Roman"/>
          <w:szCs w:val="24"/>
        </w:rPr>
        <w:t xml:space="preserve"> κυρίες και κύριοι συνάδελφοι, τα επιτεύγματα των δύο χρόνων συγκυβέρνησης ΣΥΡΙΖΑ-ΑΝΕΛ; Δύο χρόνια ύφεσης. Θα μπορούσε να γίνει καλύτερα με Κυβέρνηση Τσίπρα-Καμμένου; Όχι, βέβαια. Ο λαός μας, άλλωστε, το λέει καθαρά: «Δεν μπορείς με καρότα και λάχανα να φτ</w:t>
      </w:r>
      <w:r>
        <w:rPr>
          <w:rFonts w:eastAsia="Times New Roman"/>
          <w:szCs w:val="24"/>
        </w:rPr>
        <w:t xml:space="preserve">ιάξεις στιφάδο». </w:t>
      </w:r>
    </w:p>
    <w:p w14:paraId="09F87A22" w14:textId="77777777" w:rsidR="0008105D" w:rsidRDefault="003C36B0">
      <w:pPr>
        <w:spacing w:after="0" w:line="600" w:lineRule="auto"/>
        <w:ind w:firstLine="720"/>
        <w:jc w:val="both"/>
        <w:rPr>
          <w:rFonts w:eastAsia="Times New Roman"/>
          <w:szCs w:val="24"/>
        </w:rPr>
      </w:pPr>
      <w:r>
        <w:rPr>
          <w:rFonts w:eastAsia="Times New Roman"/>
          <w:szCs w:val="24"/>
        </w:rPr>
        <w:t xml:space="preserve">Με Υπουργούς όπως ο κ. </w:t>
      </w:r>
      <w:proofErr w:type="spellStart"/>
      <w:r>
        <w:rPr>
          <w:rFonts w:eastAsia="Times New Roman"/>
          <w:szCs w:val="24"/>
        </w:rPr>
        <w:t>Σπίρτζης</w:t>
      </w:r>
      <w:proofErr w:type="spellEnd"/>
      <w:r>
        <w:rPr>
          <w:rFonts w:eastAsia="Times New Roman"/>
          <w:szCs w:val="24"/>
        </w:rPr>
        <w:t xml:space="preserve"> και ο κ. Σκουρλέτης δεν είναι δυνατόν να δει άσπρη μέρα η οικονομία της χώρας. Μέσα σε δύο χρόνια η ελληνική οικονομία έχασε δεκάδες εκατομμύρια ευρώ, συνέπεια του μοιραίου εξαμήνου του 2015 με τη διαπραγμά</w:t>
      </w:r>
      <w:r>
        <w:rPr>
          <w:rFonts w:eastAsia="Times New Roman"/>
          <w:szCs w:val="24"/>
        </w:rPr>
        <w:t>τευση Τσίπρα-</w:t>
      </w:r>
      <w:proofErr w:type="spellStart"/>
      <w:r>
        <w:rPr>
          <w:rFonts w:eastAsia="Times New Roman"/>
          <w:szCs w:val="24"/>
        </w:rPr>
        <w:t>Βαρουφάκη</w:t>
      </w:r>
      <w:proofErr w:type="spellEnd"/>
      <w:r>
        <w:rPr>
          <w:rFonts w:eastAsia="Times New Roman"/>
          <w:szCs w:val="24"/>
        </w:rPr>
        <w:t xml:space="preserve">. </w:t>
      </w:r>
    </w:p>
    <w:p w14:paraId="09F87A23"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λογαριασμό εκείνο πληρώνουν ακόμα ακριβά οι πολίτες και ιδίως τα πιο αδύναμα λαϊκά στρώματα, με ένα τρίτο αχρείαστο μνημόνιο, με εκχώρηση της περιουσίας του </w:t>
      </w:r>
      <w:r>
        <w:rPr>
          <w:rFonts w:eastAsia="Times New Roman"/>
          <w:szCs w:val="24"/>
        </w:rPr>
        <w:t>δ</w:t>
      </w:r>
      <w:r>
        <w:rPr>
          <w:rFonts w:eastAsia="Times New Roman"/>
          <w:szCs w:val="24"/>
        </w:rPr>
        <w:t xml:space="preserve">ημοσίου για εκατό χρόνια στους δανειστές,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στις τράπεζες, με επιβαρύνσεις συνολικά 6 δισεκατομμυρίων ευρώ για τον λαό και 2,7 για το 2017, με αυξήσεις στο ΦΠΑ και νέους φόρους στο κρασί, στη μπύρα, στον καφέ, στη βενζίνη, στην τηλεφωνία και ταυτόχρονες περικοπές συντάξεων κύριων και επικουρικών κα</w:t>
      </w:r>
      <w:r>
        <w:rPr>
          <w:rFonts w:eastAsia="Times New Roman"/>
          <w:szCs w:val="24"/>
        </w:rPr>
        <w:t>ι στο ΕΚΑΣ.</w:t>
      </w:r>
    </w:p>
    <w:p w14:paraId="09F87A24" w14:textId="77777777" w:rsidR="0008105D" w:rsidRDefault="003C36B0">
      <w:pPr>
        <w:spacing w:after="0" w:line="600" w:lineRule="auto"/>
        <w:ind w:firstLine="720"/>
        <w:jc w:val="both"/>
        <w:rPr>
          <w:rFonts w:eastAsia="Times New Roman"/>
          <w:szCs w:val="24"/>
        </w:rPr>
      </w:pPr>
      <w:r>
        <w:rPr>
          <w:rFonts w:eastAsia="Times New Roman"/>
          <w:szCs w:val="24"/>
        </w:rPr>
        <w:t xml:space="preserve">Θυμάστε τι έλεγε για τις συντάξεις ο ανερμάτιστος, ο ανεκδιήγητος κ. </w:t>
      </w:r>
      <w:proofErr w:type="spellStart"/>
      <w:r>
        <w:rPr>
          <w:rFonts w:eastAsia="Times New Roman"/>
          <w:szCs w:val="24"/>
        </w:rPr>
        <w:t>Κατρούγκαλος</w:t>
      </w:r>
      <w:proofErr w:type="spellEnd"/>
      <w:r>
        <w:rPr>
          <w:rFonts w:eastAsia="Times New Roman"/>
          <w:szCs w:val="24"/>
        </w:rPr>
        <w:t>; «Με ΣΥΡΙΖΑ μόνο αυξήσεις θα υπάρξουν», μας έλεγε και δεν ντρεπόταν. Από τις υποσχέσεις για περήφανα γηρατειά, στα εξοντωμένα γηρατειά. Για πρώτη φορά ξεπέρασαν ο</w:t>
      </w:r>
      <w:r>
        <w:rPr>
          <w:rFonts w:eastAsia="Times New Roman"/>
          <w:szCs w:val="24"/>
        </w:rPr>
        <w:t xml:space="preserve">ι ευέλικτες σχέσεις εργασίας τη μόνιμη και σταθερή απασχόληση. Το είδαμε και αυτό με πρώτη φορά Κυβέρνηση Αριστεράς οι ευέλικτες μορφές εργασίας να ξεπερνούν τις μόνιμες. Το σύστημα ΕΡΓΑΝΗ τα αποτυπώνει. Το καταθέτω για τα Πρακτικά. </w:t>
      </w:r>
    </w:p>
    <w:p w14:paraId="09F87A25" w14:textId="77777777" w:rsidR="0008105D" w:rsidRDefault="003C36B0">
      <w:pPr>
        <w:spacing w:after="0" w:line="600" w:lineRule="auto"/>
        <w:ind w:firstLine="720"/>
        <w:jc w:val="both"/>
        <w:rPr>
          <w:rFonts w:eastAsia="Times New Roman"/>
          <w:szCs w:val="24"/>
        </w:rPr>
      </w:pPr>
      <w:r>
        <w:rPr>
          <w:rFonts w:eastAsia="Times New Roman"/>
          <w:szCs w:val="24"/>
        </w:rPr>
        <w:t xml:space="preserve">(Στο σημείο αυτό ο Βουλευτής κ. Ιάσων Φωτήλας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9F87A26" w14:textId="77777777" w:rsidR="0008105D" w:rsidRDefault="003C36B0">
      <w:pPr>
        <w:spacing w:after="0" w:line="600" w:lineRule="auto"/>
        <w:ind w:firstLine="720"/>
        <w:jc w:val="both"/>
        <w:rPr>
          <w:rFonts w:eastAsia="Times New Roman"/>
          <w:szCs w:val="24"/>
        </w:rPr>
      </w:pPr>
      <w:r>
        <w:rPr>
          <w:rFonts w:eastAsia="Times New Roman"/>
          <w:szCs w:val="24"/>
        </w:rPr>
        <w:t xml:space="preserve">Η δε ανεργία και το 2016 θα είναι πάνω από 23%. Η </w:t>
      </w:r>
      <w:r>
        <w:rPr>
          <w:rFonts w:eastAsia="Times New Roman"/>
          <w:szCs w:val="24"/>
        </w:rPr>
        <w:t>μόνη, ίσως, προοπτική με αυτό το μείγμα πολιτικής που ακολουθείτε θα ήταν να υπήρχε πολιτική για προσέλκυση ικανού αριθμού επενδύσεων. Πώς να γίνουν, όμως, όταν οι Υπουργοί σας ποντάρουν ή τέλος πάντων, κάνουν ό,τι ο μπορούν, για να μην πετύχουν οι αναγγελ</w:t>
      </w:r>
      <w:r>
        <w:rPr>
          <w:rFonts w:eastAsia="Times New Roman"/>
          <w:szCs w:val="24"/>
        </w:rPr>
        <w:t xml:space="preserve">θείσες ιδιωτικοποιήσεις, όπως αυτήν τη ΔΕΣΦΑ; </w:t>
      </w:r>
    </w:p>
    <w:p w14:paraId="09F87A27" w14:textId="77777777" w:rsidR="0008105D" w:rsidRDefault="003C36B0">
      <w:pPr>
        <w:spacing w:after="0" w:line="600" w:lineRule="auto"/>
        <w:ind w:firstLine="720"/>
        <w:jc w:val="both"/>
        <w:rPr>
          <w:rFonts w:eastAsia="Times New Roman"/>
          <w:szCs w:val="24"/>
        </w:rPr>
      </w:pPr>
      <w:r>
        <w:rPr>
          <w:rFonts w:eastAsia="Times New Roman"/>
          <w:szCs w:val="24"/>
        </w:rPr>
        <w:t xml:space="preserve">Μόνο στη διατήρηση του πελατειακού κράτους δείχνετε ιδιαίτερη φροντίδα. Οι μετακλητοί και οι προσλήψεις εκτός ΑΣΕΠ επί Κυβέρνησης ΣΥΡΙΖΑ-ΑΝΕΛ ξεπέρασαν τις είκοσι επτά χιλιάδες, ενώ οι </w:t>
      </w:r>
      <w:r>
        <w:rPr>
          <w:rFonts w:eastAsia="Times New Roman"/>
          <w:szCs w:val="24"/>
        </w:rPr>
        <w:t>γ</w:t>
      </w:r>
      <w:r>
        <w:rPr>
          <w:rFonts w:eastAsia="Times New Roman"/>
          <w:szCs w:val="24"/>
        </w:rPr>
        <w:t>ραμματείες στα Υπουργεί</w:t>
      </w:r>
      <w:r>
        <w:rPr>
          <w:rFonts w:eastAsia="Times New Roman"/>
          <w:szCs w:val="24"/>
        </w:rPr>
        <w:t xml:space="preserve">α έγιναν </w:t>
      </w:r>
      <w:proofErr w:type="spellStart"/>
      <w:r>
        <w:rPr>
          <w:rFonts w:eastAsia="Times New Roman"/>
          <w:szCs w:val="24"/>
        </w:rPr>
        <w:t>εκατόν</w:t>
      </w:r>
      <w:proofErr w:type="spellEnd"/>
      <w:r>
        <w:rPr>
          <w:rFonts w:eastAsia="Times New Roman"/>
          <w:szCs w:val="24"/>
        </w:rPr>
        <w:t xml:space="preserve"> πενήντα μία από σαράντα εννιά που ήταν επί Σαμαρά-Βενιζέλου. Λεφτά υπάρχουν για προσλήψεις δικών σας παιδιών.    </w:t>
      </w:r>
    </w:p>
    <w:p w14:paraId="09F87A28"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πράγματα είναι ξεκάθαρα. Απέναντι σε μ</w:t>
      </w:r>
      <w:r>
        <w:rPr>
          <w:rFonts w:eastAsia="Times New Roman" w:cs="Times New Roman"/>
          <w:szCs w:val="24"/>
        </w:rPr>
        <w:t>ί</w:t>
      </w:r>
      <w:r>
        <w:rPr>
          <w:rFonts w:eastAsia="Times New Roman" w:cs="Times New Roman"/>
          <w:szCs w:val="24"/>
        </w:rPr>
        <w:t xml:space="preserve">α τέτοια </w:t>
      </w:r>
      <w:r>
        <w:rPr>
          <w:rFonts w:eastAsia="Times New Roman" w:cs="Times New Roman"/>
          <w:szCs w:val="24"/>
        </w:rPr>
        <w:t>σ</w:t>
      </w:r>
      <w:r>
        <w:rPr>
          <w:rFonts w:eastAsia="Times New Roman" w:cs="Times New Roman"/>
          <w:szCs w:val="24"/>
        </w:rPr>
        <w:t>υγκυβέρνηση δεν μπορεί να υπάρχουν μεσοβέζικ</w:t>
      </w:r>
      <w:r>
        <w:rPr>
          <w:rFonts w:eastAsia="Times New Roman" w:cs="Times New Roman"/>
          <w:szCs w:val="24"/>
        </w:rPr>
        <w:t xml:space="preserve">ες λύσεις. Δεν μπορεί να υπάρχει ανοχή σε αυτούς που καταστρέφουν θεσμούς και οικονομία, σε αυτούς που θέτουν σε κίνδυνο ακόμα και τα εθνικά μας ζητήματα, κάνοντας μάλιστα επικοινωνιακές παράτες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μπρατσέτα</w:t>
      </w:r>
      <w:proofErr w:type="spellEnd"/>
      <w:r>
        <w:rPr>
          <w:rFonts w:eastAsia="Times New Roman" w:cs="Times New Roman"/>
          <w:szCs w:val="24"/>
        </w:rPr>
        <w:t xml:space="preserve"> με </w:t>
      </w:r>
      <w:proofErr w:type="spellStart"/>
      <w:r>
        <w:rPr>
          <w:rFonts w:eastAsia="Times New Roman" w:cs="Times New Roman"/>
          <w:szCs w:val="24"/>
        </w:rPr>
        <w:t>Χρυσαυγίτες</w:t>
      </w:r>
      <w:proofErr w:type="spellEnd"/>
      <w:r>
        <w:rPr>
          <w:rFonts w:eastAsia="Times New Roman" w:cs="Times New Roman"/>
          <w:szCs w:val="24"/>
        </w:rPr>
        <w:t xml:space="preserve"> Βουλευτές στο Καστελόριζο.</w:t>
      </w:r>
    </w:p>
    <w:p w14:paraId="09F87A29"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ζήτημα εθνικής επιβίωσης να γίνουν εκλογές, ώστε η νέα κυβέρνηση, ευρείας αποδοχής, να βγάλει τάχιστα τη χώρα από την κρίση.</w:t>
      </w:r>
    </w:p>
    <w:p w14:paraId="09F87A2A"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Προφανώς, δεν μπορώ να ψηφίσω αυτόν τον </w:t>
      </w:r>
      <w:r>
        <w:rPr>
          <w:rFonts w:eastAsia="Times New Roman" w:cs="Times New Roman"/>
          <w:szCs w:val="24"/>
        </w:rPr>
        <w:t>π</w:t>
      </w:r>
      <w:r>
        <w:rPr>
          <w:rFonts w:eastAsia="Times New Roman" w:cs="Times New Roman"/>
          <w:szCs w:val="24"/>
        </w:rPr>
        <w:t xml:space="preserve">ροϋπολογισμό, ο οποίος κρύβει μέσα του το τέταρτο μνημόνιο. </w:t>
      </w:r>
    </w:p>
    <w:p w14:paraId="09F87A2B"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Τσίπρας -και κλείνω με </w:t>
      </w:r>
      <w:r>
        <w:rPr>
          <w:rFonts w:eastAsia="Times New Roman" w:cs="Times New Roman"/>
          <w:szCs w:val="24"/>
        </w:rPr>
        <w:t xml:space="preserve">αυτό- νομίζει ακόμα ότι είναι αριστερός, αλλά το θυμάται μόνο στις κηδείες. </w:t>
      </w:r>
      <w:r>
        <w:rPr>
          <w:rFonts w:eastAsia="Times New Roman" w:cs="Times New Roman"/>
          <w:szCs w:val="24"/>
          <w:lang w:val="en-US"/>
        </w:rPr>
        <w:t>Hasta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proofErr w:type="spellStart"/>
      <w:r>
        <w:rPr>
          <w:rFonts w:eastAsia="Times New Roman" w:cs="Times New Roman"/>
          <w:szCs w:val="24"/>
          <w:lang w:val="en-US"/>
        </w:rPr>
        <w:t>mnimonia</w:t>
      </w:r>
      <w:proofErr w:type="spellEnd"/>
      <w:r>
        <w:rPr>
          <w:rFonts w:eastAsia="Times New Roman" w:cs="Times New Roman"/>
          <w:szCs w:val="24"/>
        </w:rPr>
        <w:t xml:space="preserve">, κύριε Τσίπρα, </w:t>
      </w:r>
      <w:proofErr w:type="spellStart"/>
      <w:r>
        <w:rPr>
          <w:rFonts w:eastAsia="Times New Roman" w:cs="Times New Roman"/>
          <w:szCs w:val="24"/>
          <w:lang w:val="en-US"/>
        </w:rPr>
        <w:t>siempre</w:t>
      </w:r>
      <w:proofErr w:type="spellEnd"/>
      <w:r>
        <w:rPr>
          <w:rFonts w:eastAsia="Times New Roman" w:cs="Times New Roman"/>
          <w:szCs w:val="24"/>
        </w:rPr>
        <w:t>!</w:t>
      </w:r>
    </w:p>
    <w:p w14:paraId="09F87A2C"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F87A2D" w14:textId="77777777" w:rsidR="0008105D" w:rsidRDefault="003C36B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9F87A2E"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w:t>
      </w:r>
    </w:p>
    <w:p w14:paraId="09F87A2F" w14:textId="77777777" w:rsidR="0008105D" w:rsidRDefault="003C36B0">
      <w:pPr>
        <w:spacing w:after="0" w:line="600" w:lineRule="auto"/>
        <w:ind w:firstLine="720"/>
        <w:jc w:val="both"/>
        <w:rPr>
          <w:rFonts w:eastAsia="Times New Roman"/>
          <w:szCs w:val="24"/>
        </w:rPr>
      </w:pPr>
      <w:r>
        <w:rPr>
          <w:rFonts w:eastAsia="Times New Roman"/>
          <w:szCs w:val="24"/>
        </w:rPr>
        <w:t>Προχωρούμε με την κ. Γεωργί</w:t>
      </w:r>
      <w:r>
        <w:rPr>
          <w:rFonts w:eastAsia="Times New Roman"/>
          <w:szCs w:val="24"/>
        </w:rPr>
        <w:t xml:space="preserve">α </w:t>
      </w:r>
      <w:proofErr w:type="spellStart"/>
      <w:r>
        <w:rPr>
          <w:rFonts w:eastAsia="Times New Roman"/>
          <w:szCs w:val="24"/>
        </w:rPr>
        <w:t>Γεννιά</w:t>
      </w:r>
      <w:proofErr w:type="spellEnd"/>
      <w:r>
        <w:rPr>
          <w:rFonts w:eastAsia="Times New Roman"/>
          <w:szCs w:val="24"/>
        </w:rPr>
        <w:t xml:space="preserve">, Βουλευτή του ΣΥΡΙΖΑ. </w:t>
      </w:r>
    </w:p>
    <w:p w14:paraId="09F87A30" w14:textId="77777777" w:rsidR="0008105D" w:rsidRDefault="003C36B0">
      <w:pPr>
        <w:spacing w:after="0" w:line="600" w:lineRule="auto"/>
        <w:ind w:firstLine="720"/>
        <w:jc w:val="both"/>
        <w:rPr>
          <w:rFonts w:eastAsia="Times New Roman"/>
          <w:szCs w:val="24"/>
        </w:rPr>
      </w:pPr>
      <w:r>
        <w:rPr>
          <w:rFonts w:eastAsia="Times New Roman"/>
          <w:b/>
          <w:szCs w:val="24"/>
        </w:rPr>
        <w:t xml:space="preserve">ΓΕΩΡΓΙΑ ΓΕΝΝΙΑ: </w:t>
      </w:r>
      <w:r>
        <w:rPr>
          <w:rFonts w:eastAsia="Times New Roman"/>
          <w:szCs w:val="24"/>
        </w:rPr>
        <w:t xml:space="preserve">Μετά την αγωνία που νιώσαμε για το αν ο κ. Φωτήλας θα ψηφίσει ή όχι τον </w:t>
      </w:r>
      <w:r>
        <w:rPr>
          <w:rFonts w:eastAsia="Times New Roman"/>
          <w:szCs w:val="24"/>
        </w:rPr>
        <w:t>π</w:t>
      </w:r>
      <w:r>
        <w:rPr>
          <w:rFonts w:eastAsia="Times New Roman"/>
          <w:szCs w:val="24"/>
        </w:rPr>
        <w:t xml:space="preserve">ροϋπολογισμό, κύριε Πρόεδρε, κύριοι Υπουργοί, κυρίες και κύριοι συνάδελφοι, παρά την επίμονη καταστροφολογία από την Αντιπολίτευση, τα </w:t>
      </w:r>
      <w:r>
        <w:rPr>
          <w:rFonts w:eastAsia="Times New Roman"/>
          <w:szCs w:val="24"/>
        </w:rPr>
        <w:t xml:space="preserve">«παπαγαλάκια» και τους εντεταλμένους της, η ελληνική οικονομία, όπως επιβεβαιώθηκε όχι μόνο από τα στοιχεία της ΕΛΣΤΑΤ, αλλά και από το πρόσφατο </w:t>
      </w:r>
      <w:proofErr w:type="spellStart"/>
      <w:r>
        <w:rPr>
          <w:rFonts w:eastAsia="Times New Roman"/>
          <w:szCs w:val="24"/>
          <w:lang w:val="en-US"/>
        </w:rPr>
        <w:t>Eurogroup</w:t>
      </w:r>
      <w:proofErr w:type="spellEnd"/>
      <w:r>
        <w:rPr>
          <w:rFonts w:eastAsia="Times New Roman"/>
          <w:szCs w:val="24"/>
        </w:rPr>
        <w:t xml:space="preserve"> και την επιτυχία που σημείωσε σε αυτό η ελληνική Κυβέρνηση, βρίσκεται σε τροχιά ανάκαμψης. Με το πρώτ</w:t>
      </w:r>
      <w:r>
        <w:rPr>
          <w:rFonts w:eastAsia="Times New Roman"/>
          <w:szCs w:val="24"/>
        </w:rPr>
        <w:t xml:space="preserve">ο εννεάμηνο του 2016 να εμφανίζει θετικό πρόσημο σε σχέση με το αντίστοιχο περσινό, δημιουργείται η προοπτική αυτή η ανάκαμψη να επιταχυνθεί τα επόμενα χρόνια. </w:t>
      </w:r>
    </w:p>
    <w:p w14:paraId="09F87A31" w14:textId="77777777" w:rsidR="0008105D" w:rsidRDefault="003C36B0">
      <w:pPr>
        <w:spacing w:after="0" w:line="600" w:lineRule="auto"/>
        <w:ind w:firstLine="720"/>
        <w:jc w:val="both"/>
        <w:rPr>
          <w:rFonts w:eastAsia="Times New Roman"/>
          <w:szCs w:val="24"/>
        </w:rPr>
      </w:pPr>
      <w:r>
        <w:rPr>
          <w:rFonts w:eastAsia="Times New Roman"/>
          <w:szCs w:val="24"/>
        </w:rPr>
        <w:t>Πλέον μπορούμε να πούμε ότι ο στόχος του πρωτογενούς πλεονάσματος για το 2016 έχει ήδη επιτευχθ</w:t>
      </w:r>
      <w:r>
        <w:rPr>
          <w:rFonts w:eastAsia="Times New Roman"/>
          <w:szCs w:val="24"/>
        </w:rPr>
        <w:t xml:space="preserve">εί. Ο </w:t>
      </w:r>
      <w:r>
        <w:rPr>
          <w:rFonts w:eastAsia="Times New Roman"/>
          <w:szCs w:val="24"/>
        </w:rPr>
        <w:t>π</w:t>
      </w:r>
      <w:r>
        <w:rPr>
          <w:rFonts w:eastAsia="Times New Roman"/>
          <w:szCs w:val="24"/>
        </w:rPr>
        <w:t xml:space="preserve">ροϋπολογισμός κλείνει με υπέρβαση του στόχου και οι εξελίξεις αυτές είναι απόρροια της σταθερότητας και της εμπιστοσύνης που ανακτώνται χάρη στη συστηματική προσπάθεια που γίνεται. </w:t>
      </w:r>
    </w:p>
    <w:p w14:paraId="09F87A32" w14:textId="77777777" w:rsidR="0008105D" w:rsidRDefault="003C36B0">
      <w:pPr>
        <w:spacing w:after="0" w:line="600" w:lineRule="auto"/>
        <w:ind w:firstLine="720"/>
        <w:jc w:val="both"/>
        <w:rPr>
          <w:rFonts w:eastAsia="Times New Roman"/>
          <w:szCs w:val="24"/>
        </w:rPr>
      </w:pPr>
      <w:r>
        <w:rPr>
          <w:rFonts w:eastAsia="Times New Roman"/>
          <w:szCs w:val="24"/>
        </w:rPr>
        <w:t xml:space="preserve">Από την αρχή θέσαμε ως προτεραιότητα να βοηθήσουμε τα πιο ευάλωτα </w:t>
      </w:r>
      <w:r>
        <w:rPr>
          <w:rFonts w:eastAsia="Times New Roman"/>
          <w:szCs w:val="24"/>
        </w:rPr>
        <w:t>στρώματα. Αυτό άρχισε ήδη από την πρώτη κυβέρνηση Αριστεράς με τον ν.4320/2015, με τον οποίο θεσμοθετήθηκε μια σειρά άμεσων μέτρων για την αντιμετώπιση της ανθρωπιστικής κρίσης. Δράσεις που περιλαμβάνονταν ήταν η επιδότηση της σίτισης, η επιδότηση ενοικίου</w:t>
      </w:r>
      <w:r>
        <w:rPr>
          <w:rFonts w:eastAsia="Times New Roman"/>
          <w:szCs w:val="24"/>
        </w:rPr>
        <w:t xml:space="preserve">, η δωρεάν επανασύνδεση και η παροχή ηλεκτρικού ρεύματος. </w:t>
      </w:r>
    </w:p>
    <w:p w14:paraId="09F87A33" w14:textId="77777777" w:rsidR="0008105D" w:rsidRDefault="003C36B0">
      <w:pPr>
        <w:spacing w:after="0" w:line="600" w:lineRule="auto"/>
        <w:ind w:firstLine="720"/>
        <w:jc w:val="both"/>
        <w:rPr>
          <w:rFonts w:eastAsia="Times New Roman"/>
          <w:szCs w:val="24"/>
        </w:rPr>
      </w:pPr>
      <w:r>
        <w:rPr>
          <w:rFonts w:eastAsia="Times New Roman"/>
          <w:szCs w:val="24"/>
        </w:rPr>
        <w:t>Οι σημερινές ανάγκες που καλύπτονται από το Πρόγραμμα Αντιμετώπισης της Ανθρωπιστικής Κρίσης από το 2017 και μετά ενσωματώνονται και θα καλύπτονται από την εφαρμογή του Κοινωνικού Εισοδήματος Αλληλ</w:t>
      </w:r>
      <w:r>
        <w:rPr>
          <w:rFonts w:eastAsia="Times New Roman"/>
          <w:szCs w:val="24"/>
        </w:rPr>
        <w:t xml:space="preserve">εγγύης. </w:t>
      </w:r>
    </w:p>
    <w:p w14:paraId="09F87A34" w14:textId="77777777" w:rsidR="0008105D" w:rsidRDefault="003C36B0">
      <w:pPr>
        <w:spacing w:after="0" w:line="600" w:lineRule="auto"/>
        <w:ind w:firstLine="720"/>
        <w:jc w:val="both"/>
        <w:rPr>
          <w:rFonts w:eastAsia="Times New Roman"/>
          <w:szCs w:val="24"/>
        </w:rPr>
      </w:pPr>
      <w:r>
        <w:rPr>
          <w:rFonts w:eastAsia="Times New Roman"/>
          <w:szCs w:val="24"/>
        </w:rPr>
        <w:t>Η οικονομική στρατηγική της Κυβέρνησης παραμένει, επομένως, σταθερή και περιστρέφεται γύρω από δ</w:t>
      </w:r>
      <w:r>
        <w:rPr>
          <w:rFonts w:eastAsia="Times New Roman"/>
          <w:szCs w:val="24"/>
        </w:rPr>
        <w:t>ύ</w:t>
      </w:r>
      <w:r>
        <w:rPr>
          <w:rFonts w:eastAsia="Times New Roman"/>
          <w:szCs w:val="24"/>
        </w:rPr>
        <w:t>ο άξονες, την ολοκλήρωση κατά το ταχύτερο δυνατό και με επιτυχία του προγράμματος δημοσιονομικής προσαρμογής, ώστε να καταστεί εφικτή η έξοδος της Ελλ</w:t>
      </w:r>
      <w:r>
        <w:rPr>
          <w:rFonts w:eastAsia="Times New Roman"/>
          <w:szCs w:val="24"/>
        </w:rPr>
        <w:t xml:space="preserve">άδος από αυτό και δεύτερον, την περιφρούρηση και επιπλέον ενίσχυση των θεμελιωδών κοινωνικών και οικονομικών δικαιωμάτων των πολιτών. </w:t>
      </w:r>
    </w:p>
    <w:p w14:paraId="09F87A35" w14:textId="77777777" w:rsidR="0008105D" w:rsidRDefault="003C36B0">
      <w:pPr>
        <w:spacing w:after="0" w:line="600" w:lineRule="auto"/>
        <w:ind w:firstLine="720"/>
        <w:jc w:val="both"/>
        <w:rPr>
          <w:rFonts w:eastAsia="Times New Roman"/>
          <w:szCs w:val="24"/>
        </w:rPr>
      </w:pPr>
      <w:r>
        <w:rPr>
          <w:rFonts w:eastAsia="Times New Roman"/>
          <w:szCs w:val="24"/>
        </w:rPr>
        <w:t xml:space="preserve">Αυτά, κυρίες και κύριοι, αποτυπώνονται πεντακάθαρα στους κύριους στόχους της δημοσιονομικής πολιτικής του </w:t>
      </w:r>
      <w:r>
        <w:rPr>
          <w:rFonts w:eastAsia="Times New Roman"/>
          <w:szCs w:val="24"/>
        </w:rPr>
        <w:t>π</w:t>
      </w:r>
      <w:r>
        <w:rPr>
          <w:rFonts w:eastAsia="Times New Roman"/>
          <w:szCs w:val="24"/>
        </w:rPr>
        <w:t xml:space="preserve">ροϋπολογισμού </w:t>
      </w:r>
      <w:r>
        <w:rPr>
          <w:rFonts w:eastAsia="Times New Roman"/>
          <w:szCs w:val="24"/>
        </w:rPr>
        <w:t>του 2017. Βάσει των διατάξεών του, κύριες επιδιώξεις είναι: Πρώτον, η διατήρηση της δημοσιονομικής ισορροπίας, ώστε να ολοκληρωθεί η ανάκτηση της αξιοπιστίας της χώρας και να καταστεί δυνατή η έξοδος της από το πρόγραμμα δημοσιονομικής προσαρμογής όσο το δ</w:t>
      </w:r>
      <w:r>
        <w:rPr>
          <w:rFonts w:eastAsia="Times New Roman"/>
          <w:szCs w:val="24"/>
        </w:rPr>
        <w:t xml:space="preserve">υνατόν ταχύτερα, ο δίκαιος επιμερισμός του κόστους προσαρμογής και η κοινωνικά δίκαιη κατανομή του οφέλους της ήδη δρομολογημένης ανάκαμψης. </w:t>
      </w:r>
    </w:p>
    <w:p w14:paraId="09F87A36" w14:textId="77777777" w:rsidR="0008105D" w:rsidRDefault="003C36B0">
      <w:pPr>
        <w:spacing w:after="0" w:line="600" w:lineRule="auto"/>
        <w:ind w:firstLine="720"/>
        <w:jc w:val="both"/>
        <w:rPr>
          <w:rFonts w:eastAsia="Times New Roman"/>
          <w:szCs w:val="24"/>
        </w:rPr>
      </w:pPr>
      <w:r>
        <w:rPr>
          <w:rFonts w:eastAsia="Times New Roman"/>
          <w:szCs w:val="24"/>
        </w:rPr>
        <w:t>Προκύπτει, λοιπόν, επομένως αβίαστα, ότι θεμελιώδης προτεραιότητα της Κυβέρνησης παραμένει η ενίσχυση και θωράκιση</w:t>
      </w:r>
      <w:r>
        <w:rPr>
          <w:rFonts w:eastAsia="Times New Roman"/>
          <w:szCs w:val="24"/>
        </w:rPr>
        <w:t xml:space="preserve"> της κοινωνικής προστασίας και η τόνωση των δημοσίων επενδύσεων. </w:t>
      </w:r>
      <w:r>
        <w:rPr>
          <w:rFonts w:eastAsia="Times New Roman"/>
          <w:szCs w:val="24"/>
        </w:rPr>
        <w:t>Σ</w:t>
      </w:r>
      <w:r>
        <w:rPr>
          <w:rFonts w:eastAsia="Times New Roman"/>
          <w:szCs w:val="24"/>
        </w:rPr>
        <w:t>ε αυτό θα ήθελα να σταθώ, διότι για εμάς είναι σημαντικό να προφυλάξουμε τις ευαίσθητες οικονομικά και κοινωνικά ομάδες, να ανταμείψουμε για την υπομονή τους τους πολίτες που έχουν υποστεί μ</w:t>
      </w:r>
      <w:r>
        <w:rPr>
          <w:rFonts w:eastAsia="Times New Roman"/>
          <w:szCs w:val="24"/>
        </w:rPr>
        <w:t xml:space="preserve">εγάλες θυσίες και έχουν σηκώσει το βάρος της ανεύθυνης επί δεκαετίες πολιτικής τόσο του ΠΑΣΟΚ όσο και της Νέας Δημοκρατίας, που δήθεν κόπτεται να έρθει και γρήγορα στην εξουσία. </w:t>
      </w:r>
    </w:p>
    <w:p w14:paraId="09F87A37" w14:textId="77777777" w:rsidR="0008105D" w:rsidRDefault="003C36B0">
      <w:pPr>
        <w:spacing w:after="0" w:line="600" w:lineRule="auto"/>
        <w:ind w:firstLine="720"/>
        <w:jc w:val="both"/>
        <w:rPr>
          <w:rFonts w:eastAsia="Times New Roman" w:cs="Times New Roman"/>
          <w:szCs w:val="24"/>
        </w:rPr>
      </w:pPr>
      <w:r>
        <w:rPr>
          <w:rFonts w:eastAsia="Times New Roman"/>
          <w:szCs w:val="24"/>
        </w:rPr>
        <w:t>Για να κάνει τι, συνάδελφοι; Μία από τα ίδια και ακόμη χειρότερα, αφού θα επι</w:t>
      </w:r>
      <w:r>
        <w:rPr>
          <w:rFonts w:eastAsia="Times New Roman"/>
          <w:szCs w:val="24"/>
        </w:rPr>
        <w:t>δείξει όλο το σκληρό και ανάλγητο νεοφιλελεύθερο πρόσωπό της που θα εξαφανίσει ολοσχερώς τη μικρή και μεσαία τάξη, προς όφελος -για άλλη μ</w:t>
      </w:r>
      <w:r>
        <w:rPr>
          <w:rFonts w:eastAsia="Times New Roman"/>
          <w:szCs w:val="24"/>
        </w:rPr>
        <w:t>ί</w:t>
      </w:r>
      <w:r>
        <w:rPr>
          <w:rFonts w:eastAsia="Times New Roman"/>
          <w:szCs w:val="24"/>
        </w:rPr>
        <w:t xml:space="preserve">α φορά- του κεφαλαίου. </w:t>
      </w:r>
    </w:p>
    <w:p w14:paraId="09F87A3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 αυτό, λοιπόν, και ο προϋπολογισμός του 2017 ενσωματώνει μία σειρά από κρίσιμες παρεμβάσει</w:t>
      </w:r>
      <w:r>
        <w:rPr>
          <w:rFonts w:eastAsia="Times New Roman" w:cs="Times New Roman"/>
          <w:szCs w:val="24"/>
        </w:rPr>
        <w:t xml:space="preserve">ς: Την πλήρη επέκταση του κοινωνικού εισοδήματος αλληλεγγύης με πιστώσεις που ανέρχονται σε 760 εκατομμύρια ευρώ. Το ΚΕΑ προβλέπεται ότι θα καλύψει πάνω από διακόσιες πενήντα χιλιάδες νοικοκυριά που διαβιούν σε συνθήκες φτώχειας. </w:t>
      </w:r>
    </w:p>
    <w:p w14:paraId="09F87A3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Την ενίσχυση των τομέων τ</w:t>
      </w:r>
      <w:r>
        <w:rPr>
          <w:rFonts w:eastAsia="Times New Roman" w:cs="Times New Roman"/>
          <w:szCs w:val="24"/>
        </w:rPr>
        <w:t xml:space="preserve">ης υγείας και περίθαλψης, της παιδείας και της κοινωνικής προστασίας με την επιπλέον πρόβλεψη 300 εκατομμυρίων ευρώ, που θα διατίθενται για την κάλυψη αναγκών που υπερβαίνουν τις υπάρχουσες εγγεγραμμένες πιστώσεις. </w:t>
      </w:r>
    </w:p>
    <w:p w14:paraId="09F87A3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Τη συνεισφορά 100 εκατομμυρίων ευρώ για </w:t>
      </w:r>
      <w:r>
        <w:rPr>
          <w:rFonts w:eastAsia="Times New Roman" w:cs="Times New Roman"/>
          <w:szCs w:val="24"/>
        </w:rPr>
        <w:t xml:space="preserve">τις ρυθμίσεις μη εξυπηρετούμενων δανείων των υπερχρεωμένων νοικοκυριών με προκαθορισμένα εισοδηματικά και περιουσιακά κριτήρια. </w:t>
      </w:r>
    </w:p>
    <w:p w14:paraId="09F87A3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Την αύξηση του εθνικού σκέλους του προγράμματος δημοσίων επενδύσεων κατά 250 εκατομμύρια ευρώ, ώστε να αντισταθμιστεί πλήρως η </w:t>
      </w:r>
      <w:r>
        <w:rPr>
          <w:rFonts w:eastAsia="Times New Roman" w:cs="Times New Roman"/>
          <w:szCs w:val="24"/>
        </w:rPr>
        <w:t xml:space="preserve">προβλεπόμενη μείωση του συγχρηματοδοτούμενου σκέλους. </w:t>
      </w:r>
    </w:p>
    <w:p w14:paraId="09F87A3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μέτρα που προάγουν την κοινωνική δικαιοσύνη και ενισχύουν την ανάπτυξη, είναι μέτρα αναπτυξιακής υποδομής. </w:t>
      </w:r>
    </w:p>
    <w:p w14:paraId="09F87A3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Αναδιανομή δεν σημαίνει πολιτική ελλειμμάτων ούτε</w:t>
      </w:r>
      <w:r>
        <w:rPr>
          <w:rFonts w:eastAsia="Times New Roman" w:cs="Times New Roman"/>
          <w:szCs w:val="24"/>
        </w:rPr>
        <w:t xml:space="preserve"> πολιτική με δανεικά. Σημαίνει δημοσιονομική πολιτική που ασκείται με όρους κοινωνικής δικαιοσύνης και ανάπτυξης. Η άποψη ότι μπορούμε να προωθήσουμε φορολογικές ελαφρύνσεις αφήνοντας το κοινωνικό κράτος να καταρρέει και τους φτωχούς χωρίς κα</w:t>
      </w:r>
      <w:r>
        <w:rPr>
          <w:rFonts w:eastAsia="Times New Roman" w:cs="Times New Roman"/>
          <w:szCs w:val="24"/>
        </w:rPr>
        <w:t>μ</w:t>
      </w:r>
      <w:r>
        <w:rPr>
          <w:rFonts w:eastAsia="Times New Roman" w:cs="Times New Roman"/>
          <w:szCs w:val="24"/>
        </w:rPr>
        <w:t>μία προστασία</w:t>
      </w:r>
      <w:r>
        <w:rPr>
          <w:rFonts w:eastAsia="Times New Roman" w:cs="Times New Roman"/>
          <w:szCs w:val="24"/>
        </w:rPr>
        <w:t xml:space="preserve"> δεν είναι κοινωνικά αποδεκτή ούτε οικονομικά αποτελεσματική. Αναδιανομή σημαίνει αντιστροφή της τάσης από την αχαλίνωτη διεύρυνση των ανισοτήτων στη συστηματική μείωσή τους, από την απορρύθμιση των εργασιακών σχέσεων και την κατάργηση των εργασιακών δικαι</w:t>
      </w:r>
      <w:r>
        <w:rPr>
          <w:rFonts w:eastAsia="Times New Roman" w:cs="Times New Roman"/>
          <w:szCs w:val="24"/>
        </w:rPr>
        <w:t xml:space="preserve">ωμάτων στην ανάκτηση και την αναρρύθμισή τους, από τον διαρκή περιορισμό του κοινωνικού κράτους στην ανασυγκρότησή του. </w:t>
      </w:r>
    </w:p>
    <w:p w14:paraId="09F87A3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ένα αίτημα όχι μόνο δικό μας, αλλά είναι ένα αίτημα με παγκόσμια και πανευρωπαϊκή εμβέλεια και ισχύ. Το αίτημα αυτό δεν πρέπει να</w:t>
      </w:r>
      <w:r>
        <w:rPr>
          <w:rFonts w:eastAsia="Times New Roman" w:cs="Times New Roman"/>
          <w:szCs w:val="24"/>
        </w:rPr>
        <w:t xml:space="preserve"> το αφήσουμε στις ακροδεξιές και φασιστικές δυνάμεις για να ντύσουν με αυτό τα αντικοινωνικά και αντιδημοκρατικά σχέδιά τους, αλλά να το φέρουμε στο επίκεντρο της δημόσιας συζήτησης και της πολιτικής και κυρίως να το υλοποιήσουμε.</w:t>
      </w:r>
    </w:p>
    <w:p w14:paraId="09F87A3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 αυτό, λοιπόν, στηρίζω</w:t>
      </w:r>
      <w:r>
        <w:rPr>
          <w:rFonts w:eastAsia="Times New Roman" w:cs="Times New Roman"/>
          <w:szCs w:val="24"/>
        </w:rPr>
        <w:t xml:space="preserve"> τον προϋπολογισμό και την Κυβέρνηση, γιατί πολύ απλά μόνο η Αριστερά μπορεί να επουλώσει τις πληγές και τα κοινωνικά τραύματα, να βάλει οριστικά ταφόπλακα στο χρεοκοπημένο μοντέλο του παρελθόντος που μας οδήγησε στην κρίση και να θέσει τις υγιείς βάσεις γ</w:t>
      </w:r>
      <w:r>
        <w:rPr>
          <w:rFonts w:eastAsia="Times New Roman" w:cs="Times New Roman"/>
          <w:szCs w:val="24"/>
        </w:rPr>
        <w:t xml:space="preserve">ια τη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w:t>
      </w:r>
    </w:p>
    <w:p w14:paraId="09F87A4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F87A41"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A4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 xml:space="preserve">. </w:t>
      </w:r>
      <w:proofErr w:type="spellStart"/>
      <w:r>
        <w:rPr>
          <w:rFonts w:eastAsia="Times New Roman" w:cs="Times New Roman"/>
          <w:szCs w:val="24"/>
        </w:rPr>
        <w:t>Γεννιά</w:t>
      </w:r>
      <w:proofErr w:type="spellEnd"/>
      <w:r>
        <w:rPr>
          <w:rFonts w:eastAsia="Times New Roman" w:cs="Times New Roman"/>
          <w:szCs w:val="24"/>
        </w:rPr>
        <w:t>.</w:t>
      </w:r>
    </w:p>
    <w:p w14:paraId="09F87A4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κλείνει ένας κύκλος ομιλητών. </w:t>
      </w:r>
    </w:p>
    <w:p w14:paraId="09F87A4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Τον λόγο έχει τώρα ο Υπουργός Περιβάλλοντος και Ενέργειας, ο κ. Γ</w:t>
      </w:r>
      <w:r>
        <w:rPr>
          <w:rFonts w:eastAsia="Times New Roman" w:cs="Times New Roman"/>
          <w:szCs w:val="24"/>
        </w:rPr>
        <w:t>εώργιος Σταθάκης, για δώδεκα λεπτά.</w:t>
      </w:r>
    </w:p>
    <w:p w14:paraId="09F87A4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Αγαπητές και αγαπητοί συνάδελφοι, φέτος έχουμε τη δυνατότητα να κρίνουμε τα πράγματα όχι βάσει μιας συζήτησης που βρισκόταν στην αρχή μ</w:t>
      </w:r>
      <w:r>
        <w:rPr>
          <w:rFonts w:eastAsia="Times New Roman" w:cs="Times New Roman"/>
          <w:szCs w:val="24"/>
        </w:rPr>
        <w:t>ί</w:t>
      </w:r>
      <w:r>
        <w:rPr>
          <w:rFonts w:eastAsia="Times New Roman" w:cs="Times New Roman"/>
          <w:szCs w:val="24"/>
        </w:rPr>
        <w:t>α διαδρομής, για παράδειγμ</w:t>
      </w:r>
      <w:r>
        <w:rPr>
          <w:rFonts w:eastAsia="Times New Roman" w:cs="Times New Roman"/>
          <w:szCs w:val="24"/>
        </w:rPr>
        <w:t xml:space="preserve">α πέρυσι. Φέτος έχουμε τη δυνατότητα να κάνουμε αυτήν τη συζήτηση με βάση τα αποτελέσματα, με βάση τα δεδομένα που έχουμε από το 2016. </w:t>
      </w:r>
    </w:p>
    <w:p w14:paraId="09F87A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 αυτό απορώ που ένα μεγάλο μέρος της Αντιπολίτευσης ασκεί κριτική ως να είμαστε έναν χρόνο πριν, να μην έχουμε δεδομέ</w:t>
      </w:r>
      <w:r>
        <w:rPr>
          <w:rFonts w:eastAsia="Times New Roman" w:cs="Times New Roman"/>
          <w:szCs w:val="24"/>
        </w:rPr>
        <w:t>να να κρίνουμε τρία πράγματα, δηλαδή, αν η Κυβέρνηση έχει οικονομική πολιτική, αν ο τρόπος με τον οποίο εφαρμόζει τη συμφωνία και στις διαδοχικές συμφωνίες, που έχει επιτύχει έκτοτε, οδηγούν κάπου και, τρίτον και βασικό, εάν όντως η ελληνική οικονομία, εφα</w:t>
      </w:r>
      <w:r>
        <w:rPr>
          <w:rFonts w:eastAsia="Times New Roman" w:cs="Times New Roman"/>
          <w:szCs w:val="24"/>
        </w:rPr>
        <w:t>ρμόζοντας αυτήν την οικονομική πολιτική, που θα εξηγήσω αμέσως μετά, βρίσκεται στο κομβικό σημείο της μεταστροφής της πορείας της προς μ</w:t>
      </w:r>
      <w:r>
        <w:rPr>
          <w:rFonts w:eastAsia="Times New Roman" w:cs="Times New Roman"/>
          <w:szCs w:val="24"/>
        </w:rPr>
        <w:t>ί</w:t>
      </w:r>
      <w:r>
        <w:rPr>
          <w:rFonts w:eastAsia="Times New Roman" w:cs="Times New Roman"/>
          <w:szCs w:val="24"/>
        </w:rPr>
        <w:t>α αναπτυξιακή διαδικασία.</w:t>
      </w:r>
    </w:p>
    <w:p w14:paraId="09F87A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Επιτρέψτε μου να υπενθυμίσω έναν χρόνο πριν ποια ήταν η βασική οικονομική πολιτική της Κυβέρν</w:t>
      </w:r>
      <w:r>
        <w:rPr>
          <w:rFonts w:eastAsia="Times New Roman" w:cs="Times New Roman"/>
          <w:szCs w:val="24"/>
        </w:rPr>
        <w:t>ησης. Είχε τέσσερα στοιχεία: Πρώτον, η ύπαρξη και η αναγκαιότητα δημοσιονομικής σταθερότητας. Αυτό επεδίωξε ο προϋπολογισμός πέρυσι, αυτό είμαστε στη δυνατότητα να το κρίνουμε με βάση τα αποτελέσματα του 2015 και του 2016 και να αξιολογήσουμε και τη δημοσι</w:t>
      </w:r>
      <w:r>
        <w:rPr>
          <w:rFonts w:eastAsia="Times New Roman" w:cs="Times New Roman"/>
          <w:szCs w:val="24"/>
        </w:rPr>
        <w:t>ονομική στρατηγική για τον επόμενο χρόνο.</w:t>
      </w:r>
    </w:p>
    <w:p w14:paraId="09F87A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Δεύτερο στοιχείο. Χρηματοοικονομική σταθερότητα, η αναγκαιότητα δηλαδή να υπάρξει σταθεροποίηση του τραπεζικού συστήματος, για το οποίο είχαμε πει ότι υπάρχει μια σειρά από βήματα πέρυσι, όπως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w:t>
      </w:r>
      <w:r>
        <w:rPr>
          <w:rFonts w:eastAsia="Times New Roman" w:cs="Times New Roman"/>
          <w:szCs w:val="24"/>
        </w:rPr>
        <w:t>ων τραπεζών, η ένταξη στο ευρωπαϊκό τραπεζικό σύστημα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η αναγκαιότητα διαχείρισης των κόκκινων δανείων με την ολοκλήρωση του θεσμικού πλαισίου για τα κόκκινα</w:t>
      </w:r>
      <w:r>
        <w:rPr>
          <w:rFonts w:eastAsia="Times New Roman" w:cs="Times New Roman"/>
          <w:szCs w:val="24"/>
        </w:rPr>
        <w:t xml:space="preserve"> δάνεια και φυσικά η προοπτική μιας συμφωνίας και για το χρέος και για τη σταθεροποίηση της οικονομίας, η οποία θα οδηγεί στην ποσοτική χαλάρωση. Έχουμε αποτελέσματα και σ’ αυτόν τον τομέα.</w:t>
      </w:r>
    </w:p>
    <w:p w14:paraId="09F87A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Τρίτο στοιχείο. Η Κυβέρνηση θα προχωρούσε τις διαρθρωτικές αλλαγές</w:t>
      </w:r>
      <w:r>
        <w:rPr>
          <w:rFonts w:eastAsia="Times New Roman" w:cs="Times New Roman"/>
          <w:szCs w:val="24"/>
        </w:rPr>
        <w:t xml:space="preserve"> που χρειάζεται η οικονομία, που θα τονώνουν την επιχειρηματικότητα, θα διευκολύνουν τη λειτουργία σημαντικών τομέων της οικονομίας και οι οποίες αποτελούν κομβικό σημείο, προκειμένου να επιτευχθεί ανάκαμψη. </w:t>
      </w:r>
      <w:r>
        <w:rPr>
          <w:rFonts w:eastAsia="Times New Roman" w:cs="Times New Roman"/>
          <w:szCs w:val="24"/>
        </w:rPr>
        <w:t>Σ’</w:t>
      </w:r>
      <w:r>
        <w:rPr>
          <w:rFonts w:eastAsia="Times New Roman" w:cs="Times New Roman"/>
          <w:szCs w:val="24"/>
        </w:rPr>
        <w:t xml:space="preserve"> αυτόν τον τομέα έχουμε αποτελέσματα. Έχουμε μ</w:t>
      </w:r>
      <w:r>
        <w:rPr>
          <w:rFonts w:eastAsia="Times New Roman" w:cs="Times New Roman"/>
          <w:szCs w:val="24"/>
        </w:rPr>
        <w:t>ί</w:t>
      </w:r>
      <w:r>
        <w:rPr>
          <w:rFonts w:eastAsia="Times New Roman" w:cs="Times New Roman"/>
          <w:szCs w:val="24"/>
        </w:rPr>
        <w:t>α πληθώρα διαρθρωτικών αλλαγών που έγινε στη διάρκεια του χρόνου, που διαμορφώνουν ένα πολύ καλύτερο πλαίσιο για την ανάκαμψη.</w:t>
      </w:r>
    </w:p>
    <w:p w14:paraId="09F87A4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τέταρτο στοιχείο, για το οποίο δεσμευθήκαμε, ήταν η κοινωνική πολιτική, ότι υπό τους περιορισμούς της δημοσιονομικής σταθεροπ</w:t>
      </w:r>
      <w:r>
        <w:rPr>
          <w:rFonts w:eastAsia="Times New Roman" w:cs="Times New Roman"/>
          <w:szCs w:val="24"/>
        </w:rPr>
        <w:t xml:space="preserve">οίησης, υπό τους περιορισμούς που τίθενται σε ένα ασφυκτικό πλαίσιο το στίγμα της Κυβέρνησης είναι η μεγιστοποίηση της κοινωνικής πολιτικής και της μέριμνας για τις ασθενέστερες κοινωνικές ομάδες. Έχουμε αποτελέσματα, έχουμε απολογισμό σ’ αυτόν τον τομέα. </w:t>
      </w:r>
      <w:r>
        <w:rPr>
          <w:rFonts w:eastAsia="Times New Roman" w:cs="Times New Roman"/>
          <w:szCs w:val="24"/>
        </w:rPr>
        <w:t>Α</w:t>
      </w:r>
      <w:r>
        <w:rPr>
          <w:rFonts w:eastAsia="Times New Roman" w:cs="Times New Roman"/>
          <w:szCs w:val="24"/>
        </w:rPr>
        <w:t xml:space="preserve">υτός ο απολογισμός προεγγράφεται στην πολιτική του προϋπολογισμού και τον επόμενο χρόνο για τη στήριξη του εισοδήματός </w:t>
      </w:r>
      <w:proofErr w:type="spellStart"/>
      <w:r>
        <w:rPr>
          <w:rFonts w:eastAsia="Times New Roman" w:cs="Times New Roman"/>
          <w:szCs w:val="24"/>
        </w:rPr>
        <w:t>κ.ο.κ.</w:t>
      </w:r>
      <w:proofErr w:type="spellEnd"/>
      <w:r>
        <w:rPr>
          <w:rFonts w:eastAsia="Times New Roman" w:cs="Times New Roman"/>
          <w:szCs w:val="24"/>
        </w:rPr>
        <w:t xml:space="preserve"> στα 700 εκατομμύρια, τα οποία τόσοι συνάδελφοι ανέφεραν.</w:t>
      </w:r>
    </w:p>
    <w:p w14:paraId="09F87A4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Υπό τους τέσσερις αυτούς όρους, εμείς θεωρήσαμε ότι είναι ρεαλιστικό η ε</w:t>
      </w:r>
      <w:r>
        <w:rPr>
          <w:rFonts w:eastAsia="Times New Roman" w:cs="Times New Roman"/>
          <w:szCs w:val="24"/>
        </w:rPr>
        <w:t>λληνική οικονομία να επιστρέψει σε θετικό πρόσημο ανάπτυξης. Να θυμίσω ότι όταν στο πρώτο εξάμηνο λέγαμε ότι κατά το δεύτερο εξάμηνο του 2016 θα έχουμε θετικό πρόσημο στην οικονομία, ακούγαμε όλα αυτά που ακούμε και σήμερα, «πώς θα γυρίσει η οικονομία, διώ</w:t>
      </w:r>
      <w:r>
        <w:rPr>
          <w:rFonts w:eastAsia="Times New Roman" w:cs="Times New Roman"/>
          <w:szCs w:val="24"/>
        </w:rPr>
        <w:t>χνετε τις επενδύσεις, καταστρέφεται η οικονομία, διαλύεται το σύμπαν». Τώρα, όμως, πρέπει να είναι συγκεκριμένα τα στοιχεία. Το τρίτο τρίμηνο του 2016 ή έχουμε ή δεν έχουμε συν 1,5% θετική ανάπτυξη σε σχέση με πέρυσι. Πρέπει να αποφασίσουμε. Έχουμε ή δεν έ</w:t>
      </w:r>
      <w:r>
        <w:rPr>
          <w:rFonts w:eastAsia="Times New Roman" w:cs="Times New Roman"/>
          <w:szCs w:val="24"/>
        </w:rPr>
        <w:t xml:space="preserve">χουμε; Εάν έχουμε, πρέπει να αρχίσουμε να συζητάμε σ’ αυτή τη βάση. </w:t>
      </w:r>
    </w:p>
    <w:p w14:paraId="09F87A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Δεύτερον, ακούω ότι διώχνουμε τις επενδύσεις. Έχουμε αύξηση των επενδύσεων ή δεν έχουμε; Εάν δεν έχουμε, τότε αυτό που βγήκε, ότι οι επενδύσεις παγίων κεφαλαιακών αγαθών είναι στο συν 12,</w:t>
      </w:r>
      <w:r>
        <w:rPr>
          <w:rFonts w:eastAsia="Times New Roman" w:cs="Times New Roman"/>
          <w:szCs w:val="24"/>
        </w:rPr>
        <w:t xml:space="preserve">6%, θα πρέπει να είναι κάτι εντελώς παραπλανητικό. Έχουμε, λοιπόν, ροή και αύξηση των επενδύσεων ως αποτέλεσμα της σταθεροποίησης της οικονομίας, των μέτρων όλων αυτών των πραγμάτων ή όχι; </w:t>
      </w:r>
    </w:p>
    <w:p w14:paraId="09F87A4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Τρίτον, ακούω για τις εξαγωγές. Έχουμε ή δεν έχουμε αύξηση για τις</w:t>
      </w:r>
      <w:r>
        <w:rPr>
          <w:rFonts w:eastAsia="Times New Roman" w:cs="Times New Roman"/>
          <w:szCs w:val="24"/>
        </w:rPr>
        <w:t xml:space="preserve"> εξαγωγές; Είναι πολύ συγκεκριμένα τα πράγματα. Είναι θετικό το πρόσημο και ισχυρά θετικό, είναι 10,2%. </w:t>
      </w:r>
    </w:p>
    <w:p w14:paraId="09F87A4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εκ των πραγμάτων όλοι οι δείκτες δείχνουν ότι όντως, εκ του αποτελέσματος κρίνοντας, υπάρχει ένας ισχυρός αντίκτυπος στην οικονομία, ιδιαίτερα το δ</w:t>
      </w:r>
      <w:r>
        <w:rPr>
          <w:rFonts w:eastAsia="Times New Roman" w:cs="Times New Roman"/>
          <w:szCs w:val="24"/>
        </w:rPr>
        <w:t xml:space="preserve">εύτερο εξάμηνο και ως εκ τούτου αυτό αποτελεί μια στέρεα βάση για να συζητήσουμε όλη αυτή την κριτική που ασκείται, πώς θα έρθει το 2,7% που έχει εγγραφεί στον προϋπολογισμό από τον κ. </w:t>
      </w:r>
      <w:proofErr w:type="spellStart"/>
      <w:r>
        <w:rPr>
          <w:rFonts w:eastAsia="Times New Roman" w:cs="Times New Roman"/>
          <w:szCs w:val="24"/>
        </w:rPr>
        <w:t>Χουλιαράκη</w:t>
      </w:r>
      <w:proofErr w:type="spellEnd"/>
      <w:r>
        <w:rPr>
          <w:rFonts w:eastAsia="Times New Roman" w:cs="Times New Roman"/>
          <w:szCs w:val="24"/>
        </w:rPr>
        <w:t xml:space="preserve"> ή από την Κομισιόν. </w:t>
      </w:r>
    </w:p>
    <w:p w14:paraId="09F87A4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Συμφωνούν οι πάντες για το 2,7%, εκτός </w:t>
      </w:r>
      <w:r>
        <w:rPr>
          <w:rFonts w:eastAsia="Times New Roman" w:cs="Times New Roman"/>
          <w:szCs w:val="24"/>
        </w:rPr>
        <w:t>από την Αντιπολίτευση. Είναι αδύνατο, απραγματοποίητο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ολλά άλλα ήταν απραγματοποίητα. Επαναλαμβάνω ότι απραγματοποίητο ήταν να φέρουμε ύφεση πολύ οριακή πέρυσι, απραγματοποίητο ήταν να εκτελέσουμε τον προϋπολογισμό όπως είχε προγραμματιστεί και κατ</w:t>
      </w:r>
      <w:r>
        <w:rPr>
          <w:rFonts w:eastAsia="Times New Roman" w:cs="Times New Roman"/>
          <w:szCs w:val="24"/>
        </w:rPr>
        <w:t xml:space="preserve">ά πολύ καλύτερα, απραγματοποίητο ήταν να υπάρξει στο δεύτερο εξάμηνο του 2016 θετικό πρόσημο </w:t>
      </w:r>
      <w:proofErr w:type="spellStart"/>
      <w:r>
        <w:rPr>
          <w:rFonts w:eastAsia="Times New Roman" w:cs="Times New Roman"/>
          <w:szCs w:val="24"/>
        </w:rPr>
        <w:t>κ.ο.κ.</w:t>
      </w:r>
      <w:proofErr w:type="spellEnd"/>
      <w:r>
        <w:rPr>
          <w:rFonts w:eastAsia="Times New Roman" w:cs="Times New Roman"/>
          <w:szCs w:val="24"/>
        </w:rPr>
        <w:t>.</w:t>
      </w:r>
    </w:p>
    <w:p w14:paraId="09F87A5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την ιδέα της καταστροφολογίας καλώ την Αντιπολίτευση να την εδράζει πλέον και σε κάποια δεδομένα. Να πει, είναι κακή η Συγκυβέρνηση ΣΥΡΙΖΑ-ΑΝΕΛ, ανίκαν</w:t>
      </w:r>
      <w:r>
        <w:rPr>
          <w:rFonts w:eastAsia="Times New Roman" w:cs="Times New Roman"/>
          <w:szCs w:val="24"/>
        </w:rPr>
        <w:t xml:space="preserve">η, άχρηστη ή δεν ξέρω τι άλλο, αλλά να το θεμελιώνει και σε κάποια δεδομένα, γιατί εκ του αποτελέσματος κρινόμαστε όλοι. </w:t>
      </w:r>
    </w:p>
    <w:p w14:paraId="09F87A5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Τέταρτο και τελευταίο σημείο. Υπάρχουν πλέον σ’ αυτή τη στρατηγική μας ορισμένα κομβικά σημεία. Η χθεσινή απόφαση είναι, νομίζω, ένα α</w:t>
      </w:r>
      <w:r>
        <w:rPr>
          <w:rFonts w:eastAsia="Times New Roman" w:cs="Times New Roman"/>
          <w:szCs w:val="24"/>
        </w:rPr>
        <w:t xml:space="preserve">κόμα κομβικό σημείο. </w:t>
      </w:r>
    </w:p>
    <w:p w14:paraId="09F87A5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Ακούω έντονη κριτική. Έμαθα ότι το χρέος μας τελειώνει το 2060. Δεν ξέρω ποιος το ανακάλυψε αυτό. Ακούω ότι τα μέτρα που πάρθηκαν χθες, που είναι βραχυχρόνια, αφορούν το χρέος μετά το 2040 και διάφορα άλλα, πληροφορίες τις οποίες αγνο</w:t>
      </w:r>
      <w:r>
        <w:rPr>
          <w:rFonts w:eastAsia="Times New Roman" w:cs="Times New Roman"/>
          <w:szCs w:val="24"/>
        </w:rPr>
        <w:t>ώ προσωπικά και θα ήθελα πάρα πολύ να τις συζητήσω μαζί με αυτούς που υπολογίζουν το κόστος ΣΥΡΙΖΑ-ΑΝΕΛ ότι είναι 100 δισεκατομμύρια. Με κάποιον τρόπο θα αποτυπωνόταν, υποθέτω, στο ΑΕΠ του 2015 και του 2016 αυτά τα 100 δισεκατομμύρια, που είναι τα 86 δισεκ</w:t>
      </w:r>
      <w:r>
        <w:rPr>
          <w:rFonts w:eastAsia="Times New Roman" w:cs="Times New Roman"/>
          <w:szCs w:val="24"/>
        </w:rPr>
        <w:t xml:space="preserve">ατομμύρια το νέο φέσι που βάλαμε στην οικονομία. Εκ των πραγμάτων, μαθαίνουμε όλοι και ξέρουμε ότι τα 50 δισεκατομμύρια είναι </w:t>
      </w:r>
      <w:proofErr w:type="spellStart"/>
      <w:r>
        <w:rPr>
          <w:rFonts w:eastAsia="Times New Roman" w:cs="Times New Roman"/>
          <w:szCs w:val="24"/>
        </w:rPr>
        <w:t>αναχρηματοδότηση</w:t>
      </w:r>
      <w:proofErr w:type="spellEnd"/>
      <w:r>
        <w:rPr>
          <w:rFonts w:eastAsia="Times New Roman" w:cs="Times New Roman"/>
          <w:szCs w:val="24"/>
        </w:rPr>
        <w:t xml:space="preserve"> του παλιού χρέους που υπήρχε μέχρι το 2020 και τα 25 δισεκατομμύρια δεν χρειάστηκαν, γιατί απ’ αυτά τα χρήματα χρ</w:t>
      </w:r>
      <w:r>
        <w:rPr>
          <w:rFonts w:eastAsia="Times New Roman" w:cs="Times New Roman"/>
          <w:szCs w:val="24"/>
        </w:rPr>
        <w:t xml:space="preserve">ειάστηκαν μόνο 5 </w:t>
      </w:r>
      <w:r>
        <w:rPr>
          <w:rFonts w:eastAsia="Times New Roman" w:cs="Times New Roman"/>
          <w:szCs w:val="24"/>
        </w:rPr>
        <w:t>δισεκατομμύρια</w:t>
      </w:r>
      <w:r>
        <w:rPr>
          <w:rFonts w:eastAsia="Times New Roman" w:cs="Times New Roman"/>
          <w:szCs w:val="24"/>
        </w:rPr>
        <w:t xml:space="preserve"> οι τράπεζες.</w:t>
      </w:r>
    </w:p>
    <w:p w14:paraId="09F87A5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υπό αυτούς τους δεδομένους όρους –επαναλαμβάνω, ακούω διάφορα ευφυολογήματα- καλό θα ήταν κάποιος να μας διαφωτίσει για το ποια είναι η πρόβλεψη για το ελληνικό χρέος, δηλαδή να μας δείξει αριθμούς για το πό</w:t>
      </w:r>
      <w:r>
        <w:rPr>
          <w:rFonts w:eastAsia="Times New Roman" w:cs="Times New Roman"/>
          <w:szCs w:val="24"/>
        </w:rPr>
        <w:t>τε αρχίζει και το πότε τελειώνει, τι επιπτώσεις έχουν τα συγκεκριμένα μέτρα.</w:t>
      </w:r>
    </w:p>
    <w:p w14:paraId="09F87A5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Επανέρχομαι, λοιπόν, στο βασικό επιχείρημα. Υπάρχει αδυναμία να αναγνωρίσουν ένα κομβικό σημείο στο οποίο οδηγεί την οικονομία μαζί με το θετικό πρόσημο του 2017, αλλά είναι απόλυ</w:t>
      </w:r>
      <w:r>
        <w:rPr>
          <w:rFonts w:eastAsia="Times New Roman" w:cs="Times New Roman"/>
          <w:szCs w:val="24"/>
        </w:rPr>
        <w:t>τα κομβικό, η υιοθέτηση των βραχυχρόνιων μέτρων για το χρέος, που είναι πολύ σημαντικό, και πέρα από το άμεσο αποτέλεσμα που έχει, δίνει ένα ισχυρό στίγμα ότι η οικονομία πλέον έχει μεσοπρόθεσμο ορίζοντα σταθερότητας, ότι μπορεί να ενταχθεί στο τελευταίο κ</w:t>
      </w:r>
      <w:r>
        <w:rPr>
          <w:rFonts w:eastAsia="Times New Roman" w:cs="Times New Roman"/>
          <w:szCs w:val="24"/>
        </w:rPr>
        <w:t>ομμάτι που έχει μείνει για τη σταθεροποίηση του τραπεζικού συστήματος που είναι η ένταξη στην ποσοτική χαλάρωση της Ευρωπαϊκής Κεντρικής Τράπεζας, που σηματοδοτεί και οριοθετεί την πλήρη εξομάλυνση της ελληνικής οικονομίας απέναντι στο διεθνές επενδυτικό κ</w:t>
      </w:r>
      <w:r>
        <w:rPr>
          <w:rFonts w:eastAsia="Times New Roman" w:cs="Times New Roman"/>
          <w:szCs w:val="24"/>
        </w:rPr>
        <w:t>οινό.</w:t>
      </w:r>
    </w:p>
    <w:p w14:paraId="09F87A5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Υπό αυτούς τους όρους, λοιπόν, η παρούσα Κυβέρνηση και ο προϋπολογισμός που θα αποτυπώνει, συνεχίζει μία στρατηγική η οποία –ανακεφαλαιώνω- είχε τέσσερα κομβικά στοιχεία. Παραμένουν και τα τέσσερα ενεργά και πολύ σημαντικά και αποτυπώνονται στον προϋ</w:t>
      </w:r>
      <w:r>
        <w:rPr>
          <w:rFonts w:eastAsia="Times New Roman" w:cs="Times New Roman"/>
          <w:szCs w:val="24"/>
        </w:rPr>
        <w:t xml:space="preserve">πολογισμό. Είναι η δημοσιονομική σταθερότητα, που πρέπει να διατηρηθεί ακριβώς όπως διατυπώνεται μέχρι και το 2018, είναι η περαιτέρω σταθεροποίηση του χρηματοπιστωτικού τομέα και η διαχείριση των προβλημάτων του, έτσι που να μπορέσει να </w:t>
      </w:r>
      <w:proofErr w:type="spellStart"/>
      <w:r>
        <w:rPr>
          <w:rFonts w:eastAsia="Times New Roman" w:cs="Times New Roman"/>
          <w:szCs w:val="24"/>
        </w:rPr>
        <w:t>αναχρηματοδοτήσει</w:t>
      </w:r>
      <w:proofErr w:type="spellEnd"/>
      <w:r>
        <w:rPr>
          <w:rFonts w:eastAsia="Times New Roman" w:cs="Times New Roman"/>
          <w:szCs w:val="24"/>
        </w:rPr>
        <w:t xml:space="preserve"> </w:t>
      </w:r>
      <w:r>
        <w:rPr>
          <w:rFonts w:eastAsia="Times New Roman" w:cs="Times New Roman"/>
          <w:szCs w:val="24"/>
        </w:rPr>
        <w:t>την ελληνική οικονομία και την ανάκαμψή της, είναι οι διαρθρωτικές αλλαγές τις οποίες θα συνεχίσουμε και είναι φυσικά και η ισχυρή κοινωνική πολιτική, που αποτελεί και το στίγμα της σημερινής και της παρούσας Κυβέρνησης.</w:t>
      </w:r>
    </w:p>
    <w:p w14:paraId="09F87A5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τη βασική στρατηγική </w:t>
      </w:r>
      <w:r>
        <w:rPr>
          <w:rFonts w:eastAsia="Times New Roman" w:cs="Times New Roman"/>
          <w:szCs w:val="24"/>
        </w:rPr>
        <w:t xml:space="preserve">ακολουθούμε και ο προϋπολογισμός το αποτυπώνει με τον καλύτερο δυνατό τρόπο, προαναγγέλλοντας το 2017 ως ένα έτος στο οποίο πραγματικά υπάρχουν οι δυνατότητες και οι προϋποθέσεις να είναι ένα έτος μεγάλης στροφής της οικονομίας και βασικό κομμάτι και βήμα </w:t>
      </w:r>
      <w:r>
        <w:rPr>
          <w:rFonts w:eastAsia="Times New Roman" w:cs="Times New Roman"/>
          <w:szCs w:val="24"/>
        </w:rPr>
        <w:t>για την οριστική έξοδο από την κρίση.</w:t>
      </w:r>
    </w:p>
    <w:p w14:paraId="09F87A5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πω δύο στοιχεία για τα ενεργειακά δεδομένα και την πολιτική μας. Περιστρέφεται γύρω από τέσσερα βασικά σημεία η πολιτική μας στον τομέα της ενέργειας. Πρώτον, τον σχεδιασμό που πρέπει να έχουμε για το </w:t>
      </w:r>
      <w:r>
        <w:rPr>
          <w:rFonts w:eastAsia="Times New Roman" w:cs="Times New Roman"/>
          <w:szCs w:val="24"/>
        </w:rPr>
        <w:t>2020 όσον αφορά το εθνικό πλαίσιο μέσα στο οποίο ο ενεργειακός τομέας θα κινείται με βάση τις ευρωπαϊκές εξελίξεις, άρα θα συστήσουμε ένα Εθνικό Συμβούλιο Ενέργειας μαζί και με άλλες εξελίξεις που υπάρχουν σε αυτόν τον τομέα.</w:t>
      </w:r>
    </w:p>
    <w:p w14:paraId="09F87A5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Δεύτερον, τη μετάβαση σε ένα ν</w:t>
      </w:r>
      <w:r>
        <w:rPr>
          <w:rFonts w:eastAsia="Times New Roman" w:cs="Times New Roman"/>
          <w:szCs w:val="24"/>
        </w:rPr>
        <w:t>έο μοντέλο ηλεκτρικής ενέργειας. Αυτό συνεπάγεται αλλαγές στις αγορές ηλεκτρικής ενέργειας στις οποίες θα προχωρήσουμε, καθώς και ένα πολύ ευρύτερο σύστημα δικτύων μεταφοράς που αφορούν τη νησιωτική μας Ελλάδα, την Κρήτη και άλλες περιοχές και αναβάθμιση τ</w:t>
      </w:r>
      <w:r>
        <w:rPr>
          <w:rFonts w:eastAsia="Times New Roman" w:cs="Times New Roman"/>
          <w:szCs w:val="24"/>
        </w:rPr>
        <w:t>ων δικτύων μας έτσι που να μπορούν να συνδέονται με την ψηφιακή τεχνολογία.</w:t>
      </w:r>
    </w:p>
    <w:p w14:paraId="09F87A5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τρίτο στοιχείο είναι ο τομέας της χωροταξίας. Υπενθυμίζω ότι εκεί καλούμαστε να αντιμετωπίσουμε τρία θεμελιακά προβλήματα. Την απροσδιοριστία των έγγειων δικαιωμάτων ιδιοκτησίας</w:t>
      </w:r>
      <w:r>
        <w:rPr>
          <w:rFonts w:eastAsia="Times New Roman" w:cs="Times New Roman"/>
          <w:szCs w:val="24"/>
        </w:rPr>
        <w:t xml:space="preserve"> -κάτι που καλείται το κτηματολόγιο να επιλύσει μέχρι το 2020- την έλλειψη ενός χωρικού σχεδιασμού –φέρνουμε την άλλη εβδομάδα το νέο νομοσχέδιο για την χωροταξία- και ασάφειες ως προς τις χρήσεις γης, όπου θεωρούμε ότι η ενδυνάμωση του περιφερειακού επιπέ</w:t>
      </w:r>
      <w:r>
        <w:rPr>
          <w:rFonts w:eastAsia="Times New Roman" w:cs="Times New Roman"/>
          <w:szCs w:val="24"/>
        </w:rPr>
        <w:t>δου ως επιπέδου σχεδιασμού μάς δίνει αυτό το στοιχείο.</w:t>
      </w:r>
    </w:p>
    <w:p w14:paraId="09F87A5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09F87A5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Δύο λεπτά ακόμη θα χρειαστώ, κύριε Πρόεδρε, ευχαριστώ.</w:t>
      </w:r>
    </w:p>
    <w:p w14:paraId="09F87A5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τέταρτο και τελευταίο βήμα αφορά τη μετεξέλιξη της χώρας σε</w:t>
      </w:r>
      <w:r>
        <w:rPr>
          <w:rFonts w:eastAsia="Times New Roman" w:cs="Times New Roman"/>
          <w:szCs w:val="24"/>
        </w:rPr>
        <w:t xml:space="preserve"> περιφερειακό ενεργειακό κόμβο στρατηγικής σημασίας όπου συνεχίζουμε την όλη συζήτηση για τον ΤΑΠ, την Αλεξανδρούπολη, τον αγωγό που θα πηγαίνει προς τα βόρεια, Βουλγαρία-Ρουμανία, και δεκάδες άλλες πρωτοβουλίες που υπάρχουν σε αυτόν τον τομέα.</w:t>
      </w:r>
    </w:p>
    <w:p w14:paraId="09F87A5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Κλείνω με μ</w:t>
      </w:r>
      <w:r>
        <w:rPr>
          <w:rFonts w:eastAsia="Times New Roman" w:cs="Times New Roman"/>
          <w:szCs w:val="24"/>
        </w:rPr>
        <w:t>ία νότα για τη ΔΕΣΦΑ, γιατί ήταν σημείο αντιπαράθεσης με τη Νέα Δημοκρατία και θα ήθελα να επιμείνω λίγο σε αυτό.</w:t>
      </w:r>
    </w:p>
    <w:p w14:paraId="09F87A5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 υπενθυμίσω ότι είναι μία ιδιωτικοποίηση η οποία ξεκίνησε από το 2013. Αποχώρησαν άλλοι ανταγωνιστές, έμεινε ένας υποψήφιος, κατοχυρώθηκε το</w:t>
      </w:r>
      <w:r>
        <w:rPr>
          <w:rFonts w:eastAsia="Times New Roman" w:cs="Times New Roman"/>
          <w:szCs w:val="24"/>
        </w:rPr>
        <w:t xml:space="preserve"> 66% των μετοχών στη </w:t>
      </w:r>
      <w:r>
        <w:rPr>
          <w:rFonts w:eastAsia="Times New Roman" w:cs="Times New Roman"/>
          <w:szCs w:val="24"/>
          <w:lang w:val="en-US"/>
        </w:rPr>
        <w:t>SOCAR</w:t>
      </w:r>
      <w:r>
        <w:rPr>
          <w:rFonts w:eastAsia="Times New Roman" w:cs="Times New Roman"/>
          <w:szCs w:val="24"/>
        </w:rPr>
        <w:t xml:space="preserve"> και από εκεί αρχίζουν τα προβλήματα πολύ πριν έρθει ο ΣΥΡΙΖΑ. Επαναλαμβάνω, πολύ πριν έρθει ο ΣΥΡΙΖΑ. Δεν εγκρίνεται αυτή η ιδιωτικοποίηση από την Κομισιόν, διότι προσκρούει στον κανόνα ότι η παραγωγός αερίου δεν μπορεί να ελέγχε</w:t>
      </w:r>
      <w:r>
        <w:rPr>
          <w:rFonts w:eastAsia="Times New Roman" w:cs="Times New Roman"/>
          <w:szCs w:val="24"/>
        </w:rPr>
        <w:t xml:space="preserve">ι το δίκτυο διανομής. Άρα το βασικό πρόβλημα της ιδιωτικοποίησης ήταν η αντιφατικότητα παραγωγού και διανομέα που προσκρούει στην Ευρωπαϊκή Ένωση, η οποία διαχωρίζει αυτές τις αγορές. Αυτό έφερε πίσω μια συζήτηση για δύο χρόνια. Διότι έπρεπε να </w:t>
      </w:r>
      <w:proofErr w:type="spellStart"/>
      <w:r>
        <w:rPr>
          <w:rFonts w:eastAsia="Times New Roman" w:cs="Times New Roman"/>
          <w:szCs w:val="24"/>
        </w:rPr>
        <w:t>απομειώσει</w:t>
      </w:r>
      <w:proofErr w:type="spellEnd"/>
      <w:r>
        <w:rPr>
          <w:rFonts w:eastAsia="Times New Roman" w:cs="Times New Roman"/>
          <w:szCs w:val="24"/>
        </w:rPr>
        <w:t xml:space="preserve"> </w:t>
      </w:r>
      <w:r>
        <w:rPr>
          <w:rFonts w:eastAsia="Times New Roman" w:cs="Times New Roman"/>
          <w:szCs w:val="24"/>
        </w:rPr>
        <w:t xml:space="preserve">το ποσοστό της η </w:t>
      </w:r>
      <w:r>
        <w:rPr>
          <w:rFonts w:eastAsia="Times New Roman" w:cs="Times New Roman"/>
          <w:szCs w:val="24"/>
          <w:lang w:val="en-US"/>
        </w:rPr>
        <w:t>SOCAR</w:t>
      </w:r>
      <w:r>
        <w:rPr>
          <w:rFonts w:eastAsia="Times New Roman" w:cs="Times New Roman"/>
          <w:szCs w:val="24"/>
        </w:rPr>
        <w:t>, να γίνει μειοψηφικό και ταυτόχρονα να ακολουθήσει και τις νέες οδηγίες που υπάρχουν και το νέο πλαίσιο, ακόμα και μειοψηφών, προκειμένου για το ρόλο που θα μπορεί να έχει στη διαχείριση της εταιρείας. Αυτά λένε οι ευρωπαϊκοί κανόνες</w:t>
      </w:r>
      <w:r>
        <w:rPr>
          <w:rFonts w:eastAsia="Times New Roman" w:cs="Times New Roman"/>
          <w:szCs w:val="24"/>
        </w:rPr>
        <w:t>.</w:t>
      </w:r>
    </w:p>
    <w:p w14:paraId="09F87A5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Τρίτο θέμα. Όταν η Νέα Δημοκρατία και το ΠΑΣΟΚ τότε έδωσαν στη ΔΕΣΦΑ μία πρωτόγνωρη αύξηση των τιμολογίων 68%, παραβίαζαν τον κανονισμό με </w:t>
      </w:r>
      <w:r>
        <w:rPr>
          <w:rFonts w:eastAsia="Times New Roman" w:cs="Times New Roman"/>
          <w:szCs w:val="24"/>
        </w:rPr>
        <w:t>ο</w:t>
      </w:r>
      <w:r>
        <w:rPr>
          <w:rFonts w:eastAsia="Times New Roman" w:cs="Times New Roman"/>
          <w:szCs w:val="24"/>
        </w:rPr>
        <w:t xml:space="preserve">δηγία 73/2009, προκειμένου να μην ενσωματώσουν ακόμη –υπήρχε </w:t>
      </w:r>
      <w:r>
        <w:rPr>
          <w:rFonts w:eastAsia="Times New Roman" w:cs="Times New Roman"/>
          <w:szCs w:val="24"/>
        </w:rPr>
        <w:t>ο</w:t>
      </w:r>
      <w:r>
        <w:rPr>
          <w:rFonts w:eastAsia="Times New Roman" w:cs="Times New Roman"/>
          <w:szCs w:val="24"/>
        </w:rPr>
        <w:t>δηγία από τότε- για τον τρόπο με τον οποίο από τούδε</w:t>
      </w:r>
      <w:r>
        <w:rPr>
          <w:rFonts w:eastAsia="Times New Roman" w:cs="Times New Roman"/>
          <w:szCs w:val="24"/>
        </w:rPr>
        <w:t xml:space="preserve"> και εφ’ εξής –κάποια στιγμή στο μέλλον, έγινε αυτό το καλοκαίρι- θα προσδιορίζονται οι τιμές στα μονοπωλιακά δίκτυα. </w:t>
      </w:r>
      <w:r>
        <w:rPr>
          <w:rFonts w:eastAsia="Times New Roman" w:cs="Times New Roman"/>
          <w:szCs w:val="24"/>
        </w:rPr>
        <w:t>Α</w:t>
      </w:r>
      <w:r>
        <w:rPr>
          <w:rFonts w:eastAsia="Times New Roman" w:cs="Times New Roman"/>
          <w:szCs w:val="24"/>
        </w:rPr>
        <w:t xml:space="preserve">υτή η ενσωμάτωση που έγινε από την παρούσα Κυβέρνηση αφορά την ενσωμάτωση της ευρωπαϊκής </w:t>
      </w:r>
      <w:r>
        <w:rPr>
          <w:rFonts w:eastAsia="Times New Roman" w:cs="Times New Roman"/>
          <w:szCs w:val="24"/>
        </w:rPr>
        <w:t>ο</w:t>
      </w:r>
      <w:r>
        <w:rPr>
          <w:rFonts w:eastAsia="Times New Roman" w:cs="Times New Roman"/>
          <w:szCs w:val="24"/>
        </w:rPr>
        <w:t>δηγίας, που είναι ένα σύστημα το οποίο λέει πώς</w:t>
      </w:r>
      <w:r>
        <w:rPr>
          <w:rFonts w:eastAsia="Times New Roman" w:cs="Times New Roman"/>
          <w:szCs w:val="24"/>
        </w:rPr>
        <w:t xml:space="preserve"> προσδιορίζεται το τιμολόγιο στο μέλλον. Αυτήν έπρεπε να την κάνουμε ως χώρα, διότι δημιουργεί δύο θετικά. </w:t>
      </w:r>
    </w:p>
    <w:p w14:paraId="09F87A6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Πρώτον, έχουμε μία συγκεκριμένη αποτύπωση του πώς υπολογίζεται το κόστος, το κέρδος και η τιμολόγηση για το μέλλον και δεύτερον, δημιουργεί ασφάλεια</w:t>
      </w:r>
      <w:r>
        <w:rPr>
          <w:rFonts w:eastAsia="Times New Roman" w:cs="Times New Roman"/>
          <w:szCs w:val="24"/>
        </w:rPr>
        <w:t xml:space="preserve"> στον επενδυτή. Αυτό ενσωμάτωσε η παρούσα Κυβέρνηση με τη ρύθμιση του καλοκαιριού.</w:t>
      </w:r>
    </w:p>
    <w:p w14:paraId="09F87A6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Τούτων δοθέντων, καλώ τη Νέα Δημοκρατία να μας πει γιατί δεν προχώρησε η ιδιωτικοποίηση. Πραγματικά, το λέω ειλικρινά, χωρίς κα</w:t>
      </w:r>
      <w:r>
        <w:rPr>
          <w:rFonts w:eastAsia="Times New Roman" w:cs="Times New Roman"/>
          <w:szCs w:val="24"/>
        </w:rPr>
        <w:t>μ</w:t>
      </w:r>
      <w:r>
        <w:rPr>
          <w:rFonts w:eastAsia="Times New Roman" w:cs="Times New Roman"/>
          <w:szCs w:val="24"/>
        </w:rPr>
        <w:t xml:space="preserve">μία αντιπολιτευτική αντιπαράθεση, παίρνοντας </w:t>
      </w:r>
      <w:r>
        <w:rPr>
          <w:rFonts w:eastAsia="Times New Roman" w:cs="Times New Roman"/>
          <w:szCs w:val="24"/>
        </w:rPr>
        <w:t>υπόψη όλα αυτά τα δεδομένα και εκπλήσσομαι, επαναλαμβάνω. Η παρούσα Κυβέρνηση και στον τελευταίο κύκλο διαπραγματεύσεων εξαντλήσαμε όλες τις δυνατότητες που υπήρχαν για τις παρελθούσες χρήσεις -μπορούσαμε να έχουμε μία μικρή επέμβαση- και κάναμε την καλύτε</w:t>
      </w:r>
      <w:r>
        <w:rPr>
          <w:rFonts w:eastAsia="Times New Roman" w:cs="Times New Roman"/>
          <w:szCs w:val="24"/>
        </w:rPr>
        <w:t>ρη δυνατή προσφορά για να βρεθεί μία λύση και να διαμορφωθεί ένα καλύτερο πλαίσιο. Δεν υπήρχε η δυνατότητα.</w:t>
      </w:r>
    </w:p>
    <w:p w14:paraId="09F87A6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ξέρετε, υπό όλους αυτούς τους δεδομένους όρους τα μεγαλύτερα προβλήματα είχαν προκύψει ανεξάρτητα και εκπορεύονται καθοριστικά από το ευρωπαϊκό</w:t>
      </w:r>
      <w:r>
        <w:rPr>
          <w:rFonts w:eastAsia="Times New Roman" w:cs="Times New Roman"/>
          <w:szCs w:val="24"/>
        </w:rPr>
        <w:t xml:space="preserve"> κανονιστικό πλαίσιο, οπότε καλώ τη Νέα Δημοκρατία να μας πει: Να σταματήσουμε να εφαρμόζουμε το ευρωπαϊκό κανονιστικό πλαίσιο για να προχωρήσει η ιδιωτικοποίηση ή όχι;</w:t>
      </w:r>
    </w:p>
    <w:p w14:paraId="09F87A6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A64"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09F87A6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σιος Κουράκης):</w:t>
      </w:r>
      <w:r>
        <w:rPr>
          <w:rFonts w:eastAsia="Times New Roman" w:cs="Times New Roman"/>
          <w:szCs w:val="24"/>
        </w:rPr>
        <w:t xml:space="preserve"> Ευχαριστούμε τον Υπουργό Περιβάλλοντος και Ενέργειας κ. Γεώργιο Σταθάκη.</w:t>
      </w:r>
    </w:p>
    <w:p w14:paraId="09F87A6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Συνεχίζουμε με τον κατάλογο πέντε ομιλητών, όπως έχουμε πει.</w:t>
      </w:r>
    </w:p>
    <w:p w14:paraId="09F87A6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Πρώτη είναι η κ. Αικατερίνη Παπακώστα-Σιδηροπούλου, Βουλευτίνα της Νέας Δημοκρατίας ή </w:t>
      </w:r>
      <w:proofErr w:type="spellStart"/>
      <w:r>
        <w:rPr>
          <w:rFonts w:eastAsia="Times New Roman" w:cs="Times New Roman"/>
          <w:szCs w:val="24"/>
        </w:rPr>
        <w:t>Βουλεύτρια</w:t>
      </w:r>
      <w:proofErr w:type="spellEnd"/>
      <w:r>
        <w:rPr>
          <w:rFonts w:eastAsia="Times New Roman" w:cs="Times New Roman"/>
          <w:szCs w:val="24"/>
        </w:rPr>
        <w:t>, δεν ξέρω</w:t>
      </w:r>
      <w:r>
        <w:rPr>
          <w:rFonts w:eastAsia="Times New Roman" w:cs="Times New Roman"/>
          <w:szCs w:val="24"/>
        </w:rPr>
        <w:t xml:space="preserve"> πώς θέλει να την αποκαλούμε.</w:t>
      </w:r>
    </w:p>
    <w:p w14:paraId="09F87A6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Βουλευτής, κύριε Πρόεδρε.</w:t>
      </w:r>
    </w:p>
    <w:p w14:paraId="09F87A69"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Βουλευτής, πολύ ωραία. </w:t>
      </w:r>
    </w:p>
    <w:p w14:paraId="09F87A6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Ευχαριστώ πολύ, κύριε Πρόεδρε. </w:t>
      </w:r>
    </w:p>
    <w:p w14:paraId="09F87A6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«Βουλευτής», κύριε Πρόεδρε, γιατί άλλως </w:t>
      </w:r>
      <w:r>
        <w:rPr>
          <w:rFonts w:eastAsia="Times New Roman" w:cs="Times New Roman"/>
          <w:szCs w:val="24"/>
        </w:rPr>
        <w:t>πώς συνιστά διάκριση σε βάρος των γυναικών συναδέλφων το «</w:t>
      </w:r>
      <w:proofErr w:type="spellStart"/>
      <w:r>
        <w:rPr>
          <w:rFonts w:eastAsia="Times New Roman" w:cs="Times New Roman"/>
          <w:szCs w:val="24"/>
        </w:rPr>
        <w:t>Βουλεύτρια</w:t>
      </w:r>
      <w:proofErr w:type="spellEnd"/>
      <w:r>
        <w:rPr>
          <w:rFonts w:eastAsia="Times New Roman" w:cs="Times New Roman"/>
          <w:szCs w:val="24"/>
        </w:rPr>
        <w:t xml:space="preserve">». Βουλευτής είναι ο Βουλευτής ανεξαρτήτου φύλλου στο ελληνικό Κοινοβούλιο. </w:t>
      </w:r>
    </w:p>
    <w:p w14:paraId="09F87A6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θέλω να πω στον </w:t>
      </w:r>
      <w:proofErr w:type="spellStart"/>
      <w:r>
        <w:rPr>
          <w:rFonts w:eastAsia="Times New Roman" w:cs="Times New Roman"/>
          <w:szCs w:val="24"/>
        </w:rPr>
        <w:t>προλαλήσαντα</w:t>
      </w:r>
      <w:proofErr w:type="spellEnd"/>
      <w:r>
        <w:rPr>
          <w:rFonts w:eastAsia="Times New Roman" w:cs="Times New Roman"/>
          <w:szCs w:val="24"/>
        </w:rPr>
        <w:t xml:space="preserve"> Υπουργό, τον κ. Σταθάκη, το εξής: Κύριε Σταθάκ</w:t>
      </w:r>
      <w:r>
        <w:rPr>
          <w:rFonts w:eastAsia="Times New Roman" w:cs="Times New Roman"/>
          <w:szCs w:val="24"/>
        </w:rPr>
        <w:t xml:space="preserve">η, ρωτάτε την Αξιωματική Αντιπολίτευση για αποφάσεις που πρέπει να λάβετε εσείς; Ρωτάτε τη γνώμη μας; </w:t>
      </w:r>
    </w:p>
    <w:p w14:paraId="09F87A6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Εάν θέλετε τη γνώμη μας, θα έπρεπε να την είχατε ακούσει πολύ νωρίτερα ώστε μετά από δύο χρόνια διακυβέρνησης -και άρα βρισκόμαστε στον δεύτερο προϋπολογ</w:t>
      </w:r>
      <w:r>
        <w:rPr>
          <w:rFonts w:eastAsia="Times New Roman" w:cs="Times New Roman"/>
          <w:szCs w:val="24"/>
        </w:rPr>
        <w:t>ισμό της δικής σας Κυβέρνησης ΣΥΡΙΖΑ-ΑΝΕΛ- να μην έχουμε όλα αυτά, που σας είπαν, όλες οι πτέρυγες της Βουλής, δηλαδή έναν προϋπολογισμό ο οποίος δεν μπορούμε να πούμε σε καμία περίπτωση, χωρίς κανείς να θέλει να σας κατηγορήσει -εγώ καθόλου δεν θέλω να ασ</w:t>
      </w:r>
      <w:r>
        <w:rPr>
          <w:rFonts w:eastAsia="Times New Roman" w:cs="Times New Roman"/>
          <w:szCs w:val="24"/>
        </w:rPr>
        <w:t xml:space="preserve">κήσω αντιπολίτευση σε βάρος σας- έναν </w:t>
      </w:r>
      <w:r>
        <w:rPr>
          <w:rFonts w:eastAsia="Times New Roman" w:cs="Times New Roman"/>
          <w:szCs w:val="24"/>
        </w:rPr>
        <w:t>π</w:t>
      </w:r>
      <w:r>
        <w:rPr>
          <w:rFonts w:eastAsia="Times New Roman" w:cs="Times New Roman"/>
          <w:szCs w:val="24"/>
        </w:rPr>
        <w:t xml:space="preserve">ροϋπολογισμό, όμως, αντικειμενικά που από παντού κρίνεται, ακόμη και από εσάς, ότι δεν είναι εκείνος ο οποίος θα αναμενόταν ότι έπρεπε να είναι μετά από όλα όσα είπατε ή κάνατε. </w:t>
      </w:r>
    </w:p>
    <w:p w14:paraId="09F87A6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Αντιθέτως, θεωρώ ότι είναι ένας προϋπο</w:t>
      </w:r>
      <w:r>
        <w:rPr>
          <w:rFonts w:eastAsia="Times New Roman" w:cs="Times New Roman"/>
          <w:szCs w:val="24"/>
        </w:rPr>
        <w:t xml:space="preserve">λογισμός κατώτερος των περιστάσεων και άρα εσείς θα πρέπει να δώσετε απάντηση στα προβλήματα, εκτός αν θέλετε να παραχωρήσετε τη θέση σας στη Νέα Δημοκρατία, η οποία είναι διατεθειμένη να αναλάβει τις ευθύνες της στη διακυβέρνηση της χώρας. </w:t>
      </w:r>
    </w:p>
    <w:p w14:paraId="09F87A6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αυτό προηγο</w:t>
      </w:r>
      <w:r>
        <w:rPr>
          <w:rFonts w:eastAsia="Times New Roman" w:cs="Times New Roman"/>
          <w:szCs w:val="24"/>
        </w:rPr>
        <w:t>υμένως ήταν μ</w:t>
      </w:r>
      <w:r>
        <w:rPr>
          <w:rFonts w:eastAsia="Times New Roman" w:cs="Times New Roman"/>
          <w:szCs w:val="24"/>
        </w:rPr>
        <w:t>ί</w:t>
      </w:r>
      <w:r>
        <w:rPr>
          <w:rFonts w:eastAsia="Times New Roman" w:cs="Times New Roman"/>
          <w:szCs w:val="24"/>
        </w:rPr>
        <w:t>α ομολογία, ότι έχουμε σηκώσει ψηλά τα χέρια και ότι περιμένουμε από την Αξιωματική Αντιπολίτευση επί παντός επιστητού και επί όλων των θεμάτων να μας δώσει απαντήσεις, αλλά παριστάνουμε με μ</w:t>
      </w:r>
      <w:r>
        <w:rPr>
          <w:rFonts w:eastAsia="Times New Roman" w:cs="Times New Roman"/>
          <w:szCs w:val="24"/>
        </w:rPr>
        <w:t>ί</w:t>
      </w:r>
      <w:r>
        <w:rPr>
          <w:rFonts w:eastAsia="Times New Roman" w:cs="Times New Roman"/>
          <w:szCs w:val="24"/>
        </w:rPr>
        <w:t>α επικοινωνία πολύ κακής ποιότητας, η οποία βλάπτε</w:t>
      </w:r>
      <w:r>
        <w:rPr>
          <w:rFonts w:eastAsia="Times New Roman" w:cs="Times New Roman"/>
          <w:szCs w:val="24"/>
        </w:rPr>
        <w:t>ι σοβαρά την οικονομία, τύπου Καστελόριζο, κύριε Σταθάκη, αυτή η επικοινωνιακή τακτική της Κυβέρνησης τύπου Καστελόριζο και στην οικονομία δεν ωφελεί και άρα λοιπόν πρέπει να ρωτήσετε τους συνεργάτες σας και τον εαυτό σας γιατί δεν προχωράτε στο να πράττετ</w:t>
      </w:r>
      <w:r>
        <w:rPr>
          <w:rFonts w:eastAsia="Times New Roman" w:cs="Times New Roman"/>
          <w:szCs w:val="24"/>
        </w:rPr>
        <w:t xml:space="preserve">ε αυτά που ο ελληνικός λαός σας ανέθεσε, δηλαδή να κυβερνάτε και να αναλαμβάνετε και την ευθύνη. Αυτή είναι η απάντηση της Νέας Δημοκρατίας. </w:t>
      </w:r>
    </w:p>
    <w:p w14:paraId="09F87A7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Τώρα, κύριε Πρόεδρε και αγαπητοί συνάδελφοι, εγώ, όπως είπα, θα εστιάσω  την προσοχή μου και θα προσπαθήσω να αναδείξω με καλή διάθεση και με καλή πίστη, ως οφείλουμε όλοι οι Βουλευτές του ελληνικού Κοινοβουλίου, ανεξαρτήτως πτέρυγας, ανεξαρτήτως πολιτικού</w:t>
      </w:r>
      <w:r>
        <w:rPr>
          <w:rFonts w:eastAsia="Times New Roman" w:cs="Times New Roman"/>
          <w:szCs w:val="24"/>
        </w:rPr>
        <w:t xml:space="preserve"> κόμματος, να κάνουμε -θεωρώ- στη Βουλή των Ελλήνων σε τέτοιες δύσκολες περιστάσεις, τι σημαίνει ο </w:t>
      </w:r>
      <w:r>
        <w:rPr>
          <w:rFonts w:eastAsia="Times New Roman" w:cs="Times New Roman"/>
          <w:szCs w:val="24"/>
        </w:rPr>
        <w:t>π</w:t>
      </w:r>
      <w:r>
        <w:rPr>
          <w:rFonts w:eastAsia="Times New Roman" w:cs="Times New Roman"/>
          <w:szCs w:val="24"/>
        </w:rPr>
        <w:t xml:space="preserve">ροϋπολογισμός για έναν πολύ ευαίσθητο τομέα -θα μου επιτρέψετε να εστιάσω εκεί- τον πιο ευαίσθητο κατά τη γνώμη μου αλλά και κατά τη γνώμη των ειδικών, τον </w:t>
      </w:r>
      <w:r>
        <w:rPr>
          <w:rFonts w:eastAsia="Times New Roman" w:cs="Times New Roman"/>
          <w:szCs w:val="24"/>
        </w:rPr>
        <w:t xml:space="preserve">τομέα της υγείας. </w:t>
      </w:r>
    </w:p>
    <w:p w14:paraId="09F87A7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πριν μπω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επί τούτου στον τομέα της υγείας σε αυτά που ο προϋπολογισμός μού δίνει τη δυνατότητα να κρίνω και να δω πώς θα τα αντιμετωπίσω νομοθετικά με την ψήφο μου, θέλω να σας πω ότι το Γραφείο Προϋπολογισμού της Βουλής, το</w:t>
      </w:r>
      <w:r>
        <w:rPr>
          <w:rFonts w:eastAsia="Times New Roman" w:cs="Times New Roman"/>
          <w:szCs w:val="24"/>
        </w:rPr>
        <w:t xml:space="preserve"> οποίο έχει αδιαμφισβήτητο κύρος, λέει για τον </w:t>
      </w:r>
      <w:r>
        <w:rPr>
          <w:rFonts w:eastAsia="Times New Roman" w:cs="Times New Roman"/>
          <w:szCs w:val="24"/>
        </w:rPr>
        <w:t>π</w:t>
      </w:r>
      <w:r>
        <w:rPr>
          <w:rFonts w:eastAsia="Times New Roman" w:cs="Times New Roman"/>
          <w:szCs w:val="24"/>
        </w:rPr>
        <w:t>ροϋπολογισμό σας, κύριοι Υπουργοί της Κυβέρνησης, για τον προϋπολογισμό που φέρατε στους Βουλευτές της Πλειοψηφίας και στους Βουλευτές όλων των κομμάτων, ότι σε τρεις κρίσιμους και νευραλγικούς τομείς, πρώτον</w:t>
      </w:r>
      <w:r>
        <w:rPr>
          <w:rFonts w:eastAsia="Times New Roman" w:cs="Times New Roman"/>
          <w:szCs w:val="24"/>
        </w:rPr>
        <w:t xml:space="preserve">, στον τομέα της πρόνοιας, δεύτερον, στον τομέα της υγείας και, τρίτον, στον τομέα της παιδείας πληρώνουμε περισσότερα οι φορολογούμενοι πολίτες και έχουμε –προσέξτε, σημειώστε το- τις χειρότερες παροχές. </w:t>
      </w:r>
    </w:p>
    <w:p w14:paraId="09F87A7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συμπέρασμα πρώτο: Θα πρέπει να εστιάσουν οι Υπ</w:t>
      </w:r>
      <w:r>
        <w:rPr>
          <w:rFonts w:eastAsia="Times New Roman" w:cs="Times New Roman"/>
          <w:szCs w:val="24"/>
        </w:rPr>
        <w:t xml:space="preserve">ουργοί, η Κυβέρνηση, η δημόσια διοίκηση, το κράτος, η πολιτεία, οι εμπλεκόμενοι φορείς, τα νομικά πρόσωπα δημοσίου δικαίου, άπαντες -αλλά η πολιτική βούληση της Κυβέρνησης είναι η κυρίαρχη και η κορυφαία- στο πώς θα βελτιώσουν την ποιότητα των </w:t>
      </w:r>
      <w:proofErr w:type="spellStart"/>
      <w:r>
        <w:rPr>
          <w:rFonts w:eastAsia="Times New Roman" w:cs="Times New Roman"/>
          <w:szCs w:val="24"/>
        </w:rPr>
        <w:t>παρεχομένων</w:t>
      </w:r>
      <w:proofErr w:type="spellEnd"/>
      <w:r>
        <w:rPr>
          <w:rFonts w:eastAsia="Times New Roman" w:cs="Times New Roman"/>
          <w:szCs w:val="24"/>
        </w:rPr>
        <w:t xml:space="preserve"> </w:t>
      </w:r>
      <w:r>
        <w:rPr>
          <w:rFonts w:eastAsia="Times New Roman" w:cs="Times New Roman"/>
          <w:szCs w:val="24"/>
        </w:rPr>
        <w:t xml:space="preserve">υπηρεσιών, ώστε όταν πληρώνουμε περισσότερα, να έχουμε και τις βέλτιστες των υπηρεσιών και όχι τις χειρότερες, όπως </w:t>
      </w:r>
      <w:proofErr w:type="spellStart"/>
      <w:r>
        <w:rPr>
          <w:rFonts w:eastAsia="Times New Roman" w:cs="Times New Roman"/>
          <w:szCs w:val="24"/>
        </w:rPr>
        <w:t>ξανατονίζω</w:t>
      </w:r>
      <w:proofErr w:type="spellEnd"/>
      <w:r>
        <w:rPr>
          <w:rFonts w:eastAsia="Times New Roman" w:cs="Times New Roman"/>
          <w:szCs w:val="24"/>
        </w:rPr>
        <w:t xml:space="preserve">, λέει, όχι η </w:t>
      </w:r>
      <w:r>
        <w:rPr>
          <w:rFonts w:eastAsia="Times New Roman" w:cs="Times New Roman"/>
          <w:szCs w:val="24"/>
        </w:rPr>
        <w:t xml:space="preserve">κ. </w:t>
      </w:r>
      <w:r>
        <w:rPr>
          <w:rFonts w:eastAsia="Times New Roman" w:cs="Times New Roman"/>
          <w:szCs w:val="24"/>
        </w:rPr>
        <w:t xml:space="preserve">Αικατερίνη Παπακώστα, αλλά το Γραφείο Προϋπολογισμού της Βουλής. Αυτό είναι το πρώτο. </w:t>
      </w:r>
    </w:p>
    <w:p w14:paraId="09F87A7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έχω να πω, </w:t>
      </w:r>
      <w:r>
        <w:rPr>
          <w:rFonts w:eastAsia="Times New Roman" w:cs="Times New Roman"/>
          <w:szCs w:val="24"/>
        </w:rPr>
        <w:t xml:space="preserve">κύριοι Υπουργοί της Κυβέρνησης -που έρχεστε εδώ να εμφυσήσετε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αισιοδοξία και να αναπτερώσετε το ηθικό των Βουλευτών σας- στους αγαπητούς συναδέλφους της </w:t>
      </w:r>
      <w:r>
        <w:rPr>
          <w:rFonts w:eastAsia="Times New Roman" w:cs="Times New Roman"/>
          <w:szCs w:val="24"/>
        </w:rPr>
        <w:t>σ</w:t>
      </w:r>
      <w:r>
        <w:rPr>
          <w:rFonts w:eastAsia="Times New Roman" w:cs="Times New Roman"/>
          <w:szCs w:val="24"/>
        </w:rPr>
        <w:t>υγκυβέρνησης κυρίως -οι άλλοι έχουμε καταλάβει τι συμβαίνει- τι σημαίνει κωδικοποιη</w:t>
      </w:r>
      <w:r>
        <w:rPr>
          <w:rFonts w:eastAsia="Times New Roman" w:cs="Times New Roman"/>
          <w:szCs w:val="24"/>
        </w:rPr>
        <w:t>μένα για την ελληνική οικονομία τα οικονομικά έτη δικής σας διακυβέρνησης 2015 και 2016. Οι καταθέσεις -αυτά τα είναι τα κριτήρια- στις ελληνικές τράπεζες έχουν μειωθεί κατά 40 δισεκατομμύρια ευρώ. Η περήφανη διαπραγμάτευση -εσείς τη χαρακτηρίσατε έτσι, δε</w:t>
      </w:r>
      <w:r>
        <w:rPr>
          <w:rFonts w:eastAsia="Times New Roman" w:cs="Times New Roman"/>
          <w:szCs w:val="24"/>
        </w:rPr>
        <w:t>ν θέλω να σας την αμφισβητήσω, όμως δείτε τον λογαριασμό- μας κόστισε 86 δισεκατομμύρια ευρώ σύμφωνα με την Τράπεζα της Ελλάδος. Να πάτε στην Τράπεζα της Ελλάδος…</w:t>
      </w:r>
    </w:p>
    <w:p w14:paraId="09F87A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Κύριε Σταθάκη, μου κουνάτε έτσι το δάχτυλο…</w:t>
      </w:r>
    </w:p>
    <w:p w14:paraId="09F87A7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w:t>
      </w:r>
      <w:r>
        <w:rPr>
          <w:rFonts w:eastAsia="Times New Roman" w:cs="Times New Roman"/>
          <w:b/>
          <w:szCs w:val="24"/>
        </w:rPr>
        <w:t xml:space="preserve">ργειας): </w:t>
      </w:r>
      <w:r>
        <w:rPr>
          <w:rFonts w:eastAsia="Times New Roman" w:cs="Times New Roman"/>
          <w:szCs w:val="24"/>
        </w:rPr>
        <w:t>Χαρτί από την Τράπεζα της Ελλάδος…</w:t>
      </w:r>
    </w:p>
    <w:p w14:paraId="09F87A7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Σας λέω, λοιπόν, κουνώντας και εγώ το δικό μου δάχτυλο -επιτρέψτε μου, κύριε Πρόεδρε- εσείς, αν το αμφισβητείτε, θέλω αύριο το πρωί να πάτε στην Τράπεζα της Ελλάδος, να εγχειρίσ</w:t>
      </w:r>
      <w:r>
        <w:rPr>
          <w:rFonts w:eastAsia="Times New Roman" w:cs="Times New Roman"/>
          <w:szCs w:val="24"/>
        </w:rPr>
        <w:t xml:space="preserve">ετε ένα δημόσιο έγγραφο με την υπογραφή σας, που να ζητάτε εξηγήσεις γιατί το λέει. </w:t>
      </w:r>
    </w:p>
    <w:p w14:paraId="09F87A77" w14:textId="77777777" w:rsidR="0008105D" w:rsidRDefault="003C36B0">
      <w:pPr>
        <w:spacing w:after="0" w:line="600" w:lineRule="auto"/>
        <w:ind w:firstLine="720"/>
        <w:jc w:val="both"/>
        <w:rPr>
          <w:rFonts w:eastAsia="Times New Roman"/>
          <w:szCs w:val="24"/>
        </w:rPr>
      </w:pPr>
      <w:r>
        <w:rPr>
          <w:rFonts w:eastAsia="Times New Roman"/>
          <w:szCs w:val="24"/>
        </w:rPr>
        <w:t xml:space="preserve">Εμένα δεν θα μου κουνάτε το δάχτυλο. Το λέει η Τράπεζα της Ελλάδος. Και 100 δισεκατομμύρια ευρώ, σύμφωνα με τον </w:t>
      </w:r>
      <w:r>
        <w:rPr>
          <w:rFonts w:eastAsia="Times New Roman"/>
          <w:szCs w:val="24"/>
          <w:lang w:val="en-US"/>
        </w:rPr>
        <w:t>ESM</w:t>
      </w:r>
      <w:r>
        <w:rPr>
          <w:rFonts w:eastAsia="Times New Roman"/>
          <w:szCs w:val="24"/>
        </w:rPr>
        <w:t xml:space="preserve">. Να πάτε και στον </w:t>
      </w:r>
      <w:r>
        <w:rPr>
          <w:rFonts w:eastAsia="Times New Roman"/>
          <w:szCs w:val="24"/>
          <w:lang w:val="en-US"/>
        </w:rPr>
        <w:t>ESM</w:t>
      </w:r>
      <w:r>
        <w:rPr>
          <w:rFonts w:eastAsia="Times New Roman"/>
          <w:szCs w:val="24"/>
        </w:rPr>
        <w:t xml:space="preserve">. Εάν αμφισβητείτε και τον </w:t>
      </w:r>
      <w:r>
        <w:rPr>
          <w:rFonts w:eastAsia="Times New Roman"/>
          <w:szCs w:val="24"/>
          <w:lang w:val="en-US"/>
        </w:rPr>
        <w:t>ESM</w:t>
      </w:r>
      <w:r>
        <w:rPr>
          <w:rFonts w:eastAsia="Times New Roman"/>
          <w:szCs w:val="24"/>
        </w:rPr>
        <w:t>, να</w:t>
      </w:r>
      <w:r>
        <w:rPr>
          <w:rFonts w:eastAsia="Times New Roman"/>
          <w:szCs w:val="24"/>
        </w:rPr>
        <w:t xml:space="preserve"> πάτε κι εκεί.</w:t>
      </w:r>
    </w:p>
    <w:p w14:paraId="09F87A78" w14:textId="77777777" w:rsidR="0008105D" w:rsidRDefault="003C36B0">
      <w:pPr>
        <w:spacing w:after="0" w:line="600" w:lineRule="auto"/>
        <w:ind w:firstLine="720"/>
        <w:jc w:val="both"/>
        <w:rPr>
          <w:rFonts w:eastAsia="Times New Roman"/>
          <w:szCs w:val="24"/>
        </w:rPr>
      </w:pPr>
      <w:r>
        <w:rPr>
          <w:rFonts w:eastAsia="Times New Roman"/>
          <w:szCs w:val="24"/>
        </w:rPr>
        <w:t xml:space="preserve">Ακούσατε, κύριε Σταθάκη; Να πάτε και στον </w:t>
      </w:r>
      <w:r>
        <w:rPr>
          <w:rFonts w:eastAsia="Times New Roman"/>
          <w:szCs w:val="24"/>
          <w:lang w:val="en-US"/>
        </w:rPr>
        <w:t>ESM</w:t>
      </w:r>
      <w:r>
        <w:rPr>
          <w:rFonts w:eastAsia="Times New Roman"/>
          <w:szCs w:val="24"/>
        </w:rPr>
        <w:t xml:space="preserve">. Δεν το λέει μόνο η Τράπεζα της Ελλάδος. Λέει και ο </w:t>
      </w:r>
      <w:r>
        <w:rPr>
          <w:rFonts w:eastAsia="Times New Roman"/>
          <w:szCs w:val="24"/>
          <w:lang w:val="en-US"/>
        </w:rPr>
        <w:t>ESM</w:t>
      </w:r>
      <w:r>
        <w:rPr>
          <w:rFonts w:eastAsia="Times New Roman"/>
          <w:szCs w:val="24"/>
        </w:rPr>
        <w:t xml:space="preserve"> ανάλογα πράγματα.</w:t>
      </w:r>
    </w:p>
    <w:p w14:paraId="09F87A79"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Να μου φέρετε και του </w:t>
      </w:r>
      <w:r>
        <w:rPr>
          <w:rFonts w:eastAsia="Times New Roman"/>
          <w:szCs w:val="24"/>
          <w:lang w:val="en-US"/>
        </w:rPr>
        <w:t>ESM</w:t>
      </w:r>
      <w:r>
        <w:rPr>
          <w:rFonts w:eastAsia="Times New Roman"/>
          <w:szCs w:val="24"/>
        </w:rPr>
        <w:t xml:space="preserve"> τότε. Την ανακοίνωση του </w:t>
      </w:r>
      <w:r>
        <w:rPr>
          <w:rFonts w:eastAsia="Times New Roman"/>
          <w:szCs w:val="24"/>
          <w:lang w:val="en-US"/>
        </w:rPr>
        <w:t>ESM</w:t>
      </w:r>
      <w:r>
        <w:rPr>
          <w:rFonts w:eastAsia="Times New Roman"/>
          <w:szCs w:val="24"/>
        </w:rPr>
        <w:t xml:space="preserve"> και της </w:t>
      </w:r>
      <w:r>
        <w:rPr>
          <w:rFonts w:eastAsia="Times New Roman"/>
          <w:szCs w:val="24"/>
        </w:rPr>
        <w:t>Τράπεζας της Ελλάδος.</w:t>
      </w:r>
    </w:p>
    <w:p w14:paraId="09F87A7A"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Εσείς οφείλετε να τα γνωρίζετε. </w:t>
      </w:r>
    </w:p>
    <w:p w14:paraId="09F87A7B"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Δεν σας ζητάω τίποτα. Απλό είναι. Φέρτε την ανακοίνωση.</w:t>
      </w:r>
    </w:p>
    <w:p w14:paraId="09F87A7C"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Εγώ να σας κάνω κ</w:t>
      </w:r>
      <w:r>
        <w:rPr>
          <w:rFonts w:eastAsia="Times New Roman"/>
          <w:szCs w:val="24"/>
        </w:rPr>
        <w:t xml:space="preserve">οινοβουλευτικό έλεγχο, αλλά εσείς, αφού Βουλευτής του ελληνικού Κοινοβουλίου σας δηλώνει ότι η Τράπεζα της Ελλάδος και ο </w:t>
      </w:r>
      <w:r>
        <w:rPr>
          <w:rFonts w:eastAsia="Times New Roman"/>
          <w:szCs w:val="24"/>
          <w:lang w:val="en-US"/>
        </w:rPr>
        <w:t>ESM</w:t>
      </w:r>
      <w:r>
        <w:rPr>
          <w:rFonts w:eastAsia="Times New Roman"/>
          <w:szCs w:val="24"/>
        </w:rPr>
        <w:t xml:space="preserve"> στηλιτεύει την οικονομική περίοδο διακυβέρνησης δικών σας δύο ετών και λέει αυτά τα στοιχεία τα οποία προσκομίζω, έχετε την υποχρέω</w:t>
      </w:r>
      <w:r>
        <w:rPr>
          <w:rFonts w:eastAsia="Times New Roman"/>
          <w:szCs w:val="24"/>
        </w:rPr>
        <w:t>ση να τα ερευνήσετε.</w:t>
      </w:r>
    </w:p>
    <w:p w14:paraId="09F87A7D"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Να μου φέρετε το χαρτί. Δεν είναι έτσι. Τι να κάνουμε;</w:t>
      </w:r>
    </w:p>
    <w:p w14:paraId="09F87A7E" w14:textId="77777777" w:rsidR="0008105D" w:rsidRDefault="003C36B0">
      <w:pPr>
        <w:spacing w:after="0" w:line="600" w:lineRule="auto"/>
        <w:ind w:firstLine="720"/>
        <w:jc w:val="both"/>
        <w:rPr>
          <w:rFonts w:eastAsia="Times New Roman"/>
          <w:b/>
          <w:szCs w:val="24"/>
        </w:rPr>
      </w:pPr>
      <w:r>
        <w:rPr>
          <w:rFonts w:eastAsia="Times New Roman"/>
          <w:b/>
          <w:szCs w:val="24"/>
        </w:rPr>
        <w:t>ΑΙΚΑΤΕΡΙΝΗ ΠΑΠΑΚΩΣΤΑ-ΣΙΔΗΡΟΠΟΥΛΟΥ:</w:t>
      </w:r>
      <w:r>
        <w:rPr>
          <w:rFonts w:eastAsia="Times New Roman"/>
          <w:szCs w:val="24"/>
        </w:rPr>
        <w:t xml:space="preserve"> Κι αν δεν είναι έτσι, να το διαψεύσετε, να το ανατάξετε, να το θεραπεύσετε και να τους </w:t>
      </w:r>
      <w:r>
        <w:rPr>
          <w:rFonts w:eastAsia="Times New Roman"/>
          <w:szCs w:val="24"/>
        </w:rPr>
        <w:t>βάλετε στη θέση τους. Αυτό κάνει ένας σωστός Υπουργός μιας κυβέρνησης η οποία είναι υπεύθυνη. Το να μου κουνάτε εμένα το δάχτυλο και δεν σας το επιτρέπω και δεν λύνει το πρόβλημα.</w:t>
      </w:r>
    </w:p>
    <w:p w14:paraId="09F87A7F"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Μα σας ζήτησα το χ</w:t>
      </w:r>
      <w:r>
        <w:rPr>
          <w:rFonts w:eastAsia="Times New Roman"/>
          <w:szCs w:val="24"/>
        </w:rPr>
        <w:t>αρτί, δεν σας είπα τίποτα.</w:t>
      </w:r>
    </w:p>
    <w:p w14:paraId="09F87A80"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Κύριε Πρόεδρε, επιτρέψτε μου, με διακόπτει συνεχώς ο κύριος Υπουργός.</w:t>
      </w:r>
    </w:p>
    <w:p w14:paraId="09F87A81"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Συνεχίστε, κ</w:t>
      </w:r>
      <w:r>
        <w:rPr>
          <w:rFonts w:eastAsia="Times New Roman"/>
          <w:szCs w:val="24"/>
        </w:rPr>
        <w:t>.</w:t>
      </w:r>
      <w:r>
        <w:rPr>
          <w:rFonts w:eastAsia="Times New Roman"/>
          <w:szCs w:val="24"/>
        </w:rPr>
        <w:t xml:space="preserve"> Παπακώστα.</w:t>
      </w:r>
    </w:p>
    <w:p w14:paraId="09F87A82" w14:textId="77777777" w:rsidR="0008105D" w:rsidRDefault="003C36B0">
      <w:pPr>
        <w:spacing w:after="0"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Προσέξτε τώρα εδώ, όσον αφορά </w:t>
      </w:r>
      <w:r>
        <w:rPr>
          <w:rFonts w:eastAsia="Times New Roman"/>
          <w:szCs w:val="24"/>
        </w:rPr>
        <w:t>στα ζητήματα που σας είπα προηγουμένως, στα ευαίσθητα θέματα της υγείας.</w:t>
      </w:r>
    </w:p>
    <w:p w14:paraId="09F87A83" w14:textId="77777777" w:rsidR="0008105D" w:rsidRDefault="003C36B0">
      <w:pPr>
        <w:spacing w:after="0" w:line="600" w:lineRule="auto"/>
        <w:ind w:firstLine="720"/>
        <w:jc w:val="both"/>
        <w:rPr>
          <w:rFonts w:eastAsia="Times New Roman"/>
          <w:szCs w:val="24"/>
        </w:rPr>
      </w:pPr>
      <w:r>
        <w:rPr>
          <w:rFonts w:eastAsia="Times New Roman"/>
          <w:szCs w:val="24"/>
        </w:rPr>
        <w:t>Επί του συνόλου, αγαπητοί συνάδελφοι –έχουμε πολλούς γιατρούς εδώ- ο προϋπολογισμός του Υπουργείου Υγείας της Ελλάδος –και θέλω να μου πείτε μετά με ένα ναι ή με ένα όχι στην ψηφοφορί</w:t>
      </w:r>
      <w:r>
        <w:rPr>
          <w:rFonts w:eastAsia="Times New Roman"/>
          <w:szCs w:val="24"/>
        </w:rPr>
        <w:t>α που θα κάνουμε- μειώνεται κατά 3,8 και οι μεταβιβάσεις από τον τακτικό προϋπολογισμό προς τον ΕΟΠΥΥ το 2017 μειώνονται κατά 38,1, δηλαδή από τα 526 εκατομμύρια ευρώ, μειώνεται στα 326 εκατομμύρια ευρώ. Μείωση δηλαδή, αν κάνουμε την πράξη, 200 εκατομμύρια</w:t>
      </w:r>
      <w:r>
        <w:rPr>
          <w:rFonts w:eastAsia="Times New Roman"/>
          <w:szCs w:val="24"/>
        </w:rPr>
        <w:t xml:space="preserve"> ευρώ.</w:t>
      </w:r>
    </w:p>
    <w:p w14:paraId="09F87A84"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9F87A85" w14:textId="77777777" w:rsidR="0008105D" w:rsidRDefault="003C36B0">
      <w:pPr>
        <w:spacing w:after="0" w:line="600" w:lineRule="auto"/>
        <w:ind w:firstLine="720"/>
        <w:jc w:val="both"/>
        <w:rPr>
          <w:rFonts w:eastAsia="Times New Roman"/>
          <w:szCs w:val="24"/>
        </w:rPr>
      </w:pPr>
      <w:r>
        <w:rPr>
          <w:rFonts w:eastAsia="Times New Roman"/>
          <w:szCs w:val="24"/>
        </w:rPr>
        <w:t>Παράλληλα, πρέπει να σας πω ότι οι προβλεπόμενες δαπάνες των νοσοκομείων και των λοιπών φορέων υγείας για το 2017 –επιτρέψτε μου, κύριε Πρόεδρε- μειώνονται κατά 5%.</w:t>
      </w:r>
      <w:r>
        <w:rPr>
          <w:rFonts w:eastAsia="Times New Roman"/>
          <w:szCs w:val="24"/>
        </w:rPr>
        <w:t xml:space="preserve"> Τώρα ακούστε και σημειώστε, κύριοι συνάδελφοι, οι προβλεπόμενες μεταβιβαστικές πληρωμές στον χώρο υγείας, πληρωμές που γίνονται δηλαδή για υγειονομικές υπηρεσίες προς τους πολίτες, μειώνονται –το νούμερο είναι πολύ υψηλό- κατά 42,11% έναντι του 2016. Το κ</w:t>
      </w:r>
      <w:r>
        <w:rPr>
          <w:rFonts w:eastAsia="Times New Roman"/>
          <w:szCs w:val="24"/>
        </w:rPr>
        <w:t>οίταξα τρεις φορές το νούμερο αυτό, τη μείωση.</w:t>
      </w:r>
    </w:p>
    <w:p w14:paraId="09F87A86" w14:textId="77777777" w:rsidR="0008105D" w:rsidRDefault="003C36B0">
      <w:pPr>
        <w:spacing w:after="0" w:line="600" w:lineRule="auto"/>
        <w:ind w:firstLine="720"/>
        <w:jc w:val="both"/>
        <w:rPr>
          <w:rFonts w:eastAsia="Times New Roman"/>
          <w:szCs w:val="24"/>
        </w:rPr>
      </w:pPr>
      <w:r>
        <w:rPr>
          <w:rFonts w:eastAsia="Times New Roman"/>
          <w:szCs w:val="24"/>
        </w:rPr>
        <w:t>Σε ό,τι αφορά τη μείωση της επιχορήγησης για τον ΕΟΠΥΥ, σύμφωνα με την εισηγητική έκθεση που μας έχουν δώσει, η αιτιολογία είναι ότι γίνεται εξαιτίας της αναμενόμενης βελτίωσης των οικονομικών μεγεθών του ΕΟΠΥ</w:t>
      </w:r>
      <w:r>
        <w:rPr>
          <w:rFonts w:eastAsia="Times New Roman"/>
          <w:szCs w:val="24"/>
        </w:rPr>
        <w:t>Υ, η οποία στηρίζεται στα έσοδα από τις αυξημένες ασφαλιστικές εισφορές, με ανεργία 30%, για την υγειονομική περίθαλψη και την αναμενόμενη μείωση των απλήρωτων υποσχέσεων, υποχρεώσεων. Δηλαδή, «ζήσε Μάη μου».</w:t>
      </w:r>
    </w:p>
    <w:p w14:paraId="09F87A87" w14:textId="77777777" w:rsidR="0008105D" w:rsidRDefault="003C36B0">
      <w:pPr>
        <w:spacing w:after="0" w:line="600" w:lineRule="auto"/>
        <w:ind w:firstLine="720"/>
        <w:jc w:val="both"/>
        <w:rPr>
          <w:rFonts w:eastAsia="Times New Roman"/>
          <w:szCs w:val="24"/>
        </w:rPr>
      </w:pPr>
      <w:r>
        <w:rPr>
          <w:rFonts w:eastAsia="Times New Roman"/>
          <w:szCs w:val="24"/>
        </w:rPr>
        <w:t>Όμως, προσέξτε την αντίφαση τώρα, στο ίδιο κείμ</w:t>
      </w:r>
      <w:r>
        <w:rPr>
          <w:rFonts w:eastAsia="Times New Roman"/>
          <w:szCs w:val="24"/>
        </w:rPr>
        <w:t>ενο, δηλαδή στην εισηγητική έκθεση, λέει ότι υπάρχει μ</w:t>
      </w:r>
      <w:r>
        <w:rPr>
          <w:rFonts w:eastAsia="Times New Roman"/>
          <w:szCs w:val="24"/>
        </w:rPr>
        <w:t>ί</w:t>
      </w:r>
      <w:r>
        <w:rPr>
          <w:rFonts w:eastAsia="Times New Roman"/>
          <w:szCs w:val="24"/>
        </w:rPr>
        <w:t>α προϋπόθεση για να πληρωθεί ο όρος. Για την ομαλή λειτουργία του ΕΟΠΥΥ όρος, προϋπόθεση είναι η διασφάλιση των εισφορών που εισπράττονται από τα Ταμεία Κοινωνικής Ασφάλισης. Τζίφος, δηλαδή.</w:t>
      </w:r>
    </w:p>
    <w:p w14:paraId="09F87A88" w14:textId="77777777" w:rsidR="0008105D" w:rsidRDefault="003C36B0">
      <w:pPr>
        <w:spacing w:after="0" w:line="600" w:lineRule="auto"/>
        <w:ind w:firstLine="720"/>
        <w:jc w:val="both"/>
        <w:rPr>
          <w:rFonts w:eastAsia="Times New Roman"/>
          <w:szCs w:val="24"/>
        </w:rPr>
      </w:pPr>
      <w:r>
        <w:rPr>
          <w:rFonts w:eastAsia="Times New Roman"/>
          <w:szCs w:val="24"/>
        </w:rPr>
        <w:t>Συνεπώς, ε</w:t>
      </w:r>
      <w:r>
        <w:rPr>
          <w:rFonts w:eastAsia="Times New Roman"/>
          <w:szCs w:val="24"/>
        </w:rPr>
        <w:t xml:space="preserve">ρωτώ την Κυβέρνηση και τους καθ’ ύλην αρμοδίους Υπουργούς –είναι εδώ και ο κ. </w:t>
      </w:r>
      <w:proofErr w:type="spellStart"/>
      <w:r>
        <w:rPr>
          <w:rFonts w:eastAsia="Times New Roman"/>
          <w:szCs w:val="24"/>
        </w:rPr>
        <w:t>Χουλιαράκης</w:t>
      </w:r>
      <w:proofErr w:type="spellEnd"/>
      <w:r>
        <w:rPr>
          <w:rFonts w:eastAsia="Times New Roman"/>
          <w:szCs w:val="24"/>
        </w:rPr>
        <w:t>- οι οποίοι φτιάχνουν προϋπολογισμό: Πού στηρίζεται, σε ποια βάση εδράζεται η αισιοδοξία της Κυβέρνησης για τη βελτίωση των οικονομικών μεγεθών του ΕΟΠΥΥ; Πρώτο ερώτημ</w:t>
      </w:r>
      <w:r>
        <w:rPr>
          <w:rFonts w:eastAsia="Times New Roman"/>
          <w:szCs w:val="24"/>
        </w:rPr>
        <w:t>α.</w:t>
      </w:r>
    </w:p>
    <w:p w14:paraId="09F87A89" w14:textId="77777777" w:rsidR="0008105D" w:rsidRDefault="003C36B0">
      <w:pPr>
        <w:spacing w:after="0" w:line="600" w:lineRule="auto"/>
        <w:ind w:firstLine="720"/>
        <w:jc w:val="both"/>
        <w:rPr>
          <w:rFonts w:eastAsia="Times New Roman"/>
          <w:szCs w:val="24"/>
        </w:rPr>
      </w:pPr>
      <w:r>
        <w:rPr>
          <w:rFonts w:eastAsia="Times New Roman"/>
          <w:szCs w:val="24"/>
        </w:rPr>
        <w:t>Στηρίζεται στην αύξηση της εισφοράς για την ιατροφαρμακευτική περίθαλψη από το 4% στο 6%; Εκεί στηρίζεται; Διότι δίνεται η γενικότερη εντύπωση ότι βαίνουν καλώς τα οικονομικά του ΕΟΠΥΥ, ότι τα έσοδά του θα αυξηθούν κι έτσι θα γίνει δυνατή και η μείωση τ</w:t>
      </w:r>
      <w:r>
        <w:rPr>
          <w:rFonts w:eastAsia="Times New Roman"/>
          <w:szCs w:val="24"/>
        </w:rPr>
        <w:t>ης επιχορήγησής του κατά 200 εκατομμύρια ευρώ. Αυτή είναι η εντύπωση που δίνεται.</w:t>
      </w:r>
    </w:p>
    <w:p w14:paraId="09F87A8A" w14:textId="77777777" w:rsidR="0008105D" w:rsidRDefault="003C36B0">
      <w:pPr>
        <w:spacing w:after="0" w:line="600" w:lineRule="auto"/>
        <w:ind w:firstLine="720"/>
        <w:jc w:val="both"/>
        <w:rPr>
          <w:rFonts w:eastAsia="Times New Roman"/>
          <w:szCs w:val="24"/>
        </w:rPr>
      </w:pPr>
      <w:r>
        <w:rPr>
          <w:rFonts w:eastAsia="Times New Roman"/>
          <w:szCs w:val="24"/>
        </w:rPr>
        <w:t xml:space="preserve">Σε ό,τι αφορά τώρα στη </w:t>
      </w:r>
      <w:proofErr w:type="spellStart"/>
      <w:r>
        <w:rPr>
          <w:rFonts w:eastAsia="Times New Roman"/>
          <w:szCs w:val="24"/>
        </w:rPr>
        <w:t>συνταγογράφηση</w:t>
      </w:r>
      <w:proofErr w:type="spellEnd"/>
      <w:r>
        <w:rPr>
          <w:rFonts w:eastAsia="Times New Roman"/>
          <w:szCs w:val="24"/>
        </w:rPr>
        <w:t>, η πολιτική της Κυβέρνησης στοχεύει στη μείωση τιμών αντί στον έλεγχο των τιμών. Λάθος πολιτική. Λανθασμένη πολιτική κατεύθυνση τελείως.</w:t>
      </w:r>
      <w:r>
        <w:rPr>
          <w:rFonts w:eastAsia="Times New Roman"/>
          <w:szCs w:val="24"/>
        </w:rPr>
        <w:t xml:space="preserve"> Γιατί είναι λανθασμένη; Από πού το έκρινα; Από μ</w:t>
      </w:r>
      <w:r>
        <w:rPr>
          <w:rFonts w:eastAsia="Times New Roman"/>
          <w:szCs w:val="24"/>
        </w:rPr>
        <w:t>ί</w:t>
      </w:r>
      <w:r>
        <w:rPr>
          <w:rFonts w:eastAsia="Times New Roman"/>
          <w:szCs w:val="24"/>
        </w:rPr>
        <w:t>α απλή σύγκριση που έκανα, κύριε Πρόεδρε και αγαπητοί συνάδελφοι. Από το γεγονός ότι το 2015 καταγράφηκε αύξηση των πωλήσεων των φαρμακευτικών σκευασμάτων κατά 5%, έναντι του 2014.</w:t>
      </w:r>
    </w:p>
    <w:p w14:paraId="09F87A8B" w14:textId="77777777" w:rsidR="0008105D" w:rsidRDefault="003C36B0">
      <w:pPr>
        <w:spacing w:after="0" w:line="600" w:lineRule="auto"/>
        <w:ind w:firstLine="720"/>
        <w:jc w:val="both"/>
        <w:rPr>
          <w:rFonts w:eastAsia="Times New Roman"/>
          <w:szCs w:val="24"/>
        </w:rPr>
      </w:pPr>
      <w:r>
        <w:rPr>
          <w:rFonts w:eastAsia="Times New Roman"/>
          <w:szCs w:val="24"/>
        </w:rPr>
        <w:t xml:space="preserve">Στόχος πρέπει να είναι η </w:t>
      </w:r>
      <w:r>
        <w:rPr>
          <w:rFonts w:eastAsia="Times New Roman"/>
          <w:szCs w:val="24"/>
        </w:rPr>
        <w:t xml:space="preserve">μείωση των δαπανών μέσω της μεγαλύτερης διείσδυσης των </w:t>
      </w:r>
      <w:proofErr w:type="spellStart"/>
      <w:r>
        <w:rPr>
          <w:rFonts w:eastAsia="Times New Roman"/>
          <w:szCs w:val="24"/>
        </w:rPr>
        <w:t>γενοσήμων</w:t>
      </w:r>
      <w:proofErr w:type="spellEnd"/>
      <w:r>
        <w:rPr>
          <w:rFonts w:eastAsia="Times New Roman"/>
          <w:szCs w:val="24"/>
        </w:rPr>
        <w:t xml:space="preserve"> στην αγορά, κάτι που η Κυβέρνηση δεν μπορεί να πετύχει. Οι θεσμοί, στους οποίους πρέπει να μας πουν τι δεσμεύσεις έδωσαν για το φάρμακο, για τις προμήθειες –να έρθουν εδώ στη Βουλή να τα πουν</w:t>
      </w:r>
      <w:r>
        <w:rPr>
          <w:rFonts w:eastAsia="Times New Roman"/>
          <w:szCs w:val="24"/>
        </w:rPr>
        <w:t xml:space="preserve"> οι κύριοι Υπουργοί της Υγείας-, έχουν θέσει τον στόχο η διείσδυση των </w:t>
      </w:r>
      <w:proofErr w:type="spellStart"/>
      <w:r>
        <w:rPr>
          <w:rFonts w:eastAsia="Times New Roman"/>
          <w:szCs w:val="24"/>
        </w:rPr>
        <w:t>γενοσήμων</w:t>
      </w:r>
      <w:proofErr w:type="spellEnd"/>
      <w:r>
        <w:rPr>
          <w:rFonts w:eastAsia="Times New Roman"/>
          <w:szCs w:val="24"/>
        </w:rPr>
        <w:t xml:space="preserve"> να φτάσει στο 60% έναντι των επώνυμων σκευασμάτων.</w:t>
      </w:r>
    </w:p>
    <w:p w14:paraId="09F87A8C" w14:textId="77777777" w:rsidR="0008105D" w:rsidRDefault="003C36B0">
      <w:pPr>
        <w:spacing w:after="0" w:line="600" w:lineRule="auto"/>
        <w:jc w:val="both"/>
        <w:rPr>
          <w:rFonts w:eastAsia="Times New Roman"/>
          <w:szCs w:val="24"/>
        </w:rPr>
      </w:pPr>
      <w:r>
        <w:rPr>
          <w:rFonts w:eastAsia="Times New Roman"/>
          <w:szCs w:val="24"/>
        </w:rPr>
        <w:t>Εντός του 2015 το ποσοστό ξέρετε πόσο αυξήθηκε; Μόλις κατά 1,4%.</w:t>
      </w:r>
    </w:p>
    <w:p w14:paraId="09F87A8D" w14:textId="77777777" w:rsidR="0008105D" w:rsidRDefault="003C36B0">
      <w:pPr>
        <w:spacing w:after="0" w:line="600" w:lineRule="auto"/>
        <w:ind w:firstLine="720"/>
        <w:jc w:val="both"/>
        <w:rPr>
          <w:rFonts w:eastAsia="Times New Roman"/>
          <w:szCs w:val="24"/>
        </w:rPr>
      </w:pPr>
      <w:r>
        <w:rPr>
          <w:rFonts w:eastAsia="Times New Roman"/>
          <w:szCs w:val="24"/>
        </w:rPr>
        <w:t xml:space="preserve">Η κατάσταση των νοσοκομείων πρέπει να δείτε ότι </w:t>
      </w:r>
      <w:r>
        <w:rPr>
          <w:rFonts w:eastAsia="Times New Roman"/>
          <w:szCs w:val="24"/>
        </w:rPr>
        <w:t xml:space="preserve">περιγράφεται με πινελιές ζωηρές. Αισιόδοξη η κατάσταση. Στην εισηγητική έκθεση επισημαίνεται ότι θα συνεχιστούν οι προσπάθειες για την </w:t>
      </w:r>
      <w:proofErr w:type="spellStart"/>
      <w:r>
        <w:rPr>
          <w:rFonts w:eastAsia="Times New Roman"/>
          <w:szCs w:val="24"/>
        </w:rPr>
        <w:t>στοχευμένη</w:t>
      </w:r>
      <w:proofErr w:type="spellEnd"/>
      <w:r>
        <w:rPr>
          <w:rFonts w:eastAsia="Times New Roman"/>
          <w:szCs w:val="24"/>
        </w:rPr>
        <w:t xml:space="preserve"> συγκράτηση των δαπανών τους, ενώ γίνεται ειδική αναφορά στο γεγονός ότι δεν παρουσιάστηκε –ακούστε!- η ανάγκη </w:t>
      </w:r>
      <w:r>
        <w:rPr>
          <w:rFonts w:eastAsia="Times New Roman"/>
          <w:szCs w:val="24"/>
        </w:rPr>
        <w:t xml:space="preserve">ενίσχυσης των νοσοκομείων από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κατά το τρέχον έτος. </w:t>
      </w:r>
    </w:p>
    <w:p w14:paraId="09F87A8E" w14:textId="77777777" w:rsidR="0008105D" w:rsidRDefault="003C36B0">
      <w:pPr>
        <w:spacing w:after="0" w:line="600" w:lineRule="auto"/>
        <w:ind w:firstLine="720"/>
        <w:jc w:val="both"/>
        <w:rPr>
          <w:rFonts w:eastAsia="Times New Roman"/>
          <w:szCs w:val="24"/>
        </w:rPr>
      </w:pPr>
      <w:r>
        <w:rPr>
          <w:rFonts w:eastAsia="Times New Roman"/>
          <w:szCs w:val="24"/>
        </w:rPr>
        <w:t xml:space="preserve">Απορίες δικές μου και των πολιτών: Με αυτές τις διαπιστώσεις, που γίνονται στο κείμενο του </w:t>
      </w:r>
      <w:r>
        <w:rPr>
          <w:rFonts w:eastAsia="Times New Roman"/>
          <w:szCs w:val="24"/>
        </w:rPr>
        <w:t>π</w:t>
      </w:r>
      <w:r>
        <w:rPr>
          <w:rFonts w:eastAsia="Times New Roman"/>
          <w:szCs w:val="24"/>
        </w:rPr>
        <w:t xml:space="preserve">ροϋπολογισμού, προφανώς η Κυβέρνηση κρίνει ότι η χρηματοδότηση των νοσοκομείων είναι </w:t>
      </w:r>
      <w:r>
        <w:rPr>
          <w:rFonts w:eastAsia="Times New Roman"/>
          <w:szCs w:val="24"/>
        </w:rPr>
        <w:t>απολύτως επαρκής. Μάλιστα, δεν χρειάζεται καν επιπρόσθετη ενίσχυση και γι’ αυτόν τον λόγο και το 2017 η επιχορήγηση θα παραμείνει ακριβώς αναλλοίωτη, η ίδια.</w:t>
      </w:r>
    </w:p>
    <w:p w14:paraId="09F87A8F"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παρακαλώ.</w:t>
      </w:r>
    </w:p>
    <w:p w14:paraId="09F87A90"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w:t>
      </w:r>
      <w:r>
        <w:rPr>
          <w:rFonts w:eastAsia="Times New Roman"/>
          <w:b/>
          <w:szCs w:val="24"/>
        </w:rPr>
        <w:t>ΟΥΛΟΥ:</w:t>
      </w:r>
      <w:r>
        <w:rPr>
          <w:rFonts w:eastAsia="Times New Roman"/>
          <w:szCs w:val="24"/>
        </w:rPr>
        <w:t xml:space="preserve"> Ολοκληρώνω, κύριε Πρόεδρε.</w:t>
      </w:r>
    </w:p>
    <w:p w14:paraId="09F87A91" w14:textId="77777777" w:rsidR="0008105D" w:rsidRDefault="003C36B0">
      <w:pPr>
        <w:spacing w:after="0" w:line="600" w:lineRule="auto"/>
        <w:ind w:firstLine="720"/>
        <w:jc w:val="both"/>
        <w:rPr>
          <w:rFonts w:eastAsia="Times New Roman"/>
          <w:szCs w:val="24"/>
        </w:rPr>
      </w:pPr>
      <w:r>
        <w:rPr>
          <w:rFonts w:eastAsia="Times New Roman"/>
          <w:szCs w:val="24"/>
        </w:rPr>
        <w:t>Δηλαδή, θα συνεχίσουν να υπάρχουν, πρώτον, πολύμηνες λίστες αναμονής στα ογκολογικά τμήματα των δημοσίων νοσοκομείων, τα οποία υπολειτουργούν επειδή πολλά μηχανήματα ακτινοθεραπείας είναι εκτός λειτουργίας, αλλά και τα ίδι</w:t>
      </w:r>
      <w:r>
        <w:rPr>
          <w:rFonts w:eastAsia="Times New Roman"/>
          <w:szCs w:val="24"/>
        </w:rPr>
        <w:t xml:space="preserve">α τα νοσοκομεία αδυνατούν να πληρώσουν την επισκευή ή την αντικατάστασή τους. Αυτό είναι το πρώτο. </w:t>
      </w:r>
    </w:p>
    <w:p w14:paraId="09F87A92" w14:textId="77777777" w:rsidR="0008105D" w:rsidRDefault="003C36B0">
      <w:pPr>
        <w:spacing w:after="0" w:line="600" w:lineRule="auto"/>
        <w:ind w:firstLine="720"/>
        <w:jc w:val="both"/>
        <w:rPr>
          <w:rFonts w:eastAsia="Times New Roman"/>
          <w:szCs w:val="24"/>
        </w:rPr>
      </w:pPr>
      <w:r>
        <w:rPr>
          <w:rFonts w:eastAsia="Times New Roman"/>
          <w:szCs w:val="24"/>
        </w:rPr>
        <w:t>Δεύτερον, θα εξακολουθήσει και του χρόνου η έλλειψη υλικών στα νοσοκομεία και παρακαλώ πάρα πολύ την ηγεσία του Υπουργείου Υγείας να σταματήσει να επιτίθετα</w:t>
      </w:r>
      <w:r>
        <w:rPr>
          <w:rFonts w:eastAsia="Times New Roman"/>
          <w:szCs w:val="24"/>
        </w:rPr>
        <w:t xml:space="preserve">ι με αυτόν τον ανοίκειο και απαράδεκτο τρόπο στους εργαζομένους των νοσοκομείων, οι οποίοι μιλούν κάθε μέρα για έλλειψη υλικών. Η πολιτική ηγεσία τα διαψεύδει, αλλά την καταγγέλλουν καθημερινά οι εργαζόμενοι και η κοινωνία βέβαια. </w:t>
      </w:r>
    </w:p>
    <w:p w14:paraId="09F87A93" w14:textId="77777777" w:rsidR="0008105D" w:rsidRDefault="003C36B0">
      <w:pPr>
        <w:spacing w:after="0" w:line="600" w:lineRule="auto"/>
        <w:ind w:firstLine="720"/>
        <w:jc w:val="both"/>
        <w:rPr>
          <w:rFonts w:eastAsia="Times New Roman"/>
          <w:szCs w:val="24"/>
        </w:rPr>
      </w:pPr>
      <w:r>
        <w:rPr>
          <w:rFonts w:eastAsia="Times New Roman"/>
          <w:szCs w:val="24"/>
        </w:rPr>
        <w:t>Π</w:t>
      </w:r>
      <w:r>
        <w:rPr>
          <w:rFonts w:eastAsia="Times New Roman"/>
          <w:szCs w:val="24"/>
        </w:rPr>
        <w:t>ρέπει να πω ότι στην οι</w:t>
      </w:r>
      <w:r>
        <w:rPr>
          <w:rFonts w:eastAsia="Times New Roman"/>
          <w:szCs w:val="24"/>
        </w:rPr>
        <w:t>κονομία, κύριοι συνάδελφοι, υπάρχει μ</w:t>
      </w:r>
      <w:r>
        <w:rPr>
          <w:rFonts w:eastAsia="Times New Roman"/>
          <w:szCs w:val="24"/>
        </w:rPr>
        <w:t>ί</w:t>
      </w:r>
      <w:r>
        <w:rPr>
          <w:rFonts w:eastAsia="Times New Roman"/>
          <w:szCs w:val="24"/>
        </w:rPr>
        <w:t xml:space="preserve">α αδιαμφισβήτητη αρχή και θα μου επιτρέψετε, κύριε Πρόεδρε, να κλείσω με αυτό και αυτό απευθύνεται στους οικονομικούς Υπουργούς. Όταν μια οικονομία συνεχίζει να </w:t>
      </w:r>
      <w:proofErr w:type="spellStart"/>
      <w:r>
        <w:rPr>
          <w:rFonts w:eastAsia="Times New Roman"/>
          <w:szCs w:val="24"/>
        </w:rPr>
        <w:t>αποδομείται</w:t>
      </w:r>
      <w:proofErr w:type="spellEnd"/>
      <w:r>
        <w:rPr>
          <w:rFonts w:eastAsia="Times New Roman"/>
          <w:szCs w:val="24"/>
        </w:rPr>
        <w:t>, οι κοινωνικές της παροχές, όπως και οι υπηρε</w:t>
      </w:r>
      <w:r>
        <w:rPr>
          <w:rFonts w:eastAsia="Times New Roman"/>
          <w:szCs w:val="24"/>
        </w:rPr>
        <w:t>σίες δημόσιας υγείας, που μας αφορούν, συνεχώς θα μειώνονται με τις ανάλογες αρνητικές επιπτώσεις.</w:t>
      </w:r>
    </w:p>
    <w:p w14:paraId="09F87A94" w14:textId="77777777" w:rsidR="0008105D" w:rsidRDefault="003C36B0">
      <w:pPr>
        <w:spacing w:after="0" w:line="600" w:lineRule="auto"/>
        <w:ind w:firstLine="720"/>
        <w:jc w:val="both"/>
        <w:rPr>
          <w:rFonts w:eastAsia="Times New Roman"/>
          <w:szCs w:val="24"/>
        </w:rPr>
      </w:pPr>
      <w:r>
        <w:rPr>
          <w:rFonts w:eastAsia="Times New Roman"/>
          <w:szCs w:val="24"/>
        </w:rPr>
        <w:t>Σύμφωνα με τον νόμο Βάγκνερ –τον ξέρετε πάρα πολύ καλά οι οικονομικοί Υπουργοί-, του Γερμανού οικονομολόγου, μιας και μιλάμε με τους Γερμανούς, όταν η οικονο</w:t>
      </w:r>
      <w:r>
        <w:rPr>
          <w:rFonts w:eastAsia="Times New Roman"/>
          <w:szCs w:val="24"/>
        </w:rPr>
        <w:t>μία αναπτύσσεται, ο ρυθμός της μεταβολής των δαπανών της υγείας είναι μεγαλύτερος του ρυθμού ανάπτυξης της οικονομίας. Όταν όμως η οικονομία είναι σε ύφεση, ο ρυθμός μείωσης των δαπανών για την υγεία είναι μεγαλύτερος από τον βαθμό ύφεσης της οικονομίας.</w:t>
      </w:r>
    </w:p>
    <w:p w14:paraId="09F87A95" w14:textId="77777777" w:rsidR="0008105D" w:rsidRDefault="003C36B0">
      <w:pPr>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ΡΟΕΔΡΕΥΩΝ (Αναστάσιος Κουράκης):</w:t>
      </w:r>
      <w:r>
        <w:rPr>
          <w:rFonts w:eastAsia="Times New Roman"/>
          <w:szCs w:val="24"/>
        </w:rPr>
        <w:t xml:space="preserve"> Ευχαριστούμε, κυρία Παπακώστα. Ευχαριστούμε.</w:t>
      </w:r>
    </w:p>
    <w:p w14:paraId="09F87A96"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Κλείνοντας…</w:t>
      </w:r>
    </w:p>
    <w:p w14:paraId="09F87A97"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κ</w:t>
      </w:r>
      <w:r>
        <w:rPr>
          <w:rFonts w:eastAsia="Times New Roman"/>
          <w:szCs w:val="24"/>
        </w:rPr>
        <w:t>.</w:t>
      </w:r>
      <w:r>
        <w:rPr>
          <w:rFonts w:eastAsia="Times New Roman"/>
          <w:szCs w:val="24"/>
        </w:rPr>
        <w:t xml:space="preserve"> Παπακώστα, σας παρακαλώ.</w:t>
      </w:r>
    </w:p>
    <w:p w14:paraId="09F87A98"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Κύριε Πρόεδρε, δεν μπορώ να υ</w:t>
      </w:r>
      <w:r>
        <w:rPr>
          <w:rFonts w:eastAsia="Times New Roman"/>
          <w:szCs w:val="24"/>
        </w:rPr>
        <w:t>περψηφίσω…</w:t>
      </w:r>
    </w:p>
    <w:p w14:paraId="09F87A99"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υπερβεί τον χρόνο σας.</w:t>
      </w:r>
    </w:p>
    <w:p w14:paraId="09F87A9A"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Κύριε Πρόεδρε, επιτρέψτε μου σας παρακαλώ.</w:t>
      </w:r>
    </w:p>
    <w:p w14:paraId="09F87A9B"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όχι. Σας παρακαλώ.</w:t>
      </w:r>
    </w:p>
    <w:p w14:paraId="09F87A9C"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Κλείνω, κύρ</w:t>
      </w:r>
      <w:r>
        <w:rPr>
          <w:rFonts w:eastAsia="Times New Roman"/>
          <w:szCs w:val="24"/>
        </w:rPr>
        <w:t>ιε Πρόεδρε.</w:t>
      </w:r>
    </w:p>
    <w:p w14:paraId="09F87A9D"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να κλείσετε τώρα.</w:t>
      </w:r>
    </w:p>
    <w:p w14:paraId="09F87A9E"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Ναι, κλείνω τώρα, κύριε Πρόεδρε.</w:t>
      </w:r>
    </w:p>
    <w:p w14:paraId="09F87A9F"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πάρει επιπλέον πέντε λεπτά.</w:t>
      </w:r>
    </w:p>
    <w:p w14:paraId="09F87AA0"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Κλείνω, </w:t>
      </w:r>
      <w:r>
        <w:rPr>
          <w:rFonts w:eastAsia="Times New Roman"/>
          <w:szCs w:val="24"/>
        </w:rPr>
        <w:t xml:space="preserve">λέγοντας στους αγαπητούς συναδέλφους, κυρίως της Συγκυβέρνησης: Παρακαλώ πολύ ξαναδιαβάστε τον </w:t>
      </w:r>
      <w:r>
        <w:rPr>
          <w:rFonts w:eastAsia="Times New Roman"/>
          <w:szCs w:val="24"/>
        </w:rPr>
        <w:t>π</w:t>
      </w:r>
      <w:r>
        <w:rPr>
          <w:rFonts w:eastAsia="Times New Roman"/>
          <w:szCs w:val="24"/>
        </w:rPr>
        <w:t xml:space="preserve">ροϋπολογισμό, διότι είναι ένας </w:t>
      </w:r>
      <w:r>
        <w:rPr>
          <w:rFonts w:eastAsia="Times New Roman"/>
          <w:szCs w:val="24"/>
        </w:rPr>
        <w:t>π</w:t>
      </w:r>
      <w:r>
        <w:rPr>
          <w:rFonts w:eastAsia="Times New Roman"/>
          <w:szCs w:val="24"/>
        </w:rPr>
        <w:t xml:space="preserve">ροϋπολογισμός, ο οποίος δεν λύνει προβλήματα, είναι ένας </w:t>
      </w:r>
      <w:r>
        <w:rPr>
          <w:rFonts w:eastAsia="Times New Roman"/>
          <w:szCs w:val="24"/>
        </w:rPr>
        <w:t>π</w:t>
      </w:r>
      <w:r>
        <w:rPr>
          <w:rFonts w:eastAsia="Times New Roman"/>
          <w:szCs w:val="24"/>
        </w:rPr>
        <w:t>ροϋπολογισμός ο οποίος ζημιώνει ακόμη περισσότερο τη χώρα και ιδιαίτερ</w:t>
      </w:r>
      <w:r>
        <w:rPr>
          <w:rFonts w:eastAsia="Times New Roman"/>
          <w:szCs w:val="24"/>
        </w:rPr>
        <w:t>α τον ευαίσθητο τομέα της υγείας, αν σας ενδιαφέρει, κύριοι συνάδελφοι.</w:t>
      </w:r>
    </w:p>
    <w:p w14:paraId="09F87AA1" w14:textId="77777777" w:rsidR="0008105D" w:rsidRDefault="003C36B0">
      <w:pPr>
        <w:spacing w:after="0" w:line="600" w:lineRule="auto"/>
        <w:ind w:firstLine="720"/>
        <w:jc w:val="both"/>
        <w:rPr>
          <w:rFonts w:eastAsia="Times New Roman"/>
          <w:szCs w:val="24"/>
        </w:rPr>
      </w:pPr>
      <w:r>
        <w:rPr>
          <w:rFonts w:eastAsia="Times New Roman"/>
          <w:szCs w:val="24"/>
        </w:rPr>
        <w:t>Ευχαριστώ, κύριε Πρόεδρε.</w:t>
      </w:r>
    </w:p>
    <w:p w14:paraId="09F87AA2"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F87AA3"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Σας ευχαριστούμε.</w:t>
      </w:r>
    </w:p>
    <w:p w14:paraId="09F87AA4" w14:textId="77777777" w:rsidR="0008105D" w:rsidRDefault="003C36B0">
      <w:pPr>
        <w:spacing w:after="0" w:line="600" w:lineRule="auto"/>
        <w:ind w:firstLine="720"/>
        <w:jc w:val="both"/>
        <w:rPr>
          <w:rFonts w:eastAsia="Times New Roman"/>
        </w:rPr>
      </w:pPr>
      <w:r>
        <w:rPr>
          <w:rFonts w:eastAsia="Times New Roman"/>
        </w:rPr>
        <w:t>Κυρίες και κύριοι συνάδελφοι, έχω την τιμή να</w:t>
      </w:r>
      <w:r>
        <w:rPr>
          <w:rFonts w:eastAsia="Times New Roman"/>
        </w:rPr>
        <w:t xml:space="preserve">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w:t>
      </w:r>
      <w:r>
        <w:rPr>
          <w:rFonts w:eastAsia="Times New Roman"/>
        </w:rPr>
        <w:t>ς, είκοσι έξι μαθητές και μαθήτριες και δύο εκπαιδευτικοί συνοδοί τους από το 3ο Γυμνάσιο Χαλανδρίου.</w:t>
      </w:r>
    </w:p>
    <w:p w14:paraId="09F87AA5" w14:textId="77777777" w:rsidR="0008105D" w:rsidRDefault="003C36B0">
      <w:pPr>
        <w:spacing w:after="0" w:line="600" w:lineRule="auto"/>
        <w:ind w:left="360" w:firstLine="360"/>
        <w:jc w:val="both"/>
        <w:rPr>
          <w:rFonts w:eastAsia="Times New Roman"/>
        </w:rPr>
      </w:pPr>
      <w:r>
        <w:rPr>
          <w:rFonts w:eastAsia="Times New Roman"/>
        </w:rPr>
        <w:t>Η Βουλή τούς καλωσορίζει.</w:t>
      </w:r>
    </w:p>
    <w:p w14:paraId="09F87AA6" w14:textId="77777777" w:rsidR="0008105D" w:rsidRDefault="003C36B0">
      <w:pPr>
        <w:spacing w:after="0" w:line="600" w:lineRule="auto"/>
        <w:ind w:left="360"/>
        <w:jc w:val="center"/>
        <w:rPr>
          <w:rFonts w:eastAsia="Times New Roman"/>
        </w:rPr>
      </w:pPr>
      <w:r>
        <w:rPr>
          <w:rFonts w:eastAsia="Times New Roman"/>
        </w:rPr>
        <w:t>(Χειροκροτήματα απ’ όλες τις πτέρυγες της Βουλής)</w:t>
      </w:r>
    </w:p>
    <w:p w14:paraId="09F87AA7"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Κύριε Πρόεδρε, μπορώ να έχω τον λόγο;</w:t>
      </w:r>
    </w:p>
    <w:p w14:paraId="09F87AA8"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Υπουργέ.</w:t>
      </w:r>
    </w:p>
    <w:p w14:paraId="09F87AA9" w14:textId="77777777" w:rsidR="0008105D" w:rsidRDefault="003C36B0">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ήθελα να κάνω μ</w:t>
      </w:r>
      <w:r>
        <w:rPr>
          <w:rFonts w:eastAsia="Times New Roman"/>
          <w:szCs w:val="24"/>
        </w:rPr>
        <w:t>ί</w:t>
      </w:r>
      <w:r>
        <w:rPr>
          <w:rFonts w:eastAsia="Times New Roman"/>
          <w:szCs w:val="24"/>
        </w:rPr>
        <w:t>α διευκρίνιση.</w:t>
      </w:r>
    </w:p>
    <w:p w14:paraId="09F87AAA" w14:textId="77777777" w:rsidR="0008105D" w:rsidRDefault="003C36B0">
      <w:pPr>
        <w:spacing w:after="0" w:line="600" w:lineRule="auto"/>
        <w:ind w:firstLine="720"/>
        <w:jc w:val="both"/>
        <w:rPr>
          <w:rFonts w:eastAsia="Times New Roman"/>
          <w:szCs w:val="24"/>
        </w:rPr>
      </w:pPr>
      <w:r>
        <w:rPr>
          <w:rFonts w:eastAsia="Times New Roman"/>
          <w:szCs w:val="24"/>
        </w:rPr>
        <w:t>Η ένστασή μου ήταν πολύ σαφής. Δεν μπορεί νομίζω κανείς Βουλευτής το</w:t>
      </w:r>
      <w:r>
        <w:rPr>
          <w:rFonts w:eastAsia="Times New Roman"/>
          <w:szCs w:val="24"/>
        </w:rPr>
        <w:t xml:space="preserve">υ Κοινοβουλίου να χρησιμοποιεί θεσμούς, όπως είναι η Τράπεζα της Ελλάδος ή ο </w:t>
      </w:r>
      <w:r>
        <w:rPr>
          <w:rFonts w:eastAsia="Times New Roman"/>
          <w:szCs w:val="24"/>
          <w:lang w:val="en-US"/>
        </w:rPr>
        <w:t>ESM</w:t>
      </w:r>
      <w:r>
        <w:rPr>
          <w:rFonts w:eastAsia="Times New Roman"/>
          <w:szCs w:val="24"/>
        </w:rPr>
        <w:t xml:space="preserve">, επικαλούμενος κάτι το οποίο ούτε ο ένας οργανισμός ούτε ο άλλος το έχουν πει ποτέ. Δεν υπάρχει καμμία έκθεση, κανένα έγγραφο, κανένα στοιχείο που να το θεμελιώνει αυτό. Έχει </w:t>
      </w:r>
      <w:r>
        <w:rPr>
          <w:rFonts w:eastAsia="Times New Roman"/>
          <w:szCs w:val="24"/>
        </w:rPr>
        <w:t xml:space="preserve">διατυπωθεί, επαναλαμβάνω, αυτή η εντύπωση από </w:t>
      </w:r>
      <w:r>
        <w:rPr>
          <w:rFonts w:eastAsia="Times New Roman"/>
          <w:szCs w:val="24"/>
          <w:lang w:val="en-US"/>
        </w:rPr>
        <w:t>sites</w:t>
      </w:r>
      <w:r>
        <w:rPr>
          <w:rFonts w:eastAsia="Times New Roman"/>
          <w:szCs w:val="24"/>
        </w:rPr>
        <w:t xml:space="preserve"> που έχουν παρερμηνεύσει δηλώσεις ή συζητήσεις που έχουν κάνει οι πρόεδροι αυτών των θεσμών.</w:t>
      </w:r>
    </w:p>
    <w:p w14:paraId="09F87AAB" w14:textId="77777777" w:rsidR="0008105D" w:rsidRDefault="003C36B0">
      <w:pPr>
        <w:spacing w:after="0" w:line="600" w:lineRule="auto"/>
        <w:ind w:firstLine="720"/>
        <w:jc w:val="both"/>
        <w:rPr>
          <w:rFonts w:eastAsia="Times New Roman"/>
          <w:szCs w:val="24"/>
        </w:rPr>
      </w:pPr>
      <w:r>
        <w:rPr>
          <w:rFonts w:eastAsia="Times New Roman"/>
          <w:szCs w:val="24"/>
        </w:rPr>
        <w:t>Το θεωρώ αδιανόητο ότι εδώ στο Κοινοβούλιο κάποιος επικαλείται την Τράπεζα της Ελλάδος για να στηρίξει ένα τέτοι</w:t>
      </w:r>
      <w:r>
        <w:rPr>
          <w:rFonts w:eastAsia="Times New Roman"/>
          <w:szCs w:val="24"/>
        </w:rPr>
        <w:t>ο επιχείρημα. Δεν υπάρχουν αυτά. Είναι μ</w:t>
      </w:r>
      <w:r>
        <w:rPr>
          <w:rFonts w:eastAsia="Times New Roman"/>
          <w:szCs w:val="24"/>
        </w:rPr>
        <w:t>ί</w:t>
      </w:r>
      <w:r>
        <w:rPr>
          <w:rFonts w:eastAsia="Times New Roman"/>
          <w:szCs w:val="24"/>
        </w:rPr>
        <w:t>α συζήτηση που γινόταν σε ένα συνέδριο, όπου κάτι ειπώθηκε ή δεν ειπώθηκε –απευθυνθείτε σε όποιον το είπε-, αλλά δεν μπορεί να επικαλείται κάποιος έναν θεσμό, για κάτι το οποίο δεν το έχει ο θεσμός πει. Το ίδιο ισχύ</w:t>
      </w:r>
      <w:r>
        <w:rPr>
          <w:rFonts w:eastAsia="Times New Roman"/>
          <w:szCs w:val="24"/>
        </w:rPr>
        <w:t xml:space="preserve">ει και για το </w:t>
      </w:r>
      <w:r>
        <w:rPr>
          <w:rFonts w:eastAsia="Times New Roman"/>
          <w:szCs w:val="24"/>
          <w:lang w:val="en-US"/>
        </w:rPr>
        <w:t>ESM</w:t>
      </w:r>
      <w:r>
        <w:rPr>
          <w:rFonts w:eastAsia="Times New Roman"/>
          <w:szCs w:val="24"/>
        </w:rPr>
        <w:t xml:space="preserve">. </w:t>
      </w:r>
    </w:p>
    <w:p w14:paraId="09F87AAC" w14:textId="77777777" w:rsidR="0008105D" w:rsidRDefault="003C36B0">
      <w:pPr>
        <w:spacing w:after="0" w:line="600" w:lineRule="auto"/>
        <w:ind w:firstLine="720"/>
        <w:jc w:val="both"/>
        <w:rPr>
          <w:rFonts w:eastAsia="Times New Roman"/>
          <w:szCs w:val="24"/>
        </w:rPr>
      </w:pPr>
      <w:r>
        <w:rPr>
          <w:rFonts w:eastAsia="Times New Roman"/>
          <w:szCs w:val="24"/>
        </w:rPr>
        <w:t xml:space="preserve">Γι’ αυτό ήταν η ένστασή μου στα επιχειρήματα της Νέας Δημοκρατίας να επικαλεστεί την προσωπική γνώμη –αν την θεωρούν σίγουρη, εγώ δεν τη θεωρώ-, του Προέδρου του </w:t>
      </w:r>
      <w:r>
        <w:rPr>
          <w:rFonts w:eastAsia="Times New Roman"/>
          <w:szCs w:val="24"/>
          <w:lang w:val="en-US"/>
        </w:rPr>
        <w:t>ESM</w:t>
      </w:r>
      <w:r>
        <w:rPr>
          <w:rFonts w:eastAsia="Times New Roman"/>
          <w:szCs w:val="24"/>
        </w:rPr>
        <w:t xml:space="preserve"> ή του Προέδρου της Τράπεζας της Ελλάδος, την οποία ούτε κι αυτήν θεωρώ</w:t>
      </w:r>
      <w:r>
        <w:rPr>
          <w:rFonts w:eastAsia="Times New Roman"/>
          <w:szCs w:val="24"/>
        </w:rPr>
        <w:t xml:space="preserve"> σίγουρη. Καλό είναι να ακριβολογούμε, καλό είναι να μην τα συγχέουμε αυτά τα πράγματα.</w:t>
      </w:r>
    </w:p>
    <w:p w14:paraId="09F87AAD" w14:textId="77777777" w:rsidR="0008105D" w:rsidRDefault="003C36B0">
      <w:pPr>
        <w:spacing w:after="0" w:line="600" w:lineRule="auto"/>
        <w:ind w:firstLine="720"/>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Κύριε Πρόεδρε, σας παρακαλώ, μπορώ να έχω τον λόγο;</w:t>
      </w:r>
    </w:p>
    <w:p w14:paraId="09F87AAE"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κυρία Παπακώστα, δεν έχετε τον λόγο.</w:t>
      </w:r>
    </w:p>
    <w:p w14:paraId="09F87AAF" w14:textId="77777777" w:rsidR="0008105D" w:rsidRDefault="003C36B0">
      <w:pPr>
        <w:spacing w:after="0" w:line="600" w:lineRule="auto"/>
        <w:ind w:firstLine="720"/>
        <w:jc w:val="both"/>
        <w:rPr>
          <w:rFonts w:eastAsia="Times New Roman"/>
          <w:szCs w:val="24"/>
        </w:rPr>
      </w:pPr>
      <w:r>
        <w:rPr>
          <w:rFonts w:eastAsia="Times New Roman"/>
          <w:b/>
          <w:szCs w:val="24"/>
        </w:rPr>
        <w:t>ΑΙΚΑΤ</w:t>
      </w:r>
      <w:r>
        <w:rPr>
          <w:rFonts w:eastAsia="Times New Roman"/>
          <w:b/>
          <w:szCs w:val="24"/>
        </w:rPr>
        <w:t>ΕΡΙΝΗ ΠΑΠΑΚΩΣΤΑ-ΣΙΔΗΡΟΠΟΥΛΟΥ:</w:t>
      </w:r>
      <w:r>
        <w:rPr>
          <w:rFonts w:eastAsia="Times New Roman"/>
          <w:szCs w:val="24"/>
        </w:rPr>
        <w:t xml:space="preserve"> Κύριε Πρόεδρε, ήταν προσωπικό. Εγώ ακριβολόγησα.</w:t>
      </w:r>
    </w:p>
    <w:p w14:paraId="09F87AB0"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κυρία Παπακώστα, δεν ήταν προσωπικό. Δεν θα κάνουμε διάλογο. Όχι.</w:t>
      </w:r>
    </w:p>
    <w:p w14:paraId="09F87AB1"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Κωνσταντινέα</w:t>
      </w:r>
      <w:proofErr w:type="spellEnd"/>
      <w:r>
        <w:rPr>
          <w:rFonts w:eastAsia="Times New Roman"/>
          <w:szCs w:val="24"/>
        </w:rPr>
        <w:t>, έχετε τον λόγο για επτά λεπτά.</w:t>
      </w:r>
    </w:p>
    <w:p w14:paraId="09F87AB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Εγώ θα είμαι τάχιστος. Μ</w:t>
      </w:r>
      <w:r>
        <w:rPr>
          <w:rFonts w:eastAsia="Times New Roman" w:cs="Times New Roman"/>
          <w:szCs w:val="24"/>
        </w:rPr>
        <w:t>ί</w:t>
      </w:r>
      <w:r>
        <w:rPr>
          <w:rFonts w:eastAsia="Times New Roman" w:cs="Times New Roman"/>
          <w:szCs w:val="24"/>
        </w:rPr>
        <w:t>α παρένθεση θα ήθελα να πω για την Αξιωματική Αντιπολίτευση, γιατί τους έχει πιάσει εγκεφαλικό σήμερα. Δεν μπορούν να κατανοήσουν ότι με την περίφημη συμφωνία του κ. Αντώνη Σαμαρά θα είχαμε 4,3 πλεόνασμα και σήμερα έχουμε 1,75. Το</w:t>
      </w:r>
      <w:r>
        <w:rPr>
          <w:rFonts w:eastAsia="Times New Roman" w:cs="Times New Roman"/>
          <w:szCs w:val="24"/>
        </w:rPr>
        <w:t>υτέστιν, η μετατροπή μέτρων στον ελληνικό λαό είναι 4,5 δισεκατομμύρια. Αν μπορούν να το καταλάβουν, ας το καταλάβουν.</w:t>
      </w:r>
    </w:p>
    <w:p w14:paraId="09F87AB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ρχονται τώρα οι κύριοι της Αντιπολίτευσης και συζητάνε για μ</w:t>
      </w:r>
      <w:r>
        <w:rPr>
          <w:rFonts w:eastAsia="Times New Roman" w:cs="Times New Roman"/>
          <w:szCs w:val="24"/>
        </w:rPr>
        <w:t>ί</w:t>
      </w:r>
      <w:r>
        <w:rPr>
          <w:rFonts w:eastAsia="Times New Roman" w:cs="Times New Roman"/>
          <w:szCs w:val="24"/>
        </w:rPr>
        <w:t xml:space="preserve">α αριστερή παρένθεση, μιλούσαν για ερασιτεχνισμούς, για ένα ανεπαρκές </w:t>
      </w:r>
      <w:proofErr w:type="spellStart"/>
      <w:r>
        <w:rPr>
          <w:rFonts w:eastAsia="Times New Roman" w:cs="Times New Roman"/>
          <w:szCs w:val="24"/>
        </w:rPr>
        <w:t>παρεά</w:t>
      </w:r>
      <w:r>
        <w:rPr>
          <w:rFonts w:eastAsia="Times New Roman" w:cs="Times New Roman"/>
          <w:szCs w:val="24"/>
        </w:rPr>
        <w:t>κι</w:t>
      </w:r>
      <w:proofErr w:type="spellEnd"/>
      <w:r>
        <w:rPr>
          <w:rFonts w:eastAsia="Times New Roman" w:cs="Times New Roman"/>
          <w:szCs w:val="24"/>
        </w:rPr>
        <w:t xml:space="preserve"> που δεν μπορεί να διαπραγματευτεί, για ανίκανους που δεν μπορούν να κλείσουν τις αξιολογήσεις. Το ένα </w:t>
      </w:r>
      <w:proofErr w:type="spellStart"/>
      <w:r>
        <w:rPr>
          <w:rFonts w:eastAsia="Times New Roman" w:cs="Times New Roman"/>
          <w:szCs w:val="24"/>
        </w:rPr>
        <w:t>ψευτοαφήγημα</w:t>
      </w:r>
      <w:proofErr w:type="spellEnd"/>
      <w:r>
        <w:rPr>
          <w:rFonts w:eastAsia="Times New Roman" w:cs="Times New Roman"/>
          <w:szCs w:val="24"/>
        </w:rPr>
        <w:t xml:space="preserve"> μετά το άλλο, πέφτουν όλα στο κενό.</w:t>
      </w:r>
    </w:p>
    <w:p w14:paraId="09F87A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η αριστερή παρένθεση, όπως λέτε, κάποια στιγμή θα κλείσει, αγαπητοί συνάδελφοι, αλλά μαζί της θα </w:t>
      </w:r>
      <w:r>
        <w:rPr>
          <w:rFonts w:eastAsia="Times New Roman" w:cs="Times New Roman"/>
          <w:szCs w:val="24"/>
        </w:rPr>
        <w:t xml:space="preserve">κλείσει και ο κύκλος των μνημονίων που είχατε ανοίξει εσείς. Θα κλείσει η σκληρή επιτροπεία, θα κλείσει ο αποκλεισμός της χώρας μας από τις διεθνείς αγορές, θα κλείσει εν τέλει η καταστροφική λογική της </w:t>
      </w:r>
      <w:proofErr w:type="spellStart"/>
      <w:r>
        <w:rPr>
          <w:rFonts w:eastAsia="Times New Roman" w:cs="Times New Roman"/>
          <w:szCs w:val="24"/>
        </w:rPr>
        <w:t>αρπαχτής</w:t>
      </w:r>
      <w:proofErr w:type="spellEnd"/>
      <w:r>
        <w:rPr>
          <w:rFonts w:eastAsia="Times New Roman" w:cs="Times New Roman"/>
          <w:szCs w:val="24"/>
        </w:rPr>
        <w:t xml:space="preserve"> -τη γνωρίζετε εσείς πολύ καλά- που κυβερνούσ</w:t>
      </w:r>
      <w:r>
        <w:rPr>
          <w:rFonts w:eastAsia="Times New Roman" w:cs="Times New Roman"/>
          <w:szCs w:val="24"/>
        </w:rPr>
        <w:t>ε τον τόπο μας τόσα χρόνια.</w:t>
      </w:r>
    </w:p>
    <w:p w14:paraId="09F87AB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ετά θα ανοίξει μ</w:t>
      </w:r>
      <w:r>
        <w:rPr>
          <w:rFonts w:eastAsia="Times New Roman" w:cs="Times New Roman"/>
          <w:szCs w:val="24"/>
        </w:rPr>
        <w:t>ί</w:t>
      </w:r>
      <w:r>
        <w:rPr>
          <w:rFonts w:eastAsia="Times New Roman" w:cs="Times New Roman"/>
          <w:szCs w:val="24"/>
        </w:rPr>
        <w:t xml:space="preserve">α άλλη αριστερή παρένθεση, αυτή που προσπαθούμε να φτιάξουμε τώρα, με όρθια την κοινωνία, να στέκεται στα πόδια της, με ρεαλιστικούς προϋπολογισμούς, όπως αυτός για τον οποίο βρισκόμαστε σήμερα εδώ, που θα μας </w:t>
      </w:r>
      <w:r>
        <w:rPr>
          <w:rFonts w:eastAsia="Times New Roman" w:cs="Times New Roman"/>
          <w:szCs w:val="24"/>
        </w:rPr>
        <w:t>εκπλήξουν θετικά με την υπέρβαση των στόχων, όπως και ο προηγούμενος. Γιατί και πέρυσι τα ίδια λέγατε και πέσατε έξω. Μην το ξεχνάμε αυτό. Στην ίδια Αίθουσα ήμασταν πριν από έναν χρόνο και άλλα λέγατε.</w:t>
      </w:r>
    </w:p>
    <w:p w14:paraId="09F87A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κύριοι στόχοι, όμως, της δημοσιονομικής πολιτικής τ</w:t>
      </w:r>
      <w:r>
        <w:rPr>
          <w:rFonts w:eastAsia="Times New Roman" w:cs="Times New Roman"/>
          <w:szCs w:val="24"/>
        </w:rPr>
        <w:t>ου 2017 είναι η διατήρηση της ισορροπίας, που επικεντρώνεται στην έξοδο από το πρόγραμμα δημοσιονομικής προσαρμογής, ο δίκαιος επιμερισμός του κόστους προσαρμογής και η δίκαιη κατανομή του οφέλους στους πολίτες.</w:t>
      </w:r>
    </w:p>
    <w:p w14:paraId="09F87AB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2017 δρομολογεί μ</w:t>
      </w:r>
      <w:r>
        <w:rPr>
          <w:rFonts w:eastAsia="Times New Roman" w:cs="Times New Roman"/>
          <w:szCs w:val="24"/>
        </w:rPr>
        <w:t>ί</w:t>
      </w:r>
      <w:r>
        <w:rPr>
          <w:rFonts w:eastAsia="Times New Roman" w:cs="Times New Roman"/>
          <w:szCs w:val="24"/>
        </w:rPr>
        <w:t>α σει</w:t>
      </w:r>
      <w:r>
        <w:rPr>
          <w:rFonts w:eastAsia="Times New Roman" w:cs="Times New Roman"/>
          <w:szCs w:val="24"/>
        </w:rPr>
        <w:t xml:space="preserve">ρά από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όπως τα 760 εκατομμύρια ευρώ του κοινωνικού εισοδήματος αλληλεγγύης –που εσείς για την αλληλεγγύη δεν θυμόσαστε τους φτωχούς ούτε κατά διάνοια-, την ενίσχυση των τομέων υγείας, παιδείας και κοινωνικής προστασίας, ύψους 300 κ</w:t>
      </w:r>
      <w:r>
        <w:rPr>
          <w:rFonts w:eastAsia="Times New Roman" w:cs="Times New Roman"/>
          <w:szCs w:val="24"/>
        </w:rPr>
        <w:t>αι πλέον εκατομμυρίων ευρώ, την εξοικονόμηση δαπανών από πολιτικές που ήδη έχουν δρομολογηθεί σε συντάξεις, επιδόματα, δαπάνες Υπουργείων, ύψους 960 εκατομμυρίων ευρώ.</w:t>
      </w:r>
    </w:p>
    <w:p w14:paraId="09F87AB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xml:space="preserve"> θα βάλουμε τα θεμέλια, που εσείς δεν θα το θέλατε ποτέ.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xml:space="preserve"> θα </w:t>
      </w:r>
      <w:r>
        <w:rPr>
          <w:rFonts w:eastAsia="Times New Roman" w:cs="Times New Roman"/>
          <w:szCs w:val="24"/>
        </w:rPr>
        <w:t>κερδίσουμε την εμπέδωση της εμπιστοσύνης των ευρωπαίων εταίρων μας, που εσείς συνεχώς χάνατε εξαιτίας της μεταρρυθμιστικής σας απραξίας. Ονομαζόσασταν κυβέρνηση μεταρρυθμίσεων και μόνο μετακλητούς ξέρετε να μεταρρυθμίζετε, όσους πιο πολλούς στο γραφείο σας</w:t>
      </w:r>
      <w:r>
        <w:rPr>
          <w:rFonts w:eastAsia="Times New Roman" w:cs="Times New Roman"/>
          <w:szCs w:val="24"/>
        </w:rPr>
        <w:t>. Βέβαια, όταν έχεις τα βαρίδια είναι ένα ερώτημα το πώς θα τα βάλεις μαζί τους. Σας καταλαβαίνουμε, αλλά δεν σας συμπονούμε.</w:t>
      </w:r>
    </w:p>
    <w:p w14:paraId="09F87A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Έστω και την ύστατη στιγμή, σας καλούμε να ταχθείτε υπέρ της εθνικής προσπάθειας, χαιρετίζοντας τα βραχυπρόθεσμα μέτρα για το χρέο</w:t>
      </w:r>
      <w:r>
        <w:rPr>
          <w:rFonts w:eastAsia="Times New Roman" w:cs="Times New Roman"/>
          <w:szCs w:val="24"/>
        </w:rPr>
        <w:t xml:space="preserve">ς –και μην βγαίνετε στους τηλεοπτικούς δέκτες να αποπροσανατολίζετε μαζί με τους «κακούς συναδέλφους» όλους τους Έλληνες πολίτες-, μέτρα τα οποία δεν αφανίζουν τα ασφαλιστικά ταμεία, βλέπε </w:t>
      </w:r>
      <w:r>
        <w:rPr>
          <w:rFonts w:eastAsia="Times New Roman" w:cs="Times New Roman"/>
          <w:szCs w:val="24"/>
          <w:lang w:val="en-US"/>
        </w:rPr>
        <w:t>PSA</w:t>
      </w:r>
      <w:r>
        <w:rPr>
          <w:rFonts w:eastAsia="Times New Roman" w:cs="Times New Roman"/>
          <w:szCs w:val="24"/>
        </w:rPr>
        <w:t xml:space="preserve"> 2012, μέτρα που δεν βάζουν χέρι στους </w:t>
      </w:r>
      <w:proofErr w:type="spellStart"/>
      <w:r>
        <w:rPr>
          <w:rFonts w:eastAsia="Times New Roman" w:cs="Times New Roman"/>
          <w:szCs w:val="24"/>
        </w:rPr>
        <w:t>μικρομολογιούχους</w:t>
      </w:r>
      <w:proofErr w:type="spellEnd"/>
      <w:r>
        <w:rPr>
          <w:rFonts w:eastAsia="Times New Roman" w:cs="Times New Roman"/>
          <w:szCs w:val="24"/>
        </w:rPr>
        <w:t xml:space="preserve"> – τους </w:t>
      </w:r>
      <w:r>
        <w:rPr>
          <w:rFonts w:eastAsia="Times New Roman" w:cs="Times New Roman"/>
          <w:szCs w:val="24"/>
        </w:rPr>
        <w:t>ξεχάσαμε αυτούς.</w:t>
      </w:r>
    </w:p>
    <w:p w14:paraId="09F87A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Όταν ο Πρόεδρός σας ο κ. Μητσοτάκης λέει ότι φοράει τη φανέλα της Εθνικής Ελλάδος σε εθνικά θέματα, θα πρέπει να γνωρίζει ότι πέρα από το χρώμα της φανέλας, οι φανέλες ποτίζονται με ιδρώτα. </w:t>
      </w:r>
      <w:r>
        <w:rPr>
          <w:rFonts w:eastAsia="Times New Roman" w:cs="Times New Roman"/>
          <w:szCs w:val="24"/>
        </w:rPr>
        <w:t>Σ</w:t>
      </w:r>
      <w:r>
        <w:rPr>
          <w:rFonts w:eastAsia="Times New Roman" w:cs="Times New Roman"/>
          <w:szCs w:val="24"/>
        </w:rPr>
        <w:t>ας το λέει ένας άνθρωπος που ήταν μέσα στα γήπεδ</w:t>
      </w:r>
      <w:r>
        <w:rPr>
          <w:rFonts w:eastAsia="Times New Roman" w:cs="Times New Roman"/>
          <w:szCs w:val="24"/>
        </w:rPr>
        <w:t>α. Αν αυτός ο ιδρώτας είναι ο ιδρώτας της διαπλοκής και των συμφερόντων, εμείς τον πληροφορούμε ότι επιλέγουμε τον ιδρώτα των Ελλήνων του μόχθου που παλεύουν για την καθημερινή τους επιβίωση. Αυτόν τον ιδρώτα σεβόμαστε. Είναι διαφορετικές οι πολιτικές κατε</w:t>
      </w:r>
      <w:r>
        <w:rPr>
          <w:rFonts w:eastAsia="Times New Roman" w:cs="Times New Roman"/>
          <w:szCs w:val="24"/>
        </w:rPr>
        <w:t>υθύνσεις και για εσάς και για εμάς.</w:t>
      </w:r>
    </w:p>
    <w:p w14:paraId="09F87ABB" w14:textId="77777777" w:rsidR="0008105D" w:rsidRDefault="003C36B0">
      <w:pPr>
        <w:spacing w:after="0" w:line="600" w:lineRule="auto"/>
        <w:ind w:firstLine="720"/>
        <w:jc w:val="both"/>
        <w:rPr>
          <w:rFonts w:eastAsia="UB-Helvetica" w:cs="Times New Roman"/>
          <w:szCs w:val="24"/>
        </w:rPr>
      </w:pPr>
      <w:r>
        <w:rPr>
          <w:rFonts w:eastAsia="UB-Helvetica" w:cs="Times New Roman"/>
          <w:szCs w:val="24"/>
        </w:rPr>
        <w:t>(Στο σημείο αυτό την Προεδρική Έδρα καταλαμβάνει ο Β΄ Αντιπρόεδρος της Βουλής κ</w:t>
      </w:r>
      <w:r w:rsidRPr="000524B9">
        <w:rPr>
          <w:rFonts w:eastAsia="UB-Helvetica" w:cs="Times New Roman"/>
          <w:b/>
          <w:szCs w:val="24"/>
        </w:rPr>
        <w:t>. ΓΕΩΡΓΙΟΣ ΒΑΡΕΜΕΝΟΣ</w:t>
      </w:r>
      <w:r>
        <w:rPr>
          <w:rFonts w:eastAsia="UB-Helvetica" w:cs="Times New Roman"/>
          <w:szCs w:val="24"/>
        </w:rPr>
        <w:t>)</w:t>
      </w:r>
    </w:p>
    <w:p w14:paraId="09F87AB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Έστω και τώρα, λοιπόν, ταχτείτε –και πείτε το– υπέρ των συλλογικών διαπραγματεύσεων, κατά των ομαδικών απολύσεων. Μην τ</w:t>
      </w:r>
      <w:r>
        <w:rPr>
          <w:rFonts w:eastAsia="Times New Roman" w:cs="Times New Roman"/>
          <w:szCs w:val="24"/>
        </w:rPr>
        <w:t xml:space="preserve">ο φοβάται ο κ. Μητσοτάκης, ας το πει, δεν είναι ντροπή, κατά κάθε επιπρόσθετου μέτρου μετά το 2018. Εκτός και εάν δεν το θέλετε. </w:t>
      </w:r>
    </w:p>
    <w:p w14:paraId="09F87AB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Του χρόνου να γνωρίζετε ότι εδώ θα είμαστε, το 2018, όπως και πέρσι σας το είπαμε, με την ίδια Κυβέρνηση. Δεν θα είναι η αριστερή παρένθεση, όπως νομίζετε εσείς. Θα καταθέσουμε τον </w:t>
      </w:r>
      <w:r>
        <w:rPr>
          <w:rFonts w:eastAsia="Times New Roman" w:cs="Times New Roman"/>
          <w:szCs w:val="24"/>
        </w:rPr>
        <w:t>π</w:t>
      </w:r>
      <w:r>
        <w:rPr>
          <w:rFonts w:eastAsia="Times New Roman" w:cs="Times New Roman"/>
          <w:szCs w:val="24"/>
        </w:rPr>
        <w:t xml:space="preserve">ροϋπολογισμό του 2018. </w:t>
      </w:r>
      <w:r>
        <w:rPr>
          <w:rFonts w:eastAsia="Times New Roman" w:cs="Times New Roman"/>
          <w:szCs w:val="24"/>
        </w:rPr>
        <w:t>Ε</w:t>
      </w:r>
      <w:r>
        <w:rPr>
          <w:rFonts w:eastAsia="Times New Roman" w:cs="Times New Roman"/>
          <w:szCs w:val="24"/>
        </w:rPr>
        <w:t xml:space="preserve">σείς συνεχίστε το ίδιο βιολί ζητώντας εκλογές. </w:t>
      </w:r>
    </w:p>
    <w:p w14:paraId="09F87AB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w:t>
      </w:r>
      <w:r>
        <w:rPr>
          <w:rFonts w:eastAsia="Times New Roman" w:cs="Times New Roman"/>
          <w:szCs w:val="24"/>
        </w:rPr>
        <w:t xml:space="preserve">ως είπα και στην προηγούμενη ομιλία μου στη Βουλή, το δικό σας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για να κάνω μ</w:t>
      </w:r>
      <w:r>
        <w:rPr>
          <w:rFonts w:eastAsia="Times New Roman" w:cs="Times New Roman"/>
          <w:szCs w:val="24"/>
        </w:rPr>
        <w:t>ί</w:t>
      </w:r>
      <w:r>
        <w:rPr>
          <w:rFonts w:eastAsia="Times New Roman" w:cs="Times New Roman"/>
          <w:szCs w:val="24"/>
        </w:rPr>
        <w:t>α τελευταία παρατήρηση, ποιο ήταν; Ο ένας στόχος σας ήταν η αξιολόγηση, που λέγατε ότι δεν θα την κλείσουμε και την κλείσαμε. Ο δεύτερος είναι ότι θα μπει ο κόφτης.</w:t>
      </w:r>
      <w:r>
        <w:rPr>
          <w:rFonts w:eastAsia="Times New Roman" w:cs="Times New Roman"/>
          <w:szCs w:val="24"/>
        </w:rPr>
        <w:t xml:space="preserve"> Ο τρίτος είναι η δεύτερη αξιολόγηση. Θα την κλείσουμε 95%. Θα τα περάσουμε και αυτά που πρέπει, θα τα περάσουμε σωστά, προς όφελος του να κλείσει η αξιολόγηση. Το τρίτο ήταν το χρέος. Εσείς λέγατε ότι είναι βιώσιμο το χρέος. Δεν πειράζει. Θα μας δείτε του</w:t>
      </w:r>
      <w:r>
        <w:rPr>
          <w:rFonts w:eastAsia="Times New Roman" w:cs="Times New Roman"/>
          <w:szCs w:val="24"/>
        </w:rPr>
        <w:t xml:space="preserve"> χρόνου, το 2018 εδώ. Να είσαστε καλά, να είμαστε όλοι καλά. </w:t>
      </w:r>
    </w:p>
    <w:p w14:paraId="09F87AB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Εμείς σας ζητάμε να βάλετε πλάτη. Βάλτε πλάτη, δεν είναι κακό, να κάνουμε όντως την εθνική ομάδα. </w:t>
      </w:r>
      <w:r>
        <w:rPr>
          <w:rFonts w:eastAsia="Times New Roman" w:cs="Times New Roman"/>
          <w:szCs w:val="24"/>
        </w:rPr>
        <w:t>Π</w:t>
      </w:r>
      <w:r>
        <w:rPr>
          <w:rFonts w:eastAsia="Times New Roman" w:cs="Times New Roman"/>
          <w:szCs w:val="24"/>
        </w:rPr>
        <w:t>είτε μπράβο στον Πρωθυπουργό, τον Αλέξη Τσίπρα, και σε όλη την Κυβέρνηση που το προσπάθησε αυτό</w:t>
      </w:r>
      <w:r>
        <w:rPr>
          <w:rFonts w:eastAsia="Times New Roman" w:cs="Times New Roman"/>
          <w:szCs w:val="24"/>
        </w:rPr>
        <w:t xml:space="preserve">. </w:t>
      </w:r>
    </w:p>
    <w:p w14:paraId="09F87AC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F87AC1"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AC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09F87AC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Κουκούτσης</w:t>
      </w:r>
      <w:proofErr w:type="spellEnd"/>
      <w:r>
        <w:rPr>
          <w:rFonts w:eastAsia="Times New Roman" w:cs="Times New Roman"/>
          <w:szCs w:val="24"/>
        </w:rPr>
        <w:t xml:space="preserve"> από τη Χρυσή Αυγή έχει τον λόγο. </w:t>
      </w:r>
    </w:p>
    <w:p w14:paraId="09F87AC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Σας ευχαριστώ, κύριε Πρόεδρε. Καλό δρόμο στον κύριο Υπουργό. </w:t>
      </w:r>
    </w:p>
    <w:p w14:paraId="09F87A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Επίσης, θ</w:t>
      </w:r>
      <w:r>
        <w:rPr>
          <w:rFonts w:eastAsia="Times New Roman" w:cs="Times New Roman"/>
          <w:szCs w:val="24"/>
        </w:rPr>
        <w:t xml:space="preserve">α ήθελα να επισημάνω ότι κάθισα να δω αρκετές ομιλίες, τις παρακολούθησα και εκ δεξιών και εξ </w:t>
      </w:r>
      <w:proofErr w:type="spellStart"/>
      <w:r>
        <w:rPr>
          <w:rFonts w:eastAsia="Times New Roman" w:cs="Times New Roman"/>
          <w:szCs w:val="24"/>
        </w:rPr>
        <w:t>ευωνύμων</w:t>
      </w:r>
      <w:proofErr w:type="spellEnd"/>
      <w:r>
        <w:rPr>
          <w:rFonts w:eastAsia="Times New Roman" w:cs="Times New Roman"/>
          <w:szCs w:val="24"/>
        </w:rPr>
        <w:t xml:space="preserve"> παρατήρησα ότι πάρα πολλοί Βουλευτές δράττονται της ευκαιρίας για να εξαπολύσουν μύδρους με χυδαία λόγια κατά της Χρυσής Αυγής, πράγμα που μου θυμίζει το</w:t>
      </w:r>
      <w:r>
        <w:rPr>
          <w:rFonts w:eastAsia="Times New Roman" w:cs="Times New Roman"/>
          <w:szCs w:val="24"/>
        </w:rPr>
        <w:t xml:space="preserve">ν μακαρίτη τον παππούλη μου. Ο παππούλης μου είχε έναν </w:t>
      </w:r>
      <w:proofErr w:type="spellStart"/>
      <w:r>
        <w:rPr>
          <w:rFonts w:eastAsia="Times New Roman" w:cs="Times New Roman"/>
          <w:szCs w:val="24"/>
        </w:rPr>
        <w:t>γαϊδαράκο</w:t>
      </w:r>
      <w:proofErr w:type="spellEnd"/>
      <w:r>
        <w:rPr>
          <w:rFonts w:eastAsia="Times New Roman" w:cs="Times New Roman"/>
          <w:szCs w:val="24"/>
        </w:rPr>
        <w:t xml:space="preserve"> και επειδή εγώ λόγω ηλικίας φοβόμουν να τον πλησιάσω, μου έλεγε: «Και να σε ακουμπήσει παιδί μου και να σε χτυπήσει μη γυρίσεις να ανταποδώσεις. Γάιδαρος είναι». </w:t>
      </w:r>
    </w:p>
    <w:p w14:paraId="09F87AC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Στον τομέα της </w:t>
      </w:r>
      <w:r>
        <w:rPr>
          <w:rFonts w:eastAsia="Times New Roman" w:cs="Times New Roman"/>
          <w:szCs w:val="24"/>
        </w:rPr>
        <w:t>υ</w:t>
      </w:r>
      <w:r>
        <w:rPr>
          <w:rFonts w:eastAsia="Times New Roman" w:cs="Times New Roman"/>
          <w:szCs w:val="24"/>
        </w:rPr>
        <w:t>γείας, λοιπό</w:t>
      </w:r>
      <w:r>
        <w:rPr>
          <w:rFonts w:eastAsia="Times New Roman" w:cs="Times New Roman"/>
          <w:szCs w:val="24"/>
        </w:rPr>
        <w:t xml:space="preserve">ν, στα χρόνια του μνημονίου ο Έλληνας πολίτης παρακολουθεί Υπουργούς και στελέχη των εκάστοτε κυβερνήσεων να θέλουν να μας πείσουν ότι απαραίτητα πράττουν μόνο με γνώμονα το καλό μας, με προϋπολογισμούς ανάγκης, όπως τους ονομάζουν. </w:t>
      </w:r>
    </w:p>
    <w:p w14:paraId="09F87A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Χρησιμοποιούν όρους κα</w:t>
      </w:r>
      <w:r>
        <w:rPr>
          <w:rFonts w:eastAsia="Times New Roman" w:cs="Times New Roman"/>
          <w:szCs w:val="24"/>
        </w:rPr>
        <w:t xml:space="preserve">ι φράσεις άγνωστες στο ευρύ κοινό, όπως </w:t>
      </w:r>
      <w:proofErr w:type="spellStart"/>
      <w:r>
        <w:rPr>
          <w:rFonts w:eastAsia="Times New Roman" w:cs="Times New Roman"/>
          <w:szCs w:val="24"/>
          <w:lang w:val="en-US"/>
        </w:rPr>
        <w:t>clawback</w:t>
      </w:r>
      <w:proofErr w:type="spellEnd"/>
      <w:r>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κ.λπ., για να πεισθούμε ότι η χειροτέρευση των όρων πρόσβασης στη δημόσια υγεία είναι πάντα για το καλό μας. Έχουμε μπει πλέον στην τελική ευθεία μιας καταστροφικής πορείας για την υγε</w:t>
      </w:r>
      <w:r>
        <w:rPr>
          <w:rFonts w:eastAsia="Times New Roman" w:cs="Times New Roman"/>
          <w:szCs w:val="24"/>
        </w:rPr>
        <w:t xml:space="preserve">ία, που προωθείται από τη σημερινή Κυβέρνηση, όπως προωθήθηκε και από τις προηγούμενες. </w:t>
      </w:r>
    </w:p>
    <w:p w14:paraId="09F87A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μέχρις στιγμής διαθέσιμα στοιχεία καταδεικνύουν ότι οι χρόνιες παθήσεις αναμένεται να αυξηθούν, κυρίως λόγω της μικρότερης ζήτησης ιατρικών υπηρεσιών για λόγους καθ</w:t>
      </w:r>
      <w:r>
        <w:rPr>
          <w:rFonts w:eastAsia="Times New Roman" w:cs="Times New Roman"/>
          <w:szCs w:val="24"/>
        </w:rPr>
        <w:t>αρά οικονομικούς, του αυξημένου άγχους, της υιοθέτησης λιγότερο υγιεινού τρόπου ζωής και κυρίως λόγω της υποβάθμισης των προσφερόμενων υπηρεσιών υγείας.</w:t>
      </w:r>
    </w:p>
    <w:p w14:paraId="09F87A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Πώς διασφαλίζεται, λοιπόν, η βελτίωση της ποιότητας των παρεχόμενων υπηρεσιών υγείας και η πλήρης κάλυψ</w:t>
      </w:r>
      <w:r>
        <w:rPr>
          <w:rFonts w:eastAsia="Times New Roman" w:cs="Times New Roman"/>
          <w:szCs w:val="24"/>
        </w:rPr>
        <w:t xml:space="preserve">η του πληθυσμού με προϋπολογισμούς για την Υγεία που θα συνεχίσουν για χρόνια να περικόπτονται; Συνέχιση, λοιπόν, πολιτικής λιτότητας για την </w:t>
      </w:r>
      <w:r>
        <w:rPr>
          <w:rFonts w:eastAsia="Times New Roman" w:cs="Times New Roman"/>
          <w:szCs w:val="24"/>
        </w:rPr>
        <w:t>υ</w:t>
      </w:r>
      <w:r>
        <w:rPr>
          <w:rFonts w:eastAsia="Times New Roman" w:cs="Times New Roman"/>
          <w:szCs w:val="24"/>
        </w:rPr>
        <w:t xml:space="preserve">γεία προϋποθέτει και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για το 2017. </w:t>
      </w:r>
    </w:p>
    <w:p w14:paraId="09F87A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Τόσο τα στοιχεία για την κρατική χρηματοδότηση, όσο και για το όριο δαπανών για τις δομές και για τα νοσοκομεία μα και φυσικά για τη μισθοδοσία θα κινηθούν σε </w:t>
      </w:r>
      <w:proofErr w:type="spellStart"/>
      <w:r>
        <w:rPr>
          <w:rFonts w:eastAsia="Times New Roman" w:cs="Times New Roman"/>
          <w:szCs w:val="24"/>
        </w:rPr>
        <w:t>μνημονιακά</w:t>
      </w:r>
      <w:proofErr w:type="spellEnd"/>
      <w:r>
        <w:rPr>
          <w:rFonts w:eastAsia="Times New Roman" w:cs="Times New Roman"/>
          <w:szCs w:val="24"/>
        </w:rPr>
        <w:t xml:space="preserve"> επίπεδα. Η χρηματοδότηση των νοσοκομείων για λειτουργικά έξοδα το 2017 θα φτάσει τα 1.</w:t>
      </w:r>
      <w:r>
        <w:rPr>
          <w:rFonts w:eastAsia="Times New Roman" w:cs="Times New Roman"/>
          <w:szCs w:val="24"/>
        </w:rPr>
        <w:t xml:space="preserve">301 εκατομμύρια ευρώ, ενώ 321 εκατομμύρια ευρώ θα δοθούν για τις πρόσθετες αμοιβές προσωπικού και τις εφημερίες των ιατρών. Η δε πρόβλεψη για τη μισθολογική δαπάνη αυξάνεται κατά 36 εκατομμύρια ευρώ, δηλαδή πηγαίνει στα 1.675 εκατομμύρια ευρώ. </w:t>
      </w:r>
    </w:p>
    <w:p w14:paraId="09F87A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Αυτή όμως η</w:t>
      </w:r>
      <w:r>
        <w:rPr>
          <w:rFonts w:eastAsia="Times New Roman" w:cs="Times New Roman"/>
          <w:szCs w:val="24"/>
        </w:rPr>
        <w:t xml:space="preserve"> αύξηση έρχεται να καλύψει τα ελάχιστα που δόθηκαν σε δόσεις για ένα μέρος του προσωπικού, σύμφωνα με το νέο μισθολόγιο. Συνεπώς, η Κυβέρνηση δεν έχει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πρόθεση στελέχωσης. Δεν έχει κα</w:t>
      </w:r>
      <w:r>
        <w:rPr>
          <w:rFonts w:eastAsia="Times New Roman" w:cs="Times New Roman"/>
          <w:szCs w:val="24"/>
        </w:rPr>
        <w:t>μ</w:t>
      </w:r>
      <w:r>
        <w:rPr>
          <w:rFonts w:eastAsia="Times New Roman" w:cs="Times New Roman"/>
          <w:szCs w:val="24"/>
        </w:rPr>
        <w:t>μία πρόθεση να προχωρήσει σε νέες μόνιμες προσλήψεις που</w:t>
      </w:r>
      <w:r>
        <w:rPr>
          <w:rFonts w:eastAsia="Times New Roman" w:cs="Times New Roman"/>
          <w:szCs w:val="24"/>
        </w:rPr>
        <w:t xml:space="preserve"> θα καλύψουν τα τεράστια κενά.</w:t>
      </w:r>
    </w:p>
    <w:p w14:paraId="09F87A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τον ΕΟΠΥΥ συνεχίζεται η πολιτική της ελλιπούς χρηματοδότησης και θα έχουμε συρρίκνωση των χρηματοδοτικών ροών από το κράτος στο ύψος των 200 εκατομμυρίων ευρώ, ενώ εσείς υπολογίζετε ότι στα τέλη του 2017 ο ΕΟΠΥΥ θα παρουσ</w:t>
      </w:r>
      <w:r>
        <w:rPr>
          <w:rFonts w:eastAsia="Times New Roman" w:cs="Times New Roman"/>
          <w:szCs w:val="24"/>
        </w:rPr>
        <w:t xml:space="preserve">ιάζει κέρδη 330 εκατομμυρίων ευρώ. Αν είναι δυνατόν αυτό λογιστικά! Τέλος πάντων. </w:t>
      </w:r>
    </w:p>
    <w:p w14:paraId="09F87A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όρια δαπανών για τις λειτουργικές δαπάνες των νοσοκομείων μαζί με τις μονάδες του ΠΕΔΥ, παρ’ ότι εμφανίζουν μ</w:t>
      </w:r>
      <w:r>
        <w:rPr>
          <w:rFonts w:eastAsia="Times New Roman" w:cs="Times New Roman"/>
          <w:szCs w:val="24"/>
        </w:rPr>
        <w:t>ί</w:t>
      </w:r>
      <w:r>
        <w:rPr>
          <w:rFonts w:eastAsia="Times New Roman" w:cs="Times New Roman"/>
          <w:szCs w:val="24"/>
        </w:rPr>
        <w:t xml:space="preserve">α αύξηση κατά 214 εκατομμύρια ευρώ σε σχέση με το 2016, δεν </w:t>
      </w:r>
      <w:r>
        <w:rPr>
          <w:rFonts w:eastAsia="Times New Roman" w:cs="Times New Roman"/>
          <w:szCs w:val="24"/>
        </w:rPr>
        <w:t>αποδίδουν την πραγματικότητα, αφού η χρηματοδότηση αυτών στηρίζεται στις αποδόσεις του ΕΟΠΥΥ.</w:t>
      </w:r>
    </w:p>
    <w:p w14:paraId="09F87A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πρόβλεψη για αύξηση των ιδίων εσόδων των νοσοκομείων και τον μονάδων του ΠΕΔΥ οδηγεί στο συμπέρασμα ότι τα χαράτσια προς τους πολίτες θα αυξηθούν περαιτέρω. Όσο</w:t>
      </w:r>
      <w:r>
        <w:rPr>
          <w:rFonts w:eastAsia="Times New Roman" w:cs="Times New Roman"/>
          <w:szCs w:val="24"/>
        </w:rPr>
        <w:t xml:space="preserve"> για την εξαγγελία κατάργησης των ιδιωτικών συνεργείων –άλλο ένα σύνθημα-, μάλλον έγινε για τα μάτια του κόσμου εφόσον οι αντίστοιχες δαπάνες αυξάνονται κατά 31 εκατομμύρια ευρώ. </w:t>
      </w:r>
    </w:p>
    <w:p w14:paraId="09F87A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η λειψή χρηματοδότηση γεννά καθημερινά νέα χρέη στα νοσοκ</w:t>
      </w:r>
      <w:r>
        <w:rPr>
          <w:rFonts w:eastAsia="Times New Roman" w:cs="Times New Roman"/>
          <w:szCs w:val="24"/>
        </w:rPr>
        <w:t xml:space="preserve">ομεία βουλιάζοντάς τα ακόμα περισσότερο. </w:t>
      </w:r>
    </w:p>
    <w:p w14:paraId="09F87A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μη μιλήσουμε όμως με αριθμούς. Ας μην δημιουργήσουμε εντυπώσεις, όπως λέτε. Ας μην έχουμε αντιπολιτευτικό μένος. Ας δούμε, λοιπόν, τι βλέπει ο μέσος Έλληνας, τι βλέπει ο μέσος εργαζόμενος, τι πιστοποιούν, δηλαδή</w:t>
      </w:r>
      <w:r>
        <w:rPr>
          <w:rFonts w:eastAsia="Times New Roman" w:cs="Times New Roman"/>
          <w:szCs w:val="24"/>
        </w:rPr>
        <w:t>, οι ίδιοι οι εργαζόμενοι, τι βλέπουμε μέσα στα νοσοκομεία, στα ιατρεία, στα τμήματα εκτάκτων περιστατικών, τα ΤΕΠ και τους θαλάμους.</w:t>
      </w:r>
    </w:p>
    <w:p w14:paraId="09F87A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Μεγάλες ελλείψεις ιατρικού και νοσηλευτικού προσωπικού. Κάλυψη με ειδικευόμενους και αγροτικούς γιατρούς. Χαλασμένα φορεία</w:t>
      </w:r>
      <w:r>
        <w:rPr>
          <w:rFonts w:eastAsia="Times New Roman" w:cs="Times New Roman"/>
          <w:szCs w:val="24"/>
        </w:rPr>
        <w:t xml:space="preserve"> και καρότσια. Συνοδοί να κουβαλάνε τους ασθενείς. Ανεπάρκεια χρόνου στο ΕΚΑΒ. Διακομιδές σε άλλα νοσοκομεία. Ανυπαρξία χώρων φιλοξενίας απομόνωσης μολυσματικών ασθενών. Δεν γίνονται πολλές εργαστηριακές εξετάσεις λόγω έλλειψης αντιδραστηρίων. Έχουμε ελλεί</w:t>
      </w:r>
      <w:r>
        <w:rPr>
          <w:rFonts w:eastAsia="Times New Roman" w:cs="Times New Roman"/>
          <w:szCs w:val="24"/>
        </w:rPr>
        <w:t xml:space="preserve">ψεις βασικών υλικών. Έχουμε ράντζα. Γεμάτοι οι διάδρομοι μπροστά από τα εξωτερικά ιατρεία. Αιμορραγικά περιστατικά να μεταφέρονται από νοσοκομεία της περιφέρειας στα μεγάλα νοσοκομεία της Αθήνας και της Θεσσαλονίκης. Ατέλειωτες ουρές αναμονής στα ΤΕΠ, στα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κτάκτων </w:t>
      </w:r>
      <w:r>
        <w:rPr>
          <w:rFonts w:eastAsia="Times New Roman" w:cs="Times New Roman"/>
          <w:szCs w:val="24"/>
        </w:rPr>
        <w:t>π</w:t>
      </w:r>
      <w:r>
        <w:rPr>
          <w:rFonts w:eastAsia="Times New Roman" w:cs="Times New Roman"/>
          <w:szCs w:val="24"/>
        </w:rPr>
        <w:t xml:space="preserve">εριστατικών. </w:t>
      </w:r>
    </w:p>
    <w:p w14:paraId="09F87A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Ως εκ τούτου πολλές φορές –τα έχετε δει όλοι σας- έχουμε βίαιες συμπεριφορές ασθενών και συνοδών εις βάρος του προσωπικού. Λόγω έλλειψης αξονικών τομογράφων, σε άκρως επείγοντα περιστατικά, οι επεμβάσεις γίνονται στην κυριολ</w:t>
      </w:r>
      <w:r>
        <w:rPr>
          <w:rFonts w:eastAsia="Times New Roman" w:cs="Times New Roman"/>
          <w:szCs w:val="24"/>
        </w:rPr>
        <w:t>εξία στα τυφλά. Μ</w:t>
      </w:r>
      <w:r>
        <w:rPr>
          <w:rFonts w:eastAsia="Times New Roman" w:cs="Times New Roman"/>
          <w:szCs w:val="24"/>
        </w:rPr>
        <w:t>ί</w:t>
      </w:r>
      <w:r>
        <w:rPr>
          <w:rFonts w:eastAsia="Times New Roman" w:cs="Times New Roman"/>
          <w:szCs w:val="24"/>
        </w:rPr>
        <w:t>α νοσηλεύτρια έχουμε δει να καλύπτει δύο και τρία ιατρεία. Στα εργαστήρια η αναμονή είναι τεράστια. Πολλοί ασθενείς αγανακτούν και φεύγουν χωρίς να εξεταστούν. Κρεβάτια και στρώματα διαλυμένα. Βρώμικες τουαλέτες. Έλλειψη υγειονομικού υλικ</w:t>
      </w:r>
      <w:r>
        <w:rPr>
          <w:rFonts w:eastAsia="Times New Roman" w:cs="Times New Roman"/>
          <w:szCs w:val="24"/>
        </w:rPr>
        <w:t>ού, χωρίς αντισηπτικά, γάντια, γάζες. Ένας νοσηλευτής για σαράντα ασθενείς στη βάρδια.</w:t>
      </w:r>
    </w:p>
    <w:p w14:paraId="09F87A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Στις ΜΕΘ αντιστοιχεί ένας νοσηλευτής σε πέντε-έξι ασθενείς. Μεγάλη έλλειψη βοηθών θαλάμων. Ανύπαρκτο βοηθητική προσωπικό. Έλλειψη ιματισμού. Σεντόνια που αλλάζονται μία </w:t>
      </w:r>
      <w:r>
        <w:rPr>
          <w:rFonts w:eastAsia="Times New Roman" w:cs="Times New Roman"/>
          <w:szCs w:val="24"/>
        </w:rPr>
        <w:t>φορά την εβδομάδα, κουβέρτες που δεν πλένονται ποτέ.</w:t>
      </w:r>
    </w:p>
    <w:p w14:paraId="09F87A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Στις μονάδες τεχνητού νεφρού οι καρέκλες αιμοκάθαρσης είναι διαλυμένες. Μεγάλη αναμονή των ασθενών μετά την εισαγωγή στην εφημερία μέχρι να εγχειριστούν ή να βρεθεί κρεβάτι σε κάποια μονάδα εντατικής θερ</w:t>
      </w:r>
      <w:r>
        <w:rPr>
          <w:rFonts w:eastAsia="Times New Roman" w:cs="Times New Roman"/>
          <w:szCs w:val="24"/>
        </w:rPr>
        <w:t xml:space="preserve">απείας. </w:t>
      </w:r>
    </w:p>
    <w:p w14:paraId="09F87AD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Αναλώσιμα υλικά χειρίστης ποιότητας και ασιατικής προέλευσης. Τα διαθέσιμα φάρμακα αδυνατούν να αντιμετωπίσουν τα μικρόβια, με αποτέλεσμα υψηλά ποσοστά θνησιμότητας και σημαντική αύξηση του κόστους νοσηλείας. Το απόγευμα και τη νύχτα το προσωπικό </w:t>
      </w:r>
      <w:r>
        <w:rPr>
          <w:rFonts w:eastAsia="Times New Roman" w:cs="Times New Roman"/>
          <w:szCs w:val="24"/>
        </w:rPr>
        <w:t xml:space="preserve">καθαριότητας είναι από ελάχιστο ως ανύπαρκτο. Οι εργολάβοι παράλληλα δεν τηρούν τις υποχρεώσεις τους, μειώνοντας το προσωπικό και τα υλικά από τα προβλεπόμενα στις συμβάσεις. </w:t>
      </w:r>
    </w:p>
    <w:p w14:paraId="09F87AD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 όλα αυτά μπορούμε να γράψουμε τόμους ολόκληρους, βιβλία ολόκληρα. Δεν είναι </w:t>
      </w:r>
      <w:r>
        <w:rPr>
          <w:rFonts w:eastAsia="Times New Roman" w:cs="Times New Roman"/>
          <w:szCs w:val="24"/>
        </w:rPr>
        <w:t>η φαντασία μας. Είναι η πραγματικότητα που ζούμε όλοι στην καθημερινή μας ζωή.</w:t>
      </w:r>
    </w:p>
    <w:p w14:paraId="09F87AD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Πιστεύετε ότι μετά απ’ όλα αυτά ο κ. </w:t>
      </w:r>
      <w:proofErr w:type="spellStart"/>
      <w:r>
        <w:rPr>
          <w:rFonts w:eastAsia="Times New Roman" w:cs="Times New Roman"/>
          <w:szCs w:val="24"/>
        </w:rPr>
        <w:t>Πολάκης</w:t>
      </w:r>
      <w:proofErr w:type="spellEnd"/>
      <w:r>
        <w:rPr>
          <w:rFonts w:eastAsia="Times New Roman" w:cs="Times New Roman"/>
          <w:szCs w:val="24"/>
        </w:rPr>
        <w:t xml:space="preserve"> και ο κάθε Υπουργός, Υφυπουργός, υπηρεσιακός παράγοντας απαλλάσσεται των ευθυνών του λόγω δημοκρατικότητας ή αριστερισμού; Εφόσον </w:t>
      </w:r>
      <w:r>
        <w:rPr>
          <w:rFonts w:eastAsia="Times New Roman" w:cs="Times New Roman"/>
          <w:szCs w:val="24"/>
        </w:rPr>
        <w:t>δεν απαντά στις ερωτήσεις των Βουλευτών της Χρυσής Αυγής και κατ’ επέκταση των εκατοντάδων χιλιάδων Ελλήνων που ψηφίζουν Χρυσή Αυγή, θεωρείται πετυχημένος στις αριστερές ονειρώξεις σας;</w:t>
      </w:r>
    </w:p>
    <w:p w14:paraId="09F87A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Απευθυνόμενος στον ελληνικό λαό δεν έχω να του πω τίποτα άλλο. Να τους</w:t>
      </w:r>
      <w:r>
        <w:rPr>
          <w:rFonts w:eastAsia="Times New Roman" w:cs="Times New Roman"/>
          <w:szCs w:val="24"/>
        </w:rPr>
        <w:t xml:space="preserve"> χαιρόσαστε.</w:t>
      </w:r>
    </w:p>
    <w:p w14:paraId="09F87AD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F87ADA"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9F87AD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Δημαράς έχει τώρα τον λόγο.</w:t>
      </w:r>
    </w:p>
    <w:p w14:paraId="09F87AD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Ορίστε, κύριε Δημαρά. </w:t>
      </w:r>
    </w:p>
    <w:p w14:paraId="09F87AD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ΓΕΩΡΓΙΟΣ ΔΗΜΑΡΑΣ:</w:t>
      </w:r>
      <w:r>
        <w:rPr>
          <w:rFonts w:eastAsia="Times New Roman"/>
          <w:szCs w:val="24"/>
        </w:rPr>
        <w:t xml:space="preserve"> Ευχαριστώ, κύριε Πρόεδρε. </w:t>
      </w:r>
    </w:p>
    <w:p w14:paraId="09F87AD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Από το Βήμα της Βουλής θέλω να χα</w:t>
      </w:r>
      <w:r>
        <w:rPr>
          <w:rFonts w:eastAsia="Times New Roman"/>
          <w:szCs w:val="24"/>
        </w:rPr>
        <w:t xml:space="preserve">ιρετίσω την εκλογή του οικολόγου Αλεξάντερ Βαν Ντερ </w:t>
      </w:r>
      <w:proofErr w:type="spellStart"/>
      <w:r>
        <w:rPr>
          <w:rFonts w:eastAsia="Times New Roman"/>
          <w:szCs w:val="24"/>
        </w:rPr>
        <w:t>Μπέλεν</w:t>
      </w:r>
      <w:proofErr w:type="spellEnd"/>
      <w:r>
        <w:rPr>
          <w:rFonts w:eastAsia="Times New Roman"/>
          <w:szCs w:val="24"/>
        </w:rPr>
        <w:t xml:space="preserve"> στη θέση του Προέδρου της Αυστρίας. Η εκλογή του είναι θετικό γεγονός, γιατί οι πολίτες των επέλεξαν απέναντι σε έναν ακροδεξιό υποψήφιο, αλλά και γιατί αναγνωρίζεται στο πρόσωπό του ο ρόλος της οι</w:t>
      </w:r>
      <w:r>
        <w:rPr>
          <w:rFonts w:eastAsia="Times New Roman"/>
          <w:szCs w:val="24"/>
        </w:rPr>
        <w:t xml:space="preserve">κολογίας την εποχή μας. </w:t>
      </w:r>
    </w:p>
    <w:p w14:paraId="09F87AD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Κυρίες και κύριοι συνάδελφοι, η σύνταξη του </w:t>
      </w:r>
      <w:r>
        <w:rPr>
          <w:rFonts w:eastAsia="Times New Roman"/>
          <w:szCs w:val="24"/>
        </w:rPr>
        <w:t>π</w:t>
      </w:r>
      <w:r>
        <w:rPr>
          <w:rFonts w:eastAsia="Times New Roman"/>
          <w:szCs w:val="24"/>
        </w:rPr>
        <w:t xml:space="preserve">ροϋπολογισμού δεσμεύεται στο μεγαλύτερο μέρος από τα μεγέθη και τα χαρακτηριστικά της οικονομίας που διαμορφώθηκαν στο παρελθόν, αλλά δείχνει και την πολιτική κατεύθυνση της Κυβέρνησης. </w:t>
      </w:r>
      <w:r>
        <w:rPr>
          <w:rFonts w:eastAsia="Times New Roman"/>
          <w:szCs w:val="24"/>
        </w:rPr>
        <w:t xml:space="preserve">Πράγματι, στην κατάσταση που βρίσκεται η χώρα, τα περιθώρια της μεγάλης στροφής προς </w:t>
      </w:r>
      <w:r>
        <w:rPr>
          <w:rFonts w:eastAsia="Times New Roman"/>
          <w:szCs w:val="24"/>
        </w:rPr>
        <w:t>μί</w:t>
      </w:r>
      <w:r>
        <w:rPr>
          <w:rFonts w:eastAsia="Times New Roman"/>
          <w:szCs w:val="24"/>
        </w:rPr>
        <w:t>α βιώσιμη οικονομία είναι μικρότερα. Κάθε φορά, όμως, έχεις να διαχειριστείς τα υπάρχοντα οικονομικά μέσα και δεδομένα με έναν καλύτερο και πιο δίκαιο τρόπο.</w:t>
      </w:r>
    </w:p>
    <w:p w14:paraId="09F87AE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Επίσης, με τον </w:t>
      </w:r>
      <w:r>
        <w:rPr>
          <w:rFonts w:eastAsia="Times New Roman"/>
          <w:szCs w:val="24"/>
        </w:rPr>
        <w:t>π</w:t>
      </w:r>
      <w:r>
        <w:rPr>
          <w:rFonts w:eastAsia="Times New Roman"/>
          <w:szCs w:val="24"/>
        </w:rPr>
        <w:t>ροϋπολογισμό έχεις να διαχειριστείς τις οικονομικές δεσμεύσεις από τα μνημόνια κι άλλες δεσμεύσεις και πολλαπλές εξαρτήσεις από το ευρωπαϊκό και το διεθνές οικονομικό σύστημα της νεοφιλελεύθερης παγκοσμιοποίησης. Αυτό το πλαίσιο είναι δεσμε</w:t>
      </w:r>
      <w:r>
        <w:rPr>
          <w:rFonts w:eastAsia="Times New Roman"/>
          <w:szCs w:val="24"/>
        </w:rPr>
        <w:t xml:space="preserve">υτικό και το γνωρίζουμε. Εμείς οι οικολόγοι και η Αριστερά γνωρίζουμε ότι το σύστημα αυτό οδηγεί σε πολλά αδιέξοδα. </w:t>
      </w:r>
    </w:p>
    <w:p w14:paraId="09F87AE1"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Πρώτα απ’ όλα οδηγεί στη συγκέντρωση του πλούτου σε λίγα χέρια -τα στοιχεία του ΟΗΕ λένε ότι το 1% του παγκόσμιου πληθυσμού κατέχει τόσο όσ</w:t>
      </w:r>
      <w:r>
        <w:rPr>
          <w:rFonts w:eastAsia="Times New Roman"/>
          <w:szCs w:val="24"/>
        </w:rPr>
        <w:t>ο το υπόλοιπο 99% του παγκόσμιου πληθυσμού- την κυριαρχία των πολυεθνικών και την αύξηση της εξάρτησης των οικονομιών και των εθνών.</w:t>
      </w:r>
    </w:p>
    <w:p w14:paraId="09F87AE2"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Δεύτερον, οδηγεί στη συντριβή των μικρομεσαίων στρωμάτων και της μικρής ιδιοκτησίας. </w:t>
      </w:r>
    </w:p>
    <w:p w14:paraId="09F87AE3"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Τρίτον, προωθεί ένα μοντέλο σπατάλης </w:t>
      </w:r>
      <w:r>
        <w:rPr>
          <w:rFonts w:eastAsia="Times New Roman"/>
          <w:szCs w:val="24"/>
        </w:rPr>
        <w:t xml:space="preserve">των φυσικών πόρων και καταστροφής του περιβάλλοντος. </w:t>
      </w:r>
    </w:p>
    <w:p w14:paraId="09F87AE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Τέταρτον, αυτό το οικονομικό, κοινωνικό σύστημα της νεοφιλελεύθερης παγκοσμιοποίησης είναι ασύμβατο με τις θέσεις της οικολογίας και της Αριστεράς. Κυρίως, όμως, είναι ασύμβατο με την προοπτική της επιβ</w:t>
      </w:r>
      <w:r>
        <w:rPr>
          <w:rFonts w:eastAsia="Times New Roman"/>
          <w:szCs w:val="24"/>
        </w:rPr>
        <w:t xml:space="preserve">ίωσης για τις επόμενες δεκαετίες και τους επόμενους αιώνες. </w:t>
      </w:r>
    </w:p>
    <w:p w14:paraId="09F87AE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ο ιστορικό ερώτημα επανέρχεται: Τι να κάνουμε σήμερα μέχρι να αλλάξουμε αυτό το σύστημα; </w:t>
      </w:r>
    </w:p>
    <w:p w14:paraId="09F87AE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Πρώτον, να μην επιστρέψουμε στη λογική του παρελθόντος, που ήταν συνέπεια των παρακάτω παραγόντων: </w:t>
      </w:r>
    </w:p>
    <w:p w14:paraId="09F87AE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Πρώτ</w:t>
      </w:r>
      <w:r>
        <w:rPr>
          <w:rFonts w:eastAsia="Times New Roman"/>
          <w:szCs w:val="24"/>
        </w:rPr>
        <w:t xml:space="preserve">ον, της εγκληματικής ανευθυνότητας για την οικονομία και τη χώρα. Οι κυβερνήσεις ΠΑΣΟΚ και Νέας Δημοκρατίας δανείζονταν όσα τους δάνειζαν, αρκεί να διατηρούν το πελατειακό τους σύστημα και να διατηρούνται στην εξουσία. </w:t>
      </w:r>
    </w:p>
    <w:p w14:paraId="09F87AE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Δεύτερον, της ασυδοσίας της αγοράς, </w:t>
      </w:r>
      <w:r>
        <w:rPr>
          <w:rFonts w:eastAsia="Times New Roman"/>
          <w:szCs w:val="24"/>
        </w:rPr>
        <w:t xml:space="preserve">χωρίς κανόνες και ελέγχους και την απουσία σχεδίου για την οικονομία με κάποια έστω στοιχεία βιωσιμότητας. Η ελεύθερη, ασύδοτη αγορά, που πρεσβεύει η Νέα Δημοκρατία και η παγκόσμια νεοφιλελεύθερη Δεξιά, οδήγησαν στην πλήρη αποδιοργάνωση της οικονομίας. </w:t>
      </w:r>
    </w:p>
    <w:p w14:paraId="09F87AE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Θα</w:t>
      </w:r>
      <w:r>
        <w:rPr>
          <w:rFonts w:eastAsia="Times New Roman"/>
          <w:szCs w:val="24"/>
        </w:rPr>
        <w:t xml:space="preserve"> αναφερθώ μόνο στα πέντε χρόνια διακυβέρνησης της Νέας Δημοκρατίας, 2004-2009. Είχαμε αποβιομηχάνιση της χώρας ή μείωση της βιομηχανικής παραγωγής κατά 33% και μείωση της αγροτικής παραγωγής, ταυτόχρονα, κατά 28%. Είχαμε διόγκωση των υπηρεσιών και του παρα</w:t>
      </w:r>
      <w:r>
        <w:rPr>
          <w:rFonts w:eastAsia="Times New Roman"/>
          <w:szCs w:val="24"/>
        </w:rPr>
        <w:t>σιτισμού που έφτασαν συνολικά στο ποσοστό 80,2% του Ακαθάριστου Εθνικού Προϊόντος, όταν η βιομηχανική παραγωγή, οι κατασκευές, τα ορυχεία, η μεταποίηση, τα διυλιστήρια κ</w:t>
      </w:r>
      <w:r>
        <w:rPr>
          <w:rFonts w:eastAsia="Times New Roman"/>
          <w:szCs w:val="24"/>
        </w:rPr>
        <w:t>.</w:t>
      </w:r>
      <w:r>
        <w:rPr>
          <w:rFonts w:eastAsia="Times New Roman"/>
          <w:szCs w:val="24"/>
        </w:rPr>
        <w:t>λπ. όλα μαζί αποτελούσαν το 16% του ΑΕΠ. Επίσης, η αγροτική παραγωγή, η αλιεία και η δ</w:t>
      </w:r>
      <w:r>
        <w:rPr>
          <w:rFonts w:eastAsia="Times New Roman"/>
          <w:szCs w:val="24"/>
        </w:rPr>
        <w:t>ασοκομία κ</w:t>
      </w:r>
      <w:r>
        <w:rPr>
          <w:rFonts w:eastAsia="Times New Roman"/>
          <w:szCs w:val="24"/>
        </w:rPr>
        <w:t>.</w:t>
      </w:r>
      <w:r>
        <w:rPr>
          <w:rFonts w:eastAsia="Times New Roman"/>
          <w:szCs w:val="24"/>
        </w:rPr>
        <w:t xml:space="preserve">λπ., περιορίστηκαν ως ποσοστό στο 3,8% του ΑΕΠ. Το 1995, αν θυμάμαι καλά, ήταν 8% το ΑΕΠ. </w:t>
      </w:r>
    </w:p>
    <w:p w14:paraId="09F87AE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Ελλάδα, κατ</w:t>
      </w:r>
      <w:r>
        <w:rPr>
          <w:rFonts w:eastAsia="Times New Roman"/>
          <w:szCs w:val="24"/>
        </w:rPr>
        <w:t xml:space="preserve">’ </w:t>
      </w:r>
      <w:r>
        <w:rPr>
          <w:rFonts w:eastAsia="Times New Roman"/>
          <w:szCs w:val="24"/>
        </w:rPr>
        <w:t>εξοχήν αγροτική χώρα, χωρίς βιομηχανική παραγωγή, έχει αρνητικό ισοζύγιο εξωτερικών συναλλαγών στα αγροτικά προϊόντα. Για παράδειγμα το 200</w:t>
      </w:r>
      <w:r>
        <w:rPr>
          <w:rFonts w:eastAsia="Times New Roman"/>
          <w:szCs w:val="24"/>
        </w:rPr>
        <w:t>8 είχαμε εισαγωγές 7,1 δισεκατομμύρια και εξαγωγές περίπου 4 δισεκατομμύρια. Μεγάλη διαφορά! Γι’ αυτό στα μανάβικα βλέπουμε φακές Λατινικής Αμερικής, πατάτες Αιγύπτου και Τουρκίας, φρούτα και ακτινίδια από την άλλη άκρη του πλανήτη, από τη Νέα Ζηλανδία. Αυ</w:t>
      </w:r>
      <w:r>
        <w:rPr>
          <w:rFonts w:eastAsia="Times New Roman"/>
          <w:szCs w:val="24"/>
        </w:rPr>
        <w:t xml:space="preserve">τά </w:t>
      </w:r>
      <w:proofErr w:type="spellStart"/>
      <w:r>
        <w:rPr>
          <w:rFonts w:eastAsia="Times New Roman"/>
          <w:szCs w:val="24"/>
        </w:rPr>
        <w:t>συνέβαιναν</w:t>
      </w:r>
      <w:proofErr w:type="spellEnd"/>
      <w:r>
        <w:rPr>
          <w:rFonts w:eastAsia="Times New Roman"/>
          <w:szCs w:val="24"/>
        </w:rPr>
        <w:t xml:space="preserve"> όταν την ίδια πενταετία, 2004-2009, προστέθηκε δημόσιο χρέος στη χώρα 120 δισεκατομμύρια.</w:t>
      </w:r>
    </w:p>
    <w:p w14:paraId="09F87AEB" w14:textId="77777777" w:rsidR="0008105D" w:rsidRDefault="003C36B0">
      <w:pPr>
        <w:spacing w:after="0" w:line="600" w:lineRule="auto"/>
        <w:ind w:firstLine="720"/>
        <w:jc w:val="both"/>
        <w:rPr>
          <w:rFonts w:eastAsia="Times New Roman"/>
          <w:szCs w:val="24"/>
        </w:rPr>
      </w:pPr>
      <w:r>
        <w:rPr>
          <w:rFonts w:eastAsia="Times New Roman"/>
          <w:szCs w:val="24"/>
        </w:rPr>
        <w:t>Πέρα από την εξυπηρέτηση του μέχρι τότε χρέους, είχαμε πρωτογενή ελλείμματα στα πέντε χρόνια της Νέας Δημοκρατίας που ξεπέρασαν τα 50 δισεκατομμύρια και</w:t>
      </w:r>
      <w:r>
        <w:rPr>
          <w:rFonts w:eastAsia="Times New Roman"/>
          <w:szCs w:val="24"/>
        </w:rPr>
        <w:t xml:space="preserve"> καλύφθηκαν με νέα δάνεια. Νέα δάνεια, ελλείμματα και να πέφτει η αγροτική και η βιομηχανική παραγωγή στην χώρα.</w:t>
      </w:r>
    </w:p>
    <w:p w14:paraId="09F87AEC" w14:textId="77777777" w:rsidR="0008105D" w:rsidRDefault="003C36B0">
      <w:pPr>
        <w:spacing w:after="0" w:line="600" w:lineRule="auto"/>
        <w:ind w:firstLine="720"/>
        <w:jc w:val="both"/>
        <w:rPr>
          <w:rFonts w:eastAsia="Times New Roman"/>
          <w:szCs w:val="24"/>
        </w:rPr>
      </w:pPr>
      <w:r>
        <w:rPr>
          <w:rFonts w:eastAsia="Times New Roman"/>
          <w:szCs w:val="24"/>
        </w:rPr>
        <w:t xml:space="preserve">Μπαίνουν, λοιπόν, μια σειρά από ερωτήματα: Ποιος υποθήκευσε την περιουσία του ελληνικού δημοσίου; Ποιος δημιούργησε το χρέος; Ποιος υποθήκευσε </w:t>
      </w:r>
      <w:r>
        <w:rPr>
          <w:rFonts w:eastAsia="Times New Roman"/>
          <w:szCs w:val="24"/>
        </w:rPr>
        <w:t>το μέλλον των επόμενων γενιών; Οι νέες γενιές θα πληρώνουν για πολλές δεκαετίες αυτά τα δάνεια. Ποια κόμματα οδήγησαν τις υγιείς τράπεζες - Αγροτική Τράπεζα, Ταχυδρομικό Ταμιευτήριο, κ</w:t>
      </w:r>
      <w:r>
        <w:rPr>
          <w:rFonts w:eastAsia="Times New Roman"/>
          <w:szCs w:val="24"/>
        </w:rPr>
        <w:t>.</w:t>
      </w:r>
      <w:r>
        <w:rPr>
          <w:rFonts w:eastAsia="Times New Roman"/>
          <w:szCs w:val="24"/>
        </w:rPr>
        <w:t>λπ.- σε μηδενισμό της αξίας τους; Ποια κόμματα μέσω των κερδοσκοπικών π</w:t>
      </w:r>
      <w:r>
        <w:rPr>
          <w:rFonts w:eastAsia="Times New Roman"/>
          <w:szCs w:val="24"/>
        </w:rPr>
        <w:t xml:space="preserve">αιχνιδιών του Χρηματιστηρίου άφησαν τους ανενημέρωτους Έλληνες πολίτες απροστάτευτους στα χέρια ντόπιων και διεθνών </w:t>
      </w:r>
      <w:proofErr w:type="spellStart"/>
      <w:r>
        <w:rPr>
          <w:rFonts w:eastAsia="Times New Roman"/>
          <w:szCs w:val="24"/>
        </w:rPr>
        <w:t>αετονύχηδων</w:t>
      </w:r>
      <w:proofErr w:type="spellEnd"/>
      <w:r>
        <w:rPr>
          <w:rFonts w:eastAsia="Times New Roman"/>
          <w:szCs w:val="24"/>
        </w:rPr>
        <w:t xml:space="preserve"> και κομπιναδόρων; Ποιοι άφησαν τους ασύδοτους κερδοσκόπους να κλέβουν τα χρήματα των Ελλήνων καταθετών; Ποιοι πτώχευσαν και τις </w:t>
      </w:r>
      <w:r>
        <w:rPr>
          <w:rFonts w:eastAsia="Times New Roman"/>
          <w:szCs w:val="24"/>
        </w:rPr>
        <w:t xml:space="preserve">ιδιωτικές τράπεζες, όπως </w:t>
      </w:r>
      <w:proofErr w:type="spellStart"/>
      <w:r>
        <w:rPr>
          <w:rFonts w:eastAsia="Times New Roman"/>
          <w:szCs w:val="24"/>
          <w:lang w:val="en-US"/>
        </w:rPr>
        <w:t>Aspis</w:t>
      </w:r>
      <w:proofErr w:type="spellEnd"/>
      <w:r>
        <w:rPr>
          <w:rFonts w:eastAsia="Times New Roman"/>
          <w:szCs w:val="24"/>
        </w:rPr>
        <w:t xml:space="preserve">, </w:t>
      </w:r>
      <w:r>
        <w:rPr>
          <w:rFonts w:eastAsia="Times New Roman"/>
          <w:szCs w:val="24"/>
          <w:lang w:val="en-US"/>
        </w:rPr>
        <w:t>Proton</w:t>
      </w:r>
      <w:r>
        <w:rPr>
          <w:rFonts w:eastAsia="Times New Roman"/>
          <w:szCs w:val="24"/>
        </w:rPr>
        <w:t xml:space="preserve"> </w:t>
      </w:r>
      <w:r>
        <w:rPr>
          <w:rFonts w:eastAsia="Times New Roman"/>
          <w:szCs w:val="24"/>
          <w:lang w:val="en-US"/>
        </w:rPr>
        <w:t>Bank</w:t>
      </w:r>
      <w:r>
        <w:rPr>
          <w:rFonts w:eastAsia="Times New Roman"/>
          <w:szCs w:val="24"/>
        </w:rPr>
        <w:t xml:space="preserve">, Κύπρου, που την ζημιά την πληρώνουν σήμερα οι Έλληνες φορολογούμενοι; Ποιοι άνοιξαν δρόμους να φυγαδέψουν οι </w:t>
      </w:r>
      <w:proofErr w:type="spellStart"/>
      <w:r>
        <w:rPr>
          <w:rFonts w:eastAsia="Times New Roman"/>
          <w:szCs w:val="24"/>
        </w:rPr>
        <w:t>αετονύχηδες</w:t>
      </w:r>
      <w:proofErr w:type="spellEnd"/>
      <w:r>
        <w:rPr>
          <w:rFonts w:eastAsia="Times New Roman"/>
          <w:szCs w:val="24"/>
        </w:rPr>
        <w:t xml:space="preserve"> τα χρήματά τους στο εξωτερικό και γέμισαν τις λίστες; Αυτά είναι αμείλικτα ερωτήματα.</w:t>
      </w:r>
    </w:p>
    <w:p w14:paraId="09F87AED" w14:textId="77777777" w:rsidR="0008105D" w:rsidRDefault="003C36B0">
      <w:pPr>
        <w:spacing w:after="0" w:line="600" w:lineRule="auto"/>
        <w:ind w:firstLine="720"/>
        <w:jc w:val="both"/>
        <w:rPr>
          <w:rFonts w:eastAsia="Times New Roman"/>
          <w:szCs w:val="24"/>
        </w:rPr>
      </w:pPr>
      <w:r>
        <w:rPr>
          <w:rFonts w:eastAsia="Times New Roman"/>
          <w:szCs w:val="24"/>
        </w:rPr>
        <w:t>Εσείς, οι υπεύθυνοι για την καταστροφή της χώρας, ζητάτε αυτήν την κρίσιμη στιγμή εκλογές για να κλείσει η αριστερή παρένθεση και να επιστρέψετε στην εξουσία.</w:t>
      </w:r>
    </w:p>
    <w:p w14:paraId="09F87AEE" w14:textId="77777777" w:rsidR="0008105D" w:rsidRDefault="003C36B0">
      <w:pPr>
        <w:spacing w:after="0" w:line="600" w:lineRule="auto"/>
        <w:ind w:firstLine="720"/>
        <w:jc w:val="both"/>
        <w:rPr>
          <w:rFonts w:eastAsia="Times New Roman"/>
          <w:szCs w:val="24"/>
        </w:rPr>
      </w:pPr>
      <w:r>
        <w:rPr>
          <w:rFonts w:eastAsia="Times New Roman"/>
          <w:szCs w:val="24"/>
        </w:rPr>
        <w:t>Δεν είδαμε αυτοκριτική, ούτε καν κάποιο στοιχείο στην εισήγηση του κ. Χατζηδάκη. Δεν ακούσαμε κάτ</w:t>
      </w:r>
      <w:r>
        <w:rPr>
          <w:rFonts w:eastAsia="Times New Roman"/>
          <w:szCs w:val="24"/>
        </w:rPr>
        <w:t xml:space="preserve">ι που να δείχνει ότι μάθατε από τα καταστροφικά σας λάθη, ότι θα αλλάξετε το μοντέλο διακυβέρνησης που εφαρμόσατε. Αυτό που πιστεύατε, αυτό θα εφαρμόσετε εάν και εφόσον γίνετε κυβέρνηση. </w:t>
      </w:r>
    </w:p>
    <w:p w14:paraId="09F87AEF" w14:textId="77777777" w:rsidR="0008105D" w:rsidRDefault="003C36B0">
      <w:pPr>
        <w:spacing w:after="0" w:line="600" w:lineRule="auto"/>
        <w:ind w:firstLine="720"/>
        <w:jc w:val="both"/>
        <w:rPr>
          <w:rFonts w:eastAsia="Times New Roman"/>
          <w:szCs w:val="24"/>
        </w:rPr>
      </w:pPr>
      <w:r>
        <w:rPr>
          <w:rFonts w:eastAsia="Times New Roman"/>
          <w:szCs w:val="24"/>
        </w:rPr>
        <w:t>Χρειάζεται, λοιπόν, μ</w:t>
      </w:r>
      <w:r>
        <w:rPr>
          <w:rFonts w:eastAsia="Times New Roman"/>
          <w:szCs w:val="24"/>
        </w:rPr>
        <w:t>ί</w:t>
      </w:r>
      <w:r>
        <w:rPr>
          <w:rFonts w:eastAsia="Times New Roman"/>
          <w:szCs w:val="24"/>
        </w:rPr>
        <w:t>α αυτοκριτική απέναντι στον ελληνικό λαό, αυτο</w:t>
      </w:r>
      <w:r>
        <w:rPr>
          <w:rFonts w:eastAsia="Times New Roman"/>
          <w:szCs w:val="24"/>
        </w:rPr>
        <w:t>κριτική και των κυρίως υπευθύνων Νέας Δημοκρατίας και ΠΑΣΟΚ, αλλά -θα έλεγα- και ολόκληρου του πολιτικού συστήματος. Χρειάζεται, βέβαια, η αυτοκριτική και του ΣΥΡΙΖΑ για τις λάθος εκτιμήσεις, τις υποσχέσεις και τα όποια λάθη έγιναν. Όχι αυτοκριτική και ξεμ</w:t>
      </w:r>
      <w:r>
        <w:rPr>
          <w:rFonts w:eastAsia="Times New Roman"/>
          <w:szCs w:val="24"/>
        </w:rPr>
        <w:t xml:space="preserve">περδέψαμε. Αυτοκριτική με πειστική δέσμευση για αλλαγή μεθόδου και νοοτροπίας όλου του πολιτικού συστήματος, αυτοκριτική και κάθαρση, αυτοκριτική και συνεννόηση για να ξεπεράσουμε τις τεράστιες δυσκολίες. </w:t>
      </w:r>
    </w:p>
    <w:p w14:paraId="09F87AF0" w14:textId="77777777" w:rsidR="0008105D" w:rsidRDefault="003C36B0">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Βουλευτή)</w:t>
      </w:r>
    </w:p>
    <w:p w14:paraId="09F87AF1" w14:textId="77777777" w:rsidR="0008105D" w:rsidRDefault="003C36B0">
      <w:pPr>
        <w:spacing w:after="0" w:line="600" w:lineRule="auto"/>
        <w:ind w:firstLine="720"/>
        <w:jc w:val="both"/>
        <w:rPr>
          <w:rFonts w:eastAsia="Times New Roman"/>
          <w:szCs w:val="24"/>
        </w:rPr>
      </w:pPr>
      <w:r>
        <w:rPr>
          <w:rFonts w:eastAsia="Times New Roman"/>
          <w:szCs w:val="24"/>
        </w:rPr>
        <w:t>Τι κάνουμε, λοιπόν, σήμερα; Μας ζητάνε οι θεσμοί για πολλά χρόνια πρωτογενή πλεονάσματα 3,5%. Αυτό σημαίνει ότι με μηδενικά επιτόκια θα ξεχρεώναμε σε πενήντα δύο χρόνια. Για να πάμε το δημόσιο χρέος στο 60%, πάλι αν είχαμε</w:t>
      </w:r>
      <w:r>
        <w:rPr>
          <w:rFonts w:eastAsia="Times New Roman"/>
          <w:szCs w:val="24"/>
        </w:rPr>
        <w:t xml:space="preserve"> μηδενικά επιτόκια θα θέλαμε τριάντα δύο χρόνια και πρωτογενή πλεονάσματα -αυτό που μας ζητάνε- 6,2 δισεκατομμύρια ευρώ το έτος που θα πηγαίναν όλα στα χρέος. Κάτι τέτοιο φαίνεται ότι είναι αδύνατον. Γι’ αυτό πρέπει να είναι διαρκής η επιδίωξη για </w:t>
      </w:r>
      <w:proofErr w:type="spellStart"/>
      <w:r>
        <w:rPr>
          <w:rFonts w:eastAsia="Times New Roman"/>
          <w:szCs w:val="24"/>
        </w:rPr>
        <w:t>απομείωσ</w:t>
      </w:r>
      <w:r>
        <w:rPr>
          <w:rFonts w:eastAsia="Times New Roman"/>
          <w:szCs w:val="24"/>
        </w:rPr>
        <w:t>η</w:t>
      </w:r>
      <w:proofErr w:type="spellEnd"/>
      <w:r>
        <w:rPr>
          <w:rFonts w:eastAsia="Times New Roman"/>
          <w:szCs w:val="24"/>
        </w:rPr>
        <w:t xml:space="preserve"> του δημόσιου χρέους και σταθερά μηδενικά επιτόκια.</w:t>
      </w:r>
    </w:p>
    <w:p w14:paraId="09F87AF2" w14:textId="77777777" w:rsidR="0008105D" w:rsidRDefault="003C36B0">
      <w:pPr>
        <w:spacing w:after="0" w:line="600" w:lineRule="auto"/>
        <w:ind w:firstLine="720"/>
        <w:jc w:val="both"/>
        <w:rPr>
          <w:rFonts w:eastAsia="Times New Roman"/>
          <w:szCs w:val="24"/>
        </w:rPr>
      </w:pPr>
      <w:r>
        <w:rPr>
          <w:rFonts w:eastAsia="Times New Roman"/>
          <w:szCs w:val="24"/>
        </w:rPr>
        <w:t>Όσον με αφορά, θα εργαστώ και θα υπηρετήσω την αειφόρα ανάπτυξη και όχι απλά την αύξηση των μεγεθών, γιατί είναι ο μόνος δρόμος που θα μας βγάλει από τα αδιέξοδα και θα αποκαταστήσει τις σχέσεις μας με τ</w:t>
      </w:r>
      <w:r>
        <w:rPr>
          <w:rFonts w:eastAsia="Times New Roman"/>
          <w:szCs w:val="24"/>
        </w:rPr>
        <w:t>ις επόμενες γενιές. Πρέπει να πούμε όλη την αλήθεια στους Έλληνες και τις Ελληνίδες. Στο εξής θα ζούμε μόνο με αυτά που θα παράγουμε και με δίκαιη κατανομή των βαρών, εφόσον αυτοί που θα είναι στις κυβερνήσεις, θα πιστεύουν κάτι τέτοιο, δηλαδή στο δίκαιο.</w:t>
      </w:r>
    </w:p>
    <w:p w14:paraId="09F87AF3" w14:textId="77777777" w:rsidR="0008105D" w:rsidRDefault="003C36B0">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Ωραία, κύριε Δημαρά. Αυτός είναι ο καλύτερος επίλογος.</w:t>
      </w:r>
    </w:p>
    <w:p w14:paraId="09F87AF4" w14:textId="77777777" w:rsidR="0008105D" w:rsidRDefault="003C36B0">
      <w:pPr>
        <w:spacing w:after="0"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Ευχαριστώ πολύ, κύριε Πρόεδρε.</w:t>
      </w:r>
    </w:p>
    <w:p w14:paraId="09F87AF5" w14:textId="77777777" w:rsidR="0008105D" w:rsidRDefault="003C36B0">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9F87AF6" w14:textId="77777777" w:rsidR="0008105D" w:rsidRDefault="003C36B0">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 xml:space="preserve">Τον λόγο έχει η κ. </w:t>
      </w:r>
      <w:proofErr w:type="spellStart"/>
      <w:r>
        <w:rPr>
          <w:rFonts w:eastAsia="Times New Roman"/>
          <w:szCs w:val="24"/>
        </w:rPr>
        <w:t>Βούλτεψη</w:t>
      </w:r>
      <w:proofErr w:type="spellEnd"/>
      <w:r>
        <w:rPr>
          <w:rFonts w:eastAsia="Times New Roman"/>
          <w:szCs w:val="24"/>
        </w:rPr>
        <w:t>, από την Νέα Δ</w:t>
      </w:r>
      <w:r>
        <w:rPr>
          <w:rFonts w:eastAsia="Times New Roman"/>
          <w:szCs w:val="24"/>
        </w:rPr>
        <w:t>ημοκρατία.</w:t>
      </w:r>
    </w:p>
    <w:p w14:paraId="09F87AF7" w14:textId="77777777" w:rsidR="0008105D" w:rsidRDefault="003C36B0">
      <w:pPr>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κύριε Πρόεδρε.</w:t>
      </w:r>
    </w:p>
    <w:p w14:paraId="09F87AF8" w14:textId="77777777" w:rsidR="0008105D" w:rsidRDefault="003C36B0">
      <w:pPr>
        <w:spacing w:after="0" w:line="600" w:lineRule="auto"/>
        <w:ind w:firstLine="720"/>
        <w:jc w:val="both"/>
        <w:rPr>
          <w:rFonts w:eastAsia="Times New Roman"/>
          <w:szCs w:val="24"/>
        </w:rPr>
      </w:pPr>
      <w:r>
        <w:rPr>
          <w:rFonts w:eastAsia="Times New Roman"/>
          <w:szCs w:val="24"/>
        </w:rPr>
        <w:t>Όση προσπάθεια κι αν καταβάλουν οι συνάδελφοι που περνούν από αυτό το Βήμα και όσο κι αν δεν τους αρέσει, η πραγματικότητα είναι μ</w:t>
      </w:r>
      <w:r>
        <w:rPr>
          <w:rFonts w:eastAsia="Times New Roman"/>
          <w:szCs w:val="24"/>
        </w:rPr>
        <w:t>ί</w:t>
      </w:r>
      <w:r>
        <w:rPr>
          <w:rFonts w:eastAsia="Times New Roman"/>
          <w:szCs w:val="24"/>
        </w:rPr>
        <w:t xml:space="preserve">α: Η Κυβέρνηση ΣΥΡΙΖΑ - ΑΝΕΛ αποτελεί την επιτομή της ανικανότητας. </w:t>
      </w:r>
      <w:r>
        <w:rPr>
          <w:rFonts w:eastAsia="Times New Roman"/>
          <w:szCs w:val="24"/>
        </w:rPr>
        <w:t>Α</w:t>
      </w:r>
      <w:r>
        <w:rPr>
          <w:rFonts w:eastAsia="Times New Roman"/>
          <w:szCs w:val="24"/>
        </w:rPr>
        <w:t>υτό</w:t>
      </w:r>
      <w:r>
        <w:rPr>
          <w:rFonts w:eastAsia="Times New Roman"/>
          <w:szCs w:val="24"/>
        </w:rPr>
        <w:t xml:space="preserve"> είναι κάτι το αντικειμενικό και περιγράφεται με μ</w:t>
      </w:r>
      <w:r>
        <w:rPr>
          <w:rFonts w:eastAsia="Times New Roman"/>
          <w:szCs w:val="24"/>
        </w:rPr>
        <w:t>ί</w:t>
      </w:r>
      <w:r>
        <w:rPr>
          <w:rFonts w:eastAsia="Times New Roman"/>
          <w:szCs w:val="24"/>
        </w:rPr>
        <w:t xml:space="preserve">α φράση: Είναι η </w:t>
      </w:r>
      <w:r>
        <w:rPr>
          <w:rFonts w:eastAsia="Times New Roman"/>
          <w:szCs w:val="24"/>
        </w:rPr>
        <w:t>Κ</w:t>
      </w:r>
      <w:r>
        <w:rPr>
          <w:rFonts w:eastAsia="Times New Roman"/>
          <w:szCs w:val="24"/>
        </w:rPr>
        <w:t xml:space="preserve">υβέρνηση των κλειστών συνόρων και των κλειστών τραπεζών. </w:t>
      </w:r>
    </w:p>
    <w:p w14:paraId="09F87AF9" w14:textId="77777777" w:rsidR="0008105D" w:rsidRDefault="003C36B0">
      <w:pPr>
        <w:spacing w:after="0" w:line="600" w:lineRule="auto"/>
        <w:ind w:firstLine="720"/>
        <w:jc w:val="both"/>
        <w:rPr>
          <w:rFonts w:eastAsia="Times New Roman"/>
          <w:szCs w:val="24"/>
        </w:rPr>
      </w:pPr>
      <w:r>
        <w:rPr>
          <w:rFonts w:eastAsia="Times New Roman"/>
          <w:szCs w:val="24"/>
        </w:rPr>
        <w:t>Σε δύο μήνες κλείνει χρόνος από τότε που έκλεισαν τα βόρια σύνορα μας και δεν άκουσα κανέναν να ενοχλείται και να αναφέρεται σε α</w:t>
      </w:r>
      <w:r>
        <w:rPr>
          <w:rFonts w:eastAsia="Times New Roman"/>
          <w:szCs w:val="24"/>
        </w:rPr>
        <w:t xml:space="preserve">υτό. Παρακολούθησα και την ομιλία του Υπουργού Μεταναστευτικής Πολιτικής. Σε έξι μήνες κλείνουν δύο χρόνια από τότε που επιβλήθηκαν τα καταστροφικά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ανυπολόγιστες συνέπειες στην οικονομία. </w:t>
      </w:r>
      <w:r>
        <w:rPr>
          <w:rFonts w:eastAsia="Times New Roman"/>
          <w:szCs w:val="24"/>
        </w:rPr>
        <w:t>Π</w:t>
      </w:r>
      <w:r>
        <w:rPr>
          <w:rFonts w:eastAsia="Times New Roman"/>
          <w:szCs w:val="24"/>
        </w:rPr>
        <w:t xml:space="preserve">άλι η </w:t>
      </w:r>
      <w:r>
        <w:rPr>
          <w:rFonts w:eastAsia="Times New Roman"/>
          <w:szCs w:val="24"/>
        </w:rPr>
        <w:t>Κ</w:t>
      </w:r>
      <w:r>
        <w:rPr>
          <w:rFonts w:eastAsia="Times New Roman"/>
          <w:szCs w:val="24"/>
        </w:rPr>
        <w:t>υβέρνηση σφυρίζει αδιάφορα.</w:t>
      </w:r>
    </w:p>
    <w:p w14:paraId="09F87AFA" w14:textId="77777777" w:rsidR="0008105D" w:rsidRDefault="003C36B0">
      <w:pPr>
        <w:spacing w:after="0" w:line="600" w:lineRule="auto"/>
        <w:ind w:firstLine="720"/>
        <w:jc w:val="both"/>
        <w:rPr>
          <w:rFonts w:eastAsia="Times New Roman"/>
          <w:szCs w:val="24"/>
        </w:rPr>
      </w:pPr>
      <w:r>
        <w:rPr>
          <w:rFonts w:eastAsia="Times New Roman"/>
          <w:szCs w:val="24"/>
        </w:rPr>
        <w:t>Το ερώτημα ε</w:t>
      </w:r>
      <w:r>
        <w:rPr>
          <w:rFonts w:eastAsia="Times New Roman"/>
          <w:szCs w:val="24"/>
        </w:rPr>
        <w:t>ίναι ένα και συγκεκριμένο: Μπορεί μ</w:t>
      </w:r>
      <w:r>
        <w:rPr>
          <w:rFonts w:eastAsia="Times New Roman"/>
          <w:szCs w:val="24"/>
        </w:rPr>
        <w:t>ί</w:t>
      </w:r>
      <w:r>
        <w:rPr>
          <w:rFonts w:eastAsia="Times New Roman"/>
          <w:szCs w:val="24"/>
        </w:rPr>
        <w:t xml:space="preserve">α χώρα με κλειστά σύνορα και κλειστές τράπεζες να πάει μπροστά; </w:t>
      </w:r>
      <w:r>
        <w:rPr>
          <w:rFonts w:eastAsia="Times New Roman"/>
          <w:szCs w:val="24"/>
        </w:rPr>
        <w:t>Α</w:t>
      </w:r>
      <w:r>
        <w:rPr>
          <w:rFonts w:eastAsia="Times New Roman"/>
          <w:szCs w:val="24"/>
        </w:rPr>
        <w:t>υτό πρέπει να απαντηθεί με ειλικρίνεια.</w:t>
      </w:r>
    </w:p>
    <w:p w14:paraId="09F87AFB" w14:textId="77777777" w:rsidR="0008105D" w:rsidRDefault="003C36B0">
      <w:pPr>
        <w:spacing w:after="0" w:line="600" w:lineRule="auto"/>
        <w:ind w:firstLine="720"/>
        <w:jc w:val="both"/>
        <w:rPr>
          <w:rFonts w:eastAsia="Times New Roman" w:cs="Times New Roman"/>
          <w:szCs w:val="24"/>
        </w:rPr>
      </w:pPr>
      <w:r>
        <w:rPr>
          <w:rFonts w:eastAsia="Times New Roman"/>
          <w:szCs w:val="24"/>
        </w:rPr>
        <w:t>Τώρα αυτό που αποτελεί την τελευταία προπαγανδιστική προσπάθεια της Κυβέρνησης είναι να χρησιμοποιεί συνεχώς το μαγ</w:t>
      </w:r>
      <w:r>
        <w:rPr>
          <w:rFonts w:eastAsia="Times New Roman"/>
          <w:szCs w:val="24"/>
        </w:rPr>
        <w:t>ικό τρίτο τρίμηνο του 2016. Ξαφνικά μας εμφάνισαν ότι βελτιώθηκαν όλα τα στοιχεία. Προφανώς συγκρίνουν τον κακό εαυτό τους με τον χειρότερο εαυτό τους.</w:t>
      </w:r>
    </w:p>
    <w:p w14:paraId="09F87A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Διότι το τρίτο τρίμηνο του 2016 το συγκρίνουν με το τρίτο τρίμηνο του 2015, τότε που είχαν επιβληθεί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η χώρα βρέθηκε στο χείλος της καταστροφής. </w:t>
      </w:r>
      <w:r>
        <w:rPr>
          <w:rFonts w:eastAsia="Times New Roman" w:cs="Times New Roman"/>
          <w:szCs w:val="24"/>
        </w:rPr>
        <w:t>Μ</w:t>
      </w:r>
      <w:r>
        <w:rPr>
          <w:rFonts w:eastAsia="Times New Roman" w:cs="Times New Roman"/>
          <w:szCs w:val="24"/>
        </w:rPr>
        <w:t xml:space="preserve">ας λένε ότι είναι καλύτερα τα στοιχεία. Τα στοιχεία, όμως, του τρίτου τριμήνου του 2015 ήταν δραματικά χειρότερα απ’ αυτά του τρίτου τριμήνου του επάρατου 2014. </w:t>
      </w:r>
    </w:p>
    <w:p w14:paraId="09F87AF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Ένα, δ</w:t>
      </w:r>
      <w:r>
        <w:rPr>
          <w:rFonts w:eastAsia="Times New Roman" w:cs="Times New Roman"/>
          <w:szCs w:val="24"/>
        </w:rPr>
        <w:t>ύ</w:t>
      </w:r>
      <w:r>
        <w:rPr>
          <w:rFonts w:eastAsia="Times New Roman" w:cs="Times New Roman"/>
          <w:szCs w:val="24"/>
        </w:rPr>
        <w:t xml:space="preserve">ο παραδείγματα θα σας </w:t>
      </w:r>
      <w:r>
        <w:rPr>
          <w:rFonts w:eastAsia="Times New Roman" w:cs="Times New Roman"/>
          <w:szCs w:val="24"/>
        </w:rPr>
        <w:t xml:space="preserve">αναφέρω: Λέτε ότι σε αυτό το τρίμηνο του 2016 αυξήθηκε το ΑΕΠ κατά 1,8%. Ναι, αλλά το προηγούμενο τρίμηνο του 2015 είχε μειωθεί κατά 2,2% και το 2014 το ΑΕΠ είχε αυξηθεί κατά 1,6%. Άρα είστε πολύ πίσω από τον στόχο και απ’ αυτό που συνέβαινε το 2014. </w:t>
      </w:r>
    </w:p>
    <w:p w14:paraId="09F87AF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Λέτε</w:t>
      </w:r>
      <w:r>
        <w:rPr>
          <w:rFonts w:eastAsia="Times New Roman" w:cs="Times New Roman"/>
          <w:szCs w:val="24"/>
        </w:rPr>
        <w:t xml:space="preserve"> ότι το ίδιο εκείνο τρίμηνο ο τζίρος στο λιανεμπόριο αυξήθηκε κατά 2,4%. Ναι, αλλά το συγκρίνετε με το τρίτο τρίμηνο του 2015, όταν είχε μειωθεί κατά 15%. Είχε καταβαραθρωθεί. </w:t>
      </w:r>
    </w:p>
    <w:p w14:paraId="09F87AF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ίδιο κάνετε και με τις εξαγωγές. Λέτε ότι ανέκαμψαν. Ναι, αλλά τις συγκρίνετ</w:t>
      </w:r>
      <w:r>
        <w:rPr>
          <w:rFonts w:eastAsia="Times New Roman" w:cs="Times New Roman"/>
          <w:szCs w:val="24"/>
        </w:rPr>
        <w:t xml:space="preserve">ε με το 2015 μετά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είχαν καταρρεύσει, ενώ το αντίστοιχο τρίμηνο του 2014 είχαν αυξηθεί κατά 6,9%. </w:t>
      </w:r>
    </w:p>
    <w:p w14:paraId="09F87B0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ίδιο έγινε και με τον τζίρο της βιομηχανίας, όπου και πάλι έχετε δραματική μείωση τον Σεπτέμβριο του 2015. Είναι 14,3% σε σχέση με</w:t>
      </w:r>
      <w:r>
        <w:rPr>
          <w:rFonts w:eastAsia="Times New Roman" w:cs="Times New Roman"/>
          <w:szCs w:val="24"/>
        </w:rPr>
        <w:t xml:space="preserve"> το 2014. </w:t>
      </w:r>
    </w:p>
    <w:p w14:paraId="09F87B0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βέβαια, έχουμε την τρομερή μείωση των τουριστικών εσόδων στο ενιάμηνο 5,5%, 7,1% στο ο</w:t>
      </w:r>
      <w:r>
        <w:rPr>
          <w:rFonts w:eastAsia="Times New Roman" w:cs="Times New Roman"/>
          <w:szCs w:val="24"/>
        </w:rPr>
        <w:t>κ</w:t>
      </w:r>
      <w:r>
        <w:rPr>
          <w:rFonts w:eastAsia="Times New Roman" w:cs="Times New Roman"/>
          <w:szCs w:val="24"/>
        </w:rPr>
        <w:t>τάμηνο -αρνητικό ρεκόρ ο</w:t>
      </w:r>
      <w:r>
        <w:rPr>
          <w:rFonts w:eastAsia="Times New Roman" w:cs="Times New Roman"/>
          <w:szCs w:val="24"/>
        </w:rPr>
        <w:t>κ</w:t>
      </w:r>
      <w:r>
        <w:rPr>
          <w:rFonts w:eastAsia="Times New Roman" w:cs="Times New Roman"/>
          <w:szCs w:val="24"/>
        </w:rPr>
        <w:t xml:space="preserve">ταετίας- μείωση εισπράξεων στο εξάμηνο 7,9%. </w:t>
      </w:r>
    </w:p>
    <w:p w14:paraId="09F87B0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Όλα αυτά τα έχετε προκαλέσει εσείς, η Κυβέρνηση ΣΥΡΙΖΑ-ΑΝΕΛ, με την ανυπολόγιστη α</w:t>
      </w:r>
      <w:r>
        <w:rPr>
          <w:rFonts w:eastAsia="Times New Roman" w:cs="Times New Roman"/>
          <w:szCs w:val="24"/>
        </w:rPr>
        <w:t xml:space="preserve">υτή κρίση που έχετε προκαλέσει στην οικονομία, με τη δήθεν περήφανη διαπραγμάτευσή σας,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την προπαγάνδα, τα ψέματα και την ανικανότητα. </w:t>
      </w:r>
    </w:p>
    <w:p w14:paraId="09F87B0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Άκουσα να μιλάει πάλι ο Υπουργός για την προσφυγική κρίση. Συγγνώμη, αλλά εσείς σταθήκατε ανίκανοι </w:t>
      </w:r>
      <w:r>
        <w:rPr>
          <w:rFonts w:eastAsia="Times New Roman" w:cs="Times New Roman"/>
          <w:szCs w:val="24"/>
        </w:rPr>
        <w:t>να το αντιμετωπίσετε αυτό. Από τον Απρίλιο του 2015 έως τον Νοέμβριο του 2016 τώρα, έχετε πραγματοποιήσει σαράντα δύο συσκέψεις για το προσφυγικό-μεταναστευτικό, δεκαεννιά διϋπουργικές υπό τον Αλέξη Τσίπρα και οι άλλες υπό άλλους Υπουργούς κ</w:t>
      </w:r>
      <w:r>
        <w:rPr>
          <w:rFonts w:eastAsia="Times New Roman" w:cs="Times New Roman"/>
          <w:szCs w:val="24"/>
        </w:rPr>
        <w:t>.</w:t>
      </w:r>
      <w:r>
        <w:rPr>
          <w:rFonts w:eastAsia="Times New Roman" w:cs="Times New Roman"/>
          <w:szCs w:val="24"/>
        </w:rPr>
        <w:t>λπ.. Έχουν γίν</w:t>
      </w:r>
      <w:r>
        <w:rPr>
          <w:rFonts w:eastAsia="Times New Roman" w:cs="Times New Roman"/>
          <w:szCs w:val="24"/>
        </w:rPr>
        <w:t xml:space="preserve">ει περιοδείες στα νησιά, έχει πάει ο κ. Τσίπρας, έχει πάει ο κ. Καμμένος, έχουν πάει Υπουργοί, έχετε φέρει τον Πάπα, έχετε φέρει τον </w:t>
      </w:r>
      <w:proofErr w:type="spellStart"/>
      <w:r>
        <w:rPr>
          <w:rFonts w:eastAsia="Times New Roman" w:cs="Times New Roman"/>
          <w:szCs w:val="24"/>
        </w:rPr>
        <w:t>Σούλτς</w:t>
      </w:r>
      <w:proofErr w:type="spellEnd"/>
      <w:r>
        <w:rPr>
          <w:rFonts w:eastAsia="Times New Roman" w:cs="Times New Roman"/>
          <w:szCs w:val="24"/>
        </w:rPr>
        <w:t>. Δεν έχετε αφήσει κανέναν. Έχει έρθει δ</w:t>
      </w:r>
      <w:r>
        <w:rPr>
          <w:rFonts w:eastAsia="Times New Roman" w:cs="Times New Roman"/>
          <w:szCs w:val="24"/>
        </w:rPr>
        <w:t>ύ</w:t>
      </w:r>
      <w:r>
        <w:rPr>
          <w:rFonts w:eastAsia="Times New Roman" w:cs="Times New Roman"/>
          <w:szCs w:val="24"/>
        </w:rPr>
        <w:t xml:space="preserve">ο φορές ο </w:t>
      </w:r>
      <w:proofErr w:type="spellStart"/>
      <w:r>
        <w:rPr>
          <w:rFonts w:eastAsia="Times New Roman" w:cs="Times New Roman"/>
          <w:szCs w:val="24"/>
        </w:rPr>
        <w:t>Τούσκ</w:t>
      </w:r>
      <w:proofErr w:type="spellEnd"/>
      <w:r>
        <w:rPr>
          <w:rFonts w:eastAsia="Times New Roman" w:cs="Times New Roman"/>
          <w:szCs w:val="24"/>
        </w:rPr>
        <w:t>, έχουν γίνει επτά σύνοδοι κορυφής, έξι διεθνείς συναντήσεις.</w:t>
      </w:r>
      <w:r>
        <w:rPr>
          <w:rFonts w:eastAsia="Times New Roman" w:cs="Times New Roman"/>
          <w:szCs w:val="24"/>
        </w:rPr>
        <w:t xml:space="preserve"> Μιλάει κάθε τόσο στα τηλέφωνα ο Πρωθυπουργός με όλους τους ξένους ηγέτες, τη </w:t>
      </w:r>
      <w:proofErr w:type="spellStart"/>
      <w:r>
        <w:rPr>
          <w:rFonts w:eastAsia="Times New Roman" w:cs="Times New Roman"/>
          <w:szCs w:val="24"/>
        </w:rPr>
        <w:t>Μέρκελ</w:t>
      </w:r>
      <w:proofErr w:type="spellEnd"/>
      <w:r>
        <w:rPr>
          <w:rFonts w:eastAsia="Times New Roman" w:cs="Times New Roman"/>
          <w:szCs w:val="24"/>
        </w:rPr>
        <w:t xml:space="preserve">, τον </w:t>
      </w:r>
      <w:proofErr w:type="spellStart"/>
      <w:r>
        <w:rPr>
          <w:rFonts w:eastAsia="Times New Roman" w:cs="Times New Roman"/>
          <w:szCs w:val="24"/>
        </w:rPr>
        <w:t>Γιούνκερ</w:t>
      </w:r>
      <w:proofErr w:type="spellEnd"/>
      <w:r>
        <w:rPr>
          <w:rFonts w:eastAsia="Times New Roman" w:cs="Times New Roman"/>
          <w:szCs w:val="24"/>
        </w:rPr>
        <w:t>, τον Ολάντ. Έχει έρθει εδώ ο Γενικός Γραμματέας του ΟΗΕ. Έχουν γίνει δ</w:t>
      </w:r>
      <w:r>
        <w:rPr>
          <w:rFonts w:eastAsia="Times New Roman" w:cs="Times New Roman"/>
          <w:szCs w:val="24"/>
        </w:rPr>
        <w:t>ύ</w:t>
      </w:r>
      <w:r>
        <w:rPr>
          <w:rFonts w:eastAsia="Times New Roman" w:cs="Times New Roman"/>
          <w:szCs w:val="24"/>
        </w:rPr>
        <w:t>ο σύνοδοι Ευρωπαϊκής Ένωσης-Τουρκίας, δυο σύνοδοι Υπουργών Άμυνας του ΝΑΤΟ, μ</w:t>
      </w:r>
      <w:r>
        <w:rPr>
          <w:rFonts w:eastAsia="Times New Roman" w:cs="Times New Roman"/>
          <w:szCs w:val="24"/>
        </w:rPr>
        <w:t>ί</w:t>
      </w:r>
      <w:r>
        <w:rPr>
          <w:rFonts w:eastAsia="Times New Roman" w:cs="Times New Roman"/>
          <w:szCs w:val="24"/>
        </w:rPr>
        <w:t>α σύνοδο</w:t>
      </w:r>
      <w:r>
        <w:rPr>
          <w:rFonts w:eastAsia="Times New Roman" w:cs="Times New Roman"/>
          <w:szCs w:val="24"/>
        </w:rPr>
        <w:t xml:space="preserve">ς του ΝΑΤΟ. </w:t>
      </w:r>
    </w:p>
    <w:p w14:paraId="09F87B0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Έχετε αλλάξει Υπουργούς ευθύνης από την κ. Χριστοδουλοπούλου στον κ. </w:t>
      </w:r>
      <w:proofErr w:type="spellStart"/>
      <w:r>
        <w:rPr>
          <w:rFonts w:eastAsia="Times New Roman" w:cs="Times New Roman"/>
          <w:szCs w:val="24"/>
        </w:rPr>
        <w:t>Μουζάλα</w:t>
      </w:r>
      <w:proofErr w:type="spellEnd"/>
      <w:r>
        <w:rPr>
          <w:rFonts w:eastAsia="Times New Roman" w:cs="Times New Roman"/>
          <w:szCs w:val="24"/>
        </w:rPr>
        <w:t xml:space="preserve"> στον κ. </w:t>
      </w:r>
      <w:proofErr w:type="spellStart"/>
      <w:r>
        <w:rPr>
          <w:rFonts w:eastAsia="Times New Roman" w:cs="Times New Roman"/>
          <w:szCs w:val="24"/>
        </w:rPr>
        <w:t>Φλαμπουράρη</w:t>
      </w:r>
      <w:proofErr w:type="spellEnd"/>
      <w:r>
        <w:rPr>
          <w:rFonts w:eastAsia="Times New Roman" w:cs="Times New Roman"/>
          <w:szCs w:val="24"/>
        </w:rPr>
        <w:t xml:space="preserve">, στον κ. Καμμένο, στον κ. Βίτσα μέχρι και στον Γενικό Γραμματέα του ΥΠΕΘΑ πήγατε. </w:t>
      </w:r>
    </w:p>
    <w:p w14:paraId="09F87B0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Έχετε δημιουργήσει έναν γαλαξία οργάνων διαχείρισης της προσφυγικής κρίσης: Συντονιστικό Κέντρο Διαχείρισης Προσφυγικών Ροών, Συντονιστικό Κέντρο Διαχείρισης Προσφυγικής Κρίσης, Κυβερνητικό Συμβούλιο Προσφυγικής και Μεταναστευτικής Πολιτικής, Εθνικό Συντον</w:t>
      </w:r>
      <w:r>
        <w:rPr>
          <w:rFonts w:eastAsia="Times New Roman" w:cs="Times New Roman"/>
          <w:szCs w:val="24"/>
        </w:rPr>
        <w:t>ιστικό Κέντρο Ελέγχου Συνόρων κ</w:t>
      </w:r>
      <w:r>
        <w:rPr>
          <w:rFonts w:eastAsia="Times New Roman" w:cs="Times New Roman"/>
          <w:szCs w:val="24"/>
        </w:rPr>
        <w:t>.</w:t>
      </w:r>
      <w:r>
        <w:rPr>
          <w:rFonts w:eastAsia="Times New Roman" w:cs="Times New Roman"/>
          <w:szCs w:val="24"/>
        </w:rPr>
        <w:t xml:space="preserve">λπ., Κεντρικό Συντονιστικό Όργανο Διαχείρισης Προσφυγικής Κρίσης, αναβάθμιση Υπηρεσίας Πρώτης Υποδοχής σε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ραμματεία, μηχανισμός συντονισμού μεταξύ περιφερειών, δήμων και ΜΚΟ, Κεντρικό Συντονιστικό Όργανο για Υγειονομ</w:t>
      </w:r>
      <w:r>
        <w:rPr>
          <w:rFonts w:eastAsia="Times New Roman" w:cs="Times New Roman"/>
          <w:szCs w:val="24"/>
        </w:rPr>
        <w:t xml:space="preserve">ικά Θέματα. </w:t>
      </w:r>
    </w:p>
    <w:p w14:paraId="09F87B0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έχετε πετύχει τίποτα μετά απ’ όλα αυτά. Έχετε ψηφίσει απλώς έναν νόμο που κατήργησε όλους τους άλλους. Έχετε δεχθεί μ</w:t>
      </w:r>
      <w:r>
        <w:rPr>
          <w:rFonts w:eastAsia="Times New Roman" w:cs="Times New Roman"/>
          <w:szCs w:val="24"/>
        </w:rPr>
        <w:t>ί</w:t>
      </w:r>
      <w:r>
        <w:rPr>
          <w:rFonts w:eastAsia="Times New Roman" w:cs="Times New Roman"/>
          <w:szCs w:val="24"/>
        </w:rPr>
        <w:t>α συμφωνία μεταξύ Ευρωπαϊκής Ένωσης και Τουρκίας, χωρίς να κάνετε κα</w:t>
      </w:r>
      <w:r>
        <w:rPr>
          <w:rFonts w:eastAsia="Times New Roman" w:cs="Times New Roman"/>
          <w:szCs w:val="24"/>
        </w:rPr>
        <w:t>μ</w:t>
      </w:r>
      <w:r>
        <w:rPr>
          <w:rFonts w:eastAsia="Times New Roman" w:cs="Times New Roman"/>
          <w:szCs w:val="24"/>
        </w:rPr>
        <w:t>μιά παρέμβαση, με αποτέλεσμα να παραμένουν κλειστά τ</w:t>
      </w:r>
      <w:r>
        <w:rPr>
          <w:rFonts w:eastAsia="Times New Roman" w:cs="Times New Roman"/>
          <w:szCs w:val="24"/>
        </w:rPr>
        <w:t>α σύνορα και να εγκλωβίζονται όσοι φθάνουν στα ελληνικά νησιά. Έχετε καταστρέψει τον τουρισμό στο βορειοανατολικό Αιγαίο. Έχετε φτιάξει έναν νόμο την 1</w:t>
      </w:r>
      <w:r>
        <w:rPr>
          <w:rFonts w:eastAsia="Times New Roman" w:cs="Times New Roman"/>
          <w:szCs w:val="24"/>
          <w:vertAlign w:val="superscript"/>
        </w:rPr>
        <w:t>η</w:t>
      </w:r>
      <w:r>
        <w:rPr>
          <w:rFonts w:eastAsia="Times New Roman" w:cs="Times New Roman"/>
          <w:szCs w:val="24"/>
        </w:rPr>
        <w:t xml:space="preserve"> Απριλίου που δεν προβλέπει κλειστές μονάδες. Δεν κάνετε διαχωρισμό προσφύγων και μεταναστών. Έχετε κατα</w:t>
      </w:r>
      <w:r>
        <w:rPr>
          <w:rFonts w:eastAsia="Times New Roman" w:cs="Times New Roman"/>
          <w:szCs w:val="24"/>
        </w:rPr>
        <w:t xml:space="preserve">ργήσει τον νόμο της χώρας, σύμφωνα με τον οποίο η παράνομη είσοδος στη χώρα αποτελούσε αδίκημα. </w:t>
      </w:r>
    </w:p>
    <w:p w14:paraId="09F87B0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Μετά από αυτά, λοιπόν, δεν μπορεί να έρχεται ο κύριος Υπουργός και να μας λέει, «θέλουμε εθνική ομοψυχία». Έχετε κάνει σαράντα δύο συσκέψεις -όπως σας είπα, έχετε γυρίσει τον άνεμο- o ίδιος λέει ότι έχει κάνει έντεκα ταξίδια και δεν έχετε πετύχει τίποτα. </w:t>
      </w:r>
      <w:r>
        <w:rPr>
          <w:rFonts w:eastAsia="Times New Roman" w:cs="Times New Roman"/>
          <w:szCs w:val="24"/>
        </w:rPr>
        <w:t>Τ</w:t>
      </w:r>
      <w:r>
        <w:rPr>
          <w:rFonts w:eastAsia="Times New Roman" w:cs="Times New Roman"/>
          <w:szCs w:val="24"/>
        </w:rPr>
        <w:t xml:space="preserve">ώρα μας λέτε ότι πρέπει να παραμένουν κλειστά τα σύνορά μας, κλειστές οι τράπεζές μας; </w:t>
      </w:r>
      <w:r>
        <w:rPr>
          <w:rFonts w:eastAsia="Times New Roman" w:cs="Times New Roman"/>
          <w:szCs w:val="24"/>
        </w:rPr>
        <w:t>Α</w:t>
      </w:r>
      <w:r>
        <w:rPr>
          <w:rFonts w:eastAsia="Times New Roman" w:cs="Times New Roman"/>
          <w:szCs w:val="24"/>
        </w:rPr>
        <w:t xml:space="preserve">υτό είναι ωραίο και το έχετε πετύχει; </w:t>
      </w:r>
    </w:p>
    <w:p w14:paraId="09F87B0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Κοιτάξτε, σήμερα έχουμε 7 Δεκεμβρίου του 2016. Κατά σύμπτωση πριν από δύο ακριβώς χρόνια, στις 7 Δεκεμβρίου του 2014, κατά την ομ</w:t>
      </w:r>
      <w:r>
        <w:rPr>
          <w:rFonts w:eastAsia="Times New Roman" w:cs="Times New Roman"/>
          <w:szCs w:val="24"/>
        </w:rPr>
        <w:t>ιλία του επί του προϋπολογισμού ο κ. Τσίπρας είχε προειδοποιήσει να μην δεσμεύσουμε εμείς την επόμενη κυβέρνηση, γιατί ήθελε να λάβει τις δικές του αποφάσεις. Αυτό ακριβώς κάνετε σήμερα εσείς, δεσμεύετε την επόμενη κυβέρνηση. Είχε πει επίσης, ο κ. Τσίπρας,</w:t>
      </w:r>
      <w:r>
        <w:rPr>
          <w:rFonts w:eastAsia="Times New Roman" w:cs="Times New Roman"/>
          <w:szCs w:val="24"/>
        </w:rPr>
        <w:t xml:space="preserve"> ότι το μνημόνιο δεν είναι κάτι από το οποίο μπορεί κανείς να μπαινοβγαίνει. Όποιος το υπηρετήσει, δεν βρίσκει εύκολα την πόρτα της εξόδου. </w:t>
      </w:r>
    </w:p>
    <w:p w14:paraId="09F87B09" w14:textId="77777777" w:rsidR="0008105D" w:rsidRDefault="003C36B0">
      <w:pPr>
        <w:spacing w:after="0" w:line="600" w:lineRule="auto"/>
        <w:ind w:firstLine="720"/>
        <w:jc w:val="both"/>
        <w:rPr>
          <w:rFonts w:eastAsia="Times New Roman"/>
          <w:szCs w:val="24"/>
        </w:rPr>
      </w:pPr>
      <w:r>
        <w:rPr>
          <w:rFonts w:eastAsia="Times New Roman"/>
          <w:szCs w:val="24"/>
        </w:rPr>
        <w:t>Αποδείχθηκε προφητικός. Ο κ. Τσίπρας μπήκε στο μνημόνιο, υπογράφει συνέχεια μνημόνια κι όχι μόνο δεν βρίσκει την πό</w:t>
      </w:r>
      <w:r>
        <w:rPr>
          <w:rFonts w:eastAsia="Times New Roman"/>
          <w:szCs w:val="24"/>
        </w:rPr>
        <w:t xml:space="preserve">ρτα εξόδου, αλλά ανακαλύπτει συνεχώς και νέες εισόδους, σε νέα μνημόνια. </w:t>
      </w:r>
    </w:p>
    <w:p w14:paraId="09F87B0A" w14:textId="77777777" w:rsidR="0008105D" w:rsidRDefault="003C36B0">
      <w:pPr>
        <w:spacing w:after="0" w:line="600" w:lineRule="auto"/>
        <w:ind w:firstLine="720"/>
        <w:jc w:val="both"/>
        <w:rPr>
          <w:rFonts w:eastAsia="Times New Roman"/>
          <w:szCs w:val="24"/>
        </w:rPr>
      </w:pPr>
      <w:r>
        <w:rPr>
          <w:rFonts w:eastAsia="Times New Roman"/>
          <w:szCs w:val="24"/>
        </w:rPr>
        <w:t>Κύριε Πρόεδρε, ευχαριστώ. Θέλω να καταθέσω για τα Πρακτικά το χρονικό της ανικανότητας αυτής της Κυβέρνησης τα τελευταία δύο, περίπου, χρόνια στο προσφυγικό-μεταναστευτικό, για όποιο</w:t>
      </w:r>
      <w:r>
        <w:rPr>
          <w:rFonts w:eastAsia="Times New Roman"/>
          <w:szCs w:val="24"/>
        </w:rPr>
        <w:t xml:space="preserve">ν ενδιαφέρεται να λάβει τα στοιχεία και από τους κυβερνητικούς και από άλλους συναδέλφους, όπως και για τον ιστορικό του μέλλοντος. </w:t>
      </w:r>
    </w:p>
    <w:p w14:paraId="09F87B0B" w14:textId="77777777" w:rsidR="0008105D" w:rsidRDefault="003C36B0">
      <w:pPr>
        <w:spacing w:after="0" w:line="600" w:lineRule="auto"/>
        <w:ind w:firstLine="720"/>
        <w:jc w:val="both"/>
        <w:rPr>
          <w:rFonts w:eastAsia="Times New Roman"/>
          <w:szCs w:val="24"/>
        </w:rPr>
      </w:pPr>
      <w:r>
        <w:rPr>
          <w:rFonts w:eastAsia="Times New Roman"/>
          <w:szCs w:val="24"/>
        </w:rPr>
        <w:t xml:space="preserve">Ευχαριστώ. </w:t>
      </w:r>
    </w:p>
    <w:p w14:paraId="09F87B0C" w14:textId="77777777" w:rsidR="0008105D" w:rsidRDefault="003C36B0">
      <w:pPr>
        <w:spacing w:after="0" w:line="600" w:lineRule="auto"/>
        <w:ind w:firstLine="720"/>
        <w:jc w:val="both"/>
        <w:rPr>
          <w:rFonts w:eastAsia="Times New Roman"/>
          <w:szCs w:val="24"/>
        </w:rPr>
      </w:pPr>
      <w:r>
        <w:rPr>
          <w:rFonts w:eastAsia="Times New Roman"/>
          <w:szCs w:val="24"/>
        </w:rPr>
        <w:t xml:space="preserve">(Στο σημείο αυτό η Βουλευτής κ. Σοφία </w:t>
      </w:r>
      <w:proofErr w:type="spellStart"/>
      <w:r>
        <w:rPr>
          <w:rFonts w:eastAsia="Times New Roman"/>
          <w:szCs w:val="24"/>
        </w:rPr>
        <w:t>Βούλτεψη</w:t>
      </w:r>
      <w:proofErr w:type="spellEnd"/>
      <w:r>
        <w:rPr>
          <w:rFonts w:eastAsia="Times New Roman"/>
          <w:szCs w:val="24"/>
        </w:rPr>
        <w:t xml:space="preserve"> καταθέτει για τα Πρακτικά το προαναφερθέν έγγραφο, το οποίο βρίσ</w:t>
      </w:r>
      <w:r>
        <w:rPr>
          <w:rFonts w:eastAsia="Times New Roman"/>
          <w:szCs w:val="24"/>
        </w:rPr>
        <w:t xml:space="preserve">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09F87B0D"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F87B0E"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ευχαριστούμε για την ακρίβεια διαχείρισης του χρόνου. </w:t>
      </w:r>
    </w:p>
    <w:p w14:paraId="09F87B0F" w14:textId="77777777" w:rsidR="0008105D" w:rsidRDefault="003C36B0">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Βέτ</w:t>
      </w:r>
      <w:r>
        <w:rPr>
          <w:rFonts w:eastAsia="Times New Roman"/>
          <w:szCs w:val="24"/>
        </w:rPr>
        <w:t>τας</w:t>
      </w:r>
      <w:proofErr w:type="spellEnd"/>
      <w:r>
        <w:rPr>
          <w:rFonts w:eastAsia="Times New Roman"/>
          <w:szCs w:val="24"/>
        </w:rPr>
        <w:t xml:space="preserve"> έχει τον λόγο. </w:t>
      </w:r>
    </w:p>
    <w:p w14:paraId="09F87B10" w14:textId="77777777" w:rsidR="0008105D" w:rsidRDefault="003C36B0">
      <w:pPr>
        <w:spacing w:after="0"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θα μου επιτρέψετε να ζητήσω μ</w:t>
      </w:r>
      <w:r>
        <w:rPr>
          <w:rFonts w:eastAsia="Times New Roman"/>
          <w:szCs w:val="24"/>
        </w:rPr>
        <w:t>ί</w:t>
      </w:r>
      <w:r>
        <w:rPr>
          <w:rFonts w:eastAsia="Times New Roman"/>
          <w:szCs w:val="24"/>
        </w:rPr>
        <w:t xml:space="preserve">α χάρη. Αυτό που αναφέρατε για την πολύ μεγάλη προσφορά και τις πολλές συναντήσεις που κάναμε ως Κυβέρνηση για το προσφυγικό, να την ανεβάσω στη σελίδα μου. </w:t>
      </w:r>
    </w:p>
    <w:p w14:paraId="09F87B11" w14:textId="77777777" w:rsidR="0008105D" w:rsidRDefault="003C36B0">
      <w:pPr>
        <w:spacing w:after="0" w:line="600" w:lineRule="auto"/>
        <w:ind w:firstLine="720"/>
        <w:jc w:val="both"/>
        <w:rPr>
          <w:rFonts w:eastAsia="Times New Roman"/>
          <w:szCs w:val="24"/>
        </w:rPr>
      </w:pPr>
      <w:r>
        <w:rPr>
          <w:rFonts w:eastAsia="Times New Roman"/>
          <w:b/>
          <w:szCs w:val="24"/>
        </w:rPr>
        <w:t>ΣΟΦΙΑ ΒΟΥΛΤΕΨΗ</w:t>
      </w:r>
      <w:r>
        <w:rPr>
          <w:rFonts w:eastAsia="Times New Roman"/>
          <w:b/>
          <w:szCs w:val="24"/>
        </w:rPr>
        <w:t xml:space="preserve">: </w:t>
      </w:r>
      <w:r>
        <w:rPr>
          <w:rFonts w:eastAsia="Times New Roman"/>
          <w:szCs w:val="24"/>
        </w:rPr>
        <w:t xml:space="preserve">Ναι, αλλά δεν είχε αποτέλεσμα. </w:t>
      </w:r>
    </w:p>
    <w:p w14:paraId="09F87B12" w14:textId="77777777" w:rsidR="0008105D" w:rsidRDefault="003C36B0">
      <w:pPr>
        <w:spacing w:after="0"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 xml:space="preserve">Θα το κάνω, κυρία </w:t>
      </w:r>
      <w:proofErr w:type="spellStart"/>
      <w:r>
        <w:rPr>
          <w:rFonts w:eastAsia="Times New Roman"/>
          <w:szCs w:val="24"/>
        </w:rPr>
        <w:t>Βούλτεψη</w:t>
      </w:r>
      <w:proofErr w:type="spellEnd"/>
      <w:r>
        <w:rPr>
          <w:rFonts w:eastAsia="Times New Roman"/>
          <w:szCs w:val="24"/>
        </w:rPr>
        <w:t xml:space="preserve">, να το ξέρετε. </w:t>
      </w:r>
    </w:p>
    <w:p w14:paraId="09F87B13"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οι προϋπολογισμοί έχουν συνέχεια και προφανώς, ο </w:t>
      </w:r>
      <w:r>
        <w:rPr>
          <w:rFonts w:eastAsia="Times New Roman"/>
          <w:szCs w:val="24"/>
        </w:rPr>
        <w:t>π</w:t>
      </w:r>
      <w:r>
        <w:rPr>
          <w:rFonts w:eastAsia="Times New Roman"/>
          <w:szCs w:val="24"/>
        </w:rPr>
        <w:t xml:space="preserve">ροϋπολογισμός του 2017 βασίζεται στα στοιχεία του τέλους αυτής της χρονιάς, του </w:t>
      </w:r>
      <w:r>
        <w:rPr>
          <w:rFonts w:eastAsia="Times New Roman"/>
          <w:szCs w:val="24"/>
        </w:rPr>
        <w:t>π</w:t>
      </w:r>
      <w:r>
        <w:rPr>
          <w:rFonts w:eastAsia="Times New Roman"/>
          <w:szCs w:val="24"/>
        </w:rPr>
        <w:t xml:space="preserve">ροϋπολογισμού του 2016. </w:t>
      </w:r>
    </w:p>
    <w:p w14:paraId="09F87B14" w14:textId="77777777" w:rsidR="0008105D" w:rsidRDefault="003C36B0">
      <w:pPr>
        <w:spacing w:after="0" w:line="600" w:lineRule="auto"/>
        <w:ind w:firstLine="720"/>
        <w:jc w:val="both"/>
        <w:rPr>
          <w:rFonts w:eastAsia="Times New Roman"/>
          <w:szCs w:val="24"/>
        </w:rPr>
      </w:pPr>
      <w:r>
        <w:rPr>
          <w:rFonts w:eastAsia="Times New Roman"/>
          <w:szCs w:val="24"/>
        </w:rPr>
        <w:t>Αν γυρίσουμε πίσω έναν χρόνο, θα θυμηθούμε όλοι μας ότι τότε, ίδιο μήνα πέρυσι, είχαμε υποσχεθεί ότι έχουμε τρεις βασικούς στόχους. Πρώτον, να υλοποιήσουμε πολιτικές οι οποίες δεν θα δημιουργήσουν δημοσιονομικά κενά και ελλείμματα,</w:t>
      </w:r>
      <w:r>
        <w:rPr>
          <w:rFonts w:eastAsia="Times New Roman"/>
          <w:szCs w:val="24"/>
        </w:rPr>
        <w:t xml:space="preserve"> οπότε και νέα μέτρα. Δεύτερος βασικός μας στόχος ήταν η ανάσχεση, η μείωση της ύφεσης –είχαμε ύφεση τότε- και βεβαίως να ενισχύσουμε τον κοινωνικό προϋπολογισμό, ο οποίος δεν υπήρχε μέχρι τέλος του 2014, με σκοπό να μειώσουμε όσο γίνεται περισσότερο την α</w:t>
      </w:r>
      <w:r>
        <w:rPr>
          <w:rFonts w:eastAsia="Times New Roman"/>
          <w:szCs w:val="24"/>
        </w:rPr>
        <w:t xml:space="preserve">νεργία και βεβαίως, να ενισχύσουμε εκείνους τους τομείς του κοινωνικού κράτους, την υγεία και την παιδεία, που δέχθηκαν τις μεγαλύτερες πιέσεις και τα μεγαλύτερα βάρη όλα αυτά τα χρόνια. </w:t>
      </w:r>
    </w:p>
    <w:p w14:paraId="09F87B15" w14:textId="77777777" w:rsidR="0008105D" w:rsidRDefault="003C36B0">
      <w:pPr>
        <w:spacing w:after="0" w:line="600" w:lineRule="auto"/>
        <w:ind w:firstLine="720"/>
        <w:jc w:val="both"/>
        <w:rPr>
          <w:rFonts w:eastAsia="Times New Roman"/>
          <w:szCs w:val="24"/>
        </w:rPr>
      </w:pPr>
      <w:r>
        <w:rPr>
          <w:rFonts w:eastAsia="Times New Roman"/>
          <w:szCs w:val="24"/>
        </w:rPr>
        <w:t>Αυτή η χρονιά, λοιπόν, κλείνει χωρίς ύφεση, κλείνει με ανάπτυξη. Η α</w:t>
      </w:r>
      <w:r>
        <w:rPr>
          <w:rFonts w:eastAsia="Times New Roman"/>
          <w:szCs w:val="24"/>
        </w:rPr>
        <w:t>νεργία έχει μειωθεί λίγο ομολογουμένως. Όμως, δείχνει μία μείωση σταθερή. Για να μην κάνουμε σπέκουλα -κανένας μας- απέναντι στον ελληνικό λαό για την ανεργία, να πούμε δυο πράγματα. Η ανεργία δεν μετριέται πάντα μέσω της μείωσης του ποσοστού της, αλλά κυρ</w:t>
      </w:r>
      <w:r>
        <w:rPr>
          <w:rFonts w:eastAsia="Times New Roman"/>
          <w:szCs w:val="24"/>
        </w:rPr>
        <w:t xml:space="preserve">ίως μέσω της αναβάθμισης της ποιότητας της απασχόλησης. </w:t>
      </w:r>
      <w:r>
        <w:rPr>
          <w:rFonts w:eastAsia="Times New Roman"/>
          <w:szCs w:val="24"/>
        </w:rPr>
        <w:t>Τ</w:t>
      </w:r>
      <w:r>
        <w:rPr>
          <w:rFonts w:eastAsia="Times New Roman"/>
          <w:szCs w:val="24"/>
        </w:rPr>
        <w:t>ο λέω αυτό γιατί σήμερα είμαστε σε μ</w:t>
      </w:r>
      <w:r>
        <w:rPr>
          <w:rFonts w:eastAsia="Times New Roman"/>
          <w:szCs w:val="24"/>
        </w:rPr>
        <w:t>ί</w:t>
      </w:r>
      <w:r>
        <w:rPr>
          <w:rFonts w:eastAsia="Times New Roman"/>
          <w:szCs w:val="24"/>
        </w:rPr>
        <w:t xml:space="preserve">α πολύ δύσκολη θέση, να θέλουμε να μετατρέψουμε τη μερική ή την εκ περιτροπής εργασία σε πλήρη απασχόληση. </w:t>
      </w:r>
    </w:p>
    <w:p w14:paraId="09F87B16" w14:textId="77777777" w:rsidR="0008105D" w:rsidRDefault="003C36B0">
      <w:pPr>
        <w:spacing w:after="0" w:line="600" w:lineRule="auto"/>
        <w:ind w:firstLine="720"/>
        <w:jc w:val="both"/>
        <w:rPr>
          <w:rFonts w:eastAsia="Times New Roman"/>
          <w:szCs w:val="24"/>
        </w:rPr>
      </w:pPr>
      <w:r>
        <w:rPr>
          <w:rFonts w:eastAsia="Times New Roman"/>
          <w:szCs w:val="24"/>
        </w:rPr>
        <w:t xml:space="preserve">Ξέρετε, όμως, για να μπορέσουμε σήμερα και αύριο, στο </w:t>
      </w:r>
      <w:r>
        <w:rPr>
          <w:rFonts w:eastAsia="Times New Roman"/>
          <w:szCs w:val="24"/>
        </w:rPr>
        <w:t xml:space="preserve">μέλλον, να μιλάμε για σοβαρή μείωση της ανεργίας, πρέπει να χρηματοδοτήσουμε, πρέπει να επιλέξουμε ποιους τομείς της οικονομίας θα πάμε μπροστά, πρέπει να δούμε ποιες παραγωγικές διαδικασίες θα εξελίξουμε, έτσι ώστε το τελικό προϊόν, η τελική υπηρεσία του </w:t>
      </w:r>
      <w:r>
        <w:rPr>
          <w:rFonts w:eastAsia="Times New Roman"/>
          <w:szCs w:val="24"/>
        </w:rPr>
        <w:t>Έλληνα παραγωγού να φτάνει στον ευρωπαίο και στον παγκόσμιο καταναλωτή, να φτάνει στο ευρωπαϊκό ράφι για να δημιουργείται υπεραξία. Βεβαίως, για να φτάσουμε στην υπεραξία, προϋπόθεση είναι  προηγουμένως να έχουμε ενσωματώσει βασικά πράγματα, όπως την επιστ</w:t>
      </w:r>
      <w:r>
        <w:rPr>
          <w:rFonts w:eastAsia="Times New Roman"/>
          <w:szCs w:val="24"/>
        </w:rPr>
        <w:t xml:space="preserve">ημοσύνη των νέων επιστημόνων μας και την καινοτομία. Άρα υλοποιήσαμε βασικούς στόχους. </w:t>
      </w:r>
    </w:p>
    <w:p w14:paraId="09F87B17" w14:textId="77777777" w:rsidR="0008105D" w:rsidRDefault="003C36B0">
      <w:pPr>
        <w:spacing w:after="0" w:line="600" w:lineRule="auto"/>
        <w:ind w:firstLine="720"/>
        <w:jc w:val="both"/>
        <w:rPr>
          <w:rFonts w:eastAsia="Times New Roman"/>
          <w:szCs w:val="24"/>
        </w:rPr>
      </w:pPr>
      <w:r>
        <w:rPr>
          <w:rFonts w:eastAsia="Times New Roman"/>
          <w:szCs w:val="24"/>
        </w:rPr>
        <w:t xml:space="preserve">Άκουσα τον δεύτερο ομιλητή, τον ομιλητή από τη Νέα Δημοκρατία, ο οποίος ισχυρίστηκε ότι τα κέρδη του 2014 πήγαν χαμένα. Τα κέρδη του 2014, στο τέλος του 2014, αυτά που </w:t>
      </w:r>
      <w:r>
        <w:rPr>
          <w:rFonts w:eastAsia="Times New Roman"/>
          <w:szCs w:val="24"/>
        </w:rPr>
        <w:t>εμείς παραλάβαμε, και στη βάση των οποίων στηρίξαμε εκείνον τον προϋπολογισμό, αγαπητοί συνάδελφοι, ήταν συγκεκριμένα. Ήταν 500 εκατομμύρια πλεόνασμα, αντί για 4,5 δισεκατομμύρια. Ήταν ένα ταμειακό έλλειμμα από τα πιο επίσημα χείλη ότι «κύριοι, ξεχάσαμε να</w:t>
      </w:r>
      <w:r>
        <w:rPr>
          <w:rFonts w:eastAsia="Times New Roman"/>
          <w:szCs w:val="24"/>
        </w:rPr>
        <w:t xml:space="preserve"> σα πούμε ότι δεν περισσεύουν ή λείπουν 500 εκατομμύρια για να πληρώσετε μισθούς και συντάξεις». Εκείνο που μας αφήσατε είναι 27% ανεργία. </w:t>
      </w:r>
    </w:p>
    <w:p w14:paraId="09F87B18" w14:textId="77777777" w:rsidR="0008105D" w:rsidRDefault="003C36B0">
      <w:pPr>
        <w:spacing w:after="0" w:line="600" w:lineRule="auto"/>
        <w:ind w:firstLine="720"/>
        <w:jc w:val="both"/>
        <w:rPr>
          <w:rFonts w:eastAsia="Times New Roman"/>
          <w:szCs w:val="24"/>
        </w:rPr>
      </w:pPr>
      <w:r>
        <w:rPr>
          <w:rFonts w:eastAsia="Times New Roman"/>
          <w:szCs w:val="24"/>
        </w:rPr>
        <w:t xml:space="preserve">Αυτό που αφήνει αυτός ο </w:t>
      </w:r>
      <w:r>
        <w:rPr>
          <w:rFonts w:eastAsia="Times New Roman"/>
          <w:szCs w:val="24"/>
        </w:rPr>
        <w:t>π</w:t>
      </w:r>
      <w:r>
        <w:rPr>
          <w:rFonts w:eastAsia="Times New Roman"/>
          <w:szCs w:val="24"/>
        </w:rPr>
        <w:t xml:space="preserve">ροϋπολογισμός είναι ανάπτυξη κι όχι ύφεση, είναι η μικρή μείωση της ανεργίας, όπως </w:t>
      </w:r>
      <w:proofErr w:type="spellStart"/>
      <w:r>
        <w:rPr>
          <w:rFonts w:eastAsia="Times New Roman"/>
          <w:szCs w:val="24"/>
        </w:rPr>
        <w:t>προείπα</w:t>
      </w:r>
      <w:proofErr w:type="spellEnd"/>
      <w:r>
        <w:rPr>
          <w:rFonts w:eastAsia="Times New Roman"/>
          <w:szCs w:val="24"/>
        </w:rPr>
        <w:t>, και βεβαίως, η ενίσχυση του κοινωνικού προϋπολογισμού. Δεν σώζει την κατάσταση. Ο κοινωνικός προϋπολογισμός, είναι 1,410 δισεκατομμύρια, διανεμημένος, όπως είπαν κα</w:t>
      </w:r>
      <w:r>
        <w:rPr>
          <w:rFonts w:eastAsia="Times New Roman"/>
          <w:szCs w:val="24"/>
        </w:rPr>
        <w:t xml:space="preserve">ι οι προηγούμενοι συνάδελφοί μου, σε τέσσερα κυρίως μέρη. Δεν θα αναφερθώ σε αυτά.    </w:t>
      </w:r>
    </w:p>
    <w:p w14:paraId="09F87B19" w14:textId="77777777" w:rsidR="0008105D" w:rsidRDefault="003C36B0">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του 2017, ο νέος </w:t>
      </w:r>
      <w:r>
        <w:rPr>
          <w:rFonts w:eastAsia="Times New Roman"/>
          <w:szCs w:val="24"/>
        </w:rPr>
        <w:t>π</w:t>
      </w:r>
      <w:r>
        <w:rPr>
          <w:rFonts w:eastAsia="Times New Roman"/>
          <w:szCs w:val="24"/>
        </w:rPr>
        <w:t>ροϋπολογισμός, είναι ένας σκληρός και δύσκολος προϋπολογισμός, προφανώς γιατί πρέπει να ισορροπήσει ανάμεσα σε μία δημοσιονομική πολιτ</w:t>
      </w:r>
      <w:r>
        <w:rPr>
          <w:rFonts w:eastAsia="Times New Roman"/>
          <w:szCs w:val="24"/>
        </w:rPr>
        <w:t>ική, με την οποία αναγκαστήκαμε να συμβιβαστούμε, γιατί δεν άφησαν ούτε πολιτικά εργαλεία. Την ώρα της διαπραγμάτευσης δεν είχαμε ούτε πολιτικούς συμμάχους στο εσωτερικό -</w:t>
      </w:r>
      <w:r>
        <w:rPr>
          <w:rFonts w:eastAsia="Times New Roman"/>
          <w:szCs w:val="24"/>
        </w:rPr>
        <w:t xml:space="preserve"> </w:t>
      </w:r>
      <w:proofErr w:type="spellStart"/>
      <w:r>
        <w:rPr>
          <w:rFonts w:eastAsia="Times New Roman"/>
          <w:szCs w:val="24"/>
        </w:rPr>
        <w:t>πόσω</w:t>
      </w:r>
      <w:proofErr w:type="spellEnd"/>
      <w:r>
        <w:rPr>
          <w:rFonts w:eastAsia="Times New Roman"/>
          <w:szCs w:val="24"/>
        </w:rPr>
        <w:t xml:space="preserve"> μάλλον έξω</w:t>
      </w:r>
      <w:r>
        <w:rPr>
          <w:rFonts w:eastAsia="Times New Roman"/>
          <w:szCs w:val="24"/>
        </w:rPr>
        <w:t xml:space="preserve"> </w:t>
      </w:r>
      <w:r>
        <w:rPr>
          <w:rFonts w:eastAsia="Times New Roman"/>
          <w:szCs w:val="24"/>
        </w:rPr>
        <w:t>- και κυρίως και δεν είχαμε δύναμη οικονομική, δεν είχαμε χρήματα. Δ</w:t>
      </w:r>
      <w:r>
        <w:rPr>
          <w:rFonts w:eastAsia="Times New Roman"/>
          <w:szCs w:val="24"/>
        </w:rPr>
        <w:t xml:space="preserve">εν είχαν αφήσει τίποτα, κύριοι, στο ταμείο. </w:t>
      </w:r>
    </w:p>
    <w:p w14:paraId="09F87B1A" w14:textId="77777777" w:rsidR="0008105D" w:rsidRDefault="003C36B0">
      <w:pPr>
        <w:spacing w:after="0" w:line="600" w:lineRule="auto"/>
        <w:ind w:firstLine="720"/>
        <w:jc w:val="both"/>
        <w:rPr>
          <w:rFonts w:eastAsia="Times New Roman"/>
          <w:szCs w:val="24"/>
        </w:rPr>
      </w:pPr>
      <w:r>
        <w:rPr>
          <w:rFonts w:eastAsia="Times New Roman"/>
          <w:szCs w:val="24"/>
        </w:rPr>
        <w:t xml:space="preserve">Αν σήμερα συζητούσαμε με τους εταίρους με αυτόν τον </w:t>
      </w:r>
      <w:r>
        <w:rPr>
          <w:rFonts w:eastAsia="Times New Roman"/>
          <w:szCs w:val="24"/>
        </w:rPr>
        <w:t>π</w:t>
      </w:r>
      <w:r>
        <w:rPr>
          <w:rFonts w:eastAsia="Times New Roman"/>
          <w:szCs w:val="24"/>
        </w:rPr>
        <w:t xml:space="preserve">ροϋπολογισμό, η Κυβέρνηση θα είχε πετύχει μια άλλη διαπραγμάτευση και θα είχαμε μια καλύτερη πορεία στη χώρα. Θα το καταφέρουμε έναν χρόνο μετά. </w:t>
      </w:r>
    </w:p>
    <w:p w14:paraId="09F87B1B" w14:textId="77777777" w:rsidR="0008105D" w:rsidRDefault="003C36B0">
      <w:pPr>
        <w:spacing w:after="0" w:line="600" w:lineRule="auto"/>
        <w:ind w:firstLine="720"/>
        <w:jc w:val="both"/>
        <w:rPr>
          <w:rFonts w:eastAsia="Times New Roman"/>
          <w:szCs w:val="24"/>
        </w:rPr>
      </w:pPr>
      <w:r>
        <w:rPr>
          <w:rFonts w:eastAsia="Times New Roman"/>
          <w:szCs w:val="24"/>
        </w:rPr>
        <w:t>Ο κοινωνικός</w:t>
      </w:r>
      <w:r>
        <w:rPr>
          <w:rFonts w:eastAsia="Times New Roman"/>
          <w:szCs w:val="24"/>
        </w:rPr>
        <w:t xml:space="preserve"> προϋπολογισμός, λοιπόν, όπως σας είπα, είναι εξαιρετικά δύσκολος. Λύνει μερικά προβλήματα. Βγάζει ένα κομμάτι του κόσμου από τη φτώχεια. Αυτό, όμως, που είναι το μεγάλο ερώτημα και στο οποίο συμπυκνώνεται και η αγωνία και η φτώχεια και το αδιέξοδο του κόσ</w:t>
      </w:r>
      <w:r>
        <w:rPr>
          <w:rFonts w:eastAsia="Times New Roman"/>
          <w:szCs w:val="24"/>
        </w:rPr>
        <w:t xml:space="preserve">μου, κυρίες και κύριοι συνάδελφοι, είναι τι γίνεται τώρα. Αγαπητοί κύριοι, σε τι πρέπει να ελπίζω εγώ; Σε τι μπορώ να ελπίζω εγώ; </w:t>
      </w:r>
    </w:p>
    <w:p w14:paraId="09F87B1C"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είμαστε, λοιπόν, ειλικρινείς απέναντι στον ελληνικό λαό, να πούμε δυο πράγματα. Το θέμα της παραγωγικής ανασυγκρότησης</w:t>
      </w:r>
      <w:r>
        <w:rPr>
          <w:rFonts w:eastAsia="Times New Roman" w:cs="Times New Roman"/>
          <w:szCs w:val="24"/>
        </w:rPr>
        <w:t xml:space="preserve"> και το πρόβλημα της ανάτασης και της ανάταξης της οικονομίας μας είναι πάρα πολύ δύσκολο και προφανώς, χρειάζεται χρόνο, εργαλεία, μηχανισμούς, νομοθετήματα, αλλά κυρίως χρόνο. Και ο χρόνος, δυστυχώς, είναι απέναντι στη φτώχεια. </w:t>
      </w:r>
    </w:p>
    <w:p w14:paraId="09F87B1D"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για να πούμε με λίγ</w:t>
      </w:r>
      <w:r>
        <w:rPr>
          <w:rFonts w:eastAsia="Times New Roman" w:cs="Times New Roman"/>
          <w:szCs w:val="24"/>
        </w:rPr>
        <w:t>α λόγια σε δυο λεπτά τι ακριβώς κάναμε όλα αυτά τα χρόνια, τι έλειπε και τι λείπει για να πάει μπροστά η ανάπτυξη: Χρήμα. Για ποιον; Για το φυσικό πρόσωπο μόνο; Όχι, για την επιχείρηση, βεβαίως. Χρήμα από πού; Από τις τράπεζες. Ποιες τράπεζες; Ποιες τράπεζ</w:t>
      </w:r>
      <w:r>
        <w:rPr>
          <w:rFonts w:eastAsia="Times New Roman" w:cs="Times New Roman"/>
          <w:szCs w:val="24"/>
        </w:rPr>
        <w:t xml:space="preserve">ες έμειναν και πώς έμειναν; </w:t>
      </w:r>
    </w:p>
    <w:p w14:paraId="09F87B1E"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Περάσαμε, λοιπόν, από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σήμερα σε μια διευθέτηση βραχυπρόθεσμη για το χρέος. Ανοίγει το τραπέζι και καθαρίζει και προφανώς, θα συζητήσουμε  και μετά αμέσως για τα μακροπρόθεσμα. Και τα πλεονάσματα θα συζητήσ</w:t>
      </w:r>
      <w:r>
        <w:rPr>
          <w:rFonts w:eastAsia="Times New Roman" w:cs="Times New Roman"/>
          <w:szCs w:val="24"/>
        </w:rPr>
        <w:t xml:space="preserve">ουμε, μπροστά μας είναι όλα αυτά, για να πάρουμε τις καλύτερες λύσεις. </w:t>
      </w:r>
    </w:p>
    <w:p w14:paraId="09F87B1F"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κερδίζει η τράπεζα από αυτό; Ένα καθαρό πεδίο, αγορά ομολόγων μέσω της ποσοτικής χαλάρωσης, που σημαίνει ότι θα πάνε τα ομόλογά μας ονομαστικά υψηλότερα. Θα χαθούν αποδόσεις, θα πάνε λιγάκι περισσότερο, θα αυξηθούν οι τιμές τους, θα αυξηθεί το ενεργητικ</w:t>
      </w:r>
      <w:r>
        <w:rPr>
          <w:rFonts w:eastAsia="Times New Roman" w:cs="Times New Roman"/>
          <w:szCs w:val="24"/>
        </w:rPr>
        <w:t xml:space="preserve">ό των τραπεζών. </w:t>
      </w:r>
    </w:p>
    <w:p w14:paraId="09F87B20"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νομοθετήσαμε πριν λίγο καιρό, ή μάλλον τι θα νομοθετήσουμε ή μάλλον τι συζητήσαμε και τι λύσαμε; Την εξωδικαστική ρύθμιση του χρέους, γιατί χωρίς αυτή τη λύση οι τράπεζες δεν μπορούν, προφανώς, να προχωρήσουν μπροστά, δεν μπορούν να δώσ</w:t>
      </w:r>
      <w:r>
        <w:rPr>
          <w:rFonts w:eastAsia="Times New Roman" w:cs="Times New Roman"/>
          <w:szCs w:val="24"/>
        </w:rPr>
        <w:t>ουν χρήμα. Προφανώς, χωρίς αυτή τη λύση κανένας διεθνής θεσμικός επενδυτής δεν θα έρθει εδώ να επενδύσει, εννοώ να αγοράσει τραπεζικές μετοχές. Λύνεται, δεν λέω ότι λύθηκε, αλλά λύνεται, ξεκαθαρίζεται η υπόθεση και μάλιστα από μία Κυβέρνηση, η οποία για τη</w:t>
      </w:r>
      <w:r>
        <w:rPr>
          <w:rFonts w:eastAsia="Times New Roman" w:cs="Times New Roman"/>
          <w:szCs w:val="24"/>
        </w:rPr>
        <w:t xml:space="preserve">ν Αντιπολίτευση δεν είναι σύμμαχος της επιχείρησης. </w:t>
      </w:r>
    </w:p>
    <w:p w14:paraId="09F87B21"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στην περιοχή μου είχα μια επένδυση -</w:t>
      </w:r>
      <w:r>
        <w:rPr>
          <w:rFonts w:eastAsia="Times New Roman" w:cs="Times New Roman"/>
          <w:szCs w:val="24"/>
        </w:rPr>
        <w:t xml:space="preserve"> </w:t>
      </w:r>
      <w:r>
        <w:rPr>
          <w:rFonts w:eastAsia="Times New Roman" w:cs="Times New Roman"/>
          <w:szCs w:val="24"/>
        </w:rPr>
        <w:t xml:space="preserve">το ανέφερε ο κ. </w:t>
      </w:r>
      <w:proofErr w:type="spellStart"/>
      <w:r>
        <w:rPr>
          <w:rFonts w:eastAsia="Times New Roman" w:cs="Times New Roman"/>
          <w:szCs w:val="24"/>
        </w:rPr>
        <w:t>Μάρδας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r>
        <w:rPr>
          <w:rFonts w:eastAsia="Times New Roman" w:cs="Times New Roman"/>
          <w:szCs w:val="24"/>
        </w:rPr>
        <w:t>- μια επένδυση, την «</w:t>
      </w:r>
      <w:proofErr w:type="spellStart"/>
      <w:r>
        <w:rPr>
          <w:rFonts w:eastAsia="Times New Roman" w:cs="Times New Roman"/>
          <w:szCs w:val="24"/>
          <w:lang w:val="en-US"/>
        </w:rPr>
        <w:t>Atalanti</w:t>
      </w:r>
      <w:proofErr w:type="spellEnd"/>
      <w:r>
        <w:rPr>
          <w:rFonts w:eastAsia="Times New Roman" w:cs="Times New Roman"/>
          <w:szCs w:val="24"/>
        </w:rPr>
        <w:t xml:space="preserve"> </w:t>
      </w:r>
      <w:r>
        <w:rPr>
          <w:rFonts w:eastAsia="Times New Roman" w:cs="Times New Roman"/>
          <w:szCs w:val="24"/>
          <w:lang w:val="en-US"/>
        </w:rPr>
        <w:t>Hills</w:t>
      </w:r>
      <w:r>
        <w:rPr>
          <w:rFonts w:eastAsia="Times New Roman" w:cs="Times New Roman"/>
          <w:szCs w:val="24"/>
        </w:rPr>
        <w:t>». Λεγόταν και λέγεται επένδυση 1,5 εκατομμυρίου. Ρωτώ την Αξιωματική Αντιπολίτευση: Ο φάκ</w:t>
      </w:r>
      <w:r>
        <w:rPr>
          <w:rFonts w:eastAsia="Times New Roman" w:cs="Times New Roman"/>
          <w:szCs w:val="24"/>
        </w:rPr>
        <w:t xml:space="preserve">ελος είναι κατατεθειμένος από το 2006. Ο ΣΥΡΙΖΑ ανέλαβε το 2015. Η </w:t>
      </w:r>
      <w:proofErr w:type="spellStart"/>
      <w:r>
        <w:rPr>
          <w:rFonts w:eastAsia="Times New Roman" w:cs="Times New Roman"/>
          <w:szCs w:val="24"/>
        </w:rPr>
        <w:t>αδειοδότηση</w:t>
      </w:r>
      <w:proofErr w:type="spellEnd"/>
      <w:r>
        <w:rPr>
          <w:rFonts w:eastAsia="Times New Roman" w:cs="Times New Roman"/>
          <w:szCs w:val="24"/>
        </w:rPr>
        <w:t xml:space="preserve"> έγινε το 2016, μέσα σε έναν χρόνο. Χαμένα δέκα χρόνια δουλειάς, κύριοι! Χαμένα δέκα χρόνια απασχόλησης!</w:t>
      </w:r>
    </w:p>
    <w:p w14:paraId="09F87B22"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λοιπόν, άλλα χρηματοδοτικά εργαλεία; Προφανώς και έχουμε. Πολλά; </w:t>
      </w:r>
      <w:r>
        <w:rPr>
          <w:rFonts w:eastAsia="Times New Roman" w:cs="Times New Roman"/>
          <w:szCs w:val="24"/>
        </w:rPr>
        <w:t xml:space="preserve">Δεν έχουμε πολλά. Ψάχνουμε με τον φακό να τα βρούμε και αυτά είτε λέγονται Ταμείο Επενδύσεων, είτε λέγονται Ταμείο Επιχειρηματικότητας, είτε λέγονται </w:t>
      </w:r>
      <w:r>
        <w:rPr>
          <w:rFonts w:eastAsia="Times New Roman" w:cs="Times New Roman"/>
          <w:szCs w:val="24"/>
        </w:rPr>
        <w:t>«</w:t>
      </w:r>
      <w:r>
        <w:rPr>
          <w:rFonts w:eastAsia="Times New Roman" w:cs="Times New Roman"/>
          <w:szCs w:val="24"/>
        </w:rPr>
        <w:t>Εξοικονομώ</w:t>
      </w:r>
      <w:r>
        <w:rPr>
          <w:rFonts w:eastAsia="Times New Roman" w:cs="Times New Roman"/>
          <w:szCs w:val="24"/>
        </w:rPr>
        <w:t>»</w:t>
      </w:r>
      <w:r>
        <w:rPr>
          <w:rFonts w:eastAsia="Times New Roman" w:cs="Times New Roman"/>
          <w:szCs w:val="24"/>
        </w:rPr>
        <w:t xml:space="preserve"> είναι λίγα χρήματα. </w:t>
      </w:r>
    </w:p>
    <w:p w14:paraId="09F87B23"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Κλείνω, κύριε Πρόεδρε, λέγοντας το εξής: Το υποκείμενο υλοποίησης μιας π</w:t>
      </w:r>
      <w:r>
        <w:rPr>
          <w:rFonts w:eastAsia="Times New Roman" w:cs="Times New Roman"/>
          <w:szCs w:val="24"/>
        </w:rPr>
        <w:t>ολιτικής είναι πάρα πολύ σημαντικό. Είναι εξαιρετικά σημαντικό το ποιος υλοποιεί μια πολιτική. Και πιστέψτε με ότι έχουμε ένα ηθικό πλεονέκτημα, γιατί είμαστε άνθρωποι -</w:t>
      </w:r>
      <w:r>
        <w:rPr>
          <w:rFonts w:eastAsia="Times New Roman" w:cs="Times New Roman"/>
          <w:szCs w:val="24"/>
        </w:rPr>
        <w:t xml:space="preserve"> </w:t>
      </w:r>
      <w:r>
        <w:rPr>
          <w:rFonts w:eastAsia="Times New Roman" w:cs="Times New Roman"/>
          <w:szCs w:val="24"/>
        </w:rPr>
        <w:t>και ο Πρωθυπουργός και οι Υπουργοί και οι Βουλευτές</w:t>
      </w:r>
      <w:r>
        <w:rPr>
          <w:rFonts w:eastAsia="Times New Roman" w:cs="Times New Roman"/>
          <w:szCs w:val="24"/>
        </w:rPr>
        <w:t xml:space="preserve"> </w:t>
      </w:r>
      <w:r>
        <w:rPr>
          <w:rFonts w:eastAsia="Times New Roman" w:cs="Times New Roman"/>
          <w:szCs w:val="24"/>
        </w:rPr>
        <w:t>- οι οποίοι από την εξουσία δεν βρ</w:t>
      </w:r>
      <w:r>
        <w:rPr>
          <w:rFonts w:eastAsia="Times New Roman" w:cs="Times New Roman"/>
          <w:szCs w:val="24"/>
        </w:rPr>
        <w:t xml:space="preserve">ωμίσαμε όχι τα χέρια μας, ούτε τα δάχτυλά μας, ούτε τα νύχια μας. Και αυτό είναι μια πραγματικότητα. Και αν δεν ήταν, θα είχε βουίξει ο τόπος. </w:t>
      </w:r>
    </w:p>
    <w:p w14:paraId="09F87B24"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το συνδυάζω αυτό με κάτι που μου συνέβη το πρωί, μπαίνοντας, στην είσοδο της Βουλής από την πλευρά της Βασιλ</w:t>
      </w:r>
      <w:r>
        <w:rPr>
          <w:rFonts w:eastAsia="Times New Roman" w:cs="Times New Roman"/>
          <w:szCs w:val="24"/>
        </w:rPr>
        <w:t>ίσσης Σοφίας, όπου με σταματάει ένας κύριος και μου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αλημέρα, κύριε </w:t>
      </w:r>
      <w:proofErr w:type="spellStart"/>
      <w:r>
        <w:rPr>
          <w:rFonts w:eastAsia="Times New Roman" w:cs="Times New Roman"/>
          <w:szCs w:val="24"/>
        </w:rPr>
        <w:t>Βέττα</w:t>
      </w:r>
      <w:proofErr w:type="spellEnd"/>
      <w:r>
        <w:rPr>
          <w:rFonts w:eastAsia="Times New Roman" w:cs="Times New Roman"/>
          <w:szCs w:val="24"/>
        </w:rPr>
        <w:t>» και του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αλημέρα σας». Μου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πορώ να σας πω κάτι;» και του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εβαίως, παρακαλώ». Μου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Βέττα</w:t>
      </w:r>
      <w:proofErr w:type="spellEnd"/>
      <w:r>
        <w:rPr>
          <w:rFonts w:eastAsia="Times New Roman" w:cs="Times New Roman"/>
          <w:szCs w:val="24"/>
        </w:rPr>
        <w:t xml:space="preserve">, κάντε κάτι, σας παρακαλώ, κρατήστε τους </w:t>
      </w:r>
      <w:r>
        <w:rPr>
          <w:rFonts w:eastAsia="Times New Roman" w:cs="Times New Roman"/>
          <w:szCs w:val="24"/>
        </w:rPr>
        <w:t>προηγούμενους» -</w:t>
      </w:r>
      <w:r>
        <w:rPr>
          <w:rFonts w:eastAsia="Times New Roman" w:cs="Times New Roman"/>
          <w:szCs w:val="24"/>
        </w:rPr>
        <w:t xml:space="preserve"> </w:t>
      </w:r>
      <w:r>
        <w:rPr>
          <w:rFonts w:eastAsia="Times New Roman" w:cs="Times New Roman"/>
          <w:szCs w:val="24"/>
        </w:rPr>
        <w:t>και δεν ξέρω σε ποιους αναφερόταν και τι ακριβώς εννοούσε</w:t>
      </w:r>
      <w:r>
        <w:rPr>
          <w:rFonts w:eastAsia="Times New Roman" w:cs="Times New Roman"/>
          <w:szCs w:val="24"/>
        </w:rPr>
        <w:t xml:space="preserve"> </w:t>
      </w:r>
      <w:r>
        <w:rPr>
          <w:rFonts w:eastAsia="Times New Roman" w:cs="Times New Roman"/>
          <w:szCs w:val="24"/>
        </w:rPr>
        <w:t xml:space="preserve">- «μακριά από το δημόσιο χρήμα, μακριά από το δημόσιο αγαθό και μακριά από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πιστέψτε με, η χώρα θα πάει καλά σε δυο χρόνια». </w:t>
      </w:r>
    </w:p>
    <w:p w14:paraId="09F87B25"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κυρίες και </w:t>
      </w:r>
      <w:r>
        <w:rPr>
          <w:rFonts w:eastAsia="Times New Roman" w:cs="Times New Roman"/>
          <w:szCs w:val="24"/>
        </w:rPr>
        <w:t xml:space="preserve">κύριοι. </w:t>
      </w:r>
    </w:p>
    <w:p w14:paraId="09F87B26" w14:textId="77777777" w:rsidR="0008105D" w:rsidRDefault="003C36B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B27"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ο κ. Τζελέπης από τη Δημοκρατική Συμπαράταξη. </w:t>
      </w:r>
    </w:p>
    <w:p w14:paraId="09F87B28" w14:textId="77777777" w:rsidR="0008105D" w:rsidRDefault="003C36B0">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Κυρίες και κύριοι συνάδελφοι, ακούγοντας τον </w:t>
      </w:r>
      <w:proofErr w:type="spellStart"/>
      <w:r>
        <w:rPr>
          <w:rFonts w:eastAsia="Times New Roman"/>
          <w:szCs w:val="24"/>
        </w:rPr>
        <w:t>προλαλήσαντα</w:t>
      </w:r>
      <w:proofErr w:type="spellEnd"/>
      <w:r>
        <w:rPr>
          <w:rFonts w:eastAsia="Times New Roman"/>
          <w:szCs w:val="24"/>
        </w:rPr>
        <w:t xml:space="preserve"> ομιλητή, μου ήρθε στο μυαλό το τέλ</w:t>
      </w:r>
      <w:r>
        <w:rPr>
          <w:rFonts w:eastAsia="Times New Roman"/>
          <w:szCs w:val="24"/>
        </w:rPr>
        <w:t>ος κάθε παραμυθιού</w:t>
      </w:r>
      <w:r>
        <w:rPr>
          <w:rFonts w:eastAsia="Times New Roman"/>
          <w:szCs w:val="24"/>
        </w:rPr>
        <w:t>:</w:t>
      </w:r>
      <w:r>
        <w:rPr>
          <w:rFonts w:eastAsia="Times New Roman"/>
          <w:szCs w:val="24"/>
        </w:rPr>
        <w:t xml:space="preserve"> «και ζήσαν αυτοί καλά και εμείς καλύτερα». </w:t>
      </w:r>
    </w:p>
    <w:p w14:paraId="09F87B29" w14:textId="77777777" w:rsidR="0008105D" w:rsidRDefault="003C36B0">
      <w:pPr>
        <w:spacing w:after="0" w:line="600" w:lineRule="auto"/>
        <w:ind w:firstLine="720"/>
        <w:jc w:val="both"/>
        <w:rPr>
          <w:rFonts w:eastAsia="Times New Roman"/>
          <w:szCs w:val="24"/>
        </w:rPr>
      </w:pPr>
      <w:r>
        <w:rPr>
          <w:rFonts w:eastAsia="Times New Roman"/>
          <w:szCs w:val="24"/>
        </w:rPr>
        <w:t xml:space="preserve">Συζητάμε σήμερα τον όγδοο κατά σειρά </w:t>
      </w:r>
      <w:proofErr w:type="spellStart"/>
      <w:r>
        <w:rPr>
          <w:rFonts w:eastAsia="Times New Roman"/>
          <w:szCs w:val="24"/>
        </w:rPr>
        <w:t>μνημονιακό</w:t>
      </w:r>
      <w:proofErr w:type="spellEnd"/>
      <w:r>
        <w:rPr>
          <w:rFonts w:eastAsia="Times New Roman"/>
          <w:szCs w:val="24"/>
        </w:rPr>
        <w:t xml:space="preserve"> </w:t>
      </w:r>
      <w:r>
        <w:rPr>
          <w:rFonts w:eastAsia="Times New Roman"/>
          <w:szCs w:val="24"/>
        </w:rPr>
        <w:t>π</w:t>
      </w:r>
      <w:r>
        <w:rPr>
          <w:rFonts w:eastAsia="Times New Roman"/>
          <w:szCs w:val="24"/>
        </w:rPr>
        <w:t xml:space="preserve">ροϋπολογισμό, τον δεύτερο που φέρνετε ως </w:t>
      </w:r>
      <w:r>
        <w:rPr>
          <w:rFonts w:eastAsia="Times New Roman"/>
          <w:szCs w:val="24"/>
        </w:rPr>
        <w:t>σ</w:t>
      </w:r>
      <w:r>
        <w:rPr>
          <w:rFonts w:eastAsia="Times New Roman"/>
          <w:szCs w:val="24"/>
        </w:rPr>
        <w:t xml:space="preserve">υγκυβέρνηση ΣΥΡΙΖΑ-ΑΝΕΛ και τον τρίτο που καλείστε να υλοποιήσετε εσείς οι </w:t>
      </w:r>
      <w:proofErr w:type="spellStart"/>
      <w:r>
        <w:rPr>
          <w:rFonts w:eastAsia="Times New Roman"/>
          <w:szCs w:val="24"/>
        </w:rPr>
        <w:t>αντιμνημονιακοί</w:t>
      </w:r>
      <w:proofErr w:type="spellEnd"/>
      <w:r>
        <w:rPr>
          <w:rFonts w:eastAsia="Times New Roman"/>
          <w:szCs w:val="24"/>
        </w:rPr>
        <w:t>. Δεν μπορώ</w:t>
      </w:r>
      <w:r>
        <w:rPr>
          <w:rFonts w:eastAsia="Times New Roman"/>
          <w:szCs w:val="24"/>
        </w:rPr>
        <w:t xml:space="preserve">, όμως, να μην αναφερθώ στο γιατί είμαστε στον όγδοο </w:t>
      </w:r>
      <w:proofErr w:type="spellStart"/>
      <w:r>
        <w:rPr>
          <w:rFonts w:eastAsia="Times New Roman"/>
          <w:szCs w:val="24"/>
        </w:rPr>
        <w:t>μνημονιακό</w:t>
      </w:r>
      <w:proofErr w:type="spellEnd"/>
      <w:r>
        <w:rPr>
          <w:rFonts w:eastAsia="Times New Roman"/>
          <w:szCs w:val="24"/>
        </w:rPr>
        <w:t xml:space="preserve"> </w:t>
      </w:r>
      <w:r>
        <w:rPr>
          <w:rFonts w:eastAsia="Times New Roman"/>
          <w:szCs w:val="24"/>
        </w:rPr>
        <w:t>π</w:t>
      </w:r>
      <w:r>
        <w:rPr>
          <w:rFonts w:eastAsia="Times New Roman"/>
          <w:szCs w:val="24"/>
        </w:rPr>
        <w:t>ροϋπολογισμό, γιατί τόσο η Νέα Δημοκρατία όσο και ο ΣΥΡΙΖΑ και οι ΑΝΕΛ χρησιμοποίησαν από την αρχή την κρίση ως όχημα για να έρθουν στην εξουσία, τόσο ο κ. Σαμαράς με τα «</w:t>
      </w:r>
      <w:proofErr w:type="spellStart"/>
      <w:r>
        <w:rPr>
          <w:rFonts w:eastAsia="Times New Roman"/>
          <w:szCs w:val="24"/>
        </w:rPr>
        <w:t>Ζάππεια</w:t>
      </w:r>
      <w:proofErr w:type="spellEnd"/>
      <w:r>
        <w:rPr>
          <w:rFonts w:eastAsia="Times New Roman"/>
          <w:szCs w:val="24"/>
        </w:rPr>
        <w:t>» όσο και από</w:t>
      </w:r>
      <w:r>
        <w:rPr>
          <w:rFonts w:eastAsia="Times New Roman"/>
          <w:szCs w:val="24"/>
        </w:rPr>
        <w:t xml:space="preserve"> την άλλη πλευρά, οι ψευδαισθήσεις και οι αυταπάτες που δημιούργησε ο ΣΥΡΙΖΑ, για να ενώσει τις </w:t>
      </w:r>
      <w:proofErr w:type="spellStart"/>
      <w:r>
        <w:rPr>
          <w:rFonts w:eastAsia="Times New Roman"/>
          <w:szCs w:val="24"/>
        </w:rPr>
        <w:t>συνισταμένες</w:t>
      </w:r>
      <w:proofErr w:type="spellEnd"/>
      <w:r>
        <w:rPr>
          <w:rFonts w:eastAsia="Times New Roman"/>
          <w:szCs w:val="24"/>
        </w:rPr>
        <w:t xml:space="preserve">, να κάνει κόμμα και μετέπειτα να καταλάβει την εξουσία. </w:t>
      </w:r>
    </w:p>
    <w:p w14:paraId="09F87B2A" w14:textId="77777777" w:rsidR="0008105D" w:rsidRDefault="003C36B0">
      <w:pPr>
        <w:spacing w:after="0" w:line="600" w:lineRule="auto"/>
        <w:ind w:firstLine="720"/>
        <w:jc w:val="both"/>
        <w:rPr>
          <w:rFonts w:eastAsia="Times New Roman" w:cs="Times New Roman"/>
          <w:szCs w:val="24"/>
        </w:rPr>
      </w:pPr>
      <w:r>
        <w:rPr>
          <w:rFonts w:eastAsia="Times New Roman"/>
          <w:szCs w:val="24"/>
        </w:rPr>
        <w:t>Εκ των υστέρων, όμως, όλοι ακολουθείτε τη μια και μοναδική εθνική γραμμή που χάραξε το ΠΑΣ</w:t>
      </w:r>
      <w:r>
        <w:rPr>
          <w:rFonts w:eastAsia="Times New Roman"/>
          <w:szCs w:val="24"/>
        </w:rPr>
        <w:t xml:space="preserve">ΟΚ από το 2010, αλλά λόγω της μη εθνικής συνεννόησης αυτό έχει ως αποτέλεσμα να βρισκόμαστε σήμερα στον όγδοο κατά σειρά </w:t>
      </w:r>
      <w:proofErr w:type="spellStart"/>
      <w:r>
        <w:rPr>
          <w:rFonts w:eastAsia="Times New Roman"/>
          <w:szCs w:val="24"/>
        </w:rPr>
        <w:t>μνημονιακό</w:t>
      </w:r>
      <w:proofErr w:type="spellEnd"/>
      <w:r>
        <w:rPr>
          <w:rFonts w:eastAsia="Times New Roman"/>
          <w:szCs w:val="24"/>
        </w:rPr>
        <w:t xml:space="preserve"> </w:t>
      </w:r>
      <w:r>
        <w:rPr>
          <w:rFonts w:eastAsia="Times New Roman"/>
          <w:szCs w:val="24"/>
        </w:rPr>
        <w:t>π</w:t>
      </w:r>
      <w:r>
        <w:rPr>
          <w:rFonts w:eastAsia="Times New Roman"/>
          <w:szCs w:val="24"/>
        </w:rPr>
        <w:t xml:space="preserve">ροϋπολογισμό με επιπρόσθετα βάρη στον ελληνικό λαό κάθε φορά. </w:t>
      </w:r>
    </w:p>
    <w:p w14:paraId="09F87B2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Απεδείχθη ότι από μηχανής θεοί δεν υπάρχουν και όταν το πίστ</w:t>
      </w:r>
      <w:r>
        <w:rPr>
          <w:rFonts w:eastAsia="Times New Roman" w:cs="Times New Roman"/>
          <w:szCs w:val="24"/>
        </w:rPr>
        <w:t xml:space="preserve">εψε αυτό ο ελληνικός λαός, το πλήρωσε ακριβά. </w:t>
      </w:r>
    </w:p>
    <w:p w14:paraId="09F87B2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συζήτηση του προϋπολογισμού για το έτος 2017 έχει ξεκινήσει μέσα σε ένα κλίμα αβεβαιότητας και γενικευμένης ανασφάλειας σε πολιτικό και οικονομικό επίπεδο. Η </w:t>
      </w:r>
      <w:r>
        <w:rPr>
          <w:rFonts w:eastAsia="Times New Roman" w:cs="Times New Roman"/>
          <w:szCs w:val="24"/>
        </w:rPr>
        <w:t>σ</w:t>
      </w:r>
      <w:r>
        <w:rPr>
          <w:rFonts w:eastAsia="Times New Roman" w:cs="Times New Roman"/>
          <w:szCs w:val="24"/>
        </w:rPr>
        <w:t xml:space="preserve">υγκυβέρνηση, όμως, πανηγυρίζει 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w:t>
      </w:r>
      <w:r>
        <w:rPr>
          <w:rFonts w:eastAsia="Times New Roman" w:cs="Times New Roman"/>
          <w:szCs w:val="24"/>
          <w:lang w:val="en-US"/>
        </w:rPr>
        <w:t>ory</w:t>
      </w:r>
      <w:r>
        <w:rPr>
          <w:rFonts w:eastAsia="Times New Roman" w:cs="Times New Roman"/>
          <w:szCs w:val="24"/>
        </w:rPr>
        <w:t>, πλέον, ως προς την πορεία κλεισίματος της δεύτερης αξιολόγησης.</w:t>
      </w:r>
    </w:p>
    <w:p w14:paraId="09F87B2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Ακούστε να δείτε, κυρίες και κύριοι συνάδελφοι, δεν μας ξαφνιάζει πλέον αυτό γιατί ο λαϊκισμός του ΣΥΡΙΖΑ έχει κατά καιρούς εκφραστεί με διάφορους τρόπους. Πριν από την ανάληψη της εξουσί</w:t>
      </w:r>
      <w:r>
        <w:rPr>
          <w:rFonts w:eastAsia="Times New Roman" w:cs="Times New Roman"/>
          <w:szCs w:val="24"/>
        </w:rPr>
        <w:t xml:space="preserve">ας με το παραμύθι για το σκίσιμο των μνημονίων, την κατάργηση του ΕΝΦΙΑ, την αύξηση των μισθών στα 751, την αποκατάσταση των συντάξεων. Τα θυμάστε όλα αυτά; Πάει και η δωδέκατη, όχι η δέκατη τρίτη. </w:t>
      </w:r>
    </w:p>
    <w:p w14:paraId="09F87B2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«πρώτης φοράς </w:t>
      </w:r>
      <w:r>
        <w:rPr>
          <w:rFonts w:eastAsia="Times New Roman" w:cs="Times New Roman"/>
          <w:szCs w:val="24"/>
        </w:rPr>
        <w:t>α</w:t>
      </w:r>
      <w:r>
        <w:rPr>
          <w:rFonts w:eastAsia="Times New Roman" w:cs="Times New Roman"/>
          <w:szCs w:val="24"/>
        </w:rPr>
        <w:t>ριστερά», με το παραμ</w:t>
      </w:r>
      <w:r>
        <w:rPr>
          <w:rFonts w:eastAsia="Times New Roman" w:cs="Times New Roman"/>
          <w:szCs w:val="24"/>
        </w:rPr>
        <w:t>ύθι «η τρόικα έφυγε», ήρθαν οι θεσμοί, το δημοψήφισμα έσωσε τη χώρα, υπογράψαμε πλέον πρόγραμμα και όχι μνημόνιο. Τώρα το παραμύθι έχει μεταλλαχθεί και υπόσχεται πως η ολοκλήρωση κάθε αξιολόγησης ισοδυναμεί με έξοδο από τα μνημόνια και απογείωση της οικονο</w:t>
      </w:r>
      <w:r>
        <w:rPr>
          <w:rFonts w:eastAsia="Times New Roman" w:cs="Times New Roman"/>
          <w:szCs w:val="24"/>
        </w:rPr>
        <w:t xml:space="preserve">μίας εν </w:t>
      </w:r>
      <w:proofErr w:type="spellStart"/>
      <w:r>
        <w:rPr>
          <w:rFonts w:eastAsia="Times New Roman" w:cs="Times New Roman"/>
          <w:szCs w:val="24"/>
        </w:rPr>
        <w:t>είδει</w:t>
      </w:r>
      <w:proofErr w:type="spellEnd"/>
      <w:r>
        <w:rPr>
          <w:rFonts w:eastAsia="Times New Roman" w:cs="Times New Roman"/>
          <w:szCs w:val="24"/>
        </w:rPr>
        <w:t xml:space="preserve"> ελατηρίου.</w:t>
      </w:r>
    </w:p>
    <w:p w14:paraId="09F87B2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φορτώσατε, όμως, όλο αυτό το χρονικό διάστημα τον ελληνικό λαό με ένα αχρείαστο τρίτο μνημόνιο, με 86 δισεκατομμύρια νέο δάνειο, 12,5 δισεκατομμύρια νέα μέτρα, με απώλεια στο ΑΕΠ κοντά στα 20 δισεκατομ</w:t>
      </w:r>
      <w:r>
        <w:rPr>
          <w:rFonts w:eastAsia="Times New Roman" w:cs="Times New Roman"/>
          <w:szCs w:val="24"/>
        </w:rPr>
        <w:t>μύρια, με εκροή καταθέσεων 40 δισεκατομμύρια και με κόστος κεφαλαιοποίησης των τραπεζών και έρχεστε τώρα, πριν καν ολοκληρωθεί η δεύτερη αξιολόγηση, και πανηγυρίζετε για τη μείωση του χρέους. Γραβάτες δεν είδαμε, όμως. Θα τα πούμε για αυτήν τη ρύθμιση στην</w:t>
      </w:r>
      <w:r>
        <w:rPr>
          <w:rFonts w:eastAsia="Times New Roman" w:cs="Times New Roman"/>
          <w:szCs w:val="24"/>
        </w:rPr>
        <w:t xml:space="preserve"> πορεία.</w:t>
      </w:r>
    </w:p>
    <w:p w14:paraId="09F87B3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Όσα νούμερα, όμως, και να αναλύσουμε σήμερα, οι πολίτες ξέρουν πολύ καλά γιατί βιώνουν τη </w:t>
      </w:r>
      <w:proofErr w:type="spellStart"/>
      <w:r>
        <w:rPr>
          <w:rFonts w:eastAsia="Times New Roman" w:cs="Times New Roman"/>
          <w:szCs w:val="24"/>
        </w:rPr>
        <w:t>φοροληστρική</w:t>
      </w:r>
      <w:proofErr w:type="spellEnd"/>
      <w:r>
        <w:rPr>
          <w:rFonts w:eastAsia="Times New Roman" w:cs="Times New Roman"/>
          <w:szCs w:val="24"/>
        </w:rPr>
        <w:t xml:space="preserve"> και φορομπηχτική σας πολιτική, αφού τη ζουν καθημερινά στο πετσί τους στον καθημερινό τους αγώνα για επιβίωση και στο τέλος κάθε μήνα σε μία ατέ</w:t>
      </w:r>
      <w:r>
        <w:rPr>
          <w:rFonts w:eastAsia="Times New Roman" w:cs="Times New Roman"/>
          <w:szCs w:val="24"/>
        </w:rPr>
        <w:t xml:space="preserve">ρμονη προσπάθεια να πληρώσουν τους λογαριασμούς. </w:t>
      </w:r>
    </w:p>
    <w:p w14:paraId="09F87B3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Δυστυχώς, οι πολίτες της χώρας έχουν </w:t>
      </w:r>
      <w:proofErr w:type="spellStart"/>
      <w:r>
        <w:rPr>
          <w:rFonts w:eastAsia="Times New Roman" w:cs="Times New Roman"/>
          <w:szCs w:val="24"/>
        </w:rPr>
        <w:t>φτωχοποιηθεί</w:t>
      </w:r>
      <w:proofErr w:type="spellEnd"/>
      <w:r>
        <w:rPr>
          <w:rFonts w:eastAsia="Times New Roman" w:cs="Times New Roman"/>
          <w:szCs w:val="24"/>
        </w:rPr>
        <w:t xml:space="preserve"> και θα </w:t>
      </w:r>
      <w:proofErr w:type="spellStart"/>
      <w:r>
        <w:rPr>
          <w:rFonts w:eastAsia="Times New Roman" w:cs="Times New Roman"/>
          <w:szCs w:val="24"/>
        </w:rPr>
        <w:t>φτωχοποιηθούν</w:t>
      </w:r>
      <w:proofErr w:type="spellEnd"/>
      <w:r>
        <w:rPr>
          <w:rFonts w:eastAsia="Times New Roman" w:cs="Times New Roman"/>
          <w:szCs w:val="24"/>
        </w:rPr>
        <w:t xml:space="preserve"> περαιτέρω ακόμη, γιατί η παραμονή σας στην εξουσία βασίζεται κυρίως στο τρίπτυχο φόροι-φτώχεια-ανεργία. Και όλα αυτά για να προσπαθούμε</w:t>
      </w:r>
      <w:r>
        <w:rPr>
          <w:rFonts w:eastAsia="Times New Roman" w:cs="Times New Roman"/>
          <w:szCs w:val="24"/>
        </w:rPr>
        <w:t xml:space="preserve"> να επιστρέψουμε εκεί που ήμασταν πριν από δύο χρόνια, στο τέλος του 2014. Δηλαδή, δύο χρόνια διακυβέρνησης ΣΥΡΙΖΑ-ΑΝΕΛ χαμένα για την Ελλάδα. Μας έμειναν, όμως, τα επιπλέον μέτρα εις βάρος του ελληνικού λαού και η υπερήφανη διαπραγμάτευση, που υποθήκευσε </w:t>
      </w:r>
      <w:r>
        <w:rPr>
          <w:rFonts w:eastAsia="Times New Roman" w:cs="Times New Roman"/>
          <w:szCs w:val="24"/>
        </w:rPr>
        <w:t>την περιουσία της χώρας για έναν αιώνα. Και τώρα ετοιμάζετε και το τέταρτο μνημόνιο στο διηνεκές. Δεν έχει σχέση πώς θα το βαπτίσετε, μόνο εκεί κολλάτε προς το παρόν.</w:t>
      </w:r>
    </w:p>
    <w:p w14:paraId="09F87B3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Σχετικά τώρα με την περιβόητη ανάπτυξη και το ζητούμενο, δηλαδή την παραγωγή περαιτέρω πλ</w:t>
      </w:r>
      <w:r>
        <w:rPr>
          <w:rFonts w:eastAsia="Times New Roman" w:cs="Times New Roman"/>
          <w:szCs w:val="24"/>
        </w:rPr>
        <w:t>ούτου, στον προϋπολογισμό προβλέπεται 2,7%. Από πού; Πώς; Είδαμε τους επενδυτές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μετανάστες, κατά τον κ. </w:t>
      </w:r>
      <w:proofErr w:type="spellStart"/>
      <w:r>
        <w:rPr>
          <w:rFonts w:eastAsia="Times New Roman" w:cs="Times New Roman"/>
          <w:szCs w:val="24"/>
        </w:rPr>
        <w:t>Μάρδα</w:t>
      </w:r>
      <w:proofErr w:type="spellEnd"/>
      <w:r>
        <w:rPr>
          <w:rFonts w:eastAsia="Times New Roman" w:cs="Times New Roman"/>
          <w:szCs w:val="24"/>
        </w:rPr>
        <w:t xml:space="preserve">. Μήπως τώρα έχουμε νέους επενδυτές, μετά την επίσκεψη του Πρωθυπουργού στην Κούβα, από Νικαράγουα και Βενεζουέλα και δεν το γνωρίζουμε; </w:t>
      </w:r>
    </w:p>
    <w:p w14:paraId="09F87B3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ανάπτ</w:t>
      </w:r>
      <w:r>
        <w:rPr>
          <w:rFonts w:eastAsia="Times New Roman" w:cs="Times New Roman"/>
          <w:szCs w:val="24"/>
        </w:rPr>
        <w:t xml:space="preserve">υξη, κυρίες και κύριοι συνάδελφοι, δεν διατάσσεται, αλλά επιτυγχάνεται με σχέδιο, προγραμματισμό και δημιουργία </w:t>
      </w:r>
      <w:proofErr w:type="spellStart"/>
      <w:r>
        <w:rPr>
          <w:rFonts w:eastAsia="Times New Roman" w:cs="Times New Roman"/>
          <w:szCs w:val="24"/>
        </w:rPr>
        <w:t>φιλοεπενδυτικού</w:t>
      </w:r>
      <w:proofErr w:type="spellEnd"/>
      <w:r>
        <w:rPr>
          <w:rFonts w:eastAsia="Times New Roman" w:cs="Times New Roman"/>
          <w:szCs w:val="24"/>
        </w:rPr>
        <w:t xml:space="preserve"> περιβάλλοντος. Η οικονομική σας πολιτική δυστυχώς αυξάνει φόρους, υπερασπίζεται το πελατειακό κράτος, καταδιώκει την επιχειρηματ</w:t>
      </w:r>
      <w:r>
        <w:rPr>
          <w:rFonts w:eastAsia="Times New Roman" w:cs="Times New Roman"/>
          <w:szCs w:val="24"/>
        </w:rPr>
        <w:t>ικότητα και γενικά αποστρέφεται ό,τι δημιουργεί και παράγει στον τόπο. Καταδικάζει δε σε εξορία τους νέους Έλληνες για να αποφύγουν τον οικονομικό εφιάλτη.</w:t>
      </w:r>
    </w:p>
    <w:p w14:paraId="09F87B3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Όταν, όμως, μιλάμε για ανάπτυξη και για εθνική παραγωγική ανασυγκρότηση, τότε πρωταρχική θέση στην ι</w:t>
      </w:r>
      <w:r>
        <w:rPr>
          <w:rFonts w:eastAsia="Times New Roman" w:cs="Times New Roman"/>
          <w:szCs w:val="24"/>
        </w:rPr>
        <w:t>εράρχηση των τομέων της οικονομίας που θέλουμε να στηρίξουμε έχει ο πρωτογενής τομέας. Στον αγροτικό κόσμο, όμως, με τις πολιτικές σας, που βασίζονται στη λογική «αγρότες, τα παίρνω όλα», δεν θα μείνει τίποτα όρθιο. Τα δύο χρόνια της διακυβέρνησής σας πλέο</w:t>
      </w:r>
      <w:r>
        <w:rPr>
          <w:rFonts w:eastAsia="Times New Roman" w:cs="Times New Roman"/>
          <w:szCs w:val="24"/>
        </w:rPr>
        <w:t xml:space="preserve">ν του 1,5 δις δισεκατομμύρια έχετε αφαιρέσει από το αγροτικό εισόδημα. </w:t>
      </w:r>
    </w:p>
    <w:p w14:paraId="09F87B3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το 2017 φορολόγηση αγροτικών εισοδημάτων με συντελεστή από το 13% που θα πάει από το 22% έως 45%, όταν τα κέρδη των βιομηχάνων φορολογούνται με 29%. Φορολόγηση επιπλέον και των αγρ</w:t>
      </w:r>
      <w:r>
        <w:rPr>
          <w:rFonts w:eastAsia="Times New Roman" w:cs="Times New Roman"/>
          <w:szCs w:val="24"/>
        </w:rPr>
        <w:t xml:space="preserve">οτικών ενισχύσεων της ΚΑΠ, που θα κάνει τα προηγούμενα μέτρα ακόμα δυσμενέστερα, όταν οι ενισχύσεις δίνονται για να είναι ανταγωνιστικός ο πρωτογενής τομέας και πουθενά, μα πουθενά στην Ευρώπη δεν φορολογούνται. </w:t>
      </w:r>
    </w:p>
    <w:p w14:paraId="09F87B3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Εξομοίωση των αγροτικών εκμεταλλεύσεων με </w:t>
      </w:r>
      <w:r>
        <w:rPr>
          <w:rFonts w:eastAsia="Times New Roman" w:cs="Times New Roman"/>
          <w:szCs w:val="24"/>
        </w:rPr>
        <w:t>επιχειρήσεις και συνέπεια αυτού αύξηση της προκαταβολής φόρου στο 100%, αύξηση της ασφαλιστικής εισφοράς στον ΟΓΑ στο 27% -</w:t>
      </w:r>
      <w:r>
        <w:rPr>
          <w:rFonts w:eastAsia="Times New Roman" w:cs="Times New Roman"/>
          <w:szCs w:val="24"/>
        </w:rPr>
        <w:t xml:space="preserve"> </w:t>
      </w:r>
      <w:proofErr w:type="spellStart"/>
      <w:r>
        <w:rPr>
          <w:rFonts w:eastAsia="Times New Roman" w:cs="Times New Roman"/>
          <w:szCs w:val="24"/>
        </w:rPr>
        <w:t>υπετριπλάσια</w:t>
      </w:r>
      <w:proofErr w:type="spellEnd"/>
      <w:r>
        <w:rPr>
          <w:rFonts w:eastAsia="Times New Roman" w:cs="Times New Roman"/>
          <w:szCs w:val="24"/>
        </w:rPr>
        <w:t xml:space="preserve"> από αυτά που πλήρωνε μέχρι τώρα ο αγρότης, μία πρόσθετη κρυφή φορολογία</w:t>
      </w:r>
      <w:r>
        <w:rPr>
          <w:rFonts w:eastAsia="Times New Roman" w:cs="Times New Roman"/>
          <w:szCs w:val="24"/>
        </w:rPr>
        <w:t xml:space="preserve"> </w:t>
      </w:r>
      <w:r>
        <w:rPr>
          <w:rFonts w:eastAsia="Times New Roman" w:cs="Times New Roman"/>
          <w:szCs w:val="24"/>
        </w:rPr>
        <w:t xml:space="preserve">- αφού για πρώτη φορά οι ασφαλιστικές εισφορές </w:t>
      </w:r>
      <w:r>
        <w:rPr>
          <w:rFonts w:eastAsia="Times New Roman" w:cs="Times New Roman"/>
          <w:szCs w:val="24"/>
        </w:rPr>
        <w:t>συνδέονται με το φορολογητέο εισόδημα και θα ανέλθουν στο 27% και πλέον.</w:t>
      </w:r>
    </w:p>
    <w:p w14:paraId="09F87B3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Πόσο είναι το φορολογητέο εισόδημα;</w:t>
      </w:r>
    </w:p>
    <w:p w14:paraId="09F87B3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Θα σας τα πω, κύριε Παπαδόπουλε, μην βιάζεστε. </w:t>
      </w:r>
    </w:p>
    <w:p w14:paraId="09F87B3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Αύξηση του ΦΠΑ των γεωργικών εφοδίων στο 24% από το 13%. Στ</w:t>
      </w:r>
      <w:r>
        <w:rPr>
          <w:rFonts w:eastAsia="Times New Roman" w:cs="Times New Roman"/>
          <w:szCs w:val="24"/>
        </w:rPr>
        <w:t xml:space="preserve">α νησιά μείωση της επιστροφής του ειδικού φόρου κατανάλωσης πετρελαίου. Όλα αυτά τι αποτέλεσμα έχουν; Δραματική μείωση της παραγωγικής βάσης του </w:t>
      </w:r>
      <w:proofErr w:type="spellStart"/>
      <w:r>
        <w:rPr>
          <w:rFonts w:eastAsia="Times New Roman" w:cs="Times New Roman"/>
          <w:szCs w:val="24"/>
        </w:rPr>
        <w:t>αγροτοδιατροφικού</w:t>
      </w:r>
      <w:proofErr w:type="spellEnd"/>
      <w:r>
        <w:rPr>
          <w:rFonts w:eastAsia="Times New Roman" w:cs="Times New Roman"/>
          <w:szCs w:val="24"/>
        </w:rPr>
        <w:t xml:space="preserve"> τομέα, μείωση της αξίας της αγροτικής παραγωγής, μείωση αγροτικού εισοδήματος, αύξηση της αξί</w:t>
      </w:r>
      <w:r>
        <w:rPr>
          <w:rFonts w:eastAsia="Times New Roman" w:cs="Times New Roman"/>
          <w:szCs w:val="24"/>
        </w:rPr>
        <w:t xml:space="preserve">ας των εισροών, αύξηση της αξίας των εξαγωγών. </w:t>
      </w:r>
    </w:p>
    <w:p w14:paraId="09F87B3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η καταστροφική και φοροεισπρακτική πολιτική που επιβάλλετε στον αγροτικό τομέα είναι το καταστροφικό </w:t>
      </w:r>
      <w:proofErr w:type="spellStart"/>
      <w:r>
        <w:rPr>
          <w:rFonts w:eastAsia="Times New Roman" w:cs="Times New Roman"/>
          <w:szCs w:val="24"/>
        </w:rPr>
        <w:t>Round</w:t>
      </w:r>
      <w:proofErr w:type="spellEnd"/>
      <w:r>
        <w:rPr>
          <w:rFonts w:eastAsia="Times New Roman" w:cs="Times New Roman"/>
          <w:szCs w:val="24"/>
        </w:rPr>
        <w:t xml:space="preserve"> </w:t>
      </w:r>
      <w:proofErr w:type="spellStart"/>
      <w:r>
        <w:rPr>
          <w:rFonts w:eastAsia="Times New Roman" w:cs="Times New Roman"/>
          <w:szCs w:val="24"/>
        </w:rPr>
        <w:t>up</w:t>
      </w:r>
      <w:proofErr w:type="spellEnd"/>
      <w:r>
        <w:rPr>
          <w:rFonts w:eastAsia="Times New Roman" w:cs="Times New Roman"/>
          <w:szCs w:val="24"/>
        </w:rPr>
        <w:t>. Και όσοι δεν το ξέρουν, είναι το φυτοφάρμακο, που όπου πέσει, δεν φυτρώνει τίποτα. Αυτή είνα</w:t>
      </w:r>
      <w:r>
        <w:rPr>
          <w:rFonts w:eastAsia="Times New Roman" w:cs="Times New Roman"/>
          <w:szCs w:val="24"/>
        </w:rPr>
        <w:t>ι η πολιτική σας για την αγροτική οικονομία, την αγροτική παραγωγή, τον Έλληνα αγρότη!</w:t>
      </w:r>
    </w:p>
    <w:p w14:paraId="09F87B3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Σπείρατε ανέμους και θα θερίσετε πολύ σύντομα θύελλες. Βγείτε στα χωριά από εδώ και πέρα και θα τα πούμε.</w:t>
      </w:r>
    </w:p>
    <w:p w14:paraId="09F87B3C" w14:textId="77777777" w:rsidR="0008105D" w:rsidRDefault="003C36B0">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w:t>
      </w:r>
      <w:r>
        <w:rPr>
          <w:rFonts w:eastAsia="Times New Roman"/>
          <w:bCs/>
        </w:rPr>
        <w:t>του κυρίου Βουλευτή)</w:t>
      </w:r>
    </w:p>
    <w:p w14:paraId="09F87B3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το τελευταίο, κύριε Τζελέπη, είναι η συνεισφορά στην εθνική συνεννόηση;</w:t>
      </w:r>
    </w:p>
    <w:p w14:paraId="09F87B3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Τελειώνοντας, κύριε Πρόεδρε, θα ήθελα να πω ότι πλέον τη </w:t>
      </w:r>
      <w:r>
        <w:rPr>
          <w:rFonts w:eastAsia="Times New Roman" w:cs="Times New Roman"/>
          <w:szCs w:val="24"/>
        </w:rPr>
        <w:t>σ</w:t>
      </w:r>
      <w:r>
        <w:rPr>
          <w:rFonts w:eastAsia="Times New Roman" w:cs="Times New Roman"/>
          <w:szCs w:val="24"/>
        </w:rPr>
        <w:t>υγκυβέρνηση την έχει πάρει χαμπάρι ο ελληνικός λαό</w:t>
      </w:r>
      <w:r>
        <w:rPr>
          <w:rFonts w:eastAsia="Times New Roman" w:cs="Times New Roman"/>
          <w:szCs w:val="24"/>
        </w:rPr>
        <w:t>ς και η κλεψύδρα του χρόνου σας έχει αρχίσει να μετρά αντίστροφα. Γι’ αυτό και δεν προτιθέμεθα να δώσουμε θετική ψήφο σε έναν προϋπολογισμό χωρίς αναπτυξιακή προοπτική, κοινωνικά άδικο, που βασίζεται σε μια καθεστωτικού τύπου ολοκληρωτική φοροεισπρακτική π</w:t>
      </w:r>
      <w:r>
        <w:rPr>
          <w:rFonts w:eastAsia="Times New Roman" w:cs="Times New Roman"/>
          <w:szCs w:val="24"/>
        </w:rPr>
        <w:t>ολιτική. Δεν ψηφίζουμε έναν προϋπολογισμό που εγκλωβίζει τη χώρα στο βάθος της βλάβης που εσείς της προκαλέσατε.</w:t>
      </w:r>
    </w:p>
    <w:p w14:paraId="09F87B3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B40" w14:textId="77777777" w:rsidR="0008105D" w:rsidRDefault="003C36B0">
      <w:pPr>
        <w:spacing w:after="0"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ΠΑΣΟΚ-ΔΗΜΑΡ)</w:t>
      </w:r>
      <w:r>
        <w:rPr>
          <w:rFonts w:eastAsia="Times New Roman" w:cs="Times New Roman"/>
          <w:szCs w:val="24"/>
        </w:rPr>
        <w:t xml:space="preserve"> </w:t>
      </w:r>
    </w:p>
    <w:p w14:paraId="09F87B41" w14:textId="77777777" w:rsidR="0008105D" w:rsidRDefault="003C36B0">
      <w:pPr>
        <w:spacing w:after="0"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w:t>
      </w:r>
      <w:r>
        <w:rPr>
          <w:rFonts w:eastAsia="Times New Roman" w:cs="Times New Roman"/>
        </w:rPr>
        <w:t>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 τον τρόπο οργάνωσης και</w:t>
      </w:r>
      <w:r>
        <w:rPr>
          <w:rFonts w:eastAsia="Times New Roman" w:cs="Times New Roman"/>
        </w:rPr>
        <w:t xml:space="preserve"> λειτουργίας της Βουλής, σαράντα επτά μαθήτριες και μαθητές και δύο εκπαιδευτικοί συνοδοί τους από το Γυμνάσιο Κυπαρισσίας Μεσσηνίας. </w:t>
      </w:r>
    </w:p>
    <w:p w14:paraId="09F87B42"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9F87B43" w14:textId="77777777" w:rsidR="0008105D" w:rsidRDefault="003C36B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9F87B44" w14:textId="77777777" w:rsidR="0008105D" w:rsidRDefault="003C36B0">
      <w:pPr>
        <w:spacing w:after="0" w:line="600" w:lineRule="auto"/>
        <w:ind w:firstLine="720"/>
        <w:jc w:val="both"/>
        <w:rPr>
          <w:rFonts w:eastAsia="Times New Roman" w:cs="Times New Roman"/>
        </w:rPr>
      </w:pPr>
      <w:r>
        <w:rPr>
          <w:rFonts w:eastAsia="Times New Roman" w:cs="Times New Roman"/>
        </w:rPr>
        <w:t>Τον λόγο έχει η Αναπληρώτρια Υπουργός Εργασί</w:t>
      </w:r>
      <w:r>
        <w:rPr>
          <w:rFonts w:eastAsia="Times New Roman" w:cs="Times New Roman"/>
        </w:rPr>
        <w:t xml:space="preserve">ας, Κοινωνικής Ασφάλισης και Κοινωνικής Αλληλεγγύης κ. Αντωνοπούλου. </w:t>
      </w:r>
    </w:p>
    <w:p w14:paraId="09F87B45" w14:textId="77777777" w:rsidR="0008105D" w:rsidRDefault="003C36B0">
      <w:pPr>
        <w:spacing w:after="0" w:line="600" w:lineRule="auto"/>
        <w:ind w:firstLine="720"/>
        <w:jc w:val="both"/>
        <w:rPr>
          <w:rFonts w:eastAsia="Times New Roman" w:cs="Times New Roman"/>
        </w:rPr>
      </w:pPr>
      <w:r>
        <w:rPr>
          <w:rFonts w:eastAsia="Times New Roman" w:cs="Times New Roman"/>
          <w:b/>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rPr>
        <w:t>Κύριε Πρόεδρε, κυρίες και κύριοι Βουλευτές, αυτός ο προϋπολογισμός είναι ο δεύτερος</w:t>
      </w:r>
      <w:r>
        <w:rPr>
          <w:rFonts w:eastAsia="Times New Roman" w:cs="Times New Roman"/>
        </w:rPr>
        <w:t xml:space="preserve"> που καταθέτει η Κυβέρνησή μας. Όπως και ο πρώτος, έτσι και ο προϋπολογισμός του 2017 έχει ως στόχο τη σύζευξη της δημοσιονομικής ισορροπίας με έναν επιμερισμό των βαρών, ο οποίος είναι δίκαιος όσον αφορά τη δημοσιονομική πολιτική μας.</w:t>
      </w:r>
    </w:p>
    <w:p w14:paraId="09F87B46" w14:textId="77777777" w:rsidR="0008105D" w:rsidRDefault="003C36B0">
      <w:pPr>
        <w:spacing w:after="0" w:line="600" w:lineRule="auto"/>
        <w:ind w:firstLine="720"/>
        <w:jc w:val="both"/>
        <w:rPr>
          <w:rFonts w:eastAsia="Times New Roman" w:cs="Times New Roman"/>
        </w:rPr>
      </w:pPr>
      <w:r>
        <w:rPr>
          <w:rFonts w:eastAsia="Times New Roman" w:cs="Times New Roman"/>
        </w:rPr>
        <w:t>Καταλαβαίνω ότι υπάρ</w:t>
      </w:r>
      <w:r>
        <w:rPr>
          <w:rFonts w:eastAsia="Times New Roman" w:cs="Times New Roman"/>
        </w:rPr>
        <w:t>χουν εντάσεις, ότι υπάρχει το Βήμα στο οποίο εκπρόσωποι των κομμάτων ανεβαίνουν σήμερα και καταγγέλλουν, αλλά θα ήθελα να ξεκινήσω -</w:t>
      </w:r>
      <w:r>
        <w:rPr>
          <w:rFonts w:eastAsia="Times New Roman" w:cs="Times New Roman"/>
        </w:rPr>
        <w:t xml:space="preserve"> </w:t>
      </w:r>
      <w:r>
        <w:rPr>
          <w:rFonts w:eastAsia="Times New Roman" w:cs="Times New Roman"/>
        </w:rPr>
        <w:t>και στη συνέχεια της ομιλίας μου θα διευκρινίσω κάποια θέματα</w:t>
      </w:r>
      <w:r>
        <w:rPr>
          <w:rFonts w:eastAsia="Times New Roman" w:cs="Times New Roman"/>
        </w:rPr>
        <w:t xml:space="preserve"> </w:t>
      </w:r>
      <w:r>
        <w:rPr>
          <w:rFonts w:eastAsia="Times New Roman" w:cs="Times New Roman"/>
        </w:rPr>
        <w:t>- λέγοντας ότι η εκτέλεση του προϋπολογισμού και η επίτευξη τ</w:t>
      </w:r>
      <w:r>
        <w:rPr>
          <w:rFonts w:eastAsia="Times New Roman" w:cs="Times New Roman"/>
        </w:rPr>
        <w:t xml:space="preserve">ων στόχων του προγράμματος προσαρμογής, παρά την ανακατανομή των δημοσιονομικών βαρών, εξακολουθεί και παραμένει μια διαδικασία που στόχος της Κυβέρνησής μας είναι να λήξει. Ταυτόχρονα, όμως, αυτή η </w:t>
      </w:r>
      <w:proofErr w:type="spellStart"/>
      <w:r>
        <w:rPr>
          <w:rFonts w:eastAsia="Times New Roman" w:cs="Times New Roman"/>
        </w:rPr>
        <w:t>υποχρεωτικότητα</w:t>
      </w:r>
      <w:proofErr w:type="spellEnd"/>
      <w:r>
        <w:rPr>
          <w:rFonts w:eastAsia="Times New Roman" w:cs="Times New Roman"/>
        </w:rPr>
        <w:t xml:space="preserve"> που υπάρχει δρομολογεί εξελίξεις που θα μ</w:t>
      </w:r>
      <w:r>
        <w:rPr>
          <w:rFonts w:eastAsia="Times New Roman" w:cs="Times New Roman"/>
        </w:rPr>
        <w:t xml:space="preserve">ας επιτρέψουν να λήξει, που θα μας επιτρέψουν να βγούμε από τον φαύλο κύκλο του παρελθόντος. </w:t>
      </w:r>
    </w:p>
    <w:p w14:paraId="09F87B47" w14:textId="77777777" w:rsidR="0008105D" w:rsidRDefault="003C36B0">
      <w:pPr>
        <w:spacing w:after="0" w:line="600" w:lineRule="auto"/>
        <w:ind w:firstLine="720"/>
        <w:jc w:val="both"/>
        <w:rPr>
          <w:rFonts w:eastAsia="Times New Roman" w:cs="Times New Roman"/>
        </w:rPr>
      </w:pPr>
      <w:r>
        <w:rPr>
          <w:rFonts w:eastAsia="Times New Roman" w:cs="Times New Roman"/>
        </w:rPr>
        <w:t>Η επιδιωκόμενη ολοκλήρωση της δεύτερης αξιολόγησης, η ένταξη της χώρας στον μηχανισμό ποσοτικής χαλάρωσης φαντάζομαι ότι είναι στόχοι κοινοί όλων των κομμάτων, γι</w:t>
      </w:r>
      <w:r>
        <w:rPr>
          <w:rFonts w:eastAsia="Times New Roman" w:cs="Times New Roman"/>
        </w:rPr>
        <w:t>ατί θα επιθυμούν τη βελτίωση του οικονομικού και κοινωνικού κλίματος στη χώρα μας.</w:t>
      </w:r>
    </w:p>
    <w:p w14:paraId="09F87B48" w14:textId="77777777" w:rsidR="0008105D" w:rsidRDefault="003C36B0">
      <w:pPr>
        <w:spacing w:after="0" w:line="600" w:lineRule="auto"/>
        <w:ind w:firstLine="720"/>
        <w:jc w:val="both"/>
        <w:rPr>
          <w:rFonts w:eastAsia="Times New Roman" w:cs="Times New Roman"/>
        </w:rPr>
      </w:pPr>
      <w:r>
        <w:rPr>
          <w:rFonts w:eastAsia="Times New Roman" w:cs="Times New Roman"/>
        </w:rPr>
        <w:t>Έτσι, λοιπόν, επειδή ακριβώς ο στόχος μας είναι η άρση των κεφαλαιακών περιορισμών, η αποκατάσταση της ρευστότητας στις επιχειρήσεις και γενικά ο στόχος μας είναι να βοηθήσε</w:t>
      </w:r>
      <w:r>
        <w:rPr>
          <w:rFonts w:eastAsia="Times New Roman" w:cs="Times New Roman"/>
        </w:rPr>
        <w:t>ι να περάσουμε σαν κοινωνία σε πιο ήρεμα νερά, ο προϋπολογισμός του 2017 θέτει προϋποθέσεις ακριβώς για να επιτύχουμε αυτόν τον στόχο.</w:t>
      </w:r>
    </w:p>
    <w:p w14:paraId="09F87B49" w14:textId="77777777" w:rsidR="0008105D" w:rsidRDefault="003C36B0">
      <w:pPr>
        <w:spacing w:after="0" w:line="600" w:lineRule="auto"/>
        <w:ind w:firstLine="720"/>
        <w:jc w:val="both"/>
        <w:rPr>
          <w:rFonts w:eastAsia="Times New Roman" w:cs="Times New Roman"/>
          <w:szCs w:val="24"/>
        </w:rPr>
      </w:pPr>
      <w:r>
        <w:rPr>
          <w:rFonts w:eastAsia="Times New Roman" w:cs="Times New Roman"/>
        </w:rPr>
        <w:t xml:space="preserve">Οι διαμαρτυρίες αναμενόμενες. Όμως, πρέπει να </w:t>
      </w:r>
      <w:proofErr w:type="spellStart"/>
      <w:r>
        <w:rPr>
          <w:rFonts w:eastAsia="Times New Roman" w:cs="Times New Roman"/>
        </w:rPr>
        <w:t>αναστοχαστούμε</w:t>
      </w:r>
      <w:proofErr w:type="spellEnd"/>
      <w:r>
        <w:rPr>
          <w:rFonts w:eastAsia="Times New Roman" w:cs="Times New Roman"/>
        </w:rPr>
        <w:t xml:space="preserve"> και επιτέλους να συμφωνήσουμε σε κάποια μίνιμουμ σημεία να υ</w:t>
      </w:r>
      <w:r>
        <w:rPr>
          <w:rFonts w:eastAsia="Times New Roman" w:cs="Times New Roman"/>
        </w:rPr>
        <w:t xml:space="preserve">πάρχει συναίνεση, ακριβώς γιατί πρέπει να βάλουμε τη χώρα και το καλό των πολιτών μας πάνω απ’ αυτού του είδους τις αντιπαραθέσεις, τις οποίες βιώνουμε εδώ και πάρα πολλούς μήνες. </w:t>
      </w:r>
    </w:p>
    <w:p w14:paraId="09F87B4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Ποιος αμφισβητεί ότι η οικονομία έχει ήδη εισέλθει σε μια σταθερότητα; Άκου</w:t>
      </w:r>
      <w:r>
        <w:rPr>
          <w:rFonts w:eastAsia="Times New Roman" w:cs="Times New Roman"/>
          <w:szCs w:val="24"/>
        </w:rPr>
        <w:t xml:space="preserve">σα από αρκετούς εισηγητές, από αρκετούς ομιλητές ότι τα στοιχεία είναι λάθος, ότι κάνουμε συγκρίσεις λανθασμένες. </w:t>
      </w:r>
    </w:p>
    <w:p w14:paraId="09F87B4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ήθελα να ρωτήσω το εξής: Ποιος αμφισβητεί ότι υπάρχει όσον αφορά τον ακαθάριστο σχηματισμό παγίου κεφαλαίου αύξηση κατά 2,4%; Οι ξένες επε</w:t>
      </w:r>
      <w:r>
        <w:rPr>
          <w:rFonts w:eastAsia="Times New Roman" w:cs="Times New Roman"/>
          <w:szCs w:val="24"/>
        </w:rPr>
        <w:t>νδύσεις έχουν αυξηθεί, αν συγκρίνουμε τα προηγούμενα δυο χρόνια και φέτος, κατά 99%, δηλαδή πήγαμε από τα 684 εκατομμύρια στα 1,3 δισεκατομμύρια. Αυτά δεν είναι αληθινά νούμερα; Από πού τα βγάζουμε; Πού στηριζόμαστε και λέμε ότι όλες οι ενδείξεις είναι στη</w:t>
      </w:r>
      <w:r>
        <w:rPr>
          <w:rFonts w:eastAsia="Times New Roman" w:cs="Times New Roman"/>
          <w:szCs w:val="24"/>
        </w:rPr>
        <w:t xml:space="preserve"> σωστή κατεύθυνση, κατεύθυνση που μας αφήνει να έχουμε μια αισιοδοξία;</w:t>
      </w:r>
    </w:p>
    <w:p w14:paraId="09F87B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Όταν κοιτάμε τις νέες θέσεις εργασίας εποχικά προσαρμοσμένες, υπάρχει αύξηση; Σε νέες θέσεις μισθωτής εργασίας σύμφωνα με την ΕΡΓΑΝΗ υπάρχει αύξηση; Όταν κοιτάμε το ποσοστό της ανεργίας</w:t>
      </w:r>
      <w:r>
        <w:rPr>
          <w:rFonts w:eastAsia="Times New Roman" w:cs="Times New Roman"/>
          <w:szCs w:val="24"/>
        </w:rPr>
        <w:t>, δεν θα συμφωνήσουμε όλοι ότι έχουμε σήμερα, σε σχέση με αυτό που παραλάβαμε, όχι αυτό που δημιουργήσαμε, τουλάχιστον εκατό χιλιάδες θέσεις λιγότερες όσον αφορά τους ανέργους; Δεν θα συμφωνήσουμε ότι έχουμε διακόσιες χιλιάδες θέσεις, οι οποίες αναδεικνύου</w:t>
      </w:r>
      <w:r>
        <w:rPr>
          <w:rFonts w:eastAsia="Times New Roman" w:cs="Times New Roman"/>
          <w:szCs w:val="24"/>
        </w:rPr>
        <w:t>ν ότι η απασχόληση από τον Ιανουάριο του 2015 μέχρι σήμερα έχει αυξηθεί κατά διακόσιες χιλιάδες θέσεις; Δηλαδή, δεν μειώνεται η ανεργία απλώς επειδή έχουμε την εκροή των συμπολιτών μας, που μπορούν να βρουν μια θέση εργασίας στο εξωτερικό, έχουμε καθαρή αύ</w:t>
      </w:r>
      <w:r>
        <w:rPr>
          <w:rFonts w:eastAsia="Times New Roman" w:cs="Times New Roman"/>
          <w:szCs w:val="24"/>
        </w:rPr>
        <w:t>ξηση της απασχόλησης.</w:t>
      </w:r>
    </w:p>
    <w:p w14:paraId="09F87B4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Δείκτης οικονομικού κλίματος, δείκτης επιχειρηματικών προσδοκιών στη βιομηχανία, δείκτης προμηθειών </w:t>
      </w:r>
      <w:r>
        <w:rPr>
          <w:rFonts w:eastAsia="Times New Roman" w:cs="Times New Roman"/>
          <w:szCs w:val="24"/>
          <w:lang w:val="en-US"/>
        </w:rPr>
        <w:t>manager</w:t>
      </w:r>
      <w:r>
        <w:rPr>
          <w:rFonts w:eastAsia="Times New Roman" w:cs="Times New Roman"/>
          <w:szCs w:val="24"/>
        </w:rPr>
        <w:t>, όλοι παρουσιάζουν θετικά πρόσημα τους τελευταίους οκτώ, εννέα μήνες. Ας έρθουμε, λοιπόν, τώρα να συμφωνήσουμε ότι τα τελευταί</w:t>
      </w:r>
      <w:r>
        <w:rPr>
          <w:rFonts w:eastAsia="Times New Roman" w:cs="Times New Roman"/>
          <w:szCs w:val="24"/>
        </w:rPr>
        <w:t xml:space="preserve">α δυο τρίμηνα έχουμε θετικούς ρυθμούς μεγέθυνσης του ΑΕΠ. </w:t>
      </w:r>
    </w:p>
    <w:p w14:paraId="09F87B4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αλλεπάλληλες συναντήσεις του Πρωθυπουργού με ηγέτες χωρών, στις οποίες αναφέρθηκε προηγουμένως η κ. </w:t>
      </w:r>
      <w:proofErr w:type="spellStart"/>
      <w:r>
        <w:rPr>
          <w:rFonts w:eastAsia="Times New Roman" w:cs="Times New Roman"/>
          <w:szCs w:val="24"/>
        </w:rPr>
        <w:t>Βούλτεψη</w:t>
      </w:r>
      <w:proofErr w:type="spellEnd"/>
      <w:r>
        <w:rPr>
          <w:rFonts w:eastAsia="Times New Roman" w:cs="Times New Roman"/>
          <w:szCs w:val="24"/>
        </w:rPr>
        <w:t>, πρέπει και μπορεί να ιδωθεί από δυο τελείως διαφορετικές οπτικές γωνίες. Εμείς λέμε,</w:t>
      </w:r>
      <w:r>
        <w:rPr>
          <w:rFonts w:eastAsia="Times New Roman" w:cs="Times New Roman"/>
          <w:szCs w:val="24"/>
        </w:rPr>
        <w:t xml:space="preserve"> λοιπόν, ότι έχει ανακτηθεί η θετική εικόνα της Ελλάδας στο εξωτερικό. Δεν έχουν γίνει αυτές οι συναντήσεις και δεν έχουν έρθει οι πολιτικοί ηγέτες απλώς επειδή θα θέλανε να περάσουν από την Ελλάδα για μια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δυο ώρες από τη ζωή τους, έχουν έρθει ακριβώς γι</w:t>
      </w:r>
      <w:r>
        <w:rPr>
          <w:rFonts w:eastAsia="Times New Roman" w:cs="Times New Roman"/>
          <w:szCs w:val="24"/>
        </w:rPr>
        <w:t>ατί δείχνουν τη στήριξή τους και γιατί ο Πρωθυπουργός έχει πετύχει να αλλάξει η εικόνα της χώρας στο εξωτερικό.</w:t>
      </w:r>
    </w:p>
    <w:p w14:paraId="09F87B4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Τώρα θα ήθελα να αφιερώσω λίγα λεπτά, να μιλήσω πολύ συγκεκριμένα για το πώς αυτή η Κυβέρνηση στον χώρο, στον οποίο εγώ είμαι υπεύθυνη, δεν ξέρε</w:t>
      </w:r>
      <w:r>
        <w:rPr>
          <w:rFonts w:eastAsia="Times New Roman" w:cs="Times New Roman"/>
          <w:szCs w:val="24"/>
        </w:rPr>
        <w:t>ι τι της γίνεται, γιατί αυτό ακούω συνέχεια, ότι δεν ξέρουμε τι κάνουμε, ούτε εμπειρία έχουμε ούτε στόχους έχουμε, στο κενό βρισκόμαστε.</w:t>
      </w:r>
    </w:p>
    <w:p w14:paraId="09F87B5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γνωρίζετε, τον Ιανουάριο του 2015 τα υποστηρικτικά προγράμματα για τους ανέργους, τα οποία χρηματοδοτούνται από το</w:t>
      </w:r>
      <w:r>
        <w:rPr>
          <w:rFonts w:eastAsia="Times New Roman" w:cs="Times New Roman"/>
          <w:szCs w:val="24"/>
        </w:rPr>
        <w:t xml:space="preserve"> Ευρωπαϊκό Κοινοτικό Ταμείο και συγχρηματοδοτούνται από τη χώρα, είχαν για την περίοδο 2014-2020 προταθεί σαν </w:t>
      </w:r>
      <w:proofErr w:type="spellStart"/>
      <w:r>
        <w:rPr>
          <w:rFonts w:eastAsia="Times New Roman" w:cs="Times New Roman"/>
          <w:szCs w:val="24"/>
        </w:rPr>
        <w:t>εμπροσθοβαρή</w:t>
      </w:r>
      <w:proofErr w:type="spellEnd"/>
      <w:r>
        <w:rPr>
          <w:rFonts w:eastAsia="Times New Roman" w:cs="Times New Roman"/>
          <w:szCs w:val="24"/>
        </w:rPr>
        <w:t xml:space="preserve"> έργα από την προηγούμενη κυβέρνηση, απορροφώντας 750 εκατομμύρια από τα 950 εκατομμύρια που είχε στη διάθεσή της η χώρα για την προγρ</w:t>
      </w:r>
      <w:r>
        <w:rPr>
          <w:rFonts w:eastAsia="Times New Roman" w:cs="Times New Roman"/>
          <w:szCs w:val="24"/>
        </w:rPr>
        <w:t>αμματική περίοδο 2014-2020.</w:t>
      </w:r>
    </w:p>
    <w:p w14:paraId="09F87B5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αναρωτιέμαι, αν δεν κάναμε εμείς τις αναπροσαρμογές που κάναμε μετά τον πρώτο χρόνο, που θα είχαμε ξοδέψει 750 εκατομμύρια –</w:t>
      </w:r>
      <w:r>
        <w:rPr>
          <w:rFonts w:eastAsia="Times New Roman" w:cs="Times New Roman"/>
          <w:szCs w:val="24"/>
        </w:rPr>
        <w:t xml:space="preserve"> </w:t>
      </w:r>
      <w:r>
        <w:rPr>
          <w:rFonts w:eastAsia="Times New Roman" w:cs="Times New Roman"/>
          <w:szCs w:val="24"/>
        </w:rPr>
        <w:t>πολύ καλό θα ήταν αυτό για την Κυβέρνησή μας, όπως και για οποιονδήποτε ήταν εκεί το 2015</w:t>
      </w:r>
      <w:r>
        <w:rPr>
          <w:rFonts w:eastAsia="Times New Roman" w:cs="Times New Roman"/>
          <w:szCs w:val="24"/>
        </w:rPr>
        <w:t xml:space="preserve"> </w:t>
      </w:r>
      <w:r>
        <w:rPr>
          <w:rFonts w:eastAsia="Times New Roman" w:cs="Times New Roman"/>
          <w:szCs w:val="24"/>
        </w:rPr>
        <w:t>- τον επό</w:t>
      </w:r>
      <w:r>
        <w:rPr>
          <w:rFonts w:eastAsia="Times New Roman" w:cs="Times New Roman"/>
          <w:szCs w:val="24"/>
        </w:rPr>
        <w:t xml:space="preserve">μενο χρόνο, από την αρχή του 2016 μέχρι το 2020, τι ακριβώς θα μπορούσαμε να υλοποιήσουμε με 200 εκατομμύρια; </w:t>
      </w:r>
    </w:p>
    <w:p w14:paraId="09F87B5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Άρα, όταν βάζουμε στόχους και όταν κάνουμε τον προγραμματισμό μας, η διαχείριση στηρίζεται σε βαθιά γνώση και σε πολύ βαθιά αίσθηση ευθύνης απένα</w:t>
      </w:r>
      <w:r>
        <w:rPr>
          <w:rFonts w:eastAsia="Times New Roman" w:cs="Times New Roman"/>
          <w:szCs w:val="24"/>
        </w:rPr>
        <w:t xml:space="preserve">ντι στους πολίτες. </w:t>
      </w:r>
    </w:p>
    <w:p w14:paraId="09F87B53"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09F87B54" w14:textId="77777777" w:rsidR="0008105D" w:rsidRDefault="003C36B0">
      <w:pPr>
        <w:spacing w:after="0" w:line="600" w:lineRule="auto"/>
        <w:ind w:firstLine="720"/>
        <w:jc w:val="both"/>
        <w:rPr>
          <w:rFonts w:eastAsia="Times New Roman"/>
          <w:szCs w:val="24"/>
        </w:rPr>
      </w:pPr>
      <w:r>
        <w:rPr>
          <w:rFonts w:eastAsia="Times New Roman"/>
          <w:szCs w:val="24"/>
        </w:rPr>
        <w:t>Ένα λεπτό παρακαλώ, κύριε Πρόεδρε.</w:t>
      </w:r>
    </w:p>
    <w:p w14:paraId="09F87B55" w14:textId="77777777" w:rsidR="0008105D" w:rsidRDefault="003C36B0">
      <w:pPr>
        <w:spacing w:after="0" w:line="600" w:lineRule="auto"/>
        <w:ind w:firstLine="720"/>
        <w:jc w:val="both"/>
        <w:rPr>
          <w:rFonts w:eastAsia="Times New Roman"/>
          <w:szCs w:val="24"/>
        </w:rPr>
      </w:pPr>
      <w:r>
        <w:rPr>
          <w:rFonts w:eastAsia="Times New Roman"/>
          <w:szCs w:val="24"/>
        </w:rPr>
        <w:t>Προχωρήσαμε, λοιπόν, με αυτόν τον ανασχεδιασμό. Καταλήξαμε να βγάζουμε πλέον τέτοιου είδους προγράμματα υποστηρικτικά</w:t>
      </w:r>
      <w:r>
        <w:rPr>
          <w:rFonts w:eastAsia="Times New Roman"/>
          <w:szCs w:val="24"/>
        </w:rPr>
        <w:t xml:space="preserve"> στους ανέργους, που παρ</w:t>
      </w:r>
      <w:r>
        <w:rPr>
          <w:rFonts w:eastAsia="Times New Roman"/>
          <w:szCs w:val="24"/>
        </w:rPr>
        <w:t xml:space="preserve">’ </w:t>
      </w:r>
      <w:r>
        <w:rPr>
          <w:rFonts w:eastAsia="Times New Roman"/>
          <w:szCs w:val="24"/>
        </w:rPr>
        <w:t xml:space="preserve">ότι η ανεργία πέφτει, αργά αλλά σταθερά </w:t>
      </w:r>
      <w:proofErr w:type="spellStart"/>
      <w:r>
        <w:rPr>
          <w:rFonts w:eastAsia="Times New Roman"/>
          <w:szCs w:val="24"/>
        </w:rPr>
        <w:t>απομειώνεται</w:t>
      </w:r>
      <w:proofErr w:type="spellEnd"/>
      <w:r>
        <w:rPr>
          <w:rFonts w:eastAsia="Times New Roman"/>
          <w:szCs w:val="24"/>
        </w:rPr>
        <w:t>, όπως είπα και πριν -</w:t>
      </w:r>
      <w:r>
        <w:rPr>
          <w:rFonts w:eastAsia="Times New Roman"/>
          <w:szCs w:val="24"/>
        </w:rPr>
        <w:t xml:space="preserve"> </w:t>
      </w:r>
      <w:r>
        <w:rPr>
          <w:rFonts w:eastAsia="Times New Roman"/>
          <w:szCs w:val="24"/>
        </w:rPr>
        <w:t>δεν υπάρχει κα</w:t>
      </w:r>
      <w:r>
        <w:rPr>
          <w:rFonts w:eastAsia="Times New Roman"/>
          <w:szCs w:val="24"/>
        </w:rPr>
        <w:t>μ</w:t>
      </w:r>
      <w:r>
        <w:rPr>
          <w:rFonts w:eastAsia="Times New Roman"/>
          <w:szCs w:val="24"/>
        </w:rPr>
        <w:t>μία αμφιβολία</w:t>
      </w:r>
      <w:r>
        <w:rPr>
          <w:rFonts w:eastAsia="Times New Roman"/>
          <w:szCs w:val="24"/>
        </w:rPr>
        <w:t xml:space="preserve"> </w:t>
      </w:r>
      <w:r>
        <w:rPr>
          <w:rFonts w:eastAsia="Times New Roman"/>
          <w:szCs w:val="24"/>
        </w:rPr>
        <w:t>-, ταυτόχρονα τι βλέπουμε; Ότι περισσότεροι από τους ανέργους, αυτούς που έχουν απολυθεί πρόσφατα, αλλά κι αυτούς που έχουν απ</w:t>
      </w:r>
      <w:r>
        <w:rPr>
          <w:rFonts w:eastAsia="Times New Roman"/>
          <w:szCs w:val="24"/>
        </w:rPr>
        <w:t>ολυθεί πριν από τρία και τέσσερα χρόνια, εμφανίζονται στον ΟΑΕΔ και θέλουν να εγγραφούν. Γιατί; Γιατί αν πάρουμε ένα πρόγραμμα, όπως είναι η κοινωφελής εργασία, με τον σχεδιασμό που υπήρχε πριν, για κάθε θέση εργασίας που είχαν προκηρύξει οι προηγούμενες κ</w:t>
      </w:r>
      <w:r>
        <w:rPr>
          <w:rFonts w:eastAsia="Times New Roman"/>
          <w:szCs w:val="24"/>
        </w:rPr>
        <w:t>υβερνήσεις είχαμε πέντε ανέργους που ήθελαν να εγγραφούν. Σήμερα, για κάθε μία θέση, έχουμε δώδεκα. Έχουμε διπλασιάσει τον αριθμό αυτών οι οποίοι επιθυμούν να εγγραφούν, παρ</w:t>
      </w:r>
      <w:r>
        <w:rPr>
          <w:rFonts w:eastAsia="Times New Roman"/>
          <w:szCs w:val="24"/>
        </w:rPr>
        <w:t xml:space="preserve">’ </w:t>
      </w:r>
      <w:r>
        <w:rPr>
          <w:rFonts w:eastAsia="Times New Roman"/>
          <w:szCs w:val="24"/>
        </w:rPr>
        <w:t>ότι έχουμε λιγότερη ανεργία. Γιατί; Γιατί ο ΟΑΕΔ αναμορφώνεται, γιατί ο ΟΑΕΔ δίνε</w:t>
      </w:r>
      <w:r>
        <w:rPr>
          <w:rFonts w:eastAsia="Times New Roman"/>
          <w:szCs w:val="24"/>
        </w:rPr>
        <w:t>ι καλύτερες υπηρεσίες, γιατί ο προγραμματισμός μας αντιστοιχεί πολύ περισσότερο στις ανάγκες της αγοράς εργασίας και έτσι οι άνεργοι θέλουν να εγγραφούν.</w:t>
      </w:r>
    </w:p>
    <w:p w14:paraId="09F87B56" w14:textId="77777777" w:rsidR="0008105D" w:rsidRDefault="003C36B0">
      <w:pPr>
        <w:spacing w:after="0" w:line="600" w:lineRule="auto"/>
        <w:ind w:firstLine="720"/>
        <w:jc w:val="both"/>
        <w:rPr>
          <w:rFonts w:eastAsia="Times New Roman"/>
          <w:szCs w:val="24"/>
        </w:rPr>
      </w:pPr>
      <w:r>
        <w:rPr>
          <w:rFonts w:eastAsia="Times New Roman"/>
          <w:szCs w:val="24"/>
        </w:rPr>
        <w:t>Έρχεται, λοιπόν, η Αντιπολίτευση, κινδυνολογεί μονίμως και λέει</w:t>
      </w:r>
      <w:r>
        <w:rPr>
          <w:rFonts w:eastAsia="Times New Roman"/>
          <w:szCs w:val="24"/>
        </w:rPr>
        <w:t>:</w:t>
      </w:r>
      <w:r>
        <w:rPr>
          <w:rFonts w:eastAsia="Times New Roman"/>
          <w:szCs w:val="24"/>
        </w:rPr>
        <w:t xml:space="preserve"> «Α, εκτοξεύεται η ανεργία», όταν η αν</w:t>
      </w:r>
      <w:r>
        <w:rPr>
          <w:rFonts w:eastAsia="Times New Roman"/>
          <w:szCs w:val="24"/>
        </w:rPr>
        <w:t>εργία μειώνεται. Και τι στοιχεία χρησιμοποιούμε παραπλανητικά, όπως χρησιμοποιούμε σε πολλούς τομείς της οικονομίας μας; Χρησιμοποιούμε εκείνα τα στοιχεία επιλεκτικά. Για παράδειγμα, επειδή έχουμε καλύτερες υπηρεσίες στον ΟΑΕΔ σήμερα, η δική μας η Κυβέρνησ</w:t>
      </w:r>
      <w:r>
        <w:rPr>
          <w:rFonts w:eastAsia="Times New Roman"/>
          <w:szCs w:val="24"/>
        </w:rPr>
        <w:t xml:space="preserve">η, και επειδή έρχονται περισσότεροι άνεργοι να εγγραφούν, παίρνουν τους εγγεγραμμένους ανέργους, όχι τους ανέργους που υπάρχουν στην οικονομία και λένε «αυξήθηκε η ανεργία». Η ανεργία </w:t>
      </w:r>
      <w:proofErr w:type="spellStart"/>
      <w:r>
        <w:rPr>
          <w:rFonts w:eastAsia="Times New Roman"/>
          <w:szCs w:val="24"/>
        </w:rPr>
        <w:t>απομειώθηκε</w:t>
      </w:r>
      <w:proofErr w:type="spellEnd"/>
      <w:r>
        <w:rPr>
          <w:rFonts w:eastAsia="Times New Roman"/>
          <w:szCs w:val="24"/>
        </w:rPr>
        <w:t>. Να σταματήσουμε να λέμε ψέματα. Να σταματήσουμε να κινδυνολ</w:t>
      </w:r>
      <w:r>
        <w:rPr>
          <w:rFonts w:eastAsia="Times New Roman"/>
          <w:szCs w:val="24"/>
        </w:rPr>
        <w:t xml:space="preserve">ογούμε, διότι αυτό που έχουμε μπροστά μας, το μεγάλο </w:t>
      </w:r>
      <w:proofErr w:type="spellStart"/>
      <w:r>
        <w:rPr>
          <w:rFonts w:eastAsia="Times New Roman"/>
          <w:szCs w:val="24"/>
        </w:rPr>
        <w:t>διακύβευμα</w:t>
      </w:r>
      <w:proofErr w:type="spellEnd"/>
      <w:r>
        <w:rPr>
          <w:rFonts w:eastAsia="Times New Roman"/>
          <w:szCs w:val="24"/>
        </w:rPr>
        <w:t xml:space="preserve"> είναι πώς η οικονομία, πώς η κοινωνία θα μπορέσει να περάσει στην επόμενη μέρα.</w:t>
      </w:r>
    </w:p>
    <w:p w14:paraId="09F87B57" w14:textId="77777777" w:rsidR="0008105D" w:rsidRDefault="003C36B0">
      <w:pPr>
        <w:spacing w:after="0" w:line="600" w:lineRule="auto"/>
        <w:ind w:firstLine="720"/>
        <w:jc w:val="both"/>
        <w:rPr>
          <w:rFonts w:eastAsia="Times New Roman"/>
          <w:szCs w:val="24"/>
        </w:rPr>
      </w:pPr>
      <w:r>
        <w:rPr>
          <w:rFonts w:eastAsia="Times New Roman"/>
          <w:szCs w:val="24"/>
        </w:rPr>
        <w:t>Εμείς είμαστε αποφασισμένοι. Αλλάζουμε σελίδα. Δεν θα μείνουμε σαν αριστερή παρένθεση, αλλά σαν εκείνη η κυβέρνη</w:t>
      </w:r>
      <w:r>
        <w:rPr>
          <w:rFonts w:eastAsia="Times New Roman"/>
          <w:szCs w:val="24"/>
        </w:rPr>
        <w:t>ση που έβγαλε τη χώρα από το μνημόνιο. Ο φετινός προϋπολογισμός είναι ένα ακόμα βήμα το οποίο θα μας φέρει πιο κοντά σε αυτόν το</w:t>
      </w:r>
      <w:r>
        <w:rPr>
          <w:rFonts w:eastAsia="Times New Roman"/>
          <w:szCs w:val="24"/>
        </w:rPr>
        <w:t>ν</w:t>
      </w:r>
      <w:r>
        <w:rPr>
          <w:rFonts w:eastAsia="Times New Roman"/>
          <w:szCs w:val="24"/>
        </w:rPr>
        <w:t xml:space="preserve"> στόχο.</w:t>
      </w:r>
    </w:p>
    <w:p w14:paraId="09F87B58" w14:textId="77777777" w:rsidR="0008105D" w:rsidRDefault="003C36B0">
      <w:pPr>
        <w:spacing w:after="0" w:line="600" w:lineRule="auto"/>
        <w:ind w:firstLine="720"/>
        <w:jc w:val="both"/>
        <w:rPr>
          <w:rFonts w:eastAsia="Times New Roman"/>
          <w:szCs w:val="24"/>
        </w:rPr>
      </w:pPr>
      <w:r>
        <w:rPr>
          <w:rFonts w:eastAsia="Times New Roman"/>
          <w:szCs w:val="24"/>
        </w:rPr>
        <w:t>Ευχαριστώ.</w:t>
      </w:r>
    </w:p>
    <w:p w14:paraId="09F87B59"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7B5A"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Μπαλωμενάκης</w:t>
      </w:r>
      <w:proofErr w:type="spellEnd"/>
      <w:r>
        <w:rPr>
          <w:rFonts w:eastAsia="Times New Roman"/>
          <w:szCs w:val="24"/>
        </w:rPr>
        <w:t>, από τον ΣΥΡΙ</w:t>
      </w:r>
      <w:r>
        <w:rPr>
          <w:rFonts w:eastAsia="Times New Roman"/>
          <w:szCs w:val="24"/>
        </w:rPr>
        <w:t>ΖΑ, έχει τον λόγο.</w:t>
      </w:r>
    </w:p>
    <w:p w14:paraId="09F87B5B" w14:textId="77777777" w:rsidR="0008105D" w:rsidRDefault="003C36B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Εννοείται, κύριε Πρόεδρε –</w:t>
      </w:r>
      <w:r>
        <w:rPr>
          <w:rFonts w:eastAsia="Times New Roman"/>
          <w:szCs w:val="24"/>
        </w:rPr>
        <w:t xml:space="preserve"> </w:t>
      </w:r>
      <w:r>
        <w:rPr>
          <w:rFonts w:eastAsia="Times New Roman"/>
          <w:szCs w:val="24"/>
        </w:rPr>
        <w:t>δεν διακόπτω</w:t>
      </w:r>
      <w:r>
        <w:rPr>
          <w:rFonts w:eastAsia="Times New Roman"/>
          <w:szCs w:val="24"/>
        </w:rPr>
        <w:t xml:space="preserve"> </w:t>
      </w:r>
      <w:r>
        <w:rPr>
          <w:rFonts w:eastAsia="Times New Roman"/>
          <w:szCs w:val="24"/>
        </w:rPr>
        <w:t>- ότι εάν υπήρχε η δυνατότητα αντιλόγου, θα μιλούσα στην Υπουργό, διότι από αυτά που είπε τα περισσότερα είναι αναληθή.</w:t>
      </w:r>
    </w:p>
    <w:p w14:paraId="09F87B5C" w14:textId="77777777" w:rsidR="0008105D" w:rsidRDefault="003C36B0">
      <w:pPr>
        <w:spacing w:after="0" w:line="600" w:lineRule="auto"/>
        <w:ind w:firstLine="720"/>
        <w:jc w:val="both"/>
        <w:rPr>
          <w:rFonts w:eastAsia="Times New Roman"/>
          <w:szCs w:val="24"/>
        </w:rPr>
      </w:pPr>
      <w:r>
        <w:rPr>
          <w:rFonts w:eastAsia="Times New Roman"/>
          <w:b/>
          <w:szCs w:val="24"/>
        </w:rPr>
        <w:t>ΑΝΤΩΝ</w:t>
      </w:r>
      <w:r>
        <w:rPr>
          <w:rFonts w:eastAsia="Times New Roman"/>
          <w:b/>
          <w:szCs w:val="24"/>
        </w:rPr>
        <w:t>ΗΣ</w:t>
      </w:r>
      <w:r>
        <w:rPr>
          <w:rFonts w:eastAsia="Times New Roman"/>
          <w:b/>
          <w:szCs w:val="24"/>
        </w:rPr>
        <w:t xml:space="preserve"> ΜΠΑΛΩΜΕΝΑΚΗΣ: </w:t>
      </w:r>
      <w:r>
        <w:rPr>
          <w:rFonts w:eastAsia="Times New Roman"/>
          <w:szCs w:val="24"/>
        </w:rPr>
        <w:t>Πολλά «εάν» ακούγονται, πάρα πολλά «ε</w:t>
      </w:r>
      <w:r>
        <w:rPr>
          <w:rFonts w:eastAsia="Times New Roman"/>
          <w:szCs w:val="24"/>
        </w:rPr>
        <w:t>άν». Με τα «εάν», όμως, δεν γίνεται τίποτα.</w:t>
      </w:r>
    </w:p>
    <w:p w14:paraId="09F87B5D" w14:textId="77777777" w:rsidR="0008105D" w:rsidRDefault="003C36B0">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Επειδή αναφέρθηκε το όνομά μου, κύριε Πρόεδρε, θα ήθελα να μιλήσω για ένα λεπτό.</w:t>
      </w:r>
    </w:p>
    <w:p w14:paraId="09F87B5E"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νος):</w:t>
      </w:r>
      <w:r>
        <w:rPr>
          <w:rFonts w:eastAsia="Times New Roman"/>
          <w:szCs w:val="24"/>
        </w:rPr>
        <w:t xml:space="preserve"> Δεν αναφέρθηκε. Ήταν σαν να μην αναφέρθηκε, κυρία Υπουργέ, το όνομά σας.</w:t>
      </w:r>
    </w:p>
    <w:p w14:paraId="09F87B5F" w14:textId="77777777" w:rsidR="0008105D" w:rsidRDefault="003C36B0">
      <w:pPr>
        <w:spacing w:after="0" w:line="600" w:lineRule="auto"/>
        <w:ind w:firstLine="720"/>
        <w:jc w:val="center"/>
        <w:rPr>
          <w:rFonts w:eastAsia="Times New Roman"/>
          <w:szCs w:val="24"/>
        </w:rPr>
      </w:pPr>
      <w:r>
        <w:rPr>
          <w:rFonts w:eastAsia="Times New Roman"/>
          <w:szCs w:val="24"/>
        </w:rPr>
        <w:t>(Θόρυβος στην Αίθουσα)</w:t>
      </w:r>
    </w:p>
    <w:p w14:paraId="09F87B60" w14:textId="77777777" w:rsidR="0008105D" w:rsidRDefault="003C36B0">
      <w:pPr>
        <w:spacing w:after="0" w:line="600" w:lineRule="auto"/>
        <w:ind w:firstLine="720"/>
        <w:jc w:val="both"/>
        <w:rPr>
          <w:rFonts w:eastAsia="Times New Roman"/>
          <w:szCs w:val="24"/>
        </w:rPr>
      </w:pPr>
      <w:r>
        <w:rPr>
          <w:rFonts w:eastAsia="Times New Roman"/>
          <w:szCs w:val="24"/>
        </w:rPr>
        <w:t>Να μην καταγράφεται τίποτα.</w:t>
      </w:r>
    </w:p>
    <w:p w14:paraId="09F87B61" w14:textId="77777777" w:rsidR="0008105D" w:rsidRDefault="003C36B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p>
    <w:p w14:paraId="09F87B62" w14:textId="77777777" w:rsidR="0008105D" w:rsidRDefault="003C36B0">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w:t>
      </w:r>
    </w:p>
    <w:p w14:paraId="09F87B63" w14:textId="77777777" w:rsidR="0008105D" w:rsidRDefault="003C36B0">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κυρία Αντωνοπούλου, σας παρακαλώ.</w:t>
      </w:r>
    </w:p>
    <w:p w14:paraId="09F87B64" w14:textId="77777777" w:rsidR="0008105D" w:rsidRDefault="003C36B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p>
    <w:p w14:paraId="09F87B65" w14:textId="77777777" w:rsidR="0008105D" w:rsidRDefault="003C36B0">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w:t>
      </w:r>
    </w:p>
    <w:p w14:paraId="09F87B66"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Δεν έ</w:t>
      </w:r>
      <w:r>
        <w:rPr>
          <w:rFonts w:eastAsia="Times New Roman"/>
          <w:szCs w:val="24"/>
        </w:rPr>
        <w:t xml:space="preserve">χετε τον λόγο, κύριε </w:t>
      </w:r>
      <w:proofErr w:type="spellStart"/>
      <w:r>
        <w:rPr>
          <w:rFonts w:eastAsia="Times New Roman"/>
          <w:szCs w:val="24"/>
        </w:rPr>
        <w:t>Βρούτση</w:t>
      </w:r>
      <w:proofErr w:type="spellEnd"/>
      <w:r>
        <w:rPr>
          <w:rFonts w:eastAsia="Times New Roman"/>
          <w:szCs w:val="24"/>
        </w:rPr>
        <w:t>.</w:t>
      </w:r>
    </w:p>
    <w:p w14:paraId="09F87B67" w14:textId="77777777" w:rsidR="0008105D" w:rsidRDefault="003C36B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p>
    <w:p w14:paraId="09F87B68" w14:textId="77777777" w:rsidR="0008105D" w:rsidRDefault="003C36B0">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w:t>
      </w:r>
    </w:p>
    <w:p w14:paraId="09F87B69"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Αν ήταν ο καθένας εδώ μέσα στην Αίθουσα να φωνάζει φωναχτά τα αισθή</w:t>
      </w:r>
      <w:r>
        <w:rPr>
          <w:rFonts w:eastAsia="Times New Roman"/>
          <w:szCs w:val="24"/>
        </w:rPr>
        <w:t>ματά του και τα συναισθήματά του, θα γινόταν τουλάχιστον χάβρα.</w:t>
      </w:r>
    </w:p>
    <w:p w14:paraId="09F87B6A" w14:textId="77777777" w:rsidR="0008105D" w:rsidRDefault="003C36B0">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Μπαλωμενάκης</w:t>
      </w:r>
      <w:proofErr w:type="spellEnd"/>
      <w:r>
        <w:rPr>
          <w:rFonts w:eastAsia="Times New Roman"/>
          <w:szCs w:val="24"/>
        </w:rPr>
        <w:t xml:space="preserve"> έχει τον λόγο.</w:t>
      </w:r>
    </w:p>
    <w:p w14:paraId="09F87B6B" w14:textId="77777777" w:rsidR="0008105D" w:rsidRDefault="003C36B0">
      <w:pPr>
        <w:spacing w:after="0" w:line="600" w:lineRule="auto"/>
        <w:ind w:firstLine="720"/>
        <w:jc w:val="both"/>
        <w:rPr>
          <w:rFonts w:eastAsia="Times New Roman"/>
          <w:szCs w:val="24"/>
        </w:rPr>
      </w:pPr>
      <w:r>
        <w:rPr>
          <w:rFonts w:eastAsia="Times New Roman"/>
          <w:b/>
          <w:szCs w:val="24"/>
        </w:rPr>
        <w:t>ΑΝΤΩΝ</w:t>
      </w:r>
      <w:r>
        <w:rPr>
          <w:rFonts w:eastAsia="Times New Roman"/>
          <w:b/>
          <w:szCs w:val="24"/>
        </w:rPr>
        <w:t>ΗΣ</w:t>
      </w:r>
      <w:r>
        <w:rPr>
          <w:rFonts w:eastAsia="Times New Roman"/>
          <w:b/>
          <w:szCs w:val="24"/>
        </w:rPr>
        <w:t xml:space="preserve"> ΜΠΑΛΩΜΕΝΑΚΗΣ: </w:t>
      </w:r>
      <w:r>
        <w:rPr>
          <w:rFonts w:eastAsia="Times New Roman"/>
          <w:szCs w:val="24"/>
        </w:rPr>
        <w:t>Ευχαριστώ, πολύ, κύριε Πρόεδρε. Καλησπέρα σας.</w:t>
      </w:r>
    </w:p>
    <w:p w14:paraId="09F87B6C" w14:textId="77777777" w:rsidR="0008105D" w:rsidRDefault="003C36B0">
      <w:pPr>
        <w:spacing w:after="0" w:line="600" w:lineRule="auto"/>
        <w:ind w:firstLine="720"/>
        <w:jc w:val="both"/>
        <w:rPr>
          <w:rFonts w:eastAsia="Times New Roman"/>
          <w:szCs w:val="24"/>
        </w:rPr>
      </w:pPr>
      <w:r>
        <w:rPr>
          <w:rFonts w:eastAsia="Times New Roman"/>
          <w:szCs w:val="24"/>
        </w:rPr>
        <w:t>Γενικά μπορώ να παρατηρήσω κι εγώ με αφορμή αυτήν τη συζήτηση ότι όχι σπάνια γίνεται χρήση</w:t>
      </w:r>
      <w:r>
        <w:rPr>
          <w:rFonts w:eastAsia="Times New Roman"/>
          <w:szCs w:val="24"/>
        </w:rPr>
        <w:t xml:space="preserve"> πολλών στοιχείων με γενικό τρόπο και νομίζω ότι σε συνδυασμό με την παρελθοντολογία, την καταστροφολογία κάνουν ένα μείγμα εύκολης δημαγωγίας, θα έλεγα.</w:t>
      </w:r>
    </w:p>
    <w:p w14:paraId="09F87B6D" w14:textId="77777777" w:rsidR="0008105D" w:rsidRDefault="003C36B0">
      <w:pPr>
        <w:spacing w:after="0" w:line="600" w:lineRule="auto"/>
        <w:ind w:firstLine="720"/>
        <w:jc w:val="both"/>
        <w:rPr>
          <w:rFonts w:eastAsia="Times New Roman"/>
          <w:szCs w:val="24"/>
        </w:rPr>
      </w:pPr>
      <w:r>
        <w:rPr>
          <w:rFonts w:eastAsia="Times New Roman"/>
          <w:szCs w:val="24"/>
        </w:rPr>
        <w:t>Ήθελα να επικεντρώσω την ομιλία μου ακριβώς πάνω σε αυτό το φαινόμενο, γιατί παρατήρησα, με αφορμή ομι</w:t>
      </w:r>
      <w:r>
        <w:rPr>
          <w:rFonts w:eastAsia="Times New Roman"/>
          <w:szCs w:val="24"/>
        </w:rPr>
        <w:t>λία κάποιου επιφανούς στελέχους της Αντιπολίτευσης με οικονομικές γνώσεις, ότι η τεχνική γλώσσα πολλές φορές δημιουργεί ένα πεδίο δημαγωγίας. Παράδειγμα, η διεύρυνση της φορολογικής βάσης για την οποία κάνει λόγο ως έναν από τους στόχους ο προϋπολογισμός ε</w:t>
      </w:r>
      <w:r>
        <w:rPr>
          <w:rFonts w:eastAsia="Times New Roman"/>
          <w:szCs w:val="24"/>
        </w:rPr>
        <w:t>κλαμβάνεται συνήθως ως επιβολή νέων φόρων. Η διεύρυνση της φορολογικής βάσης όμως σημαίνει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ότι θα πληρώνουν περισσότεροι κι όχι ότι λιγότεροι θα πληρώνουν περισσότερα. Πιστεύω ότι πολλοί, όλοι μας συμφωνούμε σε αυτό, ότι αυτό σημαίνει περαιτέρω </w:t>
      </w:r>
      <w:r>
        <w:rPr>
          <w:rFonts w:eastAsia="Times New Roman"/>
          <w:szCs w:val="24"/>
        </w:rPr>
        <w:t xml:space="preserve">ότι θα περιοριστεί το φαινόμενο της φοροδιαφυγής, ότι δεν θα υπεξαιρείται σε τόσο μεγάλη έκταση ο ΦΠΑ, ότι το </w:t>
      </w:r>
      <w:proofErr w:type="spellStart"/>
      <w:r>
        <w:rPr>
          <w:rFonts w:eastAsia="Times New Roman"/>
          <w:szCs w:val="24"/>
        </w:rPr>
        <w:t>περιουσιολόγιο</w:t>
      </w:r>
      <w:proofErr w:type="spellEnd"/>
      <w:r>
        <w:rPr>
          <w:rFonts w:eastAsia="Times New Roman"/>
          <w:szCs w:val="24"/>
        </w:rPr>
        <w:t xml:space="preserve"> θα βγει από το στάδιο του ευχολόγιου και θα γίνει πράξη.</w:t>
      </w:r>
      <w:r>
        <w:rPr>
          <w:rFonts w:eastAsia="Times New Roman"/>
          <w:szCs w:val="24"/>
        </w:rPr>
        <w:t xml:space="preserve"> </w:t>
      </w:r>
      <w:r>
        <w:rPr>
          <w:rFonts w:eastAsia="Times New Roman"/>
          <w:szCs w:val="24"/>
        </w:rPr>
        <w:t>Σημαίνει γενικευμένη χρήση του πλαστικού χρήματος, των ηλεκτρονικών συναλλ</w:t>
      </w:r>
      <w:r>
        <w:rPr>
          <w:rFonts w:eastAsia="Times New Roman"/>
          <w:szCs w:val="24"/>
        </w:rPr>
        <w:t xml:space="preserve">αγών, όλα αυτά που </w:t>
      </w:r>
      <w:proofErr w:type="spellStart"/>
      <w:r>
        <w:rPr>
          <w:rFonts w:eastAsia="Times New Roman"/>
          <w:szCs w:val="24"/>
        </w:rPr>
        <w:t>αναγκαίως</w:t>
      </w:r>
      <w:proofErr w:type="spellEnd"/>
      <w:r>
        <w:rPr>
          <w:rFonts w:eastAsia="Times New Roman"/>
          <w:szCs w:val="24"/>
        </w:rPr>
        <w:t xml:space="preserve"> θα οδηγήσουν σε λιγότερη φοροδιαφυγή.</w:t>
      </w:r>
    </w:p>
    <w:p w14:paraId="09F87B6E" w14:textId="77777777" w:rsidR="0008105D" w:rsidRDefault="003C36B0">
      <w:pPr>
        <w:spacing w:after="0" w:line="600" w:lineRule="auto"/>
        <w:ind w:firstLine="720"/>
        <w:jc w:val="both"/>
        <w:rPr>
          <w:rFonts w:eastAsia="Times New Roman"/>
          <w:szCs w:val="24"/>
        </w:rPr>
      </w:pPr>
      <w:r>
        <w:rPr>
          <w:rFonts w:eastAsia="Times New Roman"/>
          <w:szCs w:val="24"/>
        </w:rPr>
        <w:t>Αυτή είναι η έννοια της διεύρυνσης της φορολογικής βάσεως -</w:t>
      </w:r>
      <w:r>
        <w:rPr>
          <w:rFonts w:eastAsia="Times New Roman"/>
          <w:szCs w:val="24"/>
        </w:rPr>
        <w:t xml:space="preserve"> </w:t>
      </w:r>
      <w:r>
        <w:rPr>
          <w:rFonts w:eastAsia="Times New Roman"/>
          <w:szCs w:val="24"/>
        </w:rPr>
        <w:t>πρέπει να το ξεκαθαρίσουμε</w:t>
      </w:r>
      <w:r>
        <w:rPr>
          <w:rFonts w:eastAsia="Times New Roman"/>
          <w:szCs w:val="24"/>
        </w:rPr>
        <w:t xml:space="preserve"> </w:t>
      </w:r>
      <w:r>
        <w:rPr>
          <w:rFonts w:eastAsia="Times New Roman"/>
          <w:szCs w:val="24"/>
        </w:rPr>
        <w:t>- και όχι νέοι φόροι αναγκαστικά και δεν τελειώνει κανείς, δεν ξεμπερδεύει, βαφτίζοντάς το «επιβολή νέ</w:t>
      </w:r>
      <w:r>
        <w:rPr>
          <w:rFonts w:eastAsia="Times New Roman"/>
          <w:szCs w:val="24"/>
        </w:rPr>
        <w:t>ων φόρων». Έχω την εντύπωση ότι σε οποιονδήποτε καλοπροαίρετο πολίτη εκθέσει κανείς αυτούς ακριβώς τους στόχους, δεν θα διαφωνήσει. Έχω επίσης, την πεποίθηση ότι όποιος συντάσσεται με την εκδοχή ότι πρόκειται περί νέων φόρων, ουσιαστικά και αντικειμενικά υ</w:t>
      </w:r>
      <w:r>
        <w:rPr>
          <w:rFonts w:eastAsia="Times New Roman"/>
          <w:szCs w:val="24"/>
        </w:rPr>
        <w:t>πηρετεί τη φοροδιαφυγή και εκείνους που εκ συστήματος φοροδιαφεύγουν.</w:t>
      </w:r>
    </w:p>
    <w:p w14:paraId="09F87B6F" w14:textId="77777777" w:rsidR="0008105D" w:rsidRDefault="003C36B0">
      <w:pPr>
        <w:spacing w:after="0" w:line="600" w:lineRule="auto"/>
        <w:ind w:firstLine="720"/>
        <w:jc w:val="both"/>
        <w:rPr>
          <w:rFonts w:eastAsia="Times New Roman"/>
          <w:szCs w:val="24"/>
        </w:rPr>
      </w:pPr>
      <w:r>
        <w:rPr>
          <w:rFonts w:eastAsia="Times New Roman"/>
          <w:szCs w:val="24"/>
        </w:rPr>
        <w:t>Είναι, λοιπόν, θεμελιώδης η επίτευξη του στόχου της διεύρυνσης της φορολογικής βάσεως, με την έννοια που δίδει η επιστήμη, η λογική, η καθημερινότητα όλων μας και πρέπει να τονίσουμε ότι</w:t>
      </w:r>
      <w:r>
        <w:rPr>
          <w:rFonts w:eastAsia="Times New Roman"/>
          <w:szCs w:val="24"/>
        </w:rPr>
        <w:t xml:space="preserve"> όταν η φορολογική βάση διευρυνθεί, αυτός είναι ένας ασφαλής τρόπος να μεταβούμε σε ένα καθεστώς μείωσης των φορολογικών συντελεστών. Μιας μείωσης, που ο καθένας καταλαβαίνει ότι γίνεται αναγκαία και για κοινωνικούς, αλλά και για οικονομικούς λόγους, ολοέν</w:t>
      </w:r>
      <w:r>
        <w:rPr>
          <w:rFonts w:eastAsia="Times New Roman"/>
          <w:szCs w:val="24"/>
        </w:rPr>
        <w:t>α και περισσότερο.</w:t>
      </w:r>
    </w:p>
    <w:p w14:paraId="09F87B70" w14:textId="77777777" w:rsidR="0008105D" w:rsidRDefault="003C36B0">
      <w:pPr>
        <w:spacing w:after="0" w:line="600" w:lineRule="auto"/>
        <w:ind w:firstLine="720"/>
        <w:jc w:val="both"/>
        <w:rPr>
          <w:rFonts w:eastAsia="Times New Roman"/>
          <w:szCs w:val="24"/>
        </w:rPr>
      </w:pPr>
      <w:r>
        <w:rPr>
          <w:rFonts w:eastAsia="Times New Roman"/>
          <w:szCs w:val="24"/>
        </w:rPr>
        <w:t>Η Κυβέρνηση, κυρίες και κύριοι συνάδελφοι, δεσμεύεται για τη μείωση των φορολογικών συντελεστών. Αναγκαία προϋπόθεση, όμως, γι’ αυτήν τη μείωση είναι να αποκτηθούν πόροι από αλλού και πρωτίστως από την πάταξη της φοροδιαφυγής. Από κανένα</w:t>
      </w:r>
      <w:r>
        <w:rPr>
          <w:rFonts w:eastAsia="Times New Roman"/>
          <w:szCs w:val="24"/>
        </w:rPr>
        <w:t xml:space="preserve">ν μας δεν διαφεύγει ότι η </w:t>
      </w:r>
      <w:proofErr w:type="spellStart"/>
      <w:r>
        <w:rPr>
          <w:rFonts w:eastAsia="Times New Roman"/>
          <w:szCs w:val="24"/>
        </w:rPr>
        <w:t>υπερφορολόγηση</w:t>
      </w:r>
      <w:proofErr w:type="spellEnd"/>
      <w:r>
        <w:rPr>
          <w:rFonts w:eastAsia="Times New Roman"/>
          <w:szCs w:val="24"/>
        </w:rPr>
        <w:t>, στην οποία συναριθμείται ασφαλώς και η επιβάρυνση από τις ασφαλιστικές εισφορές, προκαλεί σημαντικά προβλήματα σε χαμηλά και μεσαία στρώματα. Ανεξάρτητα του ποιος ευθύνεται και σε ποιο ποσοστό για την εκτεταμένη φο</w:t>
      </w:r>
      <w:r>
        <w:rPr>
          <w:rFonts w:eastAsia="Times New Roman"/>
          <w:szCs w:val="24"/>
        </w:rPr>
        <w:t>ροδιαφυγή -</w:t>
      </w:r>
      <w:r>
        <w:rPr>
          <w:rFonts w:eastAsia="Times New Roman"/>
          <w:szCs w:val="24"/>
        </w:rPr>
        <w:t xml:space="preserve"> </w:t>
      </w:r>
      <w:r>
        <w:rPr>
          <w:rFonts w:eastAsia="Times New Roman"/>
          <w:szCs w:val="24"/>
        </w:rPr>
        <w:t>σε ποιο ποσοστό δηλαδή συμμετέχει κάθε κοινωνικό στρώμα-, είναι γεγονός ότι χρειάζεται μια γενναία πολιτική αντιστάθμισης. Η κυβέρνηση στα πλαίσια των σημερινών, γνωστών σε όλους, οικονομικών δυσκολιών, έδωσε ήδη δείγματα πρόθεσης για να αναδια</w:t>
      </w:r>
      <w:r>
        <w:rPr>
          <w:rFonts w:eastAsia="Times New Roman"/>
          <w:szCs w:val="24"/>
        </w:rPr>
        <w:t xml:space="preserve">τάξει τα φορολογικά βάρη. </w:t>
      </w:r>
    </w:p>
    <w:p w14:paraId="09F87B71" w14:textId="77777777" w:rsidR="0008105D" w:rsidRDefault="003C36B0">
      <w:pPr>
        <w:spacing w:after="0" w:line="600" w:lineRule="auto"/>
        <w:ind w:firstLine="720"/>
        <w:jc w:val="both"/>
        <w:rPr>
          <w:rFonts w:eastAsia="Times New Roman"/>
          <w:szCs w:val="24"/>
        </w:rPr>
      </w:pPr>
      <w:r>
        <w:rPr>
          <w:rFonts w:eastAsia="Times New Roman"/>
          <w:szCs w:val="24"/>
        </w:rPr>
        <w:t>Θέλω να επισημάνω ότι οι πιο αντικειμενικοί αναλυτές, όσοι κάνουν σε βάθος ανάλυση και δεν κάνουν επιπέδου, αν μου επιτραπεί η έκφραση, «καφενείου» ανάλυση, έχουν εδώ και αρκετό καιρό επισημάνει ότι η οικονομική πολιτική της Κυβέ</w:t>
      </w:r>
      <w:r>
        <w:rPr>
          <w:rFonts w:eastAsia="Times New Roman"/>
          <w:szCs w:val="24"/>
        </w:rPr>
        <w:t xml:space="preserve">ρνησης έχει αναδιανεμητικό χαρακτήρα. Μιλώ φυσικά για τις γνωστές επισημάνσεις του ΣΕΒ, του Συνδέσμου Ελληνικών Βιομηχανιών, στις αρχές του Οκτώβρη, όπου σχολίασε ως αναδιανομή, αρνητικά φυσικά, το περίπου ένα δισεκατομμύριο που ο προϋπολογισμός προορίζει </w:t>
      </w:r>
      <w:r>
        <w:rPr>
          <w:rFonts w:eastAsia="Times New Roman"/>
          <w:szCs w:val="24"/>
        </w:rPr>
        <w:t xml:space="preserve">για την αναπλήρωση των απωλειών σε πολύ χαμηλά και μεσαία εισοδήματα. </w:t>
      </w:r>
    </w:p>
    <w:p w14:paraId="09F87B72" w14:textId="77777777" w:rsidR="0008105D" w:rsidRDefault="003C36B0">
      <w:pPr>
        <w:spacing w:after="0" w:line="600" w:lineRule="auto"/>
        <w:ind w:firstLine="720"/>
        <w:jc w:val="both"/>
        <w:rPr>
          <w:rFonts w:eastAsia="Times New Roman"/>
          <w:szCs w:val="24"/>
        </w:rPr>
      </w:pPr>
      <w:r>
        <w:rPr>
          <w:rFonts w:eastAsia="Times New Roman"/>
          <w:szCs w:val="24"/>
        </w:rPr>
        <w:t xml:space="preserve">Φαίνεται ότι ενόχλησε αυτός ο προσανατολισμός </w:t>
      </w:r>
      <w:r>
        <w:rPr>
          <w:rFonts w:eastAsia="Times New Roman"/>
          <w:szCs w:val="24"/>
        </w:rPr>
        <w:t xml:space="preserve">– </w:t>
      </w:r>
      <w:r>
        <w:rPr>
          <w:rFonts w:eastAsia="Times New Roman"/>
          <w:szCs w:val="24"/>
        </w:rPr>
        <w:t>παρ</w:t>
      </w:r>
      <w:r>
        <w:rPr>
          <w:rFonts w:eastAsia="Times New Roman"/>
          <w:szCs w:val="24"/>
        </w:rPr>
        <w:t xml:space="preserve">’ </w:t>
      </w:r>
      <w:r>
        <w:rPr>
          <w:rFonts w:eastAsia="Times New Roman"/>
          <w:szCs w:val="24"/>
        </w:rPr>
        <w:t>όλο που το διατιθέμενο ποσό δεν είναι πραγματικά μεγάλο, όσο θέλαμε και όσο χρειάζεται</w:t>
      </w:r>
      <w:r>
        <w:rPr>
          <w:rFonts w:eastAsia="Times New Roman"/>
          <w:szCs w:val="24"/>
        </w:rPr>
        <w:t xml:space="preserve"> </w:t>
      </w:r>
      <w:r>
        <w:rPr>
          <w:rFonts w:eastAsia="Times New Roman"/>
          <w:szCs w:val="24"/>
        </w:rPr>
        <w:t>-, τον κατ</w:t>
      </w:r>
      <w:r>
        <w:rPr>
          <w:rFonts w:eastAsia="Times New Roman"/>
          <w:szCs w:val="24"/>
        </w:rPr>
        <w:t xml:space="preserve">’ </w:t>
      </w:r>
      <w:r>
        <w:rPr>
          <w:rFonts w:eastAsia="Times New Roman"/>
          <w:szCs w:val="24"/>
        </w:rPr>
        <w:t>εξοχήν εκπρόσωπο του μεγάλου κεφα</w:t>
      </w:r>
      <w:r>
        <w:rPr>
          <w:rFonts w:eastAsia="Times New Roman"/>
          <w:szCs w:val="24"/>
        </w:rPr>
        <w:t xml:space="preserve">λαίου, που δεν είχε όμως ενοχληθεί όταν έγινε η πραγματικά, όχι απλώς μεγάλη άλλα μέγιστη, βίαιη αναπροσαρμογή, αρπαγή εισοδήματος και αποταμιεύσεων με τη φούσκα του χρηματιστηρίου, ούτε την εποχή του διαβόητου </w:t>
      </w:r>
      <w:r>
        <w:rPr>
          <w:rFonts w:eastAsia="Times New Roman"/>
          <w:szCs w:val="24"/>
          <w:lang w:val="en-US"/>
        </w:rPr>
        <w:t>PSI</w:t>
      </w:r>
      <w:r>
        <w:rPr>
          <w:rFonts w:eastAsia="Times New Roman"/>
          <w:szCs w:val="24"/>
        </w:rPr>
        <w:t xml:space="preserve">, της ζημιάς δηλαδή που έγινε σε </w:t>
      </w:r>
      <w:proofErr w:type="spellStart"/>
      <w:r>
        <w:rPr>
          <w:rFonts w:eastAsia="Times New Roman"/>
          <w:szCs w:val="24"/>
        </w:rPr>
        <w:t>μικροομολ</w:t>
      </w:r>
      <w:r>
        <w:rPr>
          <w:rFonts w:eastAsia="Times New Roman"/>
          <w:szCs w:val="24"/>
        </w:rPr>
        <w:t>ογιούχους</w:t>
      </w:r>
      <w:proofErr w:type="spellEnd"/>
      <w:r>
        <w:rPr>
          <w:rFonts w:eastAsia="Times New Roman"/>
          <w:szCs w:val="24"/>
        </w:rPr>
        <w:t xml:space="preserve"> και σε ασφαλιστικά ταμεία. </w:t>
      </w:r>
    </w:p>
    <w:p w14:paraId="09F87B73" w14:textId="77777777" w:rsidR="0008105D" w:rsidRDefault="003C36B0">
      <w:pPr>
        <w:spacing w:after="0" w:line="600" w:lineRule="auto"/>
        <w:ind w:firstLine="720"/>
        <w:jc w:val="both"/>
        <w:rPr>
          <w:rFonts w:eastAsia="Times New Roman"/>
          <w:szCs w:val="24"/>
        </w:rPr>
      </w:pPr>
      <w:r>
        <w:rPr>
          <w:rFonts w:eastAsia="Times New Roman"/>
          <w:szCs w:val="24"/>
        </w:rPr>
        <w:t xml:space="preserve">Εμείς μπορούμε να μιλάμε για </w:t>
      </w:r>
      <w:proofErr w:type="spellStart"/>
      <w:r>
        <w:rPr>
          <w:rFonts w:eastAsia="Times New Roman"/>
          <w:szCs w:val="24"/>
        </w:rPr>
        <w:t>φοροελαφρύνσεις</w:t>
      </w:r>
      <w:proofErr w:type="spellEnd"/>
      <w:r>
        <w:rPr>
          <w:rFonts w:eastAsia="Times New Roman"/>
          <w:szCs w:val="24"/>
        </w:rPr>
        <w:t>, χωρίς αυτό να είναι δημαγωγία, χωρίς να ωραιοποιούμε τις δυσκολίες και χωρίς απόκρυψη των πραγματικών ορίων που υπάρχουν σήμερα. Μιλάμε για έναν στόχο επιτεύξιμο, στο βαθμό</w:t>
      </w:r>
      <w:r>
        <w:rPr>
          <w:rFonts w:eastAsia="Times New Roman"/>
          <w:szCs w:val="24"/>
        </w:rPr>
        <w:t xml:space="preserve"> που το καθεστώς της επιτροπείας θα αφήνει, αρχίζοντας από εκείνα τα στρώματα που δεν έχουν φωνή, δεν έχουν μεγάλο αριθμό εκπροσώπων στο Κοινοβούλιο ή σε κέντρα λήψης οικονομικών αποφάσεων, δηλαδή τους πολύ μικρούς, μικρούς επιχειρηματίες, χαμηλά, μεσαία σ</w:t>
      </w:r>
      <w:r>
        <w:rPr>
          <w:rFonts w:eastAsia="Times New Roman"/>
          <w:szCs w:val="24"/>
        </w:rPr>
        <w:t>τρώματα γενικά.</w:t>
      </w:r>
    </w:p>
    <w:p w14:paraId="09F87B74" w14:textId="77777777" w:rsidR="0008105D" w:rsidRDefault="003C36B0">
      <w:pPr>
        <w:spacing w:after="0" w:line="600" w:lineRule="auto"/>
        <w:ind w:firstLine="720"/>
        <w:jc w:val="both"/>
        <w:rPr>
          <w:rFonts w:eastAsia="Times New Roman"/>
          <w:szCs w:val="24"/>
        </w:rPr>
      </w:pPr>
      <w:r>
        <w:rPr>
          <w:rFonts w:eastAsia="Times New Roman"/>
          <w:szCs w:val="24"/>
        </w:rPr>
        <w:t>Τον στόχο της οικονομικής ενίσχυσης και ελάφρυνσης των μεσαίων στρωμάτων η Κυβέρνηση επιχειρεί να τον υπηρετήσει και με άλλους τρόπους, όταν για παράδειγμα αγωνίζεται εναντίον των υπερβολικών πλεονασμάτων, αφού ακόμα και η μικρή μείωσή τους</w:t>
      </w:r>
      <w:r>
        <w:rPr>
          <w:rFonts w:eastAsia="Times New Roman"/>
          <w:szCs w:val="24"/>
        </w:rPr>
        <w:t xml:space="preserve"> θα σημαίνει μεγαλύτερα περιθώρια </w:t>
      </w:r>
      <w:proofErr w:type="spellStart"/>
      <w:r>
        <w:rPr>
          <w:rFonts w:eastAsia="Times New Roman"/>
          <w:szCs w:val="24"/>
        </w:rPr>
        <w:t>φοροελαφρύνσεων</w:t>
      </w:r>
      <w:proofErr w:type="spellEnd"/>
      <w:r>
        <w:rPr>
          <w:rFonts w:eastAsia="Times New Roman"/>
          <w:szCs w:val="24"/>
        </w:rPr>
        <w:t xml:space="preserve">. Εξίσου, όμως, θα αγωνίζεται με δημιουργικό τρόπο να δημιουργηθούν προϋποθέσεις για την αύξηση της ανταγωνιστικότητας των επιχειρήσεων αυτών, μέσα από </w:t>
      </w:r>
      <w:proofErr w:type="spellStart"/>
      <w:r>
        <w:rPr>
          <w:rFonts w:eastAsia="Times New Roman"/>
          <w:szCs w:val="24"/>
        </w:rPr>
        <w:t>στοχευμένες</w:t>
      </w:r>
      <w:proofErr w:type="spellEnd"/>
      <w:r>
        <w:rPr>
          <w:rFonts w:eastAsia="Times New Roman"/>
          <w:szCs w:val="24"/>
        </w:rPr>
        <w:t xml:space="preserve"> επιλογές.</w:t>
      </w:r>
    </w:p>
    <w:p w14:paraId="09F87B75" w14:textId="77777777" w:rsidR="0008105D" w:rsidRDefault="003C36B0">
      <w:pPr>
        <w:spacing w:after="0" w:line="600" w:lineRule="auto"/>
        <w:ind w:firstLine="720"/>
        <w:jc w:val="both"/>
        <w:rPr>
          <w:rFonts w:eastAsia="Times New Roman"/>
          <w:szCs w:val="24"/>
        </w:rPr>
      </w:pPr>
      <w:r>
        <w:rPr>
          <w:rFonts w:eastAsia="Times New Roman"/>
          <w:szCs w:val="24"/>
        </w:rPr>
        <w:t>Είναι γνωστός ο προσανατολισμός τ</w:t>
      </w:r>
      <w:r>
        <w:rPr>
          <w:rFonts w:eastAsia="Times New Roman"/>
          <w:szCs w:val="24"/>
        </w:rPr>
        <w:t xml:space="preserve">ου νέου αναπτυξιακού νόμου και των προγραμμάτων του νέου ΕΣΠΑ, που συνοψίζονται στην αρχή «λιγότερα σε περισσότερους, παρά περισσότερα σε λίγους». Τον υπηρετεί, επίσης, και με τα νέα χρηματοδοτικά εργαλεία, τα οποία με υπομονή, σύνεση, καλό προγραμματισμό </w:t>
      </w:r>
      <w:r>
        <w:rPr>
          <w:rFonts w:eastAsia="Times New Roman"/>
          <w:szCs w:val="24"/>
        </w:rPr>
        <w:t>αλλά και αποφασιστικότητα έχει ήδη δρομολογήσει, όπως για παράδειγμα το Ταμείο Συμμετοχών, το Ταμείο Επιχειρηματικότητας, το «Εξοικονομώ», που σε λίγες εβδομάδες θα αρχίσει να υλοποιεί το ΕΤΕΑΝ, το Εθνικό Ταμείο Επιχειρηματικότητας και Ανάπτυξης, που φιλοδ</w:t>
      </w:r>
      <w:r>
        <w:rPr>
          <w:rFonts w:eastAsia="Times New Roman"/>
          <w:szCs w:val="24"/>
        </w:rPr>
        <w:t>οξεί να είναι ο κύριος μοχλός χρηματοδότησης της μικρομεσαίας επιχειρηματικότητας στη νέα εποχή.</w:t>
      </w:r>
    </w:p>
    <w:p w14:paraId="09F87B76" w14:textId="77777777" w:rsidR="0008105D" w:rsidRDefault="003C36B0">
      <w:pPr>
        <w:spacing w:after="0" w:line="600" w:lineRule="auto"/>
        <w:ind w:firstLine="720"/>
        <w:jc w:val="both"/>
        <w:rPr>
          <w:rFonts w:eastAsia="Times New Roman"/>
          <w:szCs w:val="24"/>
        </w:rPr>
      </w:pPr>
      <w:r>
        <w:rPr>
          <w:rFonts w:eastAsia="Times New Roman"/>
          <w:szCs w:val="24"/>
        </w:rPr>
        <w:t>Ευχαριστώ.</w:t>
      </w:r>
    </w:p>
    <w:p w14:paraId="09F87B77"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7B7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για τη διαχείριση του λόγου.</w:t>
      </w:r>
    </w:p>
    <w:p w14:paraId="09F87B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w:t>
      </w:r>
      <w:r>
        <w:rPr>
          <w:rFonts w:eastAsia="Times New Roman" w:cs="Times New Roman"/>
          <w:szCs w:val="24"/>
        </w:rPr>
        <w:t>έλλας</w:t>
      </w:r>
      <w:proofErr w:type="spellEnd"/>
      <w:r>
        <w:rPr>
          <w:rFonts w:eastAsia="Times New Roman" w:cs="Times New Roman"/>
          <w:szCs w:val="24"/>
        </w:rPr>
        <w:t xml:space="preserve"> από τη Νέα Δημοκρατία.</w:t>
      </w:r>
    </w:p>
    <w:p w14:paraId="09F87B7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09F87B7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τις μέρες συζητούμε έναν ακόμη </w:t>
      </w:r>
      <w:r>
        <w:rPr>
          <w:rFonts w:eastAsia="Times New Roman" w:cs="Times New Roman"/>
          <w:szCs w:val="24"/>
        </w:rPr>
        <w:t>π</w:t>
      </w:r>
      <w:r>
        <w:rPr>
          <w:rFonts w:eastAsia="Times New Roman" w:cs="Times New Roman"/>
          <w:szCs w:val="24"/>
        </w:rPr>
        <w:t>ροϋπολογισμό της Κυβέρνησης ΣΥΡΙΖΑ-ΑΝΕΛ, με τη χώρα όχι απλώς να βρίσκεται στον Προκρούστη της λιτότητας και της ύφεσ</w:t>
      </w:r>
      <w:r>
        <w:rPr>
          <w:rFonts w:eastAsia="Times New Roman" w:cs="Times New Roman"/>
          <w:szCs w:val="24"/>
        </w:rPr>
        <w:t>ης, αλλά παγιδευμένη σε έναν επικίνδυνο δρόμο, εξαιτίας των επικίνδυνων χειρισμών της ελληνικής Κυβέρνησης.</w:t>
      </w:r>
    </w:p>
    <w:p w14:paraId="09F87B7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πρόσφατη συμφωνία στο </w:t>
      </w:r>
      <w:proofErr w:type="spellStart"/>
      <w:r>
        <w:rPr>
          <w:rFonts w:eastAsia="Times New Roman" w:cs="Times New Roman"/>
          <w:szCs w:val="24"/>
          <w:lang w:val="en-US"/>
        </w:rPr>
        <w:t>Eurogroup</w:t>
      </w:r>
      <w:proofErr w:type="spellEnd"/>
      <w:r>
        <w:rPr>
          <w:rFonts w:eastAsia="Times New Roman" w:cs="Times New Roman"/>
          <w:szCs w:val="24"/>
        </w:rPr>
        <w:t xml:space="preserve"> οριοθετεί με τον χειρότερο δυνατό τρόπο αυτή τη διαδρομή. Μιλούσατε με βεβαιότητα πως θα κλείσετε την αξιολόγηση μ</w:t>
      </w:r>
      <w:r>
        <w:rPr>
          <w:rFonts w:eastAsia="Times New Roman" w:cs="Times New Roman"/>
          <w:szCs w:val="24"/>
        </w:rPr>
        <w:t>έσα στον Νοέμβριο, πέρασε ο Δεκέμβριος και ακόμα βλέπουμε. Μιλούσατε με βεβαιότητα για κανένα νέο μέτρο και τώρα η Κυβέρνησή σας είναι υποχρεωμένη να πάρει νέα μέτρα, αν θέλει να επιτευχθεί ο δημοσιονομικός στόχος για πρωτογενή πλεονάσματα 3,5% του ΑΕΠ από</w:t>
      </w:r>
      <w:r>
        <w:rPr>
          <w:rFonts w:eastAsia="Times New Roman" w:cs="Times New Roman"/>
          <w:szCs w:val="24"/>
        </w:rPr>
        <w:t xml:space="preserve"> το 2018.</w:t>
      </w:r>
    </w:p>
    <w:p w14:paraId="09F87B7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νέες περικοπές συντάξεων, μείωση του αφορολόγητου και φυσικά σας μένει και το μεγάλο αγκάθι των εργασιακών σχέσεων. Και βέβαια όλα αυτά μετά τη δέσμευση της περιουσίας του ελληνικού </w:t>
      </w:r>
      <w:r>
        <w:rPr>
          <w:rFonts w:eastAsia="Times New Roman" w:cs="Times New Roman"/>
          <w:szCs w:val="24"/>
        </w:rPr>
        <w:t>δ</w:t>
      </w:r>
      <w:r>
        <w:rPr>
          <w:rFonts w:eastAsia="Times New Roman" w:cs="Times New Roman"/>
          <w:szCs w:val="24"/>
        </w:rPr>
        <w:t xml:space="preserve">ημοσίου στο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εννέα χρόνια</w:t>
      </w:r>
      <w:r>
        <w:rPr>
          <w:rFonts w:eastAsia="Times New Roman" w:cs="Times New Roman"/>
          <w:szCs w:val="24"/>
        </w:rPr>
        <w:t>. Τώρα δεσμεύετε τη χώρα και για πρωτογενή πλεονάσματα για 3,5% για δεκαετίες, δημιουργώντας τις ιδανικές συνθήκες για στραγγάλισμα της πραγματικής αγοράς, η οποία ήδη καταρρέει. Και μόλις έχετε καταργήσει το ΕΚΑΣ, έχετε μειώσει μισθούς και συντάξεις, έχετ</w:t>
      </w:r>
      <w:r>
        <w:rPr>
          <w:rFonts w:eastAsia="Times New Roman" w:cs="Times New Roman"/>
          <w:szCs w:val="24"/>
        </w:rPr>
        <w:t xml:space="preserve">ε επιβάλλει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ληξιπρόθεσμες οφειλές του </w:t>
      </w:r>
      <w:r>
        <w:rPr>
          <w:rFonts w:eastAsia="Times New Roman" w:cs="Times New Roman"/>
          <w:szCs w:val="24"/>
        </w:rPr>
        <w:t>δ</w:t>
      </w:r>
      <w:r>
        <w:rPr>
          <w:rFonts w:eastAsia="Times New Roman" w:cs="Times New Roman"/>
          <w:szCs w:val="24"/>
        </w:rPr>
        <w:t>ημοσίου στα ύψη, πολλαπλασιάσατε τα λουκέτα στην αγορά και από πάνω μιλάτε για εθνική επιτυχία. Αυτό, συνάδελφοι, λέγεται εξαπάτηση και σε αυτό βεβαίως παίρνετε άριστα.</w:t>
      </w:r>
    </w:p>
    <w:p w14:paraId="09F87B7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προβλέψεις για τον φε</w:t>
      </w:r>
      <w:r>
        <w:rPr>
          <w:rFonts w:eastAsia="Times New Roman" w:cs="Times New Roman"/>
          <w:szCs w:val="24"/>
        </w:rPr>
        <w:t>τινό προϋπολογισμό είναι υπεραισιόδοξες. Μακάρι να τις επιτύχετε, αλλά η μέχρι τώρα πορεία σας δεν αφήνει περιθώρια αισιοδοξίας. Οι προβλέψεις είναι συνδεδεμένες με μεταρρυθμίσεις, αλλά εσείς είστε αλλεργικοί στο άκουσμά τους και μόνο. Προβλέπεται ανάπτυξη</w:t>
      </w:r>
      <w:r>
        <w:rPr>
          <w:rFonts w:eastAsia="Times New Roman" w:cs="Times New Roman"/>
          <w:szCs w:val="24"/>
        </w:rPr>
        <w:t xml:space="preserve"> 2,7%, η οποία λέει ότι θα έρθει με αύξηση της ιδιωτικής κατανάλωσης κατά 1,8% και αύξηση των επενδύσεων κατά 9,1%.</w:t>
      </w:r>
    </w:p>
    <w:p w14:paraId="09F87B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Σοβαρά, αγαπητοί συνάδελφοι, πιστεύετε ότι οι Έλληνες έχουν διαθέσιμο εισόδημα για ξόδεμα; Τόσο εκτός τόπου και χρόνου δεν νομίζω ότι είστε.</w:t>
      </w:r>
      <w:r>
        <w:rPr>
          <w:rFonts w:eastAsia="Times New Roman" w:cs="Times New Roman"/>
          <w:szCs w:val="24"/>
        </w:rPr>
        <w:t xml:space="preserve"> Τα νούμερα για τις ληξιπρόθεσμες οφειλές των ιδιωτών δεν σας λένε κάτι; Δεν πιστεύω να στηρίζεστε στις ιδιωτικοποιήσεις! Δεν είναι και το δυνατό σας σημείο. Σας θυμίζει κάτι η λέξη «</w:t>
      </w:r>
      <w:r>
        <w:rPr>
          <w:rFonts w:eastAsia="Times New Roman" w:cs="Times New Roman"/>
          <w:szCs w:val="24"/>
          <w:lang w:val="en-US"/>
        </w:rPr>
        <w:t>COSCO</w:t>
      </w:r>
      <w:r>
        <w:rPr>
          <w:rFonts w:eastAsia="Times New Roman" w:cs="Times New Roman"/>
          <w:szCs w:val="24"/>
        </w:rPr>
        <w:t xml:space="preserve">», το Ελληνικό, οι Σκουριές,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Αφάντου</w:t>
      </w:r>
      <w:proofErr w:type="spellEnd"/>
      <w:r>
        <w:rPr>
          <w:rFonts w:eastAsia="Times New Roman" w:cs="Times New Roman"/>
          <w:szCs w:val="24"/>
        </w:rPr>
        <w:t xml:space="preserve"> στη Ρόδο; Για να </w:t>
      </w:r>
      <w:r>
        <w:rPr>
          <w:rFonts w:eastAsia="Times New Roman" w:cs="Times New Roman"/>
          <w:szCs w:val="24"/>
        </w:rPr>
        <w:t xml:space="preserve">μην πω ότι μόλις προχθές ακυρώσατε την ιδιωτικοποίηση στο ΔΕΣΦΑ και το </w:t>
      </w:r>
      <w:r>
        <w:rPr>
          <w:rFonts w:eastAsia="Times New Roman" w:cs="Times New Roman"/>
          <w:szCs w:val="24"/>
        </w:rPr>
        <w:t>δ</w:t>
      </w:r>
      <w:r>
        <w:rPr>
          <w:rFonts w:eastAsia="Times New Roman" w:cs="Times New Roman"/>
          <w:szCs w:val="24"/>
        </w:rPr>
        <w:t>ημόσιο έχασε 188 εκατομμύρια ευρώ συν τις χαμένες θέσεις εργασίας. Ποιον κοροϊδεύετε;</w:t>
      </w:r>
    </w:p>
    <w:p w14:paraId="09F87B8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αυτός θα χρειαστεί σίγουρα αναθεώρηση. Περιλαμβάνει νέους φόρους, ύψους </w:t>
      </w:r>
      <w:r>
        <w:rPr>
          <w:rFonts w:eastAsia="Times New Roman" w:cs="Times New Roman"/>
          <w:szCs w:val="24"/>
        </w:rPr>
        <w:t>2,</w:t>
      </w:r>
      <w:r>
        <w:rPr>
          <w:rFonts w:eastAsia="Times New Roman" w:cs="Times New Roman"/>
          <w:szCs w:val="24"/>
        </w:rPr>
        <w:t xml:space="preserve">6 </w:t>
      </w:r>
      <w:proofErr w:type="spellStart"/>
      <w:r>
        <w:rPr>
          <w:rFonts w:eastAsia="Times New Roman" w:cs="Times New Roman"/>
          <w:szCs w:val="24"/>
        </w:rPr>
        <w:t>δισεκ</w:t>
      </w:r>
      <w:r>
        <w:rPr>
          <w:rFonts w:eastAsia="Times New Roman" w:cs="Times New Roman"/>
          <w:szCs w:val="24"/>
        </w:rPr>
        <w:t>ατομμύριων</w:t>
      </w:r>
      <w:proofErr w:type="spellEnd"/>
      <w:r>
        <w:rPr>
          <w:rFonts w:eastAsia="Times New Roman" w:cs="Times New Roman"/>
          <w:szCs w:val="24"/>
        </w:rPr>
        <w:t xml:space="preserve"> ευρώ, έχουμε αυξήσεις ΦΠΑ για όλους, αλλά κυρίως για τους νησιώτες, αυξήσεις στη φορολογία στα καύσιμα -</w:t>
      </w:r>
      <w:r>
        <w:rPr>
          <w:rFonts w:eastAsia="Times New Roman" w:cs="Times New Roman"/>
          <w:szCs w:val="24"/>
        </w:rPr>
        <w:t xml:space="preserve"> </w:t>
      </w:r>
      <w:r>
        <w:rPr>
          <w:rFonts w:eastAsia="Times New Roman" w:cs="Times New Roman"/>
          <w:szCs w:val="24"/>
        </w:rPr>
        <w:t>πετρέλαιο, βενζίνη</w:t>
      </w:r>
      <w:r>
        <w:rPr>
          <w:rFonts w:eastAsia="Times New Roman" w:cs="Times New Roman"/>
          <w:szCs w:val="24"/>
        </w:rPr>
        <w:t xml:space="preserve"> </w:t>
      </w:r>
      <w:r>
        <w:rPr>
          <w:rFonts w:eastAsia="Times New Roman" w:cs="Times New Roman"/>
          <w:szCs w:val="24"/>
        </w:rPr>
        <w:t xml:space="preserve">- αύξηση στη συνδρομητική τηλεόραση, στη σταθερή τηλεφωνία, στην κινητή τηλεφωνία, στον καφέ, στο αλκοόλ, στην μπύρα και </w:t>
      </w:r>
      <w:r>
        <w:rPr>
          <w:rFonts w:eastAsia="Times New Roman" w:cs="Times New Roman"/>
          <w:szCs w:val="24"/>
        </w:rPr>
        <w:t>σε ό,τι άλλο μπορείτε να φανταστείτε. Δεν έχει μείνει και τίποτα.</w:t>
      </w:r>
    </w:p>
    <w:p w14:paraId="09F87B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όλα αυτά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έμμεση φορολογία. Ποιον επιβαρύνουν; Τους εφοπλιστές, τους βιομήχανους ή τον κοσμάκη; Μάλλον τον κοσμάκη επιβαρύνουν. Έχετε υποστεί, όμως, τέτοια μετάλλαξη εδώ και κάνετε τα εντελώς αντίθετα, ισοπεδώνοντας κυριολεκτικά τα μεσαία και τα λαϊκά στρώματ</w:t>
      </w:r>
      <w:r>
        <w:rPr>
          <w:rFonts w:eastAsia="Times New Roman" w:cs="Times New Roman"/>
          <w:szCs w:val="24"/>
        </w:rPr>
        <w:t>α, πέρα από κάθε λογική.</w:t>
      </w:r>
    </w:p>
    <w:p w14:paraId="09F87B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επιτρέψτε μου, πριν πάω στα θέματα παιδείας, να πω δυο λέξεις για την υγεία -</w:t>
      </w:r>
      <w:r>
        <w:rPr>
          <w:rFonts w:eastAsia="Times New Roman" w:cs="Times New Roman"/>
          <w:szCs w:val="24"/>
        </w:rPr>
        <w:t xml:space="preserve"> </w:t>
      </w:r>
      <w:r>
        <w:rPr>
          <w:rFonts w:eastAsia="Times New Roman" w:cs="Times New Roman"/>
          <w:szCs w:val="24"/>
        </w:rPr>
        <w:t>την οποία παρακολουθώ στενά εδώ και δύο χρόνια</w:t>
      </w:r>
      <w:r>
        <w:rPr>
          <w:rFonts w:eastAsia="Times New Roman" w:cs="Times New Roman"/>
          <w:szCs w:val="24"/>
        </w:rPr>
        <w:t xml:space="preserve"> </w:t>
      </w:r>
      <w:r>
        <w:rPr>
          <w:rFonts w:eastAsia="Times New Roman" w:cs="Times New Roman"/>
          <w:szCs w:val="24"/>
        </w:rPr>
        <w:t>-, όπου έχει επέλθει η απόλυτη διάλυση. Νομίζω ότι σε αυτό είμαστε όλοι σύμφωνοι. Ποτέ η κατάσταση στη</w:t>
      </w:r>
      <w:r>
        <w:rPr>
          <w:rFonts w:eastAsia="Times New Roman" w:cs="Times New Roman"/>
          <w:szCs w:val="24"/>
        </w:rPr>
        <w:t xml:space="preserve"> δημόσια υγεία δεν ήταν χειρότερη.</w:t>
      </w:r>
    </w:p>
    <w:p w14:paraId="09F87B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Παίζετε πλέον με τις ζωές των ασθενών, οι οποίοι αδυνατούν να εξυπηρετηθούν από ένα σύστημα το οποίο στέκεται ζωντανό χάρη στις φιλότιμες προσπάθειες ιατρικού, παραϊατρικού, διοικητικού προσωπικού της χώρας. Οι δομές έχου</w:t>
      </w:r>
      <w:r>
        <w:rPr>
          <w:rFonts w:eastAsia="Times New Roman" w:cs="Times New Roman"/>
          <w:szCs w:val="24"/>
        </w:rPr>
        <w:t xml:space="preserve">ν διαλυθεί από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την </w:t>
      </w:r>
      <w:proofErr w:type="spellStart"/>
      <w:r>
        <w:rPr>
          <w:rFonts w:eastAsia="Times New Roman" w:cs="Times New Roman"/>
          <w:szCs w:val="24"/>
        </w:rPr>
        <w:t>υποστελέχωση</w:t>
      </w:r>
      <w:proofErr w:type="spellEnd"/>
      <w:r>
        <w:rPr>
          <w:rFonts w:eastAsia="Times New Roman" w:cs="Times New Roman"/>
          <w:szCs w:val="24"/>
        </w:rPr>
        <w:t xml:space="preserve">, διαλύθηκε η πρωτοβάθμια φροντίδα υγείας, για πρώτη φορά κλείνουν, τμήματα δημόσιων νοσοκομείων, χειρουργεία αναβάλλονται, καρκινοπαθείς διακόπτουν τη θεραπεία τους λόγω ελλείψεως των </w:t>
      </w:r>
      <w:proofErr w:type="spellStart"/>
      <w:r>
        <w:rPr>
          <w:rFonts w:eastAsia="Times New Roman" w:cs="Times New Roman"/>
          <w:szCs w:val="24"/>
        </w:rPr>
        <w:t>χημειοθεραπευτι</w:t>
      </w:r>
      <w:r>
        <w:rPr>
          <w:rFonts w:eastAsia="Times New Roman" w:cs="Times New Roman"/>
          <w:szCs w:val="24"/>
        </w:rPr>
        <w:t>κών</w:t>
      </w:r>
      <w:proofErr w:type="spellEnd"/>
      <w:r>
        <w:rPr>
          <w:rFonts w:eastAsia="Times New Roman" w:cs="Times New Roman"/>
          <w:szCs w:val="24"/>
        </w:rPr>
        <w:t xml:space="preserve"> φαρμάκων.</w:t>
      </w:r>
    </w:p>
    <w:p w14:paraId="09F87B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Ναι, αυτά συμβαίνουν σήμερα στην Ελλάδα. Και το χειρότερο; Δεν φαίνεται και βελτίωση. Ακούμε για σχέδιο για την πρωτοβάθμια φροντίδα υγείας, αλλά δεν υπάρχει πουθενά. Δύο χρόνια το ακούμε τώρα. Ας ελπίσουμε ότι θα έρθει κάποτε.</w:t>
      </w:r>
    </w:p>
    <w:p w14:paraId="09F87B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Βλέπω επίσης στον </w:t>
      </w:r>
      <w:r>
        <w:rPr>
          <w:rFonts w:eastAsia="Times New Roman" w:cs="Times New Roman"/>
          <w:szCs w:val="24"/>
        </w:rPr>
        <w:t>π</w:t>
      </w:r>
      <w:r>
        <w:rPr>
          <w:rFonts w:eastAsia="Times New Roman" w:cs="Times New Roman"/>
          <w:szCs w:val="24"/>
        </w:rPr>
        <w:t>ροϋπολογισμό ότι μειώνετε την επιχορήγηση στον ΕΟΠΥΥ. Είναι δυνατόν; Γιατί –</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 θα αυξηθούν τα έσοδα του ΕΟΠΥΥ από το 6% και το 2% που μπήκε από τις συντάξεις υπέρ ΕΟΠΥΥ, υπέρ υγείας; Αυτό ούτε για ανέκδοτο δεν κάνει. Αφού ξέρετε πάρ</w:t>
      </w:r>
      <w:r>
        <w:rPr>
          <w:rFonts w:eastAsia="Times New Roman" w:cs="Times New Roman"/>
          <w:szCs w:val="24"/>
        </w:rPr>
        <w:t xml:space="preserve">α πολύ καλά, κύριοι συνάδελφοι, το ξέρει και ο Υπουργός, ότι τα χρήματα ούτε έφτασαν ούτε θα φτάσουν ποτέ στον ΕΟΠΥΥ. Τα περισσότερα </w:t>
      </w:r>
      <w:proofErr w:type="spellStart"/>
      <w:r>
        <w:rPr>
          <w:rFonts w:eastAsia="Times New Roman" w:cs="Times New Roman"/>
          <w:szCs w:val="24"/>
        </w:rPr>
        <w:t>παρακρατώνται</w:t>
      </w:r>
      <w:proofErr w:type="spellEnd"/>
      <w:r>
        <w:rPr>
          <w:rFonts w:eastAsia="Times New Roman" w:cs="Times New Roman"/>
          <w:szCs w:val="24"/>
        </w:rPr>
        <w:t xml:space="preserve"> από τα ασφαλιστικά ταμεία υπέρ συντάξεων, κυρίως από το ΙΚΑ, για να λέμε τις αλήθειες.</w:t>
      </w:r>
    </w:p>
    <w:p w14:paraId="09F87B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Έρχομαι τώρα στον τομέ</w:t>
      </w:r>
      <w:r>
        <w:rPr>
          <w:rFonts w:eastAsia="Times New Roman" w:cs="Times New Roman"/>
          <w:szCs w:val="24"/>
        </w:rPr>
        <w:t>α της παιδείας. Τι να πω για την παιδεία; Σήμερα, σε όλα τα πρωτοσέλιδα των ελληνικών εφημερίδων υπάρχει η είδηση αυτή για τη θέση που πήραν οι Έλληνες στον διεθνή διαγωνισμό της Πίζα, που κάνει ο ΟΟΣΑ κάθε τρία χρόνια.</w:t>
      </w:r>
    </w:p>
    <w:p w14:paraId="09F87B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Αυτός ο διαγωνισμός μετράει την ικαν</w:t>
      </w:r>
      <w:r>
        <w:rPr>
          <w:rFonts w:eastAsia="Times New Roman" w:cs="Times New Roman"/>
          <w:szCs w:val="24"/>
        </w:rPr>
        <w:t>ότητα των δεκαπεντάχρονων μαθητών να εφαρμόζουν γνώσεις και κυρίως δεξιότητες στις φυσικές επιστήμες, τα μαθηματικά και στην κατανόηση κειμένου, ώστε να είναι σε θέση να συμμετέχουν ενεργά στη σύγχρονη κοινωνία. Ξέρετε πο</w:t>
      </w:r>
      <w:r>
        <w:rPr>
          <w:rFonts w:eastAsia="Times New Roman" w:cs="Times New Roman"/>
          <w:szCs w:val="24"/>
        </w:rPr>
        <w:t>ύ</w:t>
      </w:r>
      <w:r>
        <w:rPr>
          <w:rFonts w:eastAsia="Times New Roman" w:cs="Times New Roman"/>
          <w:szCs w:val="24"/>
        </w:rPr>
        <w:t xml:space="preserve"> βρίσκονται οι Έλληνες; Είναι απογ</w:t>
      </w:r>
      <w:r>
        <w:rPr>
          <w:rFonts w:eastAsia="Times New Roman" w:cs="Times New Roman"/>
          <w:szCs w:val="24"/>
        </w:rPr>
        <w:t>οητευτική η θέση. Αποτυπώνει πλήρως το τέλμα του ελληνικού εκπαιδευτικού συστήματος. Οι Έλληνες μαθητές βαθμολογήθηκαν κάτω από τη βάση και στα τρία τεστ.</w:t>
      </w:r>
    </w:p>
    <w:p w14:paraId="09F87B8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Τώρα έμαθαν γράμματα οι μαθητές;</w:t>
      </w:r>
    </w:p>
    <w:p w14:paraId="09F87B89"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Κάθε τρία χρόνια γίνεται ο διαγωνι</w:t>
      </w:r>
      <w:r>
        <w:rPr>
          <w:rFonts w:eastAsia="Times New Roman" w:cs="Times New Roman"/>
          <w:szCs w:val="24"/>
        </w:rPr>
        <w:t xml:space="preserve">σμός, αγαπητέ κύριε </w:t>
      </w:r>
      <w:proofErr w:type="spellStart"/>
      <w:r>
        <w:rPr>
          <w:rFonts w:eastAsia="Times New Roman" w:cs="Times New Roman"/>
          <w:szCs w:val="24"/>
        </w:rPr>
        <w:t>Μπγιάλα</w:t>
      </w:r>
      <w:proofErr w:type="spellEnd"/>
      <w:r>
        <w:rPr>
          <w:rFonts w:eastAsia="Times New Roman" w:cs="Times New Roman"/>
          <w:szCs w:val="24"/>
        </w:rPr>
        <w:t>.</w:t>
      </w:r>
    </w:p>
    <w:p w14:paraId="09F87B8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Με το δικό σας εκπαιδευτικό σύστημα…</w:t>
      </w:r>
    </w:p>
    <w:p w14:paraId="09F87B8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Ένας Έλληνας μαθητής για να φτάσει στο επίπεδο ενός μαθητή από τη Σιγκαπούρη –</w:t>
      </w:r>
      <w:r>
        <w:rPr>
          <w:rFonts w:eastAsia="Times New Roman" w:cs="Times New Roman"/>
          <w:szCs w:val="24"/>
        </w:rPr>
        <w:t xml:space="preserve"> </w:t>
      </w:r>
      <w:r>
        <w:rPr>
          <w:rFonts w:eastAsia="Times New Roman" w:cs="Times New Roman"/>
          <w:szCs w:val="24"/>
        </w:rPr>
        <w:t>οι μαθητές της πρώτευσαν και στα τρία τεστ</w:t>
      </w:r>
      <w:r>
        <w:rPr>
          <w:rFonts w:eastAsia="Times New Roman" w:cs="Times New Roman"/>
          <w:szCs w:val="24"/>
        </w:rPr>
        <w:t xml:space="preserve"> </w:t>
      </w:r>
      <w:r>
        <w:rPr>
          <w:rFonts w:eastAsia="Times New Roman" w:cs="Times New Roman"/>
          <w:szCs w:val="24"/>
        </w:rPr>
        <w:t>- πρέπει να καθίσει στα θρανία δυό</w:t>
      </w:r>
      <w:r>
        <w:rPr>
          <w:rFonts w:eastAsia="Times New Roman" w:cs="Times New Roman"/>
          <w:szCs w:val="24"/>
        </w:rPr>
        <w:t xml:space="preserve">μισι επιπλέον χρόνια. Αυτή είναι η πραγματικότητα και δεν αφορά μόνο τον ΣΥΡΙΖΑ. Δυστυχώς είναι για όλους τους Έλληνες. </w:t>
      </w:r>
    </w:p>
    <w:p w14:paraId="09F87B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έρθουμε τώρα επί της ουσίας. Ο νέος Υπουργός Παιδείας, πιστός στο δόγμα του Πρωθυπουργού, αξιολογεί εκ των προτέρων με άριστα όλες τ</w:t>
      </w:r>
      <w:r>
        <w:rPr>
          <w:rFonts w:eastAsia="Times New Roman" w:cs="Times New Roman"/>
          <w:szCs w:val="24"/>
        </w:rPr>
        <w:t xml:space="preserve">ις προτεινόμενες πολιτικές για να καρατομήσει στη συνέχεια κάθε έννοια εκπαιδευτικής μεταρρύθμισης. Επιτρέψτε μου να κάνω κάποιες παρατηρήσεις: </w:t>
      </w:r>
    </w:p>
    <w:p w14:paraId="09F87B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 – ΑΝΕΛ στον χώρο της </w:t>
      </w:r>
      <w:r>
        <w:rPr>
          <w:rFonts w:eastAsia="Times New Roman" w:cs="Times New Roman"/>
          <w:szCs w:val="24"/>
        </w:rPr>
        <w:t>π</w:t>
      </w:r>
      <w:r>
        <w:rPr>
          <w:rFonts w:eastAsia="Times New Roman" w:cs="Times New Roman"/>
          <w:szCs w:val="24"/>
        </w:rPr>
        <w:t xml:space="preserve">αιδείας ακολούθησε μια καταστροφική πολιτική η οποία αφού </w:t>
      </w:r>
      <w:proofErr w:type="spellStart"/>
      <w:r>
        <w:rPr>
          <w:rFonts w:eastAsia="Times New Roman" w:cs="Times New Roman"/>
          <w:szCs w:val="24"/>
        </w:rPr>
        <w:t>αποδόμησε</w:t>
      </w:r>
      <w:proofErr w:type="spellEnd"/>
      <w:r>
        <w:rPr>
          <w:rFonts w:eastAsia="Times New Roman" w:cs="Times New Roman"/>
          <w:szCs w:val="24"/>
        </w:rPr>
        <w:t xml:space="preserve"> κα</w:t>
      </w:r>
      <w:r>
        <w:rPr>
          <w:rFonts w:eastAsia="Times New Roman" w:cs="Times New Roman"/>
          <w:szCs w:val="24"/>
        </w:rPr>
        <w:t xml:space="preserve">ι κατασυκοφάντησε οτιδήποτε είχαν δρομολογήσει οι προηγούμενες κυβερνήσεις, εν συνεχεία μέσα σε έναν προσχηματικό διάλογο τον οποίο κατήγγειλαν οι ομοσπονδίες των εκπαιδευτικών, τα </w:t>
      </w:r>
      <w:proofErr w:type="spellStart"/>
      <w:r>
        <w:rPr>
          <w:rFonts w:eastAsia="Times New Roman" w:cs="Times New Roman"/>
          <w:szCs w:val="24"/>
        </w:rPr>
        <w:t>επανέφερε</w:t>
      </w:r>
      <w:proofErr w:type="spellEnd"/>
      <w:r>
        <w:rPr>
          <w:rFonts w:eastAsia="Times New Roman" w:cs="Times New Roman"/>
          <w:szCs w:val="24"/>
        </w:rPr>
        <w:t xml:space="preserve"> όλα και μάλιστα κατά τη γνωστή της τακτική από την οικονομία θρια</w:t>
      </w:r>
      <w:r>
        <w:rPr>
          <w:rFonts w:eastAsia="Times New Roman" w:cs="Times New Roman"/>
          <w:szCs w:val="24"/>
        </w:rPr>
        <w:t>μβολογώντας.</w:t>
      </w:r>
    </w:p>
    <w:p w14:paraId="09F87B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Την ίδια ώρα που διεξαγόταν αυτός ο προσχηματικός διάλογος, ειδικά για την ειδική αγωγή, το Υπουργείο κατέθετε σε κάθε σχεδόν άσχετο νομοσχέδιο και μια τροπολογία, η οποία όχι μόνο δεν ρύθμιζε επείγοντα και λειτουργικά θέματα, αλλά άλλαζε άρδη</w:t>
      </w:r>
      <w:r>
        <w:rPr>
          <w:rFonts w:eastAsia="Times New Roman" w:cs="Times New Roman"/>
          <w:szCs w:val="24"/>
        </w:rPr>
        <w:t xml:space="preserve">ν τη φιλοσοφία πετυχημένων ενταξιακών θεσμών όπως τα τμήματα ένταξης και τα οποία </w:t>
      </w:r>
      <w:proofErr w:type="spellStart"/>
      <w:r>
        <w:rPr>
          <w:rFonts w:eastAsia="Times New Roman" w:cs="Times New Roman"/>
          <w:szCs w:val="24"/>
        </w:rPr>
        <w:t>στοχευμένα</w:t>
      </w:r>
      <w:proofErr w:type="spellEnd"/>
      <w:r>
        <w:rPr>
          <w:rFonts w:eastAsia="Times New Roman" w:cs="Times New Roman"/>
          <w:szCs w:val="24"/>
        </w:rPr>
        <w:t xml:space="preserve"> συνέπλεκε με την παράλληλη στήριξη, για προφανείς λόγους εξοικονόμησης πόρων, ή κατάργηση οποιουδήποτε διακριτικού των εργαζομένων στην ειδική αγωγή με προφανή στό</w:t>
      </w:r>
      <w:r>
        <w:rPr>
          <w:rFonts w:eastAsia="Times New Roman" w:cs="Times New Roman"/>
          <w:szCs w:val="24"/>
        </w:rPr>
        <w:t xml:space="preserve">χο τη θεσμοθετημένη κατάργηση της ειδικής αγωγής, εφόσον όλοι με μηδενικά προσόντα θα μπορούσαν να εργάζονται σε αυτήν, με προφανή στόχο την εξοικονόμηση προσωπικού για την ειδική αγωγή και την </w:t>
      </w:r>
      <w:proofErr w:type="spellStart"/>
      <w:r>
        <w:rPr>
          <w:rFonts w:eastAsia="Times New Roman" w:cs="Times New Roman"/>
          <w:szCs w:val="24"/>
        </w:rPr>
        <w:t>απορόφηση</w:t>
      </w:r>
      <w:proofErr w:type="spellEnd"/>
      <w:r>
        <w:rPr>
          <w:rFonts w:eastAsia="Times New Roman" w:cs="Times New Roman"/>
          <w:szCs w:val="24"/>
        </w:rPr>
        <w:t xml:space="preserve"> πλεονάζοντος προσωπικού που το ίδιο δημιούργησε από </w:t>
      </w:r>
      <w:r>
        <w:rPr>
          <w:rFonts w:eastAsia="Times New Roman" w:cs="Times New Roman"/>
          <w:szCs w:val="24"/>
        </w:rPr>
        <w:t xml:space="preserve">τη γενική εκπαίδευση. </w:t>
      </w:r>
    </w:p>
    <w:p w14:paraId="09F87B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Υπουργείο από τις προεκλογικές του μεγαλοστομίες για είκοσι χιλιάδες διορισμούς εκπαιδευτικών και κρατική χρηματοδότηση για την ειδική αγωγή πέρασε στην απόλυτη σιωπή για τους διορισμούς και στη σχεδόν αποκλειστική χρηματοδότηση τ</w:t>
      </w:r>
      <w:r>
        <w:rPr>
          <w:rFonts w:eastAsia="Times New Roman" w:cs="Times New Roman"/>
          <w:szCs w:val="24"/>
        </w:rPr>
        <w:t xml:space="preserve">ης ειδικής αγωγής από το ΕΣΠΑ και μάλιστα με απόλυτη ανισοκατανομή των πόρων μέσα στα διάφορα έτη χρήσης. Τελικά ο εκπαιδευτικός κόσμος και η κοινωνία ολόκληρη γελάει με αυτά που λέει η Κυβέρνηση και δυστυχώς κλαίει με αυτά που κάνει. </w:t>
      </w:r>
    </w:p>
    <w:p w14:paraId="09F87B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 σας πω για τη διά</w:t>
      </w:r>
      <w:r>
        <w:rPr>
          <w:rFonts w:eastAsia="Times New Roman" w:cs="Times New Roman"/>
          <w:szCs w:val="24"/>
        </w:rPr>
        <w:t xml:space="preserve"> βίου μάθηση; Από πού να ξεκινήσω και πού να τελειώσω; Δυστυχώς ο χρόνος είναι πολύ περιορισμένος. </w:t>
      </w:r>
    </w:p>
    <w:p w14:paraId="09F87B9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την ακρίβεια έχει τελειώσει ήδη, κύριε </w:t>
      </w:r>
      <w:proofErr w:type="spellStart"/>
      <w:r>
        <w:rPr>
          <w:rFonts w:eastAsia="Times New Roman" w:cs="Times New Roman"/>
          <w:szCs w:val="24"/>
        </w:rPr>
        <w:t>Κέλλα</w:t>
      </w:r>
      <w:proofErr w:type="spellEnd"/>
      <w:r>
        <w:rPr>
          <w:rFonts w:eastAsia="Times New Roman" w:cs="Times New Roman"/>
          <w:szCs w:val="24"/>
        </w:rPr>
        <w:t xml:space="preserve">. </w:t>
      </w:r>
    </w:p>
    <w:p w14:paraId="09F87B9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 κύριε Πρόεδρε, τελειώνω.</w:t>
      </w:r>
    </w:p>
    <w:p w14:paraId="09F87B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σας πω μια κουβέντα μόν</w:t>
      </w:r>
      <w:r>
        <w:rPr>
          <w:rFonts w:eastAsia="Times New Roman" w:cs="Times New Roman"/>
          <w:szCs w:val="24"/>
        </w:rPr>
        <w:t xml:space="preserve">ο για τα αγροτικά θέματα, μιας και προέρχομαι από αγροτική περιοχή. Σας λέω ότι οι αγρότες στον Κάμπο πάλι βράζουν στη Λάρισα και σε όλη τη Θεσσαλία. Στραγγαλίσατε,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που έχετε επιβάλει με την προκαταβολή φόρου κατά 100%, ΦΠΑ στο 24% απ</w:t>
      </w:r>
      <w:r>
        <w:rPr>
          <w:rFonts w:eastAsia="Times New Roman" w:cs="Times New Roman"/>
          <w:szCs w:val="24"/>
        </w:rPr>
        <w:t xml:space="preserve">ό το 13%, τριπλασιασμό εισφορών του ΟΓΑ, φορολογικούς συντελεστές αυξημένους, και την τελευταία παραγωγική μονάδα της χώρας. Από εργάτες γης τους μετατρέψατε σε εργάτες της εφορίας και βεβαίως όλα αυτά θα τα βρείτε μπροστά σας, όπως θα τα βρει μπροστά της </w:t>
      </w:r>
      <w:r>
        <w:rPr>
          <w:rFonts w:eastAsia="Times New Roman" w:cs="Times New Roman"/>
          <w:szCs w:val="24"/>
        </w:rPr>
        <w:t xml:space="preserve">και όλη η χώρα. </w:t>
      </w:r>
    </w:p>
    <w:p w14:paraId="09F87B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Κλείνοντας, δεν έχω καμ</w:t>
      </w:r>
      <w:r>
        <w:rPr>
          <w:rFonts w:eastAsia="Times New Roman" w:cs="Times New Roman"/>
          <w:szCs w:val="24"/>
        </w:rPr>
        <w:t>μία</w:t>
      </w:r>
      <w:r>
        <w:rPr>
          <w:rFonts w:eastAsia="Times New Roman" w:cs="Times New Roman"/>
          <w:szCs w:val="24"/>
        </w:rPr>
        <w:t xml:space="preserve"> αμφιβολία ότι θα τον ψηφίσετε τον προϋπολογισμό. Θα ψηφίσετε «ναι» στο μνημόνιο, «ναι» στις περικοπές συντάξεων, «ναι» στο ξεπούλημα της χώρας για έναν αιώνα. Η ψήφιση, κυρίες και κύριοι συνάδελφοι του ΣΥΡΙΖΑ, εί</w:t>
      </w:r>
      <w:r>
        <w:rPr>
          <w:rFonts w:eastAsia="Times New Roman" w:cs="Times New Roman"/>
          <w:szCs w:val="24"/>
        </w:rPr>
        <w:t xml:space="preserve">ναι το πρώτο επεισόδιο του νέου δράματός σας που είναι εφιάλτης για την χώρα. Δεν θα ψηφίσουμε αυτόν τον </w:t>
      </w:r>
      <w:r>
        <w:rPr>
          <w:rFonts w:eastAsia="Times New Roman" w:cs="Times New Roman"/>
          <w:szCs w:val="24"/>
        </w:rPr>
        <w:t>π</w:t>
      </w:r>
      <w:r>
        <w:rPr>
          <w:rFonts w:eastAsia="Times New Roman" w:cs="Times New Roman"/>
          <w:szCs w:val="24"/>
        </w:rPr>
        <w:t xml:space="preserve">ροϋπολογισμό. </w:t>
      </w:r>
    </w:p>
    <w:p w14:paraId="09F87B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F87B96" w14:textId="77777777" w:rsidR="0008105D" w:rsidRDefault="003C36B0">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F87B9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Γκιόκας από τ</w:t>
      </w:r>
      <w:r>
        <w:rPr>
          <w:rFonts w:eastAsia="Times New Roman" w:cs="Times New Roman"/>
          <w:szCs w:val="24"/>
        </w:rPr>
        <w:t xml:space="preserve">ο ΚΚΕ. </w:t>
      </w:r>
    </w:p>
    <w:p w14:paraId="09F87B9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Ευχαριστώ, κύριε Πρόεδρε. </w:t>
      </w:r>
    </w:p>
    <w:p w14:paraId="09F87B9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Κυβέρνηση το επόμενο διάστημα θα παίξει το χαρτί του δικού της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αντίστοιχο με αυτό που προσπάθησαν να παρουσιάσουν πριν δύο χρόνια η Νέα Δημοκρατία και το ΠΑΣΟΚ. Αυτό ακούμε τις τελευταίες ώρες με τη συζήτηση για τον </w:t>
      </w:r>
      <w:r>
        <w:rPr>
          <w:rFonts w:eastAsia="Times New Roman" w:cs="Times New Roman"/>
          <w:szCs w:val="24"/>
        </w:rPr>
        <w:t>π</w:t>
      </w:r>
      <w:r>
        <w:rPr>
          <w:rFonts w:eastAsia="Times New Roman" w:cs="Times New Roman"/>
          <w:szCs w:val="24"/>
        </w:rPr>
        <w:t>ροϋπολογισμό, αυτό λένε τα κυβερνητικά στελέχη, αυτό λένε οι κυβερνητικοί Βουλευτές, ότι έχουμε πλεο</w:t>
      </w:r>
      <w:r>
        <w:rPr>
          <w:rFonts w:eastAsia="Times New Roman" w:cs="Times New Roman"/>
          <w:szCs w:val="24"/>
        </w:rPr>
        <w:t>νάσματα, ότι πετύχαμε ελάφρυνση του χρέους, ότι θα μπούμε στην ποσοτική χαλάρωση, ότι θα γίνουν επενδύσεις, θα έρθει η ανάπτυξη της οικονομίας και ότι από αυτήν την ανάπτυξη θα ωφεληθεί και θα ανακουφιστεί ο λαός.</w:t>
      </w:r>
    </w:p>
    <w:p w14:paraId="09F87B9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Επειδή ο κ. Σταθάκης αναφέρθηκε πριν στην </w:t>
      </w:r>
      <w:r>
        <w:rPr>
          <w:rFonts w:eastAsia="Times New Roman" w:cs="Times New Roman"/>
          <w:szCs w:val="24"/>
        </w:rPr>
        <w:t>Αντιπολίτευση, λέγοντας ότι εκείνη αμφισβητεί τα στοιχεία, τις επιδόσεις και τους δείκτες της Κυβέρνησης, εμείς να ξεκαθαρίσουμε ότι δεν αμφισβητούμε τίποτα από όλα αυτά. Εμείς να δεχτούμε ότι στους δείκτες και στα στοιχεία που έχετε θέσει θα βγείτε πέρα γ</w:t>
      </w:r>
      <w:r>
        <w:rPr>
          <w:rFonts w:eastAsia="Times New Roman" w:cs="Times New Roman"/>
          <w:szCs w:val="24"/>
        </w:rPr>
        <w:t xml:space="preserve">ια πέρα αληθινοί </w:t>
      </w:r>
    </w:p>
    <w:p w14:paraId="09F87B9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ερώτημα όμως είναι άλλο, αυτό που πρέπει να απαντήσει ο λαός. Τι έχει να κερδίσει ο ίδιος ο λαός απ’ αυτούς τους δείκτες, απ’ αυτές τις επιδόσεις της Κυβέρνησης; Τι έχει να κερδίσει από αυτό το </w:t>
      </w:r>
      <w:proofErr w:type="spellStart"/>
      <w:r>
        <w:rPr>
          <w:rFonts w:eastAsia="Times New Roman" w:cs="Times New Roman"/>
          <w:szCs w:val="24"/>
        </w:rPr>
        <w:t>συριζ</w:t>
      </w:r>
      <w:r>
        <w:rPr>
          <w:rFonts w:eastAsia="Times New Roman" w:cs="Times New Roman"/>
          <w:szCs w:val="24"/>
        </w:rPr>
        <w:t>αίικο</w:t>
      </w:r>
      <w:proofErr w:type="spellEnd"/>
      <w:r>
        <w:rPr>
          <w:rFonts w:eastAsia="Times New Roman" w:cs="Times New Roman"/>
          <w:szCs w:val="24"/>
        </w:rPr>
        <w:t xml:space="preserve">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Κι αυτό το ερώτ</w:t>
      </w:r>
      <w:r>
        <w:rPr>
          <w:rFonts w:eastAsia="Times New Roman" w:cs="Times New Roman"/>
          <w:szCs w:val="24"/>
        </w:rPr>
        <w:t>ημα πρέπει να το σκεφτεί, πρέπει να το απαντήσει ο λαός, που ακόμα δεν έχει πει την τελευταία του λέξη και δεν έχει δοκιμάσει τη δύναμή του.</w:t>
      </w:r>
    </w:p>
    <w:p w14:paraId="09F87B9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Εμείς λέμε ότι δεν έχει να κερδίσει τίποτα, ούτε από την όποια ελάφρυνση του χρέους, ούτε από την όποια χαλάρωση τω</w:t>
      </w:r>
      <w:r>
        <w:rPr>
          <w:rFonts w:eastAsia="Times New Roman" w:cs="Times New Roman"/>
          <w:szCs w:val="24"/>
        </w:rPr>
        <w:t>ν δημοσιονομικών στόχων –</w:t>
      </w:r>
      <w:r>
        <w:rPr>
          <w:rFonts w:eastAsia="Times New Roman" w:cs="Times New Roman"/>
          <w:szCs w:val="24"/>
        </w:rPr>
        <w:t xml:space="preserve"> </w:t>
      </w:r>
      <w:r>
        <w:rPr>
          <w:rFonts w:eastAsia="Times New Roman" w:cs="Times New Roman"/>
          <w:szCs w:val="24"/>
        </w:rPr>
        <w:t xml:space="preserve">αν και αυτή η χαλάρωση με βάση και την πρόσφατη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και τη διατήρηση των πλεονασμάτων του 3,5% και μετά το 2018 παραπέμπεται στις καλένδες</w:t>
      </w:r>
      <w:r>
        <w:rPr>
          <w:rFonts w:eastAsia="Times New Roman" w:cs="Times New Roman"/>
          <w:szCs w:val="24"/>
        </w:rPr>
        <w:t xml:space="preserve"> </w:t>
      </w:r>
      <w:r>
        <w:rPr>
          <w:rFonts w:eastAsia="Times New Roman" w:cs="Times New Roman"/>
          <w:szCs w:val="24"/>
        </w:rPr>
        <w:t xml:space="preserve">-, ούτε φυσικά έχει να κερδίσει από την </w:t>
      </w:r>
      <w:proofErr w:type="spellStart"/>
      <w:r>
        <w:rPr>
          <w:rFonts w:eastAsia="Times New Roman" w:cs="Times New Roman"/>
          <w:szCs w:val="24"/>
        </w:rPr>
        <w:t>πολυαναμενόμενη</w:t>
      </w:r>
      <w:proofErr w:type="spellEnd"/>
      <w:r>
        <w:rPr>
          <w:rFonts w:eastAsia="Times New Roman" w:cs="Times New Roman"/>
          <w:szCs w:val="24"/>
        </w:rPr>
        <w:t xml:space="preserve"> ανάκαμψη της οικο</w:t>
      </w:r>
      <w:r>
        <w:rPr>
          <w:rFonts w:eastAsia="Times New Roman" w:cs="Times New Roman"/>
          <w:szCs w:val="24"/>
        </w:rPr>
        <w:t>νομίας.</w:t>
      </w:r>
    </w:p>
    <w:p w14:paraId="09F87B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Από πού προκύπτει, από πού απορρέει αυτή η πρόβλεψη του ΚΚΕ; Είναι πραγματική ή είναι μια πρόβλεψη στον αέρα; Κατ’ αρχάς προκύπτει από τον ίδιο τον κρατικό προϋπολογισμό. Είναι ένας κρατικός προϋπολογισμός που προβλέπει ανάπτυξη για το 2017, της τάξης μάλι</w:t>
      </w:r>
      <w:r>
        <w:rPr>
          <w:rFonts w:eastAsia="Times New Roman" w:cs="Times New Roman"/>
          <w:szCs w:val="24"/>
        </w:rPr>
        <w:t xml:space="preserve">στα του 2,7%. Την ίδια στιγμή που προβλέπει ανάπτυξη προβλέπει νέο </w:t>
      </w:r>
      <w:proofErr w:type="spellStart"/>
      <w:r>
        <w:rPr>
          <w:rFonts w:eastAsia="Times New Roman" w:cs="Times New Roman"/>
          <w:szCs w:val="24"/>
        </w:rPr>
        <w:t>τσουνάμι</w:t>
      </w:r>
      <w:proofErr w:type="spellEnd"/>
      <w:r>
        <w:rPr>
          <w:rFonts w:eastAsia="Times New Roman" w:cs="Times New Roman"/>
          <w:szCs w:val="24"/>
        </w:rPr>
        <w:t xml:space="preserve"> φόρων για τα λαϊκά στρώματα, νέες περικοπές κοινωνικών δαπανών, νέα μείωση της κρατικής χρηματοδότησης στους ασφαλιστικούς οργανισμούς, ακόμα και νέες περικοπές στα </w:t>
      </w:r>
      <w:proofErr w:type="spellStart"/>
      <w:r>
        <w:rPr>
          <w:rFonts w:eastAsia="Times New Roman" w:cs="Times New Roman"/>
          <w:szCs w:val="24"/>
        </w:rPr>
        <w:t>προνοιακά</w:t>
      </w:r>
      <w:proofErr w:type="spellEnd"/>
      <w:r>
        <w:rPr>
          <w:rFonts w:eastAsia="Times New Roman" w:cs="Times New Roman"/>
          <w:szCs w:val="24"/>
        </w:rPr>
        <w:t xml:space="preserve"> επιδό</w:t>
      </w:r>
      <w:r>
        <w:rPr>
          <w:rFonts w:eastAsia="Times New Roman" w:cs="Times New Roman"/>
          <w:szCs w:val="24"/>
        </w:rPr>
        <w:t xml:space="preserve">ματα. </w:t>
      </w:r>
    </w:p>
    <w:p w14:paraId="09F87B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Ποιος, λοιπόν, είναι ο αντίκτυπος της ανάπτυξης, την οποία ευαγγελίζεστε στα λαϊκά νοικοκυριά; Μηδέν εις το </w:t>
      </w:r>
      <w:proofErr w:type="spellStart"/>
      <w:r>
        <w:rPr>
          <w:rFonts w:eastAsia="Times New Roman" w:cs="Times New Roman"/>
          <w:szCs w:val="24"/>
        </w:rPr>
        <w:t>πηλίκον</w:t>
      </w:r>
      <w:proofErr w:type="spellEnd"/>
      <w:r>
        <w:rPr>
          <w:rFonts w:eastAsia="Times New Roman" w:cs="Times New Roman"/>
          <w:szCs w:val="24"/>
        </w:rPr>
        <w:t>. Ποιος θα την καρπωθεί; Οι επιχειρηματικοί όμιλοι, που θα δουν το μερίδιό τους στο σύνολο των φορολογικών εσόδων να μειώνεται από 7,6</w:t>
      </w:r>
      <w:r>
        <w:rPr>
          <w:rFonts w:eastAsia="Times New Roman" w:cs="Times New Roman"/>
          <w:szCs w:val="24"/>
        </w:rPr>
        <w:t xml:space="preserve">% στο 6,9% και θα δουν ακόμα μεγαλύτερα προνόμια για τις επενδύσεις τους, όπως αυτά που τους δώσατε και τους δίνετε με τους διάφορους αναπτυξιακούς νόμους που ψηφίζετε. </w:t>
      </w:r>
    </w:p>
    <w:p w14:paraId="09F87B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Δεύτερον, η πρόβλεψη του ΚΚΕ απορρέει από την ίδια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για την </w:t>
      </w:r>
      <w:r>
        <w:rPr>
          <w:rFonts w:eastAsia="Times New Roman" w:cs="Times New Roman"/>
          <w:szCs w:val="24"/>
        </w:rPr>
        <w:t>οποία η Κυβέρνηση πανηγυρίζει προκλητικά, σύμφωνα με την οποία οι παρεμβάσεις για το χρέος, που φτάνουν στο σωτήριο έτος 2060, θα συνοδευτούν όχι μόνο με απαρέγκλιτη τήρηση του τρέχοντος μνημονίου, αλλά και με νέα πέραν του 2018 δημοσιονομικά και διαρθρωτι</w:t>
      </w:r>
      <w:r>
        <w:rPr>
          <w:rFonts w:eastAsia="Times New Roman" w:cs="Times New Roman"/>
          <w:szCs w:val="24"/>
        </w:rPr>
        <w:t xml:space="preserve">κά μέτρα, δηλαδή με λιτότητα διαρκείας, ματωμένα πλεονάσματα και νέες ρυθμίσεις σε βάρος μισθωτών συνταξιούχων και </w:t>
      </w:r>
      <w:proofErr w:type="spellStart"/>
      <w:r>
        <w:rPr>
          <w:rFonts w:eastAsia="Times New Roman" w:cs="Times New Roman"/>
          <w:szCs w:val="24"/>
        </w:rPr>
        <w:t>αυταπασχολουμένων</w:t>
      </w:r>
      <w:proofErr w:type="spellEnd"/>
      <w:r>
        <w:rPr>
          <w:rFonts w:eastAsia="Times New Roman" w:cs="Times New Roman"/>
          <w:szCs w:val="24"/>
        </w:rPr>
        <w:t xml:space="preserve">. </w:t>
      </w:r>
    </w:p>
    <w:p w14:paraId="09F87B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Συνεπώς η Κυβέρνηση μπορεί να πανηγυρίζει για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ότι αποτελεί σταθμό για την ανάκαμψη της οικονομί</w:t>
      </w:r>
      <w:r>
        <w:rPr>
          <w:rFonts w:eastAsia="Times New Roman" w:cs="Times New Roman"/>
          <w:szCs w:val="24"/>
        </w:rPr>
        <w:t>ας, κρύβει όμως προκλητικά ότι η όποια ανάκαμψη ούτε θα επιστρέψει τις τεράστιες απώλειες που είχε ο λαός μας από τα χρόνια της κρίσης, ούτε θα ανακόψει την πορεία της επιδείνωσης της ζωής του και φυσικά θα είναι μια ανάκαμψη αβέβαιη, αναιμική, αφού οι ίδι</w:t>
      </w:r>
      <w:r>
        <w:rPr>
          <w:rFonts w:eastAsia="Times New Roman" w:cs="Times New Roman"/>
          <w:szCs w:val="24"/>
        </w:rPr>
        <w:t xml:space="preserve">ες οι εξελίξεις στην ευρωπαϊκή και την παγκόσμια καπιταλιστική οικονομία είναι δυσοίωνες. </w:t>
      </w:r>
    </w:p>
    <w:p w14:paraId="09F87B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Τρίτον, η πρόβλεψη του ΚΚΕ απορρέει από τις ίδιες τις δηλώσεις στελεχών της Κυβέρνησης. Ο κ. </w:t>
      </w:r>
      <w:proofErr w:type="spellStart"/>
      <w:r>
        <w:rPr>
          <w:rFonts w:eastAsia="Times New Roman" w:cs="Times New Roman"/>
          <w:szCs w:val="24"/>
        </w:rPr>
        <w:t>Τσακαλώτος</w:t>
      </w:r>
      <w:proofErr w:type="spellEnd"/>
      <w:r>
        <w:rPr>
          <w:rFonts w:eastAsia="Times New Roman" w:cs="Times New Roman"/>
          <w:szCs w:val="24"/>
        </w:rPr>
        <w:t xml:space="preserve"> πριν λίγες μέρες στο Ελληνοαμερικανικό Επιμελητήριο δήλωνε ότ</w:t>
      </w:r>
      <w:r>
        <w:rPr>
          <w:rFonts w:eastAsia="Times New Roman" w:cs="Times New Roman"/>
          <w:szCs w:val="24"/>
        </w:rPr>
        <w:t>ι ο στόχος για μειωμένα πλεονάσματα –</w:t>
      </w:r>
      <w:r>
        <w:rPr>
          <w:rFonts w:eastAsia="Times New Roman" w:cs="Times New Roman"/>
          <w:szCs w:val="24"/>
        </w:rPr>
        <w:t xml:space="preserve"> </w:t>
      </w:r>
      <w:r>
        <w:rPr>
          <w:rFonts w:eastAsia="Times New Roman" w:cs="Times New Roman"/>
          <w:szCs w:val="24"/>
        </w:rPr>
        <w:t>που είπαμε ότι αυτά παραπέμπονται στις καλένδες</w:t>
      </w:r>
      <w:r>
        <w:rPr>
          <w:rFonts w:eastAsia="Times New Roman" w:cs="Times New Roman"/>
          <w:szCs w:val="24"/>
        </w:rPr>
        <w:t xml:space="preserve"> </w:t>
      </w:r>
      <w:r>
        <w:rPr>
          <w:rFonts w:eastAsia="Times New Roman" w:cs="Times New Roman"/>
          <w:szCs w:val="24"/>
        </w:rPr>
        <w:t xml:space="preserve">- θα αξιοποιηθεί, για να μειωθεί η φορολογία των επιχειρήσεων και όχι για να ανακουφιστεί ο λαός. </w:t>
      </w:r>
    </w:p>
    <w:p w14:paraId="09F87B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Τέλος, η πρόβλεψη του ΚΚΕ απορρέει από το αδιάψευστο γεγονός ότι το ξήλ</w:t>
      </w:r>
      <w:r>
        <w:rPr>
          <w:rFonts w:eastAsia="Times New Roman" w:cs="Times New Roman"/>
          <w:szCs w:val="24"/>
        </w:rPr>
        <w:t>ωμα κοινωνικών κατακτήσεων και δικαιωμάτων, όπως ήταν οι ανατροπές στις εργασιακές σχέσεις, δεν ξεκίνησε τα τελευταία πέντε, έξι, επτά χρόνια. Ξεκίνησε τη</w:t>
      </w:r>
      <w:r>
        <w:rPr>
          <w:rFonts w:eastAsia="Times New Roman" w:cs="Times New Roman"/>
          <w:szCs w:val="24"/>
        </w:rPr>
        <w:t xml:space="preserve"> </w:t>
      </w:r>
      <w:r>
        <w:rPr>
          <w:rFonts w:eastAsia="Times New Roman" w:cs="Times New Roman"/>
          <w:szCs w:val="24"/>
        </w:rPr>
        <w:t>δεκαετία του 1990 και του 2000 σε περίοδο ανάπτυξης και σε περίοδο μάλιστα υψηλών ρυθμών ανάπτυξης. Φ</w:t>
      </w:r>
      <w:r>
        <w:rPr>
          <w:rFonts w:eastAsia="Times New Roman" w:cs="Times New Roman"/>
          <w:szCs w:val="24"/>
        </w:rPr>
        <w:t xml:space="preserve">υσικά αυτή η πολιτική επιταχύνθηκε τα χρόνια της κρίσης και των μνημονίων. </w:t>
      </w:r>
    </w:p>
    <w:p w14:paraId="09F87BA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Ένα παράδειγμα: Τι έλεγε η Λευκή Βίβλος της Ευρωπαϊκής Ένωσης για τα εργασιακά; Για να διευκολύνεται η απασχόληση των νέων, προτείνεται να καθιερωθεί μεγαλύτερη ευελιξία ως προς το</w:t>
      </w:r>
      <w:r>
        <w:rPr>
          <w:rFonts w:eastAsia="Times New Roman" w:cs="Times New Roman"/>
          <w:szCs w:val="24"/>
        </w:rPr>
        <w:t xml:space="preserve">ν ελάχιστο μισθό. Το 1994. Μετά είχαμε την πράξη υπουργικού συμβουλίου για τα 5/11 των νέων εργαζομένων και έπεται ο </w:t>
      </w:r>
      <w:proofErr w:type="spellStart"/>
      <w:r>
        <w:rPr>
          <w:rFonts w:eastAsia="Times New Roman" w:cs="Times New Roman"/>
          <w:szCs w:val="24"/>
        </w:rPr>
        <w:t>υπο</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κατώτατος μισθός. </w:t>
      </w:r>
    </w:p>
    <w:p w14:paraId="09F87BA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άλλο έλεγε; Μειώνοντας το κανονικό ωράριο μπορεί να αυξάνεται ο αριθμός των θέσεων εργασίας με μερική απασχόλησ</w:t>
      </w:r>
      <w:r>
        <w:rPr>
          <w:rFonts w:eastAsia="Times New Roman" w:cs="Times New Roman"/>
          <w:szCs w:val="24"/>
        </w:rPr>
        <w:t>η. Εξ ου και οι έξι στις δέκα θέσεις εργασίας που δημιουργούνται –</w:t>
      </w:r>
      <w:r>
        <w:rPr>
          <w:rFonts w:eastAsia="Times New Roman" w:cs="Times New Roman"/>
          <w:szCs w:val="24"/>
        </w:rPr>
        <w:t xml:space="preserve"> </w:t>
      </w:r>
      <w:r>
        <w:rPr>
          <w:rFonts w:eastAsia="Times New Roman" w:cs="Times New Roman"/>
          <w:szCs w:val="24"/>
        </w:rPr>
        <w:t>και στις οποίες φυσικά δεν αναφέρθηκε η κ. Αντωνοπούλου</w:t>
      </w:r>
      <w:r>
        <w:rPr>
          <w:rFonts w:eastAsia="Times New Roman" w:cs="Times New Roman"/>
          <w:szCs w:val="24"/>
        </w:rPr>
        <w:t xml:space="preserve"> </w:t>
      </w:r>
      <w:r>
        <w:rPr>
          <w:rFonts w:eastAsia="Times New Roman" w:cs="Times New Roman"/>
          <w:szCs w:val="24"/>
        </w:rPr>
        <w:t xml:space="preserve">- είναι θέσεις μερικής απασχόλησης. </w:t>
      </w:r>
    </w:p>
    <w:p w14:paraId="09F87BA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Πότε τα έλεγε όλα αυτά η Ευρωπαϊκή Ένωση; Το 1994, όταν η πλειοψηφία των κυβερνήσεων των χωρών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δεν ήταν νεοφιλελεύθερες κυβερνήσεις. Η μεγάλη πλειοψηφία ήταν κυβερνήσεις σοσιαλδημοκρατικού προσανατολισμού.</w:t>
      </w:r>
    </w:p>
    <w:p w14:paraId="09F87BA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Να γιατί είναι τεράστια κοροϊδία όλα αυτά τα χαριτωμένα που λέει η Κυβέρνηση για επιστροφή στην κανονικότητα και στις βέλτιστες ευρωπαϊκές</w:t>
      </w:r>
      <w:r>
        <w:rPr>
          <w:rFonts w:eastAsia="Times New Roman"/>
          <w:szCs w:val="24"/>
        </w:rPr>
        <w:t xml:space="preserve"> πρακτικές. Αυτή είναι η κανονικότητα της Ευρωπαϊκής Ένωσης, αυτές είναι οι βέλτιστες ευρωπαϊκές πρακτικές: η ένταση της εκμετάλλευσης προς όφελος του κεφαλαίου και σε βάρος των εργαζομένων. </w:t>
      </w:r>
    </w:p>
    <w:p w14:paraId="09F87BA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Είναι, επίσης, προφανές ότι η Κυβέρνηση, γι’ αυτές τις υπηρεσίες</w:t>
      </w:r>
      <w:r>
        <w:rPr>
          <w:rFonts w:eastAsia="Times New Roman"/>
          <w:szCs w:val="24"/>
        </w:rPr>
        <w:t xml:space="preserve"> που προσφέρει, παίρνει και την ψήφο εμπιστοσύνης από τους εταίρους της σε Ευρωπαϊκή Ένωση, Διεθνές Νομισματικό Ταμείο, από τις Ηνωμένες Πολιτείες Αμερικής, γιατί είναι η Κυβέρνηση των ειδικών αποστολών. Και όχι μόνο στενά στο ζήτημα της υλοποίησης πολιτικ</w:t>
      </w:r>
      <w:r>
        <w:rPr>
          <w:rFonts w:eastAsia="Times New Roman"/>
          <w:szCs w:val="24"/>
        </w:rPr>
        <w:t>ών σε βάρος των εργατικών λαϊκών δικαιωμάτων, αλλά και σε άλλα επίπεδα, που έχουν να κάνουν με τις επικίνδυνες εξελίξεις στην περιοχή, με το ΝΑΤΟ, με τη συμμετοχή της χώρας μας σε όλους αυτούς τους επικίνδυνους σχεδιασμούς, πιθανά με το κυπριακό, που είναι</w:t>
      </w:r>
      <w:r>
        <w:rPr>
          <w:rFonts w:eastAsia="Times New Roman"/>
          <w:szCs w:val="24"/>
        </w:rPr>
        <w:t xml:space="preserve"> μπροστά μας το επόμενο διάστημα, και πάει λέγοντας.</w:t>
      </w:r>
    </w:p>
    <w:p w14:paraId="09F87BA8" w14:textId="77777777" w:rsidR="0008105D" w:rsidRDefault="003C36B0">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Βουλευτή)</w:t>
      </w:r>
    </w:p>
    <w:p w14:paraId="09F87BA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Τελειώνω, κύριε Πρόεδρε. </w:t>
      </w:r>
    </w:p>
    <w:p w14:paraId="09F87BAA"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Και αυτή η ψήφος εμπιστοσύνης που παίρνετε είναι ο λόγος για τον οποίο έχουν βγει στα </w:t>
      </w:r>
      <w:r>
        <w:rPr>
          <w:rFonts w:eastAsia="Times New Roman"/>
          <w:szCs w:val="24"/>
        </w:rPr>
        <w:t>κεραμίδια η Νέα Δημοκρατία, το ΠΑΣΟΚ και τα άλλα κόμματα, που θεωρούν τον εαυτό τους τον πιο αυθεντικό εκφραστή των συμφερόντων της αστικής τάξης. Γι’ αυτό και αν δείτε την κριτική που κάνουν στην Κυβέρνηση, δεν είναι ούτε για τους στόχους ούτε για την κατ</w:t>
      </w:r>
      <w:r>
        <w:rPr>
          <w:rFonts w:eastAsia="Times New Roman"/>
          <w:szCs w:val="24"/>
        </w:rPr>
        <w:t>εύθυνση, είναι για το αν αυτή η Κυβέρνηση είναι αποφασισμένη, αποφασιστική, ικανή να υλοποιήσει αυτήν την πολιτική και επικαλούνται το αριστερό σας παρελθόν, την έχθρα σας προς τις επενδύσεις, τις ιδεοληψίες σας, τα ταξίδια στην Κούβα, που δήθεν σας εμποδί</w:t>
      </w:r>
      <w:r>
        <w:rPr>
          <w:rFonts w:eastAsia="Times New Roman"/>
          <w:szCs w:val="24"/>
        </w:rPr>
        <w:t xml:space="preserve">ζουν να προχωρήσετε γρήγορα. </w:t>
      </w:r>
    </w:p>
    <w:p w14:paraId="09F87BA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Βεβαίως, τα κόμματα αυτά, αυτό που δεν καταλαβαίνουν –</w:t>
      </w:r>
      <w:r>
        <w:rPr>
          <w:rFonts w:eastAsia="Times New Roman"/>
          <w:szCs w:val="24"/>
        </w:rPr>
        <w:t xml:space="preserve"> </w:t>
      </w:r>
      <w:r>
        <w:rPr>
          <w:rFonts w:eastAsia="Times New Roman"/>
          <w:szCs w:val="24"/>
        </w:rPr>
        <w:t>ή μάλλον το καταλαβαίνουν αλλά δεν θέλουν να το ομολογήσουν ανοιχτά γιατί δεν τους συμφέρει πολιτικά</w:t>
      </w:r>
      <w:r>
        <w:rPr>
          <w:rFonts w:eastAsia="Times New Roman"/>
          <w:szCs w:val="24"/>
        </w:rPr>
        <w:t xml:space="preserve"> </w:t>
      </w:r>
      <w:r>
        <w:rPr>
          <w:rFonts w:eastAsia="Times New Roman"/>
          <w:szCs w:val="24"/>
        </w:rPr>
        <w:t>– είναι ότι αυτό που σας καταλογίζουν ως αδυναμία στον ΣΥΡΙΖΑ, είναι η</w:t>
      </w:r>
      <w:r>
        <w:rPr>
          <w:rFonts w:eastAsia="Times New Roman"/>
          <w:szCs w:val="24"/>
        </w:rPr>
        <w:t xml:space="preserve"> πραγματική σας δύναμη. Είναι η ικανότητα που έχετε, για λίγο ακόμη, γιατί και αυτή εξαντλείται, να εξαπατάτε τον ελληνικό λαό.</w:t>
      </w:r>
    </w:p>
    <w:p w14:paraId="09F87BA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Τελειώνετε, κύριε Γκιόκα.</w:t>
      </w:r>
    </w:p>
    <w:p w14:paraId="09F87BA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 xml:space="preserve">Από τη μια μεριά, έχουμε ύμνους στην Καισαριανή και </w:t>
      </w:r>
      <w:r>
        <w:rPr>
          <w:rFonts w:eastAsia="Times New Roman"/>
          <w:szCs w:val="24"/>
        </w:rPr>
        <w:t xml:space="preserve">στον </w:t>
      </w:r>
      <w:proofErr w:type="spellStart"/>
      <w:r>
        <w:rPr>
          <w:rFonts w:eastAsia="Times New Roman"/>
          <w:szCs w:val="24"/>
        </w:rPr>
        <w:t>Άη</w:t>
      </w:r>
      <w:proofErr w:type="spellEnd"/>
      <w:r>
        <w:rPr>
          <w:rFonts w:eastAsia="Times New Roman"/>
          <w:szCs w:val="24"/>
        </w:rPr>
        <w:t xml:space="preserve"> </w:t>
      </w:r>
      <w:proofErr w:type="spellStart"/>
      <w:r>
        <w:rPr>
          <w:rFonts w:eastAsia="Times New Roman"/>
          <w:szCs w:val="24"/>
        </w:rPr>
        <w:t>Στράτη</w:t>
      </w:r>
      <w:proofErr w:type="spellEnd"/>
      <w:r>
        <w:rPr>
          <w:rFonts w:eastAsia="Times New Roman"/>
          <w:szCs w:val="24"/>
        </w:rPr>
        <w:t xml:space="preserve"> και από την άλλη μεριά, ξύλο από τα ΜΑΤ. Από τη μια μεριά, τιμές στον Κάστρο και από την άλλη μεριά, κόκκινα χαλιά στον Ομπάμα και κυρίως η ικανότητά σας να ξεπλένετε ό,τι πιο αντιδραστικό υπάρχει, την Ευρωπαϊκή Ένωση, το ΝΑΤΟ, εσχάτως, με ε</w:t>
      </w:r>
      <w:r>
        <w:rPr>
          <w:rFonts w:eastAsia="Times New Roman"/>
          <w:szCs w:val="24"/>
        </w:rPr>
        <w:t xml:space="preserve">νέργειες Βουλευτών σας, μέχρι και τη Χρυσή Αυγή, με κοινές πόζες σε φωτογραφίες, και φυσικά να ξεπλένετε το ίδιο το καπιταλιστικό σύστημα. </w:t>
      </w:r>
    </w:p>
    <w:p w14:paraId="09F87BA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Σκουρολιάκος</w:t>
      </w:r>
      <w:proofErr w:type="spellEnd"/>
      <w:r>
        <w:rPr>
          <w:rFonts w:eastAsia="Times New Roman"/>
          <w:szCs w:val="24"/>
        </w:rPr>
        <w:t xml:space="preserve"> έχει τον λόγο και ύστερα η κ. Κουντουρά. </w:t>
      </w:r>
    </w:p>
    <w:p w14:paraId="09F87BA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ΠΑΝΑΓΙΩΤΗΣ (ΠΑΝΟΣ) ΣΚΟΥ</w:t>
      </w:r>
      <w:r>
        <w:rPr>
          <w:rFonts w:eastAsia="Times New Roman"/>
          <w:b/>
          <w:szCs w:val="24"/>
        </w:rPr>
        <w:t>ΡΟΛΙΑΚΟΣ:</w:t>
      </w:r>
      <w:r>
        <w:rPr>
          <w:rFonts w:eastAsia="Times New Roman"/>
          <w:szCs w:val="24"/>
        </w:rPr>
        <w:t xml:space="preserve"> Ευχαριστώ, κύριε Πρόεδρε.</w:t>
      </w:r>
    </w:p>
    <w:p w14:paraId="09F87BB0"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Κύριοι Υπουργοί, κυρίες και κύριοι Βουλευτές, θα μου επιτρέψετε στο πλαίσιο της συζήτησης του </w:t>
      </w:r>
      <w:r>
        <w:rPr>
          <w:rFonts w:eastAsia="Times New Roman"/>
          <w:szCs w:val="24"/>
        </w:rPr>
        <w:t>π</w:t>
      </w:r>
      <w:r>
        <w:rPr>
          <w:rFonts w:eastAsia="Times New Roman"/>
          <w:szCs w:val="24"/>
        </w:rPr>
        <w:t>ροϋπολογισμού για το 2017 να εστιάσω στον πολιτισμό, στον πολύπαθο πολιτισμό, που εποπτεύεται από ένα Υπουργείο που γνώρισε η</w:t>
      </w:r>
      <w:r>
        <w:rPr>
          <w:rFonts w:eastAsia="Times New Roman"/>
          <w:szCs w:val="24"/>
        </w:rPr>
        <w:t>μέρες δόξης λαμπρές.</w:t>
      </w:r>
    </w:p>
    <w:p w14:paraId="09F87BB1"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Πακτωλός χρημάτων πέρασε, με χρήματα από τον ΟΠΑΠ, από το ΠΡΟΠΟ, τα οποία μοιράστηκαν σε ημέτερους, σε πανηγύρια συλλόγων σφραγίδας δικών μας ανθρώπων, σε ξωκκλήσια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Τι έμεινε από όλη αυτήν την ιστορία; Τίποτα δεν έμεινε. Και έχο</w:t>
      </w:r>
      <w:r>
        <w:rPr>
          <w:rFonts w:eastAsia="Times New Roman"/>
          <w:szCs w:val="24"/>
        </w:rPr>
        <w:t>υμε να διαχειριστούμε ένα σημαντικό κομμάτι, χωρίς πολλά χρήματα.</w:t>
      </w:r>
    </w:p>
    <w:p w14:paraId="09F87BB2"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όλα αυτά ο νέος αυτός </w:t>
      </w:r>
      <w:r>
        <w:rPr>
          <w:rFonts w:eastAsia="Times New Roman"/>
          <w:szCs w:val="24"/>
        </w:rPr>
        <w:t>π</w:t>
      </w:r>
      <w:r>
        <w:rPr>
          <w:rFonts w:eastAsia="Times New Roman"/>
          <w:szCs w:val="24"/>
        </w:rPr>
        <w:t xml:space="preserve">ροϋπολογισμός για το 2017 είναι ένας </w:t>
      </w:r>
      <w:r>
        <w:rPr>
          <w:rFonts w:eastAsia="Times New Roman"/>
          <w:szCs w:val="24"/>
        </w:rPr>
        <w:t>π</w:t>
      </w:r>
      <w:r>
        <w:rPr>
          <w:rFonts w:eastAsia="Times New Roman"/>
          <w:szCs w:val="24"/>
        </w:rPr>
        <w:t>ροϋπολογισμός νοικοκυρέματος. Τιμά τα λίγα χρήματα που μπορεί να δώσει ο Έλληνας πολίτης για τον πολιτισμό, αυτόν που με πολ</w:t>
      </w:r>
      <w:r>
        <w:rPr>
          <w:rFonts w:eastAsia="Times New Roman"/>
          <w:szCs w:val="24"/>
        </w:rPr>
        <w:t xml:space="preserve">λή ευκολία, πάντα, λέμε ότι αποτελεί τη βαριά βιομηχανία μας και άλλα τέτοια βαρύγδουπα. </w:t>
      </w:r>
    </w:p>
    <w:p w14:paraId="09F87BB3"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Προσπαθήσαμε σε ορισμένους τομείς να έχουμε μείωση εξόδων – ναι, μείωση! Ποιων εξόδων όμως; Των εξόδων για τις υπερωρίες συνεργατών και τις αμοιβές των συμβούλων, βάζοντας ένα τέλος, μια τελεία σε αυτό που γινόταν μέχρι τώρα από τις προηγούμενες κυβερνήσει</w:t>
      </w:r>
      <w:r>
        <w:rPr>
          <w:rFonts w:eastAsia="Times New Roman"/>
          <w:szCs w:val="24"/>
        </w:rPr>
        <w:t>ς, στις ατέλειωτες ουρές συνεργατών, τις ατέλειωτες ουρές συμβούλων, που αμείβονταν παχυλά. Από 467.000, λοιπόν, μειώνονται σε 122.000. Το πάρτι τελείωσε.</w:t>
      </w:r>
    </w:p>
    <w:p w14:paraId="09F87BB4" w14:textId="77777777" w:rsidR="0008105D" w:rsidRDefault="003C36B0">
      <w:pPr>
        <w:spacing w:after="0" w:line="600" w:lineRule="auto"/>
        <w:ind w:firstLine="720"/>
        <w:jc w:val="both"/>
        <w:rPr>
          <w:rFonts w:eastAsia="Times New Roman"/>
          <w:szCs w:val="24"/>
        </w:rPr>
      </w:pPr>
      <w:r>
        <w:rPr>
          <w:rFonts w:eastAsia="Times New Roman"/>
          <w:szCs w:val="24"/>
        </w:rPr>
        <w:t>Αντίθετα, αποδίδονται έσοδα σε εμβληματικά σημεία του πολιτιστικού γίγνεσθαι της χώρας μας, όπως είνα</w:t>
      </w:r>
      <w:r>
        <w:rPr>
          <w:rFonts w:eastAsia="Times New Roman"/>
          <w:szCs w:val="24"/>
        </w:rPr>
        <w:t xml:space="preserve">ι το Φεστιβάλ Αθηνών. Από τις 640.000 ευρώ που εξοικονομήσαμε την προηγούμενη χρόνια τώρα γίνονται 3.400.000 ευρώ, από έσοδα που έρχονται από το Καζίνο της Κέρκυρας και της Πάρνηθας. Είναι ένας προϋπολογισμός που φροντίζει μισθούς, συντάξεις και κοινωνική </w:t>
      </w:r>
      <w:r>
        <w:rPr>
          <w:rFonts w:eastAsia="Times New Roman"/>
          <w:szCs w:val="24"/>
        </w:rPr>
        <w:t>προστασία και αποκαθιστά αδικίες στον χώρο του πολιτισμού.</w:t>
      </w:r>
    </w:p>
    <w:p w14:paraId="09F87BB5" w14:textId="77777777" w:rsidR="0008105D" w:rsidRDefault="003C36B0">
      <w:pPr>
        <w:spacing w:after="0" w:line="600" w:lineRule="auto"/>
        <w:ind w:firstLine="720"/>
        <w:jc w:val="both"/>
        <w:rPr>
          <w:rFonts w:eastAsia="Times New Roman"/>
          <w:szCs w:val="24"/>
        </w:rPr>
      </w:pPr>
      <w:r>
        <w:rPr>
          <w:rFonts w:eastAsia="Times New Roman"/>
          <w:szCs w:val="24"/>
        </w:rPr>
        <w:t xml:space="preserve">Κατηγορείτε αυτό τον </w:t>
      </w:r>
      <w:r>
        <w:rPr>
          <w:rFonts w:eastAsia="Times New Roman"/>
          <w:szCs w:val="24"/>
        </w:rPr>
        <w:t>π</w:t>
      </w:r>
      <w:r>
        <w:rPr>
          <w:rFonts w:eastAsia="Times New Roman"/>
          <w:szCs w:val="24"/>
        </w:rPr>
        <w:t>ροϋπολογισμό του 2017. Κατηγορήσατε και εκείνον του 2016, προβλέψατε ότι δεν θα εκτελεστεί, εκτελέστηκε και εκτελέστηκε για καλό σκοπό θετικά. Θετικά αποτιμούμε την πρόσληψη ε</w:t>
      </w:r>
      <w:r>
        <w:rPr>
          <w:rFonts w:eastAsia="Times New Roman"/>
          <w:szCs w:val="24"/>
        </w:rPr>
        <w:t xml:space="preserve">ργαζομένων, που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είχαν επιλεγεί από το ΑΣΕΠ εκκρεμούσε η τοποθέτησή τους. Είχαν δικαιωθεί από το 2010. </w:t>
      </w:r>
      <w:r>
        <w:rPr>
          <w:rFonts w:eastAsia="Times New Roman"/>
          <w:szCs w:val="24"/>
          <w:lang w:val="en-US"/>
        </w:rPr>
        <w:t>M</w:t>
      </w:r>
      <w:r>
        <w:rPr>
          <w:rFonts w:eastAsia="Times New Roman"/>
          <w:szCs w:val="24"/>
        </w:rPr>
        <w:t xml:space="preserve">ε πολιτική απόφαση της Νέας Δημοκρατίας και του ΠΑΣΟΚ, καθυστερούσαν οι προσλήψεις, τους κρατούσατε ομήρους. </w:t>
      </w:r>
    </w:p>
    <w:p w14:paraId="09F87BB6" w14:textId="77777777" w:rsidR="0008105D" w:rsidRDefault="003C36B0">
      <w:pPr>
        <w:spacing w:after="0" w:line="600" w:lineRule="auto"/>
        <w:ind w:firstLine="720"/>
        <w:jc w:val="both"/>
        <w:rPr>
          <w:rFonts w:eastAsia="Times New Roman"/>
          <w:szCs w:val="24"/>
        </w:rPr>
      </w:pPr>
      <w:r>
        <w:rPr>
          <w:rFonts w:eastAsia="Times New Roman"/>
          <w:szCs w:val="24"/>
        </w:rPr>
        <w:t>Θεωρώ ότι σημαντική είναι και η παρ</w:t>
      </w:r>
      <w:r>
        <w:rPr>
          <w:rFonts w:eastAsia="Times New Roman"/>
          <w:szCs w:val="24"/>
        </w:rPr>
        <w:t xml:space="preserve">αίτηση του Υπουργού από την άσκηση ένδικων μέσων, έτσι ώστε να ενισχυθεί το Υπουργείο Πολιτισμού με </w:t>
      </w:r>
      <w:proofErr w:type="spellStart"/>
      <w:r>
        <w:rPr>
          <w:rFonts w:eastAsia="Times New Roman"/>
          <w:szCs w:val="24"/>
        </w:rPr>
        <w:t>εκατόν</w:t>
      </w:r>
      <w:proofErr w:type="spellEnd"/>
      <w:r>
        <w:rPr>
          <w:rFonts w:eastAsia="Times New Roman"/>
          <w:szCs w:val="24"/>
        </w:rPr>
        <w:t xml:space="preserve"> πενήντα ακόμα εργαζόμενους που είχαν δικαιωθεί από τα δικαστήρια, αλλά το </w:t>
      </w:r>
      <w:r>
        <w:rPr>
          <w:rFonts w:eastAsia="Times New Roman"/>
          <w:szCs w:val="24"/>
        </w:rPr>
        <w:t>δ</w:t>
      </w:r>
      <w:r>
        <w:rPr>
          <w:rFonts w:eastAsia="Times New Roman"/>
          <w:szCs w:val="24"/>
        </w:rPr>
        <w:t>ημόσιο ασκούσε διαρκώς προσφυγή στον επόμενο βαθμό δικαιοσύνης ταλαιπωρώντ</w:t>
      </w:r>
      <w:r>
        <w:rPr>
          <w:rFonts w:eastAsia="Times New Roman"/>
          <w:szCs w:val="24"/>
        </w:rPr>
        <w:t xml:space="preserve">ας και βασανίζοντας αυτούς τους ανθρώπους και άλλους ακόμα. </w:t>
      </w:r>
    </w:p>
    <w:p w14:paraId="09F87BB7" w14:textId="77777777" w:rsidR="0008105D" w:rsidRDefault="003C36B0">
      <w:pPr>
        <w:spacing w:after="0" w:line="600" w:lineRule="auto"/>
        <w:ind w:firstLine="720"/>
        <w:jc w:val="both"/>
        <w:rPr>
          <w:rFonts w:eastAsia="Times New Roman"/>
          <w:szCs w:val="24"/>
        </w:rPr>
      </w:pPr>
      <w:r>
        <w:rPr>
          <w:rFonts w:eastAsia="Times New Roman"/>
          <w:szCs w:val="24"/>
        </w:rPr>
        <w:t>Τοποθετήθηκαν άλλοι ενενήντα οκτώ επιτυχόντες από προηγούμενους διαγωνισμούς του ΑΣΕΠ. Σύνολο τετρακόσιοι εργαζόμενοι, οι οποίοι προσφέρουν τις υπηρεσίες τους αυτήν τη στιγμή στο Υπουργείο Πολιτι</w:t>
      </w:r>
      <w:r>
        <w:rPr>
          <w:rFonts w:eastAsia="Times New Roman"/>
          <w:szCs w:val="24"/>
        </w:rPr>
        <w:t>σμού.</w:t>
      </w:r>
    </w:p>
    <w:p w14:paraId="09F87BB8" w14:textId="77777777" w:rsidR="0008105D" w:rsidRDefault="003C36B0">
      <w:pPr>
        <w:spacing w:after="0" w:line="600" w:lineRule="auto"/>
        <w:ind w:firstLine="720"/>
        <w:jc w:val="both"/>
        <w:rPr>
          <w:rFonts w:eastAsia="Times New Roman"/>
          <w:szCs w:val="24"/>
        </w:rPr>
      </w:pPr>
      <w:r>
        <w:rPr>
          <w:rFonts w:eastAsia="Times New Roman"/>
          <w:szCs w:val="24"/>
        </w:rPr>
        <w:t>Οι κ</w:t>
      </w:r>
      <w:r>
        <w:rPr>
          <w:rFonts w:eastAsia="Times New Roman"/>
          <w:szCs w:val="24"/>
        </w:rPr>
        <w:t>ύριοι</w:t>
      </w:r>
      <w:r>
        <w:rPr>
          <w:rFonts w:eastAsia="Times New Roman"/>
          <w:szCs w:val="24"/>
        </w:rPr>
        <w:t xml:space="preserve"> Μητσοτάκης, Σαμαράς και Βενιζέλος, δυστυχώς, αποψίλωσαν τις υπηρεσίες κατά 50% μέσα από διαθεσιμότητες, απολύσεις κ.λπ.</w:t>
      </w:r>
      <w:r>
        <w:rPr>
          <w:rFonts w:eastAsia="Times New Roman"/>
          <w:szCs w:val="24"/>
        </w:rPr>
        <w:t>.</w:t>
      </w:r>
      <w:r>
        <w:rPr>
          <w:rFonts w:eastAsia="Times New Roman"/>
          <w:szCs w:val="24"/>
        </w:rPr>
        <w:t xml:space="preserve"> Αυτοί οι τετρακόσιοι προκρίθηκαν μέσω αδιάβλητων διαγωνισμών και διαφανών κριτηρίων του ΑΣΕΠ. Δεν ήταν δικά σας παιδιά;</w:t>
      </w:r>
      <w:r>
        <w:rPr>
          <w:rFonts w:eastAsia="Times New Roman"/>
          <w:szCs w:val="24"/>
        </w:rPr>
        <w:t xml:space="preserve"> Ούτε δικά μας είναι, αλλά δικαιούνται αυτήν τη θέση που διεκδίκησαν και ήταν θέμα ηθικής και χρηστής λειτουργίας της πολιτείας να πάρουν αυτό που δικαιούνται και αξίζουν.</w:t>
      </w:r>
    </w:p>
    <w:p w14:paraId="09F87BB9" w14:textId="77777777" w:rsidR="0008105D" w:rsidRDefault="003C36B0">
      <w:pPr>
        <w:spacing w:after="0" w:line="600" w:lineRule="auto"/>
        <w:ind w:firstLine="720"/>
        <w:jc w:val="both"/>
        <w:rPr>
          <w:rFonts w:eastAsia="Times New Roman"/>
          <w:szCs w:val="24"/>
        </w:rPr>
      </w:pPr>
      <w:r>
        <w:rPr>
          <w:rFonts w:eastAsia="Times New Roman"/>
          <w:szCs w:val="24"/>
        </w:rPr>
        <w:t xml:space="preserve">Αυτός ο </w:t>
      </w:r>
      <w:r>
        <w:rPr>
          <w:rFonts w:eastAsia="Times New Roman"/>
          <w:szCs w:val="24"/>
        </w:rPr>
        <w:t>π</w:t>
      </w:r>
      <w:r>
        <w:rPr>
          <w:rFonts w:eastAsia="Times New Roman"/>
          <w:szCs w:val="24"/>
        </w:rPr>
        <w:t xml:space="preserve">ροϋπολογισμός του 2017, λοιπόν, έχει μεριμνήσει και για ένα τριετές πλάνο, </w:t>
      </w:r>
      <w:r>
        <w:rPr>
          <w:rFonts w:eastAsia="Times New Roman"/>
          <w:szCs w:val="24"/>
        </w:rPr>
        <w:t>που αρχίζει, προσλήψεων στον τομέα του πολιτισμού και τις πραγματικές ανάγκες σε έμψυχο δυναμικό και πρόβλεψη για νεοφυείς ειδικότητες, όπως για παράδειγμα τους πολιτιστικούς διαχειριστές.</w:t>
      </w:r>
    </w:p>
    <w:p w14:paraId="09F87BBA" w14:textId="77777777" w:rsidR="0008105D" w:rsidRDefault="003C36B0">
      <w:pPr>
        <w:spacing w:after="0" w:line="600" w:lineRule="auto"/>
        <w:ind w:firstLine="720"/>
        <w:jc w:val="both"/>
        <w:rPr>
          <w:rFonts w:eastAsia="Times New Roman"/>
          <w:szCs w:val="24"/>
        </w:rPr>
      </w:pPr>
      <w:r>
        <w:rPr>
          <w:rFonts w:eastAsia="Times New Roman"/>
          <w:szCs w:val="24"/>
        </w:rPr>
        <w:t xml:space="preserve">Στο ΕΣΠΑ: </w:t>
      </w:r>
      <w:r>
        <w:rPr>
          <w:rFonts w:eastAsia="Times New Roman"/>
          <w:szCs w:val="24"/>
        </w:rPr>
        <w:t>Ο</w:t>
      </w:r>
      <w:r>
        <w:rPr>
          <w:rFonts w:eastAsia="Times New Roman"/>
          <w:szCs w:val="24"/>
        </w:rPr>
        <w:t xml:space="preserve"> πολιτισμός στο ΕΣΠΑ συνεχίζει, 100% απορροφητικότητα εί</w:t>
      </w:r>
      <w:r>
        <w:rPr>
          <w:rFonts w:eastAsia="Times New Roman"/>
          <w:szCs w:val="24"/>
        </w:rPr>
        <w:t>χαμε στο προηγούμενο προϋπολογισμό, που είχατε προβλέψει ότι δεν θα εκτελεστεί. 100%. Πόσο είχατε εσείς;</w:t>
      </w:r>
    </w:p>
    <w:p w14:paraId="09F87BBB" w14:textId="77777777" w:rsidR="0008105D" w:rsidRDefault="003C36B0">
      <w:pPr>
        <w:spacing w:after="0" w:line="600" w:lineRule="auto"/>
        <w:ind w:firstLine="720"/>
        <w:jc w:val="both"/>
        <w:rPr>
          <w:rFonts w:eastAsia="Times New Roman"/>
          <w:b/>
          <w:szCs w:val="24"/>
        </w:rPr>
      </w:pPr>
      <w:r>
        <w:rPr>
          <w:rFonts w:eastAsia="Times New Roman"/>
          <w:b/>
          <w:szCs w:val="24"/>
        </w:rPr>
        <w:t xml:space="preserve">ΙΩΑΝΝΗΣ ΑΝΔΡΙΑΝΟΣ: </w:t>
      </w:r>
      <w:r>
        <w:rPr>
          <w:rFonts w:eastAsia="Times New Roman"/>
          <w:szCs w:val="24"/>
        </w:rPr>
        <w:t>Τόσο είχαμε.</w:t>
      </w:r>
    </w:p>
    <w:p w14:paraId="09F87BBC" w14:textId="77777777" w:rsidR="0008105D" w:rsidRDefault="003C36B0">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Πολύ χαμηλότερα. Πάρα πολύ χαμηλότερα. Το 100% δεν το είχατε δει ποτέ. Δεν το είχατε π</w:t>
      </w:r>
      <w:r>
        <w:rPr>
          <w:rFonts w:eastAsia="Times New Roman"/>
          <w:szCs w:val="24"/>
        </w:rPr>
        <w:t xml:space="preserve">ετύχει ποτέ. </w:t>
      </w:r>
    </w:p>
    <w:p w14:paraId="09F87BBD" w14:textId="77777777" w:rsidR="0008105D" w:rsidRDefault="003C36B0">
      <w:pPr>
        <w:spacing w:after="0" w:line="600" w:lineRule="auto"/>
        <w:ind w:firstLine="720"/>
        <w:jc w:val="both"/>
        <w:rPr>
          <w:rFonts w:eastAsia="Times New Roman"/>
          <w:b/>
          <w:szCs w:val="24"/>
        </w:rPr>
      </w:pPr>
      <w:r>
        <w:rPr>
          <w:rFonts w:eastAsia="Times New Roman"/>
          <w:b/>
          <w:szCs w:val="24"/>
        </w:rPr>
        <w:t xml:space="preserve">ΙΩΑΝΝΗΣ ΑΝΔΡΙΑΝΟΣ: </w:t>
      </w:r>
      <w:r>
        <w:rPr>
          <w:rFonts w:eastAsia="Times New Roman"/>
          <w:szCs w:val="24"/>
        </w:rPr>
        <w:t>Κάνετε λάθος.</w:t>
      </w:r>
    </w:p>
    <w:p w14:paraId="09F87BBE" w14:textId="77777777" w:rsidR="0008105D" w:rsidRDefault="003C36B0">
      <w:pPr>
        <w:spacing w:after="0" w:line="600" w:lineRule="auto"/>
        <w:ind w:firstLine="720"/>
        <w:jc w:val="both"/>
        <w:rPr>
          <w:rFonts w:eastAsia="Times New Roman"/>
          <w:b/>
          <w:szCs w:val="24"/>
        </w:rPr>
      </w:pPr>
      <w:r>
        <w:rPr>
          <w:rFonts w:eastAsia="Times New Roman"/>
          <w:b/>
          <w:szCs w:val="24"/>
        </w:rPr>
        <w:t>ΠΑΝΑΓΙΩΤΗΣ (ΠΑΝΟΣ) ΣΚΟΥΡΟΛΙΑΚΟΣ:</w:t>
      </w:r>
      <w:r>
        <w:rPr>
          <w:rFonts w:eastAsia="Times New Roman"/>
          <w:szCs w:val="24"/>
        </w:rPr>
        <w:t xml:space="preserve"> </w:t>
      </w:r>
      <w:r>
        <w:rPr>
          <w:rFonts w:eastAsia="Times New Roman"/>
          <w:szCs w:val="24"/>
        </w:rPr>
        <w:t xml:space="preserve">Είχαμε </w:t>
      </w:r>
      <w:r>
        <w:rPr>
          <w:rFonts w:eastAsia="Times New Roman"/>
          <w:szCs w:val="24"/>
        </w:rPr>
        <w:t>100% απορροφητικότητα στο ΕΣΠΑ, που είναι νίκη αυτής της Κυβέρνησης.</w:t>
      </w:r>
    </w:p>
    <w:p w14:paraId="09F87BBF" w14:textId="77777777" w:rsidR="0008105D" w:rsidRDefault="003C36B0">
      <w:pPr>
        <w:spacing w:after="0" w:line="600" w:lineRule="auto"/>
        <w:ind w:firstLine="720"/>
        <w:jc w:val="both"/>
        <w:rPr>
          <w:rFonts w:eastAsia="Times New Roman"/>
          <w:b/>
          <w:szCs w:val="24"/>
        </w:rPr>
      </w:pPr>
      <w:r>
        <w:rPr>
          <w:rFonts w:eastAsia="Times New Roman"/>
          <w:b/>
          <w:szCs w:val="24"/>
        </w:rPr>
        <w:t xml:space="preserve">ΙΩΑΝΝΗΣ ΑΝΔΡΙΑΝΟΣ: </w:t>
      </w:r>
      <w:r>
        <w:rPr>
          <w:rFonts w:eastAsia="Times New Roman"/>
          <w:szCs w:val="24"/>
        </w:rPr>
        <w:t>Τα έργα δηλαδή μπήκαν σε εσάς και ολοκληρώθηκαν μέσα σε έναν χρόνο;</w:t>
      </w:r>
    </w:p>
    <w:p w14:paraId="09F87BC0" w14:textId="77777777" w:rsidR="0008105D" w:rsidRDefault="003C36B0">
      <w:pPr>
        <w:spacing w:after="0" w:line="600" w:lineRule="auto"/>
        <w:ind w:firstLine="720"/>
        <w:jc w:val="both"/>
        <w:rPr>
          <w:rFonts w:eastAsia="Times New Roman"/>
          <w:szCs w:val="24"/>
        </w:rPr>
      </w:pPr>
      <w:r>
        <w:rPr>
          <w:rFonts w:eastAsia="Times New Roman"/>
          <w:b/>
          <w:szCs w:val="24"/>
        </w:rPr>
        <w:t>ΠΑΝΑΓΙΩΤΗΣ (Π</w:t>
      </w:r>
      <w:r>
        <w:rPr>
          <w:rFonts w:eastAsia="Times New Roman"/>
          <w:b/>
          <w:szCs w:val="24"/>
        </w:rPr>
        <w:t xml:space="preserve">ΑΝΟΣ) ΣΚΟΥΡΟΛΙΑΚΟΣ: </w:t>
      </w:r>
      <w:r>
        <w:rPr>
          <w:rFonts w:eastAsia="Times New Roman"/>
          <w:szCs w:val="24"/>
        </w:rPr>
        <w:t xml:space="preserve">Τα έσοδα του ΤΑΠ αυξήθηκαν. Μήπως είχατε περιορίσει εσείς τα φαινόμενα διαφυγής εξόδων; Όχι, εμείς τα περιορίσαμε. </w:t>
      </w:r>
    </w:p>
    <w:p w14:paraId="09F87BC1" w14:textId="77777777" w:rsidR="0008105D" w:rsidRDefault="003C36B0">
      <w:pPr>
        <w:spacing w:after="0" w:line="600" w:lineRule="auto"/>
        <w:ind w:firstLine="720"/>
        <w:jc w:val="both"/>
        <w:rPr>
          <w:rFonts w:eastAsia="Times New Roman"/>
          <w:szCs w:val="24"/>
        </w:rPr>
      </w:pPr>
      <w:r>
        <w:rPr>
          <w:rFonts w:eastAsia="Times New Roman"/>
          <w:szCs w:val="24"/>
        </w:rPr>
        <w:t>Ευοίωνο προβλέπεται και το 2017, λοιπόν και στην οργάνωση του νέου ΕΣΠΑ, αλλά και στα διαφυγόντα κέρδη από το Ταμείο Αρχ</w:t>
      </w:r>
      <w:r>
        <w:rPr>
          <w:rFonts w:eastAsia="Times New Roman"/>
          <w:szCs w:val="24"/>
        </w:rPr>
        <w:t>αιολογικών Πόρων και άλλους οργανισμούς του πολιτισμού. Για πρώτη φορά, λοιπόν, από την εφαρμογή των μνημονίων υπάρχει πραγματική αύξηση στα κονδύλια για τον πολιτισμό μικρή, αλλά πραγματική.</w:t>
      </w:r>
    </w:p>
    <w:p w14:paraId="09F87BC2" w14:textId="77777777" w:rsidR="0008105D" w:rsidRDefault="003C36B0">
      <w:pPr>
        <w:spacing w:after="0" w:line="600" w:lineRule="auto"/>
        <w:ind w:firstLine="720"/>
        <w:jc w:val="both"/>
        <w:rPr>
          <w:rFonts w:eastAsia="Times New Roman"/>
          <w:szCs w:val="24"/>
        </w:rPr>
      </w:pPr>
      <w:r>
        <w:rPr>
          <w:rFonts w:eastAsia="Times New Roman"/>
          <w:szCs w:val="24"/>
        </w:rPr>
        <w:t>Και μιας και βρισκόμαστε στον πολιτισμό, ακούσαμε ένα φεστιβάλ π</w:t>
      </w:r>
      <w:r>
        <w:rPr>
          <w:rFonts w:eastAsia="Times New Roman"/>
          <w:szCs w:val="24"/>
        </w:rPr>
        <w:t xml:space="preserve">ραγματικά φοροαπαλλαγών, φοβερές φοροαπαλλαγές. Βέβαια, ειπώθηκε ότι για να έχουμε αυτές τις φοροαπαλλαγές, πρέπει να εξοικονομήσουμε 4,2 δισεκατομμύρια. Από πού θα τα εξοικονομήσετε; Από τις προσωπικές σας περιουσίες ή θα κάνετε αυτό που ξέρετε πάρα πολύ </w:t>
      </w:r>
      <w:r>
        <w:rPr>
          <w:rFonts w:eastAsia="Times New Roman"/>
          <w:szCs w:val="24"/>
        </w:rPr>
        <w:t>καλά; Μειώσεις μισθών, συντάξεων και απολύσεις, τα ίδια, στα νοσοκομεία, στην παιδεία, στον πολιτισμό παντού.</w:t>
      </w:r>
    </w:p>
    <w:p w14:paraId="09F87BC3" w14:textId="77777777" w:rsidR="0008105D" w:rsidRDefault="003C36B0">
      <w:pPr>
        <w:spacing w:after="0" w:line="600" w:lineRule="auto"/>
        <w:ind w:firstLine="720"/>
        <w:jc w:val="both"/>
        <w:rPr>
          <w:rFonts w:eastAsia="Times New Roman" w:cs="Times New Roman"/>
          <w:szCs w:val="24"/>
        </w:rPr>
      </w:pPr>
      <w:r>
        <w:rPr>
          <w:rFonts w:eastAsia="Times New Roman"/>
          <w:szCs w:val="24"/>
        </w:rPr>
        <w:t>Οι αριθμοί είναι σκληροί δυστυχώς. Το παραδεχτήκατε και οι ίδιοι. Το τρίτο τρίμηνο είχαμε αύξηση επενδύσεων, αύξηση εξαγωγών, αύξηση πλεονάσματος,</w:t>
      </w:r>
      <w:r>
        <w:rPr>
          <w:rFonts w:eastAsia="Times New Roman"/>
          <w:szCs w:val="24"/>
        </w:rPr>
        <w:t xml:space="preserve"> που κατευθύνονται διαρκή μέριμνα για τις ασθενέστερες κοινωνικές ομάδες. Και έχουμε έτσι μια οικονομία με μεσοπρόθεσμο ορίζοντα θετικό, ώστε να οδηγηθούμε στην ποσοτική χαλάρωση, που με τις μεσοπρόθεσμες και μακροπρόθεσμες ρυθμίσεις να δούμε την έξοδο από</w:t>
      </w:r>
      <w:r>
        <w:rPr>
          <w:rFonts w:eastAsia="Times New Roman"/>
          <w:szCs w:val="24"/>
        </w:rPr>
        <w:t xml:space="preserve"> τα μνημόνια, επιτέλους.</w:t>
      </w:r>
    </w:p>
    <w:p w14:paraId="09F87BC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τα νέα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της Δευτέρας είναι ευοίωνα. Βραχυπρόθεσμα 4,5 δισεκατομμύρια υπέρ του ελληνικού λαού συν τη μετατροπή των επιτοκίων. Είναι καλά νέα για την πατρίδα και είναι μιζέρια να μην το αναγνωρίζουμ</w:t>
      </w:r>
      <w:r>
        <w:rPr>
          <w:rFonts w:eastAsia="Times New Roman" w:cs="Times New Roman"/>
          <w:szCs w:val="24"/>
        </w:rPr>
        <w:t>ε. Είμαι σίγουρος ότι καθένας από τους κυρίους και τις κυρίες Βουλευτές της Αντιπολίτευσης σε προσωπικό επίπεδο δεν είστε καθόλου μίζεροι. Γιατί, όμως, όλοι μαζί, συλλογικά, μικροπολιτικά είστε τόσο μίζεροι σε αυτό το πολύ απλό πράγμα, το οποίο πρέπει να π</w:t>
      </w:r>
      <w:r>
        <w:rPr>
          <w:rFonts w:eastAsia="Times New Roman" w:cs="Times New Roman"/>
          <w:szCs w:val="24"/>
        </w:rPr>
        <w:t xml:space="preserve">αραδεχθείτε και να χειροκροτήσετε; </w:t>
      </w:r>
    </w:p>
    <w:p w14:paraId="09F87BC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Τα νέα από το Προεδρείο δεν είναι και τόσο καλά, κύριε </w:t>
      </w:r>
      <w:proofErr w:type="spellStart"/>
      <w:r>
        <w:rPr>
          <w:rFonts w:eastAsia="Times New Roman" w:cs="Times New Roman"/>
          <w:szCs w:val="24"/>
        </w:rPr>
        <w:t>Σκουρολιάκο</w:t>
      </w:r>
      <w:proofErr w:type="spellEnd"/>
      <w:r>
        <w:rPr>
          <w:rFonts w:eastAsia="Times New Roman" w:cs="Times New Roman"/>
          <w:szCs w:val="24"/>
        </w:rPr>
        <w:t xml:space="preserve">. Τελείωσε ο χρόνος. </w:t>
      </w:r>
    </w:p>
    <w:p w14:paraId="09F87BC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Μισό λεπτό, κύριε Πρόεδρε. </w:t>
      </w:r>
    </w:p>
    <w:p w14:paraId="09F87B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καλά νέα των τελευταίων ημερών, λοι</w:t>
      </w:r>
      <w:r>
        <w:rPr>
          <w:rFonts w:eastAsia="Times New Roman" w:cs="Times New Roman"/>
          <w:szCs w:val="24"/>
        </w:rPr>
        <w:t xml:space="preserve">πόν, σε συνδυασμό με τον υπό συζήτηση </w:t>
      </w:r>
      <w:r>
        <w:rPr>
          <w:rFonts w:eastAsia="Times New Roman" w:cs="Times New Roman"/>
          <w:szCs w:val="24"/>
        </w:rPr>
        <w:t>π</w:t>
      </w:r>
      <w:r>
        <w:rPr>
          <w:rFonts w:eastAsia="Times New Roman" w:cs="Times New Roman"/>
          <w:szCs w:val="24"/>
        </w:rPr>
        <w:t>ροϋπολογισμό, ανοίγουν την πόρτα σε ένα πιο φωτεινό αύριο, όχι μόνο για τον πολιτισμό -</w:t>
      </w:r>
      <w:r>
        <w:rPr>
          <w:rFonts w:eastAsia="Times New Roman" w:cs="Times New Roman"/>
          <w:szCs w:val="24"/>
        </w:rPr>
        <w:t xml:space="preserve"> </w:t>
      </w:r>
      <w:r>
        <w:rPr>
          <w:rFonts w:eastAsia="Times New Roman" w:cs="Times New Roman"/>
          <w:szCs w:val="24"/>
        </w:rPr>
        <w:t>που είναι ένα ακριβό, δημόσιο, κοινωνικό αγαθό</w:t>
      </w:r>
      <w:r>
        <w:rPr>
          <w:rFonts w:eastAsia="Times New Roman" w:cs="Times New Roman"/>
          <w:szCs w:val="24"/>
        </w:rPr>
        <w:t xml:space="preserve"> </w:t>
      </w:r>
      <w:r>
        <w:rPr>
          <w:rFonts w:eastAsia="Times New Roman" w:cs="Times New Roman"/>
          <w:szCs w:val="24"/>
        </w:rPr>
        <w:t>- αλλά και για όλες τις άλλες πτυχές της κοινωνικής και οικονομικής ζωής, ένα αύρι</w:t>
      </w:r>
      <w:r>
        <w:rPr>
          <w:rFonts w:eastAsia="Times New Roman" w:cs="Times New Roman"/>
          <w:szCs w:val="24"/>
        </w:rPr>
        <w:t xml:space="preserve">ο απαλλαγμένο από τα δεινά που επισώρευσε η καταστροφική πολιτική σας των τελευταίων σαράντα χρόνων. </w:t>
      </w:r>
    </w:p>
    <w:p w14:paraId="09F87B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F87BC9"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BC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09F87B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Υπουργός Τουρισμού κ. Έλενα Κουντουρά. </w:t>
      </w:r>
    </w:p>
    <w:p w14:paraId="09F87BC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Ευχαριστώ πολύ, κύριε Πρόεδρε. </w:t>
      </w:r>
    </w:p>
    <w:p w14:paraId="09F87B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είμαστε εδώ για να συζητήσουμε τον </w:t>
      </w:r>
      <w:r>
        <w:rPr>
          <w:rFonts w:eastAsia="Times New Roman" w:cs="Times New Roman"/>
          <w:szCs w:val="24"/>
        </w:rPr>
        <w:t>π</w:t>
      </w:r>
      <w:r>
        <w:rPr>
          <w:rFonts w:eastAsia="Times New Roman" w:cs="Times New Roman"/>
          <w:szCs w:val="24"/>
        </w:rPr>
        <w:t>ροϋπολογισμό του 2017. Η επιτυχής υλοποίησή του θα μας οδ</w:t>
      </w:r>
      <w:r>
        <w:rPr>
          <w:rFonts w:eastAsia="Times New Roman" w:cs="Times New Roman"/>
          <w:szCs w:val="24"/>
        </w:rPr>
        <w:t xml:space="preserve">ηγήσει στην οικονομική ανάπτυξη και την κοινωνική ευημερία της πατρίδας μας, στην έξοδο από την κρίση. Η χώρα βγαίνει από μια κρίσιμη περίοδο στη μακρά πορεία της για τη σταθεροποίηση της οικονομίας και την επιστροφή στην κανονικότητα. </w:t>
      </w:r>
    </w:p>
    <w:p w14:paraId="09F87B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Κυβέρνησή μας ολο</w:t>
      </w:r>
      <w:r>
        <w:rPr>
          <w:rFonts w:eastAsia="Times New Roman" w:cs="Times New Roman"/>
          <w:szCs w:val="24"/>
        </w:rPr>
        <w:t xml:space="preserve">κληρώνει την αξιολόγηση του ελληνικού προγράμματος και η ελάφρυνση του χρέους έχει πάρει τον δρόμο της. Η Ελλάδα αλλάζει πλέον σελίδα. Η εθνική προσπάθεια και τα σημαντικά βήματα που έχουμε πετύχει, αναγνωρίζονται σε παγκόσμιο επίπεδο. </w:t>
      </w:r>
    </w:p>
    <w:p w14:paraId="09F87B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Αποκαταστήσαμε την </w:t>
      </w:r>
      <w:r>
        <w:rPr>
          <w:rFonts w:eastAsia="Times New Roman" w:cs="Times New Roman"/>
          <w:szCs w:val="24"/>
        </w:rPr>
        <w:t>εικόνα της χώρας στο εξωτερικό, κερδίσαμε ξανά τη διεθνή εμπιστοσύνη και ενισχύσαμε την αξιοπιστία της Ελλάδας διεθνώς. Μετά από πολλά χρόνια η Ελλάδα βγήκε από την απομόνωση. Αυτό αποδεικνύεται από τις πρόσφατες διεθνείς συναντήσεις σε κορυφαίο επίπεδο κα</w:t>
      </w:r>
      <w:r>
        <w:rPr>
          <w:rFonts w:eastAsia="Times New Roman" w:cs="Times New Roman"/>
          <w:szCs w:val="24"/>
        </w:rPr>
        <w:t xml:space="preserve">ι κυβερνητικό επίπεδο, τους διεθνείς ηγέτες που επισκέφθηκαν τη χώρα μας με πλέον πρόσφατη την πολύ σημαντική επίσκεψη του Προέδρου των Ηνωμένων Πολιτειών, Μπαράκ Ομπάμα. </w:t>
      </w:r>
    </w:p>
    <w:p w14:paraId="09F87B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Αντιπολίτευση επιλέγει να αγνοεί αυτές τις επιτυχίες και να υπονομεύει διαρκώς το </w:t>
      </w:r>
      <w:r>
        <w:rPr>
          <w:rFonts w:eastAsia="Times New Roman" w:cs="Times New Roman"/>
          <w:szCs w:val="24"/>
        </w:rPr>
        <w:t xml:space="preserve">κυβερνητικό έργο για χάρη μικροπολιτικών σκοπιμοτήτων, χωρίς να συνυπολογίζει και χωρίς να ενδιαφέρεται ότι με αυτόν τον τρόπο υπονομεύει την ίδια τη χώρα και τις προσπάθειες του ελληνικού λαού. </w:t>
      </w:r>
    </w:p>
    <w:p w14:paraId="09F87B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Λειτουργεί με τον ίδιο τρόπο και στον τουρισμό, έναν τομέα π</w:t>
      </w:r>
      <w:r>
        <w:rPr>
          <w:rFonts w:eastAsia="Times New Roman" w:cs="Times New Roman"/>
          <w:szCs w:val="24"/>
        </w:rPr>
        <w:t>ου αποτελεί εθνικό κεφάλαιο και ζωογόνο δύναμη για την ελληνική οικονομία και κοινωνία. Επιχειρεί να δώσει ψευδή εικόνα και να δημιουργεί παραπλανητικές εντυπώσεις. Με στείρα επιχειρήματα επιλέγει τον δρόμο της καταστροφολογίας αντί να συμβάλει δημιουργικά</w:t>
      </w:r>
      <w:r>
        <w:rPr>
          <w:rFonts w:eastAsia="Times New Roman" w:cs="Times New Roman"/>
          <w:szCs w:val="24"/>
        </w:rPr>
        <w:t xml:space="preserve"> σε αυτήν την εθνική προσπάθεια της ανάπτυξης. </w:t>
      </w:r>
    </w:p>
    <w:p w14:paraId="09F87B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Την τελευταία διετία η Κυβέρνησή μας οδήγησε τον τουρισμό στις υψηλότερες ιστορικά επιδόσεις παρά τις διαδοχικές προκλήσεις και δυσκολίες. Αυτό δεν ήταν αποτέλεσμα ούτε τύχης και συγκυρίας, αλλά οφείλεται ξεκ</w:t>
      </w:r>
      <w:r>
        <w:rPr>
          <w:rFonts w:eastAsia="Times New Roman" w:cs="Times New Roman"/>
          <w:szCs w:val="24"/>
        </w:rPr>
        <w:t xml:space="preserve">άθαρα στο ότι για πρώτη φορά σχεδιάσαμε και εφαρμόσαμε εθνική τουριστική πολιτική στην Ελλάδα. Και η πολιτική μας έχει ξεκάθαρα αποδώσει. </w:t>
      </w:r>
    </w:p>
    <w:p w14:paraId="09F87B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2015 πετύχαμε ρεκόρ αφίξεων και εσόδων σε μια χρονιά πρωτόγνωρων δυσκολιών, με δυο εκλογικές αναμετρήσεις, με δημο</w:t>
      </w:r>
      <w:r>
        <w:rPr>
          <w:rFonts w:eastAsia="Times New Roman" w:cs="Times New Roman"/>
          <w:szCs w:val="24"/>
        </w:rPr>
        <w:t xml:space="preserve">ψήφισμα, με πολιτικές διαπραγματεύσεις, συνθήκες πολιτικοοικονομικής ασφυξίας, ισχυρών πιέσεων από τους θεσμούς, με μια συνεχή αναπαραγωγή απειλής του </w:t>
      </w:r>
      <w:proofErr w:type="spellStart"/>
      <w:r>
        <w:rPr>
          <w:rFonts w:eastAsia="Times New Roman" w:cs="Times New Roman"/>
          <w:szCs w:val="24"/>
          <w:lang w:val="en-US"/>
        </w:rPr>
        <w:t>grexit</w:t>
      </w:r>
      <w:proofErr w:type="spellEnd"/>
      <w:r>
        <w:rPr>
          <w:rFonts w:eastAsia="Times New Roman" w:cs="Times New Roman"/>
          <w:szCs w:val="24"/>
        </w:rPr>
        <w:t xml:space="preserve"> και με διαρκή πλήγματα από το εξωτερικό στη διεθνή εικόνα της χώρας. Αντιστρέψαμε την εικόνα με άμ</w:t>
      </w:r>
      <w:r>
        <w:rPr>
          <w:rFonts w:eastAsia="Times New Roman" w:cs="Times New Roman"/>
          <w:szCs w:val="24"/>
        </w:rPr>
        <w:t xml:space="preserve">εσες πολιτικές επιχειρησιακές και επικοινωνιακές ενέργειες που ξεκινήσαμε άμεσα και υλοποιήσαμε με εικοσιτετράωρη συνεχή δουλειά. </w:t>
      </w:r>
    </w:p>
    <w:p w14:paraId="09F87B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Αντίστοιχα, το 2016 το αποτέλεσμα που φέραμε, ξεπέρασε κάθε προσδοκία σε μια χρονιά μεγάλων δυσκολιών στο γενικότερο τουριστι</w:t>
      </w:r>
      <w:r>
        <w:rPr>
          <w:rFonts w:eastAsia="Times New Roman" w:cs="Times New Roman"/>
          <w:szCs w:val="24"/>
        </w:rPr>
        <w:t xml:space="preserve">κό περιβάλλον και με διαρκώς μεταβαλλόμενα δεδομένα στην ευρύτερη περιοχή της Μεσογείου και της Ευρώπης. </w:t>
      </w:r>
    </w:p>
    <w:p w14:paraId="09F87BD5" w14:textId="77777777" w:rsidR="0008105D" w:rsidRDefault="003C36B0">
      <w:pPr>
        <w:spacing w:after="0" w:line="600" w:lineRule="auto"/>
        <w:ind w:firstLine="720"/>
        <w:jc w:val="both"/>
        <w:rPr>
          <w:rFonts w:eastAsia="Times New Roman"/>
          <w:szCs w:val="24"/>
        </w:rPr>
      </w:pPr>
      <w:r>
        <w:rPr>
          <w:rFonts w:eastAsia="Times New Roman"/>
          <w:szCs w:val="24"/>
        </w:rPr>
        <w:t>Σταθήκαμε με εγρήγορση και σχέδιο απέναντι σε γεωπολιτικές εξελίξεις στην ευρύτερη περιοχή, στο προσφυγικό, στην τρομοκρατία στην καρδιά της Ευρώπης κ</w:t>
      </w:r>
      <w:r>
        <w:rPr>
          <w:rFonts w:eastAsia="Times New Roman"/>
          <w:szCs w:val="24"/>
        </w:rPr>
        <w:t xml:space="preserve">αι σε γειτονικές χώρες, στην απόπειρα πραξικοπήματος στην Τουρκία, στο δημοψήφισμα για το </w:t>
      </w:r>
      <w:r>
        <w:rPr>
          <w:rFonts w:eastAsia="Times New Roman"/>
          <w:szCs w:val="24"/>
          <w:lang w:val="en-US"/>
        </w:rPr>
        <w:t>Brexit</w:t>
      </w:r>
      <w:r>
        <w:rPr>
          <w:rFonts w:eastAsia="Times New Roman"/>
          <w:szCs w:val="24"/>
        </w:rPr>
        <w:t xml:space="preserve">. </w:t>
      </w:r>
    </w:p>
    <w:p w14:paraId="09F87BD6" w14:textId="77777777" w:rsidR="0008105D" w:rsidRDefault="003C36B0">
      <w:pPr>
        <w:spacing w:after="0" w:line="600" w:lineRule="auto"/>
        <w:ind w:firstLine="720"/>
        <w:jc w:val="both"/>
        <w:rPr>
          <w:rFonts w:eastAsia="Times New Roman"/>
          <w:szCs w:val="24"/>
        </w:rPr>
      </w:pPr>
      <w:r>
        <w:rPr>
          <w:rFonts w:eastAsia="Times New Roman"/>
          <w:szCs w:val="24"/>
        </w:rPr>
        <w:t>Πετύχαμε νέα αύξηση των επισκεπτών κατά ενάμισι περίπου εκατομμύριο έναντι του ιστορικού ρεκόρ του 2015 και συνολικές διεθνείς αφίξεις που θα αγγίξουν τα 27,</w:t>
      </w:r>
      <w:r>
        <w:rPr>
          <w:rFonts w:eastAsia="Times New Roman"/>
          <w:szCs w:val="24"/>
        </w:rPr>
        <w:t xml:space="preserve">5 εκατομμύρια, δεδομένου ότι και η κρουαζιέρα έχει αύξηση 20%. </w:t>
      </w:r>
    </w:p>
    <w:p w14:paraId="09F87BD7" w14:textId="77777777" w:rsidR="0008105D" w:rsidRDefault="003C36B0">
      <w:pPr>
        <w:spacing w:after="0" w:line="600" w:lineRule="auto"/>
        <w:ind w:firstLine="720"/>
        <w:jc w:val="both"/>
        <w:rPr>
          <w:rFonts w:eastAsia="Times New Roman"/>
          <w:szCs w:val="24"/>
        </w:rPr>
      </w:pPr>
      <w:r>
        <w:rPr>
          <w:rFonts w:eastAsia="Times New Roman"/>
          <w:szCs w:val="24"/>
        </w:rPr>
        <w:t>Όσον αφορά τα πολυσυζητημένα έσοδα, περιμένουμε το τελικό αποτέλεσμα της χρονιάς και εκτιμάμε, με βάση τα στοιχεία που θα έχουμε, ότι θα είναι πολύ καλύτερο των προβλέψεων που έχουν δει τα φώτ</w:t>
      </w:r>
      <w:r>
        <w:rPr>
          <w:rFonts w:eastAsia="Times New Roman"/>
          <w:szCs w:val="24"/>
        </w:rPr>
        <w:t xml:space="preserve">α της δημοσιότητας τον τελευταίο καιρό. Και όπως ακριβώς συνέβη και πέρυσι, οι </w:t>
      </w:r>
      <w:proofErr w:type="spellStart"/>
      <w:r>
        <w:rPr>
          <w:rFonts w:eastAsia="Times New Roman"/>
          <w:szCs w:val="24"/>
        </w:rPr>
        <w:t>Κασσάνδρες</w:t>
      </w:r>
      <w:proofErr w:type="spellEnd"/>
      <w:r>
        <w:rPr>
          <w:rFonts w:eastAsia="Times New Roman"/>
          <w:szCs w:val="24"/>
        </w:rPr>
        <w:t xml:space="preserve"> θα διαψευστούν. </w:t>
      </w:r>
    </w:p>
    <w:p w14:paraId="09F87BD8" w14:textId="77777777" w:rsidR="0008105D" w:rsidRDefault="003C36B0">
      <w:pPr>
        <w:spacing w:after="0" w:line="600" w:lineRule="auto"/>
        <w:ind w:firstLine="720"/>
        <w:jc w:val="both"/>
        <w:rPr>
          <w:rFonts w:eastAsia="Times New Roman"/>
          <w:szCs w:val="24"/>
        </w:rPr>
      </w:pPr>
      <w:r>
        <w:rPr>
          <w:rFonts w:eastAsia="Times New Roman"/>
          <w:szCs w:val="24"/>
        </w:rPr>
        <w:t>Για πρώτη φορά σχεδιάστηκε και εφαρμόστηκε στην Ελλάδα εθνική τουριστική πολιτική. Για πρώτη φορά επιδιώξαμε και πετύχαμε την επιμήκυνση της περιόδου</w:t>
      </w:r>
      <w:r>
        <w:rPr>
          <w:rFonts w:eastAsia="Times New Roman"/>
          <w:szCs w:val="24"/>
        </w:rPr>
        <w:t xml:space="preserve"> από τον Απρίλιο έως τον Νοέμβριο. Σε συνέχεια των υψηλών </w:t>
      </w:r>
      <w:proofErr w:type="spellStart"/>
      <w:r>
        <w:rPr>
          <w:rFonts w:eastAsia="Times New Roman"/>
          <w:szCs w:val="24"/>
        </w:rPr>
        <w:t>πληροτήτων</w:t>
      </w:r>
      <w:proofErr w:type="spellEnd"/>
      <w:r>
        <w:rPr>
          <w:rFonts w:eastAsia="Times New Roman"/>
          <w:szCs w:val="24"/>
        </w:rPr>
        <w:t xml:space="preserve"> του Ιουλίου-Αυγούστου, οι μήνες Σεπτέμβριος και Οκτώβριος ήταν οι καλύτεροι μήνες όλων των εποχών σχεδόν σε όλη την Ελλάδα. Σε πολλές περιοχές τα ξενοδοχεία έμειναν για πρώτη φορά ανοιχτά</w:t>
      </w:r>
      <w:r>
        <w:rPr>
          <w:rFonts w:eastAsia="Times New Roman"/>
          <w:szCs w:val="24"/>
        </w:rPr>
        <w:t xml:space="preserve"> μέχρι και τέλη Νοεμβρίου.</w:t>
      </w:r>
    </w:p>
    <w:p w14:paraId="09F87BD9" w14:textId="77777777" w:rsidR="0008105D" w:rsidRDefault="003C36B0">
      <w:pPr>
        <w:spacing w:after="0" w:line="600" w:lineRule="auto"/>
        <w:ind w:firstLine="720"/>
        <w:jc w:val="both"/>
        <w:rPr>
          <w:rFonts w:eastAsia="Times New Roman"/>
          <w:szCs w:val="24"/>
        </w:rPr>
      </w:pPr>
      <w:r>
        <w:rPr>
          <w:rFonts w:eastAsia="Times New Roman"/>
          <w:szCs w:val="24"/>
        </w:rPr>
        <w:t>Κάναμε άνοιγμα σε νέες, ξένες αγορές για την προσέλκυση επισκεπτών υψηλών εισοδημάτων και υψηλών ταξιδιωτικών δαπανών. Ανοίξαμε τη Μέση Ανατολή με μεγάλη επιτυχία, την Κίνα, τη Νότιο Κορέα. Ενισχύσαμε σημαντικά παραδοσιακές μας α</w:t>
      </w:r>
      <w:r>
        <w:rPr>
          <w:rFonts w:eastAsia="Times New Roman"/>
          <w:szCs w:val="24"/>
        </w:rPr>
        <w:t>γορές, όπως είναι της Αμερικής και ενισχύσαμε τη ρωσική αγορά, που πέρυσι, λόγω δικών τους οικονομικών προβλημάτων, αντιμετώπισαν μία μείωση στην έξοδό τους για διακοπές από τη Ρωσία.</w:t>
      </w:r>
    </w:p>
    <w:p w14:paraId="09F87BDA" w14:textId="77777777" w:rsidR="0008105D" w:rsidRDefault="003C36B0">
      <w:pPr>
        <w:spacing w:after="0" w:line="600" w:lineRule="auto"/>
        <w:ind w:firstLine="720"/>
        <w:jc w:val="both"/>
        <w:rPr>
          <w:rFonts w:eastAsia="Times New Roman"/>
          <w:szCs w:val="24"/>
        </w:rPr>
      </w:pPr>
      <w:r>
        <w:rPr>
          <w:rFonts w:eastAsia="Times New Roman"/>
          <w:szCs w:val="24"/>
        </w:rPr>
        <w:t>Εκτός από τις παραδοσιακές μας αγορές στην Ευρώπη, δώσαμε έμφαση στην Πο</w:t>
      </w:r>
      <w:r>
        <w:rPr>
          <w:rFonts w:eastAsia="Times New Roman"/>
          <w:szCs w:val="24"/>
        </w:rPr>
        <w:t xml:space="preserve">λωνία, στη Ρουμανία, στη Σερβία και είχαμε αυξημένες ροές επισκεπτών. </w:t>
      </w:r>
    </w:p>
    <w:p w14:paraId="09F87BDB" w14:textId="77777777" w:rsidR="0008105D" w:rsidRDefault="003C36B0">
      <w:pPr>
        <w:spacing w:after="0" w:line="600" w:lineRule="auto"/>
        <w:ind w:firstLine="720"/>
        <w:jc w:val="both"/>
        <w:rPr>
          <w:rFonts w:eastAsia="Times New Roman"/>
          <w:szCs w:val="24"/>
        </w:rPr>
      </w:pPr>
      <w:r>
        <w:rPr>
          <w:rFonts w:eastAsia="Times New Roman"/>
          <w:szCs w:val="24"/>
        </w:rPr>
        <w:t xml:space="preserve">Αναδείξαμε νέους ελληνικούς προορισμούς. Διεκδικήσαμε και πετύχαμε, με σκληρές διαπραγματεύσεις, ενίσχυση απευθείας αεροπορικών πτήσεων από πολλούς προορισμούς σε ελληνικούς, νέους και </w:t>
      </w:r>
      <w:r>
        <w:rPr>
          <w:rFonts w:eastAsia="Times New Roman"/>
          <w:szCs w:val="24"/>
        </w:rPr>
        <w:t xml:space="preserve">μη, προορισμούς, όπως η Καλαμάτα, η Σκιάθος, το Άκτιο, η Σάμος. Σήμερα έχουν πολύ υψηλή ζήτηση. Και αυτή η θεαματική ανάπτυξη του εισερχόμενου τουρισμού οφείλεται στο γεγονός ότι ακολουθούμε </w:t>
      </w:r>
      <w:proofErr w:type="spellStart"/>
      <w:r>
        <w:rPr>
          <w:rFonts w:eastAsia="Times New Roman"/>
          <w:szCs w:val="24"/>
        </w:rPr>
        <w:t>στοχευμένες</w:t>
      </w:r>
      <w:proofErr w:type="spellEnd"/>
      <w:r>
        <w:rPr>
          <w:rFonts w:eastAsia="Times New Roman"/>
          <w:szCs w:val="24"/>
        </w:rPr>
        <w:t xml:space="preserve"> δράσεις και ενέργειες.</w:t>
      </w:r>
    </w:p>
    <w:p w14:paraId="09F87BDC" w14:textId="77777777" w:rsidR="0008105D" w:rsidRDefault="003C36B0">
      <w:pPr>
        <w:spacing w:after="0" w:line="600" w:lineRule="auto"/>
        <w:ind w:firstLine="720"/>
        <w:jc w:val="both"/>
        <w:rPr>
          <w:rFonts w:eastAsia="Times New Roman"/>
          <w:szCs w:val="24"/>
        </w:rPr>
      </w:pPr>
      <w:r>
        <w:rPr>
          <w:rFonts w:eastAsia="Times New Roman"/>
          <w:szCs w:val="24"/>
        </w:rPr>
        <w:t>Υποστηρίξαμε, επίσης, τον θεμα</w:t>
      </w:r>
      <w:r>
        <w:rPr>
          <w:rFonts w:eastAsia="Times New Roman"/>
          <w:szCs w:val="24"/>
        </w:rPr>
        <w:t xml:space="preserve">τικό μας τουρισμό. Έχει γίνει πολλή δουλειά, έτσι ώστε να μπορούμε να έχουμε περισσότερα προϊόντα για να μπορούμε να υποστηρίξουμε καλύτερα την ανάπτυξη του τουριστικού μας προϊόντος.  </w:t>
      </w:r>
    </w:p>
    <w:p w14:paraId="09F87BDD" w14:textId="77777777" w:rsidR="0008105D" w:rsidRDefault="003C36B0">
      <w:pPr>
        <w:spacing w:after="0" w:line="600" w:lineRule="auto"/>
        <w:ind w:firstLine="720"/>
        <w:jc w:val="both"/>
        <w:rPr>
          <w:rFonts w:eastAsia="Times New Roman"/>
          <w:szCs w:val="24"/>
        </w:rPr>
      </w:pPr>
      <w:r>
        <w:rPr>
          <w:rFonts w:eastAsia="Times New Roman"/>
          <w:szCs w:val="24"/>
        </w:rPr>
        <w:t>Εμείς, ως Υπουργείο, διαφημίζουμε, προωθούμε, προβάλουμε την Ελλάδα ως</w:t>
      </w:r>
      <w:r>
        <w:rPr>
          <w:rFonts w:eastAsia="Times New Roman"/>
          <w:szCs w:val="24"/>
        </w:rPr>
        <w:t xml:space="preserve"> παγκόσμιο ελκυστικό προορισμό, που προσφέρει αυθεντικές εμπειρίες τριακόσιες εξήντα πέντε ημέρες τον χρόνο. Ο εποπτευόμενος φορέας μας, ο ΕΟΤ, με τους περιορισμένους πόρους που είχαμε για το 2016, ως φορέας υλοποίησης αυτής της στρατηγικής μας, πέτυχε με </w:t>
      </w:r>
      <w:proofErr w:type="spellStart"/>
      <w:r>
        <w:rPr>
          <w:rFonts w:eastAsia="Times New Roman"/>
          <w:szCs w:val="24"/>
        </w:rPr>
        <w:t>στοχευμένες</w:t>
      </w:r>
      <w:proofErr w:type="spellEnd"/>
      <w:r>
        <w:rPr>
          <w:rFonts w:eastAsia="Times New Roman"/>
          <w:szCs w:val="24"/>
        </w:rPr>
        <w:t xml:space="preserve"> ενέργειες να ενισχύσει την προώθηση και προβολή της Ελλάδ</w:t>
      </w:r>
      <w:r>
        <w:rPr>
          <w:rFonts w:eastAsia="Times New Roman"/>
          <w:szCs w:val="24"/>
        </w:rPr>
        <w:t>α</w:t>
      </w:r>
      <w:r>
        <w:rPr>
          <w:rFonts w:eastAsia="Times New Roman"/>
          <w:szCs w:val="24"/>
        </w:rPr>
        <w:t xml:space="preserve">ς στις αγορές τους εξωτερικού και να ισχυροποιήσει την τουριστική εικόνα της χώρας μας. </w:t>
      </w:r>
    </w:p>
    <w:p w14:paraId="09F87BDE" w14:textId="77777777" w:rsidR="0008105D" w:rsidRDefault="003C36B0">
      <w:pPr>
        <w:spacing w:after="0" w:line="600" w:lineRule="auto"/>
        <w:ind w:firstLine="720"/>
        <w:jc w:val="both"/>
        <w:rPr>
          <w:rFonts w:eastAsia="Times New Roman"/>
          <w:szCs w:val="24"/>
        </w:rPr>
      </w:pPr>
      <w:r>
        <w:rPr>
          <w:rFonts w:eastAsia="Times New Roman"/>
          <w:szCs w:val="24"/>
        </w:rPr>
        <w:t>Δώσαμε, επίσης, προτεραιότητα στη δημιουργία ενός φιλικού περιβάλλοντος για την προσέλκυση και τη</w:t>
      </w:r>
      <w:r>
        <w:rPr>
          <w:rFonts w:eastAsia="Times New Roman"/>
          <w:szCs w:val="24"/>
        </w:rPr>
        <w:t xml:space="preserve">ν υλοποίηση νέων τουριστικών επενδύσεων υψηλής προστιθέμενης αξίας. Αυτό αποτυπώνεται στην κατάθεση φακέλων, μέσα στο 2016, στην αρμόδια Υπηρεσία, στην ΕΥΠΑΤΕ, </w:t>
      </w:r>
      <w:proofErr w:type="spellStart"/>
      <w:r>
        <w:rPr>
          <w:rFonts w:eastAsia="Times New Roman"/>
          <w:szCs w:val="24"/>
        </w:rPr>
        <w:t>εκατόν</w:t>
      </w:r>
      <w:proofErr w:type="spellEnd"/>
      <w:r>
        <w:rPr>
          <w:rFonts w:eastAsia="Times New Roman"/>
          <w:szCs w:val="24"/>
        </w:rPr>
        <w:t xml:space="preserve"> σαράντα δύο προτάσεων νέων επενδύσεων, ξενοδοχείων και ειδικής τουριστικής υποδομής. Εξ α</w:t>
      </w:r>
      <w:r>
        <w:rPr>
          <w:rFonts w:eastAsia="Times New Roman"/>
          <w:szCs w:val="24"/>
        </w:rPr>
        <w:t xml:space="preserve">υτών, </w:t>
      </w:r>
      <w:proofErr w:type="spellStart"/>
      <w:r>
        <w:rPr>
          <w:rFonts w:eastAsia="Times New Roman"/>
          <w:szCs w:val="24"/>
        </w:rPr>
        <w:t>εκατόν</w:t>
      </w:r>
      <w:proofErr w:type="spellEnd"/>
      <w:r>
        <w:rPr>
          <w:rFonts w:eastAsia="Times New Roman"/>
          <w:szCs w:val="24"/>
        </w:rPr>
        <w:t xml:space="preserve"> μία προτάσεις αφορούν σχέδια νέων ξενοδοχείων και υφιστάμενων άνω των τριακοσίων κλινών στις κατηγορίες τεσσάρων και πέντε αστέρων. </w:t>
      </w:r>
    </w:p>
    <w:p w14:paraId="09F87BDF" w14:textId="77777777" w:rsidR="0008105D" w:rsidRDefault="003C36B0">
      <w:pPr>
        <w:spacing w:after="0" w:line="600" w:lineRule="auto"/>
        <w:ind w:firstLine="720"/>
        <w:jc w:val="both"/>
        <w:rPr>
          <w:rFonts w:eastAsia="Times New Roman"/>
          <w:szCs w:val="24"/>
        </w:rPr>
      </w:pPr>
      <w:r>
        <w:rPr>
          <w:rFonts w:eastAsia="Times New Roman"/>
          <w:szCs w:val="24"/>
        </w:rPr>
        <w:t xml:space="preserve">Νομοθετήσαμε σειρά ρυθμίσεων για να βελτιώσουμε πάνω απ’ όλα την καθημερινότητα των τουριστικών επιχειρήσεων. </w:t>
      </w:r>
      <w:r>
        <w:rPr>
          <w:rFonts w:eastAsia="Times New Roman"/>
          <w:szCs w:val="24"/>
        </w:rPr>
        <w:t xml:space="preserve">Λύσαμε χρονίζοντα προβλήματα, ξεπεράσαμε γραφειοκρατικά εμπόδια και δώσαμε οριστικές λύσεις σε θέματα </w:t>
      </w:r>
      <w:proofErr w:type="spellStart"/>
      <w:r>
        <w:rPr>
          <w:rFonts w:eastAsia="Times New Roman"/>
          <w:szCs w:val="24"/>
        </w:rPr>
        <w:t>αδειοδοτήσεων</w:t>
      </w:r>
      <w:proofErr w:type="spellEnd"/>
      <w:r>
        <w:rPr>
          <w:rFonts w:eastAsia="Times New Roman"/>
          <w:szCs w:val="24"/>
        </w:rPr>
        <w:t xml:space="preserve"> για τα τουριστικά καταλύματα, τα κάμπινγκ, τα χιονοδρομικά κέντρα, τα ορειβατικά καταφύγια, τις ιαματικές εγκαταστάσεις, τις επιχειρήσεις εκ</w:t>
      </w:r>
      <w:r>
        <w:rPr>
          <w:rFonts w:eastAsia="Times New Roman"/>
          <w:szCs w:val="24"/>
        </w:rPr>
        <w:t xml:space="preserve">μίσθωσης αυτοκινήτων και πολλούς άλλους επιμέρους κλάδους. </w:t>
      </w:r>
    </w:p>
    <w:p w14:paraId="09F87BE0" w14:textId="77777777" w:rsidR="0008105D" w:rsidRDefault="003C36B0">
      <w:pPr>
        <w:spacing w:after="0" w:line="600" w:lineRule="auto"/>
        <w:ind w:firstLine="720"/>
        <w:jc w:val="both"/>
        <w:rPr>
          <w:rFonts w:eastAsia="Times New Roman"/>
          <w:szCs w:val="24"/>
        </w:rPr>
      </w:pPr>
      <w:r>
        <w:rPr>
          <w:rFonts w:eastAsia="Times New Roman"/>
          <w:szCs w:val="24"/>
        </w:rPr>
        <w:t>Κινητοποιούμε πόρους άνω των 300 εκατομμυρίων ευρώ για τη στήριξη της μικρομεσαίας επιχειρηματικότητας και για νέες δημόσιες τουριστικές υποδομές, μέσω των συγχρηματοδοτούμενων ευρωπαϊκών προγραμμ</w:t>
      </w:r>
      <w:r>
        <w:rPr>
          <w:rFonts w:eastAsia="Times New Roman"/>
          <w:szCs w:val="24"/>
        </w:rPr>
        <w:t>άτων.</w:t>
      </w:r>
    </w:p>
    <w:p w14:paraId="09F87BE1" w14:textId="77777777" w:rsidR="0008105D" w:rsidRDefault="003C36B0">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Κρατικές ενισχύσεις ύψους 210 εκατομμυρίων ευρώ θα κατευθυνθούν μέσα από δύο πολύ μεγάλα προγράμματα -</w:t>
      </w:r>
      <w:r>
        <w:rPr>
          <w:rFonts w:eastAsia="Times New Roman" w:cs="Times New Roman"/>
          <w:szCs w:val="24"/>
        </w:rPr>
        <w:t xml:space="preserve"> </w:t>
      </w:r>
      <w:r>
        <w:rPr>
          <w:rFonts w:eastAsia="Times New Roman" w:cs="Times New Roman"/>
          <w:szCs w:val="24"/>
        </w:rPr>
        <w:t>ΕΣΠΑ 2014-2020</w:t>
      </w:r>
      <w:r>
        <w:rPr>
          <w:rFonts w:eastAsia="Times New Roman" w:cs="Times New Roman"/>
          <w:szCs w:val="24"/>
        </w:rPr>
        <w:t xml:space="preserve"> </w:t>
      </w:r>
      <w:r>
        <w:rPr>
          <w:rFonts w:eastAsia="Times New Roman" w:cs="Times New Roman"/>
          <w:szCs w:val="24"/>
        </w:rPr>
        <w:t xml:space="preserve">- που σχεδιάσαμε για να ενθαρρύνουμε υφιστάμενες μικρομεσαίες επιχειρήσεις και για τον εκσυγχρονισμό τους και για την αναβάθμισή τους, αλλά και για την ίδρυση νέων. </w:t>
      </w:r>
    </w:p>
    <w:p w14:paraId="09F87BE2"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Επεξεργαζόμαστε νέες ρυθμίσεις που θα προχωρήσουν άμεσα και θα εμπλουτίσουν τον τουριστικό</w:t>
      </w:r>
      <w:r>
        <w:rPr>
          <w:rFonts w:eastAsia="Times New Roman" w:cs="Times New Roman"/>
          <w:szCs w:val="24"/>
        </w:rPr>
        <w:t xml:space="preserve"> χάρτη της Ελλάδ</w:t>
      </w:r>
      <w:r>
        <w:rPr>
          <w:rFonts w:eastAsia="Times New Roman" w:cs="Times New Roman"/>
          <w:szCs w:val="24"/>
        </w:rPr>
        <w:t>α</w:t>
      </w:r>
      <w:r>
        <w:rPr>
          <w:rFonts w:eastAsia="Times New Roman" w:cs="Times New Roman"/>
          <w:szCs w:val="24"/>
        </w:rPr>
        <w:t xml:space="preserve">ς. Ετοιμάζουμε το θεσμικό πλαίσιο των τεχνικών προδιαγραφών για εγκαταστάσεις μονάδων ιαματικής θεραπείας, κέντρων ιαματικού τουρισμού, </w:t>
      </w:r>
      <w:proofErr w:type="spellStart"/>
      <w:r>
        <w:rPr>
          <w:rFonts w:eastAsia="Times New Roman" w:cs="Times New Roman"/>
          <w:szCs w:val="24"/>
        </w:rPr>
        <w:t>θερμαλισμού</w:t>
      </w:r>
      <w:proofErr w:type="spellEnd"/>
      <w:r>
        <w:rPr>
          <w:rFonts w:eastAsia="Times New Roman" w:cs="Times New Roman"/>
          <w:szCs w:val="24"/>
        </w:rPr>
        <w:t xml:space="preserve">, </w:t>
      </w:r>
      <w:proofErr w:type="spellStart"/>
      <w:r>
        <w:rPr>
          <w:rFonts w:eastAsia="Times New Roman" w:cs="Times New Roman"/>
          <w:szCs w:val="24"/>
        </w:rPr>
        <w:t>θαλασσοθεραπείας</w:t>
      </w:r>
      <w:proofErr w:type="spellEnd"/>
      <w:r>
        <w:rPr>
          <w:rFonts w:eastAsia="Times New Roman" w:cs="Times New Roman"/>
          <w:szCs w:val="24"/>
        </w:rPr>
        <w:t>, καθώς και το πλαίσιο των τεχνικών και λειτουργικών προδιαγραφών για τη λ</w:t>
      </w:r>
      <w:r>
        <w:rPr>
          <w:rFonts w:eastAsia="Times New Roman" w:cs="Times New Roman"/>
          <w:szCs w:val="24"/>
        </w:rPr>
        <w:t xml:space="preserve">ειτουργία παραδοσιακών ξενώνων. </w:t>
      </w:r>
    </w:p>
    <w:p w14:paraId="09F87BE3"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Προχωράμε, επίσης, στον επανασχεδιασμό και εκσυγχρονισμό του συστήματος του Μητρώου Τουριστικών Επιχειρήσεων, την κωδικοποίηση της τουριστικής νομοθεσίας, την ολοκλήρωση των νέων οργανογραμμάτων του Υπουργείου και του ΕΟΤ γ</w:t>
      </w:r>
      <w:r>
        <w:rPr>
          <w:rFonts w:eastAsia="Times New Roman" w:cs="Times New Roman"/>
          <w:szCs w:val="24"/>
        </w:rPr>
        <w:t xml:space="preserve">ια την ενδυνάμωση των υπηρεσιών και των υποστηρικτικών δομών τους. </w:t>
      </w:r>
    </w:p>
    <w:p w14:paraId="09F87BE4"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Προτεραιότητά μας στο αμέσως επόμενο διάστημα είναι να επέλθουν και μεγάλες αναγκαίες αλλαγές στη δημόσια τουριστική εκπαίδευση. Παραλάβαμε μια υποβαθμισμένη δημόσια τουριστική εκπαίδευση </w:t>
      </w:r>
      <w:r>
        <w:rPr>
          <w:rFonts w:eastAsia="Times New Roman" w:cs="Times New Roman"/>
          <w:szCs w:val="24"/>
        </w:rPr>
        <w:t xml:space="preserve">και βρήκαμε κλειστή τη Σχολή Ξεναγών. Έκλεισε, επίσης και ο αυτόνομος </w:t>
      </w:r>
      <w:r>
        <w:rPr>
          <w:rFonts w:eastAsia="Times New Roman" w:cs="Times New Roman"/>
          <w:szCs w:val="24"/>
        </w:rPr>
        <w:t>ο</w:t>
      </w:r>
      <w:r>
        <w:rPr>
          <w:rFonts w:eastAsia="Times New Roman" w:cs="Times New Roman"/>
          <w:szCs w:val="24"/>
        </w:rPr>
        <w:t xml:space="preserve">ργανισμός ΟΤΕΚ. Γι’ αυτό θέλουμε μια ολοκληρωμένη πρόταση, έτσι ώστε να </w:t>
      </w:r>
      <w:r>
        <w:rPr>
          <w:rFonts w:eastAsia="Times New Roman" w:cs="Times New Roman"/>
          <w:szCs w:val="24"/>
        </w:rPr>
        <w:t xml:space="preserve">επαναλειτουργήσει η Σχολή Ξεναγών, να αναβαθμίσουμε τις Σχολές ΑΣΤΕΡ, ΑΣΤΕΚ, καθώς και την παρεχόμενη εκπαίδευση στα οκτώ δημόσια ΙΕΚ που έχουμε του τουρισμού. </w:t>
      </w:r>
    </w:p>
    <w:p w14:paraId="09F87BE5"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τουρισμός είναι το 20% του ΑΕΠ. Προσφέρει περίπου ένα εκατομμύριο άμεσες και έμμεσες θέσεις ε</w:t>
      </w:r>
      <w:r>
        <w:rPr>
          <w:rFonts w:eastAsia="Times New Roman" w:cs="Times New Roman"/>
          <w:szCs w:val="24"/>
        </w:rPr>
        <w:t xml:space="preserve">ργασίας. Γι’ αυτό φροντίζουμε να κάνουμε τα πάντα, προκειμένου να βοηθήσουμε προς αυτή την κατεύθυνση της ανάπτυξης του τουριστικού προϊόντος. </w:t>
      </w:r>
    </w:p>
    <w:p w14:paraId="09F87BE6"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Απλοποιήσαμε διαδικασίες </w:t>
      </w:r>
      <w:proofErr w:type="spellStart"/>
      <w:r>
        <w:rPr>
          <w:rFonts w:eastAsia="Times New Roman" w:cs="Times New Roman"/>
          <w:szCs w:val="24"/>
        </w:rPr>
        <w:t>αδειοδοτήσεων</w:t>
      </w:r>
      <w:proofErr w:type="spellEnd"/>
      <w:r>
        <w:rPr>
          <w:rFonts w:eastAsia="Times New Roman" w:cs="Times New Roman"/>
          <w:szCs w:val="24"/>
        </w:rPr>
        <w:t>, στηρίξαμε τις τουριστικές επιχειρήσεις και τις προστατεύσαμε, συμβάλλοντ</w:t>
      </w:r>
      <w:r>
        <w:rPr>
          <w:rFonts w:eastAsia="Times New Roman" w:cs="Times New Roman"/>
          <w:szCs w:val="24"/>
        </w:rPr>
        <w:t xml:space="preserve">ας δυναμικά στον καινούργιο νόμο που έρχεται από το Υπουργείο Οικονομικών για την οικονομία διαμοιρασμού, για τις παράνομες μισθώσεις. </w:t>
      </w:r>
    </w:p>
    <w:p w14:paraId="09F87BE7"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Προσπαθούμε να αξιοποιήσουμε και να αναβαθμίσουμε τις υπηρεσίες και την ποιότητά μας στον τουρισμό με υψηλή εκπαίδευση σ</w:t>
      </w:r>
      <w:r>
        <w:rPr>
          <w:rFonts w:eastAsia="Times New Roman" w:cs="Times New Roman"/>
          <w:szCs w:val="24"/>
        </w:rPr>
        <w:t xml:space="preserve">το ανθρώπινο δυναμικό, να συνδέσουμε τους επαγγελματίες με την αγορά εργασίας. </w:t>
      </w:r>
    </w:p>
    <w:p w14:paraId="09F87BE8"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Την τελευταία διετία βάλαμε σταθερές βάσεις, έτσι ώστε ο τουρισμός να συνεχίσει την αναπτυξιακή του πορεία. </w:t>
      </w:r>
    </w:p>
    <w:p w14:paraId="09F87BE9"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τουρισμός είναι κυβερνητική προτεραιότητα και ο Πρωθυπουργός μας,</w:t>
      </w:r>
      <w:r>
        <w:rPr>
          <w:rFonts w:eastAsia="Times New Roman" w:cs="Times New Roman"/>
          <w:szCs w:val="24"/>
        </w:rPr>
        <w:t xml:space="preserve"> ο κ. Αλέξης Τσίπρας, διπλασίασε το 2017 τα διαφημιστικά κονδύλια για την προβολή της χώρας στο εξωτερικό και την ισχυροποίηση της διεθνούς μας εικόνας. </w:t>
      </w:r>
    </w:p>
    <w:p w14:paraId="09F87BEA"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ευχαριστήσω μέσα από την καρδιά μου τις περιφέρειες, την Τοπική Αυτοδιοίκηση, τα εμπορικά επιμ</w:t>
      </w:r>
      <w:r>
        <w:rPr>
          <w:rFonts w:eastAsia="Times New Roman" w:cs="Times New Roman"/>
          <w:szCs w:val="24"/>
        </w:rPr>
        <w:t xml:space="preserve">ελητήρια, τους τουριστικούς φορείς, όλον τον ιδιωτικό τομέα, που για πρώτη φορά συνεργαστήκαμε τόσο στενά και προωθούμε πλέον αποτελεσματικά τα θέματα του τουρισμού. </w:t>
      </w:r>
    </w:p>
    <w:p w14:paraId="09F87BEB"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θέλω από καρδιάς να ευχαριστήσω όλους τους υπηρεσιακούς στο Υπουργείο Τουρισμού για τ</w:t>
      </w:r>
      <w:r>
        <w:rPr>
          <w:rFonts w:eastAsia="Times New Roman" w:cs="Times New Roman"/>
          <w:szCs w:val="24"/>
        </w:rPr>
        <w:t xml:space="preserve">ον αγώνα που δίνουν στον ΕΟΤ, αλλά και τους συνεργάτες μου, το Ξενοδοχειακό Επιμελητήριο για τις καθημερινές μικρές και μεγάλες μάχες για την ανάπτυξη του τουρισμού. </w:t>
      </w:r>
    </w:p>
    <w:p w14:paraId="09F87BEC"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Ιδιαίτερα θέλω να ευχαριστήσω όλους τους συναρμόδιους Υπουργούς της Κυβέρνησης που με στη</w:t>
      </w:r>
      <w:r>
        <w:rPr>
          <w:rFonts w:eastAsia="Times New Roman" w:cs="Times New Roman"/>
          <w:szCs w:val="24"/>
        </w:rPr>
        <w:t xml:space="preserve">ρίζουν καθημερινά και συμβάλλουν καθοριστικά, ώστε να δίνουμε άμεσες λύσεις σε όλα τα θέματα που αντιμετωπίζει ο ευαίσθητος τουρισμός. </w:t>
      </w:r>
    </w:p>
    <w:p w14:paraId="09F87BED"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του Παγκόσμιου Οργανισμού Τουρισμού κ. </w:t>
      </w:r>
      <w:proofErr w:type="spellStart"/>
      <w:r>
        <w:rPr>
          <w:rFonts w:eastAsia="Times New Roman" w:cs="Times New Roman"/>
          <w:szCs w:val="24"/>
          <w:lang w:val="en-US"/>
        </w:rPr>
        <w:t>Taleb</w:t>
      </w:r>
      <w:proofErr w:type="spellEnd"/>
      <w:r>
        <w:rPr>
          <w:rFonts w:eastAsia="Times New Roman" w:cs="Times New Roman"/>
          <w:szCs w:val="24"/>
        </w:rPr>
        <w:t xml:space="preserve"> </w:t>
      </w:r>
      <w:proofErr w:type="spellStart"/>
      <w:r>
        <w:rPr>
          <w:rFonts w:eastAsia="Times New Roman" w:cs="Times New Roman"/>
          <w:szCs w:val="24"/>
          <w:lang w:val="en-US"/>
        </w:rPr>
        <w:t>Rifai</w:t>
      </w:r>
      <w:proofErr w:type="spellEnd"/>
      <w:r>
        <w:rPr>
          <w:rFonts w:eastAsia="Times New Roman" w:cs="Times New Roman"/>
          <w:szCs w:val="24"/>
        </w:rPr>
        <w:t xml:space="preserve"> έχει επανειλημμένως σε δημόσιες τοποθετήσεις του</w:t>
      </w:r>
      <w:r>
        <w:rPr>
          <w:rFonts w:eastAsia="Times New Roman" w:cs="Times New Roman"/>
          <w:szCs w:val="24"/>
        </w:rPr>
        <w:t xml:space="preserve"> αναφερθεί στην Ελλάδα ως παράδειγμα άξιο μελέτης -</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xml:space="preserve"> </w:t>
      </w:r>
      <w:r>
        <w:rPr>
          <w:rFonts w:eastAsia="Times New Roman" w:cs="Times New Roman"/>
          <w:szCs w:val="24"/>
          <w:lang w:val="en-US"/>
        </w:rPr>
        <w:t>case</w:t>
      </w:r>
      <w:r>
        <w:rPr>
          <w:rFonts w:eastAsia="Times New Roman" w:cs="Times New Roman"/>
          <w:szCs w:val="24"/>
        </w:rPr>
        <w:t xml:space="preserve"> </w:t>
      </w:r>
      <w:r>
        <w:rPr>
          <w:rFonts w:eastAsia="Times New Roman" w:cs="Times New Roman"/>
          <w:szCs w:val="24"/>
        </w:rPr>
        <w:t>- για την επιτυχημένη μας διαχείριση σε αυτές τις απίστευτες κρίσεις που αντιμετωπίσαμε στον τουρισμό την τελευταία διετία και για το ότι παρά τις αντιξοότητες καταφέραμε και πετύχαμε τόσο υψηλ</w:t>
      </w:r>
      <w:r>
        <w:rPr>
          <w:rFonts w:eastAsia="Times New Roman" w:cs="Times New Roman"/>
          <w:szCs w:val="24"/>
        </w:rPr>
        <w:t xml:space="preserve">ές επιδόσεις. </w:t>
      </w:r>
    </w:p>
    <w:p w14:paraId="09F87BEE"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Κλείνοντας, θέλω να τονίσω ότι η επιτυχία στον τουρισμό είναι επιτυχία όλων μας. Έχουμε όραμα, έχουμε σχέδιο, έχουμε ήδη πετύχει σημαντικά αποτελέσματα και έχουμε διάθεση να επιτύχουμε ακόμα υψηλότερους στόχους τα επόμενα χρόνια που έρχονται</w:t>
      </w:r>
      <w:r>
        <w:rPr>
          <w:rFonts w:eastAsia="Times New Roman" w:cs="Times New Roman"/>
          <w:szCs w:val="24"/>
        </w:rPr>
        <w:t xml:space="preserve"> προς όφελος του ελληνικού τουριστικού προϊόντος και της εθνικής μας οικονομίας. </w:t>
      </w:r>
    </w:p>
    <w:p w14:paraId="09F87BEF"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τουρισμός είναι εθνική υπόθεση και μας ενώνει. Σας καλώ να ψηφίσετε τον </w:t>
      </w:r>
      <w:r>
        <w:rPr>
          <w:rFonts w:eastAsia="Times New Roman" w:cs="Times New Roman"/>
          <w:szCs w:val="24"/>
        </w:rPr>
        <w:t>π</w:t>
      </w:r>
      <w:r>
        <w:rPr>
          <w:rFonts w:eastAsia="Times New Roman" w:cs="Times New Roman"/>
          <w:szCs w:val="24"/>
        </w:rPr>
        <w:t xml:space="preserve">ροϋπολογισμό του 2017. </w:t>
      </w:r>
    </w:p>
    <w:p w14:paraId="09F87BF0"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F87BF1" w14:textId="77777777" w:rsidR="0008105D" w:rsidRDefault="003C36B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BF2" w14:textId="77777777" w:rsidR="0008105D" w:rsidRDefault="003C36B0">
      <w:pPr>
        <w:spacing w:after="0" w:line="600" w:lineRule="auto"/>
        <w:ind w:firstLine="720"/>
        <w:jc w:val="both"/>
        <w:rPr>
          <w:rFonts w:eastAsia="Times New Roman" w:cs="Times New Roman"/>
          <w:szCs w:val="24"/>
        </w:rPr>
      </w:pPr>
      <w:r>
        <w:rPr>
          <w:rFonts w:eastAsia="Times New Roman"/>
          <w:b/>
          <w:szCs w:val="24"/>
        </w:rPr>
        <w:t>ΠΡΟΕΔΡΕΥΩΝ</w:t>
      </w:r>
      <w:r>
        <w:rPr>
          <w:rFonts w:eastAsia="Times New Roman"/>
          <w:b/>
          <w:szCs w:val="24"/>
        </w:rPr>
        <w:t xml:space="preserve"> (Γεώργιος Βαρεμένος): </w:t>
      </w:r>
      <w:r>
        <w:rPr>
          <w:rFonts w:eastAsia="Times New Roman"/>
          <w:szCs w:val="24"/>
        </w:rPr>
        <w:t>Η κ. Μάρκου, Ανεξάρτητη Βουλευτής, έχει τον λόγο.</w:t>
      </w:r>
    </w:p>
    <w:p w14:paraId="09F87BF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Ευχαριστώ, κύριε Πρόεδρε.</w:t>
      </w:r>
    </w:p>
    <w:p w14:paraId="09F87B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συνεχίζει να μας βομβαρδίζει με -τι άλλο;- καλά νέα, με κυνισμό, αλλά και με το αφοπλιστικό και κ</w:t>
      </w:r>
      <w:r>
        <w:rPr>
          <w:rFonts w:eastAsia="Times New Roman" w:cs="Times New Roman"/>
          <w:szCs w:val="24"/>
        </w:rPr>
        <w:t>ενό χαμόγελο του κυρίου Πρωθυπουργού. Μετά τα χασμουρητά, με τα οποία υποδέχθηκε τον Πρόεδρο της Αμερικής, και την ανέξοδη επαναστατική γυμναστική στην ειδυλλιακή για κάθε είδους τουρίστες Κούβα, ήρθε η συγκλονιστική επιτυχία των συμμάχων μας δανειστών, το</w:t>
      </w:r>
      <w:r>
        <w:rPr>
          <w:rFonts w:eastAsia="Times New Roman" w:cs="Times New Roman"/>
          <w:szCs w:val="24"/>
        </w:rPr>
        <w:t xml:space="preserve">υ κ. </w:t>
      </w:r>
      <w:proofErr w:type="spellStart"/>
      <w:r>
        <w:rPr>
          <w:rFonts w:eastAsia="Times New Roman" w:cs="Times New Roman"/>
          <w:szCs w:val="24"/>
        </w:rPr>
        <w:t>Ρέγκλινγκ</w:t>
      </w:r>
      <w:proofErr w:type="spellEnd"/>
      <w:r>
        <w:rPr>
          <w:rFonts w:eastAsia="Times New Roman" w:cs="Times New Roman"/>
          <w:szCs w:val="24"/>
        </w:rPr>
        <w:t xml:space="preserve"> πιο συγκεκριμένα, στον οποίο η Κυβέρνηση ετοιμάζεται να δώσει -</w:t>
      </w:r>
      <w:r>
        <w:rPr>
          <w:rFonts w:eastAsia="Times New Roman" w:cs="Times New Roman"/>
          <w:szCs w:val="24"/>
        </w:rPr>
        <w:t xml:space="preserve"> </w:t>
      </w:r>
      <w:r>
        <w:rPr>
          <w:rFonts w:eastAsia="Times New Roman" w:cs="Times New Roman"/>
          <w:szCs w:val="24"/>
        </w:rPr>
        <w:t>τι άλλο;</w:t>
      </w:r>
      <w:r>
        <w:rPr>
          <w:rFonts w:eastAsia="Times New Roman" w:cs="Times New Roman"/>
          <w:szCs w:val="24"/>
        </w:rPr>
        <w:t xml:space="preserve"> </w:t>
      </w:r>
      <w:r>
        <w:rPr>
          <w:rFonts w:eastAsia="Times New Roman" w:cs="Times New Roman"/>
          <w:szCs w:val="24"/>
        </w:rPr>
        <w:t>- το χρυσό κλειδί του Μαξίμου.</w:t>
      </w:r>
    </w:p>
    <w:p w14:paraId="09F87B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πανηγυρισμοί των «αντικειμενικών» δημοσιογράφων στο κρατικό κανάλι της ΥΕΝΕΔ προχθές πραγματικά υπερέβησαν κάθε κλαυσίγελο. Ο βραχνάς </w:t>
      </w:r>
      <w:r>
        <w:rPr>
          <w:rFonts w:eastAsia="Times New Roman" w:cs="Times New Roman"/>
          <w:szCs w:val="24"/>
        </w:rPr>
        <w:t>του χρέους πια είναι παρελθόν -</w:t>
      </w:r>
      <w:r>
        <w:rPr>
          <w:rFonts w:eastAsia="Times New Roman" w:cs="Times New Roman"/>
          <w:szCs w:val="24"/>
        </w:rPr>
        <w:t xml:space="preserve"> </w:t>
      </w:r>
      <w:r>
        <w:rPr>
          <w:rFonts w:eastAsia="Times New Roman" w:cs="Times New Roman"/>
          <w:szCs w:val="24"/>
        </w:rPr>
        <w:t>ξυπνήστε αγαπητοί συνάδελφοι</w:t>
      </w:r>
      <w:r>
        <w:rPr>
          <w:rFonts w:eastAsia="Times New Roman" w:cs="Times New Roman"/>
          <w:szCs w:val="24"/>
        </w:rPr>
        <w:t xml:space="preserve"> </w:t>
      </w:r>
      <w:r>
        <w:rPr>
          <w:rFonts w:eastAsia="Times New Roman" w:cs="Times New Roman"/>
          <w:szCs w:val="24"/>
        </w:rPr>
        <w:t xml:space="preserve">- και όλα αυτά χάρη στους νεοφιλελεύθερους συντρόφους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09F87B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επιτέλους, κατατίθεται και ένας προϋπολογισμός, που θα συμβάλει στην ανάπτυξη της χώρας! Το άλλο με τον </w:t>
      </w:r>
      <w:proofErr w:type="spellStart"/>
      <w:r>
        <w:rPr>
          <w:rFonts w:eastAsia="Times New Roman" w:cs="Times New Roman"/>
          <w:szCs w:val="24"/>
        </w:rPr>
        <w:t>Τοτό</w:t>
      </w:r>
      <w:proofErr w:type="spellEnd"/>
      <w:r>
        <w:rPr>
          <w:rFonts w:eastAsia="Times New Roman" w:cs="Times New Roman"/>
          <w:szCs w:val="24"/>
        </w:rPr>
        <w:t xml:space="preserve"> θα μας το πείτε τώρα; </w:t>
      </w:r>
    </w:p>
    <w:p w14:paraId="09F87B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Να μην παραλείψω να δώσω και τα συγχαρητήριά μου για τη σθεναρή, επαναστατική αντίσταση των Βουλευτών της </w:t>
      </w:r>
      <w:r>
        <w:rPr>
          <w:rFonts w:eastAsia="Times New Roman" w:cs="Times New Roman"/>
          <w:szCs w:val="24"/>
        </w:rPr>
        <w:t>σ</w:t>
      </w:r>
      <w:r>
        <w:rPr>
          <w:rFonts w:eastAsia="Times New Roman" w:cs="Times New Roman"/>
          <w:szCs w:val="24"/>
        </w:rPr>
        <w:t>υμπολίτευσης</w:t>
      </w:r>
      <w:r>
        <w:rPr>
          <w:rFonts w:eastAsia="Times New Roman" w:cs="Times New Roman"/>
          <w:szCs w:val="24"/>
        </w:rPr>
        <w:t>, οι οποίοι μας έχουν βάλει, σε όλους εμάς στην αντιπολίτευση, τα γυαλιά με την ασυμβίβαστη αντίσταση στις νεοφιλελεύθερες συνταγές, που μας επιβάλλουν οι κακοί πλην, όμως, σύντροφοι πιστωτές.</w:t>
      </w:r>
    </w:p>
    <w:p w14:paraId="09F87B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Κατατίθεται, λοιπόν, ο </w:t>
      </w:r>
      <w:r>
        <w:rPr>
          <w:rFonts w:eastAsia="Times New Roman" w:cs="Times New Roman"/>
          <w:szCs w:val="24"/>
        </w:rPr>
        <w:t>π</w:t>
      </w:r>
      <w:r>
        <w:rPr>
          <w:rFonts w:eastAsia="Times New Roman" w:cs="Times New Roman"/>
          <w:szCs w:val="24"/>
        </w:rPr>
        <w:t xml:space="preserve">ροϋπολογισμός αυτός για ψήφιση, με τον κ. </w:t>
      </w:r>
      <w:proofErr w:type="spellStart"/>
      <w:r>
        <w:rPr>
          <w:rFonts w:eastAsia="Times New Roman" w:cs="Times New Roman"/>
          <w:szCs w:val="24"/>
        </w:rPr>
        <w:t>Χουλιαράκη</w:t>
      </w:r>
      <w:proofErr w:type="spellEnd"/>
      <w:r>
        <w:rPr>
          <w:rFonts w:eastAsia="Times New Roman" w:cs="Times New Roman"/>
          <w:szCs w:val="24"/>
        </w:rPr>
        <w:t xml:space="preserve">, μάλιστα, να έχει δηλώσει ότι η όποια μείωση των φόρων και περικοπή δαπανών θα σημαίνει προσφυγή στον άκρατο νεοφιλελευθερισμό. </w:t>
      </w:r>
    </w:p>
    <w:p w14:paraId="09F87B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Αντιθέτως, ο </w:t>
      </w:r>
      <w:r>
        <w:rPr>
          <w:rFonts w:eastAsia="Times New Roman" w:cs="Times New Roman"/>
          <w:szCs w:val="24"/>
        </w:rPr>
        <w:t>τ</w:t>
      </w:r>
      <w:r>
        <w:rPr>
          <w:rFonts w:eastAsia="Times New Roman" w:cs="Times New Roman"/>
          <w:szCs w:val="24"/>
        </w:rPr>
        <w:t xml:space="preserve">ακτικός </w:t>
      </w:r>
      <w:r>
        <w:rPr>
          <w:rFonts w:eastAsia="Times New Roman" w:cs="Times New Roman"/>
          <w:szCs w:val="24"/>
        </w:rPr>
        <w:t>π</w:t>
      </w:r>
      <w:r>
        <w:rPr>
          <w:rFonts w:eastAsia="Times New Roman" w:cs="Times New Roman"/>
          <w:szCs w:val="24"/>
        </w:rPr>
        <w:t xml:space="preserve">ροϋπολογισμός περιλαμβάνει σημαντική αύξηση εσόδων </w:t>
      </w:r>
      <w:r>
        <w:rPr>
          <w:rFonts w:eastAsia="Times New Roman" w:cs="Times New Roman"/>
          <w:szCs w:val="24"/>
        </w:rPr>
        <w:t xml:space="preserve">2,3 δισεκατομμυρίων ευρώ εκ των οποίων τα 1,1 δισεκατομμύρια από τα αυξημένα έσοδα έμμεσων και άμεσων φόρων. Μάλιστα, αυτά δεν είναι μόνο φιλολαϊκά μέτρα, αλλά θα φέρουν και την ανάπτυξη, όπως συνηθίζει να λέει ο κ. Δραγασάκης. </w:t>
      </w:r>
    </w:p>
    <w:p w14:paraId="09F87BF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σίγουρα είπαμε ότι η </w:t>
      </w:r>
      <w:r>
        <w:rPr>
          <w:rFonts w:eastAsia="Times New Roman" w:cs="Times New Roman"/>
          <w:szCs w:val="24"/>
        </w:rPr>
        <w:t xml:space="preserve">περικοπή δαπανών είναι και αυτή νεοφιλελεύθερη. Γι’ αυτό και η Κυβέρνηση προτίθεται να κάνει μείωση των πρωτογενών δαπανών κατά 1,4 δισεκατομμύρια. Αυτά όλα μαζί μας κάνουν 4,5 δισεκατομμύρια το 2017, δηλαδή, 2,5% του ΑΕΠ. </w:t>
      </w:r>
    </w:p>
    <w:p w14:paraId="09F87BF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μου πείτε, γιατί, θα μπορούσε</w:t>
      </w:r>
      <w:r>
        <w:rPr>
          <w:rFonts w:eastAsia="Times New Roman" w:cs="Times New Roman"/>
          <w:szCs w:val="24"/>
        </w:rPr>
        <w:t xml:space="preserve"> να γίνει κάτι διαφορετικό; Να το πούμε και αυτό. Όχι, στο πλαίσιο αυτό. Η Κυβέρνηση αφού υποβοήθησε τη χώρα να αυτοκαταστραφεί πέρυσι, αφού οι φορολογούμενοι έχασαν 20 δισεκατομμύρια από τις μετοχές του κράτους στις τράπεζες, αφού πέταξαν 7 δισεκατομμύρια</w:t>
      </w:r>
      <w:r>
        <w:rPr>
          <w:rFonts w:eastAsia="Times New Roman" w:cs="Times New Roman"/>
          <w:szCs w:val="24"/>
        </w:rPr>
        <w:t xml:space="preserve"> από τα κέρδη των ομολόγων της Ευρωπαϊκής Κεντρικής Τράπεζας στα σκουπίδια, αφού φόρτωσε την παραγωγική οικονομία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ένα τσουβάλι φόρους, αφού είπε στους ελεύθερους επαγγελματίες ότι αυτά που ήξεραν να τα ξεχάσουν –</w:t>
      </w:r>
      <w:r>
        <w:rPr>
          <w:rFonts w:eastAsia="Times New Roman" w:cs="Times New Roman"/>
          <w:szCs w:val="24"/>
        </w:rPr>
        <w:t xml:space="preserve"> </w:t>
      </w:r>
      <w:r>
        <w:rPr>
          <w:rFonts w:eastAsia="Times New Roman" w:cs="Times New Roman"/>
          <w:szCs w:val="24"/>
        </w:rPr>
        <w:t xml:space="preserve">δηλαδή, με άλλα </w:t>
      </w:r>
      <w:r>
        <w:rPr>
          <w:rFonts w:eastAsia="Times New Roman" w:cs="Times New Roman"/>
          <w:szCs w:val="24"/>
        </w:rPr>
        <w:t xml:space="preserve">λόγια, εδώ κάνουμε σοβαρό καπιταλισμό και όχι ό,τι θέλει ο καθένας, αφού κατέστρεψε τις εξαγωγές και έστειλε στον αγύριστο τις ιδιωτικοποιήσεις, αφού στον </w:t>
      </w:r>
      <w:r>
        <w:rPr>
          <w:rFonts w:eastAsia="Times New Roman" w:cs="Times New Roman"/>
          <w:szCs w:val="24"/>
        </w:rPr>
        <w:t>π</w:t>
      </w:r>
      <w:r>
        <w:rPr>
          <w:rFonts w:eastAsia="Times New Roman" w:cs="Times New Roman"/>
          <w:szCs w:val="24"/>
        </w:rPr>
        <w:t>ροϋπολογισμό του 2017 εξαφάνισε τα 1,3 δισεκατομμύρια υποτιθέμενα έσοδα από την Ευρωπαϊκή Κεντρική Τ</w:t>
      </w:r>
      <w:r>
        <w:rPr>
          <w:rFonts w:eastAsia="Times New Roman" w:cs="Times New Roman"/>
          <w:szCs w:val="24"/>
        </w:rPr>
        <w:t>ράπεζα, αφού</w:t>
      </w:r>
      <w:r>
        <w:rPr>
          <w:rFonts w:eastAsia="Times New Roman" w:cs="Times New Roman"/>
          <w:szCs w:val="24"/>
        </w:rPr>
        <w:t>…</w:t>
      </w:r>
      <w:r>
        <w:rPr>
          <w:rFonts w:eastAsia="Times New Roman" w:cs="Times New Roman"/>
          <w:szCs w:val="24"/>
        </w:rPr>
        <w:t>, αφού</w:t>
      </w:r>
      <w:r>
        <w:rPr>
          <w:rFonts w:eastAsia="Times New Roman" w:cs="Times New Roman"/>
          <w:szCs w:val="24"/>
        </w:rPr>
        <w:t>…</w:t>
      </w:r>
      <w:r>
        <w:rPr>
          <w:rFonts w:eastAsia="Times New Roman" w:cs="Times New Roman"/>
          <w:szCs w:val="24"/>
        </w:rPr>
        <w:t>, αφού</w:t>
      </w:r>
      <w:r>
        <w:rPr>
          <w:rFonts w:eastAsia="Times New Roman" w:cs="Times New Roman"/>
          <w:szCs w:val="24"/>
        </w:rPr>
        <w:t>…</w:t>
      </w:r>
      <w:r>
        <w:rPr>
          <w:rFonts w:eastAsia="Times New Roman" w:cs="Times New Roman"/>
          <w:szCs w:val="24"/>
        </w:rPr>
        <w:t xml:space="preserve">, σήμερα παριστάνει την υπεύθυνη. </w:t>
      </w:r>
    </w:p>
    <w:p w14:paraId="09F87B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Φτάνει μάλιστα -</w:t>
      </w:r>
      <w:r>
        <w:rPr>
          <w:rFonts w:eastAsia="Times New Roman" w:cs="Times New Roman"/>
          <w:szCs w:val="24"/>
        </w:rPr>
        <w:t xml:space="preserve"> </w:t>
      </w:r>
      <w:proofErr w:type="spellStart"/>
      <w:r>
        <w:rPr>
          <w:rFonts w:eastAsia="Times New Roman" w:cs="Times New Roman"/>
          <w:szCs w:val="24"/>
        </w:rPr>
        <w:t>άκουσον-άκουσον</w:t>
      </w:r>
      <w:proofErr w:type="spellEnd"/>
      <w:r>
        <w:rPr>
          <w:rFonts w:eastAsia="Times New Roman" w:cs="Times New Roman"/>
          <w:szCs w:val="24"/>
        </w:rPr>
        <w:t xml:space="preserve"> </w:t>
      </w:r>
      <w:r>
        <w:rPr>
          <w:rFonts w:eastAsia="Times New Roman" w:cs="Times New Roman"/>
          <w:szCs w:val="24"/>
        </w:rPr>
        <w:t xml:space="preserve">- να στείλει συγχαρητήρια και στον εκλεγμένο ευρωπαϊστή </w:t>
      </w:r>
      <w:r>
        <w:rPr>
          <w:rFonts w:eastAsia="Times New Roman" w:cs="Times New Roman"/>
          <w:szCs w:val="24"/>
        </w:rPr>
        <w:t>π</w:t>
      </w:r>
      <w:r>
        <w:rPr>
          <w:rFonts w:eastAsia="Times New Roman" w:cs="Times New Roman"/>
          <w:szCs w:val="24"/>
        </w:rPr>
        <w:t>ρόεδρο της Αυστρίας. Μήπως έγινε κάποιο λάθος εδώ; Κανένα λάθος δεν έγινε. Απλά η Κυβέρνηση τρίβει τον κ</w:t>
      </w:r>
      <w:r>
        <w:rPr>
          <w:rFonts w:eastAsia="Times New Roman" w:cs="Times New Roman"/>
          <w:szCs w:val="24"/>
        </w:rPr>
        <w:t>υνισμό της στο πρόσωπο της κοινωνίας χωρίς αιδώ.</w:t>
      </w:r>
    </w:p>
    <w:p w14:paraId="09F87BF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Πάω πίσω σε μερικά στοιχεία του </w:t>
      </w:r>
      <w:r>
        <w:rPr>
          <w:rFonts w:eastAsia="Times New Roman" w:cs="Times New Roman"/>
          <w:szCs w:val="24"/>
        </w:rPr>
        <w:t>π</w:t>
      </w:r>
      <w:r>
        <w:rPr>
          <w:rFonts w:eastAsia="Times New Roman" w:cs="Times New Roman"/>
          <w:szCs w:val="24"/>
        </w:rPr>
        <w:t xml:space="preserve">ροϋπολογισμού. </w:t>
      </w:r>
    </w:p>
    <w:p w14:paraId="09F87BF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Πρόγραμμα Δημόσιων Επενδύσεων τόσο τα έσοδα όσο και οι δαπάνες περιορίζονται. Όμως, κάθε απόκλιση στις δαπάνες αναμένεται να καλυφθεί από το εθνικό σκέλος</w:t>
      </w:r>
      <w:r>
        <w:rPr>
          <w:rFonts w:eastAsia="Times New Roman" w:cs="Times New Roman"/>
          <w:szCs w:val="24"/>
        </w:rPr>
        <w:t>. Προβλέπω ότι τα χρήματα στο τέλος δεν θα υπάρξουν με την έννοια ότι η πρώτη στην ουσία εφαρμογή του κόφτη θα είναι από το κονδύλι δαπανών του εθνικού σκέλους. Προτεραιότητα, άλλωστε, έχει ο κομματικός στρατός.</w:t>
      </w:r>
    </w:p>
    <w:p w14:paraId="09F87BF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Άλλο θέμα είναι το πρωτογενές πλεόνασμα. Για</w:t>
      </w:r>
      <w:r>
        <w:rPr>
          <w:rFonts w:eastAsia="Times New Roman" w:cs="Times New Roman"/>
          <w:szCs w:val="24"/>
        </w:rPr>
        <w:t xml:space="preserve"> να φτάσει το πλεόνασμα του 2017 στα 3,3 δισεκατομμύρια, παρά την ανάπτυξη στο 2,7% και την αύξηση του ονομαστικού ΑΕΠ, θα χρειαστούν μέτρα 4 δισεκατομμυρίων. Χάρι </w:t>
      </w:r>
      <w:proofErr w:type="spellStart"/>
      <w:r>
        <w:rPr>
          <w:rFonts w:eastAsia="Times New Roman" w:cs="Times New Roman"/>
          <w:szCs w:val="24"/>
        </w:rPr>
        <w:t>Πότερ</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με το κόκκινο σακίδιό του. </w:t>
      </w:r>
    </w:p>
    <w:p w14:paraId="09F87C0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ιδιωτικοποιήσεις, η μείωση των αναμενόμ</w:t>
      </w:r>
      <w:r>
        <w:rPr>
          <w:rFonts w:eastAsia="Times New Roman" w:cs="Times New Roman"/>
          <w:szCs w:val="24"/>
        </w:rPr>
        <w:t xml:space="preserve">ενων εσόδων, αποκρατικοποιήσεων του 2016 κατά ένα δισεκατομμύριο μεταφέρεται σε προσδοκόμενα έσοδα το 2017 κατά 2,1 δισεκατομμύρια σε σχέση με το προσχέδιο. Μάγος </w:t>
      </w:r>
      <w:proofErr w:type="spellStart"/>
      <w:r>
        <w:rPr>
          <w:rFonts w:eastAsia="Times New Roman" w:cs="Times New Roman"/>
          <w:szCs w:val="24"/>
        </w:rPr>
        <w:t>Μέρλιν</w:t>
      </w:r>
      <w:proofErr w:type="spellEnd"/>
      <w:r>
        <w:rPr>
          <w:rFonts w:eastAsia="Times New Roman" w:cs="Times New Roman"/>
          <w:szCs w:val="24"/>
        </w:rPr>
        <w:t xml:space="preserve"> ο κ. </w:t>
      </w:r>
      <w:proofErr w:type="spellStart"/>
      <w:r>
        <w:rPr>
          <w:rFonts w:eastAsia="Times New Roman" w:cs="Times New Roman"/>
          <w:szCs w:val="24"/>
        </w:rPr>
        <w:t>Χουλιαράκης</w:t>
      </w:r>
      <w:proofErr w:type="spellEnd"/>
      <w:r>
        <w:rPr>
          <w:rFonts w:eastAsia="Times New Roman" w:cs="Times New Roman"/>
          <w:szCs w:val="24"/>
        </w:rPr>
        <w:t>. Τους κλαίω τους φοιτητές σας.</w:t>
      </w:r>
    </w:p>
    <w:p w14:paraId="09F87C0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Κυβέρνηση, κυρίες και κύριοι Βουλευτ</w:t>
      </w:r>
      <w:r>
        <w:rPr>
          <w:rFonts w:eastAsia="Times New Roman" w:cs="Times New Roman"/>
          <w:szCs w:val="24"/>
        </w:rPr>
        <w:t>ές, είναι η χειρότερη εκδοχή του παλαιοκομματισμού. Αδιαφορεί για τη χώρα παντελώς γιατί δεν πιστεύει στο κράτος, δεν πιστεύει στη μεσαία τάξη, δεν πιστεύει στους αστικούς θεσμούς, δεν πιστεύει στην έννοια χώρα.</w:t>
      </w:r>
    </w:p>
    <w:p w14:paraId="09F87C0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αυτό και στο</w:t>
      </w:r>
      <w:r>
        <w:rPr>
          <w:rFonts w:eastAsia="Times New Roman" w:cs="Times New Roman"/>
          <w:szCs w:val="24"/>
        </w:rPr>
        <w:t>ν</w:t>
      </w:r>
      <w:r>
        <w:rPr>
          <w:rFonts w:eastAsia="Times New Roman" w:cs="Times New Roman"/>
          <w:szCs w:val="24"/>
        </w:rPr>
        <w:t xml:space="preserve"> βωμό το</w:t>
      </w:r>
      <w:r>
        <w:rPr>
          <w:rFonts w:eastAsia="Times New Roman" w:cs="Times New Roman"/>
          <w:szCs w:val="24"/>
        </w:rPr>
        <w:t>ύ</w:t>
      </w:r>
      <w:r>
        <w:rPr>
          <w:rFonts w:eastAsia="Times New Roman" w:cs="Times New Roman"/>
          <w:szCs w:val="24"/>
        </w:rPr>
        <w:t xml:space="preserve"> να πάρει μια υποτ</w:t>
      </w:r>
      <w:r>
        <w:rPr>
          <w:rFonts w:eastAsia="Times New Roman" w:cs="Times New Roman"/>
          <w:szCs w:val="24"/>
        </w:rPr>
        <w:t xml:space="preserve">ιθέμενη πολιτική νίκη και να κάνει ένα </w:t>
      </w:r>
      <w:proofErr w:type="spellStart"/>
      <w:r>
        <w:rPr>
          <w:rFonts w:eastAsia="Times New Roman" w:cs="Times New Roman"/>
          <w:szCs w:val="24"/>
        </w:rPr>
        <w:t>αφηγηματάκι</w:t>
      </w:r>
      <w:proofErr w:type="spellEnd"/>
      <w:r>
        <w:rPr>
          <w:rFonts w:eastAsia="Times New Roman" w:cs="Times New Roman"/>
          <w:szCs w:val="24"/>
        </w:rPr>
        <w:t>, περιφέρεται σαν το</w:t>
      </w:r>
      <w:r>
        <w:rPr>
          <w:rFonts w:eastAsia="Times New Roman" w:cs="Times New Roman"/>
          <w:szCs w:val="24"/>
        </w:rPr>
        <w:t>ν</w:t>
      </w:r>
      <w:r>
        <w:rPr>
          <w:rFonts w:eastAsia="Times New Roman" w:cs="Times New Roman"/>
          <w:szCs w:val="24"/>
        </w:rPr>
        <w:t xml:space="preserve"> γύφτο με την αρκούδα, διαδηλώνοντας ότι κατάφερε κάτι με το χρέος, δεσμεύοντας τη χώρα για μια δεκαετία, τουλάχιστον, με διαφορά φόρων και δαπανών της τάξης του 3,5% του ΑΕΠ. Αν δεν εί</w:t>
      </w:r>
      <w:r>
        <w:rPr>
          <w:rFonts w:eastAsia="Times New Roman" w:cs="Times New Roman"/>
          <w:szCs w:val="24"/>
        </w:rPr>
        <w:t xml:space="preserve">ναι αυτό προσκύνημα στη λιτότητα, τότε τι είναι; Αργεί, όμως, να καταστραφεί η επόμενη κυβέρνηση. </w:t>
      </w:r>
      <w:r>
        <w:rPr>
          <w:rFonts w:eastAsia="Times New Roman" w:cs="Times New Roman"/>
          <w:szCs w:val="24"/>
        </w:rPr>
        <w:t>Π</w:t>
      </w:r>
      <w:r>
        <w:rPr>
          <w:rFonts w:eastAsia="Times New Roman" w:cs="Times New Roman"/>
          <w:szCs w:val="24"/>
        </w:rPr>
        <w:t xml:space="preserve">ροσέξτε, όταν ήδη οι κρατικές δαπάνες είναι 55% του ΑΕΠ, οι φόροι πρέπει να είναι το ίδιο βαρύτατοι. </w:t>
      </w:r>
    </w:p>
    <w:p w14:paraId="09F87C0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Λαλίστατε, κύριε </w:t>
      </w:r>
      <w:proofErr w:type="spellStart"/>
      <w:r>
        <w:rPr>
          <w:rFonts w:eastAsia="Times New Roman" w:cs="Times New Roman"/>
          <w:szCs w:val="24"/>
        </w:rPr>
        <w:t>Χουλιαράκη</w:t>
      </w:r>
      <w:proofErr w:type="spellEnd"/>
      <w:r>
        <w:rPr>
          <w:rFonts w:eastAsia="Times New Roman" w:cs="Times New Roman"/>
          <w:szCs w:val="24"/>
        </w:rPr>
        <w:t xml:space="preserve">, αυτό είναι </w:t>
      </w:r>
      <w:proofErr w:type="spellStart"/>
      <w:r>
        <w:rPr>
          <w:rFonts w:eastAsia="Times New Roman" w:cs="Times New Roman"/>
          <w:szCs w:val="24"/>
        </w:rPr>
        <w:t>κεϋνσιανισμός</w:t>
      </w:r>
      <w:proofErr w:type="spellEnd"/>
      <w:r>
        <w:rPr>
          <w:rFonts w:eastAsia="Times New Roman" w:cs="Times New Roman"/>
          <w:szCs w:val="24"/>
        </w:rPr>
        <w:t xml:space="preserve">; </w:t>
      </w:r>
      <w:r>
        <w:rPr>
          <w:rFonts w:eastAsia="Times New Roman" w:cs="Times New Roman"/>
          <w:szCs w:val="24"/>
        </w:rPr>
        <w:t xml:space="preserve">Ξυπνήστε! Συνεργάτες του Σόιμπλε είστε. Αυτό ακριβώς. </w:t>
      </w:r>
    </w:p>
    <w:p w14:paraId="09F87C0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Λέω στο</w:t>
      </w:r>
      <w:r>
        <w:rPr>
          <w:rFonts w:eastAsia="Times New Roman" w:cs="Times New Roman"/>
          <w:szCs w:val="24"/>
        </w:rPr>
        <w:t>ν</w:t>
      </w:r>
      <w:r>
        <w:rPr>
          <w:rFonts w:eastAsia="Times New Roman" w:cs="Times New Roman"/>
          <w:szCs w:val="24"/>
        </w:rPr>
        <w:t xml:space="preserve"> λαό καθαρά και ευθέως το εξής: Η προχθεσινή διαφαινόμενη συμφωνία του </w:t>
      </w:r>
      <w:proofErr w:type="spellStart"/>
      <w:r>
        <w:rPr>
          <w:rFonts w:eastAsia="Times New Roman" w:cs="Times New Roman"/>
          <w:szCs w:val="24"/>
        </w:rPr>
        <w:t>Eurogroup</w:t>
      </w:r>
      <w:proofErr w:type="spellEnd"/>
      <w:r>
        <w:rPr>
          <w:rFonts w:eastAsia="Times New Roman" w:cs="Times New Roman"/>
          <w:szCs w:val="24"/>
        </w:rPr>
        <w:t xml:space="preserve">, απόρροια της καταστροφής που φέρατε, όπως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που αποδεχθήκατε ευχαρίστως, στοχεύει να υπονομεύσει </w:t>
      </w:r>
      <w:r>
        <w:rPr>
          <w:rFonts w:eastAsia="Times New Roman" w:cs="Times New Roman"/>
          <w:szCs w:val="24"/>
        </w:rPr>
        <w:t>τη χώρα μέσω της ευθείας υπονόμευσης της επόμενης κυβέρνησης, δηλαδή της κυβέρνησης συνεργασίας όλων των ευρωπαϊκών δυνάμεων, όπου κι αν βρίσκονται αυτές. Η δε ψήφιση της απλής αναλογικής δείχνει ακριβώς αυτό, ότι ο κλειστός κύκλος της κυβερνητικής εξουσία</w:t>
      </w:r>
      <w:r>
        <w:rPr>
          <w:rFonts w:eastAsia="Times New Roman" w:cs="Times New Roman"/>
          <w:szCs w:val="24"/>
        </w:rPr>
        <w:t xml:space="preserve">ς ενδιαφέρεται να είναι απλώς παρών στην επόμενη Βουλή. Πολιτεύεστε με στόχο τη διάσωσή σας. Αυτό είναι ο </w:t>
      </w:r>
      <w:r>
        <w:rPr>
          <w:rFonts w:eastAsia="Times New Roman" w:cs="Times New Roman"/>
          <w:szCs w:val="24"/>
        </w:rPr>
        <w:t>π</w:t>
      </w:r>
      <w:r>
        <w:rPr>
          <w:rFonts w:eastAsia="Times New Roman" w:cs="Times New Roman"/>
          <w:szCs w:val="24"/>
        </w:rPr>
        <w:t xml:space="preserve">ροϋπολογισμός που φέρατε σήμερα. </w:t>
      </w:r>
    </w:p>
    <w:p w14:paraId="09F87C0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Κάτι τελευταίο για τους πιστωτές και ιδίως για τον κ. </w:t>
      </w:r>
      <w:proofErr w:type="spellStart"/>
      <w:r>
        <w:rPr>
          <w:rFonts w:eastAsia="Times New Roman" w:cs="Times New Roman"/>
          <w:szCs w:val="24"/>
        </w:rPr>
        <w:t>Μοσκοβισί</w:t>
      </w:r>
      <w:proofErr w:type="spellEnd"/>
      <w:r>
        <w:rPr>
          <w:rFonts w:eastAsia="Times New Roman" w:cs="Times New Roman"/>
          <w:szCs w:val="24"/>
        </w:rPr>
        <w:t xml:space="preserve"> και τους Γάλλους φίλους μας. Η ιδέα σας ότι καλός ε</w:t>
      </w:r>
      <w:r>
        <w:rPr>
          <w:rFonts w:eastAsia="Times New Roman" w:cs="Times New Roman"/>
          <w:szCs w:val="24"/>
        </w:rPr>
        <w:t>ίναι ο ΣΥΡΙΖΑ, αφού περνάει έναν τέτοιο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και κάνει τη δουλειά, θα γίνει μπούμερανγκ για όλη την Ευρώπη, κύριε </w:t>
      </w:r>
      <w:proofErr w:type="spellStart"/>
      <w:r>
        <w:rPr>
          <w:rFonts w:eastAsia="Times New Roman" w:cs="Times New Roman"/>
          <w:szCs w:val="24"/>
        </w:rPr>
        <w:t>Μοσκοβισί</w:t>
      </w:r>
      <w:proofErr w:type="spellEnd"/>
      <w:r>
        <w:rPr>
          <w:rFonts w:eastAsia="Times New Roman" w:cs="Times New Roman"/>
          <w:szCs w:val="24"/>
        </w:rPr>
        <w:t xml:space="preserve"> και κύριε Ολάντ. Παίξατε με τη φωτιά και σας προέκυψε ο κ. </w:t>
      </w:r>
      <w:proofErr w:type="spellStart"/>
      <w:r>
        <w:rPr>
          <w:rFonts w:eastAsia="Times New Roman" w:cs="Times New Roman"/>
          <w:szCs w:val="24"/>
        </w:rPr>
        <w:t>Βαρουφάκης</w:t>
      </w:r>
      <w:proofErr w:type="spellEnd"/>
      <w:r>
        <w:rPr>
          <w:rFonts w:eastAsia="Times New Roman" w:cs="Times New Roman"/>
          <w:szCs w:val="24"/>
        </w:rPr>
        <w:t xml:space="preserve">. Σήμερα κάνετε το ίδιο λάθος. Πιστεύετε ότι ο καλός </w:t>
      </w:r>
      <w:r>
        <w:rPr>
          <w:rFonts w:eastAsia="Times New Roman" w:cs="Times New Roman"/>
          <w:szCs w:val="24"/>
        </w:rPr>
        <w:t xml:space="preserve">μαθητής έχει ξεχάσει τον πρόσφατο κακό εαυτό του και ότι περνάτε τα μέτρα ως αριστερή κυβέρνηση χωρίς αντιδράσεις του λαού. </w:t>
      </w:r>
    </w:p>
    <w:p w14:paraId="09F87C0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Μια παρένθεση εδώ. Με </w:t>
      </w:r>
      <w:proofErr w:type="spellStart"/>
      <w:r>
        <w:rPr>
          <w:rFonts w:eastAsia="Times New Roman" w:cs="Times New Roman"/>
          <w:szCs w:val="24"/>
        </w:rPr>
        <w:t>συγχωρείτε</w:t>
      </w:r>
      <w:proofErr w:type="spellEnd"/>
      <w:r>
        <w:rPr>
          <w:rFonts w:eastAsia="Times New Roman" w:cs="Times New Roman"/>
          <w:szCs w:val="24"/>
        </w:rPr>
        <w:t xml:space="preserve">, κύριες και κύριοι Βουλευτές της Συμπολίτευσης, περνάει από το μυαλό μου να σας ρωτήσω αν ενοχλεί </w:t>
      </w:r>
      <w:r>
        <w:rPr>
          <w:rFonts w:eastAsia="Times New Roman" w:cs="Times New Roman"/>
          <w:szCs w:val="24"/>
        </w:rPr>
        <w:t xml:space="preserve">καθόλου αυτό. Πως το βλέπετε ηθικά; Σας τιμά; Το έχετε καταλάβει; Κάνετε πως δεν καταλαβαίνετε; Τι γίνεται; Ρωτάω απλώς εσάς, που ως αριστεροί κομπάζετε ότι δήθεν υπάρχει το ηθικό σας αριστερό πλεονέκτημα. </w:t>
      </w:r>
    </w:p>
    <w:p w14:paraId="09F87C0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Συνεχίζω</w:t>
      </w:r>
      <w:r>
        <w:rPr>
          <w:rFonts w:eastAsia="Times New Roman" w:cs="Times New Roman"/>
          <w:szCs w:val="24"/>
        </w:rPr>
        <w:t>.</w:t>
      </w:r>
      <w:r>
        <w:rPr>
          <w:rFonts w:eastAsia="Times New Roman" w:cs="Times New Roman"/>
          <w:szCs w:val="24"/>
        </w:rPr>
        <w:t xml:space="preserve"> Ο ελληνικός λαός έχει καταλάβει ότι εξα</w:t>
      </w:r>
      <w:r>
        <w:rPr>
          <w:rFonts w:eastAsia="Times New Roman" w:cs="Times New Roman"/>
          <w:szCs w:val="24"/>
        </w:rPr>
        <w:t xml:space="preserve">πατήθηκε και ένα μεγάλο κομμάτι κατανοεί πια ότι πρέπει να γίνουν αλλαγές -που η Κυβέρνηση, όμως, αυτή απεχθάνεται- στην </w:t>
      </w:r>
      <w:r>
        <w:rPr>
          <w:rFonts w:eastAsia="Times New Roman" w:cs="Times New Roman"/>
          <w:szCs w:val="24"/>
        </w:rPr>
        <w:t>π</w:t>
      </w:r>
      <w:r>
        <w:rPr>
          <w:rFonts w:eastAsia="Times New Roman" w:cs="Times New Roman"/>
          <w:szCs w:val="24"/>
        </w:rPr>
        <w:t xml:space="preserve">αιδεία, στην </w:t>
      </w:r>
      <w:r>
        <w:rPr>
          <w:rFonts w:eastAsia="Times New Roman" w:cs="Times New Roman"/>
          <w:szCs w:val="24"/>
        </w:rPr>
        <w:t>υ</w:t>
      </w:r>
      <w:r>
        <w:rPr>
          <w:rFonts w:eastAsia="Times New Roman" w:cs="Times New Roman"/>
          <w:szCs w:val="24"/>
        </w:rPr>
        <w:t xml:space="preserve">γεία, την </w:t>
      </w:r>
      <w:r>
        <w:rPr>
          <w:rFonts w:eastAsia="Times New Roman" w:cs="Times New Roman"/>
          <w:szCs w:val="24"/>
        </w:rPr>
        <w:t>π</w:t>
      </w:r>
      <w:r>
        <w:rPr>
          <w:rFonts w:eastAsia="Times New Roman" w:cs="Times New Roman"/>
          <w:szCs w:val="24"/>
        </w:rPr>
        <w:t xml:space="preserve">ρόνοια,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την επιχειρηματικότητα. Δεν θα αντιδράσει στις αλλαγές αν δει ελπίδα, ειλικρίνει</w:t>
      </w:r>
      <w:r>
        <w:rPr>
          <w:rFonts w:eastAsia="Times New Roman" w:cs="Times New Roman"/>
          <w:szCs w:val="24"/>
        </w:rPr>
        <w:t xml:space="preserve">α και υπευθυνότητα. </w:t>
      </w:r>
    </w:p>
    <w:p w14:paraId="09F87C0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ξερός αυτός </w:t>
      </w:r>
      <w:r>
        <w:rPr>
          <w:rFonts w:eastAsia="Times New Roman" w:cs="Times New Roman"/>
          <w:szCs w:val="24"/>
        </w:rPr>
        <w:t>π</w:t>
      </w:r>
      <w:r>
        <w:rPr>
          <w:rFonts w:eastAsia="Times New Roman" w:cs="Times New Roman"/>
          <w:szCs w:val="24"/>
        </w:rPr>
        <w:t>ρο</w:t>
      </w:r>
      <w:r>
        <w:rPr>
          <w:rFonts w:eastAsia="Times New Roman" w:cs="Times New Roman"/>
          <w:szCs w:val="24"/>
        </w:rPr>
        <w:t>ϋ</w:t>
      </w:r>
      <w:r>
        <w:rPr>
          <w:rFonts w:eastAsia="Times New Roman" w:cs="Times New Roman"/>
          <w:szCs w:val="24"/>
        </w:rPr>
        <w:t>πολογισμός, τον οποίο βέβαια, και καταψηφίζω με όλη μου τη δύναμη, θα γίνει η αρχή του πολιτικού σας τέλους.</w:t>
      </w:r>
    </w:p>
    <w:p w14:paraId="09F87C0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87C0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9F87C0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Βαρεμένος): </w:t>
      </w:r>
      <w:r>
        <w:rPr>
          <w:rFonts w:eastAsia="Times New Roman" w:cs="Times New Roman"/>
          <w:szCs w:val="24"/>
        </w:rPr>
        <w:t xml:space="preserve">Ο κ. Παπαδόπουλος έχει τον λόγο. </w:t>
      </w:r>
    </w:p>
    <w:p w14:paraId="09F87C0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Αυτή τη φορά θα μιλήσει από το Βήμα.</w:t>
      </w:r>
    </w:p>
    <w:p w14:paraId="09F87C0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Παπαδόπουλε, έχετε τον λόγο. </w:t>
      </w:r>
    </w:p>
    <w:p w14:paraId="09F87C0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κύριε Πρόεδρε.</w:t>
      </w:r>
    </w:p>
    <w:p w14:paraId="09F87C0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προλαλήσασα</w:t>
      </w:r>
      <w:proofErr w:type="spellEnd"/>
      <w:r>
        <w:rPr>
          <w:rFonts w:eastAsia="Times New Roman" w:cs="Times New Roman"/>
          <w:szCs w:val="24"/>
        </w:rPr>
        <w:t xml:space="preserve"> πραγματικά…</w:t>
      </w:r>
    </w:p>
    <w:p w14:paraId="09F87C10"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9F87C1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κύριοι συνάδελφοι, μιλάει ο κ. Παπαδόπουλος.</w:t>
      </w:r>
    </w:p>
    <w:p w14:paraId="09F87C1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…κάνουμε πολιτική για το πολιτικό μας μέλλον.</w:t>
      </w:r>
    </w:p>
    <w:p w14:paraId="09F87C1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Κυρία μου, η έδρα δεν σας ανήκει. Δώστε τη στο Ποτάμι, διότι εσείς χάνετε την καρέκλα σας και τ</w:t>
      </w:r>
      <w:r>
        <w:rPr>
          <w:rFonts w:eastAsia="Times New Roman" w:cs="Times New Roman"/>
          <w:szCs w:val="24"/>
        </w:rPr>
        <w:t>ην παζαρεύετε</w:t>
      </w:r>
      <w:r>
        <w:rPr>
          <w:rFonts w:eastAsia="Times New Roman" w:cs="Times New Roman"/>
          <w:szCs w:val="24"/>
        </w:rPr>
        <w:t>,</w:t>
      </w:r>
      <w:r>
        <w:rPr>
          <w:rFonts w:eastAsia="Times New Roman" w:cs="Times New Roman"/>
          <w:szCs w:val="24"/>
        </w:rPr>
        <w:t xml:space="preserve"> για να μπορέσετε να έχετε και μέλλον μετά. Γιατί το Ποτάμι από ό,τι καταλαβαίνετε δεν είναι…</w:t>
      </w:r>
    </w:p>
    <w:p w14:paraId="09F87C1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Εσείς είστε κυβερνητικός, δεν είμαι εγώ.</w:t>
      </w:r>
    </w:p>
    <w:p w14:paraId="09F87C1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Άρα κάνετε πολιτική για την πάρτη σας. Με γει</w:t>
      </w:r>
      <w:r>
        <w:rPr>
          <w:rFonts w:eastAsia="Times New Roman" w:cs="Times New Roman"/>
          <w:szCs w:val="24"/>
        </w:rPr>
        <w:t>α</w:t>
      </w:r>
      <w:r>
        <w:rPr>
          <w:rFonts w:eastAsia="Times New Roman" w:cs="Times New Roman"/>
          <w:szCs w:val="24"/>
        </w:rPr>
        <w:t xml:space="preserve"> σας, με χαρά σας!</w:t>
      </w:r>
    </w:p>
    <w:p w14:paraId="09F87C1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Τώρα να πάμε και επί της ουσίας. </w:t>
      </w:r>
      <w:r>
        <w:rPr>
          <w:rFonts w:eastAsia="Times New Roman" w:cs="Times New Roman"/>
          <w:szCs w:val="24"/>
        </w:rPr>
        <w:t>Λ</w:t>
      </w:r>
      <w:r>
        <w:rPr>
          <w:rFonts w:eastAsia="Times New Roman" w:cs="Times New Roman"/>
          <w:szCs w:val="24"/>
        </w:rPr>
        <w:t>έει η Αντιπολίτευση ότι καταστρέψαμε την αγροτική παραγωγή, δώσαμε φόρους, βάλαμε φόρους. Πώς γίνεται, ενώ καταστρέφεις την αγροτική παραγωγή, να εξάγεις αγροτικά προϊόντα και να έχεις μια αύξηση της τάξης του 15%; Αφού τα</w:t>
      </w:r>
      <w:r>
        <w:rPr>
          <w:rFonts w:eastAsia="Times New Roman" w:cs="Times New Roman"/>
          <w:szCs w:val="24"/>
        </w:rPr>
        <w:t xml:space="preserve"> έκανες όλα μαύρα, μαντάρα, πως γίνεται να έχεις αύξηση; Άρα κάτι καλό κάναμε, δεν κάναμε κάτι κακό </w:t>
      </w:r>
      <w:r>
        <w:rPr>
          <w:rFonts w:eastAsia="Times New Roman" w:cs="Times New Roman"/>
          <w:szCs w:val="24"/>
        </w:rPr>
        <w:t>κ</w:t>
      </w:r>
      <w:r>
        <w:rPr>
          <w:rFonts w:eastAsia="Times New Roman" w:cs="Times New Roman"/>
          <w:szCs w:val="24"/>
        </w:rPr>
        <w:t>αι τα στοιχεία το δείχνουν. Φτάσατε στο σημείο να λέτε πέρυσι ότι θα πληρώσουν οι αγρότες ένα δισεκατομμύριο φόρους. Προηγουμένως ο κ. Τζελέπης είπε για 50</w:t>
      </w:r>
      <w:r>
        <w:rPr>
          <w:rFonts w:eastAsia="Times New Roman" w:cs="Times New Roman"/>
          <w:szCs w:val="24"/>
        </w:rPr>
        <w:t>0 εκατομμύρια φόρους.</w:t>
      </w:r>
    </w:p>
    <w:p w14:paraId="09F87C1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δούμε τι πλήρωσαν σε φόρους οι αγρότες το 2016. Δήλωσαν αγροτικό εισόδημα</w:t>
      </w:r>
      <w:r>
        <w:rPr>
          <w:rFonts w:eastAsia="Times New Roman" w:cs="Times New Roman"/>
          <w:szCs w:val="24"/>
        </w:rPr>
        <w:t>,</w:t>
      </w:r>
      <w:r>
        <w:rPr>
          <w:rFonts w:eastAsia="Times New Roman" w:cs="Times New Roman"/>
          <w:szCs w:val="24"/>
        </w:rPr>
        <w:t xml:space="preserve"> σύμφωνα με τα στοιχεία</w:t>
      </w:r>
      <w:r>
        <w:rPr>
          <w:rFonts w:eastAsia="Times New Roman" w:cs="Times New Roman"/>
          <w:szCs w:val="24"/>
        </w:rPr>
        <w:t>,</w:t>
      </w:r>
      <w:r>
        <w:rPr>
          <w:rFonts w:eastAsia="Times New Roman" w:cs="Times New Roman"/>
          <w:szCs w:val="24"/>
        </w:rPr>
        <w:t xml:space="preserve"> πεντακόσιες εβδομήντα έξι φορολογικές δηλώσεις και πλήρωσαν φόρο 175.800.000 ευρώ, μέσα και η προκαταβολή.</w:t>
      </w:r>
    </w:p>
    <w:p w14:paraId="09F87C1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Πού οι πεντακόσιοι</w:t>
      </w:r>
      <w:r>
        <w:rPr>
          <w:rFonts w:eastAsia="Times New Roman" w:cs="Times New Roman"/>
          <w:szCs w:val="24"/>
        </w:rPr>
        <w:t>,</w:t>
      </w:r>
      <w:r>
        <w:rPr>
          <w:rFonts w:eastAsia="Times New Roman" w:cs="Times New Roman"/>
          <w:szCs w:val="24"/>
        </w:rPr>
        <w:t xml:space="preserve"> μ</w:t>
      </w:r>
      <w:r>
        <w:rPr>
          <w:rFonts w:eastAsia="Times New Roman" w:cs="Times New Roman"/>
          <w:szCs w:val="24"/>
        </w:rPr>
        <w:t>ε 175 εκατομμύρια ή με το 1 δισεκατομμύριο</w:t>
      </w:r>
      <w:r>
        <w:rPr>
          <w:rFonts w:eastAsia="Times New Roman" w:cs="Times New Roman"/>
          <w:szCs w:val="24"/>
        </w:rPr>
        <w:t>,</w:t>
      </w:r>
      <w:r>
        <w:rPr>
          <w:rFonts w:eastAsia="Times New Roman" w:cs="Times New Roman"/>
          <w:szCs w:val="24"/>
        </w:rPr>
        <w:t xml:space="preserve"> που λέγατε στις αγροτικές κινητοποιήσεις ότι θα πληρώσουμε φόρο; Τόσα ψέματα; Δεν αντέχετε την αλήθεια; </w:t>
      </w:r>
      <w:proofErr w:type="spellStart"/>
      <w:r>
        <w:rPr>
          <w:rFonts w:eastAsia="Times New Roman" w:cs="Times New Roman"/>
          <w:szCs w:val="24"/>
        </w:rPr>
        <w:t>Φοροεπιδρομή</w:t>
      </w:r>
      <w:proofErr w:type="spellEnd"/>
      <w:r>
        <w:rPr>
          <w:rFonts w:eastAsia="Times New Roman" w:cs="Times New Roman"/>
          <w:szCs w:val="24"/>
        </w:rPr>
        <w:t xml:space="preserve"> τα 175 εκατομμύρια μαζί και με την προκαταβολή φόρου μέσα; </w:t>
      </w:r>
    </w:p>
    <w:p w14:paraId="09F87C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δούμε τη συνέχεια, γιατί έχε</w:t>
      </w:r>
      <w:r>
        <w:rPr>
          <w:rFonts w:eastAsia="Times New Roman" w:cs="Times New Roman"/>
          <w:szCs w:val="24"/>
        </w:rPr>
        <w:t>ι και συνέχεια. Με το δικό μας φορολογικό, εάν πάρουμε τα στοιχεία, δείχνουν εδώ ότι το 89%, δηλαδή πεντακόσιες δεκαέξι χιλιάδες αγρότες που δήλωσαν αγροτικό εισόδημα</w:t>
      </w:r>
      <w:r>
        <w:rPr>
          <w:rFonts w:eastAsia="Times New Roman" w:cs="Times New Roman"/>
          <w:szCs w:val="24"/>
        </w:rPr>
        <w:t>,</w:t>
      </w:r>
      <w:r>
        <w:rPr>
          <w:rFonts w:eastAsia="Times New Roman" w:cs="Times New Roman"/>
          <w:szCs w:val="24"/>
        </w:rPr>
        <w:t xml:space="preserve"> έχουν καθαρό εισόδημα μέχρι 5.000 ευρώ. Τι σημαίνει αυτό; Με το δικό μας φορολογικό, που</w:t>
      </w:r>
      <w:r>
        <w:rPr>
          <w:rFonts w:eastAsia="Times New Roman" w:cs="Times New Roman"/>
          <w:szCs w:val="24"/>
        </w:rPr>
        <w:t xml:space="preserve"> θα έρθει, έχει από 8.000 έως 9.000 ευρώ αφορολόγητο. Έχει, δηλαδή, αφορολόγητο από συνδεδεμένες, εξισωτικές και το πρασίνισμα, στις 12.000 ευρώ. Έχει τη βιολογική γεωργία, τη βιολογική κτηνοτροφία, ό,τι παίρνει, απ’ έξω. Οι εξισωτικές είναι απ’ έξω. Όλα α</w:t>
      </w:r>
      <w:r>
        <w:rPr>
          <w:rFonts w:eastAsia="Times New Roman" w:cs="Times New Roman"/>
          <w:szCs w:val="24"/>
        </w:rPr>
        <w:t xml:space="preserve">υτά είναι απ’ έξω. Τα περιβαλλοντικά προγράμματα, η </w:t>
      </w:r>
      <w:proofErr w:type="spellStart"/>
      <w:r>
        <w:rPr>
          <w:rFonts w:eastAsia="Times New Roman" w:cs="Times New Roman"/>
          <w:szCs w:val="24"/>
        </w:rPr>
        <w:t>νιτρορύπανση</w:t>
      </w:r>
      <w:proofErr w:type="spellEnd"/>
      <w:r>
        <w:rPr>
          <w:rFonts w:eastAsia="Times New Roman" w:cs="Times New Roman"/>
          <w:szCs w:val="24"/>
        </w:rPr>
        <w:t xml:space="preserve"> είναι απ’ έξω. Ε, πώς θα ανέβει αυτό το ποσοστό; Δηλαδή, δεν πρέπει να λέμε και νούμερα, γιατί τα συζητάτε και στους θεσμούς. Σου λένε, αυτοί εδώ πέρα τι κάνουν; Λίγο σεβασμό ως προς την αλήθ</w:t>
      </w:r>
      <w:r>
        <w:rPr>
          <w:rFonts w:eastAsia="Times New Roman" w:cs="Times New Roman"/>
          <w:szCs w:val="24"/>
        </w:rPr>
        <w:t xml:space="preserve">εια και ως προς τους αγρότες. </w:t>
      </w:r>
    </w:p>
    <w:p w14:paraId="09F87C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 τα φετινά στοιχεία, εάν υποτεθεί ότι και του χρόνου αυτοί οι αγρότες θα έχουν περίπου τα ίδια εισοδήματα, θα έχουν επιστροφή φόρου. Γι’ αυτό βγήκε ο Υπουργός και είπε ότι θα έχουμε επιστροφή φόρου, διότι έχουμε πληρώσει τη</w:t>
      </w:r>
      <w:r>
        <w:rPr>
          <w:rFonts w:eastAsia="Times New Roman" w:cs="Times New Roman"/>
          <w:szCs w:val="24"/>
        </w:rPr>
        <w:t>ν προκαταβολή 100%. Άρα μεγάλο μέρος των αγροτών θα πάρει πίσω επιστροφή φόρου και δεν θα πληρώσει φόρους. Συνεπώς καταρρίπτεται και αυτό το ψέμα, ότι η συντριπτική πλειοψηφία των αγροτών θα πληρώσει φόρους. Και εδώ λέτε ψέματα και μάλιστα χοντρά ψέματα.</w:t>
      </w:r>
    </w:p>
    <w:p w14:paraId="09F87C1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τώρα στις εισφορές του ΟΓΑ. Λέτε για τριπλασιασμό. Στο σύστημα, όπως είναι σήμερα, εγώ είμαι στην τρίτη κατηγορία και πληρώνω 1.100 ευρώ. Τριπλασιασμός τι σημαίνει; Ότι εγώ θα πληρώνω 3.000 ευρώ. Έτσι δεν λέτε; Αυτό δεν εννοείτε; </w:t>
      </w:r>
    </w:p>
    <w:p w14:paraId="09F87C1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Πάλι σύμφωνα με τα στ</w:t>
      </w:r>
      <w:r>
        <w:rPr>
          <w:rFonts w:eastAsia="Times New Roman" w:cs="Times New Roman"/>
          <w:szCs w:val="24"/>
        </w:rPr>
        <w:t>οιχεία, το φορολογικό λέει ότι θα πληρώσω 20% το 2022 -όχι τώρα, το 2022- για την ασφάλιση και 7% για την υγεία. Άρα εγώ που έχω εισόδημα 5.000 ευρώ πόσο θα πληρώσω;</w:t>
      </w:r>
    </w:p>
    <w:p w14:paraId="09F87C1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Δεν είναι έτσι τα πράγματα. </w:t>
      </w:r>
    </w:p>
    <w:p w14:paraId="09F87C1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 δεν είναι έτσι τ</w:t>
      </w:r>
      <w:r>
        <w:rPr>
          <w:rFonts w:eastAsia="Times New Roman" w:cs="Times New Roman"/>
          <w:szCs w:val="24"/>
        </w:rPr>
        <w:t>α πράγματα! Είδες που δεν είναι έτσι τα πράγματα;</w:t>
      </w:r>
    </w:p>
    <w:p w14:paraId="09F87C1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Άρα δεν υπάρχει αυτή η αύξηση την οποία λέτε. Βεβαίως, αυτός που θα έχει εισόδημα 10.000 ή 15.000 ευρώ θα πληρώσει κάτι παραπάνω. </w:t>
      </w:r>
    </w:p>
    <w:p w14:paraId="09F87C2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Πάμε σ’ αυτό το σύστημα που ισχύει. Εγώ τώρα έχω τριακόσια στρέμματα και πλ</w:t>
      </w:r>
      <w:r>
        <w:rPr>
          <w:rFonts w:eastAsia="Times New Roman" w:cs="Times New Roman"/>
          <w:szCs w:val="24"/>
        </w:rPr>
        <w:t>ηρώνω 1.200 ευρώ. Ένας που έχει πενήντα στρέμματα και είναι στην τρίτη κατηγορία ξέρετε πόσο πληρώνει; Πληρώνει 1.200 ευρώ και αυτός. Είναι τίμιο; Είναι σωστό όλοι να πληρώνουμε το ίδιο; Δεν πρέπει να υπάρχει διαβάθμιση; Ο έχων περισσότερα δεν πρέπει να πλ</w:t>
      </w:r>
      <w:r>
        <w:rPr>
          <w:rFonts w:eastAsia="Times New Roman" w:cs="Times New Roman"/>
          <w:szCs w:val="24"/>
        </w:rPr>
        <w:t xml:space="preserve">ηρώνει περισσότερα; Δηλαδή, πού είναι το παράλογο που κάναμε; </w:t>
      </w:r>
    </w:p>
    <w:p w14:paraId="09F87C2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Κάναμε πραγματικά μια μεταρρύθμιση σωστή. Ανάλογα με τα εισοδήματα να πληρώνει κανείς. Οπότε, με τα στοιχεία του φορολογικού τα οποία υπάρχουν εδώ, οι πεντακόσιες δέκα χιλιάδες αγρότες που δηλώ</w:t>
      </w:r>
      <w:r>
        <w:rPr>
          <w:rFonts w:eastAsia="Times New Roman" w:cs="Times New Roman"/>
          <w:szCs w:val="24"/>
        </w:rPr>
        <w:t>νουν εισόδημα 5.000 ευρώ θα πληρώσουν με το 20% και την εισφορά του 7% 110 ευρώ το</w:t>
      </w:r>
      <w:r>
        <w:rPr>
          <w:rFonts w:eastAsia="Times New Roman" w:cs="Times New Roman"/>
          <w:szCs w:val="24"/>
        </w:rPr>
        <w:t>ν</w:t>
      </w:r>
      <w:r>
        <w:rPr>
          <w:rFonts w:eastAsia="Times New Roman" w:cs="Times New Roman"/>
          <w:szCs w:val="24"/>
        </w:rPr>
        <w:t xml:space="preserve"> μήνα. Το 2022 εγώ ή όποιος άλλος δηλώνει εισόδημα 5.000 ευρώ θα πληρώσει τον μήνα 110 ευρώ για ασφάλιση και για περίθαλψη στον ΟΓΑ. Πού το είδατε το τριπλάσιο; Για πείτε, π</w:t>
      </w:r>
      <w:r>
        <w:rPr>
          <w:rFonts w:eastAsia="Times New Roman" w:cs="Times New Roman"/>
          <w:szCs w:val="24"/>
        </w:rPr>
        <w:t>ού το είδατε; Δηλαδή, τόσο μεγάλο ψέμα; Δεν μπορώ να το καταλάβω!</w:t>
      </w:r>
    </w:p>
    <w:p w14:paraId="09F87C2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Μπορώ να σας δώσω αναλυτικά και άλλα στοιχεία. Με το δικό μας φορολογικό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ασφαλιστικό κατορθώνουμε να πάρει ο αγρότης μια αξιοπρεπή σύνταξη. Τώρα είναι 360 ευρώ. Το 2026, σύμφωνα με αυτό πο</w:t>
      </w:r>
      <w:r>
        <w:rPr>
          <w:rFonts w:eastAsia="Times New Roman" w:cs="Times New Roman"/>
          <w:szCs w:val="24"/>
        </w:rPr>
        <w:t>υ ψήφισαν η Νέα Δημοκρατία και το ΠΑΣΟΚ, θα καταργηθεί η εισφορά που δίνει το κράτος για τη σύνταξη και ο αγρότης θα παίρνει σύνταξη αυτά που πλήρωσε, ενώ με εμάς τι θα πάρει; Θα πάρει τα 384 ευρώ συν αυτά που πλήρωσε. Θα πάρει μια πιο αξιοπρεπή σύνταξη. Π</w:t>
      </w:r>
      <w:r>
        <w:rPr>
          <w:rFonts w:eastAsia="Times New Roman" w:cs="Times New Roman"/>
          <w:szCs w:val="24"/>
        </w:rPr>
        <w:t xml:space="preserve">ού την είδατε πάλι εδώ την </w:t>
      </w:r>
      <w:proofErr w:type="spellStart"/>
      <w:r>
        <w:rPr>
          <w:rFonts w:eastAsia="Times New Roman" w:cs="Times New Roman"/>
          <w:szCs w:val="24"/>
        </w:rPr>
        <w:t>φοροεπιδρομή</w:t>
      </w:r>
      <w:proofErr w:type="spellEnd"/>
      <w:r>
        <w:rPr>
          <w:rFonts w:eastAsia="Times New Roman" w:cs="Times New Roman"/>
          <w:szCs w:val="24"/>
        </w:rPr>
        <w:t xml:space="preserve">; </w:t>
      </w:r>
    </w:p>
    <w:p w14:paraId="09F87C2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κύριε Παπαδόπουλε, ετοιμάζονται να βγουν στο δρόμο; </w:t>
      </w:r>
    </w:p>
    <w:p w14:paraId="09F87C2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Λες ψέματα, κύριε </w:t>
      </w:r>
      <w:proofErr w:type="spellStart"/>
      <w:r>
        <w:rPr>
          <w:rFonts w:eastAsia="Times New Roman" w:cs="Times New Roman"/>
          <w:szCs w:val="24"/>
        </w:rPr>
        <w:t>Κέλλα</w:t>
      </w:r>
      <w:proofErr w:type="spellEnd"/>
      <w:r>
        <w:rPr>
          <w:rFonts w:eastAsia="Times New Roman" w:cs="Times New Roman"/>
          <w:szCs w:val="24"/>
        </w:rPr>
        <w:t xml:space="preserve">, στους αγρότες. </w:t>
      </w:r>
    </w:p>
    <w:p w14:paraId="09F87C2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Όλα είναι τέλεια, δηλαδή, για τους αγρότες!</w:t>
      </w:r>
    </w:p>
    <w:p w14:paraId="09F87C2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w:t>
      </w:r>
      <w:r>
        <w:rPr>
          <w:rFonts w:eastAsia="Times New Roman" w:cs="Times New Roman"/>
          <w:b/>
          <w:szCs w:val="24"/>
        </w:rPr>
        <w:t>ΟΠΟΥΛΟΣ:</w:t>
      </w:r>
      <w:r>
        <w:rPr>
          <w:rFonts w:eastAsia="Times New Roman" w:cs="Times New Roman"/>
          <w:szCs w:val="24"/>
        </w:rPr>
        <w:t xml:space="preserve"> Βεβαίως και τα κάνουμε τέλεια. Τα κάνουμε από την αριστερή σκοπιά. Εσείς είστε δεξιοί. Αυτή είναι η διαφορά μας, τι να κάνουμε;  </w:t>
      </w:r>
    </w:p>
    <w:p w14:paraId="09F87C27"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Ό,τι είναι αριστερό είναι και καλό;</w:t>
      </w:r>
    </w:p>
    <w:p w14:paraId="09F87C28"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Για να σας πάω παρακάτω, σύντροφε, </w:t>
      </w:r>
      <w:proofErr w:type="spellStart"/>
      <w:r>
        <w:rPr>
          <w:rFonts w:eastAsia="Times New Roman"/>
          <w:szCs w:val="24"/>
        </w:rPr>
        <w:t>Κέλλα</w:t>
      </w:r>
      <w:proofErr w:type="spellEnd"/>
      <w:r>
        <w:rPr>
          <w:rFonts w:eastAsia="Times New Roman"/>
          <w:szCs w:val="24"/>
        </w:rPr>
        <w:t>.</w:t>
      </w:r>
    </w:p>
    <w:p w14:paraId="09F87C29" w14:textId="77777777" w:rsidR="0008105D" w:rsidRDefault="003C36B0">
      <w:pPr>
        <w:spacing w:after="0" w:line="600" w:lineRule="auto"/>
        <w:ind w:firstLine="720"/>
        <w:jc w:val="both"/>
        <w:rPr>
          <w:rFonts w:eastAsia="Times New Roman"/>
          <w:szCs w:val="24"/>
        </w:rPr>
      </w:pPr>
      <w:r>
        <w:rPr>
          <w:rFonts w:eastAsia="Times New Roman"/>
          <w:szCs w:val="24"/>
        </w:rPr>
        <w:t>Με το παλιό κόστος τι θα έπαιρνα</w:t>
      </w:r>
      <w:r>
        <w:rPr>
          <w:rFonts w:eastAsia="Times New Roman"/>
          <w:szCs w:val="24"/>
        </w:rPr>
        <w:t>,</w:t>
      </w:r>
      <w:r>
        <w:rPr>
          <w:rFonts w:eastAsia="Times New Roman"/>
          <w:szCs w:val="24"/>
        </w:rPr>
        <w:t xml:space="preserve"> ξέρεις; Το έχεις υπολογίσει τι θα έπαιρνα εγώ σύνταξη; Δεν το έχεις υπολογίσει.</w:t>
      </w:r>
    </w:p>
    <w:p w14:paraId="09F87C2A"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Για πείτε μας, ο φορολογικός συντελεστής μειώθηκε;</w:t>
      </w:r>
    </w:p>
    <w:p w14:paraId="09F87C2B"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Κέλλα</w:t>
      </w:r>
      <w:proofErr w:type="spellEnd"/>
      <w:r>
        <w:rPr>
          <w:rFonts w:eastAsia="Times New Roman"/>
          <w:szCs w:val="24"/>
        </w:rPr>
        <w:t>,</w:t>
      </w:r>
      <w:r>
        <w:rPr>
          <w:rFonts w:eastAsia="Times New Roman"/>
          <w:szCs w:val="24"/>
        </w:rPr>
        <w:t xml:space="preserve">… </w:t>
      </w:r>
    </w:p>
    <w:p w14:paraId="09F87C2C"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Βεβαίως.</w:t>
      </w:r>
    </w:p>
    <w:p w14:paraId="09F87C2D"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Το πετρέλαιο το αγροτικό το δίνετε;</w:t>
      </w:r>
    </w:p>
    <w:p w14:paraId="09F87C2E"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Έχω τα στοιχεία.</w:t>
      </w:r>
    </w:p>
    <w:p w14:paraId="09F87C2F"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Μιλήσατε για δέκα λεπτά, κύριε </w:t>
      </w:r>
      <w:proofErr w:type="spellStart"/>
      <w:r>
        <w:rPr>
          <w:rFonts w:eastAsia="Times New Roman"/>
          <w:szCs w:val="24"/>
        </w:rPr>
        <w:t>Κέλλα</w:t>
      </w:r>
      <w:proofErr w:type="spellEnd"/>
      <w:r>
        <w:rPr>
          <w:rFonts w:eastAsia="Times New Roman"/>
          <w:szCs w:val="24"/>
        </w:rPr>
        <w:t>.</w:t>
      </w:r>
    </w:p>
    <w:p w14:paraId="09F87C30"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Δεν μίλησα εγώ.</w:t>
      </w:r>
    </w:p>
    <w:p w14:paraId="09F87C31"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Εγώ;</w:t>
      </w:r>
    </w:p>
    <w:p w14:paraId="09F87C32"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w:t>
      </w:r>
      <w:r>
        <w:rPr>
          <w:rFonts w:eastAsia="Times New Roman"/>
          <w:b/>
          <w:szCs w:val="24"/>
        </w:rPr>
        <w:t>ρεμένος):</w:t>
      </w:r>
      <w:r>
        <w:rPr>
          <w:rFonts w:eastAsia="Times New Roman"/>
          <w:szCs w:val="24"/>
        </w:rPr>
        <w:t xml:space="preserve"> Εσείς, ναι.</w:t>
      </w:r>
    </w:p>
    <w:p w14:paraId="09F87C33"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Με ρωτάει, τι να κάνω;</w:t>
      </w:r>
    </w:p>
    <w:p w14:paraId="09F87C34"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Θα σας απαντήσω. Ποιοι θα πληρώσουν παραπάνω;</w:t>
      </w:r>
    </w:p>
    <w:p w14:paraId="09F87C35"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Σουρεαλισμός είναι αυτό.</w:t>
      </w:r>
    </w:p>
    <w:p w14:paraId="09F87C36"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Είναι οι εξήντα χιλιάδες αγρότες και αυτοί πο</w:t>
      </w:r>
      <w:r>
        <w:rPr>
          <w:rFonts w:eastAsia="Times New Roman"/>
          <w:szCs w:val="24"/>
        </w:rPr>
        <w:t>υ θα μπουν μέσα στο σύστημα. Αυτοί θα πληρώσουν παραπάνω. Βεβαίως αυτοί θα πληρώσουν. Θα πληρώσουν αυτοί που έχουν κάτι παραπάνω από τους άλλους. Αυτοί υπολογίζονται στις εξήντα μία χιλιάδες. Αυτοί θα πληρώσουν παραπάνω. Οι πεντακόσιες δεκαέξι χιλιάδες δεν</w:t>
      </w:r>
      <w:r>
        <w:rPr>
          <w:rFonts w:eastAsia="Times New Roman"/>
          <w:szCs w:val="24"/>
        </w:rPr>
        <w:t xml:space="preserve"> θα πληρώσουν τίποτα. Πάρτε το χαμπάρι.</w:t>
      </w:r>
    </w:p>
    <w:p w14:paraId="09F87C37"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7C38"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Για να το δούμε.</w:t>
      </w:r>
    </w:p>
    <w:p w14:paraId="09F87C39"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Άντε να το δούμε, </w:t>
      </w:r>
      <w:proofErr w:type="spellStart"/>
      <w:r>
        <w:rPr>
          <w:rFonts w:eastAsia="Times New Roman"/>
          <w:szCs w:val="24"/>
        </w:rPr>
        <w:t>Κέλλα</w:t>
      </w:r>
      <w:proofErr w:type="spellEnd"/>
      <w:r>
        <w:rPr>
          <w:rFonts w:eastAsia="Times New Roman"/>
          <w:szCs w:val="24"/>
        </w:rPr>
        <w:t>.</w:t>
      </w:r>
    </w:p>
    <w:p w14:paraId="09F87C3A" w14:textId="77777777" w:rsidR="0008105D" w:rsidRDefault="003C36B0">
      <w:pPr>
        <w:spacing w:after="0" w:line="600" w:lineRule="auto"/>
        <w:ind w:firstLine="720"/>
        <w:jc w:val="both"/>
        <w:rPr>
          <w:rFonts w:eastAsia="Times New Roman"/>
          <w:szCs w:val="24"/>
        </w:rPr>
      </w:pPr>
      <w:r>
        <w:rPr>
          <w:rFonts w:eastAsia="Times New Roman"/>
          <w:szCs w:val="24"/>
        </w:rPr>
        <w:t>Άλλο ψέμα που λέτε και το λένε και οι σύντροφοι εδώ πέρα</w:t>
      </w:r>
      <w:r>
        <w:rPr>
          <w:rFonts w:eastAsia="Times New Roman"/>
          <w:szCs w:val="24"/>
        </w:rPr>
        <w:t>.</w:t>
      </w:r>
      <w:r>
        <w:rPr>
          <w:rFonts w:eastAsia="Times New Roman"/>
          <w:szCs w:val="24"/>
        </w:rPr>
        <w:t xml:space="preserve"> Λέτε ότι το 24% του ΦΠΑ είναι αύξ</w:t>
      </w:r>
      <w:r>
        <w:rPr>
          <w:rFonts w:eastAsia="Times New Roman"/>
          <w:szCs w:val="24"/>
        </w:rPr>
        <w:t>ηση του κόστους. Πάτε καλά; Ο ΦΠΑ είναι ουδέτερος φόρος. Τον πληρώνω, τον παίρνω πίσω. Εγώ που τιμολογώ…</w:t>
      </w:r>
    </w:p>
    <w:p w14:paraId="09F87C3B"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…θα πληρώσουν το ΕΚΑΣ.</w:t>
      </w:r>
    </w:p>
    <w:p w14:paraId="09F87C3C"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Είναι αύξηση; Είναι αύξηση του κόστους; Αφού θα το πληρώσω, το πληρώνω, κ</w:t>
      </w:r>
      <w:r>
        <w:rPr>
          <w:rFonts w:eastAsia="Times New Roman"/>
          <w:szCs w:val="24"/>
        </w:rPr>
        <w:t>α</w:t>
      </w:r>
      <w:r>
        <w:rPr>
          <w:rFonts w:eastAsia="Times New Roman"/>
          <w:szCs w:val="24"/>
        </w:rPr>
        <w:t>ι</w:t>
      </w:r>
      <w:r>
        <w:rPr>
          <w:rFonts w:eastAsia="Times New Roman"/>
          <w:szCs w:val="24"/>
        </w:rPr>
        <w:t>,</w:t>
      </w:r>
      <w:r>
        <w:rPr>
          <w:rFonts w:eastAsia="Times New Roman"/>
          <w:szCs w:val="24"/>
        </w:rPr>
        <w:t xml:space="preserve"> όταν τιμολογ</w:t>
      </w:r>
      <w:r>
        <w:rPr>
          <w:rFonts w:eastAsia="Times New Roman"/>
          <w:szCs w:val="24"/>
        </w:rPr>
        <w:t>ώ στο στάρι, στο βαμβάκι, το εισπράττω. Άρα ισοφαρίζω. Για ποιο κόστος μιλάτε;</w:t>
      </w:r>
    </w:p>
    <w:p w14:paraId="09F87C3D"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Παπαδόπουλε, τα υπόλοιπα στη Θεσσαλία.</w:t>
      </w:r>
    </w:p>
    <w:p w14:paraId="09F87C3E"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Τι στη Θεσσαλία, κύριε Πρόεδρε; Εδώ μας λένε ψέματα. Εδώ λένε κατάφορα ψέματ</w:t>
      </w:r>
      <w:r>
        <w:rPr>
          <w:rFonts w:eastAsia="Times New Roman"/>
          <w:szCs w:val="24"/>
        </w:rPr>
        <w:t>α. Λένε πράγματα τα οποία είναι ασύστολα. Κι εμείς να τους αφήσουμε; Τελειώνουμε τώρα; Ε, τι πράγματα είναι αυτά;</w:t>
      </w:r>
    </w:p>
    <w:p w14:paraId="09F87C3F"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Πριν πόσο ήταν το επίπεδο;</w:t>
      </w:r>
    </w:p>
    <w:p w14:paraId="09F87C40" w14:textId="77777777" w:rsidR="0008105D" w:rsidRDefault="003C36B0">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Ησυχία, κύριε </w:t>
      </w:r>
      <w:proofErr w:type="spellStart"/>
      <w:r>
        <w:rPr>
          <w:rFonts w:eastAsia="Times New Roman"/>
          <w:szCs w:val="24"/>
        </w:rPr>
        <w:t>Κέλλα</w:t>
      </w:r>
      <w:proofErr w:type="spellEnd"/>
      <w:r>
        <w:rPr>
          <w:rFonts w:eastAsia="Times New Roman"/>
          <w:szCs w:val="24"/>
        </w:rPr>
        <w:t>.</w:t>
      </w:r>
    </w:p>
    <w:p w14:paraId="09F87C41"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Καθίστε ακόμα. Δυο λεπτά, κύριε Πρόεδρε.</w:t>
      </w:r>
    </w:p>
    <w:p w14:paraId="09F87C42"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9F87C43"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Λύσαμε το ζήτημα με τους βοσκοτόπους.</w:t>
      </w:r>
    </w:p>
    <w:p w14:paraId="09F87C44"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9F87C45"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Ησυχία, κύριε </w:t>
      </w:r>
      <w:proofErr w:type="spellStart"/>
      <w:r>
        <w:rPr>
          <w:rFonts w:eastAsia="Times New Roman"/>
          <w:szCs w:val="24"/>
        </w:rPr>
        <w:t>Κέλλα</w:t>
      </w:r>
      <w:proofErr w:type="spellEnd"/>
      <w:r>
        <w:rPr>
          <w:rFonts w:eastAsia="Times New Roman"/>
          <w:szCs w:val="24"/>
        </w:rPr>
        <w:t>.</w:t>
      </w:r>
    </w:p>
    <w:p w14:paraId="09F87C46" w14:textId="77777777" w:rsidR="0008105D" w:rsidRDefault="003C36B0">
      <w:pPr>
        <w:spacing w:after="0" w:line="600" w:lineRule="auto"/>
        <w:ind w:firstLine="720"/>
        <w:jc w:val="both"/>
        <w:rPr>
          <w:rFonts w:eastAsia="Times New Roman"/>
          <w:szCs w:val="24"/>
        </w:rPr>
      </w:pPr>
      <w:r>
        <w:rPr>
          <w:rFonts w:eastAsia="Times New Roman"/>
          <w:b/>
          <w:szCs w:val="24"/>
        </w:rPr>
        <w:t>ΧΡΗΣΤΟΣ ΜΠΓΙΑΛΑΣ: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9F87C47"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Σύντροφε, έχω τον λόγο τώρα. Ξέρουν ότι δεν θα απαντήσω, μη στεναχωριέσαι.</w:t>
      </w:r>
    </w:p>
    <w:p w14:paraId="09F87C48" w14:textId="77777777" w:rsidR="0008105D" w:rsidRDefault="003C36B0">
      <w:pPr>
        <w:spacing w:after="0" w:line="600" w:lineRule="auto"/>
        <w:ind w:firstLine="720"/>
        <w:jc w:val="center"/>
        <w:rPr>
          <w:rFonts w:eastAsia="Times New Roman"/>
          <w:szCs w:val="24"/>
        </w:rPr>
      </w:pPr>
      <w:r>
        <w:rPr>
          <w:rFonts w:eastAsia="Times New Roman"/>
          <w:szCs w:val="24"/>
        </w:rPr>
        <w:t>(Θόρυβος στην Αίθουσα)</w:t>
      </w:r>
    </w:p>
    <w:p w14:paraId="09F87C49"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Ησυχία! Είναι και μαθητές στα θεωρεία και δίνετε κακό παράδειγμα.</w:t>
      </w:r>
    </w:p>
    <w:p w14:paraId="09F87C4A"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Ακ</w:t>
      </w:r>
      <w:r>
        <w:rPr>
          <w:rFonts w:eastAsia="Times New Roman"/>
          <w:szCs w:val="24"/>
        </w:rPr>
        <w:t>ούν οι μαθητές. Διάλογος γίνεται. Αυτό έχει η δημοκρατία.</w:t>
      </w:r>
    </w:p>
    <w:p w14:paraId="09F87C4B" w14:textId="77777777" w:rsidR="0008105D" w:rsidRDefault="003C36B0">
      <w:pPr>
        <w:spacing w:after="0" w:line="600" w:lineRule="auto"/>
        <w:ind w:firstLine="720"/>
        <w:jc w:val="both"/>
        <w:rPr>
          <w:rFonts w:eastAsia="Times New Roman"/>
          <w:szCs w:val="24"/>
        </w:rPr>
      </w:pPr>
      <w:r>
        <w:rPr>
          <w:rFonts w:eastAsia="Times New Roman"/>
          <w:b/>
          <w:szCs w:val="24"/>
        </w:rPr>
        <w:t>ΧΡΗΣΤΟΣ ΜΠΓΙΑΛΑΣ: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9F87C4C"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Σύντροφε, σε παρακαλώ, να τελειώσω.</w:t>
      </w:r>
    </w:p>
    <w:p w14:paraId="09F87C4D"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9F87C4E" w14:textId="77777777" w:rsidR="0008105D" w:rsidRDefault="003C36B0">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Ησυχία, είπαμε.</w:t>
      </w:r>
    </w:p>
    <w:p w14:paraId="09F87C4F"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Ψηφίσαμε τον νόμο για τους συνεταιρισμούς, για την αλληλέγγυα οικονομία. Ψηφίσαμε τον νόμο για τις επενδύσεις. Λέγατε</w:t>
      </w:r>
      <w:r>
        <w:rPr>
          <w:rFonts w:eastAsia="Times New Roman"/>
          <w:szCs w:val="24"/>
        </w:rPr>
        <w:t>:</w:t>
      </w:r>
      <w:r>
        <w:rPr>
          <w:rFonts w:eastAsia="Times New Roman"/>
          <w:szCs w:val="24"/>
        </w:rPr>
        <w:t xml:space="preserve"> «Τι επενδύσεις;».</w:t>
      </w:r>
    </w:p>
    <w:p w14:paraId="09F87C50" w14:textId="77777777" w:rsidR="0008105D" w:rsidRDefault="003C36B0">
      <w:pPr>
        <w:spacing w:after="0"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Γελάτε, κύριε Υπουργέ;</w:t>
      </w:r>
    </w:p>
    <w:p w14:paraId="09F87C51" w14:textId="77777777" w:rsidR="0008105D" w:rsidRDefault="003C36B0">
      <w:pPr>
        <w:spacing w:after="0" w:line="600" w:lineRule="auto"/>
        <w:ind w:firstLine="720"/>
        <w:jc w:val="both"/>
        <w:rPr>
          <w:rFonts w:eastAsia="Times New Roman"/>
          <w:szCs w:val="24"/>
        </w:rPr>
      </w:pPr>
      <w:r>
        <w:rPr>
          <w:rFonts w:eastAsia="Times New Roman"/>
          <w:szCs w:val="24"/>
        </w:rPr>
        <w:t>Γελάει ο Υπουργός.</w:t>
      </w:r>
    </w:p>
    <w:p w14:paraId="09F87C52" w14:textId="77777777" w:rsidR="0008105D" w:rsidRDefault="003C36B0">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w:t>
      </w:r>
      <w:r>
        <w:rPr>
          <w:rFonts w:eastAsia="Times New Roman"/>
          <w:b/>
          <w:szCs w:val="24"/>
        </w:rPr>
        <w:t>ων):</w:t>
      </w:r>
      <w:r>
        <w:rPr>
          <w:rFonts w:eastAsia="Times New Roman"/>
          <w:szCs w:val="24"/>
        </w:rPr>
        <w:t xml:space="preserve"> Εδώ είμαι.</w:t>
      </w:r>
    </w:p>
    <w:p w14:paraId="09F87C53"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Ετοιμάσαμε τη βιολογική γεωργία 550 εκατομμύρια. Ετοιμάσαμε…</w:t>
      </w:r>
    </w:p>
    <w:p w14:paraId="09F87C54"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Παπαδόπουλε</w:t>
      </w:r>
      <w:r>
        <w:rPr>
          <w:rFonts w:eastAsia="Times New Roman"/>
          <w:szCs w:val="24"/>
        </w:rPr>
        <w:t>,</w:t>
      </w:r>
      <w:r>
        <w:rPr>
          <w:rFonts w:eastAsia="Times New Roman"/>
          <w:szCs w:val="24"/>
        </w:rPr>
        <w:t>…</w:t>
      </w:r>
    </w:p>
    <w:p w14:paraId="09F87C55"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Σας παρακαλώ. Με διακόπτουν τόση ώρα.</w:t>
      </w:r>
    </w:p>
    <w:p w14:paraId="09F87C56"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Αφήστε να πει κάτι και ο κ. Αποστόλου μετά. Δεν θα έχει…</w:t>
      </w:r>
    </w:p>
    <w:p w14:paraId="09F87C57"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Έχουμε το ΦΕΚ, το οποίο βγάλαμε για την παραγωγική ανασυγκρότηση της υπαίθρου.</w:t>
      </w:r>
    </w:p>
    <w:p w14:paraId="09F87C58"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Τελείωσε ο χρόνος σας. Δεν έχει άλλο, κύριε Παπαδόπουλε.</w:t>
      </w:r>
    </w:p>
    <w:p w14:paraId="09F87C59" w14:textId="77777777" w:rsidR="0008105D" w:rsidRDefault="003C36B0">
      <w:pPr>
        <w:spacing w:after="0" w:line="600" w:lineRule="auto"/>
        <w:ind w:firstLine="720"/>
        <w:jc w:val="both"/>
        <w:rPr>
          <w:rFonts w:eastAsia="Times New Roman"/>
          <w:szCs w:val="24"/>
        </w:rPr>
      </w:pPr>
      <w:r>
        <w:rPr>
          <w:rFonts w:eastAsia="Times New Roman"/>
          <w:b/>
          <w:szCs w:val="24"/>
        </w:rPr>
        <w:t>ΝΙΚΟΛΑ</w:t>
      </w:r>
      <w:r>
        <w:rPr>
          <w:rFonts w:eastAsia="Times New Roman"/>
          <w:b/>
          <w:szCs w:val="24"/>
        </w:rPr>
        <w:t>ΟΣ ΠΑΠΑΔΟΠΟΥΛΟΣ: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Πρόεδρε, με έχουν διακόψει πολλές φορές. Το θέμα είναι πάρα πολύ σοβαρό και εκείνο που θέλω να πω είναι ότι έχουμε όλα τα εχέγγυα για να κάνουμε και την παραγωγική ανασυγκρότηση. Το ψέμα έχει κοντά ποδάρια.</w:t>
      </w:r>
    </w:p>
    <w:p w14:paraId="09F87C5A" w14:textId="77777777" w:rsidR="0008105D" w:rsidRDefault="003C36B0">
      <w:pPr>
        <w:spacing w:after="0" w:line="600" w:lineRule="auto"/>
        <w:ind w:firstLine="720"/>
        <w:jc w:val="center"/>
        <w:rPr>
          <w:rFonts w:eastAsia="Times New Roman"/>
          <w:szCs w:val="24"/>
        </w:rPr>
      </w:pPr>
      <w:r>
        <w:rPr>
          <w:rFonts w:eastAsia="Times New Roman"/>
          <w:szCs w:val="24"/>
        </w:rPr>
        <w:t>(Χειροκροτήμ</w:t>
      </w:r>
      <w:r>
        <w:rPr>
          <w:rFonts w:eastAsia="Times New Roman"/>
          <w:szCs w:val="24"/>
        </w:rPr>
        <w:t>ατα από την πτέρυγα του ΣΥΡΙΖΑ)</w:t>
      </w:r>
    </w:p>
    <w:p w14:paraId="09F87C5B"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Ευχαριστούμε.</w:t>
      </w:r>
    </w:p>
    <w:p w14:paraId="09F87C5C" w14:textId="77777777" w:rsidR="0008105D" w:rsidRDefault="003C36B0">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Κύριε Πρόεδρε!</w:t>
      </w:r>
    </w:p>
    <w:p w14:paraId="09F87C5D"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θέλετε, κυρία Μάρκου</w:t>
      </w:r>
      <w:r>
        <w:rPr>
          <w:rFonts w:eastAsia="Times New Roman"/>
          <w:szCs w:val="24"/>
        </w:rPr>
        <w:t>;</w:t>
      </w:r>
    </w:p>
    <w:p w14:paraId="09F87C5E" w14:textId="77777777" w:rsidR="0008105D" w:rsidRDefault="003C36B0">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Θέλω τον λόγο, κύριε Πρόεδρε.</w:t>
      </w:r>
    </w:p>
    <w:p w14:paraId="09F87C5F"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Μα εσείς μιλήσατε για τους Βουλευτές του ΣΥΡΙΖΑ.</w:t>
      </w:r>
    </w:p>
    <w:p w14:paraId="09F87C60" w14:textId="77777777" w:rsidR="0008105D" w:rsidRDefault="003C36B0">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Θέλω τον λόγο επί προσωπικού. Εγώ έκανα πολιτική τοποθέτηση και μίλησα γενικά.</w:t>
      </w:r>
    </w:p>
    <w:p w14:paraId="09F87C61"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Πείτε, για ένα λεπτό.</w:t>
      </w:r>
    </w:p>
    <w:p w14:paraId="09F87C62" w14:textId="77777777" w:rsidR="0008105D" w:rsidRDefault="003C36B0">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Κύριε Πρόεδρε, έκανα μι</w:t>
      </w:r>
      <w:r>
        <w:rPr>
          <w:rFonts w:eastAsia="Times New Roman"/>
          <w:szCs w:val="24"/>
        </w:rPr>
        <w:t>α πολιτική τοποθέτηση. Όποιος διαφωνεί με την πολιτική μου τοποθέτηση, να μιλήσει πολιτικά. Είναι φθηνό και χυδαίο να έχουμε προσωπική αντιπαράθεση και στο φινάλε για ένα θέμα το οποίο δεν ενδιαφέρει τον κ. Παπαδόπουλο. Πολλές φορές, πιστέψτε με, είναι πολ</w:t>
      </w:r>
      <w:r>
        <w:rPr>
          <w:rFonts w:eastAsia="Times New Roman"/>
          <w:szCs w:val="24"/>
        </w:rPr>
        <w:t>ύ πιο δύσκολο να πάρει ένας Βουλευτής την απόφαση και να αποχωρήσει από κάποιο κόμμα, από το να κάθεται και να ψηφίζει ό,τι του φέρνουν, για να μη διαγραφεί από τις λίστες του κόμματος.</w:t>
      </w:r>
    </w:p>
    <w:p w14:paraId="09F87C63" w14:textId="77777777" w:rsidR="0008105D" w:rsidRDefault="003C36B0">
      <w:pPr>
        <w:spacing w:after="0" w:line="600" w:lineRule="auto"/>
        <w:ind w:firstLine="720"/>
        <w:jc w:val="both"/>
        <w:rPr>
          <w:rFonts w:eastAsia="Times New Roman"/>
          <w:szCs w:val="24"/>
        </w:rPr>
      </w:pPr>
      <w:r>
        <w:rPr>
          <w:rFonts w:eastAsia="Times New Roman"/>
          <w:szCs w:val="24"/>
        </w:rPr>
        <w:t>Ευχαριστώ πολύ.</w:t>
      </w:r>
    </w:p>
    <w:p w14:paraId="09F87C64"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κυρία Μάρκου</w:t>
      </w:r>
      <w:r>
        <w:rPr>
          <w:rFonts w:eastAsia="Times New Roman"/>
          <w:szCs w:val="24"/>
        </w:rPr>
        <w:t>.</w:t>
      </w:r>
    </w:p>
    <w:p w14:paraId="09F87C65" w14:textId="77777777" w:rsidR="0008105D" w:rsidRDefault="003C36B0">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Να απαντήσω, κύριε Πρόεδρε;</w:t>
      </w:r>
    </w:p>
    <w:p w14:paraId="09F87C66" w14:textId="77777777" w:rsidR="0008105D" w:rsidRDefault="003C36B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Αφήστε το, τέλειωσε.</w:t>
      </w:r>
    </w:p>
    <w:p w14:paraId="09F87C67"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w:t>
      </w:r>
      <w:r>
        <w:rPr>
          <w:rFonts w:eastAsia="Times New Roman"/>
          <w:szCs w:val="24"/>
        </w:rPr>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οκτώ μαθήτριες και μαθητές και τρεις συνοδοί εκπαιδευτικοί από το Γυμνάσιο Κυπαρι</w:t>
      </w:r>
      <w:r>
        <w:rPr>
          <w:rFonts w:eastAsia="Times New Roman"/>
          <w:szCs w:val="24"/>
        </w:rPr>
        <w:t xml:space="preserve">σσίας Μεσσηνίας </w:t>
      </w:r>
      <w:r>
        <w:rPr>
          <w:rFonts w:eastAsia="Times New Roman"/>
          <w:szCs w:val="24"/>
        </w:rPr>
        <w:t>(δ</w:t>
      </w:r>
      <w:r>
        <w:rPr>
          <w:rFonts w:eastAsia="Times New Roman"/>
          <w:szCs w:val="24"/>
        </w:rPr>
        <w:t xml:space="preserve">εύτερο </w:t>
      </w:r>
      <w:r>
        <w:rPr>
          <w:rFonts w:eastAsia="Times New Roman"/>
          <w:szCs w:val="24"/>
        </w:rPr>
        <w:t>τ</w:t>
      </w:r>
      <w:r>
        <w:rPr>
          <w:rFonts w:eastAsia="Times New Roman"/>
          <w:szCs w:val="24"/>
        </w:rPr>
        <w:t>μήμα</w:t>
      </w:r>
      <w:r>
        <w:rPr>
          <w:rFonts w:eastAsia="Times New Roman"/>
          <w:szCs w:val="24"/>
        </w:rPr>
        <w:t>)</w:t>
      </w:r>
      <w:r>
        <w:rPr>
          <w:rFonts w:eastAsia="Times New Roman"/>
          <w:szCs w:val="24"/>
        </w:rPr>
        <w:t xml:space="preserve">. </w:t>
      </w:r>
    </w:p>
    <w:p w14:paraId="09F87C68" w14:textId="77777777" w:rsidR="0008105D" w:rsidRDefault="003C36B0">
      <w:pPr>
        <w:spacing w:after="0" w:line="600" w:lineRule="auto"/>
        <w:ind w:firstLine="720"/>
        <w:jc w:val="both"/>
        <w:rPr>
          <w:rFonts w:eastAsia="Times New Roman"/>
          <w:szCs w:val="24"/>
        </w:rPr>
      </w:pPr>
      <w:r>
        <w:rPr>
          <w:rFonts w:eastAsia="Times New Roman"/>
          <w:szCs w:val="24"/>
        </w:rPr>
        <w:t>Η Βουλή τούς καλωσορίζει.</w:t>
      </w:r>
    </w:p>
    <w:p w14:paraId="09F87C69" w14:textId="77777777" w:rsidR="0008105D" w:rsidRDefault="003C36B0">
      <w:pPr>
        <w:spacing w:after="0" w:line="600" w:lineRule="auto"/>
        <w:ind w:firstLine="720"/>
        <w:jc w:val="center"/>
        <w:rPr>
          <w:rFonts w:eastAsia="Times New Roman"/>
          <w:b/>
          <w:color w:val="FF0000"/>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9F87C6A" w14:textId="77777777" w:rsidR="0008105D" w:rsidRDefault="003C36B0">
      <w:pPr>
        <w:spacing w:after="0" w:line="600" w:lineRule="auto"/>
        <w:ind w:firstLine="720"/>
        <w:jc w:val="both"/>
        <w:rPr>
          <w:rFonts w:eastAsia="Times New Roman"/>
          <w:szCs w:val="24"/>
        </w:rPr>
      </w:pPr>
      <w:r>
        <w:rPr>
          <w:rFonts w:eastAsia="Times New Roman"/>
          <w:szCs w:val="24"/>
        </w:rPr>
        <w:t>Τον λόγο έχει ο επόμενος ομιλητής από τη Νέα Δημοκρατία.</w:t>
      </w:r>
    </w:p>
    <w:p w14:paraId="09F87C6B"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Ανδριανέ</w:t>
      </w:r>
      <w:proofErr w:type="spellEnd"/>
      <w:r>
        <w:rPr>
          <w:rFonts w:eastAsia="Times New Roman"/>
          <w:szCs w:val="24"/>
        </w:rPr>
        <w:t>, έχετε τον λόγο για επτά λεπτά.</w:t>
      </w:r>
    </w:p>
    <w:p w14:paraId="09F87C6C" w14:textId="77777777" w:rsidR="0008105D" w:rsidRDefault="003C36B0">
      <w:pPr>
        <w:spacing w:after="0"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w:t>
      </w:r>
      <w:r>
        <w:rPr>
          <w:rFonts w:eastAsia="Times New Roman"/>
          <w:szCs w:val="24"/>
        </w:rPr>
        <w:t>ε.</w:t>
      </w:r>
    </w:p>
    <w:p w14:paraId="09F87C6D" w14:textId="77777777" w:rsidR="0008105D" w:rsidRDefault="003C36B0">
      <w:pPr>
        <w:spacing w:after="0" w:line="600" w:lineRule="auto"/>
        <w:ind w:firstLine="720"/>
        <w:jc w:val="both"/>
        <w:rPr>
          <w:rFonts w:eastAsia="Times New Roman"/>
          <w:szCs w:val="24"/>
        </w:rPr>
      </w:pPr>
      <w:r>
        <w:rPr>
          <w:rFonts w:eastAsia="Times New Roman"/>
          <w:szCs w:val="24"/>
        </w:rPr>
        <w:t xml:space="preserve">Αν άκουσαν οι αγρότες τον </w:t>
      </w:r>
      <w:proofErr w:type="spellStart"/>
      <w:r>
        <w:rPr>
          <w:rFonts w:eastAsia="Times New Roman"/>
          <w:szCs w:val="24"/>
        </w:rPr>
        <w:t>προλαλήσαντα</w:t>
      </w:r>
      <w:proofErr w:type="spellEnd"/>
      <w:r>
        <w:rPr>
          <w:rFonts w:eastAsia="Times New Roman"/>
          <w:szCs w:val="24"/>
        </w:rPr>
        <w:t xml:space="preserve"> συνάδελφο, όπως τα λέει είναι σαν να μην υπάρχει και σαν να μην αντιμετωπίζουν κανένα πρόβλημα. </w:t>
      </w:r>
    </w:p>
    <w:p w14:paraId="09F87C6E" w14:textId="77777777" w:rsidR="0008105D" w:rsidRDefault="003C36B0">
      <w:pPr>
        <w:spacing w:after="0" w:line="600" w:lineRule="auto"/>
        <w:ind w:firstLine="720"/>
        <w:jc w:val="both"/>
        <w:rPr>
          <w:rFonts w:eastAsia="Times New Roman"/>
          <w:szCs w:val="24"/>
        </w:rPr>
      </w:pPr>
      <w:r>
        <w:rPr>
          <w:rFonts w:eastAsia="Times New Roman"/>
          <w:szCs w:val="24"/>
        </w:rPr>
        <w:t>Είναι σαν να μην υπάρχουν προβλήματα και ο αγροτικός τομέας να χαίρει και να περνάει πολύ καλά, χωρίς κανένα πρόβλημα</w:t>
      </w:r>
      <w:r>
        <w:rPr>
          <w:rFonts w:eastAsia="Times New Roman"/>
          <w:szCs w:val="24"/>
        </w:rPr>
        <w:t xml:space="preserve">, χωρίς να έχει τα προβλήματα από την πολιτική που ακολουθείτε, κύριε συνάδελφε, με το 24% ΦΠΑ -που είναι ένα γεγονός- στα </w:t>
      </w:r>
      <w:proofErr w:type="spellStart"/>
      <w:r>
        <w:rPr>
          <w:rFonts w:eastAsia="Times New Roman"/>
          <w:szCs w:val="24"/>
        </w:rPr>
        <w:t>αγροεφόδια</w:t>
      </w:r>
      <w:proofErr w:type="spellEnd"/>
      <w:r>
        <w:rPr>
          <w:rFonts w:eastAsia="Times New Roman"/>
          <w:szCs w:val="24"/>
        </w:rPr>
        <w:t>, στα λιπάσματα, στις ζωοτροφές, με τις αυξήσεις στις εισφορές, με τα προβλήματα που έχουν φέτος, για παράδειγμα, οι περισσ</w:t>
      </w:r>
      <w:r>
        <w:rPr>
          <w:rFonts w:eastAsia="Times New Roman"/>
          <w:szCs w:val="24"/>
        </w:rPr>
        <w:t xml:space="preserve">ότεροι ελαιοπαραγωγοί, οι οποίοι θα έχουν ελάχιστο ή ως και μηδενικό εισόδημα -αν το γνωρίζει ο Υπουργός, γιατί το έχουμε θέσει επανειλημμένως- από τη μη </w:t>
      </w:r>
      <w:proofErr w:type="spellStart"/>
      <w:r>
        <w:rPr>
          <w:rFonts w:eastAsia="Times New Roman"/>
          <w:szCs w:val="24"/>
        </w:rPr>
        <w:t>καρπόδεση</w:t>
      </w:r>
      <w:proofErr w:type="spellEnd"/>
      <w:r>
        <w:rPr>
          <w:rFonts w:eastAsia="Times New Roman"/>
          <w:szCs w:val="24"/>
        </w:rPr>
        <w:t xml:space="preserve">. </w:t>
      </w:r>
    </w:p>
    <w:p w14:paraId="09F87C6F" w14:textId="77777777" w:rsidR="0008105D" w:rsidRDefault="003C36B0">
      <w:pPr>
        <w:spacing w:after="0" w:line="600" w:lineRule="auto"/>
        <w:ind w:firstLine="720"/>
        <w:jc w:val="both"/>
        <w:rPr>
          <w:rFonts w:eastAsia="Times New Roman"/>
          <w:szCs w:val="24"/>
        </w:rPr>
      </w:pPr>
      <w:r>
        <w:rPr>
          <w:rFonts w:eastAsia="Times New Roman"/>
          <w:szCs w:val="24"/>
        </w:rPr>
        <w:t>Επίσης, ενώ υπήρξε ανθοφορία και ήταν η χρονιά φέτος για να παρ</w:t>
      </w:r>
      <w:r>
        <w:rPr>
          <w:rFonts w:eastAsia="Times New Roman"/>
          <w:szCs w:val="24"/>
        </w:rPr>
        <w:t>αγάγ</w:t>
      </w:r>
      <w:r>
        <w:rPr>
          <w:rFonts w:eastAsia="Times New Roman"/>
          <w:szCs w:val="24"/>
        </w:rPr>
        <w:t xml:space="preserve">ουμε λάδι, αυτό δεν </w:t>
      </w:r>
      <w:r>
        <w:rPr>
          <w:rFonts w:eastAsia="Times New Roman"/>
          <w:szCs w:val="24"/>
        </w:rPr>
        <w:t>έγινε</w:t>
      </w:r>
      <w:r>
        <w:rPr>
          <w:rFonts w:eastAsia="Times New Roman"/>
          <w:szCs w:val="24"/>
        </w:rPr>
        <w:t>,</w:t>
      </w:r>
      <w:r>
        <w:rPr>
          <w:rFonts w:eastAsia="Times New Roman"/>
          <w:szCs w:val="24"/>
        </w:rPr>
        <w:t xml:space="preserve"> λόγω των καιρικών συνθηκών. Όπως, επίσης και ο δάκος που χτύπησε σε μεγάλο βαθμό τον ελαιόκαρπο. Οι ζημιές, λοιπόν, στους ελαιοπαραγωγούς, όπως και σε άλλους παραγωγούς, είναι μεγάλες και αυτό δεν πρέπει να το αποκρύπτουμε και δεν πρέπει να ωραιοποι</w:t>
      </w:r>
      <w:r>
        <w:rPr>
          <w:rFonts w:eastAsia="Times New Roman"/>
          <w:szCs w:val="24"/>
        </w:rPr>
        <w:t>ούμε καταστάσεις. Βεβαίως το ψέμα έχει κοντά ποδάρια και αυτό ισχύει κατ</w:t>
      </w:r>
      <w:r>
        <w:rPr>
          <w:rFonts w:eastAsia="Times New Roman"/>
          <w:szCs w:val="24"/>
        </w:rPr>
        <w:t xml:space="preserve">’ </w:t>
      </w:r>
      <w:r>
        <w:rPr>
          <w:rFonts w:eastAsia="Times New Roman"/>
          <w:szCs w:val="24"/>
        </w:rPr>
        <w:t>εξοχήν για εσάς.</w:t>
      </w:r>
    </w:p>
    <w:p w14:paraId="09F87C70" w14:textId="77777777" w:rsidR="0008105D" w:rsidRDefault="003C36B0">
      <w:pPr>
        <w:spacing w:after="0" w:line="600" w:lineRule="auto"/>
        <w:ind w:firstLine="720"/>
        <w:jc w:val="both"/>
        <w:rPr>
          <w:rFonts w:eastAsia="Times New Roman"/>
          <w:szCs w:val="24"/>
        </w:rPr>
      </w:pPr>
      <w:r>
        <w:rPr>
          <w:rFonts w:eastAsia="Times New Roman"/>
          <w:szCs w:val="24"/>
        </w:rPr>
        <w:t xml:space="preserve">Συζητάμε, λοιπόν, αυτές τις μέρες -από χθες-, τον προϋπολογισμό της </w:t>
      </w:r>
      <w:r>
        <w:rPr>
          <w:rFonts w:eastAsia="Times New Roman"/>
          <w:szCs w:val="24"/>
        </w:rPr>
        <w:t>σ</w:t>
      </w:r>
      <w:r>
        <w:rPr>
          <w:rFonts w:eastAsia="Times New Roman"/>
          <w:szCs w:val="24"/>
        </w:rPr>
        <w:t>υγκυβέρνησης ΣΥΡΙΖΑ-ΑΝΕΛ, που αποκαλύπτει χωρίς κανένα άλλοθι</w:t>
      </w:r>
      <w:r>
        <w:rPr>
          <w:rFonts w:eastAsia="Times New Roman"/>
          <w:szCs w:val="24"/>
        </w:rPr>
        <w:t>,</w:t>
      </w:r>
      <w:r>
        <w:rPr>
          <w:rFonts w:eastAsia="Times New Roman"/>
          <w:szCs w:val="24"/>
        </w:rPr>
        <w:t xml:space="preserve"> τόσο τα αρνητικότατα αποτελέσματα</w:t>
      </w:r>
      <w:r>
        <w:rPr>
          <w:rFonts w:eastAsia="Times New Roman"/>
          <w:szCs w:val="24"/>
        </w:rPr>
        <w:t xml:space="preserve"> των εφαρμοζόμενων κυβερνητικών πολιτικών στην οικονομία και την κοινωνία όσο και την απουσία στόχευσης</w:t>
      </w:r>
      <w:r>
        <w:rPr>
          <w:rFonts w:eastAsia="Times New Roman"/>
          <w:szCs w:val="24"/>
        </w:rPr>
        <w:t>,</w:t>
      </w:r>
      <w:r>
        <w:rPr>
          <w:rFonts w:eastAsia="Times New Roman"/>
          <w:szCs w:val="24"/>
        </w:rPr>
        <w:t xml:space="preserve"> στρατηγικής και προοπτικής για το μέλλον.</w:t>
      </w:r>
    </w:p>
    <w:p w14:paraId="09F87C71"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της Πλειοψηφίας, δύο χρόνια μετά ούτε μία από τις μεγαλόστομες υποσχέσεις σας δεν έγιναν πρ</w:t>
      </w:r>
      <w:r>
        <w:rPr>
          <w:rFonts w:eastAsia="Times New Roman"/>
          <w:szCs w:val="24"/>
        </w:rPr>
        <w:t>άξη. Αφήνουμε το σκίσιμο και την κατάργηση των μνημονίων, καθώς φέρατε ακόμα βαρύτερα μνημόνια και μέτρα. Υποσχεθήκατε τη δέκατη τρίτη σύνταξη</w:t>
      </w:r>
      <w:r>
        <w:rPr>
          <w:rFonts w:eastAsia="Times New Roman"/>
          <w:szCs w:val="24"/>
        </w:rPr>
        <w:t>,</w:t>
      </w:r>
      <w:r>
        <w:rPr>
          <w:rFonts w:eastAsia="Times New Roman"/>
          <w:szCs w:val="24"/>
        </w:rPr>
        <w:t xml:space="preserve"> για να φέρετε νέες μειώσεις και κατάργηση του ΕΚΑΣ, υποσχεθήκατε κατώτατο μισθό 751 ευρώ και όχι μόνο τον μειώσα</w:t>
      </w:r>
      <w:r>
        <w:rPr>
          <w:rFonts w:eastAsia="Times New Roman"/>
          <w:szCs w:val="24"/>
        </w:rPr>
        <w:t>τε κι άλλο, αλλά κάνατε κανόνα την ευέλικτη και τη μαύρη εργασία. Όχι μόνο, λοιπόν, δεν κάνατε καλύτερη τη ζωή των Ελλήνων, αλλά προσθέσατε και νέα ασήκωτα βάρη στις πλάτες των πολιτών με το νέο σας επίτευγμα και με την περαιτέρω επιβάρυνση των νοικοκυριών</w:t>
      </w:r>
      <w:r>
        <w:rPr>
          <w:rFonts w:eastAsia="Times New Roman"/>
          <w:szCs w:val="24"/>
        </w:rPr>
        <w:t xml:space="preserve"> με 9 δισεκατομμύρια ευρώ μέτρα, με αυξήσεις φόρων και εισφορών και νέες περικοπές συντάξεων.</w:t>
      </w:r>
    </w:p>
    <w:p w14:paraId="09F87C72" w14:textId="77777777" w:rsidR="0008105D" w:rsidRDefault="003C36B0">
      <w:pPr>
        <w:spacing w:after="0" w:line="600" w:lineRule="auto"/>
        <w:ind w:firstLine="720"/>
        <w:jc w:val="both"/>
        <w:rPr>
          <w:rFonts w:eastAsia="Times New Roman"/>
          <w:szCs w:val="24"/>
        </w:rPr>
      </w:pPr>
      <w:r>
        <w:rPr>
          <w:rFonts w:eastAsia="Times New Roman"/>
          <w:szCs w:val="24"/>
        </w:rPr>
        <w:t xml:space="preserve">Ακούσαμε προηγουμένως και την αρμόδια Υπουργό, η οποία μας περιέγραψε την ανεργία με τέτοιους αριθμούς, που πραγματικά νομίζεις ότι δεν βρίσκεσαι στην Ελλάδα. Με </w:t>
      </w:r>
      <w:r>
        <w:rPr>
          <w:rFonts w:eastAsia="Times New Roman"/>
          <w:szCs w:val="24"/>
        </w:rPr>
        <w:t>τους τραγικούς, λοιπόν, χειρισμούς σας γυρίσατε τη χώρα πίσω</w:t>
      </w:r>
      <w:r>
        <w:rPr>
          <w:rFonts w:eastAsia="Times New Roman"/>
          <w:szCs w:val="24"/>
        </w:rPr>
        <w:t>,</w:t>
      </w:r>
      <w:r>
        <w:rPr>
          <w:rFonts w:eastAsia="Times New Roman"/>
          <w:szCs w:val="24"/>
        </w:rPr>
        <w:t xml:space="preserve"> σε μια συγκυρία που και έπρεπε και μπορούσαμε να είχαμε εκτιναχ</w:t>
      </w:r>
      <w:r>
        <w:rPr>
          <w:rFonts w:eastAsia="Times New Roman"/>
          <w:szCs w:val="24"/>
        </w:rPr>
        <w:t>θ</w:t>
      </w:r>
      <w:r>
        <w:rPr>
          <w:rFonts w:eastAsia="Times New Roman"/>
          <w:szCs w:val="24"/>
        </w:rPr>
        <w:t xml:space="preserve">εί προς τα μπροστά. Όχι μόνο εξανεμίσατε τα σημαντικά βήματα που είχαν γίνει μέχρι το 2014, χάρη στις βαριές, βεβαίως, θυσίες των </w:t>
      </w:r>
      <w:r>
        <w:rPr>
          <w:rFonts w:eastAsia="Times New Roman"/>
          <w:szCs w:val="24"/>
        </w:rPr>
        <w:t xml:space="preserve">Ελλήνων, αλλά φορτώσατε την πατρίδα με πρόσθετο κόστος που αγγίζει τα 100 δισεκατομμύρια. </w:t>
      </w:r>
    </w:p>
    <w:p w14:paraId="09F87C73" w14:textId="77777777" w:rsidR="0008105D" w:rsidRDefault="003C36B0">
      <w:pPr>
        <w:spacing w:after="0" w:line="600" w:lineRule="auto"/>
        <w:ind w:firstLine="720"/>
        <w:jc w:val="both"/>
        <w:rPr>
          <w:rFonts w:eastAsia="Times New Roman"/>
          <w:szCs w:val="24"/>
        </w:rPr>
      </w:pPr>
      <w:r>
        <w:rPr>
          <w:rFonts w:eastAsia="Times New Roman"/>
          <w:szCs w:val="24"/>
        </w:rPr>
        <w:t>Έρχεστε τώρα να μιλήσετε για τα βραχυπρόθεσμα μέτρα, για το χρέος, αναγκαία βεβαίως αυτά καθ’ αυτά, που όμως όχι μόνο δεν καλύπτουν καν τη ζημιά που εσείς προξενήσατ</w:t>
      </w:r>
      <w:r>
        <w:rPr>
          <w:rFonts w:eastAsia="Times New Roman"/>
          <w:szCs w:val="24"/>
        </w:rPr>
        <w:t xml:space="preserve">ε, αλλά και φέρνουν ως προϋπόθεση νέα επώδυνα μέτρα, με δημοσιονομικούς στόχους που θα παραμείνουν υψηλοί για αρκετά χρόνια μετά το 2018. Φαίνεται, όμως, πως αυτό δεν σας ενδιαφέρει, καθώς γνωρίζετε ότι δεν θα είστε εσείς τότε στο τιμόνι της χώρας. </w:t>
      </w:r>
      <w:r>
        <w:rPr>
          <w:rFonts w:eastAsia="Times New Roman"/>
          <w:szCs w:val="24"/>
        </w:rPr>
        <w:t>Π</w:t>
      </w:r>
      <w:r>
        <w:rPr>
          <w:rFonts w:eastAsia="Times New Roman"/>
          <w:szCs w:val="24"/>
        </w:rPr>
        <w:t>οιος ε</w:t>
      </w:r>
      <w:r>
        <w:rPr>
          <w:rFonts w:eastAsia="Times New Roman"/>
          <w:szCs w:val="24"/>
        </w:rPr>
        <w:t xml:space="preserve">ίναι αυτός, λοιπόν, που θα πληρώσει τη νύφη, σύμφωνα με τα στοιχεία του </w:t>
      </w:r>
      <w:r>
        <w:rPr>
          <w:rFonts w:eastAsia="Times New Roman"/>
          <w:szCs w:val="24"/>
        </w:rPr>
        <w:t>π</w:t>
      </w:r>
      <w:r>
        <w:rPr>
          <w:rFonts w:eastAsia="Times New Roman"/>
          <w:szCs w:val="24"/>
        </w:rPr>
        <w:t xml:space="preserve">ροϋπολογισμού που εσείς υπογράφετε; Είναι οι άνεργοι, οι μισθωτοί, οι συνταξιούχοι, οι επαγγελματίες, οι αγρότες, οι νέοι επιστήμονες που δεν έφυγαν ακόμα από την πατρίδα. </w:t>
      </w:r>
    </w:p>
    <w:p w14:paraId="09F87C74" w14:textId="77777777" w:rsidR="0008105D" w:rsidRDefault="003C36B0">
      <w:pPr>
        <w:spacing w:after="0" w:line="600" w:lineRule="auto"/>
        <w:ind w:firstLine="720"/>
        <w:jc w:val="both"/>
        <w:rPr>
          <w:rFonts w:eastAsia="Times New Roman"/>
          <w:szCs w:val="24"/>
        </w:rPr>
      </w:pPr>
      <w:r>
        <w:rPr>
          <w:rFonts w:eastAsia="Times New Roman"/>
          <w:szCs w:val="24"/>
        </w:rPr>
        <w:t>Τι προϋπολ</w:t>
      </w:r>
      <w:r>
        <w:rPr>
          <w:rFonts w:eastAsia="Times New Roman"/>
          <w:szCs w:val="24"/>
        </w:rPr>
        <w:t>ογίζετε; Προϋπολογίζετε 437 εκατομμύρια ευρώ στον ΦΠΑ, έναν φόρο που πλήττει άδικα τους πιο αδύναμους, 422 εκατομμύρια ευρώ από την αύξηση της φορολογίας στο πετρέλαιο, επιβαρύνετε ακόμα περισσότερο τη μετακίνηση των πολιτών, τις μεταφορές, τη θέρμανση των</w:t>
      </w:r>
      <w:r>
        <w:rPr>
          <w:rFonts w:eastAsia="Times New Roman"/>
          <w:szCs w:val="24"/>
        </w:rPr>
        <w:t xml:space="preserve"> νοικοκυριών αλλά και την παραγωγή. Δίνετε ακόμα ένα χτύπημα, λοιπόν, στους Έλληνες αγρότες, που μετά βίας επιβιώνουν οικονομικά μέσα σε έναν ανεμοστρόβιλο υψηλού κόστους παραγωγής, χαμηλών τιμών παραγωγών και συνεχών νέων επιβαρύνσεων, από ένα κράτος που</w:t>
      </w:r>
      <w:r>
        <w:rPr>
          <w:rFonts w:eastAsia="Times New Roman"/>
          <w:szCs w:val="24"/>
        </w:rPr>
        <w:t>,</w:t>
      </w:r>
      <w:r>
        <w:rPr>
          <w:rFonts w:eastAsia="Times New Roman"/>
          <w:szCs w:val="24"/>
        </w:rPr>
        <w:t xml:space="preserve"> αντί να τον βοηθά</w:t>
      </w:r>
      <w:r>
        <w:rPr>
          <w:rFonts w:eastAsia="Times New Roman"/>
          <w:szCs w:val="24"/>
        </w:rPr>
        <w:t>,</w:t>
      </w:r>
      <w:r>
        <w:rPr>
          <w:rFonts w:eastAsia="Times New Roman"/>
          <w:szCs w:val="24"/>
        </w:rPr>
        <w:t xml:space="preserve"> τον δυναστεύει. </w:t>
      </w:r>
    </w:p>
    <w:p w14:paraId="09F87C75" w14:textId="77777777" w:rsidR="0008105D" w:rsidRDefault="003C36B0">
      <w:pPr>
        <w:spacing w:after="0" w:line="600" w:lineRule="auto"/>
        <w:ind w:firstLine="720"/>
        <w:jc w:val="both"/>
        <w:rPr>
          <w:rFonts w:eastAsia="Times New Roman"/>
          <w:szCs w:val="24"/>
        </w:rPr>
      </w:pPr>
      <w:r>
        <w:rPr>
          <w:rFonts w:eastAsia="Times New Roman"/>
          <w:szCs w:val="24"/>
        </w:rPr>
        <w:t>Αυξάνετε τον φόρο στην μπ</w:t>
      </w:r>
      <w:r>
        <w:rPr>
          <w:rFonts w:eastAsia="Times New Roman"/>
          <w:szCs w:val="24"/>
        </w:rPr>
        <w:t>ί</w:t>
      </w:r>
      <w:r>
        <w:rPr>
          <w:rFonts w:eastAsia="Times New Roman"/>
          <w:szCs w:val="24"/>
        </w:rPr>
        <w:t>ρα και στο κρασί, σε δύο από τα ελάχιστα εγχώρια προϊόντα με εξαγωγική δυναμική τα χρόνια της κρίσης, επιβάλατε φόρο διαμονής στα ξενοδοχεία και καταργείτε τον μειωμένο ΦΠΑ στα νησιά, την ώρα π</w:t>
      </w:r>
      <w:r>
        <w:rPr>
          <w:rFonts w:eastAsia="Times New Roman"/>
          <w:szCs w:val="24"/>
        </w:rPr>
        <w:t>ου ο τουρισμός χρειάζεται ανάσες ανάπτυξης και τόνωσης της διεθνούς ανταγωνιστικότητας του προϊόντος μας. Νέοι φόροι, λοιπόν, ύψους 2,6 δισεκατομμυρίων ευρώ, δηλαδή άλλος ένας ΕΝΦΙΑ που πέφτει στις πλάτες των αδυνάμων. Έτσι αντιλαμβάνεστε εσείς την κοινωνι</w:t>
      </w:r>
      <w:r>
        <w:rPr>
          <w:rFonts w:eastAsia="Times New Roman"/>
          <w:szCs w:val="24"/>
        </w:rPr>
        <w:t>κή δικαιοσύνη.</w:t>
      </w:r>
    </w:p>
    <w:p w14:paraId="09F87C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Καταργήσατε το ΕΚΑΣ, μειώσατε περαιτέρω τις συντάξεις, επιδεινώσατε ακόμα περισσότερο την εσωτερική στάση πληρωμών, ό,τι κληθήκατε να διαχειριστείτε το κάνατε χειρότερο από ό,τι το παραλάβατε δύο χρόνια πριν, όπως τον τομέα της υγείας, με τη</w:t>
      </w:r>
      <w:r>
        <w:rPr>
          <w:rFonts w:eastAsia="Times New Roman" w:cs="Times New Roman"/>
          <w:szCs w:val="24"/>
        </w:rPr>
        <w:t>ν κατάσταση που επικρατεί στα νοσοκομεία της χώρας, στα κέντρα υγείας, στη δημόσια υγεία γενικότερα.</w:t>
      </w:r>
    </w:p>
    <w:p w14:paraId="09F87C7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και με αυτόν τον προϋπολογισμό αποδεικνύεστε εγκλωβισμένοι σε ένα</w:t>
      </w:r>
      <w:r>
        <w:rPr>
          <w:rFonts w:eastAsia="Times New Roman" w:cs="Times New Roman"/>
          <w:szCs w:val="24"/>
        </w:rPr>
        <w:t>ν</w:t>
      </w:r>
      <w:r>
        <w:rPr>
          <w:rFonts w:eastAsia="Times New Roman" w:cs="Times New Roman"/>
          <w:szCs w:val="24"/>
        </w:rPr>
        <w:t xml:space="preserve"> ιδεοληπτικό φαύλο κύκλο </w:t>
      </w:r>
      <w:proofErr w:type="spellStart"/>
      <w:r>
        <w:rPr>
          <w:rFonts w:eastAsia="Times New Roman" w:cs="Times New Roman"/>
          <w:szCs w:val="24"/>
        </w:rPr>
        <w:t>υπερφορολόγησης</w:t>
      </w:r>
      <w:proofErr w:type="spellEnd"/>
      <w:r>
        <w:rPr>
          <w:rFonts w:eastAsia="Times New Roman" w:cs="Times New Roman"/>
          <w:szCs w:val="24"/>
        </w:rPr>
        <w:t>. Δεν σας νοιά</w:t>
      </w:r>
      <w:r>
        <w:rPr>
          <w:rFonts w:eastAsia="Times New Roman" w:cs="Times New Roman"/>
          <w:szCs w:val="24"/>
        </w:rPr>
        <w:t xml:space="preserve">ζει καν που οι ληξιπρόθεσμες οφειλές ιδιωτών προς το </w:t>
      </w:r>
      <w:r>
        <w:rPr>
          <w:rFonts w:eastAsia="Times New Roman" w:cs="Times New Roman"/>
          <w:szCs w:val="24"/>
        </w:rPr>
        <w:t>δ</w:t>
      </w:r>
      <w:r>
        <w:rPr>
          <w:rFonts w:eastAsia="Times New Roman" w:cs="Times New Roman"/>
          <w:szCs w:val="24"/>
        </w:rPr>
        <w:t xml:space="preserve">ημόσιο, από τα 75 δισεκατομμύρια ευρώ, που ήταν το 2015, έφτασαν τα 91,5 δισεκατομμύρια τον Σεπτέμβρη του 2016. Δεν σας νοιάζει που το 2016 για πρώτη φορά οι επιχειρήσεις που έκλεισαν ήταν περισσότερες </w:t>
      </w:r>
      <w:r>
        <w:rPr>
          <w:rFonts w:eastAsia="Times New Roman" w:cs="Times New Roman"/>
          <w:szCs w:val="24"/>
        </w:rPr>
        <w:t>από αυτές που άνοιξαν, που για πρώτη φορά οι θέσεις ευέλικτης εργασίας –και όλοι ξέρουμε τι σημαίνει για τους εργαζόμενους αυτός ο όρος- είναι περισσότερες από τις θέσεις πλήρους απασχόλησης.</w:t>
      </w:r>
    </w:p>
    <w:p w14:paraId="09F87C7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περάσω στον τομέα της παιδείας. Περιμένουμε να δούμε αν ο νυν</w:t>
      </w:r>
      <w:r>
        <w:rPr>
          <w:rFonts w:eastAsia="Times New Roman" w:cs="Times New Roman"/>
          <w:szCs w:val="24"/>
        </w:rPr>
        <w:t xml:space="preserve"> Υπουργός Παιδείας, Έρευνας και Θρησκευμάτων θα συνεχίσει στα βήματα του προκατόχου του. Αν θα συνεχίσει την απαξίωση του έργου του δημόσιου σχολείου, θεωρώντας ότι η αριστεία είναι ρετσινιά, αν θα προσπαθήσει και αυτός να επιβάλλει λογικές ήσσονος προσπάθ</w:t>
      </w:r>
      <w:r>
        <w:rPr>
          <w:rFonts w:eastAsia="Times New Roman" w:cs="Times New Roman"/>
          <w:szCs w:val="24"/>
        </w:rPr>
        <w:t>ειας, καταδικάζοντας τα ταλαντούχα παιδιά στη μετριότητα και την παραίτηση.</w:t>
      </w:r>
    </w:p>
    <w:p w14:paraId="09F87C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Είδατε, λοιπόν, η μελέτη, η έρευνα του </w:t>
      </w:r>
      <w:r>
        <w:rPr>
          <w:rFonts w:eastAsia="Times New Roman" w:cs="Times New Roman"/>
          <w:szCs w:val="24"/>
          <w:lang w:val="en-US"/>
        </w:rPr>
        <w:t>PISA</w:t>
      </w:r>
      <w:r>
        <w:rPr>
          <w:rFonts w:eastAsia="Times New Roman" w:cs="Times New Roman"/>
          <w:szCs w:val="24"/>
        </w:rPr>
        <w:t xml:space="preserve">, που είναι ένα </w:t>
      </w:r>
      <w:r>
        <w:rPr>
          <w:rFonts w:eastAsia="Times New Roman" w:cs="Times New Roman"/>
          <w:szCs w:val="24"/>
        </w:rPr>
        <w:t xml:space="preserve">διεθνές </w:t>
      </w:r>
      <w:r>
        <w:rPr>
          <w:rFonts w:eastAsia="Times New Roman" w:cs="Times New Roman"/>
          <w:szCs w:val="24"/>
        </w:rPr>
        <w:t>σύστημα</w:t>
      </w:r>
      <w:r>
        <w:rPr>
          <w:rFonts w:eastAsia="Times New Roman" w:cs="Times New Roman"/>
          <w:szCs w:val="24"/>
        </w:rPr>
        <w:t xml:space="preserve"> αξιολόγησης</w:t>
      </w:r>
      <w:r>
        <w:rPr>
          <w:rFonts w:eastAsia="Times New Roman" w:cs="Times New Roman"/>
          <w:szCs w:val="24"/>
        </w:rPr>
        <w:t xml:space="preserve"> του ΟΟΣΑ και κάνει αυτές τις μελέτες κάθε τρία χρόνια, πού έχει κατατάξει τους Έλληνες  μαθητές. Είναι κρίμα, δεν το αξίζει η Ελλάδα. Γ</w:t>
      </w:r>
      <w:r>
        <w:rPr>
          <w:rFonts w:eastAsia="Times New Roman" w:cs="Times New Roman"/>
          <w:szCs w:val="24"/>
        </w:rPr>
        <w:t>ι</w:t>
      </w:r>
      <w:r>
        <w:rPr>
          <w:rFonts w:eastAsia="Times New Roman" w:cs="Times New Roman"/>
          <w:szCs w:val="24"/>
        </w:rPr>
        <w:t>’ αυτό πρέπει να κοιτάξουμε όλοι μαζί, πρέπει να μας προβληματίσει, και εσάς βεβαίως</w:t>
      </w:r>
      <w:r>
        <w:rPr>
          <w:rFonts w:eastAsia="Times New Roman" w:cs="Times New Roman"/>
          <w:szCs w:val="24"/>
        </w:rPr>
        <w:t>,</w:t>
      </w:r>
      <w:r>
        <w:rPr>
          <w:rFonts w:eastAsia="Times New Roman" w:cs="Times New Roman"/>
          <w:szCs w:val="24"/>
        </w:rPr>
        <w:t xml:space="preserve"> που κυβερνάτε</w:t>
      </w:r>
      <w:r>
        <w:rPr>
          <w:rFonts w:eastAsia="Times New Roman" w:cs="Times New Roman"/>
          <w:szCs w:val="24"/>
        </w:rPr>
        <w:t>,</w:t>
      </w:r>
      <w:r>
        <w:rPr>
          <w:rFonts w:eastAsia="Times New Roman" w:cs="Times New Roman"/>
          <w:szCs w:val="24"/>
        </w:rPr>
        <w:t xml:space="preserve"> αλλά και εμάς. Επε</w:t>
      </w:r>
      <w:r>
        <w:rPr>
          <w:rFonts w:eastAsia="Times New Roman" w:cs="Times New Roman"/>
          <w:szCs w:val="24"/>
        </w:rPr>
        <w:t xml:space="preserve">ιδή η υπόθεση της παιδείας είναι εθνική, πρέπει να δούμε με τη δέουσα σοβαρότητα, αν θα επιμείνει ο νυν Υπουργός Παιδείας στην επαναφορά λογικών του 1980 στα ελληνικά πανεπιστήμια, αν θα συνεχίσει να αδιαφορεί ουσιαστικά για την επαγγελματική παιδεία, για </w:t>
      </w:r>
      <w:r>
        <w:rPr>
          <w:rFonts w:eastAsia="Times New Roman" w:cs="Times New Roman"/>
          <w:szCs w:val="24"/>
        </w:rPr>
        <w:t>τη σύνδεση των επαγγελματικών σχολών με τις πραγματικές ανάγκες της αγοράς και τις αναπτυξιακές δυνατότητες των τοπικών κοινωνιών, αν θα αντιμετωπίσει τις επιτακτικές ανάγκες και τα προβλήματα, που γίνονται οξύτερα μέσα στην κρίση, όπως οι θέσεις στους παι</w:t>
      </w:r>
      <w:r>
        <w:rPr>
          <w:rFonts w:eastAsia="Times New Roman" w:cs="Times New Roman"/>
          <w:szCs w:val="24"/>
        </w:rPr>
        <w:t>δικούς σταθμούς και ο αποκλεισμός μεγάλου αριθμού μαθητών με ειδικές ανάγκες από την πρόσβαση στην εκπαίδευση.</w:t>
      </w:r>
    </w:p>
    <w:p w14:paraId="09F87C7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ο χρόνος σας.</w:t>
      </w:r>
    </w:p>
    <w:p w14:paraId="09F87C7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Θέλω μισό λεπτό να μου δώσετε, κύριε Πρόεδρε, όπως δώσατε στον </w:t>
      </w:r>
      <w:proofErr w:type="spellStart"/>
      <w:r>
        <w:rPr>
          <w:rFonts w:eastAsia="Times New Roman" w:cs="Times New Roman"/>
          <w:szCs w:val="24"/>
        </w:rPr>
        <w:t>προλαλή</w:t>
      </w:r>
      <w:r>
        <w:rPr>
          <w:rFonts w:eastAsia="Times New Roman" w:cs="Times New Roman"/>
          <w:szCs w:val="24"/>
        </w:rPr>
        <w:t>σαντα</w:t>
      </w:r>
      <w:proofErr w:type="spellEnd"/>
      <w:r>
        <w:rPr>
          <w:rFonts w:eastAsia="Times New Roman" w:cs="Times New Roman"/>
          <w:szCs w:val="24"/>
        </w:rPr>
        <w:t>.</w:t>
      </w:r>
    </w:p>
    <w:p w14:paraId="09F87C7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Ένα λεπτό σ</w:t>
      </w:r>
      <w:r>
        <w:rPr>
          <w:rFonts w:eastAsia="Times New Roman" w:cs="Times New Roman"/>
          <w:szCs w:val="24"/>
        </w:rPr>
        <w:t>ά</w:t>
      </w:r>
      <w:r>
        <w:rPr>
          <w:rFonts w:eastAsia="Times New Roman" w:cs="Times New Roman"/>
          <w:szCs w:val="24"/>
        </w:rPr>
        <w:t>ς έχω δώσει ήδη, για να είμαστε ακριβείς.</w:t>
      </w:r>
    </w:p>
    <w:p w14:paraId="09F87C7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Μισό λεπτό, κύριε Πρόεδρε, τελειώνω.</w:t>
      </w:r>
    </w:p>
    <w:p w14:paraId="09F87C7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συνεχίσει, λοιπόν, τη μικροπολιτική επίθεση στην Εκκλησία, που όλοι ξέρουμε πόσα πολλά και σημαντικά έχ</w:t>
      </w:r>
      <w:r>
        <w:rPr>
          <w:rFonts w:eastAsia="Times New Roman" w:cs="Times New Roman"/>
          <w:szCs w:val="24"/>
        </w:rPr>
        <w:t>ει προσφέρει στο έθνος μας και συνεχίζει να προσφέρει</w:t>
      </w:r>
      <w:r>
        <w:rPr>
          <w:rFonts w:eastAsia="Times New Roman" w:cs="Times New Roman"/>
          <w:szCs w:val="24"/>
        </w:rPr>
        <w:t>,</w:t>
      </w:r>
      <w:r>
        <w:rPr>
          <w:rFonts w:eastAsia="Times New Roman" w:cs="Times New Roman"/>
          <w:szCs w:val="24"/>
        </w:rPr>
        <w:t xml:space="preserve"> ιδιαίτερα αυτά τα χρόνια της κρίσης, αποκλειστικά και μόνο για να δημιουργήσει ψεύτικες διαχωριστικές γραμμές μεταξύ των Ελλήνων.</w:t>
      </w:r>
    </w:p>
    <w:p w14:paraId="09F87C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Εμείς στη Νέα Δημοκρατία, κύριοι συνάδελφοι, σταθερά πιστεύουμε ότι η κ</w:t>
      </w:r>
      <w:r>
        <w:rPr>
          <w:rFonts w:eastAsia="Times New Roman" w:cs="Times New Roman"/>
          <w:szCs w:val="24"/>
        </w:rPr>
        <w:t>ατεύθυνση που χρειάζεται η χώρα είναι προς τη σταθεροποίηση, την ανασυγκρότηση, την ανάπτυξη, την επούλωση των πληγών της κρίσης. Εμείς, σε αντίθεση με την κυβερνητική πλειοψηφία, που ολοένα και περισσότερο δείχνει να πορεύεται στο άγνωστο χωρίς πυξίδα, σω</w:t>
      </w:r>
      <w:r>
        <w:rPr>
          <w:rFonts w:eastAsia="Times New Roman" w:cs="Times New Roman"/>
          <w:szCs w:val="24"/>
        </w:rPr>
        <w:t>ρεύοντας ολοένα και περισσότερα βάρη στις πλάτες των Ελλήνων, έχουμε και συγκεκριμένη στόχευση, βούληση αλλά και τις πολιτικές που μπορούν να οδηγήσουν τη χώρα στην ανάπτυξη και στη δημιουργία παραγωγικών θέσεων εργασίας.</w:t>
      </w:r>
    </w:p>
    <w:p w14:paraId="09F87C8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w:t>
      </w:r>
      <w:r>
        <w:rPr>
          <w:rFonts w:eastAsia="Times New Roman" w:cs="Times New Roman"/>
          <w:szCs w:val="24"/>
        </w:rPr>
        <w:t>ετά την πυξίδα, η κλεψύδρα έχει σωθεί.</w:t>
      </w:r>
    </w:p>
    <w:p w14:paraId="09F87C8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Καταψηφίζουμε, λοιπόν, τον προϋπολογισμό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της ύφεσης, τονίζοντας με κάθε έμφαση την ανάγκη η χώρα να αλλάξει ρότα.</w:t>
      </w:r>
    </w:p>
    <w:p w14:paraId="09F87C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7C83"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09F87C8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09F87C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Ουρσουζίδης</w:t>
      </w:r>
      <w:proofErr w:type="spellEnd"/>
      <w:r>
        <w:rPr>
          <w:rFonts w:eastAsia="Times New Roman" w:cs="Times New Roman"/>
          <w:szCs w:val="24"/>
        </w:rPr>
        <w:t xml:space="preserve"> από τον ΣΥΡΙΖΑ.</w:t>
      </w:r>
    </w:p>
    <w:p w14:paraId="09F87C8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Ευχαριστώ πολύ, κύριε Πρόεδρε.</w:t>
      </w:r>
    </w:p>
    <w:p w14:paraId="09F87C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σήμερα ψηφίζουμε τον προϋπολογισμό για το 2</w:t>
      </w:r>
      <w:r>
        <w:rPr>
          <w:rFonts w:eastAsia="Times New Roman" w:cs="Times New Roman"/>
          <w:szCs w:val="24"/>
        </w:rPr>
        <w:t>017. Είναι ο δεύτερος προϋπολογισμός που καταρτίζεται από την Κυβέρνηση του ΣΥΡΙΖΑ και των ΑΝΕΛ, μιας συνεργασίας με έναν και μοναδικό στόχο: τον απόλυτο σεβασμό του μόχθου των Ελλήνων πολιτών που μας εμπιστεύθηκε τη διακυβέρνηση της χώρας επειδή αγανάκτησ</w:t>
      </w:r>
      <w:r>
        <w:rPr>
          <w:rFonts w:eastAsia="Times New Roman" w:cs="Times New Roman"/>
          <w:szCs w:val="24"/>
        </w:rPr>
        <w:t>ε, επειδή αηδίασε με τη συμπεριφορά των προηγούμενων κυβερνήσεων. Αλήθεια πρώτη.</w:t>
      </w:r>
    </w:p>
    <w:p w14:paraId="09F87C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Κλείνουμε δύο χρόνια με την ευθύνη που μας ανέθεσε ο ελληνικός λαός να διοικήσουμε με εντιμότητα και σύνεση. Δύο χρόνια χωρίς υποψία, χωρίς ίχνος οικονομικού σκανδάλου για πρώ</w:t>
      </w:r>
      <w:r>
        <w:rPr>
          <w:rFonts w:eastAsia="Times New Roman" w:cs="Times New Roman"/>
          <w:szCs w:val="24"/>
        </w:rPr>
        <w:t>τη φορά στη σύγχρονη ιστορία του τόπου. Αυτή είναι η αλήθεια και το γνωρίζει ο λαός μας. Αλήθεια δεύτερη.</w:t>
      </w:r>
    </w:p>
    <w:p w14:paraId="09F87C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Σαν φυσιολογική εξέλιξη της αλόγιστης συμπεριφοράς των πολιτικών που εφαρμόστηκαν τις προηγούμενες δεκαετίες, από το 1974 μέχρι το 2010, ήρθε η απόλυτ</w:t>
      </w:r>
      <w:r>
        <w:rPr>
          <w:rFonts w:eastAsia="Times New Roman" w:cs="Times New Roman"/>
          <w:szCs w:val="24"/>
        </w:rPr>
        <w:t>η καταστροφή.</w:t>
      </w:r>
    </w:p>
    <w:p w14:paraId="09F87C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καθεστώς τεχνητής ευμάρειας</w:t>
      </w:r>
      <w:r>
        <w:rPr>
          <w:rFonts w:eastAsia="Times New Roman" w:cs="Times New Roman"/>
          <w:szCs w:val="24"/>
        </w:rPr>
        <w:t>,</w:t>
      </w:r>
      <w:r>
        <w:rPr>
          <w:rFonts w:eastAsia="Times New Roman" w:cs="Times New Roman"/>
          <w:szCs w:val="24"/>
        </w:rPr>
        <w:t xml:space="preserve"> της εξαπάτησης του ελληνικού λαού από τους ντόπιους και ξένους οικονομικούς εξουσιαστές είχε ημερομηνία λήξης. Τα ψέματα ξαφνικά τελείωσαν, τα δανεικά κόπηκαν όπως και οι παροχές για εξαγορά συνειδήσεων. </w:t>
      </w:r>
    </w:p>
    <w:p w14:paraId="09F87C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παπ</w:t>
      </w:r>
      <w:r>
        <w:rPr>
          <w:rFonts w:eastAsia="Times New Roman" w:cs="Times New Roman"/>
          <w:szCs w:val="24"/>
        </w:rPr>
        <w:t>πούς ο Σάββας, πρόσφυγας από την Τραπεζούντα έλεγε: «Το χρέος μπαίνει από μια χαραμάδα στο σπίτι. Μετά άνοιξε πόρτες και παραθύρια. Δεν βγαίνει πια</w:t>
      </w:r>
      <w:r>
        <w:rPr>
          <w:rFonts w:eastAsia="Times New Roman" w:cs="Times New Roman"/>
          <w:szCs w:val="24"/>
        </w:rPr>
        <w:t>.</w:t>
      </w:r>
      <w:r>
        <w:rPr>
          <w:rFonts w:eastAsia="Times New Roman" w:cs="Times New Roman"/>
          <w:szCs w:val="24"/>
        </w:rPr>
        <w:t>». Αυτή την απλή πρόταση με την τεράστια σημασία δεν τη διδάχθηκαν ποτέ οι περισπούδαστοι βερμπαλιστές του π</w:t>
      </w:r>
      <w:r>
        <w:rPr>
          <w:rFonts w:eastAsia="Times New Roman" w:cs="Times New Roman"/>
          <w:szCs w:val="24"/>
        </w:rPr>
        <w:t>ολιτικού συστήματος. Αλλά</w:t>
      </w:r>
      <w:r>
        <w:rPr>
          <w:rFonts w:eastAsia="Times New Roman" w:cs="Times New Roman"/>
          <w:szCs w:val="24"/>
        </w:rPr>
        <w:t>,</w:t>
      </w:r>
      <w:r>
        <w:rPr>
          <w:rFonts w:eastAsia="Times New Roman" w:cs="Times New Roman"/>
          <w:szCs w:val="24"/>
        </w:rPr>
        <w:t xml:space="preserve"> αλίμονο, ούτε και στα παιδικά τους χρόνια την άκουσαν ποτέ. </w:t>
      </w:r>
      <w:r>
        <w:rPr>
          <w:rFonts w:eastAsia="Times New Roman" w:cs="Times New Roman"/>
          <w:szCs w:val="24"/>
        </w:rPr>
        <w:t>Π</w:t>
      </w:r>
      <w:r>
        <w:rPr>
          <w:rFonts w:eastAsia="Times New Roman" w:cs="Times New Roman"/>
          <w:szCs w:val="24"/>
        </w:rPr>
        <w:t xml:space="preserve">ώς να την ακούσουν,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να την εμπεδώσουν. Οι δανειστές από τη μεριά τους δεν είχαν λόγο να ανησυχούν, αφού </w:t>
      </w:r>
      <w:r>
        <w:rPr>
          <w:rFonts w:eastAsia="Times New Roman" w:cs="Times New Roman"/>
          <w:szCs w:val="24"/>
        </w:rPr>
        <w:t>«Τ</w:t>
      </w:r>
      <w:r>
        <w:rPr>
          <w:rFonts w:eastAsia="Times New Roman" w:cs="Times New Roman"/>
          <w:szCs w:val="24"/>
        </w:rPr>
        <w:t>ο δίκ</w:t>
      </w:r>
      <w:r>
        <w:rPr>
          <w:rFonts w:eastAsia="Times New Roman" w:cs="Times New Roman"/>
          <w:szCs w:val="24"/>
        </w:rPr>
        <w:t>α</w:t>
      </w:r>
      <w:r>
        <w:rPr>
          <w:rFonts w:eastAsia="Times New Roman" w:cs="Times New Roman"/>
          <w:szCs w:val="24"/>
        </w:rPr>
        <w:t>ιο της πυγμής</w:t>
      </w:r>
      <w:r>
        <w:rPr>
          <w:rFonts w:eastAsia="Times New Roman" w:cs="Times New Roman"/>
          <w:szCs w:val="24"/>
        </w:rPr>
        <w:t>»</w:t>
      </w:r>
      <w:r>
        <w:rPr>
          <w:rFonts w:eastAsia="Times New Roman" w:cs="Times New Roman"/>
          <w:szCs w:val="24"/>
        </w:rPr>
        <w:t xml:space="preserve"> του αείμνηστου Παπανούτσου το είχαν καλά σπουδάσει. </w:t>
      </w:r>
    </w:p>
    <w:p w14:paraId="09F87C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Έλεγε επίσης ο παππούς: «Αν θέλεις να πάρεις την περιουσία του άλλου</w:t>
      </w:r>
      <w:r>
        <w:rPr>
          <w:rFonts w:eastAsia="Times New Roman" w:cs="Times New Roman"/>
          <w:szCs w:val="24"/>
        </w:rPr>
        <w:t>,</w:t>
      </w:r>
      <w:r>
        <w:rPr>
          <w:rFonts w:eastAsia="Times New Roman" w:cs="Times New Roman"/>
          <w:szCs w:val="24"/>
        </w:rPr>
        <w:t xml:space="preserve"> δάνειζέ τον και ξανά δάνειζέ τον. Κάποια στιγμή θα του πάρεις τα πάντα</w:t>
      </w:r>
      <w:r>
        <w:rPr>
          <w:rFonts w:eastAsia="Times New Roman" w:cs="Times New Roman"/>
          <w:szCs w:val="24"/>
        </w:rPr>
        <w:t>.</w:t>
      </w:r>
      <w:r>
        <w:rPr>
          <w:rFonts w:eastAsia="Times New Roman" w:cs="Times New Roman"/>
          <w:szCs w:val="24"/>
        </w:rPr>
        <w:t>». Κάπως έτσι φτάσαμε στα χρόνια της μεγάλης κρίσης που μαστί</w:t>
      </w:r>
      <w:r>
        <w:rPr>
          <w:rFonts w:eastAsia="Times New Roman" w:cs="Times New Roman"/>
          <w:szCs w:val="24"/>
        </w:rPr>
        <w:t>ζει τη χώρα και</w:t>
      </w:r>
      <w:r>
        <w:rPr>
          <w:rFonts w:eastAsia="Times New Roman" w:cs="Times New Roman"/>
          <w:szCs w:val="24"/>
        </w:rPr>
        <w:t>,</w:t>
      </w:r>
      <w:r>
        <w:rPr>
          <w:rFonts w:eastAsia="Times New Roman" w:cs="Times New Roman"/>
          <w:szCs w:val="24"/>
        </w:rPr>
        <w:t xml:space="preserve"> μέσα σε ένα απολύτως σαθρό και άθλιο οικονομικό περιβάλλον</w:t>
      </w:r>
      <w:r>
        <w:rPr>
          <w:rFonts w:eastAsia="Times New Roman" w:cs="Times New Roman"/>
          <w:szCs w:val="24"/>
        </w:rPr>
        <w:t>,</w:t>
      </w:r>
      <w:r>
        <w:rPr>
          <w:rFonts w:eastAsia="Times New Roman" w:cs="Times New Roman"/>
          <w:szCs w:val="24"/>
        </w:rPr>
        <w:t xml:space="preserve"> κληθήκαμε να δώσουμε τη μάχη της ανόρθωσης, της ανάκαμψης της χώρας. </w:t>
      </w:r>
    </w:p>
    <w:p w14:paraId="09F87C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παρατεινόμενη</w:t>
      </w:r>
      <w:proofErr w:type="spellEnd"/>
      <w:r>
        <w:rPr>
          <w:rFonts w:eastAsia="Times New Roman" w:cs="Times New Roman"/>
          <w:szCs w:val="24"/>
        </w:rPr>
        <w:t xml:space="preserve"> για μεγάλο χρονικό διάστημα οικονομική κρίση οδήγησε τους πολίτες σε απόγνωση και την οικονομ</w:t>
      </w:r>
      <w:r>
        <w:rPr>
          <w:rFonts w:eastAsia="Times New Roman" w:cs="Times New Roman"/>
          <w:szCs w:val="24"/>
        </w:rPr>
        <w:t>ία σε ασφυξία. Σε αυτή ακριβώς τη συγκυρία κληθήκαμε να ανταποκριθούμε, να δώσουμε την ευκαιρία στους ανθρώπους της αγοράς να δραστηριοποιηθούν ξανά, να επανακάμψουν. Δώσαμε αυτή την ευκαιρία με τον νόμο των εκατό δόσεων. Θυμίζω ότι αυτός ο νόμος είχε χαρα</w:t>
      </w:r>
      <w:r>
        <w:rPr>
          <w:rFonts w:eastAsia="Times New Roman" w:cs="Times New Roman"/>
          <w:szCs w:val="24"/>
        </w:rPr>
        <w:t>κτηριστεί ως μονομερής ενέργεια. Ισχύει ακόμα, βεβαίως, για όσους αντέχουν. Να πετύχουμε τη ρύθμιση του χρέους</w:t>
      </w:r>
      <w:r>
        <w:rPr>
          <w:rFonts w:eastAsia="Times New Roman" w:cs="Times New Roman"/>
          <w:szCs w:val="24"/>
        </w:rPr>
        <w:t>,</w:t>
      </w:r>
      <w:r>
        <w:rPr>
          <w:rFonts w:eastAsia="Times New Roman" w:cs="Times New Roman"/>
          <w:szCs w:val="24"/>
        </w:rPr>
        <w:t xml:space="preserve"> ώστε να αποκτήσουμε πρόσβαση στις αγορές του χρήματος. Αυτός ήταν ο στόχος και αναγκαστήκαμε να ψηφίσουμε μέτρα που δεν τα πιστεύαμε, που είχαν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εισπρακτικό χαρακτήρα. </w:t>
      </w:r>
    </w:p>
    <w:p w14:paraId="09F87C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Φαίνεται πως οι θυσίες του ελληνικού λαού και η κραυγή του «όχι» των λαών της Ευρώπης επιτέλους βρήκαν ευήκοα </w:t>
      </w:r>
      <w:proofErr w:type="spellStart"/>
      <w:r>
        <w:rPr>
          <w:rFonts w:eastAsia="Times New Roman" w:cs="Times New Roman"/>
          <w:szCs w:val="24"/>
        </w:rPr>
        <w:t>ώτα</w:t>
      </w:r>
      <w:proofErr w:type="spellEnd"/>
      <w:r>
        <w:rPr>
          <w:rFonts w:eastAsia="Times New Roman" w:cs="Times New Roman"/>
          <w:szCs w:val="24"/>
        </w:rPr>
        <w:t xml:space="preserve">. Στην πρόσφατη σύσκεψη του </w:t>
      </w:r>
      <w:proofErr w:type="spellStart"/>
      <w:r>
        <w:rPr>
          <w:rFonts w:eastAsia="Times New Roman" w:cs="Times New Roman"/>
          <w:szCs w:val="24"/>
          <w:lang w:val="en-US"/>
        </w:rPr>
        <w:t>Eurogroup</w:t>
      </w:r>
      <w:proofErr w:type="spellEnd"/>
      <w:r>
        <w:rPr>
          <w:rFonts w:eastAsia="Times New Roman" w:cs="Times New Roman"/>
          <w:szCs w:val="24"/>
        </w:rPr>
        <w:t xml:space="preserve"> φάνηκε μια αχτίδα φωτός. Το χρέος κρίθηκε -όπως πράγματι είναι- μη βιώ</w:t>
      </w:r>
      <w:r>
        <w:rPr>
          <w:rFonts w:eastAsia="Times New Roman" w:cs="Times New Roman"/>
          <w:szCs w:val="24"/>
        </w:rPr>
        <w:t>σιμο και έπρεπε να ρυθμιστεί</w:t>
      </w:r>
      <w:r>
        <w:rPr>
          <w:rFonts w:eastAsia="Times New Roman" w:cs="Times New Roman"/>
          <w:szCs w:val="24"/>
        </w:rPr>
        <w:t>,</w:t>
      </w:r>
      <w:r>
        <w:rPr>
          <w:rFonts w:eastAsia="Times New Roman" w:cs="Times New Roman"/>
          <w:szCs w:val="24"/>
        </w:rPr>
        <w:t xml:space="preserve"> ώστε να υπάρξει ελπίδα και για τους υπόλοιπους λαούς της Ευρώπης. Είμαι ιδιαίτερα υπερήφανος που ο ελληνικός λαός ήταν μπροστάρης στη διεκδίκηση αυτού του αυτονόητου αιτήματος. </w:t>
      </w:r>
    </w:p>
    <w:p w14:paraId="09F87C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στόχος, όπως αποτυπώνεται από την εισηγητική έ</w:t>
      </w:r>
      <w:r>
        <w:rPr>
          <w:rFonts w:eastAsia="Times New Roman" w:cs="Times New Roman"/>
          <w:szCs w:val="24"/>
        </w:rPr>
        <w:t>κθεση του προϋπολογισμού, είναι πρώτον, η διατήρηση της δημοσιονομικής ισορροπίας, ώστε να ολοκληρωθεί η ανάκτηση της αξιοπιστίας της χώρας και να καταστεί δυνατή η έξοδος από το πρόγραμμα δημοσιονομικής προσαρμογής. Δεύτερον, ο δίκαιος επιμερισμός του κόσ</w:t>
      </w:r>
      <w:r>
        <w:rPr>
          <w:rFonts w:eastAsia="Times New Roman" w:cs="Times New Roman"/>
          <w:szCs w:val="24"/>
        </w:rPr>
        <w:t xml:space="preserve">τους προσαρμογής μεταξύ των πολιτών και η δίκαιη κατανομή του οφέλους από τη δρομολογούμενη ανάκαμψη. </w:t>
      </w:r>
    </w:p>
    <w:p w14:paraId="09F87C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 εξασφαλίζει στους ανθρώπους που πραγματικά αδυνατούν να ανταποκριθούν στις βασικές απαιτήσεις της ζωής ένα κονδύλι ύψους 760 εκατομμυρίων ευρώ, π</w:t>
      </w:r>
      <w:r>
        <w:rPr>
          <w:rFonts w:eastAsia="Times New Roman" w:cs="Times New Roman"/>
          <w:szCs w:val="24"/>
        </w:rPr>
        <w:t>ου αφορά διακόσιες πενήντα χιλιάδες νοικοκυριά που διαβιούν σε συνθήκες φτώχειας. Ένα κονδύλι επιπλέον 300 εκατομμυρίων ευρώ για τον τομέα της υγείας, της παιδείας και της κοινωνικής προστασίας και ένα άλλο κονδύλι 100 εκατομμυρίων ευρώ που ψηφίσαμε με τον</w:t>
      </w:r>
      <w:r>
        <w:rPr>
          <w:rFonts w:eastAsia="Times New Roman" w:cs="Times New Roman"/>
          <w:szCs w:val="24"/>
        </w:rPr>
        <w:t xml:space="preserve"> νόμο για την προστασία της πρώτης κατοικίας και που αφορά στους ανθρώπους που πράγματι αστόχησαν και δεν μπορούν να ανταποκριθούν στις απαιτήσεις της ζωής, αλλά όχι σε όλους. Σε αυτούς που πραγματικά το οφείλουμε είναι οι άνθρωποι που πραγματικά αστόχησαν</w:t>
      </w:r>
      <w:r>
        <w:rPr>
          <w:rFonts w:eastAsia="Times New Roman" w:cs="Times New Roman"/>
          <w:szCs w:val="24"/>
        </w:rPr>
        <w:t xml:space="preserve"> στα χρόνια της κρίσης. </w:t>
      </w:r>
    </w:p>
    <w:p w14:paraId="09F87C9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συνταξιοδοτικό είναι ένα τεράστιο ζήτημα</w:t>
      </w:r>
      <w:r>
        <w:rPr>
          <w:rFonts w:eastAsia="Times New Roman" w:cs="Times New Roman"/>
          <w:szCs w:val="24"/>
        </w:rPr>
        <w:t>,</w:t>
      </w:r>
      <w:r>
        <w:rPr>
          <w:rFonts w:eastAsia="Times New Roman" w:cs="Times New Roman"/>
          <w:szCs w:val="24"/>
        </w:rPr>
        <w:t xml:space="preserve"> για το οποίο επίσης κληθήκαμε να ψηφίσουμε έναν νόμο, ο οποίος επιβλήθηκε από τα πράγματα λόγω της αλόγιστης χρήσης κονδυλίων που έτρεφαν αυτό το σαθρό ασφαλιστικό σύστημα από την εποχή </w:t>
      </w:r>
      <w:r>
        <w:rPr>
          <w:rFonts w:eastAsia="Times New Roman" w:cs="Times New Roman"/>
          <w:szCs w:val="24"/>
        </w:rPr>
        <w:t xml:space="preserve">ακόμα του </w:t>
      </w:r>
      <w:proofErr w:type="spellStart"/>
      <w:r>
        <w:rPr>
          <w:rFonts w:eastAsia="Times New Roman" w:cs="Times New Roman"/>
          <w:szCs w:val="24"/>
        </w:rPr>
        <w:t>Σπράου</w:t>
      </w:r>
      <w:proofErr w:type="spellEnd"/>
      <w:r>
        <w:rPr>
          <w:rFonts w:eastAsia="Times New Roman" w:cs="Times New Roman"/>
          <w:szCs w:val="24"/>
        </w:rPr>
        <w:t>. Είναι γνωστά τα αποτελέσματα αυτής της συμπεριφοράς</w:t>
      </w:r>
      <w:r>
        <w:rPr>
          <w:rFonts w:eastAsia="Times New Roman" w:cs="Times New Roman"/>
          <w:szCs w:val="24"/>
        </w:rPr>
        <w:t>,</w:t>
      </w:r>
      <w:r>
        <w:rPr>
          <w:rFonts w:eastAsia="Times New Roman" w:cs="Times New Roman"/>
          <w:szCs w:val="24"/>
        </w:rPr>
        <w:t xml:space="preserve"> που υπερχρεώσανε τις επόμενες γενιές και καταστήσανε το ασφαλιστικό μη βιώσιμο. </w:t>
      </w:r>
    </w:p>
    <w:p w14:paraId="09F87C9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Κόψαμε –και καλά κάναμε- τις πολλαπλές συντάξεις των 7.000-8.000  ευρώ, τις μειώσαμε στ</w:t>
      </w:r>
      <w:r>
        <w:rPr>
          <w:rFonts w:eastAsia="Times New Roman" w:cs="Times New Roman"/>
          <w:szCs w:val="24"/>
        </w:rPr>
        <w:t>ις</w:t>
      </w:r>
      <w:r>
        <w:rPr>
          <w:rFonts w:eastAsia="Times New Roman" w:cs="Times New Roman"/>
          <w:szCs w:val="24"/>
        </w:rPr>
        <w:t xml:space="preserve"> 3.000 ευρώ -αυτό είναι το πλαφόν από το 2017- και τις υψηλές μονές συντάξεις στ</w:t>
      </w:r>
      <w:r>
        <w:rPr>
          <w:rFonts w:eastAsia="Times New Roman" w:cs="Times New Roman"/>
          <w:szCs w:val="24"/>
        </w:rPr>
        <w:t>ις</w:t>
      </w:r>
      <w:r>
        <w:rPr>
          <w:rFonts w:eastAsia="Times New Roman" w:cs="Times New Roman"/>
          <w:szCs w:val="24"/>
        </w:rPr>
        <w:t xml:space="preserve"> 2.000 ευρώ. Έπρεπε επιτέλους να απαλλαγούμε από την απαράδεκτη, επικίνδυνη και λαϊκίστικη συμπεριφορά όλων των προηγούμενων κυβερνήσεων, που με τις πολιτικές τους </w:t>
      </w:r>
      <w:proofErr w:type="spellStart"/>
      <w:r>
        <w:rPr>
          <w:rFonts w:eastAsia="Times New Roman" w:cs="Times New Roman"/>
          <w:szCs w:val="24"/>
        </w:rPr>
        <w:t>αποδόμησαν</w:t>
      </w:r>
      <w:proofErr w:type="spellEnd"/>
      <w:r>
        <w:rPr>
          <w:rFonts w:eastAsia="Times New Roman" w:cs="Times New Roman"/>
          <w:szCs w:val="24"/>
        </w:rPr>
        <w:t xml:space="preserve"> την κοινωνική ασφάλιση αναδιανέμοντας το μελλοντικό εισόδημα των επόμενων γενιών. Το ίδιο ισχύει για τα επιδόματα και τις δαπάνες των Υπουργείων</w:t>
      </w:r>
      <w:r>
        <w:rPr>
          <w:rFonts w:eastAsia="Times New Roman" w:cs="Times New Roman"/>
          <w:szCs w:val="24"/>
        </w:rPr>
        <w:t>,</w:t>
      </w:r>
      <w:r>
        <w:rPr>
          <w:rFonts w:eastAsia="Times New Roman" w:cs="Times New Roman"/>
          <w:szCs w:val="24"/>
        </w:rPr>
        <w:t xml:space="preserve"> που υπάρχει περιθώριο σημαντικής περικοπής δαπανών. </w:t>
      </w:r>
    </w:p>
    <w:p w14:paraId="09F87C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Δύο λόγια για το αγροτικό. Όσον αφορά τη φορολογία των α</w:t>
      </w:r>
      <w:r>
        <w:rPr>
          <w:rFonts w:eastAsia="Times New Roman" w:cs="Times New Roman"/>
          <w:szCs w:val="24"/>
        </w:rPr>
        <w:t xml:space="preserve">γροτών, θεσπίσαμε τον όρο «κατά κύριο επάγγελμα αγρότης» και τον </w:t>
      </w:r>
      <w:proofErr w:type="spellStart"/>
      <w:r>
        <w:rPr>
          <w:rFonts w:eastAsia="Times New Roman" w:cs="Times New Roman"/>
          <w:szCs w:val="24"/>
        </w:rPr>
        <w:t>αυστηροποιήσαμε</w:t>
      </w:r>
      <w:proofErr w:type="spellEnd"/>
      <w:r>
        <w:rPr>
          <w:rFonts w:eastAsia="Times New Roman" w:cs="Times New Roman"/>
          <w:szCs w:val="24"/>
        </w:rPr>
        <w:t>, ώστε να απολαμβάνουν τα προνόμια αυτοί που πραγματικά είναι αγρότες. Ο υπολογισμός του κόστους παραγωγής των ημερομισθίων των μελών της αγροτικής οικογένειας με κάποιον τρόπο</w:t>
      </w:r>
      <w:r>
        <w:rPr>
          <w:rFonts w:eastAsia="Times New Roman" w:cs="Times New Roman"/>
          <w:szCs w:val="24"/>
        </w:rPr>
        <w:t xml:space="preserve"> διευθετήθηκε. Φυσικά οι εποχικοί εργάτες ήταν ένα πρόβλημα το οποίο δεν μπορούσαμε να αντιμετωπίσουμε. Ίσως κάναμε και σφάλματα. Άμεσα, όμως, θα διευθετηθεί, γιατί σε πολλές περιοχές η δαπάνη αυτή δεν συμπεριλαμβάνεται ακόμα στα έξοδα των αγροτών. </w:t>
      </w:r>
    </w:p>
    <w:p w14:paraId="09F87C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τραπ</w:t>
      </w:r>
      <w:r>
        <w:rPr>
          <w:rFonts w:eastAsia="Times New Roman" w:cs="Times New Roman"/>
          <w:szCs w:val="24"/>
        </w:rPr>
        <w:t xml:space="preserve">εζική </w:t>
      </w:r>
      <w:r>
        <w:rPr>
          <w:rFonts w:eastAsia="Times New Roman" w:cs="Times New Roman"/>
          <w:szCs w:val="24"/>
        </w:rPr>
        <w:t>«Κ</w:t>
      </w:r>
      <w:r>
        <w:rPr>
          <w:rFonts w:eastAsia="Times New Roman" w:cs="Times New Roman"/>
          <w:szCs w:val="24"/>
        </w:rPr>
        <w:t xml:space="preserve">άρτα του </w:t>
      </w:r>
      <w:r>
        <w:rPr>
          <w:rFonts w:eastAsia="Times New Roman" w:cs="Times New Roman"/>
          <w:szCs w:val="24"/>
        </w:rPr>
        <w:t>Α</w:t>
      </w:r>
      <w:r>
        <w:rPr>
          <w:rFonts w:eastAsia="Times New Roman" w:cs="Times New Roman"/>
          <w:szCs w:val="24"/>
        </w:rPr>
        <w:t>γρότη</w:t>
      </w:r>
      <w:r>
        <w:rPr>
          <w:rFonts w:eastAsia="Times New Roman" w:cs="Times New Roman"/>
          <w:szCs w:val="24"/>
        </w:rPr>
        <w:t>»</w:t>
      </w:r>
      <w:r>
        <w:rPr>
          <w:rFonts w:eastAsia="Times New Roman" w:cs="Times New Roman"/>
          <w:szCs w:val="24"/>
        </w:rPr>
        <w:t xml:space="preserve"> είναι πλέον γεγονός και αφορά τις δαπάνες στο διάστημα της παραγωγικής διαδικασίας. </w:t>
      </w:r>
    </w:p>
    <w:p w14:paraId="09F87C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Τέλος, το αφορολόγητο όριο για τους κατά κύριο επάγγελμα αγρότες είναι κάτι που για πρώτη φορά θεσπίζεται στη χώρα μας. </w:t>
      </w:r>
    </w:p>
    <w:p w14:paraId="09F87C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Πρέπει να προσέξουμε τις ασφαλιστικές εισφορές. Πράγματι αυτή η υπερβολική αύξηση από τη μία κατάσταση στην άλλη θέλει μια πιο ομαλή μετάβαση. Θεωρώ ότι θα πρέπει </w:t>
      </w:r>
      <w:r>
        <w:rPr>
          <w:rFonts w:eastAsia="Times New Roman" w:cs="Times New Roman"/>
          <w:szCs w:val="24"/>
        </w:rPr>
        <w:t xml:space="preserve">το </w:t>
      </w:r>
      <w:r>
        <w:rPr>
          <w:rFonts w:eastAsia="Times New Roman" w:cs="Times New Roman"/>
          <w:szCs w:val="24"/>
        </w:rPr>
        <w:t>αφορολόγητο να ισχύει και στον προσδιορισμό του φορολογητέου εισοδήματος. Να προκύψουν αυξ</w:t>
      </w:r>
      <w:r>
        <w:rPr>
          <w:rFonts w:eastAsia="Times New Roman" w:cs="Times New Roman"/>
          <w:szCs w:val="24"/>
        </w:rPr>
        <w:t>ήσεις μεν, αλλά λογικές</w:t>
      </w:r>
      <w:r>
        <w:rPr>
          <w:rFonts w:eastAsia="Times New Roman" w:cs="Times New Roman"/>
          <w:szCs w:val="24"/>
        </w:rPr>
        <w:t>,</w:t>
      </w:r>
      <w:r>
        <w:rPr>
          <w:rFonts w:eastAsia="Times New Roman" w:cs="Times New Roman"/>
          <w:szCs w:val="24"/>
        </w:rPr>
        <w:t xml:space="preserve"> στις οποίες να μπορούν να ανταποκριθούν οι πολίτες. </w:t>
      </w:r>
    </w:p>
    <w:p w14:paraId="09F87C9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δυο λόγια για το περιβόητο </w:t>
      </w:r>
      <w:r>
        <w:rPr>
          <w:rFonts w:eastAsia="Times New Roman" w:cs="Times New Roman"/>
          <w:szCs w:val="24"/>
          <w:lang w:val="en-US"/>
        </w:rPr>
        <w:t>PSI</w:t>
      </w:r>
      <w:r>
        <w:rPr>
          <w:rFonts w:eastAsia="Times New Roman" w:cs="Times New Roman"/>
          <w:szCs w:val="24"/>
        </w:rPr>
        <w:t>, την εμπλοκή, δηλαδή, του ιδιωτικού τομέα. Αυτά που λέγονται εδώ, έχουν ειπωθεί πάρα πολλές φορές, αλλά δεν διευκρινίστηκε π</w:t>
      </w:r>
      <w:r>
        <w:rPr>
          <w:rFonts w:eastAsia="Times New Roman" w:cs="Times New Roman"/>
          <w:szCs w:val="24"/>
        </w:rPr>
        <w:t xml:space="preserve">οτέ, δεν ακούστηκε καθαρά, πότε και πού επιβάλλεται 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επιβάλλεται σε χώρες που τελούν υπό καθεστώς χρεοκοπίας, ώστε να αποφευχθούν τα χειρότερα, να αποφύγουμε, δηλαδή, κανόνες καταστροφής και λεηλασίας. Αυτή την κατάσταση στη χώρα είναι γνωστό</w:t>
      </w:r>
      <w:r>
        <w:rPr>
          <w:rFonts w:eastAsia="Times New Roman" w:cs="Times New Roman"/>
          <w:szCs w:val="24"/>
        </w:rPr>
        <w:t xml:space="preserve"> ποιος την έφερε και ποιοι αναγκάστηκαν να προχωρήσουν στην κατακρεούργηση όλου του αποθεματικού των ταμείων αλλά και άλλων συλλογικών φορέων, όπως είναι τα </w:t>
      </w:r>
      <w:r>
        <w:rPr>
          <w:rFonts w:eastAsia="Times New Roman" w:cs="Times New Roman"/>
          <w:szCs w:val="24"/>
        </w:rPr>
        <w:t>ε</w:t>
      </w:r>
      <w:r>
        <w:rPr>
          <w:rFonts w:eastAsia="Times New Roman" w:cs="Times New Roman"/>
          <w:szCs w:val="24"/>
        </w:rPr>
        <w:t xml:space="preserve">πιμελητήρια. </w:t>
      </w:r>
    </w:p>
    <w:p w14:paraId="09F87C9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την ιστορία</w:t>
      </w:r>
      <w:r>
        <w:rPr>
          <w:rFonts w:eastAsia="Times New Roman" w:cs="Times New Roman"/>
          <w:szCs w:val="24"/>
        </w:rPr>
        <w:t>,</w:t>
      </w:r>
      <w:r>
        <w:rPr>
          <w:rFonts w:eastAsia="Times New Roman" w:cs="Times New Roman"/>
          <w:szCs w:val="24"/>
        </w:rPr>
        <w:t xml:space="preserve"> θέλω να αναφέρω ότι το 1990 έγινε για πρώτη φορά γνωστός ο όρος </w:t>
      </w:r>
      <w:r>
        <w:rPr>
          <w:rFonts w:eastAsia="Times New Roman" w:cs="Times New Roman"/>
          <w:szCs w:val="24"/>
          <w:lang w:val="en-US"/>
        </w:rPr>
        <w:t>PSI</w:t>
      </w:r>
      <w:r>
        <w:rPr>
          <w:rFonts w:eastAsia="Times New Roman" w:cs="Times New Roman"/>
          <w:szCs w:val="24"/>
        </w:rPr>
        <w:t xml:space="preserve"> για κράτη που έκαναν αναδιάρθρωση του δημόσιου χρέους, όπως είναι η Ρωσία, η Τουρκία, η Βραζιλία, ο Ισημερινός και η Αργεντινή. </w:t>
      </w:r>
    </w:p>
    <w:p w14:paraId="09F87C9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Αλήθεια, αφού τόσο πολύ το υπερασπίζονται κάποιοι μέσα σ’ αυτή την Αίθουσα</w:t>
      </w:r>
      <w:r>
        <w:rPr>
          <w:rFonts w:eastAsia="Times New Roman" w:cs="Times New Roman"/>
          <w:szCs w:val="24"/>
        </w:rPr>
        <w:t>,</w:t>
      </w:r>
      <w:r>
        <w:rPr>
          <w:rFonts w:eastAsia="Times New Roman" w:cs="Times New Roman"/>
          <w:szCs w:val="24"/>
        </w:rPr>
        <w:t xml:space="preserve"> θα τολμούσαν να ξανασυζητήσουν για κούρεμα ασφαλισ</w:t>
      </w:r>
      <w:r>
        <w:rPr>
          <w:rFonts w:eastAsia="Times New Roman" w:cs="Times New Roman"/>
          <w:szCs w:val="24"/>
        </w:rPr>
        <w:t xml:space="preserve">τικών ταμείων; Αν ποτέ κανείς το ισχυριστεί, μπορεί να το εφαρμόσει; Όχι, γιατί πλέον δεν υπάρχουν τα διαθέσιμα και δυστυχώς το χρέος παρέμεινε μη βιώσιμο. </w:t>
      </w:r>
    </w:p>
    <w:p w14:paraId="09F87C9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F87C9B"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C9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w:t>
      </w:r>
      <w:r>
        <w:rPr>
          <w:rFonts w:eastAsia="Times New Roman" w:cs="Times New Roman"/>
          <w:szCs w:val="24"/>
        </w:rPr>
        <w:t xml:space="preserve">αι εμείς. </w:t>
      </w:r>
    </w:p>
    <w:p w14:paraId="09F87C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Παππάς από τη Χρυσή Αυγή. </w:t>
      </w:r>
    </w:p>
    <w:p w14:paraId="09F87C9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Όταν λάβαμε την πρόσκληση της Επιτροπής Εξωτερικών και Άμυνας σχετικά με την επίσκεψη στα ακριτικά νησιά του συμπλέγματος της Μεγίστης, ανταποκριθήκαμε άμεσα</w:t>
      </w:r>
      <w:r>
        <w:rPr>
          <w:rFonts w:eastAsia="Times New Roman" w:cs="Times New Roman"/>
          <w:szCs w:val="24"/>
        </w:rPr>
        <w:t>,</w:t>
      </w:r>
      <w:r>
        <w:rPr>
          <w:rFonts w:eastAsia="Times New Roman" w:cs="Times New Roman"/>
          <w:szCs w:val="24"/>
        </w:rPr>
        <w:t xml:space="preserve"> για τον λόγο ότι πιστεύο</w:t>
      </w:r>
      <w:r>
        <w:rPr>
          <w:rFonts w:eastAsia="Times New Roman" w:cs="Times New Roman"/>
          <w:szCs w:val="24"/>
        </w:rPr>
        <w:t xml:space="preserve">υμε ότι στα εθνικά θέματα δεν χωρούν κομματικοί διαχωρισμοί. Οι Έλληνες πρέπει να είναι ενωμένοι. Τη στιγμή που η τουρκική απειλή είναι προ των πυλών και η αμφισβήτηση της εθνικής μας κυριαρχίας είναι προ των πυλών δεν χωρούν μικροκομματισμοί. </w:t>
      </w:r>
    </w:p>
    <w:p w14:paraId="09F87C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Εμείς είχαμ</w:t>
      </w:r>
      <w:r>
        <w:rPr>
          <w:rFonts w:eastAsia="Times New Roman" w:cs="Times New Roman"/>
          <w:szCs w:val="24"/>
        </w:rPr>
        <w:t xml:space="preserve">ε διαμαρτυρηθεί έντονα για την αποποίηση του Αιγαίου, όταν προ μηνών εκφράσαμε την άποψή μας στην Αίθουσα της Γερουσίας. Τότε μας επιτέθηκαν πενήντα Βουλευτές του ΣΥΡΙΖΑ, αριστεροί και </w:t>
      </w:r>
      <w:proofErr w:type="spellStart"/>
      <w:r>
        <w:rPr>
          <w:rFonts w:eastAsia="Times New Roman" w:cs="Times New Roman"/>
          <w:szCs w:val="24"/>
        </w:rPr>
        <w:t>φιλονατοϊκοί</w:t>
      </w:r>
      <w:proofErr w:type="spellEnd"/>
      <w:r>
        <w:rPr>
          <w:rFonts w:eastAsia="Times New Roman" w:cs="Times New Roman"/>
          <w:szCs w:val="24"/>
        </w:rPr>
        <w:t>, εναντίον εμού και του συναγωνιστή Κασιδιάρη, με αποτέλεσμ</w:t>
      </w:r>
      <w:r>
        <w:rPr>
          <w:rFonts w:eastAsia="Times New Roman" w:cs="Times New Roman"/>
          <w:szCs w:val="24"/>
        </w:rPr>
        <w:t>α να μπει ανάμεσά μας η φρουρά</w:t>
      </w:r>
      <w:r>
        <w:rPr>
          <w:rFonts w:eastAsia="Times New Roman" w:cs="Times New Roman"/>
          <w:szCs w:val="24"/>
        </w:rPr>
        <w:t>,</w:t>
      </w:r>
      <w:r>
        <w:rPr>
          <w:rFonts w:eastAsia="Times New Roman" w:cs="Times New Roman"/>
          <w:szCs w:val="24"/>
        </w:rPr>
        <w:t xml:space="preserve"> για να μας προστατεύσει απ’ αυτούς τους εξαγριωμένους πενήντα </w:t>
      </w:r>
      <w:proofErr w:type="spellStart"/>
      <w:r>
        <w:rPr>
          <w:rFonts w:eastAsia="Times New Roman" w:cs="Times New Roman"/>
          <w:szCs w:val="24"/>
        </w:rPr>
        <w:t>συριζαίους</w:t>
      </w:r>
      <w:proofErr w:type="spellEnd"/>
      <w:r>
        <w:rPr>
          <w:rFonts w:eastAsia="Times New Roman" w:cs="Times New Roman"/>
          <w:szCs w:val="24"/>
        </w:rPr>
        <w:t xml:space="preserve"> Βουλευτές. </w:t>
      </w:r>
    </w:p>
    <w:p w14:paraId="09F87C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Τότε η Νέα Δημοκρατία μ</w:t>
      </w:r>
      <w:r>
        <w:rPr>
          <w:rFonts w:eastAsia="Times New Roman" w:cs="Times New Roman"/>
          <w:szCs w:val="24"/>
        </w:rPr>
        <w:t>ά</w:t>
      </w:r>
      <w:r>
        <w:rPr>
          <w:rFonts w:eastAsia="Times New Roman" w:cs="Times New Roman"/>
          <w:szCs w:val="24"/>
        </w:rPr>
        <w:t>ς καταδίκασε και κατήγγειλε ότι διά στόματος Ντόρας Μπακογιάννη ότι δεν σεβόμαστε τα δημοκρατικά ήθη. Τώρα, χθες, π</w:t>
      </w:r>
      <w:r>
        <w:rPr>
          <w:rFonts w:eastAsia="Times New Roman" w:cs="Times New Roman"/>
          <w:szCs w:val="24"/>
        </w:rPr>
        <w:t xml:space="preserve">ου ανταποκριθήκαμε </w:t>
      </w:r>
      <w:proofErr w:type="spellStart"/>
      <w:r>
        <w:rPr>
          <w:rFonts w:eastAsia="Times New Roman" w:cs="Times New Roman"/>
          <w:szCs w:val="24"/>
        </w:rPr>
        <w:t>θεσμικότατα</w:t>
      </w:r>
      <w:proofErr w:type="spellEnd"/>
      <w:r>
        <w:rPr>
          <w:rFonts w:eastAsia="Times New Roman" w:cs="Times New Roman"/>
          <w:szCs w:val="24"/>
        </w:rPr>
        <w:t xml:space="preserve"> στην πρόσκληση που λάβαμε και επισκεφθήκαμε τη Ρω, τη νήσο </w:t>
      </w:r>
      <w:proofErr w:type="spellStart"/>
      <w:r>
        <w:rPr>
          <w:rFonts w:eastAsia="Times New Roman" w:cs="Times New Roman"/>
          <w:szCs w:val="24"/>
        </w:rPr>
        <w:t>Στρογγύλη</w:t>
      </w:r>
      <w:proofErr w:type="spellEnd"/>
      <w:r>
        <w:rPr>
          <w:rFonts w:eastAsia="Times New Roman" w:cs="Times New Roman"/>
          <w:szCs w:val="24"/>
        </w:rPr>
        <w:t xml:space="preserve">, τη νήσο Μεγίστη, δηλαδή, το </w:t>
      </w:r>
      <w:proofErr w:type="spellStart"/>
      <w:r>
        <w:rPr>
          <w:rFonts w:eastAsia="Times New Roman" w:cs="Times New Roman"/>
          <w:szCs w:val="24"/>
        </w:rPr>
        <w:t>Καστελ</w:t>
      </w:r>
      <w:r>
        <w:rPr>
          <w:rFonts w:eastAsia="Times New Roman" w:cs="Times New Roman"/>
          <w:szCs w:val="24"/>
        </w:rPr>
        <w:t>λ</w:t>
      </w:r>
      <w:r>
        <w:rPr>
          <w:rFonts w:eastAsia="Times New Roman" w:cs="Times New Roman"/>
          <w:szCs w:val="24"/>
        </w:rPr>
        <w:t>όριζο</w:t>
      </w:r>
      <w:proofErr w:type="spellEnd"/>
      <w:r>
        <w:rPr>
          <w:rFonts w:eastAsia="Times New Roman" w:cs="Times New Roman"/>
          <w:szCs w:val="24"/>
        </w:rPr>
        <w:t>,</w:t>
      </w:r>
      <w:r>
        <w:rPr>
          <w:rFonts w:eastAsia="Times New Roman" w:cs="Times New Roman"/>
          <w:szCs w:val="24"/>
        </w:rPr>
        <w:t xml:space="preserve"> και πήραμε δύναμη και ηθικό από τους κατοίκους και τους στρατευμένους μας που φυλούν Θερμοπύλες, η ίδια η </w:t>
      </w:r>
      <w:proofErr w:type="spellStart"/>
      <w:r>
        <w:rPr>
          <w:rFonts w:eastAsia="Times New Roman" w:cs="Times New Roman"/>
          <w:szCs w:val="24"/>
        </w:rPr>
        <w:t>ψευτοδε</w:t>
      </w:r>
      <w:r>
        <w:rPr>
          <w:rFonts w:eastAsia="Times New Roman" w:cs="Times New Roman"/>
          <w:szCs w:val="24"/>
        </w:rPr>
        <w:t>ξιά</w:t>
      </w:r>
      <w:proofErr w:type="spellEnd"/>
      <w:r>
        <w:rPr>
          <w:rFonts w:eastAsia="Times New Roman" w:cs="Times New Roman"/>
          <w:szCs w:val="24"/>
        </w:rPr>
        <w:t xml:space="preserve"> της Νέας Δημοκρατίας και των παραφυάδων, των συνοδοιπόρων δηλαδή, ΚΚΕ και Ποτάμι, καταδίκασε τη στάση της Χρυσής Αυγής και πάλι. Ό,τι και να κάνουμε</w:t>
      </w:r>
      <w:r>
        <w:rPr>
          <w:rFonts w:eastAsia="Times New Roman" w:cs="Times New Roman"/>
          <w:szCs w:val="24"/>
        </w:rPr>
        <w:t>,</w:t>
      </w:r>
      <w:r>
        <w:rPr>
          <w:rFonts w:eastAsia="Times New Roman" w:cs="Times New Roman"/>
          <w:szCs w:val="24"/>
        </w:rPr>
        <w:t xml:space="preserve"> θα έχουμε απέναντί μας το κόμμα των πολιτικών κομμάτων. Ως φάντη μπαστούνι τον πολέμαρχο στον πόλεμο κ</w:t>
      </w:r>
      <w:r>
        <w:rPr>
          <w:rFonts w:eastAsia="Times New Roman" w:cs="Times New Roman"/>
          <w:szCs w:val="24"/>
        </w:rPr>
        <w:t xml:space="preserve">ατά του εθνικισμού και των Ελλήνων, τον </w:t>
      </w:r>
      <w:proofErr w:type="spellStart"/>
      <w:r>
        <w:rPr>
          <w:rFonts w:eastAsia="Times New Roman" w:cs="Times New Roman"/>
          <w:szCs w:val="24"/>
        </w:rPr>
        <w:t>νεοφιλελευθέρο</w:t>
      </w:r>
      <w:proofErr w:type="spellEnd"/>
      <w:r>
        <w:rPr>
          <w:rFonts w:eastAsia="Times New Roman" w:cs="Times New Roman"/>
          <w:szCs w:val="24"/>
        </w:rPr>
        <w:t xml:space="preserve"> αρχηγό της Νέας Δημοκρατίας, του κόμματος που θα έπρεπε κανονικά να ονομάζεται «νέα τρομοκρατία», δηλαδή, νέα αντιλαϊκή και </w:t>
      </w:r>
      <w:proofErr w:type="spellStart"/>
      <w:r>
        <w:rPr>
          <w:rFonts w:eastAsia="Times New Roman" w:cs="Times New Roman"/>
          <w:szCs w:val="24"/>
        </w:rPr>
        <w:t>μνημονιακή</w:t>
      </w:r>
      <w:proofErr w:type="spellEnd"/>
      <w:r>
        <w:rPr>
          <w:rFonts w:eastAsia="Times New Roman" w:cs="Times New Roman"/>
          <w:szCs w:val="24"/>
        </w:rPr>
        <w:t xml:space="preserve"> τρομοκρατία. </w:t>
      </w:r>
    </w:p>
    <w:p w14:paraId="09F87C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τον </w:t>
      </w:r>
      <w:proofErr w:type="spellStart"/>
      <w:r>
        <w:rPr>
          <w:rFonts w:eastAsia="Times New Roman" w:cs="Times New Roman"/>
          <w:szCs w:val="24"/>
        </w:rPr>
        <w:t>υφεσιακό</w:t>
      </w:r>
      <w:proofErr w:type="spellEnd"/>
      <w:r>
        <w:rPr>
          <w:rFonts w:eastAsia="Times New Roman" w:cs="Times New Roman"/>
          <w:szCs w:val="24"/>
        </w:rPr>
        <w:t xml:space="preserve">, </w:t>
      </w:r>
      <w:proofErr w:type="spellStart"/>
      <w:r>
        <w:rPr>
          <w:rFonts w:eastAsia="Times New Roman" w:cs="Times New Roman"/>
          <w:szCs w:val="24"/>
        </w:rPr>
        <w:t>μνημονιακό</w:t>
      </w:r>
      <w:proofErr w:type="spellEnd"/>
      <w:r>
        <w:rPr>
          <w:rFonts w:eastAsia="Times New Roman" w:cs="Times New Roman"/>
          <w:szCs w:val="24"/>
        </w:rPr>
        <w:t xml:space="preserve"> και φορο</w:t>
      </w:r>
      <w:r>
        <w:rPr>
          <w:rFonts w:eastAsia="Times New Roman" w:cs="Times New Roman"/>
          <w:szCs w:val="24"/>
        </w:rPr>
        <w:t xml:space="preserve">μπηχτικό προϋπολογισμό των περικοπών, έχω να πω πως συνηθιζόταν μέχρι τώρα να ψηφίζεται απ’ όλα τα κόμματα το κομμάτι που αφορά τις δαπάνες για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ά</w:t>
      </w:r>
      <w:r>
        <w:rPr>
          <w:rFonts w:eastAsia="Times New Roman" w:cs="Times New Roman"/>
          <w:szCs w:val="24"/>
        </w:rPr>
        <w:t xml:space="preserve">μυνα, συνήθως πλην του ΚΚΕ. </w:t>
      </w:r>
    </w:p>
    <w:p w14:paraId="09F87C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Εμείς δεν θα ακολουθήσουμε την υποχρεωτική στάση των άλλων κομμάτων και θα καταψηφίσουμε συμβολικά και τις δαπάνες που αφορούν στην άμυνα, διότι θεωρούμε πως έχουμε να κάνουμε με έναν ακόμα </w:t>
      </w:r>
      <w:proofErr w:type="spellStart"/>
      <w:r>
        <w:rPr>
          <w:rFonts w:eastAsia="Times New Roman" w:cs="Times New Roman"/>
          <w:szCs w:val="24"/>
        </w:rPr>
        <w:t>μνημονιακό</w:t>
      </w:r>
      <w:proofErr w:type="spellEnd"/>
      <w:r>
        <w:rPr>
          <w:rFonts w:eastAsia="Times New Roman" w:cs="Times New Roman"/>
          <w:szCs w:val="24"/>
        </w:rPr>
        <w:t xml:space="preserve"> προϋπολογισμό, ακόμα μια προσπάθεια να φανούν τα πράγμα</w:t>
      </w:r>
      <w:r>
        <w:rPr>
          <w:rFonts w:eastAsia="Times New Roman" w:cs="Times New Roman"/>
          <w:szCs w:val="24"/>
        </w:rPr>
        <w:t xml:space="preserve">τα λειτουργικά, ενώ η πορεία που ακολουθείτε είναι στο σύνολό της καταστροφική. </w:t>
      </w:r>
    </w:p>
    <w:p w14:paraId="09F87CA3" w14:textId="77777777" w:rsidR="0008105D" w:rsidRDefault="003C36B0">
      <w:pPr>
        <w:spacing w:after="0" w:line="600" w:lineRule="auto"/>
        <w:ind w:firstLine="720"/>
        <w:jc w:val="both"/>
        <w:rPr>
          <w:rFonts w:eastAsia="Times New Roman"/>
          <w:szCs w:val="24"/>
        </w:rPr>
      </w:pPr>
      <w:r>
        <w:rPr>
          <w:rFonts w:eastAsia="Times New Roman" w:cs="Times New Roman"/>
          <w:szCs w:val="24"/>
        </w:rPr>
        <w:t>Στην πραγματικότητα ο προϋπολογισμός οδηγεί σε κάθετη μείωση των αμυντικών δαπανών, όπως επιβάλλουν οι δανειστές τα τελευταία χρόνια</w:t>
      </w:r>
      <w:r>
        <w:rPr>
          <w:rFonts w:eastAsia="Times New Roman" w:cs="Times New Roman"/>
          <w:szCs w:val="24"/>
        </w:rPr>
        <w:t>,</w:t>
      </w:r>
      <w:r>
        <w:rPr>
          <w:rFonts w:eastAsia="Times New Roman" w:cs="Times New Roman"/>
          <w:szCs w:val="24"/>
        </w:rPr>
        <w:t xml:space="preserve"> </w:t>
      </w:r>
      <w:r>
        <w:rPr>
          <w:rFonts w:eastAsia="Times New Roman"/>
          <w:szCs w:val="24"/>
        </w:rPr>
        <w:t>κ</w:t>
      </w:r>
      <w:r>
        <w:rPr>
          <w:rFonts w:eastAsia="Times New Roman"/>
          <w:szCs w:val="24"/>
        </w:rPr>
        <w:t xml:space="preserve">αι οι </w:t>
      </w:r>
      <w:proofErr w:type="spellStart"/>
      <w:r>
        <w:rPr>
          <w:rFonts w:eastAsia="Times New Roman"/>
          <w:szCs w:val="24"/>
        </w:rPr>
        <w:t>μνημονιακές</w:t>
      </w:r>
      <w:proofErr w:type="spellEnd"/>
      <w:r>
        <w:rPr>
          <w:rFonts w:eastAsia="Times New Roman"/>
          <w:szCs w:val="24"/>
        </w:rPr>
        <w:t xml:space="preserve"> υποτακτικές κυβερνήσει</w:t>
      </w:r>
      <w:r>
        <w:rPr>
          <w:rFonts w:eastAsia="Times New Roman"/>
          <w:szCs w:val="24"/>
        </w:rPr>
        <w:t xml:space="preserve">ς εκτελούν υπάκουα αυτές τις εντολές των ξένων δανειστών, είτε δεξιοί είναι είτε αριστεροί. </w:t>
      </w:r>
    </w:p>
    <w:p w14:paraId="09F87CA4"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Καταψηφίζουμε</w:t>
      </w:r>
      <w:r>
        <w:rPr>
          <w:rFonts w:eastAsia="Times New Roman"/>
          <w:szCs w:val="24"/>
        </w:rPr>
        <w:t>,</w:t>
      </w:r>
      <w:r>
        <w:rPr>
          <w:rFonts w:eastAsia="Times New Roman"/>
          <w:szCs w:val="24"/>
        </w:rPr>
        <w:t xml:space="preserve"> γιατί αυτός είναι ένας προϋπολογισμός που οδηγεί σε αφοπλισμό την πατρίδα μας. Καταψηφίζουμε</w:t>
      </w:r>
      <w:r>
        <w:rPr>
          <w:rFonts w:eastAsia="Times New Roman"/>
          <w:szCs w:val="24"/>
        </w:rPr>
        <w:t>,</w:t>
      </w:r>
      <w:r>
        <w:rPr>
          <w:rFonts w:eastAsia="Times New Roman"/>
          <w:szCs w:val="24"/>
        </w:rPr>
        <w:t xml:space="preserve"> διότι αυτά συμβαίνουν τη στιγμή που η Άγκυρα θέτει θέμ</w:t>
      </w:r>
      <w:r>
        <w:rPr>
          <w:rFonts w:eastAsia="Times New Roman"/>
          <w:szCs w:val="24"/>
        </w:rPr>
        <w:t xml:space="preserve">α επαναδιαπραγμάτευσης της Συνθήκης της </w:t>
      </w:r>
      <w:proofErr w:type="spellStart"/>
      <w:r>
        <w:rPr>
          <w:rFonts w:eastAsia="Times New Roman"/>
          <w:szCs w:val="24"/>
        </w:rPr>
        <w:t>Λ</w:t>
      </w:r>
      <w:r>
        <w:rPr>
          <w:rFonts w:eastAsia="Times New Roman"/>
          <w:szCs w:val="24"/>
        </w:rPr>
        <w:t>ω</w:t>
      </w:r>
      <w:r>
        <w:rPr>
          <w:rFonts w:eastAsia="Times New Roman"/>
          <w:szCs w:val="24"/>
        </w:rPr>
        <w:t>ζάνης</w:t>
      </w:r>
      <w:proofErr w:type="spellEnd"/>
      <w:r>
        <w:rPr>
          <w:rFonts w:eastAsia="Times New Roman"/>
          <w:szCs w:val="24"/>
        </w:rPr>
        <w:t xml:space="preserve"> και οι φόβοι για ένα θερμό επεισόδιο στο Αιγαίο και για ακρωτηριασμό της χώρας αυξάνονται. </w:t>
      </w:r>
    </w:p>
    <w:p w14:paraId="09F87CA5"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Συζητάμε, δε, αυτόν τον προϋπολογισμό, τη στιγμή που πανηγυρίζει ο ΣΥΡΙΖΑ για μία συμφωνία, δηλαδή ότι επιτυγχάνει </w:t>
      </w:r>
      <w:proofErr w:type="spellStart"/>
      <w:r>
        <w:rPr>
          <w:rFonts w:eastAsia="Times New Roman"/>
          <w:szCs w:val="24"/>
        </w:rPr>
        <w:t>α</w:t>
      </w:r>
      <w:r>
        <w:rPr>
          <w:rFonts w:eastAsia="Times New Roman"/>
          <w:szCs w:val="24"/>
        </w:rPr>
        <w:t>πομείωση</w:t>
      </w:r>
      <w:proofErr w:type="spellEnd"/>
      <w:r>
        <w:rPr>
          <w:rFonts w:eastAsia="Times New Roman"/>
          <w:szCs w:val="24"/>
        </w:rPr>
        <w:t xml:space="preserve"> του χρέους, τη στιγμή που έχει ξεπουλήσει τα πάντα για ενενήντα εννιά χρόνια και λέει ότι θα έχουμε </w:t>
      </w:r>
      <w:proofErr w:type="spellStart"/>
      <w:r>
        <w:rPr>
          <w:rFonts w:eastAsia="Times New Roman"/>
          <w:szCs w:val="24"/>
        </w:rPr>
        <w:t>απομείωση</w:t>
      </w:r>
      <w:proofErr w:type="spellEnd"/>
      <w:r>
        <w:rPr>
          <w:rFonts w:eastAsia="Times New Roman"/>
          <w:szCs w:val="24"/>
        </w:rPr>
        <w:t xml:space="preserve"> χρέους σε σαράντα τέσσερα χρόνια, δηλαδή όταν ο Τσίπρας θα είναι ογδόντα έξι ετών και πολλοί από μας εδώ </w:t>
      </w:r>
      <w:proofErr w:type="spellStart"/>
      <w:r>
        <w:rPr>
          <w:rFonts w:eastAsia="Times New Roman"/>
          <w:szCs w:val="24"/>
        </w:rPr>
        <w:t>αστρόσκονη</w:t>
      </w:r>
      <w:proofErr w:type="spellEnd"/>
      <w:r>
        <w:rPr>
          <w:rFonts w:eastAsia="Times New Roman"/>
          <w:szCs w:val="24"/>
        </w:rPr>
        <w:t>. Πλήρης «</w:t>
      </w:r>
      <w:proofErr w:type="spellStart"/>
      <w:r>
        <w:rPr>
          <w:rFonts w:eastAsia="Times New Roman"/>
          <w:szCs w:val="24"/>
        </w:rPr>
        <w:t>παπανδρεοποί</w:t>
      </w:r>
      <w:r>
        <w:rPr>
          <w:rFonts w:eastAsia="Times New Roman"/>
          <w:szCs w:val="24"/>
        </w:rPr>
        <w:t>ηση</w:t>
      </w:r>
      <w:proofErr w:type="spellEnd"/>
      <w:r>
        <w:rPr>
          <w:rFonts w:eastAsia="Times New Roman"/>
          <w:szCs w:val="24"/>
        </w:rPr>
        <w:t>» του Αλέξη Τσίπρα. Δεν ήταν τυχαίο αυτό που λέγαμε παλιά</w:t>
      </w:r>
      <w:r>
        <w:rPr>
          <w:rFonts w:eastAsia="Times New Roman"/>
          <w:szCs w:val="24"/>
        </w:rPr>
        <w:t>,</w:t>
      </w:r>
      <w:r>
        <w:rPr>
          <w:rFonts w:eastAsia="Times New Roman"/>
          <w:szCs w:val="24"/>
        </w:rPr>
        <w:t xml:space="preserve"> «</w:t>
      </w:r>
      <w:proofErr w:type="spellStart"/>
      <w:r>
        <w:rPr>
          <w:rFonts w:eastAsia="Times New Roman"/>
          <w:szCs w:val="24"/>
        </w:rPr>
        <w:t>τσιπραλέου</w:t>
      </w:r>
      <w:proofErr w:type="spellEnd"/>
      <w:r>
        <w:rPr>
          <w:rFonts w:eastAsia="Times New Roman"/>
          <w:szCs w:val="24"/>
        </w:rPr>
        <w:t xml:space="preserve">». </w:t>
      </w:r>
    </w:p>
    <w:p w14:paraId="09F87CA6"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Σε παλαιότερες εποχές, προ κρίσεως, οι αμυντικές δαπάνες ετησίως υπερέβαιναν τα 7 δισεκατομμύρια ευρώ. Φτάσαμε το 2017 να βρίσκονται στα 475 εκατομμύρια ευρώ από τα 598 εκατομμύρι</w:t>
      </w:r>
      <w:r>
        <w:rPr>
          <w:rFonts w:eastAsia="Times New Roman"/>
          <w:szCs w:val="24"/>
        </w:rPr>
        <w:t>α</w:t>
      </w:r>
      <w:r>
        <w:rPr>
          <w:rFonts w:eastAsia="Times New Roman"/>
          <w:szCs w:val="24"/>
        </w:rPr>
        <w:t>,</w:t>
      </w:r>
      <w:r>
        <w:rPr>
          <w:rFonts w:eastAsia="Times New Roman"/>
          <w:szCs w:val="24"/>
        </w:rPr>
        <w:t xml:space="preserve"> που είχε από το 2016. </w:t>
      </w:r>
      <w:r>
        <w:rPr>
          <w:rFonts w:eastAsia="Times New Roman"/>
          <w:szCs w:val="24"/>
        </w:rPr>
        <w:t>Α</w:t>
      </w:r>
      <w:r>
        <w:rPr>
          <w:rFonts w:eastAsia="Times New Roman"/>
          <w:szCs w:val="24"/>
        </w:rPr>
        <w:t>πό την άλλη πλευρά, δίνετε 64 ολόκληρα εκατομμύρια για τα κέντρα υποδοχής των λαθρομεταναστών. Όλα αυτά, τη στιγμή που οι Τούρκοι έχουν εξαπλάσιο στράτευμα από αυτό της Ελλάδος, δεκαπενταπλάσιο προϋπολογισμό, στα χαρτιά τουλάχιστο</w:t>
      </w:r>
      <w:r>
        <w:rPr>
          <w:rFonts w:eastAsia="Times New Roman"/>
          <w:szCs w:val="24"/>
        </w:rPr>
        <w:t>ν, γιατί είναι πολύ περισσότερο, για εξοπλισμούς και μια αμυντική βιομηχανία</w:t>
      </w:r>
      <w:r>
        <w:rPr>
          <w:rFonts w:eastAsia="Times New Roman"/>
          <w:szCs w:val="24"/>
        </w:rPr>
        <w:t>,</w:t>
      </w:r>
      <w:r>
        <w:rPr>
          <w:rFonts w:eastAsia="Times New Roman"/>
          <w:szCs w:val="24"/>
        </w:rPr>
        <w:t xml:space="preserve"> που, αν συνεχίσει με αυτούς τους ρυθμούς, το 2030 θα έχει φτάσει τη γαλλική πολεμική βιομηχανία σε παραγωγική δύναμη, θα έχει ξεπεράσει τη Γερμανία και τη Βρετανία. </w:t>
      </w:r>
    </w:p>
    <w:p w14:paraId="09F87CA7"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Δεν τα λαμβά</w:t>
      </w:r>
      <w:r>
        <w:rPr>
          <w:rFonts w:eastAsia="Times New Roman"/>
          <w:szCs w:val="24"/>
        </w:rPr>
        <w:t xml:space="preserve">νει αυτά υπ’ </w:t>
      </w:r>
      <w:proofErr w:type="spellStart"/>
      <w:r>
        <w:rPr>
          <w:rFonts w:eastAsia="Times New Roman"/>
          <w:szCs w:val="24"/>
        </w:rPr>
        <w:t>όψιν</w:t>
      </w:r>
      <w:proofErr w:type="spellEnd"/>
      <w:r>
        <w:rPr>
          <w:rFonts w:eastAsia="Times New Roman"/>
          <w:szCs w:val="24"/>
        </w:rPr>
        <w:t xml:space="preserve"> ο κύριος Πρωθυπουργός μαζί με το οικονομικό του επιτελείο; Δεν τα λαμβάνει</w:t>
      </w:r>
      <w:r>
        <w:rPr>
          <w:rFonts w:eastAsia="Times New Roman"/>
          <w:szCs w:val="24"/>
        </w:rPr>
        <w:t>,</w:t>
      </w:r>
      <w:r>
        <w:rPr>
          <w:rFonts w:eastAsia="Times New Roman"/>
          <w:szCs w:val="24"/>
        </w:rPr>
        <w:t xml:space="preserve"> γιατί στερείται βασικών ιδιοτήτων και αρχών για να είναι Πρωθυπουργός μιας ελεύθερης και ευνομούμενης χώρας και ενός αυτάρκους και ευημερούντος λαού. </w:t>
      </w:r>
    </w:p>
    <w:p w14:paraId="09F87CA8"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Ακόμα και η</w:t>
      </w:r>
      <w:r>
        <w:rPr>
          <w:rFonts w:eastAsia="Times New Roman"/>
          <w:szCs w:val="24"/>
        </w:rPr>
        <w:t xml:space="preserve"> στάση του σώματος του κυρίου Πρωθυπουργού έμπροσθεν του Μνημείου του Αγνώστου Στρατιώτη το μαρτυρεί. Ακόμα και η αναφορά και ο παραλληλισμός που έκανε με την κουβανική επανάσταση του Κάστρο και την εθνικοαπελευθερωτική </w:t>
      </w:r>
      <w:r>
        <w:rPr>
          <w:rFonts w:eastAsia="Times New Roman"/>
          <w:szCs w:val="24"/>
        </w:rPr>
        <w:t>Ε</w:t>
      </w:r>
      <w:r>
        <w:rPr>
          <w:rFonts w:eastAsia="Times New Roman"/>
          <w:szCs w:val="24"/>
        </w:rPr>
        <w:t>πανάσταση του 1821 στο πρόσφατο ταξ</w:t>
      </w:r>
      <w:r>
        <w:rPr>
          <w:rFonts w:eastAsia="Times New Roman"/>
          <w:szCs w:val="24"/>
        </w:rPr>
        <w:t xml:space="preserve">ίδι του στην Κούβα, μετά τη συνάντησή του, βέβαια, με τον απερχόμενο </w:t>
      </w:r>
      <w:proofErr w:type="spellStart"/>
      <w:r>
        <w:rPr>
          <w:rFonts w:eastAsia="Times New Roman"/>
          <w:szCs w:val="24"/>
        </w:rPr>
        <w:t>Α</w:t>
      </w:r>
      <w:r>
        <w:rPr>
          <w:rFonts w:eastAsia="Times New Roman"/>
          <w:szCs w:val="24"/>
        </w:rPr>
        <w:t>φροαμερικανό</w:t>
      </w:r>
      <w:proofErr w:type="spellEnd"/>
      <w:r>
        <w:rPr>
          <w:rFonts w:eastAsia="Times New Roman"/>
          <w:szCs w:val="24"/>
        </w:rPr>
        <w:t xml:space="preserve"> </w:t>
      </w:r>
      <w:r>
        <w:rPr>
          <w:rFonts w:eastAsia="Times New Roman"/>
          <w:szCs w:val="24"/>
        </w:rPr>
        <w:t>Π</w:t>
      </w:r>
      <w:r>
        <w:rPr>
          <w:rFonts w:eastAsia="Times New Roman"/>
          <w:szCs w:val="24"/>
        </w:rPr>
        <w:t xml:space="preserve">ρόεδρο </w:t>
      </w:r>
      <w:proofErr w:type="spellStart"/>
      <w:r>
        <w:rPr>
          <w:rFonts w:eastAsia="Times New Roman"/>
          <w:szCs w:val="24"/>
        </w:rPr>
        <w:t>Μπάρακ</w:t>
      </w:r>
      <w:proofErr w:type="spellEnd"/>
      <w:r>
        <w:rPr>
          <w:rFonts w:eastAsia="Times New Roman"/>
          <w:szCs w:val="24"/>
        </w:rPr>
        <w:t xml:space="preserve"> Ομπάμα. </w:t>
      </w:r>
    </w:p>
    <w:p w14:paraId="09F87CA9"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Για τον χαμαιλέοντα Αρχηγό του ΣΥΡΙΖΑ φαίνεται πως από τον </w:t>
      </w:r>
      <w:proofErr w:type="spellStart"/>
      <w:r>
        <w:rPr>
          <w:rFonts w:eastAsia="Times New Roman"/>
          <w:szCs w:val="24"/>
        </w:rPr>
        <w:t>Μπάρακ</w:t>
      </w:r>
      <w:proofErr w:type="spellEnd"/>
      <w:r>
        <w:rPr>
          <w:rFonts w:eastAsia="Times New Roman"/>
          <w:szCs w:val="24"/>
        </w:rPr>
        <w:t xml:space="preserve"> Ομπάμα ως τον </w:t>
      </w:r>
      <w:proofErr w:type="spellStart"/>
      <w:r>
        <w:rPr>
          <w:rFonts w:eastAsia="Times New Roman"/>
          <w:szCs w:val="24"/>
        </w:rPr>
        <w:t>Φιντέλ</w:t>
      </w:r>
      <w:proofErr w:type="spellEnd"/>
      <w:r>
        <w:rPr>
          <w:rFonts w:eastAsia="Times New Roman"/>
          <w:szCs w:val="24"/>
        </w:rPr>
        <w:t xml:space="preserve"> Κάστρο η ιδεολογική και η πολιτική απόσταση είναι ασήμαντη, έν</w:t>
      </w:r>
      <w:r>
        <w:rPr>
          <w:rFonts w:eastAsia="Times New Roman"/>
          <w:szCs w:val="24"/>
        </w:rPr>
        <w:t xml:space="preserve">α μνημόνιο δρόμος, όπως χαρακτηριστικά αναφέρει ο Γενικός Γραμματέας της Χρυσής Αυγής, Νικόλαος </w:t>
      </w:r>
      <w:proofErr w:type="spellStart"/>
      <w:r>
        <w:rPr>
          <w:rFonts w:eastAsia="Times New Roman"/>
          <w:szCs w:val="24"/>
        </w:rPr>
        <w:t>Μιχαλολιάκος</w:t>
      </w:r>
      <w:proofErr w:type="spellEnd"/>
      <w:r>
        <w:rPr>
          <w:rFonts w:eastAsia="Times New Roman"/>
          <w:szCs w:val="24"/>
        </w:rPr>
        <w:t>,</w:t>
      </w:r>
      <w:r>
        <w:rPr>
          <w:rFonts w:eastAsia="Times New Roman"/>
          <w:szCs w:val="24"/>
        </w:rPr>
        <w:t xml:space="preserve"> σε άρθρο του στην ομώνυμη εφημερίδα που κυκλοφόρησε σήμερα. </w:t>
      </w:r>
    </w:p>
    <w:p w14:paraId="09F87CAA" w14:textId="77777777" w:rsidR="0008105D" w:rsidRDefault="003C36B0">
      <w:pPr>
        <w:spacing w:after="0" w:line="600" w:lineRule="auto"/>
        <w:ind w:left="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w:t>
      </w:r>
      <w:r>
        <w:rPr>
          <w:rFonts w:eastAsia="Times New Roman" w:cs="Times New Roman"/>
          <w:szCs w:val="24"/>
        </w:rPr>
        <w:t>ρίου Βουλευτή)</w:t>
      </w:r>
    </w:p>
    <w:p w14:paraId="09F87CAB"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Μισό λεπτό, κύριε Πρόεδρε, ίσως και λίγο παραπάνω. </w:t>
      </w:r>
    </w:p>
    <w:p w14:paraId="09F87CAC"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Ας εξηγήσω, λοιπόν, κάτι στον κύριο Πρωθυπουργό. Η  Επανάσταση του 1821 είναι η μοναδική εθνικιστική επανάσταση στην παγκόσμια ιστορία και ο σκοπός της ήταν διττός, για εθνική ανεξαρτησία κ</w:t>
      </w:r>
      <w:r>
        <w:rPr>
          <w:rFonts w:eastAsia="Times New Roman"/>
          <w:szCs w:val="24"/>
        </w:rPr>
        <w:t>αι κοινωνική δικαιοσύνη και να μην είναι βέβηλος με αυτούς τους παραλληλισμούς. Ίσως βέβαια εδώ να γίνω άδικος</w:t>
      </w:r>
      <w:r>
        <w:rPr>
          <w:rFonts w:eastAsia="Times New Roman"/>
          <w:szCs w:val="24"/>
        </w:rPr>
        <w:t>,</w:t>
      </w:r>
      <w:r>
        <w:rPr>
          <w:rFonts w:eastAsia="Times New Roman"/>
          <w:szCs w:val="24"/>
        </w:rPr>
        <w:t xml:space="preserve"> γιατί ο κανόνας λέει ότι η ημιμάθεια είναι χειροτέρα της αμαθείας. </w:t>
      </w:r>
    </w:p>
    <w:p w14:paraId="09F87CAD"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Ένα έθνος, κυρίες και κύριοι, θέλει όραμα για να επιζήσει και για να προοδεύ</w:t>
      </w:r>
      <w:r>
        <w:rPr>
          <w:rFonts w:eastAsia="Times New Roman"/>
          <w:szCs w:val="24"/>
        </w:rPr>
        <w:t xml:space="preserve">σει. Εσείς τι προσφέρετε προς τον σκοπό αυτόν; Παγκοσμιοποίηση, </w:t>
      </w:r>
      <w:proofErr w:type="spellStart"/>
      <w:r>
        <w:rPr>
          <w:rFonts w:eastAsia="Times New Roman"/>
          <w:szCs w:val="24"/>
        </w:rPr>
        <w:t>πολυπολιτισμό</w:t>
      </w:r>
      <w:proofErr w:type="spellEnd"/>
      <w:r>
        <w:rPr>
          <w:rFonts w:eastAsia="Times New Roman"/>
          <w:szCs w:val="24"/>
        </w:rPr>
        <w:t xml:space="preserve">, </w:t>
      </w:r>
      <w:proofErr w:type="spellStart"/>
      <w:r>
        <w:rPr>
          <w:rFonts w:eastAsia="Times New Roman"/>
          <w:szCs w:val="24"/>
        </w:rPr>
        <w:t>εθνομηδενισμό</w:t>
      </w:r>
      <w:proofErr w:type="spellEnd"/>
      <w:r>
        <w:rPr>
          <w:rFonts w:eastAsia="Times New Roman"/>
          <w:szCs w:val="24"/>
        </w:rPr>
        <w:t xml:space="preserve">, </w:t>
      </w:r>
      <w:proofErr w:type="spellStart"/>
      <w:r>
        <w:rPr>
          <w:rFonts w:eastAsia="Times New Roman"/>
          <w:szCs w:val="24"/>
        </w:rPr>
        <w:t>πανθρησκεία</w:t>
      </w:r>
      <w:proofErr w:type="spellEnd"/>
      <w:r>
        <w:rPr>
          <w:rFonts w:eastAsia="Times New Roman"/>
          <w:szCs w:val="24"/>
        </w:rPr>
        <w:t xml:space="preserve">, </w:t>
      </w:r>
      <w:r>
        <w:rPr>
          <w:rFonts w:eastAsia="Times New Roman"/>
          <w:szCs w:val="24"/>
          <w:lang w:val="en-US"/>
        </w:rPr>
        <w:t>gay</w:t>
      </w:r>
      <w:r>
        <w:rPr>
          <w:rFonts w:eastAsia="Times New Roman"/>
          <w:szCs w:val="24"/>
        </w:rPr>
        <w:t xml:space="preserve"> </w:t>
      </w:r>
      <w:r>
        <w:rPr>
          <w:rFonts w:eastAsia="Times New Roman"/>
          <w:szCs w:val="24"/>
          <w:lang w:val="en-US"/>
        </w:rPr>
        <w:t>parade</w:t>
      </w:r>
      <w:r>
        <w:rPr>
          <w:rFonts w:eastAsia="Times New Roman"/>
          <w:szCs w:val="24"/>
        </w:rPr>
        <w:t xml:space="preserve">, τρυφηλή ζωή, καταναλωτισμό και ανώμαλα πρότυπα. Κάνατε τη νεολαία μας, το μέλλον του </w:t>
      </w:r>
      <w:r>
        <w:rPr>
          <w:rFonts w:eastAsia="Times New Roman"/>
          <w:szCs w:val="24"/>
        </w:rPr>
        <w:t>έ</w:t>
      </w:r>
      <w:r>
        <w:rPr>
          <w:rFonts w:eastAsia="Times New Roman"/>
          <w:szCs w:val="24"/>
        </w:rPr>
        <w:t>θνους, έναν εύπλαστο κιμά, όπως προφητικά έλεγε ο μ</w:t>
      </w:r>
      <w:r>
        <w:rPr>
          <w:rFonts w:eastAsia="Times New Roman"/>
          <w:szCs w:val="24"/>
        </w:rPr>
        <w:t xml:space="preserve">ακαριστός Αρχιεπίσκοπος Χριστόδουλος. </w:t>
      </w:r>
    </w:p>
    <w:p w14:paraId="09F87CAE"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Εμείς, χωρίς φόβο, με σύνεση, με πολιτική ωριμότητα</w:t>
      </w:r>
      <w:r>
        <w:rPr>
          <w:rFonts w:eastAsia="Times New Roman"/>
          <w:szCs w:val="24"/>
        </w:rPr>
        <w:t xml:space="preserve"> αλλά και με εθνικό πάθος, λέμε τα πράγματα που δεν μπορείτε ή έστω δεν θέλετε να πείτε εσείς. Σας διαβάζω την πρέπουσα εθνικιστική απάντηση που έλαβε μέσω </w:t>
      </w:r>
      <w:proofErr w:type="spellStart"/>
      <w:r>
        <w:rPr>
          <w:rFonts w:eastAsia="Times New Roman"/>
          <w:szCs w:val="24"/>
        </w:rPr>
        <w:t>twitter</w:t>
      </w:r>
      <w:proofErr w:type="spellEnd"/>
      <w:r>
        <w:rPr>
          <w:rFonts w:eastAsia="Times New Roman"/>
          <w:szCs w:val="24"/>
        </w:rPr>
        <w:t xml:space="preserve"> ο </w:t>
      </w:r>
      <w:proofErr w:type="spellStart"/>
      <w:r>
        <w:rPr>
          <w:rFonts w:eastAsia="Times New Roman"/>
          <w:szCs w:val="24"/>
        </w:rPr>
        <w:t>Ταγίπ</w:t>
      </w:r>
      <w:proofErr w:type="spellEnd"/>
      <w:r>
        <w:rPr>
          <w:rFonts w:eastAsia="Times New Roman"/>
          <w:szCs w:val="24"/>
        </w:rPr>
        <w:t xml:space="preserve"> </w:t>
      </w:r>
      <w:proofErr w:type="spellStart"/>
      <w:r>
        <w:rPr>
          <w:rFonts w:eastAsia="Times New Roman"/>
          <w:szCs w:val="24"/>
        </w:rPr>
        <w:t>Ερντογάν</w:t>
      </w:r>
      <w:proofErr w:type="spellEnd"/>
      <w:r>
        <w:rPr>
          <w:rFonts w:eastAsia="Times New Roman"/>
          <w:szCs w:val="24"/>
        </w:rPr>
        <w:t>, σε ανάρτηση που έκανα μέσα από το ελικόπτερο της Ελληνικής Αεροπορίας πριν</w:t>
      </w:r>
      <w:r>
        <w:rPr>
          <w:rFonts w:eastAsia="Times New Roman"/>
          <w:szCs w:val="24"/>
        </w:rPr>
        <w:t xml:space="preserve"> αυτό προσγειωθεί στο </w:t>
      </w:r>
      <w:proofErr w:type="spellStart"/>
      <w:r>
        <w:rPr>
          <w:rFonts w:eastAsia="Times New Roman"/>
          <w:szCs w:val="24"/>
        </w:rPr>
        <w:t>Καστε</w:t>
      </w:r>
      <w:r>
        <w:rPr>
          <w:rFonts w:eastAsia="Times New Roman"/>
          <w:szCs w:val="24"/>
        </w:rPr>
        <w:t>λ</w:t>
      </w:r>
      <w:r>
        <w:rPr>
          <w:rFonts w:eastAsia="Times New Roman"/>
          <w:szCs w:val="24"/>
        </w:rPr>
        <w:t>λόριζο</w:t>
      </w:r>
      <w:proofErr w:type="spellEnd"/>
      <w:r>
        <w:rPr>
          <w:rFonts w:eastAsia="Times New Roman"/>
          <w:szCs w:val="24"/>
        </w:rPr>
        <w:t>. «</w:t>
      </w:r>
      <w:proofErr w:type="spellStart"/>
      <w:r>
        <w:rPr>
          <w:rFonts w:eastAsia="Times New Roman"/>
          <w:szCs w:val="24"/>
        </w:rPr>
        <w:t>Ταγίπ</w:t>
      </w:r>
      <w:proofErr w:type="spellEnd"/>
      <w:r>
        <w:rPr>
          <w:rFonts w:eastAsia="Times New Roman"/>
          <w:szCs w:val="24"/>
        </w:rPr>
        <w:t xml:space="preserve"> πασά </w:t>
      </w:r>
      <w:proofErr w:type="spellStart"/>
      <w:r>
        <w:rPr>
          <w:rFonts w:eastAsia="Times New Roman"/>
          <w:szCs w:val="24"/>
        </w:rPr>
        <w:t>Ερντογάν</w:t>
      </w:r>
      <w:proofErr w:type="spellEnd"/>
      <w:r>
        <w:rPr>
          <w:rFonts w:eastAsia="Times New Roman"/>
          <w:szCs w:val="24"/>
        </w:rPr>
        <w:t xml:space="preserve">, μάθε πως τα σύνορα της καρδιάς των Ελλήνων εθνικιστών δεν σταματούν στο συγκρότημα της Μεγίστης, στην οποία </w:t>
      </w:r>
      <w:proofErr w:type="spellStart"/>
      <w:r>
        <w:rPr>
          <w:rFonts w:eastAsia="Times New Roman"/>
          <w:szCs w:val="24"/>
        </w:rPr>
        <w:t>κατευθυνόμεθα</w:t>
      </w:r>
      <w:proofErr w:type="spellEnd"/>
      <w:r>
        <w:rPr>
          <w:rFonts w:eastAsia="Times New Roman"/>
          <w:szCs w:val="24"/>
        </w:rPr>
        <w:t xml:space="preserve"> αυτή τη στιγμή, αλλά στη </w:t>
      </w:r>
      <w:r>
        <w:rPr>
          <w:rFonts w:eastAsia="Times New Roman"/>
          <w:szCs w:val="24"/>
        </w:rPr>
        <w:t>Β</w:t>
      </w:r>
      <w:r>
        <w:rPr>
          <w:rFonts w:eastAsia="Times New Roman"/>
          <w:szCs w:val="24"/>
        </w:rPr>
        <w:t xml:space="preserve">ασιλεύουσα, στην Τραπεζούντα, στο </w:t>
      </w:r>
      <w:proofErr w:type="spellStart"/>
      <w:r>
        <w:rPr>
          <w:rFonts w:eastAsia="Times New Roman"/>
          <w:szCs w:val="24"/>
        </w:rPr>
        <w:t>Εσκ</w:t>
      </w:r>
      <w:r>
        <w:rPr>
          <w:rFonts w:eastAsia="Times New Roman"/>
          <w:szCs w:val="24"/>
        </w:rPr>
        <w:t>ί</w:t>
      </w:r>
      <w:proofErr w:type="spellEnd"/>
      <w:r>
        <w:rPr>
          <w:rFonts w:eastAsia="Times New Roman"/>
          <w:szCs w:val="24"/>
        </w:rPr>
        <w:t xml:space="preserve"> </w:t>
      </w:r>
      <w:proofErr w:type="spellStart"/>
      <w:r>
        <w:rPr>
          <w:rFonts w:eastAsia="Times New Roman"/>
          <w:szCs w:val="24"/>
        </w:rPr>
        <w:t>Σ</w:t>
      </w:r>
      <w:r>
        <w:rPr>
          <w:rFonts w:eastAsia="Times New Roman"/>
          <w:szCs w:val="24"/>
        </w:rPr>
        <w:t>εχίρ</w:t>
      </w:r>
      <w:proofErr w:type="spellEnd"/>
      <w:r>
        <w:rPr>
          <w:rFonts w:eastAsia="Times New Roman"/>
          <w:szCs w:val="24"/>
        </w:rPr>
        <w:t xml:space="preserve">, στο </w:t>
      </w:r>
      <w:proofErr w:type="spellStart"/>
      <w:r>
        <w:rPr>
          <w:rFonts w:eastAsia="Times New Roman"/>
          <w:szCs w:val="24"/>
        </w:rPr>
        <w:t>Ρ</w:t>
      </w:r>
      <w:r>
        <w:rPr>
          <w:rFonts w:eastAsia="Times New Roman"/>
          <w:szCs w:val="24"/>
        </w:rPr>
        <w:t>ι</w:t>
      </w:r>
      <w:r>
        <w:rPr>
          <w:rFonts w:eastAsia="Times New Roman"/>
          <w:szCs w:val="24"/>
        </w:rPr>
        <w:t>ζοκάρπασο</w:t>
      </w:r>
      <w:proofErr w:type="spellEnd"/>
      <w:r>
        <w:rPr>
          <w:rFonts w:eastAsia="Times New Roman"/>
          <w:szCs w:val="24"/>
        </w:rPr>
        <w:t xml:space="preserve"> της ελληνικής Κύπρου</w:t>
      </w:r>
      <w:r>
        <w:rPr>
          <w:rFonts w:eastAsia="Times New Roman"/>
          <w:szCs w:val="24"/>
        </w:rPr>
        <w:t>.</w:t>
      </w:r>
      <w:r>
        <w:rPr>
          <w:rFonts w:eastAsia="Times New Roman"/>
          <w:szCs w:val="24"/>
        </w:rPr>
        <w:t>».</w:t>
      </w:r>
    </w:p>
    <w:p w14:paraId="09F87CAF" w14:textId="77777777" w:rsidR="0008105D" w:rsidRDefault="003C36B0">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Κλείνοντας, κύριε Πρόεδρε, θέλω να απευθυνθώ στην πολιτική ηγεσία του τόπου, δεξιά και αριστερά, </w:t>
      </w:r>
      <w:r>
        <w:rPr>
          <w:rFonts w:eastAsia="Times New Roman"/>
          <w:szCs w:val="24"/>
        </w:rPr>
        <w:t>Σ</w:t>
      </w:r>
      <w:r>
        <w:rPr>
          <w:rFonts w:eastAsia="Times New Roman"/>
          <w:szCs w:val="24"/>
        </w:rPr>
        <w:t xml:space="preserve">υμπολίτευση και </w:t>
      </w:r>
      <w:r>
        <w:rPr>
          <w:rFonts w:eastAsia="Times New Roman"/>
          <w:szCs w:val="24"/>
        </w:rPr>
        <w:t>Α</w:t>
      </w:r>
      <w:r>
        <w:rPr>
          <w:rFonts w:eastAsia="Times New Roman"/>
          <w:szCs w:val="24"/>
        </w:rPr>
        <w:t>ντιπολίτευση, και να πω -θα το πω αυτό, όπως θα το έλεγε κάποιος από τους φουστανελάδες προπάτορές μας-</w:t>
      </w:r>
      <w:r>
        <w:rPr>
          <w:rFonts w:eastAsia="Times New Roman"/>
          <w:szCs w:val="24"/>
        </w:rPr>
        <w:t>,</w:t>
      </w:r>
      <w:r>
        <w:rPr>
          <w:rFonts w:eastAsia="Times New Roman"/>
          <w:szCs w:val="24"/>
        </w:rPr>
        <w:t xml:space="preserve"> </w:t>
      </w:r>
      <w:r>
        <w:rPr>
          <w:rFonts w:eastAsia="Times New Roman"/>
          <w:szCs w:val="24"/>
        </w:rPr>
        <w:t>«Έλληνες θέλουμε</w:t>
      </w:r>
      <w:r>
        <w:rPr>
          <w:rFonts w:eastAsia="Times New Roman"/>
          <w:szCs w:val="24"/>
        </w:rPr>
        <w:t>,</w:t>
      </w:r>
      <w:r>
        <w:rPr>
          <w:rFonts w:eastAsia="Times New Roman"/>
          <w:szCs w:val="24"/>
        </w:rPr>
        <w:t xml:space="preserve"> μωρέ» και να προσθέσω εγώ «πανέξυπνους και ικανούς». Τέτοιους Έλληνες. </w:t>
      </w:r>
    </w:p>
    <w:p w14:paraId="09F87CB0" w14:textId="77777777" w:rsidR="0008105D" w:rsidRDefault="003C36B0">
      <w:pPr>
        <w:spacing w:after="0" w:line="600" w:lineRule="auto"/>
        <w:ind w:firstLine="720"/>
        <w:jc w:val="both"/>
        <w:rPr>
          <w:rFonts w:eastAsia="Times New Roman"/>
          <w:szCs w:val="24"/>
        </w:rPr>
      </w:pPr>
      <w:r>
        <w:rPr>
          <w:rFonts w:eastAsia="Times New Roman"/>
          <w:szCs w:val="24"/>
        </w:rPr>
        <w:t xml:space="preserve">Είναι μοιραίο για την πατρίδα μας ότι δεν έχετε καμμία από τις ιδιότητες που προανέφερα. Εσείς εάν θέλετε να μείνετε ραγιάδες στη νέα οικονομική </w:t>
      </w:r>
      <w:proofErr w:type="spellStart"/>
      <w:r>
        <w:rPr>
          <w:rFonts w:eastAsia="Times New Roman"/>
          <w:szCs w:val="24"/>
        </w:rPr>
        <w:t>μνημονιακή</w:t>
      </w:r>
      <w:proofErr w:type="spellEnd"/>
      <w:r>
        <w:rPr>
          <w:rFonts w:eastAsia="Times New Roman"/>
          <w:szCs w:val="24"/>
        </w:rPr>
        <w:t xml:space="preserve"> κατοχή και</w:t>
      </w:r>
      <w:r>
        <w:rPr>
          <w:rFonts w:eastAsia="Times New Roman"/>
          <w:szCs w:val="24"/>
        </w:rPr>
        <w:t xml:space="preserve"> να γίνετε ραγιάδες στη νέα πλουτοκρατία που έρχεται, εμείς οι Έλληνες εθνικιστές δεν θέλουμε και δεν θα γίνουμε ραγιάδες. </w:t>
      </w:r>
    </w:p>
    <w:p w14:paraId="09F87CB1" w14:textId="77777777" w:rsidR="0008105D" w:rsidRDefault="003C36B0">
      <w:pPr>
        <w:spacing w:after="0" w:line="600" w:lineRule="auto"/>
        <w:ind w:firstLine="720"/>
        <w:jc w:val="both"/>
        <w:rPr>
          <w:rFonts w:eastAsia="Times New Roman"/>
          <w:szCs w:val="24"/>
        </w:rPr>
      </w:pPr>
      <w:r>
        <w:rPr>
          <w:rFonts w:eastAsia="Times New Roman"/>
          <w:szCs w:val="24"/>
        </w:rPr>
        <w:t>Εμείς λέμε ένα αποφασιστικό και βροντερό «όχι»! Ξυπνήστε Έλληνες, μην τους φοβάστε και μη σας κοροϊδεύουν. Δείξε τη δύναμή σου</w:t>
      </w:r>
      <w:r>
        <w:rPr>
          <w:rFonts w:eastAsia="Times New Roman"/>
          <w:szCs w:val="24"/>
        </w:rPr>
        <w:t>,</w:t>
      </w:r>
      <w:r>
        <w:rPr>
          <w:rFonts w:eastAsia="Times New Roman"/>
          <w:szCs w:val="24"/>
        </w:rPr>
        <w:t xml:space="preserve"> Έλλη</w:t>
      </w:r>
      <w:r>
        <w:rPr>
          <w:rFonts w:eastAsia="Times New Roman"/>
          <w:szCs w:val="24"/>
        </w:rPr>
        <w:t>να</w:t>
      </w:r>
      <w:r>
        <w:rPr>
          <w:rFonts w:eastAsia="Times New Roman"/>
          <w:szCs w:val="24"/>
        </w:rPr>
        <w:t>,</w:t>
      </w:r>
      <w:r>
        <w:rPr>
          <w:rFonts w:eastAsia="Times New Roman"/>
          <w:szCs w:val="24"/>
        </w:rPr>
        <w:t xml:space="preserve"> με τη Χρυσή Αυγή, που είναι η εθνική αντίσταση των Ελλήνων.</w:t>
      </w:r>
    </w:p>
    <w:p w14:paraId="09F87CB2" w14:textId="77777777" w:rsidR="0008105D" w:rsidRDefault="003C36B0">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09F87CB3" w14:textId="77777777" w:rsidR="0008105D" w:rsidRDefault="003C36B0">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w:t>
      </w:r>
    </w:p>
    <w:p w14:paraId="09F87CB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Κύριοι Υπουργοί, κυρίες και κύριοι συνάδελφ</w:t>
      </w:r>
      <w:r>
        <w:rPr>
          <w:rFonts w:eastAsia="Times New Roman" w:cs="Times New Roman"/>
          <w:szCs w:val="24"/>
        </w:rPr>
        <w:t xml:space="preserve">οι, η συζήτηση για τον κρατικό προϋπολογισμό του οικονομικού έτους 2017 βρίσκει τη χώρα μας στη μέση μιας δύσκολης διαδρομής προς την έξοδο από την κρίση και τον φαύλο κύκλο της </w:t>
      </w:r>
      <w:proofErr w:type="spellStart"/>
      <w:r>
        <w:rPr>
          <w:rFonts w:eastAsia="Times New Roman" w:cs="Times New Roman"/>
          <w:szCs w:val="24"/>
        </w:rPr>
        <w:t>λιτότητος</w:t>
      </w:r>
      <w:proofErr w:type="spellEnd"/>
      <w:r>
        <w:rPr>
          <w:rFonts w:eastAsia="Times New Roman" w:cs="Times New Roman"/>
          <w:szCs w:val="24"/>
        </w:rPr>
        <w:t xml:space="preserve">. </w:t>
      </w:r>
    </w:p>
    <w:p w14:paraId="09F87CB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προϋπολογισμός του 2017 έρχεται να τονίσει με τον πλέον εμφατικό</w:t>
      </w:r>
      <w:r>
        <w:rPr>
          <w:rFonts w:eastAsia="Times New Roman" w:cs="Times New Roman"/>
          <w:szCs w:val="24"/>
        </w:rPr>
        <w:t xml:space="preserve"> τρόπο τις ιδεολογικές διαφορές ανάμεσα στην Κυβέρνηση και τη Νέα Δημοκρατία, η κριτική της οποίας επαληθεύει τον νεοφιλελεύθερο χαρακτήρα των προτάσεών της και υπενθυμίζει ότι ο ΣΥΡΙΖΑ έχει ιερό καθήκον να υπερασπιστεί τα κεκτημένα του ελληνικού λαού στα </w:t>
      </w:r>
      <w:r>
        <w:rPr>
          <w:rFonts w:eastAsia="Times New Roman" w:cs="Times New Roman"/>
          <w:szCs w:val="24"/>
        </w:rPr>
        <w:t>επίπεδα του κοινωνικού κράτους, των εργασιακών δικαιωμάτων, της κοινωνικής δικαιοσύνης.</w:t>
      </w:r>
    </w:p>
    <w:p w14:paraId="09F87C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προϋπολογισμός του 2017 έρχεται να επαναβεβαιώσει την τοποθέτηση της ελληνικής οικονομίας σε ασφαλείς ράγες. Οι πλασματικοί και ελλειμματικοί προϋπολογισμοί αποτελούν</w:t>
      </w:r>
      <w:r>
        <w:rPr>
          <w:rFonts w:eastAsia="Times New Roman" w:cs="Times New Roman"/>
          <w:szCs w:val="24"/>
        </w:rPr>
        <w:t xml:space="preserve"> πλέον παρελθόν</w:t>
      </w:r>
      <w:r>
        <w:rPr>
          <w:rFonts w:eastAsia="Times New Roman" w:cs="Times New Roman"/>
          <w:szCs w:val="24"/>
        </w:rPr>
        <w:t>,</w:t>
      </w:r>
      <w:r>
        <w:rPr>
          <w:rFonts w:eastAsia="Times New Roman" w:cs="Times New Roman"/>
          <w:szCs w:val="24"/>
        </w:rPr>
        <w:t xml:space="preserve"> δίνοντας τη θέση τους στην εμπέδωση της δημοσιονομικής </w:t>
      </w:r>
      <w:proofErr w:type="spellStart"/>
      <w:r>
        <w:rPr>
          <w:rFonts w:eastAsia="Times New Roman" w:cs="Times New Roman"/>
          <w:szCs w:val="24"/>
        </w:rPr>
        <w:t>σταθερότητος</w:t>
      </w:r>
      <w:proofErr w:type="spellEnd"/>
      <w:r>
        <w:rPr>
          <w:rFonts w:eastAsia="Times New Roman" w:cs="Times New Roman"/>
          <w:szCs w:val="24"/>
        </w:rPr>
        <w:t xml:space="preserve"> και της εμπιστοσύνης των αγορών. Βασικός στόχος είναι η αναπτυξιακή πορεία της ελληνικής οικονομίας</w:t>
      </w:r>
      <w:r>
        <w:rPr>
          <w:rFonts w:eastAsia="Times New Roman" w:cs="Times New Roman"/>
          <w:szCs w:val="24"/>
        </w:rPr>
        <w:t>,</w:t>
      </w:r>
      <w:r>
        <w:rPr>
          <w:rFonts w:eastAsia="Times New Roman" w:cs="Times New Roman"/>
          <w:szCs w:val="24"/>
        </w:rPr>
        <w:t xml:space="preserve"> σε ρεαλιστικ</w:t>
      </w:r>
      <w:r>
        <w:rPr>
          <w:rFonts w:eastAsia="Times New Roman" w:cs="Times New Roman"/>
          <w:szCs w:val="24"/>
        </w:rPr>
        <w:t>ό</w:t>
      </w:r>
      <w:r>
        <w:rPr>
          <w:rFonts w:eastAsia="Times New Roman" w:cs="Times New Roman"/>
          <w:szCs w:val="24"/>
        </w:rPr>
        <w:t xml:space="preserve"> πάντα πλαίσι</w:t>
      </w:r>
      <w:r>
        <w:rPr>
          <w:rFonts w:eastAsia="Times New Roman" w:cs="Times New Roman"/>
          <w:szCs w:val="24"/>
        </w:rPr>
        <w:t>ο</w:t>
      </w:r>
      <w:r>
        <w:rPr>
          <w:rFonts w:eastAsia="Times New Roman" w:cs="Times New Roman"/>
          <w:szCs w:val="24"/>
        </w:rPr>
        <w:t>.</w:t>
      </w:r>
    </w:p>
    <w:p w14:paraId="09F87CB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εγγυάται την επίτευξη των στόχων; Η υπ</w:t>
      </w:r>
      <w:r>
        <w:rPr>
          <w:rFonts w:eastAsia="Times New Roman" w:cs="Times New Roman"/>
          <w:szCs w:val="24"/>
        </w:rPr>
        <w:t>έρβασ</w:t>
      </w:r>
      <w:r>
        <w:rPr>
          <w:rFonts w:eastAsia="Times New Roman" w:cs="Times New Roman"/>
          <w:szCs w:val="24"/>
        </w:rPr>
        <w:t>ή</w:t>
      </w:r>
      <w:r>
        <w:rPr>
          <w:rFonts w:eastAsia="Times New Roman" w:cs="Times New Roman"/>
          <w:szCs w:val="24"/>
        </w:rPr>
        <w:t xml:space="preserve"> τους το 2016. Τα δύο τελευταία τρίμηνα του 2016 το ΑΕΠ αναπτύχθηκε</w:t>
      </w:r>
      <w:r>
        <w:rPr>
          <w:rFonts w:eastAsia="Times New Roman" w:cs="Times New Roman"/>
          <w:szCs w:val="24"/>
        </w:rPr>
        <w:t>,</w:t>
      </w:r>
      <w:r>
        <w:rPr>
          <w:rFonts w:eastAsia="Times New Roman" w:cs="Times New Roman"/>
          <w:szCs w:val="24"/>
        </w:rPr>
        <w:t xml:space="preserve"> δίνοντας το έναυσμα για ρυθμούς μεγέθυνσης ύψους 2,7% και 3,1% για τα αμέσως επόμενα έτη. Το αναπτυξιακό πρόσημο και η αξιοπιστία στην εκτέλεση του προϋπολογισμού συνεισφέρουν όχι μ</w:t>
      </w:r>
      <w:r>
        <w:rPr>
          <w:rFonts w:eastAsia="Times New Roman" w:cs="Times New Roman"/>
          <w:szCs w:val="24"/>
        </w:rPr>
        <w:t>όνο στην ανάκαμψη των αριθμών, αλλά και στην ανάκτηση της εμπιστοσύνης τόσο των ξένων επενδυτών όσο και των ίδιων των Ελλήνων συμπολιτών μας.</w:t>
      </w:r>
    </w:p>
    <w:p w14:paraId="09F87CB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μην ξεχνάμε</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ότι η οικονομία στηρίζεται στην ψυχολογία και στην αμοιβαία εμπιστοσύνη. Η αποπληρωμή ληξ</w:t>
      </w:r>
      <w:r>
        <w:rPr>
          <w:rFonts w:eastAsia="Times New Roman" w:cs="Times New Roman"/>
          <w:szCs w:val="24"/>
        </w:rPr>
        <w:t xml:space="preserve">ιπρόθεσμων οφειλών ύψους 3,5 δισεκατομμυρίων, η εκκαθάριση του συνόλου των ληξιπρόθεσμων οφειλών για τους επόμενους μήνες και η σταδιακή χαλάρωση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αποτελούν κινήσεις της Κυβέρνησης, ώστε να εμπεδωθεί αυτή η σχέση εμπιστοσύνης.</w:t>
      </w:r>
    </w:p>
    <w:p w14:paraId="09F87C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πλευρά τους οι συμπολίτες μας δείχνουν να ανταποκρίνονται</w:t>
      </w:r>
      <w:r>
        <w:rPr>
          <w:rFonts w:eastAsia="Times New Roman" w:cs="Times New Roman"/>
          <w:szCs w:val="24"/>
        </w:rPr>
        <w:t>,</w:t>
      </w:r>
      <w:r>
        <w:rPr>
          <w:rFonts w:eastAsia="Times New Roman" w:cs="Times New Roman"/>
          <w:szCs w:val="24"/>
        </w:rPr>
        <w:t xml:space="preserve"> δίνοντας ανάσα στο ελληνικό τραπεζικό σύστημα με την επιστροφή των καταθέσε</w:t>
      </w:r>
      <w:r>
        <w:rPr>
          <w:rFonts w:eastAsia="Times New Roman" w:cs="Times New Roman"/>
          <w:szCs w:val="24"/>
        </w:rPr>
        <w:t>ώ</w:t>
      </w:r>
      <w:r>
        <w:rPr>
          <w:rFonts w:eastAsia="Times New Roman" w:cs="Times New Roman"/>
          <w:szCs w:val="24"/>
        </w:rPr>
        <w:t>ν τους. Μόνο τον Οκτώβρη επιστράφηκε 1,2 δισεκατομμύρι</w:t>
      </w:r>
      <w:r>
        <w:rPr>
          <w:rFonts w:eastAsia="Times New Roman" w:cs="Times New Roman"/>
          <w:szCs w:val="24"/>
        </w:rPr>
        <w:t>ο</w:t>
      </w:r>
      <w:r>
        <w:rPr>
          <w:rFonts w:eastAsia="Times New Roman" w:cs="Times New Roman"/>
          <w:szCs w:val="24"/>
        </w:rPr>
        <w:t xml:space="preserve"> ευρώ, ενώ η εισροή είναι διαρκής κατά τους τελευταίους πέντε μήνε</w:t>
      </w:r>
      <w:r>
        <w:rPr>
          <w:rFonts w:eastAsia="Times New Roman" w:cs="Times New Roman"/>
          <w:szCs w:val="24"/>
        </w:rPr>
        <w:t xml:space="preserve">ς. </w:t>
      </w:r>
    </w:p>
    <w:p w14:paraId="09F87C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θα έπρεπε άραγε να στηριχθεί αυτή η θετική πορεία</w:t>
      </w:r>
      <w:r>
        <w:rPr>
          <w:rFonts w:eastAsia="Times New Roman" w:cs="Times New Roman"/>
          <w:szCs w:val="24"/>
        </w:rPr>
        <w:t>,</w:t>
      </w:r>
      <w:r>
        <w:rPr>
          <w:rFonts w:eastAsia="Times New Roman" w:cs="Times New Roman"/>
          <w:szCs w:val="24"/>
        </w:rPr>
        <w:t xml:space="preserve"> με την περαιτέρω ενίσχυση της εμπιστοσύνης; Ακόμα και αν δεν αποτελεί κυβερνητική επιτυχία, αλλά είναι κάτι τυχαίο, όπως ακούγεται πολλές φορές από τα έδρανα της Αξιωματικής Αντιπολίτευσης, αμφισβη</w:t>
      </w:r>
      <w:r>
        <w:rPr>
          <w:rFonts w:eastAsia="Times New Roman" w:cs="Times New Roman"/>
          <w:szCs w:val="24"/>
        </w:rPr>
        <w:t xml:space="preserve">τεί κανείς ότι αποτελεί θετικό βήμα; </w:t>
      </w:r>
    </w:p>
    <w:p w14:paraId="09F87CB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Πόσοι, λοιπόν, στηρίζετε αυτό το βήμα</w:t>
      </w:r>
      <w:r>
        <w:rPr>
          <w:rFonts w:eastAsia="Times New Roman" w:cs="Times New Roman"/>
          <w:szCs w:val="24"/>
        </w:rPr>
        <w:t>,</w:t>
      </w:r>
      <w:r>
        <w:rPr>
          <w:rFonts w:eastAsia="Times New Roman" w:cs="Times New Roman"/>
          <w:szCs w:val="24"/>
        </w:rPr>
        <w:t xml:space="preserve"> όταν ο κ. Μητσοτάκης αναφέρετ</w:t>
      </w:r>
      <w:r>
        <w:rPr>
          <w:rFonts w:eastAsia="Times New Roman" w:cs="Times New Roman"/>
          <w:szCs w:val="24"/>
        </w:rPr>
        <w:t>αι</w:t>
      </w:r>
      <w:r>
        <w:rPr>
          <w:rFonts w:eastAsia="Times New Roman" w:cs="Times New Roman"/>
          <w:szCs w:val="24"/>
        </w:rPr>
        <w:t xml:space="preserve"> στις ελληνικές επιχειρήσεις της Βουλγαρίας ως παράδειγμα εξωστρέφειας; Αυτό επιθυμείτε, κύριοι της Νέας Δημοκρατίας; Τη </w:t>
      </w:r>
      <w:proofErr w:type="spellStart"/>
      <w:r>
        <w:rPr>
          <w:rFonts w:eastAsia="Times New Roman" w:cs="Times New Roman"/>
          <w:szCs w:val="24"/>
        </w:rPr>
        <w:t>βουλγαροποίηση</w:t>
      </w:r>
      <w:proofErr w:type="spellEnd"/>
      <w:r>
        <w:rPr>
          <w:rFonts w:eastAsia="Times New Roman" w:cs="Times New Roman"/>
          <w:szCs w:val="24"/>
        </w:rPr>
        <w:t xml:space="preserve"> της ελληνική</w:t>
      </w:r>
      <w:r>
        <w:rPr>
          <w:rFonts w:eastAsia="Times New Roman" w:cs="Times New Roman"/>
          <w:szCs w:val="24"/>
        </w:rPr>
        <w:t>ς οικονομίας;</w:t>
      </w:r>
    </w:p>
    <w:p w14:paraId="09F87CB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εν λόγω επιχειρήσεις αποχώρησαν</w:t>
      </w:r>
      <w:r>
        <w:rPr>
          <w:rFonts w:eastAsia="Times New Roman" w:cs="Times New Roman"/>
          <w:szCs w:val="24"/>
        </w:rPr>
        <w:t>,</w:t>
      </w:r>
      <w:r>
        <w:rPr>
          <w:rFonts w:eastAsia="Times New Roman" w:cs="Times New Roman"/>
          <w:szCs w:val="24"/>
        </w:rPr>
        <w:t xml:space="preserve"> λόγω των διαχρονικών πολιτικών επιλογών σας. Έφυγαν χρεωμένες, διωγμένες από το παλιό κομματικό σύστημα. Είναι παράδειγμα εξωστρέφειας αυτό; </w:t>
      </w:r>
    </w:p>
    <w:p w14:paraId="09F87CB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Δεν ήταν επιλογή τους, κύριοι. Εσείς τους εξωθήσατε και τώρα </w:t>
      </w:r>
      <w:r>
        <w:rPr>
          <w:rFonts w:eastAsia="Times New Roman" w:cs="Times New Roman"/>
          <w:szCs w:val="24"/>
        </w:rPr>
        <w:t>τους δίνετε και συγχαρητήρια.</w:t>
      </w:r>
    </w:p>
    <w:p w14:paraId="09F87CB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πρόβλεψη για ανάπτυξη στο 2,7%  συνοδεύεται από σημαντική αύξηση της απασχόλησης, αύξηση της ιδιωτικής κατανάλωσης κατά 1,8% σε σταθερές τιμές και ακαθάριστο σχηματισμό παγίου κεφαλαίου κατά 1,9</w:t>
      </w:r>
      <w:r>
        <w:rPr>
          <w:rFonts w:eastAsia="Times New Roman" w:cs="Times New Roman"/>
          <w:szCs w:val="24"/>
        </w:rPr>
        <w:t>%. Οι πραγματικές εξαγωγές και εισαγωγές αγαθών και υπηρεσιών θα κινηθούν αυξητικά, ενώ και ο πληθωρισμός θα παρουσιάσει μια αύξηση της τάξεως του 0,6%.</w:t>
      </w:r>
    </w:p>
    <w:p w14:paraId="09F87CB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αύξηση του πληθωρισμού έρχεται να επικυρώσει τη μείωση της ανεργίας, καθώς ως γνωστόν οι δύο συγκεκρι</w:t>
      </w:r>
      <w:r>
        <w:rPr>
          <w:rFonts w:eastAsia="Times New Roman" w:cs="Times New Roman"/>
          <w:szCs w:val="24"/>
        </w:rPr>
        <w:t xml:space="preserve">μένοι δείκτες είναι αντιστρόφως ανάλογοι. Μόνο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w:t>
      </w:r>
      <w:r>
        <w:rPr>
          <w:rFonts w:eastAsia="Times New Roman" w:cs="Times New Roman"/>
          <w:szCs w:val="24"/>
        </w:rPr>
        <w:t>ερνήσεις</w:t>
      </w:r>
      <w:r>
        <w:rPr>
          <w:rFonts w:eastAsia="Times New Roman" w:cs="Times New Roman"/>
          <w:szCs w:val="24"/>
        </w:rPr>
        <w:t xml:space="preserve"> του ΠΑΣΟΚ και της Νέας Δημοκρατίας κατάφεραν να καταργήσουν κάθε μακροοικονομική λογική</w:t>
      </w:r>
      <w:r>
        <w:rPr>
          <w:rFonts w:eastAsia="Times New Roman" w:cs="Times New Roman"/>
          <w:szCs w:val="24"/>
        </w:rPr>
        <w:t>,</w:t>
      </w:r>
      <w:r>
        <w:rPr>
          <w:rFonts w:eastAsia="Times New Roman" w:cs="Times New Roman"/>
          <w:szCs w:val="24"/>
        </w:rPr>
        <w:t xml:space="preserve"> δημιουργώντας ταυτόχρονα και ανεργία και ακρίβεια. </w:t>
      </w:r>
    </w:p>
    <w:p w14:paraId="09F87CC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θετικοί δείκτες δεν πρέπει να μας κάνουν να εφησυχ</w:t>
      </w:r>
      <w:r>
        <w:rPr>
          <w:rFonts w:eastAsia="Times New Roman" w:cs="Times New Roman"/>
          <w:szCs w:val="24"/>
        </w:rPr>
        <w:t>άζουμε. Έχουμε μόλις αρχίσει να βλέπουμε φως στο τούνελ, αλλά η αλήθεια είναι ότι δεν έχουμε βγει ακόμα από αυτό. Χρειάζεται προσπάθεια και προσήλωση στους στόχους. Απαιτείται η απαρέγκλιτη εκτέλεση του προϋπολογισμού, προκειμένου να μειώσουμε τις επιπτώσε</w:t>
      </w:r>
      <w:r>
        <w:rPr>
          <w:rFonts w:eastAsia="Times New Roman" w:cs="Times New Roman"/>
          <w:szCs w:val="24"/>
        </w:rPr>
        <w:t>ις της κρίσης στους ασθενέστερους το συντομότερο δυνατό.</w:t>
      </w:r>
    </w:p>
    <w:p w14:paraId="09F87CC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Πεποίθησή μας είναι ότι τα βραχυπρόθεσμα μέτρα για το χρέος, που ελήφθησαν πριν από λίγες ημέρες, σε συνδυασμό με την επανάκτηση της αξιοπιστίας μας, ήδη καλλιεργούν ένα θετικό κλίμα για την ελληνική</w:t>
      </w:r>
      <w:r>
        <w:rPr>
          <w:rFonts w:eastAsia="Times New Roman" w:cs="Times New Roman"/>
          <w:szCs w:val="24"/>
        </w:rPr>
        <w:t xml:space="preserve"> οικονομία. </w:t>
      </w:r>
    </w:p>
    <w:p w14:paraId="09F87CC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προς ψήφιση </w:t>
      </w:r>
      <w:r>
        <w:rPr>
          <w:rFonts w:eastAsia="Times New Roman" w:cs="Times New Roman"/>
          <w:szCs w:val="24"/>
        </w:rPr>
        <w:t>π</w:t>
      </w:r>
      <w:r>
        <w:rPr>
          <w:rFonts w:eastAsia="Times New Roman" w:cs="Times New Roman"/>
          <w:szCs w:val="24"/>
        </w:rPr>
        <w:t xml:space="preserve">ροϋπολογισμός έχει τριπλή στόχευση: </w:t>
      </w:r>
      <w:r>
        <w:rPr>
          <w:rFonts w:eastAsia="Times New Roman" w:cs="Times New Roman"/>
          <w:szCs w:val="24"/>
        </w:rPr>
        <w:t>π</w:t>
      </w:r>
      <w:r>
        <w:rPr>
          <w:rFonts w:eastAsia="Times New Roman" w:cs="Times New Roman"/>
          <w:szCs w:val="24"/>
        </w:rPr>
        <w:t>αγιώνει τη δημοσιονομική ισορροπία, οδηγεί στην ανάπτυξη και τη μείωση της ανεργίας και θέτει ένα πλαίσιο κοινωνικής δικαιοσύνης, όσον αφορά το κόστος της δημοσιονομικής προσαρμογής και τη δι</w:t>
      </w:r>
      <w:r>
        <w:rPr>
          <w:rFonts w:eastAsia="Times New Roman" w:cs="Times New Roman"/>
          <w:szCs w:val="24"/>
        </w:rPr>
        <w:t xml:space="preserve">ανομή του οφέλους της ανάκαμψης. Στο τελευταίο αυτό σημείο συμπυκνώνεται και η χαοτική διαφορά μας με τον νεοφιλελευθερισμό της Νέας Δημοκρατίας. </w:t>
      </w:r>
    </w:p>
    <w:p w14:paraId="09F87CC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Υπό τις παρούσες συνθήκες δημοσιονομικής ασφυξίας, θεσμοθετήσαμε και χρηματοδοτήσαμε το κοινωνικό εισόδημα αλ</w:t>
      </w:r>
      <w:r>
        <w:rPr>
          <w:rFonts w:eastAsia="Times New Roman" w:cs="Times New Roman"/>
          <w:szCs w:val="24"/>
        </w:rPr>
        <w:t>ληλεγγύης, με 760 εκατομμύρια για διακόσιες πενήντα χιλιάδες ελληνικά νοικοκυριά. Ενισχύσαμε τον κοινωνικό προϋπολογισμό για τις δομές υγείας, παιδείας και πρόνοιας κατά 300 εκατομμύρια. Δημιουργήσαμε ένα πλέγμα προστασίας της πρώτης κατοικίας ύψους 100 εκ</w:t>
      </w:r>
      <w:r>
        <w:rPr>
          <w:rFonts w:eastAsia="Times New Roman" w:cs="Times New Roman"/>
          <w:szCs w:val="24"/>
        </w:rPr>
        <w:t xml:space="preserve">ατομμυρίων για τα ευάλωτα νοικοκυριά, τα οποία προσφεύγουν στον </w:t>
      </w:r>
      <w:r>
        <w:rPr>
          <w:rFonts w:eastAsia="Times New Roman" w:cs="Times New Roman"/>
          <w:szCs w:val="24"/>
        </w:rPr>
        <w:t>ν</w:t>
      </w:r>
      <w:r>
        <w:rPr>
          <w:rFonts w:eastAsia="Times New Roman" w:cs="Times New Roman"/>
          <w:szCs w:val="24"/>
        </w:rPr>
        <w:t xml:space="preserve">όμο Κατσέλη. </w:t>
      </w:r>
    </w:p>
    <w:p w14:paraId="09F87CC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η Νέα Δημοκρατία έρχεται να υπερασπιστεί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Ποιο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διερωτώμαι. Εκείνο που προέβλεπε πρωτογενές πλεόνασμα 4,5%; Πώς θα επ</w:t>
      </w:r>
      <w:r>
        <w:rPr>
          <w:rFonts w:eastAsia="Times New Roman" w:cs="Times New Roman"/>
          <w:szCs w:val="24"/>
        </w:rPr>
        <w:t>ιτυγχάνατε, κυρίες και κύριοι της Νέας Δημοκρατίας, ένα τέτοιο πρωτογενές πλεόνασμα; Ποια θα ήταν η τύχη του κοινωνικού κράτους; Η Κυβέρνηση του ΣΥΡΙΖΑ μείωσε τα μέτρα δημοσιονομικής προσαρμογής κατά 5,4 δισεκατομμύρια, συμφωνώντας σε μικρότερα πρωτογενή π</w:t>
      </w:r>
      <w:r>
        <w:rPr>
          <w:rFonts w:eastAsia="Times New Roman" w:cs="Times New Roman"/>
          <w:szCs w:val="24"/>
        </w:rPr>
        <w:t xml:space="preserve">λεονάσματα. </w:t>
      </w:r>
    </w:p>
    <w:p w14:paraId="09F87C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Έρχεστε πάλι</w:t>
      </w:r>
      <w:r>
        <w:rPr>
          <w:rFonts w:eastAsia="Times New Roman" w:cs="Times New Roman"/>
          <w:szCs w:val="24"/>
        </w:rPr>
        <w:t>,</w:t>
      </w:r>
      <w:r>
        <w:rPr>
          <w:rFonts w:eastAsia="Times New Roman" w:cs="Times New Roman"/>
          <w:szCs w:val="24"/>
        </w:rPr>
        <w:t xml:space="preserve"> ενθυμούμενοι τα </w:t>
      </w:r>
      <w:r>
        <w:rPr>
          <w:rFonts w:eastAsia="Times New Roman" w:cs="Times New Roman"/>
          <w:szCs w:val="24"/>
        </w:rPr>
        <w:t>«</w:t>
      </w:r>
      <w:proofErr w:type="spellStart"/>
      <w:r>
        <w:rPr>
          <w:rFonts w:eastAsia="Times New Roman" w:cs="Times New Roman"/>
          <w:szCs w:val="24"/>
        </w:rPr>
        <w:t>Ζάππεια</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να υποσχεθείτε μεγάλες φορολογικές ελαφρύνσεις, οι οποίες αγγίζουν τα 4 δισεκατομμύρια. Το λεγόμενο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δηλαδή η επισκόπηση δαπανών, έχει ήδη προ</w:t>
      </w:r>
      <w:r>
        <w:rPr>
          <w:rFonts w:eastAsia="Times New Roman" w:cs="Times New Roman"/>
          <w:szCs w:val="24"/>
        </w:rPr>
        <w:t xml:space="preserve">χωρήσει από την Κυβέρνησή μας και έχουμε πλήρη εικόνα της πραγματικής βάσης των υποσχέσεών σας. Τα 4 δισεκατομμύρια θα </w:t>
      </w:r>
      <w:proofErr w:type="spellStart"/>
      <w:r>
        <w:rPr>
          <w:rFonts w:eastAsia="Times New Roman" w:cs="Times New Roman"/>
          <w:szCs w:val="24"/>
        </w:rPr>
        <w:t>περικοπούν</w:t>
      </w:r>
      <w:proofErr w:type="spellEnd"/>
      <w:r>
        <w:rPr>
          <w:rFonts w:eastAsia="Times New Roman" w:cs="Times New Roman"/>
          <w:szCs w:val="24"/>
        </w:rPr>
        <w:t>, όπως λέτε, από ένα ποσό 6 δισεκατομμυρίων, το οποίο κατευθύνεται σε φάρμακα, θέρμανση, υλικά για τα σχολεία, καθώς και διάφορ</w:t>
      </w:r>
      <w:r>
        <w:rPr>
          <w:rFonts w:eastAsia="Times New Roman" w:cs="Times New Roman"/>
          <w:szCs w:val="24"/>
        </w:rPr>
        <w:t xml:space="preserve">α άλλα αναλώσιμα. </w:t>
      </w:r>
    </w:p>
    <w:p w14:paraId="09F87CC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BA1D55">
        <w:rPr>
          <w:rFonts w:eastAsia="Times New Roman" w:cs="Times New Roman"/>
          <w:b/>
          <w:szCs w:val="24"/>
        </w:rPr>
        <w:t>ΝΙΚΟΛΑΟΣ ΒΟΥΤΣΗΣ</w:t>
      </w:r>
      <w:r>
        <w:rPr>
          <w:rFonts w:eastAsia="Times New Roman" w:cs="Times New Roman"/>
          <w:szCs w:val="24"/>
        </w:rPr>
        <w:t>)</w:t>
      </w:r>
    </w:p>
    <w:p w14:paraId="09F87C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Θυμηθήκατε πάλι τις κυβερνητικές πρακτικές σας του κλεισίματος νοσοκομείων και σχολείων; Θα κάνετε κάτι τέτοιο ή θα περικόψετε πάλι μισθούς και σ</w:t>
      </w:r>
      <w:r>
        <w:rPr>
          <w:rFonts w:eastAsia="Times New Roman" w:cs="Times New Roman"/>
          <w:szCs w:val="24"/>
        </w:rPr>
        <w:t xml:space="preserve">υντάξεις; Μήπως θα προχωρήσετε σε νέες απολύσεις; Μπορεί και τα δύο μαζί. Δυστυχώς, δεν μου προκαλεί τίποτα έκπληξη. Αυτή είναι η διαφορά μας, λοιπόν. </w:t>
      </w:r>
    </w:p>
    <w:p w14:paraId="09F87C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Μας κατηγορείτε ότι δεν μειώνουμε τις δαπάνες. Πώς θα μειώσουμε τις δαπάνες</w:t>
      </w:r>
      <w:r>
        <w:rPr>
          <w:rFonts w:eastAsia="Times New Roman" w:cs="Times New Roman"/>
          <w:szCs w:val="24"/>
        </w:rPr>
        <w:t>,</w:t>
      </w:r>
      <w:r>
        <w:rPr>
          <w:rFonts w:eastAsia="Times New Roman" w:cs="Times New Roman"/>
          <w:szCs w:val="24"/>
        </w:rPr>
        <w:t xml:space="preserve"> όταν αυτές αφορούν τον πυρή</w:t>
      </w:r>
      <w:r>
        <w:rPr>
          <w:rFonts w:eastAsia="Times New Roman" w:cs="Times New Roman"/>
          <w:szCs w:val="24"/>
        </w:rPr>
        <w:t>να του κοινωνικού κράτους, το οποίο έχτισαν οι εργαζόμενοι με τις θυσίες τους; Πρέπει να καταλάβουμε ότι εκ των πραγμάτων, λόγω της παρατεταμένης ύφεσης, οι σπατάλες δεν αποτελούν πλέον τον κανόνα. Η περαιτέρω περικοπή δαπανών ισούται με μείωση ζωτικής σημ</w:t>
      </w:r>
      <w:r>
        <w:rPr>
          <w:rFonts w:eastAsia="Times New Roman" w:cs="Times New Roman"/>
          <w:szCs w:val="24"/>
        </w:rPr>
        <w:t xml:space="preserve">ασίας κονδυλίων. </w:t>
      </w:r>
    </w:p>
    <w:p w14:paraId="09F87C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περικόψουμε τις δαπάνες</w:t>
      </w:r>
      <w:r>
        <w:rPr>
          <w:rFonts w:eastAsia="Times New Roman" w:cs="Times New Roman"/>
          <w:szCs w:val="24"/>
        </w:rPr>
        <w:t>,</w:t>
      </w:r>
      <w:r>
        <w:rPr>
          <w:rFonts w:eastAsia="Times New Roman" w:cs="Times New Roman"/>
          <w:szCs w:val="24"/>
        </w:rPr>
        <w:t xml:space="preserve"> ποιος θα ζημιωθεί; Η παιδεία, η υγεία, οι παροχές προς τους πολίτες θα δεχθούν το πλήγμα. Η ελληνική οικονομία το 2017 θα σημειώσει ανάπτυξη 2,7% και πρωτογενές πλεόνασμα 2%. Το 2016 άρχισε να σταθεροποιείται κ</w:t>
      </w:r>
      <w:r>
        <w:rPr>
          <w:rFonts w:eastAsia="Times New Roman" w:cs="Times New Roman"/>
          <w:szCs w:val="24"/>
        </w:rPr>
        <w:t>αι να διαψεύδει τις μικρόψυχες, κακεντρεχείς, μα</w:t>
      </w:r>
      <w:r>
        <w:rPr>
          <w:rFonts w:eastAsia="Times New Roman" w:cs="Times New Roman"/>
          <w:szCs w:val="24"/>
        </w:rPr>
        <w:t>,</w:t>
      </w:r>
      <w:r>
        <w:rPr>
          <w:rFonts w:eastAsia="Times New Roman" w:cs="Times New Roman"/>
          <w:szCs w:val="24"/>
        </w:rPr>
        <w:t xml:space="preserve"> πάνω απ’ όλα</w:t>
      </w:r>
      <w:r>
        <w:rPr>
          <w:rFonts w:eastAsia="Times New Roman" w:cs="Times New Roman"/>
          <w:szCs w:val="24"/>
        </w:rPr>
        <w:t>,</w:t>
      </w:r>
      <w:r>
        <w:rPr>
          <w:rFonts w:eastAsia="Times New Roman" w:cs="Times New Roman"/>
          <w:szCs w:val="24"/>
        </w:rPr>
        <w:t xml:space="preserve"> λανθασμένες προβλέψεις της Αντιπολίτευσης. </w:t>
      </w:r>
    </w:p>
    <w:p w14:paraId="09F87C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2017 θα κάνουμε το βήμα περαιτέρω, με στόχο την οριστική έξοδο από την κρίση. Η «αριστερή παρένθεση» μετατρέπει τελικά την περασμένη περίοδο σε </w:t>
      </w:r>
      <w:proofErr w:type="spellStart"/>
      <w:r>
        <w:rPr>
          <w:rFonts w:eastAsia="Times New Roman" w:cs="Times New Roman"/>
          <w:szCs w:val="24"/>
        </w:rPr>
        <w:t>μ</w:t>
      </w:r>
      <w:r>
        <w:rPr>
          <w:rFonts w:eastAsia="Times New Roman" w:cs="Times New Roman"/>
          <w:szCs w:val="24"/>
        </w:rPr>
        <w:t>νημονιακή</w:t>
      </w:r>
      <w:proofErr w:type="spellEnd"/>
      <w:r>
        <w:rPr>
          <w:rFonts w:eastAsia="Times New Roman" w:cs="Times New Roman"/>
          <w:szCs w:val="24"/>
        </w:rPr>
        <w:t xml:space="preserve"> παρένθεση. Δεν θα μας συγχωρεθεί ποτέ ότι το πετυχαίνουμε. Τους είναι αδιανόητο ότι υπήρχε ταχύτερος δρόμος εξόδου και μάλιστα με κοινωνικό πρόσημο. </w:t>
      </w:r>
    </w:p>
    <w:p w14:paraId="09F87C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Ψηφίζω, λοιπόν, τον </w:t>
      </w:r>
      <w:r>
        <w:rPr>
          <w:rFonts w:eastAsia="Times New Roman" w:cs="Times New Roman"/>
          <w:szCs w:val="24"/>
        </w:rPr>
        <w:t>π</w:t>
      </w:r>
      <w:r>
        <w:rPr>
          <w:rFonts w:eastAsia="Times New Roman" w:cs="Times New Roman"/>
          <w:szCs w:val="24"/>
        </w:rPr>
        <w:t xml:space="preserve">ροϋπολογισμό πρωτίστως για τη δικαίωση των θυσιών του ελληνικού λαού. </w:t>
      </w:r>
    </w:p>
    <w:p w14:paraId="09F87CCC"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09F87CC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Σαρακιώτη</w:t>
      </w:r>
      <w:proofErr w:type="spellEnd"/>
      <w:r>
        <w:rPr>
          <w:rFonts w:eastAsia="Times New Roman" w:cs="Times New Roman"/>
          <w:szCs w:val="24"/>
        </w:rPr>
        <w:t xml:space="preserve">. </w:t>
      </w:r>
    </w:p>
    <w:p w14:paraId="09F87CCE" w14:textId="77777777" w:rsidR="0008105D" w:rsidRDefault="0008105D">
      <w:pPr>
        <w:spacing w:after="0" w:line="600" w:lineRule="auto"/>
        <w:ind w:firstLine="720"/>
        <w:jc w:val="center"/>
        <w:rPr>
          <w:rFonts w:eastAsia="Times New Roman" w:cs="Times New Roman"/>
          <w:szCs w:val="24"/>
        </w:rPr>
      </w:pPr>
    </w:p>
    <w:p w14:paraId="09F87C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Κωνσταντίνος Τσιάρας από τη Νέα Δημοκρατία. </w:t>
      </w:r>
    </w:p>
    <w:p w14:paraId="09F87CD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Ευχαριστώ πολύ, κύριε Πρόεδρε. </w:t>
      </w:r>
    </w:p>
    <w:p w14:paraId="09F87C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 xml:space="preserve">φοι, όπως κάθε χρόνο, συζητάμε το νομοσχέδιο του </w:t>
      </w:r>
      <w:r>
        <w:rPr>
          <w:rFonts w:eastAsia="Times New Roman" w:cs="Times New Roman"/>
          <w:szCs w:val="24"/>
        </w:rPr>
        <w:t>π</w:t>
      </w:r>
      <w:r>
        <w:rPr>
          <w:rFonts w:eastAsia="Times New Roman" w:cs="Times New Roman"/>
          <w:szCs w:val="24"/>
        </w:rPr>
        <w:t xml:space="preserve">ροϋπολογισμού για την επόμενη χρονιά, ενδεχομένως μέσα από αρκετά διαφορετικές συνθήκες, αν κρίνουμε τι συμβαίνει σήμερα σε σχέση με το παρελθόν. Η βασική αντιπαράθεση, τουλάχιστον κατά τη γνώμη μου, πλέον </w:t>
      </w:r>
      <w:r>
        <w:rPr>
          <w:rFonts w:eastAsia="Times New Roman" w:cs="Times New Roman"/>
          <w:szCs w:val="24"/>
        </w:rPr>
        <w:t xml:space="preserve">έχει ξεπεράσει την έννοια της πολιτικής ή ακόμα και της ιδεολογικής αντιπαράθεσης και πλέον στέκεται σε ένα πολύ συγκεκριμένο πεδίο, σε αυτό της κοινής λογικής. </w:t>
      </w:r>
    </w:p>
    <w:p w14:paraId="09F87C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λέω αυτό, γιατί</w:t>
      </w:r>
      <w:r>
        <w:rPr>
          <w:rFonts w:eastAsia="Times New Roman" w:cs="Times New Roman"/>
          <w:szCs w:val="24"/>
        </w:rPr>
        <w:t>,</w:t>
      </w:r>
      <w:r>
        <w:rPr>
          <w:rFonts w:eastAsia="Times New Roman" w:cs="Times New Roman"/>
          <w:szCs w:val="24"/>
        </w:rPr>
        <w:t xml:space="preserve"> αν δούμε την ψυχρή πραγματικότητα, με πολύ συγκεκριμένο τρόπο</w:t>
      </w:r>
      <w:r>
        <w:rPr>
          <w:rFonts w:eastAsia="Times New Roman" w:cs="Times New Roman"/>
          <w:szCs w:val="24"/>
        </w:rPr>
        <w:t>,</w:t>
      </w:r>
      <w:r>
        <w:rPr>
          <w:rFonts w:eastAsia="Times New Roman" w:cs="Times New Roman"/>
          <w:szCs w:val="24"/>
        </w:rPr>
        <w:t xml:space="preserve"> θα διαπιστώ</w:t>
      </w:r>
      <w:r>
        <w:rPr>
          <w:rFonts w:eastAsia="Times New Roman" w:cs="Times New Roman"/>
          <w:szCs w:val="24"/>
        </w:rPr>
        <w:t xml:space="preserve">σουμε ότι η Κυβέρνηση αναγκάστηκε απλά γι’ αυτή την τριετία να πάρει μέτρα 9 δισεκατομμύρια ευρώ από το 2015 έως το 2018, μέσα από ένα αχρείαστο στην πραγματικότητα τρίτο μνημόνιο. </w:t>
      </w:r>
    </w:p>
    <w:p w14:paraId="09F87CD3" w14:textId="77777777" w:rsidR="0008105D" w:rsidRDefault="003C36B0">
      <w:pPr>
        <w:spacing w:after="0" w:line="600" w:lineRule="auto"/>
        <w:ind w:firstLine="720"/>
        <w:jc w:val="both"/>
        <w:rPr>
          <w:rFonts w:eastAsia="Times New Roman"/>
          <w:szCs w:val="24"/>
        </w:rPr>
      </w:pPr>
      <w:r>
        <w:rPr>
          <w:rFonts w:eastAsia="Times New Roman" w:cs="Times New Roman"/>
          <w:szCs w:val="24"/>
        </w:rPr>
        <w:t>Θέλετε να δούμε πού βρισκόταν η πραγματικότητα στο τέλος του 2014; Η οικον</w:t>
      </w:r>
      <w:r>
        <w:rPr>
          <w:rFonts w:eastAsia="Times New Roman" w:cs="Times New Roman"/>
          <w:szCs w:val="24"/>
        </w:rPr>
        <w:t>ομία «έτρεχε» με συγκεκριμένους ρυθμούς ανάπτυξης</w:t>
      </w:r>
      <w:r>
        <w:rPr>
          <w:rFonts w:eastAsia="Times New Roman" w:cs="Times New Roman"/>
          <w:szCs w:val="24"/>
        </w:rPr>
        <w:t>,</w:t>
      </w:r>
      <w:r>
        <w:rPr>
          <w:rFonts w:eastAsia="Times New Roman" w:cs="Times New Roman"/>
          <w:szCs w:val="24"/>
        </w:rPr>
        <w:t xml:space="preserve"> που δεν υπάρχουν σήμερα. Για το 2015 ήταν 2,9% η πρόβλεψη, ενώ για το 2016 θα ήταν 3,7%.</w:t>
      </w:r>
      <w:r>
        <w:rPr>
          <w:rFonts w:eastAsia="Times New Roman" w:cs="Times New Roman"/>
          <w:szCs w:val="24"/>
        </w:rPr>
        <w:t xml:space="preserve"> </w:t>
      </w:r>
      <w:r>
        <w:rPr>
          <w:rFonts w:eastAsia="Times New Roman"/>
          <w:szCs w:val="24"/>
        </w:rPr>
        <w:t xml:space="preserve">Το </w:t>
      </w:r>
      <w:r>
        <w:rPr>
          <w:rFonts w:eastAsia="Times New Roman"/>
          <w:szCs w:val="24"/>
        </w:rPr>
        <w:t>δ</w:t>
      </w:r>
      <w:r>
        <w:rPr>
          <w:rFonts w:eastAsia="Times New Roman"/>
          <w:szCs w:val="24"/>
        </w:rPr>
        <w:t xml:space="preserve">ημόσιο θα είχε εισπράξει περίπου 11 δισεκατομμύρια ευρώ, δηλαδή 2 δισεκατομμύρια περισσότερα από τα επιπλέον μέτρα της Κυβέρνησης για την τριετία 2015-2018. </w:t>
      </w:r>
    </w:p>
    <w:p w14:paraId="09F87CD4" w14:textId="77777777" w:rsidR="0008105D" w:rsidRDefault="003C36B0">
      <w:pPr>
        <w:spacing w:after="0" w:line="600" w:lineRule="auto"/>
        <w:ind w:firstLine="720"/>
        <w:jc w:val="both"/>
        <w:rPr>
          <w:rFonts w:eastAsia="Times New Roman"/>
          <w:szCs w:val="24"/>
        </w:rPr>
      </w:pPr>
      <w:r>
        <w:rPr>
          <w:rFonts w:eastAsia="Times New Roman"/>
          <w:szCs w:val="24"/>
        </w:rPr>
        <w:t>Για να δούμε, όμως, ποιο είναι το επιπλέον κόστος των δύο χρόνων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w:t>
      </w:r>
      <w:r>
        <w:rPr>
          <w:rFonts w:eastAsia="Times New Roman"/>
          <w:szCs w:val="24"/>
        </w:rPr>
        <w:t xml:space="preserve">αι 5,4 δισεκατομμύρια ευρώ για τη νέα </w:t>
      </w:r>
      <w:proofErr w:type="spellStart"/>
      <w:r>
        <w:rPr>
          <w:rFonts w:eastAsia="Times New Roman"/>
          <w:szCs w:val="24"/>
        </w:rPr>
        <w:t>ανακεφαλαιοποίηση</w:t>
      </w:r>
      <w:proofErr w:type="spellEnd"/>
      <w:r>
        <w:rPr>
          <w:rFonts w:eastAsia="Times New Roman"/>
          <w:szCs w:val="24"/>
        </w:rPr>
        <w:t xml:space="preserve"> των τραπεζών, 6 δισεκατομμύρια ευρώ χαμένα από την επιστροφή κερδών από τα ελληνικά ομόλογα και</w:t>
      </w:r>
      <w:r>
        <w:rPr>
          <w:rFonts w:eastAsia="Times New Roman"/>
          <w:szCs w:val="24"/>
        </w:rPr>
        <w:t>,</w:t>
      </w:r>
      <w:r>
        <w:rPr>
          <w:rFonts w:eastAsia="Times New Roman"/>
          <w:szCs w:val="24"/>
        </w:rPr>
        <w:t xml:space="preserve"> επιπλέον, η συζήτηση για το τέταρτο μνημόνιο, για να υπάρξει συνέχεια της συμμετοχής του Διεθνούς Νομισ</w:t>
      </w:r>
      <w:r>
        <w:rPr>
          <w:rFonts w:eastAsia="Times New Roman"/>
          <w:szCs w:val="24"/>
        </w:rPr>
        <w:t>ματικού Ταμείου στο πρόγραμμα, προφανώς με νέα μέτρα και νέες επιβαρύνσεις για τους Έλληνες πολίτες, χωρίς ούτε και τώρα να φαίνεται φως στο τούνελ, καθώς η Ελλάδα κατά γενική ομολογία δεν μπορεί να βγει στις αγορές με επιτόκια που αυτή την περίοδο συγκρίν</w:t>
      </w:r>
      <w:r>
        <w:rPr>
          <w:rFonts w:eastAsia="Times New Roman"/>
          <w:szCs w:val="24"/>
        </w:rPr>
        <w:t xml:space="preserve">ονται μόνο με αυτά της Κορέας και του Πακιστάν και βεβαίως με την ανταγωνιστικότητά της να έχει κατρακυλήσει χαμηλότερα κι από αυτή της Ναμίμπια. </w:t>
      </w:r>
    </w:p>
    <w:p w14:paraId="09F87CD5" w14:textId="77777777" w:rsidR="0008105D" w:rsidRDefault="003C36B0">
      <w:pPr>
        <w:spacing w:after="0" w:line="600" w:lineRule="auto"/>
        <w:ind w:firstLine="720"/>
        <w:jc w:val="both"/>
        <w:rPr>
          <w:rFonts w:eastAsia="Times New Roman"/>
          <w:szCs w:val="24"/>
        </w:rPr>
      </w:pPr>
      <w:r>
        <w:rPr>
          <w:rFonts w:eastAsia="Times New Roman"/>
          <w:szCs w:val="24"/>
        </w:rPr>
        <w:t xml:space="preserve">Επιπλέον, το τραπεζικό σύστημα παραμένει αποσταθεροποιημένο και όμηρος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έχοντας </w:t>
      </w:r>
      <w:proofErr w:type="spellStart"/>
      <w:r>
        <w:rPr>
          <w:rFonts w:eastAsia="Times New Roman"/>
          <w:szCs w:val="24"/>
        </w:rPr>
        <w:t>απολέσει</w:t>
      </w:r>
      <w:proofErr w:type="spellEnd"/>
      <w:r>
        <w:rPr>
          <w:rFonts w:eastAsia="Times New Roman"/>
          <w:szCs w:val="24"/>
        </w:rPr>
        <w:t xml:space="preserve"> 40 δισεκατομμύρια ευρώ τραπεζικές καταθέσεις.   </w:t>
      </w:r>
    </w:p>
    <w:p w14:paraId="09F87CD6" w14:textId="77777777" w:rsidR="0008105D" w:rsidRDefault="003C36B0">
      <w:pPr>
        <w:spacing w:after="0" w:line="600" w:lineRule="auto"/>
        <w:ind w:firstLine="720"/>
        <w:jc w:val="both"/>
        <w:rPr>
          <w:rFonts w:eastAsia="Times New Roman"/>
          <w:szCs w:val="24"/>
        </w:rPr>
      </w:pPr>
      <w:r>
        <w:rPr>
          <w:rFonts w:eastAsia="Times New Roman"/>
          <w:szCs w:val="24"/>
        </w:rPr>
        <w:t xml:space="preserve">Άκουσα χθες τον </w:t>
      </w:r>
      <w:r>
        <w:rPr>
          <w:rFonts w:eastAsia="Times New Roman"/>
          <w:szCs w:val="24"/>
        </w:rPr>
        <w:t>ε</w:t>
      </w:r>
      <w:r>
        <w:rPr>
          <w:rFonts w:eastAsia="Times New Roman"/>
          <w:szCs w:val="24"/>
        </w:rPr>
        <w:t>ισηγητή της Πλειοψηφίας να μιλάει για τη μείωση των τραπεζικών καταθέσεων</w:t>
      </w:r>
      <w:r>
        <w:rPr>
          <w:rFonts w:eastAsia="Times New Roman"/>
          <w:szCs w:val="24"/>
        </w:rPr>
        <w:t>,</w:t>
      </w:r>
      <w:r>
        <w:rPr>
          <w:rFonts w:eastAsia="Times New Roman"/>
          <w:szCs w:val="24"/>
        </w:rPr>
        <w:t xml:space="preserve"> βάζοντας ως χρόνο αναφοράς τον Φεβρουάριο του 2015. Ε, κάποια στιγμή πρέπει να γίνουμε ελάχιστα σοβαροί. Όλοι ξέρο</w:t>
      </w:r>
      <w:r>
        <w:rPr>
          <w:rFonts w:eastAsia="Times New Roman"/>
          <w:szCs w:val="24"/>
        </w:rPr>
        <w:t>υν πότε έφυγαν τα χρήματα από τις ελληνικές τράπεζες. Αρκεί να δείτε τι γινόταν από τον Δεκέμβριο</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 xml:space="preserve">όψει της πολιτικής εκλογικής επικράτησης του ΣΥΡΙΖΑ, για να μπορεί κανείς να καταλήξει σε συγκεκριμένα συμπεράσματα.  </w:t>
      </w:r>
    </w:p>
    <w:p w14:paraId="09F87CD7" w14:textId="77777777" w:rsidR="0008105D" w:rsidRDefault="003C36B0">
      <w:pPr>
        <w:spacing w:after="0" w:line="600" w:lineRule="auto"/>
        <w:ind w:firstLine="720"/>
        <w:jc w:val="both"/>
        <w:rPr>
          <w:rFonts w:eastAsia="Times New Roman"/>
          <w:szCs w:val="24"/>
        </w:rPr>
      </w:pPr>
      <w:r>
        <w:rPr>
          <w:rFonts w:eastAsia="Times New Roman"/>
          <w:szCs w:val="24"/>
        </w:rPr>
        <w:t>Αφού, λοιπόν, η χώρα οδηγήθηκε σε μια πλήρη παράλυση σε ό,τι αφορά την οικονομία, η Κυβέρνηση έρχεται σήμερα και πανηγυρίζει για τη ρύθμιση του χρέους. Ποια, όμως, είναι η αλήθεια για τη ρύθμιση του χρέους; Δεν υπάρχει -και το ξέρουμε όλοι- καμ</w:t>
      </w:r>
      <w:r>
        <w:rPr>
          <w:rFonts w:eastAsia="Times New Roman"/>
          <w:szCs w:val="24"/>
        </w:rPr>
        <w:t>μ</w:t>
      </w:r>
      <w:r>
        <w:rPr>
          <w:rFonts w:eastAsia="Times New Roman"/>
          <w:szCs w:val="24"/>
        </w:rPr>
        <w:t xml:space="preserve">ία </w:t>
      </w:r>
      <w:proofErr w:type="spellStart"/>
      <w:r>
        <w:rPr>
          <w:rFonts w:eastAsia="Times New Roman"/>
          <w:szCs w:val="24"/>
        </w:rPr>
        <w:t>απομείωσ</w:t>
      </w:r>
      <w:r>
        <w:rPr>
          <w:rFonts w:eastAsia="Times New Roman"/>
          <w:szCs w:val="24"/>
        </w:rPr>
        <w:t>η</w:t>
      </w:r>
      <w:proofErr w:type="spellEnd"/>
      <w:r>
        <w:rPr>
          <w:rFonts w:eastAsia="Times New Roman"/>
          <w:szCs w:val="24"/>
        </w:rPr>
        <w:t xml:space="preserve"> του ονομαστικού χρέους. Είναι όντως μια τροποποίηση επί τα </w:t>
      </w:r>
      <w:proofErr w:type="spellStart"/>
      <w:r>
        <w:rPr>
          <w:rFonts w:eastAsia="Times New Roman"/>
          <w:szCs w:val="24"/>
        </w:rPr>
        <w:t>βελτίω</w:t>
      </w:r>
      <w:proofErr w:type="spellEnd"/>
      <w:r>
        <w:rPr>
          <w:rFonts w:eastAsia="Times New Roman"/>
          <w:szCs w:val="24"/>
        </w:rPr>
        <w:t xml:space="preserve"> του σεναρίου του Διεθνούς Νομισματικού Ταμείου για την εξυπηρέτησή του έως το 2060.</w:t>
      </w:r>
    </w:p>
    <w:p w14:paraId="09F87CD8"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ξέρετε για ποιον χρόνο μιλάμε; Έχετε την εντύπωση ότι πολλοί από εμάς –και</w:t>
      </w:r>
      <w:r>
        <w:rPr>
          <w:rFonts w:eastAsia="Times New Roman"/>
          <w:szCs w:val="24"/>
        </w:rPr>
        <w:t xml:space="preserve"> δεν το λέω έχοντας μια μακάβρια διάθεση- θα ζούμε το 2060; Από την άλλη πλευρά, όμως, εδώ υπήρξε μια επιλογή της Κυβέρνησης να υποθηκεύσει το σύνολο της ελληνικής περιουσίας για ενενήντα εννιά χρόνια. Τώρα για μερικές δεκάδες χρόνια, προφανώς, δεν θα το σ</w:t>
      </w:r>
      <w:r>
        <w:rPr>
          <w:rFonts w:eastAsia="Times New Roman"/>
          <w:szCs w:val="24"/>
        </w:rPr>
        <w:t xml:space="preserve">υζητήσουμε καν. </w:t>
      </w:r>
    </w:p>
    <w:p w14:paraId="09F87CD9" w14:textId="77777777" w:rsidR="0008105D" w:rsidRDefault="003C36B0">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οιο ήταν το αντιστάθμισμα σε όλα αυτά; Όχι 2,5% πλεόνασμα, αλλά 3,5% μεσοπρόθεσμα, δηλαδή στην πραγματικότητα, αν θέλουμε να είμαστε ειλικρινείς, 3 δισεκατομμύρια ευρώ κάθε χρόνο μέτρα. Αυτή είναι η πραγματικότητα. </w:t>
      </w:r>
      <w:r>
        <w:rPr>
          <w:rFonts w:eastAsia="Times New Roman"/>
          <w:szCs w:val="24"/>
        </w:rPr>
        <w:t>Β</w:t>
      </w:r>
      <w:r>
        <w:rPr>
          <w:rFonts w:eastAsia="Times New Roman"/>
          <w:szCs w:val="24"/>
        </w:rPr>
        <w:t>εβαίως, έναν δημοσιονο</w:t>
      </w:r>
      <w:r>
        <w:rPr>
          <w:rFonts w:eastAsia="Times New Roman"/>
          <w:szCs w:val="24"/>
        </w:rPr>
        <w:t xml:space="preserve">μικό κόφτη διαρκείας που ετοιμάζεται να υπογράψει η Κυβέρνηση. </w:t>
      </w:r>
    </w:p>
    <w:p w14:paraId="09F87CDA" w14:textId="77777777" w:rsidR="0008105D" w:rsidRDefault="003C36B0">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ποια είναι η τελική στόχευση; Είναι ότι</w:t>
      </w:r>
      <w:r>
        <w:rPr>
          <w:rFonts w:eastAsia="Times New Roman"/>
          <w:szCs w:val="24"/>
        </w:rPr>
        <w:t>,</w:t>
      </w:r>
      <w:r>
        <w:rPr>
          <w:rFonts w:eastAsia="Times New Roman"/>
          <w:szCs w:val="24"/>
        </w:rPr>
        <w:t xml:space="preserve"> αν όλα εξελιχθούν σύμφωνα με το ευνοϊκό σενάριο του </w:t>
      </w:r>
      <w:r>
        <w:rPr>
          <w:rFonts w:eastAsia="Times New Roman"/>
          <w:szCs w:val="24"/>
        </w:rPr>
        <w:t>π</w:t>
      </w:r>
      <w:r>
        <w:rPr>
          <w:rFonts w:eastAsia="Times New Roman"/>
          <w:szCs w:val="24"/>
        </w:rPr>
        <w:t xml:space="preserve">ροϋπολογισμού, του δικού σας </w:t>
      </w:r>
      <w:r>
        <w:rPr>
          <w:rFonts w:eastAsia="Times New Roman"/>
          <w:szCs w:val="24"/>
        </w:rPr>
        <w:t>π</w:t>
      </w:r>
      <w:r>
        <w:rPr>
          <w:rFonts w:eastAsia="Times New Roman"/>
          <w:szCs w:val="24"/>
        </w:rPr>
        <w:t>ροϋπολογισμού, η Ελλάδα θα επιστρέψει εκεί που β</w:t>
      </w:r>
      <w:r>
        <w:rPr>
          <w:rFonts w:eastAsia="Times New Roman"/>
          <w:szCs w:val="24"/>
        </w:rPr>
        <w:t xml:space="preserve">ρισκόταν στο τέλος του 2014. </w:t>
      </w:r>
    </w:p>
    <w:p w14:paraId="09F87CDB"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είναι γενική ομολογία ότι αυτός ο </w:t>
      </w:r>
      <w:r>
        <w:rPr>
          <w:rFonts w:eastAsia="Times New Roman"/>
          <w:szCs w:val="24"/>
        </w:rPr>
        <w:t>π</w:t>
      </w:r>
      <w:r>
        <w:rPr>
          <w:rFonts w:eastAsia="Times New Roman"/>
          <w:szCs w:val="24"/>
        </w:rPr>
        <w:t xml:space="preserve">ροϋπολογισμός είναι αντιαναπτυξιακός. </w:t>
      </w:r>
      <w:r>
        <w:rPr>
          <w:rFonts w:eastAsia="Times New Roman"/>
          <w:szCs w:val="24"/>
        </w:rPr>
        <w:t>Ε</w:t>
      </w:r>
      <w:r>
        <w:rPr>
          <w:rFonts w:eastAsia="Times New Roman"/>
          <w:szCs w:val="24"/>
        </w:rPr>
        <w:t>ίναι αντιαναπτυξιακός</w:t>
      </w:r>
      <w:r>
        <w:rPr>
          <w:rFonts w:eastAsia="Times New Roman"/>
          <w:szCs w:val="24"/>
        </w:rPr>
        <w:t>,</w:t>
      </w:r>
      <w:r>
        <w:rPr>
          <w:rFonts w:eastAsia="Times New Roman"/>
          <w:szCs w:val="24"/>
        </w:rPr>
        <w:t xml:space="preserve"> γιατί είναι φορολογικά άδικος. Ο φόρος εισοδήματος των φυσικών προσώπων προβλέπεται να αυξηθεί κατά</w:t>
      </w:r>
      <w:r>
        <w:rPr>
          <w:rFonts w:eastAsia="Times New Roman"/>
          <w:szCs w:val="24"/>
        </w:rPr>
        <w:t xml:space="preserve"> 1,2 δισεκατομμύρι</w:t>
      </w:r>
      <w:r>
        <w:rPr>
          <w:rFonts w:eastAsia="Times New Roman"/>
          <w:szCs w:val="24"/>
        </w:rPr>
        <w:t>ο</w:t>
      </w:r>
      <w:r>
        <w:rPr>
          <w:rFonts w:eastAsia="Times New Roman"/>
          <w:szCs w:val="24"/>
        </w:rPr>
        <w:t xml:space="preserve"> ευρώ. </w:t>
      </w:r>
    </w:p>
    <w:p w14:paraId="09F87CDC" w14:textId="77777777" w:rsidR="0008105D" w:rsidRDefault="003C36B0">
      <w:pPr>
        <w:spacing w:after="0" w:line="600" w:lineRule="auto"/>
        <w:ind w:firstLine="720"/>
        <w:jc w:val="both"/>
        <w:rPr>
          <w:rFonts w:eastAsia="Times New Roman"/>
          <w:szCs w:val="24"/>
        </w:rPr>
      </w:pPr>
      <w:r>
        <w:rPr>
          <w:rFonts w:eastAsia="Times New Roman"/>
          <w:szCs w:val="24"/>
        </w:rPr>
        <w:t>Άλλο τόσο, βεβαίως, θα αυξηθούν και οι ασφαλιστικές εισφορές, οι οποίες δεν θυμίζουν πλέον ασφαλιστικές εισφορές, αλλά επιπλέον φορολόγηση εισοδήματος και θα αυξηθούν κατά 1,3 δισεκατομμύρι</w:t>
      </w:r>
      <w:r>
        <w:rPr>
          <w:rFonts w:eastAsia="Times New Roman"/>
          <w:szCs w:val="24"/>
        </w:rPr>
        <w:t>ο</w:t>
      </w:r>
      <w:r>
        <w:rPr>
          <w:rFonts w:eastAsia="Times New Roman"/>
          <w:szCs w:val="24"/>
        </w:rPr>
        <w:t xml:space="preserve"> ευρώ το 2017. </w:t>
      </w:r>
      <w:r>
        <w:rPr>
          <w:rFonts w:eastAsia="Times New Roman"/>
          <w:szCs w:val="24"/>
        </w:rPr>
        <w:t>Β</w:t>
      </w:r>
      <w:r>
        <w:rPr>
          <w:rFonts w:eastAsia="Times New Roman"/>
          <w:szCs w:val="24"/>
        </w:rPr>
        <w:t>εβαίως, αυτή η αύξηση ξέρουμε ότι αφορά τους αγρότες, αφορά τους νέους επιστήμονες και βεβαίως τους ελεύθερους επαγγελματίες, οι οποίοι με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παραμένουν επαγγελματίες, αλλά προφανώς καθόλου ελεύθεροι.   </w:t>
      </w:r>
    </w:p>
    <w:p w14:paraId="09F87CDD" w14:textId="77777777" w:rsidR="0008105D" w:rsidRDefault="003C36B0">
      <w:pPr>
        <w:spacing w:after="0" w:line="600" w:lineRule="auto"/>
        <w:ind w:firstLine="720"/>
        <w:jc w:val="both"/>
        <w:rPr>
          <w:rFonts w:eastAsia="Times New Roman"/>
          <w:szCs w:val="24"/>
        </w:rPr>
      </w:pPr>
      <w:r>
        <w:rPr>
          <w:rFonts w:eastAsia="Times New Roman"/>
          <w:szCs w:val="24"/>
        </w:rPr>
        <w:t>Οι έμμεσοι φόροι</w:t>
      </w:r>
      <w:r>
        <w:rPr>
          <w:rFonts w:eastAsia="Times New Roman"/>
          <w:szCs w:val="24"/>
        </w:rPr>
        <w:t>,</w:t>
      </w:r>
      <w:r>
        <w:rPr>
          <w:rFonts w:eastAsia="Times New Roman"/>
          <w:szCs w:val="24"/>
        </w:rPr>
        <w:t xml:space="preserve"> που θεωρο</w:t>
      </w:r>
      <w:r>
        <w:rPr>
          <w:rFonts w:eastAsia="Times New Roman"/>
          <w:szCs w:val="24"/>
        </w:rPr>
        <w:t>ύνται κοινωνικά πιο άδικοι -άκουγα τον προηγούμενο συνάδελφο να λέει ότι υπάρχει το κοινωνικό πρόσωπο του ΣΥΡΙΖΑ-</w:t>
      </w:r>
      <w:r>
        <w:rPr>
          <w:rFonts w:eastAsia="Times New Roman"/>
          <w:szCs w:val="24"/>
        </w:rPr>
        <w:t>,</w:t>
      </w:r>
      <w:r>
        <w:rPr>
          <w:rFonts w:eastAsia="Times New Roman"/>
          <w:szCs w:val="24"/>
        </w:rPr>
        <w:t xml:space="preserve"> αυξάνονται κατά 1,3 δισεκατομμύρι</w:t>
      </w:r>
      <w:r>
        <w:rPr>
          <w:rFonts w:eastAsia="Times New Roman"/>
          <w:szCs w:val="24"/>
        </w:rPr>
        <w:t>ο</w:t>
      </w:r>
      <w:r>
        <w:rPr>
          <w:rFonts w:eastAsia="Times New Roman"/>
          <w:szCs w:val="24"/>
        </w:rPr>
        <w:t xml:space="preserve"> ευρώ</w:t>
      </w:r>
      <w:r>
        <w:rPr>
          <w:rFonts w:eastAsia="Times New Roman"/>
          <w:szCs w:val="24"/>
        </w:rPr>
        <w:t>,</w:t>
      </w:r>
      <w:r>
        <w:rPr>
          <w:rFonts w:eastAsia="Times New Roman"/>
          <w:szCs w:val="24"/>
        </w:rPr>
        <w:t xml:space="preserve"> λόγω της αύξησης του ΦΠΑ, της φορολόγησης των ενεργειακών προϊόντων, της συνδρομητικής τηλεόρασης κα</w:t>
      </w:r>
      <w:r>
        <w:rPr>
          <w:rFonts w:eastAsia="Times New Roman"/>
          <w:szCs w:val="24"/>
        </w:rPr>
        <w:t>ι της κινητής τηλεφωνίας και</w:t>
      </w:r>
      <w:r>
        <w:rPr>
          <w:rFonts w:eastAsia="Times New Roman"/>
          <w:szCs w:val="24"/>
        </w:rPr>
        <w:t>,</w:t>
      </w:r>
      <w:r>
        <w:rPr>
          <w:rFonts w:eastAsia="Times New Roman"/>
          <w:szCs w:val="24"/>
        </w:rPr>
        <w:t xml:space="preserve"> βεβαίως, του φόρου στη</w:t>
      </w:r>
      <w:r>
        <w:rPr>
          <w:rFonts w:eastAsia="Times New Roman"/>
          <w:szCs w:val="24"/>
        </w:rPr>
        <w:t>ν</w:t>
      </w:r>
      <w:r>
        <w:rPr>
          <w:rFonts w:eastAsia="Times New Roman"/>
          <w:szCs w:val="24"/>
        </w:rPr>
        <w:t xml:space="preserve"> μπ</w:t>
      </w:r>
      <w:r>
        <w:rPr>
          <w:rFonts w:eastAsia="Times New Roman"/>
          <w:szCs w:val="24"/>
        </w:rPr>
        <w:t>ί</w:t>
      </w:r>
      <w:r>
        <w:rPr>
          <w:rFonts w:eastAsia="Times New Roman"/>
          <w:szCs w:val="24"/>
        </w:rPr>
        <w:t xml:space="preserve">ρα, στον καφέ και στα τσιγάρα. </w:t>
      </w:r>
    </w:p>
    <w:p w14:paraId="09F87CDE" w14:textId="77777777" w:rsidR="0008105D" w:rsidRDefault="003C36B0">
      <w:pPr>
        <w:spacing w:after="0" w:line="600" w:lineRule="auto"/>
        <w:ind w:firstLine="720"/>
        <w:jc w:val="both"/>
        <w:rPr>
          <w:rFonts w:eastAsia="Times New Roman"/>
          <w:szCs w:val="24"/>
        </w:rPr>
      </w:pPr>
      <w:r>
        <w:rPr>
          <w:rFonts w:eastAsia="Times New Roman"/>
          <w:szCs w:val="24"/>
        </w:rPr>
        <w:t>Έτσι, ο λόγος των έμμεσων προς άμεσους φόρους επιδεινώνεται, προς όφελος των έμμεσων φόρων και σε βάρος προφανώς της κοινωνικής δικαιοσύνης. Αυτή είναι η μεγάλη συζήτη</w:t>
      </w:r>
      <w:r>
        <w:rPr>
          <w:rFonts w:eastAsia="Times New Roman"/>
          <w:szCs w:val="24"/>
        </w:rPr>
        <w:t xml:space="preserve">ση που γίνεται για το κοινωνικό πρόσωπο της παράταξης του ΣΥΡΙΖΑ. </w:t>
      </w:r>
    </w:p>
    <w:p w14:paraId="09F87CDF" w14:textId="77777777" w:rsidR="0008105D" w:rsidRDefault="003C36B0">
      <w:pPr>
        <w:spacing w:after="0" w:line="600" w:lineRule="auto"/>
        <w:ind w:firstLine="720"/>
        <w:jc w:val="both"/>
        <w:rPr>
          <w:rFonts w:eastAsia="Times New Roman"/>
          <w:szCs w:val="24"/>
        </w:rPr>
      </w:pPr>
      <w:r>
        <w:rPr>
          <w:rFonts w:eastAsia="Times New Roman"/>
          <w:szCs w:val="24"/>
        </w:rPr>
        <w:t>Είναι η συζήτηση η οποία φέρνει ως αποτέλεσμα δύο εκατομμύρια εξακόσιες χιλιάδες συνταξιούχους να βλέπουν πραγματικές μειώσεις, τόσο από τη μείωση του αφορολογήτου όσο και από την αύξηση τη</w:t>
      </w:r>
      <w:r>
        <w:rPr>
          <w:rFonts w:eastAsia="Times New Roman"/>
          <w:szCs w:val="24"/>
        </w:rPr>
        <w:t xml:space="preserve">ς παρακράτησης του φόρου, τόσο από την αύξηση της υγειονομικής εισφοράς υπέρ του ΕΟΠΥΥ από 4% σε 6%, αλλά βεβαίως και από τη σοβαρή μείωση των επικουρικών συντάξεων κατά 40% που βλέπουν περίπου οι μισοί συνταξιούχοι της χώρας.             </w:t>
      </w:r>
    </w:p>
    <w:p w14:paraId="09F87CE0"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Επιπλέον, τριακό</w:t>
      </w:r>
      <w:r>
        <w:rPr>
          <w:rFonts w:eastAsia="Times New Roman" w:cs="Times New Roman"/>
          <w:szCs w:val="24"/>
        </w:rPr>
        <w:t xml:space="preserve">σιες πενήντα χιλιάδες δικαιούχοι του ΕΚΑΣ το βλέπουν να εξαφανίζεται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βέβαια, όλοι οι νέοι συνταξιούχοι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θα έχουν μια </w:t>
      </w:r>
      <w:proofErr w:type="spellStart"/>
      <w:r>
        <w:rPr>
          <w:rFonts w:eastAsia="Times New Roman" w:cs="Times New Roman"/>
          <w:szCs w:val="24"/>
        </w:rPr>
        <w:t>μεσοσταθμική</w:t>
      </w:r>
      <w:proofErr w:type="spellEnd"/>
      <w:r>
        <w:rPr>
          <w:rFonts w:eastAsia="Times New Roman" w:cs="Times New Roman"/>
          <w:szCs w:val="24"/>
        </w:rPr>
        <w:t xml:space="preserve"> μείωση των συντάξεων κατά 25% έως 30%.</w:t>
      </w:r>
    </w:p>
    <w:p w14:paraId="09F87CE1"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αυτόν τον </w:t>
      </w:r>
      <w:r>
        <w:rPr>
          <w:rFonts w:eastAsia="Times New Roman" w:cs="Times New Roman"/>
          <w:szCs w:val="24"/>
        </w:rPr>
        <w:t>π</w:t>
      </w:r>
      <w:r>
        <w:rPr>
          <w:rFonts w:eastAsia="Times New Roman" w:cs="Times New Roman"/>
          <w:szCs w:val="24"/>
        </w:rPr>
        <w:t>ροϋπολογισμό κ</w:t>
      </w:r>
      <w:r>
        <w:rPr>
          <w:rFonts w:eastAsia="Times New Roman" w:cs="Times New Roman"/>
          <w:szCs w:val="24"/>
        </w:rPr>
        <w:t xml:space="preserve">αι σε αυτή τη συζήτηση είναι προφανές ότι η Κυβέρνηση βάζει το κάρο μπροστά από το άλογο, γιατί προβλέπει αύξηση -υποτίθεται για να πετύχει ο </w:t>
      </w:r>
      <w:r>
        <w:rPr>
          <w:rFonts w:eastAsia="Times New Roman" w:cs="Times New Roman"/>
          <w:szCs w:val="24"/>
        </w:rPr>
        <w:t>π</w:t>
      </w:r>
      <w:r>
        <w:rPr>
          <w:rFonts w:eastAsia="Times New Roman" w:cs="Times New Roman"/>
          <w:szCs w:val="24"/>
        </w:rPr>
        <w:t>ροϋπολογισμός- της ιδιωτικής κατανάλωσης κατά 1,8%. Για να αυξηθεί, όμως, η κατανάλωση –και επανέρχομαι στην κοιν</w:t>
      </w:r>
      <w:r>
        <w:rPr>
          <w:rFonts w:eastAsia="Times New Roman" w:cs="Times New Roman"/>
          <w:szCs w:val="24"/>
        </w:rPr>
        <w:t>ή λογική-</w:t>
      </w:r>
      <w:r>
        <w:rPr>
          <w:rFonts w:eastAsia="Times New Roman" w:cs="Times New Roman"/>
          <w:szCs w:val="24"/>
        </w:rPr>
        <w:t>,</w:t>
      </w:r>
      <w:r>
        <w:rPr>
          <w:rFonts w:eastAsia="Times New Roman" w:cs="Times New Roman"/>
          <w:szCs w:val="24"/>
        </w:rPr>
        <w:t xml:space="preserve"> πρέπει να δημιουργηθούν νέες θέσεις εργασίας, οι οποίες θα γίνουν μέσα από επενδύσεις. Για να υπάρξουν, όμως, κυρίες και κύριοι συνάδελφοι, επενδύσεις, θα πρέπει να αποκατασταθεί η εμπιστοσύνη που διαταράχθηκε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w:t>
      </w:r>
      <w:r>
        <w:rPr>
          <w:rFonts w:eastAsia="Times New Roman" w:cs="Times New Roman"/>
          <w:szCs w:val="24"/>
        </w:rPr>
        <w:t xml:space="preserve"> που, βεβαίως, φαίνεται καθαρά ότι δεν μπορεί να υπάρξει αυτή την περίοδο. </w:t>
      </w:r>
    </w:p>
    <w:p w14:paraId="09F87CE2"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αποκατασταθεί, λοιπόν, αυτή η εμπιστοσύνη, πρέπει να υπάρξει πολιτική αλλαγή</w:t>
      </w:r>
      <w:r>
        <w:rPr>
          <w:rFonts w:eastAsia="Times New Roman" w:cs="Times New Roman"/>
          <w:szCs w:val="24"/>
        </w:rPr>
        <w:t>,</w:t>
      </w:r>
      <w:r>
        <w:rPr>
          <w:rFonts w:eastAsia="Times New Roman" w:cs="Times New Roman"/>
          <w:szCs w:val="24"/>
        </w:rPr>
        <w:t xml:space="preserve"> που θα αποσαφηνίσει το θολό επενδυτικό και επιχειρηματικό τοπίο που εγκαθιδρύθηκε το τελευταίο </w:t>
      </w:r>
      <w:r>
        <w:rPr>
          <w:rFonts w:eastAsia="Times New Roman" w:cs="Times New Roman"/>
          <w:szCs w:val="24"/>
        </w:rPr>
        <w:t xml:space="preserve">διάστημα στη χώρα μας. Χρειάζονται κίνητρα, χρειάζεται στήριξη της επιχειρηματικότητας. Χρειάζεται μείωση των φόρων που συνθλίβουν την οικονομική δραστηριότητα με ανάλογη μείωση των δαπανών, για να μείνει η δημοσιονομική ισορροπία της χώρας στις ράγες. </w:t>
      </w:r>
    </w:p>
    <w:p w14:paraId="09F87CE3"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είς έχουμε μια καθαρή άποψη. Έχει εκφραστεί από τον Πρόεδρο του κόμματος, τον Κυριάκο Μητσοτάκη. Υπάρχει ένα συγκεκριμένο σχέδιο για την έξοδο από την κρίση, το οποίο συνοψίζεται σε ένα συγκεκριμένο τρίπτυχο, «λιγότεροι φόροι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λιγότερες δαπάνες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στήριξη </w:t>
      </w:r>
      <w:r>
        <w:rPr>
          <w:rFonts w:eastAsia="Times New Roman" w:cs="Times New Roman"/>
          <w:szCs w:val="24"/>
        </w:rPr>
        <w:t xml:space="preserve">της επιχειρηματικότητας». Είναι μια απολύτως αντίθετη προσέγγιση από αυτή που επιχειρείτε εσείς. </w:t>
      </w:r>
    </w:p>
    <w:p w14:paraId="09F87CE4"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Βεβαίως, αντιλαμβάνεστε ότι μέσα από αυτή τη λογική η Νέα Δημοκρατία δεν ψηφίζει τον </w:t>
      </w:r>
      <w:r>
        <w:rPr>
          <w:rFonts w:eastAsia="Times New Roman" w:cs="Times New Roman"/>
          <w:szCs w:val="24"/>
        </w:rPr>
        <w:t>π</w:t>
      </w:r>
      <w:r>
        <w:rPr>
          <w:rFonts w:eastAsia="Times New Roman" w:cs="Times New Roman"/>
          <w:szCs w:val="24"/>
        </w:rPr>
        <w:t xml:space="preserve">ροϋπολογισμό. </w:t>
      </w:r>
    </w:p>
    <w:p w14:paraId="09F87CE5"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επανέλθω σε αυτό που αναγκάστηκα να πω νωρίτερα, ε</w:t>
      </w:r>
      <w:r>
        <w:rPr>
          <w:rFonts w:eastAsia="Times New Roman" w:cs="Times New Roman"/>
          <w:szCs w:val="24"/>
        </w:rPr>
        <w:t xml:space="preserve">φόσον, αγαπητές κυρίες και κύριοι συνάδελφοι, δεν μπορείτε να σύρετε το κάρο των πραγματικών μεταρρυθμίσεων που σας ζητούν, καλύτερα να κατεβείτε από αυτό. </w:t>
      </w:r>
    </w:p>
    <w:p w14:paraId="09F87CE6" w14:textId="77777777" w:rsidR="0008105D" w:rsidRDefault="003C36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F87CE7" w14:textId="77777777" w:rsidR="0008105D" w:rsidRDefault="003C36B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F87CE8"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κύριε Τσιάρα. </w:t>
      </w:r>
    </w:p>
    <w:p w14:paraId="09F87CE9"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ο συνάδελφος κ. Χρήστος Καραγιαννίδης από τον ΣΥΡΙΖΑ. </w:t>
      </w:r>
    </w:p>
    <w:p w14:paraId="09F87CEA" w14:textId="77777777" w:rsidR="0008105D" w:rsidRDefault="003C36B0">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 xml:space="preserve">Ευχαριστώ, κύριε Πρόεδρε. </w:t>
      </w:r>
    </w:p>
    <w:p w14:paraId="09F87CEB" w14:textId="77777777" w:rsidR="0008105D" w:rsidRDefault="003C36B0">
      <w:pPr>
        <w:spacing w:after="0" w:line="600" w:lineRule="auto"/>
        <w:ind w:firstLine="720"/>
        <w:jc w:val="both"/>
        <w:rPr>
          <w:rFonts w:eastAsia="Times New Roman"/>
          <w:szCs w:val="24"/>
        </w:rPr>
      </w:pPr>
      <w:r>
        <w:rPr>
          <w:rFonts w:eastAsia="Times New Roman"/>
          <w:szCs w:val="24"/>
        </w:rPr>
        <w:t>Η αλήθεια είναι -για να δανειστώ, να πάρω λίγο από τον προηγούμενο συνάδελφο την κουβέντα- ότι το 2014 πηγαί</w:t>
      </w:r>
      <w:r>
        <w:rPr>
          <w:rFonts w:eastAsia="Times New Roman"/>
          <w:szCs w:val="24"/>
        </w:rPr>
        <w:t xml:space="preserve">νατε ολοταχώς προς το ντουβάρι και γι’ αυτό αποφασίσατε να </w:t>
      </w:r>
      <w:proofErr w:type="spellStart"/>
      <w:r>
        <w:rPr>
          <w:rFonts w:eastAsia="Times New Roman"/>
          <w:szCs w:val="24"/>
        </w:rPr>
        <w:t>αποδράσετε</w:t>
      </w:r>
      <w:proofErr w:type="spellEnd"/>
      <w:r>
        <w:rPr>
          <w:rFonts w:eastAsia="Times New Roman"/>
          <w:szCs w:val="24"/>
        </w:rPr>
        <w:t xml:space="preserve"> από την Κυβέρνηση, μεταθέτοντας την προεδρική εκλογή τον Δεκέμβριο, ως μη οφείλατε. Εφόσον όλα πήγαιναν υπέροχα, φαντάζομαι ότι θα μπορούσατε να πάτε μέχρι τον Μάρτιο, για να γίνει τότε </w:t>
      </w:r>
      <w:r>
        <w:rPr>
          <w:rFonts w:eastAsia="Times New Roman"/>
          <w:szCs w:val="24"/>
        </w:rPr>
        <w:t xml:space="preserve">προεδρική εκλογή και να αποδείξετε ότι όλα πήγαιναν υπέροχα. </w:t>
      </w:r>
    </w:p>
    <w:p w14:paraId="09F87CEC" w14:textId="77777777" w:rsidR="0008105D" w:rsidRDefault="003C36B0">
      <w:pPr>
        <w:spacing w:after="0"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Τι λέτε; Δεν μας ρίξατε, δηλαδή; </w:t>
      </w:r>
    </w:p>
    <w:p w14:paraId="09F87CED"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όχι ερωτήσεις κρίσιμες! </w:t>
      </w:r>
    </w:p>
    <w:p w14:paraId="09F87CEE" w14:textId="77777777" w:rsidR="0008105D" w:rsidRDefault="003C36B0">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 xml:space="preserve">Πέραν τούτου, όμως, τα δεδομένα αυτά υπάρχουν και η πραγματικότητα είναι η συγκεκριμένη. Ας την αφήσουμε λίγο στην άκρη. </w:t>
      </w:r>
    </w:p>
    <w:p w14:paraId="09F87CEF" w14:textId="77777777" w:rsidR="0008105D" w:rsidRDefault="003C36B0">
      <w:pPr>
        <w:spacing w:after="0" w:line="600" w:lineRule="auto"/>
        <w:ind w:firstLine="720"/>
        <w:jc w:val="both"/>
        <w:rPr>
          <w:rFonts w:eastAsia="Times New Roman"/>
          <w:szCs w:val="24"/>
        </w:rPr>
      </w:pPr>
      <w:r>
        <w:rPr>
          <w:rFonts w:eastAsia="Times New Roman"/>
          <w:szCs w:val="24"/>
        </w:rPr>
        <w:t>Θα περίμενα αυτή την κριτική από πλευράς ΚΚΕ, που έχει και δίκιο να την κάνει και γιατί έχει διαφορετική πολιτική οπτική, αλλά και για</w:t>
      </w:r>
      <w:r>
        <w:rPr>
          <w:rFonts w:eastAsia="Times New Roman"/>
          <w:szCs w:val="24"/>
        </w:rPr>
        <w:t xml:space="preserve">τί δεν έχει κυβερνήσει. Ένα κόμμα, όμως, που τα τελευταία σαράντα χρόνια εναλλασσόταν με το ΠΑΣΟΚ και βούλιαξε το κράτος, τη χώρα, το 2010, νομίζω ότι πρέπει να είναι πιο προσεκτικό στις κριτικές και στις αποτιμήσεις που κάνει. Διότι το ΑΕΠ δεν χάθηκε στα </w:t>
      </w:r>
      <w:r>
        <w:rPr>
          <w:rFonts w:eastAsia="Times New Roman"/>
          <w:szCs w:val="24"/>
        </w:rPr>
        <w:t>δυο τελευταία χρόνια κατά 25% ούτε εκσφενδονίστηκε η ανεργία στο 27%. Γι’ αυτό μόνο το νούμερο θα μιλήσω. Δεν θα πω κανένα άλλο νούμερο, γιατί ο κόσμος μπερδεύεται, τρελαίνεται, όταν ακούει μόνο νούμερα. Για το 27% της ανεργίας</w:t>
      </w:r>
      <w:r>
        <w:rPr>
          <w:rFonts w:eastAsia="Times New Roman"/>
          <w:szCs w:val="24"/>
        </w:rPr>
        <w:t>,</w:t>
      </w:r>
      <w:r>
        <w:rPr>
          <w:rFonts w:eastAsia="Times New Roman"/>
          <w:szCs w:val="24"/>
        </w:rPr>
        <w:t xml:space="preserve"> που το εκσφενδονίσατε μέσα </w:t>
      </w:r>
      <w:r>
        <w:rPr>
          <w:rFonts w:eastAsia="Times New Roman"/>
          <w:szCs w:val="24"/>
        </w:rPr>
        <w:t>σε πέντε χρόνια</w:t>
      </w:r>
      <w:r>
        <w:rPr>
          <w:rFonts w:eastAsia="Times New Roman"/>
          <w:szCs w:val="24"/>
        </w:rPr>
        <w:t>,</w:t>
      </w:r>
      <w:r>
        <w:rPr>
          <w:rFonts w:eastAsia="Times New Roman"/>
          <w:szCs w:val="24"/>
        </w:rPr>
        <w:t xml:space="preserve"> θα πείτε ότι έχετε αποτύχει; Για να κάνουμε μετά μια κουβέντα και να δούμε πού αποτύχατε, τι μπορούμε να κάνουμε εμείς, τι θα κάνατε εσείς καλύτερα, να γίνει μια παραγωγική κουβέντα. </w:t>
      </w:r>
    </w:p>
    <w:p w14:paraId="09F87CF0" w14:textId="77777777" w:rsidR="0008105D" w:rsidRDefault="003C36B0">
      <w:pPr>
        <w:spacing w:after="0" w:line="600" w:lineRule="auto"/>
        <w:ind w:firstLine="720"/>
        <w:jc w:val="both"/>
        <w:rPr>
          <w:rFonts w:eastAsia="Times New Roman"/>
          <w:szCs w:val="24"/>
        </w:rPr>
      </w:pPr>
      <w:r>
        <w:rPr>
          <w:rFonts w:eastAsia="Times New Roman"/>
          <w:szCs w:val="24"/>
        </w:rPr>
        <w:t>Για την καταστροφή της βιομηχανικής παραγωγής τα τελευτ</w:t>
      </w:r>
      <w:r>
        <w:rPr>
          <w:rFonts w:eastAsia="Times New Roman"/>
          <w:szCs w:val="24"/>
        </w:rPr>
        <w:t>αία έξι χρόνια, που δεν είναι ίδια ούτε καν με τον Β΄ Παγκόσμιο Πόλεμο</w:t>
      </w:r>
      <w:r>
        <w:rPr>
          <w:rFonts w:eastAsia="Times New Roman"/>
          <w:szCs w:val="24"/>
        </w:rPr>
        <w:t>,</w:t>
      </w:r>
      <w:r>
        <w:rPr>
          <w:rFonts w:eastAsia="Times New Roman"/>
          <w:szCs w:val="24"/>
        </w:rPr>
        <w:t xml:space="preserve"> δεν συγκρίνεται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ούτε καν με τον Β΄ Παγκόσμιο Πόλεμο</w:t>
      </w:r>
      <w:r>
        <w:rPr>
          <w:rFonts w:eastAsia="Times New Roman"/>
          <w:szCs w:val="24"/>
        </w:rPr>
        <w:t>,</w:t>
      </w:r>
      <w:r>
        <w:rPr>
          <w:rFonts w:eastAsia="Times New Roman"/>
          <w:szCs w:val="24"/>
        </w:rPr>
        <w:t xml:space="preserve"> θα πείτε κάτι; Για να συμφωνήσουμε ότι αποτύχατε, ότι κοιτάτε και εσείς να βελτιωθείτε, ότι έχετε και κάποιες λύσεις και ν</w:t>
      </w:r>
      <w:r>
        <w:rPr>
          <w:rFonts w:eastAsia="Times New Roman"/>
          <w:szCs w:val="24"/>
        </w:rPr>
        <w:t xml:space="preserve">α συζητήσουμε και τις δικές σας λύσεις. </w:t>
      </w:r>
    </w:p>
    <w:p w14:paraId="09F87CF1" w14:textId="77777777" w:rsidR="0008105D" w:rsidRDefault="003C36B0">
      <w:pPr>
        <w:spacing w:after="0" w:line="600" w:lineRule="auto"/>
        <w:ind w:firstLine="720"/>
        <w:jc w:val="both"/>
        <w:rPr>
          <w:rFonts w:eastAsia="Times New Roman" w:cs="Times New Roman"/>
          <w:szCs w:val="24"/>
        </w:rPr>
      </w:pPr>
      <w:r>
        <w:rPr>
          <w:rFonts w:eastAsia="Times New Roman"/>
          <w:szCs w:val="24"/>
        </w:rPr>
        <w:t>Με αυτή, λοιπόν, την εισαγωγή</w:t>
      </w:r>
      <w:r>
        <w:rPr>
          <w:rFonts w:eastAsia="Times New Roman"/>
          <w:szCs w:val="24"/>
        </w:rPr>
        <w:t>,</w:t>
      </w:r>
      <w:r>
        <w:rPr>
          <w:rFonts w:eastAsia="Times New Roman"/>
          <w:szCs w:val="24"/>
        </w:rPr>
        <w:t xml:space="preserve"> θέλω να πάω λίγο στα ζητήματα της εθνικής άμυνας, διότι ούτε εκεί έχετε πει κουβέντα. Από το 1997 μέχρι το 2006 έχουν δοθεί 26 δισεκατομμύρια για εξοπλιστικά προγράμματα. Μιλάμε για 26</w:t>
      </w:r>
      <w:r>
        <w:rPr>
          <w:rFonts w:eastAsia="Times New Roman"/>
          <w:szCs w:val="24"/>
        </w:rPr>
        <w:t xml:space="preserve"> δισεκατομμύρια! Τι έγιναν αυτά τα 26 δισεκατομμύρια; Έχει υπάρξει κάποιος απολογισμός από τους τότε Υπουργούς Εθνικής Άμυνας, από τις τότε κυβερνήσεις; Τι προσέφεραν τα 26 δισεκατομμύρια; Τι έχουν προσφέρει στη χώρα, στην αμυντική της θέση τα 26 δισεκατομ</w:t>
      </w:r>
      <w:r>
        <w:rPr>
          <w:rFonts w:eastAsia="Times New Roman"/>
          <w:szCs w:val="24"/>
        </w:rPr>
        <w:t xml:space="preserve">μύρια; </w:t>
      </w:r>
    </w:p>
    <w:p w14:paraId="09F87CF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 αυτά που αγοράστηκαν σε αυτή μόνο τη δεκαετία -δεν θέλω να προχωρήσω και να μιλήσω ούτε για πριν ούτε για μετά- πόσα λειτουργούν σήμερα; Τι κόστος συντήρησης έχουν αυτά που έχουμε πάρει σήμερα, μπορείτε να μου πείτε; Πρόκειται για δεκαπέντε δια</w:t>
      </w:r>
      <w:r>
        <w:rPr>
          <w:rFonts w:eastAsia="Times New Roman" w:cs="Times New Roman"/>
          <w:szCs w:val="24"/>
        </w:rPr>
        <w:t>φορετικούς τύπους στρατιωτικών ελικοπτέρων. Ποια χώρα αγοράζει με αυτή την πρακτική; Ξέρετε πώς αγοράζατε εξοπλιστικά προγράμματα; Σαν να μπαίνω σε ένα σο</w:t>
      </w:r>
      <w:r>
        <w:rPr>
          <w:rFonts w:eastAsia="Times New Roman" w:cs="Times New Roman"/>
          <w:szCs w:val="24"/>
        </w:rPr>
        <w:t>υ</w:t>
      </w:r>
      <w:r>
        <w:rPr>
          <w:rFonts w:eastAsia="Times New Roman" w:cs="Times New Roman"/>
          <w:szCs w:val="24"/>
        </w:rPr>
        <w:t>περμάρκετ και να μην έχω ιδέα τι θα πάρω και ό,τι μου γυαλίζει και ό,τι μου βάζουν και στην τσέπη από</w:t>
      </w:r>
      <w:r>
        <w:rPr>
          <w:rFonts w:eastAsia="Times New Roman" w:cs="Times New Roman"/>
          <w:szCs w:val="24"/>
        </w:rPr>
        <w:t xml:space="preserve"> μέσα να το πάρω, θα πάω να το πάρω. Αυτή ήταν η πολιτική σας. Για αυτό θα απολογηθείτε; </w:t>
      </w:r>
      <w:r>
        <w:rPr>
          <w:rFonts w:eastAsia="Times New Roman" w:cs="Times New Roman"/>
          <w:szCs w:val="24"/>
        </w:rPr>
        <w:t>Μ</w:t>
      </w:r>
      <w:r>
        <w:rPr>
          <w:rFonts w:eastAsia="Times New Roman" w:cs="Times New Roman"/>
          <w:szCs w:val="24"/>
        </w:rPr>
        <w:t>ετά να κάνουμε κριτική για το γιατί έχει φτάσει ο σημερινός προϋπολογισμός του Υπουργείου Εθνικής Άμυνας στα 477 εκατομμύρια. Γιατί δεν υπάρχουν άλλα, και σε έναν βαθ</w:t>
      </w:r>
      <w:r>
        <w:rPr>
          <w:rFonts w:eastAsia="Times New Roman" w:cs="Times New Roman"/>
          <w:szCs w:val="24"/>
        </w:rPr>
        <w:t xml:space="preserve">μό καλώς, γιατί δεν μπορούμε να ξοδεύουμε έναν σκασμό δισεκατομμύρια και να μην έχουν και κανένα αποτέλεσμα. </w:t>
      </w:r>
    </w:p>
    <w:p w14:paraId="09F87CF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Μόνο για την τριετία 1998-2001 δεκατέσσερις περιπτώσεις έχουν πάει στα δικαστήρια. Ξέρετε πόσα χρήματα αφορούν αυτές οι δεκατέσσερις περιπτώσεις; </w:t>
      </w:r>
      <w:r>
        <w:rPr>
          <w:rFonts w:eastAsia="Times New Roman" w:cs="Times New Roman"/>
          <w:szCs w:val="24"/>
        </w:rPr>
        <w:t xml:space="preserve">Έχετε, όμως, το κουράγιο –γιατί περί κουράγιου πρόκειται- να έρχεστε εδώ να κάνετε κριτική. Μιλάω για την εθνική άμυνα, δεν μιλάω για το σύνολο. </w:t>
      </w:r>
    </w:p>
    <w:p w14:paraId="09F87C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αμυντικές βιομηχανίες, ποιος ευθύνεται για την καταστροφή τους; Μόνο μία, τα Ελληνικά Αμυντικά </w:t>
      </w:r>
      <w:r>
        <w:rPr>
          <w:rFonts w:eastAsia="Times New Roman" w:cs="Times New Roman"/>
          <w:szCs w:val="24"/>
        </w:rPr>
        <w:t>Συστήματα, έχουν ένα χρέος 650 εκατομμύρια. Ο ΣΥΡΙΖΑ το δημιούργησε; Για τους ανθρώπους αυτούς που έχουν μείνει απλήρωτοι -και είναι και σήμερα απλήρωτοι δύο μήνες, αλλά στο παρελθόν είχαν μείνει απλήρωτοι μέχρι και οκτώ μήνες- ο ΣΥΡΙΖΑ φταίει; Για αυτά τα</w:t>
      </w:r>
      <w:r>
        <w:rPr>
          <w:rFonts w:eastAsia="Times New Roman" w:cs="Times New Roman"/>
          <w:szCs w:val="24"/>
        </w:rPr>
        <w:t xml:space="preserve"> ζητήματα έχετε βρει το κουράγιο -που το βρίσκετε τώρα και κάνετε κριτική- να ψελλίσετε έστω και μία λέξη; </w:t>
      </w:r>
    </w:p>
    <w:p w14:paraId="09F87C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Θέλετε να σας πω ένα ακόμα νούμερο; Το 2009 μόνο για εξοπλιστικά προγράμματα δόθηκαν 2.200.000.000. Γιατί αναφέρω το 2009; Διότι είναι η χρονιά που </w:t>
      </w:r>
      <w:r>
        <w:rPr>
          <w:rFonts w:eastAsia="Times New Roman" w:cs="Times New Roman"/>
          <w:szCs w:val="24"/>
        </w:rPr>
        <w:t>ξεκινάει το βούλιαγμα. «Ταΐσαμε» 2.200.000.000 στους εμπόρους όπλων. Με τι δικαιολογία; Με τη γνωστή δικαιολογία του εθνικισμού, που είναι το εργαλείο του κάθε απατεώνα και το εργαλείο του κάθε εμπόρου όπλων</w:t>
      </w:r>
      <w:r>
        <w:rPr>
          <w:rFonts w:eastAsia="Times New Roman" w:cs="Times New Roman"/>
          <w:szCs w:val="24"/>
        </w:rPr>
        <w:t>,</w:t>
      </w:r>
      <w:r>
        <w:rPr>
          <w:rFonts w:eastAsia="Times New Roman" w:cs="Times New Roman"/>
          <w:szCs w:val="24"/>
        </w:rPr>
        <w:t xml:space="preserve"> για να εκμεταλλεύεται αυτή την ιστορία και να π</w:t>
      </w:r>
      <w:r>
        <w:rPr>
          <w:rFonts w:eastAsia="Times New Roman" w:cs="Times New Roman"/>
          <w:szCs w:val="24"/>
        </w:rPr>
        <w:t xml:space="preserve">ουλάει στους </w:t>
      </w:r>
      <w:r>
        <w:rPr>
          <w:rFonts w:eastAsia="Times New Roman" w:cs="Times New Roman"/>
          <w:szCs w:val="24"/>
        </w:rPr>
        <w:t>Ι</w:t>
      </w:r>
      <w:r>
        <w:rPr>
          <w:rFonts w:eastAsia="Times New Roman" w:cs="Times New Roman"/>
          <w:szCs w:val="24"/>
        </w:rPr>
        <w:t>νδιάνους χάντρες και ψεύτικα χρυσαφικά. Αυτό κάνετε. Θα πείτε γιατί σαράντα χρόνια τώρα φτάσαμε την εθνική άμυνα σε αυτό το επίπεδο και γιατί αυτή τη στιγμή με το ζόρι μπορούμε να καλύψουμε τις χρηματοδοτικές ανάγκες του Υπουργείου Εθνικής Άμ</w:t>
      </w:r>
      <w:r>
        <w:rPr>
          <w:rFonts w:eastAsia="Times New Roman" w:cs="Times New Roman"/>
          <w:szCs w:val="24"/>
        </w:rPr>
        <w:t xml:space="preserve">υνας και να κάνουμε και μία μικρή συντήρηση; </w:t>
      </w:r>
    </w:p>
    <w:p w14:paraId="09F87C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θα πείτε τίποτα, γιατί δεν έχετε απολύτως τίποτα να πείτε. Για αυτό που γίνεται ως προσπάθεια για την ανάπτυξη της εθνικής αμυντικής βιομηχανίας βρήκατε κάτι να πείτε; Βρήκατε να πείτε ότι δεν είναι σωστό τ</w:t>
      </w:r>
      <w:r>
        <w:rPr>
          <w:rFonts w:eastAsia="Times New Roman" w:cs="Times New Roman"/>
          <w:szCs w:val="24"/>
        </w:rPr>
        <w:t>ο όραμά της. Αντί να αναλογιστείτε τι έχετε κάνει και την κρεμάσατε όλα αυτά τα χρόνια, δεν έχετε να πείτε ένα παραγωγικό πράγμα, ένα προσθετικό, που να μπορέσουμε μαζί να συνεννοηθούμε για το πώς θα μπορέσουμε να  αναπτύξουμε την ελληνική αμυντική βιομηχα</w:t>
      </w:r>
      <w:r>
        <w:rPr>
          <w:rFonts w:eastAsia="Times New Roman" w:cs="Times New Roman"/>
          <w:szCs w:val="24"/>
        </w:rPr>
        <w:t xml:space="preserve">νία, παρά μόνο λέτε ότι θα καταστραφεί. Μα, είναι ήδη κατεστραμμένη. </w:t>
      </w:r>
    </w:p>
    <w:p w14:paraId="09F87C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αυτή, λοιπόν, την κουβέντα, που θα γίνει και γίνεται αυτές τις ημέρες, η κριτική προς το δικό σας παρελθόν πρέπει να σας κάνει προσεκτικότερους στο τι λέτε για το αύριο, γιατί δοκιμασ</w:t>
      </w:r>
      <w:r>
        <w:rPr>
          <w:rFonts w:eastAsia="Times New Roman" w:cs="Times New Roman"/>
          <w:szCs w:val="24"/>
        </w:rPr>
        <w:t>τήκατε. Φέρατε προϋπολογισμούς και κάνατε συμφωνίες, που για το 2017-2018-2019 και πάει λέγοντας μιλούσατε για 4,5% ανάπτυξη. Αυτή τη συμφωνία είχατε υπογράψει. Για αυτό θα πείτε κάτι; Η φορολογία σάς πείραξε! Εσείς</w:t>
      </w:r>
      <w:r>
        <w:rPr>
          <w:rFonts w:eastAsia="Times New Roman" w:cs="Times New Roman"/>
          <w:szCs w:val="24"/>
        </w:rPr>
        <w:t>,</w:t>
      </w:r>
      <w:r>
        <w:rPr>
          <w:rFonts w:eastAsia="Times New Roman" w:cs="Times New Roman"/>
          <w:szCs w:val="24"/>
        </w:rPr>
        <w:t xml:space="preserve"> που εξοντώσατε επί πέντε χρόνια με τη φ</w:t>
      </w:r>
      <w:r>
        <w:rPr>
          <w:rFonts w:eastAsia="Times New Roman" w:cs="Times New Roman"/>
          <w:szCs w:val="24"/>
        </w:rPr>
        <w:t>ορολογία τις επιχειρήσεις, τους ελεύθερους επαγγελματίες, τους δημοσίους και ιδιωτικούς υπαλλήλους και τους συνταξιούχους, δεν το έχετε προσέξει αυτό; Χθες ήρθατε στη χώρα; Δεν έχετε καταλάβει ότι έχουν κλείσει εκατοντάδες χιλιάδες επιχειρήσεις στην πενταε</w:t>
      </w:r>
      <w:r>
        <w:rPr>
          <w:rFonts w:eastAsia="Times New Roman" w:cs="Times New Roman"/>
          <w:szCs w:val="24"/>
        </w:rPr>
        <w:t xml:space="preserve">τία 2010-2015; Ή μήπως είναι ψέμα; </w:t>
      </w:r>
    </w:p>
    <w:p w14:paraId="09F87C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lang w:val="en-US"/>
        </w:rPr>
        <w:t xml:space="preserve"> capital controls </w:t>
      </w:r>
      <w:r>
        <w:rPr>
          <w:rFonts w:eastAsia="Times New Roman" w:cs="Times New Roman"/>
          <w:szCs w:val="24"/>
        </w:rPr>
        <w:t>σάς</w:t>
      </w:r>
      <w:r>
        <w:rPr>
          <w:rFonts w:eastAsia="Times New Roman" w:cs="Times New Roman"/>
          <w:szCs w:val="24"/>
          <w:lang w:val="en-US"/>
        </w:rPr>
        <w:t xml:space="preserve"> </w:t>
      </w:r>
      <w:r>
        <w:rPr>
          <w:rFonts w:eastAsia="Times New Roman" w:cs="Times New Roman"/>
          <w:szCs w:val="24"/>
        </w:rPr>
        <w:t>πειράξανε</w:t>
      </w:r>
      <w:r>
        <w:rPr>
          <w:rFonts w:eastAsia="Times New Roman" w:cs="Times New Roman"/>
          <w:szCs w:val="24"/>
          <w:lang w:val="en-US"/>
        </w:rPr>
        <w:t xml:space="preserve">! </w:t>
      </w:r>
      <w:r>
        <w:rPr>
          <w:rFonts w:eastAsia="Times New Roman" w:cs="Times New Roman"/>
          <w:szCs w:val="24"/>
        </w:rPr>
        <w:t xml:space="preserve">Το ότι μετατρέψατε τις τράπεζες σε «ζόμπι» και τον Δεκέμβρη του 2014 ήταν υπό κατάρρευση εσείς δεν το είχατε προσέξει; Γιατί σας το λένε οι απ’ έξω. Οι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έγιναν γιατί τις βουλιάξατε τις τράπεζες, γιατί δανείζατε στα κόμματά σας, στους εργ</w:t>
      </w:r>
      <w:r>
        <w:rPr>
          <w:rFonts w:eastAsia="Times New Roman" w:cs="Times New Roman"/>
          <w:szCs w:val="24"/>
        </w:rPr>
        <w:t xml:space="preserve">ολάβους σας και στα ΜΜΕ τα δικά σας. Γιατί βουλιάξανε οι τράπεζες; Γιατί έπαιρνε ο ιδιώτης λεφτά ή γιατί οι δικοί σας «ημέτεροι» έκαναν παιχνίδι; Αυτά θα μπορέσετε να τα πείτε κάποτε, για να μπορέσουμε να κάνουμε και μια συζήτηση για το αύριο; </w:t>
      </w:r>
    </w:p>
    <w:p w14:paraId="09F87C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CFA"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CF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Καραγιαννίδη.</w:t>
      </w:r>
    </w:p>
    <w:p w14:paraId="09F87C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Θεοχαρόπουλος από τη Δημοκρατική Συμπαράταξη και ύστερα θα μιλήσει ο Υπουργός κ. Αποστόλου. </w:t>
      </w:r>
    </w:p>
    <w:p w14:paraId="09F87CFD"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 xml:space="preserve"> ΑΘΑΝΑΣΙΟΣ ΘΕΟΧΑΡΟΠΟΥΛΟΣ:</w:t>
      </w:r>
      <w:r>
        <w:rPr>
          <w:rFonts w:eastAsia="Times New Roman"/>
          <w:bCs/>
          <w:shd w:val="clear" w:color="auto" w:fill="FFFFFF"/>
        </w:rPr>
        <w:t xml:space="preserve"> Κυρίες και κύριοι Βουλευτές, η πραγματική οικονομία της χώρας έχει ξεπεράσει εδώ και καιρό τα όρια της αντοχής της. Η κοινωνία βοά και η συνοχή της κινδυνεύει να διαρραγεί οριστικά. Σε αυτό το  περιβάλλον, η Κυβέρνηση ΣΥΡΙΖΑ</w:t>
      </w:r>
      <w:r>
        <w:rPr>
          <w:rFonts w:eastAsia="Times New Roman"/>
          <w:bCs/>
          <w:shd w:val="clear" w:color="auto" w:fill="FFFFFF"/>
        </w:rPr>
        <w:t xml:space="preserve"> – </w:t>
      </w:r>
      <w:r>
        <w:rPr>
          <w:rFonts w:eastAsia="Times New Roman"/>
          <w:bCs/>
          <w:shd w:val="clear" w:color="auto" w:fill="FFFFFF"/>
        </w:rPr>
        <w:t>ΑΝΕΛ</w:t>
      </w:r>
      <w:r>
        <w:rPr>
          <w:rFonts w:eastAsia="Times New Roman"/>
          <w:bCs/>
          <w:shd w:val="clear" w:color="auto" w:fill="FFFFFF"/>
        </w:rPr>
        <w:t>,</w:t>
      </w:r>
      <w:r>
        <w:rPr>
          <w:rFonts w:eastAsia="Times New Roman"/>
          <w:bCs/>
          <w:shd w:val="clear" w:color="auto" w:fill="FFFFFF"/>
        </w:rPr>
        <w:t xml:space="preserve"> αντί να λύνει τα μεγάλ</w:t>
      </w:r>
      <w:r>
        <w:rPr>
          <w:rFonts w:eastAsia="Times New Roman"/>
          <w:bCs/>
          <w:shd w:val="clear" w:color="auto" w:fill="FFFFFF"/>
        </w:rPr>
        <w:t xml:space="preserve">α προβλήματα της κοινωνίας, δένει τα μάτια της μπροστά στις προκλήσεις. Συνεχίζει να πορεύεται χωρίς σχέδιο και να εφαρμόζει αναποτελεσματικές πολιτικές σε όλα τα επίπεδα. </w:t>
      </w:r>
    </w:p>
    <w:p w14:paraId="09F87CFE"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Ο </w:t>
      </w:r>
      <w:r>
        <w:rPr>
          <w:rFonts w:eastAsia="Times New Roman"/>
          <w:bCs/>
          <w:shd w:val="clear" w:color="auto" w:fill="FFFFFF"/>
        </w:rPr>
        <w:t>π</w:t>
      </w:r>
      <w:r>
        <w:rPr>
          <w:rFonts w:eastAsia="Times New Roman"/>
          <w:bCs/>
          <w:shd w:val="clear" w:color="auto" w:fill="FFFFFF"/>
        </w:rPr>
        <w:t xml:space="preserve">ροϋπολογισμός του 2017 αλλά και η απόφαση του </w:t>
      </w:r>
      <w:proofErr w:type="spellStart"/>
      <w:r>
        <w:rPr>
          <w:rFonts w:eastAsia="Times New Roman"/>
          <w:bCs/>
          <w:shd w:val="clear" w:color="auto" w:fill="FFFFFF"/>
          <w:lang w:val="en-US"/>
        </w:rPr>
        <w:t>Eurogroup</w:t>
      </w:r>
      <w:proofErr w:type="spellEnd"/>
      <w:r>
        <w:rPr>
          <w:rFonts w:eastAsia="Times New Roman"/>
          <w:bCs/>
          <w:shd w:val="clear" w:color="auto" w:fill="FFFFFF"/>
        </w:rPr>
        <w:t xml:space="preserve"> δείχνουν ξεκάθαρα πού πά</w:t>
      </w:r>
      <w:r>
        <w:rPr>
          <w:rFonts w:eastAsia="Times New Roman"/>
          <w:bCs/>
          <w:shd w:val="clear" w:color="auto" w:fill="FFFFFF"/>
        </w:rPr>
        <w:t xml:space="preserve">με τα επόμενα χρόνια: σε ένα διαρκές μνημόνιο. Αυτό είναι, δυστυχώς, αυτό που εσείς συμφωνήσατε, χωρίς να διαπραγματευτείτε αποτελεσματικά και στο πρόσφατο </w:t>
      </w:r>
      <w:proofErr w:type="spellStart"/>
      <w:r>
        <w:rPr>
          <w:rFonts w:eastAsia="Times New Roman"/>
          <w:bCs/>
          <w:shd w:val="clear" w:color="auto" w:fill="FFFFFF"/>
          <w:lang w:val="en-US"/>
        </w:rPr>
        <w:t>Eurogroup</w:t>
      </w:r>
      <w:proofErr w:type="spellEnd"/>
      <w:r>
        <w:rPr>
          <w:rFonts w:eastAsia="Times New Roman"/>
          <w:bCs/>
          <w:shd w:val="clear" w:color="auto" w:fill="FFFFFF"/>
        </w:rPr>
        <w:t xml:space="preserve">. </w:t>
      </w:r>
    </w:p>
    <w:p w14:paraId="09F87CFF"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Ο </w:t>
      </w:r>
      <w:r>
        <w:rPr>
          <w:rFonts w:eastAsia="Times New Roman"/>
          <w:bCs/>
          <w:shd w:val="clear" w:color="auto" w:fill="FFFFFF"/>
        </w:rPr>
        <w:t>π</w:t>
      </w:r>
      <w:r>
        <w:rPr>
          <w:rFonts w:eastAsia="Times New Roman"/>
          <w:bCs/>
          <w:shd w:val="clear" w:color="auto" w:fill="FFFFFF"/>
        </w:rPr>
        <w:t xml:space="preserve">ροϋπολογισμός που συζητούμε χαρακτηρίζεται από </w:t>
      </w:r>
      <w:proofErr w:type="spellStart"/>
      <w:r>
        <w:rPr>
          <w:rFonts w:eastAsia="Times New Roman"/>
          <w:bCs/>
          <w:shd w:val="clear" w:color="auto" w:fill="FFFFFF"/>
        </w:rPr>
        <w:t>φοροκεντρική</w:t>
      </w:r>
      <w:proofErr w:type="spellEnd"/>
      <w:r>
        <w:rPr>
          <w:rFonts w:eastAsia="Times New Roman"/>
          <w:bCs/>
          <w:shd w:val="clear" w:color="auto" w:fill="FFFFFF"/>
        </w:rPr>
        <w:t xml:space="preserve"> λιτότητα –το λέει ακόμη κ</w:t>
      </w:r>
      <w:r>
        <w:rPr>
          <w:rFonts w:eastAsia="Times New Roman"/>
          <w:bCs/>
          <w:shd w:val="clear" w:color="auto" w:fill="FFFFFF"/>
        </w:rPr>
        <w:t>αι το Γραφείο του Προϋπολογισμού της Βουλής–</w:t>
      </w:r>
      <w:r>
        <w:rPr>
          <w:rFonts w:eastAsia="Times New Roman"/>
          <w:bCs/>
          <w:shd w:val="clear" w:color="auto" w:fill="FFFFFF"/>
        </w:rPr>
        <w:t>,</w:t>
      </w:r>
      <w:r>
        <w:rPr>
          <w:rFonts w:eastAsia="Times New Roman"/>
          <w:bCs/>
          <w:shd w:val="clear" w:color="auto" w:fill="FFFFFF"/>
        </w:rPr>
        <w:t xml:space="preserve"> τη στιγμή που η φοροδοτική ικανότητα των πολιτών έχει εξαντληθεί. Είναι κοινωνικά άδικος και αντιαναπτυξιακός. Διότι πώς μπορεί να έχει αναπτυξιακή διάσταση, όταν προβλέπει έντονες </w:t>
      </w:r>
      <w:proofErr w:type="spellStart"/>
      <w:r>
        <w:rPr>
          <w:rFonts w:eastAsia="Times New Roman"/>
          <w:bCs/>
          <w:shd w:val="clear" w:color="auto" w:fill="FFFFFF"/>
        </w:rPr>
        <w:t>υφεσιακές</w:t>
      </w:r>
      <w:proofErr w:type="spellEnd"/>
      <w:r>
        <w:rPr>
          <w:rFonts w:eastAsia="Times New Roman"/>
          <w:bCs/>
          <w:shd w:val="clear" w:color="auto" w:fill="FFFFFF"/>
        </w:rPr>
        <w:t xml:space="preserve"> παρεμβάσεις; Η συντ</w:t>
      </w:r>
      <w:r>
        <w:rPr>
          <w:rFonts w:eastAsia="Times New Roman"/>
          <w:bCs/>
          <w:shd w:val="clear" w:color="auto" w:fill="FFFFFF"/>
        </w:rPr>
        <w:t>ριπτική πλειοψηφία των νέων μέτρων, το 95%, αφορά φόρους 2,5 δισεκατομμ</w:t>
      </w:r>
      <w:r>
        <w:rPr>
          <w:rFonts w:eastAsia="Times New Roman"/>
          <w:bCs/>
          <w:shd w:val="clear" w:color="auto" w:fill="FFFFFF"/>
        </w:rPr>
        <w:t>υρίων</w:t>
      </w:r>
      <w:r>
        <w:rPr>
          <w:rFonts w:eastAsia="Times New Roman"/>
          <w:bCs/>
          <w:shd w:val="clear" w:color="auto" w:fill="FFFFFF"/>
        </w:rPr>
        <w:t xml:space="preserve"> ευρώ. </w:t>
      </w:r>
    </w:p>
    <w:p w14:paraId="09F87D00"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Στηρίζεται σε μια αβάσιμη αισιοδοξία, προφανώς για εσωτερική κατανάλωση. Προς τι οι κυβερνητικοί πανηγυρισμοί σας για την απόφαση του </w:t>
      </w:r>
      <w:proofErr w:type="spellStart"/>
      <w:r>
        <w:rPr>
          <w:rFonts w:eastAsia="Times New Roman"/>
          <w:bCs/>
          <w:shd w:val="clear" w:color="auto" w:fill="FFFFFF"/>
          <w:lang w:val="en-US"/>
        </w:rPr>
        <w:t>Eurogroup</w:t>
      </w:r>
      <w:proofErr w:type="spellEnd"/>
      <w:r>
        <w:rPr>
          <w:rFonts w:eastAsia="Times New Roman"/>
          <w:bCs/>
          <w:shd w:val="clear" w:color="auto" w:fill="FFFFFF"/>
        </w:rPr>
        <w:t>; Νομίζετε ότι η ελληνική κοι</w:t>
      </w:r>
      <w:r>
        <w:rPr>
          <w:rFonts w:eastAsia="Times New Roman"/>
          <w:bCs/>
          <w:shd w:val="clear" w:color="auto" w:fill="FFFFFF"/>
        </w:rPr>
        <w:t xml:space="preserve">νωνία δεν αντιλαμβάνεται ότι πρόκειται για ένα τεχνητό </w:t>
      </w:r>
      <w:r>
        <w:rPr>
          <w:rFonts w:eastAsia="Times New Roman"/>
          <w:bCs/>
          <w:shd w:val="clear" w:color="auto" w:fill="FFFFFF"/>
          <w:lang w:val="en-US"/>
        </w:rPr>
        <w:t>success</w:t>
      </w:r>
      <w:r>
        <w:rPr>
          <w:rFonts w:eastAsia="Times New Roman"/>
          <w:bCs/>
          <w:shd w:val="clear" w:color="auto" w:fill="FFFFFF"/>
        </w:rPr>
        <w:t xml:space="preserve"> </w:t>
      </w:r>
      <w:r>
        <w:rPr>
          <w:rFonts w:eastAsia="Times New Roman"/>
          <w:bCs/>
          <w:shd w:val="clear" w:color="auto" w:fill="FFFFFF"/>
          <w:lang w:val="en-US"/>
        </w:rPr>
        <w:t>story</w:t>
      </w:r>
      <w:r>
        <w:rPr>
          <w:rFonts w:eastAsia="Times New Roman"/>
          <w:bCs/>
          <w:shd w:val="clear" w:color="auto" w:fill="FFFFFF"/>
        </w:rPr>
        <w:t xml:space="preserve"> του κ. Τσίπρα; </w:t>
      </w:r>
    </w:p>
    <w:p w14:paraId="09F87D01"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Η Κυβέρνηση πέτυχε το χειρότερο μείγμα μεταξύ θέσεων του Διεθνούς Νομισματικού Ταμείου και του Σόιμπλε ή καλύτερα, κύριε </w:t>
      </w:r>
      <w:proofErr w:type="spellStart"/>
      <w:r>
        <w:rPr>
          <w:rFonts w:eastAsia="Times New Roman"/>
          <w:bCs/>
          <w:shd w:val="clear" w:color="auto" w:fill="FFFFFF"/>
        </w:rPr>
        <w:t>Τσακαλώτε</w:t>
      </w:r>
      <w:proofErr w:type="spellEnd"/>
      <w:r>
        <w:rPr>
          <w:rFonts w:eastAsia="Times New Roman"/>
          <w:bCs/>
          <w:shd w:val="clear" w:color="auto" w:fill="FFFFFF"/>
        </w:rPr>
        <w:t>, μεταξύ των «δύο ελεφάντων», όπως αποκάλ</w:t>
      </w:r>
      <w:r>
        <w:rPr>
          <w:rFonts w:eastAsia="Times New Roman"/>
          <w:bCs/>
          <w:shd w:val="clear" w:color="auto" w:fill="FFFFFF"/>
        </w:rPr>
        <w:t xml:space="preserve">υψε ότι είπατε ο κ. Σόιμπλε. Η ελληνική Κυβέρνηση, όμως, στην πραγματικότητα αποδείχτηκε χειρότερη και από </w:t>
      </w:r>
      <w:r>
        <w:rPr>
          <w:rFonts w:eastAsia="Times New Roman"/>
          <w:bCs/>
          <w:shd w:val="clear" w:color="auto" w:fill="FFFFFF"/>
        </w:rPr>
        <w:t>«</w:t>
      </w:r>
      <w:r>
        <w:rPr>
          <w:rFonts w:eastAsia="Times New Roman"/>
          <w:bCs/>
          <w:shd w:val="clear" w:color="auto" w:fill="FFFFFF"/>
        </w:rPr>
        <w:t>τα ποντίκια, που τουλάχιστον τα σέβονται και τα φοβούνται οι ελέφαντες</w:t>
      </w:r>
      <w:r>
        <w:rPr>
          <w:rFonts w:eastAsia="Times New Roman"/>
          <w:bCs/>
          <w:shd w:val="clear" w:color="auto" w:fill="FFFFFF"/>
        </w:rPr>
        <w:t>»</w:t>
      </w:r>
      <w:r>
        <w:rPr>
          <w:rFonts w:eastAsia="Times New Roman"/>
          <w:bCs/>
          <w:shd w:val="clear" w:color="auto" w:fill="FFFFFF"/>
        </w:rPr>
        <w:t xml:space="preserve">. Αυτή είναι η πραγματικότητα. </w:t>
      </w:r>
    </w:p>
    <w:p w14:paraId="09F87D02"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Συγκεκριμένα, επιβεβαιώθηκαν οι θέσεις του </w:t>
      </w:r>
      <w:r>
        <w:rPr>
          <w:rFonts w:eastAsia="Times New Roman"/>
          <w:bCs/>
          <w:shd w:val="clear" w:color="auto" w:fill="FFFFFF"/>
        </w:rPr>
        <w:t>Σόιμπλε</w:t>
      </w:r>
      <w:r>
        <w:rPr>
          <w:rFonts w:eastAsia="Times New Roman"/>
          <w:bCs/>
          <w:shd w:val="clear" w:color="auto" w:fill="FFFFFF"/>
        </w:rPr>
        <w:t>,</w:t>
      </w:r>
      <w:r>
        <w:rPr>
          <w:rFonts w:eastAsia="Times New Roman"/>
          <w:bCs/>
          <w:shd w:val="clear" w:color="auto" w:fill="FFFFFF"/>
        </w:rPr>
        <w:t xml:space="preserve"> και όχι του Ταμείου</w:t>
      </w:r>
      <w:r>
        <w:rPr>
          <w:rFonts w:eastAsia="Times New Roman"/>
          <w:bCs/>
          <w:shd w:val="clear" w:color="auto" w:fill="FFFFFF"/>
        </w:rPr>
        <w:t>,</w:t>
      </w:r>
      <w:r>
        <w:rPr>
          <w:rFonts w:eastAsia="Times New Roman"/>
          <w:bCs/>
          <w:shd w:val="clear" w:color="auto" w:fill="FFFFFF"/>
        </w:rPr>
        <w:t xml:space="preserve"> για μ</w:t>
      </w:r>
      <w:r>
        <w:rPr>
          <w:rFonts w:eastAsia="Times New Roman"/>
          <w:bCs/>
          <w:shd w:val="clear" w:color="auto" w:fill="FFFFFF"/>
        </w:rPr>
        <w:t>η</w:t>
      </w:r>
      <w:r>
        <w:rPr>
          <w:rFonts w:eastAsia="Times New Roman"/>
          <w:bCs/>
          <w:shd w:val="clear" w:color="auto" w:fill="FFFFFF"/>
        </w:rPr>
        <w:t>-</w:t>
      </w:r>
      <w:r>
        <w:rPr>
          <w:rFonts w:eastAsia="Times New Roman"/>
          <w:bCs/>
          <w:shd w:val="clear" w:color="auto" w:fill="FFFFFF"/>
        </w:rPr>
        <w:t xml:space="preserve"> άμεση γενναία </w:t>
      </w:r>
      <w:proofErr w:type="spellStart"/>
      <w:r>
        <w:rPr>
          <w:rFonts w:eastAsia="Times New Roman"/>
          <w:bCs/>
          <w:shd w:val="clear" w:color="auto" w:fill="FFFFFF"/>
        </w:rPr>
        <w:t>απομείωση</w:t>
      </w:r>
      <w:proofErr w:type="spellEnd"/>
      <w:r>
        <w:rPr>
          <w:rFonts w:eastAsia="Times New Roman"/>
          <w:bCs/>
          <w:shd w:val="clear" w:color="auto" w:fill="FFFFFF"/>
        </w:rPr>
        <w:t xml:space="preserve"> του δημοσίου χρέους και για πλεόνασμα 3,5% ακόμη και για μετά το 2018. </w:t>
      </w:r>
      <w:r>
        <w:rPr>
          <w:rFonts w:eastAsia="Times New Roman"/>
          <w:bCs/>
          <w:shd w:val="clear" w:color="auto" w:fill="FFFFFF"/>
        </w:rPr>
        <w:t>Ταυτόχρονα, ε</w:t>
      </w:r>
      <w:r>
        <w:rPr>
          <w:rFonts w:eastAsia="Times New Roman"/>
          <w:bCs/>
          <w:shd w:val="clear" w:color="auto" w:fill="FFFFFF"/>
        </w:rPr>
        <w:t>πιβεβαιώθηκε η θέση του Διεθνούς Νομισματικού Ταμείου</w:t>
      </w:r>
      <w:r>
        <w:rPr>
          <w:rFonts w:eastAsia="Times New Roman"/>
          <w:bCs/>
          <w:shd w:val="clear" w:color="auto" w:fill="FFFFFF"/>
        </w:rPr>
        <w:t>,</w:t>
      </w:r>
      <w:r>
        <w:rPr>
          <w:rFonts w:eastAsia="Times New Roman"/>
          <w:bCs/>
          <w:shd w:val="clear" w:color="auto" w:fill="FFFFFF"/>
        </w:rPr>
        <w:t xml:space="preserve"> με την ιδεολογική του ε</w:t>
      </w:r>
      <w:r>
        <w:rPr>
          <w:rFonts w:eastAsia="Times New Roman"/>
          <w:bCs/>
          <w:shd w:val="clear" w:color="auto" w:fill="FFFFFF"/>
        </w:rPr>
        <w:t>μ</w:t>
      </w:r>
      <w:r>
        <w:rPr>
          <w:rFonts w:eastAsia="Times New Roman"/>
          <w:bCs/>
          <w:shd w:val="clear" w:color="auto" w:fill="FFFFFF"/>
        </w:rPr>
        <w:t xml:space="preserve">μονή σε νέα μέτρα. </w:t>
      </w:r>
    </w:p>
    <w:p w14:paraId="09F87D03"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Δεν υποτιμώ</w:t>
      </w:r>
      <w:r>
        <w:rPr>
          <w:rFonts w:eastAsia="Times New Roman"/>
          <w:bCs/>
          <w:shd w:val="clear" w:color="auto" w:fill="FFFFFF"/>
        </w:rPr>
        <w:t xml:space="preserve"> τις ρυθμίσεις που εγκρίθηκαν για το χρέος. Κάθε ρύθμιση είναι καλοδεχούμενη. Γνωρίζουμε, ωστόσο, ότι ουσιαστικά δεν θα υπάρχει βραχυπρόθεσμο όφελος. Έχουν μακροπρόθεσμη μόνο επίδραση, που ουσιαστικά  αρχίζει ελαφρώς το 2040 και ολοκληρώνεται το 2060, σύμφ</w:t>
      </w:r>
      <w:r>
        <w:rPr>
          <w:rFonts w:eastAsia="Times New Roman"/>
          <w:bCs/>
          <w:shd w:val="clear" w:color="auto" w:fill="FFFFFF"/>
        </w:rPr>
        <w:t xml:space="preserve">ωνα με τη μελέτη βιωσιμότητας του χρέους που </w:t>
      </w:r>
      <w:proofErr w:type="spellStart"/>
      <w:r>
        <w:rPr>
          <w:rFonts w:eastAsia="Times New Roman"/>
          <w:bCs/>
          <w:shd w:val="clear" w:color="auto" w:fill="FFFFFF"/>
        </w:rPr>
        <w:t>επικαιροποίησε</w:t>
      </w:r>
      <w:proofErr w:type="spellEnd"/>
      <w:r>
        <w:rPr>
          <w:rFonts w:eastAsia="Times New Roman"/>
          <w:bCs/>
          <w:shd w:val="clear" w:color="auto" w:fill="FFFFFF"/>
        </w:rPr>
        <w:t xml:space="preserve"> το Διεθνές Νομισματικό Ταμείο. </w:t>
      </w:r>
    </w:p>
    <w:p w14:paraId="09F87D04"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Οι αυταπάτες, λοιπόν, στο θέμα του χρέους, δυστυχώς, έχουν συνέπειες για τη χώρα. Γι’ αυτό να μην έχουμε νέες αυταπάτες. Δεν το λύσατε το θέμα. Εξάλλου, ακόμα και ν</w:t>
      </w:r>
      <w:r>
        <w:rPr>
          <w:rFonts w:eastAsia="Times New Roman"/>
          <w:bCs/>
          <w:shd w:val="clear" w:color="auto" w:fill="FFFFFF"/>
        </w:rPr>
        <w:t xml:space="preserve">α ρυθμιστεί το χρέος, γρήγορα θα φτάσουμε στο ίδιο σημείο, αν δεν υιοθετηθεί ένα νέο, υγιές παραγωγικό μοντέλο. Σε αυτόν τον τομέα, δυστυχώς, δεν κάνετε τίποτα. </w:t>
      </w:r>
    </w:p>
    <w:p w14:paraId="09F87D05"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Αγαπητοί συνάδελφοι, ζητάει ο Πρωθυπουργός από τα κόμματα</w:t>
      </w:r>
      <w:r>
        <w:rPr>
          <w:rFonts w:eastAsia="Times New Roman"/>
          <w:bCs/>
          <w:shd w:val="clear" w:color="auto" w:fill="FFFFFF"/>
        </w:rPr>
        <w:t>,</w:t>
      </w:r>
      <w:r>
        <w:rPr>
          <w:rFonts w:eastAsia="Times New Roman"/>
          <w:bCs/>
          <w:shd w:val="clear" w:color="auto" w:fill="FFFFFF"/>
        </w:rPr>
        <w:t xml:space="preserve"> διά του Γραφείου Τύπου του</w:t>
      </w:r>
      <w:r>
        <w:rPr>
          <w:rFonts w:eastAsia="Times New Roman"/>
          <w:bCs/>
          <w:shd w:val="clear" w:color="auto" w:fill="FFFFFF"/>
        </w:rPr>
        <w:t>,</w:t>
      </w:r>
      <w:r>
        <w:rPr>
          <w:rFonts w:eastAsia="Times New Roman"/>
          <w:bCs/>
          <w:shd w:val="clear" w:color="auto" w:fill="FFFFFF"/>
        </w:rPr>
        <w:t xml:space="preserve"> να δεσμ</w:t>
      </w:r>
      <w:r>
        <w:rPr>
          <w:rFonts w:eastAsia="Times New Roman"/>
          <w:bCs/>
          <w:shd w:val="clear" w:color="auto" w:fill="FFFFFF"/>
        </w:rPr>
        <w:t xml:space="preserve">ευτούν για </w:t>
      </w:r>
      <w:r>
        <w:rPr>
          <w:rFonts w:eastAsia="Times New Roman"/>
          <w:bCs/>
          <w:shd w:val="clear" w:color="auto" w:fill="FFFFFF"/>
        </w:rPr>
        <w:t>«</w:t>
      </w:r>
      <w:r>
        <w:rPr>
          <w:rFonts w:eastAsia="Times New Roman"/>
          <w:bCs/>
          <w:shd w:val="clear" w:color="auto" w:fill="FFFFFF"/>
        </w:rPr>
        <w:t>απόρριψη κάθε σκέψης για επιπλέον μέτρα λιτότητας μετά τη λήξη του προγράμματος</w:t>
      </w:r>
      <w:r>
        <w:rPr>
          <w:rFonts w:eastAsia="Times New Roman"/>
          <w:bCs/>
          <w:shd w:val="clear" w:color="auto" w:fill="FFFFFF"/>
        </w:rPr>
        <w:t>»</w:t>
      </w:r>
      <w:r>
        <w:rPr>
          <w:rFonts w:eastAsia="Times New Roman"/>
          <w:bCs/>
          <w:shd w:val="clear" w:color="auto" w:fill="FFFFFF"/>
        </w:rPr>
        <w:t>. Έχει και η κοροϊδία τα όρι</w:t>
      </w:r>
      <w:r>
        <w:rPr>
          <w:rFonts w:eastAsia="Times New Roman"/>
          <w:bCs/>
          <w:shd w:val="clear" w:color="auto" w:fill="FFFFFF"/>
        </w:rPr>
        <w:t>ά</w:t>
      </w:r>
      <w:r>
        <w:rPr>
          <w:rFonts w:eastAsia="Times New Roman"/>
          <w:bCs/>
          <w:shd w:val="clear" w:color="auto" w:fill="FFFFFF"/>
        </w:rPr>
        <w:t xml:space="preserve"> της! Συμφωνήσατε, ως Κυβέρνηση, σε πρωτογενές πλεόνασμα 3,5%, που σημαίνει νέα μέτρα δογματικής λιτότητας και για μετά το 2018 και δια</w:t>
      </w:r>
      <w:r>
        <w:rPr>
          <w:rFonts w:eastAsia="Times New Roman"/>
          <w:bCs/>
          <w:shd w:val="clear" w:color="auto" w:fill="FFFFFF"/>
        </w:rPr>
        <w:t>ρκές μνημόνιο και ζητάτε την ίδια στιγμή από εμάς να τα απορρίψουμε, όπως το έχουμε ήδη κάνει σταθερά σε μέτρα, όπως τα εργασιακά και οι ομαδικές απολύσεις.</w:t>
      </w:r>
    </w:p>
    <w:p w14:paraId="09F87D06"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Ποιον κοροϊδεύετε; Νομίζετε ότι ο κόσμος δεν καταλαβαίνει; Δεν αντέχει ψέματα ο ελληνικός λαός. Οι δανειστές, βεβαίως, έχουν και παράλογες απαιτήσεις, όπως στα εργασιακά, στις ομαδικές απολύσεις, στο </w:t>
      </w:r>
      <w:r>
        <w:rPr>
          <w:rFonts w:eastAsia="Times New Roman"/>
          <w:bCs/>
          <w:shd w:val="clear" w:color="auto" w:fill="FFFFFF"/>
          <w:lang w:val="en-US"/>
        </w:rPr>
        <w:t>lock</w:t>
      </w:r>
      <w:r>
        <w:rPr>
          <w:rFonts w:eastAsia="Times New Roman"/>
          <w:bCs/>
          <w:shd w:val="clear" w:color="auto" w:fill="FFFFFF"/>
        </w:rPr>
        <w:t xml:space="preserve"> </w:t>
      </w:r>
      <w:r>
        <w:rPr>
          <w:rFonts w:eastAsia="Times New Roman"/>
          <w:bCs/>
          <w:shd w:val="clear" w:color="auto" w:fill="FFFFFF"/>
          <w:lang w:val="en-US"/>
        </w:rPr>
        <w:t>out</w:t>
      </w:r>
      <w:r>
        <w:rPr>
          <w:rFonts w:eastAsia="Times New Roman"/>
          <w:bCs/>
          <w:shd w:val="clear" w:color="auto" w:fill="FFFFFF"/>
        </w:rPr>
        <w:t xml:space="preserve">, και στο 3,5% πρωτογενές πλεόνασμα. </w:t>
      </w:r>
    </w:p>
    <w:p w14:paraId="09F87D07"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Αποκρούστε</w:t>
      </w:r>
      <w:r>
        <w:rPr>
          <w:rFonts w:eastAsia="Times New Roman"/>
          <w:bCs/>
          <w:shd w:val="clear" w:color="auto" w:fill="FFFFFF"/>
        </w:rPr>
        <w:t xml:space="preserve">, επιτέλους, αποτελεσματικά αυτές τις ιδεολογικές εμμονές και αφήστε τα επικοινωνιακά τερτίπια. Σταματήστε να δημιουργείτε εντυπώσεις, προκειμένου να δικαιολογήσετε σκληρά μέτρα που έρχονται. </w:t>
      </w:r>
    </w:p>
    <w:p w14:paraId="09F87D08"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Ο κρατικός προϋπολογισμός είναι αποκαλυπτικός. Μετά την εξάντλη</w:t>
      </w:r>
      <w:r>
        <w:rPr>
          <w:rFonts w:eastAsia="Times New Roman"/>
          <w:bCs/>
          <w:shd w:val="clear" w:color="auto" w:fill="FFFFFF"/>
        </w:rPr>
        <w:t xml:space="preserve">ση της φοροδοτικής ικανότητας των πολιτών, η οποία αποτυπώνεται και στην αύξηση των ληξιπρόθεσμων οφειλών προς το </w:t>
      </w:r>
      <w:r>
        <w:rPr>
          <w:rFonts w:eastAsia="Times New Roman"/>
          <w:bCs/>
          <w:shd w:val="clear" w:color="auto" w:fill="FFFFFF"/>
        </w:rPr>
        <w:t>δ</w:t>
      </w:r>
      <w:r>
        <w:rPr>
          <w:rFonts w:eastAsia="Times New Roman"/>
          <w:bCs/>
          <w:shd w:val="clear" w:color="auto" w:fill="FFFFFF"/>
        </w:rPr>
        <w:t xml:space="preserve">ημόσιο, που ανέρχονται πλέον περίπου στα 93 δισεκατομμύρια ευρώ, έρχεται νέο </w:t>
      </w:r>
      <w:proofErr w:type="spellStart"/>
      <w:r>
        <w:rPr>
          <w:rFonts w:eastAsia="Times New Roman"/>
          <w:bCs/>
          <w:shd w:val="clear" w:color="auto" w:fill="FFFFFF"/>
        </w:rPr>
        <w:t>τσουνάμι</w:t>
      </w:r>
      <w:proofErr w:type="spellEnd"/>
      <w:r>
        <w:rPr>
          <w:rFonts w:eastAsia="Times New Roman"/>
          <w:bCs/>
          <w:shd w:val="clear" w:color="auto" w:fill="FFFFFF"/>
        </w:rPr>
        <w:t xml:space="preserve"> φόρων. Οι πολίτες θα δουν τα εισοδήματά τους να συρρικν</w:t>
      </w:r>
      <w:r>
        <w:rPr>
          <w:rFonts w:eastAsia="Times New Roman"/>
          <w:bCs/>
          <w:shd w:val="clear" w:color="auto" w:fill="FFFFFF"/>
        </w:rPr>
        <w:t xml:space="preserve">ώνονται ακόμη περισσότερο. </w:t>
      </w:r>
    </w:p>
    <w:p w14:paraId="09F87D09"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Το κυριότερο είναι ότι οι περισσότεροι φόροι είναι έμμεσοι. Η φορολογία γίνεται περισσότερο κοινωνικά άδικη, καθώς η σχέση άμεσης και έμμεσης φορολογίας επιδεινώνεται από 1,15 που ήταν το 2014 σε 1,30 το 2017. Να σας πούμε συγχα</w:t>
      </w:r>
      <w:r>
        <w:rPr>
          <w:rFonts w:eastAsia="Times New Roman"/>
          <w:bCs/>
          <w:shd w:val="clear" w:color="auto" w:fill="FFFFFF"/>
        </w:rPr>
        <w:t>ρητήρια, λοιπόν, για την αριστερή προοδευτική</w:t>
      </w:r>
      <w:r>
        <w:rPr>
          <w:rFonts w:eastAsia="Times New Roman"/>
          <w:bCs/>
          <w:shd w:val="clear" w:color="auto" w:fill="FFFFFF"/>
        </w:rPr>
        <w:t xml:space="preserve"> σας</w:t>
      </w:r>
      <w:r>
        <w:rPr>
          <w:rFonts w:eastAsia="Times New Roman"/>
          <w:bCs/>
          <w:shd w:val="clear" w:color="auto" w:fill="FFFFFF"/>
        </w:rPr>
        <w:t xml:space="preserve"> πολιτική υπέρ των εμμέσων φόρων! </w:t>
      </w:r>
    </w:p>
    <w:p w14:paraId="09F87D0A" w14:textId="77777777" w:rsidR="0008105D" w:rsidRDefault="003C36B0">
      <w:pPr>
        <w:tabs>
          <w:tab w:val="left" w:pos="426"/>
          <w:tab w:val="center" w:pos="4393"/>
        </w:tabs>
        <w:spacing w:after="0" w:line="600" w:lineRule="auto"/>
        <w:ind w:firstLine="851"/>
        <w:jc w:val="both"/>
        <w:rPr>
          <w:rFonts w:eastAsia="Times New Roman" w:cs="Times New Roman"/>
        </w:rPr>
      </w:pPr>
      <w:r>
        <w:rPr>
          <w:rFonts w:eastAsia="Times New Roman"/>
          <w:bCs/>
          <w:shd w:val="clear" w:color="auto" w:fill="FFFFFF"/>
        </w:rPr>
        <w:t xml:space="preserve">Είναι αδιανόητο να προσπαθεί η Κυβέρνηση να πείσει με λογιστικά τρικ για δήθεν κοινωνική πολιτική. </w:t>
      </w:r>
    </w:p>
    <w:p w14:paraId="09F87D0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Θέλει να εισπράξει 4,9 δισεκατομμύρια</w:t>
      </w:r>
      <w:r>
        <w:rPr>
          <w:rFonts w:eastAsia="Times New Roman" w:cs="Times New Roman"/>
          <w:szCs w:val="24"/>
        </w:rPr>
        <w:t xml:space="preserve">, για να δώσει πίσω στους πολίτες 871 εκατομμύρια ευρώ. Θα πάρει χρήματα, κυρίως μέσω έμμεσων φόρων, από φτωχούς ουσιαστικά και θα μοιράσει ένα μικρό μόνο μέρος από αυτά στους φτωχούς. Στην καλύτερη περίπτωση, αυτό λέγεται «ανακύκλωση της φτώχειας». </w:t>
      </w:r>
    </w:p>
    <w:p w14:paraId="09F87D0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Από ε</w:t>
      </w:r>
      <w:r>
        <w:rPr>
          <w:rFonts w:eastAsia="Times New Roman" w:cs="Times New Roman"/>
          <w:szCs w:val="24"/>
        </w:rPr>
        <w:t xml:space="preserve">κεί που ως </w:t>
      </w:r>
      <w:r>
        <w:rPr>
          <w:rFonts w:eastAsia="Times New Roman" w:cs="Times New Roman"/>
          <w:szCs w:val="24"/>
        </w:rPr>
        <w:t>α</w:t>
      </w:r>
      <w:r>
        <w:rPr>
          <w:rFonts w:eastAsia="Times New Roman" w:cs="Times New Roman"/>
          <w:szCs w:val="24"/>
        </w:rPr>
        <w:t>ντιπολίτευση δεν υιοθετούσατε, αγαπητοί συνάδελφοι, την αντίληψη ότι στόχος της χώρας πρέπει να είναι η ύπαρξη πλεονασμάτων, να μην παράγουμε ελλείμματα, περνάτε στο άλλο άκρο, δεχόμενοι υπερβολικούς στόχους πρωτογενών πλεονασμάτων μετά το 2018</w:t>
      </w:r>
      <w:r>
        <w:rPr>
          <w:rFonts w:eastAsia="Times New Roman" w:cs="Times New Roman"/>
          <w:szCs w:val="24"/>
        </w:rPr>
        <w:t xml:space="preserve">. </w:t>
      </w:r>
    </w:p>
    <w:p w14:paraId="09F87D0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πραγματικότητα είναι, όμως, ότι</w:t>
      </w:r>
      <w:r>
        <w:rPr>
          <w:rFonts w:eastAsia="Times New Roman" w:cs="Times New Roman"/>
          <w:szCs w:val="24"/>
        </w:rPr>
        <w:t>,</w:t>
      </w:r>
      <w:r>
        <w:rPr>
          <w:rFonts w:eastAsia="Times New Roman" w:cs="Times New Roman"/>
          <w:szCs w:val="24"/>
        </w:rPr>
        <w:t xml:space="preserve"> για να δώσουμε προοπτική στον ελληνικό λαό</w:t>
      </w:r>
      <w:r>
        <w:rPr>
          <w:rFonts w:eastAsia="Times New Roman" w:cs="Times New Roman"/>
          <w:szCs w:val="24"/>
        </w:rPr>
        <w:t>,</w:t>
      </w:r>
      <w:r>
        <w:rPr>
          <w:rFonts w:eastAsia="Times New Roman" w:cs="Times New Roman"/>
          <w:szCs w:val="24"/>
        </w:rPr>
        <w:t xml:space="preserve"> κλειδί είναι η βιώσιμη ανάπτυξη. Η ανάπτυξη</w:t>
      </w:r>
      <w:r w:rsidRPr="005D5C14">
        <w:rPr>
          <w:rFonts w:eastAsia="Times New Roman" w:cs="Times New Roman"/>
          <w:szCs w:val="24"/>
        </w:rPr>
        <w:t>,</w:t>
      </w:r>
      <w:r>
        <w:rPr>
          <w:rFonts w:eastAsia="Times New Roman" w:cs="Times New Roman"/>
          <w:szCs w:val="24"/>
        </w:rPr>
        <w:t xml:space="preserve"> όμως</w:t>
      </w:r>
      <w:r w:rsidRPr="005D5C14">
        <w:rPr>
          <w:rFonts w:eastAsia="Times New Roman" w:cs="Times New Roman"/>
          <w:szCs w:val="24"/>
        </w:rPr>
        <w:t>,</w:t>
      </w:r>
      <w:r>
        <w:rPr>
          <w:rFonts w:eastAsia="Times New Roman" w:cs="Times New Roman"/>
          <w:szCs w:val="24"/>
        </w:rPr>
        <w:t xml:space="preserve"> δεν διατάσσεται. Επιτυγχάνεται όταν υπάρχουν πολιτικές που δημιουργούν το κατάλληλο περιβάλλον</w:t>
      </w:r>
      <w:r>
        <w:rPr>
          <w:rFonts w:eastAsia="Times New Roman" w:cs="Times New Roman"/>
          <w:szCs w:val="24"/>
        </w:rPr>
        <w:t>,</w:t>
      </w:r>
      <w:r>
        <w:rPr>
          <w:rFonts w:eastAsia="Times New Roman" w:cs="Times New Roman"/>
          <w:szCs w:val="24"/>
        </w:rPr>
        <w:t xml:space="preserve"> με ένα πλαίσιο ελκυστικό γι</w:t>
      </w:r>
      <w:r>
        <w:rPr>
          <w:rFonts w:eastAsia="Times New Roman" w:cs="Times New Roman"/>
          <w:szCs w:val="24"/>
        </w:rPr>
        <w:t xml:space="preserve">α επενδύσεις, ικανό να προωθήσει εξαγωγές, να ενισχύσει την ιδιωτική κατανάλωση. </w:t>
      </w:r>
    </w:p>
    <w:p w14:paraId="09F87D0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Στον προϋπολογισμό π</w:t>
      </w:r>
      <w:r>
        <w:rPr>
          <w:rFonts w:eastAsia="Times New Roman" w:cs="Times New Roman"/>
          <w:szCs w:val="24"/>
        </w:rPr>
        <w:t>ροβλέπεται 2,7%</w:t>
      </w:r>
      <w:r>
        <w:rPr>
          <w:rFonts w:eastAsia="Times New Roman" w:cs="Times New Roman"/>
          <w:szCs w:val="24"/>
        </w:rPr>
        <w:t xml:space="preserve"> ανάπτυξη</w:t>
      </w:r>
      <w:r>
        <w:rPr>
          <w:rFonts w:eastAsia="Times New Roman" w:cs="Times New Roman"/>
          <w:szCs w:val="24"/>
        </w:rPr>
        <w:t xml:space="preserve"> για το 2017 με αυτή τη φορολογία που ανέλυσα προηγουμένως. </w:t>
      </w:r>
      <w:r>
        <w:rPr>
          <w:rFonts w:eastAsia="Times New Roman" w:cs="Times New Roman"/>
          <w:szCs w:val="24"/>
        </w:rPr>
        <w:t>Α</w:t>
      </w:r>
      <w:r>
        <w:rPr>
          <w:rFonts w:eastAsia="Times New Roman" w:cs="Times New Roman"/>
          <w:szCs w:val="24"/>
        </w:rPr>
        <w:t>ν δεν επιτευχθεί –</w:t>
      </w:r>
      <w:r>
        <w:rPr>
          <w:rFonts w:eastAsia="Times New Roman" w:cs="Times New Roman"/>
          <w:szCs w:val="24"/>
        </w:rPr>
        <w:t xml:space="preserve">το πιθανότερο είναι </w:t>
      </w:r>
      <w:r>
        <w:rPr>
          <w:rFonts w:eastAsia="Times New Roman" w:cs="Times New Roman"/>
          <w:szCs w:val="24"/>
        </w:rPr>
        <w:t xml:space="preserve">να μην </w:t>
      </w:r>
      <w:r>
        <w:rPr>
          <w:rFonts w:eastAsia="Times New Roman" w:cs="Times New Roman"/>
          <w:szCs w:val="24"/>
        </w:rPr>
        <w:t>επιτευχθεί, το πιθανότερ</w:t>
      </w:r>
      <w:r>
        <w:rPr>
          <w:rFonts w:eastAsia="Times New Roman" w:cs="Times New Roman"/>
          <w:szCs w:val="24"/>
        </w:rPr>
        <w:t>ο, με αυτή τη λογική-</w:t>
      </w:r>
      <w:r>
        <w:rPr>
          <w:rFonts w:eastAsia="Times New Roman" w:cs="Times New Roman"/>
          <w:szCs w:val="24"/>
        </w:rPr>
        <w:t>,</w:t>
      </w:r>
      <w:r>
        <w:rPr>
          <w:rFonts w:eastAsia="Times New Roman" w:cs="Times New Roman"/>
          <w:szCs w:val="24"/>
        </w:rPr>
        <w:t xml:space="preserve"> θα ενεργοποιηθεί ο κόφτης, που εσείς συμφωνήσατε. </w:t>
      </w:r>
    </w:p>
    <w:p w14:paraId="09F87D0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Στον προϋπολογισμό π</w:t>
      </w:r>
      <w:r>
        <w:rPr>
          <w:rFonts w:eastAsia="Times New Roman" w:cs="Times New Roman"/>
          <w:szCs w:val="24"/>
        </w:rPr>
        <w:t xml:space="preserve">ροβλέπεται 9,1% αύξηση επενδύσεων, όταν υπάρχει αυτή η </w:t>
      </w:r>
      <w:proofErr w:type="spellStart"/>
      <w:r>
        <w:rPr>
          <w:rFonts w:eastAsia="Times New Roman" w:cs="Times New Roman"/>
          <w:szCs w:val="24"/>
        </w:rPr>
        <w:t>υπερφορολόγηση</w:t>
      </w:r>
      <w:proofErr w:type="spellEnd"/>
      <w:r>
        <w:rPr>
          <w:rFonts w:eastAsia="Times New Roman" w:cs="Times New Roman"/>
          <w:szCs w:val="24"/>
        </w:rPr>
        <w:t>, έλλειψη ρευστότητας</w:t>
      </w:r>
      <w:r>
        <w:rPr>
          <w:rFonts w:eastAsia="Times New Roman" w:cs="Times New Roman"/>
          <w:szCs w:val="24"/>
        </w:rPr>
        <w:t>,</w:t>
      </w:r>
      <w:r>
        <w:rPr>
          <w:rFonts w:eastAsia="Times New Roman" w:cs="Times New Roman"/>
          <w:szCs w:val="24"/>
        </w:rPr>
        <w:t xml:space="preserve"> ταυτόχρονα</w:t>
      </w:r>
      <w:r>
        <w:rPr>
          <w:rFonts w:eastAsia="Times New Roman" w:cs="Times New Roman"/>
          <w:szCs w:val="24"/>
        </w:rPr>
        <w:t>,</w:t>
      </w:r>
      <w:r>
        <w:rPr>
          <w:rFonts w:eastAsia="Times New Roman" w:cs="Times New Roman"/>
          <w:szCs w:val="24"/>
        </w:rPr>
        <w:t xml:space="preserve"> που πνίγει την ιδιωτική οικονομία και στραγγαλίζει την επι</w:t>
      </w:r>
      <w:r>
        <w:rPr>
          <w:rFonts w:eastAsia="Times New Roman" w:cs="Times New Roman"/>
          <w:szCs w:val="24"/>
        </w:rPr>
        <w:t xml:space="preserve">χειρηματικότητα. Δεν επιτυγχάνεται βιώσιμη ανάπτυξη με την ανεργία στα ύψη, χωρίς ένα ολοκληρωμένο σχέδιο καταπολέμησής της. Αλλιώς, ακόμα και αν επιτευχθεί ανάπτυξη, θα είναι άνεργη ανάπτυξη. </w:t>
      </w:r>
    </w:p>
    <w:p w14:paraId="09F87D1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Τονίζουμε επανειλημμένα –και είναι εδώ ο Υπουργός Αγροτικής Αν</w:t>
      </w:r>
      <w:r>
        <w:rPr>
          <w:rFonts w:eastAsia="Times New Roman" w:cs="Times New Roman"/>
          <w:szCs w:val="24"/>
        </w:rPr>
        <w:t>άπτυξης- ότι απαιτείται ένα σχέδιο παραγωγικής ανασυγκρότησης για τη χώρα. Κανένα σχέδιο παραγωγικής ανασυγκρότησης. Κανένα σχέδιο αγροτικής ανάπτυξης για τη χώρα</w:t>
      </w:r>
      <w:r>
        <w:rPr>
          <w:rFonts w:eastAsia="Times New Roman" w:cs="Times New Roman"/>
          <w:szCs w:val="24"/>
        </w:rPr>
        <w:t xml:space="preserve"> δεν υπάρχει</w:t>
      </w:r>
      <w:r>
        <w:rPr>
          <w:rFonts w:eastAsia="Times New Roman" w:cs="Times New Roman"/>
          <w:szCs w:val="24"/>
        </w:rPr>
        <w:t xml:space="preserve">. </w:t>
      </w:r>
    </w:p>
    <w:p w14:paraId="09F87D1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Χρειάζεται αξιοποίηση των 19 δισεκατομμυρίων ευρώ γι’ αυτή την επταετία, τα οπο</w:t>
      </w:r>
      <w:r>
        <w:rPr>
          <w:rFonts w:eastAsia="Times New Roman" w:cs="Times New Roman"/>
          <w:szCs w:val="24"/>
        </w:rPr>
        <w:t>ία εξασφαλίστηκαν με σκληρές διαπραγματεύσεις το 2012-2013. Να αξιοποιηθούν σε παραγωγικές επενδύσεις και σε ανταγωνιστικές καλλιέργειες, με στόχο την αύξηση των εξαγωγών και τη μείωση των εισαγωγών. Τίποτα δεν κάνετε απ’ όλα αυτά, όμως. Τα λεφτά αυτά παρα</w:t>
      </w:r>
      <w:r>
        <w:rPr>
          <w:rFonts w:eastAsia="Times New Roman" w:cs="Times New Roman"/>
          <w:szCs w:val="24"/>
        </w:rPr>
        <w:t xml:space="preserve">μένουν αναξιοποίητα και για το αγροτικό ΕΣΠΑ αυτή την περίοδο. Είναι μπλοκαρισμένα. </w:t>
      </w:r>
      <w:r>
        <w:rPr>
          <w:rFonts w:eastAsia="Times New Roman" w:cs="Times New Roman"/>
          <w:szCs w:val="24"/>
        </w:rPr>
        <w:t>Ο</w:t>
      </w:r>
      <w:r>
        <w:rPr>
          <w:rFonts w:eastAsia="Times New Roman" w:cs="Times New Roman"/>
          <w:szCs w:val="24"/>
        </w:rPr>
        <w:t xml:space="preserve">ι αγρότες αυτή τη στιγμή δεν παίρνουν ούτε τις ενισχύσεις, τις οποίες πρέπει να πάρουν. </w:t>
      </w:r>
    </w:p>
    <w:p w14:paraId="09F87D1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Βεβαίως, την επιστροφή φόρου στα πετρελαιοειδή την καταργήσατε. Σας ζητήσαμε να θε</w:t>
      </w:r>
      <w:r>
        <w:rPr>
          <w:rFonts w:eastAsia="Times New Roman" w:cs="Times New Roman"/>
          <w:szCs w:val="24"/>
        </w:rPr>
        <w:t xml:space="preserve">σπίσετε αγροτικό πετρέλαιο κίνησης και δεν το πράξατε. Τριπλασιάσατε τις ασφαλιστικές εισφορές στον αγροτικό τομέα. Καταργήσατε τον ΟΓΑ. Όλα αυτά τα γνωρίζουν οι αγρότες. </w:t>
      </w:r>
      <w:r>
        <w:rPr>
          <w:rFonts w:eastAsia="Times New Roman" w:cs="Times New Roman"/>
          <w:szCs w:val="24"/>
        </w:rPr>
        <w:t>Ο</w:t>
      </w:r>
      <w:r>
        <w:rPr>
          <w:rFonts w:eastAsia="Times New Roman" w:cs="Times New Roman"/>
          <w:szCs w:val="24"/>
        </w:rPr>
        <w:t xml:space="preserve"> Πρωθυπουργός πήγε στην Κομοτηνή και παρουσίασε ένα τεχνητό αγροτικό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r>
        <w:rPr>
          <w:rFonts w:eastAsia="Times New Roman" w:cs="Times New Roman"/>
          <w:szCs w:val="24"/>
        </w:rPr>
        <w:t>Γνωρίζουν</w:t>
      </w:r>
      <w:r>
        <w:rPr>
          <w:rFonts w:eastAsia="Times New Roman" w:cs="Times New Roman"/>
          <w:szCs w:val="24"/>
        </w:rPr>
        <w:t xml:space="preserve"> οι αγρότες</w:t>
      </w:r>
      <w:r>
        <w:rPr>
          <w:rFonts w:eastAsia="Times New Roman" w:cs="Times New Roman"/>
          <w:szCs w:val="24"/>
        </w:rPr>
        <w:t xml:space="preserve">, όμως. </w:t>
      </w:r>
    </w:p>
    <w:p w14:paraId="09F87D1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Βέβαια και σε άλλους τομείς, όπως το λαθρεμπόριο καυσίμων, που δεν προχωράει τίποτα</w:t>
      </w:r>
      <w:r>
        <w:rPr>
          <w:rFonts w:eastAsia="Times New Roman" w:cs="Times New Roman"/>
          <w:szCs w:val="24"/>
        </w:rPr>
        <w:t xml:space="preserve"> για την καταπολέμησή του</w:t>
      </w:r>
      <w:r>
        <w:rPr>
          <w:rFonts w:eastAsia="Times New Roman" w:cs="Times New Roman"/>
          <w:szCs w:val="24"/>
        </w:rPr>
        <w:t>,</w:t>
      </w:r>
      <w:r>
        <w:rPr>
          <w:rFonts w:eastAsia="Times New Roman" w:cs="Times New Roman"/>
          <w:szCs w:val="24"/>
        </w:rPr>
        <w:t xml:space="preserve"> δεν αξιοποιείτε το σύστημα εισροών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εκροών, για να έχουμε έσοδα. </w:t>
      </w:r>
      <w:r>
        <w:rPr>
          <w:rFonts w:eastAsia="Times New Roman" w:cs="Times New Roman"/>
          <w:szCs w:val="24"/>
        </w:rPr>
        <w:t xml:space="preserve">Δεν κάνετε και σε αυτόν τον τομέα </w:t>
      </w:r>
      <w:r>
        <w:rPr>
          <w:rFonts w:eastAsia="Times New Roman" w:cs="Times New Roman"/>
          <w:szCs w:val="24"/>
        </w:rPr>
        <w:t xml:space="preserve">τίποτα </w:t>
      </w:r>
      <w:r>
        <w:rPr>
          <w:rFonts w:eastAsia="Times New Roman" w:cs="Times New Roman"/>
          <w:szCs w:val="24"/>
        </w:rPr>
        <w:t xml:space="preserve">από αυτά </w:t>
      </w:r>
      <w:r>
        <w:rPr>
          <w:rFonts w:eastAsia="Times New Roman" w:cs="Times New Roman"/>
          <w:szCs w:val="24"/>
        </w:rPr>
        <w:t>που είχατε πει, όταν</w:t>
      </w:r>
      <w:r>
        <w:rPr>
          <w:rFonts w:eastAsia="Times New Roman" w:cs="Times New Roman"/>
          <w:szCs w:val="24"/>
        </w:rPr>
        <w:t xml:space="preserve"> είχε ξεκινήσει η διακυβέρνησή σας. </w:t>
      </w:r>
    </w:p>
    <w:p w14:paraId="09F87D1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Αγαπητοί συνάδελφοι, για να υπερβεί η χώρα την κρίση</w:t>
      </w:r>
      <w:r>
        <w:rPr>
          <w:rFonts w:eastAsia="Times New Roman" w:cs="Times New Roman"/>
          <w:szCs w:val="24"/>
        </w:rPr>
        <w:t>,</w:t>
      </w:r>
      <w:r>
        <w:rPr>
          <w:rFonts w:eastAsia="Times New Roman" w:cs="Times New Roman"/>
          <w:szCs w:val="24"/>
        </w:rPr>
        <w:t xml:space="preserve"> χρειάζεται, επιτέλους, να αλλάξει το μείγμα της οικονομικής πολιτικής, με στόχο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δαπανών και τη μείωση της σπατάλης των πόρω</w:t>
      </w:r>
      <w:r>
        <w:rPr>
          <w:rFonts w:eastAsia="Times New Roman" w:cs="Times New Roman"/>
          <w:szCs w:val="24"/>
        </w:rPr>
        <w:t>ν με διαρθρωτικές μεταρρυθμίσεις.</w:t>
      </w:r>
    </w:p>
    <w:p w14:paraId="09F87D1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ολοκληρώστε. </w:t>
      </w:r>
    </w:p>
    <w:p w14:paraId="09F87D1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Τελειώνω, κύριε Πρόεδρε. </w:t>
      </w:r>
    </w:p>
    <w:p w14:paraId="09F87D1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Χρειάζονται, όμως, πραγματικές προοδευτικές μεταρρυθμίσεις, όχι τις απορρυθμίσεις της Νέας Δημοκρατίας ούτε τις αντιμε</w:t>
      </w:r>
      <w:r>
        <w:rPr>
          <w:rFonts w:eastAsia="Times New Roman" w:cs="Times New Roman"/>
          <w:szCs w:val="24"/>
        </w:rPr>
        <w:t xml:space="preserve">ταρρυθμίσεις του ΣΥΡΙΖΑ. Χρειαζόμαστε υγιές παραγωγικό μοντέλο ανάπτυξης. </w:t>
      </w:r>
    </w:p>
    <w:p w14:paraId="09F87D1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Αυτές είναι οι πραγματικές προκλήσεις που πρέπει να αντιμετωπίσουμε και τις οποίες δεν τις αντιμετωπίζει ο προϋπολογισμός, ο οποίος είναι και οικονομικά αναποτελεσματικός και κοινων</w:t>
      </w:r>
      <w:r>
        <w:rPr>
          <w:rFonts w:eastAsia="Times New Roman" w:cs="Times New Roman"/>
          <w:szCs w:val="24"/>
        </w:rPr>
        <w:t xml:space="preserve">ικά άδικος και θα είναι και ουσιαστικά ανεκτέλεστος. </w:t>
      </w:r>
    </w:p>
    <w:p w14:paraId="09F87D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 αυτόν τον δεύτερο προϋπολογισμό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κρίση θα βαθαίνει. Γι’ αυτό και τον καταψηφίζουμε. Μόνο με εθνική συνεννόηση θα αντιμετωπιστούν και δεν θα διαιωνίζονται οι παθογένειες </w:t>
      </w:r>
      <w:r>
        <w:rPr>
          <w:rFonts w:eastAsia="Times New Roman" w:cs="Times New Roman"/>
          <w:szCs w:val="24"/>
        </w:rPr>
        <w:t xml:space="preserve">του οικονομικού και πολιτικού μας συστήματος. </w:t>
      </w:r>
    </w:p>
    <w:p w14:paraId="09F87D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F87D1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9F87D1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w:t>
      </w:r>
    </w:p>
    <w:p w14:paraId="09F87D1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w:t>
      </w:r>
      <w:r>
        <w:rPr>
          <w:rFonts w:eastAsia="Times New Roman" w:cs="Times New Roman"/>
          <w:szCs w:val="24"/>
        </w:rPr>
        <w:t>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τέσσερ</w:t>
      </w:r>
      <w:r>
        <w:rPr>
          <w:rFonts w:eastAsia="Times New Roman" w:cs="Times New Roman"/>
          <w:szCs w:val="24"/>
        </w:rPr>
        <w:t xml:space="preserve">ις μαθήτριες και μαθητές και τρεις συνοδοί εκπαιδευτικοί από το ΕΠΑΛ Μεγαλόπολης Αρκαδίας. </w:t>
      </w:r>
    </w:p>
    <w:p w14:paraId="09F87D1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9F87D1F"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9F87D2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Αποστόλου για δώδεκα λεπτά. </w:t>
      </w:r>
    </w:p>
    <w:p w14:paraId="09F87D2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μιλήσει η κ. </w:t>
      </w:r>
      <w:proofErr w:type="spellStart"/>
      <w:r>
        <w:rPr>
          <w:rFonts w:eastAsia="Times New Roman" w:cs="Times New Roman"/>
          <w:szCs w:val="24"/>
        </w:rPr>
        <w:t>Καρασαρλίδου</w:t>
      </w:r>
      <w:proofErr w:type="spellEnd"/>
      <w:r>
        <w:rPr>
          <w:rFonts w:eastAsia="Times New Roman" w:cs="Times New Roman"/>
          <w:szCs w:val="24"/>
        </w:rPr>
        <w:t xml:space="preserve">. </w:t>
      </w:r>
    </w:p>
    <w:p w14:paraId="09F87D2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9F87D2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χρειαστώ την ανοχή σας, κύριε Πρόεδρε. </w:t>
      </w:r>
    </w:p>
    <w:p w14:paraId="09F87D2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σταθώ μόνο στον χώρο που υπηρε</w:t>
      </w:r>
      <w:r>
        <w:rPr>
          <w:rFonts w:eastAsia="Times New Roman" w:cs="Times New Roman"/>
          <w:szCs w:val="24"/>
        </w:rPr>
        <w:t>τώ, τον αγροτικό. Η Κυβέρνησή μας είναι αποφασισμένη να στηρίξει –και στηρίζει- με κάθε τρόπο τον αγροτικό κόσμο. Πριν στοιχειοθετήσω με αριθμούς τι κάναμε και τι θα κάνουμε ως Κυβέρνηση –γιατί οι αριθμοί αποδίδουν την πραγματικότητα-</w:t>
      </w:r>
      <w:r>
        <w:rPr>
          <w:rFonts w:eastAsia="Times New Roman" w:cs="Times New Roman"/>
          <w:szCs w:val="24"/>
        </w:rPr>
        <w:t>,</w:t>
      </w:r>
      <w:r>
        <w:rPr>
          <w:rFonts w:eastAsia="Times New Roman" w:cs="Times New Roman"/>
          <w:szCs w:val="24"/>
        </w:rPr>
        <w:t xml:space="preserve"> επιτρέψτε μου να απε</w:t>
      </w:r>
      <w:r>
        <w:rPr>
          <w:rFonts w:eastAsia="Times New Roman" w:cs="Times New Roman"/>
          <w:szCs w:val="24"/>
        </w:rPr>
        <w:t xml:space="preserve">υθυνθώ στους αγρότες, που εμφανίζονται να ηγούνται των πρωτοβουλιών για την οργάνωση των φετινών κινητοποιήσεων. </w:t>
      </w:r>
    </w:p>
    <w:p w14:paraId="09F87D25"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Έχουν προβλήματα, όπως έχουν όλοι οι αγρότες της Ευρωπαϊκής Ένωσης, όπως έχουν και οι υπόλοιποι Έλληνες. Όμως, τα στοιχεία της </w:t>
      </w:r>
      <w:r>
        <w:rPr>
          <w:rFonts w:eastAsia="Times New Roman"/>
          <w:szCs w:val="24"/>
          <w:lang w:val="en-US"/>
        </w:rPr>
        <w:t>EUROSTAT</w:t>
      </w:r>
      <w:r>
        <w:rPr>
          <w:rFonts w:eastAsia="Times New Roman"/>
          <w:szCs w:val="24"/>
        </w:rPr>
        <w:t xml:space="preserve"> και της ΕΛΣΤΑΤ δείχνουν ότι η ανοδική τροχιά που παρουσίασε το εισόδημά τους το 2015 θα συνεχιστεί και το 2016. </w:t>
      </w:r>
    </w:p>
    <w:p w14:paraId="09F87D26"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Αν κι έχω συναντηθεί με τους περισσότερους, θέλω σήμερα για καλύτερη δική τους πληροφόρηση να τους καλέσω σε διάλογο, που, όπως γνωρίζουν, ποτ</w:t>
      </w:r>
      <w:r>
        <w:rPr>
          <w:rFonts w:eastAsia="Times New Roman"/>
          <w:szCs w:val="24"/>
        </w:rPr>
        <w:t xml:space="preserve">έ από τη μεριά μας, όχι μόνο δεν ήταν προσχηματικός, αλλά γινόταν και γίνεται πάντα με αριθμούς. </w:t>
      </w:r>
    </w:p>
    <w:p w14:paraId="09F87D27"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Είναι γνωστό, αγαπητοί συνάδελφοι, ότι ο αγροτικός χώρος έχει αυτή την περίοδο πρόβλημα θεσμικής εκπροσώπησης. Εμείς είμαστε έτοιμοι να συζητήσουμε με όλες τι</w:t>
      </w:r>
      <w:r>
        <w:rPr>
          <w:rFonts w:eastAsia="Times New Roman"/>
          <w:szCs w:val="24"/>
        </w:rPr>
        <w:t xml:space="preserve">ς ομάδες που εμφανίζονται ότι τον εκπροσωπούν. </w:t>
      </w:r>
    </w:p>
    <w:p w14:paraId="09F87D28"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Κατ’ αρχάς, για τα ζητήματα που κυριάρχησαν στις περσινές κινητοποιήσεις, οι δεσμεύσεις του Πρωθυπουργού, ναι, αγαπητοί συνάδελφοι, υλοποιήθηκαν κατά γράμμα, όπως για παράδειγμα στο φορολογικό. </w:t>
      </w:r>
    </w:p>
    <w:p w14:paraId="09F87D29"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Υποσχεθήκαμε </w:t>
      </w:r>
      <w:r>
        <w:rPr>
          <w:rFonts w:eastAsia="Times New Roman"/>
          <w:szCs w:val="24"/>
        </w:rPr>
        <w:t>ελάφρυνση για τη μεγίστη πλειοψηφία των αγροτών και το διασφαλίσαμε με την καθιέρωση ατομικού αφορολογήτου ορίου των 8.600 ευρώ. Σύμφωνα με τα στοιχεία του Υπουργείου Οικονομικών του 2015, το 95% του συνόλου των δηλώσεων εισοδήματος από αγροτική εκμετάλλευ</w:t>
      </w:r>
      <w:r>
        <w:rPr>
          <w:rFonts w:eastAsia="Times New Roman"/>
          <w:szCs w:val="24"/>
        </w:rPr>
        <w:t>ση παρουσιάζουν εισόδημα από μηδέν έως 9.000 ευρώ. Οι αγρότες που αντιστοιχούν σε αυτές τις δηλώσεις όχι μόνο δεν θα πληρώσουν το 2017 ούτε ένα ευρώ, αλλά και θα τους επιστραφεί όλη η προκαταβολή φόρου που κατέβαλαν το 2016. Και απαντώ στη λασπολογία που ε</w:t>
      </w:r>
      <w:r>
        <w:rPr>
          <w:rFonts w:eastAsia="Times New Roman"/>
          <w:szCs w:val="24"/>
        </w:rPr>
        <w:t>πικράτησε αυτή την ώρα, ότι την επόμενη χρονιά θα υπάρξει αύξηση της προκαταβολής του φόρου.</w:t>
      </w:r>
    </w:p>
    <w:p w14:paraId="09F87D2A"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Επαναλαμβάνω, για να γίνει κατανοητό από όλους: Το 95% του συνόλου των αγροτών το 2017 θα πάρει πίσω όλη την προκαταβολή φόρου που κατέβαλε τις προηγούμενες χρονιέ</w:t>
      </w:r>
      <w:r>
        <w:rPr>
          <w:rFonts w:eastAsia="Times New Roman"/>
          <w:szCs w:val="24"/>
        </w:rPr>
        <w:t xml:space="preserve">ς. </w:t>
      </w:r>
    </w:p>
    <w:p w14:paraId="09F87D2B"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Στο ασφαλιστικό που η μεταβίβαση του ΟΓΑ στον ενιαίο φορέα θα γίνει σε βάθος πενταετίας και με αναφορά στο 70% του κατώτερου μισθού, με τον συνδυασμό μάλιστα, κάτι που ήταν και απαίτηση των περσινών κινητοποιήσεων, του φορολογικού με το ασφαλιστικό, το</w:t>
      </w:r>
      <w:r>
        <w:rPr>
          <w:rFonts w:eastAsia="Times New Roman"/>
          <w:szCs w:val="24"/>
        </w:rPr>
        <w:t xml:space="preserve"> 90% των αγροτών θα πληρώνουν για την ασφάλισή τους λιγότερα από αυτά που κερδίζουν από τη μείωση της φορολογίας τους.</w:t>
      </w:r>
    </w:p>
    <w:p w14:paraId="09F87D2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Αγαπητοί συνάδελφοι, η διασφάλιση του αφορολογήτου ορίου και της εθνικής σύνταξης των 384 ευρώ ήταν για τους αγρότες τα σημαντικότερα ζητ</w:t>
      </w:r>
      <w:r>
        <w:rPr>
          <w:rFonts w:eastAsia="Times New Roman"/>
          <w:szCs w:val="24"/>
        </w:rPr>
        <w:t>ήματα που το 2016 θεσπίσαμε.</w:t>
      </w:r>
    </w:p>
    <w:p w14:paraId="09F87D2D"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Συνεχίζω, σας παρακαλώ, και πρέπει να με ακούσετε. Στις πληρωμές, κάτι το οποίο αναδεικνύετε διαρκώς, κατ’ αρχάς, να ξεκαθαρίσουμε ένα πράγμα: όντως η ευρωπαϊκή πορεία της χώρας μας είναι αυτή που για τον αγροτικό χώρο έχει δια</w:t>
      </w:r>
      <w:r>
        <w:rPr>
          <w:rFonts w:eastAsia="Times New Roman"/>
          <w:szCs w:val="24"/>
        </w:rPr>
        <w:t xml:space="preserve">σφαλίσει περισσότερα από 19 δισεκατομμύρια την ερχόμενη πενταετία, χωρίς να αναφερθώ στα άλλα προγράμματα του χώρου που εγκρίνονται απευθείας, όπως για παράδειγμα το </w:t>
      </w:r>
      <w:r>
        <w:rPr>
          <w:rFonts w:eastAsia="Times New Roman"/>
          <w:szCs w:val="24"/>
        </w:rPr>
        <w:t>«</w:t>
      </w:r>
      <w:r>
        <w:rPr>
          <w:rFonts w:eastAsia="Times New Roman"/>
          <w:szCs w:val="24"/>
          <w:lang w:val="en-US"/>
        </w:rPr>
        <w:t>LIFE</w:t>
      </w:r>
      <w:r>
        <w:rPr>
          <w:rFonts w:eastAsia="Times New Roman"/>
          <w:szCs w:val="24"/>
        </w:rPr>
        <w:t>»</w:t>
      </w:r>
      <w:r>
        <w:rPr>
          <w:rFonts w:eastAsia="Times New Roman"/>
          <w:szCs w:val="24"/>
        </w:rPr>
        <w:t xml:space="preserve">. </w:t>
      </w:r>
    </w:p>
    <w:p w14:paraId="09F87D2E"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Και ξέρετε τι σημαίνουν όλα αυτά; Από πλευράς ενισχύσεων, αγαπητοί συνάδελφοι του</w:t>
      </w:r>
      <w:r>
        <w:rPr>
          <w:rFonts w:eastAsia="Times New Roman"/>
          <w:szCs w:val="24"/>
        </w:rPr>
        <w:t xml:space="preserve"> ΚΚΕ, θα δοθούν 2,6 δισεκατομμύρια ευρώ περίπου τον χρόνο, δηλαδή κάτι παραπάνω από 2,1 δισεκατομμύρια που δηλώνουν καθαρό εισόδημα οι αγρότες και από πλευράς επιδοτήσεων του </w:t>
      </w:r>
      <w:r>
        <w:rPr>
          <w:rFonts w:eastAsia="Times New Roman"/>
          <w:szCs w:val="24"/>
        </w:rPr>
        <w:t>Π</w:t>
      </w:r>
      <w:r>
        <w:rPr>
          <w:rFonts w:eastAsia="Times New Roman"/>
          <w:szCs w:val="24"/>
        </w:rPr>
        <w:t>ρογράμματος Αγροτικής Ανάπτυξης και Αλιείας άλλα 5,2 δισεκατομμύρια.</w:t>
      </w:r>
    </w:p>
    <w:p w14:paraId="09F87D2F"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Τι κάναμε ε</w:t>
      </w:r>
      <w:r>
        <w:rPr>
          <w:rFonts w:eastAsia="Times New Roman"/>
          <w:szCs w:val="24"/>
        </w:rPr>
        <w:t xml:space="preserve">μείς; Εξασφαλίσαμε, κατ’ αρχάς, την ομαλή καταβολή των αγροτικών ενισχύσεων, νοικοκυρεύοντας μάλιστα όλες τις εκκρεμότητες ακόμη και από το 2007. </w:t>
      </w:r>
    </w:p>
    <w:p w14:paraId="09F87D30"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Αγαπητοί συνάδελφοι, μέχρι τέλος του χρόνου θα έχουν δοθεί συνολικά το 2016 στην ελληνική ύπαιθρο περισσότερα</w:t>
      </w:r>
      <w:r>
        <w:rPr>
          <w:rFonts w:eastAsia="Times New Roman"/>
          <w:szCs w:val="24"/>
        </w:rPr>
        <w:t xml:space="preserve"> από 3,5 δισεκατομμύρια ευρώ. Το επαναλαμβάνω: θα δοθούν 3,5 δισεκατομμύρια ευρώ συνολικά ενισχύσεις το 2016. </w:t>
      </w:r>
    </w:p>
    <w:p w14:paraId="09F87D31" w14:textId="77777777" w:rsidR="0008105D" w:rsidRDefault="003C36B0">
      <w:pPr>
        <w:spacing w:after="0" w:line="600" w:lineRule="auto"/>
        <w:ind w:firstLine="720"/>
        <w:jc w:val="both"/>
        <w:rPr>
          <w:rFonts w:eastAsia="Times New Roman"/>
          <w:szCs w:val="24"/>
        </w:rPr>
      </w:pPr>
      <w:r>
        <w:rPr>
          <w:rFonts w:eastAsia="Times New Roman"/>
          <w:szCs w:val="24"/>
        </w:rPr>
        <w:t>Μήπως έχετε θυμηθεί καμμιά άλλη χρονιά να έχουν υπάρξει τέτοιες πληρωμές;</w:t>
      </w:r>
    </w:p>
    <w:p w14:paraId="09F87D32" w14:textId="77777777" w:rsidR="0008105D" w:rsidRDefault="003C36B0">
      <w:pPr>
        <w:spacing w:after="0" w:line="600" w:lineRule="auto"/>
        <w:ind w:firstLine="720"/>
        <w:jc w:val="both"/>
        <w:rPr>
          <w:rFonts w:eastAsia="Times New Roman"/>
          <w:szCs w:val="24"/>
        </w:rPr>
      </w:pPr>
      <w:r>
        <w:rPr>
          <w:rFonts w:eastAsia="Times New Roman"/>
          <w:szCs w:val="24"/>
        </w:rPr>
        <w:t xml:space="preserve">Θα πω και κάτι που αφορά όλη την ελληνική κοινωνία. Για δεύτερη χρονιά </w:t>
      </w:r>
      <w:r>
        <w:rPr>
          <w:rFonts w:eastAsia="Times New Roman"/>
          <w:szCs w:val="24"/>
        </w:rPr>
        <w:t xml:space="preserve">οι ελεγκτικές αρχές δεν μας επέβαλαν πρόστιμα και καταλογισμούς, όταν την προηγούμενη πενταετία συσσωρεύθηκαν περισσότερα από 3 δισεκατομμύρια ευρώ. </w:t>
      </w:r>
    </w:p>
    <w:p w14:paraId="09F87D33" w14:textId="77777777" w:rsidR="0008105D" w:rsidRDefault="003C36B0">
      <w:pPr>
        <w:spacing w:after="0" w:line="600" w:lineRule="auto"/>
        <w:ind w:firstLine="720"/>
        <w:jc w:val="both"/>
        <w:rPr>
          <w:rFonts w:eastAsia="Times New Roman"/>
          <w:szCs w:val="24"/>
        </w:rPr>
      </w:pPr>
      <w:r>
        <w:rPr>
          <w:rFonts w:eastAsia="Times New Roman"/>
          <w:szCs w:val="24"/>
        </w:rPr>
        <w:t>Αγαπητοί συνάδελφοι της Αντιπολίτευσης, εμείς διαπραγματευόμαστε και είμαστε σε καλό δρόμο, προκειμένου να</w:t>
      </w:r>
      <w:r>
        <w:rPr>
          <w:rFonts w:eastAsia="Times New Roman"/>
          <w:szCs w:val="24"/>
        </w:rPr>
        <w:t xml:space="preserve"> αποφύγει η χώρα μας την επιβολή υπέρογκων προστίμων, σαν αυτά που οι δικές σας θητείες επεφύλαξαν για τη χώρα μας στον αγροτικό χώρο, πρόστιμα που θα βαρύνουν όλους τους φορολογούμενους πολίτες, καθώς και δυσάρεστες καταστάσεις, οι οποίες φτάνουν μέχρι το</w:t>
      </w:r>
      <w:r>
        <w:rPr>
          <w:rFonts w:eastAsia="Times New Roman"/>
          <w:szCs w:val="24"/>
        </w:rPr>
        <w:t xml:space="preserve"> σημείο να μας απειλούν ότι θα συμψηφιστούν με τις ενισχύσεις.</w:t>
      </w:r>
    </w:p>
    <w:p w14:paraId="09F87D34" w14:textId="77777777" w:rsidR="0008105D" w:rsidRDefault="003C36B0">
      <w:pPr>
        <w:spacing w:after="0" w:line="600" w:lineRule="auto"/>
        <w:ind w:firstLine="720"/>
        <w:jc w:val="both"/>
        <w:rPr>
          <w:rFonts w:eastAsia="Times New Roman"/>
          <w:szCs w:val="24"/>
        </w:rPr>
      </w:pPr>
      <w:r>
        <w:rPr>
          <w:rFonts w:eastAsia="Times New Roman"/>
          <w:szCs w:val="24"/>
        </w:rPr>
        <w:t>Έρχομαι στις πληρωμές του ΕΛΓΑ, που ξεπέρασαν, αγαπητοί συνάδελφοι, κάθε προηγούμενο. Ναι, ξεπέρασαν κάθε προηγούμενο. Τον Αύγουστο του 2016 ολοκληρώσαμε τις πληρωμές του 2015, δηλαδή πέντε μήν</w:t>
      </w:r>
      <w:r>
        <w:rPr>
          <w:rFonts w:eastAsia="Times New Roman"/>
          <w:szCs w:val="24"/>
        </w:rPr>
        <w:t>ες νωρίτερα, και τον Νοέμβριο ξεκινήσαμε τις πληρωμές των ζημιών του 2016, δηλαδή τρεις μήνες νωρίτερα από την περσινή χρονιά, παρ’ ότι η φετινή χρονιά ήταν πιο δύσκολη και από πλευράς καιρικών συνθηκών, αλλά και λόγω της αποχής των εκτιμητών.</w:t>
      </w:r>
    </w:p>
    <w:p w14:paraId="09F87D35" w14:textId="77777777" w:rsidR="0008105D" w:rsidRDefault="003C36B0">
      <w:pPr>
        <w:spacing w:after="0" w:line="600" w:lineRule="auto"/>
        <w:ind w:firstLine="720"/>
        <w:jc w:val="both"/>
        <w:rPr>
          <w:rFonts w:eastAsia="Times New Roman"/>
          <w:szCs w:val="24"/>
        </w:rPr>
      </w:pPr>
      <w:r>
        <w:rPr>
          <w:rFonts w:eastAsia="Times New Roman"/>
          <w:szCs w:val="24"/>
        </w:rPr>
        <w:t>Υπερασπιζόμα</w:t>
      </w:r>
      <w:r>
        <w:rPr>
          <w:rFonts w:eastAsia="Times New Roman"/>
          <w:szCs w:val="24"/>
        </w:rPr>
        <w:t xml:space="preserve">στε την προώθηση των προϊόντων μας στις διεθνείς αγορές μέσα από συγκεκριμένες χρηματοδοτήσεις, που το 2016 έφτασαν τα 150 εκατομμύρια ευρώ. </w:t>
      </w:r>
    </w:p>
    <w:p w14:paraId="09F87D36" w14:textId="77777777" w:rsidR="0008105D" w:rsidRDefault="003C36B0">
      <w:pPr>
        <w:spacing w:after="0" w:line="600" w:lineRule="auto"/>
        <w:ind w:firstLine="720"/>
        <w:jc w:val="both"/>
        <w:rPr>
          <w:rFonts w:eastAsia="Times New Roman"/>
          <w:szCs w:val="24"/>
        </w:rPr>
      </w:pPr>
      <w:r>
        <w:rPr>
          <w:rFonts w:eastAsia="Times New Roman"/>
          <w:szCs w:val="24"/>
        </w:rPr>
        <w:t>Οι εξαγωγές συνεχίζουν την ανοδική τροχιά του 2015. Ειδικότερα οι εξαγωγές των φρούτων και των λαχανικών το 2016 θ</w:t>
      </w:r>
      <w:r>
        <w:rPr>
          <w:rFonts w:eastAsia="Times New Roman"/>
          <w:szCs w:val="24"/>
        </w:rPr>
        <w:t xml:space="preserve">α ξεπεράσουν το 1,6 δισεκατομμύρια τόνους, σημειώνοντας ρεκόρ δεκαετίας. </w:t>
      </w:r>
    </w:p>
    <w:p w14:paraId="09F87D37" w14:textId="77777777" w:rsidR="0008105D" w:rsidRDefault="003C36B0">
      <w:pPr>
        <w:spacing w:after="0" w:line="600" w:lineRule="auto"/>
        <w:ind w:firstLine="720"/>
        <w:jc w:val="both"/>
        <w:rPr>
          <w:rFonts w:eastAsia="Times New Roman"/>
          <w:szCs w:val="24"/>
        </w:rPr>
      </w:pPr>
      <w:r>
        <w:rPr>
          <w:rFonts w:eastAsia="Times New Roman"/>
          <w:szCs w:val="24"/>
        </w:rPr>
        <w:t xml:space="preserve">Μάχες, επίσης, δίνουμε και για την προστασία των προϊόντων μας στις συμφωνίες της Ευρωπαϊκής Ένωσης με τρίτες χώρες, όπως αυτές του Καναδά και της Νότιας Αφρικής, όπου για τη φέτα </w:t>
      </w:r>
      <w:r>
        <w:rPr>
          <w:rFonts w:eastAsia="Times New Roman"/>
          <w:szCs w:val="24"/>
        </w:rPr>
        <w:t xml:space="preserve">μην ξεχνάτε, αγαπητοί συνάδελφοι, προβλεπόταν μέσα από τους όρους «φέτα </w:t>
      </w:r>
      <w:r>
        <w:rPr>
          <w:rFonts w:eastAsia="Times New Roman"/>
          <w:szCs w:val="24"/>
          <w:lang w:val="en-US"/>
        </w:rPr>
        <w:t>N</w:t>
      </w:r>
      <w:proofErr w:type="spellStart"/>
      <w:r>
        <w:rPr>
          <w:rFonts w:eastAsia="Times New Roman"/>
          <w:szCs w:val="24"/>
        </w:rPr>
        <w:t>ότιας</w:t>
      </w:r>
      <w:proofErr w:type="spellEnd"/>
      <w:r>
        <w:rPr>
          <w:rFonts w:eastAsia="Times New Roman"/>
          <w:szCs w:val="24"/>
        </w:rPr>
        <w:t xml:space="preserve"> Αφρικής» ή «φέτα τύπου» ή «φέτα στυλ» η χρήση του ονόματος εις το διηνεκές από τις συγκεκριμένες χώρες. </w:t>
      </w:r>
    </w:p>
    <w:p w14:paraId="09F87D38" w14:textId="77777777" w:rsidR="0008105D" w:rsidRDefault="003C36B0">
      <w:pPr>
        <w:spacing w:after="0" w:line="600" w:lineRule="auto"/>
        <w:ind w:firstLine="720"/>
        <w:jc w:val="both"/>
        <w:rPr>
          <w:rFonts w:eastAsia="Times New Roman"/>
          <w:szCs w:val="24"/>
        </w:rPr>
      </w:pPr>
      <w:r>
        <w:rPr>
          <w:rFonts w:eastAsia="Times New Roman"/>
          <w:szCs w:val="24"/>
        </w:rPr>
        <w:t>Εμείς τι πετύχαμε; Ναι, είναι σημαντική, ιστορική νίκη. Δεσμεύθηκε η Ευρ</w:t>
      </w:r>
      <w:r>
        <w:rPr>
          <w:rFonts w:eastAsia="Times New Roman"/>
          <w:szCs w:val="24"/>
        </w:rPr>
        <w:t>ωπαϊκή Επιτροπή για αναθεώρηση της συμφωνίας πριν από τη λήξη της πενταετίας, με στόχο την πλήρη εξάλειψη της χρήσης του όρου «φέτα» στις επιχειρήσεις αυτών των χωρών.</w:t>
      </w:r>
    </w:p>
    <w:p w14:paraId="09F87D39" w14:textId="77777777" w:rsidR="0008105D" w:rsidRDefault="003C36B0">
      <w:pPr>
        <w:spacing w:after="0" w:line="600" w:lineRule="auto"/>
        <w:ind w:firstLine="720"/>
        <w:jc w:val="both"/>
        <w:rPr>
          <w:rFonts w:eastAsia="Times New Roman"/>
          <w:szCs w:val="24"/>
        </w:rPr>
      </w:pPr>
      <w:r>
        <w:rPr>
          <w:rFonts w:eastAsia="Times New Roman"/>
          <w:szCs w:val="24"/>
        </w:rPr>
        <w:t>Υλοποιούμε αυτή την ώρα ένα ολοκληρωμένο στρατηγικό σχέδιο για την ανασυγκρότηση της ελλ</w:t>
      </w:r>
      <w:r>
        <w:rPr>
          <w:rFonts w:eastAsia="Times New Roman"/>
          <w:szCs w:val="24"/>
        </w:rPr>
        <w:t>ηνικής οικονομίας και την αναζωογόνηση της περιφέρειας και της υπαίθρου. Για την υλοποίησή του αξιοποιούμε κάθε δυνατότητα και κάθε διαθέσιμο εργαλείο με πρώτο απ’ όλα το πρόγραμμα αγροτικής ανάπτυξης ύψους 4,7 δισεκατομμυρίων κοινοτικής συμμετοχής. Βέβαια</w:t>
      </w:r>
      <w:r>
        <w:rPr>
          <w:rFonts w:eastAsia="Times New Roman"/>
          <w:szCs w:val="24"/>
        </w:rPr>
        <w:t>, ξέρετε ότι ήδη έχουμε προβεί σε προκηρύξεις, ήδη μέχρι τέλος του χρόνου τέσσερις-πέντε δράσεις θα προκηρυχθούν και, βεβαίως, μπαίνουμε σε μια πορεία, ώστε από την επόμενη χρονιά να ολοκληρώσουμε όλο το κομμάτι.</w:t>
      </w:r>
    </w:p>
    <w:p w14:paraId="09F87D3A" w14:textId="77777777" w:rsidR="0008105D" w:rsidRDefault="003C36B0">
      <w:pPr>
        <w:spacing w:after="0" w:line="600" w:lineRule="auto"/>
        <w:ind w:firstLine="720"/>
        <w:jc w:val="both"/>
        <w:rPr>
          <w:rFonts w:eastAsia="Times New Roman"/>
          <w:szCs w:val="24"/>
        </w:rPr>
      </w:pPr>
      <w:r>
        <w:rPr>
          <w:rFonts w:eastAsia="Times New Roman"/>
          <w:szCs w:val="24"/>
        </w:rPr>
        <w:t xml:space="preserve">Αυτό, όμως, που ξεχνάτε να πείτε είναι ότι </w:t>
      </w:r>
      <w:r>
        <w:rPr>
          <w:rFonts w:eastAsia="Times New Roman"/>
          <w:szCs w:val="24"/>
        </w:rPr>
        <w:t xml:space="preserve">με πρωτοβουλία του Υπουργείου μας το 37% αυτών των πόρων θα διαχειριστούν οι περιφέρειες. Πρόκειται για μια εκχώρηση πόρων, τομή στον χώρο της περιφερειακής αυτοδιοίκησης. Και το κάναμε, γιατί εμείς είμαστε αυτοί που είχαμε ως βασικό σύνθημα: «Αποκέντρωση </w:t>
      </w:r>
      <w:r>
        <w:rPr>
          <w:rFonts w:eastAsia="Times New Roman"/>
          <w:szCs w:val="24"/>
        </w:rPr>
        <w:t>με αυτοδιοίκηση» και γίνεται πραγματικότητα.</w:t>
      </w:r>
    </w:p>
    <w:p w14:paraId="09F87D3B" w14:textId="77777777" w:rsidR="0008105D" w:rsidRDefault="003C36B0">
      <w:pPr>
        <w:spacing w:after="0" w:line="600" w:lineRule="auto"/>
        <w:ind w:firstLine="720"/>
        <w:jc w:val="both"/>
        <w:rPr>
          <w:rFonts w:eastAsia="Times New Roman"/>
          <w:szCs w:val="24"/>
        </w:rPr>
      </w:pPr>
      <w:r>
        <w:rPr>
          <w:rFonts w:eastAsia="Times New Roman"/>
          <w:szCs w:val="24"/>
        </w:rPr>
        <w:t>Θα πω και κάτι ακόμη. Η απορρόφηση και του παλιού και του νέου προγράμματος στα δύο χρόνια είναι η καλύτερη απ’ όλες τις προηγούμενες χρονιές. Προχωρήσαμε ήδη στη χρήση των βοσκήσιμων γαιών, με την οποία αντιμετ</w:t>
      </w:r>
      <w:r>
        <w:rPr>
          <w:rFonts w:eastAsia="Times New Roman"/>
          <w:szCs w:val="24"/>
        </w:rPr>
        <w:t xml:space="preserve">ωπίζονται τρία βασικά ζητήματα: η διαχείριση εβδομήντα εννιά εκατομμυρίων στρεμμάτων δασικών εκτάσεων που σήμερα </w:t>
      </w:r>
      <w:proofErr w:type="spellStart"/>
      <w:r>
        <w:rPr>
          <w:rFonts w:eastAsia="Times New Roman"/>
          <w:szCs w:val="24"/>
        </w:rPr>
        <w:t>βόσκονται</w:t>
      </w:r>
      <w:proofErr w:type="spellEnd"/>
      <w:r>
        <w:rPr>
          <w:rFonts w:eastAsia="Times New Roman"/>
          <w:szCs w:val="24"/>
        </w:rPr>
        <w:t xml:space="preserve">, η </w:t>
      </w:r>
      <w:proofErr w:type="spellStart"/>
      <w:r>
        <w:rPr>
          <w:rFonts w:eastAsia="Times New Roman"/>
          <w:szCs w:val="24"/>
        </w:rPr>
        <w:t>επιλεξιμότητα</w:t>
      </w:r>
      <w:proofErr w:type="spellEnd"/>
      <w:r>
        <w:rPr>
          <w:rFonts w:eastAsia="Times New Roman"/>
          <w:szCs w:val="24"/>
        </w:rPr>
        <w:t xml:space="preserve"> για τις ενισχύσεις και η χρήση των δικαιωμάτων βοσκής από τους κτηνοτρόφους. Πρόκειται για μια μεγάλη παρέμβαση στο </w:t>
      </w:r>
      <w:r>
        <w:rPr>
          <w:rFonts w:eastAsia="Times New Roman"/>
          <w:szCs w:val="24"/>
        </w:rPr>
        <w:t xml:space="preserve">κόστος παραγωγής και μια υλοποίηση οραματικής πολιτικής στην οργάνωση της κτηνοτροφίας. Δυστυχώς θα σας το πω. Οι περισσότεροι </w:t>
      </w:r>
      <w:r>
        <w:rPr>
          <w:rFonts w:eastAsia="Times New Roman"/>
          <w:szCs w:val="24"/>
        </w:rPr>
        <w:t>συνάδελφοι</w:t>
      </w:r>
      <w:r>
        <w:rPr>
          <w:rFonts w:eastAsia="Times New Roman"/>
          <w:szCs w:val="24"/>
        </w:rPr>
        <w:t xml:space="preserve"> της Αντιπολίτευσης δεν καταλάβατε καν τι φέραμε ως ρύθμιση. </w:t>
      </w:r>
    </w:p>
    <w:p w14:paraId="09F87D3C" w14:textId="77777777" w:rsidR="0008105D" w:rsidRDefault="003C36B0">
      <w:pPr>
        <w:spacing w:after="0" w:line="600" w:lineRule="auto"/>
        <w:ind w:firstLine="720"/>
        <w:jc w:val="both"/>
        <w:rPr>
          <w:rFonts w:eastAsia="Times New Roman"/>
          <w:szCs w:val="24"/>
        </w:rPr>
      </w:pPr>
      <w:r>
        <w:rPr>
          <w:rFonts w:eastAsia="Times New Roman"/>
          <w:szCs w:val="24"/>
        </w:rPr>
        <w:t xml:space="preserve">Θεσπίσαμε νέο πλαίσιο λειτουργίας των συνεταιρισμών, που </w:t>
      </w:r>
      <w:r>
        <w:rPr>
          <w:rFonts w:eastAsia="Times New Roman"/>
          <w:szCs w:val="24"/>
        </w:rPr>
        <w:t xml:space="preserve">δίνει ιδιαίτερο βάρος στις ομάδες και οργανώσεις παραγωγών και στις </w:t>
      </w:r>
      <w:proofErr w:type="spellStart"/>
      <w:r>
        <w:rPr>
          <w:rFonts w:eastAsia="Times New Roman"/>
          <w:szCs w:val="24"/>
        </w:rPr>
        <w:t>διεπαγγελματικές</w:t>
      </w:r>
      <w:proofErr w:type="spellEnd"/>
      <w:r>
        <w:rPr>
          <w:rFonts w:eastAsia="Times New Roman"/>
          <w:szCs w:val="24"/>
        </w:rPr>
        <w:t xml:space="preserve"> οργανώσεις. Το κατεστημένο του αγροτικού συνεργατισμού μαζί με την Αντιπολίτευση αντέδρασαν. Περιμένω να μου πουν –το έχω ζητήσει πολλές φορές- τι θα κάνουμε με τα ληξιπρό</w:t>
      </w:r>
      <w:r>
        <w:rPr>
          <w:rFonts w:eastAsia="Times New Roman"/>
          <w:szCs w:val="24"/>
        </w:rPr>
        <w:t xml:space="preserve">θεσμα δάνειά </w:t>
      </w:r>
      <w:r>
        <w:rPr>
          <w:rFonts w:eastAsia="Times New Roman"/>
          <w:szCs w:val="24"/>
        </w:rPr>
        <w:t>τους,</w:t>
      </w:r>
      <w:r>
        <w:rPr>
          <w:rFonts w:eastAsia="Times New Roman"/>
          <w:szCs w:val="24"/>
        </w:rPr>
        <w:t xml:space="preserve"> ύψους 2,5 δισεκατομμυρίων ευρώ, αλλά και τα 550 εκατομμύρια που μας ζητά η Ευρωπαϊκή Επιτροπή να ανακτήσουμε. Περιμένω την απάντησή σας.</w:t>
      </w:r>
    </w:p>
    <w:p w14:paraId="09F87D3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Προχωρήσαμε στο </w:t>
      </w:r>
      <w:proofErr w:type="spellStart"/>
      <w:r>
        <w:rPr>
          <w:rFonts w:eastAsia="Times New Roman" w:cs="Times New Roman"/>
          <w:szCs w:val="24"/>
        </w:rPr>
        <w:t>εργόσημο</w:t>
      </w:r>
      <w:proofErr w:type="spellEnd"/>
      <w:r>
        <w:rPr>
          <w:rFonts w:eastAsia="Times New Roman" w:cs="Times New Roman"/>
          <w:szCs w:val="24"/>
        </w:rPr>
        <w:t xml:space="preserve"> για τους μετανάστες εργάτες γης. Πρόκειται για μια θεμελιώδη καινοτομία στο</w:t>
      </w:r>
      <w:r>
        <w:rPr>
          <w:rFonts w:eastAsia="Times New Roman" w:cs="Times New Roman"/>
          <w:szCs w:val="24"/>
        </w:rPr>
        <w:t xml:space="preserve">ν ασφαλιστικό χώρο, αλλά και για μια ανθρώπινη υποχρέωση προς τους οικονομικούς μετανάστες. </w:t>
      </w:r>
    </w:p>
    <w:p w14:paraId="09F87D3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Θεσπίσαμε τη χρήση των ανανεώσιμων πηγών ενέργειας για μείωση του κόστους παραγωγής με την εγκατάσταση μικρών </w:t>
      </w:r>
      <w:proofErr w:type="spellStart"/>
      <w:r>
        <w:rPr>
          <w:rFonts w:eastAsia="Times New Roman" w:cs="Times New Roman"/>
          <w:szCs w:val="24"/>
        </w:rPr>
        <w:t>φωτοβολταϊκών</w:t>
      </w:r>
      <w:proofErr w:type="spellEnd"/>
      <w:r>
        <w:rPr>
          <w:rFonts w:eastAsia="Times New Roman" w:cs="Times New Roman"/>
          <w:szCs w:val="24"/>
        </w:rPr>
        <w:t xml:space="preserve"> μονάδων σε ατομική και συλλογική βάση. </w:t>
      </w:r>
    </w:p>
    <w:p w14:paraId="09F87D3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Δημιουργήσαμε, αγαπητοί συνάδελφοι, τις προϋποθέσεις για την παροχή ρευστότητας στον χώρο με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 xml:space="preserve">γρότη», που χθες ανακοινώσαμε την εφαρμογή της. Εξασφαλίσαμε έτσι χαμηλότοκη χρηματοδότηση στους αγρότες δικαιούχους βασικής ενίσχυσης για την κάλυψη </w:t>
      </w:r>
      <w:r>
        <w:rPr>
          <w:rFonts w:eastAsia="Times New Roman" w:cs="Times New Roman"/>
          <w:szCs w:val="24"/>
        </w:rPr>
        <w:t xml:space="preserve">των αναγκών τους που σχετίζονται με την αγροτική εκμετάλλευση. </w:t>
      </w:r>
    </w:p>
    <w:p w14:paraId="09F87D4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Μήπως θυμάται κανείς από εσάς, αγαπητοί συνάδελφοι της Αντιπολίτευσης, εάν υπήρξε ποτέ επιτόκιο στον αγροτικό χώρο γύρω στο 4%; Για θυμηθείτε! </w:t>
      </w:r>
    </w:p>
    <w:p w14:paraId="09F87D4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Ιδρύσαμε φορέα αξιοποίησης της δημόσιας </w:t>
      </w:r>
      <w:r>
        <w:rPr>
          <w:rFonts w:eastAsia="Times New Roman" w:cs="Times New Roman"/>
          <w:szCs w:val="24"/>
        </w:rPr>
        <w:t>αγροτικής γης και των ακινήτων του ΕΘΙΑΓΕ, γιατί στοχεύουμε η συγκεκριμένη περιουσία να αξιοποιηθεί πλήρως, κυρίως από συλλογικούς φορείς νέων με μακροχρόνια ενοικίαση, στο πλαίσιο σχεδίων βελτίωσης.</w:t>
      </w:r>
    </w:p>
    <w:p w14:paraId="09F87D4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Στη συνέχεια προχωράμε σε νέο θεσμικό πλαίσιο για την εμ</w:t>
      </w:r>
      <w:r>
        <w:rPr>
          <w:rFonts w:eastAsia="Times New Roman" w:cs="Times New Roman"/>
          <w:szCs w:val="24"/>
        </w:rPr>
        <w:t xml:space="preserve">πορία, διακίνηση και </w:t>
      </w:r>
      <w:proofErr w:type="spellStart"/>
      <w:r>
        <w:rPr>
          <w:rFonts w:eastAsia="Times New Roman" w:cs="Times New Roman"/>
          <w:szCs w:val="24"/>
        </w:rPr>
        <w:t>ιχνηλάτηση</w:t>
      </w:r>
      <w:proofErr w:type="spellEnd"/>
      <w:r>
        <w:rPr>
          <w:rFonts w:eastAsia="Times New Roman" w:cs="Times New Roman"/>
          <w:szCs w:val="24"/>
        </w:rPr>
        <w:t xml:space="preserve"> των αγροτικών προϊόντων και για την τήρηση αυστηρών και έγκαιρων χρονικών ορίων αποπληρωμής των παραγωγών. Θα φύγουν από τη διακίνηση των αγροτικών προϊόντων οι δεκάμηνες και δωδεκάμηνες επιταγές. </w:t>
      </w:r>
    </w:p>
    <w:p w14:paraId="09F87D4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Επίσης, προχωρήσαμε στη λή</w:t>
      </w:r>
      <w:r>
        <w:rPr>
          <w:rFonts w:eastAsia="Times New Roman" w:cs="Times New Roman"/>
          <w:szCs w:val="24"/>
        </w:rPr>
        <w:t xml:space="preserve">ψη μέτρων για την ορθολογική διαχείριση. </w:t>
      </w:r>
    </w:p>
    <w:p w14:paraId="09F87D4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έχετε δύο λεπτά ακόμη. </w:t>
      </w:r>
    </w:p>
    <w:p w14:paraId="09F87D4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Τελειώνω, κύριε Πρόεδρε. </w:t>
      </w:r>
    </w:p>
    <w:p w14:paraId="09F87D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Θέλω να σταθώ λίγο στην ορθολογική διαχείριση των αλιευ</w:t>
      </w:r>
      <w:r>
        <w:rPr>
          <w:rFonts w:eastAsia="Times New Roman" w:cs="Times New Roman"/>
          <w:szCs w:val="24"/>
        </w:rPr>
        <w:t>τικών αποθεμάτων με το νέο Επιχειρησιακό Πρόγραμμα Αλιείας που προχωρούμε. Βεβαίως, ήδη έχουμε καταθέσει τις προτάσεις μας για την αναθεώρηση της Κοινής Αγροτικής Πολιτικής. Προετοιμαζόμαστε για να καταθέσουμε τις προτάσεις μας και για την Κοινή Αγροτική Π</w:t>
      </w:r>
      <w:r>
        <w:rPr>
          <w:rFonts w:eastAsia="Times New Roman" w:cs="Times New Roman"/>
          <w:szCs w:val="24"/>
        </w:rPr>
        <w:t xml:space="preserve">ολιτική μετά το 2020. </w:t>
      </w:r>
    </w:p>
    <w:p w14:paraId="09F87D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Αγαπητοί συνάδελφοι, έχουμε βάλει στην ατζέντα της πολιτικής μας στρατηγικής την ύπαιθρο ως βασική θεματική ενότητα. Την ύπαιθρο, όχι ως χώρο αναψυχής και απόδρασης του σαββατοκύριακου, των γιορτών και της διατροφικής επικουρίας. Δεν</w:t>
      </w:r>
      <w:r>
        <w:rPr>
          <w:rFonts w:eastAsia="Times New Roman" w:cs="Times New Roman"/>
          <w:szCs w:val="24"/>
        </w:rPr>
        <w:t xml:space="preserve"> είναι αυτός ο ρόλος της υπαίθρου. </w:t>
      </w:r>
    </w:p>
    <w:p w14:paraId="09F87D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ελληνική ύπαιθρος με τις τεράστιες δυνατότητές της, παρά τα προβλήματα και τις δυσκολίες που ζούμε αυτά τα χρόνια, είναι αποφασισμένη όχι μόνο να μην το βάλει κάτω, αλλά να πετάξει το γάντι της πρόκλησης στη σύγχρονη α</w:t>
      </w:r>
      <w:r>
        <w:rPr>
          <w:rFonts w:eastAsia="Times New Roman" w:cs="Times New Roman"/>
          <w:szCs w:val="24"/>
        </w:rPr>
        <w:t xml:space="preserve">γορά, στις διατροφικές ανάγκες, αξίες και αξιώσεις του σύγχρονου κόσμου. </w:t>
      </w:r>
    </w:p>
    <w:p w14:paraId="09F87D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 αυτό πρέπει να γίνει κατανοητό ότι το μεγάλο στοίχημα της ανάταξης αρχικά της οικονομίας και της ανάπτυξης στη συνέχεια δεν μπορεί να κερδηθεί για τη χώρα, εάν δεν κερδηθεί πρωτί</w:t>
      </w:r>
      <w:r>
        <w:rPr>
          <w:rFonts w:eastAsia="Times New Roman" w:cs="Times New Roman"/>
          <w:szCs w:val="24"/>
        </w:rPr>
        <w:t xml:space="preserve">στως για την ύπαιθρο. </w:t>
      </w:r>
    </w:p>
    <w:p w14:paraId="09F87D4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που με ακούσατε. </w:t>
      </w:r>
    </w:p>
    <w:p w14:paraId="09F87D4B"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D4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w:t>
      </w:r>
    </w:p>
    <w:p w14:paraId="09F87D4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Ευφροσύνη </w:t>
      </w:r>
      <w:proofErr w:type="spellStart"/>
      <w:r>
        <w:rPr>
          <w:rFonts w:eastAsia="Times New Roman" w:cs="Times New Roman"/>
          <w:szCs w:val="24"/>
        </w:rPr>
        <w:t>Καρασαρλίδου</w:t>
      </w:r>
      <w:proofErr w:type="spellEnd"/>
      <w:r>
        <w:rPr>
          <w:rFonts w:eastAsia="Times New Roman" w:cs="Times New Roman"/>
          <w:szCs w:val="24"/>
        </w:rPr>
        <w:t xml:space="preserve"> από τον ΣΥΡΙΖΑ. </w:t>
      </w:r>
    </w:p>
    <w:p w14:paraId="09F87D4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Ύστερα θα λάβει τον λόγο ο κ. </w:t>
      </w:r>
      <w:proofErr w:type="spellStart"/>
      <w:r>
        <w:rPr>
          <w:rFonts w:eastAsia="Times New Roman" w:cs="Times New Roman"/>
          <w:szCs w:val="24"/>
        </w:rPr>
        <w:t>Μαρουδής</w:t>
      </w:r>
      <w:proofErr w:type="spellEnd"/>
      <w:r>
        <w:rPr>
          <w:rFonts w:eastAsia="Times New Roman" w:cs="Times New Roman"/>
          <w:szCs w:val="24"/>
        </w:rPr>
        <w:t xml:space="preserve"> Βορίδης απ</w:t>
      </w:r>
      <w:r>
        <w:rPr>
          <w:rFonts w:eastAsia="Times New Roman" w:cs="Times New Roman"/>
          <w:szCs w:val="24"/>
        </w:rPr>
        <w:t xml:space="preserve">ό τη Νέα Δημοκρατία. </w:t>
      </w:r>
    </w:p>
    <w:p w14:paraId="09F87D4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ΕΥΦΡΟΣΥΝΗ </w:t>
      </w:r>
      <w:r>
        <w:rPr>
          <w:rFonts w:eastAsia="Times New Roman" w:cs="Times New Roman"/>
          <w:b/>
          <w:szCs w:val="24"/>
        </w:rPr>
        <w:t xml:space="preserve">(ΦΡΟΣΩ) </w:t>
      </w:r>
      <w:r>
        <w:rPr>
          <w:rFonts w:eastAsia="Times New Roman" w:cs="Times New Roman"/>
          <w:b/>
          <w:szCs w:val="24"/>
        </w:rPr>
        <w:t xml:space="preserve">ΚΑΡΑΣΑΡΛΙΔΟΥ: </w:t>
      </w:r>
      <w:r>
        <w:rPr>
          <w:rFonts w:eastAsia="Times New Roman" w:cs="Times New Roman"/>
          <w:szCs w:val="24"/>
        </w:rPr>
        <w:t xml:space="preserve">Ευχαριστώ, κύριε Πρόεδρε. </w:t>
      </w:r>
    </w:p>
    <w:p w14:paraId="09F87D5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συνήθως η συζήτηση για τον προϋπολογισμό μονοπωλείται από οικονομικούς δείκτες, προβλέψεις και εξισώσεις. Όμως, με αφορμή τον δεύτερο κατά σειρά </w:t>
      </w:r>
      <w:r>
        <w:rPr>
          <w:rFonts w:eastAsia="Times New Roman" w:cs="Times New Roman"/>
          <w:szCs w:val="24"/>
        </w:rPr>
        <w:t>προϋπολογισμό που καταθέτει αυτή η Κυβέρνηση, θα προσπαθήσω να χαρτογραφήσω τις προσπάθειες που έχουμε καταβάλει, καθώς και τις προοπτικές για το μέλλον.</w:t>
      </w:r>
    </w:p>
    <w:p w14:paraId="09F87D5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Ένας από τους κύριους στόχους της Κυβέρνησης, λαμβάνοντας, βέβαια, υπ’ </w:t>
      </w:r>
      <w:proofErr w:type="spellStart"/>
      <w:r>
        <w:rPr>
          <w:rFonts w:eastAsia="Times New Roman" w:cs="Times New Roman"/>
          <w:szCs w:val="24"/>
        </w:rPr>
        <w:t>όψιν</w:t>
      </w:r>
      <w:proofErr w:type="spellEnd"/>
      <w:r>
        <w:rPr>
          <w:rFonts w:eastAsia="Times New Roman" w:cs="Times New Roman"/>
          <w:szCs w:val="24"/>
        </w:rPr>
        <w:t xml:space="preserve"> τις συνέπειες των προηγούμενων πολιτικών, ήταν και είναι να καταφέρει να προστατεύσει τις πιο ευάλωτες κοινωνικές ομάδες. Και, πράγματι, το ευνοϊκότερο εγχώριο οικονομικό περιβάλλο</w:t>
      </w:r>
      <w:r>
        <w:rPr>
          <w:rFonts w:eastAsia="Times New Roman" w:cs="Times New Roman"/>
          <w:szCs w:val="24"/>
        </w:rPr>
        <w:t xml:space="preserve">ν που προβλέπεται για το 2017 επιτρέπει τη συνύπαρξη δημοσιονομικής υπευθυνότητας αλλά και κοινωνικής δικαιοσύνης. </w:t>
      </w:r>
    </w:p>
    <w:p w14:paraId="09F87D5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πρωτογενές πλεόνασμα του 2017 αναμένεται να διαμορφωθεί στο 1,75% του ΑΕΠ, ποσοστό που υπερβαίνει τον δημοσιονομικό στόχο, ενσωματώνοντας</w:t>
      </w:r>
      <w:r>
        <w:rPr>
          <w:rFonts w:eastAsia="Times New Roman" w:cs="Times New Roman"/>
          <w:szCs w:val="24"/>
        </w:rPr>
        <w:t xml:space="preserve"> όμως ταυτόχρονα την πλήρη επέκταση του κοινωνικού εισοδήματος αλληλεγγύης σε όλους τους νομούς της χώρας. </w:t>
      </w:r>
    </w:p>
    <w:p w14:paraId="09F87D53" w14:textId="77777777" w:rsidR="0008105D" w:rsidRDefault="003C36B0">
      <w:pPr>
        <w:spacing w:after="0" w:line="600" w:lineRule="auto"/>
        <w:ind w:firstLine="720"/>
        <w:jc w:val="both"/>
        <w:rPr>
          <w:rFonts w:eastAsia="Times New Roman"/>
          <w:szCs w:val="24"/>
        </w:rPr>
      </w:pPr>
      <w:r>
        <w:rPr>
          <w:rFonts w:eastAsia="Times New Roman"/>
          <w:szCs w:val="24"/>
        </w:rPr>
        <w:t>Πιο ειδικά, στον τομέα της υγείας προωθούμε τη μεταρρύθμιση του πρωτοβάθμιου συστήματος υγείας με τοπικές μονάδες υγείας, με οικογενειακούς γιατρούς</w:t>
      </w:r>
      <w:r>
        <w:rPr>
          <w:rFonts w:eastAsia="Times New Roman"/>
          <w:szCs w:val="24"/>
        </w:rPr>
        <w:t xml:space="preserve"> και διεπιστημονικές ομάδες υγείας, με προγράμματα </w:t>
      </w:r>
      <w:proofErr w:type="spellStart"/>
      <w:r>
        <w:rPr>
          <w:rFonts w:eastAsia="Times New Roman"/>
          <w:szCs w:val="24"/>
        </w:rPr>
        <w:t>δεκαεξάωρης</w:t>
      </w:r>
      <w:proofErr w:type="spellEnd"/>
      <w:r>
        <w:rPr>
          <w:rFonts w:eastAsia="Times New Roman"/>
          <w:szCs w:val="24"/>
        </w:rPr>
        <w:t xml:space="preserve"> εφημερίας, με αναβάθμιση της λειτουργίας των μονάδων του ΠΕΔΥ, των </w:t>
      </w:r>
      <w:r>
        <w:rPr>
          <w:rFonts w:eastAsia="Times New Roman"/>
          <w:szCs w:val="24"/>
        </w:rPr>
        <w:t>κέ</w:t>
      </w:r>
      <w:r>
        <w:rPr>
          <w:rFonts w:eastAsia="Times New Roman"/>
          <w:szCs w:val="24"/>
        </w:rPr>
        <w:t xml:space="preserve">ντρων </w:t>
      </w:r>
      <w:r>
        <w:rPr>
          <w:rFonts w:eastAsia="Times New Roman"/>
          <w:szCs w:val="24"/>
        </w:rPr>
        <w:t>υ</w:t>
      </w:r>
      <w:r>
        <w:rPr>
          <w:rFonts w:eastAsia="Times New Roman"/>
          <w:szCs w:val="24"/>
        </w:rPr>
        <w:t>γείας, των περιφερειακών ιατρείων ειδικά στις δυσπρόσιτες περιοχές, στα νησιά που αντιμετωπίζουν και τα προσφυγικά ρε</w:t>
      </w:r>
      <w:r>
        <w:rPr>
          <w:rFonts w:eastAsia="Times New Roman"/>
          <w:szCs w:val="24"/>
        </w:rPr>
        <w:t>ύματα αλλά έχουν και τον πολυάριθμο όγκο των επισκεπτών.</w:t>
      </w:r>
    </w:p>
    <w:p w14:paraId="09F87D54" w14:textId="77777777" w:rsidR="0008105D" w:rsidRDefault="003C36B0">
      <w:pPr>
        <w:spacing w:after="0" w:line="600" w:lineRule="auto"/>
        <w:ind w:firstLine="720"/>
        <w:jc w:val="both"/>
        <w:rPr>
          <w:rFonts w:eastAsia="Times New Roman"/>
          <w:szCs w:val="24"/>
        </w:rPr>
      </w:pPr>
      <w:r>
        <w:rPr>
          <w:rFonts w:eastAsia="Times New Roman"/>
          <w:szCs w:val="24"/>
        </w:rPr>
        <w:t xml:space="preserve">Συνολικά αναβαθμίζουμε το Εθνικό Σύστημα Υγείας, που ήταν υπό κατάρρευση μετά από έξι χρόνια δραματικών περικοπών των λειτουργικών τους αναγκών και ουσιαστικού μηδενισμού των προσλήψεων. Οργανώνουμε </w:t>
      </w:r>
      <w:r>
        <w:rPr>
          <w:rFonts w:eastAsia="Times New Roman"/>
          <w:szCs w:val="24"/>
        </w:rPr>
        <w:t xml:space="preserve">αυτοτελή τμήματα επειγόντων περιστατικών στα περιφερειακά και νομαρχιακά νοσοκομεία, στα κεντρικά εργαστήρια σε κάθε υγειονομική περιφέρεια και στα κέντρα των χρονίως πασχόντων. </w:t>
      </w:r>
    </w:p>
    <w:p w14:paraId="09F87D55" w14:textId="77777777" w:rsidR="0008105D" w:rsidRDefault="003C36B0">
      <w:pPr>
        <w:spacing w:after="0" w:line="600" w:lineRule="auto"/>
        <w:ind w:firstLine="720"/>
        <w:jc w:val="both"/>
        <w:rPr>
          <w:rFonts w:eastAsia="Times New Roman"/>
          <w:szCs w:val="24"/>
        </w:rPr>
      </w:pPr>
      <w:r>
        <w:rPr>
          <w:rFonts w:eastAsia="Times New Roman"/>
          <w:szCs w:val="24"/>
        </w:rPr>
        <w:t xml:space="preserve">Σαφώς και κανείς από εμάς δεν υποστηρίζει πως τα πράγματα είναι μόνο θετικά. </w:t>
      </w:r>
      <w:r>
        <w:rPr>
          <w:rFonts w:eastAsia="Times New Roman"/>
          <w:szCs w:val="24"/>
        </w:rPr>
        <w:t>Αφ</w:t>
      </w:r>
      <w:r>
        <w:rPr>
          <w:rFonts w:eastAsia="Times New Roman"/>
          <w:szCs w:val="24"/>
        </w:rPr>
        <w:t xml:space="preserve">’ </w:t>
      </w:r>
      <w:r>
        <w:rPr>
          <w:rFonts w:eastAsia="Times New Roman"/>
          <w:szCs w:val="24"/>
        </w:rPr>
        <w:t>ενός υπάρχει η δικαιολογημένη κούραση του κάθε Έλληνα πολίτη. Αφ</w:t>
      </w:r>
      <w:r>
        <w:rPr>
          <w:rFonts w:eastAsia="Times New Roman"/>
          <w:szCs w:val="24"/>
        </w:rPr>
        <w:t xml:space="preserve">’ </w:t>
      </w:r>
      <w:r>
        <w:rPr>
          <w:rFonts w:eastAsia="Times New Roman"/>
          <w:szCs w:val="24"/>
        </w:rPr>
        <w:t xml:space="preserve">ετέρου, όμως, έχουμε και μία σκηνοθετημένη εικόνα από τα </w:t>
      </w:r>
      <w:proofErr w:type="spellStart"/>
      <w:r>
        <w:rPr>
          <w:rFonts w:eastAsia="Times New Roman"/>
          <w:szCs w:val="24"/>
        </w:rPr>
        <w:t>μίντια</w:t>
      </w:r>
      <w:proofErr w:type="spellEnd"/>
      <w:r>
        <w:rPr>
          <w:rFonts w:eastAsia="Times New Roman"/>
          <w:szCs w:val="24"/>
        </w:rPr>
        <w:t xml:space="preserve"> και την Αντιπολίτευση, που προσπαθούν σκόπιμα να δημιουργήσουν με τις πιο δυσοίωνες αφηγήσεις τους κάθε φορά. </w:t>
      </w:r>
    </w:p>
    <w:p w14:paraId="09F87D56" w14:textId="77777777" w:rsidR="0008105D" w:rsidRDefault="003C36B0">
      <w:pPr>
        <w:spacing w:after="0" w:line="600" w:lineRule="auto"/>
        <w:ind w:firstLine="720"/>
        <w:jc w:val="both"/>
        <w:rPr>
          <w:rFonts w:eastAsia="Times New Roman"/>
          <w:szCs w:val="24"/>
        </w:rPr>
      </w:pPr>
      <w:r>
        <w:rPr>
          <w:rFonts w:eastAsia="Times New Roman"/>
          <w:szCs w:val="24"/>
        </w:rPr>
        <w:t>Αυτός ο προ</w:t>
      </w:r>
      <w:r>
        <w:rPr>
          <w:rFonts w:eastAsia="Times New Roman"/>
          <w:szCs w:val="24"/>
        </w:rPr>
        <w:t>ϋπολογισμός, όμως, έχει τρία σημαντικά χαρακτηριστικά: Προβλέπει επίτευξη της ανάπτυξης στο 2,7%. Έχει σημαντική αύξηση των δαπανών για την προστασία των πιο ευάλωτων ομάδων του πληθυσμού και την αύξηση των κοινωνικών δαπανών που προορίζονται για την ενίσχ</w:t>
      </w:r>
      <w:r>
        <w:rPr>
          <w:rFonts w:eastAsia="Times New Roman"/>
          <w:szCs w:val="24"/>
        </w:rPr>
        <w:t>υση της υγείας, όπως ήδη προανέφερα, της κοινωνικής προστασίας και της παιδείας.</w:t>
      </w:r>
    </w:p>
    <w:p w14:paraId="09F87D57" w14:textId="77777777" w:rsidR="0008105D" w:rsidRDefault="003C36B0">
      <w:pPr>
        <w:spacing w:after="0" w:line="600" w:lineRule="auto"/>
        <w:ind w:firstLine="720"/>
        <w:jc w:val="both"/>
        <w:rPr>
          <w:rFonts w:eastAsia="Times New Roman"/>
          <w:szCs w:val="24"/>
        </w:rPr>
      </w:pPr>
      <w:r>
        <w:rPr>
          <w:rFonts w:eastAsia="Times New Roman"/>
          <w:szCs w:val="24"/>
        </w:rPr>
        <w:t xml:space="preserve">Ενδεικτικά θέλω να αναφέρω τη μηδενική συμμετοχή των δικαιούχων ανασφάλιστων και των δικαιούχων του ΕΚΑΣ με ποσοστό αναπηρίας 80% στο κόστος της φαρμακευτικής τους αγωγής, τα </w:t>
      </w:r>
      <w:r>
        <w:rPr>
          <w:rFonts w:eastAsia="Times New Roman"/>
          <w:szCs w:val="24"/>
        </w:rPr>
        <w:t>διακόσια πενήντα τέσσερα</w:t>
      </w:r>
      <w:r>
        <w:rPr>
          <w:rFonts w:eastAsia="Times New Roman"/>
          <w:szCs w:val="24"/>
        </w:rPr>
        <w:t xml:space="preserve">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τις πολιτικές για το παιδί και τις ευπαθείς ομάδες, τις δομές φτώχειας, την προστασία της πρώτης κατοικίας υπερχρεωμένων πολιτών με προκαθορισμένα εισοδηματικά και περιουσιακά κριτήρια. </w:t>
      </w:r>
    </w:p>
    <w:p w14:paraId="09F87D58" w14:textId="77777777" w:rsidR="0008105D" w:rsidRDefault="003C36B0">
      <w:pPr>
        <w:spacing w:after="0" w:line="600" w:lineRule="auto"/>
        <w:ind w:firstLine="720"/>
        <w:jc w:val="both"/>
        <w:rPr>
          <w:rFonts w:eastAsia="Times New Roman"/>
          <w:szCs w:val="24"/>
        </w:rPr>
      </w:pPr>
      <w:r>
        <w:rPr>
          <w:rFonts w:eastAsia="Times New Roman"/>
          <w:szCs w:val="24"/>
        </w:rPr>
        <w:t>Ουσιαστικά 5,75 δισεκατομ</w:t>
      </w:r>
      <w:r>
        <w:rPr>
          <w:rFonts w:eastAsia="Times New Roman"/>
          <w:szCs w:val="24"/>
        </w:rPr>
        <w:t>μύρια ευρωπαϊκών πόρων θα διατεθούν στην πραγματική οικονομία για την ενίσχυση της ανάπτυξης. Ταυτόχρονα αυξάνεται κατά 250 εκατομμύρια ευρώ ο προϋπολογισμός του εθνικού σκέλους του Προγράμματος Δημοσίων Επενδύσεων φθάνοντας το 1 δισεκατομμύριο ευρώ. Η ανε</w:t>
      </w:r>
      <w:r>
        <w:rPr>
          <w:rFonts w:eastAsia="Times New Roman"/>
          <w:szCs w:val="24"/>
        </w:rPr>
        <w:t xml:space="preserve">ργία σταδιακά αποκλιμακώνεται και υπολογίζεται ότι θα μειωθεί περαιτέρω το 2017 αγγίζοντας το 22,4%. </w:t>
      </w:r>
    </w:p>
    <w:p w14:paraId="09F87D59" w14:textId="77777777" w:rsidR="0008105D" w:rsidRDefault="003C36B0">
      <w:pPr>
        <w:spacing w:after="0" w:line="600" w:lineRule="auto"/>
        <w:ind w:firstLine="720"/>
        <w:jc w:val="both"/>
        <w:rPr>
          <w:rFonts w:eastAsia="Times New Roman"/>
          <w:szCs w:val="24"/>
        </w:rPr>
      </w:pPr>
      <w:r>
        <w:rPr>
          <w:rFonts w:eastAsia="Times New Roman"/>
          <w:szCs w:val="24"/>
        </w:rPr>
        <w:t>Γιατί η προσπάθεια της Κυβέρνησης είναι να πετύχει τη μεγαλύτερη αναδιανομή εισοδημάτων που έχει επιχειρηθεί ποτέ. Από την αρχή της διακυβέρνησής μας αντι</w:t>
      </w:r>
      <w:r>
        <w:rPr>
          <w:rFonts w:eastAsia="Times New Roman"/>
          <w:szCs w:val="24"/>
        </w:rPr>
        <w:t>μετωπίζουμε ολοένα και με μεγαλύτερη ένταση τη διαφθορά αξιωματούχων, την κερδοσκοπία των μέσων μαζικής ενημέρωσης, την κατασπατάληση των δημοσίων πόρων. Η σκόπιμη διατήρηση ενός διοικητικού χάους που ευνοούσαν οι πολιτικές της Νέας Δημοκρατίας και του ΠΑΣ</w:t>
      </w:r>
      <w:r>
        <w:rPr>
          <w:rFonts w:eastAsia="Times New Roman"/>
          <w:szCs w:val="24"/>
        </w:rPr>
        <w:t xml:space="preserve">ΟΚ, βλέπουμε πως έχει πια μια φθίνουσα πορεία. </w:t>
      </w:r>
    </w:p>
    <w:p w14:paraId="09F87D5A" w14:textId="77777777" w:rsidR="0008105D" w:rsidRDefault="003C36B0">
      <w:pPr>
        <w:spacing w:after="0" w:line="600" w:lineRule="auto"/>
        <w:ind w:firstLine="720"/>
        <w:jc w:val="both"/>
        <w:rPr>
          <w:rFonts w:eastAsia="Times New Roman"/>
          <w:szCs w:val="24"/>
        </w:rPr>
      </w:pPr>
      <w:r>
        <w:rPr>
          <w:rFonts w:eastAsia="Times New Roman"/>
          <w:szCs w:val="24"/>
        </w:rPr>
        <w:t>Είμαι σίγουρη πως δυσαρεστούνται αρκετοί στη χώρα. Είναι φανερό αυτό. Με τους πόρους, όμως, που εξοικονομούμε από τη διαφθορά, ενισχύουμε τα χαμηλότερα στρώματα.</w:t>
      </w:r>
    </w:p>
    <w:p w14:paraId="09F87D5B" w14:textId="77777777" w:rsidR="0008105D" w:rsidRDefault="003C36B0">
      <w:pPr>
        <w:spacing w:after="0" w:line="600" w:lineRule="auto"/>
        <w:ind w:firstLine="720"/>
        <w:jc w:val="both"/>
        <w:rPr>
          <w:rFonts w:eastAsia="Times New Roman"/>
          <w:szCs w:val="24"/>
        </w:rPr>
      </w:pPr>
      <w:r>
        <w:rPr>
          <w:rFonts w:eastAsia="Times New Roman"/>
          <w:szCs w:val="24"/>
        </w:rPr>
        <w:t xml:space="preserve">Προχωράμε στην ανασυγκρότηση του δημόσιου τομέα και όχι στη μείωσή του, ώστε η πολύωρη εργασία του κάθε δημόσιου υπάλληλου να αντιστοιχεί με την παραγωγικότητά του. Στα πραγματικά προβλήματα που αντιμετωπίζουν οι αγρότες και οι επιχειρήσεις προσπαθούμε να </w:t>
      </w:r>
      <w:r>
        <w:rPr>
          <w:rFonts w:eastAsia="Times New Roman"/>
          <w:szCs w:val="24"/>
        </w:rPr>
        <w:t>αξιοποιήσουμε όλα τα χρηματοδοτικά εργαλεία. Μέχρι το τέλος του χρόνου θα έχουν ενεργοποιηθεί τα νέα ταμεία συμμετοχών και επιχειρηματικότητας καθώς και το νέο πρόγραμμα «Εξοικονομώ</w:t>
      </w:r>
      <w:r>
        <w:rPr>
          <w:rFonts w:eastAsia="Times New Roman"/>
          <w:szCs w:val="24"/>
        </w:rPr>
        <w:t xml:space="preserve"> κατ’ Οίκων</w:t>
      </w:r>
      <w:r>
        <w:rPr>
          <w:rFonts w:eastAsia="Times New Roman"/>
          <w:szCs w:val="24"/>
        </w:rPr>
        <w:t xml:space="preserve">». Και μέσα στο πρώτο τρίμηνο του 2017 θα ενεργοποιηθούν τα νέα </w:t>
      </w:r>
      <w:r>
        <w:rPr>
          <w:rFonts w:eastAsia="Times New Roman"/>
          <w:szCs w:val="24"/>
        </w:rPr>
        <w:t xml:space="preserve">ταμεία υποδομών και </w:t>
      </w:r>
      <w:proofErr w:type="spellStart"/>
      <w:r>
        <w:rPr>
          <w:rFonts w:eastAsia="Times New Roman"/>
          <w:szCs w:val="24"/>
        </w:rPr>
        <w:t>μικροπιστώσεων</w:t>
      </w:r>
      <w:proofErr w:type="spellEnd"/>
      <w:r>
        <w:rPr>
          <w:rFonts w:eastAsia="Times New Roman"/>
          <w:szCs w:val="24"/>
        </w:rPr>
        <w:t xml:space="preserve">. </w:t>
      </w:r>
    </w:p>
    <w:p w14:paraId="09F87D5C" w14:textId="77777777" w:rsidR="0008105D" w:rsidRDefault="003C36B0">
      <w:pPr>
        <w:spacing w:after="0" w:line="600" w:lineRule="auto"/>
        <w:ind w:firstLine="720"/>
        <w:jc w:val="both"/>
        <w:rPr>
          <w:rFonts w:eastAsia="Times New Roman"/>
          <w:szCs w:val="24"/>
        </w:rPr>
      </w:pPr>
      <w:r>
        <w:rPr>
          <w:rFonts w:eastAsia="Times New Roman"/>
          <w:szCs w:val="24"/>
        </w:rPr>
        <w:t xml:space="preserve">Ο στόχος μας είναι να παρέχουμε αξιόπιστες λύσεις που δεν θα </w:t>
      </w:r>
      <w:proofErr w:type="spellStart"/>
      <w:r>
        <w:rPr>
          <w:rFonts w:eastAsia="Times New Roman"/>
          <w:szCs w:val="24"/>
        </w:rPr>
        <w:t>μετακυλίσουν</w:t>
      </w:r>
      <w:proofErr w:type="spellEnd"/>
      <w:r>
        <w:rPr>
          <w:rFonts w:eastAsia="Times New Roman"/>
          <w:szCs w:val="24"/>
        </w:rPr>
        <w:t xml:space="preserve"> προβλήματα στο μέλλον, όπως επί παραδείγματι συνέβη με τα ανεύθυνα πακέτα Χατζηγάκη. </w:t>
      </w:r>
    </w:p>
    <w:p w14:paraId="09F87D5D" w14:textId="77777777" w:rsidR="0008105D" w:rsidRDefault="003C36B0">
      <w:pPr>
        <w:spacing w:after="0" w:line="600" w:lineRule="auto"/>
        <w:ind w:firstLine="720"/>
        <w:jc w:val="both"/>
        <w:rPr>
          <w:rFonts w:eastAsia="Times New Roman"/>
          <w:szCs w:val="24"/>
        </w:rPr>
      </w:pPr>
      <w:r>
        <w:rPr>
          <w:rFonts w:eastAsia="Times New Roman"/>
          <w:szCs w:val="24"/>
        </w:rPr>
        <w:t>Συνάδελφοι, ας μην ξεχνάμε ότι η Κυβέρνηση αυτή δίνει μάχες</w:t>
      </w:r>
      <w:r>
        <w:rPr>
          <w:rFonts w:eastAsia="Times New Roman"/>
          <w:szCs w:val="24"/>
        </w:rPr>
        <w:t xml:space="preserve"> σε πολλά μέτωπα. Στο εξωτερικό μέτωπο ήδη εξασφαλίσαμε μείωση του χρέους περίπου στο 22% του ΑΕΠ, δηλαδή, τουλάχιστον 45 δισεκατομμύρια. Στο εσωτερικό μέτωπο έχουμε στραφεί με μεγαλύτερη ένταση στο εγχώριο σκηνικό του χάους που στήθηκε τα προηγούμενα χρόν</w:t>
      </w:r>
      <w:r>
        <w:rPr>
          <w:rFonts w:eastAsia="Times New Roman"/>
          <w:szCs w:val="24"/>
        </w:rPr>
        <w:t xml:space="preserve">ια, με στόχο να εξοικονομήσουμε πόρους, να ανοίξουμε νέες θέσεις εργασίας. </w:t>
      </w:r>
    </w:p>
    <w:p w14:paraId="09F87D5E" w14:textId="77777777" w:rsidR="0008105D" w:rsidRDefault="003C36B0">
      <w:pPr>
        <w:spacing w:after="0" w:line="600" w:lineRule="auto"/>
        <w:ind w:firstLine="720"/>
        <w:jc w:val="both"/>
        <w:rPr>
          <w:rFonts w:eastAsia="Times New Roman"/>
          <w:szCs w:val="24"/>
        </w:rPr>
      </w:pPr>
      <w:r>
        <w:rPr>
          <w:rFonts w:eastAsia="Times New Roman"/>
          <w:szCs w:val="24"/>
        </w:rPr>
        <w:t>Τα στοιχήματα, λοιπόν, είναι μεγάλα. Θα κάνουμε ό,τι περνάει από το χέρι μας για να κερδίσουμε. Έχουμε αποδείξει ότι μπορούμε αξιόπιστα να υλοποιήσουμε τις δεσμεύσεις της χώρας και</w:t>
      </w:r>
      <w:r>
        <w:rPr>
          <w:rFonts w:eastAsia="Times New Roman"/>
          <w:szCs w:val="24"/>
        </w:rPr>
        <w:t xml:space="preserve"> να αποκαταστήσουμε την εμπιστοσύνη, όσο και αν κάποιοι ποντάρουν στο αντίθετο.</w:t>
      </w:r>
    </w:p>
    <w:p w14:paraId="09F87D5F"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7D60"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7D61"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την συνάδελφο, την κ. </w:t>
      </w:r>
      <w:proofErr w:type="spellStart"/>
      <w:r>
        <w:rPr>
          <w:rFonts w:eastAsia="Times New Roman"/>
          <w:szCs w:val="24"/>
        </w:rPr>
        <w:t>Καρασαρλίδου</w:t>
      </w:r>
      <w:proofErr w:type="spellEnd"/>
      <w:r>
        <w:rPr>
          <w:rFonts w:eastAsia="Times New Roman"/>
          <w:szCs w:val="24"/>
        </w:rPr>
        <w:t>, που ήταν υποδειγματική και στον χρόνο. Αυτ</w:t>
      </w:r>
      <w:r>
        <w:rPr>
          <w:rFonts w:eastAsia="Times New Roman"/>
          <w:szCs w:val="24"/>
        </w:rPr>
        <w:t>ά να τα σκεφτόμαστε όταν από αύριο ξεκινήσουν τα έξι λεπτά και προς το τέλος θα πάμε και στα πεντάλεπτα. Θέλω να πω ότι όλοι και όλες πρέπει να είμαστε πάρα πολύ συνεπείς με τον χρόνο. Δεν το λέω για τον κ. Βορίδη που μία από τις ικανότητές του είναι και α</w:t>
      </w:r>
      <w:r>
        <w:rPr>
          <w:rFonts w:eastAsia="Times New Roman"/>
          <w:szCs w:val="24"/>
        </w:rPr>
        <w:t xml:space="preserve">υτή. </w:t>
      </w:r>
    </w:p>
    <w:p w14:paraId="09F87D62" w14:textId="77777777" w:rsidR="0008105D" w:rsidRDefault="003C36B0">
      <w:pPr>
        <w:spacing w:after="0" w:line="600" w:lineRule="auto"/>
        <w:ind w:firstLine="720"/>
        <w:jc w:val="both"/>
        <w:rPr>
          <w:rFonts w:eastAsia="Times New Roman"/>
          <w:szCs w:val="24"/>
        </w:rPr>
      </w:pPr>
      <w:r>
        <w:rPr>
          <w:rFonts w:eastAsia="Times New Roman"/>
          <w:szCs w:val="24"/>
        </w:rPr>
        <w:t>Τον λόγο έχει ο κ. Μαυρουδής Βορίδης από την Νέα Δημοκρατία.</w:t>
      </w:r>
    </w:p>
    <w:p w14:paraId="09F87D63" w14:textId="77777777" w:rsidR="0008105D" w:rsidRDefault="003C36B0">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Ευχαριστώ, κύριε Πρόεδρε.</w:t>
      </w:r>
    </w:p>
    <w:p w14:paraId="09F87D64"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θα ξεκινήσω από κάτι ειδικό και μετά λίγο γενικότερα, θα κάνω κάποιες γενικότερες σκέψεις.</w:t>
      </w:r>
    </w:p>
    <w:p w14:paraId="09F87D65" w14:textId="77777777" w:rsidR="0008105D" w:rsidRDefault="003C36B0">
      <w:pPr>
        <w:spacing w:after="0" w:line="600" w:lineRule="auto"/>
        <w:ind w:firstLine="720"/>
        <w:jc w:val="both"/>
        <w:rPr>
          <w:rFonts w:eastAsia="Times New Roman"/>
          <w:szCs w:val="24"/>
        </w:rPr>
      </w:pPr>
      <w:r>
        <w:rPr>
          <w:rFonts w:eastAsia="Times New Roman"/>
          <w:szCs w:val="24"/>
        </w:rPr>
        <w:t>Τον συγκεκριμένο προϋπο</w:t>
      </w:r>
      <w:r>
        <w:rPr>
          <w:rFonts w:eastAsia="Times New Roman"/>
          <w:szCs w:val="24"/>
        </w:rPr>
        <w:t>λογισμό τον υπογράφει και ο Υπουργός Εσωτερικών, ο κ. Σκουρλέτης. Στον συγκεκριμένο προϋπολογισμό η πρόβλεψη η οποία γίνεται για τη χρηματοδότηση των δήμων είναι η εξής: 2.567.000.000 ευρώ το 2016, 2.347.000.000 ευρώ το 2017. Λείπουν 214 εκατομμύρια ευρώ κ</w:t>
      </w:r>
      <w:r>
        <w:rPr>
          <w:rFonts w:eastAsia="Times New Roman"/>
          <w:szCs w:val="24"/>
        </w:rPr>
        <w:t xml:space="preserve">αι αυτό γίνεται γιατί δεν συνεχίζεται η λήψη των </w:t>
      </w:r>
      <w:proofErr w:type="spellStart"/>
      <w:r>
        <w:rPr>
          <w:rFonts w:eastAsia="Times New Roman"/>
          <w:szCs w:val="24"/>
        </w:rPr>
        <w:t>οφειλομένων</w:t>
      </w:r>
      <w:proofErr w:type="spellEnd"/>
      <w:r>
        <w:rPr>
          <w:rFonts w:eastAsia="Times New Roman"/>
          <w:szCs w:val="24"/>
        </w:rPr>
        <w:t xml:space="preserve"> από τις ρυθμίσεις οι οποίες είχαν γίνει. Όπως ξέρετε, το ελληνικό δημόσιο οφείλει να αποδίδει </w:t>
      </w:r>
      <w:proofErr w:type="spellStart"/>
      <w:r>
        <w:rPr>
          <w:rFonts w:eastAsia="Times New Roman"/>
          <w:szCs w:val="24"/>
        </w:rPr>
        <w:t>παρακρατούμενους</w:t>
      </w:r>
      <w:proofErr w:type="spellEnd"/>
      <w:r>
        <w:rPr>
          <w:rFonts w:eastAsia="Times New Roman"/>
          <w:szCs w:val="24"/>
        </w:rPr>
        <w:t xml:space="preserve"> φόρους στους δήμους. Δεν το έπραττε. Υπήρξε μία ρύθμιση. Αυτή έφτασε ουσιαστικά να ρ</w:t>
      </w:r>
      <w:r>
        <w:rPr>
          <w:rFonts w:eastAsia="Times New Roman"/>
          <w:szCs w:val="24"/>
        </w:rPr>
        <w:t>υθμίζει τα οφειλόμενα μέχρι το 2009.</w:t>
      </w:r>
    </w:p>
    <w:p w14:paraId="09F87D66" w14:textId="77777777" w:rsidR="0008105D" w:rsidRDefault="003C36B0">
      <w:pPr>
        <w:spacing w:after="0" w:line="600" w:lineRule="auto"/>
        <w:ind w:firstLine="720"/>
        <w:jc w:val="both"/>
        <w:rPr>
          <w:rFonts w:eastAsia="Times New Roman"/>
          <w:szCs w:val="24"/>
        </w:rPr>
      </w:pPr>
      <w:r>
        <w:rPr>
          <w:rFonts w:eastAsia="Times New Roman"/>
          <w:szCs w:val="24"/>
        </w:rPr>
        <w:t>Είστε δύο χρόνια στην κυβέρνηση. Σε αυτά τα δύο χρόνια δεν φροντίσατε ώστε να υπάρξει νέα συμφωνία. Θέλω ο κ. Σκουρλέτης να έρθει να μας απαντήσει στην Αίθουσα αυτή τι θα γίνει με τα 214 εκατομμύρια που λείπουν από δήμο</w:t>
      </w:r>
      <w:r>
        <w:rPr>
          <w:rFonts w:eastAsia="Times New Roman"/>
          <w:szCs w:val="24"/>
        </w:rPr>
        <w:t>υς, που αυτή τη στιγμή ήδη δεν έχουν χρήματα να λειτουργήσουν.</w:t>
      </w:r>
    </w:p>
    <w:p w14:paraId="09F87D67" w14:textId="77777777" w:rsidR="0008105D" w:rsidRDefault="003C36B0">
      <w:pPr>
        <w:spacing w:after="0"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Όσα ακριβώς χρωστάει η Νέα Δημοκρατία.</w:t>
      </w:r>
    </w:p>
    <w:p w14:paraId="09F87D68"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Κύριε Τριανταφυλλίδη, παρακαλώ!</w:t>
      </w:r>
    </w:p>
    <w:p w14:paraId="09F87D69" w14:textId="77777777" w:rsidR="0008105D" w:rsidRDefault="003C36B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Η Νέα Δημοκρατία, όμως, εξυπνότατε συνάδελφε, </w:t>
      </w:r>
      <w:r>
        <w:rPr>
          <w:rFonts w:eastAsia="Times New Roman"/>
          <w:szCs w:val="24"/>
        </w:rPr>
        <w:t>φρόντισε και ρύθμισε το ζήτημα και έδινε αυτά τα χρήματα σε όλους τους προϋπολογισμούς, που σταματάνε τώρα. Άρα</w:t>
      </w:r>
      <w:r>
        <w:rPr>
          <w:rFonts w:eastAsia="Times New Roman"/>
          <w:szCs w:val="24"/>
        </w:rPr>
        <w:t xml:space="preserve"> </w:t>
      </w:r>
      <w:r>
        <w:rPr>
          <w:rFonts w:eastAsia="Times New Roman"/>
          <w:szCs w:val="24"/>
        </w:rPr>
        <w:t>θα ήθελα τώρα την ευφυή σας συνεισφορά στην επίλυση του ζητήματος.</w:t>
      </w:r>
    </w:p>
    <w:p w14:paraId="09F87D6A"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Μην προκαλείτε!</w:t>
      </w:r>
    </w:p>
    <w:p w14:paraId="09F87D6B" w14:textId="77777777" w:rsidR="0008105D" w:rsidRDefault="003C36B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 μα!</w:t>
      </w:r>
    </w:p>
    <w:p w14:paraId="09F87D6C"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Ε, μα!</w:t>
      </w:r>
    </w:p>
    <w:p w14:paraId="09F87D6D" w14:textId="77777777" w:rsidR="0008105D" w:rsidRDefault="003C36B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δεν ξέρει και πού απευθύνεται. Αυτό είναι τώρα.</w:t>
      </w:r>
    </w:p>
    <w:p w14:paraId="09F87D6E" w14:textId="77777777" w:rsidR="0008105D" w:rsidRDefault="003C36B0">
      <w:pPr>
        <w:spacing w:after="0" w:line="600" w:lineRule="auto"/>
        <w:ind w:firstLine="720"/>
        <w:jc w:val="both"/>
        <w:rPr>
          <w:rFonts w:eastAsia="Times New Roman"/>
          <w:szCs w:val="24"/>
        </w:rPr>
      </w:pPr>
      <w:r>
        <w:rPr>
          <w:rFonts w:eastAsia="Times New Roman"/>
          <w:szCs w:val="24"/>
        </w:rPr>
        <w:t>Τώρα, λοιπόν, περνώ στα άλλα.</w:t>
      </w:r>
    </w:p>
    <w:p w14:paraId="09F87D6F" w14:textId="77777777" w:rsidR="0008105D" w:rsidRDefault="003C36B0">
      <w:pPr>
        <w:spacing w:after="0" w:line="600" w:lineRule="auto"/>
        <w:ind w:firstLine="720"/>
        <w:jc w:val="both"/>
        <w:rPr>
          <w:rFonts w:eastAsia="Times New Roman"/>
          <w:szCs w:val="24"/>
        </w:rPr>
      </w:pPr>
      <w:r>
        <w:rPr>
          <w:rFonts w:eastAsia="Times New Roman"/>
          <w:szCs w:val="24"/>
        </w:rPr>
        <w:t>Κύριε Υπουργέ, θέλω να μου πείτε με απλά λόγια όταν θα μιλήσετε, το εξής: Ο ψηφοφόρος μου στο Μενίδι από τη ρύθμιση που</w:t>
      </w:r>
      <w:r>
        <w:rPr>
          <w:rFonts w:eastAsia="Times New Roman"/>
          <w:szCs w:val="24"/>
        </w:rPr>
        <w:t xml:space="preserve"> κάνατε για το χρέος τον άλλο μήνα, το άλλο τρίμηνο, το άλλο εξάμηνο, τον άλλο χρόνο, τι ακριβώς περιμένει; Τι να του πω; Με ρωτάει. Όλοι περιμέναμε τη ρύθμιση για το χρέος. Είναι μεγάλο επίτευγμα της ελληνικής κυβερνήσεως και περιμένει τώρα να δει κάτι στ</w:t>
      </w:r>
      <w:r>
        <w:rPr>
          <w:rFonts w:eastAsia="Times New Roman"/>
          <w:szCs w:val="24"/>
        </w:rPr>
        <w:t>ην τσέπη του του χρόνου. Έχει υπομονή, να αντέξει ο άνθρωπος άλλον έναν χρόνο, αλλά θέλει να το δει.</w:t>
      </w:r>
    </w:p>
    <w:p w14:paraId="09F87D70" w14:textId="77777777" w:rsidR="0008105D" w:rsidRDefault="003C36B0">
      <w:pPr>
        <w:spacing w:after="0" w:line="600" w:lineRule="auto"/>
        <w:ind w:firstLine="720"/>
        <w:jc w:val="both"/>
        <w:rPr>
          <w:rFonts w:eastAsia="Times New Roman"/>
          <w:szCs w:val="24"/>
        </w:rPr>
      </w:pPr>
      <w:r>
        <w:rPr>
          <w:rFonts w:eastAsia="Times New Roman"/>
          <w:szCs w:val="24"/>
        </w:rPr>
        <w:t xml:space="preserve">Θα μου πείτε τι περιμένει ο ψηφοφόρος μου στις Αχαρνές, στον Ασπρόπυργο και στην Ελευσίνα; </w:t>
      </w:r>
    </w:p>
    <w:p w14:paraId="09F87D71" w14:textId="77777777" w:rsidR="0008105D" w:rsidRDefault="003C36B0">
      <w:pPr>
        <w:spacing w:after="0" w:line="600" w:lineRule="auto"/>
        <w:ind w:firstLine="720"/>
        <w:jc w:val="both"/>
        <w:rPr>
          <w:rFonts w:eastAsia="Times New Roman"/>
          <w:szCs w:val="24"/>
        </w:rPr>
      </w:pPr>
      <w:r>
        <w:rPr>
          <w:rFonts w:eastAsia="Times New Roman"/>
          <w:szCs w:val="24"/>
        </w:rPr>
        <w:t>Το δεύτερο που θέλω να μου πείτε είναι από πού έχετε εξουσιοδότ</w:t>
      </w:r>
      <w:r>
        <w:rPr>
          <w:rFonts w:eastAsia="Times New Roman"/>
          <w:szCs w:val="24"/>
        </w:rPr>
        <w:t xml:space="preserve">ηση να πάτε να συμφωνήσετε μεσοπρόθεσμα πλεονάσματα 3,5%; </w:t>
      </w:r>
    </w:p>
    <w:p w14:paraId="09F87D72" w14:textId="77777777" w:rsidR="0008105D" w:rsidRDefault="003C36B0">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9F87D73" w14:textId="77777777" w:rsidR="0008105D" w:rsidRDefault="003C36B0">
      <w:pPr>
        <w:spacing w:after="0" w:line="600" w:lineRule="auto"/>
        <w:ind w:firstLine="720"/>
        <w:jc w:val="both"/>
        <w:rPr>
          <w:rFonts w:eastAsia="Times New Roman"/>
          <w:szCs w:val="24"/>
        </w:rPr>
      </w:pPr>
      <w:r>
        <w:rPr>
          <w:rFonts w:eastAsia="Times New Roman"/>
          <w:szCs w:val="24"/>
        </w:rPr>
        <w:t xml:space="preserve">Αφήστε το «δεν συμφωνήσαμε». Να διαβάσετε την ανακοίνωση του </w:t>
      </w:r>
      <w:proofErr w:type="spellStart"/>
      <w:r>
        <w:rPr>
          <w:rFonts w:eastAsia="Times New Roman"/>
          <w:szCs w:val="24"/>
          <w:lang w:val="en-US"/>
        </w:rPr>
        <w:t>Eurogroup</w:t>
      </w:r>
      <w:proofErr w:type="spellEnd"/>
      <w:r>
        <w:rPr>
          <w:rFonts w:eastAsia="Times New Roman"/>
          <w:szCs w:val="24"/>
        </w:rPr>
        <w:t>. Εκεί ήσασταν. Βεβαίως και συμφωνήσατε και καθόλου δεν διαφωνήσατε. Και διαβάζω και την α</w:t>
      </w:r>
      <w:r>
        <w:rPr>
          <w:rFonts w:eastAsia="Times New Roman"/>
          <w:szCs w:val="24"/>
        </w:rPr>
        <w:t xml:space="preserve">νακοίνωσή σας ότι δεν συμφωνήσατε στα δέκα χρόνια. Δεν σας λέει κανείς ότι συμφωνήσατε στα δέκα χρόνια. Συμφωνήσατε στο 3,5% πλεονάσματα μεσοπρόθεσμα. Και όταν ρωτήθηκε ο </w:t>
      </w:r>
      <w:proofErr w:type="spellStart"/>
      <w:r>
        <w:rPr>
          <w:rFonts w:eastAsia="Times New Roman"/>
          <w:szCs w:val="24"/>
        </w:rPr>
        <w:t>Ντάισελμπλουμ</w:t>
      </w:r>
      <w:proofErr w:type="spellEnd"/>
      <w:r>
        <w:rPr>
          <w:rFonts w:eastAsia="Times New Roman"/>
          <w:szCs w:val="24"/>
        </w:rPr>
        <w:t xml:space="preserve"> τι σημαίνει το «μεσοπρόθεσμα» είπε: Μερικοί λένε τρία, άλλοι λένε πέντε</w:t>
      </w:r>
      <w:r>
        <w:rPr>
          <w:rFonts w:eastAsia="Times New Roman"/>
          <w:szCs w:val="24"/>
        </w:rPr>
        <w:t>, άλλοι λένε δέκα. Εγώ ρωτώ, λοιπόν, για το ελάχιστο: Ποιος σας έδωσε πολιτική νομιμοποίηση, εντολή και εξουσιοδότηση να συμφωνήσετε για τα τρία;</w:t>
      </w:r>
    </w:p>
    <w:p w14:paraId="09F87D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πολιτικός σας κύκλος τελειώνει το 2019. Πού την βρήκατε την εντολή; Για να είμαστε </w:t>
      </w:r>
      <w:proofErr w:type="spellStart"/>
      <w:r>
        <w:rPr>
          <w:rFonts w:eastAsia="Times New Roman" w:cs="Times New Roman"/>
          <w:szCs w:val="24"/>
        </w:rPr>
        <w:t>συνεννοημένοι</w:t>
      </w:r>
      <w:proofErr w:type="spellEnd"/>
      <w:r>
        <w:rPr>
          <w:rFonts w:eastAsia="Times New Roman" w:cs="Times New Roman"/>
          <w:szCs w:val="24"/>
        </w:rPr>
        <w:t>, η δέσμευση</w:t>
      </w:r>
      <w:r>
        <w:rPr>
          <w:rFonts w:eastAsia="Times New Roman" w:cs="Times New Roman"/>
          <w:szCs w:val="24"/>
        </w:rPr>
        <w:t xml:space="preserve"> αυτή δεν υπάρχει. Αφορά μόνο τον πολιτικό σας κύκλο.</w:t>
      </w:r>
    </w:p>
    <w:p w14:paraId="09F87D7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Δεύτερο ζήτημα. Θα μας εξηγήσετε και το άλλο φαντάζομαι, το οποίο νομίζω ότι είναι ακόμα πιο ενδιαφέρον μέσα σε αυτά που έχετε να μας εξηγήσετε. Μιλάτε για 3,5% πλεονάσματα και ταυτοχρόνως λέτε «δεν δέχ</w:t>
      </w:r>
      <w:r>
        <w:rPr>
          <w:rFonts w:eastAsia="Times New Roman" w:cs="Times New Roman"/>
          <w:szCs w:val="24"/>
        </w:rPr>
        <w:t xml:space="preserve">ομαι και νέα μέτρα». Αυτό πώς βγαίνει; </w:t>
      </w:r>
    </w:p>
    <w:p w14:paraId="09F87D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Γιατί αυτοί με τους οποίους συνομιλείτε εκεί, μαθαίνω ότι σας έκαναν μία χάρη τελευταία στιγμή. Ήθελαν, λέει, ορισμένοι εξ αυτών να βάλουν μέσα ότι φυσικά η προσαρμογή θα γίνει με το θέμα της προσωπικής διαφοράς που </w:t>
      </w:r>
      <w:r>
        <w:rPr>
          <w:rFonts w:eastAsia="Times New Roman" w:cs="Times New Roman"/>
          <w:szCs w:val="24"/>
        </w:rPr>
        <w:t xml:space="preserve">άγει σε μειώσεις 20% των κύριων συντάξεων, καθώς και του αφορολόγητου, που πρέπει να κατέβει στα 5.000 ευρώ. Σας έκαναν ένα πολιτικό χατίρι. Δεν το έβαλαν μέσα υπό την έννοια της ρητής διατυπώσεως, όχι όμως ότι αυτό δεν επανέρχεται ως πραγματική συζήτηση. </w:t>
      </w:r>
      <w:r>
        <w:rPr>
          <w:rFonts w:eastAsia="Times New Roman" w:cs="Times New Roman"/>
          <w:szCs w:val="24"/>
        </w:rPr>
        <w:t>Από πού θα την κάνετε αυτή την προσαρμογή, με την οποία συμφωνείτε; Από πού θα βγει αυτό το 3,5%;</w:t>
      </w:r>
    </w:p>
    <w:p w14:paraId="09F87D7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εξηγήσετε στον ελληνικό λαό τι είναι αυτό με το οποίο συμφωνείτε, για να καταλάβει όταν θα του κόβετε τη σύνταξη, γιατί συμφωνήσατε το 3,5%, όταν θα πληρών</w:t>
      </w:r>
      <w:r>
        <w:rPr>
          <w:rFonts w:eastAsia="Times New Roman" w:cs="Times New Roman"/>
          <w:szCs w:val="24"/>
        </w:rPr>
        <w:t>ει αυτά που είναι να πληρώσει, γιατί κατεβάζετε το αφορολόγητο; Να του πείτε και τι να περιμένει στην τσέπη από τη ρύθμιση του χρέους το 2060, όλα αυτά μαζί. Γιατί αυτό πήγατε και κάνατε τώρα. Γιατί αυτή είναι η συμφωνία σας τώρα και σ</w:t>
      </w:r>
      <w:r>
        <w:rPr>
          <w:rFonts w:eastAsia="Times New Roman" w:cs="Times New Roman"/>
          <w:szCs w:val="24"/>
        </w:rPr>
        <w:t>ε</w:t>
      </w:r>
      <w:r>
        <w:rPr>
          <w:rFonts w:eastAsia="Times New Roman" w:cs="Times New Roman"/>
          <w:szCs w:val="24"/>
        </w:rPr>
        <w:t xml:space="preserve"> αυτό επιχειρείτε να</w:t>
      </w:r>
      <w:r>
        <w:rPr>
          <w:rFonts w:eastAsia="Times New Roman" w:cs="Times New Roman"/>
          <w:szCs w:val="24"/>
        </w:rPr>
        <w:t xml:space="preserve"> δεσμεύσετε τη χώρα τώρα.</w:t>
      </w:r>
    </w:p>
    <w:p w14:paraId="09F87D7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Εδώ να μιλήσουμε συνολικά για τις ευθύνες των νέων σας φίλων, διότι εδώ υπάρχει μια ανταλλαγή. Σας αφήνουν χωρίς να κάνετε πραγματικές μεταρρυθμίσεις, στη λειτουργία του δημοσίου για παράδειγμα, που είναι μία συζήτηση που έγινε. </w:t>
      </w:r>
      <w:r>
        <w:rPr>
          <w:rFonts w:eastAsia="Times New Roman" w:cs="Times New Roman"/>
          <w:szCs w:val="24"/>
        </w:rPr>
        <w:t xml:space="preserve">Έρχεσθε εδώ και την κινητικότητα ουσιαστικά την ακυρώνετε, κάνοντάς την εθελούσια κινητικότητα. Άρα δεν αναμορφώνεται το δημόσιο, δεν γίνεται αποτελεσματικό, δεν βοηθάει την παραγωγή, δεν μεταρρυθμίζεται. </w:t>
      </w:r>
    </w:p>
    <w:p w14:paraId="09F87D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δεν πειράζει τους καινούργιους σας φίλους για</w:t>
      </w:r>
      <w:r>
        <w:rPr>
          <w:rFonts w:eastAsia="Times New Roman" w:cs="Times New Roman"/>
          <w:szCs w:val="24"/>
        </w:rPr>
        <w:t>τί αυτό που τους ενδιαφέρει είναι τα λεφτά στην τσέπη, το δημοσιονομικό, το πλεόνασμα. Το αν θα αναταχθεί πραγματικά η ελληνική οικονομία, φαίνεται ότι δεν είναι σε κανενός την προτεραιότητα. Και επειδή και εσείς δεν θέλετε -για να μην θίξετε τις ωραίες σα</w:t>
      </w:r>
      <w:r>
        <w:rPr>
          <w:rFonts w:eastAsia="Times New Roman" w:cs="Times New Roman"/>
          <w:szCs w:val="24"/>
        </w:rPr>
        <w:t>ς κομματικές πελατείες- κα</w:t>
      </w:r>
      <w:r>
        <w:rPr>
          <w:rFonts w:eastAsia="Times New Roman" w:cs="Times New Roman"/>
          <w:szCs w:val="24"/>
        </w:rPr>
        <w:t>μ</w:t>
      </w:r>
      <w:r>
        <w:rPr>
          <w:rFonts w:eastAsia="Times New Roman" w:cs="Times New Roman"/>
          <w:szCs w:val="24"/>
        </w:rPr>
        <w:t>μία πραγματική αλλαγή μέσα στη λειτουργία του κρατικού μηχανισμού, γι’ αυτό κάνετε αυτές τις ωραίες συμφωνίες.</w:t>
      </w:r>
    </w:p>
    <w:p w14:paraId="09F87D7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Μας λέτε, λοιπόν, ποιο είναι το σχέδιό σας; Γιατί εμείς σας προτείνουμε ένα άλλο το οποίο δεν έχετε το κουράγιο να εφα</w:t>
      </w:r>
      <w:r>
        <w:rPr>
          <w:rFonts w:eastAsia="Times New Roman" w:cs="Times New Roman"/>
          <w:szCs w:val="24"/>
        </w:rPr>
        <w:t>ρμόσετε. Αντί για μεγάλα δημοσιονομικά πλεονάσματα, μικρά δημοσιονομικά πλεονάσματα και τα ανταλλάσσουμε με μεταρρυθμίσεις, οι οποίες ενισχύουν την ανταγωνιστικότητα, την εξωστρέφεια, μεγεθύνουν το ΑΕΠ και δημιουργούν πλούτο.</w:t>
      </w:r>
    </w:p>
    <w:p w14:paraId="09F87D7B" w14:textId="77777777" w:rsidR="0008105D" w:rsidRDefault="003C36B0">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w:t>
      </w:r>
      <w:r>
        <w:rPr>
          <w:rFonts w:eastAsia="Times New Roman" w:cs="Times New Roman"/>
          <w:szCs w:val="24"/>
        </w:rPr>
        <w:t>υδούνι λήξεως του χρόνου ομιλίας του κυρίου Βουλευτή)</w:t>
      </w:r>
    </w:p>
    <w:p w14:paraId="09F87D7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Παρεμπιπτόντως, μέσα στις απαντήσεις που πρέπει να δώσετε, να μας δώσετε και άλλη μία και τελείωσα, κύριε Πρόεδρε.</w:t>
      </w:r>
    </w:p>
    <w:p w14:paraId="09F87D7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Παράδειγμα, κύριε Βορίδη;</w:t>
      </w:r>
    </w:p>
    <w:p w14:paraId="09F87D7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έχω καιρ</w:t>
      </w:r>
      <w:r>
        <w:rPr>
          <w:rFonts w:eastAsia="Times New Roman" w:cs="Times New Roman"/>
          <w:szCs w:val="24"/>
        </w:rPr>
        <w:t>ό, εκτός και αν ο Πρόεδρος μου δώσει πέντε λεπτά ακόμα, μετά χαράς, να σας πω πολλά παραδείγματα.</w:t>
      </w:r>
    </w:p>
    <w:p w14:paraId="09F87D7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έχει χρόνο, κύριε </w:t>
      </w:r>
      <w:proofErr w:type="spellStart"/>
      <w:r>
        <w:rPr>
          <w:rFonts w:eastAsia="Times New Roman" w:cs="Times New Roman"/>
          <w:szCs w:val="24"/>
        </w:rPr>
        <w:t>Μπαλαούρα</w:t>
      </w:r>
      <w:proofErr w:type="spellEnd"/>
      <w:r>
        <w:rPr>
          <w:rFonts w:eastAsia="Times New Roman" w:cs="Times New Roman"/>
          <w:szCs w:val="24"/>
        </w:rPr>
        <w:t>.</w:t>
      </w:r>
    </w:p>
    <w:p w14:paraId="09F87D8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μια τελευταία για να μας εξηγήσει ο Υπουργός και τελειώνω.</w:t>
      </w:r>
    </w:p>
    <w:p w14:paraId="09F87D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πρόβλεψη της</w:t>
      </w:r>
      <w:r>
        <w:rPr>
          <w:rFonts w:eastAsia="Times New Roman" w:cs="Times New Roman"/>
          <w:szCs w:val="24"/>
        </w:rPr>
        <w:t xml:space="preserve"> ανάπτυξης για τον επόμενο χρόνο είναι 2,7%. Σωστά; Ναι. Δεν υπάρχει οικονομικός οργανισμός που να λέει ότι αυτό θα επιτευχθεί. Μας εξηγείτε μόλις αυτό δεν επιτευχθεί, το δημοσιονομικό κενό που θα προκύψει, από πού θα το καλύψετε, τι προβλέψεις έχετε; </w:t>
      </w:r>
    </w:p>
    <w:p w14:paraId="09F87D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 εκείνο που καταλαβαίνει ο ελληνικός λαός σήμερα, με αυτά που συμφωνήσατε, είναι ότι η παραμονή σας στην εξουσία κάθε μέρα σκοτώνει την ελληνική οικονομία, φέρνει περισσότερα μέτρα, εξοντώνει τον ελληνικό λαό. Γι’ αυτό πρέπει να φύγετε τώρα για να αλλάξε</w:t>
      </w:r>
      <w:r>
        <w:rPr>
          <w:rFonts w:eastAsia="Times New Roman" w:cs="Times New Roman"/>
          <w:szCs w:val="24"/>
        </w:rPr>
        <w:t>ι η κατάσταση σε αυτή την χώρα. Να είστε καλά!</w:t>
      </w:r>
    </w:p>
    <w:p w14:paraId="09F87D83"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F87D8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Βορίδη.</w:t>
      </w:r>
    </w:p>
    <w:p w14:paraId="09F87D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Αυτό το τελευταίο που είπατε, το «να είστε καλά» ήταν συνέχεια της προηγούμενης έκκλησης προς </w:t>
      </w:r>
      <w:r>
        <w:rPr>
          <w:rFonts w:eastAsia="Times New Roman" w:cs="Times New Roman"/>
          <w:szCs w:val="24"/>
        </w:rPr>
        <w:t>τους Βουλευτές. Να είστε καλά και εσείς!</w:t>
      </w:r>
    </w:p>
    <w:p w14:paraId="09F87D86" w14:textId="77777777" w:rsidR="0008105D" w:rsidRDefault="003C36B0">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rPr>
        <w:t>ερώθηκαν για την ιστορία του κτηρίου και τον τρόπο οργάνωσης και λειτουργίας της Βουλής, σαράντα έξι μαθήτριες και τέσσερις συνοδοί εκπαιδευτικοί από το 1</w:t>
      </w:r>
      <w:r>
        <w:rPr>
          <w:rFonts w:eastAsia="Times New Roman" w:cs="Times New Roman"/>
          <w:vertAlign w:val="superscript"/>
        </w:rPr>
        <w:t xml:space="preserve">ο </w:t>
      </w:r>
      <w:r>
        <w:rPr>
          <w:rFonts w:eastAsia="Times New Roman" w:cs="Times New Roman"/>
        </w:rPr>
        <w:t>Γυμνάσιο Ευόσμου Θεσσαλονίκης.</w:t>
      </w:r>
    </w:p>
    <w:p w14:paraId="09F87D87"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9F87D88" w14:textId="77777777" w:rsidR="0008105D" w:rsidRDefault="003C36B0">
      <w:pPr>
        <w:spacing w:after="0" w:line="600" w:lineRule="auto"/>
        <w:ind w:firstLine="720"/>
        <w:jc w:val="center"/>
        <w:rPr>
          <w:rFonts w:eastAsia="Times New Roman" w:cs="Times New Roman"/>
        </w:rPr>
      </w:pPr>
      <w:r>
        <w:rPr>
          <w:rFonts w:eastAsia="Times New Roman" w:cs="Times New Roman"/>
        </w:rPr>
        <w:t xml:space="preserve">(Χειροκροτήματα απ’ όλες τις πτέρυγες της </w:t>
      </w:r>
      <w:r>
        <w:rPr>
          <w:rFonts w:eastAsia="Times New Roman" w:cs="Times New Roman"/>
        </w:rPr>
        <w:t>Βουλής)</w:t>
      </w:r>
    </w:p>
    <w:p w14:paraId="09F87D89" w14:textId="77777777" w:rsidR="0008105D" w:rsidRDefault="0008105D">
      <w:pPr>
        <w:spacing w:after="0" w:line="600" w:lineRule="auto"/>
        <w:ind w:firstLine="720"/>
        <w:jc w:val="both"/>
        <w:rPr>
          <w:rFonts w:eastAsia="Times New Roman" w:cs="Times New Roman"/>
          <w:szCs w:val="24"/>
        </w:rPr>
      </w:pPr>
    </w:p>
    <w:p w14:paraId="09F87D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Μωραΐτης από το ΚΚΕ. </w:t>
      </w:r>
    </w:p>
    <w:p w14:paraId="09F87D8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Με λίγ</w:t>
      </w:r>
      <w:r>
        <w:rPr>
          <w:rFonts w:eastAsia="Times New Roman" w:cs="Times New Roman"/>
          <w:szCs w:val="24"/>
        </w:rPr>
        <w:t>η</w:t>
      </w:r>
      <w:r>
        <w:rPr>
          <w:rFonts w:eastAsia="Times New Roman" w:cs="Times New Roman"/>
          <w:szCs w:val="24"/>
        </w:rPr>
        <w:t xml:space="preserve"> ανοχή. Ευχαριστώ, κύριε Πρόεδρε.</w:t>
      </w:r>
    </w:p>
    <w:p w14:paraId="09F87D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Συζητάμε ένα ακόμη βαθιά ταξικό αντιλαϊκό προϋπολογισμό που φορτώνει νέα βάρη στις πλάτες των εργατικών λαϊκών οικογενειών. Βέβαια, η συγ</w:t>
      </w:r>
      <w:r>
        <w:rPr>
          <w:rFonts w:eastAsia="Times New Roman" w:cs="Times New Roman"/>
          <w:szCs w:val="24"/>
        </w:rPr>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τον χαρακτηρίζει με περίσσιο θράσος «προϋπολογισμό ανάπτυξης» που θα φέρει ανακούφιση στα λαϊκά εισοδήματα και τα λαϊκά νοικοκυριά. </w:t>
      </w:r>
    </w:p>
    <w:p w14:paraId="09F87D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Σε αυτή την κατεύθυνση, πανηγυρίζει και για τη συμφωνία του </w:t>
      </w:r>
      <w:proofErr w:type="spellStart"/>
      <w:r>
        <w:rPr>
          <w:rFonts w:eastAsia="Times New Roman" w:cs="Times New Roman"/>
          <w:szCs w:val="24"/>
          <w:lang w:val="en-US"/>
        </w:rPr>
        <w:t>Eurogroup</w:t>
      </w:r>
      <w:proofErr w:type="spellEnd"/>
      <w:r>
        <w:rPr>
          <w:rFonts w:eastAsia="Times New Roman" w:cs="Times New Roman"/>
          <w:szCs w:val="24"/>
        </w:rPr>
        <w:t xml:space="preserve"> της Δευτέρας. Τα όποια, όμως,</w:t>
      </w:r>
      <w:r>
        <w:rPr>
          <w:rFonts w:eastAsia="Times New Roman" w:cs="Times New Roman"/>
          <w:szCs w:val="24"/>
        </w:rPr>
        <w:t xml:space="preserve"> οφέλη από αυτή τη συμφωνία αφορούν αποκλειστικά και μόνο το κεφάλαιο. Ο λαός θα «ματώνει» στο διηνεκές, για να περισσεύουν χρήματα για τους μονοπωλιακούς ομίλους. </w:t>
      </w:r>
    </w:p>
    <w:p w14:paraId="09F87D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δίνει εξετάσεις και πραγματικά, περνά με «άριστα» από το μεγάλο κεφάλαιο, από </w:t>
      </w:r>
      <w:r>
        <w:rPr>
          <w:rFonts w:eastAsia="Times New Roman" w:cs="Times New Roman"/>
          <w:szCs w:val="24"/>
        </w:rPr>
        <w:t>τους εταίρους της. Με τον προϋπολογισμό και τη δεύτερη αξιολόγηση που έρχεται, παραχωρείτε νέα κέρδη και προνόμια στα μονοπώλια, τους επιχειρηματικούς ομίλους.</w:t>
      </w:r>
    </w:p>
    <w:p w14:paraId="09F87D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Εντείνετε, όμως, τη </w:t>
      </w:r>
      <w:proofErr w:type="spellStart"/>
      <w:r>
        <w:rPr>
          <w:rFonts w:eastAsia="Times New Roman" w:cs="Times New Roman"/>
          <w:szCs w:val="24"/>
        </w:rPr>
        <w:t>φοροληστεία</w:t>
      </w:r>
      <w:proofErr w:type="spellEnd"/>
      <w:r>
        <w:rPr>
          <w:rFonts w:eastAsia="Times New Roman" w:cs="Times New Roman"/>
          <w:szCs w:val="24"/>
        </w:rPr>
        <w:t xml:space="preserve"> σε βάρος των λαϊκών στρωμάτων. Περικόπτετε παραπέρα κονδύλια από</w:t>
      </w:r>
      <w:r>
        <w:rPr>
          <w:rFonts w:eastAsia="Times New Roman" w:cs="Times New Roman"/>
          <w:szCs w:val="24"/>
        </w:rPr>
        <w:t xml:space="preserve"> τα λιγοστά που έχουν απομείνει για να καλύπτουν στοιχειώδεις λαϊκές ανάγκες. Κατεδαφίζετε ό,τι έχει απομείνει από τα κοινωνικά δικαιώματα. Η αντιλαϊκή επίθεση δεν έχει τέλος, δεν έχει ημερομηνία λήξης. </w:t>
      </w:r>
    </w:p>
    <w:p w14:paraId="09F87D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Όλα αυτά είναι κατευθύνσεις της Ευρωπαϊκής Ένωσης, τ</w:t>
      </w:r>
      <w:r>
        <w:rPr>
          <w:rFonts w:eastAsia="Times New Roman" w:cs="Times New Roman"/>
          <w:szCs w:val="24"/>
        </w:rPr>
        <w:t>ων μονοπωλιακών ομίλων. Είναι, με λίγα λόγια, απαίτηση του κεφαλαίου. Και στον έναν ή τον άλλον βαθμό εφαρμόζονται σε όλες τις χώρες της Ευρωπαϊκής Ένωσης, είτε υπάρχει μνημόνιο είτε όχι.</w:t>
      </w:r>
    </w:p>
    <w:p w14:paraId="09F87D9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συγκυβέρνηση παρουσιάζει τη νέα αντιλαϊκή «καταιγίδα» και μέσα από</w:t>
      </w:r>
      <w:r>
        <w:rPr>
          <w:rFonts w:eastAsia="Times New Roman" w:cs="Times New Roman"/>
          <w:szCs w:val="24"/>
        </w:rPr>
        <w:t xml:space="preserve"> τον προϋπολογισμό του 2017, σαν αναγκαιότητα. Και προσπαθεί να καθησυχάσει τον λαό ότι είναι τα τελευταία μέτρα, ότι θα πιαστούν οι στόχοι και θα έρθει η ανάπτυξη. </w:t>
      </w:r>
    </w:p>
    <w:p w14:paraId="09F87D9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Ακόμη και αν έρθει κάποια ανάπτυξη, αυτή θα είναι αναιμική. Δεν θα φέρει κα</w:t>
      </w:r>
      <w:r>
        <w:rPr>
          <w:rFonts w:eastAsia="Times New Roman" w:cs="Times New Roman"/>
          <w:szCs w:val="24"/>
        </w:rPr>
        <w:t>μ</w:t>
      </w:r>
      <w:r>
        <w:rPr>
          <w:rFonts w:eastAsia="Times New Roman" w:cs="Times New Roman"/>
          <w:szCs w:val="24"/>
        </w:rPr>
        <w:t>μία ανακούφιση</w:t>
      </w:r>
      <w:r>
        <w:rPr>
          <w:rFonts w:eastAsia="Times New Roman" w:cs="Times New Roman"/>
          <w:szCs w:val="24"/>
        </w:rPr>
        <w:t xml:space="preserve"> και πολύ περισσότερο, δεν θα φέρει ανάκτηση των απωλειών για τις λαϊκές οικογένειες, αλλά θα προετοιμάζει τον νέο γύρο της αντιλαϊκής επίθεσης αργά ή γρήγορα, αν ο λαός με την πάλη του δεν βάλει εμπόδια.</w:t>
      </w:r>
    </w:p>
    <w:p w14:paraId="09F87D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κυβερνώσα Αριστερά, με προκλητικό τρόπο, αφού πρώ</w:t>
      </w:r>
      <w:r>
        <w:rPr>
          <w:rFonts w:eastAsia="Times New Roman" w:cs="Times New Roman"/>
          <w:szCs w:val="24"/>
        </w:rPr>
        <w:t>τα ξεζουμίζει τα λαϊκά νοικοκυριά, μετά μοιράζει κοινωνικά μερίσματα. Είστε πραγματικά «μανούλες» στην εξαπάτηση, στο να πουλάτε φρούδες ελπίδες, να συσκοτίζετε την πραγματικότητα, να τάζετε ψίχουλα στους εξαθλιωμένους που θα τα πάρετε, όμως, από τους φτωχ</w:t>
      </w:r>
      <w:r>
        <w:rPr>
          <w:rFonts w:eastAsia="Times New Roman" w:cs="Times New Roman"/>
          <w:szCs w:val="24"/>
        </w:rPr>
        <w:t>ούς, αυτούς τους εξαθλιωμένους που τους οδήγησε στην ακραία φτώχεια η πολιτική σας. Και μετά τους δίνει και ένα πιάτο φαΐ. Αυτά που λέτε ότι θα δώσετε είναι από τα «ματωμένα» πλεονάσματα, από το τσάκισμα της εργατικής τάξης, από τα πλατιά λαϊκά στρώματα. Τ</w:t>
      </w:r>
      <w:r>
        <w:rPr>
          <w:rFonts w:eastAsia="Times New Roman" w:cs="Times New Roman"/>
          <w:szCs w:val="24"/>
        </w:rPr>
        <w:t xml:space="preserve">ο ίδιο έκαναν και οι προηγούμενοι. </w:t>
      </w:r>
    </w:p>
    <w:p w14:paraId="09F87D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Στοχεύετε με την πολιτική σας στο να «μπολιάσετε» τις λαϊκές συνειδήσεις με τη λογική του λιγότερο κακού. Χρησιμοποιείτε τη συνταγή του φόβου ότι αν δεν πιαστούν οι στόχοι, θα έχουμε νέα αντιλαϊκά μέτρα. Γι’ αυτό, άλλωστ</w:t>
      </w:r>
      <w:r>
        <w:rPr>
          <w:rFonts w:eastAsia="Times New Roman" w:cs="Times New Roman"/>
          <w:szCs w:val="24"/>
        </w:rPr>
        <w:t>ε, ψηφίσατε και τον «κόφτη», για να μην υπάρχει κα</w:t>
      </w:r>
      <w:r>
        <w:rPr>
          <w:rFonts w:eastAsia="Times New Roman" w:cs="Times New Roman"/>
          <w:szCs w:val="24"/>
        </w:rPr>
        <w:t>μ</w:t>
      </w:r>
      <w:r>
        <w:rPr>
          <w:rFonts w:eastAsia="Times New Roman" w:cs="Times New Roman"/>
          <w:szCs w:val="24"/>
        </w:rPr>
        <w:t>μία παρέκκλιση από την αντιλαϊκή πολιτική, να είναι «μπαμπούλας» πάνω από τα κεφάλια των εργαζομένων, για να κρατάτε ανοικτό τον δρόμο για τα επόμενα αντιλαϊκά μέτρα, αν δεν πιαστούν οι στόχοι.</w:t>
      </w:r>
    </w:p>
    <w:p w14:paraId="09F87D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ρ</w:t>
      </w:r>
      <w:r>
        <w:rPr>
          <w:rFonts w:eastAsia="Times New Roman" w:cs="Times New Roman"/>
          <w:szCs w:val="24"/>
        </w:rPr>
        <w:t>όλο παίζουν οι αποκαλούμενες «αριστερές κυβερνήσεις» στην Ελλάδα και αλλού. Λειτουργούν σαν τοποτηρητές του συστήματος και χρησιμοποιούνται για την ενσωμάτωση του εργατικού κινήματος, για τον αφοπλισμό του. Αυτή είναι η ανεκτίμητη υπηρεσία που προσφέρετε σ</w:t>
      </w:r>
      <w:r>
        <w:rPr>
          <w:rFonts w:eastAsia="Times New Roman" w:cs="Times New Roman"/>
          <w:szCs w:val="24"/>
        </w:rPr>
        <w:t>το σύστημα. Κάνετε τη βρώμικη δουλειά που οι άλλοι θα δυσκολεύονταν να κάνουν. Πηγαίνετε με ιλιγγιώδη ταχύτητα το τρένο στις ράγες της αντιλαϊκής πολιτικής, στις απαιτήσεις του μεγάλου κεφαλαίου.</w:t>
      </w:r>
    </w:p>
    <w:p w14:paraId="09F87D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δούμε τώρα, κύριε Αποστόλου, τα δώρα που φέρνει η κυβ</w:t>
      </w:r>
      <w:r>
        <w:rPr>
          <w:rFonts w:eastAsia="Times New Roman" w:cs="Times New Roman"/>
          <w:szCs w:val="24"/>
        </w:rPr>
        <w:t xml:space="preserve">ερνώσα Αριστερά στη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μέσα από τον προϋπολογισμό. Εντείνετε τη </w:t>
      </w:r>
      <w:proofErr w:type="spellStart"/>
      <w:r>
        <w:rPr>
          <w:rFonts w:eastAsia="Times New Roman" w:cs="Times New Roman"/>
          <w:szCs w:val="24"/>
        </w:rPr>
        <w:t>φοροληστεία</w:t>
      </w:r>
      <w:proofErr w:type="spellEnd"/>
      <w:r>
        <w:rPr>
          <w:rFonts w:eastAsia="Times New Roman" w:cs="Times New Roman"/>
          <w:szCs w:val="24"/>
        </w:rPr>
        <w:t xml:space="preserve"> σε αγρότες, παρά αυτά που είπατε προηγουμένως. Και θα σας απαντήσουμε συγκεκριμένα. Επιβάλλετε φόρο με βάση τα τεκμήρια διαβίωσης που γι’ αυτό δεν είπατε κουβέντα.</w:t>
      </w:r>
      <w:r>
        <w:rPr>
          <w:rFonts w:eastAsia="Times New Roman" w:cs="Times New Roman"/>
          <w:szCs w:val="24"/>
        </w:rPr>
        <w:t xml:space="preserve"> Βάζετε φόρο 22% στο εισόδημα από το πρώτο ευρώ. </w:t>
      </w:r>
    </w:p>
    <w:p w14:paraId="09F87D9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Βέβαια, πέρυσι πραγματικά, μετά από τις μεγαλειώδεις αγωνιστικές κινητοποιήσεις των αγροτών, κατάφεραν και πήραν αφορολόγητο στα 6.760 ευρώ και 9.500 ευρώ. Τους τα παίρνετε όλα, όμως, πίσω, κύριε Αποστόλου.</w:t>
      </w:r>
      <w:r>
        <w:rPr>
          <w:rFonts w:eastAsia="Times New Roman" w:cs="Times New Roman"/>
          <w:szCs w:val="24"/>
        </w:rPr>
        <w:t xml:space="preserve"> Δεν είπατε κουβέντα για το ότι θα πληρώσουν εκατοντάδες εκατομμύρια σε έμμεσους φόρους.</w:t>
      </w:r>
    </w:p>
    <w:p w14:paraId="09F87D98" w14:textId="77777777" w:rsidR="0008105D" w:rsidRDefault="003C36B0">
      <w:pPr>
        <w:spacing w:after="0" w:line="600" w:lineRule="auto"/>
        <w:jc w:val="both"/>
        <w:rPr>
          <w:rFonts w:eastAsia="Times New Roman" w:cs="Times New Roman"/>
          <w:szCs w:val="24"/>
        </w:rPr>
      </w:pPr>
      <w:r>
        <w:rPr>
          <w:rFonts w:eastAsia="Times New Roman" w:cs="Times New Roman"/>
          <w:szCs w:val="24"/>
        </w:rPr>
        <w:t xml:space="preserve">Δεν είπατε κουβέντα που κόψατε την επιστροφή του φόρου στο αγροτικό πετρέλαιο, που μαζί με την αύξηση στο πετρέλαιο κίνησης, θα πληρώσουν οι αγρότες 30 λεπτά το λίτρο </w:t>
      </w:r>
      <w:r>
        <w:rPr>
          <w:rFonts w:eastAsia="Times New Roman" w:cs="Times New Roman"/>
          <w:szCs w:val="24"/>
        </w:rPr>
        <w:t>ακριβότερα, πράγμα που θα εκτοξεύσει στα ύψη το κόστος παραγωγής.</w:t>
      </w:r>
    </w:p>
    <w:p w14:paraId="09F87D9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φτωχομεσαίοι</w:t>
      </w:r>
      <w:proofErr w:type="spellEnd"/>
      <w:r>
        <w:rPr>
          <w:rFonts w:eastAsia="Times New Roman" w:cs="Times New Roman"/>
          <w:szCs w:val="24"/>
        </w:rPr>
        <w:t xml:space="preserve"> αγρότες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κτηνοτρόφοι -βέβαια, δεν βλέπω εδώ τον κ. Παπαδόπουλο- πληρώνουν 92,7 εκατομμύρια, κύριε Αποστόλου. Εδώ είναι οι ασφαλιστικές εισφορές του ΟΓΑ, τις οποίες πήγατε σε</w:t>
      </w:r>
      <w:r>
        <w:rPr>
          <w:rFonts w:eastAsia="Times New Roman" w:cs="Times New Roman"/>
          <w:szCs w:val="24"/>
        </w:rPr>
        <w:t xml:space="preserve"> πρώτη φάση σε μια αύξηση κοντά στο 30% και εάν πάρουμε υπ’ </w:t>
      </w:r>
      <w:proofErr w:type="spellStart"/>
      <w:r>
        <w:rPr>
          <w:rFonts w:eastAsia="Times New Roman" w:cs="Times New Roman"/>
          <w:szCs w:val="24"/>
        </w:rPr>
        <w:t>όψιν</w:t>
      </w:r>
      <w:proofErr w:type="spellEnd"/>
      <w:r>
        <w:rPr>
          <w:rFonts w:eastAsia="Times New Roman" w:cs="Times New Roman"/>
          <w:szCs w:val="24"/>
        </w:rPr>
        <w:t xml:space="preserve"> αυτό που ισχυριστήκατε και εσείς και ο κ. Παπαδόπουλος, ότι το 92% των αγροτών έχει εισόδημα 5.000 ευρώ, ξέρετε πόσο είναι;</w:t>
      </w:r>
    </w:p>
    <w:p w14:paraId="09F87D9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Έκανε και κάτι άλλο ο κ. Παπαδόπουλος. Είπε τη μισή αλήθεια. Είπε ό</w:t>
      </w:r>
      <w:r>
        <w:rPr>
          <w:rFonts w:eastAsia="Times New Roman" w:cs="Times New Roman"/>
          <w:szCs w:val="24"/>
        </w:rPr>
        <w:t>τι τα 1.063 ευρώ που πληρώνει ο ίδιος με 5.000 ευρώ εισόδημα, είναι του εξαμήνου. Αν τα βάλουμε τον χρόνο, είναι 2.120 ευρώ.</w:t>
      </w:r>
    </w:p>
    <w:p w14:paraId="09F87D9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Αν βάλουμε και τη σύζυγο -γιατί στους αγρότες αν δεν πληρώσεις εισφορές, δεν παίρνεις σύνταξη και όχι μόνο αυτό, αλλά δεν παίρνουν </w:t>
      </w:r>
      <w:r>
        <w:rPr>
          <w:rFonts w:eastAsia="Times New Roman" w:cs="Times New Roman"/>
          <w:szCs w:val="24"/>
        </w:rPr>
        <w:t>και τη σύνταξη χηρείας- κάνετε και κάτι άλλο, χειρότερο και εσείς και οι προηγούμενοι- ξέρετε πόσο αθροίζεται, κύριε Αποστόλου; Είναι 4.250 ευρώ. Από τις 5.000 ευρώ τους μένουν 52 ευρώ τον μήνα για να ζήσουν. Αυτή είναι η πολιτική σας.</w:t>
      </w:r>
    </w:p>
    <w:p w14:paraId="09F87D9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άλλα μέτρα που πήρατε, πέρα από αυτά που επιβάλατε στον ΟΓΑ, βάλατε φόρο στην ενεργοποίηση των δικαιωμάτων, τον ΕΝΦΙΑ, στον ΕΛΓΑ, περιβαλλοντικό τέλος </w:t>
      </w:r>
      <w:r>
        <w:rPr>
          <w:rFonts w:eastAsia="Times New Roman" w:cs="Times New Roman"/>
          <w:szCs w:val="24"/>
        </w:rPr>
        <w:t xml:space="preserve">και </w:t>
      </w:r>
      <w:r>
        <w:rPr>
          <w:rFonts w:eastAsia="Times New Roman" w:cs="Times New Roman"/>
          <w:szCs w:val="24"/>
        </w:rPr>
        <w:t>πολλά άλλα.</w:t>
      </w:r>
    </w:p>
    <w:p w14:paraId="09F87D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Βέβαια, κύριε Αποστόλου και εδώ σήμερα δεν το αποφύγατε. Είπατε ότι οι α</w:t>
      </w:r>
      <w:r>
        <w:rPr>
          <w:rFonts w:eastAsia="Times New Roman" w:cs="Times New Roman"/>
          <w:szCs w:val="24"/>
        </w:rPr>
        <w:t>γρότες περνούν καλά, ότι είναι ήσυχοι και ότι ευθύνεται το Κομμουνιστικό Κόμμα Ελλάδας που τους παρακινεί, που τους ξεσηκώνει, που δεν τους αφήνει σε ησυχία.</w:t>
      </w:r>
    </w:p>
    <w:p w14:paraId="09F87D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Αποστόλου, τους αγρότες τους ξεσηκώνει η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σας, η πολιτική που σκορπάει </w:t>
      </w:r>
      <w:r>
        <w:rPr>
          <w:rFonts w:eastAsia="Times New Roman" w:cs="Times New Roman"/>
          <w:szCs w:val="24"/>
        </w:rPr>
        <w:t xml:space="preserve">τη φτώχεια, την εξαθλίωση. Βέβαια, τρέμετε τους αγώνες της αγροτιάς και κάνετε τα πάντα. Όμως, δεν θα τα καταφέρετε. Καταφεύγετε και στην πολιτική του κοινωνικού αυτοματισμού. Το κάνατε και στην Κρήτη. Προσπαθείτε να ξεσηκώσετε μια κοινωνική ομάδα ενάντια </w:t>
      </w:r>
      <w:r>
        <w:rPr>
          <w:rFonts w:eastAsia="Times New Roman" w:cs="Times New Roman"/>
          <w:szCs w:val="24"/>
        </w:rPr>
        <w:t xml:space="preserve">στην άλλη που υποφέρουν και οι δυο, τους αγρότες ενάντια στους ναυτεργάτες. Σας φοβίζει πραγματικά η συμμαχία εργατών και αγροτών. Θα πάρετε μια πρώτη απάντηση στης αυριανές κινητοποιήσεις της εργατικής τάξης, που 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και εκεί θα δώσει βρ</w:t>
      </w:r>
      <w:r>
        <w:rPr>
          <w:rFonts w:eastAsia="Times New Roman" w:cs="Times New Roman"/>
          <w:szCs w:val="24"/>
        </w:rPr>
        <w:t>οντερό «παρών».</w:t>
      </w:r>
    </w:p>
    <w:p w14:paraId="09F87D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έχω χρόνο να σας τα πω, κύριε Αποστόλου. Είπατε για τις επιδοτήσεις. Ξέρετε τι κάνετε με τις επιδοτήσεις; Πετσοκόψατε τις εξισωτικές αποζημιώσεις στους πιο φτωχούς, τους πιο εξαθλιωμένους. Και κάτι άλλο: Αν πηγαίνουν τόσο καλά οι εξαγωγ</w:t>
      </w:r>
      <w:r>
        <w:rPr>
          <w:rFonts w:eastAsia="Times New Roman" w:cs="Times New Roman"/>
          <w:szCs w:val="24"/>
        </w:rPr>
        <w:t>ές, γιατί έχουν 5.000 ευρώ εισόδημα το 92% των αγροτών; Δεν είναι αντίφαση αυτό που λέτε; Ξέρετε γιατί; Πράγματι, εμείς δεν είπαμε ποτέ ότι δεν θα υπάρχει παραγωγή στη χώρα. Υπάρχει παραγωγή, αλλά η παραγωγή μαζεύεται σε λίγα χέρια. Και πράγματι, κάποιοι έ</w:t>
      </w:r>
      <w:r>
        <w:rPr>
          <w:rFonts w:eastAsia="Times New Roman" w:cs="Times New Roman"/>
          <w:szCs w:val="24"/>
        </w:rPr>
        <w:t>χουν εισόδημα και κάποιοι ψάχνουν στους κάδους των σκουπιδιών για φαγητό. Την ώρα που μένουν ακαλλιέργητα χωράφια, την ώρα που υπάρχουν τεράστιες δυνατότητες, αυτή είναι η πολιτική σας. Η κυβερνώσα Αριστερά την ώρα που σφίγγει η θηλιά στους εργαζόμενους, π</w:t>
      </w:r>
      <w:r>
        <w:rPr>
          <w:rFonts w:eastAsia="Times New Roman" w:cs="Times New Roman"/>
          <w:szCs w:val="24"/>
        </w:rPr>
        <w:t>ραγματικά σαρώνει τέτοιες κατακτήσεις.</w:t>
      </w:r>
    </w:p>
    <w:p w14:paraId="09F87D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ήθελα, κύριε Αποστόλου, να τελειώσω με το εξής. Πράγματι, πέρ</w:t>
      </w:r>
      <w:r>
        <w:rPr>
          <w:rFonts w:eastAsia="Times New Roman" w:cs="Times New Roman"/>
          <w:szCs w:val="24"/>
        </w:rPr>
        <w:t>υ</w:t>
      </w:r>
      <w:r>
        <w:rPr>
          <w:rFonts w:eastAsia="Times New Roman" w:cs="Times New Roman"/>
          <w:szCs w:val="24"/>
        </w:rPr>
        <w:t xml:space="preserve">σι οι </w:t>
      </w:r>
      <w:proofErr w:type="spellStart"/>
      <w:r>
        <w:rPr>
          <w:rFonts w:eastAsia="Times New Roman" w:cs="Times New Roman"/>
          <w:szCs w:val="24"/>
        </w:rPr>
        <w:t>φτωχομεσαίοι</w:t>
      </w:r>
      <w:proofErr w:type="spellEnd"/>
      <w:r>
        <w:rPr>
          <w:rFonts w:eastAsia="Times New Roman" w:cs="Times New Roman"/>
          <w:szCs w:val="24"/>
        </w:rPr>
        <w:t xml:space="preserve"> αγρότες -και το λέμε να το ακούσουν- κέρδισαν πολλά με τους αγώνες τους. Αναγκαστήκατε και πήρατε το αφορολόγητο και κάνατε και κάτι </w:t>
      </w:r>
      <w:r>
        <w:rPr>
          <w:rFonts w:eastAsia="Times New Roman" w:cs="Times New Roman"/>
          <w:szCs w:val="24"/>
        </w:rPr>
        <w:t xml:space="preserve">άλλο. Φέρατε την τροπολογία στη Βουλή για τα </w:t>
      </w:r>
      <w:proofErr w:type="spellStart"/>
      <w:r>
        <w:rPr>
          <w:rFonts w:eastAsia="Times New Roman" w:cs="Times New Roman"/>
          <w:szCs w:val="24"/>
        </w:rPr>
        <w:t>αγροτοδικεία</w:t>
      </w:r>
      <w:proofErr w:type="spellEnd"/>
      <w:r>
        <w:rPr>
          <w:rFonts w:eastAsia="Times New Roman" w:cs="Times New Roman"/>
          <w:szCs w:val="24"/>
        </w:rPr>
        <w:t>, αλλά επειδή τρέμετε τον αγροτικό ξεσηκωμό, ξέρετε τι κάνετε; Δεν είναι σε ισχύ ο νόμος. Σας καταγγέλλω από το Βήμα της Βουλής και εσάς και τον Υπουργό Δικαιοσύνης ότι σε ολόκληρη τη χώρα και πιο συ</w:t>
      </w:r>
      <w:r>
        <w:rPr>
          <w:rFonts w:eastAsia="Times New Roman" w:cs="Times New Roman"/>
          <w:szCs w:val="24"/>
        </w:rPr>
        <w:t xml:space="preserve">γκεκριμένα, στην Αιτωλοακαρνανία καλεί η </w:t>
      </w:r>
      <w:r>
        <w:rPr>
          <w:rFonts w:eastAsia="Times New Roman" w:cs="Times New Roman"/>
          <w:szCs w:val="24"/>
        </w:rPr>
        <w:t>Α</w:t>
      </w:r>
      <w:r>
        <w:rPr>
          <w:rFonts w:eastAsia="Times New Roman" w:cs="Times New Roman"/>
          <w:szCs w:val="24"/>
        </w:rPr>
        <w:t xml:space="preserve">στυνομία και η </w:t>
      </w:r>
      <w:r>
        <w:rPr>
          <w:rFonts w:eastAsia="Times New Roman" w:cs="Times New Roman"/>
          <w:szCs w:val="24"/>
        </w:rPr>
        <w:t>Δ</w:t>
      </w:r>
      <w:r>
        <w:rPr>
          <w:rFonts w:eastAsia="Times New Roman" w:cs="Times New Roman"/>
          <w:szCs w:val="24"/>
        </w:rPr>
        <w:t>ικαιοσύνη εκατοντάδες αγρότες για να πάνε για ανακρίσεις.</w:t>
      </w:r>
    </w:p>
    <w:p w14:paraId="09F87D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Αποστόλου, δεν θα περάσει η ποινικοποίηση των αγώνων. Θα γυρίσει μπούμερανγκ. Πάρτε θέση γι’ αυτά τα ζητήματα. 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έ</w:t>
      </w:r>
      <w:r>
        <w:rPr>
          <w:rFonts w:eastAsia="Times New Roman" w:cs="Times New Roman"/>
          <w:szCs w:val="24"/>
        </w:rPr>
        <w:t>χει μόνο έναν δρόμο, τον δρόμο του αγώνα και πραγματικά, οι επόμενες κινητοποιήσεις θα είναι μεγαλειώδεις και θα στηθεί η συμμαχία εργατών και αγροτών.</w:t>
      </w:r>
    </w:p>
    <w:p w14:paraId="09F87D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DA3" w14:textId="77777777" w:rsidR="0008105D" w:rsidRDefault="003C36B0">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 και εμείς.</w:t>
      </w:r>
    </w:p>
    <w:p w14:paraId="09F87DA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τον λόγο έχει ο </w:t>
      </w:r>
      <w:r>
        <w:rPr>
          <w:rFonts w:eastAsia="Times New Roman" w:cs="Times New Roman"/>
          <w:szCs w:val="24"/>
        </w:rPr>
        <w:t>συνάδελφος κ. Μαυραγάνης από τους ΑΝΕΛ, Υφυπουργός Μεταφορών και Υποδομών, στον χρόνο των ομιλητών.</w:t>
      </w:r>
    </w:p>
    <w:p w14:paraId="09F87DA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ΜΑΥΡΑΓΑΝΗΣ</w:t>
      </w:r>
      <w:r>
        <w:rPr>
          <w:rFonts w:eastAsia="Times New Roman" w:cs="Times New Roman"/>
          <w:b/>
          <w:szCs w:val="24"/>
        </w:rPr>
        <w:t xml:space="preserve"> </w:t>
      </w:r>
      <w:r>
        <w:rPr>
          <w:rFonts w:eastAsia="Times New Roman" w:cs="Times New Roman"/>
          <w:b/>
          <w:szCs w:val="24"/>
        </w:rPr>
        <w:t>(Υφυπουργός Υποδομών και Μεταφορών):</w:t>
      </w:r>
      <w:r>
        <w:rPr>
          <w:rFonts w:eastAsia="Times New Roman" w:cs="Times New Roman"/>
          <w:szCs w:val="24"/>
        </w:rPr>
        <w:t xml:space="preserve"> Ναι, κύριε Πρόεδρε. Θα είμαι όσο γίνεται πιο ευσύνοπτος.</w:t>
      </w:r>
    </w:p>
    <w:p w14:paraId="09F87DA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να ξεκ</w:t>
      </w:r>
      <w:r>
        <w:rPr>
          <w:rFonts w:eastAsia="Times New Roman" w:cs="Times New Roman"/>
          <w:szCs w:val="24"/>
        </w:rPr>
        <w:t>ινήσω κάπως διαφορετικά, αλλά πράγματι ο συνάδελφός μου, ο κ. Βορίδης, με προτρέπει εμμέσως να οδηγηθώ σε άλλες ατραπούς στην έναρξη της ομιλίας μου.</w:t>
      </w:r>
    </w:p>
    <w:p w14:paraId="09F87D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Πράγματι, εγώ χαιρετίζω ειλικρινά, Μάκη, τη στροφή και τη δική σου και άλλων πολλών από το παλαιό πολιτικό</w:t>
      </w:r>
      <w:r>
        <w:rPr>
          <w:rFonts w:eastAsia="Times New Roman" w:cs="Times New Roman"/>
          <w:szCs w:val="24"/>
        </w:rPr>
        <w:t xml:space="preserve"> σύστημα σε αυτό το οποίο λέγαμε εμείς.</w:t>
      </w:r>
    </w:p>
    <w:p w14:paraId="09F87D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Δηλαδή, εμείς λέγαμε ότι δεν είναι δυνατόν να συνεχιστούν τα υψηλά πλεονάσματα και να βαδίζει μ</w:t>
      </w:r>
      <w:r>
        <w:rPr>
          <w:rFonts w:eastAsia="Times New Roman" w:cs="Times New Roman"/>
          <w:szCs w:val="24"/>
        </w:rPr>
        <w:t>ε</w:t>
      </w:r>
      <w:r>
        <w:rPr>
          <w:rFonts w:eastAsia="Times New Roman" w:cs="Times New Roman"/>
          <w:szCs w:val="24"/>
        </w:rPr>
        <w:t xml:space="preserve"> αυτά η ελληνική οικονομία και η ελληνική κοινωνία. Εν πάση </w:t>
      </w:r>
      <w:proofErr w:type="spellStart"/>
      <w:r>
        <w:rPr>
          <w:rFonts w:eastAsia="Times New Roman" w:cs="Times New Roman"/>
          <w:szCs w:val="24"/>
        </w:rPr>
        <w:t>περιπτώσει</w:t>
      </w:r>
      <w:proofErr w:type="spellEnd"/>
      <w:r>
        <w:rPr>
          <w:rFonts w:eastAsia="Times New Roman" w:cs="Times New Roman"/>
          <w:szCs w:val="24"/>
        </w:rPr>
        <w:t>, το χρέος δεν είναι βιώσιμο, όταν κάποτε εσείς χε</w:t>
      </w:r>
      <w:r>
        <w:rPr>
          <w:rFonts w:eastAsia="Times New Roman" w:cs="Times New Roman"/>
          <w:szCs w:val="24"/>
        </w:rPr>
        <w:t>ιροκροτούσατε ηγέτες της παράταξής σας που έλεγαν ότι το χρέος είναι απολύτως βιώσιμο, ότι δεν χρειάζεται καμ</w:t>
      </w:r>
      <w:r>
        <w:rPr>
          <w:rFonts w:eastAsia="Times New Roman" w:cs="Times New Roman"/>
          <w:szCs w:val="24"/>
        </w:rPr>
        <w:t>μ</w:t>
      </w:r>
      <w:r>
        <w:rPr>
          <w:rFonts w:eastAsia="Times New Roman" w:cs="Times New Roman"/>
          <w:szCs w:val="24"/>
        </w:rPr>
        <w:t>ία απολύτως αλλαγή και ότι η κοινωνία βαδίζει σωστά.</w:t>
      </w:r>
    </w:p>
    <w:p w14:paraId="09F87D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γεγονός, κυρίες και κύριοι συνάδελφοι, ότι η οικονομία στις συμπληγάδες ενός γεωπολιτικ</w:t>
      </w:r>
      <w:r>
        <w:rPr>
          <w:rFonts w:eastAsia="Times New Roman" w:cs="Times New Roman"/>
          <w:szCs w:val="24"/>
        </w:rPr>
        <w:t>ού τοπίου που πράγματι μεταβάλλεται, δεν θα μπορούσε να παραμείνει όρθια, αν δεν αναλαμβάναμε τον Γενάρη του 2015 τη διακυβέρνηση αυτού του τόπου, γιατί ρώτησε ο κ. Βορίδης –και σωστά το ρωτάει- τι ακριβώς πρέπει να περιμένει ο απλός πολίτης απ’ αυτή τη δι</w:t>
      </w:r>
      <w:r>
        <w:rPr>
          <w:rFonts w:eastAsia="Times New Roman" w:cs="Times New Roman"/>
          <w:szCs w:val="24"/>
        </w:rPr>
        <w:t>ακυβέρνηση και διαχείριση των οικονομικών πραγμάτων της χώρας.</w:t>
      </w:r>
    </w:p>
    <w:p w14:paraId="09F87D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Ξέρω, λοιπόν, να του πω ότι αν δεν αναλαμβάναμε τη διακυβέρνηση, θα είχε επιπλέον 20 δισεκατομμύρια ευρώ στην πλάτη του ο ελληνικός λαός. Αυτό το γνωρίζει πάρα πολύ καλά. Ξέρει, λοιπόν, τι τον </w:t>
      </w:r>
      <w:r>
        <w:rPr>
          <w:rFonts w:eastAsia="Times New Roman" w:cs="Times New Roman"/>
          <w:szCs w:val="24"/>
        </w:rPr>
        <w:t>περίμενε, εάν δεν αναλαμβάναμε τη διακυβέρνηση αυτού του τόπου, όταν μειώσαμε με εκείνη τη διαπραγμάτευση –την πράγματι πάρα πολύ πιεστική και στα άκρα- του Ιουλίου του 2015 τα απαιτούμενα πλεονάσματα κατά 10,5 μονάδες. Μιλάμε γι’ αυτά που είχαν συνυπογράψ</w:t>
      </w:r>
      <w:r>
        <w:rPr>
          <w:rFonts w:eastAsia="Times New Roman" w:cs="Times New Roman"/>
          <w:szCs w:val="24"/>
        </w:rPr>
        <w:t>ει οι ίδιοι, γι’ αυτά τα οποία οι ίδιοι έμελλε να εφαρμόσουν στην πλάτη του ελληνικού λαού. Γι’ αυτά δεν μιλούν, τα ξέχασαν.</w:t>
      </w:r>
    </w:p>
    <w:p w14:paraId="09F87DA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Επίσης, δεν μιλούν για το εξής: Πόσο ήταν το μέσο επιτόκιο δανεισμού του ελληνικού κράτους, κυρίες και κύριοι Βουλευτές; Ήταν στην </w:t>
      </w:r>
      <w:r>
        <w:rPr>
          <w:rFonts w:eastAsia="Times New Roman" w:cs="Times New Roman"/>
          <w:szCs w:val="24"/>
        </w:rPr>
        <w:t>αρχή με 5%, με 4,8% στη συνέχεια, με 4% και 3,8%. Το ενθυμούνται αυτό; Μήπως θυμούνται με πόσο δανειστήκαμε εμείς πέρυσι, όπου δεν προσθέσαμε στο χρέος, βέβαια, 86 δισεκατομμύρια ευρώ, όπως λένε, αλλά πήγαμε να αντικαταστήσουμε παλαιότερους δανεισμούς; Δαν</w:t>
      </w:r>
      <w:r>
        <w:rPr>
          <w:rFonts w:eastAsia="Times New Roman" w:cs="Times New Roman"/>
          <w:szCs w:val="24"/>
        </w:rPr>
        <w:t>ειστήκαμε με 1% έως 1,5%. Τους λέει κάτι αυτό; Μήπως, επίσης, τους λέει κάτι το γεγονός ότι η ωρίμανση των δανείων του ελληνικού κράτους πλέον αυξάνεται κατά 20% κατά το 1/5 του χρόνου, δηλαδή κατά πέντε έτη;</w:t>
      </w:r>
    </w:p>
    <w:p w14:paraId="09F87D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Απευθύνομαι στους συναδέλφους δικηγόρους που βρ</w:t>
      </w:r>
      <w:r>
        <w:rPr>
          <w:rFonts w:eastAsia="Times New Roman" w:cs="Times New Roman"/>
          <w:szCs w:val="24"/>
        </w:rPr>
        <w:t>ίσκονται σ</w:t>
      </w:r>
      <w:r>
        <w:rPr>
          <w:rFonts w:eastAsia="Times New Roman" w:cs="Times New Roman"/>
          <w:szCs w:val="24"/>
        </w:rPr>
        <w:t>ε</w:t>
      </w:r>
      <w:r>
        <w:rPr>
          <w:rFonts w:eastAsia="Times New Roman" w:cs="Times New Roman"/>
          <w:szCs w:val="24"/>
        </w:rPr>
        <w:t xml:space="preserve"> αυτή την Αίθουσα. Ποιο είναι το βασικό το οποίο ζητούν, όταν ρυθμίζουν ένα δάνειο σε ιδιωτικά χρέη; Ζητούν επιμηκύνσεις, σταθερό επιτόκιο και απαλλαγή από κάποια πανωτόκια. Μα, αυτό ακριβώς συμβαίνει αυτή την ώρα. Το σταθερό επιτόκιο το οποίο ε</w:t>
      </w:r>
      <w:r>
        <w:rPr>
          <w:rFonts w:eastAsia="Times New Roman" w:cs="Times New Roman"/>
          <w:szCs w:val="24"/>
        </w:rPr>
        <w:t xml:space="preserve">γγυάται πλέον μία συμφωνία είναι κάτω από το 2%. Τι σχέση έχει αυτό με το 4% και το 5% που δανείζονταν; Αυτό σαφώς και αποτελεί ένα </w:t>
      </w:r>
      <w:proofErr w:type="spellStart"/>
      <w:r>
        <w:rPr>
          <w:rFonts w:eastAsia="Times New Roman" w:cs="Times New Roman"/>
          <w:szCs w:val="24"/>
        </w:rPr>
        <w:t>πρόταγμα</w:t>
      </w:r>
      <w:proofErr w:type="spellEnd"/>
      <w:r>
        <w:rPr>
          <w:rFonts w:eastAsia="Times New Roman" w:cs="Times New Roman"/>
          <w:szCs w:val="24"/>
        </w:rPr>
        <w:t xml:space="preserve"> στη σκέψη οποιουδήποτε πολίτη, διότι ακριβώς αυτή είναι η προϋπόθεση για να ελαφρυνθεί τα επόμενα χρόνια και τους ε</w:t>
      </w:r>
      <w:r>
        <w:rPr>
          <w:rFonts w:eastAsia="Times New Roman" w:cs="Times New Roman"/>
          <w:szCs w:val="24"/>
        </w:rPr>
        <w:t>πόμενους μήνες η ιδιωτική οικονομία του κάθε σπιτιού.</w:t>
      </w:r>
    </w:p>
    <w:p w14:paraId="09F87D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το ελληνικό κράτος δεν απολαμβάνει μόνο μία προσπάθεια κάποιων εντίμων ανθρώπων να απαλλάξουν από το βάρος του χρέους, από τις υπερβολές του χρέους εν πάση </w:t>
      </w:r>
      <w:proofErr w:type="spellStart"/>
      <w:r>
        <w:rPr>
          <w:rFonts w:eastAsia="Times New Roman" w:cs="Times New Roman"/>
          <w:szCs w:val="24"/>
        </w:rPr>
        <w:t>περιπτώσει</w:t>
      </w:r>
      <w:proofErr w:type="spellEnd"/>
      <w:r>
        <w:rPr>
          <w:rFonts w:eastAsia="Times New Roman" w:cs="Times New Roman"/>
          <w:szCs w:val="24"/>
        </w:rPr>
        <w:t>, την ελληνική οικονομία και κ</w:t>
      </w:r>
      <w:r>
        <w:rPr>
          <w:rFonts w:eastAsia="Times New Roman" w:cs="Times New Roman"/>
          <w:szCs w:val="24"/>
        </w:rPr>
        <w:t xml:space="preserve">οινωνία. Απολαμβάνουν και μία πολυδιάστατη πλέον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που θέλουμε να αποδώσουμε στην Ελλάδα. </w:t>
      </w:r>
    </w:p>
    <w:p w14:paraId="09F87DA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μονοδιάστατη εξωτερική πολιτική που απευθυνόταν μόνο στη Γερμανία ήταν αυτή που καταβαράθρωσε ουσιαστικά την ελληνική οικονομία και κοινωνία κα</w:t>
      </w:r>
      <w:r>
        <w:rPr>
          <w:rFonts w:eastAsia="Times New Roman" w:cs="Times New Roman"/>
          <w:szCs w:val="24"/>
        </w:rPr>
        <w:t xml:space="preserve">ι ήταν αυτή που αντικαταστάθηκε από εμάς με μία πολύπτυχη εξωτερική πολιτική, αλλά και έναν σχεδιασμό με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Αναβιβάσαμε, λοιπόν, τις σχέσεις μας με τις Ηνωμένες Πολιτείες, τη Γαλλία και το Ισραήλ, διατηρώντας πολύ καλές σχέσεις με την Κ</w:t>
      </w:r>
      <w:r>
        <w:rPr>
          <w:rFonts w:eastAsia="Times New Roman" w:cs="Times New Roman"/>
          <w:szCs w:val="24"/>
        </w:rPr>
        <w:t xml:space="preserve">ίνα και τη Ρωσία. Αυτό δεν είναι κάτι τυχαίο ούτε μπορεί να αποδοθεί σε επουσιώδη. Είναι κάτι το οποίο επιζητούν άπαντες, όταν ειδικά αλλάζουν και μεταβάλλονται οι </w:t>
      </w:r>
      <w:proofErr w:type="spellStart"/>
      <w:r>
        <w:rPr>
          <w:rFonts w:eastAsia="Times New Roman" w:cs="Times New Roman"/>
          <w:szCs w:val="24"/>
        </w:rPr>
        <w:t>γεωστρατηγικές</w:t>
      </w:r>
      <w:proofErr w:type="spellEnd"/>
      <w:r>
        <w:rPr>
          <w:rFonts w:eastAsia="Times New Roman" w:cs="Times New Roman"/>
          <w:szCs w:val="24"/>
        </w:rPr>
        <w:t xml:space="preserve"> σφαίρες στη γειτονιά μας, όταν δημιουργείται ένας ζωτικός χώρος Κουρδιστάν κα</w:t>
      </w:r>
      <w:r>
        <w:rPr>
          <w:rFonts w:eastAsia="Times New Roman" w:cs="Times New Roman"/>
          <w:szCs w:val="24"/>
        </w:rPr>
        <w:t xml:space="preserve">ι όταν παράλληλα τα ενεργειακά </w:t>
      </w:r>
      <w:proofErr w:type="spellStart"/>
      <w:r>
        <w:rPr>
          <w:rFonts w:eastAsia="Times New Roman" w:cs="Times New Roman"/>
          <w:szCs w:val="24"/>
        </w:rPr>
        <w:t>προτάγματα</w:t>
      </w:r>
      <w:proofErr w:type="spellEnd"/>
      <w:r>
        <w:rPr>
          <w:rFonts w:eastAsia="Times New Roman" w:cs="Times New Roman"/>
          <w:szCs w:val="24"/>
        </w:rPr>
        <w:t xml:space="preserve"> της Ευρώπης είναι πρώτα στην ατζέντα. Όταν εμείς προβάλλουμε τον αγωγό «</w:t>
      </w:r>
      <w:r>
        <w:rPr>
          <w:rFonts w:eastAsia="Times New Roman" w:cs="Times New Roman"/>
          <w:szCs w:val="24"/>
          <w:lang w:val="en-US"/>
        </w:rPr>
        <w:t>East</w:t>
      </w:r>
      <w:r>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τον αγωγό δηλαδή που θα ξεκινά από το Ισραήλ, θα περνά στην Κύπρο, την Κρήτη, την Πελοπόννησο και από εκεί στην Ήπειρο και την Ιταλ</w:t>
      </w:r>
      <w:r>
        <w:rPr>
          <w:rFonts w:eastAsia="Times New Roman" w:cs="Times New Roman"/>
          <w:szCs w:val="24"/>
        </w:rPr>
        <w:t xml:space="preserve">ία και στην υπόλοιπη Ευρώπη, αυτό δεν είναι αναβίβαση της </w:t>
      </w:r>
      <w:proofErr w:type="spellStart"/>
      <w:r>
        <w:rPr>
          <w:rFonts w:eastAsia="Times New Roman" w:cs="Times New Roman"/>
          <w:szCs w:val="24"/>
        </w:rPr>
        <w:t>γεωστρατηγικής</w:t>
      </w:r>
      <w:proofErr w:type="spellEnd"/>
      <w:r>
        <w:rPr>
          <w:rFonts w:eastAsia="Times New Roman" w:cs="Times New Roman"/>
          <w:szCs w:val="24"/>
        </w:rPr>
        <w:t xml:space="preserve"> σημασίας της Ελλάδας; </w:t>
      </w:r>
    </w:p>
    <w:p w14:paraId="09F87DA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έχει πολύ μεγάλη σημασία αυτό, συν το ότι οι υποδομές μας πια χαρακτηρίζονται και στρατηγικά διευθύνονται από έναν σχεδιασμό εθνικό που έχει ως απώτερο σκοπ</w:t>
      </w:r>
      <w:r>
        <w:rPr>
          <w:rFonts w:eastAsia="Times New Roman" w:cs="Times New Roman"/>
          <w:szCs w:val="24"/>
        </w:rPr>
        <w:t xml:space="preserve">ό τη </w:t>
      </w:r>
      <w:proofErr w:type="spellStart"/>
      <w:r>
        <w:rPr>
          <w:rFonts w:eastAsia="Times New Roman" w:cs="Times New Roman"/>
          <w:szCs w:val="24"/>
        </w:rPr>
        <w:t>γεωστρατηγική</w:t>
      </w:r>
      <w:proofErr w:type="spellEnd"/>
      <w:r>
        <w:rPr>
          <w:rFonts w:eastAsia="Times New Roman" w:cs="Times New Roman"/>
          <w:szCs w:val="24"/>
        </w:rPr>
        <w:t xml:space="preserve"> αναβίβαση της Ελλάδας δηλαδή στους σιδηροδρόμους και τις οδούς; Αυτό διότι προσπαθούμε να αναβιβάσουμε τον ρόλο που παίζουν αυτές ακριβώς οι υποδομές στο να γίνει θελκτικός ο τόπος, θελκτικότερος από ό,τι ήταν, και, εν πάση </w:t>
      </w:r>
      <w:proofErr w:type="spellStart"/>
      <w:r>
        <w:rPr>
          <w:rFonts w:eastAsia="Times New Roman" w:cs="Times New Roman"/>
          <w:szCs w:val="24"/>
        </w:rPr>
        <w:t>περιπτώσει</w:t>
      </w:r>
      <w:proofErr w:type="spellEnd"/>
      <w:r>
        <w:rPr>
          <w:rFonts w:eastAsia="Times New Roman" w:cs="Times New Roman"/>
          <w:szCs w:val="24"/>
        </w:rPr>
        <w:t>, μ</w:t>
      </w:r>
      <w:r>
        <w:rPr>
          <w:rFonts w:eastAsia="Times New Roman" w:cs="Times New Roman"/>
          <w:szCs w:val="24"/>
        </w:rPr>
        <w:t xml:space="preserve">ε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μεγάλη στο ευρύτερο περιβάλλον μας το οικονομικό, ούτως ώστε να γίνουμε επιλέξιμη χώρα για διαμετακομιστικό εμπόριο. </w:t>
      </w:r>
    </w:p>
    <w:p w14:paraId="09F87D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Δεν είναι αυτός σημαντικός μοχλός ανάπτυξης και προστιθέμενης αξίας στην ίδια την εθνική οικονομία, στην ίδια την </w:t>
      </w:r>
      <w:r>
        <w:rPr>
          <w:rFonts w:eastAsia="Times New Roman" w:cs="Times New Roman"/>
          <w:szCs w:val="24"/>
        </w:rPr>
        <w:t xml:space="preserve">ελληνική κοινωνία; Δεν είναι αυτό που θα προσδώσει τα επόμενα χρόνια αυτό το κατιτίς που έλειπε στην ελληνική οικονομία; </w:t>
      </w:r>
    </w:p>
    <w:p w14:paraId="09F87DB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09F87DB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Συγκεκριμένα, θέλω να δώσω δύο παραδείγματα πριν</w:t>
      </w:r>
      <w:r>
        <w:rPr>
          <w:rFonts w:eastAsia="Times New Roman" w:cs="Times New Roman"/>
          <w:szCs w:val="24"/>
        </w:rPr>
        <w:t xml:space="preserve"> να κλείσω, αξιότιμε κύριε Πρόεδρε. </w:t>
      </w:r>
    </w:p>
    <w:p w14:paraId="09F87DB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Θριάσι</w:t>
      </w:r>
      <w:r>
        <w:rPr>
          <w:rFonts w:eastAsia="Times New Roman" w:cs="Times New Roman"/>
          <w:szCs w:val="24"/>
        </w:rPr>
        <w:t>ο</w:t>
      </w:r>
      <w:proofErr w:type="spellEnd"/>
      <w:r>
        <w:rPr>
          <w:rFonts w:eastAsia="Times New Roman" w:cs="Times New Roman"/>
          <w:szCs w:val="24"/>
        </w:rPr>
        <w:t>, για το οποίο πολύς λόγος έχει γίνει, σαράντα χρόνια σχεδιαζόταν, από το 1976. Το 1984 έγινε ο πρώτος σχεδιασμός επίσημα από τον ΟΣΕ και το ελληνικό δημόσιο. Πέντε διαγωνισμοί άκαρποι. Αλλά τώρα έγινε αυτό το</w:t>
      </w:r>
      <w:r>
        <w:rPr>
          <w:rFonts w:eastAsia="Times New Roman" w:cs="Times New Roman"/>
          <w:szCs w:val="24"/>
        </w:rPr>
        <w:t xml:space="preserve"> οποίο έπρεπε να γίνει. Ναι, το </w:t>
      </w:r>
      <w:proofErr w:type="spellStart"/>
      <w:r>
        <w:rPr>
          <w:rFonts w:eastAsia="Times New Roman" w:cs="Times New Roman"/>
          <w:szCs w:val="24"/>
        </w:rPr>
        <w:t>Θριάσιο</w:t>
      </w:r>
      <w:proofErr w:type="spellEnd"/>
      <w:r>
        <w:rPr>
          <w:rFonts w:eastAsia="Times New Roman" w:cs="Times New Roman"/>
          <w:szCs w:val="24"/>
        </w:rPr>
        <w:t xml:space="preserve"> αποτελεί μια στρατηγική επένδυση για την ελληνική οικονομία. </w:t>
      </w:r>
    </w:p>
    <w:p w14:paraId="09F87D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επίσης το ξεκίνημα ξανά των έργων αποκατάστασης του δικτύου στον βασικό σιδηροδρομικό άξονα Αθήνας-Θεσσαλονίκης, που στις αρχές του 2018 προοιωνίζετα</w:t>
      </w:r>
      <w:r>
        <w:rPr>
          <w:rFonts w:eastAsia="Times New Roman" w:cs="Times New Roman"/>
          <w:szCs w:val="24"/>
        </w:rPr>
        <w:t xml:space="preserve">ι η παράδοση του μεγαλύτερου μέρους των γραμμών και στο τέλος του 2018 η ολοκληρωμένη παράδοση, που η μετάβαση στη Θεσσαλονίκη θα γίνεται σε τρεισήμισι ώρες. </w:t>
      </w:r>
    </w:p>
    <w:p w14:paraId="09F87DB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για το εμπορευματικό εμπόριο και για την επιβατική σιδηροδρομική μετάβαση δεν είναι κάτι εξα</w:t>
      </w:r>
      <w:r>
        <w:rPr>
          <w:rFonts w:eastAsia="Times New Roman" w:cs="Times New Roman"/>
          <w:szCs w:val="24"/>
        </w:rPr>
        <w:t xml:space="preserve">ιρετικά σημαντικό; Δεν χαρακτηρίζει πλέον την Ελλάδα ως μια προηγμένη χώρα στο διαμετακομιστικό εμπόριο; </w:t>
      </w:r>
    </w:p>
    <w:p w14:paraId="09F87D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ήθελα, κύριε Πρόεδρε, να αναφερθώ σε πολλά ακόμα, αλλά δεν έχω τον χρόνο. Μόνο ένα θέλω να πω.</w:t>
      </w:r>
    </w:p>
    <w:p w14:paraId="09F87DB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μισό λεπτό, κύριε</w:t>
      </w:r>
      <w:r>
        <w:rPr>
          <w:rFonts w:eastAsia="Times New Roman" w:cs="Times New Roman"/>
          <w:szCs w:val="24"/>
        </w:rPr>
        <w:t xml:space="preserve"> Μαυραγάνη.</w:t>
      </w:r>
    </w:p>
    <w:p w14:paraId="09F87DB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Κύριε Πρόεδρε, κλείνω με αυτό.</w:t>
      </w:r>
    </w:p>
    <w:p w14:paraId="09F87D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προϋπολογισμός, τον οποίο καλούμαστε να επεξεργαστούμε και εν τέλει να ψηφίσουμε, κατά την ταπεινή μου άποψη, είναι ένα προϋπολογισμός με βαθιά ανθρωπιστικά χαρακτηριστικά, αλλά και παράλληλα με πνεύμα στρατηγικού σχεδιασμού και ανάπτυξης. </w:t>
      </w:r>
    </w:p>
    <w:p w14:paraId="09F87D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είναι μόν</w:t>
      </w:r>
      <w:r>
        <w:rPr>
          <w:rFonts w:eastAsia="Times New Roman" w:cs="Times New Roman"/>
          <w:szCs w:val="24"/>
        </w:rPr>
        <w:t>ο το γεγονός ότι θεσμοθετείται, για το πανελλήνιο πια, το κοινωνικό εισόδημα για διακόσιους πενήντα χιλιάδες ανθρώπους. Δεν είναι μόνο το γεγονός ότι προστίθενται 300 εκατομμύρια ευρώ σε παιδεία, υγεία και κοινωνική προστασία. Δεν είναι μόνο το γεγονός ότι</w:t>
      </w:r>
      <w:r>
        <w:rPr>
          <w:rFonts w:eastAsia="Times New Roman" w:cs="Times New Roman"/>
          <w:szCs w:val="24"/>
        </w:rPr>
        <w:t xml:space="preserve"> δίδονται 100 εκατομμύρια για να πληρωθούν κόκκινα δάνεια αδύναμων συνανθρώπων μας. Είναι το γεγονός, κυρίως, ότι σε όλα τα Υπουργεία έχει δοθεί προτεραιότητα, που απεικονίζεται και μέσα στον προϋπολογισμό, για αναπτυξιακές, θεσμοθετημένες πλέον, δομές, </w:t>
      </w:r>
      <w:r>
        <w:rPr>
          <w:rFonts w:eastAsia="Times New Roman"/>
          <w:szCs w:val="24"/>
        </w:rPr>
        <w:t>οι</w:t>
      </w:r>
      <w:r>
        <w:rPr>
          <w:rFonts w:eastAsia="Times New Roman"/>
          <w:szCs w:val="24"/>
        </w:rPr>
        <w:t xml:space="preserve"> οποίες</w:t>
      </w:r>
      <w:r>
        <w:rPr>
          <w:rFonts w:eastAsia="Times New Roman" w:cs="Times New Roman"/>
          <w:szCs w:val="24"/>
        </w:rPr>
        <w:t xml:space="preserve"> θα δημιουργήσουν την προστιθέμενη αξία στα επόμενα χρόνια. Η Ελλάδα πρέπει να συμβολίζει πλέον την Ελλάδα του ανθρωπισμού και της στρατηγικής επένδυσης.</w:t>
      </w:r>
    </w:p>
    <w:p w14:paraId="09F87DB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DBC"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9F87DB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09F87DB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Ανδρέας </w:t>
      </w:r>
      <w:proofErr w:type="spellStart"/>
      <w:r>
        <w:rPr>
          <w:rFonts w:eastAsia="Times New Roman" w:cs="Times New Roman"/>
          <w:szCs w:val="24"/>
        </w:rPr>
        <w:t>Ριζούλης</w:t>
      </w:r>
      <w:proofErr w:type="spellEnd"/>
      <w:r>
        <w:rPr>
          <w:rFonts w:eastAsia="Times New Roman" w:cs="Times New Roman"/>
          <w:szCs w:val="24"/>
        </w:rPr>
        <w:t xml:space="preserve"> από τον ΣΥΡΙΖΑ και ύστερα 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w:t>
      </w:r>
    </w:p>
    <w:p w14:paraId="09F87DB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olor w:val="000000"/>
          <w:szCs w:val="24"/>
        </w:rPr>
        <w:t>Ευχαριστώ, κύριε Πρόεδρε.</w:t>
      </w:r>
      <w:r>
        <w:rPr>
          <w:rFonts w:eastAsia="Times New Roman" w:cs="Times New Roman"/>
          <w:szCs w:val="24"/>
        </w:rPr>
        <w:t xml:space="preserve"> </w:t>
      </w:r>
    </w:p>
    <w:p w14:paraId="09F87DC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το καλύτερο για να ξεκινήσω, ν</w:t>
      </w:r>
      <w:r>
        <w:rPr>
          <w:rFonts w:eastAsia="Times New Roman" w:cs="Times New Roman"/>
          <w:szCs w:val="24"/>
        </w:rPr>
        <w:t xml:space="preserve">ομίζω, είναι ένα κείμενο μικρό, τεσσάρων σειρών, που αλίευσα από έναν φίλο στο διαδίκτυο και δείχνει την πραγματική κατάσταση της αντιπαράθεσης της </w:t>
      </w:r>
      <w:r>
        <w:rPr>
          <w:rFonts w:eastAsia="Times New Roman" w:cs="Times New Roman"/>
          <w:szCs w:val="24"/>
        </w:rPr>
        <w:t>Α</w:t>
      </w:r>
      <w:r>
        <w:rPr>
          <w:rFonts w:eastAsia="Times New Roman" w:cs="Times New Roman"/>
          <w:szCs w:val="24"/>
        </w:rPr>
        <w:t>ντιπολίτευσης, και κυρίως της Νέας Δημοκρατίας, σε σχέση με τη διαπραγμάτευση για τη δεύτερη αξιολόγηση: «Α</w:t>
      </w:r>
      <w:r>
        <w:rPr>
          <w:rFonts w:eastAsia="Times New Roman" w:cs="Times New Roman"/>
          <w:szCs w:val="24"/>
        </w:rPr>
        <w:t>υτή η Κυβέρνηση ΣΥΡΙΖΑ</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Οικολόγων τίποτα τελικά δεν κατάφερε, μόνο 20% μείωση των δανειακών υποχρεώσεων, με ταυτόχρονο κλείδωμα του επιτοκίου στο 1,5%! Η αξιολόγηση ολοκληρώνεται χωρίς νέα μέτρα, με άνοιγμα του δρόμου για ένταξη στην ποσοτική χαλάρω</w:t>
      </w:r>
      <w:r>
        <w:rPr>
          <w:rFonts w:eastAsia="Times New Roman" w:cs="Times New Roman"/>
          <w:szCs w:val="24"/>
        </w:rPr>
        <w:t>ση και με ανοι</w:t>
      </w:r>
      <w:r>
        <w:rPr>
          <w:rFonts w:eastAsia="Times New Roman" w:cs="Times New Roman"/>
          <w:szCs w:val="24"/>
        </w:rPr>
        <w:t>κ</w:t>
      </w:r>
      <w:r>
        <w:rPr>
          <w:rFonts w:eastAsia="Times New Roman" w:cs="Times New Roman"/>
          <w:szCs w:val="24"/>
        </w:rPr>
        <w:t>τή τη συζήτηση για τα πλεονάσματα. Ελάχιστα, λίγα.».</w:t>
      </w:r>
    </w:p>
    <w:p w14:paraId="09F87DC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κ. Χατζηδάκης μάς ζήτησε να απαντήσουμε ποιες μεταρρυθμίσεις κάνουμε ή ποιες είναι αυτές που δεν μπορούμε να κάνουμε, χωρίς βέβαια να απαντηθεί το ερώτημα του κ. </w:t>
      </w:r>
      <w:proofErr w:type="spellStart"/>
      <w:r>
        <w:rPr>
          <w:rFonts w:eastAsia="Times New Roman" w:cs="Times New Roman"/>
          <w:szCs w:val="24"/>
        </w:rPr>
        <w:t>Μπαλαούρα</w:t>
      </w:r>
      <w:proofErr w:type="spellEnd"/>
      <w:r>
        <w:rPr>
          <w:rFonts w:eastAsia="Times New Roman" w:cs="Times New Roman"/>
          <w:szCs w:val="24"/>
        </w:rPr>
        <w:t xml:space="preserve"> προηγουμένως: </w:t>
      </w:r>
      <w:r>
        <w:rPr>
          <w:rFonts w:eastAsia="Times New Roman" w:cs="Times New Roman"/>
          <w:szCs w:val="24"/>
        </w:rPr>
        <w:t xml:space="preserve">Να μας πουν ένα παράδειγμα της δικής τους αντίληψης για μεταρρυθμίσεις. </w:t>
      </w:r>
    </w:p>
    <w:p w14:paraId="09F87DC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δεν λέγεται γιατί προφανώς, αν αρχίσουν και λένε το τι αυτοί εννοούν ως μεταρρυθμίσεις, θα τρομάξει ο κόσμος. Και δεν θέλουμε τέτοιες καταστάσεις, ειδικά τώρα που είμαστε μπροστά</w:t>
      </w:r>
      <w:r>
        <w:rPr>
          <w:rFonts w:eastAsia="Times New Roman" w:cs="Times New Roman"/>
          <w:szCs w:val="24"/>
        </w:rPr>
        <w:t xml:space="preserve"> στις δημοσκοπήσεις και πάμε να πάρουμε την κυβέρνηση!</w:t>
      </w:r>
    </w:p>
    <w:p w14:paraId="09F87DC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Ας δούμε, λοιπόν, τι είναι μεταρρύθμιση για σας. Μεταρρύθμιση για σας είναι να διαλυθεί ό,τι εννοείται ή είναι δημόσιο αγαθό. Και το έχετε κάνει αυτό και θα εξηγήσω παρακάτω. </w:t>
      </w:r>
    </w:p>
    <w:p w14:paraId="09F87DC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Πρόσφατα, άλλωστε, ο κ. Μ</w:t>
      </w:r>
      <w:r>
        <w:rPr>
          <w:rFonts w:eastAsia="Times New Roman" w:cs="Times New Roman"/>
          <w:szCs w:val="24"/>
        </w:rPr>
        <w:t xml:space="preserve">ητσοτάκης αποκάλεσε ιδεοληψία την επιμονή του ΣΥΡΙΖΑ στην αποκατάσταση των συλλογικών συμβάσεων –είναι ιδεοληψία αυτό!-, αυτών δηλαδή που διασφαλίζουν σε κάθε κλάδο εργασιακές και μισθολογικές συνθήκες αξιοπρέπειας για τους εργαζόμενους. </w:t>
      </w:r>
    </w:p>
    <w:p w14:paraId="09F87D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Αυτές άλλωστε είν</w:t>
      </w:r>
      <w:r>
        <w:rPr>
          <w:rFonts w:eastAsia="Times New Roman" w:cs="Times New Roman"/>
          <w:szCs w:val="24"/>
        </w:rPr>
        <w:t xml:space="preserve">αι οι μεταρρυθμίσεις που διεκπεραιώσατε απορρυθμίζοντας την αγορά εργασίας εις βάρος των εργαζομένων. </w:t>
      </w:r>
      <w:r>
        <w:rPr>
          <w:rFonts w:eastAsia="Times New Roman" w:cs="Times New Roman"/>
          <w:vanish/>
          <w:szCs w:val="24"/>
        </w:rPr>
        <w:t xml:space="preserve"> επιτρ</w:t>
      </w:r>
      <w:r>
        <w:rPr>
          <w:rFonts w:eastAsia="Times New Roman" w:cs="Times New Roman"/>
          <w:szCs w:val="24"/>
        </w:rPr>
        <w:t xml:space="preserve"> Η επιστροφή στο ευρωπαϊκό κεκτημένο αποτελεί ιδεοληψία! </w:t>
      </w:r>
    </w:p>
    <w:p w14:paraId="09F87DC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Βασική επιδίωξη της Κυβέρνησης είναι η διατήρηση της ενίσχυσης της δημοσιονομικής ισορροπί</w:t>
      </w:r>
      <w:r>
        <w:rPr>
          <w:rFonts w:eastAsia="Times New Roman" w:cs="Times New Roman"/>
          <w:szCs w:val="24"/>
        </w:rPr>
        <w:t xml:space="preserve">ας με δίκαιο επιμερισμό της δημοσιονομικής προσαρμογής και του οφέλους που προκύπτει από την οικονομική ανάκαμψη. </w:t>
      </w:r>
    </w:p>
    <w:p w14:paraId="09F87D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Σταθερός προσανατολισμός ήταν και είναι η υλοποίηση των συμφωνηθέντων στόχων με τους </w:t>
      </w:r>
      <w:r>
        <w:rPr>
          <w:rFonts w:eastAsia="Times New Roman" w:cs="Times New Roman"/>
          <w:szCs w:val="24"/>
        </w:rPr>
        <w:t>θ</w:t>
      </w:r>
      <w:r>
        <w:rPr>
          <w:rFonts w:eastAsia="Times New Roman" w:cs="Times New Roman"/>
          <w:szCs w:val="24"/>
        </w:rPr>
        <w:t>εσμούς και από την άλλη, η επίμονη και σοβαρή διαπραγμά</w:t>
      </w:r>
      <w:r>
        <w:rPr>
          <w:rFonts w:eastAsia="Times New Roman" w:cs="Times New Roman"/>
          <w:szCs w:val="24"/>
        </w:rPr>
        <w:t xml:space="preserve">τευση και απόκρουση των ακραίων απαιτήσεων που κάθε φορά επανέρχονται. </w:t>
      </w:r>
    </w:p>
    <w:p w14:paraId="09F87D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Επίσης, η διεθνοποίηση του ελληνικού ζητήματος και η σταθερή υπεράσπιση της χώρας σε ένα δύσκολο περιβάλλον αποφέρει κέρδη στην κατεύθυνση εξόδου από την κρίση με δίκαιη ανάπτυξη. Πρόκ</w:t>
      </w:r>
      <w:r>
        <w:rPr>
          <w:rFonts w:eastAsia="Times New Roman" w:cs="Times New Roman"/>
          <w:szCs w:val="24"/>
        </w:rPr>
        <w:t>ειται για μια προσπάθεια που είναι στον αντίποδα των πράξεων των προηγούμενων κυβερνήσεων, οι οποίες εφάρμοσαν και θέλουν να εφαρμόσουν μια οικονομική πολιτική ευθυγραμμισμένη με τις όποιες απαιτήσεις των δανειστών και των ακραίων εκπροσώπων τους.</w:t>
      </w:r>
    </w:p>
    <w:p w14:paraId="09F87D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Κι αυτό </w:t>
      </w:r>
      <w:r>
        <w:rPr>
          <w:rFonts w:eastAsia="Times New Roman" w:cs="Times New Roman"/>
          <w:szCs w:val="24"/>
        </w:rPr>
        <w:t>το λέμε για τους εξής λόγους: Μιλούν, για παράδειγμα, για ανυπαρξία διαπραγμάτευσης. Και αυτό δεν το λέει μόνο η Νέα Δημοκρατία, αλλά και το Ποτάμι. Και μιλάμε για πολιτικές δυνάμεις, όπως η Νέα Δημοκρατία που φώναζαν «τελειώνετε, κύριε Τσίπρα, και φέρτε μ</w:t>
      </w:r>
      <w:r>
        <w:rPr>
          <w:rFonts w:eastAsia="Times New Roman" w:cs="Times New Roman"/>
          <w:szCs w:val="24"/>
        </w:rPr>
        <w:t>ια συμφωνία». Επίσης, το Ποτάμι έλεγε «φέρτε μια οποιαδήποτε συμφωνία να τελειώνουμε». Δεν χρειάζεται μεγάλη φαντασία για να γίνει αντιληπτό τι εννοείτε εσείς με τον όρο «διαπραγμάτευση».</w:t>
      </w:r>
    </w:p>
    <w:p w14:paraId="09F87D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έξοδος από την κρίση που ευαγγελίζεται η Αξιωματική Αντιπολίτευση </w:t>
      </w:r>
      <w:r>
        <w:rPr>
          <w:rFonts w:eastAsia="Times New Roman" w:cs="Times New Roman"/>
          <w:szCs w:val="24"/>
        </w:rPr>
        <w:t xml:space="preserve">αφήνει στην περιθώριο την πλειοψηφία του ελληνικού λαού, χωρίς δημόσια παιδεία και υγεία. </w:t>
      </w:r>
    </w:p>
    <w:p w14:paraId="09F87D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Νωπές είναι οι μνήμες της απορρύθμισης και διάλυσης των δημόσιων αγαθών που επιχειρήσατε. Χαρακτηριστική είναι η σύγκρουση των πολιτικών –και θα  την αναφέρω τώρα- π</w:t>
      </w:r>
      <w:r>
        <w:rPr>
          <w:rFonts w:eastAsia="Times New Roman" w:cs="Times New Roman"/>
          <w:szCs w:val="24"/>
        </w:rPr>
        <w:t>ου εφαρμόστηκαν σε δύο χώρους, στην αγροτική οικονομία, που αφορά την πρωτογενή παραγωγή -για την οποία όλοι θέλετε να αυξηθεί και στεναχωριέστε που δεν αυξάνεται όσο θα θέλατε- και στην εκπαίδευση που αφορά το μέλλον της χώρας.</w:t>
      </w:r>
    </w:p>
    <w:p w14:paraId="09F87D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δούμε ποια ήταν η πρακτι</w:t>
      </w:r>
      <w:r>
        <w:rPr>
          <w:rFonts w:eastAsia="Times New Roman" w:cs="Times New Roman"/>
          <w:szCs w:val="24"/>
        </w:rPr>
        <w:t xml:space="preserve">κή σας στην αγροτική παραγωγή. Διαχρονικά συνδέθηκε με την απαξίωση των συνεταιρισμών, την </w:t>
      </w:r>
      <w:proofErr w:type="spellStart"/>
      <w:r>
        <w:rPr>
          <w:rFonts w:eastAsia="Times New Roman" w:cs="Times New Roman"/>
          <w:szCs w:val="24"/>
        </w:rPr>
        <w:t>κομματικοκρατία</w:t>
      </w:r>
      <w:proofErr w:type="spellEnd"/>
      <w:r>
        <w:rPr>
          <w:rFonts w:eastAsia="Times New Roman" w:cs="Times New Roman"/>
          <w:szCs w:val="24"/>
        </w:rPr>
        <w:t>, χρε</w:t>
      </w:r>
      <w:r>
        <w:rPr>
          <w:rFonts w:eastAsia="Times New Roman" w:cs="Times New Roman"/>
          <w:szCs w:val="24"/>
        </w:rPr>
        <w:t>ο</w:t>
      </w:r>
      <w:r>
        <w:rPr>
          <w:rFonts w:eastAsia="Times New Roman" w:cs="Times New Roman"/>
          <w:szCs w:val="24"/>
        </w:rPr>
        <w:t xml:space="preserve">κοπία των συνεταιρισμών και μείωση της αγροτικής παραγωγής. </w:t>
      </w:r>
    </w:p>
    <w:p w14:paraId="09F87D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μας ρώτησε προηγουμένως ο κ. Τζελέπης πώς πάμε στα χωριά και τι λέμε στους αγρό</w:t>
      </w:r>
      <w:r>
        <w:rPr>
          <w:rFonts w:eastAsia="Times New Roman" w:cs="Times New Roman"/>
          <w:szCs w:val="24"/>
        </w:rPr>
        <w:t>τες. Αναφέρθηκε προηγουμένως ο Υπουργός και δεν χρειάζεται να απαντήσω. Ο κ. Τζελέπης τι λέει στους αγρότες, που ήταν και συνδικαλιστικό στέλεχος του αγροτικού κινήματος, για την κατασπατάληση χρημάτων από συνεταιρισμούς και για τη διάλυσή τους, που τώρα έ</w:t>
      </w:r>
      <w:r>
        <w:rPr>
          <w:rFonts w:eastAsia="Times New Roman" w:cs="Times New Roman"/>
          <w:szCs w:val="24"/>
        </w:rPr>
        <w:t xml:space="preserve">χουν μείνει δύο, τρείς συνεταιρισμοί στην Ελλάδα; Το έκανε η </w:t>
      </w:r>
      <w:r>
        <w:rPr>
          <w:rFonts w:eastAsia="Times New Roman"/>
          <w:szCs w:val="24"/>
        </w:rPr>
        <w:t>Κυβέρνηση</w:t>
      </w:r>
      <w:r>
        <w:rPr>
          <w:rFonts w:eastAsia="Times New Roman" w:cs="Times New Roman"/>
          <w:szCs w:val="24"/>
        </w:rPr>
        <w:t xml:space="preserve"> ΣΥΡΙΖΑ</w:t>
      </w:r>
      <w:r w:rsidRPr="005D5C14">
        <w:rPr>
          <w:rFonts w:eastAsia="Times New Roman" w:cs="Times New Roman"/>
          <w:szCs w:val="24"/>
        </w:rPr>
        <w:t>;</w:t>
      </w:r>
    </w:p>
    <w:p w14:paraId="09F87D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Δικός μας στόχος –και ήδη έχουμε αποτελέσματα- είναι ο διπλασιασμός της αγροτικής παραγωγής στην συμμετοχή στο ΑΕΠ. Αυτό το κάνουμε μέσα από το πρόγραμμα αγροτικής ανάπτυξης με </w:t>
      </w:r>
      <w:r>
        <w:rPr>
          <w:rFonts w:eastAsia="Times New Roman" w:cs="Times New Roman"/>
          <w:szCs w:val="24"/>
        </w:rPr>
        <w:t>τους συνεταιρισμούς –με τον καινούργιο νόμο που νομοθετήσαμε-, με τις ομάδες παραγωγών και την ενίσχυση της βιολογικής γεωργίας με απώτερο στόχο την παραγωγή προϊόντων υψηλής ποιότητας, μεγάλης προστιθέμενης αξίας και προώθησης στις διεθνείς αγορές ελληνικ</w:t>
      </w:r>
      <w:r>
        <w:rPr>
          <w:rFonts w:eastAsia="Times New Roman" w:cs="Times New Roman"/>
          <w:szCs w:val="24"/>
        </w:rPr>
        <w:t xml:space="preserve">ών προϊόντων με συγκριτικό πλεονέκτημα και </w:t>
      </w:r>
      <w:proofErr w:type="spellStart"/>
      <w:r>
        <w:rPr>
          <w:rFonts w:eastAsia="Times New Roman" w:cs="Times New Roman"/>
          <w:szCs w:val="24"/>
        </w:rPr>
        <w:t>αναγνωρισιμότητα</w:t>
      </w:r>
      <w:proofErr w:type="spellEnd"/>
      <w:r>
        <w:rPr>
          <w:rFonts w:eastAsia="Times New Roman" w:cs="Times New Roman"/>
          <w:szCs w:val="24"/>
        </w:rPr>
        <w:t xml:space="preserve">. </w:t>
      </w:r>
    </w:p>
    <w:p w14:paraId="09F87D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προϋπολογισμός του Υπουργείου Αγροτικής Ανάπτυξης εγγυάται την συνέχιση της αύξησης του αγροτικού ΑΕΠ, το οποίο ενισχύθηκε το 2015 κατά 4% και κάπου εκεί κλείνει και το 2016 και εγγυάται ακόμα τη συνέχεια της αυξητικής τάσης τα επόμενα χρόνια στο αγροτικό</w:t>
      </w:r>
      <w:r>
        <w:rPr>
          <w:rFonts w:eastAsia="Times New Roman" w:cs="Times New Roman"/>
          <w:szCs w:val="24"/>
        </w:rPr>
        <w:t xml:space="preserve"> εισόδημα, το οποίο ενισχύθηκε κατά 11,66% το 2015 και πάλι φέτος κλείνει με τέτοια αύξηση. </w:t>
      </w:r>
    </w:p>
    <w:p w14:paraId="09F87D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κάνω μια παρένθεση. Κύριε Μωραΐτη –τώρα δεν είναι στην Αίθουσα- δεν μπορεί να φορολογούνται οι αγρότες από το πρώτο ευρώ και από την άλ</w:t>
      </w:r>
      <w:r>
        <w:rPr>
          <w:rFonts w:eastAsia="Times New Roman" w:cs="Times New Roman"/>
          <w:szCs w:val="24"/>
        </w:rPr>
        <w:t xml:space="preserve">λη μεριά να λέτε ότι υπάρχει και αφορολόγητο όριο. Δεν γίνεται αυτό.  </w:t>
      </w:r>
    </w:p>
    <w:p w14:paraId="09F87D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φέρω ένα ακόμα παράδειγμα, όσον αφορά το 2016. Αυξάνεται το ανώτατο ποσό που μπορούν να εισπράξουν οι δικαιούχοι εξισωτικής αποζημίωσης των ορεινών περιοχών από τα 100 ευρώ στα 125 ε</w:t>
      </w:r>
      <w:r>
        <w:rPr>
          <w:rFonts w:eastAsia="Times New Roman" w:cs="Times New Roman"/>
          <w:szCs w:val="24"/>
        </w:rPr>
        <w:t xml:space="preserve">υρώ ανά εκτάριο, καθώς και μια σειρά άλλων μέτρων και δράσεων που ενισχύουν την αγροτιά, τα οποία βέβαια δεν προλαβαίνω να αναφέρω. </w:t>
      </w:r>
    </w:p>
    <w:p w14:paraId="09F87D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Πάμε τώρα στην εκπαίδευση. Η πολιτική σας φέρνει απαξίωση της δημόσιας εκπαίδευσης και των εκπαιδευτικών. Αυτό το κάνετε με</w:t>
      </w:r>
      <w:r>
        <w:rPr>
          <w:rFonts w:eastAsia="Times New Roman" w:cs="Times New Roman"/>
          <w:szCs w:val="24"/>
        </w:rPr>
        <w:t xml:space="preserve"> τους εξής τρόπους: Μεταρρύθμιση για σας ήταν ο αποκλεισμός μαθητών και μάλιστα αυτών που ανήκουν στα πιο χαμηλά οικονομικά στρώματα από την παροχή δημόσιας τεχνικής εκπαίδευσης αποδίδοντάς τα στους σχολάρχες. Μάλιστα, την ημέρα που κλείνατε τα αντίστοιχα </w:t>
      </w:r>
      <w:r>
        <w:rPr>
          <w:rFonts w:eastAsia="Times New Roman" w:cs="Times New Roman"/>
          <w:szCs w:val="24"/>
        </w:rPr>
        <w:t>τμήματα των σχολείων, Υπουργός της κυβέρνησης της Νέας Δημοκρατίας έβγαζε λόγο σε συνέλευση σχολαρχών, διαπιστευτήρια.</w:t>
      </w:r>
    </w:p>
    <w:p w14:paraId="09F87D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Μεταρρύθμιση για σας ήταν η εφαρμογή της αξιολόγησης απόλυσης και ο φόβος που σπείρατε στα σχολεία. </w:t>
      </w:r>
    </w:p>
    <w:p w14:paraId="09F87D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w:t>
      </w:r>
      <w:r>
        <w:rPr>
          <w:rFonts w:eastAsia="Times New Roman" w:cs="Times New Roman"/>
          <w:szCs w:val="24"/>
        </w:rPr>
        <w:t xml:space="preserve"> λήξεως του χρόνου ομιλίας του κυρίου Βουλευτή)</w:t>
      </w:r>
    </w:p>
    <w:p w14:paraId="09F87DD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09F87DD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Μεταρρύθμιση για μας είναι η ενίσχυση της δημόσιας εκπαίδευσης. Μεταρρύθμιση για μας είναι η παροχή ίσων ευκαιριών και δυνατοτήτων για όλους. Μεταρρύθμιση για μας είναι</w:t>
      </w:r>
      <w:r>
        <w:rPr>
          <w:rFonts w:eastAsia="Times New Roman" w:cs="Times New Roman"/>
          <w:szCs w:val="24"/>
        </w:rPr>
        <w:t xml:space="preserve"> το δημοκρατικό σχολείο με εκπαιδευτικούς που εργάζονται με αξιοπρέπεια κι όχι με τον φόβο του κρεβατιού του Προκρούστη στο οποίο οδηγήσατε και διακαώς επιθυμείτε να οδηγήσετε εκπαιδευτικούς και τη δημόσια εκπαίδευση όλων των βαθμίδων. </w:t>
      </w:r>
    </w:p>
    <w:p w14:paraId="09F87DD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για εσάς αυτά όλ</w:t>
      </w:r>
      <w:r>
        <w:rPr>
          <w:rFonts w:eastAsia="Times New Roman" w:cs="Times New Roman"/>
          <w:szCs w:val="24"/>
        </w:rPr>
        <w:t>α είναι ιδεοληψία δική μας, αυτός δηλαδή είναι ο ορισμός που δίνουμε στην ιδεοληψία, εμείς το παραδεχόμαστε, είμαστε ιδεοληπτικοί.</w:t>
      </w:r>
    </w:p>
    <w:p w14:paraId="09F87D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τον προϋπολογισμό του 2016 που συζητούσαμε πέρ</w:t>
      </w:r>
      <w:r>
        <w:rPr>
          <w:rFonts w:eastAsia="Times New Roman" w:cs="Times New Roman"/>
          <w:szCs w:val="24"/>
        </w:rPr>
        <w:t>υ</w:t>
      </w:r>
      <w:r>
        <w:rPr>
          <w:rFonts w:eastAsia="Times New Roman" w:cs="Times New Roman"/>
          <w:szCs w:val="24"/>
        </w:rPr>
        <w:t>σι εδώ και τις προβλέψεις, εάν ήσασταν μέντιουμ, θα είχατε αποτύχει, δεν θ</w:t>
      </w:r>
      <w:r>
        <w:rPr>
          <w:rFonts w:eastAsia="Times New Roman" w:cs="Times New Roman"/>
          <w:szCs w:val="24"/>
        </w:rPr>
        <w:t>α βγάζετε ευρώ. «Καταστροφή. Την άνοιξη η Κυβέρνηση θα πέσει, δεν θα κλείσει η αξιολόγηση, δεν πρόκειται να πιάσετε τους στόχους, δεν πρόκειται να πιαστούν πρωτογενή πλεονάσματα», και μάλιστα, μερικοί εδώ βάζετε και στοιχήματα στις ημερομηνίες. Ο προϋπολογ</w:t>
      </w:r>
      <w:r>
        <w:rPr>
          <w:rFonts w:eastAsia="Times New Roman" w:cs="Times New Roman"/>
          <w:szCs w:val="24"/>
        </w:rPr>
        <w:t xml:space="preserve">ισμός του 2017 περίπου στο ίδιο πλαίσιο. </w:t>
      </w:r>
    </w:p>
    <w:p w14:paraId="09F87DD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Τώρα, στον προϋπολογισμό του 2018 που θα συζητάμε του χρόνου εδώ πέρα, όταν θα έχουμε πιάσει τους στόχους τους οποίους έχουμε βάλει και θα υπάρχει ανάπτυξη στη χώρα, να δούμε τι θα λέτε για την επόμενη χρονιά.</w:t>
      </w:r>
    </w:p>
    <w:p w14:paraId="09F87DD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κύριε Πρόεδρε.</w:t>
      </w:r>
    </w:p>
    <w:p w14:paraId="09F87DDB"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DD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Υποδειγματικός και περιεκτικός ο συνάδελφος κ. </w:t>
      </w:r>
      <w:proofErr w:type="spellStart"/>
      <w:r>
        <w:rPr>
          <w:rFonts w:eastAsia="Times New Roman" w:cs="Times New Roman"/>
          <w:szCs w:val="24"/>
        </w:rPr>
        <w:t>Ριζούλης</w:t>
      </w:r>
      <w:proofErr w:type="spellEnd"/>
      <w:r>
        <w:rPr>
          <w:rFonts w:eastAsia="Times New Roman" w:cs="Times New Roman"/>
          <w:szCs w:val="24"/>
        </w:rPr>
        <w:t>.</w:t>
      </w:r>
    </w:p>
    <w:p w14:paraId="09F87DD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w:t>
      </w:r>
    </w:p>
    <w:p w14:paraId="09F87DD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Ύστερα θα λάβει τον λόγο ο κ. Σπ</w:t>
      </w:r>
      <w:r>
        <w:rPr>
          <w:rFonts w:eastAsia="Times New Roman" w:cs="Times New Roman"/>
          <w:szCs w:val="24"/>
        </w:rPr>
        <w:t>υρίδων Λυκούδης, που ήταν από το πρωί και δεν είχε μπορέσει να έλθει ο Αντιπρόεδρος και ο κ. Γεώργιος-Δημήτριος Καρράς.</w:t>
      </w:r>
    </w:p>
    <w:p w14:paraId="09F87DD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w:t>
      </w:r>
    </w:p>
    <w:p w14:paraId="09F87DE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09F87DE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w:t>
      </w:r>
      <w:r>
        <w:rPr>
          <w:rFonts w:eastAsia="Times New Roman" w:cs="Times New Roman"/>
          <w:szCs w:val="24"/>
        </w:rPr>
        <w:t xml:space="preserve">άδελφοι, είναι η δεύτερη φορά που ομιλώ στην Ολομέλεια σε συζήτηση προϋπολογισμού ως Βουλευτής της Ένωσης Κεντρώων. </w:t>
      </w:r>
    </w:p>
    <w:p w14:paraId="09F87DE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Πέρ</w:t>
      </w:r>
      <w:r>
        <w:rPr>
          <w:rFonts w:eastAsia="Times New Roman" w:cs="Times New Roman"/>
          <w:szCs w:val="24"/>
        </w:rPr>
        <w:t>υ</w:t>
      </w:r>
      <w:r>
        <w:rPr>
          <w:rFonts w:eastAsia="Times New Roman" w:cs="Times New Roman"/>
          <w:szCs w:val="24"/>
        </w:rPr>
        <w:t>σι θυμάμαι ότι είχα απογοητευθεί ιδιαίτερα με όσα διάβαζα στον προϋπολογισμό του 2016. Όμως, φέτος διαπιστώνω αυτό που κάθε Έλληνας ξέρ</w:t>
      </w:r>
      <w:r>
        <w:rPr>
          <w:rFonts w:eastAsia="Times New Roman" w:cs="Times New Roman"/>
          <w:szCs w:val="24"/>
        </w:rPr>
        <w:t>ει και αισθάνεται, δηλαδή ότι κάθε νέα χρονιά είναι ακόμα χειρότερη για την ελληνική οικονομία και ότι το 2017 προβλέπεται να είναι μία ακόμα πιο δύσκολη χρονιά για τις Ελληνίδες και τους Έλληνες. Και το πλέον θλιβερό είναι ότι ενώ η συνολική εικόνα στην Ε</w:t>
      </w:r>
      <w:r>
        <w:rPr>
          <w:rFonts w:eastAsia="Times New Roman" w:cs="Times New Roman"/>
          <w:szCs w:val="24"/>
        </w:rPr>
        <w:t xml:space="preserve">υρωπαϊκή Ένωση, σε επίπεδο οικονομικών προβλέψεων τουλάχιστον, δείχνει θετικούς ρυθμούς, αντιθέτως η Ελλάδα συνεχίζει να βυθίζεται σε μία ατελείωτη, αδιέξοδη και επίμονη ύφεση. </w:t>
      </w:r>
    </w:p>
    <w:p w14:paraId="09F87DE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μπορεί να παρατηρήσει κάποιος είναι εξαντλητική η αύξηση των άμεσων και έ</w:t>
      </w:r>
      <w:r>
        <w:rPr>
          <w:rFonts w:eastAsia="Times New Roman" w:cs="Times New Roman"/>
          <w:szCs w:val="24"/>
        </w:rPr>
        <w:t>μμεσων φόρων. Και για του λόγου το αληθές θα δώσω έμφαση σε δύο σημεία: Προβλέπεται μεγάλη αύξηση στη φορολόγηση τόσο των φυσικών προσώπων όσο και των νομικών προσώπων. Η Κυβέρνηση ευελπιστεί να εισπράξει από τις επιχειρήσεις περισσότερα από 3 δισεκατομμύρ</w:t>
      </w:r>
      <w:r>
        <w:rPr>
          <w:rFonts w:eastAsia="Times New Roman" w:cs="Times New Roman"/>
          <w:szCs w:val="24"/>
        </w:rPr>
        <w:t xml:space="preserve">ια ευρώ, ποσό κατά πολύ μεγαλύτερο από αυτό που τελικώς εισπράχθηκε δύο χρόνια πριν, το 2015. </w:t>
      </w:r>
    </w:p>
    <w:p w14:paraId="09F87DE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έτσι γεννιέται ένα μεγάλο ερώτημα: Τι άλλαξε από το 2015; </w:t>
      </w:r>
      <w:r>
        <w:rPr>
          <w:rFonts w:eastAsia="Times New Roman" w:cs="Times New Roman"/>
          <w:szCs w:val="24"/>
        </w:rPr>
        <w:t>Άραγε</w:t>
      </w:r>
      <w:r>
        <w:rPr>
          <w:rFonts w:eastAsia="Times New Roman" w:cs="Times New Roman"/>
          <w:szCs w:val="24"/>
        </w:rPr>
        <w:t xml:space="preserve">, μήπως είχαμε αύξηση του αριθμού των επιχειρήσεων, είχαμε ανάπτυξη; Φυσικά και όχι. Μέχρι τα </w:t>
      </w:r>
      <w:r>
        <w:rPr>
          <w:rFonts w:eastAsia="Times New Roman" w:cs="Times New Roman"/>
          <w:szCs w:val="24"/>
        </w:rPr>
        <w:t>μέσα του 2016, σύμφωνα με επίσημα στοιχεία του ΓΕΜΗ, έκλεισαν δεκαπέντε χιλιάδες τετρακόσιες σαράντα τέσσερις επιχειρήσεις. Και αυτό μέχρι τα μέσα της χρονιάς που διανύουμε, χωρίς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τον μεγάλο αριθμό αδρανών εταιρειών, που δεν μπορούν</w:t>
      </w:r>
      <w:r>
        <w:rPr>
          <w:rFonts w:eastAsia="Times New Roman" w:cs="Times New Roman"/>
          <w:szCs w:val="24"/>
        </w:rPr>
        <w:t xml:space="preserve"> να κλείσουν τα βιβλία τους ή βρίσκονται σε διαδικασία πτώχευσης. Από την αρχή μάλιστα της κρίσης έχουν κλείσει διακόσιες πενήντα χιλιάδες μικρομεσαίες επιχειρήσεις.</w:t>
      </w:r>
    </w:p>
    <w:p w14:paraId="09F87DE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Επομένως ερωτώ: Πώς θα μπορέσουν οι επιχειρήσεις να σηκώσουν τα τεράστια φορολογικά βάρη π</w:t>
      </w:r>
      <w:r>
        <w:rPr>
          <w:rFonts w:eastAsia="Times New Roman" w:cs="Times New Roman"/>
          <w:szCs w:val="24"/>
        </w:rPr>
        <w:t xml:space="preserve">ου προβλέπονται για το 2017; </w:t>
      </w:r>
    </w:p>
    <w:p w14:paraId="09F87DE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θα μπορέσουν, κυρίες και κύριοι της Κυβέρνησης. Οι περισσότερες μικρομεσαίες επιχειρήσεις, χρόνο με τον χρόνο</w:t>
      </w:r>
      <w:r>
        <w:rPr>
          <w:rFonts w:eastAsia="Times New Roman" w:cs="Times New Roman"/>
          <w:szCs w:val="24"/>
        </w:rPr>
        <w:t>,</w:t>
      </w:r>
      <w:r>
        <w:rPr>
          <w:rFonts w:eastAsia="Times New Roman" w:cs="Times New Roman"/>
          <w:szCs w:val="24"/>
        </w:rPr>
        <w:t xml:space="preserve"> είτε λυγίζουν από την αβάσταχτη καθημερινή πάλη με τα έξοδα και τις υποχρεώσεις είτε προσφεύγουν σε μία γνωστή </w:t>
      </w:r>
      <w:r>
        <w:rPr>
          <w:rFonts w:eastAsia="Times New Roman" w:cs="Times New Roman"/>
          <w:szCs w:val="24"/>
        </w:rPr>
        <w:t>λύση. Τι κάνουν; Μετακομίζουν την έδρα τους σε γειτονικές χώρες όπως είναι η Βουλγαρία, η Ρουμανία, η Κύπρος και πλέον αποδίδουν εκεί τους φόρους και προσλαμβάνουν εκεί υπαλλήλους.</w:t>
      </w:r>
    </w:p>
    <w:p w14:paraId="09F87DE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πλέον, όμως, απογοητευτικό είναι οι προβλέψεις του προϋπολογισμού για τα</w:t>
      </w:r>
      <w:r>
        <w:rPr>
          <w:rFonts w:eastAsia="Times New Roman" w:cs="Times New Roman"/>
          <w:szCs w:val="24"/>
        </w:rPr>
        <w:t xml:space="preserve"> νοικοκυριά. Οι Έλληνες θα κληθούν αυτή τη χρονιά να πληρώσουν περισσότερο 1 δισεκατομμύριο ευρώ σε άμεσους φόρους και 1,3 δισεκατομμύρια  σε έμμεσους φόρους. Είναι προφανέστατη η αδυναμία της Κυβέρνησης να εισπράξει από τον Έλληνα φορολογούμενο άμεσα, για</w:t>
      </w:r>
      <w:r>
        <w:rPr>
          <w:rFonts w:eastAsia="Times New Roman" w:cs="Times New Roman"/>
          <w:szCs w:val="24"/>
        </w:rPr>
        <w:t xml:space="preserve">τί πολύ απλά τα δηλωθέντα εισοδήματα είναι κάθε χρόνο και λιγότερα από τα αναμενόμενα. </w:t>
      </w:r>
    </w:p>
    <w:p w14:paraId="09F87DE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Έτσι η Κυβέρνηση, για άλλη μια φορά, καταφεύγει στην προσφιλή της τακτική για επιβάρυνση όλων των έμμεσων φόρων. Και πλέον, πρόκειται για μία πραγματική επιδρομή στην τ</w:t>
      </w:r>
      <w:r>
        <w:rPr>
          <w:rFonts w:eastAsia="Times New Roman" w:cs="Times New Roman"/>
          <w:szCs w:val="24"/>
        </w:rPr>
        <w:t>σέπη του Έλληνα με αύξηση των έμμεσων φόρων στα καύσιμα, στον καπνό, στο κρασί, στην μπύρα, στον καφέ, στην τηλεφωνία, σε είδη που είναι πρώτης ανάγκης, ακόμη και στην οικοδομή.</w:t>
      </w:r>
    </w:p>
    <w:p w14:paraId="09F87DE9" w14:textId="77777777" w:rsidR="0008105D" w:rsidRDefault="003C36B0">
      <w:pPr>
        <w:spacing w:after="0" w:line="600" w:lineRule="auto"/>
        <w:ind w:firstLine="720"/>
        <w:jc w:val="both"/>
        <w:rPr>
          <w:rFonts w:eastAsia="Times New Roman"/>
          <w:szCs w:val="24"/>
        </w:rPr>
      </w:pPr>
      <w:r>
        <w:rPr>
          <w:rFonts w:eastAsia="Times New Roman"/>
          <w:szCs w:val="24"/>
        </w:rPr>
        <w:t>Αναρωτιέμαι: Για ποιες οικοδομές λέτε; Τι οικοδόμηση υπάρχει σήμερα στην πατρί</w:t>
      </w:r>
      <w:r>
        <w:rPr>
          <w:rFonts w:eastAsia="Times New Roman"/>
          <w:szCs w:val="24"/>
        </w:rPr>
        <w:t xml:space="preserve">δα μας και μάλιστα αναμένετε αυξημένα έσοδα απ’ αυτή; </w:t>
      </w:r>
    </w:p>
    <w:p w14:paraId="09F87DEA" w14:textId="77777777" w:rsidR="0008105D" w:rsidRDefault="003C36B0">
      <w:pPr>
        <w:spacing w:after="0" w:line="600" w:lineRule="auto"/>
        <w:ind w:firstLine="720"/>
        <w:jc w:val="both"/>
        <w:rPr>
          <w:rFonts w:eastAsia="Times New Roman"/>
          <w:szCs w:val="24"/>
        </w:rPr>
      </w:pPr>
      <w:r>
        <w:rPr>
          <w:rFonts w:eastAsia="Times New Roman"/>
          <w:szCs w:val="24"/>
        </w:rPr>
        <w:t>Φυσικά</w:t>
      </w:r>
      <w:r>
        <w:rPr>
          <w:rFonts w:eastAsia="Times New Roman"/>
          <w:szCs w:val="24"/>
        </w:rPr>
        <w:t xml:space="preserve"> θα υπάρχει αύξηση στα κέρδη από τους φόρους κατανάλωσης. Μα, είναι δυνατό να μην έχετε μάθει καθόλου από τα λάθη του παρελθόντος; Διαχρονικά οποιαδήποτε επιβάρυνση στους έμμεσους φόρους οδηγεί σε μείωση της κατανάλωσης και τελικά σε μειωμένα έσοδα για το </w:t>
      </w:r>
      <w:r>
        <w:rPr>
          <w:rFonts w:eastAsia="Times New Roman"/>
          <w:szCs w:val="24"/>
        </w:rPr>
        <w:t xml:space="preserve">κράτος. </w:t>
      </w:r>
    </w:p>
    <w:p w14:paraId="09F87DEB" w14:textId="77777777" w:rsidR="0008105D" w:rsidRDefault="003C36B0">
      <w:pPr>
        <w:spacing w:after="0" w:line="600" w:lineRule="auto"/>
        <w:ind w:firstLine="720"/>
        <w:jc w:val="both"/>
        <w:rPr>
          <w:rFonts w:eastAsia="Times New Roman"/>
          <w:szCs w:val="24"/>
        </w:rPr>
      </w:pPr>
      <w:r>
        <w:rPr>
          <w:rFonts w:eastAsia="Times New Roman"/>
          <w:szCs w:val="24"/>
        </w:rPr>
        <w:t>Είναι εμφανές ότι το ζητούμενό σας είναι να δημιουργήσετε έναν προϋπολογισμό που να βγαίνουν τα νούμερα. Δυστυχώς, όμως, κύριοι Υπουργοί, τα νούμερα για άλλη μια φορά δεν βγαίνουν για τις βασικές κρατικές δομές, όπως είναι τα νοσοκομεία μας που λε</w:t>
      </w:r>
      <w:r>
        <w:rPr>
          <w:rFonts w:eastAsia="Times New Roman"/>
          <w:szCs w:val="24"/>
        </w:rPr>
        <w:t>ιτουργούν με τεράστιες ελλείψεις και μόνο με την αυτοθυσία του προσωπικού τους. Μετά απ’ όλα αυτά, ο κόσμος δεν μπορεί να αντέξει άλλη μια χρονιά σκληρής λιτότητας, χωρίς κα</w:t>
      </w:r>
      <w:r>
        <w:rPr>
          <w:rFonts w:eastAsia="Times New Roman"/>
          <w:szCs w:val="24"/>
        </w:rPr>
        <w:t>μ</w:t>
      </w:r>
      <w:r>
        <w:rPr>
          <w:rFonts w:eastAsia="Times New Roman"/>
          <w:szCs w:val="24"/>
        </w:rPr>
        <w:t xml:space="preserve">μία ουσιαστική προοπτική για το μέλλον. </w:t>
      </w:r>
    </w:p>
    <w:p w14:paraId="09F87DEC" w14:textId="77777777" w:rsidR="0008105D" w:rsidRDefault="003C36B0">
      <w:pPr>
        <w:spacing w:after="0" w:line="600" w:lineRule="auto"/>
        <w:ind w:firstLine="720"/>
        <w:jc w:val="both"/>
        <w:rPr>
          <w:rFonts w:eastAsia="Times New Roman"/>
          <w:szCs w:val="24"/>
        </w:rPr>
      </w:pPr>
      <w:r>
        <w:rPr>
          <w:rFonts w:eastAsia="Times New Roman"/>
          <w:szCs w:val="24"/>
        </w:rPr>
        <w:t xml:space="preserve">Δεν πιστεύει κανείς μας βέβαια ότι προβλέπεται ένα λαμπρό μέλλον μόνο και μόνο χάρη στα όσα συμφωνήσατε προχθές στο </w:t>
      </w:r>
      <w:proofErr w:type="spellStart"/>
      <w:r>
        <w:rPr>
          <w:rFonts w:eastAsia="Times New Roman"/>
          <w:szCs w:val="24"/>
          <w:lang w:val="en-US"/>
        </w:rPr>
        <w:t>Eurogroup</w:t>
      </w:r>
      <w:proofErr w:type="spellEnd"/>
      <w:r>
        <w:rPr>
          <w:rFonts w:eastAsia="Times New Roman"/>
          <w:szCs w:val="24"/>
        </w:rPr>
        <w:t>. Τα όποια μέτρα για το χρέος μέχρι το 2060, ελάχιστη διαφορά θα κάνουν στην πραγματικότητα και την καθημερινότητα του Έλληνα, όταν</w:t>
      </w:r>
      <w:r>
        <w:rPr>
          <w:rFonts w:eastAsia="Times New Roman"/>
          <w:szCs w:val="24"/>
        </w:rPr>
        <w:t xml:space="preserve"> απαιτούνται υψηλά πρωτογενή πλεονάσματα, αλλά στη γωνία μάς περιμένουν νέες πιέσεις για περισσότερες μειώσεις συντάξεων και για αφορολόγητο και μείωση. Δεν πιστεύω ότι κα</w:t>
      </w:r>
      <w:r>
        <w:rPr>
          <w:rFonts w:eastAsia="Times New Roman"/>
          <w:szCs w:val="24"/>
        </w:rPr>
        <w:t>μ</w:t>
      </w:r>
      <w:r>
        <w:rPr>
          <w:rFonts w:eastAsia="Times New Roman"/>
          <w:szCs w:val="24"/>
        </w:rPr>
        <w:t xml:space="preserve">μία Ελληνίδα ή κανένας Έλληνας θα αισθάνθηκε ευτυχία με τα συμφωνηθέντα. </w:t>
      </w:r>
    </w:p>
    <w:p w14:paraId="09F87DED" w14:textId="77777777" w:rsidR="0008105D" w:rsidRDefault="003C36B0">
      <w:pPr>
        <w:spacing w:after="0" w:line="600" w:lineRule="auto"/>
        <w:ind w:firstLine="720"/>
        <w:jc w:val="both"/>
        <w:rPr>
          <w:rFonts w:eastAsia="Times New Roman"/>
          <w:szCs w:val="24"/>
        </w:rPr>
      </w:pPr>
      <w:r>
        <w:rPr>
          <w:rFonts w:eastAsia="Times New Roman"/>
          <w:szCs w:val="24"/>
        </w:rPr>
        <w:t>Κύριοι Υπο</w:t>
      </w:r>
      <w:r>
        <w:rPr>
          <w:rFonts w:eastAsia="Times New Roman"/>
          <w:szCs w:val="24"/>
        </w:rPr>
        <w:t xml:space="preserve">υργοί της Κυβέρνησης, επιτέλους ήλθε η ώρα για υπεύθυνες αποφάσεις, υπεύθυνες πολιτικές. Η ψήφιση ενός ακόμη </w:t>
      </w:r>
      <w:proofErr w:type="spellStart"/>
      <w:r>
        <w:rPr>
          <w:rFonts w:eastAsia="Times New Roman"/>
          <w:szCs w:val="24"/>
        </w:rPr>
        <w:t>φοροεπιδρομικού</w:t>
      </w:r>
      <w:proofErr w:type="spellEnd"/>
      <w:r>
        <w:rPr>
          <w:rFonts w:eastAsia="Times New Roman"/>
          <w:szCs w:val="24"/>
        </w:rPr>
        <w:t xml:space="preserve"> προϋπολογισμού είναι δεδομένο ότι μόνο τεράστιες </w:t>
      </w:r>
      <w:proofErr w:type="spellStart"/>
      <w:r>
        <w:rPr>
          <w:rFonts w:eastAsia="Times New Roman"/>
          <w:szCs w:val="24"/>
        </w:rPr>
        <w:t>υφεσιακές</w:t>
      </w:r>
      <w:proofErr w:type="spellEnd"/>
      <w:r>
        <w:rPr>
          <w:rFonts w:eastAsia="Times New Roman"/>
          <w:szCs w:val="24"/>
        </w:rPr>
        <w:t xml:space="preserve"> τάσεις θα φέρει. Δεν μπορούμε να επιτρέψουμε να συνεχίσει η πατρίδα μας </w:t>
      </w:r>
      <w:r>
        <w:rPr>
          <w:rFonts w:eastAsia="Times New Roman"/>
          <w:szCs w:val="24"/>
        </w:rPr>
        <w:t xml:space="preserve">την ίδια καταστροφική πορεία προς τον γκρεμό. </w:t>
      </w:r>
    </w:p>
    <w:p w14:paraId="09F87DEE" w14:textId="77777777" w:rsidR="0008105D" w:rsidRDefault="003C36B0">
      <w:pPr>
        <w:spacing w:after="0" w:line="600" w:lineRule="auto"/>
        <w:ind w:firstLine="720"/>
        <w:jc w:val="both"/>
        <w:rPr>
          <w:rFonts w:eastAsia="Times New Roman"/>
          <w:szCs w:val="24"/>
        </w:rPr>
      </w:pPr>
      <w:r>
        <w:rPr>
          <w:rFonts w:eastAsia="Times New Roman"/>
          <w:szCs w:val="24"/>
        </w:rPr>
        <w:t>Όλοι μας μιλάμε για την πολυπόθητη ανάπτυξη, αλλά μόνο ανάπτυξη δεν βλέπουμε στα σχέδια της Κυβέρνησης. Η ανάπτυξη δεν μπορεί να μένει στα λόγια. Πρέπει να δοθούν πραγματικές ευκαιρίες σε Έλληνες και ξένους επ</w:t>
      </w:r>
      <w:r>
        <w:rPr>
          <w:rFonts w:eastAsia="Times New Roman"/>
          <w:szCs w:val="24"/>
        </w:rPr>
        <w:t xml:space="preserve">ενδυτές και αυτό απαιτεί τελείως διαφορετικούς χειρισμούς από την Κυβέρνηση. </w:t>
      </w:r>
    </w:p>
    <w:p w14:paraId="09F87DEF" w14:textId="77777777" w:rsidR="0008105D" w:rsidRDefault="003C36B0">
      <w:pPr>
        <w:spacing w:after="0" w:line="600" w:lineRule="auto"/>
        <w:ind w:firstLine="720"/>
        <w:jc w:val="both"/>
        <w:rPr>
          <w:rFonts w:eastAsia="Times New Roman"/>
          <w:szCs w:val="24"/>
        </w:rPr>
      </w:pPr>
      <w:r>
        <w:rPr>
          <w:rFonts w:eastAsia="Times New Roman"/>
          <w:szCs w:val="24"/>
        </w:rPr>
        <w:t>Επίσης, απαιτούνται ειλικρινείς, αλλά και δυσάρεστες για τους κυβερνώντες μεταρρυθμίσεις, που μόνο το πρόγραμμα της Ένωσης Κεντρώων έχει το θάρρος να περιλαμβάνει και να προτείνε</w:t>
      </w:r>
      <w:r>
        <w:rPr>
          <w:rFonts w:eastAsia="Times New Roman"/>
          <w:szCs w:val="24"/>
        </w:rPr>
        <w:t xml:space="preserve">ι ενάντια στα μέχρι σήμερα κατεστημένα, στα συμφέροντα και τις λογικές του βολέματος. </w:t>
      </w:r>
    </w:p>
    <w:p w14:paraId="09F87DF0"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η Ένωση Κεντρώων έχει ένα συγκεκριμένο και αυστηρό πρόγραμμα που περιλαμβάνει, μεταξύ πολλών άλλων, πραγματικά κίνητρα για τον επαναπατρισμ</w:t>
      </w:r>
      <w:r>
        <w:rPr>
          <w:rFonts w:eastAsia="Times New Roman"/>
          <w:szCs w:val="24"/>
        </w:rPr>
        <w:t xml:space="preserve">ό των ελληνικών κεφαλαίων από το εξωτερικό για την άμεση τόνωση της ελληνικής οικονομίας. </w:t>
      </w:r>
    </w:p>
    <w:p w14:paraId="09F87DF1" w14:textId="77777777" w:rsidR="0008105D" w:rsidRDefault="003C36B0">
      <w:pPr>
        <w:spacing w:after="0" w:line="600" w:lineRule="auto"/>
        <w:ind w:firstLine="720"/>
        <w:jc w:val="both"/>
        <w:rPr>
          <w:rFonts w:eastAsia="Times New Roman"/>
          <w:szCs w:val="24"/>
        </w:rPr>
      </w:pPr>
      <w:r>
        <w:rPr>
          <w:rFonts w:eastAsia="Times New Roman"/>
          <w:szCs w:val="24"/>
        </w:rPr>
        <w:t xml:space="preserve">Επίσης, ζητάμε την περιστολή του 50% του μισθού των Βουλευτών και των εκλεγμένων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Εάν ζητάμε από τον κόσμο να κάνει θυσίες, οφείλουμε να κά</w:t>
      </w:r>
      <w:r>
        <w:rPr>
          <w:rFonts w:eastAsia="Times New Roman"/>
          <w:szCs w:val="24"/>
        </w:rPr>
        <w:t>νουμε κι εμείς θυσίες. Δεν μπορούμε να ζητάμε από τον ελληνικό λαό να στερηθεί βασικά αγαθά κι εμείς να συνεχίζουμε να έχουμε τα ίδια προνόμια.</w:t>
      </w:r>
    </w:p>
    <w:p w14:paraId="09F87DF2" w14:textId="77777777" w:rsidR="0008105D" w:rsidRDefault="003C36B0">
      <w:pPr>
        <w:spacing w:after="0" w:line="600" w:lineRule="auto"/>
        <w:ind w:firstLine="720"/>
        <w:jc w:val="both"/>
        <w:rPr>
          <w:rFonts w:eastAsia="Times New Roman"/>
          <w:szCs w:val="24"/>
        </w:rPr>
      </w:pPr>
      <w:r>
        <w:rPr>
          <w:rFonts w:eastAsia="Times New Roman"/>
          <w:szCs w:val="24"/>
        </w:rPr>
        <w:t>Αντίθετα εσείς, κύριοι της Κυβέρνησης, δεν είστε διατεθειμένοι να κάνετε πραγματικές τομές και μεταρρυθμίσεις, γ</w:t>
      </w:r>
      <w:r>
        <w:rPr>
          <w:rFonts w:eastAsia="Times New Roman"/>
          <w:szCs w:val="24"/>
        </w:rPr>
        <w:t>ι’ αυτό και ο νέος προϋπολογισμός είναι άλλη μια αποτυχία μέσα σ</w:t>
      </w:r>
      <w:r>
        <w:rPr>
          <w:rFonts w:eastAsia="Times New Roman"/>
          <w:szCs w:val="24"/>
        </w:rPr>
        <w:t>ε</w:t>
      </w:r>
      <w:r>
        <w:rPr>
          <w:rFonts w:eastAsia="Times New Roman"/>
          <w:szCs w:val="24"/>
        </w:rPr>
        <w:t xml:space="preserve"> αυτά τα δύο χρόνια της διακυβέρνησής σας. Πρέπει να αντιληφθείτε και να αποδεχθείτε ότι αποτύχατε και να απαλλάξετε την Ελλάδα από νέες περιπέτειες και καταστροφές. </w:t>
      </w:r>
    </w:p>
    <w:p w14:paraId="09F87DF3" w14:textId="77777777" w:rsidR="0008105D" w:rsidRDefault="003C36B0">
      <w:pPr>
        <w:spacing w:after="0" w:line="600" w:lineRule="auto"/>
        <w:ind w:firstLine="720"/>
        <w:jc w:val="both"/>
        <w:rPr>
          <w:rFonts w:eastAsia="Times New Roman"/>
          <w:szCs w:val="24"/>
        </w:rPr>
      </w:pPr>
      <w:r>
        <w:rPr>
          <w:rFonts w:eastAsia="Times New Roman"/>
          <w:szCs w:val="24"/>
        </w:rPr>
        <w:t>Φυσικά καταψηφίζουμε τον</w:t>
      </w:r>
      <w:r>
        <w:rPr>
          <w:rFonts w:eastAsia="Times New Roman"/>
          <w:szCs w:val="24"/>
        </w:rPr>
        <w:t xml:space="preserve"> προϋπολογισμό.</w:t>
      </w:r>
    </w:p>
    <w:p w14:paraId="09F87DF4"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7DF5"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ευχαριστούμε.</w:t>
      </w:r>
    </w:p>
    <w:p w14:paraId="09F87DF6" w14:textId="77777777" w:rsidR="0008105D" w:rsidRDefault="003C36B0">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Κύριε Πρόεδρε, θα ήθελα για ένα λεπτό τον λόγο επί προσωπικού.</w:t>
      </w:r>
    </w:p>
    <w:p w14:paraId="09F87DF7"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Δεν είναι επί προσωπικού, αλλά για την οικονομία της συζήτησης, επειδ</w:t>
      </w:r>
      <w:r>
        <w:rPr>
          <w:rFonts w:eastAsia="Times New Roman"/>
          <w:szCs w:val="24"/>
        </w:rPr>
        <w:t>ή ο Υπουργός αναφέρθηκε σε κάποια στοιχεία τα οποία φέρατε, θα λάβετε τον λόγο για την ανασκευή εκ μέρους σας. Δεν είναι προσωπικό το θέμα. Θέλετε επί της ουσίας κάτι να ανασκευάσετε. Καλό είναι για την ουσία της συζήτησης …</w:t>
      </w:r>
    </w:p>
    <w:p w14:paraId="09F87DF8" w14:textId="77777777" w:rsidR="0008105D" w:rsidRDefault="003C36B0">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Δεν αναφέρομαι</w:t>
      </w:r>
      <w:r>
        <w:rPr>
          <w:rFonts w:eastAsia="Times New Roman"/>
          <w:szCs w:val="24"/>
        </w:rPr>
        <w:t xml:space="preserve"> στην τοποθέτηση του κυρίου Υπουργού. Αναφέρομαι στην τοποθέτηση του προηγούμενου ομιλητή, του κ. </w:t>
      </w:r>
      <w:proofErr w:type="spellStart"/>
      <w:r>
        <w:rPr>
          <w:rFonts w:eastAsia="Times New Roman"/>
          <w:szCs w:val="24"/>
        </w:rPr>
        <w:t>Ριζούλη</w:t>
      </w:r>
      <w:proofErr w:type="spellEnd"/>
      <w:r>
        <w:rPr>
          <w:rFonts w:eastAsia="Times New Roman"/>
          <w:szCs w:val="24"/>
        </w:rPr>
        <w:t>, που αναφέρθηκε δύο φορές στο όνομά μου.</w:t>
      </w:r>
    </w:p>
    <w:p w14:paraId="09F87DF9"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Αναφέρθηκε, αλλά επί στοιχείων. Επί της άποψης αναφέρθηκε. Δεν αναφέρθηκε ούτε υ</w:t>
      </w:r>
      <w:r>
        <w:rPr>
          <w:rFonts w:eastAsia="Times New Roman"/>
          <w:szCs w:val="24"/>
        </w:rPr>
        <w:t>βριστικά, ούτε …</w:t>
      </w:r>
    </w:p>
    <w:p w14:paraId="09F87DFA" w14:textId="77777777" w:rsidR="0008105D" w:rsidRDefault="003C36B0">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Ακριβώς, γιατί απέδωσε σε μένα μία πορεία ενός συνεταιριστικού κινήματος ότι ευθύνεται για την κατάσταση στον πρωτογενή τομέα. </w:t>
      </w:r>
    </w:p>
    <w:p w14:paraId="09F87DFB"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Έχετε τον λόγο για ένα λεπτό.</w:t>
      </w:r>
    </w:p>
    <w:p w14:paraId="09F87DFC" w14:textId="77777777" w:rsidR="0008105D" w:rsidRDefault="003C36B0">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Αναφέρθηκε δύο φορ</w:t>
      </w:r>
      <w:r>
        <w:rPr>
          <w:rFonts w:eastAsia="Times New Roman"/>
          <w:szCs w:val="24"/>
        </w:rPr>
        <w:t xml:space="preserve">ές στο όνομά μου ο προηγούμενος Βουλευτής του ΣΥΡΙΖΑ, όταν στην ομιλία μου από το Βήμα της Βουλής αναφέρθηκα στην κατάσταση που βρίσκεται σήμερα ο πρωτογενής τομέας. Η κύρια και βασική αιτία γι’ αυτό είναι οι πολιτικές από τη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πο</w:t>
      </w:r>
      <w:r>
        <w:rPr>
          <w:rFonts w:eastAsia="Times New Roman"/>
          <w:szCs w:val="24"/>
        </w:rPr>
        <w:t>υ οδηγούν στην ταχεία συρρίκνωση του αγροτικού εισοδήματος.</w:t>
      </w:r>
    </w:p>
    <w:p w14:paraId="09F87DFD"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 Και εδώ μου αποδόθηκε προηγουμένως ότι δεν αναφέρθηκα σε ποια κατάσταση ήταν το συνεταιριστικό κίνημα: η </w:t>
      </w:r>
      <w:proofErr w:type="spellStart"/>
      <w:r>
        <w:rPr>
          <w:rFonts w:eastAsia="Times New Roman"/>
          <w:bCs/>
          <w:shd w:val="clear" w:color="auto" w:fill="FFFFFF"/>
        </w:rPr>
        <w:t>κομματοκρατία</w:t>
      </w:r>
      <w:proofErr w:type="spellEnd"/>
      <w:r>
        <w:rPr>
          <w:rFonts w:eastAsia="Times New Roman"/>
          <w:bCs/>
          <w:shd w:val="clear" w:color="auto" w:fill="FFFFFF"/>
        </w:rPr>
        <w:t>, η διάλυση ή οτιδήποτε άλλο. Δεν διαφωνούμε σε αυτά. Πρώτος εγώ θα πω ότι γι</w:t>
      </w:r>
      <w:r>
        <w:rPr>
          <w:rFonts w:eastAsia="Times New Roman"/>
          <w:bCs/>
          <w:shd w:val="clear" w:color="auto" w:fill="FFFFFF"/>
        </w:rPr>
        <w:t xml:space="preserve">α να υπάρξει ισχυρή αγροτική παραγωγή χρειάζεται και ένα ισχυρό συνεταιριστικό κίνημα. </w:t>
      </w:r>
    </w:p>
    <w:p w14:paraId="09F87DFE"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Τι κάνατε, όμως, εσείς, για να κλείνουμε με αυτά; Φέρατε έναν νόμο περί συνεταιρισμών, που κύρια αρχή ήταν το διαίρει και βασίλευε. Από τη μια πλευρά σε αυτή τη διετία </w:t>
      </w:r>
      <w:r>
        <w:rPr>
          <w:rFonts w:eastAsia="Times New Roman"/>
          <w:bCs/>
          <w:shd w:val="clear" w:color="auto" w:fill="FFFFFF"/>
        </w:rPr>
        <w:t xml:space="preserve">από 13% που ήταν οι </w:t>
      </w:r>
      <w:proofErr w:type="spellStart"/>
      <w:r>
        <w:rPr>
          <w:rFonts w:eastAsia="Times New Roman"/>
          <w:bCs/>
          <w:shd w:val="clear" w:color="auto" w:fill="FFFFFF"/>
        </w:rPr>
        <w:t>συνεταιριζόμενοι</w:t>
      </w:r>
      <w:proofErr w:type="spellEnd"/>
      <w:r>
        <w:rPr>
          <w:rFonts w:eastAsia="Times New Roman"/>
          <w:bCs/>
          <w:shd w:val="clear" w:color="auto" w:fill="FFFFFF"/>
        </w:rPr>
        <w:t xml:space="preserve"> αγρότες έχουν μειωθεί στο 10% και από την άλλη πλευρά δεν υπάρχουν κίνητρα για την ενίσχυση των συνεταιριστικών σχημάτων, που φέρατε με τον τελευταίο συνεταιριστικό νόμο. </w:t>
      </w:r>
    </w:p>
    <w:p w14:paraId="09F87DFF"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Ευχαριστούμε. </w:t>
      </w:r>
    </w:p>
    <w:p w14:paraId="09F87E00"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ΜΙΧΑΗΛ ΤΖΕΛΕΠΗΣ:</w:t>
      </w:r>
      <w:r>
        <w:rPr>
          <w:rFonts w:eastAsia="Times New Roman"/>
          <w:bCs/>
          <w:shd w:val="clear" w:color="auto" w:fill="FFFFFF"/>
        </w:rPr>
        <w:t xml:space="preserve"> Άρα μη μιλάτε στο σπίτι του κρεμασμένου για σκοινί.</w:t>
      </w:r>
    </w:p>
    <w:p w14:paraId="09F87E01"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Κύριε Τ</w:t>
      </w:r>
      <w:r>
        <w:rPr>
          <w:rFonts w:eastAsia="Times New Roman"/>
          <w:bCs/>
          <w:shd w:val="clear" w:color="auto" w:fill="FFFFFF"/>
        </w:rPr>
        <w:t>ζ</w:t>
      </w:r>
      <w:r>
        <w:rPr>
          <w:rFonts w:eastAsia="Times New Roman"/>
          <w:bCs/>
          <w:shd w:val="clear" w:color="auto" w:fill="FFFFFF"/>
        </w:rPr>
        <w:t xml:space="preserve">ελέπη, είτε έτσι είτε αλλιώς, η συζήτηση για αυτό το θέμα έγινε προσφάτως επί της ουσίας και ήταν εξαντλητική. </w:t>
      </w:r>
    </w:p>
    <w:p w14:paraId="09F87E02"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Τον λόγο έχει ο κ. </w:t>
      </w:r>
      <w:proofErr w:type="spellStart"/>
      <w:r>
        <w:rPr>
          <w:rFonts w:eastAsia="Times New Roman"/>
          <w:bCs/>
          <w:shd w:val="clear" w:color="auto" w:fill="FFFFFF"/>
        </w:rPr>
        <w:t>Ριζούλης</w:t>
      </w:r>
      <w:proofErr w:type="spellEnd"/>
      <w:r>
        <w:rPr>
          <w:rFonts w:eastAsia="Times New Roman"/>
          <w:bCs/>
          <w:shd w:val="clear" w:color="auto" w:fill="FFFFFF"/>
        </w:rPr>
        <w:t xml:space="preserve"> για είκοσι</w:t>
      </w:r>
      <w:r>
        <w:rPr>
          <w:rFonts w:eastAsia="Times New Roman"/>
          <w:bCs/>
          <w:shd w:val="clear" w:color="auto" w:fill="FFFFFF"/>
        </w:rPr>
        <w:t xml:space="preserve"> δευτερόλεπτα. </w:t>
      </w:r>
    </w:p>
    <w:p w14:paraId="09F87E03"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Κύριε Υπουργέ, μην παρέμβετε παρακαλώ. </w:t>
      </w:r>
    </w:p>
    <w:p w14:paraId="09F87E04"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ΑΝΔΡΕΑΣ ΛΟΒΕΡΔΟΣ:</w:t>
      </w:r>
      <w:r>
        <w:rPr>
          <w:rFonts w:eastAsia="Times New Roman"/>
          <w:bCs/>
          <w:shd w:val="clear" w:color="auto" w:fill="FFFFFF"/>
        </w:rPr>
        <w:t xml:space="preserve"> Όχι, να παρέμβει, κύριε Πρόεδρε. </w:t>
      </w:r>
    </w:p>
    <w:p w14:paraId="09F87E05"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bCs/>
          <w:shd w:val="clear" w:color="auto" w:fill="FFFFFF"/>
        </w:rPr>
        <w:t>Σας παρακαλώ.</w:t>
      </w:r>
      <w:r>
        <w:rPr>
          <w:rFonts w:eastAsia="Times New Roman"/>
          <w:b/>
          <w:bCs/>
          <w:shd w:val="clear" w:color="auto" w:fill="FFFFFF"/>
        </w:rPr>
        <w:t xml:space="preserve"> </w:t>
      </w:r>
      <w:r>
        <w:rPr>
          <w:rFonts w:eastAsia="Times New Roman"/>
          <w:bCs/>
          <w:shd w:val="clear" w:color="auto" w:fill="FFFFFF"/>
        </w:rPr>
        <w:t xml:space="preserve"> </w:t>
      </w:r>
    </w:p>
    <w:p w14:paraId="09F87E06"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Ορίστε, κύριε </w:t>
      </w:r>
      <w:proofErr w:type="spellStart"/>
      <w:r>
        <w:rPr>
          <w:rFonts w:eastAsia="Times New Roman"/>
          <w:bCs/>
          <w:shd w:val="clear" w:color="auto" w:fill="FFFFFF"/>
        </w:rPr>
        <w:t>Ριζούλη</w:t>
      </w:r>
      <w:proofErr w:type="spellEnd"/>
      <w:r>
        <w:rPr>
          <w:rFonts w:eastAsia="Times New Roman"/>
          <w:bCs/>
          <w:shd w:val="clear" w:color="auto" w:fill="FFFFFF"/>
        </w:rPr>
        <w:t>.</w:t>
      </w:r>
    </w:p>
    <w:p w14:paraId="09F87E07"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ΑΝΔΡΕΑΣ ΡΙΖΟΥΛΗΣ:</w:t>
      </w:r>
      <w:r>
        <w:rPr>
          <w:rFonts w:eastAsia="Times New Roman"/>
          <w:bCs/>
          <w:shd w:val="clear" w:color="auto" w:fill="FFFFFF"/>
        </w:rPr>
        <w:t xml:space="preserve"> Δεν αναφέρθηκα καν σε αυτό. Αναφέρθηκα σε αυτό που είπε ο κ. Τ</w:t>
      </w:r>
      <w:r>
        <w:rPr>
          <w:rFonts w:eastAsia="Times New Roman"/>
          <w:bCs/>
          <w:shd w:val="clear" w:color="auto" w:fill="FFFFFF"/>
        </w:rPr>
        <w:t>ζ</w:t>
      </w:r>
      <w:r>
        <w:rPr>
          <w:rFonts w:eastAsia="Times New Roman"/>
          <w:bCs/>
          <w:shd w:val="clear" w:color="auto" w:fill="FFFFFF"/>
        </w:rPr>
        <w:t>ελέπης, διερωτώμενος πώς θα πάμε στα χωριά μας. Γι’ αυτό μίλησα και απάντησα ότι ο χώρος του κ. Τ</w:t>
      </w:r>
      <w:r>
        <w:rPr>
          <w:rFonts w:eastAsia="Times New Roman"/>
          <w:bCs/>
          <w:shd w:val="clear" w:color="auto" w:fill="FFFFFF"/>
        </w:rPr>
        <w:t>ζ</w:t>
      </w:r>
      <w:r>
        <w:rPr>
          <w:rFonts w:eastAsia="Times New Roman"/>
          <w:bCs/>
          <w:shd w:val="clear" w:color="auto" w:fill="FFFFFF"/>
        </w:rPr>
        <w:t>ελέπη ευθύνεται για τη διάλυση του συνεταιρισμού και του συνεταιριστικού κινήματος. Πώς πάει ο κ. Τ</w:t>
      </w:r>
      <w:r>
        <w:rPr>
          <w:rFonts w:eastAsia="Times New Roman"/>
          <w:bCs/>
          <w:shd w:val="clear" w:color="auto" w:fill="FFFFFF"/>
        </w:rPr>
        <w:t>ζ</w:t>
      </w:r>
      <w:r>
        <w:rPr>
          <w:rFonts w:eastAsia="Times New Roman"/>
          <w:bCs/>
          <w:shd w:val="clear" w:color="auto" w:fill="FFFFFF"/>
        </w:rPr>
        <w:t>ελέπης στα χωριά και τι λέει για αυτό; Αυτή ήταν η ερώτησ</w:t>
      </w:r>
      <w:r>
        <w:rPr>
          <w:rFonts w:eastAsia="Times New Roman"/>
          <w:bCs/>
          <w:shd w:val="clear" w:color="auto" w:fill="FFFFFF"/>
        </w:rPr>
        <w:t xml:space="preserve">ή μου. Αν είναι επί προσωπικού πάλι, μπορεί να απαντήσει. </w:t>
      </w:r>
    </w:p>
    <w:p w14:paraId="09F87E08"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Καλώς, είναι ρητορική η ερώτηση. Δόθηκε απάντηση κανονικά. </w:t>
      </w:r>
      <w:proofErr w:type="spellStart"/>
      <w:r>
        <w:rPr>
          <w:rFonts w:eastAsia="Times New Roman"/>
          <w:bCs/>
          <w:shd w:val="clear" w:color="auto" w:fill="FFFFFF"/>
        </w:rPr>
        <w:t>Εξεφράστηκαν</w:t>
      </w:r>
      <w:proofErr w:type="spellEnd"/>
      <w:r>
        <w:rPr>
          <w:rFonts w:eastAsia="Times New Roman"/>
          <w:bCs/>
          <w:shd w:val="clear" w:color="auto" w:fill="FFFFFF"/>
        </w:rPr>
        <w:t xml:space="preserve"> οι απόψεις. </w:t>
      </w:r>
    </w:p>
    <w:p w14:paraId="09F87E09"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Παρακαλώ πολύ, ο κ. Λυκούδης, Βουλευτής του Ποταμιού, έχει τον λόγο. </w:t>
      </w:r>
    </w:p>
    <w:p w14:paraId="09F87E0A"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ΣΠΥΡΙΔΩΝ ΛΥΚΟ</w:t>
      </w:r>
      <w:r>
        <w:rPr>
          <w:rFonts w:eastAsia="Times New Roman"/>
          <w:b/>
          <w:bCs/>
          <w:shd w:val="clear" w:color="auto" w:fill="FFFFFF"/>
        </w:rPr>
        <w:t xml:space="preserve">ΥΔΗΣ (Ζ΄ Αντιπρόεδρος της Βουλής): </w:t>
      </w:r>
      <w:r>
        <w:rPr>
          <w:rFonts w:eastAsia="Times New Roman"/>
          <w:bCs/>
          <w:shd w:val="clear" w:color="auto" w:fill="FFFFFF"/>
        </w:rPr>
        <w:t xml:space="preserve">Ευχαριστώ, κύριε Πρόεδρε. Κυρίες και κύριοι συνάδελφοι, θέλω να ξεκινήσω με τη ρήση ενός διάσημου Αμερικανού οικονομολόγου και κοινωνικού επιστήμονα του </w:t>
      </w:r>
      <w:proofErr w:type="spellStart"/>
      <w:r>
        <w:rPr>
          <w:rFonts w:eastAsia="Times New Roman"/>
          <w:bCs/>
          <w:shd w:val="clear" w:color="auto" w:fill="FFFFFF"/>
        </w:rPr>
        <w:t>Γκάλμπρεϊθ</w:t>
      </w:r>
      <w:proofErr w:type="spellEnd"/>
      <w:r>
        <w:rPr>
          <w:rFonts w:eastAsia="Times New Roman"/>
          <w:bCs/>
          <w:shd w:val="clear" w:color="auto" w:fill="FFFFFF"/>
        </w:rPr>
        <w:t xml:space="preserve">, </w:t>
      </w:r>
      <w:r>
        <w:rPr>
          <w:rFonts w:eastAsia="Times New Roman"/>
          <w:bCs/>
          <w:shd w:val="clear" w:color="auto" w:fill="FFFFFF"/>
        </w:rPr>
        <w:t xml:space="preserve">του </w:t>
      </w:r>
      <w:r>
        <w:rPr>
          <w:rFonts w:eastAsia="Times New Roman"/>
          <w:bCs/>
          <w:shd w:val="clear" w:color="auto" w:fill="FFFFFF"/>
        </w:rPr>
        <w:t>Τζ</w:t>
      </w:r>
      <w:r>
        <w:rPr>
          <w:rFonts w:eastAsia="Times New Roman"/>
          <w:bCs/>
          <w:shd w:val="clear" w:color="auto" w:fill="FFFFFF"/>
        </w:rPr>
        <w:t>ον Κένεθ</w:t>
      </w:r>
      <w:r>
        <w:rPr>
          <w:rFonts w:eastAsia="Times New Roman"/>
          <w:bCs/>
          <w:shd w:val="clear" w:color="auto" w:fill="FFFFFF"/>
        </w:rPr>
        <w:t xml:space="preserve">, όχι του γιού του </w:t>
      </w:r>
      <w:r>
        <w:rPr>
          <w:rFonts w:eastAsia="Times New Roman"/>
          <w:bCs/>
          <w:shd w:val="clear" w:color="auto" w:fill="FFFFFF"/>
        </w:rPr>
        <w:t>Τζέιμς</w:t>
      </w:r>
      <w:r>
        <w:rPr>
          <w:rFonts w:eastAsia="Times New Roman"/>
          <w:bCs/>
          <w:shd w:val="clear" w:color="auto" w:fill="FFFFFF"/>
        </w:rPr>
        <w:t>. Θυμάστε αυτόν τ</w:t>
      </w:r>
      <w:r>
        <w:rPr>
          <w:rFonts w:eastAsia="Times New Roman"/>
          <w:bCs/>
          <w:shd w:val="clear" w:color="auto" w:fill="FFFFFF"/>
        </w:rPr>
        <w:t xml:space="preserve">ον απίθανο αρχιτέκτονα του διαβόητου </w:t>
      </w:r>
      <w:r>
        <w:rPr>
          <w:rFonts w:eastAsia="Times New Roman"/>
          <w:bCs/>
          <w:shd w:val="clear" w:color="auto" w:fill="FFFFFF"/>
          <w:lang w:val="en-US"/>
        </w:rPr>
        <w:t>plan</w:t>
      </w:r>
      <w:r w:rsidRPr="0029314C">
        <w:rPr>
          <w:rFonts w:eastAsia="Times New Roman"/>
          <w:bCs/>
          <w:shd w:val="clear" w:color="auto" w:fill="FFFFFF"/>
        </w:rPr>
        <w:t xml:space="preserve"> </w:t>
      </w:r>
      <w:r>
        <w:rPr>
          <w:rFonts w:eastAsia="Times New Roman"/>
          <w:bCs/>
          <w:shd w:val="clear" w:color="auto" w:fill="FFFFFF"/>
          <w:lang w:val="en-US"/>
        </w:rPr>
        <w:t>X</w:t>
      </w:r>
      <w:r>
        <w:rPr>
          <w:rFonts w:eastAsia="Times New Roman"/>
          <w:bCs/>
          <w:shd w:val="clear" w:color="auto" w:fill="FFFFFF"/>
        </w:rPr>
        <w:t xml:space="preserve">, ο οποίος σχεδίασε με κυβερνητική εντολή –όπως γράφτηκε, για να είμαι πιο δίκαιος–εν </w:t>
      </w:r>
      <w:proofErr w:type="spellStart"/>
      <w:r>
        <w:rPr>
          <w:rFonts w:eastAsia="Times New Roman"/>
          <w:bCs/>
          <w:shd w:val="clear" w:color="auto" w:fill="FFFFFF"/>
        </w:rPr>
        <w:t>κρυπτώ</w:t>
      </w:r>
      <w:proofErr w:type="spellEnd"/>
      <w:r>
        <w:rPr>
          <w:rFonts w:eastAsia="Times New Roman"/>
          <w:bCs/>
          <w:shd w:val="clear" w:color="auto" w:fill="FFFFFF"/>
        </w:rPr>
        <w:t xml:space="preserve"> και </w:t>
      </w:r>
      <w:proofErr w:type="spellStart"/>
      <w:r>
        <w:rPr>
          <w:rFonts w:eastAsia="Times New Roman"/>
          <w:bCs/>
          <w:shd w:val="clear" w:color="auto" w:fill="FFFFFF"/>
        </w:rPr>
        <w:t>παραβύστω</w:t>
      </w:r>
      <w:proofErr w:type="spellEnd"/>
      <w:r>
        <w:rPr>
          <w:rFonts w:eastAsia="Times New Roman"/>
          <w:bCs/>
          <w:shd w:val="clear" w:color="auto" w:fill="FFFFFF"/>
        </w:rPr>
        <w:t xml:space="preserve">, την εγκληματική έξοδο της χώρας από το ευρώ. </w:t>
      </w:r>
    </w:p>
    <w:p w14:paraId="09F87E0B"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Ο πατήρ, λοιπόν, έχει πει: «Η μόνη λειτουργία των οικονομικών προβλέψεων είναι να κάνει την αστρολογία να φαίνεται αξιοσέβαστη». Αυτή την εντύπωση μου δημιουργεί η πανσπερμία των προβλέψεων για την οικονομική μεγέθυνση του 2017 από το επίσημο 2,7%, τη μέση</w:t>
      </w:r>
      <w:r>
        <w:rPr>
          <w:rFonts w:eastAsia="Times New Roman"/>
          <w:bCs/>
          <w:shd w:val="clear" w:color="auto" w:fill="FFFFFF"/>
        </w:rPr>
        <w:t xml:space="preserve"> πρόβλεψη του 1,3% της αγοράς ή του ΟΟΣΑ. </w:t>
      </w:r>
    </w:p>
    <w:p w14:paraId="09F87E0C"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Διερωτώμαι επί παραδείγματι, είναι δυνατόν να αυξηθεί η ιδιωτική κατανάλωση στο προβλεπόμενο ύψος, όταν μειώνεται το διαθέσιμο εισόδημα, όταν επιβάλλονται φόροι ύψους 2,5 δισεκατομμυρίων ευρώ, που με τις ασφαλιστι</w:t>
      </w:r>
      <w:r>
        <w:rPr>
          <w:rFonts w:eastAsia="Times New Roman"/>
          <w:bCs/>
          <w:shd w:val="clear" w:color="auto" w:fill="FFFFFF"/>
        </w:rPr>
        <w:t xml:space="preserve">κές εισφορές μπορούν να ξεπεράσουν τα 4 δισεκατομμύρια ευρώ; </w:t>
      </w:r>
    </w:p>
    <w:p w14:paraId="09F87E0D"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Είναι δυνατόν να επαρκούν οι επενδύσεις κάτω από το 10% του ΑΕΠ, όταν χρειαζόμαστε διπλάσιες, με ανύπαρκτη την εσωτερική αποταμίευση, άρα και τη δυνατότητα επαρκούς τραπεζικής χρηματοδότησης της</w:t>
      </w:r>
      <w:r>
        <w:rPr>
          <w:rFonts w:eastAsia="Times New Roman"/>
          <w:bCs/>
          <w:shd w:val="clear" w:color="auto" w:fill="FFFFFF"/>
        </w:rPr>
        <w:t xml:space="preserve"> οικονομίας, με τις ιδιωτικοποιήσεις να καρκινοβατούν, με τους ξένους επενδυτές να απέχουν; </w:t>
      </w:r>
    </w:p>
    <w:p w14:paraId="09F87E0E"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Είναι δυνατόν να αυξηθούν οι εξαγωγές, χωρίς να μειωθεί το υπέρογκο κόστος κεφαλαίου των επιχειρήσεων; </w:t>
      </w:r>
    </w:p>
    <w:p w14:paraId="09F87E0F"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Δεν είναι καθόλου τυχαίο που τέτοιες επισφαλείς, κατά τη γν</w:t>
      </w:r>
      <w:r>
        <w:rPr>
          <w:rFonts w:eastAsia="Times New Roman"/>
          <w:bCs/>
          <w:shd w:val="clear" w:color="auto" w:fill="FFFFFF"/>
        </w:rPr>
        <w:t xml:space="preserve">ώμη μου, παρακινδυνευμένες προβλέψεις, που εξ αντικειμένου εξαρτώνται από αστάθμητους εσωτερικούς και ανεξέλεγκτους εξωτερικούς παράγοντες, εύκολα μετατρέπονται σε πολιτικό ποδόσφαιρο σε λασπωμένο πολιτικά γήπεδο. </w:t>
      </w:r>
    </w:p>
    <w:p w14:paraId="09F87E10"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Όμως, κυρίες και κύριοι συνάδελφοι, ακόμη</w:t>
      </w:r>
      <w:r>
        <w:rPr>
          <w:rFonts w:eastAsia="Times New Roman"/>
          <w:bCs/>
          <w:shd w:val="clear" w:color="auto" w:fill="FFFFFF"/>
        </w:rPr>
        <w:t xml:space="preserve"> και αν κάποιος μπορεί να τα ξεπεράσει όλα αυτά, αυτό που είναι εντελώς ακατανόητο, εξωφρενικό και παρανοϊκό αλλά συνάμα σκοπίμως παραπλανητικό είναι οι έξαλλοι εκ προοιμίου πανηγυρισμοί ότι βρισκόμαστε προ των πυλών εξόδου από την κρίση με επερχόμενη ανάπ</w:t>
      </w:r>
      <w:r>
        <w:rPr>
          <w:rFonts w:eastAsia="Times New Roman"/>
          <w:bCs/>
          <w:shd w:val="clear" w:color="auto" w:fill="FFFFFF"/>
        </w:rPr>
        <w:t>τυξη</w:t>
      </w:r>
      <w:r>
        <w:rPr>
          <w:rFonts w:eastAsia="Times New Roman"/>
          <w:bCs/>
          <w:shd w:val="clear" w:color="auto" w:fill="FFFFFF"/>
        </w:rPr>
        <w:t xml:space="preserve">, </w:t>
      </w:r>
      <w:r>
        <w:rPr>
          <w:rFonts w:eastAsia="Times New Roman"/>
          <w:bCs/>
          <w:shd w:val="clear" w:color="auto" w:fill="FFFFFF"/>
        </w:rPr>
        <w:t xml:space="preserve">πανηγυρισμοί που επαναλαμβάνονται με την απόφαση του προχθεσινού </w:t>
      </w:r>
      <w:proofErr w:type="spellStart"/>
      <w:r>
        <w:rPr>
          <w:rFonts w:eastAsia="Times New Roman"/>
          <w:bCs/>
          <w:shd w:val="clear" w:color="auto" w:fill="FFFFFF"/>
          <w:lang w:val="en-US"/>
        </w:rPr>
        <w:t>Eurogroup</w:t>
      </w:r>
      <w:proofErr w:type="spellEnd"/>
      <w:r>
        <w:rPr>
          <w:rFonts w:eastAsia="Times New Roman"/>
          <w:bCs/>
          <w:shd w:val="clear" w:color="auto" w:fill="FFFFFF"/>
        </w:rPr>
        <w:t>, με τις αναμενόμενες βραχυπρόθεσμες ρυθμίσεις για το χρέος στο απώτερο μέλλον και βέβαια υπό όρους, με ανάληψη βαρύτατων δεσμεύσεων από την Κυβέρνηση, με άλυτο το θέμα των υπέ</w:t>
      </w:r>
      <w:r>
        <w:rPr>
          <w:rFonts w:eastAsia="Times New Roman"/>
          <w:bCs/>
          <w:shd w:val="clear" w:color="auto" w:fill="FFFFFF"/>
        </w:rPr>
        <w:t xml:space="preserve">ρογκων πρωτογενών πλεονασμάτων μετά το 2018, με νέο κόφτη, με το επάρατο ΔΝΤ να επιστρέφει δριμύτερο. </w:t>
      </w:r>
    </w:p>
    <w:p w14:paraId="09F87E11"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Είναι ευπρόσδεκτο βέβαια και θετικό κάθε μέτρο που διευρύνει έστω και στο ελάχιστο τα δημοσιονομικά περιθώρια της χώρας, αλλά δεν προσφέρεται για πανηγυρ</w:t>
      </w:r>
      <w:r>
        <w:rPr>
          <w:rFonts w:eastAsia="Times New Roman"/>
          <w:bCs/>
          <w:shd w:val="clear" w:color="auto" w:fill="FFFFFF"/>
        </w:rPr>
        <w:t xml:space="preserve">ισμούς, όταν το τέταρτο μνημόνιο ενδεχομένως να είναι προ των πυλών. Και αν θα είναι, θα είναι δικό σας, κυρίες και κύριοι συνάδελφοι του ΣΥΡΙΖΑ. </w:t>
      </w:r>
    </w:p>
    <w:p w14:paraId="09F87E12"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Οι πολίτες έχουν πλέον νιώσει στο πετσί τους την κυβερνητική πολιτική. Δεν υπάρχει περίπτωση και αυτή τη φορά</w:t>
      </w:r>
      <w:r>
        <w:rPr>
          <w:rFonts w:eastAsia="Times New Roman"/>
          <w:bCs/>
          <w:shd w:val="clear" w:color="auto" w:fill="FFFFFF"/>
        </w:rPr>
        <w:t xml:space="preserve"> να </w:t>
      </w:r>
      <w:proofErr w:type="spellStart"/>
      <w:r>
        <w:rPr>
          <w:rFonts w:eastAsia="Times New Roman"/>
          <w:bCs/>
          <w:shd w:val="clear" w:color="auto" w:fill="FFFFFF"/>
        </w:rPr>
        <w:t>παραπλανηθούν</w:t>
      </w:r>
      <w:proofErr w:type="spellEnd"/>
      <w:r>
        <w:rPr>
          <w:rFonts w:eastAsia="Times New Roman"/>
          <w:bCs/>
          <w:shd w:val="clear" w:color="auto" w:fill="FFFFFF"/>
        </w:rPr>
        <w:t xml:space="preserve"> με τον «δράκο» του χρέους. </w:t>
      </w:r>
    </w:p>
    <w:p w14:paraId="09F87E1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Όμως ακόμη και αν αυτό είχε κάποιος την καλή διάθεση να το προσπεράσει, θεμελιώδη ερωτήματα που έχουν προ πολλού τεθεί παραμένουν αναπάντητα. Γιατί έπρεπε άραγε να χαθούν τουλάχιστον άλλα δ</w:t>
      </w:r>
      <w:r>
        <w:rPr>
          <w:rFonts w:eastAsia="Times New Roman" w:cs="Times New Roman"/>
          <w:szCs w:val="24"/>
        </w:rPr>
        <w:t>ύ</w:t>
      </w:r>
      <w:r>
        <w:rPr>
          <w:rFonts w:eastAsia="Times New Roman" w:cs="Times New Roman"/>
          <w:szCs w:val="24"/>
        </w:rPr>
        <w:t>ο χρόνια για να επισ</w:t>
      </w:r>
      <w:r>
        <w:rPr>
          <w:rFonts w:eastAsia="Times New Roman" w:cs="Times New Roman"/>
          <w:szCs w:val="24"/>
        </w:rPr>
        <w:t>τρέψουμε ενδεχομένως εκεί που βρισκόμασταν το 2014 και μάλιστα, σε δυσμενή διεθνή συγκυρία, με το κλίμα πιο δυσμενές για την Ελλάδα, με τις τιμές του πετρελαίου να ανεβαίνουν και όλα τα συναφή; Γιατί έπρεπε η Κυβέρνηση να φορτώσει τη χώρα με νέο δυσβάσταχτ</w:t>
      </w:r>
      <w:r>
        <w:rPr>
          <w:rFonts w:eastAsia="Times New Roman" w:cs="Times New Roman"/>
          <w:szCs w:val="24"/>
        </w:rPr>
        <w:t>ο χρέος για να συζητάμε τώρα την ελάφρυνσή του; Γιατί έπρεπε να φορτωθεί η χώρα με νέα μέτρα 9 δισεκατομμυρίων ευρώ; Σιγή ιχθύος. Δεν μπορούν να απαντηθούν αυτά τα ερωτήματα, κυρίες και κύριοι συνάδελφοι, γιατί έχουν τεθεί αρκετά νωρίς και γιατί αν απαντηθ</w:t>
      </w:r>
      <w:r>
        <w:rPr>
          <w:rFonts w:eastAsia="Times New Roman" w:cs="Times New Roman"/>
          <w:szCs w:val="24"/>
        </w:rPr>
        <w:t xml:space="preserve">ούν είναι σαν να ομολογείτε μια απάτη, είναι σαν να ομολογούνται καταστροφικά αποτελέσματα και αυτό δεν είναι καθόλου εύκολο να το κάνουν οι κυβερνητικοί Βουλευτές. Το καταλαβαίνω. </w:t>
      </w:r>
    </w:p>
    <w:p w14:paraId="09F87E1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δήθεν βίαιη ωρίμανση του ΣΥΡΙΖΑ δοκιμάστηκε βιαιότατα πάνω στις πλάτες τ</w:t>
      </w:r>
      <w:r>
        <w:rPr>
          <w:rFonts w:eastAsia="Times New Roman" w:cs="Times New Roman"/>
          <w:szCs w:val="24"/>
        </w:rPr>
        <w:t>ων πολιτών ως πειραματόζωα εφαρμογής χρεοκοπημένων ιδεών, μάλιστα με περισσή αλαζονεία και πολλές φορές με ολοκληρωτική προπαγάνδα. Το τίμημα της δήθεν ωρίμανσης ήταν και παραμένει τεράστιο σε όλα τα επίπεδα: το οικονομικό, το κοινωνικό, το θεσμικό, το ηθι</w:t>
      </w:r>
      <w:r>
        <w:rPr>
          <w:rFonts w:eastAsia="Times New Roman" w:cs="Times New Roman"/>
          <w:szCs w:val="24"/>
        </w:rPr>
        <w:t xml:space="preserve">κό. </w:t>
      </w:r>
    </w:p>
    <w:p w14:paraId="09F87E1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ΣΥΡΙΖΑ δεν ήταν δυνατόν, δυστυχώς, κυρίες και κύριοι συνάδελφοι, να αξιοποιήσει την απόλυτη στροφή του, που καλά κάνατε και την κάνατε. Δεν μπορούσε να την αξιοποιήσει, γιατί δεν είχε ούτε στοιχειωδώς προετοιμαστεί για να κάνει τέτοια στροφή. </w:t>
      </w:r>
    </w:p>
    <w:p w14:paraId="09F87E1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Αναφο</w:t>
      </w:r>
      <w:r>
        <w:rPr>
          <w:rFonts w:eastAsia="Times New Roman" w:cs="Times New Roman"/>
          <w:szCs w:val="24"/>
        </w:rPr>
        <w:t xml:space="preserve">ρικά με τον </w:t>
      </w:r>
      <w:r>
        <w:rPr>
          <w:rFonts w:eastAsia="Times New Roman" w:cs="Times New Roman"/>
          <w:szCs w:val="24"/>
        </w:rPr>
        <w:t>π</w:t>
      </w:r>
      <w:r>
        <w:rPr>
          <w:rFonts w:eastAsia="Times New Roman" w:cs="Times New Roman"/>
          <w:szCs w:val="24"/>
        </w:rPr>
        <w:t xml:space="preserve">ροϋπολογισμό, στο σύνολό του είναι φανερό ότι δεν έχει έρμα, δεν έχει πυξίδα, δεν έχει κάποιον αναπτυξιακό πυρήνα, δεν έχει κάποια θεμέλια ενός νέου παραγωγικού μοντέλου, όπως ευαγγελίζεσθε. Είναι στην ουσία </w:t>
      </w:r>
      <w:proofErr w:type="spellStart"/>
      <w:r>
        <w:rPr>
          <w:rFonts w:eastAsia="Times New Roman" w:cs="Times New Roman"/>
          <w:szCs w:val="24"/>
        </w:rPr>
        <w:t>φοροκεντρικός</w:t>
      </w:r>
      <w:proofErr w:type="spellEnd"/>
      <w:r>
        <w:rPr>
          <w:rFonts w:eastAsia="Times New Roman" w:cs="Times New Roman"/>
          <w:szCs w:val="24"/>
        </w:rPr>
        <w:t xml:space="preserve"> και </w:t>
      </w:r>
      <w:proofErr w:type="spellStart"/>
      <w:r>
        <w:rPr>
          <w:rFonts w:eastAsia="Times New Roman" w:cs="Times New Roman"/>
          <w:szCs w:val="24"/>
        </w:rPr>
        <w:t>υφεσιακός</w:t>
      </w:r>
      <w:proofErr w:type="spellEnd"/>
      <w:r>
        <w:rPr>
          <w:rFonts w:eastAsia="Times New Roman" w:cs="Times New Roman"/>
          <w:szCs w:val="24"/>
        </w:rPr>
        <w:t xml:space="preserve">. </w:t>
      </w:r>
    </w:p>
    <w:p w14:paraId="09F87E1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συνάδελφοι, πέρα από τη διαμάχη για τα νούμερα, είναι αδήριτη ανάγκη να στρέψουμε την προσοχή μας στη φτώχεια, στο όριο της οποίας βρίσκεται το ένα τρίτο των συμπολιτών μας, στην ακραία φτώχεια που έχει φτάσει στο 15%, σύμφωνα με τα στοιχεία τ</w:t>
      </w:r>
      <w:r>
        <w:rPr>
          <w:rFonts w:eastAsia="Times New Roman" w:cs="Times New Roman"/>
          <w:szCs w:val="24"/>
        </w:rPr>
        <w:t xml:space="preserve">ου ΟΟΣΑ και σχετική μελέτη της </w:t>
      </w:r>
      <w:r>
        <w:rPr>
          <w:rFonts w:eastAsia="Times New Roman" w:cs="Times New Roman"/>
          <w:szCs w:val="24"/>
        </w:rPr>
        <w:t>«</w:t>
      </w:r>
      <w:proofErr w:type="spellStart"/>
      <w:r>
        <w:rPr>
          <w:rFonts w:eastAsia="Times New Roman" w:cs="Times New Roman"/>
          <w:szCs w:val="24"/>
        </w:rPr>
        <w:t>διαΝΕΟσις</w:t>
      </w:r>
      <w:proofErr w:type="spellEnd"/>
      <w:r>
        <w:rPr>
          <w:rFonts w:eastAsia="Times New Roman" w:cs="Times New Roman"/>
          <w:szCs w:val="24"/>
        </w:rPr>
        <w:t>»</w:t>
      </w:r>
      <w:r>
        <w:rPr>
          <w:rFonts w:eastAsia="Times New Roman" w:cs="Times New Roman"/>
          <w:szCs w:val="24"/>
        </w:rPr>
        <w:t xml:space="preserve">. </w:t>
      </w:r>
    </w:p>
    <w:p w14:paraId="09F87E1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Εμείς εδώ στην Ελλάδα έχουμε φόρους Βόρειας Ευρώπης και κοινωνικό κράτος Νότιας Ευρώπης. Στόχος μιας ελεύθερης, δημοκρατικής και προηγμένης κοινωνίας δεν μπορεί να είναι η εξίσωση της φτώχειας με την εξαθλίωση, </w:t>
      </w:r>
      <w:r>
        <w:rPr>
          <w:rFonts w:eastAsia="Times New Roman" w:cs="Times New Roman"/>
          <w:szCs w:val="24"/>
        </w:rPr>
        <w:t xml:space="preserve">αλλά να προάγει την ευημερία και μέσω αυτής την κοινωνική δικαιοσύνη και τη δίκαιη κατανομή του πλεονάσματος, όχι των ψιχίων της φτώχειας. </w:t>
      </w:r>
    </w:p>
    <w:p w14:paraId="09F87E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Αλήθεια, κυρίες και κύριοι συνάδελφοι, έτσι από καρδιάς το λέω, τερματίστηκε διά μαγείας η ανθρωπιστική κρίση αυτά τ</w:t>
      </w:r>
      <w:r>
        <w:rPr>
          <w:rFonts w:eastAsia="Times New Roman" w:cs="Times New Roman"/>
          <w:szCs w:val="24"/>
        </w:rPr>
        <w:t>α χρόνια; Έπαψαν να λιποθυμούν τα παιδιά στο σχολείο; Το ξανασκέφτηκαν οι αυτόχειρες; Έληξε η ξένη κατοχή; Τι ακριβώς έχει γίνει; Ας σοβαρευτούμε και ας συνειδητοποιήσουμε ότι χωρίς διαρθρωτικές αλλαγές δεν πρόκειται να συνέλθουμε ούτε να δούμε φως. Το ασφ</w:t>
      </w:r>
      <w:r>
        <w:rPr>
          <w:rFonts w:eastAsia="Times New Roman" w:cs="Times New Roman"/>
          <w:szCs w:val="24"/>
        </w:rPr>
        <w:t>αλιστικό παραμένει στην κόψη του ξυραφιού. Τα ταμεία χρωστούν 2,4 δισεκατομμύρια στον ΕΟΠΥΥ. Το σύστημα υγείας βρίσκεται υπό κατάρρευση. Η παιδεία αποτελεί την αχίλλειο πτέρνα μας. Μια στις τέσσερις μικρομεσαίες εμπορικές επιχειρήσεις βρίσκονται στο χείλος</w:t>
      </w:r>
      <w:r>
        <w:rPr>
          <w:rFonts w:eastAsia="Times New Roman" w:cs="Times New Roman"/>
          <w:szCs w:val="24"/>
        </w:rPr>
        <w:t xml:space="preserve"> του γκρεμού από τη φορολογική ασφυξία και την έλλειψη ρευστότητας. </w:t>
      </w:r>
    </w:p>
    <w:p w14:paraId="09F87E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άλλος διάσημος οικονομολόγος και δημόσιος άνδρας, ο </w:t>
      </w:r>
      <w:proofErr w:type="spellStart"/>
      <w:r>
        <w:rPr>
          <w:rFonts w:eastAsia="Times New Roman" w:cs="Times New Roman"/>
          <w:szCs w:val="24"/>
        </w:rPr>
        <w:t>Κέυνς</w:t>
      </w:r>
      <w:proofErr w:type="spellEnd"/>
      <w:r>
        <w:rPr>
          <w:rFonts w:eastAsia="Times New Roman" w:cs="Times New Roman"/>
          <w:szCs w:val="24"/>
        </w:rPr>
        <w:t xml:space="preserve">, έχει πει: Η δυσκολία δεν έγκειται στο να αναπτύξουμε νέες ιδέες όσο να δραπετεύσουμε από τις </w:t>
      </w:r>
      <w:r>
        <w:rPr>
          <w:rFonts w:eastAsia="Times New Roman" w:cs="Times New Roman"/>
          <w:szCs w:val="24"/>
        </w:rPr>
        <w:t xml:space="preserve">παλιές. </w:t>
      </w:r>
    </w:p>
    <w:p w14:paraId="09F87E1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Κυβέρνηση όχι μόνο δεν μπορεί να παράγει νέες ιδέες, αλλά δυστυχώς είναι εγκλωβισμένη στη φυλακή σκουριασμένων ιδεών, είτε υπό την αριστερή είτε υπό τη δεξιά εκδοχή τους. Άλλωστε, δεν είναι τώρα πια δυστυχώς, κυρίες και κύριοι συνάδελφοι, -πιστέψτε με το</w:t>
      </w:r>
      <w:r>
        <w:rPr>
          <w:rFonts w:eastAsia="Times New Roman" w:cs="Times New Roman"/>
          <w:szCs w:val="24"/>
        </w:rPr>
        <w:t xml:space="preserve"> λέω ειλικρινά- ούτε καν ευδιάκριτες τώρα πια η δεξιά και η αριστερή εκδοχή στην πολιτική της Κυβέρνησης. </w:t>
      </w:r>
    </w:p>
    <w:p w14:paraId="09F87E1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Πιστεύω όμως βαθιά ότι μπορούμε να αλλάξουμε την πορεία, αρκεί να διαλύσουμε τους μύθους, να υπερασπίσουμε θεσμούς, να αποκρούσουμε αυταρχικές συμπερ</w:t>
      </w:r>
      <w:r>
        <w:rPr>
          <w:rFonts w:eastAsia="Times New Roman" w:cs="Times New Roman"/>
          <w:szCs w:val="24"/>
        </w:rPr>
        <w:t>ιφορές -το πιστεύω-, αρκεί να πατήσουμε γερά στο έδαφος της πραγματικότητας και της αυτογνωσίας, αρκεί να κλείσουμε τα α</w:t>
      </w:r>
      <w:r>
        <w:rPr>
          <w:rFonts w:eastAsia="Times New Roman" w:cs="Times New Roman"/>
          <w:szCs w:val="24"/>
        </w:rPr>
        <w:t>υ</w:t>
      </w:r>
      <w:r>
        <w:rPr>
          <w:rFonts w:eastAsia="Times New Roman" w:cs="Times New Roman"/>
          <w:szCs w:val="24"/>
        </w:rPr>
        <w:t>τιά μας στις σειρήνες του αριστερού και δεξιού λαϊκισμού και στους δημαγωγούς, όποιοι είναι αυτοί και όσοι έχουν καταστρέψει τη χώρα, α</w:t>
      </w:r>
      <w:r>
        <w:rPr>
          <w:rFonts w:eastAsia="Times New Roman" w:cs="Times New Roman"/>
          <w:szCs w:val="24"/>
        </w:rPr>
        <w:t xml:space="preserve">ρκεί να αναλάβουμε τις ευθύνες που μας αναλογούν, χωρίς βολικές μεταθέσεις, όλοι μας, κι εσείς κι εμείς -όλοι μας!-, αρκεί να εμπιστευθούμε προοδευτικές, δημοκρατικές πολιτικές. </w:t>
      </w:r>
    </w:p>
    <w:p w14:paraId="09F87E1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 xml:space="preserve">Ζ΄ </w:t>
      </w:r>
      <w:r>
        <w:rPr>
          <w:rFonts w:eastAsia="Times New Roman" w:cs="Times New Roman"/>
          <w:szCs w:val="24"/>
        </w:rPr>
        <w:t>Αντιπρο</w:t>
      </w:r>
      <w:r>
        <w:rPr>
          <w:rFonts w:eastAsia="Times New Roman" w:cs="Times New Roman"/>
          <w:szCs w:val="24"/>
        </w:rPr>
        <w:t>έδρου</w:t>
      </w:r>
      <w:r>
        <w:rPr>
          <w:rFonts w:eastAsia="Times New Roman" w:cs="Times New Roman"/>
          <w:szCs w:val="24"/>
        </w:rPr>
        <w:t xml:space="preserve"> της Βουλής</w:t>
      </w:r>
      <w:r>
        <w:rPr>
          <w:rFonts w:eastAsia="Times New Roman" w:cs="Times New Roman"/>
          <w:szCs w:val="24"/>
        </w:rPr>
        <w:t>)</w:t>
      </w:r>
    </w:p>
    <w:p w14:paraId="09F87E1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μισό λεπτό. </w:t>
      </w:r>
    </w:p>
    <w:p w14:paraId="09F87E1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πρώτη μου ομιλία από αυτό το Βήμα μετά την ανάληψη της εξουσίας από τον ΣΥΡΙΖΑ -ήταν τέλη Φεβρουαρίου 2015- είχα πει με ειλικρινή αγωνία –κάποιοι από εσάς μπορεί να το θυμούνται- το εξής: «Φοβάμαι πως το «πρώτη φορά </w:t>
      </w:r>
      <w:r>
        <w:rPr>
          <w:rFonts w:eastAsia="Times New Roman" w:cs="Times New Roman"/>
          <w:szCs w:val="24"/>
        </w:rPr>
        <w:t>α</w:t>
      </w:r>
      <w:r>
        <w:rPr>
          <w:rFonts w:eastAsia="Times New Roman" w:cs="Times New Roman"/>
          <w:szCs w:val="24"/>
        </w:rPr>
        <w:t>ριστ</w:t>
      </w:r>
      <w:r>
        <w:rPr>
          <w:rFonts w:eastAsia="Times New Roman" w:cs="Times New Roman"/>
          <w:szCs w:val="24"/>
        </w:rPr>
        <w:t xml:space="preserve">ερά», κυρίες και κύριοι συνάδελφοι, μπορεί σύντομα να μετατραπεί στην κοινωνία στο «ποτέ ξανά Αριστερά»», διότι έβλεπα πως το ίδιο κύμα διαμαρτυρίας που σας σήκωσε ψηλά ήταν ικανό το ίδιο να σας τσακίσει στα βράχια. Τώρα, το βλέπουν πολλοί αυτό. Αυτό όμως </w:t>
      </w:r>
      <w:r>
        <w:rPr>
          <w:rFonts w:eastAsia="Times New Roman" w:cs="Times New Roman"/>
          <w:szCs w:val="24"/>
        </w:rPr>
        <w:t xml:space="preserve">που είναι άδικο, κυρίες και κύριοι συνάδελφοι του ΣΥΡΙΖΑ, και πολιτικά και κοινωνικά, είναι μαζί με εσάς να τσακίσει στα βράχια και την Αριστερά ως πολιτικό ρεύμα στο σύνολό της. Είναι άδικο ιστορικά. </w:t>
      </w:r>
    </w:p>
    <w:p w14:paraId="09F87E20" w14:textId="77777777" w:rsidR="0008105D" w:rsidRDefault="003C36B0">
      <w:pPr>
        <w:tabs>
          <w:tab w:val="left" w:pos="2608"/>
        </w:tabs>
        <w:spacing w:after="0" w:line="600" w:lineRule="auto"/>
        <w:ind w:firstLine="709"/>
        <w:jc w:val="both"/>
        <w:rPr>
          <w:rFonts w:eastAsia="Times New Roman"/>
          <w:szCs w:val="24"/>
        </w:rPr>
      </w:pPr>
      <w:r>
        <w:rPr>
          <w:rFonts w:eastAsia="Times New Roman"/>
          <w:szCs w:val="24"/>
        </w:rPr>
        <w:t>Γι’ αυτό επιμένω -και θα επιμένω κόντρα στις δυσκολίες</w:t>
      </w:r>
      <w:r>
        <w:rPr>
          <w:rFonts w:eastAsia="Times New Roman"/>
          <w:szCs w:val="24"/>
        </w:rPr>
        <w:t xml:space="preserve"> και στις ναυαγισμένες προσπάθειες- στην αδήριτη ανάγκη της αλλαγής του κλίματος και των συσχετισμών, μέσα από τη συγκρότηση μιας μεγάλης δημοκρατικής, μεταρρυθμιστικής παράταξης, με τις δυνάμεις μιας νέας Αριστεράς μεταρρυθμιστικής, παρούσης, όχι μόνο για</w:t>
      </w:r>
      <w:r>
        <w:rPr>
          <w:rFonts w:eastAsia="Times New Roman"/>
          <w:szCs w:val="24"/>
        </w:rPr>
        <w:t>τί έτσι ανασυγκροτείται ένας χώρος κατακερματισμένος όλων μας, αλλά γιατί είναι πολύ χρήσιμος εθνικά αυτός ο χώρος και γιατί κυρίως έτσι δημιουργούνται σοβαρές προοπτικές σταθερών κυβερνήσεων συνεργασίας τόσο αναγκαίων για τις πολιτικές ανασύνταξης που χρε</w:t>
      </w:r>
      <w:r>
        <w:rPr>
          <w:rFonts w:eastAsia="Times New Roman"/>
          <w:szCs w:val="24"/>
        </w:rPr>
        <w:t xml:space="preserve">ιάζεται η χώρα. </w:t>
      </w:r>
    </w:p>
    <w:p w14:paraId="09F87E21"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09F87E22" w14:textId="77777777" w:rsidR="0008105D" w:rsidRDefault="003C36B0">
      <w:pPr>
        <w:tabs>
          <w:tab w:val="left" w:pos="2608"/>
        </w:tabs>
        <w:spacing w:after="0" w:line="600" w:lineRule="auto"/>
        <w:ind w:firstLine="720"/>
        <w:jc w:val="center"/>
        <w:rPr>
          <w:rFonts w:eastAsia="Times New Roman"/>
          <w:szCs w:val="24"/>
        </w:rPr>
      </w:pPr>
      <w:r>
        <w:rPr>
          <w:rFonts w:eastAsia="Times New Roman"/>
          <w:szCs w:val="24"/>
        </w:rPr>
        <w:t>(Χειροκροτήματα)</w:t>
      </w:r>
    </w:p>
    <w:p w14:paraId="09F87E23"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τον κ. Λυκούδη.</w:t>
      </w:r>
    </w:p>
    <w:p w14:paraId="09F87E24"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Ανεξάρτητος </w:t>
      </w:r>
      <w:r>
        <w:rPr>
          <w:rFonts w:eastAsia="Times New Roman"/>
          <w:szCs w:val="24"/>
        </w:rPr>
        <w:t>Βουλευτής κ. Γεώργιος-Δημήτριος Καρράς.</w:t>
      </w:r>
    </w:p>
    <w:p w14:paraId="09F87E25"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Έχετε αντιληφθεί ότι σήμερα υπάρχει μια μεγαλύτερη άνεση κατά κάποιον τρόπο στους</w:t>
      </w:r>
      <w:r>
        <w:rPr>
          <w:rFonts w:eastAsia="Times New Roman"/>
          <w:szCs w:val="24"/>
        </w:rPr>
        <w:t xml:space="preserve"> ομιλητές, η οποία θα αφαιρεθεί κάποια άλλη στιγμή, αύριο ή μεθαύριο, γι’ αυτό θα παρακαλούσα για λόγους ισοτιμίας με τους συναδέλφους να υπάρχει μια αυτοσυγκράτηση από όλους.</w:t>
      </w:r>
    </w:p>
    <w:p w14:paraId="09F87E26"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Κύριε Καρρά, έχετε τον λόγο.</w:t>
      </w:r>
    </w:p>
    <w:p w14:paraId="09F87E27"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Ευχαριστώ, κύριε Πρόεδ</w:t>
      </w:r>
      <w:r>
        <w:rPr>
          <w:rFonts w:eastAsia="Times New Roman"/>
          <w:szCs w:val="24"/>
        </w:rPr>
        <w:t>ρε.</w:t>
      </w:r>
    </w:p>
    <w:p w14:paraId="09F87E28"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Μιλώντας πέρ</w:t>
      </w:r>
      <w:r>
        <w:rPr>
          <w:rFonts w:eastAsia="Times New Roman"/>
          <w:szCs w:val="24"/>
        </w:rPr>
        <w:t>υ</w:t>
      </w:r>
      <w:r>
        <w:rPr>
          <w:rFonts w:eastAsia="Times New Roman"/>
          <w:szCs w:val="24"/>
        </w:rPr>
        <w:t xml:space="preserve">σι στην ίδια Αίθουσα για τον </w:t>
      </w:r>
      <w:r>
        <w:rPr>
          <w:rFonts w:eastAsia="Times New Roman"/>
          <w:szCs w:val="24"/>
        </w:rPr>
        <w:t>π</w:t>
      </w:r>
      <w:r>
        <w:rPr>
          <w:rFonts w:eastAsia="Times New Roman"/>
          <w:szCs w:val="24"/>
        </w:rPr>
        <w:t xml:space="preserve">ροϋπολογισμό του 2016 τον είχα χαρακτηρίσει στατικό και είχα αιτιολογήσει τη θέση μου αυτή γιατί υπήρχαν ζητήματα τα οποία αν δεν ρυθμίζονταν δεν θα μπορούσε η οικονομία να </w:t>
      </w:r>
      <w:proofErr w:type="spellStart"/>
      <w:r>
        <w:rPr>
          <w:rFonts w:eastAsia="Times New Roman"/>
          <w:szCs w:val="24"/>
        </w:rPr>
        <w:t>επανεκκινήσει</w:t>
      </w:r>
      <w:proofErr w:type="spellEnd"/>
      <w:r>
        <w:rPr>
          <w:rFonts w:eastAsia="Times New Roman"/>
          <w:szCs w:val="24"/>
        </w:rPr>
        <w:t>. Είχα φέρει, λοιπόν, τ</w:t>
      </w:r>
      <w:r>
        <w:rPr>
          <w:rFonts w:eastAsia="Times New Roman"/>
          <w:szCs w:val="24"/>
        </w:rPr>
        <w:t xml:space="preserve">ο παράδειγμα των κόκκινων δανείων, των επιχειρηματικών δανείων, ζητήματα τα οποία εξακολουθούν ακόμα να μην είναι ρυθμισμένα και να δημιουργούν μια αναστάτωση στην οικονομία γενικότερα. </w:t>
      </w:r>
    </w:p>
    <w:p w14:paraId="09F87E29"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Τον ίδιο χαρακτήρα θεωρώ ότι έχει και ο </w:t>
      </w:r>
      <w:r>
        <w:rPr>
          <w:rFonts w:eastAsia="Times New Roman"/>
          <w:szCs w:val="24"/>
        </w:rPr>
        <w:t>π</w:t>
      </w:r>
      <w:r>
        <w:rPr>
          <w:rFonts w:eastAsia="Times New Roman"/>
          <w:szCs w:val="24"/>
        </w:rPr>
        <w:t>ροϋπολογισμός του 2017. Θα τ</w:t>
      </w:r>
      <w:r>
        <w:rPr>
          <w:rFonts w:eastAsia="Times New Roman"/>
          <w:szCs w:val="24"/>
        </w:rPr>
        <w:t>ον ονομάσω και πάλι στατικό, διότι από την προσέγγιση την οποία επιχειρεί κανείς βλέπει ότι λείπει κάτι. Λείπει εκείνο το οποίο θα έδειχνε μια φτερούγα στην Ελλάδα, ένα ξεπέταγμα, για να μπορέσει η οικονομία να κινηθεί. Δεν το προετοιμάζει.</w:t>
      </w:r>
    </w:p>
    <w:p w14:paraId="09F87E2A"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Και παράλληλα, </w:t>
      </w:r>
      <w:r>
        <w:rPr>
          <w:rFonts w:eastAsia="Times New Roman"/>
          <w:szCs w:val="24"/>
        </w:rPr>
        <w:t xml:space="preserve">από όσα βλέπουμε και ακούμε, δεν έχει την αποδοχή και την ανταπόκριση της κοινωνίας. Ένας προϋπολογισμός για να αποδώσει και ιδιαίτερα ένας βαρύς προϋπολογισμός, ο οποίος φέρνει αυτή τη στιγμή σε εφαρμογή τα φορολογικά και ασφαλιστικά μέτρα τα οποία έχουν </w:t>
      </w:r>
      <w:r>
        <w:rPr>
          <w:rFonts w:eastAsia="Times New Roman"/>
          <w:szCs w:val="24"/>
        </w:rPr>
        <w:t>το προηγούμενο διάστημα νομοθετηθεί κι έχουν έναρξη ισχύος από την 1</w:t>
      </w:r>
      <w:r>
        <w:rPr>
          <w:rFonts w:eastAsia="Times New Roman"/>
          <w:szCs w:val="24"/>
          <w:vertAlign w:val="superscript"/>
        </w:rPr>
        <w:t>η</w:t>
      </w:r>
      <w:r>
        <w:rPr>
          <w:rFonts w:eastAsia="Times New Roman"/>
          <w:szCs w:val="24"/>
        </w:rPr>
        <w:t xml:space="preserve"> του έτους, θα πρέπει να έχει την αποδοχή και την ανταπόκριση της κοινωνίας. Δεν μπορεί να τον έχει ο </w:t>
      </w:r>
      <w:r>
        <w:rPr>
          <w:rFonts w:eastAsia="Times New Roman"/>
          <w:szCs w:val="24"/>
        </w:rPr>
        <w:t>π</w:t>
      </w:r>
      <w:r>
        <w:rPr>
          <w:rFonts w:eastAsia="Times New Roman"/>
          <w:szCs w:val="24"/>
        </w:rPr>
        <w:t>ροϋπολογισμός αυτός αυτόν τον χαρακτήρα και συνεπώς παραμένει στατικός και παραμένει</w:t>
      </w:r>
      <w:r>
        <w:rPr>
          <w:rFonts w:eastAsia="Times New Roman"/>
          <w:szCs w:val="24"/>
        </w:rPr>
        <w:t xml:space="preserve"> ο προβληματισμός μου για το πώς θα μπορέσει να εκτελεστεί στο τέλος.</w:t>
      </w:r>
    </w:p>
    <w:p w14:paraId="09F87E2B" w14:textId="77777777" w:rsidR="0008105D" w:rsidRDefault="003C36B0">
      <w:pPr>
        <w:tabs>
          <w:tab w:val="left" w:pos="2608"/>
        </w:tabs>
        <w:spacing w:after="0" w:line="600" w:lineRule="auto"/>
        <w:ind w:firstLine="720"/>
        <w:jc w:val="both"/>
        <w:rPr>
          <w:rFonts w:eastAsia="Times New Roman"/>
          <w:color w:val="000000" w:themeColor="text1"/>
          <w:szCs w:val="24"/>
        </w:rPr>
      </w:pPr>
      <w:r w:rsidRPr="00E624B8">
        <w:rPr>
          <w:rFonts w:eastAsia="Times New Roman"/>
          <w:color w:val="000000" w:themeColor="text1"/>
          <w:szCs w:val="24"/>
        </w:rPr>
        <w:t>Θα δώσω στη συνέχεια ορισμένα παραδείγματα. Πριν, όμως, πω τα παραδείγματα</w:t>
      </w:r>
      <w:r w:rsidRPr="00E624B8">
        <w:rPr>
          <w:rFonts w:eastAsia="Times New Roman"/>
          <w:color w:val="000000" w:themeColor="text1"/>
          <w:szCs w:val="24"/>
        </w:rPr>
        <w:t>,</w:t>
      </w:r>
      <w:r w:rsidRPr="00E624B8">
        <w:rPr>
          <w:rFonts w:eastAsia="Times New Roman"/>
          <w:color w:val="000000" w:themeColor="text1"/>
          <w:szCs w:val="24"/>
        </w:rPr>
        <w:t xml:space="preserve"> τα οποία θέλω να επικαλεστώ, θα πω και κάτι άλλο</w:t>
      </w:r>
      <w:r w:rsidRPr="00E624B8">
        <w:rPr>
          <w:rFonts w:eastAsia="Times New Roman"/>
          <w:color w:val="000000" w:themeColor="text1"/>
          <w:szCs w:val="24"/>
        </w:rPr>
        <w:t>,</w:t>
      </w:r>
      <w:r w:rsidRPr="00E624B8">
        <w:rPr>
          <w:rFonts w:eastAsia="Times New Roman"/>
          <w:color w:val="000000" w:themeColor="text1"/>
          <w:szCs w:val="24"/>
        </w:rPr>
        <w:t xml:space="preserve"> το οποίο ιστορικά παραμένει ενεργό.</w:t>
      </w:r>
    </w:p>
    <w:p w14:paraId="09F87E2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Βλέπουμε, λοιπόν, ότι </w:t>
      </w:r>
      <w:r>
        <w:rPr>
          <w:rFonts w:eastAsia="Times New Roman"/>
          <w:szCs w:val="24"/>
        </w:rPr>
        <w:t>και στην παρούσα συγκυρία της βαριάς οικονομικής κρίσης, της συνεχιζόμενης οικονομικής κρίσης, έχουμε πάλι την επέμβαση του ξένου παράγοντος. Τι εννοώ με τούτο; Σε όλες τις κρίσιμες στιγμές της Ελλάδος αναγκαστήκαμε να προσφύγουμε στον περίφημο «ξένο παράγ</w:t>
      </w:r>
      <w:r>
        <w:rPr>
          <w:rFonts w:eastAsia="Times New Roman"/>
          <w:szCs w:val="24"/>
        </w:rPr>
        <w:t>οντα». Είτε το 1821</w:t>
      </w:r>
      <w:r>
        <w:rPr>
          <w:rFonts w:eastAsia="Times New Roman"/>
          <w:szCs w:val="24"/>
        </w:rPr>
        <w:t>,</w:t>
      </w:r>
      <w:r>
        <w:rPr>
          <w:rFonts w:eastAsia="Times New Roman"/>
          <w:szCs w:val="24"/>
        </w:rPr>
        <w:t xml:space="preserve"> για να πάρουμε τα δάνεια της Ανεξαρτησίας, είτε και σε άλλες περιόδους πτώχευσης αντίστοιχα είχαμε τον ξένο παράγοντα και ακόμα και μετά τον </w:t>
      </w:r>
      <w:r>
        <w:rPr>
          <w:rFonts w:eastAsia="Times New Roman"/>
          <w:szCs w:val="24"/>
        </w:rPr>
        <w:t>Β΄</w:t>
      </w:r>
      <w:r>
        <w:rPr>
          <w:rFonts w:eastAsia="Times New Roman"/>
          <w:szCs w:val="24"/>
        </w:rPr>
        <w:t xml:space="preserve"> Παγκόσμιο Πόλεμο. Να θυμίσω το </w:t>
      </w:r>
      <w:r>
        <w:rPr>
          <w:rFonts w:eastAsia="Times New Roman"/>
          <w:szCs w:val="24"/>
        </w:rPr>
        <w:t>Σ</w:t>
      </w:r>
      <w:r>
        <w:rPr>
          <w:rFonts w:eastAsia="Times New Roman"/>
          <w:szCs w:val="24"/>
        </w:rPr>
        <w:t>χέδιο Μάρσαλ που</w:t>
      </w:r>
      <w:r>
        <w:rPr>
          <w:rFonts w:eastAsia="Times New Roman"/>
          <w:szCs w:val="24"/>
        </w:rPr>
        <w:t>,</w:t>
      </w:r>
      <w:r>
        <w:rPr>
          <w:rFonts w:eastAsia="Times New Roman"/>
          <w:szCs w:val="24"/>
        </w:rPr>
        <w:t xml:space="preserve"> κατά την άποψή μου</w:t>
      </w:r>
      <w:r>
        <w:rPr>
          <w:rFonts w:eastAsia="Times New Roman"/>
          <w:szCs w:val="24"/>
        </w:rPr>
        <w:t>,</w:t>
      </w:r>
      <w:r>
        <w:rPr>
          <w:rFonts w:eastAsia="Times New Roman"/>
          <w:szCs w:val="24"/>
        </w:rPr>
        <w:t xml:space="preserve"> αυτό μερικώς επέτυχε.</w:t>
      </w:r>
      <w:r>
        <w:rPr>
          <w:rFonts w:eastAsia="Times New Roman"/>
          <w:szCs w:val="24"/>
        </w:rPr>
        <w:t xml:space="preserve"> </w:t>
      </w:r>
    </w:p>
    <w:p w14:paraId="09F87E2D"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Τώρα, όμως, ο ξένος παράγων</w:t>
      </w:r>
      <w:r>
        <w:rPr>
          <w:rFonts w:eastAsia="Times New Roman"/>
          <w:szCs w:val="24"/>
        </w:rPr>
        <w:t>,</w:t>
      </w:r>
      <w:r>
        <w:rPr>
          <w:rFonts w:eastAsia="Times New Roman"/>
          <w:szCs w:val="24"/>
        </w:rPr>
        <w:t xml:space="preserve"> όπου από κακές πολιτικές, από κακές εκτιμήσεις, από κακές συγκυρίες αναγκαστήκαμε ως ικέτες και όχι ως ισότιμοι να προσφύγουμε </w:t>
      </w:r>
      <w:r>
        <w:rPr>
          <w:rFonts w:eastAsia="Times New Roman"/>
          <w:szCs w:val="24"/>
        </w:rPr>
        <w:t>–</w:t>
      </w:r>
      <w:r>
        <w:rPr>
          <w:rFonts w:eastAsia="Times New Roman"/>
          <w:szCs w:val="24"/>
        </w:rPr>
        <w:t>παρ</w:t>
      </w:r>
      <w:r>
        <w:rPr>
          <w:rFonts w:eastAsia="Times New Roman"/>
          <w:szCs w:val="24"/>
        </w:rPr>
        <w:t xml:space="preserve">’ </w:t>
      </w:r>
      <w:r>
        <w:rPr>
          <w:rFonts w:eastAsia="Times New Roman"/>
          <w:szCs w:val="24"/>
        </w:rPr>
        <w:t>όλο που εμείς, η Ελλάδα, έπρεπε να έχουμε τον ισότιμο ρόλο και το κύρος μιας χώρας που ανήκε</w:t>
      </w:r>
      <w:r>
        <w:rPr>
          <w:rFonts w:eastAsia="Times New Roman"/>
          <w:szCs w:val="24"/>
        </w:rPr>
        <w:t>ι στην οικογένεια των ευρωπαϊκών λαών- είναι η Ευρωπαϊκή Ένωση. Εγώ παρ</w:t>
      </w:r>
      <w:r>
        <w:rPr>
          <w:rFonts w:eastAsia="Times New Roman"/>
          <w:szCs w:val="24"/>
        </w:rPr>
        <w:t xml:space="preserve">’ </w:t>
      </w:r>
      <w:r>
        <w:rPr>
          <w:rFonts w:eastAsia="Times New Roman"/>
          <w:szCs w:val="24"/>
        </w:rPr>
        <w:t>ότι είμαι οπαδός της Ευρωπαϊκής Ένωσης, στην παρούσα συγκυρία θα την ονομάσω «ξένο παράγοντα». Και γιατί το λέω αυτό; Διότι ο στόχος ήταν να εξασφαλίσουμε πιστώσεις</w:t>
      </w:r>
      <w:r>
        <w:rPr>
          <w:rFonts w:eastAsia="Times New Roman"/>
          <w:szCs w:val="24"/>
        </w:rPr>
        <w:t>,</w:t>
      </w:r>
      <w:r>
        <w:rPr>
          <w:rFonts w:eastAsia="Times New Roman"/>
          <w:szCs w:val="24"/>
        </w:rPr>
        <w:t xml:space="preserve"> τις οποίες δεν μπ</w:t>
      </w:r>
      <w:r>
        <w:rPr>
          <w:rFonts w:eastAsia="Times New Roman"/>
          <w:szCs w:val="24"/>
        </w:rPr>
        <w:t>ορούσαμε να εξασφαλίσουμε από κα</w:t>
      </w:r>
      <w:r>
        <w:rPr>
          <w:rFonts w:eastAsia="Times New Roman"/>
          <w:szCs w:val="24"/>
        </w:rPr>
        <w:t>μ</w:t>
      </w:r>
      <w:r>
        <w:rPr>
          <w:rFonts w:eastAsia="Times New Roman"/>
          <w:szCs w:val="24"/>
        </w:rPr>
        <w:t xml:space="preserve">μία άλλη πηγή. </w:t>
      </w:r>
    </w:p>
    <w:p w14:paraId="09F87E2E"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Τι συνέπεια είχε όμως αυτό, κυρίες και κύριοι συνάδελφοι; Είχε τη συνέπεια ότι όταν δανείζεται μία χώρα, όταν και ο απλός πολίτης αναγκάζεται να δανειστεί, του παρέχεται διά του δανείου κατ’ ανάγκην και τεχν</w:t>
      </w:r>
      <w:r>
        <w:rPr>
          <w:rFonts w:eastAsia="Times New Roman"/>
          <w:szCs w:val="24"/>
        </w:rPr>
        <w:t>ογνωσία.</w:t>
      </w:r>
    </w:p>
    <w:p w14:paraId="09F87E2F" w14:textId="77777777" w:rsidR="0008105D" w:rsidRDefault="003C36B0">
      <w:pPr>
        <w:spacing w:after="0" w:line="600" w:lineRule="auto"/>
        <w:jc w:val="both"/>
        <w:rPr>
          <w:rFonts w:eastAsia="Times New Roman"/>
          <w:szCs w:val="24"/>
        </w:rPr>
      </w:pPr>
      <w:r>
        <w:rPr>
          <w:rFonts w:eastAsia="Times New Roman"/>
          <w:szCs w:val="24"/>
        </w:rPr>
        <w:t>Τουτέστιν οι όροι</w:t>
      </w:r>
      <w:r>
        <w:rPr>
          <w:rFonts w:eastAsia="Times New Roman"/>
          <w:szCs w:val="24"/>
        </w:rPr>
        <w:t>,</w:t>
      </w:r>
      <w:r>
        <w:rPr>
          <w:rFonts w:eastAsia="Times New Roman"/>
          <w:szCs w:val="24"/>
        </w:rPr>
        <w:t xml:space="preserve"> βάσει των οποίων το δάνειο θα χρησιμοποιηθεί και η δημιουργία προϋποθέσεων, που θα ανταποκριθεί ο οφειλέτης στην εξυπηρέτηση του δανείου.</w:t>
      </w:r>
    </w:p>
    <w:p w14:paraId="09F87E30" w14:textId="77777777" w:rsidR="0008105D" w:rsidRDefault="003C36B0">
      <w:pPr>
        <w:spacing w:after="0" w:line="600" w:lineRule="auto"/>
        <w:ind w:firstLine="720"/>
        <w:jc w:val="both"/>
        <w:rPr>
          <w:rFonts w:eastAsia="Times New Roman"/>
          <w:szCs w:val="24"/>
        </w:rPr>
      </w:pPr>
      <w:r>
        <w:rPr>
          <w:rFonts w:eastAsia="Times New Roman"/>
          <w:szCs w:val="24"/>
        </w:rPr>
        <w:t>Η τεχνογνωσία, λοιπόν, η οποία μας δόθηκε από την Ευρωπαϊκή Ένωση, από το Διεθνές Νομισματ</w:t>
      </w:r>
      <w:r>
        <w:rPr>
          <w:rFonts w:eastAsia="Times New Roman"/>
          <w:szCs w:val="24"/>
        </w:rPr>
        <w:t xml:space="preserve">ικό Ταμείο, είχε άλλα χαρακτηριστικά. Δεν είχε την έννοια τού να μπορέσει να διατηρήσει την Ελλάδα στις ανεπτυγμένες χώρες, δυστυχώς. Η τεχνογνωσία ήταν τεχνογνωσία λιτότητας και αυτά τα μέτρα, τα οποία περιλαμβάνονται και στον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ο οποίος εισά</w:t>
      </w:r>
      <w:r>
        <w:rPr>
          <w:rFonts w:eastAsia="Times New Roman"/>
          <w:szCs w:val="24"/>
        </w:rPr>
        <w:t xml:space="preserve">γεται προς ψήφιση και κύρωση, είναι μέτρα λιτότητας. </w:t>
      </w:r>
    </w:p>
    <w:p w14:paraId="09F87E31" w14:textId="77777777" w:rsidR="0008105D" w:rsidRDefault="003C36B0">
      <w:pPr>
        <w:spacing w:after="0" w:line="600" w:lineRule="auto"/>
        <w:ind w:firstLine="720"/>
        <w:jc w:val="both"/>
        <w:rPr>
          <w:rFonts w:eastAsia="Times New Roman"/>
          <w:szCs w:val="24"/>
        </w:rPr>
      </w:pPr>
      <w:r>
        <w:rPr>
          <w:rFonts w:eastAsia="Times New Roman"/>
          <w:szCs w:val="24"/>
        </w:rPr>
        <w:t xml:space="preserve">Οπότε τίθεται το ζήτημα: Μπορεί ο συγκεκριμένος </w:t>
      </w:r>
      <w:r>
        <w:rPr>
          <w:rFonts w:eastAsia="Times New Roman"/>
          <w:szCs w:val="24"/>
        </w:rPr>
        <w:t>π</w:t>
      </w:r>
      <w:r>
        <w:rPr>
          <w:rFonts w:eastAsia="Times New Roman"/>
          <w:szCs w:val="24"/>
        </w:rPr>
        <w:t>ροϋπολογισμός να δώσει ένα όραμα; Στερείται οράματος. Υπάρχει έλλειψη οράματος. Και γιατί υπάρχει έλλειψη οράματος; Υπάρχει, ταυτόχρονα, και έλλειμμα κυβ</w:t>
      </w:r>
      <w:r>
        <w:rPr>
          <w:rFonts w:eastAsia="Times New Roman"/>
          <w:szCs w:val="24"/>
        </w:rPr>
        <w:t>ερνήσεων. Στα ο</w:t>
      </w:r>
      <w:r>
        <w:rPr>
          <w:rFonts w:eastAsia="Times New Roman"/>
          <w:szCs w:val="24"/>
        </w:rPr>
        <w:t>κ</w:t>
      </w:r>
      <w:r>
        <w:rPr>
          <w:rFonts w:eastAsia="Times New Roman"/>
          <w:szCs w:val="24"/>
        </w:rPr>
        <w:t xml:space="preserve">τώ-εννέα χρόνια της κρίσης και στα </w:t>
      </w:r>
      <w:proofErr w:type="spellStart"/>
      <w:r>
        <w:rPr>
          <w:rFonts w:eastAsia="Times New Roman"/>
          <w:szCs w:val="24"/>
        </w:rPr>
        <w:t>προηγηθέντα</w:t>
      </w:r>
      <w:proofErr w:type="spellEnd"/>
      <w:r>
        <w:rPr>
          <w:rFonts w:eastAsia="Times New Roman"/>
          <w:szCs w:val="24"/>
        </w:rPr>
        <w:t xml:space="preserve"> δέκα</w:t>
      </w:r>
      <w:r>
        <w:rPr>
          <w:rFonts w:eastAsia="Times New Roman"/>
          <w:szCs w:val="24"/>
        </w:rPr>
        <w:t>,</w:t>
      </w:r>
      <w:r>
        <w:rPr>
          <w:rFonts w:eastAsia="Times New Roman"/>
          <w:szCs w:val="24"/>
        </w:rPr>
        <w:t xml:space="preserve"> περίπου</w:t>
      </w:r>
      <w:r>
        <w:rPr>
          <w:rFonts w:eastAsia="Times New Roman"/>
          <w:szCs w:val="24"/>
        </w:rPr>
        <w:t>,</w:t>
      </w:r>
      <w:r>
        <w:rPr>
          <w:rFonts w:eastAsia="Times New Roman"/>
          <w:szCs w:val="24"/>
        </w:rPr>
        <w:t xml:space="preserve"> χρόνια των δανεικών και των ελλειμμάτων δεν δημιουργήθηκε όραμα, πέρα από μία επίφαση </w:t>
      </w:r>
      <w:r>
        <w:rPr>
          <w:rFonts w:eastAsia="Times New Roman"/>
          <w:szCs w:val="24"/>
          <w:lang w:val="en-US"/>
        </w:rPr>
        <w:t>lifestyle</w:t>
      </w:r>
      <w:r>
        <w:rPr>
          <w:rFonts w:eastAsia="Times New Roman"/>
          <w:szCs w:val="24"/>
        </w:rPr>
        <w:t>. Είναι η ίδια έκφραση που είχα χρησιμοποιήσει και στην περσινή μου ομιλία. Αυτά πλ</w:t>
      </w:r>
      <w:r>
        <w:rPr>
          <w:rFonts w:eastAsia="Times New Roman"/>
          <w:szCs w:val="24"/>
        </w:rPr>
        <w:t>ηρώνουμε σήμερα.</w:t>
      </w:r>
    </w:p>
    <w:p w14:paraId="09F87E32" w14:textId="77777777" w:rsidR="0008105D" w:rsidRDefault="003C36B0">
      <w:pPr>
        <w:spacing w:after="0" w:line="600" w:lineRule="auto"/>
        <w:ind w:firstLine="720"/>
        <w:jc w:val="both"/>
        <w:rPr>
          <w:rFonts w:eastAsia="Times New Roman"/>
          <w:szCs w:val="24"/>
        </w:rPr>
      </w:pPr>
      <w:r>
        <w:rPr>
          <w:rFonts w:eastAsia="Times New Roman"/>
          <w:szCs w:val="24"/>
        </w:rPr>
        <w:t xml:space="preserve">Βεβαίως, ο παρών </w:t>
      </w:r>
      <w:r>
        <w:rPr>
          <w:rFonts w:eastAsia="Times New Roman"/>
          <w:szCs w:val="24"/>
        </w:rPr>
        <w:t>π</w:t>
      </w:r>
      <w:r>
        <w:rPr>
          <w:rFonts w:eastAsia="Times New Roman"/>
          <w:szCs w:val="24"/>
        </w:rPr>
        <w:t xml:space="preserve">ροϋπολογισμός, ο υπό ψήφιση, έχει και νούμερα. Αναφέρθηκαν πολλοί συνάδελφοι, ανέπτυξαν τα νούμερα. Εγώ θα αναφερθώ σε ορισμένα ως παραδείγματα εντελώς λεπτομερειακά, τα οποία όμως μου δίνουν την εικόνα και της αταξίας </w:t>
      </w:r>
      <w:r>
        <w:rPr>
          <w:rFonts w:eastAsia="Times New Roman"/>
          <w:szCs w:val="24"/>
        </w:rPr>
        <w:t>-αν θέλετε- των οικονομικών του κράτους, όπου δεν επιχείρησε κανένας να βάλει μια τάξη για να μπορέσει να υπάρχει και ισορροπία και στα έσοδα της χώρας.</w:t>
      </w:r>
    </w:p>
    <w:p w14:paraId="09F87E33" w14:textId="77777777" w:rsidR="0008105D" w:rsidRDefault="003C36B0">
      <w:pPr>
        <w:spacing w:after="0" w:line="600" w:lineRule="auto"/>
        <w:ind w:firstLine="720"/>
        <w:jc w:val="both"/>
        <w:rPr>
          <w:rFonts w:eastAsia="Times New Roman"/>
          <w:szCs w:val="24"/>
        </w:rPr>
      </w:pPr>
      <w:r>
        <w:rPr>
          <w:rFonts w:eastAsia="Times New Roman"/>
          <w:szCs w:val="24"/>
        </w:rPr>
        <w:t xml:space="preserve">Βλέπω, λοιπόν, μέσα στο σχέδιο του </w:t>
      </w:r>
      <w:r>
        <w:rPr>
          <w:rFonts w:eastAsia="Times New Roman"/>
          <w:szCs w:val="24"/>
        </w:rPr>
        <w:t>π</w:t>
      </w:r>
      <w:r>
        <w:rPr>
          <w:rFonts w:eastAsia="Times New Roman"/>
          <w:szCs w:val="24"/>
        </w:rPr>
        <w:t xml:space="preserve">ροϋπολογισμού ότι εξακολουθεί η κακοδαιμονία των καταπτώσεων </w:t>
      </w:r>
      <w:r>
        <w:rPr>
          <w:rFonts w:eastAsia="Times New Roman"/>
          <w:szCs w:val="24"/>
        </w:rPr>
        <w:t>εγγυήσεων και γίνεται μια εκτίμηση για 1.748.000.000, που σημαίνει ότι δεν μπόρεσε να μπει μια σειρά στα περίφημα δάνεια των βιοτεχνιών, των βιομηχανιών, τα οποία ποτέ δεν εξυπηρετήθηκαν --είναι βέβαιο ότι το μεγαλύτερο μέρος ενθυλακώθηκε- αλλά το κράτος ε</w:t>
      </w:r>
      <w:r>
        <w:rPr>
          <w:rFonts w:eastAsia="Times New Roman"/>
          <w:szCs w:val="24"/>
        </w:rPr>
        <w:t>ίχε δώσει εγγυήσεις προς τις τράπεζες</w:t>
      </w:r>
      <w:r>
        <w:rPr>
          <w:rFonts w:eastAsia="Times New Roman"/>
          <w:szCs w:val="24"/>
        </w:rPr>
        <w:t>,</w:t>
      </w:r>
      <w:r>
        <w:rPr>
          <w:rFonts w:eastAsia="Times New Roman"/>
          <w:szCs w:val="24"/>
        </w:rPr>
        <w:t xml:space="preserve"> ούτως ώστε διά των εγγυήσεων να μεταφερθεί η ευθύνη στο κράτος. Βλέπω, λοιπόν, ότι μετά από ο</w:t>
      </w:r>
      <w:r>
        <w:rPr>
          <w:rFonts w:eastAsia="Times New Roman"/>
          <w:szCs w:val="24"/>
        </w:rPr>
        <w:t>κ</w:t>
      </w:r>
      <w:r>
        <w:rPr>
          <w:rFonts w:eastAsia="Times New Roman"/>
          <w:szCs w:val="24"/>
        </w:rPr>
        <w:t xml:space="preserve">τώ χρόνια δεν έχει τακτοποιηθεί ακόμη το ζήτημα αυτό, δεν έχουν γίνει οι αναγκαίες συμφωνίες και ρυθμίσεις και θα κληθεί ο </w:t>
      </w:r>
      <w:r>
        <w:rPr>
          <w:rFonts w:eastAsia="Times New Roman"/>
          <w:szCs w:val="24"/>
        </w:rPr>
        <w:t xml:space="preserve">βεβαρημένος </w:t>
      </w:r>
      <w:r>
        <w:rPr>
          <w:rFonts w:eastAsia="Times New Roman"/>
          <w:szCs w:val="24"/>
        </w:rPr>
        <w:t>π</w:t>
      </w:r>
      <w:r>
        <w:rPr>
          <w:rFonts w:eastAsia="Times New Roman"/>
          <w:szCs w:val="24"/>
        </w:rPr>
        <w:t>ροϋπολογισμός να δώσει 1.748.000.000.</w:t>
      </w:r>
    </w:p>
    <w:p w14:paraId="09F87E34" w14:textId="77777777" w:rsidR="0008105D" w:rsidRDefault="003C36B0">
      <w:pPr>
        <w:spacing w:after="0" w:line="600" w:lineRule="auto"/>
        <w:ind w:firstLine="720"/>
        <w:jc w:val="both"/>
        <w:rPr>
          <w:rFonts w:eastAsia="Times New Roman"/>
          <w:szCs w:val="24"/>
        </w:rPr>
      </w:pPr>
      <w:r>
        <w:rPr>
          <w:rFonts w:eastAsia="Times New Roman"/>
          <w:szCs w:val="24"/>
        </w:rPr>
        <w:t xml:space="preserve">Αντίστοιχα, στις αναλήψεις χρεών φορέων βλέπουμε ότι συνεχίζεται αυτό: Όσοι χρεοκοπημένοι φορείς του κράτους, της </w:t>
      </w:r>
      <w:r>
        <w:rPr>
          <w:rFonts w:eastAsia="Times New Roman"/>
          <w:szCs w:val="24"/>
        </w:rPr>
        <w:t>γενικής κ</w:t>
      </w:r>
      <w:r>
        <w:rPr>
          <w:rFonts w:eastAsia="Times New Roman"/>
          <w:szCs w:val="24"/>
        </w:rPr>
        <w:t xml:space="preserve">υβέρνησης, έχουν «ανοίγματα», τα μεταφέρουν στην Κυβέρνηση. </w:t>
      </w:r>
    </w:p>
    <w:p w14:paraId="09F87E35" w14:textId="77777777" w:rsidR="0008105D" w:rsidRDefault="003C36B0">
      <w:pPr>
        <w:spacing w:after="0" w:line="600" w:lineRule="auto"/>
        <w:ind w:firstLine="720"/>
        <w:jc w:val="both"/>
        <w:rPr>
          <w:rFonts w:eastAsia="Times New Roman"/>
          <w:szCs w:val="24"/>
        </w:rPr>
      </w:pPr>
      <w:r>
        <w:rPr>
          <w:rFonts w:eastAsia="Times New Roman"/>
          <w:szCs w:val="24"/>
        </w:rPr>
        <w:t>Εκτίμηση 544 εκατομμύ</w:t>
      </w:r>
      <w:r>
        <w:rPr>
          <w:rFonts w:eastAsia="Times New Roman"/>
          <w:szCs w:val="24"/>
        </w:rPr>
        <w:t xml:space="preserve">ρια είναι το, κατά την άποψή μου, αν θέλετε, αγαπητοί συνάδελφοι, και πλέον αστείον του </w:t>
      </w:r>
      <w:r>
        <w:rPr>
          <w:rFonts w:eastAsia="Times New Roman"/>
          <w:szCs w:val="24"/>
        </w:rPr>
        <w:t>π</w:t>
      </w:r>
      <w:r>
        <w:rPr>
          <w:rFonts w:eastAsia="Times New Roman"/>
          <w:szCs w:val="24"/>
        </w:rPr>
        <w:t xml:space="preserve">ροϋπολογισμού, μετοχολόγιο του ελληνικού </w:t>
      </w:r>
      <w:r>
        <w:rPr>
          <w:rFonts w:eastAsia="Times New Roman"/>
          <w:szCs w:val="24"/>
        </w:rPr>
        <w:t>δη</w:t>
      </w:r>
      <w:r>
        <w:rPr>
          <w:rFonts w:eastAsia="Times New Roman"/>
          <w:szCs w:val="24"/>
        </w:rPr>
        <w:t xml:space="preserve">μοσίου, οι προνομιούχες μετοχές του ν.3723/2008, μια αξία που τάχα ανήκει στο ελληνικό </w:t>
      </w:r>
      <w:r>
        <w:rPr>
          <w:rFonts w:eastAsia="Times New Roman"/>
          <w:szCs w:val="24"/>
        </w:rPr>
        <w:t>δημόσιο</w:t>
      </w:r>
      <w:r>
        <w:rPr>
          <w:rFonts w:eastAsia="Times New Roman"/>
          <w:szCs w:val="24"/>
        </w:rPr>
        <w:t xml:space="preserve"> και έχει μια απαίτηση εκ των </w:t>
      </w:r>
      <w:r>
        <w:rPr>
          <w:rFonts w:eastAsia="Times New Roman"/>
          <w:szCs w:val="24"/>
        </w:rPr>
        <w:t xml:space="preserve">μετοχών αυτών. Είναι οι τραπεζικές μετοχές οι προνομιούχες, οι γνωστές «μετοχές Αλογοσκούφη», που θα είχαν απόδοση 10%, θα εξαγοράζονταν εντός πενταετίας και σήμερα είναι μηδενικής αξίας. Το γράφει, όμως, ο </w:t>
      </w:r>
      <w:r>
        <w:rPr>
          <w:rFonts w:eastAsia="Times New Roman"/>
          <w:szCs w:val="24"/>
        </w:rPr>
        <w:t>προϋπολογισμός</w:t>
      </w:r>
      <w:r>
        <w:rPr>
          <w:rFonts w:eastAsia="Times New Roman"/>
          <w:szCs w:val="24"/>
        </w:rPr>
        <w:t xml:space="preserve"> ως απαίτηση του ελληνικού </w:t>
      </w:r>
      <w:r>
        <w:rPr>
          <w:rFonts w:eastAsia="Times New Roman"/>
          <w:szCs w:val="24"/>
        </w:rPr>
        <w:t>δημοσίου</w:t>
      </w:r>
      <w:r>
        <w:rPr>
          <w:rFonts w:eastAsia="Times New Roman"/>
          <w:szCs w:val="24"/>
        </w:rPr>
        <w:t>.</w:t>
      </w:r>
    </w:p>
    <w:p w14:paraId="09F87E36"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F87E37" w14:textId="77777777" w:rsidR="0008105D" w:rsidRDefault="003C36B0">
      <w:pPr>
        <w:spacing w:after="0" w:line="600" w:lineRule="auto"/>
        <w:ind w:firstLine="720"/>
        <w:jc w:val="both"/>
        <w:rPr>
          <w:rFonts w:eastAsia="Times New Roman"/>
          <w:szCs w:val="24"/>
        </w:rPr>
      </w:pPr>
      <w:r>
        <w:rPr>
          <w:rFonts w:eastAsia="Times New Roman"/>
          <w:szCs w:val="24"/>
        </w:rPr>
        <w:t>Την ανοχή σας ελάχιστα θα ήθελα, κύριε Πρόεδρε.</w:t>
      </w:r>
    </w:p>
    <w:p w14:paraId="09F87E38" w14:textId="77777777" w:rsidR="0008105D" w:rsidRDefault="003C36B0">
      <w:pPr>
        <w:spacing w:after="0" w:line="600" w:lineRule="auto"/>
        <w:ind w:firstLine="720"/>
        <w:jc w:val="both"/>
        <w:rPr>
          <w:rFonts w:eastAsia="Times New Roman"/>
          <w:szCs w:val="24"/>
        </w:rPr>
      </w:pPr>
      <w:r>
        <w:rPr>
          <w:rFonts w:eastAsia="Times New Roman"/>
          <w:szCs w:val="24"/>
        </w:rPr>
        <w:t xml:space="preserve">Τελειώνοντας, λοιπόν, βλέπω κι ένα άλλο ζήτημα. Έχουμε κι ένα </w:t>
      </w:r>
      <w:r>
        <w:rPr>
          <w:rFonts w:eastAsia="Times New Roman"/>
          <w:szCs w:val="24"/>
        </w:rPr>
        <w:t>κ</w:t>
      </w:r>
      <w:r>
        <w:rPr>
          <w:rFonts w:eastAsia="Times New Roman"/>
          <w:szCs w:val="24"/>
        </w:rPr>
        <w:t xml:space="preserve">εφάλαιο που συνοδεύει τον </w:t>
      </w:r>
      <w:r>
        <w:rPr>
          <w:rFonts w:eastAsia="Times New Roman"/>
          <w:szCs w:val="24"/>
        </w:rPr>
        <w:t>π</w:t>
      </w:r>
      <w:r>
        <w:rPr>
          <w:rFonts w:eastAsia="Times New Roman"/>
          <w:szCs w:val="24"/>
        </w:rPr>
        <w:t xml:space="preserve">ροϋπολογισμό, για τη διαχείριση </w:t>
      </w:r>
      <w:r>
        <w:rPr>
          <w:rFonts w:eastAsia="Times New Roman"/>
          <w:szCs w:val="24"/>
        </w:rPr>
        <w:t xml:space="preserve">και την αξιοποίηση της περιουσίας του </w:t>
      </w:r>
      <w:r>
        <w:rPr>
          <w:rFonts w:eastAsia="Times New Roman"/>
          <w:szCs w:val="24"/>
        </w:rPr>
        <w:t>δημοσίου</w:t>
      </w:r>
      <w:r>
        <w:rPr>
          <w:rFonts w:eastAsia="Times New Roman"/>
          <w:szCs w:val="24"/>
        </w:rPr>
        <w:t xml:space="preserve">. Δεν αναφέρομαι σ’ αυτή που πήγε στην Εταιρεία Συμμετοχών του Δημοσίου και Δημόσιας Περιουσίας –είναι αυτή που θα πουληθεί, θα πάει στο καλό- αλλά αναφέρομαι στην απομένουσα περιουσία του ελληνικού κράτους, η </w:t>
      </w:r>
      <w:r>
        <w:rPr>
          <w:rFonts w:eastAsia="Times New Roman"/>
          <w:szCs w:val="24"/>
        </w:rPr>
        <w:t xml:space="preserve">οποία τι απόδοση έχει; Ούτε αυτή κατάφερε ποτέ διαχρονικά να αξιοποιηθεί. </w:t>
      </w:r>
    </w:p>
    <w:p w14:paraId="09F87E39"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συνάδελφε, ολοκληρώνετε.</w:t>
      </w:r>
    </w:p>
    <w:p w14:paraId="09F87E3A" w14:textId="77777777" w:rsidR="0008105D" w:rsidRDefault="003C36B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Έχει μια απόδοση –λέει- 33 εκατομμυρίων ευρώ. Από τι όμως; Τα 31 εξ αυτών είναι πρωτόκολλα α</w:t>
      </w:r>
      <w:r>
        <w:rPr>
          <w:rFonts w:eastAsia="Times New Roman"/>
          <w:szCs w:val="24"/>
        </w:rPr>
        <w:t xml:space="preserve">ποζημιώσεων αυθαιρέτου χρήσεως. Τουλάχιστον στους </w:t>
      </w:r>
      <w:proofErr w:type="spellStart"/>
      <w:r>
        <w:rPr>
          <w:rFonts w:eastAsia="Times New Roman"/>
          <w:szCs w:val="24"/>
        </w:rPr>
        <w:t>παροικούντας</w:t>
      </w:r>
      <w:proofErr w:type="spellEnd"/>
      <w:r>
        <w:rPr>
          <w:rFonts w:eastAsia="Times New Roman"/>
          <w:szCs w:val="24"/>
        </w:rPr>
        <w:t xml:space="preserve"> τα δικαστήρια είναι γνωστό ότι ουδείς πληρώνει αυτά τα πρωτόκολλα –είναι για τους αιγιαλούς- διότι προϋποθέτουν τελεσιδικία δικαστηριακή. Αναστέλλεται η πληρωμή τους μέχρις ότου </w:t>
      </w:r>
      <w:proofErr w:type="spellStart"/>
      <w:r>
        <w:rPr>
          <w:rFonts w:eastAsia="Times New Roman"/>
          <w:szCs w:val="24"/>
        </w:rPr>
        <w:t>τελεσιδικήσουν</w:t>
      </w:r>
      <w:proofErr w:type="spellEnd"/>
      <w:r>
        <w:rPr>
          <w:rFonts w:eastAsia="Times New Roman"/>
          <w:szCs w:val="24"/>
        </w:rPr>
        <w:t>.</w:t>
      </w:r>
      <w:r>
        <w:rPr>
          <w:rFonts w:eastAsia="Times New Roman"/>
          <w:szCs w:val="24"/>
        </w:rPr>
        <w:t xml:space="preserve"> Τα δικαστήρια δεν τελειώνουν ποτέ. Γίνεται μια </w:t>
      </w:r>
      <w:proofErr w:type="spellStart"/>
      <w:r>
        <w:rPr>
          <w:rFonts w:eastAsia="Times New Roman"/>
          <w:szCs w:val="24"/>
        </w:rPr>
        <w:t>υπερεκμετάλλευση</w:t>
      </w:r>
      <w:proofErr w:type="spellEnd"/>
      <w:r>
        <w:rPr>
          <w:rFonts w:eastAsia="Times New Roman"/>
          <w:szCs w:val="24"/>
        </w:rPr>
        <w:t xml:space="preserve">. Επομένως και αυτό το ζήτημα θα έπρεπε στον </w:t>
      </w:r>
      <w:r>
        <w:rPr>
          <w:rFonts w:eastAsia="Times New Roman"/>
          <w:szCs w:val="24"/>
        </w:rPr>
        <w:t>πρ</w:t>
      </w:r>
      <w:r>
        <w:rPr>
          <w:rFonts w:eastAsia="Times New Roman"/>
          <w:szCs w:val="24"/>
        </w:rPr>
        <w:t>οϋπολογισμό και προηγουμένως να έχει αντιμετωπιστεί νομοθετικά, για να μην έχω εγώ τη δυνατότητα να φέρνω αυτά τα παραδείγματα.</w:t>
      </w:r>
    </w:p>
    <w:p w14:paraId="09F87E3B" w14:textId="77777777" w:rsidR="0008105D" w:rsidRDefault="003C36B0">
      <w:pPr>
        <w:spacing w:after="0" w:line="600" w:lineRule="auto"/>
        <w:ind w:firstLine="720"/>
        <w:jc w:val="both"/>
        <w:rPr>
          <w:rFonts w:eastAsia="Times New Roman"/>
          <w:szCs w:val="24"/>
        </w:rPr>
      </w:pPr>
      <w:r>
        <w:rPr>
          <w:rFonts w:eastAsia="Times New Roman"/>
          <w:szCs w:val="24"/>
        </w:rPr>
        <w:t>Ευχαριστώ πολύ, κ</w:t>
      </w:r>
      <w:r>
        <w:rPr>
          <w:rFonts w:eastAsia="Times New Roman"/>
          <w:szCs w:val="24"/>
        </w:rPr>
        <w:t>ύριε Πρόεδρε.</w:t>
      </w:r>
    </w:p>
    <w:p w14:paraId="09F87E3C"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w:t>
      </w:r>
    </w:p>
    <w:p w14:paraId="09F87E3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τον συνάδελφο κ. Καρρά. </w:t>
      </w:r>
    </w:p>
    <w:p w14:paraId="09F87E3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Εκ μέρους του ΣΥΡΙΖΑ έχει τον λόγο η συνάδελφος κ. Αικατερίνη </w:t>
      </w:r>
      <w:proofErr w:type="spellStart"/>
      <w:r>
        <w:rPr>
          <w:rFonts w:eastAsia="Times New Roman" w:cs="Times New Roman"/>
          <w:szCs w:val="24"/>
        </w:rPr>
        <w:t>Ιγγλέζη</w:t>
      </w:r>
      <w:proofErr w:type="spellEnd"/>
      <w:r>
        <w:rPr>
          <w:rFonts w:eastAsia="Times New Roman" w:cs="Times New Roman"/>
          <w:szCs w:val="24"/>
        </w:rPr>
        <w:t>.</w:t>
      </w:r>
    </w:p>
    <w:p w14:paraId="09F87E3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 </w:t>
      </w:r>
    </w:p>
    <w:p w14:paraId="09F87E4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μια από τις</w:t>
      </w:r>
      <w:r>
        <w:rPr>
          <w:rFonts w:eastAsia="Times New Roman" w:cs="Times New Roman"/>
          <w:szCs w:val="24"/>
        </w:rPr>
        <w:t xml:space="preserve"> κορυφαίες στιγμές κοινοβουλευτικού έργου, η συζήτηση επί του </w:t>
      </w:r>
      <w:r>
        <w:rPr>
          <w:rFonts w:eastAsia="Times New Roman" w:cs="Times New Roman"/>
          <w:szCs w:val="24"/>
        </w:rPr>
        <w:t>π</w:t>
      </w:r>
      <w:r>
        <w:rPr>
          <w:rFonts w:eastAsia="Times New Roman" w:cs="Times New Roman"/>
          <w:szCs w:val="24"/>
        </w:rPr>
        <w:t>ροϋπολογισμού, πραγματοποιείται για δεύτερη συνεχή φορά από την Κυβέρνηση της Αριστεράς.</w:t>
      </w:r>
    </w:p>
    <w:p w14:paraId="09F87E4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όπως και πέρυσι, με τον </w:t>
      </w:r>
      <w:r>
        <w:rPr>
          <w:rFonts w:eastAsia="Times New Roman" w:cs="Times New Roman"/>
          <w:szCs w:val="24"/>
        </w:rPr>
        <w:t>π</w:t>
      </w:r>
      <w:r>
        <w:rPr>
          <w:rFonts w:eastAsia="Times New Roman" w:cs="Times New Roman"/>
          <w:szCs w:val="24"/>
        </w:rPr>
        <w:t xml:space="preserve">ροϋπολογισμό του 2016, έτσι και φέτος δίνει το στίγμα της πολιτικής της, επιδιώκοντας ένα διπλό αποτέλεσμα: Από τη μια μεριά τη διατήρηση της δημοσιονομικής ισορροπίας και την επίτευξη των δημοσιονομικών στόχων και από την άλλη τη στήριξη των πιο αδύναμων </w:t>
      </w:r>
      <w:r>
        <w:rPr>
          <w:rFonts w:eastAsia="Times New Roman" w:cs="Times New Roman"/>
          <w:szCs w:val="24"/>
        </w:rPr>
        <w:t xml:space="preserve">κοινωνικών στρωμάτων και γενικότερα όλων αυτών που έχουν πληγεί περισσότερο τα τελευταία έξι χρόνια βαθιάς οικονομικής ύφεσης και απαρέγκλιτης εφαρμογής των μνημονίων. </w:t>
      </w:r>
    </w:p>
    <w:p w14:paraId="09F87E4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σαφές ότι ο σχεδιασμός και η εφαρμογή πολιτικών με θετικό κοινωνικά πρόσημο είναι</w:t>
      </w:r>
      <w:r>
        <w:rPr>
          <w:rFonts w:eastAsia="Times New Roman" w:cs="Times New Roman"/>
          <w:szCs w:val="24"/>
        </w:rPr>
        <w:t xml:space="preserve"> καθαρά μια πολιτική επιλογή της Κυβέρνησης, που πηγάζει από τις αξίες της Αριστεράς και από την ανάγκη να υπηρετηθεί η κοινωνική δικαιοσύνη. </w:t>
      </w:r>
    </w:p>
    <w:p w14:paraId="09F87E4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Μέσα σε αυτό το πλαίσιο και υπό τον περιορισμό των διαθέσιμων πόρων η Κυβέρνηση επιχειρεί</w:t>
      </w:r>
      <w:r>
        <w:rPr>
          <w:rFonts w:eastAsia="Times New Roman" w:cs="Times New Roman"/>
          <w:szCs w:val="24"/>
        </w:rPr>
        <w:t>,</w:t>
      </w:r>
      <w:r>
        <w:rPr>
          <w:rFonts w:eastAsia="Times New Roman" w:cs="Times New Roman"/>
          <w:szCs w:val="24"/>
        </w:rPr>
        <w:t xml:space="preserve"> τόσο να ενισχύσει την </w:t>
      </w:r>
      <w:r>
        <w:rPr>
          <w:rFonts w:eastAsia="Times New Roman" w:cs="Times New Roman"/>
          <w:szCs w:val="24"/>
        </w:rPr>
        <w:t xml:space="preserve">κοινωνική προστασία και να ενδυναμώσει το κοινωνικό κράτος όσο και να τονώσει τις δημόσιες επενδύσεις. </w:t>
      </w:r>
    </w:p>
    <w:p w14:paraId="09F87E4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Βέβαια, η κριτική που έχει ασκηθεί από την Αντιπολίτευση και αφορά την υποτιθέμενη μείωση του </w:t>
      </w:r>
      <w:r>
        <w:rPr>
          <w:rFonts w:eastAsia="Times New Roman" w:cs="Times New Roman"/>
          <w:szCs w:val="24"/>
        </w:rPr>
        <w:t>π</w:t>
      </w:r>
      <w:r>
        <w:rPr>
          <w:rFonts w:eastAsia="Times New Roman" w:cs="Times New Roman"/>
          <w:szCs w:val="24"/>
        </w:rPr>
        <w:t>ροϋπολογισμού ως προς το κοινωνικό του σκέλος έχει ήδη κα</w:t>
      </w:r>
      <w:r>
        <w:rPr>
          <w:rFonts w:eastAsia="Times New Roman" w:cs="Times New Roman"/>
          <w:szCs w:val="24"/>
        </w:rPr>
        <w:t>ταρρεύσει. Η διάθεση πόρων για την επέκταση του κοινωνικού εισοδήματος αλληλεγγύης, έτσι ώστε να καλυφθούν πάνω από διακόσιες πενήντα χιλιάδες νοικοκυριά που διαβιούν σε συνθήκες φτώχειας, καθώς και η ενίσχυση των παροχών στον τομέα της υγείας και της πρόν</w:t>
      </w:r>
      <w:r>
        <w:rPr>
          <w:rFonts w:eastAsia="Times New Roman" w:cs="Times New Roman"/>
          <w:szCs w:val="24"/>
        </w:rPr>
        <w:t xml:space="preserve">οιας αλλά και της παιδείας, αποτυπώνουν την προσπάθεια της Κυβέρνησης για αναδιανομή υπέρ των ευπαθών κοινωνικών ομάδων. </w:t>
      </w:r>
    </w:p>
    <w:p w14:paraId="09F87E4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Κύριοι της Αντιπολίτευσης, όσο και εάν προσπαθείτε να το </w:t>
      </w:r>
      <w:proofErr w:type="spellStart"/>
      <w:r>
        <w:rPr>
          <w:rFonts w:eastAsia="Times New Roman" w:cs="Times New Roman"/>
          <w:szCs w:val="24"/>
        </w:rPr>
        <w:t>αποδομήσετε</w:t>
      </w:r>
      <w:proofErr w:type="spellEnd"/>
      <w:r>
        <w:rPr>
          <w:rFonts w:eastAsia="Times New Roman" w:cs="Times New Roman"/>
          <w:szCs w:val="24"/>
        </w:rPr>
        <w:t>, ο ελληνικός λαός το ξέρει: Είμαστε εδώ για να στηρίξουμε τους πι</w:t>
      </w:r>
      <w:r>
        <w:rPr>
          <w:rFonts w:eastAsia="Times New Roman" w:cs="Times New Roman"/>
          <w:szCs w:val="24"/>
        </w:rPr>
        <w:t xml:space="preserve">ο αδύναμους. Στο ίδιο μήκος κύματος βρίσκεται και η πρόβλεψη του </w:t>
      </w:r>
      <w:r>
        <w:rPr>
          <w:rFonts w:eastAsia="Times New Roman" w:cs="Times New Roman"/>
          <w:szCs w:val="24"/>
        </w:rPr>
        <w:t>προϋπολογισμού</w:t>
      </w:r>
      <w:r>
        <w:rPr>
          <w:rFonts w:eastAsia="Times New Roman" w:cs="Times New Roman"/>
          <w:szCs w:val="24"/>
        </w:rPr>
        <w:t xml:space="preserve"> ως προς τη συνεισφορά του </w:t>
      </w:r>
      <w:r>
        <w:rPr>
          <w:rFonts w:eastAsia="Times New Roman" w:cs="Times New Roman"/>
          <w:szCs w:val="24"/>
        </w:rPr>
        <w:t>δημοσίου</w:t>
      </w:r>
      <w:r>
        <w:rPr>
          <w:rFonts w:eastAsia="Times New Roman" w:cs="Times New Roman"/>
          <w:szCs w:val="24"/>
        </w:rPr>
        <w:t xml:space="preserve"> για την προστασία της κύριας κατοικίας των υπερχρεωμένων νοικοκυριών. </w:t>
      </w:r>
    </w:p>
    <w:p w14:paraId="09F87E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πορεία αποδόμησης του δικτύου κοινωνικής προστασίας, που χαρακτήρισε</w:t>
      </w:r>
      <w:r>
        <w:rPr>
          <w:rFonts w:eastAsia="Times New Roman" w:cs="Times New Roman"/>
          <w:szCs w:val="24"/>
        </w:rPr>
        <w:t xml:space="preserve">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αναστρέφεται οριστικά και συστηματικά από την Κυβέρνηση, που στόχο έχει τη διάσωση της κοινωνίας και της χώρας και την έξοδο από την επιτροπεία. </w:t>
      </w:r>
    </w:p>
    <w:p w14:paraId="09F87E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θέματα που αφορούν το Πρόγραμμα Δημοσίων Επενδύσεων, νομίζω ότι είναι </w:t>
      </w:r>
      <w:r>
        <w:rPr>
          <w:rFonts w:eastAsia="Times New Roman" w:cs="Times New Roman"/>
          <w:szCs w:val="24"/>
        </w:rPr>
        <w:t xml:space="preserve">περιττό να σταθώ στο πόσο σημαντική είναι η αύξηση του εθνικού σκέλους του </w:t>
      </w:r>
      <w:r>
        <w:rPr>
          <w:rFonts w:eastAsia="Times New Roman" w:cs="Times New Roman"/>
          <w:szCs w:val="24"/>
        </w:rPr>
        <w:t>π</w:t>
      </w:r>
      <w:r>
        <w:rPr>
          <w:rFonts w:eastAsia="Times New Roman" w:cs="Times New Roman"/>
          <w:szCs w:val="24"/>
        </w:rPr>
        <w:t xml:space="preserve">ρογράμματος, έτσι ώστε να αντισταθμιστεί η προβλεπόμενη μείωση του συγχρηματοδοτουμένου από την Ευρωπαϊκή Ένωση σκέλους. </w:t>
      </w:r>
    </w:p>
    <w:p w14:paraId="09F87E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ήθελα, όμως, ως ασχολούμενη κυρίως με θέματα περιβάλλον</w:t>
      </w:r>
      <w:r>
        <w:rPr>
          <w:rFonts w:eastAsia="Times New Roman" w:cs="Times New Roman"/>
          <w:szCs w:val="24"/>
        </w:rPr>
        <w:t>τος να τονίσω ότι οι προκλήσεις</w:t>
      </w:r>
      <w:r>
        <w:rPr>
          <w:rFonts w:eastAsia="Times New Roman" w:cs="Times New Roman"/>
          <w:szCs w:val="24"/>
        </w:rPr>
        <w:t>,</w:t>
      </w:r>
      <w:r>
        <w:rPr>
          <w:rFonts w:eastAsia="Times New Roman" w:cs="Times New Roman"/>
          <w:szCs w:val="24"/>
        </w:rPr>
        <w:t xml:space="preserve"> που αντιμετωπίζει η κοινωνία </w:t>
      </w:r>
      <w:r>
        <w:rPr>
          <w:rFonts w:eastAsia="Times New Roman" w:cs="Times New Roman"/>
          <w:szCs w:val="24"/>
        </w:rPr>
        <w:t>μας,</w:t>
      </w:r>
      <w:r>
        <w:rPr>
          <w:rFonts w:eastAsia="Times New Roman" w:cs="Times New Roman"/>
          <w:szCs w:val="24"/>
        </w:rPr>
        <w:t xml:space="preserve"> δεν αφορούν μόνο τον τομέα της εργασίας και της κοινωνικής προστασίας. Η οικονομική και η οικολογική κρίση συμπορεύονται και ανατροφοδοτούνται. Δεν θα βγούμε από την οικονομική κρίση, εάν ο</w:t>
      </w:r>
      <w:r>
        <w:rPr>
          <w:rFonts w:eastAsia="Times New Roman" w:cs="Times New Roman"/>
          <w:szCs w:val="24"/>
        </w:rPr>
        <w:t xml:space="preserve"> παράγοντας περιβάλλον δεν αποτελέσει ακρογωνιαίο λίθο του σχεδιασμού μας. </w:t>
      </w:r>
    </w:p>
    <w:p w14:paraId="09F87E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πρόσφατες </w:t>
      </w:r>
      <w:r>
        <w:rPr>
          <w:rFonts w:eastAsia="Times New Roman" w:cs="Times New Roman"/>
          <w:szCs w:val="24"/>
        </w:rPr>
        <w:t>δ</w:t>
      </w:r>
      <w:r>
        <w:rPr>
          <w:rFonts w:eastAsia="Times New Roman" w:cs="Times New Roman"/>
          <w:szCs w:val="24"/>
        </w:rPr>
        <w:t>ιασκέψεις για το κλίμα ανέδειξαν για ακόμη μια φορά το ταξικό πρόσημο των κλιματικών αλλαγών. Το μέλλον της κοινωνίας μας, λοιπόν, πρέπει να σχεδιάζεται με βάση την π</w:t>
      </w:r>
      <w:r>
        <w:rPr>
          <w:rFonts w:eastAsia="Times New Roman" w:cs="Times New Roman"/>
          <w:szCs w:val="24"/>
        </w:rPr>
        <w:t xml:space="preserve">ρόβλεψη δράσεων για την ανάσχεση και την προσαρμογή στην κλιματική αλλαγή, την </w:t>
      </w:r>
      <w:proofErr w:type="spellStart"/>
      <w:r>
        <w:rPr>
          <w:rFonts w:eastAsia="Times New Roman" w:cs="Times New Roman"/>
          <w:szCs w:val="24"/>
        </w:rPr>
        <w:t>απανθρακοποίηση</w:t>
      </w:r>
      <w:proofErr w:type="spellEnd"/>
      <w:r>
        <w:rPr>
          <w:rFonts w:eastAsia="Times New Roman" w:cs="Times New Roman"/>
          <w:szCs w:val="24"/>
        </w:rPr>
        <w:t xml:space="preserve"> της οικονομίας, την κυκλική οικονομία, την περιβαλλοντική αποκατάσταση και αναβάθμιση. </w:t>
      </w:r>
    </w:p>
    <w:p w14:paraId="09F87E4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Υπουργείο Περιβάλλοντος και Ενέργειας δρα σε αυτή την κατεύθυνση. Τα π</w:t>
      </w:r>
      <w:r>
        <w:rPr>
          <w:rFonts w:eastAsia="Times New Roman" w:cs="Times New Roman"/>
          <w:szCs w:val="24"/>
        </w:rPr>
        <w:t xml:space="preserve">ρογράμματα που διαχειρίζεται και καλείται να υλοποιήσει αναδεικνύουν ότι η παραγωγική ανασυγκρότηση της χώρας έχει σαφές περιβαλλοντικό πρόσημο. </w:t>
      </w:r>
    </w:p>
    <w:p w14:paraId="09F87E4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μεγαλύτερο μέρος των χρηματοδοτήσεων κατευθύνεται στη διαχείριση των απορριμμάτων βάσει του νέου εθνικού σχ</w:t>
      </w:r>
      <w:r>
        <w:rPr>
          <w:rFonts w:eastAsia="Times New Roman" w:cs="Times New Roman"/>
          <w:szCs w:val="24"/>
        </w:rPr>
        <w:t xml:space="preserve">εδιασμού, σε έργα ανάσχεσης της κλιματικής αλλαγής και προστασίας της φύσης. </w:t>
      </w:r>
    </w:p>
    <w:p w14:paraId="09F87E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σε εξέλιξη το έργο για την ολοκλήρωση του Κτηματολογίου και των δασικών χαρτών. Προκηρύσσονται ήδη έργα που αφορούν στην περιβαλλοντική βιομηχανία. Ο χωροταξικός σχεδιασμός τίθεται σε νέα βάση και διασφαλίζει την ανάπτυξη επενδύσεων με γνώμονα την πε</w:t>
      </w:r>
      <w:r>
        <w:rPr>
          <w:rFonts w:eastAsia="Times New Roman" w:cs="Times New Roman"/>
          <w:szCs w:val="24"/>
        </w:rPr>
        <w:t xml:space="preserve">ριβαλλοντική προστασία και ανάπτυξη. </w:t>
      </w:r>
    </w:p>
    <w:p w14:paraId="09F87E4D" w14:textId="77777777" w:rsidR="0008105D" w:rsidRDefault="003C36B0">
      <w:pPr>
        <w:spacing w:after="0" w:line="600" w:lineRule="auto"/>
        <w:ind w:firstLine="720"/>
        <w:jc w:val="both"/>
        <w:rPr>
          <w:rFonts w:eastAsia="Times New Roman"/>
          <w:szCs w:val="24"/>
        </w:rPr>
      </w:pPr>
      <w:r>
        <w:rPr>
          <w:rFonts w:eastAsia="Times New Roman"/>
          <w:szCs w:val="24"/>
        </w:rPr>
        <w:t>Το ψευτοδίλημμα «οικονομική ανάπτυξη ή περιβαλλοντική προστασία» έχει καταρρεύσει, αποτελώντας αναποτελεσματικό πλέον μηχανισμό επιβολής πολιτικών των προηγούμενων κυβερνήσεων προς όφελος οικονομικών συμφερόντων και ει</w:t>
      </w:r>
      <w:r>
        <w:rPr>
          <w:rFonts w:eastAsia="Times New Roman"/>
          <w:szCs w:val="24"/>
        </w:rPr>
        <w:t>ς βάρος της κοινωνίας.</w:t>
      </w:r>
    </w:p>
    <w:p w14:paraId="09F87E4E" w14:textId="77777777" w:rsidR="0008105D" w:rsidRDefault="003C36B0">
      <w:pPr>
        <w:spacing w:after="0" w:line="600" w:lineRule="auto"/>
        <w:ind w:firstLine="720"/>
        <w:jc w:val="both"/>
        <w:rPr>
          <w:rFonts w:eastAsia="Times New Roman"/>
          <w:szCs w:val="24"/>
        </w:rPr>
      </w:pPr>
      <w:r>
        <w:rPr>
          <w:rFonts w:eastAsia="Times New Roman"/>
          <w:szCs w:val="24"/>
        </w:rPr>
        <w:t>Το δικό μας όραμα είναι η δίκαιη ανάπτυξη, δηλαδή, βιώσιμη και δημοκρατική. Βιώσιμη, γιατί δεν εξαντλεί τους φυσικούς αλλά και τους ανθρώπινους πόρους, αλλά μεριμνά για τη διατήρηση και αναπαραγωγή τους. Δημοκρατική, γιατί συνεπάγετα</w:t>
      </w:r>
      <w:r>
        <w:rPr>
          <w:rFonts w:eastAsia="Times New Roman"/>
          <w:szCs w:val="24"/>
        </w:rPr>
        <w:t>ι μοίρασμα των ωφελειών, εμβάθυνση δημοκρατικών θεσμών, ενσωμάτωση της κοινωνίας στην πολιτική ζωή. Και αυτό το όραμα συγκροτείται σταδιακά και μέσω των προϋπολογισμών των δύο τελευταίων ετών, παρά το ασφυκτικό δημοσιονομικό πλαίσιο.</w:t>
      </w:r>
    </w:p>
    <w:p w14:paraId="09F87E4F" w14:textId="77777777" w:rsidR="0008105D" w:rsidRDefault="003C36B0">
      <w:pPr>
        <w:spacing w:after="0" w:line="600" w:lineRule="auto"/>
        <w:ind w:firstLine="720"/>
        <w:jc w:val="both"/>
        <w:rPr>
          <w:rFonts w:eastAsia="Times New Roman"/>
          <w:szCs w:val="24"/>
        </w:rPr>
      </w:pPr>
      <w:r>
        <w:rPr>
          <w:rFonts w:eastAsia="Times New Roman"/>
          <w:szCs w:val="24"/>
        </w:rPr>
        <w:t>Στον προϋπολογισμό, λο</w:t>
      </w:r>
      <w:r>
        <w:rPr>
          <w:rFonts w:eastAsia="Times New Roman"/>
          <w:szCs w:val="24"/>
        </w:rPr>
        <w:t xml:space="preserve">ιπόν, του ερχόμενου έτους, που θα τον φέρει ξανά η Κυβέρνησή μας, πιστεύω ότι ο περιβαλλοντικός παράγοντας θα είναι αναβαθμισμένος και θα αποτυπώνεται σαφέστερα στις κατευθύνσεις χάραξης της πολιτικής. Το Πρόγραμμα Δημοσίων Επενδύσεων πρέπει να αποτυπώσει </w:t>
      </w:r>
      <w:r>
        <w:rPr>
          <w:rFonts w:eastAsia="Times New Roman"/>
          <w:szCs w:val="24"/>
        </w:rPr>
        <w:t>την πολιτική βούληση της Κυβέρνησης για περιβαλλοντική προστασία και ανάπτυξη, εντάσσοντας στους αμιγώς εθνικούς πόρους μέτρα για την προστασία του φυσικού περιβάλλοντος.</w:t>
      </w:r>
    </w:p>
    <w:p w14:paraId="09F87E50" w14:textId="77777777" w:rsidR="0008105D" w:rsidRDefault="003C36B0">
      <w:pPr>
        <w:spacing w:after="0" w:line="600" w:lineRule="auto"/>
        <w:ind w:firstLine="720"/>
        <w:jc w:val="both"/>
        <w:rPr>
          <w:rFonts w:eastAsia="Times New Roman"/>
          <w:szCs w:val="24"/>
        </w:rPr>
      </w:pPr>
      <w:proofErr w:type="spellStart"/>
      <w:r>
        <w:rPr>
          <w:rFonts w:eastAsia="Times New Roman"/>
          <w:szCs w:val="24"/>
        </w:rPr>
        <w:t>Συναδέλφισσες</w:t>
      </w:r>
      <w:proofErr w:type="spellEnd"/>
      <w:r>
        <w:rPr>
          <w:rFonts w:eastAsia="Times New Roman"/>
          <w:szCs w:val="24"/>
        </w:rPr>
        <w:t xml:space="preserve"> και συνάδελφοι, με την ψήφιση του </w:t>
      </w:r>
      <w:r>
        <w:rPr>
          <w:rFonts w:eastAsia="Times New Roman"/>
          <w:szCs w:val="24"/>
        </w:rPr>
        <w:t>π</w:t>
      </w:r>
      <w:r>
        <w:rPr>
          <w:rFonts w:eastAsia="Times New Roman"/>
          <w:szCs w:val="24"/>
        </w:rPr>
        <w:t>ροϋπολογισμού του 2017 επισφραγίζετα</w:t>
      </w:r>
      <w:r>
        <w:rPr>
          <w:rFonts w:eastAsia="Times New Roman"/>
          <w:szCs w:val="24"/>
        </w:rPr>
        <w:t>ι η σταδιακή αποκατάσταση της οικονομικής σταθερότητας και ενισχύεται η στήριξη της πραγματικής οικονομίας. Η χώρα μας θα βγει από την επιτροπεία με την κοινωνία όρθια και γι’ αυτό θα δουλεύουμε ακατάπαυστα!</w:t>
      </w:r>
    </w:p>
    <w:p w14:paraId="09F87E51" w14:textId="77777777" w:rsidR="0008105D" w:rsidRDefault="003C36B0">
      <w:pPr>
        <w:spacing w:after="0" w:line="600" w:lineRule="auto"/>
        <w:ind w:firstLine="720"/>
        <w:jc w:val="both"/>
        <w:rPr>
          <w:rFonts w:eastAsia="Times New Roman"/>
          <w:szCs w:val="24"/>
        </w:rPr>
      </w:pPr>
      <w:r>
        <w:rPr>
          <w:rFonts w:eastAsia="Times New Roman"/>
          <w:szCs w:val="24"/>
        </w:rPr>
        <w:t>Ευχαριστώ.</w:t>
      </w:r>
    </w:p>
    <w:p w14:paraId="09F87E52"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09F87E53"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 την κ. </w:t>
      </w:r>
      <w:proofErr w:type="spellStart"/>
      <w:r>
        <w:rPr>
          <w:rFonts w:eastAsia="Times New Roman"/>
          <w:szCs w:val="24"/>
        </w:rPr>
        <w:t>Ιγγλέζη</w:t>
      </w:r>
      <w:proofErr w:type="spellEnd"/>
      <w:r>
        <w:rPr>
          <w:rFonts w:eastAsia="Times New Roman"/>
          <w:szCs w:val="24"/>
        </w:rPr>
        <w:t>.</w:t>
      </w:r>
    </w:p>
    <w:p w14:paraId="09F87E54"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εκ μέρους της Νέας Δημοκρατίας η κ. Νίκη </w:t>
      </w:r>
      <w:proofErr w:type="spellStart"/>
      <w:r>
        <w:rPr>
          <w:rFonts w:eastAsia="Times New Roman"/>
          <w:szCs w:val="24"/>
        </w:rPr>
        <w:t>Κεραμέως</w:t>
      </w:r>
      <w:proofErr w:type="spellEnd"/>
      <w:r>
        <w:rPr>
          <w:rFonts w:eastAsia="Times New Roman"/>
          <w:szCs w:val="24"/>
        </w:rPr>
        <w:t>.</w:t>
      </w:r>
    </w:p>
    <w:p w14:paraId="09F87E55" w14:textId="77777777" w:rsidR="0008105D" w:rsidRDefault="003C36B0">
      <w:pPr>
        <w:spacing w:after="0" w:line="600" w:lineRule="auto"/>
        <w:ind w:firstLine="720"/>
        <w:jc w:val="both"/>
        <w:rPr>
          <w:rFonts w:eastAsia="Times New Roman"/>
          <w:szCs w:val="24"/>
        </w:rPr>
      </w:pPr>
      <w:r>
        <w:rPr>
          <w:rFonts w:eastAsia="Times New Roman"/>
          <w:szCs w:val="24"/>
        </w:rPr>
        <w:t>Τα χρόνια μας πολλά!</w:t>
      </w:r>
    </w:p>
    <w:p w14:paraId="09F87E56" w14:textId="77777777" w:rsidR="0008105D" w:rsidRDefault="003C36B0">
      <w:pPr>
        <w:spacing w:after="0" w:line="600" w:lineRule="auto"/>
        <w:ind w:firstLine="720"/>
        <w:jc w:val="both"/>
        <w:rPr>
          <w:rFonts w:eastAsia="Times New Roman"/>
          <w:szCs w:val="24"/>
        </w:rPr>
      </w:pPr>
      <w:r>
        <w:rPr>
          <w:rFonts w:eastAsia="Times New Roman"/>
          <w:szCs w:val="24"/>
        </w:rPr>
        <w:t>Ορίστε, έχετε τον λόγο.</w:t>
      </w:r>
    </w:p>
    <w:p w14:paraId="09F87E57" w14:textId="77777777" w:rsidR="0008105D" w:rsidRDefault="003C36B0">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Ευχαριστώ, κύριε Πρόεδρε. Αντεύχομαι.</w:t>
      </w:r>
    </w:p>
    <w:p w14:paraId="09F87E58"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Κύριοι Υπουργοί, κυρίες </w:t>
      </w:r>
      <w:r>
        <w:rPr>
          <w:rFonts w:eastAsia="Times New Roman"/>
          <w:szCs w:val="24"/>
        </w:rPr>
        <w:t>και κύριοι συνάδελφοι, συζητάμε σήμερα τον κρατικό προϋπολογισμό</w:t>
      </w:r>
      <w:r>
        <w:rPr>
          <w:rFonts w:eastAsia="Times New Roman"/>
          <w:szCs w:val="24"/>
        </w:rPr>
        <w:t>,</w:t>
      </w:r>
      <w:r>
        <w:rPr>
          <w:rFonts w:eastAsia="Times New Roman"/>
          <w:szCs w:val="24"/>
        </w:rPr>
        <w:t xml:space="preserve"> σχεδιασμένο για δεύτερη φορά από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ένα σχέδιο το οποίο αποτυπώνει τις επιλογές της Κυβέρνησης για την ελληνική οικονομία και κατ’ επέκταση για την ελληνική κοινωνί</w:t>
      </w:r>
      <w:r>
        <w:rPr>
          <w:rFonts w:eastAsia="Times New Roman"/>
          <w:szCs w:val="24"/>
        </w:rPr>
        <w:t>α, ένα σχέδιο που απηχεί τις ιδεολογικές αγκυλώσεις της Κυβέρνησης, ένα σχέδιο που αποδεικνύει περίτρανα ότι η Κυβέρνηση βρίσκεται σε διάσταση με την πραγματικότητα.</w:t>
      </w:r>
    </w:p>
    <w:p w14:paraId="09F87E59" w14:textId="77777777" w:rsidR="0008105D" w:rsidRDefault="003C36B0">
      <w:pPr>
        <w:spacing w:after="0" w:line="600" w:lineRule="auto"/>
        <w:ind w:firstLine="720"/>
        <w:jc w:val="both"/>
        <w:rPr>
          <w:rFonts w:eastAsia="Times New Roman"/>
          <w:szCs w:val="24"/>
        </w:rPr>
      </w:pPr>
      <w:r>
        <w:rPr>
          <w:rFonts w:eastAsia="Times New Roman"/>
          <w:szCs w:val="24"/>
        </w:rPr>
        <w:t xml:space="preserve">Στην εισηγητική έκθεση του </w:t>
      </w:r>
      <w:r>
        <w:rPr>
          <w:rFonts w:eastAsia="Times New Roman"/>
          <w:szCs w:val="24"/>
        </w:rPr>
        <w:t>προϋπολογισμού</w:t>
      </w:r>
      <w:r>
        <w:rPr>
          <w:rFonts w:eastAsia="Times New Roman"/>
          <w:szCs w:val="24"/>
        </w:rPr>
        <w:t xml:space="preserve"> προβλέπεται για το 2017 ανάπτυξη της ελληνικής ο</w:t>
      </w:r>
      <w:r>
        <w:rPr>
          <w:rFonts w:eastAsia="Times New Roman"/>
          <w:szCs w:val="24"/>
        </w:rPr>
        <w:t>ικονομία κατά 2,7%. Και προβλέπεται συγκεκριμένα ότι στην ανάπτυξη αυτή θα οδηγηθούμε, ανάμεσα σε άλλα, μέσα από την αύξηση της ιδιωτικής κατανάλωσης κατά 1,8% και από την αύξηση των ιδιωτικών επενδύσεων κατά 9,1%.</w:t>
      </w:r>
      <w:r>
        <w:rPr>
          <w:rFonts w:eastAsia="Times New Roman"/>
          <w:szCs w:val="24"/>
        </w:rPr>
        <w:t xml:space="preserve"> </w:t>
      </w:r>
      <w:r>
        <w:rPr>
          <w:rFonts w:eastAsia="Times New Roman"/>
          <w:szCs w:val="24"/>
        </w:rPr>
        <w:t>Σύμφωνα, λοιπόν, με αυτή την εισηγητική έ</w:t>
      </w:r>
      <w:r>
        <w:rPr>
          <w:rFonts w:eastAsia="Times New Roman"/>
          <w:szCs w:val="24"/>
        </w:rPr>
        <w:t xml:space="preserve">κθεση πρέπει όλοι να μείνουμε ήσυχοι ότι η κατάσταση της οικονομίας μας βαίνει </w:t>
      </w:r>
      <w:proofErr w:type="spellStart"/>
      <w:r>
        <w:rPr>
          <w:rFonts w:eastAsia="Times New Roman"/>
          <w:szCs w:val="24"/>
        </w:rPr>
        <w:t>καλπάζουσα</w:t>
      </w:r>
      <w:proofErr w:type="spellEnd"/>
      <w:r>
        <w:rPr>
          <w:rFonts w:eastAsia="Times New Roman"/>
          <w:szCs w:val="24"/>
        </w:rPr>
        <w:t xml:space="preserve">. </w:t>
      </w:r>
    </w:p>
    <w:p w14:paraId="09F87E5A"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θα το ευχόμουν πραγματικά. Ωστόσο, δυστυχώς, η μελέτη των οικονομικών στοιχείων όπως αποτυπώνονται στο σχέδιο και κυρίως η μελέτη της συμπεριφορά</w:t>
      </w:r>
      <w:r>
        <w:rPr>
          <w:rFonts w:eastAsia="Times New Roman"/>
          <w:szCs w:val="24"/>
        </w:rPr>
        <w:t>ς των μελών της Κυβέρνησης τα τελευταία δύο χρόνια αρκούν για να αναιρεθεί αυτοστιγμεί η αισιόδοξη αυτή αντιμετώπιση.</w:t>
      </w:r>
    </w:p>
    <w:p w14:paraId="09F87E5B" w14:textId="77777777" w:rsidR="0008105D" w:rsidRDefault="003C36B0">
      <w:pPr>
        <w:spacing w:after="0" w:line="600" w:lineRule="auto"/>
        <w:ind w:firstLine="720"/>
        <w:jc w:val="both"/>
        <w:rPr>
          <w:rFonts w:eastAsia="Times New Roman"/>
          <w:szCs w:val="24"/>
        </w:rPr>
      </w:pPr>
      <w:r>
        <w:rPr>
          <w:rFonts w:eastAsia="Times New Roman"/>
          <w:szCs w:val="24"/>
        </w:rPr>
        <w:t>Και θα γίνω συγκεκριμένη. Πρώτον, πώς ακριβώς θα αυξηθεί η ιδιωτική κατανάλωση κατά 1,8%, όταν από 1</w:t>
      </w:r>
      <w:r>
        <w:rPr>
          <w:rFonts w:eastAsia="Times New Roman"/>
          <w:szCs w:val="24"/>
          <w:vertAlign w:val="superscript"/>
        </w:rPr>
        <w:t>η</w:t>
      </w:r>
      <w:r>
        <w:rPr>
          <w:rFonts w:eastAsia="Times New Roman"/>
          <w:szCs w:val="24"/>
        </w:rPr>
        <w:t xml:space="preserve"> Ιανουαρίου του 2017 θα επιβληθούν νέ</w:t>
      </w:r>
      <w:r>
        <w:rPr>
          <w:rFonts w:eastAsia="Times New Roman"/>
          <w:szCs w:val="24"/>
        </w:rPr>
        <w:t>οι πρόσθετοι φόροι 2,6 δισεκατομμυρίων ευρώ σε πολίτες και επιχειρήσεις, θα μειωθούν οι συντάξεις κατά 1 δισεκατομμύριο ευρώ και θα αυξηθούν οι ασφαλιστικές εισφορές κατά 1,4 δισεκατομμύρια ευρώ;</w:t>
      </w:r>
    </w:p>
    <w:p w14:paraId="09F87E5C" w14:textId="77777777" w:rsidR="0008105D" w:rsidRDefault="003C36B0">
      <w:pPr>
        <w:spacing w:after="0" w:line="600" w:lineRule="auto"/>
        <w:ind w:firstLine="720"/>
        <w:jc w:val="both"/>
        <w:rPr>
          <w:rFonts w:eastAsia="Times New Roman"/>
          <w:szCs w:val="24"/>
        </w:rPr>
      </w:pPr>
      <w:r>
        <w:rPr>
          <w:rFonts w:eastAsia="Times New Roman"/>
          <w:szCs w:val="24"/>
        </w:rPr>
        <w:t>Θα το πω πολύ απλά. Με τι λεφτά ο κόσμος θα ξοδεύει περισσότ</w:t>
      </w:r>
      <w:r>
        <w:rPr>
          <w:rFonts w:eastAsia="Times New Roman"/>
          <w:szCs w:val="24"/>
        </w:rPr>
        <w:t>ερο; Πού θα βρει τα λεφτά αυτά; Και αξίζει να σημειωθεί, σε σχέση με την επιβολή των νέων φόρων, ότι οι έμμεσοι φόροι, δηλαδή οι φόροι εκείνοι οι οποίοι επιβάλλονται οριζοντίως -εκείνοι που επιβαρύνουν όλες τις κοινωνικές ομάδες, ανεξαρτήτως εισοδήματος- ε</w:t>
      </w:r>
      <w:r>
        <w:rPr>
          <w:rFonts w:eastAsia="Times New Roman"/>
          <w:szCs w:val="24"/>
        </w:rPr>
        <w:t>ίναι αυξημένοι σε σχέση με το 2015 κατά 11,2%.</w:t>
      </w:r>
    </w:p>
    <w:p w14:paraId="09F87E5D" w14:textId="77777777" w:rsidR="0008105D" w:rsidRDefault="003C36B0">
      <w:pPr>
        <w:spacing w:after="0" w:line="600" w:lineRule="auto"/>
        <w:ind w:firstLine="720"/>
        <w:jc w:val="both"/>
        <w:rPr>
          <w:rFonts w:eastAsia="Times New Roman"/>
          <w:szCs w:val="24"/>
        </w:rPr>
      </w:pPr>
      <w:r>
        <w:rPr>
          <w:rFonts w:eastAsia="Times New Roman"/>
          <w:szCs w:val="24"/>
        </w:rPr>
        <w:t>Και μια ειδική αναφορά στον ΦΠΑ, τον κατ</w:t>
      </w:r>
      <w:r>
        <w:rPr>
          <w:rFonts w:eastAsia="Times New Roman"/>
          <w:szCs w:val="24"/>
        </w:rPr>
        <w:t xml:space="preserve">’ </w:t>
      </w:r>
      <w:r>
        <w:rPr>
          <w:rFonts w:eastAsia="Times New Roman"/>
          <w:szCs w:val="24"/>
        </w:rPr>
        <w:t>εξοχήν έμμεσο φόρο. Ο ΦΠΑ, κυρίες και κύριοι της κυβερνώσας πλειοψηφίας, παρουσιάζει αύξηση σε σχέση με το 2015 σωρευτικά κατά 13,5%. Κυρίες και κύριοι της Κυβέρνησης,</w:t>
      </w:r>
      <w:r>
        <w:rPr>
          <w:rFonts w:eastAsia="Times New Roman"/>
          <w:szCs w:val="24"/>
        </w:rPr>
        <w:t xml:space="preserve"> είναι δυνατόν να μιλάτε για αύξηση της ιδιωτικής κατανάλωσης όταν αυξάνετε τον ΦΠΑ κατά 13,5%;</w:t>
      </w:r>
    </w:p>
    <w:p w14:paraId="09F87E5E" w14:textId="77777777" w:rsidR="0008105D" w:rsidRDefault="003C36B0">
      <w:pPr>
        <w:spacing w:after="0" w:line="600" w:lineRule="auto"/>
        <w:ind w:firstLine="720"/>
        <w:jc w:val="both"/>
        <w:rPr>
          <w:rFonts w:eastAsia="Times New Roman"/>
          <w:szCs w:val="24"/>
        </w:rPr>
      </w:pPr>
      <w:r>
        <w:rPr>
          <w:rFonts w:eastAsia="Times New Roman"/>
          <w:szCs w:val="24"/>
        </w:rPr>
        <w:t>Και έρχομαι στις ιδιωτικές επενδύσεις. Και εδώ τα ερωτήματα είναι απλά. Πώς θα αυξηθούν οι ιδιωτικές επενδύσεις και δη κατά 9,1% όταν διώχνετε με κάθε τρόπο αυτ</w:t>
      </w:r>
      <w:r>
        <w:rPr>
          <w:rFonts w:eastAsia="Times New Roman"/>
          <w:szCs w:val="24"/>
        </w:rPr>
        <w:t xml:space="preserve">ούς που επιθυμούν να επενδύσουν; </w:t>
      </w:r>
    </w:p>
    <w:p w14:paraId="09F87E5F" w14:textId="77777777" w:rsidR="0008105D" w:rsidRDefault="003C36B0">
      <w:pPr>
        <w:spacing w:after="0" w:line="600" w:lineRule="auto"/>
        <w:ind w:firstLine="720"/>
        <w:jc w:val="both"/>
        <w:rPr>
          <w:rFonts w:eastAsia="Times New Roman"/>
          <w:szCs w:val="24"/>
        </w:rPr>
      </w:pPr>
      <w:r>
        <w:rPr>
          <w:rFonts w:eastAsia="Times New Roman"/>
          <w:szCs w:val="24"/>
        </w:rPr>
        <w:t xml:space="preserve">Να σας θυμίσω τη διγλωσσία σας απέναντι στους Κινέζους επενδυτές στη σύμβαση με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για το λιμάνι του Πειραιά; Να σας θυμίσω τις Σκουριές; Την επένδυση της </w:t>
      </w:r>
      <w:proofErr w:type="spellStart"/>
      <w:r>
        <w:rPr>
          <w:rFonts w:eastAsia="Times New Roman"/>
          <w:szCs w:val="24"/>
        </w:rPr>
        <w:t>Αφάντου</w:t>
      </w:r>
      <w:proofErr w:type="spellEnd"/>
      <w:r>
        <w:rPr>
          <w:rFonts w:eastAsia="Times New Roman"/>
          <w:szCs w:val="24"/>
        </w:rPr>
        <w:t xml:space="preserve"> της Ρόδου; Την επένδυση στο Ελληνικό; Το πρόσφατο </w:t>
      </w:r>
      <w:r>
        <w:rPr>
          <w:rFonts w:eastAsia="Times New Roman"/>
          <w:szCs w:val="24"/>
        </w:rPr>
        <w:t>φιάσκο με τον ΔΕΣΦΑ;</w:t>
      </w:r>
    </w:p>
    <w:p w14:paraId="09F87E60" w14:textId="77777777" w:rsidR="0008105D" w:rsidRDefault="003C36B0">
      <w:pPr>
        <w:spacing w:after="0" w:line="600" w:lineRule="auto"/>
        <w:ind w:firstLine="720"/>
        <w:jc w:val="both"/>
        <w:rPr>
          <w:rFonts w:eastAsia="Times New Roman"/>
          <w:szCs w:val="24"/>
        </w:rPr>
      </w:pPr>
      <w:r>
        <w:rPr>
          <w:rFonts w:eastAsia="Times New Roman"/>
          <w:szCs w:val="24"/>
        </w:rPr>
        <w:t>Και παρά τις παλινωδίες σας, παρά αυτές τις μεγάλες αποτυχίες, το 2017 προβλέπεται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αύξηση των εσόδων από τις αποκρατικοποιήσεις κατά 1.561%. Είναι στον προϋπολογισμό σας.</w:t>
      </w:r>
    </w:p>
    <w:p w14:paraId="09F87E61" w14:textId="77777777" w:rsidR="0008105D" w:rsidRDefault="003C36B0">
      <w:pPr>
        <w:spacing w:after="0" w:line="600" w:lineRule="auto"/>
        <w:ind w:firstLine="720"/>
        <w:jc w:val="both"/>
        <w:rPr>
          <w:rFonts w:eastAsia="Times New Roman"/>
          <w:szCs w:val="24"/>
        </w:rPr>
      </w:pPr>
      <w:r>
        <w:rPr>
          <w:rFonts w:eastAsia="Times New Roman"/>
          <w:szCs w:val="24"/>
        </w:rPr>
        <w:t>Και πώς μιλάτε, κυρίες και κύριοι, για αύξηση</w:t>
      </w:r>
      <w:r>
        <w:rPr>
          <w:rFonts w:eastAsia="Times New Roman"/>
          <w:szCs w:val="24"/>
        </w:rPr>
        <w:t xml:space="preserve"> των ιδιωτικών επενδύσεων, όταν, σύμφωνα με τα επίσημα στοιχεία του ΓΕΜΗ, το 2016 είναι η πρώτη χρονιά στην ιστορία της κρίσης που έκλεισαν περισσότερες επιχειρήσεις απ’ όσες άνοιξαν, όταν μόνο τον μήνα Οκτώβριο χάθηκαν σχεδόν </w:t>
      </w:r>
      <w:r>
        <w:rPr>
          <w:rFonts w:eastAsia="Times New Roman"/>
          <w:szCs w:val="24"/>
        </w:rPr>
        <w:t xml:space="preserve">ογδόντα τρεις χιλιάδες </w:t>
      </w:r>
      <w:r>
        <w:rPr>
          <w:rFonts w:eastAsia="Times New Roman"/>
          <w:szCs w:val="24"/>
        </w:rPr>
        <w:t>θέσεις</w:t>
      </w:r>
      <w:r>
        <w:rPr>
          <w:rFonts w:eastAsia="Times New Roman"/>
          <w:szCs w:val="24"/>
        </w:rPr>
        <w:t xml:space="preserve"> εργασίας, αρνητικό ρεκόρ δεκαπενταετίας, όταν δεκάδες χιλιάδες ελληνικές επιχειρήσεις αναγκάζονται να μεταναστεύσουν σε ξένες χώρες για να επιβιώσουν;</w:t>
      </w:r>
    </w:p>
    <w:p w14:paraId="09F87E62"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προσφάτως περιόδευα στην Πελοπόννησο. Επισκέφθηκα μία από τις μεγαλύτερες βιομηχανίες</w:t>
      </w:r>
      <w:r>
        <w:rPr>
          <w:rFonts w:eastAsia="Times New Roman"/>
          <w:szCs w:val="24"/>
        </w:rPr>
        <w:t xml:space="preserve"> χρωμάτων. Τους ρώτησα, λοιπόν, ευθέως: Πώς τα βγάζετε πέρα με τη φορολογία; Τι κάνετε; Μου απάντησαν απλά, με ειλικρίνεια. Μου είπαν πολύ απλά: Μεταφέραμε την έδρα μας στη Βουλγαρία και έχουμε ένα υποκατάστημα στην Πάτρα. Έτσι ακριβώς λειτουργούμε και έτσ</w:t>
      </w:r>
      <w:r>
        <w:rPr>
          <w:rFonts w:eastAsia="Times New Roman"/>
          <w:szCs w:val="24"/>
        </w:rPr>
        <w:t xml:space="preserve">ι καταφέραμε να επιβιώσουμε. </w:t>
      </w:r>
    </w:p>
    <w:p w14:paraId="09F87E63"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ας είμαστε ειλικρινείς. Δεν πρόκειται να ενισχυθούν οι επενδύσεις, αν δεν επανέλθει πρώτα η ρευστότητα στη χώρα, στην αγορά. Και πώς θα επανέλθει η ρευστότητα, όταν το ζήτημα των κόκκινων δανείων παραμένει ά</w:t>
      </w:r>
      <w:r>
        <w:rPr>
          <w:rFonts w:eastAsia="Times New Roman"/>
          <w:szCs w:val="24"/>
        </w:rPr>
        <w:t xml:space="preserve">λυτο, όταν οι ληξιπρόθεσμες οφειλές του </w:t>
      </w:r>
      <w:r>
        <w:rPr>
          <w:rFonts w:eastAsia="Times New Roman"/>
          <w:szCs w:val="24"/>
        </w:rPr>
        <w:t>δ</w:t>
      </w:r>
      <w:r>
        <w:rPr>
          <w:rFonts w:eastAsia="Times New Roman"/>
          <w:szCs w:val="24"/>
        </w:rPr>
        <w:t>ημοσίου προς τους ιδιώτες έχουν αυξηθεί κατά 63%, στρεβλώνοντας τον ανταγωνισμό και ζημιώνοντας τις λίγες εναπομείνασες υγιείς επιχειρήσεις, όταν οι κεφαλαιακοί έλεγχοι παραμένουν εν ισχύι εδώ και δεκαοκτώ μήνες;</w:t>
      </w:r>
    </w:p>
    <w:p w14:paraId="09F87E64" w14:textId="77777777" w:rsidR="0008105D" w:rsidRDefault="003C36B0">
      <w:pPr>
        <w:spacing w:after="0" w:line="600" w:lineRule="auto"/>
        <w:ind w:firstLine="720"/>
        <w:jc w:val="both"/>
        <w:rPr>
          <w:rFonts w:eastAsia="Times New Roman"/>
          <w:szCs w:val="24"/>
        </w:rPr>
      </w:pPr>
      <w:r>
        <w:rPr>
          <w:rFonts w:eastAsia="Times New Roman"/>
          <w:szCs w:val="24"/>
        </w:rPr>
        <w:t>Κυ</w:t>
      </w:r>
      <w:r>
        <w:rPr>
          <w:rFonts w:eastAsia="Times New Roman"/>
          <w:szCs w:val="24"/>
        </w:rPr>
        <w:t>ρίες και κύριοι συνάδελφοι, η ζημιά στην ελληνική οικονομία είναι τεράστια και είναι μετρήσιμη, ζημιά η οποία αφορά και στο κρίσιμο ζήτημα του χρέους. Η οπισθοχώρηση της ελληνικής οικονομίας από τα οικονομικά δεδομένα του τέλους του 2014 είχε ως αποτέλεσμα</w:t>
      </w:r>
      <w:r>
        <w:rPr>
          <w:rFonts w:eastAsia="Times New Roman"/>
          <w:szCs w:val="24"/>
        </w:rPr>
        <w:t xml:space="preserve">, μεταξύ άλλων, την επιδείνωση των όρων βιωσιμότητας του χρέους, όπως έχει αναγνωρίσει το ίδιο το Διεθνές Νομισματικό Ταμείο. </w:t>
      </w:r>
    </w:p>
    <w:p w14:paraId="09F87E65" w14:textId="77777777" w:rsidR="0008105D" w:rsidRDefault="003C36B0">
      <w:pPr>
        <w:spacing w:after="0" w:line="600" w:lineRule="auto"/>
        <w:ind w:firstLine="720"/>
        <w:jc w:val="both"/>
        <w:rPr>
          <w:rFonts w:eastAsia="Times New Roman"/>
          <w:szCs w:val="24"/>
        </w:rPr>
      </w:pPr>
      <w:r>
        <w:rPr>
          <w:rFonts w:eastAsia="Times New Roman"/>
          <w:szCs w:val="24"/>
        </w:rPr>
        <w:t xml:space="preserve">Και μπορεί η Κυβέρνηση να πλέκει διθυράμβους γύρω από το αποτέλεσμα του </w:t>
      </w:r>
      <w:proofErr w:type="spellStart"/>
      <w:r>
        <w:rPr>
          <w:rFonts w:eastAsia="Times New Roman"/>
          <w:szCs w:val="24"/>
          <w:lang w:val="en-US"/>
        </w:rPr>
        <w:t>Eurogroup</w:t>
      </w:r>
      <w:proofErr w:type="spellEnd"/>
      <w:r>
        <w:rPr>
          <w:rFonts w:eastAsia="Times New Roman"/>
          <w:szCs w:val="24"/>
        </w:rPr>
        <w:t>, του προχθεσινού της 5ης Δεκεμβρίου –</w:t>
      </w:r>
      <w:proofErr w:type="spellStart"/>
      <w:r>
        <w:rPr>
          <w:rFonts w:eastAsia="Times New Roman"/>
          <w:szCs w:val="24"/>
        </w:rPr>
        <w:t>σημειωτέον</w:t>
      </w:r>
      <w:proofErr w:type="spellEnd"/>
      <w:r>
        <w:rPr>
          <w:rFonts w:eastAsia="Times New Roman"/>
          <w:szCs w:val="24"/>
        </w:rPr>
        <w:t xml:space="preserve"> ότι δεν είδαμε τον Πρωθυπουργό να φοράει γραβάτα χθες, άρα μάλλον ούτε και εκείνος είναι ικανοποιημένος με το αποτέλεσμα του </w:t>
      </w:r>
      <w:proofErr w:type="spellStart"/>
      <w:r>
        <w:rPr>
          <w:rFonts w:eastAsia="Times New Roman"/>
          <w:szCs w:val="24"/>
          <w:lang w:val="en-US"/>
        </w:rPr>
        <w:t>Eurogroup</w:t>
      </w:r>
      <w:proofErr w:type="spellEnd"/>
      <w:r>
        <w:rPr>
          <w:rFonts w:eastAsia="Times New Roman"/>
          <w:szCs w:val="24"/>
        </w:rPr>
        <w:t xml:space="preserve"> για το χρέος- αλλά η πραγματικότητα σε κάθε περίπτωση είναι σκληρή. Και είναι σκληρή η πραγματικότητα για τους Έλληνες π</w:t>
      </w:r>
      <w:r>
        <w:rPr>
          <w:rFonts w:eastAsia="Times New Roman"/>
          <w:szCs w:val="24"/>
        </w:rPr>
        <w:t>ολίτες και τις επόμενες γενεές.</w:t>
      </w:r>
    </w:p>
    <w:p w14:paraId="09F87E66" w14:textId="77777777" w:rsidR="0008105D" w:rsidRDefault="003C36B0">
      <w:pPr>
        <w:spacing w:after="0" w:line="600" w:lineRule="auto"/>
        <w:ind w:firstLine="720"/>
        <w:jc w:val="both"/>
        <w:rPr>
          <w:rFonts w:eastAsia="Times New Roman"/>
          <w:szCs w:val="24"/>
        </w:rPr>
      </w:pPr>
      <w:r>
        <w:rPr>
          <w:rFonts w:eastAsia="Times New Roman"/>
          <w:szCs w:val="24"/>
        </w:rPr>
        <w:t xml:space="preserve">Είναι σκληρή η πραγματικότητα, κυρίες και κύριοι του ΣΥΡΙΖΑ. </w:t>
      </w:r>
    </w:p>
    <w:p w14:paraId="09F87E67" w14:textId="77777777" w:rsidR="0008105D" w:rsidRDefault="003C36B0">
      <w:pPr>
        <w:spacing w:after="0" w:line="600" w:lineRule="auto"/>
        <w:ind w:firstLine="720"/>
        <w:jc w:val="both"/>
        <w:rPr>
          <w:rFonts w:eastAsia="Times New Roman"/>
          <w:szCs w:val="24"/>
        </w:rPr>
      </w:pPr>
      <w:r>
        <w:rPr>
          <w:rFonts w:eastAsia="Times New Roman"/>
          <w:szCs w:val="24"/>
        </w:rPr>
        <w:t>Και είναι σκληρή, πρώτον, διότι η Κυβέρνησή σας απέτυχε να μειώσει τα εξωπραγματικά πρωτογενή πλεονάσματα του 3,5%.</w:t>
      </w:r>
    </w:p>
    <w:p w14:paraId="09F87E68" w14:textId="77777777" w:rsidR="0008105D" w:rsidRDefault="003C36B0">
      <w:pPr>
        <w:spacing w:after="0" w:line="600" w:lineRule="auto"/>
        <w:ind w:firstLine="720"/>
        <w:jc w:val="both"/>
        <w:rPr>
          <w:rFonts w:eastAsia="Times New Roman"/>
          <w:szCs w:val="24"/>
        </w:rPr>
      </w:pPr>
      <w:r>
        <w:rPr>
          <w:rFonts w:eastAsia="Times New Roman"/>
          <w:szCs w:val="24"/>
        </w:rPr>
        <w:t xml:space="preserve">Δεύτερον, διότι όχι μόνον απέτυχε να τα μειώσει, αλλά δέχτηκε να επιβληθούν τα εξωπραγματικά αυτά πλεονάσματα και μετά το τέλος του προγράμματος, δηλαδή, και μετά το 2018. </w:t>
      </w:r>
    </w:p>
    <w:p w14:paraId="09F87E69" w14:textId="77777777" w:rsidR="0008105D" w:rsidRDefault="003C36B0">
      <w:pPr>
        <w:spacing w:after="0" w:line="600" w:lineRule="auto"/>
        <w:ind w:firstLine="720"/>
        <w:jc w:val="both"/>
        <w:rPr>
          <w:rFonts w:eastAsia="Times New Roman"/>
          <w:szCs w:val="24"/>
        </w:rPr>
      </w:pPr>
      <w:r>
        <w:rPr>
          <w:rFonts w:eastAsia="Times New Roman"/>
          <w:szCs w:val="24"/>
        </w:rPr>
        <w:t>Τρίτον, είναι σκληρά τα νέα για τους Έλληνες πολίτες, γιατί δέχτηκε η Κυβέρνησή σας</w:t>
      </w:r>
      <w:r>
        <w:rPr>
          <w:rFonts w:eastAsia="Times New Roman"/>
          <w:szCs w:val="24"/>
        </w:rPr>
        <w:t xml:space="preserve"> τη θεσμοθέτηση ενός μόνιμου πλέον κόφτη δημοσίων δαπανών για μετά το 2018. </w:t>
      </w:r>
    </w:p>
    <w:p w14:paraId="09F87E6A" w14:textId="77777777" w:rsidR="0008105D" w:rsidRDefault="003C36B0">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τέταρτον, είναι ανοιχτό το ενδεχόμενο νέων μέτρων, προκειμένου το Διεθνές Νομισματικό Ταμείο να συμμετάσχει στο πρόγραμμα. Και το λέω αυτό, διότι ούτε η απαίτησή του για χαμη</w:t>
      </w:r>
      <w:r>
        <w:rPr>
          <w:rFonts w:eastAsia="Times New Roman"/>
          <w:szCs w:val="24"/>
        </w:rPr>
        <w:t xml:space="preserve">λότερα πλεονάσματα έγινε δεκτή ούτε για μείωση του χρέους. </w:t>
      </w:r>
    </w:p>
    <w:p w14:paraId="09F87E6B" w14:textId="77777777" w:rsidR="0008105D" w:rsidRDefault="003C36B0">
      <w:pPr>
        <w:spacing w:after="0" w:line="600" w:lineRule="auto"/>
        <w:ind w:firstLine="720"/>
        <w:jc w:val="both"/>
        <w:rPr>
          <w:rFonts w:eastAsia="Times New Roman"/>
          <w:szCs w:val="24"/>
        </w:rPr>
      </w:pPr>
      <w:r>
        <w:rPr>
          <w:rFonts w:eastAsia="Times New Roman"/>
          <w:szCs w:val="24"/>
        </w:rPr>
        <w:t>Και όλα αυτά επιπλέον των μέτρων 9 δισεκατομμυρίων ευρώ που έχετε ήδη επιβάλει για το διάστημα 2015 – 2018, επιπλέον του κόφτη δημοσίων δαπανών 3,5 δισεκατομμυρίων, που ήδη έχετε συμφωνήσει και ψη</w:t>
      </w:r>
      <w:r>
        <w:rPr>
          <w:rFonts w:eastAsia="Times New Roman"/>
          <w:szCs w:val="24"/>
        </w:rPr>
        <w:t xml:space="preserve">φίσει, επιπλέον του </w:t>
      </w:r>
      <w:proofErr w:type="spellStart"/>
      <w:r>
        <w:rPr>
          <w:rFonts w:eastAsia="Times New Roman"/>
          <w:szCs w:val="24"/>
        </w:rPr>
        <w:t>υπερταμείου</w:t>
      </w:r>
      <w:proofErr w:type="spellEnd"/>
      <w:r>
        <w:rPr>
          <w:rFonts w:eastAsia="Times New Roman"/>
          <w:szCs w:val="24"/>
        </w:rPr>
        <w:t xml:space="preserve"> και της εκχώρησης του συνόλου σχεδόν της ελληνικής περιουσίας σε έναν οργανισμό για ενενήντα εννέα χρόνια -ενώ τα δάνειά μας είναι για τριάντα τρία ή</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για πολύ λιγότερα-</w:t>
      </w:r>
      <w:r>
        <w:rPr>
          <w:rFonts w:eastAsia="Times New Roman"/>
          <w:szCs w:val="24"/>
        </w:rPr>
        <w:t xml:space="preserve"> έναν οργανισμό υπό τον έλεγχο των δανειστών.</w:t>
      </w:r>
    </w:p>
    <w:p w14:paraId="09F87E6C"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θα ήθελα να κλείσω με λίγα λόγια για την παιδεία. Δεν θα αναφερθώ στη συστηματική υποβάθμιση της παιδείας τα τελευταία δύο χρόνια ούτε και στις θεμελιώδεις </w:t>
      </w:r>
      <w:proofErr w:type="spellStart"/>
      <w:r>
        <w:rPr>
          <w:rFonts w:eastAsia="Times New Roman"/>
          <w:szCs w:val="24"/>
        </w:rPr>
        <w:t>αξιακές</w:t>
      </w:r>
      <w:proofErr w:type="spellEnd"/>
      <w:r>
        <w:rPr>
          <w:rFonts w:eastAsia="Times New Roman"/>
          <w:szCs w:val="24"/>
        </w:rPr>
        <w:t xml:space="preserve"> διαφορές μας ως προς το πώς</w:t>
      </w:r>
      <w:r>
        <w:rPr>
          <w:rFonts w:eastAsia="Times New Roman"/>
          <w:szCs w:val="24"/>
        </w:rPr>
        <w:t xml:space="preserve"> αντιλαμβανόμαστε την παιδεία.</w:t>
      </w:r>
    </w:p>
    <w:p w14:paraId="09F87E6D"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9F87E6E" w14:textId="77777777" w:rsidR="0008105D" w:rsidRDefault="003C36B0">
      <w:pPr>
        <w:spacing w:after="0" w:line="600" w:lineRule="auto"/>
        <w:ind w:firstLine="720"/>
        <w:jc w:val="both"/>
        <w:rPr>
          <w:rFonts w:eastAsia="Times New Roman"/>
          <w:szCs w:val="24"/>
        </w:rPr>
      </w:pPr>
      <w:r>
        <w:rPr>
          <w:rFonts w:eastAsia="Times New Roman"/>
          <w:szCs w:val="24"/>
        </w:rPr>
        <w:t>Ολοκληρώνω, κύριε Πρόεδρε.</w:t>
      </w:r>
    </w:p>
    <w:p w14:paraId="09F87E6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σημερινή συζήτηση είναι για τον προϋπολογισμό και, συνεπώς, θα περιοριστώ στο ειδικό θέμα των δαπανών που έχουν</w:t>
      </w:r>
      <w:r>
        <w:rPr>
          <w:rFonts w:eastAsia="Times New Roman" w:cs="Times New Roman"/>
          <w:szCs w:val="24"/>
        </w:rPr>
        <w:t xml:space="preserve"> εγγραφεί σε αυτόν. </w:t>
      </w:r>
    </w:p>
    <w:p w14:paraId="09F87E7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 ικανοποίηση παρατηρώ ότι ο προϋπολογισμός προβλέπει αύξηση των δαπανών του Υπουργείου Παιδείας κατά 161.000.000 ευρώ. Επαναλαμβάνω, κατά 161.000.000 ευρώ, όχι κατά 257.000.000 ευρώ, κύριε Υφυπουργέ της Παιδείας, που αναφέρεται στο δ</w:t>
      </w:r>
      <w:r>
        <w:rPr>
          <w:rFonts w:eastAsia="Times New Roman" w:cs="Times New Roman"/>
          <w:szCs w:val="24"/>
        </w:rPr>
        <w:t xml:space="preserve">ελτίο </w:t>
      </w:r>
      <w:r>
        <w:rPr>
          <w:rFonts w:eastAsia="Times New Roman" w:cs="Times New Roman"/>
          <w:szCs w:val="24"/>
        </w:rPr>
        <w:t>Τ</w:t>
      </w:r>
      <w:r>
        <w:rPr>
          <w:rFonts w:eastAsia="Times New Roman" w:cs="Times New Roman"/>
          <w:szCs w:val="24"/>
        </w:rPr>
        <w:t xml:space="preserve">ύπου του Υπουργείου Παιδείας. </w:t>
      </w:r>
    </w:p>
    <w:p w14:paraId="09F87E7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Γεννώνται ταυτόχρονα δύο ερωτήματα. Πρώτο ερώτημα: Θα υπάρχουν αυτά τα χρήματα για να δοθούν για την παιδεία; Υποθέτω ότι θα υπάρχουν. Δεύτερον, αν υποθέσουμε ότι θα υπάρχουν, πώς ακριβώς θα δαπανηθούν; Προβλέπεται ότι</w:t>
      </w:r>
      <w:r>
        <w:rPr>
          <w:rFonts w:eastAsia="Times New Roman" w:cs="Times New Roman"/>
          <w:szCs w:val="24"/>
        </w:rPr>
        <w:t xml:space="preserve"> το 95% της αύξησης αυτής θα δοθεί σε μισθούς και συντάξεις για την πρωτοβάθμια και δευτεροβάθμια εκπαίδευση. </w:t>
      </w:r>
    </w:p>
    <w:p w14:paraId="09F87E7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βεβαίως, είναι θετικό. Είναι όμως θετικό, εφόσον συνδέεται με συγκεκριμένη στόχευση, εφόσον συνδέεται με στρατηγικό σχέδιο. Αν υπολογίσει κ</w:t>
      </w:r>
      <w:r>
        <w:rPr>
          <w:rFonts w:eastAsia="Times New Roman" w:cs="Times New Roman"/>
          <w:szCs w:val="24"/>
        </w:rPr>
        <w:t>άποιος</w:t>
      </w:r>
      <w:r>
        <w:rPr>
          <w:rFonts w:eastAsia="Times New Roman" w:cs="Times New Roman"/>
          <w:szCs w:val="24"/>
        </w:rPr>
        <w:t xml:space="preserve"> ότι το μέσο κόστος ανά διορισμό ανέρχεται στα 16.000 ευρώ, η προβλεπόμενη αύξηση μεταφράζεται σε περίπου </w:t>
      </w:r>
      <w:proofErr w:type="spellStart"/>
      <w:r>
        <w:rPr>
          <w:rFonts w:eastAsia="Times New Roman" w:cs="Times New Roman"/>
          <w:szCs w:val="24"/>
        </w:rPr>
        <w:t>εξίμισι</w:t>
      </w:r>
      <w:proofErr w:type="spellEnd"/>
      <w:r>
        <w:rPr>
          <w:rFonts w:eastAsia="Times New Roman" w:cs="Times New Roman"/>
          <w:szCs w:val="24"/>
        </w:rPr>
        <w:t xml:space="preserve"> χιλιάδες προσλήψεις στην πρωτοβάθμια και περίπου χίλιες πεντακόσιες στη δευτεροβάθμια.</w:t>
      </w:r>
    </w:p>
    <w:p w14:paraId="09F87E7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θα σταθώ στις εξαγγελίες των Υπουργών περί πρ</w:t>
      </w:r>
      <w:r>
        <w:rPr>
          <w:rFonts w:eastAsia="Times New Roman" w:cs="Times New Roman"/>
          <w:szCs w:val="24"/>
        </w:rPr>
        <w:t xml:space="preserve">οσλήψεων είκοσι χιλιάδων εκπαιδευτικών. Θα επισημάνω, όμως, ότι έστω και αυτές οι λίγες προσλήψεις -αν όντως τα χρήματα βρεθούν και αν όντως πάνε στις προσλήψεις- θα δώσουν, πράγματι, μία ανάσα στο εκπαιδευτικό σύστημα. </w:t>
      </w:r>
    </w:p>
    <w:p w14:paraId="09F87E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εξής: </w:t>
      </w:r>
      <w:r>
        <w:rPr>
          <w:rFonts w:eastAsia="Times New Roman" w:cs="Times New Roman"/>
          <w:szCs w:val="24"/>
        </w:rPr>
        <w:t xml:space="preserve">Δεν μπορώ παρά να αναρωτηθώ ειλικρινά και καλόπιστα βάσει ποιας μελέτης θα γίνουν αυτές οι προσλήψεις, βάσει ποιων σχεδίων στελέχωσης. Ποια από τα χιλιάδες κενά θα </w:t>
      </w:r>
      <w:proofErr w:type="spellStart"/>
      <w:r>
        <w:rPr>
          <w:rFonts w:eastAsia="Times New Roman" w:cs="Times New Roman"/>
          <w:szCs w:val="24"/>
        </w:rPr>
        <w:t>πρωτοκαλυφθούν</w:t>
      </w:r>
      <w:proofErr w:type="spellEnd"/>
      <w:r>
        <w:rPr>
          <w:rFonts w:eastAsia="Times New Roman" w:cs="Times New Roman"/>
          <w:szCs w:val="24"/>
        </w:rPr>
        <w:t xml:space="preserve"> και σε ποιες ειδικότητες, ειδικά από τη στιγμή που έχετε ήδη συμφωνήσει με το</w:t>
      </w:r>
      <w:r>
        <w:rPr>
          <w:rFonts w:eastAsia="Times New Roman" w:cs="Times New Roman"/>
          <w:szCs w:val="24"/>
        </w:rPr>
        <w:t>υς δανειστές στο περίφημο τριετές σχέδιο ότι θα γίνουν προσλήψεις μόνο νηπιαγωγών και βοηθητικού προσωπικού; Πώς συμβαδίζουν οι προσλήψεις αυτές με τις υποχρεώσεις που έχετε αναλάβει έναντι των θεσμών;</w:t>
      </w:r>
    </w:p>
    <w:p w14:paraId="09F87E7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το μέλλον των παιδιών μας αξίζει κα</w:t>
      </w:r>
      <w:r>
        <w:rPr>
          <w:rFonts w:eastAsia="Times New Roman" w:cs="Times New Roman"/>
          <w:szCs w:val="24"/>
        </w:rPr>
        <w:t xml:space="preserve">τ’ ελάχιστο σχέδιο, κατ’ ελάχιστο υπεύθυνη εθνική στρατηγική. </w:t>
      </w:r>
    </w:p>
    <w:p w14:paraId="09F87E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F87E77"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F87E78" w14:textId="77777777" w:rsidR="0008105D" w:rsidRDefault="003C36B0">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 xml:space="preserve">Ευχαριστούμε, κυρία </w:t>
      </w:r>
      <w:proofErr w:type="spellStart"/>
      <w:r>
        <w:rPr>
          <w:rFonts w:eastAsia="Times New Roman" w:cs="Times New Roman"/>
          <w:szCs w:val="24"/>
        </w:rPr>
        <w:t>Κεραμέως</w:t>
      </w:r>
      <w:proofErr w:type="spellEnd"/>
      <w:r>
        <w:rPr>
          <w:rFonts w:eastAsia="Times New Roman" w:cs="Times New Roman"/>
          <w:szCs w:val="24"/>
        </w:rPr>
        <w:t>.</w:t>
      </w:r>
    </w:p>
    <w:p w14:paraId="09F87E79" w14:textId="77777777" w:rsidR="0008105D" w:rsidRDefault="003C36B0">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w:t>
      </w:r>
      <w:r>
        <w:rPr>
          <w:rFonts w:eastAsia="Times New Roman" w:cs="Times New Roman"/>
        </w:rPr>
        <w:t xml:space="preserve">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w:t>
      </w:r>
      <w:r>
        <w:rPr>
          <w:rFonts w:eastAsia="Times New Roman" w:cs="Times New Roman"/>
        </w:rPr>
        <w:t xml:space="preserve"> μαθήτριες και μαθητές και δύο εκπαιδευτικοί συνοδοί από το Γυμνάσιο Πάργας Πρέβεζας. </w:t>
      </w:r>
    </w:p>
    <w:p w14:paraId="09F87E7A"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9F87E7B" w14:textId="77777777" w:rsidR="0008105D" w:rsidRDefault="003C36B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9F87E7C"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Τσακαλώτο</w:t>
      </w:r>
      <w:proofErr w:type="spellEnd"/>
      <w:r>
        <w:rPr>
          <w:rFonts w:eastAsia="Times New Roman" w:cs="Times New Roman"/>
        </w:rPr>
        <w:t xml:space="preserve">, έχετε την τιμητική σας. </w:t>
      </w:r>
    </w:p>
    <w:p w14:paraId="09F87E7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Τον λόγο έχει εκ μέρους του ΣΥΡΙΖΑ ο συνάδελφος κ.</w:t>
      </w:r>
      <w:r>
        <w:rPr>
          <w:rFonts w:eastAsia="Times New Roman" w:cs="Times New Roman"/>
          <w:szCs w:val="24"/>
        </w:rPr>
        <w:t xml:space="preserve"> Ακριώτης.</w:t>
      </w:r>
    </w:p>
    <w:p w14:paraId="09F87E7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Σωτήριον έτος 2014, κατά τη Νέα Δημοκρατία, κατά το ΠΑΣΟΚ, κατά το Ποτάμι. Όλα τα ζήσαμε εκεί, η ευτυχία ξεχείλιζε</w:t>
      </w:r>
      <w:r>
        <w:rPr>
          <w:rFonts w:eastAsia="Times New Roman" w:cs="Times New Roman"/>
          <w:szCs w:val="24"/>
        </w:rPr>
        <w:t>!</w:t>
      </w:r>
      <w:r>
        <w:rPr>
          <w:rFonts w:eastAsia="Times New Roman" w:cs="Times New Roman"/>
          <w:szCs w:val="24"/>
        </w:rPr>
        <w:t xml:space="preserve"> </w:t>
      </w:r>
    </w:p>
    <w:p w14:paraId="09F87E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πρωτίστως να αναφερθώ στην ιδιαίτερα κρίσιμη περίοδο για τη χώρα μας, </w:t>
      </w:r>
      <w:r>
        <w:rPr>
          <w:rFonts w:eastAsia="Times New Roman" w:cs="Times New Roman"/>
          <w:szCs w:val="24"/>
        </w:rPr>
        <w:t xml:space="preserve">κατά την οποία κατατίθεται ο προϋπολογισμός προς συζήτηση, τη στιγμή αυτή που διαπραγματευόμαστε να κλείσουμε τη </w:t>
      </w:r>
      <w:r>
        <w:rPr>
          <w:rFonts w:eastAsia="Times New Roman" w:cs="Times New Roman"/>
          <w:szCs w:val="24"/>
        </w:rPr>
        <w:t>δεύτερη</w:t>
      </w:r>
      <w:r>
        <w:rPr>
          <w:rFonts w:eastAsia="Times New Roman" w:cs="Times New Roman"/>
          <w:szCs w:val="24"/>
        </w:rPr>
        <w:t xml:space="preserve"> αξιολόγηση. Αυτή δεν προσφέρεται για θριαμβολογίες, όμως η πρόσφατη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για το χρέος είναι μία σημαντική επιτυχία και ένα αποφασιστικό βήμα εξόδου από την κρίση. </w:t>
      </w:r>
    </w:p>
    <w:p w14:paraId="09F87E8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B54833">
        <w:rPr>
          <w:rFonts w:eastAsia="Times New Roman" w:cs="Times New Roman"/>
          <w:b/>
          <w:szCs w:val="24"/>
        </w:rPr>
        <w:t>ΑΝΑΣΤΑΣΙΑ ΧΡΙΣΤΟΔΟΥΛΟΠΟΥΛΟΥ</w:t>
      </w:r>
      <w:r>
        <w:rPr>
          <w:rFonts w:eastAsia="Times New Roman" w:cs="Times New Roman"/>
          <w:szCs w:val="24"/>
        </w:rPr>
        <w:t>)</w:t>
      </w:r>
    </w:p>
    <w:p w14:paraId="09F87E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τι βλέπουμε πάλι από την Αντιπολίτευση; Απαξίωση, καταστροφολογία και μιζέρια, σε πλήρη αρμονία με τους παρατρεχάμενους </w:t>
      </w:r>
      <w:proofErr w:type="spellStart"/>
      <w:r>
        <w:rPr>
          <w:rFonts w:eastAsia="Times New Roman" w:cs="Times New Roman"/>
          <w:szCs w:val="24"/>
        </w:rPr>
        <w:t>μιντιακούς</w:t>
      </w:r>
      <w:proofErr w:type="spellEnd"/>
      <w:r>
        <w:rPr>
          <w:rFonts w:eastAsia="Times New Roman" w:cs="Times New Roman"/>
          <w:szCs w:val="24"/>
        </w:rPr>
        <w:t xml:space="preserve"> τους φίλους, που ωρύονται από παράθυρα και εφημερίδες. Όμως, ποια σοβαρή πολιτική δύναμη είναι δυνατόν να αγνοεί το θετ</w:t>
      </w:r>
      <w:r>
        <w:rPr>
          <w:rFonts w:eastAsia="Times New Roman" w:cs="Times New Roman"/>
          <w:szCs w:val="24"/>
        </w:rPr>
        <w:t xml:space="preserve">ικό βήμα </w:t>
      </w:r>
      <w:proofErr w:type="spellStart"/>
      <w:r>
        <w:rPr>
          <w:rFonts w:eastAsia="Times New Roman" w:cs="Times New Roman"/>
          <w:szCs w:val="24"/>
        </w:rPr>
        <w:t>απομείωσης</w:t>
      </w:r>
      <w:proofErr w:type="spellEnd"/>
      <w:r>
        <w:rPr>
          <w:rFonts w:eastAsia="Times New Roman" w:cs="Times New Roman"/>
          <w:szCs w:val="24"/>
        </w:rPr>
        <w:t xml:space="preserve"> του χρέους; Ποια σοβαρή πολιτική δύναμη είναι δυνατόν να παραγνωρίζει τις προσπάθειες που γίνονται για την αποκατάσταση της ευρωπαϊκής κανονικότητας στα εργασιακά; </w:t>
      </w:r>
    </w:p>
    <w:p w14:paraId="09F87E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Μόνο μία ανεύθυνη και τυχοδιωκτική αντιπολίτευση δεν θα αναγνώριζε το ο</w:t>
      </w:r>
      <w:r>
        <w:rPr>
          <w:rFonts w:eastAsia="Times New Roman" w:cs="Times New Roman"/>
          <w:szCs w:val="24"/>
        </w:rPr>
        <w:t xml:space="preserve">φθαλμοφανές θετικό αποτέλεσμα της συνεδρίασης του </w:t>
      </w:r>
      <w:proofErr w:type="spellStart"/>
      <w:r>
        <w:rPr>
          <w:rFonts w:eastAsia="Times New Roman" w:cs="Times New Roman"/>
          <w:szCs w:val="24"/>
          <w:lang w:val="en-US"/>
        </w:rPr>
        <w:t>Eurogroup</w:t>
      </w:r>
      <w:proofErr w:type="spellEnd"/>
      <w:r>
        <w:rPr>
          <w:rFonts w:eastAsia="Times New Roman" w:cs="Times New Roman"/>
          <w:szCs w:val="24"/>
        </w:rPr>
        <w:t>, όταν διεθνώς σε πολιτικούς κύκλους και σε οικονομικά έντυπα η Κυβέρνηση της Ελλάδος αναγνωρίζεται πλέον ως ισότιμος και διεκδικητικός εταίρος.</w:t>
      </w:r>
    </w:p>
    <w:p w14:paraId="09F87E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Κυβέρνηση αγωνίζεται σκληρά απέναντι στις παράλογε</w:t>
      </w:r>
      <w:r>
        <w:rPr>
          <w:rFonts w:eastAsia="Times New Roman" w:cs="Times New Roman"/>
          <w:szCs w:val="24"/>
        </w:rPr>
        <w:t>ς απαιτήσεις του ΔΝΤ για την επιβολή νέων μέτρων και για τη διατήρηση πλεονασμάτων 3,5% μετά το 2018. Στην τακτική της Κυβέρνησης οφείλεται η ελάφρυνση χρέους ύψους 22% του ΑΕΠ, δηλαδή τουλάχιστον 45 δισεκατομμύρια και το κλείδωμα των επιτοκίων με τα οποία</w:t>
      </w:r>
      <w:r>
        <w:rPr>
          <w:rFonts w:eastAsia="Times New Roman" w:cs="Times New Roman"/>
          <w:szCs w:val="24"/>
        </w:rPr>
        <w:t xml:space="preserve"> δανείστηκε η χώρα μας το 1,5%. </w:t>
      </w:r>
    </w:p>
    <w:p w14:paraId="09F87E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Ας δούμε τώρα τον υπό ψήφιση προϋπολογισμό. </w:t>
      </w:r>
    </w:p>
    <w:p w14:paraId="09F87E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θέλω να επικεντρώσω την προσοχή μου στις προβλέψεις το</w:t>
      </w:r>
      <w:r>
        <w:rPr>
          <w:rFonts w:eastAsia="Times New Roman" w:cs="Times New Roman"/>
          <w:szCs w:val="24"/>
        </w:rPr>
        <w:t>ύ</w:t>
      </w:r>
      <w:r>
        <w:rPr>
          <w:rFonts w:eastAsia="Times New Roman" w:cs="Times New Roman"/>
          <w:szCs w:val="24"/>
        </w:rPr>
        <w:t xml:space="preserve"> υπό συζήτηση προϋπολογισμού για τον τομέα της παιδείας και έρευνας, καθώς επίσης και της</w:t>
      </w:r>
      <w:r>
        <w:rPr>
          <w:rFonts w:eastAsia="Times New Roman" w:cs="Times New Roman"/>
          <w:szCs w:val="24"/>
        </w:rPr>
        <w:t xml:space="preserve"> κοινωνικής προστασίας.</w:t>
      </w:r>
    </w:p>
    <w:p w14:paraId="09F87E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Σύμφωνα με τον προϋπολογισμό που κατατέθηκε στη Βουλή και παρά τα σοβαρά οικονομικά προβλήματα που αντιμετωπίζει η χώρα μας, στις δαπάνες για την εκπαίδευση του Υπουργείου Παιδείας, Έρευνας και Θρησκευμάτων προβλέπεται αύξηση. </w:t>
      </w:r>
    </w:p>
    <w:p w14:paraId="09F87E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Πιο </w:t>
      </w:r>
      <w:r>
        <w:rPr>
          <w:rFonts w:eastAsia="Times New Roman" w:cs="Times New Roman"/>
          <w:szCs w:val="24"/>
        </w:rPr>
        <w:t>συγκεκριμένα, για το 2017 οι δαπάνες για την παιδεία προβλέπεται να αυξηθούν κατά 257 εκατομμύρια, δηλαδή κατά 5,3% σε σχέση με τον προϋπολογισμό του 2016. Αντίστοιχα, διαπιστώνεται μια μικρή ποσοστιαία αύξηση στην αναλογία των δαπανών αυτών επί του ΑΕΠ, α</w:t>
      </w:r>
      <w:r>
        <w:rPr>
          <w:rFonts w:eastAsia="Times New Roman" w:cs="Times New Roman"/>
          <w:szCs w:val="24"/>
        </w:rPr>
        <w:t>πό τ</w:t>
      </w:r>
      <w:r>
        <w:rPr>
          <w:rFonts w:eastAsia="Times New Roman" w:cs="Times New Roman"/>
          <w:szCs w:val="24"/>
        </w:rPr>
        <w:t>ο</w:t>
      </w:r>
      <w:r>
        <w:rPr>
          <w:rFonts w:eastAsia="Times New Roman" w:cs="Times New Roman"/>
          <w:szCs w:val="24"/>
        </w:rPr>
        <w:t xml:space="preserve"> 2</w:t>
      </w:r>
      <w:r>
        <w:rPr>
          <w:rFonts w:eastAsia="Times New Roman" w:cs="Times New Roman"/>
          <w:szCs w:val="24"/>
        </w:rPr>
        <w:t>,</w:t>
      </w:r>
      <w:r>
        <w:rPr>
          <w:rFonts w:eastAsia="Times New Roman" w:cs="Times New Roman"/>
          <w:szCs w:val="24"/>
        </w:rPr>
        <w:t>80</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285</w:t>
      </w:r>
      <w:r>
        <w:rPr>
          <w:rFonts w:eastAsia="Times New Roman" w:cs="Times New Roman"/>
          <w:szCs w:val="24"/>
        </w:rPr>
        <w:t>%</w:t>
      </w:r>
      <w:r>
        <w:rPr>
          <w:rFonts w:eastAsia="Times New Roman" w:cs="Times New Roman"/>
          <w:szCs w:val="24"/>
        </w:rPr>
        <w:t>.</w:t>
      </w:r>
    </w:p>
    <w:p w14:paraId="09F87E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σημαντικό εδώ να τονίσουμε ότι ήδη από τον προϋπολογισμό του 2016 σταμάτησε η συνεχής μείωση των δαπανών για την εκπαίδευση που είχαν σχεδιάσει, αποφασίσει και εφάρμοζαν οι προηγούμενες κυβερνήσεις.</w:t>
      </w:r>
    </w:p>
    <w:p w14:paraId="09F87E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μόνο μια μικρή </w:t>
      </w:r>
      <w:r>
        <w:rPr>
          <w:rFonts w:eastAsia="Times New Roman" w:cs="Times New Roman"/>
          <w:szCs w:val="24"/>
        </w:rPr>
        <w:t>σύγκριση ανάμεσα στον προϋπολογισμό που είχε αποφασίσει η προηγούμενη κυβέρνηση, μέσα από το Μεσοπρόθεσμο του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και είχε ψηφίσει με τον ν.4263/2014, με αυτόν της σημερινής κυβέρνησης για τις δαπάνες που θα διατεθούν για το 2017. Με μια απλή αντιπ</w:t>
      </w:r>
      <w:r>
        <w:rPr>
          <w:rFonts w:eastAsia="Times New Roman" w:cs="Times New Roman"/>
          <w:szCs w:val="24"/>
        </w:rPr>
        <w:t xml:space="preserve">αραβολή στοιχείων διαπιστώνεται αύξηση δαπανών κατά 691 εκατομμύρια ευρώ ή σε ποσοστό 15,6%, δηλαδή, ποσοστιαία αύξηση στην αναλογία των δαπανών από το 2,15% στο 2,85%. </w:t>
      </w:r>
    </w:p>
    <w:p w14:paraId="09F87E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δεν παραθέτω τα στοιχεία αυτά για να εξάρω τον έργο </w:t>
      </w:r>
      <w:r>
        <w:rPr>
          <w:rFonts w:eastAsia="Times New Roman" w:cs="Times New Roman"/>
          <w:szCs w:val="24"/>
        </w:rPr>
        <w:t xml:space="preserve">της </w:t>
      </w:r>
      <w:r>
        <w:rPr>
          <w:rFonts w:eastAsia="Times New Roman" w:cs="Times New Roman"/>
          <w:szCs w:val="24"/>
        </w:rPr>
        <w:t>Κ</w:t>
      </w:r>
      <w:r>
        <w:rPr>
          <w:rFonts w:eastAsia="Times New Roman" w:cs="Times New Roman"/>
          <w:szCs w:val="24"/>
        </w:rPr>
        <w:t>υβέρνησης. Ποιος δεν θα αναγνωρίσει ότι, παρά την αύξηση των δαπανών στην παιδεία, αυτές παραμένουν ακόμη εξαιρετικά χαμηλές; Η καταλυτική αυτή σύγκριση γίνεται προκειμένου να αντιληφθούν όλοι τι θα συνέβαινε και στην εκπαίδευση, αν δεν είχε προηγηθεί</w:t>
      </w:r>
      <w:r>
        <w:rPr>
          <w:rFonts w:eastAsia="Times New Roman" w:cs="Times New Roman"/>
          <w:szCs w:val="24"/>
        </w:rPr>
        <w:t xml:space="preserve"> η πολιτική αλλαγή τον Γενάρη του 2015.</w:t>
      </w:r>
    </w:p>
    <w:p w14:paraId="09F87E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αυτό το σημείο επιτρέψτε μου να αναφερθώ σε κάποια από τα βασικά σημεία στρατηγικού σχεδιασμού του Υπουργείου Παιδείας που υλοποιείται:</w:t>
      </w:r>
    </w:p>
    <w:p w14:paraId="09F87E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Ενίσχυση του ολοήμερου δημοτικού σχολείου και επέκτασή του στα ολιγοθέσια δημ</w:t>
      </w:r>
      <w:r>
        <w:rPr>
          <w:rFonts w:eastAsia="Times New Roman" w:cs="Times New Roman"/>
          <w:szCs w:val="24"/>
        </w:rPr>
        <w:t xml:space="preserve">οτικά σχολεία. </w:t>
      </w:r>
    </w:p>
    <w:p w14:paraId="09F87E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Νέο γυμνάσιο με ενισχυτική διδασκαλία, </w:t>
      </w:r>
      <w:proofErr w:type="spellStart"/>
      <w:r>
        <w:rPr>
          <w:rFonts w:eastAsia="Times New Roman" w:cs="Times New Roman"/>
          <w:szCs w:val="24"/>
        </w:rPr>
        <w:t>εξορθολογισμό</w:t>
      </w:r>
      <w:proofErr w:type="spellEnd"/>
      <w:r>
        <w:rPr>
          <w:rFonts w:eastAsia="Times New Roman" w:cs="Times New Roman"/>
          <w:szCs w:val="24"/>
        </w:rPr>
        <w:t xml:space="preserve"> της ύλης, επέκταση του διδακτικού έτους, μείωση των εξεταζόμενων μαθημάτων, καθώς και πιλοτική εφαρμογή περιγραφικής αξιολόγησης. </w:t>
      </w:r>
    </w:p>
    <w:p w14:paraId="09F87E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Αναβάθμιση της ειδικής αγωγής. Αναβάθμιση της τεχνικής κ</w:t>
      </w:r>
      <w:r>
        <w:rPr>
          <w:rFonts w:eastAsia="Times New Roman" w:cs="Times New Roman"/>
          <w:szCs w:val="24"/>
        </w:rPr>
        <w:t>αι της επαγγελματικής εκπαίδευσης. Ανάπτυξη προγραμμάτων μαθητείας αποφοίτων ΕΠΑΛ και σπουδαστών ΙΕΚ, για την ομαλή είσοδό τους στην αγορά εργασίας.</w:t>
      </w:r>
    </w:p>
    <w:p w14:paraId="09F87E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Συγκρότηση ενιαίου χώρου τριτοβάθμιας εκπαίδευσης, έρευνας και τεχνολογίας. </w:t>
      </w:r>
    </w:p>
    <w:p w14:paraId="09F87E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Εκπαίδευση των προσφύγων. </w:t>
      </w:r>
    </w:p>
    <w:p w14:paraId="09F87E9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w:t>
      </w:r>
      <w:r>
        <w:rPr>
          <w:rFonts w:eastAsia="Times New Roman" w:cs="Times New Roman"/>
          <w:szCs w:val="24"/>
        </w:rPr>
        <w:t>πητοί συνάδελφοι, ας δούμε τώρα το κοινωνικό πρόσωπο του προϋπολογισμού. Η οικονομική και κοινωνική κρίση των περασμένων ετών, αλλά και η αριστερή μας συνείδηση</w:t>
      </w:r>
      <w:r>
        <w:rPr>
          <w:rFonts w:eastAsia="Times New Roman" w:cs="Times New Roman"/>
          <w:szCs w:val="24"/>
        </w:rPr>
        <w:t>,</w:t>
      </w:r>
      <w:r>
        <w:rPr>
          <w:rFonts w:eastAsia="Times New Roman" w:cs="Times New Roman"/>
          <w:szCs w:val="24"/>
        </w:rPr>
        <w:t xml:space="preserve"> κατέστησαν επιτακτική την ανάγκη υλοποίησης ενός σχεδίου κοινωνικής προστασίας. </w:t>
      </w:r>
    </w:p>
    <w:p w14:paraId="09F87E9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 βασικό στό</w:t>
      </w:r>
      <w:r>
        <w:rPr>
          <w:rFonts w:eastAsia="Times New Roman" w:cs="Times New Roman"/>
          <w:szCs w:val="24"/>
        </w:rPr>
        <w:t>χο την άμβλυνση των κοινωνικών και οικονομικών ανισοτήτων και με σκοπό την προστασία ευάλωτων συμπολιτών μας, αναμορφώνουμε το κράτος πρόνοιας με καλύτερη οργάνωση των επιδομάτων, με αύξηση των παρεχόμενων υπηρεσιών και εκσυγχρονισμό των δομών.</w:t>
      </w:r>
    </w:p>
    <w:p w14:paraId="09F87E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κοιτάξου</w:t>
      </w:r>
      <w:r>
        <w:rPr>
          <w:rFonts w:eastAsia="Times New Roman" w:cs="Times New Roman"/>
          <w:szCs w:val="24"/>
        </w:rPr>
        <w:t>με τα νούμερα: Θεσμοθέτηση και χρηματοδότηση του κοινωνικού εισοδήματος αλληλεγγύης για όλη τη χώρα με 760</w:t>
      </w:r>
      <w:r>
        <w:rPr>
          <w:rFonts w:eastAsia="Times New Roman" w:cs="Times New Roman"/>
          <w:szCs w:val="24"/>
          <w:vertAlign w:val="superscript"/>
        </w:rPr>
        <w:t xml:space="preserve"> </w:t>
      </w:r>
      <w:r>
        <w:rPr>
          <w:rFonts w:eastAsia="Times New Roman" w:cs="Times New Roman"/>
          <w:szCs w:val="24"/>
        </w:rPr>
        <w:t>εκατομμύρια για διακόσιες πενήντα χιλιάδες νοικοκυριά. Επιπλέον ενίσχυση στους τομείς της υγείας, της παιδείας, της πρόνοιας με 300 εκατομμύρια ευρώ.</w:t>
      </w:r>
      <w:r>
        <w:rPr>
          <w:rFonts w:eastAsia="Times New Roman" w:cs="Times New Roman"/>
          <w:szCs w:val="24"/>
        </w:rPr>
        <w:t xml:space="preserve"> Προστασία της πρώτης κατοικίας για τα οικονομικά ευάλωτα νοικοκυριά με 100 εκατομμύρια ευρώ. </w:t>
      </w:r>
    </w:p>
    <w:p w14:paraId="09F87E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παραπάνω πλαίσιο προγραμματίζεται, επίσης, μια σειρά από πρωτοβουλίες στο πεδίο άσκησης κοινωνικής πολιτικής και πιο συγκεκριμένα: πιλοτικό πρόγραμμα μεθόδου</w:t>
      </w:r>
      <w:r>
        <w:rPr>
          <w:rFonts w:eastAsia="Times New Roman" w:cs="Times New Roman"/>
          <w:szCs w:val="24"/>
        </w:rPr>
        <w:t xml:space="preserve"> αξιολόγησης αναπηρίας, λειτουργία ενιαίου φορέα πληρωμής κοινωνικών επιδομάτων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νέο πλαίσιο για την καταπολέμηση της έλλειψης στέγης ευάλωτων ομάδων.</w:t>
      </w:r>
    </w:p>
    <w:p w14:paraId="09F87E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για πρώτη φορά την τελευταία εξαετία επιτυγχάνεται </w:t>
      </w:r>
      <w:r>
        <w:rPr>
          <w:rFonts w:eastAsia="Times New Roman" w:cs="Times New Roman"/>
          <w:szCs w:val="24"/>
        </w:rPr>
        <w:t>εκ</w:t>
      </w:r>
      <w:r>
        <w:rPr>
          <w:rFonts w:eastAsia="Times New Roman" w:cs="Times New Roman"/>
          <w:szCs w:val="24"/>
        </w:rPr>
        <w:t>πλήρωση τω</w:t>
      </w:r>
      <w:r>
        <w:rPr>
          <w:rFonts w:eastAsia="Times New Roman" w:cs="Times New Roman"/>
          <w:szCs w:val="24"/>
        </w:rPr>
        <w:t xml:space="preserve">ν δημοσιονομικών στόχων για δύο συνεχή οικονομικά έτη και μάλιστα, σε μια περίοδο που κληθήκαμε να αντιμετωπίσουμε και να διαχειριστούμε αυξανόμενες ροές προσφύγων με σημαντική δημοσιονομική επιβάρυνση, λόγω πρόσθετων αναγκών για επιχορηγήσεις του κράτους </w:t>
      </w:r>
      <w:r>
        <w:rPr>
          <w:rFonts w:eastAsia="Times New Roman" w:cs="Times New Roman"/>
          <w:szCs w:val="24"/>
        </w:rPr>
        <w:t>στους εμπλεκόμενους φορείς.</w:t>
      </w:r>
    </w:p>
    <w:p w14:paraId="09F87E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Παρ’ όλες, λοιπόν, τις δυσκολίες, καταθέτουμε σήμερα έναν προϋπολογισμό που δεν βασίζεται σε αντικοινωνικό νεοφιλελεύθερο πρόγραμμα, αλλά θέτει ως προτεραιότητά του το κοινωνικό κράτος, δεν δημιουργεί πλεονάσματα από το μαζικό ξ</w:t>
      </w:r>
      <w:r>
        <w:rPr>
          <w:rFonts w:eastAsia="Times New Roman" w:cs="Times New Roman"/>
          <w:szCs w:val="24"/>
        </w:rPr>
        <w:t>επούλημα της δημόσιας υπηρεσίας, δεν υιοθετεί την απορρύθμιση της αγοράς εργασίας, προκειμένου να επιτευχθούν οι στόχοι του.</w:t>
      </w:r>
    </w:p>
    <w:p w14:paraId="09F87E97"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αυτά είναι που φοβάστε. Δεν θέλετε την επιτυχία του προγράμματος. Δεν θέλετε την επιτυχία τ</w:t>
      </w:r>
      <w:r>
        <w:rPr>
          <w:rFonts w:eastAsia="Times New Roman" w:cs="Times New Roman"/>
          <w:szCs w:val="24"/>
        </w:rPr>
        <w:t>ης Κυβέρνησης. Δεν θέλετε την έξοδο της χώρας από την επιτροπεία, γι’ αυτό και συνεχίζετε να επενδύετε στην κινδυνολογία και προσπαθείτε</w:t>
      </w:r>
      <w:r>
        <w:rPr>
          <w:rFonts w:eastAsia="Times New Roman" w:cs="Times New Roman"/>
          <w:szCs w:val="24"/>
        </w:rPr>
        <w:t>,</w:t>
      </w:r>
      <w:r>
        <w:rPr>
          <w:rFonts w:eastAsia="Times New Roman" w:cs="Times New Roman"/>
          <w:szCs w:val="24"/>
        </w:rPr>
        <w:t xml:space="preserve"> επί </w:t>
      </w:r>
      <w:proofErr w:type="spellStart"/>
      <w:r>
        <w:rPr>
          <w:rFonts w:eastAsia="Times New Roman" w:cs="Times New Roman"/>
          <w:szCs w:val="24"/>
        </w:rPr>
        <w:t>ματαίω</w:t>
      </w:r>
      <w:proofErr w:type="spellEnd"/>
      <w:r>
        <w:rPr>
          <w:rFonts w:eastAsia="Times New Roman" w:cs="Times New Roman"/>
          <w:szCs w:val="24"/>
        </w:rPr>
        <w:t>,</w:t>
      </w:r>
      <w:r>
        <w:rPr>
          <w:rFonts w:eastAsia="Times New Roman" w:cs="Times New Roman"/>
          <w:szCs w:val="24"/>
        </w:rPr>
        <w:t xml:space="preserve"> να πείσετε τους πολίτες ότι πάμε για εκλογές, ότι θα πέσουμε έξω στους στόχους και θα ενεργοποιηθεί ο κόφτ</w:t>
      </w:r>
      <w:r>
        <w:rPr>
          <w:rFonts w:eastAsia="Times New Roman" w:cs="Times New Roman"/>
          <w:szCs w:val="24"/>
        </w:rPr>
        <w:t>ης, ότι η Κυβέρνησή μας οδεύει προς τέταρτο μνημόνιο.</w:t>
      </w:r>
    </w:p>
    <w:p w14:paraId="09F87E98"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Όμως, ο νηστικός καρβέλια ονειρεύεται, που λέει και ο λαός</w:t>
      </w:r>
      <w:r>
        <w:rPr>
          <w:rFonts w:eastAsia="Times New Roman" w:cs="Times New Roman"/>
          <w:szCs w:val="24"/>
        </w:rPr>
        <w:t>!</w:t>
      </w:r>
      <w:r>
        <w:rPr>
          <w:rFonts w:eastAsia="Times New Roman" w:cs="Times New Roman"/>
          <w:szCs w:val="24"/>
        </w:rPr>
        <w:t xml:space="preserve"> Δεν έχετε ακόμη ανακάμψει από το ψυχικό τραύμα</w:t>
      </w:r>
      <w:r>
        <w:rPr>
          <w:rFonts w:eastAsia="Times New Roman" w:cs="Times New Roman"/>
          <w:szCs w:val="24"/>
        </w:rPr>
        <w:t>,</w:t>
      </w:r>
      <w:r>
        <w:rPr>
          <w:rFonts w:eastAsia="Times New Roman" w:cs="Times New Roman"/>
          <w:szCs w:val="24"/>
        </w:rPr>
        <w:t xml:space="preserve"> που σας έχει προκαλέσει η απώλεια της εξουσίας. Εσείς συνεχίστε να ονειρεύεστε συμφορές και κα</w:t>
      </w:r>
      <w:r>
        <w:rPr>
          <w:rFonts w:eastAsia="Times New Roman" w:cs="Times New Roman"/>
          <w:szCs w:val="24"/>
        </w:rPr>
        <w:t>ταστροφές, για να δίνετε σε εμάς περισσότερα κίνητρα να σας διαψεύδουμε καθημερινά.</w:t>
      </w:r>
    </w:p>
    <w:p w14:paraId="09F87E99"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7E9A" w14:textId="77777777" w:rsidR="0008105D" w:rsidRDefault="003C36B0">
      <w:pPr>
        <w:spacing w:after="0" w:line="600" w:lineRule="auto"/>
        <w:jc w:val="center"/>
        <w:rPr>
          <w:rFonts w:eastAsia="Times New Roman"/>
          <w:bCs/>
        </w:rPr>
      </w:pPr>
      <w:r>
        <w:rPr>
          <w:rFonts w:eastAsia="Times New Roman"/>
          <w:bCs/>
        </w:rPr>
        <w:t>(Χειροκροτήματα από την πτέρυγα του ΣΥΡΙΖΑ)</w:t>
      </w:r>
    </w:p>
    <w:p w14:paraId="09F87E9B"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9F87E9C"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Γρέγος από τη Χρυσή Αυγή για επτά </w:t>
      </w:r>
      <w:r>
        <w:rPr>
          <w:rFonts w:eastAsia="Times New Roman" w:cs="Times New Roman"/>
          <w:szCs w:val="24"/>
        </w:rPr>
        <w:t>λεπτά.</w:t>
      </w:r>
    </w:p>
    <w:p w14:paraId="09F87E9D"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πολύ.</w:t>
      </w:r>
    </w:p>
    <w:p w14:paraId="09F87E9E"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Κάποια γενικά σχόλια για την αρχή. Άκουσα με πολλή προσοχή τους Υπουργούς που προηγήθηκαν. Στον κ. Σταθάκη θα αναφερθώ αργότερα. Για τον κ. </w:t>
      </w:r>
      <w:proofErr w:type="spellStart"/>
      <w:r>
        <w:rPr>
          <w:rFonts w:eastAsia="Times New Roman" w:cs="Times New Roman"/>
          <w:szCs w:val="24"/>
        </w:rPr>
        <w:t>Μουζάλα</w:t>
      </w:r>
      <w:proofErr w:type="spellEnd"/>
      <w:r>
        <w:rPr>
          <w:rFonts w:eastAsia="Times New Roman" w:cs="Times New Roman"/>
          <w:szCs w:val="24"/>
        </w:rPr>
        <w:t>, με το κακόμοιρο και απολογητικό ύφος, κρατάμε αυτό που είπε για του</w:t>
      </w:r>
      <w:r>
        <w:rPr>
          <w:rFonts w:eastAsia="Times New Roman" w:cs="Times New Roman"/>
          <w:szCs w:val="24"/>
        </w:rPr>
        <w:t>ς λαθρομετανάστες, «όσοι θα ενταχθούν». Έτσι είπε. Να δούμε πόσοι θα ενταχθούν. Μα, φυσικά όλοι θα ενταχθούν με δικαιώματα, αλλά χωρίς υποχρεώσεις.</w:t>
      </w:r>
    </w:p>
    <w:p w14:paraId="09F87E9F"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Για την Υπουργό Τουρισμό θα μπορούσα να πω ότι ο ελληνικός τουρισμός θα μπορούσε να πάει πολύ καλύτερα, αν ε</w:t>
      </w:r>
      <w:r>
        <w:rPr>
          <w:rFonts w:eastAsia="Times New Roman" w:cs="Times New Roman"/>
          <w:szCs w:val="24"/>
        </w:rPr>
        <w:t>ίχε εφαρμοστεί και μια σχετική καμπάνια εναντίον της Τουρκίας και είχαν ενημερωθεί κυρίως οι Ευρωπαίοι πολίτες ότι η Τουρκία είναι ένα κράτος τρομοκράτης και πιθανόν όποιος πάει εκεί για τουρισμό μπορεί να βρεθεί και νεκρός. Θα ήταν ένα πλήγμα στον τουρισμ</w:t>
      </w:r>
      <w:r>
        <w:rPr>
          <w:rFonts w:eastAsia="Times New Roman" w:cs="Times New Roman"/>
          <w:szCs w:val="24"/>
        </w:rPr>
        <w:t>ό της Τουρκίας. Και άλλα πολλά θα μπορούσαν να είχαν συμβεί.</w:t>
      </w:r>
    </w:p>
    <w:p w14:paraId="09F87EA0"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Σόιμπλε μάς απειλεί με </w:t>
      </w:r>
      <w:proofErr w:type="spellStart"/>
      <w:r>
        <w:rPr>
          <w:rFonts w:eastAsia="Times New Roman" w:cs="Times New Roman"/>
          <w:szCs w:val="24"/>
          <w:lang w:val="en-US"/>
        </w:rPr>
        <w:t>Grexit</w:t>
      </w:r>
      <w:proofErr w:type="spellEnd"/>
      <w:r>
        <w:rPr>
          <w:rFonts w:eastAsia="Times New Roman" w:cs="Times New Roman"/>
          <w:szCs w:val="24"/>
        </w:rPr>
        <w:t>, αν δεν παρθούν, λέει, αναγκαία μέτρα και ότι αυτό είναι μονόδρομος. Αυτά λέει στο μήνυμά του.</w:t>
      </w:r>
    </w:p>
    <w:p w14:paraId="09F87EA1"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Έχουμε και εμείς να στείλουμε ένα μήνυμα στον κ. Σόιμπλε</w:t>
      </w:r>
      <w:r>
        <w:rPr>
          <w:rFonts w:eastAsia="Times New Roman" w:cs="Times New Roman"/>
          <w:szCs w:val="24"/>
        </w:rPr>
        <w:t>:</w:t>
      </w:r>
      <w:r>
        <w:rPr>
          <w:rFonts w:eastAsia="Times New Roman" w:cs="Times New Roman"/>
          <w:szCs w:val="24"/>
        </w:rPr>
        <w:t xml:space="preserve"> ότι η Ελλά</w:t>
      </w:r>
      <w:r>
        <w:rPr>
          <w:rFonts w:eastAsia="Times New Roman" w:cs="Times New Roman"/>
          <w:szCs w:val="24"/>
        </w:rPr>
        <w:t>δα υπήρχε και πριν από το ευρώ και μπορεί να υπάρξει και μετά το ευρώ.</w:t>
      </w:r>
    </w:p>
    <w:p w14:paraId="09F87EA2"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Ένα σχόλιο θα ήθελα να κάνω σχετικά με την επίσκεψη των Βουλευτών της Χρυσής Αυγής στο Καστελόριζο. Φυσικά και η Χρυσή Αυγή θα ήταν στο Καστελόριζο! Πο</w:t>
      </w:r>
      <w:r>
        <w:rPr>
          <w:rFonts w:eastAsia="Times New Roman" w:cs="Times New Roman"/>
          <w:szCs w:val="24"/>
        </w:rPr>
        <w:t>ύ</w:t>
      </w:r>
      <w:r>
        <w:rPr>
          <w:rFonts w:eastAsia="Times New Roman" w:cs="Times New Roman"/>
          <w:szCs w:val="24"/>
        </w:rPr>
        <w:t xml:space="preserve"> αλλού θα μπορούσε να είναι, αν ό</w:t>
      </w:r>
      <w:r>
        <w:rPr>
          <w:rFonts w:eastAsia="Times New Roman" w:cs="Times New Roman"/>
          <w:szCs w:val="24"/>
        </w:rPr>
        <w:t>χι εκεί; Βέβαια, είδαμε και κάποια τραγελαφικά πράγματα εκεί στο Καστελόριζο. Είδαμε κάποιους Βουλευτές να μη</w:t>
      </w:r>
      <w:r>
        <w:rPr>
          <w:rFonts w:eastAsia="Times New Roman" w:cs="Times New Roman"/>
          <w:szCs w:val="24"/>
        </w:rPr>
        <w:t>ν</w:t>
      </w:r>
      <w:r>
        <w:rPr>
          <w:rFonts w:eastAsia="Times New Roman" w:cs="Times New Roman"/>
          <w:szCs w:val="24"/>
        </w:rPr>
        <w:t xml:space="preserve"> μπορούν να κοιτάξουν ούτε με τα κιάλια απέναντι στα παράλια.</w:t>
      </w:r>
    </w:p>
    <w:p w14:paraId="09F87EA3"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πούμε ότι οι κάτοικοι αυτών των νησιών δεν έχουν ανάγκη από ευχές. Από για</w:t>
      </w:r>
      <w:r>
        <w:rPr>
          <w:rFonts w:eastAsia="Times New Roman" w:cs="Times New Roman"/>
          <w:szCs w:val="24"/>
        </w:rPr>
        <w:t>τρούς έχουν ανάγκη και</w:t>
      </w:r>
      <w:r>
        <w:rPr>
          <w:rFonts w:eastAsia="Times New Roman" w:cs="Times New Roman"/>
          <w:szCs w:val="24"/>
        </w:rPr>
        <w:t>,</w:t>
      </w:r>
      <w:r>
        <w:rPr>
          <w:rFonts w:eastAsia="Times New Roman" w:cs="Times New Roman"/>
          <w:szCs w:val="24"/>
        </w:rPr>
        <w:t xml:space="preserve"> φυσικά, από στρατιωτική θωράκιση, όπως έχουν ανάγκη και όλα τα ελληνικά νησιά.</w:t>
      </w:r>
    </w:p>
    <w:p w14:paraId="09F87EA4"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Έχουν αναφερθεί μέχρι τώρα οι ομιλητές της Χρυσής Αυγής με πάρα πολλά στοιχεία που αφορούν τον προϋπολογισμό του 2017 και έχουν κατατεθεί και προτάσεις, </w:t>
      </w:r>
      <w:r>
        <w:rPr>
          <w:rFonts w:eastAsia="Times New Roman" w:cs="Times New Roman"/>
          <w:szCs w:val="24"/>
        </w:rPr>
        <w:t>βάσει των θέσεων και του προγράμματός μας. Μιλάμε για έναν προϋπολογισμό εικονικό και ανεφάρμοστο, όπως ακριβώς οι ψεύτικες υποσχέσεις σας πριν από κάθε προεκλογική περίοδο, αλλά και κατά την διάρκεια της διακυβέρνησης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 xml:space="preserve"> – </w:t>
      </w:r>
      <w:proofErr w:type="spellStart"/>
      <w:r>
        <w:rPr>
          <w:rFonts w:eastAsia="Times New Roman" w:cs="Times New Roman"/>
          <w:szCs w:val="24"/>
        </w:rPr>
        <w:t>Μέρκελ</w:t>
      </w:r>
      <w:proofErr w:type="spellEnd"/>
      <w:r>
        <w:rPr>
          <w:rFonts w:eastAsia="Times New Roman" w:cs="Times New Roman"/>
          <w:szCs w:val="24"/>
        </w:rPr>
        <w:t xml:space="preserve"> – </w:t>
      </w:r>
      <w:r>
        <w:rPr>
          <w:rFonts w:eastAsia="Times New Roman" w:cs="Times New Roman"/>
          <w:szCs w:val="24"/>
        </w:rPr>
        <w:t>Σόιμπλε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και λοιπών τοκογλύφων συνεργατών σας. Στόχος</w:t>
      </w:r>
      <w:r>
        <w:rPr>
          <w:rFonts w:eastAsia="Times New Roman" w:cs="Times New Roman"/>
          <w:szCs w:val="24"/>
        </w:rPr>
        <w:t>:</w:t>
      </w:r>
      <w:r>
        <w:rPr>
          <w:rFonts w:eastAsia="Times New Roman" w:cs="Times New Roman"/>
          <w:szCs w:val="24"/>
        </w:rPr>
        <w:t xml:space="preserve"> η οικονομική αφαίμαξη των Ελλήνων πολιτών -των Ελλήνων- η εκτόξευση της ανεργίας στο 35% με 38%, η πλήρης διάλυση των ασφαλιστικών ταμείων, αυτών που λεηλάτησαν αυτές οι κυβερνήσεις, η διάλυση της πρωτ</w:t>
      </w:r>
      <w:r>
        <w:rPr>
          <w:rFonts w:eastAsia="Times New Roman" w:cs="Times New Roman"/>
          <w:szCs w:val="24"/>
        </w:rPr>
        <w:t xml:space="preserve">ογενούς παραγωγής, όπου υπάρχει ακόμα, το κλείσιμο των μικρών και μεσαίων επιχειρήσεων κυρίως στα δοκιμαζόμενα νησιά μας με την αύξηση του ΦΠΑ, αλλά και στα αστικά κέντρα, </w:t>
      </w:r>
      <w:proofErr w:type="spellStart"/>
      <w:r>
        <w:rPr>
          <w:rFonts w:eastAsia="Times New Roman" w:cs="Times New Roman"/>
          <w:szCs w:val="24"/>
        </w:rPr>
        <w:t>υπερφορολόγηση</w:t>
      </w:r>
      <w:proofErr w:type="spellEnd"/>
      <w:r>
        <w:rPr>
          <w:rFonts w:eastAsia="Times New Roman" w:cs="Times New Roman"/>
          <w:szCs w:val="24"/>
        </w:rPr>
        <w:t xml:space="preserve"> σε είδη πρώτης ανάγκης.</w:t>
      </w:r>
    </w:p>
    <w:p w14:paraId="09F87EA5"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Αλήθεια, έχετε κάνει τον κόπο να βγείτε από τ</w:t>
      </w:r>
      <w:r>
        <w:rPr>
          <w:rFonts w:eastAsia="Times New Roman" w:cs="Times New Roman"/>
          <w:szCs w:val="24"/>
        </w:rPr>
        <w:t>α γραφεία σας και να κάνετε μια βόλτα σε κάθε πόλη σε όλη την επικράτεια; Παντού θα δείτε μαγαζιά με «ΠΩΛΕΙΤΑΙ», «ΕΝΟΙΚΙΑΖΕΤΑΙ». Φυσικά, το μόνο που ενοικιάζεται πια στην Ελλάδα είναι διαμερίσματα σε λαθρομετανάστες. Στη θέση των μαγαζιών που κάποτε συντηρ</w:t>
      </w:r>
      <w:r>
        <w:rPr>
          <w:rFonts w:eastAsia="Times New Roman" w:cs="Times New Roman"/>
          <w:szCs w:val="24"/>
        </w:rPr>
        <w:t>ούσαν την οικονομία και έδιναν θέσεις δουλειάς, σήμερα υπάρχει εγκατάλειψη και χρέη, που οδηγούν, δυστυχώς, πολλές φορές ακόμη και σε αυτοκτονίες. Αυτοί οι αριθμοί, βέβαια δεν καταγράφονται σε κανέναν κωδικό του προϋπολογισμού.</w:t>
      </w:r>
    </w:p>
    <w:p w14:paraId="09F87EA6" w14:textId="77777777" w:rsidR="0008105D" w:rsidRDefault="003C36B0">
      <w:pPr>
        <w:tabs>
          <w:tab w:val="center" w:pos="4753"/>
        </w:tabs>
        <w:spacing w:after="0" w:line="600" w:lineRule="auto"/>
        <w:ind w:firstLine="720"/>
        <w:jc w:val="both"/>
        <w:rPr>
          <w:rFonts w:eastAsia="Times New Roman" w:cs="Times New Roman"/>
          <w:szCs w:val="24"/>
        </w:rPr>
      </w:pPr>
      <w:r>
        <w:rPr>
          <w:rFonts w:eastAsia="Times New Roman" w:cs="Times New Roman"/>
          <w:szCs w:val="24"/>
        </w:rPr>
        <w:t>Ποια είναι τα έσοδα του προϋ</w:t>
      </w:r>
      <w:r>
        <w:rPr>
          <w:rFonts w:eastAsia="Times New Roman" w:cs="Times New Roman"/>
          <w:szCs w:val="24"/>
        </w:rPr>
        <w:t xml:space="preserve">πολογισμού σας από δημεύσεις περιουσιών, των καταθέσεων πολιτικών προσώπων, </w:t>
      </w:r>
      <w:proofErr w:type="spellStart"/>
      <w:r>
        <w:rPr>
          <w:rFonts w:eastAsia="Times New Roman" w:cs="Times New Roman"/>
          <w:szCs w:val="24"/>
        </w:rPr>
        <w:t>μεγαλοδημοσιογράφων</w:t>
      </w:r>
      <w:proofErr w:type="spellEnd"/>
      <w:r>
        <w:rPr>
          <w:rFonts w:eastAsia="Times New Roman" w:cs="Times New Roman"/>
          <w:szCs w:val="24"/>
        </w:rPr>
        <w:t xml:space="preserve">, κομματικών οργάνων, διαπλεκόμενων μεγαλοεργολάβων και </w:t>
      </w:r>
      <w:proofErr w:type="spellStart"/>
      <w:r>
        <w:rPr>
          <w:rFonts w:eastAsia="Times New Roman" w:cs="Times New Roman"/>
          <w:szCs w:val="24"/>
        </w:rPr>
        <w:t>καναλαρχών</w:t>
      </w:r>
      <w:proofErr w:type="spellEnd"/>
      <w:r>
        <w:rPr>
          <w:rFonts w:eastAsia="Times New Roman" w:cs="Times New Roman"/>
          <w:szCs w:val="24"/>
        </w:rPr>
        <w:t>; Τίποτα, μηδέν. Ποια τα έσοδα από τις λίστες των γνωστών ληστών; Ποια από την πάταξη του λαθρε</w:t>
      </w:r>
      <w:r>
        <w:rPr>
          <w:rFonts w:eastAsia="Times New Roman" w:cs="Times New Roman"/>
          <w:szCs w:val="24"/>
        </w:rPr>
        <w:t xml:space="preserve">μπορίου και παραεμπορίου; Κάποια σκάνερ λέτε ότι θα τοποθετηθούν, αλλά το παραεμπόριο και το λαθρεμπόριο οργιάζει. Αρκεί μια βόλτα στους κεντρικούς δρόμους των μεγάλων πόλεων και τις πλατείες, για να διαπιστώσει κανείς τι γίνεται εκεί. Και αυτή, φυσικά, η </w:t>
      </w:r>
      <w:r>
        <w:rPr>
          <w:rFonts w:eastAsia="Times New Roman" w:cs="Times New Roman"/>
          <w:szCs w:val="24"/>
        </w:rPr>
        <w:t>διακίνηση αυτών των προϊόντων γίνεται και πάλι από αλλοδαπούς.</w:t>
      </w:r>
    </w:p>
    <w:p w14:paraId="09F87E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Χρυσή Αυγή έχει καταθέσει επανειλημμένως σχετικές ερωτήσεις γι’ αυτό το συγκεκριμένο πρόβλημα, αλλά δεν έχουν ληφθεί μέτρα. Θα δούμε αν θα γίνει κάτι στην πορεία. Είμαστε πάρα πολύ επιφυλακτι</w:t>
      </w:r>
      <w:r>
        <w:rPr>
          <w:rFonts w:eastAsia="Times New Roman" w:cs="Times New Roman"/>
          <w:szCs w:val="24"/>
        </w:rPr>
        <w:t xml:space="preserve">κοί. </w:t>
      </w:r>
    </w:p>
    <w:p w14:paraId="09F87E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αύξηση του φόρου στα καύσιμα είναι η ταφόπλακα πολλών επαγγελματικών ομάδων. Αφορά τους αγρότες, τους οδηγούς ταξί, τις μεταφορικές εταιρείες, τις μικρές ξενοδοχειακές επιχειρήσεις, που είναι κρίκοι σε μία τεράστια οικονομική αλυσίδα που σπάει και </w:t>
      </w:r>
      <w:r>
        <w:rPr>
          <w:rFonts w:eastAsia="Times New Roman" w:cs="Times New Roman"/>
          <w:szCs w:val="24"/>
        </w:rPr>
        <w:t>διαλύει την οικονομία. Ακόμα και ο καφές, το προϊόν που είναι δεύτερο σε κατανάλωση μετά το πετρέλαιο, φορολογείται. Φορολογείται, επίσης, η σταθερή τηλεφωνία, αλλά και είδη πρώτης ανάγκης που επειδή είναι τέτοια, γι’ αυτό και τα φορολογείτε συνέχεια.</w:t>
      </w:r>
    </w:p>
    <w:p w14:paraId="09F87E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κ</w:t>
      </w:r>
      <w:r>
        <w:rPr>
          <w:rFonts w:eastAsia="Times New Roman" w:cs="Times New Roman"/>
          <w:szCs w:val="24"/>
        </w:rPr>
        <w:t>άθε ζωτικό τομέα έχουμε περικοπές, όπως στην υγεία, την άμυνα, την παιδεία. Στην Ελλάδα των μνημονίων η παιδεία δεν είναι δωρεάν. Τα έξοδα για φροντιστήρια και για κάθε είδους επικουρική εκπαίδευση βαρύνουν τον προϋπολογισμό κάθε οικογένειας ολόκληρη τη σχ</w:t>
      </w:r>
      <w:r>
        <w:rPr>
          <w:rFonts w:eastAsia="Times New Roman" w:cs="Times New Roman"/>
          <w:szCs w:val="24"/>
        </w:rPr>
        <w:t>ολική χρονιά. Τα στοιχεία που αφορούν τα προβλήματα στην παιδεία, που μετατίθενται μοιραία στους γονείς, είναι χαρακτηριστικά: Από το 2009 μέχρι το 2016 οι εκπαιδευτικοί της πρωτοβάθμιας εκπαίδευσης μειώθηκαν από ογδόντα δύο χιλιάδες εξακόσιους εβδομήντα σ</w:t>
      </w:r>
      <w:r>
        <w:rPr>
          <w:rFonts w:eastAsia="Times New Roman" w:cs="Times New Roman"/>
          <w:szCs w:val="24"/>
        </w:rPr>
        <w:t xml:space="preserve">ε εξήντα έξι χιλιάδες </w:t>
      </w:r>
      <w:proofErr w:type="spellStart"/>
      <w:r>
        <w:rPr>
          <w:rFonts w:eastAsia="Times New Roman" w:cs="Times New Roman"/>
          <w:szCs w:val="24"/>
        </w:rPr>
        <w:t>εκατόν</w:t>
      </w:r>
      <w:proofErr w:type="spellEnd"/>
      <w:r>
        <w:rPr>
          <w:rFonts w:eastAsia="Times New Roman" w:cs="Times New Roman"/>
          <w:szCs w:val="24"/>
        </w:rPr>
        <w:t xml:space="preserve"> ενενήντα. Παρόμοια ήταν και η μείωση στην αναλογία εκπαιδευτικών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μαθητών. </w:t>
      </w:r>
    </w:p>
    <w:p w14:paraId="09F87E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Παγώνουν, λοιπόν, για το 2017 οι κρατικές δαπάνες για την παιδεία. Για να είμαστε ακριβείς, προβλέπεται μία οριακή αύξηση των δαπανών του ΥΠΕΠΘ σε σχέ</w:t>
      </w:r>
      <w:r>
        <w:rPr>
          <w:rFonts w:eastAsia="Times New Roman" w:cs="Times New Roman"/>
          <w:szCs w:val="24"/>
        </w:rPr>
        <w:t xml:space="preserve">ση με τον προϋπολογισμό του 2016 κατά 257 εκατομμύρια ευρώ, η οποία αντιστοιχεί σε αύξηση επί του ΑΕΠ μόλις κατά 0,05%. </w:t>
      </w:r>
    </w:p>
    <w:p w14:paraId="09F87EA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Αποτελούν κοροϊδία και εμπαιγμό της κοινωνίας οι ισχυρισμοί που έντεχνα διαρρέονται στον φιλοκυβερνητικό Τύπο από την πλευρά της Κυβέρν</w:t>
      </w:r>
      <w:r>
        <w:rPr>
          <w:rFonts w:eastAsia="Times New Roman" w:cs="Times New Roman"/>
          <w:szCs w:val="24"/>
        </w:rPr>
        <w:t>ησης ότι με αρχή τον προϋπολογισμό του 2016 και στη συνέχεια μ’ αυτόν που μόλις κατατέθηκε, μπήκε φρένο στις συνεχείς περικοπές και μειώσεις που αφορούσαν τις δαπάνες της παιδείας τα προηγούμενα χρόνια.</w:t>
      </w:r>
    </w:p>
    <w:p w14:paraId="09F87E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αύξηση των δαπανών για την παιδεία είναι ένα πάγιο </w:t>
      </w:r>
      <w:r>
        <w:rPr>
          <w:rFonts w:eastAsia="Times New Roman" w:cs="Times New Roman"/>
          <w:szCs w:val="24"/>
        </w:rPr>
        <w:t>αίτημα των εκπαιδευτικών ομοσπονδιών, της ΔΟΕ, της πρωτοβάθμιας εκπαίδευσης, των ΟΛΜΕ και όλων των εκπαιδευτικών. Αυτό το πρόβλημα παραμένει ακόμα και σήμερα επίκαιρο και διαρκώς αυξανόμενο. Είναι αληθές ότι όλες οι μεταπολιτευτικές κυβερνήσεις ΠΑΣΟΚ και Ν</w:t>
      </w:r>
      <w:r>
        <w:rPr>
          <w:rFonts w:eastAsia="Times New Roman" w:cs="Times New Roman"/>
          <w:szCs w:val="24"/>
        </w:rPr>
        <w:t>έας Δημοκρατίας καταβαράθρωσαν το ποσοστό των δαπανών επί του ΑΕΠ για την παιδεία, με αποκορύφωμα το Μεσοπρόθεσμο της συγκυβέρνησης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που είχε ψηφιστεί με τον ν.4263/2014.</w:t>
      </w:r>
    </w:p>
    <w:p w14:paraId="09F87E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συγκυβέρνηση, ξεχνώντας όσα υποστήριζε είτε ως </w:t>
      </w:r>
      <w:r>
        <w:rPr>
          <w:rFonts w:eastAsia="Times New Roman" w:cs="Times New Roman"/>
          <w:szCs w:val="24"/>
        </w:rPr>
        <w:t>αντ</w:t>
      </w:r>
      <w:r>
        <w:rPr>
          <w:rFonts w:eastAsia="Times New Roman" w:cs="Times New Roman"/>
          <w:szCs w:val="24"/>
        </w:rPr>
        <w:t xml:space="preserve">ιπολίτευση </w:t>
      </w:r>
      <w:r>
        <w:rPr>
          <w:rFonts w:eastAsia="Times New Roman" w:cs="Times New Roman"/>
          <w:szCs w:val="24"/>
        </w:rPr>
        <w:t xml:space="preserve">είτε ως εξωκοινοβουλευτική δύναμη, έρχεται σήμερα να συνεχίσει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και να «παγώσει» στην ουσία τις δαπάνες για την παιδεία, αποδεικνυόμενη για μία ακόμα φορά ανακόλουθη και ψευδής.</w:t>
      </w:r>
    </w:p>
    <w:p w14:paraId="09F87EA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Ελλάδα είναι και πάλι από τις τελευταίες</w:t>
      </w:r>
      <w:r>
        <w:rPr>
          <w:rFonts w:eastAsia="Times New Roman" w:cs="Times New Roman"/>
          <w:szCs w:val="24"/>
        </w:rPr>
        <w:t xml:space="preserve"> χώρες της Ευρώπης και κάτω από πάρα πολλές χώρες του ΟΑΣΑ σε δαπάνες για την εκπαίδευση. Χώρες όπως τα Σκόπια και η Βουλγαρία δαπανούν πολύ περισσότερα χρήματα για την εκπαίδευση σε σχέση με την Ελλάδα, ενώ οι συγκρίσεις σε απόλυτες τιμές με άλλες χώρες τ</w:t>
      </w:r>
      <w:r>
        <w:rPr>
          <w:rFonts w:eastAsia="Times New Roman" w:cs="Times New Roman"/>
          <w:szCs w:val="24"/>
        </w:rPr>
        <w:t>ης Ευρωζώνης είναι απλά καταθλιπτικές.</w:t>
      </w:r>
    </w:p>
    <w:p w14:paraId="09F87EA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αυτονόητο, λοιπόν, ότι με τα ελάχιστα χρήματα που διατίθενται για την παιδεία το 2017, θα υπάρξουν για μία ακόμα χρονιά τεράστιες ακάλυπτες ανάγκες, καθώς και δυσλειτουργία των σχολικών μονάδων. Είναι βέβαιο ότι</w:t>
      </w:r>
      <w:r>
        <w:rPr>
          <w:rFonts w:eastAsia="Times New Roman" w:cs="Times New Roman"/>
          <w:szCs w:val="24"/>
        </w:rPr>
        <w:t xml:space="preserve"> εντός του έτους θα απαιτηθεί έκτακτο κονδύλιο</w:t>
      </w:r>
      <w:r>
        <w:rPr>
          <w:rFonts w:eastAsia="Times New Roman" w:cs="Times New Roman"/>
          <w:szCs w:val="24"/>
        </w:rPr>
        <w:t>,</w:t>
      </w:r>
      <w:r>
        <w:rPr>
          <w:rFonts w:eastAsia="Times New Roman" w:cs="Times New Roman"/>
          <w:szCs w:val="24"/>
        </w:rPr>
        <w:t xml:space="preserve"> ώστε να καλυφθούν οι λειτουργικές ανάγκες των σχολείων και να γίνει ανακατανομή των πόρων από προγράμματα ιδιαίτερα για θεσμούς που αφορούν την πρωτοβάθμια εκπαίδευση.</w:t>
      </w:r>
    </w:p>
    <w:p w14:paraId="09F87E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w:t>
      </w:r>
      <w:r>
        <w:rPr>
          <w:rFonts w:eastAsia="Times New Roman" w:cs="Times New Roman"/>
          <w:szCs w:val="24"/>
        </w:rPr>
        <w:t>εως του χρόνου ομιλίας του κυρίου Βουλευτή)</w:t>
      </w:r>
    </w:p>
    <w:p w14:paraId="09F87EB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πολιτεία οφείλει να ενισχύσει στην πράξη το δημόσιο σχολείο και τους λειτουργούς του, για να στηρίξει έτσι την ελληνική </w:t>
      </w:r>
      <w:proofErr w:type="spellStart"/>
      <w:r>
        <w:rPr>
          <w:rFonts w:eastAsia="Times New Roman" w:cs="Times New Roman"/>
          <w:szCs w:val="24"/>
        </w:rPr>
        <w:t>μαθητιώσα</w:t>
      </w:r>
      <w:proofErr w:type="spellEnd"/>
      <w:r>
        <w:rPr>
          <w:rFonts w:eastAsia="Times New Roman" w:cs="Times New Roman"/>
          <w:szCs w:val="24"/>
        </w:rPr>
        <w:t xml:space="preserve"> νεολαία</w:t>
      </w:r>
      <w:r>
        <w:rPr>
          <w:rFonts w:eastAsia="Times New Roman" w:cs="Times New Roman"/>
          <w:szCs w:val="24"/>
        </w:rPr>
        <w:t>,</w:t>
      </w:r>
      <w:r>
        <w:rPr>
          <w:rFonts w:eastAsia="Times New Roman" w:cs="Times New Roman"/>
          <w:szCs w:val="24"/>
        </w:rPr>
        <w:t xml:space="preserve"> που αποτελεί το μέλλον αυτού του τόπου. Φροντίζετε, φυσικά, για την εκπ</w:t>
      </w:r>
      <w:r>
        <w:rPr>
          <w:rFonts w:eastAsia="Times New Roman" w:cs="Times New Roman"/>
          <w:szCs w:val="24"/>
        </w:rPr>
        <w:t>αίδευση των προσφυγόπουλων, ακόμα και με το ζόρι.</w:t>
      </w:r>
    </w:p>
    <w:p w14:paraId="09F87EB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ανάπτυξη είναι μία έννοια που έχει γίνει μία καραμέλα που χρησιμοποιείτε όπως σας βολεύει. Η αύξηση της φορολογίας των επιχειρήσεων, του τέλους επιτηδεύματος ή της προκαταβολής φόρου θα οδηγήσει στο </w:t>
      </w:r>
      <w:r>
        <w:rPr>
          <w:rFonts w:eastAsia="Times New Roman" w:cs="Times New Roman"/>
          <w:szCs w:val="24"/>
        </w:rPr>
        <w:t>κλείσιμο πολλών επιχειρήσεων αλλά και σε ανεργία πολλούς ιδιώτες.</w:t>
      </w:r>
    </w:p>
    <w:p w14:paraId="09F87EB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Μία ακόμα τραγική κατάληξη είναι η υφαρπαγή της ιδιωτικής περιουσίας, αφού δώσατε τις σχετικές άδειες γι’ αυτό στα ξένα </w:t>
      </w:r>
      <w:r>
        <w:rPr>
          <w:rFonts w:eastAsia="Times New Roman" w:cs="Times New Roman"/>
          <w:szCs w:val="24"/>
          <w:lang w:val="en-US"/>
        </w:rPr>
        <w:t>funds</w:t>
      </w:r>
      <w:r>
        <w:rPr>
          <w:rFonts w:eastAsia="Times New Roman" w:cs="Times New Roman"/>
          <w:szCs w:val="24"/>
        </w:rPr>
        <w:t xml:space="preserve">. Όλα τα επιμελητήρια της χώρας μάς έχουν καταγγείλει όλες αυτές </w:t>
      </w:r>
      <w:r>
        <w:rPr>
          <w:rFonts w:eastAsia="Times New Roman" w:cs="Times New Roman"/>
          <w:szCs w:val="24"/>
        </w:rPr>
        <w:t xml:space="preserve">τις μεθοδεύσεις. Φυσικά, δεν δίνετε καμμία σημασία. </w:t>
      </w:r>
    </w:p>
    <w:p w14:paraId="09F87E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Εκτός από την παιδεία, δωρεάν δεν είναι, φυσικά, ούτε η υγεία που όλο καταρρέει.</w:t>
      </w:r>
    </w:p>
    <w:p w14:paraId="09F87EB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κάνετε με τα δικά σας οικονομικά σκάνδαλα; Τίποτα! Τα κουκουλώσατε και αυτά της Νέας Δημοκρατίας και αυτά του ΠΑΣΟΚ και</w:t>
      </w:r>
      <w:r>
        <w:rPr>
          <w:rFonts w:eastAsia="Times New Roman" w:cs="Times New Roman"/>
          <w:szCs w:val="24"/>
        </w:rPr>
        <w:t xml:space="preserve"> τα δικά σας. Να ενημερώσουμε εδώ τον ελληνικό λαό ότι ποτέ δεν ψηφίστηκε άρση ασυλίας Βουλευτών του ΣΥΡΙΖΑ, όπως στην περίπτωση του Σταθάκη. </w:t>
      </w:r>
    </w:p>
    <w:p w14:paraId="09F87E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γίνεται με την ΑΟΖ; Εδώ, φυσικά, μιλάμε για μία «καραμπινάτη» προδοσία, σε συνέχεια αυτής που διέπραξε και η π</w:t>
      </w:r>
      <w:r>
        <w:rPr>
          <w:rFonts w:eastAsia="Times New Roman" w:cs="Times New Roman"/>
          <w:szCs w:val="24"/>
        </w:rPr>
        <w:t xml:space="preserve">ροηγούμενη </w:t>
      </w:r>
      <w:r>
        <w:rPr>
          <w:rFonts w:eastAsia="Times New Roman" w:cs="Times New Roman"/>
          <w:szCs w:val="24"/>
        </w:rPr>
        <w:t>κ</w:t>
      </w:r>
      <w:r>
        <w:rPr>
          <w:rFonts w:eastAsia="Times New Roman" w:cs="Times New Roman"/>
          <w:szCs w:val="24"/>
        </w:rPr>
        <w:t>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w:t>
      </w:r>
    </w:p>
    <w:p w14:paraId="09F87EB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Ποιοι, επιτέλους, φταίνε για το χρέος; Γιατί δεν έχουν τιμωρηθεί; Πού βρίσκονται τα κλεμμένα; Γιατί δεν παράγουμε τίποτα; Γιατί κλείνουν οι ελληνικές βιομηχανικές μονάδες και γιατί εξαφανίστηκαν οι </w:t>
      </w:r>
      <w:r>
        <w:rPr>
          <w:rFonts w:eastAsia="Times New Roman" w:cs="Times New Roman"/>
          <w:szCs w:val="24"/>
        </w:rPr>
        <w:t>βιοτεχνίες; Τι γίνεται με τα δάνεια των κομμάτων; Γιατί δεν γίνονται άμεσα απαιτητά από τις τράπεζες; Γιατί γίνονται κατασχέσεις πρώτης κατοικίας σε ιδιώτες και τα κόμματα διαφθοράς και διαπλοκής είναι στο απυρόβλητο;</w:t>
      </w:r>
    </w:p>
    <w:p w14:paraId="09F87EB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Γιατί διαλύσατε τα ταμεία, δίνοντας συ</w:t>
      </w:r>
      <w:r>
        <w:rPr>
          <w:rFonts w:eastAsia="Times New Roman" w:cs="Times New Roman"/>
          <w:szCs w:val="24"/>
        </w:rPr>
        <w:t xml:space="preserve">ντάξεις σε αλλοδαπούς με εικονικά στοιχεία; Γιατί κάνατε περικοπές στην εθνική άμυνα, τη στιγμή που θα μπορούσαμε να έχουμε οπλικά συστήματα από τη Ρωσία, όπως πύραυλοι </w:t>
      </w:r>
      <w:r>
        <w:rPr>
          <w:rFonts w:eastAsia="Times New Roman" w:cs="Times New Roman"/>
          <w:szCs w:val="24"/>
          <w:lang w:val="en-US"/>
        </w:rPr>
        <w:t>S</w:t>
      </w:r>
      <w:r>
        <w:rPr>
          <w:rFonts w:eastAsia="Times New Roman" w:cs="Times New Roman"/>
          <w:szCs w:val="24"/>
        </w:rPr>
        <w:t xml:space="preserve">-300, καθώς και μαχητικά </w:t>
      </w:r>
      <w:proofErr w:type="spellStart"/>
      <w:r>
        <w:rPr>
          <w:rFonts w:eastAsia="Times New Roman" w:cs="Times New Roman"/>
          <w:szCs w:val="24"/>
        </w:rPr>
        <w:t>Σουχόι</w:t>
      </w:r>
      <w:proofErr w:type="spellEnd"/>
      <w:r>
        <w:rPr>
          <w:rFonts w:eastAsia="Times New Roman" w:cs="Times New Roman"/>
          <w:szCs w:val="24"/>
        </w:rPr>
        <w:t xml:space="preserve">, έναντι κάποιων αγροτικών προϊόντων; </w:t>
      </w:r>
    </w:p>
    <w:p w14:paraId="09F87E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Γιατί δεν μας αφ</w:t>
      </w:r>
      <w:r>
        <w:rPr>
          <w:rFonts w:eastAsia="Times New Roman" w:cs="Times New Roman"/>
          <w:szCs w:val="24"/>
        </w:rPr>
        <w:t>ήνει το ΝΑΤΟ</w:t>
      </w:r>
      <w:r>
        <w:rPr>
          <w:rFonts w:eastAsia="Times New Roman" w:cs="Times New Roman"/>
          <w:szCs w:val="24"/>
        </w:rPr>
        <w:t>,</w:t>
      </w:r>
      <w:r>
        <w:rPr>
          <w:rFonts w:eastAsia="Times New Roman" w:cs="Times New Roman"/>
          <w:szCs w:val="24"/>
        </w:rPr>
        <w:t xml:space="preserve"> θα μου πείτε. Γιατί συνεχίζονται οι σπατάλες και οι διορισμοί των δικών σας παιδιών. Γιατί είναι </w:t>
      </w:r>
      <w:proofErr w:type="spellStart"/>
      <w:r>
        <w:rPr>
          <w:rFonts w:eastAsia="Times New Roman" w:cs="Times New Roman"/>
          <w:szCs w:val="24"/>
        </w:rPr>
        <w:t>υποστελεχωμένοι</w:t>
      </w:r>
      <w:proofErr w:type="spellEnd"/>
      <w:r>
        <w:rPr>
          <w:rFonts w:eastAsia="Times New Roman" w:cs="Times New Roman"/>
          <w:szCs w:val="24"/>
        </w:rPr>
        <w:t xml:space="preserve"> οι ελεγκτικοί μηχανισμοί. </w:t>
      </w:r>
    </w:p>
    <w:p w14:paraId="09F87EB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Γρέγο, ολοκληρώστε. Δεν γίνεται να συνεχίσουμε έτσι.</w:t>
      </w:r>
    </w:p>
    <w:p w14:paraId="09F87EB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Τελειώνω, κυρία Πρόεδρε.</w:t>
      </w:r>
    </w:p>
    <w:p w14:paraId="09F87EB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Την ώρα που οι μισθοί των εργαζομένων, όχι απλά δεν έγιναν 750 ευρώ, αλλά μειώθηκαν σε 200 ευρώ ή 100 ευρώ, εσείς συνεχίζετε τις </w:t>
      </w:r>
      <w:proofErr w:type="spellStart"/>
      <w:r>
        <w:rPr>
          <w:rFonts w:eastAsia="Times New Roman" w:cs="Times New Roman"/>
          <w:szCs w:val="24"/>
        </w:rPr>
        <w:t>μνημονιακές</w:t>
      </w:r>
      <w:proofErr w:type="spellEnd"/>
      <w:r>
        <w:rPr>
          <w:rFonts w:eastAsia="Times New Roman" w:cs="Times New Roman"/>
          <w:szCs w:val="24"/>
        </w:rPr>
        <w:t xml:space="preserve"> σας δεσμεύσεις. Μένετε κλεισμένοι στα γραφεία σας, απομονωμένοι και κυνη</w:t>
      </w:r>
      <w:r>
        <w:rPr>
          <w:rFonts w:eastAsia="Times New Roman" w:cs="Times New Roman"/>
          <w:szCs w:val="24"/>
        </w:rPr>
        <w:t xml:space="preserve">γημένοι από τον λαό που σας εμπιστεύθηκε. </w:t>
      </w:r>
    </w:p>
    <w:p w14:paraId="09F87EB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αριστερή παρένθεση θα κλείσει πάρα πολύ γρήγορα, αφήνοντας όμως πίσω της την απόλυτη καταστροφή. </w:t>
      </w:r>
    </w:p>
    <w:p w14:paraId="09F87EB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Εμείς είμαστε εδώ για να παλέψουμε για τα δίκαια του ελληνικού λαού.</w:t>
      </w:r>
    </w:p>
    <w:p w14:paraId="09F87EB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87EC0"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 xml:space="preserve">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9F87EC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Κυρία Πρόεδρε, μίλησε τρία λεπτά παραπάνω. </w:t>
      </w:r>
    </w:p>
    <w:p w14:paraId="09F87EC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κύριε Παπαδόπουλε;</w:t>
      </w:r>
    </w:p>
    <w:p w14:paraId="09F87EC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Δεν μπορεί να γίνεται αυτό συνέχεια. Πότε θα μιλήσουν οι άλλοι;</w:t>
      </w:r>
    </w:p>
    <w:p w14:paraId="09F87EC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ΥΟΥΣΑ (Αναστασία Χριστοδουλοπούλου): </w:t>
      </w:r>
      <w:r>
        <w:rPr>
          <w:rFonts w:eastAsia="Times New Roman" w:cs="Times New Roman"/>
          <w:szCs w:val="24"/>
        </w:rPr>
        <w:t>Να τηρούν όλοι τον χρόνο</w:t>
      </w:r>
      <w:r>
        <w:rPr>
          <w:rFonts w:eastAsia="Times New Roman" w:cs="Times New Roman"/>
          <w:szCs w:val="24"/>
        </w:rPr>
        <w:t>,</w:t>
      </w:r>
      <w:r>
        <w:rPr>
          <w:rFonts w:eastAsia="Times New Roman" w:cs="Times New Roman"/>
          <w:szCs w:val="24"/>
        </w:rPr>
        <w:t xml:space="preserve"> γιατί θα φτάσουν κάποιοι Βουλευτές να μη μιλήσουν. </w:t>
      </w:r>
    </w:p>
    <w:p w14:paraId="09F87E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Τον λόγο έχει ο κ. Εμμανουηλίδης.</w:t>
      </w:r>
    </w:p>
    <w:p w14:paraId="09F87EC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olor w:val="000000"/>
          <w:szCs w:val="24"/>
        </w:rPr>
        <w:t>Ευχαριστώ, κυρία Πρόεδρε.</w:t>
      </w:r>
      <w:r>
        <w:rPr>
          <w:rFonts w:eastAsia="Times New Roman" w:cs="Times New Roman"/>
          <w:szCs w:val="24"/>
        </w:rPr>
        <w:t xml:space="preserve"> </w:t>
      </w:r>
    </w:p>
    <w:p w14:paraId="09F87EC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w:t>
      </w:r>
      <w:r>
        <w:rPr>
          <w:rFonts w:eastAsia="Times New Roman" w:cs="Times New Roman"/>
          <w:szCs w:val="24"/>
        </w:rPr>
        <w:t>π</w:t>
      </w:r>
      <w:r>
        <w:rPr>
          <w:rFonts w:eastAsia="Times New Roman" w:cs="Times New Roman"/>
          <w:szCs w:val="24"/>
        </w:rPr>
        <w:t>ροϋπολογι</w:t>
      </w:r>
      <w:r>
        <w:rPr>
          <w:rFonts w:eastAsia="Times New Roman" w:cs="Times New Roman"/>
          <w:szCs w:val="24"/>
        </w:rPr>
        <w:t xml:space="preserve">σμού αποτελεί ως γνωστό κορυφαία κοινοβουλευτική διαδικασία που επέχει στην ουσία παροχή ψήφου εμπιστοσύνης. Η κρισιμότητα, λοιπόν, αυτής της κοινοβουλευτικής διαδικασίας καθιστά εξ αντικειμένου την άρθρωση υπεύθυνου πολιτικού λόγου. </w:t>
      </w:r>
    </w:p>
    <w:p w14:paraId="09F87E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συζη</w:t>
      </w:r>
      <w:r>
        <w:rPr>
          <w:rFonts w:eastAsia="Times New Roman" w:cs="Times New Roman"/>
          <w:szCs w:val="24"/>
        </w:rPr>
        <w:t xml:space="preserve">τείται λίγες μέρες μετά τις αποφάσεις του κρίσιμου </w:t>
      </w:r>
      <w:proofErr w:type="spellStart"/>
      <w:r>
        <w:rPr>
          <w:rFonts w:eastAsia="Times New Roman" w:cs="Times New Roman"/>
          <w:szCs w:val="24"/>
          <w:lang w:val="en-US"/>
        </w:rPr>
        <w:t>Eurogroup</w:t>
      </w:r>
      <w:proofErr w:type="spellEnd"/>
      <w:r>
        <w:rPr>
          <w:rFonts w:eastAsia="Times New Roman" w:cs="Times New Roman"/>
          <w:szCs w:val="24"/>
        </w:rPr>
        <w:t xml:space="preserve"> της 5</w:t>
      </w:r>
      <w:r>
        <w:rPr>
          <w:rFonts w:eastAsia="Times New Roman" w:cs="Times New Roman"/>
          <w:szCs w:val="24"/>
          <w:vertAlign w:val="superscript"/>
        </w:rPr>
        <w:t>ης</w:t>
      </w:r>
      <w:r>
        <w:rPr>
          <w:rFonts w:eastAsia="Times New Roman" w:cs="Times New Roman"/>
          <w:szCs w:val="24"/>
        </w:rPr>
        <w:t xml:space="preserve"> Δεκεμβρίου. Οι αποφάσεις του χαράσσουν έναν οδικό χάρτη εξόδου από την κρίση που ταλανίζει τη χώρα και τον λαό μας εδώ και έξι χρόνια </w:t>
      </w:r>
      <w:proofErr w:type="spellStart"/>
      <w:r>
        <w:rPr>
          <w:rFonts w:eastAsia="Times New Roman" w:cs="Times New Roman"/>
          <w:szCs w:val="24"/>
        </w:rPr>
        <w:t>μνημονιακής</w:t>
      </w:r>
      <w:proofErr w:type="spellEnd"/>
      <w:r>
        <w:rPr>
          <w:rFonts w:eastAsia="Times New Roman" w:cs="Times New Roman"/>
          <w:szCs w:val="24"/>
        </w:rPr>
        <w:t xml:space="preserve"> λαίλαπας.</w:t>
      </w:r>
    </w:p>
    <w:p w14:paraId="09F87E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Κληθήκαμε με τις εκλογές του Γενάρη και του Σεπτέμβρη του 2015 να διαχειριστούμε τα μνημόνια που οι δικές σας </w:t>
      </w:r>
      <w:r>
        <w:rPr>
          <w:rFonts w:eastAsia="Times New Roman" w:cs="Times New Roman"/>
          <w:szCs w:val="24"/>
        </w:rPr>
        <w:t>κυβερνήσεις</w:t>
      </w:r>
      <w:r>
        <w:rPr>
          <w:rFonts w:eastAsia="Times New Roman" w:cs="Times New Roman"/>
          <w:szCs w:val="24"/>
        </w:rPr>
        <w:t xml:space="preserve">, οι </w:t>
      </w:r>
      <w:r>
        <w:rPr>
          <w:rFonts w:eastAsia="Times New Roman" w:cs="Times New Roman"/>
          <w:szCs w:val="24"/>
        </w:rPr>
        <w:t>κυβερνήσεις</w:t>
      </w:r>
      <w:r>
        <w:rPr>
          <w:rFonts w:eastAsia="Times New Roman" w:cs="Times New Roman"/>
          <w:szCs w:val="24"/>
        </w:rPr>
        <w:t xml:space="preserve"> της Νέας Δημοκρατίας και του ΠΑΣΟΚ, με την καταστροφική πολιτική τους οδήγησαν τον τόπο σε χρεοκοπία, χρεοκοπία οικονο</w:t>
      </w:r>
      <w:r>
        <w:rPr>
          <w:rFonts w:eastAsia="Times New Roman" w:cs="Times New Roman"/>
          <w:szCs w:val="24"/>
        </w:rPr>
        <w:t xml:space="preserve">μική, πολιτική, κοινωνική και, το χειρότερο, χρεοκοπία ηθική, καθώς μετατρέψατε την κοινωνία σε </w:t>
      </w:r>
      <w:proofErr w:type="spellStart"/>
      <w:r>
        <w:rPr>
          <w:rFonts w:eastAsia="Times New Roman" w:cs="Times New Roman"/>
          <w:szCs w:val="24"/>
        </w:rPr>
        <w:t>πολυκαρκινωματικό</w:t>
      </w:r>
      <w:proofErr w:type="spellEnd"/>
      <w:r>
        <w:rPr>
          <w:rFonts w:eastAsia="Times New Roman" w:cs="Times New Roman"/>
          <w:szCs w:val="24"/>
        </w:rPr>
        <w:t xml:space="preserve"> οργανισμό.</w:t>
      </w:r>
    </w:p>
    <w:p w14:paraId="09F87E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Σε αυτό το ναρκοθετημένο πεδίο κλήθηκε η Αριστερά να πορευτεί. Είναι ιστορικά επιβεβαιωμένο άλλωστε ότι την Αριστερά η ιστορία την </w:t>
      </w:r>
      <w:r>
        <w:rPr>
          <w:rFonts w:eastAsia="Times New Roman" w:cs="Times New Roman"/>
          <w:szCs w:val="24"/>
        </w:rPr>
        <w:t xml:space="preserve">καλεί πάντοτε στα δύσκολα. Δεν λιποψυχήσαμε. Αναλάβαμε στο ακέραιο το ιστορικό και κοινωνικό μας χρέος, γνωρίζοντας πως θα περνούσαμε μέσα από τις </w:t>
      </w:r>
      <w:r>
        <w:rPr>
          <w:rFonts w:eastAsia="Times New Roman" w:cs="Times New Roman"/>
          <w:szCs w:val="24"/>
        </w:rPr>
        <w:t>σ</w:t>
      </w:r>
      <w:r>
        <w:rPr>
          <w:rFonts w:eastAsia="Times New Roman" w:cs="Times New Roman"/>
          <w:szCs w:val="24"/>
        </w:rPr>
        <w:t>υμπληγάδες που πολέμιου ξένου και ντόπιου συστήματος, του συστήματος που εργ</w:t>
      </w:r>
      <w:r>
        <w:rPr>
          <w:rFonts w:eastAsia="Times New Roman" w:cs="Times New Roman"/>
          <w:szCs w:val="24"/>
        </w:rPr>
        <w:t>αζότ</w:t>
      </w:r>
      <w:r>
        <w:rPr>
          <w:rFonts w:eastAsia="Times New Roman" w:cs="Times New Roman"/>
          <w:szCs w:val="24"/>
        </w:rPr>
        <w:t>αν από την πρώτη στιγμή το σ</w:t>
      </w:r>
      <w:r>
        <w:rPr>
          <w:rFonts w:eastAsia="Times New Roman" w:cs="Times New Roman"/>
          <w:szCs w:val="24"/>
        </w:rPr>
        <w:t xml:space="preserve">χέδιο της σύντομης παρένθεσης. </w:t>
      </w:r>
    </w:p>
    <w:p w14:paraId="09F87E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Γνώριζε το σύστημα πως κάθε μέρα που η Αριστερά βρισκόταν στην Κυβέρνηση θα αναδυόταν όλος ο ζόφος ενός ένοχου πολιτικού συστήματος που επικράτησε κατά τη Μεταπολίτευση. </w:t>
      </w:r>
    </w:p>
    <w:p w14:paraId="09F87E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 διαλυμένη την κοινωνία, με κατεστραμμένο τον </w:t>
      </w:r>
      <w:r>
        <w:rPr>
          <w:rFonts w:eastAsia="Times New Roman" w:cs="Times New Roman"/>
          <w:szCs w:val="24"/>
        </w:rPr>
        <w:t xml:space="preserve">παραγωγικό ιστό, με ένα χρέος-αγχόνη για τη χώρα μας, πορευτήκαμε και πορευόμαστε τα δύο χρόνια της διακυβέρνησης. Στην πολιτική </w:t>
      </w:r>
      <w:r>
        <w:rPr>
          <w:rFonts w:eastAsia="Times New Roman" w:cs="Times New Roman"/>
          <w:szCs w:val="24"/>
        </w:rPr>
        <w:t>μας ο</w:t>
      </w:r>
      <w:r>
        <w:rPr>
          <w:rFonts w:eastAsia="Times New Roman" w:cs="Times New Roman"/>
          <w:szCs w:val="24"/>
        </w:rPr>
        <w:t xml:space="preserve">δύσσεια συχνά πληγώσαμε την κοινωνία μέσα από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που εσείς μας φέρατε. Κληθήκαμε να αποδεχθούμε ένα σκλ</w:t>
      </w:r>
      <w:r>
        <w:rPr>
          <w:rFonts w:eastAsia="Times New Roman" w:cs="Times New Roman"/>
          <w:szCs w:val="24"/>
        </w:rPr>
        <w:t>ηρό μνημόνιο</w:t>
      </w:r>
      <w:r>
        <w:rPr>
          <w:rFonts w:eastAsia="Times New Roman" w:cs="Times New Roman"/>
          <w:szCs w:val="24"/>
        </w:rPr>
        <w:t>,</w:t>
      </w:r>
      <w:r>
        <w:rPr>
          <w:rFonts w:eastAsia="Times New Roman" w:cs="Times New Roman"/>
          <w:szCs w:val="24"/>
        </w:rPr>
        <w:t xml:space="preserve"> που απειλούσε τη διάρρηξη της κοινωνικής συνοχής. </w:t>
      </w:r>
    </w:p>
    <w:p w14:paraId="09F87E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αυτή μας την πορεία έναν και μόνο στόχο είχαμε και έχουμε: Στο τέλος της τετραετίας να οδηγήσουμε τη χώρα μας στο ξέφωτο της οικονομικής και κοινωνικής ανασυγκρότησης, να ξαναφτιάξουμε μια</w:t>
      </w:r>
      <w:r>
        <w:rPr>
          <w:rFonts w:eastAsia="Times New Roman" w:cs="Times New Roman"/>
          <w:szCs w:val="24"/>
        </w:rPr>
        <w:t xml:space="preserve"> κοινωνία στηριγμένη σε αξίες που εσείς με τις πολιτικές σας καταρρακώσετε, να φτιάξουμε μια χώρα που να λειτουργεί με κανονικότητα.</w:t>
      </w:r>
    </w:p>
    <w:p w14:paraId="09F87E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πολιτικός και ιδιαίτερα ως εκπαιδευτικός συνειδητοποιώ ότι δεν μπορείς να επαναφέρεις την </w:t>
      </w:r>
      <w:r>
        <w:rPr>
          <w:rFonts w:eastAsia="Times New Roman" w:cs="Times New Roman"/>
          <w:szCs w:val="24"/>
        </w:rPr>
        <w:t>κανονικότητα στη χώρα αν δεν θεμελιώσεις ένα εκπαιδευτικό σύστημα που να καθιστά το άτομο υπεύθυνο για την ατομική και συλλογική του πορεία, ένα εκπαιδευτικό σύστημα που να σμιλεύει την ανθρώπινη προσωπικότητα και να της προσδίδει τα χαρακτηριστικά του πολ</w:t>
      </w:r>
      <w:r>
        <w:rPr>
          <w:rFonts w:eastAsia="Times New Roman" w:cs="Times New Roman"/>
          <w:szCs w:val="24"/>
        </w:rPr>
        <w:t>ίτη</w:t>
      </w:r>
      <w:r>
        <w:rPr>
          <w:rFonts w:eastAsia="Times New Roman" w:cs="Times New Roman"/>
          <w:szCs w:val="24"/>
        </w:rPr>
        <w:t>,</w:t>
      </w:r>
      <w:r>
        <w:rPr>
          <w:rFonts w:eastAsia="Times New Roman" w:cs="Times New Roman"/>
          <w:szCs w:val="24"/>
        </w:rPr>
        <w:t xml:space="preserve"> που θα γίνει ο ίδιος μοίρα στη μοίρα του</w:t>
      </w:r>
      <w:r>
        <w:rPr>
          <w:rFonts w:eastAsia="Times New Roman"/>
          <w:szCs w:val="24"/>
        </w:rPr>
        <w:t>·</w:t>
      </w:r>
      <w:r>
        <w:rPr>
          <w:rFonts w:eastAsia="Times New Roman" w:cs="Times New Roman"/>
          <w:szCs w:val="24"/>
        </w:rPr>
        <w:t xml:space="preserve"> ένα εκπαιδευτικό σύστημα </w:t>
      </w:r>
      <w:proofErr w:type="spellStart"/>
      <w:r>
        <w:rPr>
          <w:rFonts w:eastAsia="Times New Roman" w:cs="Times New Roman"/>
          <w:szCs w:val="24"/>
        </w:rPr>
        <w:t>εδραζόμενο</w:t>
      </w:r>
      <w:proofErr w:type="spellEnd"/>
      <w:r>
        <w:rPr>
          <w:rFonts w:eastAsia="Times New Roman" w:cs="Times New Roman"/>
          <w:szCs w:val="24"/>
        </w:rPr>
        <w:t xml:space="preserve"> στις αρχές της ελευθεροφροσύνης και της κοινωνικής δικαιοσύνης.</w:t>
      </w:r>
    </w:p>
    <w:p w14:paraId="09F87E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ρίχνει το βάρος στο οικοδόμημα της εκπαίδευσης στην προσχολική και στοιχειώδη εκπαίδευση, δηλαδή </w:t>
      </w:r>
      <w:r>
        <w:rPr>
          <w:rFonts w:eastAsia="Times New Roman" w:cs="Times New Roman"/>
          <w:szCs w:val="24"/>
        </w:rPr>
        <w:t>στα θεμέλια του εκπαιδευτικού συστήματος, εκεί όπου χτίζεται στέρεα η προσωπικότητα του ατόμου. Δίνουμε έμφαση σε ένα σχολείο για όλους, σε ένα σχολείο που να δίνει τη δυνατότητα σε όλα τα παιδιά να προχωρήσουν και να προκόψουν. Μέλημά μας είναι να δημιουρ</w:t>
      </w:r>
      <w:r>
        <w:rPr>
          <w:rFonts w:eastAsia="Times New Roman" w:cs="Times New Roman"/>
          <w:szCs w:val="24"/>
        </w:rPr>
        <w:t xml:space="preserve">γήσουμε ένα δημόσιο σχολείο θελκτικό για τα παιδιά, με έφεση για πραγματική μόρφωση χωρίς κοινωνικούς αποκλεισμούς συνεπεία των οικονομικών ανισοτήτων της κοινωνίας. </w:t>
      </w:r>
    </w:p>
    <w:p w14:paraId="09F87E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αριστεία</w:t>
      </w:r>
      <w:r>
        <w:rPr>
          <w:rFonts w:eastAsia="Times New Roman" w:cs="Times New Roman"/>
          <w:szCs w:val="24"/>
        </w:rPr>
        <w:t>»</w:t>
      </w:r>
      <w:r>
        <w:rPr>
          <w:rFonts w:eastAsia="Times New Roman" w:cs="Times New Roman"/>
          <w:szCs w:val="24"/>
        </w:rPr>
        <w:t xml:space="preserve"> για εμάς είναι κοινωνικό ζητούμενο και όχι αποτέλεσμα μίας οικονομικά σημαδε</w:t>
      </w:r>
      <w:r>
        <w:rPr>
          <w:rFonts w:eastAsia="Times New Roman" w:cs="Times New Roman"/>
          <w:szCs w:val="24"/>
        </w:rPr>
        <w:t xml:space="preserve">μένης κοινωνικής τράπουλας. Μέλημά μας -και έμπρακτα το αποδείξαμε- είναι η στήριξη μέσω του εκπαιδευτικού συστήματος των παιδιών που παρουσιάζουν ιδιαίτερες μαθησιακές ανάγκες. </w:t>
      </w:r>
    </w:p>
    <w:p w14:paraId="09F87E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ρήση του Λυσία στον «Υπέρ του Αδυνάτου», «δει τα του σώματος δυστυχήματα το</w:t>
      </w:r>
      <w:r>
        <w:rPr>
          <w:rFonts w:eastAsia="Times New Roman" w:cs="Times New Roman"/>
          <w:szCs w:val="24"/>
        </w:rPr>
        <w:t xml:space="preserve">ις της ψυχής </w:t>
      </w:r>
      <w:proofErr w:type="spellStart"/>
      <w:r>
        <w:rPr>
          <w:rFonts w:eastAsia="Times New Roman" w:cs="Times New Roman"/>
          <w:szCs w:val="24"/>
        </w:rPr>
        <w:t>επιτηδεύμασιν</w:t>
      </w:r>
      <w:proofErr w:type="spellEnd"/>
      <w:r>
        <w:rPr>
          <w:rFonts w:eastAsia="Times New Roman" w:cs="Times New Roman"/>
          <w:szCs w:val="24"/>
        </w:rPr>
        <w:t xml:space="preserve"> </w:t>
      </w:r>
      <w:proofErr w:type="spellStart"/>
      <w:r>
        <w:rPr>
          <w:rFonts w:eastAsia="Times New Roman" w:cs="Times New Roman"/>
          <w:szCs w:val="24"/>
        </w:rPr>
        <w:t>ιάσθαι</w:t>
      </w:r>
      <w:proofErr w:type="spellEnd"/>
      <w:r>
        <w:rPr>
          <w:rFonts w:eastAsia="Times New Roman" w:cs="Times New Roman"/>
          <w:szCs w:val="24"/>
        </w:rPr>
        <w:t xml:space="preserve">», έγινε για εμάς το </w:t>
      </w:r>
      <w:proofErr w:type="spellStart"/>
      <w:r>
        <w:rPr>
          <w:rFonts w:eastAsia="Times New Roman" w:cs="Times New Roman"/>
          <w:szCs w:val="24"/>
        </w:rPr>
        <w:t>πρόταγμα</w:t>
      </w:r>
      <w:proofErr w:type="spellEnd"/>
      <w:r>
        <w:rPr>
          <w:rFonts w:eastAsia="Times New Roman" w:cs="Times New Roman"/>
          <w:szCs w:val="24"/>
        </w:rPr>
        <w:t xml:space="preserve"> στην έμπρακτη υποστήριξη μέσω της ενίσχυσης των Προγραμμάτων Ειδικής Αγωγής. Μάλιστα, αποκτά ιδιαίτερη αξία αυτή μας η στήριξη, καθώς γίνεται μέσα σε ασφυκτικά πλαίσια μίας ανελέητης δημοσιονομ</w:t>
      </w:r>
      <w:r>
        <w:rPr>
          <w:rFonts w:eastAsia="Times New Roman" w:cs="Times New Roman"/>
          <w:szCs w:val="24"/>
        </w:rPr>
        <w:t>ικής πειθαρχίας. Είναι άλλωστε δείγμα κοινωνικής ευαισθησίας όταν δίνεις από το υστέρημά σου.</w:t>
      </w:r>
    </w:p>
    <w:p w14:paraId="09F87E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09F87E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w:t>
      </w:r>
      <w:r>
        <w:rPr>
          <w:rFonts w:eastAsia="Times New Roman" w:cs="Times New Roman"/>
          <w:szCs w:val="24"/>
        </w:rPr>
        <w:t>π</w:t>
      </w:r>
      <w:r>
        <w:rPr>
          <w:rFonts w:eastAsia="Times New Roman" w:cs="Times New Roman"/>
          <w:szCs w:val="24"/>
        </w:rPr>
        <w:t>ροϋπολογισμό που συζητού</w:t>
      </w:r>
      <w:r>
        <w:rPr>
          <w:rFonts w:eastAsia="Times New Roman" w:cs="Times New Roman"/>
          <w:szCs w:val="24"/>
        </w:rPr>
        <w:t>με κάνουμε ένα αποφασιστικό βήμα στην αναστροφή της απορρύθμισης και της διάλυσης. Η αύξηση των δαπανών για την παιδεία κατά 15,6% σε σχέση με την προηγούμενη χρονιά, αποδεικνύει την προτεραιότητα αυτή. Δεν είναι επαρκής ο βηματισμός, δείχνει όμως την κατε</w:t>
      </w:r>
      <w:r>
        <w:rPr>
          <w:rFonts w:eastAsia="Times New Roman" w:cs="Times New Roman"/>
          <w:szCs w:val="24"/>
        </w:rPr>
        <w:t xml:space="preserve">ύθυνση. Μετά από επτά χρόνια απορρύθμισης και διάλυσης έγιναν φέτος αποφασιστικά βήματα στην αποκατάσταση της κανονικότητας στα σχολεία, κανονικότητα που λυσσαλέα την υπονόμευσαν και την πολέμησαν τα κόμματα που με τις </w:t>
      </w:r>
      <w:proofErr w:type="spellStart"/>
      <w:r>
        <w:rPr>
          <w:rFonts w:eastAsia="Times New Roman" w:cs="Times New Roman"/>
          <w:szCs w:val="24"/>
        </w:rPr>
        <w:t>διαμαντοπούλειες</w:t>
      </w:r>
      <w:proofErr w:type="spellEnd"/>
      <w:r>
        <w:rPr>
          <w:rFonts w:eastAsia="Times New Roman" w:cs="Times New Roman"/>
          <w:szCs w:val="24"/>
        </w:rPr>
        <w:t xml:space="preserve"> και </w:t>
      </w:r>
      <w:proofErr w:type="spellStart"/>
      <w:r>
        <w:rPr>
          <w:rFonts w:eastAsia="Times New Roman" w:cs="Times New Roman"/>
          <w:szCs w:val="24"/>
        </w:rPr>
        <w:t>αρβανιτοπούλειες</w:t>
      </w:r>
      <w:proofErr w:type="spellEnd"/>
      <w:r>
        <w:rPr>
          <w:rFonts w:eastAsia="Times New Roman" w:cs="Times New Roman"/>
          <w:szCs w:val="24"/>
        </w:rPr>
        <w:t xml:space="preserve"> πρακτικές οδήγησαν το δημόσιο σχολείο στη συστηματική και σκόπιμη απαξίωσή του. </w:t>
      </w:r>
    </w:p>
    <w:p w14:paraId="09F87ED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F87ED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Μισό λεπτό, κυρία Πρόεδρε. </w:t>
      </w:r>
    </w:p>
    <w:p w14:paraId="09F87ED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διαφορές μας, άλλωστε στα θέματα της παιδείας είναι ο καθρέ</w:t>
      </w:r>
      <w:r>
        <w:rPr>
          <w:rFonts w:eastAsia="Times New Roman" w:cs="Times New Roman"/>
          <w:szCs w:val="24"/>
        </w:rPr>
        <w:t>πτης των ταξικών μας διαφορών. Το σχολείο για όλους είναι η επιλογή μας. Το σχολείο για λίγους είναι η επιλογή σας. Η κοινωνία αυτή τη διαφορά την έχει βιώσει προ πολλού.</w:t>
      </w:r>
    </w:p>
    <w:p w14:paraId="09F87ED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επίγνωση του ιστορικού μας </w:t>
      </w:r>
      <w:r>
        <w:rPr>
          <w:rFonts w:eastAsia="Times New Roman" w:cs="Times New Roman"/>
          <w:szCs w:val="24"/>
        </w:rPr>
        <w:t>ρόλ</w:t>
      </w:r>
      <w:r>
        <w:rPr>
          <w:rFonts w:eastAsia="Times New Roman" w:cs="Times New Roman"/>
          <w:szCs w:val="24"/>
        </w:rPr>
        <w:t>ου. Η Κυβέρνηση, σ</w:t>
      </w:r>
      <w:r>
        <w:rPr>
          <w:rFonts w:eastAsia="Times New Roman" w:cs="Times New Roman"/>
          <w:szCs w:val="24"/>
        </w:rPr>
        <w:t xml:space="preserve">άρκα από τη σάρκα του λαού, παρά την </w:t>
      </w:r>
      <w:proofErr w:type="spellStart"/>
      <w:r>
        <w:rPr>
          <w:rFonts w:eastAsia="Times New Roman" w:cs="Times New Roman"/>
          <w:szCs w:val="24"/>
        </w:rPr>
        <w:t>μνημονιακή</w:t>
      </w:r>
      <w:proofErr w:type="spellEnd"/>
      <w:r>
        <w:rPr>
          <w:rFonts w:eastAsia="Times New Roman" w:cs="Times New Roman"/>
          <w:szCs w:val="24"/>
        </w:rPr>
        <w:t xml:space="preserve"> μέγγενη, αποφασισμένη με την κατάθεση του προϋπολογισμού να οδηγήσει τη χώρα στην κανονικότητα που σηματοδοτεί την κοινωνική και οικονομική ανασυγκρότηση. Δυστυχώς, για εσάς, θα πορευθείτε για αρκετά χρόνια κ</w:t>
      </w:r>
      <w:r>
        <w:rPr>
          <w:rFonts w:eastAsia="Times New Roman" w:cs="Times New Roman"/>
          <w:szCs w:val="24"/>
        </w:rPr>
        <w:t xml:space="preserve">αι μετά το 2019 με σκιώδεις </w:t>
      </w:r>
      <w:r>
        <w:rPr>
          <w:rFonts w:eastAsia="Times New Roman" w:cs="Times New Roman"/>
          <w:szCs w:val="24"/>
        </w:rPr>
        <w:t>Υ</w:t>
      </w:r>
      <w:r>
        <w:rPr>
          <w:rFonts w:eastAsia="Times New Roman" w:cs="Times New Roman"/>
          <w:szCs w:val="24"/>
        </w:rPr>
        <w:t>πουργούς και αυτό γιατί για χρόνια θα βρίσκεστε στη σκιά της ιστορίας.</w:t>
      </w:r>
    </w:p>
    <w:p w14:paraId="09F87E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87ED9"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7ED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ευχαριστούμε.</w:t>
      </w:r>
    </w:p>
    <w:p w14:paraId="09F87ED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Κεφαλογιάννη, Βουλευτής της Νέας Δημοκρατίας, έχει τον λόγο.</w:t>
      </w:r>
    </w:p>
    <w:p w14:paraId="09F87ED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θα ήθελα να μου επιτρέψετε να κάνω ένα μικρό σχόλιο και </w:t>
      </w:r>
      <w:r>
        <w:rPr>
          <w:rFonts w:eastAsia="Times New Roman" w:cs="Times New Roman"/>
          <w:szCs w:val="24"/>
        </w:rPr>
        <w:t>ως</w:t>
      </w:r>
      <w:r>
        <w:rPr>
          <w:rFonts w:eastAsia="Times New Roman" w:cs="Times New Roman"/>
          <w:szCs w:val="24"/>
        </w:rPr>
        <w:t xml:space="preserve"> κάτοικος αυτής της πόλης αλλά και </w:t>
      </w:r>
      <w:r>
        <w:rPr>
          <w:rFonts w:eastAsia="Times New Roman" w:cs="Times New Roman"/>
          <w:szCs w:val="24"/>
        </w:rPr>
        <w:t>ως</w:t>
      </w:r>
      <w:r>
        <w:rPr>
          <w:rFonts w:eastAsia="Times New Roman" w:cs="Times New Roman"/>
          <w:szCs w:val="24"/>
        </w:rPr>
        <w:t xml:space="preserve"> Βουλευτής της Α</w:t>
      </w:r>
      <w:r>
        <w:rPr>
          <w:rFonts w:eastAsia="Times New Roman" w:cs="Times New Roman"/>
          <w:szCs w:val="24"/>
        </w:rPr>
        <w:t>΄</w:t>
      </w:r>
      <w:r>
        <w:rPr>
          <w:rFonts w:eastAsia="Times New Roman" w:cs="Times New Roman"/>
          <w:szCs w:val="24"/>
        </w:rPr>
        <w:t xml:space="preserve"> Αθ</w:t>
      </w:r>
      <w:r>
        <w:rPr>
          <w:rFonts w:eastAsia="Times New Roman" w:cs="Times New Roman"/>
          <w:szCs w:val="24"/>
        </w:rPr>
        <w:t>ηνών</w:t>
      </w:r>
      <w:r>
        <w:rPr>
          <w:rFonts w:eastAsia="Times New Roman" w:cs="Times New Roman"/>
          <w:szCs w:val="24"/>
        </w:rPr>
        <w:t>, ότι είναι αδιανόητο η πρ</w:t>
      </w:r>
      <w:r>
        <w:rPr>
          <w:rFonts w:eastAsia="Times New Roman" w:cs="Times New Roman"/>
          <w:szCs w:val="24"/>
        </w:rPr>
        <w:t>ωτεύουσα της χώρας να γίνεται συνεχώς και διαρκώς πεδίο βανδαλισμών. Είναι αδιανόητο να καταστρέφονται δημόσιες και ιδιωτικές περιουσίες και να μην αναλαμβάνει κανείς τις ευθύνες του. Είναι αδιανόητο να επιστρέφουμε και πάλι σε εικόνες και καταστάσεις, που</w:t>
      </w:r>
      <w:r>
        <w:rPr>
          <w:rFonts w:eastAsia="Times New Roman" w:cs="Times New Roman"/>
          <w:szCs w:val="24"/>
        </w:rPr>
        <w:t xml:space="preserve"> τόσο ακριβά έχει πληρώσει η χώρα στο παρελθόν. Και αναρωτιέμαι, λίγο αίσθημα ευθύνης δεν υπάρχει από την Κυβέρνηση; Υπάρχει ή δεν υπάρχει Υπουργείο </w:t>
      </w:r>
      <w:r>
        <w:rPr>
          <w:rFonts w:eastAsia="Times New Roman" w:cs="Times New Roman"/>
          <w:szCs w:val="24"/>
        </w:rPr>
        <w:t>Προστασίας του Πολίτη</w:t>
      </w:r>
      <w:r>
        <w:rPr>
          <w:rFonts w:eastAsia="Times New Roman" w:cs="Times New Roman"/>
          <w:szCs w:val="24"/>
        </w:rPr>
        <w:t>;</w:t>
      </w:r>
    </w:p>
    <w:p w14:paraId="09F87EDD"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συμμετέχω σε ομιλία προϋπολογισμού για</w:t>
      </w:r>
      <w:r>
        <w:rPr>
          <w:rFonts w:eastAsia="Times New Roman" w:cs="Times New Roman"/>
          <w:szCs w:val="24"/>
        </w:rPr>
        <w:t xml:space="preserve"> δέκατη συνεχή χρονιά. Η πρώτη ήταν τον Δεκέμβριο του 2007 για τον προϋπολογισμό του 2008. Πέρασαν σχεδόν δέκα χρόνια που συγκλόνισαν την Ελλάδα και την Ευρώπη, αλλά και ολόκληρο τον κόσμο. Τίποτα πια δεν είναι το ίδιο. </w:t>
      </w:r>
    </w:p>
    <w:p w14:paraId="09F87ED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Μέσα σε αυτές τις δέκα ομιλίες –ανέ</w:t>
      </w:r>
      <w:r>
        <w:rPr>
          <w:rFonts w:eastAsia="Times New Roman" w:cs="Times New Roman"/>
          <w:szCs w:val="24"/>
        </w:rPr>
        <w:t xml:space="preserve">τρεξα σε όλες τις προηγούμενες αυτές τις ημέρες- σκιαγραφείται ολόκληρη η εξέλιξη της ελληνικής και όχι μόνο κρίσης. Από την άνοδο στα χρόνια της ευημερίας, στα χρόνια της ύφεσης και των μνημονίων. Δέκα χρόνια διαρκών εναλλαγών, απογοητεύσεις, προσδοκίες, </w:t>
      </w:r>
      <w:r>
        <w:rPr>
          <w:rFonts w:eastAsia="Times New Roman" w:cs="Times New Roman"/>
          <w:szCs w:val="24"/>
        </w:rPr>
        <w:t>ελπίδες, ματαιώσεις, προσπάθειες, μικρές ή μεγάλες νίκες και πάλι οδυνηρές οπισθοχωρήσεις. Δέκα χρόνια που το μεταπολιτευτικό οικοδόμημα κλονίστηκε, το κομματικό σύστημα μπήκε σε βαθιά δομική κρίση και η πολιτική και οι πολιτικοί στο στόχαστρο της κοινωνία</w:t>
      </w:r>
      <w:r>
        <w:rPr>
          <w:rFonts w:eastAsia="Times New Roman" w:cs="Times New Roman"/>
          <w:szCs w:val="24"/>
        </w:rPr>
        <w:t xml:space="preserve">ς. </w:t>
      </w:r>
    </w:p>
    <w:p w14:paraId="09F87EDF"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νήμα που ενώνει αυτά τα δέκα χρόνια; Η προσωπική αγωνία, η ευθύνη απέναντι στην κοινωνία. Πώς από τη θέση που βρισκόμαστε, είτε ως αντιπολίτευση είτε ως κυβέρνηση, θα μπορέσουμε να προσφέρουμε στην πατρίδα.</w:t>
      </w:r>
    </w:p>
    <w:p w14:paraId="09F87EE0"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Πολλά άλλαξαν από τότε. Το μόνο που όχι μό</w:t>
      </w:r>
      <w:r>
        <w:rPr>
          <w:rFonts w:eastAsia="Times New Roman" w:cs="Times New Roman"/>
          <w:szCs w:val="24"/>
        </w:rPr>
        <w:t xml:space="preserve">νο διατηρήθηκε, αλλά δυστυχώς επιδεινώθηκε, ήταν ο λαϊκισμός, οι εύκολες λύσεις και η κατασκευή διαρκώς μιας υποτιθέμενης αλήθειας. </w:t>
      </w:r>
    </w:p>
    <w:p w14:paraId="09F87EE1"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Ελλάδα είχε τη θλιβερή πρωτιά με την εμφάνιση της κρίσης να εμφανιστούν παράλληλα όλα τα γκρίζα φαινόμενα του φόβου, του </w:t>
      </w:r>
      <w:r>
        <w:rPr>
          <w:rFonts w:eastAsia="Times New Roman" w:cs="Times New Roman"/>
          <w:szCs w:val="24"/>
        </w:rPr>
        <w:t>λαϊκισμού και των άκρων, που σήμερα βλέπουμε σε ολόκληρη την Ευρώπη. Κα</w:t>
      </w:r>
      <w:r>
        <w:rPr>
          <w:rFonts w:eastAsia="Times New Roman" w:cs="Times New Roman"/>
          <w:szCs w:val="24"/>
        </w:rPr>
        <w:t>μ</w:t>
      </w:r>
      <w:r>
        <w:rPr>
          <w:rFonts w:eastAsia="Times New Roman" w:cs="Times New Roman"/>
          <w:szCs w:val="24"/>
        </w:rPr>
        <w:t>μία αυτογνωσία, κα</w:t>
      </w:r>
      <w:r>
        <w:rPr>
          <w:rFonts w:eastAsia="Times New Roman" w:cs="Times New Roman"/>
          <w:szCs w:val="24"/>
        </w:rPr>
        <w:t>μ</w:t>
      </w:r>
      <w:r>
        <w:rPr>
          <w:rFonts w:eastAsia="Times New Roman" w:cs="Times New Roman"/>
          <w:szCs w:val="24"/>
        </w:rPr>
        <w:t>μία σκέψη για το πώς φθάσαμε ως εδώ και πώς θα φύγουμε από τον φαύλο κύκλο της κρίσης. Όποια προσπάθεια ανάκαμψης και αν έγινε, σαρώθηκε από τον λαϊκίστικο μηδενισμό</w:t>
      </w:r>
      <w:r>
        <w:rPr>
          <w:rFonts w:eastAsia="Times New Roman" w:cs="Times New Roman"/>
          <w:szCs w:val="24"/>
        </w:rPr>
        <w:t>.</w:t>
      </w:r>
    </w:p>
    <w:p w14:paraId="09F87EE2"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Στα τέλη του 2014, μετά από σκληρή δουλειά, μεγάλα εμπόδια και κυρίως μεγάλες θυσίες του ελληνικού λαού, είχαμε καταφέρει να </w:t>
      </w:r>
      <w:r>
        <w:rPr>
          <w:rFonts w:eastAsia="Times New Roman" w:cs="Times New Roman"/>
          <w:szCs w:val="24"/>
        </w:rPr>
        <w:t>«</w:t>
      </w:r>
      <w:r>
        <w:rPr>
          <w:rFonts w:eastAsia="Times New Roman" w:cs="Times New Roman"/>
          <w:szCs w:val="24"/>
        </w:rPr>
        <w:t>σπάσουμε</w:t>
      </w:r>
      <w:r>
        <w:rPr>
          <w:rFonts w:eastAsia="Times New Roman" w:cs="Times New Roman"/>
          <w:szCs w:val="24"/>
        </w:rPr>
        <w:t>»</w:t>
      </w:r>
      <w:r>
        <w:rPr>
          <w:rFonts w:eastAsia="Times New Roman" w:cs="Times New Roman"/>
          <w:szCs w:val="24"/>
        </w:rPr>
        <w:t xml:space="preserve"> τον επώδυνο </w:t>
      </w:r>
      <w:proofErr w:type="spellStart"/>
      <w:r>
        <w:rPr>
          <w:rFonts w:eastAsia="Times New Roman" w:cs="Times New Roman"/>
          <w:szCs w:val="24"/>
        </w:rPr>
        <w:t>υφεσιακό</w:t>
      </w:r>
      <w:proofErr w:type="spellEnd"/>
      <w:r>
        <w:rPr>
          <w:rFonts w:eastAsia="Times New Roman" w:cs="Times New Roman"/>
          <w:szCs w:val="24"/>
        </w:rPr>
        <w:t xml:space="preserve"> κύκλο. Είχαμε καταφέρει να χαράξουμε έναν δρόμο σταθερότητας, που έδινε διέξοδο και θετικές αναπτ</w:t>
      </w:r>
      <w:r>
        <w:rPr>
          <w:rFonts w:eastAsia="Times New Roman" w:cs="Times New Roman"/>
          <w:szCs w:val="24"/>
        </w:rPr>
        <w:t xml:space="preserve">υξιακές προοπτικές για τη χώρα. </w:t>
      </w:r>
    </w:p>
    <w:p w14:paraId="09F87EE3"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Σήμερα, μετά από δύο χρόνια απίστευτων παλινωδιών, ιδεοληψιών και τυχοδιωκτικών επιλογών, έχουν χαθεί όλες οι προηγούμενες προσπάθειες. Δυστυχώς, η χώρα μας έχει μπει σε τροχιά οικονομικής αποσύνθεσης, σε φάση κοινωνικής οπισθοδρόμησης, σε μια σκοτεινή περ</w:t>
      </w:r>
      <w:r>
        <w:rPr>
          <w:rFonts w:eastAsia="Times New Roman" w:cs="Times New Roman"/>
          <w:szCs w:val="24"/>
        </w:rPr>
        <w:t xml:space="preserve">ίοδο εσωστρέφειας, ατολμίας, έλλειψης εμπιστοσύνης. </w:t>
      </w:r>
    </w:p>
    <w:p w14:paraId="09F87EE4"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συζητάμε σήμερα τον </w:t>
      </w:r>
      <w:r>
        <w:rPr>
          <w:rFonts w:eastAsia="Times New Roman" w:cs="Times New Roman"/>
          <w:szCs w:val="24"/>
        </w:rPr>
        <w:t>π</w:t>
      </w:r>
      <w:r>
        <w:rPr>
          <w:rFonts w:eastAsia="Times New Roman" w:cs="Times New Roman"/>
          <w:szCs w:val="24"/>
        </w:rPr>
        <w:t xml:space="preserve">ροϋπολογισμό για το έτος του 2017, έναν μη ρεαλιστικό προϋπολογισμό, έναν προϋπολογισμό γεμάτο από μικρές ή μεγάλες αντιφάσεις. </w:t>
      </w:r>
    </w:p>
    <w:p w14:paraId="09F87EE5"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θα μου επιτρέψετε να μην αναφερθώ τόσο σε αριθμούς ή τεχνικές λεπτομέρειες του </w:t>
      </w:r>
      <w:r>
        <w:rPr>
          <w:rFonts w:eastAsia="Times New Roman" w:cs="Times New Roman"/>
          <w:szCs w:val="24"/>
        </w:rPr>
        <w:t>π</w:t>
      </w:r>
      <w:r>
        <w:rPr>
          <w:rFonts w:eastAsia="Times New Roman" w:cs="Times New Roman"/>
          <w:szCs w:val="24"/>
        </w:rPr>
        <w:t xml:space="preserve">ροϋπολογισμού. Άλλωστε, το έχει κάνει ήδη ο εισηγητής μας και πολλοί άλλοι συνάδελφοί μας. Όμως, θα ήθελα να τονίσω την απόλυτη έλλειψη επαφής της σημερινής Κυβέρνησης με την </w:t>
      </w:r>
      <w:r>
        <w:rPr>
          <w:rFonts w:eastAsia="Times New Roman" w:cs="Times New Roman"/>
          <w:szCs w:val="24"/>
        </w:rPr>
        <w:t xml:space="preserve">πραγματικότητα. Είναι απορίας άξιο πώς μια κυβέρνηση που </w:t>
      </w:r>
      <w:proofErr w:type="spellStart"/>
      <w:r>
        <w:rPr>
          <w:rFonts w:eastAsia="Times New Roman" w:cs="Times New Roman"/>
          <w:szCs w:val="24"/>
        </w:rPr>
        <w:t>αυτοπροσδιορίζεται</w:t>
      </w:r>
      <w:proofErr w:type="spellEnd"/>
      <w:r>
        <w:rPr>
          <w:rFonts w:eastAsia="Times New Roman" w:cs="Times New Roman"/>
          <w:szCs w:val="24"/>
        </w:rPr>
        <w:t xml:space="preserve"> «αριστερή» είναι τόσο μακριά από τον λαό, τόσο μακριά από τα προβλήματά του. </w:t>
      </w:r>
    </w:p>
    <w:p w14:paraId="09F87EE6"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χώρα έχει βυθιστεί σε ύφεση διαρκείας, η κοινωνία έχει γονατίσει από τους φόρους, η μεσαία τάξη συνθ</w:t>
      </w:r>
      <w:r>
        <w:rPr>
          <w:rFonts w:eastAsia="Times New Roman" w:cs="Times New Roman"/>
          <w:szCs w:val="24"/>
        </w:rPr>
        <w:t xml:space="preserve">λίβεται με απρόβλεπτα οικονομικά και κοινωνικά αποτελέσματα, το διαθέσιμο εισόδημα των πολιτών μειώθηκε δραστικά. </w:t>
      </w:r>
    </w:p>
    <w:p w14:paraId="09F87EE7"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Πώς μπορείτε να μιλάτε για κοινωνική δικαιοσύνη, όταν η κατεύθυνση του </w:t>
      </w:r>
      <w:r>
        <w:rPr>
          <w:rFonts w:eastAsia="Times New Roman" w:cs="Times New Roman"/>
          <w:szCs w:val="24"/>
        </w:rPr>
        <w:t>π</w:t>
      </w:r>
      <w:r>
        <w:rPr>
          <w:rFonts w:eastAsia="Times New Roman" w:cs="Times New Roman"/>
          <w:szCs w:val="24"/>
        </w:rPr>
        <w:t>ροϋπολογισμού είναι νέοι φόροι και μάλιστα εις βάρος των πιο αδύναμων</w:t>
      </w:r>
      <w:r>
        <w:rPr>
          <w:rFonts w:eastAsia="Times New Roman" w:cs="Times New Roman"/>
          <w:szCs w:val="24"/>
        </w:rPr>
        <w:t xml:space="preserve"> συμπολιτών μας; </w:t>
      </w:r>
    </w:p>
    <w:p w14:paraId="09F87EE8"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ανάπτυξη για εσάς είναι ταυτισμένη με τη </w:t>
      </w:r>
      <w:proofErr w:type="spellStart"/>
      <w:r>
        <w:rPr>
          <w:rFonts w:eastAsia="Times New Roman" w:cs="Times New Roman"/>
          <w:szCs w:val="24"/>
        </w:rPr>
        <w:t>φοροεπιδρομή</w:t>
      </w:r>
      <w:proofErr w:type="spellEnd"/>
      <w:r>
        <w:rPr>
          <w:rFonts w:eastAsia="Times New Roman" w:cs="Times New Roman"/>
          <w:szCs w:val="24"/>
        </w:rPr>
        <w:t xml:space="preserve">. Το ψέμα του πρώτου διαστήματος ότι δήθεν οι φόροι επιβάλλονται από τους δανειστές έχει μετατραπεί σε κυνική ομολογία. Οι φόροι ήταν και είναι πολιτική σας επιλογή. </w:t>
      </w:r>
    </w:p>
    <w:p w14:paraId="09F87EE9"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Αποτέλεσμα αυτής</w:t>
      </w:r>
      <w:r>
        <w:rPr>
          <w:rFonts w:eastAsia="Times New Roman" w:cs="Times New Roman"/>
          <w:szCs w:val="24"/>
        </w:rPr>
        <w:t xml:space="preserve"> της επιλογής, η ιδιωτική οικονομία να πνίγεται. Οι τράπεζες έχασαν περίπου 40 δισεκατομμύρια ευρώ, λόγω του κλεισίματός του</w:t>
      </w:r>
      <w:r>
        <w:rPr>
          <w:rFonts w:eastAsia="Times New Roman" w:cs="Times New Roman"/>
          <w:szCs w:val="24"/>
        </w:rPr>
        <w:t>ς</w:t>
      </w:r>
      <w:r>
        <w:rPr>
          <w:rFonts w:eastAsia="Times New Roman" w:cs="Times New Roman"/>
          <w:szCs w:val="24"/>
        </w:rPr>
        <w:t xml:space="preserve"> και της επιβολής των </w:t>
      </w:r>
      <w:r>
        <w:rPr>
          <w:rFonts w:eastAsia="Times New Roman" w:cs="Times New Roman"/>
          <w:szCs w:val="24"/>
          <w:lang w:val="en-US"/>
        </w:rPr>
        <w:t>capitals</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από εσάς, τα οποία μάλιστα προβλέπεται να μείνουν και το 2017. Ακόμα, αποτέλεσμα ήταν το φαινόμενο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δηλαδή της αποχώρησης χιλιάδων νέων ανθρώπων με υψηλές δεξιότητες και γνώσεις που φεύγουν από τη χώρα μας, ζουν, εργάζονται και παράγουν πλ</w:t>
      </w:r>
      <w:r>
        <w:rPr>
          <w:rFonts w:eastAsia="Times New Roman" w:cs="Times New Roman"/>
          <w:szCs w:val="24"/>
        </w:rPr>
        <w:t>ούτο σε άλλες χώρες. Επίσης, οι ελεύθεροι επαγγελματίες δεν αντέχουν από τη δυσβάσταχτη φορολογία και δεν είναι σε θέση να προγραμματίσουν τις υποχρεώσεις τους. Τέλος, το σύνολο των συνταξιούχων υπέστη μειώσεις των κύριων και επικουρικών συντάξεων, ενώ βέβ</w:t>
      </w:r>
      <w:r>
        <w:rPr>
          <w:rFonts w:eastAsia="Times New Roman" w:cs="Times New Roman"/>
          <w:szCs w:val="24"/>
        </w:rPr>
        <w:t xml:space="preserve">αια έχουμε και το κόψιμο του ΕΚΑΣ, ενώ το νέο ασφαλιστικό βρίσκεται κυριολεκτικά στον αέρα. Αυτή είναι η ζοφερή πραγματικότητα και αυτή είναι η αλήθεια, όπως τη βιώνει καθημερινά ο ελληνικός λαός. </w:t>
      </w:r>
    </w:p>
    <w:p w14:paraId="09F87EEA"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σε αυτό το σημ</w:t>
      </w:r>
      <w:r>
        <w:rPr>
          <w:rFonts w:eastAsia="Times New Roman" w:cs="Times New Roman"/>
          <w:szCs w:val="24"/>
        </w:rPr>
        <w:t>είο να αναφερθώ και στον τομέα του πολιτισμού, την ευθύνη του οποίου έχω από την πλευρά της Αξιωματικής Αντιπολίτευσης.</w:t>
      </w:r>
    </w:p>
    <w:p w14:paraId="09F87EEB" w14:textId="77777777" w:rsidR="0008105D" w:rsidRDefault="003C36B0">
      <w:pPr>
        <w:spacing w:after="0" w:line="600" w:lineRule="auto"/>
        <w:ind w:firstLine="720"/>
        <w:jc w:val="both"/>
        <w:rPr>
          <w:rFonts w:eastAsia="Times New Roman"/>
          <w:szCs w:val="24"/>
        </w:rPr>
      </w:pPr>
      <w:r>
        <w:rPr>
          <w:rFonts w:eastAsia="Times New Roman"/>
          <w:szCs w:val="24"/>
        </w:rPr>
        <w:t>Αν με ρωτάγατε πριν αναλάβει η Κυβέρνηση σε ποιον τομέα θα μπορούσε να διασωθεί μια κυβέρνηση της Αριστεράς, θα σας έλεγα με ειλικρίνεια</w:t>
      </w:r>
      <w:r>
        <w:rPr>
          <w:rFonts w:eastAsia="Times New Roman"/>
          <w:szCs w:val="24"/>
        </w:rPr>
        <w:t xml:space="preserve"> τον πολιτισμό. Δυστυχώς, όμως, και εδώ υπήρξε μια τραγική διάψευση. Ένας ακόμα μύθος, η υποτιθέμενη οργανική σχέση Αριστεράς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πολιτισμού, κατέρρευσε. Μέσα σε δύο χρόνια άλλαξαν τρεις Υπουργοί, δημιουργήθηκε αναστάτωση εκεί που δεν είχε υπάρξει ποτέ στο π</w:t>
      </w:r>
      <w:r>
        <w:rPr>
          <w:rFonts w:eastAsia="Times New Roman"/>
          <w:szCs w:val="24"/>
        </w:rPr>
        <w:t xml:space="preserve">αρελθόν, δεν εκπονήθηκε από κανέναν μια συνεκτική στρατηγική για το τι θέλουν να κάνουν στον πολιτισμό, δεν εξασφαλίστηκαν ούτε οι ελάχιστοι πόροι για την αξιοπρεπή λειτουργία όλων των δομών πολιτισμού. </w:t>
      </w:r>
    </w:p>
    <w:p w14:paraId="09F87EEC" w14:textId="77777777" w:rsidR="0008105D" w:rsidRDefault="003C36B0">
      <w:pPr>
        <w:spacing w:after="0" w:line="600" w:lineRule="auto"/>
        <w:ind w:firstLine="720"/>
        <w:jc w:val="both"/>
        <w:rPr>
          <w:rFonts w:eastAsia="Times New Roman"/>
          <w:szCs w:val="24"/>
        </w:rPr>
      </w:pPr>
      <w:r>
        <w:rPr>
          <w:rFonts w:eastAsia="Times New Roman"/>
          <w:szCs w:val="24"/>
        </w:rPr>
        <w:t>Αντί όλων αυτών, ζούσαμε φαινόμενα ιδεοληπτικών εμμο</w:t>
      </w:r>
      <w:r>
        <w:rPr>
          <w:rFonts w:eastAsia="Times New Roman"/>
          <w:szCs w:val="24"/>
        </w:rPr>
        <w:t>νών, διαλυτικών επιλογών, αποδόμησης ιστορικών θεσμών όπως, για παράδειγμα, το Φεστιβάλ Αθηνών και Επιδαύρου και ένα είναι το μόνο σίγουρο: Και στον πολιτισμό, κυρίες και κύριοι συνάδελφοι, χρειάζεται μια ολική επανεκκίνηση που θα στηρίζεται στον απόλυτο σ</w:t>
      </w:r>
      <w:r>
        <w:rPr>
          <w:rFonts w:eastAsia="Times New Roman"/>
          <w:szCs w:val="24"/>
        </w:rPr>
        <w:t>εβασμό των δυνάμεων του πολιτισμού της χώρας, που θα βασίζεται στον απόλυτο σεβασμό της ελεύθερης έκφρασης και της δημιουργίας, μια ολική επανεκκίνηση που θα εδράζεται στη διαφάνεια και την αξιοκρατία, με διασφάλιση της πολιτιστικής μας κληρονομιάς, στήριξ</w:t>
      </w:r>
      <w:r>
        <w:rPr>
          <w:rFonts w:eastAsia="Times New Roman"/>
          <w:szCs w:val="24"/>
        </w:rPr>
        <w:t xml:space="preserve">η του σύγχρονου ελληνικού πολιτισμού, εξωστρέφεια και διασύνδεση με τις νέες τεχνολογίες και τον ψηφιακό κόσμο, δηλαδή όλα αυτά που έλειψαν αυτή τη σκοτεινή περίοδο των δύο τελευταίων ετών. </w:t>
      </w:r>
    </w:p>
    <w:p w14:paraId="09F87EED"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του 2017 γυρίζει τ</w:t>
      </w:r>
      <w:r>
        <w:rPr>
          <w:rFonts w:eastAsia="Times New Roman"/>
          <w:szCs w:val="24"/>
        </w:rPr>
        <w:t>ην πλάτη και στον πολιτισμό. Αδιαφορεί επιδεικτικά γι’ αυτόν, όπως αδιαφορεί για τις επιτακτικές καθημερινές ανάγκες του ελληνικού λαού, ενός λαού που χρειάζεται επειγόντως να ανακτήσει τη χαμένη του αυτοπεποίθηση, να πιστέψει και πάλι στις δυνάμεις του, ν</w:t>
      </w:r>
      <w:r>
        <w:rPr>
          <w:rFonts w:eastAsia="Times New Roman"/>
          <w:szCs w:val="24"/>
        </w:rPr>
        <w:t xml:space="preserve">α συγκροτήσει μια ισχυρή ταυτότητα, μακριά από παρωχημένα στερεότυπα και καθηλώσεις του παρελθόντος, που θα ξυπνήσει την αυτογνωσία και τη βούλησή του για αλλαγή και δημιουργία. </w:t>
      </w:r>
    </w:p>
    <w:p w14:paraId="09F87EEE"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της Κυβέρνησης, ο </w:t>
      </w:r>
      <w:r>
        <w:rPr>
          <w:rFonts w:eastAsia="Times New Roman"/>
          <w:szCs w:val="24"/>
        </w:rPr>
        <w:t>π</w:t>
      </w:r>
      <w:r>
        <w:rPr>
          <w:rFonts w:eastAsia="Times New Roman"/>
          <w:szCs w:val="24"/>
        </w:rPr>
        <w:t>ροϋπολογισμός του 2017 αποτελ</w:t>
      </w:r>
      <w:r>
        <w:rPr>
          <w:rFonts w:eastAsia="Times New Roman"/>
          <w:szCs w:val="24"/>
        </w:rPr>
        <w:t>εί ένα ακόμα αδιέξοδο βήμα σας, μία ακόμα απόπειρα φυγής από την οδυνηρή πραγματικότητα που τόσο απεχθάνεστε. Το «όχι» μας είναι αυτονόητο. Σας το επαναλαμβάνει άλλωστε καθημερινά και ο ελληνικός λαός. Για πρώτη και τελευταία φορά –ελπίζω- ακούστε το.</w:t>
      </w:r>
    </w:p>
    <w:p w14:paraId="09F87EEF" w14:textId="77777777" w:rsidR="0008105D" w:rsidRDefault="003C36B0">
      <w:pPr>
        <w:spacing w:after="0" w:line="600" w:lineRule="auto"/>
        <w:ind w:firstLine="720"/>
        <w:jc w:val="both"/>
        <w:rPr>
          <w:rFonts w:eastAsia="Times New Roman"/>
          <w:szCs w:val="24"/>
        </w:rPr>
      </w:pPr>
      <w:r>
        <w:rPr>
          <w:rFonts w:eastAsia="Times New Roman"/>
          <w:szCs w:val="24"/>
        </w:rPr>
        <w:t xml:space="preserve">Σας </w:t>
      </w:r>
      <w:r>
        <w:rPr>
          <w:rFonts w:eastAsia="Times New Roman"/>
          <w:szCs w:val="24"/>
        </w:rPr>
        <w:t>ευχαριστώ πολύ.</w:t>
      </w:r>
    </w:p>
    <w:p w14:paraId="09F87EF0"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F87EF1"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Αλέξανδρος </w:t>
      </w:r>
      <w:proofErr w:type="spellStart"/>
      <w:r>
        <w:rPr>
          <w:rFonts w:eastAsia="Times New Roman"/>
          <w:szCs w:val="24"/>
        </w:rPr>
        <w:t>Μεϊκόπουλος</w:t>
      </w:r>
      <w:proofErr w:type="spellEnd"/>
      <w:r>
        <w:rPr>
          <w:rFonts w:eastAsia="Times New Roman"/>
          <w:szCs w:val="24"/>
        </w:rPr>
        <w:t>, Βουλευτής του ΣΥΡΙΖΑ, έχει τον λόγο για επτά λεπτά.</w:t>
      </w:r>
    </w:p>
    <w:p w14:paraId="09F87EF2" w14:textId="77777777" w:rsidR="0008105D" w:rsidRDefault="003C36B0">
      <w:pPr>
        <w:spacing w:after="0" w:line="600" w:lineRule="auto"/>
        <w:ind w:firstLine="720"/>
        <w:jc w:val="both"/>
        <w:rPr>
          <w:rFonts w:eastAsia="Times New Roman"/>
          <w:szCs w:val="24"/>
        </w:rPr>
      </w:pPr>
      <w:r>
        <w:rPr>
          <w:rFonts w:eastAsia="Times New Roman"/>
          <w:szCs w:val="24"/>
        </w:rPr>
        <w:t>Ορίστε, κύριε συνάδελφε.</w:t>
      </w:r>
    </w:p>
    <w:p w14:paraId="09F87EF3" w14:textId="77777777" w:rsidR="0008105D" w:rsidRDefault="003C36B0">
      <w:pPr>
        <w:spacing w:after="0"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w:t>
      </w:r>
      <w:r>
        <w:rPr>
          <w:rFonts w:eastAsia="Times New Roman"/>
          <w:szCs w:val="24"/>
        </w:rPr>
        <w:t>λύ, κυρία Πρόεδρε.</w:t>
      </w:r>
    </w:p>
    <w:p w14:paraId="09F87EF4" w14:textId="77777777" w:rsidR="0008105D" w:rsidRDefault="003C36B0">
      <w:pPr>
        <w:spacing w:after="0" w:line="600" w:lineRule="auto"/>
        <w:ind w:firstLine="720"/>
        <w:jc w:val="both"/>
        <w:rPr>
          <w:rFonts w:eastAsia="Times New Roman"/>
          <w:szCs w:val="24"/>
        </w:rPr>
      </w:pPr>
      <w:r>
        <w:rPr>
          <w:rFonts w:eastAsia="Times New Roman"/>
          <w:szCs w:val="24"/>
        </w:rPr>
        <w:t xml:space="preserve">Πραγματικά μού προκαλεί αρκετά μεγάλη έκπληξη ο μυωπικός τρόπος με τον οποίο αντιμετωπίζει η Αντιπολίτευση -και ιδιαίτερα η Αξιωματική Αντιπολίτευση- τον εν λόγω κρατικό </w:t>
      </w:r>
      <w:r>
        <w:rPr>
          <w:rFonts w:eastAsia="Times New Roman"/>
          <w:szCs w:val="24"/>
        </w:rPr>
        <w:t>π</w:t>
      </w:r>
      <w:r>
        <w:rPr>
          <w:rFonts w:eastAsia="Times New Roman"/>
          <w:szCs w:val="24"/>
        </w:rPr>
        <w:t>ροϋπολογισμό.</w:t>
      </w:r>
    </w:p>
    <w:p w14:paraId="09F87EF5"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επιτρέψτε μου στο σημε</w:t>
      </w:r>
      <w:r>
        <w:rPr>
          <w:rFonts w:eastAsia="Times New Roman"/>
          <w:szCs w:val="24"/>
        </w:rPr>
        <w:t xml:space="preserve">ίο αυτό να εξηγήσω τι ακριβώς εννοώ. Γνωρίζετε πάρα πολύ καλά ότι ο συγκεκριμένος </w:t>
      </w:r>
      <w:r>
        <w:rPr>
          <w:rFonts w:eastAsia="Times New Roman"/>
          <w:szCs w:val="24"/>
        </w:rPr>
        <w:t>π</w:t>
      </w:r>
      <w:r>
        <w:rPr>
          <w:rFonts w:eastAsia="Times New Roman"/>
          <w:szCs w:val="24"/>
        </w:rPr>
        <w:t>ροϋπολογισμός είναι αποτύπωμα, απότοκο, παράγωγο μιας συγκεκριμένης δημοσιονομικής πολιτικής</w:t>
      </w:r>
      <w:r>
        <w:rPr>
          <w:rFonts w:eastAsia="Times New Roman"/>
          <w:szCs w:val="24"/>
        </w:rPr>
        <w:t>,</w:t>
      </w:r>
      <w:r>
        <w:rPr>
          <w:rFonts w:eastAsia="Times New Roman"/>
          <w:szCs w:val="24"/>
        </w:rPr>
        <w:t xml:space="preserve"> η οποία ακολουθείται τα τελευταία χρόνια σε επίπεδο Ευρωπαϊκής Ένωσης. Υπάρχει </w:t>
      </w:r>
      <w:r>
        <w:rPr>
          <w:rFonts w:eastAsia="Times New Roman"/>
          <w:szCs w:val="24"/>
        </w:rPr>
        <w:t>συγκεκριμένο όνομα. Λέγεται Σύμφωνο Σταθερότητας και Ανάπτυξης. Είναι ένα ακολουθούμενο εδώ και πολλά έτη σπιράλ ύφεσης και λιτότητας, το οποίο παράγει και συγκεκριμένα αποτελέσματα σε χώρες</w:t>
      </w:r>
      <w:r>
        <w:rPr>
          <w:rFonts w:eastAsia="Times New Roman"/>
          <w:szCs w:val="24"/>
        </w:rPr>
        <w:t>,</w:t>
      </w:r>
      <w:r>
        <w:rPr>
          <w:rFonts w:eastAsia="Times New Roman"/>
          <w:szCs w:val="24"/>
        </w:rPr>
        <w:t xml:space="preserve"> οι οποίες βιώνουν τη συγκεκριμένη οικονομική κρίση. Άρα, το να σ</w:t>
      </w:r>
      <w:r>
        <w:rPr>
          <w:rFonts w:eastAsia="Times New Roman"/>
          <w:szCs w:val="24"/>
        </w:rPr>
        <w:t xml:space="preserve">τηλιτεύεις με τέτοιου είδους επιχειρήματα τον εν λόγω κρατικό </w:t>
      </w:r>
      <w:r>
        <w:rPr>
          <w:rFonts w:eastAsia="Times New Roman"/>
          <w:szCs w:val="24"/>
        </w:rPr>
        <w:t>π</w:t>
      </w:r>
      <w:r>
        <w:rPr>
          <w:rFonts w:eastAsia="Times New Roman"/>
          <w:szCs w:val="24"/>
        </w:rPr>
        <w:t>ροϋπολογισμό έχει περισσότερο μικροπολιτική και μικροκομματική χροιά παρά στοιχεία σοβαρής πολιτικής παρέμβασης.</w:t>
      </w:r>
    </w:p>
    <w:p w14:paraId="09F87EF6" w14:textId="77777777" w:rsidR="0008105D" w:rsidRDefault="003C36B0">
      <w:pPr>
        <w:spacing w:after="0" w:line="600" w:lineRule="auto"/>
        <w:ind w:firstLine="720"/>
        <w:jc w:val="both"/>
        <w:rPr>
          <w:rFonts w:eastAsia="Times New Roman"/>
          <w:szCs w:val="24"/>
        </w:rPr>
      </w:pPr>
      <w:r>
        <w:rPr>
          <w:rFonts w:eastAsia="Times New Roman"/>
          <w:szCs w:val="24"/>
        </w:rPr>
        <w:t>Γνωρίζετε και εσείς οι ίδιοι πολύ καλά ότι το συγκεκριμένο σπιράλ ύφεσης που ακο</w:t>
      </w:r>
      <w:r>
        <w:rPr>
          <w:rFonts w:eastAsia="Times New Roman"/>
          <w:szCs w:val="24"/>
        </w:rPr>
        <w:t>λουθείται στην Ευρώπη έχει τα πρώτα του πολύ σοβαρά αποτελέσματα σε άλλες χώρες της Ευρωπαϊκής Ένωσης. Είδαμε το προηγούμενο διάστημα τι πήγε να συμβεί στην Αυστρία, πρόσφατα τι συνέβη στην Ιταλία, τι συμβαίνει στη Γαλλία. Οι Ευρωπαίοι πολίτες δεν απορρίπτ</w:t>
      </w:r>
      <w:r>
        <w:rPr>
          <w:rFonts w:eastAsia="Times New Roman"/>
          <w:szCs w:val="24"/>
        </w:rPr>
        <w:t xml:space="preserve">ουν πρόσωπα, δηλαδή ο Ιταλός δεν απέρριψε τον </w:t>
      </w:r>
      <w:proofErr w:type="spellStart"/>
      <w:r>
        <w:rPr>
          <w:rFonts w:eastAsia="Times New Roman"/>
          <w:szCs w:val="24"/>
        </w:rPr>
        <w:t>Ρέντσι</w:t>
      </w:r>
      <w:proofErr w:type="spellEnd"/>
      <w:r>
        <w:rPr>
          <w:rFonts w:eastAsia="Times New Roman"/>
          <w:szCs w:val="24"/>
        </w:rPr>
        <w:t xml:space="preserve"> γιατί του αρέσει ο </w:t>
      </w:r>
      <w:proofErr w:type="spellStart"/>
      <w:r>
        <w:rPr>
          <w:rFonts w:eastAsia="Times New Roman"/>
          <w:szCs w:val="24"/>
        </w:rPr>
        <w:t>Μπέπε</w:t>
      </w:r>
      <w:proofErr w:type="spellEnd"/>
      <w:r>
        <w:rPr>
          <w:rFonts w:eastAsia="Times New Roman"/>
          <w:szCs w:val="24"/>
        </w:rPr>
        <w:t xml:space="preserve"> </w:t>
      </w:r>
      <w:proofErr w:type="spellStart"/>
      <w:r>
        <w:rPr>
          <w:rFonts w:eastAsia="Times New Roman"/>
          <w:szCs w:val="24"/>
        </w:rPr>
        <w:t>Γκρίλο</w:t>
      </w:r>
      <w:proofErr w:type="spellEnd"/>
      <w:r>
        <w:rPr>
          <w:rFonts w:eastAsia="Times New Roman"/>
          <w:szCs w:val="24"/>
        </w:rPr>
        <w:t xml:space="preserve"> ή ο εκπρόσωπος της Λίγκας του Βορρά. Οι Γάλλοι δεν απορρίπτουν τον Ολάντ</w:t>
      </w:r>
      <w:r>
        <w:rPr>
          <w:rFonts w:eastAsia="Times New Roman"/>
          <w:szCs w:val="24"/>
        </w:rPr>
        <w:t>,</w:t>
      </w:r>
      <w:r>
        <w:rPr>
          <w:rFonts w:eastAsia="Times New Roman"/>
          <w:szCs w:val="24"/>
        </w:rPr>
        <w:t xml:space="preserve"> γιατί τους αρέσει περισσότερο ο </w:t>
      </w:r>
      <w:proofErr w:type="spellStart"/>
      <w:r>
        <w:rPr>
          <w:rFonts w:eastAsia="Times New Roman"/>
          <w:szCs w:val="24"/>
        </w:rPr>
        <w:t>Φιγιόν</w:t>
      </w:r>
      <w:proofErr w:type="spellEnd"/>
      <w:r>
        <w:rPr>
          <w:rFonts w:eastAsia="Times New Roman"/>
          <w:szCs w:val="24"/>
        </w:rPr>
        <w:t xml:space="preserve"> ή η </w:t>
      </w:r>
      <w:proofErr w:type="spellStart"/>
      <w:r>
        <w:rPr>
          <w:rFonts w:eastAsia="Times New Roman"/>
          <w:szCs w:val="24"/>
        </w:rPr>
        <w:t>Λεπέν</w:t>
      </w:r>
      <w:proofErr w:type="spellEnd"/>
      <w:r>
        <w:rPr>
          <w:rFonts w:eastAsia="Times New Roman"/>
          <w:szCs w:val="24"/>
        </w:rPr>
        <w:t>. Οι Ευρωπαίοι πολίτες απορρίπτουν ένα συγκεκριμέ</w:t>
      </w:r>
      <w:r>
        <w:rPr>
          <w:rFonts w:eastAsia="Times New Roman"/>
          <w:szCs w:val="24"/>
        </w:rPr>
        <w:t xml:space="preserve">νο μείγμα ακολουθούμενης οικονομικής πολιτικής και άρα το επίδικο και το στοίχημα είναι η αλλαγή της ίδιας της φυσιογνωμίας της Ευρώπης και όχι να προβαίνουμε σε τέτοιου είδους μικροπολιτική και μικροκομματική αντιπαράθεση. </w:t>
      </w:r>
    </w:p>
    <w:p w14:paraId="09F87EF7" w14:textId="77777777" w:rsidR="0008105D" w:rsidRDefault="003C36B0">
      <w:pPr>
        <w:spacing w:after="0" w:line="600" w:lineRule="auto"/>
        <w:ind w:firstLine="720"/>
        <w:jc w:val="both"/>
        <w:rPr>
          <w:rFonts w:eastAsia="Times New Roman"/>
          <w:szCs w:val="24"/>
        </w:rPr>
      </w:pPr>
      <w:r>
        <w:rPr>
          <w:rFonts w:eastAsia="Times New Roman"/>
          <w:szCs w:val="24"/>
        </w:rPr>
        <w:t>Κατά τη γνώμη μου, δύο είναι οι</w:t>
      </w:r>
      <w:r>
        <w:rPr>
          <w:rFonts w:eastAsia="Times New Roman"/>
          <w:szCs w:val="24"/>
        </w:rPr>
        <w:t xml:space="preserve"> κεντρικοί άξονες πάνω στους οποίους βασίζεται ο συγκεκριμένος κρατικός </w:t>
      </w:r>
      <w:r>
        <w:rPr>
          <w:rFonts w:eastAsia="Times New Roman"/>
          <w:szCs w:val="24"/>
        </w:rPr>
        <w:t>π</w:t>
      </w:r>
      <w:r>
        <w:rPr>
          <w:rFonts w:eastAsia="Times New Roman"/>
          <w:szCs w:val="24"/>
        </w:rPr>
        <w:t>ροϋπολογισμός του 2017. Ο πρώτος άξονας έχει άμεση σχέση με την αναδιάρθρωση του ελληνικού χρέους. Δεν μιλάμε πλέον για ένα απλό πιστοποιητικό βιωσιμότητας, όπως οι προκάτοχοί μας επι</w:t>
      </w:r>
      <w:r>
        <w:rPr>
          <w:rFonts w:eastAsia="Times New Roman"/>
          <w:szCs w:val="24"/>
        </w:rPr>
        <w:t xml:space="preserve">δίωκαν να μας πείσουν το προηγούμενο διάστημα της διακυβέρνησής τους ότι είναι βιώσιμο και ότι απλά ένα πιστοποιητικό θα μας εξασφαλίσει και τη βιωσιμότητά του αλλά και την έξοδο στις αγορές. Είδαμε προχθές στο </w:t>
      </w:r>
      <w:proofErr w:type="spellStart"/>
      <w:r>
        <w:rPr>
          <w:rFonts w:eastAsia="Times New Roman"/>
          <w:szCs w:val="24"/>
          <w:lang w:val="en-US"/>
        </w:rPr>
        <w:t>Eurogroup</w:t>
      </w:r>
      <w:proofErr w:type="spellEnd"/>
      <w:r>
        <w:rPr>
          <w:rFonts w:eastAsia="Times New Roman"/>
          <w:szCs w:val="24"/>
        </w:rPr>
        <w:t xml:space="preserve"> μία πολύ θετική εξέλιξη</w:t>
      </w:r>
      <w:r>
        <w:rPr>
          <w:rFonts w:eastAsia="Times New Roman"/>
          <w:szCs w:val="24"/>
        </w:rPr>
        <w:t>,</w:t>
      </w:r>
      <w:r>
        <w:rPr>
          <w:rFonts w:eastAsia="Times New Roman"/>
          <w:szCs w:val="24"/>
        </w:rPr>
        <w:t xml:space="preserve"> όπου </w:t>
      </w:r>
      <w:r>
        <w:rPr>
          <w:rFonts w:eastAsia="Times New Roman"/>
          <w:szCs w:val="24"/>
        </w:rPr>
        <w:t>τουλάχιστον συμφωνήθηκαν για αρχή τα βραχυπρόθεσμα μέσα αντιμετώπισης του ελληνικού χρέους.</w:t>
      </w:r>
    </w:p>
    <w:p w14:paraId="09F87EF8"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Ανοίγει η συζήτηση για τα μεσοπρόθεσμα και τα μακροπρόθεσμα μέτρα και ακριβώς το τρίπτυχο αυτό είναι και το όχημα το οποίο θα μας οδηγήσει σε μια οικονομική ομαλότητα τα αμέσως επόμενα χρόνια. </w:t>
      </w:r>
    </w:p>
    <w:p w14:paraId="09F87EF9"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Είναι αρκετό αυτό από μόνο του, κυρίες και κύριοι συνάδελφοι; </w:t>
      </w:r>
      <w:r>
        <w:rPr>
          <w:rFonts w:eastAsia="Times New Roman"/>
          <w:bCs/>
          <w:shd w:val="clear" w:color="auto" w:fill="FFFFFF"/>
        </w:rPr>
        <w:t>Δηλαδή, η βιώσιμη αντιμετώπιση του ελληνικού χρέους είναι αρκετή να μας οδηγήσει από μόνη της στη φάση της ομαλότητας και της σταθερότητας; Κατά τη γνώμη μου, όχι. Διότι εάν δεν αντιμετωπίσεις και τα εσωτερικά ελλείμματα της Ελλάδας, τα οποία αναπαράγουν τ</w:t>
      </w:r>
      <w:r>
        <w:rPr>
          <w:rFonts w:eastAsia="Times New Roman"/>
          <w:bCs/>
          <w:shd w:val="clear" w:color="auto" w:fill="FFFFFF"/>
        </w:rPr>
        <w:t xml:space="preserve">ο χρέος, μια απλή διευθέτησή του δεν θα μπορέσει να οδηγήσει στην πολυπόθητη ομαλότητα και σταθερότητα. </w:t>
      </w:r>
    </w:p>
    <w:p w14:paraId="09F87EFA"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Ο δεύτερος κεντρικός άξονας, στον οποίο βασίζεται ο συγκεκριμένος κρατικός προϋπολογισμός έχει να κάνει με τα έσοδα, αλλά και τις αντισταθμιστικές προσ</w:t>
      </w:r>
      <w:r>
        <w:rPr>
          <w:rFonts w:eastAsia="Times New Roman"/>
          <w:bCs/>
          <w:shd w:val="clear" w:color="auto" w:fill="FFFFFF"/>
        </w:rPr>
        <w:t xml:space="preserve">πάθειες αυτής της Κυβέρνησης. </w:t>
      </w:r>
    </w:p>
    <w:p w14:paraId="09F87EFB"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Κανένας δεν αμφισβητεί, κανείς δεν αμφιβά</w:t>
      </w:r>
      <w:r>
        <w:rPr>
          <w:rFonts w:eastAsia="Times New Roman"/>
          <w:bCs/>
          <w:shd w:val="clear" w:color="auto" w:fill="FFFFFF"/>
        </w:rPr>
        <w:t>λ</w:t>
      </w:r>
      <w:r>
        <w:rPr>
          <w:rFonts w:eastAsia="Times New Roman"/>
          <w:bCs/>
          <w:shd w:val="clear" w:color="auto" w:fill="FFFFFF"/>
        </w:rPr>
        <w:t xml:space="preserve">λει ότι στο κομμάτι των εσόδων για μια ακόμη χρονιά το μεγαλύτερο ποσοστό προέρχεται από τη φορολογία εισοδήματος. Αυτή είναι μια αλήθεια. Υπάρχουν υψηλά φορολογικά βάρη και με αυτόν </w:t>
      </w:r>
      <w:r>
        <w:rPr>
          <w:rFonts w:eastAsia="Times New Roman"/>
          <w:bCs/>
          <w:shd w:val="clear" w:color="auto" w:fill="FFFFFF"/>
        </w:rPr>
        <w:t xml:space="preserve">τον τρόπο μπορούμε και καλύπτουμε το κομμάτι των εσόδων. </w:t>
      </w:r>
    </w:p>
    <w:p w14:paraId="09F87EFC"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Αυτό από μόνο του δεν αποτελεί προοδευτική συνθήκη για να μπορέσουν οι πολίτες να καταλάβουν τη διαφορά στο κορυφαίο πράγμα: στην τσέπη τους. Υπάρχουν, όμως, προσπάθειες από την ελληνική Κυβέρνηση, </w:t>
      </w:r>
      <w:r>
        <w:rPr>
          <w:rFonts w:eastAsia="Times New Roman"/>
          <w:bCs/>
          <w:shd w:val="clear" w:color="auto" w:fill="FFFFFF"/>
        </w:rPr>
        <w:t>οι οποίες επιδιώκουν να αντισταθμίσουν το γεγονός αυτό. Αναφέρομαι σε πολύ συγκεκριμένες δράσεις, οι οποίες αφορούν, κατ</w:t>
      </w:r>
      <w:r>
        <w:rPr>
          <w:rFonts w:eastAsia="Times New Roman"/>
          <w:bCs/>
          <w:shd w:val="clear" w:color="auto" w:fill="FFFFFF"/>
        </w:rPr>
        <w:t xml:space="preserve">’ </w:t>
      </w:r>
      <w:r>
        <w:rPr>
          <w:rFonts w:eastAsia="Times New Roman"/>
          <w:bCs/>
          <w:shd w:val="clear" w:color="auto" w:fill="FFFFFF"/>
        </w:rPr>
        <w:t>αρχάς, την αύξηση που υπάρχει στον προϋπολογισμό, αναφορικά με τρεις κορυφαίους τομείς της λειτουργίας του κράτους: την υγεία, την παι</w:t>
      </w:r>
      <w:r>
        <w:rPr>
          <w:rFonts w:eastAsia="Times New Roman"/>
          <w:bCs/>
          <w:shd w:val="clear" w:color="auto" w:fill="FFFFFF"/>
        </w:rPr>
        <w:t xml:space="preserve">δεία και την κοινωνική προστασία. </w:t>
      </w:r>
    </w:p>
    <w:p w14:paraId="09F87EFD"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Μιλάμε για αύξηση στον τομέα του προγράμματος δημοσίων επενδύσεων με 250 εκατομμύρια ευρώ παραπάνω. Μιλάμε για 100 εκατομμύρια ευρώ, με τα οποία θα συγχρηματοδοτεί από εδώ και πέρα το ελληνικό κράτος δανειολήπτες, οι οποί</w:t>
      </w:r>
      <w:r>
        <w:rPr>
          <w:rFonts w:eastAsia="Times New Roman"/>
          <w:bCs/>
          <w:shd w:val="clear" w:color="auto" w:fill="FFFFFF"/>
        </w:rPr>
        <w:t xml:space="preserve">οι δεν έχουν δυνατότητα να πληρώσουν έστω μια δόση από τα κόκκινα δάνεια που έχουν λάβει. </w:t>
      </w:r>
    </w:p>
    <w:p w14:paraId="09F87EFE"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Υπάρχουν, δηλαδή, προθέσεις από αυτή την Κυβέρνηση, οι οποίες προϋπολογίζονται στο συγκεκριμένο νομοσχέδιο, που προσπαθούν να αντισταθμίσουν αυτό που ανέφερα προηγου</w:t>
      </w:r>
      <w:r>
        <w:rPr>
          <w:rFonts w:eastAsia="Times New Roman"/>
          <w:bCs/>
          <w:shd w:val="clear" w:color="auto" w:fill="FFFFFF"/>
        </w:rPr>
        <w:t>μένως, ότι για άλλη μια φορά στο κομμάτι των εσόδων το μεγαλύτερο ποσοστό τους αφορά φορολογία εισοδήματος.</w:t>
      </w:r>
    </w:p>
    <w:p w14:paraId="09F87EFF"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Για να είμαστε ειλικρινείς, συνάδελφοι και </w:t>
      </w:r>
      <w:proofErr w:type="spellStart"/>
      <w:r>
        <w:rPr>
          <w:rFonts w:eastAsia="Times New Roman"/>
          <w:bCs/>
          <w:shd w:val="clear" w:color="auto" w:fill="FFFFFF"/>
        </w:rPr>
        <w:t>συναδέλφισσες</w:t>
      </w:r>
      <w:proofErr w:type="spellEnd"/>
      <w:r>
        <w:rPr>
          <w:rFonts w:eastAsia="Times New Roman"/>
          <w:bCs/>
          <w:shd w:val="clear" w:color="auto" w:fill="FFFFFF"/>
        </w:rPr>
        <w:t>, κανείς δεν αμφιβά</w:t>
      </w:r>
      <w:r>
        <w:rPr>
          <w:rFonts w:eastAsia="Times New Roman"/>
          <w:bCs/>
          <w:shd w:val="clear" w:color="auto" w:fill="FFFFFF"/>
        </w:rPr>
        <w:t>λ</w:t>
      </w:r>
      <w:r>
        <w:rPr>
          <w:rFonts w:eastAsia="Times New Roman"/>
          <w:bCs/>
          <w:shd w:val="clear" w:color="auto" w:fill="FFFFFF"/>
        </w:rPr>
        <w:t>λει και δεν αμφισβητεί ότι η ελληνική κοινωνία έχει σηκώσει ένα δυσανάλο</w:t>
      </w:r>
      <w:r>
        <w:rPr>
          <w:rFonts w:eastAsia="Times New Roman"/>
          <w:bCs/>
          <w:shd w:val="clear" w:color="auto" w:fill="FFFFFF"/>
        </w:rPr>
        <w:t>γα τεράστιο βάρος τα τελευταία χρόνια και προφανώς έχουμε και εμείς το μερίδιο της ευθύνης μας, το οποίο αναλαμβάνουμε. Γνωρίζουμε πάρα πολύ καλά ότι έχουμε πάρει και δύσκολες αποφάσεις, οι οποίες έχουν φέρει σε δύσκολη θέση συγκεκριμένες κοινωνικές ομάδες</w:t>
      </w:r>
      <w:r>
        <w:rPr>
          <w:rFonts w:eastAsia="Times New Roman"/>
          <w:bCs/>
          <w:shd w:val="clear" w:color="auto" w:fill="FFFFFF"/>
        </w:rPr>
        <w:t xml:space="preserve"> και συγκεκριμένες κοινωνικές κατηγορίες. </w:t>
      </w:r>
    </w:p>
    <w:p w14:paraId="09F87F00"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Εκείνο, όμως, που μπορούμε αυτή τη στιγμή να επικαλεστούμε είναι ότι υπάρχει πραγματική πρόθεση να </w:t>
      </w:r>
      <w:proofErr w:type="spellStart"/>
      <w:r>
        <w:rPr>
          <w:rFonts w:eastAsia="Times New Roman"/>
          <w:bCs/>
          <w:shd w:val="clear" w:color="auto" w:fill="FFFFFF"/>
        </w:rPr>
        <w:t>συγκεράσουμε</w:t>
      </w:r>
      <w:proofErr w:type="spellEnd"/>
      <w:r>
        <w:rPr>
          <w:rFonts w:eastAsia="Times New Roman"/>
          <w:bCs/>
          <w:shd w:val="clear" w:color="auto" w:fill="FFFFFF"/>
        </w:rPr>
        <w:t xml:space="preserve"> μια κορυφαία αντίφαση: αφ</w:t>
      </w:r>
      <w:r>
        <w:rPr>
          <w:rFonts w:eastAsia="Times New Roman"/>
          <w:bCs/>
          <w:shd w:val="clear" w:color="auto" w:fill="FFFFFF"/>
        </w:rPr>
        <w:t xml:space="preserve">’ </w:t>
      </w:r>
      <w:r>
        <w:rPr>
          <w:rFonts w:eastAsia="Times New Roman"/>
          <w:bCs/>
          <w:shd w:val="clear" w:color="auto" w:fill="FFFFFF"/>
        </w:rPr>
        <w:t>ενός την αναγκαιότητα μέτρων δημοσιονομικής προσαρμογής και αφ</w:t>
      </w:r>
      <w:r>
        <w:rPr>
          <w:rFonts w:eastAsia="Times New Roman"/>
          <w:bCs/>
          <w:shd w:val="clear" w:color="auto" w:fill="FFFFFF"/>
        </w:rPr>
        <w:t xml:space="preserve">’ </w:t>
      </w:r>
      <w:r>
        <w:rPr>
          <w:rFonts w:eastAsia="Times New Roman"/>
          <w:bCs/>
          <w:shd w:val="clear" w:color="auto" w:fill="FFFFFF"/>
        </w:rPr>
        <w:t>ετέρου την</w:t>
      </w:r>
      <w:r>
        <w:rPr>
          <w:rFonts w:eastAsia="Times New Roman"/>
          <w:bCs/>
          <w:shd w:val="clear" w:color="auto" w:fill="FFFFFF"/>
        </w:rPr>
        <w:t xml:space="preserve"> αγωνιώδη προσπάθεια μιας Κυβέρνησης να προστατεύσει </w:t>
      </w:r>
      <w:r>
        <w:rPr>
          <w:rFonts w:eastAsia="Times New Roman"/>
          <w:bCs/>
          <w:shd w:val="clear" w:color="auto" w:fill="FFFFFF"/>
        </w:rPr>
        <w:t>τ</w:t>
      </w:r>
      <w:r>
        <w:rPr>
          <w:rFonts w:eastAsia="Times New Roman"/>
          <w:bCs/>
          <w:shd w:val="clear" w:color="auto" w:fill="FFFFFF"/>
        </w:rPr>
        <w:t xml:space="preserve">α μικρομεσαία στρώματα, να βοηθήσει τον κόσμο και να πάρει και μέτρα που θα ανακουφίσουν τους πολίτες. </w:t>
      </w:r>
    </w:p>
    <w:p w14:paraId="09F87F01"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Αυτή είναι η αλήθεια και αυτό προσπαθούμε να αποτυπώσουμε και στον συγκεκριμένο κρατικό προϋπολογι</w:t>
      </w:r>
      <w:r>
        <w:rPr>
          <w:rFonts w:eastAsia="Times New Roman"/>
          <w:bCs/>
          <w:shd w:val="clear" w:color="auto" w:fill="FFFFFF"/>
        </w:rPr>
        <w:t xml:space="preserve">σμό. </w:t>
      </w:r>
    </w:p>
    <w:p w14:paraId="09F87F02"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Σας ευχαριστώ πάρα πολύ.</w:t>
      </w:r>
    </w:p>
    <w:p w14:paraId="09F87F03"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cs="Times New Roman"/>
          <w:b/>
          <w:szCs w:val="24"/>
          <w:shd w:val="clear" w:color="auto" w:fill="FFFFFF"/>
        </w:rPr>
        <w:t>ΠΡΟΕΔΡΕΥΟΥΣΑ</w:t>
      </w:r>
      <w:r>
        <w:rPr>
          <w:rFonts w:eastAsia="Times New Roman"/>
          <w:b/>
          <w:bCs/>
        </w:rPr>
        <w:t xml:space="preserve"> (Αναστασία Χριστοδουλοπούλου):</w:t>
      </w:r>
      <w:r>
        <w:rPr>
          <w:rFonts w:eastAsia="Times New Roman" w:cs="Times New Roman"/>
        </w:rPr>
        <w:t xml:space="preserve"> </w:t>
      </w:r>
      <w:r>
        <w:rPr>
          <w:rFonts w:eastAsia="Times New Roman"/>
          <w:bCs/>
          <w:shd w:val="clear" w:color="auto" w:fill="FFFFFF"/>
        </w:rPr>
        <w:t xml:space="preserve">Σας ευχαριστούμε, κύριε </w:t>
      </w:r>
      <w:proofErr w:type="spellStart"/>
      <w:r>
        <w:rPr>
          <w:rFonts w:eastAsia="Times New Roman"/>
          <w:bCs/>
          <w:shd w:val="clear" w:color="auto" w:fill="FFFFFF"/>
        </w:rPr>
        <w:t>Μεϊκόπουλε</w:t>
      </w:r>
      <w:proofErr w:type="spellEnd"/>
      <w:r>
        <w:rPr>
          <w:rFonts w:eastAsia="Times New Roman"/>
          <w:bCs/>
          <w:shd w:val="clear" w:color="auto" w:fill="FFFFFF"/>
        </w:rPr>
        <w:t>,</w:t>
      </w:r>
      <w:r>
        <w:rPr>
          <w:rFonts w:eastAsia="Times New Roman"/>
          <w:bCs/>
          <w:shd w:val="clear" w:color="auto" w:fill="FFFFFF"/>
        </w:rPr>
        <w:t xml:space="preserve"> και για τον χρόνο. Μπορούμε να λέμε αυτά που πρέπει και πιο συμπυκνωμένα. </w:t>
      </w:r>
    </w:p>
    <w:p w14:paraId="09F87F04"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Τώρα, τον λόγο έχει ο κ. Μανιάτης από τη Δημοκρατική Συμπαράταξη. </w:t>
      </w:r>
    </w:p>
    <w:p w14:paraId="09F87F05"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
          <w:bCs/>
          <w:shd w:val="clear" w:color="auto" w:fill="FFFFFF"/>
        </w:rPr>
        <w:t>ΙΩΑ</w:t>
      </w:r>
      <w:r>
        <w:rPr>
          <w:rFonts w:eastAsia="Times New Roman"/>
          <w:b/>
          <w:bCs/>
          <w:shd w:val="clear" w:color="auto" w:fill="FFFFFF"/>
        </w:rPr>
        <w:t>ΝΝΗΣ ΜΑΝΙΑΤΗΣ:</w:t>
      </w:r>
      <w:r>
        <w:rPr>
          <w:rFonts w:eastAsia="Times New Roman"/>
          <w:bCs/>
          <w:shd w:val="clear" w:color="auto" w:fill="FFFFFF"/>
        </w:rPr>
        <w:t xml:space="preserve"> Αγαπητές και αγαπητοί συνάδελφοι, δεύτερος προϋπολογισμός ΣΥΡΙΖΑ, δεύτερη διαπραγμάτευση ΣΥΡΙΖΑ, και φαίνεται ότι έρχεται και το δεύτερο βραβείο Χάρβαρντ</w:t>
      </w:r>
      <w:r>
        <w:rPr>
          <w:rFonts w:eastAsia="Times New Roman"/>
          <w:bCs/>
          <w:shd w:val="clear" w:color="auto" w:fill="FFFFFF"/>
        </w:rPr>
        <w:t>,</w:t>
      </w:r>
      <w:r>
        <w:rPr>
          <w:rFonts w:eastAsia="Times New Roman"/>
          <w:bCs/>
          <w:shd w:val="clear" w:color="auto" w:fill="FFFFFF"/>
        </w:rPr>
        <w:t xml:space="preserve"> του χειρότερου διαπραγματευτή σε παγκόσμιο επίπεδο για τον κ. Τσίπρα. Πλησίστιοι προχωράτε για το δεύτερο βραβείο σας και φαίνεται ότι θα τα καταφέρετε</w:t>
      </w:r>
      <w:r>
        <w:rPr>
          <w:rFonts w:eastAsia="Times New Roman"/>
          <w:bCs/>
          <w:shd w:val="clear" w:color="auto" w:fill="FFFFFF"/>
        </w:rPr>
        <w:t>!</w:t>
      </w:r>
      <w:r>
        <w:rPr>
          <w:rFonts w:eastAsia="Times New Roman"/>
          <w:bCs/>
          <w:shd w:val="clear" w:color="auto" w:fill="FFFFFF"/>
        </w:rPr>
        <w:t xml:space="preserve"> </w:t>
      </w:r>
    </w:p>
    <w:p w14:paraId="09F87F06"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Για να ξεκαθαρίσω, όμως, μερικά πράγματα, αυτά που κάνατε στο πρόσφατο παρελθόν και κυρίως η εκχώρηση</w:t>
      </w:r>
      <w:r>
        <w:rPr>
          <w:rFonts w:eastAsia="Times New Roman"/>
          <w:bCs/>
          <w:shd w:val="clear" w:color="auto" w:fill="FFFFFF"/>
        </w:rPr>
        <w:t xml:space="preserve"> της χώρας, του συνόλου της δημόσιας περιουσίας στους ξένους, εμείς, ως Δημοκρατική Συμπαράταξη, δεσμευόμαστε ότι θα ανατραπεί και θα επανέλθει η δημόσια περιουσία, ως θέμα, ως περιεχόμενο, ως αντικείμενο στην εξουσιοδότηση του ελληνικού λαού και του εθνικ</w:t>
      </w:r>
      <w:r>
        <w:rPr>
          <w:rFonts w:eastAsia="Times New Roman"/>
          <w:bCs/>
          <w:shd w:val="clear" w:color="auto" w:fill="FFFFFF"/>
        </w:rPr>
        <w:t xml:space="preserve">ού Κοινοβουλίου –για να συνεννοούμαστε μεταξύ μας. </w:t>
      </w:r>
    </w:p>
    <w:p w14:paraId="09F87F07" w14:textId="77777777" w:rsidR="0008105D" w:rsidRDefault="003C36B0">
      <w:pPr>
        <w:spacing w:after="0" w:line="600" w:lineRule="auto"/>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09F87F08" w14:textId="77777777" w:rsidR="0008105D" w:rsidRDefault="003C36B0">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Αλλά για να δούμε τώρα τον προϋπολογισμό. Δεύτερος προϋπολογισμός ΣΥΡΙΖΑ: 4,5 δισεκατομμύρια ευρώ λιγότερα έσοδα για τα ελληνικ</w:t>
      </w:r>
      <w:r>
        <w:rPr>
          <w:rFonts w:eastAsia="Times New Roman"/>
          <w:bCs/>
          <w:shd w:val="clear" w:color="auto" w:fill="FFFFFF"/>
        </w:rPr>
        <w:t>ά νοικοκυριά μέσα στο 2017. Επαναλαμβάνω: 4,5 δισεκατομμύρια ευρώ λιγότερο εισόδημα στα ελληνικά νοικοκυριά. Αναρωτιέμαι πώς θα αυξηθεί άραγε η ιδιωτική κατανάλωση με 4,5 δισεκατομμύρια ευρώ λιγότερα έσοδα στα ελληνικά νοικοκυριά</w:t>
      </w:r>
      <w:r>
        <w:rPr>
          <w:rFonts w:eastAsia="Times New Roman"/>
          <w:bCs/>
          <w:shd w:val="clear" w:color="auto" w:fill="FFFFFF"/>
        </w:rPr>
        <w:t>;</w:t>
      </w:r>
    </w:p>
    <w:p w14:paraId="09F87F0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Όλο αυτό έρχεται με άλλα </w:t>
      </w:r>
      <w:r>
        <w:rPr>
          <w:rFonts w:eastAsia="Times New Roman" w:cs="Times New Roman"/>
          <w:szCs w:val="24"/>
        </w:rPr>
        <w:t xml:space="preserve">4,8 δισεκατομμύρια επιπλέον μέτρα που θα ισχύσουν μέσα στο 2017. Νούμερα, γιατί έχει σημασία. </w:t>
      </w:r>
    </w:p>
    <w:p w14:paraId="09F87F0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τις συντάξεις 570 εκατομμύρια λιγότερα. Για ΕΚΑΣ, που εξαφανίζεται, 586 εκατομμύρια λιγότερα. Αύξηση 501 εκατομμύρια των εισφορών των αγροτών και των ελευθέρ</w:t>
      </w:r>
      <w:r>
        <w:rPr>
          <w:rFonts w:eastAsia="Times New Roman" w:cs="Times New Roman"/>
          <w:szCs w:val="24"/>
        </w:rPr>
        <w:t xml:space="preserve">ων επαγγελματιών. Όλα αυτά είναι </w:t>
      </w:r>
      <w:r>
        <w:rPr>
          <w:rFonts w:eastAsia="Times New Roman" w:cs="Times New Roman"/>
          <w:szCs w:val="24"/>
        </w:rPr>
        <w:t>α</w:t>
      </w:r>
      <w:r>
        <w:rPr>
          <w:rFonts w:eastAsia="Times New Roman" w:cs="Times New Roman"/>
          <w:szCs w:val="24"/>
        </w:rPr>
        <w:t xml:space="preserve">ριστερά; Είναι προοδευτικά; Είναι αναπτυξιακά; Ή μήπως βαδίζουμε διαρκώς και χειρότερα σε μία κατάσταση, η οποία είναι μη </w:t>
      </w:r>
      <w:proofErr w:type="spellStart"/>
      <w:r>
        <w:rPr>
          <w:rFonts w:eastAsia="Times New Roman" w:cs="Times New Roman"/>
          <w:szCs w:val="24"/>
        </w:rPr>
        <w:t>επιστρεπτή</w:t>
      </w:r>
      <w:proofErr w:type="spellEnd"/>
      <w:r>
        <w:rPr>
          <w:rFonts w:eastAsia="Times New Roman" w:cs="Times New Roman"/>
          <w:szCs w:val="24"/>
        </w:rPr>
        <w:t xml:space="preserve">; </w:t>
      </w:r>
    </w:p>
    <w:p w14:paraId="09F87F0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και χαίρομαι που είναι εδώ ο αγαπητός συνάδελφος κ. </w:t>
      </w:r>
      <w:proofErr w:type="spellStart"/>
      <w:r>
        <w:rPr>
          <w:rFonts w:eastAsia="Times New Roman" w:cs="Times New Roman"/>
          <w:szCs w:val="24"/>
        </w:rPr>
        <w:t>Τσακαλώτ</w:t>
      </w:r>
      <w:r>
        <w:rPr>
          <w:rFonts w:eastAsia="Times New Roman" w:cs="Times New Roman"/>
          <w:szCs w:val="24"/>
        </w:rPr>
        <w:t>ος</w:t>
      </w:r>
      <w:proofErr w:type="spellEnd"/>
      <w:r>
        <w:rPr>
          <w:rFonts w:eastAsia="Times New Roman" w:cs="Times New Roman"/>
          <w:szCs w:val="24"/>
        </w:rPr>
        <w:t xml:space="preserve">. Δράττομαι της ευκαιρίας για να αποκαλύψω εδώ, στο </w:t>
      </w:r>
      <w:r>
        <w:rPr>
          <w:rFonts w:eastAsia="Times New Roman" w:cs="Times New Roman"/>
          <w:szCs w:val="24"/>
        </w:rPr>
        <w:t>ε</w:t>
      </w:r>
      <w:r>
        <w:rPr>
          <w:rFonts w:eastAsia="Times New Roman" w:cs="Times New Roman"/>
          <w:szCs w:val="24"/>
        </w:rPr>
        <w:t xml:space="preserve">θνικό Κοινοβούλιο, ότι κι εγώ και ο κ. </w:t>
      </w:r>
      <w:proofErr w:type="spellStart"/>
      <w:r>
        <w:rPr>
          <w:rFonts w:eastAsia="Times New Roman" w:cs="Times New Roman"/>
          <w:szCs w:val="24"/>
        </w:rPr>
        <w:t>Τσακαλώτος</w:t>
      </w:r>
      <w:proofErr w:type="spellEnd"/>
      <w:r>
        <w:rPr>
          <w:rFonts w:eastAsia="Times New Roman" w:cs="Times New Roman"/>
          <w:szCs w:val="24"/>
        </w:rPr>
        <w:t xml:space="preserve"> είχαμε τη χαρά να παρευρεθούμε τη Δευτέρα το βράδυ στο δείπνο των </w:t>
      </w:r>
      <w:proofErr w:type="spellStart"/>
      <w:r>
        <w:rPr>
          <w:rFonts w:eastAsia="Times New Roman" w:cs="Times New Roman"/>
          <w:szCs w:val="24"/>
        </w:rPr>
        <w:t>Ε</w:t>
      </w:r>
      <w:r>
        <w:rPr>
          <w:rFonts w:eastAsia="Times New Roman" w:cs="Times New Roman"/>
          <w:szCs w:val="24"/>
        </w:rPr>
        <w:t>υρωσοσιαλιστών</w:t>
      </w:r>
      <w:proofErr w:type="spellEnd"/>
      <w:r>
        <w:rPr>
          <w:rFonts w:eastAsia="Times New Roman" w:cs="Times New Roman"/>
          <w:szCs w:val="24"/>
        </w:rPr>
        <w:t xml:space="preserve"> Υπουργών Οικονομικών, που μόλις είχαν συνεδριάσει για 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κα</w:t>
      </w:r>
      <w:r>
        <w:rPr>
          <w:rFonts w:eastAsia="Times New Roman" w:cs="Times New Roman"/>
          <w:szCs w:val="24"/>
        </w:rPr>
        <w:t xml:space="preserve">ι επρόκειτο να συνεδριάσουν την επόμενη μέρα για το </w:t>
      </w:r>
      <w:proofErr w:type="spellStart"/>
      <w:r>
        <w:rPr>
          <w:rFonts w:eastAsia="Times New Roman" w:cs="Times New Roman"/>
          <w:szCs w:val="24"/>
          <w:lang w:val="en-US"/>
        </w:rPr>
        <w:t>E</w:t>
      </w:r>
      <w:r>
        <w:rPr>
          <w:rFonts w:eastAsia="Times New Roman" w:cs="Times New Roman"/>
          <w:szCs w:val="24"/>
          <w:lang w:val="en-US"/>
        </w:rPr>
        <w:t>cofin</w:t>
      </w:r>
      <w:proofErr w:type="spellEnd"/>
      <w:r>
        <w:rPr>
          <w:rFonts w:eastAsia="Times New Roman" w:cs="Times New Roman"/>
          <w:szCs w:val="24"/>
        </w:rPr>
        <w:t xml:space="preserve">. </w:t>
      </w:r>
    </w:p>
    <w:p w14:paraId="09F87F0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Εδώ, στο </w:t>
      </w:r>
      <w:r>
        <w:rPr>
          <w:rFonts w:eastAsia="Times New Roman" w:cs="Times New Roman"/>
          <w:szCs w:val="24"/>
        </w:rPr>
        <w:t>ε</w:t>
      </w:r>
      <w:r>
        <w:rPr>
          <w:rFonts w:eastAsia="Times New Roman" w:cs="Times New Roman"/>
          <w:szCs w:val="24"/>
        </w:rPr>
        <w:t xml:space="preserve">θνικό Κοινοβούλιο, θα καταθέσω τι είπα εγώ ως εκπρόσωπος της Δημοκρατικής Συμπαράταξης. Θα ήθελα πάρα πολύ ο κ. </w:t>
      </w:r>
      <w:proofErr w:type="spellStart"/>
      <w:r>
        <w:rPr>
          <w:rFonts w:eastAsia="Times New Roman" w:cs="Times New Roman"/>
          <w:szCs w:val="24"/>
        </w:rPr>
        <w:t>Τσακαλώτος</w:t>
      </w:r>
      <w:proofErr w:type="spellEnd"/>
      <w:r>
        <w:rPr>
          <w:rFonts w:eastAsia="Times New Roman" w:cs="Times New Roman"/>
          <w:szCs w:val="24"/>
        </w:rPr>
        <w:t xml:space="preserve"> να μας πει τι είπε ο ίδιος σε αυτή τη συνάντηση των </w:t>
      </w:r>
      <w:proofErr w:type="spellStart"/>
      <w:r>
        <w:rPr>
          <w:rFonts w:eastAsia="Times New Roman" w:cs="Times New Roman"/>
          <w:szCs w:val="24"/>
        </w:rPr>
        <w:t>Ε</w:t>
      </w:r>
      <w:r>
        <w:rPr>
          <w:rFonts w:eastAsia="Times New Roman" w:cs="Times New Roman"/>
          <w:szCs w:val="24"/>
        </w:rPr>
        <w:t>υρωσοσιαλιστών</w:t>
      </w:r>
      <w:proofErr w:type="spellEnd"/>
      <w:r>
        <w:rPr>
          <w:rFonts w:eastAsia="Times New Roman" w:cs="Times New Roman"/>
          <w:szCs w:val="24"/>
        </w:rPr>
        <w:t xml:space="preserve">. </w:t>
      </w:r>
    </w:p>
    <w:p w14:paraId="09F87F0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Εγώ λοιπόν, εκπροσωπώντας τη Δημοκρατική Συμπαράταξη, κατέθεσα τη βαθύτατη απογοήτευσ</w:t>
      </w:r>
      <w:r>
        <w:rPr>
          <w:rFonts w:eastAsia="Times New Roman" w:cs="Times New Roman"/>
          <w:szCs w:val="24"/>
        </w:rPr>
        <w:t>ή</w:t>
      </w:r>
      <w:r>
        <w:rPr>
          <w:rFonts w:eastAsia="Times New Roman" w:cs="Times New Roman"/>
          <w:szCs w:val="24"/>
        </w:rPr>
        <w:t xml:space="preserve"> μας –</w:t>
      </w:r>
      <w:proofErr w:type="spellStart"/>
      <w:r>
        <w:rPr>
          <w:rFonts w:eastAsia="Times New Roman" w:cs="Times New Roman"/>
          <w:szCs w:val="24"/>
        </w:rPr>
        <w:t>προήδρευε</w:t>
      </w:r>
      <w:proofErr w:type="spellEnd"/>
      <w:r>
        <w:rPr>
          <w:rFonts w:eastAsia="Times New Roman" w:cs="Times New Roman"/>
          <w:szCs w:val="24"/>
        </w:rPr>
        <w:t xml:space="preserve"> ο κ. </w:t>
      </w:r>
      <w:proofErr w:type="spellStart"/>
      <w:r>
        <w:rPr>
          <w:rFonts w:eastAsia="Times New Roman" w:cs="Times New Roman"/>
          <w:szCs w:val="24"/>
        </w:rPr>
        <w:t>Μοσκοβισί</w:t>
      </w:r>
      <w:proofErr w:type="spellEnd"/>
      <w:r>
        <w:rPr>
          <w:rFonts w:eastAsia="Times New Roman" w:cs="Times New Roman"/>
          <w:szCs w:val="24"/>
        </w:rPr>
        <w:t xml:space="preserve"> στο συγκεκριμένο δείπνο- τη βαθύτατη απογοήτευση του ελληνικού λαού και της Δημοκρατικής Συμπαράταξης για τα αποτελέσματα </w:t>
      </w:r>
      <w:r>
        <w:rPr>
          <w:rFonts w:eastAsia="Times New Roman" w:cs="Times New Roman"/>
          <w:szCs w:val="24"/>
        </w:rPr>
        <w:t xml:space="preserve">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Και η σύγκριση γίνεται για το 2016 με το 2012. Το 2012 είχαμε άμεση ονομαστική μείωση του χρέους της χώρας κατά 61%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γχώριου </w:t>
      </w:r>
      <w:r>
        <w:rPr>
          <w:rFonts w:eastAsia="Times New Roman" w:cs="Times New Roman"/>
          <w:szCs w:val="24"/>
        </w:rPr>
        <w:t>Π</w:t>
      </w:r>
      <w:r>
        <w:rPr>
          <w:rFonts w:eastAsia="Times New Roman" w:cs="Times New Roman"/>
          <w:szCs w:val="24"/>
        </w:rPr>
        <w:t>ροϊόντος. Είχαμε 61% δι</w:t>
      </w:r>
      <w:r>
        <w:rPr>
          <w:rFonts w:eastAsia="Times New Roman" w:cs="Times New Roman"/>
          <w:szCs w:val="24"/>
        </w:rPr>
        <w:t>α</w:t>
      </w:r>
      <w:r>
        <w:rPr>
          <w:rFonts w:eastAsia="Times New Roman" w:cs="Times New Roman"/>
          <w:szCs w:val="24"/>
        </w:rPr>
        <w:t>μι</w:t>
      </w:r>
      <w:r>
        <w:rPr>
          <w:rFonts w:eastAsia="Times New Roman" w:cs="Times New Roman"/>
          <w:szCs w:val="24"/>
        </w:rPr>
        <w:t>ά</w:t>
      </w:r>
      <w:r>
        <w:rPr>
          <w:rFonts w:eastAsia="Times New Roman" w:cs="Times New Roman"/>
          <w:szCs w:val="24"/>
        </w:rPr>
        <w:t xml:space="preserve">ς, άμεσα, σε μια χρονιά. </w:t>
      </w:r>
    </w:p>
    <w:p w14:paraId="09F87F0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Έρχομαι στο 2016, στο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της Δευτέρας: </w:t>
      </w:r>
      <w:r>
        <w:rPr>
          <w:rFonts w:eastAsia="Times New Roman" w:cs="Times New Roman"/>
          <w:szCs w:val="24"/>
        </w:rPr>
        <w:t xml:space="preserve">Μείωση σε σαράντα χρόνια κατά 20% του δημοσίου χρέους. Να κάνουμε λίγο μία κατανομή ανά έτος. Είναι περίπου 0,5% τη χρονιά. Οι κακοί που κυβερνούσαν το 2012, έκοψαν το δημόσιο χρέος κατά 61%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γχώριου </w:t>
      </w:r>
      <w:r>
        <w:rPr>
          <w:rFonts w:eastAsia="Times New Roman" w:cs="Times New Roman"/>
          <w:szCs w:val="24"/>
        </w:rPr>
        <w:t>Π</w:t>
      </w:r>
      <w:r>
        <w:rPr>
          <w:rFonts w:eastAsia="Times New Roman" w:cs="Times New Roman"/>
          <w:szCs w:val="24"/>
        </w:rPr>
        <w:t xml:space="preserve">ροϊόντος. Οι </w:t>
      </w:r>
      <w:r>
        <w:rPr>
          <w:rFonts w:eastAsia="Times New Roman" w:cs="Times New Roman"/>
          <w:szCs w:val="24"/>
        </w:rPr>
        <w:t>α</w:t>
      </w:r>
      <w:r>
        <w:rPr>
          <w:rFonts w:eastAsia="Times New Roman" w:cs="Times New Roman"/>
          <w:szCs w:val="24"/>
        </w:rPr>
        <w:t>ριστεροί πατριώτες, οι γί</w:t>
      </w:r>
      <w:r>
        <w:rPr>
          <w:rFonts w:eastAsia="Times New Roman" w:cs="Times New Roman"/>
          <w:szCs w:val="24"/>
        </w:rPr>
        <w:t xml:space="preserve">γαντες της διαπραγμάτευσης, που κυβερνούν τη χώρα το 2016, κόβουν το δημόσιο χρέος κατά 0,5%. Ποιο απ’ όλα είναι πιο γενναίο, πιο αποτελεσματικό, πιο προοδευτικό, πιο ωφέλιμο για την ελληνική κοινωνία; </w:t>
      </w:r>
    </w:p>
    <w:p w14:paraId="09F87F0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Κατέθεσα και την επόμενη αντίρρησή μας για τη δέσμευσ</w:t>
      </w:r>
      <w:r>
        <w:rPr>
          <w:rFonts w:eastAsia="Times New Roman" w:cs="Times New Roman"/>
          <w:szCs w:val="24"/>
        </w:rPr>
        <w:t xml:space="preserve">η-θηλιά των διαρκών πρωτογενών πλεονασμάτων 3,5% του ΑΕΠ, που, όπως είπα, σκοτώνει την οικονομία και σβήνει κάθε ελπίδα από τον Έλληνα πολίτη που έχει υποστεί τόσες θυσίες τα τελευταία χρόνια. </w:t>
      </w:r>
    </w:p>
    <w:p w14:paraId="09F87F1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Καταθέστε έναν πίνακα. </w:t>
      </w:r>
    </w:p>
    <w:p w14:paraId="09F87F1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Κύριοι συνάδελφοι, μην κάνετε διάλογο. </w:t>
      </w:r>
    </w:p>
    <w:p w14:paraId="09F87F1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Ποιος έχει τη δυνατότητα να δεσμευτεί για τα επόμενα δέκα χρόνια μετά το 2018; Γιατί μέχρι το 2018 είναι σίγουρο. Ποιος μπορεί να δεσμευτεί για τα επόμενα δέκα χρόνια </w:t>
      </w:r>
      <w:r>
        <w:rPr>
          <w:rFonts w:eastAsia="Times New Roman" w:cs="Times New Roman"/>
          <w:szCs w:val="24"/>
        </w:rPr>
        <w:t xml:space="preserve">ότι η χώρα θα έχει πρωτογενές πλεόνασμα 3,5%; Με ποιο δικαίωμα ο κ. Τσίπρας το συνυπέγραψε αυτό, εκπροσωπούμενος από τον κάθε Υπουργό Οικονομικών; </w:t>
      </w:r>
    </w:p>
    <w:p w14:paraId="09F87F1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Και υπάρχει και ένα τρίτο: Όλα αυτά εν τη απουσία του Διεθνούς Νομισματικού Ταμείου. Το Διεθνές Νομισματικό </w:t>
      </w:r>
      <w:r>
        <w:rPr>
          <w:rFonts w:eastAsia="Times New Roman" w:cs="Times New Roman"/>
          <w:szCs w:val="24"/>
        </w:rPr>
        <w:t>Ταμείο</w:t>
      </w:r>
      <w:r>
        <w:rPr>
          <w:rFonts w:eastAsia="Times New Roman" w:cs="Times New Roman"/>
          <w:szCs w:val="24"/>
        </w:rPr>
        <w:t>,</w:t>
      </w:r>
      <w:r>
        <w:rPr>
          <w:rFonts w:eastAsia="Times New Roman" w:cs="Times New Roman"/>
          <w:szCs w:val="24"/>
        </w:rPr>
        <w:t xml:space="preserve"> για να συμμετάσχει</w:t>
      </w:r>
      <w:r>
        <w:rPr>
          <w:rFonts w:eastAsia="Times New Roman" w:cs="Times New Roman"/>
          <w:szCs w:val="24"/>
        </w:rPr>
        <w:t>,</w:t>
      </w:r>
      <w:r>
        <w:rPr>
          <w:rFonts w:eastAsia="Times New Roman" w:cs="Times New Roman"/>
          <w:szCs w:val="24"/>
        </w:rPr>
        <w:t xml:space="preserve"> θα ζητήσει και άλλα μέτρα. Διότι η δεύτερη αξιολόγηση δεν έχει κλείσει. Το λέω αυτό για να συνεννοούμαστε μεταξύ μας. </w:t>
      </w:r>
    </w:p>
    <w:p w14:paraId="09F87F1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Υπουργέ μου, έχει κλείσει η δεύτερη αξιολόγηση; Φαντάζομαι πως όχι. </w:t>
      </w:r>
    </w:p>
    <w:p w14:paraId="09F87F1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w:t>
      </w:r>
      <w:r>
        <w:rPr>
          <w:rFonts w:eastAsia="Times New Roman" w:cs="Times New Roman"/>
          <w:b/>
          <w:szCs w:val="24"/>
        </w:rPr>
        <w:t xml:space="preserve">ίας): </w:t>
      </w:r>
      <w:r>
        <w:rPr>
          <w:rFonts w:eastAsia="Times New Roman" w:cs="Times New Roman"/>
          <w:szCs w:val="24"/>
        </w:rPr>
        <w:t xml:space="preserve">Στα κλεισίματα είμαστε. </w:t>
      </w:r>
    </w:p>
    <w:p w14:paraId="09F87F1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Θα μείνετε στα κλεισίματα. Να μη μείνετε στα κτισίματα μόνο. Τουλάχιστον, εσείς δεν συμμετείχατε στο δείπνο. </w:t>
      </w:r>
    </w:p>
    <w:p w14:paraId="09F87F17" w14:textId="77777777" w:rsidR="0008105D" w:rsidRDefault="003C36B0">
      <w:pPr>
        <w:tabs>
          <w:tab w:val="left" w:pos="2608"/>
        </w:tabs>
        <w:spacing w:after="0" w:line="600" w:lineRule="auto"/>
        <w:jc w:val="both"/>
        <w:rPr>
          <w:rFonts w:eastAsia="Times New Roman"/>
          <w:szCs w:val="24"/>
        </w:rPr>
      </w:pPr>
      <w:r>
        <w:rPr>
          <w:rFonts w:eastAsia="Times New Roman" w:cs="Times New Roman"/>
          <w:szCs w:val="24"/>
        </w:rPr>
        <w:t xml:space="preserve">Βέβαια, έχουμε τα αντίμετρα, γενναία, πατριωτικά, </w:t>
      </w:r>
      <w:r>
        <w:rPr>
          <w:rFonts w:eastAsia="Times New Roman" w:cs="Times New Roman"/>
          <w:szCs w:val="24"/>
        </w:rPr>
        <w:t>α</w:t>
      </w:r>
      <w:r>
        <w:rPr>
          <w:rFonts w:eastAsia="Times New Roman" w:cs="Times New Roman"/>
          <w:szCs w:val="24"/>
        </w:rPr>
        <w:t>ριστερά. Ο στρατηγός Καμμένος με τη Χρυσή Αυγή</w:t>
      </w:r>
      <w:r>
        <w:rPr>
          <w:rFonts w:eastAsia="Times New Roman" w:cs="Times New Roman"/>
          <w:szCs w:val="24"/>
        </w:rPr>
        <w:t xml:space="preserve"> στο Καστελόριζο. Ο μοναδικός Υπουργός Εθνικής Άμυνας δυτικής χώρας που κυκλοφορεί με στολή. Μία ντροπή! </w:t>
      </w:r>
      <w:r>
        <w:rPr>
          <w:rFonts w:eastAsia="Times New Roman"/>
          <w:szCs w:val="24"/>
        </w:rPr>
        <w:t>Ποιος άλλος Υπουργός Εθνικής Άμυνας προηγμένης χώρας κυκλοφορεί και φωτογραφίζεται με στρατιωτική στολή; Τι είναι αυτά τα καραγκιοζιλίκια; Είστε περήφα</w:t>
      </w:r>
      <w:r>
        <w:rPr>
          <w:rFonts w:eastAsia="Times New Roman"/>
          <w:szCs w:val="24"/>
        </w:rPr>
        <w:t>νοι; Εσείς, συνάδελφοι του ΣΥΡΙΖΑ, είστε περήφανοι για τον Υπουργό Εθνικής Άμυνας της Κυβέρνησής σας;</w:t>
      </w:r>
    </w:p>
    <w:p w14:paraId="09F87F18"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Και να συμπληρώσω με δύο πολύ αγαπητούς μου Υπουργούς, των οποίων τα Υπουργεία παρακολουθώ με πολλή προσοχή, τον αγαπητό μου κ. </w:t>
      </w:r>
      <w:proofErr w:type="spellStart"/>
      <w:r>
        <w:rPr>
          <w:rFonts w:eastAsia="Times New Roman"/>
          <w:szCs w:val="24"/>
        </w:rPr>
        <w:t>Σπίρτζη</w:t>
      </w:r>
      <w:proofErr w:type="spellEnd"/>
      <w:r>
        <w:rPr>
          <w:rFonts w:eastAsia="Times New Roman"/>
          <w:szCs w:val="24"/>
        </w:rPr>
        <w:t xml:space="preserve"> και τον αγαπητό μου κ. Σταθάκη. </w:t>
      </w:r>
    </w:p>
    <w:p w14:paraId="09F87F19"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Σπίρτζης</w:t>
      </w:r>
      <w:proofErr w:type="spellEnd"/>
      <w:r>
        <w:rPr>
          <w:rFonts w:eastAsia="Times New Roman"/>
          <w:szCs w:val="24"/>
        </w:rPr>
        <w:t xml:space="preserve"> για τον </w:t>
      </w:r>
      <w:r>
        <w:rPr>
          <w:rFonts w:eastAsia="Times New Roman"/>
          <w:szCs w:val="24"/>
        </w:rPr>
        <w:t>πρ</w:t>
      </w:r>
      <w:r>
        <w:rPr>
          <w:rFonts w:eastAsia="Times New Roman"/>
          <w:szCs w:val="24"/>
        </w:rPr>
        <w:t>οϋπολογισμό του 2017 μάς λέει ότι μέσα στο 2017 το έλλειμμα των</w:t>
      </w:r>
      <w:r>
        <w:rPr>
          <w:rFonts w:eastAsia="Times New Roman"/>
          <w:szCs w:val="24"/>
        </w:rPr>
        <w:t xml:space="preserve"> φορέων που εποπτεύει θα αυξηθεί κατά 30%. Τα ελλείμματα από 322 εκατομμύρια ευρώ θα πάνε στα 449 εκατομμύρια ευρώ, συνάδελφοι του ΣΥΡΙΖΑ. Θα υπάρχει αύξηση των ελλειμμάτων κατά 30%. Τα ελλείμματα των αστικών συγκοινωνιών που είναι για τη φτωχολογιά, γιατί</w:t>
      </w:r>
      <w:r>
        <w:rPr>
          <w:rFonts w:eastAsia="Times New Roman"/>
          <w:szCs w:val="24"/>
        </w:rPr>
        <w:t xml:space="preserve"> με το αστικό λεωφορείο δεν κυκλοφορεί ο πλούσιος, μέσα στο 2016 θα αυξηθούν κατά 100 εκατομμύρια. Τα δύο χιλιάδες λεωφορεία που πρέπει να κυκλοφορούν, έχουν γίνει μόνο οκτακόσια. Και τα δρομολόγια των αστικών λεωφορείων έχουν καθυστερήσεις έως και μία ώρα</w:t>
      </w:r>
      <w:r>
        <w:rPr>
          <w:rFonts w:eastAsia="Times New Roman"/>
          <w:szCs w:val="24"/>
        </w:rPr>
        <w:t>. Είναι προοδευτική πολιτική αυτό;</w:t>
      </w:r>
    </w:p>
    <w:p w14:paraId="09F87F1A"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Και να προχωρήσω στον δεύτερο Υπουργό, που όμως προχωρά με μία βραδύτητα, πολύ μεγάλη βραδύτητα, τον κ. Σταθάκη. Ο κ. Σταθάκης το απόγευμα είπε κάτι το οποίο θα ήθελα πάρα πολύ να εξηγήσει. Για το θέμα του ΔΕΣΦΑ είπε: «Μα</w:t>
      </w:r>
      <w:r>
        <w:rPr>
          <w:rFonts w:eastAsia="Times New Roman"/>
          <w:szCs w:val="24"/>
        </w:rPr>
        <w:t xml:space="preserve">, θέλατε να παρανομήσουμε παιδιά; Η Κυβέρνησή μας δεν παρανομεί. Δεν καταπατά κοινοτικούς κανονισμούς», υπονοώντας ότι η διαδικασία ιδιωτικοποίησης του ΔΕΣΦΑ είναι παράνομη. </w:t>
      </w:r>
    </w:p>
    <w:p w14:paraId="09F87F1B"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Μα, κύριε Σταθάκη, ο κ. Σκουρλέτης τον Ιούνιο του 2016, πριν έξι μήνες από σήμερα</w:t>
      </w:r>
      <w:r>
        <w:rPr>
          <w:rFonts w:eastAsia="Times New Roman"/>
          <w:szCs w:val="24"/>
        </w:rPr>
        <w:t>, όταν μας έλεγε ότι: «Η ιδιωτικοποίηση του ΔΕΣΦΑ θα προχωρήσει και θα κλείσει. Μην ανησυχείτε</w:t>
      </w:r>
      <w:r>
        <w:rPr>
          <w:rFonts w:eastAsia="Times New Roman"/>
          <w:szCs w:val="24"/>
        </w:rPr>
        <w:t>…</w:t>
      </w:r>
      <w:r>
        <w:rPr>
          <w:rFonts w:eastAsia="Times New Roman"/>
          <w:szCs w:val="24"/>
        </w:rPr>
        <w:t>», δεν ήξερε ότι είναι παράνομη;</w:t>
      </w:r>
    </w:p>
    <w:p w14:paraId="09F87F1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Και σας πούμε ότι ο Σκουρλέτης έκανε λάθος. Ο Πρωθυπουργός κ. Τσίπρας τον Σεπτέμβριο</w:t>
      </w:r>
      <w:r>
        <w:rPr>
          <w:rFonts w:eastAsia="Times New Roman"/>
          <w:szCs w:val="24"/>
        </w:rPr>
        <w:t>,</w:t>
      </w:r>
      <w:r>
        <w:rPr>
          <w:rFonts w:eastAsia="Times New Roman"/>
          <w:szCs w:val="24"/>
        </w:rPr>
        <w:t xml:space="preserve"> όταν δέχτηκε στο Μαξίμου τους εκπροσώπους </w:t>
      </w:r>
      <w:r>
        <w:rPr>
          <w:rFonts w:eastAsia="Times New Roman"/>
          <w:szCs w:val="24"/>
        </w:rPr>
        <w:t xml:space="preserve">της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xml:space="preserve"> και τους είπε: «Το παίρνω ως διαπραγμάτευση από τον Σκουρλέτη, γιατί δεν είναι καλός και το αναθέτω στον σύμβουλό μου, τον κ. Λιάκο», που τον έκανε και Υφυπουργό, δεν ήξερε ότι είναι παράνομη η συμφωνία με τη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Και εμείς που παρακολουθού</w:t>
      </w:r>
      <w:r>
        <w:rPr>
          <w:rFonts w:eastAsia="Times New Roman"/>
          <w:szCs w:val="24"/>
        </w:rPr>
        <w:t xml:space="preserve">με δεν ξέρουμε ότι εδώ και δύο, δυόμισι χρόνια, η ιταλική </w:t>
      </w:r>
      <w:r>
        <w:rPr>
          <w:rFonts w:eastAsia="Times New Roman"/>
          <w:szCs w:val="24"/>
        </w:rPr>
        <w:t>«</w:t>
      </w:r>
      <w:r>
        <w:rPr>
          <w:rFonts w:eastAsia="Times New Roman"/>
          <w:szCs w:val="24"/>
          <w:lang w:val="en-US"/>
        </w:rPr>
        <w:t>SNAM</w:t>
      </w:r>
      <w:r>
        <w:rPr>
          <w:rFonts w:eastAsia="Times New Roman"/>
          <w:szCs w:val="24"/>
        </w:rPr>
        <w:t>»</w:t>
      </w:r>
      <w:r>
        <w:rPr>
          <w:rFonts w:eastAsia="Times New Roman"/>
          <w:szCs w:val="24"/>
        </w:rPr>
        <w:t xml:space="preserve"> συμμετέχει έτσι κι αλλιώς στην ιδιωτικοποίηση του ΔΕΣΦΑ;</w:t>
      </w:r>
    </w:p>
    <w:p w14:paraId="09F87F1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F87F1E"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r>
        <w:rPr>
          <w:rFonts w:eastAsia="Times New Roman"/>
          <w:szCs w:val="24"/>
        </w:rPr>
        <w:t>Μανιάτη, παρακαλώ ολοκληρώστε.</w:t>
      </w:r>
    </w:p>
    <w:p w14:paraId="09F87F1F"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Πού είναι η παρανομία; Τετρακόσια εκατομμύρια χαμένα από την εθνική οικονομία και τρία δισεκατομμύρια επενδύσεις να έχουν δυναμιτίσει και να έχουν καταστρέψει μία ενεργειακή, στρατηγική σχέση προκειμένου η Ε</w:t>
      </w:r>
      <w:r>
        <w:rPr>
          <w:rFonts w:eastAsia="Times New Roman"/>
          <w:szCs w:val="24"/>
        </w:rPr>
        <w:t xml:space="preserve">λλάδα να γίνει ενεργειακός κόμβος της </w:t>
      </w:r>
      <w:r>
        <w:rPr>
          <w:rFonts w:eastAsia="Times New Roman"/>
          <w:szCs w:val="24"/>
        </w:rPr>
        <w:t>Ν</w:t>
      </w:r>
      <w:r>
        <w:rPr>
          <w:rFonts w:eastAsia="Times New Roman"/>
          <w:szCs w:val="24"/>
        </w:rPr>
        <w:t xml:space="preserve">οτιοανατολικής Ευρώπης. </w:t>
      </w:r>
    </w:p>
    <w:p w14:paraId="09F87F20"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Υπάρχει ελπίδα; Η ελπίδα υπάρχει και υπάρχει στο νέο μεταρρυθμιστικό, δημοκρατικό φορέα που επιτέλους θα γίνει πράξη, γιατί αυτός ο κατακερματισμός των δυνάμεων της δημοκρατικής παράταξης μέσα</w:t>
      </w:r>
      <w:r>
        <w:rPr>
          <w:rFonts w:eastAsia="Times New Roman"/>
          <w:szCs w:val="24"/>
        </w:rPr>
        <w:t xml:space="preserve"> στο 2017 θα πάψει να σας δίνει τη δυνατότητα να χαμογελάτε ως δύναμη. Η δημοκρατική παράταξη μετά τις επόμενες εκλογές, θα είναι η δεύτερη κοινοβουλευτική δύναμη.</w:t>
      </w:r>
    </w:p>
    <w:p w14:paraId="09F87F21"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09F87F22" w14:textId="77777777" w:rsidR="0008105D" w:rsidRDefault="003C36B0">
      <w:pPr>
        <w:tabs>
          <w:tab w:val="left" w:pos="2608"/>
        </w:tabs>
        <w:spacing w:after="0" w:line="600" w:lineRule="auto"/>
        <w:ind w:firstLine="720"/>
        <w:jc w:val="center"/>
        <w:rPr>
          <w:rFonts w:eastAsia="Times New Roman"/>
          <w:szCs w:val="24"/>
        </w:rPr>
      </w:pPr>
      <w:r>
        <w:rPr>
          <w:rFonts w:eastAsia="Times New Roman"/>
          <w:szCs w:val="24"/>
        </w:rPr>
        <w:t>(Χειροκροτήματα)</w:t>
      </w:r>
    </w:p>
    <w:p w14:paraId="09F87F23"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να τηρ</w:t>
      </w:r>
      <w:r>
        <w:rPr>
          <w:rFonts w:eastAsia="Times New Roman"/>
          <w:szCs w:val="24"/>
        </w:rPr>
        <w:t>είται ο χρόνος. Είναι διακόσιοι έξι ομιλητές και είμαστε ακόμα στον τεσσαρακοστό έκτο. Ο εγωισμός του καθένα που θέλει να τα πει όλα, καταλαβαίνετε ότι λειτουργεί σε βάρος των υπολοίπων.</w:t>
      </w:r>
    </w:p>
    <w:p w14:paraId="09F87F24"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Εις βάρος των Βουλευτών του ΣΥΡΙΖΑ λειτουργεί.</w:t>
      </w:r>
    </w:p>
    <w:p w14:paraId="09F87F25"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Παπαδόπουλε, συνεχώς διαμαρτύρεστε, αλλά δεν σας ακούω.</w:t>
      </w:r>
    </w:p>
    <w:p w14:paraId="09F87F26"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Κυρία Πρόεδρε, με </w:t>
      </w:r>
      <w:proofErr w:type="spellStart"/>
      <w:r>
        <w:rPr>
          <w:rFonts w:eastAsia="Times New Roman"/>
          <w:szCs w:val="24"/>
        </w:rPr>
        <w:t>συγχωρείτε</w:t>
      </w:r>
      <w:proofErr w:type="spellEnd"/>
      <w:r>
        <w:rPr>
          <w:rFonts w:eastAsia="Times New Roman"/>
          <w:szCs w:val="24"/>
        </w:rPr>
        <w:t xml:space="preserve"> πάρα πολύ, αλλά είναι εις βάρος των Βουλευτών του ΣΥΡΙΖΑ. Τι δεν καταλαβαίνετε; Πού θα πάει αυτή </w:t>
      </w:r>
      <w:r>
        <w:rPr>
          <w:rFonts w:eastAsia="Times New Roman"/>
          <w:szCs w:val="24"/>
        </w:rPr>
        <w:t>η κατάσταση; Μόνο οι συνάδελφοι του ΣΥΡΙΖΑ περιορίζουν τον χρόνο τους.</w:t>
      </w:r>
    </w:p>
    <w:p w14:paraId="09F87F27"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w:t>
      </w:r>
      <w:proofErr w:type="spellStart"/>
      <w:r>
        <w:rPr>
          <w:rFonts w:eastAsia="Times New Roman"/>
          <w:szCs w:val="24"/>
        </w:rPr>
        <w:t>Μηταφίδης</w:t>
      </w:r>
      <w:proofErr w:type="spellEnd"/>
      <w:r>
        <w:rPr>
          <w:rFonts w:eastAsia="Times New Roman"/>
          <w:szCs w:val="24"/>
        </w:rPr>
        <w:t>, Βουλευτής από τον ΣΥΡΙΖΑ, έχει τον λόγο.</w:t>
      </w:r>
    </w:p>
    <w:p w14:paraId="09F87F28"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Κυρίες και κύριοι Βουλευτές, στα όσα μονότονα και άχαρα επα</w:t>
      </w:r>
      <w:r>
        <w:rPr>
          <w:rFonts w:eastAsia="Times New Roman"/>
          <w:szCs w:val="24"/>
        </w:rPr>
        <w:t xml:space="preserve">ναλαμβάνουν </w:t>
      </w:r>
      <w:r>
        <w:rPr>
          <w:rFonts w:eastAsia="Times New Roman"/>
          <w:szCs w:val="24"/>
        </w:rPr>
        <w:t xml:space="preserve">εδώ </w:t>
      </w:r>
      <w:r>
        <w:rPr>
          <w:rFonts w:eastAsia="Times New Roman"/>
          <w:szCs w:val="24"/>
        </w:rPr>
        <w:t xml:space="preserve">οι εκπρόσωποι του </w:t>
      </w:r>
      <w:r>
        <w:rPr>
          <w:rFonts w:eastAsia="Times New Roman"/>
          <w:szCs w:val="24"/>
        </w:rPr>
        <w:t xml:space="preserve">τέως </w:t>
      </w:r>
      <w:r>
        <w:rPr>
          <w:rFonts w:eastAsia="Times New Roman"/>
          <w:szCs w:val="24"/>
        </w:rPr>
        <w:t>κυβερνητικού μπλοκ</w:t>
      </w:r>
      <w:r>
        <w:rPr>
          <w:rFonts w:eastAsia="Times New Roman"/>
          <w:szCs w:val="24"/>
        </w:rPr>
        <w:t>,</w:t>
      </w:r>
      <w:r>
        <w:rPr>
          <w:rFonts w:eastAsia="Times New Roman"/>
          <w:szCs w:val="24"/>
        </w:rPr>
        <w:t xml:space="preserve"> που οδήγησε τον τόπο στο σημερινό αδιέξοδο, υπάρχει μια απλή απάντηση.</w:t>
      </w:r>
    </w:p>
    <w:p w14:paraId="09F87F29" w14:textId="77777777" w:rsidR="0008105D" w:rsidRDefault="003C36B0">
      <w:pPr>
        <w:spacing w:after="0" w:line="600" w:lineRule="auto"/>
        <w:ind w:firstLine="720"/>
        <w:jc w:val="both"/>
        <w:rPr>
          <w:rFonts w:eastAsia="Times New Roman"/>
          <w:szCs w:val="24"/>
        </w:rPr>
      </w:pPr>
      <w:r>
        <w:rPr>
          <w:rFonts w:eastAsia="Times New Roman"/>
          <w:szCs w:val="24"/>
        </w:rPr>
        <w:t xml:space="preserve">Θα μπορούσατε να μην είχατε ψηφίσει το τρίτο μνημόνιο και να κερδίσετε τις εκλογές. Τώρα γίνατε αντιστασιακοί ξαφνικά; Γίνατε </w:t>
      </w:r>
      <w:proofErr w:type="spellStart"/>
      <w:r>
        <w:rPr>
          <w:rFonts w:eastAsia="Times New Roman"/>
          <w:szCs w:val="24"/>
        </w:rPr>
        <w:t>αντιμνημονιακοί</w:t>
      </w:r>
      <w:proofErr w:type="spellEnd"/>
      <w:r>
        <w:rPr>
          <w:rFonts w:eastAsia="Times New Roman"/>
          <w:szCs w:val="24"/>
        </w:rPr>
        <w:t>; Προφανώς δεν απευθύνεστε σε ανθρώπους με μνήμη χρυσόψαρου.</w:t>
      </w:r>
    </w:p>
    <w:p w14:paraId="09F87F2A" w14:textId="77777777" w:rsidR="0008105D" w:rsidRDefault="003C36B0">
      <w:pPr>
        <w:spacing w:after="0" w:line="600" w:lineRule="auto"/>
        <w:ind w:firstLine="720"/>
        <w:jc w:val="both"/>
        <w:rPr>
          <w:rFonts w:eastAsia="Times New Roman"/>
          <w:szCs w:val="24"/>
        </w:rPr>
      </w:pPr>
      <w:r>
        <w:rPr>
          <w:rFonts w:eastAsia="Times New Roman"/>
          <w:szCs w:val="24"/>
        </w:rPr>
        <w:t xml:space="preserve">Αγαπητοί συνάδελφοι και </w:t>
      </w:r>
      <w:proofErr w:type="spellStart"/>
      <w:r>
        <w:rPr>
          <w:rFonts w:eastAsia="Times New Roman"/>
          <w:szCs w:val="24"/>
        </w:rPr>
        <w:t>συναδέλφισσες</w:t>
      </w:r>
      <w:proofErr w:type="spellEnd"/>
      <w:r>
        <w:rPr>
          <w:rFonts w:eastAsia="Times New Roman"/>
          <w:szCs w:val="24"/>
        </w:rPr>
        <w:t xml:space="preserve">, θέλω να μιλήσω σχετικά με τις εκπαιδευτικές δαπάνες, χωρίς πανηγυρισμούς φυσικά, αλλά κάνοντας μια καταλυτική σύγκριση του νέου </w:t>
      </w:r>
      <w:r>
        <w:rPr>
          <w:rFonts w:eastAsia="Times New Roman"/>
          <w:szCs w:val="24"/>
        </w:rPr>
        <w:t>π</w:t>
      </w:r>
      <w:r>
        <w:rPr>
          <w:rFonts w:eastAsia="Times New Roman"/>
          <w:szCs w:val="24"/>
        </w:rPr>
        <w:t>ροϋπολογισμο</w:t>
      </w:r>
      <w:r>
        <w:rPr>
          <w:rFonts w:eastAsia="Times New Roman"/>
          <w:szCs w:val="24"/>
        </w:rPr>
        <w:t>ύ με εκείνον της συγκυβέρνησης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w:t>
      </w:r>
    </w:p>
    <w:p w14:paraId="09F87F2B" w14:textId="77777777" w:rsidR="0008105D" w:rsidRDefault="003C36B0">
      <w:pPr>
        <w:spacing w:after="0" w:line="600" w:lineRule="auto"/>
        <w:ind w:firstLine="720"/>
        <w:jc w:val="both"/>
        <w:rPr>
          <w:rFonts w:eastAsia="Times New Roman"/>
          <w:szCs w:val="24"/>
        </w:rPr>
      </w:pPr>
      <w:r>
        <w:rPr>
          <w:rFonts w:eastAsia="Times New Roman"/>
          <w:szCs w:val="24"/>
        </w:rPr>
        <w:t xml:space="preserve">Συγκεκριμένα, προβλέπεται αύξηση των δαπανών του Υπουργείου Παιδείας σε σχέση με τον </w:t>
      </w:r>
      <w:r>
        <w:rPr>
          <w:rFonts w:eastAsia="Times New Roman"/>
          <w:szCs w:val="24"/>
        </w:rPr>
        <w:t>π</w:t>
      </w:r>
      <w:r>
        <w:rPr>
          <w:rFonts w:eastAsia="Times New Roman"/>
          <w:szCs w:val="24"/>
        </w:rPr>
        <w:t xml:space="preserve">ροϋπολογισμό του 2016 κατά 257 εκατομμύρια ευρώ ή περίπου 5,3%. Έχουμε, επίσης, μία μικρή ποσοστιαία αύξηση στην </w:t>
      </w:r>
      <w:r>
        <w:rPr>
          <w:rFonts w:eastAsia="Times New Roman"/>
          <w:szCs w:val="24"/>
        </w:rPr>
        <w:t>αναλογία των δαπανών αυτών επί του ΑΕΠ από το 2,80% που ήταν, στο 2,85%.</w:t>
      </w:r>
    </w:p>
    <w:p w14:paraId="09F87F2C" w14:textId="77777777" w:rsidR="0008105D" w:rsidRDefault="003C36B0">
      <w:pPr>
        <w:spacing w:after="0" w:line="600" w:lineRule="auto"/>
        <w:ind w:firstLine="720"/>
        <w:jc w:val="both"/>
        <w:rPr>
          <w:rFonts w:eastAsia="Times New Roman"/>
          <w:szCs w:val="24"/>
        </w:rPr>
      </w:pPr>
      <w:r>
        <w:rPr>
          <w:rFonts w:eastAsia="Times New Roman"/>
          <w:szCs w:val="24"/>
        </w:rPr>
        <w:t xml:space="preserve">Έτσι, η Κυβέρνηση συνεχίζει την πολιτική που ξεκίνησε με τον </w:t>
      </w:r>
      <w:r>
        <w:rPr>
          <w:rFonts w:eastAsia="Times New Roman"/>
          <w:szCs w:val="24"/>
        </w:rPr>
        <w:t>π</w:t>
      </w:r>
      <w:r>
        <w:rPr>
          <w:rFonts w:eastAsia="Times New Roman"/>
          <w:szCs w:val="24"/>
        </w:rPr>
        <w:t>ροϋπολογισμό του 2016, ο οποίος έβαλε φρένο στις συνεχείς, τα προηγούμενα χρόνια, μειώσεις των δαπανών για την παιδεία. Α</w:t>
      </w:r>
      <w:r>
        <w:rPr>
          <w:rFonts w:eastAsia="Times New Roman"/>
          <w:szCs w:val="24"/>
        </w:rPr>
        <w:t xml:space="preserve">υτό αποδεικνύεται αν συγκρίνουμε τον </w:t>
      </w:r>
      <w:r>
        <w:rPr>
          <w:rFonts w:eastAsia="Times New Roman"/>
          <w:szCs w:val="24"/>
        </w:rPr>
        <w:t>π</w:t>
      </w:r>
      <w:r>
        <w:rPr>
          <w:rFonts w:eastAsia="Times New Roman"/>
          <w:szCs w:val="24"/>
        </w:rPr>
        <w:t xml:space="preserve">ροϋπολογισμού του 2017 της σημερινής </w:t>
      </w:r>
      <w:r w:rsidRPr="00E624B8">
        <w:rPr>
          <w:rFonts w:eastAsia="Times New Roman"/>
          <w:color w:val="000000" w:themeColor="text1"/>
          <w:szCs w:val="24"/>
        </w:rPr>
        <w:t xml:space="preserve">Κυβέρνησης με τις δαπάνες που είχε αποφασίσει να διατεθούν για το 2017 η </w:t>
      </w:r>
      <w:r w:rsidRPr="00E624B8">
        <w:rPr>
          <w:rFonts w:eastAsia="Times New Roman"/>
          <w:color w:val="000000" w:themeColor="text1"/>
          <w:szCs w:val="24"/>
        </w:rPr>
        <w:t>κ</w:t>
      </w:r>
      <w:r w:rsidRPr="00E624B8">
        <w:rPr>
          <w:rFonts w:eastAsia="Times New Roman"/>
          <w:color w:val="000000" w:themeColor="text1"/>
          <w:szCs w:val="24"/>
        </w:rPr>
        <w:t>υβέρνηση Νέα Δημοκρατία</w:t>
      </w:r>
      <w:r w:rsidRPr="00E624B8">
        <w:rPr>
          <w:rFonts w:eastAsia="Times New Roman"/>
          <w:color w:val="000000" w:themeColor="text1"/>
          <w:szCs w:val="24"/>
        </w:rPr>
        <w:t xml:space="preserve"> </w:t>
      </w:r>
      <w:r w:rsidRPr="00E624B8">
        <w:rPr>
          <w:rFonts w:eastAsia="Times New Roman"/>
          <w:color w:val="000000" w:themeColor="text1"/>
          <w:szCs w:val="24"/>
        </w:rPr>
        <w:t>–</w:t>
      </w:r>
      <w:r w:rsidRPr="00E624B8">
        <w:rPr>
          <w:rFonts w:eastAsia="Times New Roman"/>
          <w:color w:val="000000" w:themeColor="text1"/>
          <w:szCs w:val="24"/>
        </w:rPr>
        <w:t xml:space="preserve"> </w:t>
      </w:r>
      <w:r w:rsidRPr="00E624B8">
        <w:rPr>
          <w:rFonts w:eastAsia="Times New Roman"/>
          <w:color w:val="000000" w:themeColor="text1"/>
          <w:szCs w:val="24"/>
        </w:rPr>
        <w:t xml:space="preserve">ΠΑΣΟΚ </w:t>
      </w:r>
      <w:r>
        <w:rPr>
          <w:rFonts w:eastAsia="Times New Roman"/>
          <w:color w:val="000000" w:themeColor="text1"/>
          <w:szCs w:val="24"/>
        </w:rPr>
        <w:t>με το</w:t>
      </w:r>
      <w:r w:rsidRPr="00E624B8">
        <w:rPr>
          <w:rFonts w:eastAsia="Times New Roman"/>
          <w:color w:val="000000" w:themeColor="text1"/>
          <w:szCs w:val="24"/>
        </w:rPr>
        <w:t xml:space="preserve"> μεσοπρόθεσμο πρόγραμμα του 2015</w:t>
      </w:r>
      <w:r w:rsidRPr="00E624B8">
        <w:rPr>
          <w:rFonts w:eastAsia="Times New Roman"/>
          <w:color w:val="000000" w:themeColor="text1"/>
          <w:szCs w:val="24"/>
        </w:rPr>
        <w:t xml:space="preserve"> </w:t>
      </w:r>
      <w:r w:rsidRPr="00E624B8">
        <w:rPr>
          <w:rFonts w:eastAsia="Times New Roman"/>
          <w:color w:val="000000" w:themeColor="text1"/>
          <w:szCs w:val="24"/>
        </w:rPr>
        <w:t>-</w:t>
      </w:r>
      <w:r w:rsidRPr="00E624B8">
        <w:rPr>
          <w:rFonts w:eastAsia="Times New Roman"/>
          <w:color w:val="000000" w:themeColor="text1"/>
          <w:szCs w:val="24"/>
        </w:rPr>
        <w:t xml:space="preserve"> </w:t>
      </w:r>
      <w:r w:rsidRPr="00E624B8">
        <w:rPr>
          <w:rFonts w:eastAsia="Times New Roman"/>
          <w:color w:val="000000" w:themeColor="text1"/>
          <w:szCs w:val="24"/>
        </w:rPr>
        <w:t>2018 και είχε ήδη ψηφίσει με τον ν.</w:t>
      </w:r>
      <w:r w:rsidRPr="00E624B8">
        <w:rPr>
          <w:rFonts w:eastAsia="Times New Roman"/>
          <w:color w:val="000000" w:themeColor="text1"/>
          <w:szCs w:val="24"/>
        </w:rPr>
        <w:t>4263/2014.</w:t>
      </w:r>
    </w:p>
    <w:p w14:paraId="09F87F2D" w14:textId="77777777" w:rsidR="0008105D" w:rsidRDefault="003C36B0">
      <w:pPr>
        <w:spacing w:after="0" w:line="600" w:lineRule="auto"/>
        <w:ind w:firstLine="720"/>
        <w:jc w:val="both"/>
        <w:rPr>
          <w:rFonts w:eastAsia="Times New Roman"/>
          <w:szCs w:val="24"/>
        </w:rPr>
      </w:pPr>
      <w:r w:rsidRPr="006A44C8">
        <w:rPr>
          <w:rFonts w:eastAsia="Times New Roman"/>
          <w:szCs w:val="24"/>
        </w:rPr>
        <w:t xml:space="preserve">Αν συγκρίνουμε, λοιπόν, αυτές τις δαπάνες, διαπιστώνουμε ότι με τον </w:t>
      </w:r>
      <w:r w:rsidRPr="006A44C8">
        <w:rPr>
          <w:rFonts w:eastAsia="Times New Roman"/>
          <w:szCs w:val="24"/>
        </w:rPr>
        <w:t>π</w:t>
      </w:r>
      <w:r w:rsidRPr="006A44C8">
        <w:rPr>
          <w:rFonts w:eastAsia="Times New Roman"/>
          <w:szCs w:val="24"/>
        </w:rPr>
        <w:t xml:space="preserve">ροϋπολογισμό του 2017 οι δαπάνες του Υπουργείου Παιδείας αυξάνονται </w:t>
      </w:r>
      <w:r>
        <w:rPr>
          <w:rFonts w:eastAsia="Times New Roman"/>
          <w:szCs w:val="24"/>
        </w:rPr>
        <w:t>κατά 691 εκατομμύρια ευρώ ή κατά 15,6%. Δηλαδή από το 2,15% των δαπανών επί του ΑΕΠ που είχε αποφασίσει η πρ</w:t>
      </w:r>
      <w:r>
        <w:rPr>
          <w:rFonts w:eastAsia="Times New Roman"/>
          <w:szCs w:val="24"/>
        </w:rPr>
        <w:t xml:space="preserve">οηγούμενη κυβέρνηση για το 2017, ο νέος </w:t>
      </w:r>
      <w:r>
        <w:rPr>
          <w:rFonts w:eastAsia="Times New Roman"/>
          <w:szCs w:val="24"/>
        </w:rPr>
        <w:t>π</w:t>
      </w:r>
      <w:r>
        <w:rPr>
          <w:rFonts w:eastAsia="Times New Roman"/>
          <w:szCs w:val="24"/>
        </w:rPr>
        <w:t>ροϋπολογισμός προβλέπει αύξηση των δαπανών στο 2,85% επί του ΑΕΠ.</w:t>
      </w:r>
    </w:p>
    <w:p w14:paraId="09F87F2E" w14:textId="77777777" w:rsidR="0008105D" w:rsidRDefault="003C36B0">
      <w:pPr>
        <w:spacing w:after="0" w:line="600" w:lineRule="auto"/>
        <w:ind w:firstLine="720"/>
        <w:jc w:val="both"/>
        <w:rPr>
          <w:rFonts w:eastAsia="Times New Roman"/>
          <w:szCs w:val="24"/>
        </w:rPr>
      </w:pPr>
      <w:r>
        <w:rPr>
          <w:rFonts w:eastAsia="Times New Roman"/>
          <w:szCs w:val="24"/>
        </w:rPr>
        <w:t>Βέβαια αυτές οι δαπάνες παραμένουν εξαιρετικά χαμηλές και είναι πολύ μακριά από το ιστορικό αίτημα του 15%, για το οποίο μάτωσε μια ολόκληρη γενιά κα</w:t>
      </w:r>
      <w:r>
        <w:rPr>
          <w:rFonts w:eastAsia="Times New Roman"/>
          <w:szCs w:val="24"/>
        </w:rPr>
        <w:t xml:space="preserve">ι όχι μόνο. Όμως αν δεν είχε προηγηθεί η πολιτική αλλαγή τον Γενάρη του 2015, η παιδεία θα εξακολουθούσε να υποσιτίζεται από τα ψίχουλα του κρατικού </w:t>
      </w:r>
      <w:r>
        <w:rPr>
          <w:rFonts w:eastAsia="Times New Roman"/>
          <w:szCs w:val="24"/>
        </w:rPr>
        <w:t>π</w:t>
      </w:r>
      <w:r>
        <w:rPr>
          <w:rFonts w:eastAsia="Times New Roman"/>
          <w:szCs w:val="24"/>
        </w:rPr>
        <w:t>ροϋπολογισμού.</w:t>
      </w:r>
    </w:p>
    <w:p w14:paraId="09F87F2F" w14:textId="77777777" w:rsidR="0008105D" w:rsidRDefault="003C36B0">
      <w:pPr>
        <w:spacing w:after="0" w:line="600" w:lineRule="auto"/>
        <w:ind w:firstLine="720"/>
        <w:jc w:val="both"/>
        <w:rPr>
          <w:rFonts w:eastAsia="Times New Roman"/>
          <w:szCs w:val="24"/>
        </w:rPr>
      </w:pPr>
      <w:r>
        <w:rPr>
          <w:rFonts w:eastAsia="Times New Roman"/>
          <w:szCs w:val="24"/>
        </w:rPr>
        <w:t xml:space="preserve">Σ’ αυτές, βέβαια, τις δαπάνες θα πρέπει να προσθέσουμε και τις επενδυτικές δαπάνες για την </w:t>
      </w:r>
      <w:r>
        <w:rPr>
          <w:rFonts w:eastAsia="Times New Roman"/>
          <w:szCs w:val="24"/>
        </w:rPr>
        <w:t xml:space="preserve">παιδεία, την έρευνα, τον πολιτισμό και τον αθλητισμό, που αποτελούν σημαντικό μέρος του </w:t>
      </w:r>
      <w:r>
        <w:rPr>
          <w:rFonts w:eastAsia="Times New Roman"/>
          <w:szCs w:val="24"/>
        </w:rPr>
        <w:t>Π</w:t>
      </w:r>
      <w:r>
        <w:rPr>
          <w:rFonts w:eastAsia="Times New Roman"/>
          <w:szCs w:val="24"/>
        </w:rPr>
        <w:t xml:space="preserve">ρογράμματος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μέσα από τη στήριξη δράσεων που συμβάλλουν στην πνευματική, πολιτιστική και κοινωνική ανάπτυξη. Η εκπαίδευση, η επιστημονική έρευνα, η </w:t>
      </w:r>
      <w:r>
        <w:rPr>
          <w:rFonts w:eastAsia="Times New Roman"/>
          <w:szCs w:val="24"/>
        </w:rPr>
        <w:t>τεχνολογία και η καινοτομία ως βασικά στοιχεία της οικονομίας της γνώσης συμβάλλουν, όπως ξέρετε, στην αύξηση της παραγωγικότητας και στην ενίσχυση της καλώς εννοούμενης ανταγωνιστικότητας.</w:t>
      </w:r>
    </w:p>
    <w:p w14:paraId="09F87F30" w14:textId="77777777" w:rsidR="0008105D" w:rsidRDefault="003C36B0">
      <w:pPr>
        <w:spacing w:after="0" w:line="600" w:lineRule="auto"/>
        <w:ind w:firstLine="720"/>
        <w:jc w:val="both"/>
        <w:rPr>
          <w:rFonts w:eastAsia="Times New Roman"/>
          <w:szCs w:val="24"/>
        </w:rPr>
      </w:pPr>
      <w:r>
        <w:rPr>
          <w:rFonts w:eastAsia="Times New Roman"/>
          <w:szCs w:val="24"/>
        </w:rPr>
        <w:t>Όπως ξέρετε, καταβάλλουμε προσπάθεια για τον εκσυγχρονισμό των υπο</w:t>
      </w:r>
      <w:r>
        <w:rPr>
          <w:rFonts w:eastAsia="Times New Roman"/>
          <w:szCs w:val="24"/>
        </w:rPr>
        <w:t>δομών και τη διάχυση της γνώσης στους νέους. Τα έργα περιλαμβάνονται στο πρόγραμμα: «Έργα υποδομής, κτηριακές εγκαταστάσεις, εξοπλισμός των ΑΕΙ και των ΤΕΙ, καθώς και των σχολικών μονάδων πρωτοβάθμιας και δευτεροβάθμιας εκπαίδευσης».</w:t>
      </w:r>
    </w:p>
    <w:p w14:paraId="09F87F31" w14:textId="77777777" w:rsidR="0008105D" w:rsidRDefault="003C36B0">
      <w:pPr>
        <w:spacing w:after="0" w:line="600" w:lineRule="auto"/>
        <w:ind w:firstLine="720"/>
        <w:jc w:val="both"/>
        <w:rPr>
          <w:rFonts w:eastAsia="Times New Roman"/>
          <w:szCs w:val="24"/>
        </w:rPr>
      </w:pPr>
      <w:r>
        <w:rPr>
          <w:rFonts w:eastAsia="Times New Roman"/>
          <w:szCs w:val="24"/>
        </w:rPr>
        <w:t xml:space="preserve">Θα ήθελα, επίσης, εδώ </w:t>
      </w:r>
      <w:r>
        <w:rPr>
          <w:rFonts w:eastAsia="Times New Roman"/>
          <w:szCs w:val="24"/>
        </w:rPr>
        <w:t>να πω ότι η επίτευξη του στόχου αυτού και οι αλλαγές που προχωρούμε στην παραγωγική διαδικασία</w:t>
      </w:r>
      <w:r>
        <w:rPr>
          <w:rFonts w:eastAsia="Times New Roman"/>
          <w:szCs w:val="24"/>
        </w:rPr>
        <w:t>,</w:t>
      </w:r>
      <w:r>
        <w:rPr>
          <w:rFonts w:eastAsia="Times New Roman"/>
          <w:szCs w:val="24"/>
        </w:rPr>
        <w:t xml:space="preserve"> θα επιτευχθούν και με δράσεις μέσω των </w:t>
      </w:r>
      <w:proofErr w:type="spellStart"/>
      <w:r>
        <w:rPr>
          <w:rFonts w:eastAsia="Times New Roman"/>
          <w:szCs w:val="24"/>
        </w:rPr>
        <w:t>συγχρηματοδουμένων</w:t>
      </w:r>
      <w:proofErr w:type="spellEnd"/>
      <w:r>
        <w:rPr>
          <w:rFonts w:eastAsia="Times New Roman"/>
          <w:szCs w:val="24"/>
        </w:rPr>
        <w:t xml:space="preserve"> προγραμμάτων του ΕΣΠΑ, που αφορούν στην εκπαίδευση και στη διά βίου μάθηση, που μεγάλο μέρος αυτού του</w:t>
      </w:r>
      <w:r>
        <w:rPr>
          <w:rFonts w:eastAsia="Times New Roman"/>
          <w:szCs w:val="24"/>
        </w:rPr>
        <w:t xml:space="preserve"> προγράμματος υλοποιεί το Υπουργείο Παιδείας και Έρευνας.</w:t>
      </w:r>
    </w:p>
    <w:p w14:paraId="09F87F32" w14:textId="77777777" w:rsidR="0008105D" w:rsidRDefault="003C36B0">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πενδύσεων χρηματοδοτεί, επίσης, δράσεις για την έρευνα και την τεχνολογία, για προγράμματα ανάπτυξης βιομηχανικών ερευνών, καθώς και για προγράμματα ενίσχυσης ερευνητικού δυνα</w:t>
      </w:r>
      <w:r>
        <w:rPr>
          <w:rFonts w:eastAsia="Times New Roman"/>
          <w:szCs w:val="24"/>
        </w:rPr>
        <w:t>μικού.</w:t>
      </w:r>
    </w:p>
    <w:p w14:paraId="09F87F33" w14:textId="77777777" w:rsidR="0008105D" w:rsidRDefault="003C36B0">
      <w:pPr>
        <w:spacing w:after="0" w:line="600" w:lineRule="auto"/>
        <w:ind w:firstLine="720"/>
        <w:jc w:val="both"/>
        <w:rPr>
          <w:rFonts w:eastAsia="Times New Roman"/>
          <w:szCs w:val="24"/>
        </w:rPr>
      </w:pPr>
      <w:r>
        <w:rPr>
          <w:rFonts w:eastAsia="Times New Roman"/>
          <w:szCs w:val="24"/>
        </w:rPr>
        <w:t xml:space="preserve">Σημαντική είναι, επίσης, και η συμμετοχή του </w:t>
      </w:r>
      <w:r>
        <w:rPr>
          <w:rFonts w:eastAsia="Times New Roman"/>
          <w:szCs w:val="24"/>
        </w:rPr>
        <w:t>Π</w:t>
      </w:r>
      <w:r>
        <w:rPr>
          <w:rFonts w:eastAsia="Times New Roman"/>
          <w:szCs w:val="24"/>
        </w:rPr>
        <w:t xml:space="preserve">ρογράμματος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πενδύσεων για έργα πολιτισμού, όπως η κατασκευή, επισκευή μουσείων, η συντήρηση μνημείων και αρχαιολογικών χώρων, όπως και η συνολική ανάδειξή τους.</w:t>
      </w:r>
    </w:p>
    <w:p w14:paraId="09F87F3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Συνολικά οι προβλεπόμενες πιστώσ</w:t>
      </w:r>
      <w:r>
        <w:rPr>
          <w:rFonts w:eastAsia="Times New Roman" w:cs="Times New Roman"/>
          <w:szCs w:val="24"/>
        </w:rPr>
        <w:t xml:space="preserve">εις για τις παραπάνω δράσεις ανέρχονται σε 711 εκατομμύρια ευρώ, ποσό που αντιστοιχεί στο 10,53% του συνόλου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w:t>
      </w:r>
    </w:p>
    <w:p w14:paraId="09F87F3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Υπάρχουν αυτή τη στιγμή σε εξέλιξη είκοσι προγράμματα 30 εκατομμυρίων ευρώ για την υποστήριξη νέων ερευνητών</w:t>
      </w:r>
      <w:r>
        <w:rPr>
          <w:rFonts w:eastAsia="Times New Roman" w:cs="Times New Roman"/>
          <w:szCs w:val="24"/>
        </w:rPr>
        <w:t>. Στην προσπάθειά μας, λοιπόν, να ανακόψουμε το κύμα φυγής επιστημονικού δυναμικού προς το εξωτερικό, προωθούμε μία ακόμη καινοτόμο πρωτοβουλία, που προβλέπει ένα συνολικό ποσό 30 εκατομμυρίων ευρώ για τη χρηματοδότηση νέων κυρίως ερευνητών, με σκοπό την ε</w:t>
      </w:r>
      <w:r>
        <w:rPr>
          <w:rFonts w:eastAsia="Times New Roman" w:cs="Times New Roman"/>
          <w:szCs w:val="24"/>
        </w:rPr>
        <w:t xml:space="preserve">νίσχυση του ακαδημαϊκού βιογραφικού τους και των ερευνητικών δεξιοτήτων τους, προκειμένου να βελτιωθούν οι προοπτικές της ακαδημαϊκής, ερευνητικής καριέρας τους. </w:t>
      </w:r>
    </w:p>
    <w:p w14:paraId="09F87F3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Υπουργείο, μέσω του επιχειρησιακού προγράμματος «Ανάπτυξη Ανθρώπινου Δυναμικού, Εκπαίδευση</w:t>
      </w:r>
      <w:r>
        <w:rPr>
          <w:rFonts w:eastAsia="Times New Roman" w:cs="Times New Roman"/>
          <w:szCs w:val="24"/>
        </w:rPr>
        <w:t xml:space="preserve"> και Διά Βίου Μάθηση» καλεί τα ΑΕΙ και τους ερευνητικούς φορείς της χώρας να υποβάλουν προτάσεις για τη δράση που συγχρηματοδοτείται από το Ευρωπαϊκό Κοινωνικό Ταμείο με τον τίτλο «Υποστήριξη ερευνητών με έμφαση στους νέους ερευνητές». Αντικείμενο του έργο</w:t>
      </w:r>
      <w:r>
        <w:rPr>
          <w:rFonts w:eastAsia="Times New Roman" w:cs="Times New Roman"/>
          <w:szCs w:val="24"/>
        </w:rPr>
        <w:t xml:space="preserve">υ αποτελεί η υλοποίηση μικρών προτάσεων, οι οποίες θα κατατίθενται από ομάδες νέων ερευνητών. </w:t>
      </w:r>
    </w:p>
    <w:p w14:paraId="09F87F3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κύριου Βουλευτή)</w:t>
      </w:r>
    </w:p>
    <w:p w14:paraId="09F87F3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 xml:space="preserve">να πω </w:t>
      </w:r>
      <w:r>
        <w:rPr>
          <w:rFonts w:eastAsia="Times New Roman" w:cs="Times New Roman"/>
          <w:szCs w:val="24"/>
        </w:rPr>
        <w:t>ακόμα μια κουβέντα. Χθες κατηγορήθηκε ο Πρωθυπουργός της χώρας</w:t>
      </w:r>
      <w:r>
        <w:rPr>
          <w:rFonts w:eastAsia="Times New Roman" w:cs="Times New Roman"/>
          <w:szCs w:val="24"/>
        </w:rPr>
        <w:t xml:space="preserve"> ότι πήγε </w:t>
      </w:r>
      <w:r>
        <w:rPr>
          <w:rFonts w:eastAsia="Times New Roman" w:cs="Times New Roman"/>
          <w:szCs w:val="24"/>
        </w:rPr>
        <w:t>«</w:t>
      </w:r>
      <w:r>
        <w:rPr>
          <w:rFonts w:eastAsia="Times New Roman" w:cs="Times New Roman"/>
          <w:szCs w:val="24"/>
        </w:rPr>
        <w:t>ταξίδι αναψυχής στην Κούβα</w:t>
      </w:r>
      <w:r>
        <w:rPr>
          <w:rFonts w:eastAsia="Times New Roman" w:cs="Times New Roman"/>
          <w:szCs w:val="24"/>
        </w:rPr>
        <w:t>»</w:t>
      </w:r>
      <w:r>
        <w:rPr>
          <w:rFonts w:eastAsia="Times New Roman" w:cs="Times New Roman"/>
          <w:szCs w:val="24"/>
        </w:rPr>
        <w:t>, νομίζω από τον αγορητή της Ένωσης Κεντρώων. Αυτό που ήξερε όλη η ανθρωπότητα</w:t>
      </w:r>
      <w:r>
        <w:rPr>
          <w:rFonts w:eastAsia="Times New Roman" w:cs="Times New Roman"/>
          <w:szCs w:val="24"/>
        </w:rPr>
        <w:t>,</w:t>
      </w:r>
      <w:r>
        <w:rPr>
          <w:rFonts w:eastAsia="Times New Roman" w:cs="Times New Roman"/>
          <w:szCs w:val="24"/>
        </w:rPr>
        <w:t xml:space="preserve"> φαίνεται ότι το αγνοούσε ο Κοινοβουλευτικός Εκπρόσωπος της Ένωσης Κεντρώων. Θα ήθελα να του πω, όμως, ότι στα κουβανέζικα σχολεία υπάρχει </w:t>
      </w:r>
      <w:r>
        <w:rPr>
          <w:rFonts w:eastAsia="Times New Roman" w:cs="Times New Roman"/>
          <w:szCs w:val="24"/>
        </w:rPr>
        <w:t xml:space="preserve">μια επιγραφή του ιστορικού ηγέτη της ανεξαρτησίας τους, του Χοσέ </w:t>
      </w:r>
      <w:proofErr w:type="spellStart"/>
      <w:r>
        <w:rPr>
          <w:rFonts w:eastAsia="Times New Roman" w:cs="Times New Roman"/>
          <w:szCs w:val="24"/>
        </w:rPr>
        <w:t>Μαρτί</w:t>
      </w:r>
      <w:proofErr w:type="spellEnd"/>
      <w:r>
        <w:rPr>
          <w:rFonts w:eastAsia="Times New Roman" w:cs="Times New Roman"/>
          <w:szCs w:val="24"/>
        </w:rPr>
        <w:t>: «Ελεύθερος άνθρωπος είναι ο καλλιεργημένος άνθρωπος»</w:t>
      </w:r>
    </w:p>
    <w:p w14:paraId="09F87F3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 την κουβανέζικη επανάσταση –ακούστε το αυτό όσοι καταδικάσατε την παιδεία στον ρόλο του φτωχού συγγενή- το 13%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 xml:space="preserve">ροϊόντος στην Κούβα από τη δεκαετία του 1960 διατίθεται για την παιδεία. </w:t>
      </w:r>
    </w:p>
    <w:p w14:paraId="09F87F3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ιαβάστε τις εκθέσεις της </w:t>
      </w:r>
      <w:r>
        <w:rPr>
          <w:rFonts w:eastAsia="Times New Roman" w:cs="Times New Roman"/>
          <w:szCs w:val="24"/>
        </w:rPr>
        <w:t>«</w:t>
      </w:r>
      <w:r>
        <w:rPr>
          <w:rFonts w:eastAsia="Times New Roman" w:cs="Times New Roman"/>
          <w:szCs w:val="24"/>
        </w:rPr>
        <w:t>κομμουνιστικής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αγκόσμιας </w:t>
      </w:r>
      <w:r>
        <w:rPr>
          <w:rFonts w:eastAsia="Times New Roman" w:cs="Times New Roman"/>
          <w:szCs w:val="24"/>
        </w:rPr>
        <w:t>Τ</w:t>
      </w:r>
      <w:r>
        <w:rPr>
          <w:rFonts w:eastAsia="Times New Roman" w:cs="Times New Roman"/>
          <w:szCs w:val="24"/>
        </w:rPr>
        <w:t>ράπεζας, που λέει ότι η Κούβα συγκαταλέγεται μαζί με τη Φινλανδία, τον Καναδά, τη Νότια Κορέα και τη Σιγκαπούρη στην πρ</w:t>
      </w:r>
      <w:r>
        <w:rPr>
          <w:rFonts w:eastAsia="Times New Roman" w:cs="Times New Roman"/>
          <w:szCs w:val="24"/>
        </w:rPr>
        <w:t>ώτη τάξη των χωρών με το υψηλότερο επίπεδο εκπαίδευσης από ακαδημαϊκή άποψη</w:t>
      </w:r>
      <w:r>
        <w:rPr>
          <w:rFonts w:eastAsia="Times New Roman" w:cs="Times New Roman"/>
          <w:szCs w:val="24"/>
        </w:rPr>
        <w:t xml:space="preserve"> και</w:t>
      </w:r>
      <w:r>
        <w:rPr>
          <w:rFonts w:eastAsia="Times New Roman" w:cs="Times New Roman"/>
          <w:szCs w:val="24"/>
        </w:rPr>
        <w:t xml:space="preserve"> παρά τη μεγάλη οικονομική στενότητα, με αξιοπρεπείς αμοιβές προς  τους εκπαιδευτικούς. </w:t>
      </w:r>
    </w:p>
    <w:p w14:paraId="09F87F3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Εάν έχουμε, λοιπόν, κάτι να μάθουμε, πρέπει να το μ</w:t>
      </w:r>
      <w:r>
        <w:rPr>
          <w:rFonts w:eastAsia="Times New Roman" w:cs="Times New Roman"/>
          <w:szCs w:val="24"/>
        </w:rPr>
        <w:t>ά</w:t>
      </w:r>
      <w:r>
        <w:rPr>
          <w:rFonts w:eastAsia="Times New Roman" w:cs="Times New Roman"/>
          <w:szCs w:val="24"/>
        </w:rPr>
        <w:t>θουμε όχι μόνο από όλους αυτούς τους</w:t>
      </w:r>
      <w:r>
        <w:rPr>
          <w:rFonts w:eastAsia="Times New Roman" w:cs="Times New Roman"/>
          <w:szCs w:val="24"/>
        </w:rPr>
        <w:t xml:space="preserve"> νεοφιλελεύθερους φασίστες με το Α</w:t>
      </w:r>
      <w:proofErr w:type="spellStart"/>
      <w:r>
        <w:rPr>
          <w:rFonts w:eastAsia="Times New Roman" w:cs="Times New Roman"/>
          <w:szCs w:val="24"/>
          <w:lang w:val="en-US"/>
        </w:rPr>
        <w:t>rmani</w:t>
      </w:r>
      <w:proofErr w:type="spellEnd"/>
      <w:r>
        <w:rPr>
          <w:rFonts w:eastAsia="Times New Roman" w:cs="Times New Roman"/>
          <w:szCs w:val="24"/>
        </w:rPr>
        <w:t xml:space="preserve"> που κάνουν κουμάντο στην Ευρώπη, αλλά από αυτούς που έχουν δώσει μάχες για τα δικαιώματα των ανθρώπων στις πιο φτωχές περιοχές του κόσμου και ας έχουν καρφωμένη μια αμερικάνικη βάση σαν στιλέτο στην πλάτη τους!</w:t>
      </w:r>
    </w:p>
    <w:p w14:paraId="09F87F3C" w14:textId="77777777" w:rsidR="0008105D" w:rsidRDefault="003C36B0">
      <w:pPr>
        <w:spacing w:after="0" w:line="600" w:lineRule="auto"/>
        <w:ind w:firstLine="720"/>
        <w:jc w:val="center"/>
        <w:rPr>
          <w:rFonts w:eastAsia="Times New Roman" w:cs="Times New Roman"/>
          <w:smallCaps/>
          <w:szCs w:val="24"/>
        </w:rPr>
      </w:pPr>
      <w:r>
        <w:rPr>
          <w:rFonts w:eastAsia="Times New Roman" w:cs="Times New Roman"/>
          <w:szCs w:val="24"/>
        </w:rPr>
        <w:t xml:space="preserve"> (Χειροκροτήματα από την πτέρυγα του ΣΥΡΙΖΑ)</w:t>
      </w:r>
    </w:p>
    <w:p w14:paraId="09F87F3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Μηταράκης</w:t>
      </w:r>
      <w:proofErr w:type="spellEnd"/>
      <w:r>
        <w:rPr>
          <w:rFonts w:eastAsia="Times New Roman" w:cs="Times New Roman"/>
          <w:szCs w:val="24"/>
        </w:rPr>
        <w:t xml:space="preserve">, Βουλευτής της Νέας Δημοκρατίας. </w:t>
      </w:r>
    </w:p>
    <w:p w14:paraId="09F87F3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προσέξτε και εσείς τον χρόνο. </w:t>
      </w:r>
    </w:p>
    <w:p w14:paraId="09F87F3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Κυρία Πρόεδρε, θα με αντικαταστήσει ο κ. </w:t>
      </w:r>
      <w:proofErr w:type="spellStart"/>
      <w:r>
        <w:rPr>
          <w:rFonts w:eastAsia="Times New Roman" w:cs="Times New Roman"/>
          <w:szCs w:val="24"/>
        </w:rPr>
        <w:t>Τραγάκης</w:t>
      </w:r>
      <w:proofErr w:type="spellEnd"/>
      <w:r>
        <w:rPr>
          <w:rFonts w:eastAsia="Times New Roman" w:cs="Times New Roman"/>
          <w:szCs w:val="24"/>
        </w:rPr>
        <w:t xml:space="preserve">. </w:t>
      </w:r>
    </w:p>
    <w:p w14:paraId="09F87F4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προηγηθεί, λοιπόν, ο κ. </w:t>
      </w:r>
      <w:proofErr w:type="spellStart"/>
      <w:r>
        <w:rPr>
          <w:rFonts w:eastAsia="Times New Roman" w:cs="Times New Roman"/>
          <w:szCs w:val="24"/>
        </w:rPr>
        <w:t>Τραγάκης</w:t>
      </w:r>
      <w:proofErr w:type="spellEnd"/>
      <w:r>
        <w:rPr>
          <w:rFonts w:eastAsia="Times New Roman" w:cs="Times New Roman"/>
          <w:szCs w:val="24"/>
        </w:rPr>
        <w:t xml:space="preserve">, Βουλευτής Β΄ Πειραιά της Νέας Δημοκρατίας. </w:t>
      </w:r>
    </w:p>
    <w:p w14:paraId="09F87F41" w14:textId="77777777" w:rsidR="0008105D" w:rsidRDefault="003C36B0">
      <w:pPr>
        <w:spacing w:after="0" w:line="600" w:lineRule="auto"/>
        <w:ind w:firstLine="720"/>
        <w:jc w:val="both"/>
        <w:rPr>
          <w:rFonts w:eastAsia="Times New Roman" w:cs="Times New Roman"/>
          <w:b/>
          <w:szCs w:val="24"/>
        </w:rPr>
      </w:pPr>
      <w:r>
        <w:rPr>
          <w:rFonts w:eastAsia="Times New Roman" w:cs="Times New Roman"/>
          <w:b/>
          <w:szCs w:val="24"/>
        </w:rPr>
        <w:t xml:space="preserve">ΙΩΑΝΝΗΣ ΤΡΑΓΑΚΗΣ: </w:t>
      </w:r>
      <w:r>
        <w:rPr>
          <w:rFonts w:eastAsia="Times New Roman" w:cs="Times New Roman"/>
          <w:szCs w:val="24"/>
        </w:rPr>
        <w:t xml:space="preserve">Κατ’ αρχάς, ευχαριστώ για την κατανόηση και τον κ. </w:t>
      </w:r>
      <w:proofErr w:type="spellStart"/>
      <w:r>
        <w:rPr>
          <w:rFonts w:eastAsia="Times New Roman" w:cs="Times New Roman"/>
          <w:szCs w:val="24"/>
        </w:rPr>
        <w:t>Μηταράκη</w:t>
      </w:r>
      <w:proofErr w:type="spellEnd"/>
      <w:r>
        <w:rPr>
          <w:rFonts w:eastAsia="Times New Roman" w:cs="Times New Roman"/>
          <w:szCs w:val="24"/>
        </w:rPr>
        <w:t xml:space="preserve"> </w:t>
      </w:r>
      <w:r>
        <w:rPr>
          <w:rFonts w:eastAsia="Times New Roman" w:cs="Times New Roman"/>
          <w:szCs w:val="24"/>
        </w:rPr>
        <w:t>και όλους σας.</w:t>
      </w:r>
      <w:r>
        <w:rPr>
          <w:rFonts w:eastAsia="Times New Roman" w:cs="Times New Roman"/>
          <w:b/>
          <w:szCs w:val="24"/>
        </w:rPr>
        <w:t xml:space="preserve"> </w:t>
      </w:r>
    </w:p>
    <w:p w14:paraId="09F87F42" w14:textId="77777777" w:rsidR="0008105D" w:rsidRDefault="003C36B0">
      <w:pPr>
        <w:spacing w:after="0" w:line="600" w:lineRule="auto"/>
        <w:jc w:val="both"/>
        <w:rPr>
          <w:rFonts w:eastAsia="Times New Roman" w:cs="Times New Roman"/>
          <w:szCs w:val="24"/>
        </w:rPr>
      </w:pPr>
      <w:r>
        <w:rPr>
          <w:rFonts w:eastAsia="Times New Roman" w:cs="Times New Roman"/>
          <w:szCs w:val="24"/>
        </w:rPr>
        <w:t xml:space="preserve">Θα ήθελα να σας πω μόνο ότι ήμουν εισηγητής στον προϋπολογισμό του 1992. Αντιλαμβάνεστε την εμπειρία μου. </w:t>
      </w:r>
    </w:p>
    <w:p w14:paraId="09F87F43" w14:textId="77777777" w:rsidR="0008105D" w:rsidRDefault="003C36B0">
      <w:pPr>
        <w:spacing w:after="0" w:line="600" w:lineRule="auto"/>
        <w:jc w:val="both"/>
        <w:rPr>
          <w:rFonts w:eastAsia="Times New Roman" w:cs="Times New Roman"/>
          <w:szCs w:val="24"/>
        </w:rPr>
      </w:pPr>
      <w:r>
        <w:rPr>
          <w:rFonts w:eastAsia="Times New Roman" w:cs="Times New Roman"/>
          <w:szCs w:val="24"/>
        </w:rPr>
        <w:t>Αυτός ο προϋπολογισμός είναι μια αντανάκλαση της πλήρους και παταγώδους αποτυχίας σε όλα τα επίπεδα της Κυβέρνησης ΣΥΡΙΖΑ-ΑΝΕΛ. Είναι</w:t>
      </w:r>
      <w:r>
        <w:rPr>
          <w:rFonts w:eastAsia="Times New Roman" w:cs="Times New Roman"/>
          <w:szCs w:val="24"/>
        </w:rPr>
        <w:t xml:space="preserve"> το οδυνηρό αποτύπωμα μιας Κυβέρνησης δύο χρόνων, οι τραγικοί χειρισμοί της οποίας βαραίνουν τη χώρα ακόμα και σήμερα και θα την βαραίνουν συνεχώς. </w:t>
      </w:r>
    </w:p>
    <w:p w14:paraId="09F87F44" w14:textId="77777777" w:rsidR="0008105D" w:rsidRDefault="003C36B0">
      <w:pPr>
        <w:spacing w:after="0" w:line="600" w:lineRule="auto"/>
        <w:jc w:val="both"/>
        <w:rPr>
          <w:rFonts w:eastAsia="Times New Roman" w:cs="Times New Roman"/>
          <w:szCs w:val="24"/>
        </w:rPr>
      </w:pPr>
      <w:r>
        <w:rPr>
          <w:rFonts w:eastAsia="Times New Roman" w:cs="Times New Roman"/>
          <w:szCs w:val="24"/>
        </w:rPr>
        <w:t>Το κόστος της διαπραγμάτευσης του κ. Τσίπρα πληρώνεται κάθε ημέρα, σε ένα καθημαγμένο πιστωτικό σύστημα, με</w:t>
      </w:r>
      <w:r>
        <w:rPr>
          <w:rFonts w:eastAsia="Times New Roman" w:cs="Times New Roman"/>
          <w:szCs w:val="24"/>
        </w:rPr>
        <w:t xml:space="preserve"> ασφυκτική φορολογία και συρρίκνωση του εισοδήματος. </w:t>
      </w:r>
    </w:p>
    <w:p w14:paraId="09F87F45" w14:textId="77777777" w:rsidR="0008105D" w:rsidRDefault="003C36B0">
      <w:pPr>
        <w:spacing w:after="0" w:line="600" w:lineRule="auto"/>
        <w:jc w:val="both"/>
        <w:rPr>
          <w:rFonts w:eastAsia="Times New Roman" w:cs="Times New Roman"/>
          <w:szCs w:val="24"/>
        </w:rPr>
      </w:pPr>
      <w:r>
        <w:rPr>
          <w:rFonts w:eastAsia="Times New Roman" w:cs="Times New Roman"/>
          <w:szCs w:val="24"/>
        </w:rPr>
        <w:t>Είναι χαρακτηριστικό ότι ο Διοικητής της Τράπεζας της Ελλάδος</w:t>
      </w:r>
      <w:r>
        <w:rPr>
          <w:rFonts w:eastAsia="Times New Roman" w:cs="Times New Roman"/>
          <w:szCs w:val="24"/>
        </w:rPr>
        <w:t>,</w:t>
      </w:r>
      <w:r>
        <w:rPr>
          <w:rFonts w:eastAsia="Times New Roman" w:cs="Times New Roman"/>
          <w:szCs w:val="24"/>
        </w:rPr>
        <w:t xml:space="preserve"> έχει μιλήσει για απώλεια 86 δισεκατομμυρίων ευρώ από τη διαπραγμάτευση, ενώ ο επικεφαλής του </w:t>
      </w:r>
      <w:r>
        <w:rPr>
          <w:rFonts w:eastAsia="Times New Roman" w:cs="Times New Roman"/>
          <w:szCs w:val="24"/>
          <w:lang w:val="en-US"/>
        </w:rPr>
        <w:t>ESM</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 Κλάους </w:t>
      </w:r>
      <w:proofErr w:type="spellStart"/>
      <w:r>
        <w:rPr>
          <w:rFonts w:eastAsia="Times New Roman" w:cs="Times New Roman"/>
          <w:szCs w:val="24"/>
        </w:rPr>
        <w:t>Ρέγκλινγκ</w:t>
      </w:r>
      <w:proofErr w:type="spellEnd"/>
      <w:r>
        <w:rPr>
          <w:rFonts w:eastAsia="Times New Roman" w:cs="Times New Roman"/>
          <w:szCs w:val="24"/>
        </w:rPr>
        <w:t xml:space="preserve"> έχει μιλήσει για 10</w:t>
      </w:r>
      <w:r>
        <w:rPr>
          <w:rFonts w:eastAsia="Times New Roman" w:cs="Times New Roman"/>
          <w:szCs w:val="24"/>
        </w:rPr>
        <w:t xml:space="preserve">0 δισεκατομμύρια. </w:t>
      </w:r>
    </w:p>
    <w:p w14:paraId="09F87F46" w14:textId="77777777" w:rsidR="0008105D" w:rsidRDefault="003C36B0">
      <w:pPr>
        <w:spacing w:after="0" w:line="600" w:lineRule="auto"/>
        <w:ind w:firstLine="720"/>
        <w:jc w:val="both"/>
        <w:rPr>
          <w:rFonts w:eastAsia="Times New Roman"/>
          <w:szCs w:val="24"/>
        </w:rPr>
      </w:pPr>
      <w:r>
        <w:rPr>
          <w:rFonts w:eastAsia="Times New Roman"/>
          <w:szCs w:val="24"/>
        </w:rPr>
        <w:t>Η οικονομία επέστρεψε στην ύφεση, όπου και παραμένει. Το οικονομικό κλίμα κατέρρευσε, τα λουκέτα στην αγορά πολλαπλασιάστηκαν, οι ληξιπρόθεσμες οφειλές ιδιωτών-δημοσίου εκτινάχθηκαν, το κόστος δανεισμού αυξήθηκε, τα μη εξυπηρετούμενα δάν</w:t>
      </w:r>
      <w:r>
        <w:rPr>
          <w:rFonts w:eastAsia="Times New Roman"/>
          <w:szCs w:val="24"/>
        </w:rPr>
        <w:t>εια διογκώθηκαν.</w:t>
      </w:r>
    </w:p>
    <w:p w14:paraId="09F87F47" w14:textId="77777777" w:rsidR="0008105D" w:rsidRDefault="003C36B0">
      <w:pPr>
        <w:spacing w:after="0" w:line="600" w:lineRule="auto"/>
        <w:ind w:firstLine="720"/>
        <w:jc w:val="both"/>
        <w:rPr>
          <w:rFonts w:eastAsia="Times New Roman"/>
          <w:szCs w:val="24"/>
        </w:rPr>
      </w:pPr>
      <w:r>
        <w:rPr>
          <w:rFonts w:eastAsia="Times New Roman"/>
          <w:szCs w:val="24"/>
        </w:rPr>
        <w:t xml:space="preserve">Οι πολίτες που από την αρχή της κρίσης έχουν υποστεί θυσίες, έχουν πια την οδυνηρή </w:t>
      </w:r>
      <w:proofErr w:type="spellStart"/>
      <w:r>
        <w:rPr>
          <w:rFonts w:eastAsia="Times New Roman"/>
          <w:szCs w:val="24"/>
        </w:rPr>
        <w:t>εμπειρία</w:t>
      </w:r>
      <w:r>
        <w:rPr>
          <w:rFonts w:eastAsia="Times New Roman"/>
          <w:szCs w:val="24"/>
        </w:rPr>
        <w:t>μ</w:t>
      </w:r>
      <w:proofErr w:type="spellEnd"/>
      <w:r>
        <w:rPr>
          <w:rFonts w:eastAsia="Times New Roman"/>
          <w:szCs w:val="24"/>
        </w:rPr>
        <w:t xml:space="preserve"> να κρίνουν και να συγκρίνουν το 2014 με τη σημερινή πραγματικότητα. Είναι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απολύτως ξεκάθαρο τι συνέβη. Οι ΣΥΡΙΖΑ-ΑΝΕΛ έριξαν την προηγούμ</w:t>
      </w:r>
      <w:r>
        <w:rPr>
          <w:rFonts w:eastAsia="Times New Roman"/>
          <w:szCs w:val="24"/>
        </w:rPr>
        <w:t xml:space="preserve">ενη κυβέρνηση, έσυραν τη χώρα σε ένα τρίτο αχρείαστο μνημόνιο, συκοφάντησαν και λασπολόγησαν τους πολιτικούς τους αντιπάλους, φόρτωσαν την ελληνική οικογένεια με τεράστια βάρη, διέλυσαν την πραγματική οικονομία. </w:t>
      </w:r>
      <w:proofErr w:type="spellStart"/>
      <w:r>
        <w:rPr>
          <w:rFonts w:eastAsia="Times New Roman"/>
          <w:szCs w:val="24"/>
        </w:rPr>
        <w:t>Ο</w:t>
      </w:r>
      <w:r>
        <w:rPr>
          <w:rFonts w:eastAsia="Times New Roman"/>
          <w:szCs w:val="24"/>
        </w:rPr>
        <w:t>λα</w:t>
      </w:r>
      <w:proofErr w:type="spellEnd"/>
      <w:r>
        <w:rPr>
          <w:rFonts w:eastAsia="Times New Roman"/>
          <w:szCs w:val="24"/>
        </w:rPr>
        <w:t xml:space="preserve"> αυτά γιατί; Για να προσπαθήσουν να φτάσο</w:t>
      </w:r>
      <w:r>
        <w:rPr>
          <w:rFonts w:eastAsia="Times New Roman"/>
          <w:szCs w:val="24"/>
        </w:rPr>
        <w:t xml:space="preserve">υν το 2018 εκεί που ήμασταν πριν από τρία χρόνια. </w:t>
      </w:r>
    </w:p>
    <w:p w14:paraId="09F87F48"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πριν να πω μερικά λόγια για τον προϋπολογισμό, θέλω να καταθέσω απευθυνόμενος προς τη </w:t>
      </w:r>
      <w:r>
        <w:rPr>
          <w:rFonts w:eastAsia="Times New Roman"/>
          <w:szCs w:val="24"/>
        </w:rPr>
        <w:t>Κ</w:t>
      </w:r>
      <w:r>
        <w:rPr>
          <w:rFonts w:eastAsia="Times New Roman"/>
          <w:szCs w:val="24"/>
        </w:rPr>
        <w:t xml:space="preserve">υβέρνηση ορισμένες πολιτικές μου εμπειρίες από τη μακρά παρουσία μου στην Αίθουσα αυτή. </w:t>
      </w:r>
    </w:p>
    <w:p w14:paraId="09F87F49" w14:textId="77777777" w:rsidR="0008105D" w:rsidRDefault="003C36B0">
      <w:pPr>
        <w:spacing w:after="0" w:line="600" w:lineRule="auto"/>
        <w:ind w:firstLine="720"/>
        <w:jc w:val="both"/>
        <w:rPr>
          <w:rFonts w:eastAsia="Times New Roman"/>
          <w:szCs w:val="24"/>
        </w:rPr>
      </w:pPr>
      <w:r>
        <w:rPr>
          <w:rFonts w:eastAsia="Times New Roman"/>
          <w:szCs w:val="24"/>
        </w:rPr>
        <w:t xml:space="preserve">Έχετε ανοίξει πολλά μέτωπα </w:t>
      </w:r>
      <w:r>
        <w:rPr>
          <w:rFonts w:eastAsia="Times New Roman"/>
          <w:szCs w:val="24"/>
        </w:rPr>
        <w:t>,</w:t>
      </w:r>
      <w:r>
        <w:rPr>
          <w:rFonts w:eastAsia="Times New Roman"/>
          <w:szCs w:val="24"/>
        </w:rPr>
        <w:t xml:space="preserve">σας τα είπα και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κύριε Υπουργέ. </w:t>
      </w:r>
      <w:r>
        <w:rPr>
          <w:rFonts w:eastAsia="Times New Roman"/>
          <w:szCs w:val="24"/>
        </w:rPr>
        <w:t>Η</w:t>
      </w:r>
      <w:r>
        <w:rPr>
          <w:rFonts w:eastAsia="Times New Roman"/>
          <w:szCs w:val="24"/>
        </w:rPr>
        <w:t xml:space="preserve"> εμπειρία μου έχει αποδείξει</w:t>
      </w:r>
      <w:r>
        <w:rPr>
          <w:rFonts w:eastAsia="Times New Roman"/>
          <w:szCs w:val="24"/>
        </w:rPr>
        <w:t>,</w:t>
      </w:r>
      <w:r>
        <w:rPr>
          <w:rFonts w:eastAsia="Times New Roman"/>
          <w:szCs w:val="24"/>
        </w:rPr>
        <w:t xml:space="preserve"> ότι όταν δεν κλείνουμε ένα μέτωπο, δεν πρέπει να ανοίγουμε άλλο </w:t>
      </w:r>
      <w:r>
        <w:rPr>
          <w:rFonts w:eastAsia="Times New Roman"/>
          <w:szCs w:val="24"/>
        </w:rPr>
        <w:t>κ</w:t>
      </w:r>
      <w:r>
        <w:rPr>
          <w:rFonts w:eastAsia="Times New Roman"/>
          <w:szCs w:val="24"/>
        </w:rPr>
        <w:t xml:space="preserve">αι τα έχετε όλα ανοιχτά </w:t>
      </w:r>
      <w:r>
        <w:rPr>
          <w:rFonts w:eastAsia="Times New Roman"/>
          <w:szCs w:val="24"/>
        </w:rPr>
        <w:t>κ</w:t>
      </w:r>
      <w:r>
        <w:rPr>
          <w:rFonts w:eastAsia="Times New Roman"/>
          <w:szCs w:val="24"/>
        </w:rPr>
        <w:t xml:space="preserve">αι παραμένουν ακόμα ανοιχτά. Πρώτον, είναι το μέτωπο στην οικονομία. Ο Πρωθυπουργός στη συνάντησή του με τον κ. </w:t>
      </w:r>
      <w:proofErr w:type="spellStart"/>
      <w:r>
        <w:rPr>
          <w:rFonts w:eastAsia="Times New Roman"/>
          <w:szCs w:val="24"/>
        </w:rPr>
        <w:t>Μοσκοβισί</w:t>
      </w:r>
      <w:proofErr w:type="spellEnd"/>
      <w:r>
        <w:rPr>
          <w:rFonts w:eastAsia="Times New Roman"/>
          <w:szCs w:val="24"/>
        </w:rPr>
        <w:t xml:space="preserve"> στις 5 Δεκεμβρίου διαβεβαίωνε πως τελειώνουμε την αξιολόγηση. Σύμφωνα με την απόφαση του </w:t>
      </w:r>
      <w:proofErr w:type="spellStart"/>
      <w:r>
        <w:rPr>
          <w:rFonts w:eastAsia="Times New Roman"/>
          <w:szCs w:val="24"/>
          <w:lang w:val="en-US"/>
        </w:rPr>
        <w:t>Eurogroup</w:t>
      </w:r>
      <w:proofErr w:type="spellEnd"/>
      <w:r>
        <w:rPr>
          <w:rFonts w:eastAsia="Times New Roman"/>
          <w:szCs w:val="24"/>
        </w:rPr>
        <w:t xml:space="preserve"> δεν αποφασίστηκε το κλείσιμο της δε</w:t>
      </w:r>
      <w:r>
        <w:rPr>
          <w:rFonts w:eastAsia="Times New Roman"/>
          <w:szCs w:val="24"/>
        </w:rPr>
        <w:t xml:space="preserve">ύτερης αξιολόγησης, η οποία συνδέθηκε με τη συμμετοχή του Διεθνούς Νομισματικού Ταμείου στο </w:t>
      </w:r>
      <w:r>
        <w:rPr>
          <w:rFonts w:eastAsia="Times New Roman"/>
          <w:szCs w:val="24"/>
        </w:rPr>
        <w:t>π</w:t>
      </w:r>
      <w:r>
        <w:rPr>
          <w:rFonts w:eastAsia="Times New Roman"/>
          <w:szCs w:val="24"/>
        </w:rPr>
        <w:t xml:space="preserve">ρόγραμμα, το οποίο ζητάει νέα συγκεκριμένα μέτρα. </w:t>
      </w:r>
    </w:p>
    <w:p w14:paraId="09F87F4A" w14:textId="77777777" w:rsidR="0008105D" w:rsidRDefault="003C36B0">
      <w:pPr>
        <w:spacing w:after="0" w:line="600" w:lineRule="auto"/>
        <w:ind w:firstLine="720"/>
        <w:jc w:val="both"/>
        <w:rPr>
          <w:rFonts w:eastAsia="Times New Roman"/>
          <w:szCs w:val="24"/>
        </w:rPr>
      </w:pPr>
      <w:r>
        <w:rPr>
          <w:rFonts w:eastAsia="Times New Roman"/>
          <w:szCs w:val="24"/>
        </w:rPr>
        <w:t xml:space="preserve">Η μετάθεση του κλεισίματος της δεύτερης αξιολόγησης δημιουργεί θέμα με τη συμμετοχή στο </w:t>
      </w:r>
      <w:r>
        <w:rPr>
          <w:rFonts w:eastAsia="Times New Roman"/>
          <w:szCs w:val="24"/>
        </w:rPr>
        <w:t>π</w:t>
      </w:r>
      <w:r>
        <w:rPr>
          <w:rFonts w:eastAsia="Times New Roman"/>
          <w:szCs w:val="24"/>
        </w:rPr>
        <w:t xml:space="preserve">ρόγραμμα </w:t>
      </w:r>
      <w:r>
        <w:rPr>
          <w:rFonts w:eastAsia="Times New Roman"/>
          <w:szCs w:val="24"/>
        </w:rPr>
        <w:t>π</w:t>
      </w:r>
      <w:r>
        <w:rPr>
          <w:rFonts w:eastAsia="Times New Roman"/>
          <w:szCs w:val="24"/>
        </w:rPr>
        <w:t xml:space="preserve">οσοτικής </w:t>
      </w:r>
      <w:r>
        <w:rPr>
          <w:rFonts w:eastAsia="Times New Roman"/>
          <w:szCs w:val="24"/>
        </w:rPr>
        <w:t>χ</w:t>
      </w:r>
      <w:r>
        <w:rPr>
          <w:rFonts w:eastAsia="Times New Roman"/>
          <w:szCs w:val="24"/>
        </w:rPr>
        <w:t>αλά</w:t>
      </w:r>
      <w:r>
        <w:rPr>
          <w:rFonts w:eastAsia="Times New Roman"/>
          <w:szCs w:val="24"/>
        </w:rPr>
        <w:t xml:space="preserve">ρωσης. Θα προλάβουμε, κύριε Υπουργέ; Εγώ για να ξέρετε, εύχομαι να προλάβουμε. Εμείς </w:t>
      </w:r>
      <w:proofErr w:type="spellStart"/>
      <w:r>
        <w:rPr>
          <w:rFonts w:eastAsia="Times New Roman"/>
          <w:szCs w:val="24"/>
        </w:rPr>
        <w:t>ευχόμεθα</w:t>
      </w:r>
      <w:proofErr w:type="spellEnd"/>
      <w:r>
        <w:rPr>
          <w:rFonts w:eastAsia="Times New Roman"/>
          <w:szCs w:val="24"/>
        </w:rPr>
        <w:t xml:space="preserve"> να προλάβουμε, για να ξέρετε τη θέση μας δηλαδή. </w:t>
      </w:r>
    </w:p>
    <w:p w14:paraId="09F87F4B" w14:textId="77777777" w:rsidR="0008105D" w:rsidRDefault="003C36B0">
      <w:pPr>
        <w:spacing w:after="0" w:line="600" w:lineRule="auto"/>
        <w:ind w:firstLine="720"/>
        <w:jc w:val="both"/>
        <w:rPr>
          <w:rFonts w:eastAsia="Times New Roman"/>
          <w:szCs w:val="24"/>
        </w:rPr>
      </w:pPr>
      <w:r>
        <w:rPr>
          <w:rFonts w:eastAsia="Times New Roman"/>
          <w:szCs w:val="24"/>
        </w:rPr>
        <w:t>Έχουμε το μέτωπο του χρέους. Έχετε ανοιχτό μέτωπο με το χρέος. Έχετε μια διγλωσσία για τη συμμετοχή ή όχι του Δι</w:t>
      </w:r>
      <w:r>
        <w:rPr>
          <w:rFonts w:eastAsia="Times New Roman"/>
          <w:szCs w:val="24"/>
        </w:rPr>
        <w:t xml:space="preserve">εθνούς Νομισματικού Ταμείου. Άλλα λέει ο κ. Σκουρλέτης, άλλα λέει ο κ. Παπαδημητρίου. Επιτέλους να τα βρείτε. </w:t>
      </w:r>
    </w:p>
    <w:p w14:paraId="09F87F4C" w14:textId="77777777" w:rsidR="0008105D" w:rsidRDefault="003C36B0">
      <w:pPr>
        <w:spacing w:after="0" w:line="600" w:lineRule="auto"/>
        <w:ind w:firstLine="720"/>
        <w:jc w:val="both"/>
        <w:rPr>
          <w:rFonts w:eastAsia="Times New Roman"/>
          <w:szCs w:val="24"/>
        </w:rPr>
      </w:pPr>
      <w:r>
        <w:rPr>
          <w:rFonts w:eastAsia="Times New Roman"/>
          <w:szCs w:val="24"/>
        </w:rPr>
        <w:t>Πάμε τώρα στους κυβερνητικούς πανηγυρισμούς σε σχέση με τα βραχυπρόθεσμα μέτρα για το χρέος. Δεν τα παραγνωρίζουμε φυσικά. Έχουν μακροπρόθεσμη επ</w:t>
      </w:r>
      <w:r>
        <w:rPr>
          <w:rFonts w:eastAsia="Times New Roman"/>
          <w:szCs w:val="24"/>
        </w:rPr>
        <w:t>ίπτωση που θα ξεκινήσει ελαφρώς το 2040 και θα ολοκληρωθεί το 2060. Έχουμε άμεση μικρή επιβάρυνση του κόστους εξυπηρέτησης του χρέους με αντάλλαγμα τη θεωρητική μικρή ελάφρυνση του χρέους και των χρηματοδοτικών αναγκών το 2060 και μόνο εφόσον πληρούνται</w:t>
      </w:r>
      <w:r>
        <w:rPr>
          <w:rFonts w:eastAsia="Times New Roman"/>
          <w:szCs w:val="24"/>
        </w:rPr>
        <w:t>,</w:t>
      </w:r>
      <w:r>
        <w:rPr>
          <w:rFonts w:eastAsia="Times New Roman"/>
          <w:szCs w:val="24"/>
        </w:rPr>
        <w:t xml:space="preserve"> β</w:t>
      </w:r>
      <w:r>
        <w:rPr>
          <w:rFonts w:eastAsia="Times New Roman"/>
          <w:szCs w:val="24"/>
        </w:rPr>
        <w:t>έβαια</w:t>
      </w:r>
      <w:r>
        <w:rPr>
          <w:rFonts w:eastAsia="Times New Roman"/>
          <w:szCs w:val="24"/>
        </w:rPr>
        <w:t>,</w:t>
      </w:r>
      <w:r>
        <w:rPr>
          <w:rFonts w:eastAsia="Times New Roman"/>
          <w:szCs w:val="24"/>
        </w:rPr>
        <w:t xml:space="preserve"> έως τότε διαρκώς οι δημοσιονομικοί στόχοι, πρωτογενές πλεόνασμα 3,5%. </w:t>
      </w:r>
    </w:p>
    <w:p w14:paraId="09F87F4D" w14:textId="77777777" w:rsidR="0008105D" w:rsidRDefault="003C36B0">
      <w:pPr>
        <w:spacing w:after="0" w:line="600" w:lineRule="auto"/>
        <w:ind w:firstLine="720"/>
        <w:jc w:val="both"/>
        <w:rPr>
          <w:rFonts w:eastAsia="Times New Roman"/>
          <w:szCs w:val="24"/>
        </w:rPr>
      </w:pPr>
      <w:r>
        <w:rPr>
          <w:rFonts w:eastAsia="Times New Roman"/>
          <w:szCs w:val="24"/>
        </w:rPr>
        <w:t>Πρέπει ωστόσο να μην κοροϊδεύουμε τους Έλληνες. Τα μέτρα αυτά δεν επιφέρουν κα</w:t>
      </w:r>
      <w:r>
        <w:rPr>
          <w:rFonts w:eastAsia="Times New Roman"/>
          <w:szCs w:val="24"/>
        </w:rPr>
        <w:t>μ</w:t>
      </w:r>
      <w:r>
        <w:rPr>
          <w:rFonts w:eastAsia="Times New Roman"/>
          <w:szCs w:val="24"/>
        </w:rPr>
        <w:t>μία μείωση της ονομαστικής αξίας χρέους σε απόλυτους αριθμούς και ως ποσοστό του ΑΕΠ. Τα βραχυπρόθε</w:t>
      </w:r>
      <w:r>
        <w:rPr>
          <w:rFonts w:eastAsia="Times New Roman"/>
          <w:szCs w:val="24"/>
        </w:rPr>
        <w:t>σμα μέτρα για το χρέος δεν έχουν βραχυπρόθεσμο, άμεσο όφελος. Με λίγα λόγια πρόκειται για μία μικρής κλίμακος παρέμβαση για το χρέος με βαριά μέτρα για κάθε νοικοκυριό και ακόμα χειρότερα, παρατείνονται τα μνημόνια, η επιτροπεία και ο διεθνής οικονομικός έ</w:t>
      </w:r>
      <w:r>
        <w:rPr>
          <w:rFonts w:eastAsia="Times New Roman"/>
          <w:szCs w:val="24"/>
        </w:rPr>
        <w:t xml:space="preserve">λεγχος. Άλλαξε κάτι από τον Ιούνιο; </w:t>
      </w:r>
    </w:p>
    <w:p w14:paraId="09F87F4E" w14:textId="77777777" w:rsidR="0008105D" w:rsidRDefault="003C36B0">
      <w:pPr>
        <w:spacing w:after="0" w:line="600" w:lineRule="auto"/>
        <w:ind w:firstLine="720"/>
        <w:jc w:val="both"/>
        <w:rPr>
          <w:rFonts w:eastAsia="Times New Roman"/>
          <w:szCs w:val="24"/>
        </w:rPr>
      </w:pPr>
      <w:r>
        <w:rPr>
          <w:rFonts w:eastAsia="Times New Roman"/>
          <w:szCs w:val="24"/>
        </w:rPr>
        <w:t xml:space="preserve">Για να φρεσκάρω λίγο τη μνήμη σας, για το κούρεμα του χρέους επί της κυβερνήσεως </w:t>
      </w:r>
      <w:proofErr w:type="spellStart"/>
      <w:r>
        <w:rPr>
          <w:rFonts w:eastAsia="Times New Roman"/>
          <w:szCs w:val="24"/>
        </w:rPr>
        <w:t>Παπαδήμου</w:t>
      </w:r>
      <w:proofErr w:type="spellEnd"/>
      <w:r>
        <w:rPr>
          <w:rFonts w:eastAsia="Times New Roman"/>
          <w:szCs w:val="24"/>
        </w:rPr>
        <w:t xml:space="preserve">, το 2012 είχαμε μια άμεση μείωση ονομαστικής αξίας κατά 61% του ΑΕΠ και σε παρούσα αξία μειώθηκε περίπου το 50% το 2013. </w:t>
      </w:r>
    </w:p>
    <w:p w14:paraId="09F87F4F" w14:textId="77777777" w:rsidR="0008105D" w:rsidRDefault="003C36B0">
      <w:pPr>
        <w:spacing w:after="0" w:line="600" w:lineRule="auto"/>
        <w:ind w:firstLine="720"/>
        <w:jc w:val="both"/>
        <w:rPr>
          <w:rFonts w:eastAsia="Times New Roman"/>
          <w:szCs w:val="24"/>
        </w:rPr>
      </w:pPr>
      <w:r>
        <w:rPr>
          <w:rFonts w:eastAsia="Times New Roman"/>
          <w:szCs w:val="24"/>
        </w:rPr>
        <w:t xml:space="preserve">Έχετε </w:t>
      </w:r>
      <w:r>
        <w:rPr>
          <w:rFonts w:eastAsia="Times New Roman"/>
          <w:szCs w:val="24"/>
        </w:rPr>
        <w:t>ανοίξει μέτωπο με τους θεσμούς. Εδώ στο Κοινοβούλιο λειτουργούμε πια με έναν κανονισμό</w:t>
      </w:r>
      <w:r>
        <w:rPr>
          <w:rFonts w:eastAsia="Times New Roman"/>
          <w:szCs w:val="24"/>
        </w:rPr>
        <w:t>,</w:t>
      </w:r>
      <w:r>
        <w:rPr>
          <w:rFonts w:eastAsia="Times New Roman"/>
          <w:szCs w:val="24"/>
        </w:rPr>
        <w:t xml:space="preserve"> ο οποίος δεν έχει κα</w:t>
      </w:r>
      <w:r>
        <w:rPr>
          <w:rFonts w:eastAsia="Times New Roman"/>
          <w:szCs w:val="24"/>
        </w:rPr>
        <w:t>μ</w:t>
      </w:r>
      <w:r>
        <w:rPr>
          <w:rFonts w:eastAsia="Times New Roman"/>
          <w:szCs w:val="24"/>
        </w:rPr>
        <w:t>μία σχέση με τον Κανονισμό που ισχύει. Έχουμε κατεπείγοντα, έχουμε επείγοντα, έχουμε -εάν είναι δυνατόν!- νομοθετικές βελτιώσεις τριάντα οκτώ σελίδ</w:t>
      </w:r>
      <w:r>
        <w:rPr>
          <w:rFonts w:eastAsia="Times New Roman"/>
          <w:szCs w:val="24"/>
        </w:rPr>
        <w:t>ων σε κύρωση σύμβασης.</w:t>
      </w:r>
    </w:p>
    <w:p w14:paraId="09F87F50" w14:textId="77777777" w:rsidR="0008105D" w:rsidRDefault="003C36B0">
      <w:pPr>
        <w:spacing w:after="0" w:line="600" w:lineRule="auto"/>
        <w:ind w:firstLine="720"/>
        <w:jc w:val="both"/>
        <w:rPr>
          <w:rFonts w:eastAsia="Times New Roman"/>
          <w:szCs w:val="24"/>
        </w:rPr>
      </w:pPr>
      <w:r>
        <w:rPr>
          <w:rFonts w:eastAsia="Times New Roman"/>
          <w:szCs w:val="24"/>
        </w:rPr>
        <w:t xml:space="preserve">Ανοίξατε μέτωπο με τη δικαιοσύνη. Βάλατε τους δικαστές να τσακώνονται μεταξύ τους. </w:t>
      </w:r>
    </w:p>
    <w:p w14:paraId="09F87F51" w14:textId="77777777" w:rsidR="0008105D" w:rsidRDefault="003C36B0">
      <w:pPr>
        <w:spacing w:after="0" w:line="600" w:lineRule="auto"/>
        <w:ind w:firstLine="720"/>
        <w:jc w:val="both"/>
        <w:rPr>
          <w:rFonts w:eastAsia="Times New Roman"/>
          <w:szCs w:val="24"/>
        </w:rPr>
      </w:pPr>
      <w:r>
        <w:rPr>
          <w:rFonts w:eastAsia="Times New Roman"/>
          <w:szCs w:val="24"/>
        </w:rPr>
        <w:t>Ανοίξατε, όμως, κυρίως μέτωπο στα εξωτερικά θέματα. Όταν αναγκάζεται ο Κύπριος κυβερνητικός εκπρόσωπος, κ. Χριστοδουλίδης, να λέει ότι εγώ μιλάω με τ</w:t>
      </w:r>
      <w:r>
        <w:rPr>
          <w:rFonts w:eastAsia="Times New Roman"/>
          <w:szCs w:val="24"/>
        </w:rPr>
        <w:t>ον Τσίπρα και δεν μιλάω με την ελληνική Κυβέρνηση -εννοώντας βέβαια τον Υπουργό Εξωτερικών, κ. Κοτζιά, τον έχει απαξιώσει- αυτή είναι μια πολύ σοβαρή δήλωση.</w:t>
      </w:r>
    </w:p>
    <w:p w14:paraId="09F87F52"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που συζητάμε προσπαθεί να εξωραΐσει την κατάσταση τ</w:t>
      </w:r>
      <w:r>
        <w:rPr>
          <w:rFonts w:eastAsia="Times New Roman"/>
          <w:szCs w:val="24"/>
        </w:rPr>
        <w:t>ης πραγματικής ελληνικής οικονομίας. Όπως πολύ σωστά τόνισε ο Πρόεδρος της Νέας Δημοκρατίας, κ. Μητσοτάκης, εκρήγνυνται μια σειρά από ωρολογιακές βόμβες</w:t>
      </w:r>
      <w:r>
        <w:rPr>
          <w:rFonts w:eastAsia="Times New Roman"/>
          <w:szCs w:val="24"/>
        </w:rPr>
        <w:t>,</w:t>
      </w:r>
      <w:r>
        <w:rPr>
          <w:rFonts w:eastAsia="Times New Roman"/>
          <w:szCs w:val="24"/>
        </w:rPr>
        <w:t xml:space="preserve"> που θα τις βρούμε μπροστά μας το 2017, όπως είναι οι ληξιπρόθεσμες οφειλές που διογκώνονται, τα κόκκιν</w:t>
      </w:r>
      <w:r>
        <w:rPr>
          <w:rFonts w:eastAsia="Times New Roman"/>
          <w:szCs w:val="24"/>
        </w:rPr>
        <w:t>α δάνεια που αυξάνονται, η μαύρη τρύπα στα ασφαλιστικά ταμεία, η ρευστότητα των φορέων του δημοσίου που επιδεινώνεται.</w:t>
      </w:r>
    </w:p>
    <w:p w14:paraId="09F87F53" w14:textId="77777777" w:rsidR="0008105D" w:rsidRDefault="003C36B0">
      <w:pPr>
        <w:spacing w:after="0" w:line="600" w:lineRule="auto"/>
        <w:ind w:firstLine="720"/>
        <w:jc w:val="both"/>
        <w:rPr>
          <w:rFonts w:eastAsia="Times New Roman"/>
          <w:szCs w:val="24"/>
        </w:rPr>
      </w:pPr>
      <w:r>
        <w:rPr>
          <w:rFonts w:eastAsia="Times New Roman"/>
          <w:szCs w:val="24"/>
        </w:rPr>
        <w:t xml:space="preserve">Η Κυβέρνηση προφανώς αδιαφορεί για την φοροδοτική ικανότητα των πολιτών και με τον </w:t>
      </w:r>
      <w:r>
        <w:rPr>
          <w:rFonts w:eastAsia="Times New Roman"/>
          <w:szCs w:val="24"/>
        </w:rPr>
        <w:t>π</w:t>
      </w:r>
      <w:r>
        <w:rPr>
          <w:rFonts w:eastAsia="Times New Roman"/>
          <w:szCs w:val="24"/>
        </w:rPr>
        <w:t>ροϋπολογισμό επιβάλλει νέους φόρους ύψους 2,5 δισεκατ</w:t>
      </w:r>
      <w:r>
        <w:rPr>
          <w:rFonts w:eastAsia="Times New Roman"/>
          <w:szCs w:val="24"/>
        </w:rPr>
        <w:t xml:space="preserve">ομμυρίων ευρώ για το 2017. </w:t>
      </w:r>
    </w:p>
    <w:p w14:paraId="09F87F54" w14:textId="77777777" w:rsidR="0008105D" w:rsidRDefault="003C36B0">
      <w:pPr>
        <w:spacing w:after="0" w:line="600" w:lineRule="auto"/>
        <w:ind w:firstLine="720"/>
        <w:jc w:val="both"/>
        <w:rPr>
          <w:rFonts w:eastAsia="Times New Roman"/>
          <w:szCs w:val="24"/>
        </w:rPr>
      </w:pPr>
      <w:r>
        <w:rPr>
          <w:rFonts w:eastAsia="Times New Roman"/>
          <w:szCs w:val="24"/>
        </w:rPr>
        <w:t xml:space="preserve">Για τα ασφαλιστικά θα πω μόνο ότι </w:t>
      </w:r>
      <w:r>
        <w:rPr>
          <w:rFonts w:eastAsia="Times New Roman"/>
          <w:szCs w:val="24"/>
        </w:rPr>
        <w:t xml:space="preserve">δύο εκατομμύρια εξακόσιες χιλιάδες </w:t>
      </w:r>
      <w:r>
        <w:rPr>
          <w:rFonts w:eastAsia="Times New Roman"/>
          <w:szCs w:val="24"/>
        </w:rPr>
        <w:t>πολίτες βλέπουν μειώσεις, οι μισοί συνταξιούχοι έχουν μείωση στις επικουρικές συντάξεις περίπου 40%, οι δικαιούχοι του ΕΚΑΣ</w:t>
      </w:r>
      <w:r>
        <w:rPr>
          <w:rFonts w:eastAsia="Times New Roman"/>
          <w:szCs w:val="24"/>
        </w:rPr>
        <w:t>,</w:t>
      </w:r>
      <w:r>
        <w:rPr>
          <w:rFonts w:eastAsia="Times New Roman"/>
          <w:szCs w:val="24"/>
        </w:rPr>
        <w:t xml:space="preserve"> </w:t>
      </w:r>
      <w:r>
        <w:rPr>
          <w:rFonts w:eastAsia="Times New Roman"/>
          <w:szCs w:val="24"/>
        </w:rPr>
        <w:t xml:space="preserve">τριακόσιες πενήντα χιλιάδες </w:t>
      </w:r>
      <w:r>
        <w:rPr>
          <w:rFonts w:eastAsia="Times New Roman"/>
          <w:szCs w:val="24"/>
        </w:rPr>
        <w:t>συμπολ</w:t>
      </w:r>
      <w:r>
        <w:rPr>
          <w:rFonts w:eastAsia="Times New Roman"/>
          <w:szCs w:val="24"/>
        </w:rPr>
        <w:t xml:space="preserve">ίτες </w:t>
      </w:r>
      <w:r>
        <w:rPr>
          <w:rFonts w:eastAsia="Times New Roman"/>
          <w:szCs w:val="24"/>
        </w:rPr>
        <w:t>μας</w:t>
      </w:r>
      <w:r>
        <w:rPr>
          <w:rFonts w:eastAsia="Times New Roman"/>
          <w:szCs w:val="24"/>
        </w:rPr>
        <w:t xml:space="preserve"> χάνουν το ΕΚΑΣ που καταργήθηκε. Όλοι οι νέοι συνταξιούχοι μετά την ψήφιση του νόμου </w:t>
      </w:r>
      <w:proofErr w:type="spellStart"/>
      <w:r>
        <w:rPr>
          <w:rFonts w:eastAsia="Times New Roman"/>
          <w:szCs w:val="24"/>
        </w:rPr>
        <w:t>Κατρούγκαλου</w:t>
      </w:r>
      <w:proofErr w:type="spellEnd"/>
      <w:r>
        <w:rPr>
          <w:rFonts w:eastAsia="Times New Roman"/>
          <w:szCs w:val="24"/>
        </w:rPr>
        <w:t xml:space="preserve"> υπόκεινται σε </w:t>
      </w:r>
      <w:proofErr w:type="spellStart"/>
      <w:r>
        <w:rPr>
          <w:rFonts w:eastAsia="Times New Roman"/>
          <w:szCs w:val="24"/>
        </w:rPr>
        <w:t>μεσοσταθμική</w:t>
      </w:r>
      <w:proofErr w:type="spellEnd"/>
      <w:r>
        <w:rPr>
          <w:rFonts w:eastAsia="Times New Roman"/>
          <w:szCs w:val="24"/>
        </w:rPr>
        <w:t xml:space="preserve"> μείωση περίπου 25% με 30%. </w:t>
      </w:r>
    </w:p>
    <w:p w14:paraId="09F87F55" w14:textId="77777777" w:rsidR="0008105D" w:rsidRDefault="003C36B0">
      <w:pPr>
        <w:spacing w:after="0" w:line="600" w:lineRule="auto"/>
        <w:ind w:firstLine="720"/>
        <w:jc w:val="both"/>
        <w:rPr>
          <w:rFonts w:eastAsia="Times New Roman"/>
          <w:szCs w:val="24"/>
        </w:rPr>
      </w:pPr>
      <w:r>
        <w:rPr>
          <w:rFonts w:eastAsia="Times New Roman"/>
          <w:szCs w:val="24"/>
        </w:rPr>
        <w:t>Να πω τώρα για την αγορά; Το κλίμα είναι ασφυκτικό. Ένα νούμερο μόνον θα σας πω, ότι το 2016 εί</w:t>
      </w:r>
      <w:r>
        <w:rPr>
          <w:rFonts w:eastAsia="Times New Roman"/>
          <w:szCs w:val="24"/>
        </w:rPr>
        <w:t xml:space="preserve">χαμε </w:t>
      </w:r>
      <w:r>
        <w:rPr>
          <w:rFonts w:eastAsia="Times New Roman"/>
          <w:szCs w:val="24"/>
        </w:rPr>
        <w:t xml:space="preserve">εννέα χιλιάδες οκτακόσιες δώδεκα </w:t>
      </w:r>
      <w:r>
        <w:rPr>
          <w:rFonts w:eastAsia="Times New Roman"/>
          <w:szCs w:val="24"/>
        </w:rPr>
        <w:t xml:space="preserve">διαγραφές επιχειρήσεων, ο μεγαλύτερος αριθμός λουκέτων που έχουν μπει ποτέ. </w:t>
      </w:r>
    </w:p>
    <w:p w14:paraId="09F87F56" w14:textId="77777777" w:rsidR="0008105D" w:rsidRDefault="003C36B0">
      <w:pPr>
        <w:spacing w:after="0" w:line="600" w:lineRule="auto"/>
        <w:ind w:firstLine="720"/>
        <w:jc w:val="both"/>
        <w:rPr>
          <w:rFonts w:eastAsia="Times New Roman"/>
          <w:szCs w:val="24"/>
        </w:rPr>
      </w:pPr>
      <w:r>
        <w:rPr>
          <w:rFonts w:eastAsia="Times New Roman"/>
          <w:szCs w:val="24"/>
        </w:rPr>
        <w:t xml:space="preserve">Τι απαιτείται τώρα; Απαιτείται εθνικό σχέδιο οριστικής εξόδου από την κρίση, όπως είναι η </w:t>
      </w:r>
      <w:r>
        <w:rPr>
          <w:rFonts w:eastAsia="Times New Roman"/>
          <w:szCs w:val="24"/>
        </w:rPr>
        <w:t>σ</w:t>
      </w:r>
      <w:r>
        <w:rPr>
          <w:rFonts w:eastAsia="Times New Roman"/>
          <w:szCs w:val="24"/>
        </w:rPr>
        <w:t xml:space="preserve">υμφωνία </w:t>
      </w:r>
      <w:r>
        <w:rPr>
          <w:rFonts w:eastAsia="Times New Roman"/>
          <w:szCs w:val="24"/>
        </w:rPr>
        <w:t>α</w:t>
      </w:r>
      <w:r>
        <w:rPr>
          <w:rFonts w:eastAsia="Times New Roman"/>
          <w:szCs w:val="24"/>
        </w:rPr>
        <w:t>λήθειας, που παρουσίασε ο Πρόεδρος της Νέ</w:t>
      </w:r>
      <w:r>
        <w:rPr>
          <w:rFonts w:eastAsia="Times New Roman"/>
          <w:szCs w:val="24"/>
        </w:rPr>
        <w:t xml:space="preserve">ας Δημοκρατίας Κυριάκος Μητσοτάκης στη Θεσσαλονίκη. </w:t>
      </w:r>
    </w:p>
    <w:p w14:paraId="09F87F57"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09F87F58" w14:textId="77777777" w:rsidR="0008105D" w:rsidRDefault="003C36B0">
      <w:pPr>
        <w:spacing w:after="0" w:line="600" w:lineRule="auto"/>
        <w:ind w:firstLine="720"/>
        <w:jc w:val="both"/>
        <w:rPr>
          <w:rFonts w:eastAsia="Times New Roman"/>
          <w:szCs w:val="24"/>
        </w:rPr>
      </w:pPr>
      <w:r>
        <w:rPr>
          <w:rFonts w:eastAsia="Times New Roman"/>
          <w:szCs w:val="24"/>
        </w:rPr>
        <w:t>Ένα λεπτό, κυρία Πρόεδρε.</w:t>
      </w:r>
    </w:p>
    <w:p w14:paraId="09F87F59" w14:textId="77777777" w:rsidR="0008105D" w:rsidRDefault="003C36B0">
      <w:pPr>
        <w:spacing w:after="0" w:line="600" w:lineRule="auto"/>
        <w:ind w:firstLine="720"/>
        <w:jc w:val="both"/>
        <w:rPr>
          <w:rFonts w:eastAsia="Times New Roman"/>
          <w:szCs w:val="24"/>
        </w:rPr>
      </w:pPr>
      <w:r>
        <w:rPr>
          <w:rFonts w:eastAsia="Times New Roman"/>
          <w:szCs w:val="24"/>
        </w:rPr>
        <w:t xml:space="preserve">Πυρήνας της </w:t>
      </w:r>
      <w:r>
        <w:rPr>
          <w:rFonts w:eastAsia="Times New Roman"/>
          <w:szCs w:val="24"/>
        </w:rPr>
        <w:t>σ</w:t>
      </w:r>
      <w:r>
        <w:rPr>
          <w:rFonts w:eastAsia="Times New Roman"/>
          <w:szCs w:val="24"/>
        </w:rPr>
        <w:t xml:space="preserve">υμφωνίας </w:t>
      </w:r>
      <w:r>
        <w:rPr>
          <w:rFonts w:eastAsia="Times New Roman"/>
          <w:szCs w:val="24"/>
        </w:rPr>
        <w:t>α</w:t>
      </w:r>
      <w:r>
        <w:rPr>
          <w:rFonts w:eastAsia="Times New Roman"/>
          <w:szCs w:val="24"/>
        </w:rPr>
        <w:t>λήθειας</w:t>
      </w:r>
      <w:r>
        <w:rPr>
          <w:rFonts w:eastAsia="Times New Roman"/>
          <w:szCs w:val="24"/>
        </w:rPr>
        <w:t xml:space="preserve"> είναι η </w:t>
      </w:r>
      <w:proofErr w:type="spellStart"/>
      <w:r>
        <w:rPr>
          <w:rFonts w:eastAsia="Times New Roman"/>
          <w:szCs w:val="24"/>
        </w:rPr>
        <w:t>εμπροσθοβαρής</w:t>
      </w:r>
      <w:proofErr w:type="spellEnd"/>
      <w:r>
        <w:rPr>
          <w:rFonts w:eastAsia="Times New Roman"/>
          <w:szCs w:val="24"/>
        </w:rPr>
        <w:t xml:space="preserve"> υλοποίηση διαρθρωτικών αλλαγών και αποκρατικοποιήσεων και η αλλαγή του μείγματος δημοσιονομικής πολιτικής, με λιγότερους φόρους και δαπάνες.</w:t>
      </w:r>
    </w:p>
    <w:p w14:paraId="09F87F5A" w14:textId="77777777" w:rsidR="0008105D" w:rsidRDefault="003C36B0">
      <w:pPr>
        <w:spacing w:after="0" w:line="600" w:lineRule="auto"/>
        <w:ind w:firstLine="720"/>
        <w:jc w:val="both"/>
        <w:rPr>
          <w:rFonts w:eastAsia="Times New Roman"/>
          <w:szCs w:val="24"/>
        </w:rPr>
      </w:pPr>
      <w:r>
        <w:rPr>
          <w:rFonts w:eastAsia="Times New Roman"/>
          <w:szCs w:val="24"/>
        </w:rPr>
        <w:t>Πιστεύω πως πολύ σύντομα η Νέα Δημοκρατία υπό την ηγεσία του Προέδρου μας του Κυριάκου Μητσο</w:t>
      </w:r>
      <w:r>
        <w:rPr>
          <w:rFonts w:eastAsia="Times New Roman"/>
          <w:szCs w:val="24"/>
        </w:rPr>
        <w:t>τάκη</w:t>
      </w:r>
      <w:r>
        <w:rPr>
          <w:rFonts w:eastAsia="Times New Roman"/>
          <w:szCs w:val="24"/>
        </w:rPr>
        <w:t>,</w:t>
      </w:r>
      <w:r>
        <w:rPr>
          <w:rFonts w:eastAsia="Times New Roman"/>
          <w:szCs w:val="24"/>
        </w:rPr>
        <w:t xml:space="preserve"> θα κληθεί και πάλι να αναλάβει τον ιστορικό ρόλο της ανόρθωσης της Ελλάδας και θα τα καταφέρει.</w:t>
      </w:r>
    </w:p>
    <w:p w14:paraId="09F87F5B" w14:textId="77777777" w:rsidR="0008105D" w:rsidRDefault="003C36B0">
      <w:pPr>
        <w:spacing w:after="0" w:line="600" w:lineRule="auto"/>
        <w:ind w:firstLine="720"/>
        <w:jc w:val="both"/>
        <w:rPr>
          <w:rFonts w:eastAsia="Times New Roman"/>
          <w:szCs w:val="24"/>
        </w:rPr>
      </w:pPr>
      <w:r>
        <w:rPr>
          <w:rFonts w:eastAsia="Times New Roman"/>
          <w:szCs w:val="24"/>
        </w:rPr>
        <w:t>Ευχαριστώ πολύ για την κατανόησή σας.</w:t>
      </w:r>
    </w:p>
    <w:p w14:paraId="09F87F5C"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F87F5D"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και εμείς, κύριε </w:t>
      </w:r>
      <w:proofErr w:type="spellStart"/>
      <w:r>
        <w:rPr>
          <w:rFonts w:eastAsia="Times New Roman"/>
          <w:szCs w:val="24"/>
        </w:rPr>
        <w:t>Τραγάκη</w:t>
      </w:r>
      <w:proofErr w:type="spellEnd"/>
      <w:r>
        <w:rPr>
          <w:rFonts w:eastAsia="Times New Roman"/>
          <w:szCs w:val="24"/>
        </w:rPr>
        <w:t>.</w:t>
      </w:r>
    </w:p>
    <w:p w14:paraId="09F87F5E"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Αυλωνίτου</w:t>
      </w:r>
      <w:proofErr w:type="spellEnd"/>
      <w:r>
        <w:rPr>
          <w:rFonts w:eastAsia="Times New Roman"/>
          <w:szCs w:val="24"/>
        </w:rPr>
        <w:t>.</w:t>
      </w:r>
    </w:p>
    <w:p w14:paraId="09F87F5F" w14:textId="77777777" w:rsidR="0008105D" w:rsidRDefault="003C36B0">
      <w:pPr>
        <w:spacing w:after="0" w:line="600" w:lineRule="auto"/>
        <w:ind w:firstLine="720"/>
        <w:jc w:val="both"/>
        <w:rPr>
          <w:rFonts w:eastAsia="Times New Roman"/>
          <w:szCs w:val="24"/>
        </w:rPr>
      </w:pPr>
      <w:r>
        <w:rPr>
          <w:rFonts w:eastAsia="Times New Roman"/>
          <w:b/>
          <w:szCs w:val="24"/>
        </w:rPr>
        <w:t xml:space="preserve">ΕΛΕΝΗ ΑΥΛΩΝΙΤΟΥ: </w:t>
      </w:r>
      <w:r>
        <w:rPr>
          <w:rFonts w:eastAsia="Times New Roman"/>
          <w:szCs w:val="24"/>
        </w:rPr>
        <w:t>Ευχαριστώ πολύ, κυρία Πρόεδρε.</w:t>
      </w:r>
    </w:p>
    <w:p w14:paraId="09F87F60"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Βουλευτές, σήμερα συζητάμε τον </w:t>
      </w:r>
      <w:r>
        <w:rPr>
          <w:rFonts w:eastAsia="Times New Roman"/>
          <w:szCs w:val="24"/>
        </w:rPr>
        <w:t>π</w:t>
      </w:r>
      <w:r>
        <w:rPr>
          <w:rFonts w:eastAsia="Times New Roman"/>
          <w:szCs w:val="24"/>
        </w:rPr>
        <w:t>ροϋπολογισμό του 2017, τον δεύτερο στη σειρά προϋπολογισμό που καταρτίζει η Κυβέρνηση ΣΥ</w:t>
      </w:r>
      <w:r>
        <w:rPr>
          <w:rFonts w:eastAsia="Times New Roman"/>
          <w:szCs w:val="24"/>
        </w:rPr>
        <w:t xml:space="preserve">ΡΙΖΑ – ΑΝΕΛ. </w:t>
      </w:r>
    </w:p>
    <w:p w14:paraId="09F87F61" w14:textId="77777777" w:rsidR="0008105D" w:rsidRDefault="003C36B0">
      <w:pPr>
        <w:spacing w:after="0" w:line="600" w:lineRule="auto"/>
        <w:ind w:firstLine="720"/>
        <w:jc w:val="both"/>
        <w:rPr>
          <w:rFonts w:eastAsia="Times New Roman"/>
          <w:szCs w:val="24"/>
        </w:rPr>
      </w:pPr>
      <w:r>
        <w:rPr>
          <w:rFonts w:eastAsia="Times New Roman"/>
          <w:szCs w:val="24"/>
        </w:rPr>
        <w:t>Σήμερα, λοιπόν, είναι η μέρα που κρίνονται τα πεπραγμένα μας του τελευταίου χρόνου στον τομέα της οικονομίας και ορίζονται οι στόχοι για τον επόμενο χρόνο.</w:t>
      </w:r>
    </w:p>
    <w:p w14:paraId="09F87F62" w14:textId="77777777" w:rsidR="0008105D" w:rsidRDefault="003C36B0">
      <w:pPr>
        <w:spacing w:after="0" w:line="600" w:lineRule="auto"/>
        <w:ind w:firstLine="720"/>
        <w:jc w:val="both"/>
        <w:rPr>
          <w:rFonts w:eastAsia="Times New Roman"/>
          <w:szCs w:val="24"/>
        </w:rPr>
      </w:pPr>
      <w:r>
        <w:rPr>
          <w:rFonts w:eastAsia="Times New Roman"/>
          <w:szCs w:val="24"/>
        </w:rPr>
        <w:t xml:space="preserve">Πώς τα πήγαμε, λοιπόν, στον χρόνο που πέρασε; </w:t>
      </w:r>
    </w:p>
    <w:p w14:paraId="09F87F63" w14:textId="77777777" w:rsidR="0008105D" w:rsidRDefault="003C36B0">
      <w:pPr>
        <w:spacing w:after="0" w:line="600" w:lineRule="auto"/>
        <w:ind w:firstLine="720"/>
        <w:jc w:val="both"/>
        <w:rPr>
          <w:rFonts w:eastAsia="Times New Roman"/>
          <w:szCs w:val="24"/>
        </w:rPr>
      </w:pPr>
      <w:r>
        <w:rPr>
          <w:rFonts w:eastAsia="Times New Roman"/>
          <w:szCs w:val="24"/>
        </w:rPr>
        <w:t xml:space="preserve">Κατ’ αρχάς ο </w:t>
      </w:r>
      <w:r>
        <w:rPr>
          <w:rFonts w:eastAsia="Times New Roman"/>
          <w:szCs w:val="24"/>
        </w:rPr>
        <w:t>π</w:t>
      </w:r>
      <w:r>
        <w:rPr>
          <w:rFonts w:eastAsia="Times New Roman"/>
          <w:szCs w:val="24"/>
        </w:rPr>
        <w:t>ροϋπολογισμός του 2016 απ</w:t>
      </w:r>
      <w:r>
        <w:rPr>
          <w:rFonts w:eastAsia="Times New Roman"/>
          <w:szCs w:val="24"/>
        </w:rPr>
        <w:t>οδείχθηκε αληθής και όχι πλασματικός, όπως ήταν οι κρατικοί προϋπολογισμοί επί δεκαετίες ολόκληρες. Μετά αποδείχθηκε στην εκτέλεσή του προϋπολογισμός συγκρατημένων εκτιμήσεων. Άρα υπερβήκαμε τις εκτιμήσεις. Με λίγα λόγια, αποδείχθηκε ένας σοβαρός προϋπολογ</w:t>
      </w:r>
      <w:r>
        <w:rPr>
          <w:rFonts w:eastAsia="Times New Roman"/>
          <w:szCs w:val="24"/>
        </w:rPr>
        <w:t xml:space="preserve">ισμός. </w:t>
      </w:r>
    </w:p>
    <w:p w14:paraId="09F87F64" w14:textId="77777777" w:rsidR="0008105D" w:rsidRDefault="003C36B0">
      <w:pPr>
        <w:spacing w:after="0" w:line="600" w:lineRule="auto"/>
        <w:ind w:firstLine="720"/>
        <w:jc w:val="both"/>
        <w:rPr>
          <w:rFonts w:eastAsia="Times New Roman"/>
          <w:szCs w:val="24"/>
        </w:rPr>
      </w:pPr>
      <w:r>
        <w:rPr>
          <w:rFonts w:eastAsia="Times New Roman"/>
          <w:szCs w:val="24"/>
        </w:rPr>
        <w:t>Αυτό θα έπρεπε να είναι αυτονόητο βέβαια, αλλά στην Ελλάδα δεν είναι, τουλάχιστον δεν ήταν επί δεκαετίες. Εμείς όμως είμαστε σοβαροί, σε αντίθεση με την Αξιωματική Αντιπολίτευση που υπόσχεται μειώσεις φόρων, χωρίς να εξηγεί ποιες δαπάνες θα περικόψ</w:t>
      </w:r>
      <w:r>
        <w:rPr>
          <w:rFonts w:eastAsia="Times New Roman"/>
          <w:szCs w:val="24"/>
        </w:rPr>
        <w:t>ει. Προφανώς θα περικόψει τις δαπάνες για την υγεία, για την παιδεία, για την κοινωνική ασφάλιση, για τα κοινωνικά επιδόματα, αυτές δηλαδή που αφορούν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την κοινωνία. </w:t>
      </w:r>
    </w:p>
    <w:p w14:paraId="09F87F65" w14:textId="77777777" w:rsidR="0008105D" w:rsidRDefault="003C36B0">
      <w:pPr>
        <w:spacing w:after="0" w:line="600" w:lineRule="auto"/>
        <w:ind w:firstLine="720"/>
        <w:jc w:val="both"/>
        <w:rPr>
          <w:rFonts w:eastAsia="Times New Roman"/>
          <w:szCs w:val="24"/>
        </w:rPr>
      </w:pPr>
      <w:r>
        <w:rPr>
          <w:rFonts w:eastAsia="Times New Roman"/>
          <w:szCs w:val="24"/>
        </w:rPr>
        <w:t>Στη συνέχεια ο διακηρυγμένος πέρ</w:t>
      </w:r>
      <w:r>
        <w:rPr>
          <w:rFonts w:eastAsia="Times New Roman"/>
          <w:szCs w:val="24"/>
        </w:rPr>
        <w:t>υ</w:t>
      </w:r>
      <w:r>
        <w:rPr>
          <w:rFonts w:eastAsia="Times New Roman"/>
          <w:szCs w:val="24"/>
        </w:rPr>
        <w:t>σι στόχος για την ελάφρυνση του δημοσίου χρέ</w:t>
      </w:r>
      <w:r>
        <w:rPr>
          <w:rFonts w:eastAsia="Times New Roman"/>
          <w:szCs w:val="24"/>
        </w:rPr>
        <w:t>ους επετεύχθη σε σημαντικό βαθμό αυτή την εβδομάδα με ένα πακέτο μέτρων</w:t>
      </w:r>
      <w:r>
        <w:rPr>
          <w:rFonts w:eastAsia="Times New Roman"/>
          <w:szCs w:val="24"/>
        </w:rPr>
        <w:t>,</w:t>
      </w:r>
      <w:r>
        <w:rPr>
          <w:rFonts w:eastAsia="Times New Roman"/>
          <w:szCs w:val="24"/>
        </w:rPr>
        <w:t xml:space="preserve"> που σε βάθος χρόνου μειώνει το δημόσιο χρέος της χώρας κατά 15 δισεκατομμύρια ευρώ. </w:t>
      </w:r>
    </w:p>
    <w:p w14:paraId="09F87F66" w14:textId="77777777" w:rsidR="0008105D" w:rsidRDefault="003C36B0">
      <w:pPr>
        <w:spacing w:after="0" w:line="600" w:lineRule="auto"/>
        <w:ind w:firstLine="720"/>
        <w:jc w:val="both"/>
        <w:rPr>
          <w:rFonts w:eastAsia="Times New Roman"/>
          <w:szCs w:val="24"/>
        </w:rPr>
      </w:pPr>
      <w:r>
        <w:rPr>
          <w:rFonts w:eastAsia="Times New Roman"/>
          <w:szCs w:val="24"/>
        </w:rPr>
        <w:t>Αυτές τις ημέρες ακούσαμε από την Αντιπολίτευση και το εξής καταπληκτικό</w:t>
      </w:r>
      <w:r>
        <w:rPr>
          <w:rFonts w:eastAsia="Times New Roman"/>
          <w:szCs w:val="24"/>
        </w:rPr>
        <w:t>.</w:t>
      </w:r>
      <w:r>
        <w:rPr>
          <w:rFonts w:eastAsia="Times New Roman"/>
          <w:szCs w:val="24"/>
        </w:rPr>
        <w:t xml:space="preserve"> Σε τι ωφελούνται οι εργα</w:t>
      </w:r>
      <w:r>
        <w:rPr>
          <w:rFonts w:eastAsia="Times New Roman"/>
          <w:szCs w:val="24"/>
        </w:rPr>
        <w:t>ζόμενοι, όταν μας χαρίζουν 45 δισεκατομμύρια; Προφανώς η Νέα Δημοκρατία δεν ωφελείται σε τίποτα, όταν ο ελληνικός λαός κερδίζει 45 δισεκατομμύρια. Αυτό όμως δεν είναι πρόβλημα του ελληνικού λαού, είναι πρόβλημα της Νέας Δημοκρατίας. Πώς να εξηγήσουν</w:t>
      </w:r>
      <w:r>
        <w:rPr>
          <w:rFonts w:eastAsia="Times New Roman"/>
          <w:szCs w:val="24"/>
        </w:rPr>
        <w:t>,</w:t>
      </w:r>
      <w:r>
        <w:rPr>
          <w:rFonts w:eastAsia="Times New Roman"/>
          <w:szCs w:val="24"/>
        </w:rPr>
        <w:t xml:space="preserve"> βέβαι</w:t>
      </w:r>
      <w:r>
        <w:rPr>
          <w:rFonts w:eastAsia="Times New Roman"/>
          <w:szCs w:val="24"/>
        </w:rPr>
        <w:t>α</w:t>
      </w:r>
      <w:r>
        <w:rPr>
          <w:rFonts w:eastAsia="Times New Roman"/>
          <w:szCs w:val="24"/>
        </w:rPr>
        <w:t>,</w:t>
      </w:r>
      <w:r>
        <w:rPr>
          <w:rFonts w:eastAsia="Times New Roman"/>
          <w:szCs w:val="24"/>
        </w:rPr>
        <w:t xml:space="preserve"> το ότι σε αντίθεση με το δικό τους </w:t>
      </w:r>
      <w:r>
        <w:rPr>
          <w:rFonts w:eastAsia="Times New Roman"/>
          <w:szCs w:val="24"/>
          <w:lang w:val="en-US"/>
        </w:rPr>
        <w:t>PSI</w:t>
      </w:r>
      <w:r>
        <w:rPr>
          <w:rFonts w:eastAsia="Times New Roman"/>
          <w:szCs w:val="24"/>
        </w:rPr>
        <w:t xml:space="preserve"> που κατέστρεψε τα ασφαλιστικά ταμεία και τους </w:t>
      </w:r>
      <w:proofErr w:type="spellStart"/>
      <w:r>
        <w:rPr>
          <w:rFonts w:eastAsia="Times New Roman"/>
          <w:szCs w:val="24"/>
        </w:rPr>
        <w:t>μικροομολογιούχους</w:t>
      </w:r>
      <w:proofErr w:type="spellEnd"/>
      <w:r>
        <w:rPr>
          <w:rFonts w:eastAsia="Times New Roman"/>
          <w:szCs w:val="24"/>
        </w:rPr>
        <w:t>, η ελάφρυνση του δημοσίου χρέους της δικής μας Κυβέρνησης κατά 45 δισεκατομμύρια ευρώ δεν συνοδεύτηκε από μέτρα και δεν στοίχισε ούτε 1 ευρώ στον Έλλ</w:t>
      </w:r>
      <w:r>
        <w:rPr>
          <w:rFonts w:eastAsia="Times New Roman"/>
          <w:szCs w:val="24"/>
        </w:rPr>
        <w:t>ηνα φορολογούμενο;</w:t>
      </w:r>
    </w:p>
    <w:p w14:paraId="09F87F6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τους περσινούς μας στόχους παραμένει σε διαπραγμάτευση το θέμα των πλεονασμάτων για τα επόμενα χρόνια, που είναι στην ουσία του θέμα χαλάρωσης της πολιτικής λιτότητας σε όλη την Ευρωπαϊκή Ένωση.</w:t>
      </w:r>
    </w:p>
    <w:p w14:paraId="09F87F6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να θέ</w:t>
      </w:r>
      <w:r>
        <w:rPr>
          <w:rFonts w:eastAsia="Times New Roman" w:cs="Times New Roman"/>
          <w:szCs w:val="24"/>
        </w:rPr>
        <w:t xml:space="preserve">τει κανείς στόχους πλεονασμάτων 2,5% και 3,5% είναι απολύτως παράλογο, είναι άχρηστο, είναι επιζήμιο για την οικονομία, άσχετα μάλιστα από το αν το δει κανείς ως αριστερός </w:t>
      </w:r>
      <w:proofErr w:type="spellStart"/>
      <w:r>
        <w:rPr>
          <w:rFonts w:eastAsia="Times New Roman" w:cs="Times New Roman"/>
          <w:szCs w:val="24"/>
        </w:rPr>
        <w:t>κεϋνσιανός</w:t>
      </w:r>
      <w:proofErr w:type="spellEnd"/>
      <w:r>
        <w:rPr>
          <w:rFonts w:eastAsia="Times New Roman" w:cs="Times New Roman"/>
          <w:szCs w:val="24"/>
        </w:rPr>
        <w:t xml:space="preserve"> ή ως δεξιός νεοφιλελεύθερος. Ο </w:t>
      </w:r>
      <w:proofErr w:type="spellStart"/>
      <w:r>
        <w:rPr>
          <w:rFonts w:eastAsia="Times New Roman" w:cs="Times New Roman"/>
          <w:szCs w:val="24"/>
        </w:rPr>
        <w:t>κεϋνσιανός</w:t>
      </w:r>
      <w:proofErr w:type="spellEnd"/>
      <w:r>
        <w:rPr>
          <w:rFonts w:eastAsia="Times New Roman" w:cs="Times New Roman"/>
          <w:szCs w:val="24"/>
        </w:rPr>
        <w:t xml:space="preserve"> θα δαπανούσε τα χρήματα αυτά γι</w:t>
      </w:r>
      <w:r>
        <w:rPr>
          <w:rFonts w:eastAsia="Times New Roman" w:cs="Times New Roman"/>
          <w:szCs w:val="24"/>
        </w:rPr>
        <w:t>α την αναθέρμανση της οικονομίας. Ο νεοφιλελεύθερος θα τα επέστρεφε στην αγορά με μείωση φόρων.</w:t>
      </w:r>
    </w:p>
    <w:p w14:paraId="09F87F6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Μόνο όποιος θέλει να κρατάει όμηρο την Ευρωζώνη και την παγκόσμια οικονομία για την εξυπηρέτηση συγκεκριμένων μονοπωλιακών συμφερόντων της ισχυρότερης οικονομία</w:t>
      </w:r>
      <w:r>
        <w:rPr>
          <w:rFonts w:eastAsia="Times New Roman" w:cs="Times New Roman"/>
          <w:szCs w:val="24"/>
        </w:rPr>
        <w:t>ς της Ευρώπης, θα απαιτούσε τέτοια πλεονάσματα. Πέρ</w:t>
      </w:r>
      <w:r>
        <w:rPr>
          <w:rFonts w:eastAsia="Times New Roman" w:cs="Times New Roman"/>
          <w:szCs w:val="24"/>
        </w:rPr>
        <w:t>υ</w:t>
      </w:r>
      <w:r>
        <w:rPr>
          <w:rFonts w:eastAsia="Times New Roman" w:cs="Times New Roman"/>
          <w:szCs w:val="24"/>
        </w:rPr>
        <w:t xml:space="preserve">σι όμως αυτά τα λέγαμε μόνο εμείς </w:t>
      </w:r>
      <w:proofErr w:type="spellStart"/>
      <w:r>
        <w:rPr>
          <w:rFonts w:eastAsia="Times New Roman" w:cs="Times New Roman"/>
          <w:szCs w:val="24"/>
        </w:rPr>
        <w:t>υβριζόμενοι</w:t>
      </w:r>
      <w:proofErr w:type="spellEnd"/>
      <w:r>
        <w:rPr>
          <w:rFonts w:eastAsia="Times New Roman" w:cs="Times New Roman"/>
          <w:szCs w:val="24"/>
        </w:rPr>
        <w:t xml:space="preserve"> και λοιδορούμενοι. Σήμερα τα λέει όλη η Ευρώπη και η Αμερική, από αριστερά και δεξιά. Σήμερα το οικοδόμημα της λιτότητας καταρρέει διεθνώς και δικαιωνόμαστε.</w:t>
      </w:r>
    </w:p>
    <w:p w14:paraId="09F87F6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 δεδομένη την εμπειρία του </w:t>
      </w:r>
      <w:r>
        <w:rPr>
          <w:rFonts w:eastAsia="Times New Roman" w:cs="Times New Roman"/>
          <w:szCs w:val="24"/>
        </w:rPr>
        <w:t>π</w:t>
      </w:r>
      <w:r>
        <w:rPr>
          <w:rFonts w:eastAsia="Times New Roman" w:cs="Times New Roman"/>
          <w:szCs w:val="24"/>
        </w:rPr>
        <w:t xml:space="preserve">ροϋπολογισμού του 2016 και τις εξελίξεις που ανέφερα, ο </w:t>
      </w:r>
      <w:r>
        <w:rPr>
          <w:rFonts w:eastAsia="Times New Roman" w:cs="Times New Roman"/>
          <w:szCs w:val="24"/>
        </w:rPr>
        <w:t>π</w:t>
      </w:r>
      <w:r>
        <w:rPr>
          <w:rFonts w:eastAsia="Times New Roman" w:cs="Times New Roman"/>
          <w:szCs w:val="24"/>
        </w:rPr>
        <w:t>ροϋπολογισμός του επόμενου έτους είναι αληθής και συγκρατημένος. Αληθώς και συγκρατημένα εκφράζει τον στόχο οικονομικής ανάπτυξης 2,7% για την ελληνική οικονομία το 2017</w:t>
      </w:r>
      <w:r>
        <w:rPr>
          <w:rFonts w:eastAsia="Times New Roman" w:cs="Times New Roman"/>
          <w:szCs w:val="24"/>
        </w:rPr>
        <w:t>. Πέρα από τις δημοσιονομικές απαιτήσεις ένας είναι ο στόχος</w:t>
      </w:r>
      <w:r>
        <w:rPr>
          <w:rFonts w:eastAsia="Times New Roman" w:cs="Times New Roman"/>
          <w:szCs w:val="24"/>
        </w:rPr>
        <w:t>,</w:t>
      </w:r>
      <w:r>
        <w:rPr>
          <w:rFonts w:eastAsia="Times New Roman" w:cs="Times New Roman"/>
          <w:szCs w:val="24"/>
        </w:rPr>
        <w:t xml:space="preserve"> που καθορίζει τις κατανομές μεγεθών του προϋπολογισμού μας, η ανάγκη στήριξης των ασθενέστερων εισοδημάτων και των βασικών κοινωνικών υπηρεσιών.</w:t>
      </w:r>
    </w:p>
    <w:p w14:paraId="09F87F6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λοιπόν, κυρίες και κύριοι συνάδελφοι, είναι </w:t>
      </w:r>
      <w:r>
        <w:rPr>
          <w:rFonts w:eastAsia="Times New Roman" w:cs="Times New Roman"/>
          <w:szCs w:val="24"/>
        </w:rPr>
        <w:t>πολύ εύκολο να καταρτίζει κανείς ισοσκελισμένους και πλεονασματικούς προϋπολογισμούς</w:t>
      </w:r>
      <w:r>
        <w:rPr>
          <w:rFonts w:eastAsia="Times New Roman" w:cs="Times New Roman"/>
          <w:szCs w:val="24"/>
        </w:rPr>
        <w:t>,</w:t>
      </w:r>
      <w:r>
        <w:rPr>
          <w:rFonts w:eastAsia="Times New Roman" w:cs="Times New Roman"/>
          <w:szCs w:val="24"/>
        </w:rPr>
        <w:t xml:space="preserve"> που να περιέχουν ακόμα και μειώσεις φόρων άμα θέλει</w:t>
      </w:r>
      <w:r>
        <w:rPr>
          <w:rFonts w:eastAsia="Times New Roman" w:cs="Times New Roman"/>
          <w:szCs w:val="24"/>
        </w:rPr>
        <w:t>,</w:t>
      </w:r>
      <w:r>
        <w:rPr>
          <w:rFonts w:eastAsia="Times New Roman" w:cs="Times New Roman"/>
          <w:szCs w:val="24"/>
        </w:rPr>
        <w:t xml:space="preserve"> αν και μόνο εάν</w:t>
      </w:r>
      <w:r>
        <w:rPr>
          <w:rFonts w:eastAsia="Times New Roman" w:cs="Times New Roman"/>
          <w:szCs w:val="24"/>
        </w:rPr>
        <w:t>,</w:t>
      </w:r>
      <w:r>
        <w:rPr>
          <w:rFonts w:eastAsia="Times New Roman" w:cs="Times New Roman"/>
          <w:szCs w:val="24"/>
        </w:rPr>
        <w:t xml:space="preserve"> δεν ενδιαφέρεται καθόλου για τις κοινωνικές επιπτώσεις τους.</w:t>
      </w:r>
    </w:p>
    <w:p w14:paraId="09F87F6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έχουμε δει από προηγούμενες κυβερνήσ</w:t>
      </w:r>
      <w:r>
        <w:rPr>
          <w:rFonts w:eastAsia="Times New Roman" w:cs="Times New Roman"/>
          <w:szCs w:val="24"/>
        </w:rPr>
        <w:t>εις να γίνεται. Δεν βρίσκατε λεφτά για τα νοσοκομεία; Κλείσατε τα νοσοκομεία. Στοίχιζαν πολύ οι γιατροί; Διώχνατε τους γιατρούς. Δεν σας έβγαιναν οι μισθοί των καθηγητών; Αφήνατε να υπάρχουν κενά διδασκόντων και ας μη γίνονταν όλα τα μαθήματα.</w:t>
      </w:r>
    </w:p>
    <w:p w14:paraId="09F87F6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εμείς, </w:t>
      </w:r>
      <w:r>
        <w:rPr>
          <w:rFonts w:eastAsia="Times New Roman" w:cs="Times New Roman"/>
          <w:szCs w:val="24"/>
        </w:rPr>
        <w:t>κυρίες και κύριοι συνάδελφοι, δεν το πάμε έτσι. Εμείς προσλαμβάνουμε γιατρούς, νοσηλευτές, καθηγητές, γιατί εμείς βάζουμε σε πρώτη προτεραιότητα</w:t>
      </w:r>
      <w:r>
        <w:rPr>
          <w:rFonts w:eastAsia="Times New Roman" w:cs="Times New Roman"/>
          <w:szCs w:val="24"/>
        </w:rPr>
        <w:t>,</w:t>
      </w:r>
      <w:r>
        <w:rPr>
          <w:rFonts w:eastAsia="Times New Roman" w:cs="Times New Roman"/>
          <w:szCs w:val="24"/>
        </w:rPr>
        <w:t xml:space="preserve"> το να παραμένουν οι άνθρωποι ζωντανοί, να παραμένουν οι βασικές κοινωνικές υπηρεσίες σε λειτουργία. Θέλετε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μας κατηγορήσετε για αυτό; Για μας είναι τίτλος τιμής μία τέτοια κατηγορία. </w:t>
      </w:r>
    </w:p>
    <w:p w14:paraId="09F87F6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Αναγνωρίζουμε την ανάγκη της μείωσης φόρων, ιδιαίτερα στις μικρομεσαίες επιχειρήσεις και τους επαγγελματίες και θεωρούμε ότι η οικονομική ανάπτυξη, η ελάφρυνση του χρέ</w:t>
      </w:r>
      <w:r>
        <w:rPr>
          <w:rFonts w:eastAsia="Times New Roman" w:cs="Times New Roman"/>
          <w:szCs w:val="24"/>
        </w:rPr>
        <w:t>ους και η καταπολέμηση της φοροδιαφυγής θα μας δίνουν τη δυνατότητα να μειώσουμε τους φόρους από εδώ και πέρα.</w:t>
      </w:r>
    </w:p>
    <w:p w14:paraId="09F87F6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Ως τότε όμως θα μας πείτε ότι ευημερούν οι αριθμοί και δεινοπαθούν οι άνθρωποι, εσείς που η λέξη ανθρωπιστική κρίση δεν υπήρχε καν στο λεξιλόγιό </w:t>
      </w:r>
      <w:r>
        <w:rPr>
          <w:rFonts w:eastAsia="Times New Roman" w:cs="Times New Roman"/>
          <w:szCs w:val="24"/>
        </w:rPr>
        <w:t>σας, σε αντίθεση με εμάς που πρώτοι και μάλιστα με μονομερή ενέργεια νομοθετήσαμε μέτρα για την αντιμετώπιση της ανθρωπιστικής κρίσης</w:t>
      </w:r>
      <w:r>
        <w:rPr>
          <w:rFonts w:eastAsia="Times New Roman" w:cs="Times New Roman"/>
          <w:szCs w:val="24"/>
        </w:rPr>
        <w:t>,</w:t>
      </w:r>
      <w:r>
        <w:rPr>
          <w:rFonts w:eastAsia="Times New Roman" w:cs="Times New Roman"/>
          <w:szCs w:val="24"/>
        </w:rPr>
        <w:t xml:space="preserve"> που οι δικές σας πολιτικές δημιούργησαν και σήμερα, μέσα σε ένα σφιχτό οικονομικό πλαίσιο, καταφέρνουμε και διευρύνουμε τ</w:t>
      </w:r>
      <w:r>
        <w:rPr>
          <w:rFonts w:eastAsia="Times New Roman" w:cs="Times New Roman"/>
          <w:szCs w:val="24"/>
        </w:rPr>
        <w:t xml:space="preserve">α μέτρα για την αντιμετώπισή της με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πίδομα </w:t>
      </w:r>
      <w:r>
        <w:rPr>
          <w:rFonts w:eastAsia="Times New Roman" w:cs="Times New Roman"/>
          <w:szCs w:val="24"/>
        </w:rPr>
        <w:t>α</w:t>
      </w:r>
      <w:r>
        <w:rPr>
          <w:rFonts w:eastAsia="Times New Roman" w:cs="Times New Roman"/>
          <w:szCs w:val="24"/>
        </w:rPr>
        <w:t xml:space="preserve">λληλεγγύης να χρηματοδοτείται κατευθείαν από τον </w:t>
      </w:r>
      <w:r>
        <w:rPr>
          <w:rFonts w:eastAsia="Times New Roman" w:cs="Times New Roman"/>
          <w:szCs w:val="24"/>
        </w:rPr>
        <w:t>π</w:t>
      </w:r>
      <w:r>
        <w:rPr>
          <w:rFonts w:eastAsia="Times New Roman" w:cs="Times New Roman"/>
          <w:szCs w:val="24"/>
        </w:rPr>
        <w:t>ροϋπολογισμό με 759 εκατομμύρια.</w:t>
      </w:r>
    </w:p>
    <w:p w14:paraId="09F87F7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Επειδή, κυρίες και κύριοι συνάδελφοι, εγώ συνεχίζω να μιλάω με τον κόσμο στην Περιφέρειά μου, τη Β΄ Αθήνας, θέλω να</w:t>
      </w:r>
      <w:r>
        <w:rPr>
          <w:rFonts w:eastAsia="Times New Roman" w:cs="Times New Roman"/>
          <w:szCs w:val="24"/>
        </w:rPr>
        <w:t xml:space="preserve"> σας μεταφέρω μια συζήτηση που είχα πριν από έναν μήνα με μία συνταξιούχο του Οργανισμού Ασφάλισης Ελευθέρων Επαγγελματιών.</w:t>
      </w:r>
    </w:p>
    <w:p w14:paraId="09F87F7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Τη ρώτησα πώς είχε επηρεαστεί η σύνταξή της από τα μέτρα που ψηφίσαμε. Μου είπε</w:t>
      </w:r>
      <w:r>
        <w:rPr>
          <w:rFonts w:eastAsia="Times New Roman" w:cs="Times New Roman"/>
          <w:szCs w:val="24"/>
        </w:rPr>
        <w:t>,</w:t>
      </w:r>
      <w:r>
        <w:rPr>
          <w:rFonts w:eastAsia="Times New Roman" w:cs="Times New Roman"/>
          <w:szCs w:val="24"/>
        </w:rPr>
        <w:t xml:space="preserve"> πραγματικά, επί λέξει «οι προηγούμενοι μού έκοψαν 4</w:t>
      </w:r>
      <w:r>
        <w:rPr>
          <w:rFonts w:eastAsia="Times New Roman" w:cs="Times New Roman"/>
          <w:szCs w:val="24"/>
        </w:rPr>
        <w:t xml:space="preserve">00 ευρώ. Ο Τσίπρας μού έκοψε 11 ευρώ. Τι έχουν όλοι και τα βάζουν με τον Τσίπρα; Τα προηγούμενα τα ξέχασαν;». Επειδή και εγώ προσωπικά δεν ξέχασα τα προηγούμενα και δεν θα τα ξεχάσω, υπερψηφίζω τον </w:t>
      </w:r>
      <w:r>
        <w:rPr>
          <w:rFonts w:eastAsia="Times New Roman" w:cs="Times New Roman"/>
          <w:szCs w:val="24"/>
        </w:rPr>
        <w:t>π</w:t>
      </w:r>
      <w:r>
        <w:rPr>
          <w:rFonts w:eastAsia="Times New Roman" w:cs="Times New Roman"/>
          <w:szCs w:val="24"/>
        </w:rPr>
        <w:t>ροϋπολογισμό του 2017 που κατέθεσε η Κυβέρνηση.</w:t>
      </w:r>
    </w:p>
    <w:p w14:paraId="09F87F7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7F7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Υπουργός Υποδομών και Μεταφορών κ. </w:t>
      </w:r>
      <w:proofErr w:type="spellStart"/>
      <w:r>
        <w:rPr>
          <w:rFonts w:eastAsia="Times New Roman" w:cs="Times New Roman"/>
          <w:szCs w:val="24"/>
        </w:rPr>
        <w:t>Σπίρτζης</w:t>
      </w:r>
      <w:proofErr w:type="spellEnd"/>
      <w:r>
        <w:rPr>
          <w:rFonts w:eastAsia="Times New Roman" w:cs="Times New Roman"/>
          <w:szCs w:val="24"/>
        </w:rPr>
        <w:t>, για δώδεκα λεπτά.</w:t>
      </w:r>
    </w:p>
    <w:p w14:paraId="09F87F7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πολύ, κυρία Πρόεδρε.</w:t>
      </w:r>
    </w:p>
    <w:p w14:paraId="09F87F7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Αγαπητοί κύριοι και κυρίες συνάδελφοι, </w:t>
      </w:r>
      <w:r>
        <w:rPr>
          <w:rFonts w:eastAsia="Times New Roman" w:cs="Times New Roman"/>
          <w:szCs w:val="24"/>
        </w:rPr>
        <w:t>βλέπω από τη δεξιά πτέρυγα μια μεγάλη απογοήτευση για τις επιτυχίες της διαπραγμάτευσης. Κρίμα θα βάλετε στο ιστορικό αρχείο τις δηλώσεις που είχατε ετοιμάσει για εκλογές και για όλα τα υπόλοιπα εδώ και δύο χρόνια.</w:t>
      </w:r>
    </w:p>
    <w:p w14:paraId="09F87F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Συνηθίζεται κάθε χρόνο στη συζήτηση για τ</w:t>
      </w:r>
      <w:r>
        <w:rPr>
          <w:rFonts w:eastAsia="Times New Roman" w:cs="Times New Roman"/>
          <w:szCs w:val="24"/>
        </w:rPr>
        <w:t>ον προϋπολογισμό</w:t>
      </w:r>
      <w:r>
        <w:rPr>
          <w:rFonts w:eastAsia="Times New Roman" w:cs="Times New Roman"/>
          <w:szCs w:val="24"/>
        </w:rPr>
        <w:t>,</w:t>
      </w:r>
      <w:r>
        <w:rPr>
          <w:rFonts w:eastAsia="Times New Roman" w:cs="Times New Roman"/>
          <w:szCs w:val="24"/>
        </w:rPr>
        <w:t xml:space="preserve"> να αναφέρονται αριθμοί και ποσά που δεν είναι εύληπτα από το σύνολο των πολιτών, για τη ζωή τους, την καθημερινότητά τους και το μέλλον τους. Αναφέρονταν ποσά που ψηφίζονταν αλλά δεν ίσχυαν στην πραγματικότητα.</w:t>
      </w:r>
    </w:p>
    <w:p w14:paraId="09F87F7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είναι μια πραγματι</w:t>
      </w:r>
      <w:r>
        <w:rPr>
          <w:rFonts w:eastAsia="Times New Roman" w:cs="Times New Roman"/>
          <w:szCs w:val="24"/>
        </w:rPr>
        <w:t>κά κρίσιμη χρονιά. Είναι η χρονιά ολοκλήρωσης της βασανιστικής πολιτικής ύφεσης, της ανεργίας και της φτωχοποίησης του ελληνικού λαού, μια χρονιά που πρέπει να συνεχίσουμε να δουλεύουμε πάρα πολύ, με εργαλείο τον προϋπολογισμό, για να μπορέσουμε να υλοποιή</w:t>
      </w:r>
      <w:r>
        <w:rPr>
          <w:rFonts w:eastAsia="Times New Roman" w:cs="Times New Roman"/>
          <w:szCs w:val="24"/>
        </w:rPr>
        <w:t xml:space="preserve">σουμε όλες τις δράσεις και να ολοκληρώσουμε όλα τα έργα που βρίσκονται σε εξέλιξη. Κυρίως, όμως, το 2017 είναι μια χρονιά που θα ξεκινήσουν νέα έργα, σύμφωνα με τον εθνικό σχεδιασμό για την οριστική έξοδο από την κρίση. </w:t>
      </w:r>
    </w:p>
    <w:p w14:paraId="09F87F7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Αγαπητοί συνάδελφοι, ιστορικά σε όλ</w:t>
      </w:r>
      <w:r>
        <w:rPr>
          <w:rFonts w:eastAsia="Times New Roman" w:cs="Times New Roman"/>
          <w:szCs w:val="24"/>
        </w:rPr>
        <w:t xml:space="preserve">ον τον πλανήτη οι οικονομικές κρίσεις ξεπεράστηκαν από την υλοποίηση ενός μεγάλου σχεδίου δημοσίων και κοινωνικών υποδομών. Είναι προφανές, όμως, ότι η κρίση στη χώρα </w:t>
      </w:r>
      <w:r>
        <w:rPr>
          <w:rFonts w:eastAsia="Times New Roman" w:cs="Times New Roman"/>
          <w:szCs w:val="24"/>
        </w:rPr>
        <w:t>μας,</w:t>
      </w:r>
      <w:r>
        <w:rPr>
          <w:rFonts w:eastAsia="Times New Roman" w:cs="Times New Roman"/>
          <w:szCs w:val="24"/>
        </w:rPr>
        <w:t xml:space="preserve"> δεν ήταν συνέπεια μόνο της διεθνούς συγκυρίας. Ήταν συνέπεια μιας στρεβλής και ψεύτι</w:t>
      </w:r>
      <w:r>
        <w:rPr>
          <w:rFonts w:eastAsia="Times New Roman" w:cs="Times New Roman"/>
          <w:szCs w:val="24"/>
        </w:rPr>
        <w:t>κης ανάπτυξης</w:t>
      </w:r>
      <w:r>
        <w:rPr>
          <w:rFonts w:eastAsia="Times New Roman" w:cs="Times New Roman"/>
          <w:szCs w:val="24"/>
        </w:rPr>
        <w:t>,</w:t>
      </w:r>
      <w:r>
        <w:rPr>
          <w:rFonts w:eastAsia="Times New Roman" w:cs="Times New Roman"/>
          <w:szCs w:val="24"/>
        </w:rPr>
        <w:t xml:space="preserve"> που δεν προέβλεψε την ύπαρξη παραγωγικής δομής και βάσης. Υλοποιούνταν υποδομές που έδιναν υπεραξία σε συγκεκριμένους κλάδους. Δεν έδιναν, όμως, παραγωγικά πλεονεκτήματα. Έδιναν μια πλαστή και εφήμερη ανάπτυξη στην κοινωνία. Υλοποιούνταν έργ</w:t>
      </w:r>
      <w:r>
        <w:rPr>
          <w:rFonts w:eastAsia="Times New Roman" w:cs="Times New Roman"/>
          <w:szCs w:val="24"/>
        </w:rPr>
        <w:t xml:space="preserve">α για τα έργα. Υλοποιούνταν έργα ώριμα και όχι έργα χρήσιμα. Δεν υπήρχε εθνικό σχέδιο, συντονισμός, ιεράρχηση, δομές. </w:t>
      </w:r>
    </w:p>
    <w:p w14:paraId="09F87F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Υπήρχε, όμως, ο σχεδιασμός να συσσωρευτεί το 80% των έργων σε λίγες τεχνικές εταιρείες. Υπήρχε ο σχεδιασμός να μειώνεται κάθε χρόνο το εθ</w:t>
      </w:r>
      <w:r>
        <w:rPr>
          <w:rFonts w:eastAsia="Times New Roman" w:cs="Times New Roman"/>
          <w:szCs w:val="24"/>
        </w:rPr>
        <w:t>νικό Πρόγραμμα Δημοσίων Επενδύσεων και να δεσμεύεται το συγχρηματοδοτούμενο στη συντριπτική του πλειοψηφία στα μεγάλα έργα.</w:t>
      </w:r>
    </w:p>
    <w:p w14:paraId="09F87F7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διανύουμε τις εποχές των πολλών δισεκατομμυρίων από τα χρηματοδοτικά προγραμματικά πλαίσια της Ευρ</w:t>
      </w:r>
      <w:r>
        <w:rPr>
          <w:rFonts w:eastAsia="Times New Roman" w:cs="Times New Roman"/>
          <w:szCs w:val="24"/>
        </w:rPr>
        <w:t>ωπαϊκής Επιτροπής. Η κατεύθυνσή μας είναι η υλοποίηση ενός στρατηγικού σχεδίου υποδομών</w:t>
      </w:r>
      <w:r>
        <w:rPr>
          <w:rFonts w:eastAsia="Times New Roman" w:cs="Times New Roman"/>
          <w:szCs w:val="24"/>
        </w:rPr>
        <w:t>,</w:t>
      </w:r>
      <w:r>
        <w:rPr>
          <w:rFonts w:eastAsia="Times New Roman" w:cs="Times New Roman"/>
          <w:szCs w:val="24"/>
        </w:rPr>
        <w:t xml:space="preserve"> που θα μεταμορφώσει τη χώρα σε διεθνές κέντρο συνδυασμένων μεταφορών. Αυτό το μεγάλο πρόγραμμα υποδομών θα υλοποιηθεί με τη συμμετοχή του ιδιωτικού τομέα και με εργαλε</w:t>
      </w:r>
      <w:r>
        <w:rPr>
          <w:rFonts w:eastAsia="Times New Roman" w:cs="Times New Roman"/>
          <w:szCs w:val="24"/>
        </w:rPr>
        <w:t xml:space="preserve">ία που μας παρέχονται από την Ευρωπαϊκή Ένωση, όπως το πρόγραμμα </w:t>
      </w:r>
      <w:proofErr w:type="spellStart"/>
      <w:r>
        <w:rPr>
          <w:rFonts w:eastAsia="Times New Roman" w:cs="Times New Roman"/>
          <w:szCs w:val="24"/>
        </w:rPr>
        <w:t>Γιούνκερ</w:t>
      </w:r>
      <w:proofErr w:type="spellEnd"/>
      <w:r>
        <w:rPr>
          <w:rFonts w:eastAsia="Times New Roman" w:cs="Times New Roman"/>
          <w:szCs w:val="24"/>
        </w:rPr>
        <w:t xml:space="preserve">. Θα υλοποιηθεί με τη συνεργασία της Ευρωπαϊκής Τράπεζας Επενδύσεων, της Παγκόσμιας Τράπεζας, της Ευρωπαϊκής Τράπεζας Ανάπτυξης, με προνομιακούς όρους. Δεν θα </w:t>
      </w:r>
      <w:proofErr w:type="spellStart"/>
      <w:r>
        <w:rPr>
          <w:rFonts w:eastAsia="Times New Roman" w:cs="Times New Roman"/>
          <w:szCs w:val="24"/>
        </w:rPr>
        <w:t>απομειώνει</w:t>
      </w:r>
      <w:proofErr w:type="spellEnd"/>
      <w:r>
        <w:rPr>
          <w:rFonts w:eastAsia="Times New Roman" w:cs="Times New Roman"/>
          <w:szCs w:val="24"/>
        </w:rPr>
        <w:t>, όμως, το εθν</w:t>
      </w:r>
      <w:r>
        <w:rPr>
          <w:rFonts w:eastAsia="Times New Roman" w:cs="Times New Roman"/>
          <w:szCs w:val="24"/>
        </w:rPr>
        <w:t xml:space="preserve">ικό ΠΔΕ. Δεν θα διαλύει τα μικρά και μεσαία έργα που δίνουν ζωή στη χώρα σε κάθε γωνιά της. </w:t>
      </w:r>
    </w:p>
    <w:p w14:paraId="09F87F7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Μέσα από αυτόν τον σχεδιασμό θα μπορέσουμε να χτυπήσουμε άμεσα την ανεργία, να αντιμετωπίσουμε το πρόβλημα των εσόδων για το ασφαλιστικό μας σύστημα. Μέσα από αυτό</w:t>
      </w:r>
      <w:r>
        <w:rPr>
          <w:rFonts w:eastAsia="Times New Roman" w:cs="Times New Roman"/>
          <w:szCs w:val="24"/>
        </w:rPr>
        <w:t>ν τον σχεδιασμό θα εξοικονομηθούν πόροι του νέου ΕΣΠΑ, του ΣΕΣ, για να αναπτυχθούν νέες παραγωγικές εταιρείες και παραγωγή προϊόντων νέων τεχνολογιών. Αυτή η πολιτική βρίσκεται στον αντίποδα της πολιτικής της Νέας Δημοκρατίας, στον αντίποδα του «απολύω», τ</w:t>
      </w:r>
      <w:r>
        <w:rPr>
          <w:rFonts w:eastAsia="Times New Roman" w:cs="Times New Roman"/>
          <w:szCs w:val="24"/>
        </w:rPr>
        <w:t>ου «διαλύω το κοινωνικό κράτος», του «τσακίζω τις υγιείς παραγωγικές δυνάμεις της χώρας».</w:t>
      </w:r>
    </w:p>
    <w:p w14:paraId="09F87F7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2017 είναι η πρώτη χρονιά που σταματά το παιχνίδι των σπάταλων αποζημιώσεων των έργων, της κατασπατάλησης των χρημάτων του ελληνικού λαού επει</w:t>
      </w:r>
      <w:r>
        <w:rPr>
          <w:rFonts w:eastAsia="Times New Roman" w:cs="Times New Roman"/>
          <w:szCs w:val="24"/>
        </w:rPr>
        <w:t>δή δεν είχαν γίνει απαλλοτριώσεις, αρχαιολογικές εργασίες, μεταφορές δικτύων. Το 2017</w:t>
      </w:r>
      <w:r>
        <w:rPr>
          <w:rFonts w:eastAsia="Times New Roman" w:cs="Times New Roman"/>
          <w:szCs w:val="24"/>
        </w:rPr>
        <w:t>,</w:t>
      </w:r>
      <w:r>
        <w:rPr>
          <w:rFonts w:eastAsia="Times New Roman" w:cs="Times New Roman"/>
          <w:szCs w:val="24"/>
        </w:rPr>
        <w:t xml:space="preserve"> είναι η πρώτη χρονιά που θα μπει στις ράγες το εθνικό σχέδιο για τις υποδομές, με αξιολόγηση και κριτήρια για τη συνεισφορά των έργων και στην παραγωγική ανασυγκρότηση κ</w:t>
      </w:r>
      <w:r>
        <w:rPr>
          <w:rFonts w:eastAsia="Times New Roman" w:cs="Times New Roman"/>
          <w:szCs w:val="24"/>
        </w:rPr>
        <w:t>αι στη βελτίωση της καθημερινότητας της ζωής του πολίτη.</w:t>
      </w:r>
    </w:p>
    <w:p w14:paraId="09F87F7D" w14:textId="77777777" w:rsidR="0008105D" w:rsidRDefault="003C36B0">
      <w:pPr>
        <w:spacing w:after="0" w:line="600" w:lineRule="auto"/>
        <w:jc w:val="both"/>
        <w:rPr>
          <w:rFonts w:eastAsia="Times New Roman" w:cs="Times New Roman"/>
          <w:szCs w:val="24"/>
        </w:rPr>
      </w:pPr>
      <w:r>
        <w:rPr>
          <w:rFonts w:eastAsia="Times New Roman" w:cs="Times New Roman"/>
          <w:szCs w:val="24"/>
        </w:rPr>
        <w:t>Σταματά, δηλαδή, η παλαιοκομματική λογική να εξαρτάται ποια έργα θα γίνουν και πού από την εκλογική περιφέρεια του Υπουργού και των φίλων του.</w:t>
      </w:r>
    </w:p>
    <w:p w14:paraId="09F87F7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είναι η πρώτη χρονιά που δεν θα ξεκινούν έργα χ</w:t>
      </w:r>
      <w:r>
        <w:rPr>
          <w:rFonts w:eastAsia="Times New Roman" w:cs="Times New Roman"/>
          <w:szCs w:val="24"/>
        </w:rPr>
        <w:t xml:space="preserve">ωρίς μελέτες, που θα υλοποιηθούν διαδικασίες για την ηλεκτρονική </w:t>
      </w:r>
      <w:proofErr w:type="spellStart"/>
      <w:r>
        <w:rPr>
          <w:rFonts w:eastAsia="Times New Roman" w:cs="Times New Roman"/>
          <w:szCs w:val="24"/>
        </w:rPr>
        <w:t>αδειοδότηση</w:t>
      </w:r>
      <w:proofErr w:type="spellEnd"/>
      <w:r>
        <w:rPr>
          <w:rFonts w:eastAsia="Times New Roman" w:cs="Times New Roman"/>
          <w:szCs w:val="24"/>
        </w:rPr>
        <w:t>, για την ηλεκτρονική παρακολούθηση των έργων, για την ηλεκτρονική κλήρωση προκειμένου να έχουμε απευθείας αναθέσεις και όχι αυτό που γινόταν όλα αυτά τα χρόνια, για να γνωρίζει κά</w:t>
      </w:r>
      <w:r>
        <w:rPr>
          <w:rFonts w:eastAsia="Times New Roman" w:cs="Times New Roman"/>
          <w:szCs w:val="24"/>
        </w:rPr>
        <w:t>θε πολίτης το κάθε του ευρώ πού δίνεται και στα δημόσια έργα και στις δημόσιες συμβάσεις.</w:t>
      </w:r>
    </w:p>
    <w:p w14:paraId="09F87F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 θα είναι η χρονιά</w:t>
      </w:r>
      <w:r>
        <w:rPr>
          <w:rFonts w:eastAsia="Times New Roman" w:cs="Times New Roman"/>
          <w:szCs w:val="24"/>
        </w:rPr>
        <w:t>,</w:t>
      </w:r>
      <w:r>
        <w:rPr>
          <w:rFonts w:eastAsia="Times New Roman" w:cs="Times New Roman"/>
          <w:szCs w:val="24"/>
        </w:rPr>
        <w:t xml:space="preserve"> που επιτέλους θα ιδρυθεί διοικητική δομή στρατηγικού σχεδιασμού στη Γενική Γραμματεία Δημοσίων Έργων. Το 2017</w:t>
      </w:r>
      <w:r>
        <w:rPr>
          <w:rFonts w:eastAsia="Times New Roman" w:cs="Times New Roman"/>
          <w:szCs w:val="24"/>
        </w:rPr>
        <w:t>,</w:t>
      </w:r>
      <w:r>
        <w:rPr>
          <w:rFonts w:eastAsia="Times New Roman" w:cs="Times New Roman"/>
          <w:szCs w:val="24"/>
        </w:rPr>
        <w:t xml:space="preserve"> είναι η χρονιά που το Εθνικό</w:t>
      </w:r>
      <w:r>
        <w:rPr>
          <w:rFonts w:eastAsia="Times New Roman" w:cs="Times New Roman"/>
          <w:szCs w:val="24"/>
        </w:rPr>
        <w:t xml:space="preserve"> Πρόγραμμα Δημοσίων Επενδύσεων αυξάνεται. Από 133 εκατομμύρια ευρώ το 2016 γίνεται 199 εκατομμύρια ευρώ για μικρά έργα, για έργα στην περιφέρεια, για έργα στις φτωχές γειτονιές της Αθήνας και της Θεσσαλονίκης, για έργα που αφορούν την κοινωνία, για έργα ου</w:t>
      </w:r>
      <w:r>
        <w:rPr>
          <w:rFonts w:eastAsia="Times New Roman" w:cs="Times New Roman"/>
          <w:szCs w:val="24"/>
        </w:rPr>
        <w:t>σίας και όχι βιτρίνας.</w:t>
      </w:r>
    </w:p>
    <w:p w14:paraId="09F87F8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η έμφαση του Εθνικού Προγράμματος Δημοσίων Επενδύσεων θα δοθεί στα αντιπλημμυρικά έργα και όχι στις πλατείες, για να σταματήσουμε να ζούμε το φαινόμενο στις φτωχές γειτονιές της Αθήνας, της Καλαμάτας, της Θεσσαλονίκης και τω</w:t>
      </w:r>
      <w:r>
        <w:rPr>
          <w:rFonts w:eastAsia="Times New Roman" w:cs="Times New Roman"/>
          <w:szCs w:val="24"/>
        </w:rPr>
        <w:t>ν αστικών κέντρων</w:t>
      </w:r>
      <w:r>
        <w:rPr>
          <w:rFonts w:eastAsia="Times New Roman" w:cs="Times New Roman"/>
          <w:szCs w:val="24"/>
        </w:rPr>
        <w:t>,</w:t>
      </w:r>
      <w:r>
        <w:rPr>
          <w:rFonts w:eastAsia="Times New Roman" w:cs="Times New Roman"/>
          <w:szCs w:val="24"/>
        </w:rPr>
        <w:t xml:space="preserve"> να χάνονται οι κόποι μιας ζωής.</w:t>
      </w:r>
    </w:p>
    <w:p w14:paraId="09F87F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Συνάδελφοι, το 2017 θα είναι η χρονιά της ολοκλήρωσης των μεγάλων οδικών έργων. Θα </w:t>
      </w:r>
      <w:proofErr w:type="spellStart"/>
      <w:r>
        <w:rPr>
          <w:rFonts w:eastAsia="Times New Roman" w:cs="Times New Roman"/>
          <w:szCs w:val="24"/>
        </w:rPr>
        <w:t>απεμπλακεί</w:t>
      </w:r>
      <w:proofErr w:type="spellEnd"/>
      <w:r>
        <w:rPr>
          <w:rFonts w:eastAsia="Times New Roman" w:cs="Times New Roman"/>
          <w:szCs w:val="24"/>
        </w:rPr>
        <w:t xml:space="preserve"> η ελληνική κοινωνία και ο ελληνικός προϋπολογισμός από το βάρος της κατασκευής των ανεύθυνων και άθλιων δεσμεύσ</w:t>
      </w:r>
      <w:r>
        <w:rPr>
          <w:rFonts w:eastAsia="Times New Roman" w:cs="Times New Roman"/>
          <w:szCs w:val="24"/>
        </w:rPr>
        <w:t>εων, της ταλαιπωρίας και του κινδύνου για τους Έλληνες, τη βαριά κληρονομιά των συμβάσεων των υψηλών διοδίων και αποζημιώσεων.</w:t>
      </w:r>
    </w:p>
    <w:p w14:paraId="09F87F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Σήμερα αν συνεχιζόταν η πολιτική της Νέας Δημοκρατίας και των προηγούμενων κυβερνήσεων, δεν θα συζητούσαμε αυτόν τον προϋπολογισμ</w:t>
      </w:r>
      <w:r>
        <w:rPr>
          <w:rFonts w:eastAsia="Times New Roman" w:cs="Times New Roman"/>
          <w:szCs w:val="24"/>
        </w:rPr>
        <w:t xml:space="preserve">ό. Θα συζητούσαμε πώς θα επιστρέφαμε 4 δισεκατομμύρια στην Ευρωπαϊκή Επιτροπή και αρκετά ακόμη στις ρήτρες για τους αυτοκινητόδρομους και το </w:t>
      </w:r>
      <w:r>
        <w:rPr>
          <w:rFonts w:eastAsia="Times New Roman" w:cs="Times New Roman"/>
          <w:szCs w:val="24"/>
        </w:rPr>
        <w:t>μ</w:t>
      </w:r>
      <w:r>
        <w:rPr>
          <w:rFonts w:eastAsia="Times New Roman" w:cs="Times New Roman"/>
          <w:szCs w:val="24"/>
        </w:rPr>
        <w:t xml:space="preserve">ετρό της Θεσσαλονίκης. Θα συζητούσαμε πόσα μνημόνια και πόσες νέες θυσίες του ελληνικού λαού θα είχαμε μόνον από την πολιτική της Νέας Δημοκρατίας και τις ιστορικές της ευθύνες για τους αυτοκινητόδρομους και το </w:t>
      </w:r>
      <w:r>
        <w:rPr>
          <w:rFonts w:eastAsia="Times New Roman" w:cs="Times New Roman"/>
          <w:szCs w:val="24"/>
        </w:rPr>
        <w:t>μ</w:t>
      </w:r>
      <w:r>
        <w:rPr>
          <w:rFonts w:eastAsia="Times New Roman" w:cs="Times New Roman"/>
          <w:szCs w:val="24"/>
        </w:rPr>
        <w:t>ετρό της Θεσσαλονίκης.</w:t>
      </w:r>
    </w:p>
    <w:p w14:paraId="09F87F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Μάρτιο κλείνει ο κ</w:t>
      </w:r>
      <w:r>
        <w:rPr>
          <w:rFonts w:eastAsia="Times New Roman" w:cs="Times New Roman"/>
          <w:szCs w:val="24"/>
        </w:rPr>
        <w:t xml:space="preserve">ύκλος της λειτουργικής παράδοσης και της περιπέτειας των οδικών αξόνων και του </w:t>
      </w:r>
      <w:r>
        <w:rPr>
          <w:rFonts w:eastAsia="Times New Roman" w:cs="Times New Roman"/>
          <w:szCs w:val="24"/>
        </w:rPr>
        <w:t>μ</w:t>
      </w:r>
      <w:r>
        <w:rPr>
          <w:rFonts w:eastAsia="Times New Roman" w:cs="Times New Roman"/>
          <w:szCs w:val="24"/>
        </w:rPr>
        <w:t>ετρό της Θεσσαλονίκης και ανοίγουμε τον κύκλο των σιδηροδρομικών έργων, της ολοκλήρωσης της σιδηροδρομικής ΠΑΘΕ, της έναρξης της σιδηροδρομικής Εγνατίας, ένα έργο όχι μόνο παρα</w:t>
      </w:r>
      <w:r>
        <w:rPr>
          <w:rFonts w:eastAsia="Times New Roman" w:cs="Times New Roman"/>
          <w:szCs w:val="24"/>
        </w:rPr>
        <w:t>γωγικής σημασίας αλλά και γεωπολιτικής σημασίας.</w:t>
      </w:r>
    </w:p>
    <w:p w14:paraId="09F87F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σιδηροδρομικά έργα, κύριοι συνάδελφοι, τα βρήκαμε πιο εγκαταλειμμένα από τους αυτοκινητόδρομους, χωρίς διαθέσιμη χρηματοδότηση, με μόνη προοπτική να ολοκληρωθούν μέσα από ένα ιδιαίτερα συρρικνωμένο Πρόγρα</w:t>
      </w:r>
      <w:r>
        <w:rPr>
          <w:rFonts w:eastAsia="Times New Roman" w:cs="Times New Roman"/>
          <w:szCs w:val="24"/>
        </w:rPr>
        <w:t>μμα Δημοσίων Επενδύσεων, από το εθνικό ΠΔΕ και με την απειλή για μια ακόμη φορά επιστροφής κοινοτικών πόρων λόγω μη έγκαιρης ολοκλήρωσής τους.</w:t>
      </w:r>
    </w:p>
    <w:p w14:paraId="09F87F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Σήμερα μιλάμε για την αποπεράτωση των τμημάτων που υπολείπονται για τη σιδηροδρομική ΠΑΘΕ σταδιακά από το 2018 έω</w:t>
      </w:r>
      <w:r>
        <w:rPr>
          <w:rFonts w:eastAsia="Times New Roman" w:cs="Times New Roman"/>
          <w:szCs w:val="24"/>
        </w:rPr>
        <w:t>ς το 2022, ένα έργο που ξεκίνησε από το 1997 και είχε αφεθεί στη μοίρα του. Τον Απρίλιο του 2015</w:t>
      </w:r>
      <w:r>
        <w:rPr>
          <w:rFonts w:eastAsia="Times New Roman" w:cs="Times New Roman"/>
          <w:szCs w:val="24"/>
        </w:rPr>
        <w:t>,</w:t>
      </w:r>
      <w:r>
        <w:rPr>
          <w:rFonts w:eastAsia="Times New Roman" w:cs="Times New Roman"/>
          <w:szCs w:val="24"/>
        </w:rPr>
        <w:t xml:space="preserve"> διαπιστώσαμε ότι έργα προϋπολογισμού 995 εκατομμυρίων ευρώ, ενός δισεκατομμυρίου περίπου, είχαν πρόοδο μόλις 121 εκατομμυρίων ευρώ, γεγονός που θα επιβάρυνε τ</w:t>
      </w:r>
      <w:r>
        <w:rPr>
          <w:rFonts w:eastAsia="Times New Roman" w:cs="Times New Roman"/>
          <w:szCs w:val="24"/>
        </w:rPr>
        <w:t>ελικά τους φορολογούμενους με εκατοντάδες εκατομμύρια ευρώ, αφού τα έργα αυτά δεν θα μπορούσαν να ενταχθούν σε τρίτη προγραμματική περίοδο.</w:t>
      </w:r>
    </w:p>
    <w:p w14:paraId="09F87F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Σήμερα αυτά τα έργα έχουν γεωμετρική πρόοδο. Έγιναν οι απαραίτητες ενέργειες. Χρηματοδοτούνται από τον μηχανισμό «Συ</w:t>
      </w:r>
      <w:r>
        <w:rPr>
          <w:rFonts w:eastAsia="Times New Roman" w:cs="Times New Roman"/>
          <w:szCs w:val="24"/>
        </w:rPr>
        <w:t>νδέοντας την Ευρώπη» και από τους προϋπολογισμούς και το ΠΔΕ που θα ψηφίσουμε σήμερα και ψηφίσαμε τα προηγούμενα χρόνια.</w:t>
      </w:r>
    </w:p>
    <w:p w14:paraId="09F87F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συνεχίζουμε την υλοποίηση έργων προϋπολογισμού 832 εκατομμυρίων ευρώ στα σιδηροδρομικά, που είναι απαραίτητα, ώστε επιτέλους μ</w:t>
      </w:r>
      <w:r>
        <w:rPr>
          <w:rFonts w:eastAsia="Times New Roman" w:cs="Times New Roman"/>
          <w:szCs w:val="24"/>
        </w:rPr>
        <w:t>ετά από περισσότερο από είκοσι χρόνια να παραδοθεί στους πολίτες το σύνολο της σιδηροδρομικής ΠΑΘΕ και με ηλεκτροκίνηση.</w:t>
      </w:r>
    </w:p>
    <w:p w14:paraId="09F87F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Αυτά τα έργα είναι η ολοκλήρωση της νέας διπλής </w:t>
      </w:r>
      <w:proofErr w:type="spellStart"/>
      <w:r>
        <w:rPr>
          <w:rFonts w:eastAsia="Times New Roman" w:cs="Times New Roman"/>
          <w:szCs w:val="24"/>
        </w:rPr>
        <w:t>ηλεκτροκινούμενης</w:t>
      </w:r>
      <w:proofErr w:type="spellEnd"/>
      <w:r>
        <w:rPr>
          <w:rFonts w:eastAsia="Times New Roman" w:cs="Times New Roman"/>
          <w:szCs w:val="24"/>
        </w:rPr>
        <w:t xml:space="preserve"> σιδηροδρομικής γραμμής υψηλών ταχυτήτων στο τμήμα </w:t>
      </w:r>
      <w:proofErr w:type="spellStart"/>
      <w:r>
        <w:rPr>
          <w:rFonts w:eastAsia="Times New Roman" w:cs="Times New Roman"/>
          <w:szCs w:val="24"/>
        </w:rPr>
        <w:t>Τιθορέα</w:t>
      </w:r>
      <w:proofErr w:type="spellEnd"/>
      <w:r>
        <w:rPr>
          <w:rFonts w:eastAsia="Times New Roman" w:cs="Times New Roman"/>
          <w:szCs w:val="24"/>
        </w:rPr>
        <w:t>-</w:t>
      </w:r>
      <w:proofErr w:type="spellStart"/>
      <w:r>
        <w:rPr>
          <w:rFonts w:eastAsia="Times New Roman" w:cs="Times New Roman"/>
          <w:szCs w:val="24"/>
        </w:rPr>
        <w:t>Λιανοκλάδι</w:t>
      </w:r>
      <w:proofErr w:type="spellEnd"/>
      <w:r>
        <w:rPr>
          <w:rFonts w:eastAsia="Times New Roman" w:cs="Times New Roman"/>
          <w:szCs w:val="24"/>
        </w:rPr>
        <w:t>-</w:t>
      </w:r>
      <w:r>
        <w:rPr>
          <w:rFonts w:eastAsia="Times New Roman" w:cs="Times New Roman"/>
          <w:szCs w:val="24"/>
        </w:rPr>
        <w:t xml:space="preserve">Δομοκός μήκους </w:t>
      </w:r>
      <w:proofErr w:type="spellStart"/>
      <w:r>
        <w:rPr>
          <w:rFonts w:eastAsia="Times New Roman" w:cs="Times New Roman"/>
          <w:szCs w:val="24"/>
        </w:rPr>
        <w:t>εκατόν</w:t>
      </w:r>
      <w:proofErr w:type="spellEnd"/>
      <w:r>
        <w:rPr>
          <w:rFonts w:eastAsia="Times New Roman" w:cs="Times New Roman"/>
          <w:szCs w:val="24"/>
        </w:rPr>
        <w:t xml:space="preserve"> έξι</w:t>
      </w:r>
      <w:r>
        <w:rPr>
          <w:rFonts w:eastAsia="Times New Roman" w:cs="Times New Roman"/>
          <w:szCs w:val="24"/>
        </w:rPr>
        <w:t xml:space="preserve"> χιλιομέτρων, προϋπολογισμού 430.000.000 ευρώ, με ποσοστό υλοποίησης σήμερα πάνω από το 55%. </w:t>
      </w:r>
    </w:p>
    <w:p w14:paraId="09F87F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Έχουμε την κατασκευή του έργου στο τμήμα Ροδοδάφνη-</w:t>
      </w:r>
      <w:proofErr w:type="spellStart"/>
      <w:r>
        <w:rPr>
          <w:rFonts w:eastAsia="Times New Roman" w:cs="Times New Roman"/>
          <w:szCs w:val="24"/>
        </w:rPr>
        <w:t>Ψαθόπυργος</w:t>
      </w:r>
      <w:proofErr w:type="spellEnd"/>
      <w:r>
        <w:rPr>
          <w:rFonts w:eastAsia="Times New Roman" w:cs="Times New Roman"/>
          <w:szCs w:val="24"/>
        </w:rPr>
        <w:t xml:space="preserve"> στη σιδηροδρομική γραμμή Αθήνα-Πάτρα, προϋπολογισμού 290.000.000 ευρώ, με π</w:t>
      </w:r>
      <w:r>
        <w:rPr>
          <w:rFonts w:eastAsia="Times New Roman" w:cs="Times New Roman"/>
          <w:szCs w:val="24"/>
        </w:rPr>
        <w:t xml:space="preserve">οσοστό υλοποίησης σήμερα 60%. </w:t>
      </w:r>
    </w:p>
    <w:p w14:paraId="09F87F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την κατασκευή στο τμήμα </w:t>
      </w:r>
      <w:proofErr w:type="spellStart"/>
      <w:r>
        <w:rPr>
          <w:rFonts w:eastAsia="Times New Roman" w:cs="Times New Roman"/>
          <w:szCs w:val="24"/>
        </w:rPr>
        <w:t>Ψαθόπυργος</w:t>
      </w:r>
      <w:proofErr w:type="spellEnd"/>
      <w:r>
        <w:rPr>
          <w:rFonts w:eastAsia="Times New Roman" w:cs="Times New Roman"/>
          <w:szCs w:val="24"/>
        </w:rPr>
        <w:t>-Πάτρα, πάλι στην ίδια σιδηροδρομική γραμμή Αθήνα-Πάτρα προϋπολογισμού 112.000.000 ευρώ, το οποίο βρίσκεται στο Ελεγκτικό Συνέδριο και θα ολοκληρωθεί με την υπογραφή της σύμβαση</w:t>
      </w:r>
      <w:r>
        <w:rPr>
          <w:rFonts w:eastAsia="Times New Roman" w:cs="Times New Roman"/>
          <w:szCs w:val="24"/>
        </w:rPr>
        <w:t xml:space="preserve">ς στα τέλη Ιανουαρίου. </w:t>
      </w:r>
    </w:p>
    <w:p w14:paraId="09F87F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Αναμένεται ακόμη η ένταξη δύο επιπλέον έργων 104.000.000 ευρώ, που είναι στον σιδηροδρομικό σταθμό Αθηνών μέχρι τις Τρεις Γέφυρες, προϋπολογισμού 92.000.000 ευρώ και η κατασκευή της παραλλαγής της σιδηροδρομικής γραμμής Θεσσαλονίκη-</w:t>
      </w:r>
      <w:proofErr w:type="spellStart"/>
      <w:r>
        <w:rPr>
          <w:rFonts w:eastAsia="Times New Roman" w:cs="Times New Roman"/>
          <w:szCs w:val="24"/>
        </w:rPr>
        <w:t>Ειδομένη</w:t>
      </w:r>
      <w:proofErr w:type="spellEnd"/>
      <w:r>
        <w:rPr>
          <w:rFonts w:eastAsia="Times New Roman" w:cs="Times New Roman"/>
          <w:szCs w:val="24"/>
        </w:rPr>
        <w:t xml:space="preserve"> στο τμήμα </w:t>
      </w:r>
      <w:proofErr w:type="spellStart"/>
      <w:r>
        <w:rPr>
          <w:rFonts w:eastAsia="Times New Roman" w:cs="Times New Roman"/>
          <w:szCs w:val="24"/>
        </w:rPr>
        <w:t>Πολύκαστρο-Ειδομένη</w:t>
      </w:r>
      <w:proofErr w:type="spellEnd"/>
      <w:r>
        <w:rPr>
          <w:rFonts w:eastAsia="Times New Roman" w:cs="Times New Roman"/>
          <w:szCs w:val="24"/>
        </w:rPr>
        <w:t xml:space="preserve">, προϋπολογισμού 12.000.000 ευρώ. </w:t>
      </w:r>
    </w:p>
    <w:p w14:paraId="09F87F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Προφανώς υπάρχουν και αρκετά άλλα σιδηροδρομικά έργα, τα οποία δεν θα αναφέρω για να μη σας κουράσω. </w:t>
      </w:r>
    </w:p>
    <w:p w14:paraId="09F87F8D" w14:textId="77777777" w:rsidR="0008105D" w:rsidRDefault="003C36B0">
      <w:pPr>
        <w:spacing w:after="0" w:line="600" w:lineRule="auto"/>
        <w:ind w:firstLine="720"/>
        <w:jc w:val="both"/>
        <w:rPr>
          <w:rFonts w:eastAsia="Times New Roman"/>
          <w:bCs/>
        </w:rPr>
      </w:pPr>
      <w:r>
        <w:rPr>
          <w:rFonts w:eastAsia="Times New Roman"/>
          <w:bCs/>
        </w:rPr>
        <w:t xml:space="preserve">(Στο σημείο αυτό κτυπάει προειδοποιητικά το κουδούνι λήξεως του χρόνου ομιλίας </w:t>
      </w:r>
      <w:r>
        <w:rPr>
          <w:rFonts w:eastAsia="Times New Roman"/>
          <w:bCs/>
        </w:rPr>
        <w:t>του κυρίου Υπουργού)</w:t>
      </w:r>
    </w:p>
    <w:p w14:paraId="09F87F8E" w14:textId="77777777" w:rsidR="0008105D" w:rsidRDefault="003C36B0">
      <w:pPr>
        <w:spacing w:after="0" w:line="600" w:lineRule="auto"/>
        <w:ind w:firstLine="720"/>
        <w:jc w:val="both"/>
        <w:rPr>
          <w:rFonts w:eastAsia="Times New Roman"/>
          <w:bCs/>
        </w:rPr>
      </w:pPr>
      <w:r>
        <w:rPr>
          <w:rFonts w:eastAsia="Times New Roman"/>
          <w:bCs/>
        </w:rPr>
        <w:t>Κυρία Πρόεδρε, θα χρειαστώ δύο λεπτά ακόμα.</w:t>
      </w:r>
    </w:p>
    <w:p w14:paraId="09F87F8F" w14:textId="77777777" w:rsidR="0008105D" w:rsidRDefault="003C36B0">
      <w:pPr>
        <w:spacing w:after="0" w:line="600" w:lineRule="auto"/>
        <w:ind w:firstLine="720"/>
        <w:jc w:val="both"/>
        <w:rPr>
          <w:rFonts w:eastAsia="Times New Roman"/>
          <w:bCs/>
        </w:rPr>
      </w:pPr>
      <w:r>
        <w:rPr>
          <w:rFonts w:eastAsia="Times New Roman"/>
          <w:bCs/>
        </w:rPr>
        <w:t xml:space="preserve">Ξεκινάμε, λοιπόν, ανοίγοντας τον νέο κύκλο των κοινωνικών υποδομών και των </w:t>
      </w:r>
      <w:r>
        <w:rPr>
          <w:rFonts w:eastAsia="Times New Roman"/>
          <w:bCs/>
        </w:rPr>
        <w:t>μ</w:t>
      </w:r>
      <w:r>
        <w:rPr>
          <w:rFonts w:eastAsia="Times New Roman"/>
          <w:bCs/>
        </w:rPr>
        <w:t xml:space="preserve">έσων </w:t>
      </w:r>
      <w:r>
        <w:rPr>
          <w:rFonts w:eastAsia="Times New Roman"/>
          <w:bCs/>
        </w:rPr>
        <w:t>σ</w:t>
      </w:r>
      <w:r>
        <w:rPr>
          <w:rFonts w:eastAsia="Times New Roman"/>
          <w:bCs/>
        </w:rPr>
        <w:t xml:space="preserve">ταθερής </w:t>
      </w:r>
      <w:r>
        <w:rPr>
          <w:rFonts w:eastAsia="Times New Roman"/>
          <w:bCs/>
        </w:rPr>
        <w:t>τ</w:t>
      </w:r>
      <w:r>
        <w:rPr>
          <w:rFonts w:eastAsia="Times New Roman"/>
          <w:bCs/>
        </w:rPr>
        <w:t xml:space="preserve">ροχιάς της Γραμμής 4 του </w:t>
      </w:r>
      <w:r>
        <w:rPr>
          <w:rFonts w:eastAsia="Times New Roman"/>
          <w:bCs/>
        </w:rPr>
        <w:t>μ</w:t>
      </w:r>
      <w:r>
        <w:rPr>
          <w:rFonts w:eastAsia="Times New Roman"/>
          <w:bCs/>
        </w:rPr>
        <w:t>ετρό της Αθήνας και των επεκτάσεών του, του Τραμ στο Κερατσίνι-Πέραμα, του</w:t>
      </w:r>
      <w:r>
        <w:rPr>
          <w:rFonts w:eastAsia="Times New Roman"/>
          <w:bCs/>
        </w:rPr>
        <w:t xml:space="preserve"> </w:t>
      </w:r>
      <w:r>
        <w:rPr>
          <w:rFonts w:eastAsia="Times New Roman"/>
          <w:bCs/>
        </w:rPr>
        <w:t>μ</w:t>
      </w:r>
      <w:r>
        <w:rPr>
          <w:rFonts w:eastAsia="Times New Roman"/>
          <w:bCs/>
        </w:rPr>
        <w:t xml:space="preserve">ετρό της Θεσσαλονίκης. Το </w:t>
      </w:r>
      <w:r>
        <w:rPr>
          <w:rFonts w:eastAsia="Times New Roman"/>
          <w:bCs/>
        </w:rPr>
        <w:t>μ</w:t>
      </w:r>
      <w:r>
        <w:rPr>
          <w:rFonts w:eastAsia="Times New Roman"/>
          <w:bCs/>
        </w:rPr>
        <w:t xml:space="preserve">ετρό της Θεσσαλονίκης είναι το έργο-ανέκδοτο της Νέας Δημοκρατίας. Ήταν, λέει, το πιο ασφαλές μετρό. Ξεκίνησε επιτέλους και όχι με 1.100.000.000 ευρώ αποζημιώσεις αλλά με χαμηλότερα πολλαπλάσια μέσα από δικαστικές αποφάσεις. </w:t>
      </w:r>
    </w:p>
    <w:p w14:paraId="09F87F90" w14:textId="77777777" w:rsidR="0008105D" w:rsidRDefault="003C36B0">
      <w:pPr>
        <w:spacing w:after="0" w:line="600" w:lineRule="auto"/>
        <w:ind w:firstLine="720"/>
        <w:jc w:val="both"/>
        <w:rPr>
          <w:rFonts w:eastAsia="Times New Roman"/>
          <w:bCs/>
        </w:rPr>
      </w:pPr>
      <w:r>
        <w:rPr>
          <w:rFonts w:eastAsia="Times New Roman"/>
          <w:bCs/>
        </w:rPr>
        <w:t>Τ</w:t>
      </w:r>
      <w:r>
        <w:rPr>
          <w:rFonts w:eastAsia="Times New Roman"/>
          <w:bCs/>
        </w:rPr>
        <w:t xml:space="preserve">ον Μάρτιο του 2017 ολοκληρώνονται τα έργα Πολιτικού Μηχανικού και το 2019 ξεκινά η δοκιμαστική λειτουργία. Το 2020, επιτέλους, η Θεσσαλονίκη θα έχει και τον βασικό κορμό του μετρό και την επέκταση προς Καλαμαριά για χρήση των πολιτών. </w:t>
      </w:r>
    </w:p>
    <w:p w14:paraId="09F87F91" w14:textId="77777777" w:rsidR="0008105D" w:rsidRDefault="003C36B0">
      <w:pPr>
        <w:spacing w:after="0" w:line="600" w:lineRule="auto"/>
        <w:ind w:firstLine="720"/>
        <w:jc w:val="both"/>
        <w:rPr>
          <w:rFonts w:eastAsia="Times New Roman"/>
          <w:bCs/>
        </w:rPr>
      </w:pPr>
      <w:r>
        <w:rPr>
          <w:rFonts w:eastAsia="Times New Roman"/>
          <w:bCs/>
        </w:rPr>
        <w:t>Προχωρούν, βέβαια κα</w:t>
      </w:r>
      <w:r>
        <w:rPr>
          <w:rFonts w:eastAsia="Times New Roman"/>
          <w:bCs/>
        </w:rPr>
        <w:t xml:space="preserve">ι τα έργα στο τμήμα Χαϊδάρι-Πειραιάς, που παραλήφθηκε και αυτό με κώλυμα. </w:t>
      </w:r>
    </w:p>
    <w:p w14:paraId="09F87F92" w14:textId="77777777" w:rsidR="0008105D" w:rsidRDefault="003C36B0">
      <w:pPr>
        <w:spacing w:after="0" w:line="600" w:lineRule="auto"/>
        <w:ind w:firstLine="720"/>
        <w:jc w:val="both"/>
        <w:rPr>
          <w:rFonts w:eastAsia="Times New Roman"/>
          <w:bCs/>
        </w:rPr>
      </w:pPr>
      <w:r>
        <w:rPr>
          <w:rFonts w:eastAsia="Times New Roman"/>
          <w:bCs/>
        </w:rPr>
        <w:t xml:space="preserve">Ξεκινάμε τα νέα οδικά δίκτυα στον </w:t>
      </w:r>
      <w:r>
        <w:rPr>
          <w:rFonts w:eastAsia="Times New Roman"/>
          <w:bCs/>
        </w:rPr>
        <w:t>β</w:t>
      </w:r>
      <w:r>
        <w:rPr>
          <w:rFonts w:eastAsia="Times New Roman"/>
          <w:bCs/>
        </w:rPr>
        <w:t xml:space="preserve">όρειο </w:t>
      </w:r>
      <w:r>
        <w:rPr>
          <w:rFonts w:eastAsia="Times New Roman"/>
          <w:bCs/>
        </w:rPr>
        <w:t>ο</w:t>
      </w:r>
      <w:r>
        <w:rPr>
          <w:rFonts w:eastAsia="Times New Roman"/>
          <w:bCs/>
        </w:rPr>
        <w:t xml:space="preserve">δικό </w:t>
      </w:r>
      <w:r>
        <w:rPr>
          <w:rFonts w:eastAsia="Times New Roman"/>
          <w:bCs/>
        </w:rPr>
        <w:t>ά</w:t>
      </w:r>
      <w:r>
        <w:rPr>
          <w:rFonts w:eastAsia="Times New Roman"/>
          <w:bCs/>
        </w:rPr>
        <w:t xml:space="preserve">ξονα της Κρήτης, στον Ε65 που είναι ένα γεφύρι μέσα στην έρημο –κατασκευάστηκε μόνο το μεσαίο τμήμα από τη Νέα Δημοκρατία και την </w:t>
      </w:r>
      <w:r>
        <w:rPr>
          <w:rFonts w:eastAsia="Times New Roman"/>
          <w:bCs/>
        </w:rPr>
        <w:t>κ</w:t>
      </w:r>
      <w:r>
        <w:rPr>
          <w:rFonts w:eastAsia="Times New Roman"/>
          <w:bCs/>
        </w:rPr>
        <w:t>υβ</w:t>
      </w:r>
      <w:r>
        <w:rPr>
          <w:rFonts w:eastAsia="Times New Roman"/>
          <w:bCs/>
        </w:rPr>
        <w:t>έρνηση Σαμαρά- και βέβαια, στο τμήμα Πάτρα-Πύργος.</w:t>
      </w:r>
    </w:p>
    <w:p w14:paraId="09F87F93" w14:textId="77777777" w:rsidR="0008105D" w:rsidRDefault="003C36B0">
      <w:pPr>
        <w:spacing w:after="0" w:line="600" w:lineRule="auto"/>
        <w:ind w:firstLine="720"/>
        <w:jc w:val="both"/>
        <w:rPr>
          <w:rFonts w:eastAsia="Times New Roman"/>
          <w:bCs/>
        </w:rPr>
      </w:pPr>
      <w:r>
        <w:rPr>
          <w:rFonts w:eastAsia="Times New Roman"/>
          <w:bCs/>
        </w:rPr>
        <w:t xml:space="preserve">Η χώρα δεν θα ξαναζήσει –ευτυχώς γι’ αυτή- το φαινόμενο να μην έχουμε μεγάλους οδικούς και σιδηροδρομικούς άξονες, όπως είναι η Εγνατία ή να μην είναι συνδεδεμένα τα λιμάνια της, οι βιομηχανικές περιοχές, </w:t>
      </w:r>
      <w:r>
        <w:rPr>
          <w:rFonts w:eastAsia="Times New Roman"/>
          <w:bCs/>
        </w:rPr>
        <w:t xml:space="preserve">τα αστικά της κέντρα, οι τουριστικές περιοχές ή τα αεροδρόμια. </w:t>
      </w:r>
    </w:p>
    <w:p w14:paraId="09F87F94" w14:textId="77777777" w:rsidR="0008105D" w:rsidRDefault="003C36B0">
      <w:pPr>
        <w:spacing w:after="0" w:line="600" w:lineRule="auto"/>
        <w:ind w:firstLine="720"/>
        <w:jc w:val="both"/>
        <w:rPr>
          <w:rFonts w:eastAsia="Times New Roman"/>
          <w:bCs/>
        </w:rPr>
      </w:pPr>
      <w:r>
        <w:rPr>
          <w:rFonts w:eastAsia="Times New Roman"/>
          <w:bCs/>
        </w:rPr>
        <w:t xml:space="preserve">Αυτή είναι η συμφωνία της ελπίδας για τη χώρα και τον ελληνικό λαό. Η συμφωνία της Νέας Δημοκρατίας, αυτή που επικαλούνται ως </w:t>
      </w:r>
      <w:r>
        <w:rPr>
          <w:rFonts w:eastAsia="Times New Roman"/>
          <w:bCs/>
        </w:rPr>
        <w:t>σ</w:t>
      </w:r>
      <w:r>
        <w:rPr>
          <w:rFonts w:eastAsia="Times New Roman"/>
          <w:bCs/>
        </w:rPr>
        <w:t xml:space="preserve">υμφωνία της </w:t>
      </w:r>
      <w:r>
        <w:rPr>
          <w:rFonts w:eastAsia="Times New Roman"/>
          <w:bCs/>
        </w:rPr>
        <w:t>α</w:t>
      </w:r>
      <w:r>
        <w:rPr>
          <w:rFonts w:eastAsia="Times New Roman"/>
          <w:bCs/>
        </w:rPr>
        <w:t xml:space="preserve">λήθειας, είναι η συμφωνία της ύφεσης, της μιζέριας, </w:t>
      </w:r>
      <w:r>
        <w:rPr>
          <w:rFonts w:eastAsia="Times New Roman"/>
          <w:bCs/>
        </w:rPr>
        <w:t>της φτώχειας, των απολύσεων, των βιώσιμων χρεών που μας λέγατε και των μη βιώσιμων πολιτών.</w:t>
      </w:r>
    </w:p>
    <w:p w14:paraId="09F87F95" w14:textId="77777777" w:rsidR="0008105D" w:rsidRDefault="003C36B0">
      <w:pPr>
        <w:spacing w:after="0" w:line="600" w:lineRule="auto"/>
        <w:ind w:firstLine="720"/>
        <w:jc w:val="both"/>
        <w:rPr>
          <w:rFonts w:eastAsia="Times New Roman"/>
          <w:bCs/>
        </w:rPr>
      </w:pPr>
      <w:r>
        <w:rPr>
          <w:rFonts w:eastAsia="Times New Roman"/>
          <w:bCs/>
        </w:rPr>
        <w:t>Για να ξεκαθαρίσουμε κάτι, αγαπητοί συνάδελφοι, θα σας έλεγα ότι δεν είμαστε ενάντια στον ιδιωτικό τομέα. Είμαστε ενάντια στον αεριτζίδικο κρατικοδίαιτο ιδιωτικό το</w:t>
      </w:r>
      <w:r>
        <w:rPr>
          <w:rFonts w:eastAsia="Times New Roman"/>
          <w:bCs/>
        </w:rPr>
        <w:t>μέα. Εκεί είμαστε κάθετα αντίθετοι. Είμαστε απέναντι.</w:t>
      </w:r>
    </w:p>
    <w:p w14:paraId="09F87F96" w14:textId="77777777" w:rsidR="0008105D" w:rsidRDefault="003C36B0">
      <w:pPr>
        <w:spacing w:after="0" w:line="600" w:lineRule="auto"/>
        <w:ind w:firstLine="720"/>
        <w:jc w:val="both"/>
        <w:rPr>
          <w:rFonts w:eastAsia="Times New Roman"/>
          <w:bCs/>
        </w:rPr>
      </w:pPr>
      <w:r>
        <w:rPr>
          <w:rFonts w:eastAsia="Times New Roman"/>
          <w:bCs/>
        </w:rPr>
        <w:t>Ολοκληρώνοντας, θα σας έλεγα ότι παλεύουμε να βγάλουμε τη χώρα από την κρίση και τη βγάζουμε μαζί με τον ελληνικό λαό. Μαζί με τις υγιείς παραγωγικές δυνάμεις θα καταφέρουμε να ανατάξουμε το κοινωνικό κ</w:t>
      </w:r>
      <w:r>
        <w:rPr>
          <w:rFonts w:eastAsia="Times New Roman"/>
          <w:bCs/>
        </w:rPr>
        <w:t>ράτος, να οικοδομήσουμε τη δίκαιη ανάπτυξη και να έχουμε κοινωνική δικαιοσύνη.</w:t>
      </w:r>
    </w:p>
    <w:p w14:paraId="09F87F97" w14:textId="77777777" w:rsidR="0008105D" w:rsidRDefault="003C36B0">
      <w:pPr>
        <w:spacing w:after="0" w:line="600" w:lineRule="auto"/>
        <w:ind w:firstLine="720"/>
        <w:jc w:val="both"/>
        <w:rPr>
          <w:rFonts w:eastAsia="Times New Roman"/>
          <w:bCs/>
        </w:rPr>
      </w:pPr>
      <w:r>
        <w:rPr>
          <w:rFonts w:eastAsia="Times New Roman"/>
          <w:bCs/>
        </w:rPr>
        <w:t xml:space="preserve">Ευχαριστώ πολύ. </w:t>
      </w:r>
    </w:p>
    <w:p w14:paraId="09F87F98"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9F87F99" w14:textId="77777777" w:rsidR="0008105D" w:rsidRDefault="003C36B0">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w:t>
      </w:r>
    </w:p>
    <w:p w14:paraId="09F87F9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Λαμπρούλης</w:t>
      </w:r>
      <w:proofErr w:type="spellEnd"/>
      <w:r>
        <w:rPr>
          <w:rFonts w:eastAsia="Times New Roman" w:cs="Times New Roman"/>
          <w:szCs w:val="24"/>
        </w:rPr>
        <w:t xml:space="preserve"> από το ΚΚΕ, για επτά </w:t>
      </w:r>
      <w:r>
        <w:rPr>
          <w:rFonts w:eastAsia="Times New Roman" w:cs="Times New Roman"/>
          <w:szCs w:val="24"/>
        </w:rPr>
        <w:t>λεπτά.</w:t>
      </w:r>
    </w:p>
    <w:p w14:paraId="09F87F9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κυρία Πρόεδρε.</w:t>
      </w:r>
    </w:p>
    <w:p w14:paraId="09F87F9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και με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2017 η συνέχιση της βαθύτατα ταξικής, αντιλαϊκής πολιτικής της συγκυβέρνησης ΣΥΡΙΖΑ-ΑΝΕΛ. Έτσι και στα ζητήματα της υγεί</w:t>
      </w:r>
      <w:r>
        <w:rPr>
          <w:rFonts w:eastAsia="Times New Roman" w:cs="Times New Roman"/>
          <w:szCs w:val="24"/>
        </w:rPr>
        <w:t xml:space="preserve">ας και της πρόνοιας ή στο φάρμακο, συντηρείται, εδραιώνεται και επιδεινώνεται η σημερινή άγρια κατάσταση που αντιμετωπίζει ο λαός, με την Κυβέρνηση να προπαγανδίζει αυτή την πολιτική ως σταθεροποίηση του δημόσιου συστήματος υγείας μετά το άγριο πετσόκομμα </w:t>
      </w:r>
      <w:r>
        <w:rPr>
          <w:rFonts w:eastAsia="Times New Roman" w:cs="Times New Roman"/>
          <w:szCs w:val="24"/>
        </w:rPr>
        <w:t xml:space="preserve">δαπανών και παροχών μέσω του νοικοκυρέματος και του </w:t>
      </w:r>
      <w:proofErr w:type="spellStart"/>
      <w:r>
        <w:rPr>
          <w:rFonts w:eastAsia="Times New Roman" w:cs="Times New Roman"/>
          <w:szCs w:val="24"/>
        </w:rPr>
        <w:t>εξορθολογισμού</w:t>
      </w:r>
      <w:proofErr w:type="spellEnd"/>
      <w:r>
        <w:rPr>
          <w:rFonts w:eastAsia="Times New Roman" w:cs="Times New Roman"/>
          <w:szCs w:val="24"/>
        </w:rPr>
        <w:t xml:space="preserve"> τους. </w:t>
      </w:r>
    </w:p>
    <w:p w14:paraId="09F87F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Προς αυτή την κατεύθυνση χρησιμοποιεί τη διατήρηση ορισμένων κονδυλίων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για την υγεία και την πρόνοια στα απαράδεκτα χαμηλά επίπεδα, θέλοντας να πείσει ότι</w:t>
      </w:r>
      <w:r>
        <w:rPr>
          <w:rFonts w:eastAsia="Times New Roman" w:cs="Times New Roman"/>
          <w:szCs w:val="24"/>
        </w:rPr>
        <w:t xml:space="preserve"> αυτό σηματοδοτεί αντιστροφή της άσχημης κατάστασης, προσπαθώντας να κρύψει τη βάρβαρη πολιτική της που παραμένει στο ακέραιο και εντείνεται, αντιστρέφοντας την πραγματικότητα. </w:t>
      </w:r>
    </w:p>
    <w:p w14:paraId="09F87F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Ακόμα και η διατήρηση των κονδυλίων στα ίδια χαμηλά επίπεδα έρχεται να προστεθ</w:t>
      </w:r>
      <w:r>
        <w:rPr>
          <w:rFonts w:eastAsia="Times New Roman" w:cs="Times New Roman"/>
          <w:szCs w:val="24"/>
        </w:rPr>
        <w:t>εί σωρευτικά στο άγριο «πετσόκομμα» των προηγούμενων ετών και επιδρά πολλαπλασιαστικά στην επιδείνωση των ήδη άσχημων όρων ιατρικής, νοσηλευτικής και φαρμακευτικής περίθαλψης του λαού, που σε συνδυασμό με τα συνολικά αντιλαϊκά μέτρα –μειώσεις μισθών, άγρια</w:t>
      </w:r>
      <w:r>
        <w:rPr>
          <w:rFonts w:eastAsia="Times New Roman" w:cs="Times New Roman"/>
          <w:szCs w:val="24"/>
        </w:rPr>
        <w:t xml:space="preserve"> φορολογία- οξύνουν την ήδη επικίνδυνη κατάσταση για την υγεία του λαού. </w:t>
      </w:r>
    </w:p>
    <w:p w14:paraId="09F87F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Μάλιστα για την απαράδεκτη και επικίνδυνη κατάσταση του δημόσιου συστήματος υγείας και πρόνοιας, το οποίο βρίσκεται σε πλήρη αναντιστοιχία με τις σύγχρονες ανάγκες των εργαζομένων, ζ</w:t>
      </w:r>
      <w:r>
        <w:rPr>
          <w:rFonts w:eastAsia="Times New Roman" w:cs="Times New Roman"/>
          <w:szCs w:val="24"/>
        </w:rPr>
        <w:t xml:space="preserve">ητάει και την επιβράβευση από τον λαό, με στόχο τον εγκλωβισμό του στη λογική των μειωμένων απαιτήσεων, στην παραίτηση ακόμα και από τις ανεπαρκείς παροχές που είχε ο λαός πριν από την κρίση. </w:t>
      </w:r>
    </w:p>
    <w:p w14:paraId="09F87F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Όμως αυτό στο οποίο όντως έχετε διατριβή, κύριοι της Κυβέρνησης</w:t>
      </w:r>
      <w:r>
        <w:rPr>
          <w:rFonts w:eastAsia="Times New Roman" w:cs="Times New Roman"/>
          <w:szCs w:val="24"/>
        </w:rPr>
        <w:t>, είναι η εξαπάτηση του λαού. Παρουσιάζετε τα 300 εκατομμύρια ευρώ -το «μαξιλαράκι», όπως λέτε- που αφορούν δράσεις στην υγεία, την παιδεία, την κοινωνική προστασία για τυχόν, δηλαδή, έκτακτες ανάγκες, θέλοντας να πείσετε</w:t>
      </w:r>
      <w:r>
        <w:rPr>
          <w:rFonts w:eastAsia="Times New Roman" w:cs="Times New Roman"/>
          <w:szCs w:val="24"/>
        </w:rPr>
        <w:t>,</w:t>
      </w:r>
      <w:r>
        <w:rPr>
          <w:rFonts w:eastAsia="Times New Roman" w:cs="Times New Roman"/>
          <w:szCs w:val="24"/>
        </w:rPr>
        <w:t xml:space="preserve"> πως αφού καλύφθηκαν οι τακτικές α</w:t>
      </w:r>
      <w:r>
        <w:rPr>
          <w:rFonts w:eastAsia="Times New Roman" w:cs="Times New Roman"/>
          <w:szCs w:val="24"/>
        </w:rPr>
        <w:t>νάγκες του λαού, βάλατε και κάτι στην άκρη ως περίσσευμα.</w:t>
      </w:r>
    </w:p>
    <w:p w14:paraId="09F87F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ένα περίσσευμα</w:t>
      </w:r>
      <w:r>
        <w:rPr>
          <w:rFonts w:eastAsia="Times New Roman" w:cs="Times New Roman"/>
          <w:szCs w:val="24"/>
        </w:rPr>
        <w:t>,</w:t>
      </w:r>
      <w:r>
        <w:rPr>
          <w:rFonts w:eastAsia="Times New Roman" w:cs="Times New Roman"/>
          <w:szCs w:val="24"/>
        </w:rPr>
        <w:t xml:space="preserve"> που είναι </w:t>
      </w:r>
      <w:proofErr w:type="spellStart"/>
      <w:r>
        <w:rPr>
          <w:rFonts w:eastAsia="Times New Roman" w:cs="Times New Roman"/>
          <w:szCs w:val="24"/>
        </w:rPr>
        <w:t>αναντίστοιχο</w:t>
      </w:r>
      <w:proofErr w:type="spellEnd"/>
      <w:r>
        <w:rPr>
          <w:rFonts w:eastAsia="Times New Roman" w:cs="Times New Roman"/>
          <w:szCs w:val="24"/>
        </w:rPr>
        <w:t xml:space="preserve"> με τις ολοένα αυξανόμενες ανάγκες του λαού, το οποίο, εάν και εφόσον δοθεί, σε καμμία περίπτωση δεν μπορεί να καλύψει τα τεράστια κενά στην </w:t>
      </w:r>
      <w:proofErr w:type="spellStart"/>
      <w:r>
        <w:rPr>
          <w:rFonts w:eastAsia="Times New Roman" w:cs="Times New Roman"/>
          <w:szCs w:val="24"/>
        </w:rPr>
        <w:t>υποχρηματοδότ</w:t>
      </w:r>
      <w:r>
        <w:rPr>
          <w:rFonts w:eastAsia="Times New Roman" w:cs="Times New Roman"/>
          <w:szCs w:val="24"/>
        </w:rPr>
        <w:t>ηση</w:t>
      </w:r>
      <w:proofErr w:type="spellEnd"/>
      <w:r>
        <w:rPr>
          <w:rFonts w:eastAsia="Times New Roman" w:cs="Times New Roman"/>
          <w:szCs w:val="24"/>
        </w:rPr>
        <w:t>, δεν θα αλλάξει την εκρηκτική κατάσταση στον χώρο της υγείας. Πολύ περισσότερο που κάποια κονδύλια εξακολουθούν να μειώνονται, όπως, για παράδειγμα, η κρατική χρηματοδότηση στον ΕΟΠΥΥ κατά 200 εκατομμύρια ή η κρατική χρηματοδότηση του ΠΕΔΥ κατά 7 εκατο</w:t>
      </w:r>
      <w:r>
        <w:rPr>
          <w:rFonts w:eastAsia="Times New Roman" w:cs="Times New Roman"/>
          <w:szCs w:val="24"/>
        </w:rPr>
        <w:t>μμύρια, γεγονός που συνιστά απόλυτη επιδείνωση στις παρεχόμενες υπηρεσίες υγείας, φαρμάκου και πρωτοβάθμιας φροντίδας υγείας.</w:t>
      </w:r>
    </w:p>
    <w:p w14:paraId="09F87F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από τη μια συνεχίζεται η πολιτική της ραγδαίας κρατικής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από την άλλη αυξάνονται οι πληρωμές από τις τσέ</w:t>
      </w:r>
      <w:r>
        <w:rPr>
          <w:rFonts w:eastAsia="Times New Roman" w:cs="Times New Roman"/>
          <w:szCs w:val="24"/>
        </w:rPr>
        <w:t xml:space="preserve">πες των εργαζομένων και των συνταξιούχων και για το 2017 στον ΕΟΠΥΥ, πέραν της αρπαγής από τις τσέπες των συνταξιούχων των 717 εκατομμυρίων ευρώ της αύξησης που επιβλήθηκε, δηλαδή, σε εισφορές του 6% σε κύριες και επικουρικές συντάξεις. </w:t>
      </w:r>
    </w:p>
    <w:p w14:paraId="09F87FA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τα έσοδα του </w:t>
      </w:r>
      <w:r>
        <w:rPr>
          <w:rFonts w:eastAsia="Times New Roman" w:cs="Times New Roman"/>
          <w:szCs w:val="24"/>
        </w:rPr>
        <w:t xml:space="preserve">ΕΟΠΥΥ από τις ασφαλιστικές εισφορές αυξάνονται από το 79,2% στο 82,3%, ενώ η κρατική χρηματοδότηση μειώνεται από το 9,4% που ήταν το 2016 στο 6,2%. </w:t>
      </w:r>
    </w:p>
    <w:p w14:paraId="09F87FA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όποιες δράσεις, όπως αναφέρονται στον προϋπολογισμό, για περιστολή των δαπανών του ΕΟΠΥΥ σε φάρμακα και </w:t>
      </w:r>
      <w:r>
        <w:rPr>
          <w:rFonts w:eastAsia="Times New Roman" w:cs="Times New Roman"/>
          <w:szCs w:val="24"/>
        </w:rPr>
        <w:t>λοιπές παροχές, αφορούν την περιστολή των κρατικών και ασφαλιστικών δαπανών, ενώ για τα λαϊκά στρώματα μεταφράζεται σε αύξηση δαπανών.</w:t>
      </w:r>
    </w:p>
    <w:p w14:paraId="09F87FA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είναι η φαρμακευτική δαπάνη, η οποία μειώνεται κατά 230 εκατομμύρια στον προϋπολογισμό του 2017</w:t>
      </w:r>
      <w:r>
        <w:rPr>
          <w:rFonts w:eastAsia="Times New Roman" w:cs="Times New Roman"/>
          <w:szCs w:val="24"/>
        </w:rPr>
        <w:t xml:space="preserve">, που έχει ως συνέπεια οι ασθενείς να βάζουν όλοι και πιο βαθιά το χέρι στην τσέπη για φάρμακα, υγειονομικό υλικό και άλλα. </w:t>
      </w:r>
    </w:p>
    <w:p w14:paraId="09F87FA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Ενδεικτικό παράδειγμα</w:t>
      </w:r>
      <w:r>
        <w:rPr>
          <w:rFonts w:eastAsia="Times New Roman" w:cs="Times New Roman"/>
          <w:szCs w:val="24"/>
        </w:rPr>
        <w:t xml:space="preserve"> το οποίο έρχεται να προστεθεί στην ήδη τραγική κατάσταση σ' ό,τι αφορά το ζήτημα των φαρμάκων, είναι η εξαετία 2009-2015, με τις συνεχείς δραστικές μειώσεις στη δημόσια φαρμακευτική δαπάνη. Τι έκαναν; Εκτόξευσαν τη </w:t>
      </w:r>
      <w:proofErr w:type="spellStart"/>
      <w:r>
        <w:rPr>
          <w:rFonts w:eastAsia="Times New Roman" w:cs="Times New Roman"/>
          <w:szCs w:val="24"/>
        </w:rPr>
        <w:t>μεσοσταθμική</w:t>
      </w:r>
      <w:proofErr w:type="spellEnd"/>
      <w:r>
        <w:rPr>
          <w:rFonts w:eastAsia="Times New Roman" w:cs="Times New Roman"/>
          <w:szCs w:val="24"/>
        </w:rPr>
        <w:t xml:space="preserve"> συμμετοχή των ασφαλισμένων </w:t>
      </w:r>
      <w:r>
        <w:rPr>
          <w:rFonts w:eastAsia="Times New Roman" w:cs="Times New Roman"/>
          <w:szCs w:val="24"/>
        </w:rPr>
        <w:t xml:space="preserve">από το 9% το 2009 στο 30% το 2015. </w:t>
      </w:r>
    </w:p>
    <w:p w14:paraId="09F87F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Δηλαδή κράτος και ασφαλιστικά ταμεία πλήρωσαν κατά 57,7% λιγότερο, ενώ οι ασφαλισμένοι 43% περισσότερο, ποσό που αυξάνεται, εάν προσθέσουμε και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-που συνεχώς αυξάνονται- των φαρμάκων της αρ</w:t>
      </w:r>
      <w:r>
        <w:rPr>
          <w:rFonts w:eastAsia="Times New Roman" w:cs="Times New Roman"/>
          <w:szCs w:val="24"/>
        </w:rPr>
        <w:t>νητικής λίστας, τα οποία δεν αποζημιώνει ο ΕΟΠΥΥ και πληρώνονται εξ ολοκλήρου από τον ασθενή.</w:t>
      </w:r>
    </w:p>
    <w:p w14:paraId="09F87F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Μάλιστα η Κυβέρνηση </w:t>
      </w:r>
      <w:r>
        <w:rPr>
          <w:rFonts w:eastAsia="Times New Roman"/>
          <w:bCs/>
        </w:rPr>
        <w:t>προκειμένου να</w:t>
      </w:r>
      <w:r>
        <w:rPr>
          <w:rFonts w:eastAsia="Times New Roman" w:cs="Times New Roman"/>
          <w:szCs w:val="24"/>
        </w:rPr>
        <w:t xml:space="preserve"> συσκοτίσει την αντιλαϊκή της πολιτική, που και σε αυτόν τον τομέα αποτελεί η υλοποίηση της στρατηγικής της Ευρωπαϊκής Ένωσης γι</w:t>
      </w:r>
      <w:r>
        <w:rPr>
          <w:rFonts w:eastAsia="Times New Roman" w:cs="Times New Roman"/>
          <w:szCs w:val="24"/>
        </w:rPr>
        <w:t xml:space="preserve">α μείωση του μη μισθολογικού κόστους, χρησιμοποιεί τα ίδια επιχειρήματα και εργαλεία με τις προηγούμενες κυβερνήσεις. </w:t>
      </w:r>
    </w:p>
    <w:p w14:paraId="09F87F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Φυσικά το γεγονός ότι αυτές οι κατευθύνσεις αναδεικνύονται στον κρατικό προϋπολογισμό ως πολιτική της Κυβέρνησης, σηματοδοτεί για το επόμ</w:t>
      </w:r>
      <w:r>
        <w:rPr>
          <w:rFonts w:eastAsia="Times New Roman" w:cs="Times New Roman"/>
          <w:szCs w:val="24"/>
        </w:rPr>
        <w:t>ενο διάστημα περαιτέρω επιδείνωση των παροχών προς τον λαό με νέες περικοπές.</w:t>
      </w:r>
    </w:p>
    <w:p w14:paraId="09F87F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 γιατί προβάλλει η Κυβέρνηση την επέκταση εφαρμογής των λεγόμενων «θεραπευτικών, διαγνωστικών και φαρμακευτικών πρωτοκόλλων», τα οποία αποτελούν εργαλεία επιβολής και ελέγχου α</w:t>
      </w:r>
      <w:r>
        <w:rPr>
          <w:rFonts w:eastAsia="Times New Roman" w:cs="Times New Roman"/>
          <w:szCs w:val="24"/>
        </w:rPr>
        <w:t>υτών των περικοπών!</w:t>
      </w:r>
    </w:p>
    <w:p w14:paraId="09F87FAB"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Μάλιστα η κοροϊδία και ο εμπαιγμός απέναντι στον λαό που στενάζει δεν έχει τελειωμό, αφού η Κυβέρνηση ανακοινώνει πως θα αυξήσει τον προϋπολογισμό του ΕΟΠΥΥ, κατόπιν συμφωνίας με τους θεσμούς, αφού καμμία ανακούφιση δεν πρόκειται να φέρ</w:t>
      </w:r>
      <w:r>
        <w:rPr>
          <w:rFonts w:eastAsia="Times New Roman" w:cs="Times New Roman"/>
          <w:szCs w:val="24"/>
        </w:rPr>
        <w:t>ει, αφ’ ενός γιατί η αύξηση προέρχεται από τη λεηλασία, τις αυξημένες πληρωμές των ίδιων των εργαζομένων και αφ’ ετέρου ακόμα και η όποια αύξηση δεν σημαίνει και αύξηση των παροχών προς τους ασφαλισμένους, αφού μέλημα της Κυβέρνησης είναι η εξόφληση των χρ</w:t>
      </w:r>
      <w:r>
        <w:rPr>
          <w:rFonts w:eastAsia="Times New Roman" w:cs="Times New Roman"/>
          <w:szCs w:val="24"/>
        </w:rPr>
        <w:t xml:space="preserve">εών του ΕΟΠΥΥ αλλά και διότι βρίσκεται στη φάση διαμόρφωσης και ο νέος κανονισμός παροχών του ΕΟΠΥΥ, με νέες περικοπές που προστίθενται σε όσες έχουν γίνει τα προηγούμενα χρόνια. </w:t>
      </w:r>
    </w:p>
    <w:p w14:paraId="09F87FAC"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Την ίδια ώρα, λοιπόν, που τα κέντρα υγείας στενάζουν υπό το βάρος των τεράστ</w:t>
      </w:r>
      <w:r>
        <w:rPr>
          <w:rFonts w:eastAsia="Times New Roman" w:cs="Times New Roman"/>
          <w:szCs w:val="24"/>
        </w:rPr>
        <w:t>ιων ελλείψεων σε γιατρούς, λοιπό προσωπικό, εξοπλισμό, αντιδραστήρια και άλλα, η Κυβέρνηση μειώνει τα κονδύλια για τη χρηματοδότηση των μονάδων του ΠΕΔΥ, με συνέπεια την περαιτέρω χειροτέρευση των όρων πρωτοβάθμιας φροντίδας υγείας σηματοδοτώντας τις επιδι</w:t>
      </w:r>
      <w:r>
        <w:rPr>
          <w:rFonts w:eastAsia="Times New Roman" w:cs="Times New Roman"/>
          <w:szCs w:val="24"/>
        </w:rPr>
        <w:t>ώξεις της μέσω της λεγόμενης «εμβληματικής» –ακούσαμε και τέτοιες λέξεις!- μεταρρύθμισης για την πρωτοβάθμια φροντίδα υγείας. Πρόκειται, δηλαδή, για μονάδες με το ελάχιστο δυνατό κόστος, που η λειτουργία τους θα εξαρτάται από τα έσοδα από τα ασφαλιστικά τα</w:t>
      </w:r>
      <w:r>
        <w:rPr>
          <w:rFonts w:eastAsia="Times New Roman" w:cs="Times New Roman"/>
          <w:szCs w:val="24"/>
        </w:rPr>
        <w:t>μεία ή τις άμεσες πληρωμές των ασθενών.</w:t>
      </w:r>
    </w:p>
    <w:p w14:paraId="09F87FAD"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Έτσι, ο τομέας της πρόληψης θα συνεχίσει να αποτελεί ατομική υπόθεση με σοβαρές επιπτώσεις για τον λαό, αφού θα εξαρτάται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από την οικονομική δυνατότητα του καθένα. </w:t>
      </w:r>
    </w:p>
    <w:p w14:paraId="09F87FA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γεγονός ότι τα κονδύλια για τα νοσοκομε</w:t>
      </w:r>
      <w:r>
        <w:rPr>
          <w:rFonts w:eastAsia="Times New Roman" w:cs="Times New Roman"/>
          <w:szCs w:val="24"/>
        </w:rPr>
        <w:t>ία παραμένουν καθηλωμένα, τη στιγμή που η κατάσταση σε αυτά είναι εκρηκτική, σηματοδοτεί ουσιαστικά την εδραίωση του σημερινού απαράδεκτου και επικίνδυνου καθεστώτος των τεράστιων ελλείψεων σε προσωπικό, εξοπλισμό, φάρμακα, αναλώσιμα αλλά και την εντατικοπ</w:t>
      </w:r>
      <w:r>
        <w:rPr>
          <w:rFonts w:eastAsia="Times New Roman" w:cs="Times New Roman"/>
          <w:szCs w:val="24"/>
        </w:rPr>
        <w:t xml:space="preserve">οίηση της εργασίας του υγειονομικού προσωπικού. </w:t>
      </w:r>
    </w:p>
    <w:p w14:paraId="09F87FAF" w14:textId="77777777" w:rsidR="0008105D" w:rsidRDefault="003C36B0">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Αντιπροέδρου)</w:t>
      </w:r>
    </w:p>
    <w:p w14:paraId="09F87FB0" w14:textId="77777777" w:rsidR="0008105D" w:rsidRDefault="003C36B0">
      <w:pPr>
        <w:spacing w:after="0" w:line="600" w:lineRule="auto"/>
        <w:ind w:firstLine="720"/>
        <w:jc w:val="both"/>
        <w:rPr>
          <w:rFonts w:eastAsia="Times New Roman"/>
          <w:bCs/>
        </w:rPr>
      </w:pPr>
      <w:r>
        <w:rPr>
          <w:rFonts w:eastAsia="Times New Roman"/>
          <w:bCs/>
        </w:rPr>
        <w:t>Στόχος; Η επιτάχυνση εφαρμογής των μέτρων που ξεκίνησαν από τις προηγούμενες κυβερνήσεις, ώστε τα νοσοκομεία να προσαρμ</w:t>
      </w:r>
      <w:r>
        <w:rPr>
          <w:rFonts w:eastAsia="Times New Roman"/>
          <w:bCs/>
        </w:rPr>
        <w:t xml:space="preserve">οστούν πλήρως στην εμπορευματοποίηση των υπηρεσιών τους και στους κανόνες της επιχειρηματικής δράσης. </w:t>
      </w:r>
    </w:p>
    <w:p w14:paraId="09F87FB1" w14:textId="77777777" w:rsidR="0008105D" w:rsidRDefault="003C36B0">
      <w:pPr>
        <w:spacing w:after="0" w:line="600" w:lineRule="auto"/>
        <w:ind w:firstLine="720"/>
        <w:jc w:val="both"/>
        <w:rPr>
          <w:rFonts w:eastAsia="Times New Roman"/>
          <w:bCs/>
        </w:rPr>
      </w:pPr>
      <w:r>
        <w:rPr>
          <w:rFonts w:eastAsia="Times New Roman"/>
          <w:bCs/>
        </w:rPr>
        <w:t>Π</w:t>
      </w:r>
      <w:r>
        <w:rPr>
          <w:rFonts w:eastAsia="Times New Roman"/>
          <w:bCs/>
        </w:rPr>
        <w:t xml:space="preserve">ροκειμένου να μειωθεί το κόστος λειτουργίας τους, μειώνετε το προσωπικό και επεκτείνετε το καθεστώς της κινητικότητας, για να καλύψετε </w:t>
      </w:r>
      <w:r>
        <w:rPr>
          <w:rFonts w:eastAsia="Times New Roman"/>
          <w:bCs/>
        </w:rPr>
        <w:t xml:space="preserve">τρύπες. Μένουν κλειστά κρεβάτια ΜΕΘ, χειρουργεία, ελλείψεις σε φάρμακα, υγειονομικό υλικό, αντιδραστήρια και άλλα. Το αποτέλεσμα είναι οι ασθενείς να εξαναγκάζονται να καταφεύγουν στον ιδιωτικό τομέα –όσοι έχουν την οικονομική δυνατότητα- για να βρουν την </w:t>
      </w:r>
      <w:r>
        <w:rPr>
          <w:rFonts w:eastAsia="Times New Roman"/>
          <w:bCs/>
        </w:rPr>
        <w:t xml:space="preserve">υγειά τους. </w:t>
      </w:r>
    </w:p>
    <w:p w14:paraId="09F87FB2" w14:textId="77777777" w:rsidR="0008105D" w:rsidRDefault="003C36B0">
      <w:pPr>
        <w:spacing w:after="0" w:line="600" w:lineRule="auto"/>
        <w:ind w:firstLine="720"/>
        <w:jc w:val="both"/>
        <w:rPr>
          <w:rFonts w:eastAsia="Times New Roman"/>
          <w:bCs/>
        </w:rPr>
      </w:pPr>
      <w:r>
        <w:rPr>
          <w:rFonts w:eastAsia="Times New Roman"/>
          <w:bCs/>
        </w:rPr>
        <w:t>Έ</w:t>
      </w:r>
      <w:r>
        <w:rPr>
          <w:rFonts w:eastAsia="Times New Roman"/>
          <w:bCs/>
        </w:rPr>
        <w:t>ρχεστε και προπαγανδίζετε πως κάνετε προσλήψεις μόνιμου προσωπικού. Σιγά το κατόρθωμα! Μόνο το 2015 αποχώρησαν δύο χιλιάδες επτακόσια πενήντα άτομα και προσλήφθηκαν πεντακόσιοι ενενήντα τρεις μόνιμοι υπάλληλοι. Αυτή είναι η πραγματικότητα και</w:t>
      </w:r>
      <w:r>
        <w:rPr>
          <w:rFonts w:eastAsia="Times New Roman"/>
          <w:bCs/>
        </w:rPr>
        <w:t xml:space="preserve"> τις επιπτώσεις τις βιώνουν οι ασθενείς και οι εργαζόμενοι στα νοσοκομεία. </w:t>
      </w:r>
    </w:p>
    <w:p w14:paraId="09F87FB3" w14:textId="77777777" w:rsidR="0008105D" w:rsidRDefault="003C36B0">
      <w:pPr>
        <w:spacing w:after="0" w:line="600" w:lineRule="auto"/>
        <w:ind w:firstLine="720"/>
        <w:jc w:val="both"/>
        <w:rPr>
          <w:rFonts w:eastAsia="Times New Roman"/>
          <w:bCs/>
        </w:rPr>
      </w:pPr>
      <w:r>
        <w:rPr>
          <w:rFonts w:eastAsia="Times New Roman"/>
          <w:bCs/>
        </w:rPr>
        <w:t>Κάθε λίγο και λιγάκι παρουσιάζετε προσλήψεις επικουρικών, νοσηλευτών και άλλων ειδικοτήτων, κάνοντας το μαύρο άσπρο, αφού αυτό το προσωπικό είτε αντικαθιστά το μόνιμο προσωπικό που</w:t>
      </w:r>
      <w:r>
        <w:rPr>
          <w:rFonts w:eastAsia="Times New Roman"/>
          <w:bCs/>
        </w:rPr>
        <w:t xml:space="preserve"> συνταξιοδοτείται είτε επικουρικούς που απολύονται. </w:t>
      </w:r>
      <w:r>
        <w:rPr>
          <w:rFonts w:eastAsia="Times New Roman"/>
          <w:bCs/>
        </w:rPr>
        <w:t>Τ</w:t>
      </w:r>
      <w:r>
        <w:rPr>
          <w:rFonts w:eastAsia="Times New Roman"/>
          <w:bCs/>
        </w:rPr>
        <w:t>ο σημαντικότερο είναι ότι δεν κοστίζουν στο κράτος, αφού πληρώνονται από τα έσοδα των νοσοκομείων, τα ασφαλιστικά ταμεία είτε από τις απευθείας πληρωμές των ασθενών, δηλαδή από τους ίδιους τους εργαζόμεν</w:t>
      </w:r>
      <w:r>
        <w:rPr>
          <w:rFonts w:eastAsia="Times New Roman"/>
          <w:bCs/>
        </w:rPr>
        <w:t xml:space="preserve">ους. </w:t>
      </w:r>
      <w:r>
        <w:rPr>
          <w:rFonts w:eastAsia="Times New Roman"/>
          <w:bCs/>
        </w:rPr>
        <w:t>Μ</w:t>
      </w:r>
      <w:r>
        <w:rPr>
          <w:rFonts w:eastAsia="Times New Roman"/>
          <w:bCs/>
        </w:rPr>
        <w:t xml:space="preserve">άλιστα είναι εργαζόμενοι με μειωμένα δικαιώματα. </w:t>
      </w:r>
      <w:r>
        <w:rPr>
          <w:rFonts w:eastAsia="Times New Roman"/>
          <w:bCs/>
        </w:rPr>
        <w:t>Σ</w:t>
      </w:r>
      <w:r>
        <w:rPr>
          <w:rFonts w:eastAsia="Times New Roman"/>
          <w:bCs/>
        </w:rPr>
        <w:t xml:space="preserve">το ζήτημα αυτό η Κυβέρνηση υλοποιεί τις </w:t>
      </w:r>
      <w:proofErr w:type="spellStart"/>
      <w:r>
        <w:rPr>
          <w:rFonts w:eastAsia="Times New Roman"/>
          <w:bCs/>
        </w:rPr>
        <w:t>ευρωενωσιακές</w:t>
      </w:r>
      <w:proofErr w:type="spellEnd"/>
      <w:r>
        <w:rPr>
          <w:rFonts w:eastAsia="Times New Roman"/>
          <w:bCs/>
        </w:rPr>
        <w:t xml:space="preserve"> κατευθύνσεις για φθηνούς εργαζόμενους, φθηνούς ασθενείς σε ένα φθηνό σύστημα υγείας για το κράτος και τους επιχειρηματικούς ομίλους.</w:t>
      </w:r>
    </w:p>
    <w:p w14:paraId="09F87FB4" w14:textId="77777777" w:rsidR="0008105D" w:rsidRDefault="003C36B0">
      <w:pPr>
        <w:spacing w:after="0" w:line="600" w:lineRule="auto"/>
        <w:ind w:firstLine="720"/>
        <w:jc w:val="both"/>
        <w:rPr>
          <w:rFonts w:eastAsia="Times New Roman"/>
          <w:bCs/>
        </w:rPr>
      </w:pPr>
      <w:r>
        <w:rPr>
          <w:rFonts w:eastAsia="Times New Roman"/>
          <w:bCs/>
        </w:rPr>
        <w:t>Να γιατί απορ</w:t>
      </w:r>
      <w:r>
        <w:rPr>
          <w:rFonts w:eastAsia="Times New Roman"/>
          <w:bCs/>
        </w:rPr>
        <w:t>ρίψατε πρόσφατα την πρόταση νόμου του Κομμουνιστικού Κόμματος για μονιμοποίηση των εργαζομένων, των επικουρικών, αυτών με δελτία παροχής υπηρεσιών μέσω ΚΕΕΛΠΝΟ κ.λπ.</w:t>
      </w:r>
      <w:r>
        <w:rPr>
          <w:rFonts w:eastAsia="Times New Roman"/>
          <w:bCs/>
        </w:rPr>
        <w:t>,</w:t>
      </w:r>
      <w:r>
        <w:rPr>
          <w:rFonts w:eastAsia="Times New Roman"/>
          <w:bCs/>
        </w:rPr>
        <w:t xml:space="preserve"> προβάλλοντας τις δημοσιονομικές δεσμεύσεις και συμφωνίες. Αυτή ήταν μια πρόταση του Κομμο</w:t>
      </w:r>
      <w:r>
        <w:rPr>
          <w:rFonts w:eastAsia="Times New Roman"/>
          <w:bCs/>
        </w:rPr>
        <w:t>υνιστικού Κόμματος</w:t>
      </w:r>
      <w:r>
        <w:rPr>
          <w:rFonts w:eastAsia="Times New Roman"/>
          <w:bCs/>
        </w:rPr>
        <w:t>,</w:t>
      </w:r>
      <w:r>
        <w:rPr>
          <w:rFonts w:eastAsia="Times New Roman"/>
          <w:bCs/>
        </w:rPr>
        <w:t xml:space="preserve"> που αποσκοπούσε στην κάλυψη ενός μέρους των τεράστιων πάγιων αναγκών της υγείας του λαού. </w:t>
      </w:r>
    </w:p>
    <w:p w14:paraId="09F87FB5" w14:textId="77777777" w:rsidR="0008105D" w:rsidRDefault="003C36B0">
      <w:pPr>
        <w:spacing w:after="0" w:line="600" w:lineRule="auto"/>
        <w:ind w:firstLine="720"/>
        <w:jc w:val="both"/>
        <w:rPr>
          <w:rFonts w:eastAsia="Times New Roman" w:cs="Times New Roman"/>
          <w:szCs w:val="24"/>
        </w:rPr>
      </w:pPr>
      <w:r>
        <w:rPr>
          <w:rFonts w:eastAsia="Times New Roman"/>
          <w:bCs/>
        </w:rPr>
        <w:t>Η Κυβέρνηση με τα μέτρα για τους ανασφάλιστους εξαπατά τον λαό για το δήθεν ταξικό πρόσημο υπέρ του λαού, όπως ισχυρίζεται. Πήρε, λέει, το μέτρο,</w:t>
      </w:r>
      <w:r>
        <w:rPr>
          <w:rFonts w:eastAsia="Times New Roman"/>
          <w:bCs/>
        </w:rPr>
        <w:t xml:space="preserve"> αλλά δεν έδωσε ούτε </w:t>
      </w:r>
      <w:r>
        <w:rPr>
          <w:rFonts w:eastAsia="Times New Roman"/>
          <w:bCs/>
        </w:rPr>
        <w:t xml:space="preserve">1 </w:t>
      </w:r>
      <w:r>
        <w:rPr>
          <w:rFonts w:eastAsia="Times New Roman"/>
          <w:bCs/>
        </w:rPr>
        <w:t xml:space="preserve">ευρώ από τον κρατικό προϋπολογισμό και ανέθεσε στα </w:t>
      </w:r>
      <w:proofErr w:type="spellStart"/>
      <w:r>
        <w:rPr>
          <w:rFonts w:eastAsia="Times New Roman"/>
          <w:bCs/>
        </w:rPr>
        <w:t>υποχρηματοδοτούμενα</w:t>
      </w:r>
      <w:proofErr w:type="spellEnd"/>
      <w:r>
        <w:rPr>
          <w:rFonts w:eastAsia="Times New Roman"/>
          <w:bCs/>
        </w:rPr>
        <w:t xml:space="preserve"> δημόσια νοσοκομεία, τα κέντρα υγείας, τον </w:t>
      </w:r>
      <w:r>
        <w:rPr>
          <w:rFonts w:eastAsia="Times New Roman" w:cs="Times New Roman"/>
          <w:szCs w:val="24"/>
        </w:rPr>
        <w:t>ΕΟΠΥΥ, να βγάλουν τα κάστανα από τη φωτιά</w:t>
      </w:r>
      <w:r>
        <w:rPr>
          <w:rFonts w:eastAsia="Times New Roman" w:cs="Times New Roman"/>
          <w:szCs w:val="24"/>
        </w:rPr>
        <w:t>,</w:t>
      </w:r>
      <w:r>
        <w:rPr>
          <w:rFonts w:eastAsia="Times New Roman" w:cs="Times New Roman"/>
          <w:szCs w:val="24"/>
        </w:rPr>
        <w:t xml:space="preserve"> υλοποιώντας κατά γράμμα τις κατευθύνσεις της Ευρωπαϊκής Ένωσης, προκειμένου ν</w:t>
      </w:r>
      <w:r>
        <w:rPr>
          <w:rFonts w:eastAsia="Times New Roman" w:cs="Times New Roman"/>
          <w:szCs w:val="24"/>
        </w:rPr>
        <w:t xml:space="preserve">α μην επιβαρυνθούν οι δημοσιονομικοί στόχοι και κρατικός προϋπολογισμός. </w:t>
      </w:r>
    </w:p>
    <w:p w14:paraId="09F87F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Έτσι η μεγάλη πλειοψηφία των ανασφάλιστων φτωχών ανθρώπων θα πληρώνει, όπως οι άλλοι ασφαλισμένοι, συμμετοχή ή και εξ ολοκλήρου πληρωμές, σύμφωνα με τον κανονισμό του ΕΟΠΥΥ. </w:t>
      </w:r>
    </w:p>
    <w:p w14:paraId="09F87FB7" w14:textId="77777777" w:rsidR="0008105D" w:rsidRDefault="003C36B0">
      <w:pPr>
        <w:spacing w:after="0" w:line="600" w:lineRule="auto"/>
        <w:ind w:firstLine="720"/>
        <w:jc w:val="both"/>
        <w:rPr>
          <w:rFonts w:eastAsia="Times New Roman" w:cs="Times New Roman"/>
          <w:szCs w:val="24"/>
        </w:rPr>
      </w:pPr>
      <w:r>
        <w:rPr>
          <w:rFonts w:eastAsia="Times New Roman"/>
          <w:b/>
          <w:szCs w:val="24"/>
        </w:rPr>
        <w:t>ΠΡΟΕΔΡΕ</w:t>
      </w:r>
      <w:r>
        <w:rPr>
          <w:rFonts w:eastAsia="Times New Roman"/>
          <w:b/>
          <w:szCs w:val="24"/>
        </w:rPr>
        <w:t xml:space="preserve">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πρέπει να επιταχύνετε λίγο, σας παρακαλώ.</w:t>
      </w:r>
    </w:p>
    <w:p w14:paraId="09F87FB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Τελειώνω, κυρία Πρόεδρε.</w:t>
      </w:r>
    </w:p>
    <w:p w14:paraId="09F87F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πληρώνουν, λοιπόν, με βάση και τον κανονισμό, για φάρμακα, για εξετάσεις, υγειονο</w:t>
      </w:r>
      <w:r>
        <w:rPr>
          <w:rFonts w:eastAsia="Times New Roman" w:cs="Times New Roman"/>
          <w:szCs w:val="24"/>
        </w:rPr>
        <w:t xml:space="preserve">μικό υλικό κ.λπ. στις δημόσιες μονάδες υγείας. </w:t>
      </w:r>
    </w:p>
    <w:p w14:paraId="09F87F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Μόνο ένα μικρό τμήμα των ανασφάλιστων που βρίσκονται σε συνθήκες εξαθλίωσης</w:t>
      </w:r>
      <w:r>
        <w:rPr>
          <w:rFonts w:eastAsia="Times New Roman" w:cs="Times New Roman"/>
          <w:szCs w:val="24"/>
        </w:rPr>
        <w:t>,</w:t>
      </w:r>
      <w:r>
        <w:rPr>
          <w:rFonts w:eastAsia="Times New Roman" w:cs="Times New Roman"/>
          <w:szCs w:val="24"/>
        </w:rPr>
        <w:t xml:space="preserve"> δεν πληρώνουν για φάρμακα. Αυτοί είναι στη θετική λίστα. Μάλιστα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δίκαιου, όπως προπαγανδίζετε, επιμερισμού των κρατ</w:t>
      </w:r>
      <w:r>
        <w:rPr>
          <w:rFonts w:eastAsia="Times New Roman" w:cs="Times New Roman"/>
          <w:szCs w:val="24"/>
        </w:rPr>
        <w:t xml:space="preserve">ικών περικοπών, οι άποροι, ενώ έπαιρναν δωρεάν τα φάρμακα από τα δημόσια νοσοκομεία, τώρα η Κυβέρνηση τούς διευκολύνει, αφού τα προμηθεύονται από τα ιδιωτικά φαρμακεία πληρώνοντας και συμμετοχή. </w:t>
      </w:r>
    </w:p>
    <w:p w14:paraId="09F87FB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Στον τομέα της πρόνοιας έχουμε να κάνουμε με χειροτέρευση τη</w:t>
      </w:r>
      <w:r>
        <w:rPr>
          <w:rFonts w:eastAsia="Times New Roman" w:cs="Times New Roman"/>
          <w:szCs w:val="24"/>
        </w:rPr>
        <w:t>ς απαράδεκτης κατάστασης που ήδη υπάρχει, αφού, σύμφωνα με την πολιτική των αναδιαρθρώσεων που αποτυπώνεται και στον κρατικό προϋπολογισμό, θα συνεχιστούν και θα επεκταθούν τα μέτρα, προκειμένου η κρατική στήριξη να περιοριστεί σε όσους ζουν στα όρια της ε</w:t>
      </w:r>
      <w:r>
        <w:rPr>
          <w:rFonts w:eastAsia="Times New Roman" w:cs="Times New Roman"/>
          <w:szCs w:val="24"/>
        </w:rPr>
        <w:t xml:space="preserve">ξαθλίωσης. </w:t>
      </w:r>
    </w:p>
    <w:p w14:paraId="09F87FB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εξορθολογισμός</w:t>
      </w:r>
      <w:proofErr w:type="spellEnd"/>
      <w:r>
        <w:rPr>
          <w:rFonts w:eastAsia="Times New Roman" w:cs="Times New Roman"/>
          <w:szCs w:val="24"/>
        </w:rPr>
        <w:t xml:space="preserve">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σε είδος και σε χρήμα που επικαλείται η Κυβέρνηση με καθιέρωση ενιαίων κριτηρίων</w:t>
      </w:r>
      <w:r>
        <w:rPr>
          <w:rFonts w:eastAsia="Times New Roman" w:cs="Times New Roman"/>
          <w:szCs w:val="24"/>
        </w:rPr>
        <w:t>,</w:t>
      </w:r>
      <w:r>
        <w:rPr>
          <w:rFonts w:eastAsia="Times New Roman" w:cs="Times New Roman"/>
          <w:szCs w:val="24"/>
        </w:rPr>
        <w:t xml:space="preserve"> στοχεύει να περιορίσει τις κρατικές ασφαλιστικές δαπάνες-παροχές, βάζοντας αυστηρές προϋποθέσεις για το τμήμα του πληθυσμο</w:t>
      </w:r>
      <w:r>
        <w:rPr>
          <w:rFonts w:eastAsia="Times New Roman" w:cs="Times New Roman"/>
          <w:szCs w:val="24"/>
        </w:rPr>
        <w:t xml:space="preserve">ύ που βρίσκεται στα όρια της ακραίας φτώχειας και της εξαθλίωσης και με περικοπές που προέρχονται από το νέο μαχαίρι άλλων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w:t>
      </w:r>
    </w:p>
    <w:p w14:paraId="09F87FB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Αυτή την πολιτική του «παίρνω από τους φτωχούς για να δώσω στους φτωχότερους»</w:t>
      </w:r>
      <w:r>
        <w:rPr>
          <w:rFonts w:eastAsia="Times New Roman" w:cs="Times New Roman"/>
          <w:szCs w:val="24"/>
        </w:rPr>
        <w:t>,</w:t>
      </w:r>
      <w:r>
        <w:rPr>
          <w:rFonts w:eastAsia="Times New Roman" w:cs="Times New Roman"/>
          <w:szCs w:val="24"/>
        </w:rPr>
        <w:t xml:space="preserve"> παρουσιάζει η Κυβέρνηση ως δήθε</w:t>
      </w:r>
      <w:r>
        <w:rPr>
          <w:rFonts w:eastAsia="Times New Roman" w:cs="Times New Roman"/>
          <w:szCs w:val="24"/>
        </w:rPr>
        <w:t>ν φιλολαϊκή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 τη μία ψίχουλα σε περιορισμένο αριθμό και κατηγορίες του πληθυσμού που ζει σε συνθήκες εξαθλίωσης και την ίδια ώρα εφαρμογή πολιτικών που </w:t>
      </w:r>
      <w:proofErr w:type="spellStart"/>
      <w:r>
        <w:rPr>
          <w:rFonts w:eastAsia="Times New Roman" w:cs="Times New Roman"/>
          <w:szCs w:val="24"/>
        </w:rPr>
        <w:t>φτωχοποιούν</w:t>
      </w:r>
      <w:proofErr w:type="spellEnd"/>
      <w:r>
        <w:rPr>
          <w:rFonts w:eastAsia="Times New Roman" w:cs="Times New Roman"/>
          <w:szCs w:val="24"/>
        </w:rPr>
        <w:t xml:space="preserve"> το σύνολο των εργαζομένων.</w:t>
      </w:r>
    </w:p>
    <w:p w14:paraId="09F87FB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Στην κρατική </w:t>
      </w:r>
      <w:proofErr w:type="spellStart"/>
      <w:r>
        <w:rPr>
          <w:rFonts w:eastAsia="Times New Roman" w:cs="Times New Roman"/>
          <w:szCs w:val="24"/>
        </w:rPr>
        <w:t>υποχρηματοδότηση</w:t>
      </w:r>
      <w:proofErr w:type="spellEnd"/>
      <w:r>
        <w:rPr>
          <w:rFonts w:eastAsia="Times New Roman" w:cs="Times New Roman"/>
          <w:szCs w:val="24"/>
        </w:rPr>
        <w:t xml:space="preserve"> δεν οφείλεται η τεράστια έλλειψη</w:t>
      </w:r>
      <w:r>
        <w:rPr>
          <w:rFonts w:eastAsia="Times New Roman" w:cs="Times New Roman"/>
          <w:szCs w:val="24"/>
        </w:rPr>
        <w:t xml:space="preserve"> προσωπικού στα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στα κέντρα ειδικής αγωγής, η μη πληρωμή των εργαζομένων, η έλλειψη δημόσιων υποδομών, που έχει ως αποτέλεσμα εγκαταλελειμμένα βρέφη και παιδιά να παραμένουν στα νοσοκομεία, η τεράστια έλλειψη δημόσιων κέντρων αποκατάστασ</w:t>
      </w:r>
      <w:r>
        <w:rPr>
          <w:rFonts w:eastAsia="Times New Roman" w:cs="Times New Roman"/>
          <w:szCs w:val="24"/>
        </w:rPr>
        <w:t>ης;</w:t>
      </w:r>
    </w:p>
    <w:p w14:paraId="09F87FB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παρατεταμένα το κουδούνι λήξεως του χρόνου ομιλίας του κυρίου Αντιπροέδρου)</w:t>
      </w:r>
    </w:p>
    <w:p w14:paraId="09F87FC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δεν γίνεται!</w:t>
      </w:r>
    </w:p>
    <w:p w14:paraId="09F87FC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Τελειώνω, κυρία Πρόεδρε και ευχαριστώ, για ακόμη μία φορά, για την ανοχή σας.</w:t>
      </w:r>
    </w:p>
    <w:p w14:paraId="09F87FC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Μάλιστα φτάσατε ως Κυβέρνηση</w:t>
      </w:r>
      <w:r>
        <w:rPr>
          <w:rFonts w:eastAsia="Times New Roman" w:cs="Times New Roman"/>
          <w:szCs w:val="24"/>
        </w:rPr>
        <w:t>,</w:t>
      </w:r>
      <w:r>
        <w:rPr>
          <w:rFonts w:eastAsia="Times New Roman" w:cs="Times New Roman"/>
          <w:szCs w:val="24"/>
        </w:rPr>
        <w:t xml:space="preserve"> στο σημείο να δώσετε ΑΜΚΑ στα βρέφη που φιλοξενούνται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β</w:t>
      </w:r>
      <w:r>
        <w:rPr>
          <w:rFonts w:eastAsia="Times New Roman" w:cs="Times New Roman"/>
          <w:szCs w:val="24"/>
        </w:rPr>
        <w:t>ρεφών «ΜΗΤΕΡΑ», προκειμένου να μεταφερθεί η δαπάνη λειτουργίας από το κράτος στον</w:t>
      </w:r>
      <w:r>
        <w:rPr>
          <w:rFonts w:eastAsia="Times New Roman" w:cs="Times New Roman"/>
          <w:szCs w:val="24"/>
        </w:rPr>
        <w:t xml:space="preserve"> ΕΟΠΥΥ, δηλαδή μέσω των ασφαλιστικών εισφορών του ΕΟΠΥΥ στους ίδιους τους εργαζόμενους.</w:t>
      </w:r>
    </w:p>
    <w:p w14:paraId="09F87FC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Κυβέρνηση όπως και οι προηγούμενες κυβερνήσεις αλλά και όλα τα άλλα κόμματα</w:t>
      </w:r>
      <w:r>
        <w:rPr>
          <w:rFonts w:eastAsia="Times New Roman" w:cs="Times New Roman"/>
          <w:szCs w:val="24"/>
        </w:rPr>
        <w:t xml:space="preserve"> που συμφωνούν στον καπιταλιστικό δρόμο ανάπτυξης που διαμορφώνει η Κυβέρνηση με την πολιτική της στην υγεία και πρόνοια, με κριτήριο το κόστος των μέτρων για την ανταγωνιστικότητα και την κερδοφορία των επιχειρηματικών ομίλων, οι εργαζόμενοι και τα λαϊκά </w:t>
      </w:r>
      <w:r>
        <w:rPr>
          <w:rFonts w:eastAsia="Times New Roman" w:cs="Times New Roman"/>
          <w:szCs w:val="24"/>
        </w:rPr>
        <w:t>στρώματα δεν έχουν να περιμένουν τίποτα θετικό. Το κριτήριο της ανάπτυξης υπέρ των επιχειρηματικών ομίλων που υπηρετεί η σημερινή Κυβέρνηση, όχι μόνο δεν προμηνύει ανάκτηση των απωλειών σε υπηρεσίες πρόληψης και αποκατάστασης της υγείας του λαού αλλά μονιμ</w:t>
      </w:r>
      <w:r>
        <w:rPr>
          <w:rFonts w:eastAsia="Times New Roman" w:cs="Times New Roman"/>
          <w:szCs w:val="24"/>
        </w:rPr>
        <w:t xml:space="preserve">οποίηση της σημερινής άθλιας κατάστασης. </w:t>
      </w:r>
    </w:p>
    <w:p w14:paraId="09F87FC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Να γιατί σήμερα προέχει η ανάγκη</w:t>
      </w:r>
      <w:r>
        <w:rPr>
          <w:rFonts w:eastAsia="Times New Roman" w:cs="Times New Roman"/>
          <w:szCs w:val="24"/>
        </w:rPr>
        <w:t>,</w:t>
      </w:r>
      <w:r>
        <w:rPr>
          <w:rFonts w:eastAsia="Times New Roman" w:cs="Times New Roman"/>
          <w:szCs w:val="24"/>
        </w:rPr>
        <w:t xml:space="preserve"> οι εργαζόμενοι να αντιστοιχίσουν τις διεκδικήσεις τους με τις σύγχρονες ανάγκες τους, να δυναμώσουν τη λαϊκή συσπείρωση και πάλη, διαμορφώνοντας τους κοινωνικούς και πολιτικούς όρο</w:t>
      </w:r>
      <w:r>
        <w:rPr>
          <w:rFonts w:eastAsia="Times New Roman" w:cs="Times New Roman"/>
          <w:szCs w:val="24"/>
        </w:rPr>
        <w:t>υς για έναν άλλο δρόμο ανάπτυξης, της παραγωγής και της οικονομίας, με εργατική λαϊκή εξουσία, που στο επίκεντρο θα είναι και η ικανοποίηση των διευρυμένων λαϊκών αναγκών στην πρόληψη, θεραπεία και αποκατάσταση της υγείας, με αξιοποίηση, προς όφελος του λα</w:t>
      </w:r>
      <w:r>
        <w:rPr>
          <w:rFonts w:eastAsia="Times New Roman" w:cs="Times New Roman"/>
          <w:szCs w:val="24"/>
        </w:rPr>
        <w:t>ού, όλων των διαθέσιμων επιστημονικών και τεχνολογικών δυνατοτήτων.</w:t>
      </w:r>
    </w:p>
    <w:p w14:paraId="09F87FC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Μόνο με αυτές τις προϋποθέσεις μπορεί η υγεία να αποτελέσει ένα κατοχυρωμένο και διασφαλισμένο, καθολικό και δωρεάν λαϊκό δικαίωμα.</w:t>
      </w:r>
    </w:p>
    <w:p w14:paraId="09F87FC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Κυρία Πρόεδρε, σας ευχαριστώ πολύ.</w:t>
      </w:r>
    </w:p>
    <w:p w14:paraId="09F87FC7"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09F87FC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Κυρία Πρόεδρε, συγγνώμη, αλλά υπερέβη τον χρόνο κατά πολύ!</w:t>
      </w:r>
    </w:p>
    <w:p w14:paraId="09F87FC9"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Ζητάτε από μένα συγγνώμη; Δεν έχει νόημα. Από τους συναδέλφους</w:t>
      </w:r>
    </w:p>
    <w:p w14:paraId="09F87FCA"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9F87FC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Δεκατέσσερα λ</w:t>
      </w:r>
      <w:r>
        <w:rPr>
          <w:rFonts w:eastAsia="Times New Roman" w:cs="Times New Roman"/>
          <w:szCs w:val="24"/>
        </w:rPr>
        <w:t>επτά μίλησε!</w:t>
      </w:r>
    </w:p>
    <w:p w14:paraId="09F87FCC"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καταλάβει</w:t>
      </w:r>
      <w:r>
        <w:rPr>
          <w:rFonts w:eastAsia="Times New Roman" w:cs="Times New Roman"/>
          <w:szCs w:val="24"/>
        </w:rPr>
        <w:t>,</w:t>
      </w:r>
      <w:r>
        <w:rPr>
          <w:rFonts w:eastAsia="Times New Roman" w:cs="Times New Roman"/>
          <w:szCs w:val="24"/>
        </w:rPr>
        <w:t xml:space="preserve"> ότι εγώ δεν μπορώ να διακόπτω και να κλείνω μικρόφωνα. Δεν μπορώ να </w:t>
      </w:r>
      <w:proofErr w:type="spellStart"/>
      <w:r>
        <w:rPr>
          <w:rFonts w:eastAsia="Times New Roman" w:cs="Times New Roman"/>
          <w:szCs w:val="24"/>
        </w:rPr>
        <w:t>κανιβαλίζω</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έχουμε τώρα πρόβλημα. Παρακαλώ να μη συνεχίσουν άλλοι και να παίρνουν θάρρος…</w:t>
      </w:r>
    </w:p>
    <w:p w14:paraId="09F87FC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ΠΑΠΑΔΟΠΟΥΛΟΣ:</w:t>
      </w:r>
      <w:r>
        <w:rPr>
          <w:rFonts w:eastAsia="Times New Roman" w:cs="Times New Roman"/>
          <w:szCs w:val="24"/>
        </w:rPr>
        <w:t xml:space="preserve"> Μα δεκατέσσερα λεπτά μίλησε, κυρία Πρόεδρε!</w:t>
      </w:r>
    </w:p>
    <w:p w14:paraId="09F87FC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Δεκατέσσερα λεπτά. Μίλησε για δύο συναδέλφους.</w:t>
      </w:r>
    </w:p>
    <w:p w14:paraId="09F87FC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Μα να μη σεβόμαστε τους συναδέλφους και να μιλάμε παραπάνω; </w:t>
      </w:r>
    </w:p>
    <w:p w14:paraId="09F87FD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 xml:space="preserve">αστασία Χριστοδουλοπούλου): </w:t>
      </w:r>
      <w:r>
        <w:rPr>
          <w:rFonts w:eastAsia="Times New Roman" w:cs="Times New Roman"/>
          <w:szCs w:val="24"/>
        </w:rPr>
        <w:t>Όλοι το έχουμε αυτό το μικρόβιο. Ας προσπαθήσουμε λίγο να το ξεπεράσουμε.</w:t>
      </w:r>
    </w:p>
    <w:p w14:paraId="09F87F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Λοιπόν, ο κ. Ψαριανός έχει τον λόγο από το Π</w:t>
      </w:r>
      <w:r>
        <w:rPr>
          <w:rFonts w:eastAsia="Times New Roman" w:cs="Times New Roman"/>
          <w:szCs w:val="24"/>
        </w:rPr>
        <w:t>οτάμι</w:t>
      </w:r>
      <w:r>
        <w:rPr>
          <w:rFonts w:eastAsia="Times New Roman" w:cs="Times New Roman"/>
          <w:szCs w:val="24"/>
        </w:rPr>
        <w:t xml:space="preserve">. </w:t>
      </w:r>
    </w:p>
    <w:p w14:paraId="09F87F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Ορίστε, κύριε Ψαριανέ, έχετε τον λόγο για επτά λεπτά, με την ευχή ...</w:t>
      </w:r>
    </w:p>
    <w:p w14:paraId="09F87FD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Μην του β</w:t>
      </w:r>
      <w:r>
        <w:rPr>
          <w:rFonts w:eastAsia="Times New Roman" w:cs="Times New Roman"/>
          <w:szCs w:val="24"/>
        </w:rPr>
        <w:t>άλετε χρόνο, όσο θέλει να μιλήσει.</w:t>
      </w:r>
    </w:p>
    <w:p w14:paraId="09F87FD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ΓΡΗΓΟΡΙΟΣ </w:t>
      </w:r>
      <w:r>
        <w:rPr>
          <w:rFonts w:eastAsia="Times New Roman" w:cs="Times New Roman"/>
          <w:b/>
          <w:szCs w:val="24"/>
        </w:rPr>
        <w:t>ΨΑΡΙΑΝΟΣ:</w:t>
      </w:r>
      <w:r>
        <w:rPr>
          <w:rFonts w:eastAsia="Times New Roman" w:cs="Times New Roman"/>
          <w:szCs w:val="24"/>
        </w:rPr>
        <w:t xml:space="preserve"> Ευχαριστώ.</w:t>
      </w:r>
    </w:p>
    <w:p w14:paraId="09F87FD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τέως σύντροφε!</w:t>
      </w:r>
    </w:p>
    <w:p w14:paraId="09F87FD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ΓΡΗΓΟΡΙΟΣ </w:t>
      </w:r>
      <w:r>
        <w:rPr>
          <w:rFonts w:eastAsia="Times New Roman" w:cs="Times New Roman"/>
          <w:b/>
          <w:szCs w:val="24"/>
        </w:rPr>
        <w:t>ΨΑΡΙΑΝΟΣ:</w:t>
      </w:r>
      <w:r>
        <w:rPr>
          <w:rFonts w:eastAsia="Times New Roman" w:cs="Times New Roman"/>
          <w:szCs w:val="24"/>
        </w:rPr>
        <w:t xml:space="preserve"> Είναι ίσως ο δέκατος προϋπολογισμός στον οποίο έρχομαι να μιλήσω και να τον σχολιάσω.</w:t>
      </w:r>
    </w:p>
    <w:p w14:paraId="09F87FD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Θυμάμαι σε κάποιον από τους προηγού</w:t>
      </w:r>
      <w:r>
        <w:rPr>
          <w:rFonts w:eastAsia="Times New Roman" w:cs="Times New Roman"/>
          <w:szCs w:val="24"/>
        </w:rPr>
        <w:t xml:space="preserve">μενους –δεν έχει σημασία ποιος ήταν- είχα πει ότι έχουμε συνηθίσει να έχουμε μπροστά μας έναν προϋπολογισμό-μαϊμού απ’ όλες τις κυβερνήσεις, κανένας προϋπολογισμός δεν έπεσε μέσα. Κανένας προϋπολογισμός δεν ήταν ρεαλιστικός, δεν ήταν πραγματικός, δεν ήταν </w:t>
      </w:r>
      <w:r>
        <w:rPr>
          <w:rFonts w:eastAsia="Times New Roman" w:cs="Times New Roman"/>
          <w:szCs w:val="24"/>
        </w:rPr>
        <w:t xml:space="preserve">πραγματιστικός, δεν ήταν εφαρμόσιμος, δεν ήταν αποδοτικός, δεν ήταν δημιουργικός, δεν ήταν τίποτα. Ήταν λόγια, λόγια, λόγια: «Θα κάνουμε», «έχουμε προϋπολογίσει τόσα». </w:t>
      </w:r>
    </w:p>
    <w:p w14:paraId="09F87F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Όλα τα νούμερα έπεφταν έξω. Όλα τα νούμερα υποφέρουν ακόμα πιο πολύ και από τους ανθρώπ</w:t>
      </w:r>
      <w:r>
        <w:rPr>
          <w:rFonts w:eastAsia="Times New Roman" w:cs="Times New Roman"/>
          <w:szCs w:val="24"/>
        </w:rPr>
        <w:t xml:space="preserve">ους, επειδή έχουμε συνηθίσει να λέμε αυτή την εξυπνάδα, ότι ευημερούν τα νούμερα και δυστυχούν οι άνθρωποι. </w:t>
      </w:r>
      <w:r>
        <w:rPr>
          <w:rFonts w:eastAsia="Times New Roman" w:cs="Times New Roman"/>
          <w:szCs w:val="24"/>
        </w:rPr>
        <w:t>Τ</w:t>
      </w:r>
      <w:r>
        <w:rPr>
          <w:rFonts w:eastAsia="Times New Roman" w:cs="Times New Roman"/>
          <w:szCs w:val="24"/>
        </w:rPr>
        <w:t>α νούμερα δεν περνούν καθόλου καλά και μάλιστα όταν σχεδιάζονται τα νούμερα από διάφορα «νούμερα». Κάτι νούμερα σχεδίαζαν την πρώτη εφαρμογή του πρ</w:t>
      </w:r>
      <w:r>
        <w:rPr>
          <w:rFonts w:eastAsia="Times New Roman" w:cs="Times New Roman"/>
          <w:szCs w:val="24"/>
        </w:rPr>
        <w:t>ογράμματος του ΣΥΡΙΖΑ στο πρώτο επτάμηνο, κάτι κανονικά νούμερα δηλαδή, πιο νούμερα δεν έχουμε. Το ξέρουν και οι ίδιοι, τώρα η ίδια η Κυβέρνηση, στα μανταλάκια κρεμάει ο ένας τον άλλο.</w:t>
      </w:r>
    </w:p>
    <w:p w14:paraId="09F87FD9" w14:textId="77777777" w:rsidR="0008105D" w:rsidRDefault="003C36B0">
      <w:pPr>
        <w:spacing w:after="0" w:line="600" w:lineRule="auto"/>
        <w:ind w:firstLine="720"/>
        <w:jc w:val="both"/>
        <w:rPr>
          <w:rFonts w:eastAsia="Times New Roman"/>
          <w:szCs w:val="24"/>
        </w:rPr>
      </w:pPr>
      <w:r>
        <w:rPr>
          <w:rFonts w:eastAsia="Times New Roman"/>
          <w:szCs w:val="24"/>
        </w:rPr>
        <w:t>Τουλάχιστον στην αρχή αυτής της διαδικασίας ήταν ο σανός και το παραμύθι σε πρώτο πλάνο, «θα κάνουμε, θα σκίσουμε, θα ξεσκίσουμε». Τους μισθούς, τον κατώτατο, την δέκατη τέταρτη σύνταξη, τη δέκατη τρίτη σύνταξη, την εντέκατη σύνταξη, όλα τα είχαμε βάλει στ</w:t>
      </w:r>
      <w:r>
        <w:rPr>
          <w:rFonts w:eastAsia="Times New Roman"/>
          <w:szCs w:val="24"/>
        </w:rPr>
        <w:t xml:space="preserve">ο πρόγραμμα. </w:t>
      </w:r>
    </w:p>
    <w:p w14:paraId="09F87FDA" w14:textId="77777777" w:rsidR="0008105D" w:rsidRDefault="003C36B0">
      <w:pPr>
        <w:spacing w:after="0" w:line="600" w:lineRule="auto"/>
        <w:ind w:firstLine="720"/>
        <w:jc w:val="both"/>
        <w:rPr>
          <w:rFonts w:eastAsia="Times New Roman"/>
          <w:szCs w:val="24"/>
        </w:rPr>
      </w:pPr>
      <w:r>
        <w:rPr>
          <w:rFonts w:eastAsia="Times New Roman"/>
          <w:szCs w:val="24"/>
        </w:rPr>
        <w:t>Κάναμε μια σκληρή διαπραγμάτευση το πρώτο επτάμηνο και μετά κρεμάσαμε στο Σύνταγμα τον διαπραγματευτή, ο οποίος περιφέρεται ανά τα πανεπιστήμια και ανά την ανθρωπότητα γενικώς και λέει διάφορες εξυπνάδες, τις οποίες προσπάθησε να εφαρμόσει εδ</w:t>
      </w:r>
      <w:r>
        <w:rPr>
          <w:rFonts w:eastAsia="Times New Roman"/>
          <w:szCs w:val="24"/>
        </w:rPr>
        <w:t xml:space="preserve">ώ μετά από οδηγίες αυτής της Κυβέρνησης, όχι από μόνος του. </w:t>
      </w:r>
    </w:p>
    <w:p w14:paraId="09F87FDB" w14:textId="77777777" w:rsidR="0008105D" w:rsidRDefault="003C36B0">
      <w:pPr>
        <w:spacing w:after="0" w:line="600" w:lineRule="auto"/>
        <w:ind w:firstLine="720"/>
        <w:jc w:val="both"/>
        <w:rPr>
          <w:rFonts w:eastAsia="Times New Roman"/>
          <w:szCs w:val="24"/>
        </w:rPr>
      </w:pPr>
      <w:r>
        <w:rPr>
          <w:rFonts w:eastAsia="Times New Roman"/>
          <w:szCs w:val="24"/>
        </w:rPr>
        <w:t xml:space="preserve">Αφού δεν πέτυχε αυτό το κόλπο και παραλίγο να πέσουμε στον γκρεμό, κάναμε αυτή την περίφημη μεγάλη στροφή, τη μεγάλη </w:t>
      </w:r>
      <w:proofErr w:type="spellStart"/>
      <w:r>
        <w:rPr>
          <w:rFonts w:eastAsia="Times New Roman"/>
          <w:szCs w:val="24"/>
        </w:rPr>
        <w:t>κωλοτούμπα</w:t>
      </w:r>
      <w:proofErr w:type="spellEnd"/>
      <w:r>
        <w:rPr>
          <w:rFonts w:eastAsia="Times New Roman"/>
          <w:szCs w:val="24"/>
        </w:rPr>
        <w:t xml:space="preserve"> και καλά κάναμε και την κάναμε, αλλά λέμε ότι είπαμε μερικά πράγματ</w:t>
      </w:r>
      <w:r>
        <w:rPr>
          <w:rFonts w:eastAsia="Times New Roman"/>
          <w:szCs w:val="24"/>
        </w:rPr>
        <w:t>α. Δεν γίνονται. Είπαμε ότι θα κάνουμε αυτά. Το πρόγραμμα της Θεσσαλονίκης κ.λπ.</w:t>
      </w:r>
      <w:r>
        <w:rPr>
          <w:rFonts w:eastAsia="Times New Roman"/>
          <w:szCs w:val="24"/>
        </w:rPr>
        <w:t>,</w:t>
      </w:r>
      <w:r>
        <w:rPr>
          <w:rFonts w:eastAsia="Times New Roman"/>
          <w:szCs w:val="24"/>
        </w:rPr>
        <w:t xml:space="preserve"> δεν μπορεί να υλοποιηθεί. «Συγγνώμη σύντροφοί, φίλοι και φίλες, ψηφοφόροι. Πρέπει να υλοποιήσουμε ένα πρόγραμμα που να είναι ρεαλιστικό μέσα σε συνθήκες καπιταλισμού». </w:t>
      </w:r>
    </w:p>
    <w:p w14:paraId="09F87FDC" w14:textId="77777777" w:rsidR="0008105D" w:rsidRDefault="003C36B0">
      <w:pPr>
        <w:spacing w:after="0" w:line="600" w:lineRule="auto"/>
        <w:ind w:firstLine="720"/>
        <w:jc w:val="both"/>
        <w:rPr>
          <w:rFonts w:eastAsia="Times New Roman"/>
          <w:szCs w:val="24"/>
        </w:rPr>
      </w:pPr>
      <w:r>
        <w:rPr>
          <w:rFonts w:eastAsia="Times New Roman"/>
          <w:szCs w:val="24"/>
        </w:rPr>
        <w:t xml:space="preserve">Όλος ο κόσμος έχει καπιταλισμό, από τη Βενεζουέλα και την Κίνα μέχρι δεν ξέρω ποια χώρα. Μπορεί να είναι μια-δυο χώρες που δεν έχουν ή έχουν ένα είδος </w:t>
      </w:r>
      <w:proofErr w:type="spellStart"/>
      <w:r>
        <w:rPr>
          <w:rFonts w:eastAsia="Times New Roman"/>
          <w:szCs w:val="24"/>
        </w:rPr>
        <w:t>τεταρτοκοσμικού</w:t>
      </w:r>
      <w:proofErr w:type="spellEnd"/>
      <w:r>
        <w:rPr>
          <w:rFonts w:eastAsia="Times New Roman"/>
          <w:szCs w:val="24"/>
        </w:rPr>
        <w:t xml:space="preserve"> καπιταλισμού περίεργου. Καπιταλισμό έχουν και στις </w:t>
      </w:r>
      <w:r>
        <w:rPr>
          <w:rFonts w:eastAsia="Times New Roman"/>
          <w:szCs w:val="24"/>
        </w:rPr>
        <w:t>Σ</w:t>
      </w:r>
      <w:r>
        <w:rPr>
          <w:rFonts w:eastAsia="Times New Roman"/>
          <w:szCs w:val="24"/>
        </w:rPr>
        <w:t xml:space="preserve">κανδιναβικές χώρες και στην </w:t>
      </w:r>
      <w:r>
        <w:rPr>
          <w:rFonts w:eastAsia="Times New Roman"/>
          <w:szCs w:val="24"/>
        </w:rPr>
        <w:t>Κ</w:t>
      </w:r>
      <w:r>
        <w:rPr>
          <w:rFonts w:eastAsia="Times New Roman"/>
          <w:szCs w:val="24"/>
        </w:rPr>
        <w:t xml:space="preserve">εντρική </w:t>
      </w:r>
      <w:r>
        <w:rPr>
          <w:rFonts w:eastAsia="Times New Roman"/>
          <w:szCs w:val="24"/>
        </w:rPr>
        <w:t xml:space="preserve">Ευρώπη. Καπιταλισμό έχουν η Αργεντινή, η Βενεζουέλα. Καπιταλισμό έχουν και η Ζιμπάμπουε, η </w:t>
      </w:r>
      <w:proofErr w:type="spellStart"/>
      <w:r>
        <w:rPr>
          <w:rFonts w:eastAsia="Times New Roman"/>
          <w:szCs w:val="24"/>
        </w:rPr>
        <w:t>Μπουργκίνα</w:t>
      </w:r>
      <w:proofErr w:type="spellEnd"/>
      <w:r>
        <w:rPr>
          <w:rFonts w:eastAsia="Times New Roman"/>
          <w:szCs w:val="24"/>
        </w:rPr>
        <w:t xml:space="preserve"> Φάσο και η Τανζανία. </w:t>
      </w:r>
    </w:p>
    <w:p w14:paraId="09F87FDD" w14:textId="77777777" w:rsidR="0008105D" w:rsidRDefault="003C36B0">
      <w:pPr>
        <w:spacing w:after="0" w:line="600" w:lineRule="auto"/>
        <w:ind w:firstLine="720"/>
        <w:jc w:val="both"/>
        <w:rPr>
          <w:rFonts w:eastAsia="Times New Roman"/>
          <w:szCs w:val="24"/>
        </w:rPr>
      </w:pPr>
      <w:r>
        <w:rPr>
          <w:rFonts w:eastAsia="Times New Roman"/>
          <w:szCs w:val="24"/>
        </w:rPr>
        <w:t>Γιατί επιλέγουμε αυτές τις μεθόδους -τις «</w:t>
      </w:r>
      <w:proofErr w:type="spellStart"/>
      <w:r>
        <w:rPr>
          <w:rFonts w:eastAsia="Times New Roman"/>
          <w:szCs w:val="24"/>
        </w:rPr>
        <w:t>μέθοδες</w:t>
      </w:r>
      <w:proofErr w:type="spellEnd"/>
      <w:r>
        <w:rPr>
          <w:rFonts w:eastAsia="Times New Roman"/>
          <w:szCs w:val="24"/>
        </w:rPr>
        <w:t xml:space="preserve">» που λέγαμε παλιότερα ως πούροι </w:t>
      </w:r>
      <w:r>
        <w:rPr>
          <w:rFonts w:eastAsia="Times New Roman"/>
          <w:szCs w:val="24"/>
        </w:rPr>
        <w:t>Α</w:t>
      </w:r>
      <w:r>
        <w:rPr>
          <w:rFonts w:eastAsia="Times New Roman"/>
          <w:szCs w:val="24"/>
        </w:rPr>
        <w:t>ριστεροί όλοι;</w:t>
      </w:r>
      <w:r>
        <w:rPr>
          <w:rFonts w:eastAsia="Times New Roman"/>
          <w:szCs w:val="24"/>
        </w:rPr>
        <w:t>-</w:t>
      </w:r>
      <w:r>
        <w:rPr>
          <w:rFonts w:eastAsia="Times New Roman"/>
          <w:szCs w:val="24"/>
        </w:rPr>
        <w:t xml:space="preserve"> Γιατί επιλέγουμε αυτό</w:t>
      </w:r>
      <w:r>
        <w:rPr>
          <w:rFonts w:eastAsia="Times New Roman"/>
          <w:szCs w:val="24"/>
        </w:rPr>
        <w:t>ν</w:t>
      </w:r>
      <w:r>
        <w:rPr>
          <w:rFonts w:eastAsia="Times New Roman"/>
          <w:szCs w:val="24"/>
        </w:rPr>
        <w:t xml:space="preserve"> το δρόμο; </w:t>
      </w:r>
      <w:r>
        <w:rPr>
          <w:rFonts w:eastAsia="Times New Roman"/>
          <w:szCs w:val="24"/>
        </w:rPr>
        <w:t>Γιατί επιλέγουμε το</w:t>
      </w:r>
      <w:r>
        <w:rPr>
          <w:rFonts w:eastAsia="Times New Roman"/>
          <w:szCs w:val="24"/>
        </w:rPr>
        <w:t>ν</w:t>
      </w:r>
      <w:r>
        <w:rPr>
          <w:rFonts w:eastAsia="Times New Roman"/>
          <w:szCs w:val="24"/>
        </w:rPr>
        <w:t xml:space="preserve"> δρόμο που δεν βγαίνει πουθενά και δεν μπορεί να εφαρμοστεί τίποτα που να είναι προς το δημόσιο συμφέρον, όχι που να είναι προς κάποιες </w:t>
      </w:r>
      <w:proofErr w:type="spellStart"/>
      <w:r>
        <w:rPr>
          <w:rFonts w:eastAsia="Times New Roman"/>
          <w:szCs w:val="24"/>
        </w:rPr>
        <w:t>ομαδούλες</w:t>
      </w:r>
      <w:proofErr w:type="spellEnd"/>
      <w:r>
        <w:rPr>
          <w:rFonts w:eastAsia="Times New Roman"/>
          <w:szCs w:val="24"/>
        </w:rPr>
        <w:t xml:space="preserve"> «εμείς οι τρεις οι φίλοι που τρώμε το σταφύλι», συντεχνίες, συνδικαλιστές, κόλπα και διάφο</w:t>
      </w:r>
      <w:r>
        <w:rPr>
          <w:rFonts w:eastAsia="Times New Roman"/>
          <w:szCs w:val="24"/>
        </w:rPr>
        <w:t xml:space="preserve">ρα </w:t>
      </w:r>
      <w:proofErr w:type="spellStart"/>
      <w:r>
        <w:rPr>
          <w:rFonts w:eastAsia="Times New Roman"/>
          <w:szCs w:val="24"/>
        </w:rPr>
        <w:t>πελατάκια</w:t>
      </w:r>
      <w:proofErr w:type="spellEnd"/>
      <w:r>
        <w:rPr>
          <w:rFonts w:eastAsia="Times New Roman"/>
          <w:szCs w:val="24"/>
        </w:rPr>
        <w:t xml:space="preserve"> και πελάτες; </w:t>
      </w:r>
    </w:p>
    <w:p w14:paraId="09F87FDE" w14:textId="77777777" w:rsidR="0008105D" w:rsidRDefault="003C36B0">
      <w:pPr>
        <w:spacing w:after="0" w:line="600" w:lineRule="auto"/>
        <w:ind w:firstLine="720"/>
        <w:jc w:val="both"/>
        <w:rPr>
          <w:rFonts w:eastAsia="Times New Roman"/>
          <w:szCs w:val="24"/>
        </w:rPr>
      </w:pPr>
      <w:r>
        <w:rPr>
          <w:rFonts w:eastAsia="Times New Roman"/>
          <w:szCs w:val="24"/>
        </w:rPr>
        <w:t>Τώρα υπογράφουμε τα πάντα με δάκρυα στα μάτια και μ’ ένα δήθεν πιστόλι στον κρόταφο, για να συντηρούμε ένα δικό μας –</w:t>
      </w:r>
      <w:proofErr w:type="spellStart"/>
      <w:r>
        <w:rPr>
          <w:rFonts w:eastAsia="Times New Roman"/>
          <w:szCs w:val="24"/>
        </w:rPr>
        <w:t>ιδιοκατασκευή</w:t>
      </w:r>
      <w:proofErr w:type="spellEnd"/>
      <w:r>
        <w:rPr>
          <w:rFonts w:eastAsia="Times New Roman"/>
          <w:szCs w:val="24"/>
        </w:rPr>
        <w:t xml:space="preserve"> αυτή, καινούργιο, φρέσκο είναι- πελατειακό σύστημα. Αφού τσακίσαμε τον παλιό </w:t>
      </w:r>
      <w:proofErr w:type="spellStart"/>
      <w:r>
        <w:rPr>
          <w:rFonts w:eastAsia="Times New Roman"/>
          <w:szCs w:val="24"/>
        </w:rPr>
        <w:t>πελατειασμό</w:t>
      </w:r>
      <w:proofErr w:type="spellEnd"/>
      <w:r>
        <w:rPr>
          <w:rFonts w:eastAsia="Times New Roman"/>
          <w:szCs w:val="24"/>
        </w:rPr>
        <w:t>, αφού δια</w:t>
      </w:r>
      <w:r>
        <w:rPr>
          <w:rFonts w:eastAsia="Times New Roman"/>
          <w:szCs w:val="24"/>
        </w:rPr>
        <w:t xml:space="preserve">λύσαμε τη διαφθορά και τη διαπλοκή όλων αυτών των σιχαμένων και τρισάθλιων που οδήγησαν τη χώρα στον γκρεμό, </w:t>
      </w:r>
      <w:proofErr w:type="spellStart"/>
      <w:r>
        <w:rPr>
          <w:rFonts w:eastAsia="Times New Roman"/>
          <w:szCs w:val="24"/>
        </w:rPr>
        <w:t>μπλα</w:t>
      </w:r>
      <w:proofErr w:type="spellEnd"/>
      <w:r>
        <w:rPr>
          <w:rFonts w:eastAsia="Times New Roman"/>
          <w:szCs w:val="24"/>
        </w:rPr>
        <w:t xml:space="preserve"> </w:t>
      </w:r>
      <w:proofErr w:type="spellStart"/>
      <w:r>
        <w:rPr>
          <w:rFonts w:eastAsia="Times New Roman"/>
          <w:szCs w:val="24"/>
        </w:rPr>
        <w:t>μπλα</w:t>
      </w:r>
      <w:proofErr w:type="spellEnd"/>
      <w:r>
        <w:rPr>
          <w:rFonts w:eastAsia="Times New Roman"/>
          <w:szCs w:val="24"/>
        </w:rPr>
        <w:t xml:space="preserve"> κ.λπ. –βεβαίως, πράγματι έτσι ήταν- αντί να το καθαρίσουμε αυτό το σύστημα, στήνουμε ένα δικό μας κολπάκι τώρα. Βάζουμε τα δικά μας φιλαρ</w:t>
      </w:r>
      <w:r>
        <w:rPr>
          <w:rFonts w:eastAsia="Times New Roman"/>
          <w:szCs w:val="24"/>
        </w:rPr>
        <w:t xml:space="preserve">άκια, τις δικές μας κοπελίτσες, τους κουμπάρους, τους φίλους, θεσμοθετούμε νέες θέσεις συμβούλων, από στρατηγικό σχεδιασμό μέχρι διανόησης των κολεοπτέρων, ας πούμε, διάφορες ειδικές περιπτώσεις, ας πούμε, και υπογράφουμε τα πάντα. </w:t>
      </w:r>
    </w:p>
    <w:p w14:paraId="09F87FDF" w14:textId="77777777" w:rsidR="0008105D" w:rsidRDefault="003C36B0">
      <w:pPr>
        <w:spacing w:after="0" w:line="600" w:lineRule="auto"/>
        <w:ind w:firstLine="720"/>
        <w:jc w:val="both"/>
        <w:rPr>
          <w:rFonts w:eastAsia="Times New Roman"/>
          <w:szCs w:val="24"/>
        </w:rPr>
      </w:pPr>
      <w:r>
        <w:rPr>
          <w:rFonts w:eastAsia="Times New Roman"/>
          <w:szCs w:val="24"/>
        </w:rPr>
        <w:t>Αφού έχουμε πάει στην Κ</w:t>
      </w:r>
      <w:r>
        <w:rPr>
          <w:rFonts w:eastAsia="Times New Roman"/>
          <w:szCs w:val="24"/>
        </w:rPr>
        <w:t>ούβα και έχουμε πει «</w:t>
      </w:r>
      <w:r>
        <w:rPr>
          <w:rFonts w:eastAsia="Times New Roman"/>
          <w:szCs w:val="24"/>
          <w:lang w:val="en-US"/>
        </w:rPr>
        <w:t>Adios</w:t>
      </w:r>
      <w:r>
        <w:rPr>
          <w:rFonts w:eastAsia="Times New Roman"/>
          <w:szCs w:val="24"/>
        </w:rPr>
        <w:t xml:space="preserve"> </w:t>
      </w:r>
      <w:proofErr w:type="spellStart"/>
      <w:r>
        <w:rPr>
          <w:rFonts w:eastAsia="Times New Roman"/>
          <w:szCs w:val="24"/>
          <w:lang w:val="en-US"/>
        </w:rPr>
        <w:t>Comandante</w:t>
      </w:r>
      <w:proofErr w:type="spellEnd"/>
      <w:r>
        <w:rPr>
          <w:rFonts w:eastAsia="Times New Roman"/>
          <w:szCs w:val="24"/>
        </w:rPr>
        <w:t xml:space="preserve">!» και έχουμε καταγγείλει τους Ευρωπαίους δυνάστες, γυρνάμε πίσω και παίρνουμε τηλέφωνο τη </w:t>
      </w:r>
      <w:proofErr w:type="spellStart"/>
      <w:r>
        <w:rPr>
          <w:rFonts w:eastAsia="Times New Roman"/>
          <w:szCs w:val="24"/>
        </w:rPr>
        <w:t>δυνάστρια</w:t>
      </w:r>
      <w:proofErr w:type="spellEnd"/>
      <w:r>
        <w:rPr>
          <w:rFonts w:eastAsia="Times New Roman"/>
          <w:szCs w:val="24"/>
        </w:rPr>
        <w:t xml:space="preserve"> </w:t>
      </w:r>
      <w:proofErr w:type="spellStart"/>
      <w:r>
        <w:rPr>
          <w:rFonts w:eastAsia="Times New Roman"/>
          <w:szCs w:val="24"/>
        </w:rPr>
        <w:t>Άνγκελα</w:t>
      </w:r>
      <w:proofErr w:type="spellEnd"/>
      <w:r>
        <w:rPr>
          <w:rFonts w:eastAsia="Times New Roman"/>
          <w:szCs w:val="24"/>
        </w:rPr>
        <w:t xml:space="preserve"> και της κλαιγόμαστε για τον </w:t>
      </w:r>
      <w:proofErr w:type="spellStart"/>
      <w:r>
        <w:rPr>
          <w:rFonts w:eastAsia="Times New Roman"/>
          <w:szCs w:val="24"/>
        </w:rPr>
        <w:t>ερντογανισμό</w:t>
      </w:r>
      <w:proofErr w:type="spellEnd"/>
      <w:r>
        <w:rPr>
          <w:rFonts w:eastAsia="Times New Roman"/>
          <w:szCs w:val="24"/>
        </w:rPr>
        <w:t xml:space="preserve"> και γι’ αυτά που τραβάμε και που μας κάνουν διάφοροι κακοί γείτονες. </w:t>
      </w:r>
      <w:r>
        <w:rPr>
          <w:rFonts w:eastAsia="Times New Roman"/>
          <w:szCs w:val="24"/>
        </w:rPr>
        <w:t xml:space="preserve">Δεν παίρνουμε τον </w:t>
      </w:r>
      <w:proofErr w:type="spellStart"/>
      <w:r>
        <w:rPr>
          <w:rFonts w:eastAsia="Times New Roman"/>
          <w:szCs w:val="24"/>
        </w:rPr>
        <w:t>Μαδούρο</w:t>
      </w:r>
      <w:proofErr w:type="spellEnd"/>
      <w:r>
        <w:rPr>
          <w:rFonts w:eastAsia="Times New Roman"/>
          <w:szCs w:val="24"/>
        </w:rPr>
        <w:t xml:space="preserve">, ας πούμε, και τον </w:t>
      </w:r>
      <w:proofErr w:type="spellStart"/>
      <w:r>
        <w:rPr>
          <w:rFonts w:eastAsia="Times New Roman"/>
          <w:szCs w:val="24"/>
        </w:rPr>
        <w:t>Κορ</w:t>
      </w:r>
      <w:r>
        <w:rPr>
          <w:rFonts w:eastAsia="Times New Roman"/>
          <w:szCs w:val="24"/>
        </w:rPr>
        <w:t>ρέα</w:t>
      </w:r>
      <w:proofErr w:type="spellEnd"/>
      <w:r>
        <w:rPr>
          <w:rFonts w:eastAsia="Times New Roman"/>
          <w:szCs w:val="24"/>
        </w:rPr>
        <w:t xml:space="preserve"> να τους πούμε τα προβλήματά μας, να μας βοηθήσουν. Έχουμε κάνει μια επιλογή, ότι βασικά η Ευρώπη είναι μια </w:t>
      </w:r>
      <w:proofErr w:type="spellStart"/>
      <w:r>
        <w:rPr>
          <w:rFonts w:eastAsia="Times New Roman"/>
          <w:szCs w:val="24"/>
        </w:rPr>
        <w:t>λυκοσυμμαχία</w:t>
      </w:r>
      <w:proofErr w:type="spellEnd"/>
      <w:r>
        <w:rPr>
          <w:rFonts w:eastAsia="Times New Roman"/>
          <w:szCs w:val="24"/>
        </w:rPr>
        <w:t xml:space="preserve">, δεν τη θέλουμε, αλλά είμαστε αναγκασμένοι και </w:t>
      </w:r>
      <w:proofErr w:type="spellStart"/>
      <w:r>
        <w:rPr>
          <w:rFonts w:eastAsia="Times New Roman"/>
          <w:szCs w:val="24"/>
        </w:rPr>
        <w:t>μπούρου</w:t>
      </w:r>
      <w:proofErr w:type="spellEnd"/>
      <w:r>
        <w:rPr>
          <w:rFonts w:eastAsia="Times New Roman"/>
          <w:szCs w:val="24"/>
        </w:rPr>
        <w:t xml:space="preserve"> </w:t>
      </w:r>
      <w:proofErr w:type="spellStart"/>
      <w:r>
        <w:rPr>
          <w:rFonts w:eastAsia="Times New Roman"/>
          <w:szCs w:val="24"/>
        </w:rPr>
        <w:t>μπούρου</w:t>
      </w:r>
      <w:proofErr w:type="spellEnd"/>
      <w:r>
        <w:rPr>
          <w:rFonts w:eastAsia="Times New Roman"/>
          <w:szCs w:val="24"/>
        </w:rPr>
        <w:t xml:space="preserve"> και προσπαθούμε να το</w:t>
      </w:r>
      <w:r>
        <w:rPr>
          <w:rFonts w:eastAsia="Times New Roman"/>
          <w:szCs w:val="24"/>
        </w:rPr>
        <w:t xml:space="preserve"> μπαλώσουμε. </w:t>
      </w:r>
    </w:p>
    <w:p w14:paraId="09F87FE0" w14:textId="77777777" w:rsidR="0008105D" w:rsidRDefault="003C36B0">
      <w:pPr>
        <w:spacing w:after="0" w:line="600" w:lineRule="auto"/>
        <w:ind w:firstLine="720"/>
        <w:jc w:val="both"/>
        <w:rPr>
          <w:rFonts w:eastAsia="Times New Roman"/>
          <w:szCs w:val="24"/>
        </w:rPr>
      </w:pPr>
      <w:r>
        <w:rPr>
          <w:rFonts w:eastAsia="Times New Roman"/>
          <w:szCs w:val="24"/>
        </w:rPr>
        <w:t xml:space="preserve">Δεν μπαλώνονται αυτά, σύντροφοι. Ή έτσι ή γιουβέτσι ή κοκορέτσι. Δεν έχει απ’ όλα. Δεν βγαίνει όλο το </w:t>
      </w:r>
      <w:proofErr w:type="spellStart"/>
      <w:r>
        <w:rPr>
          <w:rFonts w:eastAsia="Times New Roman"/>
          <w:szCs w:val="24"/>
        </w:rPr>
        <w:t>συστηματάκι</w:t>
      </w:r>
      <w:proofErr w:type="spellEnd"/>
      <w:r>
        <w:rPr>
          <w:rFonts w:eastAsia="Times New Roman"/>
          <w:szCs w:val="24"/>
        </w:rPr>
        <w:t xml:space="preserve">. Είμαστε και με την Ευρώπη και κατά της Ευρώπης. Και η Ευρώπη είναι μία λυσσαλέα </w:t>
      </w:r>
      <w:proofErr w:type="spellStart"/>
      <w:r>
        <w:rPr>
          <w:rFonts w:eastAsia="Times New Roman"/>
          <w:szCs w:val="24"/>
        </w:rPr>
        <w:t>λυκοσυμμαχία</w:t>
      </w:r>
      <w:proofErr w:type="spellEnd"/>
      <w:r>
        <w:rPr>
          <w:rFonts w:eastAsia="Times New Roman"/>
          <w:szCs w:val="24"/>
        </w:rPr>
        <w:t xml:space="preserve"> συμφερόντων και είναι και κάτι δικ</w:t>
      </w:r>
      <w:r>
        <w:rPr>
          <w:rFonts w:eastAsia="Times New Roman"/>
          <w:szCs w:val="24"/>
        </w:rPr>
        <w:t xml:space="preserve">οί μας που μας βοηθάνε καμμιά φορά, κανένας </w:t>
      </w:r>
      <w:proofErr w:type="spellStart"/>
      <w:r>
        <w:rPr>
          <w:rFonts w:eastAsia="Times New Roman"/>
          <w:szCs w:val="24"/>
        </w:rPr>
        <w:t>Ολαντρέου</w:t>
      </w:r>
      <w:proofErr w:type="spellEnd"/>
      <w:r>
        <w:rPr>
          <w:rFonts w:eastAsia="Times New Roman"/>
          <w:szCs w:val="24"/>
        </w:rPr>
        <w:t xml:space="preserve">, ας πούμε, που τους βρίζουμε και μετά πάμε και χτυπάμε τις </w:t>
      </w:r>
      <w:proofErr w:type="spellStart"/>
      <w:r>
        <w:rPr>
          <w:rFonts w:eastAsia="Times New Roman"/>
          <w:szCs w:val="24"/>
        </w:rPr>
        <w:t>πλατούλες</w:t>
      </w:r>
      <w:proofErr w:type="spellEnd"/>
      <w:r>
        <w:rPr>
          <w:rFonts w:eastAsia="Times New Roman"/>
          <w:szCs w:val="24"/>
        </w:rPr>
        <w:t xml:space="preserve"> και λέμε: «Γεια σας, κύριε </w:t>
      </w:r>
      <w:proofErr w:type="spellStart"/>
      <w:r>
        <w:rPr>
          <w:rFonts w:eastAsia="Times New Roman"/>
          <w:szCs w:val="24"/>
        </w:rPr>
        <w:t>Ολαντρέου</w:t>
      </w:r>
      <w:proofErr w:type="spellEnd"/>
      <w:r>
        <w:rPr>
          <w:rFonts w:eastAsia="Times New Roman"/>
          <w:szCs w:val="24"/>
        </w:rPr>
        <w:t xml:space="preserve">, θα μας βοηθήσετε να διαγράψουμε το χρέος ή ένα μέρος του;». </w:t>
      </w:r>
    </w:p>
    <w:p w14:paraId="09F87FE1" w14:textId="77777777" w:rsidR="0008105D" w:rsidRDefault="003C36B0">
      <w:pPr>
        <w:spacing w:after="0" w:line="600" w:lineRule="auto"/>
        <w:ind w:firstLine="720"/>
        <w:jc w:val="both"/>
        <w:rPr>
          <w:rFonts w:eastAsia="Times New Roman"/>
          <w:szCs w:val="24"/>
        </w:rPr>
      </w:pPr>
      <w:r>
        <w:rPr>
          <w:rFonts w:eastAsia="Times New Roman"/>
          <w:szCs w:val="24"/>
        </w:rPr>
        <w:t>Δεν διαγράφεται το χρέος. Μετά από</w:t>
      </w:r>
      <w:r>
        <w:rPr>
          <w:rFonts w:eastAsia="Times New Roman"/>
          <w:szCs w:val="24"/>
        </w:rPr>
        <w:t xml:space="preserve"> εξήντα χρόνια θα διαγραφεί ένα μικρό ποσοστό κατόπιν υποσχέσεως, όταν όλοι εμείς θα βλέπουμε τα ραδίκια ανάποδα!</w:t>
      </w:r>
    </w:p>
    <w:p w14:paraId="09F87FE2" w14:textId="77777777" w:rsidR="0008105D" w:rsidRDefault="003C36B0">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ώρα να στο χαρίσουν το χρέος, σε δύο χρόνια θα έχεις χρέος. </w:t>
      </w:r>
    </w:p>
    <w:p w14:paraId="09F87FE3" w14:textId="77777777" w:rsidR="0008105D" w:rsidRDefault="003C36B0">
      <w:pPr>
        <w:tabs>
          <w:tab w:val="left" w:pos="426"/>
          <w:tab w:val="center" w:pos="4393"/>
        </w:tabs>
        <w:spacing w:after="0" w:line="600" w:lineRule="auto"/>
        <w:jc w:val="both"/>
        <w:rPr>
          <w:rFonts w:eastAsia="Times New Roman"/>
          <w:bCs/>
          <w:shd w:val="clear" w:color="auto" w:fill="FFFFFF"/>
        </w:rPr>
      </w:pPr>
      <w:r>
        <w:rPr>
          <w:rFonts w:eastAsia="Times New Roman"/>
          <w:bCs/>
          <w:shd w:val="clear" w:color="auto" w:fill="FFFFFF"/>
        </w:rPr>
        <w:t>Γιατί; Γιατί δεν έχεις αναπτύξει καμμία παραγωγική δραστηριότητα, δεν έχεις εφαρ</w:t>
      </w:r>
      <w:r>
        <w:rPr>
          <w:rFonts w:eastAsia="Times New Roman"/>
          <w:bCs/>
          <w:shd w:val="clear" w:color="auto" w:fill="FFFFFF"/>
        </w:rPr>
        <w:t>μόσει κανένα οικονομικό σύστημα που να αποδίδει, είσαι κρατικοδίαιτος, κολλημένος στον κρατισμό, σιχαίνεσαι την επιχειρηματικότητα. Πώς να φτιάξει ένας τώρα μια καινούργια επιχείρηση; Τριάντα χιλιάδες επιχειρήσεις έκλεισαν μέσα στον χρόνο, έτσι; Μόνο φέτος</w:t>
      </w:r>
      <w:r>
        <w:rPr>
          <w:rFonts w:eastAsia="Times New Roman"/>
          <w:bCs/>
          <w:shd w:val="clear" w:color="auto" w:fill="FFFFFF"/>
        </w:rPr>
        <w:t xml:space="preserve">. Αφήστε τις περσινές και τις προπέρσινες και των άλλων των παλιών της διαφθοράς και της διαπλοκής. Μόνο φέτος έχουν κλείσει καμμία τριανταριά επιχειρήσεις. </w:t>
      </w:r>
    </w:p>
    <w:p w14:paraId="09F87FE4" w14:textId="77777777" w:rsidR="0008105D" w:rsidRDefault="003C36B0">
      <w:pPr>
        <w:tabs>
          <w:tab w:val="left" w:pos="426"/>
          <w:tab w:val="center" w:pos="4393"/>
        </w:tabs>
        <w:spacing w:after="0" w:line="600" w:lineRule="auto"/>
        <w:ind w:firstLine="720"/>
        <w:jc w:val="both"/>
        <w:rPr>
          <w:rFonts w:eastAsia="Times New Roman"/>
          <w:bCs/>
          <w:shd w:val="clear" w:color="auto" w:fill="FFFFFF"/>
        </w:rPr>
      </w:pPr>
      <w:r>
        <w:rPr>
          <w:rFonts w:eastAsia="Times New Roman"/>
          <w:bCs/>
          <w:shd w:val="clear" w:color="auto" w:fill="FFFFFF"/>
        </w:rPr>
        <w:t>Και να ανοίξει κάποιος μια επιχείρηση –αν τα καταφέρει, γιατί ούτε με τη δικαιοσύνη έχουμε κάνει τ</w:t>
      </w:r>
      <w:r>
        <w:rPr>
          <w:rFonts w:eastAsia="Times New Roman"/>
          <w:bCs/>
          <w:shd w:val="clear" w:color="auto" w:fill="FFFFFF"/>
        </w:rPr>
        <w:t xml:space="preserve">ίποτα, ούτε επισπεύδουμε διαδικασίες ούτε τίποτα– είναι υπάλληλος στην επιχείρησή του και υπό απόλυση μάλιστα. Γιατί το 80% της επιχείρησής του –αν καταφέρει να την ανοίξει– ανήκει σε άλλους. Ανήκει σε άλλους το 80%. Αυτό το </w:t>
      </w:r>
      <w:proofErr w:type="spellStart"/>
      <w:r>
        <w:rPr>
          <w:rFonts w:eastAsia="Times New Roman"/>
          <w:bCs/>
          <w:shd w:val="clear" w:color="auto" w:fill="FFFFFF"/>
        </w:rPr>
        <w:t>συστηματάκι</w:t>
      </w:r>
      <w:proofErr w:type="spellEnd"/>
      <w:r>
        <w:rPr>
          <w:rFonts w:eastAsia="Times New Roman"/>
          <w:bCs/>
          <w:shd w:val="clear" w:color="auto" w:fill="FFFFFF"/>
        </w:rPr>
        <w:t xml:space="preserve"> δεν βγάζει πουθενά.</w:t>
      </w:r>
      <w:r>
        <w:rPr>
          <w:rFonts w:eastAsia="Times New Roman"/>
          <w:bCs/>
          <w:shd w:val="clear" w:color="auto" w:fill="FFFFFF"/>
        </w:rPr>
        <w:t xml:space="preserve"> Αφήστε…</w:t>
      </w:r>
    </w:p>
    <w:p w14:paraId="09F87FE5" w14:textId="77777777" w:rsidR="0008105D" w:rsidRDefault="003C36B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9F87FE6" w14:textId="77777777" w:rsidR="0008105D" w:rsidRDefault="003C36B0">
      <w:pPr>
        <w:spacing w:after="0" w:line="600" w:lineRule="auto"/>
        <w:ind w:firstLine="720"/>
        <w:jc w:val="both"/>
        <w:rPr>
          <w:rFonts w:eastAsia="Times New Roman"/>
          <w:bCs/>
        </w:rPr>
      </w:pPr>
      <w:r>
        <w:rPr>
          <w:rFonts w:eastAsia="Times New Roman"/>
          <w:bCs/>
        </w:rPr>
        <w:t xml:space="preserve">Γιατί μου </w:t>
      </w:r>
      <w:proofErr w:type="spellStart"/>
      <w:r>
        <w:rPr>
          <w:rFonts w:eastAsia="Times New Roman"/>
          <w:bCs/>
        </w:rPr>
        <w:t>σφυράτε</w:t>
      </w:r>
      <w:proofErr w:type="spellEnd"/>
      <w:r>
        <w:rPr>
          <w:rFonts w:eastAsia="Times New Roman"/>
          <w:bCs/>
        </w:rPr>
        <w:t xml:space="preserve">, </w:t>
      </w:r>
      <w:r>
        <w:rPr>
          <w:rFonts w:eastAsia="Times New Roman"/>
          <w:bCs/>
          <w:shd w:val="clear" w:color="auto" w:fill="FFFFFF"/>
        </w:rPr>
        <w:t>κυρία Πρόεδρε</w:t>
      </w:r>
      <w:r>
        <w:rPr>
          <w:rFonts w:eastAsia="Times New Roman"/>
          <w:bCs/>
        </w:rPr>
        <w:t xml:space="preserve">; Έχω ακόμη δεκατέσσερα λεπτά, νομίζω. </w:t>
      </w:r>
    </w:p>
    <w:p w14:paraId="09F87FE7" w14:textId="77777777" w:rsidR="0008105D" w:rsidRDefault="003C36B0">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Δεν </w:t>
      </w:r>
      <w:proofErr w:type="spellStart"/>
      <w:r>
        <w:rPr>
          <w:rFonts w:eastAsia="Times New Roman"/>
          <w:bCs/>
        </w:rPr>
        <w:t>σφυράμε</w:t>
      </w:r>
      <w:proofErr w:type="spellEnd"/>
      <w:r>
        <w:rPr>
          <w:rFonts w:eastAsia="Times New Roman"/>
          <w:bCs/>
        </w:rPr>
        <w:t xml:space="preserve">. </w:t>
      </w:r>
    </w:p>
    <w:p w14:paraId="09F87FE8" w14:textId="77777777" w:rsidR="0008105D" w:rsidRDefault="003C36B0">
      <w:pPr>
        <w:spacing w:after="0" w:line="600" w:lineRule="auto"/>
        <w:ind w:firstLine="720"/>
        <w:rPr>
          <w:rFonts w:eastAsia="Times New Roman"/>
          <w:bCs/>
        </w:rPr>
      </w:pPr>
      <w:r>
        <w:rPr>
          <w:rFonts w:eastAsia="Times New Roman"/>
          <w:b/>
          <w:bCs/>
        </w:rPr>
        <w:t>ΓΡΗΓΟΡΙΟΣ ΨΑΡΙΑΝΟΣ:</w:t>
      </w:r>
      <w:r>
        <w:rPr>
          <w:rFonts w:eastAsia="Times New Roman"/>
          <w:bCs/>
        </w:rPr>
        <w:t xml:space="preserve"> Εντάξει, αστε</w:t>
      </w:r>
      <w:r>
        <w:rPr>
          <w:rFonts w:eastAsia="Times New Roman"/>
          <w:bCs/>
        </w:rPr>
        <w:t xml:space="preserve">ιάκι ήταν, </w:t>
      </w:r>
      <w:r>
        <w:rPr>
          <w:rFonts w:eastAsia="Times New Roman"/>
          <w:bCs/>
          <w:shd w:val="clear" w:color="auto" w:fill="FFFFFF"/>
        </w:rPr>
        <w:t>κυρία Πρόεδρε</w:t>
      </w:r>
      <w:r>
        <w:rPr>
          <w:rFonts w:eastAsia="Times New Roman"/>
          <w:bCs/>
        </w:rPr>
        <w:t xml:space="preserve">. </w:t>
      </w:r>
    </w:p>
    <w:p w14:paraId="09F87FE9" w14:textId="77777777" w:rsidR="0008105D" w:rsidRDefault="003C36B0">
      <w:pPr>
        <w:spacing w:after="0" w:line="600" w:lineRule="auto"/>
        <w:ind w:firstLine="720"/>
        <w:jc w:val="both"/>
        <w:rPr>
          <w:rFonts w:eastAsia="Times New Roman"/>
          <w:bCs/>
        </w:rPr>
      </w:pPr>
      <w:r>
        <w:rPr>
          <w:rFonts w:eastAsia="Times New Roman"/>
          <w:bCs/>
        </w:rPr>
        <w:t xml:space="preserve">Έχουμε ανοίξει και νέες πληγές, εκτός από τις παλιές που είχαμε. </w:t>
      </w:r>
      <w:r>
        <w:rPr>
          <w:rFonts w:eastAsia="Times New Roman"/>
          <w:bCs/>
        </w:rPr>
        <w:t>Α</w:t>
      </w:r>
      <w:r>
        <w:rPr>
          <w:rFonts w:eastAsia="Times New Roman"/>
          <w:bCs/>
        </w:rPr>
        <w:t>νοίγουμε και καινούργιες, που δεν μπορούμε να κλείσουμε και θα τις παραδώσουμε ανοιχτές στον όποιον επόμενο, ο όποιος επόμενος θα πρέπει με ρεαλισμό να κοιτάξει τα</w:t>
      </w:r>
      <w:r>
        <w:rPr>
          <w:rFonts w:eastAsia="Times New Roman"/>
          <w:bCs/>
        </w:rPr>
        <w:t xml:space="preserve"> πράγματα και να δει πώς μπορεί να ελαττώσει την εξοντωτική για τους πάντες </w:t>
      </w:r>
      <w:proofErr w:type="spellStart"/>
      <w:r>
        <w:rPr>
          <w:rFonts w:eastAsia="Times New Roman"/>
          <w:bCs/>
        </w:rPr>
        <w:t>υπερφορολόγηση</w:t>
      </w:r>
      <w:proofErr w:type="spellEnd"/>
      <w:r>
        <w:rPr>
          <w:rFonts w:eastAsia="Times New Roman"/>
          <w:bCs/>
        </w:rPr>
        <w:t xml:space="preserve">, να χτυπήσει τη διαφθορά, τη διαπλοκή. Πού είναι εκείνο το λαθρεμπόριο καυσίμων καλέ, που θα το τσακίζατε; Γιατί το κάναμε γαργάρα; </w:t>
      </w:r>
    </w:p>
    <w:p w14:paraId="09F87FEA" w14:textId="77777777" w:rsidR="0008105D" w:rsidRDefault="003C36B0">
      <w:pPr>
        <w:spacing w:after="0" w:line="600" w:lineRule="auto"/>
        <w:ind w:firstLine="720"/>
        <w:jc w:val="both"/>
        <w:rPr>
          <w:rFonts w:eastAsia="Times New Roman"/>
          <w:bCs/>
        </w:rPr>
      </w:pPr>
      <w:r>
        <w:rPr>
          <w:rFonts w:eastAsia="Times New Roman"/>
          <w:bCs/>
        </w:rPr>
        <w:t xml:space="preserve">Έχουμε δύο χρόνια διακυβέρνησης </w:t>
      </w:r>
      <w:r>
        <w:rPr>
          <w:rFonts w:eastAsia="Times New Roman"/>
          <w:bCs/>
        </w:rPr>
        <w:t xml:space="preserve">της πρώτης φοράς Αριστερά, που πανηγυρίζει για το </w:t>
      </w:r>
      <w:r>
        <w:rPr>
          <w:rFonts w:eastAsia="Times New Roman"/>
          <w:bCs/>
        </w:rPr>
        <w:t>όχι</w:t>
      </w:r>
      <w:r>
        <w:rPr>
          <w:rFonts w:eastAsia="Times New Roman"/>
          <w:bCs/>
        </w:rPr>
        <w:t xml:space="preserve"> στην Ιταλία, χαίρεται που δεν βγήκε ο νεοναζί στην Αυστρία και πάει με τους νεοναζί βόλτα στ</w:t>
      </w:r>
      <w:r>
        <w:rPr>
          <w:rFonts w:eastAsia="Times New Roman"/>
          <w:bCs/>
        </w:rPr>
        <w:t>ο</w:t>
      </w:r>
      <w:r>
        <w:rPr>
          <w:rFonts w:eastAsia="Times New Roman"/>
          <w:bCs/>
        </w:rPr>
        <w:t xml:space="preserve"> </w:t>
      </w:r>
      <w:proofErr w:type="spellStart"/>
      <w:r>
        <w:rPr>
          <w:rFonts w:eastAsia="Times New Roman"/>
          <w:bCs/>
        </w:rPr>
        <w:t>Καστε</w:t>
      </w:r>
      <w:r>
        <w:rPr>
          <w:rFonts w:eastAsia="Times New Roman"/>
          <w:bCs/>
        </w:rPr>
        <w:t>λ</w:t>
      </w:r>
      <w:r>
        <w:rPr>
          <w:rFonts w:eastAsia="Times New Roman"/>
          <w:bCs/>
        </w:rPr>
        <w:t>λόριζ</w:t>
      </w:r>
      <w:r>
        <w:rPr>
          <w:rFonts w:eastAsia="Times New Roman"/>
          <w:bCs/>
        </w:rPr>
        <w:t>ο</w:t>
      </w:r>
      <w:proofErr w:type="spellEnd"/>
      <w:r>
        <w:rPr>
          <w:rFonts w:eastAsia="Times New Roman"/>
          <w:bCs/>
        </w:rPr>
        <w:t xml:space="preserve"> και στην </w:t>
      </w:r>
      <w:r>
        <w:rPr>
          <w:rFonts w:eastAsia="Times New Roman"/>
          <w:bCs/>
        </w:rPr>
        <w:t>Ν</w:t>
      </w:r>
      <w:r>
        <w:rPr>
          <w:rFonts w:eastAsia="Times New Roman"/>
          <w:bCs/>
        </w:rPr>
        <w:t xml:space="preserve">ήσο Ρω. Αυτά τα πράγματα είναι παρανοϊκά. </w:t>
      </w:r>
    </w:p>
    <w:p w14:paraId="09F87FEB" w14:textId="77777777" w:rsidR="0008105D" w:rsidRDefault="003C36B0">
      <w:pPr>
        <w:spacing w:after="0" w:line="600" w:lineRule="auto"/>
        <w:ind w:firstLine="720"/>
        <w:jc w:val="both"/>
        <w:rPr>
          <w:rFonts w:eastAsia="Times New Roman"/>
          <w:bCs/>
        </w:rPr>
      </w:pPr>
      <w:r>
        <w:rPr>
          <w:rFonts w:eastAsia="Times New Roman"/>
          <w:bCs/>
        </w:rPr>
        <w:t xml:space="preserve">Ξεκαθαρίστε τι ακριβώς θέλετε, τι μπορείτε να κάνετε, πώς μπορούν να γίνουν τα πράγματα με συναινέσεις για να προχωρήσουμε, όπως προχώρησαν οι Ιρλανδοί, οι Πορτογάλοι, οι Κύπριοι –και εμείς εδώ ακόμα παίζουμε τις κουμπάρες. </w:t>
      </w:r>
    </w:p>
    <w:p w14:paraId="09F87FEC" w14:textId="77777777" w:rsidR="0008105D" w:rsidRDefault="003C36B0">
      <w:pPr>
        <w:spacing w:after="0" w:line="600" w:lineRule="auto"/>
        <w:ind w:firstLine="720"/>
        <w:jc w:val="both"/>
        <w:rPr>
          <w:rFonts w:eastAsia="Times New Roman"/>
          <w:bCs/>
        </w:rPr>
      </w:pPr>
      <w:r>
        <w:rPr>
          <w:rFonts w:eastAsia="Times New Roman"/>
          <w:bCs/>
        </w:rPr>
        <w:t>Δεν στηρίξατε τίποτα, ποτέ, καμ</w:t>
      </w:r>
      <w:r>
        <w:rPr>
          <w:rFonts w:eastAsia="Times New Roman"/>
          <w:bCs/>
        </w:rPr>
        <w:t>μία μεταρρύθμιση, κανένα σχέδιο, τίποτα και τώρα ζητάτε έτσι πολύ αμυδρά και με τρόπο διάφορα είδη συναινέσεων. Δεν θα τα έχετε. Θα σπάσετε τα μούτρα σας και θα ντροπιάσετε το ηθικό πλεονέκτημα της Αριστεράς, όποιο και αν ήταν και όπου και αν υπήρχε, εάν δ</w:t>
      </w:r>
      <w:r>
        <w:rPr>
          <w:rFonts w:eastAsia="Times New Roman"/>
          <w:bCs/>
        </w:rPr>
        <w:t xml:space="preserve">εν αλλάξετε τώρα </w:t>
      </w:r>
      <w:r>
        <w:rPr>
          <w:rFonts w:eastAsia="Times New Roman"/>
          <w:bCs/>
        </w:rPr>
        <w:t>κ</w:t>
      </w:r>
      <w:r>
        <w:rPr>
          <w:rFonts w:eastAsia="Times New Roman"/>
          <w:bCs/>
        </w:rPr>
        <w:t xml:space="preserve">αι δεν θα αλλάξετε. Προβλέπω ότι δεν έχει πλοίο πια για εσάς, δεν έχει οδό, δεν έχει τίποτα. </w:t>
      </w:r>
    </w:p>
    <w:p w14:paraId="09F87FED" w14:textId="77777777" w:rsidR="0008105D" w:rsidRDefault="003C36B0">
      <w:pPr>
        <w:spacing w:after="0" w:line="600" w:lineRule="auto"/>
        <w:ind w:firstLine="720"/>
        <w:jc w:val="both"/>
        <w:rPr>
          <w:rFonts w:eastAsia="Times New Roman"/>
          <w:bCs/>
        </w:rPr>
      </w:pPr>
      <w:r>
        <w:rPr>
          <w:rFonts w:eastAsia="Times New Roman"/>
          <w:bCs/>
        </w:rPr>
        <w:t xml:space="preserve">Καλή σας νύχτα. </w:t>
      </w:r>
    </w:p>
    <w:p w14:paraId="09F87FEE" w14:textId="77777777" w:rsidR="0008105D" w:rsidRDefault="003C36B0">
      <w:pPr>
        <w:spacing w:after="0" w:line="600" w:lineRule="auto"/>
        <w:ind w:firstLine="720"/>
        <w:jc w:val="both"/>
        <w:rPr>
          <w:rFonts w:eastAsia="Times New Roman" w:cs="Times New Roman"/>
        </w:rPr>
      </w:pPr>
      <w:r>
        <w:rPr>
          <w:rFonts w:eastAsia="Times New Roman" w:cs="Times New Roman"/>
        </w:rPr>
        <w:t>(Χειροκροτήματα από τις πτέρυγες του Ποταμιού, της Δημοκρατικής Συμπαράταξης ΠΑΣΟΚ-ΔΗΜΑΡ και των Ανεξαρτήτων Βουλευτών)</w:t>
      </w:r>
    </w:p>
    <w:p w14:paraId="09F87FEF" w14:textId="77777777" w:rsidR="0008105D" w:rsidRDefault="003C36B0">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Τον λόγο έχει ο τελευταίος ομιλητής του τέταρτου κύκλου, ο κ. Γρηγοράκος, και μπαίνουμε στον πέμπτο κύκλο –αν είναι δυνατόν– δηλαδή στον πεντηκοστό δεύτερο. </w:t>
      </w:r>
    </w:p>
    <w:p w14:paraId="09F87FF0" w14:textId="77777777" w:rsidR="0008105D" w:rsidRDefault="003C36B0">
      <w:pPr>
        <w:spacing w:after="0" w:line="600" w:lineRule="auto"/>
        <w:ind w:firstLine="720"/>
        <w:jc w:val="both"/>
        <w:rPr>
          <w:rFonts w:eastAsia="Times New Roman"/>
          <w:bCs/>
        </w:rPr>
      </w:pPr>
      <w:r>
        <w:rPr>
          <w:rFonts w:eastAsia="Times New Roman"/>
          <w:bCs/>
        </w:rPr>
        <w:t xml:space="preserve">Κύριε Γρηγοράκο, ελπίζω εσείς, ως </w:t>
      </w:r>
      <w:r>
        <w:rPr>
          <w:rFonts w:eastAsia="Times New Roman"/>
          <w:bCs/>
        </w:rPr>
        <w:t>Α</w:t>
      </w:r>
      <w:r>
        <w:rPr>
          <w:rFonts w:eastAsia="Times New Roman"/>
          <w:bCs/>
        </w:rPr>
        <w:t>νεξάρτητος, να μιλή</w:t>
      </w:r>
      <w:r>
        <w:rPr>
          <w:rFonts w:eastAsia="Times New Roman"/>
          <w:bCs/>
        </w:rPr>
        <w:t xml:space="preserve">σετε επτά λεπτά. </w:t>
      </w:r>
    </w:p>
    <w:p w14:paraId="09F87FF1" w14:textId="77777777" w:rsidR="0008105D" w:rsidRDefault="003C36B0">
      <w:pPr>
        <w:spacing w:after="0" w:line="600" w:lineRule="auto"/>
        <w:ind w:firstLine="720"/>
        <w:jc w:val="both"/>
        <w:rPr>
          <w:rFonts w:eastAsia="Times New Roman"/>
          <w:bCs/>
        </w:rPr>
      </w:pPr>
      <w:r>
        <w:rPr>
          <w:rFonts w:eastAsia="Times New Roman"/>
          <w:b/>
          <w:bCs/>
        </w:rPr>
        <w:t>ΛΕΩΝΙΔΑΣ ΓΡΗΓΟΡΑΚΟΣ:</w:t>
      </w:r>
      <w:r>
        <w:rPr>
          <w:rFonts w:eastAsia="Times New Roman"/>
          <w:bCs/>
        </w:rPr>
        <w:t xml:space="preserve"> </w:t>
      </w:r>
      <w:r>
        <w:rPr>
          <w:rFonts w:eastAsia="Times New Roman"/>
          <w:bCs/>
          <w:shd w:val="clear" w:color="auto" w:fill="FFFFFF"/>
        </w:rPr>
        <w:t>Κυρία Πρόεδρε</w:t>
      </w:r>
      <w:r>
        <w:rPr>
          <w:rFonts w:eastAsia="Times New Roman"/>
          <w:bCs/>
        </w:rPr>
        <w:t xml:space="preserve">, κυρίες και κύριοι Βουλευτές, κύριε Υπουργέ, η Ελλάδα αποδεικνύεται για άλλη μια φορά πρωτότυπη. </w:t>
      </w:r>
      <w:r>
        <w:rPr>
          <w:rFonts w:eastAsia="Times New Roman"/>
          <w:bCs/>
        </w:rPr>
        <w:t>Α</w:t>
      </w:r>
      <w:r>
        <w:rPr>
          <w:rFonts w:eastAsia="Times New Roman"/>
          <w:bCs/>
        </w:rPr>
        <w:t>υτό γιατί ενώ επαγγελθήκατε η πρώτη φορά Αριστερά ότι θα βγούμε γρήγορα από την κρίση και αφού είχατε κάν</w:t>
      </w:r>
      <w:r>
        <w:rPr>
          <w:rFonts w:eastAsia="Times New Roman"/>
          <w:bCs/>
        </w:rPr>
        <w:t xml:space="preserve">ει όλο αυτό το πολύ ωραίο πυροτέχνημα στην κοινωνία, πήρατε τις ψήφους του ελληνικού λαού, αλλά δεν καταφέρατε να ενσωματώσετε τίποτα τουλάχιστον μέσα, γιατί πήρατε προβλήματα πολλά. </w:t>
      </w:r>
    </w:p>
    <w:p w14:paraId="09F87FF2" w14:textId="77777777" w:rsidR="0008105D" w:rsidRDefault="003C36B0">
      <w:pPr>
        <w:spacing w:after="0" w:line="600" w:lineRule="auto"/>
        <w:ind w:firstLine="720"/>
        <w:jc w:val="both"/>
        <w:rPr>
          <w:rFonts w:eastAsia="Times New Roman"/>
          <w:bCs/>
        </w:rPr>
      </w:pPr>
      <w:r>
        <w:rPr>
          <w:rFonts w:eastAsia="Times New Roman"/>
          <w:bCs/>
        </w:rPr>
        <w:t>Εγώ δεν λέω ότι είχαμε λύσει τα μεγάλα προβλήματα της ελληνικής κοινωνία</w:t>
      </w:r>
      <w:r>
        <w:rPr>
          <w:rFonts w:eastAsia="Times New Roman"/>
          <w:bCs/>
        </w:rPr>
        <w:t>ς. Ήταν μεγάλο το πρόβλημα που αντιμετωπίζαμε και εμείς και πήρατε και πολλά προβλήματα από εμάς. Αλλά εσείς, δυστυχώς, κύριε Υπουργέ –και με την ανακοίνωσή σας τη χθεσινή διαφωνώ, βεβαία– δεν κάνατε τίποτα άλλο</w:t>
      </w:r>
      <w:r>
        <w:rPr>
          <w:rFonts w:eastAsia="Times New Roman"/>
          <w:bCs/>
        </w:rPr>
        <w:t>,</w:t>
      </w:r>
      <w:r>
        <w:rPr>
          <w:rFonts w:eastAsia="Times New Roman"/>
          <w:bCs/>
        </w:rPr>
        <w:t xml:space="preserve"> παρά να βάλετε τη χώρα στον αυτόματο πιλότο</w:t>
      </w:r>
      <w:r>
        <w:rPr>
          <w:rFonts w:eastAsia="Times New Roman"/>
          <w:bCs/>
        </w:rPr>
        <w:t xml:space="preserve">. Εγώ τουλάχιστον από εσάς είχα απαιτήσεις πολύ διαφορετικές. Δεν πιστεύω ότι είσαστε άτομο το οποίο προσκολλιέται στην εξουσία της κίνησης των πενηνταριών. </w:t>
      </w:r>
    </w:p>
    <w:p w14:paraId="09F87FF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Έτσι πιστεύω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κι εγώ ότι δείξατε μια πρωτοφανή διαχειριστική κυβερνητική ανικανότητα, ανεπ</w:t>
      </w:r>
      <w:r>
        <w:rPr>
          <w:rFonts w:eastAsia="Times New Roman" w:cs="Times New Roman"/>
          <w:szCs w:val="24"/>
        </w:rPr>
        <w:t xml:space="preserve">άρκεια κι ερημώσατε την ελληνική οικονομία. Όποιος έχει στοιχειώδη επαφή με αυτά το βλέπει κάθε μέρα. </w:t>
      </w:r>
    </w:p>
    <w:p w14:paraId="09F87F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πολίτες έχουν βυθιστεί στην ανασφάλεια, κύριε Υπουργέ. Μεγάλη αβεβαιότητα κυκλοφορεί στην κοινωνία. Είμαι άνθρωπος ο οποίος εργάζεται στον ιδιωτικό το</w:t>
      </w:r>
      <w:r>
        <w:rPr>
          <w:rFonts w:eastAsia="Times New Roman" w:cs="Times New Roman"/>
          <w:szCs w:val="24"/>
        </w:rPr>
        <w:t xml:space="preserve">μέα και κάθε μέρα βλέπω τι γίνεται. Το μέλλον του ελληνικού λαού και γενικά της Ελλάδος διαγράφεται ζοφερό και δυσοίωνο. </w:t>
      </w:r>
      <w:r>
        <w:rPr>
          <w:rFonts w:eastAsia="Times New Roman" w:cs="Times New Roman"/>
          <w:szCs w:val="24"/>
        </w:rPr>
        <w:t>Α</w:t>
      </w:r>
      <w:r>
        <w:rPr>
          <w:rFonts w:eastAsia="Times New Roman" w:cs="Times New Roman"/>
          <w:szCs w:val="24"/>
        </w:rPr>
        <w:t>ν δεν αλλάξουμε ρότα όλοι μας, θα συνεχίσει να παραμένει γκρίζο και σκοτεινό το μέλλον. Η δίκαιη ανάπτυξη που είπε ο κ. Τσίπρας το προ</w:t>
      </w:r>
      <w:r>
        <w:rPr>
          <w:rFonts w:eastAsia="Times New Roman" w:cs="Times New Roman"/>
          <w:szCs w:val="24"/>
        </w:rPr>
        <w:t xml:space="preserve">ηγούμενο χρονικό διάστημα, δεν υπάρχει πια. Πρέπει εμείς επιτέλους στην ελληνική κοινωνία, στα παιδιά </w:t>
      </w:r>
      <w:r>
        <w:rPr>
          <w:rFonts w:eastAsia="Times New Roman" w:cs="Times New Roman"/>
          <w:szCs w:val="24"/>
        </w:rPr>
        <w:t>μας,</w:t>
      </w:r>
      <w:r>
        <w:rPr>
          <w:rFonts w:eastAsia="Times New Roman" w:cs="Times New Roman"/>
          <w:szCs w:val="24"/>
        </w:rPr>
        <w:t xml:space="preserve"> στους νέους να τους δώσουμε ελπίδα και να πούμε ότι υπάρχει περίπτωση να ξεπροβάλει μια καλύτερη ημέρα. </w:t>
      </w:r>
    </w:p>
    <w:p w14:paraId="09F87F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μεταρρυθμιστική επαγγελία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του κ. </w:t>
      </w:r>
      <w:r>
        <w:rPr>
          <w:rFonts w:eastAsia="Times New Roman" w:cs="Times New Roman"/>
          <w:szCs w:val="24"/>
        </w:rPr>
        <w:t>Μητσοτάκη μπορεί να ανταποκρίνεται στις ανάγκες και στις απαιτήσεις μιας νέας διακυβέρνησης. Θα παραμείνει όμως και αυτή χωρίς αντίκρισμα</w:t>
      </w:r>
      <w:r>
        <w:rPr>
          <w:rFonts w:eastAsia="Times New Roman" w:cs="Times New Roman"/>
          <w:szCs w:val="24"/>
        </w:rPr>
        <w:t>,</w:t>
      </w:r>
      <w:r>
        <w:rPr>
          <w:rFonts w:eastAsia="Times New Roman" w:cs="Times New Roman"/>
          <w:szCs w:val="24"/>
        </w:rPr>
        <w:t xml:space="preserve"> αν εναποθέσει αυτή του την επαγγελία στις συντηρητικές δυνάμεις του τόπου. Μια πραγματική ανατροπή, κύριε Υπουργέ, πρ</w:t>
      </w:r>
      <w:r>
        <w:rPr>
          <w:rFonts w:eastAsia="Times New Roman" w:cs="Times New Roman"/>
          <w:szCs w:val="24"/>
        </w:rPr>
        <w:t>έπει να την κάνει ο ελληνικός λαός για τις κατεστημένες δομές και δυνάμεις. Θα πρέπει να βρουν ανθρώπους διαφορετικούς από το πολιτικό σκηνικό σήμερα και το πολιτικό προσωπικό, που κυβερνάει τη χώρα. Να είναι άνθρωποι πρόθυμοι να αλλάξουν τη χώρα, να έχουν</w:t>
      </w:r>
      <w:r>
        <w:rPr>
          <w:rFonts w:eastAsia="Times New Roman" w:cs="Times New Roman"/>
          <w:szCs w:val="24"/>
        </w:rPr>
        <w:t xml:space="preserve"> ιδέες, να είναι καινοτόμοι, να είναι μεταρρυθμιστές, να μην τους ενδιαφέρει το πολιτικό κόστος. </w:t>
      </w:r>
    </w:p>
    <w:p w14:paraId="09F87F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καταθέτω αυτό</w:t>
      </w:r>
      <w:r>
        <w:rPr>
          <w:rFonts w:eastAsia="Times New Roman" w:cs="Times New Roman"/>
          <w:szCs w:val="24"/>
        </w:rPr>
        <w:t>.</w:t>
      </w:r>
      <w:r>
        <w:rPr>
          <w:rFonts w:eastAsia="Times New Roman" w:cs="Times New Roman"/>
          <w:szCs w:val="24"/>
        </w:rPr>
        <w:t xml:space="preserve"> Ο πρώτος θάνατος από τη γρίπη χθες. </w:t>
      </w:r>
    </w:p>
    <w:p w14:paraId="09F87F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Λεωνίδας Γρηγοράκος καταθέτει για τα Πρακτικά το προαναφερθέν έγγραφο, </w:t>
      </w:r>
      <w:r>
        <w:rPr>
          <w:rFonts w:eastAsia="Times New Roman" w:cs="Times New Roman"/>
          <w:szCs w:val="24"/>
        </w:rPr>
        <w:t>το οποίο βρίσκεται στο αρχείο του Τμήματος Γραμματείας της Διεύθυνσης Στενογραφίας και  Πρακτικών της Βουλής)</w:t>
      </w:r>
    </w:p>
    <w:p w14:paraId="09F87F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Είδα τον κύριο Υπουργό. Ήταν πριν από λίγο εδώ, αλλά έφυγε. </w:t>
      </w:r>
    </w:p>
    <w:p w14:paraId="09F87F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 έχει κάνει το Υπουργείο Υγείας; Έχει κάνει </w:t>
      </w:r>
      <w:r>
        <w:rPr>
          <w:rFonts w:eastAsia="Times New Roman" w:cs="Times New Roman"/>
          <w:szCs w:val="24"/>
          <w:lang w:val="en-US"/>
        </w:rPr>
        <w:t>tweet</w:t>
      </w:r>
      <w:r>
        <w:rPr>
          <w:rFonts w:eastAsia="Times New Roman" w:cs="Times New Roman"/>
          <w:szCs w:val="24"/>
        </w:rPr>
        <w:t xml:space="preserve">. Τίποτε άλλο. Βρίζουμε τους νοσοκόμους. Βρίζουμε το νοσηλευτικό προσωπικό. Βρίζουμε τους γιατρούς. Βρίζουμε τους εργαζόμενους. Αυτό κάνουμε. </w:t>
      </w:r>
    </w:p>
    <w:p w14:paraId="09F87FF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Κρεβάτια</w:t>
      </w:r>
      <w:r>
        <w:rPr>
          <w:rFonts w:eastAsia="Times New Roman" w:cs="Times New Roman"/>
          <w:szCs w:val="24"/>
        </w:rPr>
        <w:t>.</w:t>
      </w:r>
      <w:r>
        <w:rPr>
          <w:rFonts w:eastAsia="Times New Roman" w:cs="Times New Roman"/>
          <w:szCs w:val="24"/>
        </w:rPr>
        <w:t xml:space="preserve"> Ξέρουμε ότι έχουμε ανάγκες για επιδημίες γρίπης στα κρεβάτια των ΜΕΘ. Το ξέραμε πέρ</w:t>
      </w:r>
      <w:r>
        <w:rPr>
          <w:rFonts w:eastAsia="Times New Roman" w:cs="Times New Roman"/>
          <w:szCs w:val="24"/>
        </w:rPr>
        <w:t>υ</w:t>
      </w:r>
      <w:r>
        <w:rPr>
          <w:rFonts w:eastAsia="Times New Roman" w:cs="Times New Roman"/>
          <w:szCs w:val="24"/>
        </w:rPr>
        <w:t xml:space="preserve">σι. Είχαμε </w:t>
      </w:r>
      <w:proofErr w:type="spellStart"/>
      <w:r>
        <w:rPr>
          <w:rFonts w:eastAsia="Times New Roman" w:cs="Times New Roman"/>
          <w:szCs w:val="24"/>
        </w:rPr>
        <w:t>εκατόν</w:t>
      </w:r>
      <w:proofErr w:type="spellEnd"/>
      <w:r>
        <w:rPr>
          <w:rFonts w:eastAsia="Times New Roman" w:cs="Times New Roman"/>
          <w:szCs w:val="24"/>
        </w:rPr>
        <w:t xml:space="preserve"> ε</w:t>
      </w:r>
      <w:r>
        <w:rPr>
          <w:rFonts w:eastAsia="Times New Roman" w:cs="Times New Roman"/>
          <w:szCs w:val="24"/>
        </w:rPr>
        <w:t>νενήντα επτά νεκρούς, κύριε Υπουργέ, πέρ</w:t>
      </w:r>
      <w:r>
        <w:rPr>
          <w:rFonts w:eastAsia="Times New Roman" w:cs="Times New Roman"/>
          <w:szCs w:val="24"/>
        </w:rPr>
        <w:t>υ</w:t>
      </w:r>
      <w:r>
        <w:rPr>
          <w:rFonts w:eastAsia="Times New Roman" w:cs="Times New Roman"/>
          <w:szCs w:val="24"/>
        </w:rPr>
        <w:t xml:space="preserve">σι. Το λέω σε εσάς, γιατί εσείς έχετε το χρήμα. Δώστε χρήματα </w:t>
      </w:r>
      <w:r>
        <w:rPr>
          <w:rFonts w:eastAsia="Times New Roman" w:cs="Times New Roman"/>
          <w:szCs w:val="24"/>
        </w:rPr>
        <w:t>σ</w:t>
      </w:r>
      <w:r>
        <w:rPr>
          <w:rFonts w:eastAsia="Times New Roman" w:cs="Times New Roman"/>
          <w:szCs w:val="24"/>
        </w:rPr>
        <w:t>την υγεία. Δεν πρέπει φέτος να αντιμετωπίσουμε το ίδιο πρόβλημα με πέρ</w:t>
      </w:r>
      <w:r>
        <w:rPr>
          <w:rFonts w:eastAsia="Times New Roman" w:cs="Times New Roman"/>
          <w:szCs w:val="24"/>
        </w:rPr>
        <w:t>υ</w:t>
      </w:r>
      <w:r>
        <w:rPr>
          <w:rFonts w:eastAsia="Times New Roman" w:cs="Times New Roman"/>
          <w:szCs w:val="24"/>
        </w:rPr>
        <w:t xml:space="preserve">σι. Διακόσιοι νεκροί στους τετρακόσιους; </w:t>
      </w:r>
    </w:p>
    <w:p w14:paraId="09F87FF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Έχουμε πάρα πολύ καλό ιατρικό προσωπικό</w:t>
      </w:r>
      <w:r>
        <w:rPr>
          <w:rFonts w:eastAsia="Times New Roman" w:cs="Times New Roman"/>
          <w:szCs w:val="24"/>
        </w:rPr>
        <w:t xml:space="preserve">. Γιατί; Διότι ένας στους τρεις ασθενείς, που θα μπει στη μονάδα εντατικής θεραπείας, θα πεθάνει </w:t>
      </w:r>
      <w:r>
        <w:rPr>
          <w:rFonts w:eastAsia="Times New Roman" w:cs="Times New Roman"/>
          <w:szCs w:val="24"/>
        </w:rPr>
        <w:t>κ</w:t>
      </w:r>
      <w:r>
        <w:rPr>
          <w:rFonts w:eastAsia="Times New Roman" w:cs="Times New Roman"/>
          <w:szCs w:val="24"/>
        </w:rPr>
        <w:t xml:space="preserve">αι είμαστε μέσα σε αυτό, όταν έχουμε κρεβάτια και μονάδες εντατικής θεραπείας. Γιατί έχουμε πάρα πολύ καλό προσωπικό. Έλα, όμως, που δεν έχουμε κρεβάτια. Δεν </w:t>
      </w:r>
      <w:r>
        <w:rPr>
          <w:rFonts w:eastAsia="Times New Roman" w:cs="Times New Roman"/>
          <w:szCs w:val="24"/>
        </w:rPr>
        <w:t xml:space="preserve">τα χρηματοδοτήσατε. Έλα που ήθελε να αλλάξει το ΚΕΕΛΠΝΟ. Τα κατάφερε εκεί. Έφερε τα πάνω κάτω, διόρισε όμως τους δικούς σας. Καλά κάνατε. Τα υπόλοιπα, θα τα δει η </w:t>
      </w:r>
      <w:r>
        <w:rPr>
          <w:rFonts w:eastAsia="Times New Roman" w:cs="Times New Roman"/>
          <w:szCs w:val="24"/>
        </w:rPr>
        <w:t>δ</w:t>
      </w:r>
      <w:r>
        <w:rPr>
          <w:rFonts w:eastAsia="Times New Roman" w:cs="Times New Roman"/>
          <w:szCs w:val="24"/>
        </w:rPr>
        <w:t xml:space="preserve">ικαιοσύνη. </w:t>
      </w:r>
    </w:p>
    <w:p w14:paraId="09F87F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Φέτος, τι έκανε; Τι έκαναν στο Υπουργείο Υγείας φέτος; Όλοι οι άρρωστοι που μπαί</w:t>
      </w:r>
      <w:r>
        <w:rPr>
          <w:rFonts w:eastAsia="Times New Roman" w:cs="Times New Roman"/>
          <w:szCs w:val="24"/>
        </w:rPr>
        <w:t xml:space="preserve">νουν στη ΜΕΘ, όπως οι τρεις που μπήκαν φέτος, ήταν και οι τρεις </w:t>
      </w:r>
      <w:proofErr w:type="spellStart"/>
      <w:r>
        <w:rPr>
          <w:rFonts w:eastAsia="Times New Roman" w:cs="Times New Roman"/>
          <w:szCs w:val="24"/>
        </w:rPr>
        <w:t>ανεμβολίαστοι</w:t>
      </w:r>
      <w:proofErr w:type="spellEnd"/>
      <w:r>
        <w:rPr>
          <w:rFonts w:eastAsia="Times New Roman" w:cs="Times New Roman"/>
          <w:szCs w:val="24"/>
        </w:rPr>
        <w:t xml:space="preserve">. Τι έκανε το Υπουργείο Υγείας για τους εμβολιασμούς; Πόσα χρήματα έδωσε; Τίποτα. Τα </w:t>
      </w:r>
      <w:proofErr w:type="spellStart"/>
      <w:r>
        <w:rPr>
          <w:rFonts w:eastAsia="Times New Roman" w:cs="Times New Roman"/>
          <w:szCs w:val="24"/>
        </w:rPr>
        <w:t>εκατόν</w:t>
      </w:r>
      <w:proofErr w:type="spellEnd"/>
      <w:r>
        <w:rPr>
          <w:rFonts w:eastAsia="Times New Roman" w:cs="Times New Roman"/>
          <w:szCs w:val="24"/>
        </w:rPr>
        <w:t xml:space="preserve"> πενήντα κρεβάτια είναι κλειστά. Οι γιατροί των ΜΕΘ είναι τριακόσιοι επτά. </w:t>
      </w:r>
    </w:p>
    <w:p w14:paraId="09F87FF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Ακούστε στοι</w:t>
      </w:r>
      <w:r>
        <w:rPr>
          <w:rFonts w:eastAsia="Times New Roman" w:cs="Times New Roman"/>
          <w:szCs w:val="24"/>
        </w:rPr>
        <w:t>χεία του 2015</w:t>
      </w:r>
      <w:r>
        <w:rPr>
          <w:rFonts w:eastAsia="Times New Roman" w:cs="Times New Roman"/>
          <w:szCs w:val="24"/>
        </w:rPr>
        <w:t>.</w:t>
      </w:r>
      <w:r>
        <w:rPr>
          <w:rFonts w:eastAsia="Times New Roman" w:cs="Times New Roman"/>
          <w:szCs w:val="24"/>
        </w:rPr>
        <w:t xml:space="preserve"> Έχουμε </w:t>
      </w:r>
      <w:proofErr w:type="spellStart"/>
      <w:r>
        <w:rPr>
          <w:rFonts w:eastAsia="Times New Roman" w:cs="Times New Roman"/>
          <w:szCs w:val="24"/>
        </w:rPr>
        <w:t>εκατόν</w:t>
      </w:r>
      <w:proofErr w:type="spellEnd"/>
      <w:r>
        <w:rPr>
          <w:rFonts w:eastAsia="Times New Roman" w:cs="Times New Roman"/>
          <w:szCs w:val="24"/>
        </w:rPr>
        <w:t xml:space="preserve"> τριάντα έναν διευθυντές, που σημαίνει ότι δεν εφημερεύουν. Έχουμε ενενήντα πέντε επιμελητές Α</w:t>
      </w:r>
      <w:r>
        <w:rPr>
          <w:rFonts w:eastAsia="Times New Roman" w:cs="Times New Roman"/>
          <w:szCs w:val="24"/>
        </w:rPr>
        <w:t>΄</w:t>
      </w:r>
      <w:r>
        <w:rPr>
          <w:rFonts w:eastAsia="Times New Roman" w:cs="Times New Roman"/>
          <w:szCs w:val="24"/>
        </w:rPr>
        <w:t>. Έχουμε εξήντα έξι επιμελητές Β</w:t>
      </w:r>
      <w:r>
        <w:rPr>
          <w:rFonts w:eastAsia="Times New Roman" w:cs="Times New Roman"/>
          <w:szCs w:val="24"/>
        </w:rPr>
        <w:t>΄</w:t>
      </w:r>
      <w:r>
        <w:rPr>
          <w:rFonts w:eastAsia="Times New Roman" w:cs="Times New Roman"/>
          <w:szCs w:val="24"/>
        </w:rPr>
        <w:t xml:space="preserve"> και δ</w:t>
      </w:r>
      <w:r>
        <w:rPr>
          <w:rFonts w:eastAsia="Times New Roman" w:cs="Times New Roman"/>
          <w:szCs w:val="24"/>
        </w:rPr>
        <w:t>ε</w:t>
      </w:r>
      <w:r>
        <w:rPr>
          <w:rFonts w:eastAsia="Times New Roman" w:cs="Times New Roman"/>
          <w:szCs w:val="24"/>
        </w:rPr>
        <w:t xml:space="preserve">καεπτά πανεπιστημιακούς. Έξυπνος άνθρωπος είστε. Τι σημαίνει αυτό; </w:t>
      </w:r>
      <w:r>
        <w:rPr>
          <w:rFonts w:eastAsia="Times New Roman" w:cs="Times New Roman"/>
          <w:szCs w:val="24"/>
        </w:rPr>
        <w:t>Σ</w:t>
      </w:r>
      <w:r>
        <w:rPr>
          <w:rFonts w:eastAsia="Times New Roman" w:cs="Times New Roman"/>
          <w:szCs w:val="24"/>
        </w:rPr>
        <w:t xml:space="preserve">ημαίνει ότι έχει γεράσει </w:t>
      </w:r>
      <w:r>
        <w:rPr>
          <w:rFonts w:eastAsia="Times New Roman" w:cs="Times New Roman"/>
          <w:szCs w:val="24"/>
        </w:rPr>
        <w:t xml:space="preserve">το σύστημα. Όταν οι διευθυντές, που δεν εφημερεύουν, είναι οι διπλάσιοι απ’ όλους τους άλλους, ποιος θα εφημερεύσει στα κρατικά νοσοκομεία; Κάτι πρέπει να γίνει </w:t>
      </w:r>
      <w:r>
        <w:rPr>
          <w:rFonts w:eastAsia="Times New Roman" w:cs="Times New Roman"/>
          <w:szCs w:val="24"/>
        </w:rPr>
        <w:t>κ</w:t>
      </w:r>
      <w:r>
        <w:rPr>
          <w:rFonts w:eastAsia="Times New Roman" w:cs="Times New Roman"/>
          <w:szCs w:val="24"/>
        </w:rPr>
        <w:t xml:space="preserve">αι πρέπει να γίνει </w:t>
      </w:r>
      <w:r>
        <w:rPr>
          <w:rFonts w:eastAsia="Times New Roman" w:cs="Times New Roman"/>
          <w:szCs w:val="24"/>
        </w:rPr>
        <w:t>κ</w:t>
      </w:r>
      <w:r>
        <w:rPr>
          <w:rFonts w:eastAsia="Times New Roman" w:cs="Times New Roman"/>
          <w:szCs w:val="24"/>
        </w:rPr>
        <w:t xml:space="preserve">αι θα το κάνετε. </w:t>
      </w:r>
    </w:p>
    <w:p w14:paraId="09F87FF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υπάρχει καταγραφή των πραγματικών αναγκών σε ΜΕΘ στη</w:t>
      </w:r>
      <w:r>
        <w:rPr>
          <w:rFonts w:eastAsia="Times New Roman" w:cs="Times New Roman"/>
          <w:szCs w:val="24"/>
        </w:rPr>
        <w:t xml:space="preserve">ν Ελλάδα. Πρέπει να το κάνουμε και αυτό. </w:t>
      </w:r>
      <w:r>
        <w:rPr>
          <w:rFonts w:eastAsia="Times New Roman" w:cs="Times New Roman"/>
          <w:szCs w:val="24"/>
        </w:rPr>
        <w:t>Π</w:t>
      </w:r>
      <w:r>
        <w:rPr>
          <w:rFonts w:eastAsia="Times New Roman" w:cs="Times New Roman"/>
          <w:szCs w:val="24"/>
        </w:rPr>
        <w:t>ρέπει να δούμε τις πανεπιστημιακές κλινικές να συνεργάζονται με το Εθνικό Σύστημα Υγείας. Θέλουμε τις πανεπιστημιακές κλινικές των νοσοκομείων, γιατί παράγουν έργο πανεπιστημιακό. Πανεπιστημιακός είστε. Να τις κάνο</w:t>
      </w:r>
      <w:r>
        <w:rPr>
          <w:rFonts w:eastAsia="Times New Roman" w:cs="Times New Roman"/>
          <w:szCs w:val="24"/>
        </w:rPr>
        <w:t>υμε κέντρα αριστείας. Πρέπει να διεθνοποιήσουμε το ιατρικό προσωπικό. Το έχουμε και το έχουμε στείλει έξω. Να το φέρουμε πίσω. Πρέπει να κάνουμε διαφορετικά πράγματα από τα προηγούμενα χρόνια, να δούμε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ποιότητα παροχής υπηρεσιών υγείας και ασφ</w:t>
      </w:r>
      <w:r>
        <w:rPr>
          <w:rFonts w:eastAsia="Times New Roman" w:cs="Times New Roman"/>
          <w:szCs w:val="24"/>
        </w:rPr>
        <w:t xml:space="preserve">άλειας των ασθενών με πρωτόκολλα κλινικής πρακτικής. </w:t>
      </w:r>
    </w:p>
    <w:p w14:paraId="09F87FF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F8800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09F8800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Πρέπει να αξιολογήσουμε το ιατρικό προσωπικό. Πριν από δύο χρόνια, όταν ήμουν στη θέση σας,</w:t>
      </w:r>
      <w:r>
        <w:rPr>
          <w:rFonts w:eastAsia="Times New Roman" w:cs="Times New Roman"/>
          <w:szCs w:val="24"/>
        </w:rPr>
        <w:t xml:space="preserve"> καταφέραμε και πήραμε δυο χρόνια παραπάνω και τους πήγαμε στα εξήντα επτά έτη τους γιατρούς. Τώρα, όμως, θα φύγουν. Πρέπει γρήγορα να αναπληρωθούν οι γιατροί. Το σύστημα πάσχει και είναι γερασμένο.  </w:t>
      </w:r>
    </w:p>
    <w:p w14:paraId="09F88002" w14:textId="77777777" w:rsidR="0008105D" w:rsidRDefault="003C36B0">
      <w:pPr>
        <w:tabs>
          <w:tab w:val="left" w:pos="2608"/>
        </w:tabs>
        <w:spacing w:after="0" w:line="600" w:lineRule="auto"/>
        <w:jc w:val="both"/>
        <w:rPr>
          <w:rFonts w:eastAsia="Times New Roman"/>
          <w:szCs w:val="24"/>
        </w:rPr>
      </w:pPr>
      <w:r>
        <w:rPr>
          <w:rFonts w:eastAsia="Times New Roman"/>
          <w:szCs w:val="24"/>
        </w:rPr>
        <w:t>Πρέπει να δούμε</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τι κάνουμε με αυτόν τον απέραν</w:t>
      </w:r>
      <w:r>
        <w:rPr>
          <w:rFonts w:eastAsia="Times New Roman"/>
          <w:szCs w:val="24"/>
        </w:rPr>
        <w:t>το αριθμό των ιατρικών εταιρειών. Γιατί, ξέρετε, εκεί υπάρχει σπατάλη χρήματος. Να δούμε τι θα κάνουμε με την έρευνα. Να δούμε τη θα κάνουμε με τη δημόσια υγεία, για την πρόληψη. Δεν ακούμε τίποτα από την ηγεσία δύο χρόνια τώρα.</w:t>
      </w:r>
    </w:p>
    <w:p w14:paraId="09F88003"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Τελειώνω. Δεν καταφέρατε, δ</w:t>
      </w:r>
      <w:r>
        <w:rPr>
          <w:rFonts w:eastAsia="Times New Roman"/>
          <w:szCs w:val="24"/>
        </w:rPr>
        <w:t xml:space="preserve">εν καταφέραμε να δώσουμε ούτε </w:t>
      </w:r>
      <w:r>
        <w:rPr>
          <w:rFonts w:eastAsia="Times New Roman"/>
          <w:szCs w:val="24"/>
        </w:rPr>
        <w:t xml:space="preserve">1 </w:t>
      </w:r>
      <w:r>
        <w:rPr>
          <w:rFonts w:eastAsia="Times New Roman"/>
          <w:szCs w:val="24"/>
        </w:rPr>
        <w:t xml:space="preserve">ευρώ παραπάνω από τα προηγούμενα δύο χρόνια για το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και για την υγεία στην Ελλάδα. </w:t>
      </w:r>
    </w:p>
    <w:p w14:paraId="09F88004"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Μειώσαμε κατά 200 εκατομμύρια τα χρήματα του ΕΟΠΥΥ. Ξέρετε, όμως, ότι το 28% των κλινών στην Ελλάδα είναι κλίνες του ιδ</w:t>
      </w:r>
      <w:r>
        <w:rPr>
          <w:rFonts w:eastAsia="Times New Roman"/>
          <w:szCs w:val="24"/>
        </w:rPr>
        <w:t xml:space="preserve">ιωτικού τομέα; Το </w:t>
      </w:r>
      <w:r>
        <w:rPr>
          <w:rFonts w:eastAsia="Times New Roman"/>
          <w:szCs w:val="24"/>
        </w:rPr>
        <w:t>1/3</w:t>
      </w:r>
      <w:r>
        <w:rPr>
          <w:rFonts w:eastAsia="Times New Roman"/>
          <w:szCs w:val="24"/>
        </w:rPr>
        <w:t xml:space="preserve">, δηλαδή, των κρεβατιών στην Ελλάδα είναι του ιδιωτικού τομέα και ο ιδιωτικός τομέας, κύριε Υπουργέ, προσφέρει στην υγεία του λαού. Είναι 30%. Πρέπει κάποια στιγμή να δούμε τι θα κάνουμε. </w:t>
      </w:r>
    </w:p>
    <w:p w14:paraId="09F88005"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Πρέπει να δούμε τι θα κάνουμε με τις υγιείς επ</w:t>
      </w:r>
      <w:r>
        <w:rPr>
          <w:rFonts w:eastAsia="Times New Roman"/>
          <w:szCs w:val="24"/>
        </w:rPr>
        <w:t>ιχειρήσεις, να υπάρξουν σκληρά μέτρα, που θα πάρουν μέτρα για την μεγιστοποίηση του έργου του ιδιωτικού τομέα, αλλά θα πρέπει να υπάρξει σύμπραξη δημόσιου και ιδιωτικού τομέα και να πάρουμε τα καλά του ιδιωτικού τομέα, τα καλά του κρατικού τομέα και να φτι</w:t>
      </w:r>
      <w:r>
        <w:rPr>
          <w:rFonts w:eastAsia="Times New Roman"/>
          <w:szCs w:val="24"/>
        </w:rPr>
        <w:t>άξουμε ένα καινούργιο σύστημα υγείας.</w:t>
      </w:r>
    </w:p>
    <w:p w14:paraId="09F88006"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Θέλω να τελειώνω. Δεν είναι απαραίτητο να έχουμε ένα Εθνικό Σύστημα Υγείας το οποίο είναι ακριβό.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τα κρεβάτια έχουν κι άλλο ρόλο. Στο δημόσιο τομέα κάνουν περίπου 2.500 ευρώ την ημέρα. </w:t>
      </w:r>
      <w:r>
        <w:rPr>
          <w:rFonts w:eastAsia="Times New Roman"/>
          <w:szCs w:val="24"/>
        </w:rPr>
        <w:t>Η σύμβαση που έγινε τα προηγούμενα χρόνια επί Γιαννόπουλου, που ήταν μια μεταρρυθμιστική κίνηση, νοίκιασε κρεβάτια του ιδιωτικού τομέα</w:t>
      </w:r>
      <w:r>
        <w:rPr>
          <w:rFonts w:eastAsia="Times New Roman"/>
          <w:szCs w:val="24"/>
        </w:rPr>
        <w:t>,</w:t>
      </w:r>
      <w:r>
        <w:rPr>
          <w:rFonts w:eastAsia="Times New Roman"/>
          <w:szCs w:val="24"/>
        </w:rPr>
        <w:t xml:space="preserve"> τα οποία πληρώνει 850 ευρώ την ημέρα. Πιθανόν να μην είναι της ίδιας βαρύτητας αλλά είναι φθηνότερα. Πρέπει να το δούμε </w:t>
      </w:r>
      <w:r>
        <w:rPr>
          <w:rFonts w:eastAsia="Times New Roman"/>
          <w:szCs w:val="24"/>
        </w:rPr>
        <w:t>κι αυτό. Δεν έχουμε κανένα δικαίωμα</w:t>
      </w:r>
      <w:r>
        <w:rPr>
          <w:rFonts w:eastAsia="Times New Roman"/>
          <w:szCs w:val="24"/>
        </w:rPr>
        <w:t>,</w:t>
      </w:r>
      <w:r>
        <w:rPr>
          <w:rFonts w:eastAsia="Times New Roman"/>
          <w:szCs w:val="24"/>
        </w:rPr>
        <w:t xml:space="preserve"> να αφαιρούμε τη πιθανότητα ενός ανθρώπου ο οποίος είναι στο διάδρομο ενός νοσοκομείου </w:t>
      </w:r>
      <w:proofErr w:type="spellStart"/>
      <w:r>
        <w:rPr>
          <w:rFonts w:eastAsia="Times New Roman"/>
          <w:szCs w:val="24"/>
        </w:rPr>
        <w:t>διασωληνωμένος</w:t>
      </w:r>
      <w:proofErr w:type="spellEnd"/>
      <w:r>
        <w:rPr>
          <w:rFonts w:eastAsia="Times New Roman"/>
          <w:szCs w:val="24"/>
        </w:rPr>
        <w:t xml:space="preserve"> και να μην παίρνουμε ένα κρεβάτι του ιδιωτικού τομέα, το οποίο είναι πολύ φθηνότερο από τον δημόσιο τομέα.</w:t>
      </w:r>
    </w:p>
    <w:p w14:paraId="09F88007"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Πρέπει οπωσδήποτε να αναπτυχθεί ο ιατρικός τουρισμός. Τι κάναμε; Όταν πήρατε την πλειοψηφία, διώξατε τους κομματικά διορισμένους διοικητές των νοσοκομείων και βάλατε τους προέδρους των επιστημονικών επιτροπών. Ποιοι ήτανε; Οι εργαζόμενοι στα νοσοκομεία. Αφ</w:t>
      </w:r>
      <w:r>
        <w:rPr>
          <w:rFonts w:eastAsia="Times New Roman"/>
          <w:szCs w:val="24"/>
        </w:rPr>
        <w:t xml:space="preserve">ήσατε έξι μήνες τα νοσοκομεία να τα διοικούν οι άνθρωποι οι οποίοι ήταν μέσα στο κύκλωμα των νοσοκομείων. Χαμένος ο χρόνος. Μετά τι κάνατε; Πήρατε κάποιους ανθρώπους, τους οποίους δεν ξέρω με τι προσόντα τους πήρατε και τους βάλατε εκεί. </w:t>
      </w:r>
    </w:p>
    <w:p w14:paraId="09F88008"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Ναι, πρέπει να αλ</w:t>
      </w:r>
      <w:r>
        <w:rPr>
          <w:rFonts w:eastAsia="Times New Roman"/>
          <w:szCs w:val="24"/>
        </w:rPr>
        <w:t>λάξουν αυτά. Δεν φεύγω εγώ για να έρθεις εσύ. Κάποια στιγμή θα πρέπει επιτέλους, τώρα που μπορείτε, να προκηρύξετε τις θέσεις όλες αυτές με ένα μεγάλο δημόσιο διεθνή διαγωνισμό. Ό,τι έγινε, έγινε. Ας ξεκινήσουμε, ας κάνουμε την αρχή με καινούργια στελέχη π</w:t>
      </w:r>
      <w:r>
        <w:rPr>
          <w:rFonts w:eastAsia="Times New Roman"/>
          <w:szCs w:val="24"/>
        </w:rPr>
        <w:t>ου ξέρουν τη δουλειά τους και μπορούν να αντιμετωπίσουν τα προβλήματα του Εθνικού Συστήματος Υγείας.</w:t>
      </w:r>
    </w:p>
    <w:p w14:paraId="09F8800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F8800A" w14:textId="77777777" w:rsidR="0008105D" w:rsidRDefault="003C36B0">
      <w:pPr>
        <w:spacing w:after="0" w:line="600" w:lineRule="auto"/>
        <w:ind w:firstLine="720"/>
        <w:jc w:val="both"/>
        <w:rPr>
          <w:rFonts w:eastAsia="Times New Roman"/>
          <w:szCs w:val="24"/>
        </w:rPr>
      </w:pPr>
      <w:r>
        <w:rPr>
          <w:rFonts w:eastAsia="Times New Roman" w:cs="Times New Roman"/>
          <w:szCs w:val="24"/>
        </w:rPr>
        <w:t>Τελειώνω.</w:t>
      </w:r>
      <w:r>
        <w:rPr>
          <w:rFonts w:eastAsia="Times New Roman"/>
          <w:szCs w:val="24"/>
        </w:rPr>
        <w:t xml:space="preserve"> </w:t>
      </w:r>
    </w:p>
    <w:p w14:paraId="09F8800B"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Οι γιατροί μας έχουν καλή φήμη στο εξωτερικό. Μπορούμε, λοιπ</w:t>
      </w:r>
      <w:r>
        <w:rPr>
          <w:rFonts w:eastAsia="Times New Roman"/>
          <w:szCs w:val="24"/>
        </w:rPr>
        <w:t xml:space="preserve">όν, να τους φέρουμε πίσω αυτούς τους ανθρώπους που φύγανε κι έχουν φύγει πολλοί. </w:t>
      </w:r>
    </w:p>
    <w:p w14:paraId="09F8800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Είναι λοιπόν, ώρα, κυρίες και κύριοι συνάδελφοι, για να κοιτάξουμε το μέλλον της χώρας και θα πρέπει να το κοιτάξουμε όσο μπορούμε περισσότερο αυτή τη φορά, γιατί ο ιστορικός</w:t>
      </w:r>
      <w:r>
        <w:rPr>
          <w:rFonts w:eastAsia="Times New Roman"/>
          <w:szCs w:val="24"/>
        </w:rPr>
        <w:t xml:space="preserve"> του μέλλοντος θα μας κρίνει όλους και εμάς και εσάς και τους επόμενους.</w:t>
      </w:r>
    </w:p>
    <w:p w14:paraId="09F8800D"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09F8800E" w14:textId="77777777" w:rsidR="0008105D" w:rsidRDefault="003C36B0">
      <w:pPr>
        <w:tabs>
          <w:tab w:val="left" w:pos="2608"/>
        </w:tabs>
        <w:spacing w:after="0" w:line="600" w:lineRule="auto"/>
        <w:ind w:firstLine="720"/>
        <w:jc w:val="center"/>
        <w:rPr>
          <w:rFonts w:eastAsia="Times New Roman"/>
          <w:szCs w:val="24"/>
        </w:rPr>
      </w:pPr>
      <w:r>
        <w:rPr>
          <w:rFonts w:eastAsia="Times New Roman"/>
          <w:szCs w:val="24"/>
        </w:rPr>
        <w:t>(Χειροκροτήματα)</w:t>
      </w:r>
    </w:p>
    <w:p w14:paraId="09F8800F" w14:textId="77777777" w:rsidR="0008105D" w:rsidRDefault="003C36B0">
      <w:pPr>
        <w:tabs>
          <w:tab w:val="left" w:pos="2608"/>
        </w:tabs>
        <w:spacing w:after="0"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Pr>
          <w:rFonts w:eastAsia="Times New Roman"/>
          <w:szCs w:val="24"/>
        </w:rPr>
        <w:t>Κυρία Πρόεδρε, θέλω λίγο τον λόγο επί προσωπικού.</w:t>
      </w:r>
    </w:p>
    <w:p w14:paraId="09F88010"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Για ποιο π</w:t>
      </w:r>
      <w:r>
        <w:rPr>
          <w:rFonts w:eastAsia="Times New Roman"/>
          <w:szCs w:val="24"/>
        </w:rPr>
        <w:t xml:space="preserve">ροσωπικό, κύριε </w:t>
      </w:r>
      <w:proofErr w:type="spellStart"/>
      <w:r>
        <w:rPr>
          <w:rFonts w:eastAsia="Times New Roman"/>
          <w:szCs w:val="24"/>
        </w:rPr>
        <w:t>Πολάκη</w:t>
      </w:r>
      <w:proofErr w:type="spellEnd"/>
      <w:r>
        <w:rPr>
          <w:rFonts w:eastAsia="Times New Roman"/>
          <w:szCs w:val="24"/>
        </w:rPr>
        <w:t>; Για όσα είπε ο κ. Γρηγοράκος;</w:t>
      </w:r>
    </w:p>
    <w:p w14:paraId="09F88011" w14:textId="77777777" w:rsidR="0008105D" w:rsidRDefault="003C36B0">
      <w:pPr>
        <w:tabs>
          <w:tab w:val="left" w:pos="2608"/>
        </w:tabs>
        <w:spacing w:after="0"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Pr>
          <w:rFonts w:eastAsia="Times New Roman"/>
          <w:szCs w:val="24"/>
        </w:rPr>
        <w:t>Θέλω τον λόγο επί προσωπικού.</w:t>
      </w:r>
    </w:p>
    <w:p w14:paraId="09F88012"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Ναι, αλλά πρέπει να το πείτε ποιο είναι το προσωπικό. </w:t>
      </w:r>
    </w:p>
    <w:p w14:paraId="09F88013" w14:textId="77777777" w:rsidR="0008105D" w:rsidRDefault="003C36B0">
      <w:pPr>
        <w:tabs>
          <w:tab w:val="left" w:pos="2608"/>
        </w:tabs>
        <w:spacing w:after="0" w:line="600" w:lineRule="auto"/>
        <w:ind w:firstLine="720"/>
        <w:jc w:val="both"/>
        <w:rPr>
          <w:rFonts w:eastAsia="Times New Roman"/>
          <w:b/>
          <w:szCs w:val="24"/>
        </w:rPr>
      </w:pPr>
      <w:r>
        <w:rPr>
          <w:rFonts w:eastAsia="Times New Roman"/>
          <w:b/>
          <w:szCs w:val="24"/>
        </w:rPr>
        <w:t>ΠΑΥΛΟΣ ΠΟΛΑΚΗΣ (Αναπληρωτής</w:t>
      </w:r>
      <w:r>
        <w:rPr>
          <w:rFonts w:eastAsia="Times New Roman"/>
          <w:b/>
          <w:szCs w:val="24"/>
        </w:rPr>
        <w:t xml:space="preserve"> Υπουργός Υγείας): </w:t>
      </w:r>
      <w:r>
        <w:rPr>
          <w:rFonts w:eastAsia="Times New Roman"/>
          <w:szCs w:val="24"/>
        </w:rPr>
        <w:t>Μπορώ να πάρω τον λόγο για δύο λεπτά να απαντήσω σε κάποια πράγματα;</w:t>
      </w:r>
    </w:p>
    <w:p w14:paraId="09F88014"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Λέω ότι θα πρέπει να εξηγήσετε ποιο ήταν το προσωπικό, ποιο ήταν το απόσπασμα που σας…</w:t>
      </w:r>
    </w:p>
    <w:p w14:paraId="09F88015"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w:t>
      </w:r>
      <w:r>
        <w:rPr>
          <w:rFonts w:eastAsia="Times New Roman"/>
          <w:b/>
          <w:szCs w:val="24"/>
        </w:rPr>
        <w:t xml:space="preserve">Υγείας): </w:t>
      </w:r>
      <w:r>
        <w:rPr>
          <w:rFonts w:eastAsia="Times New Roman"/>
          <w:szCs w:val="24"/>
        </w:rPr>
        <w:t xml:space="preserve">Θέλω μια απάντηση, γιατί εδώ υπάρχει διασπορά ψευδών ειδήσεων. </w:t>
      </w:r>
    </w:p>
    <w:p w14:paraId="09F88016"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Όταν πάρετε τον λόγο, κύριε Υπουργέ, θα το κάνετε αυτό.</w:t>
      </w:r>
    </w:p>
    <w:p w14:paraId="09F88017"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Αύριο το απόγευμα θα πάρω τον λόγο, αλλά δεν μπορούν να ί</w:t>
      </w:r>
      <w:r>
        <w:rPr>
          <w:rFonts w:eastAsia="Times New Roman"/>
          <w:szCs w:val="24"/>
        </w:rPr>
        <w:t>πτανται κάποια πράγματα έτσι. Γιατί εγώ μπορώ να βγω να πω ότι είστε ελέφαντας και να δω αύριο το απόγευμα αν θα μου απαντήσετε. Τώρα πρέπει να απαντήσω!</w:t>
      </w:r>
    </w:p>
    <w:p w14:paraId="09F88018"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w:t>
      </w:r>
    </w:p>
    <w:p w14:paraId="09F88019"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Αλίμονο αν σηκώνετα</w:t>
      </w:r>
      <w:r>
        <w:rPr>
          <w:rFonts w:eastAsia="Times New Roman"/>
          <w:szCs w:val="24"/>
        </w:rPr>
        <w:t>ι κάθε Υπουργός και απαντά.</w:t>
      </w:r>
    </w:p>
    <w:p w14:paraId="09F8801A"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Για καθίστε όλοι. </w:t>
      </w:r>
    </w:p>
    <w:p w14:paraId="09F8801B"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Κύριε Υπουργέ, για το θέμα το προσωπικό πρέπει να πείτε σε τι συνίσταται το προσωπικό, για να μπορώ να δω και να κρίνω αν θα σας δώσω…</w:t>
      </w:r>
    </w:p>
    <w:p w14:paraId="09F8801C"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Δεν υπ</w:t>
      </w:r>
      <w:r>
        <w:rPr>
          <w:rFonts w:eastAsia="Times New Roman"/>
          <w:szCs w:val="24"/>
        </w:rPr>
        <w:t>άρχει προσωπικό.</w:t>
      </w:r>
    </w:p>
    <w:p w14:paraId="09F8801D"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Αφήστε, να το κρίνω εγώ! </w:t>
      </w:r>
    </w:p>
    <w:p w14:paraId="09F8801E"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Τώρα, αν διαστρέβλωσε κάποια πράγματα, αυτό είναι πολιτικό. Εδώ έχουμε ακούσει και τι δεν έχουμε ακούσει! Τώρα από τον κ. Γρηγοράκο εσείς…</w:t>
      </w:r>
    </w:p>
    <w:p w14:paraId="09F8801F"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Μπορώ να απαντήσω;</w:t>
      </w:r>
    </w:p>
    <w:p w14:paraId="09F88020"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αυτό λέω. Πείτε μου σε τι συνίσταται το προσωπικό.</w:t>
      </w:r>
    </w:p>
    <w:p w14:paraId="09F88021"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Στο ότι με προσβάλλει η τοποθέτησή του με τα </w:t>
      </w:r>
      <w:r>
        <w:rPr>
          <w:rFonts w:eastAsia="Times New Roman"/>
          <w:szCs w:val="24"/>
        </w:rPr>
        <w:t>ψευδή στοιχεία, τα οποία παραθέτει για πράγματα, στα οποία έχω ευθύνη. Αυτό είναι.</w:t>
      </w:r>
    </w:p>
    <w:p w14:paraId="09F88022" w14:textId="77777777" w:rsidR="0008105D" w:rsidRDefault="003C36B0">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Πολιτικό είναι.</w:t>
      </w:r>
    </w:p>
    <w:p w14:paraId="09F88023"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Είναι και προσωπικό, όμως. Είναι μομφή σ’ εμάς και θα καταθέσω ένα στοιχείο. Μπορώ;</w:t>
      </w:r>
    </w:p>
    <w:p w14:paraId="09F88024" w14:textId="77777777" w:rsidR="0008105D" w:rsidRDefault="003C36B0">
      <w:pPr>
        <w:spacing w:after="0"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Ένα στοιχείο για ένα λεπτό, γιατί αν είναι όλοι οι Υπουργοί να ζητάνε για την κριτική που ασκείται σε βάρος τους τον λόγο, δεν θα τελειώσουμε ποτέ.</w:t>
      </w:r>
    </w:p>
    <w:p w14:paraId="09F88025" w14:textId="77777777" w:rsidR="0008105D" w:rsidRDefault="003C36B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ζητάμε κι εμείς τον λόγο. Να τον πάρει.</w:t>
      </w:r>
    </w:p>
    <w:p w14:paraId="09F88026" w14:textId="77777777" w:rsidR="0008105D" w:rsidRDefault="003C36B0">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ΕΥΟΥΣΑ (Αναστασία Χριστοδουλοπούλου):</w:t>
      </w:r>
      <w:r>
        <w:rPr>
          <w:rFonts w:eastAsia="Times New Roman"/>
          <w:szCs w:val="24"/>
        </w:rPr>
        <w:t xml:space="preserve"> Εσείς τώρα τι θέλετε, κύριε Λοβέρδο; Εσείς τι μπλέκεστε τώρα; Θέλετε να με απειλήσετε;</w:t>
      </w:r>
    </w:p>
    <w:p w14:paraId="09F88027" w14:textId="77777777" w:rsidR="0008105D" w:rsidRDefault="003C36B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Έχω δικαίωμα να μιλήσω.</w:t>
      </w:r>
    </w:p>
    <w:p w14:paraId="09F88028"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Μιλάτε όλοι. Κάντε ό,τι θέλετε. Τι με νοιάζει</w:t>
      </w:r>
      <w:r>
        <w:rPr>
          <w:rFonts w:eastAsia="Times New Roman"/>
          <w:szCs w:val="24"/>
        </w:rPr>
        <w:t>; Διακόσιοι πέντε να απολογηθείτε γι’ αυτά που κάνετε. Αφήστε με, λοιπόν!</w:t>
      </w:r>
    </w:p>
    <w:p w14:paraId="09F88029"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έχετε τον λόγο για ένα λεπτό.</w:t>
      </w:r>
    </w:p>
    <w:p w14:paraId="09F8802A"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Ευχαριστώ πολύ, κυρία Πρόεδρε.</w:t>
      </w:r>
    </w:p>
    <w:p w14:paraId="09F8802B" w14:textId="77777777" w:rsidR="0008105D" w:rsidRDefault="003C36B0">
      <w:pPr>
        <w:spacing w:after="0" w:line="600" w:lineRule="auto"/>
        <w:ind w:firstLine="720"/>
        <w:jc w:val="both"/>
        <w:rPr>
          <w:rFonts w:eastAsia="Times New Roman"/>
          <w:szCs w:val="24"/>
        </w:rPr>
      </w:pPr>
      <w:r>
        <w:rPr>
          <w:rFonts w:eastAsia="Times New Roman"/>
          <w:szCs w:val="24"/>
        </w:rPr>
        <w:t>Αυτό, το οποίο θέλω να πω, είναι το εξής. Άκουσα τη σπαραξικά</w:t>
      </w:r>
      <w:r>
        <w:rPr>
          <w:rFonts w:eastAsia="Times New Roman"/>
          <w:szCs w:val="24"/>
        </w:rPr>
        <w:t>ρδια ομιλία του συναδέλφου προηγουμένως. Αύριο πρόκειται να απαριθμήσω -και δεν θέλω να φάω τον χρόνο- μια σειρά από πολύ συγκεκριμένα στοιχεία όχι στο τι θα κάνουμε, αλλά στο τι κάναμε αυτόν τον ένα χρόνο και δύο μήνες μαζί με τον κ. Ξανθό στο Υπουργείο Υ</w:t>
      </w:r>
      <w:r>
        <w:rPr>
          <w:rFonts w:eastAsia="Times New Roman"/>
          <w:szCs w:val="24"/>
        </w:rPr>
        <w:t>γείας. Είναι τέτοια η λάσπη και η καταχνιά που εξαπολύετε περί της μαυρίλας και της καταστροφής, που πρέπει κάποια στιγμή να ξεκαθαρίσουμε</w:t>
      </w:r>
    </w:p>
    <w:p w14:paraId="09F8802C" w14:textId="77777777" w:rsidR="0008105D" w:rsidRDefault="003C36B0">
      <w:pPr>
        <w:spacing w:after="0" w:line="600" w:lineRule="auto"/>
        <w:ind w:firstLine="720"/>
        <w:jc w:val="both"/>
        <w:rPr>
          <w:rFonts w:eastAsia="Times New Roman"/>
          <w:szCs w:val="24"/>
        </w:rPr>
      </w:pPr>
      <w:r>
        <w:rPr>
          <w:rFonts w:eastAsia="Times New Roman"/>
          <w:szCs w:val="24"/>
        </w:rPr>
        <w:t>Θα πω ένα πράγμα. Πέρ</w:t>
      </w:r>
      <w:r>
        <w:rPr>
          <w:rFonts w:eastAsia="Times New Roman"/>
          <w:szCs w:val="24"/>
        </w:rPr>
        <w:t>υ</w:t>
      </w:r>
      <w:r>
        <w:rPr>
          <w:rFonts w:eastAsia="Times New Roman"/>
          <w:szCs w:val="24"/>
        </w:rPr>
        <w:t xml:space="preserve">σι τέτοιες μέρες τα </w:t>
      </w:r>
      <w:proofErr w:type="spellStart"/>
      <w:r>
        <w:rPr>
          <w:rFonts w:eastAsia="Times New Roman"/>
          <w:szCs w:val="24"/>
        </w:rPr>
        <w:t>λειτουργούντα</w:t>
      </w:r>
      <w:proofErr w:type="spellEnd"/>
      <w:r>
        <w:rPr>
          <w:rFonts w:eastAsia="Times New Roman"/>
          <w:szCs w:val="24"/>
        </w:rPr>
        <w:t xml:space="preserve"> κρεβάτια </w:t>
      </w:r>
      <w:r>
        <w:rPr>
          <w:rFonts w:eastAsia="Times New Roman"/>
          <w:szCs w:val="24"/>
        </w:rPr>
        <w:t>μ</w:t>
      </w:r>
      <w:r>
        <w:rPr>
          <w:rFonts w:eastAsia="Times New Roman"/>
          <w:szCs w:val="24"/>
        </w:rPr>
        <w:t xml:space="preserve">ονάδων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στα δημόσια νοσοκομεία τ</w:t>
      </w:r>
      <w:r>
        <w:rPr>
          <w:rFonts w:eastAsia="Times New Roman"/>
          <w:szCs w:val="24"/>
        </w:rPr>
        <w:t>ης χώρας ήταν τετρακόσια τριάντα οχτώ. Σήμερα που μιλάμε, ένα χρόνο και δύο μήνες μετά -τα στοιχεία από Σεπτέμβρη πέρ</w:t>
      </w:r>
      <w:r>
        <w:rPr>
          <w:rFonts w:eastAsia="Times New Roman"/>
          <w:szCs w:val="24"/>
        </w:rPr>
        <w:t>υ</w:t>
      </w:r>
      <w:r>
        <w:rPr>
          <w:rFonts w:eastAsia="Times New Roman"/>
          <w:szCs w:val="24"/>
        </w:rPr>
        <w:t>σι- είναι πεντακόσια πενήντα τέσσερα. Αυτή είναι η πραγματικότητα. Αυτά τα κρεβάτια λειτουργούν.</w:t>
      </w:r>
    </w:p>
    <w:p w14:paraId="09F8802D" w14:textId="77777777" w:rsidR="0008105D" w:rsidRDefault="003C36B0">
      <w:pPr>
        <w:spacing w:after="0" w:line="600" w:lineRule="auto"/>
        <w:ind w:firstLine="720"/>
        <w:jc w:val="both"/>
        <w:rPr>
          <w:rFonts w:eastAsia="Times New Roman"/>
          <w:szCs w:val="24"/>
        </w:rPr>
      </w:pPr>
      <w:r>
        <w:rPr>
          <w:rFonts w:eastAsia="Times New Roman"/>
          <w:szCs w:val="24"/>
        </w:rPr>
        <w:t>Επίσης ένα παράδειγμα θα πω, γιατί βγήκαν</w:t>
      </w:r>
      <w:r>
        <w:rPr>
          <w:rFonts w:eastAsia="Times New Roman"/>
          <w:szCs w:val="24"/>
        </w:rPr>
        <w:t xml:space="preserve"> διάφοροι και κατηγόρησαν για κάποια πράγματα. Αυτά δεν άνοιξαν μόνο από τους μισούς διορισμούς που κάναμε από την προκήρυξη του ΚΕΕΛΠΝΟ, γιατί από τετρακόσια άτομα νοσηλευτές και εκατό γιατρούς, διορίστηκαν διακόσιες δεκαπέντε νοσηλεύτριες και ανέλαβαν υπ</w:t>
      </w:r>
      <w:r>
        <w:rPr>
          <w:rFonts w:eastAsia="Times New Roman"/>
          <w:szCs w:val="24"/>
        </w:rPr>
        <w:t xml:space="preserve">ηρεσία και εξήντα δύο γιατροί. Οι υπόλοιποι </w:t>
      </w:r>
      <w:proofErr w:type="spellStart"/>
      <w:r>
        <w:rPr>
          <w:rFonts w:eastAsia="Times New Roman"/>
          <w:szCs w:val="24"/>
        </w:rPr>
        <w:t>επαναπροκηρύσσονται</w:t>
      </w:r>
      <w:proofErr w:type="spellEnd"/>
      <w:r>
        <w:rPr>
          <w:rFonts w:eastAsia="Times New Roman"/>
          <w:szCs w:val="24"/>
        </w:rPr>
        <w:t xml:space="preserve"> και θα είχαν </w:t>
      </w:r>
      <w:proofErr w:type="spellStart"/>
      <w:r>
        <w:rPr>
          <w:rFonts w:eastAsia="Times New Roman"/>
          <w:szCs w:val="24"/>
        </w:rPr>
        <w:t>επαναπροκηρυχθεί</w:t>
      </w:r>
      <w:proofErr w:type="spellEnd"/>
      <w:r>
        <w:rPr>
          <w:rFonts w:eastAsia="Times New Roman"/>
          <w:szCs w:val="24"/>
        </w:rPr>
        <w:t xml:space="preserve"> πιο πριν, αν δεν υπήρχε το πρόβλημα με τη διοίκηση του ΚΕΕΛΠΝΟ και την καθυστέρηση που είχαμε με την απόφαση του Συμβουλίου της Επικρατείας. </w:t>
      </w:r>
    </w:p>
    <w:p w14:paraId="09F8802E" w14:textId="77777777" w:rsidR="0008105D" w:rsidRDefault="003C36B0">
      <w:pPr>
        <w:spacing w:after="0" w:line="600" w:lineRule="auto"/>
        <w:ind w:firstLine="720"/>
        <w:jc w:val="both"/>
        <w:rPr>
          <w:rFonts w:eastAsia="Times New Roman"/>
          <w:szCs w:val="24"/>
        </w:rPr>
      </w:pPr>
      <w:r>
        <w:rPr>
          <w:rFonts w:eastAsia="Times New Roman"/>
          <w:szCs w:val="24"/>
        </w:rPr>
        <w:t>Επίσης ένα παράδειγμ</w:t>
      </w:r>
      <w:r>
        <w:rPr>
          <w:rFonts w:eastAsia="Times New Roman"/>
          <w:szCs w:val="24"/>
        </w:rPr>
        <w:t xml:space="preserve">α θα πω, γιατί στην Αθήνα ήσασταν και δουλεύατε και </w:t>
      </w:r>
      <w:proofErr w:type="spellStart"/>
      <w:r>
        <w:rPr>
          <w:rFonts w:eastAsia="Times New Roman"/>
          <w:szCs w:val="24"/>
        </w:rPr>
        <w:t>εντατικολόγος</w:t>
      </w:r>
      <w:proofErr w:type="spellEnd"/>
      <w:r>
        <w:rPr>
          <w:rFonts w:eastAsia="Times New Roman"/>
          <w:szCs w:val="24"/>
        </w:rPr>
        <w:t xml:space="preserve"> σε μονάδες. Στο Νοσοκομείο «Σωτηρία» δεκατρία κρεβάτια ήταν κλειστά επί δώδεκα χρόνια, εννιά ΜΕΘ και τέσσερα ΜΑΘ. Το ξέρετε υποθέτω. Άνοιξαν αυτά τα κρεβάτια, λειτουργούν, έχουν ασθενείς μέσ</w:t>
      </w:r>
      <w:r>
        <w:rPr>
          <w:rFonts w:eastAsia="Times New Roman"/>
          <w:szCs w:val="24"/>
        </w:rPr>
        <w:t>α.</w:t>
      </w:r>
    </w:p>
    <w:p w14:paraId="09F8802F" w14:textId="77777777" w:rsidR="0008105D" w:rsidRDefault="003C36B0">
      <w:pPr>
        <w:spacing w:after="0" w:line="600" w:lineRule="auto"/>
        <w:ind w:firstLine="720"/>
        <w:jc w:val="both"/>
        <w:rPr>
          <w:rFonts w:eastAsia="Times New Roman"/>
          <w:szCs w:val="24"/>
        </w:rPr>
      </w:pPr>
      <w:r>
        <w:rPr>
          <w:rFonts w:eastAsia="Times New Roman"/>
          <w:szCs w:val="24"/>
        </w:rPr>
        <w:t xml:space="preserve">Πώς, κύριε Γρηγοράκο; Μετακινώντας νοσηλευτικό προσωπικό, το οποίο ήταν σε αλλότρια καθήκοντα ή σε υπηρεσίες που δεν είχαν μεγάλη ανάγκη και άνοιξαν τα δεκατρία αυτά κρεβάτια. Με τον ίδιον τρόπο συν τρεις προσλήψεις από το ΚΕΕΛΠΝΟ άνοιξαν τα έτοιμα εδώ </w:t>
      </w:r>
      <w:r>
        <w:rPr>
          <w:rFonts w:eastAsia="Times New Roman"/>
          <w:szCs w:val="24"/>
        </w:rPr>
        <w:t xml:space="preserve">και χρόνια κρεβάτια της </w:t>
      </w:r>
      <w:r>
        <w:rPr>
          <w:rFonts w:eastAsia="Times New Roman"/>
          <w:szCs w:val="24"/>
        </w:rPr>
        <w:t>ν</w:t>
      </w:r>
      <w:r>
        <w:rPr>
          <w:rFonts w:eastAsia="Times New Roman"/>
          <w:szCs w:val="24"/>
        </w:rPr>
        <w:t>ευροχειρουργικής ΜΑΘ του «Γεννηματάς» -την ξέρετε κι αυτή υποθέτω- που ήδη λειτουργούν τώρα κι έχει ασθενείς μέσα με τρία κρεβάτια.</w:t>
      </w:r>
    </w:p>
    <w:p w14:paraId="09F88030" w14:textId="77777777" w:rsidR="0008105D" w:rsidRDefault="003C36B0">
      <w:pPr>
        <w:spacing w:after="0" w:line="600" w:lineRule="auto"/>
        <w:ind w:firstLine="720"/>
        <w:jc w:val="both"/>
        <w:rPr>
          <w:rFonts w:eastAsia="Times New Roman"/>
          <w:szCs w:val="24"/>
        </w:rPr>
      </w:pPr>
      <w:r>
        <w:rPr>
          <w:rFonts w:eastAsia="Times New Roman"/>
          <w:szCs w:val="24"/>
        </w:rPr>
        <w:t xml:space="preserve">Σας λέω μόνο δύο παραδείγματα. </w:t>
      </w:r>
    </w:p>
    <w:p w14:paraId="09F88031" w14:textId="77777777" w:rsidR="0008105D" w:rsidRDefault="003C36B0">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 άλλα ψέματα. Δεν σας πιστεύει κανείς. Τρία</w:t>
      </w:r>
      <w:r>
        <w:rPr>
          <w:rFonts w:eastAsia="Times New Roman"/>
          <w:szCs w:val="24"/>
        </w:rPr>
        <w:t xml:space="preserve"> άτομα άνοιξαν τρία κρεβάτια!</w:t>
      </w:r>
    </w:p>
    <w:p w14:paraId="09F88032"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Αύριο σας προκαλώ κι εσάς και όποιον άλλον θέλει, να έλθει και να αμφισβητήσει τα στοιχεία που αναλυτικά θα παραθέσω. </w:t>
      </w:r>
    </w:p>
    <w:p w14:paraId="09F88033"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Αύριο θα τα πείτε</w:t>
      </w:r>
      <w:r>
        <w:rPr>
          <w:rFonts w:eastAsia="Times New Roman"/>
          <w:szCs w:val="24"/>
        </w:rPr>
        <w:t xml:space="preserve"> όλα, κύριε </w:t>
      </w:r>
      <w:proofErr w:type="spellStart"/>
      <w:r>
        <w:rPr>
          <w:rFonts w:eastAsia="Times New Roman"/>
          <w:szCs w:val="24"/>
        </w:rPr>
        <w:t>Πολάκη</w:t>
      </w:r>
      <w:proofErr w:type="spellEnd"/>
      <w:r>
        <w:rPr>
          <w:rFonts w:eastAsia="Times New Roman"/>
          <w:szCs w:val="24"/>
        </w:rPr>
        <w:t>. Ολοκληρώστε τώρα.</w:t>
      </w:r>
    </w:p>
    <w:p w14:paraId="09F88034"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Αύριο πέντε και μισή.</w:t>
      </w:r>
    </w:p>
    <w:p w14:paraId="09F88035" w14:textId="77777777" w:rsidR="0008105D" w:rsidRDefault="003C36B0">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Ό,τι ώρα θέλετε.</w:t>
      </w:r>
    </w:p>
    <w:p w14:paraId="09F88036" w14:textId="77777777" w:rsidR="0008105D" w:rsidRDefault="003C36B0">
      <w:pPr>
        <w:spacing w:after="0" w:line="600" w:lineRule="auto"/>
        <w:ind w:firstLine="720"/>
        <w:jc w:val="both"/>
        <w:rPr>
          <w:rFonts w:eastAsia="Times New Roman"/>
          <w:szCs w:val="24"/>
        </w:rPr>
      </w:pPr>
      <w:r>
        <w:rPr>
          <w:rFonts w:eastAsia="Times New Roman"/>
          <w:szCs w:val="24"/>
        </w:rPr>
        <w:t xml:space="preserve">Πείτε τα σε κανένα συνέδριο αυτά. Το βραβείο Νόμπελ θα σας δώσουν. </w:t>
      </w:r>
    </w:p>
    <w:p w14:paraId="09F88037"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Κύριε Γρηγοράκο, αφήστε τον να τελειώσει.</w:t>
      </w:r>
    </w:p>
    <w:p w14:paraId="09F88038"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Εσείς ακολουθήστε το παράδειγμα των «</w:t>
      </w:r>
      <w:proofErr w:type="spellStart"/>
      <w:r>
        <w:rPr>
          <w:rFonts w:eastAsia="Times New Roman"/>
          <w:szCs w:val="24"/>
        </w:rPr>
        <w:t>μεσημεριανάδικων</w:t>
      </w:r>
      <w:proofErr w:type="spellEnd"/>
      <w:r>
        <w:rPr>
          <w:rFonts w:eastAsia="Times New Roman"/>
          <w:szCs w:val="24"/>
        </w:rPr>
        <w:t xml:space="preserve">» και κάποιων συνδικαλιστών, που έχασαν το δικαίωμα να φωνάζουν. Εγώ αύριο θα πω στοιχεία και όποιος έχει «τ’ </w:t>
      </w:r>
      <w:r>
        <w:rPr>
          <w:rFonts w:eastAsia="Times New Roman"/>
          <w:szCs w:val="24"/>
        </w:rPr>
        <w:t>άντερα», να το αμφισβητήσει.</w:t>
      </w:r>
    </w:p>
    <w:p w14:paraId="09F88039" w14:textId="77777777" w:rsidR="0008105D" w:rsidRDefault="003C36B0">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Θα είμαστε εδώ να σας αντιμετωπίσουμε.</w:t>
      </w:r>
    </w:p>
    <w:p w14:paraId="09F8803A" w14:textId="77777777" w:rsidR="0008105D" w:rsidRDefault="003C36B0">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Καλώς να ορίσετε.</w:t>
      </w:r>
    </w:p>
    <w:p w14:paraId="09F8803B" w14:textId="77777777" w:rsidR="0008105D" w:rsidRDefault="003C36B0">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…(δεν ακούστηκε)</w:t>
      </w:r>
    </w:p>
    <w:p w14:paraId="09F8803C" w14:textId="77777777" w:rsidR="0008105D" w:rsidRDefault="003C36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Γρηγοράκο, έχετ</w:t>
      </w:r>
      <w:r>
        <w:rPr>
          <w:rFonts w:eastAsia="Times New Roman"/>
          <w:szCs w:val="24"/>
        </w:rPr>
        <w:t>ε υπερβεί και τον χρόνο σας. Μην απασχολείτε άλλο τη συνεδρίαση. Προχωράμε.</w:t>
      </w:r>
    </w:p>
    <w:p w14:paraId="09F8803D"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ο κ. Παναγιώτης </w:t>
      </w:r>
      <w:proofErr w:type="spellStart"/>
      <w:r>
        <w:rPr>
          <w:rFonts w:eastAsia="Times New Roman"/>
          <w:szCs w:val="24"/>
        </w:rPr>
        <w:t>Μηταράκης</w:t>
      </w:r>
      <w:proofErr w:type="spellEnd"/>
      <w:r>
        <w:rPr>
          <w:rFonts w:eastAsia="Times New Roman"/>
          <w:szCs w:val="24"/>
        </w:rPr>
        <w:t xml:space="preserve">, γιατί στη θέση του είχε μιλήσει ο κ. </w:t>
      </w:r>
      <w:proofErr w:type="spellStart"/>
      <w:r>
        <w:rPr>
          <w:rFonts w:eastAsia="Times New Roman"/>
          <w:szCs w:val="24"/>
        </w:rPr>
        <w:t>Τραγάκης</w:t>
      </w:r>
      <w:proofErr w:type="spellEnd"/>
      <w:r>
        <w:rPr>
          <w:rFonts w:eastAsia="Times New Roman"/>
          <w:szCs w:val="24"/>
        </w:rPr>
        <w:t>.</w:t>
      </w:r>
    </w:p>
    <w:p w14:paraId="09F8803E" w14:textId="77777777" w:rsidR="0008105D" w:rsidRDefault="003C36B0">
      <w:pPr>
        <w:spacing w:after="0"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Μηταράκη</w:t>
      </w:r>
      <w:proofErr w:type="spellEnd"/>
      <w:r>
        <w:rPr>
          <w:rFonts w:eastAsia="Times New Roman"/>
          <w:szCs w:val="24"/>
        </w:rPr>
        <w:t>, έχετε τον λόγο.</w:t>
      </w:r>
    </w:p>
    <w:p w14:paraId="09F8803F" w14:textId="77777777" w:rsidR="0008105D" w:rsidRDefault="003C36B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Ευχαριστώ πάρα πολύ, κυρία Πρόεδρε. </w:t>
      </w:r>
    </w:p>
    <w:p w14:paraId="09F88040"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η Κυβέρνηση, για να μην καταλάβει ο κάθε Έλληνας και η κάθε Ελληνίδα τον βαρύ </w:t>
      </w:r>
      <w:proofErr w:type="spellStart"/>
      <w:r>
        <w:rPr>
          <w:rFonts w:eastAsia="Times New Roman"/>
          <w:szCs w:val="24"/>
        </w:rPr>
        <w:t>πέλεκυ</w:t>
      </w:r>
      <w:proofErr w:type="spellEnd"/>
      <w:r>
        <w:rPr>
          <w:rFonts w:eastAsia="Times New Roman"/>
          <w:szCs w:val="24"/>
        </w:rPr>
        <w:t xml:space="preserve"> που έρχεται στο εισόδημά του λόγω αύξησης φόρων, αύξησης εισφορών και περικοπών συντάξεων, φέρνει σήμερ</w:t>
      </w:r>
      <w:r>
        <w:rPr>
          <w:rFonts w:eastAsia="Times New Roman"/>
          <w:szCs w:val="24"/>
        </w:rPr>
        <w:t xml:space="preserve">α έναν εξωραϊσμένο </w:t>
      </w:r>
      <w:r>
        <w:rPr>
          <w:rFonts w:eastAsia="Times New Roman"/>
          <w:szCs w:val="24"/>
        </w:rPr>
        <w:t>π</w:t>
      </w:r>
      <w:r>
        <w:rPr>
          <w:rFonts w:eastAsia="Times New Roman"/>
          <w:szCs w:val="24"/>
        </w:rPr>
        <w:t>ροϋπολογισμό, γνωρίζοντας, κύριοι Υπουργοί, ότι υπάρχει ήδη θεσμοθετημένος ο κόφτης, ο οποίος θα λειτουργήσει αυτόματα σε περίπτωση οποιασδήποτε αστοχίας.</w:t>
      </w:r>
    </w:p>
    <w:p w14:paraId="09F8804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ένας προϋπολογισμός που στηρίζεται σε υπεραισιόδοξες και ανέφικτες μακροοικ</w:t>
      </w:r>
      <w:r>
        <w:rPr>
          <w:rFonts w:eastAsia="Times New Roman" w:cs="Times New Roman"/>
          <w:szCs w:val="24"/>
        </w:rPr>
        <w:t xml:space="preserve">ονομικές προβλέψεις, με πρώτη την αναμενόμενη ανάπτυξη 2,7% για το 2017. </w:t>
      </w:r>
      <w:r>
        <w:rPr>
          <w:rFonts w:eastAsia="Times New Roman" w:cs="Times New Roman"/>
          <w:szCs w:val="24"/>
        </w:rPr>
        <w:t>Δ</w:t>
      </w:r>
      <w:r>
        <w:rPr>
          <w:rFonts w:eastAsia="Times New Roman" w:cs="Times New Roman"/>
          <w:szCs w:val="24"/>
        </w:rPr>
        <w:t xml:space="preserve">εν την αμφισβητούμε μόνο εμείς. Την αμφισβητεί το Γραφείο Προϋπολογισμού της Βουλής, το Δημοσιονομικό Συμβούλιο και το λένε ακαδημαϊκοί παράγοντες της αγοράς. </w:t>
      </w:r>
    </w:p>
    <w:p w14:paraId="09F8804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ίδιος ο ΟΟΣΑ προβλέπ</w:t>
      </w:r>
      <w:r>
        <w:rPr>
          <w:rFonts w:eastAsia="Times New Roman" w:cs="Times New Roman"/>
          <w:szCs w:val="24"/>
        </w:rPr>
        <w:t>ει πλέον ανάπτυξη 1,3%. Δηλαδή υπάρχει κίνδυνος για τρύπα 2 δισεκατομμύρια ευρώ στο ΑΕΠ και κατά συνέπεια μισό δισεκατομμύριο τρύπα στα φορολογικά έσοδα, διότι η προβλεπόμενη ανάπτυξη στηρίζεται κατ’ αρχ</w:t>
      </w:r>
      <w:r>
        <w:rPr>
          <w:rFonts w:eastAsia="Times New Roman" w:cs="Times New Roman"/>
          <w:szCs w:val="24"/>
        </w:rPr>
        <w:t>άς</w:t>
      </w:r>
      <w:r>
        <w:rPr>
          <w:rFonts w:eastAsia="Times New Roman" w:cs="Times New Roman"/>
          <w:szCs w:val="24"/>
        </w:rPr>
        <w:t xml:space="preserve"> σε αύξηση της ιδιωτικής κατανάλωσης. Όμως το περιο</w:t>
      </w:r>
      <w:r>
        <w:rPr>
          <w:rFonts w:eastAsia="Times New Roman" w:cs="Times New Roman"/>
          <w:szCs w:val="24"/>
        </w:rPr>
        <w:t>ριστικό περιβάλλον στο οποίο θα είμαστε το 2017</w:t>
      </w:r>
      <w:r>
        <w:rPr>
          <w:rFonts w:eastAsia="Times New Roman" w:cs="Times New Roman"/>
          <w:szCs w:val="24"/>
        </w:rPr>
        <w:t>,</w:t>
      </w:r>
      <w:r>
        <w:rPr>
          <w:rFonts w:eastAsia="Times New Roman" w:cs="Times New Roman"/>
          <w:szCs w:val="24"/>
        </w:rPr>
        <w:t xml:space="preserve"> δεν το δικαιολογεί. Όπως το περιβάλλον δεν δικαιολογεί και την προβλεπόμενη αύξηση των επενδύσεων κατά 9%. </w:t>
      </w:r>
    </w:p>
    <w:p w14:paraId="09F8804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Πώς θα γίνει αυτό, κυρίες και κύριοι συνάδελφοι; Με τις επιχειρήσεις να αποδίδουν πλέον στο δημόσιο</w:t>
      </w:r>
      <w:r>
        <w:rPr>
          <w:rFonts w:eastAsia="Times New Roman" w:cs="Times New Roman"/>
          <w:szCs w:val="24"/>
        </w:rPr>
        <w:t xml:space="preserve"> τα 2/3 των κερδών τους, με εταιρείες που φεύγουν, με τον ανύπαρκτο αναπτυξιακό νόμο, με τις αποκρατικοποιήσεις να μην προχωρούν, όπως για παράδειγμα την αποτυχημένη αποκρατικοποίηση του ΔΕΣΦΑ, που στέρησε από το </w:t>
      </w:r>
      <w:r>
        <w:rPr>
          <w:rFonts w:eastAsia="Times New Roman" w:cs="Times New Roman"/>
          <w:szCs w:val="24"/>
        </w:rPr>
        <w:t>ελληνικό δημόσιο</w:t>
      </w:r>
      <w:r>
        <w:rPr>
          <w:rFonts w:eastAsia="Times New Roman" w:cs="Times New Roman"/>
          <w:szCs w:val="24"/>
        </w:rPr>
        <w:t xml:space="preserve"> την αξιοποίηση ενός περιου</w:t>
      </w:r>
      <w:r>
        <w:rPr>
          <w:rFonts w:eastAsia="Times New Roman" w:cs="Times New Roman"/>
          <w:szCs w:val="24"/>
        </w:rPr>
        <w:t>σιακού στοιχείου 400 εκατομμυρίων ευρώ και ενός επενδυτικού προγράμματος 2,5 δισεκατομμυρίων;</w:t>
      </w:r>
    </w:p>
    <w:p w14:paraId="09F8804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γίνει με τις επενδύσεις 8 </w:t>
      </w:r>
      <w:r>
        <w:rPr>
          <w:rFonts w:eastAsia="Times New Roman" w:cs="Times New Roman"/>
          <w:szCs w:val="24"/>
        </w:rPr>
        <w:t xml:space="preserve">δισεκατομμυρίων </w:t>
      </w:r>
      <w:r>
        <w:rPr>
          <w:rFonts w:eastAsia="Times New Roman" w:cs="Times New Roman"/>
          <w:szCs w:val="24"/>
        </w:rPr>
        <w:t xml:space="preserve">ευρώ στο </w:t>
      </w:r>
      <w:r>
        <w:rPr>
          <w:rFonts w:eastAsia="Times New Roman" w:cs="Times New Roman"/>
          <w:szCs w:val="24"/>
        </w:rPr>
        <w:t>Ελληνικό</w:t>
      </w:r>
      <w:r>
        <w:rPr>
          <w:rFonts w:eastAsia="Times New Roman" w:cs="Times New Roman"/>
          <w:szCs w:val="24"/>
        </w:rPr>
        <w:t xml:space="preserve"> να καθυστερούν, αρχικά λόγω της ιδεοληψίας σας να μη φέρετε για δώδεκα μήνες στην Ολομέλεια της Βου</w:t>
      </w:r>
      <w:r>
        <w:rPr>
          <w:rFonts w:eastAsia="Times New Roman" w:cs="Times New Roman"/>
          <w:szCs w:val="24"/>
        </w:rPr>
        <w:t xml:space="preserve">λής τη συμφωνία για κύρωση και τώρα λόγω της αδυναμίας του γραφείου του Ελληνικού να προχωρήσει στην </w:t>
      </w:r>
      <w:proofErr w:type="spellStart"/>
      <w:r>
        <w:rPr>
          <w:rFonts w:eastAsia="Times New Roman" w:cs="Times New Roman"/>
          <w:szCs w:val="24"/>
        </w:rPr>
        <w:t>αδειοδοτική</w:t>
      </w:r>
      <w:proofErr w:type="spellEnd"/>
      <w:r>
        <w:rPr>
          <w:rFonts w:eastAsia="Times New Roman" w:cs="Times New Roman"/>
          <w:szCs w:val="24"/>
        </w:rPr>
        <w:t xml:space="preserve"> διαδικασία; Έχω καταθέσει και μία σχετική ερώτηση γι’ αυτό. </w:t>
      </w:r>
    </w:p>
    <w:p w14:paraId="09F8804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Όπως το έχω επισημάνει σχεδόν σε όλες μου τις ομιλίες στην Ολομέλεια, στηρίζεστε α</w:t>
      </w:r>
      <w:r>
        <w:rPr>
          <w:rFonts w:eastAsia="Times New Roman" w:cs="Times New Roman"/>
          <w:szCs w:val="24"/>
        </w:rPr>
        <w:t>κόμα, κυρίες και κύριοι συνάδελφοι, σε επενδύσεις της περιόδου 2012-2014, συνολικού ύψους 37,6 δισεκατομμυρίων ευρώ σύμφωνα με το ΚΕΠΕ και δεν φέρνετε κα</w:t>
      </w:r>
      <w:r>
        <w:rPr>
          <w:rFonts w:eastAsia="Times New Roman" w:cs="Times New Roman"/>
          <w:szCs w:val="24"/>
        </w:rPr>
        <w:t>μ</w:t>
      </w:r>
      <w:r>
        <w:rPr>
          <w:rFonts w:eastAsia="Times New Roman" w:cs="Times New Roman"/>
          <w:szCs w:val="24"/>
        </w:rPr>
        <w:t>μία καινούρ</w:t>
      </w:r>
      <w:r>
        <w:rPr>
          <w:rFonts w:eastAsia="Times New Roman" w:cs="Times New Roman"/>
          <w:szCs w:val="24"/>
        </w:rPr>
        <w:t>γ</w:t>
      </w:r>
      <w:r>
        <w:rPr>
          <w:rFonts w:eastAsia="Times New Roman" w:cs="Times New Roman"/>
          <w:szCs w:val="24"/>
        </w:rPr>
        <w:t>ια επένδυση, η οποία θα μπορέσει να υλοποιηθεί τα επόμενα χρόνια.</w:t>
      </w:r>
    </w:p>
    <w:p w14:paraId="09F880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βέβαια, αυτό που ακο</w:t>
      </w:r>
      <w:r>
        <w:rPr>
          <w:rFonts w:eastAsia="Times New Roman" w:cs="Times New Roman"/>
          <w:szCs w:val="24"/>
        </w:rPr>
        <w:t>ύσαμε τις τελευταίες ημέρες είναι τα πανηγύρια για το χρέος. Να θυμίσω βέβαια ότι είχατε υποσχεθεί κούρεμα στον ελληνικό λαό. Τι φέρατε τελικά; Βραχυπρόθεσμα μέτρα! Στην πράξη, γνωρίζουμε όλοι, ειδικά όσοι ασχολούνται με τα οικονομικά, ότι κούρεμα χρέους έ</w:t>
      </w:r>
      <w:r>
        <w:rPr>
          <w:rFonts w:eastAsia="Times New Roman" w:cs="Times New Roman"/>
          <w:szCs w:val="24"/>
        </w:rPr>
        <w:t xml:space="preserve">γινε μόνο το 2012, αρχικά της τάξεως των 110 δισεκατομμυρίων ευρώ, με το περίφημο </w:t>
      </w:r>
      <w:r>
        <w:rPr>
          <w:rFonts w:eastAsia="Times New Roman" w:cs="Times New Roman"/>
          <w:szCs w:val="24"/>
          <w:lang w:val="en-US"/>
        </w:rPr>
        <w:t>PSI</w:t>
      </w:r>
      <w:r>
        <w:rPr>
          <w:rFonts w:eastAsia="Times New Roman" w:cs="Times New Roman"/>
          <w:szCs w:val="24"/>
        </w:rPr>
        <w:t xml:space="preserve">, που πλέον στην αιτιολογική έκθεση του προϋπολογισμού εκθειάζετε και περίπου 30 δισεκατομμύρια από την εθελοντική επαναγορά του 2012. </w:t>
      </w:r>
    </w:p>
    <w:p w14:paraId="09F880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Κύριε Υπουργέ, θα θέλαμε να εξηγήσε</w:t>
      </w:r>
      <w:r>
        <w:rPr>
          <w:rFonts w:eastAsia="Times New Roman" w:cs="Times New Roman"/>
          <w:szCs w:val="24"/>
        </w:rPr>
        <w:t>τε στον ελληνικό λαό τις βραχυπρόθεσμες επιπτώσεις της αύξησης των επιτοκίων, διότι πάμε στο 1,5%. Και πώς θα καλύψουμε αυτό το δημοσιονομικό κενό που δημιουργείται βραχυπρόθεσμα; Με νέα μέτρα, για να χρηματοδοτήσουμε αυτή την επιτυχία;</w:t>
      </w:r>
    </w:p>
    <w:p w14:paraId="09F880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Κοιτώντας βέβαια τα</w:t>
      </w:r>
      <w:r>
        <w:rPr>
          <w:rFonts w:eastAsia="Times New Roman" w:cs="Times New Roman"/>
          <w:szCs w:val="24"/>
        </w:rPr>
        <w:t xml:space="preserve"> επόμενα χρόνια, ο κ. </w:t>
      </w:r>
      <w:proofErr w:type="spellStart"/>
      <w:r>
        <w:rPr>
          <w:rFonts w:eastAsia="Times New Roman" w:cs="Times New Roman"/>
          <w:szCs w:val="24"/>
        </w:rPr>
        <w:t>Χουλιαράκης</w:t>
      </w:r>
      <w:proofErr w:type="spellEnd"/>
      <w:r>
        <w:rPr>
          <w:rFonts w:eastAsia="Times New Roman" w:cs="Times New Roman"/>
          <w:szCs w:val="24"/>
        </w:rPr>
        <w:t xml:space="preserve">, μιλώντας στην Ευρωβουλή, είπε το αυτονόητο, ότι αναμένουν διατήρηση των πλεονασμάτων στο 3,5% για πολύ περισσότερα χρόνια. Για πόσα, κανείς δεν ξέρει. </w:t>
      </w:r>
    </w:p>
    <w:p w14:paraId="09F880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Διάβασα πριν από λίγο ότι ο κ. </w:t>
      </w:r>
      <w:proofErr w:type="spellStart"/>
      <w:r>
        <w:rPr>
          <w:rFonts w:eastAsia="Times New Roman" w:cs="Times New Roman"/>
          <w:szCs w:val="24"/>
        </w:rPr>
        <w:t>Τσακαλώτος</w:t>
      </w:r>
      <w:proofErr w:type="spellEnd"/>
      <w:r>
        <w:rPr>
          <w:rFonts w:eastAsia="Times New Roman" w:cs="Times New Roman"/>
          <w:szCs w:val="24"/>
        </w:rPr>
        <w:t xml:space="preserve">, μιλώντας σε ένα συμβούλιο </w:t>
      </w:r>
      <w:r>
        <w:rPr>
          <w:rFonts w:eastAsia="Times New Roman" w:cs="Times New Roman"/>
          <w:szCs w:val="24"/>
        </w:rPr>
        <w:t>του ΣΥΡΙΖΑ</w:t>
      </w:r>
      <w:r>
        <w:rPr>
          <w:rFonts w:eastAsia="Times New Roman" w:cs="Times New Roman"/>
          <w:szCs w:val="24"/>
        </w:rPr>
        <w:t>,</w:t>
      </w:r>
      <w:r>
        <w:rPr>
          <w:rFonts w:eastAsia="Times New Roman" w:cs="Times New Roman"/>
          <w:szCs w:val="24"/>
        </w:rPr>
        <w:t xml:space="preserve"> αμφισβήτησε ότι θα δεχθεί η Κυβέρνηση το 3,5%. Βέβαια, κύριε Υπουργέ, αυτό είναι χρήσιμο να το λέτε στο εξωτερικό, όχι στο </w:t>
      </w:r>
      <w:r>
        <w:rPr>
          <w:rFonts w:eastAsia="Times New Roman" w:cs="Times New Roman"/>
          <w:szCs w:val="24"/>
        </w:rPr>
        <w:t xml:space="preserve">Πολιτικό Συμβούλιο </w:t>
      </w:r>
      <w:r>
        <w:rPr>
          <w:rFonts w:eastAsia="Times New Roman" w:cs="Times New Roman"/>
          <w:szCs w:val="24"/>
        </w:rPr>
        <w:t>του ΣΥΡΙΖΑ, όχι στο εσωτερικό κοινό. Το κρίσιμο είναι να πείσετε το εξωτερικό κοινό, με το οποίο διαπρ</w:t>
      </w:r>
      <w:r>
        <w:rPr>
          <w:rFonts w:eastAsia="Times New Roman" w:cs="Times New Roman"/>
          <w:szCs w:val="24"/>
        </w:rPr>
        <w:t xml:space="preserve">αγματευτήκατε αυτό που εσείς παρουσιάσατε ως μεγάλη επιτυχία. </w:t>
      </w:r>
    </w:p>
    <w:p w14:paraId="09F8804A"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Τα δέκα αμφισβήτησε!</w:t>
      </w:r>
    </w:p>
    <w:p w14:paraId="09F8804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Μας έχετε εγκλωβίσει στη λιτότητα και σε έναν αέναο κύκλο </w:t>
      </w:r>
      <w:proofErr w:type="spellStart"/>
      <w:r>
        <w:rPr>
          <w:rFonts w:eastAsia="Times New Roman" w:cs="Times New Roman"/>
          <w:szCs w:val="24"/>
        </w:rPr>
        <w:t>υφεσιακών</w:t>
      </w:r>
      <w:proofErr w:type="spellEnd"/>
      <w:r>
        <w:rPr>
          <w:rFonts w:eastAsia="Times New Roman" w:cs="Times New Roman"/>
          <w:szCs w:val="24"/>
        </w:rPr>
        <w:t xml:space="preserve"> πλεονασμάτων και στο τρίτο, αέναο πλέον, μνημόνιο και με τον διαρκή κόφτη να περιμένει το όποιο λάθος. </w:t>
      </w:r>
    </w:p>
    <w:p w14:paraId="09F880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βέβαια, η συμφωνία που πετύχατε δεν εξασφάλισε αυτά που χρειαζόμαστε, την ένταξ</w:t>
      </w:r>
      <w:r>
        <w:rPr>
          <w:rFonts w:eastAsia="Times New Roman" w:cs="Times New Roman"/>
          <w:szCs w:val="24"/>
        </w:rPr>
        <w:t xml:space="preserve">η στην ποσοτική χαλάρωση, τη συμμετοχή του ΔΝΤ στο πρόγραμμα, που πλέον αντιλαμβάνομαι ότι πολλοί Υπουργοί σας θέλουν και φυσικά την έξοδο στις αγορές, που για τελευταία φορά συνέβη το 2014 με πολύ ευνοϊκά επιτόκια πριν από την περίφημη επιτυχία σας. </w:t>
      </w:r>
    </w:p>
    <w:p w14:paraId="09F8804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κ</w:t>
      </w:r>
      <w:r>
        <w:rPr>
          <w:rFonts w:eastAsia="Times New Roman" w:cs="Times New Roman"/>
          <w:szCs w:val="24"/>
        </w:rPr>
        <w:t>α</w:t>
      </w:r>
      <w:r>
        <w:rPr>
          <w:rFonts w:eastAsia="Times New Roman" w:cs="Times New Roman"/>
          <w:szCs w:val="24"/>
        </w:rPr>
        <w:t>μ</w:t>
      </w:r>
      <w:r>
        <w:rPr>
          <w:rFonts w:eastAsia="Times New Roman" w:cs="Times New Roman"/>
          <w:szCs w:val="24"/>
        </w:rPr>
        <w:t xml:space="preserve">μία περίπτωση η μείωση του χρέους δεν αρκεί για να βάλει τη χώρα σε τροχιά ανάπτυξης. Είναι αναγκαία αλλά όχι ικανή συνθήκη, όπως είπε σήμερα και ο Πρόεδρος της Νέας Δημοκρατίας, ο κ. Κυριάκος Μητσοτάκης. </w:t>
      </w:r>
    </w:p>
    <w:p w14:paraId="09F8804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κάνω μια ε</w:t>
      </w:r>
      <w:r>
        <w:rPr>
          <w:rFonts w:eastAsia="Times New Roman" w:cs="Times New Roman"/>
          <w:szCs w:val="24"/>
        </w:rPr>
        <w:t xml:space="preserve">ιδική αναφορά στο θέμα του καθεστώτος ΦΠΑ των νησιών, το οποίο καταργείται </w:t>
      </w:r>
      <w:r>
        <w:rPr>
          <w:rFonts w:eastAsia="Times New Roman" w:cs="Times New Roman"/>
          <w:szCs w:val="24"/>
        </w:rPr>
        <w:t>σ</w:t>
      </w:r>
      <w:r>
        <w:rPr>
          <w:rFonts w:eastAsia="Times New Roman" w:cs="Times New Roman"/>
          <w:szCs w:val="24"/>
        </w:rPr>
        <w:t xml:space="preserve">το τέλος του μήνα. Είναι η μόνη έμπρακτη απόδειξη της συνταγματικής επιταγής της </w:t>
      </w:r>
      <w:proofErr w:type="spellStart"/>
      <w:r>
        <w:rPr>
          <w:rFonts w:eastAsia="Times New Roman" w:cs="Times New Roman"/>
          <w:szCs w:val="24"/>
        </w:rPr>
        <w:t>νησιωτικότητας</w:t>
      </w:r>
      <w:proofErr w:type="spellEnd"/>
      <w:r>
        <w:rPr>
          <w:rFonts w:eastAsia="Times New Roman" w:cs="Times New Roman"/>
          <w:szCs w:val="24"/>
        </w:rPr>
        <w:t>, το οποίο η Κυβέρνηση ΣΥΡΙΖΑ, ο ίδιος ο Πρωθυπουργός ο Αλέξης Τσίπρας στη σελίδα 3 τ</w:t>
      </w:r>
      <w:r>
        <w:rPr>
          <w:rFonts w:eastAsia="Times New Roman" w:cs="Times New Roman"/>
          <w:szCs w:val="24"/>
        </w:rPr>
        <w:t>ης επιστολής του τον Ιούνιο του 2015 προς τους θεσμούς δέχθηκε να παραχωρήσει χωρίς κα</w:t>
      </w:r>
      <w:r>
        <w:rPr>
          <w:rFonts w:eastAsia="Times New Roman" w:cs="Times New Roman"/>
          <w:szCs w:val="24"/>
        </w:rPr>
        <w:t>μ</w:t>
      </w:r>
      <w:r>
        <w:rPr>
          <w:rFonts w:eastAsia="Times New Roman" w:cs="Times New Roman"/>
          <w:szCs w:val="24"/>
        </w:rPr>
        <w:t xml:space="preserve">μία μάχη. </w:t>
      </w:r>
    </w:p>
    <w:p w14:paraId="09F8804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ένα μέτρο το οποίο η Νέα Δημοκρατία είχε υπερασπιστεί ως Κυβέρνηση όχι με τα λόγια, αλλά στην πράξη.  </w:t>
      </w:r>
    </w:p>
    <w:p w14:paraId="09F88050" w14:textId="77777777" w:rsidR="0008105D" w:rsidRDefault="003C36B0">
      <w:pPr>
        <w:spacing w:after="0" w:line="600" w:lineRule="auto"/>
        <w:jc w:val="both"/>
        <w:rPr>
          <w:rFonts w:eastAsia="Times New Roman"/>
          <w:szCs w:val="24"/>
        </w:rPr>
      </w:pPr>
      <w:r>
        <w:rPr>
          <w:rFonts w:eastAsia="Times New Roman"/>
          <w:szCs w:val="24"/>
        </w:rPr>
        <w:t>Και παρά όσα έχουν πει στελέχη σας σε αυτήν εδώ τ</w:t>
      </w:r>
      <w:r>
        <w:rPr>
          <w:rFonts w:eastAsia="Times New Roman"/>
          <w:szCs w:val="24"/>
        </w:rPr>
        <w:t>ην Αίθουσα, κα</w:t>
      </w:r>
      <w:r>
        <w:rPr>
          <w:rFonts w:eastAsia="Times New Roman"/>
          <w:szCs w:val="24"/>
        </w:rPr>
        <w:t>μ</w:t>
      </w:r>
      <w:r>
        <w:rPr>
          <w:rFonts w:eastAsia="Times New Roman"/>
          <w:szCs w:val="24"/>
        </w:rPr>
        <w:t>μία προσπάθεια επαναδιαπραγμάτευσης δεν έγινε. Σε κα</w:t>
      </w:r>
      <w:r>
        <w:rPr>
          <w:rFonts w:eastAsia="Times New Roman"/>
          <w:szCs w:val="24"/>
        </w:rPr>
        <w:t>μ</w:t>
      </w:r>
      <w:r>
        <w:rPr>
          <w:rFonts w:eastAsia="Times New Roman"/>
          <w:szCs w:val="24"/>
        </w:rPr>
        <w:t xml:space="preserve">μία αξιολόγηση η Κυβέρνησή σας δεν έβαλε αυτό το μέτρο στο τραπέζι. </w:t>
      </w:r>
    </w:p>
    <w:p w14:paraId="09F88051" w14:textId="77777777" w:rsidR="0008105D" w:rsidRDefault="003C36B0">
      <w:pPr>
        <w:spacing w:after="0" w:line="600" w:lineRule="auto"/>
        <w:ind w:firstLine="720"/>
        <w:jc w:val="both"/>
        <w:rPr>
          <w:rFonts w:eastAsia="Times New Roman"/>
          <w:szCs w:val="24"/>
        </w:rPr>
      </w:pPr>
      <w:r>
        <w:rPr>
          <w:rFonts w:eastAsia="Times New Roman"/>
          <w:szCs w:val="24"/>
        </w:rPr>
        <w:t>Και βέβαια, κυρίες και κύριοι συνάδελφοι, επιπλέον 850 εκατομμύρια ευρώ θα βγουν από τις τσέπες συνταξιούχων και εργαζό</w:t>
      </w:r>
      <w:r>
        <w:rPr>
          <w:rFonts w:eastAsia="Times New Roman"/>
          <w:szCs w:val="24"/>
        </w:rPr>
        <w:t xml:space="preserve">μενων το 2017 για το ασφαλιστικό, πάνω από δύο δισεκατομμύρια συνολικά από την αρχή της διακυβέρνησής σας. Δεκαπλάσιο ποσό τελικά από το περίφημο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w:t>
      </w:r>
    </w:p>
    <w:p w14:paraId="09F88052" w14:textId="77777777" w:rsidR="0008105D" w:rsidRDefault="003C36B0">
      <w:pPr>
        <w:spacing w:after="0" w:line="600" w:lineRule="auto"/>
        <w:ind w:firstLine="720"/>
        <w:jc w:val="both"/>
        <w:rPr>
          <w:rFonts w:eastAsia="Times New Roman"/>
          <w:szCs w:val="24"/>
        </w:rPr>
      </w:pPr>
      <w:r>
        <w:rPr>
          <w:rFonts w:eastAsia="Times New Roman"/>
          <w:szCs w:val="24"/>
        </w:rPr>
        <w:t xml:space="preserve">Κόβετε συντάξεις που έχουν πληρωθεί με τις εισφορές των εργαζομένων και δίνετε ως αντιστάθμισμα ψίχουλα σε </w:t>
      </w:r>
      <w:proofErr w:type="spellStart"/>
      <w:r>
        <w:rPr>
          <w:rFonts w:eastAsia="Times New Roman"/>
          <w:szCs w:val="24"/>
        </w:rPr>
        <w:t>προνοιακά</w:t>
      </w:r>
      <w:proofErr w:type="spellEnd"/>
      <w:r>
        <w:rPr>
          <w:rFonts w:eastAsia="Times New Roman"/>
          <w:szCs w:val="24"/>
        </w:rPr>
        <w:t xml:space="preserve"> επιδόματα. </w:t>
      </w:r>
      <w:proofErr w:type="spellStart"/>
      <w:r>
        <w:rPr>
          <w:rFonts w:eastAsia="Times New Roman"/>
          <w:szCs w:val="24"/>
        </w:rPr>
        <w:t>Πολυδιαφημίσατε</w:t>
      </w:r>
      <w:proofErr w:type="spellEnd"/>
      <w:r>
        <w:rPr>
          <w:rFonts w:eastAsia="Times New Roman"/>
          <w:szCs w:val="24"/>
        </w:rPr>
        <w:t xml:space="preserve"> -ο κ. </w:t>
      </w:r>
      <w:proofErr w:type="spellStart"/>
      <w:r>
        <w:rPr>
          <w:rFonts w:eastAsia="Times New Roman"/>
          <w:szCs w:val="24"/>
        </w:rPr>
        <w:t>Κατρούγκαλος</w:t>
      </w:r>
      <w:proofErr w:type="spellEnd"/>
      <w:r>
        <w:rPr>
          <w:rFonts w:eastAsia="Times New Roman"/>
          <w:szCs w:val="24"/>
        </w:rPr>
        <w:t xml:space="preserve"> σε αυτήν εδώ την Αίθουσα- την προσωπική διαφορά. Και τώρα ακούμε ότι οι θεσμοί ζητάνε την άμε</w:t>
      </w:r>
      <w:r>
        <w:rPr>
          <w:rFonts w:eastAsia="Times New Roman"/>
          <w:szCs w:val="24"/>
        </w:rPr>
        <w:t xml:space="preserve">ση κατάργησή της στο τέλος του 2017. Προχωρήσατε στη μείωση των νέων συντάξεων, γι’ αυτούς που βγαίνουν τώρα στη σύνταξη, κατά 30% περίπου και μειώσατε </w:t>
      </w:r>
      <w:r>
        <w:rPr>
          <w:rFonts w:eastAsia="Times New Roman"/>
          <w:szCs w:val="24"/>
        </w:rPr>
        <w:t>διακόσιες πενήντα</w:t>
      </w:r>
      <w:r>
        <w:rPr>
          <w:rFonts w:eastAsia="Times New Roman"/>
          <w:szCs w:val="24"/>
        </w:rPr>
        <w:t xml:space="preserve"> χιλιάδες</w:t>
      </w:r>
      <w:r>
        <w:rPr>
          <w:rFonts w:eastAsia="Times New Roman"/>
          <w:szCs w:val="24"/>
        </w:rPr>
        <w:t xml:space="preserve"> επικουρικές συντάξεις κατά 50%. Προφανές το ψέμα που είπε ο κύριος Πρωθυπουργ</w:t>
      </w:r>
      <w:r>
        <w:rPr>
          <w:rFonts w:eastAsia="Times New Roman"/>
          <w:szCs w:val="24"/>
        </w:rPr>
        <w:t xml:space="preserve">ός, ότι μόνο το 10% των συνταξιούχων θα πληγεί. </w:t>
      </w:r>
    </w:p>
    <w:p w14:paraId="09F88053" w14:textId="77777777" w:rsidR="0008105D" w:rsidRDefault="003C36B0">
      <w:pPr>
        <w:spacing w:after="0" w:line="600" w:lineRule="auto"/>
        <w:ind w:firstLine="720"/>
        <w:jc w:val="both"/>
        <w:rPr>
          <w:rFonts w:eastAsia="Times New Roman"/>
          <w:szCs w:val="24"/>
        </w:rPr>
      </w:pPr>
      <w:r>
        <w:rPr>
          <w:rFonts w:eastAsia="Times New Roman"/>
          <w:szCs w:val="24"/>
        </w:rPr>
        <w:t>Η Κυβέρνηση πέρα από τα κροκοδείλια δάκρυα για τους συνταξιούχους έχει ξεχάσει την κοινωνία, τους εργαζόμενους που πληρώνουν φόρους και εισφορές, σχεδόν το 60% του εισοδήματός τους, τους νέους που στην ερώτη</w:t>
      </w:r>
      <w:r>
        <w:rPr>
          <w:rFonts w:eastAsia="Times New Roman"/>
          <w:szCs w:val="24"/>
        </w:rPr>
        <w:t>ση για το πότε θα πάρουν σύνταξη, απαντούν «ποτέ», τις επιχειρήσεις που δεν επενδύουν αλλά ασφυκτιούν και φεύγουν από τη χώρα, τους ανέργους που χάνουν την ελπίδα τους και φεύγουν για λιμάνια ξένα. Εμείς θέλουμε να μιλήσουμε σε αυτήν την Ελλάδα, στην Ελλάδ</w:t>
      </w:r>
      <w:r>
        <w:rPr>
          <w:rFonts w:eastAsia="Times New Roman"/>
          <w:szCs w:val="24"/>
        </w:rPr>
        <w:t>α που ξυπνάει νωρίς.</w:t>
      </w:r>
    </w:p>
    <w:p w14:paraId="09F88054" w14:textId="77777777" w:rsidR="0008105D" w:rsidRDefault="003C36B0">
      <w:pPr>
        <w:spacing w:after="0" w:line="600" w:lineRule="auto"/>
        <w:ind w:firstLine="720"/>
        <w:jc w:val="both"/>
        <w:rPr>
          <w:rFonts w:eastAsia="Times New Roman"/>
          <w:szCs w:val="24"/>
        </w:rPr>
      </w:pPr>
      <w:r>
        <w:rPr>
          <w:rFonts w:eastAsia="Times New Roman"/>
          <w:szCs w:val="24"/>
        </w:rPr>
        <w:t xml:space="preserve">Κλείνοντας, κυρίες και κύριοι συνάδελφοι, η χώρα χρειάζεται μεταρρυθμίσεις. Η χώρα χρειάζεται να βρει τον δημοσιονομικό χώρο για να επιτρέψει μείωση φόρων και εισφορών όπως έγινε το 2014. Πρέπει να αλλάξετε το μείγμα των πολιτικών, να </w:t>
      </w:r>
      <w:r>
        <w:rPr>
          <w:rFonts w:eastAsia="Times New Roman"/>
          <w:szCs w:val="24"/>
        </w:rPr>
        <w:t>δοθεί έμφαση στον περιορισμό των δαπανών ώστε οι πολίτες να πληρώνουν πλέον λογικούς φόρους. Και κυρίως πρέπει να πιστέψουμε στις δυνατότητες αυτού του τόπου, να επιτρέψουμε στον Έλληνα να δημιουργήσει και πάλι.</w:t>
      </w:r>
    </w:p>
    <w:p w14:paraId="09F88055"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805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       (Χειροκροτήματα από τη</w:t>
      </w:r>
      <w:r>
        <w:rPr>
          <w:rFonts w:eastAsia="Times New Roman" w:cs="Times New Roman"/>
          <w:szCs w:val="24"/>
        </w:rPr>
        <w:t>ν πτέρυγα της Νέας Δημοκρατίας)</w:t>
      </w:r>
    </w:p>
    <w:p w14:paraId="09F8805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w:t>
      </w:r>
      <w:r>
        <w:rPr>
          <w:rFonts w:eastAsia="Times New Roman" w:cs="Times New Roman"/>
          <w:szCs w:val="24"/>
        </w:rPr>
        <w:t xml:space="preserve">ύριε </w:t>
      </w:r>
      <w:proofErr w:type="spellStart"/>
      <w:r>
        <w:rPr>
          <w:rFonts w:eastAsia="Times New Roman" w:cs="Times New Roman"/>
          <w:szCs w:val="24"/>
        </w:rPr>
        <w:t>Μηταράκη</w:t>
      </w:r>
      <w:proofErr w:type="spellEnd"/>
      <w:r>
        <w:rPr>
          <w:rFonts w:eastAsia="Times New Roman" w:cs="Times New Roman"/>
          <w:szCs w:val="24"/>
        </w:rPr>
        <w:t>.</w:t>
      </w:r>
    </w:p>
    <w:p w14:paraId="09F8805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 xml:space="preserve"> από τον ΣΥΡΙΖΑ για επτά λεπτά.</w:t>
      </w:r>
    </w:p>
    <w:p w14:paraId="09F88059"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κυρία Πρόεδρε.</w:t>
      </w:r>
    </w:p>
    <w:p w14:paraId="09F8805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w:t>
      </w:r>
      <w:r>
        <w:rPr>
          <w:rFonts w:eastAsia="Times New Roman" w:cs="Times New Roman"/>
          <w:szCs w:val="24"/>
        </w:rPr>
        <w:t>ιοι συνάδελφοι, συζητάμε σήμερα για τον προϋπολογισμό. Πρόκειται για μια συζήτηση και αποφάσεις που στον έναν ή στον άλλον βαθμό σχετίζονται με τις γενικότερες εξελίξεις τόσο στην πατρίδα μας όσο και στην Ευρώπη. Και όλοι αυτοί που δεν πιστεύουν ότι ζουν α</w:t>
      </w:r>
      <w:r>
        <w:rPr>
          <w:rFonts w:eastAsia="Times New Roman" w:cs="Times New Roman"/>
          <w:szCs w:val="24"/>
        </w:rPr>
        <w:t xml:space="preserve">υτήν εδώ τη συζήτηση, όλοι αυτοί που βιάστηκαν δύο χρόνια τώρα να κλείσουν την αριστερή παρένθεση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ι</w:t>
      </w:r>
      <w:r>
        <w:rPr>
          <w:rFonts w:eastAsia="Times New Roman" w:cs="Times New Roman"/>
          <w:szCs w:val="24"/>
        </w:rPr>
        <w:t>στορία</w:t>
      </w:r>
      <w:r>
        <w:rPr>
          <w:rFonts w:eastAsia="Times New Roman" w:cs="Times New Roman"/>
          <w:szCs w:val="24"/>
        </w:rPr>
        <w:t xml:space="preserve">, έρχονται και φωνάζουν ότι ο ΣΥΡΙΖΑ κατέστρεψε την οικονομία. Και ό,τι έμεινε όρθιο από τον χαλασμό, το φορολογεί αδυσώπητα. Σε αυτά τα </w:t>
      </w:r>
      <w:r>
        <w:rPr>
          <w:rFonts w:eastAsia="Times New Roman" w:cs="Times New Roman"/>
          <w:szCs w:val="24"/>
        </w:rPr>
        <w:t>δύο θέματα θα σταθώ στην τοποθέτησή μου.</w:t>
      </w:r>
    </w:p>
    <w:p w14:paraId="09F8805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Με την εμπειρία του μπροστά ο κ. </w:t>
      </w:r>
      <w:proofErr w:type="spellStart"/>
      <w:r>
        <w:rPr>
          <w:rFonts w:eastAsia="Times New Roman" w:cs="Times New Roman"/>
          <w:szCs w:val="24"/>
        </w:rPr>
        <w:t>Τραγάκης</w:t>
      </w:r>
      <w:proofErr w:type="spellEnd"/>
      <w:r>
        <w:rPr>
          <w:rFonts w:eastAsia="Times New Roman" w:cs="Times New Roman"/>
          <w:szCs w:val="24"/>
        </w:rPr>
        <w:t xml:space="preserve"> μίλησε για προϋπολογισμό αντανάκλαση της πλήρους και οριστικής αποτυχίας της πολιτικής των ΣΥΡΙΖΑ-ΑΝΕΛ. Αρκετοί ομιλητές από τη Νέα Δημοκρατία μίλησαν για καταστροφή της οικ</w:t>
      </w:r>
      <w:r>
        <w:rPr>
          <w:rFonts w:eastAsia="Times New Roman" w:cs="Times New Roman"/>
          <w:szCs w:val="24"/>
        </w:rPr>
        <w:t>ονομίας. Ο κ. Χατζηδάκης ως βασικός εισηγητής είπε για σαράντα δισεκατομμύρια λιγότερα στις τράπεζες την περίοδο διακυβέρνησης από τον ΣΥΡΙΖΑ που στην ούγια γράφει Τσίπρας-Καμμένος. Φαίνεται το έχει μελετήσει το θέμα. Άρα, είναι συνειδητά η μισή αλήθεια, δ</w:t>
      </w:r>
      <w:r>
        <w:rPr>
          <w:rFonts w:eastAsia="Times New Roman" w:cs="Times New Roman"/>
          <w:szCs w:val="24"/>
        </w:rPr>
        <w:t>ηλαδή, συνειδητά ψέματα.</w:t>
      </w:r>
    </w:p>
    <w:p w14:paraId="09F8805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Πρώτον, ποια ήταν η γραμμή των στελεχών της Νέας Δημοκρατίας για τις τραπεζικές καταθέσεις; Καταθέτω στα Πρακτικά από φίλα προσκείμενο μέσο τη δήλωση του σημερινού αντιπροέδρου της Νέας Δημοκρατίας, «Σιγά μην αφήσω τα λεφτά μου να </w:t>
      </w:r>
      <w:r>
        <w:rPr>
          <w:rFonts w:eastAsia="Times New Roman" w:cs="Times New Roman"/>
          <w:szCs w:val="24"/>
        </w:rPr>
        <w:t>τα φάει ο ΣΥΡΙΖΑ, να χαθούν στην τράπεζα από τον ΣΥΡΙΖΑ». Υπάρχουν δηλώσεις και άλλων στελεχών της Νέας Δημοκρατίας που έφτασαν τον σημερινό Πρόεδρο να δηλώνει, «Ρε παιδιά ας μην το λέμε δημόσια».</w:t>
      </w:r>
    </w:p>
    <w:p w14:paraId="09F8805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w:t>
      </w:r>
      <w:r>
        <w:rPr>
          <w:rFonts w:eastAsia="Times New Roman" w:cs="Times New Roman"/>
          <w:szCs w:val="24"/>
        </w:rPr>
        <w:t>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9F8805E" w14:textId="77777777" w:rsidR="0008105D" w:rsidRDefault="003C36B0">
      <w:pPr>
        <w:spacing w:after="0" w:line="600" w:lineRule="auto"/>
        <w:ind w:firstLine="720"/>
        <w:jc w:val="both"/>
        <w:rPr>
          <w:rFonts w:eastAsia="Times New Roman"/>
          <w:szCs w:val="24"/>
        </w:rPr>
      </w:pPr>
      <w:r>
        <w:rPr>
          <w:rFonts w:eastAsia="Times New Roman"/>
          <w:szCs w:val="24"/>
        </w:rPr>
        <w:t>Δεύτερον, σχετικά με το ίδιο θέμα, σημειώνω ότι την περίοδο 2010 μέχρι 2014, πριν αναλάβει δηλαδή ο ΣΥ</w:t>
      </w:r>
      <w:r>
        <w:rPr>
          <w:rFonts w:eastAsia="Times New Roman"/>
          <w:szCs w:val="24"/>
        </w:rPr>
        <w:t>ΡΙΖΑ, η μείωση στις καταθέσεις ήταν 70 δισεκατομμύρια. Μνήμη χρυσόψαρου! Ο εισηγητής της Νέας Δημοκρατίας δεν το θυμάται. Και όχι μόνο μνήμη, αλλά και συμπεριφορά χρυσόψαρου! Τι λένε τα ψαράκια; Τίποτα. Δεν μιλάνε. Δεν μιλάει γι’ αυτά τα 70 δισεκατομμύρια,</w:t>
      </w:r>
      <w:r>
        <w:rPr>
          <w:rFonts w:eastAsia="Times New Roman"/>
          <w:szCs w:val="24"/>
        </w:rPr>
        <w:t xml:space="preserve"> που στην ούγια γράφουν «Σαμαράς – Βενιζέλος». </w:t>
      </w:r>
    </w:p>
    <w:p w14:paraId="09F8805F" w14:textId="77777777" w:rsidR="0008105D" w:rsidRDefault="003C36B0">
      <w:pPr>
        <w:spacing w:after="0" w:line="600" w:lineRule="auto"/>
        <w:ind w:firstLine="720"/>
        <w:jc w:val="both"/>
        <w:rPr>
          <w:rFonts w:eastAsia="Times New Roman"/>
          <w:szCs w:val="24"/>
        </w:rPr>
      </w:pPr>
      <w:r>
        <w:rPr>
          <w:rFonts w:eastAsia="Times New Roman"/>
          <w:szCs w:val="24"/>
        </w:rPr>
        <w:t>Και το τρίτο και το σοβαρότερο όσον αφορά την επιλεκτική μνήμη και άρα τη συνειδητή εξαπάτηση του λαού μας, είναι το εξής: Από τον Οκτώβριο του 2015 έως τον Οκτώβριο του 2016, έναν χρόνο διακυβέρνησης από τον</w:t>
      </w:r>
      <w:r>
        <w:rPr>
          <w:rFonts w:eastAsia="Times New Roman"/>
          <w:szCs w:val="24"/>
        </w:rPr>
        <w:t xml:space="preserve"> ΣΥΡΙΖΑ, οι καταθέσεις στις τράπεζες αυξήθηκαν κατά 6 δισεκατομμύρια, μικρή, αλλά σταθερή ανοδική πορεία σ’ αυτόν τον χρόνο.</w:t>
      </w:r>
    </w:p>
    <w:p w14:paraId="09F88060" w14:textId="77777777" w:rsidR="0008105D" w:rsidRDefault="003C36B0">
      <w:pPr>
        <w:spacing w:after="0" w:line="600" w:lineRule="auto"/>
        <w:ind w:firstLine="720"/>
        <w:jc w:val="both"/>
        <w:rPr>
          <w:rFonts w:eastAsia="Times New Roman"/>
          <w:szCs w:val="24"/>
        </w:rPr>
      </w:pPr>
      <w:r>
        <w:rPr>
          <w:rFonts w:eastAsia="Times New Roman"/>
          <w:szCs w:val="24"/>
        </w:rPr>
        <w:t xml:space="preserve">Μας ξέφυγε, θα μας πουν. Εντάξει, δεν τα μελετήσαμε καλά τα στοιχεία. Ο ΣΥΡΙΖΑ κατέστρεψε την οικονομία. Να, είπε πάλι ο εισηγητής </w:t>
      </w:r>
      <w:r>
        <w:rPr>
          <w:rFonts w:eastAsia="Times New Roman"/>
          <w:szCs w:val="24"/>
        </w:rPr>
        <w:t>της Νέας Δημοκρατίας, φέτος λιγότερα 20 με 25 δισεκατομμύρια ευρώ σε σχέση με τις προβλέψεις που γίνονταν στις αρχές του 2015 για το 2016. Αυτό σημαίνει –έκοψε και κοστουμάκι</w:t>
      </w:r>
      <w:r>
        <w:rPr>
          <w:rFonts w:eastAsia="Times New Roman"/>
          <w:szCs w:val="24"/>
        </w:rPr>
        <w:t xml:space="preserve"> </w:t>
      </w:r>
      <w:r>
        <w:rPr>
          <w:rFonts w:eastAsia="Times New Roman"/>
          <w:szCs w:val="24"/>
        </w:rPr>
        <w:t>για τα ελληνικά νοικοκυριά- 5.000 ευρώ χαμένα για κάθε ελληνικό νοικοκυριό.</w:t>
      </w:r>
    </w:p>
    <w:p w14:paraId="09F88061" w14:textId="77777777" w:rsidR="0008105D" w:rsidRDefault="003C36B0">
      <w:pPr>
        <w:spacing w:after="0" w:line="600" w:lineRule="auto"/>
        <w:ind w:firstLine="720"/>
        <w:jc w:val="both"/>
        <w:rPr>
          <w:rFonts w:eastAsia="Times New Roman"/>
          <w:szCs w:val="24"/>
        </w:rPr>
      </w:pPr>
      <w:r>
        <w:rPr>
          <w:rFonts w:eastAsia="Times New Roman"/>
          <w:szCs w:val="24"/>
        </w:rPr>
        <w:t>Καταθ</w:t>
      </w:r>
      <w:r>
        <w:rPr>
          <w:rFonts w:eastAsia="Times New Roman"/>
          <w:szCs w:val="24"/>
        </w:rPr>
        <w:t>έτω στα Πρακτικά δημοσίευμα από φίλα προσκείμενο στη Νέα Δημοκρατία μέσο, που σημειώνει ότι στο τρίτο τρίμηνο του 2016 –όχι εκτιμήσεις, τι θα γίνει, τι έγινε- το ΑΕΠ αυξήθηκε κατά 1,5% λόγω της καλής πορείας του τουρισμού και της ενίσχυσης της ιδιωτικής κα</w:t>
      </w:r>
      <w:r>
        <w:rPr>
          <w:rFonts w:eastAsia="Times New Roman"/>
          <w:szCs w:val="24"/>
        </w:rPr>
        <w:t xml:space="preserve">τανάλωσης. Ελπίζω οι συνάδελφοι της Νέας Δημοκρατίας να μην το αμφισβητούν. </w:t>
      </w:r>
    </w:p>
    <w:p w14:paraId="09F88062" w14:textId="77777777" w:rsidR="0008105D" w:rsidRDefault="003C36B0">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w:t>
      </w:r>
      <w:r>
        <w:rPr>
          <w:rFonts w:eastAsia="Times New Roman" w:cs="Times New Roman"/>
          <w:szCs w:val="24"/>
        </w:rPr>
        <w:t>γραφίας και Πρακτικών της Βουλής)</w:t>
      </w:r>
    </w:p>
    <w:p w14:paraId="09F88063" w14:textId="77777777" w:rsidR="0008105D" w:rsidRDefault="003C36B0">
      <w:pPr>
        <w:spacing w:after="0" w:line="600" w:lineRule="auto"/>
        <w:ind w:firstLine="720"/>
        <w:jc w:val="both"/>
        <w:rPr>
          <w:rFonts w:eastAsia="Times New Roman"/>
          <w:szCs w:val="24"/>
        </w:rPr>
      </w:pPr>
      <w:r>
        <w:rPr>
          <w:rFonts w:eastAsia="Times New Roman"/>
          <w:szCs w:val="24"/>
        </w:rPr>
        <w:t xml:space="preserve">Επίσης, δεν μπορεί να ξεκοπεί η συζήτηση για τον προϋπολογισμό, κυρίες και κύριοι συνάδελφοι, από τις εξελίξεις στο </w:t>
      </w:r>
      <w:proofErr w:type="spellStart"/>
      <w:r>
        <w:rPr>
          <w:rFonts w:eastAsia="Times New Roman"/>
          <w:szCs w:val="24"/>
          <w:lang w:val="en-US"/>
        </w:rPr>
        <w:t>Eurogroup</w:t>
      </w:r>
      <w:proofErr w:type="spellEnd"/>
      <w:r>
        <w:rPr>
          <w:rFonts w:eastAsia="Times New Roman"/>
          <w:szCs w:val="24"/>
        </w:rPr>
        <w:t xml:space="preserve">. Επισημαίνω από όλες αυτές τις εξελίξεις τα σταθερά και χαμηλά επιτόκια, την </w:t>
      </w:r>
      <w:proofErr w:type="spellStart"/>
      <w:r>
        <w:rPr>
          <w:rFonts w:eastAsia="Times New Roman"/>
          <w:szCs w:val="24"/>
        </w:rPr>
        <w:t>απομείωση</w:t>
      </w:r>
      <w:proofErr w:type="spellEnd"/>
      <w:r>
        <w:rPr>
          <w:rFonts w:eastAsia="Times New Roman"/>
          <w:szCs w:val="24"/>
        </w:rPr>
        <w:t xml:space="preserve"> του χρέου</w:t>
      </w:r>
      <w:r>
        <w:rPr>
          <w:rFonts w:eastAsia="Times New Roman"/>
          <w:szCs w:val="24"/>
        </w:rPr>
        <w:t>ς, σύμφωνα με τις κυβερνητικές εκτιμήσεις, στα 45 δισεκατομμύρια σε βάθος χρόνου και ότι δεν απαιτούνται νέα μέτρα.</w:t>
      </w:r>
    </w:p>
    <w:p w14:paraId="09F88064" w14:textId="77777777" w:rsidR="0008105D" w:rsidRDefault="003C36B0">
      <w:pPr>
        <w:spacing w:after="0" w:line="600" w:lineRule="auto"/>
        <w:ind w:firstLine="720"/>
        <w:jc w:val="both"/>
        <w:rPr>
          <w:rFonts w:eastAsia="Times New Roman"/>
          <w:szCs w:val="24"/>
        </w:rPr>
      </w:pPr>
      <w:r>
        <w:rPr>
          <w:rFonts w:eastAsia="Times New Roman"/>
          <w:szCs w:val="24"/>
        </w:rPr>
        <w:t>Δεν πανηγυρίζουμε γι’ αυτές τις αποφάσεις. Αυτό, όμως, που έχει ιδιαίτερη αξία σχετικά με αυτές είναι το γεγονός ότι επιτέλους το θέμα του χ</w:t>
      </w:r>
      <w:r>
        <w:rPr>
          <w:rFonts w:eastAsia="Times New Roman"/>
          <w:szCs w:val="24"/>
        </w:rPr>
        <w:t>ρέους μπαίνει στο επίσημο τραπέζι της Ευρωπαϊκής Ένωσης και επιτέλους ο αγώνας του λαού μας για στοιχειώδη αξιοπρέπεια διαβίωσης αποκτά χειροπιαστά δείγματα. Εννοείται πως οι στόχοι μας είναι για πολλά περισσότερα και όχι για τους λίγους, αλλά για τους πολ</w:t>
      </w:r>
      <w:r>
        <w:rPr>
          <w:rFonts w:eastAsia="Times New Roman"/>
          <w:szCs w:val="24"/>
        </w:rPr>
        <w:t>λούς, για τα ευρύτερα κοινωνικά στρώματα. Αυτός είναι ένας επιπλέον λόγος για τον οποίο δεν μπορούμε παρά να στεκόμαστε απλά και να σημειώνουμε το θετικό των τελευταίων αποφάσεων, αλλά μέχρι εκεί.</w:t>
      </w:r>
    </w:p>
    <w:p w14:paraId="09F88065"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οι αποφάσεις αυτές είναι αποτ</w:t>
      </w:r>
      <w:r>
        <w:rPr>
          <w:rFonts w:eastAsia="Times New Roman"/>
          <w:szCs w:val="24"/>
        </w:rPr>
        <w:t xml:space="preserve">έλεσμα της σταθερής και συνεχούς προσπάθειας της Κυβέρνησής μας, αλλά πρώτα απ’ όλα και κυρίως είναι αποτέλεσμα των θυσιών στις οποίες έχει υποβληθεί ο λαός μας. </w:t>
      </w:r>
    </w:p>
    <w:p w14:paraId="09F88066" w14:textId="77777777" w:rsidR="0008105D" w:rsidRDefault="003C36B0">
      <w:pPr>
        <w:spacing w:after="0" w:line="600" w:lineRule="auto"/>
        <w:ind w:firstLine="720"/>
        <w:jc w:val="both"/>
        <w:rPr>
          <w:rFonts w:eastAsia="Times New Roman"/>
          <w:szCs w:val="24"/>
        </w:rPr>
      </w:pPr>
      <w:r>
        <w:rPr>
          <w:rFonts w:eastAsia="Times New Roman"/>
          <w:szCs w:val="24"/>
        </w:rPr>
        <w:t xml:space="preserve">Οι αποφάσεις αυτές παράλληλα είναι ένα χαστούκι σε όλες αυτές τις απόψεις ότι το χρέος είναι </w:t>
      </w:r>
      <w:r>
        <w:rPr>
          <w:rFonts w:eastAsia="Times New Roman"/>
          <w:szCs w:val="24"/>
        </w:rPr>
        <w:t xml:space="preserve">βιώσιμο, ότι το χρέος δεν χρειάζεται ρύθμιση, απόψεις, δηλαδή, των οποίων κύριοι εκφραστές ήταν ο Σαμαράς και ο Βενιζέλος. </w:t>
      </w:r>
    </w:p>
    <w:p w14:paraId="09F88067" w14:textId="77777777" w:rsidR="0008105D" w:rsidRDefault="003C36B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09F88068" w14:textId="77777777" w:rsidR="0008105D" w:rsidRDefault="003C36B0">
      <w:pPr>
        <w:spacing w:after="0" w:line="600" w:lineRule="auto"/>
        <w:ind w:firstLine="720"/>
        <w:jc w:val="both"/>
        <w:rPr>
          <w:rFonts w:eastAsia="Times New Roman"/>
          <w:szCs w:val="24"/>
        </w:rPr>
      </w:pPr>
      <w:r>
        <w:rPr>
          <w:rFonts w:eastAsia="Times New Roman"/>
          <w:szCs w:val="24"/>
        </w:rPr>
        <w:t>Παρακαλώ την ανοχή σας, κυρία Πρόεδρε.</w:t>
      </w:r>
    </w:p>
    <w:p w14:paraId="09F88069" w14:textId="77777777" w:rsidR="0008105D" w:rsidRDefault="003C36B0">
      <w:pPr>
        <w:spacing w:after="0" w:line="600" w:lineRule="auto"/>
        <w:ind w:firstLine="720"/>
        <w:jc w:val="both"/>
        <w:rPr>
          <w:rFonts w:eastAsia="Times New Roman"/>
          <w:szCs w:val="24"/>
        </w:rPr>
      </w:pPr>
      <w:r>
        <w:rPr>
          <w:rFonts w:eastAsia="Times New Roman"/>
          <w:szCs w:val="24"/>
        </w:rPr>
        <w:t>Πέρα από</w:t>
      </w:r>
      <w:r>
        <w:rPr>
          <w:rFonts w:eastAsia="Times New Roman"/>
          <w:szCs w:val="24"/>
        </w:rPr>
        <w:t xml:space="preserve"> το θέμα της καταστροφής της ελληνικής οικονομίας, ένα δεύτερο ερώτημα που απασχολεί τον προϋπολογισμό είναι το εξής: Τα λεφτά θα τα πάρουμε από αύξηση των εσόδων του κράτους, δηλαδή από τη φορολογία, ή από μείωση των εξόδων, δηλαδή από απολύσεις και μείωσ</w:t>
      </w:r>
      <w:r>
        <w:rPr>
          <w:rFonts w:eastAsia="Times New Roman"/>
          <w:szCs w:val="24"/>
        </w:rPr>
        <w:t>η μισθών και συντάξεων;</w:t>
      </w:r>
    </w:p>
    <w:p w14:paraId="09F8806A" w14:textId="77777777" w:rsidR="0008105D" w:rsidRDefault="003C36B0">
      <w:pPr>
        <w:spacing w:after="0" w:line="600" w:lineRule="auto"/>
        <w:ind w:firstLine="720"/>
        <w:jc w:val="both"/>
        <w:rPr>
          <w:rFonts w:eastAsia="Times New Roman"/>
          <w:szCs w:val="24"/>
        </w:rPr>
      </w:pPr>
      <w:r>
        <w:rPr>
          <w:rFonts w:eastAsia="Times New Roman"/>
          <w:szCs w:val="24"/>
        </w:rPr>
        <w:t xml:space="preserve">Σε σχέση με αυτό το ερώτημα να πω ότι, κακά τα ψέματα, και οι δύο δρόμοι και οι δύο πλευρές του ερωτήματος κατά τη γνώμη μου είναι </w:t>
      </w:r>
      <w:proofErr w:type="spellStart"/>
      <w:r>
        <w:rPr>
          <w:rFonts w:eastAsia="Times New Roman"/>
          <w:szCs w:val="24"/>
        </w:rPr>
        <w:t>υφεσιακοί</w:t>
      </w:r>
      <w:proofErr w:type="spellEnd"/>
      <w:r>
        <w:rPr>
          <w:rFonts w:eastAsia="Times New Roman"/>
          <w:szCs w:val="24"/>
        </w:rPr>
        <w:t>. Εμείς επιλέξαμε τον δρόμο της αύξησης των εσόδων, τον δρόμο δηλαδή της φορολογίας και μάλι</w:t>
      </w:r>
      <w:r>
        <w:rPr>
          <w:rFonts w:eastAsia="Times New Roman"/>
          <w:szCs w:val="24"/>
        </w:rPr>
        <w:t>στα με διάχυση σε όσο γίνεται περισσότερες κοινωνικές ομάδες, έτσι ώστε να μειώσουμε το βάρος ανά κοινωνική ομάδα. Απορρίψαμε τον δρόμο της μείωσης των εξόδων, δηλαδή τον δρόμο των απολύσεων και της μείωσης των μισθών.</w:t>
      </w:r>
    </w:p>
    <w:p w14:paraId="09F8806B" w14:textId="77777777" w:rsidR="0008105D" w:rsidRDefault="003C36B0">
      <w:pPr>
        <w:spacing w:after="0" w:line="600" w:lineRule="auto"/>
        <w:ind w:firstLine="720"/>
        <w:jc w:val="both"/>
        <w:rPr>
          <w:rFonts w:eastAsia="Times New Roman"/>
          <w:szCs w:val="24"/>
        </w:rPr>
      </w:pPr>
      <w:r>
        <w:rPr>
          <w:rFonts w:eastAsia="Times New Roman"/>
          <w:szCs w:val="24"/>
        </w:rPr>
        <w:t>Φορολογία, λέει η Νέα Δημοκρατία, φορ</w:t>
      </w:r>
      <w:r>
        <w:rPr>
          <w:rFonts w:eastAsia="Times New Roman"/>
          <w:szCs w:val="24"/>
        </w:rPr>
        <w:t>ομπηχτική πολιτική και μάλιστα δεν την κάνετε και καλά. Το είπαν με διαφορετικές εκφράσεις. Το επανέλαβε και επανήλθε σε αυτό και ο εκπρόσωπος της Δημοκρατικής Συμπαράταξης ΠΑΣΟΚ – ΔΗΜΑΡ. Για «γαργάρα» μίλησε ο κ. Ψαριανός από το Ποτάμι κ.λπ.</w:t>
      </w:r>
      <w:r>
        <w:rPr>
          <w:rFonts w:eastAsia="Times New Roman"/>
          <w:szCs w:val="24"/>
        </w:rPr>
        <w:t>.</w:t>
      </w:r>
      <w:r>
        <w:rPr>
          <w:rFonts w:eastAsia="Times New Roman"/>
          <w:szCs w:val="24"/>
        </w:rPr>
        <w:t xml:space="preserve"> </w:t>
      </w:r>
    </w:p>
    <w:p w14:paraId="09F8806C" w14:textId="77777777" w:rsidR="0008105D" w:rsidRDefault="003C36B0">
      <w:pPr>
        <w:spacing w:after="0" w:line="600" w:lineRule="auto"/>
        <w:jc w:val="both"/>
        <w:rPr>
          <w:rFonts w:eastAsia="Times New Roman" w:cs="Times New Roman"/>
        </w:rPr>
      </w:pPr>
      <w:r>
        <w:rPr>
          <w:rFonts w:eastAsia="Times New Roman"/>
          <w:szCs w:val="24"/>
        </w:rPr>
        <w:tab/>
      </w:r>
      <w:r>
        <w:rPr>
          <w:rFonts w:eastAsia="Times New Roman" w:cs="Times New Roman"/>
        </w:rPr>
        <w:t>Το είπε και ο κ. Χατζηδάκης, ο βασικός εισηγητής της Νέας Δημοκρατίας. Όσον αφορά την πάταξη της φοροδιαφυγής 18 εκατομμύρια,14 εκατομμύρια και 2,5 εκατομμύρια για τις χρονιές 2014, 2015 και 2016 στο λαθρεμπόριο καυσίμων. Πάλι συνειδητά η μισή αλήθεια, δηλ</w:t>
      </w:r>
      <w:r>
        <w:rPr>
          <w:rFonts w:eastAsia="Times New Roman" w:cs="Times New Roman"/>
        </w:rPr>
        <w:t xml:space="preserve">αδή συνειδητά ψέματα. </w:t>
      </w:r>
    </w:p>
    <w:p w14:paraId="09F8806D" w14:textId="77777777" w:rsidR="0008105D" w:rsidRDefault="003C36B0">
      <w:pPr>
        <w:spacing w:after="0" w:line="600" w:lineRule="auto"/>
        <w:ind w:firstLine="720"/>
        <w:jc w:val="both"/>
        <w:rPr>
          <w:rFonts w:eastAsia="Times New Roman" w:cs="Times New Roman"/>
        </w:rPr>
      </w:pPr>
      <w:r>
        <w:rPr>
          <w:rFonts w:eastAsia="Times New Roman" w:cs="Times New Roman"/>
        </w:rPr>
        <w:t>Το πρώτο είναι ότι έχει δίκιο στα στοιχεία που παρουσίασε για τα καύσιμα, που οφείλεται σε αναδιοργάνωση της Γενικής Γραμματείας Δημοσίων Εσόδων. Όμως, από τα επίσημα στοιχεία του Υπουργείου Οικονομικών, που ένα κομμάτι τους θα καταθ</w:t>
      </w:r>
      <w:r>
        <w:rPr>
          <w:rFonts w:eastAsia="Times New Roman" w:cs="Times New Roman"/>
        </w:rPr>
        <w:t>έσω –αρμόδιος βέβαια είναι ο Υπουργός και είναι εδώ- φαίνεται ότι γύρω στα 750 εκατομμύρια έχουμε μαζέψει από τα καπνικά. Από τα 50 εκατομμύρια του 2014, πήγαμε στα 150 εκατομμύρια το 2015 και στα 280 εκατομμύρια το 2016 δηλαδή υπήρξε σχεδόν πενταπλασιασμό</w:t>
      </w:r>
      <w:r>
        <w:rPr>
          <w:rFonts w:eastAsia="Times New Roman" w:cs="Times New Roman"/>
        </w:rPr>
        <w:t xml:space="preserve">ς. Και αυτό χωρίς να προσθέτω τα στοιχεία από τη </w:t>
      </w:r>
      <w:r>
        <w:rPr>
          <w:rFonts w:eastAsia="Times New Roman" w:cs="Times New Roman"/>
        </w:rPr>
        <w:t xml:space="preserve">λίστα </w:t>
      </w:r>
      <w:proofErr w:type="spellStart"/>
      <w:r>
        <w:rPr>
          <w:rFonts w:eastAsia="Times New Roman" w:cs="Times New Roman"/>
        </w:rPr>
        <w:t>Λαγκάρντ</w:t>
      </w:r>
      <w:proofErr w:type="spellEnd"/>
      <w:r>
        <w:rPr>
          <w:rFonts w:eastAsia="Times New Roman" w:cs="Times New Roman"/>
        </w:rPr>
        <w:t xml:space="preserve"> και όλα τα υπόλοιπα. </w:t>
      </w:r>
    </w:p>
    <w:p w14:paraId="09F8806E" w14:textId="77777777" w:rsidR="0008105D" w:rsidRDefault="003C36B0">
      <w:pPr>
        <w:spacing w:after="0" w:line="600" w:lineRule="auto"/>
        <w:ind w:firstLine="720"/>
        <w:jc w:val="both"/>
        <w:rPr>
          <w:rFonts w:eastAsia="Times New Roman" w:cs="Times New Roman"/>
        </w:rPr>
      </w:pPr>
      <w:r>
        <w:rPr>
          <w:rFonts w:eastAsia="Times New Roman" w:cs="Times New Roman"/>
        </w:rPr>
        <w:t>Τα καταθέτω για τα Πρακτικά.</w:t>
      </w:r>
    </w:p>
    <w:p w14:paraId="09F8806F" w14:textId="77777777" w:rsidR="0008105D" w:rsidRDefault="003C36B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Ηγουμενίδης</w:t>
      </w:r>
      <w:proofErr w:type="spellEnd"/>
      <w:r>
        <w:rPr>
          <w:rFonts w:eastAsia="Times New Roman" w:cs="Times New Roman"/>
        </w:rPr>
        <w:t xml:space="preserve"> καταθέτει για τα Πρακτικά τα προαναφερθέντα στοιχεία, τα οποία βρίσκονται στο αρχείο του</w:t>
      </w:r>
      <w:r>
        <w:rPr>
          <w:rFonts w:eastAsia="Times New Roman" w:cs="Times New Roman"/>
        </w:rPr>
        <w:t xml:space="preserve"> Τμήματος Γραμματείας της Διεύθυνσης Στενογραφίας και Πρακτικών της Βουλής)</w:t>
      </w:r>
    </w:p>
    <w:p w14:paraId="09F88070" w14:textId="77777777" w:rsidR="0008105D" w:rsidRDefault="003C36B0">
      <w:pPr>
        <w:spacing w:after="0"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Ολοκληρώστε, κύριε συνάδελφε.</w:t>
      </w:r>
    </w:p>
    <w:p w14:paraId="09F88071" w14:textId="77777777" w:rsidR="0008105D" w:rsidRDefault="003C36B0">
      <w:pPr>
        <w:spacing w:after="0" w:line="600" w:lineRule="auto"/>
        <w:ind w:firstLine="720"/>
        <w:jc w:val="both"/>
        <w:rPr>
          <w:rFonts w:eastAsia="Times New Roman"/>
          <w:bCs/>
        </w:rPr>
      </w:pPr>
      <w:r>
        <w:rPr>
          <w:rFonts w:eastAsia="Times New Roman"/>
          <w:b/>
          <w:bCs/>
        </w:rPr>
        <w:t>ΝΙΚΟΛΑΟΣ ΗΓΟΥΜΕΝΙΔΗΣ:</w:t>
      </w:r>
      <w:r>
        <w:rPr>
          <w:rFonts w:eastAsia="Times New Roman"/>
          <w:bCs/>
        </w:rPr>
        <w:t xml:space="preserve"> Ολοκληρώνω, κυρία Πρόεδρε. </w:t>
      </w:r>
    </w:p>
    <w:p w14:paraId="09F88072" w14:textId="77777777" w:rsidR="0008105D" w:rsidRDefault="003C36B0">
      <w:pPr>
        <w:spacing w:after="0" w:line="600" w:lineRule="auto"/>
        <w:ind w:firstLine="720"/>
        <w:jc w:val="both"/>
        <w:rPr>
          <w:rFonts w:eastAsia="Times New Roman"/>
          <w:bCs/>
        </w:rPr>
      </w:pPr>
      <w:r>
        <w:rPr>
          <w:rFonts w:eastAsia="Times New Roman"/>
          <w:bCs/>
        </w:rPr>
        <w:t>Απορρίψαμε το</w:t>
      </w:r>
      <w:r>
        <w:rPr>
          <w:rFonts w:eastAsia="Times New Roman"/>
          <w:bCs/>
        </w:rPr>
        <w:t>ν</w:t>
      </w:r>
      <w:r>
        <w:rPr>
          <w:rFonts w:eastAsia="Times New Roman"/>
          <w:bCs/>
        </w:rPr>
        <w:t xml:space="preserve"> δρόμο που προτείνει η Νέα Δημοκρατία, όχι απλά γιατί είμαστε αντίθετοι με νέες απολύσεις και νέες περικοπές μισθών, αλλά γιατί αν το θέλετε, κυρίες και κύριοι συνάδελφοι, η άποψη «λιγότεροι φόροι και λιγότερο κράτος», που η πιο τραβηγμένη κι η πιο ακραία </w:t>
      </w:r>
      <w:r>
        <w:rPr>
          <w:rFonts w:eastAsia="Times New Roman"/>
          <w:bCs/>
        </w:rPr>
        <w:t>έκφρασή της είναι «καθόλου φόροι και καθόλου κράτος», είναι άποψη που τελικά καταλήγει «καθόλου κοινωνικό κράτος».</w:t>
      </w:r>
    </w:p>
    <w:p w14:paraId="09F88073" w14:textId="77777777" w:rsidR="0008105D" w:rsidRDefault="003C36B0">
      <w:pPr>
        <w:spacing w:after="0" w:line="600" w:lineRule="auto"/>
        <w:ind w:firstLine="720"/>
        <w:jc w:val="both"/>
        <w:rPr>
          <w:rFonts w:eastAsia="Times New Roman"/>
          <w:bCs/>
        </w:rPr>
      </w:pPr>
      <w:r>
        <w:rPr>
          <w:rFonts w:eastAsia="Times New Roman"/>
          <w:bCs/>
        </w:rPr>
        <w:t xml:space="preserve">Οι λιγότεροι φόροι καταλήγουν λιγότερο σε κοινωνικό κράτος. Σημαίνει καθόλου ή λιγότερο δημόσιο σχολείο, δημόσια παιδεία, καθόλου ή λιγότερο </w:t>
      </w:r>
      <w:r>
        <w:rPr>
          <w:rFonts w:eastAsia="Times New Roman"/>
          <w:bCs/>
        </w:rPr>
        <w:t xml:space="preserve">δημόσιο σύστημα υγείας και δημόσια νοσοκομεία, καθόλου ή λιγότερο κράτος πρόνοιας. Όλα στην ιδιωτική πρωτοβουλία, όλα από τις τσέπες των εργαζομένων. </w:t>
      </w:r>
    </w:p>
    <w:p w14:paraId="09F88074" w14:textId="77777777" w:rsidR="0008105D" w:rsidRDefault="003C36B0">
      <w:pPr>
        <w:spacing w:after="0" w:line="600" w:lineRule="auto"/>
        <w:ind w:firstLine="720"/>
        <w:jc w:val="both"/>
        <w:rPr>
          <w:rFonts w:eastAsia="Times New Roman"/>
          <w:bCs/>
        </w:rPr>
      </w:pPr>
      <w:r>
        <w:rPr>
          <w:rFonts w:eastAsia="Times New Roman"/>
          <w:bCs/>
        </w:rPr>
        <w:t>Εδώ είναι η διαφορά μας με τη Νέα Δημοκρατία. Αυτό προσπαθεί σκόπιμα και επιτυχημένα ίσως έως ένα βαθμό ν</w:t>
      </w:r>
      <w:r>
        <w:rPr>
          <w:rFonts w:eastAsia="Times New Roman"/>
          <w:bCs/>
        </w:rPr>
        <w:t>α κρύψει πίσω από το αίτημα για λιγότερη φορολογία και πίσω από τα ταξίδια- επιβραβεύσεις του Αρχηγού της στη φυγή των κεφαλαίων και των επιχειρήσεων σε γειτονικές χώρες.</w:t>
      </w:r>
    </w:p>
    <w:p w14:paraId="09F88075" w14:textId="77777777" w:rsidR="0008105D" w:rsidRDefault="003C36B0">
      <w:pPr>
        <w:spacing w:after="0" w:line="600" w:lineRule="auto"/>
        <w:ind w:firstLine="720"/>
        <w:jc w:val="both"/>
        <w:rPr>
          <w:rFonts w:eastAsia="Times New Roman"/>
          <w:bCs/>
        </w:rPr>
      </w:pPr>
      <w:r>
        <w:rPr>
          <w:rFonts w:eastAsia="Times New Roman"/>
          <w:bCs/>
        </w:rPr>
        <w:t>Ωστόσο, κουνάνε το δάκτυλο αυτοί οι οποίοι ουσιαστικά είχαν φορτώσει στον ελληνικό λα</w:t>
      </w:r>
      <w:r>
        <w:rPr>
          <w:rFonts w:eastAsia="Times New Roman"/>
          <w:bCs/>
        </w:rPr>
        <w:t>ό, πέρα από αυτά που ζούμε, παραπάνω 20 δισ</w:t>
      </w:r>
      <w:r>
        <w:rPr>
          <w:rFonts w:eastAsia="Times New Roman" w:cs="Times New Roman"/>
        </w:rPr>
        <w:t>εκατομμύρια</w:t>
      </w:r>
      <w:r>
        <w:rPr>
          <w:rFonts w:eastAsia="Times New Roman"/>
          <w:bCs/>
        </w:rPr>
        <w:t xml:space="preserve"> που πήραμε πίσω με τη διαπραγμάτευση, που ακόμα και αυτή την χαρακτηρίζουν εικονική. </w:t>
      </w:r>
    </w:p>
    <w:p w14:paraId="09F88076" w14:textId="77777777" w:rsidR="0008105D" w:rsidRDefault="003C36B0">
      <w:pPr>
        <w:spacing w:after="0" w:line="600" w:lineRule="auto"/>
        <w:ind w:firstLine="720"/>
        <w:jc w:val="both"/>
        <w:rPr>
          <w:rFonts w:eastAsia="Times New Roman"/>
          <w:bCs/>
        </w:rPr>
      </w:pPr>
      <w:r>
        <w:rPr>
          <w:rFonts w:eastAsia="Times New Roman"/>
          <w:bCs/>
        </w:rPr>
        <w:t>Πέρα από τις διαφορές Νέας Δημοκρατίας</w:t>
      </w:r>
      <w:r>
        <w:rPr>
          <w:rFonts w:eastAsia="Times New Roman"/>
          <w:bCs/>
        </w:rPr>
        <w:t xml:space="preserve"> </w:t>
      </w:r>
      <w:r>
        <w:rPr>
          <w:rFonts w:eastAsia="Times New Roman"/>
          <w:bCs/>
        </w:rPr>
        <w:t>- ΣΥΡΙΖΑ ένα είναι το κυριότερο, το οποίο γνωρίζει ο λαός μας, κύριοι της Νέ</w:t>
      </w:r>
      <w:r>
        <w:rPr>
          <w:rFonts w:eastAsia="Times New Roman"/>
          <w:bCs/>
        </w:rPr>
        <w:t xml:space="preserve">ας Δημοκρατίας, ότι δηλαδή η χώρα δεν χάλασε τα τελευταία δύο χρόνια. Η σημερινή κατάσταση που καλείται να διαχειριστεί ο ΣΥΡΙΖΑ είναι αποτέλεσμα πορείας δεκαετιών, μιας πορείας που βαραίνει τόσο τη Νέα Δημοκρατία όσο και το ΠΑΣΟΚ. </w:t>
      </w:r>
    </w:p>
    <w:p w14:paraId="09F88077" w14:textId="77777777" w:rsidR="0008105D" w:rsidRDefault="003C36B0">
      <w:pPr>
        <w:spacing w:after="0" w:line="600" w:lineRule="auto"/>
        <w:ind w:firstLine="720"/>
        <w:jc w:val="both"/>
        <w:rPr>
          <w:rFonts w:eastAsia="Times New Roman"/>
          <w:bCs/>
        </w:rPr>
      </w:pPr>
      <w:r>
        <w:rPr>
          <w:rFonts w:eastAsia="Times New Roman"/>
          <w:bCs/>
        </w:rPr>
        <w:t>Το ερώτημα λοιπόν, πέρα</w:t>
      </w:r>
      <w:r>
        <w:rPr>
          <w:rFonts w:eastAsia="Times New Roman"/>
          <w:bCs/>
        </w:rPr>
        <w:t xml:space="preserve">ν από τη συνειδητή διαστρέβλωση των θέσεων του ΣΥΡΙΖΑ και την εικονική αντιπολίτευση σε μια εικονική κυβέρνηση, όπως θα θέλατε να είναι, πέραν από τη συνειδητή πολιτική επιλογή των πολιτικών σας υπαλλήλων, που ουσιαστικά υπονομεύουν κάθε προσπάθειά μας να </w:t>
      </w:r>
      <w:r>
        <w:rPr>
          <w:rFonts w:eastAsia="Times New Roman"/>
          <w:bCs/>
        </w:rPr>
        <w:t xml:space="preserve">εφαρμόσουμε πολιτική με αριστερό πρόσημο, όπως για παράδειγμα μου έρχεται στο μυαλό ο κ. Στουρνάρας, η παράταξή σας, που έφερε τη χώρα στα βράχια, πρέπει να απαντήσει στα εξής. </w:t>
      </w:r>
    </w:p>
    <w:p w14:paraId="09F88078" w14:textId="77777777" w:rsidR="0008105D" w:rsidRDefault="003C36B0">
      <w:pPr>
        <w:spacing w:after="0" w:line="600" w:lineRule="auto"/>
        <w:ind w:firstLine="720"/>
        <w:jc w:val="both"/>
        <w:rPr>
          <w:rFonts w:eastAsia="Times New Roman"/>
          <w:bCs/>
        </w:rPr>
      </w:pPr>
      <w:r>
        <w:rPr>
          <w:rFonts w:eastAsia="Times New Roman"/>
          <w:bCs/>
        </w:rPr>
        <w:t>Τι θα αλλάξετε σε σχέση με την πολιτική Σαμαρά; Πού διαφωνείτε και τι θα αντικ</w:t>
      </w:r>
      <w:r>
        <w:rPr>
          <w:rFonts w:eastAsia="Times New Roman"/>
          <w:bCs/>
        </w:rPr>
        <w:t>αταστήσετε από τις πολιτικές επιλογές του Βενιζέλου; Τι θα αλλάξετε απ’ όσα έκανε ο Καραμανλής;</w:t>
      </w:r>
    </w:p>
    <w:p w14:paraId="09F88079" w14:textId="77777777" w:rsidR="0008105D" w:rsidRDefault="003C36B0">
      <w:pPr>
        <w:spacing w:after="0" w:line="600" w:lineRule="auto"/>
        <w:ind w:firstLine="720"/>
        <w:jc w:val="both"/>
        <w:rPr>
          <w:rFonts w:eastAsia="Times New Roman"/>
          <w:bCs/>
        </w:rPr>
      </w:pPr>
      <w:r>
        <w:rPr>
          <w:rFonts w:eastAsia="Times New Roman"/>
          <w:bCs/>
        </w:rPr>
        <w:t xml:space="preserve">Εν πάση </w:t>
      </w:r>
      <w:proofErr w:type="spellStart"/>
      <w:r>
        <w:rPr>
          <w:rFonts w:eastAsia="Times New Roman"/>
          <w:bCs/>
        </w:rPr>
        <w:t>περιπτώσει</w:t>
      </w:r>
      <w:proofErr w:type="spellEnd"/>
      <w:r>
        <w:rPr>
          <w:rFonts w:eastAsia="Times New Roman"/>
          <w:bCs/>
        </w:rPr>
        <w:t>, εμείς με τις ζωντανές κοινωνικές δυνάμεις θα προχωρήσουμε. Μέσα σ’ αυτόν το ασφυκτικό κλοιό της δημοσιονομικής σταθερότητας πιστεύουμε ότι μ</w:t>
      </w:r>
      <w:r>
        <w:rPr>
          <w:rFonts w:eastAsia="Times New Roman"/>
          <w:bCs/>
        </w:rPr>
        <w:t xml:space="preserve">πορούμε και θα εφαρμόσουμε πολιτική με κοινωνικό αποτύπωμα. Με τη μαχόμενη κοινωνία τελικά θα ανοίξουμε τον δρόμο για μια νέα Ελλάδα. </w:t>
      </w:r>
    </w:p>
    <w:p w14:paraId="09F8807A" w14:textId="77777777" w:rsidR="0008105D" w:rsidRDefault="003C36B0">
      <w:pPr>
        <w:spacing w:after="0" w:line="600" w:lineRule="auto"/>
        <w:ind w:firstLine="720"/>
        <w:jc w:val="both"/>
        <w:rPr>
          <w:rFonts w:eastAsia="Times New Roman"/>
          <w:bCs/>
        </w:rPr>
      </w:pPr>
      <w:r>
        <w:rPr>
          <w:rFonts w:eastAsia="Times New Roman"/>
          <w:bCs/>
        </w:rPr>
        <w:t xml:space="preserve">Ευχαριστώ. </w:t>
      </w:r>
    </w:p>
    <w:p w14:paraId="09F8807B"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9F8807C" w14:textId="77777777" w:rsidR="0008105D" w:rsidRDefault="003C36B0">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Είναι κατανοητό. Θέλε</w:t>
      </w:r>
      <w:r>
        <w:rPr>
          <w:rFonts w:eastAsia="Times New Roman"/>
          <w:bCs/>
        </w:rPr>
        <w:t xml:space="preserve">τε όλοι να πείτε πολλά και τα επτά λεπτά κάποια στιγμή, έτσι όπως πάμε, θα γίνουν πέντε για τους υπόλοιπους, ενώ εσείς έχετε φτάσει στα έντεκα και δώδεκα λεπτά. </w:t>
      </w:r>
    </w:p>
    <w:p w14:paraId="09F8807D" w14:textId="77777777" w:rsidR="0008105D" w:rsidRDefault="003C36B0">
      <w:pPr>
        <w:spacing w:after="0" w:line="600" w:lineRule="auto"/>
        <w:ind w:firstLine="720"/>
        <w:jc w:val="both"/>
        <w:rPr>
          <w:rFonts w:eastAsia="Times New Roman"/>
          <w:bCs/>
        </w:rPr>
      </w:pPr>
      <w:r>
        <w:rPr>
          <w:rFonts w:eastAsia="Times New Roman"/>
          <w:bCs/>
        </w:rPr>
        <w:t xml:space="preserve">Τον λόγο έχει ο κ. </w:t>
      </w:r>
      <w:proofErr w:type="spellStart"/>
      <w:r>
        <w:rPr>
          <w:rFonts w:eastAsia="Times New Roman"/>
          <w:bCs/>
        </w:rPr>
        <w:t>Μπαρμπαρούσης</w:t>
      </w:r>
      <w:proofErr w:type="spellEnd"/>
      <w:r>
        <w:rPr>
          <w:rFonts w:eastAsia="Times New Roman"/>
          <w:bCs/>
        </w:rPr>
        <w:t xml:space="preserve"> από τη Χρυσή Αυγή. </w:t>
      </w:r>
    </w:p>
    <w:p w14:paraId="09F8807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Ακούγοντας το</w:t>
      </w:r>
      <w:r>
        <w:rPr>
          <w:rFonts w:eastAsia="Times New Roman" w:cs="Times New Roman"/>
          <w:szCs w:val="24"/>
        </w:rPr>
        <w:t xml:space="preserve">ν τελευταίο ομιλητή, αναρωτιέμαι εσείς τι αλλάξατε από την εποχή του Σαμαρά και της Νέας Δημοκρατίας. </w:t>
      </w:r>
    </w:p>
    <w:p w14:paraId="09F880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Πριν από έναν περίπου μήνα επικυρώθηκε ο προϋπολογισμός του 2015 και τον επικύρωσε και ο ΣΥΡΙΖΑ. Δηλαδή, ο ΣΥΡΙΖΑ που κατηγορούσε τον προϋπολογισμό του Σ</w:t>
      </w:r>
      <w:r>
        <w:rPr>
          <w:rFonts w:eastAsia="Times New Roman" w:cs="Times New Roman"/>
          <w:szCs w:val="24"/>
        </w:rPr>
        <w:t xml:space="preserve">αμαρά, ήταν αυτός που τον επικύρωσε. Και από ό,τι φαίνεται, βάσει και των δημοσκοπήσεων, μετά τη Σκύλλα θα ακολουθήσει η Χάρυβδη, και τον προϋπολογισμό του 2017 που σήμερα κατηγορεί η Νέα Δημοκρατία, θα είναι αυτή που το 2019 θα τον επικυρώσει. Δηλαδή, με </w:t>
      </w:r>
      <w:r>
        <w:rPr>
          <w:rFonts w:eastAsia="Times New Roman" w:cs="Times New Roman"/>
          <w:szCs w:val="24"/>
        </w:rPr>
        <w:t xml:space="preserve">λίγα λόγια, κοροϊδεύουμε τον κόσμο. </w:t>
      </w:r>
    </w:p>
    <w:p w14:paraId="09F8808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735D1">
        <w:rPr>
          <w:rFonts w:eastAsia="Times New Roman" w:cs="Times New Roman"/>
          <w:b/>
          <w:szCs w:val="24"/>
        </w:rPr>
        <w:t>ΣΠΥΡΙΔΩΝ ΛΥΚΟΥΔΗΣ)</w:t>
      </w:r>
    </w:p>
    <w:p w14:paraId="09F8808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Προϋπολογισμός 2017, λοιπόν, ή καλύτερα «</w:t>
      </w:r>
      <w:proofErr w:type="spellStart"/>
      <w:r>
        <w:rPr>
          <w:rFonts w:eastAsia="Times New Roman" w:cs="Times New Roman"/>
          <w:szCs w:val="24"/>
        </w:rPr>
        <w:t>τσουνάμι</w:t>
      </w:r>
      <w:proofErr w:type="spellEnd"/>
      <w:r>
        <w:rPr>
          <w:rFonts w:eastAsia="Times New Roman" w:cs="Times New Roman"/>
          <w:szCs w:val="24"/>
        </w:rPr>
        <w:t xml:space="preserve"> </w:t>
      </w:r>
      <w:r>
        <w:rPr>
          <w:rFonts w:eastAsia="Times New Roman" w:cs="Times New Roman"/>
          <w:szCs w:val="24"/>
        </w:rPr>
        <w:t>2017». Ένα «</w:t>
      </w:r>
      <w:proofErr w:type="spellStart"/>
      <w:r>
        <w:rPr>
          <w:rFonts w:eastAsia="Times New Roman" w:cs="Times New Roman"/>
          <w:szCs w:val="24"/>
        </w:rPr>
        <w:t>φορο-τσουνάμι</w:t>
      </w:r>
      <w:proofErr w:type="spellEnd"/>
      <w:r>
        <w:rPr>
          <w:rFonts w:eastAsia="Times New Roman" w:cs="Times New Roman"/>
          <w:szCs w:val="24"/>
        </w:rPr>
        <w:t>» το οποίο στόχο έχει, για μια ακόμη φορά, τ</w:t>
      </w:r>
      <w:r>
        <w:rPr>
          <w:rFonts w:eastAsia="Times New Roman" w:cs="Times New Roman"/>
          <w:szCs w:val="24"/>
        </w:rPr>
        <w:t xml:space="preserve">ις ασθενέστερες οικονομικά ομάδες του πληθυσμού. Και για να μην κρυβόμαστε πίσω από το δάκτυλό μας, αυτές οι ασθενέστερες ομάδες είναι η πλειοψηφία σήμερα. Μιλάμε γι’ αυτές τις ομάδες των μισθωτών, των συνταξιούχων και γενικότερα, όλης της εργατικής τάξης </w:t>
      </w:r>
      <w:r>
        <w:rPr>
          <w:rFonts w:eastAsia="Times New Roman" w:cs="Times New Roman"/>
          <w:szCs w:val="24"/>
        </w:rPr>
        <w:t>και των λαϊκών στρωμάτων. Μην ξεχνάμε ότι για την εργατική τάξη και το δίκαιο του εργάτη δίνατε αγώνες. Αλλά πού να το θυμάστε τώρα; Η εξουσία, η καρεκλίτσα, είναι γλυκιά και το ξεχάσατε αμέσως.</w:t>
      </w:r>
    </w:p>
    <w:p w14:paraId="09F8808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Ξεχάσατε όλες τις υποσχέσεις που δώσατε προεκλογικά και φέρατ</w:t>
      </w:r>
      <w:r>
        <w:rPr>
          <w:rFonts w:eastAsia="Times New Roman" w:cs="Times New Roman"/>
          <w:szCs w:val="24"/>
        </w:rPr>
        <w:t xml:space="preserve">ε ένα ακόμη μνημόνιο, το οποίο μας παραμυθιάζετε ότι στόχο έχει την ανάκαμψη της οικονομίας της χώρας. Αυτά δεν έλεγε και η Νέα Δημοκρατία; Για ποια ανάκαμψη μιλάτε; </w:t>
      </w:r>
    </w:p>
    <w:p w14:paraId="09F8808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Πιστεύετε ότι με τη συρρίκνωση της αγοραστικής δύναμης των εργατικών και λαϊκών νοικοκυρι</w:t>
      </w:r>
      <w:r>
        <w:rPr>
          <w:rFonts w:eastAsia="Times New Roman" w:cs="Times New Roman"/>
          <w:szCs w:val="24"/>
        </w:rPr>
        <w:t>ών θα φέρετε την ανάκαμψη; Στόχος σας είναι και πάλι οι μειώσεις των μισθών και των συντάξεων. Ήδη οι μειώσεις έχουν ξεπεράσει το 40%. Μιλάμε, δηλαδή, πλέον για την απόλυτη εξαθλίωση.</w:t>
      </w:r>
    </w:p>
    <w:p w14:paraId="09F880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Οδηγήσατε χιλιάδες μισθωτούς, συνταξιούχους, επιτηδευματίες και επιχειρή</w:t>
      </w:r>
      <w:r>
        <w:rPr>
          <w:rFonts w:eastAsia="Times New Roman" w:cs="Times New Roman"/>
          <w:szCs w:val="24"/>
        </w:rPr>
        <w:t xml:space="preserve">σεις σε οικονομική ασφυξία. Και αυτό φαίνεται από τα στοιχεία των ληξιπρόθεσμων οφειλών που έχουν εκτιναχθεί πάνω από τα 92,5 δισεκατομμύρια ευρώ. Αυτές τις ληξιπρόθεσμες οφειλές θέλετε να τις εισπράξετε για να υπάρξει πλεόνασμα. </w:t>
      </w:r>
    </w:p>
    <w:p w14:paraId="09F880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Μήπως θα θέλατε να μας πείτε πώς θα πετύχετε αυτή την είσπραξη; Θα την πετύχετε μήπως με αύξηση στον ΦΠΑ, την τιμή του πετρελαίου, τα προϊόντα καπνού, τη φορολογία του καφέ, την τηλεφωνία και με αλλαγή στη φορολογία των οχημάτων; </w:t>
      </w:r>
    </w:p>
    <w:p w14:paraId="09F880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Από τη μια, μιλάτε για με</w:t>
      </w:r>
      <w:r>
        <w:rPr>
          <w:rFonts w:eastAsia="Times New Roman" w:cs="Times New Roman"/>
          <w:szCs w:val="24"/>
        </w:rPr>
        <w:t>ιώσεις μισθών και συντάξεων και από την άλλη, για αυξήσεις σε έμμεσους και άμεσους φόρους. Πολύ ενδιαφέρον! Απαιτείτε, δηλαδή, από τον Έλληνα πολίτη, τη στιγμή που πένεται και δεν έχει χρήματα για να εξασφαλίσει τις βασικές του ανάγκες, να πληρώσει τους φό</w:t>
      </w:r>
      <w:r>
        <w:rPr>
          <w:rFonts w:eastAsia="Times New Roman" w:cs="Times New Roman"/>
          <w:szCs w:val="24"/>
        </w:rPr>
        <w:t xml:space="preserve">ρους που θα τους επιβάλετε. </w:t>
      </w:r>
    </w:p>
    <w:p w14:paraId="09F880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Θα μειώσετε το αφορολόγητο όριο και θα αλλάξετε τις κλίμακες υπολογισμού φόρου εισοδήματος και φυσικών προσώπων και της ειδικής εισφοράς αλληλεγγύης. Έτσι, στα νέα εκκαθαριστικά σημειώματα θα υπάρξουν δυσάρεστες εκπλήξεις, αφού</w:t>
      </w:r>
      <w:r>
        <w:rPr>
          <w:rFonts w:eastAsia="Times New Roman" w:cs="Times New Roman"/>
          <w:szCs w:val="24"/>
        </w:rPr>
        <w:t xml:space="preserve"> τα φυσικά πρόσωπα θα κληθούν να πληρώσουν πρόσθετους φόρους που θα αντιστοιχούν στις πρόσθετες διαφορές μεταξύ των ποσών των φόρων που προκύπτουν βάσει των παλιών και νέων κλιμάκων για τους πέντε πρώτους μήνες του 2016.</w:t>
      </w:r>
    </w:p>
    <w:p w14:paraId="09F880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Φυσικά, μέσα σε αυτή την </w:t>
      </w:r>
      <w:proofErr w:type="spellStart"/>
      <w:r>
        <w:rPr>
          <w:rFonts w:eastAsia="Times New Roman" w:cs="Times New Roman"/>
          <w:szCs w:val="24"/>
        </w:rPr>
        <w:t>φοροκαταιγ</w:t>
      </w:r>
      <w:r>
        <w:rPr>
          <w:rFonts w:eastAsia="Times New Roman" w:cs="Times New Roman"/>
          <w:szCs w:val="24"/>
        </w:rPr>
        <w:t>ίδα</w:t>
      </w:r>
      <w:proofErr w:type="spellEnd"/>
      <w:r>
        <w:rPr>
          <w:rFonts w:eastAsia="Times New Roman" w:cs="Times New Roman"/>
          <w:szCs w:val="24"/>
        </w:rPr>
        <w:t>, γιατί να μείνει έξω και ο πρωτογενής τομέας μας, τον οποίο τόσο πολύ απαξιώνετε και εξαθλιώνετε; Και για τους αγρότες, λοιπόν, θα υπάρξει φορολόγηση από το πρώτο ευρώ. Δηλαδή, μιλάμε για συντελεστή εκκίνησης στο 22% και θα φθάνει ως το 45%.</w:t>
      </w:r>
    </w:p>
    <w:p w14:paraId="09F880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Συνεχίζουμ</w:t>
      </w:r>
      <w:r>
        <w:rPr>
          <w:rFonts w:eastAsia="Times New Roman" w:cs="Times New Roman"/>
          <w:szCs w:val="24"/>
        </w:rPr>
        <w:t xml:space="preserve">ε με επιβολή νέας αναμορφωμένης ειδικής εισφοράς αλληλεγγύης γι’ αυτούς που θα έχουν εισοδήματα άνω των 12.000 ευρώ. Μιλάμε για ένα ποσό 2,2% και θα φθάνει ως το 10%. Η έκπτωση φόρου πλέον θα ισχύει μόνο για τους επαγγελματίες αγρότες. Με λίγα λόγια, όλοι </w:t>
      </w:r>
      <w:r>
        <w:rPr>
          <w:rFonts w:eastAsia="Times New Roman" w:cs="Times New Roman"/>
          <w:szCs w:val="24"/>
        </w:rPr>
        <w:t xml:space="preserve">θα θεωρηθούν </w:t>
      </w:r>
      <w:proofErr w:type="spellStart"/>
      <w:r>
        <w:rPr>
          <w:rFonts w:eastAsia="Times New Roman" w:cs="Times New Roman"/>
          <w:szCs w:val="24"/>
        </w:rPr>
        <w:t>ετεροεπαγγελματίες</w:t>
      </w:r>
      <w:proofErr w:type="spellEnd"/>
      <w:r>
        <w:rPr>
          <w:rFonts w:eastAsia="Times New Roman" w:cs="Times New Roman"/>
          <w:szCs w:val="24"/>
        </w:rPr>
        <w:t xml:space="preserve"> και θα χάσουν το αφορολόγητο όριο. Παράλληλα, μην ξεχνάμε ότι οι αγρότες θα επιβαρυνθούν και με προκαταβολή φόρου, η οποία αυξήθηκε από το 75% στο 100% του κύριου φόρου.</w:t>
      </w:r>
    </w:p>
    <w:p w14:paraId="09F880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Αξίζει να σημειωθεί ότι στο πεδίο του ασφαλιστικού μετ</w:t>
      </w:r>
      <w:r>
        <w:rPr>
          <w:rFonts w:eastAsia="Times New Roman" w:cs="Times New Roman"/>
          <w:szCs w:val="24"/>
        </w:rPr>
        <w:t>ά την πρώτη φάση της αναπροσαρμογής προς τα πάνω των εισφορών στον ΟΓΑ, οι οποίες ήδη αυξήθηκαν κατά 95,3 εκατομμύρια ευρώ μέσα στο 2016, οι ασφαλισμένοι του Οργανισμού καλούνται να καταβάλουν επιπλέον 92,7 εκατομμύρια ευρώ μέσα στο 2017.</w:t>
      </w:r>
    </w:p>
    <w:p w14:paraId="09F880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Αν ο αγρότης δεν </w:t>
      </w:r>
      <w:r>
        <w:rPr>
          <w:rFonts w:eastAsia="Times New Roman" w:cs="Times New Roman"/>
          <w:szCs w:val="24"/>
        </w:rPr>
        <w:t xml:space="preserve">έχει παραγωγή λόγω ακαρπίας ή κάποιας αρρώστιας ή από άλλα φυσικά αίτια, πώς θα </w:t>
      </w:r>
      <w:proofErr w:type="spellStart"/>
      <w:r>
        <w:rPr>
          <w:rFonts w:eastAsia="Times New Roman" w:cs="Times New Roman"/>
          <w:szCs w:val="24"/>
        </w:rPr>
        <w:t>αντεπεξέλθει</w:t>
      </w:r>
      <w:proofErr w:type="spellEnd"/>
      <w:r>
        <w:rPr>
          <w:rFonts w:eastAsia="Times New Roman" w:cs="Times New Roman"/>
          <w:szCs w:val="24"/>
        </w:rPr>
        <w:t xml:space="preserve"> </w:t>
      </w:r>
      <w:r>
        <w:rPr>
          <w:rFonts w:eastAsia="Times New Roman" w:cs="Times New Roman"/>
          <w:szCs w:val="24"/>
        </w:rPr>
        <w:t>σε όλα αυτά που του επιβάλετε;</w:t>
      </w:r>
    </w:p>
    <w:p w14:paraId="09F880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Να σας πω εγώ πώς θα </w:t>
      </w:r>
      <w:proofErr w:type="spellStart"/>
      <w:r>
        <w:rPr>
          <w:rFonts w:eastAsia="Times New Roman" w:cs="Times New Roman"/>
          <w:szCs w:val="24"/>
        </w:rPr>
        <w:t>αντεπεξέλθει</w:t>
      </w:r>
      <w:proofErr w:type="spellEnd"/>
      <w:r>
        <w:rPr>
          <w:rFonts w:eastAsia="Times New Roman" w:cs="Times New Roman"/>
          <w:szCs w:val="24"/>
        </w:rPr>
        <w:t xml:space="preserve">. Θα εγκαταλείψει τα κτήματά του και τη γη του. Βέβαια, στην ουσία αυτός είναι και ο στόχος σας. </w:t>
      </w:r>
      <w:r>
        <w:rPr>
          <w:rFonts w:eastAsia="Times New Roman" w:cs="Times New Roman"/>
          <w:szCs w:val="24"/>
        </w:rPr>
        <w:t>Διότι όλο αυτό που γίνεται στον πρωτογενή τομέα παραγωγής δεν γίνεται τυχαία. Έχει εδώ και χρόνια δρομολογηθεί η διάλυση της πρωτογενούς παραγωγής της χώρας, το έχουν υπογράψει οι διάφορες προδοτικές κυβερνήσεις στο παρελθόν. Τα ίδια και χειρότερα κάνετε κ</w:t>
      </w:r>
      <w:r>
        <w:rPr>
          <w:rFonts w:eastAsia="Times New Roman" w:cs="Times New Roman"/>
          <w:szCs w:val="24"/>
        </w:rPr>
        <w:t>αι εσείς σήμερα.</w:t>
      </w:r>
    </w:p>
    <w:p w14:paraId="09F880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Κλείνοντας, αυτό που έχω να πω είναι ότι όσο και να πολεμάτε και να μισείτε τους Έλληνες και κάθε τι ελληνικό, δυστυχώς για εσάς ο ελληνισμός είναι αέναος. Η Ελλάδα είναι προορισμένη να ζήσει και θα ζήσει. Το καράβι που λέγεται «Ελλάδα» θα</w:t>
      </w:r>
      <w:r>
        <w:rPr>
          <w:rFonts w:eastAsia="Times New Roman" w:cs="Times New Roman"/>
          <w:szCs w:val="24"/>
        </w:rPr>
        <w:t xml:space="preserve"> ξεφύγει και από τη Σκύλλα και από τη Χάρυβδη και σύντομα θα πλεύσει ξανά σε ήρεμα νερά. Αυτό θα γίνει όταν θα έχει ξημερώσει η «Χρυσή Αυγή» του ελληνισμού.</w:t>
      </w:r>
    </w:p>
    <w:p w14:paraId="09F880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808F" w14:textId="77777777" w:rsidR="0008105D" w:rsidRDefault="003C36B0">
      <w:pPr>
        <w:spacing w:after="0" w:line="600" w:lineRule="auto"/>
        <w:jc w:val="center"/>
        <w:rPr>
          <w:rFonts w:eastAsia="Times New Roman"/>
          <w:bCs/>
        </w:rPr>
      </w:pPr>
      <w:r>
        <w:rPr>
          <w:rFonts w:eastAsia="Times New Roman"/>
          <w:bCs/>
        </w:rPr>
        <w:t>(Χειροκροτήματα από την πτέρυγα της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09F88090" w14:textId="77777777" w:rsidR="0008105D" w:rsidRDefault="003C36B0">
      <w:pPr>
        <w:spacing w:after="0"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Ευχαρι</w:t>
      </w:r>
      <w:r>
        <w:rPr>
          <w:rFonts w:eastAsia="Times New Roman"/>
          <w:bCs/>
        </w:rPr>
        <w:t>στούμε, κύριε συνάδελφε.</w:t>
      </w:r>
    </w:p>
    <w:p w14:paraId="09F88091" w14:textId="77777777" w:rsidR="0008105D" w:rsidRDefault="003C36B0">
      <w:pPr>
        <w:spacing w:after="0" w:line="600" w:lineRule="auto"/>
        <w:ind w:firstLine="720"/>
        <w:jc w:val="both"/>
        <w:rPr>
          <w:rFonts w:eastAsia="Times New Roman"/>
          <w:bCs/>
        </w:rPr>
      </w:pPr>
      <w:r>
        <w:rPr>
          <w:rFonts w:eastAsia="Times New Roman"/>
          <w:bCs/>
        </w:rPr>
        <w:t xml:space="preserve">Ο συνάδελφος κ. Σταύρος </w:t>
      </w:r>
      <w:proofErr w:type="spellStart"/>
      <w:r>
        <w:rPr>
          <w:rFonts w:eastAsia="Times New Roman"/>
          <w:bCs/>
        </w:rPr>
        <w:t>Αραχωβίτης</w:t>
      </w:r>
      <w:proofErr w:type="spellEnd"/>
      <w:r>
        <w:rPr>
          <w:rFonts w:eastAsia="Times New Roman"/>
          <w:bCs/>
        </w:rPr>
        <w:t xml:space="preserve"> από τον ΣΥΡΙΖΑ έχει τον λόγο.</w:t>
      </w:r>
    </w:p>
    <w:p w14:paraId="09F88092" w14:textId="77777777" w:rsidR="0008105D" w:rsidRDefault="003C36B0">
      <w:pPr>
        <w:spacing w:after="0" w:line="600" w:lineRule="auto"/>
        <w:ind w:firstLine="720"/>
        <w:jc w:val="both"/>
        <w:rPr>
          <w:rFonts w:eastAsia="Times New Roman"/>
          <w:bCs/>
        </w:rPr>
      </w:pPr>
      <w:r>
        <w:rPr>
          <w:rFonts w:eastAsia="Times New Roman"/>
          <w:b/>
          <w:bCs/>
        </w:rPr>
        <w:t>ΣΤΑΥΡΟΣ ΑΡΑΧΩΒΙΤΗΣ:</w:t>
      </w:r>
      <w:r>
        <w:rPr>
          <w:rFonts w:eastAsia="Times New Roman"/>
          <w:bCs/>
        </w:rPr>
        <w:t xml:space="preserve"> Ευχαριστώ, κύριε Πρόεδρε.</w:t>
      </w:r>
    </w:p>
    <w:p w14:paraId="09F88093" w14:textId="77777777" w:rsidR="0008105D" w:rsidRDefault="003C36B0">
      <w:pPr>
        <w:spacing w:after="0" w:line="600" w:lineRule="auto"/>
        <w:ind w:firstLine="720"/>
        <w:jc w:val="both"/>
        <w:rPr>
          <w:rFonts w:eastAsia="Times New Roman"/>
          <w:bCs/>
        </w:rPr>
      </w:pPr>
      <w:r>
        <w:rPr>
          <w:rFonts w:eastAsia="Times New Roman"/>
          <w:bCs/>
        </w:rPr>
        <w:t>Κυρίες και κύριοι συνάδελφοι, στη σημερινή μου τοποθέτηση για τον προϋπολογισμό του 2017 θέλω να επικεντρωθώ στα υπό συζ</w:t>
      </w:r>
      <w:r>
        <w:rPr>
          <w:rFonts w:eastAsia="Times New Roman"/>
          <w:bCs/>
        </w:rPr>
        <w:t>ήτηση κείμενα που αφορούν τον αγροτικό τομέα και τους αγρότες της χώρας μας.</w:t>
      </w:r>
    </w:p>
    <w:p w14:paraId="09F88094" w14:textId="77777777" w:rsidR="0008105D" w:rsidRDefault="003C36B0">
      <w:pPr>
        <w:spacing w:after="0" w:line="600" w:lineRule="auto"/>
        <w:ind w:firstLine="720"/>
        <w:jc w:val="both"/>
        <w:rPr>
          <w:rFonts w:eastAsia="Times New Roman"/>
          <w:bCs/>
        </w:rPr>
      </w:pPr>
      <w:r>
        <w:rPr>
          <w:rFonts w:eastAsia="Times New Roman"/>
          <w:bCs/>
        </w:rPr>
        <w:t>Ο προϋπολογισμός του Υπουργείου Αγροτικής Ανάπτυξης προβλέπει πιστώσεις 627 εκατομμυρίων ευρώ από τον τακτικό προϋπολογισμό και 582 εκατομμύρια ευρώ από το Πρόγραμμα Δημοσίων Επεν</w:t>
      </w:r>
      <w:r>
        <w:rPr>
          <w:rFonts w:eastAsia="Times New Roman"/>
          <w:bCs/>
        </w:rPr>
        <w:t>δύσεων. Συνολικά 1.209.000.000 ευρώ.</w:t>
      </w:r>
    </w:p>
    <w:p w14:paraId="09F88095" w14:textId="77777777" w:rsidR="0008105D" w:rsidRDefault="003C36B0">
      <w:pPr>
        <w:spacing w:after="0" w:line="600" w:lineRule="auto"/>
        <w:ind w:firstLine="720"/>
        <w:jc w:val="both"/>
        <w:rPr>
          <w:rFonts w:eastAsia="Times New Roman"/>
          <w:bCs/>
        </w:rPr>
      </w:pPr>
      <w:r>
        <w:rPr>
          <w:rFonts w:eastAsia="Times New Roman"/>
          <w:bCs/>
        </w:rPr>
        <w:t xml:space="preserve">Ξεκινώντας, να δούμε τι δείχνουν -και να απαντήσω και στον προηγούμενο συνάδελφο- τα διαθέσιμα στοιχεία της </w:t>
      </w:r>
      <w:r>
        <w:rPr>
          <w:rFonts w:eastAsia="Times New Roman"/>
          <w:bCs/>
          <w:lang w:val="en-US"/>
        </w:rPr>
        <w:t>E</w:t>
      </w:r>
      <w:r>
        <w:rPr>
          <w:rFonts w:eastAsia="Times New Roman"/>
          <w:bCs/>
          <w:lang w:val="en-US"/>
        </w:rPr>
        <w:t>UROSTAT</w:t>
      </w:r>
      <w:r>
        <w:rPr>
          <w:rFonts w:eastAsia="Times New Roman"/>
          <w:bCs/>
        </w:rPr>
        <w:t>: Το αγροτικό ΑΕΠ αυξήθηκε κατά 4% το 2015, αντιστρέφοντας την πτωτική πορεία των προηγούμενων ετών. Δε</w:t>
      </w:r>
      <w:r>
        <w:rPr>
          <w:rFonts w:eastAsia="Times New Roman"/>
          <w:bCs/>
        </w:rPr>
        <w:t>ίχνουν ακόμα αύξηση κατά 11,7% στο γεωργικό εισόδημα. Η σταθεροποίηση, αλλά πολύ παραπάνω η αύξηση του αγροτικού ΑΕΠ, αλλά και του γεωργικού εισοδήματος και των εξαγωγών είναι για εμάς μεγάλη πρόκληση.</w:t>
      </w:r>
    </w:p>
    <w:p w14:paraId="09F88096" w14:textId="77777777" w:rsidR="0008105D" w:rsidRDefault="003C36B0">
      <w:pPr>
        <w:spacing w:after="0" w:line="600" w:lineRule="auto"/>
        <w:ind w:firstLine="720"/>
        <w:jc w:val="both"/>
        <w:rPr>
          <w:rFonts w:eastAsia="Times New Roman"/>
          <w:bCs/>
        </w:rPr>
      </w:pPr>
      <w:r>
        <w:rPr>
          <w:rFonts w:eastAsia="Times New Roman"/>
          <w:bCs/>
        </w:rPr>
        <w:t>Όμως, δεν είναι μόνο τα παραπάνω μεγέθη, αλλά οι αλλαγ</w:t>
      </w:r>
      <w:r>
        <w:rPr>
          <w:rFonts w:eastAsia="Times New Roman"/>
          <w:bCs/>
        </w:rPr>
        <w:t>ές και οι ρυθμίσεις τις οποίες εισήγαμε τον τελευταίο χρόνο και οι οποίες αναμένουμε να σταθεροποιήσουν την κατάσταση για τους αγρότες της χώρας μας, η οποία ήταν πτωτική όλα τα τελευταία χρόνια των μνημονίων. Μιλώ τόσο για το ασφαλιστικό όσο και για τις φ</w:t>
      </w:r>
      <w:r>
        <w:rPr>
          <w:rFonts w:eastAsia="Times New Roman"/>
          <w:bCs/>
        </w:rPr>
        <w:t>ορολογικές τροποποιήσεις που φέτος νομοθετήσαμε.</w:t>
      </w:r>
    </w:p>
    <w:p w14:paraId="09F88097" w14:textId="77777777" w:rsidR="0008105D" w:rsidRDefault="003C36B0">
      <w:pPr>
        <w:spacing w:after="0" w:line="600" w:lineRule="auto"/>
        <w:ind w:firstLine="720"/>
        <w:jc w:val="both"/>
        <w:rPr>
          <w:rFonts w:eastAsia="Times New Roman"/>
          <w:bCs/>
        </w:rPr>
      </w:pPr>
      <w:r>
        <w:rPr>
          <w:rFonts w:eastAsia="Times New Roman"/>
          <w:bCs/>
        </w:rPr>
        <w:t xml:space="preserve">Θα ήθελα να θυμίσω, ξεκινώντας, τον </w:t>
      </w:r>
      <w:r>
        <w:rPr>
          <w:rFonts w:eastAsia="Times New Roman"/>
          <w:bCs/>
        </w:rPr>
        <w:t>ν.</w:t>
      </w:r>
      <w:r>
        <w:rPr>
          <w:rFonts w:eastAsia="Times New Roman"/>
          <w:bCs/>
        </w:rPr>
        <w:t>4172/2013, που προέβλεπε τη φορολόγηση από το πρώτο ευρώ για το σύνολο των επιδοτήσεων, των αποζημιώσεων και των δηλωθέντων εισοδημάτων.</w:t>
      </w:r>
    </w:p>
    <w:p w14:paraId="09F88098" w14:textId="77777777" w:rsidR="0008105D" w:rsidRDefault="003C36B0">
      <w:pPr>
        <w:spacing w:after="0" w:line="600" w:lineRule="auto"/>
        <w:ind w:firstLine="720"/>
        <w:jc w:val="both"/>
        <w:rPr>
          <w:rFonts w:eastAsia="Times New Roman"/>
          <w:bCs/>
        </w:rPr>
      </w:pPr>
      <w:r>
        <w:rPr>
          <w:rFonts w:eastAsia="Times New Roman"/>
          <w:bCs/>
        </w:rPr>
        <w:t xml:space="preserve">Τον Νοέμβριο του 2014, δεκαεπτά </w:t>
      </w:r>
      <w:r>
        <w:rPr>
          <w:rFonts w:eastAsia="Times New Roman"/>
          <w:bCs/>
        </w:rPr>
        <w:t xml:space="preserve">Βουλευτές της σημερινής Αξιωματικής Αντιπολίτευσης επιχείρησαν να περάσουν με σχετική βουλευτική τροπολογία την εξαίρεση των κοινοτικών ενισχύσεων από τη φορολόγηση και να εισαχθεί ως αφορολόγητο. Δεν έγινε δεκτό από τον τότε Υπουργό με την αιτιολογία της </w:t>
      </w:r>
      <w:r>
        <w:rPr>
          <w:rFonts w:eastAsia="Times New Roman"/>
          <w:bCs/>
        </w:rPr>
        <w:t>αδυναμίας εκτίμησης των επιπτώσεων. Καταθέτω την τροπολογία για τα Πρακτικά.</w:t>
      </w:r>
    </w:p>
    <w:p w14:paraId="09F88099" w14:textId="77777777" w:rsidR="0008105D" w:rsidRDefault="003C36B0">
      <w:pPr>
        <w:spacing w:after="0" w:line="600" w:lineRule="auto"/>
        <w:ind w:firstLine="720"/>
        <w:jc w:val="both"/>
        <w:rPr>
          <w:rFonts w:eastAsia="Times New Roman"/>
          <w:bCs/>
        </w:rPr>
      </w:pPr>
      <w:r>
        <w:rPr>
          <w:rFonts w:eastAsia="Times New Roman" w:cs="Times New Roman"/>
        </w:rPr>
        <w:t xml:space="preserve">(Στο σημείο αυτό ο Βουλευτής κ. Σταύρος </w:t>
      </w:r>
      <w:proofErr w:type="spellStart"/>
      <w:r>
        <w:rPr>
          <w:rFonts w:eastAsia="Times New Roman" w:cs="Times New Roman"/>
        </w:rPr>
        <w:t>Αραχωβίτης</w:t>
      </w:r>
      <w:proofErr w:type="spellEnd"/>
      <w:r>
        <w:rPr>
          <w:rFonts w:eastAsia="Times New Roman" w:cs="Times New Roman"/>
        </w:rPr>
        <w:t xml:space="preserve"> καταθέτει για τα Πρακτικά την προαναφερθείσα τροπολογία, η οποία βρίσκεται στο αρχείο του Τμήματος Γραμματείας της Διεύθυνσης Στ</w:t>
      </w:r>
      <w:r>
        <w:rPr>
          <w:rFonts w:eastAsia="Times New Roman" w:cs="Times New Roman"/>
        </w:rPr>
        <w:t>ενογραφίας και Πρακτικών της Βουλής)</w:t>
      </w:r>
    </w:p>
    <w:p w14:paraId="09F8809A" w14:textId="77777777" w:rsidR="0008105D" w:rsidRDefault="003C36B0">
      <w:pPr>
        <w:spacing w:after="0" w:line="600" w:lineRule="auto"/>
        <w:ind w:firstLine="720"/>
        <w:jc w:val="both"/>
        <w:rPr>
          <w:rFonts w:eastAsia="Times New Roman"/>
          <w:bCs/>
        </w:rPr>
      </w:pPr>
      <w:r>
        <w:rPr>
          <w:rFonts w:eastAsia="Times New Roman"/>
          <w:bCs/>
        </w:rPr>
        <w:t xml:space="preserve">Εμείς, συμφωνώντας και τότε με τους συναδέλφους, ήδη από τον Μάιο του 2015, δηλαδή λίγους μήνες αφότου αναλάβαμε την </w:t>
      </w:r>
      <w:r>
        <w:rPr>
          <w:rFonts w:eastAsia="Times New Roman"/>
          <w:bCs/>
        </w:rPr>
        <w:t>Κυβέρνηση</w:t>
      </w:r>
      <w:r>
        <w:rPr>
          <w:rFonts w:eastAsia="Times New Roman"/>
          <w:bCs/>
        </w:rPr>
        <w:t>, έχουμε θεσπίσει αφορολόγητο έως 12.000 ευρώ στις επιδοτήσεις.</w:t>
      </w:r>
    </w:p>
    <w:p w14:paraId="09F8809B" w14:textId="77777777" w:rsidR="0008105D" w:rsidRDefault="003C36B0">
      <w:pPr>
        <w:spacing w:after="0" w:line="600" w:lineRule="auto"/>
        <w:ind w:firstLine="720"/>
        <w:jc w:val="both"/>
        <w:rPr>
          <w:rFonts w:eastAsia="Times New Roman"/>
          <w:bCs/>
        </w:rPr>
      </w:pPr>
      <w:r>
        <w:rPr>
          <w:rFonts w:eastAsia="Times New Roman"/>
          <w:bCs/>
        </w:rPr>
        <w:t>Σήμερα, εξαιρούνται από το φο</w:t>
      </w:r>
      <w:r>
        <w:rPr>
          <w:rFonts w:eastAsia="Times New Roman"/>
          <w:bCs/>
        </w:rPr>
        <w:t>ρολογητέο εισόδημα και δεν νοούνται ως κέρδος για τους αγρότες, ούτε οι επιδοτήσεις του ΙΙ Πυλώνα, ούτε οι αποζημιώσεις του ΕΛΓΑ, αλλά ούτε και οι ενισχύσεις του Πυλώνα Ι πλην της βασικής. Η πράσινη ενίσχυση και οι συνδεδεμένες θεωρούνται ως φορολογητέο ει</w:t>
      </w:r>
      <w:r>
        <w:rPr>
          <w:rFonts w:eastAsia="Times New Roman"/>
          <w:bCs/>
        </w:rPr>
        <w:t>σόδημα για το ποσό εκείνο που είναι πάνω από τα 12.000 ευρώ.</w:t>
      </w:r>
    </w:p>
    <w:p w14:paraId="09F8809C" w14:textId="77777777" w:rsidR="0008105D" w:rsidRDefault="003C36B0">
      <w:pPr>
        <w:spacing w:after="0" w:line="600" w:lineRule="auto"/>
        <w:ind w:firstLine="720"/>
        <w:jc w:val="both"/>
        <w:rPr>
          <w:rFonts w:eastAsia="Times New Roman"/>
          <w:bCs/>
        </w:rPr>
      </w:pPr>
      <w:r>
        <w:rPr>
          <w:rFonts w:eastAsia="Times New Roman"/>
          <w:bCs/>
        </w:rPr>
        <w:t>Ακόμη, σήμερα οι αγρότες έχουν για πρώτη φορά πραγματικό αφορολόγητο στο εισόδημα από τη δραστηριότητα έως 9.550 ευρώ με τρία παιδιά, πέρα από αυτό των προηγούμενων κατηγοριών.</w:t>
      </w:r>
    </w:p>
    <w:p w14:paraId="09F880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Παρακαλώ, λοιπόν, </w:t>
      </w:r>
      <w:r>
        <w:rPr>
          <w:rFonts w:eastAsia="Times New Roman" w:cs="Times New Roman"/>
          <w:szCs w:val="24"/>
        </w:rPr>
        <w:t xml:space="preserve">τις κυρίες και τους κυρίους συναδέλφους να μελετήσουν προσεκτικά το άρθρο 112 του </w:t>
      </w:r>
      <w:r>
        <w:rPr>
          <w:rFonts w:eastAsia="Times New Roman" w:cs="Times New Roman"/>
          <w:szCs w:val="24"/>
        </w:rPr>
        <w:t>ν.</w:t>
      </w:r>
      <w:r>
        <w:rPr>
          <w:rFonts w:eastAsia="Times New Roman" w:cs="Times New Roman"/>
          <w:szCs w:val="24"/>
        </w:rPr>
        <w:t xml:space="preserve">4387/2016, το άρθρο 44 του </w:t>
      </w:r>
      <w:r>
        <w:rPr>
          <w:rFonts w:eastAsia="Times New Roman" w:cs="Times New Roman"/>
          <w:szCs w:val="24"/>
        </w:rPr>
        <w:t>ν.</w:t>
      </w:r>
      <w:r>
        <w:rPr>
          <w:rFonts w:eastAsia="Times New Roman" w:cs="Times New Roman"/>
          <w:szCs w:val="24"/>
        </w:rPr>
        <w:t xml:space="preserve">4389/2016, την ΠΟΛ 1107/2016 και τον Πίνακα Φορολογικών Δαπανών του Προϋπολογισμού στη σελίδα 1. </w:t>
      </w:r>
    </w:p>
    <w:p w14:paraId="09F880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όσους δυσκολεύονται να τα βρουν, τα καταθ</w:t>
      </w:r>
      <w:r>
        <w:rPr>
          <w:rFonts w:eastAsia="Times New Roman" w:cs="Times New Roman"/>
          <w:szCs w:val="24"/>
        </w:rPr>
        <w:t>έτω στα Πρακτικά.</w:t>
      </w:r>
    </w:p>
    <w:p w14:paraId="09F8809F" w14:textId="77777777" w:rsidR="0008105D" w:rsidRDefault="003C36B0">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9F880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ήθελα να θυμίσω, επίσης, ότι ο ΟΓΑ είχε εξαιρεθεί από τις προηγούμενες κυβερνήσεις από τη ρύθμιση του </w:t>
      </w:r>
      <w:r>
        <w:rPr>
          <w:rFonts w:eastAsia="Times New Roman" w:cs="Times New Roman"/>
          <w:szCs w:val="24"/>
        </w:rPr>
        <w:t>ν.</w:t>
      </w:r>
      <w:r>
        <w:rPr>
          <w:rFonts w:eastAsia="Times New Roman" w:cs="Times New Roman"/>
          <w:szCs w:val="24"/>
        </w:rPr>
        <w:t>3863/2010, γεγονός που σήμαινε ότι οι αγρότες δεν θα λάμβαναν βασική παροχή στη σύνταξη, αφού αυτή έβαινε μειούμενη σταδιακά ως το 2026, οπότε και θα</w:t>
      </w:r>
      <w:r>
        <w:rPr>
          <w:rFonts w:eastAsia="Times New Roman" w:cs="Times New Roman"/>
          <w:szCs w:val="24"/>
        </w:rPr>
        <w:t xml:space="preserve"> καταργούνταν τελείως.</w:t>
      </w:r>
    </w:p>
    <w:p w14:paraId="09F880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Σήμερα, οι ασφαλιστικές εισφορές των αγροτών θα έχουν μεγαλύτερη μεταβατική περίοδο εναρμόνισής τους μ’ αυτές των υπόλοιπων ασφαλισμένων έως το 2022, ενώ ταυτόχρονα διασφαλίζεται η βιωσιμότητα του ασφαλιστικού συστήματος και η δυνατό</w:t>
      </w:r>
      <w:r>
        <w:rPr>
          <w:rFonts w:eastAsia="Times New Roman" w:cs="Times New Roman"/>
          <w:szCs w:val="24"/>
        </w:rPr>
        <w:t>τητα καταβολής χωρίς κα</w:t>
      </w:r>
      <w:r>
        <w:rPr>
          <w:rFonts w:eastAsia="Times New Roman" w:cs="Times New Roman"/>
          <w:szCs w:val="24"/>
        </w:rPr>
        <w:t>μ</w:t>
      </w:r>
      <w:r>
        <w:rPr>
          <w:rFonts w:eastAsia="Times New Roman" w:cs="Times New Roman"/>
          <w:szCs w:val="24"/>
        </w:rPr>
        <w:t xml:space="preserve">μία μείωση των κύριων συντάξεων στους αγρότες. </w:t>
      </w:r>
    </w:p>
    <w:p w14:paraId="09F880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Διασφαλίστηκε και για τους αγρότες η εθνική σύνταξη, η οποία –εθνική και ανταποδοτική, το τονίζω- οδηγεί σε τελική σύνταξη τουλάχιστον 504 ευρώ. Τα 384 ευρώ δεν είναι η κατώτατη σύνταξ</w:t>
      </w:r>
      <w:r>
        <w:rPr>
          <w:rFonts w:eastAsia="Times New Roman" w:cs="Times New Roman"/>
          <w:szCs w:val="24"/>
        </w:rPr>
        <w:t xml:space="preserve">η, αλλά είναι εθνική σύνταξη μαζί με το ανταποδοτικό, τουλάχιστον 504 ευρώ με τα σημερινά δεδομένα. </w:t>
      </w:r>
    </w:p>
    <w:p w14:paraId="09F880A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Για τις εισφορές είναι τουλάχιστον…</w:t>
      </w:r>
    </w:p>
    <w:p w14:paraId="09F880A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Θα σας πω, κύριε συνάδελφε. Θα σας απαντήσω. </w:t>
      </w:r>
    </w:p>
    <w:p w14:paraId="09F880A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Πρέπει να επισημάνουμε ότι το 94,67</w:t>
      </w:r>
      <w:r>
        <w:rPr>
          <w:rFonts w:eastAsia="Times New Roman" w:cs="Times New Roman"/>
          <w:szCs w:val="24"/>
        </w:rPr>
        <w:t>% δήλωσαν αγροτικά εισοδήματα έως 9.000 ευρώ. Αυτοί είναι το σύνολο των μικρομεσαίων αγροτών και των κατοίκων της υπαίθρου. Ο συνδυασμός φορολογικού και ασφαλιστικού συστήματος οδηγεί σε ελάφρυνση 250 ευρώ για το 2017, αλλά και επιστροφή της προκαταβολής τ</w:t>
      </w:r>
      <w:r>
        <w:rPr>
          <w:rFonts w:eastAsia="Times New Roman" w:cs="Times New Roman"/>
          <w:szCs w:val="24"/>
        </w:rPr>
        <w:t xml:space="preserve">ου φόρου η οποία είχε πληρωθεί πέρυσι. </w:t>
      </w:r>
    </w:p>
    <w:p w14:paraId="09F880A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Ένα βασικό στοιχείο, πέρα από τα φορολογικά στοιχεία των αγροτών, είναι τα πρόστιμα και οι καταλογισμοί, κύριοι συνάδελφοι, που επί των ημερών σας έφτασαν να πληρώνονται για όλα τα υπόλοιπα χρόνια και απορροφούν περί</w:t>
      </w:r>
      <w:r>
        <w:rPr>
          <w:rFonts w:eastAsia="Times New Roman" w:cs="Times New Roman"/>
          <w:szCs w:val="24"/>
        </w:rPr>
        <w:t xml:space="preserve">που το 40% του </w:t>
      </w:r>
      <w:r>
        <w:rPr>
          <w:rFonts w:eastAsia="Times New Roman" w:cs="Times New Roman"/>
          <w:szCs w:val="24"/>
        </w:rPr>
        <w:t>τακτικού προϋπολογισμού</w:t>
      </w:r>
      <w:r>
        <w:rPr>
          <w:rFonts w:eastAsia="Times New Roman" w:cs="Times New Roman"/>
          <w:szCs w:val="24"/>
        </w:rPr>
        <w:t xml:space="preserve"> του ΥΠΑΑΤ. Μιλώ για τα πρόστιμα και τους καταλογισμούς. </w:t>
      </w:r>
    </w:p>
    <w:p w14:paraId="09F880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λοιπόν, τι σπουδαίους πόρους στερούνται τόσο οι αγρότες όσο και οι Έλληνες φορολογούμενοι από τις δικές σας πολιτικές διαχείρισης. </w:t>
      </w:r>
    </w:p>
    <w:p w14:paraId="09F880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Ας ξαναγυρίσ</w:t>
      </w:r>
      <w:r>
        <w:rPr>
          <w:rFonts w:eastAsia="Times New Roman" w:cs="Times New Roman"/>
          <w:szCs w:val="24"/>
        </w:rPr>
        <w:t>ουμε, όμως, στην αποτίμηση του 2016. Πρώτον, μας κατηγορείτε για ολιγωρία στην έναρξη της νέας Προγραμματικής Περιόδου. Μάλιστα. Θυμίζω ότι το ΠΑΑ 2007-2013 εγκρίθηκε στις 29</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2007 και η πρώτη προκήρυξη την οποία καταφέρατε να βγάλετε βγήκε τον Γενάρη το</w:t>
      </w:r>
      <w:r>
        <w:rPr>
          <w:rFonts w:eastAsia="Times New Roman" w:cs="Times New Roman"/>
          <w:szCs w:val="24"/>
        </w:rPr>
        <w:t>υ 2009, δηλαδή με καθυστέρηση δεκατεσσάρων μηνών. Αντίθετα, το τρέχον ΠΑΑ εγκρίθηκε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και η πρώτη πρόσκληση των νέων αγροτών εκδόθηκε μέσα σε δέκα μήνες. </w:t>
      </w:r>
    </w:p>
    <w:p w14:paraId="09F880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Δεύτερον, μας κατηγορείτε για </w:t>
      </w:r>
      <w:proofErr w:type="spellStart"/>
      <w:r>
        <w:rPr>
          <w:rFonts w:eastAsia="Times New Roman" w:cs="Times New Roman"/>
          <w:szCs w:val="24"/>
        </w:rPr>
        <w:t>υποαπορρόφηση</w:t>
      </w:r>
      <w:proofErr w:type="spellEnd"/>
      <w:r>
        <w:rPr>
          <w:rFonts w:eastAsia="Times New Roman" w:cs="Times New Roman"/>
          <w:szCs w:val="24"/>
        </w:rPr>
        <w:t xml:space="preserve"> και απώλεια πόρων από την προηγούμενη Προγρ</w:t>
      </w:r>
      <w:r>
        <w:rPr>
          <w:rFonts w:eastAsia="Times New Roman" w:cs="Times New Roman"/>
          <w:szCs w:val="24"/>
        </w:rPr>
        <w:t>αμματική Περίοδο. Μάλιστα. Σας απαντάμε ότι το 2015 επιτεύχθηκε το μεγαλύτερο ετήσιο ποσό πληρωμών 780 εκατομμύρια ευρώ, ενώ για το 2016 το ετήσιο ποσό πληρωμών θα ανέλθει στα 648 εκατομμύρια ευρώ. Η απορρόφηση για το ΠΑΑ 2007-2013 φτάνει το 90%, όταν μέχρ</w:t>
      </w:r>
      <w:r>
        <w:rPr>
          <w:rFonts w:eastAsia="Times New Roman" w:cs="Times New Roman"/>
          <w:szCs w:val="24"/>
        </w:rPr>
        <w:t xml:space="preserve">ι το τέλος του 2014, δηλαδή στο τέλος της Προγραμματικής </w:t>
      </w:r>
      <w:r>
        <w:rPr>
          <w:rFonts w:eastAsia="Times New Roman" w:cs="Times New Roman"/>
          <w:szCs w:val="24"/>
        </w:rPr>
        <w:t xml:space="preserve">Περιόδου </w:t>
      </w:r>
      <w:r>
        <w:rPr>
          <w:rFonts w:eastAsia="Times New Roman" w:cs="Times New Roman"/>
          <w:szCs w:val="24"/>
        </w:rPr>
        <w:t>που θα έπρεπε να κλείσει, η απορρόφηση ήταν 71%.</w:t>
      </w:r>
    </w:p>
    <w:p w14:paraId="09F880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Τρίτον, ξεκολλήσαμε πληρωμές σε μέτρα που βάλτωναν όλη την πενταετία. Οι αγρότες και της Λακωνίας τούτες τις μέρες πληρώθηκαν, επιτέλους, για</w:t>
      </w:r>
      <w:r>
        <w:rPr>
          <w:rFonts w:eastAsia="Times New Roman" w:cs="Times New Roman"/>
          <w:szCs w:val="24"/>
        </w:rPr>
        <w:t xml:space="preserve"> το μέτρο της βιολογικής κτηνοτροφίας του 2012 και της γεωργίας του 2013. </w:t>
      </w:r>
    </w:p>
    <w:p w14:paraId="09F880A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Τέταρτον, περάσαμε στο ΠΑΑ τα κονδύλια για την πρόωρη συνταξιοδότηση και την εξισωτική αποζημίωση, τα οποία βάρυναν τον </w:t>
      </w:r>
      <w:r>
        <w:rPr>
          <w:rFonts w:eastAsia="Times New Roman" w:cs="Times New Roman"/>
          <w:szCs w:val="24"/>
        </w:rPr>
        <w:t>κρατικό τακτικό προϋπολογισμό</w:t>
      </w:r>
      <w:r>
        <w:rPr>
          <w:rFonts w:eastAsia="Times New Roman" w:cs="Times New Roman"/>
          <w:szCs w:val="24"/>
        </w:rPr>
        <w:t>, δηλαδή τους Έλληνες φορολογούμ</w:t>
      </w:r>
      <w:r>
        <w:rPr>
          <w:rFonts w:eastAsia="Times New Roman" w:cs="Times New Roman"/>
          <w:szCs w:val="24"/>
        </w:rPr>
        <w:t>ενους.</w:t>
      </w:r>
    </w:p>
    <w:p w14:paraId="09F880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συνεχίζοντας να υπηρετούμε τους διακριτούς μας ρόλους δεν θα πάψουμε να εργαζόμαστε συλλογικά και με ταξικό πρόσημο για τη στήριξη του εισοδήματος των Ελλήνων αγροτών.</w:t>
      </w:r>
    </w:p>
    <w:p w14:paraId="09F880A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80AE"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09F880A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09F880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Χρήστος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έχει τον λόγο.</w:t>
      </w:r>
    </w:p>
    <w:p w14:paraId="09F880B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olor w:val="000000"/>
          <w:szCs w:val="24"/>
        </w:rPr>
        <w:t>Ευχαριστώ, κύριε Πρόεδρε.</w:t>
      </w:r>
      <w:r>
        <w:rPr>
          <w:rFonts w:eastAsia="Times New Roman" w:cs="Times New Roman"/>
          <w:szCs w:val="24"/>
        </w:rPr>
        <w:t xml:space="preserve"> </w:t>
      </w:r>
    </w:p>
    <w:p w14:paraId="09F880B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 xml:space="preserve">προϋπολογισμός </w:t>
      </w:r>
      <w:r>
        <w:rPr>
          <w:rFonts w:eastAsia="Times New Roman" w:cs="Times New Roman"/>
          <w:szCs w:val="24"/>
        </w:rPr>
        <w:t>του 2017 είναι υπερα</w:t>
      </w:r>
      <w:r>
        <w:rPr>
          <w:rFonts w:eastAsia="Times New Roman" w:cs="Times New Roman"/>
          <w:szCs w:val="24"/>
        </w:rPr>
        <w:t xml:space="preserve">ισιόδοξος στις εκτιμήσεις του και </w:t>
      </w:r>
      <w:proofErr w:type="spellStart"/>
      <w:r>
        <w:rPr>
          <w:rFonts w:eastAsia="Times New Roman" w:cs="Times New Roman"/>
          <w:szCs w:val="24"/>
        </w:rPr>
        <w:t>φοροκεντρικός</w:t>
      </w:r>
      <w:proofErr w:type="spellEnd"/>
      <w:r>
        <w:rPr>
          <w:rFonts w:eastAsia="Times New Roman" w:cs="Times New Roman"/>
          <w:szCs w:val="24"/>
        </w:rPr>
        <w:t xml:space="preserve"> στη δομή του. Αυτά είναι τα δύο κύρια χαρακτηριστικά του. Αυτό δεν αποτελεί σχόλιο της Νέας Δημοκρατίας, είναι εκτίμηση ενός αξιόπιστου οργανισμού, όπως είναι το Γραφείο Προϋπολογισμού της Βουλής αλλά και ενό</w:t>
      </w:r>
      <w:r>
        <w:rPr>
          <w:rFonts w:eastAsia="Times New Roman" w:cs="Times New Roman"/>
          <w:szCs w:val="24"/>
        </w:rPr>
        <w:t>ς διεθνούς οργανισμού, όπως ο ΟΟΣΑ, που εκτιμάει την ανάπτυξη για το 2017 στο 1,3% και όχι στο 2,7% όπως την προϋπολογίζει η Κυβέρνηση.</w:t>
      </w:r>
    </w:p>
    <w:p w14:paraId="09F880B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Μιλάει η Κυβέρνηση για επιστροφή στην ανάπτυξη, ακόμα και για έξοδο στις αγορές. Με ποιες προϋποθέσεις, αλήθεια, εφόσον </w:t>
      </w:r>
      <w:r>
        <w:rPr>
          <w:rFonts w:eastAsia="Times New Roman" w:cs="Times New Roman"/>
          <w:szCs w:val="24"/>
        </w:rPr>
        <w:t>είναι η ίδια η Κυβέρνηση ΣΥΡΙΖΑΝΕΛ που επιβάλλει στον ελληνικό λαό 2,5 δισεκατομμύρια νέους φόρους, 1,5 δισεκατομμύριο έμμεσους φόρους -που είναι και οι πλέον άδικοι- και 1 δισεκατομμύριο άμεσους φόρους; Και όλα αυτά ενώ ήδη έχετε ψηφίσει περικοπές συντάξε</w:t>
      </w:r>
      <w:r>
        <w:rPr>
          <w:rFonts w:eastAsia="Times New Roman" w:cs="Times New Roman"/>
          <w:szCs w:val="24"/>
        </w:rPr>
        <w:t xml:space="preserve">ων περίπου 1 δισεκατομμυρίου ευρώ, αύξηση ασφαλιστικών εισφορών 1,4 </w:t>
      </w:r>
      <w:r>
        <w:rPr>
          <w:rFonts w:eastAsia="Times New Roman" w:cs="Times New Roman"/>
          <w:szCs w:val="24"/>
        </w:rPr>
        <w:t xml:space="preserve">δισεκατομμύριο </w:t>
      </w:r>
      <w:r>
        <w:rPr>
          <w:rFonts w:eastAsia="Times New Roman" w:cs="Times New Roman"/>
          <w:szCs w:val="24"/>
        </w:rPr>
        <w:t>ευρώ, δηλαδή 2,5 δισεκατομμύρια ακόμα οικονομικής αφαίμαξης του ελληνικού λαού.</w:t>
      </w:r>
    </w:p>
    <w:p w14:paraId="09F880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Κυβέρνηση ΣΥΡΙΖΑΝΕΛ με τον </w:t>
      </w:r>
      <w:r>
        <w:rPr>
          <w:rFonts w:eastAsia="Times New Roman" w:cs="Times New Roman"/>
          <w:szCs w:val="24"/>
        </w:rPr>
        <w:t xml:space="preserve">προϋπολογισμό </w:t>
      </w:r>
      <w:r>
        <w:rPr>
          <w:rFonts w:eastAsia="Times New Roman" w:cs="Times New Roman"/>
          <w:szCs w:val="24"/>
        </w:rPr>
        <w:t xml:space="preserve">του 2017 ζει μια νέα περίοδο </w:t>
      </w:r>
      <w:r>
        <w:rPr>
          <w:rFonts w:eastAsia="Times New Roman" w:cs="Times New Roman"/>
          <w:szCs w:val="24"/>
        </w:rPr>
        <w:t xml:space="preserve">αυταπάτης. Ακούμε τους Υπουργούς από το Βήμα να προαναγγέλλουν την επερχόμενη ανάπτυξη. Ποιοι Υπουργοί, όμως, και ποιας Κυβέρνησης; Της Κυβέρνησης ΣΥΡΙΖΑΝΕΛ, η οποία κατάστησε την ελληνική οικονομία τη μοναδική </w:t>
      </w:r>
      <w:proofErr w:type="spellStart"/>
      <w:r>
        <w:rPr>
          <w:rFonts w:eastAsia="Times New Roman" w:cs="Times New Roman"/>
          <w:szCs w:val="24"/>
        </w:rPr>
        <w:t>ατραπεζική</w:t>
      </w:r>
      <w:proofErr w:type="spellEnd"/>
      <w:r>
        <w:rPr>
          <w:rFonts w:eastAsia="Times New Roman" w:cs="Times New Roman"/>
          <w:szCs w:val="24"/>
        </w:rPr>
        <w:t xml:space="preserve"> οικονομία του ελεύθερου κόσμου! Βα</w:t>
      </w:r>
      <w:r>
        <w:rPr>
          <w:rFonts w:eastAsia="Times New Roman" w:cs="Times New Roman"/>
          <w:szCs w:val="24"/>
        </w:rPr>
        <w:t xml:space="preserve">δίζουμε ήδη τον τρίτο χρόνο, 2015-2016, και πάμε για το 2017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οι Υπουργοί της Κυβέρνησης ονειρεύονται ανάπτυξη! </w:t>
      </w:r>
    </w:p>
    <w:p w14:paraId="09F880B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κυβερνώντες μέσα στον επικοινωνιακό τους οίστρο -που είναι και το μόνο στοιχείο στο οποίο δεν υστερούν- επιχειρούν να</w:t>
      </w:r>
      <w:r>
        <w:rPr>
          <w:rFonts w:eastAsia="Times New Roman" w:cs="Times New Roman"/>
          <w:szCs w:val="24"/>
        </w:rPr>
        <w:t xml:space="preserve"> ωραιοποιήσουν την κατάσταση της πραγματική</w:t>
      </w:r>
      <w:r>
        <w:rPr>
          <w:rFonts w:eastAsia="Times New Roman" w:cs="Times New Roman"/>
          <w:szCs w:val="24"/>
        </w:rPr>
        <w:t>ς</w:t>
      </w:r>
      <w:r>
        <w:rPr>
          <w:rFonts w:eastAsia="Times New Roman" w:cs="Times New Roman"/>
          <w:szCs w:val="24"/>
        </w:rPr>
        <w:t xml:space="preserve"> οικονομίας, την ώρα που νοικοκυριά και επιχειρήσεις έχουν γονατίσει. Οι Έλληνες ζουν σε ένα οικονομικό περιβάλλον μέσα στο οποίο οι πάντες χρωστάνε και κανένας δεν πληρώνει κανέναν, με πρώτη διδάξασα την Κυβέρνη</w:t>
      </w:r>
      <w:r>
        <w:rPr>
          <w:rFonts w:eastAsia="Times New Roman" w:cs="Times New Roman"/>
          <w:szCs w:val="24"/>
        </w:rPr>
        <w:t xml:space="preserve">ση ΣΥΡΙΖΑΝΕΛ. </w:t>
      </w:r>
    </w:p>
    <w:p w14:paraId="09F880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Ας δούμε, λοιπόν, περισσότερα στοιχεία: </w:t>
      </w:r>
    </w:p>
    <w:p w14:paraId="09F880B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Οι οφειλές προς τρίτους -ληξιπρόθεσμες οφειλές φυσικά- από 3,8 δισεκατομμύρια τον Δεκέμβριο του 2014 εκτινάχθηκαν στα 6,2 δισεκατομμύρια τον Οκτώβριο του 2016. </w:t>
      </w:r>
    </w:p>
    <w:p w14:paraId="09F880B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Τα κόκκινα δάνεια</w:t>
      </w:r>
      <w:r>
        <w:rPr>
          <w:rFonts w:eastAsia="Times New Roman" w:cs="Times New Roman"/>
          <w:szCs w:val="24"/>
        </w:rPr>
        <w:t xml:space="preserve"> το πρώτο τρίμηνο του 2016 αυξάνονται δραματικά και ήδη έχει καταστεί κόκκινο</w:t>
      </w:r>
      <w:r>
        <w:rPr>
          <w:rFonts w:eastAsia="Times New Roman" w:cs="Times New Roman"/>
          <w:szCs w:val="24"/>
        </w:rPr>
        <w:t xml:space="preserve"> </w:t>
      </w:r>
      <w:r>
        <w:rPr>
          <w:rFonts w:eastAsia="Times New Roman" w:cs="Times New Roman"/>
          <w:szCs w:val="24"/>
        </w:rPr>
        <w:t xml:space="preserve">το 37% του συνόλου των δανείων. </w:t>
      </w:r>
    </w:p>
    <w:p w14:paraId="09F880B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καταθέσεις τα δύο τελευταία χρόνια από 173 δισεκατομμύρια ευρώ έπεσαν στα 133 δισεκατομμύρια ευρώ, δηλαδή 40 δισεκατομμύρια λιγότερες καταθέσε</w:t>
      </w:r>
      <w:r>
        <w:rPr>
          <w:rFonts w:eastAsia="Times New Roman" w:cs="Times New Roman"/>
          <w:szCs w:val="24"/>
        </w:rPr>
        <w:t>ις.</w:t>
      </w:r>
    </w:p>
    <w:p w14:paraId="09F880B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ληξιπρόθεσμο υπόλοιπο οφειλών των Ελλήνων πολιτών προς το </w:t>
      </w:r>
      <w:r>
        <w:rPr>
          <w:rFonts w:eastAsia="Times New Roman" w:cs="Times New Roman"/>
          <w:szCs w:val="24"/>
        </w:rPr>
        <w:t xml:space="preserve">δημόσιο </w:t>
      </w:r>
      <w:r>
        <w:rPr>
          <w:rFonts w:eastAsia="Times New Roman" w:cs="Times New Roman"/>
          <w:szCs w:val="24"/>
        </w:rPr>
        <w:t>από τα 75 δισεκατομμύρια τον Δεκέμβριο του 2014 έχει εκτιναχθεί τον Αύγουστο του 2016 στα 91,5 δισεκατομμύρια ευρώ. Δηλαδή περίπου κάθε μήνας διακυβέρνησης ΣΥΡΙΖΑΝΕΛ και 1 δισεκατομμύ</w:t>
      </w:r>
      <w:r>
        <w:rPr>
          <w:rFonts w:eastAsia="Times New Roman" w:cs="Times New Roman"/>
          <w:szCs w:val="24"/>
        </w:rPr>
        <w:t>ριο οφειλές, εφόσον έχει εξανεμιστεί η φοροδοτική ικανότητα των Ελλήνων.</w:t>
      </w:r>
    </w:p>
    <w:p w14:paraId="09F880B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στα προηγούμενα μελανά στοιχεία, κυρίες και κύριοι συνάδελφοι, προσθέσουμε και τα οδυνηρά στοιχεία νοικοκυριών και μικρομεσαίων επιχειρήσεων, το λεγόμενο «ιδιωτικό χρέος» -για το ο</w:t>
      </w:r>
      <w:r>
        <w:rPr>
          <w:rFonts w:eastAsia="Times New Roman" w:cs="Times New Roman"/>
          <w:szCs w:val="24"/>
        </w:rPr>
        <w:t xml:space="preserve">ποίο η Κυβέρνηση δεν λέει κουβέντα, ενώ η Νέα Δημοκρατία παρουσίασε ολοκληρωμένη πρόταση για την αντιμετώπισή του-, τότε, κύριε Υπουργέ, η εικόνα στην πραγματική οικονομία δεν είναι απλώς γκρίζα, αλλά είναι κατάμαυρη. </w:t>
      </w:r>
    </w:p>
    <w:p w14:paraId="09F880B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Στοιχεία για την κατάσταση των μικρομ</w:t>
      </w:r>
      <w:r>
        <w:rPr>
          <w:rFonts w:eastAsia="Times New Roman" w:cs="Times New Roman"/>
          <w:szCs w:val="24"/>
        </w:rPr>
        <w:t>εσαίων επιχειρήσεων παρουσίασε και ο εισηγητής της Νέας Δημοκρατίας, ο κ. Χρίστος Δήμας, σήμερα το πρωί. Πρόκειται για στοιχεία που δεν επιδέχονται αμφισβήτησης. Θα πρέπει να πούμε ότι και τα μακροοικονομικά βεβαίως, αλλά κυρίως η κατάσταση στην πραγματική</w:t>
      </w:r>
      <w:r>
        <w:rPr>
          <w:rFonts w:eastAsia="Times New Roman" w:cs="Times New Roman"/>
          <w:szCs w:val="24"/>
        </w:rPr>
        <w:t xml:space="preserve"> οικονομία είναι αυτή που πρέπει να ενδιαφέρει. </w:t>
      </w:r>
    </w:p>
    <w:p w14:paraId="09F880B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Λέτε ότι θα βγούμε από την κρίση γιατί μειώνεται η ανεργία και την προϋπολογίζετε στο 23,5% στο τέλος του 2017. Για ποια μείωση της ανεργίας μιλάτε, όταν για πρώτη φορά σε τούτη εδώ τη χώρα οι συμβάσεις μερι</w:t>
      </w:r>
      <w:r>
        <w:rPr>
          <w:rFonts w:eastAsia="Times New Roman" w:cs="Times New Roman"/>
          <w:szCs w:val="24"/>
        </w:rPr>
        <w:t xml:space="preserve">κής απασχόλησης εκτινάχθηκαν στο 54%; </w:t>
      </w:r>
    </w:p>
    <w:p w14:paraId="09F880B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Μετατρέπουμε τα οκτάωρα σε τετράωρα και λέμε ότι μειώνεται η ανεργία; Πώς θα βγούμε από την κρίση; Με τον αναιμικό αναπτυξιακό νόμο που παρουσιάσατε που περιλαμβάνει 480 εκατομμύρια χρηματοδοτήσεων και 120 εκατομμύρια</w:t>
      </w:r>
      <w:r>
        <w:rPr>
          <w:rFonts w:eastAsia="Times New Roman" w:cs="Times New Roman"/>
          <w:szCs w:val="24"/>
        </w:rPr>
        <w:t xml:space="preserve"> </w:t>
      </w:r>
      <w:proofErr w:type="spellStart"/>
      <w:r>
        <w:rPr>
          <w:rFonts w:eastAsia="Times New Roman" w:cs="Times New Roman"/>
          <w:szCs w:val="24"/>
        </w:rPr>
        <w:t>φοροελαφρύνσεων</w:t>
      </w:r>
      <w:proofErr w:type="spellEnd"/>
      <w:r>
        <w:rPr>
          <w:rFonts w:eastAsia="Times New Roman" w:cs="Times New Roman"/>
          <w:szCs w:val="24"/>
        </w:rPr>
        <w:t>; Έτσι θα πάρει μπροστά η οικονομία; Την ώρα που εξοντώνετε τους Έλληνες με νέους φόρους στα προϊόντα πρώτης ανάγκης με την αύξηση του ΦΠΑ, στη συνδρομητική τηλεόραση, στην κινητή τηλεφωνία, στον ζύθο, στον καφέ, στα τσιγάρα, αλλά και στα κ</w:t>
      </w:r>
      <w:r>
        <w:rPr>
          <w:rFonts w:eastAsia="Times New Roman" w:cs="Times New Roman"/>
          <w:szCs w:val="24"/>
        </w:rPr>
        <w:t xml:space="preserve">αύσιμα με τον ειδικό φόρο, η Κυβέρνηση παρουσιάζεται παντελώς ανίκανη στην πάταξη του λαθρεμπορίου. </w:t>
      </w:r>
    </w:p>
    <w:p w14:paraId="09F880BF"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Ήταν τα πρωτοκλασάτα στελέχη της Κυβέρνησης ΣΥΡΙΖΑ που υπόσχονταν έσοδα 3 έως 5 δισεκατομμύρια ευρώ από την πάταξη του λαθρεμπορίου καπνικών προϊόντων και </w:t>
      </w:r>
      <w:r>
        <w:rPr>
          <w:rFonts w:eastAsia="Times New Roman" w:cs="Times New Roman"/>
          <w:szCs w:val="24"/>
        </w:rPr>
        <w:t xml:space="preserve">καυσίμων. Ξέρετε τι πρόστιμα έχουν επιβληθεί το 2015 και το 2016; Μόλις 15 εκατομμύρια ευρώ από τα 3 έως 5 δισεκατομμύρια! Ανάλογη είναι και η αξιοπιστία σας! </w:t>
      </w:r>
    </w:p>
    <w:p w14:paraId="09F880C0"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Στον υπό εξαφάνιση κλάδο των μεταφορών έχετε αποφασίσει αύξηση του φόρου πετρελαίου κίνησης από </w:t>
      </w:r>
      <w:r>
        <w:rPr>
          <w:rFonts w:eastAsia="Times New Roman" w:cs="Times New Roman"/>
          <w:szCs w:val="24"/>
        </w:rPr>
        <w:t xml:space="preserve">τα 340 ευρώ το χιλιόλιτρο στα 410 ευρώ. Εξαφανίζετε έναν κλάδο που μπορεί να προσφέρει στην ανάπτυξη. Οι μεταφορικές εταιρείες μεταναστεύουν στη Βουλγαρία και τώρα τελευταία στη Ρουμανία. </w:t>
      </w:r>
    </w:p>
    <w:p w14:paraId="09F880C1"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για να μείνω λίγα δευτερόλεπτα ακόμα στις συγκοινωνίες, στον πε</w:t>
      </w:r>
      <w:r>
        <w:rPr>
          <w:rFonts w:eastAsia="Times New Roman" w:cs="Times New Roman"/>
          <w:szCs w:val="24"/>
        </w:rPr>
        <w:t xml:space="preserve">ρσινό </w:t>
      </w:r>
      <w:r>
        <w:rPr>
          <w:rFonts w:eastAsia="Times New Roman" w:cs="Times New Roman"/>
          <w:szCs w:val="24"/>
        </w:rPr>
        <w:t xml:space="preserve">προϋπολογισμό </w:t>
      </w:r>
      <w:r>
        <w:rPr>
          <w:rFonts w:eastAsia="Times New Roman" w:cs="Times New Roman"/>
          <w:szCs w:val="24"/>
        </w:rPr>
        <w:t xml:space="preserve">του 2016 είχατε προβλέψει 5,5 εκατομμύρια ευρώ για τις αστικές συγκοινωνίες, προκειμένου να καλυφθεί το κόστος για το δελτίο μετακίνησης των ατόμων με ειδικές ανάγκες. Βρισκόμαστε στον δωδέκατο μήνα του έτους και ακόμα δεν έχει εκδοθεί </w:t>
      </w:r>
      <w:r>
        <w:rPr>
          <w:rFonts w:eastAsia="Times New Roman" w:cs="Times New Roman"/>
          <w:szCs w:val="24"/>
        </w:rPr>
        <w:t xml:space="preserve">η υπουργική απόφαση. Αιχμαλωτίζετε, εμποδίζετε ακόμα και τα άτομα με ειδικές ανάγκες, λόγω δικής σας ανεπάρκειας. </w:t>
      </w:r>
    </w:p>
    <w:p w14:paraId="09F880C2" w14:textId="77777777" w:rsidR="0008105D" w:rsidRDefault="003C36B0">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το κουδούνι λήξεως του χρόνου ομιλίας του κυρίου Βουλευτή)</w:t>
      </w:r>
    </w:p>
    <w:p w14:paraId="09F880C3"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9F880C4"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w:t>
      </w:r>
      <w:r>
        <w:rPr>
          <w:rFonts w:eastAsia="Times New Roman" w:cs="Times New Roman"/>
          <w:szCs w:val="24"/>
        </w:rPr>
        <w:t xml:space="preserve"> σύγχρονη ελληνική ιστορία υπήρξε ιδιαίτερα φιλική και υποκειμενική με την Αριστερά. Όμως, η ιστορία θα γράψει σύντομα -και είμαι βέβαιος γι’ αυτό- ότι πέρασε κάποτε από αυτόν τον τόπο μια </w:t>
      </w:r>
      <w:r>
        <w:rPr>
          <w:rFonts w:eastAsia="Times New Roman" w:cs="Times New Roman"/>
          <w:szCs w:val="24"/>
        </w:rPr>
        <w:t xml:space="preserve">Κυβέρνηση </w:t>
      </w:r>
      <w:r>
        <w:rPr>
          <w:rFonts w:eastAsia="Times New Roman" w:cs="Times New Roman"/>
          <w:szCs w:val="24"/>
        </w:rPr>
        <w:t>Ριζοσπαστικής Αριστεράς, η οποία υπέγραψε τον αέναο διεθν</w:t>
      </w:r>
      <w:r>
        <w:rPr>
          <w:rFonts w:eastAsia="Times New Roman" w:cs="Times New Roman"/>
          <w:szCs w:val="24"/>
        </w:rPr>
        <w:t xml:space="preserve">ή οικονομικό έλεγχο της χώρας και την αιώνια εκχώρηση της δημόσιας περιουσίας μέσω του </w:t>
      </w:r>
      <w:proofErr w:type="spellStart"/>
      <w:r>
        <w:rPr>
          <w:rFonts w:eastAsia="Times New Roman" w:cs="Times New Roman"/>
          <w:szCs w:val="24"/>
        </w:rPr>
        <w:t>υπερταμείου</w:t>
      </w:r>
      <w:proofErr w:type="spellEnd"/>
      <w:r>
        <w:rPr>
          <w:rFonts w:eastAsia="Times New Roman" w:cs="Times New Roman"/>
          <w:szCs w:val="24"/>
        </w:rPr>
        <w:t xml:space="preserve">, κάτι το οποίο δεν τόλμησε κανένας πρώην </w:t>
      </w:r>
      <w:r>
        <w:rPr>
          <w:rFonts w:eastAsia="Times New Roman" w:cs="Times New Roman"/>
          <w:szCs w:val="24"/>
        </w:rPr>
        <w:t xml:space="preserve">Πρωθυπουργός </w:t>
      </w:r>
      <w:r>
        <w:rPr>
          <w:rFonts w:eastAsia="Times New Roman" w:cs="Times New Roman"/>
          <w:szCs w:val="24"/>
        </w:rPr>
        <w:t xml:space="preserve">αστικού κόμματος. </w:t>
      </w:r>
    </w:p>
    <w:p w14:paraId="09F880C5"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διάρκεια ζωής του προηγούμενου </w:t>
      </w:r>
      <w:proofErr w:type="spellStart"/>
      <w:r>
        <w:rPr>
          <w:rFonts w:eastAsia="Times New Roman" w:cs="Times New Roman"/>
          <w:szCs w:val="24"/>
        </w:rPr>
        <w:t>υπερταμείου</w:t>
      </w:r>
      <w:proofErr w:type="spellEnd"/>
      <w:r>
        <w:rPr>
          <w:rFonts w:eastAsia="Times New Roman" w:cs="Times New Roman"/>
          <w:szCs w:val="24"/>
        </w:rPr>
        <w:t xml:space="preserve"> </w:t>
      </w:r>
      <w:r>
        <w:rPr>
          <w:rFonts w:eastAsia="Times New Roman" w:cs="Times New Roman"/>
          <w:szCs w:val="24"/>
        </w:rPr>
        <w:t xml:space="preserve">ήταν </w:t>
      </w:r>
      <w:r>
        <w:rPr>
          <w:rFonts w:eastAsia="Times New Roman" w:cs="Times New Roman"/>
          <w:szCs w:val="24"/>
        </w:rPr>
        <w:t xml:space="preserve">τριάντα </w:t>
      </w:r>
      <w:r>
        <w:rPr>
          <w:rFonts w:eastAsia="Times New Roman" w:cs="Times New Roman"/>
          <w:szCs w:val="24"/>
        </w:rPr>
        <w:t>δυόμισι</w:t>
      </w:r>
      <w:r>
        <w:rPr>
          <w:rFonts w:eastAsia="Times New Roman" w:cs="Times New Roman"/>
          <w:szCs w:val="24"/>
        </w:rPr>
        <w:t xml:space="preserve"> χρόνια, όση και η περίοδος του χρέους. Ο κ. Τσίπρας υπέγραψε την εκχώρηση για ενενήντα εννέα ολόκληρα χρόνια και μαζί και έναν αέναο «κόφτη», ο οποίος μοιάζει, κύριε </w:t>
      </w:r>
      <w:proofErr w:type="spellStart"/>
      <w:r>
        <w:rPr>
          <w:rFonts w:eastAsia="Times New Roman" w:cs="Times New Roman"/>
          <w:szCs w:val="24"/>
        </w:rPr>
        <w:t>εισηγητά</w:t>
      </w:r>
      <w:proofErr w:type="spellEnd"/>
      <w:r>
        <w:rPr>
          <w:rFonts w:eastAsia="Times New Roman" w:cs="Times New Roman"/>
          <w:szCs w:val="24"/>
        </w:rPr>
        <w:t xml:space="preserve"> </w:t>
      </w:r>
      <w:r>
        <w:rPr>
          <w:rFonts w:eastAsia="Times New Roman" w:cs="Times New Roman"/>
          <w:szCs w:val="24"/>
        </w:rPr>
        <w:t>της Πλειοψηφίας, με το δρεπάνι του χάρου! Αυτό υπογράψατε!</w:t>
      </w:r>
    </w:p>
    <w:p w14:paraId="09F880C6" w14:textId="77777777" w:rsidR="0008105D" w:rsidRDefault="003C36B0">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szCs w:val="24"/>
        </w:rPr>
        <w:t>(Χειροκροτήματα από τ</w:t>
      </w:r>
      <w:r>
        <w:rPr>
          <w:rFonts w:eastAsia="Times New Roman"/>
          <w:szCs w:val="24"/>
        </w:rPr>
        <w:t>ην πτέρυγα της Νέας Δημοκρατίας)</w:t>
      </w:r>
    </w:p>
    <w:p w14:paraId="09F880C7"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Έλεος, με το ψέμα και την παραπληροφόρηση! </w:t>
      </w:r>
    </w:p>
    <w:p w14:paraId="09F880C8"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Αενάως και αιωνίως τον έλεγχο της χώρας και της δημόσιας περιουσίας! </w:t>
      </w:r>
    </w:p>
    <w:p w14:paraId="09F880C9"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Όριο στα ψέματά σας και στην παραπληροφόρηση, κύριε συ</w:t>
      </w:r>
      <w:r>
        <w:rPr>
          <w:rFonts w:eastAsia="Times New Roman" w:cs="Times New Roman"/>
          <w:szCs w:val="24"/>
        </w:rPr>
        <w:t>νάδελφε!</w:t>
      </w:r>
    </w:p>
    <w:p w14:paraId="09F880CA"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Επειδή όλα αυτά που υπογράψατε και έρχονται αποτελούν το τέταρτο, το σκληρότερο και το διαρκές μνημόνιο, αν θέλετε συνεχίστε χωρίς λαϊκή εξουσιοδότηση. Αν σηκώνετε αυτό το ιστορικό βάρος! Αν όχι, προσφύγετε στην λαϊκή ετυμηγορία</w:t>
      </w:r>
      <w:r>
        <w:rPr>
          <w:rFonts w:eastAsia="Times New Roman" w:cs="Times New Roman"/>
          <w:szCs w:val="24"/>
        </w:rPr>
        <w:t xml:space="preserve">. Διαφορετικά, πολύ φοβάμαι ότι θα έχετε άσχημα ξεμπερδέματα με την ιστορία. </w:t>
      </w:r>
    </w:p>
    <w:p w14:paraId="09F880CB"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880CC"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F880CD"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9F880C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συνάδελφος κ. Αννέτα Καββαδία από τον ΣΥΡΙΖΑ. </w:t>
      </w:r>
    </w:p>
    <w:p w14:paraId="09F880CF"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Την έχετε καταγράψει πενήντα χρόνια την ιστορία! Έλεος, με την παραπληροφόρηση!</w:t>
      </w:r>
    </w:p>
    <w:p w14:paraId="09F880D0"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Θέλετε να ξαναμιλήσετε, κύριε συνάδελφε;</w:t>
      </w:r>
    </w:p>
    <w:p w14:paraId="09F880D1"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Έλεο</w:t>
      </w:r>
      <w:r>
        <w:rPr>
          <w:rFonts w:eastAsia="Times New Roman" w:cs="Times New Roman"/>
          <w:szCs w:val="24"/>
        </w:rPr>
        <w:t xml:space="preserve">ς, με την παραπληροφόρηση και το ψέμα! Έλεος! </w:t>
      </w:r>
    </w:p>
    <w:p w14:paraId="09F880D2"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Εσείς με το «έλεος», κύριε συνάδελφε, θέλετε να ξαναμιλήσετε; </w:t>
      </w:r>
    </w:p>
    <w:p w14:paraId="09F880D3"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θέλω τον λόγο επί προσωπικού. Είπε «έλεος με το ψέμα και την παραπληροφόρηση», α</w:t>
      </w:r>
      <w:r>
        <w:rPr>
          <w:rFonts w:eastAsia="Times New Roman" w:cs="Times New Roman"/>
          <w:szCs w:val="24"/>
        </w:rPr>
        <w:t>πευθυνόμενος σε εμένα!</w:t>
      </w:r>
    </w:p>
    <w:p w14:paraId="09F880D4"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Κύριε συνάδελφε, καθίστε, σας παρακαλώ! Δεν υπάρχει προσωπικό. </w:t>
      </w:r>
      <w:r>
        <w:rPr>
          <w:rFonts w:eastAsia="Times New Roman" w:cs="Times New Roman"/>
          <w:szCs w:val="24"/>
        </w:rPr>
        <w:t xml:space="preserve"> </w:t>
      </w:r>
    </w:p>
    <w:p w14:paraId="09F880D5"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Βεβαίως! Σε όλους σας απευθύνομαι, γιατί λέτε το ίδιο πράγμα με κασέτα. Έχετε βάλει κασέτα και λέτε το ίδιο πράγμα! </w:t>
      </w:r>
    </w:p>
    <w:p w14:paraId="09F880D6" w14:textId="77777777" w:rsidR="0008105D" w:rsidRDefault="003C36B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ΡΟΕΔΡΕΥΩΝ (Σπυρίδων Λυκούδης):</w:t>
      </w:r>
      <w:r>
        <w:rPr>
          <w:rFonts w:eastAsia="Times New Roman"/>
          <w:szCs w:val="24"/>
        </w:rPr>
        <w:t xml:space="preserve"> Κύριε συνάδελφε, μπορείτε να σταματήσετε; </w:t>
      </w:r>
    </w:p>
    <w:p w14:paraId="09F880D7"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szCs w:val="24"/>
        </w:rPr>
        <w:t xml:space="preserve">Κυρία Καββαδία, έχετε τον λόγο. </w:t>
      </w:r>
    </w:p>
    <w:p w14:paraId="09F880D8"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σας παρακαλώ, θέλω τον λόγο επί προσωπικού. Ήταν υβριστικός ο συνάδελφος! </w:t>
      </w:r>
    </w:p>
    <w:p w14:paraId="09F880D9"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Σας παρα</w:t>
      </w:r>
      <w:r>
        <w:rPr>
          <w:rFonts w:eastAsia="Times New Roman"/>
          <w:szCs w:val="24"/>
        </w:rPr>
        <w:t>καλώ, κύριε συνάδελφε. Ήταν μια στιγμή εκνευρισμού και τελείωσε!</w:t>
      </w:r>
    </w:p>
    <w:p w14:paraId="09F880DA"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Πιο υβριστικός ήσουν εσύ!</w:t>
      </w:r>
    </w:p>
    <w:p w14:paraId="09F880DB"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ανακαλέσει, κύριε Πρόεδρε! Αν ανακαλέσει, κύριε Πρόεδρε, ευχαρίστως να μην πάρω τον λόγο. </w:t>
      </w:r>
    </w:p>
    <w:p w14:paraId="09F880DC"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Τι να ανακαλέσω; Ανακαλέστε την ομιλία σας για να ανακαλέσω. </w:t>
      </w:r>
    </w:p>
    <w:p w14:paraId="09F880DD"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Ανακαλώ εγώ για τον ίδιο. Δεν πειράζει. </w:t>
      </w:r>
    </w:p>
    <w:p w14:paraId="09F880D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Η λογοκρισία είναι στα καθεστώτα που πιστεύει ο κύριος εισηγητής της Πλειοψηφίας. </w:t>
      </w:r>
    </w:p>
    <w:p w14:paraId="09F880DF" w14:textId="77777777" w:rsidR="0008105D" w:rsidRDefault="003C36B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ΠΡΟΕΔΡΕΥΩΝ (Σπυρίδ</w:t>
      </w:r>
      <w:r>
        <w:rPr>
          <w:rFonts w:eastAsia="Times New Roman"/>
          <w:b/>
          <w:szCs w:val="24"/>
        </w:rPr>
        <w:t>ων Λυκούδης):</w:t>
      </w:r>
      <w:r>
        <w:rPr>
          <w:rFonts w:eastAsia="Times New Roman"/>
          <w:szCs w:val="24"/>
        </w:rPr>
        <w:t xml:space="preserve"> Κυρία Καββαδία, έχετε τον λόγο. </w:t>
      </w:r>
    </w:p>
    <w:p w14:paraId="09F880E0"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Το καθεστώς σας είχε λογοκρισία. Το καθεστώς και η παράταξή σας έστειλε τον λαό στα ξερονήσια και είχε λογοκρισία!</w:t>
      </w:r>
    </w:p>
    <w:p w14:paraId="09F880E1"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cs="Times New Roman"/>
          <w:szCs w:val="24"/>
        </w:rPr>
        <w:t xml:space="preserve">Τώρα είναι εικόνα αυτή, κύριοι συνάδελφοι; </w:t>
      </w:r>
    </w:p>
    <w:p w14:paraId="09F880E2"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επιμένω, θέλω τον λόγο επί προσωπικού.</w:t>
      </w:r>
    </w:p>
    <w:p w14:paraId="09F880E3"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Να προσέχεις, συνάδελφε, αυτά που λες! Η παράταξή σου ήταν αυτή που έστελνε τον λαό στα ξερονήσια και είχε λογοκρισία και όχι η δική μας. Η δική μας παράταξη ήταν κυ</w:t>
      </w:r>
      <w:r>
        <w:rPr>
          <w:rFonts w:eastAsia="Times New Roman" w:cs="Times New Roman"/>
          <w:szCs w:val="24"/>
        </w:rPr>
        <w:t xml:space="preserve">νηγημένη παράταξη. </w:t>
      </w:r>
    </w:p>
    <w:p w14:paraId="09F880E4"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τα είπατε! Σταματήστε! </w:t>
      </w:r>
    </w:p>
    <w:p w14:paraId="09F880E5"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Εμφορείται από σταλινικές αντιλήψεις ο κύριος συνάδελφος! </w:t>
      </w:r>
    </w:p>
    <w:p w14:paraId="09F880E6"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Κύριε συνάδελφε, καθίστε κάτω! </w:t>
      </w:r>
    </w:p>
    <w:p w14:paraId="09F880E7"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Σταλινικές εγώ; Οι χουντικές αντιλήψεις είναι στην παράταξή σας! </w:t>
      </w:r>
    </w:p>
    <w:p w14:paraId="09F880E8"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μπορώ να έχω τον λόγο επί προσωπικού; </w:t>
      </w:r>
    </w:p>
    <w:p w14:paraId="09F880E9"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Καββαδία, έχετε τον λόγο και ζητώ εγώ συγγνώμη για τους συναδέλφους μου. </w:t>
      </w:r>
    </w:p>
    <w:p w14:paraId="09F880EA"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ΜΠΟΥΚΩΡΟΣ:</w:t>
      </w:r>
      <w:r>
        <w:rPr>
          <w:rFonts w:eastAsia="Times New Roman" w:cs="Times New Roman"/>
          <w:szCs w:val="24"/>
        </w:rPr>
        <w:t xml:space="preserve"> Δεκτή, κύριε Πρόεδρε. </w:t>
      </w:r>
    </w:p>
    <w:p w14:paraId="09F880EB"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κυρία Καββαδία, έχετε τον λόγο.</w:t>
      </w:r>
    </w:p>
    <w:p w14:paraId="09F880EC"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ΙΩΑΝΝΕΤΑ (ΑΝΝΕΤΑ) ΚΑΒΒΑΔΙΑ:</w:t>
      </w:r>
      <w:r>
        <w:rPr>
          <w:rFonts w:eastAsia="Times New Roman" w:cs="Times New Roman"/>
          <w:szCs w:val="24"/>
        </w:rPr>
        <w:t xml:space="preserve"> Σας ευχαριστώ, κύριε Πρόεδρε.</w:t>
      </w:r>
    </w:p>
    <w:p w14:paraId="09F880ED"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ετήσια συζήτηση του </w:t>
      </w:r>
      <w:r>
        <w:rPr>
          <w:rFonts w:eastAsia="Times New Roman" w:cs="Times New Roman"/>
          <w:szCs w:val="24"/>
        </w:rPr>
        <w:t xml:space="preserve">προϋπολογισμού </w:t>
      </w:r>
      <w:r>
        <w:rPr>
          <w:rFonts w:eastAsia="Times New Roman" w:cs="Times New Roman"/>
          <w:szCs w:val="24"/>
        </w:rPr>
        <w:t>είναι μία κορυφαία στ</w:t>
      </w:r>
      <w:r>
        <w:rPr>
          <w:rFonts w:eastAsia="Times New Roman" w:cs="Times New Roman"/>
          <w:szCs w:val="24"/>
        </w:rPr>
        <w:t>ιγμή του κοινοβουλευτισμού, μία ευκαιρία απολογισμού και προετοιμασίας. Και σε ό,τι με αφορά επιλέγω το πεδίο της εξωτερικής πολιτικής, καθώς δεν είναι η πρώτη φορά που βρισκόμαστε στο επίκεντρο κοσμογονικών, ιστορικών εξελίξεων, που αλλάζουν άρδην τη μορφ</w:t>
      </w:r>
      <w:r>
        <w:rPr>
          <w:rFonts w:eastAsia="Times New Roman" w:cs="Times New Roman"/>
          <w:szCs w:val="24"/>
        </w:rPr>
        <w:t xml:space="preserve">ή του διεθνούς μας περιβάλλοντος. </w:t>
      </w:r>
    </w:p>
    <w:p w14:paraId="09F880EE"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κυρίες και κύριοι, μία Ευρωπαϊκή Ένωση παραδομένη στα νεοφιλελεύθερα </w:t>
      </w:r>
      <w:proofErr w:type="spellStart"/>
      <w:r>
        <w:rPr>
          <w:rFonts w:eastAsia="Times New Roman" w:cs="Times New Roman"/>
          <w:szCs w:val="24"/>
        </w:rPr>
        <w:t>προτάγματα</w:t>
      </w:r>
      <w:proofErr w:type="spellEnd"/>
      <w:r>
        <w:rPr>
          <w:rFonts w:eastAsia="Times New Roman" w:cs="Times New Roman"/>
          <w:szCs w:val="24"/>
        </w:rPr>
        <w:t>, ανίκανη να ανταποκριθεί στα ιδεώδη των οραματιστών της ευρωπαϊκής ολοκλήρωσης και στις απαιτήσεις της εποχής μας, μία Ευρωπαϊκή Ένωσ</w:t>
      </w:r>
      <w:r>
        <w:rPr>
          <w:rFonts w:eastAsia="Times New Roman" w:cs="Times New Roman"/>
          <w:szCs w:val="24"/>
        </w:rPr>
        <w:t>η εκτός επαφής με τους λαούς της, οι οποίοι καταδικάζουν με την ψήφο τους -όποτε τους δίνεται η ευκαιρία- τις πολιτικές και τη φυσιογνωμία της, μία Ευρωπαϊκή Ένωση που τους είναι πλέον ξένη, αν όχι αποκρουστική.</w:t>
      </w:r>
    </w:p>
    <w:p w14:paraId="09F880EF"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Ας θυμηθούμε τι λέγαμε στον ΣΥΡΙΖΑ τον Γενάρ</w:t>
      </w:r>
      <w:r>
        <w:rPr>
          <w:rFonts w:eastAsia="Times New Roman" w:cs="Times New Roman"/>
          <w:szCs w:val="24"/>
        </w:rPr>
        <w:t>η του 2015</w:t>
      </w:r>
      <w:r>
        <w:rPr>
          <w:rFonts w:eastAsia="Times New Roman" w:cs="Times New Roman"/>
          <w:szCs w:val="24"/>
        </w:rPr>
        <w:t>. Ότι</w:t>
      </w:r>
      <w:r>
        <w:rPr>
          <w:rFonts w:eastAsia="Times New Roman" w:cs="Times New Roman"/>
          <w:szCs w:val="24"/>
        </w:rPr>
        <w:t xml:space="preserve"> η Ευρωπαϊκή Ένωση χρειάζεται μία ριζική αλλαγή κατεύθυνσης, μία δημοκρατική επανίδρυση, διαφορετικά μπαίνουμε σε επικίνδυνες ατραπούς και σε διαλυτικά φαινόμενα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η </w:t>
      </w:r>
      <w:proofErr w:type="spellStart"/>
      <w:r>
        <w:rPr>
          <w:rFonts w:eastAsia="Times New Roman" w:cs="Times New Roman"/>
          <w:szCs w:val="24"/>
        </w:rPr>
        <w:t>εξωθεσμική</w:t>
      </w:r>
      <w:proofErr w:type="spellEnd"/>
      <w:r>
        <w:rPr>
          <w:rFonts w:eastAsia="Times New Roman" w:cs="Times New Roman"/>
          <w:szCs w:val="24"/>
        </w:rPr>
        <w:t xml:space="preserve"> αυταρχικότητα των ευρωπαϊκών ελίτ θα είναι καταστροφική για τ</w:t>
      </w:r>
      <w:r>
        <w:rPr>
          <w:rFonts w:eastAsia="Times New Roman" w:cs="Times New Roman"/>
          <w:szCs w:val="24"/>
        </w:rPr>
        <w:t xml:space="preserve">ην ευρωπαϊκή ενότητα, ότι εάν αφαιρέσεις κάθε δημοκρατική εναλλακτική, ανοίγεις διάπλατα την πόρτα στην </w:t>
      </w:r>
      <w:r>
        <w:rPr>
          <w:rFonts w:eastAsia="Times New Roman" w:cs="Times New Roman"/>
          <w:szCs w:val="24"/>
        </w:rPr>
        <w:t xml:space="preserve">Εποχή </w:t>
      </w:r>
      <w:r>
        <w:rPr>
          <w:rFonts w:eastAsia="Times New Roman" w:cs="Times New Roman"/>
          <w:szCs w:val="24"/>
        </w:rPr>
        <w:t xml:space="preserve">των </w:t>
      </w:r>
      <w:r>
        <w:rPr>
          <w:rFonts w:eastAsia="Times New Roman" w:cs="Times New Roman"/>
          <w:szCs w:val="24"/>
        </w:rPr>
        <w:t>Τεράτων</w:t>
      </w:r>
      <w:r>
        <w:rPr>
          <w:rFonts w:eastAsia="Times New Roman" w:cs="Times New Roman"/>
          <w:szCs w:val="24"/>
        </w:rPr>
        <w:t>, ότι η εμμονή στην ασφυκτική λιτότητα, τα παρανοϊκά πλεονάσματα, το δυσβάσταχτο χρέος και τον νεοφιλελεύθερο δογματισμό είναι η θεμελι</w:t>
      </w:r>
      <w:r>
        <w:rPr>
          <w:rFonts w:eastAsia="Times New Roman" w:cs="Times New Roman"/>
          <w:szCs w:val="24"/>
        </w:rPr>
        <w:t xml:space="preserve">ώδης αιτία του ευρωπαϊκού, υπαρξιακού προβλήματος. </w:t>
      </w:r>
    </w:p>
    <w:p w14:paraId="09F880F0"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μπορεί, κυρίες και κύριοι, να αντιτάξει κάτι σε αυτήν την ανάλυση; Μόνο κάποιος που επιλέγει να αγνοήσει τις παραμέτρους που οδήγησαν στο </w:t>
      </w:r>
      <w:r>
        <w:rPr>
          <w:rFonts w:eastAsia="Times New Roman" w:cs="Times New Roman"/>
          <w:szCs w:val="24"/>
          <w:lang w:val="en-US"/>
        </w:rPr>
        <w:t>Brexit</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που επιλέγει να αγνοήσει ότι η Αυστρία </w:t>
      </w:r>
      <w:r>
        <w:rPr>
          <w:rFonts w:eastAsia="Times New Roman" w:cs="Times New Roman"/>
          <w:szCs w:val="24"/>
        </w:rPr>
        <w:t>έφτασε μία ανάσα από το να εκλέξει νεοναζί πρόεδρο</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που επιλέγει να αγνοήσει την </w:t>
      </w:r>
      <w:proofErr w:type="spellStart"/>
      <w:r>
        <w:rPr>
          <w:rFonts w:eastAsia="Times New Roman" w:cs="Times New Roman"/>
          <w:szCs w:val="24"/>
        </w:rPr>
        <w:t>απευκτέα</w:t>
      </w:r>
      <w:proofErr w:type="spellEnd"/>
      <w:r>
        <w:rPr>
          <w:rFonts w:eastAsia="Times New Roman" w:cs="Times New Roman"/>
          <w:szCs w:val="24"/>
        </w:rPr>
        <w:t xml:space="preserve"> αλλά υπαρκτή προοπτική να εκλεγεί η </w:t>
      </w:r>
      <w:proofErr w:type="spellStart"/>
      <w:r>
        <w:rPr>
          <w:rFonts w:eastAsia="Times New Roman" w:cs="Times New Roman"/>
          <w:szCs w:val="24"/>
        </w:rPr>
        <w:t>Λεπέν</w:t>
      </w:r>
      <w:proofErr w:type="spellEnd"/>
      <w:r>
        <w:rPr>
          <w:rFonts w:eastAsia="Times New Roman" w:cs="Times New Roman"/>
          <w:szCs w:val="24"/>
        </w:rPr>
        <w:t xml:space="preserve"> στην προεδρία της Γαλλίας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κάποιος που επιλέγει να αγνοήσει την επιστροφή του φασισμού και του ρατσισμού στην Ευ</w:t>
      </w:r>
      <w:r>
        <w:rPr>
          <w:rFonts w:eastAsia="Times New Roman" w:cs="Times New Roman"/>
          <w:szCs w:val="24"/>
        </w:rPr>
        <w:t>ρώπη.</w:t>
      </w:r>
    </w:p>
    <w:p w14:paraId="09F880F1"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Υπάρχουν ασφαλώς δυνάμεις στην Ευρώπη -υπάρχουν και σε αυτήν εδώ την Αίθουσα- που επιλέγουν να κρύβουν το κεφάλι στην άμμο και να επικαλούνται το φάσμα του λαϊκισμού, που παρασέρνει τις δήθεν αδαείς κοινωνικές πλειοψηφίες μακριά από τον ευρωπαϊκό παρ</w:t>
      </w:r>
      <w:r>
        <w:rPr>
          <w:rFonts w:eastAsia="Times New Roman" w:cs="Times New Roman"/>
          <w:szCs w:val="24"/>
        </w:rPr>
        <w:t>άδεισο. Ωστόσο, αυτές οι δυνάμεις μόνο κακές υπηρεσίες προσφέρουν στην Ευρώπη.</w:t>
      </w:r>
    </w:p>
    <w:p w14:paraId="09F880F2"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Από την πλευρά μας δεν αρκεί όμως να επιβεβαιώνουμε ότι είχαμε και έχουμε δίκιο στις αναλύσεις μας και τις διεκδικήσεις μας. Πρέπει ως ΣΥΡΙΖΑ και ως αριστερή Κυβέρνηση να μείνου</w:t>
      </w:r>
      <w:r>
        <w:rPr>
          <w:rFonts w:eastAsia="Times New Roman" w:cs="Times New Roman"/>
          <w:szCs w:val="24"/>
        </w:rPr>
        <w:t>με συνεπείς στις ιδέες για τις οποίες μας εμπιστεύτηκε ο ελληνικός λαός</w:t>
      </w:r>
      <w:r>
        <w:rPr>
          <w:rFonts w:eastAsia="Times New Roman" w:cs="Times New Roman"/>
          <w:szCs w:val="24"/>
        </w:rPr>
        <w:t>. Να</w:t>
      </w:r>
      <w:r>
        <w:rPr>
          <w:rFonts w:eastAsia="Times New Roman" w:cs="Times New Roman"/>
          <w:szCs w:val="24"/>
        </w:rPr>
        <w:t xml:space="preserve"> λέμε σε όλους τους τόνους ότι αναγκαστήκαμε να διαχειριστούμε ένα πρόγραμμα που μας επιβλήθηκε εκβιαστικά. Στην πραγματικότητα, μας επιβλήθηκε διά της βίας. Να μη λησμονήσουμε ούτε</w:t>
      </w:r>
      <w:r>
        <w:rPr>
          <w:rFonts w:eastAsia="Times New Roman" w:cs="Times New Roman"/>
          <w:szCs w:val="24"/>
        </w:rPr>
        <w:t xml:space="preserve"> για μια στιγμή ότι η φράση “</w:t>
      </w:r>
      <w:r>
        <w:rPr>
          <w:rFonts w:eastAsia="Times New Roman" w:cs="Times New Roman"/>
          <w:szCs w:val="24"/>
          <w:lang w:val="en-US"/>
        </w:rPr>
        <w:t>this</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coup</w:t>
      </w:r>
      <w:r>
        <w:rPr>
          <w:rFonts w:eastAsia="Times New Roman" w:cs="Times New Roman"/>
          <w:szCs w:val="24"/>
        </w:rPr>
        <w:t>” συνοψίζει απόλυτα τα γεγονότα του Ιουλίου του 2015 και να διαβεβαιώσουμε τον λαό, που μας εμπιστεύτηκε και πάλι τον Σεπτέμβριο του 2015, ότι παρά τις αντιξοότητες και τα περιστασιακά πισωγυρίσματα, η μάχη συνεχί</w:t>
      </w:r>
      <w:r>
        <w:rPr>
          <w:rFonts w:eastAsia="Times New Roman" w:cs="Times New Roman"/>
          <w:szCs w:val="24"/>
        </w:rPr>
        <w:t>ζεται και ότι προχωράμε μαζί του και όχι απέναντί του.</w:t>
      </w:r>
    </w:p>
    <w:p w14:paraId="09F880F3"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όχι μόνο δεν έχουμε την ιδιοκτησία του προγράμματος, αλλά όλα όσα απαιτούσαμε εξαρχής από τους εταίρους μας για την άρση της λιτότητας, τη μείωση των πλεονασμάτων, την άφεση ικανού μ</w:t>
      </w:r>
      <w:r>
        <w:rPr>
          <w:rFonts w:eastAsia="Times New Roman" w:cs="Times New Roman"/>
          <w:szCs w:val="24"/>
        </w:rPr>
        <w:t xml:space="preserve">έρους του χρέους και τις αναπτυξιακές πολιτικές, είναι ακόμη στο τραπέζι των διαπραγματεύσεων. Τη στιγμή που η </w:t>
      </w:r>
      <w:r>
        <w:rPr>
          <w:rFonts w:eastAsia="Times New Roman" w:cs="Times New Roman"/>
          <w:szCs w:val="24"/>
        </w:rPr>
        <w:t>ιστορία</w:t>
      </w:r>
      <w:r>
        <w:rPr>
          <w:rFonts w:eastAsia="Times New Roman" w:cs="Times New Roman"/>
          <w:szCs w:val="24"/>
        </w:rPr>
        <w:t xml:space="preserve"> δικαιώνει τον ΣΥΡΙΖΑ, ο ΣΥΡΙΖΑ πρέπει να βρίσκεται και πάλι στη σωστή πλευρά της </w:t>
      </w:r>
      <w:r>
        <w:rPr>
          <w:rFonts w:eastAsia="Times New Roman" w:cs="Times New Roman"/>
          <w:szCs w:val="24"/>
        </w:rPr>
        <w:t>ιστορίας</w:t>
      </w:r>
      <w:r>
        <w:rPr>
          <w:rFonts w:eastAsia="Times New Roman" w:cs="Times New Roman"/>
          <w:szCs w:val="24"/>
        </w:rPr>
        <w:t xml:space="preserve">. </w:t>
      </w:r>
    </w:p>
    <w:p w14:paraId="09F880F4"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Είναι γεγονός πως αντιμετωπίζουμε ανακατατάξε</w:t>
      </w:r>
      <w:r>
        <w:rPr>
          <w:rFonts w:eastAsia="Times New Roman" w:cs="Times New Roman"/>
          <w:szCs w:val="24"/>
        </w:rPr>
        <w:t xml:space="preserve">ις παγκόσμιας κλίμακας που θα επηρεάσουν το μέλλον της χώρας. Η εκλογή </w:t>
      </w:r>
      <w:proofErr w:type="spellStart"/>
      <w:r>
        <w:rPr>
          <w:rFonts w:eastAsia="Times New Roman" w:cs="Times New Roman"/>
          <w:szCs w:val="24"/>
        </w:rPr>
        <w:t>Τραμπ</w:t>
      </w:r>
      <w:proofErr w:type="spellEnd"/>
      <w:r>
        <w:rPr>
          <w:rFonts w:eastAsia="Times New Roman" w:cs="Times New Roman"/>
          <w:szCs w:val="24"/>
        </w:rPr>
        <w:t xml:space="preserve">, με άγνωστες συνέπειες για την αμερικανική εξωτερική πολιτική, ακυρώνει την προοπτική της </w:t>
      </w:r>
      <w:r>
        <w:rPr>
          <w:rFonts w:eastAsia="Times New Roman" w:cs="Times New Roman"/>
          <w:szCs w:val="24"/>
          <w:lang w:val="en-US"/>
        </w:rPr>
        <w:t>TTIP</w:t>
      </w:r>
      <w:r>
        <w:rPr>
          <w:rFonts w:eastAsia="Times New Roman" w:cs="Times New Roman"/>
          <w:szCs w:val="24"/>
        </w:rPr>
        <w:t xml:space="preserve">, καθώς το σημερινό μοντέλο της νεοφιλελεύθερης παγκοσμιοποίησης φθίνει υπό το βάρος </w:t>
      </w:r>
      <w:r>
        <w:rPr>
          <w:rFonts w:eastAsia="Times New Roman" w:cs="Times New Roman"/>
          <w:szCs w:val="24"/>
        </w:rPr>
        <w:t xml:space="preserve">των εσωτερικών του αντιφάσεων. </w:t>
      </w:r>
    </w:p>
    <w:p w14:paraId="09F880F5"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Η Μέση Ανατολή και η Μεσόγειος πλήττονται από τον πόλεμο και την αποσύνθεση άλλοτε ισχυρών κρατών, όπως η Συρία, με ευθύνη της Δύσης. Η προσφυγική τραγωδία συνεχίζεται, καθώς νέα καραβάνια απελπισμένων ανθρώπων διαφεύγουν απ</w:t>
      </w:r>
      <w:r>
        <w:rPr>
          <w:rFonts w:eastAsia="Times New Roman" w:cs="Times New Roman"/>
          <w:szCs w:val="24"/>
        </w:rPr>
        <w:t xml:space="preserve">ό την κόλαση του </w:t>
      </w:r>
      <w:proofErr w:type="spellStart"/>
      <w:r>
        <w:rPr>
          <w:rFonts w:eastAsia="Times New Roman" w:cs="Times New Roman"/>
          <w:szCs w:val="24"/>
        </w:rPr>
        <w:t>Χαλεπιού</w:t>
      </w:r>
      <w:proofErr w:type="spellEnd"/>
      <w:r>
        <w:rPr>
          <w:rFonts w:eastAsia="Times New Roman" w:cs="Times New Roman"/>
          <w:szCs w:val="24"/>
        </w:rPr>
        <w:t xml:space="preserve"> και της </w:t>
      </w:r>
      <w:proofErr w:type="spellStart"/>
      <w:r>
        <w:rPr>
          <w:rFonts w:eastAsia="Times New Roman" w:cs="Times New Roman"/>
          <w:szCs w:val="24"/>
        </w:rPr>
        <w:t>Μοσούλης</w:t>
      </w:r>
      <w:proofErr w:type="spellEnd"/>
      <w:r>
        <w:rPr>
          <w:rFonts w:eastAsia="Times New Roman" w:cs="Times New Roman"/>
          <w:szCs w:val="24"/>
        </w:rPr>
        <w:t>. Και για τη στάση της Ευρωπαϊκής Ένωσης στο προσφυγικό η μόνη λέξη που ταιριάζει είναι «όνειδος».</w:t>
      </w:r>
    </w:p>
    <w:p w14:paraId="09F880F6" w14:textId="77777777" w:rsidR="0008105D" w:rsidRDefault="003C36B0">
      <w:pPr>
        <w:spacing w:after="0" w:line="600" w:lineRule="auto"/>
        <w:ind w:firstLine="720"/>
        <w:contextualSpacing/>
        <w:jc w:val="both"/>
        <w:rPr>
          <w:rFonts w:eastAsia="Times New Roman" w:cs="Times New Roman"/>
          <w:szCs w:val="24"/>
        </w:rPr>
      </w:pPr>
      <w:r>
        <w:rPr>
          <w:rFonts w:eastAsia="Times New Roman" w:cs="Times New Roman"/>
          <w:szCs w:val="24"/>
        </w:rPr>
        <w:t>Έχουμε απέναντί μας, κυρίες και κύριοι, μία Τουρκία σε φάση αποσταθεροποίησης μετά το αποτυχημένο πραξικόπημα της 1</w:t>
      </w:r>
      <w:r>
        <w:rPr>
          <w:rFonts w:eastAsia="Times New Roman" w:cs="Times New Roman"/>
          <w:szCs w:val="24"/>
        </w:rPr>
        <w:t>5</w:t>
      </w:r>
      <w:r>
        <w:rPr>
          <w:rFonts w:eastAsia="Times New Roman" w:cs="Times New Roman"/>
          <w:szCs w:val="24"/>
          <w:vertAlign w:val="superscript"/>
        </w:rPr>
        <w:t>ης</w:t>
      </w:r>
      <w:r>
        <w:rPr>
          <w:rFonts w:eastAsia="Times New Roman" w:cs="Times New Roman"/>
          <w:szCs w:val="24"/>
        </w:rPr>
        <w:t xml:space="preserve"> Ιουλίου, που έδωσε στον </w:t>
      </w:r>
      <w:proofErr w:type="spellStart"/>
      <w:r>
        <w:rPr>
          <w:rFonts w:eastAsia="Times New Roman" w:cs="Times New Roman"/>
          <w:szCs w:val="24"/>
        </w:rPr>
        <w:t>Ερντογάν</w:t>
      </w:r>
      <w:proofErr w:type="spellEnd"/>
      <w:r>
        <w:rPr>
          <w:rFonts w:eastAsia="Times New Roman" w:cs="Times New Roman"/>
          <w:szCs w:val="24"/>
        </w:rPr>
        <w:t xml:space="preserve"> το έναυσμα για να επιταχύνει στον ολισθηρό κατήφορο της αυταρχικότητας. Οι παραβιάσεις των ανθρωπίνων δικαιωμάτων κορυφώνονται με τη φυλάκιση της ηγεσίας και Βουλευτών του </w:t>
      </w:r>
      <w:r>
        <w:rPr>
          <w:rFonts w:eastAsia="Times New Roman" w:cs="Times New Roman"/>
          <w:szCs w:val="24"/>
          <w:lang w:val="en-US"/>
        </w:rPr>
        <w:t>HDP</w:t>
      </w:r>
      <w:r>
        <w:rPr>
          <w:rFonts w:eastAsia="Times New Roman" w:cs="Times New Roman"/>
          <w:szCs w:val="24"/>
        </w:rPr>
        <w:t>. Η ευρωπαϊκή προοπτική της Τουρκίας φαντάζε</w:t>
      </w:r>
      <w:r>
        <w:rPr>
          <w:rFonts w:eastAsia="Times New Roman" w:cs="Times New Roman"/>
          <w:szCs w:val="24"/>
        </w:rPr>
        <w:t>ι πιο μακρινή από ποτέ, ενώ η Ευρώπη δείχνει υποκριτική στάση καθώς το μόνο που την απασχολεί είναι να συνεχίσει η Τουρκία να εμποδίζει την έλευση νέων προσφυγικών ροών τηρώντας μία συμφωνία αμφίβολης νομιμότητας και αποτελεσματικότητας, κάτι που δίνει στο</w:t>
      </w:r>
      <w:r>
        <w:rPr>
          <w:rFonts w:eastAsia="Times New Roman" w:cs="Times New Roman"/>
          <w:szCs w:val="24"/>
        </w:rPr>
        <w:t xml:space="preserve">ν </w:t>
      </w:r>
      <w:proofErr w:type="spellStart"/>
      <w:r>
        <w:rPr>
          <w:rFonts w:eastAsia="Times New Roman" w:cs="Times New Roman"/>
          <w:szCs w:val="24"/>
        </w:rPr>
        <w:t>Ερντογάν</w:t>
      </w:r>
      <w:proofErr w:type="spellEnd"/>
      <w:r>
        <w:rPr>
          <w:rFonts w:eastAsia="Times New Roman" w:cs="Times New Roman"/>
          <w:szCs w:val="24"/>
        </w:rPr>
        <w:t xml:space="preserve"> τη δυνατότητα να εκβιάζει.</w:t>
      </w:r>
    </w:p>
    <w:p w14:paraId="09F880F7" w14:textId="77777777" w:rsidR="0008105D" w:rsidRDefault="003C36B0">
      <w:pPr>
        <w:spacing w:after="0" w:line="600" w:lineRule="auto"/>
        <w:ind w:firstLine="720"/>
        <w:contextualSpacing/>
        <w:jc w:val="both"/>
        <w:rPr>
          <w:rFonts w:eastAsia="Times New Roman"/>
          <w:szCs w:val="24"/>
        </w:rPr>
      </w:pPr>
      <w:r>
        <w:rPr>
          <w:rFonts w:eastAsia="Times New Roman"/>
          <w:szCs w:val="24"/>
        </w:rPr>
        <w:t>Οι ρητορικοί λεονταρισμοί από τον Τούρκο Πρόεδρο, χωρίς να υποτιμώνται, καλό είναι να αναγνωστούν μέσα στο πλαίσιο των προβλημάτων που αντιμετωπίζει η Τουρκία. Ο εθνικισμός –και αυτό είναι γνωστό- ήταν ανέκαθεν η συγκο</w:t>
      </w:r>
      <w:r>
        <w:rPr>
          <w:rFonts w:eastAsia="Times New Roman"/>
          <w:szCs w:val="24"/>
        </w:rPr>
        <w:t>λλητική ουσία αυταρχικών καθεστώτων, ιδίως όταν αντιμετωπίζουν προβλήματα συνοχής. Εάν κάποιοι κύκλοι στη γειτονική χώρα επιδιώκουν να εξαγάγουν τα εσωτερικά της αδιέξοδα, εμείς από την πλευρά μας οφείλουμε με σύνεση και ψυχραιμία να μην παίξουμε το παιχνί</w:t>
      </w:r>
      <w:r>
        <w:rPr>
          <w:rFonts w:eastAsia="Times New Roman"/>
          <w:szCs w:val="24"/>
        </w:rPr>
        <w:t xml:space="preserve">δι της. </w:t>
      </w:r>
    </w:p>
    <w:p w14:paraId="09F880F8" w14:textId="77777777" w:rsidR="0008105D" w:rsidRDefault="003C36B0">
      <w:pPr>
        <w:spacing w:after="0" w:line="600" w:lineRule="auto"/>
        <w:ind w:firstLine="720"/>
        <w:jc w:val="both"/>
        <w:rPr>
          <w:rFonts w:eastAsia="Times New Roman"/>
          <w:szCs w:val="24"/>
        </w:rPr>
      </w:pPr>
      <w:r>
        <w:rPr>
          <w:rFonts w:eastAsia="Times New Roman"/>
          <w:szCs w:val="24"/>
        </w:rPr>
        <w:t>Είναι σαφές πως οι εξελίξεις στην Τουρκία αναπόδραστα επηρεάζουν και το Κυπριακό στην πιο κρίσιμη καμπή του. Θέλουμε τη δημοκρατική και ευρωπαϊκή λύση του Κυπριακού με σεβασμό των αποφάσεων του ΟΗΕ και με κυρίαρχο ρόλο του κυπριακού λαού, Ελληνοκυ</w:t>
      </w:r>
      <w:r>
        <w:rPr>
          <w:rFonts w:eastAsia="Times New Roman"/>
          <w:szCs w:val="24"/>
        </w:rPr>
        <w:t>πρίων και Τουρκοκυπρίων, μακριά από λογικές κηδεμονίας και ηγεμόνευσης. Οι ίδιοι οι Κύπριοι πρέπει να αποφασίσουν για το κοινό τους μέλλον στο θεσμικό πλαίσιο μιας διζωνικής δικοινοτικής ομοσπονδίας με πλήρη κυριαρχία.</w:t>
      </w:r>
    </w:p>
    <w:p w14:paraId="09F880F9"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ζούμε την ολική επ</w:t>
      </w:r>
      <w:r>
        <w:rPr>
          <w:rFonts w:eastAsia="Times New Roman"/>
          <w:szCs w:val="24"/>
        </w:rPr>
        <w:t xml:space="preserve">αναφορά της </w:t>
      </w:r>
      <w:r>
        <w:rPr>
          <w:rFonts w:eastAsia="Times New Roman"/>
          <w:szCs w:val="24"/>
        </w:rPr>
        <w:t>ιστορίας</w:t>
      </w:r>
      <w:r>
        <w:rPr>
          <w:rFonts w:eastAsia="Times New Roman"/>
          <w:szCs w:val="24"/>
        </w:rPr>
        <w:t xml:space="preserve">, το τέλος της οποίας κάποιοι είχαν διακηρύξει. Η Ελλάδα είναι μια νησίδα σταθερότητας, ειρήνης και δημοκρατίας. Αυτό οφείλουμε να διατηρήσουμε και να αξιοποιήσουμε με συστηματική δουλειά, πολυδιάστατη διπλωματία, προσήλωση στο </w:t>
      </w:r>
      <w:r>
        <w:rPr>
          <w:rFonts w:eastAsia="Times New Roman"/>
          <w:szCs w:val="24"/>
        </w:rPr>
        <w:t xml:space="preserve">Διεθνές </w:t>
      </w:r>
      <w:r>
        <w:rPr>
          <w:rFonts w:eastAsia="Times New Roman"/>
          <w:szCs w:val="24"/>
        </w:rPr>
        <w:t>Δίκαιο</w:t>
      </w:r>
      <w:r>
        <w:rPr>
          <w:rFonts w:eastAsia="Times New Roman"/>
          <w:szCs w:val="24"/>
        </w:rPr>
        <w:t xml:space="preserve">, την ειρήνη και τη διεθνή αλληλεγγύη. </w:t>
      </w:r>
    </w:p>
    <w:p w14:paraId="09F880FA" w14:textId="77777777" w:rsidR="0008105D" w:rsidRDefault="003C36B0">
      <w:pPr>
        <w:spacing w:after="0" w:line="600" w:lineRule="auto"/>
        <w:ind w:firstLine="720"/>
        <w:jc w:val="both"/>
        <w:rPr>
          <w:rFonts w:eastAsia="Times New Roman"/>
          <w:szCs w:val="24"/>
        </w:rPr>
      </w:pPr>
      <w:r>
        <w:rPr>
          <w:rFonts w:eastAsia="Times New Roman"/>
          <w:szCs w:val="24"/>
        </w:rPr>
        <w:t>Σε μια Ευρώπη που βρίσκεται σε πορεία παρακμής και σ’ ένα παγκόσμιο περιβάλλον που αλλάζει ταχύτατα, η Ελλάδα μπορεί να αξιοποιήσει τα συγκριτικά της πλεονεκτήματα και να βρει τη δική της ισχυρή θέση μεταξύ των</w:t>
      </w:r>
      <w:r>
        <w:rPr>
          <w:rFonts w:eastAsia="Times New Roman"/>
          <w:szCs w:val="24"/>
        </w:rPr>
        <w:t xml:space="preserve"> κρατών του πλανήτη.</w:t>
      </w:r>
    </w:p>
    <w:p w14:paraId="09F880FB"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80FC"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80FD" w14:textId="77777777" w:rsidR="0008105D" w:rsidRDefault="003C36B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09F880FE" w14:textId="77777777" w:rsidR="0008105D" w:rsidRDefault="003C36B0">
      <w:pPr>
        <w:spacing w:after="0" w:line="600" w:lineRule="auto"/>
        <w:ind w:firstLine="720"/>
        <w:jc w:val="both"/>
        <w:rPr>
          <w:rFonts w:eastAsia="Times New Roman"/>
          <w:szCs w:val="24"/>
        </w:rPr>
      </w:pPr>
      <w:r>
        <w:rPr>
          <w:rFonts w:eastAsia="Times New Roman"/>
          <w:szCs w:val="24"/>
        </w:rPr>
        <w:t>Ο συνάδελφος κ. Οδυσσέας Κωνσταντινόπουλος από τη Δημοκρατική Συμπαράταξη έχει τον λόγο.</w:t>
      </w:r>
    </w:p>
    <w:p w14:paraId="09F880FF" w14:textId="77777777" w:rsidR="0008105D" w:rsidRDefault="003C36B0">
      <w:pPr>
        <w:spacing w:after="0" w:line="600" w:lineRule="auto"/>
        <w:ind w:firstLine="720"/>
        <w:jc w:val="both"/>
        <w:rPr>
          <w:rFonts w:eastAsia="Times New Roman"/>
          <w:szCs w:val="24"/>
        </w:rPr>
      </w:pPr>
      <w:r>
        <w:rPr>
          <w:rFonts w:eastAsia="Times New Roman"/>
          <w:b/>
          <w:szCs w:val="24"/>
        </w:rPr>
        <w:t xml:space="preserve">ΟΔΥΣΣΕΑΣ </w:t>
      </w:r>
      <w:r>
        <w:rPr>
          <w:rFonts w:eastAsia="Times New Roman"/>
          <w:b/>
          <w:szCs w:val="24"/>
        </w:rPr>
        <w:t>ΚΩΝΣΤΑΝΤΙΝΟΠΟΥΛΟΣ:</w:t>
      </w:r>
      <w:r>
        <w:rPr>
          <w:rFonts w:eastAsia="Times New Roman"/>
          <w:szCs w:val="24"/>
        </w:rPr>
        <w:t xml:space="preserve"> Ευχαριστώ, κύριε Πρόεδρε.</w:t>
      </w:r>
    </w:p>
    <w:p w14:paraId="09F88100"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βλέπω ότι ο Υπουργός Οικονομικών είναι εδώ σήμερα και μου δίνεται η ευκαιρία να τον ρωτήσω για ένα θέμα που έχει προκύψει από την Κυριακή. </w:t>
      </w:r>
    </w:p>
    <w:p w14:paraId="09F88101" w14:textId="77777777" w:rsidR="0008105D" w:rsidRDefault="003C36B0">
      <w:pPr>
        <w:spacing w:after="0" w:line="600" w:lineRule="auto"/>
        <w:ind w:firstLine="720"/>
        <w:jc w:val="both"/>
        <w:rPr>
          <w:rFonts w:eastAsia="Times New Roman"/>
          <w:szCs w:val="24"/>
        </w:rPr>
      </w:pPr>
      <w:r>
        <w:rPr>
          <w:rFonts w:eastAsia="Times New Roman"/>
          <w:szCs w:val="24"/>
        </w:rPr>
        <w:t>Ένα φιλικό προς την Κυβέρνηση έντυπο στην</w:t>
      </w:r>
      <w:r>
        <w:rPr>
          <w:rFonts w:eastAsia="Times New Roman"/>
          <w:szCs w:val="24"/>
        </w:rPr>
        <w:t xml:space="preserve"> κυριακάτικη έκδοσή του έκανε λόγο για έναν κρυφό λογαριασμό της κ. Γεννηματά στη λίστα </w:t>
      </w:r>
      <w:proofErr w:type="spellStart"/>
      <w:r>
        <w:rPr>
          <w:rFonts w:eastAsia="Times New Roman"/>
          <w:szCs w:val="24"/>
        </w:rPr>
        <w:t>Μπόργιανς</w:t>
      </w:r>
      <w:proofErr w:type="spellEnd"/>
      <w:r>
        <w:rPr>
          <w:rFonts w:eastAsia="Times New Roman"/>
          <w:szCs w:val="24"/>
        </w:rPr>
        <w:t>. Ο κ. Βενιζέλος σάς προκάλεσε -βεβαίως με τη βοήθεια των Βουλευτών του ΣΥΡΙΖΑ, δεν ανταποκρίθηκαν στο αίτημα- να απαντήσετε ως Υπουργός Οικονομικών, να διαλευ</w:t>
      </w:r>
      <w:r>
        <w:rPr>
          <w:rFonts w:eastAsia="Times New Roman"/>
          <w:szCs w:val="24"/>
        </w:rPr>
        <w:t>κάνετε αυτή την υπόθεση, αν είναι ανακριβές αυτό που έγραψε το έντυπο ή όχι, ώστε να μην αφήσετε να αμαυρώνεται η πολιτική ζωή της χώρας.</w:t>
      </w:r>
    </w:p>
    <w:p w14:paraId="09F88102"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Υπουργέ, το ίδιο έκαναν κάποιοι με τη λίστα </w:t>
      </w:r>
      <w:proofErr w:type="spellStart"/>
      <w:r>
        <w:rPr>
          <w:rFonts w:eastAsia="Times New Roman"/>
          <w:szCs w:val="24"/>
        </w:rPr>
        <w:t>Λαγκάρντ</w:t>
      </w:r>
      <w:proofErr w:type="spellEnd"/>
      <w:r>
        <w:rPr>
          <w:rFonts w:eastAsia="Times New Roman"/>
          <w:szCs w:val="24"/>
        </w:rPr>
        <w:t>, λέγοντας ότι ο Ευάγγελος Βενιζέλος τότε έκρυβε το όνομα τη</w:t>
      </w:r>
      <w:r>
        <w:rPr>
          <w:rFonts w:eastAsia="Times New Roman"/>
          <w:szCs w:val="24"/>
        </w:rPr>
        <w:t xml:space="preserve">ς γυναίκας του. Πάλι </w:t>
      </w:r>
      <w:proofErr w:type="spellStart"/>
      <w:r>
        <w:rPr>
          <w:rFonts w:eastAsia="Times New Roman"/>
          <w:szCs w:val="24"/>
        </w:rPr>
        <w:t>συριζαίοι</w:t>
      </w:r>
      <w:proofErr w:type="spellEnd"/>
      <w:r>
        <w:rPr>
          <w:rFonts w:eastAsia="Times New Roman"/>
          <w:szCs w:val="24"/>
        </w:rPr>
        <w:t xml:space="preserve"> ήταν. Θα το κάνετε ή θα πρέπει να αφήσετε τις δήθεν πληροφορίες λίγο χρονικό διάστημα, έτσι ώστε οι πολίτες να μην γνωρίζουν τι γίνεται; </w:t>
      </w:r>
    </w:p>
    <w:p w14:paraId="09F88103" w14:textId="77777777" w:rsidR="0008105D" w:rsidRDefault="003C36B0">
      <w:pPr>
        <w:spacing w:after="0" w:line="600" w:lineRule="auto"/>
        <w:ind w:firstLine="720"/>
        <w:jc w:val="both"/>
        <w:rPr>
          <w:rFonts w:eastAsia="Times New Roman"/>
          <w:szCs w:val="24"/>
        </w:rPr>
      </w:pPr>
      <w:r>
        <w:rPr>
          <w:rFonts w:eastAsia="Times New Roman"/>
          <w:szCs w:val="24"/>
        </w:rPr>
        <w:t xml:space="preserve">Κύριε Υπουργέ, δώστε ένα τέλος. Μήπως έχετε θέμα με τον εκδότη της εφημερίδας; Από πού </w:t>
      </w:r>
      <w:r>
        <w:rPr>
          <w:rFonts w:eastAsia="Times New Roman"/>
          <w:szCs w:val="24"/>
        </w:rPr>
        <w:t>έγινε η διαρροή; Περιμένουμε από σας μια δήλωση που να ολοκληρώσει αυτό τον κύκλο. Θα την περιμένουμε και σήμερα και αύριο.</w:t>
      </w:r>
    </w:p>
    <w:p w14:paraId="09F88104"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η Κυβέρνηση μετά το </w:t>
      </w:r>
      <w:proofErr w:type="spellStart"/>
      <w:r>
        <w:rPr>
          <w:rFonts w:eastAsia="Times New Roman"/>
          <w:szCs w:val="24"/>
          <w:lang w:val="en-US"/>
        </w:rPr>
        <w:t>Eurogroup</w:t>
      </w:r>
      <w:proofErr w:type="spellEnd"/>
      <w:r>
        <w:rPr>
          <w:rFonts w:eastAsia="Times New Roman"/>
          <w:szCs w:val="24"/>
        </w:rPr>
        <w:t xml:space="preserve"> και την καταληκτική ημερομηνία 2060 -ας μιλήσουμε λίγο για τα θετικά της</w:t>
      </w:r>
      <w:r>
        <w:rPr>
          <w:rFonts w:eastAsia="Times New Roman"/>
          <w:szCs w:val="24"/>
        </w:rPr>
        <w:t xml:space="preserve"> απόφασης- μας δίνει κίνητρο για να ζήσουμε μέχρι τότε. </w:t>
      </w:r>
    </w:p>
    <w:p w14:paraId="09F88105" w14:textId="77777777" w:rsidR="0008105D" w:rsidRDefault="003C36B0">
      <w:pPr>
        <w:spacing w:after="0" w:line="600" w:lineRule="auto"/>
        <w:ind w:firstLine="720"/>
        <w:jc w:val="both"/>
        <w:rPr>
          <w:rFonts w:eastAsia="Times New Roman"/>
          <w:szCs w:val="24"/>
        </w:rPr>
      </w:pPr>
      <w:r>
        <w:rPr>
          <w:rFonts w:eastAsia="Times New Roman"/>
          <w:szCs w:val="24"/>
        </w:rPr>
        <w:t xml:space="preserve">Το δεύτερο: Αποδεικνύεται ότι η Κυβέρνηση και ο Υπουργός είναι </w:t>
      </w:r>
      <w:proofErr w:type="spellStart"/>
      <w:r>
        <w:rPr>
          <w:rFonts w:eastAsia="Times New Roman"/>
          <w:szCs w:val="24"/>
        </w:rPr>
        <w:t>κρυφοβενιζελικοί</w:t>
      </w:r>
      <w:proofErr w:type="spellEnd"/>
      <w:r>
        <w:rPr>
          <w:rFonts w:eastAsia="Times New Roman"/>
          <w:szCs w:val="24"/>
        </w:rPr>
        <w:t xml:space="preserve">. Δεν γίνεται διαφορετικά. Κάνουν τα πάντα για να δικαιώσουν το </w:t>
      </w:r>
      <w:r>
        <w:rPr>
          <w:rFonts w:eastAsia="Times New Roman"/>
          <w:szCs w:val="24"/>
          <w:lang w:val="en-US"/>
        </w:rPr>
        <w:t>PSI</w:t>
      </w:r>
      <w:r>
        <w:rPr>
          <w:rFonts w:eastAsia="Times New Roman"/>
          <w:szCs w:val="24"/>
        </w:rPr>
        <w:t xml:space="preserve"> του Ευάγγελου Βενιζέλου και της Κοινοβουλευτικής Ομά</w:t>
      </w:r>
      <w:r>
        <w:rPr>
          <w:rFonts w:eastAsia="Times New Roman"/>
          <w:szCs w:val="24"/>
        </w:rPr>
        <w:t>δας του 2009 του ΠΑΣΟΚ. Έχει αξία και μεγάλη σημασία αυτό που έγινε χθες, γιατί υπάρχει δικαίωση της Κοινοβουλευτικής Ομάδας του ΠΑΣΟΚ του 2009 και όλων όσων συνέβησαν μετέπειτα. Χωρίς τη δική σας συμμετοχή, το πιθανό είναι ότι δεν θα μπορούσαν να πειστούν</w:t>
      </w:r>
      <w:r>
        <w:rPr>
          <w:rFonts w:eastAsia="Times New Roman"/>
          <w:szCs w:val="24"/>
        </w:rPr>
        <w:t xml:space="preserve"> οι πολίτες γι’ αυτό. </w:t>
      </w:r>
    </w:p>
    <w:p w14:paraId="09F88106" w14:textId="77777777" w:rsidR="0008105D" w:rsidRDefault="003C36B0">
      <w:pPr>
        <w:spacing w:after="0" w:line="600" w:lineRule="auto"/>
        <w:ind w:firstLine="720"/>
        <w:jc w:val="both"/>
        <w:rPr>
          <w:rFonts w:eastAsia="Times New Roman"/>
          <w:szCs w:val="24"/>
        </w:rPr>
      </w:pPr>
      <w:r>
        <w:rPr>
          <w:rFonts w:eastAsia="Times New Roman"/>
          <w:szCs w:val="24"/>
        </w:rPr>
        <w:t xml:space="preserve">Ας δούμε ο </w:t>
      </w:r>
      <w:r>
        <w:rPr>
          <w:rFonts w:eastAsia="Times New Roman"/>
          <w:szCs w:val="24"/>
        </w:rPr>
        <w:t xml:space="preserve">προϋπολογισμός </w:t>
      </w:r>
      <w:r>
        <w:rPr>
          <w:rFonts w:eastAsia="Times New Roman"/>
          <w:szCs w:val="24"/>
        </w:rPr>
        <w:t>στον τομέα της ανάπτυξης τι δίνει, τι φέρνει, πώς θα βοηθήσει τη χώρα.</w:t>
      </w:r>
    </w:p>
    <w:p w14:paraId="09F88107" w14:textId="77777777" w:rsidR="0008105D" w:rsidRDefault="003C36B0">
      <w:pPr>
        <w:spacing w:after="0" w:line="600" w:lineRule="auto"/>
        <w:ind w:firstLine="851"/>
        <w:jc w:val="both"/>
        <w:rPr>
          <w:rFonts w:eastAsia="Times New Roman" w:cs="Times New Roman"/>
        </w:rPr>
      </w:pPr>
      <w:r>
        <w:rPr>
          <w:rFonts w:eastAsia="Times New Roman" w:cs="Times New Roman"/>
        </w:rPr>
        <w:t xml:space="preserve">Ο Πρωθυπουργός </w:t>
      </w:r>
      <w:r>
        <w:rPr>
          <w:rFonts w:eastAsia="Times New Roman"/>
        </w:rPr>
        <w:t>–</w:t>
      </w:r>
      <w:r>
        <w:rPr>
          <w:rFonts w:eastAsia="Times New Roman" w:cs="Times New Roman"/>
        </w:rPr>
        <w:t>και το επιτελείο του Υπουργείου Οικονομίας</w:t>
      </w:r>
      <w:r>
        <w:rPr>
          <w:rFonts w:eastAsia="Times New Roman"/>
        </w:rPr>
        <w:t>–</w:t>
      </w:r>
      <w:r>
        <w:rPr>
          <w:rFonts w:eastAsia="Times New Roman" w:cs="Times New Roman"/>
        </w:rPr>
        <w:t xml:space="preserve"> μιλούσε στην τελευταία ομιλία του για 7 </w:t>
      </w:r>
      <w:r>
        <w:rPr>
          <w:rFonts w:eastAsia="Times New Roman" w:cs="Times New Roman"/>
          <w:bCs/>
          <w:shd w:val="clear" w:color="auto" w:fill="FFFFFF"/>
        </w:rPr>
        <w:t xml:space="preserve">δισεκατομμύρια ευρώ που θα πέσουν </w:t>
      </w:r>
      <w:r>
        <w:rPr>
          <w:rFonts w:eastAsia="Times New Roman" w:cs="Times New Roman"/>
        </w:rPr>
        <w:t>στ</w:t>
      </w:r>
      <w:r>
        <w:rPr>
          <w:rFonts w:eastAsia="Times New Roman" w:cs="Times New Roman"/>
        </w:rPr>
        <w:t xml:space="preserve">ην ελληνική οικονομία μέχρι το 2016 από διάφορα εργαλεία: αναπτυξιακό νόμο, ΕΣΠΑ, χρηματοδοτικά εργαλεία, </w:t>
      </w:r>
      <w:r>
        <w:rPr>
          <w:rFonts w:eastAsia="Times New Roman" w:cs="Times New Roman"/>
          <w:bCs/>
          <w:shd w:val="clear" w:color="auto" w:fill="FFFFFF"/>
        </w:rPr>
        <w:t>ΠΔΕ</w:t>
      </w:r>
      <w:r>
        <w:rPr>
          <w:rFonts w:eastAsia="Times New Roman" w:cs="Times New Roman"/>
        </w:rPr>
        <w:t>,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Ας τα πάρουμε ένα </w:t>
      </w:r>
      <w:proofErr w:type="spellStart"/>
      <w:r>
        <w:rPr>
          <w:rFonts w:eastAsia="Times New Roman" w:cs="Times New Roman"/>
        </w:rPr>
        <w:t>ένα</w:t>
      </w:r>
      <w:proofErr w:type="spellEnd"/>
      <w:r>
        <w:rPr>
          <w:rFonts w:eastAsia="Times New Roman" w:cs="Times New Roman"/>
        </w:rPr>
        <w:t xml:space="preserve">. </w:t>
      </w:r>
    </w:p>
    <w:p w14:paraId="09F88108" w14:textId="77777777" w:rsidR="0008105D" w:rsidRDefault="003C36B0">
      <w:pPr>
        <w:spacing w:after="0" w:line="600" w:lineRule="auto"/>
        <w:ind w:firstLine="851"/>
        <w:jc w:val="both"/>
        <w:rPr>
          <w:rFonts w:eastAsia="Times New Roman" w:cs="Times New Roman"/>
        </w:rPr>
      </w:pPr>
      <w:r>
        <w:rPr>
          <w:rFonts w:eastAsia="Times New Roman" w:cs="Times New Roman"/>
        </w:rPr>
        <w:t>Αναπτυξιακός νόμος: Εξαγγέλθηκε το 2015. Άρχισε να υλοποιείται. Βγήκε η προκήρυξη τον Σεπτέμβριο για τις πρώτες τέ</w:t>
      </w:r>
      <w:r>
        <w:rPr>
          <w:rFonts w:eastAsia="Times New Roman" w:cs="Times New Roman"/>
        </w:rPr>
        <w:t xml:space="preserve">σσερις προτάσεις. Μέχρι το 2016, μηδέν ευρώ θα </w:t>
      </w:r>
      <w:r>
        <w:rPr>
          <w:rFonts w:eastAsia="Times New Roman" w:cs="Times New Roman"/>
        </w:rPr>
        <w:t xml:space="preserve">πέσει </w:t>
      </w:r>
      <w:r>
        <w:rPr>
          <w:rFonts w:eastAsia="Times New Roman" w:cs="Times New Roman"/>
        </w:rPr>
        <w:t xml:space="preserve">στην ελληνική οικονομία. Δεν θα έχουν προλάβει ούτε καν να καταθέσουν τις αιτήσεις. Καλά, αξιολόγηση θα γίνει μετά από έξι μήνες. Μηδέν! </w:t>
      </w:r>
    </w:p>
    <w:p w14:paraId="09F88109" w14:textId="77777777" w:rsidR="0008105D" w:rsidRDefault="003C36B0">
      <w:pPr>
        <w:spacing w:after="0" w:line="600" w:lineRule="auto"/>
        <w:ind w:firstLine="851"/>
        <w:jc w:val="both"/>
        <w:rPr>
          <w:rFonts w:eastAsia="Times New Roman" w:cs="Times New Roman"/>
        </w:rPr>
      </w:pPr>
      <w:r>
        <w:rPr>
          <w:rFonts w:eastAsia="Times New Roman" w:cs="Times New Roman"/>
        </w:rPr>
        <w:t xml:space="preserve">Χρηματοδοτικά εργαλεία: Τα χρηματοδοτικά εργαλεία ήταν έτοιμα το </w:t>
      </w:r>
      <w:r>
        <w:rPr>
          <w:rFonts w:eastAsia="Times New Roman" w:cs="Times New Roman"/>
        </w:rPr>
        <w:t xml:space="preserve">2015. Υπήρχε η </w:t>
      </w:r>
      <w:r>
        <w:rPr>
          <w:rFonts w:eastAsia="Times New Roman" w:cs="Times New Roman"/>
          <w:lang w:val="en-US"/>
        </w:rPr>
        <w:t>ex</w:t>
      </w:r>
      <w:r>
        <w:rPr>
          <w:rFonts w:eastAsia="Times New Roman" w:cs="Times New Roman"/>
        </w:rPr>
        <w:t xml:space="preserve"> </w:t>
      </w:r>
      <w:r>
        <w:rPr>
          <w:rFonts w:eastAsia="Times New Roman" w:cs="Times New Roman"/>
          <w:lang w:val="en-US"/>
        </w:rPr>
        <w:t>ante</w:t>
      </w:r>
      <w:r>
        <w:rPr>
          <w:rFonts w:eastAsia="Times New Roman" w:cs="Times New Roman"/>
        </w:rPr>
        <w:t xml:space="preserve"> </w:t>
      </w:r>
      <w:r>
        <w:rPr>
          <w:rFonts w:eastAsia="Times New Roman"/>
        </w:rPr>
        <w:t>–</w:t>
      </w:r>
      <w:r>
        <w:rPr>
          <w:rFonts w:eastAsia="Times New Roman" w:cs="Times New Roman"/>
        </w:rPr>
        <w:t xml:space="preserve">επειδή τους αρέσει να μιλάμε για όλες αυτές τις </w:t>
      </w:r>
      <w:r>
        <w:rPr>
          <w:rFonts w:eastAsia="Times New Roman"/>
        </w:rPr>
        <w:t>διαδικασίες–</w:t>
      </w:r>
      <w:r>
        <w:rPr>
          <w:rFonts w:eastAsia="Times New Roman" w:cs="Times New Roman"/>
        </w:rPr>
        <w:t xml:space="preserve"> και την πήραν πίσω μετά από δώδεκα μήνες. Ανακοίνωσε χθες ο κ. </w:t>
      </w:r>
      <w:proofErr w:type="spellStart"/>
      <w:r>
        <w:rPr>
          <w:rFonts w:eastAsia="Times New Roman" w:cs="Times New Roman"/>
        </w:rPr>
        <w:t>Χαρίτσης</w:t>
      </w:r>
      <w:proofErr w:type="spellEnd"/>
      <w:r>
        <w:rPr>
          <w:rFonts w:eastAsia="Times New Roman" w:cs="Times New Roman"/>
        </w:rPr>
        <w:t xml:space="preserve"> ότι τα χρηματοδοτικά εργαλεία θα προκηρυχθούν εντός των επόμενων ημερών. Θα μπουν χρήματα και θα υπ</w:t>
      </w:r>
      <w:r>
        <w:rPr>
          <w:rFonts w:eastAsia="Times New Roman" w:cs="Times New Roman"/>
        </w:rPr>
        <w:t xml:space="preserve">άρξουν </w:t>
      </w:r>
      <w:r>
        <w:rPr>
          <w:rFonts w:eastAsia="Times New Roman"/>
        </w:rPr>
        <w:t>διαδικασίες</w:t>
      </w:r>
      <w:r>
        <w:rPr>
          <w:rFonts w:eastAsia="Times New Roman" w:cs="Times New Roman"/>
        </w:rPr>
        <w:t xml:space="preserve"> για την εκταμίευση των χρήματων το 2017. Πόσα </w:t>
      </w:r>
      <w:r>
        <w:rPr>
          <w:rFonts w:eastAsia="Times New Roman"/>
          <w:bCs/>
        </w:rPr>
        <w:t>είναι</w:t>
      </w:r>
      <w:r>
        <w:rPr>
          <w:rFonts w:eastAsia="Times New Roman" w:cs="Times New Roman"/>
        </w:rPr>
        <w:t xml:space="preserve"> τα χρήματα για το 2016; Μηδέν. </w:t>
      </w:r>
    </w:p>
    <w:p w14:paraId="09F8810A" w14:textId="77777777" w:rsidR="0008105D" w:rsidRDefault="003C36B0">
      <w:pPr>
        <w:spacing w:after="0" w:line="600" w:lineRule="auto"/>
        <w:ind w:firstLine="851"/>
        <w:jc w:val="both"/>
        <w:rPr>
          <w:rFonts w:eastAsia="Times New Roman" w:cs="Times New Roman"/>
          <w:bCs/>
          <w:shd w:val="clear" w:color="auto" w:fill="FFFFFF"/>
        </w:rPr>
      </w:pPr>
      <w:r>
        <w:rPr>
          <w:rFonts w:eastAsia="Times New Roman" w:cs="Times New Roman"/>
        </w:rPr>
        <w:t>ΕΣΠΑ: Στο ΕΣΠΑ όσον αφορά τη νέα προγραμματική περίοδο, το ΕΣΠΑ 2014-2020, έχουμε στόχο το 7%. Είχαμε πάρει προκαταβολή παραπάνω. Δεν φαίνεται, με βάση τα στοιχεία του Ολοκληρωμένου Πληροφοριακού Συστήματος του Υπουργείου Ανάπτυξης, ότι μπορούμε να ξεπεράσ</w:t>
      </w:r>
      <w:r>
        <w:rPr>
          <w:rFonts w:eastAsia="Times New Roman" w:cs="Times New Roman"/>
        </w:rPr>
        <w:t xml:space="preserve">ουμε το 1,5 </w:t>
      </w:r>
      <w:r>
        <w:rPr>
          <w:rFonts w:eastAsia="Times New Roman" w:cs="Times New Roman"/>
          <w:bCs/>
          <w:shd w:val="clear" w:color="auto" w:fill="FFFFFF"/>
        </w:rPr>
        <w:t xml:space="preserve">δισεκατομμύριο ευρώ. </w:t>
      </w:r>
    </w:p>
    <w:p w14:paraId="09F8810B" w14:textId="77777777" w:rsidR="0008105D" w:rsidRDefault="003C36B0">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Σας λέω ότι υπάρχει ο κίνδυνος </w:t>
      </w:r>
      <w:r>
        <w:rPr>
          <w:rFonts w:eastAsia="Times New Roman"/>
          <w:bCs/>
          <w:shd w:val="clear" w:color="auto" w:fill="FFFFFF"/>
        </w:rPr>
        <w:t>–</w:t>
      </w:r>
      <w:r>
        <w:rPr>
          <w:rFonts w:eastAsia="Times New Roman" w:cs="Times New Roman"/>
          <w:bCs/>
          <w:shd w:val="clear" w:color="auto" w:fill="FFFFFF"/>
        </w:rPr>
        <w:t>το απεύχομαι</w:t>
      </w:r>
      <w:r>
        <w:rPr>
          <w:rFonts w:eastAsia="Times New Roman"/>
          <w:bCs/>
          <w:shd w:val="clear" w:color="auto" w:fill="FFFFFF"/>
        </w:rPr>
        <w:t>–</w:t>
      </w:r>
      <w:r>
        <w:rPr>
          <w:rFonts w:eastAsia="Times New Roman" w:cs="Times New Roman"/>
          <w:bCs/>
          <w:shd w:val="clear" w:color="auto" w:fill="FFFFFF"/>
        </w:rPr>
        <w:t xml:space="preserve"> να επιστρέψετε μέρος της προκαταβολής ή όλη την προκαταβολή πίσω. Δίνω τα στοιχεία αναλυτικά, για να δείτε και εσείς συνάδελφοι και όλοι, τι πρέπει να δοθεί μέχρι τέλος του χρό</w:t>
      </w:r>
      <w:r>
        <w:rPr>
          <w:rFonts w:eastAsia="Times New Roman" w:cs="Times New Roman"/>
          <w:bCs/>
          <w:shd w:val="clear" w:color="auto" w:fill="FFFFFF"/>
        </w:rPr>
        <w:t>νου, για να μην υπάρξει η επιστροφή της προκαταβολής. Σας λέω, παραδείγματος χάριν, ότι στο «Ανταγωνιστικότητα και Επιχειρηματικότητα» πρέπει να δοθούν μέχρι τις 31 Δεκεμβρίου 407 εκατομμύρια ευρώ. Το καταθέτω.</w:t>
      </w:r>
    </w:p>
    <w:p w14:paraId="09F8810C" w14:textId="77777777" w:rsidR="0008105D" w:rsidRDefault="003C36B0">
      <w:pPr>
        <w:spacing w:after="0" w:line="600" w:lineRule="auto"/>
        <w:ind w:firstLine="720"/>
        <w:jc w:val="both"/>
        <w:rPr>
          <w:rFonts w:eastAsia="Times New Roman" w:cs="Times New Roman"/>
        </w:rPr>
      </w:pPr>
      <w:r>
        <w:rPr>
          <w:rFonts w:eastAsia="Times New Roman" w:cs="Times New Roman"/>
        </w:rPr>
        <w:t>(Στο σημείο αυτό ο Βουλευτής κ. Οδυσσέας Κωνσ</w:t>
      </w:r>
      <w:r>
        <w:rPr>
          <w:rFonts w:eastAsia="Times New Roman" w:cs="Times New Roman"/>
        </w:rPr>
        <w:t>ταντινόπουλος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09F8810D" w14:textId="77777777" w:rsidR="0008105D" w:rsidRDefault="003C36B0">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Και επειδή, σύντροφοι, οι εισηγητές μας ανέλυσαν τα υπόλοιπα θέματα, να μην ξε</w:t>
      </w:r>
      <w:r>
        <w:rPr>
          <w:rFonts w:eastAsia="Times New Roman" w:cs="Times New Roman"/>
          <w:bCs/>
          <w:shd w:val="clear" w:color="auto" w:fill="FFFFFF"/>
        </w:rPr>
        <w:t xml:space="preserve">χάσω ότι με τροπολογία του κ. </w:t>
      </w:r>
      <w:proofErr w:type="spellStart"/>
      <w:r>
        <w:rPr>
          <w:rFonts w:eastAsia="Times New Roman" w:cs="Times New Roman"/>
          <w:bCs/>
          <w:shd w:val="clear" w:color="auto" w:fill="FFFFFF"/>
        </w:rPr>
        <w:t>Χαρίτση</w:t>
      </w:r>
      <w:proofErr w:type="spellEnd"/>
      <w:r>
        <w:rPr>
          <w:rFonts w:eastAsia="Times New Roman" w:cs="Times New Roman"/>
          <w:bCs/>
          <w:shd w:val="clear" w:color="auto" w:fill="FFFFFF"/>
        </w:rPr>
        <w:t xml:space="preserve"> θα πληρώνουμε αυτά που έχει συμφωνήσει με την </w:t>
      </w:r>
      <w:r>
        <w:rPr>
          <w:rFonts w:eastAsia="Times New Roman" w:cs="Times New Roman"/>
          <w:bCs/>
          <w:shd w:val="clear" w:color="auto" w:fill="FFFFFF"/>
        </w:rPr>
        <w:t xml:space="preserve">κ. </w:t>
      </w:r>
      <w:r>
        <w:rPr>
          <w:rFonts w:eastAsia="Times New Roman" w:cs="Times New Roman"/>
          <w:bCs/>
          <w:shd w:val="clear" w:color="auto" w:fill="FFFFFF"/>
        </w:rPr>
        <w:t xml:space="preserve">Κρέτσου </w:t>
      </w:r>
      <w:r>
        <w:rPr>
          <w:rFonts w:eastAsia="Times New Roman"/>
          <w:bCs/>
          <w:shd w:val="clear" w:color="auto" w:fill="FFFFFF"/>
        </w:rPr>
        <w:t>–</w:t>
      </w:r>
      <w:r>
        <w:rPr>
          <w:rFonts w:eastAsia="Times New Roman" w:cs="Times New Roman"/>
          <w:bCs/>
          <w:shd w:val="clear" w:color="auto" w:fill="FFFFFF"/>
        </w:rPr>
        <w:t>το 1 δισεκατομμύριο ευρώ</w:t>
      </w:r>
      <w:r>
        <w:rPr>
          <w:rFonts w:eastAsia="Times New Roman"/>
          <w:bCs/>
          <w:shd w:val="clear" w:color="auto" w:fill="FFFFFF"/>
        </w:rPr>
        <w:t>–</w:t>
      </w:r>
      <w:r>
        <w:rPr>
          <w:rFonts w:eastAsia="Times New Roman" w:cs="Times New Roman"/>
          <w:bCs/>
          <w:shd w:val="clear" w:color="auto" w:fill="FFFFFF"/>
        </w:rPr>
        <w:t xml:space="preserve"> από το Πρόγραμμα Δημόσιων Επενδύσεων. Την έφερε την τροπολογία προχθές και την ψηφίσατε. </w:t>
      </w:r>
    </w:p>
    <w:p w14:paraId="09F8810E" w14:textId="77777777" w:rsidR="0008105D" w:rsidRDefault="003C36B0">
      <w:pPr>
        <w:spacing w:after="0" w:line="600" w:lineRule="auto"/>
        <w:ind w:firstLine="851"/>
        <w:jc w:val="both"/>
        <w:rPr>
          <w:rFonts w:eastAsia="Times New Roman"/>
          <w:bCs/>
          <w:shd w:val="clear" w:color="auto" w:fill="FFFFFF"/>
        </w:rPr>
      </w:pPr>
      <w:r>
        <w:rPr>
          <w:rFonts w:eastAsia="Times New Roman" w:cs="Times New Roman"/>
          <w:bCs/>
          <w:shd w:val="clear" w:color="auto" w:fill="FFFFFF"/>
        </w:rPr>
        <w:t>Πάμε, όμως, τώρα στο ηθικό πλεονέκτημα. Έχει</w:t>
      </w:r>
      <w:r>
        <w:rPr>
          <w:rFonts w:eastAsia="Times New Roman" w:cs="Times New Roman"/>
          <w:bCs/>
          <w:shd w:val="clear" w:color="auto" w:fill="FFFFFF"/>
        </w:rPr>
        <w:t xml:space="preserve"> μια αξία, γιατί βλέπω πολλούς συνάδελφους οι οποίοι </w:t>
      </w:r>
      <w:r>
        <w:rPr>
          <w:rFonts w:eastAsia="Times New Roman"/>
          <w:bCs/>
          <w:shd w:val="clear" w:color="auto" w:fill="FFFFFF"/>
        </w:rPr>
        <w:t>έχουν υπογράψει πάρα πολλές ερωτήσεις. Θυμάμαι ότι ο Πρωθυπουργός στην προ ημερησίας συζήτηση για τη διαφθορά ανέφερε δεκατρία νομοθετήματα τα οποία έπρεπε να καταργηθούν, γιατί είχαν σχέση με τη διαπλοκ</w:t>
      </w:r>
      <w:r>
        <w:rPr>
          <w:rFonts w:eastAsia="Times New Roman"/>
          <w:bCs/>
          <w:shd w:val="clear" w:color="auto" w:fill="FFFFFF"/>
        </w:rPr>
        <w:t xml:space="preserve">ή. Καταργήσατε κάποιο; </w:t>
      </w:r>
    </w:p>
    <w:p w14:paraId="09F8810F" w14:textId="77777777" w:rsidR="0008105D" w:rsidRDefault="003C36B0">
      <w:pPr>
        <w:spacing w:after="0" w:line="600" w:lineRule="auto"/>
        <w:ind w:firstLine="851"/>
        <w:jc w:val="both"/>
        <w:rPr>
          <w:rFonts w:eastAsia="Times New Roman"/>
          <w:bCs/>
          <w:shd w:val="clear" w:color="auto" w:fill="FFFFFF"/>
        </w:rPr>
      </w:pPr>
      <w:r>
        <w:rPr>
          <w:rFonts w:eastAsia="Times New Roman"/>
          <w:bCs/>
          <w:shd w:val="clear" w:color="auto" w:fill="FFFFFF"/>
        </w:rPr>
        <w:t xml:space="preserve">Πριν μια βδομάδα ψηφίσατε –και η Δημοκρατική Συμπαράταξη έβαλε το θέμα του λαθρεμπορίου στα καύσιμα– τη μη </w:t>
      </w:r>
      <w:proofErr w:type="spellStart"/>
      <w:r>
        <w:rPr>
          <w:rFonts w:eastAsia="Times New Roman"/>
          <w:bCs/>
          <w:shd w:val="clear" w:color="auto" w:fill="FFFFFF"/>
        </w:rPr>
        <w:t>υποχρεωτικότητα</w:t>
      </w:r>
      <w:proofErr w:type="spellEnd"/>
      <w:r>
        <w:rPr>
          <w:rFonts w:eastAsia="Times New Roman"/>
          <w:bCs/>
          <w:shd w:val="clear" w:color="auto" w:fill="FFFFFF"/>
        </w:rPr>
        <w:t xml:space="preserve"> στο </w:t>
      </w:r>
      <w:r>
        <w:rPr>
          <w:rFonts w:eastAsia="Times New Roman"/>
          <w:bCs/>
          <w:shd w:val="clear" w:color="auto" w:fill="FFFFFF"/>
          <w:lang w:val="en-US"/>
        </w:rPr>
        <w:t>GPS</w:t>
      </w:r>
      <w:r>
        <w:rPr>
          <w:rFonts w:eastAsia="Times New Roman"/>
          <w:bCs/>
          <w:shd w:val="clear" w:color="auto" w:fill="FFFFFF"/>
        </w:rPr>
        <w:t>. Δεν περάσανε λίγες μέρες και κάνατε ένα πολύ μεγάλο δώρο στους λαθρέμπορους. Να διαβάσετε το άρθρο «</w:t>
      </w:r>
      <w:r>
        <w:rPr>
          <w:rFonts w:eastAsia="Times New Roman"/>
          <w:bCs/>
          <w:shd w:val="clear" w:color="auto" w:fill="FFFFFF"/>
        </w:rPr>
        <w:t>Απρόθυμες οι κυβερνήσεις να χτυπήσουν το λαθρεμπόριο καυσίμων». Το καταθέτω.</w:t>
      </w:r>
    </w:p>
    <w:p w14:paraId="09F88110" w14:textId="77777777" w:rsidR="0008105D" w:rsidRDefault="003C36B0">
      <w:pPr>
        <w:spacing w:after="0" w:line="600" w:lineRule="auto"/>
        <w:ind w:firstLine="720"/>
        <w:jc w:val="both"/>
        <w:rPr>
          <w:rFonts w:eastAsia="Times New Roman" w:cs="Times New Roman"/>
        </w:rPr>
      </w:pPr>
      <w:r>
        <w:rPr>
          <w:rFonts w:eastAsia="Times New Roman" w:cs="Times New Roman"/>
        </w:rPr>
        <w:t>(Στο σημείο αυτό ο Βουλευτής κ. Οδυσσέας Κωνσταντινόπουλος καταθέτει για τα Πρακτικά το προαναφερθέν δημοσίευμα, το οποίο βρίσκεται στο αρχείο του Τμήματος Γραμματείας της Διεύθυν</w:t>
      </w:r>
      <w:r>
        <w:rPr>
          <w:rFonts w:eastAsia="Times New Roman" w:cs="Times New Roman"/>
        </w:rPr>
        <w:t>σης Στενογραφίας και  Πρακτικών της Βουλής)</w:t>
      </w:r>
    </w:p>
    <w:p w14:paraId="09F88111" w14:textId="77777777" w:rsidR="0008105D" w:rsidRDefault="003C36B0">
      <w:pPr>
        <w:spacing w:after="0" w:line="600" w:lineRule="auto"/>
        <w:ind w:firstLine="851"/>
        <w:jc w:val="both"/>
        <w:rPr>
          <w:rFonts w:eastAsia="Times New Roman"/>
          <w:bCs/>
          <w:shd w:val="clear" w:color="auto" w:fill="FFFFFF"/>
        </w:rPr>
      </w:pPr>
      <w:r>
        <w:rPr>
          <w:rFonts w:eastAsia="Times New Roman"/>
          <w:bCs/>
          <w:shd w:val="clear" w:color="auto" w:fill="FFFFFF"/>
        </w:rPr>
        <w:t xml:space="preserve"> Με βάση όλη αυτή τη διαδικασία, δίνετε τη δυνατότητα μέχρι να βγει η υπουργική απόφαση κάποιοι να μην μπορούν να έχουν </w:t>
      </w:r>
      <w:r>
        <w:rPr>
          <w:rFonts w:eastAsia="Times New Roman"/>
          <w:bCs/>
          <w:shd w:val="clear" w:color="auto" w:fill="FFFFFF"/>
          <w:lang w:val="en-US"/>
        </w:rPr>
        <w:t>GPS</w:t>
      </w:r>
      <w:r>
        <w:rPr>
          <w:rFonts w:eastAsia="Times New Roman"/>
          <w:bCs/>
          <w:shd w:val="clear" w:color="auto" w:fill="FFFFFF"/>
        </w:rPr>
        <w:t xml:space="preserve"> και να υπάρχει λαθρεμπόριο, ενώ ήταν υποχρεωτικό με την απόφαση του 2012. </w:t>
      </w:r>
    </w:p>
    <w:p w14:paraId="09F88112" w14:textId="77777777" w:rsidR="0008105D" w:rsidRDefault="003C36B0">
      <w:pPr>
        <w:spacing w:after="0" w:line="600" w:lineRule="auto"/>
        <w:ind w:firstLine="851"/>
        <w:jc w:val="both"/>
        <w:rPr>
          <w:rFonts w:eastAsia="Times New Roman"/>
          <w:bCs/>
          <w:shd w:val="clear" w:color="auto" w:fill="FFFFFF"/>
        </w:rPr>
      </w:pPr>
      <w:r>
        <w:rPr>
          <w:rFonts w:eastAsia="Times New Roman"/>
          <w:bCs/>
          <w:shd w:val="clear" w:color="auto" w:fill="FFFFFF"/>
        </w:rPr>
        <w:t>Όμως, υπάρχει</w:t>
      </w:r>
      <w:r>
        <w:rPr>
          <w:rFonts w:eastAsia="Times New Roman"/>
          <w:bCs/>
          <w:shd w:val="clear" w:color="auto" w:fill="FFFFFF"/>
        </w:rPr>
        <w:t xml:space="preserve"> ένα άλλο πολύ μεγάλο θέμα και σας το λέω με τίτλο –είναι ο αρμόδιος Υπουργός εδώ- «</w:t>
      </w:r>
      <w:proofErr w:type="spellStart"/>
      <w:r>
        <w:rPr>
          <w:rFonts w:eastAsia="Times New Roman"/>
          <w:bCs/>
          <w:shd w:val="clear" w:color="auto" w:fill="FFFFFF"/>
        </w:rPr>
        <w:t>Καζινοποίηση</w:t>
      </w:r>
      <w:proofErr w:type="spellEnd"/>
      <w:r>
        <w:rPr>
          <w:rFonts w:eastAsia="Times New Roman"/>
          <w:bCs/>
          <w:shd w:val="clear" w:color="auto" w:fill="FFFFFF"/>
        </w:rPr>
        <w:t xml:space="preserve"> της χώρας». Μάλιστα, ο κ. </w:t>
      </w:r>
      <w:proofErr w:type="spellStart"/>
      <w:r>
        <w:rPr>
          <w:rFonts w:eastAsia="Times New Roman"/>
          <w:bCs/>
          <w:shd w:val="clear" w:color="auto" w:fill="FFFFFF"/>
        </w:rPr>
        <w:t>Μπγιάλας</w:t>
      </w:r>
      <w:proofErr w:type="spellEnd"/>
      <w:r>
        <w:rPr>
          <w:rFonts w:eastAsia="Times New Roman"/>
          <w:bCs/>
          <w:shd w:val="clear" w:color="auto" w:fill="FFFFFF"/>
        </w:rPr>
        <w:t xml:space="preserve"> είχε κάνει σχετική ερώτηση στον Υπουργό Οικονομικών. </w:t>
      </w:r>
    </w:p>
    <w:p w14:paraId="09F88113" w14:textId="77777777" w:rsidR="0008105D" w:rsidRDefault="003C36B0">
      <w:pPr>
        <w:spacing w:after="0" w:line="600" w:lineRule="auto"/>
        <w:ind w:firstLine="851"/>
        <w:jc w:val="both"/>
        <w:rPr>
          <w:rFonts w:eastAsia="Times New Roman"/>
          <w:bCs/>
          <w:shd w:val="clear" w:color="auto" w:fill="FFFFFF"/>
        </w:rPr>
      </w:pPr>
      <w:r>
        <w:rPr>
          <w:rFonts w:eastAsia="Times New Roman"/>
          <w:b/>
          <w:bCs/>
          <w:shd w:val="clear" w:color="auto" w:fill="FFFFFF"/>
        </w:rPr>
        <w:t>ΧΡΗΣΤΟΣ ΜΠΓΙΑΛΑΣ:</w:t>
      </w:r>
      <w:r>
        <w:rPr>
          <w:rFonts w:eastAsia="Times New Roman"/>
          <w:bCs/>
          <w:shd w:val="clear" w:color="auto" w:fill="FFFFFF"/>
        </w:rPr>
        <w:t xml:space="preserve"> Για ποιο πράγμα;</w:t>
      </w:r>
    </w:p>
    <w:p w14:paraId="09F88114" w14:textId="77777777" w:rsidR="0008105D" w:rsidRDefault="003C36B0">
      <w:pPr>
        <w:spacing w:after="0" w:line="600" w:lineRule="auto"/>
        <w:ind w:firstLine="851"/>
        <w:jc w:val="both"/>
        <w:rPr>
          <w:rFonts w:eastAsia="Times New Roman" w:cs="Times New Roman"/>
          <w:bCs/>
          <w:shd w:val="clear" w:color="auto" w:fill="FFFFFF"/>
        </w:rPr>
      </w:pPr>
      <w:r>
        <w:rPr>
          <w:rFonts w:eastAsia="Times New Roman"/>
          <w:b/>
          <w:bCs/>
          <w:shd w:val="clear" w:color="auto" w:fill="FFFFFF"/>
        </w:rPr>
        <w:t>ΟΔΥΣΣΕΑΣ ΚΩΝΣΤΑΝΤΙΝΟΠΟΥΛΟΣ:</w:t>
      </w:r>
      <w:r>
        <w:rPr>
          <w:rFonts w:eastAsia="Times New Roman"/>
          <w:bCs/>
          <w:shd w:val="clear" w:color="auto" w:fill="FFFFFF"/>
        </w:rPr>
        <w:t xml:space="preserve"> Ο κ. </w:t>
      </w:r>
      <w:proofErr w:type="spellStart"/>
      <w:r>
        <w:rPr>
          <w:rFonts w:eastAsia="Times New Roman"/>
          <w:bCs/>
          <w:shd w:val="clear" w:color="auto" w:fill="FFFFFF"/>
        </w:rPr>
        <w:t>Σεβαστάκης</w:t>
      </w:r>
      <w:proofErr w:type="spellEnd"/>
      <w:r>
        <w:rPr>
          <w:rFonts w:eastAsia="Times New Roman"/>
          <w:bCs/>
          <w:shd w:val="clear" w:color="auto" w:fill="FFFFFF"/>
        </w:rPr>
        <w:t xml:space="preserve"> και ο κ. </w:t>
      </w:r>
      <w:proofErr w:type="spellStart"/>
      <w:r>
        <w:rPr>
          <w:rFonts w:eastAsia="Times New Roman"/>
          <w:bCs/>
          <w:shd w:val="clear" w:color="auto" w:fill="FFFFFF"/>
        </w:rPr>
        <w:t>Μπγιάλας</w:t>
      </w:r>
      <w:proofErr w:type="spellEnd"/>
      <w:r>
        <w:rPr>
          <w:rFonts w:eastAsia="Times New Roman"/>
          <w:bCs/>
          <w:shd w:val="clear" w:color="auto" w:fill="FFFFFF"/>
        </w:rPr>
        <w:t xml:space="preserve"> έχουν υποβάλει ερώτηση στον κ. </w:t>
      </w:r>
      <w:proofErr w:type="spellStart"/>
      <w:r>
        <w:rPr>
          <w:rFonts w:eastAsia="Times New Roman"/>
          <w:bCs/>
          <w:shd w:val="clear" w:color="auto" w:fill="FFFFFF"/>
        </w:rPr>
        <w:t>Τσακαλώτο</w:t>
      </w:r>
      <w:proofErr w:type="spellEnd"/>
      <w:r>
        <w:rPr>
          <w:rFonts w:eastAsia="Times New Roman"/>
          <w:bCs/>
          <w:shd w:val="clear" w:color="auto" w:fill="FFFFFF"/>
        </w:rPr>
        <w:t xml:space="preserve">. Ελπίζω επειδή δεν σας έχει απαντήσει μέχρι τώρα, να σας απαντήσει σήμερα. Ζητήματα περιορισμού της διάδοσης </w:t>
      </w:r>
      <w:proofErr w:type="spellStart"/>
      <w:r>
        <w:rPr>
          <w:rFonts w:eastAsia="Times New Roman"/>
          <w:bCs/>
          <w:shd w:val="clear" w:color="auto" w:fill="FFFFFF"/>
        </w:rPr>
        <w:t>παιγνιομηχανών</w:t>
      </w:r>
      <w:proofErr w:type="spellEnd"/>
      <w:r>
        <w:rPr>
          <w:rFonts w:eastAsia="Times New Roman"/>
          <w:bCs/>
          <w:shd w:val="clear" w:color="auto" w:fill="FFFFFF"/>
        </w:rPr>
        <w:t xml:space="preserve"> τύπου </w:t>
      </w:r>
      <w:r>
        <w:rPr>
          <w:rFonts w:eastAsia="Times New Roman"/>
          <w:bCs/>
          <w:shd w:val="clear" w:color="auto" w:fill="FFFFFF"/>
          <w:lang w:val="en-US"/>
        </w:rPr>
        <w:t>VLT</w:t>
      </w:r>
      <w:r>
        <w:rPr>
          <w:rFonts w:eastAsia="Times New Roman"/>
          <w:bCs/>
          <w:shd w:val="clear" w:color="auto" w:fill="FFFFFF"/>
        </w:rPr>
        <w:t xml:space="preserve"> (ηλεκτρονικά </w:t>
      </w:r>
      <w:proofErr w:type="spellStart"/>
      <w:r>
        <w:rPr>
          <w:rFonts w:eastAsia="Times New Roman"/>
          <w:bCs/>
          <w:shd w:val="clear" w:color="auto" w:fill="FFFFFF"/>
        </w:rPr>
        <w:t>φρουτάκια</w:t>
      </w:r>
      <w:proofErr w:type="spellEnd"/>
      <w:r>
        <w:rPr>
          <w:rFonts w:eastAsia="Times New Roman"/>
          <w:bCs/>
          <w:shd w:val="clear" w:color="auto" w:fill="FFFFFF"/>
        </w:rPr>
        <w:t xml:space="preserve">) –γράφετε– από την </w:t>
      </w:r>
      <w:r>
        <w:rPr>
          <w:rFonts w:eastAsia="Times New Roman"/>
          <w:bCs/>
          <w:shd w:val="clear" w:color="auto" w:fill="FFFFFF"/>
        </w:rPr>
        <w:t>«</w:t>
      </w:r>
      <w:r>
        <w:rPr>
          <w:rFonts w:eastAsia="Times New Roman"/>
          <w:bCs/>
          <w:shd w:val="clear" w:color="auto" w:fill="FFFFFF"/>
        </w:rPr>
        <w:t>ΟΠΑ</w:t>
      </w:r>
      <w:r>
        <w:rPr>
          <w:rFonts w:eastAsia="Times New Roman"/>
          <w:bCs/>
          <w:shd w:val="clear" w:color="auto" w:fill="FFFFFF"/>
        </w:rPr>
        <w:t>Π Α.Ε.</w:t>
      </w:r>
      <w:r>
        <w:rPr>
          <w:rFonts w:eastAsia="Times New Roman"/>
          <w:bCs/>
          <w:shd w:val="clear" w:color="auto" w:fill="FFFFFF"/>
        </w:rPr>
        <w:t>»</w:t>
      </w:r>
      <w:r>
        <w:rPr>
          <w:rFonts w:eastAsia="Times New Roman"/>
          <w:bCs/>
          <w:shd w:val="clear" w:color="auto" w:fill="FFFFFF"/>
        </w:rPr>
        <w:t xml:space="preserve"> και καθιέρωση αριθμητικών περιορισμών ανά πόλη και συνοικία. </w:t>
      </w:r>
      <w:r>
        <w:rPr>
          <w:rFonts w:eastAsia="Times New Roman" w:cs="Times New Roman"/>
          <w:bCs/>
          <w:shd w:val="clear" w:color="auto" w:fill="FFFFFF"/>
        </w:rPr>
        <w:t xml:space="preserve"> </w:t>
      </w:r>
    </w:p>
    <w:p w14:paraId="09F8811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Τι κάνατε, αγαπητοί φίλοι; Τι σας απάντησε ο Υπουργός; Όχι μόνο δεν σας απάντησε, άλλαξε και τον Πρόεδρο της Επιτροπής τον κ. Στεργίου, τον οποίο επικαλείστε. </w:t>
      </w:r>
    </w:p>
    <w:p w14:paraId="09F8811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Ξέρετε τι έκανε ο κύριος Υπουργός; Θα δείτε σε λίγο καιρό. Έχουν την υπογραφή σας. Αυτά που λέτε στον κύριο Υπουργό ότι έκανε ο κ. Στεργίου, κύριε </w:t>
      </w:r>
      <w:proofErr w:type="spellStart"/>
      <w:r>
        <w:rPr>
          <w:rFonts w:eastAsia="Times New Roman" w:cs="Times New Roman"/>
          <w:szCs w:val="24"/>
        </w:rPr>
        <w:t>Μπγιάλα</w:t>
      </w:r>
      <w:proofErr w:type="spellEnd"/>
      <w:r>
        <w:rPr>
          <w:rFonts w:eastAsia="Times New Roman" w:cs="Times New Roman"/>
          <w:szCs w:val="24"/>
        </w:rPr>
        <w:t>, τον άλλαξε ο Υπουργός και από μέγιστη δαπάνη ανά ημέρα 80 ευρώ, την πήγε απεριόριστη ο ΣΥΡΙΖΑ. Για τ</w:t>
      </w:r>
      <w:r>
        <w:rPr>
          <w:rFonts w:eastAsia="Times New Roman" w:cs="Times New Roman"/>
          <w:szCs w:val="24"/>
        </w:rPr>
        <w:t xml:space="preserve">ο αν θα υπάρχει υποχρεωτικό ΑΦΜ είπε: Κανένα υποχρεωτικό ΑΦΜ. Από τα χρονικά όρια, μέγιστος χρόνος συμμετοχής δέκα ώρες, όπως λέγατε, κύριε </w:t>
      </w:r>
      <w:proofErr w:type="spellStart"/>
      <w:r>
        <w:rPr>
          <w:rFonts w:eastAsia="Times New Roman" w:cs="Times New Roman"/>
          <w:szCs w:val="24"/>
        </w:rPr>
        <w:t>Μπγιάλα</w:t>
      </w:r>
      <w:proofErr w:type="spellEnd"/>
      <w:r>
        <w:rPr>
          <w:rFonts w:eastAsia="Times New Roman" w:cs="Times New Roman"/>
          <w:szCs w:val="24"/>
        </w:rPr>
        <w:t xml:space="preserve">, όσα θέλει παίχτης, λέει ο κύριος Υπουργός. </w:t>
      </w:r>
    </w:p>
    <w:p w14:paraId="09F8811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 σα</w:t>
      </w:r>
      <w:r>
        <w:rPr>
          <w:rFonts w:eastAsia="Times New Roman" w:cs="Times New Roman"/>
          <w:szCs w:val="24"/>
        </w:rPr>
        <w:t xml:space="preserve">ς παρακαλώ. </w:t>
      </w:r>
    </w:p>
    <w:p w14:paraId="09F88118"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Μέγιστος χρόνος συμμετοχής: Τριάντα δυο ώρες λέγατε εσείς κι είχατε επικαλεστεί, όσο θέλει ο παίχτης, λέει ο Υπουργός. Ώρες λειτουργίας: Κυριακή έως Πέμπτη. Άλλαξαν τα ωράρια. Ελάχιστη απόσταση καταστημάτων: διακόσι</w:t>
      </w:r>
      <w:r>
        <w:rPr>
          <w:rFonts w:eastAsia="Times New Roman" w:cs="Times New Roman"/>
          <w:szCs w:val="24"/>
        </w:rPr>
        <w:t xml:space="preserve">α μέτρα. Ο Υπουργός έκανε κατάργηση. </w:t>
      </w:r>
    </w:p>
    <w:p w14:paraId="09F8811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ΣΥΡΙΖΑ. Έκανε ανάπτυξη μέσα από την </w:t>
      </w:r>
      <w:proofErr w:type="spellStart"/>
      <w:r>
        <w:rPr>
          <w:rFonts w:eastAsia="Times New Roman" w:cs="Times New Roman"/>
          <w:szCs w:val="24"/>
        </w:rPr>
        <w:t>καζινοποίηση</w:t>
      </w:r>
      <w:proofErr w:type="spellEnd"/>
      <w:r>
        <w:rPr>
          <w:rFonts w:eastAsia="Times New Roman" w:cs="Times New Roman"/>
          <w:szCs w:val="24"/>
        </w:rPr>
        <w:t xml:space="preserve"> της χώρας. Και την ευθύνη, δυστυχώς, την έχετε κι εσείς που κάνετε ερωτήσεις και μετά τις ξεχνάτε. Λυπάμαι πάρα πολύ. </w:t>
      </w:r>
    </w:p>
    <w:p w14:paraId="09F8811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 xml:space="preserve">Δημοκρατικής Συμπαράταξης ΠΑΣΟΚ-ΔΗΜΑΡ) </w:t>
      </w:r>
    </w:p>
    <w:p w14:paraId="09F8811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9F8811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Δημήτριος </w:t>
      </w:r>
      <w:proofErr w:type="spellStart"/>
      <w:r>
        <w:rPr>
          <w:rFonts w:eastAsia="Times New Roman" w:cs="Times New Roman"/>
          <w:szCs w:val="24"/>
        </w:rPr>
        <w:t>Σεβαστάκης</w:t>
      </w:r>
      <w:proofErr w:type="spellEnd"/>
      <w:r>
        <w:rPr>
          <w:rFonts w:eastAsia="Times New Roman" w:cs="Times New Roman"/>
          <w:szCs w:val="24"/>
        </w:rPr>
        <w:t xml:space="preserve"> από τον ΣΥΡΙΖΑ έχει τον λόγο. </w:t>
      </w:r>
    </w:p>
    <w:p w14:paraId="09F8811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κύριε Πρόεδρε. </w:t>
      </w:r>
    </w:p>
    <w:p w14:paraId="09F8811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ενδιαφέρον ότι ο κ. Κωνσταντι</w:t>
      </w:r>
      <w:r>
        <w:rPr>
          <w:rFonts w:eastAsia="Times New Roman" w:cs="Times New Roman"/>
          <w:szCs w:val="24"/>
        </w:rPr>
        <w:t xml:space="preserve">νόπουλος εντόπισε την </w:t>
      </w:r>
      <w:r>
        <w:rPr>
          <w:rFonts w:eastAsia="Times New Roman" w:cs="Times New Roman"/>
          <w:szCs w:val="24"/>
        </w:rPr>
        <w:t xml:space="preserve">Κοινοβουλευτική Ομάδα </w:t>
      </w:r>
      <w:r>
        <w:rPr>
          <w:rFonts w:eastAsia="Times New Roman" w:cs="Times New Roman"/>
          <w:szCs w:val="24"/>
        </w:rPr>
        <w:t>του 2009 και τον κ. Βενιζέλο, ξεκολλώντας τους από το όλον ΠΑΣΟΚ, από την ιστορία του ΠΑΣΟΚ και την πολυετή κατάθεση του ΠΑΣΟΚ στη διακυβέρνηση της χώρας στη μορφή που έλαβε το κοινοβουλευτικό μας σύστημα και, επ</w:t>
      </w:r>
      <w:r>
        <w:rPr>
          <w:rFonts w:eastAsia="Times New Roman" w:cs="Times New Roman"/>
          <w:szCs w:val="24"/>
        </w:rPr>
        <w:t xml:space="preserve">ίσης, ο δημόσιος πολιτικός λόγος. </w:t>
      </w:r>
    </w:p>
    <w:p w14:paraId="09F8811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ενδιαφέρον ότι προχωράει σε ένα είδος εκλεκτικισμού. Γιατί άραγε; Τι τον αναγκάζει να διαρρήξει τη σχέση του με το όλον ΠΑΣΟΚ και την ιστορική του διαδρομή; </w:t>
      </w:r>
    </w:p>
    <w:p w14:paraId="09F88120"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Αφήστε τα αυτά, κύριε </w:t>
      </w:r>
      <w:proofErr w:type="spellStart"/>
      <w:r>
        <w:rPr>
          <w:rFonts w:eastAsia="Times New Roman" w:cs="Times New Roman"/>
          <w:szCs w:val="24"/>
        </w:rPr>
        <w:t>Σεβαστά</w:t>
      </w:r>
      <w:r>
        <w:rPr>
          <w:rFonts w:eastAsia="Times New Roman" w:cs="Times New Roman"/>
          <w:szCs w:val="24"/>
        </w:rPr>
        <w:t>κη</w:t>
      </w:r>
      <w:proofErr w:type="spellEnd"/>
      <w:r>
        <w:rPr>
          <w:rFonts w:eastAsia="Times New Roman" w:cs="Times New Roman"/>
          <w:szCs w:val="24"/>
        </w:rPr>
        <w:t xml:space="preserve">. </w:t>
      </w:r>
    </w:p>
    <w:p w14:paraId="09F88121"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Έτσι κάνατε. Και είναι πολύ ενδιαφέρον ότι το κάνατε. Είναι αποδεκτό βέβαια. Σαν μεθοδολογία είναι αποδεκτή. </w:t>
      </w:r>
    </w:p>
    <w:p w14:paraId="09F88122"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Αυτά που υπογράφατε. Πείτε μας για την </w:t>
      </w:r>
      <w:proofErr w:type="spellStart"/>
      <w:r>
        <w:rPr>
          <w:rFonts w:eastAsia="Times New Roman" w:cs="Times New Roman"/>
          <w:szCs w:val="24"/>
        </w:rPr>
        <w:t>καζινοποίηση</w:t>
      </w:r>
      <w:proofErr w:type="spellEnd"/>
      <w:r>
        <w:rPr>
          <w:rFonts w:eastAsia="Times New Roman" w:cs="Times New Roman"/>
          <w:szCs w:val="24"/>
        </w:rPr>
        <w:t xml:space="preserve">, που τη στηρίζετε. </w:t>
      </w:r>
    </w:p>
    <w:p w14:paraId="09F8812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ΔΗΜΗΤΡΙΟΣ ΣΕΒΑΣΤΑΚΗ</w:t>
      </w:r>
      <w:r>
        <w:rPr>
          <w:rFonts w:eastAsia="Times New Roman" w:cs="Times New Roman"/>
          <w:b/>
          <w:szCs w:val="24"/>
        </w:rPr>
        <w:t xml:space="preserve">Σ: </w:t>
      </w:r>
      <w:r>
        <w:rPr>
          <w:rFonts w:eastAsia="Times New Roman" w:cs="Times New Roman"/>
          <w:szCs w:val="24"/>
        </w:rPr>
        <w:t xml:space="preserve">Κύριε Κωνσταντινόπουλε, μιλήσατε δέκα λεπτά. Αν θέλετε, σας παραχωρώ χρόνο, για να επανατοποθετηθείτε, εάν θέλετε να επανατοποθετηθείτε ή να αναθεωρήσετε αυτά που είπατε. </w:t>
      </w:r>
    </w:p>
    <w:p w14:paraId="09F8812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θυμάστε την ερώτηση…</w:t>
      </w:r>
    </w:p>
    <w:p w14:paraId="09F8812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Η οικον</w:t>
      </w:r>
      <w:r>
        <w:rPr>
          <w:rFonts w:eastAsia="Times New Roman" w:cs="Times New Roman"/>
          <w:szCs w:val="24"/>
        </w:rPr>
        <w:t>ομία -και σε αυτό το φόντο γίνεται η συζήτηση για τον προϋπολογισμό- καταλαμβάνει όσο ποτέ άλλοτε πολιτικά χαρακτηριστικά. Ενσωματώνει και κατά κάποιο τρόπο εντάσσει ως οργανικό της στοιχείο όχι μόνο παραγωγικές σχέσεις, όχι μόνο αριθμητικά μεγέθη, αλλά πο</w:t>
      </w:r>
      <w:r>
        <w:rPr>
          <w:rFonts w:eastAsia="Times New Roman" w:cs="Times New Roman"/>
          <w:szCs w:val="24"/>
        </w:rPr>
        <w:t xml:space="preserve">λιτικές θέσεις και την εθνική </w:t>
      </w:r>
      <w:proofErr w:type="spellStart"/>
      <w:r>
        <w:rPr>
          <w:rFonts w:eastAsia="Times New Roman" w:cs="Times New Roman"/>
          <w:szCs w:val="24"/>
        </w:rPr>
        <w:t>κοσμοθέαση</w:t>
      </w:r>
      <w:proofErr w:type="spellEnd"/>
      <w:r>
        <w:rPr>
          <w:rFonts w:eastAsia="Times New Roman" w:cs="Times New Roman"/>
          <w:szCs w:val="24"/>
        </w:rPr>
        <w:t xml:space="preserve"> μαζί με τους διεθνείς συσχετισμούς. </w:t>
      </w:r>
    </w:p>
    <w:p w14:paraId="09F8812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Τα πολλά τελευταία χρόνια οι προϋπολογισμοί έχουν διαψευσθεί ή </w:t>
      </w:r>
      <w:proofErr w:type="spellStart"/>
      <w:r>
        <w:rPr>
          <w:rFonts w:eastAsia="Times New Roman" w:cs="Times New Roman"/>
          <w:szCs w:val="24"/>
        </w:rPr>
        <w:t>επαναστοιχειοθετούνται</w:t>
      </w:r>
      <w:proofErr w:type="spellEnd"/>
      <w:r>
        <w:rPr>
          <w:rFonts w:eastAsia="Times New Roman" w:cs="Times New Roman"/>
          <w:szCs w:val="24"/>
        </w:rPr>
        <w:t xml:space="preserve">. Είναι λογικό. Έχουμε ένα διεθνές σύστημα -ορθά έκανε την ανάλυση στην </w:t>
      </w:r>
      <w:proofErr w:type="spellStart"/>
      <w:r>
        <w:rPr>
          <w:rFonts w:eastAsia="Times New Roman" w:cs="Times New Roman"/>
          <w:szCs w:val="24"/>
        </w:rPr>
        <w:t>πρωτομιλία</w:t>
      </w:r>
      <w:proofErr w:type="spellEnd"/>
      <w:r>
        <w:rPr>
          <w:rFonts w:eastAsia="Times New Roman" w:cs="Times New Roman"/>
          <w:szCs w:val="24"/>
        </w:rPr>
        <w:t xml:space="preserve"> του ο κ. </w:t>
      </w:r>
      <w:proofErr w:type="spellStart"/>
      <w:r>
        <w:rPr>
          <w:rFonts w:eastAsia="Times New Roman" w:cs="Times New Roman"/>
          <w:szCs w:val="24"/>
        </w:rPr>
        <w:t>Κ</w:t>
      </w:r>
      <w:r>
        <w:rPr>
          <w:rFonts w:eastAsia="Times New Roman" w:cs="Times New Roman"/>
          <w:szCs w:val="24"/>
        </w:rPr>
        <w:t>αραθανασόπουλος</w:t>
      </w:r>
      <w:proofErr w:type="spellEnd"/>
      <w:r>
        <w:rPr>
          <w:rFonts w:eastAsia="Times New Roman" w:cs="Times New Roman"/>
          <w:szCs w:val="24"/>
        </w:rPr>
        <w:t>- που ενσωματώνει την αστάθεια ως οργανικό στοιχείο του, ενσωματώνει την κρίση. Είναι ένα σύστημα που μεταβάλλει την κρίση σε παραγωγικό του στοιχείο. Σήμερα η κρίση, το ατύχημα, η αστάθεια είναι οργανικό μέρος της οικονομίας. Με αυτήν την έ</w:t>
      </w:r>
      <w:r>
        <w:rPr>
          <w:rFonts w:eastAsia="Times New Roman" w:cs="Times New Roman"/>
          <w:szCs w:val="24"/>
        </w:rPr>
        <w:t xml:space="preserve">ννοια, ο προϋπολογισμός είναι εξαιρετικά δυσχερές εγχείρημα. </w:t>
      </w:r>
    </w:p>
    <w:p w14:paraId="09F8812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Σε αυτό, λοιπόν, το δυναμικό πεδίο μεταλλαγών </w:t>
      </w:r>
      <w:r>
        <w:rPr>
          <w:rFonts w:eastAsia="Times New Roman" w:cs="Times New Roman"/>
          <w:szCs w:val="24"/>
        </w:rPr>
        <w:t>συντάσσεται ο προ</w:t>
      </w:r>
      <w:r>
        <w:rPr>
          <w:rFonts w:eastAsia="Times New Roman" w:cs="Times New Roman"/>
          <w:szCs w:val="24"/>
        </w:rPr>
        <w:t>ϋ</w:t>
      </w:r>
      <w:r>
        <w:rPr>
          <w:rFonts w:eastAsia="Times New Roman" w:cs="Times New Roman"/>
          <w:szCs w:val="24"/>
        </w:rPr>
        <w:t>πολογισμός</w:t>
      </w:r>
      <w:r>
        <w:rPr>
          <w:rFonts w:eastAsia="Times New Roman" w:cs="Times New Roman"/>
          <w:szCs w:val="24"/>
        </w:rPr>
        <w:t xml:space="preserve"> συν το γεγονός ότι η Ελλάδα βρίσκεται υπό το κράτος μιας διαρκούς διαπραγμάτευσης. Κάνουμε λάθος να θεωρούμε ότι οι δια</w:t>
      </w:r>
      <w:r>
        <w:rPr>
          <w:rFonts w:eastAsia="Times New Roman" w:cs="Times New Roman"/>
          <w:szCs w:val="24"/>
        </w:rPr>
        <w:t xml:space="preserve">πραγματεύσεις κορυφώνονται στην πρώτη, στη δεύτερη αξιολόγηση. Οι διαπραγματεύσεις είναι διαρκείς, γιατί η Ελλάδα έχει το μεγάλο στοίχημα της παραγωγικής ανασυγκρότησης και, κυρίως, της αλλαγής του παραγωγικού μοντέλου και, επίσης, του παραγωγικού </w:t>
      </w:r>
      <w:proofErr w:type="spellStart"/>
      <w:r>
        <w:rPr>
          <w:rFonts w:eastAsia="Times New Roman" w:cs="Times New Roman"/>
          <w:szCs w:val="24"/>
        </w:rPr>
        <w:t>ανθρωπότ</w:t>
      </w:r>
      <w:r>
        <w:rPr>
          <w:rFonts w:eastAsia="Times New Roman" w:cs="Times New Roman"/>
          <w:szCs w:val="24"/>
        </w:rPr>
        <w:t>υπου</w:t>
      </w:r>
      <w:proofErr w:type="spellEnd"/>
      <w:r>
        <w:rPr>
          <w:rFonts w:eastAsia="Times New Roman" w:cs="Times New Roman"/>
          <w:szCs w:val="24"/>
        </w:rPr>
        <w:t xml:space="preserve">. Αλλάζουν τα απαιτητά χαρακτηριστικά του παραγωγικού πολίτη σήμερα. Αυτή η μεταλλαγή ούτε έχει ακόμη βρει τη θεσμική της ολοκλήρωση ούτε νομίζω ότι είναι ένα απλό εγχείρημα, για να μπαίνει μέσα σε αυτήν την εύκολη κοινοβουλευτική αντιμαχία. </w:t>
      </w:r>
    </w:p>
    <w:p w14:paraId="09F88128" w14:textId="77777777" w:rsidR="0008105D" w:rsidRDefault="003C36B0">
      <w:pPr>
        <w:spacing w:after="0" w:line="600" w:lineRule="auto"/>
        <w:ind w:firstLine="720"/>
        <w:jc w:val="both"/>
        <w:rPr>
          <w:rFonts w:eastAsia="Times New Roman"/>
          <w:szCs w:val="24"/>
        </w:rPr>
      </w:pPr>
      <w:r>
        <w:rPr>
          <w:rFonts w:eastAsia="Times New Roman"/>
          <w:szCs w:val="24"/>
        </w:rPr>
        <w:t xml:space="preserve">Η ανάγκη </w:t>
      </w:r>
      <w:r>
        <w:rPr>
          <w:rFonts w:eastAsia="Times New Roman"/>
          <w:szCs w:val="24"/>
        </w:rPr>
        <w:t>επινόησης των θεσμών, η ανάγκη επινόησης νέων εργαλείων ελέγχου της οικονομίας, η ανάγκη επινόησης νέων εργαλείων με τα οποία θα συγκροτηθεί το εκάστοτε οικονομικό αίτημα και θα απελευθερωθούν οι παραγωγικές δυνάμεις, η ανάγκη ανασυγκρότησης και του κράτου</w:t>
      </w:r>
      <w:r>
        <w:rPr>
          <w:rFonts w:eastAsia="Times New Roman"/>
          <w:szCs w:val="24"/>
        </w:rPr>
        <w:t xml:space="preserve">ς και της διοίκησης, όλα αυτά, λοιπόν, γίνονται οργανικά στοιχεία και του οικονομικού αιτήματος και επομένως της απεικόνισής του στον προϋπολογισμό. </w:t>
      </w:r>
    </w:p>
    <w:p w14:paraId="09F88129"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Θα μείνω σε ορισμένα στοιχεία -ελπίζω ότι δεν θα περάσω το </w:t>
      </w:r>
      <w:proofErr w:type="spellStart"/>
      <w:r>
        <w:rPr>
          <w:rFonts w:eastAsia="Times New Roman"/>
          <w:szCs w:val="24"/>
        </w:rPr>
        <w:t>επτάλεπτο</w:t>
      </w:r>
      <w:proofErr w:type="spellEnd"/>
      <w:r>
        <w:rPr>
          <w:rFonts w:eastAsia="Times New Roman"/>
          <w:szCs w:val="24"/>
        </w:rPr>
        <w:t>- που εντόπισαν οι συνάδελφοι, όπως -α</w:t>
      </w:r>
      <w:r>
        <w:rPr>
          <w:rFonts w:eastAsia="Times New Roman"/>
          <w:szCs w:val="24"/>
        </w:rPr>
        <w:t xml:space="preserve">ς πούμε- η </w:t>
      </w:r>
      <w:r>
        <w:rPr>
          <w:rFonts w:eastAsia="Times New Roman"/>
          <w:szCs w:val="24"/>
        </w:rPr>
        <w:t xml:space="preserve">κ. </w:t>
      </w:r>
      <w:r>
        <w:rPr>
          <w:rFonts w:eastAsia="Times New Roman"/>
          <w:szCs w:val="24"/>
        </w:rPr>
        <w:t xml:space="preserve">Κεφαλογιάννη που στο ύστερο κομμάτι της ομιλίας της, θεωρώντας ότι πρέπει να μιλήσει για τον πολιτισμό, </w:t>
      </w:r>
      <w:proofErr w:type="spellStart"/>
      <w:r>
        <w:rPr>
          <w:rFonts w:eastAsia="Times New Roman"/>
          <w:szCs w:val="24"/>
        </w:rPr>
        <w:t>συνήρτησε</w:t>
      </w:r>
      <w:proofErr w:type="spellEnd"/>
      <w:r>
        <w:rPr>
          <w:rFonts w:eastAsia="Times New Roman"/>
          <w:szCs w:val="24"/>
        </w:rPr>
        <w:t xml:space="preserve"> την πολιτιστική αδυναμία που έχει η χώρα, την αδυναμία πολιτιστικής παραγωγής, με το λαϊκισμό. Πριν από σαράντα χρόνια ένας διαπ</w:t>
      </w:r>
      <w:r>
        <w:rPr>
          <w:rFonts w:eastAsia="Times New Roman"/>
          <w:szCs w:val="24"/>
        </w:rPr>
        <w:t xml:space="preserve">ρεπής Έλληνας συνθέτης, ο Θάνος Μικρούτσικος, είχε </w:t>
      </w:r>
      <w:proofErr w:type="spellStart"/>
      <w:r>
        <w:rPr>
          <w:rFonts w:eastAsia="Times New Roman"/>
          <w:szCs w:val="24"/>
        </w:rPr>
        <w:t>πρωτοεισηγηθεί</w:t>
      </w:r>
      <w:proofErr w:type="spellEnd"/>
      <w:r>
        <w:rPr>
          <w:rFonts w:eastAsia="Times New Roman"/>
          <w:szCs w:val="24"/>
        </w:rPr>
        <w:t xml:space="preserve"> τον όρο για τους «μιμητές της σχολής Θεοδωράκη». Σήμερα ο λαϊκισμός έχει γίνει μια καραμέλα, ακριβώς γιατί είναι το κεντρικό εργαλείο της πολιτικής αντιμαχίας και της πολιτικής διελκυστίνδας</w:t>
      </w:r>
      <w:r>
        <w:rPr>
          <w:rFonts w:eastAsia="Times New Roman"/>
          <w:szCs w:val="24"/>
        </w:rPr>
        <w:t xml:space="preserve">. </w:t>
      </w:r>
    </w:p>
    <w:p w14:paraId="09F8812A"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Νομίζω ότι η κολακεία του πολιτικού κοινού παρήγαγε την κρίση και προσπαθώντας να απαντήσει κανείς σε αυτή την κολακευτική και </w:t>
      </w:r>
      <w:proofErr w:type="spellStart"/>
      <w:r>
        <w:rPr>
          <w:rFonts w:eastAsia="Times New Roman"/>
          <w:szCs w:val="24"/>
        </w:rPr>
        <w:t>εξαγοραστική</w:t>
      </w:r>
      <w:proofErr w:type="spellEnd"/>
      <w:r>
        <w:rPr>
          <w:rFonts w:eastAsia="Times New Roman"/>
          <w:szCs w:val="24"/>
        </w:rPr>
        <w:t xml:space="preserve"> διάθεση που είχε το πολιτικό σύστημα, νομίζω ότι έχει εξαιρετικές δυσχέρειες και εξαιρετικές δυσκολίες σήμερα. </w:t>
      </w:r>
    </w:p>
    <w:p w14:paraId="09F8812B"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Θ</w:t>
      </w:r>
      <w:r>
        <w:rPr>
          <w:rFonts w:eastAsia="Times New Roman"/>
          <w:szCs w:val="24"/>
        </w:rPr>
        <w:t>α ήθελα να εντοπίσω ορισμένες ενδιαφέρουσες πλευρές της τοποθέτησης Σταθάκη και ως προς τη δημοσιονομική σταθερότητα και ως προς την χρηματοοικονομική σταθερότητα, που ήταν ζητούμενα πέρυσι, και ως προς τις διαρθρωτικές αλλαγές και ως προς την κοινωνική πο</w:t>
      </w:r>
      <w:r>
        <w:rPr>
          <w:rFonts w:eastAsia="Times New Roman"/>
          <w:szCs w:val="24"/>
        </w:rPr>
        <w:t>λιτική υπό το κράτος των περιορισμών. Αυτά ήταν τα περσινά ζητούμενα. Εν τούτοις, νομίζω ότι φέτος, όσο κακοπροαίρετος και να είναι κανείς, θα πρέπει να δει ότι έχουμε ένα διαφορετικής τάξης αίτημα. Έχουμε κερδίσει σε ένα πολύ μεγάλο βαθμό ένα είδος κανονι</w:t>
      </w:r>
      <w:r>
        <w:rPr>
          <w:rFonts w:eastAsia="Times New Roman"/>
          <w:szCs w:val="24"/>
        </w:rPr>
        <w:t xml:space="preserve">κότητας έχει ρυθμιστεί στη </w:t>
      </w:r>
      <w:proofErr w:type="spellStart"/>
      <w:r>
        <w:rPr>
          <w:rFonts w:eastAsia="Times New Roman"/>
          <w:szCs w:val="24"/>
        </w:rPr>
        <w:t>μεγακλίμακα</w:t>
      </w:r>
      <w:proofErr w:type="spellEnd"/>
      <w:r>
        <w:rPr>
          <w:rFonts w:eastAsia="Times New Roman"/>
          <w:szCs w:val="24"/>
        </w:rPr>
        <w:t xml:space="preserve"> το κομμάτι του οικονομικού προσανατολισμού της χώρας. Δεν έχει φτάσει στην τσέπη. Δεν έχει φτάσει στη μικρή κλίμακα. </w:t>
      </w:r>
    </w:p>
    <w:p w14:paraId="09F8812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Αυτή η μετάφραση της </w:t>
      </w:r>
      <w:proofErr w:type="spellStart"/>
      <w:r>
        <w:rPr>
          <w:rFonts w:eastAsia="Times New Roman"/>
          <w:szCs w:val="24"/>
        </w:rPr>
        <w:t>μακροοικονομίας</w:t>
      </w:r>
      <w:proofErr w:type="spellEnd"/>
      <w:r>
        <w:rPr>
          <w:rFonts w:eastAsia="Times New Roman"/>
          <w:szCs w:val="24"/>
        </w:rPr>
        <w:t xml:space="preserve"> στην καθημερινότητα είναι το μεγάλο στοίχημα, νομίζω, των επόμενων ετών, κύριε Υπουργέ, δηλαδή το να γίνει θεσμικό </w:t>
      </w:r>
      <w:r>
        <w:rPr>
          <w:rFonts w:eastAsia="Times New Roman"/>
          <w:szCs w:val="24"/>
        </w:rPr>
        <w:t xml:space="preserve">και οικονομικό </w:t>
      </w:r>
      <w:r>
        <w:rPr>
          <w:rFonts w:eastAsia="Times New Roman"/>
          <w:szCs w:val="24"/>
        </w:rPr>
        <w:t>αγαθό του καθημερινού πολίτη και της καθημερινότητάς του. Αυτά νομίζω ότι με πολύ συγκροτ</w:t>
      </w:r>
      <w:r>
        <w:rPr>
          <w:rFonts w:eastAsia="Times New Roman"/>
          <w:szCs w:val="24"/>
        </w:rPr>
        <w:t xml:space="preserve">ημένο τρόπο πρέπει να μπουν μπροστά στην </w:t>
      </w:r>
      <w:proofErr w:type="spellStart"/>
      <w:r>
        <w:rPr>
          <w:rFonts w:eastAsia="Times New Roman"/>
          <w:szCs w:val="24"/>
        </w:rPr>
        <w:t>αιτηματολογία</w:t>
      </w:r>
      <w:proofErr w:type="spellEnd"/>
      <w:r>
        <w:rPr>
          <w:rFonts w:eastAsia="Times New Roman"/>
          <w:szCs w:val="24"/>
        </w:rPr>
        <w:t xml:space="preserve"> του πολιτικού συστήματος και του πολιτικού προσωπικού το επόμενο διάστημα.</w:t>
      </w:r>
    </w:p>
    <w:p w14:paraId="09F8812D"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Τώρα κλείνω με την παιδεία. Νομίζω ότι η επένδυση στην παιδεία δεν είναι μόνο θέμα ποσοτικό, παρ</w:t>
      </w:r>
      <w:r>
        <w:rPr>
          <w:rFonts w:eastAsia="Times New Roman"/>
          <w:szCs w:val="24"/>
        </w:rPr>
        <w:t xml:space="preserve">’ </w:t>
      </w:r>
      <w:r>
        <w:rPr>
          <w:rFonts w:eastAsia="Times New Roman"/>
          <w:szCs w:val="24"/>
        </w:rPr>
        <w:t xml:space="preserve">όλο που έχουμε αύξηση και </w:t>
      </w:r>
      <w:r>
        <w:rPr>
          <w:rFonts w:eastAsia="Times New Roman"/>
          <w:szCs w:val="24"/>
        </w:rPr>
        <w:t xml:space="preserve">ενισχυτική χρηματοδότηση των δομών εκπαίδευσης, αλλά η εκμετάλλευση, η αξιοποίηση σε ένα ευλύγιστο νέο σύστημα εκπαιδευτικών σχέσεων όλου του ανθρώπινου δυναμικού και των άυλων πόρων που διαθέτει η παιδεία, δηλαδή των πνευματικών πόρων, είναι το αυστηρό </w:t>
      </w:r>
      <w:proofErr w:type="spellStart"/>
      <w:r>
        <w:rPr>
          <w:rFonts w:eastAsia="Times New Roman"/>
          <w:szCs w:val="24"/>
        </w:rPr>
        <w:t>συ</w:t>
      </w:r>
      <w:r>
        <w:rPr>
          <w:rFonts w:eastAsia="Times New Roman"/>
          <w:szCs w:val="24"/>
        </w:rPr>
        <w:t>νάρτημα</w:t>
      </w:r>
      <w:proofErr w:type="spellEnd"/>
      <w:r>
        <w:rPr>
          <w:rFonts w:eastAsia="Times New Roman"/>
          <w:szCs w:val="24"/>
        </w:rPr>
        <w:t>, για να μπορούμε να μιλήσουμε για μια εκπαιδευτική στρατηγική που θα έχει βάθος χρόνου.</w:t>
      </w:r>
    </w:p>
    <w:p w14:paraId="09F8812E"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Η ιστορία, κύριε </w:t>
      </w:r>
      <w:proofErr w:type="spellStart"/>
      <w:r>
        <w:rPr>
          <w:rFonts w:eastAsia="Times New Roman"/>
          <w:szCs w:val="24"/>
        </w:rPr>
        <w:t>Μπουκώρο</w:t>
      </w:r>
      <w:proofErr w:type="spellEnd"/>
      <w:r>
        <w:rPr>
          <w:rFonts w:eastAsia="Times New Roman"/>
          <w:szCs w:val="24"/>
        </w:rPr>
        <w:t xml:space="preserve">, δεν ήταν επιεικής με την Αριστερά. Ήταν πάρα πολύ αυστηρή, συντριπτική με την Αριστερά. </w:t>
      </w:r>
      <w:proofErr w:type="spellStart"/>
      <w:r>
        <w:rPr>
          <w:rFonts w:eastAsia="Times New Roman"/>
          <w:szCs w:val="24"/>
        </w:rPr>
        <w:t>Απονομιμοποίησε</w:t>
      </w:r>
      <w:proofErr w:type="spellEnd"/>
      <w:r>
        <w:rPr>
          <w:rFonts w:eastAsia="Times New Roman"/>
          <w:szCs w:val="24"/>
        </w:rPr>
        <w:t xml:space="preserve"> ένα πλέγμα διεθνών και εσωτερ</w:t>
      </w:r>
      <w:r>
        <w:rPr>
          <w:rFonts w:eastAsia="Times New Roman"/>
          <w:szCs w:val="24"/>
        </w:rPr>
        <w:t xml:space="preserve">ικών δυνάμεων. </w:t>
      </w:r>
      <w:proofErr w:type="spellStart"/>
      <w:r>
        <w:rPr>
          <w:rFonts w:eastAsia="Times New Roman"/>
          <w:szCs w:val="24"/>
        </w:rPr>
        <w:t>Απονομιμοποίησε</w:t>
      </w:r>
      <w:proofErr w:type="spellEnd"/>
      <w:r>
        <w:rPr>
          <w:rFonts w:eastAsia="Times New Roman"/>
          <w:szCs w:val="24"/>
        </w:rPr>
        <w:t xml:space="preserve"> το αριστερό αίτημα. Κέρδισε, αν θέλετε, η Αριστερά τη δημοκρατική νομιμοποίησή της από το 1974 και μετά με πάρα πολύ μεγάλες θυσίες και μια πάρα πολύ μεγάλη πίεση στο πολιτικό της σώμα. Νομίζω ότι αυτό πρέπει να αναγνωριστεί </w:t>
      </w:r>
      <w:r>
        <w:rPr>
          <w:rFonts w:eastAsia="Times New Roman"/>
          <w:szCs w:val="24"/>
        </w:rPr>
        <w:t xml:space="preserve">χωρίς μικρόνοιες και μικροψυχίες. </w:t>
      </w:r>
    </w:p>
    <w:p w14:paraId="09F8812F"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09F88130" w14:textId="77777777" w:rsidR="0008105D" w:rsidRDefault="003C36B0">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F88131"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9F88132"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πρέπει να συνεννοηθούμε για την εξέλιξη και τη λήξη της συνεδρίασης. </w:t>
      </w:r>
    </w:p>
    <w:p w14:paraId="09F88133" w14:textId="77777777" w:rsidR="0008105D" w:rsidRDefault="003C36B0">
      <w:pPr>
        <w:spacing w:after="0" w:line="600" w:lineRule="auto"/>
        <w:ind w:firstLine="720"/>
        <w:jc w:val="both"/>
        <w:rPr>
          <w:rFonts w:eastAsia="Times New Roman"/>
          <w:szCs w:val="24"/>
        </w:rPr>
      </w:pPr>
      <w:r>
        <w:rPr>
          <w:rFonts w:eastAsia="Times New Roman"/>
          <w:szCs w:val="24"/>
        </w:rPr>
        <w:t>Π</w:t>
      </w:r>
      <w:r>
        <w:rPr>
          <w:rFonts w:eastAsia="Times New Roman"/>
          <w:szCs w:val="24"/>
        </w:rPr>
        <w:t>αρά το ότι το όριο που είχαμε προσδιορίσει από την αρχή ήταν η δωδεκάτη νυχτερινή κάθε μέρας, πρέπει να ξεφύγουμε λίγο, αλλιώς δεν θα προλάβουμε να καλύψουμε τον κατάλογο. Επομένως, θα πάμε πιο αργά. Θα πάμε</w:t>
      </w:r>
      <w:r w:rsidRPr="005D5C14">
        <w:rPr>
          <w:rFonts w:eastAsia="Times New Roman"/>
          <w:szCs w:val="24"/>
        </w:rPr>
        <w:t>,</w:t>
      </w:r>
      <w:r>
        <w:rPr>
          <w:rFonts w:eastAsia="Times New Roman"/>
          <w:szCs w:val="24"/>
        </w:rPr>
        <w:t xml:space="preserve"> υποθέτω</w:t>
      </w:r>
      <w:r w:rsidRPr="005D5C14">
        <w:rPr>
          <w:rFonts w:eastAsia="Times New Roman"/>
          <w:szCs w:val="24"/>
        </w:rPr>
        <w:t>,</w:t>
      </w:r>
      <w:r>
        <w:rPr>
          <w:rFonts w:eastAsia="Times New Roman"/>
          <w:szCs w:val="24"/>
        </w:rPr>
        <w:t xml:space="preserve"> μέχρι τις 12.30΄ οπωσδήποτε. Θα πάμε μ</w:t>
      </w:r>
      <w:r>
        <w:rPr>
          <w:rFonts w:eastAsia="Times New Roman"/>
          <w:szCs w:val="24"/>
        </w:rPr>
        <w:t xml:space="preserve">ε άλλους δέκα συναδέλφους ακόμη. Θα τους ανακοινώσω για να ξέρουμε ποιοι είμαστε. Είναι οι κ.κ. </w:t>
      </w:r>
      <w:proofErr w:type="spellStart"/>
      <w:r>
        <w:rPr>
          <w:rFonts w:eastAsia="Times New Roman"/>
          <w:szCs w:val="24"/>
        </w:rPr>
        <w:t>Χαρακόπουλος</w:t>
      </w:r>
      <w:proofErr w:type="spellEnd"/>
      <w:r>
        <w:rPr>
          <w:rFonts w:eastAsia="Times New Roman"/>
          <w:szCs w:val="24"/>
        </w:rPr>
        <w:t xml:space="preserve">, Τάσσος, </w:t>
      </w:r>
      <w:proofErr w:type="spellStart"/>
      <w:r>
        <w:rPr>
          <w:rFonts w:eastAsia="Times New Roman"/>
          <w:szCs w:val="24"/>
        </w:rPr>
        <w:t>Ντζιμάνης</w:t>
      </w:r>
      <w:proofErr w:type="spellEnd"/>
      <w:r>
        <w:rPr>
          <w:rFonts w:eastAsia="Times New Roman"/>
          <w:szCs w:val="24"/>
        </w:rPr>
        <w:t xml:space="preserve">, </w:t>
      </w:r>
      <w:proofErr w:type="spellStart"/>
      <w:r>
        <w:rPr>
          <w:rFonts w:eastAsia="Times New Roman"/>
          <w:szCs w:val="24"/>
        </w:rPr>
        <w:t>Σαρίδης</w:t>
      </w:r>
      <w:proofErr w:type="spellEnd"/>
      <w:r>
        <w:rPr>
          <w:rFonts w:eastAsia="Times New Roman"/>
          <w:szCs w:val="24"/>
        </w:rPr>
        <w:t xml:space="preserve">, Παναγούλης, Καματερός, Κεφαλογιάννης, </w:t>
      </w:r>
      <w:proofErr w:type="spellStart"/>
      <w:r>
        <w:rPr>
          <w:rFonts w:eastAsia="Times New Roman"/>
          <w:szCs w:val="24"/>
        </w:rPr>
        <w:t>Σιμορέλης</w:t>
      </w:r>
      <w:proofErr w:type="spellEnd"/>
      <w:r>
        <w:rPr>
          <w:rFonts w:eastAsia="Times New Roman"/>
          <w:szCs w:val="24"/>
        </w:rPr>
        <w:t xml:space="preserve">, Ηλιόπουλος και </w:t>
      </w:r>
      <w:proofErr w:type="spellStart"/>
      <w:r>
        <w:rPr>
          <w:rFonts w:eastAsia="Times New Roman"/>
          <w:szCs w:val="24"/>
        </w:rPr>
        <w:t>Τζούφη</w:t>
      </w:r>
      <w:proofErr w:type="spellEnd"/>
      <w:r>
        <w:rPr>
          <w:rFonts w:eastAsia="Times New Roman"/>
          <w:szCs w:val="24"/>
        </w:rPr>
        <w:t>.</w:t>
      </w:r>
    </w:p>
    <w:p w14:paraId="09F88134" w14:textId="77777777" w:rsidR="0008105D" w:rsidRDefault="003C36B0">
      <w:pPr>
        <w:spacing w:after="0" w:line="600" w:lineRule="auto"/>
        <w:ind w:firstLine="720"/>
        <w:jc w:val="both"/>
        <w:rPr>
          <w:rFonts w:eastAsia="Times New Roman"/>
          <w:szCs w:val="24"/>
        </w:rPr>
      </w:pPr>
      <w:r>
        <w:rPr>
          <w:rFonts w:eastAsia="Times New Roman"/>
          <w:szCs w:val="24"/>
        </w:rPr>
        <w:t xml:space="preserve">Μέχρι τη συνάδελφο </w:t>
      </w:r>
      <w:r>
        <w:rPr>
          <w:rFonts w:eastAsia="Times New Roman"/>
          <w:szCs w:val="24"/>
        </w:rPr>
        <w:t xml:space="preserve">κ. </w:t>
      </w:r>
      <w:proofErr w:type="spellStart"/>
      <w:r>
        <w:rPr>
          <w:rFonts w:eastAsia="Times New Roman"/>
          <w:szCs w:val="24"/>
        </w:rPr>
        <w:t>Τζούφη</w:t>
      </w:r>
      <w:proofErr w:type="spellEnd"/>
      <w:r>
        <w:rPr>
          <w:rFonts w:eastAsia="Times New Roman"/>
          <w:szCs w:val="24"/>
        </w:rPr>
        <w:t xml:space="preserve">, λοιπόν, θα πάμε </w:t>
      </w:r>
      <w:r>
        <w:rPr>
          <w:rFonts w:eastAsia="Times New Roman"/>
          <w:szCs w:val="24"/>
        </w:rPr>
        <w:t>σήμερα και θα φτάσουμε στις 12.30΄ υποθέτω.</w:t>
      </w:r>
    </w:p>
    <w:p w14:paraId="09F88135"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ο συνάδελφος κ. Μάξιμος </w:t>
      </w:r>
      <w:proofErr w:type="spellStart"/>
      <w:r>
        <w:rPr>
          <w:rFonts w:eastAsia="Times New Roman"/>
          <w:szCs w:val="24"/>
        </w:rPr>
        <w:t>Χαρακόπουλος</w:t>
      </w:r>
      <w:proofErr w:type="spellEnd"/>
      <w:r>
        <w:rPr>
          <w:rFonts w:eastAsia="Times New Roman"/>
          <w:szCs w:val="24"/>
        </w:rPr>
        <w:t xml:space="preserve"> από τη Νέα Δημοκρατία.</w:t>
      </w:r>
    </w:p>
    <w:p w14:paraId="09F88136" w14:textId="77777777" w:rsidR="0008105D" w:rsidRDefault="003C36B0">
      <w:pPr>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Ευχαριστώ, κύριε Πρόεδρε.</w:t>
      </w:r>
    </w:p>
    <w:p w14:paraId="09F88137" w14:textId="77777777" w:rsidR="0008105D" w:rsidRDefault="003C36B0">
      <w:pPr>
        <w:spacing w:after="0" w:line="600" w:lineRule="auto"/>
        <w:ind w:firstLine="720"/>
        <w:jc w:val="both"/>
        <w:rPr>
          <w:rFonts w:eastAsia="Times New Roman"/>
          <w:szCs w:val="24"/>
        </w:rPr>
      </w:pPr>
      <w:r>
        <w:rPr>
          <w:rFonts w:eastAsia="Times New Roman"/>
          <w:szCs w:val="24"/>
        </w:rPr>
        <w:t>Κυρίες και κύριοι συνάδελφοι, θα ήθελα, κατ’ αρχάς, να εκφράσω την ανησυχία μου για την κα</w:t>
      </w:r>
      <w:r>
        <w:rPr>
          <w:rFonts w:eastAsia="Times New Roman"/>
          <w:szCs w:val="24"/>
        </w:rPr>
        <w:t>τάσταση στα εθνικά μας θέματα και για τον εθνικό παροξυσμό που επικρατεί στη γειτονική Τουρκία και όχι μόνο. Αυτή η κατάσταση κάνει ακόμη εντονότερη την ανάγκη για ταχεία ανασυγκρότηση της χώρας, που προϋποθέτει την οικονομική ανασύνταξη.</w:t>
      </w:r>
    </w:p>
    <w:p w14:paraId="09F88138" w14:textId="77777777" w:rsidR="0008105D" w:rsidRDefault="003C36B0">
      <w:pPr>
        <w:spacing w:after="0" w:line="600" w:lineRule="auto"/>
        <w:ind w:firstLine="720"/>
        <w:jc w:val="both"/>
        <w:rPr>
          <w:rFonts w:eastAsia="Times New Roman"/>
          <w:szCs w:val="24"/>
        </w:rPr>
      </w:pPr>
      <w:r>
        <w:rPr>
          <w:rFonts w:eastAsia="Times New Roman"/>
          <w:szCs w:val="24"/>
        </w:rPr>
        <w:t>Ο προϋπολογισμός,</w:t>
      </w:r>
      <w:r>
        <w:rPr>
          <w:rFonts w:eastAsia="Times New Roman"/>
          <w:szCs w:val="24"/>
        </w:rPr>
        <w:t xml:space="preserve"> λοιπόν, συζητείται την επαύριον των αποφάσεων του </w:t>
      </w:r>
      <w:proofErr w:type="spellStart"/>
      <w:r>
        <w:rPr>
          <w:rFonts w:eastAsia="Times New Roman"/>
          <w:szCs w:val="24"/>
          <w:lang w:val="en-US"/>
        </w:rPr>
        <w:t>Eurogroup</w:t>
      </w:r>
      <w:proofErr w:type="spellEnd"/>
      <w:r>
        <w:rPr>
          <w:rFonts w:eastAsia="Times New Roman"/>
          <w:szCs w:val="24"/>
        </w:rPr>
        <w:t xml:space="preserve">, που είναι, δυστυχώς, μακράν των μεγαλεπήβολων προσδοκιών, που είχε θέσει η Κυβέρνηση. Αντιθέτως, εισερχόμαστε σε μια νέα δραματική φάση χωρίς ορίζοντα ανάσας, καθώς τα πρωτογενή πλεονάσματα του </w:t>
      </w:r>
      <w:r>
        <w:rPr>
          <w:rFonts w:eastAsia="Times New Roman"/>
          <w:szCs w:val="24"/>
        </w:rPr>
        <w:t>3,5% θα διαρκέσουν για άλλα τρία έως δέκα χρόνια. Το Διεθνές Νομισματικό Ταμείο δεν έχει πει ακόμη τη δική του κουβέντα, τι μέτρα θα έχει το κουστούμι</w:t>
      </w:r>
      <w:r>
        <w:rPr>
          <w:rFonts w:eastAsia="Times New Roman"/>
          <w:szCs w:val="24"/>
        </w:rPr>
        <w:t xml:space="preserve"> </w:t>
      </w:r>
      <w:r>
        <w:rPr>
          <w:rFonts w:eastAsia="Times New Roman"/>
          <w:szCs w:val="24"/>
        </w:rPr>
        <w:t>που θα φορέσουμε, ενώ η αξιολόγηση καρκινοβατεί.</w:t>
      </w:r>
    </w:p>
    <w:p w14:paraId="09F88139" w14:textId="77777777" w:rsidR="0008105D" w:rsidRDefault="003C36B0">
      <w:pPr>
        <w:spacing w:after="0" w:line="600" w:lineRule="auto"/>
        <w:ind w:firstLine="720"/>
        <w:jc w:val="both"/>
        <w:rPr>
          <w:rFonts w:eastAsia="Times New Roman"/>
          <w:szCs w:val="24"/>
        </w:rPr>
      </w:pPr>
      <w:r>
        <w:rPr>
          <w:rFonts w:eastAsia="Times New Roman"/>
          <w:szCs w:val="24"/>
        </w:rPr>
        <w:t>Τη σκληρή αυτή δοκιμασία θα μπορούσαμε να την είχαμε απο</w:t>
      </w:r>
      <w:r>
        <w:rPr>
          <w:rFonts w:eastAsia="Times New Roman"/>
          <w:szCs w:val="24"/>
        </w:rPr>
        <w:t>φύγει, αν οι σημερινοί κυβερνώντες δεν είχαν αποφασίσει σε μια ζαριά το μέλλον όλων των Ελλήνων. Και ιδού τα αποτελέσματα σήμερα, ιδού που έχουμε κατρακυλήσει από το σημείο στο οποίο είχαμε βρεθεί τα τέλη του 2014, γιατί ένα μεγάλο τμήμα των συμπολιτών μας</w:t>
      </w:r>
      <w:r>
        <w:rPr>
          <w:rFonts w:eastAsia="Times New Roman"/>
          <w:szCs w:val="24"/>
        </w:rPr>
        <w:t xml:space="preserve"> παρασύρθηκε από τα παχιά λόγια και τις εύκολες υποσχέσεις.</w:t>
      </w:r>
    </w:p>
    <w:p w14:paraId="09F8813A" w14:textId="77777777" w:rsidR="0008105D" w:rsidRDefault="003C36B0">
      <w:pPr>
        <w:spacing w:after="0" w:line="600" w:lineRule="auto"/>
        <w:ind w:firstLine="720"/>
        <w:jc w:val="both"/>
        <w:rPr>
          <w:rFonts w:eastAsia="Times New Roman"/>
          <w:szCs w:val="24"/>
        </w:rPr>
      </w:pPr>
      <w:r>
        <w:rPr>
          <w:rFonts w:eastAsia="Times New Roman"/>
          <w:szCs w:val="24"/>
        </w:rPr>
        <w:t>Σήμερα, λοιπόν, έρχεται ο λογαριασμός παραφουσκωμένος και καλείται ο ελληνικός λαός να πληρώσει τα σπασμένα των «</w:t>
      </w:r>
      <w:proofErr w:type="spellStart"/>
      <w:r>
        <w:rPr>
          <w:rFonts w:eastAsia="Times New Roman"/>
          <w:szCs w:val="24"/>
        </w:rPr>
        <w:t>Βαρουφάκηδων</w:t>
      </w:r>
      <w:proofErr w:type="spellEnd"/>
      <w:r>
        <w:rPr>
          <w:rFonts w:eastAsia="Times New Roman"/>
          <w:szCs w:val="24"/>
        </w:rPr>
        <w:t xml:space="preserve">», γιατί τα φανταχτερά πουκάμισα και ο κοπανιστός αέρας έφεραν μαζί με </w:t>
      </w:r>
      <w:r>
        <w:rPr>
          <w:rFonts w:eastAsia="Times New Roman"/>
          <w:szCs w:val="24"/>
        </w:rPr>
        <w:t xml:space="preserve">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κομμένες συντάξεις, κομμένο ΕΚΑΣ, κομμένα επιδόματα, άδεια καταστήματα, φουσκωμένο ΦΠΑ.</w:t>
      </w:r>
    </w:p>
    <w:p w14:paraId="09F8813B" w14:textId="77777777" w:rsidR="0008105D" w:rsidRDefault="003C36B0">
      <w:pPr>
        <w:spacing w:after="0" w:line="600" w:lineRule="auto"/>
        <w:ind w:firstLine="720"/>
        <w:jc w:val="both"/>
        <w:rPr>
          <w:rFonts w:eastAsia="Times New Roman"/>
          <w:szCs w:val="24"/>
        </w:rPr>
      </w:pPr>
      <w:r>
        <w:rPr>
          <w:rFonts w:eastAsia="Times New Roman"/>
          <w:szCs w:val="24"/>
        </w:rPr>
        <w:t>Δυστυχώς, αγαπητοί συνάδελφοι, πίσω από τον καλλωπισμό του προϋπολογισμού κρύβονται τραγικές αποτυχίες και πίσω από την υπεραισιοδοξία για τον επόμε</w:t>
      </w:r>
      <w:r>
        <w:rPr>
          <w:rFonts w:eastAsia="Times New Roman"/>
          <w:szCs w:val="24"/>
        </w:rPr>
        <w:t>νο χρόνο καιροφυλακτεί η διάψευση. Γιατί η Κυβέρνηση δεν επιθυμεί να φανεί ανάγλυφα η καταστροφή που επέφερε ο τυχοδιωκτισμός της. Καθώς καταρρέει, γαντζώνεται από την τελευταία γραμμή της απελπισμένης άμυνας και προβάλλει το επιχείρημα: «Γιατί οι άλλοι κα</w:t>
      </w:r>
      <w:r>
        <w:rPr>
          <w:rFonts w:eastAsia="Times New Roman"/>
          <w:szCs w:val="24"/>
        </w:rPr>
        <w:t>λύτεροι ήταν;» Ναι, ήταν καλύτεροι, κάτι που συνειδητοποιούν σήμερα οι πολίτες, γιατί έχουν μέτρο σύγκρισης.</w:t>
      </w:r>
    </w:p>
    <w:p w14:paraId="09F8813C" w14:textId="77777777" w:rsidR="0008105D" w:rsidRDefault="003C36B0">
      <w:pPr>
        <w:spacing w:after="0" w:line="600" w:lineRule="auto"/>
        <w:ind w:firstLine="720"/>
        <w:jc w:val="both"/>
        <w:rPr>
          <w:rFonts w:eastAsia="Times New Roman"/>
          <w:szCs w:val="24"/>
        </w:rPr>
      </w:pPr>
      <w:r>
        <w:rPr>
          <w:rFonts w:eastAsia="Times New Roman"/>
          <w:szCs w:val="24"/>
        </w:rPr>
        <w:t xml:space="preserve">Θυμίζουμε, λοιπόν, για παράδειγμα, ότι τον Δεκέμβριο του 2012 οι ληξιπρόθεσμες οφειλές του </w:t>
      </w:r>
      <w:r>
        <w:rPr>
          <w:rFonts w:eastAsia="Times New Roman"/>
          <w:szCs w:val="24"/>
        </w:rPr>
        <w:t xml:space="preserve">δημοσίου </w:t>
      </w:r>
      <w:r>
        <w:rPr>
          <w:rFonts w:eastAsia="Times New Roman"/>
          <w:szCs w:val="24"/>
        </w:rPr>
        <w:t>και των φορέων του ήταν 9,6 δισεκατομμύρια ευρώ</w:t>
      </w:r>
      <w:r>
        <w:rPr>
          <w:rFonts w:eastAsia="Times New Roman"/>
          <w:szCs w:val="24"/>
        </w:rPr>
        <w:t>, για να πάνε τον Δεκέμβριο του 2014 από την Κυβέρνηση, που με πρόσχημα την προεδρική εκλογή έριξε ο ΣΥΡΙΖΑ, στα 3,7 δισεκατομμύρια ευρώ.</w:t>
      </w:r>
    </w:p>
    <w:p w14:paraId="09F8813D" w14:textId="77777777" w:rsidR="0008105D" w:rsidRDefault="003C36B0">
      <w:pPr>
        <w:spacing w:after="0" w:line="600" w:lineRule="auto"/>
        <w:ind w:firstLine="720"/>
        <w:jc w:val="both"/>
        <w:rPr>
          <w:rFonts w:eastAsia="Times New Roman"/>
          <w:szCs w:val="24"/>
        </w:rPr>
      </w:pPr>
      <w:r>
        <w:rPr>
          <w:rFonts w:eastAsia="Times New Roman"/>
          <w:szCs w:val="24"/>
        </w:rPr>
        <w:t xml:space="preserve">Πόσες είναι οι ληξιπρόθεσμες οφειλές σήμερα από τη σημερινή Κυβέρνηση; Είναι 6,2 δισεκατομμύρια ευρώ, από τα οποία τα </w:t>
      </w:r>
      <w:r>
        <w:rPr>
          <w:rFonts w:eastAsia="Times New Roman"/>
          <w:szCs w:val="24"/>
        </w:rPr>
        <w:t xml:space="preserve">3 είναι προς τα ασφαλιστικά ταμεία. </w:t>
      </w:r>
    </w:p>
    <w:p w14:paraId="09F8813E" w14:textId="77777777" w:rsidR="0008105D" w:rsidRDefault="003C36B0">
      <w:pPr>
        <w:spacing w:after="0" w:line="600" w:lineRule="auto"/>
        <w:ind w:firstLine="720"/>
        <w:jc w:val="both"/>
        <w:rPr>
          <w:rFonts w:eastAsia="Times New Roman"/>
          <w:szCs w:val="24"/>
        </w:rPr>
      </w:pPr>
      <w:r>
        <w:rPr>
          <w:rFonts w:eastAsia="Times New Roman"/>
          <w:szCs w:val="24"/>
        </w:rPr>
        <w:t>Όμως, τα παραδείγματα δεν έχουν τελειωμό και τα βιώνουν οι πολίτες και ιδιαίτερα τα πιο αδύναμα στρώματα, γιατί δεν κρύβονται τα 8 δισεκατομμύρια που πρέπει να πληρωθούν μέχρι το τέλος της χρονιάς, από τα οποία τα 3,2 ε</w:t>
      </w:r>
      <w:r>
        <w:rPr>
          <w:rFonts w:eastAsia="Times New Roman"/>
          <w:szCs w:val="24"/>
        </w:rPr>
        <w:t>ίναι για τον ΕΝΦΙΑ, που είχατε ως σημαία την κατάργησή του.</w:t>
      </w:r>
    </w:p>
    <w:p w14:paraId="09F8813F" w14:textId="77777777" w:rsidR="0008105D" w:rsidRDefault="003C36B0">
      <w:pPr>
        <w:spacing w:after="0" w:line="600" w:lineRule="auto"/>
        <w:jc w:val="both"/>
        <w:rPr>
          <w:rFonts w:eastAsia="Times New Roman" w:cs="Times New Roman"/>
          <w:szCs w:val="24"/>
        </w:rPr>
      </w:pPr>
      <w:r>
        <w:rPr>
          <w:rFonts w:eastAsia="Times New Roman"/>
          <w:szCs w:val="24"/>
        </w:rPr>
        <w:t xml:space="preserve">Όπως δεν κρύβονται τα έργα και ημέρες σας στον πρωτογενή τομέα. Οι αγρότες, που σας ανέδειξαν πρώτη δύναμη, εισπράττουν τώρα το μεγάλο ευχαριστώ: </w:t>
      </w:r>
      <w:r>
        <w:rPr>
          <w:rFonts w:eastAsia="Times New Roman" w:cs="Times New Roman"/>
          <w:szCs w:val="24"/>
        </w:rPr>
        <w:t>εκτίναξη ασφαλιστικών εισφορών, κατάργηση αγροτικο</w:t>
      </w:r>
      <w:r>
        <w:rPr>
          <w:rFonts w:eastAsia="Times New Roman" w:cs="Times New Roman"/>
          <w:szCs w:val="24"/>
        </w:rPr>
        <w:t xml:space="preserve">ύ πετρελαίου, φορολόγηση επιδοτήσεων, 24% ΦΠΑ στα αγροτικά προϊόντα, ειδικό φόρο κατανάλωσης στο κρασί. </w:t>
      </w:r>
    </w:p>
    <w:p w14:paraId="09F8814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Δείχνετε, λοιπόν, να μην θέλετε να κατανοήσετε ότι η φοροδοτική ικανότητα του Έλληνα έχει εξαντληθεί, ότι η εμμονή στη φορολογία σκοτώνει νοικοκυριά κα</w:t>
      </w:r>
      <w:r>
        <w:rPr>
          <w:rFonts w:eastAsia="Times New Roman" w:cs="Times New Roman"/>
          <w:szCs w:val="24"/>
        </w:rPr>
        <w:t xml:space="preserve">ι επιχειρηματικότητα και ταυτόχρονα κάνετε ό,τι περνά από το χέρι σας, για να μην γίνει μία επένδυση της προκοπής στη χώρα. </w:t>
      </w:r>
    </w:p>
    <w:p w14:paraId="09F8814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χρόνος για πειραματισμούς, για χάσιμο, για αυταπάτες. Η χώρα βρίσκεται σε οριακό σημείο, </w:t>
      </w:r>
      <w:r>
        <w:rPr>
          <w:rFonts w:eastAsia="Times New Roman" w:cs="Times New Roman"/>
          <w:szCs w:val="24"/>
        </w:rPr>
        <w:t xml:space="preserve">η κοινωνία είναι κουρασμένη, εξουθενωμένη, τα προβλήματα διογκώνονται καθημερινά και λύσεις δεν δίνονται. </w:t>
      </w:r>
    </w:p>
    <w:p w14:paraId="09F8814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Χθες για ακόμη μια φορά γίναμε μάρτυρες βίαιων επεισοδίων από επαγγελματίες «</w:t>
      </w:r>
      <w:proofErr w:type="spellStart"/>
      <w:r>
        <w:rPr>
          <w:rFonts w:eastAsia="Times New Roman" w:cs="Times New Roman"/>
          <w:szCs w:val="24"/>
        </w:rPr>
        <w:t>μπαχαλάκηδες</w:t>
      </w:r>
      <w:proofErr w:type="spellEnd"/>
      <w:r>
        <w:rPr>
          <w:rFonts w:eastAsia="Times New Roman" w:cs="Times New Roman"/>
          <w:szCs w:val="24"/>
        </w:rPr>
        <w:t xml:space="preserve">», που μετέτρεψαν το κέντρο της Αθήνας σε πεδίο μάχης. Δεκάδες χιλιάδες συμπολίτες μας, κάτοικοι αυτών των περιοχών, καθίστανται ουσιαστικά όμηροι των ταραξιών, χωρίς </w:t>
      </w:r>
      <w:r>
        <w:rPr>
          <w:rFonts w:eastAsia="Times New Roman" w:cs="Times New Roman"/>
          <w:szCs w:val="24"/>
        </w:rPr>
        <w:t xml:space="preserve">το κράτος να τους παράσχει το αυτονόητο δικαίωμα στην ασφάλεια. </w:t>
      </w:r>
    </w:p>
    <w:p w14:paraId="09F8814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άβατο του «</w:t>
      </w:r>
      <w:proofErr w:type="spellStart"/>
      <w:r>
        <w:rPr>
          <w:rFonts w:eastAsia="Times New Roman" w:cs="Times New Roman"/>
          <w:szCs w:val="24"/>
        </w:rPr>
        <w:t>Εξαρχιστάν</w:t>
      </w:r>
      <w:proofErr w:type="spellEnd"/>
      <w:r>
        <w:rPr>
          <w:rFonts w:eastAsia="Times New Roman" w:cs="Times New Roman"/>
          <w:szCs w:val="24"/>
        </w:rPr>
        <w:t xml:space="preserve">» διασπείρεται σαν καρκίνωμα παντού σε νησίδες ανομίας και παραβατικότητας, όπου κάθε είδους κακοποιοί βρίσκουν ευνοϊκό περιβάλλον να κάνουν τις δουλειές τους. Έχουμε </w:t>
      </w:r>
      <w:r>
        <w:rPr>
          <w:rFonts w:eastAsia="Times New Roman" w:cs="Times New Roman"/>
          <w:szCs w:val="24"/>
        </w:rPr>
        <w:t xml:space="preserve">φτάσει στο σημείο νόμος να είναι το δίκαιο του </w:t>
      </w:r>
      <w:r>
        <w:rPr>
          <w:rFonts w:eastAsia="Times New Roman" w:cs="Times New Roman"/>
          <w:szCs w:val="24"/>
        </w:rPr>
        <w:t>«</w:t>
      </w:r>
      <w:proofErr w:type="spellStart"/>
      <w:r>
        <w:rPr>
          <w:rFonts w:eastAsia="Times New Roman" w:cs="Times New Roman"/>
          <w:szCs w:val="24"/>
        </w:rPr>
        <w:t>μπαχαλάκη</w:t>
      </w:r>
      <w:proofErr w:type="spellEnd"/>
      <w:r>
        <w:rPr>
          <w:rFonts w:eastAsia="Times New Roman" w:cs="Times New Roman"/>
          <w:szCs w:val="24"/>
        </w:rPr>
        <w:t>»</w:t>
      </w:r>
      <w:r>
        <w:rPr>
          <w:rFonts w:eastAsia="Times New Roman" w:cs="Times New Roman"/>
          <w:szCs w:val="24"/>
        </w:rPr>
        <w:t xml:space="preserve">, αυτού που καίει τα τρόλεϊ στην Πατησίων, που καταστρέφει τα εκδοτήρια εισιτηρίων, που απειλεί και προπηλακίζει στο Πανεπιστήμιο. </w:t>
      </w:r>
    </w:p>
    <w:p w14:paraId="09F8814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Εμπεδώνεται μια κουλτούρα βίας που το κράτος δείχνει ανίκανο, ή –και αυτό είναι πιο επικίνδυνο- απρόθυμο να αναστείλει. Και οι πολίτες στέκουν αδύναμοι και φοβισμένοι από την έξαρση της εγκληματικότητας και νιώθουν ότι απειλείται το αγαθό της δημόσιας ασφά</w:t>
      </w:r>
      <w:r>
        <w:rPr>
          <w:rFonts w:eastAsia="Times New Roman" w:cs="Times New Roman"/>
          <w:szCs w:val="24"/>
        </w:rPr>
        <w:t xml:space="preserve">λειας. Αυτή είναι μια απαράδεκτη κατάσταση, η οποία δεν δικαιολογείται από καμμία οικονομική κρίση, ούτε μπορεί να βρει δικαιολογία ύπαρξης και συνέχισης σε οποιαδήποτε ιδεολογικά φληναφήματα. </w:t>
      </w:r>
    </w:p>
    <w:p w14:paraId="09F8814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πολιτεία πρέπει, επιτέλους, να αντιδράσει άμεσα και αποφασισ</w:t>
      </w:r>
      <w:r>
        <w:rPr>
          <w:rFonts w:eastAsia="Times New Roman" w:cs="Times New Roman"/>
          <w:szCs w:val="24"/>
        </w:rPr>
        <w:t>τικά, ώστε να καταλύσει τα ιδιόμορφα άβατα και άσυλα της ανομίας και της βίας. Το Υπουργείο Προστασίας του Πολίτη είναι καιρός να εγκαταλείψει την τακτική του ουδέτερου παρατηρητή και να αναλάβει τις ευθύνες που του αναλογούν, πρωτίστως απέναντι στους ανυπ</w:t>
      </w:r>
      <w:r>
        <w:rPr>
          <w:rFonts w:eastAsia="Times New Roman" w:cs="Times New Roman"/>
          <w:szCs w:val="24"/>
        </w:rPr>
        <w:t xml:space="preserve">εράσπιστους πολίτες. </w:t>
      </w:r>
    </w:p>
    <w:p w14:paraId="09F8814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Είναι υποχρέωση της </w:t>
      </w:r>
      <w:r>
        <w:rPr>
          <w:rFonts w:eastAsia="Times New Roman" w:cs="Times New Roman"/>
          <w:szCs w:val="24"/>
        </w:rPr>
        <w:t xml:space="preserve">πολιτείας </w:t>
      </w:r>
      <w:r>
        <w:rPr>
          <w:rFonts w:eastAsia="Times New Roman" w:cs="Times New Roman"/>
          <w:szCs w:val="24"/>
        </w:rPr>
        <w:t>να αποκαταστήσει το αίσθημα εμπιστοσύνης του πολίτη προς το κράτος, να αισθανθεί ο κάθε άνθρωπος ότι δεν απειλείται από βίαιες ενέργειες, από ψυχολογικούς ή σωματικούς καταναγκασμούς ούτε υπάρχουν εδάφη ε</w:t>
      </w:r>
      <w:r>
        <w:rPr>
          <w:rFonts w:eastAsia="Times New Roman" w:cs="Times New Roman"/>
          <w:szCs w:val="24"/>
        </w:rPr>
        <w:t xml:space="preserve">κτός κρατικής αρμοδιότητας. Και αυτό είναι κάτι που εξαρτάται από εμάς και όχι από τρόικες ή κουαρτέτα. </w:t>
      </w:r>
    </w:p>
    <w:p w14:paraId="09F8814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Κλείνω, κύριε Πρόεδρε, λέγοντας, κυρίες και κύριοι συνάδελφοι, ότι αυτή η Κυβέρνηση συνεχίζει να βυθίζεται στην απαξίωση και την ανυποληψία και αυτό κά</w:t>
      </w:r>
      <w:r>
        <w:rPr>
          <w:rFonts w:eastAsia="Times New Roman" w:cs="Times New Roman"/>
          <w:szCs w:val="24"/>
        </w:rPr>
        <w:t xml:space="preserve">νει κακό στη χώρα και στην οικονομία. </w:t>
      </w:r>
    </w:p>
    <w:p w14:paraId="09F8814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Ελλάδα χρειάζεται σήμερα μία άλλη Κυβέρνηση, που με σοβαρότητα, σχέδιο, υπευθυνότητα, με γνώμονα την ανάταξη της οικονομίας, με άξονα την επιχειρηματικότητα, με στόχο την προσέλκυση επενδύσεων θα μας βγάλει από τον </w:t>
      </w:r>
      <w:r>
        <w:rPr>
          <w:rFonts w:eastAsia="Times New Roman" w:cs="Times New Roman"/>
          <w:szCs w:val="24"/>
        </w:rPr>
        <w:t xml:space="preserve">βάλτο της κρίσης που μας κρατάει η Κυβέρνηση ΣΥΡΙΖΑ-ΑΝΕΛ. Και αυτόν τον ρόλο μπορεί να αναλάβει και θα τον αναλάβει σύντομα η Νέα Δημοκρατία. </w:t>
      </w:r>
    </w:p>
    <w:p w14:paraId="09F8814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F8814A"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F8814B"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w:t>
      </w:r>
      <w:r>
        <w:rPr>
          <w:rFonts w:eastAsia="Times New Roman" w:cs="Times New Roman"/>
          <w:szCs w:val="24"/>
        </w:rPr>
        <w:t xml:space="preserve">ύριε συνάδελφε. </w:t>
      </w:r>
    </w:p>
    <w:p w14:paraId="09F8814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κ. Σταύρος Τάσσος από το ΚΚΕ, έχει τον λόγο. </w:t>
      </w:r>
    </w:p>
    <w:p w14:paraId="09F8814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 </w:t>
      </w:r>
    </w:p>
    <w:p w14:paraId="09F8814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περασμένη εβδομάδα στη Λέσβο βρέθηκα αντιμέτωπος με τρία πολύ σοβαρά, αλληλένδετα όμως μεταξύ τους, ζητήματα, τα ο</w:t>
      </w:r>
      <w:r>
        <w:rPr>
          <w:rFonts w:eastAsia="Times New Roman" w:cs="Times New Roman"/>
          <w:szCs w:val="24"/>
        </w:rPr>
        <w:t xml:space="preserve">ποία απασχόλησαν και απασχολούν τους κατοίκους του νησιού, τους κατοίκους άλλων νησιών αλλά και κατ’ επέκταση όλον τον ελληνικό λαό. </w:t>
      </w:r>
    </w:p>
    <w:p w14:paraId="09F8814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Πρώτο ζήτημα είναι η κατάργηση από 1-1-2017 του μειωμένου κατά 30% ΦΠΑ στη Λέσβο, αλλά και στα άλλα νησιά του </w:t>
      </w:r>
      <w:r>
        <w:rPr>
          <w:rFonts w:eastAsia="Times New Roman" w:cs="Times New Roman"/>
          <w:szCs w:val="24"/>
        </w:rPr>
        <w:t xml:space="preserve">Βορείου </w:t>
      </w:r>
      <w:r>
        <w:rPr>
          <w:rFonts w:eastAsia="Times New Roman" w:cs="Times New Roman"/>
          <w:szCs w:val="24"/>
        </w:rPr>
        <w:t xml:space="preserve">και </w:t>
      </w:r>
      <w:r>
        <w:rPr>
          <w:rFonts w:eastAsia="Times New Roman" w:cs="Times New Roman"/>
          <w:szCs w:val="24"/>
        </w:rPr>
        <w:t xml:space="preserve">Ανατολικού Αιγαίου, κατ’ εφαρμογή του τρίτου μνημονίου, που όλοι μαζί, ΣΥΡΙΖΑ, ΑΝΕΛ, Νέα Δημοκρατία, ΠΑΣΟΚ, Ποτάμι και Ένωση Κεντρώων, ψηφίσατε. </w:t>
      </w:r>
    </w:p>
    <w:p w14:paraId="09F8815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Δεύτερο ζήτημα είναι οι καταστροφικές συνέπειες των πλημμυρών και τρίτο ζήτημα είναι το μεταναστευτικό και προ</w:t>
      </w:r>
      <w:r>
        <w:rPr>
          <w:rFonts w:eastAsia="Times New Roman" w:cs="Times New Roman"/>
          <w:szCs w:val="24"/>
        </w:rPr>
        <w:t xml:space="preserve">σφυγικό ζήτημα, ειδικά μετά το δυστύχημα και τον θάνατο δύο ανθρώπων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w:t>
      </w:r>
      <w:proofErr w:type="spellStart"/>
      <w:r>
        <w:rPr>
          <w:rFonts w:eastAsia="Times New Roman" w:cs="Times New Roman"/>
          <w:szCs w:val="24"/>
        </w:rPr>
        <w:t>Μόριας</w:t>
      </w:r>
      <w:proofErr w:type="spellEnd"/>
      <w:r>
        <w:rPr>
          <w:rFonts w:eastAsia="Times New Roman" w:cs="Times New Roman"/>
          <w:szCs w:val="24"/>
        </w:rPr>
        <w:t xml:space="preserve">. </w:t>
      </w:r>
    </w:p>
    <w:p w14:paraId="09F88151" w14:textId="77777777" w:rsidR="0008105D" w:rsidRDefault="003C36B0">
      <w:pPr>
        <w:spacing w:after="0" w:line="600" w:lineRule="auto"/>
        <w:jc w:val="both"/>
        <w:rPr>
          <w:rFonts w:eastAsia="Times New Roman"/>
          <w:szCs w:val="24"/>
        </w:rPr>
      </w:pPr>
      <w:r>
        <w:rPr>
          <w:rFonts w:eastAsia="Times New Roman"/>
          <w:szCs w:val="24"/>
        </w:rPr>
        <w:t>Κάποιος θα μπορούσε να πει, τι κοινό έχουν αυτά τα τρία ζητήματα. Και όμως, δεν χρειάζεται να ψάξει κανείς πολύ για να βρει τον κοινό παρονομαστή τους: το καπιτα</w:t>
      </w:r>
      <w:r>
        <w:rPr>
          <w:rFonts w:eastAsia="Times New Roman"/>
          <w:szCs w:val="24"/>
        </w:rPr>
        <w:t xml:space="preserve">λιστικό κέρδος. </w:t>
      </w:r>
    </w:p>
    <w:p w14:paraId="09F88152" w14:textId="77777777" w:rsidR="0008105D" w:rsidRDefault="003C36B0">
      <w:pPr>
        <w:spacing w:after="0" w:line="600" w:lineRule="auto"/>
        <w:ind w:firstLine="720"/>
        <w:jc w:val="both"/>
        <w:rPr>
          <w:rFonts w:eastAsia="Times New Roman"/>
          <w:szCs w:val="24"/>
        </w:rPr>
      </w:pPr>
      <w:r>
        <w:rPr>
          <w:rFonts w:eastAsia="Times New Roman"/>
          <w:szCs w:val="24"/>
        </w:rPr>
        <w:t>Και εξηγούμαι. Τι είναι ο ΦΠΑ; Ο ΦΠΑ είναι ένας έμμεσος και ως εκ τούτου βαθιά αντιλαϊκός φόρος, όπως κάθε έμμεσος φόρος. Και γιατί τόσο η Κυβέρνηση ΣΥΡΙΖΑ-ΑΝΕΛ, αλλά και όλα τα άλλα αστικά κόμματα δείχνουν μια ιδιαίτερη προτίμηση στους έμ</w:t>
      </w:r>
      <w:r>
        <w:rPr>
          <w:rFonts w:eastAsia="Times New Roman"/>
          <w:szCs w:val="24"/>
        </w:rPr>
        <w:t xml:space="preserve">μεσους φόρους; Γιατί έτσι συγκεντρώνουν πόρους από τα λαϊκά στρώματα, για να τα δώσουν στους τακτικούς τους φίλους, τους εφοπλιστές -γι’ αυτούς και το ουίσκι που πίνουν στα γιοτ τους είναι αφορολόγητο μαζί με άλλες </w:t>
      </w:r>
      <w:r>
        <w:rPr>
          <w:rFonts w:eastAsia="Times New Roman"/>
          <w:szCs w:val="24"/>
        </w:rPr>
        <w:t xml:space="preserve">πενήντα πέντε </w:t>
      </w:r>
      <w:r>
        <w:rPr>
          <w:rFonts w:eastAsia="Times New Roman"/>
          <w:szCs w:val="24"/>
        </w:rPr>
        <w:t>φοροαπαλλαγές- τους βιομήχα</w:t>
      </w:r>
      <w:r>
        <w:rPr>
          <w:rFonts w:eastAsia="Times New Roman"/>
          <w:szCs w:val="24"/>
        </w:rPr>
        <w:t xml:space="preserve">νους, τους τραπεζίτες, που όχι μόνο είναι στο απυρόβλητο αλλά ενισχύεται με επιδοτήσεις και φοροαπαλλαγές η ροή πόρων προς αυτούς. </w:t>
      </w:r>
    </w:p>
    <w:p w14:paraId="09F88153" w14:textId="77777777" w:rsidR="0008105D" w:rsidRDefault="003C36B0">
      <w:pPr>
        <w:spacing w:after="0" w:line="600" w:lineRule="auto"/>
        <w:ind w:firstLine="720"/>
        <w:jc w:val="both"/>
        <w:rPr>
          <w:rFonts w:eastAsia="Times New Roman"/>
          <w:szCs w:val="24"/>
        </w:rPr>
      </w:pPr>
      <w:r>
        <w:rPr>
          <w:rFonts w:eastAsia="Times New Roman"/>
          <w:szCs w:val="24"/>
        </w:rPr>
        <w:t>Με αυτόν τον τρόπο οι εργαζόμενοι είναι θύματα διπλής εκμετάλλευσης ως εργαζόμενοι και ως καταναλωτές. Παράλληλα η έμμεση αλ</w:t>
      </w:r>
      <w:r>
        <w:rPr>
          <w:rFonts w:eastAsia="Times New Roman"/>
          <w:szCs w:val="24"/>
        </w:rPr>
        <w:t xml:space="preserve">λά και η άμεση φορολογία που χτυπάει τους αυτοαπασχολούμενους σαν στόχο έχει να τους </w:t>
      </w:r>
      <w:proofErr w:type="spellStart"/>
      <w:r>
        <w:rPr>
          <w:rFonts w:eastAsia="Times New Roman"/>
          <w:szCs w:val="24"/>
        </w:rPr>
        <w:t>προλεταριοποιήσει</w:t>
      </w:r>
      <w:proofErr w:type="spellEnd"/>
      <w:r>
        <w:rPr>
          <w:rFonts w:eastAsia="Times New Roman"/>
          <w:szCs w:val="24"/>
        </w:rPr>
        <w:t xml:space="preserve"> και να τους μετατρέψει σε φθηνά εργατικά χέρια, συμβάλλοντας έτσι στην παραπέρα συγκέντρωση και συγκεντροποίηση του κεφαλαίου, που ήδη είναι συγκεντρωμέν</w:t>
      </w:r>
      <w:r>
        <w:rPr>
          <w:rFonts w:eastAsia="Times New Roman"/>
          <w:szCs w:val="24"/>
        </w:rPr>
        <w:t xml:space="preserve">ο σε αμύθητες ποσότητες της τάξης των τρισεκατομμυρίων δολαρίων στα χέρια μιας χούφτας ανθρώπων. </w:t>
      </w:r>
    </w:p>
    <w:p w14:paraId="09F88154" w14:textId="77777777" w:rsidR="0008105D" w:rsidRDefault="003C36B0">
      <w:pPr>
        <w:spacing w:after="0" w:line="600" w:lineRule="auto"/>
        <w:ind w:firstLine="720"/>
        <w:jc w:val="both"/>
        <w:rPr>
          <w:rFonts w:eastAsia="Times New Roman"/>
          <w:szCs w:val="24"/>
        </w:rPr>
      </w:pPr>
      <w:r>
        <w:rPr>
          <w:rFonts w:eastAsia="Times New Roman"/>
          <w:szCs w:val="24"/>
        </w:rPr>
        <w:t>Αυτά τα λιμνάζοντα κεφάλαια δεν επενδύονται, επειδή οι κάτοχοί τους δεν έχουν την επιθυμητή κερδοφορία. Και για να την έχουν, θα πρέπει να εντείνουν την εκμετ</w:t>
      </w:r>
      <w:r>
        <w:rPr>
          <w:rFonts w:eastAsia="Times New Roman"/>
          <w:szCs w:val="24"/>
        </w:rPr>
        <w:t>άλλευση των εργαζομένων τσακίζοντας ακόμα περισσότερο μισθούς, συντάξεις και εργατικά δικαιώματα. Κάνοντας, όμως, αυτό μειώνεται η αγοραστική δύναμη του λαού και οι καπιταλιστές δεν μπορούν να πουλήσουν τα προϊόντα που παράγουν. Το φάρμακο για την κερδοφορ</w:t>
      </w:r>
      <w:r>
        <w:rPr>
          <w:rFonts w:eastAsia="Times New Roman"/>
          <w:szCs w:val="24"/>
        </w:rPr>
        <w:t>ία του κεφαλαίου είναι δηλητήριο για τους εργαζόμενους, αλλά εν τέλει και για το κεφάλαιο αναδεικνύοντας τις αξεπέραστες αντιφάσεις του καπιταλιστικού συστήματος που στη σαπίλα του είναι πολύ πιο έντονες αλλά και επικίνδυνες.</w:t>
      </w:r>
    </w:p>
    <w:p w14:paraId="09F88155" w14:textId="77777777" w:rsidR="0008105D" w:rsidRDefault="003C36B0">
      <w:pPr>
        <w:spacing w:after="0" w:line="600" w:lineRule="auto"/>
        <w:ind w:firstLine="720"/>
        <w:jc w:val="both"/>
        <w:rPr>
          <w:rFonts w:eastAsia="Times New Roman"/>
          <w:szCs w:val="24"/>
        </w:rPr>
      </w:pPr>
      <w:r>
        <w:rPr>
          <w:rFonts w:eastAsia="Times New Roman"/>
          <w:szCs w:val="24"/>
        </w:rPr>
        <w:t>Στην μαζικότερη συγκέντρωση κα</w:t>
      </w:r>
      <w:r>
        <w:rPr>
          <w:rFonts w:eastAsia="Times New Roman"/>
          <w:szCs w:val="24"/>
        </w:rPr>
        <w:t>ι διαδήλωση των τελευταίων χρόνων οι κάτοικοι του νησιού απαίτησαν τη μη κατάργηση του μειωμένου ΦΠΑ -που όχι μόνο δεν πρέπει να καταργηθεί, αλλά να μειωθεί στο 50% και να καταργηθεί στα είδη πρώτης ανάγκης- να καταργηθούν οι φοροαπαλλαγές του μεγάλου κεφα</w:t>
      </w:r>
      <w:r>
        <w:rPr>
          <w:rFonts w:eastAsia="Times New Roman"/>
          <w:szCs w:val="24"/>
        </w:rPr>
        <w:t xml:space="preserve">λαίου, των εφοπλιστών και των τραπεζιτών. Πρέπει, επίσης, να γίνει κατανοητό ότι οι αυτοαπασχολούμενοι και μικροί </w:t>
      </w:r>
      <w:proofErr w:type="spellStart"/>
      <w:r>
        <w:rPr>
          <w:rFonts w:eastAsia="Times New Roman"/>
          <w:szCs w:val="24"/>
        </w:rPr>
        <w:t>επαγγελματοβιοτέχνες</w:t>
      </w:r>
      <w:proofErr w:type="spellEnd"/>
      <w:r>
        <w:rPr>
          <w:rFonts w:eastAsia="Times New Roman"/>
          <w:szCs w:val="24"/>
        </w:rPr>
        <w:t xml:space="preserve"> έχουν πολύ περισσότερα κοινά συμφέροντα με τους εργαζόμενους και τα λαϊκά συμφέροντα παρά με το μεγάλο κεφάλαιο. Και θα π</w:t>
      </w:r>
      <w:r>
        <w:rPr>
          <w:rFonts w:eastAsia="Times New Roman"/>
          <w:szCs w:val="24"/>
        </w:rPr>
        <w:t>ρέπει ο αγώνας αυτός να έχει συνέχεια και να επεκταθεί πέραν του ΦΠΑ σε όλα τα ζητήματα που απασχολούν τη λαϊκή οικογένεια.</w:t>
      </w:r>
    </w:p>
    <w:p w14:paraId="09F88156" w14:textId="77777777" w:rsidR="0008105D" w:rsidRDefault="003C36B0">
      <w:pPr>
        <w:spacing w:after="0" w:line="600" w:lineRule="auto"/>
        <w:ind w:firstLine="720"/>
        <w:jc w:val="both"/>
        <w:rPr>
          <w:rFonts w:eastAsia="Times New Roman"/>
          <w:szCs w:val="24"/>
        </w:rPr>
      </w:pPr>
      <w:r>
        <w:rPr>
          <w:rFonts w:eastAsia="Times New Roman"/>
          <w:szCs w:val="24"/>
        </w:rPr>
        <w:t>Οι τελευταίες πλημμύρες στη Λέσβο, στη Ζάκυνθο αλλά και σε άλλες περιοχές της Ελλάδας ανέδειξαν για άλλη μία φορά την έλλειψη μέτρων</w:t>
      </w:r>
      <w:r>
        <w:rPr>
          <w:rFonts w:eastAsia="Times New Roman"/>
          <w:szCs w:val="24"/>
        </w:rPr>
        <w:t xml:space="preserve"> αντιπλημμυρικής προστασίας. Στη Λέσβο στην περιοχή της Καλλονής, στη σκάλα Καλλονής, του </w:t>
      </w:r>
      <w:proofErr w:type="spellStart"/>
      <w:r>
        <w:rPr>
          <w:rFonts w:eastAsia="Times New Roman"/>
          <w:szCs w:val="24"/>
        </w:rPr>
        <w:t>Μεσότοπου</w:t>
      </w:r>
      <w:proofErr w:type="spellEnd"/>
      <w:r>
        <w:rPr>
          <w:rFonts w:eastAsia="Times New Roman"/>
          <w:szCs w:val="24"/>
        </w:rPr>
        <w:t xml:space="preserve">, του </w:t>
      </w:r>
      <w:proofErr w:type="spellStart"/>
      <w:r>
        <w:rPr>
          <w:rFonts w:eastAsia="Times New Roman"/>
          <w:szCs w:val="24"/>
        </w:rPr>
        <w:t>Ταβαρίου</w:t>
      </w:r>
      <w:proofErr w:type="spellEnd"/>
      <w:r>
        <w:rPr>
          <w:rFonts w:eastAsia="Times New Roman"/>
          <w:szCs w:val="24"/>
        </w:rPr>
        <w:t xml:space="preserve">, της Άντισσας, του </w:t>
      </w:r>
      <w:proofErr w:type="spellStart"/>
      <w:r>
        <w:rPr>
          <w:rFonts w:eastAsia="Times New Roman"/>
          <w:szCs w:val="24"/>
        </w:rPr>
        <w:t>Πλωμαρίου</w:t>
      </w:r>
      <w:proofErr w:type="spellEnd"/>
      <w:r>
        <w:rPr>
          <w:rFonts w:eastAsia="Times New Roman"/>
          <w:szCs w:val="24"/>
        </w:rPr>
        <w:t xml:space="preserve">, του </w:t>
      </w:r>
      <w:proofErr w:type="spellStart"/>
      <w:r>
        <w:rPr>
          <w:rFonts w:eastAsia="Times New Roman"/>
          <w:szCs w:val="24"/>
        </w:rPr>
        <w:t>Μανταμάδου</w:t>
      </w:r>
      <w:proofErr w:type="spellEnd"/>
      <w:r>
        <w:rPr>
          <w:rFonts w:eastAsia="Times New Roman"/>
          <w:szCs w:val="24"/>
        </w:rPr>
        <w:t>, αλλά και σε όλο σχεδόν το νησί οι καταστροφές ήταν μεγάλες σε οικοσκευές, ζωικό και φυτικό κεφάλ</w:t>
      </w:r>
      <w:r>
        <w:rPr>
          <w:rFonts w:eastAsia="Times New Roman"/>
          <w:szCs w:val="24"/>
        </w:rPr>
        <w:t xml:space="preserve">αιο, αλλά και σε όλο σχεδόν το δίκτυο των αγροτικών δρόμων. </w:t>
      </w:r>
    </w:p>
    <w:p w14:paraId="09F88157" w14:textId="77777777" w:rsidR="0008105D" w:rsidRDefault="003C36B0">
      <w:pPr>
        <w:spacing w:after="0" w:line="600" w:lineRule="auto"/>
        <w:ind w:firstLine="720"/>
        <w:jc w:val="both"/>
        <w:rPr>
          <w:rFonts w:eastAsia="Times New Roman"/>
          <w:szCs w:val="24"/>
        </w:rPr>
      </w:pPr>
      <w:r>
        <w:rPr>
          <w:rFonts w:eastAsia="Times New Roman"/>
          <w:szCs w:val="24"/>
        </w:rPr>
        <w:t xml:space="preserve">Η έλλειψη μέτρων αντιπλημμυρικής προστασίας είναι προφανής, αφού τέτοια </w:t>
      </w:r>
      <w:proofErr w:type="spellStart"/>
      <w:r>
        <w:rPr>
          <w:rFonts w:eastAsia="Times New Roman"/>
          <w:szCs w:val="24"/>
        </w:rPr>
        <w:t>πλημμυρικά</w:t>
      </w:r>
      <w:proofErr w:type="spellEnd"/>
      <w:r>
        <w:rPr>
          <w:rFonts w:eastAsia="Times New Roman"/>
          <w:szCs w:val="24"/>
        </w:rPr>
        <w:t xml:space="preserve"> φαινόμενα παρατηρούνται κάθε φορά που υπάρχει μια ισχυρή βροχόπτωση. Για παράδειγμα, η περιοχή της Καλλονής έχει</w:t>
      </w:r>
      <w:r>
        <w:rPr>
          <w:rFonts w:eastAsia="Times New Roman"/>
          <w:szCs w:val="24"/>
        </w:rPr>
        <w:t xml:space="preserve"> πλημμυρίσει τρεις φορές τα τελευταία επτά χρόνια. </w:t>
      </w:r>
    </w:p>
    <w:p w14:paraId="09F88158" w14:textId="77777777" w:rsidR="0008105D" w:rsidRDefault="003C36B0">
      <w:pPr>
        <w:spacing w:after="0" w:line="600" w:lineRule="auto"/>
        <w:ind w:firstLine="720"/>
        <w:jc w:val="both"/>
        <w:rPr>
          <w:rFonts w:eastAsia="Times New Roman"/>
          <w:szCs w:val="24"/>
        </w:rPr>
      </w:pPr>
      <w:r>
        <w:rPr>
          <w:rFonts w:eastAsia="Times New Roman"/>
          <w:szCs w:val="24"/>
        </w:rPr>
        <w:t>Ζητάμε καταγραφή των ζημιών και αποζημίωση των πληγέντων στο σύνολό τους και στην πραγματική τους αξία για τις καταστροφές που υπάρχουν σε κατοικίες, οικοσκευές, μικρές επιχειρήσεις, πτηνοτροφικές, γεωργι</w:t>
      </w:r>
      <w:r>
        <w:rPr>
          <w:rFonts w:eastAsia="Times New Roman"/>
          <w:szCs w:val="24"/>
        </w:rPr>
        <w:t xml:space="preserve">κές εγκαταστάσεις, ποιμνιοστάσια, καλλιεργήσιμες εκτάσεις </w:t>
      </w:r>
      <w:proofErr w:type="spellStart"/>
      <w:r>
        <w:rPr>
          <w:rFonts w:eastAsia="Times New Roman"/>
          <w:szCs w:val="24"/>
        </w:rPr>
        <w:t>κ.ο.κ.</w:t>
      </w:r>
      <w:proofErr w:type="spellEnd"/>
      <w:r>
        <w:rPr>
          <w:rFonts w:eastAsia="Times New Roman"/>
          <w:szCs w:val="24"/>
        </w:rPr>
        <w:t xml:space="preserve">. </w:t>
      </w:r>
    </w:p>
    <w:p w14:paraId="09F88159" w14:textId="77777777" w:rsidR="0008105D" w:rsidRDefault="003C36B0">
      <w:pPr>
        <w:spacing w:after="0" w:line="600" w:lineRule="auto"/>
        <w:ind w:firstLine="720"/>
        <w:jc w:val="both"/>
        <w:rPr>
          <w:rFonts w:eastAsia="Times New Roman"/>
          <w:szCs w:val="24"/>
        </w:rPr>
      </w:pPr>
      <w:r>
        <w:rPr>
          <w:rFonts w:eastAsia="Times New Roman"/>
          <w:szCs w:val="24"/>
        </w:rPr>
        <w:t xml:space="preserve">Επίσης, ζητάμε κατάργηση του ΕΝΦΙΑ για όλο το </w:t>
      </w:r>
      <w:proofErr w:type="spellStart"/>
      <w:r>
        <w:rPr>
          <w:rFonts w:eastAsia="Times New Roman"/>
          <w:szCs w:val="24"/>
        </w:rPr>
        <w:t>πλημμυρόπληκτο</w:t>
      </w:r>
      <w:proofErr w:type="spellEnd"/>
      <w:r>
        <w:rPr>
          <w:rFonts w:eastAsia="Times New Roman"/>
          <w:szCs w:val="24"/>
        </w:rPr>
        <w:t xml:space="preserve"> νησί για τη φετινή και τη επόμενη χρονιά. Απαλλαγή από τα δημοτικά τέλη και πάγωμα των χρεών σε εφορία, ασφαλιστικά ταμεία, τράπ</w:t>
      </w:r>
      <w:r>
        <w:rPr>
          <w:rFonts w:eastAsia="Times New Roman"/>
          <w:szCs w:val="24"/>
        </w:rPr>
        <w:t xml:space="preserve">εζες, χωρίς προσαυξήσεις </w:t>
      </w:r>
      <w:r>
        <w:rPr>
          <w:rFonts w:eastAsia="Times New Roman"/>
          <w:szCs w:val="24"/>
        </w:rPr>
        <w:t xml:space="preserve">τόκων </w:t>
      </w:r>
      <w:r>
        <w:rPr>
          <w:rFonts w:eastAsia="Times New Roman"/>
          <w:szCs w:val="24"/>
        </w:rPr>
        <w:t>για τους πληγέντες. Να σταματήσουν άμεσα οι όποιες διαδικασίες κατάσχεσης υπάρχουν. Άμεσα μέτρα για την αποκατάσταση των ζημιών στους αγροτικούς δρόμους, άμεσα μέτρα προστασίας από βροχοπτώσεις και αντιπλημμυρική προστασία γι</w:t>
      </w:r>
      <w:r>
        <w:rPr>
          <w:rFonts w:eastAsia="Times New Roman"/>
          <w:szCs w:val="24"/>
        </w:rPr>
        <w:t xml:space="preserve">α όλο το νησί αλλά και έργα αντιπυρικής και αντισεισμικής θωράκισης με κρατικά κονδύλια από ένα ενιαίο κρατικό φορέα κατασκευών. </w:t>
      </w:r>
    </w:p>
    <w:p w14:paraId="09F8815A" w14:textId="77777777" w:rsidR="0008105D" w:rsidRDefault="003C36B0">
      <w:pPr>
        <w:spacing w:after="0" w:line="600" w:lineRule="auto"/>
        <w:ind w:firstLine="720"/>
        <w:jc w:val="both"/>
        <w:rPr>
          <w:rFonts w:eastAsia="Times New Roman"/>
          <w:szCs w:val="24"/>
        </w:rPr>
      </w:pPr>
      <w:r>
        <w:rPr>
          <w:rFonts w:eastAsia="Times New Roman"/>
          <w:szCs w:val="24"/>
        </w:rPr>
        <w:t>Γιατί, όμως, τα έργα αντιπλημμυρικής, αντιπυρικής και αντισεισμικής προστασίας δεν είναι επιλέξιμα από την Ευρωπαϊκή Ένωση και</w:t>
      </w:r>
      <w:r>
        <w:rPr>
          <w:rFonts w:eastAsia="Times New Roman"/>
          <w:szCs w:val="24"/>
        </w:rPr>
        <w:t xml:space="preserve"> την Ελλάδα; Γιατί απλά δεν φέρουν τα επιθυμητά κέρδη στους επιχειρηματικούς ομίλους. </w:t>
      </w:r>
    </w:p>
    <w:p w14:paraId="09F8815B" w14:textId="77777777" w:rsidR="0008105D" w:rsidRDefault="003C36B0">
      <w:pPr>
        <w:spacing w:after="0" w:line="600" w:lineRule="auto"/>
        <w:ind w:firstLine="720"/>
        <w:jc w:val="both"/>
        <w:rPr>
          <w:rFonts w:eastAsia="Times New Roman"/>
          <w:szCs w:val="24"/>
        </w:rPr>
      </w:pPr>
      <w:r>
        <w:rPr>
          <w:rFonts w:eastAsia="Times New Roman"/>
          <w:szCs w:val="24"/>
        </w:rPr>
        <w:t xml:space="preserve">Γιατί η γη είναι εμπόρευμα; Γιατί για κάθε έντεκα στρέμματα που καίγονται μόνο ένα αναδασώνεται; Γιατί στις καμένες εκτάσεις ξεφυτρώνουν σαν τα μανιτάρια οι βίλες και </w:t>
      </w:r>
      <w:r>
        <w:rPr>
          <w:rFonts w:eastAsia="Times New Roman"/>
          <w:szCs w:val="24"/>
        </w:rPr>
        <w:t>γίνονται σχέδια για το χτίσιμο πολυτελών ξενοδοχειακών μονάδων, γηπέδων γκολφ κ.λπ.; Γιατί με νόμο αποχαρακτηρίστηκαν συνολικά 70 εκατομμύρια στρέμματα δασικών εκτάσεων</w:t>
      </w:r>
      <w:r>
        <w:rPr>
          <w:rFonts w:eastAsia="Times New Roman"/>
          <w:szCs w:val="24"/>
        </w:rPr>
        <w:t>,</w:t>
      </w:r>
      <w:r>
        <w:rPr>
          <w:rFonts w:eastAsia="Times New Roman"/>
          <w:szCs w:val="24"/>
        </w:rPr>
        <w:t xml:space="preserve"> που οπλίζουν το χέρι των εμπρηστών; Γιατί με άλλους νόμους αποχαρακτηρίζονται τα βοσκο</w:t>
      </w:r>
      <w:r>
        <w:rPr>
          <w:rFonts w:eastAsia="Times New Roman"/>
          <w:szCs w:val="24"/>
        </w:rPr>
        <w:t xml:space="preserve">τόπια; Γιατί έτσι υπηρετείται η κερδοφορία του μεγάλου κεφαλαίου και του τουρισμού πέντε αστέρων. </w:t>
      </w:r>
    </w:p>
    <w:p w14:paraId="09F8815C" w14:textId="77777777" w:rsidR="0008105D" w:rsidRDefault="003C36B0">
      <w:pPr>
        <w:spacing w:after="0" w:line="600" w:lineRule="auto"/>
        <w:ind w:firstLine="720"/>
        <w:jc w:val="both"/>
        <w:rPr>
          <w:rFonts w:eastAsia="Times New Roman"/>
          <w:szCs w:val="24"/>
        </w:rPr>
      </w:pPr>
      <w:r>
        <w:rPr>
          <w:rFonts w:eastAsia="Times New Roman"/>
          <w:szCs w:val="24"/>
        </w:rPr>
        <w:t>Γιατί δεν έχει προχωρήσει ο ταχύς οπτικός έλεγχος του 85%, δηλαδή των 90.000 περίπου δημοσίων κτηρίων της χώρας, που από τον σεισμό του 1999 εκκρεμεί ο έλεγχ</w:t>
      </w:r>
      <w:r>
        <w:rPr>
          <w:rFonts w:eastAsia="Times New Roman"/>
          <w:szCs w:val="24"/>
        </w:rPr>
        <w:t xml:space="preserve">ός τους;  </w:t>
      </w:r>
    </w:p>
    <w:p w14:paraId="09F8815D" w14:textId="77777777" w:rsidR="0008105D" w:rsidRDefault="003C36B0">
      <w:pPr>
        <w:spacing w:after="0" w:line="600" w:lineRule="auto"/>
        <w:ind w:firstLine="720"/>
        <w:jc w:val="both"/>
        <w:rPr>
          <w:rFonts w:eastAsia="Times New Roman"/>
          <w:szCs w:val="24"/>
        </w:rPr>
      </w:pPr>
      <w:r>
        <w:rPr>
          <w:rFonts w:eastAsia="Times New Roman"/>
          <w:szCs w:val="24"/>
        </w:rPr>
        <w:t>Γιατί δεν αποκαταστάθηκε άμεσα το 30% των κτηρίων από το 15% που έχει ήδη ελεγχθεί και βρέθηκε ότι χρειαζόταν άμεσες επεμβάσεις;</w:t>
      </w:r>
    </w:p>
    <w:p w14:paraId="09F8815E" w14:textId="77777777" w:rsidR="0008105D" w:rsidRDefault="003C36B0">
      <w:pPr>
        <w:spacing w:after="0" w:line="600" w:lineRule="auto"/>
        <w:ind w:firstLine="720"/>
        <w:jc w:val="both"/>
        <w:rPr>
          <w:rFonts w:eastAsia="Times New Roman"/>
          <w:szCs w:val="24"/>
        </w:rPr>
      </w:pPr>
      <w:r>
        <w:rPr>
          <w:rFonts w:eastAsia="Times New Roman"/>
          <w:szCs w:val="24"/>
        </w:rPr>
        <w:t xml:space="preserve">Γιατί δεν γίνονται ανασχετικά φράγματα και επαρκές δίκτυο αγωγών </w:t>
      </w:r>
      <w:proofErr w:type="spellStart"/>
      <w:r>
        <w:rPr>
          <w:rFonts w:eastAsia="Times New Roman"/>
          <w:szCs w:val="24"/>
        </w:rPr>
        <w:t>ομβρίων</w:t>
      </w:r>
      <w:proofErr w:type="spellEnd"/>
      <w:r>
        <w:rPr>
          <w:rFonts w:eastAsia="Times New Roman"/>
          <w:szCs w:val="24"/>
        </w:rPr>
        <w:t xml:space="preserve"> υδάτων;</w:t>
      </w:r>
    </w:p>
    <w:p w14:paraId="09F8815F" w14:textId="77777777" w:rsidR="0008105D" w:rsidRDefault="003C36B0">
      <w:pPr>
        <w:spacing w:after="0" w:line="600" w:lineRule="auto"/>
        <w:ind w:firstLine="720"/>
        <w:jc w:val="both"/>
        <w:rPr>
          <w:rFonts w:eastAsia="Times New Roman"/>
          <w:szCs w:val="24"/>
        </w:rPr>
      </w:pPr>
      <w:r>
        <w:rPr>
          <w:rFonts w:eastAsia="Times New Roman"/>
          <w:szCs w:val="24"/>
        </w:rPr>
        <w:t>Η απάντηση είναι και πάλι απλή: Επε</w:t>
      </w:r>
      <w:r>
        <w:rPr>
          <w:rFonts w:eastAsia="Times New Roman"/>
          <w:szCs w:val="24"/>
        </w:rPr>
        <w:t xml:space="preserve">ιδή δεν υπηρετείται επαρκώς η κερδοφορία του μεγάλου κεφαλαίου. </w:t>
      </w:r>
    </w:p>
    <w:p w14:paraId="09F88160" w14:textId="77777777" w:rsidR="0008105D" w:rsidRDefault="003C36B0">
      <w:pPr>
        <w:spacing w:after="0" w:line="600" w:lineRule="auto"/>
        <w:ind w:firstLine="720"/>
        <w:jc w:val="both"/>
        <w:rPr>
          <w:rFonts w:eastAsia="Times New Roman"/>
          <w:szCs w:val="24"/>
        </w:rPr>
      </w:pPr>
      <w:r>
        <w:rPr>
          <w:rFonts w:eastAsia="Times New Roman"/>
          <w:szCs w:val="24"/>
        </w:rPr>
        <w:t xml:space="preserve">Τέλος, ποια είναι η αιτία της προσφυγιάς; </w:t>
      </w:r>
    </w:p>
    <w:p w14:paraId="09F88161" w14:textId="77777777" w:rsidR="0008105D" w:rsidRDefault="003C36B0">
      <w:pPr>
        <w:spacing w:after="0" w:line="600" w:lineRule="auto"/>
        <w:ind w:firstLine="720"/>
        <w:jc w:val="both"/>
        <w:rPr>
          <w:rFonts w:eastAsia="Times New Roman"/>
          <w:szCs w:val="24"/>
        </w:rPr>
      </w:pPr>
      <w:r>
        <w:rPr>
          <w:rFonts w:eastAsia="Times New Roman"/>
          <w:szCs w:val="24"/>
        </w:rPr>
        <w:t>Οι ιμπεριαλιστικοί πόλεμοι που γίνονται στο όνομα της κερδοφορίας των ενεργειακών ομίλων για τον έλεγχο των ενεργειακών πόρων και των δρόμων μεταφορ</w:t>
      </w:r>
      <w:r>
        <w:rPr>
          <w:rFonts w:eastAsia="Times New Roman"/>
          <w:szCs w:val="24"/>
        </w:rPr>
        <w:t xml:space="preserve">άς τους. </w:t>
      </w:r>
    </w:p>
    <w:p w14:paraId="09F88162" w14:textId="77777777" w:rsidR="0008105D" w:rsidRDefault="003C36B0">
      <w:pPr>
        <w:spacing w:after="0" w:line="600" w:lineRule="auto"/>
        <w:ind w:firstLine="720"/>
        <w:jc w:val="both"/>
        <w:rPr>
          <w:rFonts w:eastAsia="Times New Roman"/>
          <w:szCs w:val="24"/>
        </w:rPr>
      </w:pPr>
      <w:r>
        <w:rPr>
          <w:rFonts w:eastAsia="Times New Roman"/>
          <w:szCs w:val="24"/>
        </w:rPr>
        <w:t xml:space="preserve">Πώς μεταχειρίζεται η «πολιτισμένη» και «δημοκρατική» Ευρώπη τους πρόσφυγες και τους μετανάστες, που αυτή δημιούργησε με τη συμμετοχή και τη συνενοχή της χώρας μας, αφού είμαστε μέλος της Ευρωπαϊκής Ένωσης και του ΝΑΤΟ; </w:t>
      </w:r>
    </w:p>
    <w:p w14:paraId="09F88163" w14:textId="77777777" w:rsidR="0008105D" w:rsidRDefault="003C36B0">
      <w:pPr>
        <w:spacing w:after="0" w:line="600" w:lineRule="auto"/>
        <w:ind w:firstLine="720"/>
        <w:jc w:val="both"/>
        <w:rPr>
          <w:rFonts w:eastAsia="Times New Roman"/>
          <w:szCs w:val="24"/>
        </w:rPr>
      </w:pPr>
      <w:r>
        <w:rPr>
          <w:rFonts w:eastAsia="Times New Roman"/>
          <w:szCs w:val="24"/>
        </w:rPr>
        <w:t>Στην καλύτερη περίπτωση</w:t>
      </w:r>
      <w:r>
        <w:rPr>
          <w:rFonts w:eastAsia="Times New Roman"/>
          <w:szCs w:val="24"/>
        </w:rPr>
        <w:t>,</w:t>
      </w:r>
      <w:r>
        <w:rPr>
          <w:rFonts w:eastAsia="Times New Roman"/>
          <w:szCs w:val="24"/>
        </w:rPr>
        <w:t xml:space="preserve"> σ</w:t>
      </w:r>
      <w:r>
        <w:rPr>
          <w:rFonts w:eastAsia="Times New Roman"/>
          <w:szCs w:val="24"/>
        </w:rPr>
        <w:t>αν φθηνά εργατικά χέρια και στη χειρότερη</w:t>
      </w:r>
      <w:r>
        <w:rPr>
          <w:rFonts w:eastAsia="Times New Roman"/>
          <w:szCs w:val="24"/>
        </w:rPr>
        <w:t>,</w:t>
      </w:r>
      <w:r>
        <w:rPr>
          <w:rFonts w:eastAsia="Times New Roman"/>
          <w:szCs w:val="24"/>
        </w:rPr>
        <w:t xml:space="preserve"> σαν βάρος</w:t>
      </w:r>
      <w:r>
        <w:rPr>
          <w:rFonts w:eastAsia="Times New Roman"/>
          <w:szCs w:val="24"/>
        </w:rPr>
        <w:t>,</w:t>
      </w:r>
      <w:r>
        <w:rPr>
          <w:rFonts w:eastAsia="Times New Roman"/>
          <w:szCs w:val="24"/>
        </w:rPr>
        <w:t xml:space="preserve"> από το οποίο θέλει να απαλλαγεί. Αυτό ακριβώς κάνει τώρα. Αφού πήρε όσους χρειαζόταν σαν φθηνά εργατικά χέρια, θέλει να απαλλαγεί από τους υπόλοιπους, γιατί αυτό επιβάλλει η κερδοφορία των κάθε είδους ε</w:t>
      </w:r>
      <w:r>
        <w:rPr>
          <w:rFonts w:eastAsia="Times New Roman"/>
          <w:szCs w:val="24"/>
        </w:rPr>
        <w:t xml:space="preserve">πιχειρηματικών ομίλων. Έτσι, οι άνθρωποι αυτοί στοιβάζονται σε άθλιες συνθήκες σε διάφορα </w:t>
      </w:r>
      <w:r>
        <w:rPr>
          <w:rFonts w:eastAsia="Times New Roman"/>
          <w:szCs w:val="24"/>
          <w:lang w:val="en-US"/>
        </w:rPr>
        <w:t>hotspots</w:t>
      </w:r>
      <w:r>
        <w:rPr>
          <w:rFonts w:eastAsia="Times New Roman"/>
          <w:szCs w:val="24"/>
        </w:rPr>
        <w:t xml:space="preserve">, όπως αυτό της </w:t>
      </w:r>
      <w:proofErr w:type="spellStart"/>
      <w:r>
        <w:rPr>
          <w:rFonts w:eastAsia="Times New Roman"/>
          <w:szCs w:val="24"/>
        </w:rPr>
        <w:t>Μόριας</w:t>
      </w:r>
      <w:proofErr w:type="spellEnd"/>
      <w:r>
        <w:rPr>
          <w:rFonts w:eastAsia="Times New Roman"/>
          <w:szCs w:val="24"/>
        </w:rPr>
        <w:t>. Χαρακτηριστικά αρμόδιος παράγοντας του κέντρου κράτησης, μας είπε «Αν ήμουν εγώ στη θέση τους, θα έκανα τα ίδια και χειρότερα».</w:t>
      </w:r>
    </w:p>
    <w:p w14:paraId="09F88164" w14:textId="77777777" w:rsidR="0008105D" w:rsidRDefault="003C36B0">
      <w:pPr>
        <w:spacing w:after="0"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το κουδούνι λήξεως του χρόνου ομιλίας του κυρίου Βουλευτού)</w:t>
      </w:r>
    </w:p>
    <w:p w14:paraId="09F88165" w14:textId="77777777" w:rsidR="0008105D" w:rsidRDefault="003C36B0">
      <w:pPr>
        <w:spacing w:after="0" w:line="600" w:lineRule="auto"/>
        <w:ind w:firstLine="720"/>
        <w:jc w:val="both"/>
        <w:rPr>
          <w:rFonts w:eastAsia="Times New Roman"/>
          <w:szCs w:val="24"/>
        </w:rPr>
      </w:pPr>
      <w:r>
        <w:rPr>
          <w:rFonts w:eastAsia="Times New Roman"/>
          <w:szCs w:val="24"/>
        </w:rPr>
        <w:t>Σε ένα λεπτό τελειώνω. Και λιγότερο.</w:t>
      </w:r>
    </w:p>
    <w:p w14:paraId="09F88166" w14:textId="77777777" w:rsidR="0008105D" w:rsidRDefault="003C36B0">
      <w:pPr>
        <w:spacing w:after="0" w:line="600" w:lineRule="auto"/>
        <w:ind w:firstLine="720"/>
        <w:jc w:val="both"/>
        <w:rPr>
          <w:rFonts w:eastAsia="Times New Roman"/>
          <w:szCs w:val="24"/>
        </w:rPr>
      </w:pPr>
      <w:r>
        <w:rPr>
          <w:rFonts w:eastAsia="Times New Roman"/>
          <w:szCs w:val="24"/>
        </w:rPr>
        <w:t>Ζητάμε τη λήψη άμεσων μέτρων για την ανθρώπινη διαβίωση των προσφύγων και μεταναστών, τον διπλό απεγκλωβισμό τους από τα νησιά και την Ελλάδ</w:t>
      </w:r>
      <w:r>
        <w:rPr>
          <w:rFonts w:eastAsia="Times New Roman"/>
          <w:szCs w:val="24"/>
        </w:rPr>
        <w:t xml:space="preserve">α, σε αντίθεση με την απαράδεκτη συμφωνία Ευρωπαϊκής Ένωσης-Τουρκίας. Να σταματήσει η λειτουργία και η επέκταση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των νησιών με οποιαδήποτε μορφή. Να διαμορφωθούν ανοιχτές δομές υποδοχής, καταγραφής και προσωρινής φιλοξενίας, με αποκλειστική ευ</w:t>
      </w:r>
      <w:r>
        <w:rPr>
          <w:rFonts w:eastAsia="Times New Roman"/>
          <w:szCs w:val="24"/>
        </w:rPr>
        <w:t>θύνη του κράτους, χωρίς καμία ανάμειξη των ΜΚΟ. Να φύγει το ΝΑΤΟ από το Αιγαίο, που στο όνομα των ίσων αποστάσεων νομιμοποιεί τις διεκδικήσεις της Τουρκίας και εμπλέκει ακόμα πιο βαθιά τη χώρα μας στους ιμπεριαλιστικούς σχεδιασμούς. Να κλείσουν οι βάσεις τ</w:t>
      </w:r>
      <w:r>
        <w:rPr>
          <w:rFonts w:eastAsia="Times New Roman"/>
          <w:szCs w:val="24"/>
        </w:rPr>
        <w:t xml:space="preserve">ου ΝΑΤΟ. Να σταματήσει η συμμετοχή της χώρας μας στις ιμπεριαλιστικές επεμβάσεις και τους πολέμους, που δημιουργούν τις στρατιές των απελπισμένων προσφύγων και μεταναστών. </w:t>
      </w:r>
    </w:p>
    <w:p w14:paraId="09F88167" w14:textId="77777777" w:rsidR="0008105D" w:rsidRDefault="003C36B0">
      <w:pPr>
        <w:spacing w:after="0" w:line="600" w:lineRule="auto"/>
        <w:ind w:firstLine="720"/>
        <w:jc w:val="both"/>
        <w:rPr>
          <w:rFonts w:eastAsia="Times New Roman"/>
          <w:szCs w:val="24"/>
        </w:rPr>
      </w:pPr>
      <w:r>
        <w:rPr>
          <w:rFonts w:eastAsia="Times New Roman"/>
          <w:szCs w:val="24"/>
        </w:rPr>
        <w:t>Οι λαοί είναι καταδικασμένοι να ζουν στη φτώχεια και στην εξαθλίωση, να χύνουν το α</w:t>
      </w:r>
      <w:r>
        <w:rPr>
          <w:rFonts w:eastAsia="Times New Roman"/>
          <w:szCs w:val="24"/>
        </w:rPr>
        <w:t>ίμα τους, επειδή αυτό απαιτούν τα συμφέροντα των αστικών τάξεων;</w:t>
      </w:r>
    </w:p>
    <w:p w14:paraId="09F88168" w14:textId="77777777" w:rsidR="0008105D" w:rsidRDefault="003C36B0">
      <w:pPr>
        <w:spacing w:after="0" w:line="600" w:lineRule="auto"/>
        <w:ind w:firstLine="720"/>
        <w:jc w:val="both"/>
        <w:rPr>
          <w:rFonts w:eastAsia="Times New Roman"/>
          <w:szCs w:val="24"/>
        </w:rPr>
      </w:pPr>
      <w:r>
        <w:rPr>
          <w:rFonts w:eastAsia="Times New Roman"/>
          <w:szCs w:val="24"/>
        </w:rPr>
        <w:t>Όχι. Υπάρχει άλλος δρόμος, ο δρόμος ο δύσκολος, αλλά αναγκαίος και ρεαλιστικός δρόμος της ρήξης  και της ανατροπής αυτού του σάπιου συστήματος, που γεννά τη φτώχεια, την εξαθλίωση, τους πολέμ</w:t>
      </w:r>
      <w:r>
        <w:rPr>
          <w:rFonts w:eastAsia="Times New Roman"/>
          <w:szCs w:val="24"/>
        </w:rPr>
        <w:t xml:space="preserve">ους, τον θάνατο και την προσφυγιά. </w:t>
      </w:r>
    </w:p>
    <w:p w14:paraId="09F88169" w14:textId="77777777" w:rsidR="0008105D" w:rsidRDefault="003C36B0">
      <w:pPr>
        <w:spacing w:after="0" w:line="600" w:lineRule="auto"/>
        <w:ind w:firstLine="720"/>
        <w:jc w:val="both"/>
        <w:rPr>
          <w:rFonts w:eastAsia="Times New Roman"/>
          <w:szCs w:val="24"/>
        </w:rPr>
      </w:pPr>
      <w:r>
        <w:rPr>
          <w:rFonts w:eastAsia="Times New Roman"/>
          <w:szCs w:val="24"/>
        </w:rPr>
        <w:t>Προϋπόθεση είναι το ξερίζωμα του κέρδους ως κριτηρίου, η κατάργηση της ατομικής ιδιοκτησίας στη γη, η κοινωνικοποίηση των συγκεντρωμένων μέσων παραγωγής, με τον λαό στην εξουσία, και αποδέσμευση από την Ευρωπαϊκή Ένωση κ</w:t>
      </w:r>
      <w:r>
        <w:rPr>
          <w:rFonts w:eastAsia="Times New Roman"/>
          <w:szCs w:val="24"/>
        </w:rPr>
        <w:t>αι το ΝΑΤΟ. Μόνο σε αυτό το πλαίσιο θα μπορέσει ο ελληνικός και κάθε λαός να γίνει νοικοκύρης στον τόπο του και αφεντικό του πλούτου που αυτός παράγει, να ζήσει ειρηνικά και να αναπτύξει ισότιμες και αμοιβαίου οφέλους σχέσεις με όλους τους λαούς.</w:t>
      </w:r>
    </w:p>
    <w:p w14:paraId="09F8816A" w14:textId="77777777" w:rsidR="0008105D" w:rsidRDefault="003C36B0">
      <w:pPr>
        <w:spacing w:after="0" w:line="600" w:lineRule="auto"/>
        <w:ind w:firstLine="720"/>
        <w:jc w:val="both"/>
        <w:rPr>
          <w:rFonts w:eastAsia="Times New Roman"/>
          <w:szCs w:val="24"/>
        </w:rPr>
      </w:pPr>
      <w:r>
        <w:rPr>
          <w:rFonts w:eastAsia="Times New Roman"/>
          <w:szCs w:val="24"/>
        </w:rPr>
        <w:t>Ευχαριστώ</w:t>
      </w:r>
      <w:r>
        <w:rPr>
          <w:rFonts w:eastAsia="Times New Roman"/>
          <w:szCs w:val="24"/>
        </w:rPr>
        <w:t>.</w:t>
      </w:r>
    </w:p>
    <w:p w14:paraId="09F8816B"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09F8816C" w14:textId="77777777" w:rsidR="0008105D" w:rsidRDefault="003C36B0">
      <w:pPr>
        <w:spacing w:after="0"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Ντζιμάνης</w:t>
      </w:r>
      <w:proofErr w:type="spellEnd"/>
      <w:r>
        <w:rPr>
          <w:rFonts w:eastAsia="Times New Roman"/>
          <w:szCs w:val="24"/>
        </w:rPr>
        <w:t xml:space="preserve"> Γεώργιος, από τον ΣΥΡΙΖΑ.</w:t>
      </w:r>
    </w:p>
    <w:p w14:paraId="09F8816D" w14:textId="77777777" w:rsidR="0008105D" w:rsidRDefault="003C36B0">
      <w:pPr>
        <w:spacing w:after="0" w:line="600" w:lineRule="auto"/>
        <w:ind w:firstLine="720"/>
        <w:jc w:val="both"/>
        <w:rPr>
          <w:rFonts w:eastAsia="Times New Roman"/>
          <w:szCs w:val="24"/>
        </w:rPr>
      </w:pPr>
      <w:r>
        <w:rPr>
          <w:rFonts w:eastAsia="Times New Roman"/>
          <w:b/>
          <w:szCs w:val="24"/>
        </w:rPr>
        <w:t xml:space="preserve">ΓΕΩΡΓΙΟΣ ΝΤΖΙΜΑΝΗΣ: </w:t>
      </w:r>
      <w:r>
        <w:rPr>
          <w:rFonts w:eastAsia="Times New Roman"/>
          <w:szCs w:val="24"/>
        </w:rPr>
        <w:t>Ευχαριστώ, κύριε Πρόεδρε.</w:t>
      </w:r>
    </w:p>
    <w:p w14:paraId="09F8816E" w14:textId="77777777" w:rsidR="0008105D" w:rsidRDefault="003C36B0">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ο συγκεκριμένος υπό συζήτηση προϋπο</w:t>
      </w:r>
      <w:r>
        <w:rPr>
          <w:rFonts w:eastAsia="Times New Roman"/>
          <w:szCs w:val="24"/>
        </w:rPr>
        <w:t>λογισμός αποτελεί τον δεύτερο που καταθέτει η Κυβέρνηση ΣΥΡΙΖΑ, σε συνέχεια του προηγούμενου προϋπολογισμού του οικονομικού έτους 2016, που κατόρθωσε να σπάσει τον εξαετή κύκλο της ύφεσης και να βάλει τα θεμέλια για δημοσιονομική σταθερότητα.</w:t>
      </w:r>
    </w:p>
    <w:p w14:paraId="09F8816F" w14:textId="77777777" w:rsidR="0008105D" w:rsidRDefault="003C36B0">
      <w:pPr>
        <w:spacing w:after="0" w:line="600" w:lineRule="auto"/>
        <w:ind w:firstLine="720"/>
        <w:jc w:val="both"/>
        <w:rPr>
          <w:rFonts w:eastAsia="Times New Roman"/>
          <w:szCs w:val="24"/>
        </w:rPr>
      </w:pPr>
      <w:r>
        <w:rPr>
          <w:rFonts w:eastAsia="Times New Roman"/>
          <w:szCs w:val="24"/>
        </w:rPr>
        <w:t>Είναι ένας πρ</w:t>
      </w:r>
      <w:r>
        <w:rPr>
          <w:rFonts w:eastAsia="Times New Roman"/>
          <w:szCs w:val="24"/>
        </w:rPr>
        <w:t>οϋπολογισμός ρεαλιστικός και αναπτυξιακός, που συνεχίζει να οριοθετεί μια νέα πορεία ανάκαμψης για τη χώρα, την οικονομία και την κοινωνία. Η επιστροφή στην ανάπτυξη, παράλληλα με την αύξηση της απασχόλησης και τη θετική επίδραση της μεταφοράς του δευτέρου</w:t>
      </w:r>
      <w:r>
        <w:rPr>
          <w:rFonts w:eastAsia="Times New Roman"/>
          <w:szCs w:val="24"/>
        </w:rPr>
        <w:t xml:space="preserve"> εξαμήνου από το 2016 στο 2017 αναμένεται να συμβάλουν στην επανεκκίνηση της ελληνικής οικονομίας, επιτρέποντας καταγραφή θετικών ρυθμών ανάπτυξης από το 2017, με πρόβλεψη στο 2,7%. </w:t>
      </w:r>
    </w:p>
    <w:p w14:paraId="09F88170" w14:textId="77777777" w:rsidR="0008105D" w:rsidRDefault="003C36B0">
      <w:pPr>
        <w:spacing w:after="0" w:line="600" w:lineRule="auto"/>
        <w:ind w:firstLine="720"/>
        <w:jc w:val="both"/>
        <w:rPr>
          <w:rFonts w:eastAsia="Times New Roman"/>
          <w:szCs w:val="24"/>
        </w:rPr>
      </w:pPr>
      <w:r>
        <w:rPr>
          <w:rFonts w:eastAsia="Times New Roman"/>
          <w:szCs w:val="24"/>
        </w:rPr>
        <w:t xml:space="preserve">Η προχθεσινή απόφαση του </w:t>
      </w:r>
      <w:proofErr w:type="spellStart"/>
      <w:r>
        <w:rPr>
          <w:rFonts w:eastAsia="Times New Roman"/>
          <w:szCs w:val="24"/>
          <w:lang w:val="en-US"/>
        </w:rPr>
        <w:t>Eurogroup</w:t>
      </w:r>
      <w:proofErr w:type="spellEnd"/>
      <w:r>
        <w:rPr>
          <w:rFonts w:eastAsia="Times New Roman"/>
          <w:szCs w:val="24"/>
        </w:rPr>
        <w:t xml:space="preserve"> για την άμεση εφαρμογή των βραχυπρόθεσ</w:t>
      </w:r>
      <w:r>
        <w:rPr>
          <w:rFonts w:eastAsia="Times New Roman"/>
          <w:szCs w:val="24"/>
        </w:rPr>
        <w:t xml:space="preserve">μων μέτρων για τη ρύθμιση του ελληνικού χρέους αποτελεί σημαντική επιτυχία και ένα ακόμη αποφασιστικό βήμα για την έξοδο της ελληνικής οικονομίας από την κρίση. </w:t>
      </w:r>
    </w:p>
    <w:p w14:paraId="09F88171" w14:textId="77777777" w:rsidR="0008105D" w:rsidRDefault="003C36B0">
      <w:pPr>
        <w:spacing w:after="0" w:line="600" w:lineRule="auto"/>
        <w:ind w:firstLine="720"/>
        <w:jc w:val="both"/>
        <w:rPr>
          <w:rFonts w:eastAsia="Times New Roman"/>
          <w:szCs w:val="24"/>
        </w:rPr>
      </w:pPr>
      <w:r>
        <w:rPr>
          <w:rFonts w:eastAsia="Times New Roman"/>
          <w:szCs w:val="24"/>
        </w:rPr>
        <w:t>Συγκεκριμένα, εξασφαλίζεται μείωση χρέους ύψους 22% του ΑΕΠ, δηλαδή τουλάχιστον 45 δισεκατομμύ</w:t>
      </w:r>
      <w:r>
        <w:rPr>
          <w:rFonts w:eastAsia="Times New Roman"/>
          <w:szCs w:val="24"/>
        </w:rPr>
        <w:t>ρια ευρώ, ενώ παράλληλα σταθεροποιούνται τα επιτόκια στο ευνοϊκό ύψος του 1,5%, γεγονός υψίστης σημασίας</w:t>
      </w:r>
      <w:r>
        <w:rPr>
          <w:rFonts w:eastAsia="Times New Roman"/>
          <w:szCs w:val="24"/>
        </w:rPr>
        <w:t>,</w:t>
      </w:r>
      <w:r>
        <w:rPr>
          <w:rFonts w:eastAsia="Times New Roman"/>
          <w:szCs w:val="24"/>
        </w:rPr>
        <w:t xml:space="preserve"> ειδικά σε μία περίοδο αβεβαιότητας, αλλά και προβλέψεων για αύξηση των επιτοκίων το προσεχές διάστημα. </w:t>
      </w:r>
    </w:p>
    <w:p w14:paraId="09F88172" w14:textId="77777777" w:rsidR="0008105D" w:rsidRDefault="003C36B0">
      <w:pPr>
        <w:spacing w:after="0" w:line="600" w:lineRule="auto"/>
        <w:ind w:firstLine="720"/>
        <w:jc w:val="both"/>
        <w:rPr>
          <w:rFonts w:eastAsia="Times New Roman"/>
          <w:szCs w:val="24"/>
        </w:rPr>
      </w:pPr>
      <w:r>
        <w:rPr>
          <w:rFonts w:eastAsia="Times New Roman"/>
          <w:szCs w:val="24"/>
        </w:rPr>
        <w:t xml:space="preserve">Βασική επιδίωξη της οικονομικής πολιτικής μας </w:t>
      </w:r>
      <w:r>
        <w:rPr>
          <w:rFonts w:eastAsia="Times New Roman"/>
          <w:szCs w:val="24"/>
        </w:rPr>
        <w:t xml:space="preserve">για το 2017 είναι η διατήρηση και ενίσχυση της δημοσιονομικής ισορροπίας, με ταυτόχρονο δίκαιο επιμερισμό του βάρους της δημοσιονομικής προσαρμογής, αλλά και του οφέλους της οικονομικής ανάκαμψης που προβλέπεται. </w:t>
      </w:r>
    </w:p>
    <w:p w14:paraId="09F8817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Αυτό επιτυγχάνεται μέσω της ανάπτυξης νέων</w:t>
      </w:r>
      <w:r>
        <w:rPr>
          <w:rFonts w:eastAsia="Times New Roman" w:cs="Times New Roman"/>
          <w:szCs w:val="24"/>
        </w:rPr>
        <w:t xml:space="preserve"> εργαλείων κοινωνικής πολιτικής, όπως είναι η θεσμική κατοχύρωση και επέκταση του κοινωνικού εισοδήματος αλληλεγγύης, η ενίσχυση της απασχόλησης, η αναβάθμιση των υπηρεσιών υγείας και περίθαλψης και η ενδυνάμωση της εκπαιδευτικής πολιτικής.</w:t>
      </w:r>
    </w:p>
    <w:p w14:paraId="09F8817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Όσον αφορά τα θ</w:t>
      </w:r>
      <w:r>
        <w:rPr>
          <w:rFonts w:eastAsia="Times New Roman" w:cs="Times New Roman"/>
          <w:szCs w:val="24"/>
        </w:rPr>
        <w:t xml:space="preserve">έματα της άμυνας, θα ήθελα να αναφέρω ότι το 2016 το Υπουργείο Άμυνας προχώρησε σε δύο πολύ σημαντικές νομοθετικές πρωτοβουλίες. Η πρώτη αφορούσε τον ν.4361, σύμφωνα με τον οποίο αναθεωρήθηκε και βελτιώθηκε το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των μεταθέσεων των οπλιτώ</w:t>
      </w:r>
      <w:r>
        <w:rPr>
          <w:rFonts w:eastAsia="Times New Roman" w:cs="Times New Roman"/>
          <w:szCs w:val="24"/>
        </w:rPr>
        <w:t xml:space="preserve">ν, καθώς επίσης ρυθμίστηκαν και θέματα μέριμνας του προσωπικού των Ενόπλων Δυνάμεων. </w:t>
      </w:r>
    </w:p>
    <w:p w14:paraId="09F8817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δεύτερη νομοθετική πρωτοβουλία, στην οποία είχα και την τιμή να είμαι εισηγητής, αφορούσε τη ρύθμιση θεμάτων αρμοδιότητας του Υπουργείου Άμυνας, ν.4407 και θα ήθελα να </w:t>
      </w:r>
      <w:r>
        <w:rPr>
          <w:rFonts w:eastAsia="Times New Roman" w:cs="Times New Roman"/>
          <w:szCs w:val="24"/>
        </w:rPr>
        <w:t xml:space="preserve">αναφέρω τρία σημεία- τομές του συγκεκριμένου νόμου. </w:t>
      </w:r>
    </w:p>
    <w:p w14:paraId="09F8817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πρώτο αφορά τη σύσταση και λειτουργία νέας </w:t>
      </w:r>
      <w:r>
        <w:rPr>
          <w:rFonts w:eastAsia="Times New Roman" w:cs="Times New Roman"/>
          <w:szCs w:val="24"/>
        </w:rPr>
        <w:t xml:space="preserve">υπηρεσίας </w:t>
      </w:r>
      <w:r>
        <w:rPr>
          <w:rFonts w:eastAsia="Times New Roman" w:cs="Times New Roman"/>
          <w:szCs w:val="24"/>
        </w:rPr>
        <w:t xml:space="preserve">στο ΓΕΕΘΑ, της ΜΟΜΚΑ, η οποία έχει σκοπό αφενός τη συνεργασία με φορείς του ευρύτερου δημόσιου τομέα για την εκπόνηση μελετών και την κατασκευή </w:t>
      </w:r>
      <w:r>
        <w:rPr>
          <w:rFonts w:eastAsia="Times New Roman" w:cs="Times New Roman"/>
          <w:szCs w:val="24"/>
        </w:rPr>
        <w:t>έργων για τη χρησιμοποίηση μέσων και προσωπικού των Ενόπλων Δυνάμεων, ιδίως σε παραμεθόριες και απομακρυσμένες περιοχές, όπου είναι δυσχερής η εκπλήρωση βασικών αναγκών της τοπικής κοινωνίας</w:t>
      </w:r>
      <w:r>
        <w:rPr>
          <w:rFonts w:eastAsia="Times New Roman" w:cs="Times New Roman"/>
          <w:szCs w:val="24"/>
        </w:rPr>
        <w:t>,</w:t>
      </w:r>
      <w:r>
        <w:rPr>
          <w:rFonts w:eastAsia="Times New Roman" w:cs="Times New Roman"/>
          <w:szCs w:val="24"/>
        </w:rPr>
        <w:t xml:space="preserve"> μέσω της ιδιωτικής πρωτοβουλίας. Επίσης, η ΜΟΜΚΑ δύναται να συμπ</w:t>
      </w:r>
      <w:r>
        <w:rPr>
          <w:rFonts w:eastAsia="Times New Roman" w:cs="Times New Roman"/>
          <w:szCs w:val="24"/>
        </w:rPr>
        <w:t>εριληφθεί στα σχέδια πολιτικής προστασίας.</w:t>
      </w:r>
    </w:p>
    <w:p w14:paraId="09F8817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δεύτερο αφορά τη σύσταση και λειτουργία μίας νέας υπηρεσίας, επίσης, στο ΥΠΕΘΑ, της ΥΠΑΠΕΔ, η οποία θα αναλάβει το ρόλο οικονομοτεχνικής και νομικής υποστήριξης με αποκλειστική αρμοδιότητα τη βέλτιστη </w:t>
      </w:r>
      <w:r>
        <w:rPr>
          <w:rFonts w:eastAsia="Times New Roman" w:cs="Times New Roman"/>
          <w:szCs w:val="24"/>
        </w:rPr>
        <w:t>αξιοποίηση της ακίνητης περιουσίας των τριών Ταμείων των Ενόπλων Δυνάμεων, η οποία δεν χρησιμοποιείται για στρατιωτικούς σκοπούς.</w:t>
      </w:r>
    </w:p>
    <w:p w14:paraId="09F8817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Τέλος, πρέπει να αναφερθεί ότι με το συγκεκριμένο νομοσχέδιο θεσμοθετήθηκε για πρώτη φορά ο συνδικαλισμός στο χώρο των Ενόπλων</w:t>
      </w:r>
      <w:r>
        <w:rPr>
          <w:rFonts w:eastAsia="Times New Roman" w:cs="Times New Roman"/>
          <w:szCs w:val="24"/>
        </w:rPr>
        <w:t xml:space="preserve"> Δυνάμεων. </w:t>
      </w:r>
    </w:p>
    <w:p w14:paraId="09F8817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Για το 2017 και λαμβάνοντας υπόψη το υπάρχον αυστηρό δημοσιονομικό πλαίσιο, το Υπουργείο Εθνικής Άμυνας επαναξιολογεί τις δράσεις του προς επίτευξη της μέγιστης αποτελεσματικότητας του επιχειρησιακού, αμυντικού και κοινωνικού του έργου. </w:t>
      </w:r>
    </w:p>
    <w:p w14:paraId="09F8817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πλ</w:t>
      </w:r>
      <w:r>
        <w:rPr>
          <w:rFonts w:eastAsia="Times New Roman" w:cs="Times New Roman"/>
          <w:szCs w:val="24"/>
        </w:rPr>
        <w:t xml:space="preserve">αίσιο της προσπάθειας εξοικονόμησης πόρων και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του ΥΠΕΘΑ για το έτος 2017, έχουν ήδη </w:t>
      </w:r>
      <w:proofErr w:type="spellStart"/>
      <w:r>
        <w:rPr>
          <w:rFonts w:eastAsia="Times New Roman" w:cs="Times New Roman"/>
          <w:szCs w:val="24"/>
        </w:rPr>
        <w:t>επικαιροποιηθεί</w:t>
      </w:r>
      <w:proofErr w:type="spellEnd"/>
      <w:r>
        <w:rPr>
          <w:rFonts w:eastAsia="Times New Roman" w:cs="Times New Roman"/>
          <w:szCs w:val="24"/>
        </w:rPr>
        <w:t>, αναληφθεί και δρομολογηθεί από τα Γενικά Επιτελεία δράσεις και παρεμβάσεις</w:t>
      </w:r>
      <w:r>
        <w:rPr>
          <w:rFonts w:eastAsia="Times New Roman" w:cs="Times New Roman"/>
          <w:szCs w:val="24"/>
        </w:rPr>
        <w:t>,</w:t>
      </w:r>
      <w:r>
        <w:rPr>
          <w:rFonts w:eastAsia="Times New Roman" w:cs="Times New Roman"/>
          <w:szCs w:val="24"/>
        </w:rPr>
        <w:t xml:space="preserve"> που αφορούν σε σημαντικές διαρθρωτικές μεταρρυθμίσει</w:t>
      </w:r>
      <w:r>
        <w:rPr>
          <w:rFonts w:eastAsia="Times New Roman" w:cs="Times New Roman"/>
          <w:szCs w:val="24"/>
        </w:rPr>
        <w:t xml:space="preserve">ς και αναπτυξιακές πρωτοβουλίες, οι οποίες συνοψίζονται ως ακολούθως: Αναδιάρθρωση των επιχειρησιακών μονάδων των Ενόπλων Δυνάμεων με μείωση του μεγέθους και αύξηση της δύναμης πυρός. Αξιοποίηση της ακίνητης περιουσίας μέσω της ΥΠΑΠΕΔ. </w:t>
      </w:r>
      <w:r>
        <w:rPr>
          <w:rFonts w:eastAsia="Times New Roman" w:cs="Times New Roman"/>
          <w:szCs w:val="24"/>
          <w:lang w:val="en-GB"/>
        </w:rPr>
        <w:t>Outsourcing</w:t>
      </w:r>
      <w:r>
        <w:rPr>
          <w:rFonts w:eastAsia="Times New Roman" w:cs="Times New Roman"/>
          <w:szCs w:val="24"/>
        </w:rPr>
        <w:t xml:space="preserve"> των οικο</w:t>
      </w:r>
      <w:r>
        <w:rPr>
          <w:rFonts w:eastAsia="Times New Roman" w:cs="Times New Roman"/>
          <w:szCs w:val="24"/>
        </w:rPr>
        <w:t>νομικών δραστηριοτήτων των στρατιωτικών εκμεταλλεύσεων εξυπηρέτησης προσωπικού. Προσπάθεια εκποίησης πλεονάζοντος ή μη επιχειρησιακά αναγκαίου πολεμικού υλικού και εξοπλισμού. Εφαρμογή των ΣΔΙΤ και μείωση προσλήψεων εποχικού προσωπικού.</w:t>
      </w:r>
    </w:p>
    <w:p w14:paraId="09F8817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Από τον τακτικό προ</w:t>
      </w:r>
      <w:r>
        <w:rPr>
          <w:rFonts w:eastAsia="Times New Roman" w:cs="Times New Roman"/>
          <w:szCs w:val="24"/>
        </w:rPr>
        <w:t>ϋπολογισμό έχουν προβλεφθεί πιστώσεις ύψους 475 εκατομμυρίων ευρώ</w:t>
      </w:r>
      <w:r>
        <w:rPr>
          <w:rFonts w:eastAsia="Times New Roman" w:cs="Times New Roman"/>
          <w:szCs w:val="24"/>
        </w:rPr>
        <w:t>,</w:t>
      </w:r>
      <w:r>
        <w:rPr>
          <w:rFonts w:eastAsia="Times New Roman" w:cs="Times New Roman"/>
          <w:szCs w:val="24"/>
        </w:rPr>
        <w:t xml:space="preserve"> που αφορούν στα εξοπλιστικά προγράμματα. Επίσης, έχουν προβλεφθεί πιστώσεις που θα καλύψουν δαπάνες για την τμηματική καταβολή των αναδρομικών αποδοχών των στελεχών, χρονικής περιόδου από 1</w:t>
      </w:r>
      <w:r>
        <w:rPr>
          <w:rFonts w:eastAsia="Times New Roman" w:cs="Times New Roman"/>
          <w:szCs w:val="24"/>
        </w:rPr>
        <w:t>η Αυγούστου 2012 μέχρι 30 Ιουλίου 2014, την περίθαλψη των στελεχών των Ενόπλων Δυνάμεων, την εκπαίδευση και κατάρτιση του προσωπικού, τη συμμετοχή των Ενόπλων Δυνάμεων σε ειρηνευτικές αποστολές, την προμήθεια καυσίμων και υγειονομικού υλικού για στρατιωτικ</w:t>
      </w:r>
      <w:r>
        <w:rPr>
          <w:rFonts w:eastAsia="Times New Roman" w:cs="Times New Roman"/>
          <w:szCs w:val="24"/>
        </w:rPr>
        <w:t>ά νοσοκομεία, τις εθνικές υποχρεώσεις που απορρέουν από τη συμμετοχή της Ελλάδας στο ΝΑΤΟ, τις εισφορές της Εθνικής Μετεωρολογικής Υπηρεσίας σε διεθνείς οργανισμούς και τις υποχρεώσεις που απορρέουν από την υλοποίηση εξοπλιστικών προγραμμάτων. Στο ΥΠΕΘΑ υπ</w:t>
      </w:r>
      <w:r>
        <w:rPr>
          <w:rFonts w:eastAsia="Times New Roman" w:cs="Times New Roman"/>
          <w:szCs w:val="24"/>
        </w:rPr>
        <w:t>άγονται και τα Ελληνικά Αμυντικά Συστήματα.</w:t>
      </w:r>
    </w:p>
    <w:p w14:paraId="09F8817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Πρόγραμμα Δημοσίων Επενδύσεων, το ύψος των δαπανών για το 2017 προβλέπεται να ανέλθει στα 675 δισεκατομμύρια ευρώ, στο ίδιο ύψος με αυτό του 2016. Οι δαπάνες αυτές αντιπροσωπεύουν το 3,7% του </w:t>
      </w:r>
      <w:proofErr w:type="spellStart"/>
      <w:r>
        <w:rPr>
          <w:rFonts w:eastAsia="Times New Roman" w:cs="Times New Roman"/>
          <w:szCs w:val="24"/>
        </w:rPr>
        <w:t>προβλε</w:t>
      </w:r>
      <w:r>
        <w:rPr>
          <w:rFonts w:eastAsia="Times New Roman" w:cs="Times New Roman"/>
          <w:szCs w:val="24"/>
        </w:rPr>
        <w:t>πομένου</w:t>
      </w:r>
      <w:proofErr w:type="spellEnd"/>
      <w:r>
        <w:rPr>
          <w:rFonts w:eastAsia="Times New Roman" w:cs="Times New Roman"/>
          <w:szCs w:val="24"/>
        </w:rPr>
        <w:t xml:space="preserve"> ΑΕΠ της χώρας, κατανέμονται σε 575 δισεκατομμύρια ευρώ για έργα που θα συγχρηματοδοτηθούν από πόρους της Ευρωπαϊκής Ένωσης και 1 δισεκατομμύριο ευρώ για έργα που θα χρηματοδοτηθούν αποκλειστικά από εθνικούς πόρους. </w:t>
      </w:r>
    </w:p>
    <w:p w14:paraId="09F8817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Πρόγραμμα Δημοσίων Επενδύσεων</w:t>
      </w:r>
      <w:r>
        <w:rPr>
          <w:rFonts w:eastAsia="Times New Roman" w:cs="Times New Roman"/>
          <w:szCs w:val="24"/>
        </w:rPr>
        <w:t>, ως βασικό εργαλείο της αναπτυξιακής πολιτικής, συνοδεύει τη δημοσιονομική προσπάθεια με αναπτυξιακές δράσεις, συμβάλλοντας στην ενίσχυση της ελληνικής οικονομίας και ταυτόχρονα τη στήριξη της κοινωνικής συνοχής, προκειμένου να επιτευχθεί το μέγιστο δυνατ</w:t>
      </w:r>
      <w:r>
        <w:rPr>
          <w:rFonts w:eastAsia="Times New Roman" w:cs="Times New Roman"/>
          <w:szCs w:val="24"/>
        </w:rPr>
        <w:t>ό αναπτυξιακό αποτέλεσμα.</w:t>
      </w:r>
    </w:p>
    <w:p w14:paraId="09F8817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καλώ να υπερψηφίσετε τον Προϋπολογισμό του 2017, έναν προϋπολογισμό που δίνει το μήνυμα για μια νέα πορεία ανάκαμψης για τη χώρα.</w:t>
      </w:r>
    </w:p>
    <w:p w14:paraId="09F8817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8180"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8181" w14:textId="77777777" w:rsidR="0008105D" w:rsidRDefault="003C36B0">
      <w:pPr>
        <w:spacing w:after="0" w:line="600" w:lineRule="auto"/>
        <w:ind w:firstLine="720"/>
        <w:jc w:val="both"/>
        <w:rPr>
          <w:rFonts w:eastAsia="Times New Roman"/>
          <w:bCs/>
        </w:rPr>
      </w:pPr>
      <w:r>
        <w:rPr>
          <w:rFonts w:eastAsia="Times New Roman"/>
          <w:b/>
          <w:bCs/>
        </w:rPr>
        <w:t xml:space="preserve">ΠΡΟΕΔΡΕΥΩΝ </w:t>
      </w:r>
      <w:r>
        <w:rPr>
          <w:rFonts w:eastAsia="Times New Roman"/>
          <w:b/>
          <w:bCs/>
        </w:rPr>
        <w:t xml:space="preserve">(Σπυρίδων Λυκούδης): </w:t>
      </w:r>
      <w:r>
        <w:rPr>
          <w:rFonts w:eastAsia="Times New Roman"/>
          <w:bCs/>
        </w:rPr>
        <w:t>Ευχαριστώ, κύριε συνάδελφε.</w:t>
      </w:r>
    </w:p>
    <w:p w14:paraId="09F88182" w14:textId="77777777" w:rsidR="0008105D" w:rsidRDefault="003C36B0">
      <w:pPr>
        <w:spacing w:after="0" w:line="600" w:lineRule="auto"/>
        <w:ind w:firstLine="720"/>
        <w:jc w:val="both"/>
        <w:rPr>
          <w:rFonts w:eastAsia="Times New Roman"/>
          <w:bCs/>
        </w:rPr>
      </w:pPr>
      <w:r>
        <w:rPr>
          <w:rFonts w:eastAsia="Times New Roman"/>
          <w:bCs/>
        </w:rPr>
        <w:t xml:space="preserve">Δεν βλέπω τον συνάδελφο κ. </w:t>
      </w:r>
      <w:proofErr w:type="spellStart"/>
      <w:r>
        <w:rPr>
          <w:rFonts w:eastAsia="Times New Roman"/>
          <w:bCs/>
        </w:rPr>
        <w:t>Σαρίδη</w:t>
      </w:r>
      <w:proofErr w:type="spellEnd"/>
      <w:r>
        <w:rPr>
          <w:rFonts w:eastAsia="Times New Roman"/>
          <w:bCs/>
        </w:rPr>
        <w:t xml:space="preserve"> στην Αίθουσα. Τον λόγο έχει ο συνάδελφος κ. Ευστάθιος Παναγούλης, Ανεξάρτητος Βουλευτής.</w:t>
      </w:r>
    </w:p>
    <w:p w14:paraId="09F88183" w14:textId="77777777" w:rsidR="0008105D" w:rsidRDefault="003C36B0">
      <w:pPr>
        <w:spacing w:after="0" w:line="600" w:lineRule="auto"/>
        <w:ind w:firstLine="720"/>
        <w:jc w:val="both"/>
        <w:rPr>
          <w:rFonts w:eastAsia="Times New Roman" w:cs="Times New Roman"/>
          <w:szCs w:val="24"/>
        </w:rPr>
      </w:pPr>
      <w:r>
        <w:rPr>
          <w:rFonts w:eastAsia="Times New Roman"/>
          <w:b/>
          <w:bCs/>
        </w:rPr>
        <w:t>ΕΥΣΤΑΘΙΟΣ ΠΑΝΑΓΟΥΛΗΣ:</w:t>
      </w:r>
      <w:r>
        <w:rPr>
          <w:rFonts w:eastAsia="Times New Roman"/>
          <w:bCs/>
        </w:rPr>
        <w:t xml:space="preserve"> Κυρία και κύριοι συνάδελφοι, πριν μπω στο κυρίως θέμα για τον </w:t>
      </w:r>
      <w:r>
        <w:rPr>
          <w:rFonts w:eastAsia="Times New Roman"/>
          <w:bCs/>
        </w:rPr>
        <w:t xml:space="preserve">προϋπολογισμό, θα αναφερθώ σε κάτι που αφορά την εθνική μας κυριαρχία και την αξιοπρέπεια του ελληνικού λαού. Διαβάζω από την εφημερίδα </w:t>
      </w:r>
      <w:r>
        <w:rPr>
          <w:rFonts w:eastAsia="Times New Roman"/>
          <w:bCs/>
        </w:rPr>
        <w:t>«</w:t>
      </w:r>
      <w:r>
        <w:rPr>
          <w:rFonts w:eastAsia="Times New Roman"/>
          <w:bCs/>
        </w:rPr>
        <w:t>ΔΗΜΟΚΡΑΤΙΑ</w:t>
      </w:r>
      <w:r>
        <w:rPr>
          <w:rFonts w:eastAsia="Times New Roman"/>
          <w:bCs/>
        </w:rPr>
        <w:t>»</w:t>
      </w:r>
      <w:r>
        <w:rPr>
          <w:rFonts w:eastAsia="Times New Roman"/>
          <w:bCs/>
        </w:rPr>
        <w:t xml:space="preserve"> σήμερα -και δυστυχώς, μέχρι τώρα δεν έχ</w:t>
      </w:r>
      <w:r>
        <w:rPr>
          <w:rFonts w:eastAsia="Times New Roman"/>
          <w:bCs/>
        </w:rPr>
        <w:t>ουν</w:t>
      </w:r>
      <w:r>
        <w:rPr>
          <w:rFonts w:eastAsia="Times New Roman"/>
          <w:bCs/>
        </w:rPr>
        <w:t xml:space="preserve"> διαψευστεί- τα εξής:</w:t>
      </w:r>
      <w:r w:rsidDel="00123044">
        <w:rPr>
          <w:rFonts w:eastAsia="Times New Roman"/>
          <w:bCs/>
        </w:rPr>
        <w:t xml:space="preserve"> </w:t>
      </w:r>
      <w:r>
        <w:rPr>
          <w:rFonts w:eastAsia="Times New Roman" w:cs="Times New Roman"/>
          <w:szCs w:val="24"/>
        </w:rPr>
        <w:t>«Αρκετά διαφωτιστικός για τον τρόπο που ο Λ</w:t>
      </w:r>
      <w:r>
        <w:rPr>
          <w:rFonts w:eastAsia="Times New Roman" w:cs="Times New Roman"/>
          <w:szCs w:val="24"/>
        </w:rPr>
        <w:t xml:space="preserve">ευκός Οίκος βλέπει την Ελλάδα των μνημονίων ήταν ο πρέσβης των ΗΠΑ στην Αθήνα Τζεφ </w:t>
      </w:r>
      <w:proofErr w:type="spellStart"/>
      <w:r>
        <w:rPr>
          <w:rFonts w:eastAsia="Times New Roman" w:cs="Times New Roman"/>
          <w:szCs w:val="24"/>
        </w:rPr>
        <w:t>Πάιατ</w:t>
      </w:r>
      <w:proofErr w:type="spellEnd"/>
      <w:r>
        <w:rPr>
          <w:rFonts w:eastAsia="Times New Roman" w:cs="Times New Roman"/>
          <w:szCs w:val="24"/>
        </w:rPr>
        <w:t xml:space="preserve"> στη συνάντηση γνωριμίας</w:t>
      </w:r>
      <w:r>
        <w:rPr>
          <w:rFonts w:eastAsia="Times New Roman" w:cs="Times New Roman"/>
          <w:szCs w:val="24"/>
        </w:rPr>
        <w:t>,</w:t>
      </w:r>
      <w:r>
        <w:rPr>
          <w:rFonts w:eastAsia="Times New Roman" w:cs="Times New Roman"/>
          <w:szCs w:val="24"/>
        </w:rPr>
        <w:t xml:space="preserve"> που είχε με Έλληνες διπλωματικούς συντάκτες. Κατ’ αρχάς, ο κ. </w:t>
      </w:r>
      <w:proofErr w:type="spellStart"/>
      <w:r>
        <w:rPr>
          <w:rFonts w:eastAsia="Times New Roman" w:cs="Times New Roman"/>
          <w:szCs w:val="24"/>
        </w:rPr>
        <w:t>Πάιατ</w:t>
      </w:r>
      <w:proofErr w:type="spellEnd"/>
      <w:r>
        <w:rPr>
          <w:rFonts w:eastAsia="Times New Roman" w:cs="Times New Roman"/>
          <w:szCs w:val="24"/>
        </w:rPr>
        <w:t xml:space="preserve"> επιβεβαίωσε, εμμέσως πλην σαφώς, ότι υπήρξε αμερικανική σύσταση στον Αλέξη</w:t>
      </w:r>
      <w:r>
        <w:rPr>
          <w:rFonts w:eastAsia="Times New Roman" w:cs="Times New Roman"/>
          <w:szCs w:val="24"/>
        </w:rPr>
        <w:t xml:space="preserve"> Τσίπρα για αντικατάσταση Υπουργών στον πρόσφατο ανασχηματισμό, οι οποίοι δεν παρουσιάζονταν ως ένθερμοι υποστηρικτές των επενδύσεων». Δεν θα κάνω, κυρία και κύριοι συνάδελφοι, κανένα απολύτως σχόλιο. </w:t>
      </w:r>
    </w:p>
    <w:p w14:paraId="09F8818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«Αν μείνουν όρθιοι, θα φθάσουν τις συντάξεις στα 360</w:t>
      </w:r>
      <w:r>
        <w:rPr>
          <w:rFonts w:eastAsia="Times New Roman" w:cs="Times New Roman"/>
          <w:szCs w:val="24"/>
          <w:vertAlign w:val="superscript"/>
        </w:rPr>
        <w:t xml:space="preserve"> </w:t>
      </w:r>
      <w:r>
        <w:rPr>
          <w:rFonts w:eastAsia="Times New Roman" w:cs="Times New Roman"/>
          <w:szCs w:val="24"/>
        </w:rPr>
        <w:t>ε</w:t>
      </w:r>
      <w:r>
        <w:rPr>
          <w:rFonts w:eastAsia="Times New Roman" w:cs="Times New Roman"/>
          <w:szCs w:val="24"/>
        </w:rPr>
        <w:t xml:space="preserve">υρώ, θα εξαϋλώσουν τις επικουρικές και τα εφάπαξ, θα απελευθερώσουν τις ομαδικές απολύσεις». Με αυτές τις δηλώσεις, στις 23 Μαΐου 2014 κατήγγειλε ο κ. Τσίπρας την προηγούμενη </w:t>
      </w:r>
      <w:r>
        <w:rPr>
          <w:rFonts w:eastAsia="Times New Roman" w:cs="Times New Roman"/>
          <w:szCs w:val="24"/>
        </w:rPr>
        <w:t xml:space="preserve">κυβέρνηση </w:t>
      </w:r>
      <w:r>
        <w:rPr>
          <w:rFonts w:eastAsia="Times New Roman" w:cs="Times New Roman"/>
          <w:szCs w:val="24"/>
        </w:rPr>
        <w:t>της Νέας Δημοκρατίας ότι θα έριχνε τις συντάξεις στα 360 ευρώ, ότι θα ε</w:t>
      </w:r>
      <w:r>
        <w:rPr>
          <w:rFonts w:eastAsia="Times New Roman" w:cs="Times New Roman"/>
          <w:szCs w:val="24"/>
        </w:rPr>
        <w:t>ξαΰλωνε τις επικουρικές και τα εφάπαξ και ότι θα απελευθέρωνε τις ομαδικές απολύσεις.</w:t>
      </w:r>
    </w:p>
    <w:p w14:paraId="09F8818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Τελικά, η Κυβέρνηση που επιμένει να αυτοαποκαλείται «Αριστερά» ήρθε να υλοποιήσει ακόμη χειρότερα μέτρα. Καθ’ όλη τη διάρκεια της αριστερής διακυβέρνησης της χώρας, η κατ</w:t>
      </w:r>
      <w:r>
        <w:rPr>
          <w:rFonts w:eastAsia="Times New Roman" w:cs="Times New Roman"/>
          <w:szCs w:val="24"/>
        </w:rPr>
        <w:t xml:space="preserve">άσταση που επικρατεί σε καίριους τομείς, όπως η υγεία, η δικαιοσύνη και τα σώματα ασφαλείας, είναι κυριολεκτικά τραγική. </w:t>
      </w:r>
    </w:p>
    <w:p w14:paraId="09F8818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Εξαιτίας της πρωτοφανούς λιτότητας στον χώρο της δημόσιας υγείας και του παγώματος των προσλήψεων, η κατάρρευση του ΕΣΥ είναι προ των </w:t>
      </w:r>
      <w:r>
        <w:rPr>
          <w:rFonts w:eastAsia="Times New Roman" w:cs="Times New Roman"/>
          <w:szCs w:val="24"/>
        </w:rPr>
        <w:t>πυλών. Ελλείψεις σε τραυματιοφορείς, σε ιατρικό και νοσηλευτικό προσωπικό, με ιατρικά μηχανήματα εκτός λειτουργίας, υπολειτουργία και συγχώνευση κλινικών. Τεράστιες γενικά είναι οι ελλείψεις σε ένα αγαθό που αφορά όλους μας και που αφορά τη δημόσια υγεία.</w:t>
      </w:r>
    </w:p>
    <w:p w14:paraId="09F8818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Επί ημερών διακυβέρνησης ΣΥΡΙΖΑ επιτάθηκε η εξαθλίωση που επικρατεί στον χώρο της δικαιοσύνης, με χαρακτηριστικά τις τριτοκοσμικές συνθήκες απονομής της, την </w:t>
      </w:r>
      <w:proofErr w:type="spellStart"/>
      <w:r>
        <w:rPr>
          <w:rFonts w:eastAsia="Times New Roman" w:cs="Times New Roman"/>
          <w:szCs w:val="24"/>
        </w:rPr>
        <w:t>υποστελέχωση</w:t>
      </w:r>
      <w:proofErr w:type="spellEnd"/>
      <w:r>
        <w:rPr>
          <w:rFonts w:eastAsia="Times New Roman" w:cs="Times New Roman"/>
          <w:szCs w:val="24"/>
        </w:rPr>
        <w:t>, την έλλειψη στοιχειώδους υποδομής ηλεκτρονικών μέσων και γραμματειακής υποστήριξης κ</w:t>
      </w:r>
      <w:r>
        <w:rPr>
          <w:rFonts w:eastAsia="Times New Roman" w:cs="Times New Roman"/>
          <w:szCs w:val="24"/>
        </w:rPr>
        <w:t>αι την απαξίωση του θεσμού.</w:t>
      </w:r>
    </w:p>
    <w:p w14:paraId="09F8818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μέχρι σήμερα διακυβέρνηση έπληξε βάναυσα το καίριο έννομο αγαθό της ασφάλειας των πολιτών, με εξαντλητικές περικοπές και μειώσεις στον μισθό των εργαζομένων στα σώματα ασφαλείας και με τον Υπουργό Προστασίας του Πολίτη να έχει</w:t>
      </w:r>
      <w:r>
        <w:rPr>
          <w:rFonts w:eastAsia="Times New Roman" w:cs="Times New Roman"/>
          <w:szCs w:val="24"/>
        </w:rPr>
        <w:t xml:space="preserve"> μετατραπεί σε Υπουργό προστασία</w:t>
      </w:r>
      <w:r>
        <w:rPr>
          <w:rFonts w:eastAsia="Times New Roman" w:cs="Times New Roman"/>
          <w:szCs w:val="24"/>
        </w:rPr>
        <w:t>ς</w:t>
      </w:r>
      <w:r>
        <w:rPr>
          <w:rFonts w:eastAsia="Times New Roman" w:cs="Times New Roman"/>
          <w:szCs w:val="24"/>
        </w:rPr>
        <w:t xml:space="preserve"> της </w:t>
      </w:r>
      <w:proofErr w:type="spellStart"/>
      <w:r>
        <w:rPr>
          <w:rFonts w:eastAsia="Times New Roman" w:cs="Times New Roman"/>
          <w:szCs w:val="24"/>
        </w:rPr>
        <w:t>Ηρώδου</w:t>
      </w:r>
      <w:proofErr w:type="spellEnd"/>
      <w:r>
        <w:rPr>
          <w:rFonts w:eastAsia="Times New Roman" w:cs="Times New Roman"/>
          <w:szCs w:val="24"/>
        </w:rPr>
        <w:t xml:space="preserve"> Αττικού.</w:t>
      </w:r>
    </w:p>
    <w:p w14:paraId="09F8818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Η Κυβέρνηση, εξαιτίας της ανικανότητάς της να διαχειριστεί ένα δύσκολο πράγματι θέμα, όπως είναι το προσφυγικό, έχει μετατρέψει τα νησιά μας σε αποθήκες ψυχών, πλήττοντας παράλληλα βάναυσα και τον θεμελιώδη για την οικονομία της χώρας τομέα του τουρισμού. </w:t>
      </w:r>
    </w:p>
    <w:p w14:paraId="09F8818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μόνη ρεαλιστική και σωτήρια πρόταση είναι η κατάργηση με έναν νόμο και σε ένα άρθρο όλων των μέτρων λιτότητας». Αυτές ήταν οι δηλώσεις του Προέδρου του ΣΥΡΙΖΑ</w:t>
      </w:r>
      <w:r>
        <w:rPr>
          <w:rFonts w:eastAsia="Times New Roman" w:cs="Times New Roman"/>
          <w:szCs w:val="24"/>
        </w:rPr>
        <w:t>,</w:t>
      </w:r>
      <w:r>
        <w:rPr>
          <w:rFonts w:eastAsia="Times New Roman" w:cs="Times New Roman"/>
          <w:szCs w:val="24"/>
        </w:rPr>
        <w:t xml:space="preserve"> παραμονές των εκλογών, τότε που έλεγε ότι αν ο ΣΥΡΙΖΑ ερχόταν πρώτος, τότε από το ίδιο βράδυ</w:t>
      </w:r>
      <w:r>
        <w:rPr>
          <w:rFonts w:eastAsia="Times New Roman" w:cs="Times New Roman"/>
          <w:szCs w:val="24"/>
        </w:rPr>
        <w:t xml:space="preserve"> των εκλογών το μνημόνιο δεν θα υπήρχε. </w:t>
      </w:r>
    </w:p>
    <w:p w14:paraId="09F8818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Όχι μόνο δεν κατήργησε, αλλά με νέο εκατονταετές παρά ένα έτος μνημόνιο δέσμευσε για ενενήντα εννιά χρόνια κάθε δημόσια κινητή και ακίνητη περιουσία και συμφώνησε την εκποίησή της για την εξυπηρέτηση του δημόσιου χρ</w:t>
      </w:r>
      <w:r>
        <w:rPr>
          <w:rFonts w:eastAsia="Times New Roman" w:cs="Times New Roman"/>
          <w:szCs w:val="24"/>
        </w:rPr>
        <w:t>έους.</w:t>
      </w:r>
    </w:p>
    <w:p w14:paraId="09F8818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να βγει το πρόγραμμα, εφαρμόζει σε όλους τους τομείς μια άνευ προηγούμενου λιτότητα διαρκείας, η οποία με τη σειρά της έχει δημιουργήσει στρατιές οφειλετών. Πάνω από τέσσερα εκατομμύρια Έλληνες χρωστούν στις εφορίες, σε τράπεζες, σε ασφαλιστικά τ</w:t>
      </w:r>
      <w:r>
        <w:rPr>
          <w:rFonts w:eastAsia="Times New Roman" w:cs="Times New Roman"/>
          <w:szCs w:val="24"/>
        </w:rPr>
        <w:t>αμεία και λοιπούς οργανισμούς και έχουν βρεθεί σε απόλυτο αδιέξοδο στρατιές μικρομεσαίων και μαγαζιών που ερημώνουν και κλείνουν. Στρατιές μικροεπιχειρήσεων και μαγαζιών είναι υποψήφιοι μελλοθάνατοι, νοικοκυριά χωρίς ρεύμα, ανεργία, υποσιτισμός και αυτοκτο</w:t>
      </w:r>
      <w:r>
        <w:rPr>
          <w:rFonts w:eastAsia="Times New Roman" w:cs="Times New Roman"/>
          <w:szCs w:val="24"/>
        </w:rPr>
        <w:t>νίες σε πρώτο πλάνο.</w:t>
      </w:r>
    </w:p>
    <w:p w14:paraId="09F8818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«αριστερός» -εντός εισαγωγικών η λέξη- προϋπολογισμός του 2017</w:t>
      </w:r>
      <w:r>
        <w:rPr>
          <w:rFonts w:eastAsia="Times New Roman" w:cs="Times New Roman"/>
          <w:szCs w:val="24"/>
        </w:rPr>
        <w:t>,</w:t>
      </w:r>
      <w:r>
        <w:rPr>
          <w:rFonts w:eastAsia="Times New Roman" w:cs="Times New Roman"/>
          <w:szCs w:val="24"/>
        </w:rPr>
        <w:t xml:space="preserve"> όχι μόνο δεν διαφέρει σε τίποτα από τους προηγούμενους προϋπολογισμούς, αλλά με νέες φορολογικές επιβαρύνσεις σε βάρος του εξοντωμένου Έλληνα πολίτη, επιτείνει τη βαθύτα</w:t>
      </w:r>
      <w:r>
        <w:rPr>
          <w:rFonts w:eastAsia="Times New Roman" w:cs="Times New Roman"/>
          <w:szCs w:val="24"/>
        </w:rPr>
        <w:t>τη κρίση που βιώνει η χώρα μας, την ύφεση, τη φτώχεια και τη δυστυχία.</w:t>
      </w:r>
    </w:p>
    <w:p w14:paraId="09F8818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ιστορικός σε λίγα χρόνια θα γράψει για τη μεγαλύτερη απάτη που συντελέστηκε σε βάρος του ελληνικού λαού, ο οποίος εναπόθεσε τις ελπίδες του στην Κυβέρνηση ΣΥΡΙΖΑ και αυτή, μετά από το</w:t>
      </w:r>
      <w:r>
        <w:rPr>
          <w:rFonts w:eastAsia="Times New Roman" w:cs="Times New Roman"/>
          <w:szCs w:val="24"/>
        </w:rPr>
        <w:t xml:space="preserve"> μνημόνιο, τη δέσμευση της δημόσιας περιουσίας, τις περικοπές των συντάξεων και των επικουρικών, την απελευθέρωση των ομαδικών απολύσεων και πλήθος άλλων εξοντωτικών μέτρων.</w:t>
      </w:r>
    </w:p>
    <w:p w14:paraId="09F8818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Φέρνει σήμερα τον «αριστερό» προϋπολογισμό 2017</w:t>
      </w:r>
      <w:r>
        <w:rPr>
          <w:rFonts w:eastAsia="Times New Roman" w:cs="Times New Roman"/>
          <w:szCs w:val="24"/>
        </w:rPr>
        <w:t>,</w:t>
      </w:r>
      <w:r>
        <w:rPr>
          <w:rFonts w:eastAsia="Times New Roman" w:cs="Times New Roman"/>
          <w:szCs w:val="24"/>
        </w:rPr>
        <w:t xml:space="preserve"> χωρίς κοινωνικό πρόσημο, που θα ε</w:t>
      </w:r>
      <w:r>
        <w:rPr>
          <w:rFonts w:eastAsia="Times New Roman" w:cs="Times New Roman"/>
          <w:szCs w:val="24"/>
        </w:rPr>
        <w:t>ξυπηρετεί για μια ακόμη φορά τα μνημόνια, το πρόγραμμα και τους δανειστές, με εξοντωτικούς νέους φόρους, επιβαρύνσεις με μειώσεις συντάξεων, με πενιχρές αυξήσεις των δαπανών για την υγεία και την παιδεία και μηδαμινές αυξήσεις των δαπανών για την κοινωνική</w:t>
      </w:r>
      <w:r>
        <w:rPr>
          <w:rFonts w:eastAsia="Times New Roman" w:cs="Times New Roman"/>
          <w:szCs w:val="24"/>
        </w:rPr>
        <w:t xml:space="preserve"> πολιτική, τους συνταξιούχους και τα άτομα με ειδικές ανάγκες.</w:t>
      </w:r>
    </w:p>
    <w:p w14:paraId="09F8819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Φθάσαμε ακόμα και σε περικοπές στα ΑΜΕΑ, που προ ημερών έκαναν πορεία και δεν τους συνάντησε ο κύριος Πρωθυπουργός, γιατί είχε σύσκεψη με τον σύμβουλό του, τον κ. Καρανίκα.</w:t>
      </w:r>
    </w:p>
    <w:p w14:paraId="09F8819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Οι έμμεσοι φόροι για</w:t>
      </w:r>
      <w:r>
        <w:rPr>
          <w:rFonts w:eastAsia="Times New Roman" w:cs="Times New Roman"/>
          <w:szCs w:val="24"/>
        </w:rPr>
        <w:t xml:space="preserve"> πρώτη φορά, κύριε Υπουργέ των Οικονομικών, σε προϋπολογισμό έφθασαν το 57%, 56,4% για την ακρίβεια και με αυτόν τον τρόπο μοιράζετε τη φτώχεια πλέον σε ολόκληρη τη χώρα. Έχετε οδηγήσει τη χώρα σε γενοκτονία.</w:t>
      </w:r>
    </w:p>
    <w:p w14:paraId="09F8819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Τι έγιναν, κύριε Υπουργέ των Οικονομικών, οι λί</w:t>
      </w:r>
      <w:r>
        <w:rPr>
          <w:rFonts w:eastAsia="Times New Roman" w:cs="Times New Roman"/>
          <w:szCs w:val="24"/>
        </w:rPr>
        <w:t xml:space="preserve">στες τύπου </w:t>
      </w:r>
      <w:proofErr w:type="spellStart"/>
      <w:r>
        <w:rPr>
          <w:rFonts w:eastAsia="Times New Roman" w:cs="Times New Roman"/>
          <w:szCs w:val="24"/>
        </w:rPr>
        <w:t>Λαγκάρντ</w:t>
      </w:r>
      <w:proofErr w:type="spellEnd"/>
      <w:r>
        <w:rPr>
          <w:rFonts w:eastAsia="Times New Roman" w:cs="Times New Roman"/>
          <w:szCs w:val="24"/>
        </w:rPr>
        <w:t xml:space="preserve"> και οι λήσταρχοι; Αλήθεια, τι εισπράξατε από τις διάφορες λίστες, όταν η Γερμανία και η Γαλλία εισέπραξαν αρκετά δισεκατομμύρια; Απολύτως τίποτα!</w:t>
      </w:r>
    </w:p>
    <w:p w14:paraId="09F8819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αποκορύφωμα της κοινωνικής σας πολιτικής ήταν πριν δύο μήνες, όταν ραντίζατε με χημικά </w:t>
      </w:r>
      <w:r>
        <w:rPr>
          <w:rFonts w:eastAsia="Times New Roman" w:cs="Times New Roman"/>
          <w:szCs w:val="24"/>
        </w:rPr>
        <w:t xml:space="preserve">τους συνταξιούχους, για να μη φθάσουν στην </w:t>
      </w:r>
      <w:proofErr w:type="spellStart"/>
      <w:r>
        <w:rPr>
          <w:rFonts w:eastAsia="Times New Roman" w:cs="Times New Roman"/>
          <w:szCs w:val="24"/>
        </w:rPr>
        <w:t>Ηρώδου</w:t>
      </w:r>
      <w:proofErr w:type="spellEnd"/>
      <w:r>
        <w:rPr>
          <w:rFonts w:eastAsia="Times New Roman" w:cs="Times New Roman"/>
          <w:szCs w:val="24"/>
        </w:rPr>
        <w:t xml:space="preserve"> Αττικού, όπου </w:t>
      </w:r>
      <w:r>
        <w:rPr>
          <w:rFonts w:eastAsia="Times New Roman" w:cs="Times New Roman"/>
          <w:szCs w:val="24"/>
        </w:rPr>
        <w:t xml:space="preserve">είναι </w:t>
      </w:r>
      <w:r>
        <w:rPr>
          <w:rFonts w:eastAsia="Times New Roman" w:cs="Times New Roman"/>
          <w:szCs w:val="24"/>
        </w:rPr>
        <w:t>το Μέγαρο Μαξίμου και ενοχλήσουν τον κύριο Πρωθυπουργό.</w:t>
      </w:r>
    </w:p>
    <w:p w14:paraId="09F8819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ό,τι αφορά τα πλεονάσματα που ισχυρίζεστε, αυτά θα είναι πλεονάσματα ματωμένα με το αίμα και τον ιδρώτα των εργαζομένων, εκείνω</w:t>
      </w:r>
      <w:r>
        <w:rPr>
          <w:rFonts w:eastAsia="Times New Roman" w:cs="Times New Roman"/>
          <w:szCs w:val="24"/>
        </w:rPr>
        <w:t>ν των κοινωνικών και λαϊκών τάξεων που στήριξαν και πίστεψαν την Κυβέρνηση του ΣΥΡΙΖΑ.</w:t>
      </w:r>
    </w:p>
    <w:p w14:paraId="09F8819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Τι έγινε, αλήθεια, κύριε Υπουργέ,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Θέλετε να σας υπενθυμίσω ότι από το οικονομικό σας επιτελείο στις αρχές του έτους βγήκαν και είπαν ότι στο πρώτ</w:t>
      </w:r>
      <w:r>
        <w:rPr>
          <w:rFonts w:eastAsia="Times New Roman" w:cs="Times New Roman"/>
          <w:szCs w:val="24"/>
        </w:rPr>
        <w:t>ο τρίμηνο θα καταργηθούν; Μετά βγήκε ο άλλος Υπουργός, ο αγαπητός κ. Σταθάκης και είπε ότι θα γίνει το πρώτο εξάμηνο. Δεν έχετε καταλάβει ότι έχουμε φθάσει στον δωδέκατο μήνα;</w:t>
      </w:r>
    </w:p>
    <w:p w14:paraId="09F8819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όλα αυτά, όμως, τα αντιλαϊκά μέτρα, κυρία και κύριοι συνάδελφοι, που παίρνετ</w:t>
      </w:r>
      <w:r>
        <w:rPr>
          <w:rFonts w:eastAsia="Times New Roman" w:cs="Times New Roman"/>
          <w:szCs w:val="24"/>
        </w:rPr>
        <w:t xml:space="preserve">ε καθημερινά και έχετε οδηγήσει τη χώρα σε απόγνωση, τις ασθενέστερες κοινωνικές τάξεις και κατηγορίες, θα πάρετε την απόδειξη, όταν θα γίνουν οι εκλογές. Αυτή θα είναι η απόδειξη που θα δώσει ο ελληνικός λαός για την πολιτική που ακολούθησε μια Κυβέρνηση </w:t>
      </w:r>
      <w:r>
        <w:rPr>
          <w:rFonts w:eastAsia="Times New Roman" w:cs="Times New Roman"/>
          <w:szCs w:val="24"/>
        </w:rPr>
        <w:t>που είχε εναποθέσει όλες του τις ελπίδες ο λαός μας.</w:t>
      </w:r>
    </w:p>
    <w:p w14:paraId="09F8819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F88198" w14:textId="77777777" w:rsidR="0008105D" w:rsidRDefault="003C36B0">
      <w:pPr>
        <w:spacing w:after="0" w:line="600" w:lineRule="auto"/>
        <w:ind w:firstLine="720"/>
        <w:jc w:val="both"/>
        <w:rPr>
          <w:rFonts w:eastAsia="Times New Roman"/>
          <w:bCs/>
        </w:rPr>
      </w:pPr>
      <w:r>
        <w:rPr>
          <w:rFonts w:eastAsia="Times New Roman"/>
          <w:b/>
          <w:bCs/>
        </w:rPr>
        <w:t>ΠΡΟΕΔΡΕΥΩΝ (Σπυρίδων Λυκούδης):</w:t>
      </w:r>
      <w:r>
        <w:rPr>
          <w:rFonts w:eastAsia="Times New Roman" w:cs="Times New Roman"/>
          <w:szCs w:val="24"/>
        </w:rPr>
        <w:t xml:space="preserve"> </w:t>
      </w:r>
      <w:r>
        <w:rPr>
          <w:rFonts w:eastAsia="Times New Roman"/>
          <w:bCs/>
        </w:rPr>
        <w:t>Ευχαριστώ, κύριε Παναγούλη.</w:t>
      </w:r>
    </w:p>
    <w:p w14:paraId="09F88199" w14:textId="77777777" w:rsidR="0008105D" w:rsidRDefault="003C36B0">
      <w:pPr>
        <w:spacing w:after="0" w:line="600" w:lineRule="auto"/>
        <w:ind w:firstLine="720"/>
        <w:jc w:val="both"/>
        <w:rPr>
          <w:rFonts w:eastAsia="Times New Roman"/>
          <w:bCs/>
        </w:rPr>
      </w:pPr>
      <w:r>
        <w:rPr>
          <w:rFonts w:eastAsia="Times New Roman"/>
          <w:bCs/>
        </w:rPr>
        <w:t>Ο συνάδελφος κ. Ηλίας Καματερός από τον ΣΥΡΙΖΑ έχει τον λόγο.</w:t>
      </w:r>
    </w:p>
    <w:p w14:paraId="09F8819A" w14:textId="77777777" w:rsidR="0008105D" w:rsidRDefault="003C36B0">
      <w:pPr>
        <w:spacing w:after="0" w:line="600" w:lineRule="auto"/>
        <w:ind w:firstLine="720"/>
        <w:jc w:val="both"/>
        <w:rPr>
          <w:rFonts w:eastAsia="Times New Roman" w:cs="Times New Roman"/>
          <w:szCs w:val="24"/>
        </w:rPr>
      </w:pPr>
      <w:r>
        <w:rPr>
          <w:rFonts w:eastAsia="Times New Roman"/>
          <w:b/>
          <w:bCs/>
        </w:rPr>
        <w:t>ΗΛΙΑΣ ΚΑΜΑΤΕΡΟΣ:</w:t>
      </w:r>
      <w:r>
        <w:rPr>
          <w:rFonts w:eastAsia="Times New Roman" w:cs="Times New Roman"/>
          <w:szCs w:val="24"/>
        </w:rPr>
        <w:t xml:space="preserve"> Κυρίες και κύριοι, από χθες που ξεκίνη</w:t>
      </w:r>
      <w:r>
        <w:rPr>
          <w:rFonts w:eastAsia="Times New Roman" w:cs="Times New Roman"/>
          <w:szCs w:val="24"/>
        </w:rPr>
        <w:t>σε η συζήτηση για τον προϋπολογισμό έχουμε ακούσει πάρα πολλούς ομιλητές. Περίπου είμαστε στο ένα τρίτο των ομιλητών.</w:t>
      </w:r>
    </w:p>
    <w:p w14:paraId="09F8819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Είναι φανερή η προσπάθεια από την Αντιπολίτευση και από τους ομιλητές της Νέας Δημοκρατίας να μας πείσουν ότι αυτά τα δύο χρόνια η Κυβέρνη</w:t>
      </w:r>
      <w:r>
        <w:rPr>
          <w:rFonts w:eastAsia="Times New Roman" w:cs="Times New Roman"/>
          <w:szCs w:val="24"/>
        </w:rPr>
        <w:t xml:space="preserve">ση του ΣΥΡΙΖΑ και των ΑΝΕΛ χειροτέρευσε τα πράγματα και ότι είμαστε πολύ καλύτερα το 2014. Μάλιστα, ο κ. Χατζηδάκης είπε ότι προσπαθούμε να γυρίσουμε εκεί που αυτοί ήταν το 2014. Βέβαια, έχουμε κάνει πολλές συζητήσεις πάνω σ’ αυτό το θέμα, αλλά επιμένουν. </w:t>
      </w:r>
      <w:r>
        <w:rPr>
          <w:rFonts w:eastAsia="Times New Roman" w:cs="Times New Roman"/>
          <w:szCs w:val="24"/>
        </w:rPr>
        <w:t xml:space="preserve">Ξέρουμε γιατί επιμένουν. Τους εξυπηρετούν και τα </w:t>
      </w:r>
      <w:r>
        <w:rPr>
          <w:rFonts w:eastAsia="Times New Roman" w:cs="Times New Roman"/>
          <w:szCs w:val="24"/>
        </w:rPr>
        <w:t>μέσα ενημέρωσης</w:t>
      </w:r>
      <w:r>
        <w:rPr>
          <w:rFonts w:eastAsia="Times New Roman" w:cs="Times New Roman"/>
          <w:szCs w:val="24"/>
        </w:rPr>
        <w:t xml:space="preserve">. Προσπαθούν να σκορπίσουν τον τρόμο και την απελπισία στον κόσμο και μέσα από τα </w:t>
      </w:r>
      <w:r>
        <w:rPr>
          <w:rFonts w:eastAsia="Times New Roman" w:cs="Times New Roman"/>
          <w:szCs w:val="24"/>
        </w:rPr>
        <w:t>μέσα ενημέρωσης</w:t>
      </w:r>
      <w:r>
        <w:rPr>
          <w:rFonts w:eastAsia="Times New Roman" w:cs="Times New Roman"/>
          <w:szCs w:val="24"/>
        </w:rPr>
        <w:t>.</w:t>
      </w:r>
    </w:p>
    <w:p w14:paraId="09F8819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θα επαναλάβω επιχειρήματα</w:t>
      </w:r>
      <w:r>
        <w:rPr>
          <w:rFonts w:eastAsia="Times New Roman" w:cs="Times New Roman"/>
          <w:szCs w:val="24"/>
        </w:rPr>
        <w:t>,</w:t>
      </w:r>
      <w:r>
        <w:rPr>
          <w:rFonts w:eastAsia="Times New Roman" w:cs="Times New Roman"/>
          <w:szCs w:val="24"/>
        </w:rPr>
        <w:t xml:space="preserve"> όπως τα πλεονάσματα</w:t>
      </w:r>
      <w:r>
        <w:rPr>
          <w:rFonts w:eastAsia="Times New Roman" w:cs="Times New Roman"/>
          <w:szCs w:val="24"/>
        </w:rPr>
        <w:t>,</w:t>
      </w:r>
      <w:r>
        <w:rPr>
          <w:rFonts w:eastAsia="Times New Roman" w:cs="Times New Roman"/>
          <w:szCs w:val="24"/>
        </w:rPr>
        <w:t xml:space="preserve"> τα οποία είχαν και τα οποία ξέρουμε πού θ</w:t>
      </w:r>
      <w:r>
        <w:rPr>
          <w:rFonts w:eastAsia="Times New Roman" w:cs="Times New Roman"/>
          <w:szCs w:val="24"/>
        </w:rPr>
        <w:t>α οδηγούσαν. Θα ήθελα να κάνω μια απλή σύγκριση, για να αποκαλύψω την λαθροχειρία που επιχειρούν, γιατί συγκρίνουν την κατάσταση</w:t>
      </w:r>
      <w:r>
        <w:rPr>
          <w:rFonts w:eastAsia="Times New Roman" w:cs="Times New Roman"/>
          <w:szCs w:val="24"/>
        </w:rPr>
        <w:t>,</w:t>
      </w:r>
      <w:r>
        <w:rPr>
          <w:rFonts w:eastAsia="Times New Roman" w:cs="Times New Roman"/>
          <w:szCs w:val="24"/>
        </w:rPr>
        <w:t xml:space="preserve"> στην οποία ήμασταν το 2014</w:t>
      </w:r>
      <w:r>
        <w:rPr>
          <w:rFonts w:eastAsia="Times New Roman" w:cs="Times New Roman"/>
          <w:szCs w:val="24"/>
        </w:rPr>
        <w:t>,</w:t>
      </w:r>
      <w:r>
        <w:rPr>
          <w:rFonts w:eastAsia="Times New Roman" w:cs="Times New Roman"/>
          <w:szCs w:val="24"/>
        </w:rPr>
        <w:t xml:space="preserve"> μ’ αυτήν που είμαστε τώρα. Έπρεπε να συγκρίνουν κανονικά που θα ήμασταν τώρα, αν συνέχιζε η δική τ</w:t>
      </w:r>
      <w:r>
        <w:rPr>
          <w:rFonts w:eastAsia="Times New Roman" w:cs="Times New Roman"/>
          <w:szCs w:val="24"/>
        </w:rPr>
        <w:t xml:space="preserve">ους πολιτική το 2014. Υπάρχουν στοιχεία. Δεν είναι υποθέσεις, όπως είναι οι δικές τους υποθέσεις 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δηλαδή ότι θα είχαμε επιτυχία, ότι θα βγαίναμε στις αγορές, ότι θα είχαμε ανάπτυξη,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9F8819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Πολύ χαρακτηριστικά ανέφερε ένας συνάδελφος προηγουμένως ένα παράδειγμα για την παιδεία, το οποίο θέλω να σας το θυμίσω. Το </w:t>
      </w:r>
      <w:r>
        <w:rPr>
          <w:rFonts w:eastAsia="Times New Roman" w:cs="Times New Roman"/>
          <w:szCs w:val="24"/>
        </w:rPr>
        <w:t xml:space="preserve">μεσοπρόθεσμο πρόγραμμα </w:t>
      </w:r>
      <w:r>
        <w:rPr>
          <w:rFonts w:eastAsia="Times New Roman" w:cs="Times New Roman"/>
          <w:szCs w:val="24"/>
        </w:rPr>
        <w:t xml:space="preserve">που ψήφισαν η Κυβέρνηση ΠΑΣΟΚ και Νέας Δημοκρατίας το 2014 με τον ν.4263, αν συγκρίνουμε τις μειώσεις που θα </w:t>
      </w:r>
      <w:r>
        <w:rPr>
          <w:rFonts w:eastAsia="Times New Roman" w:cs="Times New Roman"/>
          <w:szCs w:val="24"/>
        </w:rPr>
        <w:t xml:space="preserve">είχε και προέβλεπε για το 2017 για την παιδεία με τον σημερινό </w:t>
      </w:r>
      <w:r>
        <w:rPr>
          <w:rFonts w:eastAsia="Times New Roman" w:cs="Times New Roman"/>
          <w:szCs w:val="24"/>
        </w:rPr>
        <w:t xml:space="preserve">προϋπολογισμό </w:t>
      </w:r>
      <w:r>
        <w:rPr>
          <w:rFonts w:eastAsia="Times New Roman" w:cs="Times New Roman"/>
          <w:szCs w:val="24"/>
        </w:rPr>
        <w:t xml:space="preserve">που συζητάμε, τότε σήμερα έχουμε αύξηση στον δικό μας </w:t>
      </w:r>
      <w:r>
        <w:rPr>
          <w:rFonts w:eastAsia="Times New Roman" w:cs="Times New Roman"/>
          <w:szCs w:val="24"/>
        </w:rPr>
        <w:t xml:space="preserve">προϋπολογισμό </w:t>
      </w:r>
      <w:r>
        <w:rPr>
          <w:rFonts w:eastAsia="Times New Roman" w:cs="Times New Roman"/>
          <w:szCs w:val="24"/>
        </w:rPr>
        <w:t>15,6% για την παιδεία. Αυτό είναι ένα παράδειγμα.</w:t>
      </w:r>
    </w:p>
    <w:p w14:paraId="09F8819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Βέβαια, ούτε καν στέκει αυτό που λένε ότι δεν είμαστε καλύτερ</w:t>
      </w:r>
      <w:r>
        <w:rPr>
          <w:rFonts w:eastAsia="Times New Roman" w:cs="Times New Roman"/>
          <w:szCs w:val="24"/>
        </w:rPr>
        <w:t>α από το 2014. Φυσικά και είμαστε καλύτερα και όχι μόνο σε αριθμούς. Δεν θέλω να επαναλάβω μία συζήτηση που γίνεται συνέχεια για τα εκατομμύρια που προβλέπει αυτός ο Προϋπολογισμός για τα δάνεια, την κοινωνική πρόνοια, την υγεία ή την παιδεία, τα οποία ανα</w:t>
      </w:r>
      <w:r>
        <w:rPr>
          <w:rFonts w:eastAsia="Times New Roman" w:cs="Times New Roman"/>
          <w:szCs w:val="24"/>
        </w:rPr>
        <w:t xml:space="preserve">φέρθηκαν από πολλούς ομιλητές. </w:t>
      </w:r>
    </w:p>
    <w:p w14:paraId="09F8819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Επειδή τα νούμερα κουράζουν και ο κόσμος δεν τα καταλαβαίνει, θα αναφέρω δύο-τρία παραδείγματα. Είναι η περίθαλψη καλύτερη ή όχι; Μη μου πείτε για τα νοσοκομεία αυτά που λέγονται. Εμείς που κυκλοφορούμε στον κόσμο και στην ε</w:t>
      </w:r>
      <w:r>
        <w:rPr>
          <w:rFonts w:eastAsia="Times New Roman" w:cs="Times New Roman"/>
          <w:szCs w:val="24"/>
        </w:rPr>
        <w:t>παρχία ξέρουμε ότι κανείς δεν είναι ανασφάλιστος αυτήν την περίοδο. Ξέρουμε ότι πήγαιναν να κλείσουν ραντεβού τρεις, τέσσερις, πέντε και έξι μήνες για εξετάσεις στο νοσοκομείο και τώρα πηγαίνουν την επόμενη μέρα. Δεν μιλάω για αλλού, αλλά για την περιοχή μ</w:t>
      </w:r>
      <w:r>
        <w:rPr>
          <w:rFonts w:eastAsia="Times New Roman" w:cs="Times New Roman"/>
          <w:szCs w:val="24"/>
        </w:rPr>
        <w:t>ου. Ξέρουμε το πόσο έχουν καλυφθεί προβλήματα σίτισης, στέγασης,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Ξέρουμε πόσοι έχουν πάρει εφάπαξ και πόσοι πήραν εφάπαξ το 2014. Ξέρετε πόσοι πήραν εφάπαξ το 2014; Μηδέν.</w:t>
      </w:r>
    </w:p>
    <w:p w14:paraId="09F881A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Πρέπει, όμως, εμείς να δούμε πίσω από τους αριθμούς. Εγώ δεν είμαι ικανοποιημ</w:t>
      </w:r>
      <w:r>
        <w:rPr>
          <w:rFonts w:eastAsia="Times New Roman" w:cs="Times New Roman"/>
          <w:szCs w:val="24"/>
        </w:rPr>
        <w:t>ένος</w:t>
      </w:r>
      <w:r>
        <w:rPr>
          <w:rFonts w:eastAsia="Times New Roman" w:cs="Times New Roman"/>
          <w:szCs w:val="24"/>
        </w:rPr>
        <w:t>,</w:t>
      </w:r>
      <w:r>
        <w:rPr>
          <w:rFonts w:eastAsia="Times New Roman" w:cs="Times New Roman"/>
          <w:szCs w:val="24"/>
        </w:rPr>
        <w:t xml:space="preserve"> όταν συγκρίνουμε τους αριθμούς, δηλαδή ότι εμείς τα πηγαίνουμε καλύτερα. Εμείς πρέπει να συγκριθούμε στην ποιοτική διαφορά που πρέπει να έχουμε. Με τη συζήτηση που γίνεται εδώ μέσα δεν πρόκειται να πείσει κανένας κανέναν. Περιμένετε εσείς ότι εμείς τ</w:t>
      </w:r>
      <w:r>
        <w:rPr>
          <w:rFonts w:eastAsia="Times New Roman" w:cs="Times New Roman"/>
          <w:szCs w:val="24"/>
        </w:rPr>
        <w:t xml:space="preserve">ου ΣΥΡΙΖΑ θα πείσουμε εσάς της Νέας Δημοκρατίας ή εσείς εμάς; Ακόμα και οι συνάδελφοι από το Κομμουνιστικό Κόμμα Ελλάδας έρχονται και κατεβάζουν εδώ πέρα τις προτάσεις για έναν ιδανικό κι ιδεατό κόσμο. </w:t>
      </w:r>
    </w:p>
    <w:p w14:paraId="09F881A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Εγώ θέλω να αξιοποιήσω </w:t>
      </w:r>
      <w:r>
        <w:rPr>
          <w:rFonts w:eastAsia="Times New Roman" w:cs="Times New Roman"/>
          <w:szCs w:val="24"/>
        </w:rPr>
        <w:t>την παρουσία μου σ</w:t>
      </w:r>
      <w:r>
        <w:rPr>
          <w:rFonts w:eastAsia="Times New Roman" w:cs="Times New Roman"/>
          <w:szCs w:val="24"/>
        </w:rPr>
        <w:t xml:space="preserve">το Βήμα και </w:t>
      </w:r>
      <w:r>
        <w:rPr>
          <w:rFonts w:eastAsia="Times New Roman" w:cs="Times New Roman"/>
          <w:szCs w:val="24"/>
        </w:rPr>
        <w:t xml:space="preserve">να κάνω μερικές προτάσεις </w:t>
      </w:r>
      <w:r>
        <w:rPr>
          <w:rFonts w:eastAsia="Times New Roman" w:cs="Times New Roman"/>
          <w:szCs w:val="24"/>
        </w:rPr>
        <w:t>για να συμβάλω στα εξής.</w:t>
      </w:r>
      <w:r>
        <w:rPr>
          <w:rFonts w:eastAsia="Times New Roman" w:cs="Times New Roman"/>
          <w:szCs w:val="24"/>
        </w:rPr>
        <w:t xml:space="preserve"> Έτσι νομίζω ότι πρέπει να κάνουμε. Αυτός είναι ο ρόλος μας. Δεν πρόκειται να πείσουμε κανέναν από τους αντιπάλους. Πρέπει, λοιπόν, να συμβάλουμε στην διαμόρφωση κοινωνικών και αναπτυξιακών χαρακτηριστικών </w:t>
      </w:r>
      <w:r>
        <w:rPr>
          <w:rFonts w:eastAsia="Times New Roman" w:cs="Times New Roman"/>
          <w:szCs w:val="24"/>
        </w:rPr>
        <w:t xml:space="preserve">του </w:t>
      </w:r>
      <w:r>
        <w:rPr>
          <w:rFonts w:eastAsia="Times New Roman" w:cs="Times New Roman"/>
          <w:szCs w:val="24"/>
        </w:rPr>
        <w:t xml:space="preserve">προϋπολογισμού, </w:t>
      </w:r>
      <w:r>
        <w:rPr>
          <w:rFonts w:eastAsia="Times New Roman" w:cs="Times New Roman"/>
          <w:szCs w:val="24"/>
        </w:rPr>
        <w:t>σε δύο ζητήματα. Το πρώτο αφορά τον τουρισμό. Το αναφέρω, γιατί δεν άκουσα πολλά για τον τουρισμό. Κοιτάτε, πάλι στα νούμερα για τον τουρισμό καλύτεροι είμαστε. Και οι αφίξεις και οι διανυκτερεύσεις είναι περισσότερες. Βέβαια, στις εισπ</w:t>
      </w:r>
      <w:r>
        <w:rPr>
          <w:rFonts w:eastAsia="Times New Roman" w:cs="Times New Roman"/>
          <w:szCs w:val="24"/>
        </w:rPr>
        <w:t xml:space="preserve">ράξεις είχαμε μια μείωση σε σχέση με πέρυσι, η οποία εξηγείται από πολλούς παράγοντες. Τα λένε οι ειδικοί. </w:t>
      </w:r>
    </w:p>
    <w:p w14:paraId="09F881A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Εγώ, όμως, θέλω να μείνω στο άλλο μοντέλο τουριστικής ανάπτυξης</w:t>
      </w:r>
      <w:r>
        <w:rPr>
          <w:rFonts w:eastAsia="Times New Roman" w:cs="Times New Roman"/>
          <w:szCs w:val="24"/>
        </w:rPr>
        <w:t>,</w:t>
      </w:r>
      <w:r>
        <w:rPr>
          <w:rFonts w:eastAsia="Times New Roman" w:cs="Times New Roman"/>
          <w:szCs w:val="24"/>
        </w:rPr>
        <w:t xml:space="preserve"> που θέλουμε εμείς να έχουμε. Είναι μερικά πράγματα που δεν φαίνονται πίσω από τα νο</w:t>
      </w:r>
      <w:r>
        <w:rPr>
          <w:rFonts w:eastAsia="Times New Roman" w:cs="Times New Roman"/>
          <w:szCs w:val="24"/>
        </w:rPr>
        <w:t xml:space="preserve">ύμερα ή μέσα από τα νούμερα, στα ψιλά. Θα πω πολύ σύντομα τα εξής: Διεύρυνση σεζόν, ανάπτυξη αφίξεων και διαφήμιση. Προσπάθεια σε αυτήν την κατεύθυνση γίνεται από όλους. </w:t>
      </w:r>
    </w:p>
    <w:p w14:paraId="09F881A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Εμείς πρέπει να πιάσουμε το θέμα στη ρίζα του. Πρέπει να δούμε ποιον ωφελεί αυτή η το</w:t>
      </w:r>
      <w:r>
        <w:rPr>
          <w:rFonts w:eastAsia="Times New Roman" w:cs="Times New Roman"/>
          <w:szCs w:val="24"/>
        </w:rPr>
        <w:t>υριστική ανάπτυξη, ποιους ωφελούν αυτά εδώ τα νούμερα. Ξέρουμε ότι μέχρι τώρα ωφελούνται οι λίγοι, όσο γίνεται και όσο υπάρχει συγκέντρωση των κερδών, αλλά και όσο παραμένουν στο εξωτερικό.</w:t>
      </w:r>
    </w:p>
    <w:p w14:paraId="09F881A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w:t>
      </w:r>
      <w:r>
        <w:rPr>
          <w:rFonts w:eastAsia="Times New Roman" w:cs="Times New Roman"/>
          <w:szCs w:val="24"/>
        </w:rPr>
        <w:t xml:space="preserve"> κυρίου Βουλευτή)</w:t>
      </w:r>
    </w:p>
    <w:p w14:paraId="09F881A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Θέλουμε να υπάρχουν εναλλακτικές μορφές για να αντιπαλέψουμε –για να μη χρησιμοποιήσω τη βαριά λέξη «χτυπήσουμε»- γιατί είναι δύσκολο σήμερα, τους διακινητές,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Ξέρουμε ότι ελέγχεται η αγορά από δύο βασικά πρακτορεία. Π</w:t>
      </w:r>
      <w:r>
        <w:rPr>
          <w:rFonts w:eastAsia="Times New Roman" w:cs="Times New Roman"/>
          <w:szCs w:val="24"/>
        </w:rPr>
        <w:t xml:space="preserve">ρέπει να δούμε πώς θα αντιπαρατεθούμε στο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Πρέπει να δούμε το θέμα των εργαζομένων</w:t>
      </w:r>
      <w:r>
        <w:rPr>
          <w:rFonts w:eastAsia="Times New Roman" w:cs="Times New Roman"/>
          <w:szCs w:val="24"/>
        </w:rPr>
        <w:t>,</w:t>
      </w:r>
      <w:r>
        <w:rPr>
          <w:rFonts w:eastAsia="Times New Roman" w:cs="Times New Roman"/>
          <w:szCs w:val="24"/>
        </w:rPr>
        <w:t xml:space="preserve"> στους οποίους υπάρχει </w:t>
      </w:r>
      <w:proofErr w:type="spellStart"/>
      <w:r>
        <w:rPr>
          <w:rFonts w:eastAsia="Times New Roman" w:cs="Times New Roman"/>
          <w:szCs w:val="24"/>
        </w:rPr>
        <w:t>υπερεκμετάλλευση</w:t>
      </w:r>
      <w:proofErr w:type="spellEnd"/>
      <w:r>
        <w:rPr>
          <w:rFonts w:eastAsia="Times New Roman" w:cs="Times New Roman"/>
          <w:szCs w:val="24"/>
        </w:rPr>
        <w:t>. Πρέπει να δούμε τον εσωτερικό και τον κοινωνικό τουρισμό, το χωροταξικό. Γι’ αυτό και στον αναπτυξιακό νόμο έχουμε βάλ</w:t>
      </w:r>
      <w:r>
        <w:rPr>
          <w:rFonts w:eastAsia="Times New Roman" w:cs="Times New Roman"/>
          <w:szCs w:val="24"/>
        </w:rPr>
        <w:t xml:space="preserve">ει προτεραιότητα τη σύνδεση με το </w:t>
      </w:r>
      <w:proofErr w:type="spellStart"/>
      <w:r>
        <w:rPr>
          <w:rFonts w:eastAsia="Times New Roman" w:cs="Times New Roman"/>
          <w:szCs w:val="24"/>
        </w:rPr>
        <w:t>αγροδιατροφικό</w:t>
      </w:r>
      <w:proofErr w:type="spellEnd"/>
      <w:r>
        <w:rPr>
          <w:rFonts w:eastAsia="Times New Roman" w:cs="Times New Roman"/>
          <w:szCs w:val="24"/>
        </w:rPr>
        <w:t xml:space="preserve"> ζήτημα.</w:t>
      </w:r>
    </w:p>
    <w:p w14:paraId="09F881A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Θέλω να τελειώσω με το θέμα της </w:t>
      </w:r>
      <w:proofErr w:type="spellStart"/>
      <w:r>
        <w:rPr>
          <w:rFonts w:eastAsia="Times New Roman" w:cs="Times New Roman"/>
          <w:szCs w:val="24"/>
        </w:rPr>
        <w:t>νησιωτικότητας</w:t>
      </w:r>
      <w:proofErr w:type="spellEnd"/>
      <w:r>
        <w:rPr>
          <w:rFonts w:eastAsia="Times New Roman" w:cs="Times New Roman"/>
          <w:szCs w:val="24"/>
        </w:rPr>
        <w:t>, γιατί πολλά ακούσαμε και σήμερα για τον ΦΠΑ</w:t>
      </w:r>
      <w:r>
        <w:rPr>
          <w:rFonts w:eastAsia="Times New Roman" w:cs="Times New Roman"/>
          <w:szCs w:val="24"/>
        </w:rPr>
        <w:t>,</w:t>
      </w:r>
      <w:r>
        <w:rPr>
          <w:rFonts w:eastAsia="Times New Roman" w:cs="Times New Roman"/>
          <w:szCs w:val="24"/>
        </w:rPr>
        <w:t xml:space="preserve"> που καταργούμε και όλα αυτά.</w:t>
      </w:r>
    </w:p>
    <w:p w14:paraId="09F881A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Κοιτάξτε, η </w:t>
      </w:r>
      <w:proofErr w:type="spellStart"/>
      <w:r>
        <w:rPr>
          <w:rFonts w:eastAsia="Times New Roman" w:cs="Times New Roman"/>
          <w:szCs w:val="24"/>
        </w:rPr>
        <w:t>νησιωτικότητα</w:t>
      </w:r>
      <w:proofErr w:type="spellEnd"/>
      <w:r>
        <w:rPr>
          <w:rFonts w:eastAsia="Times New Roman" w:cs="Times New Roman"/>
          <w:szCs w:val="24"/>
        </w:rPr>
        <w:t xml:space="preserve"> έχουμε πει πολλές φορές ότι είναι ένα ζήτημα που δη</w:t>
      </w:r>
      <w:r>
        <w:rPr>
          <w:rFonts w:eastAsia="Times New Roman" w:cs="Times New Roman"/>
          <w:szCs w:val="24"/>
        </w:rPr>
        <w:t>μιουργείται στα νησιά, κατ’ αρχάς, από τον φυσικό τους αποκλεισμό. Όμως, μέχρι τώρα συμβαίνει αυτό που δεν συμβαίνει στα νησιά της Ευρώπης, δηλαδή ότι οι νησιώτες έχουν αποκλειστεί από βασικά αγαθά, στα οποία θα έπρεπε να έχουν πρόσβαση, όπως είναι οι μετα</w:t>
      </w:r>
      <w:r>
        <w:rPr>
          <w:rFonts w:eastAsia="Times New Roman" w:cs="Times New Roman"/>
          <w:szCs w:val="24"/>
        </w:rPr>
        <w:t>φορές, όπως είναι οι υπηρεσίες, η υγεία, η παιδεία κ.λπ.</w:t>
      </w:r>
      <w:r>
        <w:rPr>
          <w:rFonts w:eastAsia="Times New Roman" w:cs="Times New Roman"/>
          <w:szCs w:val="24"/>
        </w:rPr>
        <w:t>.</w:t>
      </w:r>
    </w:p>
    <w:p w14:paraId="09F881A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αυτό εδώ το θέμα</w:t>
      </w:r>
      <w:r>
        <w:rPr>
          <w:rFonts w:eastAsia="Times New Roman" w:cs="Times New Roman"/>
          <w:szCs w:val="24"/>
        </w:rPr>
        <w:t>,</w:t>
      </w:r>
      <w:r>
        <w:rPr>
          <w:rFonts w:eastAsia="Times New Roman" w:cs="Times New Roman"/>
          <w:szCs w:val="24"/>
        </w:rPr>
        <w:t xml:space="preserve"> περιμένουμε η νεοφιλελεύθερη πολιτική, αυτή που ακολουθείται έως τώρα, να δώσει λύση στην κάλυψη των κενών που υπάρχουν στη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09F881A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Ξέρουμε ότι για να γίνει αυτό χρειάζε</w:t>
      </w:r>
      <w:r>
        <w:rPr>
          <w:rFonts w:eastAsia="Times New Roman" w:cs="Times New Roman"/>
          <w:szCs w:val="24"/>
        </w:rPr>
        <w:t xml:space="preserve">ται ένα κόστος, γιατί χρειάζονται δάσκαλοι σε περισσότερα παιδιά, γιατί χρειάζονται γιατροί σε λιγότερους κατοίκους από ό,τι είναι στο κέντρο. Χρειάζεται ένα τέτοιο κόστος. Ποιος θα το πληρώσει αυτό; Περιμένουμε να το πληρώσουν αυτοί </w:t>
      </w:r>
      <w:r>
        <w:rPr>
          <w:rFonts w:eastAsia="Times New Roman"/>
          <w:szCs w:val="24"/>
        </w:rPr>
        <w:t>οι οποίοι</w:t>
      </w:r>
      <w:r>
        <w:rPr>
          <w:rFonts w:eastAsia="Times New Roman" w:cs="Times New Roman"/>
          <w:szCs w:val="24"/>
        </w:rPr>
        <w:t xml:space="preserve"> κερδίζουν συ</w:t>
      </w:r>
      <w:r>
        <w:rPr>
          <w:rFonts w:eastAsia="Times New Roman" w:cs="Times New Roman"/>
          <w:szCs w:val="24"/>
        </w:rPr>
        <w:t xml:space="preserve">νέχεια και που ο μοναδικός σκοπός τους είναι να κερδοσκοπήσουν στα νησιά, να δημιουργούν συνέχεια μεγαθήρια για να εξαντλήσουν τον πλούτο των νησιών και μετά να φύγουν; </w:t>
      </w:r>
    </w:p>
    <w:p w14:paraId="09F881A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Δεν περιμένουμε από αυτούς. Γι’ αυτό</w:t>
      </w:r>
      <w:r>
        <w:rPr>
          <w:rFonts w:eastAsia="Times New Roman" w:cs="Times New Roman"/>
          <w:szCs w:val="24"/>
        </w:rPr>
        <w:t>,</w:t>
      </w:r>
      <w:r>
        <w:rPr>
          <w:rFonts w:eastAsia="Times New Roman" w:cs="Times New Roman"/>
          <w:szCs w:val="24"/>
        </w:rPr>
        <w:t xml:space="preserve"> μόνο η Αριστερά μπορεί να αντιμετωπίσει το θέμα </w:t>
      </w:r>
      <w:r>
        <w:rPr>
          <w:rFonts w:eastAsia="Times New Roman" w:cs="Times New Roman"/>
          <w:szCs w:val="24"/>
        </w:rPr>
        <w:t xml:space="preserve">της </w:t>
      </w:r>
      <w:proofErr w:type="spellStart"/>
      <w:r>
        <w:rPr>
          <w:rFonts w:eastAsia="Times New Roman" w:cs="Times New Roman"/>
          <w:szCs w:val="24"/>
        </w:rPr>
        <w:t>νησιωτικότητας</w:t>
      </w:r>
      <w:proofErr w:type="spellEnd"/>
      <w:r>
        <w:rPr>
          <w:rFonts w:eastAsia="Times New Roman" w:cs="Times New Roman"/>
          <w:szCs w:val="24"/>
        </w:rPr>
        <w:t xml:space="preserve">, μόνο η Αριστερά μπορεί να κάνει αυτήν την απαραίτητη αναδιανομή. </w:t>
      </w:r>
    </w:p>
    <w:p w14:paraId="09F881A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Αυτά για να γίνουν, χρειάζεται χρόνος. Για να κάνουμε τις τομές που θέλουμε στις υπηρεσίες, στο ακτοπλοϊκό, για να κατεβούν οι τιμές στα εισιτήρια, έτσι όπως έχουν </w:t>
      </w:r>
      <w:r>
        <w:rPr>
          <w:rFonts w:eastAsia="Times New Roman" w:cs="Times New Roman"/>
          <w:szCs w:val="24"/>
        </w:rPr>
        <w:t>αναπτυχθεί ως τα τώρα, μονοπωλιακά, για να πάρουμε μέτρα ανακούφισης των νησιωτών στα ζητήματα της παιδείας και της υγείας</w:t>
      </w:r>
      <w:r>
        <w:rPr>
          <w:rFonts w:eastAsia="Times New Roman" w:cs="Times New Roman"/>
          <w:szCs w:val="24"/>
        </w:rPr>
        <w:t>,</w:t>
      </w:r>
      <w:r>
        <w:rPr>
          <w:rFonts w:eastAsia="Times New Roman" w:cs="Times New Roman"/>
          <w:szCs w:val="24"/>
        </w:rPr>
        <w:t xml:space="preserve"> χρειάζεται χρόνος. </w:t>
      </w:r>
    </w:p>
    <w:p w14:paraId="09F881A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Γι’ αυτό τα ελάχιστα μέτρα </w:t>
      </w:r>
      <w:proofErr w:type="spellStart"/>
      <w:r>
        <w:rPr>
          <w:rFonts w:eastAsia="Times New Roman" w:cs="Times New Roman"/>
          <w:szCs w:val="24"/>
        </w:rPr>
        <w:t>νησιωτικότητας</w:t>
      </w:r>
      <w:proofErr w:type="spellEnd"/>
      <w:r>
        <w:rPr>
          <w:rFonts w:eastAsia="Times New Roman" w:cs="Times New Roman"/>
          <w:szCs w:val="24"/>
        </w:rPr>
        <w:t xml:space="preserve"> που υπάρχουν έως τα τώρα, δεν πρέπει να τα καταργήσουμε. Ο μειωμένος σ</w:t>
      </w:r>
      <w:r>
        <w:rPr>
          <w:rFonts w:eastAsia="Times New Roman" w:cs="Times New Roman"/>
          <w:szCs w:val="24"/>
        </w:rPr>
        <w:t>υντελεστής ΦΠΑ ήταν και είναι το μοναδικό μέτρο ακόμα που αντιμετωπίζει τα προβλήματα των νησιωτών.</w:t>
      </w:r>
    </w:p>
    <w:p w14:paraId="09F881AD"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Τελειώνετε, κύριε συνάδελφε.</w:t>
      </w:r>
    </w:p>
    <w:p w14:paraId="09F881A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Μία κουβέντα θα πω ακόμη, κύριε Πρόεδρε, και τελειώνω.</w:t>
      </w:r>
    </w:p>
    <w:p w14:paraId="09F881A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w:t>
      </w:r>
      <w:r>
        <w:rPr>
          <w:rFonts w:eastAsia="Times New Roman" w:cs="Times New Roman"/>
          <w:szCs w:val="24"/>
        </w:rPr>
        <w:t>επιδιώξουμε να το κρατήσουμε με κάθε τρόπο, όχι μόνο στα νησιά</w:t>
      </w:r>
      <w:r>
        <w:rPr>
          <w:rFonts w:eastAsia="Times New Roman" w:cs="Times New Roman"/>
          <w:szCs w:val="24"/>
        </w:rPr>
        <w:t>,</w:t>
      </w:r>
      <w:r>
        <w:rPr>
          <w:rFonts w:eastAsia="Times New Roman" w:cs="Times New Roman"/>
          <w:szCs w:val="24"/>
        </w:rPr>
        <w:t xml:space="preserve"> τα οποία απομένουν, αλλά και να το επαναφέρουμε. Εξάλλου</w:t>
      </w:r>
      <w:r>
        <w:rPr>
          <w:rFonts w:eastAsia="Times New Roman" w:cs="Times New Roman"/>
          <w:szCs w:val="24"/>
        </w:rPr>
        <w:t>,</w:t>
      </w:r>
      <w:r>
        <w:rPr>
          <w:rFonts w:eastAsia="Times New Roman" w:cs="Times New Roman"/>
          <w:szCs w:val="24"/>
        </w:rPr>
        <w:t xml:space="preserve"> προβλέπεται από τη συμφωνία, όταν τα δημοσιονομικά πάνε καλά. </w:t>
      </w:r>
    </w:p>
    <w:p w14:paraId="09F881B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Επίσης, κύριοι Υπουργοί, υπάρχουν εκτιμήσεις ακόμα και μελέτες που λένε</w:t>
      </w:r>
      <w:r>
        <w:rPr>
          <w:rFonts w:eastAsia="Times New Roman" w:cs="Times New Roman"/>
          <w:szCs w:val="24"/>
        </w:rPr>
        <w:t xml:space="preserve"> ότι το ποσό που εισπράττουμε από την αύξηση του ΦΠΑ είναι πολύ λιγότερο από το αν πατάξουμε τη φοροδιαφυγή, αν αυξήσουμε την </w:t>
      </w:r>
      <w:proofErr w:type="spellStart"/>
      <w:r>
        <w:rPr>
          <w:rFonts w:eastAsia="Times New Roman" w:cs="Times New Roman"/>
          <w:szCs w:val="24"/>
        </w:rPr>
        <w:t>εισπραξιμότητα</w:t>
      </w:r>
      <w:proofErr w:type="spellEnd"/>
      <w:r>
        <w:rPr>
          <w:rFonts w:eastAsia="Times New Roman" w:cs="Times New Roman"/>
          <w:szCs w:val="24"/>
        </w:rPr>
        <w:t xml:space="preserve"> του ΦΠΑ. Για παράδειγμα, στα πολλά νησιά που καταργήθηκαν οι εφορίες, δεν φτάνει που δεν εξυπηρετούνται οι πολίτες,</w:t>
      </w:r>
      <w:r>
        <w:rPr>
          <w:rFonts w:eastAsia="Times New Roman" w:cs="Times New Roman"/>
          <w:szCs w:val="24"/>
        </w:rPr>
        <w:t xml:space="preserve"> αλλά δεν υπάρχουν και έλεγχοι και δεν μπορούν να εισπραχθούν.</w:t>
      </w:r>
    </w:p>
    <w:p w14:paraId="09F881B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881B2" w14:textId="77777777" w:rsidR="0008105D" w:rsidRDefault="003C36B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9F881B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9F881B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Ο συνάδελφος κ. Ιωάννης Κεφαλογιάννης από τη Νέα Δημοκρατία έχει τον λόγο.</w:t>
      </w:r>
    </w:p>
    <w:p w14:paraId="09F881B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09F881B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Θα ξεκινήσω με μια απάντηση προς τον προηγούμενο ομιλητή, γιατί τον άκουσα να μιλάει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για τον τουρισμό. Να του θυμίσω ότι από την 1</w:t>
      </w:r>
      <w:r>
        <w:rPr>
          <w:rFonts w:eastAsia="Times New Roman" w:cs="Times New Roman"/>
          <w:szCs w:val="24"/>
          <w:vertAlign w:val="superscript"/>
        </w:rPr>
        <w:t>η</w:t>
      </w:r>
      <w:r>
        <w:rPr>
          <w:rFonts w:eastAsia="Times New Roman" w:cs="Times New Roman"/>
          <w:szCs w:val="24"/>
        </w:rPr>
        <w:t xml:space="preserve"> Ιανουαρίου του 2017 </w:t>
      </w:r>
      <w:r>
        <w:rPr>
          <w:rFonts w:eastAsia="Times New Roman" w:cs="Times New Roman"/>
          <w:szCs w:val="24"/>
        </w:rPr>
        <w:t xml:space="preserve">και </w:t>
      </w:r>
      <w:r>
        <w:rPr>
          <w:rFonts w:eastAsia="Times New Roman" w:cs="Times New Roman"/>
          <w:szCs w:val="24"/>
        </w:rPr>
        <w:t xml:space="preserve">στη δική του περιφέρεια </w:t>
      </w:r>
      <w:r>
        <w:rPr>
          <w:rFonts w:eastAsia="Times New Roman" w:cs="Times New Roman"/>
          <w:szCs w:val="24"/>
        </w:rPr>
        <w:t>θα αυξηθεί ο ΦΠΑ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μειωμένο ΦΠΑ,</w:t>
      </w:r>
      <w:r>
        <w:rPr>
          <w:rFonts w:eastAsia="Times New Roman" w:cs="Times New Roman"/>
          <w:szCs w:val="24"/>
        </w:rPr>
        <w:t xml:space="preserve"> που κατήργησε η δική του η Κυβέρνηση του ΣΥΡΙΖΑ και των Ανεξάρτητων Ελλήνων!</w:t>
      </w:r>
    </w:p>
    <w:p w14:paraId="09F881B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Μη βιάζεστε. Θα το δούμε.</w:t>
      </w:r>
    </w:p>
    <w:p w14:paraId="09F881B8"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Ψηφισμένος είναι, κύριε συνάδελφε!</w:t>
      </w:r>
    </w:p>
    <w:p w14:paraId="09F881B9"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Και εσείς τον ψηφίσατε! </w:t>
      </w:r>
    </w:p>
    <w:p w14:paraId="09F881BA"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ΚΕΦΑΛΟΓΙΑΝΝΗΣ:</w:t>
      </w:r>
      <w:r>
        <w:rPr>
          <w:rFonts w:eastAsia="Times New Roman" w:cs="Times New Roman"/>
          <w:szCs w:val="24"/>
        </w:rPr>
        <w:t xml:space="preserve"> Να θυμίσω ότι για τον τουρισμό -για τον επίσης μίλησε- έχουν αυξηθεί έξι φορολογικοί συντελεστές. </w:t>
      </w:r>
      <w:r>
        <w:rPr>
          <w:rFonts w:eastAsia="Times New Roman" w:cs="Times New Roman"/>
          <w:szCs w:val="24"/>
        </w:rPr>
        <w:t>Ο ΦΠΑ στην διανυκτέρευση α</w:t>
      </w:r>
      <w:r>
        <w:rPr>
          <w:rFonts w:eastAsia="Times New Roman" w:cs="Times New Roman"/>
          <w:szCs w:val="24"/>
        </w:rPr>
        <w:t>πό το 6,5% πήγε στο 13%. Από το 13% στο 2</w:t>
      </w:r>
      <w:r>
        <w:rPr>
          <w:rFonts w:eastAsia="Times New Roman" w:cs="Times New Roman"/>
          <w:szCs w:val="24"/>
        </w:rPr>
        <w:t>4</w:t>
      </w:r>
      <w:r>
        <w:rPr>
          <w:rFonts w:eastAsia="Times New Roman" w:cs="Times New Roman"/>
          <w:szCs w:val="24"/>
        </w:rPr>
        <w:t xml:space="preserve">% για την εστίαση και από το 26% στο 29% </w:t>
      </w:r>
      <w:r>
        <w:rPr>
          <w:rFonts w:eastAsia="Times New Roman" w:cs="Times New Roman"/>
          <w:szCs w:val="24"/>
        </w:rPr>
        <w:t xml:space="preserve">ο φόρος </w:t>
      </w:r>
      <w:r>
        <w:rPr>
          <w:rFonts w:eastAsia="Times New Roman" w:cs="Times New Roman"/>
          <w:szCs w:val="24"/>
        </w:rPr>
        <w:t>για τις επιχειρήσει</w:t>
      </w:r>
      <w:r>
        <w:rPr>
          <w:rFonts w:eastAsia="Times New Roman" w:cs="Times New Roman"/>
          <w:szCs w:val="24"/>
        </w:rPr>
        <w:t>ς. Βεβαίως</w:t>
      </w:r>
      <w:r>
        <w:rPr>
          <w:rFonts w:eastAsia="Times New Roman" w:cs="Times New Roman"/>
          <w:szCs w:val="24"/>
        </w:rPr>
        <w:t>,</w:t>
      </w:r>
      <w:r>
        <w:rPr>
          <w:rFonts w:eastAsia="Times New Roman" w:cs="Times New Roman"/>
          <w:szCs w:val="24"/>
        </w:rPr>
        <w:t xml:space="preserve"> υπάρχει και ο φόρος που θα μπει για τη διανυκτέρευση, τον οποίο επίσης έχει ψηφίσει η δική σας Κυβέρνηση</w:t>
      </w:r>
      <w:r>
        <w:rPr>
          <w:rFonts w:eastAsia="Times New Roman" w:cs="Times New Roman"/>
          <w:szCs w:val="24"/>
        </w:rPr>
        <w:t>, ο φόρος στα μερίσματα</w:t>
      </w:r>
      <w:r>
        <w:rPr>
          <w:rFonts w:eastAsia="Times New Roman" w:cs="Times New Roman"/>
          <w:szCs w:val="24"/>
        </w:rPr>
        <w:t xml:space="preserve"> και να μη μιλήσω για όλες τις επιβαρύνσεις που είναι για τον ΕΝΦΙΑ και κάποια άλλα. </w:t>
      </w:r>
    </w:p>
    <w:p w14:paraId="09F881BB"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νομίζω ότι το μοντέλο </w:t>
      </w:r>
      <w:r>
        <w:rPr>
          <w:rFonts w:eastAsia="Times New Roman" w:cs="Times New Roman"/>
          <w:szCs w:val="24"/>
        </w:rPr>
        <w:t>τουριστικής ανάπτυξης, το οποίο ανέπτυξε προηγουμένως ο αγαπητός συνάδελφος, οδηγεί με μαθηματική ακρίβεια στο κλείσιμο πολλών τουριστικών επιχειρήσεων.</w:t>
      </w:r>
    </w:p>
    <w:p w14:paraId="09F881BC"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δεν έχει βρεθεί ακόμα ο τρόπος για να αλλάζουμε τους αριθμούς, σ</w:t>
      </w:r>
      <w:r>
        <w:rPr>
          <w:rFonts w:eastAsia="Times New Roman" w:cs="Times New Roman"/>
          <w:szCs w:val="24"/>
        </w:rPr>
        <w:t>ύμφωνα με την κομματική ταυτότητα ή με τους ευσεβείς μας πόθους. Η σκληρή πραγματικότητα δεν καλλωπίζεται αριθμητικά, όσες ανακρίβειες και αν λέγονται και όσες παραπληροφορήσεις και αν παράγονται. Η πραγματικότητα μπορεί μόνο να αποτυπωθεί. Και αυτό που απ</w:t>
      </w:r>
      <w:r>
        <w:rPr>
          <w:rFonts w:eastAsia="Times New Roman" w:cs="Times New Roman"/>
          <w:szCs w:val="24"/>
        </w:rPr>
        <w:t xml:space="preserve">οτυπώνεται στον δικό σας </w:t>
      </w:r>
      <w:r>
        <w:rPr>
          <w:rFonts w:eastAsia="Times New Roman" w:cs="Times New Roman"/>
          <w:szCs w:val="24"/>
        </w:rPr>
        <w:t xml:space="preserve">προϋπολογισμό </w:t>
      </w:r>
      <w:r>
        <w:rPr>
          <w:rFonts w:eastAsia="Times New Roman" w:cs="Times New Roman"/>
          <w:szCs w:val="24"/>
        </w:rPr>
        <w:t>για το 2017</w:t>
      </w:r>
      <w:r>
        <w:rPr>
          <w:rFonts w:eastAsia="Times New Roman" w:cs="Times New Roman"/>
          <w:szCs w:val="24"/>
        </w:rPr>
        <w:t>,</w:t>
      </w:r>
      <w:r>
        <w:rPr>
          <w:rFonts w:eastAsia="Times New Roman" w:cs="Times New Roman"/>
          <w:szCs w:val="24"/>
        </w:rPr>
        <w:t xml:space="preserve"> για μία ακόμα φορά</w:t>
      </w:r>
      <w:r>
        <w:rPr>
          <w:rFonts w:eastAsia="Times New Roman" w:cs="Times New Roman"/>
          <w:szCs w:val="24"/>
        </w:rPr>
        <w:t>,</w:t>
      </w:r>
      <w:r>
        <w:rPr>
          <w:rFonts w:eastAsia="Times New Roman" w:cs="Times New Roman"/>
          <w:szCs w:val="24"/>
        </w:rPr>
        <w:t xml:space="preserve"> είναι το πόσο ανέξοδη και αδιέξοδη υπήρξε η αριστερή ρητορική στη χώρα μας τα τελευταία χρόνια. </w:t>
      </w:r>
    </w:p>
    <w:p w14:paraId="09F881BD"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Οφείλω, βέβαια, να παραδεχθώ ότι η προσκόλλησή σας στις καρέκλες σάς έχει προσγειώσει γ</w:t>
      </w:r>
      <w:r>
        <w:rPr>
          <w:rFonts w:eastAsia="Times New Roman" w:cs="Times New Roman"/>
          <w:szCs w:val="24"/>
        </w:rPr>
        <w:t xml:space="preserve">ια τα καλά στην </w:t>
      </w:r>
      <w:r>
        <w:rPr>
          <w:rFonts w:eastAsia="Times New Roman" w:cs="Times New Roman"/>
          <w:szCs w:val="24"/>
        </w:rPr>
        <w:t>Κυβέρνηση</w:t>
      </w:r>
      <w:r>
        <w:rPr>
          <w:rFonts w:eastAsia="Times New Roman" w:cs="Times New Roman"/>
          <w:szCs w:val="24"/>
        </w:rPr>
        <w:t>, τουλάχιστον τα τελευταία χρόνια και νομίζω ότι θα δώσετε πάρα πολύ αγώνα</w:t>
      </w:r>
      <w:r>
        <w:rPr>
          <w:rFonts w:eastAsia="Times New Roman" w:cs="Times New Roman"/>
          <w:szCs w:val="24"/>
        </w:rPr>
        <w:t>,</w:t>
      </w:r>
      <w:r>
        <w:rPr>
          <w:rFonts w:eastAsia="Times New Roman" w:cs="Times New Roman"/>
          <w:szCs w:val="24"/>
        </w:rPr>
        <w:t xml:space="preserve"> προκειμένου να ξεκολλήσετε από εκεί.</w:t>
      </w:r>
    </w:p>
    <w:p w14:paraId="09F881BE"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τελευταία δύο χρόνια</w:t>
      </w:r>
      <w:r>
        <w:rPr>
          <w:rFonts w:eastAsia="Times New Roman" w:cs="Times New Roman"/>
          <w:szCs w:val="24"/>
        </w:rPr>
        <w:t>,</w:t>
      </w:r>
      <w:r>
        <w:rPr>
          <w:rFonts w:eastAsia="Times New Roman" w:cs="Times New Roman"/>
          <w:szCs w:val="24"/>
        </w:rPr>
        <w:t xml:space="preserve"> ενώ πολεμούσατε λυσσαλέα κάθε μεταρρυθμιστική προσπάθεια της προηγούμενης κυβέρνησης, υποστηρ</w:t>
      </w:r>
      <w:r>
        <w:rPr>
          <w:rFonts w:eastAsia="Times New Roman" w:cs="Times New Roman"/>
          <w:szCs w:val="24"/>
        </w:rPr>
        <w:t xml:space="preserve">ίζοντας ότι όλα τα δεινά της χώρας οφείλονται στα κατάπτυστα μνημόνια, περάσαμε από πέρυσι </w:t>
      </w:r>
      <w:r>
        <w:rPr>
          <w:rFonts w:eastAsia="Times New Roman" w:cs="Times New Roman"/>
          <w:szCs w:val="24"/>
        </w:rPr>
        <w:t>σε άλλη</w:t>
      </w:r>
      <w:r>
        <w:rPr>
          <w:rFonts w:eastAsia="Times New Roman" w:cs="Times New Roman"/>
          <w:szCs w:val="24"/>
        </w:rPr>
        <w:t xml:space="preserve"> εποχή όπου ο Πρωθυπουργός της χώρας μιλώντας στην Κοινοβουλευτική του Ομάδα βάπτισε το τρίτο μνημόνιο ως μια τεράστια επιτυχία. </w:t>
      </w:r>
    </w:p>
    <w:p w14:paraId="09F881BF"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πριν από μερικές ημέρες </w:t>
      </w:r>
      <w:r>
        <w:rPr>
          <w:rFonts w:eastAsia="Times New Roman" w:cs="Times New Roman"/>
          <w:szCs w:val="24"/>
        </w:rPr>
        <w:t>πάλι ο κ. Τσίπρας</w:t>
      </w:r>
      <w:r>
        <w:rPr>
          <w:rFonts w:eastAsia="Times New Roman" w:cs="Times New Roman"/>
          <w:szCs w:val="24"/>
        </w:rPr>
        <w:t>,</w:t>
      </w:r>
      <w:r>
        <w:rPr>
          <w:rFonts w:eastAsia="Times New Roman" w:cs="Times New Roman"/>
          <w:szCs w:val="24"/>
        </w:rPr>
        <w:t xml:space="preserve"> μιλώντας στην Κοινοβουλευτική Ομάδα του ΣΥΡΙΖΑ, είπε χαρακτηριστικά ότι ο εκτροχιασμός του προγράμματος, δηλαδή του τρίτου μνημονίου</w:t>
      </w:r>
      <w:r>
        <w:rPr>
          <w:rFonts w:eastAsia="Times New Roman" w:cs="Times New Roman"/>
          <w:szCs w:val="24"/>
        </w:rPr>
        <w:t>,</w:t>
      </w:r>
      <w:r>
        <w:rPr>
          <w:rFonts w:eastAsia="Times New Roman" w:cs="Times New Roman"/>
          <w:szCs w:val="24"/>
        </w:rPr>
        <w:t xml:space="preserve"> το οποίο ψήφισε, θα αποτελέσει την τέλεια καταστροφή για την οικονομία. Αυτό βέβαια</w:t>
      </w:r>
      <w:r>
        <w:rPr>
          <w:rFonts w:eastAsia="Times New Roman" w:cs="Times New Roman"/>
          <w:szCs w:val="24"/>
        </w:rPr>
        <w:t>,</w:t>
      </w:r>
      <w:r>
        <w:rPr>
          <w:rFonts w:eastAsia="Times New Roman" w:cs="Times New Roman"/>
          <w:szCs w:val="24"/>
        </w:rPr>
        <w:t xml:space="preserve"> αποτελεί τη μισή α</w:t>
      </w:r>
      <w:r>
        <w:rPr>
          <w:rFonts w:eastAsia="Times New Roman" w:cs="Times New Roman"/>
          <w:szCs w:val="24"/>
        </w:rPr>
        <w:t xml:space="preserve">λήθεια. </w:t>
      </w:r>
    </w:p>
    <w:p w14:paraId="09F881C0"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άλλη μισή αλήθεια, αγαπητοί κυρίες και κύριοι συνάδελφοι, είναι ότι υπάρχουν πάρα πολλοί τρόποι για να καταστρέψετε την ελληνική οικονομία. Ένας από αυτούς, για παράδειγμα, είναι να αποστεώνετε κάθε παραγωγική δυνατότητα</w:t>
      </w:r>
      <w:r>
        <w:rPr>
          <w:rFonts w:eastAsia="Times New Roman" w:cs="Times New Roman"/>
          <w:szCs w:val="24"/>
        </w:rPr>
        <w:t>,</w:t>
      </w:r>
      <w:r>
        <w:rPr>
          <w:rFonts w:eastAsia="Times New Roman" w:cs="Times New Roman"/>
          <w:szCs w:val="24"/>
        </w:rPr>
        <w:t xml:space="preserve"> προσθέτοντας συνεχώς νέ</w:t>
      </w:r>
      <w:r>
        <w:rPr>
          <w:rFonts w:eastAsia="Times New Roman" w:cs="Times New Roman"/>
          <w:szCs w:val="24"/>
        </w:rPr>
        <w:t xml:space="preserve">ους φόρους, κάτι το οποίο κάνετε με τον συγκεκριμένο </w:t>
      </w:r>
      <w:r>
        <w:rPr>
          <w:rFonts w:eastAsia="Times New Roman" w:cs="Times New Roman"/>
          <w:szCs w:val="24"/>
        </w:rPr>
        <w:t>προϋπολογισμό</w:t>
      </w:r>
      <w:r>
        <w:rPr>
          <w:rFonts w:eastAsia="Times New Roman" w:cs="Times New Roman"/>
          <w:szCs w:val="24"/>
        </w:rPr>
        <w:t>, με τον οποίο προστίθενται 2,6 δισεκατομμύρια νέοι φόροι μόνο για το 2017. Και αυτό ενώ έχετε ήδη λάβει μέτρα 3 δισεκατομμύρια επιπλέον τη διετία 2015-2016, ενώ πανηγυρίζ</w:t>
      </w:r>
      <w:r>
        <w:rPr>
          <w:rFonts w:eastAsia="Times New Roman" w:cs="Times New Roman"/>
          <w:szCs w:val="24"/>
        </w:rPr>
        <w:t>α</w:t>
      </w:r>
      <w:r>
        <w:rPr>
          <w:rFonts w:eastAsia="Times New Roman" w:cs="Times New Roman"/>
          <w:szCs w:val="24"/>
        </w:rPr>
        <w:t>τε ότι πετύχατε χα</w:t>
      </w:r>
      <w:r>
        <w:rPr>
          <w:rFonts w:eastAsia="Times New Roman" w:cs="Times New Roman"/>
          <w:szCs w:val="24"/>
        </w:rPr>
        <w:t xml:space="preserve">μηλότερα πλεονάσματα. Αντί δηλαδή να καταργήσετε τον ΕΝΦΙΑ, το οποίο λέγατε προεκλογικά, στην ουσία προσθέσατε περίπου δυόμισι νέους ΕΝΦΙΑ στον ήδη υπάρχοντα. </w:t>
      </w:r>
    </w:p>
    <w:p w14:paraId="09F881C1"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Υπάρχουν, όμως, και άλλοι τρόποι για να καταστρέψετε την οικονομία, όπως με το να υπονομεύετε κα</w:t>
      </w:r>
      <w:r>
        <w:rPr>
          <w:rFonts w:eastAsia="Times New Roman" w:cs="Times New Roman"/>
          <w:szCs w:val="24"/>
        </w:rPr>
        <w:t xml:space="preserve">θημερινά την υλοποίηση επενδύσεων, όπως αυτές στο Ελληνικό και στις Σκουριές ή να οδηγείτε σε ναυάγιο τις αποκρατικοποιήσεις, όπως αυτή του ΔΕΣΦΑ, λες και μας περισσεύουν 400 εκατομμύρια άμεσα ή 2,5 δισεκατομμύρια τα επόμενα δέκα χρόνια. </w:t>
      </w:r>
    </w:p>
    <w:p w14:paraId="09F881C2"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γίνεται μ</w:t>
      </w:r>
      <w:r>
        <w:rPr>
          <w:rFonts w:eastAsia="Times New Roman" w:cs="Times New Roman"/>
          <w:szCs w:val="24"/>
        </w:rPr>
        <w:t>ε το να σιτίζετε αδιαλείπτως τον κομματικό σας στρατό</w:t>
      </w:r>
      <w:r>
        <w:rPr>
          <w:rFonts w:eastAsia="Times New Roman" w:cs="Times New Roman"/>
          <w:szCs w:val="24"/>
        </w:rPr>
        <w:t>,</w:t>
      </w:r>
      <w:r>
        <w:rPr>
          <w:rFonts w:eastAsia="Times New Roman" w:cs="Times New Roman"/>
          <w:szCs w:val="24"/>
        </w:rPr>
        <w:t xml:space="preserve"> διπλασιάζοντας τις γενικές γραμματείες των </w:t>
      </w:r>
      <w:r>
        <w:rPr>
          <w:rFonts w:eastAsia="Times New Roman" w:cs="Times New Roman"/>
          <w:szCs w:val="24"/>
        </w:rPr>
        <w:t>Υπουργείων</w:t>
      </w:r>
      <w:r>
        <w:rPr>
          <w:rFonts w:eastAsia="Times New Roman" w:cs="Times New Roman"/>
          <w:szCs w:val="24"/>
        </w:rPr>
        <w:t>, προσλαμβάνοντας αθρόα μετακλητούς υπαλλήλους και συντηρώντας αχρείαστους οργανισμούς ή προσλαμβάνοντας από το παράθυρο διακόσιους είκοσι υπαλλήλου</w:t>
      </w:r>
      <w:r>
        <w:rPr>
          <w:rFonts w:eastAsia="Times New Roman" w:cs="Times New Roman"/>
          <w:szCs w:val="24"/>
        </w:rPr>
        <w:t xml:space="preserve">ς για τις Κτηριακές Υποδομές, για τις οποίες το Ανώτατο Διοικητικό Δικαστήριο της χώρας έχει κρίνει τελεσίδικα, κυρίες και κύριοι συνάδελφοι, ότι δεν καλύπτουν πάγιες και διαρκείς ανάγκες του δημοσίου. </w:t>
      </w:r>
    </w:p>
    <w:p w14:paraId="09F881C3"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μπορεί να γίνει με το να οδηγείτε τις αστικές</w:t>
      </w:r>
      <w:r>
        <w:rPr>
          <w:rFonts w:eastAsia="Times New Roman" w:cs="Times New Roman"/>
          <w:szCs w:val="24"/>
        </w:rPr>
        <w:t xml:space="preserve"> συγκοινωνίες να έχουν ζημία 61 εκατομμυρίων για το 2015 από τα κέρδη που είχαν το 2014 ή με το να παίρνετε τη ΔΕΗ κερδοφόρα με </w:t>
      </w:r>
      <w:r>
        <w:rPr>
          <w:rFonts w:eastAsia="Times New Roman" w:cs="Times New Roman"/>
          <w:szCs w:val="24"/>
        </w:rPr>
        <w:t>9</w:t>
      </w:r>
      <w:r>
        <w:rPr>
          <w:rFonts w:eastAsia="Times New Roman" w:cs="Times New Roman"/>
          <w:szCs w:val="24"/>
        </w:rPr>
        <w:t xml:space="preserve">0 εκατομμύρια και να τη φθάνετε με ζημιά περίπου στα </w:t>
      </w:r>
      <w:r>
        <w:rPr>
          <w:rFonts w:eastAsia="Times New Roman" w:cs="Times New Roman"/>
          <w:szCs w:val="24"/>
        </w:rPr>
        <w:t>10</w:t>
      </w:r>
      <w:r>
        <w:rPr>
          <w:rFonts w:eastAsia="Times New Roman" w:cs="Times New Roman"/>
          <w:szCs w:val="24"/>
        </w:rPr>
        <w:t>0 εκατομμύρια.</w:t>
      </w:r>
    </w:p>
    <w:p w14:paraId="09F881C4"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πάρα πολλοί τρόποι για να καταστρέψετε </w:t>
      </w:r>
      <w:r>
        <w:rPr>
          <w:rFonts w:eastAsia="Times New Roman" w:cs="Times New Roman"/>
          <w:szCs w:val="24"/>
        </w:rPr>
        <w:t xml:space="preserve">την ελληνική οικονομία. Και κατά σύμπτωση η δική σας Κυβέρνηση ΣΥΡΙΖΑ-Ανεξαρτήτων Ελλήνων, τα κατάφερε με όλους τους τρόπους τα τελευταία δύο χρόνια. </w:t>
      </w:r>
    </w:p>
    <w:p w14:paraId="09F881C5"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Βεβαίως, οι δυσάρεστες εκπλήξεις για τον ελληνικό λαό δεν σταματούν μόνο εδώ. Του τάξατε ρύθμιση για το χ</w:t>
      </w:r>
      <w:r>
        <w:rPr>
          <w:rFonts w:eastAsia="Times New Roman" w:cs="Times New Roman"/>
          <w:szCs w:val="24"/>
        </w:rPr>
        <w:t xml:space="preserve">ρέος και του φέρατε τέταρτο μνημόνιο και πρωτογενή πλεονάσματα 3,5 τον χρόνο. Του εμφανίσατε, δηλαδή, νέα μέτρα. </w:t>
      </w:r>
    </w:p>
    <w:p w14:paraId="09F881C6"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να πάρει, λοιπόν, η Κυβέρνηση το αυτονόητο, δυστυχώς αποδέχθηκε το αδιανόητο. Ας δούμε, λοιπόν, τι σημαίνει συμφωνία για πρωτογενές πλεόνα</w:t>
      </w:r>
      <w:r>
        <w:rPr>
          <w:rFonts w:eastAsia="Times New Roman" w:cs="Times New Roman"/>
          <w:szCs w:val="24"/>
        </w:rPr>
        <w:t>σμα 3,5% πέραν του 2018. Στην πραγματικότητα</w:t>
      </w:r>
      <w:r>
        <w:rPr>
          <w:rFonts w:eastAsia="Times New Roman" w:cs="Times New Roman"/>
          <w:szCs w:val="24"/>
        </w:rPr>
        <w:t>,</w:t>
      </w:r>
      <w:r>
        <w:rPr>
          <w:rFonts w:eastAsia="Times New Roman" w:cs="Times New Roman"/>
          <w:szCs w:val="24"/>
        </w:rPr>
        <w:t xml:space="preserve"> σημαίνει κάτι το οποίο δεν υπάρχει στον αληθινό κόσμο. Από το 1974 και έπειτα, μόνο τρία κράτη κατάφεραν να έχουν πρωτογενές πλεόνασμα 3% για περίπου μία δεκαετία. Το Βέλγιο τη δεκαετία του 1990, η Νορβηγία με </w:t>
      </w:r>
      <w:r>
        <w:rPr>
          <w:rFonts w:eastAsia="Times New Roman" w:cs="Times New Roman"/>
          <w:szCs w:val="24"/>
        </w:rPr>
        <w:t>τα τεράστια πετρελαϊκά αποθέματα και η Σιγκαπούρη. Ακόμα και η Γερμανία το κατάφερε μόνο για το τελευταίο τρίμηνο του 2007 και για το πρώτο τρίμηνο του 2008.</w:t>
      </w:r>
    </w:p>
    <w:p w14:paraId="09F881C7" w14:textId="77777777" w:rsidR="0008105D" w:rsidRDefault="003C36B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Πώς, λοιπόν, θα το καταφέρει, κυρίες και κύριοι συνάδελφοι, η χώρα μας; Αυτό, δυστυχώς, μπορεί να </w:t>
      </w:r>
      <w:r>
        <w:rPr>
          <w:rFonts w:eastAsia="Times New Roman" w:cs="Times New Roman"/>
          <w:szCs w:val="24"/>
        </w:rPr>
        <w:t>γίνει μόνο είτε με νέα μέτρα είτε με στάση πληρωμών από το δημόσιο. Και αν τα στελέχη του ΣΥΡΙΖΑ και όλοι εσείς οι συνάδελφοι από τον ΣΥΡΙΖΑ ήσασταν στην Αντιπολίτευση και ακούγατε ότι η χώρα μας πάει για μακροχρόνια πρωτογενή πλεονάσματα, τότε θα ψάχνατε</w:t>
      </w:r>
      <w:r>
        <w:rPr>
          <w:rFonts w:eastAsia="Times New Roman" w:cs="Times New Roman"/>
          <w:szCs w:val="24"/>
        </w:rPr>
        <w:t>,</w:t>
      </w:r>
      <w:r>
        <w:rPr>
          <w:rFonts w:eastAsia="Times New Roman" w:cs="Times New Roman"/>
          <w:szCs w:val="24"/>
        </w:rPr>
        <w:t xml:space="preserve"> για κάγκελα για να σκαρφαλώσετε και να διαμαρτυρηθείτε και ενδεχομένως για κεραμίδια για να σας αντέξουν!</w:t>
      </w:r>
    </w:p>
    <w:p w14:paraId="09F881C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Πάμε τώρα και στα μέτρα για την ελάφρυνση του χρέους. Φυσικά, εάν θέλουμε να είμαστε ειλικρινείς, δεν μιλάμε για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Ούτε ένα ευρώ </w:t>
      </w:r>
      <w:r>
        <w:rPr>
          <w:rFonts w:eastAsia="Times New Roman" w:cs="Times New Roman"/>
          <w:szCs w:val="24"/>
        </w:rPr>
        <w:t>ονομαστικό χρέος</w:t>
      </w:r>
      <w:r w:rsidRPr="00BD4382">
        <w:rPr>
          <w:rFonts w:eastAsia="Times New Roman" w:cs="Times New Roman"/>
          <w:szCs w:val="24"/>
        </w:rPr>
        <w:t xml:space="preserve"> </w:t>
      </w:r>
      <w:r>
        <w:rPr>
          <w:rFonts w:eastAsia="Times New Roman" w:cs="Times New Roman"/>
          <w:szCs w:val="24"/>
        </w:rPr>
        <w:t>δεν κόβεται</w:t>
      </w:r>
      <w:r>
        <w:rPr>
          <w:rFonts w:eastAsia="Times New Roman" w:cs="Times New Roman"/>
          <w:szCs w:val="24"/>
        </w:rPr>
        <w:t>, πόσο δε μάλλον, τα 45 δισεκατομμύρια ευρώ, που διαφημίζει η κυβερνητική προπαγάνδα. Αντίθετα, βραχυπρόθεσμα, θα καταβάλουμε περισσότερα χρήματα για την εξυπηρέτηση του χρέους.</w:t>
      </w:r>
    </w:p>
    <w:p w14:paraId="09F881C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Βεβαίως, εμείς ως Νέα Δημοκρατία, αγαπητοί </w:t>
      </w:r>
      <w:r>
        <w:rPr>
          <w:rFonts w:eastAsia="Times New Roman" w:cs="Times New Roman"/>
          <w:szCs w:val="24"/>
        </w:rPr>
        <w:t xml:space="preserve">συνάδελφοι, νιώθουμε μία ικανοποίηση γιατί δεχθήκατε πλέον την ιδέα ότι για να είναι το χρέος βιώσιμο πρέπει να είναι και </w:t>
      </w:r>
      <w:proofErr w:type="spellStart"/>
      <w:r>
        <w:rPr>
          <w:rFonts w:eastAsia="Times New Roman" w:cs="Times New Roman"/>
          <w:szCs w:val="24"/>
        </w:rPr>
        <w:t>εξυπηρετήσιμο</w:t>
      </w:r>
      <w:proofErr w:type="spellEnd"/>
      <w:r>
        <w:rPr>
          <w:rFonts w:eastAsia="Times New Roman" w:cs="Times New Roman"/>
          <w:szCs w:val="24"/>
        </w:rPr>
        <w:t>. Το 2014 να θυμίσω ότι καταγγέλλατε τη Νέα Δημοκρατία για όσα είχε πετύχει και είχατε ζητήσει ονομαστικό κούρεμα του χρέ</w:t>
      </w:r>
      <w:r>
        <w:rPr>
          <w:rFonts w:eastAsia="Times New Roman" w:cs="Times New Roman"/>
          <w:szCs w:val="24"/>
        </w:rPr>
        <w:t>ους. Διαφωνούσατε μόνο αν θα είναι 60 δισεκατομμύρια, άλλος έλεγε 120 δισεκατομμύρια, πάντως μιλούσατε για κούρεμα. Και αυτή τη στιγμή έχει πάψει κάθε συζήτηση.</w:t>
      </w:r>
    </w:p>
    <w:p w14:paraId="09F881C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Είμαστε, επίσης, ευτυχείς κατ’ επέκτασιν, που η ελάφρυνση γίνεται με όρους παρούσας αξίας, μία </w:t>
      </w:r>
      <w:r>
        <w:rPr>
          <w:rFonts w:eastAsia="Times New Roman" w:cs="Times New Roman"/>
          <w:szCs w:val="24"/>
        </w:rPr>
        <w:t>παραδοχή, που μέχρι πριν από ένα χρόνο χλευάζατε. Βεβαίως, στερνή μου γνώση να σε είχα πρώτα</w:t>
      </w:r>
      <w:r>
        <w:rPr>
          <w:rFonts w:eastAsia="Times New Roman" w:cs="Times New Roman"/>
          <w:szCs w:val="24"/>
        </w:rPr>
        <w:t>!</w:t>
      </w:r>
    </w:p>
    <w:p w14:paraId="09F881C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Πρέπει όμως, να θυμίσετε και στους Έλληνες πολίτες ότι αφού μιλάμε για όρους παρούσας αξίας με το τρισκατάρατο </w:t>
      </w:r>
      <w:r>
        <w:rPr>
          <w:rFonts w:eastAsia="Times New Roman" w:cs="Times New Roman"/>
          <w:szCs w:val="24"/>
          <w:lang w:val="en-US"/>
        </w:rPr>
        <w:t>PSI</w:t>
      </w:r>
      <w:r>
        <w:rPr>
          <w:rFonts w:eastAsia="Times New Roman" w:cs="Times New Roman"/>
          <w:szCs w:val="24"/>
        </w:rPr>
        <w:t>,</w:t>
      </w:r>
      <w:r>
        <w:rPr>
          <w:rFonts w:eastAsia="Times New Roman" w:cs="Times New Roman"/>
          <w:sz w:val="18"/>
          <w:szCs w:val="18"/>
        </w:rPr>
        <w:t xml:space="preserve"> </w:t>
      </w:r>
      <w:r>
        <w:rPr>
          <w:rFonts w:eastAsia="Times New Roman" w:cs="Times New Roman"/>
          <w:szCs w:val="24"/>
        </w:rPr>
        <w:t xml:space="preserve"> στην ουσία</w:t>
      </w:r>
      <w:r>
        <w:rPr>
          <w:rFonts w:eastAsia="Times New Roman" w:cs="Times New Roman"/>
          <w:szCs w:val="24"/>
        </w:rPr>
        <w:t xml:space="preserve">, πρέπει να παραδεχθείτε </w:t>
      </w:r>
      <w:r>
        <w:rPr>
          <w:rFonts w:eastAsia="Times New Roman" w:cs="Times New Roman"/>
          <w:szCs w:val="24"/>
        </w:rPr>
        <w:t xml:space="preserve">ότι </w:t>
      </w:r>
      <w:r>
        <w:rPr>
          <w:rFonts w:eastAsia="Times New Roman" w:cs="Times New Roman"/>
          <w:szCs w:val="24"/>
        </w:rPr>
        <w:t xml:space="preserve">τότε </w:t>
      </w:r>
      <w:r>
        <w:rPr>
          <w:rFonts w:eastAsia="Times New Roman" w:cs="Times New Roman"/>
          <w:szCs w:val="24"/>
        </w:rPr>
        <w:t>κ</w:t>
      </w:r>
      <w:r>
        <w:rPr>
          <w:rFonts w:eastAsia="Times New Roman" w:cs="Times New Roman"/>
          <w:szCs w:val="24"/>
        </w:rPr>
        <w:t>ουρεύτηκε ένα ολόκληρο ΑΕΠ της χώρας. Η ελάφρυνση είναι της τάξεως των 30 με 40 δισεκατομμυρίων, όπως λέει και η Κυβέρνηση. Βεβαίως, να θυμίσω ότι η αγωνιστική διαπραγμάτευση μόνο του πρώτου εξαμήνου του 2015 εκτιμήθηκε από όλους τους Ευρωπαίους πιστωτές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τους οποίους αυτή τη στιγμή συνομιλείτε, γύρω στα 35 με 55 δισεκατομμύρια. Σταδιακά όμως, αυτό έχει γίνει και λογιστικό. Και δυστυχώς, ακόμα και με αυτήν την ελάφρυνση ή την ομαλοποίηση όσον αφορά την αποπληρωμή του χρέους ούτε αυτό το κόστος, δεν καταφ</w:t>
      </w:r>
      <w:r>
        <w:rPr>
          <w:rFonts w:eastAsia="Times New Roman" w:cs="Times New Roman"/>
          <w:szCs w:val="24"/>
        </w:rPr>
        <w:t>έρατε να καλύψετε.</w:t>
      </w:r>
    </w:p>
    <w:p w14:paraId="09F881C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F881C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09F881C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Επιπλέον, η υποχρέωση της χώρας, ακόμα και μετά την ελάφρυνση για το 2019 είναι 14 δισεκατομμύρια για τους τόκους και φτάνουν</w:t>
      </w:r>
      <w:r>
        <w:rPr>
          <w:rFonts w:eastAsia="Times New Roman" w:cs="Times New Roman"/>
          <w:szCs w:val="24"/>
        </w:rPr>
        <w:t xml:space="preserve"> μαζί συνολικά τα 19,5 δισεκατομμύρια. Και για να υπάρξει μία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ακόμα και μετά το μνημόνιο Τσίπρα, εάν εφαρμοστεί και εκτελεστεί σωστά, θα πρέπει η χώρα να μπορεί να χρηματοδοτεί το χρέος της. Και για να συμβεί αυτό, με συμφωνημένο πρω</w:t>
      </w:r>
      <w:r>
        <w:rPr>
          <w:rFonts w:eastAsia="Times New Roman" w:cs="Times New Roman"/>
          <w:szCs w:val="24"/>
        </w:rPr>
        <w:t xml:space="preserve">τογενές πλεόνασμα 3,5% για τα επόμενα χρόνια, αυτό είναι δυστυχώς αδιανόητο. </w:t>
      </w:r>
    </w:p>
    <w:p w14:paraId="09F881C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για την Κυβέρνηση, άλλη μια μεγάλη ιδέα, όπως αυτή της αναδιάρθρωσης του χρέους, βρίσκει με τη σειρά της το δρόμο προς την απομάγευση. Βεβα</w:t>
      </w:r>
      <w:r>
        <w:rPr>
          <w:rFonts w:eastAsia="Times New Roman" w:cs="Times New Roman"/>
          <w:szCs w:val="24"/>
        </w:rPr>
        <w:t>ίως, αυτό που πρέπει να σας υπενθυμίσουμε όλοι είναι ότι με την προηγούμενη κυβέρνηση μειώθηκε η εξυπηρέτηση του χρέους σε περίπου 10 δισεκατομμύρια τον χρόνο</w:t>
      </w:r>
      <w:r>
        <w:rPr>
          <w:rFonts w:eastAsia="Times New Roman" w:cs="Times New Roman"/>
          <w:szCs w:val="24"/>
        </w:rPr>
        <w:t>. Κ</w:t>
      </w:r>
      <w:r>
        <w:rPr>
          <w:rFonts w:eastAsia="Times New Roman" w:cs="Times New Roman"/>
          <w:szCs w:val="24"/>
        </w:rPr>
        <w:t>άθε χρόνο</w:t>
      </w:r>
      <w:r>
        <w:rPr>
          <w:rFonts w:eastAsia="Times New Roman" w:cs="Times New Roman"/>
          <w:szCs w:val="24"/>
        </w:rPr>
        <w:t>! Κ</w:t>
      </w:r>
      <w:r>
        <w:rPr>
          <w:rFonts w:eastAsia="Times New Roman" w:cs="Times New Roman"/>
          <w:szCs w:val="24"/>
        </w:rPr>
        <w:t xml:space="preserve">άτι το οποίο επιβεβαιώνει και η δική σας εισηγητική έκθεση του </w:t>
      </w:r>
      <w:r>
        <w:rPr>
          <w:rFonts w:eastAsia="Times New Roman" w:cs="Times New Roman"/>
          <w:szCs w:val="24"/>
        </w:rPr>
        <w:t>προϋπολογισμού</w:t>
      </w:r>
      <w:r>
        <w:rPr>
          <w:rFonts w:eastAsia="Times New Roman" w:cs="Times New Roman"/>
          <w:szCs w:val="24"/>
        </w:rPr>
        <w:t xml:space="preserve">, την </w:t>
      </w:r>
      <w:r>
        <w:rPr>
          <w:rFonts w:eastAsia="Times New Roman" w:cs="Times New Roman"/>
          <w:szCs w:val="24"/>
        </w:rPr>
        <w:t>οποία αυτή τη στιγμή έχουμε στα χέρια μας.</w:t>
      </w:r>
    </w:p>
    <w:p w14:paraId="09F881D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Δυστυχώς, θα μείνετε στην ιστορία ως η Κυβέρνηση, ως οι Βουλευτές του ΣΥΡΙΖΑ και των Ανεξαρτήτων Ελλήνων, οι οποίοι υποθηκεύσατε το μέλλον των επόμενων πολλών γενεών. Και να θυμίσω ότι το κάνατε αυτό μέσω της ελάφ</w:t>
      </w:r>
      <w:r>
        <w:rPr>
          <w:rFonts w:eastAsia="Times New Roman" w:cs="Times New Roman"/>
          <w:szCs w:val="24"/>
        </w:rPr>
        <w:t xml:space="preserve">ρυνσης του χρέους δήθεν για το 2060, το κάνατε μέσω του </w:t>
      </w:r>
      <w:proofErr w:type="spellStart"/>
      <w:r>
        <w:rPr>
          <w:rFonts w:eastAsia="Times New Roman" w:cs="Times New Roman"/>
          <w:szCs w:val="24"/>
        </w:rPr>
        <w:t>υπερταμείου</w:t>
      </w:r>
      <w:proofErr w:type="spellEnd"/>
      <w:r>
        <w:rPr>
          <w:rFonts w:eastAsia="Times New Roman" w:cs="Times New Roman"/>
          <w:szCs w:val="24"/>
        </w:rPr>
        <w:t xml:space="preserve"> αποκρατικοποιήσεων για τα επόμενα ενενήντα εννέα χρόνια, διατήρηση του ΕΝΦΙΑ μέχρι το 2037 και μέσω πλεονάσματος 3,5% για τα επόμενα δέκα χρόνια.</w:t>
      </w:r>
    </w:p>
    <w:p w14:paraId="09F881D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Ζούμε αυτές τις μέρες το τελευταίο επεισόδ</w:t>
      </w:r>
      <w:r>
        <w:rPr>
          <w:rFonts w:eastAsia="Times New Roman" w:cs="Times New Roman"/>
          <w:szCs w:val="24"/>
        </w:rPr>
        <w:t>ιο σήριαλ, το οποίο έχει έναν τίτλο «Διαπραγματευτήκαμε σκληρά, κάπου χάσαμε στην πορεία το δρόμο μας για τον σοσιαλισμό, αλλά δυστυχώς ηττηθήκαμε».</w:t>
      </w:r>
    </w:p>
    <w:p w14:paraId="09F881D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Δυστυχώς, ένα πράγμα σας μένει, κυρίες και κύριοι συνάδελφοι, και αυτό είναι οι εκλογές.</w:t>
      </w:r>
    </w:p>
    <w:p w14:paraId="09F881D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F881D4"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09F881D5"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09F881D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κ. Χρήστος </w:t>
      </w:r>
      <w:proofErr w:type="spellStart"/>
      <w:r>
        <w:rPr>
          <w:rFonts w:eastAsia="Times New Roman" w:cs="Times New Roman"/>
          <w:szCs w:val="24"/>
        </w:rPr>
        <w:t>Σιμορέλης</w:t>
      </w:r>
      <w:proofErr w:type="spellEnd"/>
      <w:r>
        <w:rPr>
          <w:rFonts w:eastAsia="Times New Roman" w:cs="Times New Roman"/>
          <w:szCs w:val="24"/>
        </w:rPr>
        <w:t>, Βουλευτής του ΣΥΡΙΖΑ, έχει τον λόγο.</w:t>
      </w:r>
    </w:p>
    <w:p w14:paraId="09F881D7"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Ευχαριστώ, κύριε Πρόεδρε.</w:t>
      </w:r>
    </w:p>
    <w:p w14:paraId="09F881D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Κύριε Υπουργέ, κύριοι συνάδελφοι, μπο</w:t>
      </w:r>
      <w:r>
        <w:rPr>
          <w:rFonts w:eastAsia="Times New Roman" w:cs="Times New Roman"/>
          <w:szCs w:val="24"/>
        </w:rPr>
        <w:t>ρούμε να πούμε «καλημέρα».</w:t>
      </w:r>
    </w:p>
    <w:p w14:paraId="09F881D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Προχθές είχαμε θετικές εξελίξεις στο </w:t>
      </w:r>
      <w:proofErr w:type="spellStart"/>
      <w:r>
        <w:rPr>
          <w:rFonts w:eastAsia="Times New Roman" w:cs="Times New Roman"/>
          <w:szCs w:val="24"/>
          <w:lang w:val="en-US"/>
        </w:rPr>
        <w:t>Eurogroup</w:t>
      </w:r>
      <w:proofErr w:type="spellEnd"/>
      <w:r>
        <w:rPr>
          <w:rFonts w:eastAsia="Times New Roman" w:cs="Times New Roman"/>
          <w:szCs w:val="24"/>
        </w:rPr>
        <w:t>. Βέβαια, τα κόμματα της αντιπολίτευσης και ειδικά της Νέας Δημοκρατίας και του ΠΑΣΟΚ, αρκέστηκαν μόνο να πουν ορισμένες λέξεις, δηλαδή ότι κάναμε τα αυτονόητα. Γιατί, κύριοι της Νέας</w:t>
      </w:r>
      <w:r>
        <w:rPr>
          <w:rFonts w:eastAsia="Times New Roman" w:cs="Times New Roman"/>
          <w:szCs w:val="24"/>
        </w:rPr>
        <w:t xml:space="preserve"> Δημοκρατίας και του ΠΑΣΟΚ, τόσα χρόνια δεν κάνατε τα αυτονόητα; Γιατί προτιμήσατε να κάνετε την καταστροφική πολιτική με το </w:t>
      </w:r>
      <w:r>
        <w:rPr>
          <w:rFonts w:eastAsia="Times New Roman" w:cs="Times New Roman"/>
          <w:szCs w:val="24"/>
          <w:lang w:val="en-US"/>
        </w:rPr>
        <w:t>PSI</w:t>
      </w:r>
      <w:r>
        <w:rPr>
          <w:rFonts w:eastAsia="Times New Roman" w:cs="Times New Roman"/>
          <w:szCs w:val="24"/>
        </w:rPr>
        <w:t>, που ξεκλήρισε όλους εκείνους που πήραν τα ομόλογα και καταστρέψατε τα ασφαλιστικά ταμεία;</w:t>
      </w:r>
    </w:p>
    <w:p w14:paraId="09F881D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Και κάτι ακόμη. Εσείς της Νέας Δημοκρατίας, μιλάτε για την περιβόητη συμφωνία της αλήθειας, επιλέγετε όμως, τα ψέματα. Ξεχνάτε πως με την προηγούμενη συμφωνία της κυβέρνησης Σαμαρά-Βενιζέλου, η χώρα δεσμευόταν για δυσθεώρητα πρωτογενή πλεονάσματα ύψους μέχ</w:t>
      </w:r>
      <w:r>
        <w:rPr>
          <w:rFonts w:eastAsia="Times New Roman" w:cs="Times New Roman"/>
          <w:szCs w:val="24"/>
        </w:rPr>
        <w:t xml:space="preserve">ρι 4,5%. Συγκεκριμένα, το δεύτερο μνημόνιο δέσμευε τη χώρα για πρωτογενή πλεονάσματα: Το 2015  το 3%, το 2016 το 4,2%,  και το 2018 το 4,5% του ΑΕΠ, δηλαδή, με άλλα λόγια φεσώνατε τον ελληνικό λαό με 20 δισεκατομμύρια. Ευτυχώς, που δεν είσαστε στην </w:t>
      </w:r>
      <w:r>
        <w:rPr>
          <w:rFonts w:eastAsia="Times New Roman" w:cs="Times New Roman"/>
          <w:szCs w:val="24"/>
        </w:rPr>
        <w:t>Κ</w:t>
      </w:r>
      <w:r>
        <w:rPr>
          <w:rFonts w:eastAsia="Times New Roman" w:cs="Times New Roman"/>
          <w:szCs w:val="24"/>
        </w:rPr>
        <w:t>υβέρνη</w:t>
      </w:r>
      <w:r>
        <w:rPr>
          <w:rFonts w:eastAsia="Times New Roman" w:cs="Times New Roman"/>
          <w:szCs w:val="24"/>
        </w:rPr>
        <w:t>ση.</w:t>
      </w:r>
    </w:p>
    <w:p w14:paraId="09F881DB"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η κύρωση του κρατικού </w:t>
      </w:r>
      <w:r>
        <w:rPr>
          <w:rFonts w:eastAsia="Times New Roman"/>
          <w:szCs w:val="24"/>
        </w:rPr>
        <w:t xml:space="preserve">προϋπολογισμού </w:t>
      </w:r>
      <w:r>
        <w:rPr>
          <w:rFonts w:eastAsia="Times New Roman"/>
          <w:szCs w:val="24"/>
        </w:rPr>
        <w:t xml:space="preserve">για το έτος 2017 αποτελεί κορυφαίο πολιτικό γεγονός. Ο δεύτερος προϋπολογισμός που επικυρώνει αυτή η Κυβέρνηση είναι η απόδειξη ότι ακόμα και σε δύσκολες </w:t>
      </w:r>
      <w:proofErr w:type="spellStart"/>
      <w:r>
        <w:rPr>
          <w:rFonts w:eastAsia="Times New Roman"/>
          <w:szCs w:val="24"/>
        </w:rPr>
        <w:t>υφεσιακές</w:t>
      </w:r>
      <w:proofErr w:type="spellEnd"/>
      <w:r>
        <w:rPr>
          <w:rFonts w:eastAsia="Times New Roman"/>
          <w:szCs w:val="24"/>
        </w:rPr>
        <w:t xml:space="preserve"> συνθήκες, εάν υπάρχει πολιτική βούληση, μπορούν να προστατευθούν οι πυλώνες του κοινωνικού κ</w:t>
      </w:r>
      <w:r>
        <w:rPr>
          <w:rFonts w:eastAsia="Times New Roman"/>
          <w:szCs w:val="24"/>
        </w:rPr>
        <w:t xml:space="preserve">ράτους και οι πιο αδύναμοι συμπολίτες </w:t>
      </w:r>
      <w:r>
        <w:rPr>
          <w:rFonts w:eastAsia="Times New Roman"/>
          <w:szCs w:val="24"/>
        </w:rPr>
        <w:t>μας,</w:t>
      </w:r>
      <w:r>
        <w:rPr>
          <w:rFonts w:eastAsia="Times New Roman"/>
          <w:szCs w:val="24"/>
        </w:rPr>
        <w:t xml:space="preserve"> που δέχθηκαν και δέχονται τη λαίλαπα των μνημονίων.</w:t>
      </w:r>
    </w:p>
    <w:p w14:paraId="09F881DC" w14:textId="77777777" w:rsidR="0008105D" w:rsidRDefault="003C36B0">
      <w:pPr>
        <w:spacing w:after="0" w:line="600" w:lineRule="auto"/>
        <w:ind w:firstLine="720"/>
        <w:jc w:val="both"/>
        <w:rPr>
          <w:rFonts w:eastAsia="Times New Roman"/>
          <w:szCs w:val="24"/>
        </w:rPr>
      </w:pPr>
      <w:r>
        <w:rPr>
          <w:rFonts w:eastAsia="Times New Roman"/>
          <w:szCs w:val="24"/>
        </w:rPr>
        <w:t>Ο προϋπολογισμός της Κυβέρνησης του έτους 2016 έβαλε τα θεμέλια για να ανατραπεί το καθεστώς της λιτότητας και να περάσουμε σε δημοσιονομική σταθερότητα. Ο παρών</w:t>
      </w:r>
      <w:r>
        <w:rPr>
          <w:rFonts w:eastAsia="Times New Roman"/>
          <w:szCs w:val="24"/>
        </w:rPr>
        <w:t xml:space="preserve"> </w:t>
      </w:r>
      <w:r>
        <w:rPr>
          <w:rFonts w:eastAsia="Times New Roman"/>
          <w:szCs w:val="24"/>
        </w:rPr>
        <w:t xml:space="preserve">προϋπολογισμός </w:t>
      </w:r>
      <w:r>
        <w:rPr>
          <w:rFonts w:eastAsia="Times New Roman"/>
          <w:szCs w:val="24"/>
        </w:rPr>
        <w:t>παγιώνει πλέον τη δημοσιονομική ισορροπία και παίζει σημαντικό ρόλο, ώστε να αποκατασταθεί η εμπιστοσύνη των αγορών στην κλονισμένη ελληνική οικονομία.</w:t>
      </w:r>
    </w:p>
    <w:p w14:paraId="09F881DD" w14:textId="77777777" w:rsidR="0008105D" w:rsidRDefault="003C36B0">
      <w:pPr>
        <w:spacing w:after="0" w:line="600" w:lineRule="auto"/>
        <w:ind w:firstLine="720"/>
        <w:jc w:val="both"/>
        <w:rPr>
          <w:rFonts w:eastAsia="Times New Roman"/>
          <w:szCs w:val="24"/>
        </w:rPr>
      </w:pPr>
      <w:r>
        <w:rPr>
          <w:rFonts w:eastAsia="Times New Roman"/>
          <w:szCs w:val="24"/>
        </w:rPr>
        <w:t>Όπως έγινε το 2016, έτσι και τώρα αναμένουμε υπέρβαση των στόχων για το πρωτογενές πλεόν</w:t>
      </w:r>
      <w:r>
        <w:rPr>
          <w:rFonts w:eastAsia="Times New Roman"/>
          <w:szCs w:val="24"/>
        </w:rPr>
        <w:t>ασμα κατά 0,25% του ΑΕΠ, γεγονός που θα μας επιτρέψει την τήρηση των δεσμεύσεών μας και την ενίσχυση της κοινωνικής προστασίας που πέρα από τα μέτρα ανακούφισης, παίζει σημαντικό ρόλο στην ανάκαμψη της οικονομίας. Η πρόβλεψη για ανάπτυξη το 2017 διαμορφώνε</w:t>
      </w:r>
      <w:r>
        <w:rPr>
          <w:rFonts w:eastAsia="Times New Roman"/>
          <w:szCs w:val="24"/>
        </w:rPr>
        <w:t xml:space="preserve">ται στο 2,7%, ενώ ο στόχος είναι στο 1,75% του ΑΕΠ. </w:t>
      </w:r>
    </w:p>
    <w:p w14:paraId="09F881DE" w14:textId="77777777" w:rsidR="0008105D" w:rsidRDefault="003C36B0">
      <w:pPr>
        <w:spacing w:after="0" w:line="600" w:lineRule="auto"/>
        <w:ind w:firstLine="720"/>
        <w:jc w:val="both"/>
        <w:rPr>
          <w:rFonts w:eastAsia="Times New Roman"/>
          <w:szCs w:val="24"/>
        </w:rPr>
      </w:pPr>
      <w:r>
        <w:rPr>
          <w:rFonts w:eastAsia="Times New Roman"/>
          <w:szCs w:val="24"/>
        </w:rPr>
        <w:t xml:space="preserve">Ας μην ξεχνάμε ότι ο στόχος του δεύτερου μνημονίου της </w:t>
      </w:r>
      <w:r>
        <w:rPr>
          <w:rFonts w:eastAsia="Times New Roman"/>
          <w:szCs w:val="24"/>
        </w:rPr>
        <w:t xml:space="preserve">κυβέρνησης </w:t>
      </w:r>
      <w:r>
        <w:rPr>
          <w:rFonts w:eastAsia="Times New Roman"/>
          <w:szCs w:val="24"/>
        </w:rPr>
        <w:t xml:space="preserve">Νέας Δημοκρατίας – ΠΑΣΟΚ για τον ίδιο χρόνο ήταν στο 4,5%. Αυτό θα κόστιζε, όπως σας είπα και πριν, στον ελληνικό λαό για φέτος πάνω από </w:t>
      </w:r>
      <w:r>
        <w:rPr>
          <w:rFonts w:eastAsia="Times New Roman"/>
          <w:szCs w:val="24"/>
        </w:rPr>
        <w:t xml:space="preserve">8 δισεκατομμύρια. </w:t>
      </w:r>
    </w:p>
    <w:p w14:paraId="09F881DF" w14:textId="77777777" w:rsidR="0008105D" w:rsidRDefault="003C36B0">
      <w:pPr>
        <w:spacing w:after="0" w:line="600" w:lineRule="auto"/>
        <w:ind w:firstLine="720"/>
        <w:jc w:val="both"/>
        <w:rPr>
          <w:rFonts w:eastAsia="Times New Roman"/>
          <w:szCs w:val="24"/>
        </w:rPr>
      </w:pPr>
      <w:r>
        <w:rPr>
          <w:rFonts w:eastAsia="Times New Roman"/>
          <w:szCs w:val="24"/>
        </w:rPr>
        <w:t xml:space="preserve">Όλα αυτά είναι προϊόντα διαπραγμάτευσης και πολιτικής βούλησης. Δεν κομπάζουμε ούτε μιλάμε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Κάνουμε κάθε προσπάθεια για να ανακάμψει η οικονομία, να μειωθεί η ανεργία και να σταθούμε ξανά στα πόδια μας.</w:t>
      </w:r>
    </w:p>
    <w:p w14:paraId="09F881E0" w14:textId="77777777" w:rsidR="0008105D" w:rsidRDefault="003C36B0">
      <w:pPr>
        <w:spacing w:after="0" w:line="600" w:lineRule="auto"/>
        <w:ind w:firstLine="720"/>
        <w:jc w:val="both"/>
        <w:rPr>
          <w:rFonts w:eastAsia="Times New Roman"/>
          <w:szCs w:val="24"/>
        </w:rPr>
      </w:pPr>
      <w:r>
        <w:rPr>
          <w:rFonts w:eastAsia="Times New Roman"/>
          <w:szCs w:val="24"/>
        </w:rPr>
        <w:t>Σ’ αυτή την προσ</w:t>
      </w:r>
      <w:r>
        <w:rPr>
          <w:rFonts w:eastAsia="Times New Roman"/>
          <w:szCs w:val="24"/>
        </w:rPr>
        <w:t>πάθεια, κυρίες και κύριοι της Αντιπολίτευσης, πρέπει να είστε μαζί μας, ειδικά αν αναλογιστούμε το τεράστιο κομμάτι ευθύνης που αναλογεί στις προηγούμενες κυβερνήσεις στις οποίες πολλές και πολλοί από σας συμμετείχαν. Μη σαμποτάρετε την προσπάθεια ανάκαμψη</w:t>
      </w:r>
      <w:r>
        <w:rPr>
          <w:rFonts w:eastAsia="Times New Roman"/>
          <w:szCs w:val="24"/>
        </w:rPr>
        <w:t>ς. Η επιτυχία του προγράμματος της Κυβέρνησης θα φέρει ένα βήμα πιο κοντά τη χώρα στο να ξεφύγει από τη μέγγενη της επιτροπείας και των μνημονίων.</w:t>
      </w:r>
    </w:p>
    <w:p w14:paraId="09F881E1" w14:textId="77777777" w:rsidR="0008105D" w:rsidRDefault="003C36B0">
      <w:pPr>
        <w:spacing w:after="0" w:line="600" w:lineRule="auto"/>
        <w:ind w:firstLine="720"/>
        <w:jc w:val="both"/>
        <w:rPr>
          <w:rFonts w:eastAsia="Times New Roman"/>
          <w:szCs w:val="24"/>
        </w:rPr>
      </w:pPr>
      <w:r>
        <w:rPr>
          <w:rFonts w:eastAsia="Times New Roman"/>
          <w:szCs w:val="24"/>
        </w:rPr>
        <w:t xml:space="preserve">Μέσα στον </w:t>
      </w:r>
      <w:r>
        <w:rPr>
          <w:rFonts w:eastAsia="Times New Roman"/>
          <w:szCs w:val="24"/>
        </w:rPr>
        <w:t xml:space="preserve">προϋπολογισμό </w:t>
      </w:r>
      <w:r>
        <w:rPr>
          <w:rFonts w:eastAsia="Times New Roman"/>
          <w:szCs w:val="24"/>
        </w:rPr>
        <w:t>συμπεριλαμβάνονται ενισχύσεις σε τομείς</w:t>
      </w:r>
      <w:r>
        <w:rPr>
          <w:rFonts w:eastAsia="Times New Roman"/>
          <w:szCs w:val="24"/>
        </w:rPr>
        <w:t>,</w:t>
      </w:r>
      <w:r>
        <w:rPr>
          <w:rFonts w:eastAsia="Times New Roman"/>
          <w:szCs w:val="24"/>
        </w:rPr>
        <w:t xml:space="preserve"> για τους οποίους η Αριστερά έχει δώσει αγώνε</w:t>
      </w:r>
      <w:r>
        <w:rPr>
          <w:rFonts w:eastAsia="Times New Roman"/>
          <w:szCs w:val="24"/>
        </w:rPr>
        <w:t>ς. Περιλαμβάνεται η πλήρης επέκταση του κοινωνικού εισοδήματος αλληλεγγύης συνολικού ύψους 760 εκατομμυρίων ευρώ για την προστασία πάνω από διακοσίων πενήντα χιλιάδων νοικοκυριών</w:t>
      </w:r>
      <w:r>
        <w:rPr>
          <w:rFonts w:eastAsia="Times New Roman"/>
          <w:szCs w:val="24"/>
        </w:rPr>
        <w:t>,</w:t>
      </w:r>
      <w:r>
        <w:rPr>
          <w:rFonts w:eastAsia="Times New Roman"/>
          <w:szCs w:val="24"/>
        </w:rPr>
        <w:t xml:space="preserve"> που έχουν ανάγκη. Στηρίζονται οι τομείς της παιδείας, της υγείας και της κοι</w:t>
      </w:r>
      <w:r>
        <w:rPr>
          <w:rFonts w:eastAsia="Times New Roman"/>
          <w:szCs w:val="24"/>
        </w:rPr>
        <w:t>νωνικής ασφάλισης με το επιπλέον ποσό των 300 εκατομμυρίων ευρώ. Προβλέπεται συνεισφορά για την προστασία της κύριας κατοικίας των υπερχρεωμένων νοικοκυριών ύψους 100 εκατομμυρίων ευρώ και η αύξηση του εθνικού σκέλους του Προγράμματος Δημοσίων Επενδύσεων κ</w:t>
      </w:r>
      <w:r>
        <w:rPr>
          <w:rFonts w:eastAsia="Times New Roman"/>
          <w:szCs w:val="24"/>
        </w:rPr>
        <w:t xml:space="preserve">ατά 250 εκατομμύρια ευρώ. Στόχος μας είναι η άμβλυνση των κοινωνικών και οικονομικών ανισοτήτων, η μείωση της ανεργίας και η επανεκκίνηση της οικονομίας. </w:t>
      </w:r>
    </w:p>
    <w:p w14:paraId="09F881E2" w14:textId="77777777" w:rsidR="0008105D" w:rsidRDefault="003C36B0">
      <w:pPr>
        <w:spacing w:after="0" w:line="600" w:lineRule="auto"/>
        <w:ind w:firstLine="720"/>
        <w:jc w:val="both"/>
        <w:rPr>
          <w:rFonts w:eastAsia="Times New Roman"/>
          <w:szCs w:val="24"/>
        </w:rPr>
      </w:pPr>
      <w:r>
        <w:rPr>
          <w:rFonts w:eastAsia="Times New Roman"/>
          <w:szCs w:val="24"/>
        </w:rPr>
        <w:t xml:space="preserve">Κοντολογίς, ο παρών </w:t>
      </w:r>
      <w:r>
        <w:rPr>
          <w:rFonts w:eastAsia="Times New Roman"/>
          <w:szCs w:val="24"/>
        </w:rPr>
        <w:t xml:space="preserve">προϋπολογισμός </w:t>
      </w:r>
      <w:r>
        <w:rPr>
          <w:rFonts w:eastAsia="Times New Roman"/>
          <w:szCs w:val="24"/>
        </w:rPr>
        <w:t>δίνει το στίγμα της ανάπτυξης, της κοινωνικής προστασίας και με πρ</w:t>
      </w:r>
      <w:r>
        <w:rPr>
          <w:rFonts w:eastAsia="Times New Roman"/>
          <w:szCs w:val="24"/>
        </w:rPr>
        <w:t>αγματικά στοιχεία εγκαινιάζει μια νέα περίοδο για την ελληνική οικονομία.</w:t>
      </w:r>
    </w:p>
    <w:p w14:paraId="09F881E3" w14:textId="77777777" w:rsidR="0008105D" w:rsidRDefault="003C36B0">
      <w:pPr>
        <w:spacing w:after="0" w:line="600" w:lineRule="auto"/>
        <w:ind w:firstLine="720"/>
        <w:jc w:val="both"/>
        <w:rPr>
          <w:rFonts w:eastAsia="Times New Roman"/>
          <w:szCs w:val="24"/>
        </w:rPr>
      </w:pPr>
      <w:r>
        <w:rPr>
          <w:rFonts w:eastAsia="Times New Roman"/>
          <w:szCs w:val="24"/>
        </w:rPr>
        <w:t>Να σημειώσουμε επιπλέον ότι καθοριστικό ρόλο για τις εξελίξεις την επόμενη χρονιά θα διαδραματίσει η συζήτηση για την αναδιάρθρωση του χρέους, γεγονός που θα παίξει πρωτεύοντα ρόλο γ</w:t>
      </w:r>
      <w:r>
        <w:rPr>
          <w:rFonts w:eastAsia="Times New Roman"/>
          <w:szCs w:val="24"/>
        </w:rPr>
        <w:t xml:space="preserve">ια την αποκατάσταση της εμπιστοσύνης των επενδυτών και την αξιοπιστία της οικονομίας. </w:t>
      </w:r>
    </w:p>
    <w:p w14:paraId="09F881E4" w14:textId="77777777" w:rsidR="0008105D" w:rsidRDefault="003C36B0">
      <w:pPr>
        <w:spacing w:after="0" w:line="600" w:lineRule="auto"/>
        <w:ind w:firstLine="720"/>
        <w:jc w:val="both"/>
        <w:rPr>
          <w:rFonts w:eastAsia="Times New Roman"/>
          <w:szCs w:val="24"/>
        </w:rPr>
      </w:pPr>
      <w:r>
        <w:rPr>
          <w:rFonts w:eastAsia="Times New Roman"/>
          <w:szCs w:val="24"/>
        </w:rPr>
        <w:t xml:space="preserve">Εδώ είδαμε χειροπιαστά αποτελέσματα. Η απόφαση του </w:t>
      </w:r>
      <w:proofErr w:type="spellStart"/>
      <w:r>
        <w:rPr>
          <w:rFonts w:eastAsia="Times New Roman"/>
          <w:szCs w:val="24"/>
          <w:lang w:val="en-US"/>
        </w:rPr>
        <w:t>Eurogroup</w:t>
      </w:r>
      <w:proofErr w:type="spellEnd"/>
      <w:r>
        <w:rPr>
          <w:rFonts w:eastAsia="Times New Roman"/>
          <w:szCs w:val="24"/>
        </w:rPr>
        <w:t xml:space="preserve"> της Δευτέρας για τα βραχυπρόθεσμα μέτρα αποτελεί μια σημαντική επιτυχία και ένα αποφασιστικό βήμα για τη στα</w:t>
      </w:r>
      <w:r>
        <w:rPr>
          <w:rFonts w:eastAsia="Times New Roman"/>
          <w:szCs w:val="24"/>
        </w:rPr>
        <w:t>θεροποίηση της ελληνικής οικονομίας. Δεν πρόκειται να αποδεχθούμε σε κα</w:t>
      </w:r>
      <w:r>
        <w:rPr>
          <w:rFonts w:eastAsia="Times New Roman"/>
          <w:szCs w:val="24"/>
        </w:rPr>
        <w:t>μ</w:t>
      </w:r>
      <w:r>
        <w:rPr>
          <w:rFonts w:eastAsia="Times New Roman"/>
          <w:szCs w:val="24"/>
        </w:rPr>
        <w:t xml:space="preserve">μία περίπτωση την απαίτηση για μέτρα μετά τη λήξη του προγράμματος. </w:t>
      </w:r>
    </w:p>
    <w:p w14:paraId="09F881E5" w14:textId="77777777" w:rsidR="0008105D" w:rsidRDefault="003C36B0">
      <w:pPr>
        <w:spacing w:after="0" w:line="600" w:lineRule="auto"/>
        <w:ind w:firstLine="720"/>
        <w:jc w:val="both"/>
        <w:rPr>
          <w:rFonts w:eastAsia="Times New Roman"/>
          <w:szCs w:val="24"/>
        </w:rPr>
      </w:pPr>
      <w:r>
        <w:rPr>
          <w:rFonts w:eastAsia="Times New Roman"/>
          <w:szCs w:val="24"/>
        </w:rPr>
        <w:t>Δυστυχώς, είδαμε στελέχη της Νέας Δημοκρατίας να ανάγουν το θέμα του χρέους σε θέμα δευτερεύουσας σημασίας. Αλήθεια</w:t>
      </w:r>
      <w:r>
        <w:rPr>
          <w:rFonts w:eastAsia="Times New Roman"/>
          <w:szCs w:val="24"/>
        </w:rPr>
        <w:t>, όσοι το υποστηρίζουν αυτό με ποιους είναι; Σίγουρα</w:t>
      </w:r>
      <w:r>
        <w:rPr>
          <w:rFonts w:eastAsia="Times New Roman"/>
          <w:szCs w:val="24"/>
        </w:rPr>
        <w:t>,</w:t>
      </w:r>
      <w:r>
        <w:rPr>
          <w:rFonts w:eastAsia="Times New Roman"/>
          <w:szCs w:val="24"/>
        </w:rPr>
        <w:t xml:space="preserve"> όχι με τον ελληνικό λαό.</w:t>
      </w:r>
    </w:p>
    <w:p w14:paraId="09F881E6"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σας καλώ να ψηφίσουμε τον </w:t>
      </w:r>
      <w:r>
        <w:rPr>
          <w:rFonts w:eastAsia="Times New Roman"/>
          <w:szCs w:val="24"/>
        </w:rPr>
        <w:t>π</w:t>
      </w:r>
      <w:r>
        <w:rPr>
          <w:rFonts w:eastAsia="Times New Roman"/>
          <w:szCs w:val="24"/>
        </w:rPr>
        <w:t>ροϋπολογισμό και να στηρίξουμε την εθνική προσπάθεια αναδιάρθρωσης του χρέους. Ο μεγάλος στόχος της Κυβέρνησης είναι</w:t>
      </w:r>
      <w:r>
        <w:rPr>
          <w:rFonts w:eastAsia="Times New Roman"/>
          <w:szCs w:val="24"/>
        </w:rPr>
        <w:t>,</w:t>
      </w:r>
      <w:r>
        <w:rPr>
          <w:rFonts w:eastAsia="Times New Roman"/>
          <w:szCs w:val="24"/>
        </w:rPr>
        <w:t xml:space="preserve"> ο </w:t>
      </w:r>
      <w:r>
        <w:rPr>
          <w:rFonts w:eastAsia="Times New Roman"/>
          <w:szCs w:val="24"/>
        </w:rPr>
        <w:t>ΣΥΡΙΖΑ να μην είναι ακόμα μία κυβέρνηση της κρίσης, αλλά η Κυβέρνηση που θα βγάλει τη χώρα από την κρίση. Ο αγώνας που ανοίγεται μπροστά μας είναι μεγάλος και δύσκολος. Με την κοινωνία στο πλευρό μας μπορούμε να τα καταφέρουμε.</w:t>
      </w:r>
    </w:p>
    <w:p w14:paraId="09F881E7" w14:textId="77777777" w:rsidR="0008105D" w:rsidRDefault="003C36B0">
      <w:pPr>
        <w:spacing w:after="0" w:line="600" w:lineRule="auto"/>
        <w:ind w:firstLine="720"/>
        <w:jc w:val="both"/>
        <w:rPr>
          <w:rFonts w:eastAsia="Times New Roman"/>
          <w:szCs w:val="24"/>
        </w:rPr>
      </w:pPr>
      <w:r>
        <w:rPr>
          <w:rFonts w:eastAsia="Times New Roman"/>
          <w:szCs w:val="24"/>
        </w:rPr>
        <w:t>Σας ευχαριστώ.</w:t>
      </w:r>
    </w:p>
    <w:p w14:paraId="09F881E8" w14:textId="77777777" w:rsidR="0008105D" w:rsidRDefault="003C36B0">
      <w:pPr>
        <w:spacing w:after="0"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του ΣΥΡΙΖΑ)</w:t>
      </w:r>
    </w:p>
    <w:p w14:paraId="09F881E9" w14:textId="77777777" w:rsidR="0008105D" w:rsidRDefault="003C36B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9F881EA" w14:textId="77777777" w:rsidR="0008105D" w:rsidRDefault="003C36B0">
      <w:pPr>
        <w:spacing w:after="0" w:line="600" w:lineRule="auto"/>
        <w:ind w:firstLine="720"/>
        <w:jc w:val="both"/>
        <w:rPr>
          <w:rFonts w:eastAsia="Times New Roman"/>
          <w:szCs w:val="24"/>
        </w:rPr>
      </w:pPr>
      <w:r>
        <w:rPr>
          <w:rFonts w:eastAsia="Times New Roman"/>
          <w:szCs w:val="24"/>
        </w:rPr>
        <w:t>Ο κ. Παναγιώτης Ηλιόπουλος από τη Χρυσή Αυγή έχει τον λόγο.</w:t>
      </w:r>
    </w:p>
    <w:p w14:paraId="09F881EB" w14:textId="77777777" w:rsidR="0008105D" w:rsidRDefault="003C36B0">
      <w:pPr>
        <w:spacing w:after="0"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Ευχαριστώ, κύριε Πρόεδρε.</w:t>
      </w:r>
    </w:p>
    <w:p w14:paraId="09F881EC" w14:textId="77777777" w:rsidR="0008105D" w:rsidRDefault="003C36B0">
      <w:pPr>
        <w:spacing w:after="0" w:line="600" w:lineRule="auto"/>
        <w:ind w:firstLine="720"/>
        <w:jc w:val="both"/>
        <w:rPr>
          <w:rFonts w:eastAsia="Times New Roman"/>
          <w:szCs w:val="24"/>
        </w:rPr>
      </w:pPr>
      <w:r>
        <w:rPr>
          <w:rFonts w:eastAsia="Times New Roman"/>
          <w:szCs w:val="24"/>
        </w:rPr>
        <w:t>Χθες μερικές δεκάδες παρακρατικοί, με την ανοχή του Σ</w:t>
      </w:r>
      <w:r>
        <w:rPr>
          <w:rFonts w:eastAsia="Times New Roman"/>
          <w:szCs w:val="24"/>
        </w:rPr>
        <w:t>ΥΡΙΖΑ και της Αστυνομίας, διέλυσαν για ακόμα μία φορά την Αθήνα. Έκαναν την Αθήνα να μοιάζει με εμπόλεμη ζώνη.</w:t>
      </w:r>
    </w:p>
    <w:p w14:paraId="09F881E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Αυτά, βέβαια, σε ένα σοβαρό κράτος δεν γίνονται. </w:t>
      </w:r>
      <w:r>
        <w:rPr>
          <w:rFonts w:eastAsia="Times New Roman" w:cs="Times New Roman"/>
          <w:bCs/>
          <w:shd w:val="clear" w:color="auto" w:fill="FFFFFF"/>
        </w:rPr>
        <w:t>Όμως</w:t>
      </w:r>
      <w:r>
        <w:rPr>
          <w:rFonts w:eastAsia="Times New Roman" w:cs="Times New Roman"/>
          <w:szCs w:val="24"/>
        </w:rPr>
        <w:t xml:space="preserve">, μιας που δεν μιλάμε για ένα σοβαρό κράτος και μιλάμε για το κράτος του ΣΥΡΙΖΑ, θα μπορούσε, λοιπόν, αφού έπιασε χθες τα είκοσι τρία καλόπαιδά του, να τα πάει σήμερα στον </w:t>
      </w:r>
      <w:r>
        <w:rPr>
          <w:rFonts w:eastAsia="Times New Roman" w:cs="Times New Roman"/>
          <w:szCs w:val="24"/>
        </w:rPr>
        <w:t xml:space="preserve">εισαγγελέα </w:t>
      </w:r>
      <w:r>
        <w:rPr>
          <w:rFonts w:eastAsia="Times New Roman" w:cs="Times New Roman"/>
          <w:szCs w:val="24"/>
        </w:rPr>
        <w:t xml:space="preserve">και να καταμετρήσει τις ζημιές που έγιναν χθες </w:t>
      </w:r>
      <w:r>
        <w:rPr>
          <w:rFonts w:eastAsia="Times New Roman"/>
          <w:szCs w:val="24"/>
        </w:rPr>
        <w:t>–</w:t>
      </w:r>
      <w:r>
        <w:rPr>
          <w:rFonts w:eastAsia="Times New Roman" w:cs="Times New Roman"/>
          <w:szCs w:val="24"/>
        </w:rPr>
        <w:t xml:space="preserve">τα λέω, μιας </w:t>
      </w:r>
      <w:r>
        <w:rPr>
          <w:rFonts w:eastAsia="Times New Roman" w:cs="Times New Roman"/>
          <w:szCs w:val="24"/>
        </w:rPr>
        <w:t>και</w:t>
      </w:r>
      <w:r>
        <w:rPr>
          <w:rFonts w:eastAsia="Times New Roman" w:cs="Times New Roman"/>
          <w:szCs w:val="24"/>
        </w:rPr>
        <w:t xml:space="preserve"> μιλάμε γ</w:t>
      </w:r>
      <w:r>
        <w:rPr>
          <w:rFonts w:eastAsia="Times New Roman" w:cs="Times New Roman"/>
          <w:szCs w:val="24"/>
        </w:rPr>
        <w:t xml:space="preserve">ια </w:t>
      </w:r>
      <w:r>
        <w:rPr>
          <w:rFonts w:eastAsia="Times New Roman" w:cs="Times New Roman"/>
          <w:szCs w:val="24"/>
        </w:rPr>
        <w:t>προϋπολογισμό</w:t>
      </w:r>
      <w:r>
        <w:rPr>
          <w:rFonts w:eastAsia="Times New Roman" w:cs="Times New Roman"/>
          <w:szCs w:val="24"/>
        </w:rPr>
        <w:t>, δεν είναι άσχετα με το θέμα μας</w:t>
      </w:r>
      <w:r>
        <w:rPr>
          <w:rFonts w:eastAsia="Times New Roman"/>
          <w:szCs w:val="24"/>
        </w:rPr>
        <w:t>–</w:t>
      </w:r>
      <w:r>
        <w:rPr>
          <w:rFonts w:eastAsia="Times New Roman" w:cs="Times New Roman"/>
          <w:szCs w:val="24"/>
        </w:rPr>
        <w:t xml:space="preserve"> και σε αυτούς τους είκοσι τρεις να επιμερίσει το κόστος</w:t>
      </w:r>
      <w:r>
        <w:rPr>
          <w:rFonts w:eastAsia="Times New Roman" w:cs="Times New Roman"/>
          <w:szCs w:val="24"/>
        </w:rPr>
        <w:t>,</w:t>
      </w:r>
      <w:r>
        <w:rPr>
          <w:rFonts w:eastAsia="Times New Roman" w:cs="Times New Roman"/>
          <w:szCs w:val="24"/>
        </w:rPr>
        <w:t xml:space="preserve"> προσαυξημένο, βέβαια, με διοικητικά πρόστιμα. </w:t>
      </w:r>
    </w:p>
    <w:p w14:paraId="09F881E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μία κυβέρνηση, βέβαια, της Χρυσής Αυγής αυτά θα ήταν ανεπίτρεπτα. Δεν θα υπήρχε τέτοια σκέψη</w:t>
      </w:r>
      <w:r>
        <w:rPr>
          <w:rFonts w:eastAsia="Times New Roman" w:cs="Times New Roman"/>
          <w:szCs w:val="24"/>
        </w:rPr>
        <w:t>,</w:t>
      </w:r>
      <w:r>
        <w:rPr>
          <w:rFonts w:eastAsia="Times New Roman" w:cs="Times New Roman"/>
          <w:szCs w:val="24"/>
        </w:rPr>
        <w:t xml:space="preserve"> σε α</w:t>
      </w:r>
      <w:r>
        <w:rPr>
          <w:rFonts w:eastAsia="Times New Roman" w:cs="Times New Roman"/>
          <w:szCs w:val="24"/>
        </w:rPr>
        <w:t xml:space="preserve">υτούς τους παρακρατικούς να κάνουν αυτά που κάνουν με την Κυβέρνηση ΣΥΡΙΖΑ. </w:t>
      </w:r>
    </w:p>
    <w:p w14:paraId="09F881E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στον </w:t>
      </w:r>
      <w:r>
        <w:rPr>
          <w:rFonts w:eastAsia="Times New Roman" w:cs="Times New Roman"/>
          <w:szCs w:val="24"/>
        </w:rPr>
        <w:t>προϋπολογισμό</w:t>
      </w:r>
      <w:r>
        <w:rPr>
          <w:rFonts w:eastAsia="Times New Roman" w:cs="Times New Roman"/>
          <w:szCs w:val="24"/>
        </w:rPr>
        <w:t>. Ακόμα και ένας πρωτοετής, ένας αδαής με τα οικονομικά, θα καταλάβαινε ότι ο προϋπολογισμός της χώρας θα πρέπει να είναι ισοσκελισμένος. Δηλαδή, ό</w:t>
      </w:r>
      <w:r>
        <w:rPr>
          <w:rFonts w:eastAsia="Times New Roman" w:cs="Times New Roman"/>
          <w:szCs w:val="24"/>
        </w:rPr>
        <w:t>,τι παράγουμε, αυτό καταναλώνουμε, αυτό ξοδεύουμε. Εμείς τα τελευταία, λοιπόν, σαράντα χρόνια σαν χώρα υπερδανειζόμαστε, όχι όμως για να ρίξουμε λεφτά στην πρωτογενή και δευτερογενή παραγωγή, όχι για να ρίξουμε λεφτά σε επενδύσεις, που θα φέρουν χρήματα στ</w:t>
      </w:r>
      <w:r>
        <w:rPr>
          <w:rFonts w:eastAsia="Times New Roman" w:cs="Times New Roman"/>
          <w:szCs w:val="24"/>
        </w:rPr>
        <w:t>ην πατρίδα μας, αλλά για να πηγαίνουν τα χρήματα που δανειζόμαστε σε τσέπες κάποιων, να φουσκώνουν τους λογαριασμούς του εξωτερικού σε κάποιους, οι οποίοι όλα αυτά τα χρόνια ζουν εις βάρος των υπολοίπων Ελλήνων και σε τελική ανάλυση, μπαίνοντας σε ένα φαύλ</w:t>
      </w:r>
      <w:r>
        <w:rPr>
          <w:rFonts w:eastAsia="Times New Roman" w:cs="Times New Roman"/>
          <w:szCs w:val="24"/>
        </w:rPr>
        <w:t>ο κύκλο, μία περιδίνηση</w:t>
      </w:r>
      <w:r>
        <w:rPr>
          <w:rFonts w:eastAsia="Times New Roman" w:cs="Times New Roman"/>
          <w:szCs w:val="24"/>
        </w:rPr>
        <w:t>,</w:t>
      </w:r>
      <w:r>
        <w:rPr>
          <w:rFonts w:eastAsia="Times New Roman" w:cs="Times New Roman"/>
          <w:szCs w:val="24"/>
        </w:rPr>
        <w:t xml:space="preserve"> να δανειζόμαστε</w:t>
      </w:r>
      <w:r>
        <w:rPr>
          <w:rFonts w:eastAsia="Times New Roman" w:cs="Times New Roman"/>
          <w:szCs w:val="24"/>
        </w:rPr>
        <w:t>,</w:t>
      </w:r>
      <w:r>
        <w:rPr>
          <w:rFonts w:eastAsia="Times New Roman" w:cs="Times New Roman"/>
          <w:szCs w:val="24"/>
        </w:rPr>
        <w:t xml:space="preserve"> για να ξεχρεώνουμε τα προηγούμενα δάνεια και τα τοκοχρεολύσια. Αυτό είναι κάτι</w:t>
      </w:r>
      <w:r>
        <w:rPr>
          <w:rFonts w:eastAsia="Times New Roman" w:cs="Times New Roman"/>
          <w:szCs w:val="24"/>
        </w:rPr>
        <w:t>,</w:t>
      </w:r>
      <w:r>
        <w:rPr>
          <w:rFonts w:eastAsia="Times New Roman" w:cs="Times New Roman"/>
          <w:szCs w:val="24"/>
        </w:rPr>
        <w:t xml:space="preserve"> που με μαθηματική ακρίβεια οδηγεί την οικονομία και την πατρίδα μας γενικότερα στην καταστροφή. </w:t>
      </w:r>
    </w:p>
    <w:p w14:paraId="09F881F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Σε αυτήν την περιδίνηση, λοιπόν, ο ΣΥ</w:t>
      </w:r>
      <w:r>
        <w:rPr>
          <w:rFonts w:eastAsia="Times New Roman" w:cs="Times New Roman"/>
          <w:szCs w:val="24"/>
        </w:rPr>
        <w:t>ΡΙΖΑ συνεχίζει την ίδια πολιτική που είχαμε συνηθίσει τα τελευταία χρόνια. Είχαμε έναν προϋπολογισμό, ο οποίος κακήν κακώς ήρθε στη Βουλή και τώρα ζητούν αυτοί που σας δίνουν τις εντολές, οι εντολοδόχοι σας, επιπλέον πλεόνασμα 3,5%, το οποίο θα το δεχθείτε</w:t>
      </w:r>
      <w:r>
        <w:rPr>
          <w:rFonts w:eastAsia="Times New Roman" w:cs="Times New Roman"/>
          <w:szCs w:val="24"/>
        </w:rPr>
        <w:t xml:space="preserve">, ό,τι και εάν λέτε. Τα ίδια έλεγαν και οι προηγούμενοι. Τα ίδια λέτε και εσείς. Θα κάνετε μία ωραία </w:t>
      </w:r>
      <w:proofErr w:type="spellStart"/>
      <w:r>
        <w:rPr>
          <w:rFonts w:eastAsia="Times New Roman" w:cs="Times New Roman"/>
          <w:szCs w:val="24"/>
        </w:rPr>
        <w:t>κωλοτούμπα</w:t>
      </w:r>
      <w:proofErr w:type="spellEnd"/>
      <w:r>
        <w:rPr>
          <w:rFonts w:eastAsia="Times New Roman" w:cs="Times New Roman"/>
          <w:szCs w:val="24"/>
        </w:rPr>
        <w:t xml:space="preserve"> και θα δεχθείτε το 3,5%. </w:t>
      </w:r>
    </w:p>
    <w:p w14:paraId="09F881F1" w14:textId="77777777" w:rsidR="0008105D" w:rsidRDefault="003C36B0">
      <w:pPr>
        <w:spacing w:after="0" w:line="600" w:lineRule="auto"/>
        <w:ind w:firstLine="720"/>
        <w:jc w:val="both"/>
        <w:rPr>
          <w:rFonts w:eastAsia="Times New Roman" w:cs="Times New Roman"/>
          <w:szCs w:val="24"/>
        </w:rPr>
      </w:pPr>
      <w:r>
        <w:rPr>
          <w:rFonts w:eastAsia="Times New Roman" w:cs="Times New Roman"/>
          <w:bCs/>
          <w:shd w:val="clear" w:color="auto" w:fill="FFFFFF"/>
        </w:rPr>
        <w:t>Υπάρχουν</w:t>
      </w:r>
      <w:r>
        <w:rPr>
          <w:rFonts w:eastAsia="Times New Roman" w:cs="Times New Roman"/>
          <w:szCs w:val="24"/>
        </w:rPr>
        <w:t xml:space="preserve"> επιπλέον μέτρα, λοιπόν, απ’ αυτά που μας έχετε φέρει εδώ, που </w:t>
      </w:r>
      <w:r>
        <w:rPr>
          <w:rFonts w:eastAsia="Times New Roman"/>
          <w:bCs/>
        </w:rPr>
        <w:t>είναι</w:t>
      </w:r>
      <w:r>
        <w:rPr>
          <w:rFonts w:eastAsia="Times New Roman" w:cs="Times New Roman"/>
          <w:szCs w:val="24"/>
        </w:rPr>
        <w:t xml:space="preserve"> 5,5 </w:t>
      </w:r>
      <w:r>
        <w:rPr>
          <w:rFonts w:eastAsia="Times New Roman" w:cs="Times New Roman"/>
          <w:bCs/>
          <w:shd w:val="clear" w:color="auto" w:fill="FFFFFF"/>
        </w:rPr>
        <w:t>δισεκατομμύρια ευρώ</w:t>
      </w:r>
      <w:r>
        <w:rPr>
          <w:rFonts w:eastAsia="Times New Roman" w:cs="Times New Roman"/>
          <w:szCs w:val="24"/>
        </w:rPr>
        <w:t>, χρήματα τα οποία</w:t>
      </w:r>
      <w:r>
        <w:rPr>
          <w:rFonts w:eastAsia="Times New Roman" w:cs="Times New Roman"/>
          <w:szCs w:val="24"/>
        </w:rPr>
        <w:t xml:space="preserve"> δεν προέρχονται από παραγωγή, αλλά προέρχονται μόνο από αύξηση φόρων και από αύξηση ασφαλιστικών εισφορών. </w:t>
      </w:r>
    </w:p>
    <w:p w14:paraId="09F881F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Δεν παράγουμε </w:t>
      </w:r>
      <w:r>
        <w:rPr>
          <w:rFonts w:eastAsia="Times New Roman" w:cs="Times New Roman"/>
          <w:szCs w:val="24"/>
        </w:rPr>
        <w:t>ως</w:t>
      </w:r>
      <w:r>
        <w:rPr>
          <w:rFonts w:eastAsia="Times New Roman" w:cs="Times New Roman"/>
          <w:szCs w:val="24"/>
        </w:rPr>
        <w:t xml:space="preserve"> χώρα σχεδόν τίποτα. Όλες οι επιχειρήσεις κλείνουν</w:t>
      </w:r>
      <w:r>
        <w:rPr>
          <w:rFonts w:eastAsia="Times New Roman" w:cs="Times New Roman"/>
          <w:szCs w:val="24"/>
        </w:rPr>
        <w:t>,</w:t>
      </w:r>
      <w:r>
        <w:rPr>
          <w:rFonts w:eastAsia="Times New Roman" w:cs="Times New Roman"/>
          <w:szCs w:val="24"/>
        </w:rPr>
        <w:t xml:space="preserve"> η μία μετά την άλλη ή μεταναστεύουν στο εξωτερικό. Επιχειρήσεις, οι οποίες μέχρ</w:t>
      </w:r>
      <w:r>
        <w:rPr>
          <w:rFonts w:eastAsia="Times New Roman" w:cs="Times New Roman"/>
          <w:szCs w:val="24"/>
        </w:rPr>
        <w:t xml:space="preserve">ι πρόσφατα έβγαζαν κάποιο κέρδος, είχαν κάποιους εργαζόμενους, αναγκάζονται να κλείσουν ή να μεταναστεύσουν, όπως είπα, η μία μετά την άλλη. </w:t>
      </w:r>
    </w:p>
    <w:p w14:paraId="09F881F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τετρακόσιους τριάντα χιλιάδες νέους Έλληνες πτυχιούχους, μορφωμένους, σύμφωνα με τα στατιστικά που έχουν βγει,</w:t>
      </w:r>
      <w:r>
        <w:rPr>
          <w:rFonts w:eastAsia="Times New Roman" w:cs="Times New Roman"/>
          <w:szCs w:val="24"/>
        </w:rPr>
        <w:t xml:space="preserve"> το κόστος μόνο της εκπαίδευσής τους ξεπερνάει τα 8 </w:t>
      </w:r>
      <w:r>
        <w:rPr>
          <w:rFonts w:eastAsia="Times New Roman" w:cs="Times New Roman"/>
          <w:bCs/>
          <w:shd w:val="clear" w:color="auto" w:fill="FFFFFF"/>
        </w:rPr>
        <w:t>δισεκατομμύρια</w:t>
      </w:r>
      <w:r>
        <w:rPr>
          <w:rFonts w:eastAsia="Times New Roman" w:cs="Times New Roman"/>
          <w:szCs w:val="24"/>
        </w:rPr>
        <w:t xml:space="preserve"> ευρώ </w:t>
      </w:r>
      <w:r>
        <w:rPr>
          <w:rFonts w:eastAsia="Times New Roman"/>
          <w:szCs w:val="24"/>
        </w:rPr>
        <w:t>–</w:t>
      </w:r>
      <w:r>
        <w:rPr>
          <w:rFonts w:eastAsia="Times New Roman" w:cs="Times New Roman"/>
          <w:szCs w:val="24"/>
        </w:rPr>
        <w:t>για την πρωτοβάθμια, δευτεροβάθμια και τριτοβάθμια εκπαίδευσή τους. Αυτοί έχουν μεταναστεύσει σε χώρες του εξωτερικού και στις χώρες αυτές δίνουν σε φόρους και ασφαλιστικές εισφορές 9</w:t>
      </w:r>
      <w:r>
        <w:rPr>
          <w:rFonts w:eastAsia="Times New Roman" w:cs="Times New Roman"/>
          <w:szCs w:val="24"/>
        </w:rPr>
        <w:t>,1 δισεκατομμύρια. Προσφέρουν στο ΑΕΠ των νέων χωρών που έχουν εγκατασταθεί 12,1 δισεκατομμύρια. Στο σύνολο, όλα αυτά τα χρόνια</w:t>
      </w:r>
      <w:r>
        <w:rPr>
          <w:rFonts w:eastAsia="Times New Roman" w:cs="Times New Roman"/>
          <w:szCs w:val="24"/>
        </w:rPr>
        <w:t>,</w:t>
      </w:r>
      <w:r>
        <w:rPr>
          <w:rFonts w:eastAsia="Times New Roman" w:cs="Times New Roman"/>
          <w:szCs w:val="24"/>
        </w:rPr>
        <w:t xml:space="preserve"> αυτοί οι νέοι άνθρωποι έχουν προσφέρει σε αυτές τις χώρες και όχι στην πατρίδα μας, περισσότερα από 50 δισεκατομμύρια. </w:t>
      </w:r>
    </w:p>
    <w:p w14:paraId="09F881F4"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χρέο</w:t>
      </w:r>
      <w:r>
        <w:rPr>
          <w:rFonts w:eastAsia="Times New Roman" w:cs="Times New Roman"/>
          <w:szCs w:val="24"/>
        </w:rPr>
        <w:t>ς, λοιπόν, πριν μπούμε στα μνημόνια, πριν αυτοί οι φωστήρες, οι πεφωτισμένοι, έρθουν και επιβάλουν αυτά που επιβάλλουν τα τελευταία έξι χρόνια στην πατρίδα μας, αντιστοιχούσε στο 115% του ΑΕΠ. Μόλις μπήκαμε με τα πειραγμένα στοιχεία, πήγε στο 124% του ΑΕΠ.</w:t>
      </w:r>
      <w:r>
        <w:rPr>
          <w:rFonts w:eastAsia="Times New Roman" w:cs="Times New Roman"/>
          <w:szCs w:val="24"/>
        </w:rPr>
        <w:t xml:space="preserve"> Και μετά την εφαρμογή όλης αυτής της σκληρής λιτότητας, που έχει εξαντλήσει τον ελληνικό λαό, φθάσαμε σήμερα να αποδεχόμαστε ένα χρέος 185% του ΑΕΠ. Ξεπερνάει δηλαδή τα 330 δισεκατομμύρια</w:t>
      </w:r>
      <w:r>
        <w:rPr>
          <w:rFonts w:eastAsia="Times New Roman" w:cs="Times New Roman"/>
          <w:szCs w:val="24"/>
        </w:rPr>
        <w:t>,</w:t>
      </w:r>
      <w:r>
        <w:rPr>
          <w:rFonts w:eastAsia="Times New Roman" w:cs="Times New Roman"/>
          <w:szCs w:val="24"/>
        </w:rPr>
        <w:t xml:space="preserve"> χρέος που δεν έχει δημιουργηθεί, επαναλαμβάνω, για επενδύσεις και </w:t>
      </w:r>
      <w:r>
        <w:rPr>
          <w:rFonts w:eastAsia="Times New Roman" w:cs="Times New Roman"/>
          <w:szCs w:val="24"/>
        </w:rPr>
        <w:t xml:space="preserve">για πρωτογενή παραγωγή. </w:t>
      </w:r>
    </w:p>
    <w:p w14:paraId="09F881F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κατά κεφαλήν εισόδημα προ μνημονίων ξεπερνούσε τα 12.000 ευρώ και σήμερα, έχει πέσει κάτω από τα 7.500 ευρώ. Δηλαδή, επήλθε μείωση 36%. Αυτοί, όμως, που την έχουν πληρώσει περισσότερο είναι οι πολύτεκνοι, οι οποίοι έχουν δει το εισόδημά τους να μειώνετα</w:t>
      </w:r>
      <w:r>
        <w:rPr>
          <w:rFonts w:eastAsia="Times New Roman" w:cs="Times New Roman"/>
          <w:szCs w:val="24"/>
        </w:rPr>
        <w:t xml:space="preserve">ι κατά 44%, παρακαλώ. </w:t>
      </w:r>
    </w:p>
    <w:p w14:paraId="09F881F6"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Είμαστε η μοναδική -η τελευταία βασικά- χώρα που δεν επιδοτεί και δεν στηρίζει τις οικογένειες και δεν στηρίζει τις γεννήσεις. Γι’ αυτό και έχουμε τεράστιο θέμα υπογεννητικότητας. Αυτό θα το συζητήσουμε κάποια άλλη φορά. Πέντε στους </w:t>
      </w:r>
      <w:r>
        <w:rPr>
          <w:rFonts w:eastAsia="Times New Roman" w:cs="Times New Roman"/>
          <w:szCs w:val="24"/>
        </w:rPr>
        <w:t xml:space="preserve">δέκα Έλληνες, άνεργοι ή μερικώς απασχολούμενοι, θέλουν να μεταναστεύσουν σε χώρες του εξωτερικού. Είναι απόλυτα φυσιολογικό. </w:t>
      </w:r>
    </w:p>
    <w:p w14:paraId="09F881F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Πάμε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στο επιπλέον κόστος που προκαλούν στη βουλιαγμένη και ρημαγμένη οικονομία της </w:t>
      </w:r>
      <w:proofErr w:type="spellStart"/>
      <w:r>
        <w:rPr>
          <w:rFonts w:eastAsia="Times New Roman" w:cs="Times New Roman"/>
          <w:szCs w:val="24"/>
        </w:rPr>
        <w:t>πατρίδος</w:t>
      </w:r>
      <w:proofErr w:type="spellEnd"/>
      <w:r>
        <w:rPr>
          <w:rFonts w:eastAsia="Times New Roman" w:cs="Times New Roman"/>
          <w:szCs w:val="24"/>
        </w:rPr>
        <w:t xml:space="preserve"> μας οι λαθρομετανάστες. Η </w:t>
      </w:r>
      <w:r>
        <w:rPr>
          <w:rFonts w:eastAsia="Times New Roman" w:cs="Times New Roman"/>
          <w:szCs w:val="24"/>
          <w:lang w:val="en-US"/>
        </w:rPr>
        <w:t>HSB</w:t>
      </w:r>
      <w:r>
        <w:rPr>
          <w:rFonts w:eastAsia="Times New Roman" w:cs="Times New Roman"/>
          <w:szCs w:val="24"/>
          <w:lang w:val="en-US"/>
        </w:rPr>
        <w:t>C</w:t>
      </w:r>
      <w:r>
        <w:rPr>
          <w:rFonts w:eastAsia="Times New Roman" w:cs="Times New Roman"/>
          <w:szCs w:val="24"/>
        </w:rPr>
        <w:t xml:space="preserve"> τα λέει. Δεν τα λέμε εμείς. Τη Δευτέρα δημοσιοποιήθηκε η έκθεση αυτή. Λέει λοιπόν</w:t>
      </w:r>
      <w:r>
        <w:rPr>
          <w:rFonts w:eastAsia="Times New Roman" w:cs="Times New Roman"/>
          <w:szCs w:val="24"/>
        </w:rPr>
        <w:t>,</w:t>
      </w:r>
      <w:r>
        <w:rPr>
          <w:rFonts w:eastAsia="Times New Roman" w:cs="Times New Roman"/>
          <w:szCs w:val="24"/>
        </w:rPr>
        <w:t xml:space="preserve"> ότι το κόστος μπορεί να ανέλθει στα 4 δισεκατομμύρια ευρώ ετησίως. </w:t>
      </w:r>
    </w:p>
    <w:p w14:paraId="09F881F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Το κόστος, λοιπόν, για κάθε λαθρομετανάστη είναι περίπου 16.000 ευρώ τον χρόνο. Φανταστείτε λοιπόν εάν </w:t>
      </w:r>
      <w:r>
        <w:rPr>
          <w:rFonts w:eastAsia="Times New Roman" w:cs="Times New Roman"/>
          <w:szCs w:val="24"/>
        </w:rPr>
        <w:t>δίναμε σε κάποιον νέο Έλληνα να εργάζεται με 750 ευρώ, τον μισθό που λέγατε εσείς ότι θα είναι ο κατώτερος μισθός –βέβαια, τον έχετε φθάσει κάτω από τα 300 ευρώ αυτόν των 750 ευρώ, που λέγατε ότι είναι και χαμένη γενιά, τον έχετε πάει ήδη κάτω από τα 300 ε</w:t>
      </w:r>
      <w:r>
        <w:rPr>
          <w:rFonts w:eastAsia="Times New Roman" w:cs="Times New Roman"/>
          <w:szCs w:val="24"/>
        </w:rPr>
        <w:t>υρώ- φανταστείτε εάν του δίναμε 9.000 ευρώ τον χρόνο, τι θα προσέφερε στην πατρίδα μας. Αντίθετα, δίνουμε 16.000 ευρώ τον χρόνο –αυτό είναι το κόστος- για κάθε λαθρομετανάστη. Η σίτισή τους ξεπερνάει τα 180 εκατομμύρια. Η διαμονή τους σε κοντέινερ κοστίζει</w:t>
      </w:r>
      <w:r>
        <w:rPr>
          <w:rFonts w:eastAsia="Times New Roman" w:cs="Times New Roman"/>
          <w:szCs w:val="24"/>
        </w:rPr>
        <w:t xml:space="preserve"> περίπου το κάθε κοντέινερ 16.000 ευρώ. Τα τριακόσια πενήντα εννέα από αυτά τα κοντέινερ τα πήρε ο γιος του κομμουνιστή, ο Κόκκαλης, βέβαια. Του τα δώσατε εσείς, οι </w:t>
      </w:r>
      <w:proofErr w:type="spellStart"/>
      <w:r>
        <w:rPr>
          <w:rFonts w:eastAsia="Times New Roman" w:cs="Times New Roman"/>
          <w:szCs w:val="24"/>
        </w:rPr>
        <w:t>νεοκομμουνιστές</w:t>
      </w:r>
      <w:proofErr w:type="spellEnd"/>
      <w:r>
        <w:rPr>
          <w:rFonts w:eastAsia="Times New Roman" w:cs="Times New Roman"/>
          <w:szCs w:val="24"/>
        </w:rPr>
        <w:t>. Οι λαθρομετανάστες απολαμβάνουν ιατροφαρμακευτική περίθαλψη δωρεάν στην πα</w:t>
      </w:r>
      <w:r>
        <w:rPr>
          <w:rFonts w:eastAsia="Times New Roman" w:cs="Times New Roman"/>
          <w:szCs w:val="24"/>
        </w:rPr>
        <w:t>τρίδα μας, ενώ ένας Έλληνας</w:t>
      </w:r>
      <w:r>
        <w:rPr>
          <w:rFonts w:eastAsia="Times New Roman" w:cs="Times New Roman"/>
          <w:szCs w:val="24"/>
        </w:rPr>
        <w:t>,</w:t>
      </w:r>
      <w:r>
        <w:rPr>
          <w:rFonts w:eastAsia="Times New Roman" w:cs="Times New Roman"/>
          <w:szCs w:val="24"/>
        </w:rPr>
        <w:t xml:space="preserve"> εάν θέλει να πάει σε κάποιο νοσοκομείο χρεώνεται εάν είναι ανασφάλιστος. Οι λαθρομετανάστες μπαινοβγαίνουν ελεύθερα, εγχειρίζονται, γεννούν στην πατρίδα μας. Μας προτιμούν κι έρχονται και από ξένες χώρες, από Βουλγαρία και λοιπ</w:t>
      </w:r>
      <w:r>
        <w:rPr>
          <w:rFonts w:eastAsia="Times New Roman" w:cs="Times New Roman"/>
          <w:szCs w:val="24"/>
        </w:rPr>
        <w:t>ές χώρες, που έχουν υπανάπτυκτα συστήματα υγείας. Μας προτιμούν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τις εγχειρίσεις τους και τις γεννήσεις τους, χωρίς να πληρώνουν ούτε ένα ευρώ. </w:t>
      </w:r>
    </w:p>
    <w:p w14:paraId="09F881F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Παιδεία: Μόνο για τη μεταφορά των λαθρομεταναστών από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στα σχολεία 9,2 εκατομμύρια. Με τ</w:t>
      </w:r>
      <w:r>
        <w:rPr>
          <w:rFonts w:eastAsia="Times New Roman" w:cs="Times New Roman"/>
          <w:szCs w:val="24"/>
        </w:rPr>
        <w:t xml:space="preserve">ο ζόρι, λοιπόν, τους προσφέρουμε εκπαίδευση και την πληρώνουμε χρυσάφι. </w:t>
      </w:r>
    </w:p>
    <w:p w14:paraId="09F881F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F881F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Ηλεκτροδότηση: Οι λαθρομετανάστες απολαμβάνουν απεριόριστη ηλεκτροδότηση εκεί που μένουν, όταν εσε</w:t>
      </w:r>
      <w:r>
        <w:rPr>
          <w:rFonts w:eastAsia="Times New Roman" w:cs="Times New Roman"/>
          <w:szCs w:val="24"/>
        </w:rPr>
        <w:t>ίς οι «φιλάνθρωποι» και οι «ανθρωπιστές» του ΣΥΡΙΖΑ, που παραπονιέστε κιόλας και διαμαρτύρεστε, κόβετε το ρεύμα στους Έλληνες. Οι λαθρομετανάστες απολαμβάνουν απεριόριστο ρεύμα. Το 40% των Ελλήνων και ειδικότερα –προσέξτε- ένα στα τέσσερα παιδιά κάτω των δ</w:t>
      </w:r>
      <w:r>
        <w:rPr>
          <w:rFonts w:eastAsia="Times New Roman" w:cs="Times New Roman"/>
          <w:szCs w:val="24"/>
        </w:rPr>
        <w:t xml:space="preserve">εκαεπτά ετών ζουν κάτω από το όριο της φτώχειας. Τι έχετε να πείτε εσείς πάλι οι </w:t>
      </w:r>
      <w:proofErr w:type="spellStart"/>
      <w:r>
        <w:rPr>
          <w:rFonts w:eastAsia="Times New Roman" w:cs="Times New Roman"/>
          <w:szCs w:val="24"/>
        </w:rPr>
        <w:t>συριζαίοι</w:t>
      </w:r>
      <w:proofErr w:type="spellEnd"/>
      <w:r>
        <w:rPr>
          <w:rFonts w:eastAsia="Times New Roman" w:cs="Times New Roman"/>
          <w:szCs w:val="24"/>
        </w:rPr>
        <w:t xml:space="preserve"> με αυτά που έχετε πετύχει όλα αυτά τα χρόνια της διακυβέρνησής σας; </w:t>
      </w:r>
    </w:p>
    <w:p w14:paraId="09F881F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Μειώνετε τις αμυντικές δαπάνες, την ώρα που οι Τούρκοι κάνουν «πάρτι» εις βάρος μας. Την ώρα που</w:t>
      </w:r>
      <w:r>
        <w:rPr>
          <w:rFonts w:eastAsia="Times New Roman" w:cs="Times New Roman"/>
          <w:szCs w:val="24"/>
        </w:rPr>
        <w:t xml:space="preserve"> </w:t>
      </w:r>
      <w:proofErr w:type="spellStart"/>
      <w:r>
        <w:rPr>
          <w:rFonts w:eastAsia="Times New Roman" w:cs="Times New Roman"/>
          <w:szCs w:val="24"/>
        </w:rPr>
        <w:t>υπερεξοπλίζονται</w:t>
      </w:r>
      <w:proofErr w:type="spellEnd"/>
      <w:r>
        <w:rPr>
          <w:rFonts w:eastAsia="Times New Roman" w:cs="Times New Roman"/>
          <w:szCs w:val="24"/>
        </w:rPr>
        <w:t xml:space="preserve">, εσείς μειώνετε τις αμυντικές δαπάνες. Αυτή είναι η εθνική σας στρατηγική και η εθνική σας πολιτική. </w:t>
      </w:r>
    </w:p>
    <w:p w14:paraId="09F881F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Επειδή βλέπω ότι έχω ξεπεράσει τον χρόνο, θα πω λοιπόν, για να γνωρίζουν οι Έλληνες, –πρέπει να τους ενημερώσουμε τους συνανθρώπους μας,</w:t>
      </w:r>
      <w:r>
        <w:rPr>
          <w:rFonts w:eastAsia="Times New Roman" w:cs="Times New Roman"/>
          <w:szCs w:val="24"/>
        </w:rPr>
        <w:t xml:space="preserve"> τους </w:t>
      </w:r>
      <w:proofErr w:type="spellStart"/>
      <w:r>
        <w:rPr>
          <w:rFonts w:eastAsia="Times New Roman" w:cs="Times New Roman"/>
          <w:szCs w:val="24"/>
        </w:rPr>
        <w:t>συνέλληνες</w:t>
      </w:r>
      <w:proofErr w:type="spellEnd"/>
      <w:r>
        <w:rPr>
          <w:rFonts w:eastAsia="Times New Roman" w:cs="Times New Roman"/>
          <w:szCs w:val="24"/>
        </w:rPr>
        <w:t xml:space="preserve"> που μας ακούν- ότι κάθε 1% πλεόνασμα, κάθε 1% του ΑΕΠ αντιστοιχεί σε 1,8 δισεκατομμύρια ευρώ. Από αυτά, μπορούσαμε να καταργήσουμε τον ΕΝΦΙΑ που μας στοιχίζει 3,1 δισεκατομμύρια, τους ειδικούς φόρους κατανάλωσης -που έχετε βάλει ειδικό φόρ</w:t>
      </w:r>
      <w:r>
        <w:rPr>
          <w:rFonts w:eastAsia="Times New Roman" w:cs="Times New Roman"/>
          <w:szCs w:val="24"/>
        </w:rPr>
        <w:t xml:space="preserve">ο κατανάλωσης σε ό,τι κινείται πια στην αγορά και σε λίγο δεν θα κινείται τίποτα- 440 εκατομμύρια. Νέα περικοπή ΕΚΑΣ: 586 εκατομμύρια. Επικουρικές συντάξεις: 208 εκατομμύρια. Η λίστα είναι ατελείωτη. </w:t>
      </w:r>
    </w:p>
    <w:p w14:paraId="09F881FE"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Τελειώνετε, κύριε συνάδ</w:t>
      </w:r>
      <w:r>
        <w:rPr>
          <w:rFonts w:eastAsia="Times New Roman" w:cs="Times New Roman"/>
          <w:szCs w:val="24"/>
        </w:rPr>
        <w:t xml:space="preserve">ελφε. </w:t>
      </w:r>
    </w:p>
    <w:p w14:paraId="09F881FF"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Θα τελειώσω σε λιγότερο από ένα λεπτό. </w:t>
      </w:r>
    </w:p>
    <w:p w14:paraId="09F8820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λίστα είναι ατελείωτη με το τι θα μπορούσαμε να κάνουμε με τα 30 δισεκατομμύρια που πληρώνετε για τα δάνεια και τα τοκοχρεολύσια κάθε χρόνο, τα οποία βέβαια εμείς, η Χρυσή Αυγή, δεν θα</w:t>
      </w:r>
      <w:r>
        <w:rPr>
          <w:rFonts w:eastAsia="Times New Roman" w:cs="Times New Roman"/>
          <w:szCs w:val="24"/>
        </w:rPr>
        <w:t xml:space="preserve"> τα αναγνωρίζαμε, δεν θα τα πληρώναμε και όλα αυτά θα πήγαιναν στην πραγματική παραγωγή. Πανηγυρίζετε για κάτι που σας έδωσαν, το οποίο είναι μόνο λογιστικό. </w:t>
      </w:r>
    </w:p>
    <w:p w14:paraId="09F8820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Κλείνω με κάτι που απασχολεί πάρα πολύ τους Έλληνες, με μια απόφαση του Ιωάννη Μεταξά να μην αναγ</w:t>
      </w:r>
      <w:r>
        <w:rPr>
          <w:rFonts w:eastAsia="Times New Roman" w:cs="Times New Roman"/>
          <w:szCs w:val="24"/>
        </w:rPr>
        <w:t xml:space="preserve">νωρίσει ένα χρέος το 1936. </w:t>
      </w:r>
    </w:p>
    <w:p w14:paraId="09F8820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Επιτρέψτε μου, κύριε Πρόεδρε, κλείνω με αυτό. Θα το διαβάσω, είναι μόνο δέκα γραμμές.</w:t>
      </w:r>
    </w:p>
    <w:p w14:paraId="09F88203"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Είμαστε στα δέκα λεπτά όμως. </w:t>
      </w:r>
    </w:p>
    <w:p w14:paraId="09F8820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Τελειώνω. Άλλος ένας ομιλητής απομένει να μιλήσει. </w:t>
      </w:r>
    </w:p>
    <w:p w14:paraId="09F88205" w14:textId="77777777" w:rsidR="0008105D" w:rsidRDefault="003C36B0">
      <w:pPr>
        <w:tabs>
          <w:tab w:val="left" w:pos="2608"/>
        </w:tabs>
        <w:spacing w:after="0" w:line="600" w:lineRule="auto"/>
        <w:ind w:firstLine="709"/>
        <w:jc w:val="both"/>
        <w:rPr>
          <w:rFonts w:eastAsia="Times New Roman"/>
          <w:szCs w:val="24"/>
        </w:rPr>
      </w:pPr>
      <w:r>
        <w:rPr>
          <w:rFonts w:eastAsia="Times New Roman" w:cs="Times New Roman"/>
          <w:szCs w:val="24"/>
        </w:rPr>
        <w:t>Θα το</w:t>
      </w:r>
      <w:r>
        <w:rPr>
          <w:rFonts w:eastAsia="Times New Roman" w:cs="Times New Roman"/>
          <w:szCs w:val="24"/>
        </w:rPr>
        <w:t xml:space="preserve"> διαβάσω</w:t>
      </w:r>
      <w:r>
        <w:rPr>
          <w:rFonts w:eastAsia="Times New Roman" w:cs="Times New Roman"/>
          <w:szCs w:val="24"/>
        </w:rPr>
        <w:t>,</w:t>
      </w:r>
      <w:r>
        <w:rPr>
          <w:rFonts w:eastAsia="Times New Roman" w:cs="Times New Roman"/>
          <w:szCs w:val="24"/>
        </w:rPr>
        <w:t xml:space="preserve"> ακριβώς, γιατί πρόκειται για ένα κείμενο του 1938 που είναι επίκαιρο σήμερα όσο ποτέ</w:t>
      </w:r>
      <w:r>
        <w:rPr>
          <w:rFonts w:eastAsia="Times New Roman" w:cs="Times New Roman"/>
          <w:szCs w:val="24"/>
        </w:rPr>
        <w:t>:</w:t>
      </w:r>
      <w:r>
        <w:rPr>
          <w:rFonts w:eastAsia="Times New Roman" w:cs="Times New Roman"/>
          <w:szCs w:val="24"/>
        </w:rPr>
        <w:t xml:space="preserve"> «Ενίοτε μπορεί να υπάρξει μια έκτακτη κατάσταση, η οποία κάνει αδύνατο για τις κυβερνήσεις να εκπληρώσουν τις υποχρεώσεις τους προς τους δανειστές και προς τον </w:t>
      </w:r>
      <w:r>
        <w:rPr>
          <w:rFonts w:eastAsia="Times New Roman" w:cs="Times New Roman"/>
          <w:szCs w:val="24"/>
        </w:rPr>
        <w:t>λαό τους. Οι πόροι της χώρας είναι ανεπαρκείς για να εκπληρώσουν και τις δύο υποχρεώσεις ταυτόχρονα. Είναι αδύνατο να πληρωθεί το χρέος και την ίδια ώρα να παρασχεθεί στον λαό η κατάλληλη διοίκηση και οι εγγυημένες συνθήκες για την ηθική, κοινωνική και οικ</w:t>
      </w:r>
      <w:r>
        <w:rPr>
          <w:rFonts w:eastAsia="Times New Roman" w:cs="Times New Roman"/>
          <w:szCs w:val="24"/>
        </w:rPr>
        <w:t xml:space="preserve">ονομική ανάπτυξη». </w:t>
      </w:r>
      <w:r>
        <w:rPr>
          <w:rFonts w:eastAsia="Times New Roman"/>
          <w:szCs w:val="24"/>
        </w:rPr>
        <w:t xml:space="preserve">Είναι ένα κείμενο του 1938. Το τονίζω. Και συνεχίζει: «Το οδυνηρό πρόβλημα προκύπτει όταν πρέπει να επιλέξει κανείς ανάμεσα στα δύο καθήκοντα. Το ένα πρέπει να υποχωρήσει έναντι του άλλου. Ποιο πρέπει να είναι αυτό;». </w:t>
      </w:r>
    </w:p>
    <w:p w14:paraId="09F88206"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Και κλείνει: «Στην</w:t>
      </w:r>
      <w:r>
        <w:rPr>
          <w:rFonts w:eastAsia="Times New Roman"/>
          <w:szCs w:val="24"/>
        </w:rPr>
        <w:t xml:space="preserve"> περίπτωση, λοιπόν, όπου η πληρωμή του χρέους του θέτει σε κίνδυνο την οικονομική ζωή ή τη διοίκηση, η Κυβέρνηση είναι υποχρεωμένη να διακόψει, ακόμη και να μειώσει την εξυπηρέτηση του χρέους». </w:t>
      </w:r>
    </w:p>
    <w:p w14:paraId="09F88207"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Ο Ιωάννης Μεταξάς τόλμησε να κάνει αυτό που δεν τόλμησε να κά</w:t>
      </w:r>
      <w:r>
        <w:rPr>
          <w:rFonts w:eastAsia="Times New Roman"/>
          <w:szCs w:val="24"/>
        </w:rPr>
        <w:t>νει καμ</w:t>
      </w:r>
      <w:r>
        <w:rPr>
          <w:rFonts w:eastAsia="Times New Roman"/>
          <w:szCs w:val="24"/>
        </w:rPr>
        <w:t>μ</w:t>
      </w:r>
      <w:r>
        <w:rPr>
          <w:rFonts w:eastAsia="Times New Roman"/>
          <w:szCs w:val="24"/>
        </w:rPr>
        <w:t xml:space="preserve">ία κυβέρνησή σας. Ας σημειωθεί ότι το Διεθνές Δικαστήριο αποδέχθηκε το σκεπτικό της Ελλάδος και τη δικαίωσε. Εσείς όμως, οι δημοκράτες, υποδουλώσατε τις επόμενες γενιές με χρέη που δεν τους αναλογούν. </w:t>
      </w:r>
    </w:p>
    <w:p w14:paraId="09F88208"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Θα λογοδοτήσετε και εσείς, όπως και οι προηγού</w:t>
      </w:r>
      <w:r>
        <w:rPr>
          <w:rFonts w:eastAsia="Times New Roman"/>
          <w:szCs w:val="24"/>
        </w:rPr>
        <w:t xml:space="preserve">μενες κυβερνήσεις, όταν στην πατρίδα μας θα υπάρχει μια εθνική διακυβέρνηση και μια ανεξάρτητη δικαιοσύνη που θα σας κρίνει. Και η μοναδική ανεξάρτητη κυβέρνηση για την πατρίδα μας είναι μία κυβέρνηση Χρυσής Αυγής. </w:t>
      </w:r>
    </w:p>
    <w:p w14:paraId="09F88209"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Ευχαριστώ.</w:t>
      </w:r>
    </w:p>
    <w:p w14:paraId="09F8820A" w14:textId="77777777" w:rsidR="0008105D" w:rsidRDefault="003C36B0">
      <w:pPr>
        <w:tabs>
          <w:tab w:val="left" w:pos="2608"/>
        </w:tabs>
        <w:spacing w:after="0"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Χρυσής Αυγής)</w:t>
      </w:r>
    </w:p>
    <w:p w14:paraId="09F8820B"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Τελευταία συνάδελφος για να μιλήσει είναι η κ. Μερόπη </w:t>
      </w:r>
      <w:proofErr w:type="spellStart"/>
      <w:r>
        <w:rPr>
          <w:rFonts w:eastAsia="Times New Roman"/>
          <w:szCs w:val="24"/>
        </w:rPr>
        <w:t>Τζούφη</w:t>
      </w:r>
      <w:proofErr w:type="spellEnd"/>
      <w:r>
        <w:rPr>
          <w:rFonts w:eastAsia="Times New Roman"/>
          <w:szCs w:val="24"/>
        </w:rPr>
        <w:t xml:space="preserve"> από τον ΣΥΡΙΖΑ. </w:t>
      </w:r>
    </w:p>
    <w:p w14:paraId="09F8820C"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Όμως, δεν ήταν πριν στην Αίθουσα ο κ. </w:t>
      </w:r>
      <w:proofErr w:type="spellStart"/>
      <w:r>
        <w:rPr>
          <w:rFonts w:eastAsia="Times New Roman"/>
          <w:szCs w:val="24"/>
        </w:rPr>
        <w:t>Σαρίδης</w:t>
      </w:r>
      <w:proofErr w:type="spellEnd"/>
      <w:r>
        <w:rPr>
          <w:rFonts w:eastAsia="Times New Roman"/>
          <w:szCs w:val="24"/>
        </w:rPr>
        <w:t xml:space="preserve"> κι επειδή με έχει παρακαλέσει ο κ. Παπαηλιού, θα μπορούσε να πάρει εκείνος</w:t>
      </w:r>
      <w:r>
        <w:rPr>
          <w:rFonts w:eastAsia="Times New Roman"/>
          <w:szCs w:val="24"/>
        </w:rPr>
        <w:t xml:space="preserve"> τελευταίος τον λόγο και να κλείσουμε σήμερα.</w:t>
      </w:r>
    </w:p>
    <w:p w14:paraId="09F8820D"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Ευχαριστώ.</w:t>
      </w:r>
    </w:p>
    <w:p w14:paraId="09F8820E" w14:textId="77777777" w:rsidR="0008105D" w:rsidRDefault="003C36B0">
      <w:pPr>
        <w:tabs>
          <w:tab w:val="left" w:pos="2608"/>
        </w:tabs>
        <w:spacing w:after="0"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Κύριε Πρόεδρε, κύριε Υπουργέ, αγαπητοί συνάδελφοι, τέτοιες ώρες, τέτοια λόγια.</w:t>
      </w:r>
    </w:p>
    <w:p w14:paraId="09F8820F"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Κλείνοντας τη σημερινή συνεδρίαση</w:t>
      </w:r>
      <w:r>
        <w:rPr>
          <w:rFonts w:eastAsia="Times New Roman"/>
          <w:szCs w:val="24"/>
        </w:rPr>
        <w:t>,</w:t>
      </w:r>
      <w:r>
        <w:rPr>
          <w:rFonts w:eastAsia="Times New Roman"/>
          <w:szCs w:val="24"/>
        </w:rPr>
        <w:t xml:space="preserve"> πραγματικά δεν θα ήθελα να σχολιάσω αυτόν τον καταιγιστικό τελευταίο ομιλητή. Ας πούμε μια κουβέντα. Ποτέ πια φασισμός! </w:t>
      </w:r>
    </w:p>
    <w:p w14:paraId="09F88210"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Και θα προχωρήσω παραπέρα, διότι είχα σχεδιάσει να ξεκινήσω λέγοντας ότι αυτό που πρέπει κανείς να αναζητήσει εδώ μέσα είναι να επικρα</w:t>
      </w:r>
      <w:r>
        <w:rPr>
          <w:rFonts w:eastAsia="Times New Roman"/>
          <w:szCs w:val="24"/>
        </w:rPr>
        <w:t>τήσει ο ορθός λόγος στη συζήτηση. Το είπε στην κατακλείδα της τοποθέτησής του και ο εισηγητής της Νέας Δημοκρατίας</w:t>
      </w:r>
      <w:r>
        <w:rPr>
          <w:rFonts w:eastAsia="Times New Roman"/>
          <w:szCs w:val="24"/>
        </w:rPr>
        <w:t xml:space="preserve"> </w:t>
      </w:r>
      <w:r>
        <w:rPr>
          <w:rFonts w:eastAsia="Times New Roman"/>
          <w:szCs w:val="24"/>
        </w:rPr>
        <w:t xml:space="preserve">κ. Χατζηδάκης. </w:t>
      </w:r>
      <w:r>
        <w:rPr>
          <w:rFonts w:eastAsia="Times New Roman"/>
          <w:szCs w:val="24"/>
        </w:rPr>
        <w:t>Μάλιστα,</w:t>
      </w:r>
      <w:r>
        <w:rPr>
          <w:rFonts w:eastAsia="Times New Roman"/>
          <w:szCs w:val="24"/>
        </w:rPr>
        <w:t xml:space="preserve"> μίλησε για «επανάσταση της κοινής λογικής». Όμως, στο σύνολο του λόγου του, όπως και πολλοί δυστυχώς συνάδελφοι από ό</w:t>
      </w:r>
      <w:r>
        <w:rPr>
          <w:rFonts w:eastAsia="Times New Roman"/>
          <w:szCs w:val="24"/>
        </w:rPr>
        <w:t xml:space="preserve">λο το εύρος της αντιπολίτευσης, επέλεξαν μια απόλυτα φανατική και </w:t>
      </w:r>
      <w:proofErr w:type="spellStart"/>
      <w:r>
        <w:rPr>
          <w:rFonts w:eastAsia="Times New Roman"/>
          <w:szCs w:val="24"/>
        </w:rPr>
        <w:t>λαϊκιστική</w:t>
      </w:r>
      <w:proofErr w:type="spellEnd"/>
      <w:r>
        <w:rPr>
          <w:rFonts w:eastAsia="Times New Roman"/>
          <w:szCs w:val="24"/>
        </w:rPr>
        <w:t xml:space="preserve"> επικοινωνιακή γραμμή. Ακούσαμε πριν λίγο για τα «δρεπάνια του χάρου»! Και όλα αυτά γίνονται για να εντείνουν τη συναισθηματική φόρτιση ή και να προκαλέσουν ακόμη την απόγνωση των </w:t>
      </w:r>
      <w:r>
        <w:rPr>
          <w:rFonts w:eastAsia="Times New Roman"/>
          <w:szCs w:val="24"/>
        </w:rPr>
        <w:t>πολιτών, δίχως να αντιλαμβάνονται την κρισιμότητα της κατάστασης, θα έλεγα και της διαπραγμάτευσης, πάντα βέβαια, όπως ακούσαμε και πριν, για το καλό της πατρίδας. Ή μήπως τελικά για το καλό εκείνων των συμφερόντων που τους πιέζουν αφόρητα για την άμεση επ</w:t>
      </w:r>
      <w:r>
        <w:rPr>
          <w:rFonts w:eastAsia="Times New Roman"/>
          <w:szCs w:val="24"/>
        </w:rPr>
        <w:t>άνοδό τους στην εξουσία ανεξαρτήτως κόστους; Αυτό μένει να αποδειχθεί.</w:t>
      </w:r>
    </w:p>
    <w:p w14:paraId="09F88211"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Η Κυβέρνηση πάντως</w:t>
      </w:r>
      <w:r>
        <w:rPr>
          <w:rFonts w:eastAsia="Times New Roman"/>
          <w:szCs w:val="24"/>
        </w:rPr>
        <w:t>,</w:t>
      </w:r>
      <w:r>
        <w:rPr>
          <w:rFonts w:eastAsia="Times New Roman"/>
          <w:szCs w:val="24"/>
        </w:rPr>
        <w:t xml:space="preserve"> δίνει τη μάχη για να καταρτίσει ένα ρεαλιστικό σχέδιο, ικανό να ανταποκρίνεται στις οικονομικές ανάγκες της χώρας, αφενός διατηρώντας τη δημοσιονομική ισορροπία, ώστ</w:t>
      </w:r>
      <w:r>
        <w:rPr>
          <w:rFonts w:eastAsia="Times New Roman"/>
          <w:szCs w:val="24"/>
        </w:rPr>
        <w:t>ε να ολοκληρωθεί η ανάκτηση της αξιοπιστίας και να καταστεί δυνατή η έξοδός της από το πρόγραμμα δημοσιονομικής προσαρμογής το ταχύτερο δυνατόν, και αφετέρου μεριμνώντας για τον δίκαιο επιμερισμό του κόστους προσαρμογής και την κοινωνικά δίκαιη κατανομή το</w:t>
      </w:r>
      <w:r>
        <w:rPr>
          <w:rFonts w:eastAsia="Times New Roman"/>
          <w:szCs w:val="24"/>
        </w:rPr>
        <w:t xml:space="preserve">υ οφέλους της ήδη δρομολογημένης ανάκαμψης, που δεν αμφισβητείται. </w:t>
      </w:r>
    </w:p>
    <w:p w14:paraId="09F88212"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Κυρίες και κύριοι συνάδελφοι, στο υπάρχον σχέδιο του </w:t>
      </w:r>
      <w:r>
        <w:rPr>
          <w:rFonts w:eastAsia="Times New Roman"/>
          <w:szCs w:val="24"/>
        </w:rPr>
        <w:t>προϋπολογισμού</w:t>
      </w:r>
      <w:r>
        <w:rPr>
          <w:rFonts w:eastAsia="Times New Roman"/>
          <w:szCs w:val="24"/>
        </w:rPr>
        <w:t>, λοιπόν, υπάρχουν μια σειρά από θετικά μηνύματα</w:t>
      </w:r>
      <w:r>
        <w:rPr>
          <w:rFonts w:eastAsia="Times New Roman"/>
          <w:szCs w:val="24"/>
        </w:rPr>
        <w:t>,</w:t>
      </w:r>
      <w:r>
        <w:rPr>
          <w:rFonts w:eastAsia="Times New Roman"/>
          <w:szCs w:val="24"/>
        </w:rPr>
        <w:t xml:space="preserve"> αλλά και δυσκολίες, όπως σε κάθε προϋπολογισμό, ειδικά σε περίοδο κρίση</w:t>
      </w:r>
      <w:r>
        <w:rPr>
          <w:rFonts w:eastAsia="Times New Roman"/>
          <w:szCs w:val="24"/>
        </w:rPr>
        <w:t xml:space="preserve">ς. Από τη μεριά μας, αφενός μεν προσπαθούμε να είμαστε συνεπείς, όπως είπα και πριν, στις οικονομικές υποχρεώσεις της χώρας, αλλά και από την άλλη να ελαφρύνουμε τους ανθρώπους που έχουν αδικηθεί τα τελευταία χρόνια της κρίσης. </w:t>
      </w:r>
    </w:p>
    <w:p w14:paraId="09F88213"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Για να γίνει, όμως, αυτό</w:t>
      </w:r>
      <w:r>
        <w:rPr>
          <w:rFonts w:eastAsia="Times New Roman"/>
          <w:szCs w:val="24"/>
        </w:rPr>
        <w:t>,</w:t>
      </w:r>
      <w:r>
        <w:rPr>
          <w:rFonts w:eastAsia="Times New Roman"/>
          <w:szCs w:val="24"/>
        </w:rPr>
        <w:t xml:space="preserve"> θ</w:t>
      </w:r>
      <w:r>
        <w:rPr>
          <w:rFonts w:eastAsia="Times New Roman"/>
          <w:szCs w:val="24"/>
        </w:rPr>
        <w:t>α έπρεπε να είχαν αντιμετωπιστεί καίρια και χρόνια ζητήματα, όπως η φοροδιαφυγή, το λαθρεμπόριο, να έχουν γίνει οι απαραίτητες μεταρρυθμίσεις ώστε να πληρώσουν τελικά οι «έχοντες» αυτής της χώρας, που για τουλάχιστον σαράντα χρόνια, αλλά θα έλεγα και παλιό</w:t>
      </w:r>
      <w:r>
        <w:rPr>
          <w:rFonts w:eastAsia="Times New Roman"/>
          <w:szCs w:val="24"/>
        </w:rPr>
        <w:t>τερα, με τη συναίνεση των παλαιότερων κομμάτων εξουσίας, πλήρωναν μόνο σε εθελοντική βάση.</w:t>
      </w:r>
    </w:p>
    <w:p w14:paraId="09F88214" w14:textId="77777777" w:rsidR="0008105D" w:rsidRDefault="003C36B0">
      <w:pPr>
        <w:tabs>
          <w:tab w:val="left" w:pos="2608"/>
        </w:tabs>
        <w:spacing w:after="0" w:line="600" w:lineRule="auto"/>
        <w:ind w:firstLine="720"/>
        <w:jc w:val="both"/>
        <w:rPr>
          <w:rFonts w:eastAsia="Times New Roman"/>
          <w:szCs w:val="24"/>
        </w:rPr>
      </w:pPr>
      <w:r>
        <w:rPr>
          <w:rFonts w:eastAsia="Times New Roman"/>
          <w:szCs w:val="24"/>
        </w:rPr>
        <w:t xml:space="preserve">Το καταφέραμε σε αυτόν τον λίγο χρόνο; Θα μπορούσαμε άλλωστε; Η απάντηση είναι: Όχι ακόμη. Οι δυσκολίες είναι πολλές, αφού τα μέτρα αυτά,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έχουν γίνει βήματα,</w:t>
      </w:r>
      <w:r>
        <w:rPr>
          <w:rFonts w:eastAsia="Times New Roman"/>
          <w:szCs w:val="24"/>
        </w:rPr>
        <w:t xml:space="preserve"> δεν έχουν άμεση αποδοτικότητα και επίσης δεν υπολογίζονται, αφού θεωρούνται μη παραμετρικά από τους </w:t>
      </w:r>
      <w:r>
        <w:rPr>
          <w:rFonts w:eastAsia="Times New Roman"/>
          <w:szCs w:val="24"/>
        </w:rPr>
        <w:t>θεσμούς</w:t>
      </w:r>
      <w:r>
        <w:rPr>
          <w:rFonts w:eastAsia="Times New Roman"/>
          <w:szCs w:val="24"/>
        </w:rPr>
        <w:t xml:space="preserve">. Εύλογα, λοιπόν, αντιλαμβάνεται ο πολίτης ότι κι εμείς συνεχίζουμε να επιβαρύνουμε τα συνήθη «υποζύγια», μισθωτούς και συνταξιούχους και τα συνεπή </w:t>
      </w:r>
      <w:proofErr w:type="spellStart"/>
      <w:r>
        <w:rPr>
          <w:rFonts w:eastAsia="Times New Roman"/>
          <w:szCs w:val="24"/>
        </w:rPr>
        <w:t>μεσοστρώματα</w:t>
      </w:r>
      <w:proofErr w:type="spellEnd"/>
      <w:r>
        <w:rPr>
          <w:rFonts w:eastAsia="Times New Roman"/>
          <w:szCs w:val="24"/>
        </w:rPr>
        <w:t xml:space="preserve"> και τους αυτοαπασχολούμενους.</w:t>
      </w:r>
    </w:p>
    <w:p w14:paraId="09F88215" w14:textId="77777777" w:rsidR="0008105D" w:rsidRDefault="003C36B0">
      <w:pPr>
        <w:spacing w:after="0" w:line="600" w:lineRule="auto"/>
        <w:jc w:val="both"/>
        <w:rPr>
          <w:rFonts w:eastAsia="Times New Roman"/>
          <w:szCs w:val="24"/>
        </w:rPr>
      </w:pPr>
      <w:r>
        <w:rPr>
          <w:rFonts w:eastAsia="Times New Roman"/>
          <w:szCs w:val="24"/>
        </w:rPr>
        <w:tab/>
        <w:t>Ωστόσο το να λέγεται από τους υπεύθυνους της κρίσης, δηλαδή του ΠΑΣΟΚ και της Νέας Δημοκρατίας, ότι η διακυβέρνηση του ΣΥΡΙΖΑ αυτήν τη διετία –ούτε διετία καν- ήταν η απόλυτη καταστροφή για τη χώρα και το απόλυτο</w:t>
      </w:r>
      <w:r>
        <w:rPr>
          <w:rFonts w:eastAsia="Times New Roman"/>
          <w:szCs w:val="24"/>
        </w:rPr>
        <w:t xml:space="preserve"> κακό είναι όχι μόνο υποκριτικό</w:t>
      </w:r>
      <w:r>
        <w:rPr>
          <w:rFonts w:eastAsia="Times New Roman"/>
          <w:szCs w:val="24"/>
        </w:rPr>
        <w:t>,</w:t>
      </w:r>
      <w:r>
        <w:rPr>
          <w:rFonts w:eastAsia="Times New Roman"/>
          <w:szCs w:val="24"/>
        </w:rPr>
        <w:t xml:space="preserve"> αλλά και απολύτως άδικο. Έναν μόνο στόχο έχει: </w:t>
      </w:r>
      <w:r>
        <w:rPr>
          <w:rFonts w:eastAsia="Times New Roman"/>
          <w:szCs w:val="24"/>
        </w:rPr>
        <w:t>Ν</w:t>
      </w:r>
      <w:r>
        <w:rPr>
          <w:rFonts w:eastAsia="Times New Roman"/>
          <w:szCs w:val="24"/>
        </w:rPr>
        <w:t>α οδηγήσει στον ευνουχισμό της μνήμης του ελληνικού λαού για τα πολλά «κατορθώματά τους», γιατί τον νιώθουν ακόμη ευάλωτο, αφού εξακολουθεί να βιώνει σωρευτικά μία δύσκολη πρα</w:t>
      </w:r>
      <w:r>
        <w:rPr>
          <w:rFonts w:eastAsia="Times New Roman"/>
          <w:szCs w:val="24"/>
        </w:rPr>
        <w:t>γματικότητα, να τον κάνουν να ξεχάσει αυτά που προκάλεσαν, την τεράστια αύξηση της ανεργίας, τη μείωση του Ακαθάριστου Εθνικού Προϊόντος κατά 25%, τη δραματική αύξηση της φτώχειας, τη μείωση των γεννήσεων και του πληθυσμού, τη μετανάστευση της νέας γενιάς,</w:t>
      </w:r>
      <w:r>
        <w:rPr>
          <w:rFonts w:eastAsia="Times New Roman"/>
          <w:szCs w:val="24"/>
        </w:rPr>
        <w:t xml:space="preserve"> τη χρεοκοπία των τραπεζών και των ασφαλιστικών ταμείων και την κατεδάφιση των συλλογικών διαπραγματεύσεων, που έχει αναγορευθεί ως η μέγιστη μεταρρύθμιση από το Διεθνές Νομισματικό Ταμείο.</w:t>
      </w:r>
    </w:p>
    <w:p w14:paraId="09F88216" w14:textId="77777777" w:rsidR="0008105D" w:rsidRDefault="003C36B0">
      <w:pPr>
        <w:spacing w:after="0" w:line="600" w:lineRule="auto"/>
        <w:ind w:firstLine="720"/>
        <w:jc w:val="both"/>
        <w:rPr>
          <w:rFonts w:eastAsia="Times New Roman"/>
          <w:szCs w:val="24"/>
        </w:rPr>
      </w:pPr>
      <w:r>
        <w:rPr>
          <w:rFonts w:eastAsia="Times New Roman"/>
          <w:szCs w:val="24"/>
        </w:rPr>
        <w:t>Όμως, κυρίες και κύριοι συνάδελφοι, παρά τον κοινωνικό αυτοματισμό</w:t>
      </w:r>
      <w:r>
        <w:rPr>
          <w:rFonts w:eastAsia="Times New Roman"/>
          <w:szCs w:val="24"/>
        </w:rPr>
        <w:t xml:space="preserve"> και τον λαϊκίστικο συμψηφισμό, δεν είμαστε όλοι ίδιοι ούτε εδώ μέσα ούτε έξω στην κοινωνία. Ο Σαρτρ αναφέρει χαρακτηριστικά ότι Αριστερά είναι να βλέπεις τα πράγματα από την πλευρά των αδυνάτων. Στο πλαίσιο αυτό, λοιπόν, βασικός πυλώνας και του υπό συζήτη</w:t>
      </w:r>
      <w:r>
        <w:rPr>
          <w:rFonts w:eastAsia="Times New Roman"/>
          <w:szCs w:val="24"/>
        </w:rPr>
        <w:t>ση σχεδίου είναι η κοινωνική προστασία.</w:t>
      </w:r>
    </w:p>
    <w:p w14:paraId="09F88217" w14:textId="77777777" w:rsidR="0008105D" w:rsidRDefault="003C36B0">
      <w:pPr>
        <w:spacing w:after="0" w:line="600" w:lineRule="auto"/>
        <w:ind w:firstLine="720"/>
        <w:jc w:val="both"/>
        <w:rPr>
          <w:rFonts w:eastAsia="Times New Roman"/>
          <w:szCs w:val="24"/>
        </w:rPr>
      </w:pPr>
      <w:r>
        <w:rPr>
          <w:rFonts w:eastAsia="Times New Roman"/>
          <w:szCs w:val="24"/>
        </w:rPr>
        <w:t xml:space="preserve">Το επιχείρημα ότι η αύξηση των κοινωνικών δαπανών είναι ψευδής είναι απολύτως αναληθές, αν σωστά συγκριθούν τα στοιχεία, από τα οποία προκύπτει ότι ο κοινωνικός </w:t>
      </w:r>
      <w:r>
        <w:rPr>
          <w:rFonts w:eastAsia="Times New Roman"/>
          <w:szCs w:val="24"/>
        </w:rPr>
        <w:t xml:space="preserve">προϋπολογισμός </w:t>
      </w:r>
      <w:r>
        <w:rPr>
          <w:rFonts w:eastAsia="Times New Roman"/>
          <w:szCs w:val="24"/>
        </w:rPr>
        <w:t>του 2017</w:t>
      </w:r>
      <w:r>
        <w:rPr>
          <w:rFonts w:eastAsia="Times New Roman"/>
          <w:szCs w:val="24"/>
        </w:rPr>
        <w:t>,</w:t>
      </w:r>
      <w:r>
        <w:rPr>
          <w:rFonts w:eastAsia="Times New Roman"/>
          <w:szCs w:val="24"/>
        </w:rPr>
        <w:t xml:space="preserve"> σε σχέση με το 2016 είναι αυξη</w:t>
      </w:r>
      <w:r>
        <w:rPr>
          <w:rFonts w:eastAsia="Times New Roman"/>
          <w:szCs w:val="24"/>
        </w:rPr>
        <w:t>μένος κατά 650 εκατομμύρια ευρώ, σε σχέση με ό,τι είχε προϋπολογιστεί.</w:t>
      </w:r>
    </w:p>
    <w:p w14:paraId="09F88218" w14:textId="77777777" w:rsidR="0008105D" w:rsidRDefault="003C36B0">
      <w:pPr>
        <w:spacing w:after="0" w:line="600" w:lineRule="auto"/>
        <w:ind w:firstLine="720"/>
        <w:jc w:val="both"/>
        <w:rPr>
          <w:rFonts w:eastAsia="Times New Roman"/>
          <w:szCs w:val="24"/>
        </w:rPr>
      </w:pPr>
      <w:r>
        <w:rPr>
          <w:rFonts w:eastAsia="Times New Roman"/>
          <w:szCs w:val="24"/>
        </w:rPr>
        <w:t>Πιο συγκεκριμένα, με τα στοιχεία της Γενικής Γραμματείας της Πρόνοιας, για το 2017 έχουν προϋπολογιστεί 1.479.000.000 ευρώ, που πρόκειται να καλύψουν ανάγκες, όπως την εφαρμογή του προγ</w:t>
      </w:r>
      <w:r>
        <w:rPr>
          <w:rFonts w:eastAsia="Times New Roman"/>
          <w:szCs w:val="24"/>
        </w:rPr>
        <w:t>ράμματος του κοινωνικού εισοδήματος αλληλεγγύης σε πανελλαδική κλίμακα, με όρους και κανόνες κι όχι αποσπασματικά, σε αντίθεση με εσάς, κυρίες και κύριοι της Νέας Δημοκρατίας και του ΠΑΣΟΚ, που είχατε την ευθύνη να το υλοποιήσετε από το 2012. Δεν κάνατε κα</w:t>
      </w:r>
      <w:r>
        <w:rPr>
          <w:rFonts w:eastAsia="Times New Roman"/>
          <w:szCs w:val="24"/>
        </w:rPr>
        <w:t>νένα πρόγραμμα. Δώσατε μόνο μια εφάπαξ παροχή, για την οποία υπερηφανεύεστε, με αδιευκρίνιστα κριτήρια, σε προεπιλεγμένους δήμους, χωρίς αξιόπιστη πλατφόρμα και μάλιστα παραμονές των εκλογών, που εσείς είχατε προκαλέσει.</w:t>
      </w:r>
    </w:p>
    <w:p w14:paraId="09F88219" w14:textId="77777777" w:rsidR="0008105D" w:rsidRDefault="003C36B0">
      <w:pPr>
        <w:spacing w:after="0" w:line="600" w:lineRule="auto"/>
        <w:ind w:firstLine="720"/>
        <w:jc w:val="both"/>
        <w:rPr>
          <w:rFonts w:eastAsia="Times New Roman"/>
          <w:szCs w:val="24"/>
        </w:rPr>
      </w:pPr>
      <w:r>
        <w:rPr>
          <w:rFonts w:eastAsia="Times New Roman"/>
          <w:szCs w:val="24"/>
        </w:rPr>
        <w:t>Η δική μας δέσμη προβλέπει</w:t>
      </w:r>
      <w:r>
        <w:rPr>
          <w:rFonts w:eastAsia="Times New Roman"/>
          <w:szCs w:val="24"/>
        </w:rPr>
        <w:t>,</w:t>
      </w:r>
      <w:r>
        <w:rPr>
          <w:rFonts w:eastAsia="Times New Roman"/>
          <w:szCs w:val="24"/>
        </w:rPr>
        <w:t xml:space="preserve"> όχι μόν</w:t>
      </w:r>
      <w:r>
        <w:rPr>
          <w:rFonts w:eastAsia="Times New Roman"/>
          <w:szCs w:val="24"/>
        </w:rPr>
        <w:t>ο την εισοδηματική ενίσχυση των ανθρώπων που ζουν σε συνθήκες φτώχειας, αλλά και την πρόσβαση και διασύνδεση με συμπληρωματικές παροχές και υπηρεσίες και την προώθηση των δικαιούχων σε προγράμματα εργασίας και κατάρτισης και φέτος ο στόχος είναι να καλυφθο</w:t>
      </w:r>
      <w:r>
        <w:rPr>
          <w:rFonts w:eastAsia="Times New Roman"/>
          <w:szCs w:val="24"/>
        </w:rPr>
        <w:t>ύν διακόσιες πενήντα χιλιάδες οικογένειες.</w:t>
      </w:r>
    </w:p>
    <w:p w14:paraId="09F8821A" w14:textId="77777777" w:rsidR="0008105D" w:rsidRDefault="003C36B0">
      <w:pPr>
        <w:spacing w:after="0" w:line="600" w:lineRule="auto"/>
        <w:ind w:firstLine="720"/>
        <w:jc w:val="both"/>
        <w:rPr>
          <w:rFonts w:eastAsia="Times New Roman"/>
          <w:szCs w:val="24"/>
        </w:rPr>
      </w:pPr>
      <w:r>
        <w:rPr>
          <w:rFonts w:eastAsia="Times New Roman"/>
          <w:szCs w:val="24"/>
        </w:rPr>
        <w:t xml:space="preserve">Προβλέπεται με αυτές τις δαπάνες η χρηματοδότηση των Κέντρων Κοινωνικής Πρόνοιας με καθεστώς διαφάνειας, σαφείς κανόνες λειτουργίας εργασιακών σχέσεων, διαχείρισης και αξιολόγησης, με στόχο την </w:t>
      </w:r>
      <w:proofErr w:type="spellStart"/>
      <w:r>
        <w:rPr>
          <w:rFonts w:eastAsia="Times New Roman"/>
          <w:szCs w:val="24"/>
        </w:rPr>
        <w:t>αποασυλοποίηση</w:t>
      </w:r>
      <w:proofErr w:type="spellEnd"/>
      <w:r>
        <w:rPr>
          <w:rFonts w:eastAsia="Times New Roman"/>
          <w:szCs w:val="24"/>
        </w:rPr>
        <w:t xml:space="preserve"> και </w:t>
      </w:r>
      <w:r>
        <w:rPr>
          <w:rFonts w:eastAsia="Times New Roman"/>
          <w:szCs w:val="24"/>
        </w:rPr>
        <w:t xml:space="preserve">την </w:t>
      </w:r>
      <w:proofErr w:type="spellStart"/>
      <w:r>
        <w:rPr>
          <w:rFonts w:eastAsia="Times New Roman"/>
          <w:szCs w:val="24"/>
        </w:rPr>
        <w:t>αποιδρυματοποίηση</w:t>
      </w:r>
      <w:proofErr w:type="spellEnd"/>
      <w:r>
        <w:rPr>
          <w:rFonts w:eastAsia="Times New Roman"/>
          <w:szCs w:val="24"/>
        </w:rPr>
        <w:t>.</w:t>
      </w:r>
    </w:p>
    <w:p w14:paraId="09F8821B" w14:textId="77777777" w:rsidR="0008105D" w:rsidRDefault="003C36B0">
      <w:pPr>
        <w:spacing w:after="0" w:line="600" w:lineRule="auto"/>
        <w:ind w:firstLine="720"/>
        <w:jc w:val="both"/>
        <w:rPr>
          <w:rFonts w:eastAsia="Times New Roman"/>
          <w:szCs w:val="24"/>
        </w:rPr>
      </w:pPr>
      <w:r>
        <w:rPr>
          <w:rFonts w:eastAsia="Times New Roman"/>
          <w:szCs w:val="24"/>
        </w:rPr>
        <w:t xml:space="preserve">Προβλέπεται η απρόσκοπτη καταβολή των επιδομάτων. Θυμίζω εδώ ότι διασφαλίστηκαν τα αναπηρικά και οικογενειακά επιδόματα, πράγμα που επιτεύχθηκε μετά από μια σημαντική μάχη με τους </w:t>
      </w:r>
      <w:r>
        <w:rPr>
          <w:rFonts w:eastAsia="Times New Roman"/>
          <w:szCs w:val="24"/>
        </w:rPr>
        <w:t>θεσμούς</w:t>
      </w:r>
      <w:r>
        <w:rPr>
          <w:rFonts w:eastAsia="Times New Roman"/>
          <w:szCs w:val="24"/>
        </w:rPr>
        <w:t>, που αναγνώρισαν αφενός το πολύ χαμηλό ύψος τ</w:t>
      </w:r>
      <w:r>
        <w:rPr>
          <w:rFonts w:eastAsia="Times New Roman"/>
          <w:szCs w:val="24"/>
        </w:rPr>
        <w:t>ους σε σχέση με τις υπόλοιπες χώρες της Ευρωπαϊκής Ένωσης, αλλά αναγνώρισαν και την αξιοπιστία μας στην τήρηση των συμφωνηθέντων για τη συγκρότηση ενός ενιαίου φορέα πληρωμής αυτών των επιδομάτων, με τη δημιουργία διακοσίων πενήντα τεσσάρων κέντρων κοινότη</w:t>
      </w:r>
      <w:r>
        <w:rPr>
          <w:rFonts w:eastAsia="Times New Roman"/>
          <w:szCs w:val="24"/>
        </w:rPr>
        <w:t>τας μέσω των οποίων θα εγκρίνονται και θα χορηγούνται τα ανάλογα επιδόματα, με άμεση προσβασιμότητα από τον ενδιαφερόμενο, χωρίς διαμεσολάβηση, μόνο με το ΑΦΜ του.</w:t>
      </w:r>
    </w:p>
    <w:p w14:paraId="09F8821C" w14:textId="77777777" w:rsidR="0008105D" w:rsidRDefault="003C36B0">
      <w:pPr>
        <w:spacing w:after="0" w:line="600" w:lineRule="auto"/>
        <w:ind w:firstLine="720"/>
        <w:jc w:val="both"/>
        <w:rPr>
          <w:rFonts w:eastAsia="Times New Roman"/>
          <w:szCs w:val="24"/>
        </w:rPr>
      </w:pPr>
      <w:r>
        <w:rPr>
          <w:rFonts w:eastAsia="Times New Roman"/>
          <w:szCs w:val="24"/>
        </w:rPr>
        <w:t>Και βέβαια</w:t>
      </w:r>
      <w:r>
        <w:rPr>
          <w:rFonts w:eastAsia="Times New Roman"/>
          <w:szCs w:val="24"/>
        </w:rPr>
        <w:t>,</w:t>
      </w:r>
      <w:r>
        <w:rPr>
          <w:rFonts w:eastAsia="Times New Roman"/>
          <w:szCs w:val="24"/>
        </w:rPr>
        <w:t xml:space="preserve"> στην προσπάθεια αυτή σημαντικό ρόλο διαδραμάτισε η </w:t>
      </w:r>
      <w:proofErr w:type="spellStart"/>
      <w:r>
        <w:rPr>
          <w:rFonts w:eastAsia="Times New Roman"/>
          <w:szCs w:val="24"/>
        </w:rPr>
        <w:t>δημιουργηθείσα</w:t>
      </w:r>
      <w:proofErr w:type="spellEnd"/>
      <w:r>
        <w:rPr>
          <w:rFonts w:eastAsia="Times New Roman"/>
          <w:szCs w:val="24"/>
        </w:rPr>
        <w:t xml:space="preserve"> από εμάς ενιαί</w:t>
      </w:r>
      <w:r>
        <w:rPr>
          <w:rFonts w:eastAsia="Times New Roman"/>
          <w:szCs w:val="24"/>
        </w:rPr>
        <w:t>α βάση δεδομένων στην ΗΔΙΚΑ για το σύνολο των επιδομάτων απ’ όπου κι αν αυτά προέρχονται</w:t>
      </w:r>
    </w:p>
    <w:p w14:paraId="09F8821D" w14:textId="77777777" w:rsidR="0008105D" w:rsidRDefault="003C36B0">
      <w:pPr>
        <w:spacing w:after="0" w:line="600" w:lineRule="auto"/>
        <w:ind w:firstLine="720"/>
        <w:jc w:val="both"/>
        <w:rPr>
          <w:rFonts w:eastAsia="Times New Roman"/>
          <w:szCs w:val="24"/>
        </w:rPr>
      </w:pPr>
      <w:r>
        <w:rPr>
          <w:rFonts w:eastAsia="Times New Roman"/>
          <w:szCs w:val="24"/>
        </w:rPr>
        <w:t>Συνεχίζεται η ενίσχυση των δαπανών κοινωνικής προστασίας με τη διευκόλυνση μετακίνησης ευάλωτων κοινωνικών ομάδων με συγκοινωνιακά μέσα, η ομαλή χρηματοδότηση με εθνικ</w:t>
      </w:r>
      <w:r>
        <w:rPr>
          <w:rFonts w:eastAsia="Times New Roman"/>
          <w:szCs w:val="24"/>
        </w:rPr>
        <w:t xml:space="preserve">ούς πόρους των δομών φτώχειας, όπως και η επέκταση του προγράμματος των σχολικών γευμάτων. </w:t>
      </w:r>
    </w:p>
    <w:p w14:paraId="09F8821E" w14:textId="77777777" w:rsidR="0008105D" w:rsidRDefault="003C36B0">
      <w:pPr>
        <w:spacing w:after="0" w:line="600" w:lineRule="auto"/>
        <w:ind w:firstLine="720"/>
        <w:jc w:val="both"/>
        <w:rPr>
          <w:rFonts w:eastAsia="Times New Roman"/>
          <w:szCs w:val="24"/>
        </w:rPr>
      </w:pPr>
      <w:r>
        <w:rPr>
          <w:rFonts w:eastAsia="Times New Roman"/>
          <w:szCs w:val="24"/>
        </w:rPr>
        <w:t xml:space="preserve">Σημαντικές παρεμβάσεις, που επιβεβαιώνουν τη στράτευσή μας στη στήριξη των ευάλωτων ομάδων, επιπλέον αποτελούν η νομοθέτηση για την κάλυψη του 15% των </w:t>
      </w:r>
      <w:proofErr w:type="spellStart"/>
      <w:r>
        <w:rPr>
          <w:rFonts w:eastAsia="Times New Roman"/>
          <w:szCs w:val="24"/>
        </w:rPr>
        <w:t>προκηρυσσόμεν</w:t>
      </w:r>
      <w:r>
        <w:rPr>
          <w:rFonts w:eastAsia="Times New Roman"/>
          <w:szCs w:val="24"/>
        </w:rPr>
        <w:t>ων</w:t>
      </w:r>
      <w:proofErr w:type="spellEnd"/>
      <w:r>
        <w:rPr>
          <w:rFonts w:eastAsia="Times New Roman"/>
          <w:szCs w:val="24"/>
        </w:rPr>
        <w:t xml:space="preserve"> θέσεων μονίμων υπαλλήλων σε θέσεις ΙΔΑΧ από ανθρώπους με αναπηρία ή μέλη οικογενειών</w:t>
      </w:r>
      <w:r>
        <w:rPr>
          <w:rFonts w:eastAsia="Times New Roman"/>
          <w:szCs w:val="24"/>
        </w:rPr>
        <w:t>,</w:t>
      </w:r>
      <w:r>
        <w:rPr>
          <w:rFonts w:eastAsia="Times New Roman"/>
          <w:szCs w:val="24"/>
        </w:rPr>
        <w:t xml:space="preserve"> που έχουν στη φροντίδα τους μέλη με βαριά αναπηρία, οι κατά προτεραιότητα διορισμοί αναπληρωτών εκπαιδευτικών και λοιπού προσωπικού, με αυξημένο προσωπικό στους φορείς</w:t>
      </w:r>
      <w:r>
        <w:rPr>
          <w:rFonts w:eastAsia="Times New Roman"/>
          <w:szCs w:val="24"/>
        </w:rPr>
        <w:t xml:space="preserve"> ενισχυτικής διδασκαλίας και ειδικής εκπαίδευσης, με εξασφαλισμένα κονδύλια από το ΕΣΠΑ, η αύξηση των κονδυλίων για την ένταξη παιδιών σε βρεφονηπιακούς σταθμούς</w:t>
      </w:r>
      <w:r>
        <w:rPr>
          <w:rFonts w:eastAsia="Times New Roman"/>
          <w:szCs w:val="24"/>
        </w:rPr>
        <w:t>,</w:t>
      </w:r>
      <w:r>
        <w:rPr>
          <w:rFonts w:eastAsia="Times New Roman"/>
          <w:szCs w:val="24"/>
        </w:rPr>
        <w:t xml:space="preserve"> με στόχο την επέκταση του προγράμματος στο σύνολο των νοικοκυριών</w:t>
      </w:r>
      <w:r>
        <w:rPr>
          <w:rFonts w:eastAsia="Times New Roman"/>
          <w:szCs w:val="24"/>
        </w:rPr>
        <w:t>,</w:t>
      </w:r>
      <w:r>
        <w:rPr>
          <w:rFonts w:eastAsia="Times New Roman"/>
          <w:szCs w:val="24"/>
        </w:rPr>
        <w:t xml:space="preserve"> με εισόδημα κάτω από το όρ</w:t>
      </w:r>
      <w:r>
        <w:rPr>
          <w:rFonts w:eastAsia="Times New Roman"/>
          <w:szCs w:val="24"/>
        </w:rPr>
        <w:t>ιο της φτώχειας και στο σύνολο των νοικοκυριών με πρόσωπα με αναπηρία.</w:t>
      </w:r>
    </w:p>
    <w:p w14:paraId="09F8821F" w14:textId="77777777" w:rsidR="0008105D" w:rsidRDefault="003C36B0">
      <w:pPr>
        <w:spacing w:after="0" w:line="600" w:lineRule="auto"/>
        <w:jc w:val="both"/>
        <w:rPr>
          <w:rFonts w:eastAsia="Times New Roman" w:cs="Times New Roman"/>
          <w:szCs w:val="24"/>
        </w:rPr>
      </w:pPr>
      <w:r>
        <w:rPr>
          <w:rFonts w:eastAsia="Times New Roman" w:cs="Times New Roman"/>
          <w:szCs w:val="24"/>
        </w:rPr>
        <w:t xml:space="preserve">Τέλος, η δέσμευσή μας για τη δίκαιη κατανομή του κοινωνικού μερίσματος, που προέκυψε από τον φετινό δύσκολο αλλά πλεονασματικό </w:t>
      </w:r>
      <w:r>
        <w:rPr>
          <w:rFonts w:eastAsia="Times New Roman" w:cs="Times New Roman"/>
          <w:szCs w:val="24"/>
        </w:rPr>
        <w:t>προϋπολογισμό</w:t>
      </w:r>
      <w:r>
        <w:rPr>
          <w:rFonts w:eastAsia="Times New Roman" w:cs="Times New Roman"/>
          <w:szCs w:val="24"/>
        </w:rPr>
        <w:t>.</w:t>
      </w:r>
    </w:p>
    <w:p w14:paraId="09F88220"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Καταληκτικά, κυρίες και κύριοι συνάδελφοι, η πολιτική μας, παρά το ασφυκτικό πλαίσιο που μας έχει επιβληθεί, έχει ως στόχο να τερματίσει την ύφεση και την επιτροπεία έως το 2018, να αντιστρέψει το κοινωνικό κλίμα και να οικοδομήσει ένα αξιόπιστο, ουσιαστικ</w:t>
      </w:r>
      <w:r>
        <w:rPr>
          <w:rFonts w:eastAsia="Times New Roman" w:cs="Times New Roman"/>
          <w:szCs w:val="24"/>
        </w:rPr>
        <w:t xml:space="preserve">ό και ανταποδοτικό κοινωνικό κράτος. </w:t>
      </w:r>
    </w:p>
    <w:p w14:paraId="09F88221"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Για την τελική έκβαση</w:t>
      </w:r>
      <w:r>
        <w:rPr>
          <w:rFonts w:eastAsia="Times New Roman" w:cs="Times New Roman"/>
          <w:szCs w:val="24"/>
        </w:rPr>
        <w:t>,</w:t>
      </w:r>
      <w:r>
        <w:rPr>
          <w:rFonts w:eastAsia="Times New Roman" w:cs="Times New Roman"/>
          <w:szCs w:val="24"/>
        </w:rPr>
        <w:t xml:space="preserve"> δεν υπάρχουν βεβαιότητες. Η χώρα μας έχει γίνει πεδίο</w:t>
      </w:r>
      <w:r>
        <w:rPr>
          <w:rFonts w:eastAsia="Times New Roman" w:cs="Times New Roman"/>
          <w:szCs w:val="24"/>
        </w:rPr>
        <w:t>,</w:t>
      </w:r>
      <w:r>
        <w:rPr>
          <w:rFonts w:eastAsia="Times New Roman" w:cs="Times New Roman"/>
          <w:szCs w:val="24"/>
        </w:rPr>
        <w:t xml:space="preserve"> στο οποίο συγκρούονται ευρύτερα συμφέροντα και επιδιώξεις και διαμορφώνονται και οι διεθνείς τάσεις για τις μελλοντικές εξελίξεις. Εάν όμως το εγχείρημα πετύχει θα είναι η απάντηση στο γιατί αξίζει να μάχεται κανείς στον λάκκο των λεόντων της Ευρωπαϊκής Έ</w:t>
      </w:r>
      <w:r>
        <w:rPr>
          <w:rFonts w:eastAsia="Times New Roman" w:cs="Times New Roman"/>
          <w:szCs w:val="24"/>
        </w:rPr>
        <w:t>νωσης και της ευρωζώνης. Αυτό είναι που ενοχλεί πολλούς εντός και εκτός Ελλάδος, κυρίως τις κυρίαρχες πολιτικές ελίτ και δυστυχώς και κάποιους από τους οργανικούς διανοούμενους του συστήματος και διαμορφωτές της κοινής γνώμης και γι’ αυτό μας λοιδορούν καθ</w:t>
      </w:r>
      <w:r>
        <w:rPr>
          <w:rFonts w:eastAsia="Times New Roman" w:cs="Times New Roman"/>
          <w:szCs w:val="24"/>
        </w:rPr>
        <w:t xml:space="preserve">ημερινά σαν «καταληψίες», αποτυχημένους στη ζωή, που ήρθαμε να πάρουμε τη ρεβάνς. </w:t>
      </w:r>
    </w:p>
    <w:p w14:paraId="09F88222"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Όμως, με τη βοή των λαών και της νέας γενιάς θέλω να πιστεύω </w:t>
      </w:r>
      <w:r>
        <w:rPr>
          <w:rFonts w:eastAsia="Times New Roman" w:cs="Times New Roman"/>
          <w:szCs w:val="24"/>
        </w:rPr>
        <w:t>-</w:t>
      </w:r>
      <w:r>
        <w:rPr>
          <w:rFonts w:eastAsia="Times New Roman" w:cs="Times New Roman"/>
          <w:szCs w:val="24"/>
        </w:rPr>
        <w:t>ευελπιστούμε</w:t>
      </w:r>
      <w:r>
        <w:rPr>
          <w:rFonts w:eastAsia="Times New Roman" w:cs="Times New Roman"/>
          <w:szCs w:val="24"/>
        </w:rPr>
        <w:t>-</w:t>
      </w:r>
      <w:r>
        <w:rPr>
          <w:rFonts w:eastAsia="Times New Roman" w:cs="Times New Roman"/>
          <w:szCs w:val="24"/>
        </w:rPr>
        <w:t xml:space="preserve"> ότι μπορεί να αρχίσει κάποια στιγμή μια αντίστροφη πορεία για τη σημερινή Ευρώπη, ένα πειστικό σχ</w:t>
      </w:r>
      <w:r>
        <w:rPr>
          <w:rFonts w:eastAsia="Times New Roman" w:cs="Times New Roman"/>
          <w:szCs w:val="24"/>
        </w:rPr>
        <w:t>έδιο επανίδρυσής της από την πλευρά πια της ευρωπαϊκής Αριστεράς και όχι από φασιστικές φωνές, ώστε να οραματιστούμε ένα μέλλον</w:t>
      </w:r>
      <w:r>
        <w:rPr>
          <w:rFonts w:eastAsia="Times New Roman" w:cs="Times New Roman"/>
          <w:szCs w:val="24"/>
        </w:rPr>
        <w:t>,</w:t>
      </w:r>
      <w:r>
        <w:rPr>
          <w:rFonts w:eastAsia="Times New Roman" w:cs="Times New Roman"/>
          <w:szCs w:val="24"/>
        </w:rPr>
        <w:t xml:space="preserve"> το οποίο επί του παρόντος φαντάζει ουτοπικό, ένα μέλλον που εάν δεν το οραματιστούμε, ποτέ δεν θα μπορέσουμε να το διεκδικήσουμ</w:t>
      </w:r>
      <w:r>
        <w:rPr>
          <w:rFonts w:eastAsia="Times New Roman" w:cs="Times New Roman"/>
          <w:szCs w:val="24"/>
        </w:rPr>
        <w:t xml:space="preserve">ε. </w:t>
      </w:r>
    </w:p>
    <w:p w14:paraId="09F88223"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 ως προς τον χρόνο.</w:t>
      </w:r>
    </w:p>
    <w:p w14:paraId="09F88224"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 </w:t>
      </w:r>
    </w:p>
    <w:p w14:paraId="09F88225"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κ. Παπαηλιού έχει τον λόγο. </w:t>
      </w:r>
    </w:p>
    <w:p w14:paraId="09F88226" w14:textId="77777777" w:rsidR="0008105D" w:rsidRDefault="003C36B0">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Ευχαριστώ, κύριε Πρόεδρε. </w:t>
      </w:r>
    </w:p>
    <w:p w14:paraId="09F88227"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υπό ψήφ</w:t>
      </w:r>
      <w:r>
        <w:rPr>
          <w:rFonts w:eastAsia="Times New Roman" w:cs="Times New Roman"/>
          <w:szCs w:val="24"/>
        </w:rPr>
        <w:t xml:space="preserve">ιση </w:t>
      </w:r>
      <w:r>
        <w:rPr>
          <w:rFonts w:eastAsia="Times New Roman" w:cs="Times New Roman"/>
          <w:szCs w:val="24"/>
        </w:rPr>
        <w:t xml:space="preserve">προϋπολογισμός </w:t>
      </w:r>
      <w:r>
        <w:rPr>
          <w:rFonts w:eastAsia="Times New Roman" w:cs="Times New Roman"/>
          <w:szCs w:val="24"/>
        </w:rPr>
        <w:t>έχει συνταχθεί και συζητείται</w:t>
      </w:r>
      <w:r>
        <w:rPr>
          <w:rFonts w:eastAsia="Times New Roman" w:cs="Times New Roman"/>
          <w:szCs w:val="24"/>
        </w:rPr>
        <w:t>,</w:t>
      </w:r>
      <w:r>
        <w:rPr>
          <w:rFonts w:eastAsia="Times New Roman" w:cs="Times New Roman"/>
          <w:szCs w:val="24"/>
        </w:rPr>
        <w:t xml:space="preserve"> στο πλαίσιο της συγκεκριμένης συγκυρίας</w:t>
      </w:r>
      <w:r>
        <w:rPr>
          <w:rFonts w:eastAsia="Times New Roman" w:cs="Times New Roman"/>
          <w:szCs w:val="24"/>
        </w:rPr>
        <w:t>,</w:t>
      </w:r>
      <w:r>
        <w:rPr>
          <w:rFonts w:eastAsia="Times New Roman" w:cs="Times New Roman"/>
          <w:szCs w:val="24"/>
        </w:rPr>
        <w:t xml:space="preserve"> υπό την οποία </w:t>
      </w:r>
      <w:proofErr w:type="spellStart"/>
      <w:r>
        <w:rPr>
          <w:rFonts w:eastAsia="Times New Roman" w:cs="Times New Roman"/>
          <w:szCs w:val="24"/>
        </w:rPr>
        <w:t>διαβιοί</w:t>
      </w:r>
      <w:proofErr w:type="spellEnd"/>
      <w:r>
        <w:rPr>
          <w:rFonts w:eastAsia="Times New Roman" w:cs="Times New Roman"/>
          <w:szCs w:val="24"/>
        </w:rPr>
        <w:t xml:space="preserve"> η χώρα. </w:t>
      </w:r>
    </w:p>
    <w:p w14:paraId="09F88228"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Βρισκόμαστε εν όψει της ολοκλήρωσης της δεύτερης αξιολόγησης, της συμφωνίας για τα βραχυπρόθεσμα μέτρα ρύθμισης του μη βιώσιμου δημόσι</w:t>
      </w:r>
      <w:r>
        <w:rPr>
          <w:rFonts w:eastAsia="Times New Roman" w:cs="Times New Roman"/>
          <w:szCs w:val="24"/>
        </w:rPr>
        <w:t xml:space="preserve">ου χρέους, της ένταξης των ελληνικών ομολόγων στο πρόγραμμα ποσοτικής χαλάρωσης και της προσέγγισης της λήξης της μη κανονικότητας της ελληνικής οικονομίας. </w:t>
      </w:r>
    </w:p>
    <w:p w14:paraId="09F88229"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έτος 2016 φαίνεται να ολοκληρώνεται με μικρή άνοδο του ΑΕΠ, με υπέρβαση του προβλεπόμενου πρωτο</w:t>
      </w:r>
      <w:r>
        <w:rPr>
          <w:rFonts w:eastAsia="Times New Roman" w:cs="Times New Roman"/>
          <w:szCs w:val="24"/>
        </w:rPr>
        <w:t xml:space="preserve">γενούς πλεονάσματος, με καθαρή εισροή καταθέσεων, με μείωση των επιτοκίων των δεκαετών ομολόγων και αύξηση των εξαγωγών, μετά από μία πενταετία ύφεσης. </w:t>
      </w:r>
    </w:p>
    <w:p w14:paraId="09F8822A"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Το έτος 2017 θεωρείται έτος που, σύμφωνα με όλες τις προβλέψεις, θα σηματοδοτήσει την επιστροφή της ελλ</w:t>
      </w:r>
      <w:r>
        <w:rPr>
          <w:rFonts w:eastAsia="Times New Roman" w:cs="Times New Roman"/>
          <w:szCs w:val="24"/>
        </w:rPr>
        <w:t xml:space="preserve">ηνικής οικονομίας σε θετικούς ρυθμούς μεγέθυνσης, παρά τη διεθνή αβεβαιότητα. </w:t>
      </w:r>
    </w:p>
    <w:p w14:paraId="09F8822B"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συνεπής υλοποίηση του νέου προγράμματος στήριξης της ελληνικής οικονομίας, σε συνδυασμό με τη σταδιακή χαλάρωση των περιορισμών στην κίνηση κεφαλαίων, την πρόοδο στον τομέα τω</w:t>
      </w:r>
      <w:r>
        <w:rPr>
          <w:rFonts w:eastAsia="Times New Roman" w:cs="Times New Roman"/>
          <w:szCs w:val="24"/>
        </w:rPr>
        <w:t xml:space="preserve">ν διαρθρωτικών αλλαγών, την προσπάθεια αντιμετώπισης των μη εξυπηρετούμενων δανείων, αναμένεται να οδηγήσει στην πλήρη αποκατάσταση της αξιοπιστίας της ελληνικής οικονομίας. </w:t>
      </w:r>
    </w:p>
    <w:p w14:paraId="09F8822C"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Επιπρόσθετα, η πλήρης ενεργοποίηση του ΕΣΠΑ, η εφαρμογή του νέου αναπτυξιακού νόμ</w:t>
      </w:r>
      <w:r>
        <w:rPr>
          <w:rFonts w:eastAsia="Times New Roman" w:cs="Times New Roman"/>
          <w:szCs w:val="24"/>
        </w:rPr>
        <w:t xml:space="preserve">ου, η αύξηση της απασχόλησης, αναμένεται ακόμα να συμβάλουν στην επανεκκίνηση της ελληνικής οικονομίας, επιτρέποντας την καταγραφή θετικών ρυθμών ανάπτυξης από  το 2017 και μετά. Για το 2017 διαμορφώνεται η πρόβλεψη για ανάπτυξη σε ποσοστό 2,7%. </w:t>
      </w:r>
    </w:p>
    <w:p w14:paraId="09F8822D"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ο υπό ψήφιση </w:t>
      </w:r>
      <w:r>
        <w:rPr>
          <w:rFonts w:eastAsia="Times New Roman" w:cs="Times New Roman"/>
          <w:szCs w:val="24"/>
        </w:rPr>
        <w:t xml:space="preserve">προϋπολογισμός </w:t>
      </w:r>
      <w:r>
        <w:rPr>
          <w:rFonts w:eastAsia="Times New Roman" w:cs="Times New Roman"/>
          <w:szCs w:val="24"/>
        </w:rPr>
        <w:t>αποτελεί ένα μικρό</w:t>
      </w:r>
      <w:r>
        <w:rPr>
          <w:rFonts w:eastAsia="Times New Roman" w:cs="Times New Roman"/>
          <w:szCs w:val="24"/>
        </w:rPr>
        <w:t>,</w:t>
      </w:r>
      <w:r>
        <w:rPr>
          <w:rFonts w:eastAsia="Times New Roman" w:cs="Times New Roman"/>
          <w:szCs w:val="24"/>
        </w:rPr>
        <w:t xml:space="preserve"> αλλά σημαντικό βήμα στην υλοποίηση της κυβερνητικής πολιτικής, με προτεραιότητα την ανάπτυξη, την ανακατανομή των φορολογικών βαρών και των δημοσίων πόρων και την ακόμα μεγαλύτερη στήριξη</w:t>
      </w:r>
      <w:r>
        <w:rPr>
          <w:rFonts w:eastAsia="Times New Roman" w:cs="Times New Roman"/>
          <w:szCs w:val="24"/>
        </w:rPr>
        <w:t xml:space="preserve"> της κοινωνικής πολιτικής και την προστασία των οικονομικά αδύναμων. </w:t>
      </w:r>
    </w:p>
    <w:p w14:paraId="09F8822E"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περιλαμβάνει δέσμες μέτρων ανά τομέα πολιτικής, με έμφαση σε διαρθρωτικές αλλαγές</w:t>
      </w:r>
      <w:r>
        <w:rPr>
          <w:rFonts w:eastAsia="Times New Roman" w:cs="Times New Roman"/>
          <w:szCs w:val="24"/>
        </w:rPr>
        <w:t>,</w:t>
      </w:r>
      <w:r>
        <w:rPr>
          <w:rFonts w:eastAsia="Times New Roman" w:cs="Times New Roman"/>
          <w:szCs w:val="24"/>
        </w:rPr>
        <w:t xml:space="preserve"> αλλά και σε βασικούς κοινωνικούς στόχους, ώστε να δρομολογηθεί η σταδιακή αποκατάσταση</w:t>
      </w:r>
      <w:r>
        <w:rPr>
          <w:rFonts w:eastAsia="Times New Roman" w:cs="Times New Roman"/>
          <w:szCs w:val="24"/>
        </w:rPr>
        <w:t xml:space="preserve"> των κοινωνικών ανισορροπιών. </w:t>
      </w:r>
    </w:p>
    <w:p w14:paraId="09F8822F" w14:textId="77777777" w:rsidR="0008105D" w:rsidRDefault="003C36B0">
      <w:pPr>
        <w:spacing w:after="0" w:line="600" w:lineRule="auto"/>
        <w:ind w:firstLine="720"/>
        <w:jc w:val="both"/>
        <w:rPr>
          <w:rFonts w:eastAsia="Times New Roman" w:cs="Times New Roman"/>
          <w:szCs w:val="24"/>
        </w:rPr>
      </w:pPr>
      <w:r>
        <w:rPr>
          <w:rFonts w:eastAsia="Times New Roman" w:cs="Times New Roman"/>
          <w:szCs w:val="24"/>
        </w:rPr>
        <w:t>Η νέα δημοσιονομική προσαρμογή προβλέπει στόχους πρωτογενούς πλεονάσματος στο 1,75% του ΑΕΠ, σε αντίθεση με το 4,5%, που είχ</w:t>
      </w:r>
      <w:r>
        <w:rPr>
          <w:rFonts w:eastAsia="Times New Roman" w:cs="Times New Roman"/>
          <w:szCs w:val="24"/>
        </w:rPr>
        <w:t>ε</w:t>
      </w:r>
      <w:r>
        <w:rPr>
          <w:rFonts w:eastAsia="Times New Roman" w:cs="Times New Roman"/>
          <w:szCs w:val="24"/>
        </w:rPr>
        <w:t xml:space="preserve"> </w:t>
      </w:r>
      <w:r>
        <w:rPr>
          <w:rFonts w:eastAsia="Times New Roman" w:cs="Times New Roman"/>
          <w:szCs w:val="24"/>
        </w:rPr>
        <w:t>συμφωνηθεί από τις</w:t>
      </w:r>
      <w:r>
        <w:rPr>
          <w:rFonts w:eastAsia="Times New Roman" w:cs="Times New Roman"/>
          <w:szCs w:val="24"/>
        </w:rPr>
        <w:t xml:space="preserve"> προηγούμενες κυβερνήσεις. </w:t>
      </w:r>
    </w:p>
    <w:p w14:paraId="09F88230" w14:textId="77777777" w:rsidR="0008105D" w:rsidRDefault="003C36B0">
      <w:pPr>
        <w:spacing w:after="0" w:line="600" w:lineRule="auto"/>
        <w:ind w:firstLine="720"/>
        <w:jc w:val="both"/>
        <w:rPr>
          <w:rFonts w:eastAsia="Times New Roman"/>
          <w:szCs w:val="24"/>
        </w:rPr>
      </w:pPr>
      <w:r>
        <w:rPr>
          <w:rFonts w:eastAsia="Times New Roman"/>
          <w:szCs w:val="24"/>
        </w:rPr>
        <w:t>Οι στόχοι αυτοί μειώνουν σημαντικά το ύψος των απαιτο</w:t>
      </w:r>
      <w:r>
        <w:rPr>
          <w:rFonts w:eastAsia="Times New Roman"/>
          <w:szCs w:val="24"/>
        </w:rPr>
        <w:t>ύμενων δημοσιονομικών μέτρων</w:t>
      </w:r>
      <w:r>
        <w:rPr>
          <w:rFonts w:eastAsia="Times New Roman"/>
          <w:szCs w:val="24"/>
        </w:rPr>
        <w:t>,</w:t>
      </w:r>
      <w:r>
        <w:rPr>
          <w:rFonts w:eastAsia="Times New Roman"/>
          <w:szCs w:val="24"/>
        </w:rPr>
        <w:t xml:space="preserve"> απελευθερώνοντας χώρο για τη σταδιακή ανάκαμψη της οικονομίας, αυξάνοντας την αξιοπιστία του </w:t>
      </w:r>
      <w:r>
        <w:rPr>
          <w:rFonts w:eastAsia="Times New Roman"/>
          <w:szCs w:val="24"/>
        </w:rPr>
        <w:t xml:space="preserve">προγράμματος </w:t>
      </w:r>
      <w:r>
        <w:rPr>
          <w:rFonts w:eastAsia="Times New Roman"/>
          <w:szCs w:val="24"/>
        </w:rPr>
        <w:t>και ενσωματώνοντας μεταξύ άλλων</w:t>
      </w:r>
      <w:r>
        <w:rPr>
          <w:rFonts w:eastAsia="Times New Roman"/>
          <w:szCs w:val="24"/>
        </w:rPr>
        <w:t>,</w:t>
      </w:r>
      <w:r>
        <w:rPr>
          <w:rFonts w:eastAsia="Times New Roman"/>
          <w:szCs w:val="24"/>
        </w:rPr>
        <w:t xml:space="preserve"> δύο κρίσιμες πολιτικές της Κυβέρνησης, δηλαδή την πλήρη επέκταση του κοινωνικού εισοδήμ</w:t>
      </w:r>
      <w:r>
        <w:rPr>
          <w:rFonts w:eastAsia="Times New Roman"/>
          <w:szCs w:val="24"/>
        </w:rPr>
        <w:t xml:space="preserve">ατος αλληλεγγύης συνολικού ύψους 760 εκατομμυρίων ευρώ και την αύξηση του εθνικού σκέλους του Προγράμματος Δημοσίων Επενδύσεων κατά 250 εκατομμύρια ευρώ, μέσω του οποίου αποτυπώνεται η αναπτυξιακή διάσταση του κυβερνητικού σχεδίου. </w:t>
      </w:r>
    </w:p>
    <w:p w14:paraId="09F88231" w14:textId="77777777" w:rsidR="0008105D" w:rsidRDefault="003C36B0">
      <w:pPr>
        <w:spacing w:after="0" w:line="600" w:lineRule="auto"/>
        <w:ind w:firstLine="720"/>
        <w:jc w:val="both"/>
        <w:rPr>
          <w:rFonts w:eastAsia="Times New Roman"/>
          <w:szCs w:val="24"/>
        </w:rPr>
      </w:pPr>
      <w:r>
        <w:rPr>
          <w:rFonts w:eastAsia="Times New Roman"/>
          <w:szCs w:val="24"/>
        </w:rPr>
        <w:t>Σε αυτό το πλαίσιο</w:t>
      </w:r>
      <w:r>
        <w:rPr>
          <w:rFonts w:eastAsia="Times New Roman"/>
          <w:szCs w:val="24"/>
        </w:rPr>
        <w:t>,</w:t>
      </w:r>
      <w:r>
        <w:rPr>
          <w:rFonts w:eastAsia="Times New Roman"/>
          <w:szCs w:val="24"/>
        </w:rPr>
        <w:t xml:space="preserve"> ο </w:t>
      </w:r>
      <w:r>
        <w:rPr>
          <w:rFonts w:eastAsia="Times New Roman"/>
          <w:szCs w:val="24"/>
        </w:rPr>
        <w:t>προϋπολογισμός</w:t>
      </w:r>
      <w:r>
        <w:rPr>
          <w:rFonts w:eastAsia="Times New Roman"/>
          <w:szCs w:val="24"/>
        </w:rPr>
        <w:t xml:space="preserve"> στηρίζεται σε τρεις πυλώνες συνδυαστικά, στη δημοσιονομική ισορροπία, στην αναπτυξιακή διάσταση και στην κοινωνική δικαιοσύνη, διαμορφώνοντας παράλληλα ρεαλιστικούς δημοσιονομικούς στόχους</w:t>
      </w:r>
      <w:r>
        <w:rPr>
          <w:rFonts w:eastAsia="Times New Roman"/>
          <w:szCs w:val="24"/>
        </w:rPr>
        <w:t>,</w:t>
      </w:r>
      <w:r>
        <w:rPr>
          <w:rFonts w:eastAsia="Times New Roman"/>
          <w:szCs w:val="24"/>
        </w:rPr>
        <w:t xml:space="preserve"> οι οποίοι χαρακτηρίζονται από ευελιξία, δικλίδες πο</w:t>
      </w:r>
      <w:r>
        <w:rPr>
          <w:rFonts w:eastAsia="Times New Roman"/>
          <w:szCs w:val="24"/>
        </w:rPr>
        <w:t>υ διασφαλίζουν την ομαλή εξυπηρέτηση των χρηματοδοτικών αναγκών της χώρας μακροπρόθεσμα,  στήριξη ενός νέου αναπτυξιακού προτύπου που θα έχει κατεύθυνση την παραγωγή με την ανάδειξη των συγκριτικών πλεονεκτημάτων της χώρας, που μετασχηματιζόμενα σε αναπτυξ</w:t>
      </w:r>
      <w:r>
        <w:rPr>
          <w:rFonts w:eastAsia="Times New Roman"/>
          <w:szCs w:val="24"/>
        </w:rPr>
        <w:t>ιακούς άξονες θα επιτρέψουν την κάλυψη της εσωτερικής αγοράς και την προοπτική της εξωστρέφειας. Και</w:t>
      </w:r>
      <w:r>
        <w:rPr>
          <w:rFonts w:eastAsia="Times New Roman"/>
          <w:szCs w:val="24"/>
        </w:rPr>
        <w:t>,</w:t>
      </w:r>
      <w:r>
        <w:rPr>
          <w:rFonts w:eastAsia="Times New Roman"/>
          <w:szCs w:val="24"/>
        </w:rPr>
        <w:t xml:space="preserve"> τέλος, </w:t>
      </w:r>
      <w:proofErr w:type="spellStart"/>
      <w:r>
        <w:rPr>
          <w:rFonts w:eastAsia="Times New Roman"/>
          <w:szCs w:val="24"/>
        </w:rPr>
        <w:t>στοχευμένα</w:t>
      </w:r>
      <w:proofErr w:type="spellEnd"/>
      <w:r>
        <w:rPr>
          <w:rFonts w:eastAsia="Times New Roman"/>
          <w:szCs w:val="24"/>
        </w:rPr>
        <w:t xml:space="preserve"> μέτρα ενίσχυσης της κοινωνικής συνοχής. </w:t>
      </w:r>
    </w:p>
    <w:p w14:paraId="09F88232" w14:textId="77777777" w:rsidR="0008105D" w:rsidRDefault="003C36B0">
      <w:pPr>
        <w:spacing w:after="0" w:line="600" w:lineRule="auto"/>
        <w:ind w:firstLine="720"/>
        <w:jc w:val="both"/>
        <w:rPr>
          <w:rFonts w:eastAsia="Times New Roman"/>
          <w:szCs w:val="24"/>
        </w:rPr>
      </w:pPr>
      <w:r>
        <w:rPr>
          <w:rFonts w:eastAsia="Times New Roman"/>
          <w:szCs w:val="24"/>
        </w:rPr>
        <w:t>Η εξειδίκευση όλων αυτών των αναπτυξιακών και κοινωνικών στοιχείων συνιστούν παράλληλες δράσεις</w:t>
      </w:r>
      <w:r>
        <w:rPr>
          <w:rFonts w:eastAsia="Times New Roman"/>
          <w:szCs w:val="24"/>
        </w:rPr>
        <w:t>,</w:t>
      </w:r>
      <w:r>
        <w:rPr>
          <w:rFonts w:eastAsia="Times New Roman"/>
          <w:szCs w:val="24"/>
        </w:rPr>
        <w:t xml:space="preserve"> που ήδη έχουν αρχίσει να εφαρμόζονται. </w:t>
      </w:r>
    </w:p>
    <w:p w14:paraId="09F88233" w14:textId="77777777" w:rsidR="0008105D" w:rsidRDefault="003C36B0">
      <w:pPr>
        <w:spacing w:after="0" w:line="600" w:lineRule="auto"/>
        <w:ind w:firstLine="720"/>
        <w:jc w:val="both"/>
        <w:rPr>
          <w:rFonts w:eastAsia="Times New Roman"/>
          <w:szCs w:val="24"/>
        </w:rPr>
      </w:pPr>
      <w:r>
        <w:rPr>
          <w:rFonts w:eastAsia="Times New Roman"/>
          <w:szCs w:val="24"/>
        </w:rPr>
        <w:t>Επιπλέον, μέσω των δράσεων του νέου ΕΣΠΑ δίδεται μεγαλύτερη έμφαση σε τομείς που παράγουν υπεραξία, δημιουργούν θέσεις εργασίας, δείγμα τόσο της κυβερνητικής φιλοσοφίας όσο και των δυνατοτήτων της ελληνικής οικονομ</w:t>
      </w:r>
      <w:r>
        <w:rPr>
          <w:rFonts w:eastAsia="Times New Roman"/>
          <w:szCs w:val="24"/>
        </w:rPr>
        <w:t>ίας.</w:t>
      </w:r>
    </w:p>
    <w:p w14:paraId="09F88234" w14:textId="77777777" w:rsidR="0008105D" w:rsidRDefault="003C36B0">
      <w:pPr>
        <w:spacing w:after="0" w:line="600" w:lineRule="auto"/>
        <w:ind w:firstLine="720"/>
        <w:jc w:val="both"/>
        <w:rPr>
          <w:rFonts w:eastAsia="Times New Roman"/>
          <w:szCs w:val="24"/>
        </w:rPr>
      </w:pPr>
      <w:r>
        <w:rPr>
          <w:rFonts w:eastAsia="Times New Roman"/>
          <w:szCs w:val="24"/>
        </w:rPr>
        <w:t xml:space="preserve">Προς την ίδια κατεύθυνση κινείται και ο νέος αναπτυξιακός νόμος, δηλαδή, προς τη δημιουργία ενός νέου παραγωγικού οικονομικού προτύπου και συνακόλουθα στον αναπροσανατολισμό των διαθεσίμων πόρων. </w:t>
      </w:r>
    </w:p>
    <w:p w14:paraId="09F88235" w14:textId="77777777" w:rsidR="0008105D" w:rsidRDefault="003C36B0">
      <w:pPr>
        <w:spacing w:after="0" w:line="600" w:lineRule="auto"/>
        <w:ind w:firstLine="720"/>
        <w:jc w:val="both"/>
        <w:rPr>
          <w:rFonts w:eastAsia="Times New Roman"/>
          <w:szCs w:val="24"/>
        </w:rPr>
      </w:pPr>
      <w:r>
        <w:rPr>
          <w:rFonts w:eastAsia="Times New Roman"/>
          <w:szCs w:val="24"/>
        </w:rPr>
        <w:t>Επιπλέον, και παρά τους δημοσιονομικούς περιορισμούς σ</w:t>
      </w:r>
      <w:r>
        <w:rPr>
          <w:rFonts w:eastAsia="Times New Roman"/>
          <w:szCs w:val="24"/>
        </w:rPr>
        <w:t xml:space="preserve">τον </w:t>
      </w:r>
      <w:r>
        <w:rPr>
          <w:rFonts w:eastAsia="Times New Roman"/>
          <w:szCs w:val="24"/>
        </w:rPr>
        <w:t xml:space="preserve">προϋπολογισμό </w:t>
      </w:r>
      <w:r>
        <w:rPr>
          <w:rFonts w:eastAsia="Times New Roman"/>
          <w:szCs w:val="24"/>
        </w:rPr>
        <w:t>του έτους 2017 προβλέπονται -όπως ειπώθηκε και προηγουμένως- επιπλέον 300 εκατομμύρια ευρώ για τη στήριξη της υγείας, της πρόνοιας και της εκπαίδευσης, 760 εκατομμύρια ευρώ για την εφαρμογή του κοινωνικού εισοδήματος αλληλεγγύης σε όλη τη</w:t>
      </w:r>
      <w:r>
        <w:rPr>
          <w:rFonts w:eastAsia="Times New Roman"/>
          <w:szCs w:val="24"/>
        </w:rPr>
        <w:t xml:space="preserve"> χώρα, 250 εκατομμύρια ευρώ για την αύξηση του Προγράμματος Δημοσίων Επενδύσεων, τη χρηματοδότηση της έρευνας και τη χρηματοδότηση προγραμμάτων παλιννόστησης νέων ερευνητών, καθώς επίσης και 100 εκατομμύρια για το κούρεμα στεγαστικών δανείων σε πολύ φτωχού</w:t>
      </w:r>
      <w:r>
        <w:rPr>
          <w:rFonts w:eastAsia="Times New Roman"/>
          <w:szCs w:val="24"/>
        </w:rPr>
        <w:t>ς οφειλέτες</w:t>
      </w:r>
      <w:r>
        <w:rPr>
          <w:rFonts w:eastAsia="Times New Roman"/>
          <w:szCs w:val="24"/>
        </w:rPr>
        <w:t>,</w:t>
      </w:r>
      <w:r>
        <w:rPr>
          <w:rFonts w:eastAsia="Times New Roman"/>
          <w:szCs w:val="24"/>
        </w:rPr>
        <w:t xml:space="preserve"> που αποδεδειγμένα δεν μπορούν να εξυπηρετήσουν τα δάνειά τους.</w:t>
      </w:r>
    </w:p>
    <w:p w14:paraId="09F88236" w14:textId="77777777" w:rsidR="0008105D" w:rsidRDefault="003C36B0">
      <w:pPr>
        <w:spacing w:after="0" w:line="600" w:lineRule="auto"/>
        <w:ind w:firstLine="720"/>
        <w:jc w:val="both"/>
        <w:rPr>
          <w:rFonts w:eastAsia="Times New Roman"/>
          <w:szCs w:val="24"/>
        </w:rPr>
      </w:pPr>
      <w:r>
        <w:rPr>
          <w:rFonts w:eastAsia="Times New Roman"/>
          <w:szCs w:val="24"/>
        </w:rPr>
        <w:t>Πρόκειται για μέτρα που ενισχύουν την ανάπτυξη και προάγουν την κοινωνική δικαιοσύνη. Πρόκειται, δηλαδή, για μέτρα αναπτυξιακής αναδιανομής. Δεν είναι επαρκή, αφού χρειάζονται περι</w:t>
      </w:r>
      <w:r>
        <w:rPr>
          <w:rFonts w:eastAsia="Times New Roman"/>
          <w:szCs w:val="24"/>
        </w:rPr>
        <w:t>σσότερες παρεμβάσεις</w:t>
      </w:r>
      <w:r>
        <w:rPr>
          <w:rFonts w:eastAsia="Times New Roman"/>
          <w:szCs w:val="24"/>
        </w:rPr>
        <w:t xml:space="preserve"> τέτοιου είδους</w:t>
      </w:r>
      <w:r>
        <w:rPr>
          <w:rFonts w:eastAsia="Times New Roman"/>
          <w:szCs w:val="24"/>
        </w:rPr>
        <w:t>. Είναι, όμως, μια αρχή.</w:t>
      </w:r>
    </w:p>
    <w:p w14:paraId="09F88237" w14:textId="77777777" w:rsidR="0008105D" w:rsidRDefault="003C36B0">
      <w:pPr>
        <w:spacing w:after="0" w:line="600" w:lineRule="auto"/>
        <w:ind w:firstLine="720"/>
        <w:jc w:val="both"/>
        <w:rPr>
          <w:rFonts w:eastAsia="Times New Roman"/>
          <w:szCs w:val="24"/>
        </w:rPr>
      </w:pPr>
      <w:r>
        <w:rPr>
          <w:rFonts w:eastAsia="Times New Roman"/>
          <w:szCs w:val="24"/>
        </w:rPr>
        <w:t>Με αυτόν τον τρόπο στηρίζεται ο σχεδιασμός της κοινωνικά δίκαιης παραγωγικής ανασυγκρότησης της χώρας, που δεν περιορίζεται στην ποσοτική</w:t>
      </w:r>
      <w:r>
        <w:rPr>
          <w:rFonts w:eastAsia="Times New Roman"/>
          <w:szCs w:val="24"/>
        </w:rPr>
        <w:t>,</w:t>
      </w:r>
      <w:r>
        <w:rPr>
          <w:rFonts w:eastAsia="Times New Roman"/>
          <w:szCs w:val="24"/>
        </w:rPr>
        <w:t xml:space="preserve"> αλλά στηρίζεται στην ποιοτική διάσταση των προγραμμάτων π</w:t>
      </w:r>
      <w:r>
        <w:rPr>
          <w:rFonts w:eastAsia="Times New Roman"/>
          <w:szCs w:val="24"/>
        </w:rPr>
        <w:t xml:space="preserve">ου εφαρμόζονται, </w:t>
      </w:r>
      <w:r>
        <w:rPr>
          <w:rFonts w:eastAsia="Times New Roman"/>
          <w:szCs w:val="24"/>
        </w:rPr>
        <w:t xml:space="preserve">και </w:t>
      </w:r>
      <w:r>
        <w:rPr>
          <w:rFonts w:eastAsia="Times New Roman"/>
          <w:szCs w:val="24"/>
        </w:rPr>
        <w:t>χρηματοδο</w:t>
      </w:r>
      <w:r>
        <w:rPr>
          <w:rFonts w:eastAsia="Times New Roman"/>
          <w:szCs w:val="24"/>
        </w:rPr>
        <w:t>τούν</w:t>
      </w:r>
      <w:r>
        <w:rPr>
          <w:rFonts w:eastAsia="Times New Roman"/>
          <w:szCs w:val="24"/>
        </w:rPr>
        <w:t xml:space="preserve"> επενδυτικά εγχειρήματα, αφού </w:t>
      </w:r>
      <w:proofErr w:type="spellStart"/>
      <w:r>
        <w:rPr>
          <w:rFonts w:eastAsia="Times New Roman"/>
          <w:szCs w:val="24"/>
        </w:rPr>
        <w:t>σκοπείται</w:t>
      </w:r>
      <w:proofErr w:type="spellEnd"/>
      <w:r>
        <w:rPr>
          <w:rFonts w:eastAsia="Times New Roman"/>
          <w:szCs w:val="24"/>
        </w:rPr>
        <w:t xml:space="preserve"> η αξιοποίηση και όχι απλά η απορρόφηση των συγκεκριμένων πόρων. Σε αυτό το πλαίσιο επιχειρείται και ο αναπροσανατολισμός του παραγωγικού προτύπου</w:t>
      </w:r>
      <w:r>
        <w:rPr>
          <w:rFonts w:eastAsia="Times New Roman"/>
          <w:szCs w:val="24"/>
        </w:rPr>
        <w:t>,</w:t>
      </w:r>
      <w:r>
        <w:rPr>
          <w:rFonts w:eastAsia="Times New Roman"/>
          <w:szCs w:val="24"/>
        </w:rPr>
        <w:t xml:space="preserve"> με στροφή προς την παραγωγή. </w:t>
      </w:r>
    </w:p>
    <w:p w14:paraId="09F88238" w14:textId="77777777" w:rsidR="0008105D" w:rsidRDefault="003C36B0">
      <w:pPr>
        <w:spacing w:after="0" w:line="600" w:lineRule="auto"/>
        <w:ind w:firstLine="720"/>
        <w:jc w:val="both"/>
        <w:rPr>
          <w:rFonts w:eastAsia="Times New Roman"/>
          <w:szCs w:val="24"/>
        </w:rPr>
      </w:pPr>
      <w:r>
        <w:rPr>
          <w:rFonts w:eastAsia="Times New Roman"/>
          <w:szCs w:val="24"/>
        </w:rPr>
        <w:t>Τελει</w:t>
      </w:r>
      <w:r>
        <w:rPr>
          <w:rFonts w:eastAsia="Times New Roman"/>
          <w:szCs w:val="24"/>
        </w:rPr>
        <w:t xml:space="preserve">ώνοντας, κυρίες και κύριοι συνάδελφοι, θέλω να κάνω μια παρατήρηση. Οι Βουλευτές της Αντιπολίτευσης και σήμερα, όπως και κατά τη συζήτηση άλλων νομοσχεδίων, επιδίδονται με τις τοποθετήσεις τους σε ασκήσεις </w:t>
      </w:r>
      <w:proofErr w:type="spellStart"/>
      <w:r>
        <w:rPr>
          <w:rFonts w:eastAsia="Times New Roman"/>
          <w:szCs w:val="24"/>
        </w:rPr>
        <w:t>αυτοεκπληρούμενης</w:t>
      </w:r>
      <w:proofErr w:type="spellEnd"/>
      <w:r>
        <w:rPr>
          <w:rFonts w:eastAsia="Times New Roman"/>
          <w:szCs w:val="24"/>
        </w:rPr>
        <w:t xml:space="preserve"> προσδοκίας και προφητείας. Αυτές</w:t>
      </w:r>
      <w:r>
        <w:rPr>
          <w:rFonts w:eastAsia="Times New Roman"/>
          <w:szCs w:val="24"/>
        </w:rPr>
        <w:t xml:space="preserve"> οι ασκήσεις είχαν ξεκινήσει προ των εκλογών του Ιανουαρίου του 2015 και συνεχίστηκαν μετά απ’ αυτές: </w:t>
      </w:r>
      <w:r>
        <w:rPr>
          <w:rFonts w:eastAsia="Times New Roman"/>
          <w:szCs w:val="24"/>
        </w:rPr>
        <w:t xml:space="preserve">Την </w:t>
      </w:r>
      <w:r>
        <w:rPr>
          <w:rFonts w:eastAsia="Times New Roman"/>
          <w:szCs w:val="24"/>
        </w:rPr>
        <w:t xml:space="preserve">πιστωτική ασφυξία που είχαν προετοιμάσει για τη χώρα, </w:t>
      </w:r>
      <w:r>
        <w:rPr>
          <w:rFonts w:eastAsia="Times New Roman"/>
          <w:szCs w:val="24"/>
        </w:rPr>
        <w:t xml:space="preserve">εν όψει της ήττας τους τις εκλογές, </w:t>
      </w:r>
      <w:r>
        <w:rPr>
          <w:rFonts w:eastAsia="Times New Roman"/>
          <w:szCs w:val="24"/>
        </w:rPr>
        <w:t xml:space="preserve">την υπονόμευση των ελληνικών θέσεων κατά τη διαπραγμάτευση, </w:t>
      </w:r>
      <w:r>
        <w:rPr>
          <w:rFonts w:eastAsia="Times New Roman"/>
          <w:szCs w:val="24"/>
        </w:rPr>
        <w:t xml:space="preserve">το «ναι σε όλα» στο </w:t>
      </w:r>
      <w:r>
        <w:rPr>
          <w:rFonts w:eastAsia="Times New Roman"/>
          <w:szCs w:val="24"/>
        </w:rPr>
        <w:t xml:space="preserve">δημοψήφισμα </w:t>
      </w:r>
      <w:r>
        <w:rPr>
          <w:rFonts w:eastAsia="Times New Roman"/>
          <w:szCs w:val="24"/>
        </w:rPr>
        <w:t xml:space="preserve">και την </w:t>
      </w:r>
      <w:r>
        <w:rPr>
          <w:rFonts w:eastAsia="Times New Roman"/>
          <w:szCs w:val="24"/>
        </w:rPr>
        <w:t xml:space="preserve">εκ μέρους τους </w:t>
      </w:r>
      <w:r>
        <w:rPr>
          <w:rFonts w:eastAsia="Times New Roman"/>
          <w:szCs w:val="24"/>
        </w:rPr>
        <w:t xml:space="preserve">προσδοκία ήττας του ΣΥΡΙΖΑ στις εκλογές του Σεπτεμβρίου του 2015. </w:t>
      </w:r>
    </w:p>
    <w:p w14:paraId="09F88239" w14:textId="77777777" w:rsidR="0008105D" w:rsidRDefault="003C36B0">
      <w:pPr>
        <w:spacing w:after="0" w:line="600" w:lineRule="auto"/>
        <w:ind w:firstLine="720"/>
        <w:jc w:val="both"/>
        <w:rPr>
          <w:rFonts w:eastAsia="Times New Roman"/>
          <w:szCs w:val="24"/>
        </w:rPr>
      </w:pPr>
      <w:r>
        <w:rPr>
          <w:rFonts w:eastAsia="Times New Roman"/>
          <w:szCs w:val="24"/>
        </w:rPr>
        <w:t xml:space="preserve">Συνεχίζονται ακόμα και σήμερα, με την προσδοκία να αποτύχει η αξιολόγηση και να αποτελέσει ο ΣΥΡΙΖΑ «αριστερή παρένθεση». Και όλες οι </w:t>
      </w:r>
      <w:r>
        <w:rPr>
          <w:rFonts w:eastAsia="Times New Roman"/>
          <w:szCs w:val="24"/>
        </w:rPr>
        <w:t xml:space="preserve">προσδοκίες τους διαψεύστηκαν και θα εξακολουθήσουν να διαψεύδονται όσο οι κύριοι συνάδελφοι της Αντιπολίτευσης δεν αναλύουν την ξεροκέφαλη πραγματικότητα, αυτή που γνωρίζει ο ελληνικός λαός, ανεξαρτήτως του εάν υπάρχει σήμερα πρόσκαιρη δυσαρέσκεια. </w:t>
      </w:r>
    </w:p>
    <w:p w14:paraId="09F8823A" w14:textId="77777777" w:rsidR="0008105D" w:rsidRDefault="003C36B0">
      <w:pPr>
        <w:spacing w:after="0" w:line="600" w:lineRule="auto"/>
        <w:ind w:firstLine="720"/>
        <w:jc w:val="both"/>
        <w:rPr>
          <w:rFonts w:eastAsia="Times New Roman"/>
          <w:szCs w:val="24"/>
        </w:rPr>
      </w:pPr>
      <w:r>
        <w:rPr>
          <w:rFonts w:eastAsia="Times New Roman"/>
          <w:szCs w:val="24"/>
        </w:rPr>
        <w:t>Ο ελλη</w:t>
      </w:r>
      <w:r>
        <w:rPr>
          <w:rFonts w:eastAsia="Times New Roman"/>
          <w:szCs w:val="24"/>
        </w:rPr>
        <w:t>νικός λαός γνωρίζει ότι την ευθύνη για την κατάσταση στην οποία έχει περιέλθει η χώρα έχουν οι κυβερνήσεις της Νέας Δημοκρατίας και του ΠΑΣΟΚ, ότι η Κυβέρνηση το παλεύει και ότι η μόνη εναλλακτική θέση που η Νέα Δημοκρατία προτείνει είναι ο νεοφιλελευθερισ</w:t>
      </w:r>
      <w:r>
        <w:rPr>
          <w:rFonts w:eastAsia="Times New Roman"/>
          <w:szCs w:val="24"/>
        </w:rPr>
        <w:t>μός, δηλαδή, περισσότερη λιτότητα, περικοπές, ανεργία και κοινωνική αναλγησία.</w:t>
      </w:r>
    </w:p>
    <w:p w14:paraId="09F8823B" w14:textId="77777777" w:rsidR="0008105D" w:rsidRDefault="003C36B0">
      <w:pPr>
        <w:spacing w:after="0" w:line="600" w:lineRule="auto"/>
        <w:ind w:firstLine="720"/>
        <w:jc w:val="both"/>
        <w:rPr>
          <w:rFonts w:eastAsia="Times New Roman"/>
          <w:szCs w:val="24"/>
        </w:rPr>
      </w:pPr>
      <w:r>
        <w:rPr>
          <w:rFonts w:eastAsia="Times New Roman"/>
          <w:szCs w:val="24"/>
        </w:rPr>
        <w:t xml:space="preserve">Γι’ αυτό καλώ όλους σας να </w:t>
      </w:r>
      <w:r>
        <w:rPr>
          <w:rFonts w:eastAsia="Times New Roman"/>
          <w:szCs w:val="24"/>
        </w:rPr>
        <w:t>στηρίξ</w:t>
      </w:r>
      <w:r>
        <w:rPr>
          <w:rFonts w:eastAsia="Times New Roman"/>
          <w:szCs w:val="24"/>
        </w:rPr>
        <w:t xml:space="preserve">ουμε </w:t>
      </w:r>
      <w:r>
        <w:rPr>
          <w:rFonts w:eastAsia="Times New Roman"/>
          <w:szCs w:val="24"/>
        </w:rPr>
        <w:t xml:space="preserve">την εθνική προσπάθεια, ψηφίζοντας </w:t>
      </w:r>
      <w:r>
        <w:rPr>
          <w:rFonts w:eastAsia="Times New Roman"/>
          <w:szCs w:val="24"/>
        </w:rPr>
        <w:t xml:space="preserve">τον </w:t>
      </w:r>
      <w:r>
        <w:rPr>
          <w:rFonts w:eastAsia="Times New Roman"/>
          <w:szCs w:val="24"/>
        </w:rPr>
        <w:t>π</w:t>
      </w:r>
      <w:r>
        <w:rPr>
          <w:rFonts w:eastAsia="Times New Roman"/>
          <w:szCs w:val="24"/>
        </w:rPr>
        <w:t>ροϋπολογισμό.</w:t>
      </w:r>
    </w:p>
    <w:p w14:paraId="09F8823C" w14:textId="77777777" w:rsidR="0008105D" w:rsidRDefault="003C36B0">
      <w:pPr>
        <w:spacing w:after="0" w:line="600" w:lineRule="auto"/>
        <w:ind w:firstLine="720"/>
        <w:jc w:val="both"/>
        <w:rPr>
          <w:rFonts w:eastAsia="Times New Roman"/>
          <w:szCs w:val="24"/>
        </w:rPr>
      </w:pPr>
      <w:r>
        <w:rPr>
          <w:rFonts w:eastAsia="Times New Roman"/>
          <w:szCs w:val="24"/>
        </w:rPr>
        <w:t>Ευχαριστώ.</w:t>
      </w:r>
    </w:p>
    <w:p w14:paraId="09F8823D" w14:textId="77777777" w:rsidR="0008105D" w:rsidRDefault="003C36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F8823E" w14:textId="77777777" w:rsidR="0008105D" w:rsidRDefault="003C36B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9F8823F" w14:textId="77777777" w:rsidR="0008105D" w:rsidRDefault="003C36B0">
      <w:pPr>
        <w:spacing w:after="0" w:line="600" w:lineRule="auto"/>
        <w:ind w:firstLine="720"/>
        <w:jc w:val="both"/>
        <w:rPr>
          <w:rFonts w:eastAsia="Times New Roman"/>
          <w:szCs w:val="24"/>
        </w:rPr>
      </w:pPr>
      <w:r>
        <w:rPr>
          <w:rFonts w:eastAsia="Times New Roman"/>
          <w:szCs w:val="24"/>
        </w:rPr>
        <w:t>Φ</w:t>
      </w:r>
      <w:r>
        <w:rPr>
          <w:rFonts w:eastAsia="Times New Roman"/>
          <w:szCs w:val="24"/>
        </w:rPr>
        <w:t>τάσαμε στο τέλος της σημερινής συνεδρίασης.</w:t>
      </w:r>
    </w:p>
    <w:p w14:paraId="09F88240" w14:textId="77777777" w:rsidR="0008105D" w:rsidRDefault="003C36B0">
      <w:pPr>
        <w:spacing w:after="0"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09F88241" w14:textId="77777777" w:rsidR="0008105D" w:rsidRDefault="003C36B0">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09F88242" w14:textId="77777777" w:rsidR="0008105D" w:rsidRDefault="003C36B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Με τη συναίνεση του Σώματος και ώ</w:t>
      </w:r>
      <w:r>
        <w:rPr>
          <w:rFonts w:eastAsia="Times New Roman"/>
          <w:szCs w:val="24"/>
        </w:rPr>
        <w:t>ρα 0</w:t>
      </w:r>
      <w:r>
        <w:rPr>
          <w:rFonts w:eastAsia="Times New Roman"/>
          <w:szCs w:val="24"/>
        </w:rPr>
        <w:t>.</w:t>
      </w:r>
      <w:r>
        <w:rPr>
          <w:rFonts w:eastAsia="Times New Roman"/>
          <w:szCs w:val="24"/>
        </w:rPr>
        <w:t xml:space="preserve">45΄ </w:t>
      </w:r>
      <w:proofErr w:type="spellStart"/>
      <w:r>
        <w:rPr>
          <w:rFonts w:eastAsia="Times New Roman"/>
          <w:szCs w:val="24"/>
        </w:rPr>
        <w:t>λύεται</w:t>
      </w:r>
      <w:proofErr w:type="spellEnd"/>
      <w:r>
        <w:rPr>
          <w:rFonts w:eastAsia="Times New Roman"/>
          <w:szCs w:val="24"/>
        </w:rPr>
        <w:t xml:space="preserve"> η συνεδρίαση για σήμερα 8 Δεκεμβρίου 2016 και ώρα 10</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αντικείμενο εργασιών του Σώματος νομοθετική εργασία: </w:t>
      </w:r>
      <w:r>
        <w:rPr>
          <w:rFonts w:eastAsia="Times New Roman"/>
          <w:szCs w:val="24"/>
        </w:rPr>
        <w:t>σ</w:t>
      </w:r>
      <w:r>
        <w:rPr>
          <w:rFonts w:eastAsia="Times New Roman"/>
          <w:szCs w:val="24"/>
        </w:rPr>
        <w:t>υνέχιση της συζήτησης επί του σχεδίου νόμου του Υπουργείου Οικονομικών</w:t>
      </w:r>
      <w:r>
        <w:rPr>
          <w:rFonts w:eastAsia="Times New Roman"/>
          <w:szCs w:val="24"/>
        </w:rPr>
        <w:t>:</w:t>
      </w:r>
      <w:r>
        <w:rPr>
          <w:rFonts w:eastAsia="Times New Roman"/>
          <w:szCs w:val="24"/>
        </w:rPr>
        <w:t xml:space="preserve"> «Κύρωση του Κρατικού Προϋπολογισμού οικονομικού έτους</w:t>
      </w:r>
      <w:r>
        <w:rPr>
          <w:rFonts w:eastAsia="Times New Roman"/>
          <w:szCs w:val="24"/>
        </w:rPr>
        <w:t xml:space="preserve"> 2017».</w:t>
      </w:r>
    </w:p>
    <w:p w14:paraId="09F88243" w14:textId="77777777" w:rsidR="0008105D" w:rsidRDefault="003C36B0">
      <w:pPr>
        <w:spacing w:after="0" w:line="600" w:lineRule="auto"/>
        <w:jc w:val="both"/>
        <w:rPr>
          <w:rFonts w:eastAsia="Times New Roman"/>
          <w:b/>
          <w:szCs w:val="24"/>
        </w:rPr>
      </w:pPr>
      <w:r>
        <w:rPr>
          <w:rFonts w:eastAsia="Times New Roman"/>
          <w:b/>
          <w:szCs w:val="24"/>
        </w:rPr>
        <w:t>Ο ΠΡΟΕΔΡΟΣ</w:t>
      </w:r>
      <w:r>
        <w:rPr>
          <w:rFonts w:eastAsia="Times New Roman"/>
          <w:b/>
          <w:szCs w:val="24"/>
        </w:rPr>
        <w:t xml:space="preserve">              </w:t>
      </w:r>
      <w:r>
        <w:rPr>
          <w:rFonts w:eastAsia="Times New Roman"/>
          <w:b/>
          <w:szCs w:val="24"/>
        </w:rPr>
        <w:t xml:space="preserve">                        </w:t>
      </w:r>
      <w:r>
        <w:rPr>
          <w:rFonts w:eastAsia="Times New Roman"/>
          <w:b/>
          <w:szCs w:val="24"/>
        </w:rPr>
        <w:t xml:space="preserve">                                         </w:t>
      </w:r>
      <w:r>
        <w:rPr>
          <w:rFonts w:eastAsia="Times New Roman"/>
          <w:b/>
          <w:szCs w:val="24"/>
        </w:rPr>
        <w:t>ΟΙ</w:t>
      </w:r>
      <w:r>
        <w:rPr>
          <w:rFonts w:eastAsia="Times New Roman"/>
          <w:b/>
          <w:szCs w:val="24"/>
        </w:rPr>
        <w:t xml:space="preserve">  </w:t>
      </w:r>
      <w:r>
        <w:rPr>
          <w:rFonts w:eastAsia="Times New Roman"/>
          <w:b/>
          <w:szCs w:val="24"/>
        </w:rPr>
        <w:t>ΓΡΑΜΜΑΤΕΙΣ</w:t>
      </w:r>
    </w:p>
    <w:sectPr w:rsidR="000810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OVn4PDmrWxFT9g7UwRJU3IJO7U=" w:salt="DIlF5DkcpIGLK/4YLAay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5D"/>
    <w:rsid w:val="0008105D"/>
    <w:rsid w:val="003C36B0"/>
    <w:rsid w:val="005733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7762"/>
  <w15:docId w15:val="{8054DFBD-3B11-464C-B920-6A307226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DC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6DC5"/>
    <w:rPr>
      <w:rFonts w:ascii="Segoe UI" w:hAnsi="Segoe UI" w:cs="Segoe UI"/>
      <w:sz w:val="18"/>
      <w:szCs w:val="18"/>
    </w:rPr>
  </w:style>
  <w:style w:type="paragraph" w:styleId="a4">
    <w:name w:val="Revision"/>
    <w:hidden/>
    <w:uiPriority w:val="99"/>
    <w:semiHidden/>
    <w:rsid w:val="00993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368</MetadataID>
    <Session xmlns="641f345b-441b-4b81-9152-adc2e73ba5e1">Β´</Session>
    <Date xmlns="641f345b-441b-4b81-9152-adc2e73ba5e1">2016-12-06T22:00:00+00:00</Date>
    <Status xmlns="641f345b-441b-4b81-9152-adc2e73ba5e1">
      <Url>http://srv-sp1/praktika/Lists/Incoming_Metadata/EditForm.aspx?ID=368&amp;Source=/praktika/Recordings_Library/Forms/AllItems.aspx</Url>
      <Description>Δημοσιεύτηκε</Description>
    </Status>
    <Meeting xmlns="641f345b-441b-4b81-9152-adc2e73ba5e1">ΜΒ´</Meeting>
  </documentManagement>
</p:properties>
</file>

<file path=customXml/itemProps1.xml><?xml version="1.0" encoding="utf-8"?>
<ds:datastoreItem xmlns:ds="http://schemas.openxmlformats.org/officeDocument/2006/customXml" ds:itemID="{D39E85B6-071B-4B40-A98A-D567B8015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426F3E-F0AA-4DD8-9BA9-563FC863DBE9}">
  <ds:schemaRefs>
    <ds:schemaRef ds:uri="http://schemas.microsoft.com/sharepoint/v3/contenttype/forms"/>
  </ds:schemaRefs>
</ds:datastoreItem>
</file>

<file path=customXml/itemProps3.xml><?xml version="1.0" encoding="utf-8"?>
<ds:datastoreItem xmlns:ds="http://schemas.openxmlformats.org/officeDocument/2006/customXml" ds:itemID="{06BC344A-AAF6-4D1B-B574-59562E3EFE14}">
  <ds:schemaRefs>
    <ds:schemaRef ds:uri="http://purl.org/dc/term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618</Pages>
  <Words>117241</Words>
  <Characters>633105</Characters>
  <Application>Microsoft Office Word</Application>
  <DocSecurity>0</DocSecurity>
  <Lines>5275</Lines>
  <Paragraphs>1497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748849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2016-12-12T11:38:00Z</dcterms:created>
  <dcterms:modified xsi:type="dcterms:W3CDTF">2016-12-12T11:38:00Z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