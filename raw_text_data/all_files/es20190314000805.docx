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3BC96" w14:textId="77777777" w:rsidR="0098028A" w:rsidRPr="0098028A" w:rsidRDefault="0098028A" w:rsidP="0098028A">
      <w:pPr>
        <w:spacing w:after="0" w:line="360" w:lineRule="auto"/>
        <w:rPr>
          <w:ins w:id="0" w:author="Φλούδα Χριστίνα" w:date="2019-03-22T11:54:00Z"/>
          <w:rFonts w:eastAsia="Times New Roman"/>
          <w:szCs w:val="24"/>
          <w:lang w:eastAsia="en-US"/>
        </w:rPr>
      </w:pPr>
      <w:ins w:id="1" w:author="Φλούδα Χριστίνα" w:date="2019-03-22T11:54:00Z">
        <w:r w:rsidRPr="0098028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1F68761" w14:textId="77777777" w:rsidR="0098028A" w:rsidRPr="0098028A" w:rsidRDefault="0098028A" w:rsidP="0098028A">
      <w:pPr>
        <w:spacing w:after="0" w:line="360" w:lineRule="auto"/>
        <w:rPr>
          <w:ins w:id="2" w:author="Φλούδα Χριστίνα" w:date="2019-03-22T11:54:00Z"/>
          <w:rFonts w:eastAsia="Times New Roman"/>
          <w:szCs w:val="24"/>
          <w:lang w:eastAsia="en-US"/>
        </w:rPr>
      </w:pPr>
    </w:p>
    <w:p w14:paraId="79B4799D" w14:textId="77777777" w:rsidR="0098028A" w:rsidRPr="0098028A" w:rsidRDefault="0098028A" w:rsidP="0098028A">
      <w:pPr>
        <w:spacing w:after="0" w:line="360" w:lineRule="auto"/>
        <w:rPr>
          <w:ins w:id="3" w:author="Φλούδα Χριστίνα" w:date="2019-03-22T11:54:00Z"/>
          <w:rFonts w:eastAsia="Times New Roman"/>
          <w:szCs w:val="24"/>
          <w:lang w:eastAsia="en-US"/>
        </w:rPr>
      </w:pPr>
      <w:ins w:id="4" w:author="Φλούδα Χριστίνα" w:date="2019-03-22T11:54:00Z">
        <w:r w:rsidRPr="0098028A">
          <w:rPr>
            <w:rFonts w:eastAsia="Times New Roman"/>
            <w:szCs w:val="24"/>
            <w:lang w:eastAsia="en-US"/>
          </w:rPr>
          <w:t>ΠΙΝΑΚΑΣ ΠΕΡΙΕΧΟΜΕΝΩΝ</w:t>
        </w:r>
      </w:ins>
    </w:p>
    <w:p w14:paraId="1BAA7306" w14:textId="77777777" w:rsidR="0098028A" w:rsidRPr="0098028A" w:rsidRDefault="0098028A" w:rsidP="0098028A">
      <w:pPr>
        <w:spacing w:after="0" w:line="360" w:lineRule="auto"/>
        <w:rPr>
          <w:ins w:id="5" w:author="Φλούδα Χριστίνα" w:date="2019-03-22T11:54:00Z"/>
          <w:rFonts w:eastAsia="Times New Roman"/>
          <w:szCs w:val="24"/>
          <w:lang w:eastAsia="en-US"/>
        </w:rPr>
      </w:pPr>
      <w:ins w:id="6" w:author="Φλούδα Χριστίνα" w:date="2019-03-22T11:54:00Z">
        <w:r w:rsidRPr="0098028A">
          <w:rPr>
            <w:rFonts w:eastAsia="Times New Roman"/>
            <w:szCs w:val="24"/>
            <w:lang w:eastAsia="en-US"/>
          </w:rPr>
          <w:t xml:space="preserve">ΙΖ΄ ΠΕΡΙΟΔΟΣ </w:t>
        </w:r>
      </w:ins>
    </w:p>
    <w:p w14:paraId="750B71BC" w14:textId="77777777" w:rsidR="0098028A" w:rsidRPr="0098028A" w:rsidRDefault="0098028A" w:rsidP="0098028A">
      <w:pPr>
        <w:spacing w:after="0" w:line="360" w:lineRule="auto"/>
        <w:rPr>
          <w:ins w:id="7" w:author="Φλούδα Χριστίνα" w:date="2019-03-22T11:54:00Z"/>
          <w:rFonts w:eastAsia="Times New Roman"/>
          <w:szCs w:val="24"/>
          <w:lang w:eastAsia="en-US"/>
        </w:rPr>
      </w:pPr>
      <w:ins w:id="8" w:author="Φλούδα Χριστίνα" w:date="2019-03-22T11:54:00Z">
        <w:r w:rsidRPr="0098028A">
          <w:rPr>
            <w:rFonts w:eastAsia="Times New Roman"/>
            <w:szCs w:val="24"/>
            <w:lang w:eastAsia="en-US"/>
          </w:rPr>
          <w:t>ΠΡΟΕΔΡΕΥΟΜΕΝΗΣ ΚΟΙΝΟΒΟΥΛΕΥΤΙΚΗΣ ΔΗΜΟΚΡΑΤΙΑΣ</w:t>
        </w:r>
      </w:ins>
    </w:p>
    <w:p w14:paraId="53174137" w14:textId="77777777" w:rsidR="0098028A" w:rsidRPr="0098028A" w:rsidRDefault="0098028A" w:rsidP="0098028A">
      <w:pPr>
        <w:spacing w:after="0" w:line="360" w:lineRule="auto"/>
        <w:rPr>
          <w:ins w:id="9" w:author="Φλούδα Χριστίνα" w:date="2019-03-22T11:54:00Z"/>
          <w:rFonts w:eastAsia="Times New Roman"/>
          <w:szCs w:val="24"/>
          <w:lang w:eastAsia="en-US"/>
        </w:rPr>
      </w:pPr>
      <w:ins w:id="10" w:author="Φλούδα Χριστίνα" w:date="2019-03-22T11:54:00Z">
        <w:r w:rsidRPr="0098028A">
          <w:rPr>
            <w:rFonts w:eastAsia="Times New Roman"/>
            <w:szCs w:val="24"/>
            <w:lang w:eastAsia="en-US"/>
          </w:rPr>
          <w:t>ΣΥΝΟΔΟΣ Δ΄</w:t>
        </w:r>
      </w:ins>
    </w:p>
    <w:p w14:paraId="3E2DC800" w14:textId="77777777" w:rsidR="0098028A" w:rsidRPr="0098028A" w:rsidRDefault="0098028A" w:rsidP="0098028A">
      <w:pPr>
        <w:spacing w:after="0" w:line="360" w:lineRule="auto"/>
        <w:rPr>
          <w:ins w:id="11" w:author="Φλούδα Χριστίνα" w:date="2019-03-22T11:54:00Z"/>
          <w:rFonts w:eastAsia="Times New Roman"/>
          <w:szCs w:val="24"/>
          <w:lang w:eastAsia="en-US"/>
        </w:rPr>
      </w:pPr>
    </w:p>
    <w:p w14:paraId="7D5E8CDA" w14:textId="77777777" w:rsidR="0098028A" w:rsidRPr="0098028A" w:rsidRDefault="0098028A" w:rsidP="0098028A">
      <w:pPr>
        <w:spacing w:after="0" w:line="360" w:lineRule="auto"/>
        <w:rPr>
          <w:ins w:id="12" w:author="Φλούδα Χριστίνα" w:date="2019-03-22T11:54:00Z"/>
          <w:rFonts w:eastAsia="Times New Roman"/>
          <w:szCs w:val="24"/>
          <w:lang w:eastAsia="en-US"/>
        </w:rPr>
      </w:pPr>
      <w:ins w:id="13" w:author="Φλούδα Χριστίνα" w:date="2019-03-22T11:54:00Z">
        <w:r w:rsidRPr="0098028A">
          <w:rPr>
            <w:rFonts w:eastAsia="Times New Roman"/>
            <w:szCs w:val="24"/>
            <w:lang w:eastAsia="en-US"/>
          </w:rPr>
          <w:t xml:space="preserve">ΣΥΝΕΔΡΙΑΣΗ </w:t>
        </w:r>
        <w:proofErr w:type="spellStart"/>
        <w:r w:rsidRPr="0098028A">
          <w:rPr>
            <w:rFonts w:eastAsia="Times New Roman"/>
            <w:szCs w:val="24"/>
            <w:shd w:val="clear" w:color="auto" w:fill="FFFFFF"/>
            <w:lang w:eastAsia="en-US"/>
          </w:rPr>
          <w:t>ϟ</w:t>
        </w:r>
        <w:r w:rsidRPr="0098028A">
          <w:rPr>
            <w:rFonts w:eastAsia="Times New Roman"/>
            <w:szCs w:val="24"/>
            <w:lang w:eastAsia="en-US"/>
          </w:rPr>
          <w:t>Δ</w:t>
        </w:r>
        <w:proofErr w:type="spellEnd"/>
        <w:r w:rsidRPr="0098028A">
          <w:rPr>
            <w:rFonts w:eastAsia="Times New Roman"/>
            <w:szCs w:val="24"/>
            <w:lang w:eastAsia="en-US"/>
          </w:rPr>
          <w:t>΄</w:t>
        </w:r>
      </w:ins>
    </w:p>
    <w:p w14:paraId="2F4E73C5" w14:textId="77777777" w:rsidR="0098028A" w:rsidRPr="0098028A" w:rsidRDefault="0098028A" w:rsidP="0098028A">
      <w:pPr>
        <w:spacing w:after="0" w:line="360" w:lineRule="auto"/>
        <w:rPr>
          <w:ins w:id="14" w:author="Φλούδα Χριστίνα" w:date="2019-03-22T11:54:00Z"/>
          <w:rFonts w:eastAsia="Times New Roman"/>
          <w:szCs w:val="24"/>
          <w:lang w:eastAsia="en-US"/>
        </w:rPr>
      </w:pPr>
      <w:ins w:id="15" w:author="Φλούδα Χριστίνα" w:date="2019-03-22T11:54:00Z">
        <w:r w:rsidRPr="0098028A">
          <w:rPr>
            <w:rFonts w:eastAsia="Times New Roman"/>
            <w:szCs w:val="24"/>
            <w:lang w:eastAsia="en-US"/>
          </w:rPr>
          <w:t>Πέμπτη  14 Μαρτίου 2019</w:t>
        </w:r>
      </w:ins>
    </w:p>
    <w:p w14:paraId="6FBC07AF" w14:textId="77777777" w:rsidR="0098028A" w:rsidRPr="0098028A" w:rsidRDefault="0098028A" w:rsidP="0098028A">
      <w:pPr>
        <w:spacing w:after="0" w:line="360" w:lineRule="auto"/>
        <w:rPr>
          <w:ins w:id="16" w:author="Φλούδα Χριστίνα" w:date="2019-03-22T11:54:00Z"/>
          <w:rFonts w:eastAsia="Times New Roman"/>
          <w:szCs w:val="24"/>
          <w:lang w:eastAsia="en-US"/>
        </w:rPr>
      </w:pPr>
    </w:p>
    <w:p w14:paraId="1B7FAA7B" w14:textId="77777777" w:rsidR="0098028A" w:rsidRPr="0098028A" w:rsidRDefault="0098028A" w:rsidP="0098028A">
      <w:pPr>
        <w:spacing w:after="0" w:line="360" w:lineRule="auto"/>
        <w:rPr>
          <w:ins w:id="17" w:author="Φλούδα Χριστίνα" w:date="2019-03-22T11:54:00Z"/>
          <w:rFonts w:eastAsia="Times New Roman"/>
          <w:szCs w:val="24"/>
          <w:lang w:eastAsia="en-US"/>
        </w:rPr>
      </w:pPr>
      <w:ins w:id="18" w:author="Φλούδα Χριστίνα" w:date="2019-03-22T11:54:00Z">
        <w:r w:rsidRPr="0098028A">
          <w:rPr>
            <w:rFonts w:eastAsia="Times New Roman"/>
            <w:szCs w:val="24"/>
            <w:lang w:eastAsia="en-US"/>
          </w:rPr>
          <w:t>ΘΕΜΑΤΑ</w:t>
        </w:r>
      </w:ins>
    </w:p>
    <w:p w14:paraId="0BBBE55D" w14:textId="77777777" w:rsidR="0098028A" w:rsidRPr="0098028A" w:rsidRDefault="0098028A" w:rsidP="0098028A">
      <w:pPr>
        <w:spacing w:after="0" w:line="360" w:lineRule="auto"/>
        <w:rPr>
          <w:ins w:id="19" w:author="Φλούδα Χριστίνα" w:date="2019-03-22T11:54:00Z"/>
          <w:rFonts w:eastAsia="Times New Roman"/>
          <w:szCs w:val="24"/>
          <w:lang w:eastAsia="en-US"/>
        </w:rPr>
      </w:pPr>
      <w:ins w:id="20" w:author="Φλούδα Χριστίνα" w:date="2019-03-22T11:54:00Z">
        <w:r w:rsidRPr="0098028A">
          <w:rPr>
            <w:rFonts w:eastAsia="Times New Roman"/>
            <w:szCs w:val="24"/>
            <w:lang w:eastAsia="en-US"/>
          </w:rPr>
          <w:t xml:space="preserve"> </w:t>
        </w:r>
        <w:r w:rsidRPr="0098028A">
          <w:rPr>
            <w:rFonts w:eastAsia="Times New Roman"/>
            <w:szCs w:val="24"/>
            <w:lang w:eastAsia="en-US"/>
          </w:rPr>
          <w:br/>
          <w:t xml:space="preserve">Α. ΕΙΔΙΚΑ ΘΕΜΑΤΑ </w:t>
        </w:r>
        <w:r w:rsidRPr="0098028A">
          <w:rPr>
            <w:rFonts w:eastAsia="Times New Roman"/>
            <w:szCs w:val="24"/>
            <w:lang w:eastAsia="en-US"/>
          </w:rPr>
          <w:br/>
          <w:t xml:space="preserve">1.  Άδεια απουσίας των Βουλευτών κ.κ. Κ. Σκρέκα και Θ. Παραστατίδη, σελ. </w:t>
        </w:r>
        <w:r w:rsidRPr="0098028A">
          <w:rPr>
            <w:rFonts w:eastAsia="Times New Roman"/>
            <w:szCs w:val="24"/>
            <w:lang w:eastAsia="en-US"/>
          </w:rPr>
          <w:br/>
          <w:t xml:space="preserve">2. Ανακοινώνεται ότι τη συνεδρίαση παρακολουθούν μαθητές από το 2ο Γενικό Λύκειο Δάφνης, το 11ο Γυμνάσιο Ιωαννίνων, το Γυμνάσιο </w:t>
        </w:r>
        <w:proofErr w:type="spellStart"/>
        <w:r w:rsidRPr="0098028A">
          <w:rPr>
            <w:rFonts w:eastAsia="Times New Roman"/>
            <w:szCs w:val="24"/>
            <w:lang w:eastAsia="en-US"/>
          </w:rPr>
          <w:t>Birkerod</w:t>
        </w:r>
        <w:proofErr w:type="spellEnd"/>
        <w:r w:rsidRPr="0098028A">
          <w:rPr>
            <w:rFonts w:eastAsia="Times New Roman"/>
            <w:szCs w:val="24"/>
            <w:lang w:eastAsia="en-US"/>
          </w:rPr>
          <w:t xml:space="preserve"> της Δανίας, το 3ο Γυμνάσιο Ελευθερίου Κορδελιού Θεσσαλονίκης, το Γυμνάσιο Αξιού Θεσσαλονίκης, το 6ο Δημοτικό Σχολείο Χαϊδαρίου, το 2ο Δημοτικό Σχολείο Αρχαγγέλου Ρόδου, το 77ο Δημοτικό Σχολείο Θεσσαλονίκης και το 3ο Δημοτικό Σχολείο Σταυρούπολης Θεσσαλονίκης, σελ. </w:t>
        </w:r>
        <w:r w:rsidRPr="0098028A">
          <w:rPr>
            <w:rFonts w:eastAsia="Times New Roman"/>
            <w:szCs w:val="24"/>
            <w:lang w:eastAsia="en-US"/>
          </w:rPr>
          <w:br/>
          <w:t xml:space="preserve">3. Ειδική Ημερήσια Διάταξη: </w:t>
        </w:r>
      </w:ins>
    </w:p>
    <w:p w14:paraId="425AC87F" w14:textId="77777777" w:rsidR="0098028A" w:rsidRPr="0098028A" w:rsidRDefault="0098028A" w:rsidP="0098028A">
      <w:pPr>
        <w:spacing w:after="0" w:line="360" w:lineRule="auto"/>
        <w:rPr>
          <w:ins w:id="21" w:author="Φλούδα Χριστίνα" w:date="2019-03-22T11:54:00Z"/>
          <w:rFonts w:eastAsia="Times New Roman"/>
          <w:szCs w:val="24"/>
          <w:lang w:eastAsia="en-US"/>
        </w:rPr>
      </w:pPr>
      <w:ins w:id="22" w:author="Φλούδα Χριστίνα" w:date="2019-03-22T11:54:00Z">
        <w:r w:rsidRPr="0098028A">
          <w:rPr>
            <w:rFonts w:eastAsia="Times New Roman"/>
            <w:szCs w:val="24"/>
            <w:lang w:eastAsia="en-US"/>
          </w:rPr>
          <w:t xml:space="preserve">Αποφάσεις Βουλής: </w:t>
        </w:r>
      </w:ins>
    </w:p>
    <w:p w14:paraId="2FCA9451" w14:textId="77777777" w:rsidR="0098028A" w:rsidRPr="0098028A" w:rsidRDefault="0098028A" w:rsidP="0098028A">
      <w:pPr>
        <w:spacing w:after="0" w:line="360" w:lineRule="auto"/>
        <w:rPr>
          <w:ins w:id="23" w:author="Φλούδα Χριστίνα" w:date="2019-03-22T11:54:00Z"/>
          <w:rFonts w:eastAsia="Times New Roman"/>
          <w:szCs w:val="24"/>
          <w:lang w:eastAsia="en-US"/>
        </w:rPr>
      </w:pPr>
      <w:ins w:id="24" w:author="Φλούδα Χριστίνα" w:date="2019-03-22T11:54:00Z">
        <w:r w:rsidRPr="0098028A">
          <w:rPr>
            <w:rFonts w:eastAsia="Times New Roman"/>
            <w:szCs w:val="24"/>
            <w:lang w:eastAsia="en-US"/>
          </w:rPr>
          <w:t xml:space="preserve">Συζήτηση και λήψη απόφασης επί των προτάσεων για αναθεώρηση διατάξεων του Συντάγματος, σύμφωνα με τα άρθρα 110 του Συντάγματος και 119 του Κανονισμού της Βουλής (δεύτερη ψηφοφορία), σελ. </w:t>
        </w:r>
        <w:r w:rsidRPr="0098028A">
          <w:rPr>
            <w:rFonts w:eastAsia="Times New Roman"/>
            <w:szCs w:val="24"/>
            <w:lang w:eastAsia="en-US"/>
          </w:rPr>
          <w:br/>
          <w:t xml:space="preserve">4. Ανακοινώνεται επιστολή του Βουλευτή του ΠΑΣΟΚ - Δημοκρατικής Συμπαράταξης, κ. Δημητρίου </w:t>
        </w:r>
        <w:proofErr w:type="spellStart"/>
        <w:r w:rsidRPr="0098028A">
          <w:rPr>
            <w:rFonts w:eastAsia="Times New Roman"/>
            <w:szCs w:val="24"/>
            <w:lang w:eastAsia="en-US"/>
          </w:rPr>
          <w:t>Κρεμαστινού</w:t>
        </w:r>
        <w:proofErr w:type="spellEnd"/>
        <w:r w:rsidRPr="0098028A">
          <w:rPr>
            <w:rFonts w:eastAsia="Times New Roman"/>
            <w:szCs w:val="24"/>
            <w:lang w:eastAsia="en-US"/>
          </w:rPr>
          <w:t xml:space="preserve"> προς τον Πρόεδρο της Βουλής, σελ. </w:t>
        </w:r>
        <w:r w:rsidRPr="0098028A">
          <w:rPr>
            <w:rFonts w:eastAsia="Times New Roman"/>
            <w:szCs w:val="24"/>
            <w:lang w:eastAsia="en-US"/>
          </w:rPr>
          <w:br/>
          <w:t xml:space="preserve">5. Λήψη απόφασης (δεύτερη ψηφοφορία) επί των προτάσεων για αναθεώρηση διατάξεων του Συντάγματος, σύμφωνα με τα άρθρα 110 του Συντάγματος και 119 του Κανονισμού της Βουλής, σελ. </w:t>
        </w:r>
        <w:r w:rsidRPr="0098028A">
          <w:rPr>
            <w:rFonts w:eastAsia="Times New Roman"/>
            <w:szCs w:val="24"/>
            <w:lang w:eastAsia="en-US"/>
          </w:rPr>
          <w:br/>
          <w:t xml:space="preserve">6. Ανακοίνωση του αποτελέσματος της διεξαχθείσης (δεύτερης) ψηφοφορίας για την αναθεώρηση του Συντάγματος, σελ. </w:t>
        </w:r>
        <w:r w:rsidRPr="0098028A">
          <w:rPr>
            <w:rFonts w:eastAsia="Times New Roman"/>
            <w:szCs w:val="24"/>
            <w:lang w:eastAsia="en-US"/>
          </w:rPr>
          <w:br/>
          <w:t xml:space="preserve">7. Ανακοινώνεται επιτολή του κ. Παναγιώτη Καμμένου, Πρόεδρου των ΑΝΕΛ, με την οποία ενημερώνει ότι για λόγους υγείας δεν είναι εφικτό να παρευρίσκεται στη σημερινή συνεδρίαση που αφορά τη συζήτηση και λήψη απόφασης επί των προτάσεων αναθεώρησης διατάξεων του Συντάγματος, σύμφωνα με το άρθρο 110, παράγραφος 119 του Κανονισμού, όπως επίσης και στην ψηφοφορία, σελ. </w:t>
        </w:r>
        <w:r w:rsidRPr="0098028A">
          <w:rPr>
            <w:rFonts w:eastAsia="Times New Roman"/>
            <w:szCs w:val="24"/>
            <w:lang w:eastAsia="en-US"/>
          </w:rPr>
          <w:br/>
          <w:t xml:space="preserve">8. Επιστολικές ψήφοι επί της (δεύτερης) ονομαστικής ψηφοφορίας, επί των προτάσεων για αναθεώρηση διατάξεων του Συντάγματος, σελ. </w:t>
        </w:r>
        <w:r w:rsidRPr="0098028A">
          <w:rPr>
            <w:rFonts w:eastAsia="Times New Roman"/>
            <w:szCs w:val="24"/>
            <w:lang w:eastAsia="en-US"/>
          </w:rPr>
          <w:br/>
          <w:t xml:space="preserve">9. Επί διαδικαστικού θέματος, σελ. </w:t>
        </w:r>
        <w:r w:rsidRPr="0098028A">
          <w:rPr>
            <w:rFonts w:eastAsia="Times New Roman"/>
            <w:szCs w:val="24"/>
            <w:lang w:eastAsia="en-US"/>
          </w:rPr>
          <w:br/>
          <w:t xml:space="preserve"> </w:t>
        </w:r>
        <w:r w:rsidRPr="0098028A">
          <w:rPr>
            <w:rFonts w:eastAsia="Times New Roman"/>
            <w:szCs w:val="24"/>
            <w:lang w:eastAsia="en-US"/>
          </w:rPr>
          <w:br/>
          <w:t xml:space="preserve">Β. ΚΟΙΝΟΒΟΥΛΕΥΤΙΚΟΣ ΕΛΕΓΧΟΣ </w:t>
        </w:r>
        <w:r w:rsidRPr="0098028A">
          <w:rPr>
            <w:rFonts w:eastAsia="Times New Roman"/>
            <w:szCs w:val="24"/>
            <w:lang w:eastAsia="en-US"/>
          </w:rPr>
          <w:br/>
          <w:t xml:space="preserve">Ανακοίνωση του δελτίου επικαίρων ερωτήσεων της Παρασκευής 15 Μαρτίου 2019, σελ. </w:t>
        </w:r>
        <w:r w:rsidRPr="0098028A">
          <w:rPr>
            <w:rFonts w:eastAsia="Times New Roman"/>
            <w:szCs w:val="24"/>
            <w:lang w:eastAsia="en-US"/>
          </w:rPr>
          <w:br/>
          <w:t xml:space="preserve"> </w:t>
        </w:r>
        <w:r w:rsidRPr="0098028A">
          <w:rPr>
            <w:rFonts w:eastAsia="Times New Roman"/>
            <w:szCs w:val="24"/>
            <w:lang w:eastAsia="en-US"/>
          </w:rPr>
          <w:br/>
          <w:t>ΠΡΟΕΔΡΟΣ</w:t>
        </w:r>
      </w:ins>
    </w:p>
    <w:p w14:paraId="09A8BBA6" w14:textId="77777777" w:rsidR="0098028A" w:rsidRPr="0098028A" w:rsidRDefault="0098028A" w:rsidP="0098028A">
      <w:pPr>
        <w:spacing w:after="0" w:line="360" w:lineRule="auto"/>
        <w:rPr>
          <w:ins w:id="25" w:author="Φλούδα Χριστίνα" w:date="2019-03-22T11:54:00Z"/>
          <w:rFonts w:eastAsia="Times New Roman"/>
          <w:szCs w:val="24"/>
          <w:lang w:eastAsia="en-US"/>
        </w:rPr>
      </w:pPr>
      <w:ins w:id="26" w:author="Φλούδα Χριστίνα" w:date="2019-03-22T11:54:00Z">
        <w:r w:rsidRPr="0098028A">
          <w:rPr>
            <w:rFonts w:eastAsia="Times New Roman"/>
            <w:szCs w:val="24"/>
            <w:lang w:eastAsia="en-US"/>
          </w:rPr>
          <w:t>ΒΟΥΤΣΗΣ Ν. , σελ.</w:t>
        </w:r>
      </w:ins>
    </w:p>
    <w:p w14:paraId="29338913" w14:textId="77777777" w:rsidR="0098028A" w:rsidRPr="0098028A" w:rsidRDefault="0098028A" w:rsidP="0098028A">
      <w:pPr>
        <w:spacing w:after="0" w:line="360" w:lineRule="auto"/>
        <w:rPr>
          <w:ins w:id="27" w:author="Φλούδα Χριστίνα" w:date="2019-03-22T11:54:00Z"/>
          <w:rFonts w:eastAsia="Times New Roman"/>
          <w:szCs w:val="24"/>
          <w:lang w:eastAsia="en-US"/>
        </w:rPr>
      </w:pPr>
    </w:p>
    <w:p w14:paraId="391E7977" w14:textId="77777777" w:rsidR="0098028A" w:rsidRPr="0098028A" w:rsidRDefault="0098028A" w:rsidP="0098028A">
      <w:pPr>
        <w:spacing w:after="0" w:line="360" w:lineRule="auto"/>
        <w:rPr>
          <w:ins w:id="28" w:author="Φλούδα Χριστίνα" w:date="2019-03-22T11:54:00Z"/>
          <w:rFonts w:eastAsia="Times New Roman"/>
          <w:szCs w:val="24"/>
          <w:lang w:eastAsia="en-US"/>
        </w:rPr>
      </w:pPr>
      <w:ins w:id="29" w:author="Φλούδα Χριστίνα" w:date="2019-03-22T11:54:00Z">
        <w:r w:rsidRPr="0098028A">
          <w:rPr>
            <w:rFonts w:eastAsia="Times New Roman"/>
            <w:szCs w:val="24"/>
            <w:lang w:eastAsia="en-US"/>
          </w:rPr>
          <w:t>ΠΡΟΕΔΡΕΥΟΝΤΕΣ</w:t>
        </w:r>
      </w:ins>
    </w:p>
    <w:p w14:paraId="6126A2B8" w14:textId="77777777" w:rsidR="0098028A" w:rsidRPr="0098028A" w:rsidRDefault="0098028A" w:rsidP="0098028A">
      <w:pPr>
        <w:spacing w:after="0" w:line="360" w:lineRule="auto"/>
        <w:rPr>
          <w:ins w:id="30" w:author="Φλούδα Χριστίνα" w:date="2019-03-22T11:54:00Z"/>
          <w:rFonts w:eastAsia="Times New Roman"/>
          <w:szCs w:val="24"/>
          <w:lang w:eastAsia="en-US"/>
        </w:rPr>
      </w:pPr>
      <w:ins w:id="31" w:author="Φλούδα Χριστίνα" w:date="2019-03-22T11:54:00Z">
        <w:r w:rsidRPr="0098028A">
          <w:rPr>
            <w:rFonts w:eastAsia="Times New Roman"/>
            <w:szCs w:val="24"/>
            <w:lang w:eastAsia="en-US"/>
          </w:rPr>
          <w:t>ΒΑΡΕΜΕΝΟΣ Γ. , σελ.</w:t>
        </w:r>
        <w:r w:rsidRPr="0098028A">
          <w:rPr>
            <w:rFonts w:eastAsia="Times New Roman"/>
            <w:szCs w:val="24"/>
            <w:lang w:eastAsia="en-US"/>
          </w:rPr>
          <w:br/>
          <w:t>ΚΑΚΛΑΜΑΝΗΣ Ν. , σελ.</w:t>
        </w:r>
        <w:r w:rsidRPr="0098028A">
          <w:rPr>
            <w:rFonts w:eastAsia="Times New Roman"/>
            <w:szCs w:val="24"/>
            <w:lang w:eastAsia="en-US"/>
          </w:rPr>
          <w:br/>
          <w:t>ΚΟΥΡΑΚΗΣ Α. , σελ.</w:t>
        </w:r>
        <w:r w:rsidRPr="0098028A">
          <w:rPr>
            <w:rFonts w:eastAsia="Times New Roman"/>
            <w:szCs w:val="24"/>
            <w:lang w:eastAsia="en-US"/>
          </w:rPr>
          <w:br/>
          <w:t>ΚΡΕΜΑΣΤΙΝΟΣ Δ. , σελ.</w:t>
        </w:r>
        <w:r w:rsidRPr="0098028A">
          <w:rPr>
            <w:rFonts w:eastAsia="Times New Roman"/>
            <w:szCs w:val="24"/>
            <w:lang w:eastAsia="en-US"/>
          </w:rPr>
          <w:br/>
          <w:t>ΧΡΙΣΤΟΔΟΥΛΟΠΟΥΛΟΥ Α. , σελ.</w:t>
        </w:r>
        <w:r w:rsidRPr="0098028A">
          <w:rPr>
            <w:rFonts w:eastAsia="Times New Roman"/>
            <w:szCs w:val="24"/>
            <w:lang w:eastAsia="en-US"/>
          </w:rPr>
          <w:br/>
        </w:r>
      </w:ins>
    </w:p>
    <w:p w14:paraId="223D5A8A" w14:textId="77777777" w:rsidR="0098028A" w:rsidRPr="0098028A" w:rsidRDefault="0098028A" w:rsidP="0098028A">
      <w:pPr>
        <w:spacing w:after="0" w:line="360" w:lineRule="auto"/>
        <w:rPr>
          <w:ins w:id="32" w:author="Φλούδα Χριστίνα" w:date="2019-03-22T11:54:00Z"/>
          <w:rFonts w:eastAsia="Times New Roman"/>
          <w:szCs w:val="24"/>
          <w:lang w:eastAsia="en-US"/>
        </w:rPr>
      </w:pPr>
    </w:p>
    <w:p w14:paraId="26C736FA" w14:textId="77777777" w:rsidR="0098028A" w:rsidRPr="0098028A" w:rsidRDefault="0098028A" w:rsidP="0098028A">
      <w:pPr>
        <w:spacing w:after="0" w:line="360" w:lineRule="auto"/>
        <w:rPr>
          <w:ins w:id="33" w:author="Φλούδα Χριστίνα" w:date="2019-03-22T11:54:00Z"/>
          <w:rFonts w:eastAsia="Times New Roman"/>
          <w:szCs w:val="24"/>
          <w:lang w:eastAsia="en-US"/>
        </w:rPr>
      </w:pPr>
      <w:ins w:id="34" w:author="Φλούδα Χριστίνα" w:date="2019-03-22T11:54:00Z">
        <w:r w:rsidRPr="0098028A">
          <w:rPr>
            <w:rFonts w:eastAsia="Times New Roman"/>
            <w:szCs w:val="24"/>
            <w:lang w:eastAsia="en-US"/>
          </w:rPr>
          <w:t>ΟΜΙΛΗΤΕΣ</w:t>
        </w:r>
      </w:ins>
    </w:p>
    <w:p w14:paraId="274212B0" w14:textId="4394DC4D" w:rsidR="0098028A" w:rsidRDefault="0098028A" w:rsidP="0098028A">
      <w:pPr>
        <w:tabs>
          <w:tab w:val="center" w:pos="4753"/>
          <w:tab w:val="left" w:pos="8023"/>
        </w:tabs>
        <w:spacing w:after="0" w:line="600" w:lineRule="auto"/>
        <w:ind w:firstLine="720"/>
        <w:contextualSpacing/>
        <w:jc w:val="center"/>
        <w:rPr>
          <w:ins w:id="35" w:author="Φλούδα Χριστίνα" w:date="2019-03-22T11:54:00Z"/>
          <w:rFonts w:eastAsia="Times New Roman"/>
          <w:szCs w:val="24"/>
        </w:rPr>
      </w:pPr>
      <w:ins w:id="36" w:author="Φλούδα Χριστίνα" w:date="2019-03-22T11:54:00Z">
        <w:r w:rsidRPr="0098028A">
          <w:rPr>
            <w:rFonts w:eastAsia="Times New Roman"/>
            <w:szCs w:val="24"/>
            <w:lang w:eastAsia="en-US"/>
          </w:rPr>
          <w:br/>
          <w:t>Α. Επί της  Ειδικής Ημερήσιας Διάταξης:</w:t>
        </w:r>
        <w:r w:rsidRPr="0098028A">
          <w:rPr>
            <w:rFonts w:eastAsia="Times New Roman"/>
            <w:szCs w:val="24"/>
            <w:lang w:eastAsia="en-US"/>
          </w:rPr>
          <w:br/>
          <w:t>ΒΑΚΗ Φ. , σελ.</w:t>
        </w:r>
        <w:r w:rsidRPr="0098028A">
          <w:rPr>
            <w:rFonts w:eastAsia="Times New Roman"/>
            <w:szCs w:val="24"/>
            <w:lang w:eastAsia="en-US"/>
          </w:rPr>
          <w:br/>
          <w:t>ΒΕΝΙΖΕΛΟΣ Ε. , σελ.</w:t>
        </w:r>
        <w:r w:rsidRPr="0098028A">
          <w:rPr>
            <w:rFonts w:eastAsia="Times New Roman"/>
            <w:szCs w:val="24"/>
            <w:lang w:eastAsia="en-US"/>
          </w:rPr>
          <w:br/>
          <w:t>ΓΕΝΝΗΜΑΤΑ Φ. , σελ.</w:t>
        </w:r>
        <w:r w:rsidRPr="0098028A">
          <w:rPr>
            <w:rFonts w:eastAsia="Times New Roman"/>
            <w:szCs w:val="24"/>
            <w:lang w:eastAsia="en-US"/>
          </w:rPr>
          <w:br/>
          <w:t>ΓΕΩΡΓΙΑΔΗΣ Μ. , σελ.</w:t>
        </w:r>
        <w:r w:rsidRPr="0098028A">
          <w:rPr>
            <w:rFonts w:eastAsia="Times New Roman"/>
            <w:szCs w:val="24"/>
            <w:lang w:eastAsia="en-US"/>
          </w:rPr>
          <w:br/>
          <w:t>ΓΚΙΟΚΑΣ Ι. , σελ.</w:t>
        </w:r>
        <w:r w:rsidRPr="0098028A">
          <w:rPr>
            <w:rFonts w:eastAsia="Times New Roman"/>
            <w:szCs w:val="24"/>
            <w:lang w:eastAsia="en-US"/>
          </w:rPr>
          <w:br/>
          <w:t>ΔΟΥΖΙΝΑΣ Κ. , σελ.</w:t>
        </w:r>
        <w:r w:rsidRPr="0098028A">
          <w:rPr>
            <w:rFonts w:eastAsia="Times New Roman"/>
            <w:szCs w:val="24"/>
            <w:lang w:eastAsia="en-US"/>
          </w:rPr>
          <w:br/>
          <w:t>ΘΕΟΔΩΡΑΚΗΣ Σ. , σελ.</w:t>
        </w:r>
        <w:r w:rsidRPr="0098028A">
          <w:rPr>
            <w:rFonts w:eastAsia="Times New Roman"/>
            <w:szCs w:val="24"/>
            <w:lang w:eastAsia="en-US"/>
          </w:rPr>
          <w:br/>
          <w:t>ΚΑΛΟΓΗΡΟΥ Μ. , σελ.</w:t>
        </w:r>
        <w:r w:rsidRPr="0098028A">
          <w:rPr>
            <w:rFonts w:eastAsia="Times New Roman"/>
            <w:szCs w:val="24"/>
            <w:lang w:eastAsia="en-US"/>
          </w:rPr>
          <w:br/>
          <w:t>ΚΑΡΡΑΣ Γ. , σελ.</w:t>
        </w:r>
        <w:r w:rsidRPr="0098028A">
          <w:rPr>
            <w:rFonts w:eastAsia="Times New Roman"/>
            <w:szCs w:val="24"/>
            <w:lang w:eastAsia="en-US"/>
          </w:rPr>
          <w:br/>
          <w:t>ΚΟΥΤΣΟΥΜΠΑΣ Δ. , σελ.</w:t>
        </w:r>
        <w:r w:rsidRPr="0098028A">
          <w:rPr>
            <w:rFonts w:eastAsia="Times New Roman"/>
            <w:szCs w:val="24"/>
            <w:lang w:eastAsia="en-US"/>
          </w:rPr>
          <w:br/>
          <w:t>ΛΕΒΕΝΤΗΣ Β. , σελ.</w:t>
        </w:r>
        <w:r w:rsidRPr="0098028A">
          <w:rPr>
            <w:rFonts w:eastAsia="Times New Roman"/>
            <w:szCs w:val="24"/>
            <w:lang w:eastAsia="en-US"/>
          </w:rPr>
          <w:br/>
          <w:t>ΛΟΒΕΡΔΟΣ Α. , σελ.</w:t>
        </w:r>
        <w:r w:rsidRPr="0098028A">
          <w:rPr>
            <w:rFonts w:eastAsia="Times New Roman"/>
            <w:szCs w:val="24"/>
            <w:lang w:eastAsia="en-US"/>
          </w:rPr>
          <w:br/>
          <w:t>ΜΗΤΣΟΤΑΚΗΣ Κ. , σελ.</w:t>
        </w:r>
        <w:r w:rsidRPr="0098028A">
          <w:rPr>
            <w:rFonts w:eastAsia="Times New Roman"/>
            <w:szCs w:val="24"/>
            <w:lang w:eastAsia="en-US"/>
          </w:rPr>
          <w:br/>
          <w:t>ΜΙΧΑΛΟΛΙΑΚΟΣ Ν. , σελ.</w:t>
        </w:r>
        <w:r w:rsidRPr="0098028A">
          <w:rPr>
            <w:rFonts w:eastAsia="Times New Roman"/>
            <w:szCs w:val="24"/>
            <w:lang w:eastAsia="en-US"/>
          </w:rPr>
          <w:br/>
          <w:t>ΠΑΠΑΘΕΟΔΩΡΟΥ Θ. , σελ.</w:t>
        </w:r>
        <w:r w:rsidRPr="0098028A">
          <w:rPr>
            <w:rFonts w:eastAsia="Times New Roman"/>
            <w:szCs w:val="24"/>
            <w:lang w:eastAsia="en-US"/>
          </w:rPr>
          <w:br/>
          <w:t>ΠΑΠΠΑΣ Χ. , σελ.</w:t>
        </w:r>
        <w:r w:rsidRPr="0098028A">
          <w:rPr>
            <w:rFonts w:eastAsia="Times New Roman"/>
            <w:szCs w:val="24"/>
            <w:lang w:eastAsia="en-US"/>
          </w:rPr>
          <w:br/>
          <w:t>ΠΑΡΑΣΚΕΥΟΠΟΥΛΟΣ Ν. , σελ.</w:t>
        </w:r>
        <w:r w:rsidRPr="0098028A">
          <w:rPr>
            <w:rFonts w:eastAsia="Times New Roman"/>
            <w:szCs w:val="24"/>
            <w:lang w:eastAsia="en-US"/>
          </w:rPr>
          <w:br/>
          <w:t>ΤΑΣΟΥΛΑΣ Κ. , σελ.</w:t>
        </w:r>
        <w:r w:rsidRPr="0098028A">
          <w:rPr>
            <w:rFonts w:eastAsia="Times New Roman"/>
            <w:szCs w:val="24"/>
            <w:lang w:eastAsia="en-US"/>
          </w:rPr>
          <w:br/>
          <w:t>ΤΖΑΒΑΡΑΣ Κ. , σελ.</w:t>
        </w:r>
        <w:r w:rsidRPr="0098028A">
          <w:rPr>
            <w:rFonts w:eastAsia="Times New Roman"/>
            <w:szCs w:val="24"/>
            <w:lang w:eastAsia="en-US"/>
          </w:rPr>
          <w:br/>
          <w:t>ΤΡΑΓΑΚΗΣ Ι. , σελ.</w:t>
        </w:r>
        <w:r w:rsidRPr="0098028A">
          <w:rPr>
            <w:rFonts w:eastAsia="Times New Roman"/>
            <w:szCs w:val="24"/>
            <w:lang w:eastAsia="en-US"/>
          </w:rPr>
          <w:br/>
          <w:t>ΤΣΙΠΡΑΣ Α. , σελ.</w:t>
        </w:r>
        <w:r w:rsidRPr="0098028A">
          <w:rPr>
            <w:rFonts w:eastAsia="Times New Roman"/>
            <w:szCs w:val="24"/>
            <w:lang w:eastAsia="en-US"/>
          </w:rPr>
          <w:br/>
        </w:r>
        <w:r w:rsidRPr="0098028A">
          <w:rPr>
            <w:rFonts w:eastAsia="Times New Roman"/>
            <w:szCs w:val="24"/>
            <w:lang w:eastAsia="en-US"/>
          </w:rPr>
          <w:br/>
          <w:t>Β. Επί διαδικαστικού θέματος:</w:t>
        </w:r>
        <w:r w:rsidRPr="0098028A">
          <w:rPr>
            <w:rFonts w:eastAsia="Times New Roman"/>
            <w:szCs w:val="24"/>
            <w:lang w:eastAsia="en-US"/>
          </w:rPr>
          <w:br/>
          <w:t>ΒΑΡΕΜΕΝΟΣ Γ. , σελ.</w:t>
        </w:r>
        <w:r w:rsidRPr="0098028A">
          <w:rPr>
            <w:rFonts w:eastAsia="Times New Roman"/>
            <w:szCs w:val="24"/>
            <w:lang w:eastAsia="en-US"/>
          </w:rPr>
          <w:br/>
          <w:t>ΒΕΝΙΖΕΛΟΣ Ε. , σελ.</w:t>
        </w:r>
        <w:r w:rsidRPr="0098028A">
          <w:rPr>
            <w:rFonts w:eastAsia="Times New Roman"/>
            <w:szCs w:val="24"/>
            <w:lang w:eastAsia="en-US"/>
          </w:rPr>
          <w:br/>
          <w:t>ΒΟΥΤΣΗΣ Ν. , σελ.</w:t>
        </w:r>
        <w:r w:rsidRPr="0098028A">
          <w:rPr>
            <w:rFonts w:eastAsia="Times New Roman"/>
            <w:szCs w:val="24"/>
            <w:lang w:eastAsia="en-US"/>
          </w:rPr>
          <w:br/>
          <w:t>ΚΑΚΛΑΜΑΝΗΣ Ν. , σελ.</w:t>
        </w:r>
        <w:r w:rsidRPr="0098028A">
          <w:rPr>
            <w:rFonts w:eastAsia="Times New Roman"/>
            <w:szCs w:val="24"/>
            <w:lang w:eastAsia="en-US"/>
          </w:rPr>
          <w:br/>
          <w:t>ΚΟΥΡΑΚΗΣ Α. , σελ.</w:t>
        </w:r>
        <w:r w:rsidRPr="0098028A">
          <w:rPr>
            <w:rFonts w:eastAsia="Times New Roman"/>
            <w:szCs w:val="24"/>
            <w:lang w:eastAsia="en-US"/>
          </w:rPr>
          <w:br/>
          <w:t>ΚΡΕΜΑΣΤΙΝΟΣ Δ. , σελ.</w:t>
        </w:r>
        <w:r w:rsidRPr="0098028A">
          <w:rPr>
            <w:rFonts w:eastAsia="Times New Roman"/>
            <w:szCs w:val="24"/>
            <w:lang w:eastAsia="en-US"/>
          </w:rPr>
          <w:br/>
          <w:t>ΠΑΡΑΣΚΕΥΟΠΟΥΛΟΣ Ν. , σελ.</w:t>
        </w:r>
        <w:r w:rsidRPr="0098028A">
          <w:rPr>
            <w:rFonts w:eastAsia="Times New Roman"/>
            <w:szCs w:val="24"/>
            <w:lang w:eastAsia="en-US"/>
          </w:rPr>
          <w:br/>
          <w:t>ΤΣΙΑΡΑΣ Κ. , σελ.</w:t>
        </w:r>
        <w:r w:rsidRPr="0098028A">
          <w:rPr>
            <w:rFonts w:eastAsia="Times New Roman"/>
            <w:szCs w:val="24"/>
            <w:lang w:eastAsia="en-US"/>
          </w:rPr>
          <w:br/>
          <w:t>ΧΡΙΣΤΟΔΟΥΛΟΠΟΥΛΟΥ Α. , σελ.</w:t>
        </w:r>
        <w:r w:rsidRPr="0098028A">
          <w:rPr>
            <w:rFonts w:eastAsia="Times New Roman"/>
            <w:szCs w:val="24"/>
            <w:lang w:eastAsia="en-US"/>
          </w:rPr>
          <w:br/>
        </w:r>
        <w:r w:rsidRPr="0098028A">
          <w:rPr>
            <w:rFonts w:eastAsia="Times New Roman"/>
            <w:szCs w:val="24"/>
            <w:lang w:eastAsia="en-US"/>
          </w:rPr>
          <w:br/>
          <w:t>ΠΑΡΕΜΒΑΣΕΙΣ:</w:t>
        </w:r>
        <w:r w:rsidRPr="0098028A">
          <w:rPr>
            <w:rFonts w:eastAsia="Times New Roman"/>
            <w:szCs w:val="24"/>
            <w:lang w:eastAsia="en-US"/>
          </w:rPr>
          <w:br/>
          <w:t>ΒΡΟΥΤΣΗΣ Ι. , σελ.</w:t>
        </w:r>
        <w:r w:rsidRPr="0098028A">
          <w:rPr>
            <w:rFonts w:eastAsia="Times New Roman"/>
            <w:szCs w:val="24"/>
            <w:lang w:eastAsia="en-US"/>
          </w:rPr>
          <w:br/>
          <w:t>ΕΜΜΑΝΟΥΗΛΙΔΗΣ Δ. , σελ.</w:t>
        </w:r>
        <w:r w:rsidRPr="0098028A">
          <w:rPr>
            <w:rFonts w:eastAsia="Times New Roman"/>
            <w:szCs w:val="24"/>
            <w:lang w:eastAsia="en-US"/>
          </w:rPr>
          <w:br/>
          <w:t>ΜΠΟΥΡΑΣ Α. , σελ.</w:t>
        </w:r>
        <w:r w:rsidRPr="0098028A">
          <w:rPr>
            <w:rFonts w:eastAsia="Times New Roman"/>
            <w:szCs w:val="24"/>
            <w:lang w:eastAsia="en-US"/>
          </w:rPr>
          <w:br/>
          <w:t>ΣΙΜΟΡΕΛΗΣ Χ. , σελ.</w:t>
        </w:r>
        <w:r w:rsidRPr="0098028A">
          <w:rPr>
            <w:rFonts w:eastAsia="Times New Roman"/>
            <w:szCs w:val="24"/>
            <w:lang w:eastAsia="en-US"/>
          </w:rPr>
          <w:br/>
        </w:r>
      </w:ins>
    </w:p>
    <w:p w14:paraId="19C9A882" w14:textId="3BDCF8D0" w:rsidR="005136E3" w:rsidRDefault="0098028A">
      <w:pPr>
        <w:tabs>
          <w:tab w:val="center" w:pos="4753"/>
          <w:tab w:val="left" w:pos="8023"/>
        </w:tabs>
        <w:spacing w:after="0" w:line="600" w:lineRule="auto"/>
        <w:ind w:firstLine="720"/>
        <w:contextualSpacing/>
        <w:jc w:val="center"/>
        <w:rPr>
          <w:rFonts w:eastAsia="Times New Roman"/>
          <w:szCs w:val="24"/>
        </w:rPr>
      </w:pPr>
      <w:r w:rsidRPr="009571FF">
        <w:rPr>
          <w:rFonts w:eastAsia="Times New Roman"/>
          <w:szCs w:val="24"/>
        </w:rPr>
        <w:t>ΠΡΑΚΤΙΚΑ ΒΟΥΛΗΣ</w:t>
      </w:r>
    </w:p>
    <w:p w14:paraId="19C9A883" w14:textId="77777777" w:rsidR="005136E3" w:rsidRDefault="0098028A">
      <w:pPr>
        <w:spacing w:after="0" w:line="600" w:lineRule="auto"/>
        <w:ind w:firstLine="720"/>
        <w:contextualSpacing/>
        <w:jc w:val="center"/>
        <w:rPr>
          <w:rFonts w:eastAsia="Times New Roman"/>
          <w:szCs w:val="24"/>
        </w:rPr>
      </w:pPr>
      <w:r w:rsidRPr="009571FF">
        <w:rPr>
          <w:rFonts w:eastAsia="Times New Roman"/>
          <w:szCs w:val="24"/>
        </w:rPr>
        <w:t>Ι</w:t>
      </w:r>
      <w:r w:rsidRPr="009571FF">
        <w:rPr>
          <w:rFonts w:eastAsia="Times New Roman"/>
          <w:szCs w:val="24"/>
        </w:rPr>
        <w:t>Ζ΄ ΠΕΡΙΟΔΟΣ</w:t>
      </w:r>
    </w:p>
    <w:p w14:paraId="19C9A884" w14:textId="77777777" w:rsidR="005136E3" w:rsidRDefault="0098028A">
      <w:pPr>
        <w:spacing w:after="0" w:line="600" w:lineRule="auto"/>
        <w:ind w:firstLine="720"/>
        <w:contextualSpacing/>
        <w:jc w:val="center"/>
        <w:rPr>
          <w:rFonts w:eastAsia="Times New Roman"/>
          <w:szCs w:val="24"/>
        </w:rPr>
      </w:pPr>
      <w:r w:rsidRPr="009571FF">
        <w:rPr>
          <w:rFonts w:eastAsia="Times New Roman"/>
          <w:szCs w:val="24"/>
        </w:rPr>
        <w:t>ΠΡΟΕΔΡΕΥΟΜΕΝΗΣ ΚΟΙΝΟΒΟΥΛΕΥΤΙΚΗΣ ΔΗΜΟΚΡΑΤΙΑΣ</w:t>
      </w:r>
    </w:p>
    <w:p w14:paraId="19C9A885" w14:textId="77777777" w:rsidR="005136E3" w:rsidRDefault="0098028A">
      <w:pPr>
        <w:spacing w:after="0" w:line="600" w:lineRule="auto"/>
        <w:ind w:firstLine="720"/>
        <w:contextualSpacing/>
        <w:jc w:val="center"/>
        <w:rPr>
          <w:rFonts w:eastAsia="Times New Roman"/>
          <w:szCs w:val="24"/>
        </w:rPr>
      </w:pPr>
      <w:r w:rsidRPr="009571FF">
        <w:rPr>
          <w:rFonts w:eastAsia="Times New Roman"/>
          <w:szCs w:val="24"/>
        </w:rPr>
        <w:t>ΣΥΝΟΔΟΣ Δ΄</w:t>
      </w:r>
    </w:p>
    <w:p w14:paraId="19C9A886" w14:textId="77777777" w:rsidR="005136E3" w:rsidRDefault="0098028A">
      <w:pPr>
        <w:spacing w:after="0" w:line="600" w:lineRule="auto"/>
        <w:ind w:firstLine="720"/>
        <w:contextualSpacing/>
        <w:jc w:val="center"/>
        <w:rPr>
          <w:rFonts w:eastAsia="Times New Roman"/>
          <w:szCs w:val="24"/>
        </w:rPr>
      </w:pPr>
      <w:r w:rsidRPr="007B5DC1">
        <w:rPr>
          <w:rFonts w:eastAsia="Times New Roman"/>
          <w:szCs w:val="24"/>
        </w:rPr>
        <w:t xml:space="preserve">ΣΥΝΕΔΡΙΑΣΗ </w:t>
      </w:r>
      <w:proofErr w:type="spellStart"/>
      <w:r w:rsidRPr="007B5DC1">
        <w:rPr>
          <w:rFonts w:eastAsia="Times New Roman"/>
          <w:szCs w:val="24"/>
          <w:shd w:val="clear" w:color="auto" w:fill="FFFFFF"/>
        </w:rPr>
        <w:t>ϟ</w:t>
      </w:r>
      <w:r w:rsidRPr="007B5DC1">
        <w:rPr>
          <w:rFonts w:eastAsia="Times New Roman"/>
          <w:szCs w:val="24"/>
        </w:rPr>
        <w:t>Δ</w:t>
      </w:r>
      <w:proofErr w:type="spellEnd"/>
      <w:r w:rsidRPr="007B5DC1">
        <w:rPr>
          <w:rFonts w:eastAsia="Times New Roman"/>
          <w:szCs w:val="24"/>
        </w:rPr>
        <w:t>΄</w:t>
      </w:r>
    </w:p>
    <w:p w14:paraId="19C9A887" w14:textId="77777777" w:rsidR="005136E3" w:rsidRDefault="0098028A">
      <w:pPr>
        <w:spacing w:after="0" w:line="600" w:lineRule="auto"/>
        <w:ind w:firstLine="720"/>
        <w:contextualSpacing/>
        <w:jc w:val="center"/>
        <w:rPr>
          <w:rFonts w:eastAsia="Times New Roman"/>
          <w:szCs w:val="24"/>
        </w:rPr>
      </w:pPr>
      <w:r w:rsidRPr="009571FF">
        <w:rPr>
          <w:rFonts w:eastAsia="Times New Roman"/>
          <w:szCs w:val="24"/>
        </w:rPr>
        <w:t>Πέμπτη 14 Μαρτίου 2019</w:t>
      </w:r>
    </w:p>
    <w:p w14:paraId="19C9A888" w14:textId="77777777" w:rsidR="005136E3" w:rsidRDefault="0098028A">
      <w:pPr>
        <w:spacing w:after="0" w:line="600" w:lineRule="auto"/>
        <w:ind w:firstLine="720"/>
        <w:jc w:val="both"/>
        <w:rPr>
          <w:rFonts w:eastAsia="Times New Roman"/>
          <w:szCs w:val="24"/>
        </w:rPr>
      </w:pPr>
      <w:r w:rsidRPr="009571FF">
        <w:rPr>
          <w:rFonts w:eastAsia="Times New Roman"/>
          <w:szCs w:val="24"/>
        </w:rPr>
        <w:t xml:space="preserve">Αθήνα, σήμερα </w:t>
      </w:r>
      <w:r>
        <w:rPr>
          <w:rFonts w:eastAsia="Times New Roman"/>
          <w:szCs w:val="24"/>
        </w:rPr>
        <w:t xml:space="preserve">στις </w:t>
      </w:r>
      <w:r w:rsidRPr="009571FF">
        <w:rPr>
          <w:rFonts w:eastAsia="Times New Roman"/>
          <w:szCs w:val="24"/>
        </w:rPr>
        <w:t xml:space="preserve">14 Μαρτίου 2019, ημέρα Πέμπτη και ώρα 10.15΄, συνήλθε στην Αίθουσα των συνεδριάσεων του Βουλευτηρίου η Βουλή σε ολομέλεια για να συνεδριάσει υπό την προεδρία της Γ΄ Αντιπροέδρου αυτής κ. </w:t>
      </w:r>
      <w:r w:rsidRPr="00E86DF6">
        <w:rPr>
          <w:rFonts w:eastAsia="Times New Roman"/>
          <w:b/>
          <w:szCs w:val="24"/>
        </w:rPr>
        <w:t>ΑΝΑΣΤΑΣΙΑΣ ΧΡΙΣΤΟΔΟΥΛΟΠΟΥΛΟΥ</w:t>
      </w:r>
      <w:r w:rsidRPr="009571FF">
        <w:rPr>
          <w:rFonts w:eastAsia="Times New Roman"/>
          <w:szCs w:val="24"/>
        </w:rPr>
        <w:t xml:space="preserve">. </w:t>
      </w:r>
    </w:p>
    <w:p w14:paraId="19C9A889" w14:textId="77777777" w:rsidR="005136E3" w:rsidRDefault="0098028A">
      <w:pPr>
        <w:spacing w:after="0" w:line="600" w:lineRule="auto"/>
        <w:ind w:firstLine="720"/>
        <w:jc w:val="both"/>
        <w:rPr>
          <w:rFonts w:eastAsia="Times New Roman"/>
          <w:szCs w:val="24"/>
        </w:rPr>
      </w:pPr>
      <w:r w:rsidRPr="009571FF">
        <w:rPr>
          <w:rFonts w:eastAsia="Times New Roman"/>
          <w:b/>
          <w:szCs w:val="24"/>
        </w:rPr>
        <w:t>ΠΡΟΕΔΡΕΥΟΥΣΑ (Αναστασία Χριστοδουλοπού</w:t>
      </w:r>
      <w:r w:rsidRPr="009571FF">
        <w:rPr>
          <w:rFonts w:eastAsia="Times New Roman"/>
          <w:b/>
          <w:szCs w:val="24"/>
        </w:rPr>
        <w:t>λου</w:t>
      </w:r>
      <w:r>
        <w:rPr>
          <w:rFonts w:eastAsia="Times New Roman"/>
          <w:b/>
          <w:szCs w:val="24"/>
        </w:rPr>
        <w:t>)</w:t>
      </w:r>
      <w:r w:rsidRPr="009571FF">
        <w:rPr>
          <w:rFonts w:eastAsia="Times New Roman"/>
          <w:b/>
          <w:szCs w:val="24"/>
        </w:rPr>
        <w:t xml:space="preserve">: </w:t>
      </w:r>
      <w:r w:rsidRPr="009571FF">
        <w:rPr>
          <w:rFonts w:eastAsia="Times New Roman"/>
          <w:szCs w:val="24"/>
        </w:rPr>
        <w:t>Κυρίες και κύριοι συνάδελφοι, αρχίζει η συνεδρίαση.</w:t>
      </w:r>
    </w:p>
    <w:p w14:paraId="19C9A88A" w14:textId="77777777" w:rsidR="005136E3" w:rsidRDefault="0098028A">
      <w:pPr>
        <w:spacing w:after="0" w:line="600" w:lineRule="auto"/>
        <w:ind w:firstLine="720"/>
        <w:jc w:val="both"/>
        <w:rPr>
          <w:rFonts w:eastAsia="Times New Roman"/>
          <w:szCs w:val="24"/>
        </w:rPr>
      </w:pPr>
      <w:r>
        <w:rPr>
          <w:rFonts w:eastAsia="Times New Roman"/>
          <w:szCs w:val="24"/>
        </w:rPr>
        <w:t>Πριν εισέλθουμε στην ειδική ημερήσια διάταξη, έ</w:t>
      </w:r>
      <w:r w:rsidRPr="009571FF">
        <w:rPr>
          <w:rFonts w:eastAsia="Times New Roman"/>
          <w:szCs w:val="24"/>
        </w:rPr>
        <w:t>χω την τιμή να ανακοινώσω στο Σώμα το δελτίο επικαίρων ερωτήσεων της Παρασκευής 15 Μαρτίου 2019</w:t>
      </w:r>
      <w:r>
        <w:rPr>
          <w:rFonts w:eastAsia="Times New Roman"/>
          <w:szCs w:val="24"/>
        </w:rPr>
        <w:t>.</w:t>
      </w:r>
    </w:p>
    <w:p w14:paraId="19C9A88B" w14:textId="77777777" w:rsidR="005136E3" w:rsidRDefault="0098028A">
      <w:pPr>
        <w:tabs>
          <w:tab w:val="left" w:pos="426"/>
        </w:tabs>
        <w:spacing w:after="0" w:line="600" w:lineRule="auto"/>
        <w:ind w:firstLine="720"/>
        <w:jc w:val="both"/>
        <w:rPr>
          <w:rFonts w:eastAsia="Times New Roman"/>
          <w:szCs w:val="24"/>
        </w:rPr>
      </w:pPr>
      <w:r>
        <w:rPr>
          <w:rFonts w:eastAsia="Times New Roman"/>
          <w:szCs w:val="24"/>
        </w:rPr>
        <w:t>Α. ΕΠΙΚΑΙΡΕΣ ΕΡΩΤΗΣΕΙΣ Πρώτου Κύκλου (Άρθρο 130 παράγρ</w:t>
      </w:r>
      <w:r>
        <w:rPr>
          <w:rFonts w:eastAsia="Times New Roman"/>
          <w:szCs w:val="24"/>
        </w:rPr>
        <w:t>αφοι 2 και 3 του Κανονισμού της Βουλής)</w:t>
      </w:r>
    </w:p>
    <w:p w14:paraId="19C9A88C" w14:textId="77777777" w:rsidR="005136E3" w:rsidRDefault="0098028A">
      <w:pPr>
        <w:tabs>
          <w:tab w:val="left" w:pos="426"/>
        </w:tabs>
        <w:spacing w:after="0" w:line="600" w:lineRule="auto"/>
        <w:ind w:right="-199" w:firstLine="709"/>
        <w:jc w:val="both"/>
        <w:rPr>
          <w:rFonts w:eastAsia="Times New Roman"/>
          <w:szCs w:val="24"/>
        </w:rPr>
      </w:pPr>
      <w:r>
        <w:rPr>
          <w:rFonts w:eastAsia="Times New Roman"/>
          <w:szCs w:val="24"/>
        </w:rPr>
        <w:lastRenderedPageBreak/>
        <w:t>1. Η με αριθμό 415/12-3-2019 ε</w:t>
      </w:r>
      <w:r w:rsidRPr="009571FF">
        <w:rPr>
          <w:rFonts w:eastAsia="Times New Roman"/>
          <w:szCs w:val="24"/>
        </w:rPr>
        <w:t xml:space="preserve">πίκαιρη </w:t>
      </w:r>
      <w:r>
        <w:rPr>
          <w:rFonts w:eastAsia="Times New Roman"/>
          <w:szCs w:val="24"/>
        </w:rPr>
        <w:t>ε</w:t>
      </w:r>
      <w:r w:rsidRPr="009571FF">
        <w:rPr>
          <w:rFonts w:eastAsia="Times New Roman"/>
          <w:szCs w:val="24"/>
        </w:rPr>
        <w:t>ρώτηση του Βουλευτή Α΄ Πειραιώς της Νέας Δημοκρατίας κ. Κωνσταντίνου Κατσαφάδου προς τον Υπουργό</w:t>
      </w:r>
      <w:r w:rsidRPr="009571FF">
        <w:rPr>
          <w:rFonts w:eastAsia="Times New Roman"/>
          <w:b/>
          <w:szCs w:val="24"/>
        </w:rPr>
        <w:t xml:space="preserve"> </w:t>
      </w:r>
      <w:r w:rsidRPr="009571FF">
        <w:rPr>
          <w:rFonts w:eastAsia="Times New Roman"/>
          <w:szCs w:val="24"/>
        </w:rPr>
        <w:t>Περιβάλλοντος και Ενέργειας, με θέμα: «Αλλαγές στα τιμολόγια της ΔΕΗ».</w:t>
      </w:r>
    </w:p>
    <w:p w14:paraId="19C9A88D" w14:textId="77777777" w:rsidR="005136E3" w:rsidRDefault="0098028A">
      <w:pPr>
        <w:tabs>
          <w:tab w:val="left" w:pos="426"/>
        </w:tabs>
        <w:spacing w:after="0" w:line="600" w:lineRule="auto"/>
        <w:ind w:right="-199" w:firstLine="709"/>
        <w:jc w:val="both"/>
        <w:rPr>
          <w:rFonts w:eastAsia="Times New Roman"/>
          <w:szCs w:val="24"/>
        </w:rPr>
      </w:pPr>
      <w:r>
        <w:rPr>
          <w:rFonts w:eastAsia="Times New Roman"/>
          <w:szCs w:val="24"/>
        </w:rPr>
        <w:t>2. Η με α</w:t>
      </w:r>
      <w:r>
        <w:rPr>
          <w:rFonts w:eastAsia="Times New Roman"/>
          <w:szCs w:val="24"/>
        </w:rPr>
        <w:t>ριθμό 419/12-3-2019 επίκαιρη ε</w:t>
      </w:r>
      <w:r w:rsidRPr="009571FF">
        <w:rPr>
          <w:rFonts w:eastAsia="Times New Roman"/>
          <w:szCs w:val="24"/>
        </w:rPr>
        <w:t>ρώτηση του ΣΤ΄ Αντιπροέδρου της Βουλής και Βουλευτή Λάρισας του Κομμουνιστικού Κόμματος Ελλάδ</w:t>
      </w:r>
      <w:r>
        <w:rPr>
          <w:rFonts w:eastAsia="Times New Roman"/>
          <w:szCs w:val="24"/>
        </w:rPr>
        <w:t>α</w:t>
      </w:r>
      <w:r w:rsidRPr="009571FF">
        <w:rPr>
          <w:rFonts w:eastAsia="Times New Roman"/>
          <w:szCs w:val="24"/>
        </w:rPr>
        <w:t xml:space="preserve">ς κ. Γεωργίου </w:t>
      </w:r>
      <w:proofErr w:type="spellStart"/>
      <w:r w:rsidRPr="009571FF">
        <w:rPr>
          <w:rFonts w:eastAsia="Times New Roman"/>
          <w:szCs w:val="24"/>
        </w:rPr>
        <w:t>Λαμπρούλη</w:t>
      </w:r>
      <w:proofErr w:type="spellEnd"/>
      <w:r w:rsidRPr="009571FF">
        <w:rPr>
          <w:rFonts w:eastAsia="Times New Roman"/>
          <w:szCs w:val="24"/>
        </w:rPr>
        <w:t xml:space="preserve"> προς τον Υπουργό</w:t>
      </w:r>
      <w:r w:rsidRPr="009571FF">
        <w:rPr>
          <w:rFonts w:eastAsia="Times New Roman"/>
          <w:b/>
          <w:szCs w:val="24"/>
        </w:rPr>
        <w:t xml:space="preserve"> </w:t>
      </w:r>
      <w:r w:rsidRPr="009571FF">
        <w:rPr>
          <w:rFonts w:eastAsia="Times New Roman"/>
          <w:szCs w:val="24"/>
        </w:rPr>
        <w:t>Περιβάλλοντος και Ενέργειας,</w:t>
      </w:r>
      <w:r w:rsidRPr="009571FF">
        <w:rPr>
          <w:rFonts w:eastAsia="Times New Roman"/>
          <w:b/>
          <w:szCs w:val="24"/>
        </w:rPr>
        <w:t xml:space="preserve"> </w:t>
      </w:r>
      <w:r w:rsidRPr="009571FF">
        <w:rPr>
          <w:rFonts w:eastAsia="Times New Roman"/>
          <w:szCs w:val="24"/>
        </w:rPr>
        <w:t>με θέμα: «Να σταματήσει η εγκατάσταση αιολικών πάρκων στις βου</w:t>
      </w:r>
      <w:r w:rsidRPr="009571FF">
        <w:rPr>
          <w:rFonts w:eastAsia="Times New Roman"/>
          <w:szCs w:val="24"/>
        </w:rPr>
        <w:t xml:space="preserve">νοκορφές των </w:t>
      </w:r>
      <w:proofErr w:type="spellStart"/>
      <w:r w:rsidRPr="009571FF">
        <w:rPr>
          <w:rFonts w:eastAsia="Times New Roman"/>
          <w:szCs w:val="24"/>
        </w:rPr>
        <w:t>Αγράφων</w:t>
      </w:r>
      <w:proofErr w:type="spellEnd"/>
      <w:r w:rsidRPr="009571FF">
        <w:rPr>
          <w:rFonts w:eastAsia="Times New Roman"/>
          <w:szCs w:val="24"/>
        </w:rPr>
        <w:t>».</w:t>
      </w:r>
    </w:p>
    <w:p w14:paraId="19C9A88E" w14:textId="77777777" w:rsidR="005136E3" w:rsidRDefault="0098028A">
      <w:pPr>
        <w:spacing w:after="0" w:line="600" w:lineRule="auto"/>
        <w:ind w:right="-199" w:firstLine="720"/>
        <w:jc w:val="both"/>
        <w:rPr>
          <w:rFonts w:eastAsia="Times New Roman"/>
          <w:szCs w:val="24"/>
        </w:rPr>
      </w:pPr>
      <w:r>
        <w:rPr>
          <w:rFonts w:eastAsia="Times New Roman"/>
          <w:szCs w:val="24"/>
        </w:rPr>
        <w:t>Β. ΕΠΙΚΑΙΡΕΣ ΕΡΩΤΗΣΕΙΣ Δεύτερου Κύκλου (Άρθρο 130 παράγραφοι 2 και 3 του Κανονισμού της Βουλής)</w:t>
      </w:r>
    </w:p>
    <w:p w14:paraId="19C9A88F" w14:textId="77777777" w:rsidR="005136E3" w:rsidRDefault="0098028A">
      <w:pPr>
        <w:tabs>
          <w:tab w:val="left" w:pos="426"/>
        </w:tabs>
        <w:spacing w:after="0" w:line="600" w:lineRule="auto"/>
        <w:ind w:right="-199" w:firstLine="709"/>
        <w:jc w:val="both"/>
        <w:rPr>
          <w:rFonts w:eastAsia="Times New Roman"/>
          <w:szCs w:val="24"/>
        </w:rPr>
      </w:pPr>
      <w:r>
        <w:rPr>
          <w:rFonts w:eastAsia="Times New Roman"/>
          <w:szCs w:val="24"/>
        </w:rPr>
        <w:t>1. Η με αριθμό 418/12-3-2019 επίκαιρη ε</w:t>
      </w:r>
      <w:r w:rsidRPr="009571FF">
        <w:rPr>
          <w:rFonts w:eastAsia="Times New Roman"/>
          <w:szCs w:val="24"/>
        </w:rPr>
        <w:t>ρώτηση του Βουλευτή Α΄ Θεσσαλονίκης του Κομμουνιστικού Κόμματος Ελλάδ</w:t>
      </w:r>
      <w:r>
        <w:rPr>
          <w:rFonts w:eastAsia="Times New Roman"/>
          <w:szCs w:val="24"/>
        </w:rPr>
        <w:t>α</w:t>
      </w:r>
      <w:r w:rsidRPr="009571FF">
        <w:rPr>
          <w:rFonts w:eastAsia="Times New Roman"/>
          <w:szCs w:val="24"/>
        </w:rPr>
        <w:t xml:space="preserve">ς κ. </w:t>
      </w:r>
      <w:r>
        <w:rPr>
          <w:rFonts w:eastAsia="Times New Roman"/>
          <w:szCs w:val="24"/>
        </w:rPr>
        <w:t>Ιωάννη</w:t>
      </w:r>
      <w:r w:rsidRPr="009571FF">
        <w:rPr>
          <w:rFonts w:eastAsia="Times New Roman"/>
          <w:szCs w:val="24"/>
        </w:rPr>
        <w:t xml:space="preserve"> Δελή</w:t>
      </w:r>
      <w:r w:rsidRPr="009571FF">
        <w:rPr>
          <w:rFonts w:eastAsia="Times New Roman"/>
          <w:b/>
          <w:szCs w:val="24"/>
        </w:rPr>
        <w:t xml:space="preserve"> </w:t>
      </w:r>
      <w:r w:rsidRPr="009571FF">
        <w:rPr>
          <w:rFonts w:eastAsia="Times New Roman"/>
          <w:szCs w:val="24"/>
        </w:rPr>
        <w:t>προς τον Υπ</w:t>
      </w:r>
      <w:r w:rsidRPr="009571FF">
        <w:rPr>
          <w:rFonts w:eastAsia="Times New Roman"/>
          <w:szCs w:val="24"/>
        </w:rPr>
        <w:t>ουργό Παιδείας,</w:t>
      </w:r>
      <w:r w:rsidRPr="009571FF">
        <w:rPr>
          <w:rFonts w:eastAsia="Times New Roman"/>
          <w:b/>
          <w:szCs w:val="24"/>
        </w:rPr>
        <w:t xml:space="preserve"> </w:t>
      </w:r>
      <w:r w:rsidRPr="009571FF">
        <w:rPr>
          <w:rFonts w:eastAsia="Times New Roman"/>
          <w:szCs w:val="24"/>
        </w:rPr>
        <w:t>Έρευνας και Θρησκευμάτων</w:t>
      </w:r>
      <w:r>
        <w:rPr>
          <w:rFonts w:eastAsia="Times New Roman"/>
          <w:szCs w:val="24"/>
        </w:rPr>
        <w:t>,</w:t>
      </w:r>
      <w:r w:rsidRPr="009571FF">
        <w:rPr>
          <w:rFonts w:eastAsia="Times New Roman"/>
          <w:szCs w:val="24"/>
        </w:rPr>
        <w:t xml:space="preserve"> σχετικά με την </w:t>
      </w:r>
      <w:r>
        <w:rPr>
          <w:rFonts w:eastAsia="Times New Roman"/>
          <w:szCs w:val="24"/>
        </w:rPr>
        <w:t>υ</w:t>
      </w:r>
      <w:r w:rsidRPr="009571FF">
        <w:rPr>
          <w:rFonts w:eastAsia="Times New Roman"/>
          <w:szCs w:val="24"/>
        </w:rPr>
        <w:t xml:space="preserve">πουργική </w:t>
      </w:r>
      <w:r>
        <w:rPr>
          <w:rFonts w:eastAsia="Times New Roman"/>
          <w:szCs w:val="24"/>
        </w:rPr>
        <w:t>α</w:t>
      </w:r>
      <w:r w:rsidRPr="009571FF">
        <w:rPr>
          <w:rFonts w:eastAsia="Times New Roman"/>
          <w:szCs w:val="24"/>
        </w:rPr>
        <w:t>πόφαση με θέμα</w:t>
      </w:r>
      <w:r>
        <w:rPr>
          <w:rFonts w:eastAsia="Times New Roman"/>
          <w:szCs w:val="24"/>
        </w:rPr>
        <w:t>:</w:t>
      </w:r>
      <w:r w:rsidRPr="009571FF">
        <w:rPr>
          <w:rFonts w:eastAsia="Times New Roman"/>
          <w:szCs w:val="24"/>
        </w:rPr>
        <w:t xml:space="preserve"> «Εισαγωγή φοιτητών σε </w:t>
      </w:r>
      <w:r>
        <w:rPr>
          <w:rFonts w:eastAsia="Times New Roman"/>
          <w:szCs w:val="24"/>
        </w:rPr>
        <w:t>τ</w:t>
      </w:r>
      <w:r w:rsidRPr="009571FF">
        <w:rPr>
          <w:rFonts w:eastAsia="Times New Roman"/>
          <w:szCs w:val="24"/>
        </w:rPr>
        <w:t xml:space="preserve">μήματα </w:t>
      </w:r>
      <w:r>
        <w:rPr>
          <w:rFonts w:eastAsia="Times New Roman"/>
          <w:szCs w:val="24"/>
        </w:rPr>
        <w:t>μ</w:t>
      </w:r>
      <w:r w:rsidRPr="009571FF">
        <w:rPr>
          <w:rFonts w:eastAsia="Times New Roman"/>
          <w:szCs w:val="24"/>
        </w:rPr>
        <w:t xml:space="preserve">ουσικών </w:t>
      </w:r>
      <w:r>
        <w:rPr>
          <w:rFonts w:eastAsia="Times New Roman"/>
          <w:szCs w:val="24"/>
        </w:rPr>
        <w:t>σ</w:t>
      </w:r>
      <w:r w:rsidRPr="009571FF">
        <w:rPr>
          <w:rFonts w:eastAsia="Times New Roman"/>
          <w:szCs w:val="24"/>
        </w:rPr>
        <w:t>πουδών».</w:t>
      </w:r>
    </w:p>
    <w:p w14:paraId="19C9A890" w14:textId="77777777" w:rsidR="005136E3" w:rsidRDefault="0098028A">
      <w:pPr>
        <w:tabs>
          <w:tab w:val="left" w:pos="426"/>
        </w:tabs>
        <w:spacing w:after="0" w:line="600" w:lineRule="auto"/>
        <w:ind w:right="-199" w:firstLine="709"/>
        <w:jc w:val="both"/>
        <w:rPr>
          <w:rFonts w:eastAsia="Times New Roman"/>
          <w:szCs w:val="24"/>
        </w:rPr>
      </w:pPr>
      <w:r>
        <w:rPr>
          <w:rFonts w:eastAsia="Times New Roman"/>
          <w:szCs w:val="24"/>
        </w:rPr>
        <w:t xml:space="preserve">2. </w:t>
      </w:r>
      <w:r w:rsidRPr="009571FF">
        <w:rPr>
          <w:rFonts w:eastAsia="Times New Roman"/>
          <w:szCs w:val="24"/>
        </w:rPr>
        <w:t>Η μ</w:t>
      </w:r>
      <w:r>
        <w:rPr>
          <w:rFonts w:eastAsia="Times New Roman"/>
          <w:szCs w:val="24"/>
        </w:rPr>
        <w:t>ε αριθμό 400/4-3-2019 επίκαιρη ε</w:t>
      </w:r>
      <w:r w:rsidRPr="009571FF">
        <w:rPr>
          <w:rFonts w:eastAsia="Times New Roman"/>
          <w:szCs w:val="24"/>
        </w:rPr>
        <w:t xml:space="preserve">ρώτηση του Βουλευτή Αττικής της Νέας Δημοκρατίας κ. Αθανασίου Μπούρα προς </w:t>
      </w:r>
      <w:r w:rsidRPr="009571FF">
        <w:rPr>
          <w:rFonts w:eastAsia="Times New Roman"/>
          <w:szCs w:val="24"/>
        </w:rPr>
        <w:lastRenderedPageBreak/>
        <w:t>τον Υπουργό</w:t>
      </w:r>
      <w:r w:rsidRPr="009571FF">
        <w:rPr>
          <w:rFonts w:eastAsia="Times New Roman"/>
          <w:b/>
          <w:szCs w:val="24"/>
        </w:rPr>
        <w:t xml:space="preserve"> </w:t>
      </w:r>
      <w:r w:rsidRPr="009571FF">
        <w:rPr>
          <w:rFonts w:eastAsia="Times New Roman"/>
          <w:szCs w:val="24"/>
        </w:rPr>
        <w:t>Παιδείας, Έρευνας και</w:t>
      </w:r>
      <w:r w:rsidRPr="009571FF">
        <w:rPr>
          <w:rFonts w:eastAsia="Times New Roman"/>
          <w:b/>
          <w:szCs w:val="24"/>
        </w:rPr>
        <w:t xml:space="preserve"> </w:t>
      </w:r>
      <w:r w:rsidRPr="009571FF">
        <w:rPr>
          <w:rFonts w:eastAsia="Times New Roman"/>
          <w:szCs w:val="24"/>
        </w:rPr>
        <w:t xml:space="preserve">Θρησκευμάτων, με θέμα: «Επαναλειτουργία του Γενικού Λυκείου Μαγούλας ως </w:t>
      </w:r>
      <w:r>
        <w:rPr>
          <w:rFonts w:eastAsia="Times New Roman"/>
          <w:szCs w:val="24"/>
        </w:rPr>
        <w:t>ε</w:t>
      </w:r>
      <w:r w:rsidRPr="009571FF">
        <w:rPr>
          <w:rFonts w:eastAsia="Times New Roman"/>
          <w:szCs w:val="24"/>
        </w:rPr>
        <w:t xml:space="preserve">ξεταστικό </w:t>
      </w:r>
      <w:r>
        <w:rPr>
          <w:rFonts w:eastAsia="Times New Roman"/>
          <w:szCs w:val="24"/>
        </w:rPr>
        <w:t>κ</w:t>
      </w:r>
      <w:r w:rsidRPr="009571FF">
        <w:rPr>
          <w:rFonts w:eastAsia="Times New Roman"/>
          <w:szCs w:val="24"/>
        </w:rPr>
        <w:t>έντρο».</w:t>
      </w:r>
    </w:p>
    <w:p w14:paraId="19C9A891" w14:textId="77777777" w:rsidR="005136E3" w:rsidRDefault="0098028A">
      <w:pPr>
        <w:spacing w:after="0" w:line="600" w:lineRule="auto"/>
        <w:ind w:right="-199" w:firstLine="720"/>
        <w:jc w:val="both"/>
        <w:rPr>
          <w:rFonts w:eastAsia="Times New Roman"/>
          <w:szCs w:val="24"/>
        </w:rPr>
      </w:pPr>
      <w:r w:rsidRPr="009571FF">
        <w:rPr>
          <w:rFonts w:eastAsia="Times New Roman"/>
          <w:szCs w:val="24"/>
        </w:rPr>
        <w:t>3.</w:t>
      </w:r>
      <w:r>
        <w:rPr>
          <w:rFonts w:eastAsia="Times New Roman"/>
          <w:szCs w:val="24"/>
        </w:rPr>
        <w:t xml:space="preserve"> Η με αριθμό 394/27-2-2019 επίκαιρη ε</w:t>
      </w:r>
      <w:r w:rsidRPr="009571FF">
        <w:rPr>
          <w:rFonts w:eastAsia="Times New Roman"/>
          <w:szCs w:val="24"/>
        </w:rPr>
        <w:t>ρώτηση του Βουλευτή Αχαΐας της Δημοκρατικής Συμπαράταξης κ. Θεόδωρου Παπαθεοδώρου</w:t>
      </w:r>
      <w:r w:rsidRPr="009571FF">
        <w:rPr>
          <w:rFonts w:eastAsia="Times New Roman"/>
          <w:b/>
          <w:szCs w:val="24"/>
        </w:rPr>
        <w:t xml:space="preserve"> </w:t>
      </w:r>
      <w:r w:rsidRPr="009571FF">
        <w:rPr>
          <w:rFonts w:eastAsia="Times New Roman"/>
          <w:szCs w:val="24"/>
        </w:rPr>
        <w:t>προς τον Υπουργό Μετ</w:t>
      </w:r>
      <w:r w:rsidRPr="009571FF">
        <w:rPr>
          <w:rFonts w:eastAsia="Times New Roman"/>
          <w:szCs w:val="24"/>
        </w:rPr>
        <w:t>αναστευτικής Πολιτικής,</w:t>
      </w:r>
      <w:r w:rsidRPr="009571FF">
        <w:rPr>
          <w:rFonts w:eastAsia="Times New Roman"/>
          <w:b/>
          <w:szCs w:val="24"/>
        </w:rPr>
        <w:t xml:space="preserve"> </w:t>
      </w:r>
      <w:r w:rsidRPr="009571FF">
        <w:rPr>
          <w:rFonts w:eastAsia="Times New Roman"/>
          <w:szCs w:val="24"/>
        </w:rPr>
        <w:t>με θέμα: «Διορισμός Τομεακού Γραμματέα του Υπουργείου Μεταναστευτικής Πολιτικής».</w:t>
      </w:r>
    </w:p>
    <w:p w14:paraId="19C9A892" w14:textId="77777777" w:rsidR="005136E3" w:rsidRDefault="0098028A">
      <w:pPr>
        <w:tabs>
          <w:tab w:val="left" w:pos="426"/>
        </w:tabs>
        <w:spacing w:after="0" w:line="600" w:lineRule="auto"/>
        <w:ind w:right="-199" w:firstLine="709"/>
        <w:jc w:val="both"/>
        <w:rPr>
          <w:rFonts w:eastAsia="Times New Roman"/>
          <w:szCs w:val="24"/>
        </w:rPr>
      </w:pPr>
      <w:r>
        <w:rPr>
          <w:rFonts w:eastAsia="Times New Roman"/>
          <w:szCs w:val="24"/>
        </w:rPr>
        <w:t>4. Η με αριθμό 395/1-3-2019 ε</w:t>
      </w:r>
      <w:r w:rsidRPr="009571FF">
        <w:rPr>
          <w:rFonts w:eastAsia="Times New Roman"/>
          <w:szCs w:val="24"/>
        </w:rPr>
        <w:t xml:space="preserve">πίκαιρη </w:t>
      </w:r>
      <w:r>
        <w:rPr>
          <w:rFonts w:eastAsia="Times New Roman"/>
          <w:szCs w:val="24"/>
        </w:rPr>
        <w:t>ε</w:t>
      </w:r>
      <w:r w:rsidRPr="009571FF">
        <w:rPr>
          <w:rFonts w:eastAsia="Times New Roman"/>
          <w:szCs w:val="24"/>
        </w:rPr>
        <w:t xml:space="preserve">ρώτηση του Βουλευτή Α΄ Θεσσαλονίκης της Ένωσης Κεντρώων κ. Ιωάννη </w:t>
      </w:r>
      <w:proofErr w:type="spellStart"/>
      <w:r w:rsidRPr="009571FF">
        <w:rPr>
          <w:rFonts w:eastAsia="Times New Roman"/>
          <w:szCs w:val="24"/>
        </w:rPr>
        <w:t>Σαρίδη</w:t>
      </w:r>
      <w:proofErr w:type="spellEnd"/>
      <w:r w:rsidRPr="009571FF">
        <w:rPr>
          <w:rFonts w:eastAsia="Times New Roman"/>
          <w:szCs w:val="24"/>
        </w:rPr>
        <w:t xml:space="preserve"> προς τον Υπουργό </w:t>
      </w:r>
      <w:r w:rsidRPr="005557F2">
        <w:rPr>
          <w:rFonts w:eastAsia="Times New Roman"/>
          <w:szCs w:val="24"/>
        </w:rPr>
        <w:t>Παιδείας, Έρευνας</w:t>
      </w:r>
      <w:r w:rsidRPr="009571FF">
        <w:rPr>
          <w:rFonts w:eastAsia="Times New Roman"/>
          <w:b/>
          <w:szCs w:val="24"/>
        </w:rPr>
        <w:t xml:space="preserve"> </w:t>
      </w:r>
      <w:r w:rsidRPr="009571FF">
        <w:rPr>
          <w:rFonts w:eastAsia="Times New Roman"/>
          <w:szCs w:val="24"/>
        </w:rPr>
        <w:t xml:space="preserve">και </w:t>
      </w:r>
      <w:r w:rsidRPr="009571FF">
        <w:rPr>
          <w:rFonts w:eastAsia="Times New Roman"/>
          <w:szCs w:val="24"/>
        </w:rPr>
        <w:t xml:space="preserve">Θρησκευμάτων, με θέμα: «Μπλοκάρει τα όνειρα των μαθητών η νέα </w:t>
      </w:r>
      <w:r>
        <w:rPr>
          <w:rFonts w:eastAsia="Times New Roman"/>
          <w:szCs w:val="24"/>
        </w:rPr>
        <w:t>υ</w:t>
      </w:r>
      <w:r w:rsidRPr="009571FF">
        <w:rPr>
          <w:rFonts w:eastAsia="Times New Roman"/>
          <w:szCs w:val="24"/>
        </w:rPr>
        <w:t xml:space="preserve">πουργική </w:t>
      </w:r>
      <w:r>
        <w:rPr>
          <w:rFonts w:eastAsia="Times New Roman"/>
          <w:szCs w:val="24"/>
        </w:rPr>
        <w:t>α</w:t>
      </w:r>
      <w:r w:rsidRPr="009571FF">
        <w:rPr>
          <w:rFonts w:eastAsia="Times New Roman"/>
          <w:szCs w:val="24"/>
        </w:rPr>
        <w:t xml:space="preserve">πόφαση για την εισαγωγή φοιτητών στα </w:t>
      </w:r>
      <w:r>
        <w:rPr>
          <w:rFonts w:eastAsia="Times New Roman"/>
          <w:szCs w:val="24"/>
        </w:rPr>
        <w:t>μ</w:t>
      </w:r>
      <w:r w:rsidRPr="009571FF">
        <w:rPr>
          <w:rFonts w:eastAsia="Times New Roman"/>
          <w:szCs w:val="24"/>
        </w:rPr>
        <w:t xml:space="preserve">ουσικά </w:t>
      </w:r>
      <w:r>
        <w:rPr>
          <w:rFonts w:eastAsia="Times New Roman"/>
          <w:szCs w:val="24"/>
        </w:rPr>
        <w:t>τ</w:t>
      </w:r>
      <w:r w:rsidRPr="009571FF">
        <w:rPr>
          <w:rFonts w:eastAsia="Times New Roman"/>
          <w:szCs w:val="24"/>
        </w:rPr>
        <w:t xml:space="preserve">μήματα της χώρας».  </w:t>
      </w:r>
    </w:p>
    <w:p w14:paraId="19C9A893" w14:textId="77777777" w:rsidR="005136E3" w:rsidRDefault="0098028A">
      <w:pPr>
        <w:tabs>
          <w:tab w:val="left" w:pos="426"/>
        </w:tabs>
        <w:spacing w:after="0" w:line="600" w:lineRule="auto"/>
        <w:ind w:right="-199" w:firstLine="709"/>
        <w:jc w:val="both"/>
        <w:rPr>
          <w:rFonts w:eastAsia="Times New Roman"/>
          <w:szCs w:val="24"/>
        </w:rPr>
      </w:pPr>
      <w:r w:rsidRPr="009571FF">
        <w:rPr>
          <w:rFonts w:eastAsia="Times New Roman"/>
          <w:szCs w:val="24"/>
        </w:rPr>
        <w:t>5.</w:t>
      </w:r>
      <w:r>
        <w:rPr>
          <w:rFonts w:eastAsia="Times New Roman"/>
          <w:szCs w:val="24"/>
        </w:rPr>
        <w:t xml:space="preserve"> </w:t>
      </w:r>
      <w:r w:rsidRPr="009571FF">
        <w:rPr>
          <w:rFonts w:eastAsia="Times New Roman"/>
          <w:szCs w:val="24"/>
        </w:rPr>
        <w:t xml:space="preserve">Η με αριθμό 405/5-3-2019 </w:t>
      </w:r>
      <w:r>
        <w:rPr>
          <w:rFonts w:eastAsia="Times New Roman"/>
          <w:szCs w:val="24"/>
        </w:rPr>
        <w:t>ε</w:t>
      </w:r>
      <w:r w:rsidRPr="009571FF">
        <w:rPr>
          <w:rFonts w:eastAsia="Times New Roman"/>
          <w:szCs w:val="24"/>
        </w:rPr>
        <w:t xml:space="preserve">πίκαιρη </w:t>
      </w:r>
      <w:r>
        <w:rPr>
          <w:rFonts w:eastAsia="Times New Roman"/>
          <w:szCs w:val="24"/>
        </w:rPr>
        <w:t>ε</w:t>
      </w:r>
      <w:r w:rsidRPr="009571FF">
        <w:rPr>
          <w:rFonts w:eastAsia="Times New Roman"/>
          <w:szCs w:val="24"/>
        </w:rPr>
        <w:t xml:space="preserve">ρώτηση του Βουλευτή Β΄ Αθηνών του Συνασπισμού Ριζοσπαστικής Αριστεράς κ. </w:t>
      </w:r>
      <w:r w:rsidRPr="005557F2">
        <w:rPr>
          <w:rFonts w:eastAsia="Times New Roman"/>
          <w:szCs w:val="24"/>
        </w:rPr>
        <w:t xml:space="preserve">Παναγιώτη </w:t>
      </w:r>
      <w:proofErr w:type="spellStart"/>
      <w:r w:rsidRPr="005557F2">
        <w:rPr>
          <w:rFonts w:eastAsia="Times New Roman"/>
          <w:szCs w:val="24"/>
        </w:rPr>
        <w:t>Κουρουμπλή</w:t>
      </w:r>
      <w:proofErr w:type="spellEnd"/>
      <w:r w:rsidRPr="009571FF">
        <w:rPr>
          <w:rFonts w:eastAsia="Times New Roman"/>
          <w:b/>
          <w:szCs w:val="24"/>
        </w:rPr>
        <w:t xml:space="preserve"> </w:t>
      </w:r>
      <w:r w:rsidRPr="009571FF">
        <w:rPr>
          <w:rFonts w:eastAsia="Times New Roman"/>
          <w:szCs w:val="24"/>
        </w:rPr>
        <w:t xml:space="preserve">προς τον Υπουργό </w:t>
      </w:r>
      <w:r w:rsidRPr="005557F2">
        <w:rPr>
          <w:rFonts w:eastAsia="Times New Roman"/>
          <w:szCs w:val="24"/>
        </w:rPr>
        <w:t>Περιβάλλοντος και Ενέργειας,</w:t>
      </w:r>
      <w:r w:rsidRPr="009571FF">
        <w:rPr>
          <w:rFonts w:eastAsia="Times New Roman"/>
          <w:szCs w:val="24"/>
        </w:rPr>
        <w:t xml:space="preserve"> με θέμα: «Ανταποδοτικά τέλη μεγάλων υδροηλεκτρικών σταθμών».</w:t>
      </w:r>
    </w:p>
    <w:p w14:paraId="19C9A894" w14:textId="77777777" w:rsidR="005136E3" w:rsidRDefault="0098028A">
      <w:pPr>
        <w:tabs>
          <w:tab w:val="left" w:pos="426"/>
        </w:tabs>
        <w:spacing w:after="0" w:line="600" w:lineRule="auto"/>
        <w:ind w:right="-199" w:firstLine="709"/>
        <w:jc w:val="both"/>
        <w:rPr>
          <w:rFonts w:eastAsia="Times New Roman"/>
          <w:szCs w:val="24"/>
        </w:rPr>
      </w:pPr>
      <w:r>
        <w:rPr>
          <w:rFonts w:eastAsia="Times New Roman"/>
          <w:szCs w:val="24"/>
        </w:rPr>
        <w:lastRenderedPageBreak/>
        <w:t xml:space="preserve">6. </w:t>
      </w:r>
      <w:r w:rsidRPr="009571FF">
        <w:rPr>
          <w:rFonts w:eastAsia="Times New Roman"/>
          <w:szCs w:val="24"/>
        </w:rPr>
        <w:t>Η μ</w:t>
      </w:r>
      <w:r>
        <w:rPr>
          <w:rFonts w:eastAsia="Times New Roman"/>
          <w:szCs w:val="24"/>
        </w:rPr>
        <w:t>ε αριθμό 401/4-3-2019 επίκαιρη ε</w:t>
      </w:r>
      <w:r w:rsidRPr="009571FF">
        <w:rPr>
          <w:rFonts w:eastAsia="Times New Roman"/>
          <w:szCs w:val="24"/>
        </w:rPr>
        <w:t xml:space="preserve">ρώτηση του Βουλευτή Β΄ Αθηνών της Νέας Δημοκρατίας κ. </w:t>
      </w:r>
      <w:r w:rsidRPr="005557F2">
        <w:rPr>
          <w:rFonts w:eastAsia="Times New Roman"/>
          <w:szCs w:val="24"/>
        </w:rPr>
        <w:t>Μιλτιάδη Βαρβιτσιώτη</w:t>
      </w:r>
      <w:r w:rsidRPr="009571FF">
        <w:rPr>
          <w:rFonts w:eastAsia="Times New Roman"/>
          <w:szCs w:val="24"/>
        </w:rPr>
        <w:t xml:space="preserve"> προς τον Υπουργ</w:t>
      </w:r>
      <w:r w:rsidRPr="009571FF">
        <w:rPr>
          <w:rFonts w:eastAsia="Times New Roman"/>
          <w:szCs w:val="24"/>
        </w:rPr>
        <w:t xml:space="preserve">ό </w:t>
      </w:r>
      <w:r w:rsidRPr="005557F2">
        <w:rPr>
          <w:rFonts w:eastAsia="Times New Roman"/>
          <w:szCs w:val="24"/>
        </w:rPr>
        <w:t xml:space="preserve">Μεταναστευτικής Πολιτικής, </w:t>
      </w:r>
      <w:r w:rsidRPr="009571FF">
        <w:rPr>
          <w:rFonts w:eastAsia="Times New Roman"/>
          <w:szCs w:val="24"/>
        </w:rPr>
        <w:t>με θέμα: «Απαράδεκτη η κατάσταση στον χώρο φιλοξενίας προσφύγων</w:t>
      </w:r>
      <w:r>
        <w:rPr>
          <w:rFonts w:eastAsia="Times New Roman"/>
          <w:szCs w:val="24"/>
        </w:rPr>
        <w:t xml:space="preserve"> </w:t>
      </w:r>
      <w:r w:rsidRPr="009571FF">
        <w:rPr>
          <w:rFonts w:eastAsia="Times New Roman"/>
          <w:szCs w:val="24"/>
        </w:rPr>
        <w:t>-</w:t>
      </w:r>
      <w:r>
        <w:rPr>
          <w:rFonts w:eastAsia="Times New Roman"/>
          <w:szCs w:val="24"/>
        </w:rPr>
        <w:t xml:space="preserve"> </w:t>
      </w:r>
      <w:r w:rsidRPr="009571FF">
        <w:rPr>
          <w:rFonts w:eastAsia="Times New Roman"/>
          <w:szCs w:val="24"/>
        </w:rPr>
        <w:t>μεταναστών στη Σάμο».</w:t>
      </w:r>
    </w:p>
    <w:p w14:paraId="19C9A895" w14:textId="77777777" w:rsidR="005136E3" w:rsidRDefault="0098028A">
      <w:pPr>
        <w:tabs>
          <w:tab w:val="left" w:pos="426"/>
        </w:tabs>
        <w:spacing w:after="0" w:line="600" w:lineRule="auto"/>
        <w:ind w:right="-199" w:firstLine="709"/>
        <w:jc w:val="both"/>
        <w:rPr>
          <w:rFonts w:eastAsia="Times New Roman"/>
          <w:szCs w:val="24"/>
        </w:rPr>
      </w:pPr>
      <w:r w:rsidRPr="009571FF">
        <w:rPr>
          <w:rFonts w:eastAsia="Times New Roman"/>
          <w:szCs w:val="24"/>
        </w:rPr>
        <w:t>7. Η μ</w:t>
      </w:r>
      <w:r>
        <w:rPr>
          <w:rFonts w:eastAsia="Times New Roman"/>
          <w:szCs w:val="24"/>
        </w:rPr>
        <w:t>ε αριθμό 399/4-3-2019 επίκαιρη ε</w:t>
      </w:r>
      <w:r w:rsidRPr="009571FF">
        <w:rPr>
          <w:rFonts w:eastAsia="Times New Roman"/>
          <w:szCs w:val="24"/>
        </w:rPr>
        <w:t>ρώτηση του Ανεξάρτητου Βουλευτή Β΄ Πειραιώς κ</w:t>
      </w:r>
      <w:r w:rsidRPr="005557F2">
        <w:rPr>
          <w:rFonts w:eastAsia="Times New Roman"/>
          <w:szCs w:val="24"/>
        </w:rPr>
        <w:t>. Δημητρίου Καμμένου</w:t>
      </w:r>
      <w:r w:rsidRPr="009571FF">
        <w:rPr>
          <w:rFonts w:eastAsia="Times New Roman"/>
          <w:b/>
          <w:szCs w:val="24"/>
        </w:rPr>
        <w:t xml:space="preserve"> </w:t>
      </w:r>
      <w:r w:rsidRPr="009571FF">
        <w:rPr>
          <w:rFonts w:eastAsia="Times New Roman"/>
          <w:szCs w:val="24"/>
        </w:rPr>
        <w:t xml:space="preserve">προς τον Υπουργό </w:t>
      </w:r>
      <w:r w:rsidRPr="005557F2">
        <w:rPr>
          <w:rFonts w:eastAsia="Times New Roman"/>
          <w:szCs w:val="24"/>
        </w:rPr>
        <w:t xml:space="preserve">Μεταναστευτικής </w:t>
      </w:r>
      <w:r w:rsidRPr="005557F2">
        <w:rPr>
          <w:rFonts w:eastAsia="Times New Roman"/>
          <w:szCs w:val="24"/>
        </w:rPr>
        <w:t>Πολιτικής,</w:t>
      </w:r>
      <w:r w:rsidRPr="009571FF">
        <w:rPr>
          <w:rFonts w:eastAsia="Times New Roman"/>
          <w:b/>
          <w:szCs w:val="24"/>
        </w:rPr>
        <w:t xml:space="preserve"> </w:t>
      </w:r>
      <w:r w:rsidRPr="009571FF">
        <w:rPr>
          <w:rFonts w:eastAsia="Times New Roman"/>
          <w:szCs w:val="24"/>
        </w:rPr>
        <w:t>σχετικά</w:t>
      </w:r>
      <w:r w:rsidRPr="009571FF">
        <w:rPr>
          <w:rFonts w:eastAsia="Times New Roman"/>
          <w:b/>
          <w:szCs w:val="24"/>
        </w:rPr>
        <w:t xml:space="preserve"> </w:t>
      </w:r>
      <w:r w:rsidRPr="009571FF">
        <w:rPr>
          <w:rFonts w:eastAsia="Times New Roman"/>
          <w:szCs w:val="24"/>
        </w:rPr>
        <w:t xml:space="preserve">με την έκθεση ανάλυσης κινδύνου για το 2019 του </w:t>
      </w:r>
      <w:proofErr w:type="spellStart"/>
      <w:r w:rsidRPr="009571FF">
        <w:rPr>
          <w:rFonts w:eastAsia="Times New Roman"/>
          <w:szCs w:val="24"/>
          <w:lang w:val="en-US"/>
        </w:rPr>
        <w:t>Frontex</w:t>
      </w:r>
      <w:proofErr w:type="spellEnd"/>
      <w:r w:rsidRPr="009571FF">
        <w:rPr>
          <w:rFonts w:eastAsia="Times New Roman"/>
          <w:szCs w:val="24"/>
        </w:rPr>
        <w:t xml:space="preserve"> όπου </w:t>
      </w:r>
      <w:proofErr w:type="spellStart"/>
      <w:r w:rsidRPr="009571FF">
        <w:rPr>
          <w:rFonts w:eastAsia="Times New Roman"/>
          <w:szCs w:val="24"/>
        </w:rPr>
        <w:t>εμφαίνεται</w:t>
      </w:r>
      <w:proofErr w:type="spellEnd"/>
      <w:r w:rsidRPr="009571FF">
        <w:rPr>
          <w:rFonts w:eastAsia="Times New Roman"/>
          <w:szCs w:val="24"/>
        </w:rPr>
        <w:t xml:space="preserve"> ότι η μεταναστευτική πίεση παραμένει υψηλή στα εξωτερικά σύνορα της Ευρωπαϊκής Ένωσης.</w:t>
      </w:r>
    </w:p>
    <w:p w14:paraId="19C9A896" w14:textId="77777777" w:rsidR="005136E3" w:rsidRDefault="0098028A">
      <w:pPr>
        <w:spacing w:after="0" w:line="600" w:lineRule="auto"/>
        <w:ind w:right="-199" w:firstLine="720"/>
        <w:jc w:val="both"/>
        <w:rPr>
          <w:rFonts w:eastAsia="Times New Roman"/>
          <w:szCs w:val="24"/>
        </w:rPr>
      </w:pPr>
      <w:r>
        <w:rPr>
          <w:rFonts w:eastAsia="Times New Roman"/>
          <w:szCs w:val="24"/>
        </w:rPr>
        <w:t>8. Η με αριθμό 388/26-2-2019 επίκαιρη ε</w:t>
      </w:r>
      <w:r w:rsidRPr="009571FF">
        <w:rPr>
          <w:rFonts w:eastAsia="Times New Roman"/>
          <w:szCs w:val="24"/>
        </w:rPr>
        <w:t>ρώτηση του Βουλευτή Α΄ Πειραιώς της Νέα</w:t>
      </w:r>
      <w:r w:rsidRPr="009571FF">
        <w:rPr>
          <w:rFonts w:eastAsia="Times New Roman"/>
          <w:szCs w:val="24"/>
        </w:rPr>
        <w:t xml:space="preserve">ς Δημοκρατίας κ. </w:t>
      </w:r>
      <w:r w:rsidRPr="005557F2">
        <w:rPr>
          <w:rFonts w:eastAsia="Times New Roman"/>
          <w:szCs w:val="24"/>
        </w:rPr>
        <w:t>Κωνσταντίνου Κατσαφάδου</w:t>
      </w:r>
      <w:r w:rsidRPr="009571FF">
        <w:rPr>
          <w:rFonts w:eastAsia="Times New Roman"/>
          <w:b/>
          <w:szCs w:val="24"/>
        </w:rPr>
        <w:t xml:space="preserve"> </w:t>
      </w:r>
      <w:r w:rsidRPr="009571FF">
        <w:rPr>
          <w:rFonts w:eastAsia="Times New Roman"/>
          <w:szCs w:val="24"/>
        </w:rPr>
        <w:t xml:space="preserve">προς τον Υπουργό </w:t>
      </w:r>
      <w:r w:rsidRPr="005557F2">
        <w:rPr>
          <w:rFonts w:eastAsia="Times New Roman"/>
          <w:szCs w:val="24"/>
        </w:rPr>
        <w:t>Εσωτερικών,</w:t>
      </w:r>
      <w:r w:rsidRPr="009571FF">
        <w:rPr>
          <w:rFonts w:eastAsia="Times New Roman"/>
          <w:b/>
          <w:szCs w:val="24"/>
        </w:rPr>
        <w:t xml:space="preserve"> </w:t>
      </w:r>
      <w:r w:rsidRPr="009571FF">
        <w:rPr>
          <w:rFonts w:eastAsia="Times New Roman"/>
          <w:szCs w:val="24"/>
        </w:rPr>
        <w:t xml:space="preserve">με θέμα: «Η </w:t>
      </w:r>
      <w:r>
        <w:rPr>
          <w:rFonts w:eastAsia="Times New Roman"/>
          <w:szCs w:val="24"/>
        </w:rPr>
        <w:t>Κ</w:t>
      </w:r>
      <w:r w:rsidRPr="009571FF">
        <w:rPr>
          <w:rFonts w:eastAsia="Times New Roman"/>
          <w:szCs w:val="24"/>
        </w:rPr>
        <w:t>υβέρνηση προαναγγέλλει επιλεκτική κατάτμηση δήμων με μικροκομματικά κριτήρια, λίγο πριν τις δημοτικές εκλογές, προκαλώντας σύγχυση και αναστάτωση».</w:t>
      </w:r>
    </w:p>
    <w:p w14:paraId="19C9A897" w14:textId="77777777" w:rsidR="005136E3" w:rsidRDefault="0098028A">
      <w:pPr>
        <w:tabs>
          <w:tab w:val="left" w:pos="426"/>
        </w:tabs>
        <w:spacing w:after="0" w:line="600" w:lineRule="auto"/>
        <w:ind w:right="-199" w:firstLine="709"/>
        <w:jc w:val="both"/>
        <w:rPr>
          <w:rFonts w:eastAsia="Times New Roman"/>
          <w:szCs w:val="24"/>
        </w:rPr>
      </w:pPr>
      <w:r w:rsidRPr="009571FF">
        <w:rPr>
          <w:rFonts w:eastAsia="Times New Roman"/>
          <w:szCs w:val="24"/>
        </w:rPr>
        <w:t>9</w:t>
      </w:r>
      <w:r>
        <w:rPr>
          <w:rFonts w:eastAsia="Times New Roman"/>
          <w:szCs w:val="24"/>
        </w:rPr>
        <w:t>. Η με αριθμό 389/26-2-2</w:t>
      </w:r>
      <w:r>
        <w:rPr>
          <w:rFonts w:eastAsia="Times New Roman"/>
          <w:szCs w:val="24"/>
        </w:rPr>
        <w:t>019 ε</w:t>
      </w:r>
      <w:r w:rsidRPr="009571FF">
        <w:rPr>
          <w:rFonts w:eastAsia="Times New Roman"/>
          <w:szCs w:val="24"/>
        </w:rPr>
        <w:t xml:space="preserve">πίκαιρη </w:t>
      </w:r>
      <w:r>
        <w:rPr>
          <w:rFonts w:eastAsia="Times New Roman"/>
          <w:szCs w:val="24"/>
        </w:rPr>
        <w:t>ε</w:t>
      </w:r>
      <w:r w:rsidRPr="009571FF">
        <w:rPr>
          <w:rFonts w:eastAsia="Times New Roman"/>
          <w:szCs w:val="24"/>
        </w:rPr>
        <w:t xml:space="preserve">ρώτηση του Βουλευτή Έβρου της Νέας Δημοκρατίας κ. </w:t>
      </w:r>
      <w:r w:rsidRPr="005557F2">
        <w:rPr>
          <w:rFonts w:eastAsia="Times New Roman"/>
          <w:szCs w:val="24"/>
        </w:rPr>
        <w:t xml:space="preserve">Αναστασίου </w:t>
      </w:r>
      <w:proofErr w:type="spellStart"/>
      <w:r w:rsidRPr="005557F2">
        <w:rPr>
          <w:rFonts w:eastAsia="Times New Roman"/>
          <w:szCs w:val="24"/>
        </w:rPr>
        <w:t>Δημοσχάκη</w:t>
      </w:r>
      <w:proofErr w:type="spellEnd"/>
      <w:r w:rsidRPr="009571FF">
        <w:rPr>
          <w:rFonts w:eastAsia="Times New Roman"/>
          <w:b/>
          <w:szCs w:val="24"/>
        </w:rPr>
        <w:t xml:space="preserve"> </w:t>
      </w:r>
      <w:r w:rsidRPr="009571FF">
        <w:rPr>
          <w:rFonts w:eastAsia="Times New Roman"/>
          <w:szCs w:val="24"/>
        </w:rPr>
        <w:lastRenderedPageBreak/>
        <w:t xml:space="preserve">προς τον Υπουργό </w:t>
      </w:r>
      <w:r w:rsidRPr="005557F2">
        <w:rPr>
          <w:rFonts w:eastAsia="Times New Roman"/>
          <w:szCs w:val="24"/>
        </w:rPr>
        <w:t>Παιδείας, Έρευνας και Θρησκευμάτων,</w:t>
      </w:r>
      <w:r w:rsidRPr="009571FF">
        <w:rPr>
          <w:rFonts w:eastAsia="Times New Roman"/>
          <w:szCs w:val="24"/>
        </w:rPr>
        <w:t xml:space="preserve"> με θέμα: «Προκήρυξη θέσεως </w:t>
      </w:r>
      <w:r>
        <w:rPr>
          <w:rFonts w:eastAsia="Times New Roman"/>
          <w:szCs w:val="24"/>
        </w:rPr>
        <w:t>κ</w:t>
      </w:r>
      <w:r w:rsidRPr="009571FF">
        <w:rPr>
          <w:rFonts w:eastAsia="Times New Roman"/>
          <w:szCs w:val="24"/>
        </w:rPr>
        <w:t xml:space="preserve">αθηγητή </w:t>
      </w:r>
      <w:r>
        <w:rPr>
          <w:rFonts w:eastAsia="Times New Roman"/>
          <w:szCs w:val="24"/>
        </w:rPr>
        <w:t>Σ</w:t>
      </w:r>
      <w:r w:rsidRPr="009571FF">
        <w:rPr>
          <w:rFonts w:eastAsia="Times New Roman"/>
          <w:szCs w:val="24"/>
        </w:rPr>
        <w:t>ηροτροφίας – Μελισσοκομίας στο Δημοκρίτειο Πανεπιστήμιο Θράκης».</w:t>
      </w:r>
    </w:p>
    <w:p w14:paraId="19C9A898" w14:textId="77777777" w:rsidR="005136E3" w:rsidRDefault="0098028A">
      <w:pPr>
        <w:spacing w:after="0" w:line="600" w:lineRule="auto"/>
        <w:ind w:right="-199" w:firstLine="720"/>
        <w:jc w:val="both"/>
        <w:rPr>
          <w:rFonts w:eastAsia="Times New Roman"/>
          <w:szCs w:val="24"/>
        </w:rPr>
      </w:pPr>
      <w:r>
        <w:rPr>
          <w:rFonts w:eastAsia="Times New Roman"/>
          <w:szCs w:val="24"/>
        </w:rPr>
        <w:t>10.</w:t>
      </w:r>
      <w:r w:rsidRPr="009571FF">
        <w:rPr>
          <w:rFonts w:eastAsia="Times New Roman"/>
          <w:szCs w:val="24"/>
        </w:rPr>
        <w:t xml:space="preserve"> Η με</w:t>
      </w:r>
      <w:r>
        <w:rPr>
          <w:rFonts w:eastAsia="Times New Roman"/>
          <w:szCs w:val="24"/>
        </w:rPr>
        <w:t xml:space="preserve"> αριθμό </w:t>
      </w:r>
      <w:r>
        <w:rPr>
          <w:rFonts w:eastAsia="Times New Roman"/>
          <w:szCs w:val="24"/>
        </w:rPr>
        <w:t>279/15-1-2019 επίκαιρη ε</w:t>
      </w:r>
      <w:r w:rsidRPr="009571FF">
        <w:rPr>
          <w:rFonts w:eastAsia="Times New Roman"/>
          <w:szCs w:val="24"/>
        </w:rPr>
        <w:t xml:space="preserve">ρώτηση του Βουλευτή Ηρακλείου της Δημοκρατικής Συμπαράταξης κ. </w:t>
      </w:r>
      <w:r w:rsidRPr="005557F2">
        <w:rPr>
          <w:rFonts w:eastAsia="Times New Roman"/>
          <w:szCs w:val="24"/>
        </w:rPr>
        <w:t xml:space="preserve">Βασιλείου </w:t>
      </w:r>
      <w:proofErr w:type="spellStart"/>
      <w:r w:rsidRPr="005557F2">
        <w:rPr>
          <w:rFonts w:eastAsia="Times New Roman"/>
          <w:szCs w:val="24"/>
        </w:rPr>
        <w:t>Κεγκέρογλου</w:t>
      </w:r>
      <w:proofErr w:type="spellEnd"/>
      <w:r w:rsidRPr="009571FF">
        <w:rPr>
          <w:rFonts w:eastAsia="Times New Roman"/>
          <w:b/>
          <w:szCs w:val="24"/>
        </w:rPr>
        <w:t xml:space="preserve"> </w:t>
      </w:r>
      <w:r w:rsidRPr="009571FF">
        <w:rPr>
          <w:rFonts w:eastAsia="Times New Roman"/>
          <w:szCs w:val="24"/>
        </w:rPr>
        <w:t xml:space="preserve">προς τον Υπουργό </w:t>
      </w:r>
      <w:r w:rsidRPr="005557F2">
        <w:rPr>
          <w:rFonts w:eastAsia="Times New Roman"/>
          <w:szCs w:val="24"/>
        </w:rPr>
        <w:t xml:space="preserve">Ναυτιλίας και Νησιωτικής Πολιτικής, </w:t>
      </w:r>
      <w:r w:rsidRPr="009571FF">
        <w:rPr>
          <w:rFonts w:eastAsia="Times New Roman"/>
          <w:szCs w:val="24"/>
        </w:rPr>
        <w:t xml:space="preserve">με θέμα: «Άμεσες ενέργειες για να ενταχθεί η Κρήτη στο </w:t>
      </w:r>
      <w:r>
        <w:rPr>
          <w:rFonts w:eastAsia="Times New Roman"/>
          <w:szCs w:val="24"/>
        </w:rPr>
        <w:t>μ</w:t>
      </w:r>
      <w:r w:rsidRPr="009571FF">
        <w:rPr>
          <w:rFonts w:eastAsia="Times New Roman"/>
          <w:szCs w:val="24"/>
        </w:rPr>
        <w:t xml:space="preserve">εταφορικό </w:t>
      </w:r>
      <w:r>
        <w:rPr>
          <w:rFonts w:eastAsia="Times New Roman"/>
          <w:szCs w:val="24"/>
        </w:rPr>
        <w:t>ι</w:t>
      </w:r>
      <w:r w:rsidRPr="009571FF">
        <w:rPr>
          <w:rFonts w:eastAsia="Times New Roman"/>
          <w:szCs w:val="24"/>
        </w:rPr>
        <w:t>σοδύναμο».</w:t>
      </w:r>
    </w:p>
    <w:p w14:paraId="19C9A899" w14:textId="77777777" w:rsidR="005136E3" w:rsidRDefault="0098028A">
      <w:pPr>
        <w:spacing w:after="0" w:line="600" w:lineRule="auto"/>
        <w:ind w:right="-199" w:firstLine="720"/>
        <w:rPr>
          <w:rFonts w:eastAsia="Times New Roman"/>
          <w:szCs w:val="24"/>
        </w:rPr>
      </w:pPr>
      <w:r>
        <w:rPr>
          <w:rFonts w:eastAsia="Times New Roman"/>
          <w:szCs w:val="24"/>
        </w:rPr>
        <w:t>ΑΝΑΦΟΡΕΣ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ΕΡΩΤΗ</w:t>
      </w:r>
      <w:r>
        <w:rPr>
          <w:rFonts w:eastAsia="Times New Roman"/>
          <w:szCs w:val="24"/>
        </w:rPr>
        <w:t>ΣΕΙΣ (Άρθρο 130 παράγραφος 5 του Κανονισμού της Βουλής)</w:t>
      </w:r>
    </w:p>
    <w:p w14:paraId="19C9A89A" w14:textId="77777777" w:rsidR="005136E3" w:rsidRDefault="0098028A">
      <w:pPr>
        <w:tabs>
          <w:tab w:val="left" w:pos="426"/>
        </w:tabs>
        <w:spacing w:after="0" w:line="600" w:lineRule="auto"/>
        <w:ind w:right="-199" w:firstLine="709"/>
        <w:jc w:val="both"/>
        <w:rPr>
          <w:rFonts w:eastAsia="Times New Roman"/>
          <w:b/>
          <w:color w:val="943634"/>
          <w:szCs w:val="24"/>
          <w:shd w:val="clear" w:color="auto" w:fill="BFBFBF"/>
        </w:rPr>
      </w:pPr>
      <w:r w:rsidRPr="009571FF">
        <w:rPr>
          <w:rFonts w:eastAsia="Times New Roman"/>
          <w:szCs w:val="24"/>
        </w:rPr>
        <w:t>1.</w:t>
      </w:r>
      <w:r>
        <w:rPr>
          <w:rFonts w:eastAsia="Times New Roman"/>
          <w:szCs w:val="24"/>
        </w:rPr>
        <w:t xml:space="preserve"> </w:t>
      </w:r>
      <w:r w:rsidRPr="009571FF">
        <w:rPr>
          <w:rFonts w:eastAsia="Times New Roman"/>
          <w:szCs w:val="24"/>
        </w:rPr>
        <w:t>Η με αριθμό 4659/3-1-2019</w:t>
      </w:r>
      <w:r>
        <w:rPr>
          <w:rFonts w:eastAsia="Times New Roman"/>
          <w:szCs w:val="24"/>
        </w:rPr>
        <w:t xml:space="preserve"> ε</w:t>
      </w:r>
      <w:r w:rsidRPr="009571FF">
        <w:rPr>
          <w:rFonts w:eastAsia="Times New Roman"/>
          <w:szCs w:val="24"/>
        </w:rPr>
        <w:t xml:space="preserve">ρώτηση του Βουλευτή Δράμας της Νέας Δημοκρατίας κ. </w:t>
      </w:r>
      <w:r w:rsidRPr="005557F2">
        <w:rPr>
          <w:rFonts w:eastAsia="Times New Roman"/>
          <w:szCs w:val="24"/>
        </w:rPr>
        <w:t>Δημητρίου Κυριαζίδη</w:t>
      </w:r>
      <w:r w:rsidRPr="009571FF">
        <w:rPr>
          <w:rFonts w:eastAsia="Times New Roman"/>
          <w:b/>
          <w:szCs w:val="24"/>
        </w:rPr>
        <w:t xml:space="preserve"> </w:t>
      </w:r>
      <w:r w:rsidRPr="009571FF">
        <w:rPr>
          <w:rFonts w:eastAsia="Times New Roman"/>
          <w:szCs w:val="24"/>
        </w:rPr>
        <w:t xml:space="preserve">προς τον Υπουργό </w:t>
      </w:r>
      <w:r w:rsidRPr="005557F2">
        <w:rPr>
          <w:rFonts w:eastAsia="Times New Roman"/>
          <w:szCs w:val="24"/>
        </w:rPr>
        <w:t>Παιδείας, Έρευνας και Θρησκευμάτων,</w:t>
      </w:r>
      <w:r w:rsidRPr="009571FF">
        <w:rPr>
          <w:rFonts w:eastAsia="Times New Roman"/>
          <w:szCs w:val="24"/>
        </w:rPr>
        <w:t xml:space="preserve"> σχετικά με τη λύση της σύμπραξης του </w:t>
      </w:r>
      <w:r w:rsidRPr="009571FF">
        <w:rPr>
          <w:rFonts w:eastAsia="Times New Roman"/>
          <w:szCs w:val="24"/>
        </w:rPr>
        <w:t>Δημοκριτείου Πανεπιστημίου Θράκης (ΔΠΘ)</w:t>
      </w:r>
      <w:r>
        <w:rPr>
          <w:rFonts w:eastAsia="Times New Roman"/>
          <w:szCs w:val="24"/>
        </w:rPr>
        <w:t xml:space="preserve"> </w:t>
      </w:r>
      <w:r w:rsidRPr="009571FF">
        <w:rPr>
          <w:rFonts w:eastAsia="Times New Roman"/>
          <w:szCs w:val="24"/>
        </w:rPr>
        <w:t xml:space="preserve">- ΤΕΙ Ανατολικής Μακεδονίας και Θράκης (ΑΜΘ).  </w:t>
      </w:r>
    </w:p>
    <w:p w14:paraId="19C9A89B" w14:textId="77777777" w:rsidR="005136E3" w:rsidRDefault="0098028A">
      <w:pPr>
        <w:spacing w:after="0" w:line="600" w:lineRule="auto"/>
        <w:ind w:firstLine="720"/>
        <w:jc w:val="both"/>
        <w:rPr>
          <w:rFonts w:eastAsia="Times New Roman"/>
          <w:szCs w:val="24"/>
        </w:rPr>
      </w:pPr>
      <w:r>
        <w:rPr>
          <w:rFonts w:eastAsia="Times New Roman"/>
          <w:szCs w:val="24"/>
        </w:rPr>
        <w:t>Κυρίες και κύριοι συνάδελφοι, ε</w:t>
      </w:r>
      <w:r w:rsidRPr="009571FF">
        <w:rPr>
          <w:rFonts w:eastAsia="Times New Roman"/>
          <w:szCs w:val="24"/>
        </w:rPr>
        <w:t xml:space="preserve">ισερχόμαστε στην </w:t>
      </w:r>
    </w:p>
    <w:p w14:paraId="19C9A89C" w14:textId="77777777" w:rsidR="005136E3" w:rsidRDefault="0098028A">
      <w:pPr>
        <w:spacing w:after="0" w:line="600" w:lineRule="auto"/>
        <w:ind w:firstLine="720"/>
        <w:jc w:val="center"/>
        <w:rPr>
          <w:rFonts w:eastAsia="Times New Roman"/>
          <w:b/>
          <w:szCs w:val="24"/>
        </w:rPr>
      </w:pPr>
      <w:r w:rsidRPr="009571FF">
        <w:rPr>
          <w:rFonts w:eastAsia="Times New Roman"/>
          <w:b/>
          <w:szCs w:val="24"/>
        </w:rPr>
        <w:t>ΕΙΔΙΚΗ ΗΜΕΡΗΣΙΑ ΔΙΑΤΑΞΗ</w:t>
      </w:r>
    </w:p>
    <w:p w14:paraId="19C9A89D" w14:textId="77777777" w:rsidR="005136E3" w:rsidRDefault="0098028A">
      <w:pPr>
        <w:spacing w:after="0" w:line="600" w:lineRule="auto"/>
        <w:ind w:firstLine="720"/>
        <w:jc w:val="both"/>
        <w:rPr>
          <w:rFonts w:eastAsia="Times New Roman"/>
          <w:szCs w:val="24"/>
        </w:rPr>
      </w:pPr>
      <w:r w:rsidRPr="009571FF">
        <w:rPr>
          <w:rFonts w:eastAsia="Times New Roman"/>
          <w:szCs w:val="24"/>
        </w:rPr>
        <w:t xml:space="preserve">Αποφάσεις Βουλής: </w:t>
      </w:r>
      <w:r>
        <w:rPr>
          <w:rFonts w:eastAsia="Times New Roman"/>
          <w:szCs w:val="24"/>
        </w:rPr>
        <w:t>σ</w:t>
      </w:r>
      <w:r w:rsidRPr="009571FF">
        <w:rPr>
          <w:rFonts w:eastAsia="Times New Roman"/>
          <w:szCs w:val="24"/>
        </w:rPr>
        <w:t>υζήτηση και λήψη απόφασης επί των προτάσεων για αναθεώρηση διατάξεων του Συν</w:t>
      </w:r>
      <w:r w:rsidRPr="009571FF">
        <w:rPr>
          <w:rFonts w:eastAsia="Times New Roman"/>
          <w:szCs w:val="24"/>
        </w:rPr>
        <w:t xml:space="preserve">τάγματος, </w:t>
      </w:r>
      <w:r w:rsidRPr="009571FF">
        <w:rPr>
          <w:rFonts w:eastAsia="Times New Roman"/>
          <w:szCs w:val="24"/>
        </w:rPr>
        <w:lastRenderedPageBreak/>
        <w:t xml:space="preserve">σύμφωνα με τα άρθρα 110 του Συντάγματος και 119 του Κανονισμού της Βουλής </w:t>
      </w:r>
      <w:r>
        <w:rPr>
          <w:rFonts w:eastAsia="Times New Roman"/>
          <w:szCs w:val="24"/>
        </w:rPr>
        <w:t>(</w:t>
      </w:r>
      <w:r w:rsidRPr="009571FF">
        <w:rPr>
          <w:rFonts w:eastAsia="Times New Roman"/>
          <w:szCs w:val="24"/>
        </w:rPr>
        <w:t>δεύτερη ψηφοφορία</w:t>
      </w:r>
      <w:r>
        <w:rPr>
          <w:rFonts w:eastAsia="Times New Roman"/>
          <w:szCs w:val="24"/>
        </w:rPr>
        <w:t>)</w:t>
      </w:r>
      <w:r w:rsidRPr="009571FF">
        <w:rPr>
          <w:rFonts w:eastAsia="Times New Roman"/>
          <w:szCs w:val="24"/>
        </w:rPr>
        <w:t xml:space="preserve">. </w:t>
      </w:r>
    </w:p>
    <w:p w14:paraId="19C9A89E" w14:textId="77777777" w:rsidR="005136E3" w:rsidRDefault="0098028A">
      <w:pPr>
        <w:spacing w:after="0" w:line="600" w:lineRule="auto"/>
        <w:ind w:firstLine="720"/>
        <w:jc w:val="both"/>
        <w:rPr>
          <w:rFonts w:eastAsia="Times New Roman"/>
          <w:szCs w:val="24"/>
        </w:rPr>
      </w:pPr>
      <w:r w:rsidRPr="009571FF">
        <w:rPr>
          <w:rFonts w:eastAsia="Times New Roman"/>
          <w:szCs w:val="24"/>
        </w:rPr>
        <w:t xml:space="preserve">Σύμφωνα με τα άρθρα 110 του Συντάγματος και 119 του Κανονισμού της Βουλής, η απόφαση της Βουλής που διαπιστώνει την ανάγκη </w:t>
      </w:r>
      <w:r>
        <w:rPr>
          <w:rFonts w:eastAsia="Times New Roman"/>
          <w:szCs w:val="24"/>
        </w:rPr>
        <w:t>Α</w:t>
      </w:r>
      <w:r w:rsidRPr="009571FF">
        <w:rPr>
          <w:rFonts w:eastAsia="Times New Roman"/>
          <w:szCs w:val="24"/>
        </w:rPr>
        <w:t>ναθεώρησης του Συντάγματος</w:t>
      </w:r>
      <w:r w:rsidRPr="009571FF">
        <w:rPr>
          <w:rFonts w:eastAsia="Times New Roman"/>
          <w:szCs w:val="24"/>
        </w:rPr>
        <w:t xml:space="preserve"> και καθορίζει ειδικά τις </w:t>
      </w:r>
      <w:proofErr w:type="spellStart"/>
      <w:r w:rsidRPr="009571FF">
        <w:rPr>
          <w:rFonts w:eastAsia="Times New Roman"/>
          <w:szCs w:val="24"/>
        </w:rPr>
        <w:t>αναθεωρητέες</w:t>
      </w:r>
      <w:proofErr w:type="spellEnd"/>
      <w:r w:rsidRPr="009571FF">
        <w:rPr>
          <w:rFonts w:eastAsia="Times New Roman"/>
          <w:szCs w:val="24"/>
        </w:rPr>
        <w:t xml:space="preserve"> διατάξεις λαμβάνεται με δύο ψηφοφορίες που απέχουν μεταξύ τους έναν </w:t>
      </w:r>
      <w:r>
        <w:rPr>
          <w:rFonts w:eastAsia="Times New Roman"/>
          <w:szCs w:val="24"/>
        </w:rPr>
        <w:t xml:space="preserve">(1) </w:t>
      </w:r>
      <w:r w:rsidRPr="009571FF">
        <w:rPr>
          <w:rFonts w:eastAsia="Times New Roman"/>
          <w:szCs w:val="24"/>
        </w:rPr>
        <w:t xml:space="preserve">τουλάχιστον μήνα. </w:t>
      </w:r>
    </w:p>
    <w:p w14:paraId="19C9A89F" w14:textId="77777777" w:rsidR="005136E3" w:rsidRDefault="0098028A">
      <w:pPr>
        <w:spacing w:after="0" w:line="600" w:lineRule="auto"/>
        <w:ind w:firstLine="720"/>
        <w:jc w:val="both"/>
        <w:rPr>
          <w:rFonts w:eastAsia="Times New Roman"/>
          <w:szCs w:val="24"/>
        </w:rPr>
      </w:pPr>
      <w:r w:rsidRPr="009571FF">
        <w:rPr>
          <w:rFonts w:eastAsia="Times New Roman"/>
          <w:szCs w:val="24"/>
        </w:rPr>
        <w:t>Σύμφωνα με το άρθρο 119 παράγραφος 6 του Κανονισμού της Βουλής, οι δύο αυτές ψηφοφορίες είναι ονομαστικές και η δεύτερη ψηφοφο</w:t>
      </w:r>
      <w:r w:rsidRPr="009571FF">
        <w:rPr>
          <w:rFonts w:eastAsia="Times New Roman"/>
          <w:szCs w:val="24"/>
        </w:rPr>
        <w:t>ρία αφορά τις διατάξεις που εγκρίθηκαν κατά την πρώτη ψηφοφορία και με τις πλειοψηφίες που ορίζονται από το άρθρο 110 παράγραφοι και 2 και 4 του Συντάγματος.</w:t>
      </w:r>
    </w:p>
    <w:p w14:paraId="19C9A8A0" w14:textId="77777777" w:rsidR="005136E3" w:rsidRDefault="0098028A">
      <w:pPr>
        <w:spacing w:after="0" w:line="600" w:lineRule="auto"/>
        <w:ind w:firstLine="720"/>
        <w:jc w:val="both"/>
        <w:rPr>
          <w:rFonts w:eastAsia="Times New Roman"/>
          <w:szCs w:val="24"/>
        </w:rPr>
      </w:pPr>
      <w:r w:rsidRPr="009571FF">
        <w:rPr>
          <w:rFonts w:eastAsia="Times New Roman"/>
          <w:szCs w:val="24"/>
        </w:rPr>
        <w:t xml:space="preserve">Αντικείμενο της σημερινής δεύτερης ψηφοφορίας είναι οι προτεινόμενες για αναθεώρηση διατάξεις του </w:t>
      </w:r>
      <w:r w:rsidRPr="009571FF">
        <w:rPr>
          <w:rFonts w:eastAsia="Times New Roman"/>
          <w:szCs w:val="24"/>
        </w:rPr>
        <w:t>Συντάγματος, που συγκέντρωσαν στην πρώτη ψηφοφορία στις 14 Φεβρουαρίου 2019</w:t>
      </w:r>
      <w:r>
        <w:rPr>
          <w:rFonts w:eastAsia="Times New Roman"/>
          <w:szCs w:val="24"/>
        </w:rPr>
        <w:t>,</w:t>
      </w:r>
      <w:r w:rsidRPr="009571FF">
        <w:rPr>
          <w:rFonts w:eastAsia="Times New Roman"/>
          <w:szCs w:val="24"/>
        </w:rPr>
        <w:t xml:space="preserve"> 15</w:t>
      </w:r>
      <w:r>
        <w:rPr>
          <w:rFonts w:eastAsia="Times New Roman"/>
          <w:szCs w:val="24"/>
        </w:rPr>
        <w:t>1</w:t>
      </w:r>
      <w:r w:rsidRPr="009571FF">
        <w:rPr>
          <w:rFonts w:eastAsia="Times New Roman"/>
          <w:szCs w:val="24"/>
        </w:rPr>
        <w:t xml:space="preserve"> και άνω ψήφους. Οι διατάξεις που στην πρώτη ψηφοφορία συγκέντρωσαν λιγότερες από 151 ψήφους δεν τίθενται σε ψηφοφορία ως μη </w:t>
      </w:r>
      <w:proofErr w:type="spellStart"/>
      <w:r w:rsidRPr="009571FF">
        <w:rPr>
          <w:rFonts w:eastAsia="Times New Roman"/>
          <w:szCs w:val="24"/>
        </w:rPr>
        <w:t>εγκριθείσες</w:t>
      </w:r>
      <w:proofErr w:type="spellEnd"/>
      <w:r w:rsidRPr="009571FF">
        <w:rPr>
          <w:rFonts w:eastAsia="Times New Roman"/>
          <w:szCs w:val="24"/>
        </w:rPr>
        <w:t xml:space="preserve"> κατά την πρώτη ψηφοφορία. </w:t>
      </w:r>
    </w:p>
    <w:p w14:paraId="19C9A8A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Ως προς την </w:t>
      </w:r>
      <w:r>
        <w:rPr>
          <w:rFonts w:eastAsia="Times New Roman" w:cs="Times New Roman"/>
          <w:szCs w:val="24"/>
        </w:rPr>
        <w:t>οργάνωση της συζήτησης, σύμφωνα με την από 7 Μαρτίου 2019 απόφαση της Διάσκεψης των Προέδρων, προτείνω η διαδικασία να έχει ως εξής: Να τοποθετηθούν οι εισηγητές και οι ειδικοί αγορητές, καθώς και τα μέλη του Προεδρείου της Επιτροπής Αναθεώρησης του Συντάγ</w:t>
      </w:r>
      <w:r>
        <w:rPr>
          <w:rFonts w:eastAsia="Times New Roman" w:cs="Times New Roman"/>
          <w:szCs w:val="24"/>
        </w:rPr>
        <w:t>ματος για δεκαπέντε (15) λεπτά, οι Κοινοβουλευτικοί Εκπρόσωποι για δώδεκα (12) λεπτά, ο αρμόδιος Υπουργός Δικαιοσύνης, Διαφάνειας και Ανθρωπίνων Δικαιωμάτων για δεκαοκτώ (18) λεπτά. Επίσης, μπορούν να λάβουν τον λόγο, εφόσον το επιθυμούν, οι Πρόεδροι των Κ</w:t>
      </w:r>
      <w:r>
        <w:rPr>
          <w:rFonts w:eastAsia="Times New Roman" w:cs="Times New Roman"/>
          <w:szCs w:val="24"/>
        </w:rPr>
        <w:t xml:space="preserve">οινοβουλευτικών Ομάδων, σύμφωνα με το άρθρο 97 του Κανονισμού της Βουλής. </w:t>
      </w:r>
    </w:p>
    <w:p w14:paraId="19C9A8A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μετά τη λήξη της συζήτησης, θα ακολουθήσει ονομαστική ψηφοφορία δι’ εκφωνήσεως, η οποία θα διεξαχθεί με ψηφοδέλτια επί των </w:t>
      </w:r>
      <w:proofErr w:type="spellStart"/>
      <w:r>
        <w:rPr>
          <w:rFonts w:eastAsia="Times New Roman" w:cs="Times New Roman"/>
          <w:szCs w:val="24"/>
        </w:rPr>
        <w:t>αναθεωρητέων</w:t>
      </w:r>
      <w:proofErr w:type="spellEnd"/>
      <w:r>
        <w:rPr>
          <w:rFonts w:eastAsia="Times New Roman" w:cs="Times New Roman"/>
          <w:szCs w:val="24"/>
        </w:rPr>
        <w:t xml:space="preserve"> διατάξεων.</w:t>
      </w:r>
    </w:p>
    <w:p w14:paraId="19C9A8A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Το Σώμα σ</w:t>
      </w:r>
      <w:r>
        <w:rPr>
          <w:rFonts w:eastAsia="Times New Roman" w:cs="Times New Roman"/>
          <w:szCs w:val="24"/>
        </w:rPr>
        <w:t xml:space="preserve">υμφωνεί </w:t>
      </w:r>
      <w:r>
        <w:rPr>
          <w:rFonts w:eastAsia="Times New Roman" w:cs="Times New Roman"/>
          <w:szCs w:val="24"/>
        </w:rPr>
        <w:t xml:space="preserve">με </w:t>
      </w:r>
      <w:r>
        <w:rPr>
          <w:rFonts w:eastAsia="Times New Roman" w:cs="Times New Roman"/>
          <w:szCs w:val="24"/>
        </w:rPr>
        <w:t>την πρόταση αυτή</w:t>
      </w:r>
      <w:r>
        <w:rPr>
          <w:rFonts w:eastAsia="Times New Roman" w:cs="Times New Roman"/>
          <w:szCs w:val="24"/>
        </w:rPr>
        <w:t>;</w:t>
      </w:r>
    </w:p>
    <w:p w14:paraId="19C9A8A4"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19C9A8A5" w14:textId="77777777" w:rsidR="005136E3" w:rsidRDefault="0098028A">
      <w:pPr>
        <w:spacing w:after="0" w:line="600" w:lineRule="auto"/>
        <w:ind w:firstLine="720"/>
        <w:jc w:val="both"/>
        <w:rPr>
          <w:rFonts w:eastAsia="Times New Roman" w:cs="Times New Roman"/>
          <w:szCs w:val="24"/>
        </w:rPr>
      </w:pPr>
      <w:r w:rsidRPr="00755A51">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w:t>
      </w:r>
    </w:p>
    <w:p w14:paraId="19C9A8A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λοιπόν</w:t>
      </w:r>
      <w:r>
        <w:rPr>
          <w:rFonts w:eastAsia="Times New Roman" w:cs="Times New Roman"/>
          <w:szCs w:val="24"/>
        </w:rPr>
        <w:t xml:space="preserve"> ο εισηγητής του ΣΥΡΙΖΑ κ. Κωνσταντίνος </w:t>
      </w:r>
      <w:proofErr w:type="spellStart"/>
      <w:r>
        <w:rPr>
          <w:rFonts w:eastAsia="Times New Roman" w:cs="Times New Roman"/>
          <w:szCs w:val="24"/>
        </w:rPr>
        <w:t>Δουζίνας</w:t>
      </w:r>
      <w:proofErr w:type="spellEnd"/>
      <w:r>
        <w:rPr>
          <w:rFonts w:eastAsia="Times New Roman" w:cs="Times New Roman"/>
          <w:szCs w:val="24"/>
        </w:rPr>
        <w:t>, για δεκαπέντε λεπτά.</w:t>
      </w:r>
    </w:p>
    <w:p w14:paraId="19C9A8A7"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Ευχαριστώ, κυρία Πρόεδρε. Καλή σας μέρα. Καλημέρα στους αγαπητούς και τις αγαπητές συναδέλφους. </w:t>
      </w:r>
    </w:p>
    <w:p w14:paraId="19C9A8A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Και θα είναι μια καλή μέρα και για τη Βουλή και για την κοινοβουλευτική δημοκρατία. Γιατί σήμερα φτάνουμε στο τέλος της πρώτης φάσης της συνταγματικής αναθεώρη</w:t>
      </w:r>
      <w:r>
        <w:rPr>
          <w:rFonts w:eastAsia="Times New Roman" w:cs="Times New Roman"/>
          <w:szCs w:val="24"/>
        </w:rPr>
        <w:t xml:space="preserve">σης, μιας διαδικασίας που άρχισε το 2016 με την πρωτοφανή κοινωνική διαβούλευση, συνεχίστηκε στην Ολομέλεια και στην Επιτροπή της Αναθεώρησης και σήμερα καταλήγει αυτό το πρώτο ημίχρονο. Οι δεκαοκτώ συνεδριάσεις της </w:t>
      </w:r>
      <w:r>
        <w:rPr>
          <w:rFonts w:eastAsia="Times New Roman" w:cs="Times New Roman"/>
          <w:szCs w:val="24"/>
        </w:rPr>
        <w:t>ε</w:t>
      </w:r>
      <w:r>
        <w:rPr>
          <w:rFonts w:eastAsia="Times New Roman" w:cs="Times New Roman"/>
          <w:szCs w:val="24"/>
        </w:rPr>
        <w:t>πιτροπής χαρακτηρίστηκαν από υψηλό επίπ</w:t>
      </w:r>
      <w:r>
        <w:rPr>
          <w:rFonts w:eastAsia="Times New Roman" w:cs="Times New Roman"/>
          <w:szCs w:val="24"/>
        </w:rPr>
        <w:t>εδο συζήτησης που συχνά θύμιζε πανεπιστημιακό συνέδριο, αλλά και από τον σεβασμό της αντίθετης άποψης. Η υψίστη κοινοβουλευτική διαδικασία υπήρξε και υψίστη έκφραση πολιτικού πολιτισμού. Επομένως θα ήθελα να εκφράσω τις ευχαριστίες μου στο Προεδρείο και τη</w:t>
      </w:r>
      <w:r>
        <w:rPr>
          <w:rFonts w:eastAsia="Times New Roman" w:cs="Times New Roman"/>
          <w:szCs w:val="24"/>
        </w:rPr>
        <w:t xml:space="preserve"> Γραμματεία της </w:t>
      </w:r>
      <w:r>
        <w:rPr>
          <w:rFonts w:eastAsia="Times New Roman" w:cs="Times New Roman"/>
          <w:szCs w:val="24"/>
        </w:rPr>
        <w:t>ε</w:t>
      </w:r>
      <w:r>
        <w:rPr>
          <w:rFonts w:eastAsia="Times New Roman" w:cs="Times New Roman"/>
          <w:szCs w:val="24"/>
        </w:rPr>
        <w:t xml:space="preserve">πιτροπής, στον κ. Μιχάλη </w:t>
      </w:r>
      <w:proofErr w:type="spellStart"/>
      <w:r>
        <w:rPr>
          <w:rFonts w:eastAsia="Times New Roman" w:cs="Times New Roman"/>
          <w:szCs w:val="24"/>
        </w:rPr>
        <w:t>Σπουρδαλάκη</w:t>
      </w:r>
      <w:proofErr w:type="spellEnd"/>
      <w:r>
        <w:rPr>
          <w:rFonts w:eastAsia="Times New Roman" w:cs="Times New Roman"/>
          <w:szCs w:val="24"/>
        </w:rPr>
        <w:t xml:space="preserve">, στον Πρόεδρό μας, τον κ. Νικόλαο Παρασκευόπουλο, στον κ. Γεώργιο </w:t>
      </w:r>
      <w:proofErr w:type="spellStart"/>
      <w:r>
        <w:rPr>
          <w:rFonts w:eastAsia="Times New Roman" w:cs="Times New Roman"/>
          <w:szCs w:val="24"/>
        </w:rPr>
        <w:t>Κατρούγκαλο</w:t>
      </w:r>
      <w:proofErr w:type="spellEnd"/>
      <w:r>
        <w:rPr>
          <w:rFonts w:eastAsia="Times New Roman" w:cs="Times New Roman"/>
          <w:szCs w:val="24"/>
        </w:rPr>
        <w:t xml:space="preserve">, στον κ. </w:t>
      </w:r>
      <w:r>
        <w:rPr>
          <w:rFonts w:eastAsia="Times New Roman" w:cs="Times New Roman"/>
          <w:szCs w:val="24"/>
        </w:rPr>
        <w:lastRenderedPageBreak/>
        <w:t>Κωνσταντίνο Τασούλα και σε όλους τους άλλους γενικούς και ειδικούς εισηγητές των κομμάτων. Τα Πρακτικά της Βουλής α</w:t>
      </w:r>
      <w:r>
        <w:rPr>
          <w:rFonts w:eastAsia="Times New Roman" w:cs="Times New Roman"/>
          <w:szCs w:val="24"/>
        </w:rPr>
        <w:t xml:space="preserve">ποτυπώνουν μια σημαντική διαβούλευση που θα αποτελέσει σημείο αναφοράς για το δίκαιο και την πολιτική της χώρας μας. </w:t>
      </w:r>
    </w:p>
    <w:p w14:paraId="19C9A8A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Μερικά πραγματολογικά στοιχεία: Σήμερα έχουμε, όπως είπε η κυρία Πρόεδρος, προς ψήφιση σαράντα τρεις προτάσεις που έλαβαν 151 ή περισσότερ</w:t>
      </w:r>
      <w:r>
        <w:rPr>
          <w:rFonts w:eastAsia="Times New Roman" w:cs="Times New Roman"/>
          <w:szCs w:val="24"/>
        </w:rPr>
        <w:t>ες ψήφους στις 14 Φεβρουαρίου. Τριάντα δύο από αυτές έρχονται από τον ΣΥΡΙΖΑ. Οι περισσότερες, όμως, πήραν και ψήφους από άλλα κόμματα ή μεμονωμένους Βουλευτές. Τέσσερις ξεκίνησαν από τη Νέα Δημοκρατία και επτά είναι συμπληρωματικές προτάσεις μεμονωμένων Β</w:t>
      </w:r>
      <w:r>
        <w:rPr>
          <w:rFonts w:eastAsia="Times New Roman" w:cs="Times New Roman"/>
          <w:szCs w:val="24"/>
        </w:rPr>
        <w:t xml:space="preserve">ουλευτών. </w:t>
      </w:r>
    </w:p>
    <w:p w14:paraId="19C9A8A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Στην αρχή της διαδικασίας η Νέα Δημοκρατία την αποκήρυξε και απείλησε με μη συμμετοχή. Εντούτοις, αναγκάστηκε να συμμετάσχει. Και σήμερα, στο τέλος της διαδικασίας, νομίζω μπορούμε να πούμε ότι έχουμε κερδίσει μια μεγάλη κοινοβουλευτική επιτυχία</w:t>
      </w:r>
      <w:r>
        <w:rPr>
          <w:rFonts w:eastAsia="Times New Roman" w:cs="Times New Roman"/>
          <w:szCs w:val="24"/>
        </w:rPr>
        <w:t xml:space="preserve"> με την αποδοχή μιας ευρείας σειράς σημαντικών διατάξεων. Φτάσαμε, όπως είπα, στο ημίχρονο αυτής της σημαντικής κοινοβουλευτικής δημοκρατίας, μιας μεγάλης νίκης </w:t>
      </w:r>
      <w:r>
        <w:rPr>
          <w:rFonts w:eastAsia="Times New Roman" w:cs="Times New Roman"/>
          <w:szCs w:val="24"/>
        </w:rPr>
        <w:lastRenderedPageBreak/>
        <w:t xml:space="preserve">για τη Βουλή μας και το πολίτευμά μας. Οι </w:t>
      </w:r>
      <w:r>
        <w:rPr>
          <w:rFonts w:eastAsia="Times New Roman" w:cs="Times New Roman"/>
          <w:szCs w:val="24"/>
        </w:rPr>
        <w:t>α</w:t>
      </w:r>
      <w:r>
        <w:rPr>
          <w:rFonts w:eastAsia="Times New Roman" w:cs="Times New Roman"/>
          <w:szCs w:val="24"/>
        </w:rPr>
        <w:t>ναθεωρήσεις του 2001 και του 2008 είχαν χαρακτηριστε</w:t>
      </w:r>
      <w:r>
        <w:rPr>
          <w:rFonts w:eastAsia="Times New Roman" w:cs="Times New Roman"/>
          <w:szCs w:val="24"/>
        </w:rPr>
        <w:t xml:space="preserve">ί ως άνευρες και άφησαν ένα μικρό θεσμικό αποτύπωμα. Αντίθετα, η σημερινή πρόταση με τις λίγες αλλά σημαντικές συναινέσεις και τις πολλές ιδεολογικές και πολιτικές αποκλίσεις έχει αποκτήσει, νομίζω, μια δυναμική, ένα </w:t>
      </w:r>
      <w:r>
        <w:rPr>
          <w:rFonts w:eastAsia="Times New Roman" w:cs="Times New Roman"/>
          <w:szCs w:val="24"/>
          <w:lang w:val="en-US"/>
        </w:rPr>
        <w:t>momentum</w:t>
      </w:r>
      <w:r>
        <w:rPr>
          <w:rFonts w:eastAsia="Times New Roman" w:cs="Times New Roman"/>
          <w:szCs w:val="24"/>
        </w:rPr>
        <w:t xml:space="preserve">. Θα αφήσει μια ισχυρή θεσμική </w:t>
      </w:r>
      <w:r>
        <w:rPr>
          <w:rFonts w:eastAsia="Times New Roman" w:cs="Times New Roman"/>
          <w:szCs w:val="24"/>
        </w:rPr>
        <w:t>αποτύπωση για τις εκλογές και την επόμενη Αναθεωρητική Βουλή.</w:t>
      </w:r>
    </w:p>
    <w:p w14:paraId="19C9A8A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Οι αποκλίσεις, οι αντιπαραθέσεις δεν αποτελούν, βέβαια, έκπληξη. Το Σύνταγμα εκφράζει την ισορροπία των κοινωνικών και πολιτικών δυνάμεων τη στιγμή της θέσπισης της </w:t>
      </w:r>
      <w:r>
        <w:rPr>
          <w:rFonts w:eastAsia="Times New Roman" w:cs="Times New Roman"/>
          <w:szCs w:val="24"/>
        </w:rPr>
        <w:t>α</w:t>
      </w:r>
      <w:r>
        <w:rPr>
          <w:rFonts w:eastAsia="Times New Roman" w:cs="Times New Roman"/>
          <w:szCs w:val="24"/>
        </w:rPr>
        <w:t>ναθεώρησης και της ερμηνείας</w:t>
      </w:r>
      <w:r>
        <w:rPr>
          <w:rFonts w:eastAsia="Times New Roman" w:cs="Times New Roman"/>
          <w:szCs w:val="24"/>
        </w:rPr>
        <w:t xml:space="preserve"> του. Οι θεσμικές αυτές πράξεις δεν είναι ιδεολογικά, </w:t>
      </w:r>
      <w:proofErr w:type="spellStart"/>
      <w:r>
        <w:rPr>
          <w:rFonts w:eastAsia="Times New Roman" w:cs="Times New Roman"/>
          <w:szCs w:val="24"/>
        </w:rPr>
        <w:t>αξιακά</w:t>
      </w:r>
      <w:proofErr w:type="spellEnd"/>
      <w:r>
        <w:rPr>
          <w:rFonts w:eastAsia="Times New Roman" w:cs="Times New Roman"/>
          <w:szCs w:val="24"/>
        </w:rPr>
        <w:t xml:space="preserve"> ή πολιτικά ουδέτερες. Αποτελούν πεδίο αντιπαράθεσης μεταξύ </w:t>
      </w:r>
      <w:proofErr w:type="spellStart"/>
      <w:r>
        <w:rPr>
          <w:rFonts w:eastAsia="Times New Roman" w:cs="Times New Roman"/>
          <w:szCs w:val="24"/>
        </w:rPr>
        <w:t>συγκρουομένων</w:t>
      </w:r>
      <w:proofErr w:type="spellEnd"/>
      <w:r>
        <w:rPr>
          <w:rFonts w:eastAsia="Times New Roman" w:cs="Times New Roman"/>
          <w:szCs w:val="24"/>
        </w:rPr>
        <w:t xml:space="preserve"> ιδεολογιών, αντιπάλων κοινωνικών συμφερόντων. Βρίσκονται, δηλαδή, στον πυρήνα της πολιτικής. Οι προτάσεις του ΣΥΡΙΖΑ και τ</w:t>
      </w:r>
      <w:r>
        <w:rPr>
          <w:rFonts w:eastAsia="Times New Roman" w:cs="Times New Roman"/>
          <w:szCs w:val="24"/>
        </w:rPr>
        <w:t xml:space="preserve">ης Νέας Δημοκρατίας σκιαγραφούν την Ελλάδα του αύριο. Δίνουν μια γλαφυρή εικόνα των δύο σχεδίων που θα συγκρουστούν: από τη μια, το όραμα για μια προοδευτική Ελλάδα δημοκρατίας και κοινωνικής δικαιοσύνης και από την άλλη, η συνέχεια του παλιού, του </w:t>
      </w:r>
      <w:r>
        <w:rPr>
          <w:rFonts w:eastAsia="Times New Roman" w:cs="Times New Roman"/>
          <w:szCs w:val="24"/>
          <w:lang w:val="en-US"/>
        </w:rPr>
        <w:t>busines</w:t>
      </w:r>
      <w:r>
        <w:rPr>
          <w:rFonts w:eastAsia="Times New Roman" w:cs="Times New Roman"/>
          <w:szCs w:val="24"/>
          <w:lang w:val="en-US"/>
        </w:rPr>
        <w:t>s</w:t>
      </w:r>
      <w:r w:rsidRPr="00C22C23">
        <w:rPr>
          <w:rFonts w:eastAsia="Times New Roman" w:cs="Times New Roman"/>
          <w:szCs w:val="24"/>
        </w:rPr>
        <w:t xml:space="preserve"> </w:t>
      </w:r>
      <w:r>
        <w:rPr>
          <w:rFonts w:eastAsia="Times New Roman" w:cs="Times New Roman"/>
          <w:szCs w:val="24"/>
          <w:lang w:val="en-US"/>
        </w:rPr>
        <w:t>as</w:t>
      </w:r>
      <w:r w:rsidRPr="00C22C23">
        <w:rPr>
          <w:rFonts w:eastAsia="Times New Roman" w:cs="Times New Roman"/>
          <w:szCs w:val="24"/>
        </w:rPr>
        <w:t xml:space="preserve"> </w:t>
      </w:r>
      <w:r>
        <w:rPr>
          <w:rFonts w:eastAsia="Times New Roman" w:cs="Times New Roman"/>
          <w:szCs w:val="24"/>
          <w:lang w:val="en-US"/>
        </w:rPr>
        <w:lastRenderedPageBreak/>
        <w:t>usual</w:t>
      </w:r>
      <w:r>
        <w:rPr>
          <w:rFonts w:eastAsia="Times New Roman" w:cs="Times New Roman"/>
          <w:szCs w:val="24"/>
        </w:rPr>
        <w:t>, των ανισοτήτων και της κοινωνικής αδιαφορίας. Το Σύνταγμα της Ελλάδας των πολλών, της κοινωνικής πλειοψηφίας, αντιπαρατίθεται με αυτό των λίγων, της παραδοσιακής και της νέας ελίτ.</w:t>
      </w:r>
    </w:p>
    <w:p w14:paraId="19C9A8A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Είχαμε λεπτομερή συζήτηση των διάφορων προτάσεων, των δικών μας</w:t>
      </w:r>
      <w:r>
        <w:rPr>
          <w:rFonts w:eastAsia="Times New Roman" w:cs="Times New Roman"/>
          <w:szCs w:val="24"/>
        </w:rPr>
        <w:t xml:space="preserve"> και των άλλων, στην προηγούμενη </w:t>
      </w:r>
      <w:r>
        <w:rPr>
          <w:rFonts w:eastAsia="Times New Roman" w:cs="Times New Roman"/>
          <w:szCs w:val="24"/>
        </w:rPr>
        <w:t>ο</w:t>
      </w:r>
      <w:r>
        <w:rPr>
          <w:rFonts w:eastAsia="Times New Roman" w:cs="Times New Roman"/>
          <w:szCs w:val="24"/>
        </w:rPr>
        <w:t>λομέλεια. Σήμερα θα επικεντρωθώ στη συνεκτική και προοδευτική τους φιλοσοφία, στο σχέδιο του ΣΥΡΙΖΑ για την ανάταξη της κοινωνίας μας. Δύο αξίες το διαπερνούν και κάνουν την πρόταση συνεκτική: η ισότητα και η δημοκρατία. Ο</w:t>
      </w:r>
      <w:r>
        <w:rPr>
          <w:rFonts w:eastAsia="Times New Roman" w:cs="Times New Roman"/>
          <w:szCs w:val="24"/>
        </w:rPr>
        <w:t>ι προτάσεις μας έχουν τέσσερις άξονες: για το κοινωνικό κράτος, την εμβάθυνση της δημοκρατίας και την κοινωνική σταθερότητα, τα δικαιώματα και τη συμμετοχική δημοκρατία και τέλος, τον θεσμικό εκσυγχρονισμό.</w:t>
      </w:r>
    </w:p>
    <w:p w14:paraId="19C9A8A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Ο πρώτος άξονας αναφέρεται στην επανεκκίνηση του </w:t>
      </w:r>
      <w:r>
        <w:rPr>
          <w:rFonts w:eastAsia="Times New Roman" w:cs="Times New Roman"/>
          <w:szCs w:val="24"/>
        </w:rPr>
        <w:t>κοινωνικού κράτους και την ανάσχεση του νεοφιλελευθερισμού. Το κοινωνικό κράτος ήταν η μεγαλύτερη κατάκτηση της μεταπολεμικής Ευρώπης, ένας γάμος ευκαιρίας μεταξύ του καπιταλισμού και της δημοκρατίας, μεταξύ των αγορών και της κοινωνικής δικαιοσύνης ως μηχ</w:t>
      </w:r>
      <w:r>
        <w:rPr>
          <w:rFonts w:eastAsia="Times New Roman" w:cs="Times New Roman"/>
          <w:szCs w:val="24"/>
        </w:rPr>
        <w:t xml:space="preserve">ανισμών διανομής του κοινωνικού πλούτου. </w:t>
      </w:r>
      <w:r>
        <w:rPr>
          <w:rFonts w:eastAsia="Times New Roman" w:cs="Times New Roman"/>
          <w:szCs w:val="24"/>
        </w:rPr>
        <w:lastRenderedPageBreak/>
        <w:t>Ήταν αποτέλεσμα και νίκη των αριστερών και συνδικαλιστικών αγώνων, αλλά και παραχώρηση του κεφαλαίου για να αποκτήσει ένα ανθρώπινο πρόσωπο και έτσι να επιβιώσει. Με το τέλος του Ψυχρού Πολέμου, όμως, το κεφάλαιο άρ</w:t>
      </w:r>
      <w:r>
        <w:rPr>
          <w:rFonts w:eastAsia="Times New Roman" w:cs="Times New Roman"/>
          <w:szCs w:val="24"/>
        </w:rPr>
        <w:t>χισε να απελευθερώνεται από τους περιορισμούς της δημοκρατίας, η κοινωνική δικαιοσύνη να υποχωρεί. Η οικονομία επιβάλλεται επί των αγορών, οι κυβερνήσεις δεν ζητούν την αναγνώριση των πολιτών, αλλά την αγάπη των αγορών και των δανειστών. Στην Ελλάδα το κοι</w:t>
      </w:r>
      <w:r>
        <w:rPr>
          <w:rFonts w:eastAsia="Times New Roman" w:cs="Times New Roman"/>
          <w:szCs w:val="24"/>
        </w:rPr>
        <w:t>νωνικό κράτος ήταν πάντα ασθενικό. Τα χρόνια της λιτότητας υποχώρησε περισσότερο.</w:t>
      </w:r>
    </w:p>
    <w:p w14:paraId="19C9A8A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Με την πρότασή μας επιβεβαιώνουμε τη συμβολική σημασία του κοινωνικού κράτους και ενδυναμώνουμε την υλική του παρουσία. Εισάγουμε, ενισχύουμε μια σειρά κοινωνικών δικαιωμάτων</w:t>
      </w:r>
      <w:r>
        <w:rPr>
          <w:rFonts w:eastAsia="Times New Roman" w:cs="Times New Roman"/>
          <w:szCs w:val="24"/>
        </w:rPr>
        <w:t xml:space="preserve"> και δημοσίων αγαθών στην υγεία και την κοινωνική πρόνοια. Προστατεύουμε την εργασία με διάφορους τρόπους. Εγγυώμεθα ένα αξιοπρεπές επίπεδο διαβίωσης. Απαγορεύουμε την ιδιωτικοποίηση του νερού και της ενέργειας. Δίνουμε στα </w:t>
      </w:r>
      <w:proofErr w:type="spellStart"/>
      <w:r>
        <w:rPr>
          <w:rFonts w:eastAsia="Times New Roman" w:cs="Times New Roman"/>
          <w:szCs w:val="24"/>
        </w:rPr>
        <w:t>απισχνασμένα</w:t>
      </w:r>
      <w:proofErr w:type="spellEnd"/>
      <w:r>
        <w:rPr>
          <w:rFonts w:eastAsia="Times New Roman" w:cs="Times New Roman"/>
          <w:szCs w:val="24"/>
        </w:rPr>
        <w:t xml:space="preserve"> κοινωνικά δικαιώματ</w:t>
      </w:r>
      <w:r>
        <w:rPr>
          <w:rFonts w:eastAsia="Times New Roman" w:cs="Times New Roman"/>
          <w:szCs w:val="24"/>
        </w:rPr>
        <w:t xml:space="preserve">α κανονιστική πυκνότητα και τα κάνουμε δικαστικά αγώγιμα, όπως είναι και τα ατομικά και τα </w:t>
      </w:r>
      <w:r>
        <w:rPr>
          <w:rFonts w:eastAsia="Times New Roman" w:cs="Times New Roman"/>
          <w:szCs w:val="24"/>
        </w:rPr>
        <w:lastRenderedPageBreak/>
        <w:t xml:space="preserve">πολιτικά δικαιώματα. Για εμάς τα κοινωνικά δικαιώματα δεν είναι δευτερεύοντα ούτε αποτελούν απλώς ένα δίχτυ ασφαλείας για τους φτωχούς συμπολίτες μας, μια προέκταση </w:t>
      </w:r>
      <w:r>
        <w:rPr>
          <w:rFonts w:eastAsia="Times New Roman" w:cs="Times New Roman"/>
          <w:szCs w:val="24"/>
        </w:rPr>
        <w:t xml:space="preserve">της φιλανθρωπίας. Η υλοποίηση και η </w:t>
      </w:r>
      <w:proofErr w:type="spellStart"/>
      <w:r>
        <w:rPr>
          <w:rFonts w:eastAsia="Times New Roman" w:cs="Times New Roman"/>
          <w:szCs w:val="24"/>
        </w:rPr>
        <w:t>συνταγματοποίησή</w:t>
      </w:r>
      <w:proofErr w:type="spellEnd"/>
      <w:r>
        <w:rPr>
          <w:rFonts w:eastAsia="Times New Roman" w:cs="Times New Roman"/>
          <w:szCs w:val="24"/>
        </w:rPr>
        <w:t xml:space="preserve"> τους αποτελούν τμήμα και βήμα του σταδιακού κοινωνικού μετασχηματισμού προς την ισότητα και τη δημοκρατία, προς τον σοσιαλισμό με δημοκρατία. </w:t>
      </w:r>
    </w:p>
    <w:p w14:paraId="19C9A8A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Διαμετρικά αντίθετη η Νέα Δημοκρατία </w:t>
      </w:r>
      <w:proofErr w:type="spellStart"/>
      <w:r>
        <w:rPr>
          <w:rFonts w:eastAsia="Times New Roman" w:cs="Times New Roman"/>
          <w:szCs w:val="24"/>
        </w:rPr>
        <w:t>επικαθορίζει</w:t>
      </w:r>
      <w:proofErr w:type="spellEnd"/>
      <w:r>
        <w:rPr>
          <w:rFonts w:eastAsia="Times New Roman" w:cs="Times New Roman"/>
          <w:szCs w:val="24"/>
        </w:rPr>
        <w:t xml:space="preserve"> την κοινων</w:t>
      </w:r>
      <w:r>
        <w:rPr>
          <w:rFonts w:eastAsia="Times New Roman" w:cs="Times New Roman"/>
          <w:szCs w:val="24"/>
        </w:rPr>
        <w:t xml:space="preserve">ική της πολιτική με τη </w:t>
      </w:r>
      <w:proofErr w:type="spellStart"/>
      <w:r>
        <w:rPr>
          <w:rFonts w:eastAsia="Times New Roman" w:cs="Times New Roman"/>
          <w:szCs w:val="24"/>
        </w:rPr>
        <w:t>συνταγματοποίηση</w:t>
      </w:r>
      <w:proofErr w:type="spellEnd"/>
      <w:r>
        <w:rPr>
          <w:rFonts w:eastAsia="Times New Roman" w:cs="Times New Roman"/>
          <w:szCs w:val="24"/>
        </w:rPr>
        <w:t xml:space="preserve"> των ισοσκελισμένων προϋπολογισμών, του ελεύθερου ανταγωνισμού, με την επιδίωξη δημιουργίας ιδιωτικών </w:t>
      </w:r>
      <w:proofErr w:type="spellStart"/>
      <w:r>
        <w:rPr>
          <w:rFonts w:eastAsia="Times New Roman" w:cs="Times New Roman"/>
          <w:szCs w:val="24"/>
        </w:rPr>
        <w:t>κερδοφορικών</w:t>
      </w:r>
      <w:proofErr w:type="spellEnd"/>
      <w:r>
        <w:rPr>
          <w:rFonts w:eastAsia="Times New Roman" w:cs="Times New Roman"/>
          <w:szCs w:val="24"/>
        </w:rPr>
        <w:t xml:space="preserve"> πανεπιστημίων. Εντάσσει τον νεοφιλελευθερισμό στο Σύνταγμα, όπως απαιτούσε ο κ. Σόιμπλε και το Διεθνές</w:t>
      </w:r>
      <w:r>
        <w:rPr>
          <w:rFonts w:eastAsia="Times New Roman" w:cs="Times New Roman"/>
          <w:szCs w:val="24"/>
        </w:rPr>
        <w:t xml:space="preserve"> Νομισματικό Ταμείο. «Αν δεν είναι ισοσκελισμένος», μας είπαν στην </w:t>
      </w:r>
      <w:r>
        <w:rPr>
          <w:rFonts w:eastAsia="Times New Roman" w:cs="Times New Roman"/>
          <w:szCs w:val="24"/>
        </w:rPr>
        <w:t>ε</w:t>
      </w:r>
      <w:r>
        <w:rPr>
          <w:rFonts w:eastAsia="Times New Roman" w:cs="Times New Roman"/>
          <w:szCs w:val="24"/>
        </w:rPr>
        <w:t xml:space="preserve">πιτροπή, «θα κοπούν μισθοί και συντάξεις». Ο κ. Μητσοτάκης δήλωσε πρόσφατα ότι οι ανισότητες στηρίζονται στην ανθρώπινη φύση. Βέβαια, διαρκώς διογκώνονται. Το 2018, κατά την </w:t>
      </w:r>
      <w:r>
        <w:rPr>
          <w:rFonts w:eastAsia="Times New Roman" w:cs="Times New Roman"/>
          <w:szCs w:val="24"/>
          <w:lang w:val="en-US"/>
        </w:rPr>
        <w:t>Oxfam</w:t>
      </w:r>
      <w:r>
        <w:rPr>
          <w:rFonts w:eastAsia="Times New Roman" w:cs="Times New Roman"/>
          <w:szCs w:val="24"/>
        </w:rPr>
        <w:t>, οκτώ άν</w:t>
      </w:r>
      <w:r>
        <w:rPr>
          <w:rFonts w:eastAsia="Times New Roman" w:cs="Times New Roman"/>
          <w:szCs w:val="24"/>
        </w:rPr>
        <w:t xml:space="preserve">θρωποι κατείχαν το 50% του παγκόσμιου πλούτου. Για εμάς η ανισότητα δεν είναι φυσική κατάσταση. Είναι το πιο αφύσικο αποτέλεσμα </w:t>
      </w:r>
      <w:r>
        <w:rPr>
          <w:rFonts w:eastAsia="Times New Roman" w:cs="Times New Roman"/>
          <w:szCs w:val="24"/>
        </w:rPr>
        <w:lastRenderedPageBreak/>
        <w:t>της καπιταλιστικής απληστίας. Υποχρέωση της πολιτικής -και βέβαια της Αριστεράς- είναι να μειώνουμε συνεχώς τις ανισότητες, στοχ</w:t>
      </w:r>
      <w:r>
        <w:rPr>
          <w:rFonts w:eastAsia="Times New Roman" w:cs="Times New Roman"/>
          <w:szCs w:val="24"/>
        </w:rPr>
        <w:t xml:space="preserve">εύοντας στην κατάργησή τους. </w:t>
      </w:r>
    </w:p>
    <w:p w14:paraId="19C9A8B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Μιλώντας για δικαιώματα, συναντάμε ένα περίεργο παράδοξο στις προτάσεις της Νέας Δημοκρατίας. Η </w:t>
      </w:r>
      <w:proofErr w:type="spellStart"/>
      <w:r>
        <w:rPr>
          <w:rFonts w:eastAsia="Times New Roman" w:cs="Times New Roman"/>
          <w:szCs w:val="24"/>
        </w:rPr>
        <w:t>συνταγματοποίηση</w:t>
      </w:r>
      <w:proofErr w:type="spellEnd"/>
      <w:r>
        <w:rPr>
          <w:rFonts w:eastAsia="Times New Roman" w:cs="Times New Roman"/>
          <w:szCs w:val="24"/>
        </w:rPr>
        <w:t xml:space="preserve"> του νεοφιλελευθερισμού πηγαίνει χέρι με χέρι με την </w:t>
      </w:r>
      <w:proofErr w:type="spellStart"/>
      <w:r>
        <w:rPr>
          <w:rFonts w:eastAsia="Times New Roman" w:cs="Times New Roman"/>
          <w:szCs w:val="24"/>
        </w:rPr>
        <w:t>αποφιλελευθεροποίηση</w:t>
      </w:r>
      <w:proofErr w:type="spellEnd"/>
      <w:r>
        <w:rPr>
          <w:rFonts w:eastAsia="Times New Roman" w:cs="Times New Roman"/>
          <w:szCs w:val="24"/>
        </w:rPr>
        <w:t xml:space="preserve"> –να δημιουργήσω έναν νεολογισμό-, με την</w:t>
      </w:r>
      <w:r>
        <w:rPr>
          <w:rFonts w:eastAsia="Times New Roman" w:cs="Times New Roman"/>
          <w:szCs w:val="24"/>
        </w:rPr>
        <w:t xml:space="preserve"> εγκατάλειψη του πολιτικού φιλελευθερισμού και του ευρωπαϊκού κεκτημένου. Τα δικαιώματα -ατομικά, πολιτικά και κοινωνικά- έχουν συνέχεια. Αποτελούν τρεις διαδοχικές γενιές. Τα ατομικά εγγυώνται την ελευθερία, τα πολιτικά τη συμμετοχή, τα κοινωνικά τις υλικ</w:t>
      </w:r>
      <w:r>
        <w:rPr>
          <w:rFonts w:eastAsia="Times New Roman" w:cs="Times New Roman"/>
          <w:szCs w:val="24"/>
        </w:rPr>
        <w:t xml:space="preserve">ές προϋποθέσεις της αυτονομίας. Κάθε κατηγορία δικαιωμάτων, κάθε γενιά, περιέχει μια πιο ανεπτυγμένη μορφή ελευθερίας και ισότητας. </w:t>
      </w:r>
    </w:p>
    <w:p w14:paraId="19C9A8B1" w14:textId="77777777" w:rsidR="005136E3" w:rsidRDefault="0098028A">
      <w:pPr>
        <w:spacing w:after="0" w:line="600" w:lineRule="auto"/>
        <w:ind w:firstLine="720"/>
        <w:jc w:val="both"/>
        <w:rPr>
          <w:rFonts w:eastAsia="Times New Roman"/>
          <w:szCs w:val="24"/>
        </w:rPr>
      </w:pPr>
      <w:r>
        <w:rPr>
          <w:rFonts w:eastAsia="Times New Roman"/>
          <w:szCs w:val="24"/>
        </w:rPr>
        <w:t>Σήμερα ξαναθεμελιώνουμε τα κοινωνικά, αλλά επεκτείνουμε και τα πολιτικά δικαιώματα. Πιο χαρακτηριστική είναι η επέκταση της</w:t>
      </w:r>
      <w:r>
        <w:rPr>
          <w:rFonts w:eastAsia="Times New Roman"/>
          <w:szCs w:val="24"/>
        </w:rPr>
        <w:t xml:space="preserve"> απαγόρευσης διακρίσεων λόγω φύλου, ταυτότητας φύλου και σεξουαλικού προσανατολισμού και η αναγνώριση της </w:t>
      </w:r>
      <w:r>
        <w:rPr>
          <w:rFonts w:eastAsia="Times New Roman"/>
          <w:szCs w:val="24"/>
        </w:rPr>
        <w:lastRenderedPageBreak/>
        <w:t>υποχρέωσης ίσης αμοιβής για ίση εργασία ανεξάρτητα από ηλικία. «Γιατί έχουν σημασία αυτά;» έλεγαν οι συνάδελφοι της Αντιπολίτευσης. «Αυτά τα κατοχυρών</w:t>
      </w:r>
      <w:r>
        <w:rPr>
          <w:rFonts w:eastAsia="Times New Roman"/>
          <w:szCs w:val="24"/>
        </w:rPr>
        <w:t>ουν οι διεθνείς συμβάσεις και η ΕΣΔΑ». Ξέρουμε όμως ότι ενώ τα ανθρώπινα δικαιώματα αξιώνουν οικονομική εφαρμογή, ιστορικά οι κοινωνίες έχουν αποκλείσει και αποκλείουν ακόμα από την ανθρώπινη ιδιότητα μεγάλες κατηγορίες ανθρώπων γιατί έχουν λάθος φυλή, χρώ</w:t>
      </w:r>
      <w:r>
        <w:rPr>
          <w:rFonts w:eastAsia="Times New Roman"/>
          <w:szCs w:val="24"/>
        </w:rPr>
        <w:t xml:space="preserve">μα ή θρησκεία, γιατί δεν ακολουθούν τις απόψεις της πλειοψηφίας. Ξέρουμε, επίσης, ότι η ιδιότητα του πολίτη και όχι του ανθρώπου μπορεί να εξασφαλίσει σεβασμό στα δικαιώματα. Γι’ αυτό είναι απαραίτητο όταν η </w:t>
      </w:r>
      <w:proofErr w:type="spellStart"/>
      <w:r>
        <w:rPr>
          <w:rFonts w:eastAsia="Times New Roman"/>
          <w:szCs w:val="24"/>
        </w:rPr>
        <w:t>ομοφοβία</w:t>
      </w:r>
      <w:proofErr w:type="spellEnd"/>
      <w:r>
        <w:rPr>
          <w:rFonts w:eastAsia="Times New Roman"/>
          <w:szCs w:val="24"/>
        </w:rPr>
        <w:t xml:space="preserve">, ο σεξισμός, η </w:t>
      </w:r>
      <w:proofErr w:type="spellStart"/>
      <w:r>
        <w:rPr>
          <w:rFonts w:eastAsia="Times New Roman"/>
          <w:szCs w:val="24"/>
        </w:rPr>
        <w:t>γυναικοκτονία</w:t>
      </w:r>
      <w:proofErr w:type="spellEnd"/>
      <w:r>
        <w:rPr>
          <w:rFonts w:eastAsia="Times New Roman"/>
          <w:szCs w:val="24"/>
        </w:rPr>
        <w:t xml:space="preserve"> δηλητηριάζ</w:t>
      </w:r>
      <w:r>
        <w:rPr>
          <w:rFonts w:eastAsia="Times New Roman"/>
          <w:szCs w:val="24"/>
        </w:rPr>
        <w:t xml:space="preserve">ουν την κοινωνία μας, όπως έχει συμβεί τόσες φορές, ακόμα και χθες με την επίθεση στο κέντρο με τους ανθρώπους με το </w:t>
      </w:r>
      <w:r>
        <w:rPr>
          <w:rFonts w:eastAsia="Times New Roman"/>
          <w:szCs w:val="24"/>
          <w:lang w:val="en-US"/>
        </w:rPr>
        <w:t>HIV</w:t>
      </w:r>
      <w:r>
        <w:rPr>
          <w:rFonts w:eastAsia="Times New Roman"/>
          <w:szCs w:val="24"/>
        </w:rPr>
        <w:t xml:space="preserve">, να δηλώσουμε συνταγματικά τον αποτροπιασμό μας για κάθε τέτοια διάκριση. </w:t>
      </w:r>
    </w:p>
    <w:p w14:paraId="19C9A8B2" w14:textId="77777777" w:rsidR="005136E3" w:rsidRDefault="0098028A">
      <w:pPr>
        <w:spacing w:after="0" w:line="600" w:lineRule="auto"/>
        <w:ind w:firstLine="720"/>
        <w:jc w:val="both"/>
        <w:rPr>
          <w:rFonts w:eastAsia="Times New Roman"/>
          <w:szCs w:val="24"/>
        </w:rPr>
      </w:pPr>
      <w:r>
        <w:rPr>
          <w:rFonts w:eastAsia="Times New Roman"/>
          <w:szCs w:val="24"/>
        </w:rPr>
        <w:t xml:space="preserve">Η Νέα Δημοκρατία διαφωνεί. </w:t>
      </w:r>
      <w:proofErr w:type="spellStart"/>
      <w:r>
        <w:rPr>
          <w:rFonts w:eastAsia="Times New Roman"/>
          <w:szCs w:val="24"/>
        </w:rPr>
        <w:t>Συνταγματοποιεί</w:t>
      </w:r>
      <w:proofErr w:type="spellEnd"/>
      <w:r>
        <w:rPr>
          <w:rFonts w:eastAsia="Times New Roman"/>
          <w:szCs w:val="24"/>
        </w:rPr>
        <w:t xml:space="preserve"> τον οικονομικό φι</w:t>
      </w:r>
      <w:r>
        <w:rPr>
          <w:rFonts w:eastAsia="Times New Roman"/>
          <w:szCs w:val="24"/>
        </w:rPr>
        <w:t xml:space="preserve">λελευθερισμό, αλλά εγκαταλείπει την πολιτική του  μορφή. Αρνείται δικαιώματα που γίνονται σεβαστά σε όλη την </w:t>
      </w:r>
      <w:r>
        <w:rPr>
          <w:rFonts w:eastAsia="Times New Roman"/>
          <w:szCs w:val="24"/>
        </w:rPr>
        <w:lastRenderedPageBreak/>
        <w:t xml:space="preserve">Ευρώπη. Εδώ φαίνεται η σύγκρουση μεταξύ των πολιτικών της λιτότητας και των φαντασμάτων της </w:t>
      </w:r>
      <w:r>
        <w:rPr>
          <w:rFonts w:eastAsia="Times New Roman"/>
          <w:szCs w:val="24"/>
        </w:rPr>
        <w:t>Α</w:t>
      </w:r>
      <w:r>
        <w:rPr>
          <w:rFonts w:eastAsia="Times New Roman"/>
          <w:szCs w:val="24"/>
        </w:rPr>
        <w:t xml:space="preserve">κροδεξιάς. </w:t>
      </w:r>
    </w:p>
    <w:p w14:paraId="19C9A8B3" w14:textId="77777777" w:rsidR="005136E3" w:rsidRDefault="0098028A">
      <w:pPr>
        <w:spacing w:after="0" w:line="600" w:lineRule="auto"/>
        <w:ind w:firstLine="720"/>
        <w:jc w:val="both"/>
        <w:rPr>
          <w:rFonts w:eastAsia="Times New Roman"/>
          <w:szCs w:val="24"/>
        </w:rPr>
      </w:pPr>
      <w:r>
        <w:rPr>
          <w:rFonts w:eastAsia="Times New Roman"/>
          <w:szCs w:val="24"/>
        </w:rPr>
        <w:t xml:space="preserve">Δεύτερος άξονας: διεύρυνση της αντιπροσωπευτικής δημοκρατίας. Η δυσλειτουργία εδώ έχει όνομα. Η </w:t>
      </w:r>
      <w:proofErr w:type="spellStart"/>
      <w:r>
        <w:rPr>
          <w:rFonts w:eastAsia="Times New Roman"/>
          <w:szCs w:val="24"/>
        </w:rPr>
        <w:t>μεταδημοκρατική</w:t>
      </w:r>
      <w:proofErr w:type="spellEnd"/>
      <w:r>
        <w:rPr>
          <w:rFonts w:eastAsia="Times New Roman"/>
          <w:szCs w:val="24"/>
        </w:rPr>
        <w:t xml:space="preserve"> ή μεταπολιτική συνθήκη. «Οι κοινωνίες είναι πολύπλοκες» μάς λένε. «Τα προβλήματα είναι δύσκολα. Η πάλη των τάξεων τελείωσε. Μόνο οι ειδικοί και </w:t>
      </w:r>
      <w:r>
        <w:rPr>
          <w:rFonts w:eastAsia="Times New Roman"/>
          <w:szCs w:val="24"/>
        </w:rPr>
        <w:t>οι τεχνοκράτες έχουν τις σωστές απαντήσεις στα οικονομικά, αναπτυξιακά και περιβαλλοντολογικά προβλήματα». Έτσι αφαιρείται ύλη και αρμοδιότητες από την πολιτική και μεταφέρονται σε μη κοινοβουλευτικά ελεγχόμενους φορείς, σε ανεξάρτητες αρχές, σε συνταγματι</w:t>
      </w:r>
      <w:r>
        <w:rPr>
          <w:rFonts w:eastAsia="Times New Roman"/>
          <w:szCs w:val="24"/>
        </w:rPr>
        <w:t>κά και άλλα ειδικά δικαστήρια, σε ισχυρούς Προέδρους της Δημοκρατίας. Πολλά από τα λεγόμενα θεσμικά αντίβαρα είναι βαρίδια της πολιτικής. Την απονευρώνουν και την αποξενώνουν από τους πολίτες. Χρειάζονται μέτρα που θα ενισχύουν τη θέση της πολιτικής και τη</w:t>
      </w:r>
      <w:r>
        <w:rPr>
          <w:rFonts w:eastAsia="Times New Roman"/>
          <w:szCs w:val="24"/>
        </w:rPr>
        <w:t xml:space="preserve">ν αξιοπρέπεια των πολιτικών. </w:t>
      </w:r>
    </w:p>
    <w:p w14:paraId="19C9A8B4" w14:textId="77777777" w:rsidR="005136E3" w:rsidRDefault="0098028A">
      <w:pPr>
        <w:spacing w:after="0" w:line="600" w:lineRule="auto"/>
        <w:ind w:firstLine="720"/>
        <w:jc w:val="both"/>
        <w:rPr>
          <w:rFonts w:eastAsia="Times New Roman"/>
          <w:szCs w:val="24"/>
        </w:rPr>
      </w:pPr>
      <w:r>
        <w:rPr>
          <w:rFonts w:eastAsia="Times New Roman"/>
          <w:szCs w:val="24"/>
        </w:rPr>
        <w:t xml:space="preserve">Η πιο σημαντική ενδυνάμωση της αντιπροσωπευτικής αρχής είναι η πάγια καθιέρωση του αναλογικού εκλογικού συστήματος στις εθνικές και </w:t>
      </w:r>
      <w:proofErr w:type="spellStart"/>
      <w:r>
        <w:rPr>
          <w:rFonts w:eastAsia="Times New Roman"/>
          <w:szCs w:val="24"/>
        </w:rPr>
        <w:t>αυτοδιοικητικές</w:t>
      </w:r>
      <w:proofErr w:type="spellEnd"/>
      <w:r>
        <w:rPr>
          <w:rFonts w:eastAsia="Times New Roman"/>
          <w:szCs w:val="24"/>
        </w:rPr>
        <w:t xml:space="preserve"> εκλογές. Το </w:t>
      </w:r>
      <w:proofErr w:type="spellStart"/>
      <w:r>
        <w:rPr>
          <w:rFonts w:eastAsia="Times New Roman"/>
          <w:szCs w:val="24"/>
        </w:rPr>
        <w:t>εισάγαμε</w:t>
      </w:r>
      <w:proofErr w:type="spellEnd"/>
      <w:r>
        <w:rPr>
          <w:rFonts w:eastAsia="Times New Roman"/>
          <w:szCs w:val="24"/>
        </w:rPr>
        <w:t xml:space="preserve"> </w:t>
      </w:r>
      <w:r>
        <w:rPr>
          <w:rFonts w:eastAsia="Times New Roman"/>
          <w:szCs w:val="24"/>
        </w:rPr>
        <w:lastRenderedPageBreak/>
        <w:t xml:space="preserve">νομοθετικά, τώρα το κατοχυρώνουμε συνταγματικά. Γιατί το </w:t>
      </w:r>
      <w:r>
        <w:rPr>
          <w:rFonts w:eastAsia="Times New Roman"/>
          <w:szCs w:val="24"/>
        </w:rPr>
        <w:t xml:space="preserve">πιο σημαντικό αντίβαρο στην κυβερνητική αυτοδυναμία και παντοδυναμία είναι ακριβώς η δημιουργία πολυκομματικών κυβερνήσεων συνασπισμού και </w:t>
      </w:r>
      <w:proofErr w:type="spellStart"/>
      <w:r>
        <w:rPr>
          <w:rFonts w:eastAsia="Times New Roman"/>
          <w:szCs w:val="24"/>
        </w:rPr>
        <w:t>συναντίληψης</w:t>
      </w:r>
      <w:proofErr w:type="spellEnd"/>
      <w:r>
        <w:rPr>
          <w:rFonts w:eastAsia="Times New Roman"/>
          <w:szCs w:val="24"/>
        </w:rPr>
        <w:t xml:space="preserve">, κάτι που εγγυάται η απλή αναλογική. </w:t>
      </w:r>
    </w:p>
    <w:p w14:paraId="19C9A8B5" w14:textId="77777777" w:rsidR="005136E3" w:rsidRDefault="0098028A">
      <w:pPr>
        <w:spacing w:after="0" w:line="600" w:lineRule="auto"/>
        <w:ind w:firstLine="720"/>
        <w:jc w:val="both"/>
        <w:rPr>
          <w:rFonts w:eastAsia="Times New Roman"/>
          <w:szCs w:val="24"/>
        </w:rPr>
      </w:pPr>
      <w:r>
        <w:rPr>
          <w:rFonts w:eastAsia="Times New Roman"/>
          <w:szCs w:val="24"/>
        </w:rPr>
        <w:t>Στο ίδιο πλαίσιο του σεβασμού της πολιτικής και της σταθερότητας τ</w:t>
      </w:r>
      <w:r>
        <w:rPr>
          <w:rFonts w:eastAsia="Times New Roman"/>
          <w:szCs w:val="24"/>
        </w:rPr>
        <w:t xml:space="preserve">ης </w:t>
      </w:r>
      <w:r>
        <w:rPr>
          <w:rFonts w:eastAsia="Times New Roman"/>
          <w:szCs w:val="24"/>
        </w:rPr>
        <w:t>κ</w:t>
      </w:r>
      <w:r>
        <w:rPr>
          <w:rFonts w:eastAsia="Times New Roman"/>
          <w:szCs w:val="24"/>
        </w:rPr>
        <w:t>υβέρνησης βρίσκονται οι προτάσεις που αποσυνδέουν τη διάλυση του Κοινοβουλίου με την αδυναμία εκλογής του Προέδρου της Δημοκρατίας. Η πρότασή μας δίνει ένα μεγάλο χρονικό διάστημα στη Βουλή για να διαμορφωθούν οι απαραίτητες συναινέσεις με πλειοψηφία 3</w:t>
      </w:r>
      <w:r>
        <w:rPr>
          <w:rFonts w:eastAsia="Times New Roman"/>
          <w:szCs w:val="24"/>
        </w:rPr>
        <w:t xml:space="preserve">/5 και άμεση εκλογή, χωρίς διάλυση της Βουλής. </w:t>
      </w:r>
    </w:p>
    <w:p w14:paraId="19C9A8B6" w14:textId="77777777" w:rsidR="005136E3" w:rsidRDefault="0098028A">
      <w:pPr>
        <w:spacing w:after="0" w:line="600" w:lineRule="auto"/>
        <w:ind w:firstLine="720"/>
        <w:jc w:val="both"/>
        <w:rPr>
          <w:rFonts w:eastAsia="Times New Roman"/>
          <w:szCs w:val="24"/>
        </w:rPr>
      </w:pPr>
      <w:r>
        <w:rPr>
          <w:rFonts w:eastAsia="Times New Roman"/>
          <w:szCs w:val="24"/>
        </w:rPr>
        <w:t>Στην ίδια κατεύθυνση κινείται και η πρόταση για την εποικοδομητική ψήφο δυσπιστίας, όπως και η υποχρέωση να είναι ο Πρωθυπουργός εκλεγμένος Βουλευτής και το όριο τριών θητειών για τους Βουλευτές. Πρέπει να στ</w:t>
      </w:r>
      <w:r>
        <w:rPr>
          <w:rFonts w:eastAsia="Times New Roman"/>
          <w:szCs w:val="24"/>
        </w:rPr>
        <w:t xml:space="preserve">αματήσει η λογική της </w:t>
      </w:r>
      <w:proofErr w:type="spellStart"/>
      <w:r>
        <w:rPr>
          <w:rFonts w:eastAsia="Times New Roman"/>
          <w:szCs w:val="24"/>
        </w:rPr>
        <w:t>οικογενεικοκρατίας</w:t>
      </w:r>
      <w:proofErr w:type="spellEnd"/>
      <w:r>
        <w:rPr>
          <w:rFonts w:eastAsia="Times New Roman"/>
          <w:szCs w:val="24"/>
        </w:rPr>
        <w:t xml:space="preserve"> και της δυναστείας, πρέπει να τελειώσει το «όλοι είναι ίδιοι» ή «πάντα είναι οι ίδιοι», που τραυματίζει τη δημοκρατία μας. </w:t>
      </w:r>
    </w:p>
    <w:p w14:paraId="19C9A8B7" w14:textId="77777777" w:rsidR="005136E3" w:rsidRDefault="0098028A">
      <w:pPr>
        <w:spacing w:after="0" w:line="600" w:lineRule="auto"/>
        <w:ind w:firstLine="720"/>
        <w:jc w:val="both"/>
        <w:rPr>
          <w:rFonts w:eastAsia="Times New Roman"/>
          <w:szCs w:val="24"/>
        </w:rPr>
      </w:pPr>
      <w:r>
        <w:rPr>
          <w:rFonts w:eastAsia="Times New Roman"/>
          <w:szCs w:val="24"/>
        </w:rPr>
        <w:lastRenderedPageBreak/>
        <w:t>Το πρόβλημα της δεσμευτικότητας σε σχέση με την εκλογή του Προέδρου θα το αναλύσει, τουλάχι</w:t>
      </w:r>
      <w:r>
        <w:rPr>
          <w:rFonts w:eastAsia="Times New Roman"/>
          <w:szCs w:val="24"/>
        </w:rPr>
        <w:t>στον στην πλευρά της δεσμευτικότητας, πιο γενικά ο Νίκος Παρασκευόπουλος. Εν</w:t>
      </w:r>
      <w:r>
        <w:rPr>
          <w:rFonts w:eastAsia="Times New Roman"/>
          <w:szCs w:val="24"/>
        </w:rPr>
        <w:t xml:space="preserve"> </w:t>
      </w:r>
      <w:r>
        <w:rPr>
          <w:rFonts w:eastAsia="Times New Roman"/>
          <w:szCs w:val="24"/>
        </w:rPr>
        <w:t xml:space="preserve">τούτοις η συζήτηση αυτών των ημερών ανέδειξε την </w:t>
      </w:r>
      <w:proofErr w:type="spellStart"/>
      <w:r>
        <w:rPr>
          <w:rFonts w:eastAsia="Times New Roman"/>
          <w:szCs w:val="24"/>
        </w:rPr>
        <w:t>εργαλειοποίηση</w:t>
      </w:r>
      <w:proofErr w:type="spellEnd"/>
      <w:r>
        <w:rPr>
          <w:rFonts w:eastAsia="Times New Roman"/>
          <w:szCs w:val="24"/>
        </w:rPr>
        <w:t xml:space="preserve"> του Συντάγματος από την Αντιπολίτευση. </w:t>
      </w:r>
    </w:p>
    <w:p w14:paraId="19C9A8B8" w14:textId="77777777" w:rsidR="005136E3" w:rsidRDefault="0098028A">
      <w:pPr>
        <w:spacing w:after="0" w:line="600" w:lineRule="auto"/>
        <w:ind w:firstLine="720"/>
        <w:jc w:val="both"/>
        <w:rPr>
          <w:rFonts w:eastAsia="Times New Roman"/>
          <w:szCs w:val="24"/>
        </w:rPr>
      </w:pPr>
      <w:r>
        <w:rPr>
          <w:rFonts w:eastAsia="Times New Roman"/>
          <w:szCs w:val="24"/>
        </w:rPr>
        <w:t>Η Νέα Δημοκρατία ενδιαφέρεται μόνο για τη διαδικασία εκλογής του Προέδρου γ</w:t>
      </w:r>
      <w:r>
        <w:rPr>
          <w:rFonts w:eastAsia="Times New Roman"/>
          <w:szCs w:val="24"/>
        </w:rPr>
        <w:t xml:space="preserve">ια να αποτρέψει τη «δεξιά παρένθεση», όπως δήλωσε ενθουσιασμένη όταν δήθεν μας </w:t>
      </w:r>
      <w:proofErr w:type="spellStart"/>
      <w:r>
        <w:rPr>
          <w:rFonts w:eastAsia="Times New Roman"/>
          <w:szCs w:val="24"/>
        </w:rPr>
        <w:t>παγίδευσε</w:t>
      </w:r>
      <w:proofErr w:type="spellEnd"/>
      <w:r>
        <w:rPr>
          <w:rFonts w:eastAsia="Times New Roman"/>
          <w:szCs w:val="24"/>
        </w:rPr>
        <w:t>. Η κατάφωρα αντισυνταγματική πρόταση να εκλέγεται εν</w:t>
      </w:r>
      <w:r>
        <w:rPr>
          <w:rFonts w:eastAsia="Times New Roman"/>
          <w:szCs w:val="24"/>
        </w:rPr>
        <w:t xml:space="preserve"> </w:t>
      </w:r>
      <w:r>
        <w:rPr>
          <w:rFonts w:eastAsia="Times New Roman"/>
          <w:szCs w:val="24"/>
        </w:rPr>
        <w:t xml:space="preserve">τέλει ο Πρόεδρος της Δημοκρατίας από </w:t>
      </w:r>
      <w:proofErr w:type="spellStart"/>
      <w:r>
        <w:rPr>
          <w:rFonts w:eastAsia="Times New Roman"/>
          <w:szCs w:val="24"/>
        </w:rPr>
        <w:t>εκατόν</w:t>
      </w:r>
      <w:proofErr w:type="spellEnd"/>
      <w:r>
        <w:rPr>
          <w:rFonts w:eastAsia="Times New Roman"/>
          <w:szCs w:val="24"/>
        </w:rPr>
        <w:t xml:space="preserve"> πενήντα έναν Βουλευτές, δηλαδή την κυβερνητική πλειοψηφία, δείχνει την</w:t>
      </w:r>
      <w:r>
        <w:rPr>
          <w:rFonts w:eastAsia="Times New Roman"/>
          <w:szCs w:val="24"/>
        </w:rPr>
        <w:t xml:space="preserve"> πλήρη αδιαφορία για τη θεσμική ορθότητα. </w:t>
      </w:r>
    </w:p>
    <w:p w14:paraId="19C9A8B9" w14:textId="77777777" w:rsidR="005136E3" w:rsidRDefault="0098028A">
      <w:pPr>
        <w:spacing w:after="0" w:line="600" w:lineRule="auto"/>
        <w:ind w:firstLine="720"/>
        <w:jc w:val="both"/>
        <w:rPr>
          <w:rFonts w:eastAsia="Times New Roman"/>
          <w:szCs w:val="24"/>
        </w:rPr>
      </w:pPr>
      <w:r>
        <w:rPr>
          <w:rFonts w:eastAsia="Times New Roman"/>
          <w:szCs w:val="24"/>
        </w:rPr>
        <w:t xml:space="preserve">Η «αριστερή παρένθεση» ήταν αποκύημα της δικής σας φαντασίας και αντιδημοκρατικής πρακτικής. Ήταν βέβαια μια μεγάλη παρένθεση. Θα τελειώσει σε τέσσερα χρόνια. </w:t>
      </w:r>
    </w:p>
    <w:p w14:paraId="19C9A8BA" w14:textId="77777777" w:rsidR="005136E3" w:rsidRDefault="0098028A">
      <w:pPr>
        <w:spacing w:after="0" w:line="600" w:lineRule="auto"/>
        <w:ind w:firstLine="720"/>
        <w:jc w:val="both"/>
        <w:rPr>
          <w:rFonts w:eastAsia="Times New Roman"/>
          <w:szCs w:val="24"/>
        </w:rPr>
      </w:pPr>
      <w:r>
        <w:rPr>
          <w:rFonts w:eastAsia="Times New Roman"/>
          <w:szCs w:val="24"/>
        </w:rPr>
        <w:t>Ο ΣΥΡΙΖΑ έχει αποκηρύξει τη λογική της «δεξιάς παρένθ</w:t>
      </w:r>
      <w:r>
        <w:rPr>
          <w:rFonts w:eastAsia="Times New Roman"/>
          <w:szCs w:val="24"/>
        </w:rPr>
        <w:t xml:space="preserve">εσης» και με την πρόταση για την αλλαγή της εκλογής του Προέδρου και με τη δέσμευση να ψηφίσει τον παρόντα Πρόεδρο, τον </w:t>
      </w:r>
      <w:r>
        <w:rPr>
          <w:rFonts w:eastAsia="Times New Roman"/>
          <w:szCs w:val="24"/>
        </w:rPr>
        <w:lastRenderedPageBreak/>
        <w:t xml:space="preserve">Προκόπη Παυλόπουλο, έναν εξαιρετικό Πρόεδρο της Δημοκρατίας, το 2020. </w:t>
      </w:r>
    </w:p>
    <w:p w14:paraId="19C9A8BB" w14:textId="77777777" w:rsidR="005136E3" w:rsidRDefault="0098028A">
      <w:pPr>
        <w:spacing w:after="0" w:line="600" w:lineRule="auto"/>
        <w:ind w:firstLine="720"/>
        <w:jc w:val="both"/>
        <w:rPr>
          <w:rFonts w:eastAsia="Times New Roman"/>
          <w:szCs w:val="24"/>
        </w:rPr>
      </w:pPr>
      <w:r>
        <w:rPr>
          <w:rFonts w:eastAsia="Times New Roman"/>
          <w:szCs w:val="24"/>
        </w:rPr>
        <w:t xml:space="preserve">Γίνατε, φοβάμαι, Δον </w:t>
      </w:r>
      <w:proofErr w:type="spellStart"/>
      <w:r>
        <w:rPr>
          <w:rFonts w:eastAsia="Times New Roman"/>
          <w:szCs w:val="24"/>
        </w:rPr>
        <w:t>Κιχώτες</w:t>
      </w:r>
      <w:proofErr w:type="spellEnd"/>
      <w:r>
        <w:rPr>
          <w:rFonts w:eastAsia="Times New Roman"/>
          <w:szCs w:val="24"/>
        </w:rPr>
        <w:t xml:space="preserve">. Κάνετε </w:t>
      </w:r>
      <w:proofErr w:type="spellStart"/>
      <w:r>
        <w:rPr>
          <w:rFonts w:eastAsia="Times New Roman"/>
          <w:szCs w:val="24"/>
        </w:rPr>
        <w:t>σκιαμαχίες</w:t>
      </w:r>
      <w:proofErr w:type="spellEnd"/>
      <w:r>
        <w:rPr>
          <w:rFonts w:eastAsia="Times New Roman"/>
          <w:szCs w:val="24"/>
        </w:rPr>
        <w:t xml:space="preserve"> με ανύπαρκτους εχ</w:t>
      </w:r>
      <w:r>
        <w:rPr>
          <w:rFonts w:eastAsia="Times New Roman"/>
          <w:szCs w:val="24"/>
        </w:rPr>
        <w:t xml:space="preserve">θρούς, για να επισκιάσετε τα πολλά πραγματικά επίδικα. Με το δήθεν </w:t>
      </w:r>
      <w:proofErr w:type="spellStart"/>
      <w:r>
        <w:rPr>
          <w:rFonts w:eastAsia="Times New Roman"/>
          <w:szCs w:val="24"/>
          <w:lang w:val="en-US"/>
        </w:rPr>
        <w:t>colpo</w:t>
      </w:r>
      <w:proofErr w:type="spellEnd"/>
      <w:r w:rsidRPr="006B175C">
        <w:rPr>
          <w:rFonts w:eastAsia="Times New Roman"/>
          <w:szCs w:val="24"/>
        </w:rPr>
        <w:t xml:space="preserve"> </w:t>
      </w:r>
      <w:proofErr w:type="spellStart"/>
      <w:r>
        <w:rPr>
          <w:rFonts w:eastAsia="Times New Roman"/>
          <w:szCs w:val="24"/>
          <w:lang w:val="en-US"/>
        </w:rPr>
        <w:t>grosso</w:t>
      </w:r>
      <w:proofErr w:type="spellEnd"/>
      <w:r w:rsidRPr="006B175C">
        <w:rPr>
          <w:rFonts w:eastAsia="Times New Roman"/>
          <w:szCs w:val="24"/>
        </w:rPr>
        <w:t xml:space="preserve"> </w:t>
      </w:r>
      <w:r>
        <w:rPr>
          <w:rFonts w:eastAsia="Times New Roman"/>
          <w:szCs w:val="24"/>
        </w:rPr>
        <w:t xml:space="preserve">του 32 από τον ΣΥΡΙΖΑ, τα ιδιωτικά σας βίτσια και φόβοι προσπαθούν να μεταμορφωθούν σε δημόσιες αρετές. Η υποκρισία είναι ο φόρος που η κακία πληρώνει στην αρετή. </w:t>
      </w:r>
    </w:p>
    <w:p w14:paraId="19C9A8BC" w14:textId="77777777" w:rsidR="005136E3" w:rsidRDefault="0098028A">
      <w:pPr>
        <w:spacing w:after="0" w:line="600" w:lineRule="auto"/>
        <w:ind w:firstLine="720"/>
        <w:jc w:val="both"/>
        <w:rPr>
          <w:rFonts w:eastAsia="Times New Roman"/>
          <w:szCs w:val="24"/>
        </w:rPr>
      </w:pPr>
      <w:r>
        <w:rPr>
          <w:rFonts w:eastAsia="Times New Roman"/>
          <w:szCs w:val="24"/>
        </w:rPr>
        <w:t>Τρίτος άξονα</w:t>
      </w:r>
      <w:r>
        <w:rPr>
          <w:rFonts w:eastAsia="Times New Roman"/>
          <w:szCs w:val="24"/>
        </w:rPr>
        <w:t>ς είναι η ενίσχυση της συμμετοχής των πολιτών. «Όλες οι εξουσίες πηγάζουν από τον λαό» λέει το άρθρο 1 και η αναφορά στη λαϊκή κυριαρχία έχει κυρίως συμβολική σημασία. Αλλά οι εξελίξεις στην παραγωγική διαδικασία και οι νέες τεχνολογίες κάνουν ορατά τα όρι</w:t>
      </w:r>
      <w:r>
        <w:rPr>
          <w:rFonts w:eastAsia="Times New Roman"/>
          <w:szCs w:val="24"/>
        </w:rPr>
        <w:t>α της αντιπροσώπευσης. Γι’ αυτό λοιπόν, προτείνουμε τον συντονισμό της δημοκρατικής αρχής με τον τρόπο δουλειάς και τις δεξιότητες των νέων ανθρώπων. Προτείνουμε την επέκταση της λαϊκής συμμετοχής με τη διενέργεια δημοψηφίσματος, με λαϊκή πρωτοβουλία για κ</w:t>
      </w:r>
      <w:r>
        <w:rPr>
          <w:rFonts w:eastAsia="Times New Roman"/>
          <w:szCs w:val="24"/>
        </w:rPr>
        <w:t>ρίσιμο εθνικό θέμα ή για ψηφισμένο νομοσχέδιο, αλλά και τη θεσμοθέ</w:t>
      </w:r>
      <w:r>
        <w:rPr>
          <w:rFonts w:eastAsia="Times New Roman"/>
          <w:szCs w:val="24"/>
        </w:rPr>
        <w:lastRenderedPageBreak/>
        <w:t xml:space="preserve">τηση της λαϊκής νομοθετικής πρωτοβουλίας. Αυτά τα μέτρα φέρνουν τον λαό στο προσκήνιο, αλλά φέρνουν και τον διάλογο, τη διαβούλευση στον λαό. </w:t>
      </w:r>
    </w:p>
    <w:p w14:paraId="19C9A8BD" w14:textId="77777777" w:rsidR="005136E3" w:rsidRDefault="0098028A">
      <w:pPr>
        <w:spacing w:after="0" w:line="600" w:lineRule="auto"/>
        <w:ind w:firstLine="720"/>
        <w:jc w:val="both"/>
        <w:rPr>
          <w:rFonts w:eastAsia="Times New Roman"/>
          <w:szCs w:val="24"/>
        </w:rPr>
      </w:pPr>
      <w:r>
        <w:rPr>
          <w:rFonts w:eastAsia="Times New Roman"/>
          <w:szCs w:val="24"/>
        </w:rPr>
        <w:t>Η άρνηση της Νέας Δημοκρατίας αποκαλύπτει το βα</w:t>
      </w:r>
      <w:r>
        <w:rPr>
          <w:rFonts w:eastAsia="Times New Roman"/>
          <w:szCs w:val="24"/>
        </w:rPr>
        <w:t xml:space="preserve">σικό της ένστικτο και φόβο, τον φόβο του λαού, τον τρόμο των πολλών. </w:t>
      </w:r>
    </w:p>
    <w:p w14:paraId="19C9A8BE" w14:textId="77777777" w:rsidR="005136E3" w:rsidRDefault="0098028A">
      <w:pPr>
        <w:spacing w:after="0" w:line="600" w:lineRule="auto"/>
        <w:ind w:firstLine="720"/>
        <w:jc w:val="both"/>
        <w:rPr>
          <w:rFonts w:eastAsia="Times New Roman"/>
          <w:szCs w:val="24"/>
        </w:rPr>
      </w:pPr>
      <w:r>
        <w:rPr>
          <w:rFonts w:eastAsia="Times New Roman"/>
          <w:szCs w:val="24"/>
        </w:rPr>
        <w:t>Τέταρτος είναι ο θεσμικός εκσυγχρονισμός για τα άρθρα 3 και 86. Θα πει περισσότερα ο κ. Παρασκευόπουλος. Θα ήθελα μόνο να πω για το άρθρο 3 και τις προτάσεις για τον πολιτικό όρκο ότι αυ</w:t>
      </w:r>
      <w:r>
        <w:rPr>
          <w:rFonts w:eastAsia="Times New Roman"/>
          <w:szCs w:val="24"/>
        </w:rPr>
        <w:t>τό που προσπαθούμε να κάνουμε είναι να καταστήσουμε σαφές ότι η επικρατούσα θρησκεία δεν προσδιορίζει θρησκευτικά την ελληνική πολιτεία. Η θρησκευτική ουδετερότητα σημαίνει ότι δεν υπάρχει κρατική θρησκεία, σημαίνει ότι το κράτος δεν μπορεί να ταυτίζεται μ</w:t>
      </w:r>
      <w:r>
        <w:rPr>
          <w:rFonts w:eastAsia="Times New Roman"/>
          <w:szCs w:val="24"/>
        </w:rPr>
        <w:t>ε το θρησκευόμενο τμήμα της κοινωνίας, όσο μεγάλο κι αν είναι αυτό. Η θρησκευτική ελευθερία και η λατρεία στις σύγχρονες δημοκρατίες δεν είναι δουλειά του κράτους αλλά δικαίωμα του πολίτη. Αυτές είναι οι κατακτήσεις της Γαλλικής Επανάστασης και του 18</w:t>
      </w:r>
      <w:r w:rsidRPr="004A6425">
        <w:rPr>
          <w:rFonts w:eastAsia="Times New Roman"/>
          <w:szCs w:val="24"/>
          <w:vertAlign w:val="superscript"/>
        </w:rPr>
        <w:t>ου</w:t>
      </w:r>
      <w:r>
        <w:rPr>
          <w:rFonts w:eastAsia="Times New Roman"/>
          <w:szCs w:val="24"/>
        </w:rPr>
        <w:t xml:space="preserve"> αι</w:t>
      </w:r>
      <w:r>
        <w:rPr>
          <w:rFonts w:eastAsia="Times New Roman"/>
          <w:szCs w:val="24"/>
        </w:rPr>
        <w:t>ώνα. Απόδραση στο μέλ</w:t>
      </w:r>
      <w:r>
        <w:rPr>
          <w:rFonts w:eastAsia="Times New Roman"/>
          <w:szCs w:val="24"/>
        </w:rPr>
        <w:lastRenderedPageBreak/>
        <w:t xml:space="preserve">λον, λοιπόν, κάνουμε, ξαναγυρίζοντας στον Διαφωτισμό. Γινόμαστε νεωτερικοί, μοντέρνοι, ενώ βρισκόμαστε στον ώριμο μεταμοντερνισμό. Η </w:t>
      </w:r>
      <w:r>
        <w:rPr>
          <w:rFonts w:eastAsia="Times New Roman"/>
          <w:szCs w:val="24"/>
        </w:rPr>
        <w:t>Α</w:t>
      </w:r>
      <w:r>
        <w:rPr>
          <w:rFonts w:eastAsia="Times New Roman"/>
          <w:szCs w:val="24"/>
        </w:rPr>
        <w:t xml:space="preserve">ντιπολίτευση παραμένει στην </w:t>
      </w:r>
      <w:proofErr w:type="spellStart"/>
      <w:r>
        <w:rPr>
          <w:rFonts w:eastAsia="Times New Roman"/>
          <w:szCs w:val="24"/>
        </w:rPr>
        <w:t>προνε</w:t>
      </w:r>
      <w:r>
        <w:rPr>
          <w:rFonts w:eastAsia="Times New Roman"/>
          <w:szCs w:val="24"/>
        </w:rPr>
        <w:t>ω</w:t>
      </w:r>
      <w:r>
        <w:rPr>
          <w:rFonts w:eastAsia="Times New Roman"/>
          <w:szCs w:val="24"/>
        </w:rPr>
        <w:t>τερική</w:t>
      </w:r>
      <w:proofErr w:type="spellEnd"/>
      <w:r>
        <w:rPr>
          <w:rFonts w:eastAsia="Times New Roman"/>
          <w:szCs w:val="24"/>
        </w:rPr>
        <w:t xml:space="preserve"> εποχή, συγχέοντας την κρατική υπόσταση με την ιδιωτική πίστη</w:t>
      </w:r>
      <w:r>
        <w:rPr>
          <w:rFonts w:eastAsia="Times New Roman"/>
          <w:szCs w:val="24"/>
        </w:rPr>
        <w:t xml:space="preserve">. </w:t>
      </w:r>
    </w:p>
    <w:p w14:paraId="19C9A8BF" w14:textId="77777777" w:rsidR="005136E3" w:rsidRDefault="0098028A">
      <w:pPr>
        <w:spacing w:after="0" w:line="600" w:lineRule="auto"/>
        <w:ind w:firstLine="720"/>
        <w:jc w:val="both"/>
        <w:rPr>
          <w:rFonts w:eastAsia="Times New Roman"/>
          <w:szCs w:val="24"/>
        </w:rPr>
      </w:pPr>
      <w:r>
        <w:rPr>
          <w:rFonts w:eastAsia="Times New Roman"/>
          <w:szCs w:val="24"/>
        </w:rPr>
        <w:t xml:space="preserve">Για το άρθρο 86 δεν θα πω τίποτα, εκτός από κάτι το οποίο επανειλημμένα ειπώθηκε στην </w:t>
      </w:r>
      <w:r>
        <w:rPr>
          <w:rFonts w:eastAsia="Times New Roman"/>
          <w:szCs w:val="24"/>
        </w:rPr>
        <w:t>ε</w:t>
      </w:r>
      <w:r>
        <w:rPr>
          <w:rFonts w:eastAsia="Times New Roman"/>
          <w:szCs w:val="24"/>
        </w:rPr>
        <w:t xml:space="preserve">πιτροπή και δεν ακούστηκε ευρύτερα. Επανειλημμένα μέλη της Αντιπολίτευσης άσκησαν έναν θεσμικό εκβιασμό: «Αν δεν ψηφίσετε τούτο ή το άλλο άρθρο», κυρίως το 16, «τότε </w:t>
      </w:r>
      <w:r>
        <w:rPr>
          <w:rFonts w:eastAsia="Times New Roman"/>
          <w:szCs w:val="24"/>
        </w:rPr>
        <w:t>κι εμείς δεν θα ψηφίσουμε το 86». Αυτό βέβαια δεν μπορούσαν να το κάνουν. Αναγκάστηκαν να ψηφίσουν και το 86 και η ελληνική Βουλή, νομίζω στη μεγάλη της πλειοψηφία, θα δώσει ένα μήνυμα ότι οι πολιτικοί πρέπει να υποβάλλονται στην ίδια θεσμική και νομική δι</w:t>
      </w:r>
      <w:r>
        <w:rPr>
          <w:rFonts w:eastAsia="Times New Roman"/>
          <w:szCs w:val="24"/>
        </w:rPr>
        <w:t xml:space="preserve">αδικασία όπως και οι υπόλοιποι πολίτες. </w:t>
      </w:r>
    </w:p>
    <w:p w14:paraId="19C9A8C0" w14:textId="77777777" w:rsidR="005136E3" w:rsidRDefault="0098028A">
      <w:pPr>
        <w:spacing w:after="0" w:line="600" w:lineRule="auto"/>
        <w:ind w:firstLine="720"/>
        <w:jc w:val="both"/>
        <w:rPr>
          <w:rFonts w:eastAsia="Times New Roman"/>
          <w:szCs w:val="24"/>
        </w:rPr>
      </w:pPr>
      <w:r>
        <w:rPr>
          <w:rFonts w:eastAsia="Times New Roman"/>
          <w:szCs w:val="24"/>
        </w:rPr>
        <w:t xml:space="preserve">Δυο τελευταίες λέξεις θέλω να πω για τη σχέση </w:t>
      </w:r>
      <w:proofErr w:type="spellStart"/>
      <w:r>
        <w:rPr>
          <w:rFonts w:eastAsia="Times New Roman"/>
          <w:szCs w:val="24"/>
        </w:rPr>
        <w:t>προτείνουσας</w:t>
      </w:r>
      <w:proofErr w:type="spellEnd"/>
      <w:r>
        <w:rPr>
          <w:rFonts w:eastAsia="Times New Roman"/>
          <w:szCs w:val="24"/>
        </w:rPr>
        <w:t xml:space="preserve"> και </w:t>
      </w:r>
      <w:r>
        <w:rPr>
          <w:rFonts w:eastAsia="Times New Roman"/>
          <w:szCs w:val="24"/>
        </w:rPr>
        <w:t>Α</w:t>
      </w:r>
      <w:r>
        <w:rPr>
          <w:rFonts w:eastAsia="Times New Roman"/>
          <w:szCs w:val="24"/>
        </w:rPr>
        <w:t>ναθεωρητικής Βουλής. Είναι ένα θέμα το οποίο πάλι θα αναλύσει περισσότερο ο κ. Παρασκευόπουλος. Θέλω να κάνω την εξής πολύ λογική παρατήρηση. Αν πραγμα</w:t>
      </w:r>
      <w:r>
        <w:rPr>
          <w:rFonts w:eastAsia="Times New Roman"/>
          <w:szCs w:val="24"/>
        </w:rPr>
        <w:t xml:space="preserve">τικά η </w:t>
      </w:r>
      <w:r>
        <w:rPr>
          <w:rFonts w:eastAsia="Times New Roman"/>
          <w:szCs w:val="24"/>
        </w:rPr>
        <w:lastRenderedPageBreak/>
        <w:t xml:space="preserve">πρώτη Βουλή δεν δεσμεύει σε τίποτα, ούτε ως προς την κατεύθυνση ούτε ως προς οτιδήποτε άλλο την επόμενη, γιατί κάναμε δεκαοχτώ συνεδριάσεις της </w:t>
      </w:r>
      <w:r>
        <w:rPr>
          <w:rFonts w:eastAsia="Times New Roman"/>
          <w:szCs w:val="24"/>
        </w:rPr>
        <w:t>ε</w:t>
      </w:r>
      <w:r>
        <w:rPr>
          <w:rFonts w:eastAsia="Times New Roman"/>
          <w:szCs w:val="24"/>
        </w:rPr>
        <w:t>πιτροπής, όπως σας αναφέραμε πριν; Γιατί συζητήσαμε με τέτοια ενδελέχεια, με τέτοια λεπτομέρεια, τόσο θε</w:t>
      </w:r>
      <w:r>
        <w:rPr>
          <w:rFonts w:eastAsia="Times New Roman"/>
          <w:szCs w:val="24"/>
        </w:rPr>
        <w:t>ωρητικά αυτά τα θέματα; Απλώς για το θεαθήναι; Απλώς για να περάσουμε την ώρα μας; Αποτελεί πλήρη παραλογισμό. Βέβαια ένα μεγάλο μέρος της θεωρίας υποστηρίζει δεσμευτικότητα και αποφάσεις των ειδικών δικαστηρίων. Αλλά ο παραλογισμός είναι τέλειος όταν αυτό</w:t>
      </w:r>
      <w:r>
        <w:rPr>
          <w:rFonts w:eastAsia="Times New Roman"/>
          <w:szCs w:val="24"/>
        </w:rPr>
        <w:t xml:space="preserve"> που μας λέγεται είναι ότι δεν υπάρχει κα</w:t>
      </w:r>
      <w:r>
        <w:rPr>
          <w:rFonts w:eastAsia="Times New Roman"/>
          <w:szCs w:val="24"/>
        </w:rPr>
        <w:t>μ</w:t>
      </w:r>
      <w:r>
        <w:rPr>
          <w:rFonts w:eastAsia="Times New Roman"/>
          <w:szCs w:val="24"/>
        </w:rPr>
        <w:t>μία δεσμευτικότητα. Το μόνο που έχουμε να κάνουμε δηλαδή, είναι στην αρχή της διαδικασίας να καταγράψουμε ποια άρθρα πρέπει να αναθεωρηθούν, για ποια άρθρα υπάρχει ανάγκη αναθεώρησης και μετά να κάνουμε την ψηφοφορ</w:t>
      </w:r>
      <w:r>
        <w:rPr>
          <w:rFonts w:eastAsia="Times New Roman"/>
          <w:szCs w:val="24"/>
        </w:rPr>
        <w:t xml:space="preserve">ία. Γιατί να έχουμε αυτές τις δεκαοχτώ συνεδριάσεις; </w:t>
      </w:r>
    </w:p>
    <w:p w14:paraId="19C9A8C1" w14:textId="77777777" w:rsidR="005136E3" w:rsidRDefault="0098028A">
      <w:pPr>
        <w:spacing w:after="0" w:line="600" w:lineRule="auto"/>
        <w:ind w:firstLine="720"/>
        <w:jc w:val="both"/>
        <w:rPr>
          <w:rFonts w:eastAsia="Times New Roman"/>
          <w:szCs w:val="24"/>
        </w:rPr>
      </w:pPr>
      <w:r>
        <w:rPr>
          <w:rFonts w:eastAsia="Times New Roman"/>
          <w:szCs w:val="24"/>
        </w:rPr>
        <w:t xml:space="preserve">Τελειώνω. Τι μας προτείνει η Νέα Δημοκρατία; Ένα ευκαιριακό </w:t>
      </w:r>
      <w:r>
        <w:rPr>
          <w:rFonts w:eastAsia="Times New Roman"/>
          <w:szCs w:val="24"/>
          <w:lang w:val="en-US"/>
        </w:rPr>
        <w:t>shopping</w:t>
      </w:r>
      <w:r w:rsidRPr="00D913B3">
        <w:rPr>
          <w:rFonts w:eastAsia="Times New Roman"/>
          <w:szCs w:val="24"/>
        </w:rPr>
        <w:t xml:space="preserve"> </w:t>
      </w:r>
      <w:r>
        <w:rPr>
          <w:rFonts w:eastAsia="Times New Roman"/>
          <w:szCs w:val="24"/>
          <w:lang w:val="en-US"/>
        </w:rPr>
        <w:t>list</w:t>
      </w:r>
      <w:r w:rsidRPr="00D913B3">
        <w:rPr>
          <w:rFonts w:eastAsia="Times New Roman"/>
          <w:szCs w:val="24"/>
        </w:rPr>
        <w:t xml:space="preserve"> </w:t>
      </w:r>
      <w:r>
        <w:rPr>
          <w:rFonts w:eastAsia="Times New Roman"/>
          <w:szCs w:val="24"/>
        </w:rPr>
        <w:t xml:space="preserve">διατάξεων χωρίς εσωτερική συνοχή, χωρίς </w:t>
      </w:r>
      <w:proofErr w:type="spellStart"/>
      <w:r>
        <w:rPr>
          <w:rFonts w:eastAsia="Times New Roman"/>
          <w:szCs w:val="24"/>
        </w:rPr>
        <w:t>αξιακό</w:t>
      </w:r>
      <w:proofErr w:type="spellEnd"/>
      <w:r>
        <w:rPr>
          <w:rFonts w:eastAsia="Times New Roman"/>
          <w:szCs w:val="24"/>
        </w:rPr>
        <w:t xml:space="preserve"> </w:t>
      </w:r>
      <w:proofErr w:type="spellStart"/>
      <w:r>
        <w:rPr>
          <w:rFonts w:eastAsia="Times New Roman"/>
          <w:szCs w:val="24"/>
        </w:rPr>
        <w:t>πρόταγμα</w:t>
      </w:r>
      <w:proofErr w:type="spellEnd"/>
      <w:r>
        <w:rPr>
          <w:rFonts w:eastAsia="Times New Roman"/>
          <w:szCs w:val="24"/>
        </w:rPr>
        <w:t xml:space="preserve">. Κάποιες δεν αρμόζουν στο Σύνταγμα, άλλες είναι αυτονόητες, άλλες είναι </w:t>
      </w:r>
      <w:r>
        <w:rPr>
          <w:rFonts w:eastAsia="Times New Roman"/>
          <w:szCs w:val="24"/>
        </w:rPr>
        <w:t xml:space="preserve">ασαφείς. </w:t>
      </w:r>
    </w:p>
    <w:p w14:paraId="19C9A8C2" w14:textId="77777777" w:rsidR="005136E3" w:rsidRDefault="0098028A">
      <w:pPr>
        <w:spacing w:after="0" w:line="600" w:lineRule="auto"/>
        <w:ind w:firstLine="720"/>
        <w:jc w:val="both"/>
        <w:rPr>
          <w:rFonts w:eastAsia="Times New Roman"/>
          <w:szCs w:val="24"/>
        </w:rPr>
      </w:pPr>
      <w:r>
        <w:rPr>
          <w:rFonts w:eastAsia="Times New Roman"/>
          <w:szCs w:val="24"/>
        </w:rPr>
        <w:lastRenderedPageBreak/>
        <w:t xml:space="preserve">Η πραγματική αντιπαράθεση όμως δεν βρίσκεται στο άρθρο 32. Έγινε τις τελευταίες ημέρες στα </w:t>
      </w:r>
      <w:proofErr w:type="spellStart"/>
      <w:r>
        <w:rPr>
          <w:rFonts w:eastAsia="Times New Roman"/>
          <w:szCs w:val="24"/>
        </w:rPr>
        <w:t>μίντια</w:t>
      </w:r>
      <w:proofErr w:type="spellEnd"/>
      <w:r>
        <w:rPr>
          <w:rFonts w:eastAsia="Times New Roman"/>
          <w:szCs w:val="24"/>
        </w:rPr>
        <w:t xml:space="preserve"> αυτή η σκιαμαχία. Είναι κάτι που κανένας δεν είχε πει. Βρίσκεται στο οικονομικό και κοινωνικό μοντέλο των δυο προτάσεων. Από τη μια, ο δημοσιονομικό</w:t>
      </w:r>
      <w:r>
        <w:rPr>
          <w:rFonts w:eastAsia="Times New Roman"/>
          <w:szCs w:val="24"/>
        </w:rPr>
        <w:t xml:space="preserve">ς κορσές και η εσωτερική υποτίμηση, ένα πρόγραμμα που δοκιμάστηκε και απέτυχε και στην Ελλάδα και που τώρα ακόμα και οι περισσότεροι Ευρωπαίοι έχουν αρχίσει να το εγκαταλείπουν. Η </w:t>
      </w:r>
      <w:proofErr w:type="spellStart"/>
      <w:r>
        <w:rPr>
          <w:rFonts w:eastAsia="Times New Roman"/>
          <w:szCs w:val="24"/>
        </w:rPr>
        <w:t>συνταγματοποίηση</w:t>
      </w:r>
      <w:proofErr w:type="spellEnd"/>
      <w:r>
        <w:rPr>
          <w:rFonts w:eastAsia="Times New Roman"/>
          <w:szCs w:val="24"/>
        </w:rPr>
        <w:t xml:space="preserve"> δηλαδή του νεοφιλελευθερισμού και της λιτότητας. </w:t>
      </w:r>
    </w:p>
    <w:p w14:paraId="19C9A8C3"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εμάς την Αριστερά το πρόγραμμά μας σημαίνει την επέκταση της </w:t>
      </w:r>
      <w:r>
        <w:rPr>
          <w:rFonts w:eastAsia="Times New Roman"/>
          <w:color w:val="222222"/>
          <w:szCs w:val="24"/>
          <w:shd w:val="clear" w:color="auto" w:fill="FFFFFF"/>
        </w:rPr>
        <w:t>δ</w:t>
      </w:r>
      <w:r>
        <w:rPr>
          <w:rFonts w:eastAsia="Times New Roman"/>
          <w:color w:val="222222"/>
          <w:szCs w:val="24"/>
          <w:shd w:val="clear" w:color="auto" w:fill="FFFFFF"/>
        </w:rPr>
        <w:t>ημοκρατίας και των κοινωνικών δικαιωμάτων που αποσκοπούν στον σταδιακό κοινωνικό μετασχηματισμό. Σε αυτά τα δύο μοντέλα, θα αντιπαρατεθούν η προοδευτική και η συντηρητική αντίληψη για το μέλ</w:t>
      </w:r>
      <w:r>
        <w:rPr>
          <w:rFonts w:eastAsia="Times New Roman"/>
          <w:color w:val="222222"/>
          <w:szCs w:val="24"/>
          <w:shd w:val="clear" w:color="auto" w:fill="FFFFFF"/>
        </w:rPr>
        <w:t>λον της χώρας, το Σύνταγμα των πολλών και της κοινωνικής πλειοψηφίας, με αυτό των λίγων και των διαφόρων ελίτ.</w:t>
      </w:r>
    </w:p>
    <w:p w14:paraId="19C9A8C4"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καλώ να υπερψηφίσετε όλες τις προτάσεις που βρίσκονται μπροστά μας για μία Ελλάδα της </w:t>
      </w:r>
      <w:r>
        <w:rPr>
          <w:rFonts w:eastAsia="Times New Roman"/>
          <w:color w:val="222222"/>
          <w:szCs w:val="24"/>
          <w:shd w:val="clear" w:color="auto" w:fill="FFFFFF"/>
        </w:rPr>
        <w:t>δ</w:t>
      </w:r>
      <w:r>
        <w:rPr>
          <w:rFonts w:eastAsia="Times New Roman"/>
          <w:color w:val="222222"/>
          <w:szCs w:val="24"/>
          <w:shd w:val="clear" w:color="auto" w:fill="FFFFFF"/>
        </w:rPr>
        <w:t>ημοκρατίας και της προόδου.</w:t>
      </w:r>
    </w:p>
    <w:p w14:paraId="19C9A8C5"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Σας ευχαριστώ.</w:t>
      </w:r>
    </w:p>
    <w:p w14:paraId="19C9A8C6" w14:textId="77777777" w:rsidR="005136E3" w:rsidRDefault="0098028A">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w:t>
      </w:r>
      <w:r>
        <w:rPr>
          <w:rFonts w:eastAsia="Times New Roman"/>
          <w:color w:val="222222"/>
          <w:szCs w:val="24"/>
          <w:shd w:val="clear" w:color="auto" w:fill="FFFFFF"/>
        </w:rPr>
        <w:t>ματα από την πτέρυγα του ΣΥΡΙΖΑ)</w:t>
      </w:r>
    </w:p>
    <w:p w14:paraId="19C9A8C7" w14:textId="77777777" w:rsidR="005136E3" w:rsidRDefault="0098028A">
      <w:pPr>
        <w:spacing w:after="0" w:line="600" w:lineRule="auto"/>
        <w:ind w:firstLine="720"/>
        <w:jc w:val="both"/>
        <w:rPr>
          <w:rFonts w:eastAsia="Times New Roman"/>
          <w:color w:val="222222"/>
          <w:szCs w:val="24"/>
          <w:shd w:val="clear" w:color="auto" w:fill="FFFFFF"/>
        </w:rPr>
      </w:pPr>
      <w:r w:rsidRPr="000C6393">
        <w:rPr>
          <w:rFonts w:eastAsia="Times New Roman"/>
          <w:b/>
          <w:color w:val="222222"/>
          <w:szCs w:val="24"/>
          <w:shd w:val="clear" w:color="auto" w:fill="FFFFFF"/>
        </w:rPr>
        <w:t>ΠΡΟΕΔΡΕΥΟΥΣΑ (Αναστασία Χριστοδουλοπούλου):</w:t>
      </w:r>
      <w:r>
        <w:rPr>
          <w:rFonts w:eastAsia="Times New Roman"/>
          <w:color w:val="222222"/>
          <w:szCs w:val="24"/>
          <w:shd w:val="clear" w:color="auto" w:fill="FFFFFF"/>
        </w:rPr>
        <w:t xml:space="preserve"> Ευχαριστούμε.</w:t>
      </w:r>
    </w:p>
    <w:p w14:paraId="19C9A8C8"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καλέσω τον κ. Τασούλα στο Βήμα να κάνω δυο ανακοινώσεις:</w:t>
      </w:r>
      <w:r>
        <w:rPr>
          <w:rFonts w:eastAsia="Times New Roman"/>
          <w:color w:val="222222"/>
          <w:szCs w:val="24"/>
          <w:shd w:val="clear" w:color="auto" w:fill="FFFFFF"/>
        </w:rPr>
        <w:tab/>
      </w:r>
    </w:p>
    <w:p w14:paraId="19C9A8C9"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Βουλευτής Τρικάλων της Νέας Δημοκρατίας κ. Κωνσταντίνος Σκρέκας ζητεί άδεια ολιγοήμερης απουσίας από</w:t>
      </w:r>
      <w:r>
        <w:rPr>
          <w:rFonts w:eastAsia="Times New Roman"/>
          <w:color w:val="222222"/>
          <w:szCs w:val="24"/>
          <w:shd w:val="clear" w:color="auto" w:fill="FFFFFF"/>
        </w:rPr>
        <w:t xml:space="preserve"> 17</w:t>
      </w:r>
      <w:r>
        <w:rPr>
          <w:rFonts w:eastAsia="Times New Roman"/>
          <w:color w:val="222222"/>
          <w:szCs w:val="24"/>
          <w:shd w:val="clear" w:color="auto" w:fill="FFFFFF"/>
        </w:rPr>
        <w:t>-</w:t>
      </w:r>
      <w:r>
        <w:rPr>
          <w:rFonts w:eastAsia="Times New Roman"/>
          <w:color w:val="222222"/>
          <w:szCs w:val="24"/>
          <w:shd w:val="clear" w:color="auto" w:fill="FFFFFF"/>
        </w:rPr>
        <w:t>3</w:t>
      </w:r>
      <w:r>
        <w:rPr>
          <w:rFonts w:eastAsia="Times New Roman"/>
          <w:color w:val="222222"/>
          <w:szCs w:val="24"/>
          <w:shd w:val="clear" w:color="auto" w:fill="FFFFFF"/>
        </w:rPr>
        <w:t>-</w:t>
      </w:r>
      <w:r>
        <w:rPr>
          <w:rFonts w:eastAsia="Times New Roman"/>
          <w:color w:val="222222"/>
          <w:szCs w:val="24"/>
          <w:shd w:val="clear" w:color="auto" w:fill="FFFFFF"/>
        </w:rPr>
        <w:t>2019 έως 24</w:t>
      </w:r>
      <w:r>
        <w:rPr>
          <w:rFonts w:eastAsia="Times New Roman"/>
          <w:color w:val="222222"/>
          <w:szCs w:val="24"/>
          <w:shd w:val="clear" w:color="auto" w:fill="FFFFFF"/>
        </w:rPr>
        <w:t>-</w:t>
      </w:r>
      <w:r>
        <w:rPr>
          <w:rFonts w:eastAsia="Times New Roman"/>
          <w:color w:val="222222"/>
          <w:szCs w:val="24"/>
          <w:shd w:val="clear" w:color="auto" w:fill="FFFFFF"/>
        </w:rPr>
        <w:t>3</w:t>
      </w:r>
      <w:r>
        <w:rPr>
          <w:rFonts w:eastAsia="Times New Roman"/>
          <w:color w:val="222222"/>
          <w:szCs w:val="24"/>
          <w:shd w:val="clear" w:color="auto" w:fill="FFFFFF"/>
        </w:rPr>
        <w:t>-</w:t>
      </w:r>
      <w:r>
        <w:rPr>
          <w:rFonts w:eastAsia="Times New Roman"/>
          <w:color w:val="222222"/>
          <w:szCs w:val="24"/>
          <w:shd w:val="clear" w:color="auto" w:fill="FFFFFF"/>
        </w:rPr>
        <w:t>2019, στο εξωτερικό. Η Βουλή εγκρίνει;</w:t>
      </w:r>
    </w:p>
    <w:p w14:paraId="19C9A8CA" w14:textId="77777777" w:rsidR="005136E3" w:rsidRDefault="0098028A">
      <w:pPr>
        <w:spacing w:after="0" w:line="600" w:lineRule="auto"/>
        <w:ind w:firstLine="720"/>
        <w:jc w:val="both"/>
        <w:rPr>
          <w:rFonts w:eastAsia="Times New Roman"/>
          <w:color w:val="222222"/>
          <w:szCs w:val="24"/>
          <w:shd w:val="clear" w:color="auto" w:fill="FFFFFF"/>
        </w:rPr>
      </w:pPr>
      <w:r w:rsidRPr="00FB4292">
        <w:rPr>
          <w:rFonts w:eastAsia="Times New Roman"/>
          <w:b/>
          <w:color w:val="222222"/>
          <w:szCs w:val="24"/>
          <w:shd w:val="clear" w:color="auto" w:fill="FFFFFF"/>
        </w:rPr>
        <w:t xml:space="preserve">ΟΛΟΙ </w:t>
      </w:r>
      <w:r>
        <w:rPr>
          <w:rFonts w:eastAsia="Times New Roman"/>
          <w:b/>
          <w:color w:val="222222"/>
          <w:szCs w:val="24"/>
          <w:shd w:val="clear" w:color="auto" w:fill="FFFFFF"/>
        </w:rPr>
        <w:t xml:space="preserve">ΟΙ </w:t>
      </w:r>
      <w:r w:rsidRPr="00FB4292">
        <w:rPr>
          <w:rFonts w:eastAsia="Times New Roman"/>
          <w:b/>
          <w:color w:val="222222"/>
          <w:szCs w:val="24"/>
          <w:shd w:val="clear" w:color="auto" w:fill="FFFFFF"/>
        </w:rPr>
        <w:t>ΒΟΥΛΕΥΤΕΣ:</w:t>
      </w:r>
      <w:r>
        <w:rPr>
          <w:rFonts w:eastAsia="Times New Roman"/>
          <w:color w:val="222222"/>
          <w:szCs w:val="24"/>
          <w:shd w:val="clear" w:color="auto" w:fill="FFFFFF"/>
        </w:rPr>
        <w:t xml:space="preserve"> Μάλιστα, μάλιστα.</w:t>
      </w:r>
    </w:p>
    <w:p w14:paraId="19C9A8CB"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(Αναστασία Χριστοδουλοπούλου):</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Συνεπώς η </w:t>
      </w:r>
      <w:r>
        <w:rPr>
          <w:rFonts w:eastAsia="Times New Roman"/>
          <w:color w:val="222222"/>
          <w:szCs w:val="24"/>
          <w:shd w:val="clear" w:color="auto" w:fill="FFFFFF"/>
        </w:rPr>
        <w:t>Βουλή ενέκρινε τη ζητηθείσα άδεια.</w:t>
      </w:r>
    </w:p>
    <w:p w14:paraId="19C9A8CC"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υπάρχει μία επιστολή του </w:t>
      </w:r>
      <w:r>
        <w:rPr>
          <w:rFonts w:eastAsia="Times New Roman"/>
          <w:color w:val="222222"/>
          <w:szCs w:val="24"/>
          <w:shd w:val="clear" w:color="auto" w:fill="FFFFFF"/>
        </w:rPr>
        <w:t xml:space="preserve">Ε΄ Αντιπροέδρου της Βουλής και </w:t>
      </w:r>
      <w:r>
        <w:rPr>
          <w:rFonts w:eastAsia="Times New Roman"/>
          <w:color w:val="222222"/>
          <w:szCs w:val="24"/>
          <w:shd w:val="clear" w:color="auto" w:fill="FFFFFF"/>
        </w:rPr>
        <w:t>Βουλευτ</w:t>
      </w:r>
      <w:r>
        <w:rPr>
          <w:rFonts w:eastAsia="Times New Roman"/>
          <w:color w:val="222222"/>
          <w:szCs w:val="24"/>
          <w:shd w:val="clear" w:color="auto" w:fill="FFFFFF"/>
        </w:rPr>
        <w:t xml:space="preserve">ή </w:t>
      </w:r>
      <w:r>
        <w:rPr>
          <w:rFonts w:eastAsia="Times New Roman"/>
          <w:color w:val="222222"/>
          <w:szCs w:val="24"/>
          <w:shd w:val="clear" w:color="auto" w:fill="FFFFFF"/>
        </w:rPr>
        <w:t>της</w:t>
      </w:r>
      <w:r>
        <w:rPr>
          <w:rFonts w:eastAsia="Times New Roman"/>
          <w:color w:val="222222"/>
          <w:szCs w:val="24"/>
          <w:shd w:val="clear" w:color="auto" w:fill="FFFFFF"/>
        </w:rPr>
        <w:t xml:space="preserve"> Δημοκρατικής Συμπαράταξης κ. Δημητρίου </w:t>
      </w:r>
      <w:proofErr w:type="spellStart"/>
      <w:r>
        <w:rPr>
          <w:rFonts w:eastAsia="Times New Roman"/>
          <w:color w:val="222222"/>
          <w:szCs w:val="24"/>
          <w:shd w:val="clear" w:color="auto" w:fill="FFFFFF"/>
        </w:rPr>
        <w:t>Κρεμαστινού</w:t>
      </w:r>
      <w:proofErr w:type="spellEnd"/>
      <w:r>
        <w:rPr>
          <w:rFonts w:eastAsia="Times New Roman"/>
          <w:color w:val="222222"/>
          <w:szCs w:val="24"/>
          <w:shd w:val="clear" w:color="auto" w:fill="FFFFFF"/>
        </w:rPr>
        <w:t xml:space="preserve"> προς τον Πρόεδρο της Βουλής, η οποία καταχωρίζεται στα Πρακτικά. Όποιος ενδιαφέρεται, μπορεί να πάρει αντίγραφο να το μελετήσει.</w:t>
      </w:r>
    </w:p>
    <w:p w14:paraId="19C9A8CD" w14:textId="77777777" w:rsidR="005136E3" w:rsidRDefault="0098028A">
      <w:pPr>
        <w:spacing w:after="0" w:line="600" w:lineRule="auto"/>
        <w:ind w:firstLine="720"/>
        <w:jc w:val="both"/>
        <w:rPr>
          <w:rFonts w:eastAsia="Times New Roman"/>
          <w:color w:val="222222"/>
          <w:szCs w:val="24"/>
          <w:shd w:val="clear" w:color="auto" w:fill="FFFFFF"/>
        </w:rPr>
      </w:pPr>
      <w:r w:rsidRPr="000D63A8">
        <w:rPr>
          <w:rFonts w:eastAsia="Times New Roman" w:cs="Times New Roman"/>
          <w:szCs w:val="24"/>
        </w:rPr>
        <w:lastRenderedPageBreak/>
        <w:t>(</w:t>
      </w:r>
      <w:r>
        <w:rPr>
          <w:rFonts w:eastAsia="Times New Roman" w:cs="Times New Roman"/>
          <w:szCs w:val="24"/>
        </w:rPr>
        <w:t>Στο σημείο αυτό κατατίθεται για τα Πρακτικά η προαναφερθείσα επιστολή</w:t>
      </w:r>
      <w:r w:rsidRPr="000D63A8">
        <w:rPr>
          <w:rFonts w:eastAsia="Times New Roman" w:cs="Times New Roman"/>
          <w:szCs w:val="24"/>
        </w:rPr>
        <w:t xml:space="preserve"> </w:t>
      </w:r>
      <w:r>
        <w:rPr>
          <w:rFonts w:eastAsia="Times New Roman" w:cs="Times New Roman"/>
          <w:szCs w:val="24"/>
        </w:rPr>
        <w:t>του</w:t>
      </w:r>
      <w:r w:rsidRPr="000D63A8">
        <w:rPr>
          <w:rFonts w:eastAsia="Times New Roman" w:cs="Times New Roman"/>
          <w:szCs w:val="24"/>
        </w:rPr>
        <w:t xml:space="preserve"> </w:t>
      </w:r>
      <w:r>
        <w:rPr>
          <w:rFonts w:eastAsia="Times New Roman" w:cs="Times New Roman"/>
          <w:szCs w:val="24"/>
        </w:rPr>
        <w:t xml:space="preserve">Ε΄ Αντιπροέδρου της Βουλής </w:t>
      </w:r>
      <w:r w:rsidRPr="000D63A8">
        <w:rPr>
          <w:rFonts w:eastAsia="Times New Roman" w:cs="Times New Roman"/>
          <w:szCs w:val="24"/>
        </w:rPr>
        <w:t xml:space="preserve">κ. </w:t>
      </w:r>
      <w:r>
        <w:rPr>
          <w:rFonts w:eastAsia="Times New Roman" w:cs="Times New Roman"/>
          <w:szCs w:val="24"/>
        </w:rPr>
        <w:t xml:space="preserve">Δημητρίου </w:t>
      </w:r>
      <w:proofErr w:type="spellStart"/>
      <w:r>
        <w:rPr>
          <w:rFonts w:eastAsia="Times New Roman" w:cs="Times New Roman"/>
          <w:szCs w:val="24"/>
        </w:rPr>
        <w:t>Κρεμαστινού</w:t>
      </w:r>
      <w:proofErr w:type="spellEnd"/>
      <w:r>
        <w:rPr>
          <w:rFonts w:eastAsia="Times New Roman" w:cs="Times New Roman"/>
          <w:szCs w:val="24"/>
        </w:rPr>
        <w:t>,</w:t>
      </w:r>
      <w:r>
        <w:rPr>
          <w:rFonts w:eastAsia="Times New Roman" w:cs="Times New Roman"/>
          <w:szCs w:val="24"/>
        </w:rPr>
        <w:t xml:space="preserve"> η </w:t>
      </w:r>
      <w:r w:rsidRPr="000D63A8">
        <w:rPr>
          <w:rFonts w:eastAsia="Times New Roman" w:cs="Times New Roman"/>
          <w:szCs w:val="24"/>
        </w:rPr>
        <w:t>οποία βρίσκ</w:t>
      </w:r>
      <w:r>
        <w:rPr>
          <w:rFonts w:eastAsia="Times New Roman" w:cs="Times New Roman"/>
          <w:szCs w:val="24"/>
        </w:rPr>
        <w:t>εται</w:t>
      </w:r>
      <w:r w:rsidRPr="000D63A8">
        <w:rPr>
          <w:rFonts w:eastAsia="Times New Roman" w:cs="Times New Roman"/>
          <w:szCs w:val="24"/>
        </w:rPr>
        <w:t xml:space="preserve">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9C9A8CE"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Τασούλα, έχετε τον λόγο. </w:t>
      </w:r>
    </w:p>
    <w:p w14:paraId="19C9A8CF" w14:textId="77777777" w:rsidR="005136E3" w:rsidRDefault="0098028A">
      <w:pPr>
        <w:spacing w:after="0" w:line="600" w:lineRule="auto"/>
        <w:ind w:firstLine="720"/>
        <w:jc w:val="both"/>
        <w:rPr>
          <w:rFonts w:eastAsia="Times New Roman"/>
          <w:color w:val="222222"/>
          <w:szCs w:val="24"/>
          <w:shd w:val="clear" w:color="auto" w:fill="FFFFFF"/>
        </w:rPr>
      </w:pPr>
      <w:r w:rsidRPr="00557D71">
        <w:rPr>
          <w:rFonts w:eastAsia="Times New Roman"/>
          <w:b/>
          <w:color w:val="222222"/>
          <w:szCs w:val="24"/>
          <w:shd w:val="clear" w:color="auto" w:fill="FFFFFF"/>
        </w:rPr>
        <w:t>ΚΩΝΣΤΑΝΤΙΝΟΣ ΤΑΣΟΥΛΑΣ:</w:t>
      </w:r>
      <w:r>
        <w:rPr>
          <w:rFonts w:eastAsia="Times New Roman"/>
          <w:color w:val="222222"/>
          <w:szCs w:val="24"/>
          <w:shd w:val="clear" w:color="auto" w:fill="FFFFFF"/>
        </w:rPr>
        <w:t xml:space="preserve"> Κυρίες και κύριοι συνάδελφοι, η από</w:t>
      </w:r>
      <w:r>
        <w:rPr>
          <w:rFonts w:eastAsia="Times New Roman"/>
          <w:color w:val="222222"/>
          <w:szCs w:val="24"/>
          <w:shd w:val="clear" w:color="auto" w:fill="FFFFFF"/>
        </w:rPr>
        <w:t xml:space="preserve">πειρα συνταγματικής </w:t>
      </w:r>
      <w:r>
        <w:rPr>
          <w:rFonts w:eastAsia="Times New Roman"/>
          <w:color w:val="222222"/>
          <w:szCs w:val="24"/>
          <w:shd w:val="clear" w:color="auto" w:fill="FFFFFF"/>
        </w:rPr>
        <w:t>Α</w:t>
      </w:r>
      <w:r>
        <w:rPr>
          <w:rFonts w:eastAsia="Times New Roman"/>
          <w:color w:val="222222"/>
          <w:szCs w:val="24"/>
          <w:shd w:val="clear" w:color="auto" w:fill="FFFFFF"/>
        </w:rPr>
        <w:t>ναθεωρήσεως είναι μία σπάνια κοινοβουλευτική διαδικασία, λόγω του ότι το Σύνταγμά μας –ευτυχώς- είναι αυστηρό</w:t>
      </w:r>
      <w:r w:rsidRPr="00185B6F">
        <w:rPr>
          <w:rFonts w:eastAsia="Times New Roman"/>
          <w:color w:val="222222"/>
          <w:szCs w:val="24"/>
          <w:shd w:val="clear" w:color="auto" w:fill="FFFFFF"/>
        </w:rPr>
        <w:t xml:space="preserve"> </w:t>
      </w:r>
      <w:r>
        <w:rPr>
          <w:rFonts w:eastAsia="Times New Roman"/>
          <w:color w:val="222222"/>
          <w:szCs w:val="24"/>
          <w:shd w:val="clear" w:color="auto" w:fill="FFFFFF"/>
        </w:rPr>
        <w:t>. Μπορεί να γίνει όχι κάθε μέρα. Η τελευταία έγινε πριν από ένδεκα χρόνια και η επόμενη φοβούμαι ότι μπορεί να γίνει μετά από</w:t>
      </w:r>
      <w:r>
        <w:rPr>
          <w:rFonts w:eastAsia="Times New Roman"/>
          <w:color w:val="222222"/>
          <w:szCs w:val="24"/>
          <w:shd w:val="clear" w:color="auto" w:fill="FFFFFF"/>
        </w:rPr>
        <w:t xml:space="preserve"> άλλα δέκα χρόνια, ίσως</w:t>
      </w:r>
      <w:r>
        <w:rPr>
          <w:rFonts w:eastAsia="Times New Roman"/>
          <w:color w:val="222222"/>
          <w:szCs w:val="24"/>
          <w:shd w:val="clear" w:color="auto" w:fill="FFFFFF"/>
        </w:rPr>
        <w:t xml:space="preserve"> όμως</w:t>
      </w:r>
      <w:r>
        <w:rPr>
          <w:rFonts w:eastAsia="Times New Roman"/>
          <w:color w:val="222222"/>
          <w:szCs w:val="24"/>
          <w:shd w:val="clear" w:color="auto" w:fill="FFFFFF"/>
        </w:rPr>
        <w:t xml:space="preserve"> και να σωθεί.</w:t>
      </w:r>
    </w:p>
    <w:p w14:paraId="19C9A8D0"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Αυτές οι χρονικές παράμετροι καταδεικνύουν τη σοβαρότητα και τη βαρύτητα της αναθεωρήσεως, η οποία προφανώς δεν έχει να κάνει με τους χαρακτηρισμούς που επιχειρούνται να δοθούν σε πολιτικούς αντιπάλους, με βάση τι</w:t>
      </w:r>
      <w:r>
        <w:rPr>
          <w:rFonts w:eastAsia="Times New Roman"/>
          <w:color w:val="222222"/>
          <w:szCs w:val="24"/>
          <w:shd w:val="clear" w:color="auto" w:fill="FFFFFF"/>
        </w:rPr>
        <w:t xml:space="preserve">ς τρέχουσες πολιτικές ή κομματικές αγωνίες ή ανασφάλειες. </w:t>
      </w:r>
      <w:r w:rsidRPr="00103256">
        <w:rPr>
          <w:rFonts w:eastAsia="Times New Roman"/>
          <w:color w:val="222222"/>
          <w:szCs w:val="24"/>
          <w:shd w:val="clear" w:color="auto" w:fill="FFFFFF"/>
        </w:rPr>
        <w:t>Είναι καλλιεπείς αγωνίες ή ανασφάλειες</w:t>
      </w:r>
      <w:r>
        <w:rPr>
          <w:rFonts w:eastAsia="Times New Roman"/>
          <w:color w:val="222222"/>
          <w:szCs w:val="24"/>
          <w:shd w:val="clear" w:color="auto" w:fill="FFFFFF"/>
        </w:rPr>
        <w:t xml:space="preserve"> -</w:t>
      </w:r>
      <w:r w:rsidRPr="00103256">
        <w:rPr>
          <w:rFonts w:eastAsia="Times New Roman"/>
          <w:color w:val="222222"/>
          <w:szCs w:val="24"/>
          <w:shd w:val="clear" w:color="auto" w:fill="FFFFFF"/>
        </w:rPr>
        <w:t xml:space="preserve">για να είμαι δίκαιος με τον συνάδελφο που </w:t>
      </w:r>
      <w:r w:rsidRPr="00103256">
        <w:rPr>
          <w:rFonts w:eastAsia="Times New Roman"/>
          <w:color w:val="222222"/>
          <w:szCs w:val="24"/>
          <w:shd w:val="clear" w:color="auto" w:fill="FFFFFF"/>
        </w:rPr>
        <w:lastRenderedPageBreak/>
        <w:t>μίλησε προηγουμένως</w:t>
      </w:r>
      <w:r>
        <w:rPr>
          <w:rFonts w:eastAsia="Times New Roman"/>
          <w:color w:val="222222"/>
          <w:szCs w:val="24"/>
          <w:shd w:val="clear" w:color="auto" w:fill="FFFFFF"/>
        </w:rPr>
        <w:t>-</w:t>
      </w:r>
      <w:r w:rsidRPr="00103256">
        <w:rPr>
          <w:rFonts w:eastAsia="Times New Roman"/>
          <w:color w:val="222222"/>
          <w:szCs w:val="24"/>
          <w:shd w:val="clear" w:color="auto" w:fill="FFFFFF"/>
        </w:rPr>
        <w:t xml:space="preserve">, αλλά δεν έχουν σχέση με τη συνταγματική </w:t>
      </w:r>
      <w:r>
        <w:rPr>
          <w:rFonts w:eastAsia="Times New Roman"/>
          <w:color w:val="222222"/>
          <w:szCs w:val="24"/>
          <w:shd w:val="clear" w:color="auto" w:fill="FFFFFF"/>
        </w:rPr>
        <w:t>Α</w:t>
      </w:r>
      <w:r w:rsidRPr="00103256">
        <w:rPr>
          <w:rFonts w:eastAsia="Times New Roman"/>
          <w:color w:val="222222"/>
          <w:szCs w:val="24"/>
          <w:shd w:val="clear" w:color="auto" w:fill="FFFFFF"/>
        </w:rPr>
        <w:t xml:space="preserve">ναθεώρηση. Επίσης, δεν έχει σχέση με την ανάγκη συνταγματικής </w:t>
      </w:r>
      <w:r>
        <w:rPr>
          <w:rFonts w:eastAsia="Times New Roman"/>
          <w:color w:val="222222"/>
          <w:szCs w:val="24"/>
          <w:shd w:val="clear" w:color="auto" w:fill="FFFFFF"/>
        </w:rPr>
        <w:t>Α</w:t>
      </w:r>
      <w:r w:rsidRPr="00103256">
        <w:rPr>
          <w:rFonts w:eastAsia="Times New Roman"/>
          <w:color w:val="222222"/>
          <w:szCs w:val="24"/>
          <w:shd w:val="clear" w:color="auto" w:fill="FFFFFF"/>
        </w:rPr>
        <w:t>ναθεωρήσεως ο μεγάλος αριθμός των άρθρων που προτείνονται</w:t>
      </w:r>
      <w:r>
        <w:rPr>
          <w:rFonts w:eastAsia="Times New Roman"/>
          <w:color w:val="222222"/>
          <w:szCs w:val="24"/>
          <w:shd w:val="clear" w:color="auto" w:fill="FFFFFF"/>
        </w:rPr>
        <w:t xml:space="preserve">, </w:t>
      </w:r>
      <w:r w:rsidRPr="00103256">
        <w:rPr>
          <w:rFonts w:eastAsia="Times New Roman"/>
          <w:color w:val="222222"/>
          <w:szCs w:val="24"/>
          <w:shd w:val="clear" w:color="auto" w:fill="FFFFFF"/>
        </w:rPr>
        <w:t xml:space="preserve">που επεβίωσαν της προ μηνός ψηφοφορίας και που πέρασαν τον πήχη των </w:t>
      </w:r>
      <w:r>
        <w:rPr>
          <w:rFonts w:eastAsia="Times New Roman"/>
          <w:color w:val="222222"/>
          <w:szCs w:val="24"/>
          <w:shd w:val="clear" w:color="auto" w:fill="FFFFFF"/>
        </w:rPr>
        <w:t>151</w:t>
      </w:r>
      <w:r w:rsidRPr="00103256">
        <w:rPr>
          <w:rFonts w:eastAsia="Times New Roman"/>
          <w:color w:val="222222"/>
          <w:szCs w:val="24"/>
          <w:shd w:val="clear" w:color="auto" w:fill="FFFFFF"/>
        </w:rPr>
        <w:t xml:space="preserve"> ψήφων</w:t>
      </w:r>
      <w:r>
        <w:rPr>
          <w:rFonts w:eastAsia="Times New Roman"/>
          <w:color w:val="222222"/>
          <w:szCs w:val="24"/>
          <w:shd w:val="clear" w:color="auto" w:fill="FFFFFF"/>
        </w:rPr>
        <w:t>,</w:t>
      </w:r>
      <w:r w:rsidRPr="00103256">
        <w:rPr>
          <w:rFonts w:eastAsia="Times New Roman"/>
          <w:color w:val="222222"/>
          <w:szCs w:val="24"/>
          <w:shd w:val="clear" w:color="auto" w:fill="FFFFFF"/>
        </w:rPr>
        <w:t xml:space="preserve"> </w:t>
      </w:r>
      <w:r>
        <w:rPr>
          <w:rFonts w:eastAsia="Times New Roman"/>
          <w:color w:val="222222"/>
          <w:szCs w:val="24"/>
          <w:shd w:val="clear" w:color="auto" w:fill="FFFFFF"/>
        </w:rPr>
        <w:t xml:space="preserve">εν </w:t>
      </w:r>
      <w:proofErr w:type="spellStart"/>
      <w:r>
        <w:rPr>
          <w:rFonts w:eastAsia="Times New Roman"/>
          <w:color w:val="222222"/>
          <w:szCs w:val="24"/>
          <w:shd w:val="clear" w:color="auto" w:fill="FFFFFF"/>
        </w:rPr>
        <w:t>σχέσει</w:t>
      </w:r>
      <w:proofErr w:type="spellEnd"/>
      <w:r>
        <w:rPr>
          <w:rFonts w:eastAsia="Times New Roman"/>
          <w:color w:val="222222"/>
          <w:szCs w:val="24"/>
          <w:shd w:val="clear" w:color="auto" w:fill="FFFFFF"/>
        </w:rPr>
        <w:t xml:space="preserve"> </w:t>
      </w:r>
      <w:r w:rsidRPr="00103256">
        <w:rPr>
          <w:rFonts w:eastAsia="Times New Roman"/>
          <w:color w:val="222222"/>
          <w:szCs w:val="24"/>
          <w:shd w:val="clear" w:color="auto" w:fill="FFFFFF"/>
        </w:rPr>
        <w:t>με τα πραγματικά προβλήματα της χώρας.</w:t>
      </w:r>
      <w:r>
        <w:rPr>
          <w:rFonts w:eastAsia="Times New Roman"/>
          <w:color w:val="222222"/>
          <w:szCs w:val="24"/>
          <w:shd w:val="clear" w:color="auto" w:fill="FFFFFF"/>
        </w:rPr>
        <w:t xml:space="preserve"> Γιατί;</w:t>
      </w:r>
      <w:r>
        <w:rPr>
          <w:rFonts w:eastAsia="Times New Roman"/>
          <w:color w:val="222222"/>
          <w:szCs w:val="24"/>
          <w:shd w:val="clear" w:color="auto" w:fill="FFFFFF"/>
        </w:rPr>
        <w:t xml:space="preserve"> Τα πραγματικά προβλήματα της χώρας δεν έχουν να κάνουν με όλες εκείνες τις λεκτικές υπερβολές και τις λεκτικές ενισχύσεις που προσφέρονται στο Σύνταγμα εν </w:t>
      </w:r>
      <w:proofErr w:type="spellStart"/>
      <w:r>
        <w:rPr>
          <w:rFonts w:eastAsia="Times New Roman"/>
          <w:color w:val="222222"/>
          <w:szCs w:val="24"/>
          <w:shd w:val="clear" w:color="auto" w:fill="FFFFFF"/>
        </w:rPr>
        <w:t>είδει</w:t>
      </w:r>
      <w:proofErr w:type="spellEnd"/>
      <w:r>
        <w:rPr>
          <w:rFonts w:eastAsia="Times New Roman"/>
          <w:color w:val="222222"/>
          <w:szCs w:val="24"/>
          <w:shd w:val="clear" w:color="auto" w:fill="FFFFFF"/>
        </w:rPr>
        <w:t xml:space="preserve"> αναθεωρητικών προτάσεων.</w:t>
      </w:r>
    </w:p>
    <w:p w14:paraId="19C9A8D1"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Πρωθυπουργός είναι επιρρεπής, και σας έχει κολλήσει όλους και όλες,</w:t>
      </w:r>
      <w:r>
        <w:rPr>
          <w:rFonts w:eastAsia="Times New Roman"/>
          <w:color w:val="222222"/>
          <w:szCs w:val="24"/>
          <w:shd w:val="clear" w:color="auto" w:fill="FFFFFF"/>
        </w:rPr>
        <w:t xml:space="preserve"> σε μία λεκτική υπερβολή, χαρακτηρίζοντας την οικονομία σαν το προτέρημά του, το ατού του, χαρακτηρίζοντας τη Συμφωνία των Πρεσπών ως αριστούργημα. Αυτήν την επιδημία λεκτικής υπερβολής δεν προφυλάξατε τον εαυτό σας από το να την αποφύγετε και έχετε πλήρως</w:t>
      </w:r>
      <w:r>
        <w:rPr>
          <w:rFonts w:eastAsia="Times New Roman"/>
          <w:color w:val="222222"/>
          <w:szCs w:val="24"/>
          <w:shd w:val="clear" w:color="auto" w:fill="FFFFFF"/>
        </w:rPr>
        <w:t xml:space="preserve"> υποκύψει σε αυτήν, επηρεασμένοι από τις χθεσινές πάλι υπερβολές του Πρωθυπουργού που κήρυξε, </w:t>
      </w:r>
      <w:proofErr w:type="spellStart"/>
      <w:r>
        <w:rPr>
          <w:rFonts w:eastAsia="Times New Roman"/>
          <w:color w:val="222222"/>
          <w:szCs w:val="24"/>
          <w:shd w:val="clear" w:color="auto" w:fill="FFFFFF"/>
        </w:rPr>
        <w:t>άκουσον-άκουσον</w:t>
      </w:r>
      <w:proofErr w:type="spellEnd"/>
      <w:r>
        <w:rPr>
          <w:rFonts w:eastAsia="Times New Roman"/>
          <w:color w:val="222222"/>
          <w:szCs w:val="24"/>
          <w:shd w:val="clear" w:color="auto" w:fill="FFFFFF"/>
        </w:rPr>
        <w:t>, προσκλητήριο για τον πρώτο κύκλο της μεγάλης και τολμηρής θεσμικής τομής που</w:t>
      </w:r>
      <w:r>
        <w:rPr>
          <w:rFonts w:eastAsia="Times New Roman"/>
          <w:color w:val="222222"/>
          <w:szCs w:val="24"/>
          <w:shd w:val="clear" w:color="auto" w:fill="FFFFFF"/>
        </w:rPr>
        <w:t xml:space="preserve"> δήθεν </w:t>
      </w:r>
      <w:r>
        <w:rPr>
          <w:rFonts w:eastAsia="Times New Roman"/>
          <w:color w:val="222222"/>
          <w:szCs w:val="24"/>
          <w:shd w:val="clear" w:color="auto" w:fill="FFFFFF"/>
        </w:rPr>
        <w:t>η αναθεώρηση.</w:t>
      </w:r>
    </w:p>
    <w:p w14:paraId="19C9A8D2"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Να δούμε την </w:t>
      </w:r>
      <w:r>
        <w:rPr>
          <w:rFonts w:eastAsia="Times New Roman"/>
          <w:color w:val="222222"/>
          <w:szCs w:val="24"/>
          <w:shd w:val="clear" w:color="auto" w:fill="FFFFFF"/>
        </w:rPr>
        <w:t>Α</w:t>
      </w:r>
      <w:r>
        <w:rPr>
          <w:rFonts w:eastAsia="Times New Roman"/>
          <w:color w:val="222222"/>
          <w:szCs w:val="24"/>
          <w:shd w:val="clear" w:color="auto" w:fill="FFFFFF"/>
        </w:rPr>
        <w:t>ναθεώρηση με βάση το τι προτείνετε</w:t>
      </w:r>
      <w:r>
        <w:rPr>
          <w:rFonts w:eastAsia="Times New Roman"/>
          <w:color w:val="222222"/>
          <w:szCs w:val="24"/>
          <w:shd w:val="clear" w:color="auto" w:fill="FFFFFF"/>
        </w:rPr>
        <w:t xml:space="preserve">, αλλά να τη δούμε και με βάση το τι δεν προτείνετε, γιατί η </w:t>
      </w:r>
      <w:r>
        <w:rPr>
          <w:rFonts w:eastAsia="Times New Roman"/>
          <w:color w:val="222222"/>
          <w:szCs w:val="24"/>
          <w:shd w:val="clear" w:color="auto" w:fill="FFFFFF"/>
        </w:rPr>
        <w:t>Α</w:t>
      </w:r>
      <w:r>
        <w:rPr>
          <w:rFonts w:eastAsia="Times New Roman"/>
          <w:color w:val="222222"/>
          <w:szCs w:val="24"/>
          <w:shd w:val="clear" w:color="auto" w:fill="FFFFFF"/>
        </w:rPr>
        <w:t>ναθεώρηση δεν μπορεί να κριθεί μόνο με αυτά τα οποία επεβίωσαν των ψηφοφοριών, αλλά κρίνεται και με αυτά τα οποία δεν επεβίωσαν.</w:t>
      </w:r>
    </w:p>
    <w:p w14:paraId="19C9A8D3"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Θυμίζω και στο Κοινοβούλιο, αλλά και στους Έλληνες πολίτες που τυ</w:t>
      </w:r>
      <w:r>
        <w:rPr>
          <w:rFonts w:eastAsia="Times New Roman"/>
          <w:color w:val="222222"/>
          <w:szCs w:val="24"/>
          <w:shd w:val="clear" w:color="auto" w:fill="FFFFFF"/>
        </w:rPr>
        <w:t xml:space="preserve">χόν μας παρακολουθούν, ότι σε αυτή την </w:t>
      </w:r>
      <w:r>
        <w:rPr>
          <w:rFonts w:eastAsia="Times New Roman"/>
          <w:color w:val="222222"/>
          <w:szCs w:val="24"/>
          <w:shd w:val="clear" w:color="auto" w:fill="FFFFFF"/>
        </w:rPr>
        <w:t>Α</w:t>
      </w:r>
      <w:r>
        <w:rPr>
          <w:rFonts w:eastAsia="Times New Roman"/>
          <w:color w:val="222222"/>
          <w:szCs w:val="24"/>
          <w:shd w:val="clear" w:color="auto" w:fill="FFFFFF"/>
        </w:rPr>
        <w:t xml:space="preserve">ναθεώρηση -λόγω του ότι δεν δείξατε όχι την </w:t>
      </w:r>
      <w:proofErr w:type="spellStart"/>
      <w:r>
        <w:rPr>
          <w:rFonts w:eastAsia="Times New Roman"/>
          <w:color w:val="222222"/>
          <w:szCs w:val="24"/>
          <w:shd w:val="clear" w:color="auto" w:fill="FFFFFF"/>
        </w:rPr>
        <w:t>αντινεοφιλελεύθερη</w:t>
      </w:r>
      <w:proofErr w:type="spellEnd"/>
      <w:r>
        <w:rPr>
          <w:rFonts w:eastAsia="Times New Roman"/>
          <w:color w:val="222222"/>
          <w:szCs w:val="24"/>
          <w:shd w:val="clear" w:color="auto" w:fill="FFFFFF"/>
        </w:rPr>
        <w:t xml:space="preserve"> έχθρα σας ή αντίθεσή σας, αλλά δεν δείξατε την προσγειωμένη αντίληψη που επιβάλλεται- δεν πάνε για αναθεώρηση διατάξεις που αφορούν εις την πολιτική σταθ</w:t>
      </w:r>
      <w:r>
        <w:rPr>
          <w:rFonts w:eastAsia="Times New Roman"/>
          <w:color w:val="222222"/>
          <w:szCs w:val="24"/>
          <w:shd w:val="clear" w:color="auto" w:fill="FFFFFF"/>
        </w:rPr>
        <w:t xml:space="preserve">ερότητα, δηλαδή στην επιδίωξη τετραετίας και στη </w:t>
      </w:r>
      <w:proofErr w:type="spellStart"/>
      <w:r>
        <w:rPr>
          <w:rFonts w:eastAsia="Times New Roman"/>
          <w:color w:val="222222"/>
          <w:szCs w:val="24"/>
          <w:shd w:val="clear" w:color="auto" w:fill="FFFFFF"/>
        </w:rPr>
        <w:t>δυσχέρανση</w:t>
      </w:r>
      <w:proofErr w:type="spellEnd"/>
      <w:r>
        <w:rPr>
          <w:rFonts w:eastAsia="Times New Roman"/>
          <w:color w:val="222222"/>
          <w:szCs w:val="24"/>
          <w:shd w:val="clear" w:color="auto" w:fill="FFFFFF"/>
        </w:rPr>
        <w:t xml:space="preserve"> διαλύσεως της Βουλής, πέραν του θέματος του Προέδρου της Δημοκρατίας. Προτείναμε, όπως ξέρετε, την κατάργηση του καταχρηστικού λόγου διαλύσεως της Βουλής περί μείζονος εθνικού ζητήματος και δεν το</w:t>
      </w:r>
      <w:r>
        <w:rPr>
          <w:rFonts w:eastAsia="Times New Roman"/>
          <w:color w:val="222222"/>
          <w:szCs w:val="24"/>
          <w:shd w:val="clear" w:color="auto" w:fill="FFFFFF"/>
        </w:rPr>
        <w:t xml:space="preserve"> δεχτήκατε.</w:t>
      </w:r>
    </w:p>
    <w:p w14:paraId="19C9A8D4"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Ποιο νεοφιλελεύθερο, ποιο </w:t>
      </w:r>
      <w:proofErr w:type="spellStart"/>
      <w:r>
        <w:rPr>
          <w:rFonts w:eastAsia="Times New Roman"/>
          <w:color w:val="222222"/>
          <w:szCs w:val="24"/>
          <w:shd w:val="clear" w:color="auto" w:fill="FFFFFF"/>
        </w:rPr>
        <w:t>θατσερικό</w:t>
      </w:r>
      <w:proofErr w:type="spellEnd"/>
      <w:r>
        <w:rPr>
          <w:rFonts w:eastAsia="Times New Roman"/>
          <w:color w:val="222222"/>
          <w:szCs w:val="24"/>
          <w:shd w:val="clear" w:color="auto" w:fill="FFFFFF"/>
        </w:rPr>
        <w:t xml:space="preserve">, ποιο ελιτίστικο </w:t>
      </w:r>
      <w:proofErr w:type="spellStart"/>
      <w:r>
        <w:rPr>
          <w:rFonts w:eastAsia="Times New Roman"/>
          <w:color w:val="222222"/>
          <w:szCs w:val="24"/>
          <w:shd w:val="clear" w:color="auto" w:fill="FFFFFF"/>
        </w:rPr>
        <w:t>πρόταγμα</w:t>
      </w:r>
      <w:proofErr w:type="spellEnd"/>
      <w:r>
        <w:rPr>
          <w:rFonts w:eastAsia="Times New Roman"/>
          <w:color w:val="222222"/>
          <w:szCs w:val="24"/>
          <w:shd w:val="clear" w:color="auto" w:fill="FFFFFF"/>
        </w:rPr>
        <w:t xml:space="preserve"> υπαγορεύει την υπονόμευση της καθιέρωσης πολιτικής σταθερότητας; Κανένα.</w:t>
      </w:r>
    </w:p>
    <w:p w14:paraId="19C9A8D5"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Όλα αυτά δείχνουν ότι είστε αδιόρθωτοι εν </w:t>
      </w:r>
      <w:proofErr w:type="spellStart"/>
      <w:r>
        <w:rPr>
          <w:rFonts w:eastAsia="Times New Roman"/>
          <w:color w:val="222222"/>
          <w:szCs w:val="24"/>
          <w:shd w:val="clear" w:color="auto" w:fill="FFFFFF"/>
        </w:rPr>
        <w:t>σχέσ</w:t>
      </w:r>
      <w:r>
        <w:rPr>
          <w:rFonts w:eastAsia="Times New Roman"/>
          <w:color w:val="222222"/>
          <w:szCs w:val="24"/>
          <w:shd w:val="clear" w:color="auto" w:fill="FFFFFF"/>
        </w:rPr>
        <w:t>ει</w:t>
      </w:r>
      <w:proofErr w:type="spellEnd"/>
      <w:r>
        <w:rPr>
          <w:rFonts w:eastAsia="Times New Roman"/>
          <w:color w:val="222222"/>
          <w:szCs w:val="24"/>
          <w:shd w:val="clear" w:color="auto" w:fill="FFFFFF"/>
        </w:rPr>
        <w:t xml:space="preserve"> με το </w:t>
      </w:r>
      <w:r>
        <w:rPr>
          <w:rFonts w:eastAsia="Times New Roman"/>
          <w:color w:val="222222"/>
          <w:szCs w:val="24"/>
          <w:shd w:val="clear" w:color="auto" w:fill="FFFFFF"/>
        </w:rPr>
        <w:t>οικείο</w:t>
      </w:r>
      <w:r>
        <w:rPr>
          <w:rFonts w:eastAsia="Times New Roman"/>
          <w:color w:val="222222"/>
          <w:szCs w:val="24"/>
          <w:shd w:val="clear" w:color="auto" w:fill="FFFFFF"/>
        </w:rPr>
        <w:t xml:space="preserve"> σε εσάς, όπου θα καταταχθείτε πάλι σύντομα, σημ</w:t>
      </w:r>
      <w:r>
        <w:rPr>
          <w:rFonts w:eastAsia="Times New Roman"/>
          <w:color w:val="222222"/>
          <w:szCs w:val="24"/>
          <w:shd w:val="clear" w:color="auto" w:fill="FFFFFF"/>
        </w:rPr>
        <w:t xml:space="preserve">είο του </w:t>
      </w:r>
      <w:r>
        <w:rPr>
          <w:rFonts w:eastAsia="Times New Roman"/>
          <w:color w:val="222222"/>
          <w:szCs w:val="24"/>
          <w:shd w:val="clear" w:color="auto" w:fill="FFFFFF"/>
        </w:rPr>
        <w:t>πολύ</w:t>
      </w:r>
      <w:r>
        <w:rPr>
          <w:rFonts w:eastAsia="Times New Roman"/>
          <w:color w:val="222222"/>
          <w:szCs w:val="24"/>
          <w:shd w:val="clear" w:color="auto" w:fill="FFFFFF"/>
        </w:rPr>
        <w:t xml:space="preserve"> μειοψηφικού </w:t>
      </w:r>
      <w:r>
        <w:rPr>
          <w:rFonts w:eastAsia="Times New Roman"/>
          <w:color w:val="222222"/>
          <w:szCs w:val="24"/>
          <w:shd w:val="clear" w:color="auto" w:fill="FFFFFF"/>
        </w:rPr>
        <w:t>ποσοστού</w:t>
      </w:r>
      <w:r>
        <w:rPr>
          <w:rFonts w:eastAsia="Times New Roman"/>
          <w:color w:val="222222"/>
          <w:szCs w:val="24"/>
          <w:shd w:val="clear" w:color="auto" w:fill="FFFFFF"/>
        </w:rPr>
        <w:t xml:space="preserve"> το οποίο θα κατακτήσετε. Και εννοώ «μεγάλο μειοψηφικό </w:t>
      </w:r>
      <w:r>
        <w:rPr>
          <w:rFonts w:eastAsia="Times New Roman"/>
          <w:color w:val="222222"/>
          <w:szCs w:val="24"/>
          <w:shd w:val="clear" w:color="auto" w:fill="FFFFFF"/>
        </w:rPr>
        <w:t>ποσοστό</w:t>
      </w:r>
      <w:r>
        <w:rPr>
          <w:rFonts w:eastAsia="Times New Roman"/>
          <w:color w:val="222222"/>
          <w:szCs w:val="24"/>
          <w:shd w:val="clear" w:color="auto" w:fill="FFFFFF"/>
        </w:rPr>
        <w:t>» όχι ως αντιφατική έκφραση, αλλά για να δείξω την εκλογική βύθιση η οποία σας περιμένει και τον Μάιο και όποτε γίνουν οι πολιτικές εκλογές.</w:t>
      </w:r>
    </w:p>
    <w:p w14:paraId="19C9A8D6"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Ουσιαστικά και από την </w:t>
      </w:r>
      <w:r>
        <w:rPr>
          <w:rFonts w:eastAsia="Times New Roman"/>
          <w:color w:val="222222"/>
          <w:szCs w:val="24"/>
          <w:shd w:val="clear" w:color="auto" w:fill="FFFFFF"/>
        </w:rPr>
        <w:t>Α</w:t>
      </w:r>
      <w:r>
        <w:rPr>
          <w:rFonts w:eastAsia="Times New Roman"/>
          <w:color w:val="222222"/>
          <w:szCs w:val="24"/>
          <w:shd w:val="clear" w:color="auto" w:fill="FFFFFF"/>
        </w:rPr>
        <w:t>ναθεώρηση δεν έχετε καταλάβει τι χρειάζεται η χώρα. Εκμεταλλευτήκατε και αξιοποιήσατε τον θυμό του ελληνικού λαού για την οικονομική κακουχία των τελευταίων ετών, αλλά το προνόμιο της διακυβερνήσεως που δημοκρατικά σας ανετέθη -γιατ</w:t>
      </w:r>
      <w:r>
        <w:rPr>
          <w:rFonts w:eastAsia="Times New Roman"/>
          <w:color w:val="222222"/>
          <w:szCs w:val="24"/>
          <w:shd w:val="clear" w:color="auto" w:fill="FFFFFF"/>
        </w:rPr>
        <w:t>ί είτε ανετέθη με θυμό, είτε ανετέθη με αγανάκτηση, η ψήφος ανετέθη δημοκρατικά στον ΣΥΡΙΖΑ- δεν</w:t>
      </w:r>
      <w:r>
        <w:rPr>
          <w:rFonts w:eastAsia="Times New Roman"/>
          <w:color w:val="222222"/>
          <w:szCs w:val="24"/>
          <w:shd w:val="clear" w:color="auto" w:fill="FFFFFF"/>
        </w:rPr>
        <w:t xml:space="preserve"> το</w:t>
      </w:r>
      <w:r>
        <w:rPr>
          <w:rFonts w:eastAsia="Times New Roman"/>
          <w:color w:val="222222"/>
          <w:szCs w:val="24"/>
          <w:shd w:val="clear" w:color="auto" w:fill="FFFFFF"/>
        </w:rPr>
        <w:t xml:space="preserve"> ασκήσατε, λοιπόν, αυτό το προνόμιο της διακυβερνήσεως για όφελος της χώρας. Σήμερα, επειδή δεν έχετε επιτεύγματα να προτείνετε και θα ήταν επίτευγμα μία σωσ</w:t>
      </w:r>
      <w:r>
        <w:rPr>
          <w:rFonts w:eastAsia="Times New Roman"/>
          <w:color w:val="222222"/>
          <w:szCs w:val="24"/>
          <w:shd w:val="clear" w:color="auto" w:fill="FFFFFF"/>
        </w:rPr>
        <w:t>τή αναθεώρηση, καταλήγετε πάλι σε αντιθέσεις, περιχαρακώσεις και διαιρέσεις.</w:t>
      </w:r>
    </w:p>
    <w:p w14:paraId="19C9A8D7"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Αποτρέπετε, λοιπόν, την κυβερνητική σταθερότητα. Αποτρέπετε βελτιώσεις, γιατί απορρίψατε ό,τι αφορά στο περιβάλ</w:t>
      </w:r>
      <w:r>
        <w:rPr>
          <w:rFonts w:eastAsia="Times New Roman"/>
          <w:color w:val="222222"/>
          <w:szCs w:val="24"/>
          <w:shd w:val="clear" w:color="auto" w:fill="FFFFFF"/>
        </w:rPr>
        <w:lastRenderedPageBreak/>
        <w:t xml:space="preserve">λον, ό,τι αφορά στην ανώτατη εκπαίδευση, ό,τι αφορά στη </w:t>
      </w:r>
      <w:r>
        <w:rPr>
          <w:rFonts w:eastAsia="Times New Roman"/>
          <w:color w:val="222222"/>
          <w:szCs w:val="24"/>
          <w:shd w:val="clear" w:color="auto" w:fill="FFFFFF"/>
        </w:rPr>
        <w:t>δ</w:t>
      </w:r>
      <w:r>
        <w:rPr>
          <w:rFonts w:eastAsia="Times New Roman"/>
          <w:color w:val="222222"/>
          <w:szCs w:val="24"/>
          <w:shd w:val="clear" w:color="auto" w:fill="FFFFFF"/>
        </w:rPr>
        <w:t xml:space="preserve">ικαιοσύνη, </w:t>
      </w:r>
      <w:r>
        <w:rPr>
          <w:rFonts w:eastAsia="Times New Roman"/>
          <w:color w:val="222222"/>
          <w:szCs w:val="24"/>
          <w:shd w:val="clear" w:color="auto" w:fill="FFFFFF"/>
        </w:rPr>
        <w:t>ό,τι αφορά στη δημοσιονομική σταθερότητα, ό,τι αφορά στην αποφυγή αναδρομικής φορολογίας, ό,τι αφορά στη βελτίωση της δημόσιας διοίκησης. Λες και όλοι αυτοί οι τομείς είναι τέλειοι και δεν χρειάζονται ριζική βελτίωση, αρχής γενομένης από τη λεκτική διατύπω</w:t>
      </w:r>
      <w:r>
        <w:rPr>
          <w:rFonts w:eastAsia="Times New Roman"/>
          <w:color w:val="222222"/>
          <w:szCs w:val="24"/>
          <w:shd w:val="clear" w:color="auto" w:fill="FFFFFF"/>
        </w:rPr>
        <w:t>ση του Συντάγματος. Δεν παριστάνω ότι θεωρώ το Σύνταγμα σωσίβιο, αλλά το Σύνταγμα θα μπορούσε να είναι το θεσμικό έναυσμα όλων εκείνων των βελτιώσεων που ο ελληνικός λαός ζητά και η χώρα στερείται εξαιτίας της προ μηνός ψήφου σας και στα θέματα της παιδεία</w:t>
      </w:r>
      <w:r>
        <w:rPr>
          <w:rFonts w:eastAsia="Times New Roman"/>
          <w:color w:val="222222"/>
          <w:szCs w:val="24"/>
          <w:shd w:val="clear" w:color="auto" w:fill="FFFFFF"/>
        </w:rPr>
        <w:t xml:space="preserve">ς και στα θέματα της διοίκησης και της </w:t>
      </w:r>
      <w:r>
        <w:rPr>
          <w:rFonts w:eastAsia="Times New Roman"/>
          <w:color w:val="222222"/>
          <w:szCs w:val="24"/>
          <w:shd w:val="clear" w:color="auto" w:fill="FFFFFF"/>
        </w:rPr>
        <w:t>δ</w:t>
      </w:r>
      <w:r>
        <w:rPr>
          <w:rFonts w:eastAsia="Times New Roman"/>
          <w:color w:val="222222"/>
          <w:szCs w:val="24"/>
          <w:shd w:val="clear" w:color="auto" w:fill="FFFFFF"/>
        </w:rPr>
        <w:t>ικαιοσύνης και της οικονομίας και του περιβάλλοντος.</w:t>
      </w:r>
    </w:p>
    <w:p w14:paraId="19C9A8D8"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Περιορίστηκε αυτή η αναθεώρηση, με την ψήφο των Βουλευτών του ΣΥΡΙΖΑ, σε τέσσερις κατηγορίες που θα μπορούσα να τις περιγράψω σαν την κατηγορία του περιττού, την κ</w:t>
      </w:r>
      <w:r>
        <w:rPr>
          <w:rFonts w:eastAsia="Times New Roman"/>
          <w:color w:val="222222"/>
          <w:szCs w:val="24"/>
          <w:shd w:val="clear" w:color="auto" w:fill="FFFFFF"/>
        </w:rPr>
        <w:t>ατηγορία του χαοτικού, την κατηγορία των εκτός τόπου και χρόνου προτάσεων και εκείνων που έγιναν αναγκαστικά γιατί οι περιστάσεις το επιβάλλουν:</w:t>
      </w:r>
    </w:p>
    <w:p w14:paraId="19C9A8D9" w14:textId="77777777" w:rsidR="005136E3" w:rsidRDefault="0098028A">
      <w:pPr>
        <w:spacing w:after="0" w:line="600" w:lineRule="auto"/>
        <w:ind w:firstLine="720"/>
        <w:jc w:val="both"/>
        <w:rPr>
          <w:rFonts w:eastAsia="Times New Roman" w:cs="Times New Roman"/>
          <w:szCs w:val="24"/>
        </w:rPr>
      </w:pPr>
      <w:r>
        <w:rPr>
          <w:rFonts w:eastAsia="Times New Roman"/>
          <w:color w:val="222222"/>
          <w:szCs w:val="24"/>
          <w:shd w:val="clear" w:color="auto" w:fill="FFFFFF"/>
        </w:rPr>
        <w:lastRenderedPageBreak/>
        <w:t>Η θρησκευτική ουδετερότητα, για την οποίαν επαίρεστε, είναι η αποθέωση του περιττού. Το άρθρο 13 ξεπερνάει τη θ</w:t>
      </w:r>
      <w:r>
        <w:rPr>
          <w:rFonts w:eastAsia="Times New Roman"/>
          <w:color w:val="222222"/>
          <w:szCs w:val="24"/>
          <w:shd w:val="clear" w:color="auto" w:fill="FFFFFF"/>
        </w:rPr>
        <w:t>ρησκευτική ουδετερότητα και καθιερώνει την απόλυτη ελευθερία της θρησκευτικής συνειδήσεως. Συνεπώς το να προτάξουμε στο άρθρο 3 ότι είναι θρησκευτικά ουδέτερο</w:t>
      </w:r>
      <w:r>
        <w:rPr>
          <w:rFonts w:eastAsia="Times New Roman"/>
          <w:color w:val="222222"/>
          <w:szCs w:val="24"/>
          <w:shd w:val="clear" w:color="auto" w:fill="FFFFFF"/>
        </w:rPr>
        <w:t xml:space="preserve"> το κράτος</w:t>
      </w:r>
      <w:r>
        <w:rPr>
          <w:rFonts w:eastAsia="Times New Roman"/>
          <w:color w:val="222222"/>
          <w:szCs w:val="24"/>
          <w:shd w:val="clear" w:color="auto" w:fill="FFFFFF"/>
        </w:rPr>
        <w:t xml:space="preserve"> είναι περιττό και βερμπαλιστικό, ανατρέπει παράδοση αιώνων, δείχνει εχθροπάθεια προς τη</w:t>
      </w:r>
      <w:r>
        <w:rPr>
          <w:rFonts w:eastAsia="Times New Roman"/>
          <w:color w:val="222222"/>
          <w:szCs w:val="24"/>
          <w:shd w:val="clear" w:color="auto" w:fill="FFFFFF"/>
        </w:rPr>
        <w:t xml:space="preserve">ν επικρατούσα θρησκεία, η οποία δεν είναι η επιβαλλόμενη θρησκεία. Είναι η επικρατούσα θρησκεία και ο όρος είναι περιγραφικός και ιστορικός και οφείλουμε να τον σεβαστούμε γιατί προϋπήρχε της συστάσεως του ελληνικού κράτους. Ακόμη και τα </w:t>
      </w:r>
      <w:r>
        <w:rPr>
          <w:rFonts w:eastAsia="Times New Roman"/>
          <w:color w:val="222222"/>
          <w:szCs w:val="24"/>
          <w:shd w:val="clear" w:color="auto" w:fill="FFFFFF"/>
        </w:rPr>
        <w:t>σ</w:t>
      </w:r>
      <w:r>
        <w:rPr>
          <w:rFonts w:eastAsia="Times New Roman"/>
          <w:color w:val="222222"/>
          <w:szCs w:val="24"/>
          <w:shd w:val="clear" w:color="auto" w:fill="FFFFFF"/>
        </w:rPr>
        <w:t>υντάγματα των Ιον</w:t>
      </w:r>
      <w:r>
        <w:rPr>
          <w:rFonts w:eastAsia="Times New Roman"/>
          <w:color w:val="222222"/>
          <w:szCs w:val="24"/>
          <w:shd w:val="clear" w:color="auto" w:fill="FFFFFF"/>
        </w:rPr>
        <w:t>ίων Νήσων, που προηγήθηκαν των ελληνικών Συνταγμάτων -</w:t>
      </w:r>
      <w:r w:rsidRPr="006F6F1E">
        <w:rPr>
          <w:rFonts w:eastAsia="Times New Roman"/>
          <w:color w:val="222222"/>
          <w:szCs w:val="24"/>
          <w:shd w:val="clear" w:color="auto" w:fill="FFFFFF"/>
        </w:rPr>
        <w:t xml:space="preserve"> </w:t>
      </w:r>
      <w:r>
        <w:rPr>
          <w:rFonts w:eastAsia="Times New Roman"/>
          <w:color w:val="222222"/>
          <w:szCs w:val="24"/>
          <w:shd w:val="clear" w:color="auto" w:fill="FFFFFF"/>
        </w:rPr>
        <w:t xml:space="preserve">δηλαδή της Επιδαύρου, της </w:t>
      </w:r>
      <w:proofErr w:type="spellStart"/>
      <w:r>
        <w:rPr>
          <w:rFonts w:eastAsia="Times New Roman"/>
          <w:color w:val="222222"/>
          <w:szCs w:val="24"/>
          <w:shd w:val="clear" w:color="auto" w:fill="FFFFFF"/>
        </w:rPr>
        <w:t>Τροιζήνας</w:t>
      </w:r>
      <w:proofErr w:type="spellEnd"/>
      <w:r>
        <w:rPr>
          <w:rFonts w:eastAsia="Times New Roman"/>
          <w:color w:val="222222"/>
          <w:szCs w:val="24"/>
          <w:shd w:val="clear" w:color="auto" w:fill="FFFFFF"/>
        </w:rPr>
        <w:t xml:space="preserve"> και του Άστρους- ακόμη και αυτά τα Συντάγματα, μιλούσαν για την επικρατούσα θρησκεία.</w:t>
      </w:r>
    </w:p>
    <w:p w14:paraId="19C9A8DA" w14:textId="77777777" w:rsidR="005136E3" w:rsidRDefault="0098028A">
      <w:pPr>
        <w:spacing w:after="0" w:line="600" w:lineRule="auto"/>
        <w:ind w:firstLine="720"/>
        <w:jc w:val="both"/>
        <w:rPr>
          <w:rFonts w:eastAsia="Times New Roman"/>
          <w:szCs w:val="24"/>
        </w:rPr>
      </w:pPr>
      <w:r>
        <w:rPr>
          <w:rFonts w:eastAsia="Times New Roman"/>
          <w:szCs w:val="24"/>
        </w:rPr>
        <w:t>Εσείς, λοιπόν, για να κάνετε μια επίδειξη μοντερνισμού, ανατρέπετε μια ιστορική</w:t>
      </w:r>
      <w:r>
        <w:rPr>
          <w:rFonts w:eastAsia="Times New Roman"/>
          <w:szCs w:val="24"/>
        </w:rPr>
        <w:t xml:space="preserve"> περιγραφική παράδοση σεβασμού προς την επικρατούσα θρησκεία της Ορθοδοξίας στην Ελλάδα </w:t>
      </w:r>
      <w:r>
        <w:rPr>
          <w:rFonts w:eastAsia="Times New Roman"/>
          <w:szCs w:val="24"/>
        </w:rPr>
        <w:lastRenderedPageBreak/>
        <w:t>και προσβάλλετε το θρησκευτικό συναίσθημα με την δήθεν ουδετερότητα, η οποία –επαναλαμβάνω- είναι κατοχυρωμένη με το παραπάνω.</w:t>
      </w:r>
    </w:p>
    <w:p w14:paraId="19C9A8DB" w14:textId="77777777" w:rsidR="005136E3" w:rsidRDefault="0098028A">
      <w:pPr>
        <w:spacing w:after="0" w:line="600" w:lineRule="auto"/>
        <w:ind w:firstLine="720"/>
        <w:jc w:val="both"/>
        <w:rPr>
          <w:rFonts w:eastAsia="Times New Roman"/>
          <w:szCs w:val="24"/>
        </w:rPr>
      </w:pPr>
      <w:r>
        <w:rPr>
          <w:rFonts w:eastAsia="Times New Roman"/>
          <w:szCs w:val="24"/>
        </w:rPr>
        <w:t xml:space="preserve">Περιττό είναι και αυτό το οποίο ψηφίζετε </w:t>
      </w:r>
      <w:r>
        <w:rPr>
          <w:rFonts w:eastAsia="Times New Roman"/>
          <w:szCs w:val="24"/>
        </w:rPr>
        <w:t xml:space="preserve">και προτείνετε εν </w:t>
      </w:r>
      <w:proofErr w:type="spellStart"/>
      <w:r>
        <w:rPr>
          <w:rFonts w:eastAsia="Times New Roman"/>
          <w:szCs w:val="24"/>
        </w:rPr>
        <w:t>σχέσει</w:t>
      </w:r>
      <w:proofErr w:type="spellEnd"/>
      <w:r>
        <w:rPr>
          <w:rFonts w:eastAsia="Times New Roman"/>
          <w:szCs w:val="24"/>
        </w:rPr>
        <w:t xml:space="preserve"> με την ενδυνάμωση των κοινωνικών δικαιωμάτων στα άρθρα 21 και 22 της πρόνοιας, της υγείας, της ασφάλισης, της εργασίας. Και το λέτε οι ίδιοι ότι είναι περιττό. Αφήστε εμένα που </w:t>
      </w:r>
      <w:r>
        <w:rPr>
          <w:rFonts w:eastAsia="Times New Roman"/>
          <w:szCs w:val="24"/>
        </w:rPr>
        <w:t>«</w:t>
      </w:r>
      <w:r>
        <w:rPr>
          <w:rFonts w:eastAsia="Times New Roman"/>
          <w:szCs w:val="24"/>
        </w:rPr>
        <w:t>εκφράζω</w:t>
      </w:r>
      <w:r>
        <w:rPr>
          <w:rFonts w:eastAsia="Times New Roman"/>
          <w:szCs w:val="24"/>
        </w:rPr>
        <w:t>»</w:t>
      </w:r>
      <w:r>
        <w:rPr>
          <w:rFonts w:eastAsia="Times New Roman"/>
          <w:szCs w:val="24"/>
        </w:rPr>
        <w:t xml:space="preserve"> την ελίτ</w:t>
      </w:r>
      <w:r>
        <w:rPr>
          <w:rFonts w:eastAsia="Times New Roman"/>
          <w:szCs w:val="24"/>
        </w:rPr>
        <w:t>!</w:t>
      </w:r>
      <w:r>
        <w:rPr>
          <w:rFonts w:eastAsia="Times New Roman"/>
          <w:szCs w:val="24"/>
        </w:rPr>
        <w:t xml:space="preserve"> Επ’ ευκαιρία, ήθελα να σας πω εν </w:t>
      </w:r>
      <w:proofErr w:type="spellStart"/>
      <w:r>
        <w:rPr>
          <w:rFonts w:eastAsia="Times New Roman"/>
          <w:szCs w:val="24"/>
        </w:rPr>
        <w:t>σ</w:t>
      </w:r>
      <w:r>
        <w:rPr>
          <w:rFonts w:eastAsia="Times New Roman"/>
          <w:szCs w:val="24"/>
        </w:rPr>
        <w:t>χέσει</w:t>
      </w:r>
      <w:proofErr w:type="spellEnd"/>
      <w:r>
        <w:rPr>
          <w:rFonts w:eastAsia="Times New Roman"/>
          <w:szCs w:val="24"/>
        </w:rPr>
        <w:t xml:space="preserve"> με την ε</w:t>
      </w:r>
      <w:r w:rsidRPr="004D12CF">
        <w:rPr>
          <w:rFonts w:eastAsia="Times New Roman"/>
          <w:szCs w:val="24"/>
        </w:rPr>
        <w:t>λίτ να μου την υποδείξετε λίγο</w:t>
      </w:r>
      <w:r>
        <w:rPr>
          <w:rFonts w:eastAsia="Times New Roman"/>
          <w:szCs w:val="24"/>
        </w:rPr>
        <w:t>,</w:t>
      </w:r>
      <w:r w:rsidRPr="004D12CF">
        <w:rPr>
          <w:rFonts w:eastAsia="Times New Roman"/>
          <w:szCs w:val="24"/>
        </w:rPr>
        <w:t xml:space="preserve"> να πάω να συστηθώ</w:t>
      </w:r>
      <w:r>
        <w:rPr>
          <w:rFonts w:eastAsia="Times New Roman"/>
          <w:szCs w:val="24"/>
        </w:rPr>
        <w:t>,</w:t>
      </w:r>
      <w:r w:rsidRPr="004D12CF">
        <w:rPr>
          <w:rFonts w:eastAsia="Times New Roman"/>
          <w:szCs w:val="24"/>
        </w:rPr>
        <w:t xml:space="preserve"> γιατί ποτέ δεν με αναγνώρισε ως εκπρόσωπο </w:t>
      </w:r>
      <w:r>
        <w:rPr>
          <w:rFonts w:eastAsia="Times New Roman"/>
          <w:szCs w:val="24"/>
        </w:rPr>
        <w:t>της.</w:t>
      </w:r>
      <w:r w:rsidRPr="004D12CF">
        <w:rPr>
          <w:rFonts w:eastAsia="Times New Roman"/>
          <w:szCs w:val="24"/>
        </w:rPr>
        <w:t xml:space="preserve"> </w:t>
      </w:r>
    </w:p>
    <w:p w14:paraId="19C9A8DC" w14:textId="77777777" w:rsidR="005136E3" w:rsidRDefault="0098028A">
      <w:pPr>
        <w:spacing w:after="0" w:line="600" w:lineRule="auto"/>
        <w:ind w:firstLine="720"/>
        <w:jc w:val="both"/>
        <w:rPr>
          <w:rFonts w:eastAsia="Times New Roman"/>
          <w:szCs w:val="24"/>
        </w:rPr>
      </w:pPr>
      <w:r w:rsidRPr="004D12CF">
        <w:rPr>
          <w:rFonts w:eastAsia="Times New Roman"/>
          <w:szCs w:val="24"/>
        </w:rPr>
        <w:t xml:space="preserve">Ο </w:t>
      </w:r>
      <w:proofErr w:type="spellStart"/>
      <w:r w:rsidRPr="004D12CF">
        <w:rPr>
          <w:rFonts w:eastAsia="Times New Roman"/>
          <w:szCs w:val="24"/>
        </w:rPr>
        <w:t>Chris</w:t>
      </w:r>
      <w:proofErr w:type="spellEnd"/>
      <w:r w:rsidRPr="004D12CF">
        <w:rPr>
          <w:rFonts w:eastAsia="Times New Roman"/>
          <w:szCs w:val="24"/>
        </w:rPr>
        <w:t xml:space="preserve"> </w:t>
      </w:r>
      <w:proofErr w:type="spellStart"/>
      <w:r w:rsidRPr="004D12CF">
        <w:rPr>
          <w:rFonts w:eastAsia="Times New Roman"/>
          <w:szCs w:val="24"/>
        </w:rPr>
        <w:t>Woodhouse</w:t>
      </w:r>
      <w:proofErr w:type="spellEnd"/>
      <w:r w:rsidRPr="004D12CF">
        <w:rPr>
          <w:rFonts w:eastAsia="Times New Roman"/>
          <w:szCs w:val="24"/>
        </w:rPr>
        <w:t xml:space="preserve"> </w:t>
      </w:r>
      <w:r>
        <w:rPr>
          <w:rFonts w:eastAsia="Times New Roman"/>
          <w:szCs w:val="24"/>
        </w:rPr>
        <w:t>σ</w:t>
      </w:r>
      <w:r w:rsidRPr="004D12CF">
        <w:rPr>
          <w:rFonts w:eastAsia="Times New Roman"/>
          <w:szCs w:val="24"/>
        </w:rPr>
        <w:t xml:space="preserve">το βιβλίο του </w:t>
      </w:r>
      <w:r>
        <w:rPr>
          <w:rFonts w:eastAsia="Times New Roman"/>
          <w:szCs w:val="24"/>
        </w:rPr>
        <w:t>«Τ</w:t>
      </w:r>
      <w:r w:rsidRPr="004D12CF">
        <w:rPr>
          <w:rFonts w:eastAsia="Times New Roman"/>
          <w:szCs w:val="24"/>
        </w:rPr>
        <w:t>ο μήλο της Έριδος</w:t>
      </w:r>
      <w:r>
        <w:rPr>
          <w:rFonts w:eastAsia="Times New Roman"/>
          <w:szCs w:val="24"/>
        </w:rPr>
        <w:t>»</w:t>
      </w:r>
      <w:r w:rsidRPr="004D12CF">
        <w:rPr>
          <w:rFonts w:eastAsia="Times New Roman"/>
          <w:szCs w:val="24"/>
        </w:rPr>
        <w:t xml:space="preserve"> που περιγράφει την Ελλάδα μετά την απελευθέρωση και όλη την κακουχία της χώρας μετά το </w:t>
      </w:r>
      <w:r>
        <w:rPr>
          <w:rFonts w:eastAsia="Times New Roman"/>
          <w:szCs w:val="24"/>
        </w:rPr>
        <w:t>’</w:t>
      </w:r>
      <w:r w:rsidRPr="004D12CF">
        <w:rPr>
          <w:rFonts w:eastAsia="Times New Roman"/>
          <w:szCs w:val="24"/>
        </w:rPr>
        <w:t xml:space="preserve">44 έως το </w:t>
      </w:r>
      <w:r>
        <w:rPr>
          <w:rFonts w:eastAsia="Times New Roman"/>
          <w:szCs w:val="24"/>
        </w:rPr>
        <w:t>’</w:t>
      </w:r>
      <w:r w:rsidRPr="004D12CF">
        <w:rPr>
          <w:rFonts w:eastAsia="Times New Roman"/>
          <w:szCs w:val="24"/>
        </w:rPr>
        <w:t>50</w:t>
      </w:r>
      <w:r>
        <w:rPr>
          <w:rFonts w:eastAsia="Times New Roman"/>
          <w:szCs w:val="24"/>
        </w:rPr>
        <w:t xml:space="preserve"> </w:t>
      </w:r>
      <w:r w:rsidRPr="004D12CF">
        <w:rPr>
          <w:rFonts w:eastAsia="Times New Roman"/>
          <w:szCs w:val="24"/>
        </w:rPr>
        <w:t>μιλάει για τους παράγοντες που έπαιξαν ρόλο στην πορεία της Ελλάδας εκείνη την περίοδο και</w:t>
      </w:r>
      <w:r>
        <w:rPr>
          <w:rFonts w:eastAsia="Times New Roman"/>
          <w:szCs w:val="24"/>
        </w:rPr>
        <w:t>,</w:t>
      </w:r>
      <w:r w:rsidRPr="004D12CF">
        <w:rPr>
          <w:rFonts w:eastAsia="Times New Roman"/>
          <w:szCs w:val="24"/>
        </w:rPr>
        <w:t xml:space="preserve"> </w:t>
      </w:r>
      <w:r>
        <w:rPr>
          <w:rFonts w:eastAsia="Times New Roman"/>
          <w:szCs w:val="24"/>
        </w:rPr>
        <w:t>ό</w:t>
      </w:r>
      <w:r w:rsidRPr="004D12CF">
        <w:rPr>
          <w:rFonts w:eastAsia="Times New Roman"/>
          <w:szCs w:val="24"/>
        </w:rPr>
        <w:t>ταν φτάνει στο σημείο του στρατού</w:t>
      </w:r>
      <w:r>
        <w:rPr>
          <w:rFonts w:eastAsia="Times New Roman"/>
          <w:szCs w:val="24"/>
        </w:rPr>
        <w:t>,</w:t>
      </w:r>
      <w:r w:rsidRPr="004D12CF">
        <w:rPr>
          <w:rFonts w:eastAsia="Times New Roman"/>
          <w:szCs w:val="24"/>
        </w:rPr>
        <w:t xml:space="preserve"> λέει ότι οι </w:t>
      </w:r>
      <w:r>
        <w:rPr>
          <w:rFonts w:eastAsia="Times New Roman"/>
          <w:szCs w:val="24"/>
        </w:rPr>
        <w:t>ένοπλες δυνάμεις ήταν αφοσιωμένες</w:t>
      </w:r>
      <w:r w:rsidRPr="004D12CF">
        <w:rPr>
          <w:rFonts w:eastAsia="Times New Roman"/>
          <w:szCs w:val="24"/>
        </w:rPr>
        <w:t xml:space="preserve"> στο κατεστημένο</w:t>
      </w:r>
      <w:r>
        <w:rPr>
          <w:rFonts w:eastAsia="Times New Roman"/>
          <w:szCs w:val="24"/>
        </w:rPr>
        <w:t xml:space="preserve"> -ε</w:t>
      </w:r>
      <w:r w:rsidRPr="004D12CF">
        <w:rPr>
          <w:rFonts w:eastAsia="Times New Roman"/>
          <w:szCs w:val="24"/>
        </w:rPr>
        <w:t>σείς θα λέγατε στην ελίτ</w:t>
      </w:r>
      <w:r>
        <w:rPr>
          <w:rFonts w:eastAsia="Times New Roman"/>
          <w:szCs w:val="24"/>
        </w:rPr>
        <w:t>- μ</w:t>
      </w:r>
      <w:r w:rsidRPr="004D12CF">
        <w:rPr>
          <w:rFonts w:eastAsia="Times New Roman"/>
          <w:szCs w:val="24"/>
        </w:rPr>
        <w:t>όνο που δεν έβλεπαν καν</w:t>
      </w:r>
      <w:r w:rsidRPr="004D12CF">
        <w:rPr>
          <w:rFonts w:eastAsia="Times New Roman"/>
          <w:szCs w:val="24"/>
        </w:rPr>
        <w:t xml:space="preserve">ένα κατεστημένο </w:t>
      </w:r>
      <w:r>
        <w:rPr>
          <w:rFonts w:eastAsia="Times New Roman"/>
          <w:szCs w:val="24"/>
        </w:rPr>
        <w:t>να εκτιμά την αφοσίωσή τους.</w:t>
      </w:r>
      <w:r w:rsidRPr="004D12CF">
        <w:rPr>
          <w:rFonts w:eastAsia="Times New Roman"/>
          <w:szCs w:val="24"/>
        </w:rPr>
        <w:t xml:space="preserve"> Έτσι είναι το κατεστημένο στην Ελλάδα</w:t>
      </w:r>
      <w:r>
        <w:rPr>
          <w:rFonts w:eastAsia="Times New Roman"/>
          <w:szCs w:val="24"/>
        </w:rPr>
        <w:t>,</w:t>
      </w:r>
      <w:r w:rsidRPr="004D12CF">
        <w:rPr>
          <w:rFonts w:eastAsia="Times New Roman"/>
          <w:szCs w:val="24"/>
        </w:rPr>
        <w:t xml:space="preserve"> είναι μία υδραργυρική κατάσταση</w:t>
      </w:r>
      <w:r>
        <w:rPr>
          <w:rFonts w:eastAsia="Times New Roman"/>
          <w:szCs w:val="24"/>
        </w:rPr>
        <w:t>.</w:t>
      </w:r>
    </w:p>
    <w:p w14:paraId="19C9A8DD" w14:textId="77777777" w:rsidR="005136E3" w:rsidRDefault="0098028A">
      <w:pPr>
        <w:spacing w:after="0" w:line="600" w:lineRule="auto"/>
        <w:ind w:firstLine="720"/>
        <w:jc w:val="both"/>
        <w:rPr>
          <w:rFonts w:eastAsia="Times New Roman"/>
          <w:szCs w:val="24"/>
        </w:rPr>
      </w:pPr>
      <w:r>
        <w:rPr>
          <w:rFonts w:eastAsia="Times New Roman"/>
          <w:szCs w:val="24"/>
        </w:rPr>
        <w:lastRenderedPageBreak/>
        <w:t>Ε</w:t>
      </w:r>
      <w:r w:rsidRPr="004D12CF">
        <w:rPr>
          <w:rFonts w:eastAsia="Times New Roman"/>
          <w:szCs w:val="24"/>
        </w:rPr>
        <w:t>ιλικρινώς</w:t>
      </w:r>
      <w:r>
        <w:rPr>
          <w:rFonts w:eastAsia="Times New Roman"/>
          <w:szCs w:val="24"/>
        </w:rPr>
        <w:t>,</w:t>
      </w:r>
      <w:r w:rsidRPr="004D12CF">
        <w:rPr>
          <w:rFonts w:eastAsia="Times New Roman"/>
          <w:szCs w:val="24"/>
        </w:rPr>
        <w:t xml:space="preserve"> θα ήθελα να σας </w:t>
      </w:r>
      <w:r>
        <w:rPr>
          <w:rFonts w:eastAsia="Times New Roman"/>
          <w:szCs w:val="24"/>
        </w:rPr>
        <w:t>πείσω</w:t>
      </w:r>
      <w:r w:rsidRPr="004D12CF">
        <w:rPr>
          <w:rFonts w:eastAsia="Times New Roman"/>
          <w:szCs w:val="24"/>
        </w:rPr>
        <w:t xml:space="preserve"> </w:t>
      </w:r>
      <w:r>
        <w:rPr>
          <w:rFonts w:eastAsia="Times New Roman"/>
          <w:szCs w:val="24"/>
        </w:rPr>
        <w:t>εάν μπορούσα -να σας πειθαναγκάσ</w:t>
      </w:r>
      <w:r w:rsidRPr="004D12CF">
        <w:rPr>
          <w:rFonts w:eastAsia="Times New Roman"/>
          <w:szCs w:val="24"/>
        </w:rPr>
        <w:t>ω δεν μπορώ</w:t>
      </w:r>
      <w:r>
        <w:rPr>
          <w:rFonts w:eastAsia="Times New Roman"/>
          <w:szCs w:val="24"/>
        </w:rPr>
        <w:t>,</w:t>
      </w:r>
      <w:r w:rsidRPr="004D12CF">
        <w:rPr>
          <w:rFonts w:eastAsia="Times New Roman"/>
          <w:szCs w:val="24"/>
        </w:rPr>
        <w:t xml:space="preserve"> απαγορεύεται συνταγματικώς</w:t>
      </w:r>
      <w:r>
        <w:rPr>
          <w:rFonts w:eastAsia="Times New Roman"/>
          <w:szCs w:val="24"/>
        </w:rPr>
        <w:t>-,</w:t>
      </w:r>
      <w:r w:rsidRPr="004D12CF">
        <w:rPr>
          <w:rFonts w:eastAsia="Times New Roman"/>
          <w:szCs w:val="24"/>
        </w:rPr>
        <w:t xml:space="preserve"> ότι η έννοια του κατεστημένου </w:t>
      </w:r>
      <w:r>
        <w:rPr>
          <w:rFonts w:eastAsia="Times New Roman"/>
          <w:szCs w:val="24"/>
        </w:rPr>
        <w:t>σ</w:t>
      </w:r>
      <w:r w:rsidRPr="004D12CF">
        <w:rPr>
          <w:rFonts w:eastAsia="Times New Roman"/>
          <w:szCs w:val="24"/>
        </w:rPr>
        <w:t>την Ελλάδα έχει να κάνει περισσότερο με την κρατικοδίαιτη επιχειρηματικότητα</w:t>
      </w:r>
      <w:r>
        <w:rPr>
          <w:rFonts w:eastAsia="Times New Roman"/>
          <w:szCs w:val="24"/>
        </w:rPr>
        <w:t>,</w:t>
      </w:r>
      <w:r w:rsidRPr="004D12CF">
        <w:rPr>
          <w:rFonts w:eastAsia="Times New Roman"/>
          <w:szCs w:val="24"/>
        </w:rPr>
        <w:t xml:space="preserve"> την οποία έχετε </w:t>
      </w:r>
      <w:r>
        <w:rPr>
          <w:rFonts w:eastAsia="Times New Roman"/>
          <w:szCs w:val="24"/>
        </w:rPr>
        <w:t>υποθάλψει</w:t>
      </w:r>
      <w:r w:rsidRPr="004D12CF">
        <w:rPr>
          <w:rFonts w:eastAsia="Times New Roman"/>
          <w:szCs w:val="24"/>
        </w:rPr>
        <w:t xml:space="preserve"> και </w:t>
      </w:r>
      <w:r>
        <w:rPr>
          <w:rFonts w:eastAsia="Times New Roman"/>
          <w:szCs w:val="24"/>
        </w:rPr>
        <w:t>εσείς -</w:t>
      </w:r>
      <w:r w:rsidRPr="004D12CF">
        <w:rPr>
          <w:rFonts w:eastAsia="Times New Roman"/>
          <w:szCs w:val="24"/>
        </w:rPr>
        <w:t>δεν εξαιρώ κανέναν</w:t>
      </w:r>
      <w:r>
        <w:rPr>
          <w:rFonts w:eastAsia="Times New Roman"/>
          <w:szCs w:val="24"/>
        </w:rPr>
        <w:t>-,</w:t>
      </w:r>
      <w:r w:rsidRPr="004D12CF">
        <w:rPr>
          <w:rFonts w:eastAsia="Times New Roman"/>
          <w:szCs w:val="24"/>
        </w:rPr>
        <w:t xml:space="preserve"> αλλά κατεστημένο με την έννοια που φαντάζεστε δεν υπάρχει στην Ελλάδα</w:t>
      </w:r>
      <w:r>
        <w:rPr>
          <w:rFonts w:eastAsia="Times New Roman"/>
          <w:szCs w:val="24"/>
        </w:rPr>
        <w:t>.</w:t>
      </w:r>
      <w:r w:rsidRPr="004D12CF">
        <w:rPr>
          <w:rFonts w:eastAsia="Times New Roman"/>
          <w:szCs w:val="24"/>
        </w:rPr>
        <w:t xml:space="preserve"> Και αισθάνομαι λίγο σαν το στρατό της περιόδου πο</w:t>
      </w:r>
      <w:r w:rsidRPr="004D12CF">
        <w:rPr>
          <w:rFonts w:eastAsia="Times New Roman"/>
          <w:szCs w:val="24"/>
        </w:rPr>
        <w:t xml:space="preserve">υ περιγράφει ο </w:t>
      </w:r>
      <w:proofErr w:type="spellStart"/>
      <w:r w:rsidRPr="00676C8C">
        <w:rPr>
          <w:rFonts w:eastAsia="Times New Roman" w:cs="Times New Roman"/>
          <w:bCs/>
          <w:szCs w:val="24"/>
        </w:rPr>
        <w:t>Woodhouse</w:t>
      </w:r>
      <w:proofErr w:type="spellEnd"/>
      <w:r>
        <w:rPr>
          <w:rFonts w:eastAsia="Times New Roman" w:cs="Times New Roman"/>
          <w:bCs/>
          <w:szCs w:val="24"/>
        </w:rPr>
        <w:t>,</w:t>
      </w:r>
      <w:r w:rsidRPr="004D12CF">
        <w:rPr>
          <w:rFonts w:eastAsia="Times New Roman"/>
          <w:szCs w:val="24"/>
        </w:rPr>
        <w:t xml:space="preserve"> ότι υποστηρίζω το κατεστημένο</w:t>
      </w:r>
      <w:r>
        <w:rPr>
          <w:rFonts w:eastAsia="Times New Roman"/>
          <w:szCs w:val="24"/>
        </w:rPr>
        <w:t>,</w:t>
      </w:r>
      <w:r w:rsidRPr="004D12CF">
        <w:rPr>
          <w:rFonts w:eastAsia="Times New Roman"/>
          <w:szCs w:val="24"/>
        </w:rPr>
        <w:t xml:space="preserve"> μόνο που δεν υπάρχει κανένα κατεστημένο να αναγνωρίσει την υποστήριξή μου</w:t>
      </w:r>
      <w:r>
        <w:rPr>
          <w:rFonts w:eastAsia="Times New Roman"/>
          <w:szCs w:val="24"/>
        </w:rPr>
        <w:t>!</w:t>
      </w:r>
      <w:r w:rsidRPr="004D12CF">
        <w:rPr>
          <w:rFonts w:eastAsia="Times New Roman"/>
          <w:szCs w:val="24"/>
        </w:rPr>
        <w:t xml:space="preserve"> </w:t>
      </w:r>
    </w:p>
    <w:p w14:paraId="19C9A8DE" w14:textId="77777777" w:rsidR="005136E3" w:rsidRDefault="0098028A">
      <w:pPr>
        <w:spacing w:after="0" w:line="600" w:lineRule="auto"/>
        <w:ind w:firstLine="720"/>
        <w:jc w:val="both"/>
        <w:rPr>
          <w:rFonts w:eastAsia="Times New Roman"/>
          <w:szCs w:val="24"/>
        </w:rPr>
      </w:pPr>
      <w:r w:rsidRPr="004D12CF">
        <w:rPr>
          <w:rFonts w:eastAsia="Times New Roman"/>
          <w:szCs w:val="24"/>
        </w:rPr>
        <w:t>Συγ</w:t>
      </w:r>
      <w:r>
        <w:rPr>
          <w:rFonts w:eastAsia="Times New Roman"/>
          <w:szCs w:val="24"/>
        </w:rPr>
        <w:t>γ</w:t>
      </w:r>
      <w:r w:rsidRPr="004D12CF">
        <w:rPr>
          <w:rFonts w:eastAsia="Times New Roman"/>
          <w:szCs w:val="24"/>
        </w:rPr>
        <w:t>νώμη για την αποδόμηση αυτής της θεωρίας</w:t>
      </w:r>
      <w:r>
        <w:rPr>
          <w:rFonts w:eastAsia="Times New Roman"/>
          <w:szCs w:val="24"/>
        </w:rPr>
        <w:t>,</w:t>
      </w:r>
      <w:r w:rsidRPr="004D12CF">
        <w:rPr>
          <w:rFonts w:eastAsia="Times New Roman"/>
          <w:szCs w:val="24"/>
        </w:rPr>
        <w:t xml:space="preserve"> αλλά </w:t>
      </w:r>
      <w:r>
        <w:rPr>
          <w:rFonts w:eastAsia="Times New Roman"/>
          <w:szCs w:val="24"/>
        </w:rPr>
        <w:t>μ</w:t>
      </w:r>
      <w:r w:rsidRPr="004D12CF">
        <w:rPr>
          <w:rFonts w:eastAsia="Times New Roman"/>
          <w:szCs w:val="24"/>
        </w:rPr>
        <w:t xml:space="preserve">ακάρι να είχαμε </w:t>
      </w:r>
      <w:r>
        <w:rPr>
          <w:rFonts w:eastAsia="Times New Roman"/>
          <w:szCs w:val="24"/>
        </w:rPr>
        <w:t>κατεστημένο</w:t>
      </w:r>
      <w:r w:rsidRPr="004D12CF">
        <w:rPr>
          <w:rFonts w:eastAsia="Times New Roman"/>
          <w:szCs w:val="24"/>
        </w:rPr>
        <w:t xml:space="preserve"> στην Ελλάδα με την έννοια την υγιή που υπάρ</w:t>
      </w:r>
      <w:r w:rsidRPr="004D12CF">
        <w:rPr>
          <w:rFonts w:eastAsia="Times New Roman"/>
          <w:szCs w:val="24"/>
        </w:rPr>
        <w:t>χει σε πολλές χώρες</w:t>
      </w:r>
      <w:r>
        <w:rPr>
          <w:rFonts w:eastAsia="Times New Roman"/>
          <w:szCs w:val="24"/>
        </w:rPr>
        <w:t>,</w:t>
      </w:r>
      <w:r w:rsidRPr="004D12CF">
        <w:rPr>
          <w:rFonts w:eastAsia="Times New Roman"/>
          <w:szCs w:val="24"/>
        </w:rPr>
        <w:t xml:space="preserve"> διότι </w:t>
      </w:r>
      <w:r>
        <w:rPr>
          <w:rFonts w:eastAsia="Times New Roman"/>
          <w:szCs w:val="24"/>
        </w:rPr>
        <w:t>εσείς</w:t>
      </w:r>
      <w:r w:rsidRPr="004D12CF">
        <w:rPr>
          <w:rFonts w:eastAsia="Times New Roman"/>
          <w:szCs w:val="24"/>
        </w:rPr>
        <w:t xml:space="preserve"> το αποτρέπετ</w:t>
      </w:r>
      <w:r>
        <w:rPr>
          <w:rFonts w:eastAsia="Times New Roman"/>
          <w:szCs w:val="24"/>
        </w:rPr>
        <w:t>ε</w:t>
      </w:r>
      <w:r w:rsidRPr="004D12CF">
        <w:rPr>
          <w:rFonts w:eastAsia="Times New Roman"/>
          <w:szCs w:val="24"/>
        </w:rPr>
        <w:t xml:space="preserve"> με την απόρριψη του άρθρου 16</w:t>
      </w:r>
      <w:r>
        <w:rPr>
          <w:rFonts w:eastAsia="Times New Roman"/>
          <w:szCs w:val="24"/>
        </w:rPr>
        <w:t>,</w:t>
      </w:r>
      <w:r w:rsidRPr="004D12CF">
        <w:rPr>
          <w:rFonts w:eastAsia="Times New Roman"/>
          <w:szCs w:val="24"/>
        </w:rPr>
        <w:t xml:space="preserve"> το οποίο δεν αφορά μόνο τα ιδιωτικά πανεπιστήμια</w:t>
      </w:r>
      <w:r>
        <w:rPr>
          <w:rFonts w:eastAsia="Times New Roman"/>
          <w:szCs w:val="24"/>
        </w:rPr>
        <w:t>,</w:t>
      </w:r>
      <w:r w:rsidRPr="004D12CF">
        <w:rPr>
          <w:rFonts w:eastAsia="Times New Roman"/>
          <w:szCs w:val="24"/>
        </w:rPr>
        <w:t xml:space="preserve"> αλλά </w:t>
      </w:r>
      <w:r>
        <w:rPr>
          <w:rFonts w:eastAsia="Times New Roman"/>
          <w:szCs w:val="24"/>
        </w:rPr>
        <w:t>αφορά και τα πρότυπα σχολεία</w:t>
      </w:r>
      <w:r w:rsidRPr="004D12CF">
        <w:rPr>
          <w:rFonts w:eastAsia="Times New Roman"/>
          <w:szCs w:val="24"/>
        </w:rPr>
        <w:t xml:space="preserve"> όπου θα μπορούσε να αποκτηθεί κατεστημένο στη χώρα από </w:t>
      </w:r>
      <w:r>
        <w:rPr>
          <w:rFonts w:eastAsia="Times New Roman"/>
          <w:szCs w:val="24"/>
        </w:rPr>
        <w:t>α</w:t>
      </w:r>
      <w:r w:rsidRPr="004D12CF">
        <w:rPr>
          <w:rFonts w:eastAsia="Times New Roman"/>
          <w:szCs w:val="24"/>
        </w:rPr>
        <w:t>υτ</w:t>
      </w:r>
      <w:r>
        <w:rPr>
          <w:rFonts w:eastAsia="Times New Roman"/>
          <w:szCs w:val="24"/>
        </w:rPr>
        <w:t>ο</w:t>
      </w:r>
      <w:r w:rsidRPr="004D12CF">
        <w:rPr>
          <w:rFonts w:eastAsia="Times New Roman"/>
          <w:szCs w:val="24"/>
        </w:rPr>
        <w:t>δημιο</w:t>
      </w:r>
      <w:r>
        <w:rPr>
          <w:rFonts w:eastAsia="Times New Roman"/>
          <w:szCs w:val="24"/>
        </w:rPr>
        <w:t>ύργητους</w:t>
      </w:r>
      <w:r w:rsidRPr="004D12CF">
        <w:rPr>
          <w:rFonts w:eastAsia="Times New Roman"/>
          <w:szCs w:val="24"/>
        </w:rPr>
        <w:t xml:space="preserve"> ανθρώπους</w:t>
      </w:r>
      <w:r>
        <w:rPr>
          <w:rFonts w:eastAsia="Times New Roman"/>
          <w:szCs w:val="24"/>
        </w:rPr>
        <w:t>,</w:t>
      </w:r>
      <w:r w:rsidRPr="004D12CF">
        <w:rPr>
          <w:rFonts w:eastAsia="Times New Roman"/>
          <w:szCs w:val="24"/>
        </w:rPr>
        <w:t xml:space="preserve"> οι οποίοι έχουν την ικανότητα μέσω της παι</w:t>
      </w:r>
      <w:r>
        <w:rPr>
          <w:rFonts w:eastAsia="Times New Roman"/>
          <w:szCs w:val="24"/>
        </w:rPr>
        <w:t>δείας να νικήσουν τη μοίρα τους. Α</w:t>
      </w:r>
      <w:r w:rsidRPr="004D12CF">
        <w:rPr>
          <w:rFonts w:eastAsia="Times New Roman"/>
          <w:szCs w:val="24"/>
        </w:rPr>
        <w:t>υτά τα πρότυπα σχολεία εμείς προτείνουμε να γίνουν σε</w:t>
      </w:r>
      <w:r>
        <w:rPr>
          <w:rFonts w:eastAsia="Times New Roman"/>
          <w:szCs w:val="24"/>
        </w:rPr>
        <w:t xml:space="preserve"> κάθε περιφέρεια και το </w:t>
      </w:r>
      <w:r>
        <w:rPr>
          <w:rFonts w:eastAsia="Times New Roman"/>
          <w:szCs w:val="24"/>
        </w:rPr>
        <w:lastRenderedPageBreak/>
        <w:t>αποτρέψα</w:t>
      </w:r>
      <w:r w:rsidRPr="004D12CF">
        <w:rPr>
          <w:rFonts w:eastAsia="Times New Roman"/>
          <w:szCs w:val="24"/>
        </w:rPr>
        <w:t>τε</w:t>
      </w:r>
      <w:r>
        <w:rPr>
          <w:rFonts w:eastAsia="Times New Roman"/>
          <w:szCs w:val="24"/>
        </w:rPr>
        <w:t>,</w:t>
      </w:r>
      <w:r w:rsidRPr="004D12CF">
        <w:rPr>
          <w:rFonts w:eastAsia="Times New Roman"/>
          <w:szCs w:val="24"/>
        </w:rPr>
        <w:t xml:space="preserve"> γιατί δεν θέλετε τα π</w:t>
      </w:r>
      <w:r>
        <w:rPr>
          <w:rFonts w:eastAsia="Times New Roman"/>
          <w:szCs w:val="24"/>
        </w:rPr>
        <w:t xml:space="preserve">αιδιά των φτωχών οικογενειών να </w:t>
      </w:r>
      <w:r w:rsidRPr="004D12CF">
        <w:rPr>
          <w:rFonts w:eastAsia="Times New Roman"/>
          <w:szCs w:val="24"/>
        </w:rPr>
        <w:t xml:space="preserve">μπορέσουν να απολαύσουν υψηλής </w:t>
      </w:r>
      <w:r>
        <w:rPr>
          <w:rFonts w:eastAsia="Times New Roman"/>
          <w:szCs w:val="24"/>
        </w:rPr>
        <w:t>π</w:t>
      </w:r>
      <w:r w:rsidRPr="004D12CF">
        <w:rPr>
          <w:rFonts w:eastAsia="Times New Roman"/>
          <w:szCs w:val="24"/>
        </w:rPr>
        <w:t>αιδεί</w:t>
      </w:r>
      <w:r w:rsidRPr="004D12CF">
        <w:rPr>
          <w:rFonts w:eastAsia="Times New Roman"/>
          <w:szCs w:val="24"/>
        </w:rPr>
        <w:t xml:space="preserve">ας </w:t>
      </w:r>
      <w:r>
        <w:rPr>
          <w:rFonts w:eastAsia="Times New Roman"/>
          <w:szCs w:val="24"/>
        </w:rPr>
        <w:t>σύμφωνης μ</w:t>
      </w:r>
      <w:r w:rsidRPr="004D12CF">
        <w:rPr>
          <w:rFonts w:eastAsia="Times New Roman"/>
          <w:szCs w:val="24"/>
        </w:rPr>
        <w:t>ε τα προσόντα τους και να γίνουν με την καλή έννοια κατεστημένο</w:t>
      </w:r>
      <w:r>
        <w:rPr>
          <w:rFonts w:eastAsia="Times New Roman"/>
          <w:szCs w:val="24"/>
        </w:rPr>
        <w:t>,</w:t>
      </w:r>
      <w:r w:rsidRPr="004D12CF">
        <w:rPr>
          <w:rFonts w:eastAsia="Times New Roman"/>
          <w:szCs w:val="24"/>
        </w:rPr>
        <w:t xml:space="preserve"> νικώντας τη μοίρα </w:t>
      </w:r>
      <w:r>
        <w:rPr>
          <w:rFonts w:eastAsia="Times New Roman"/>
          <w:szCs w:val="24"/>
        </w:rPr>
        <w:t>τους.</w:t>
      </w:r>
    </w:p>
    <w:p w14:paraId="19C9A8DF" w14:textId="77777777" w:rsidR="005136E3" w:rsidRDefault="0098028A">
      <w:pPr>
        <w:spacing w:after="0" w:line="600" w:lineRule="auto"/>
        <w:ind w:firstLine="720"/>
        <w:jc w:val="both"/>
        <w:rPr>
          <w:rFonts w:eastAsia="Times New Roman"/>
          <w:szCs w:val="24"/>
        </w:rPr>
      </w:pPr>
      <w:r>
        <w:rPr>
          <w:rFonts w:eastAsia="Times New Roman"/>
          <w:szCs w:val="24"/>
        </w:rPr>
        <w:t>Η Α</w:t>
      </w:r>
      <w:r w:rsidRPr="004D12CF">
        <w:rPr>
          <w:rFonts w:eastAsia="Times New Roman"/>
          <w:szCs w:val="24"/>
        </w:rPr>
        <w:t>ριστερά</w:t>
      </w:r>
      <w:r>
        <w:rPr>
          <w:rFonts w:eastAsia="Times New Roman"/>
          <w:szCs w:val="24"/>
        </w:rPr>
        <w:t>, όμως,</w:t>
      </w:r>
      <w:r w:rsidRPr="004D12CF">
        <w:rPr>
          <w:rFonts w:eastAsia="Times New Roman"/>
          <w:szCs w:val="24"/>
        </w:rPr>
        <w:t xml:space="preserve"> </w:t>
      </w:r>
      <w:r>
        <w:rPr>
          <w:rFonts w:eastAsia="Times New Roman"/>
          <w:szCs w:val="24"/>
        </w:rPr>
        <w:t>π</w:t>
      </w:r>
      <w:r w:rsidRPr="004D12CF">
        <w:rPr>
          <w:rFonts w:eastAsia="Times New Roman"/>
          <w:szCs w:val="24"/>
        </w:rPr>
        <w:t>ροφανώς θέλει ο κόσμος να είναι βουτηγμένο</w:t>
      </w:r>
      <w:r>
        <w:rPr>
          <w:rFonts w:eastAsia="Times New Roman"/>
          <w:szCs w:val="24"/>
        </w:rPr>
        <w:t>ς</w:t>
      </w:r>
      <w:r w:rsidRPr="004D12CF">
        <w:rPr>
          <w:rFonts w:eastAsia="Times New Roman"/>
          <w:szCs w:val="24"/>
        </w:rPr>
        <w:t xml:space="preserve"> στην κακουχία του</w:t>
      </w:r>
      <w:r>
        <w:rPr>
          <w:rFonts w:eastAsia="Times New Roman"/>
          <w:szCs w:val="24"/>
        </w:rPr>
        <w:t>,</w:t>
      </w:r>
      <w:r w:rsidRPr="004D12CF">
        <w:rPr>
          <w:rFonts w:eastAsia="Times New Roman"/>
          <w:szCs w:val="24"/>
        </w:rPr>
        <w:t xml:space="preserve"> για να μπορεί να αλιεύει από τα θύματα της κακουχίας ψηφοφόρους με επιδό</w:t>
      </w:r>
      <w:r w:rsidRPr="004D12CF">
        <w:rPr>
          <w:rFonts w:eastAsia="Times New Roman"/>
          <w:szCs w:val="24"/>
        </w:rPr>
        <w:t>ματα που δίνει</w:t>
      </w:r>
      <w:r>
        <w:rPr>
          <w:rFonts w:eastAsia="Times New Roman"/>
          <w:szCs w:val="24"/>
        </w:rPr>
        <w:t>,</w:t>
      </w:r>
      <w:r w:rsidRPr="004D12CF">
        <w:rPr>
          <w:rFonts w:eastAsia="Times New Roman"/>
          <w:szCs w:val="24"/>
        </w:rPr>
        <w:t xml:space="preserve"> ενώ εμείς θέλουμε να μπορεί καθένας να νικάει τη μοίρα του και όχι να υπηρετεί μία </w:t>
      </w:r>
      <w:r>
        <w:rPr>
          <w:rFonts w:eastAsia="Times New Roman"/>
          <w:szCs w:val="24"/>
        </w:rPr>
        <w:t>ε</w:t>
      </w:r>
      <w:r w:rsidRPr="004D12CF">
        <w:rPr>
          <w:rFonts w:eastAsia="Times New Roman"/>
          <w:szCs w:val="24"/>
        </w:rPr>
        <w:t>λίτ</w:t>
      </w:r>
      <w:r>
        <w:rPr>
          <w:rFonts w:eastAsia="Times New Roman"/>
          <w:szCs w:val="24"/>
        </w:rPr>
        <w:t>,</w:t>
      </w:r>
      <w:r w:rsidRPr="004D12CF">
        <w:rPr>
          <w:rFonts w:eastAsia="Times New Roman"/>
          <w:szCs w:val="24"/>
        </w:rPr>
        <w:t xml:space="preserve"> την οποία εσείς για λόγους φθόνου του ακροατηρίου τονίζετ</w:t>
      </w:r>
      <w:r>
        <w:rPr>
          <w:rFonts w:eastAsia="Times New Roman"/>
          <w:szCs w:val="24"/>
        </w:rPr>
        <w:t>ε</w:t>
      </w:r>
      <w:r w:rsidRPr="004D12CF">
        <w:rPr>
          <w:rFonts w:eastAsia="Times New Roman"/>
          <w:szCs w:val="24"/>
        </w:rPr>
        <w:t xml:space="preserve"> συνεχώς</w:t>
      </w:r>
      <w:r>
        <w:rPr>
          <w:rFonts w:eastAsia="Times New Roman"/>
          <w:szCs w:val="24"/>
        </w:rPr>
        <w:t>,</w:t>
      </w:r>
      <w:r w:rsidRPr="004D12CF">
        <w:rPr>
          <w:rFonts w:eastAsia="Times New Roman"/>
          <w:szCs w:val="24"/>
        </w:rPr>
        <w:t xml:space="preserve"> μπας και πιάσετε κάποιον ο οποίος σου λέει</w:t>
      </w:r>
      <w:r w:rsidRPr="00306CCF">
        <w:rPr>
          <w:rFonts w:eastAsia="Times New Roman"/>
          <w:szCs w:val="24"/>
        </w:rPr>
        <w:t>:</w:t>
      </w:r>
      <w:r w:rsidRPr="004D12CF">
        <w:rPr>
          <w:rFonts w:eastAsia="Times New Roman"/>
          <w:szCs w:val="24"/>
        </w:rPr>
        <w:t xml:space="preserve"> </w:t>
      </w:r>
      <w:r>
        <w:rPr>
          <w:rFonts w:eastAsia="Times New Roman"/>
          <w:szCs w:val="24"/>
        </w:rPr>
        <w:t>«Γ</w:t>
      </w:r>
      <w:r w:rsidRPr="004D12CF">
        <w:rPr>
          <w:rFonts w:eastAsia="Times New Roman"/>
          <w:szCs w:val="24"/>
        </w:rPr>
        <w:t xml:space="preserve">ιατί να υπάρχει </w:t>
      </w:r>
      <w:r>
        <w:rPr>
          <w:rFonts w:eastAsia="Times New Roman"/>
          <w:szCs w:val="24"/>
        </w:rPr>
        <w:t>ελίτ</w:t>
      </w:r>
      <w:r w:rsidRPr="004D12CF">
        <w:rPr>
          <w:rFonts w:eastAsia="Times New Roman"/>
          <w:szCs w:val="24"/>
        </w:rPr>
        <w:t xml:space="preserve"> </w:t>
      </w:r>
      <w:r>
        <w:rPr>
          <w:rFonts w:eastAsia="Times New Roman"/>
          <w:szCs w:val="24"/>
        </w:rPr>
        <w:t xml:space="preserve">και </w:t>
      </w:r>
      <w:r w:rsidRPr="004D12CF">
        <w:rPr>
          <w:rFonts w:eastAsia="Times New Roman"/>
          <w:szCs w:val="24"/>
        </w:rPr>
        <w:t>εγώ να μην ε</w:t>
      </w:r>
      <w:r w:rsidRPr="004D12CF">
        <w:rPr>
          <w:rFonts w:eastAsia="Times New Roman"/>
          <w:szCs w:val="24"/>
        </w:rPr>
        <w:t>ίμαι</w:t>
      </w:r>
      <w:r>
        <w:rPr>
          <w:rFonts w:eastAsia="Times New Roman"/>
          <w:szCs w:val="24"/>
        </w:rPr>
        <w:t>; Α</w:t>
      </w:r>
      <w:r w:rsidRPr="004D12CF">
        <w:rPr>
          <w:rFonts w:eastAsia="Times New Roman"/>
          <w:szCs w:val="24"/>
        </w:rPr>
        <w:t xml:space="preserve">ς τους ψηφίσω αυτούς που μισούν την </w:t>
      </w:r>
      <w:r>
        <w:rPr>
          <w:rFonts w:eastAsia="Times New Roman"/>
          <w:szCs w:val="24"/>
        </w:rPr>
        <w:t>ε</w:t>
      </w:r>
      <w:r w:rsidRPr="004D12CF">
        <w:rPr>
          <w:rFonts w:eastAsia="Times New Roman"/>
          <w:szCs w:val="24"/>
        </w:rPr>
        <w:t xml:space="preserve">λίτ που </w:t>
      </w:r>
      <w:r>
        <w:rPr>
          <w:rFonts w:eastAsia="Times New Roman"/>
          <w:szCs w:val="24"/>
        </w:rPr>
        <w:t>ε</w:t>
      </w:r>
      <w:r w:rsidRPr="004D12CF">
        <w:rPr>
          <w:rFonts w:eastAsia="Times New Roman"/>
          <w:szCs w:val="24"/>
        </w:rPr>
        <w:t>γώ δεν έγινα στη ζωή μου</w:t>
      </w:r>
      <w:r>
        <w:rPr>
          <w:rFonts w:eastAsia="Times New Roman"/>
          <w:szCs w:val="24"/>
        </w:rPr>
        <w:t>».</w:t>
      </w:r>
      <w:r w:rsidRPr="004D12CF">
        <w:rPr>
          <w:rFonts w:eastAsia="Times New Roman"/>
          <w:szCs w:val="24"/>
        </w:rPr>
        <w:t xml:space="preserve"> Δεν είναι τόσο απλοϊκά τα πράγματα</w:t>
      </w:r>
      <w:r>
        <w:rPr>
          <w:rFonts w:eastAsia="Times New Roman"/>
          <w:szCs w:val="24"/>
        </w:rPr>
        <w:t>.</w:t>
      </w:r>
    </w:p>
    <w:p w14:paraId="19C9A8E0" w14:textId="77777777" w:rsidR="005136E3" w:rsidRDefault="0098028A">
      <w:pPr>
        <w:spacing w:after="0" w:line="600" w:lineRule="auto"/>
        <w:ind w:firstLine="720"/>
        <w:jc w:val="both"/>
        <w:rPr>
          <w:rFonts w:eastAsia="Times New Roman"/>
          <w:szCs w:val="24"/>
        </w:rPr>
      </w:pPr>
      <w:r>
        <w:rPr>
          <w:rFonts w:eastAsia="Times New Roman"/>
          <w:szCs w:val="24"/>
        </w:rPr>
        <w:t>Α</w:t>
      </w:r>
      <w:r w:rsidRPr="004D12CF">
        <w:rPr>
          <w:rFonts w:eastAsia="Times New Roman"/>
          <w:szCs w:val="24"/>
        </w:rPr>
        <w:t>ποτρέπετ</w:t>
      </w:r>
      <w:r>
        <w:rPr>
          <w:rFonts w:eastAsia="Times New Roman"/>
          <w:szCs w:val="24"/>
        </w:rPr>
        <w:t>ε, λ</w:t>
      </w:r>
      <w:r w:rsidRPr="004D12CF">
        <w:rPr>
          <w:rFonts w:eastAsia="Times New Roman"/>
          <w:szCs w:val="24"/>
        </w:rPr>
        <w:t>οιπόν</w:t>
      </w:r>
      <w:r>
        <w:rPr>
          <w:rFonts w:eastAsia="Times New Roman"/>
          <w:szCs w:val="24"/>
        </w:rPr>
        <w:t>,</w:t>
      </w:r>
      <w:r w:rsidRPr="004D12CF">
        <w:rPr>
          <w:rFonts w:eastAsia="Times New Roman"/>
          <w:szCs w:val="24"/>
        </w:rPr>
        <w:t xml:space="preserve"> το </w:t>
      </w:r>
      <w:r>
        <w:rPr>
          <w:rFonts w:eastAsia="Times New Roman"/>
          <w:szCs w:val="24"/>
        </w:rPr>
        <w:t>ν</w:t>
      </w:r>
      <w:r w:rsidRPr="004D12CF">
        <w:rPr>
          <w:rFonts w:eastAsia="Times New Roman"/>
          <w:szCs w:val="24"/>
        </w:rPr>
        <w:t>α έχουμε μία σοβαρή αναθεώρηση</w:t>
      </w:r>
      <w:r>
        <w:rPr>
          <w:rFonts w:eastAsia="Times New Roman"/>
          <w:szCs w:val="24"/>
        </w:rPr>
        <w:t>,</w:t>
      </w:r>
      <w:r w:rsidRPr="004D12CF">
        <w:rPr>
          <w:rFonts w:eastAsia="Times New Roman"/>
          <w:szCs w:val="24"/>
        </w:rPr>
        <w:t xml:space="preserve"> προτείνοντας κοινωνικά δικαιώματα κατά τρόπο περιττό και αποδεικνύετ</w:t>
      </w:r>
      <w:r>
        <w:rPr>
          <w:rFonts w:eastAsia="Times New Roman"/>
          <w:szCs w:val="24"/>
        </w:rPr>
        <w:t>ε</w:t>
      </w:r>
      <w:r w:rsidRPr="004D12CF">
        <w:rPr>
          <w:rFonts w:eastAsia="Times New Roman"/>
          <w:szCs w:val="24"/>
        </w:rPr>
        <w:t xml:space="preserve"> και εσείς οι ί</w:t>
      </w:r>
      <w:r w:rsidRPr="004D12CF">
        <w:rPr>
          <w:rFonts w:eastAsia="Times New Roman"/>
          <w:szCs w:val="24"/>
        </w:rPr>
        <w:t xml:space="preserve">διοι ότι είναι περιττό </w:t>
      </w:r>
      <w:r>
        <w:rPr>
          <w:rFonts w:eastAsia="Times New Roman"/>
          <w:szCs w:val="24"/>
        </w:rPr>
        <w:t>σ</w:t>
      </w:r>
      <w:r w:rsidRPr="004D12CF">
        <w:rPr>
          <w:rFonts w:eastAsia="Times New Roman"/>
          <w:szCs w:val="24"/>
        </w:rPr>
        <w:t>την εισηγητική σας έκθεση</w:t>
      </w:r>
      <w:r>
        <w:rPr>
          <w:rFonts w:eastAsia="Times New Roman"/>
          <w:szCs w:val="24"/>
        </w:rPr>
        <w:t>, στην οποία μου</w:t>
      </w:r>
      <w:r w:rsidRPr="004D12CF">
        <w:rPr>
          <w:rFonts w:eastAsia="Times New Roman"/>
          <w:szCs w:val="24"/>
        </w:rPr>
        <w:t xml:space="preserve"> διέλαθε</w:t>
      </w:r>
      <w:r>
        <w:rPr>
          <w:rFonts w:eastAsia="Times New Roman"/>
          <w:szCs w:val="24"/>
        </w:rPr>
        <w:t xml:space="preserve"> το εξής:</w:t>
      </w:r>
      <w:r w:rsidRPr="004D12CF">
        <w:rPr>
          <w:rFonts w:eastAsia="Times New Roman"/>
          <w:szCs w:val="24"/>
        </w:rPr>
        <w:t xml:space="preserve"> Ποτέ την εισηγητική έκθεση κοινοβουλευτικής πλειοψηφίας δεν την υπογράφει ο απαραίτητος αριθμός Βουλευτών</w:t>
      </w:r>
      <w:r>
        <w:rPr>
          <w:rFonts w:eastAsia="Times New Roman"/>
          <w:szCs w:val="24"/>
        </w:rPr>
        <w:t>.</w:t>
      </w:r>
      <w:r w:rsidRPr="004D12CF">
        <w:rPr>
          <w:rFonts w:eastAsia="Times New Roman"/>
          <w:szCs w:val="24"/>
        </w:rPr>
        <w:t xml:space="preserve"> Είστε το πρώτο κόμμα</w:t>
      </w:r>
      <w:r>
        <w:rPr>
          <w:rFonts w:eastAsia="Times New Roman"/>
          <w:szCs w:val="24"/>
        </w:rPr>
        <w:t>, ί</w:t>
      </w:r>
      <w:r w:rsidRPr="004D12CF">
        <w:rPr>
          <w:rFonts w:eastAsia="Times New Roman"/>
          <w:szCs w:val="24"/>
        </w:rPr>
        <w:t xml:space="preserve">σως </w:t>
      </w:r>
      <w:r w:rsidRPr="004D12CF">
        <w:rPr>
          <w:rFonts w:eastAsia="Times New Roman"/>
          <w:szCs w:val="24"/>
        </w:rPr>
        <w:lastRenderedPageBreak/>
        <w:t xml:space="preserve">λόγω αυτών των αντιρρήσεων που υπήρχαν </w:t>
      </w:r>
      <w:r w:rsidRPr="004D12CF">
        <w:rPr>
          <w:rFonts w:eastAsia="Times New Roman"/>
          <w:szCs w:val="24"/>
        </w:rPr>
        <w:t>στην Κοινοβουλευτική σας Ομάδα</w:t>
      </w:r>
      <w:r>
        <w:rPr>
          <w:rFonts w:eastAsia="Times New Roman"/>
          <w:szCs w:val="24"/>
        </w:rPr>
        <w:t xml:space="preserve"> -</w:t>
      </w:r>
      <w:r w:rsidRPr="004D12CF">
        <w:rPr>
          <w:rFonts w:eastAsia="Times New Roman"/>
          <w:szCs w:val="24"/>
        </w:rPr>
        <w:t>δεν το είχα προσέξει</w:t>
      </w:r>
      <w:r>
        <w:rPr>
          <w:rFonts w:eastAsia="Times New Roman"/>
          <w:szCs w:val="24"/>
        </w:rPr>
        <w:t>-,</w:t>
      </w:r>
      <w:r w:rsidRPr="004D12CF">
        <w:rPr>
          <w:rFonts w:eastAsia="Times New Roman"/>
          <w:szCs w:val="24"/>
        </w:rPr>
        <w:t xml:space="preserve"> που προτείνατε αναθεώρηση με </w:t>
      </w:r>
      <w:r>
        <w:rPr>
          <w:rFonts w:eastAsia="Times New Roman"/>
          <w:szCs w:val="24"/>
        </w:rPr>
        <w:t>πενήντα</w:t>
      </w:r>
      <w:r w:rsidRPr="004D12CF">
        <w:rPr>
          <w:rFonts w:eastAsia="Times New Roman"/>
          <w:szCs w:val="24"/>
        </w:rPr>
        <w:t xml:space="preserve"> μόλις ψήφους</w:t>
      </w:r>
      <w:r>
        <w:rPr>
          <w:rFonts w:eastAsia="Times New Roman"/>
          <w:szCs w:val="24"/>
        </w:rPr>
        <w:t>,</w:t>
      </w:r>
      <w:r w:rsidRPr="004D12CF">
        <w:rPr>
          <w:rFonts w:eastAsia="Times New Roman"/>
          <w:szCs w:val="24"/>
        </w:rPr>
        <w:t xml:space="preserve"> όσους δηλαδή απαιτεί το Σύνταγμα</w:t>
      </w:r>
      <w:r>
        <w:rPr>
          <w:rFonts w:eastAsia="Times New Roman"/>
          <w:szCs w:val="24"/>
        </w:rPr>
        <w:t>.</w:t>
      </w:r>
      <w:r w:rsidRPr="004D12CF">
        <w:rPr>
          <w:rFonts w:eastAsia="Times New Roman"/>
          <w:szCs w:val="24"/>
        </w:rPr>
        <w:t xml:space="preserve"> </w:t>
      </w:r>
      <w:r>
        <w:rPr>
          <w:rFonts w:eastAsia="Times New Roman"/>
          <w:szCs w:val="24"/>
        </w:rPr>
        <w:t>Πενήντα</w:t>
      </w:r>
      <w:r w:rsidRPr="004D12CF">
        <w:rPr>
          <w:rFonts w:eastAsia="Times New Roman"/>
          <w:szCs w:val="24"/>
        </w:rPr>
        <w:t xml:space="preserve"> ψήφοι Βουλευτών του ΣΥΡΙΖΑ</w:t>
      </w:r>
      <w:r>
        <w:rPr>
          <w:rFonts w:eastAsia="Times New Roman"/>
          <w:szCs w:val="24"/>
        </w:rPr>
        <w:t>,</w:t>
      </w:r>
      <w:r w:rsidRPr="004D12CF">
        <w:rPr>
          <w:rFonts w:eastAsia="Times New Roman"/>
          <w:szCs w:val="24"/>
        </w:rPr>
        <w:t xml:space="preserve"> </w:t>
      </w:r>
      <w:r>
        <w:rPr>
          <w:rFonts w:eastAsia="Times New Roman"/>
          <w:szCs w:val="24"/>
        </w:rPr>
        <w:t>σαράντα εννέα</w:t>
      </w:r>
      <w:r w:rsidRPr="004D12CF">
        <w:rPr>
          <w:rFonts w:eastAsia="Times New Roman"/>
          <w:szCs w:val="24"/>
        </w:rPr>
        <w:t xml:space="preserve"> του ΣΥΡΙΖΑ και της </w:t>
      </w:r>
      <w:r>
        <w:rPr>
          <w:rFonts w:eastAsia="Times New Roman"/>
          <w:szCs w:val="24"/>
        </w:rPr>
        <w:t xml:space="preserve">κ. </w:t>
      </w:r>
      <w:proofErr w:type="spellStart"/>
      <w:r w:rsidRPr="004D12CF">
        <w:rPr>
          <w:rFonts w:eastAsia="Times New Roman"/>
          <w:szCs w:val="24"/>
        </w:rPr>
        <w:t>Μεγαλοοικονόμου</w:t>
      </w:r>
      <w:proofErr w:type="spellEnd"/>
      <w:r w:rsidRPr="004D12CF">
        <w:rPr>
          <w:rFonts w:eastAsia="Times New Roman"/>
          <w:szCs w:val="24"/>
        </w:rPr>
        <w:t xml:space="preserve"> για την ακρίβεια</w:t>
      </w:r>
      <w:r>
        <w:rPr>
          <w:rFonts w:eastAsia="Times New Roman"/>
          <w:szCs w:val="24"/>
        </w:rPr>
        <w:t>,</w:t>
      </w:r>
      <w:r w:rsidRPr="004D12CF">
        <w:rPr>
          <w:rFonts w:eastAsia="Times New Roman"/>
          <w:szCs w:val="24"/>
        </w:rPr>
        <w:t xml:space="preserve"> οι οποίες στήριξαν την πρότασή </w:t>
      </w:r>
      <w:r>
        <w:rPr>
          <w:rFonts w:eastAsia="Times New Roman"/>
          <w:szCs w:val="24"/>
        </w:rPr>
        <w:t>σας,</w:t>
      </w:r>
      <w:r w:rsidRPr="004D12CF">
        <w:rPr>
          <w:rFonts w:eastAsia="Times New Roman"/>
          <w:szCs w:val="24"/>
        </w:rPr>
        <w:t xml:space="preserve"> που είναι πρωτοφανές</w:t>
      </w:r>
      <w:r>
        <w:rPr>
          <w:rFonts w:eastAsia="Times New Roman"/>
          <w:szCs w:val="24"/>
        </w:rPr>
        <w:t>,</w:t>
      </w:r>
      <w:r w:rsidRPr="004D12CF">
        <w:rPr>
          <w:rFonts w:eastAsia="Times New Roman"/>
          <w:szCs w:val="24"/>
        </w:rPr>
        <w:t xml:space="preserve"> διότι συνήθως έχει πανηγυρικό χαρακτήρα αυτή η πρόταση όταν κατά βάθος και συνολικά την πιστεύει</w:t>
      </w:r>
      <w:r>
        <w:rPr>
          <w:rFonts w:eastAsia="Times New Roman"/>
          <w:szCs w:val="24"/>
        </w:rPr>
        <w:t>ς</w:t>
      </w:r>
      <w:r w:rsidRPr="004D12CF">
        <w:rPr>
          <w:rFonts w:eastAsia="Times New Roman"/>
          <w:szCs w:val="24"/>
        </w:rPr>
        <w:t xml:space="preserve"> βέβαια</w:t>
      </w:r>
      <w:r>
        <w:rPr>
          <w:rFonts w:eastAsia="Times New Roman"/>
          <w:szCs w:val="24"/>
        </w:rPr>
        <w:t>.</w:t>
      </w:r>
    </w:p>
    <w:p w14:paraId="19C9A8E1" w14:textId="77777777" w:rsidR="005136E3" w:rsidRDefault="0098028A">
      <w:pPr>
        <w:spacing w:after="0" w:line="600" w:lineRule="auto"/>
        <w:ind w:firstLine="720"/>
        <w:jc w:val="both"/>
        <w:rPr>
          <w:rFonts w:eastAsia="Times New Roman"/>
          <w:szCs w:val="24"/>
        </w:rPr>
      </w:pPr>
      <w:r w:rsidRPr="004D12CF">
        <w:rPr>
          <w:rFonts w:eastAsia="Times New Roman"/>
          <w:szCs w:val="24"/>
        </w:rPr>
        <w:t>Λέτε</w:t>
      </w:r>
      <w:r>
        <w:rPr>
          <w:rFonts w:eastAsia="Times New Roman"/>
          <w:szCs w:val="24"/>
        </w:rPr>
        <w:t>,</w:t>
      </w:r>
      <w:r w:rsidRPr="004D12CF">
        <w:rPr>
          <w:rFonts w:eastAsia="Times New Roman"/>
          <w:szCs w:val="24"/>
        </w:rPr>
        <w:t xml:space="preserve"> λοιπόν</w:t>
      </w:r>
      <w:r>
        <w:rPr>
          <w:rFonts w:eastAsia="Times New Roman"/>
          <w:szCs w:val="24"/>
        </w:rPr>
        <w:t>,</w:t>
      </w:r>
      <w:r w:rsidRPr="004D12CF">
        <w:rPr>
          <w:rFonts w:eastAsia="Times New Roman"/>
          <w:szCs w:val="24"/>
        </w:rPr>
        <w:t xml:space="preserve"> στην εισηγητική σας έκθεση ότι αυτοί οι κανόνες των κοινωνικών δικαιωμάτων πο</w:t>
      </w:r>
      <w:r w:rsidRPr="004D12CF">
        <w:rPr>
          <w:rFonts w:eastAsia="Times New Roman"/>
          <w:szCs w:val="24"/>
        </w:rPr>
        <w:t>υ προστατεύετ</w:t>
      </w:r>
      <w:r>
        <w:rPr>
          <w:rFonts w:eastAsia="Times New Roman"/>
          <w:szCs w:val="24"/>
        </w:rPr>
        <w:t>ε</w:t>
      </w:r>
      <w:r w:rsidRPr="004D12CF">
        <w:rPr>
          <w:rFonts w:eastAsia="Times New Roman"/>
          <w:szCs w:val="24"/>
        </w:rPr>
        <w:t xml:space="preserve"> απορρέουν ήδη από την ισχύουσα διατ</w:t>
      </w:r>
      <w:r>
        <w:rPr>
          <w:rFonts w:eastAsia="Times New Roman"/>
          <w:szCs w:val="24"/>
        </w:rPr>
        <w:t>ύπωση</w:t>
      </w:r>
      <w:r w:rsidRPr="004D12CF">
        <w:rPr>
          <w:rFonts w:eastAsia="Times New Roman"/>
          <w:szCs w:val="24"/>
        </w:rPr>
        <w:t xml:space="preserve"> </w:t>
      </w:r>
      <w:r>
        <w:rPr>
          <w:rFonts w:eastAsia="Times New Roman"/>
          <w:szCs w:val="24"/>
        </w:rPr>
        <w:t>της</w:t>
      </w:r>
      <w:r w:rsidRPr="004D12CF">
        <w:rPr>
          <w:rFonts w:eastAsia="Times New Roman"/>
          <w:szCs w:val="24"/>
        </w:rPr>
        <w:t xml:space="preserve"> </w:t>
      </w:r>
      <w:r>
        <w:rPr>
          <w:rFonts w:eastAsia="Times New Roman"/>
          <w:szCs w:val="24"/>
        </w:rPr>
        <w:t>διάταξης</w:t>
      </w:r>
      <w:r w:rsidRPr="004D12CF">
        <w:rPr>
          <w:rFonts w:eastAsia="Times New Roman"/>
          <w:szCs w:val="24"/>
        </w:rPr>
        <w:t xml:space="preserve"> του Συντάγματος</w:t>
      </w:r>
      <w:r>
        <w:rPr>
          <w:rFonts w:eastAsia="Times New Roman"/>
          <w:szCs w:val="24"/>
        </w:rPr>
        <w:t>,</w:t>
      </w:r>
      <w:r w:rsidRPr="004D12CF">
        <w:rPr>
          <w:rFonts w:eastAsia="Times New Roman"/>
          <w:szCs w:val="24"/>
        </w:rPr>
        <w:t xml:space="preserve"> κάτι που ειδικά </w:t>
      </w:r>
      <w:r>
        <w:rPr>
          <w:rFonts w:eastAsia="Times New Roman"/>
          <w:szCs w:val="24"/>
        </w:rPr>
        <w:t>ό</w:t>
      </w:r>
      <w:r w:rsidRPr="004D12CF">
        <w:rPr>
          <w:rFonts w:eastAsia="Times New Roman"/>
          <w:szCs w:val="24"/>
        </w:rPr>
        <w:t>σον αφορά το δικαίωμα προσφυγής στη διαιτησία έχει επιβεβαι</w:t>
      </w:r>
      <w:r>
        <w:rPr>
          <w:rFonts w:eastAsia="Times New Roman"/>
          <w:szCs w:val="24"/>
        </w:rPr>
        <w:t xml:space="preserve">ωθεί και </w:t>
      </w:r>
      <w:proofErr w:type="spellStart"/>
      <w:r w:rsidRPr="004D12CF">
        <w:rPr>
          <w:rFonts w:eastAsia="Times New Roman"/>
          <w:szCs w:val="24"/>
        </w:rPr>
        <w:t>νομολογιακά</w:t>
      </w:r>
      <w:proofErr w:type="spellEnd"/>
      <w:r w:rsidRPr="004D12CF">
        <w:rPr>
          <w:rFonts w:eastAsia="Times New Roman"/>
          <w:szCs w:val="24"/>
        </w:rPr>
        <w:t xml:space="preserve"> με απόφαση </w:t>
      </w:r>
      <w:r>
        <w:rPr>
          <w:rFonts w:eastAsia="Times New Roman"/>
          <w:szCs w:val="24"/>
        </w:rPr>
        <w:t>του Συμβουλίου της Ε</w:t>
      </w:r>
      <w:r w:rsidRPr="004D12CF">
        <w:rPr>
          <w:rFonts w:eastAsia="Times New Roman"/>
          <w:szCs w:val="24"/>
        </w:rPr>
        <w:t>πικρατείας τάδε</w:t>
      </w:r>
      <w:r>
        <w:rPr>
          <w:rFonts w:eastAsia="Times New Roman"/>
          <w:szCs w:val="24"/>
        </w:rPr>
        <w:t>.</w:t>
      </w:r>
      <w:r w:rsidRPr="004D12CF">
        <w:rPr>
          <w:rFonts w:eastAsia="Times New Roman"/>
          <w:szCs w:val="24"/>
        </w:rPr>
        <w:t xml:space="preserve"> Επομένως </w:t>
      </w:r>
      <w:r>
        <w:rPr>
          <w:rFonts w:eastAsia="Times New Roman"/>
          <w:szCs w:val="24"/>
        </w:rPr>
        <w:t>«</w:t>
      </w:r>
      <w:r w:rsidRPr="004D12CF">
        <w:rPr>
          <w:rFonts w:eastAsia="Times New Roman"/>
          <w:szCs w:val="24"/>
        </w:rPr>
        <w:t>η πρότασή μας α</w:t>
      </w:r>
      <w:r w:rsidRPr="004D12CF">
        <w:rPr>
          <w:rFonts w:eastAsia="Times New Roman"/>
          <w:szCs w:val="24"/>
        </w:rPr>
        <w:t>ποσκοπεί να επιβεβαιώσει και να καταστήσει εφεξής αν</w:t>
      </w:r>
      <w:r>
        <w:rPr>
          <w:rFonts w:eastAsia="Times New Roman"/>
          <w:szCs w:val="24"/>
        </w:rPr>
        <w:t xml:space="preserve">αμφισβήτητους </w:t>
      </w:r>
      <w:r w:rsidRPr="004D12CF">
        <w:rPr>
          <w:rFonts w:eastAsia="Times New Roman"/>
          <w:szCs w:val="24"/>
        </w:rPr>
        <w:t>κανόνες</w:t>
      </w:r>
      <w:r>
        <w:rPr>
          <w:rFonts w:eastAsia="Times New Roman"/>
          <w:szCs w:val="24"/>
        </w:rPr>
        <w:t>»</w:t>
      </w:r>
      <w:r>
        <w:rPr>
          <w:rFonts w:eastAsia="Times New Roman"/>
          <w:szCs w:val="24"/>
        </w:rPr>
        <w:t>.</w:t>
      </w:r>
    </w:p>
    <w:p w14:paraId="19C9A8E2" w14:textId="77777777" w:rsidR="005136E3" w:rsidRDefault="0098028A">
      <w:pPr>
        <w:spacing w:after="0" w:line="600" w:lineRule="auto"/>
        <w:ind w:firstLine="720"/>
        <w:jc w:val="both"/>
        <w:rPr>
          <w:rFonts w:eastAsia="Times New Roman"/>
          <w:szCs w:val="24"/>
        </w:rPr>
      </w:pPr>
      <w:r>
        <w:rPr>
          <w:rFonts w:eastAsia="Times New Roman"/>
          <w:szCs w:val="24"/>
        </w:rPr>
        <w:t>Κ</w:t>
      </w:r>
      <w:r w:rsidRPr="004D12CF">
        <w:rPr>
          <w:rFonts w:eastAsia="Times New Roman"/>
          <w:szCs w:val="24"/>
        </w:rPr>
        <w:t xml:space="preserve">αι λέτε παρακάτω ότι </w:t>
      </w:r>
      <w:r>
        <w:rPr>
          <w:rFonts w:eastAsia="Times New Roman"/>
          <w:szCs w:val="24"/>
        </w:rPr>
        <w:t>«</w:t>
      </w:r>
      <w:r w:rsidRPr="004D12CF">
        <w:rPr>
          <w:rFonts w:eastAsia="Times New Roman"/>
          <w:szCs w:val="24"/>
        </w:rPr>
        <w:t>με την πρότασή μας για τα κοινωνικά δικαιώματα επιδιώκουμε να κατοχυρώσουμε θεμελιώδη και δομικά χαρακτηριστικά του ασφαλιστικού συστήματος</w:t>
      </w:r>
      <w:r>
        <w:rPr>
          <w:rFonts w:eastAsia="Times New Roman"/>
          <w:szCs w:val="24"/>
        </w:rPr>
        <w:t>,</w:t>
      </w:r>
      <w:r w:rsidRPr="004D12CF">
        <w:rPr>
          <w:rFonts w:eastAsia="Times New Roman"/>
          <w:szCs w:val="24"/>
        </w:rPr>
        <w:t xml:space="preserve"> όπως </w:t>
      </w:r>
      <w:r w:rsidRPr="004D12CF">
        <w:rPr>
          <w:rFonts w:eastAsia="Times New Roman"/>
          <w:szCs w:val="24"/>
        </w:rPr>
        <w:lastRenderedPageBreak/>
        <w:t>έχουν διαμο</w:t>
      </w:r>
      <w:r w:rsidRPr="004D12CF">
        <w:rPr>
          <w:rFonts w:eastAsia="Times New Roman"/>
          <w:szCs w:val="24"/>
        </w:rPr>
        <w:t xml:space="preserve">ρφωθεί ιστορικά και έχουν </w:t>
      </w:r>
      <w:proofErr w:type="spellStart"/>
      <w:r w:rsidRPr="004D12CF">
        <w:rPr>
          <w:rFonts w:eastAsia="Times New Roman"/>
          <w:szCs w:val="24"/>
        </w:rPr>
        <w:t>παγίω</w:t>
      </w:r>
      <w:r>
        <w:rPr>
          <w:rFonts w:eastAsia="Times New Roman"/>
          <w:szCs w:val="24"/>
        </w:rPr>
        <w:t>ς</w:t>
      </w:r>
      <w:proofErr w:type="spellEnd"/>
      <w:r w:rsidRPr="004D12CF">
        <w:rPr>
          <w:rFonts w:eastAsia="Times New Roman"/>
          <w:szCs w:val="24"/>
        </w:rPr>
        <w:t xml:space="preserve"> επιβεβαιωθεί </w:t>
      </w:r>
      <w:r>
        <w:rPr>
          <w:rFonts w:eastAsia="Times New Roman"/>
          <w:szCs w:val="24"/>
        </w:rPr>
        <w:t xml:space="preserve">από </w:t>
      </w:r>
      <w:r w:rsidRPr="004D12CF">
        <w:rPr>
          <w:rFonts w:eastAsia="Times New Roman"/>
          <w:szCs w:val="24"/>
        </w:rPr>
        <w:t>το νομοθέτη και τη νομολογία</w:t>
      </w:r>
      <w:r>
        <w:rPr>
          <w:rFonts w:eastAsia="Times New Roman"/>
          <w:szCs w:val="24"/>
        </w:rPr>
        <w:t>»</w:t>
      </w:r>
      <w:r>
        <w:rPr>
          <w:rFonts w:eastAsia="Times New Roman"/>
          <w:szCs w:val="24"/>
        </w:rPr>
        <w:t>. Δ</w:t>
      </w:r>
      <w:r w:rsidRPr="004D12CF">
        <w:rPr>
          <w:rFonts w:eastAsia="Times New Roman"/>
          <w:szCs w:val="24"/>
        </w:rPr>
        <w:t>ηλαδή</w:t>
      </w:r>
      <w:r>
        <w:rPr>
          <w:rFonts w:eastAsia="Times New Roman"/>
          <w:szCs w:val="24"/>
        </w:rPr>
        <w:t>,</w:t>
      </w:r>
      <w:r w:rsidRPr="004D12CF">
        <w:rPr>
          <w:rFonts w:eastAsia="Times New Roman"/>
          <w:szCs w:val="24"/>
        </w:rPr>
        <w:t xml:space="preserve"> εσείς δεν κάνατε π</w:t>
      </w:r>
      <w:r>
        <w:rPr>
          <w:rFonts w:eastAsia="Times New Roman"/>
          <w:szCs w:val="24"/>
        </w:rPr>
        <w:t xml:space="preserve">ρόταση </w:t>
      </w:r>
      <w:r>
        <w:rPr>
          <w:rFonts w:eastAsia="Times New Roman"/>
          <w:szCs w:val="24"/>
        </w:rPr>
        <w:t>Α</w:t>
      </w:r>
      <w:r>
        <w:rPr>
          <w:rFonts w:eastAsia="Times New Roman"/>
          <w:szCs w:val="24"/>
        </w:rPr>
        <w:t xml:space="preserve">ναθεωρήσεως </w:t>
      </w:r>
      <w:r w:rsidRPr="004D12CF">
        <w:rPr>
          <w:rFonts w:eastAsia="Times New Roman"/>
          <w:szCs w:val="24"/>
        </w:rPr>
        <w:t>του Συντάγματος</w:t>
      </w:r>
      <w:r>
        <w:rPr>
          <w:rFonts w:eastAsia="Times New Roman"/>
          <w:szCs w:val="24"/>
        </w:rPr>
        <w:t>,</w:t>
      </w:r>
      <w:r w:rsidRPr="004D12CF">
        <w:rPr>
          <w:rFonts w:eastAsia="Times New Roman"/>
          <w:szCs w:val="24"/>
        </w:rPr>
        <w:t xml:space="preserve"> κάνετε μία περιττή πρόταση ερμηνείας του Συντάγματος</w:t>
      </w:r>
      <w:r>
        <w:rPr>
          <w:rFonts w:eastAsia="Times New Roman"/>
          <w:szCs w:val="24"/>
        </w:rPr>
        <w:t>,</w:t>
      </w:r>
      <w:r w:rsidRPr="004D12CF">
        <w:rPr>
          <w:rFonts w:eastAsia="Times New Roman"/>
          <w:szCs w:val="24"/>
        </w:rPr>
        <w:t xml:space="preserve"> η οποία όμως ήταν περιττή και το λέτε με τα ίδια </w:t>
      </w:r>
      <w:r>
        <w:rPr>
          <w:rFonts w:eastAsia="Times New Roman"/>
          <w:szCs w:val="24"/>
        </w:rPr>
        <w:t>σας τα λό</w:t>
      </w:r>
      <w:r>
        <w:rPr>
          <w:rFonts w:eastAsia="Times New Roman"/>
          <w:szCs w:val="24"/>
        </w:rPr>
        <w:t>για.</w:t>
      </w:r>
      <w:r w:rsidRPr="004D12CF">
        <w:rPr>
          <w:rFonts w:eastAsia="Times New Roman"/>
          <w:szCs w:val="24"/>
        </w:rPr>
        <w:t xml:space="preserve"> </w:t>
      </w:r>
    </w:p>
    <w:p w14:paraId="19C9A8E3" w14:textId="77777777" w:rsidR="005136E3" w:rsidRDefault="0098028A">
      <w:pPr>
        <w:spacing w:after="0" w:line="600" w:lineRule="auto"/>
        <w:ind w:firstLine="720"/>
        <w:jc w:val="both"/>
        <w:rPr>
          <w:rFonts w:eastAsia="Times New Roman"/>
          <w:szCs w:val="24"/>
        </w:rPr>
      </w:pPr>
      <w:r>
        <w:rPr>
          <w:rFonts w:eastAsia="Times New Roman"/>
          <w:szCs w:val="24"/>
        </w:rPr>
        <w:t>Εκ</w:t>
      </w:r>
      <w:r w:rsidRPr="004D12CF">
        <w:rPr>
          <w:rFonts w:eastAsia="Times New Roman"/>
          <w:szCs w:val="24"/>
        </w:rPr>
        <w:t xml:space="preserve">τός από τις περιττές διατάξεις έχετε και χαοτικές διατάξεις προτείνοντας </w:t>
      </w:r>
      <w:r>
        <w:rPr>
          <w:rFonts w:eastAsia="Times New Roman"/>
          <w:szCs w:val="24"/>
        </w:rPr>
        <w:t>τέσσερα ν</w:t>
      </w:r>
      <w:r w:rsidRPr="004D12CF">
        <w:rPr>
          <w:rFonts w:eastAsia="Times New Roman"/>
          <w:szCs w:val="24"/>
        </w:rPr>
        <w:t>έα είδη δημοψηφίσματος και έχετε και</w:t>
      </w:r>
      <w:r>
        <w:rPr>
          <w:rFonts w:eastAsia="Times New Roman"/>
          <w:szCs w:val="24"/>
        </w:rPr>
        <w:t xml:space="preserve"> άλλες</w:t>
      </w:r>
      <w:r w:rsidRPr="004D12CF">
        <w:rPr>
          <w:rFonts w:eastAsia="Times New Roman"/>
          <w:szCs w:val="24"/>
        </w:rPr>
        <w:t xml:space="preserve"> χαοτικές διατάξεις</w:t>
      </w:r>
      <w:r>
        <w:rPr>
          <w:rFonts w:eastAsia="Times New Roman"/>
          <w:szCs w:val="24"/>
        </w:rPr>
        <w:t>,</w:t>
      </w:r>
      <w:r w:rsidRPr="004D12CF">
        <w:rPr>
          <w:rFonts w:eastAsia="Times New Roman"/>
          <w:szCs w:val="24"/>
        </w:rPr>
        <w:t xml:space="preserve"> διότι προτείνετε τη </w:t>
      </w:r>
      <w:r>
        <w:rPr>
          <w:rFonts w:eastAsia="Times New Roman"/>
          <w:szCs w:val="24"/>
        </w:rPr>
        <w:t>σ</w:t>
      </w:r>
      <w:r w:rsidRPr="004D12CF">
        <w:rPr>
          <w:rFonts w:eastAsia="Times New Roman"/>
          <w:szCs w:val="24"/>
        </w:rPr>
        <w:t>υνταγματική καθιέρωση της απλής αναλογικής και προτείνετ</w:t>
      </w:r>
      <w:r>
        <w:rPr>
          <w:rFonts w:eastAsia="Times New Roman"/>
          <w:szCs w:val="24"/>
        </w:rPr>
        <w:t>ε</w:t>
      </w:r>
      <w:r w:rsidRPr="004D12CF">
        <w:rPr>
          <w:rFonts w:eastAsia="Times New Roman"/>
          <w:szCs w:val="24"/>
        </w:rPr>
        <w:t xml:space="preserve"> δημοψηφίσματα εσείς που αρνηθήκατε να κάνετε δημοψήφισμα για το αριστούργημα</w:t>
      </w:r>
      <w:r>
        <w:rPr>
          <w:rFonts w:eastAsia="Times New Roman"/>
          <w:szCs w:val="24"/>
        </w:rPr>
        <w:t>,</w:t>
      </w:r>
      <w:r w:rsidRPr="004D12CF">
        <w:rPr>
          <w:rFonts w:eastAsia="Times New Roman"/>
          <w:szCs w:val="24"/>
        </w:rPr>
        <w:t xml:space="preserve"> όπως το είπε ο Πρωθυπουργός</w:t>
      </w:r>
      <w:r>
        <w:rPr>
          <w:rFonts w:eastAsia="Times New Roman"/>
          <w:szCs w:val="24"/>
        </w:rPr>
        <w:t>,</w:t>
      </w:r>
      <w:r w:rsidRPr="004D12CF">
        <w:rPr>
          <w:rFonts w:eastAsia="Times New Roman"/>
          <w:szCs w:val="24"/>
        </w:rPr>
        <w:t xml:space="preserve"> της Συμφωνίας των Πρεσπών</w:t>
      </w:r>
      <w:r>
        <w:rPr>
          <w:rFonts w:eastAsia="Times New Roman"/>
          <w:szCs w:val="24"/>
        </w:rPr>
        <w:t>.</w:t>
      </w:r>
      <w:r w:rsidRPr="004D12CF">
        <w:rPr>
          <w:rFonts w:eastAsia="Times New Roman"/>
          <w:szCs w:val="24"/>
        </w:rPr>
        <w:t xml:space="preserve"> </w:t>
      </w:r>
    </w:p>
    <w:p w14:paraId="19C9A8E4" w14:textId="77777777" w:rsidR="005136E3" w:rsidRDefault="0098028A">
      <w:pPr>
        <w:spacing w:after="0" w:line="600" w:lineRule="auto"/>
        <w:ind w:firstLine="720"/>
        <w:jc w:val="both"/>
        <w:rPr>
          <w:rFonts w:eastAsia="Times New Roman"/>
          <w:szCs w:val="24"/>
        </w:rPr>
      </w:pPr>
      <w:r>
        <w:rPr>
          <w:rFonts w:eastAsia="Times New Roman"/>
          <w:szCs w:val="24"/>
        </w:rPr>
        <w:t>Υ</w:t>
      </w:r>
      <w:r w:rsidRPr="004D12CF">
        <w:rPr>
          <w:rFonts w:eastAsia="Times New Roman"/>
          <w:szCs w:val="24"/>
        </w:rPr>
        <w:t>πάρχουν</w:t>
      </w:r>
      <w:r>
        <w:rPr>
          <w:rFonts w:eastAsia="Times New Roman"/>
          <w:szCs w:val="24"/>
        </w:rPr>
        <w:t>, επίσης,</w:t>
      </w:r>
      <w:r w:rsidRPr="004D12CF">
        <w:rPr>
          <w:rFonts w:eastAsia="Times New Roman"/>
          <w:szCs w:val="24"/>
        </w:rPr>
        <w:t xml:space="preserve"> διατάξεις που είναι εκτός τόπου και χρόνου</w:t>
      </w:r>
      <w:r>
        <w:rPr>
          <w:rFonts w:eastAsia="Times New Roman"/>
          <w:szCs w:val="24"/>
        </w:rPr>
        <w:t xml:space="preserve"> -</w:t>
      </w:r>
      <w:r w:rsidRPr="004D12CF">
        <w:rPr>
          <w:rFonts w:eastAsia="Times New Roman"/>
          <w:szCs w:val="24"/>
        </w:rPr>
        <w:t xml:space="preserve">όπως </w:t>
      </w:r>
      <w:r>
        <w:rPr>
          <w:rFonts w:eastAsia="Times New Roman"/>
          <w:szCs w:val="24"/>
        </w:rPr>
        <w:t>θ</w:t>
      </w:r>
      <w:r w:rsidRPr="004D12CF">
        <w:rPr>
          <w:rFonts w:eastAsia="Times New Roman"/>
          <w:szCs w:val="24"/>
        </w:rPr>
        <w:t>α λέγαμε εμείς τ</w:t>
      </w:r>
      <w:r>
        <w:rPr>
          <w:rFonts w:eastAsia="Times New Roman"/>
          <w:szCs w:val="24"/>
        </w:rPr>
        <w:t>η</w:t>
      </w:r>
      <w:r w:rsidRPr="004D12CF">
        <w:rPr>
          <w:rFonts w:eastAsia="Times New Roman"/>
          <w:szCs w:val="24"/>
        </w:rPr>
        <w:t xml:space="preserve">ς </w:t>
      </w:r>
      <w:r>
        <w:rPr>
          <w:rFonts w:eastAsia="Times New Roman"/>
          <w:szCs w:val="24"/>
        </w:rPr>
        <w:t>ε</w:t>
      </w:r>
      <w:r w:rsidRPr="004D12CF">
        <w:rPr>
          <w:rFonts w:eastAsia="Times New Roman"/>
          <w:szCs w:val="24"/>
        </w:rPr>
        <w:t xml:space="preserve">λίτ στη Γηραιά </w:t>
      </w:r>
      <w:proofErr w:type="spellStart"/>
      <w:r w:rsidRPr="004D12CF">
        <w:rPr>
          <w:rFonts w:eastAsia="Times New Roman"/>
          <w:szCs w:val="24"/>
        </w:rPr>
        <w:t>Αλβι</w:t>
      </w:r>
      <w:r>
        <w:rPr>
          <w:rFonts w:eastAsia="Times New Roman"/>
          <w:szCs w:val="24"/>
        </w:rPr>
        <w:t>ό</w:t>
      </w:r>
      <w:r w:rsidRPr="004D12CF">
        <w:rPr>
          <w:rFonts w:eastAsia="Times New Roman"/>
          <w:szCs w:val="24"/>
        </w:rPr>
        <w:t>να</w:t>
      </w:r>
      <w:proofErr w:type="spellEnd"/>
      <w:r>
        <w:rPr>
          <w:rFonts w:eastAsia="Times New Roman"/>
          <w:szCs w:val="24"/>
        </w:rPr>
        <w:t>,</w:t>
      </w:r>
      <w:r w:rsidRPr="004D12CF">
        <w:rPr>
          <w:rFonts w:eastAsia="Times New Roman"/>
          <w:szCs w:val="24"/>
        </w:rPr>
        <w:t xml:space="preserve"> κύριε συ</w:t>
      </w:r>
      <w:r w:rsidRPr="004D12CF">
        <w:rPr>
          <w:rFonts w:eastAsia="Times New Roman"/>
          <w:szCs w:val="24"/>
        </w:rPr>
        <w:t>νάδελφε</w:t>
      </w:r>
      <w:r>
        <w:rPr>
          <w:rFonts w:eastAsia="Times New Roman"/>
          <w:szCs w:val="24"/>
        </w:rPr>
        <w:t>,</w:t>
      </w:r>
      <w:r w:rsidRPr="004D12CF">
        <w:rPr>
          <w:rFonts w:eastAsia="Times New Roman"/>
          <w:szCs w:val="24"/>
        </w:rPr>
        <w:t xml:space="preserve"> εις την οποίαν ζήσατε</w:t>
      </w:r>
      <w:r>
        <w:rPr>
          <w:rFonts w:eastAsia="Times New Roman"/>
          <w:szCs w:val="24"/>
        </w:rPr>
        <w:t>:</w:t>
      </w:r>
      <w:r w:rsidRPr="004D12CF">
        <w:rPr>
          <w:rFonts w:eastAsia="Times New Roman"/>
          <w:szCs w:val="24"/>
        </w:rPr>
        <w:t xml:space="preserve"> </w:t>
      </w:r>
      <w:r>
        <w:rPr>
          <w:rFonts w:eastAsia="Times New Roman"/>
          <w:szCs w:val="24"/>
        </w:rPr>
        <w:t>«</w:t>
      </w:r>
      <w:r>
        <w:rPr>
          <w:rFonts w:eastAsia="Times New Roman"/>
          <w:szCs w:val="24"/>
          <w:lang w:val="en-US"/>
        </w:rPr>
        <w:t>O</w:t>
      </w:r>
      <w:proofErr w:type="spellStart"/>
      <w:r w:rsidRPr="004D12CF">
        <w:rPr>
          <w:rFonts w:eastAsia="Times New Roman"/>
          <w:szCs w:val="24"/>
        </w:rPr>
        <w:t>ut</w:t>
      </w:r>
      <w:proofErr w:type="spellEnd"/>
      <w:r w:rsidRPr="004D12CF">
        <w:rPr>
          <w:rFonts w:eastAsia="Times New Roman"/>
          <w:szCs w:val="24"/>
        </w:rPr>
        <w:t xml:space="preserve"> of </w:t>
      </w:r>
      <w:proofErr w:type="spellStart"/>
      <w:r w:rsidRPr="004D12CF">
        <w:rPr>
          <w:rFonts w:eastAsia="Times New Roman"/>
          <w:szCs w:val="24"/>
        </w:rPr>
        <w:t>touch</w:t>
      </w:r>
      <w:proofErr w:type="spellEnd"/>
      <w:r>
        <w:rPr>
          <w:rFonts w:eastAsia="Times New Roman"/>
          <w:szCs w:val="24"/>
        </w:rPr>
        <w:t xml:space="preserve">»-, </w:t>
      </w:r>
      <w:r w:rsidRPr="004D12CF">
        <w:rPr>
          <w:rFonts w:eastAsia="Times New Roman"/>
          <w:szCs w:val="24"/>
        </w:rPr>
        <w:t>προτάσεις εκτός τόπου και χρόνου</w:t>
      </w:r>
      <w:r>
        <w:rPr>
          <w:rFonts w:eastAsia="Times New Roman"/>
          <w:szCs w:val="24"/>
        </w:rPr>
        <w:t>,</w:t>
      </w:r>
      <w:r w:rsidRPr="004D12CF">
        <w:rPr>
          <w:rFonts w:eastAsia="Times New Roman"/>
          <w:szCs w:val="24"/>
        </w:rPr>
        <w:t xml:space="preserve"> όπως το να είναι Βουλευτής ο Πρωθυπουργός και τίποτε άλλο</w:t>
      </w:r>
      <w:r>
        <w:rPr>
          <w:rFonts w:eastAsia="Times New Roman"/>
          <w:szCs w:val="24"/>
        </w:rPr>
        <w:t>,</w:t>
      </w:r>
      <w:r w:rsidRPr="004D12CF">
        <w:rPr>
          <w:rFonts w:eastAsia="Times New Roman"/>
          <w:szCs w:val="24"/>
        </w:rPr>
        <w:t xml:space="preserve"> όπως να έχουν τρεις θητείες οι Βουλευτές μετά διάλειμμα και μετά άλλες τρεις και μετά διάλειμμα</w:t>
      </w:r>
      <w:r>
        <w:rPr>
          <w:rFonts w:eastAsia="Times New Roman"/>
          <w:szCs w:val="24"/>
        </w:rPr>
        <w:t>. Α</w:t>
      </w:r>
      <w:r w:rsidRPr="004D12CF">
        <w:rPr>
          <w:rFonts w:eastAsia="Times New Roman"/>
          <w:szCs w:val="24"/>
        </w:rPr>
        <w:t xml:space="preserve">λλά λέτε ότι </w:t>
      </w:r>
      <w:r>
        <w:rPr>
          <w:rFonts w:eastAsia="Times New Roman"/>
          <w:szCs w:val="24"/>
        </w:rPr>
        <w:t xml:space="preserve">οι </w:t>
      </w:r>
      <w:r w:rsidRPr="004D12CF">
        <w:rPr>
          <w:rFonts w:eastAsia="Times New Roman"/>
          <w:szCs w:val="24"/>
        </w:rPr>
        <w:t xml:space="preserve">τρεις θητείες πρέπει να είναι διαδοχικές </w:t>
      </w:r>
      <w:r w:rsidRPr="004D12CF">
        <w:rPr>
          <w:rFonts w:eastAsia="Times New Roman"/>
          <w:szCs w:val="24"/>
        </w:rPr>
        <w:lastRenderedPageBreak/>
        <w:t>και καθεμία από αυτές να έχει επιτύχει τα δύο τρίτα της τετραετίας</w:t>
      </w:r>
      <w:r>
        <w:rPr>
          <w:rFonts w:eastAsia="Times New Roman"/>
          <w:szCs w:val="24"/>
        </w:rPr>
        <w:t>,</w:t>
      </w:r>
      <w:r w:rsidRPr="004D12CF">
        <w:rPr>
          <w:rFonts w:eastAsia="Times New Roman"/>
          <w:szCs w:val="24"/>
        </w:rPr>
        <w:t xml:space="preserve"> που</w:t>
      </w:r>
      <w:r>
        <w:rPr>
          <w:rFonts w:eastAsia="Times New Roman"/>
          <w:szCs w:val="24"/>
        </w:rPr>
        <w:t xml:space="preserve"> σημαίνει ότι</w:t>
      </w:r>
      <w:r w:rsidRPr="004D12CF">
        <w:rPr>
          <w:rFonts w:eastAsia="Times New Roman"/>
          <w:szCs w:val="24"/>
        </w:rPr>
        <w:t xml:space="preserve"> στην πραγματικότητα δεν περιορίζετ</w:t>
      </w:r>
      <w:r>
        <w:rPr>
          <w:rFonts w:eastAsia="Times New Roman"/>
          <w:szCs w:val="24"/>
        </w:rPr>
        <w:t>ε</w:t>
      </w:r>
      <w:r w:rsidRPr="004D12CF">
        <w:rPr>
          <w:rFonts w:eastAsia="Times New Roman"/>
          <w:szCs w:val="24"/>
        </w:rPr>
        <w:t xml:space="preserve"> τις </w:t>
      </w:r>
      <w:r>
        <w:rPr>
          <w:rFonts w:eastAsia="Times New Roman"/>
          <w:szCs w:val="24"/>
        </w:rPr>
        <w:t>θητεί</w:t>
      </w:r>
      <w:r w:rsidRPr="004D12CF">
        <w:rPr>
          <w:rFonts w:eastAsia="Times New Roman"/>
          <w:szCs w:val="24"/>
        </w:rPr>
        <w:t>ες</w:t>
      </w:r>
      <w:r>
        <w:rPr>
          <w:rFonts w:eastAsia="Times New Roman"/>
          <w:szCs w:val="24"/>
        </w:rPr>
        <w:t>. Α</w:t>
      </w:r>
      <w:r w:rsidRPr="004D12CF">
        <w:rPr>
          <w:rFonts w:eastAsia="Times New Roman"/>
          <w:szCs w:val="24"/>
        </w:rPr>
        <w:t>πλώς δίνετε μία επικεφαλίδα περιορισμού της θητείας των Βουλευτών για το κοινό</w:t>
      </w:r>
      <w:r>
        <w:rPr>
          <w:rFonts w:eastAsia="Times New Roman"/>
          <w:szCs w:val="24"/>
        </w:rPr>
        <w:t>,</w:t>
      </w:r>
      <w:r w:rsidRPr="004D12CF">
        <w:rPr>
          <w:rFonts w:eastAsia="Times New Roman"/>
          <w:szCs w:val="24"/>
        </w:rPr>
        <w:t xml:space="preserve"> </w:t>
      </w:r>
      <w:r w:rsidRPr="004D12CF">
        <w:rPr>
          <w:rFonts w:eastAsia="Times New Roman"/>
          <w:szCs w:val="24"/>
        </w:rPr>
        <w:t xml:space="preserve">το οποίο διάκειται δυσμενώς προς τη βουλευτική ιδιότητα και η κρίση έχει προκαλέσει αρκετές αντίθετες διαθέσεις </w:t>
      </w:r>
      <w:r>
        <w:rPr>
          <w:rFonts w:eastAsia="Times New Roman"/>
          <w:szCs w:val="24"/>
        </w:rPr>
        <w:t>σ</w:t>
      </w:r>
      <w:r w:rsidRPr="004D12CF">
        <w:rPr>
          <w:rFonts w:eastAsia="Times New Roman"/>
          <w:szCs w:val="24"/>
        </w:rPr>
        <w:t>το εκλογικό σώμα προς το βουλευτικό αξίωμα και νομίζετε ότι έτσι θα ικανοποιήσετε αυτούς που λένε ότι φταίνε</w:t>
      </w:r>
      <w:r>
        <w:rPr>
          <w:rFonts w:eastAsia="Times New Roman"/>
          <w:szCs w:val="24"/>
        </w:rPr>
        <w:t xml:space="preserve"> μόνο</w:t>
      </w:r>
      <w:r w:rsidRPr="004D12CF">
        <w:rPr>
          <w:rFonts w:eastAsia="Times New Roman"/>
          <w:szCs w:val="24"/>
        </w:rPr>
        <w:t xml:space="preserve"> οι </w:t>
      </w:r>
      <w:r>
        <w:rPr>
          <w:rFonts w:eastAsia="Times New Roman"/>
          <w:szCs w:val="24"/>
        </w:rPr>
        <w:t xml:space="preserve">τριακόσιοι </w:t>
      </w:r>
      <w:r w:rsidRPr="004D12CF">
        <w:rPr>
          <w:rFonts w:eastAsia="Times New Roman"/>
          <w:szCs w:val="24"/>
        </w:rPr>
        <w:t>για τα δεινά τη</w:t>
      </w:r>
      <w:r w:rsidRPr="004D12CF">
        <w:rPr>
          <w:rFonts w:eastAsia="Times New Roman"/>
          <w:szCs w:val="24"/>
        </w:rPr>
        <w:t>ς χώρας</w:t>
      </w:r>
      <w:r>
        <w:rPr>
          <w:rFonts w:eastAsia="Times New Roman"/>
          <w:szCs w:val="24"/>
        </w:rPr>
        <w:t>.</w:t>
      </w:r>
    </w:p>
    <w:p w14:paraId="19C9A8E5" w14:textId="77777777" w:rsidR="005136E3" w:rsidRDefault="0098028A">
      <w:pPr>
        <w:spacing w:after="0" w:line="600" w:lineRule="auto"/>
        <w:ind w:firstLine="720"/>
        <w:jc w:val="both"/>
        <w:rPr>
          <w:rFonts w:eastAsia="Times New Roman"/>
          <w:szCs w:val="24"/>
        </w:rPr>
      </w:pPr>
      <w:r>
        <w:rPr>
          <w:rFonts w:eastAsia="Times New Roman"/>
          <w:szCs w:val="24"/>
        </w:rPr>
        <w:t>Έχετε και κάποιες</w:t>
      </w:r>
      <w:r w:rsidRPr="004D12CF">
        <w:rPr>
          <w:rFonts w:eastAsia="Times New Roman"/>
          <w:szCs w:val="24"/>
        </w:rPr>
        <w:t xml:space="preserve"> διατάξεις που δεν μπορούσατε να τις αποφύγετε</w:t>
      </w:r>
      <w:r>
        <w:rPr>
          <w:rFonts w:eastAsia="Times New Roman"/>
          <w:szCs w:val="24"/>
        </w:rPr>
        <w:t xml:space="preserve">,  ούτε </w:t>
      </w:r>
      <w:r w:rsidRPr="004D12CF">
        <w:rPr>
          <w:rFonts w:eastAsia="Times New Roman"/>
          <w:szCs w:val="24"/>
        </w:rPr>
        <w:t xml:space="preserve">το </w:t>
      </w:r>
      <w:r>
        <w:rPr>
          <w:rFonts w:eastAsia="Times New Roman"/>
          <w:szCs w:val="24"/>
        </w:rPr>
        <w:t xml:space="preserve">άρθρο </w:t>
      </w:r>
      <w:r w:rsidRPr="004D12CF">
        <w:rPr>
          <w:rFonts w:eastAsia="Times New Roman"/>
          <w:szCs w:val="24"/>
        </w:rPr>
        <w:t>62</w:t>
      </w:r>
      <w:r>
        <w:rPr>
          <w:rFonts w:eastAsia="Times New Roman"/>
          <w:szCs w:val="24"/>
        </w:rPr>
        <w:t xml:space="preserve">, ούτε </w:t>
      </w:r>
      <w:r w:rsidRPr="004D12CF">
        <w:rPr>
          <w:rFonts w:eastAsia="Times New Roman"/>
          <w:szCs w:val="24"/>
        </w:rPr>
        <w:t xml:space="preserve">το </w:t>
      </w:r>
      <w:r>
        <w:rPr>
          <w:rFonts w:eastAsia="Times New Roman"/>
          <w:szCs w:val="24"/>
        </w:rPr>
        <w:t xml:space="preserve">άρθρο </w:t>
      </w:r>
      <w:r w:rsidRPr="004D12CF">
        <w:rPr>
          <w:rFonts w:eastAsia="Times New Roman"/>
          <w:szCs w:val="24"/>
        </w:rPr>
        <w:t>86</w:t>
      </w:r>
      <w:r>
        <w:rPr>
          <w:rFonts w:eastAsia="Times New Roman"/>
          <w:szCs w:val="24"/>
        </w:rPr>
        <w:t>. Ό</w:t>
      </w:r>
      <w:r w:rsidRPr="004D12CF">
        <w:rPr>
          <w:rFonts w:eastAsia="Times New Roman"/>
          <w:szCs w:val="24"/>
        </w:rPr>
        <w:t xml:space="preserve">χι </w:t>
      </w:r>
      <w:r>
        <w:rPr>
          <w:rFonts w:eastAsia="Times New Roman"/>
          <w:szCs w:val="24"/>
        </w:rPr>
        <w:t>εσείς, κ</w:t>
      </w:r>
      <w:r w:rsidRPr="004D12CF">
        <w:rPr>
          <w:rFonts w:eastAsia="Times New Roman"/>
          <w:szCs w:val="24"/>
        </w:rPr>
        <w:t>ανείς δεν μπορούσε να τις αποφύγει</w:t>
      </w:r>
      <w:r>
        <w:rPr>
          <w:rFonts w:eastAsia="Times New Roman"/>
          <w:szCs w:val="24"/>
        </w:rPr>
        <w:t>. Σας θυμίζω ότι πριν από δεκατρία</w:t>
      </w:r>
      <w:r w:rsidRPr="004D12CF">
        <w:rPr>
          <w:rFonts w:eastAsia="Times New Roman"/>
          <w:szCs w:val="24"/>
        </w:rPr>
        <w:t xml:space="preserve"> χρόνια όταν ο τότε</w:t>
      </w:r>
      <w:r>
        <w:rPr>
          <w:rFonts w:eastAsia="Times New Roman"/>
          <w:szCs w:val="24"/>
        </w:rPr>
        <w:t xml:space="preserve"> απλός</w:t>
      </w:r>
      <w:r w:rsidRPr="004D12CF">
        <w:rPr>
          <w:rFonts w:eastAsia="Times New Roman"/>
          <w:szCs w:val="24"/>
        </w:rPr>
        <w:t xml:space="preserve"> Βουλευτής Κυριάκος Μητσοτάκης επιχείρησε να αλλάξει το άρθρο 86</w:t>
      </w:r>
      <w:r>
        <w:rPr>
          <w:rFonts w:eastAsia="Times New Roman"/>
          <w:szCs w:val="24"/>
        </w:rPr>
        <w:t>,</w:t>
      </w:r>
      <w:r w:rsidRPr="004D12CF">
        <w:rPr>
          <w:rFonts w:eastAsia="Times New Roman"/>
          <w:szCs w:val="24"/>
        </w:rPr>
        <w:t xml:space="preserve"> για το οποίο </w:t>
      </w:r>
      <w:r>
        <w:rPr>
          <w:rFonts w:eastAsia="Times New Roman"/>
          <w:szCs w:val="24"/>
        </w:rPr>
        <w:t>κ</w:t>
      </w:r>
      <w:r w:rsidRPr="004D12CF">
        <w:rPr>
          <w:rFonts w:eastAsia="Times New Roman"/>
          <w:szCs w:val="24"/>
        </w:rPr>
        <w:t>ανείς δεν ενδιαφερόταν τότε την περίοδο της ευμάρειας να αλλάξει</w:t>
      </w:r>
      <w:r>
        <w:rPr>
          <w:rFonts w:eastAsia="Times New Roman"/>
          <w:szCs w:val="24"/>
        </w:rPr>
        <w:t>,</w:t>
      </w:r>
      <w:r w:rsidRPr="004D12CF">
        <w:rPr>
          <w:rFonts w:eastAsia="Times New Roman"/>
          <w:szCs w:val="24"/>
        </w:rPr>
        <w:t xml:space="preserve"> βρέθηκαν μετά βίας </w:t>
      </w:r>
      <w:r>
        <w:rPr>
          <w:rFonts w:eastAsia="Times New Roman"/>
          <w:szCs w:val="24"/>
        </w:rPr>
        <w:t>επτά</w:t>
      </w:r>
      <w:r w:rsidRPr="004D12CF">
        <w:rPr>
          <w:rFonts w:eastAsia="Times New Roman"/>
          <w:szCs w:val="24"/>
        </w:rPr>
        <w:t xml:space="preserve"> ψήφοι αντί για τους </w:t>
      </w:r>
      <w:r>
        <w:rPr>
          <w:rFonts w:eastAsia="Times New Roman"/>
          <w:szCs w:val="24"/>
        </w:rPr>
        <w:t>πενήντα</w:t>
      </w:r>
      <w:r w:rsidRPr="004D12CF">
        <w:rPr>
          <w:rFonts w:eastAsia="Times New Roman"/>
          <w:szCs w:val="24"/>
        </w:rPr>
        <w:t xml:space="preserve"> που χρειαζόταν για να προταθεί</w:t>
      </w:r>
      <w:r>
        <w:rPr>
          <w:rFonts w:eastAsia="Times New Roman"/>
          <w:szCs w:val="24"/>
        </w:rPr>
        <w:t>.</w:t>
      </w:r>
    </w:p>
    <w:p w14:paraId="19C9A8E6" w14:textId="77777777" w:rsidR="005136E3" w:rsidRDefault="0098028A">
      <w:pPr>
        <w:spacing w:after="0" w:line="600" w:lineRule="auto"/>
        <w:ind w:firstLine="720"/>
        <w:jc w:val="both"/>
        <w:rPr>
          <w:rFonts w:eastAsia="Times New Roman"/>
          <w:szCs w:val="24"/>
        </w:rPr>
      </w:pPr>
      <w:r>
        <w:rPr>
          <w:rFonts w:eastAsia="Times New Roman"/>
          <w:szCs w:val="24"/>
        </w:rPr>
        <w:t>Έ</w:t>
      </w:r>
      <w:r w:rsidRPr="004D12CF">
        <w:rPr>
          <w:rFonts w:eastAsia="Times New Roman"/>
          <w:szCs w:val="24"/>
        </w:rPr>
        <w:t>χουμε</w:t>
      </w:r>
      <w:r>
        <w:rPr>
          <w:rFonts w:eastAsia="Times New Roman"/>
          <w:szCs w:val="24"/>
        </w:rPr>
        <w:t>,</w:t>
      </w:r>
      <w:r w:rsidRPr="004D12CF">
        <w:rPr>
          <w:rFonts w:eastAsia="Times New Roman"/>
          <w:szCs w:val="24"/>
        </w:rPr>
        <w:t xml:space="preserve"> λοιπόν</w:t>
      </w:r>
      <w:r>
        <w:rPr>
          <w:rFonts w:eastAsia="Times New Roman"/>
          <w:szCs w:val="24"/>
        </w:rPr>
        <w:t>,</w:t>
      </w:r>
      <w:r w:rsidRPr="004D12CF">
        <w:rPr>
          <w:rFonts w:eastAsia="Times New Roman"/>
          <w:szCs w:val="24"/>
        </w:rPr>
        <w:t xml:space="preserve"> μία αναθεώ</w:t>
      </w:r>
      <w:r w:rsidRPr="004D12CF">
        <w:rPr>
          <w:rFonts w:eastAsia="Times New Roman"/>
          <w:szCs w:val="24"/>
        </w:rPr>
        <w:t xml:space="preserve">ρηση η οποία ουσιαστικά </w:t>
      </w:r>
      <w:r>
        <w:rPr>
          <w:rFonts w:eastAsia="Times New Roman"/>
          <w:szCs w:val="24"/>
        </w:rPr>
        <w:t xml:space="preserve">θα στείλει </w:t>
      </w:r>
      <w:r w:rsidRPr="004D12CF">
        <w:rPr>
          <w:rFonts w:eastAsia="Times New Roman"/>
          <w:szCs w:val="24"/>
        </w:rPr>
        <w:t xml:space="preserve">στην επόμενη Βουλή τα απομεινάρια </w:t>
      </w:r>
      <w:r>
        <w:rPr>
          <w:rFonts w:eastAsia="Times New Roman"/>
          <w:szCs w:val="24"/>
        </w:rPr>
        <w:t>μιας ουσιαστικής συζήτησης,</w:t>
      </w:r>
      <w:r w:rsidRPr="004D12CF">
        <w:rPr>
          <w:rFonts w:eastAsia="Times New Roman"/>
          <w:szCs w:val="24"/>
        </w:rPr>
        <w:t xml:space="preserve"> τα απομεινάρια μιας πραγματικής ανάγκης και θα </w:t>
      </w:r>
      <w:r w:rsidRPr="004D12CF">
        <w:rPr>
          <w:rFonts w:eastAsia="Times New Roman"/>
          <w:szCs w:val="24"/>
        </w:rPr>
        <w:lastRenderedPageBreak/>
        <w:t xml:space="preserve">κληθεί </w:t>
      </w:r>
      <w:r>
        <w:rPr>
          <w:rFonts w:eastAsia="Times New Roman"/>
          <w:szCs w:val="24"/>
        </w:rPr>
        <w:t xml:space="preserve">να τα σταθμίσει </w:t>
      </w:r>
      <w:r w:rsidRPr="004D12CF">
        <w:rPr>
          <w:rFonts w:eastAsia="Times New Roman"/>
          <w:szCs w:val="24"/>
        </w:rPr>
        <w:t>η επόμενη πλειοψηφία</w:t>
      </w:r>
      <w:r>
        <w:rPr>
          <w:rFonts w:eastAsia="Times New Roman"/>
          <w:szCs w:val="24"/>
        </w:rPr>
        <w:t>,</w:t>
      </w:r>
      <w:r w:rsidRPr="004D12CF">
        <w:rPr>
          <w:rFonts w:eastAsia="Times New Roman"/>
          <w:szCs w:val="24"/>
        </w:rPr>
        <w:t xml:space="preserve"> η οποία είναι </w:t>
      </w:r>
      <w:r>
        <w:rPr>
          <w:rFonts w:eastAsia="Times New Roman"/>
          <w:szCs w:val="24"/>
        </w:rPr>
        <w:t xml:space="preserve">σαφής για εσάς ποια θα είναι </w:t>
      </w:r>
      <w:r w:rsidRPr="004D12CF">
        <w:rPr>
          <w:rFonts w:eastAsia="Times New Roman"/>
          <w:szCs w:val="24"/>
        </w:rPr>
        <w:t>και προσπαθείτε μάτ</w:t>
      </w:r>
      <w:r>
        <w:rPr>
          <w:rFonts w:eastAsia="Times New Roman"/>
          <w:szCs w:val="24"/>
        </w:rPr>
        <w:t>α</w:t>
      </w:r>
      <w:r w:rsidRPr="004D12CF">
        <w:rPr>
          <w:rFonts w:eastAsia="Times New Roman"/>
          <w:szCs w:val="24"/>
        </w:rPr>
        <w:t>ια ν</w:t>
      </w:r>
      <w:r w:rsidRPr="004D12CF">
        <w:rPr>
          <w:rFonts w:eastAsia="Times New Roman"/>
          <w:szCs w:val="24"/>
        </w:rPr>
        <w:t>α αποτρέψετε όχι την έκβαση του επόμενου αποτελέσματος</w:t>
      </w:r>
      <w:r>
        <w:rPr>
          <w:rFonts w:eastAsia="Times New Roman"/>
          <w:szCs w:val="24"/>
        </w:rPr>
        <w:t>,</w:t>
      </w:r>
      <w:r w:rsidRPr="004D12CF">
        <w:rPr>
          <w:rFonts w:eastAsia="Times New Roman"/>
          <w:szCs w:val="24"/>
        </w:rPr>
        <w:t xml:space="preserve"> αλλά την έκταση του επόμενου εκλογικού αποτελέσματος</w:t>
      </w:r>
      <w:r>
        <w:rPr>
          <w:rFonts w:eastAsia="Times New Roman"/>
          <w:szCs w:val="24"/>
        </w:rPr>
        <w:t>.</w:t>
      </w:r>
      <w:r w:rsidRPr="004D12CF">
        <w:rPr>
          <w:rFonts w:eastAsia="Times New Roman"/>
          <w:szCs w:val="24"/>
        </w:rPr>
        <w:t xml:space="preserve"> Την έκταση της ήττας σας προσπαθείτε να διαχειριστείτε με ό</w:t>
      </w:r>
      <w:r>
        <w:rPr>
          <w:rFonts w:eastAsia="Times New Roman"/>
          <w:szCs w:val="24"/>
        </w:rPr>
        <w:t>,</w:t>
      </w:r>
      <w:r w:rsidRPr="004D12CF">
        <w:rPr>
          <w:rFonts w:eastAsia="Times New Roman"/>
          <w:szCs w:val="24"/>
        </w:rPr>
        <w:t>τι κάνετε από δω και πέρα</w:t>
      </w:r>
      <w:r>
        <w:rPr>
          <w:rFonts w:eastAsia="Times New Roman"/>
          <w:szCs w:val="24"/>
        </w:rPr>
        <w:t>.</w:t>
      </w:r>
      <w:r w:rsidRPr="004D12CF">
        <w:rPr>
          <w:rFonts w:eastAsia="Times New Roman"/>
          <w:szCs w:val="24"/>
        </w:rPr>
        <w:t xml:space="preserve"> Δεν κυβερνάτε τη χώρα</w:t>
      </w:r>
      <w:r>
        <w:rPr>
          <w:rFonts w:eastAsia="Times New Roman"/>
          <w:szCs w:val="24"/>
        </w:rPr>
        <w:t>,</w:t>
      </w:r>
      <w:r w:rsidRPr="004D12CF">
        <w:rPr>
          <w:rFonts w:eastAsia="Times New Roman"/>
          <w:szCs w:val="24"/>
        </w:rPr>
        <w:t xml:space="preserve"> διαχειρίζεστε την ήττα </w:t>
      </w:r>
      <w:r>
        <w:rPr>
          <w:rFonts w:eastAsia="Times New Roman"/>
          <w:szCs w:val="24"/>
        </w:rPr>
        <w:t>σας.</w:t>
      </w:r>
    </w:p>
    <w:p w14:paraId="19C9A8E7" w14:textId="77777777" w:rsidR="005136E3" w:rsidRDefault="0098028A">
      <w:pPr>
        <w:spacing w:after="0" w:line="600" w:lineRule="auto"/>
        <w:ind w:firstLine="720"/>
        <w:jc w:val="both"/>
        <w:rPr>
          <w:rFonts w:eastAsia="Times New Roman"/>
          <w:szCs w:val="24"/>
        </w:rPr>
      </w:pPr>
      <w:r>
        <w:rPr>
          <w:rFonts w:eastAsia="Times New Roman"/>
          <w:szCs w:val="24"/>
        </w:rPr>
        <w:t>Τ</w:t>
      </w:r>
      <w:r w:rsidRPr="004D12CF">
        <w:rPr>
          <w:rFonts w:eastAsia="Times New Roman"/>
          <w:szCs w:val="24"/>
        </w:rPr>
        <w:t>α απομε</w:t>
      </w:r>
      <w:r w:rsidRPr="004D12CF">
        <w:rPr>
          <w:rFonts w:eastAsia="Times New Roman"/>
          <w:szCs w:val="24"/>
        </w:rPr>
        <w:t>ινάρια</w:t>
      </w:r>
      <w:r>
        <w:rPr>
          <w:rFonts w:eastAsia="Times New Roman"/>
          <w:szCs w:val="24"/>
        </w:rPr>
        <w:t>, λ</w:t>
      </w:r>
      <w:r w:rsidRPr="004D12CF">
        <w:rPr>
          <w:rFonts w:eastAsia="Times New Roman"/>
          <w:szCs w:val="24"/>
        </w:rPr>
        <w:t>οιπόν</w:t>
      </w:r>
      <w:r>
        <w:rPr>
          <w:rFonts w:eastAsia="Times New Roman"/>
          <w:szCs w:val="24"/>
        </w:rPr>
        <w:t>,</w:t>
      </w:r>
      <w:r w:rsidRPr="004D12CF">
        <w:rPr>
          <w:rFonts w:eastAsia="Times New Roman"/>
          <w:szCs w:val="24"/>
        </w:rPr>
        <w:t xml:space="preserve"> της συνταγματικής </w:t>
      </w:r>
      <w:r>
        <w:rPr>
          <w:rFonts w:eastAsia="Times New Roman"/>
          <w:szCs w:val="24"/>
        </w:rPr>
        <w:t>Α</w:t>
      </w:r>
      <w:r w:rsidRPr="004D12CF">
        <w:rPr>
          <w:rFonts w:eastAsia="Times New Roman"/>
          <w:szCs w:val="24"/>
        </w:rPr>
        <w:t>ναθεώρησης που θα σταλούν στην επόμενη Βουλή</w:t>
      </w:r>
      <w:r>
        <w:rPr>
          <w:rFonts w:eastAsia="Times New Roman"/>
          <w:szCs w:val="24"/>
        </w:rPr>
        <w:t>,</w:t>
      </w:r>
      <w:r w:rsidRPr="004D12CF">
        <w:rPr>
          <w:rFonts w:eastAsia="Times New Roman"/>
          <w:szCs w:val="24"/>
        </w:rPr>
        <w:t xml:space="preserve"> όπως προβλέπεται</w:t>
      </w:r>
      <w:r>
        <w:rPr>
          <w:rFonts w:eastAsia="Times New Roman"/>
          <w:szCs w:val="24"/>
        </w:rPr>
        <w:t>,</w:t>
      </w:r>
      <w:r w:rsidRPr="004D12CF">
        <w:rPr>
          <w:rFonts w:eastAsia="Times New Roman"/>
          <w:szCs w:val="24"/>
        </w:rPr>
        <w:t xml:space="preserve"> θα είναι χαοτικές</w:t>
      </w:r>
      <w:r>
        <w:rPr>
          <w:rFonts w:eastAsia="Times New Roman"/>
          <w:szCs w:val="24"/>
        </w:rPr>
        <w:t>,</w:t>
      </w:r>
      <w:r w:rsidRPr="004D12CF">
        <w:rPr>
          <w:rFonts w:eastAsia="Times New Roman"/>
          <w:szCs w:val="24"/>
        </w:rPr>
        <w:t xml:space="preserve"> περιττές και εκτός τόπου και χρόνου διατάξεις με ελάχιστες εξαιρέσεις και θα κληθεί η επόμενη πλειοψηφία</w:t>
      </w:r>
      <w:r>
        <w:rPr>
          <w:rFonts w:eastAsia="Times New Roman"/>
          <w:szCs w:val="24"/>
        </w:rPr>
        <w:t>,</w:t>
      </w:r>
      <w:r w:rsidRPr="004D12CF">
        <w:rPr>
          <w:rFonts w:eastAsia="Times New Roman"/>
          <w:szCs w:val="24"/>
        </w:rPr>
        <w:t xml:space="preserve"> η πλειοψηφία της Νέας Δημοκρατία</w:t>
      </w:r>
      <w:r w:rsidRPr="004D12CF">
        <w:rPr>
          <w:rFonts w:eastAsia="Times New Roman"/>
          <w:szCs w:val="24"/>
        </w:rPr>
        <w:t xml:space="preserve">ς και του </w:t>
      </w:r>
      <w:r>
        <w:rPr>
          <w:rFonts w:eastAsia="Times New Roman"/>
          <w:szCs w:val="24"/>
        </w:rPr>
        <w:t>π</w:t>
      </w:r>
      <w:r w:rsidRPr="004D12CF">
        <w:rPr>
          <w:rFonts w:eastAsia="Times New Roman"/>
          <w:szCs w:val="24"/>
        </w:rPr>
        <w:t>ρωθυπουργού Κυριάκου Μητσοτάκη να σταθμίσει κατά πόσον τα απομεινάρια αυτής της αναθεωρητικής προσπάθειας αξίζουν τον κόπο να μετατραπούν σε αναθεώρηση ή να προχωρήσουμε σε μία εξ υπαρχής διαδικασία</w:t>
      </w:r>
      <w:r>
        <w:rPr>
          <w:rFonts w:eastAsia="Times New Roman"/>
          <w:szCs w:val="24"/>
        </w:rPr>
        <w:t>,</w:t>
      </w:r>
      <w:r w:rsidRPr="004D12CF">
        <w:rPr>
          <w:rFonts w:eastAsia="Times New Roman"/>
          <w:szCs w:val="24"/>
        </w:rPr>
        <w:t xml:space="preserve"> η οποία θα δώσει και την </w:t>
      </w:r>
      <w:r>
        <w:rPr>
          <w:rFonts w:eastAsia="Times New Roman"/>
          <w:szCs w:val="24"/>
        </w:rPr>
        <w:t>πραγματική</w:t>
      </w:r>
      <w:r w:rsidRPr="004D12CF">
        <w:rPr>
          <w:rFonts w:eastAsia="Times New Roman"/>
          <w:szCs w:val="24"/>
        </w:rPr>
        <w:t xml:space="preserve"> βαρύτητα </w:t>
      </w:r>
      <w:r w:rsidRPr="004D12CF">
        <w:rPr>
          <w:rFonts w:eastAsia="Times New Roman"/>
          <w:szCs w:val="24"/>
        </w:rPr>
        <w:t xml:space="preserve">με την πρόταση για αναθεώρηση όλων εκείνων των άρθρων που εσείς δεν τολμήσατε να προτείνετε εν </w:t>
      </w:r>
      <w:proofErr w:type="spellStart"/>
      <w:r w:rsidRPr="004D12CF">
        <w:rPr>
          <w:rFonts w:eastAsia="Times New Roman"/>
          <w:szCs w:val="24"/>
        </w:rPr>
        <w:t>ονόματι</w:t>
      </w:r>
      <w:proofErr w:type="spellEnd"/>
      <w:r w:rsidRPr="004D12CF">
        <w:rPr>
          <w:rFonts w:eastAsia="Times New Roman"/>
          <w:szCs w:val="24"/>
        </w:rPr>
        <w:t xml:space="preserve"> μιας δήθεν εχθροπάθεια</w:t>
      </w:r>
      <w:r>
        <w:rPr>
          <w:rFonts w:eastAsia="Times New Roman"/>
          <w:szCs w:val="24"/>
        </w:rPr>
        <w:t>ς</w:t>
      </w:r>
      <w:r w:rsidRPr="004D12CF">
        <w:rPr>
          <w:rFonts w:eastAsia="Times New Roman"/>
          <w:szCs w:val="24"/>
        </w:rPr>
        <w:t xml:space="preserve"> σας προς τον νεοφιλελευθερισμό και τα λοιπά</w:t>
      </w:r>
      <w:r>
        <w:rPr>
          <w:rFonts w:eastAsia="Times New Roman"/>
          <w:szCs w:val="24"/>
        </w:rPr>
        <w:t>.</w:t>
      </w:r>
    </w:p>
    <w:p w14:paraId="19C9A8E8" w14:textId="77777777" w:rsidR="005136E3" w:rsidRDefault="0098028A">
      <w:pPr>
        <w:spacing w:after="0" w:line="600" w:lineRule="auto"/>
        <w:ind w:firstLine="720"/>
        <w:jc w:val="both"/>
        <w:rPr>
          <w:rFonts w:eastAsia="Times New Roman"/>
          <w:szCs w:val="24"/>
        </w:rPr>
      </w:pPr>
      <w:r>
        <w:rPr>
          <w:rFonts w:eastAsia="Times New Roman"/>
          <w:szCs w:val="24"/>
        </w:rPr>
        <w:lastRenderedPageBreak/>
        <w:t>Τ</w:t>
      </w:r>
      <w:r w:rsidRPr="004D12CF">
        <w:rPr>
          <w:rFonts w:eastAsia="Times New Roman"/>
          <w:szCs w:val="24"/>
        </w:rPr>
        <w:t>ο άρθρο 32 για την εκλογή του Προέδρου της Δημοκρατίας φαίνεται ότι θα σταλεί με γε</w:t>
      </w:r>
      <w:r w:rsidRPr="004D12CF">
        <w:rPr>
          <w:rFonts w:eastAsia="Times New Roman"/>
          <w:szCs w:val="24"/>
        </w:rPr>
        <w:t>νναιόδωρη πλειοψηφία στην επόμενη Βουλή αν μπορώ να σας μελετήσω</w:t>
      </w:r>
      <w:r>
        <w:rPr>
          <w:rFonts w:eastAsia="Times New Roman"/>
          <w:szCs w:val="24"/>
        </w:rPr>
        <w:t>,</w:t>
      </w:r>
      <w:r w:rsidRPr="004D12CF">
        <w:rPr>
          <w:rFonts w:eastAsia="Times New Roman"/>
          <w:szCs w:val="24"/>
        </w:rPr>
        <w:t xml:space="preserve"> αλλά δεν θα εκπλαγώ και να αποτύχω να σας προβλέψω</w:t>
      </w:r>
      <w:r>
        <w:rPr>
          <w:rFonts w:eastAsia="Times New Roman"/>
          <w:szCs w:val="24"/>
        </w:rPr>
        <w:t>.</w:t>
      </w:r>
      <w:r w:rsidRPr="004D12CF">
        <w:rPr>
          <w:rFonts w:eastAsia="Times New Roman"/>
          <w:szCs w:val="24"/>
        </w:rPr>
        <w:t xml:space="preserve"> Και θέλω να ξέρετε ότι έχει ενδιαφέρον η συμπεριφορά σας </w:t>
      </w:r>
      <w:r>
        <w:rPr>
          <w:rFonts w:eastAsia="Times New Roman"/>
          <w:szCs w:val="24"/>
        </w:rPr>
        <w:t>σε α</w:t>
      </w:r>
      <w:r w:rsidRPr="004D12CF">
        <w:rPr>
          <w:rFonts w:eastAsia="Times New Roman"/>
          <w:szCs w:val="24"/>
        </w:rPr>
        <w:t>υτό το άρθρο όχι με βάση τα περί κόλπο γκρόσο και όλα αυτά</w:t>
      </w:r>
      <w:r>
        <w:rPr>
          <w:rFonts w:eastAsia="Times New Roman"/>
          <w:szCs w:val="24"/>
        </w:rPr>
        <w:t>,</w:t>
      </w:r>
      <w:r w:rsidRPr="004D12CF">
        <w:rPr>
          <w:rFonts w:eastAsia="Times New Roman"/>
          <w:szCs w:val="24"/>
        </w:rPr>
        <w:t xml:space="preserve"> </w:t>
      </w:r>
      <w:r>
        <w:rPr>
          <w:rFonts w:eastAsia="Times New Roman"/>
          <w:szCs w:val="24"/>
        </w:rPr>
        <w:t>γ</w:t>
      </w:r>
      <w:r w:rsidRPr="004D12CF">
        <w:rPr>
          <w:rFonts w:eastAsia="Times New Roman"/>
          <w:szCs w:val="24"/>
        </w:rPr>
        <w:t xml:space="preserve">ιατί προφανώς </w:t>
      </w:r>
      <w:r w:rsidRPr="004D12CF">
        <w:rPr>
          <w:rFonts w:eastAsia="Times New Roman"/>
          <w:szCs w:val="24"/>
        </w:rPr>
        <w:t>δεν ήταν κανένα κόλπο</w:t>
      </w:r>
      <w:r>
        <w:rPr>
          <w:rFonts w:eastAsia="Times New Roman"/>
          <w:szCs w:val="24"/>
        </w:rPr>
        <w:t>,</w:t>
      </w:r>
      <w:r w:rsidRPr="004D12CF">
        <w:rPr>
          <w:rFonts w:eastAsia="Times New Roman"/>
          <w:szCs w:val="24"/>
        </w:rPr>
        <w:t xml:space="preserve"> ήταν μία </w:t>
      </w:r>
      <w:r>
        <w:rPr>
          <w:rFonts w:eastAsia="Times New Roman"/>
          <w:szCs w:val="24"/>
        </w:rPr>
        <w:t>εξ υπαρχής θέση...</w:t>
      </w:r>
    </w:p>
    <w:p w14:paraId="19C9A8E9" w14:textId="77777777" w:rsidR="005136E3" w:rsidRDefault="0098028A">
      <w:pPr>
        <w:spacing w:after="0" w:line="600" w:lineRule="auto"/>
        <w:ind w:firstLine="720"/>
        <w:jc w:val="both"/>
        <w:rPr>
          <w:rFonts w:eastAsia="Times New Roman"/>
          <w:szCs w:val="24"/>
        </w:rPr>
      </w:pPr>
      <w:r>
        <w:rPr>
          <w:rFonts w:eastAsia="Times New Roman"/>
          <w:b/>
          <w:szCs w:val="24"/>
        </w:rPr>
        <w:t xml:space="preserve">ΚΩΝΣΤΑΝΤΙΝΟΣ </w:t>
      </w:r>
      <w:r w:rsidRPr="00A67CB7">
        <w:rPr>
          <w:rFonts w:eastAsia="Times New Roman"/>
          <w:b/>
          <w:szCs w:val="24"/>
        </w:rPr>
        <w:t>ΔΟΥΖΙΝΑΣ:</w:t>
      </w:r>
      <w:r w:rsidRPr="00A67CB7">
        <w:rPr>
          <w:rFonts w:eastAsia="Times New Roman"/>
          <w:szCs w:val="24"/>
        </w:rPr>
        <w:t xml:space="preserve"> </w:t>
      </w:r>
      <w:r>
        <w:rPr>
          <w:rFonts w:eastAsia="Times New Roman"/>
          <w:szCs w:val="24"/>
        </w:rPr>
        <w:t>Εσείς πανηγυρίζετε, όμως.</w:t>
      </w:r>
    </w:p>
    <w:p w14:paraId="19C9A8EA" w14:textId="77777777" w:rsidR="005136E3" w:rsidRDefault="0098028A">
      <w:pPr>
        <w:spacing w:after="0" w:line="600" w:lineRule="auto"/>
        <w:ind w:firstLine="720"/>
        <w:jc w:val="both"/>
        <w:rPr>
          <w:rFonts w:eastAsia="Times New Roman"/>
          <w:szCs w:val="24"/>
        </w:rPr>
      </w:pPr>
      <w:r w:rsidRPr="00A67CB7">
        <w:rPr>
          <w:rFonts w:eastAsia="Times New Roman"/>
          <w:b/>
          <w:szCs w:val="24"/>
        </w:rPr>
        <w:t>ΚΩΝΣΤΑΝΤΙΝΟΣ ΤΑΣΟΥΛΑΣ:</w:t>
      </w:r>
      <w:r w:rsidRPr="00A67CB7">
        <w:rPr>
          <w:rFonts w:eastAsia="Times New Roman"/>
          <w:szCs w:val="24"/>
        </w:rPr>
        <w:t xml:space="preserve"> </w:t>
      </w:r>
      <w:r>
        <w:rPr>
          <w:rFonts w:eastAsia="Times New Roman"/>
          <w:szCs w:val="24"/>
        </w:rPr>
        <w:t>Δεν</w:t>
      </w:r>
      <w:r w:rsidRPr="004D12CF">
        <w:rPr>
          <w:rFonts w:eastAsia="Times New Roman"/>
          <w:szCs w:val="24"/>
        </w:rPr>
        <w:t xml:space="preserve"> πανηγυρίζω</w:t>
      </w:r>
      <w:r>
        <w:rPr>
          <w:rFonts w:eastAsia="Times New Roman"/>
          <w:szCs w:val="24"/>
        </w:rPr>
        <w:t>,</w:t>
      </w:r>
      <w:r w:rsidRPr="004D12CF">
        <w:rPr>
          <w:rFonts w:eastAsia="Times New Roman"/>
          <w:szCs w:val="24"/>
        </w:rPr>
        <w:t xml:space="preserve"> είμαι αρκετά κυνικός ώστε να στερώ από τον εαυτό μου τις χαρές </w:t>
      </w:r>
      <w:r>
        <w:rPr>
          <w:rFonts w:eastAsia="Times New Roman"/>
          <w:szCs w:val="24"/>
        </w:rPr>
        <w:t>που συνοδεύονται από τη</w:t>
      </w:r>
      <w:r w:rsidRPr="004D12CF">
        <w:rPr>
          <w:rFonts w:eastAsia="Times New Roman"/>
          <w:szCs w:val="24"/>
        </w:rPr>
        <w:t xml:space="preserve"> </w:t>
      </w:r>
      <w:r>
        <w:rPr>
          <w:rFonts w:eastAsia="Times New Roman"/>
          <w:szCs w:val="24"/>
        </w:rPr>
        <w:t>διάψευσής</w:t>
      </w:r>
      <w:r w:rsidRPr="004D12CF">
        <w:rPr>
          <w:rFonts w:eastAsia="Times New Roman"/>
          <w:szCs w:val="24"/>
        </w:rPr>
        <w:t xml:space="preserve"> του</w:t>
      </w:r>
      <w:r>
        <w:rPr>
          <w:rFonts w:eastAsia="Times New Roman"/>
          <w:szCs w:val="24"/>
        </w:rPr>
        <w:t>ς</w:t>
      </w:r>
      <w:r w:rsidRPr="004D12CF">
        <w:rPr>
          <w:rFonts w:eastAsia="Times New Roman"/>
          <w:szCs w:val="24"/>
        </w:rPr>
        <w:t xml:space="preserve"> και έτσι αποφεύ</w:t>
      </w:r>
      <w:r w:rsidRPr="004D12CF">
        <w:rPr>
          <w:rFonts w:eastAsia="Times New Roman"/>
          <w:szCs w:val="24"/>
        </w:rPr>
        <w:t>γω να πανηγυρίζω</w:t>
      </w:r>
      <w:r>
        <w:rPr>
          <w:rFonts w:eastAsia="Times New Roman"/>
          <w:szCs w:val="24"/>
        </w:rPr>
        <w:t>.</w:t>
      </w:r>
      <w:r w:rsidRPr="004D12CF">
        <w:rPr>
          <w:rFonts w:eastAsia="Times New Roman"/>
          <w:szCs w:val="24"/>
        </w:rPr>
        <w:t xml:space="preserve"> </w:t>
      </w:r>
    </w:p>
    <w:p w14:paraId="19C9A8EB" w14:textId="77777777" w:rsidR="005136E3" w:rsidRDefault="0098028A">
      <w:pPr>
        <w:spacing w:after="0" w:line="600" w:lineRule="auto"/>
        <w:ind w:firstLine="720"/>
        <w:jc w:val="both"/>
        <w:rPr>
          <w:rFonts w:eastAsia="Times New Roman"/>
          <w:szCs w:val="24"/>
        </w:rPr>
      </w:pPr>
      <w:r>
        <w:rPr>
          <w:rFonts w:eastAsia="Times New Roman"/>
          <w:szCs w:val="24"/>
        </w:rPr>
        <w:t>Σ</w:t>
      </w:r>
      <w:r w:rsidRPr="004456FF">
        <w:rPr>
          <w:rFonts w:eastAsia="Times New Roman"/>
          <w:szCs w:val="24"/>
        </w:rPr>
        <w:t>τερούμαι προσωριν</w:t>
      </w:r>
      <w:r>
        <w:rPr>
          <w:rFonts w:eastAsia="Times New Roman"/>
          <w:szCs w:val="24"/>
        </w:rPr>
        <w:t>ώ</w:t>
      </w:r>
      <w:r w:rsidRPr="004456FF">
        <w:rPr>
          <w:rFonts w:eastAsia="Times New Roman"/>
          <w:szCs w:val="24"/>
        </w:rPr>
        <w:t>ς μία ικανοποίηση</w:t>
      </w:r>
      <w:r>
        <w:rPr>
          <w:rFonts w:eastAsia="Times New Roman"/>
          <w:szCs w:val="24"/>
        </w:rPr>
        <w:t>,</w:t>
      </w:r>
      <w:r w:rsidRPr="004456FF">
        <w:rPr>
          <w:rFonts w:eastAsia="Times New Roman"/>
          <w:szCs w:val="24"/>
        </w:rPr>
        <w:t xml:space="preserve"> αλλ</w:t>
      </w:r>
      <w:r>
        <w:rPr>
          <w:rFonts w:eastAsia="Times New Roman"/>
          <w:szCs w:val="24"/>
        </w:rPr>
        <w:t>ά προφυλάσσω και τον εαυτό μου. Σ</w:t>
      </w:r>
      <w:r w:rsidRPr="004456FF">
        <w:rPr>
          <w:rFonts w:eastAsia="Times New Roman"/>
          <w:szCs w:val="24"/>
        </w:rPr>
        <w:t>ας το συνιστώ</w:t>
      </w:r>
      <w:r>
        <w:rPr>
          <w:rFonts w:eastAsia="Times New Roman"/>
          <w:szCs w:val="24"/>
        </w:rPr>
        <w:t>!</w:t>
      </w:r>
    </w:p>
    <w:p w14:paraId="19C9A8EC" w14:textId="77777777" w:rsidR="005136E3" w:rsidRDefault="0098028A">
      <w:pPr>
        <w:spacing w:after="0" w:line="600" w:lineRule="auto"/>
        <w:ind w:firstLine="720"/>
        <w:jc w:val="both"/>
        <w:rPr>
          <w:rFonts w:eastAsia="Times New Roman"/>
          <w:szCs w:val="24"/>
        </w:rPr>
      </w:pPr>
      <w:r>
        <w:rPr>
          <w:rFonts w:eastAsia="Times New Roman"/>
          <w:szCs w:val="24"/>
        </w:rPr>
        <w:t>Π</w:t>
      </w:r>
      <w:r w:rsidRPr="004456FF">
        <w:rPr>
          <w:rFonts w:eastAsia="Times New Roman"/>
          <w:szCs w:val="24"/>
        </w:rPr>
        <w:t xml:space="preserve">άντα είχαμε τοποθετηθεί υπέρ της αλλαγής του </w:t>
      </w:r>
      <w:r>
        <w:rPr>
          <w:rFonts w:eastAsia="Times New Roman"/>
          <w:szCs w:val="24"/>
        </w:rPr>
        <w:t>άρθρου</w:t>
      </w:r>
      <w:r w:rsidRPr="004456FF">
        <w:rPr>
          <w:rFonts w:eastAsia="Times New Roman"/>
          <w:szCs w:val="24"/>
        </w:rPr>
        <w:t xml:space="preserve"> 32 και είχατε και </w:t>
      </w:r>
      <w:r>
        <w:rPr>
          <w:rFonts w:eastAsia="Times New Roman"/>
          <w:szCs w:val="24"/>
        </w:rPr>
        <w:t>εσείς,</w:t>
      </w:r>
      <w:r w:rsidRPr="004456FF">
        <w:rPr>
          <w:rFonts w:eastAsia="Times New Roman"/>
          <w:szCs w:val="24"/>
        </w:rPr>
        <w:t xml:space="preserve"> εν </w:t>
      </w:r>
      <w:proofErr w:type="spellStart"/>
      <w:r w:rsidRPr="004456FF">
        <w:rPr>
          <w:rFonts w:eastAsia="Times New Roman"/>
          <w:szCs w:val="24"/>
        </w:rPr>
        <w:t>είδει</w:t>
      </w:r>
      <w:proofErr w:type="spellEnd"/>
      <w:r w:rsidRPr="004456FF">
        <w:rPr>
          <w:rFonts w:eastAsia="Times New Roman"/>
          <w:szCs w:val="24"/>
        </w:rPr>
        <w:t xml:space="preserve"> </w:t>
      </w:r>
      <w:r>
        <w:rPr>
          <w:rFonts w:eastAsia="Times New Roman"/>
          <w:szCs w:val="24"/>
        </w:rPr>
        <w:t>εμπράκτου</w:t>
      </w:r>
      <w:r w:rsidRPr="004456FF">
        <w:rPr>
          <w:rFonts w:eastAsia="Times New Roman"/>
          <w:szCs w:val="24"/>
        </w:rPr>
        <w:t xml:space="preserve"> </w:t>
      </w:r>
      <w:proofErr w:type="spellStart"/>
      <w:r w:rsidRPr="004456FF">
        <w:rPr>
          <w:rFonts w:eastAsia="Times New Roman"/>
          <w:szCs w:val="24"/>
        </w:rPr>
        <w:t>μετανοίας</w:t>
      </w:r>
      <w:proofErr w:type="spellEnd"/>
      <w:r>
        <w:rPr>
          <w:rFonts w:eastAsia="Times New Roman"/>
          <w:szCs w:val="24"/>
        </w:rPr>
        <w:t>,</w:t>
      </w:r>
      <w:r w:rsidRPr="004456FF">
        <w:rPr>
          <w:rFonts w:eastAsia="Times New Roman"/>
          <w:szCs w:val="24"/>
        </w:rPr>
        <w:t xml:space="preserve"> αρνηθεί να επαναλάβετε</w:t>
      </w:r>
      <w:r>
        <w:rPr>
          <w:rFonts w:eastAsia="Times New Roman"/>
          <w:szCs w:val="24"/>
        </w:rPr>
        <w:t>,</w:t>
      </w:r>
      <w:r w:rsidRPr="004456FF">
        <w:rPr>
          <w:rFonts w:eastAsia="Times New Roman"/>
          <w:szCs w:val="24"/>
        </w:rPr>
        <w:t xml:space="preserve"> θεσμικά </w:t>
      </w:r>
      <w:r>
        <w:rPr>
          <w:rFonts w:eastAsia="Times New Roman"/>
          <w:szCs w:val="24"/>
        </w:rPr>
        <w:t>τ</w:t>
      </w:r>
      <w:r w:rsidRPr="004456FF">
        <w:rPr>
          <w:rFonts w:eastAsia="Times New Roman"/>
          <w:szCs w:val="24"/>
        </w:rPr>
        <w:t>ουλάχισ</w:t>
      </w:r>
      <w:r w:rsidRPr="004456FF">
        <w:rPr>
          <w:rFonts w:eastAsia="Times New Roman"/>
          <w:szCs w:val="24"/>
        </w:rPr>
        <w:t>τον</w:t>
      </w:r>
      <w:r>
        <w:rPr>
          <w:rFonts w:eastAsia="Times New Roman"/>
          <w:szCs w:val="24"/>
        </w:rPr>
        <w:t>,</w:t>
      </w:r>
      <w:r w:rsidRPr="004456FF">
        <w:rPr>
          <w:rFonts w:eastAsia="Times New Roman"/>
          <w:szCs w:val="24"/>
        </w:rPr>
        <w:t xml:space="preserve"> τη συμπεριφορά που ακολουθήσατε το 2014 και οδήγησε τη χώρα σε πρόωρες εκλογές </w:t>
      </w:r>
      <w:r w:rsidRPr="004456FF">
        <w:rPr>
          <w:rFonts w:eastAsia="Times New Roman"/>
          <w:szCs w:val="24"/>
        </w:rPr>
        <w:lastRenderedPageBreak/>
        <w:t xml:space="preserve">με το </w:t>
      </w:r>
      <w:proofErr w:type="spellStart"/>
      <w:r w:rsidRPr="004456FF">
        <w:rPr>
          <w:rFonts w:eastAsia="Times New Roman"/>
          <w:szCs w:val="24"/>
        </w:rPr>
        <w:t>υπερόπλο</w:t>
      </w:r>
      <w:proofErr w:type="spellEnd"/>
      <w:r w:rsidRPr="004456FF">
        <w:rPr>
          <w:rFonts w:eastAsia="Times New Roman"/>
          <w:szCs w:val="24"/>
        </w:rPr>
        <w:t xml:space="preserve"> της κατάχρησης του άρθρου 32</w:t>
      </w:r>
      <w:r>
        <w:rPr>
          <w:rFonts w:eastAsia="Times New Roman"/>
          <w:szCs w:val="24"/>
        </w:rPr>
        <w:t>. Α</w:t>
      </w:r>
      <w:r w:rsidRPr="004456FF">
        <w:rPr>
          <w:rFonts w:eastAsia="Times New Roman"/>
          <w:szCs w:val="24"/>
        </w:rPr>
        <w:t>λλιώς</w:t>
      </w:r>
      <w:r>
        <w:rPr>
          <w:rFonts w:eastAsia="Times New Roman"/>
          <w:szCs w:val="24"/>
        </w:rPr>
        <w:t>,</w:t>
      </w:r>
      <w:r w:rsidRPr="004456FF">
        <w:rPr>
          <w:rFonts w:eastAsia="Times New Roman"/>
          <w:szCs w:val="24"/>
        </w:rPr>
        <w:t xml:space="preserve"> δεν είναι </w:t>
      </w:r>
      <w:proofErr w:type="spellStart"/>
      <w:r w:rsidRPr="004456FF">
        <w:rPr>
          <w:rFonts w:eastAsia="Times New Roman"/>
          <w:szCs w:val="24"/>
        </w:rPr>
        <w:t>υπερόπλο</w:t>
      </w:r>
      <w:proofErr w:type="spellEnd"/>
      <w:r>
        <w:rPr>
          <w:rFonts w:eastAsia="Times New Roman"/>
          <w:szCs w:val="24"/>
        </w:rPr>
        <w:t xml:space="preserve">. Μόνο ως </w:t>
      </w:r>
      <w:r w:rsidRPr="004456FF">
        <w:rPr>
          <w:rFonts w:eastAsia="Times New Roman"/>
          <w:szCs w:val="24"/>
        </w:rPr>
        <w:t xml:space="preserve">κατάχρηση το άρθρο 32 κατάντησε να είναι </w:t>
      </w:r>
      <w:proofErr w:type="spellStart"/>
      <w:r w:rsidRPr="004456FF">
        <w:rPr>
          <w:rFonts w:eastAsia="Times New Roman"/>
          <w:szCs w:val="24"/>
        </w:rPr>
        <w:t>υπερόπλο</w:t>
      </w:r>
      <w:proofErr w:type="spellEnd"/>
      <w:r>
        <w:rPr>
          <w:rFonts w:eastAsia="Times New Roman"/>
          <w:szCs w:val="24"/>
        </w:rPr>
        <w:t>. Τ</w:t>
      </w:r>
      <w:r w:rsidRPr="004456FF">
        <w:rPr>
          <w:rFonts w:eastAsia="Times New Roman"/>
          <w:szCs w:val="24"/>
        </w:rPr>
        <w:t xml:space="preserve">ώρα </w:t>
      </w:r>
      <w:r>
        <w:rPr>
          <w:rFonts w:eastAsia="Times New Roman"/>
          <w:szCs w:val="24"/>
        </w:rPr>
        <w:t>τ</w:t>
      </w:r>
      <w:r w:rsidRPr="004456FF">
        <w:rPr>
          <w:rFonts w:eastAsia="Times New Roman"/>
          <w:szCs w:val="24"/>
        </w:rPr>
        <w:t>ο αλλάξατε και προσέξτε να δείτε τ</w:t>
      </w:r>
      <w:r w:rsidRPr="004456FF">
        <w:rPr>
          <w:rFonts w:eastAsia="Times New Roman"/>
          <w:szCs w:val="24"/>
        </w:rPr>
        <w:t xml:space="preserve">ην κουτοπονηριά </w:t>
      </w:r>
      <w:r>
        <w:rPr>
          <w:rFonts w:eastAsia="Times New Roman"/>
          <w:szCs w:val="24"/>
        </w:rPr>
        <w:t>σας. Β</w:t>
      </w:r>
      <w:r w:rsidRPr="004456FF">
        <w:rPr>
          <w:rFonts w:eastAsia="Times New Roman"/>
          <w:szCs w:val="24"/>
        </w:rPr>
        <w:t xml:space="preserve">άλατε στην εισαγωγή της προτάσεως σας ότι το άρθρο 32 αφορά την κατεύθυνση της απεμπλοκής </w:t>
      </w:r>
      <w:r>
        <w:rPr>
          <w:rFonts w:eastAsia="Times New Roman"/>
          <w:szCs w:val="24"/>
        </w:rPr>
        <w:t xml:space="preserve">της εκλογής </w:t>
      </w:r>
      <w:r w:rsidRPr="004456FF">
        <w:rPr>
          <w:rFonts w:eastAsia="Times New Roman"/>
          <w:szCs w:val="24"/>
        </w:rPr>
        <w:t>του Προέδρου</w:t>
      </w:r>
      <w:r>
        <w:rPr>
          <w:rFonts w:eastAsia="Times New Roman"/>
          <w:szCs w:val="24"/>
        </w:rPr>
        <w:t xml:space="preserve"> από την</w:t>
      </w:r>
      <w:r w:rsidRPr="004456FF">
        <w:rPr>
          <w:rFonts w:eastAsia="Times New Roman"/>
          <w:szCs w:val="24"/>
        </w:rPr>
        <w:t xml:space="preserve"> πρόκληση εκλογών</w:t>
      </w:r>
      <w:r>
        <w:rPr>
          <w:rFonts w:eastAsia="Times New Roman"/>
          <w:szCs w:val="24"/>
        </w:rPr>
        <w:t>. Σωστό. Το ίδιο βάλαμε και εμείς. Όταν είδατε ότι η θ</w:t>
      </w:r>
      <w:r w:rsidRPr="004456FF">
        <w:rPr>
          <w:rFonts w:eastAsia="Times New Roman"/>
          <w:szCs w:val="24"/>
        </w:rPr>
        <w:t>εωρία</w:t>
      </w:r>
      <w:r>
        <w:rPr>
          <w:rFonts w:eastAsia="Times New Roman"/>
          <w:szCs w:val="24"/>
        </w:rPr>
        <w:t xml:space="preserve"> της </w:t>
      </w:r>
      <w:proofErr w:type="spellStart"/>
      <w:r>
        <w:rPr>
          <w:rFonts w:eastAsia="Times New Roman"/>
          <w:szCs w:val="24"/>
        </w:rPr>
        <w:t>δεσμευτικότητος</w:t>
      </w:r>
      <w:proofErr w:type="spellEnd"/>
      <w:r>
        <w:rPr>
          <w:rFonts w:eastAsia="Times New Roman"/>
          <w:szCs w:val="24"/>
        </w:rPr>
        <w:t xml:space="preserve"> δεν στέκει, ο</w:t>
      </w:r>
      <w:r w:rsidRPr="004456FF">
        <w:rPr>
          <w:rFonts w:eastAsia="Times New Roman"/>
          <w:szCs w:val="24"/>
        </w:rPr>
        <w:t>ύτ</w:t>
      </w:r>
      <w:r w:rsidRPr="004456FF">
        <w:rPr>
          <w:rFonts w:eastAsia="Times New Roman"/>
          <w:szCs w:val="24"/>
        </w:rPr>
        <w:t>ε με βάση την πρακτική του παρελθόντος ούτε με βάση τη συντριπτική επιστημονική άποψη των συνταγματολόγων</w:t>
      </w:r>
      <w:r>
        <w:rPr>
          <w:rFonts w:eastAsia="Times New Roman"/>
          <w:szCs w:val="24"/>
        </w:rPr>
        <w:t>,</w:t>
      </w:r>
      <w:r w:rsidRPr="004456FF">
        <w:rPr>
          <w:rFonts w:eastAsia="Times New Roman"/>
          <w:szCs w:val="24"/>
        </w:rPr>
        <w:t xml:space="preserve"> στο ψηφοδέλτιο που μας μοιράσετε και σήμερα και προ μηνός βάλατε και μ</w:t>
      </w:r>
      <w:r>
        <w:rPr>
          <w:rFonts w:eastAsia="Times New Roman"/>
          <w:szCs w:val="24"/>
        </w:rPr>
        <w:t>ι</w:t>
      </w:r>
      <w:r w:rsidRPr="004456FF">
        <w:rPr>
          <w:rFonts w:eastAsia="Times New Roman"/>
          <w:szCs w:val="24"/>
        </w:rPr>
        <w:t>α δεύτερη κατεύθυνση</w:t>
      </w:r>
      <w:r>
        <w:rPr>
          <w:rFonts w:eastAsia="Times New Roman"/>
          <w:szCs w:val="24"/>
        </w:rPr>
        <w:t>,</w:t>
      </w:r>
      <w:r w:rsidRPr="004456FF">
        <w:rPr>
          <w:rFonts w:eastAsia="Times New Roman"/>
          <w:szCs w:val="24"/>
        </w:rPr>
        <w:t xml:space="preserve"> προς την κατεύθυνση επιπλέον της εκλογής από το</w:t>
      </w:r>
      <w:r>
        <w:rPr>
          <w:rFonts w:eastAsia="Times New Roman"/>
          <w:szCs w:val="24"/>
        </w:rPr>
        <w:t>ν</w:t>
      </w:r>
      <w:r w:rsidRPr="004456FF">
        <w:rPr>
          <w:rFonts w:eastAsia="Times New Roman"/>
          <w:szCs w:val="24"/>
        </w:rPr>
        <w:t xml:space="preserve"> λαό</w:t>
      </w:r>
      <w:r>
        <w:rPr>
          <w:rFonts w:eastAsia="Times New Roman"/>
          <w:szCs w:val="24"/>
        </w:rPr>
        <w:t>,</w:t>
      </w:r>
      <w:r w:rsidRPr="004456FF">
        <w:rPr>
          <w:rFonts w:eastAsia="Times New Roman"/>
          <w:szCs w:val="24"/>
        </w:rPr>
        <w:t xml:space="preserve"> νομ</w:t>
      </w:r>
      <w:r>
        <w:rPr>
          <w:rFonts w:eastAsia="Times New Roman"/>
          <w:szCs w:val="24"/>
        </w:rPr>
        <w:t>ίζοντας ότι έτσι θα δεσμεύσε</w:t>
      </w:r>
      <w:r w:rsidRPr="004456FF">
        <w:rPr>
          <w:rFonts w:eastAsia="Times New Roman"/>
          <w:szCs w:val="24"/>
        </w:rPr>
        <w:t>τε</w:t>
      </w:r>
      <w:r>
        <w:rPr>
          <w:rFonts w:eastAsia="Times New Roman"/>
          <w:szCs w:val="24"/>
        </w:rPr>
        <w:t>,</w:t>
      </w:r>
      <w:r w:rsidRPr="004456FF">
        <w:rPr>
          <w:rFonts w:eastAsia="Times New Roman"/>
          <w:szCs w:val="24"/>
        </w:rPr>
        <w:t xml:space="preserve"> στην περίπτωση που περάσει το άρθρο </w:t>
      </w:r>
      <w:r>
        <w:rPr>
          <w:rFonts w:eastAsia="Times New Roman"/>
          <w:szCs w:val="24"/>
        </w:rPr>
        <w:t>-</w:t>
      </w:r>
      <w:r w:rsidRPr="004456FF">
        <w:rPr>
          <w:rFonts w:eastAsia="Times New Roman"/>
          <w:szCs w:val="24"/>
        </w:rPr>
        <w:t>και φαίνεται ότι περνάει</w:t>
      </w:r>
      <w:r>
        <w:rPr>
          <w:rFonts w:eastAsia="Times New Roman"/>
          <w:szCs w:val="24"/>
        </w:rPr>
        <w:t>-,</w:t>
      </w:r>
      <w:r w:rsidRPr="004456FF">
        <w:rPr>
          <w:rFonts w:eastAsia="Times New Roman"/>
          <w:szCs w:val="24"/>
        </w:rPr>
        <w:t xml:space="preserve"> την επομένη πλειοψηφία να το ψηφίσει μόνο εάν δεχτεί τη θεωρία της προσφυγής στο λαό</w:t>
      </w:r>
      <w:r>
        <w:rPr>
          <w:rFonts w:eastAsia="Times New Roman"/>
          <w:szCs w:val="24"/>
        </w:rPr>
        <w:t xml:space="preserve">. </w:t>
      </w:r>
      <w:r w:rsidRPr="004456FF">
        <w:rPr>
          <w:rFonts w:eastAsia="Times New Roman"/>
          <w:szCs w:val="24"/>
        </w:rPr>
        <w:t>Ελάτε</w:t>
      </w:r>
      <w:r>
        <w:rPr>
          <w:rFonts w:eastAsia="Times New Roman"/>
          <w:szCs w:val="24"/>
        </w:rPr>
        <w:t>,</w:t>
      </w:r>
      <w:r w:rsidRPr="004456FF">
        <w:rPr>
          <w:rFonts w:eastAsia="Times New Roman"/>
          <w:szCs w:val="24"/>
        </w:rPr>
        <w:t xml:space="preserve"> </w:t>
      </w:r>
      <w:r>
        <w:rPr>
          <w:rFonts w:eastAsia="Times New Roman"/>
          <w:szCs w:val="24"/>
        </w:rPr>
        <w:t>όμως,</w:t>
      </w:r>
      <w:r w:rsidRPr="004456FF">
        <w:rPr>
          <w:rFonts w:eastAsia="Times New Roman"/>
          <w:szCs w:val="24"/>
        </w:rPr>
        <w:t xml:space="preserve"> που υπάρχει τελικά </w:t>
      </w:r>
      <w:r>
        <w:rPr>
          <w:rFonts w:eastAsia="Times New Roman"/>
          <w:szCs w:val="24"/>
        </w:rPr>
        <w:t>θ</w:t>
      </w:r>
      <w:r w:rsidRPr="004456FF">
        <w:rPr>
          <w:rFonts w:eastAsia="Times New Roman"/>
          <w:szCs w:val="24"/>
        </w:rPr>
        <w:t>εός</w:t>
      </w:r>
      <w:r>
        <w:rPr>
          <w:rFonts w:eastAsia="Times New Roman"/>
          <w:szCs w:val="24"/>
        </w:rPr>
        <w:t>.</w:t>
      </w:r>
    </w:p>
    <w:p w14:paraId="19C9A8ED" w14:textId="77777777" w:rsidR="005136E3" w:rsidRDefault="0098028A">
      <w:pPr>
        <w:spacing w:after="0" w:line="600" w:lineRule="auto"/>
        <w:ind w:firstLine="720"/>
        <w:jc w:val="center"/>
        <w:rPr>
          <w:rFonts w:eastAsia="Times New Roman"/>
          <w:szCs w:val="24"/>
        </w:rPr>
      </w:pPr>
      <w:r>
        <w:rPr>
          <w:rFonts w:eastAsia="Times New Roman"/>
          <w:szCs w:val="24"/>
        </w:rPr>
        <w:t>(Γέλωτες από την πτέρυγα του ΣΥΡ</w:t>
      </w:r>
      <w:r>
        <w:rPr>
          <w:rFonts w:eastAsia="Times New Roman"/>
          <w:szCs w:val="24"/>
        </w:rPr>
        <w:t>ΙΖΑ)</w:t>
      </w:r>
    </w:p>
    <w:p w14:paraId="19C9A8EE" w14:textId="77777777" w:rsidR="005136E3" w:rsidRDefault="0098028A">
      <w:pPr>
        <w:spacing w:after="0" w:line="600" w:lineRule="auto"/>
        <w:ind w:firstLine="720"/>
        <w:jc w:val="both"/>
        <w:rPr>
          <w:rFonts w:eastAsia="Times New Roman"/>
          <w:szCs w:val="24"/>
        </w:rPr>
      </w:pPr>
      <w:r>
        <w:rPr>
          <w:rFonts w:eastAsia="Times New Roman"/>
          <w:szCs w:val="24"/>
        </w:rPr>
        <w:lastRenderedPageBreak/>
        <w:t>Μάλλον σας τιμωρεί. Και ο</w:t>
      </w:r>
      <w:r w:rsidRPr="004456FF">
        <w:rPr>
          <w:rFonts w:eastAsia="Times New Roman"/>
          <w:szCs w:val="24"/>
        </w:rPr>
        <w:t xml:space="preserve"> </w:t>
      </w:r>
      <w:r>
        <w:rPr>
          <w:rFonts w:eastAsia="Times New Roman"/>
          <w:szCs w:val="24"/>
        </w:rPr>
        <w:t>θ</w:t>
      </w:r>
      <w:r w:rsidRPr="004456FF">
        <w:rPr>
          <w:rFonts w:eastAsia="Times New Roman"/>
          <w:szCs w:val="24"/>
        </w:rPr>
        <w:t>εός αυτός έφερε τα πράγματα έτσι ώστε το άρθρο 30</w:t>
      </w:r>
      <w:r>
        <w:rPr>
          <w:rFonts w:eastAsia="Times New Roman"/>
          <w:szCs w:val="24"/>
        </w:rPr>
        <w:t>,</w:t>
      </w:r>
      <w:r w:rsidRPr="004456FF">
        <w:rPr>
          <w:rFonts w:eastAsia="Times New Roman"/>
          <w:szCs w:val="24"/>
        </w:rPr>
        <w:t xml:space="preserve"> το οποίο ήταν προμετωπίδα της μεταρρύθμισ</w:t>
      </w:r>
      <w:r>
        <w:rPr>
          <w:rFonts w:eastAsia="Times New Roman"/>
          <w:szCs w:val="24"/>
        </w:rPr>
        <w:t>ή</w:t>
      </w:r>
      <w:r w:rsidRPr="004456FF">
        <w:rPr>
          <w:rFonts w:eastAsia="Times New Roman"/>
          <w:szCs w:val="24"/>
        </w:rPr>
        <w:t>ς σας και προέβλεπε την αλλαγή του τρόπου εκλογής με την προσθήκη της εκλογής από το</w:t>
      </w:r>
      <w:r>
        <w:rPr>
          <w:rFonts w:eastAsia="Times New Roman"/>
          <w:szCs w:val="24"/>
        </w:rPr>
        <w:t>ν</w:t>
      </w:r>
      <w:r w:rsidRPr="004456FF">
        <w:rPr>
          <w:rFonts w:eastAsia="Times New Roman"/>
          <w:szCs w:val="24"/>
        </w:rPr>
        <w:t xml:space="preserve"> λαό</w:t>
      </w:r>
      <w:r>
        <w:rPr>
          <w:rFonts w:eastAsia="Times New Roman"/>
          <w:szCs w:val="24"/>
        </w:rPr>
        <w:t>,</w:t>
      </w:r>
      <w:r w:rsidRPr="004456FF">
        <w:rPr>
          <w:rFonts w:eastAsia="Times New Roman"/>
          <w:szCs w:val="24"/>
        </w:rPr>
        <w:t xml:space="preserve"> δεν πέρασε</w:t>
      </w:r>
      <w:r>
        <w:rPr>
          <w:rFonts w:eastAsia="Times New Roman"/>
          <w:szCs w:val="24"/>
        </w:rPr>
        <w:t>. Λαχάνιασε</w:t>
      </w:r>
      <w:r w:rsidRPr="004456FF">
        <w:rPr>
          <w:rFonts w:eastAsia="Times New Roman"/>
          <w:szCs w:val="24"/>
        </w:rPr>
        <w:t xml:space="preserve"> και δεν έκοψε τον </w:t>
      </w:r>
      <w:r w:rsidRPr="004456FF">
        <w:rPr>
          <w:rFonts w:eastAsia="Times New Roman"/>
          <w:szCs w:val="24"/>
        </w:rPr>
        <w:t>πήχη</w:t>
      </w:r>
      <w:r>
        <w:rPr>
          <w:rFonts w:eastAsia="Times New Roman"/>
          <w:szCs w:val="24"/>
        </w:rPr>
        <w:t>,</w:t>
      </w:r>
      <w:r w:rsidRPr="004456FF">
        <w:rPr>
          <w:rFonts w:eastAsia="Times New Roman"/>
          <w:szCs w:val="24"/>
        </w:rPr>
        <w:t xml:space="preserve"> το νήμα των </w:t>
      </w:r>
      <w:proofErr w:type="spellStart"/>
      <w:r>
        <w:rPr>
          <w:rFonts w:eastAsia="Times New Roman"/>
          <w:szCs w:val="24"/>
        </w:rPr>
        <w:t>εκατόν</w:t>
      </w:r>
      <w:proofErr w:type="spellEnd"/>
      <w:r>
        <w:rPr>
          <w:rFonts w:eastAsia="Times New Roman"/>
          <w:szCs w:val="24"/>
        </w:rPr>
        <w:t xml:space="preserve"> πενήντα μία</w:t>
      </w:r>
      <w:r w:rsidRPr="004456FF">
        <w:rPr>
          <w:rFonts w:eastAsia="Times New Roman"/>
          <w:szCs w:val="24"/>
        </w:rPr>
        <w:t xml:space="preserve"> ψήφων</w:t>
      </w:r>
      <w:r>
        <w:rPr>
          <w:rFonts w:eastAsia="Times New Roman"/>
          <w:szCs w:val="24"/>
        </w:rPr>
        <w:t>. Τ</w:t>
      </w:r>
      <w:r w:rsidRPr="004456FF">
        <w:rPr>
          <w:rFonts w:eastAsia="Times New Roman"/>
          <w:szCs w:val="24"/>
        </w:rPr>
        <w:t>ώρα καλούμαστε να ψηφίσουμε το άρθρο 32</w:t>
      </w:r>
      <w:r>
        <w:rPr>
          <w:rFonts w:eastAsia="Times New Roman"/>
          <w:szCs w:val="24"/>
        </w:rPr>
        <w:t>,</w:t>
      </w:r>
      <w:r w:rsidRPr="004456FF">
        <w:rPr>
          <w:rFonts w:eastAsia="Times New Roman"/>
          <w:szCs w:val="24"/>
        </w:rPr>
        <w:t xml:space="preserve"> χωρίς θεσμικά με τη δική σας ψήφο να υπάρχει η δυνατότητα της εκλογής από το</w:t>
      </w:r>
      <w:r>
        <w:rPr>
          <w:rFonts w:eastAsia="Times New Roman"/>
          <w:szCs w:val="24"/>
        </w:rPr>
        <w:t>ν</w:t>
      </w:r>
      <w:r w:rsidRPr="004456FF">
        <w:rPr>
          <w:rFonts w:eastAsia="Times New Roman"/>
          <w:szCs w:val="24"/>
        </w:rPr>
        <w:t xml:space="preserve"> λαό</w:t>
      </w:r>
      <w:r>
        <w:rPr>
          <w:rFonts w:eastAsia="Times New Roman"/>
          <w:szCs w:val="24"/>
        </w:rPr>
        <w:t>.</w:t>
      </w:r>
    </w:p>
    <w:p w14:paraId="19C9A8EF" w14:textId="77777777" w:rsidR="005136E3" w:rsidRDefault="0098028A">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Τασούλα, ολοκληρώστε.</w:t>
      </w:r>
    </w:p>
    <w:p w14:paraId="19C9A8F0" w14:textId="77777777" w:rsidR="005136E3" w:rsidRDefault="0098028A">
      <w:pPr>
        <w:spacing w:after="0" w:line="600" w:lineRule="auto"/>
        <w:ind w:firstLine="720"/>
        <w:jc w:val="both"/>
        <w:rPr>
          <w:rFonts w:eastAsia="Times New Roman"/>
          <w:szCs w:val="24"/>
        </w:rPr>
      </w:pPr>
      <w:r>
        <w:rPr>
          <w:rFonts w:eastAsia="Times New Roman"/>
          <w:b/>
          <w:szCs w:val="24"/>
        </w:rPr>
        <w:t>ΚΩΝΣΤΑΝΤΙΝΟΣ ΤΑ</w:t>
      </w:r>
      <w:r>
        <w:rPr>
          <w:rFonts w:eastAsia="Times New Roman"/>
          <w:b/>
          <w:szCs w:val="24"/>
        </w:rPr>
        <w:t>ΣΟΥΛΑΣ:</w:t>
      </w:r>
      <w:r>
        <w:rPr>
          <w:rFonts w:eastAsia="Times New Roman"/>
          <w:szCs w:val="24"/>
        </w:rPr>
        <w:t xml:space="preserve"> Ολοκληρώνω, κυρία Πρόεδρε.</w:t>
      </w:r>
    </w:p>
    <w:p w14:paraId="19C9A8F1" w14:textId="77777777" w:rsidR="005136E3" w:rsidRDefault="0098028A">
      <w:pPr>
        <w:spacing w:after="0" w:line="600" w:lineRule="auto"/>
        <w:ind w:firstLine="720"/>
        <w:jc w:val="both"/>
        <w:rPr>
          <w:rFonts w:eastAsia="Times New Roman"/>
          <w:szCs w:val="24"/>
        </w:rPr>
      </w:pPr>
      <w:r>
        <w:rPr>
          <w:rFonts w:eastAsia="Times New Roman"/>
          <w:szCs w:val="24"/>
        </w:rPr>
        <w:t>Ά</w:t>
      </w:r>
      <w:r w:rsidRPr="004456FF">
        <w:rPr>
          <w:rFonts w:eastAsia="Times New Roman"/>
          <w:szCs w:val="24"/>
        </w:rPr>
        <w:t>ρα</w:t>
      </w:r>
      <w:r>
        <w:rPr>
          <w:rFonts w:eastAsia="Times New Roman"/>
          <w:szCs w:val="24"/>
        </w:rPr>
        <w:t>,</w:t>
      </w:r>
      <w:r w:rsidRPr="004456FF">
        <w:rPr>
          <w:rFonts w:eastAsia="Times New Roman"/>
          <w:szCs w:val="24"/>
        </w:rPr>
        <w:t xml:space="preserve"> στην επόμενη Βουλή το θέμα του </w:t>
      </w:r>
      <w:r>
        <w:rPr>
          <w:rFonts w:eastAsia="Times New Roman"/>
          <w:szCs w:val="24"/>
        </w:rPr>
        <w:t>Π</w:t>
      </w:r>
      <w:r w:rsidRPr="004456FF">
        <w:rPr>
          <w:rFonts w:eastAsia="Times New Roman"/>
          <w:szCs w:val="24"/>
        </w:rPr>
        <w:t xml:space="preserve">ροέδρου της </w:t>
      </w:r>
      <w:r>
        <w:rPr>
          <w:rFonts w:eastAsia="Times New Roman"/>
          <w:szCs w:val="24"/>
        </w:rPr>
        <w:t>Δ</w:t>
      </w:r>
      <w:r w:rsidRPr="004456FF">
        <w:rPr>
          <w:rFonts w:eastAsia="Times New Roman"/>
          <w:szCs w:val="24"/>
        </w:rPr>
        <w:t xml:space="preserve">ημοκρατίας θα λυθεί χωρίς το καταχρηστικό </w:t>
      </w:r>
      <w:proofErr w:type="spellStart"/>
      <w:r w:rsidRPr="004456FF">
        <w:rPr>
          <w:rFonts w:eastAsia="Times New Roman"/>
          <w:szCs w:val="24"/>
        </w:rPr>
        <w:t>υπερόπλο</w:t>
      </w:r>
      <w:proofErr w:type="spellEnd"/>
      <w:r w:rsidRPr="004456FF">
        <w:rPr>
          <w:rFonts w:eastAsia="Times New Roman"/>
          <w:szCs w:val="24"/>
        </w:rPr>
        <w:t xml:space="preserve"> της προσφυγής στις κάλπες</w:t>
      </w:r>
      <w:r>
        <w:rPr>
          <w:rFonts w:eastAsia="Times New Roman"/>
          <w:szCs w:val="24"/>
        </w:rPr>
        <w:t xml:space="preserve"> και τη</w:t>
      </w:r>
      <w:r w:rsidRPr="004456FF">
        <w:rPr>
          <w:rFonts w:eastAsia="Times New Roman"/>
          <w:szCs w:val="24"/>
        </w:rPr>
        <w:t>ς διαλύσεως της Βουλής</w:t>
      </w:r>
      <w:r>
        <w:rPr>
          <w:rFonts w:eastAsia="Times New Roman"/>
          <w:szCs w:val="24"/>
        </w:rPr>
        <w:t>,</w:t>
      </w:r>
      <w:r w:rsidRPr="004456FF">
        <w:rPr>
          <w:rFonts w:eastAsia="Times New Roman"/>
          <w:szCs w:val="24"/>
        </w:rPr>
        <w:t xml:space="preserve"> </w:t>
      </w:r>
      <w:r>
        <w:rPr>
          <w:rFonts w:eastAsia="Times New Roman"/>
          <w:szCs w:val="24"/>
        </w:rPr>
        <w:t>εις το</w:t>
      </w:r>
      <w:r w:rsidRPr="004456FF">
        <w:rPr>
          <w:rFonts w:eastAsia="Times New Roman"/>
          <w:szCs w:val="24"/>
        </w:rPr>
        <w:t xml:space="preserve"> οποίο και κατ</w:t>
      </w:r>
      <w:r>
        <w:rPr>
          <w:rFonts w:eastAsia="Times New Roman"/>
          <w:szCs w:val="24"/>
        </w:rPr>
        <w:t>α</w:t>
      </w:r>
      <w:r w:rsidRPr="004456FF">
        <w:rPr>
          <w:rFonts w:eastAsia="Times New Roman"/>
          <w:szCs w:val="24"/>
        </w:rPr>
        <w:t>φύγατε</w:t>
      </w:r>
      <w:r>
        <w:rPr>
          <w:rFonts w:eastAsia="Times New Roman"/>
          <w:szCs w:val="24"/>
        </w:rPr>
        <w:t>.</w:t>
      </w:r>
    </w:p>
    <w:p w14:paraId="19C9A8F2" w14:textId="77777777" w:rsidR="005136E3" w:rsidRDefault="0098028A">
      <w:pPr>
        <w:spacing w:after="0" w:line="600" w:lineRule="auto"/>
        <w:ind w:firstLine="720"/>
        <w:jc w:val="both"/>
        <w:rPr>
          <w:rFonts w:eastAsia="Times New Roman"/>
          <w:szCs w:val="24"/>
        </w:rPr>
      </w:pPr>
      <w:r>
        <w:rPr>
          <w:rFonts w:eastAsia="Times New Roman"/>
          <w:szCs w:val="24"/>
        </w:rPr>
        <w:t>Η</w:t>
      </w:r>
      <w:r w:rsidRPr="004456FF">
        <w:rPr>
          <w:rFonts w:eastAsia="Times New Roman"/>
          <w:szCs w:val="24"/>
        </w:rPr>
        <w:t xml:space="preserve"> </w:t>
      </w:r>
      <w:r>
        <w:rPr>
          <w:rFonts w:eastAsia="Times New Roman"/>
          <w:szCs w:val="24"/>
        </w:rPr>
        <w:t>Α</w:t>
      </w:r>
      <w:r w:rsidRPr="004456FF">
        <w:rPr>
          <w:rFonts w:eastAsia="Times New Roman"/>
          <w:szCs w:val="24"/>
        </w:rPr>
        <w:t xml:space="preserve">ναθεώρηση του </w:t>
      </w:r>
      <w:r>
        <w:rPr>
          <w:rFonts w:eastAsia="Times New Roman"/>
          <w:szCs w:val="24"/>
        </w:rPr>
        <w:t>Σ</w:t>
      </w:r>
      <w:r w:rsidRPr="004456FF">
        <w:rPr>
          <w:rFonts w:eastAsia="Times New Roman"/>
          <w:szCs w:val="24"/>
        </w:rPr>
        <w:t>υντάγματος ήταν μ</w:t>
      </w:r>
      <w:r>
        <w:rPr>
          <w:rFonts w:eastAsia="Times New Roman"/>
          <w:szCs w:val="24"/>
        </w:rPr>
        <w:t>ι</w:t>
      </w:r>
      <w:r w:rsidRPr="004456FF">
        <w:rPr>
          <w:rFonts w:eastAsia="Times New Roman"/>
          <w:szCs w:val="24"/>
        </w:rPr>
        <w:t>α μεγάλη πρόκληση</w:t>
      </w:r>
      <w:r>
        <w:rPr>
          <w:rFonts w:eastAsia="Times New Roman"/>
          <w:szCs w:val="24"/>
        </w:rPr>
        <w:t>. Η</w:t>
      </w:r>
      <w:r w:rsidRPr="004456FF">
        <w:rPr>
          <w:rFonts w:eastAsia="Times New Roman"/>
          <w:szCs w:val="24"/>
        </w:rPr>
        <w:t xml:space="preserve"> Νέα Δημοκρατία από την πρώτη στιγμή </w:t>
      </w:r>
      <w:r>
        <w:rPr>
          <w:rFonts w:eastAsia="Times New Roman"/>
          <w:szCs w:val="24"/>
        </w:rPr>
        <w:t>-</w:t>
      </w:r>
      <w:r w:rsidRPr="004456FF">
        <w:rPr>
          <w:rFonts w:eastAsia="Times New Roman"/>
          <w:szCs w:val="24"/>
        </w:rPr>
        <w:t>και τελειώνω</w:t>
      </w:r>
      <w:r>
        <w:rPr>
          <w:rFonts w:eastAsia="Times New Roman"/>
          <w:szCs w:val="24"/>
        </w:rPr>
        <w:t>,</w:t>
      </w:r>
      <w:r w:rsidRPr="004456FF">
        <w:rPr>
          <w:rFonts w:eastAsia="Times New Roman"/>
          <w:szCs w:val="24"/>
        </w:rPr>
        <w:t xml:space="preserve"> </w:t>
      </w:r>
      <w:r w:rsidRPr="004456FF">
        <w:rPr>
          <w:rFonts w:eastAsia="Times New Roman"/>
          <w:szCs w:val="24"/>
        </w:rPr>
        <w:lastRenderedPageBreak/>
        <w:t>κύρι</w:t>
      </w:r>
      <w:r>
        <w:rPr>
          <w:rFonts w:eastAsia="Times New Roman"/>
          <w:szCs w:val="24"/>
        </w:rPr>
        <w:t>α</w:t>
      </w:r>
      <w:r w:rsidRPr="004456FF">
        <w:rPr>
          <w:rFonts w:eastAsia="Times New Roman"/>
          <w:szCs w:val="24"/>
        </w:rPr>
        <w:t xml:space="preserve"> </w:t>
      </w:r>
      <w:r>
        <w:rPr>
          <w:rFonts w:eastAsia="Times New Roman"/>
          <w:szCs w:val="24"/>
        </w:rPr>
        <w:t>Π</w:t>
      </w:r>
      <w:r w:rsidRPr="004456FF">
        <w:rPr>
          <w:rFonts w:eastAsia="Times New Roman"/>
          <w:szCs w:val="24"/>
        </w:rPr>
        <w:t>ρόεδρε</w:t>
      </w:r>
      <w:r>
        <w:rPr>
          <w:rFonts w:eastAsia="Times New Roman"/>
          <w:szCs w:val="24"/>
        </w:rPr>
        <w:t>-</w:t>
      </w:r>
      <w:r w:rsidRPr="004456FF">
        <w:rPr>
          <w:rFonts w:eastAsia="Times New Roman"/>
          <w:szCs w:val="24"/>
        </w:rPr>
        <w:t xml:space="preserve"> ζήτησε η αναθεώρηση να έρθει στο θεσμικό τοπίο </w:t>
      </w:r>
      <w:r>
        <w:rPr>
          <w:rFonts w:eastAsia="Times New Roman"/>
          <w:szCs w:val="24"/>
        </w:rPr>
        <w:t>της,</w:t>
      </w:r>
      <w:r w:rsidRPr="004456FF">
        <w:rPr>
          <w:rFonts w:eastAsia="Times New Roman"/>
          <w:szCs w:val="24"/>
        </w:rPr>
        <w:t xml:space="preserve"> δηλαδή στη Βουλή</w:t>
      </w:r>
      <w:r>
        <w:rPr>
          <w:rFonts w:eastAsia="Times New Roman"/>
          <w:szCs w:val="24"/>
        </w:rPr>
        <w:t>. Π</w:t>
      </w:r>
      <w:r w:rsidRPr="004456FF">
        <w:rPr>
          <w:rFonts w:eastAsia="Times New Roman"/>
          <w:szCs w:val="24"/>
        </w:rPr>
        <w:t>οτέ δεν είπαμε</w:t>
      </w:r>
      <w:r>
        <w:rPr>
          <w:rFonts w:eastAsia="Times New Roman"/>
          <w:szCs w:val="24"/>
        </w:rPr>
        <w:t>,</w:t>
      </w:r>
      <w:r w:rsidRPr="004456FF">
        <w:rPr>
          <w:rFonts w:eastAsia="Times New Roman"/>
          <w:szCs w:val="24"/>
        </w:rPr>
        <w:t xml:space="preserve"> ποτέ δεν υπονοήσαμε</w:t>
      </w:r>
      <w:r>
        <w:rPr>
          <w:rFonts w:eastAsia="Times New Roman"/>
          <w:szCs w:val="24"/>
        </w:rPr>
        <w:t>,</w:t>
      </w:r>
      <w:r w:rsidRPr="004456FF">
        <w:rPr>
          <w:rFonts w:eastAsia="Times New Roman"/>
          <w:szCs w:val="24"/>
        </w:rPr>
        <w:t xml:space="preserve"> όπως </w:t>
      </w:r>
      <w:proofErr w:type="spellStart"/>
      <w:r w:rsidRPr="004456FF">
        <w:rPr>
          <w:rFonts w:eastAsia="Times New Roman"/>
          <w:szCs w:val="24"/>
        </w:rPr>
        <w:t>ελέχθη</w:t>
      </w:r>
      <w:proofErr w:type="spellEnd"/>
      <w:r>
        <w:rPr>
          <w:rFonts w:eastAsia="Times New Roman"/>
          <w:szCs w:val="24"/>
        </w:rPr>
        <w:t>,</w:t>
      </w:r>
      <w:r w:rsidRPr="004456FF">
        <w:rPr>
          <w:rFonts w:eastAsia="Times New Roman"/>
          <w:szCs w:val="24"/>
        </w:rPr>
        <w:t xml:space="preserve"> ότι τάχα θα είμαστε απόντες από τη </w:t>
      </w:r>
      <w:r>
        <w:rPr>
          <w:rFonts w:eastAsia="Times New Roman"/>
          <w:szCs w:val="24"/>
        </w:rPr>
        <w:t>σ</w:t>
      </w:r>
      <w:r w:rsidRPr="004456FF">
        <w:rPr>
          <w:rFonts w:eastAsia="Times New Roman"/>
          <w:szCs w:val="24"/>
        </w:rPr>
        <w:t xml:space="preserve">υνταγματική </w:t>
      </w:r>
      <w:r>
        <w:rPr>
          <w:rFonts w:eastAsia="Times New Roman"/>
          <w:szCs w:val="24"/>
        </w:rPr>
        <w:t>Α</w:t>
      </w:r>
      <w:r w:rsidRPr="004456FF">
        <w:rPr>
          <w:rFonts w:eastAsia="Times New Roman"/>
          <w:szCs w:val="24"/>
        </w:rPr>
        <w:t>ναθεώρηση</w:t>
      </w:r>
      <w:r>
        <w:rPr>
          <w:rFonts w:eastAsia="Times New Roman"/>
          <w:szCs w:val="24"/>
        </w:rPr>
        <w:t>. Ε</w:t>
      </w:r>
      <w:r w:rsidRPr="004456FF">
        <w:rPr>
          <w:rFonts w:eastAsia="Times New Roman"/>
          <w:szCs w:val="24"/>
        </w:rPr>
        <w:t xml:space="preserve">ίμαστε παρόντες από την αρχή και </w:t>
      </w:r>
      <w:r>
        <w:rPr>
          <w:rFonts w:eastAsia="Times New Roman"/>
          <w:szCs w:val="24"/>
        </w:rPr>
        <w:t>σύραμε</w:t>
      </w:r>
      <w:r w:rsidRPr="004456FF">
        <w:rPr>
          <w:rFonts w:eastAsia="Times New Roman"/>
          <w:szCs w:val="24"/>
        </w:rPr>
        <w:t xml:space="preserve"> τα πράγματα για το θεσμικό </w:t>
      </w:r>
      <w:r>
        <w:rPr>
          <w:rFonts w:eastAsia="Times New Roman"/>
          <w:szCs w:val="24"/>
        </w:rPr>
        <w:t>τοπίο</w:t>
      </w:r>
      <w:r w:rsidRPr="004456FF">
        <w:rPr>
          <w:rFonts w:eastAsia="Times New Roman"/>
          <w:szCs w:val="24"/>
        </w:rPr>
        <w:t xml:space="preserve"> της αναθεώρησης</w:t>
      </w:r>
      <w:r>
        <w:rPr>
          <w:rFonts w:eastAsia="Times New Roman"/>
          <w:szCs w:val="24"/>
        </w:rPr>
        <w:t>,</w:t>
      </w:r>
      <w:r w:rsidRPr="004456FF">
        <w:rPr>
          <w:rFonts w:eastAsia="Times New Roman"/>
          <w:szCs w:val="24"/>
        </w:rPr>
        <w:t xml:space="preserve"> που είναι η Βουλή των Ελλήνων και το </w:t>
      </w:r>
      <w:r>
        <w:rPr>
          <w:rFonts w:eastAsia="Times New Roman"/>
          <w:szCs w:val="24"/>
        </w:rPr>
        <w:t>Κ</w:t>
      </w:r>
      <w:r w:rsidRPr="004456FF">
        <w:rPr>
          <w:rFonts w:eastAsia="Times New Roman"/>
          <w:szCs w:val="24"/>
        </w:rPr>
        <w:t>οινοβούλιο</w:t>
      </w:r>
      <w:r>
        <w:rPr>
          <w:rFonts w:eastAsia="Times New Roman"/>
          <w:szCs w:val="24"/>
        </w:rPr>
        <w:t>,</w:t>
      </w:r>
      <w:r w:rsidRPr="004456FF">
        <w:rPr>
          <w:rFonts w:eastAsia="Times New Roman"/>
          <w:szCs w:val="24"/>
        </w:rPr>
        <w:t xml:space="preserve"> βάσει του ίδιου του </w:t>
      </w:r>
      <w:r>
        <w:rPr>
          <w:rFonts w:eastAsia="Times New Roman"/>
          <w:szCs w:val="24"/>
        </w:rPr>
        <w:t>Σ</w:t>
      </w:r>
      <w:r w:rsidRPr="004456FF">
        <w:rPr>
          <w:rFonts w:eastAsia="Times New Roman"/>
          <w:szCs w:val="24"/>
        </w:rPr>
        <w:t>υντάγματος</w:t>
      </w:r>
      <w:r>
        <w:rPr>
          <w:rFonts w:eastAsia="Times New Roman"/>
          <w:szCs w:val="24"/>
        </w:rPr>
        <w:t>.</w:t>
      </w:r>
    </w:p>
    <w:p w14:paraId="19C9A8F3" w14:textId="77777777" w:rsidR="005136E3" w:rsidRDefault="0098028A">
      <w:pPr>
        <w:spacing w:after="0" w:line="600" w:lineRule="auto"/>
        <w:ind w:firstLine="720"/>
        <w:jc w:val="both"/>
        <w:rPr>
          <w:rFonts w:eastAsia="Times New Roman"/>
          <w:szCs w:val="24"/>
        </w:rPr>
      </w:pPr>
      <w:r>
        <w:rPr>
          <w:rFonts w:eastAsia="Times New Roman"/>
          <w:szCs w:val="24"/>
        </w:rPr>
        <w:t xml:space="preserve">Εσείς οι ίδιοι δεν σεβαστήκατε </w:t>
      </w:r>
      <w:r w:rsidRPr="004456FF">
        <w:rPr>
          <w:rFonts w:eastAsia="Times New Roman"/>
          <w:szCs w:val="24"/>
        </w:rPr>
        <w:t xml:space="preserve">ούτε τις προτάσεις </w:t>
      </w:r>
      <w:r>
        <w:rPr>
          <w:rFonts w:eastAsia="Times New Roman"/>
          <w:szCs w:val="24"/>
        </w:rPr>
        <w:t>σας,</w:t>
      </w:r>
      <w:r w:rsidRPr="004456FF">
        <w:rPr>
          <w:rFonts w:eastAsia="Times New Roman"/>
          <w:szCs w:val="24"/>
        </w:rPr>
        <w:t xml:space="preserve"> δεν</w:t>
      </w:r>
      <w:r w:rsidRPr="004456FF">
        <w:rPr>
          <w:rFonts w:eastAsia="Times New Roman"/>
          <w:szCs w:val="24"/>
        </w:rPr>
        <w:t xml:space="preserve"> σεβαστήκατε ούτε τις ανάγκες της χώρας</w:t>
      </w:r>
      <w:r>
        <w:rPr>
          <w:rFonts w:eastAsia="Times New Roman"/>
          <w:szCs w:val="24"/>
        </w:rPr>
        <w:t>,</w:t>
      </w:r>
      <w:r w:rsidRPr="004456FF">
        <w:rPr>
          <w:rFonts w:eastAsia="Times New Roman"/>
          <w:szCs w:val="24"/>
        </w:rPr>
        <w:t xml:space="preserve"> δεν σεβαστήκατε ούτε το δικαίωμα του ελληνικού λαού που μεσολαβεί ανάμεσα στην </w:t>
      </w:r>
      <w:proofErr w:type="spellStart"/>
      <w:r w:rsidRPr="004456FF">
        <w:rPr>
          <w:rFonts w:eastAsia="Times New Roman"/>
          <w:szCs w:val="24"/>
        </w:rPr>
        <w:t>π</w:t>
      </w:r>
      <w:r>
        <w:rPr>
          <w:rFonts w:eastAsia="Times New Roman"/>
          <w:szCs w:val="24"/>
        </w:rPr>
        <w:t>ροτείνουσα</w:t>
      </w:r>
      <w:proofErr w:type="spellEnd"/>
      <w:r w:rsidRPr="004456FF">
        <w:rPr>
          <w:rFonts w:eastAsia="Times New Roman"/>
          <w:szCs w:val="24"/>
        </w:rPr>
        <w:t xml:space="preserve"> και την </w:t>
      </w:r>
      <w:r>
        <w:rPr>
          <w:rFonts w:eastAsia="Times New Roman"/>
          <w:szCs w:val="24"/>
        </w:rPr>
        <w:t>α</w:t>
      </w:r>
      <w:r w:rsidRPr="004456FF">
        <w:rPr>
          <w:rFonts w:eastAsia="Times New Roman"/>
          <w:szCs w:val="24"/>
        </w:rPr>
        <w:t xml:space="preserve">ναθεωρητική Βουλή να καθορίσει κυριαρχικά την </w:t>
      </w:r>
      <w:r>
        <w:rPr>
          <w:rFonts w:eastAsia="Times New Roman"/>
          <w:szCs w:val="24"/>
        </w:rPr>
        <w:t>Α</w:t>
      </w:r>
      <w:r w:rsidRPr="004456FF">
        <w:rPr>
          <w:rFonts w:eastAsia="Times New Roman"/>
          <w:szCs w:val="24"/>
        </w:rPr>
        <w:t>ναθεώρηση</w:t>
      </w:r>
      <w:r>
        <w:rPr>
          <w:rFonts w:eastAsia="Times New Roman"/>
          <w:szCs w:val="24"/>
        </w:rPr>
        <w:t>,</w:t>
      </w:r>
      <w:r w:rsidRPr="004456FF">
        <w:rPr>
          <w:rFonts w:eastAsia="Times New Roman"/>
          <w:szCs w:val="24"/>
        </w:rPr>
        <w:t xml:space="preserve"> επιλέγοντας την πρόταση που αυτός θέλει</w:t>
      </w:r>
      <w:r>
        <w:rPr>
          <w:rFonts w:eastAsia="Times New Roman"/>
          <w:szCs w:val="24"/>
        </w:rPr>
        <w:t>.</w:t>
      </w:r>
    </w:p>
    <w:p w14:paraId="19C9A8F4" w14:textId="77777777" w:rsidR="005136E3" w:rsidRDefault="0098028A">
      <w:pPr>
        <w:spacing w:after="0" w:line="600" w:lineRule="auto"/>
        <w:ind w:firstLine="720"/>
        <w:jc w:val="both"/>
        <w:rPr>
          <w:rFonts w:eastAsia="Times New Roman"/>
          <w:szCs w:val="24"/>
        </w:rPr>
      </w:pPr>
      <w:r>
        <w:rPr>
          <w:rFonts w:eastAsia="Times New Roman"/>
          <w:szCs w:val="24"/>
        </w:rPr>
        <w:t>Γ</w:t>
      </w:r>
      <w:r w:rsidRPr="004456FF">
        <w:rPr>
          <w:rFonts w:eastAsia="Times New Roman"/>
          <w:szCs w:val="24"/>
        </w:rPr>
        <w:t>ια αυτό και εμε</w:t>
      </w:r>
      <w:r w:rsidRPr="004456FF">
        <w:rPr>
          <w:rFonts w:eastAsia="Times New Roman"/>
          <w:szCs w:val="24"/>
        </w:rPr>
        <w:t>ίς από την αρχή σ</w:t>
      </w:r>
      <w:r>
        <w:rPr>
          <w:rFonts w:eastAsia="Times New Roman"/>
          <w:szCs w:val="24"/>
        </w:rPr>
        <w:t>ά</w:t>
      </w:r>
      <w:r w:rsidRPr="004456FF">
        <w:rPr>
          <w:rFonts w:eastAsia="Times New Roman"/>
          <w:szCs w:val="24"/>
        </w:rPr>
        <w:t xml:space="preserve">ς είπαμε κάτι που σας τρόμαξε και </w:t>
      </w:r>
      <w:r>
        <w:rPr>
          <w:rFonts w:eastAsia="Times New Roman"/>
          <w:szCs w:val="24"/>
        </w:rPr>
        <w:t>π</w:t>
      </w:r>
      <w:r w:rsidRPr="004456FF">
        <w:rPr>
          <w:rFonts w:eastAsia="Times New Roman"/>
          <w:szCs w:val="24"/>
        </w:rPr>
        <w:t>ροσπαθήσ</w:t>
      </w:r>
      <w:r>
        <w:rPr>
          <w:rFonts w:eastAsia="Times New Roman"/>
          <w:szCs w:val="24"/>
        </w:rPr>
        <w:t>α</w:t>
      </w:r>
      <w:r w:rsidRPr="004456FF">
        <w:rPr>
          <w:rFonts w:eastAsia="Times New Roman"/>
          <w:szCs w:val="24"/>
        </w:rPr>
        <w:t xml:space="preserve">τε να </w:t>
      </w:r>
      <w:r>
        <w:rPr>
          <w:rFonts w:eastAsia="Times New Roman"/>
          <w:szCs w:val="24"/>
        </w:rPr>
        <w:t>το λοιδορήσετε. Σ</w:t>
      </w:r>
      <w:r w:rsidRPr="004456FF">
        <w:rPr>
          <w:rFonts w:eastAsia="Times New Roman"/>
          <w:szCs w:val="24"/>
        </w:rPr>
        <w:t>ας είπαμε να ψηφίσει ο ένας τις προτάσεις του άλλου</w:t>
      </w:r>
      <w:r>
        <w:rPr>
          <w:rFonts w:eastAsia="Times New Roman"/>
          <w:szCs w:val="24"/>
        </w:rPr>
        <w:t>,</w:t>
      </w:r>
      <w:r w:rsidRPr="004456FF">
        <w:rPr>
          <w:rFonts w:eastAsia="Times New Roman"/>
          <w:szCs w:val="24"/>
        </w:rPr>
        <w:t xml:space="preserve"> ώστε ο λαός να γίνει η </w:t>
      </w:r>
      <w:r>
        <w:rPr>
          <w:rFonts w:eastAsia="Times New Roman"/>
          <w:szCs w:val="24"/>
        </w:rPr>
        <w:t>α</w:t>
      </w:r>
      <w:r w:rsidRPr="004456FF">
        <w:rPr>
          <w:rFonts w:eastAsia="Times New Roman"/>
          <w:szCs w:val="24"/>
        </w:rPr>
        <w:t>ναθεωρητική δύναμη</w:t>
      </w:r>
      <w:r>
        <w:rPr>
          <w:rFonts w:eastAsia="Times New Roman"/>
          <w:szCs w:val="24"/>
        </w:rPr>
        <w:t>,</w:t>
      </w:r>
      <w:r w:rsidRPr="004456FF">
        <w:rPr>
          <w:rFonts w:eastAsia="Times New Roman"/>
          <w:szCs w:val="24"/>
        </w:rPr>
        <w:t xml:space="preserve"> όπως προβλέπει το </w:t>
      </w:r>
      <w:r>
        <w:rPr>
          <w:rFonts w:eastAsia="Times New Roman"/>
          <w:szCs w:val="24"/>
        </w:rPr>
        <w:t>Σ</w:t>
      </w:r>
      <w:r w:rsidRPr="004456FF">
        <w:rPr>
          <w:rFonts w:eastAsia="Times New Roman"/>
          <w:szCs w:val="24"/>
        </w:rPr>
        <w:t>ύνταγμα</w:t>
      </w:r>
      <w:r>
        <w:rPr>
          <w:rFonts w:eastAsia="Times New Roman"/>
          <w:szCs w:val="24"/>
        </w:rPr>
        <w:t>. Το αρνηθήκατε και αυτό. Α</w:t>
      </w:r>
      <w:r w:rsidRPr="004456FF">
        <w:rPr>
          <w:rFonts w:eastAsia="Times New Roman"/>
          <w:szCs w:val="24"/>
        </w:rPr>
        <w:t>ρνηθήκατε τη λαϊκή πα</w:t>
      </w:r>
      <w:r w:rsidRPr="004456FF">
        <w:rPr>
          <w:rFonts w:eastAsia="Times New Roman"/>
          <w:szCs w:val="24"/>
        </w:rPr>
        <w:t xml:space="preserve">ρέμβαση στην </w:t>
      </w:r>
      <w:r>
        <w:rPr>
          <w:rFonts w:eastAsia="Times New Roman"/>
          <w:szCs w:val="24"/>
        </w:rPr>
        <w:t>Α</w:t>
      </w:r>
      <w:r w:rsidRPr="004456FF">
        <w:rPr>
          <w:rFonts w:eastAsia="Times New Roman"/>
          <w:szCs w:val="24"/>
        </w:rPr>
        <w:t>ναθε</w:t>
      </w:r>
      <w:r w:rsidRPr="004456FF">
        <w:rPr>
          <w:rFonts w:eastAsia="Times New Roman"/>
          <w:szCs w:val="24"/>
        </w:rPr>
        <w:lastRenderedPageBreak/>
        <w:t>ώρηση</w:t>
      </w:r>
      <w:r>
        <w:rPr>
          <w:rFonts w:eastAsia="Times New Roman"/>
          <w:szCs w:val="24"/>
        </w:rPr>
        <w:t>. Α</w:t>
      </w:r>
      <w:r w:rsidRPr="004456FF">
        <w:rPr>
          <w:rFonts w:eastAsia="Times New Roman"/>
          <w:szCs w:val="24"/>
        </w:rPr>
        <w:t>ρνηθήκατε τα π</w:t>
      </w:r>
      <w:r>
        <w:rPr>
          <w:rFonts w:eastAsia="Times New Roman"/>
          <w:szCs w:val="24"/>
        </w:rPr>
        <w:t>ραγματικά προβλήματα της χώρας. Α</w:t>
      </w:r>
      <w:r w:rsidRPr="004456FF">
        <w:rPr>
          <w:rFonts w:eastAsia="Times New Roman"/>
          <w:szCs w:val="24"/>
        </w:rPr>
        <w:t>ρνηθήκατε ουσιαστικές αλλαγές και καταφύγ</w:t>
      </w:r>
      <w:r>
        <w:rPr>
          <w:rFonts w:eastAsia="Times New Roman"/>
          <w:szCs w:val="24"/>
        </w:rPr>
        <w:t>α</w:t>
      </w:r>
      <w:r w:rsidRPr="004456FF">
        <w:rPr>
          <w:rFonts w:eastAsia="Times New Roman"/>
          <w:szCs w:val="24"/>
        </w:rPr>
        <w:t>τε σε περιττές και χαοτικές διατάξεις</w:t>
      </w:r>
      <w:r>
        <w:rPr>
          <w:rFonts w:eastAsia="Times New Roman"/>
          <w:szCs w:val="24"/>
        </w:rPr>
        <w:t>,</w:t>
      </w:r>
      <w:r w:rsidRPr="004456FF">
        <w:rPr>
          <w:rFonts w:eastAsia="Times New Roman"/>
          <w:szCs w:val="24"/>
        </w:rPr>
        <w:t xml:space="preserve"> για να καμαρώνετε και να κοκορεύ</w:t>
      </w:r>
      <w:r>
        <w:rPr>
          <w:rFonts w:eastAsia="Times New Roman"/>
          <w:szCs w:val="24"/>
        </w:rPr>
        <w:t>εστε</w:t>
      </w:r>
      <w:r w:rsidRPr="004456FF">
        <w:rPr>
          <w:rFonts w:eastAsia="Times New Roman"/>
          <w:szCs w:val="24"/>
        </w:rPr>
        <w:t xml:space="preserve"> ότι έχετε άλλο ένα δήθεν αριστούργημα</w:t>
      </w:r>
      <w:r>
        <w:rPr>
          <w:rFonts w:eastAsia="Times New Roman"/>
          <w:szCs w:val="24"/>
        </w:rPr>
        <w:t>,</w:t>
      </w:r>
      <w:r w:rsidRPr="004456FF">
        <w:rPr>
          <w:rFonts w:eastAsia="Times New Roman"/>
          <w:szCs w:val="24"/>
        </w:rPr>
        <w:t xml:space="preserve"> μ</w:t>
      </w:r>
      <w:r>
        <w:rPr>
          <w:rFonts w:eastAsia="Times New Roman"/>
          <w:szCs w:val="24"/>
        </w:rPr>
        <w:t>ι</w:t>
      </w:r>
      <w:r w:rsidRPr="004456FF">
        <w:rPr>
          <w:rFonts w:eastAsia="Times New Roman"/>
          <w:szCs w:val="24"/>
        </w:rPr>
        <w:t xml:space="preserve">α </w:t>
      </w:r>
      <w:r>
        <w:rPr>
          <w:rFonts w:eastAsia="Times New Roman"/>
          <w:szCs w:val="24"/>
        </w:rPr>
        <w:t>σ</w:t>
      </w:r>
      <w:r w:rsidRPr="004456FF">
        <w:rPr>
          <w:rFonts w:eastAsia="Times New Roman"/>
          <w:szCs w:val="24"/>
        </w:rPr>
        <w:t xml:space="preserve">υνταγματική </w:t>
      </w:r>
      <w:r>
        <w:rPr>
          <w:rFonts w:eastAsia="Times New Roman"/>
          <w:szCs w:val="24"/>
        </w:rPr>
        <w:t>Α</w:t>
      </w:r>
      <w:r w:rsidRPr="004456FF">
        <w:rPr>
          <w:rFonts w:eastAsia="Times New Roman"/>
          <w:szCs w:val="24"/>
        </w:rPr>
        <w:t>ναθεώρηση</w:t>
      </w:r>
      <w:r>
        <w:rPr>
          <w:rFonts w:eastAsia="Times New Roman"/>
          <w:szCs w:val="24"/>
        </w:rPr>
        <w:t>,</w:t>
      </w:r>
      <w:r w:rsidRPr="004456FF">
        <w:rPr>
          <w:rFonts w:eastAsia="Times New Roman"/>
          <w:szCs w:val="24"/>
        </w:rPr>
        <w:t xml:space="preserve"> όπως την αποκάλεσε χθες ο </w:t>
      </w:r>
      <w:r>
        <w:rPr>
          <w:rFonts w:eastAsia="Times New Roman"/>
          <w:szCs w:val="24"/>
        </w:rPr>
        <w:t>Π</w:t>
      </w:r>
      <w:r w:rsidRPr="004456FF">
        <w:rPr>
          <w:rFonts w:eastAsia="Times New Roman"/>
          <w:szCs w:val="24"/>
        </w:rPr>
        <w:t>ρωθυπουργός</w:t>
      </w:r>
      <w:r>
        <w:rPr>
          <w:rFonts w:eastAsia="Times New Roman"/>
          <w:szCs w:val="24"/>
        </w:rPr>
        <w:t>,</w:t>
      </w:r>
      <w:r w:rsidRPr="004456FF">
        <w:rPr>
          <w:rFonts w:eastAsia="Times New Roman"/>
          <w:szCs w:val="24"/>
        </w:rPr>
        <w:t xml:space="preserve"> </w:t>
      </w:r>
      <w:r>
        <w:rPr>
          <w:rFonts w:eastAsia="Times New Roman"/>
          <w:szCs w:val="24"/>
        </w:rPr>
        <w:t>«</w:t>
      </w:r>
      <w:r w:rsidRPr="004456FF">
        <w:rPr>
          <w:rFonts w:eastAsia="Times New Roman"/>
          <w:szCs w:val="24"/>
        </w:rPr>
        <w:t>τολμηρή και ευρείας κλίμακας</w:t>
      </w:r>
      <w:r>
        <w:rPr>
          <w:rFonts w:eastAsia="Times New Roman"/>
          <w:szCs w:val="24"/>
        </w:rPr>
        <w:t>». Τ</w:t>
      </w:r>
      <w:r w:rsidRPr="004456FF">
        <w:rPr>
          <w:rFonts w:eastAsia="Times New Roman"/>
          <w:szCs w:val="24"/>
        </w:rPr>
        <w:t>ίποτε από αυτά δεν συμβαίνει</w:t>
      </w:r>
      <w:r>
        <w:rPr>
          <w:rFonts w:eastAsia="Times New Roman"/>
          <w:szCs w:val="24"/>
        </w:rPr>
        <w:t>.</w:t>
      </w:r>
    </w:p>
    <w:p w14:paraId="19C9A8F5" w14:textId="77777777" w:rsidR="005136E3" w:rsidRDefault="0098028A">
      <w:pPr>
        <w:spacing w:after="0" w:line="600" w:lineRule="auto"/>
        <w:ind w:firstLine="720"/>
        <w:jc w:val="both"/>
        <w:rPr>
          <w:rFonts w:eastAsia="Times New Roman"/>
          <w:szCs w:val="24"/>
        </w:rPr>
      </w:pPr>
      <w:r>
        <w:rPr>
          <w:rFonts w:eastAsia="Times New Roman"/>
          <w:szCs w:val="24"/>
        </w:rPr>
        <w:t>Η</w:t>
      </w:r>
      <w:r w:rsidRPr="004456FF">
        <w:rPr>
          <w:rFonts w:eastAsia="Times New Roman"/>
          <w:szCs w:val="24"/>
        </w:rPr>
        <w:t xml:space="preserve"> επόμενη Βουλή θα κληθεί να σταθμίσει</w:t>
      </w:r>
      <w:r>
        <w:rPr>
          <w:rFonts w:eastAsia="Times New Roman"/>
          <w:szCs w:val="24"/>
        </w:rPr>
        <w:t>,</w:t>
      </w:r>
      <w:r w:rsidRPr="004456FF">
        <w:rPr>
          <w:rFonts w:eastAsia="Times New Roman"/>
          <w:szCs w:val="24"/>
        </w:rPr>
        <w:t xml:space="preserve"> από το εύρος των διατάξεων που θα σταλούν με τη σημερινή ψηφοφορία</w:t>
      </w:r>
      <w:r>
        <w:rPr>
          <w:rFonts w:eastAsia="Times New Roman"/>
          <w:szCs w:val="24"/>
        </w:rPr>
        <w:t>,</w:t>
      </w:r>
      <w:r w:rsidRPr="004456FF">
        <w:rPr>
          <w:rFonts w:eastAsia="Times New Roman"/>
          <w:szCs w:val="24"/>
        </w:rPr>
        <w:t xml:space="preserve"> αν θα πραγματοποιηθεί μ</w:t>
      </w:r>
      <w:r>
        <w:rPr>
          <w:rFonts w:eastAsia="Times New Roman"/>
          <w:szCs w:val="24"/>
        </w:rPr>
        <w:t>ια σημειακή</w:t>
      </w:r>
      <w:r w:rsidRPr="004456FF">
        <w:rPr>
          <w:rFonts w:eastAsia="Times New Roman"/>
          <w:szCs w:val="24"/>
        </w:rPr>
        <w:t xml:space="preserve"> αναθεώρηση προς την κατεύθυνση κυρίως της πολιτικής σταθερότητας και της διαφύλαξης του κύρους του πολιτικού κόσμου με </w:t>
      </w:r>
      <w:r>
        <w:rPr>
          <w:rFonts w:eastAsia="Times New Roman"/>
          <w:szCs w:val="24"/>
        </w:rPr>
        <w:t>τ</w:t>
      </w:r>
      <w:r w:rsidRPr="004456FF">
        <w:rPr>
          <w:rFonts w:eastAsia="Times New Roman"/>
          <w:szCs w:val="24"/>
        </w:rPr>
        <w:t>ον δραστικό περιορισμό δικαστικών προν</w:t>
      </w:r>
      <w:r>
        <w:rPr>
          <w:rFonts w:eastAsia="Times New Roman"/>
          <w:szCs w:val="24"/>
        </w:rPr>
        <w:t>ομίων</w:t>
      </w:r>
      <w:r w:rsidRPr="004456FF">
        <w:rPr>
          <w:rFonts w:eastAsia="Times New Roman"/>
          <w:szCs w:val="24"/>
        </w:rPr>
        <w:t xml:space="preserve"> ή αν </w:t>
      </w:r>
      <w:r>
        <w:rPr>
          <w:rFonts w:eastAsia="Times New Roman"/>
          <w:szCs w:val="24"/>
        </w:rPr>
        <w:t>θα κάνει μια άλλη κίνηση ταχύτα</w:t>
      </w:r>
      <w:r w:rsidRPr="004456FF">
        <w:rPr>
          <w:rFonts w:eastAsia="Times New Roman"/>
          <w:szCs w:val="24"/>
        </w:rPr>
        <w:t>της αναθεωρητικής επανεκκίνησης</w:t>
      </w:r>
      <w:r>
        <w:rPr>
          <w:rFonts w:eastAsia="Times New Roman"/>
          <w:szCs w:val="24"/>
        </w:rPr>
        <w:t>,</w:t>
      </w:r>
      <w:r w:rsidRPr="004456FF">
        <w:rPr>
          <w:rFonts w:eastAsia="Times New Roman"/>
          <w:szCs w:val="24"/>
        </w:rPr>
        <w:t xml:space="preserve"> που θα έχει μέσα όλα τ</w:t>
      </w:r>
      <w:r w:rsidRPr="004456FF">
        <w:rPr>
          <w:rFonts w:eastAsia="Times New Roman"/>
          <w:szCs w:val="24"/>
        </w:rPr>
        <w:t>α σημαντικά και βαριά θέματα που αφορούν τον ελληνικό λαό και τις θεσμικές</w:t>
      </w:r>
      <w:r>
        <w:rPr>
          <w:rFonts w:eastAsia="Times New Roman"/>
          <w:szCs w:val="24"/>
        </w:rPr>
        <w:t xml:space="preserve"> αλλαγές που χρειάζεται η χώρα. </w:t>
      </w:r>
    </w:p>
    <w:p w14:paraId="19C9A8F6" w14:textId="77777777" w:rsidR="005136E3" w:rsidRDefault="0098028A">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Εντάξει, κύριε συνάδελφε.</w:t>
      </w:r>
    </w:p>
    <w:p w14:paraId="19C9A8F7" w14:textId="77777777" w:rsidR="005136E3" w:rsidRDefault="0098028A">
      <w:pPr>
        <w:spacing w:after="0" w:line="600" w:lineRule="auto"/>
        <w:ind w:firstLine="720"/>
        <w:jc w:val="both"/>
        <w:rPr>
          <w:rFonts w:eastAsia="Times New Roman"/>
          <w:szCs w:val="24"/>
        </w:rPr>
      </w:pPr>
      <w:r>
        <w:rPr>
          <w:rFonts w:eastAsia="Times New Roman"/>
          <w:b/>
          <w:szCs w:val="24"/>
        </w:rPr>
        <w:lastRenderedPageBreak/>
        <w:t>ΚΩΝΣΤΑΝΤΙΝΟΣ ΤΑΣΟΥΛΑΣ:</w:t>
      </w:r>
      <w:r>
        <w:rPr>
          <w:rFonts w:eastAsia="Times New Roman"/>
          <w:szCs w:val="24"/>
        </w:rPr>
        <w:t xml:space="preserve"> Σ</w:t>
      </w:r>
      <w:r w:rsidRPr="004456FF">
        <w:rPr>
          <w:rFonts w:eastAsia="Times New Roman"/>
          <w:szCs w:val="24"/>
        </w:rPr>
        <w:t>ήμερα</w:t>
      </w:r>
      <w:r>
        <w:rPr>
          <w:rFonts w:eastAsia="Times New Roman"/>
          <w:szCs w:val="24"/>
        </w:rPr>
        <w:t>,</w:t>
      </w:r>
      <w:r w:rsidRPr="004456FF">
        <w:rPr>
          <w:rFonts w:eastAsia="Times New Roman"/>
          <w:szCs w:val="24"/>
        </w:rPr>
        <w:t xml:space="preserve"> εξαιτίας του ΣΥΡΙΖΑ</w:t>
      </w:r>
      <w:r>
        <w:rPr>
          <w:rFonts w:eastAsia="Times New Roman"/>
          <w:szCs w:val="24"/>
        </w:rPr>
        <w:t>,</w:t>
      </w:r>
      <w:r w:rsidRPr="004456FF">
        <w:rPr>
          <w:rFonts w:eastAsia="Times New Roman"/>
          <w:szCs w:val="24"/>
        </w:rPr>
        <w:t xml:space="preserve"> διαχειριζόμαστε τα απομεινάρια</w:t>
      </w:r>
      <w:r>
        <w:rPr>
          <w:rFonts w:eastAsia="Times New Roman"/>
          <w:szCs w:val="24"/>
        </w:rPr>
        <w:t>, τα αποφόρια</w:t>
      </w:r>
      <w:r w:rsidRPr="004456FF">
        <w:rPr>
          <w:rFonts w:eastAsia="Times New Roman"/>
          <w:szCs w:val="24"/>
        </w:rPr>
        <w:t xml:space="preserve"> μιας συνταγματικής </w:t>
      </w:r>
      <w:r>
        <w:rPr>
          <w:rFonts w:eastAsia="Times New Roman"/>
          <w:szCs w:val="24"/>
        </w:rPr>
        <w:t>Α</w:t>
      </w:r>
      <w:r w:rsidRPr="004456FF">
        <w:rPr>
          <w:rFonts w:eastAsia="Times New Roman"/>
          <w:szCs w:val="24"/>
        </w:rPr>
        <w:t>ναθεώρησης που</w:t>
      </w:r>
      <w:r>
        <w:rPr>
          <w:rFonts w:eastAsia="Times New Roman"/>
          <w:szCs w:val="24"/>
        </w:rPr>
        <w:t>,</w:t>
      </w:r>
      <w:r w:rsidRPr="004456FF">
        <w:rPr>
          <w:rFonts w:eastAsia="Times New Roman"/>
          <w:szCs w:val="24"/>
        </w:rPr>
        <w:t xml:space="preserve"> εξαιτίας </w:t>
      </w:r>
      <w:r>
        <w:rPr>
          <w:rFonts w:eastAsia="Times New Roman"/>
          <w:szCs w:val="24"/>
        </w:rPr>
        <w:t>σας,</w:t>
      </w:r>
      <w:r w:rsidRPr="004456FF">
        <w:rPr>
          <w:rFonts w:eastAsia="Times New Roman"/>
          <w:szCs w:val="24"/>
        </w:rPr>
        <w:t xml:space="preserve"> δεν έγινε τολμηρή</w:t>
      </w:r>
      <w:r>
        <w:rPr>
          <w:rFonts w:eastAsia="Times New Roman"/>
          <w:szCs w:val="24"/>
        </w:rPr>
        <w:t>,</w:t>
      </w:r>
      <w:r w:rsidRPr="004456FF">
        <w:rPr>
          <w:rFonts w:eastAsia="Times New Roman"/>
          <w:szCs w:val="24"/>
        </w:rPr>
        <w:t xml:space="preserve"> χρήσιμη και γενναία</w:t>
      </w:r>
      <w:r>
        <w:rPr>
          <w:rFonts w:eastAsia="Times New Roman"/>
          <w:szCs w:val="24"/>
        </w:rPr>
        <w:t>,</w:t>
      </w:r>
      <w:r w:rsidRPr="004456FF">
        <w:rPr>
          <w:rFonts w:eastAsia="Times New Roman"/>
          <w:szCs w:val="24"/>
        </w:rPr>
        <w:t xml:space="preserve"> αλλά μην έχετε την αίσθηση ότι και σε αυτό το θέμα θα υπονομεύσετε τις απαραίτητες συνταγματικές αλλαγές που χρειάζεται η</w:t>
      </w:r>
      <w:r w:rsidRPr="004456FF">
        <w:rPr>
          <w:rFonts w:eastAsia="Times New Roman"/>
          <w:szCs w:val="24"/>
        </w:rPr>
        <w:t xml:space="preserve"> χώρα</w:t>
      </w:r>
      <w:r>
        <w:rPr>
          <w:rFonts w:eastAsia="Times New Roman"/>
          <w:szCs w:val="24"/>
        </w:rPr>
        <w:t>.</w:t>
      </w:r>
    </w:p>
    <w:p w14:paraId="19C9A8F8" w14:textId="77777777" w:rsidR="005136E3" w:rsidRDefault="0098028A">
      <w:pPr>
        <w:spacing w:after="0" w:line="600" w:lineRule="auto"/>
        <w:ind w:firstLine="720"/>
        <w:jc w:val="both"/>
        <w:rPr>
          <w:rFonts w:eastAsia="Times New Roman"/>
          <w:szCs w:val="24"/>
        </w:rPr>
      </w:pPr>
      <w:r>
        <w:rPr>
          <w:rFonts w:eastAsia="Times New Roman"/>
          <w:szCs w:val="24"/>
        </w:rPr>
        <w:t>Σ</w:t>
      </w:r>
      <w:r w:rsidRPr="004456FF">
        <w:rPr>
          <w:rFonts w:eastAsia="Times New Roman"/>
          <w:szCs w:val="24"/>
        </w:rPr>
        <w:t xml:space="preserve">υντομότερα </w:t>
      </w:r>
      <w:r>
        <w:rPr>
          <w:rFonts w:eastAsia="Times New Roman"/>
          <w:szCs w:val="24"/>
        </w:rPr>
        <w:t xml:space="preserve">ή λίγο </w:t>
      </w:r>
      <w:r w:rsidRPr="004456FF">
        <w:rPr>
          <w:rFonts w:eastAsia="Times New Roman"/>
          <w:szCs w:val="24"/>
        </w:rPr>
        <w:t xml:space="preserve">αργότερα </w:t>
      </w:r>
      <w:r>
        <w:rPr>
          <w:rFonts w:eastAsia="Times New Roman"/>
          <w:szCs w:val="24"/>
        </w:rPr>
        <w:t>οι καίριες</w:t>
      </w:r>
      <w:r w:rsidRPr="004456FF">
        <w:rPr>
          <w:rFonts w:eastAsia="Times New Roman"/>
          <w:szCs w:val="24"/>
        </w:rPr>
        <w:t xml:space="preserve"> συνταγματικές αλλαγές που χρειάζεται η χώρα</w:t>
      </w:r>
      <w:r>
        <w:rPr>
          <w:rFonts w:eastAsia="Times New Roman"/>
          <w:szCs w:val="24"/>
        </w:rPr>
        <w:t>,</w:t>
      </w:r>
      <w:r w:rsidRPr="004456FF">
        <w:rPr>
          <w:rFonts w:eastAsia="Times New Roman"/>
          <w:szCs w:val="24"/>
        </w:rPr>
        <w:t xml:space="preserve"> </w:t>
      </w:r>
      <w:r>
        <w:rPr>
          <w:rFonts w:eastAsia="Times New Roman"/>
          <w:szCs w:val="24"/>
        </w:rPr>
        <w:t>όποιες</w:t>
      </w:r>
      <w:r w:rsidRPr="004456FF">
        <w:rPr>
          <w:rFonts w:eastAsia="Times New Roman"/>
          <w:szCs w:val="24"/>
        </w:rPr>
        <w:t xml:space="preserve"> δεν προτείν</w:t>
      </w:r>
      <w:r>
        <w:rPr>
          <w:rFonts w:eastAsia="Times New Roman"/>
          <w:szCs w:val="24"/>
        </w:rPr>
        <w:t>α</w:t>
      </w:r>
      <w:r w:rsidRPr="004456FF">
        <w:rPr>
          <w:rFonts w:eastAsia="Times New Roman"/>
          <w:szCs w:val="24"/>
        </w:rPr>
        <w:t xml:space="preserve">τε εσείς </w:t>
      </w:r>
      <w:r>
        <w:rPr>
          <w:rFonts w:eastAsia="Times New Roman"/>
          <w:szCs w:val="24"/>
        </w:rPr>
        <w:t>δ</w:t>
      </w:r>
      <w:r w:rsidRPr="004456FF">
        <w:rPr>
          <w:rFonts w:eastAsia="Times New Roman"/>
          <w:szCs w:val="24"/>
        </w:rPr>
        <w:t>ηλαδή</w:t>
      </w:r>
      <w:r>
        <w:rPr>
          <w:rFonts w:eastAsia="Times New Roman"/>
          <w:szCs w:val="24"/>
        </w:rPr>
        <w:t>,</w:t>
      </w:r>
      <w:r w:rsidRPr="004456FF">
        <w:rPr>
          <w:rFonts w:eastAsia="Times New Roman"/>
          <w:szCs w:val="24"/>
        </w:rPr>
        <w:t xml:space="preserve"> θα γίνουν κτήμα του ελληνικού λαού και θα συμπεριληφθούν στο κείμενο του </w:t>
      </w:r>
      <w:r>
        <w:rPr>
          <w:rFonts w:eastAsia="Times New Roman"/>
          <w:szCs w:val="24"/>
        </w:rPr>
        <w:t>Σ</w:t>
      </w:r>
      <w:r w:rsidRPr="004456FF">
        <w:rPr>
          <w:rFonts w:eastAsia="Times New Roman"/>
          <w:szCs w:val="24"/>
        </w:rPr>
        <w:t>υντάγματος της χώρας</w:t>
      </w:r>
      <w:r>
        <w:rPr>
          <w:rFonts w:eastAsia="Times New Roman"/>
          <w:szCs w:val="24"/>
        </w:rPr>
        <w:t>.</w:t>
      </w:r>
    </w:p>
    <w:p w14:paraId="19C9A8F9" w14:textId="77777777" w:rsidR="005136E3" w:rsidRDefault="0098028A">
      <w:pPr>
        <w:spacing w:after="0" w:line="600" w:lineRule="auto"/>
        <w:ind w:firstLine="720"/>
        <w:jc w:val="both"/>
        <w:rPr>
          <w:rFonts w:eastAsia="Times New Roman"/>
          <w:szCs w:val="24"/>
        </w:rPr>
      </w:pPr>
      <w:r w:rsidRPr="004456FF">
        <w:rPr>
          <w:rFonts w:eastAsia="Times New Roman"/>
          <w:szCs w:val="24"/>
        </w:rPr>
        <w:t>Ευχαριστώ</w:t>
      </w:r>
      <w:r>
        <w:rPr>
          <w:rFonts w:eastAsia="Times New Roman"/>
          <w:szCs w:val="24"/>
        </w:rPr>
        <w:t>.</w:t>
      </w:r>
    </w:p>
    <w:p w14:paraId="19C9A8FA" w14:textId="77777777" w:rsidR="005136E3" w:rsidRDefault="0098028A">
      <w:pPr>
        <w:spacing w:after="0" w:line="600" w:lineRule="auto"/>
        <w:ind w:firstLine="720"/>
        <w:jc w:val="center"/>
        <w:rPr>
          <w:rFonts w:eastAsia="Times New Roman"/>
          <w:szCs w:val="24"/>
        </w:rPr>
      </w:pPr>
      <w:r>
        <w:rPr>
          <w:rFonts w:eastAsia="Times New Roman"/>
          <w:szCs w:val="24"/>
        </w:rPr>
        <w:t>(Χειροκροτήματα από τη</w:t>
      </w:r>
      <w:r>
        <w:rPr>
          <w:rFonts w:eastAsia="Times New Roman"/>
          <w:szCs w:val="24"/>
        </w:rPr>
        <w:t>ν πτέρυγα της Νέας Δημοκρατίας)</w:t>
      </w:r>
    </w:p>
    <w:p w14:paraId="19C9A8FB" w14:textId="77777777" w:rsidR="005136E3" w:rsidRDefault="0098028A">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Κατ</w:t>
      </w:r>
      <w:r>
        <w:rPr>
          <w:rFonts w:eastAsia="Times New Roman"/>
          <w:szCs w:val="24"/>
        </w:rPr>
        <w:t xml:space="preserve">’ </w:t>
      </w:r>
      <w:r>
        <w:rPr>
          <w:rFonts w:eastAsia="Times New Roman"/>
          <w:szCs w:val="24"/>
        </w:rPr>
        <w:t>αρχάς,</w:t>
      </w:r>
      <w:r w:rsidRPr="004456FF">
        <w:rPr>
          <w:rFonts w:eastAsia="Times New Roman"/>
          <w:szCs w:val="24"/>
        </w:rPr>
        <w:t xml:space="preserve"> </w:t>
      </w:r>
      <w:r>
        <w:rPr>
          <w:rFonts w:eastAsia="Times New Roman"/>
          <w:szCs w:val="24"/>
        </w:rPr>
        <w:t xml:space="preserve">να κάνω </w:t>
      </w:r>
      <w:r w:rsidRPr="004456FF">
        <w:rPr>
          <w:rFonts w:eastAsia="Times New Roman"/>
          <w:szCs w:val="24"/>
        </w:rPr>
        <w:t>μ</w:t>
      </w:r>
      <w:r>
        <w:rPr>
          <w:rFonts w:eastAsia="Times New Roman"/>
          <w:szCs w:val="24"/>
        </w:rPr>
        <w:t>ι</w:t>
      </w:r>
      <w:r w:rsidRPr="004456FF">
        <w:rPr>
          <w:rFonts w:eastAsia="Times New Roman"/>
          <w:szCs w:val="24"/>
        </w:rPr>
        <w:t xml:space="preserve">α δήλωση από το </w:t>
      </w:r>
      <w:r>
        <w:rPr>
          <w:rFonts w:eastAsia="Times New Roman"/>
          <w:szCs w:val="24"/>
        </w:rPr>
        <w:t>Προεδρείο. Υ</w:t>
      </w:r>
      <w:r w:rsidRPr="004456FF">
        <w:rPr>
          <w:rFonts w:eastAsia="Times New Roman"/>
          <w:szCs w:val="24"/>
        </w:rPr>
        <w:t>πάρχει μ</w:t>
      </w:r>
      <w:r>
        <w:rPr>
          <w:rFonts w:eastAsia="Times New Roman"/>
          <w:szCs w:val="24"/>
        </w:rPr>
        <w:t>ι</w:t>
      </w:r>
      <w:r w:rsidRPr="004456FF">
        <w:rPr>
          <w:rFonts w:eastAsia="Times New Roman"/>
          <w:szCs w:val="24"/>
        </w:rPr>
        <w:t xml:space="preserve">α ανεκτικότητα </w:t>
      </w:r>
      <w:r>
        <w:rPr>
          <w:rFonts w:eastAsia="Times New Roman"/>
          <w:szCs w:val="24"/>
        </w:rPr>
        <w:t>για</w:t>
      </w:r>
      <w:r w:rsidRPr="004456FF">
        <w:rPr>
          <w:rFonts w:eastAsia="Times New Roman"/>
          <w:szCs w:val="24"/>
        </w:rPr>
        <w:t xml:space="preserve"> </w:t>
      </w:r>
      <w:r>
        <w:rPr>
          <w:rFonts w:eastAsia="Times New Roman"/>
          <w:szCs w:val="24"/>
        </w:rPr>
        <w:t xml:space="preserve">δύο έως τρία λεπτά, αλλά όχι </w:t>
      </w:r>
      <w:r>
        <w:rPr>
          <w:rFonts w:eastAsia="Times New Roman"/>
          <w:szCs w:val="24"/>
        </w:rPr>
        <w:t>για</w:t>
      </w:r>
      <w:r>
        <w:rPr>
          <w:rFonts w:eastAsia="Times New Roman"/>
          <w:szCs w:val="24"/>
        </w:rPr>
        <w:t xml:space="preserve"> δέκα, </w:t>
      </w:r>
      <w:r w:rsidRPr="004456FF">
        <w:rPr>
          <w:rFonts w:eastAsia="Times New Roman"/>
          <w:szCs w:val="24"/>
        </w:rPr>
        <w:t>γιατί έτσι δεν θα τελειώσουμε ποτέ</w:t>
      </w:r>
      <w:r>
        <w:rPr>
          <w:rFonts w:eastAsia="Times New Roman"/>
          <w:szCs w:val="24"/>
        </w:rPr>
        <w:t>. Δ</w:t>
      </w:r>
      <w:r w:rsidRPr="004456FF">
        <w:rPr>
          <w:rFonts w:eastAsia="Times New Roman"/>
          <w:szCs w:val="24"/>
        </w:rPr>
        <w:t xml:space="preserve">εν θέλω να παρεμβαίνω </w:t>
      </w:r>
      <w:r w:rsidRPr="004456FF">
        <w:rPr>
          <w:rFonts w:eastAsia="Times New Roman"/>
          <w:szCs w:val="24"/>
        </w:rPr>
        <w:t>συνέχεια</w:t>
      </w:r>
      <w:r>
        <w:rPr>
          <w:rFonts w:eastAsia="Times New Roman"/>
          <w:szCs w:val="24"/>
        </w:rPr>
        <w:t>.</w:t>
      </w:r>
      <w:r w:rsidRPr="004456FF">
        <w:rPr>
          <w:rFonts w:eastAsia="Times New Roman"/>
          <w:szCs w:val="24"/>
        </w:rPr>
        <w:t xml:space="preserve"> </w:t>
      </w:r>
      <w:r>
        <w:rPr>
          <w:rFonts w:eastAsia="Times New Roman"/>
          <w:szCs w:val="24"/>
        </w:rPr>
        <w:t>Ν</w:t>
      </w:r>
      <w:r w:rsidRPr="004456FF">
        <w:rPr>
          <w:rFonts w:eastAsia="Times New Roman"/>
          <w:szCs w:val="24"/>
        </w:rPr>
        <w:t>ομίζω ότι τα έχουμε πει χίλιες φορές</w:t>
      </w:r>
      <w:r>
        <w:rPr>
          <w:rFonts w:eastAsia="Times New Roman"/>
          <w:szCs w:val="24"/>
        </w:rPr>
        <w:t>. Θ</w:t>
      </w:r>
      <w:r w:rsidRPr="004456FF">
        <w:rPr>
          <w:rFonts w:eastAsia="Times New Roman"/>
          <w:szCs w:val="24"/>
        </w:rPr>
        <w:t>α τα ξαναπούμε σήμερα</w:t>
      </w:r>
      <w:r>
        <w:rPr>
          <w:rFonts w:eastAsia="Times New Roman"/>
          <w:szCs w:val="24"/>
        </w:rPr>
        <w:t>.</w:t>
      </w:r>
      <w:r w:rsidRPr="004456FF">
        <w:rPr>
          <w:rFonts w:eastAsia="Times New Roman"/>
          <w:szCs w:val="24"/>
        </w:rPr>
        <w:t xml:space="preserve"> </w:t>
      </w:r>
    </w:p>
    <w:p w14:paraId="19C9A8FC" w14:textId="77777777" w:rsidR="005136E3" w:rsidRDefault="0098028A">
      <w:pPr>
        <w:spacing w:after="0" w:line="600" w:lineRule="auto"/>
        <w:ind w:firstLine="720"/>
        <w:jc w:val="both"/>
        <w:rPr>
          <w:rFonts w:eastAsia="Times New Roman"/>
          <w:szCs w:val="24"/>
        </w:rPr>
      </w:pPr>
      <w:r>
        <w:rPr>
          <w:rFonts w:eastAsia="Times New Roman"/>
          <w:szCs w:val="24"/>
        </w:rPr>
        <w:lastRenderedPageBreak/>
        <w:t>Επίσης, έχω να κάνω κ</w:t>
      </w:r>
      <w:r w:rsidRPr="004456FF">
        <w:rPr>
          <w:rFonts w:eastAsia="Times New Roman"/>
          <w:szCs w:val="24"/>
        </w:rPr>
        <w:t>άποιες ανακοινώσεις</w:t>
      </w:r>
      <w:r>
        <w:rPr>
          <w:rFonts w:eastAsia="Times New Roman"/>
          <w:szCs w:val="24"/>
        </w:rPr>
        <w:t>. Πε</w:t>
      </w:r>
      <w:r w:rsidRPr="004456FF">
        <w:rPr>
          <w:rFonts w:eastAsia="Times New Roman"/>
          <w:szCs w:val="24"/>
        </w:rPr>
        <w:t>ριμένουν τα παιδιά από την ώρα που άρχισε ο κ</w:t>
      </w:r>
      <w:r>
        <w:rPr>
          <w:rFonts w:eastAsia="Times New Roman"/>
          <w:szCs w:val="24"/>
        </w:rPr>
        <w:t>.</w:t>
      </w:r>
      <w:r w:rsidRPr="004456FF">
        <w:rPr>
          <w:rFonts w:eastAsia="Times New Roman"/>
          <w:szCs w:val="24"/>
        </w:rPr>
        <w:t xml:space="preserve"> Τασούλας</w:t>
      </w:r>
      <w:r>
        <w:rPr>
          <w:rFonts w:eastAsia="Times New Roman"/>
          <w:szCs w:val="24"/>
        </w:rPr>
        <w:t>.</w:t>
      </w:r>
    </w:p>
    <w:p w14:paraId="19C9A8FD" w14:textId="77777777" w:rsidR="005136E3" w:rsidRDefault="0098028A">
      <w:pPr>
        <w:spacing w:after="0" w:line="600" w:lineRule="auto"/>
        <w:ind w:firstLine="720"/>
        <w:jc w:val="both"/>
        <w:rPr>
          <w:rFonts w:eastAsia="Times New Roman"/>
          <w:szCs w:val="24"/>
        </w:rPr>
      </w:pPr>
      <w:r>
        <w:rPr>
          <w:rFonts w:eastAsia="Times New Roman"/>
          <w:szCs w:val="24"/>
        </w:rPr>
        <w:t>Κυρίες και κύριοι συνάδελφοι, γίνεται γνωστό στο Σώμα</w:t>
      </w:r>
      <w:r w:rsidRPr="004456FF">
        <w:rPr>
          <w:rFonts w:eastAsia="Times New Roman"/>
          <w:szCs w:val="24"/>
        </w:rPr>
        <w:t xml:space="preserve"> ότι </w:t>
      </w:r>
      <w:r>
        <w:rPr>
          <w:rFonts w:eastAsia="Times New Roman"/>
          <w:szCs w:val="24"/>
        </w:rPr>
        <w:t xml:space="preserve">τη συνεδρίασή μας </w:t>
      </w:r>
      <w:r w:rsidRPr="004456FF">
        <w:rPr>
          <w:rFonts w:eastAsia="Times New Roman"/>
          <w:szCs w:val="24"/>
        </w:rPr>
        <w:t>παρακ</w:t>
      </w:r>
      <w:r w:rsidRPr="004456FF">
        <w:rPr>
          <w:rFonts w:eastAsia="Times New Roman"/>
          <w:szCs w:val="24"/>
        </w:rPr>
        <w:t xml:space="preserve">ολουθούν </w:t>
      </w:r>
      <w:r w:rsidRPr="004456FF">
        <w:rPr>
          <w:rFonts w:eastAsia="Times New Roman"/>
          <w:szCs w:val="24"/>
        </w:rPr>
        <w:t xml:space="preserve">από τα </w:t>
      </w:r>
      <w:r>
        <w:rPr>
          <w:rFonts w:eastAsia="Times New Roman"/>
          <w:szCs w:val="24"/>
        </w:rPr>
        <w:t>ά</w:t>
      </w:r>
      <w:r w:rsidRPr="004456FF">
        <w:rPr>
          <w:rFonts w:eastAsia="Times New Roman"/>
          <w:szCs w:val="24"/>
        </w:rPr>
        <w:t>νω δυτικά θεωρ</w:t>
      </w:r>
      <w:r>
        <w:rPr>
          <w:rFonts w:eastAsia="Times New Roman"/>
          <w:szCs w:val="24"/>
        </w:rPr>
        <w:t>ε</w:t>
      </w:r>
      <w:r w:rsidRPr="004456FF">
        <w:rPr>
          <w:rFonts w:eastAsia="Times New Roman"/>
          <w:szCs w:val="24"/>
        </w:rPr>
        <w:t>ία</w:t>
      </w:r>
      <w:r>
        <w:rPr>
          <w:rFonts w:eastAsia="Times New Roman"/>
          <w:szCs w:val="24"/>
        </w:rPr>
        <w:t>,</w:t>
      </w:r>
      <w:r w:rsidRPr="004456FF">
        <w:rPr>
          <w:rFonts w:eastAsia="Times New Roman"/>
          <w:szCs w:val="24"/>
        </w:rPr>
        <w:t xml:space="preserve"> αφού </w:t>
      </w:r>
      <w:r>
        <w:rPr>
          <w:rFonts w:eastAsia="Times New Roman"/>
          <w:szCs w:val="24"/>
        </w:rPr>
        <w:t xml:space="preserve">προηγουμένως </w:t>
      </w:r>
      <w:r w:rsidRPr="004456FF">
        <w:rPr>
          <w:rFonts w:eastAsia="Times New Roman"/>
          <w:szCs w:val="24"/>
        </w:rPr>
        <w:t>ενημερώθηκαν για την ιστορία του κτ</w:t>
      </w:r>
      <w:r>
        <w:rPr>
          <w:rFonts w:eastAsia="Times New Roman"/>
          <w:szCs w:val="24"/>
        </w:rPr>
        <w:t>η</w:t>
      </w:r>
      <w:r w:rsidRPr="004456FF">
        <w:rPr>
          <w:rFonts w:eastAsia="Times New Roman"/>
          <w:szCs w:val="24"/>
        </w:rPr>
        <w:t xml:space="preserve">ρίου και τον τρόπο οργάνωσης και λειτουργίας της </w:t>
      </w:r>
      <w:r>
        <w:rPr>
          <w:rFonts w:eastAsia="Times New Roman"/>
          <w:szCs w:val="24"/>
        </w:rPr>
        <w:t>Β</w:t>
      </w:r>
      <w:r w:rsidRPr="004456FF">
        <w:rPr>
          <w:rFonts w:eastAsia="Times New Roman"/>
          <w:szCs w:val="24"/>
        </w:rPr>
        <w:t xml:space="preserve">ουλής και ξεναγήθηκαν στην έκθεση της αίθουσας </w:t>
      </w:r>
      <w:r>
        <w:rPr>
          <w:rFonts w:eastAsia="Times New Roman"/>
          <w:szCs w:val="24"/>
        </w:rPr>
        <w:t>«ΕΛΕΥΘΕΡΙΟΣ ΒΕΝΙΖΕΛΟΣ»</w:t>
      </w:r>
      <w:r>
        <w:rPr>
          <w:rFonts w:eastAsia="Times New Roman"/>
          <w:szCs w:val="24"/>
        </w:rPr>
        <w:t>,</w:t>
      </w:r>
      <w:r>
        <w:rPr>
          <w:rFonts w:eastAsia="Times New Roman"/>
          <w:szCs w:val="24"/>
        </w:rPr>
        <w:t xml:space="preserve"> είκοσι τρεις </w:t>
      </w:r>
      <w:r w:rsidRPr="004456FF">
        <w:rPr>
          <w:rFonts w:eastAsia="Times New Roman"/>
          <w:szCs w:val="24"/>
        </w:rPr>
        <w:t>μαθήτριες και μαθητές και δύο συ</w:t>
      </w:r>
      <w:r w:rsidRPr="004456FF">
        <w:rPr>
          <w:rFonts w:eastAsia="Times New Roman"/>
          <w:szCs w:val="24"/>
        </w:rPr>
        <w:t xml:space="preserve">νοδοί εκπαιδευτικοί από το </w:t>
      </w:r>
      <w:r>
        <w:rPr>
          <w:rFonts w:eastAsia="Times New Roman"/>
          <w:szCs w:val="24"/>
        </w:rPr>
        <w:t>Γ</w:t>
      </w:r>
      <w:r w:rsidRPr="004456FF">
        <w:rPr>
          <w:rFonts w:eastAsia="Times New Roman"/>
          <w:szCs w:val="24"/>
        </w:rPr>
        <w:t xml:space="preserve">υμνάσιο </w:t>
      </w:r>
      <w:r>
        <w:rPr>
          <w:rFonts w:eastAsia="Times New Roman"/>
          <w:szCs w:val="24"/>
        </w:rPr>
        <w:t>«</w:t>
      </w:r>
      <w:proofErr w:type="spellStart"/>
      <w:r w:rsidRPr="004456FF">
        <w:rPr>
          <w:rFonts w:eastAsia="Times New Roman"/>
          <w:szCs w:val="24"/>
        </w:rPr>
        <w:t>Ν</w:t>
      </w:r>
      <w:r>
        <w:rPr>
          <w:rFonts w:eastAsia="Times New Roman"/>
          <w:szCs w:val="24"/>
        </w:rPr>
        <w:t>έστβιθ</w:t>
      </w:r>
      <w:proofErr w:type="spellEnd"/>
      <w:r>
        <w:rPr>
          <w:rFonts w:eastAsia="Times New Roman"/>
          <w:szCs w:val="24"/>
        </w:rPr>
        <w:t>»</w:t>
      </w:r>
      <w:r w:rsidRPr="004456FF">
        <w:rPr>
          <w:rFonts w:eastAsia="Times New Roman"/>
          <w:szCs w:val="24"/>
        </w:rPr>
        <w:t xml:space="preserve"> της Δανίας</w:t>
      </w:r>
      <w:r>
        <w:rPr>
          <w:rFonts w:eastAsia="Times New Roman"/>
          <w:szCs w:val="24"/>
        </w:rPr>
        <w:t>.</w:t>
      </w:r>
    </w:p>
    <w:p w14:paraId="19C9A8FE" w14:textId="77777777" w:rsidR="005136E3" w:rsidRDefault="0098028A">
      <w:pPr>
        <w:spacing w:after="0" w:line="600" w:lineRule="auto"/>
        <w:ind w:firstLine="720"/>
        <w:jc w:val="both"/>
        <w:rPr>
          <w:rFonts w:eastAsia="Times New Roman"/>
          <w:szCs w:val="24"/>
        </w:rPr>
      </w:pPr>
      <w:r>
        <w:rPr>
          <w:rFonts w:eastAsia="Times New Roman"/>
          <w:szCs w:val="24"/>
        </w:rPr>
        <w:t>Σ</w:t>
      </w:r>
      <w:r>
        <w:rPr>
          <w:rFonts w:eastAsia="Times New Roman"/>
          <w:szCs w:val="24"/>
        </w:rPr>
        <w:t>ά</w:t>
      </w:r>
      <w:r w:rsidRPr="004456FF">
        <w:rPr>
          <w:rFonts w:eastAsia="Times New Roman"/>
          <w:szCs w:val="24"/>
        </w:rPr>
        <w:t>ς καλωσορίζουμε στη Βουλή</w:t>
      </w:r>
      <w:r>
        <w:rPr>
          <w:rFonts w:eastAsia="Times New Roman"/>
          <w:szCs w:val="24"/>
        </w:rPr>
        <w:t>.</w:t>
      </w:r>
    </w:p>
    <w:p w14:paraId="19C9A8FF" w14:textId="77777777" w:rsidR="005136E3" w:rsidRDefault="0098028A">
      <w:pPr>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19C9A900" w14:textId="77777777" w:rsidR="005136E3" w:rsidRDefault="0098028A">
      <w:pPr>
        <w:spacing w:after="0" w:line="600" w:lineRule="auto"/>
        <w:ind w:firstLine="720"/>
        <w:jc w:val="both"/>
        <w:rPr>
          <w:rFonts w:eastAsia="Times New Roman"/>
          <w:szCs w:val="24"/>
        </w:rPr>
      </w:pPr>
      <w:r>
        <w:rPr>
          <w:rFonts w:eastAsia="Times New Roman"/>
          <w:szCs w:val="24"/>
        </w:rPr>
        <w:t>Επίσης,</w:t>
      </w:r>
      <w:r w:rsidRPr="004456FF">
        <w:rPr>
          <w:rFonts w:eastAsia="Times New Roman"/>
          <w:szCs w:val="24"/>
        </w:rPr>
        <w:t xml:space="preserve"> παρίστανται αφού ενημερώθηκαν για την ιστορία του κτ</w:t>
      </w:r>
      <w:r>
        <w:rPr>
          <w:rFonts w:eastAsia="Times New Roman"/>
          <w:szCs w:val="24"/>
        </w:rPr>
        <w:t>η</w:t>
      </w:r>
      <w:r w:rsidRPr="004456FF">
        <w:rPr>
          <w:rFonts w:eastAsia="Times New Roman"/>
          <w:szCs w:val="24"/>
        </w:rPr>
        <w:t xml:space="preserve">ρίου και τον τρόπο οργάνωσης και λειτουργίας της </w:t>
      </w:r>
      <w:r>
        <w:rPr>
          <w:rFonts w:eastAsia="Times New Roman"/>
          <w:szCs w:val="24"/>
        </w:rPr>
        <w:t>Β</w:t>
      </w:r>
      <w:r w:rsidRPr="004456FF">
        <w:rPr>
          <w:rFonts w:eastAsia="Times New Roman"/>
          <w:szCs w:val="24"/>
        </w:rPr>
        <w:t xml:space="preserve">ουλής και ξεναγήθηκαν στην έκθεση της αίθουσας </w:t>
      </w:r>
      <w:r>
        <w:rPr>
          <w:rFonts w:eastAsia="Times New Roman"/>
          <w:szCs w:val="24"/>
        </w:rPr>
        <w:t>«ΕΛΕΥΘΕΡΙΟΣ ΒΕΝΙΖΕΛΟΣ», σαράντα οκτώ</w:t>
      </w:r>
      <w:r w:rsidRPr="004456FF">
        <w:rPr>
          <w:rFonts w:eastAsia="Times New Roman"/>
          <w:szCs w:val="24"/>
        </w:rPr>
        <w:t xml:space="preserve"> μαθήτριες και μαθητές και τέσσερις συνοδοί εκπαιδευτικοί από το 2</w:t>
      </w:r>
      <w:r w:rsidRPr="00722566">
        <w:rPr>
          <w:rFonts w:eastAsia="Times New Roman"/>
          <w:szCs w:val="24"/>
          <w:vertAlign w:val="superscript"/>
        </w:rPr>
        <w:t>ο</w:t>
      </w:r>
      <w:r>
        <w:rPr>
          <w:rFonts w:eastAsia="Times New Roman"/>
          <w:szCs w:val="24"/>
        </w:rPr>
        <w:t xml:space="preserve"> Γ</w:t>
      </w:r>
      <w:r w:rsidRPr="004456FF">
        <w:rPr>
          <w:rFonts w:eastAsia="Times New Roman"/>
          <w:szCs w:val="24"/>
        </w:rPr>
        <w:t xml:space="preserve">ενικό </w:t>
      </w:r>
      <w:r>
        <w:rPr>
          <w:rFonts w:eastAsia="Times New Roman"/>
          <w:szCs w:val="24"/>
        </w:rPr>
        <w:t>Λ</w:t>
      </w:r>
      <w:r w:rsidRPr="004456FF">
        <w:rPr>
          <w:rFonts w:eastAsia="Times New Roman"/>
          <w:szCs w:val="24"/>
        </w:rPr>
        <w:t>ύκειο Δάφνης</w:t>
      </w:r>
      <w:r>
        <w:rPr>
          <w:rFonts w:eastAsia="Times New Roman"/>
          <w:szCs w:val="24"/>
        </w:rPr>
        <w:t>.</w:t>
      </w:r>
    </w:p>
    <w:p w14:paraId="19C9A901" w14:textId="77777777" w:rsidR="005136E3" w:rsidRDefault="0098028A">
      <w:pPr>
        <w:spacing w:after="0" w:line="600" w:lineRule="auto"/>
        <w:ind w:firstLine="720"/>
        <w:jc w:val="both"/>
        <w:rPr>
          <w:rFonts w:eastAsia="Times New Roman"/>
          <w:szCs w:val="24"/>
        </w:rPr>
      </w:pPr>
      <w:r>
        <w:rPr>
          <w:rFonts w:eastAsia="Times New Roman"/>
          <w:szCs w:val="24"/>
        </w:rPr>
        <w:t>Σ</w:t>
      </w:r>
      <w:r>
        <w:rPr>
          <w:rFonts w:eastAsia="Times New Roman"/>
          <w:szCs w:val="24"/>
        </w:rPr>
        <w:t>ά</w:t>
      </w:r>
      <w:r w:rsidRPr="004456FF">
        <w:rPr>
          <w:rFonts w:eastAsia="Times New Roman"/>
          <w:szCs w:val="24"/>
        </w:rPr>
        <w:t xml:space="preserve">ς καλωσορίζουμε </w:t>
      </w:r>
      <w:r>
        <w:rPr>
          <w:rFonts w:eastAsia="Times New Roman"/>
          <w:szCs w:val="24"/>
        </w:rPr>
        <w:t>κι εσάς.</w:t>
      </w:r>
    </w:p>
    <w:p w14:paraId="19C9A902" w14:textId="77777777" w:rsidR="005136E3" w:rsidRDefault="0098028A">
      <w:pPr>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19C9A903" w14:textId="77777777" w:rsidR="005136E3" w:rsidRDefault="0098028A">
      <w:pPr>
        <w:spacing w:after="0" w:line="600" w:lineRule="auto"/>
        <w:ind w:firstLine="720"/>
        <w:jc w:val="both"/>
        <w:rPr>
          <w:rFonts w:eastAsia="Times New Roman"/>
          <w:szCs w:val="24"/>
        </w:rPr>
      </w:pPr>
      <w:r>
        <w:rPr>
          <w:rFonts w:eastAsia="Times New Roman"/>
          <w:szCs w:val="24"/>
        </w:rPr>
        <w:lastRenderedPageBreak/>
        <w:t>Τ</w:t>
      </w:r>
      <w:r w:rsidRPr="004456FF">
        <w:rPr>
          <w:rFonts w:eastAsia="Times New Roman"/>
          <w:szCs w:val="24"/>
        </w:rPr>
        <w:t>ώρα θ</w:t>
      </w:r>
      <w:r w:rsidRPr="004456FF">
        <w:rPr>
          <w:rFonts w:eastAsia="Times New Roman"/>
          <w:szCs w:val="24"/>
        </w:rPr>
        <w:t>α δώσω το</w:t>
      </w:r>
      <w:r>
        <w:rPr>
          <w:rFonts w:eastAsia="Times New Roman"/>
          <w:szCs w:val="24"/>
        </w:rPr>
        <w:t>ν</w:t>
      </w:r>
      <w:r w:rsidRPr="004456FF">
        <w:rPr>
          <w:rFonts w:eastAsia="Times New Roman"/>
          <w:szCs w:val="24"/>
        </w:rPr>
        <w:t xml:space="preserve"> λόγο στον κ</w:t>
      </w:r>
      <w:r>
        <w:rPr>
          <w:rFonts w:eastAsia="Times New Roman"/>
          <w:szCs w:val="24"/>
        </w:rPr>
        <w:t>.</w:t>
      </w:r>
      <w:r w:rsidRPr="004456FF">
        <w:rPr>
          <w:rFonts w:eastAsia="Times New Roman"/>
          <w:szCs w:val="24"/>
        </w:rPr>
        <w:t xml:space="preserve"> Λοβέρδο</w:t>
      </w:r>
      <w:r>
        <w:rPr>
          <w:rFonts w:eastAsia="Times New Roman"/>
          <w:szCs w:val="24"/>
        </w:rPr>
        <w:t>,</w:t>
      </w:r>
      <w:r w:rsidRPr="004456FF">
        <w:rPr>
          <w:rFonts w:eastAsia="Times New Roman"/>
          <w:szCs w:val="24"/>
        </w:rPr>
        <w:t xml:space="preserve"> τον </w:t>
      </w:r>
      <w:r>
        <w:rPr>
          <w:rFonts w:eastAsia="Times New Roman"/>
          <w:szCs w:val="24"/>
        </w:rPr>
        <w:t>ε</w:t>
      </w:r>
      <w:r w:rsidRPr="004456FF">
        <w:rPr>
          <w:rFonts w:eastAsia="Times New Roman"/>
          <w:szCs w:val="24"/>
        </w:rPr>
        <w:t xml:space="preserve">ισηγητή της </w:t>
      </w:r>
      <w:r>
        <w:rPr>
          <w:rFonts w:eastAsia="Times New Roman"/>
          <w:szCs w:val="24"/>
        </w:rPr>
        <w:t>Δ</w:t>
      </w:r>
      <w:r w:rsidRPr="004456FF">
        <w:rPr>
          <w:rFonts w:eastAsia="Times New Roman"/>
          <w:szCs w:val="24"/>
        </w:rPr>
        <w:t xml:space="preserve">ημοκρατικής </w:t>
      </w:r>
      <w:r>
        <w:rPr>
          <w:rFonts w:eastAsia="Times New Roman"/>
          <w:szCs w:val="24"/>
        </w:rPr>
        <w:t>Σ</w:t>
      </w:r>
      <w:r w:rsidRPr="004456FF">
        <w:rPr>
          <w:rFonts w:eastAsia="Times New Roman"/>
          <w:szCs w:val="24"/>
        </w:rPr>
        <w:t>υμπαράταξης</w:t>
      </w:r>
      <w:r>
        <w:rPr>
          <w:rFonts w:eastAsia="Times New Roman"/>
          <w:szCs w:val="24"/>
        </w:rPr>
        <w:t>.</w:t>
      </w:r>
    </w:p>
    <w:p w14:paraId="19C9A904" w14:textId="77777777" w:rsidR="005136E3" w:rsidRDefault="0098028A">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Ευχαριστώ, κυρία Πρόεδρε.</w:t>
      </w:r>
    </w:p>
    <w:p w14:paraId="19C9A905" w14:textId="77777777" w:rsidR="005136E3" w:rsidRDefault="0098028A">
      <w:pPr>
        <w:spacing w:after="0" w:line="600" w:lineRule="auto"/>
        <w:ind w:firstLine="720"/>
        <w:jc w:val="both"/>
        <w:rPr>
          <w:rFonts w:eastAsia="Times New Roman"/>
          <w:szCs w:val="24"/>
        </w:rPr>
      </w:pPr>
      <w:r>
        <w:rPr>
          <w:rFonts w:eastAsia="Times New Roman"/>
          <w:szCs w:val="24"/>
        </w:rPr>
        <w:t>Κ</w:t>
      </w:r>
      <w:r w:rsidRPr="004456FF">
        <w:rPr>
          <w:rFonts w:eastAsia="Times New Roman"/>
          <w:szCs w:val="24"/>
        </w:rPr>
        <w:t>υρίες</w:t>
      </w:r>
      <w:r>
        <w:rPr>
          <w:rFonts w:eastAsia="Times New Roman"/>
          <w:szCs w:val="24"/>
        </w:rPr>
        <w:t xml:space="preserve"> και</w:t>
      </w:r>
      <w:r w:rsidRPr="004456FF">
        <w:rPr>
          <w:rFonts w:eastAsia="Times New Roman"/>
          <w:szCs w:val="24"/>
        </w:rPr>
        <w:t xml:space="preserve"> κύριοι </w:t>
      </w:r>
      <w:r>
        <w:rPr>
          <w:rFonts w:eastAsia="Times New Roman"/>
          <w:szCs w:val="24"/>
        </w:rPr>
        <w:t>Β</w:t>
      </w:r>
      <w:r w:rsidRPr="004456FF">
        <w:rPr>
          <w:rFonts w:eastAsia="Times New Roman"/>
          <w:szCs w:val="24"/>
        </w:rPr>
        <w:t>ουλευτές</w:t>
      </w:r>
      <w:r>
        <w:rPr>
          <w:rFonts w:eastAsia="Times New Roman"/>
          <w:szCs w:val="24"/>
        </w:rPr>
        <w:t>,</w:t>
      </w:r>
      <w:r w:rsidRPr="004456FF">
        <w:rPr>
          <w:rFonts w:eastAsia="Times New Roman"/>
          <w:szCs w:val="24"/>
        </w:rPr>
        <w:t xml:space="preserve"> καλημέρα</w:t>
      </w:r>
      <w:r>
        <w:rPr>
          <w:rFonts w:eastAsia="Times New Roman"/>
          <w:szCs w:val="24"/>
        </w:rPr>
        <w:t>. Καλημέρα και στα παιδιά που είναι εδώ.</w:t>
      </w:r>
      <w:r w:rsidRPr="004456FF">
        <w:rPr>
          <w:rFonts w:eastAsia="Times New Roman"/>
          <w:szCs w:val="24"/>
        </w:rPr>
        <w:t xml:space="preserve"> </w:t>
      </w:r>
    </w:p>
    <w:p w14:paraId="19C9A906" w14:textId="77777777" w:rsidR="005136E3" w:rsidRDefault="0098028A">
      <w:pPr>
        <w:spacing w:after="0" w:line="600" w:lineRule="auto"/>
        <w:ind w:firstLine="720"/>
        <w:jc w:val="both"/>
        <w:rPr>
          <w:rFonts w:eastAsia="Times New Roman"/>
          <w:szCs w:val="24"/>
        </w:rPr>
      </w:pPr>
      <w:r w:rsidRPr="004456FF">
        <w:rPr>
          <w:rFonts w:eastAsia="Times New Roman"/>
          <w:szCs w:val="24"/>
        </w:rPr>
        <w:t xml:space="preserve">Πρέπει </w:t>
      </w:r>
      <w:r>
        <w:rPr>
          <w:rFonts w:eastAsia="Times New Roman"/>
          <w:szCs w:val="24"/>
        </w:rPr>
        <w:t xml:space="preserve">-αισθάνομαι υποχρεωμένος, για αυτό λέω «πρέπει»- </w:t>
      </w:r>
      <w:r w:rsidRPr="004456FF">
        <w:rPr>
          <w:rFonts w:eastAsia="Times New Roman"/>
          <w:szCs w:val="24"/>
        </w:rPr>
        <w:t>να κάνω μία διευκρίνηση πριν ξεκινήσω</w:t>
      </w:r>
      <w:r>
        <w:rPr>
          <w:rFonts w:eastAsia="Times New Roman"/>
          <w:szCs w:val="24"/>
        </w:rPr>
        <w:t>. Υπάρχουν ορισμένα</w:t>
      </w:r>
      <w:r w:rsidRPr="004456FF">
        <w:rPr>
          <w:rFonts w:eastAsia="Times New Roman"/>
          <w:szCs w:val="24"/>
        </w:rPr>
        <w:t xml:space="preserve"> θέματα</w:t>
      </w:r>
      <w:r>
        <w:rPr>
          <w:rFonts w:eastAsia="Times New Roman"/>
          <w:szCs w:val="24"/>
        </w:rPr>
        <w:t>,</w:t>
      </w:r>
      <w:r w:rsidRPr="004456FF">
        <w:rPr>
          <w:rFonts w:eastAsia="Times New Roman"/>
          <w:szCs w:val="24"/>
        </w:rPr>
        <w:t xml:space="preserve"> που</w:t>
      </w:r>
      <w:r>
        <w:rPr>
          <w:rFonts w:eastAsia="Times New Roman"/>
          <w:szCs w:val="24"/>
        </w:rPr>
        <w:t>,</w:t>
      </w:r>
      <w:r w:rsidRPr="004456FF">
        <w:rPr>
          <w:rFonts w:eastAsia="Times New Roman"/>
          <w:szCs w:val="24"/>
        </w:rPr>
        <w:t xml:space="preserve"> σε ό</w:t>
      </w:r>
      <w:r>
        <w:rPr>
          <w:rFonts w:eastAsia="Times New Roman"/>
          <w:szCs w:val="24"/>
        </w:rPr>
        <w:t>,</w:t>
      </w:r>
      <w:r w:rsidRPr="004456FF">
        <w:rPr>
          <w:rFonts w:eastAsia="Times New Roman"/>
          <w:szCs w:val="24"/>
        </w:rPr>
        <w:t xml:space="preserve">τι αφορά την </w:t>
      </w:r>
      <w:r>
        <w:rPr>
          <w:rFonts w:eastAsia="Times New Roman"/>
          <w:szCs w:val="24"/>
        </w:rPr>
        <w:t>Α</w:t>
      </w:r>
      <w:r>
        <w:rPr>
          <w:rFonts w:eastAsia="Times New Roman"/>
          <w:szCs w:val="24"/>
        </w:rPr>
        <w:t>ναθεώρηση</w:t>
      </w:r>
      <w:r w:rsidRPr="004456FF">
        <w:rPr>
          <w:rFonts w:eastAsia="Times New Roman"/>
          <w:szCs w:val="24"/>
        </w:rPr>
        <w:t xml:space="preserve"> του </w:t>
      </w:r>
      <w:r>
        <w:rPr>
          <w:rFonts w:eastAsia="Times New Roman"/>
          <w:szCs w:val="24"/>
        </w:rPr>
        <w:t>Σ</w:t>
      </w:r>
      <w:r w:rsidRPr="004456FF">
        <w:rPr>
          <w:rFonts w:eastAsia="Times New Roman"/>
          <w:szCs w:val="24"/>
        </w:rPr>
        <w:t>υντάγματος</w:t>
      </w:r>
      <w:r>
        <w:rPr>
          <w:rFonts w:eastAsia="Times New Roman"/>
          <w:szCs w:val="24"/>
        </w:rPr>
        <w:t>,</w:t>
      </w:r>
      <w:r w:rsidRPr="004456FF">
        <w:rPr>
          <w:rFonts w:eastAsia="Times New Roman"/>
          <w:szCs w:val="24"/>
        </w:rPr>
        <w:t xml:space="preserve"> προτάσσονται νομικών και πολιτικών άλλων επιχειρημάτων</w:t>
      </w:r>
      <w:r>
        <w:rPr>
          <w:rFonts w:eastAsia="Times New Roman"/>
          <w:szCs w:val="24"/>
        </w:rPr>
        <w:t>. Α</w:t>
      </w:r>
      <w:r w:rsidRPr="004456FF">
        <w:rPr>
          <w:rFonts w:eastAsia="Times New Roman"/>
          <w:szCs w:val="24"/>
        </w:rPr>
        <w:t xml:space="preserve">υτά τα θέματα σχετίζονται με την ειλικρίνειά </w:t>
      </w:r>
      <w:r>
        <w:rPr>
          <w:rFonts w:eastAsia="Times New Roman"/>
          <w:szCs w:val="24"/>
        </w:rPr>
        <w:t>μας ή με την</w:t>
      </w:r>
      <w:r w:rsidRPr="004456FF">
        <w:rPr>
          <w:rFonts w:eastAsia="Times New Roman"/>
          <w:szCs w:val="24"/>
        </w:rPr>
        <w:t xml:space="preserve"> υποκρισία </w:t>
      </w:r>
      <w:r>
        <w:rPr>
          <w:rFonts w:eastAsia="Times New Roman"/>
          <w:szCs w:val="24"/>
        </w:rPr>
        <w:t>του Σ</w:t>
      </w:r>
      <w:r w:rsidRPr="004456FF">
        <w:rPr>
          <w:rFonts w:eastAsia="Times New Roman"/>
          <w:szCs w:val="24"/>
        </w:rPr>
        <w:t xml:space="preserve">ώματος </w:t>
      </w:r>
      <w:r>
        <w:rPr>
          <w:rFonts w:eastAsia="Times New Roman"/>
          <w:szCs w:val="24"/>
        </w:rPr>
        <w:t>ή κ</w:t>
      </w:r>
      <w:r>
        <w:rPr>
          <w:rFonts w:eastAsia="Times New Roman"/>
          <w:szCs w:val="24"/>
        </w:rPr>
        <w:t>άποιων από τα κόμματα του Σώματος ή κάποιων Βουλευτών.</w:t>
      </w:r>
    </w:p>
    <w:p w14:paraId="19C9A907" w14:textId="77777777" w:rsidR="005136E3" w:rsidRDefault="0098028A">
      <w:pPr>
        <w:spacing w:after="0" w:line="600" w:lineRule="auto"/>
        <w:ind w:firstLine="720"/>
        <w:jc w:val="both"/>
        <w:rPr>
          <w:rFonts w:eastAsia="Times New Roman"/>
          <w:szCs w:val="24"/>
        </w:rPr>
      </w:pPr>
      <w:r>
        <w:rPr>
          <w:rFonts w:eastAsia="Times New Roman"/>
          <w:szCs w:val="24"/>
        </w:rPr>
        <w:t>Υ</w:t>
      </w:r>
      <w:r w:rsidRPr="004456FF">
        <w:rPr>
          <w:rFonts w:eastAsia="Times New Roman"/>
          <w:szCs w:val="24"/>
        </w:rPr>
        <w:t>πάρχει ένας κορμός προτάσεων</w:t>
      </w:r>
      <w:r>
        <w:rPr>
          <w:rFonts w:eastAsia="Times New Roman"/>
          <w:szCs w:val="24"/>
        </w:rPr>
        <w:t>,</w:t>
      </w:r>
      <w:r w:rsidRPr="004456FF">
        <w:rPr>
          <w:rFonts w:eastAsia="Times New Roman"/>
          <w:szCs w:val="24"/>
        </w:rPr>
        <w:t xml:space="preserve"> κύριε </w:t>
      </w:r>
      <w:proofErr w:type="spellStart"/>
      <w:r>
        <w:rPr>
          <w:rFonts w:eastAsia="Times New Roman"/>
          <w:szCs w:val="24"/>
        </w:rPr>
        <w:t>Δ</w:t>
      </w:r>
      <w:r w:rsidRPr="004456FF">
        <w:rPr>
          <w:rFonts w:eastAsia="Times New Roman"/>
          <w:szCs w:val="24"/>
        </w:rPr>
        <w:t>ουζίνα</w:t>
      </w:r>
      <w:proofErr w:type="spellEnd"/>
      <w:r>
        <w:rPr>
          <w:rFonts w:eastAsia="Times New Roman"/>
          <w:szCs w:val="24"/>
        </w:rPr>
        <w:t>,</w:t>
      </w:r>
      <w:r w:rsidRPr="004456FF">
        <w:rPr>
          <w:rFonts w:eastAsia="Times New Roman"/>
          <w:szCs w:val="24"/>
        </w:rPr>
        <w:t xml:space="preserve"> από την </w:t>
      </w:r>
      <w:r>
        <w:rPr>
          <w:rFonts w:eastAsia="Times New Roman"/>
          <w:szCs w:val="24"/>
        </w:rPr>
        <w:t>Π</w:t>
      </w:r>
      <w:r w:rsidRPr="004456FF">
        <w:rPr>
          <w:rFonts w:eastAsia="Times New Roman"/>
          <w:szCs w:val="24"/>
        </w:rPr>
        <w:t xml:space="preserve">λειοψηφία </w:t>
      </w:r>
      <w:r>
        <w:rPr>
          <w:rFonts w:eastAsia="Times New Roman"/>
          <w:szCs w:val="24"/>
        </w:rPr>
        <w:t>που αφορούν στα</w:t>
      </w:r>
      <w:r w:rsidRPr="004456FF">
        <w:rPr>
          <w:rFonts w:eastAsia="Times New Roman"/>
          <w:szCs w:val="24"/>
        </w:rPr>
        <w:t xml:space="preserve"> δικαιώματα</w:t>
      </w:r>
      <w:r>
        <w:rPr>
          <w:rFonts w:eastAsia="Times New Roman"/>
          <w:szCs w:val="24"/>
        </w:rPr>
        <w:t xml:space="preserve">. Αναφερθήκαμε εν </w:t>
      </w:r>
      <w:proofErr w:type="spellStart"/>
      <w:r>
        <w:rPr>
          <w:rFonts w:eastAsia="Times New Roman"/>
          <w:szCs w:val="24"/>
        </w:rPr>
        <w:t>εκτάσει</w:t>
      </w:r>
      <w:proofErr w:type="spellEnd"/>
      <w:r>
        <w:rPr>
          <w:rFonts w:eastAsia="Times New Roman"/>
          <w:szCs w:val="24"/>
        </w:rPr>
        <w:t>. Πήρατε πρωτοβουλίες. Ε</w:t>
      </w:r>
      <w:r w:rsidRPr="004456FF">
        <w:rPr>
          <w:rFonts w:eastAsia="Times New Roman"/>
          <w:szCs w:val="24"/>
        </w:rPr>
        <w:t>λάτε να δούμε την πράξη</w:t>
      </w:r>
      <w:r>
        <w:rPr>
          <w:rFonts w:eastAsia="Times New Roman"/>
          <w:szCs w:val="24"/>
        </w:rPr>
        <w:t>,</w:t>
      </w:r>
      <w:r w:rsidRPr="004456FF">
        <w:rPr>
          <w:rFonts w:eastAsia="Times New Roman"/>
          <w:szCs w:val="24"/>
        </w:rPr>
        <w:t xml:space="preserve"> για να δούμε πώς φωτογραφίζε</w:t>
      </w:r>
      <w:r>
        <w:rPr>
          <w:rFonts w:eastAsia="Times New Roman"/>
          <w:szCs w:val="24"/>
        </w:rPr>
        <w:t>σ</w:t>
      </w:r>
      <w:r w:rsidRPr="004456FF">
        <w:rPr>
          <w:rFonts w:eastAsia="Times New Roman"/>
          <w:szCs w:val="24"/>
        </w:rPr>
        <w:t>τε</w:t>
      </w:r>
      <w:r>
        <w:rPr>
          <w:rFonts w:eastAsia="Times New Roman"/>
          <w:szCs w:val="24"/>
        </w:rPr>
        <w:t xml:space="preserve"> ως</w:t>
      </w:r>
      <w:r w:rsidRPr="004456FF">
        <w:rPr>
          <w:rFonts w:eastAsia="Times New Roman"/>
          <w:szCs w:val="24"/>
        </w:rPr>
        <w:t xml:space="preserve"> εικόνες πραγματικές και όχι λόγια</w:t>
      </w:r>
      <w:r>
        <w:rPr>
          <w:rFonts w:eastAsia="Times New Roman"/>
          <w:szCs w:val="24"/>
        </w:rPr>
        <w:t xml:space="preserve">. Πολλές ακαταστασίες στον </w:t>
      </w:r>
      <w:r w:rsidRPr="004456FF">
        <w:rPr>
          <w:rFonts w:eastAsia="Times New Roman"/>
          <w:szCs w:val="24"/>
        </w:rPr>
        <w:t xml:space="preserve">χώρο της δικαιοσύνης θεσμικές και </w:t>
      </w:r>
      <w:r>
        <w:rPr>
          <w:rFonts w:eastAsia="Times New Roman"/>
          <w:szCs w:val="24"/>
        </w:rPr>
        <w:t>είστε βουβοί. Είστε βουβοί</w:t>
      </w:r>
      <w:r>
        <w:rPr>
          <w:rFonts w:eastAsia="Times New Roman"/>
          <w:szCs w:val="24"/>
        </w:rPr>
        <w:t>,</w:t>
      </w:r>
      <w:r>
        <w:rPr>
          <w:rFonts w:eastAsia="Times New Roman"/>
          <w:szCs w:val="24"/>
        </w:rPr>
        <w:t xml:space="preserve"> ενώ τινές εξ υμών</w:t>
      </w:r>
      <w:r w:rsidRPr="004456FF">
        <w:rPr>
          <w:rFonts w:eastAsia="Times New Roman"/>
          <w:szCs w:val="24"/>
        </w:rPr>
        <w:t xml:space="preserve"> μ</w:t>
      </w:r>
      <w:r>
        <w:rPr>
          <w:rFonts w:eastAsia="Times New Roman"/>
          <w:szCs w:val="24"/>
        </w:rPr>
        <w:t>ά</w:t>
      </w:r>
      <w:r w:rsidRPr="004456FF">
        <w:rPr>
          <w:rFonts w:eastAsia="Times New Roman"/>
          <w:szCs w:val="24"/>
        </w:rPr>
        <w:t xml:space="preserve">ς είχαν </w:t>
      </w:r>
      <w:r w:rsidRPr="004456FF">
        <w:rPr>
          <w:rFonts w:eastAsia="Times New Roman"/>
          <w:szCs w:val="24"/>
        </w:rPr>
        <w:lastRenderedPageBreak/>
        <w:t>συνηθίσει να είναι σκληρ</w:t>
      </w:r>
      <w:r>
        <w:rPr>
          <w:rFonts w:eastAsia="Times New Roman"/>
          <w:szCs w:val="24"/>
        </w:rPr>
        <w:t>οί</w:t>
      </w:r>
      <w:r w:rsidRPr="004456FF">
        <w:rPr>
          <w:rFonts w:eastAsia="Times New Roman"/>
          <w:szCs w:val="24"/>
        </w:rPr>
        <w:t xml:space="preserve"> και σταθερ</w:t>
      </w:r>
      <w:r>
        <w:rPr>
          <w:rFonts w:eastAsia="Times New Roman"/>
          <w:szCs w:val="24"/>
        </w:rPr>
        <w:t>οί</w:t>
      </w:r>
      <w:r w:rsidRPr="004456FF">
        <w:rPr>
          <w:rFonts w:eastAsia="Times New Roman"/>
          <w:szCs w:val="24"/>
        </w:rPr>
        <w:t xml:space="preserve"> και σοβαρ</w:t>
      </w:r>
      <w:r>
        <w:rPr>
          <w:rFonts w:eastAsia="Times New Roman"/>
          <w:szCs w:val="24"/>
        </w:rPr>
        <w:t>οί</w:t>
      </w:r>
      <w:r w:rsidRPr="004456FF">
        <w:rPr>
          <w:rFonts w:eastAsia="Times New Roman"/>
          <w:szCs w:val="24"/>
        </w:rPr>
        <w:t xml:space="preserve"> όταν παραβι</w:t>
      </w:r>
      <w:r>
        <w:rPr>
          <w:rFonts w:eastAsia="Times New Roman"/>
          <w:szCs w:val="24"/>
        </w:rPr>
        <w:t>αζόταν το κράτος</w:t>
      </w:r>
      <w:r w:rsidRPr="004456FF">
        <w:rPr>
          <w:rFonts w:eastAsia="Times New Roman"/>
          <w:szCs w:val="24"/>
        </w:rPr>
        <w:t xml:space="preserve"> δικαίου και να κάνουν δηλ</w:t>
      </w:r>
      <w:r w:rsidRPr="004456FF">
        <w:rPr>
          <w:rFonts w:eastAsia="Times New Roman"/>
          <w:szCs w:val="24"/>
        </w:rPr>
        <w:t xml:space="preserve">ώσεις στον </w:t>
      </w:r>
      <w:r>
        <w:rPr>
          <w:rFonts w:eastAsia="Times New Roman"/>
          <w:szCs w:val="24"/>
        </w:rPr>
        <w:t>Τ</w:t>
      </w:r>
      <w:r w:rsidRPr="004456FF">
        <w:rPr>
          <w:rFonts w:eastAsia="Times New Roman"/>
          <w:szCs w:val="24"/>
        </w:rPr>
        <w:t>ύπο</w:t>
      </w:r>
      <w:r>
        <w:rPr>
          <w:rFonts w:eastAsia="Times New Roman"/>
          <w:szCs w:val="24"/>
        </w:rPr>
        <w:t>,</w:t>
      </w:r>
      <w:r w:rsidRPr="004456FF">
        <w:rPr>
          <w:rFonts w:eastAsia="Times New Roman"/>
          <w:szCs w:val="24"/>
        </w:rPr>
        <w:t xml:space="preserve"> για να </w:t>
      </w:r>
      <w:r>
        <w:rPr>
          <w:rFonts w:eastAsia="Times New Roman"/>
          <w:szCs w:val="24"/>
        </w:rPr>
        <w:t>μαθαίνει ο πολίτης τ</w:t>
      </w:r>
      <w:r w:rsidRPr="004456FF">
        <w:rPr>
          <w:rFonts w:eastAsia="Times New Roman"/>
          <w:szCs w:val="24"/>
        </w:rPr>
        <w:t>α όρια κράτους και δικαίου</w:t>
      </w:r>
      <w:r>
        <w:rPr>
          <w:rFonts w:eastAsia="Times New Roman"/>
          <w:szCs w:val="24"/>
        </w:rPr>
        <w:t>, εξουσίας και δικαιωμάτων. Δ</w:t>
      </w:r>
      <w:r w:rsidRPr="004456FF">
        <w:rPr>
          <w:rFonts w:eastAsia="Times New Roman"/>
          <w:szCs w:val="24"/>
        </w:rPr>
        <w:t>εν θα αναφερθώ</w:t>
      </w:r>
      <w:r>
        <w:rPr>
          <w:rFonts w:eastAsia="Times New Roman"/>
          <w:szCs w:val="24"/>
        </w:rPr>
        <w:t>,</w:t>
      </w:r>
      <w:r w:rsidRPr="004456FF">
        <w:rPr>
          <w:rFonts w:eastAsia="Times New Roman"/>
          <w:szCs w:val="24"/>
        </w:rPr>
        <w:t xml:space="preserve"> </w:t>
      </w:r>
      <w:r>
        <w:rPr>
          <w:rFonts w:eastAsia="Times New Roman"/>
          <w:szCs w:val="24"/>
        </w:rPr>
        <w:t>όμως, σήμερα σε αυτό. Θ</w:t>
      </w:r>
      <w:r w:rsidRPr="004456FF">
        <w:rPr>
          <w:rFonts w:eastAsia="Times New Roman"/>
          <w:szCs w:val="24"/>
        </w:rPr>
        <w:t xml:space="preserve">α μπορούσα να μιλάω ώρες και </w:t>
      </w:r>
      <w:r>
        <w:rPr>
          <w:rFonts w:eastAsia="Times New Roman"/>
          <w:szCs w:val="24"/>
        </w:rPr>
        <w:t>ως παθών.</w:t>
      </w:r>
    </w:p>
    <w:p w14:paraId="19C9A908" w14:textId="77777777" w:rsidR="005136E3" w:rsidRDefault="0098028A">
      <w:pPr>
        <w:spacing w:after="0" w:line="600" w:lineRule="auto"/>
        <w:ind w:firstLine="720"/>
        <w:jc w:val="both"/>
        <w:rPr>
          <w:rFonts w:eastAsia="Times New Roman"/>
          <w:szCs w:val="24"/>
        </w:rPr>
      </w:pPr>
      <w:r>
        <w:rPr>
          <w:rFonts w:eastAsia="Times New Roman"/>
          <w:szCs w:val="24"/>
        </w:rPr>
        <w:t>Θ</w:t>
      </w:r>
      <w:r w:rsidRPr="004456FF">
        <w:rPr>
          <w:rFonts w:eastAsia="Times New Roman"/>
          <w:szCs w:val="24"/>
        </w:rPr>
        <w:t xml:space="preserve">α αναφέρω ένα </w:t>
      </w:r>
      <w:r>
        <w:rPr>
          <w:rFonts w:eastAsia="Times New Roman"/>
          <w:szCs w:val="24"/>
        </w:rPr>
        <w:t>άλλο</w:t>
      </w:r>
      <w:r w:rsidRPr="004456FF">
        <w:rPr>
          <w:rFonts w:eastAsia="Times New Roman"/>
          <w:szCs w:val="24"/>
        </w:rPr>
        <w:t xml:space="preserve"> παράδειγμα υποκρισίας</w:t>
      </w:r>
      <w:r>
        <w:rPr>
          <w:rFonts w:eastAsia="Times New Roman"/>
          <w:szCs w:val="24"/>
        </w:rPr>
        <w:t>,</w:t>
      </w:r>
      <w:r w:rsidRPr="004456FF">
        <w:rPr>
          <w:rFonts w:eastAsia="Times New Roman"/>
          <w:szCs w:val="24"/>
        </w:rPr>
        <w:t xml:space="preserve"> που αφορά στο τώρα</w:t>
      </w:r>
      <w:r>
        <w:rPr>
          <w:rFonts w:eastAsia="Times New Roman"/>
          <w:szCs w:val="24"/>
        </w:rPr>
        <w:t>.</w:t>
      </w:r>
      <w:r w:rsidRPr="004456FF">
        <w:rPr>
          <w:rFonts w:eastAsia="Times New Roman"/>
          <w:szCs w:val="24"/>
        </w:rPr>
        <w:t xml:space="preserve"> Όταν πέθαναν </w:t>
      </w:r>
      <w:proofErr w:type="spellStart"/>
      <w:r>
        <w:rPr>
          <w:rFonts w:eastAsia="Times New Roman"/>
          <w:szCs w:val="24"/>
        </w:rPr>
        <w:t>εκα</w:t>
      </w:r>
      <w:r>
        <w:rPr>
          <w:rFonts w:eastAsia="Times New Roman"/>
          <w:szCs w:val="24"/>
        </w:rPr>
        <w:t>τόν</w:t>
      </w:r>
      <w:proofErr w:type="spellEnd"/>
      <w:r>
        <w:rPr>
          <w:rFonts w:eastAsia="Times New Roman"/>
          <w:szCs w:val="24"/>
        </w:rPr>
        <w:t xml:space="preserve"> ένας</w:t>
      </w:r>
      <w:r w:rsidRPr="004456FF">
        <w:rPr>
          <w:rFonts w:eastAsia="Times New Roman"/>
          <w:szCs w:val="24"/>
        </w:rPr>
        <w:t xml:space="preserve"> άνθρωποι στο </w:t>
      </w:r>
      <w:r>
        <w:rPr>
          <w:rFonts w:eastAsia="Times New Roman"/>
          <w:szCs w:val="24"/>
        </w:rPr>
        <w:t>Μ</w:t>
      </w:r>
      <w:r w:rsidRPr="004456FF">
        <w:rPr>
          <w:rFonts w:eastAsia="Times New Roman"/>
          <w:szCs w:val="24"/>
        </w:rPr>
        <w:t>άτι</w:t>
      </w:r>
      <w:r>
        <w:rPr>
          <w:rFonts w:eastAsia="Times New Roman"/>
          <w:szCs w:val="24"/>
        </w:rPr>
        <w:t xml:space="preserve">, η παρέλαση των επιχειρημάτων σας εδώ </w:t>
      </w:r>
      <w:r w:rsidRPr="004456FF">
        <w:rPr>
          <w:rFonts w:eastAsia="Times New Roman"/>
          <w:szCs w:val="24"/>
        </w:rPr>
        <w:t>σχετιζόταν με τα αυθαίρετα</w:t>
      </w:r>
      <w:r>
        <w:rPr>
          <w:rFonts w:eastAsia="Times New Roman"/>
          <w:szCs w:val="24"/>
        </w:rPr>
        <w:t>. «Τ</w:t>
      </w:r>
      <w:r w:rsidRPr="004456FF">
        <w:rPr>
          <w:rFonts w:eastAsia="Times New Roman"/>
          <w:szCs w:val="24"/>
        </w:rPr>
        <w:t>α αυθαίρετα φταίνε</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εν φταίνε</w:t>
      </w:r>
      <w:r w:rsidRPr="004456FF">
        <w:rPr>
          <w:rFonts w:eastAsia="Times New Roman"/>
          <w:szCs w:val="24"/>
        </w:rPr>
        <w:t xml:space="preserve"> οι άνθρωποι που διαχειρίστηκαν μ</w:t>
      </w:r>
      <w:r>
        <w:rPr>
          <w:rFonts w:eastAsia="Times New Roman"/>
          <w:szCs w:val="24"/>
        </w:rPr>
        <w:t>ι</w:t>
      </w:r>
      <w:r w:rsidRPr="004456FF">
        <w:rPr>
          <w:rFonts w:eastAsia="Times New Roman"/>
          <w:szCs w:val="24"/>
        </w:rPr>
        <w:t xml:space="preserve">α πολύ δυνατή </w:t>
      </w:r>
      <w:r>
        <w:rPr>
          <w:rFonts w:eastAsia="Times New Roman"/>
          <w:szCs w:val="24"/>
        </w:rPr>
        <w:t>πυρκαγιά, μια</w:t>
      </w:r>
      <w:r w:rsidRPr="004456FF">
        <w:rPr>
          <w:rFonts w:eastAsia="Times New Roman"/>
          <w:szCs w:val="24"/>
        </w:rPr>
        <w:t xml:space="preserve"> καταστροφική</w:t>
      </w:r>
      <w:r>
        <w:rPr>
          <w:rFonts w:eastAsia="Times New Roman"/>
          <w:szCs w:val="24"/>
        </w:rPr>
        <w:t xml:space="preserve"> πυρκαγιά. Φταίνε τα αυθαίρετα</w:t>
      </w:r>
      <w:r>
        <w:rPr>
          <w:rFonts w:eastAsia="Times New Roman"/>
          <w:szCs w:val="24"/>
        </w:rPr>
        <w:t>.</w:t>
      </w:r>
      <w:r>
        <w:rPr>
          <w:rFonts w:eastAsia="Times New Roman"/>
          <w:szCs w:val="24"/>
        </w:rPr>
        <w:t>».</w:t>
      </w:r>
    </w:p>
    <w:p w14:paraId="19C9A909" w14:textId="77777777" w:rsidR="005136E3" w:rsidRDefault="0098028A">
      <w:pPr>
        <w:spacing w:after="0" w:line="600" w:lineRule="auto"/>
        <w:ind w:firstLine="709"/>
        <w:jc w:val="both"/>
        <w:rPr>
          <w:rFonts w:eastAsia="Times New Roman" w:cs="Times New Roman"/>
          <w:szCs w:val="24"/>
        </w:rPr>
      </w:pPr>
      <w:r>
        <w:rPr>
          <w:rFonts w:eastAsia="Times New Roman" w:cs="Times New Roman"/>
          <w:szCs w:val="24"/>
        </w:rPr>
        <w:t>Οι τηλεοράσεις</w:t>
      </w:r>
      <w:r w:rsidRPr="00E752A3">
        <w:rPr>
          <w:rFonts w:eastAsia="Times New Roman" w:cs="Times New Roman"/>
          <w:szCs w:val="24"/>
        </w:rPr>
        <w:t xml:space="preserve"> έδειχναν να γκρεμίζονται κάτι ομπρέλες ηλιοθεραπείας στη </w:t>
      </w:r>
      <w:proofErr w:type="spellStart"/>
      <w:r w:rsidRPr="00E752A3">
        <w:rPr>
          <w:rFonts w:eastAsia="Times New Roman" w:cs="Times New Roman"/>
          <w:szCs w:val="24"/>
        </w:rPr>
        <w:t>Σαρωνίδα</w:t>
      </w:r>
      <w:proofErr w:type="spellEnd"/>
      <w:r>
        <w:rPr>
          <w:rFonts w:eastAsia="Times New Roman" w:cs="Times New Roman"/>
          <w:szCs w:val="24"/>
        </w:rPr>
        <w:t xml:space="preserve">. </w:t>
      </w:r>
    </w:p>
    <w:p w14:paraId="19C9A90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Αυτό ήταν το έργο μιας κυβέρνησης που καταπολεμούσε τα αυθαίρετα. </w:t>
      </w:r>
    </w:p>
    <w:p w14:paraId="19C9A90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Εδώ, ο Υ</w:t>
      </w:r>
      <w:r w:rsidRPr="00E752A3">
        <w:rPr>
          <w:rFonts w:eastAsia="Times New Roman" w:cs="Times New Roman"/>
          <w:szCs w:val="24"/>
        </w:rPr>
        <w:t xml:space="preserve">πουργός </w:t>
      </w:r>
      <w:r>
        <w:rPr>
          <w:rFonts w:eastAsia="Times New Roman" w:cs="Times New Roman"/>
          <w:szCs w:val="24"/>
        </w:rPr>
        <w:t>σ</w:t>
      </w:r>
      <w:r w:rsidRPr="00E752A3">
        <w:rPr>
          <w:rFonts w:eastAsia="Times New Roman" w:cs="Times New Roman"/>
          <w:szCs w:val="24"/>
        </w:rPr>
        <w:t xml:space="preserve">ας </w:t>
      </w:r>
      <w:r>
        <w:rPr>
          <w:rFonts w:eastAsia="Times New Roman" w:cs="Times New Roman"/>
          <w:szCs w:val="24"/>
        </w:rPr>
        <w:t xml:space="preserve">αγόρευε μισή ώρα. </w:t>
      </w:r>
      <w:r>
        <w:rPr>
          <w:rFonts w:eastAsia="Times New Roman" w:cs="Times New Roman"/>
          <w:szCs w:val="24"/>
        </w:rPr>
        <w:t>Τ</w:t>
      </w:r>
      <w:r>
        <w:rPr>
          <w:rFonts w:eastAsia="Times New Roman" w:cs="Times New Roman"/>
          <w:szCs w:val="24"/>
        </w:rPr>
        <w:t>ώρα,</w:t>
      </w:r>
      <w:r w:rsidRPr="00E752A3">
        <w:rPr>
          <w:rFonts w:eastAsia="Times New Roman" w:cs="Times New Roman"/>
          <w:szCs w:val="24"/>
        </w:rPr>
        <w:t xml:space="preserve"> στο ίδιο ακριβώς μέρος</w:t>
      </w:r>
      <w:r>
        <w:rPr>
          <w:rFonts w:eastAsia="Times New Roman" w:cs="Times New Roman"/>
          <w:szCs w:val="24"/>
        </w:rPr>
        <w:t>,</w:t>
      </w:r>
      <w:r w:rsidRPr="00E752A3">
        <w:rPr>
          <w:rFonts w:eastAsia="Times New Roman" w:cs="Times New Roman"/>
          <w:szCs w:val="24"/>
        </w:rPr>
        <w:t xml:space="preserve"> οι μπετονιέρες έριξαν </w:t>
      </w:r>
      <w:r>
        <w:rPr>
          <w:rFonts w:eastAsia="Times New Roman" w:cs="Times New Roman"/>
          <w:szCs w:val="24"/>
        </w:rPr>
        <w:t>μ</w:t>
      </w:r>
      <w:r w:rsidRPr="00E752A3">
        <w:rPr>
          <w:rFonts w:eastAsia="Times New Roman" w:cs="Times New Roman"/>
          <w:szCs w:val="24"/>
        </w:rPr>
        <w:t>πετ</w:t>
      </w:r>
      <w:r>
        <w:rPr>
          <w:rFonts w:eastAsia="Times New Roman" w:cs="Times New Roman"/>
          <w:szCs w:val="24"/>
        </w:rPr>
        <w:t>όν</w:t>
      </w:r>
      <w:r w:rsidRPr="00E752A3">
        <w:rPr>
          <w:rFonts w:eastAsia="Times New Roman" w:cs="Times New Roman"/>
          <w:szCs w:val="24"/>
        </w:rPr>
        <w:t xml:space="preserve"> για να χτιστούν πέργκολ</w:t>
      </w:r>
      <w:r w:rsidRPr="00E752A3">
        <w:rPr>
          <w:rFonts w:eastAsia="Times New Roman" w:cs="Times New Roman"/>
          <w:szCs w:val="24"/>
        </w:rPr>
        <w:t>ες</w:t>
      </w:r>
      <w:r>
        <w:rPr>
          <w:rFonts w:eastAsia="Times New Roman" w:cs="Times New Roman"/>
          <w:szCs w:val="24"/>
        </w:rPr>
        <w:t>,</w:t>
      </w:r>
      <w:r w:rsidRPr="00E752A3">
        <w:rPr>
          <w:rFonts w:eastAsia="Times New Roman" w:cs="Times New Roman"/>
          <w:szCs w:val="24"/>
        </w:rPr>
        <w:t xml:space="preserve"> </w:t>
      </w:r>
      <w:r>
        <w:rPr>
          <w:rFonts w:eastAsia="Times New Roman" w:cs="Times New Roman"/>
          <w:szCs w:val="24"/>
        </w:rPr>
        <w:t xml:space="preserve">κάτι που είναι </w:t>
      </w:r>
      <w:r w:rsidRPr="00E752A3">
        <w:rPr>
          <w:rFonts w:eastAsia="Times New Roman" w:cs="Times New Roman"/>
          <w:szCs w:val="24"/>
        </w:rPr>
        <w:t xml:space="preserve">δεκαπλάσια παραβίαση του περιβάλλοντος από την </w:t>
      </w:r>
      <w:proofErr w:type="spellStart"/>
      <w:r w:rsidRPr="00E752A3">
        <w:rPr>
          <w:rFonts w:eastAsia="Times New Roman" w:cs="Times New Roman"/>
          <w:szCs w:val="24"/>
        </w:rPr>
        <w:t>προηγηθείσα</w:t>
      </w:r>
      <w:proofErr w:type="spellEnd"/>
      <w:r>
        <w:rPr>
          <w:rFonts w:eastAsia="Times New Roman" w:cs="Times New Roman"/>
          <w:szCs w:val="24"/>
        </w:rPr>
        <w:t xml:space="preserve">. </w:t>
      </w:r>
    </w:p>
    <w:p w14:paraId="19C9A90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Α</w:t>
      </w:r>
      <w:r w:rsidRPr="00E752A3">
        <w:rPr>
          <w:rFonts w:eastAsia="Times New Roman" w:cs="Times New Roman"/>
          <w:szCs w:val="24"/>
        </w:rPr>
        <w:t xml:space="preserve">υτό </w:t>
      </w:r>
      <w:r>
        <w:rPr>
          <w:rFonts w:eastAsia="Times New Roman" w:cs="Times New Roman"/>
          <w:szCs w:val="24"/>
        </w:rPr>
        <w:t>λ</w:t>
      </w:r>
      <w:r w:rsidRPr="00E752A3">
        <w:rPr>
          <w:rFonts w:eastAsia="Times New Roman" w:cs="Times New Roman"/>
          <w:szCs w:val="24"/>
        </w:rPr>
        <w:t>έγεται υποκρισία</w:t>
      </w:r>
      <w:r>
        <w:rPr>
          <w:rFonts w:eastAsia="Times New Roman" w:cs="Times New Roman"/>
          <w:szCs w:val="24"/>
        </w:rPr>
        <w:t>,</w:t>
      </w:r>
      <w:r w:rsidRPr="00E752A3">
        <w:rPr>
          <w:rFonts w:eastAsia="Times New Roman" w:cs="Times New Roman"/>
          <w:szCs w:val="24"/>
        </w:rPr>
        <w:t xml:space="preserve"> κυρίες και κύριοι </w:t>
      </w:r>
      <w:r>
        <w:rPr>
          <w:rFonts w:eastAsia="Times New Roman" w:cs="Times New Roman"/>
          <w:szCs w:val="24"/>
        </w:rPr>
        <w:t>Β</w:t>
      </w:r>
      <w:r w:rsidRPr="00E752A3">
        <w:rPr>
          <w:rFonts w:eastAsia="Times New Roman" w:cs="Times New Roman"/>
          <w:szCs w:val="24"/>
        </w:rPr>
        <w:t>ουλευτές</w:t>
      </w:r>
      <w:r>
        <w:rPr>
          <w:rFonts w:eastAsia="Times New Roman" w:cs="Times New Roman"/>
          <w:szCs w:val="24"/>
        </w:rPr>
        <w:t xml:space="preserve">. </w:t>
      </w:r>
      <w:r>
        <w:rPr>
          <w:rFonts w:eastAsia="Times New Roman" w:cs="Times New Roman"/>
          <w:szCs w:val="24"/>
        </w:rPr>
        <w:t>Υ</w:t>
      </w:r>
      <w:r w:rsidRPr="00E752A3">
        <w:rPr>
          <w:rFonts w:eastAsia="Times New Roman" w:cs="Times New Roman"/>
          <w:szCs w:val="24"/>
        </w:rPr>
        <w:t>πό την έννοια αυτή</w:t>
      </w:r>
      <w:r>
        <w:rPr>
          <w:rFonts w:eastAsia="Times New Roman" w:cs="Times New Roman"/>
          <w:szCs w:val="24"/>
        </w:rPr>
        <w:t>,</w:t>
      </w:r>
      <w:r w:rsidRPr="00E752A3">
        <w:rPr>
          <w:rFonts w:eastAsia="Times New Roman" w:cs="Times New Roman"/>
          <w:szCs w:val="24"/>
        </w:rPr>
        <w:t xml:space="preserve"> η συζήτηση για την </w:t>
      </w:r>
      <w:r>
        <w:rPr>
          <w:rFonts w:eastAsia="Times New Roman" w:cs="Times New Roman"/>
          <w:szCs w:val="24"/>
        </w:rPr>
        <w:t>Α</w:t>
      </w:r>
      <w:r w:rsidRPr="00E752A3">
        <w:rPr>
          <w:rFonts w:eastAsia="Times New Roman" w:cs="Times New Roman"/>
          <w:szCs w:val="24"/>
        </w:rPr>
        <w:t xml:space="preserve">ναθεώρηση του </w:t>
      </w:r>
      <w:r>
        <w:rPr>
          <w:rFonts w:eastAsia="Times New Roman" w:cs="Times New Roman"/>
          <w:szCs w:val="24"/>
        </w:rPr>
        <w:t>Σ</w:t>
      </w:r>
      <w:r w:rsidRPr="00E752A3">
        <w:rPr>
          <w:rFonts w:eastAsia="Times New Roman" w:cs="Times New Roman"/>
          <w:szCs w:val="24"/>
        </w:rPr>
        <w:t>υντάγματος για την πλειοψηφία του ΣΥΡΙΖΑ</w:t>
      </w:r>
      <w:r>
        <w:rPr>
          <w:rFonts w:eastAsia="Times New Roman" w:cs="Times New Roman"/>
          <w:szCs w:val="24"/>
        </w:rPr>
        <w:t xml:space="preserve"> -πλειοψηφία-</w:t>
      </w:r>
      <w:r w:rsidRPr="00E752A3">
        <w:rPr>
          <w:rFonts w:eastAsia="Times New Roman" w:cs="Times New Roman"/>
          <w:szCs w:val="24"/>
        </w:rPr>
        <w:t>μειοψηφία</w:t>
      </w:r>
      <w:r>
        <w:rPr>
          <w:rFonts w:eastAsia="Times New Roman" w:cs="Times New Roman"/>
          <w:szCs w:val="24"/>
        </w:rPr>
        <w:t>-</w:t>
      </w:r>
      <w:r w:rsidRPr="00E752A3">
        <w:rPr>
          <w:rFonts w:eastAsia="Times New Roman" w:cs="Times New Roman"/>
          <w:szCs w:val="24"/>
        </w:rPr>
        <w:t xml:space="preserve"> είν</w:t>
      </w:r>
      <w:r w:rsidRPr="00E752A3">
        <w:rPr>
          <w:rFonts w:eastAsia="Times New Roman" w:cs="Times New Roman"/>
          <w:szCs w:val="24"/>
        </w:rPr>
        <w:t xml:space="preserve">αι μία υποκριτική συζήτηση </w:t>
      </w:r>
      <w:r>
        <w:rPr>
          <w:rFonts w:eastAsia="Times New Roman" w:cs="Times New Roman"/>
          <w:szCs w:val="24"/>
        </w:rPr>
        <w:t>κ</w:t>
      </w:r>
      <w:r w:rsidRPr="00E752A3">
        <w:rPr>
          <w:rFonts w:eastAsia="Times New Roman" w:cs="Times New Roman"/>
          <w:szCs w:val="24"/>
        </w:rPr>
        <w:t>αι αυτό είναι η πρώτη μας λέξη</w:t>
      </w:r>
      <w:r>
        <w:rPr>
          <w:rFonts w:eastAsia="Times New Roman" w:cs="Times New Roman"/>
          <w:szCs w:val="24"/>
        </w:rPr>
        <w:t>. Υ</w:t>
      </w:r>
      <w:r w:rsidRPr="00E752A3">
        <w:rPr>
          <w:rFonts w:eastAsia="Times New Roman" w:cs="Times New Roman"/>
          <w:szCs w:val="24"/>
        </w:rPr>
        <w:t>ποκρισία νούμερο 1</w:t>
      </w:r>
      <w:r>
        <w:rPr>
          <w:rFonts w:eastAsia="Times New Roman" w:cs="Times New Roman"/>
          <w:szCs w:val="24"/>
        </w:rPr>
        <w:t>,</w:t>
      </w:r>
      <w:r w:rsidRPr="00E752A3">
        <w:rPr>
          <w:rFonts w:eastAsia="Times New Roman" w:cs="Times New Roman"/>
          <w:szCs w:val="24"/>
        </w:rPr>
        <w:t xml:space="preserve"> </w:t>
      </w:r>
      <w:proofErr w:type="spellStart"/>
      <w:r w:rsidRPr="00E752A3">
        <w:rPr>
          <w:rFonts w:eastAsia="Times New Roman" w:cs="Times New Roman"/>
          <w:szCs w:val="24"/>
        </w:rPr>
        <w:t>καταγραφ</w:t>
      </w:r>
      <w:r>
        <w:rPr>
          <w:rFonts w:eastAsia="Times New Roman" w:cs="Times New Roman"/>
          <w:szCs w:val="24"/>
        </w:rPr>
        <w:t>είσα</w:t>
      </w:r>
      <w:proofErr w:type="spellEnd"/>
      <w:r>
        <w:rPr>
          <w:rFonts w:eastAsia="Times New Roman" w:cs="Times New Roman"/>
          <w:szCs w:val="24"/>
        </w:rPr>
        <w:t xml:space="preserve"> </w:t>
      </w:r>
      <w:r w:rsidRPr="00E752A3">
        <w:rPr>
          <w:rFonts w:eastAsia="Times New Roman" w:cs="Times New Roman"/>
          <w:szCs w:val="24"/>
        </w:rPr>
        <w:t>από την αγόρευσ</w:t>
      </w:r>
      <w:r>
        <w:rPr>
          <w:rFonts w:eastAsia="Times New Roman" w:cs="Times New Roman"/>
          <w:szCs w:val="24"/>
        </w:rPr>
        <w:t>ή</w:t>
      </w:r>
      <w:r w:rsidRPr="00E752A3">
        <w:rPr>
          <w:rFonts w:eastAsia="Times New Roman" w:cs="Times New Roman"/>
          <w:szCs w:val="24"/>
        </w:rPr>
        <w:t xml:space="preserve"> μου</w:t>
      </w:r>
      <w:r>
        <w:rPr>
          <w:rFonts w:eastAsia="Times New Roman" w:cs="Times New Roman"/>
          <w:szCs w:val="24"/>
        </w:rPr>
        <w:t>.</w:t>
      </w:r>
    </w:p>
    <w:p w14:paraId="19C9A90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Υποκρισία νούμερο 2: Υ</w:t>
      </w:r>
      <w:r w:rsidRPr="00E752A3">
        <w:rPr>
          <w:rFonts w:eastAsia="Times New Roman" w:cs="Times New Roman"/>
          <w:szCs w:val="24"/>
        </w:rPr>
        <w:t>πάρχει σημαντικότερο δικαίωμα από το δικαίωμα στη ζωή</w:t>
      </w:r>
      <w:r>
        <w:rPr>
          <w:rFonts w:eastAsia="Times New Roman" w:cs="Times New Roman"/>
          <w:szCs w:val="24"/>
        </w:rPr>
        <w:t>; Κανένα</w:t>
      </w:r>
      <w:r>
        <w:rPr>
          <w:rFonts w:eastAsia="Times New Roman" w:cs="Times New Roman"/>
          <w:szCs w:val="24"/>
        </w:rPr>
        <w:t>,</w:t>
      </w:r>
      <w:r>
        <w:rPr>
          <w:rFonts w:eastAsia="Times New Roman" w:cs="Times New Roman"/>
          <w:szCs w:val="24"/>
        </w:rPr>
        <w:t xml:space="preserve"> κατά τις αξιολογήσεις</w:t>
      </w:r>
      <w:r w:rsidRPr="00E752A3">
        <w:rPr>
          <w:rFonts w:eastAsia="Times New Roman" w:cs="Times New Roman"/>
          <w:szCs w:val="24"/>
        </w:rPr>
        <w:t xml:space="preserve"> του δυτικού κόσμου</w:t>
      </w:r>
      <w:r>
        <w:rPr>
          <w:rFonts w:eastAsia="Times New Roman" w:cs="Times New Roman"/>
          <w:szCs w:val="24"/>
        </w:rPr>
        <w:t>,</w:t>
      </w:r>
      <w:r w:rsidRPr="00E752A3">
        <w:rPr>
          <w:rFonts w:eastAsia="Times New Roman" w:cs="Times New Roman"/>
          <w:szCs w:val="24"/>
        </w:rPr>
        <w:t xml:space="preserve"> στον οποίο η </w:t>
      </w:r>
      <w:r w:rsidRPr="00E752A3">
        <w:rPr>
          <w:rFonts w:eastAsia="Times New Roman" w:cs="Times New Roman"/>
          <w:szCs w:val="24"/>
        </w:rPr>
        <w:t>Ελλάδα ανήκει</w:t>
      </w:r>
      <w:r>
        <w:rPr>
          <w:rFonts w:eastAsia="Times New Roman" w:cs="Times New Roman"/>
          <w:szCs w:val="24"/>
        </w:rPr>
        <w:t>. Έ</w:t>
      </w:r>
      <w:r w:rsidRPr="00E752A3">
        <w:rPr>
          <w:rFonts w:eastAsia="Times New Roman" w:cs="Times New Roman"/>
          <w:szCs w:val="24"/>
        </w:rPr>
        <w:t xml:space="preserve">χουμε απόπειρα δολοφονίας Πρωθυπουργού </w:t>
      </w:r>
      <w:r>
        <w:rPr>
          <w:rFonts w:eastAsia="Times New Roman" w:cs="Times New Roman"/>
          <w:szCs w:val="24"/>
        </w:rPr>
        <w:t>και έχουμε τον νυν Πρωθυπ</w:t>
      </w:r>
      <w:r w:rsidRPr="00E752A3">
        <w:rPr>
          <w:rFonts w:eastAsia="Times New Roman" w:cs="Times New Roman"/>
          <w:szCs w:val="24"/>
        </w:rPr>
        <w:t>ουργό να μην του κάνει ένα τηλέφωνο στήριξης</w:t>
      </w:r>
      <w:r>
        <w:rPr>
          <w:rFonts w:eastAsia="Times New Roman" w:cs="Times New Roman"/>
          <w:szCs w:val="24"/>
        </w:rPr>
        <w:t>,</w:t>
      </w:r>
      <w:r w:rsidRPr="00E752A3">
        <w:rPr>
          <w:rFonts w:eastAsia="Times New Roman" w:cs="Times New Roman"/>
          <w:szCs w:val="24"/>
        </w:rPr>
        <w:t xml:space="preserve"> να μην τον επισκέπτεται</w:t>
      </w:r>
      <w:r>
        <w:rPr>
          <w:rFonts w:eastAsia="Times New Roman" w:cs="Times New Roman"/>
          <w:szCs w:val="24"/>
        </w:rPr>
        <w:t>. Ο</w:t>
      </w:r>
      <w:r w:rsidRPr="00E752A3">
        <w:rPr>
          <w:rFonts w:eastAsia="Times New Roman" w:cs="Times New Roman"/>
          <w:szCs w:val="24"/>
        </w:rPr>
        <w:t xml:space="preserve"> μόνος</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χουμε και μια </w:t>
      </w:r>
      <w:r w:rsidRPr="00E752A3">
        <w:rPr>
          <w:rFonts w:eastAsia="Times New Roman" w:cs="Times New Roman"/>
          <w:szCs w:val="24"/>
        </w:rPr>
        <w:t>υποψήφι</w:t>
      </w:r>
      <w:r>
        <w:rPr>
          <w:rFonts w:eastAsia="Times New Roman" w:cs="Times New Roman"/>
          <w:szCs w:val="24"/>
        </w:rPr>
        <w:t>ά</w:t>
      </w:r>
      <w:r w:rsidRPr="00E752A3">
        <w:rPr>
          <w:rFonts w:eastAsia="Times New Roman" w:cs="Times New Roman"/>
          <w:szCs w:val="24"/>
        </w:rPr>
        <w:t xml:space="preserve"> </w:t>
      </w:r>
      <w:r>
        <w:rPr>
          <w:rFonts w:eastAsia="Times New Roman" w:cs="Times New Roman"/>
          <w:szCs w:val="24"/>
        </w:rPr>
        <w:t>σας -</w:t>
      </w:r>
      <w:r w:rsidRPr="00E752A3">
        <w:rPr>
          <w:rFonts w:eastAsia="Times New Roman" w:cs="Times New Roman"/>
          <w:szCs w:val="24"/>
        </w:rPr>
        <w:t xml:space="preserve">δεν θέλω να </w:t>
      </w:r>
      <w:r>
        <w:rPr>
          <w:rFonts w:eastAsia="Times New Roman" w:cs="Times New Roman"/>
          <w:szCs w:val="24"/>
        </w:rPr>
        <w:t>πω</w:t>
      </w:r>
      <w:r w:rsidRPr="00E752A3">
        <w:rPr>
          <w:rFonts w:eastAsia="Times New Roman" w:cs="Times New Roman"/>
          <w:szCs w:val="24"/>
        </w:rPr>
        <w:t xml:space="preserve"> το όνομά </w:t>
      </w:r>
      <w:r>
        <w:rPr>
          <w:rFonts w:eastAsia="Times New Roman" w:cs="Times New Roman"/>
          <w:szCs w:val="24"/>
        </w:rPr>
        <w:t>της-</w:t>
      </w:r>
      <w:r w:rsidRPr="00E752A3">
        <w:rPr>
          <w:rFonts w:eastAsia="Times New Roman" w:cs="Times New Roman"/>
          <w:szCs w:val="24"/>
        </w:rPr>
        <w:t xml:space="preserve"> στο </w:t>
      </w:r>
      <w:proofErr w:type="spellStart"/>
      <w:r w:rsidRPr="00E752A3">
        <w:rPr>
          <w:rFonts w:eastAsia="Times New Roman" w:cs="Times New Roman"/>
          <w:szCs w:val="24"/>
        </w:rPr>
        <w:t>ευρωψηφοδέλτι</w:t>
      </w:r>
      <w:r>
        <w:rPr>
          <w:rFonts w:eastAsia="Times New Roman" w:cs="Times New Roman"/>
          <w:szCs w:val="24"/>
        </w:rPr>
        <w:t>ό</w:t>
      </w:r>
      <w:proofErr w:type="spellEnd"/>
      <w:r w:rsidRPr="00E752A3">
        <w:rPr>
          <w:rFonts w:eastAsia="Times New Roman" w:cs="Times New Roman"/>
          <w:szCs w:val="24"/>
        </w:rPr>
        <w:t xml:space="preserve"> </w:t>
      </w:r>
      <w:r>
        <w:rPr>
          <w:rFonts w:eastAsia="Times New Roman" w:cs="Times New Roman"/>
          <w:szCs w:val="24"/>
        </w:rPr>
        <w:t>σας,</w:t>
      </w:r>
      <w:r w:rsidRPr="00E752A3">
        <w:rPr>
          <w:rFonts w:eastAsia="Times New Roman" w:cs="Times New Roman"/>
          <w:szCs w:val="24"/>
        </w:rPr>
        <w:t xml:space="preserve"> που για </w:t>
      </w:r>
      <w:r>
        <w:rPr>
          <w:rFonts w:eastAsia="Times New Roman" w:cs="Times New Roman"/>
          <w:szCs w:val="24"/>
        </w:rPr>
        <w:t xml:space="preserve">τα θύματα του Ξηρού </w:t>
      </w:r>
      <w:r w:rsidRPr="00E752A3">
        <w:rPr>
          <w:rFonts w:eastAsia="Times New Roman" w:cs="Times New Roman"/>
          <w:szCs w:val="24"/>
        </w:rPr>
        <w:t xml:space="preserve">γράφει στα </w:t>
      </w:r>
      <w:r>
        <w:rPr>
          <w:rFonts w:eastAsia="Times New Roman" w:cs="Times New Roman"/>
          <w:szCs w:val="24"/>
          <w:lang w:val="en-US"/>
        </w:rPr>
        <w:t>s</w:t>
      </w:r>
      <w:proofErr w:type="spellStart"/>
      <w:r w:rsidRPr="00E752A3">
        <w:rPr>
          <w:rFonts w:eastAsia="Times New Roman" w:cs="Times New Roman"/>
          <w:szCs w:val="24"/>
        </w:rPr>
        <w:t>ocial</w:t>
      </w:r>
      <w:proofErr w:type="spellEnd"/>
      <w:r w:rsidRPr="00E752A3">
        <w:rPr>
          <w:rFonts w:eastAsia="Times New Roman" w:cs="Times New Roman"/>
          <w:szCs w:val="24"/>
        </w:rPr>
        <w:t xml:space="preserve"> </w:t>
      </w:r>
      <w:r>
        <w:rPr>
          <w:rFonts w:eastAsia="Times New Roman" w:cs="Times New Roman"/>
          <w:szCs w:val="24"/>
          <w:lang w:val="en-US"/>
        </w:rPr>
        <w:t>media</w:t>
      </w:r>
      <w:r w:rsidRPr="00E752A3">
        <w:rPr>
          <w:rFonts w:eastAsia="Times New Roman" w:cs="Times New Roman"/>
          <w:szCs w:val="24"/>
        </w:rPr>
        <w:t xml:space="preserve"> </w:t>
      </w:r>
      <w:r>
        <w:rPr>
          <w:rFonts w:eastAsia="Times New Roman" w:cs="Times New Roman"/>
          <w:szCs w:val="24"/>
        </w:rPr>
        <w:t>-</w:t>
      </w:r>
      <w:r w:rsidRPr="00E752A3">
        <w:rPr>
          <w:rFonts w:eastAsia="Times New Roman" w:cs="Times New Roman"/>
          <w:szCs w:val="24"/>
        </w:rPr>
        <w:t>δεν ξέρω πο</w:t>
      </w:r>
      <w:r>
        <w:rPr>
          <w:rFonts w:eastAsia="Times New Roman" w:cs="Times New Roman"/>
          <w:szCs w:val="24"/>
        </w:rPr>
        <w:t>ύ</w:t>
      </w:r>
      <w:r w:rsidRPr="00E752A3">
        <w:rPr>
          <w:rFonts w:eastAsia="Times New Roman" w:cs="Times New Roman"/>
          <w:szCs w:val="24"/>
        </w:rPr>
        <w:t xml:space="preserve"> το έκανε</w:t>
      </w:r>
      <w:r>
        <w:rPr>
          <w:rFonts w:eastAsia="Times New Roman" w:cs="Times New Roman"/>
          <w:szCs w:val="24"/>
        </w:rPr>
        <w:t>,</w:t>
      </w:r>
      <w:r w:rsidRPr="00E752A3">
        <w:rPr>
          <w:rFonts w:eastAsia="Times New Roman" w:cs="Times New Roman"/>
          <w:szCs w:val="24"/>
        </w:rPr>
        <w:t xml:space="preserve"> αλλά μου έκανε τραγική εντύπωση</w:t>
      </w:r>
      <w:r>
        <w:rPr>
          <w:rFonts w:eastAsia="Times New Roman" w:cs="Times New Roman"/>
          <w:szCs w:val="24"/>
        </w:rPr>
        <w:t>-</w:t>
      </w:r>
      <w:r w:rsidRPr="00E752A3">
        <w:rPr>
          <w:rFonts w:eastAsia="Times New Roman" w:cs="Times New Roman"/>
          <w:szCs w:val="24"/>
        </w:rPr>
        <w:t xml:space="preserve"> ότι τα </w:t>
      </w:r>
      <w:r>
        <w:rPr>
          <w:rFonts w:eastAsia="Times New Roman" w:cs="Times New Roman"/>
          <w:szCs w:val="24"/>
        </w:rPr>
        <w:t>θύματα</w:t>
      </w:r>
      <w:r w:rsidRPr="00E752A3">
        <w:rPr>
          <w:rFonts w:eastAsia="Times New Roman" w:cs="Times New Roman"/>
          <w:szCs w:val="24"/>
        </w:rPr>
        <w:t xml:space="preserve"> πρέπει να ζητήσουν συγ</w:t>
      </w:r>
      <w:r>
        <w:rPr>
          <w:rFonts w:eastAsia="Times New Roman" w:cs="Times New Roman"/>
          <w:szCs w:val="24"/>
        </w:rPr>
        <w:t>γ</w:t>
      </w:r>
      <w:r w:rsidRPr="00E752A3">
        <w:rPr>
          <w:rFonts w:eastAsia="Times New Roman" w:cs="Times New Roman"/>
          <w:szCs w:val="24"/>
        </w:rPr>
        <w:t xml:space="preserve">νώμη από τον φονιά </w:t>
      </w:r>
      <w:r>
        <w:rPr>
          <w:rFonts w:eastAsia="Times New Roman" w:cs="Times New Roman"/>
          <w:szCs w:val="24"/>
        </w:rPr>
        <w:t xml:space="preserve">τους. </w:t>
      </w:r>
    </w:p>
    <w:p w14:paraId="19C9A90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Και </w:t>
      </w:r>
      <w:r w:rsidRPr="00E752A3">
        <w:rPr>
          <w:rFonts w:eastAsia="Times New Roman" w:cs="Times New Roman"/>
          <w:szCs w:val="24"/>
        </w:rPr>
        <w:t>υποκρισία νούμερο 3</w:t>
      </w:r>
      <w:r>
        <w:rPr>
          <w:rFonts w:eastAsia="Times New Roman" w:cs="Times New Roman"/>
          <w:szCs w:val="24"/>
        </w:rPr>
        <w:t>,</w:t>
      </w:r>
      <w:r w:rsidRPr="00E752A3">
        <w:rPr>
          <w:rFonts w:eastAsia="Times New Roman" w:cs="Times New Roman"/>
          <w:szCs w:val="24"/>
        </w:rPr>
        <w:t xml:space="preserve"> και σοβαρότερη</w:t>
      </w:r>
      <w:r>
        <w:rPr>
          <w:rFonts w:eastAsia="Times New Roman" w:cs="Times New Roman"/>
          <w:szCs w:val="24"/>
        </w:rPr>
        <w:t>,</w:t>
      </w:r>
      <w:r w:rsidRPr="00E752A3">
        <w:rPr>
          <w:rFonts w:eastAsia="Times New Roman" w:cs="Times New Roman"/>
          <w:szCs w:val="24"/>
        </w:rPr>
        <w:t xml:space="preserve"> γιατί αφορά τον καθημερινό πολιτικό λόγο της μειοψη</w:t>
      </w:r>
      <w:r w:rsidRPr="00E752A3">
        <w:rPr>
          <w:rFonts w:eastAsia="Times New Roman" w:cs="Times New Roman"/>
          <w:szCs w:val="24"/>
        </w:rPr>
        <w:t>φίας</w:t>
      </w:r>
      <w:r>
        <w:rPr>
          <w:rFonts w:eastAsia="Times New Roman" w:cs="Times New Roman"/>
          <w:szCs w:val="24"/>
        </w:rPr>
        <w:t>.</w:t>
      </w:r>
      <w:r>
        <w:rPr>
          <w:rFonts w:eastAsia="Times New Roman" w:cs="Times New Roman"/>
          <w:szCs w:val="24"/>
        </w:rPr>
        <w:t xml:space="preserve"> Υ</w:t>
      </w:r>
      <w:r w:rsidRPr="00E752A3">
        <w:rPr>
          <w:rFonts w:eastAsia="Times New Roman" w:cs="Times New Roman"/>
          <w:szCs w:val="24"/>
        </w:rPr>
        <w:t>ποτίθεται</w:t>
      </w:r>
      <w:r w:rsidRPr="00245D6B">
        <w:rPr>
          <w:rFonts w:eastAsia="Times New Roman" w:cs="Times New Roman"/>
          <w:szCs w:val="24"/>
        </w:rPr>
        <w:t xml:space="preserve">, </w:t>
      </w:r>
      <w:r>
        <w:rPr>
          <w:rFonts w:eastAsia="Times New Roman" w:cs="Times New Roman"/>
          <w:szCs w:val="24"/>
        </w:rPr>
        <w:t>κατά τη γνώμη της πλειοψηφίας-μειοψηφίας,</w:t>
      </w:r>
      <w:r w:rsidRPr="00E752A3">
        <w:rPr>
          <w:rFonts w:eastAsia="Times New Roman" w:cs="Times New Roman"/>
          <w:szCs w:val="24"/>
        </w:rPr>
        <w:t xml:space="preserve"> ότι </w:t>
      </w:r>
      <w:r>
        <w:rPr>
          <w:rFonts w:eastAsia="Times New Roman" w:cs="Times New Roman"/>
          <w:szCs w:val="24"/>
        </w:rPr>
        <w:t xml:space="preserve">οι </w:t>
      </w:r>
      <w:r w:rsidRPr="00E752A3">
        <w:rPr>
          <w:rFonts w:eastAsia="Times New Roman" w:cs="Times New Roman"/>
          <w:szCs w:val="24"/>
        </w:rPr>
        <w:t xml:space="preserve">εκλογές που έρχονται </w:t>
      </w:r>
      <w:r>
        <w:rPr>
          <w:rFonts w:eastAsia="Times New Roman" w:cs="Times New Roman"/>
          <w:szCs w:val="24"/>
        </w:rPr>
        <w:t>-μιλώ για τις ε</w:t>
      </w:r>
      <w:r w:rsidRPr="00E752A3">
        <w:rPr>
          <w:rFonts w:eastAsia="Times New Roman" w:cs="Times New Roman"/>
          <w:szCs w:val="24"/>
        </w:rPr>
        <w:t>υρωπαϊκές εκλογές</w:t>
      </w:r>
      <w:r>
        <w:rPr>
          <w:rFonts w:eastAsia="Times New Roman" w:cs="Times New Roman"/>
          <w:szCs w:val="24"/>
        </w:rPr>
        <w:t>,</w:t>
      </w:r>
      <w:r w:rsidRPr="00E752A3">
        <w:rPr>
          <w:rFonts w:eastAsia="Times New Roman" w:cs="Times New Roman"/>
          <w:szCs w:val="24"/>
        </w:rPr>
        <w:t xml:space="preserve"> τις γενικές </w:t>
      </w:r>
      <w:r>
        <w:rPr>
          <w:rFonts w:eastAsia="Times New Roman" w:cs="Times New Roman"/>
          <w:szCs w:val="24"/>
        </w:rPr>
        <w:t xml:space="preserve">βουλευτικές </w:t>
      </w:r>
      <w:r>
        <w:rPr>
          <w:rFonts w:eastAsia="Times New Roman" w:cs="Times New Roman"/>
          <w:szCs w:val="24"/>
        </w:rPr>
        <w:lastRenderedPageBreak/>
        <w:t xml:space="preserve">εκλογές, για </w:t>
      </w:r>
      <w:r w:rsidRPr="00E752A3">
        <w:rPr>
          <w:rFonts w:eastAsia="Times New Roman" w:cs="Times New Roman"/>
          <w:szCs w:val="24"/>
        </w:rPr>
        <w:t>τις δημοτικές και τις περιφερειακές</w:t>
      </w:r>
      <w:r>
        <w:rPr>
          <w:rFonts w:eastAsia="Times New Roman" w:cs="Times New Roman"/>
          <w:szCs w:val="24"/>
        </w:rPr>
        <w:t>-</w:t>
      </w:r>
      <w:r w:rsidRPr="00E752A3">
        <w:rPr>
          <w:rFonts w:eastAsia="Times New Roman" w:cs="Times New Roman"/>
          <w:szCs w:val="24"/>
        </w:rPr>
        <w:t xml:space="preserve"> </w:t>
      </w:r>
      <w:r>
        <w:rPr>
          <w:rFonts w:eastAsia="Times New Roman" w:cs="Times New Roman"/>
          <w:szCs w:val="24"/>
        </w:rPr>
        <w:t>έχουν ένα πολιτικό δίλημμα. Έχουν το πολιτικό δίλημμα ότι εδ</w:t>
      </w:r>
      <w:r>
        <w:rPr>
          <w:rFonts w:eastAsia="Times New Roman" w:cs="Times New Roman"/>
          <w:szCs w:val="24"/>
        </w:rPr>
        <w:t>ώ -</w:t>
      </w:r>
      <w:r w:rsidRPr="00E752A3">
        <w:rPr>
          <w:rFonts w:eastAsia="Times New Roman" w:cs="Times New Roman"/>
          <w:szCs w:val="24"/>
        </w:rPr>
        <w:t>στην Ελλάδα</w:t>
      </w:r>
      <w:r>
        <w:rPr>
          <w:rFonts w:eastAsia="Times New Roman" w:cs="Times New Roman"/>
          <w:szCs w:val="24"/>
        </w:rPr>
        <w:t xml:space="preserve"> και στην Ευρώπη- έχουμε</w:t>
      </w:r>
      <w:r w:rsidRPr="00E752A3">
        <w:rPr>
          <w:rFonts w:eastAsia="Times New Roman" w:cs="Times New Roman"/>
          <w:szCs w:val="24"/>
        </w:rPr>
        <w:t xml:space="preserve"> την ακροδεξιά</w:t>
      </w:r>
      <w:r>
        <w:rPr>
          <w:rFonts w:eastAsia="Times New Roman" w:cs="Times New Roman"/>
          <w:szCs w:val="24"/>
        </w:rPr>
        <w:t>,</w:t>
      </w:r>
      <w:r w:rsidRPr="00E752A3">
        <w:rPr>
          <w:rFonts w:eastAsia="Times New Roman" w:cs="Times New Roman"/>
          <w:szCs w:val="24"/>
        </w:rPr>
        <w:t xml:space="preserve"> που επηρεάζει και τη Νέα Δημοκρατία</w:t>
      </w:r>
      <w:r>
        <w:rPr>
          <w:rFonts w:eastAsia="Times New Roman" w:cs="Times New Roman"/>
          <w:szCs w:val="24"/>
        </w:rPr>
        <w:t xml:space="preserve">, </w:t>
      </w:r>
      <w:r w:rsidRPr="00E752A3">
        <w:rPr>
          <w:rFonts w:eastAsia="Times New Roman" w:cs="Times New Roman"/>
          <w:szCs w:val="24"/>
        </w:rPr>
        <w:t xml:space="preserve">η </w:t>
      </w:r>
      <w:proofErr w:type="spellStart"/>
      <w:r>
        <w:rPr>
          <w:rFonts w:eastAsia="Times New Roman" w:cs="Times New Roman"/>
          <w:szCs w:val="24"/>
        </w:rPr>
        <w:t>συμπάγεια</w:t>
      </w:r>
      <w:proofErr w:type="spellEnd"/>
      <w:r>
        <w:rPr>
          <w:rFonts w:eastAsia="Times New Roman" w:cs="Times New Roman"/>
          <w:szCs w:val="24"/>
        </w:rPr>
        <w:t xml:space="preserve"> </w:t>
      </w:r>
      <w:r w:rsidRPr="00E752A3">
        <w:rPr>
          <w:rFonts w:eastAsia="Times New Roman" w:cs="Times New Roman"/>
          <w:szCs w:val="24"/>
        </w:rPr>
        <w:t>του δεξιού χώρου είναι αυτή</w:t>
      </w:r>
      <w:r>
        <w:rPr>
          <w:rFonts w:eastAsia="Times New Roman" w:cs="Times New Roman"/>
          <w:szCs w:val="24"/>
        </w:rPr>
        <w:t>,</w:t>
      </w:r>
      <w:r w:rsidRPr="00E752A3">
        <w:rPr>
          <w:rFonts w:eastAsia="Times New Roman" w:cs="Times New Roman"/>
          <w:szCs w:val="24"/>
        </w:rPr>
        <w:t xml:space="preserve"> γιάφκες χιλιάδες στην Ελλάδα</w:t>
      </w:r>
      <w:r>
        <w:rPr>
          <w:rFonts w:eastAsia="Times New Roman" w:cs="Times New Roman"/>
          <w:szCs w:val="24"/>
        </w:rPr>
        <w:t xml:space="preserve"> χιλιάδων ανθρώπων που μηχανεύονται και </w:t>
      </w:r>
      <w:r w:rsidRPr="00E752A3">
        <w:rPr>
          <w:rFonts w:eastAsia="Times New Roman" w:cs="Times New Roman"/>
          <w:szCs w:val="24"/>
        </w:rPr>
        <w:t xml:space="preserve">επεξεργάζονται σχέδια υπονόμευσης της </w:t>
      </w:r>
      <w:r>
        <w:rPr>
          <w:rFonts w:eastAsia="Times New Roman" w:cs="Times New Roman"/>
          <w:szCs w:val="24"/>
        </w:rPr>
        <w:t>δ</w:t>
      </w:r>
      <w:r w:rsidRPr="00E752A3">
        <w:rPr>
          <w:rFonts w:eastAsia="Times New Roman" w:cs="Times New Roman"/>
          <w:szCs w:val="24"/>
        </w:rPr>
        <w:t xml:space="preserve">ημοκρατίας και η </w:t>
      </w:r>
      <w:r w:rsidRPr="00E752A3">
        <w:rPr>
          <w:rFonts w:eastAsia="Times New Roman" w:cs="Times New Roman"/>
          <w:szCs w:val="24"/>
        </w:rPr>
        <w:t xml:space="preserve">ανάγκη για το μέτωπο </w:t>
      </w:r>
      <w:r>
        <w:rPr>
          <w:rFonts w:eastAsia="Times New Roman" w:cs="Times New Roman"/>
          <w:szCs w:val="24"/>
        </w:rPr>
        <w:t>-</w:t>
      </w:r>
      <w:r w:rsidRPr="00E752A3">
        <w:rPr>
          <w:rFonts w:eastAsia="Times New Roman" w:cs="Times New Roman"/>
          <w:szCs w:val="24"/>
        </w:rPr>
        <w:t xml:space="preserve">από την από </w:t>
      </w:r>
      <w:r>
        <w:rPr>
          <w:rFonts w:eastAsia="Times New Roman" w:cs="Times New Roman"/>
          <w:szCs w:val="24"/>
        </w:rPr>
        <w:t>ε</w:t>
      </w:r>
      <w:r w:rsidRPr="00E752A3">
        <w:rPr>
          <w:rFonts w:eastAsia="Times New Roman" w:cs="Times New Roman"/>
          <w:szCs w:val="24"/>
        </w:rPr>
        <w:t>δ</w:t>
      </w:r>
      <w:r>
        <w:rPr>
          <w:rFonts w:eastAsia="Times New Roman" w:cs="Times New Roman"/>
          <w:szCs w:val="24"/>
        </w:rPr>
        <w:t>ώ</w:t>
      </w:r>
      <w:r w:rsidRPr="00E752A3">
        <w:rPr>
          <w:rFonts w:eastAsia="Times New Roman" w:cs="Times New Roman"/>
          <w:szCs w:val="24"/>
        </w:rPr>
        <w:t xml:space="preserve"> πλευρά</w:t>
      </w:r>
      <w:r>
        <w:rPr>
          <w:rFonts w:eastAsia="Times New Roman" w:cs="Times New Roman"/>
          <w:szCs w:val="24"/>
        </w:rPr>
        <w:t>-,</w:t>
      </w:r>
      <w:r w:rsidRPr="00E752A3">
        <w:rPr>
          <w:rFonts w:eastAsia="Times New Roman" w:cs="Times New Roman"/>
          <w:szCs w:val="24"/>
        </w:rPr>
        <w:t xml:space="preserve"> ενα</w:t>
      </w:r>
      <w:r>
        <w:rPr>
          <w:rFonts w:eastAsia="Times New Roman" w:cs="Times New Roman"/>
          <w:szCs w:val="24"/>
        </w:rPr>
        <w:t xml:space="preserve">ντίον της δεξιάς και της ακροδεξιάς, </w:t>
      </w:r>
      <w:r w:rsidRPr="00E752A3">
        <w:rPr>
          <w:rFonts w:eastAsia="Times New Roman" w:cs="Times New Roman"/>
          <w:szCs w:val="24"/>
        </w:rPr>
        <w:t xml:space="preserve">από την </w:t>
      </w:r>
      <w:r>
        <w:rPr>
          <w:rFonts w:eastAsia="Times New Roman" w:cs="Times New Roman"/>
          <w:szCs w:val="24"/>
        </w:rPr>
        <w:t>α</w:t>
      </w:r>
      <w:r w:rsidRPr="00E752A3">
        <w:rPr>
          <w:rFonts w:eastAsia="Times New Roman" w:cs="Times New Roman"/>
          <w:szCs w:val="24"/>
        </w:rPr>
        <w:t xml:space="preserve">ριστερά και το </w:t>
      </w:r>
      <w:r>
        <w:rPr>
          <w:rFonts w:eastAsia="Times New Roman" w:cs="Times New Roman"/>
          <w:szCs w:val="24"/>
        </w:rPr>
        <w:t>κ</w:t>
      </w:r>
      <w:r w:rsidRPr="00E752A3">
        <w:rPr>
          <w:rFonts w:eastAsia="Times New Roman" w:cs="Times New Roman"/>
          <w:szCs w:val="24"/>
        </w:rPr>
        <w:t xml:space="preserve">έντρο και την </w:t>
      </w:r>
      <w:r>
        <w:rPr>
          <w:rFonts w:eastAsia="Times New Roman" w:cs="Times New Roman"/>
          <w:szCs w:val="24"/>
        </w:rPr>
        <w:t>κ</w:t>
      </w:r>
      <w:r w:rsidRPr="00E752A3">
        <w:rPr>
          <w:rFonts w:eastAsia="Times New Roman" w:cs="Times New Roman"/>
          <w:szCs w:val="24"/>
        </w:rPr>
        <w:t>εντροαριστερά</w:t>
      </w:r>
      <w:r>
        <w:rPr>
          <w:rFonts w:eastAsia="Times New Roman" w:cs="Times New Roman"/>
          <w:szCs w:val="24"/>
        </w:rPr>
        <w:t>, κάτι που έχει γίνει καταφανές ό</w:t>
      </w:r>
      <w:r w:rsidRPr="00E752A3">
        <w:rPr>
          <w:rFonts w:eastAsia="Times New Roman" w:cs="Times New Roman"/>
          <w:szCs w:val="24"/>
        </w:rPr>
        <w:t>τι προβάλλεται ως ψευδές δίλημμα</w:t>
      </w:r>
      <w:r>
        <w:rPr>
          <w:rFonts w:eastAsia="Times New Roman" w:cs="Times New Roman"/>
          <w:szCs w:val="24"/>
        </w:rPr>
        <w:t>,</w:t>
      </w:r>
      <w:r w:rsidRPr="00E752A3">
        <w:rPr>
          <w:rFonts w:eastAsia="Times New Roman" w:cs="Times New Roman"/>
          <w:szCs w:val="24"/>
        </w:rPr>
        <w:t xml:space="preserve"> με σκοπό να πάρει κα</w:t>
      </w:r>
      <w:r>
        <w:rPr>
          <w:rFonts w:eastAsia="Times New Roman" w:cs="Times New Roman"/>
          <w:szCs w:val="24"/>
        </w:rPr>
        <w:t>μ</w:t>
      </w:r>
      <w:r>
        <w:rPr>
          <w:rFonts w:eastAsia="Times New Roman" w:cs="Times New Roman"/>
          <w:szCs w:val="24"/>
        </w:rPr>
        <w:t>μ</w:t>
      </w:r>
      <w:r w:rsidRPr="00E752A3">
        <w:rPr>
          <w:rFonts w:eastAsia="Times New Roman" w:cs="Times New Roman"/>
          <w:szCs w:val="24"/>
        </w:rPr>
        <w:t>ία ψήφο από το</w:t>
      </w:r>
      <w:r>
        <w:rPr>
          <w:rFonts w:eastAsia="Times New Roman" w:cs="Times New Roman"/>
          <w:szCs w:val="24"/>
        </w:rPr>
        <w:t>ν</w:t>
      </w:r>
      <w:r w:rsidRPr="00E752A3">
        <w:rPr>
          <w:rFonts w:eastAsia="Times New Roman" w:cs="Times New Roman"/>
          <w:szCs w:val="24"/>
        </w:rPr>
        <w:t xml:space="preserve"> δικό μας χώρο</w:t>
      </w:r>
      <w:r>
        <w:rPr>
          <w:rFonts w:eastAsia="Times New Roman" w:cs="Times New Roman"/>
          <w:szCs w:val="24"/>
        </w:rPr>
        <w:t xml:space="preserve">. </w:t>
      </w:r>
    </w:p>
    <w:p w14:paraId="19C9A90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Δ</w:t>
      </w:r>
      <w:r w:rsidRPr="00E752A3">
        <w:rPr>
          <w:rFonts w:eastAsia="Times New Roman" w:cs="Times New Roman"/>
          <w:szCs w:val="24"/>
        </w:rPr>
        <w:t>εν υπάρχει μεγαλύτερη αστειότητα</w:t>
      </w:r>
      <w:r>
        <w:rPr>
          <w:rFonts w:eastAsia="Times New Roman" w:cs="Times New Roman"/>
          <w:szCs w:val="24"/>
        </w:rPr>
        <w:t>,</w:t>
      </w:r>
      <w:r w:rsidRPr="00E752A3">
        <w:rPr>
          <w:rFonts w:eastAsia="Times New Roman" w:cs="Times New Roman"/>
          <w:szCs w:val="24"/>
        </w:rPr>
        <w:t xml:space="preserve"> δεν υπάρχει μεγαλύτερη απόδειξη </w:t>
      </w:r>
      <w:proofErr w:type="spellStart"/>
      <w:r w:rsidRPr="00E752A3">
        <w:rPr>
          <w:rFonts w:eastAsia="Times New Roman" w:cs="Times New Roman"/>
          <w:szCs w:val="24"/>
        </w:rPr>
        <w:t>μανιχαϊστική</w:t>
      </w:r>
      <w:r>
        <w:rPr>
          <w:rFonts w:eastAsia="Times New Roman" w:cs="Times New Roman"/>
          <w:szCs w:val="24"/>
        </w:rPr>
        <w:t>ς</w:t>
      </w:r>
      <w:proofErr w:type="spellEnd"/>
      <w:r w:rsidRPr="00E752A3">
        <w:rPr>
          <w:rFonts w:eastAsia="Times New Roman" w:cs="Times New Roman"/>
          <w:szCs w:val="24"/>
        </w:rPr>
        <w:t xml:space="preserve"> πολιτικής παρέμβασης</w:t>
      </w:r>
      <w:r>
        <w:rPr>
          <w:rFonts w:eastAsia="Times New Roman" w:cs="Times New Roman"/>
          <w:szCs w:val="24"/>
        </w:rPr>
        <w:t>,</w:t>
      </w:r>
      <w:r w:rsidRPr="00E752A3">
        <w:rPr>
          <w:rFonts w:eastAsia="Times New Roman" w:cs="Times New Roman"/>
          <w:szCs w:val="24"/>
        </w:rPr>
        <w:t xml:space="preserve"> δεν υπάρχει λιγότερο</w:t>
      </w:r>
      <w:r>
        <w:rPr>
          <w:rFonts w:eastAsia="Times New Roman" w:cs="Times New Roman"/>
          <w:szCs w:val="24"/>
        </w:rPr>
        <w:t xml:space="preserve"> σοβαρό επιχείρημα</w:t>
      </w:r>
      <w:r w:rsidRPr="00E752A3">
        <w:rPr>
          <w:rFonts w:eastAsia="Times New Roman" w:cs="Times New Roman"/>
          <w:szCs w:val="24"/>
        </w:rPr>
        <w:t xml:space="preserve"> που να έχει ακουστεί για να επιχειρήσει να κάνει τομή στο πολιτικό σύστημα</w:t>
      </w:r>
      <w:r>
        <w:rPr>
          <w:rFonts w:eastAsia="Times New Roman" w:cs="Times New Roman"/>
          <w:szCs w:val="24"/>
        </w:rPr>
        <w:t>,</w:t>
      </w:r>
      <w:r w:rsidRPr="00E752A3">
        <w:rPr>
          <w:rFonts w:eastAsia="Times New Roman" w:cs="Times New Roman"/>
          <w:szCs w:val="24"/>
        </w:rPr>
        <w:t xml:space="preserve"> </w:t>
      </w:r>
      <w:r>
        <w:rPr>
          <w:rFonts w:eastAsia="Times New Roman" w:cs="Times New Roman"/>
          <w:szCs w:val="24"/>
        </w:rPr>
        <w:t xml:space="preserve">από </w:t>
      </w:r>
      <w:r w:rsidRPr="00E752A3">
        <w:rPr>
          <w:rFonts w:eastAsia="Times New Roman" w:cs="Times New Roman"/>
          <w:szCs w:val="24"/>
        </w:rPr>
        <w:t>αυτό</w:t>
      </w:r>
      <w:r>
        <w:rPr>
          <w:rFonts w:eastAsia="Times New Roman" w:cs="Times New Roman"/>
          <w:szCs w:val="24"/>
        </w:rPr>
        <w:t xml:space="preserve">. </w:t>
      </w:r>
      <w:r>
        <w:rPr>
          <w:rFonts w:eastAsia="Times New Roman" w:cs="Times New Roman"/>
          <w:szCs w:val="24"/>
        </w:rPr>
        <w:t>Μ</w:t>
      </w:r>
      <w:r w:rsidRPr="00E752A3">
        <w:rPr>
          <w:rFonts w:eastAsia="Times New Roman" w:cs="Times New Roman"/>
          <w:szCs w:val="24"/>
        </w:rPr>
        <w:t>ε βάση</w:t>
      </w:r>
      <w:r>
        <w:rPr>
          <w:rFonts w:eastAsia="Times New Roman" w:cs="Times New Roman"/>
          <w:szCs w:val="24"/>
        </w:rPr>
        <w:t>,</w:t>
      </w:r>
      <w:r w:rsidRPr="00E752A3">
        <w:rPr>
          <w:rFonts w:eastAsia="Times New Roman" w:cs="Times New Roman"/>
          <w:szCs w:val="24"/>
        </w:rPr>
        <w:t xml:space="preserve"> δή</w:t>
      </w:r>
      <w:r>
        <w:rPr>
          <w:rFonts w:eastAsia="Times New Roman" w:cs="Times New Roman"/>
          <w:szCs w:val="24"/>
        </w:rPr>
        <w:t>θεν</w:t>
      </w:r>
      <w:r>
        <w:rPr>
          <w:rFonts w:eastAsia="Times New Roman" w:cs="Times New Roman"/>
          <w:szCs w:val="24"/>
        </w:rPr>
        <w:t>,</w:t>
      </w:r>
      <w:r>
        <w:rPr>
          <w:rFonts w:eastAsia="Times New Roman" w:cs="Times New Roman"/>
          <w:szCs w:val="24"/>
        </w:rPr>
        <w:t xml:space="preserve"> αυτό το ψευτοδίλημμα, χτίζετε</w:t>
      </w:r>
      <w:r w:rsidRPr="00E752A3">
        <w:rPr>
          <w:rFonts w:eastAsia="Times New Roman" w:cs="Times New Roman"/>
          <w:szCs w:val="24"/>
        </w:rPr>
        <w:t xml:space="preserve"> </w:t>
      </w:r>
      <w:r>
        <w:rPr>
          <w:rFonts w:eastAsia="Times New Roman" w:cs="Times New Roman"/>
          <w:szCs w:val="24"/>
        </w:rPr>
        <w:t xml:space="preserve">-υποτίθεται- </w:t>
      </w:r>
      <w:r w:rsidRPr="00E752A3">
        <w:rPr>
          <w:rFonts w:eastAsia="Times New Roman" w:cs="Times New Roman"/>
          <w:szCs w:val="24"/>
        </w:rPr>
        <w:t xml:space="preserve">συμμαχίες εναντίον </w:t>
      </w:r>
      <w:r>
        <w:rPr>
          <w:rFonts w:eastAsia="Times New Roman" w:cs="Times New Roman"/>
          <w:szCs w:val="24"/>
        </w:rPr>
        <w:t>αυτών που απεργάζονται τη</w:t>
      </w:r>
      <w:r w:rsidRPr="00E752A3">
        <w:rPr>
          <w:rFonts w:eastAsia="Times New Roman" w:cs="Times New Roman"/>
          <w:szCs w:val="24"/>
        </w:rPr>
        <w:t xml:space="preserve"> δημοκρατία και την ανατροπή </w:t>
      </w:r>
      <w:r>
        <w:rPr>
          <w:rFonts w:eastAsia="Times New Roman" w:cs="Times New Roman"/>
          <w:szCs w:val="24"/>
        </w:rPr>
        <w:t>της.</w:t>
      </w:r>
    </w:p>
    <w:p w14:paraId="19C9A910" w14:textId="77777777" w:rsidR="005136E3" w:rsidRDefault="0098028A">
      <w:pPr>
        <w:spacing w:after="0" w:line="600" w:lineRule="auto"/>
        <w:ind w:firstLine="720"/>
        <w:jc w:val="both"/>
        <w:rPr>
          <w:rFonts w:eastAsia="Times New Roman" w:cs="Times New Roman"/>
          <w:szCs w:val="24"/>
        </w:rPr>
      </w:pPr>
      <w:r w:rsidRPr="00E752A3">
        <w:rPr>
          <w:rFonts w:eastAsia="Times New Roman" w:cs="Times New Roman"/>
          <w:szCs w:val="24"/>
        </w:rPr>
        <w:lastRenderedPageBreak/>
        <w:t xml:space="preserve">Έχω </w:t>
      </w:r>
      <w:r>
        <w:rPr>
          <w:rFonts w:eastAsia="Times New Roman" w:cs="Times New Roman"/>
          <w:szCs w:val="24"/>
        </w:rPr>
        <w:t xml:space="preserve">πει </w:t>
      </w:r>
      <w:r w:rsidRPr="00E752A3">
        <w:rPr>
          <w:rFonts w:eastAsia="Times New Roman" w:cs="Times New Roman"/>
          <w:szCs w:val="24"/>
        </w:rPr>
        <w:t>πολλές φορές ότι</w:t>
      </w:r>
      <w:r>
        <w:rPr>
          <w:rFonts w:eastAsia="Times New Roman" w:cs="Times New Roman"/>
          <w:szCs w:val="24"/>
        </w:rPr>
        <w:t>,</w:t>
      </w:r>
      <w:r w:rsidRPr="00E752A3">
        <w:rPr>
          <w:rFonts w:eastAsia="Times New Roman" w:cs="Times New Roman"/>
          <w:szCs w:val="24"/>
        </w:rPr>
        <w:t xml:space="preserve"> όταν από την πλευρά της Χρυσής Αυγής ακούγονται </w:t>
      </w:r>
      <w:r>
        <w:rPr>
          <w:rFonts w:eastAsia="Times New Roman" w:cs="Times New Roman"/>
          <w:szCs w:val="24"/>
        </w:rPr>
        <w:t>οι</w:t>
      </w:r>
      <w:r w:rsidRPr="00E752A3">
        <w:rPr>
          <w:rFonts w:eastAsia="Times New Roman" w:cs="Times New Roman"/>
          <w:szCs w:val="24"/>
        </w:rPr>
        <w:t xml:space="preserve"> απαράδεκτες φράσεις </w:t>
      </w:r>
      <w:r>
        <w:rPr>
          <w:rFonts w:eastAsia="Times New Roman" w:cs="Times New Roman"/>
          <w:szCs w:val="24"/>
        </w:rPr>
        <w:t>«</w:t>
      </w:r>
      <w:r w:rsidRPr="00E752A3">
        <w:rPr>
          <w:rFonts w:eastAsia="Times New Roman" w:cs="Times New Roman"/>
          <w:szCs w:val="24"/>
        </w:rPr>
        <w:t>προδότες</w:t>
      </w:r>
      <w:r>
        <w:rPr>
          <w:rFonts w:eastAsia="Times New Roman" w:cs="Times New Roman"/>
          <w:szCs w:val="24"/>
        </w:rPr>
        <w:t>»,</w:t>
      </w:r>
      <w:r w:rsidRPr="00E752A3">
        <w:rPr>
          <w:rFonts w:eastAsia="Times New Roman" w:cs="Times New Roman"/>
          <w:szCs w:val="24"/>
        </w:rPr>
        <w:t xml:space="preserve"> </w:t>
      </w:r>
      <w:r>
        <w:rPr>
          <w:rFonts w:eastAsia="Times New Roman" w:cs="Times New Roman"/>
          <w:szCs w:val="24"/>
        </w:rPr>
        <w:t>«</w:t>
      </w:r>
      <w:r w:rsidRPr="00E752A3">
        <w:rPr>
          <w:rFonts w:eastAsia="Times New Roman" w:cs="Times New Roman"/>
          <w:szCs w:val="24"/>
        </w:rPr>
        <w:t>πουλημένοι</w:t>
      </w:r>
      <w:r>
        <w:rPr>
          <w:rFonts w:eastAsia="Times New Roman" w:cs="Times New Roman"/>
          <w:szCs w:val="24"/>
        </w:rPr>
        <w:t>», πετάγεσ</w:t>
      </w:r>
      <w:r>
        <w:rPr>
          <w:rFonts w:eastAsia="Times New Roman" w:cs="Times New Roman"/>
          <w:szCs w:val="24"/>
        </w:rPr>
        <w:t>τε σαν ελατήρια, γ</w:t>
      </w:r>
      <w:r w:rsidRPr="00E752A3">
        <w:rPr>
          <w:rFonts w:eastAsia="Times New Roman" w:cs="Times New Roman"/>
          <w:szCs w:val="24"/>
        </w:rPr>
        <w:t>ιατί αυτό σ</w:t>
      </w:r>
      <w:r>
        <w:rPr>
          <w:rFonts w:eastAsia="Times New Roman" w:cs="Times New Roman"/>
          <w:szCs w:val="24"/>
        </w:rPr>
        <w:t>ά</w:t>
      </w:r>
      <w:r w:rsidRPr="00E752A3">
        <w:rPr>
          <w:rFonts w:eastAsia="Times New Roman" w:cs="Times New Roman"/>
          <w:szCs w:val="24"/>
        </w:rPr>
        <w:t>ς δίνει δικαίωμα να θυμίζετε στον εαυτό σας ότι έχετε και ένα παρελθόν</w:t>
      </w:r>
      <w:r>
        <w:rPr>
          <w:rFonts w:eastAsia="Times New Roman" w:cs="Times New Roman"/>
          <w:szCs w:val="24"/>
        </w:rPr>
        <w:t xml:space="preserve">. Γιατί όλα τα άλλα που λέγατε τα έχετε καταπατήσει και η </w:t>
      </w:r>
      <w:r w:rsidRPr="00E752A3">
        <w:rPr>
          <w:rFonts w:eastAsia="Times New Roman" w:cs="Times New Roman"/>
          <w:szCs w:val="24"/>
        </w:rPr>
        <w:t>υποκρισία στο</w:t>
      </w:r>
      <w:r>
        <w:rPr>
          <w:rFonts w:eastAsia="Times New Roman" w:cs="Times New Roman"/>
          <w:szCs w:val="24"/>
        </w:rPr>
        <w:t>ν</w:t>
      </w:r>
      <w:r w:rsidRPr="00E752A3">
        <w:rPr>
          <w:rFonts w:eastAsia="Times New Roman" w:cs="Times New Roman"/>
          <w:szCs w:val="24"/>
        </w:rPr>
        <w:t xml:space="preserve"> λόγο σας βασιλεύει</w:t>
      </w:r>
      <w:r>
        <w:rPr>
          <w:rFonts w:eastAsia="Times New Roman" w:cs="Times New Roman"/>
          <w:szCs w:val="24"/>
        </w:rPr>
        <w:t>. Π</w:t>
      </w:r>
      <w:r w:rsidRPr="00E752A3">
        <w:rPr>
          <w:rFonts w:eastAsia="Times New Roman" w:cs="Times New Roman"/>
          <w:szCs w:val="24"/>
        </w:rPr>
        <w:t>αίζετ</w:t>
      </w:r>
      <w:r>
        <w:rPr>
          <w:rFonts w:eastAsia="Times New Roman" w:cs="Times New Roman"/>
          <w:szCs w:val="24"/>
        </w:rPr>
        <w:t>ε</w:t>
      </w:r>
      <w:r w:rsidRPr="00E752A3">
        <w:rPr>
          <w:rFonts w:eastAsia="Times New Roman" w:cs="Times New Roman"/>
          <w:szCs w:val="24"/>
        </w:rPr>
        <w:t xml:space="preserve"> το παιχνίδι του αντιπάλου</w:t>
      </w:r>
      <w:r>
        <w:rPr>
          <w:rFonts w:eastAsia="Times New Roman" w:cs="Times New Roman"/>
          <w:szCs w:val="24"/>
        </w:rPr>
        <w:t>,</w:t>
      </w:r>
      <w:r w:rsidRPr="00E752A3">
        <w:rPr>
          <w:rFonts w:eastAsia="Times New Roman" w:cs="Times New Roman"/>
          <w:szCs w:val="24"/>
        </w:rPr>
        <w:t xml:space="preserve"> της ακροδεξιάς</w:t>
      </w:r>
      <w:r>
        <w:rPr>
          <w:rFonts w:eastAsia="Times New Roman" w:cs="Times New Roman"/>
          <w:szCs w:val="24"/>
        </w:rPr>
        <w:t>. Δεν είστε</w:t>
      </w:r>
      <w:r>
        <w:rPr>
          <w:rFonts w:eastAsia="Times New Roman" w:cs="Times New Roman"/>
          <w:szCs w:val="24"/>
        </w:rPr>
        <w:t xml:space="preserve"> αν</w:t>
      </w:r>
      <w:r>
        <w:rPr>
          <w:rFonts w:eastAsia="Times New Roman" w:cs="Times New Roman"/>
          <w:szCs w:val="24"/>
        </w:rPr>
        <w:t>τίπαλος της ακροδεξιάς</w:t>
      </w:r>
      <w:r>
        <w:rPr>
          <w:rFonts w:eastAsia="Times New Roman" w:cs="Times New Roman"/>
          <w:szCs w:val="24"/>
        </w:rPr>
        <w:t xml:space="preserve">. Μαζί τους ήσασταν </w:t>
      </w:r>
      <w:r w:rsidRPr="00E752A3">
        <w:rPr>
          <w:rFonts w:eastAsia="Times New Roman" w:cs="Times New Roman"/>
          <w:szCs w:val="24"/>
        </w:rPr>
        <w:t>στις διαδηλώσεις των αγανακτισμένων εναντίον των νόμιμων κυβερνήσεων της χώρας</w:t>
      </w:r>
      <w:r>
        <w:rPr>
          <w:rFonts w:eastAsia="Times New Roman" w:cs="Times New Roman"/>
          <w:szCs w:val="24"/>
        </w:rPr>
        <w:t>.</w:t>
      </w:r>
    </w:p>
    <w:p w14:paraId="19C9A91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ώρα ως προς την </w:t>
      </w:r>
      <w:r>
        <w:rPr>
          <w:rFonts w:eastAsia="Times New Roman" w:cs="Times New Roman"/>
          <w:szCs w:val="24"/>
        </w:rPr>
        <w:t>Α</w:t>
      </w:r>
      <w:r>
        <w:rPr>
          <w:rFonts w:eastAsia="Times New Roman" w:cs="Times New Roman"/>
          <w:szCs w:val="24"/>
        </w:rPr>
        <w:t xml:space="preserve">ναθεώρηση. Διότι όσα </w:t>
      </w:r>
      <w:r w:rsidRPr="00E752A3">
        <w:rPr>
          <w:rFonts w:eastAsia="Times New Roman" w:cs="Times New Roman"/>
          <w:szCs w:val="24"/>
        </w:rPr>
        <w:t xml:space="preserve">είπα </w:t>
      </w:r>
      <w:r>
        <w:rPr>
          <w:rFonts w:eastAsia="Times New Roman" w:cs="Times New Roman"/>
          <w:szCs w:val="24"/>
        </w:rPr>
        <w:t xml:space="preserve">μέχρι τώρα, τα προηγούμενα, τα πολιτικά, </w:t>
      </w:r>
      <w:r w:rsidRPr="00E752A3">
        <w:rPr>
          <w:rFonts w:eastAsia="Times New Roman" w:cs="Times New Roman"/>
          <w:szCs w:val="24"/>
        </w:rPr>
        <w:t>είναι σοβαρότερα από όλα όσα νομικά ακούγονται</w:t>
      </w:r>
      <w:r>
        <w:rPr>
          <w:rFonts w:eastAsia="Times New Roman" w:cs="Times New Roman"/>
          <w:szCs w:val="24"/>
        </w:rPr>
        <w:t xml:space="preserve"> εδώ, στην τελευταία συνεδρίαση μ</w:t>
      </w:r>
      <w:r w:rsidRPr="00E752A3">
        <w:rPr>
          <w:rFonts w:eastAsia="Times New Roman" w:cs="Times New Roman"/>
          <w:szCs w:val="24"/>
        </w:rPr>
        <w:t xml:space="preserve">ιας </w:t>
      </w:r>
      <w:r w:rsidRPr="00064BA6">
        <w:rPr>
          <w:rFonts w:eastAsia="Times New Roman" w:cs="Times New Roman"/>
          <w:szCs w:val="24"/>
        </w:rPr>
        <w:t>ανυπόληπτη</w:t>
      </w:r>
      <w:r>
        <w:rPr>
          <w:rFonts w:eastAsia="Times New Roman" w:cs="Times New Roman"/>
          <w:szCs w:val="24"/>
        </w:rPr>
        <w:t>ς</w:t>
      </w:r>
      <w:r w:rsidRPr="00064BA6">
        <w:rPr>
          <w:rFonts w:eastAsia="Times New Roman" w:cs="Times New Roman"/>
          <w:szCs w:val="24"/>
        </w:rPr>
        <w:t xml:space="preserve"> </w:t>
      </w:r>
      <w:r w:rsidRPr="00E752A3">
        <w:rPr>
          <w:rFonts w:eastAsia="Times New Roman" w:cs="Times New Roman"/>
          <w:szCs w:val="24"/>
        </w:rPr>
        <w:t>διαδικασίας</w:t>
      </w:r>
      <w:r>
        <w:rPr>
          <w:rFonts w:eastAsia="Times New Roman" w:cs="Times New Roman"/>
          <w:szCs w:val="24"/>
        </w:rPr>
        <w:t>,</w:t>
      </w:r>
      <w:r w:rsidRPr="00E752A3">
        <w:rPr>
          <w:rFonts w:eastAsia="Times New Roman" w:cs="Times New Roman"/>
          <w:szCs w:val="24"/>
        </w:rPr>
        <w:t xml:space="preserve"> που έγινε χωρίς τον πολίτη να ακούει </w:t>
      </w:r>
      <w:r>
        <w:rPr>
          <w:rFonts w:eastAsia="Times New Roman" w:cs="Times New Roman"/>
          <w:szCs w:val="24"/>
        </w:rPr>
        <w:t>τι λέμε, χωρίς τον πολίτη</w:t>
      </w:r>
      <w:r w:rsidRPr="00E752A3">
        <w:rPr>
          <w:rFonts w:eastAsia="Times New Roman" w:cs="Times New Roman"/>
          <w:szCs w:val="24"/>
        </w:rPr>
        <w:t xml:space="preserve"> να ενδιαφέρεται</w:t>
      </w:r>
      <w:r>
        <w:rPr>
          <w:rFonts w:eastAsia="Times New Roman" w:cs="Times New Roman"/>
          <w:szCs w:val="24"/>
        </w:rPr>
        <w:t xml:space="preserve">. </w:t>
      </w:r>
    </w:p>
    <w:p w14:paraId="19C9A91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Έ</w:t>
      </w:r>
      <w:r w:rsidRPr="00E752A3">
        <w:rPr>
          <w:rFonts w:eastAsia="Times New Roman" w:cs="Times New Roman"/>
          <w:szCs w:val="24"/>
        </w:rPr>
        <w:t xml:space="preserve">χω εξηγήσει με τις ομιλίες μου </w:t>
      </w:r>
      <w:r>
        <w:rPr>
          <w:rFonts w:eastAsia="Times New Roman" w:cs="Times New Roman"/>
          <w:szCs w:val="24"/>
        </w:rPr>
        <w:t>-</w:t>
      </w:r>
      <w:r w:rsidRPr="00E752A3">
        <w:rPr>
          <w:rFonts w:eastAsia="Times New Roman" w:cs="Times New Roman"/>
          <w:szCs w:val="24"/>
        </w:rPr>
        <w:t>και θα το επαναλάβω</w:t>
      </w:r>
      <w:r>
        <w:rPr>
          <w:rFonts w:eastAsia="Times New Roman" w:cs="Times New Roman"/>
          <w:szCs w:val="24"/>
        </w:rPr>
        <w:t>-</w:t>
      </w:r>
      <w:r w:rsidRPr="00E752A3">
        <w:rPr>
          <w:rFonts w:eastAsia="Times New Roman" w:cs="Times New Roman"/>
          <w:szCs w:val="24"/>
        </w:rPr>
        <w:t xml:space="preserve"> κυρίες και κύριοι </w:t>
      </w:r>
      <w:r>
        <w:rPr>
          <w:rFonts w:eastAsia="Times New Roman" w:cs="Times New Roman"/>
          <w:szCs w:val="24"/>
        </w:rPr>
        <w:t>Β</w:t>
      </w:r>
      <w:r w:rsidRPr="00E752A3">
        <w:rPr>
          <w:rFonts w:eastAsia="Times New Roman" w:cs="Times New Roman"/>
          <w:szCs w:val="24"/>
        </w:rPr>
        <w:t xml:space="preserve">ουλευτές όλων των </w:t>
      </w:r>
      <w:r>
        <w:rPr>
          <w:rFonts w:eastAsia="Times New Roman" w:cs="Times New Roman"/>
          <w:szCs w:val="24"/>
        </w:rPr>
        <w:t>πτερύγων</w:t>
      </w:r>
      <w:r w:rsidRPr="00E752A3">
        <w:rPr>
          <w:rFonts w:eastAsia="Times New Roman" w:cs="Times New Roman"/>
          <w:szCs w:val="24"/>
        </w:rPr>
        <w:t xml:space="preserve"> της Βουλής</w:t>
      </w:r>
      <w:r>
        <w:rPr>
          <w:rFonts w:eastAsia="Times New Roman" w:cs="Times New Roman"/>
          <w:szCs w:val="24"/>
        </w:rPr>
        <w:t>, ό</w:t>
      </w:r>
      <w:r>
        <w:rPr>
          <w:rFonts w:eastAsia="Times New Roman" w:cs="Times New Roman"/>
          <w:szCs w:val="24"/>
        </w:rPr>
        <w:t>τι χάνουμε</w:t>
      </w:r>
      <w:r w:rsidRPr="00E752A3">
        <w:rPr>
          <w:rFonts w:eastAsia="Times New Roman" w:cs="Times New Roman"/>
          <w:szCs w:val="24"/>
        </w:rPr>
        <w:t xml:space="preserve"> μία μεγάλη ευκαιρία</w:t>
      </w:r>
      <w:r>
        <w:rPr>
          <w:rFonts w:eastAsia="Times New Roman" w:cs="Times New Roman"/>
          <w:szCs w:val="24"/>
        </w:rPr>
        <w:t xml:space="preserve">. </w:t>
      </w:r>
    </w:p>
    <w:p w14:paraId="19C9A91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Αγαπητέ συνάδελφε της Πλειοψηφίας, χάνουμε μια μεγάλη ευκαιρία. Η ομ</w:t>
      </w:r>
      <w:r w:rsidRPr="00E752A3">
        <w:rPr>
          <w:rFonts w:eastAsia="Times New Roman" w:cs="Times New Roman"/>
          <w:szCs w:val="24"/>
        </w:rPr>
        <w:t>ιλία σας ή</w:t>
      </w:r>
      <w:r>
        <w:rPr>
          <w:rFonts w:eastAsia="Times New Roman" w:cs="Times New Roman"/>
          <w:szCs w:val="24"/>
        </w:rPr>
        <w:t xml:space="preserve">ταν απόδειξη αυτής της χαμένης </w:t>
      </w:r>
      <w:r>
        <w:rPr>
          <w:rFonts w:eastAsia="Times New Roman" w:cs="Times New Roman"/>
          <w:szCs w:val="24"/>
        </w:rPr>
        <w:lastRenderedPageBreak/>
        <w:t>ε</w:t>
      </w:r>
      <w:r w:rsidRPr="00E752A3">
        <w:rPr>
          <w:rFonts w:eastAsia="Times New Roman" w:cs="Times New Roman"/>
          <w:szCs w:val="24"/>
        </w:rPr>
        <w:t>υκαιρίας</w:t>
      </w:r>
      <w:r>
        <w:rPr>
          <w:rFonts w:eastAsia="Times New Roman" w:cs="Times New Roman"/>
          <w:szCs w:val="24"/>
        </w:rPr>
        <w:t>. Σ</w:t>
      </w:r>
      <w:r w:rsidRPr="00E752A3">
        <w:rPr>
          <w:rFonts w:eastAsia="Times New Roman" w:cs="Times New Roman"/>
          <w:szCs w:val="24"/>
        </w:rPr>
        <w:t xml:space="preserve">ας είχαμε </w:t>
      </w:r>
      <w:r>
        <w:rPr>
          <w:rFonts w:eastAsia="Times New Roman" w:cs="Times New Roman"/>
          <w:szCs w:val="24"/>
        </w:rPr>
        <w:t>πει</w:t>
      </w:r>
      <w:r>
        <w:rPr>
          <w:rFonts w:eastAsia="Times New Roman" w:cs="Times New Roman"/>
          <w:szCs w:val="24"/>
        </w:rPr>
        <w:t>,</w:t>
      </w:r>
      <w:r>
        <w:rPr>
          <w:rFonts w:eastAsia="Times New Roman" w:cs="Times New Roman"/>
          <w:szCs w:val="24"/>
        </w:rPr>
        <w:t xml:space="preserve"> ως Δημο</w:t>
      </w:r>
      <w:r w:rsidRPr="00E752A3">
        <w:rPr>
          <w:rFonts w:eastAsia="Times New Roman" w:cs="Times New Roman"/>
          <w:szCs w:val="24"/>
        </w:rPr>
        <w:t xml:space="preserve">κρατική </w:t>
      </w:r>
      <w:r>
        <w:rPr>
          <w:rFonts w:eastAsia="Times New Roman" w:cs="Times New Roman"/>
          <w:szCs w:val="24"/>
        </w:rPr>
        <w:t>Σ</w:t>
      </w:r>
      <w:r w:rsidRPr="00E752A3">
        <w:rPr>
          <w:rFonts w:eastAsia="Times New Roman" w:cs="Times New Roman"/>
          <w:szCs w:val="24"/>
        </w:rPr>
        <w:t>υμπαράταξη</w:t>
      </w:r>
      <w:r>
        <w:rPr>
          <w:rFonts w:eastAsia="Times New Roman" w:cs="Times New Roman"/>
          <w:szCs w:val="24"/>
        </w:rPr>
        <w:t>, ότι</w:t>
      </w:r>
      <w:r w:rsidRPr="00E752A3">
        <w:rPr>
          <w:rFonts w:eastAsia="Times New Roman" w:cs="Times New Roman"/>
          <w:szCs w:val="24"/>
        </w:rPr>
        <w:t xml:space="preserve"> </w:t>
      </w:r>
      <w:r>
        <w:rPr>
          <w:rFonts w:eastAsia="Times New Roman" w:cs="Times New Roman"/>
          <w:szCs w:val="24"/>
        </w:rPr>
        <w:t>τ</w:t>
      </w:r>
      <w:r w:rsidRPr="00E752A3">
        <w:rPr>
          <w:rFonts w:eastAsia="Times New Roman" w:cs="Times New Roman"/>
          <w:szCs w:val="24"/>
        </w:rPr>
        <w:t>ώρα είναι</w:t>
      </w:r>
      <w:r>
        <w:rPr>
          <w:rFonts w:eastAsia="Times New Roman" w:cs="Times New Roman"/>
          <w:szCs w:val="24"/>
        </w:rPr>
        <w:t xml:space="preserve"> μια</w:t>
      </w:r>
      <w:r w:rsidRPr="00E752A3">
        <w:rPr>
          <w:rFonts w:eastAsia="Times New Roman" w:cs="Times New Roman"/>
          <w:szCs w:val="24"/>
        </w:rPr>
        <w:t xml:space="preserve"> ευκαιρία και</w:t>
      </w:r>
      <w:r>
        <w:rPr>
          <w:rFonts w:eastAsia="Times New Roman" w:cs="Times New Roman"/>
          <w:szCs w:val="24"/>
        </w:rPr>
        <w:t xml:space="preserve"> να μας ακούσει ο κόσμος και</w:t>
      </w:r>
      <w:r>
        <w:rPr>
          <w:rFonts w:eastAsia="Times New Roman" w:cs="Times New Roman"/>
          <w:szCs w:val="24"/>
        </w:rPr>
        <w:t xml:space="preserve"> </w:t>
      </w:r>
      <w:r w:rsidRPr="00E752A3">
        <w:rPr>
          <w:rFonts w:eastAsia="Times New Roman" w:cs="Times New Roman"/>
          <w:szCs w:val="24"/>
        </w:rPr>
        <w:t>να κάνουμε κάτι καλό για την οικονομία</w:t>
      </w:r>
      <w:r>
        <w:rPr>
          <w:rFonts w:eastAsia="Times New Roman" w:cs="Times New Roman"/>
          <w:szCs w:val="24"/>
        </w:rPr>
        <w:t>,</w:t>
      </w:r>
      <w:r w:rsidRPr="00E752A3">
        <w:rPr>
          <w:rFonts w:eastAsia="Times New Roman" w:cs="Times New Roman"/>
          <w:szCs w:val="24"/>
        </w:rPr>
        <w:t xml:space="preserve"> για τη χώρα μας γενικότερα</w:t>
      </w:r>
      <w:r>
        <w:rPr>
          <w:rFonts w:eastAsia="Times New Roman" w:cs="Times New Roman"/>
          <w:szCs w:val="24"/>
        </w:rPr>
        <w:t>,</w:t>
      </w:r>
      <w:r w:rsidRPr="00E752A3">
        <w:rPr>
          <w:rFonts w:eastAsia="Times New Roman" w:cs="Times New Roman"/>
          <w:szCs w:val="24"/>
        </w:rPr>
        <w:t xml:space="preserve"> πάνω από όλα για τον πολίτη</w:t>
      </w:r>
      <w:r>
        <w:rPr>
          <w:rFonts w:eastAsia="Times New Roman" w:cs="Times New Roman"/>
          <w:szCs w:val="24"/>
        </w:rPr>
        <w:t>.</w:t>
      </w:r>
      <w:r w:rsidRPr="00E752A3">
        <w:rPr>
          <w:rFonts w:eastAsia="Times New Roman" w:cs="Times New Roman"/>
          <w:szCs w:val="24"/>
        </w:rPr>
        <w:t xml:space="preserve"> Ποιο είναι αυτό το καλό</w:t>
      </w:r>
      <w:r>
        <w:rPr>
          <w:rFonts w:eastAsia="Times New Roman" w:cs="Times New Roman"/>
          <w:szCs w:val="24"/>
        </w:rPr>
        <w:t>; Να βάλουμε</w:t>
      </w:r>
      <w:r w:rsidRPr="00E752A3">
        <w:rPr>
          <w:rFonts w:eastAsia="Times New Roman" w:cs="Times New Roman"/>
          <w:szCs w:val="24"/>
        </w:rPr>
        <w:t xml:space="preserve"> τον πολίτη στο κέντρο του </w:t>
      </w:r>
      <w:proofErr w:type="spellStart"/>
      <w:r w:rsidRPr="00E752A3">
        <w:rPr>
          <w:rFonts w:eastAsia="Times New Roman" w:cs="Times New Roman"/>
          <w:szCs w:val="24"/>
        </w:rPr>
        <w:t>ενδιαφέροντός</w:t>
      </w:r>
      <w:proofErr w:type="spellEnd"/>
      <w:r>
        <w:rPr>
          <w:rFonts w:eastAsia="Times New Roman" w:cs="Times New Roman"/>
          <w:szCs w:val="24"/>
        </w:rPr>
        <w:t xml:space="preserve"> μας, όχ</w:t>
      </w:r>
      <w:r w:rsidRPr="00E752A3">
        <w:rPr>
          <w:rFonts w:eastAsia="Times New Roman" w:cs="Times New Roman"/>
          <w:szCs w:val="24"/>
        </w:rPr>
        <w:t>ι με αφηρημένες έννοιες</w:t>
      </w:r>
      <w:r>
        <w:rPr>
          <w:rFonts w:eastAsia="Times New Roman" w:cs="Times New Roman"/>
          <w:szCs w:val="24"/>
        </w:rPr>
        <w:t>,</w:t>
      </w:r>
      <w:r w:rsidRPr="00E752A3">
        <w:rPr>
          <w:rFonts w:eastAsia="Times New Roman" w:cs="Times New Roman"/>
          <w:szCs w:val="24"/>
        </w:rPr>
        <w:t xml:space="preserve"> αλλά τον πολίτη με </w:t>
      </w:r>
      <w:r>
        <w:rPr>
          <w:rFonts w:eastAsia="Times New Roman" w:cs="Times New Roman"/>
          <w:szCs w:val="24"/>
        </w:rPr>
        <w:t xml:space="preserve">τις </w:t>
      </w:r>
      <w:r w:rsidRPr="00E752A3">
        <w:rPr>
          <w:rFonts w:eastAsia="Times New Roman" w:cs="Times New Roman"/>
          <w:szCs w:val="24"/>
        </w:rPr>
        <w:t>καθημερινές του ιδιότητες</w:t>
      </w:r>
      <w:r>
        <w:rPr>
          <w:rFonts w:eastAsia="Times New Roman" w:cs="Times New Roman"/>
          <w:szCs w:val="24"/>
        </w:rPr>
        <w:t xml:space="preserve">. </w:t>
      </w:r>
      <w:r>
        <w:rPr>
          <w:rFonts w:eastAsia="Times New Roman" w:cs="Times New Roman"/>
          <w:szCs w:val="24"/>
        </w:rPr>
        <w:t>Π</w:t>
      </w:r>
      <w:r w:rsidRPr="00E752A3">
        <w:rPr>
          <w:rFonts w:eastAsia="Times New Roman" w:cs="Times New Roman"/>
          <w:szCs w:val="24"/>
        </w:rPr>
        <w:t xml:space="preserve">ρώτα από όλα </w:t>
      </w:r>
      <w:r>
        <w:rPr>
          <w:rFonts w:eastAsia="Times New Roman" w:cs="Times New Roman"/>
          <w:szCs w:val="24"/>
        </w:rPr>
        <w:t>ως</w:t>
      </w:r>
      <w:r w:rsidRPr="00E752A3">
        <w:rPr>
          <w:rFonts w:eastAsia="Times New Roman" w:cs="Times New Roman"/>
          <w:szCs w:val="24"/>
        </w:rPr>
        <w:t xml:space="preserve"> διοικούμενο</w:t>
      </w:r>
      <w:r>
        <w:rPr>
          <w:rFonts w:eastAsia="Times New Roman" w:cs="Times New Roman"/>
          <w:szCs w:val="24"/>
        </w:rPr>
        <w:t>, που παραπονείται</w:t>
      </w:r>
      <w:r w:rsidRPr="00E752A3">
        <w:rPr>
          <w:rFonts w:eastAsia="Times New Roman" w:cs="Times New Roman"/>
          <w:szCs w:val="24"/>
        </w:rPr>
        <w:t xml:space="preserve"> για τις καθυστερήσεις που υφίσταται </w:t>
      </w:r>
      <w:r>
        <w:rPr>
          <w:rFonts w:eastAsia="Times New Roman" w:cs="Times New Roman"/>
          <w:szCs w:val="24"/>
        </w:rPr>
        <w:t xml:space="preserve">όταν λειτουργεί </w:t>
      </w:r>
      <w:r w:rsidRPr="00E752A3">
        <w:rPr>
          <w:rFonts w:eastAsia="Times New Roman" w:cs="Times New Roman"/>
          <w:szCs w:val="24"/>
        </w:rPr>
        <w:t xml:space="preserve">το </w:t>
      </w:r>
      <w:r>
        <w:rPr>
          <w:rFonts w:eastAsia="Times New Roman" w:cs="Times New Roman"/>
          <w:szCs w:val="24"/>
        </w:rPr>
        <w:t>κ</w:t>
      </w:r>
      <w:r w:rsidRPr="00E752A3">
        <w:rPr>
          <w:rFonts w:eastAsia="Times New Roman" w:cs="Times New Roman"/>
          <w:szCs w:val="24"/>
        </w:rPr>
        <w:t>ράτος</w:t>
      </w:r>
      <w:r>
        <w:rPr>
          <w:rFonts w:eastAsia="Times New Roman" w:cs="Times New Roman"/>
          <w:szCs w:val="24"/>
        </w:rPr>
        <w:t>.</w:t>
      </w:r>
      <w:r w:rsidRPr="008428F7">
        <w:rPr>
          <w:rFonts w:eastAsia="Times New Roman" w:cs="Times New Roman"/>
          <w:szCs w:val="24"/>
        </w:rPr>
        <w:t xml:space="preserve"> </w:t>
      </w:r>
      <w:r>
        <w:rPr>
          <w:rFonts w:eastAsia="Times New Roman" w:cs="Times New Roman"/>
          <w:szCs w:val="24"/>
        </w:rPr>
        <w:t>Π</w:t>
      </w:r>
      <w:r w:rsidRPr="00E752A3">
        <w:rPr>
          <w:rFonts w:eastAsia="Times New Roman" w:cs="Times New Roman"/>
          <w:szCs w:val="24"/>
        </w:rPr>
        <w:t>ροτείνατε κάτι</w:t>
      </w:r>
      <w:r>
        <w:rPr>
          <w:rFonts w:eastAsia="Times New Roman" w:cs="Times New Roman"/>
          <w:szCs w:val="24"/>
        </w:rPr>
        <w:t>; Τ</w:t>
      </w:r>
      <w:r w:rsidRPr="00E752A3">
        <w:rPr>
          <w:rFonts w:eastAsia="Times New Roman" w:cs="Times New Roman"/>
          <w:szCs w:val="24"/>
        </w:rPr>
        <w:t>ίποτα</w:t>
      </w:r>
      <w:r>
        <w:rPr>
          <w:rFonts w:eastAsia="Times New Roman" w:cs="Times New Roman"/>
          <w:szCs w:val="24"/>
        </w:rPr>
        <w:t>. Εμείς προτείναμε τη σ</w:t>
      </w:r>
      <w:r w:rsidRPr="00E752A3">
        <w:rPr>
          <w:rFonts w:eastAsia="Times New Roman" w:cs="Times New Roman"/>
          <w:szCs w:val="24"/>
        </w:rPr>
        <w:t>υνταγματική καθιέρωση αποκλειστικ</w:t>
      </w:r>
      <w:r>
        <w:rPr>
          <w:rFonts w:eastAsia="Times New Roman" w:cs="Times New Roman"/>
          <w:szCs w:val="24"/>
        </w:rPr>
        <w:t>ών</w:t>
      </w:r>
      <w:r w:rsidRPr="00E752A3">
        <w:rPr>
          <w:rFonts w:eastAsia="Times New Roman" w:cs="Times New Roman"/>
          <w:szCs w:val="24"/>
        </w:rPr>
        <w:t xml:space="preserve"> νομοθετικών προθεσμιών</w:t>
      </w:r>
      <w:r>
        <w:rPr>
          <w:rFonts w:eastAsia="Times New Roman" w:cs="Times New Roman"/>
          <w:szCs w:val="24"/>
        </w:rPr>
        <w:t>. Τ</w:t>
      </w:r>
      <w:r w:rsidRPr="00E752A3">
        <w:rPr>
          <w:rFonts w:eastAsia="Times New Roman" w:cs="Times New Roman"/>
          <w:szCs w:val="24"/>
        </w:rPr>
        <w:t xml:space="preserve">ο ανέλυσα </w:t>
      </w:r>
      <w:r>
        <w:rPr>
          <w:rFonts w:eastAsia="Times New Roman" w:cs="Times New Roman"/>
          <w:szCs w:val="24"/>
        </w:rPr>
        <w:t>δέκα</w:t>
      </w:r>
      <w:r w:rsidRPr="00E752A3">
        <w:rPr>
          <w:rFonts w:eastAsia="Times New Roman" w:cs="Times New Roman"/>
          <w:szCs w:val="24"/>
        </w:rPr>
        <w:t xml:space="preserve"> φορές</w:t>
      </w:r>
      <w:r>
        <w:rPr>
          <w:rFonts w:eastAsia="Times New Roman" w:cs="Times New Roman"/>
          <w:szCs w:val="24"/>
        </w:rPr>
        <w:t>. Δ</w:t>
      </w:r>
      <w:r w:rsidRPr="00E752A3">
        <w:rPr>
          <w:rFonts w:eastAsia="Times New Roman" w:cs="Times New Roman"/>
          <w:szCs w:val="24"/>
        </w:rPr>
        <w:t xml:space="preserve">εν έχω χρόνο να </w:t>
      </w:r>
      <w:r w:rsidRPr="00E752A3">
        <w:rPr>
          <w:rFonts w:eastAsia="Times New Roman" w:cs="Times New Roman"/>
          <w:szCs w:val="24"/>
        </w:rPr>
        <w:t>το ξαναπώ</w:t>
      </w:r>
      <w:r>
        <w:rPr>
          <w:rFonts w:eastAsia="Times New Roman" w:cs="Times New Roman"/>
          <w:szCs w:val="24"/>
        </w:rPr>
        <w:t>. Τ</w:t>
      </w:r>
      <w:r w:rsidRPr="00E752A3">
        <w:rPr>
          <w:rFonts w:eastAsia="Times New Roman" w:cs="Times New Roman"/>
          <w:szCs w:val="24"/>
        </w:rPr>
        <w:t>ο αρνηθήκατε</w:t>
      </w:r>
      <w:r>
        <w:rPr>
          <w:rFonts w:eastAsia="Times New Roman" w:cs="Times New Roman"/>
          <w:szCs w:val="24"/>
        </w:rPr>
        <w:t>. Ο</w:t>
      </w:r>
      <w:r w:rsidRPr="00E752A3">
        <w:rPr>
          <w:rFonts w:eastAsia="Times New Roman" w:cs="Times New Roman"/>
          <w:szCs w:val="24"/>
        </w:rPr>
        <w:t xml:space="preserve">ύτε ως κατεύθυνση το έχετε </w:t>
      </w:r>
      <w:r>
        <w:rPr>
          <w:rFonts w:eastAsia="Times New Roman" w:cs="Times New Roman"/>
          <w:szCs w:val="24"/>
        </w:rPr>
        <w:t>ούτε στις εισηγήσεις σας α</w:t>
      </w:r>
      <w:r w:rsidRPr="00E752A3">
        <w:rPr>
          <w:rFonts w:eastAsia="Times New Roman" w:cs="Times New Roman"/>
          <w:szCs w:val="24"/>
        </w:rPr>
        <w:t>κούστηκε κάτι τέτοιο</w:t>
      </w:r>
      <w:r>
        <w:rPr>
          <w:rFonts w:eastAsia="Times New Roman" w:cs="Times New Roman"/>
          <w:szCs w:val="24"/>
        </w:rPr>
        <w:t>. Ο</w:t>
      </w:r>
      <w:r w:rsidRPr="00E752A3">
        <w:rPr>
          <w:rFonts w:eastAsia="Times New Roman" w:cs="Times New Roman"/>
          <w:szCs w:val="24"/>
        </w:rPr>
        <w:t xml:space="preserve"> πολίτης</w:t>
      </w:r>
      <w:r>
        <w:rPr>
          <w:rFonts w:eastAsia="Times New Roman" w:cs="Times New Roman"/>
          <w:szCs w:val="24"/>
        </w:rPr>
        <w:t>,</w:t>
      </w:r>
      <w:r w:rsidRPr="00E752A3">
        <w:rPr>
          <w:rFonts w:eastAsia="Times New Roman" w:cs="Times New Roman"/>
          <w:szCs w:val="24"/>
        </w:rPr>
        <w:t xml:space="preserve"> </w:t>
      </w:r>
      <w:r>
        <w:rPr>
          <w:rFonts w:eastAsia="Times New Roman" w:cs="Times New Roman"/>
          <w:szCs w:val="24"/>
        </w:rPr>
        <w:t>ως</w:t>
      </w:r>
      <w:r w:rsidRPr="00E752A3">
        <w:rPr>
          <w:rFonts w:eastAsia="Times New Roman" w:cs="Times New Roman"/>
          <w:szCs w:val="24"/>
        </w:rPr>
        <w:t xml:space="preserve"> διοικούμενος</w:t>
      </w:r>
      <w:r>
        <w:rPr>
          <w:rFonts w:eastAsia="Times New Roman" w:cs="Times New Roman"/>
          <w:szCs w:val="24"/>
        </w:rPr>
        <w:t>,</w:t>
      </w:r>
      <w:r w:rsidRPr="00E752A3">
        <w:rPr>
          <w:rFonts w:eastAsia="Times New Roman" w:cs="Times New Roman"/>
          <w:szCs w:val="24"/>
        </w:rPr>
        <w:t xml:space="preserve"> τελεί υπό την απόλυτη περιφρόνησ</w:t>
      </w:r>
      <w:r>
        <w:rPr>
          <w:rFonts w:eastAsia="Times New Roman" w:cs="Times New Roman"/>
          <w:szCs w:val="24"/>
        </w:rPr>
        <w:t>ή</w:t>
      </w:r>
      <w:r w:rsidRPr="00E752A3">
        <w:rPr>
          <w:rFonts w:eastAsia="Times New Roman" w:cs="Times New Roman"/>
          <w:szCs w:val="24"/>
        </w:rPr>
        <w:t xml:space="preserve"> </w:t>
      </w:r>
      <w:r>
        <w:rPr>
          <w:rFonts w:eastAsia="Times New Roman" w:cs="Times New Roman"/>
          <w:szCs w:val="24"/>
        </w:rPr>
        <w:t>σας. Ο</w:t>
      </w:r>
      <w:r w:rsidRPr="00E752A3">
        <w:rPr>
          <w:rFonts w:eastAsia="Times New Roman" w:cs="Times New Roman"/>
          <w:szCs w:val="24"/>
        </w:rPr>
        <w:t xml:space="preserve"> πολίτης</w:t>
      </w:r>
      <w:r>
        <w:rPr>
          <w:rFonts w:eastAsia="Times New Roman" w:cs="Times New Roman"/>
          <w:szCs w:val="24"/>
        </w:rPr>
        <w:t>,</w:t>
      </w:r>
      <w:r w:rsidRPr="00E752A3">
        <w:rPr>
          <w:rFonts w:eastAsia="Times New Roman" w:cs="Times New Roman"/>
          <w:szCs w:val="24"/>
        </w:rPr>
        <w:t xml:space="preserve"> ως διάδικος</w:t>
      </w:r>
      <w:r>
        <w:rPr>
          <w:rFonts w:eastAsia="Times New Roman" w:cs="Times New Roman"/>
          <w:szCs w:val="24"/>
        </w:rPr>
        <w:t>,</w:t>
      </w:r>
      <w:r w:rsidRPr="00E752A3">
        <w:rPr>
          <w:rFonts w:eastAsia="Times New Roman" w:cs="Times New Roman"/>
          <w:szCs w:val="24"/>
        </w:rPr>
        <w:t xml:space="preserve"> πάει στα δικαστήρια</w:t>
      </w:r>
      <w:r>
        <w:rPr>
          <w:rFonts w:eastAsia="Times New Roman" w:cs="Times New Roman"/>
          <w:szCs w:val="24"/>
        </w:rPr>
        <w:t>,</w:t>
      </w:r>
      <w:r w:rsidRPr="00E752A3">
        <w:rPr>
          <w:rFonts w:eastAsia="Times New Roman" w:cs="Times New Roman"/>
          <w:szCs w:val="24"/>
        </w:rPr>
        <w:t xml:space="preserve"> καθυστερεί χρόνια</w:t>
      </w:r>
      <w:r>
        <w:rPr>
          <w:rFonts w:eastAsia="Times New Roman" w:cs="Times New Roman"/>
          <w:szCs w:val="24"/>
        </w:rPr>
        <w:t>, παραπονεί</w:t>
      </w:r>
      <w:r w:rsidRPr="00E752A3">
        <w:rPr>
          <w:rFonts w:eastAsia="Times New Roman" w:cs="Times New Roman"/>
          <w:szCs w:val="24"/>
        </w:rPr>
        <w:t>ται ότι αυτό ε</w:t>
      </w:r>
      <w:r w:rsidRPr="00E752A3">
        <w:rPr>
          <w:rFonts w:eastAsia="Times New Roman" w:cs="Times New Roman"/>
          <w:szCs w:val="24"/>
        </w:rPr>
        <w:t xml:space="preserve">ίναι </w:t>
      </w:r>
      <w:r>
        <w:rPr>
          <w:rFonts w:eastAsia="Times New Roman" w:cs="Times New Roman"/>
          <w:szCs w:val="24"/>
        </w:rPr>
        <w:t xml:space="preserve">κατ’ </w:t>
      </w:r>
      <w:proofErr w:type="spellStart"/>
      <w:r>
        <w:rPr>
          <w:rFonts w:eastAsia="Times New Roman" w:cs="Times New Roman"/>
          <w:szCs w:val="24"/>
        </w:rPr>
        <w:t>ουσίαν</w:t>
      </w:r>
      <w:proofErr w:type="spellEnd"/>
      <w:r w:rsidRPr="00E752A3">
        <w:rPr>
          <w:rFonts w:eastAsia="Times New Roman" w:cs="Times New Roman"/>
          <w:szCs w:val="24"/>
        </w:rPr>
        <w:t xml:space="preserve"> αρνησιδικία</w:t>
      </w:r>
      <w:r>
        <w:rPr>
          <w:rFonts w:eastAsia="Times New Roman" w:cs="Times New Roman"/>
          <w:szCs w:val="24"/>
        </w:rPr>
        <w:t>,</w:t>
      </w:r>
      <w:r w:rsidRPr="00E752A3">
        <w:rPr>
          <w:rFonts w:eastAsia="Times New Roman" w:cs="Times New Roman"/>
          <w:szCs w:val="24"/>
        </w:rPr>
        <w:t xml:space="preserve"> συνάδελφοι</w:t>
      </w:r>
      <w:r>
        <w:rPr>
          <w:rFonts w:eastAsia="Times New Roman" w:cs="Times New Roman"/>
          <w:szCs w:val="24"/>
        </w:rPr>
        <w:t>,</w:t>
      </w:r>
      <w:r w:rsidRPr="00E752A3">
        <w:rPr>
          <w:rFonts w:eastAsia="Times New Roman" w:cs="Times New Roman"/>
          <w:szCs w:val="24"/>
        </w:rPr>
        <w:t xml:space="preserve"> που έχετε κάνει τα νομικά στο πανεπιστήμιο</w:t>
      </w:r>
      <w:r>
        <w:rPr>
          <w:rFonts w:eastAsia="Times New Roman" w:cs="Times New Roman"/>
          <w:szCs w:val="24"/>
        </w:rPr>
        <w:t>. Πώ</w:t>
      </w:r>
      <w:r w:rsidRPr="00E752A3">
        <w:rPr>
          <w:rFonts w:eastAsia="Times New Roman" w:cs="Times New Roman"/>
          <w:szCs w:val="24"/>
        </w:rPr>
        <w:t>ς το</w:t>
      </w:r>
      <w:r>
        <w:rPr>
          <w:rFonts w:eastAsia="Times New Roman" w:cs="Times New Roman"/>
          <w:szCs w:val="24"/>
        </w:rPr>
        <w:t>υ απαντάμε; Ε</w:t>
      </w:r>
      <w:r w:rsidRPr="00E752A3">
        <w:rPr>
          <w:rFonts w:eastAsia="Times New Roman" w:cs="Times New Roman"/>
          <w:szCs w:val="24"/>
        </w:rPr>
        <w:t>μείς</w:t>
      </w:r>
      <w:r>
        <w:rPr>
          <w:rFonts w:eastAsia="Times New Roman" w:cs="Times New Roman"/>
          <w:szCs w:val="24"/>
        </w:rPr>
        <w:t>,</w:t>
      </w:r>
      <w:r w:rsidRPr="00E752A3">
        <w:rPr>
          <w:rFonts w:eastAsia="Times New Roman" w:cs="Times New Roman"/>
          <w:szCs w:val="24"/>
        </w:rPr>
        <w:t xml:space="preserve"> με προτάσεις</w:t>
      </w:r>
      <w:r>
        <w:rPr>
          <w:rFonts w:eastAsia="Times New Roman" w:cs="Times New Roman"/>
          <w:szCs w:val="24"/>
        </w:rPr>
        <w:t>. Εσείς,</w:t>
      </w:r>
      <w:r w:rsidRPr="00E752A3">
        <w:rPr>
          <w:rFonts w:eastAsia="Times New Roman" w:cs="Times New Roman"/>
          <w:szCs w:val="24"/>
        </w:rPr>
        <w:t xml:space="preserve"> με κα</w:t>
      </w:r>
      <w:r>
        <w:rPr>
          <w:rFonts w:eastAsia="Times New Roman" w:cs="Times New Roman"/>
          <w:szCs w:val="24"/>
        </w:rPr>
        <w:t>μ</w:t>
      </w:r>
      <w:r w:rsidRPr="00E752A3">
        <w:rPr>
          <w:rFonts w:eastAsia="Times New Roman" w:cs="Times New Roman"/>
          <w:szCs w:val="24"/>
        </w:rPr>
        <w:t>μία πρόταση σχετική με τη δικαιοσύνη</w:t>
      </w:r>
      <w:r>
        <w:rPr>
          <w:rFonts w:eastAsia="Times New Roman" w:cs="Times New Roman"/>
          <w:szCs w:val="24"/>
        </w:rPr>
        <w:t>. Κ</w:t>
      </w:r>
      <w:r w:rsidRPr="00E752A3">
        <w:rPr>
          <w:rFonts w:eastAsia="Times New Roman" w:cs="Times New Roman"/>
          <w:szCs w:val="24"/>
        </w:rPr>
        <w:t>α</w:t>
      </w:r>
      <w:r>
        <w:rPr>
          <w:rFonts w:eastAsia="Times New Roman" w:cs="Times New Roman"/>
          <w:szCs w:val="24"/>
        </w:rPr>
        <w:t>μ</w:t>
      </w:r>
      <w:r w:rsidRPr="00E752A3">
        <w:rPr>
          <w:rFonts w:eastAsia="Times New Roman" w:cs="Times New Roman"/>
          <w:szCs w:val="24"/>
        </w:rPr>
        <w:t>μία</w:t>
      </w:r>
      <w:r>
        <w:rPr>
          <w:rFonts w:eastAsia="Times New Roman" w:cs="Times New Roman"/>
          <w:szCs w:val="24"/>
        </w:rPr>
        <w:t xml:space="preserve">. </w:t>
      </w:r>
      <w:r>
        <w:rPr>
          <w:rFonts w:eastAsia="Times New Roman" w:cs="Times New Roman"/>
          <w:szCs w:val="24"/>
        </w:rPr>
        <w:t>Δ</w:t>
      </w:r>
      <w:r w:rsidRPr="00E752A3">
        <w:rPr>
          <w:rFonts w:eastAsia="Times New Roman" w:cs="Times New Roman"/>
          <w:szCs w:val="24"/>
        </w:rPr>
        <w:t xml:space="preserve">εν αναφέρομαι </w:t>
      </w:r>
      <w:r w:rsidRPr="00E752A3">
        <w:rPr>
          <w:rFonts w:eastAsia="Times New Roman" w:cs="Times New Roman"/>
          <w:szCs w:val="24"/>
        </w:rPr>
        <w:lastRenderedPageBreak/>
        <w:t>μόνο στον τρόπο της εκλογής</w:t>
      </w:r>
      <w:r>
        <w:rPr>
          <w:rFonts w:eastAsia="Times New Roman" w:cs="Times New Roman"/>
          <w:szCs w:val="24"/>
        </w:rPr>
        <w:t>,</w:t>
      </w:r>
      <w:r w:rsidRPr="00E752A3">
        <w:rPr>
          <w:rFonts w:eastAsia="Times New Roman" w:cs="Times New Roman"/>
          <w:szCs w:val="24"/>
        </w:rPr>
        <w:t xml:space="preserve"> της επιλογής των ηγετών των </w:t>
      </w:r>
      <w:r w:rsidRPr="00E752A3">
        <w:rPr>
          <w:rFonts w:eastAsia="Times New Roman" w:cs="Times New Roman"/>
          <w:szCs w:val="24"/>
        </w:rPr>
        <w:t>δικαστηρίων</w:t>
      </w:r>
      <w:r>
        <w:rPr>
          <w:rFonts w:eastAsia="Times New Roman" w:cs="Times New Roman"/>
          <w:szCs w:val="24"/>
        </w:rPr>
        <w:t>. Δ</w:t>
      </w:r>
      <w:r w:rsidRPr="00E752A3">
        <w:rPr>
          <w:rFonts w:eastAsia="Times New Roman" w:cs="Times New Roman"/>
          <w:szCs w:val="24"/>
        </w:rPr>
        <w:t>εν αναφέρομαι μόνο σε αυτό</w:t>
      </w:r>
      <w:r>
        <w:rPr>
          <w:rFonts w:eastAsia="Times New Roman" w:cs="Times New Roman"/>
          <w:szCs w:val="24"/>
        </w:rPr>
        <w:t>. Α</w:t>
      </w:r>
      <w:r w:rsidRPr="00E752A3">
        <w:rPr>
          <w:rFonts w:eastAsia="Times New Roman" w:cs="Times New Roman"/>
          <w:szCs w:val="24"/>
        </w:rPr>
        <w:t>ναφέρομαι στη διοίκηση</w:t>
      </w:r>
      <w:r>
        <w:rPr>
          <w:rFonts w:eastAsia="Times New Roman" w:cs="Times New Roman"/>
          <w:szCs w:val="24"/>
        </w:rPr>
        <w:t>, στη</w:t>
      </w:r>
      <w:r w:rsidRPr="00E752A3">
        <w:rPr>
          <w:rFonts w:eastAsia="Times New Roman" w:cs="Times New Roman"/>
          <w:szCs w:val="24"/>
        </w:rPr>
        <w:t xml:space="preserve"> λειτουργική καθημερινότητα των δικαστηρίων</w:t>
      </w:r>
      <w:r>
        <w:rPr>
          <w:rFonts w:eastAsia="Times New Roman" w:cs="Times New Roman"/>
          <w:szCs w:val="24"/>
        </w:rPr>
        <w:t>, ό</w:t>
      </w:r>
      <w:r w:rsidRPr="00E752A3">
        <w:rPr>
          <w:rFonts w:eastAsia="Times New Roman" w:cs="Times New Roman"/>
          <w:szCs w:val="24"/>
        </w:rPr>
        <w:t>που εκεί έχουμε πρόβλημα και θα μπορούσαμε να βοηθήσουμε</w:t>
      </w:r>
      <w:r>
        <w:rPr>
          <w:rFonts w:eastAsia="Times New Roman" w:cs="Times New Roman"/>
          <w:szCs w:val="24"/>
        </w:rPr>
        <w:t xml:space="preserve">. </w:t>
      </w:r>
    </w:p>
    <w:p w14:paraId="19C9A91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Κάναμε</w:t>
      </w:r>
      <w:r w:rsidRPr="00E752A3">
        <w:rPr>
          <w:rFonts w:eastAsia="Times New Roman" w:cs="Times New Roman"/>
          <w:szCs w:val="24"/>
        </w:rPr>
        <w:t xml:space="preserve"> προτάσεις</w:t>
      </w:r>
      <w:r>
        <w:rPr>
          <w:rFonts w:eastAsia="Times New Roman" w:cs="Times New Roman"/>
          <w:szCs w:val="24"/>
        </w:rPr>
        <w:t xml:space="preserve">. Δεχτήκατε </w:t>
      </w:r>
      <w:r w:rsidRPr="00E752A3">
        <w:rPr>
          <w:rFonts w:eastAsia="Times New Roman" w:cs="Times New Roman"/>
          <w:szCs w:val="24"/>
        </w:rPr>
        <w:t xml:space="preserve">κάποια από τις δικές </w:t>
      </w:r>
      <w:r>
        <w:rPr>
          <w:rFonts w:eastAsia="Times New Roman" w:cs="Times New Roman"/>
          <w:szCs w:val="24"/>
        </w:rPr>
        <w:t>μας;</w:t>
      </w:r>
      <w:r w:rsidRPr="00E752A3">
        <w:rPr>
          <w:rFonts w:eastAsia="Times New Roman" w:cs="Times New Roman"/>
          <w:szCs w:val="24"/>
        </w:rPr>
        <w:t xml:space="preserve"> Εμείς δεχτήκαμε κάποιες από</w:t>
      </w:r>
      <w:r w:rsidRPr="00E752A3">
        <w:rPr>
          <w:rFonts w:eastAsia="Times New Roman" w:cs="Times New Roman"/>
          <w:szCs w:val="24"/>
        </w:rPr>
        <w:t xml:space="preserve"> τις δικές </w:t>
      </w:r>
      <w:r>
        <w:rPr>
          <w:rFonts w:eastAsia="Times New Roman" w:cs="Times New Roman"/>
          <w:szCs w:val="24"/>
        </w:rPr>
        <w:t xml:space="preserve">σας. Δεν </w:t>
      </w:r>
      <w:r w:rsidRPr="00E752A3">
        <w:rPr>
          <w:rFonts w:eastAsia="Times New Roman" w:cs="Times New Roman"/>
          <w:szCs w:val="24"/>
        </w:rPr>
        <w:t>δεχτήκατε κα</w:t>
      </w:r>
      <w:r>
        <w:rPr>
          <w:rFonts w:eastAsia="Times New Roman" w:cs="Times New Roman"/>
          <w:szCs w:val="24"/>
        </w:rPr>
        <w:t>μ</w:t>
      </w:r>
      <w:r w:rsidRPr="00E752A3">
        <w:rPr>
          <w:rFonts w:eastAsia="Times New Roman" w:cs="Times New Roman"/>
          <w:szCs w:val="24"/>
        </w:rPr>
        <w:t>μία</w:t>
      </w:r>
      <w:r>
        <w:rPr>
          <w:rFonts w:eastAsia="Times New Roman" w:cs="Times New Roman"/>
          <w:szCs w:val="24"/>
        </w:rPr>
        <w:t>,</w:t>
      </w:r>
      <w:r w:rsidRPr="00E752A3">
        <w:rPr>
          <w:rFonts w:eastAsia="Times New Roman" w:cs="Times New Roman"/>
          <w:szCs w:val="24"/>
        </w:rPr>
        <w:t xml:space="preserve"> ωσάν</w:t>
      </w:r>
      <w:r>
        <w:rPr>
          <w:rFonts w:eastAsia="Times New Roman" w:cs="Times New Roman"/>
          <w:szCs w:val="24"/>
        </w:rPr>
        <w:t xml:space="preserve"> να είναι</w:t>
      </w:r>
      <w:r w:rsidRPr="00E752A3">
        <w:rPr>
          <w:rFonts w:eastAsia="Times New Roman" w:cs="Times New Roman"/>
          <w:szCs w:val="24"/>
        </w:rPr>
        <w:t xml:space="preserve"> η δικαιοσύνη </w:t>
      </w:r>
      <w:r>
        <w:rPr>
          <w:rFonts w:eastAsia="Times New Roman" w:cs="Times New Roman"/>
          <w:szCs w:val="24"/>
          <w:lang w:val="en-US"/>
        </w:rPr>
        <w:t>t</w:t>
      </w:r>
      <w:proofErr w:type="spellStart"/>
      <w:r w:rsidRPr="00756D8B">
        <w:rPr>
          <w:rFonts w:eastAsia="Times New Roman" w:cs="Times New Roman"/>
          <w:szCs w:val="24"/>
        </w:rPr>
        <w:t>abula</w:t>
      </w:r>
      <w:proofErr w:type="spellEnd"/>
      <w:r w:rsidRPr="00756D8B">
        <w:rPr>
          <w:rFonts w:eastAsia="Times New Roman" w:cs="Times New Roman"/>
          <w:szCs w:val="24"/>
        </w:rPr>
        <w:t xml:space="preserve"> </w:t>
      </w:r>
      <w:proofErr w:type="spellStart"/>
      <w:r w:rsidRPr="00756D8B">
        <w:rPr>
          <w:rFonts w:eastAsia="Times New Roman" w:cs="Times New Roman"/>
          <w:szCs w:val="24"/>
        </w:rPr>
        <w:t>rasa</w:t>
      </w:r>
      <w:proofErr w:type="spellEnd"/>
      <w:r>
        <w:rPr>
          <w:rFonts w:eastAsia="Times New Roman" w:cs="Times New Roman"/>
          <w:szCs w:val="24"/>
        </w:rPr>
        <w:t xml:space="preserve">. Δεν φέρνετε </w:t>
      </w:r>
      <w:r w:rsidRPr="00E752A3">
        <w:rPr>
          <w:rFonts w:eastAsia="Times New Roman" w:cs="Times New Roman"/>
          <w:szCs w:val="24"/>
        </w:rPr>
        <w:t xml:space="preserve">ένα θέμα που </w:t>
      </w:r>
      <w:r>
        <w:rPr>
          <w:rFonts w:eastAsia="Times New Roman" w:cs="Times New Roman"/>
          <w:szCs w:val="24"/>
        </w:rPr>
        <w:t xml:space="preserve">να </w:t>
      </w:r>
      <w:r w:rsidRPr="00E752A3">
        <w:rPr>
          <w:rFonts w:eastAsia="Times New Roman" w:cs="Times New Roman"/>
          <w:szCs w:val="24"/>
        </w:rPr>
        <w:t>αφορά στη διοίκησ</w:t>
      </w:r>
      <w:r>
        <w:rPr>
          <w:rFonts w:eastAsia="Times New Roman" w:cs="Times New Roman"/>
          <w:szCs w:val="24"/>
        </w:rPr>
        <w:t>ή</w:t>
      </w:r>
      <w:r w:rsidRPr="00E752A3">
        <w:rPr>
          <w:rFonts w:eastAsia="Times New Roman" w:cs="Times New Roman"/>
          <w:szCs w:val="24"/>
        </w:rPr>
        <w:t xml:space="preserve"> </w:t>
      </w:r>
      <w:r>
        <w:rPr>
          <w:rFonts w:eastAsia="Times New Roman" w:cs="Times New Roman"/>
          <w:szCs w:val="24"/>
        </w:rPr>
        <w:t>της,</w:t>
      </w:r>
      <w:r w:rsidRPr="00E752A3">
        <w:rPr>
          <w:rFonts w:eastAsia="Times New Roman" w:cs="Times New Roman"/>
          <w:szCs w:val="24"/>
        </w:rPr>
        <w:t xml:space="preserve"> όχι </w:t>
      </w:r>
      <w:r>
        <w:rPr>
          <w:rFonts w:eastAsia="Times New Roman" w:cs="Times New Roman"/>
          <w:szCs w:val="24"/>
        </w:rPr>
        <w:t>π</w:t>
      </w:r>
      <w:r w:rsidRPr="00E752A3">
        <w:rPr>
          <w:rFonts w:eastAsia="Times New Roman" w:cs="Times New Roman"/>
          <w:szCs w:val="24"/>
        </w:rPr>
        <w:t xml:space="preserve">ροφανώς </w:t>
      </w:r>
      <w:r>
        <w:rPr>
          <w:rFonts w:eastAsia="Times New Roman" w:cs="Times New Roman"/>
          <w:szCs w:val="24"/>
        </w:rPr>
        <w:t>σ</w:t>
      </w:r>
      <w:r w:rsidRPr="00E752A3">
        <w:rPr>
          <w:rFonts w:eastAsia="Times New Roman" w:cs="Times New Roman"/>
          <w:szCs w:val="24"/>
        </w:rPr>
        <w:t xml:space="preserve">την απονομή </w:t>
      </w:r>
      <w:r>
        <w:rPr>
          <w:rFonts w:eastAsia="Times New Roman" w:cs="Times New Roman"/>
          <w:szCs w:val="24"/>
        </w:rPr>
        <w:t>της.</w:t>
      </w:r>
      <w:r w:rsidRPr="00E752A3">
        <w:rPr>
          <w:rFonts w:eastAsia="Times New Roman" w:cs="Times New Roman"/>
          <w:szCs w:val="24"/>
        </w:rPr>
        <w:t xml:space="preserve"> </w:t>
      </w:r>
      <w:r>
        <w:rPr>
          <w:rFonts w:eastAsia="Times New Roman" w:cs="Times New Roman"/>
          <w:szCs w:val="24"/>
        </w:rPr>
        <w:t xml:space="preserve">Δεν </w:t>
      </w:r>
      <w:r w:rsidRPr="00E752A3">
        <w:rPr>
          <w:rFonts w:eastAsia="Times New Roman" w:cs="Times New Roman"/>
          <w:szCs w:val="24"/>
        </w:rPr>
        <w:t>σας ενδιαφέρει καθόλου</w:t>
      </w:r>
      <w:r>
        <w:rPr>
          <w:rFonts w:eastAsia="Times New Roman" w:cs="Times New Roman"/>
          <w:szCs w:val="24"/>
        </w:rPr>
        <w:t>.</w:t>
      </w:r>
      <w:r w:rsidRPr="00E752A3">
        <w:rPr>
          <w:rFonts w:eastAsia="Times New Roman" w:cs="Times New Roman"/>
          <w:szCs w:val="24"/>
        </w:rPr>
        <w:t xml:space="preserve"> </w:t>
      </w:r>
      <w:r>
        <w:rPr>
          <w:rFonts w:eastAsia="Times New Roman" w:cs="Times New Roman"/>
          <w:szCs w:val="24"/>
        </w:rPr>
        <w:t>Δεν</w:t>
      </w:r>
      <w:r w:rsidRPr="00E752A3">
        <w:rPr>
          <w:rFonts w:eastAsia="Times New Roman" w:cs="Times New Roman"/>
          <w:szCs w:val="24"/>
        </w:rPr>
        <w:t xml:space="preserve"> θέλετε τίποτε απ</w:t>
      </w:r>
      <w:r>
        <w:rPr>
          <w:rFonts w:eastAsia="Times New Roman" w:cs="Times New Roman"/>
          <w:szCs w:val="24"/>
        </w:rPr>
        <w:t>’</w:t>
      </w:r>
      <w:r w:rsidRPr="00E752A3">
        <w:rPr>
          <w:rFonts w:eastAsia="Times New Roman" w:cs="Times New Roman"/>
          <w:szCs w:val="24"/>
        </w:rPr>
        <w:t xml:space="preserve"> αυτά που </w:t>
      </w:r>
      <w:r>
        <w:rPr>
          <w:rFonts w:eastAsia="Times New Roman" w:cs="Times New Roman"/>
          <w:szCs w:val="24"/>
        </w:rPr>
        <w:t>καλώς</w:t>
      </w:r>
      <w:r w:rsidRPr="00E752A3">
        <w:rPr>
          <w:rFonts w:eastAsia="Times New Roman" w:cs="Times New Roman"/>
          <w:szCs w:val="24"/>
        </w:rPr>
        <w:t xml:space="preserve"> θα μπορούσαν να γίνουν</w:t>
      </w:r>
      <w:r>
        <w:rPr>
          <w:rFonts w:eastAsia="Times New Roman" w:cs="Times New Roman"/>
          <w:szCs w:val="24"/>
        </w:rPr>
        <w:t>,</w:t>
      </w:r>
      <w:r w:rsidRPr="00E752A3">
        <w:rPr>
          <w:rFonts w:eastAsia="Times New Roman" w:cs="Times New Roman"/>
          <w:szCs w:val="24"/>
        </w:rPr>
        <w:t xml:space="preserve"> να τεθούν σε συζήτηση και σε ψηφοφορία</w:t>
      </w:r>
      <w:r>
        <w:rPr>
          <w:rFonts w:eastAsia="Times New Roman" w:cs="Times New Roman"/>
          <w:szCs w:val="24"/>
        </w:rPr>
        <w:t xml:space="preserve">. Ο </w:t>
      </w:r>
      <w:r w:rsidRPr="00E752A3">
        <w:rPr>
          <w:rFonts w:eastAsia="Times New Roman" w:cs="Times New Roman"/>
          <w:szCs w:val="24"/>
        </w:rPr>
        <w:t>πολίτη</w:t>
      </w:r>
      <w:r>
        <w:rPr>
          <w:rFonts w:eastAsia="Times New Roman" w:cs="Times New Roman"/>
          <w:szCs w:val="24"/>
        </w:rPr>
        <w:t>ς</w:t>
      </w:r>
      <w:r w:rsidRPr="00E752A3">
        <w:rPr>
          <w:rFonts w:eastAsia="Times New Roman" w:cs="Times New Roman"/>
          <w:szCs w:val="24"/>
        </w:rPr>
        <w:t xml:space="preserve"> ως ενεργό υποκείμενο</w:t>
      </w:r>
      <w:r>
        <w:rPr>
          <w:rFonts w:eastAsia="Times New Roman" w:cs="Times New Roman"/>
          <w:szCs w:val="24"/>
        </w:rPr>
        <w:t>,</w:t>
      </w:r>
      <w:r w:rsidRPr="00E752A3">
        <w:rPr>
          <w:rFonts w:eastAsia="Times New Roman" w:cs="Times New Roman"/>
          <w:szCs w:val="24"/>
        </w:rPr>
        <w:t xml:space="preserve"> </w:t>
      </w:r>
      <w:r>
        <w:rPr>
          <w:rFonts w:eastAsia="Times New Roman" w:cs="Times New Roman"/>
          <w:szCs w:val="24"/>
        </w:rPr>
        <w:t xml:space="preserve">ως </w:t>
      </w:r>
      <w:r w:rsidRPr="00E752A3">
        <w:rPr>
          <w:rFonts w:eastAsia="Times New Roman" w:cs="Times New Roman"/>
          <w:szCs w:val="24"/>
        </w:rPr>
        <w:t>οικονομικό υποκείμενο</w:t>
      </w:r>
      <w:r>
        <w:rPr>
          <w:rFonts w:eastAsia="Times New Roman" w:cs="Times New Roman"/>
          <w:szCs w:val="24"/>
        </w:rPr>
        <w:t xml:space="preserve">! </w:t>
      </w:r>
    </w:p>
    <w:p w14:paraId="19C9A91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Υ</w:t>
      </w:r>
      <w:r w:rsidRPr="00E752A3">
        <w:rPr>
          <w:rFonts w:eastAsia="Times New Roman" w:cs="Times New Roman"/>
          <w:szCs w:val="24"/>
        </w:rPr>
        <w:t>πήρχαν πάρα πολλές προτάσεις</w:t>
      </w:r>
      <w:r>
        <w:rPr>
          <w:rFonts w:eastAsia="Times New Roman" w:cs="Times New Roman"/>
          <w:szCs w:val="24"/>
        </w:rPr>
        <w:t xml:space="preserve">. Υπήρχαν προτάσεις </w:t>
      </w:r>
      <w:r w:rsidRPr="00E752A3">
        <w:rPr>
          <w:rFonts w:eastAsia="Times New Roman" w:cs="Times New Roman"/>
          <w:szCs w:val="24"/>
        </w:rPr>
        <w:t>για τις μεγάλες επενδύσεις</w:t>
      </w:r>
      <w:r>
        <w:rPr>
          <w:rFonts w:eastAsia="Times New Roman" w:cs="Times New Roman"/>
          <w:szCs w:val="24"/>
        </w:rPr>
        <w:t>,</w:t>
      </w:r>
      <w:r w:rsidRPr="00E752A3">
        <w:rPr>
          <w:rFonts w:eastAsia="Times New Roman" w:cs="Times New Roman"/>
          <w:szCs w:val="24"/>
        </w:rPr>
        <w:t xml:space="preserve"> που πρέπει να προστατεύεται το περιεχόμενό τους και να μην επιτρέπεται η εύκολη</w:t>
      </w:r>
      <w:r w:rsidRPr="00E752A3">
        <w:rPr>
          <w:rFonts w:eastAsia="Times New Roman" w:cs="Times New Roman"/>
          <w:szCs w:val="24"/>
        </w:rPr>
        <w:t xml:space="preserve"> αλλαγή των όρων που η Βουλή ψηφίζει</w:t>
      </w:r>
      <w:r>
        <w:rPr>
          <w:rFonts w:eastAsia="Times New Roman" w:cs="Times New Roman"/>
          <w:szCs w:val="24"/>
        </w:rPr>
        <w:t>. Σ</w:t>
      </w:r>
      <w:r w:rsidRPr="00E752A3">
        <w:rPr>
          <w:rFonts w:eastAsia="Times New Roman" w:cs="Times New Roman"/>
          <w:szCs w:val="24"/>
        </w:rPr>
        <w:t>κεφτήκατε ότι αυτό κάνει καλό στην οικονομία</w:t>
      </w:r>
      <w:r>
        <w:rPr>
          <w:rFonts w:eastAsia="Times New Roman" w:cs="Times New Roman"/>
          <w:szCs w:val="24"/>
        </w:rPr>
        <w:t>, το ν</w:t>
      </w:r>
      <w:r w:rsidRPr="00E752A3">
        <w:rPr>
          <w:rFonts w:eastAsia="Times New Roman" w:cs="Times New Roman"/>
          <w:szCs w:val="24"/>
        </w:rPr>
        <w:t>α μην αλλάζουν</w:t>
      </w:r>
      <w:r>
        <w:rPr>
          <w:rFonts w:eastAsia="Times New Roman" w:cs="Times New Roman"/>
          <w:szCs w:val="24"/>
        </w:rPr>
        <w:t>, δηλαδή,</w:t>
      </w:r>
      <w:r w:rsidRPr="00E752A3">
        <w:rPr>
          <w:rFonts w:eastAsia="Times New Roman" w:cs="Times New Roman"/>
          <w:szCs w:val="24"/>
        </w:rPr>
        <w:t xml:space="preserve"> οι επενδυτικοί </w:t>
      </w:r>
      <w:r>
        <w:rPr>
          <w:rFonts w:eastAsia="Times New Roman" w:cs="Times New Roman"/>
          <w:szCs w:val="24"/>
        </w:rPr>
        <w:t xml:space="preserve">όροι; Δεν το σκεφτήκατε. Για τον </w:t>
      </w:r>
      <w:r w:rsidRPr="00E752A3">
        <w:rPr>
          <w:rFonts w:eastAsia="Times New Roman" w:cs="Times New Roman"/>
          <w:szCs w:val="24"/>
        </w:rPr>
        <w:t>πολίτη</w:t>
      </w:r>
      <w:r>
        <w:rPr>
          <w:rFonts w:eastAsia="Times New Roman" w:cs="Times New Roman"/>
          <w:szCs w:val="24"/>
        </w:rPr>
        <w:t>,</w:t>
      </w:r>
      <w:r w:rsidRPr="00E752A3">
        <w:rPr>
          <w:rFonts w:eastAsia="Times New Roman" w:cs="Times New Roman"/>
          <w:szCs w:val="24"/>
        </w:rPr>
        <w:t xml:space="preserve"> δηλαδή</w:t>
      </w:r>
      <w:r>
        <w:rPr>
          <w:rFonts w:eastAsia="Times New Roman" w:cs="Times New Roman"/>
          <w:szCs w:val="24"/>
        </w:rPr>
        <w:t>,</w:t>
      </w:r>
      <w:r w:rsidRPr="00E752A3">
        <w:rPr>
          <w:rFonts w:eastAsia="Times New Roman" w:cs="Times New Roman"/>
          <w:szCs w:val="24"/>
        </w:rPr>
        <w:t xml:space="preserve"> ως μέλος μιας </w:t>
      </w:r>
      <w:r>
        <w:rPr>
          <w:rFonts w:eastAsia="Times New Roman" w:cs="Times New Roman"/>
          <w:szCs w:val="24"/>
        </w:rPr>
        <w:t>κοινής</w:t>
      </w:r>
      <w:r w:rsidRPr="00E752A3">
        <w:rPr>
          <w:rFonts w:eastAsia="Times New Roman" w:cs="Times New Roman"/>
          <w:szCs w:val="24"/>
        </w:rPr>
        <w:t xml:space="preserve"> οικονομίας </w:t>
      </w:r>
      <w:r>
        <w:rPr>
          <w:rFonts w:eastAsia="Times New Roman" w:cs="Times New Roman"/>
          <w:szCs w:val="24"/>
        </w:rPr>
        <w:t>-</w:t>
      </w:r>
      <w:r w:rsidRPr="00E752A3">
        <w:rPr>
          <w:rFonts w:eastAsia="Times New Roman" w:cs="Times New Roman"/>
          <w:szCs w:val="24"/>
        </w:rPr>
        <w:t xml:space="preserve">που μόνο για τους μεγιστάνες δεν είναι </w:t>
      </w:r>
      <w:r>
        <w:rPr>
          <w:rFonts w:eastAsia="Times New Roman" w:cs="Times New Roman"/>
          <w:szCs w:val="24"/>
        </w:rPr>
        <w:t>κοινοί,</w:t>
      </w:r>
      <w:r w:rsidRPr="00E752A3">
        <w:rPr>
          <w:rFonts w:eastAsia="Times New Roman" w:cs="Times New Roman"/>
          <w:szCs w:val="24"/>
        </w:rPr>
        <w:t xml:space="preserve"> όλοι οι </w:t>
      </w:r>
      <w:r w:rsidRPr="00E752A3">
        <w:rPr>
          <w:rFonts w:eastAsia="Times New Roman" w:cs="Times New Roman"/>
          <w:szCs w:val="24"/>
        </w:rPr>
        <w:lastRenderedPageBreak/>
        <w:t>άλλοι είμαστε μέτοχοι</w:t>
      </w:r>
      <w:r>
        <w:rPr>
          <w:rFonts w:eastAsia="Times New Roman" w:cs="Times New Roman"/>
          <w:szCs w:val="24"/>
        </w:rPr>
        <w:t>,</w:t>
      </w:r>
      <w:r w:rsidRPr="00E752A3">
        <w:rPr>
          <w:rFonts w:eastAsia="Times New Roman" w:cs="Times New Roman"/>
          <w:szCs w:val="24"/>
        </w:rPr>
        <w:t xml:space="preserve"> από καλύτερες ή από χειρότερες θέσεις</w:t>
      </w:r>
      <w:r>
        <w:rPr>
          <w:rFonts w:eastAsia="Times New Roman" w:cs="Times New Roman"/>
          <w:szCs w:val="24"/>
        </w:rPr>
        <w:t>,</w:t>
      </w:r>
      <w:r w:rsidRPr="00E752A3">
        <w:rPr>
          <w:rFonts w:eastAsia="Times New Roman" w:cs="Times New Roman"/>
          <w:szCs w:val="24"/>
        </w:rPr>
        <w:t xml:space="preserve"> αυτής της </w:t>
      </w:r>
      <w:r>
        <w:rPr>
          <w:rFonts w:eastAsia="Times New Roman" w:cs="Times New Roman"/>
          <w:szCs w:val="24"/>
        </w:rPr>
        <w:t>κοινής</w:t>
      </w:r>
      <w:r w:rsidRPr="00E752A3">
        <w:rPr>
          <w:rFonts w:eastAsia="Times New Roman" w:cs="Times New Roman"/>
          <w:szCs w:val="24"/>
        </w:rPr>
        <w:t xml:space="preserve"> οικονομίας</w:t>
      </w:r>
      <w:r>
        <w:rPr>
          <w:rFonts w:eastAsia="Times New Roman" w:cs="Times New Roman"/>
          <w:szCs w:val="24"/>
        </w:rPr>
        <w:t>- προτείνατε</w:t>
      </w:r>
      <w:r w:rsidRPr="00E752A3">
        <w:rPr>
          <w:rFonts w:eastAsia="Times New Roman" w:cs="Times New Roman"/>
          <w:szCs w:val="24"/>
        </w:rPr>
        <w:t xml:space="preserve"> κάτι σχετικό</w:t>
      </w:r>
      <w:r>
        <w:rPr>
          <w:rFonts w:eastAsia="Times New Roman" w:cs="Times New Roman"/>
          <w:szCs w:val="24"/>
        </w:rPr>
        <w:t>;</w:t>
      </w:r>
      <w:r w:rsidRPr="00E752A3">
        <w:rPr>
          <w:rFonts w:eastAsia="Times New Roman" w:cs="Times New Roman"/>
          <w:szCs w:val="24"/>
        </w:rPr>
        <w:t xml:space="preserve"> Όχι</w:t>
      </w:r>
      <w:r>
        <w:rPr>
          <w:rFonts w:eastAsia="Times New Roman" w:cs="Times New Roman"/>
          <w:szCs w:val="24"/>
        </w:rPr>
        <w:t>,</w:t>
      </w:r>
      <w:r w:rsidRPr="00E752A3">
        <w:rPr>
          <w:rFonts w:eastAsia="Times New Roman" w:cs="Times New Roman"/>
          <w:szCs w:val="24"/>
        </w:rPr>
        <w:t xml:space="preserve"> δεν σας απασχολεί</w:t>
      </w:r>
      <w:r>
        <w:rPr>
          <w:rFonts w:eastAsia="Times New Roman" w:cs="Times New Roman"/>
          <w:szCs w:val="24"/>
        </w:rPr>
        <w:t>.</w:t>
      </w:r>
      <w:r w:rsidRPr="00E752A3">
        <w:rPr>
          <w:rFonts w:eastAsia="Times New Roman" w:cs="Times New Roman"/>
          <w:szCs w:val="24"/>
        </w:rPr>
        <w:t xml:space="preserve"> </w:t>
      </w:r>
      <w:r>
        <w:rPr>
          <w:rFonts w:eastAsia="Times New Roman" w:cs="Times New Roman"/>
          <w:szCs w:val="24"/>
        </w:rPr>
        <w:t>Δ</w:t>
      </w:r>
      <w:r w:rsidRPr="00E752A3">
        <w:rPr>
          <w:rFonts w:eastAsia="Times New Roman" w:cs="Times New Roman"/>
          <w:szCs w:val="24"/>
        </w:rPr>
        <w:t>εν σας ενδιαφέρουν αυτά</w:t>
      </w:r>
      <w:r>
        <w:rPr>
          <w:rFonts w:eastAsia="Times New Roman" w:cs="Times New Roman"/>
          <w:szCs w:val="24"/>
        </w:rPr>
        <w:t>.</w:t>
      </w:r>
      <w:r w:rsidRPr="00E752A3">
        <w:rPr>
          <w:rFonts w:eastAsia="Times New Roman" w:cs="Times New Roman"/>
          <w:szCs w:val="24"/>
        </w:rPr>
        <w:t xml:space="preserve"> </w:t>
      </w:r>
      <w:r>
        <w:rPr>
          <w:rFonts w:eastAsia="Times New Roman" w:cs="Times New Roman"/>
          <w:szCs w:val="24"/>
        </w:rPr>
        <w:t>Δ</w:t>
      </w:r>
      <w:r w:rsidRPr="00E752A3">
        <w:rPr>
          <w:rFonts w:eastAsia="Times New Roman" w:cs="Times New Roman"/>
          <w:szCs w:val="24"/>
        </w:rPr>
        <w:t xml:space="preserve">εν </w:t>
      </w:r>
      <w:r>
        <w:rPr>
          <w:rFonts w:eastAsia="Times New Roman" w:cs="Times New Roman"/>
          <w:szCs w:val="24"/>
        </w:rPr>
        <w:t xml:space="preserve">σας ενδιαφέρει </w:t>
      </w:r>
      <w:r w:rsidRPr="00E752A3">
        <w:rPr>
          <w:rFonts w:eastAsia="Times New Roman" w:cs="Times New Roman"/>
          <w:szCs w:val="24"/>
        </w:rPr>
        <w:t>ο άνθρωπος στην καθημερινή του λειτουργία</w:t>
      </w:r>
      <w:r>
        <w:rPr>
          <w:rFonts w:eastAsia="Times New Roman" w:cs="Times New Roman"/>
          <w:szCs w:val="24"/>
        </w:rPr>
        <w:t>.</w:t>
      </w:r>
    </w:p>
    <w:p w14:paraId="19C9A91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w:t>
      </w:r>
      <w:r w:rsidRPr="00E752A3">
        <w:rPr>
          <w:rFonts w:eastAsia="Times New Roman" w:cs="Times New Roman"/>
          <w:szCs w:val="24"/>
        </w:rPr>
        <w:t xml:space="preserve">τα παιδιά που </w:t>
      </w:r>
      <w:r w:rsidRPr="00E752A3">
        <w:rPr>
          <w:rFonts w:eastAsia="Times New Roman" w:cs="Times New Roman"/>
          <w:szCs w:val="24"/>
        </w:rPr>
        <w:t>θέλουν να σπουδάσουν</w:t>
      </w:r>
      <w:r>
        <w:rPr>
          <w:rFonts w:eastAsia="Times New Roman" w:cs="Times New Roman"/>
          <w:szCs w:val="24"/>
        </w:rPr>
        <w:t>; Έ</w:t>
      </w:r>
      <w:r w:rsidRPr="00E752A3">
        <w:rPr>
          <w:rFonts w:eastAsia="Times New Roman" w:cs="Times New Roman"/>
          <w:szCs w:val="24"/>
        </w:rPr>
        <w:t xml:space="preserve">χουμε τους </w:t>
      </w:r>
      <w:r>
        <w:rPr>
          <w:rFonts w:eastAsia="Times New Roman" w:cs="Times New Roman"/>
          <w:szCs w:val="24"/>
        </w:rPr>
        <w:t>«</w:t>
      </w:r>
      <w:r w:rsidRPr="00E752A3">
        <w:rPr>
          <w:rFonts w:eastAsia="Times New Roman" w:cs="Times New Roman"/>
          <w:szCs w:val="24"/>
        </w:rPr>
        <w:t>μετανάστες</w:t>
      </w:r>
      <w:r>
        <w:rPr>
          <w:rFonts w:eastAsia="Times New Roman" w:cs="Times New Roman"/>
          <w:szCs w:val="24"/>
        </w:rPr>
        <w:t xml:space="preserve">», </w:t>
      </w:r>
      <w:r w:rsidRPr="00E752A3">
        <w:rPr>
          <w:rFonts w:eastAsia="Times New Roman" w:cs="Times New Roman"/>
          <w:szCs w:val="24"/>
        </w:rPr>
        <w:t xml:space="preserve">τους μετοίκους </w:t>
      </w:r>
      <w:r>
        <w:rPr>
          <w:rFonts w:eastAsia="Times New Roman" w:cs="Times New Roman"/>
          <w:szCs w:val="24"/>
        </w:rPr>
        <w:t xml:space="preserve">που μετοικούν </w:t>
      </w:r>
      <w:r w:rsidRPr="00E752A3">
        <w:rPr>
          <w:rFonts w:eastAsia="Times New Roman" w:cs="Times New Roman"/>
          <w:szCs w:val="24"/>
        </w:rPr>
        <w:t>με δική τους επιλογή</w:t>
      </w:r>
      <w:r>
        <w:rPr>
          <w:rFonts w:eastAsia="Times New Roman" w:cs="Times New Roman"/>
          <w:szCs w:val="24"/>
        </w:rPr>
        <w:t>,</w:t>
      </w:r>
      <w:r w:rsidRPr="00E752A3">
        <w:rPr>
          <w:rFonts w:eastAsia="Times New Roman" w:cs="Times New Roman"/>
          <w:szCs w:val="24"/>
        </w:rPr>
        <w:t xml:space="preserve"> όπως είναι πολλά στελέχη </w:t>
      </w:r>
      <w:r>
        <w:rPr>
          <w:rFonts w:eastAsia="Times New Roman" w:cs="Times New Roman"/>
          <w:szCs w:val="24"/>
        </w:rPr>
        <w:t>σας. Δ</w:t>
      </w:r>
      <w:r w:rsidRPr="00E752A3">
        <w:rPr>
          <w:rFonts w:eastAsia="Times New Roman" w:cs="Times New Roman"/>
          <w:szCs w:val="24"/>
        </w:rPr>
        <w:t>εν θέλουν να μείνουν στην Ελλάδα</w:t>
      </w:r>
      <w:r>
        <w:rPr>
          <w:rFonts w:eastAsia="Times New Roman" w:cs="Times New Roman"/>
          <w:szCs w:val="24"/>
        </w:rPr>
        <w:t>.</w:t>
      </w:r>
      <w:r w:rsidRPr="00E752A3">
        <w:rPr>
          <w:rFonts w:eastAsia="Times New Roman" w:cs="Times New Roman"/>
          <w:szCs w:val="24"/>
        </w:rPr>
        <w:t xml:space="preserve"> </w:t>
      </w:r>
      <w:r>
        <w:rPr>
          <w:rFonts w:eastAsia="Times New Roman" w:cs="Times New Roman"/>
          <w:szCs w:val="24"/>
        </w:rPr>
        <w:t>Θ</w:t>
      </w:r>
      <w:r w:rsidRPr="00E752A3">
        <w:rPr>
          <w:rFonts w:eastAsia="Times New Roman" w:cs="Times New Roman"/>
          <w:szCs w:val="24"/>
        </w:rPr>
        <w:t xml:space="preserve">έλουν να πάνε </w:t>
      </w:r>
      <w:r>
        <w:rPr>
          <w:rFonts w:eastAsia="Times New Roman" w:cs="Times New Roman"/>
          <w:szCs w:val="24"/>
        </w:rPr>
        <w:t>να σπουδάσουν</w:t>
      </w:r>
      <w:r w:rsidRPr="00E752A3">
        <w:rPr>
          <w:rFonts w:eastAsia="Times New Roman" w:cs="Times New Roman"/>
          <w:szCs w:val="24"/>
        </w:rPr>
        <w:t xml:space="preserve"> και να ζήσ</w:t>
      </w:r>
      <w:r>
        <w:rPr>
          <w:rFonts w:eastAsia="Times New Roman" w:cs="Times New Roman"/>
          <w:szCs w:val="24"/>
        </w:rPr>
        <w:t>ουν</w:t>
      </w:r>
      <w:r w:rsidRPr="00E752A3">
        <w:rPr>
          <w:rFonts w:eastAsia="Times New Roman" w:cs="Times New Roman"/>
          <w:szCs w:val="24"/>
        </w:rPr>
        <w:t xml:space="preserve"> στο εξωτερικό</w:t>
      </w:r>
      <w:r>
        <w:rPr>
          <w:rFonts w:eastAsia="Times New Roman" w:cs="Times New Roman"/>
          <w:szCs w:val="24"/>
        </w:rPr>
        <w:t xml:space="preserve">. Πάντα υπήρχαν αυτοί. Υπάρχουν και </w:t>
      </w:r>
      <w:r>
        <w:rPr>
          <w:rFonts w:eastAsia="Times New Roman" w:cs="Times New Roman"/>
          <w:szCs w:val="24"/>
        </w:rPr>
        <w:t>τα παιδιά, όμως -έχω συναντήσει, στις διάφορες διεθνείς ε</w:t>
      </w:r>
      <w:r w:rsidRPr="00E752A3">
        <w:rPr>
          <w:rFonts w:eastAsia="Times New Roman" w:cs="Times New Roman"/>
          <w:szCs w:val="24"/>
        </w:rPr>
        <w:t>πιτροπές της Βουλής που συμμετέχω τα τελευταία χρόνια</w:t>
      </w:r>
      <w:r>
        <w:rPr>
          <w:rFonts w:eastAsia="Times New Roman" w:cs="Times New Roman"/>
          <w:szCs w:val="24"/>
        </w:rPr>
        <w:t>,</w:t>
      </w:r>
      <w:r w:rsidRPr="00E752A3">
        <w:rPr>
          <w:rFonts w:eastAsia="Times New Roman" w:cs="Times New Roman"/>
          <w:szCs w:val="24"/>
        </w:rPr>
        <w:t xml:space="preserve"> </w:t>
      </w:r>
      <w:r>
        <w:rPr>
          <w:rFonts w:eastAsia="Times New Roman" w:cs="Times New Roman"/>
          <w:szCs w:val="24"/>
        </w:rPr>
        <w:t>τέτοιου είδους νέους ανθρώπους-</w:t>
      </w:r>
      <w:r>
        <w:rPr>
          <w:rFonts w:eastAsia="Times New Roman" w:cs="Times New Roman"/>
          <w:szCs w:val="24"/>
        </w:rPr>
        <w:t>,</w:t>
      </w:r>
      <w:r>
        <w:rPr>
          <w:rFonts w:eastAsia="Times New Roman" w:cs="Times New Roman"/>
          <w:szCs w:val="24"/>
        </w:rPr>
        <w:t xml:space="preserve"> που β</w:t>
      </w:r>
      <w:r w:rsidRPr="00E752A3">
        <w:rPr>
          <w:rFonts w:eastAsia="Times New Roman" w:cs="Times New Roman"/>
          <w:szCs w:val="24"/>
        </w:rPr>
        <w:t xml:space="preserve">γαίνουν έξω σε χώρες που έχουν </w:t>
      </w:r>
      <w:r>
        <w:rPr>
          <w:rFonts w:eastAsia="Times New Roman" w:cs="Times New Roman"/>
          <w:szCs w:val="24"/>
        </w:rPr>
        <w:t>ανάπτυξη,</w:t>
      </w:r>
      <w:r w:rsidRPr="00E752A3">
        <w:rPr>
          <w:rFonts w:eastAsia="Times New Roman" w:cs="Times New Roman"/>
          <w:szCs w:val="24"/>
        </w:rPr>
        <w:t xml:space="preserve"> παίρνουν </w:t>
      </w:r>
      <w:r>
        <w:rPr>
          <w:rFonts w:eastAsia="Times New Roman" w:cs="Times New Roman"/>
          <w:szCs w:val="24"/>
        </w:rPr>
        <w:t>μισθούς</w:t>
      </w:r>
      <w:r w:rsidRPr="00E752A3">
        <w:rPr>
          <w:rFonts w:eastAsia="Times New Roman" w:cs="Times New Roman"/>
          <w:szCs w:val="24"/>
        </w:rPr>
        <w:t xml:space="preserve"> </w:t>
      </w:r>
      <w:r>
        <w:rPr>
          <w:rFonts w:eastAsia="Times New Roman" w:cs="Times New Roman"/>
          <w:szCs w:val="24"/>
        </w:rPr>
        <w:t xml:space="preserve">ύψους </w:t>
      </w:r>
      <w:r w:rsidRPr="00E752A3">
        <w:rPr>
          <w:rFonts w:eastAsia="Times New Roman" w:cs="Times New Roman"/>
          <w:szCs w:val="24"/>
        </w:rPr>
        <w:t>1.200 ευρώ</w:t>
      </w:r>
      <w:r>
        <w:rPr>
          <w:rFonts w:eastAsia="Times New Roman" w:cs="Times New Roman"/>
          <w:szCs w:val="24"/>
        </w:rPr>
        <w:t xml:space="preserve"> -δ</w:t>
      </w:r>
      <w:r w:rsidRPr="00E752A3">
        <w:rPr>
          <w:rFonts w:eastAsia="Times New Roman" w:cs="Times New Roman"/>
          <w:szCs w:val="24"/>
        </w:rPr>
        <w:t>εν ε</w:t>
      </w:r>
      <w:r>
        <w:rPr>
          <w:rFonts w:eastAsia="Times New Roman" w:cs="Times New Roman"/>
          <w:szCs w:val="24"/>
        </w:rPr>
        <w:t>ίναι κακοί μισθοί αυτοί γ</w:t>
      </w:r>
      <w:r>
        <w:rPr>
          <w:rFonts w:eastAsia="Times New Roman" w:cs="Times New Roman"/>
          <w:szCs w:val="24"/>
        </w:rPr>
        <w:t xml:space="preserve">ια </w:t>
      </w:r>
      <w:r w:rsidRPr="00E752A3">
        <w:rPr>
          <w:rFonts w:eastAsia="Times New Roman" w:cs="Times New Roman"/>
          <w:szCs w:val="24"/>
        </w:rPr>
        <w:t xml:space="preserve">τις χώρες που </w:t>
      </w:r>
      <w:r>
        <w:rPr>
          <w:rFonts w:eastAsia="Times New Roman" w:cs="Times New Roman"/>
          <w:szCs w:val="24"/>
        </w:rPr>
        <w:t xml:space="preserve">ζουν, </w:t>
      </w:r>
      <w:r w:rsidRPr="00E752A3">
        <w:rPr>
          <w:rFonts w:eastAsia="Times New Roman" w:cs="Times New Roman"/>
          <w:szCs w:val="24"/>
        </w:rPr>
        <w:t>είναι καλοί μισθοί</w:t>
      </w:r>
      <w:r>
        <w:rPr>
          <w:rFonts w:eastAsia="Times New Roman" w:cs="Times New Roman"/>
          <w:szCs w:val="24"/>
        </w:rPr>
        <w:t>-,</w:t>
      </w:r>
      <w:r w:rsidRPr="00E752A3">
        <w:rPr>
          <w:rFonts w:eastAsia="Times New Roman" w:cs="Times New Roman"/>
          <w:szCs w:val="24"/>
        </w:rPr>
        <w:t xml:space="preserve"> αλλά θέλουν να γυρίσουν</w:t>
      </w:r>
      <w:r>
        <w:rPr>
          <w:rFonts w:eastAsia="Times New Roman" w:cs="Times New Roman"/>
          <w:szCs w:val="24"/>
        </w:rPr>
        <w:t xml:space="preserve">. Αυτά τα παιδιά </w:t>
      </w:r>
      <w:r w:rsidRPr="00E752A3">
        <w:rPr>
          <w:rFonts w:eastAsia="Times New Roman" w:cs="Times New Roman"/>
          <w:szCs w:val="24"/>
        </w:rPr>
        <w:t>πρέπει να τα σκεφτούμε όλοι μαζί</w:t>
      </w:r>
      <w:r>
        <w:rPr>
          <w:rFonts w:eastAsia="Times New Roman" w:cs="Times New Roman"/>
          <w:szCs w:val="24"/>
        </w:rPr>
        <w:t>.</w:t>
      </w:r>
    </w:p>
    <w:p w14:paraId="19C9A91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Οι αγορεύσεις της κ</w:t>
      </w:r>
      <w:r>
        <w:rPr>
          <w:rFonts w:eastAsia="Times New Roman" w:cs="Times New Roman"/>
          <w:szCs w:val="24"/>
        </w:rPr>
        <w:t>.</w:t>
      </w:r>
      <w:r w:rsidRPr="00E752A3">
        <w:rPr>
          <w:rFonts w:eastAsia="Times New Roman" w:cs="Times New Roman"/>
          <w:szCs w:val="24"/>
        </w:rPr>
        <w:t xml:space="preserve"> Γεννηματά </w:t>
      </w:r>
      <w:r>
        <w:rPr>
          <w:rFonts w:eastAsia="Times New Roman" w:cs="Times New Roman"/>
          <w:szCs w:val="24"/>
        </w:rPr>
        <w:t>επ’</w:t>
      </w:r>
      <w:r w:rsidRPr="00E752A3">
        <w:rPr>
          <w:rFonts w:eastAsia="Times New Roman" w:cs="Times New Roman"/>
          <w:szCs w:val="24"/>
        </w:rPr>
        <w:t xml:space="preserve"> αυτού ήταν πάρα πολύ χαρακτηριστικές</w:t>
      </w:r>
      <w:r>
        <w:rPr>
          <w:rFonts w:eastAsia="Times New Roman" w:cs="Times New Roman"/>
          <w:szCs w:val="24"/>
        </w:rPr>
        <w:t>. Ε</w:t>
      </w:r>
      <w:r w:rsidRPr="00E752A3">
        <w:rPr>
          <w:rFonts w:eastAsia="Times New Roman" w:cs="Times New Roman"/>
          <w:szCs w:val="24"/>
        </w:rPr>
        <w:t>δώ</w:t>
      </w:r>
      <w:r>
        <w:rPr>
          <w:rFonts w:eastAsia="Times New Roman" w:cs="Times New Roman"/>
          <w:szCs w:val="24"/>
        </w:rPr>
        <w:t>,</w:t>
      </w:r>
      <w:r w:rsidRPr="00E752A3">
        <w:rPr>
          <w:rFonts w:eastAsia="Times New Roman" w:cs="Times New Roman"/>
          <w:szCs w:val="24"/>
        </w:rPr>
        <w:t xml:space="preserve"> </w:t>
      </w:r>
      <w:r>
        <w:rPr>
          <w:rFonts w:eastAsia="Times New Roman" w:cs="Times New Roman"/>
          <w:szCs w:val="24"/>
        </w:rPr>
        <w:t>όμως,</w:t>
      </w:r>
      <w:r w:rsidRPr="00E752A3">
        <w:rPr>
          <w:rFonts w:eastAsia="Times New Roman" w:cs="Times New Roman"/>
          <w:szCs w:val="24"/>
        </w:rPr>
        <w:t xml:space="preserve"> έχουμε μπροστά μας </w:t>
      </w:r>
      <w:r>
        <w:rPr>
          <w:rFonts w:eastAsia="Times New Roman" w:cs="Times New Roman"/>
          <w:szCs w:val="24"/>
        </w:rPr>
        <w:t>-κ</w:t>
      </w:r>
      <w:r w:rsidRPr="00E752A3">
        <w:rPr>
          <w:rFonts w:eastAsia="Times New Roman" w:cs="Times New Roman"/>
          <w:szCs w:val="24"/>
        </w:rPr>
        <w:t xml:space="preserve">αι το </w:t>
      </w:r>
      <w:r w:rsidRPr="00E752A3">
        <w:rPr>
          <w:rFonts w:eastAsia="Times New Roman" w:cs="Times New Roman"/>
          <w:szCs w:val="24"/>
        </w:rPr>
        <w:lastRenderedPageBreak/>
        <w:t>είχαμε ως δυνατότητα επίλυσ</w:t>
      </w:r>
      <w:r w:rsidRPr="00E752A3">
        <w:rPr>
          <w:rFonts w:eastAsia="Times New Roman" w:cs="Times New Roman"/>
          <w:szCs w:val="24"/>
        </w:rPr>
        <w:t>ης</w:t>
      </w:r>
      <w:r>
        <w:rPr>
          <w:rFonts w:eastAsia="Times New Roman" w:cs="Times New Roman"/>
          <w:szCs w:val="24"/>
        </w:rPr>
        <w:t>,</w:t>
      </w:r>
      <w:r w:rsidRPr="00E752A3">
        <w:rPr>
          <w:rFonts w:eastAsia="Times New Roman" w:cs="Times New Roman"/>
          <w:szCs w:val="24"/>
        </w:rPr>
        <w:t xml:space="preserve"> αν παραμερί</w:t>
      </w:r>
      <w:r>
        <w:rPr>
          <w:rFonts w:eastAsia="Times New Roman" w:cs="Times New Roman"/>
          <w:szCs w:val="24"/>
        </w:rPr>
        <w:t>ζα</w:t>
      </w:r>
      <w:r w:rsidRPr="00E752A3">
        <w:rPr>
          <w:rFonts w:eastAsia="Times New Roman" w:cs="Times New Roman"/>
          <w:szCs w:val="24"/>
        </w:rPr>
        <w:t xml:space="preserve">με τις ιδεοληψίες </w:t>
      </w:r>
      <w:r>
        <w:rPr>
          <w:rFonts w:eastAsia="Times New Roman" w:cs="Times New Roman"/>
          <w:szCs w:val="24"/>
        </w:rPr>
        <w:t>μας-</w:t>
      </w:r>
      <w:r w:rsidRPr="00E752A3">
        <w:rPr>
          <w:rFonts w:eastAsia="Times New Roman" w:cs="Times New Roman"/>
          <w:szCs w:val="24"/>
        </w:rPr>
        <w:t xml:space="preserve"> το θέμα του άρθρου 16</w:t>
      </w:r>
      <w:r>
        <w:rPr>
          <w:rFonts w:eastAsia="Times New Roman" w:cs="Times New Roman"/>
          <w:szCs w:val="24"/>
        </w:rPr>
        <w:t>.</w:t>
      </w:r>
    </w:p>
    <w:p w14:paraId="19C9A91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w:t>
      </w:r>
      <w:r w:rsidRPr="00E752A3">
        <w:rPr>
          <w:rFonts w:eastAsia="Times New Roman" w:cs="Times New Roman"/>
          <w:szCs w:val="24"/>
        </w:rPr>
        <w:t>υρίες και κύριοι</w:t>
      </w:r>
      <w:r>
        <w:rPr>
          <w:rFonts w:eastAsia="Times New Roman" w:cs="Times New Roman"/>
          <w:szCs w:val="24"/>
        </w:rPr>
        <w:t>,</w:t>
      </w:r>
      <w:r w:rsidRPr="00E752A3">
        <w:rPr>
          <w:rFonts w:eastAsia="Times New Roman" w:cs="Times New Roman"/>
          <w:szCs w:val="24"/>
        </w:rPr>
        <w:t xml:space="preserve"> το είπα </w:t>
      </w:r>
      <w:r>
        <w:rPr>
          <w:rFonts w:eastAsia="Times New Roman" w:cs="Times New Roman"/>
          <w:szCs w:val="24"/>
        </w:rPr>
        <w:t xml:space="preserve">δέκα φορές </w:t>
      </w:r>
      <w:r>
        <w:rPr>
          <w:rFonts w:eastAsia="Times New Roman" w:cs="Times New Roman"/>
          <w:szCs w:val="24"/>
        </w:rPr>
        <w:t>σ</w:t>
      </w:r>
      <w:r>
        <w:rPr>
          <w:rFonts w:eastAsia="Times New Roman" w:cs="Times New Roman"/>
          <w:szCs w:val="24"/>
        </w:rPr>
        <w:t xml:space="preserve">την </w:t>
      </w:r>
      <w:r>
        <w:rPr>
          <w:rFonts w:eastAsia="Times New Roman" w:cs="Times New Roman"/>
          <w:szCs w:val="24"/>
        </w:rPr>
        <w:t>ε</w:t>
      </w:r>
      <w:r w:rsidRPr="00E752A3">
        <w:rPr>
          <w:rFonts w:eastAsia="Times New Roman" w:cs="Times New Roman"/>
          <w:szCs w:val="24"/>
        </w:rPr>
        <w:t>πιτροπή</w:t>
      </w:r>
      <w:r>
        <w:rPr>
          <w:rFonts w:eastAsia="Times New Roman" w:cs="Times New Roman"/>
          <w:szCs w:val="24"/>
        </w:rPr>
        <w:t>,</w:t>
      </w:r>
      <w:r w:rsidRPr="00E752A3">
        <w:rPr>
          <w:rFonts w:eastAsia="Times New Roman" w:cs="Times New Roman"/>
          <w:szCs w:val="24"/>
        </w:rPr>
        <w:t xml:space="preserve"> το λέω και στην Ολομέλεια</w:t>
      </w:r>
      <w:r>
        <w:rPr>
          <w:rFonts w:eastAsia="Times New Roman" w:cs="Times New Roman"/>
          <w:szCs w:val="24"/>
        </w:rPr>
        <w:t>. Ε</w:t>
      </w:r>
      <w:r w:rsidRPr="00E752A3">
        <w:rPr>
          <w:rFonts w:eastAsia="Times New Roman" w:cs="Times New Roman"/>
          <w:szCs w:val="24"/>
        </w:rPr>
        <w:t>ίναι δ</w:t>
      </w:r>
      <w:r>
        <w:rPr>
          <w:rFonts w:eastAsia="Times New Roman" w:cs="Times New Roman"/>
          <w:szCs w:val="24"/>
        </w:rPr>
        <w:t xml:space="preserve">υνατόν να μη μας απασχολεί το γεγονός ότι χίλια διακόσια </w:t>
      </w:r>
      <w:r>
        <w:rPr>
          <w:rFonts w:eastAsia="Times New Roman" w:cs="Times New Roman"/>
          <w:szCs w:val="24"/>
        </w:rPr>
        <w:t>Ε</w:t>
      </w:r>
      <w:r w:rsidRPr="00E752A3">
        <w:rPr>
          <w:rFonts w:eastAsia="Times New Roman" w:cs="Times New Roman"/>
          <w:szCs w:val="24"/>
        </w:rPr>
        <w:t>λληνόπουλα σπουδάζουν νομικά στην Κύπρο</w:t>
      </w:r>
      <w:r>
        <w:rPr>
          <w:rFonts w:eastAsia="Times New Roman" w:cs="Times New Roman"/>
          <w:szCs w:val="24"/>
        </w:rPr>
        <w:t xml:space="preserve">; </w:t>
      </w:r>
    </w:p>
    <w:p w14:paraId="19C9A91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Μ</w:t>
      </w:r>
      <w:r w:rsidRPr="00E752A3">
        <w:rPr>
          <w:rFonts w:eastAsia="Times New Roman" w:cs="Times New Roman"/>
          <w:szCs w:val="24"/>
        </w:rPr>
        <w:t xml:space="preserve">ε τον </w:t>
      </w:r>
      <w:r>
        <w:rPr>
          <w:rFonts w:eastAsia="Times New Roman" w:cs="Times New Roman"/>
          <w:szCs w:val="24"/>
        </w:rPr>
        <w:t xml:space="preserve">κ. </w:t>
      </w:r>
      <w:proofErr w:type="spellStart"/>
      <w:r>
        <w:rPr>
          <w:rFonts w:eastAsia="Times New Roman" w:cs="Times New Roman"/>
          <w:szCs w:val="24"/>
        </w:rPr>
        <w:t>Κ</w:t>
      </w:r>
      <w:r w:rsidRPr="00E752A3">
        <w:rPr>
          <w:rFonts w:eastAsia="Times New Roman" w:cs="Times New Roman"/>
          <w:szCs w:val="24"/>
        </w:rPr>
        <w:t>ουρουμπλή</w:t>
      </w:r>
      <w:proofErr w:type="spellEnd"/>
      <w:r w:rsidRPr="00E752A3">
        <w:rPr>
          <w:rFonts w:eastAsia="Times New Roman" w:cs="Times New Roman"/>
          <w:szCs w:val="24"/>
        </w:rPr>
        <w:t xml:space="preserve"> έχουμε συγκρουστεί χίλιες φορές </w:t>
      </w:r>
      <w:r>
        <w:rPr>
          <w:rFonts w:eastAsia="Times New Roman" w:cs="Times New Roman"/>
          <w:szCs w:val="24"/>
        </w:rPr>
        <w:t>κ</w:t>
      </w:r>
      <w:r w:rsidRPr="00E752A3">
        <w:rPr>
          <w:rFonts w:eastAsia="Times New Roman" w:cs="Times New Roman"/>
          <w:szCs w:val="24"/>
        </w:rPr>
        <w:t>αι αυτό που έκανε</w:t>
      </w:r>
      <w:r>
        <w:rPr>
          <w:rFonts w:eastAsia="Times New Roman" w:cs="Times New Roman"/>
          <w:szCs w:val="24"/>
        </w:rPr>
        <w:t>,</w:t>
      </w:r>
      <w:r w:rsidRPr="00E752A3">
        <w:rPr>
          <w:rFonts w:eastAsia="Times New Roman" w:cs="Times New Roman"/>
          <w:szCs w:val="24"/>
        </w:rPr>
        <w:t xml:space="preserve"> να μας εγκαταλείψει και να αλλάξει πολιτική στέγη</w:t>
      </w:r>
      <w:r>
        <w:rPr>
          <w:rFonts w:eastAsia="Times New Roman" w:cs="Times New Roman"/>
          <w:szCs w:val="24"/>
        </w:rPr>
        <w:t>,</w:t>
      </w:r>
      <w:r w:rsidRPr="00E752A3">
        <w:rPr>
          <w:rFonts w:eastAsia="Times New Roman" w:cs="Times New Roman"/>
          <w:szCs w:val="24"/>
        </w:rPr>
        <w:t xml:space="preserve"> δεν θα το</w:t>
      </w:r>
      <w:r>
        <w:rPr>
          <w:rFonts w:eastAsia="Times New Roman" w:cs="Times New Roman"/>
          <w:szCs w:val="24"/>
        </w:rPr>
        <w:t>υ το</w:t>
      </w:r>
      <w:r w:rsidRPr="00E752A3">
        <w:rPr>
          <w:rFonts w:eastAsia="Times New Roman" w:cs="Times New Roman"/>
          <w:szCs w:val="24"/>
        </w:rPr>
        <w:t xml:space="preserve"> συγχωρήσω ποτέ</w:t>
      </w:r>
      <w:r>
        <w:rPr>
          <w:rFonts w:eastAsia="Times New Roman" w:cs="Times New Roman"/>
          <w:szCs w:val="24"/>
        </w:rPr>
        <w:t>. Α</w:t>
      </w:r>
      <w:r w:rsidRPr="00E752A3">
        <w:rPr>
          <w:rFonts w:eastAsia="Times New Roman" w:cs="Times New Roman"/>
          <w:szCs w:val="24"/>
        </w:rPr>
        <w:t>λλά αυτό είναι πολιτικό</w:t>
      </w:r>
      <w:r>
        <w:rPr>
          <w:rFonts w:eastAsia="Times New Roman" w:cs="Times New Roman"/>
          <w:szCs w:val="24"/>
        </w:rPr>
        <w:t>, μ</w:t>
      </w:r>
      <w:r w:rsidRPr="00E752A3">
        <w:rPr>
          <w:rFonts w:eastAsia="Times New Roman" w:cs="Times New Roman"/>
          <w:szCs w:val="24"/>
        </w:rPr>
        <w:t>ου επιτρέπει να τον ακούω</w:t>
      </w:r>
      <w:r>
        <w:rPr>
          <w:rFonts w:eastAsia="Times New Roman" w:cs="Times New Roman"/>
          <w:szCs w:val="24"/>
        </w:rPr>
        <w:t xml:space="preserve">. </w:t>
      </w:r>
      <w:r>
        <w:rPr>
          <w:rFonts w:eastAsia="Times New Roman" w:cs="Times New Roman"/>
          <w:szCs w:val="24"/>
        </w:rPr>
        <w:t>Ε</w:t>
      </w:r>
      <w:r w:rsidRPr="00E752A3">
        <w:rPr>
          <w:rFonts w:eastAsia="Times New Roman" w:cs="Times New Roman"/>
          <w:szCs w:val="24"/>
        </w:rPr>
        <w:t xml:space="preserve">ίπε στην </w:t>
      </w:r>
      <w:r>
        <w:rPr>
          <w:rFonts w:eastAsia="Times New Roman" w:cs="Times New Roman"/>
          <w:szCs w:val="24"/>
        </w:rPr>
        <w:t>ε</w:t>
      </w:r>
      <w:r w:rsidRPr="00E752A3">
        <w:rPr>
          <w:rFonts w:eastAsia="Times New Roman" w:cs="Times New Roman"/>
          <w:szCs w:val="24"/>
        </w:rPr>
        <w:t>πιτροπή</w:t>
      </w:r>
      <w:r>
        <w:rPr>
          <w:rFonts w:eastAsia="Times New Roman" w:cs="Times New Roman"/>
          <w:szCs w:val="24"/>
        </w:rPr>
        <w:t xml:space="preserve"> -και δεν το λέω επειδή θέλω να</w:t>
      </w:r>
      <w:r>
        <w:rPr>
          <w:rFonts w:eastAsia="Times New Roman" w:cs="Times New Roman"/>
          <w:szCs w:val="24"/>
        </w:rPr>
        <w:t xml:space="preserve"> κάνω</w:t>
      </w:r>
      <w:r w:rsidRPr="00E752A3">
        <w:rPr>
          <w:rFonts w:eastAsia="Times New Roman" w:cs="Times New Roman"/>
          <w:szCs w:val="24"/>
        </w:rPr>
        <w:t xml:space="preserve"> κερδοσκοπία πάνω στη δική του στάση</w:t>
      </w:r>
      <w:r>
        <w:rPr>
          <w:rFonts w:eastAsia="Times New Roman" w:cs="Times New Roman"/>
          <w:szCs w:val="24"/>
        </w:rPr>
        <w:t>,</w:t>
      </w:r>
      <w:r w:rsidRPr="00E752A3">
        <w:rPr>
          <w:rFonts w:eastAsia="Times New Roman" w:cs="Times New Roman"/>
          <w:szCs w:val="24"/>
        </w:rPr>
        <w:t xml:space="preserve"> αντίθετα το λέω για να τον επαινέσω και το λέω γιατί το έχει </w:t>
      </w:r>
      <w:r>
        <w:rPr>
          <w:rFonts w:eastAsia="Times New Roman" w:cs="Times New Roman"/>
          <w:szCs w:val="24"/>
        </w:rPr>
        <w:t>επαναλάβει</w:t>
      </w:r>
      <w:r w:rsidRPr="00E752A3">
        <w:rPr>
          <w:rFonts w:eastAsia="Times New Roman" w:cs="Times New Roman"/>
          <w:szCs w:val="24"/>
        </w:rPr>
        <w:t xml:space="preserve"> ο άνθρωπος με θάρρος</w:t>
      </w:r>
      <w:r>
        <w:rPr>
          <w:rFonts w:eastAsia="Times New Roman" w:cs="Times New Roman"/>
          <w:szCs w:val="24"/>
        </w:rPr>
        <w:t>-</w:t>
      </w:r>
      <w:r w:rsidRPr="00E752A3">
        <w:rPr>
          <w:rFonts w:eastAsia="Times New Roman" w:cs="Times New Roman"/>
          <w:szCs w:val="24"/>
        </w:rPr>
        <w:t xml:space="preserve"> ότι </w:t>
      </w:r>
      <w:r>
        <w:rPr>
          <w:rFonts w:eastAsia="Times New Roman" w:cs="Times New Roman"/>
          <w:szCs w:val="24"/>
        </w:rPr>
        <w:t>το άρθρο</w:t>
      </w:r>
      <w:r w:rsidRPr="00E752A3">
        <w:rPr>
          <w:rFonts w:eastAsia="Times New Roman" w:cs="Times New Roman"/>
          <w:szCs w:val="24"/>
        </w:rPr>
        <w:t xml:space="preserve"> 16 έπρεπε να το δούμε και </w:t>
      </w:r>
      <w:r>
        <w:rPr>
          <w:rFonts w:eastAsia="Times New Roman" w:cs="Times New Roman"/>
          <w:szCs w:val="24"/>
        </w:rPr>
        <w:t>έπρεπε</w:t>
      </w:r>
      <w:r w:rsidRPr="00E752A3">
        <w:rPr>
          <w:rFonts w:eastAsia="Times New Roman" w:cs="Times New Roman"/>
          <w:szCs w:val="24"/>
        </w:rPr>
        <w:t xml:space="preserve"> να το δούμε με εγγυήσεις</w:t>
      </w:r>
      <w:r>
        <w:rPr>
          <w:rFonts w:eastAsia="Times New Roman" w:cs="Times New Roman"/>
          <w:szCs w:val="24"/>
        </w:rPr>
        <w:t>. Τ</w:t>
      </w:r>
      <w:r w:rsidRPr="00E752A3">
        <w:rPr>
          <w:rFonts w:eastAsia="Times New Roman" w:cs="Times New Roman"/>
          <w:szCs w:val="24"/>
        </w:rPr>
        <w:t>α μη κρατικά</w:t>
      </w:r>
      <w:r>
        <w:rPr>
          <w:rFonts w:eastAsia="Times New Roman" w:cs="Times New Roman"/>
          <w:szCs w:val="24"/>
        </w:rPr>
        <w:t xml:space="preserve">, μη κερδοσκοπικά </w:t>
      </w:r>
      <w:r w:rsidRPr="00E752A3">
        <w:rPr>
          <w:rFonts w:eastAsia="Times New Roman" w:cs="Times New Roman"/>
          <w:szCs w:val="24"/>
        </w:rPr>
        <w:t>πανεπιστήμια ήτα</w:t>
      </w:r>
      <w:r w:rsidRPr="00E752A3">
        <w:rPr>
          <w:rFonts w:eastAsia="Times New Roman" w:cs="Times New Roman"/>
          <w:szCs w:val="24"/>
        </w:rPr>
        <w:t>ν</w:t>
      </w:r>
      <w:r>
        <w:rPr>
          <w:rFonts w:eastAsia="Times New Roman" w:cs="Times New Roman"/>
          <w:szCs w:val="24"/>
        </w:rPr>
        <w:t xml:space="preserve"> μια</w:t>
      </w:r>
      <w:r w:rsidRPr="00E752A3">
        <w:rPr>
          <w:rFonts w:eastAsia="Times New Roman" w:cs="Times New Roman"/>
          <w:szCs w:val="24"/>
        </w:rPr>
        <w:t xml:space="preserve"> λύση</w:t>
      </w:r>
      <w:r>
        <w:rPr>
          <w:rFonts w:eastAsia="Times New Roman" w:cs="Times New Roman"/>
          <w:szCs w:val="24"/>
        </w:rPr>
        <w:t>,</w:t>
      </w:r>
      <w:r w:rsidRPr="00E752A3">
        <w:rPr>
          <w:rFonts w:eastAsia="Times New Roman" w:cs="Times New Roman"/>
          <w:szCs w:val="24"/>
        </w:rPr>
        <w:t xml:space="preserve"> στην οποία έπρεπε να προσχωρήσουμε για το καλό όλων των οικογενειών</w:t>
      </w:r>
      <w:r>
        <w:rPr>
          <w:rFonts w:eastAsia="Times New Roman" w:cs="Times New Roman"/>
          <w:szCs w:val="24"/>
        </w:rPr>
        <w:t>. Ε</w:t>
      </w:r>
      <w:r w:rsidRPr="00E752A3">
        <w:rPr>
          <w:rFonts w:eastAsia="Times New Roman" w:cs="Times New Roman"/>
          <w:szCs w:val="24"/>
        </w:rPr>
        <w:t>ίναι προτιμότερο να μένουν τα παιδιά εδώ</w:t>
      </w:r>
      <w:r>
        <w:rPr>
          <w:rFonts w:eastAsia="Times New Roman" w:cs="Times New Roman"/>
          <w:szCs w:val="24"/>
        </w:rPr>
        <w:t xml:space="preserve"> από το να</w:t>
      </w:r>
      <w:r w:rsidRPr="00E752A3">
        <w:rPr>
          <w:rFonts w:eastAsia="Times New Roman" w:cs="Times New Roman"/>
          <w:szCs w:val="24"/>
        </w:rPr>
        <w:t xml:space="preserve"> αυξάνεται η</w:t>
      </w:r>
      <w:r>
        <w:rPr>
          <w:rFonts w:eastAsia="Times New Roman" w:cs="Times New Roman"/>
          <w:szCs w:val="24"/>
        </w:rPr>
        <w:t xml:space="preserve"> μετοίκηση </w:t>
      </w:r>
      <w:r w:rsidRPr="00E752A3">
        <w:rPr>
          <w:rFonts w:eastAsia="Times New Roman" w:cs="Times New Roman"/>
          <w:szCs w:val="24"/>
        </w:rPr>
        <w:t>των</w:t>
      </w:r>
      <w:r>
        <w:rPr>
          <w:rFonts w:eastAsia="Times New Roman" w:cs="Times New Roman"/>
          <w:szCs w:val="24"/>
        </w:rPr>
        <w:t xml:space="preserve"> νέων</w:t>
      </w:r>
      <w:r w:rsidRPr="00E752A3">
        <w:rPr>
          <w:rFonts w:eastAsia="Times New Roman" w:cs="Times New Roman"/>
          <w:szCs w:val="24"/>
        </w:rPr>
        <w:t xml:space="preserve"> παιδιών</w:t>
      </w:r>
      <w:r>
        <w:rPr>
          <w:rFonts w:eastAsia="Times New Roman" w:cs="Times New Roman"/>
          <w:szCs w:val="24"/>
        </w:rPr>
        <w:t>,</w:t>
      </w:r>
      <w:r w:rsidRPr="00E752A3">
        <w:rPr>
          <w:rFonts w:eastAsia="Times New Roman" w:cs="Times New Roman"/>
          <w:szCs w:val="24"/>
        </w:rPr>
        <w:t xml:space="preserve"> επειδή </w:t>
      </w:r>
      <w:r>
        <w:rPr>
          <w:rFonts w:eastAsia="Times New Roman" w:cs="Times New Roman"/>
          <w:szCs w:val="24"/>
        </w:rPr>
        <w:t>ε</w:t>
      </w:r>
      <w:r w:rsidRPr="00E752A3">
        <w:rPr>
          <w:rFonts w:eastAsia="Times New Roman" w:cs="Times New Roman"/>
          <w:szCs w:val="24"/>
        </w:rPr>
        <w:t xml:space="preserve">μείς </w:t>
      </w:r>
      <w:r>
        <w:rPr>
          <w:rFonts w:eastAsia="Times New Roman" w:cs="Times New Roman"/>
          <w:szCs w:val="24"/>
        </w:rPr>
        <w:t>-</w:t>
      </w:r>
      <w:r w:rsidRPr="00E752A3">
        <w:rPr>
          <w:rFonts w:eastAsia="Times New Roman" w:cs="Times New Roman"/>
          <w:szCs w:val="24"/>
        </w:rPr>
        <w:t>εσείς δηλαδή</w:t>
      </w:r>
      <w:r>
        <w:rPr>
          <w:rFonts w:eastAsia="Times New Roman" w:cs="Times New Roman"/>
          <w:szCs w:val="24"/>
        </w:rPr>
        <w:t>, γ</w:t>
      </w:r>
      <w:r w:rsidRPr="00E752A3">
        <w:rPr>
          <w:rFonts w:eastAsia="Times New Roman" w:cs="Times New Roman"/>
          <w:szCs w:val="24"/>
        </w:rPr>
        <w:t xml:space="preserve">ιατί </w:t>
      </w:r>
      <w:r w:rsidRPr="00E752A3">
        <w:rPr>
          <w:rFonts w:eastAsia="Times New Roman" w:cs="Times New Roman"/>
          <w:szCs w:val="24"/>
        </w:rPr>
        <w:lastRenderedPageBreak/>
        <w:t xml:space="preserve">εμείς είμαστε στη σωστή </w:t>
      </w:r>
      <w:r>
        <w:rPr>
          <w:rFonts w:eastAsia="Times New Roman" w:cs="Times New Roman"/>
          <w:szCs w:val="24"/>
        </w:rPr>
        <w:t>πλευρά-</w:t>
      </w:r>
      <w:r w:rsidRPr="00E752A3">
        <w:rPr>
          <w:rFonts w:eastAsia="Times New Roman" w:cs="Times New Roman"/>
          <w:szCs w:val="24"/>
        </w:rPr>
        <w:t xml:space="preserve"> </w:t>
      </w:r>
      <w:r>
        <w:rPr>
          <w:rFonts w:eastAsia="Times New Roman" w:cs="Times New Roman"/>
          <w:szCs w:val="24"/>
        </w:rPr>
        <w:t>έπρεπε</w:t>
      </w:r>
      <w:r w:rsidRPr="00E752A3">
        <w:rPr>
          <w:rFonts w:eastAsia="Times New Roman" w:cs="Times New Roman"/>
          <w:szCs w:val="24"/>
        </w:rPr>
        <w:t xml:space="preserve"> να συγκρατ</w:t>
      </w:r>
      <w:r w:rsidRPr="00E752A3">
        <w:rPr>
          <w:rFonts w:eastAsia="Times New Roman" w:cs="Times New Roman"/>
          <w:szCs w:val="24"/>
        </w:rPr>
        <w:t xml:space="preserve">ήσουμε κάποιους ψηφοφόρους μας και κάποιους ανθρώπους που αμφισβητούν το πολιτικό μας </w:t>
      </w:r>
      <w:r>
        <w:rPr>
          <w:rFonts w:eastAsia="Times New Roman" w:cs="Times New Roman"/>
          <w:szCs w:val="24"/>
        </w:rPr>
        <w:t>προφίλ, το πολιτικό σας</w:t>
      </w:r>
      <w:r w:rsidRPr="00E752A3">
        <w:rPr>
          <w:rFonts w:eastAsia="Times New Roman" w:cs="Times New Roman"/>
          <w:szCs w:val="24"/>
        </w:rPr>
        <w:t xml:space="preserve"> προφίλ</w:t>
      </w:r>
      <w:r>
        <w:rPr>
          <w:rFonts w:eastAsia="Times New Roman" w:cs="Times New Roman"/>
          <w:szCs w:val="24"/>
        </w:rPr>
        <w:t xml:space="preserve">; </w:t>
      </w:r>
    </w:p>
    <w:p w14:paraId="19C9A91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Μ</w:t>
      </w:r>
      <w:r w:rsidRPr="00E752A3">
        <w:rPr>
          <w:rFonts w:eastAsia="Times New Roman" w:cs="Times New Roman"/>
          <w:szCs w:val="24"/>
        </w:rPr>
        <w:t>ετά από όσα κάνατε</w:t>
      </w:r>
      <w:r>
        <w:rPr>
          <w:rFonts w:eastAsia="Times New Roman" w:cs="Times New Roman"/>
          <w:szCs w:val="24"/>
        </w:rPr>
        <w:t>,</w:t>
      </w:r>
      <w:r w:rsidRPr="00E752A3">
        <w:rPr>
          <w:rFonts w:eastAsia="Times New Roman" w:cs="Times New Roman"/>
          <w:szCs w:val="24"/>
        </w:rPr>
        <w:t xml:space="preserve"> πρέπει με κάποιους </w:t>
      </w:r>
      <w:proofErr w:type="spellStart"/>
      <w:r w:rsidRPr="00E752A3">
        <w:rPr>
          <w:rFonts w:eastAsia="Times New Roman" w:cs="Times New Roman"/>
          <w:szCs w:val="24"/>
        </w:rPr>
        <w:t>συνθημ</w:t>
      </w:r>
      <w:r>
        <w:rPr>
          <w:rFonts w:eastAsia="Times New Roman" w:cs="Times New Roman"/>
          <w:szCs w:val="24"/>
        </w:rPr>
        <w:t>α</w:t>
      </w:r>
      <w:r w:rsidRPr="00E752A3">
        <w:rPr>
          <w:rFonts w:eastAsia="Times New Roman" w:cs="Times New Roman"/>
          <w:szCs w:val="24"/>
        </w:rPr>
        <w:t>τ</w:t>
      </w:r>
      <w:r>
        <w:rPr>
          <w:rFonts w:eastAsia="Times New Roman" w:cs="Times New Roman"/>
          <w:szCs w:val="24"/>
        </w:rPr>
        <w:t>ο</w:t>
      </w:r>
      <w:r w:rsidRPr="00E752A3">
        <w:rPr>
          <w:rFonts w:eastAsia="Times New Roman" w:cs="Times New Roman"/>
          <w:szCs w:val="24"/>
        </w:rPr>
        <w:t>λογικούς</w:t>
      </w:r>
      <w:proofErr w:type="spellEnd"/>
      <w:r w:rsidRPr="00E752A3">
        <w:rPr>
          <w:rFonts w:eastAsia="Times New Roman" w:cs="Times New Roman"/>
          <w:szCs w:val="24"/>
        </w:rPr>
        <w:t xml:space="preserve"> τρόπους να </w:t>
      </w:r>
      <w:r>
        <w:rPr>
          <w:rFonts w:eastAsia="Times New Roman" w:cs="Times New Roman"/>
          <w:szCs w:val="24"/>
        </w:rPr>
        <w:t xml:space="preserve">τους συγκρατήσετε </w:t>
      </w:r>
      <w:r w:rsidRPr="00E752A3">
        <w:rPr>
          <w:rFonts w:eastAsia="Times New Roman" w:cs="Times New Roman"/>
          <w:szCs w:val="24"/>
        </w:rPr>
        <w:t>στις πολιτικές</w:t>
      </w:r>
      <w:r>
        <w:rPr>
          <w:rFonts w:eastAsia="Times New Roman" w:cs="Times New Roman"/>
          <w:szCs w:val="24"/>
        </w:rPr>
        <w:t xml:space="preserve"> σας</w:t>
      </w:r>
      <w:r w:rsidRPr="00E752A3">
        <w:rPr>
          <w:rFonts w:eastAsia="Times New Roman" w:cs="Times New Roman"/>
          <w:szCs w:val="24"/>
        </w:rPr>
        <w:t xml:space="preserve"> δυνάμεις</w:t>
      </w:r>
      <w:r>
        <w:rPr>
          <w:rFonts w:eastAsia="Times New Roman" w:cs="Times New Roman"/>
          <w:szCs w:val="24"/>
        </w:rPr>
        <w:t>. Α</w:t>
      </w:r>
      <w:r w:rsidRPr="00E752A3">
        <w:rPr>
          <w:rFonts w:eastAsia="Times New Roman" w:cs="Times New Roman"/>
          <w:szCs w:val="24"/>
        </w:rPr>
        <w:t>συγχώρητο λάθος</w:t>
      </w:r>
      <w:r>
        <w:rPr>
          <w:rFonts w:eastAsia="Times New Roman" w:cs="Times New Roman"/>
          <w:szCs w:val="24"/>
        </w:rPr>
        <w:t>!</w:t>
      </w:r>
      <w:r w:rsidRPr="00E752A3">
        <w:rPr>
          <w:rFonts w:eastAsia="Times New Roman" w:cs="Times New Roman"/>
          <w:szCs w:val="24"/>
        </w:rPr>
        <w:t xml:space="preserve"> </w:t>
      </w:r>
      <w:r>
        <w:rPr>
          <w:rFonts w:eastAsia="Times New Roman" w:cs="Times New Roman"/>
          <w:szCs w:val="24"/>
        </w:rPr>
        <w:t>Λ</w:t>
      </w:r>
      <w:r w:rsidRPr="00E752A3">
        <w:rPr>
          <w:rFonts w:eastAsia="Times New Roman" w:cs="Times New Roman"/>
          <w:szCs w:val="24"/>
        </w:rPr>
        <w:t>άθος μεγάλο</w:t>
      </w:r>
      <w:r>
        <w:rPr>
          <w:rFonts w:eastAsia="Times New Roman" w:cs="Times New Roman"/>
          <w:szCs w:val="24"/>
        </w:rPr>
        <w:t>! Λ</w:t>
      </w:r>
      <w:r w:rsidRPr="00E752A3">
        <w:rPr>
          <w:rFonts w:eastAsia="Times New Roman" w:cs="Times New Roman"/>
          <w:szCs w:val="24"/>
        </w:rPr>
        <w:t>άθος που</w:t>
      </w:r>
      <w:r>
        <w:rPr>
          <w:rFonts w:eastAsia="Times New Roman" w:cs="Times New Roman"/>
          <w:szCs w:val="24"/>
        </w:rPr>
        <w:t>,</w:t>
      </w:r>
      <w:r w:rsidRPr="00E752A3">
        <w:rPr>
          <w:rFonts w:eastAsia="Times New Roman" w:cs="Times New Roman"/>
          <w:szCs w:val="24"/>
        </w:rPr>
        <w:t xml:space="preserve"> μαζί με τα προηγούμενα</w:t>
      </w:r>
      <w:r>
        <w:rPr>
          <w:rFonts w:eastAsia="Times New Roman" w:cs="Times New Roman"/>
          <w:szCs w:val="24"/>
        </w:rPr>
        <w:t>,</w:t>
      </w:r>
      <w:r w:rsidRPr="00E752A3">
        <w:rPr>
          <w:rFonts w:eastAsia="Times New Roman" w:cs="Times New Roman"/>
          <w:szCs w:val="24"/>
        </w:rPr>
        <w:t xml:space="preserve"> μπορεί να κοστίσει και την ίδια την </w:t>
      </w:r>
      <w:r>
        <w:rPr>
          <w:rFonts w:eastAsia="Times New Roman" w:cs="Times New Roman"/>
          <w:szCs w:val="24"/>
        </w:rPr>
        <w:t>Α</w:t>
      </w:r>
      <w:r w:rsidRPr="00E752A3">
        <w:rPr>
          <w:rFonts w:eastAsia="Times New Roman" w:cs="Times New Roman"/>
          <w:szCs w:val="24"/>
        </w:rPr>
        <w:t>ναθεώρηση</w:t>
      </w:r>
      <w:r>
        <w:rPr>
          <w:rFonts w:eastAsia="Times New Roman" w:cs="Times New Roman"/>
          <w:szCs w:val="24"/>
        </w:rPr>
        <w:t>, δ</w:t>
      </w:r>
      <w:r w:rsidRPr="00E752A3">
        <w:rPr>
          <w:rFonts w:eastAsia="Times New Roman" w:cs="Times New Roman"/>
          <w:szCs w:val="24"/>
        </w:rPr>
        <w:t>ηλαδή να μην προχωρήσει η επόμενη Βουλή</w:t>
      </w:r>
      <w:r>
        <w:rPr>
          <w:rFonts w:eastAsia="Times New Roman" w:cs="Times New Roman"/>
          <w:szCs w:val="24"/>
        </w:rPr>
        <w:t xml:space="preserve">, </w:t>
      </w:r>
      <w:r w:rsidRPr="00E752A3">
        <w:rPr>
          <w:rFonts w:eastAsia="Times New Roman" w:cs="Times New Roman"/>
          <w:szCs w:val="24"/>
        </w:rPr>
        <w:t xml:space="preserve">να θεωρήσει χωρίς λόγο την </w:t>
      </w:r>
      <w:r>
        <w:rPr>
          <w:rFonts w:eastAsia="Times New Roman" w:cs="Times New Roman"/>
          <w:szCs w:val="24"/>
        </w:rPr>
        <w:t>Α</w:t>
      </w:r>
      <w:r w:rsidRPr="00E752A3">
        <w:rPr>
          <w:rFonts w:eastAsia="Times New Roman" w:cs="Times New Roman"/>
          <w:szCs w:val="24"/>
        </w:rPr>
        <w:t xml:space="preserve">ναθεώρηση αυτή και </w:t>
      </w:r>
      <w:r>
        <w:rPr>
          <w:rFonts w:eastAsia="Times New Roman" w:cs="Times New Roman"/>
          <w:szCs w:val="24"/>
        </w:rPr>
        <w:t>να διαμορφώσει νέα πρόταση στη νέα της Σύνοδο.</w:t>
      </w:r>
    </w:p>
    <w:p w14:paraId="19C9A91B"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Ε</w:t>
      </w:r>
      <w:r w:rsidRPr="00050BFB">
        <w:rPr>
          <w:rFonts w:eastAsia="Times New Roman"/>
          <w:color w:val="212121"/>
          <w:szCs w:val="24"/>
        </w:rPr>
        <w:t>ίναι ανοι</w:t>
      </w:r>
      <w:r>
        <w:rPr>
          <w:rFonts w:eastAsia="Times New Roman"/>
          <w:color w:val="212121"/>
          <w:szCs w:val="24"/>
        </w:rPr>
        <w:t>κ</w:t>
      </w:r>
      <w:r w:rsidRPr="00050BFB">
        <w:rPr>
          <w:rFonts w:eastAsia="Times New Roman"/>
          <w:color w:val="212121"/>
          <w:szCs w:val="24"/>
        </w:rPr>
        <w:t>τό αυτό το εν</w:t>
      </w:r>
      <w:r w:rsidRPr="00050BFB">
        <w:rPr>
          <w:rFonts w:eastAsia="Times New Roman"/>
          <w:color w:val="212121"/>
          <w:szCs w:val="24"/>
        </w:rPr>
        <w:t>δεχόμενο</w:t>
      </w:r>
      <w:r>
        <w:rPr>
          <w:rFonts w:eastAsia="Times New Roman"/>
          <w:color w:val="212121"/>
          <w:szCs w:val="24"/>
        </w:rPr>
        <w:t>,</w:t>
      </w:r>
      <w:r w:rsidRPr="00050BFB">
        <w:rPr>
          <w:rFonts w:eastAsia="Times New Roman"/>
          <w:color w:val="212121"/>
          <w:szCs w:val="24"/>
        </w:rPr>
        <w:t xml:space="preserve"> γ</w:t>
      </w:r>
      <w:r>
        <w:rPr>
          <w:rFonts w:eastAsia="Times New Roman"/>
          <w:color w:val="212121"/>
          <w:szCs w:val="24"/>
        </w:rPr>
        <w:t>ιατί είναι πολύ μικρ</w:t>
      </w:r>
      <w:r>
        <w:rPr>
          <w:rFonts w:eastAsia="Times New Roman"/>
          <w:color w:val="212121"/>
          <w:szCs w:val="24"/>
        </w:rPr>
        <w:t>ή</w:t>
      </w:r>
      <w:r>
        <w:rPr>
          <w:rFonts w:eastAsia="Times New Roman"/>
          <w:color w:val="212121"/>
          <w:szCs w:val="24"/>
        </w:rPr>
        <w:t xml:space="preserve"> </w:t>
      </w:r>
      <w:r>
        <w:rPr>
          <w:rFonts w:eastAsia="Times New Roman"/>
          <w:color w:val="212121"/>
          <w:szCs w:val="24"/>
        </w:rPr>
        <w:t>η</w:t>
      </w:r>
      <w:r>
        <w:rPr>
          <w:rFonts w:eastAsia="Times New Roman"/>
          <w:color w:val="212121"/>
          <w:szCs w:val="24"/>
        </w:rPr>
        <w:t xml:space="preserve"> συμβο</w:t>
      </w:r>
      <w:r w:rsidRPr="00050BFB">
        <w:rPr>
          <w:rFonts w:eastAsia="Times New Roman"/>
          <w:color w:val="212121"/>
          <w:szCs w:val="24"/>
        </w:rPr>
        <w:t>λ</w:t>
      </w:r>
      <w:r>
        <w:rPr>
          <w:rFonts w:eastAsia="Times New Roman"/>
          <w:color w:val="212121"/>
          <w:szCs w:val="24"/>
        </w:rPr>
        <w:t>ή</w:t>
      </w:r>
      <w:r>
        <w:rPr>
          <w:rFonts w:eastAsia="Times New Roman"/>
          <w:color w:val="212121"/>
          <w:szCs w:val="24"/>
        </w:rPr>
        <w:t xml:space="preserve"> της πρότασης η οποία περνάει σήμερα και θα τεθεί ως πρότασ</w:t>
      </w:r>
      <w:r w:rsidRPr="00050BFB">
        <w:rPr>
          <w:rFonts w:eastAsia="Times New Roman"/>
          <w:color w:val="212121"/>
          <w:szCs w:val="24"/>
        </w:rPr>
        <w:t>η στην επόμενη Βουλή</w:t>
      </w:r>
      <w:r>
        <w:rPr>
          <w:rFonts w:eastAsia="Times New Roman"/>
          <w:color w:val="212121"/>
          <w:szCs w:val="24"/>
        </w:rPr>
        <w:t>,</w:t>
      </w:r>
      <w:r w:rsidRPr="00050BFB">
        <w:rPr>
          <w:rFonts w:eastAsia="Times New Roman"/>
          <w:color w:val="212121"/>
          <w:szCs w:val="24"/>
        </w:rPr>
        <w:t xml:space="preserve"> </w:t>
      </w:r>
      <w:r>
        <w:rPr>
          <w:rFonts w:eastAsia="Times New Roman"/>
          <w:color w:val="212121"/>
          <w:szCs w:val="24"/>
        </w:rPr>
        <w:t xml:space="preserve">που </w:t>
      </w:r>
      <w:r w:rsidRPr="00050BFB">
        <w:rPr>
          <w:rFonts w:eastAsia="Times New Roman"/>
          <w:color w:val="212121"/>
          <w:szCs w:val="24"/>
        </w:rPr>
        <w:t xml:space="preserve">είναι αποτέλεσμα της δουλειάς </w:t>
      </w:r>
      <w:r>
        <w:rPr>
          <w:rFonts w:eastAsia="Times New Roman"/>
          <w:color w:val="212121"/>
          <w:szCs w:val="24"/>
        </w:rPr>
        <w:t>μας.</w:t>
      </w:r>
    </w:p>
    <w:p w14:paraId="19C9A91C"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Π</w:t>
      </w:r>
      <w:r w:rsidRPr="00050BFB">
        <w:rPr>
          <w:rFonts w:eastAsia="Times New Roman"/>
          <w:color w:val="212121"/>
          <w:szCs w:val="24"/>
        </w:rPr>
        <w:t>ολιτικό επιχείρημα</w:t>
      </w:r>
      <w:r>
        <w:rPr>
          <w:rFonts w:eastAsia="Times New Roman"/>
          <w:color w:val="212121"/>
          <w:szCs w:val="24"/>
        </w:rPr>
        <w:t xml:space="preserve">, το οποίο και σας είπαμε από την αρχή. </w:t>
      </w:r>
      <w:r>
        <w:rPr>
          <w:rFonts w:eastAsia="Times New Roman"/>
          <w:color w:val="212121"/>
          <w:szCs w:val="24"/>
        </w:rPr>
        <w:t>Μ</w:t>
      </w:r>
      <w:r>
        <w:rPr>
          <w:rFonts w:eastAsia="Times New Roman"/>
          <w:color w:val="212121"/>
          <w:szCs w:val="24"/>
        </w:rPr>
        <w:t>άλιστα έφερα</w:t>
      </w:r>
      <w:r w:rsidRPr="00050BFB">
        <w:rPr>
          <w:rFonts w:eastAsia="Times New Roman"/>
          <w:color w:val="212121"/>
          <w:szCs w:val="24"/>
        </w:rPr>
        <w:t xml:space="preserve"> και την ομιλία μο</w:t>
      </w:r>
      <w:r>
        <w:rPr>
          <w:rFonts w:eastAsia="Times New Roman"/>
          <w:color w:val="212121"/>
          <w:szCs w:val="24"/>
        </w:rPr>
        <w:t>υ απ</w:t>
      </w:r>
      <w:r>
        <w:rPr>
          <w:rFonts w:eastAsia="Times New Roman"/>
          <w:color w:val="212121"/>
          <w:szCs w:val="24"/>
        </w:rPr>
        <w:t xml:space="preserve">ό την πρώτη συνεδρίαση της </w:t>
      </w:r>
      <w:r>
        <w:rPr>
          <w:rFonts w:eastAsia="Times New Roman"/>
          <w:color w:val="212121"/>
          <w:szCs w:val="24"/>
        </w:rPr>
        <w:t>ε</w:t>
      </w:r>
      <w:r w:rsidRPr="00050BFB">
        <w:rPr>
          <w:rFonts w:eastAsia="Times New Roman"/>
          <w:color w:val="212121"/>
          <w:szCs w:val="24"/>
        </w:rPr>
        <w:t>π</w:t>
      </w:r>
      <w:r>
        <w:rPr>
          <w:rFonts w:eastAsia="Times New Roman"/>
          <w:color w:val="212121"/>
          <w:szCs w:val="24"/>
        </w:rPr>
        <w:t>ιτροπής για την Αναθεώρηση του Σ</w:t>
      </w:r>
      <w:r w:rsidRPr="00050BFB">
        <w:rPr>
          <w:rFonts w:eastAsia="Times New Roman"/>
          <w:color w:val="212121"/>
          <w:szCs w:val="24"/>
        </w:rPr>
        <w:t>υντάγματος</w:t>
      </w:r>
      <w:r>
        <w:rPr>
          <w:rFonts w:eastAsia="Times New Roman"/>
          <w:color w:val="212121"/>
          <w:szCs w:val="24"/>
        </w:rPr>
        <w:t>,</w:t>
      </w:r>
      <w:r w:rsidRPr="00050BFB">
        <w:rPr>
          <w:rFonts w:eastAsia="Times New Roman"/>
          <w:color w:val="212121"/>
          <w:szCs w:val="24"/>
        </w:rPr>
        <w:t xml:space="preserve"> </w:t>
      </w:r>
      <w:r>
        <w:rPr>
          <w:rFonts w:eastAsia="Times New Roman"/>
          <w:color w:val="212121"/>
          <w:szCs w:val="24"/>
        </w:rPr>
        <w:t>για να σας διαβάσω ένα χωρίο. Είχαμε πει από εδώ -</w:t>
      </w:r>
      <w:r w:rsidRPr="00050BFB">
        <w:rPr>
          <w:rFonts w:eastAsia="Times New Roman"/>
          <w:color w:val="212121"/>
          <w:szCs w:val="24"/>
        </w:rPr>
        <w:t xml:space="preserve">και η πρακτική μας </w:t>
      </w:r>
      <w:r>
        <w:rPr>
          <w:rFonts w:eastAsia="Times New Roman"/>
          <w:color w:val="212121"/>
          <w:szCs w:val="24"/>
        </w:rPr>
        <w:t xml:space="preserve">ήταν </w:t>
      </w:r>
      <w:r w:rsidRPr="00050BFB">
        <w:rPr>
          <w:rFonts w:eastAsia="Times New Roman"/>
          <w:color w:val="212121"/>
          <w:szCs w:val="24"/>
        </w:rPr>
        <w:t>αυτή</w:t>
      </w:r>
      <w:r>
        <w:rPr>
          <w:rFonts w:eastAsia="Times New Roman"/>
          <w:color w:val="212121"/>
          <w:szCs w:val="24"/>
        </w:rPr>
        <w:t>-</w:t>
      </w:r>
      <w:r w:rsidRPr="00050BFB">
        <w:rPr>
          <w:rFonts w:eastAsia="Times New Roman"/>
          <w:color w:val="212121"/>
          <w:szCs w:val="24"/>
        </w:rPr>
        <w:t xml:space="preserve"> να μην πάρει κα</w:t>
      </w:r>
      <w:r>
        <w:rPr>
          <w:rFonts w:eastAsia="Times New Roman"/>
          <w:color w:val="212121"/>
          <w:szCs w:val="24"/>
        </w:rPr>
        <w:t>μ</w:t>
      </w:r>
      <w:r>
        <w:rPr>
          <w:rFonts w:eastAsia="Times New Roman"/>
          <w:color w:val="212121"/>
          <w:szCs w:val="24"/>
        </w:rPr>
        <w:t>μία</w:t>
      </w:r>
      <w:r w:rsidRPr="00050BFB">
        <w:rPr>
          <w:rFonts w:eastAsia="Times New Roman"/>
          <w:color w:val="212121"/>
          <w:szCs w:val="24"/>
        </w:rPr>
        <w:t xml:space="preserve"> διάταξη πάνω από</w:t>
      </w:r>
      <w:r>
        <w:rPr>
          <w:rFonts w:eastAsia="Times New Roman"/>
          <w:color w:val="212121"/>
          <w:szCs w:val="24"/>
        </w:rPr>
        <w:t xml:space="preserve"> </w:t>
      </w:r>
      <w:proofErr w:type="spellStart"/>
      <w:r>
        <w:rPr>
          <w:rFonts w:eastAsia="Times New Roman"/>
          <w:color w:val="212121"/>
          <w:szCs w:val="24"/>
        </w:rPr>
        <w:lastRenderedPageBreak/>
        <w:t>εκατόν</w:t>
      </w:r>
      <w:proofErr w:type="spellEnd"/>
      <w:r>
        <w:rPr>
          <w:rFonts w:eastAsia="Times New Roman"/>
          <w:color w:val="212121"/>
          <w:szCs w:val="24"/>
        </w:rPr>
        <w:t xml:space="preserve"> ογδόντα (</w:t>
      </w:r>
      <w:r w:rsidRPr="00050BFB">
        <w:rPr>
          <w:rFonts w:eastAsia="Times New Roman"/>
          <w:color w:val="212121"/>
          <w:szCs w:val="24"/>
        </w:rPr>
        <w:t>180</w:t>
      </w:r>
      <w:r>
        <w:rPr>
          <w:rFonts w:eastAsia="Times New Roman"/>
          <w:color w:val="212121"/>
          <w:szCs w:val="24"/>
        </w:rPr>
        <w:t>)</w:t>
      </w:r>
      <w:r w:rsidRPr="00050BFB">
        <w:rPr>
          <w:rFonts w:eastAsia="Times New Roman"/>
          <w:color w:val="212121"/>
          <w:szCs w:val="24"/>
        </w:rPr>
        <w:t xml:space="preserve"> ψήφους</w:t>
      </w:r>
      <w:r>
        <w:rPr>
          <w:rFonts w:eastAsia="Times New Roman"/>
          <w:color w:val="212121"/>
          <w:szCs w:val="24"/>
        </w:rPr>
        <w:t xml:space="preserve"> σ</w:t>
      </w:r>
      <w:r w:rsidRPr="00050BFB">
        <w:rPr>
          <w:rFonts w:eastAsia="Times New Roman"/>
          <w:color w:val="212121"/>
          <w:szCs w:val="24"/>
        </w:rPr>
        <w:t xml:space="preserve">την παρούσα Βουλή </w:t>
      </w:r>
      <w:r>
        <w:rPr>
          <w:rFonts w:eastAsia="Times New Roman"/>
          <w:color w:val="212121"/>
          <w:szCs w:val="24"/>
        </w:rPr>
        <w:t>-που πρέπει να τι</w:t>
      </w:r>
      <w:r w:rsidRPr="00050BFB">
        <w:rPr>
          <w:rFonts w:eastAsia="Times New Roman"/>
          <w:color w:val="212121"/>
          <w:szCs w:val="24"/>
        </w:rPr>
        <w:t xml:space="preserve">ς πάρει </w:t>
      </w:r>
      <w:r>
        <w:rPr>
          <w:rFonts w:eastAsia="Times New Roman"/>
          <w:color w:val="212121"/>
          <w:szCs w:val="24"/>
        </w:rPr>
        <w:t>αυτές τις ψήφους δυο</w:t>
      </w:r>
      <w:r w:rsidRPr="00050BFB">
        <w:rPr>
          <w:rFonts w:eastAsia="Times New Roman"/>
          <w:color w:val="212121"/>
          <w:szCs w:val="24"/>
        </w:rPr>
        <w:t xml:space="preserve"> φορές</w:t>
      </w:r>
      <w:r>
        <w:rPr>
          <w:rFonts w:eastAsia="Times New Roman"/>
          <w:color w:val="212121"/>
          <w:szCs w:val="24"/>
        </w:rPr>
        <w:t>-</w:t>
      </w:r>
      <w:r>
        <w:rPr>
          <w:rFonts w:eastAsia="Times New Roman"/>
          <w:color w:val="212121"/>
          <w:szCs w:val="24"/>
        </w:rPr>
        <w:t>,</w:t>
      </w:r>
      <w:r>
        <w:rPr>
          <w:rFonts w:eastAsia="Times New Roman"/>
          <w:color w:val="212121"/>
          <w:szCs w:val="24"/>
        </w:rPr>
        <w:t xml:space="preserve"> </w:t>
      </w:r>
      <w:r w:rsidRPr="00050BFB">
        <w:rPr>
          <w:rFonts w:eastAsia="Times New Roman"/>
          <w:color w:val="212121"/>
          <w:szCs w:val="24"/>
        </w:rPr>
        <w:t xml:space="preserve">ούτως ώστε στην επόμενη Βουλή να απαιτούνται </w:t>
      </w:r>
      <w:r>
        <w:rPr>
          <w:rFonts w:eastAsia="Times New Roman"/>
          <w:color w:val="212121"/>
          <w:szCs w:val="24"/>
        </w:rPr>
        <w:t xml:space="preserve">οι </w:t>
      </w:r>
      <w:proofErr w:type="spellStart"/>
      <w:r>
        <w:rPr>
          <w:rFonts w:eastAsia="Times New Roman"/>
          <w:color w:val="212121"/>
          <w:szCs w:val="24"/>
        </w:rPr>
        <w:t>εκατόν</w:t>
      </w:r>
      <w:proofErr w:type="spellEnd"/>
      <w:r>
        <w:rPr>
          <w:rFonts w:eastAsia="Times New Roman"/>
          <w:color w:val="212121"/>
          <w:szCs w:val="24"/>
        </w:rPr>
        <w:t xml:space="preserve"> ογδόντα (</w:t>
      </w:r>
      <w:r w:rsidRPr="00050BFB">
        <w:rPr>
          <w:rFonts w:eastAsia="Times New Roman"/>
          <w:color w:val="212121"/>
          <w:szCs w:val="24"/>
        </w:rPr>
        <w:t>180</w:t>
      </w:r>
      <w:r>
        <w:rPr>
          <w:rFonts w:eastAsia="Times New Roman"/>
          <w:color w:val="212121"/>
          <w:szCs w:val="24"/>
        </w:rPr>
        <w:t>) ψήφοι, ά</w:t>
      </w:r>
      <w:r w:rsidRPr="00050BFB">
        <w:rPr>
          <w:rFonts w:eastAsia="Times New Roman"/>
          <w:color w:val="212121"/>
          <w:szCs w:val="24"/>
        </w:rPr>
        <w:t>ρα να υπάρχει ανάγκη συναινέσεων</w:t>
      </w:r>
      <w:r>
        <w:rPr>
          <w:rFonts w:eastAsia="Times New Roman"/>
          <w:color w:val="212121"/>
          <w:szCs w:val="24"/>
        </w:rPr>
        <w:t xml:space="preserve">. </w:t>
      </w:r>
    </w:p>
    <w:p w14:paraId="19C9A91D"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Γ</w:t>
      </w:r>
      <w:r w:rsidRPr="00050BFB">
        <w:rPr>
          <w:rFonts w:eastAsia="Times New Roman"/>
          <w:color w:val="212121"/>
          <w:szCs w:val="24"/>
        </w:rPr>
        <w:t xml:space="preserve">ια αυτό από την πρώτη στιγμή κρατήσαμε </w:t>
      </w:r>
      <w:r>
        <w:rPr>
          <w:rFonts w:eastAsia="Times New Roman"/>
          <w:color w:val="212121"/>
          <w:szCs w:val="24"/>
        </w:rPr>
        <w:t>τη</w:t>
      </w:r>
      <w:r w:rsidRPr="00050BFB">
        <w:rPr>
          <w:rFonts w:eastAsia="Times New Roman"/>
          <w:color w:val="212121"/>
          <w:szCs w:val="24"/>
        </w:rPr>
        <w:t xml:space="preserve"> στάση να ψηφίζει ένας </w:t>
      </w:r>
      <w:r>
        <w:rPr>
          <w:rFonts w:eastAsia="Times New Roman"/>
          <w:color w:val="212121"/>
          <w:szCs w:val="24"/>
        </w:rPr>
        <w:t>για εμάς</w:t>
      </w:r>
      <w:r w:rsidRPr="00050BFB">
        <w:rPr>
          <w:rFonts w:eastAsia="Times New Roman"/>
          <w:color w:val="212121"/>
          <w:szCs w:val="24"/>
        </w:rPr>
        <w:t xml:space="preserve"> και να καλύπτει το σύνολο της </w:t>
      </w:r>
      <w:r>
        <w:rPr>
          <w:rFonts w:eastAsia="Times New Roman"/>
          <w:color w:val="212121"/>
          <w:szCs w:val="24"/>
        </w:rPr>
        <w:t>Κοι</w:t>
      </w:r>
      <w:r>
        <w:rPr>
          <w:rFonts w:eastAsia="Times New Roman"/>
          <w:color w:val="212121"/>
          <w:szCs w:val="24"/>
        </w:rPr>
        <w:t>νοβουλευτικής μας Ομάδας</w:t>
      </w:r>
      <w:r w:rsidRPr="002C1645">
        <w:rPr>
          <w:rFonts w:eastAsia="Times New Roman"/>
          <w:color w:val="212121"/>
          <w:szCs w:val="24"/>
        </w:rPr>
        <w:t>,</w:t>
      </w:r>
      <w:r>
        <w:rPr>
          <w:rFonts w:eastAsia="Times New Roman"/>
          <w:color w:val="212121"/>
          <w:szCs w:val="24"/>
        </w:rPr>
        <w:t xml:space="preserve"> συν τον κ. </w:t>
      </w:r>
      <w:r w:rsidRPr="00050BFB">
        <w:rPr>
          <w:rFonts w:eastAsia="Times New Roman"/>
          <w:color w:val="212121"/>
          <w:szCs w:val="24"/>
        </w:rPr>
        <w:t>Παναγούλη</w:t>
      </w:r>
      <w:r>
        <w:rPr>
          <w:rFonts w:eastAsia="Times New Roman"/>
          <w:color w:val="212121"/>
          <w:szCs w:val="24"/>
        </w:rPr>
        <w:t>. Ο</w:t>
      </w:r>
      <w:r w:rsidRPr="00050BFB">
        <w:rPr>
          <w:rFonts w:eastAsia="Times New Roman"/>
          <w:color w:val="212121"/>
          <w:szCs w:val="24"/>
        </w:rPr>
        <w:t>φείλω να το επαναλάβω αυτό</w:t>
      </w:r>
      <w:r>
        <w:rPr>
          <w:rFonts w:eastAsia="Times New Roman"/>
          <w:color w:val="212121"/>
          <w:szCs w:val="24"/>
        </w:rPr>
        <w:t>,</w:t>
      </w:r>
      <w:r w:rsidRPr="00050BFB">
        <w:rPr>
          <w:rFonts w:eastAsia="Times New Roman"/>
          <w:color w:val="212121"/>
          <w:szCs w:val="24"/>
        </w:rPr>
        <w:t xml:space="preserve"> το είχα πει και</w:t>
      </w:r>
      <w:r>
        <w:rPr>
          <w:rFonts w:eastAsia="Times New Roman"/>
          <w:color w:val="212121"/>
          <w:szCs w:val="24"/>
        </w:rPr>
        <w:t xml:space="preserve"> την άλλη φορά και δεν προσέχτηκε. Τ</w:t>
      </w:r>
      <w:r w:rsidRPr="00050BFB">
        <w:rPr>
          <w:rFonts w:eastAsia="Times New Roman"/>
          <w:color w:val="212121"/>
          <w:szCs w:val="24"/>
        </w:rPr>
        <w:t>ο είχα</w:t>
      </w:r>
      <w:r>
        <w:rPr>
          <w:rFonts w:eastAsia="Times New Roman"/>
          <w:color w:val="212121"/>
          <w:szCs w:val="24"/>
        </w:rPr>
        <w:t xml:space="preserve">με πει από την αρχή; Το είχαμε πει. </w:t>
      </w:r>
    </w:p>
    <w:p w14:paraId="19C9A91E"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 xml:space="preserve">Στην πρώτη, λοιπόν, συνεδρίαση της </w:t>
      </w:r>
      <w:r>
        <w:rPr>
          <w:rFonts w:eastAsia="Times New Roman"/>
          <w:color w:val="212121"/>
          <w:szCs w:val="24"/>
        </w:rPr>
        <w:t>ε</w:t>
      </w:r>
      <w:r w:rsidRPr="00050BFB">
        <w:rPr>
          <w:rFonts w:eastAsia="Times New Roman"/>
          <w:color w:val="212121"/>
          <w:szCs w:val="24"/>
        </w:rPr>
        <w:t>πιτροπής είπα τα εξής</w:t>
      </w:r>
      <w:r>
        <w:rPr>
          <w:rFonts w:eastAsia="Times New Roman"/>
          <w:color w:val="212121"/>
          <w:szCs w:val="24"/>
        </w:rPr>
        <w:t>: Χ</w:t>
      </w:r>
      <w:r w:rsidRPr="00050BFB">
        <w:rPr>
          <w:rFonts w:eastAsia="Times New Roman"/>
          <w:color w:val="212121"/>
          <w:szCs w:val="24"/>
        </w:rPr>
        <w:t xml:space="preserve">ρειάζονται </w:t>
      </w:r>
      <w:proofErr w:type="spellStart"/>
      <w:r>
        <w:rPr>
          <w:rFonts w:eastAsia="Times New Roman"/>
          <w:color w:val="212121"/>
          <w:szCs w:val="24"/>
        </w:rPr>
        <w:t>εκατόν</w:t>
      </w:r>
      <w:proofErr w:type="spellEnd"/>
      <w:r>
        <w:rPr>
          <w:rFonts w:eastAsia="Times New Roman"/>
          <w:color w:val="212121"/>
          <w:szCs w:val="24"/>
        </w:rPr>
        <w:t xml:space="preserve"> ογδόντα</w:t>
      </w:r>
      <w:r>
        <w:rPr>
          <w:rFonts w:eastAsia="Times New Roman"/>
          <w:color w:val="212121"/>
          <w:szCs w:val="24"/>
        </w:rPr>
        <w:t xml:space="preserve"> (</w:t>
      </w:r>
      <w:r w:rsidRPr="00050BFB">
        <w:rPr>
          <w:rFonts w:eastAsia="Times New Roman"/>
          <w:color w:val="212121"/>
          <w:szCs w:val="24"/>
        </w:rPr>
        <w:t>180</w:t>
      </w:r>
      <w:r>
        <w:rPr>
          <w:rFonts w:eastAsia="Times New Roman"/>
          <w:color w:val="212121"/>
          <w:szCs w:val="24"/>
        </w:rPr>
        <w:t>)</w:t>
      </w:r>
      <w:r w:rsidRPr="00050BFB">
        <w:rPr>
          <w:rFonts w:eastAsia="Times New Roman"/>
          <w:color w:val="212121"/>
          <w:szCs w:val="24"/>
        </w:rPr>
        <w:t xml:space="preserve"> ψήφοι</w:t>
      </w:r>
      <w:r>
        <w:rPr>
          <w:rFonts w:eastAsia="Times New Roman"/>
          <w:color w:val="212121"/>
          <w:szCs w:val="24"/>
        </w:rPr>
        <w:t>,</w:t>
      </w:r>
      <w:r w:rsidRPr="00050BFB">
        <w:rPr>
          <w:rFonts w:eastAsia="Times New Roman"/>
          <w:color w:val="212121"/>
          <w:szCs w:val="24"/>
        </w:rPr>
        <w:t xml:space="preserve"> όπως όλοι ξέρουμε</w:t>
      </w:r>
      <w:r>
        <w:rPr>
          <w:rFonts w:eastAsia="Times New Roman"/>
          <w:color w:val="212121"/>
          <w:szCs w:val="24"/>
        </w:rPr>
        <w:t>,</w:t>
      </w:r>
      <w:r w:rsidRPr="00050BFB">
        <w:rPr>
          <w:rFonts w:eastAsia="Times New Roman"/>
          <w:color w:val="212121"/>
          <w:szCs w:val="24"/>
        </w:rPr>
        <w:t xml:space="preserve"> από το άρθρο 110</w:t>
      </w:r>
      <w:r>
        <w:rPr>
          <w:rFonts w:eastAsia="Times New Roman"/>
          <w:color w:val="212121"/>
          <w:szCs w:val="24"/>
        </w:rPr>
        <w:t>,</w:t>
      </w:r>
      <w:r w:rsidRPr="00050BFB">
        <w:rPr>
          <w:rFonts w:eastAsia="Times New Roman"/>
          <w:color w:val="212121"/>
          <w:szCs w:val="24"/>
        </w:rPr>
        <w:t xml:space="preserve"> που δεν πρέπει</w:t>
      </w:r>
      <w:r>
        <w:rPr>
          <w:rFonts w:eastAsia="Times New Roman"/>
          <w:color w:val="212121"/>
          <w:szCs w:val="24"/>
        </w:rPr>
        <w:t>, όμως,</w:t>
      </w:r>
      <w:r w:rsidRPr="00050BFB">
        <w:rPr>
          <w:rFonts w:eastAsia="Times New Roman"/>
          <w:color w:val="212121"/>
          <w:szCs w:val="24"/>
        </w:rPr>
        <w:t xml:space="preserve"> να πάρουν οι υπό αναθεώρηση διατάξεις </w:t>
      </w:r>
      <w:r>
        <w:rPr>
          <w:rFonts w:eastAsia="Times New Roman"/>
          <w:color w:val="212121"/>
          <w:szCs w:val="24"/>
        </w:rPr>
        <w:t>σε αυτή τη Β</w:t>
      </w:r>
      <w:r w:rsidRPr="00050BFB">
        <w:rPr>
          <w:rFonts w:eastAsia="Times New Roman"/>
          <w:color w:val="212121"/>
          <w:szCs w:val="24"/>
        </w:rPr>
        <w:t>ουλή</w:t>
      </w:r>
      <w:r>
        <w:rPr>
          <w:rFonts w:eastAsia="Times New Roman"/>
          <w:color w:val="212121"/>
          <w:szCs w:val="24"/>
        </w:rPr>
        <w:t>,</w:t>
      </w:r>
      <w:r w:rsidRPr="00050BFB">
        <w:rPr>
          <w:rFonts w:eastAsia="Times New Roman"/>
          <w:color w:val="212121"/>
          <w:szCs w:val="24"/>
        </w:rPr>
        <w:t xml:space="preserve"> με την εξαίρεση των άρθρων που αφορούν την τιμή του πολιτικού κόσμου</w:t>
      </w:r>
      <w:r>
        <w:rPr>
          <w:rFonts w:eastAsia="Times New Roman"/>
          <w:color w:val="212121"/>
          <w:szCs w:val="24"/>
        </w:rPr>
        <w:t>, το άρθρο 86 του Σ</w:t>
      </w:r>
      <w:r w:rsidRPr="00050BFB">
        <w:rPr>
          <w:rFonts w:eastAsia="Times New Roman"/>
          <w:color w:val="212121"/>
          <w:szCs w:val="24"/>
        </w:rPr>
        <w:t>υντάγμα</w:t>
      </w:r>
      <w:r>
        <w:rPr>
          <w:rFonts w:eastAsia="Times New Roman"/>
          <w:color w:val="212121"/>
          <w:szCs w:val="24"/>
        </w:rPr>
        <w:t>τος για την ποινική ευθύνη των Υ</w:t>
      </w:r>
      <w:r w:rsidRPr="00050BFB">
        <w:rPr>
          <w:rFonts w:eastAsia="Times New Roman"/>
          <w:color w:val="212121"/>
          <w:szCs w:val="24"/>
        </w:rPr>
        <w:t>π</w:t>
      </w:r>
      <w:r w:rsidRPr="00050BFB">
        <w:rPr>
          <w:rFonts w:eastAsia="Times New Roman"/>
          <w:color w:val="212121"/>
          <w:szCs w:val="24"/>
        </w:rPr>
        <w:t xml:space="preserve">ουργών και το άρθρο 62 του </w:t>
      </w:r>
      <w:r>
        <w:rPr>
          <w:rFonts w:eastAsia="Times New Roman"/>
          <w:color w:val="212121"/>
          <w:szCs w:val="24"/>
        </w:rPr>
        <w:t>Σ</w:t>
      </w:r>
      <w:r w:rsidRPr="00050BFB">
        <w:rPr>
          <w:rFonts w:eastAsia="Times New Roman"/>
          <w:color w:val="212121"/>
          <w:szCs w:val="24"/>
        </w:rPr>
        <w:t>υντάγματος για τα θέματα της βουλευτικής ασυλίας</w:t>
      </w:r>
      <w:r>
        <w:rPr>
          <w:rFonts w:eastAsia="Times New Roman"/>
          <w:color w:val="212121"/>
          <w:szCs w:val="24"/>
        </w:rPr>
        <w:t>. Έ</w:t>
      </w:r>
      <w:r w:rsidRPr="00050BFB">
        <w:rPr>
          <w:rFonts w:eastAsia="Times New Roman"/>
          <w:color w:val="212121"/>
          <w:szCs w:val="24"/>
        </w:rPr>
        <w:t xml:space="preserve">ξω </w:t>
      </w:r>
      <w:r>
        <w:rPr>
          <w:rFonts w:eastAsia="Times New Roman"/>
          <w:color w:val="212121"/>
          <w:szCs w:val="24"/>
        </w:rPr>
        <w:t xml:space="preserve">είναι </w:t>
      </w:r>
      <w:r w:rsidRPr="00050BFB">
        <w:rPr>
          <w:rFonts w:eastAsia="Times New Roman"/>
          <w:color w:val="212121"/>
          <w:szCs w:val="24"/>
        </w:rPr>
        <w:t>αυτά</w:t>
      </w:r>
      <w:r>
        <w:rPr>
          <w:rFonts w:eastAsia="Times New Roman"/>
          <w:color w:val="212121"/>
          <w:szCs w:val="24"/>
        </w:rPr>
        <w:t>. Α</w:t>
      </w:r>
      <w:r w:rsidRPr="00050BFB">
        <w:rPr>
          <w:rFonts w:eastAsia="Times New Roman"/>
          <w:color w:val="212121"/>
          <w:szCs w:val="24"/>
        </w:rPr>
        <w:t xml:space="preserve">υτά </w:t>
      </w:r>
      <w:r>
        <w:rPr>
          <w:rFonts w:eastAsia="Times New Roman"/>
          <w:color w:val="212121"/>
          <w:szCs w:val="24"/>
        </w:rPr>
        <w:t>πρέπει να τα ψηφίσουμε, γ</w:t>
      </w:r>
      <w:r w:rsidRPr="00050BFB">
        <w:rPr>
          <w:rFonts w:eastAsia="Times New Roman"/>
          <w:color w:val="212121"/>
          <w:szCs w:val="24"/>
        </w:rPr>
        <w:t xml:space="preserve">ιατί </w:t>
      </w:r>
      <w:r>
        <w:rPr>
          <w:rFonts w:eastAsia="Times New Roman"/>
          <w:color w:val="212121"/>
          <w:szCs w:val="24"/>
        </w:rPr>
        <w:t>πρέπει να δείξουμε μια ο</w:t>
      </w:r>
      <w:r w:rsidRPr="00050BFB">
        <w:rPr>
          <w:rFonts w:eastAsia="Times New Roman"/>
          <w:color w:val="212121"/>
          <w:szCs w:val="24"/>
        </w:rPr>
        <w:t xml:space="preserve">μόνοια </w:t>
      </w:r>
      <w:r>
        <w:rPr>
          <w:rFonts w:eastAsia="Times New Roman"/>
          <w:color w:val="212121"/>
          <w:szCs w:val="24"/>
        </w:rPr>
        <w:t xml:space="preserve">ως </w:t>
      </w:r>
      <w:r w:rsidRPr="00050BFB">
        <w:rPr>
          <w:rFonts w:eastAsia="Times New Roman"/>
          <w:color w:val="212121"/>
          <w:szCs w:val="24"/>
        </w:rPr>
        <w:t xml:space="preserve">προς </w:t>
      </w:r>
      <w:r>
        <w:rPr>
          <w:rFonts w:eastAsia="Times New Roman"/>
          <w:color w:val="212121"/>
          <w:szCs w:val="24"/>
        </w:rPr>
        <w:t>αυτά</w:t>
      </w:r>
      <w:r w:rsidRPr="00050BFB">
        <w:rPr>
          <w:rFonts w:eastAsia="Times New Roman"/>
          <w:color w:val="212121"/>
          <w:szCs w:val="24"/>
        </w:rPr>
        <w:t xml:space="preserve"> απέναντι στους πολίτες</w:t>
      </w:r>
      <w:r>
        <w:rPr>
          <w:rFonts w:eastAsia="Times New Roman"/>
          <w:color w:val="212121"/>
          <w:szCs w:val="24"/>
        </w:rPr>
        <w:t xml:space="preserve">. Όμως, όσον αφορά </w:t>
      </w:r>
      <w:r w:rsidRPr="00050BFB">
        <w:rPr>
          <w:rFonts w:eastAsia="Times New Roman"/>
          <w:color w:val="212121"/>
          <w:szCs w:val="24"/>
        </w:rPr>
        <w:t>όλα τα υπόλοιπα</w:t>
      </w:r>
      <w:r>
        <w:rPr>
          <w:rFonts w:eastAsia="Times New Roman"/>
          <w:color w:val="212121"/>
          <w:szCs w:val="24"/>
        </w:rPr>
        <w:t>»,</w:t>
      </w:r>
      <w:r>
        <w:rPr>
          <w:rFonts w:eastAsia="Times New Roman"/>
          <w:color w:val="212121"/>
          <w:szCs w:val="24"/>
        </w:rPr>
        <w:t xml:space="preserve"> όπως </w:t>
      </w:r>
      <w:r w:rsidRPr="00050BFB">
        <w:rPr>
          <w:rFonts w:eastAsia="Times New Roman"/>
          <w:color w:val="212121"/>
          <w:szCs w:val="24"/>
        </w:rPr>
        <w:lastRenderedPageBreak/>
        <w:t>είχα πει</w:t>
      </w:r>
      <w:r>
        <w:rPr>
          <w:rFonts w:eastAsia="Times New Roman"/>
          <w:color w:val="212121"/>
          <w:szCs w:val="24"/>
        </w:rPr>
        <w:t>, «</w:t>
      </w:r>
      <w:r w:rsidRPr="00050BFB">
        <w:rPr>
          <w:rFonts w:eastAsia="Times New Roman"/>
          <w:color w:val="212121"/>
          <w:szCs w:val="24"/>
        </w:rPr>
        <w:t xml:space="preserve">δεν πρέπει να πάρουν οι από αναθεώρηση </w:t>
      </w:r>
      <w:r>
        <w:rPr>
          <w:rFonts w:eastAsia="Times New Roman"/>
          <w:color w:val="212121"/>
          <w:szCs w:val="24"/>
        </w:rPr>
        <w:t xml:space="preserve">διατάξεις </w:t>
      </w:r>
      <w:r w:rsidRPr="00050BFB">
        <w:rPr>
          <w:rFonts w:eastAsia="Times New Roman"/>
          <w:color w:val="212121"/>
          <w:szCs w:val="24"/>
        </w:rPr>
        <w:t xml:space="preserve">σε αυτή τη Βουλή </w:t>
      </w:r>
      <w:proofErr w:type="spellStart"/>
      <w:r>
        <w:rPr>
          <w:rFonts w:eastAsia="Times New Roman"/>
          <w:color w:val="212121"/>
          <w:szCs w:val="24"/>
        </w:rPr>
        <w:t>εκατόν</w:t>
      </w:r>
      <w:proofErr w:type="spellEnd"/>
      <w:r>
        <w:rPr>
          <w:rFonts w:eastAsia="Times New Roman"/>
          <w:color w:val="212121"/>
          <w:szCs w:val="24"/>
        </w:rPr>
        <w:t xml:space="preserve"> ογδόντα (</w:t>
      </w:r>
      <w:r w:rsidRPr="00050BFB">
        <w:rPr>
          <w:rFonts w:eastAsia="Times New Roman"/>
          <w:color w:val="212121"/>
          <w:szCs w:val="24"/>
        </w:rPr>
        <w:t>180</w:t>
      </w:r>
      <w:r>
        <w:rPr>
          <w:rFonts w:eastAsia="Times New Roman"/>
          <w:color w:val="212121"/>
          <w:szCs w:val="24"/>
        </w:rPr>
        <w:t>)</w:t>
      </w:r>
      <w:r w:rsidRPr="00050BFB">
        <w:rPr>
          <w:rFonts w:eastAsia="Times New Roman"/>
          <w:color w:val="212121"/>
          <w:szCs w:val="24"/>
        </w:rPr>
        <w:t xml:space="preserve"> ψήφους</w:t>
      </w:r>
      <w:r>
        <w:rPr>
          <w:rFonts w:eastAsia="Times New Roman"/>
          <w:color w:val="212121"/>
          <w:szCs w:val="24"/>
        </w:rPr>
        <w:t>,</w:t>
      </w:r>
      <w:r w:rsidRPr="00050BFB">
        <w:rPr>
          <w:rFonts w:eastAsia="Times New Roman"/>
          <w:color w:val="212121"/>
          <w:szCs w:val="24"/>
        </w:rPr>
        <w:t xml:space="preserve"> </w:t>
      </w:r>
      <w:r>
        <w:rPr>
          <w:rFonts w:eastAsia="Times New Roman"/>
          <w:color w:val="212121"/>
          <w:szCs w:val="24"/>
        </w:rPr>
        <w:t>ακόμα κι αν χρειαστεί η Αντιπολίτευση να ψηφίσει με τον Πρόεδρο ή τον Κοινοβουλευτικό Ε</w:t>
      </w:r>
      <w:r w:rsidRPr="00050BFB">
        <w:rPr>
          <w:rFonts w:eastAsia="Times New Roman"/>
          <w:color w:val="212121"/>
          <w:szCs w:val="24"/>
        </w:rPr>
        <w:t>κπρόσωπο των κομμάτων</w:t>
      </w:r>
      <w:r>
        <w:rPr>
          <w:rFonts w:eastAsia="Times New Roman"/>
          <w:color w:val="212121"/>
          <w:szCs w:val="24"/>
        </w:rPr>
        <w:t xml:space="preserve">», </w:t>
      </w:r>
      <w:r>
        <w:rPr>
          <w:rFonts w:eastAsia="Times New Roman"/>
          <w:color w:val="212121"/>
          <w:szCs w:val="24"/>
        </w:rPr>
        <w:t xml:space="preserve">αυτό </w:t>
      </w:r>
      <w:r w:rsidRPr="00050BFB">
        <w:rPr>
          <w:rFonts w:eastAsia="Times New Roman"/>
          <w:color w:val="212121"/>
          <w:szCs w:val="24"/>
        </w:rPr>
        <w:t>έλεγα</w:t>
      </w:r>
      <w:r>
        <w:rPr>
          <w:rFonts w:eastAsia="Times New Roman"/>
          <w:color w:val="212121"/>
          <w:szCs w:val="24"/>
        </w:rPr>
        <w:t>,</w:t>
      </w:r>
      <w:r w:rsidRPr="00050BFB">
        <w:rPr>
          <w:rFonts w:eastAsia="Times New Roman"/>
          <w:color w:val="212121"/>
          <w:szCs w:val="24"/>
        </w:rPr>
        <w:t xml:space="preserve"> έτσι </w:t>
      </w:r>
      <w:r>
        <w:rPr>
          <w:rFonts w:eastAsia="Times New Roman"/>
          <w:color w:val="212121"/>
          <w:szCs w:val="24"/>
        </w:rPr>
        <w:t>κάναμε</w:t>
      </w:r>
      <w:r>
        <w:rPr>
          <w:rFonts w:eastAsia="Times New Roman"/>
          <w:color w:val="212121"/>
          <w:szCs w:val="24"/>
        </w:rPr>
        <w:t>,</w:t>
      </w:r>
      <w:r>
        <w:rPr>
          <w:rFonts w:eastAsia="Times New Roman"/>
          <w:color w:val="212121"/>
          <w:szCs w:val="24"/>
        </w:rPr>
        <w:t xml:space="preserve"> </w:t>
      </w:r>
      <w:r>
        <w:rPr>
          <w:rFonts w:eastAsia="Times New Roman"/>
          <w:color w:val="212121"/>
          <w:szCs w:val="24"/>
        </w:rPr>
        <w:t>«</w:t>
      </w:r>
      <w:r>
        <w:rPr>
          <w:rFonts w:eastAsia="Times New Roman"/>
          <w:color w:val="212121"/>
          <w:szCs w:val="24"/>
        </w:rPr>
        <w:t>ακόμα και αν η Π</w:t>
      </w:r>
      <w:r w:rsidRPr="00050BFB">
        <w:rPr>
          <w:rFonts w:eastAsia="Times New Roman"/>
          <w:color w:val="212121"/>
          <w:szCs w:val="24"/>
        </w:rPr>
        <w:t>λειοψηφί</w:t>
      </w:r>
      <w:r w:rsidRPr="00050BFB">
        <w:rPr>
          <w:rFonts w:eastAsia="Times New Roman"/>
          <w:color w:val="212121"/>
          <w:szCs w:val="24"/>
        </w:rPr>
        <w:t>α</w:t>
      </w:r>
      <w:r>
        <w:rPr>
          <w:rFonts w:eastAsia="Times New Roman"/>
          <w:color w:val="212121"/>
          <w:szCs w:val="24"/>
        </w:rPr>
        <w:t>»,</w:t>
      </w:r>
      <w:r w:rsidRPr="00050BFB">
        <w:rPr>
          <w:rFonts w:eastAsia="Times New Roman"/>
          <w:color w:val="212121"/>
          <w:szCs w:val="24"/>
        </w:rPr>
        <w:t xml:space="preserve"> </w:t>
      </w:r>
      <w:r>
        <w:rPr>
          <w:rFonts w:eastAsia="Times New Roman"/>
          <w:color w:val="212121"/>
          <w:szCs w:val="24"/>
        </w:rPr>
        <w:t xml:space="preserve">απευθυνόμενος στον κ. </w:t>
      </w:r>
      <w:proofErr w:type="spellStart"/>
      <w:r>
        <w:rPr>
          <w:rFonts w:eastAsia="Times New Roman"/>
          <w:color w:val="212121"/>
          <w:szCs w:val="24"/>
        </w:rPr>
        <w:t>Κατρούγκαλο</w:t>
      </w:r>
      <w:proofErr w:type="spellEnd"/>
      <w:r w:rsidRPr="00050BFB">
        <w:rPr>
          <w:rFonts w:eastAsia="Times New Roman"/>
          <w:color w:val="212121"/>
          <w:szCs w:val="24"/>
        </w:rPr>
        <w:t xml:space="preserve"> και τον κ</w:t>
      </w:r>
      <w:r>
        <w:rPr>
          <w:rFonts w:eastAsia="Times New Roman"/>
          <w:color w:val="212121"/>
          <w:szCs w:val="24"/>
        </w:rPr>
        <w:t xml:space="preserve">. </w:t>
      </w:r>
      <w:proofErr w:type="spellStart"/>
      <w:r>
        <w:rPr>
          <w:rFonts w:eastAsia="Times New Roman"/>
          <w:color w:val="212121"/>
          <w:szCs w:val="24"/>
        </w:rPr>
        <w:t>Δουζίνα</w:t>
      </w:r>
      <w:proofErr w:type="spellEnd"/>
      <w:r>
        <w:rPr>
          <w:rFonts w:eastAsia="Times New Roman"/>
          <w:color w:val="212121"/>
          <w:szCs w:val="24"/>
        </w:rPr>
        <w:t>,</w:t>
      </w:r>
      <w:r>
        <w:rPr>
          <w:rFonts w:eastAsia="Times New Roman"/>
          <w:color w:val="212121"/>
          <w:szCs w:val="24"/>
        </w:rPr>
        <w:t xml:space="preserve"> </w:t>
      </w:r>
      <w:r>
        <w:rPr>
          <w:rFonts w:eastAsia="Times New Roman"/>
          <w:color w:val="212121"/>
          <w:szCs w:val="24"/>
        </w:rPr>
        <w:t>«</w:t>
      </w:r>
      <w:r>
        <w:rPr>
          <w:rFonts w:eastAsia="Times New Roman"/>
          <w:color w:val="212121"/>
          <w:szCs w:val="24"/>
        </w:rPr>
        <w:t>χ</w:t>
      </w:r>
      <w:r w:rsidRPr="00050BFB">
        <w:rPr>
          <w:rFonts w:eastAsia="Times New Roman"/>
          <w:color w:val="212121"/>
          <w:szCs w:val="24"/>
        </w:rPr>
        <w:t xml:space="preserve">ρειαστεί να μην ψηφίσει </w:t>
      </w:r>
      <w:r>
        <w:rPr>
          <w:rFonts w:eastAsia="Times New Roman"/>
          <w:color w:val="212121"/>
          <w:szCs w:val="24"/>
        </w:rPr>
        <w:t>σύσσωμη.</w:t>
      </w:r>
      <w:r>
        <w:rPr>
          <w:rFonts w:eastAsia="Times New Roman"/>
          <w:color w:val="212121"/>
          <w:szCs w:val="24"/>
        </w:rPr>
        <w:t>».</w:t>
      </w:r>
      <w:r>
        <w:rPr>
          <w:rFonts w:eastAsia="Times New Roman"/>
          <w:color w:val="212121"/>
          <w:szCs w:val="24"/>
        </w:rPr>
        <w:t xml:space="preserve"> Α</w:t>
      </w:r>
      <w:r w:rsidRPr="00050BFB">
        <w:rPr>
          <w:rFonts w:eastAsia="Times New Roman"/>
          <w:color w:val="212121"/>
          <w:szCs w:val="24"/>
        </w:rPr>
        <w:t xml:space="preserve">υτά τα </w:t>
      </w:r>
      <w:r>
        <w:rPr>
          <w:rFonts w:eastAsia="Times New Roman"/>
          <w:color w:val="212121"/>
          <w:szCs w:val="24"/>
        </w:rPr>
        <w:t xml:space="preserve">είπα στην πρώτη συνεδρίαση της </w:t>
      </w:r>
      <w:r>
        <w:rPr>
          <w:rFonts w:eastAsia="Times New Roman"/>
          <w:color w:val="212121"/>
          <w:szCs w:val="24"/>
        </w:rPr>
        <w:t>ε</w:t>
      </w:r>
      <w:r w:rsidRPr="00050BFB">
        <w:rPr>
          <w:rFonts w:eastAsia="Times New Roman"/>
          <w:color w:val="212121"/>
          <w:szCs w:val="24"/>
        </w:rPr>
        <w:t>πιτροπής</w:t>
      </w:r>
      <w:r>
        <w:rPr>
          <w:rFonts w:eastAsia="Times New Roman"/>
          <w:color w:val="212121"/>
          <w:szCs w:val="24"/>
        </w:rPr>
        <w:t>.</w:t>
      </w:r>
    </w:p>
    <w:p w14:paraId="19C9A91F"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Ε</w:t>
      </w:r>
      <w:r w:rsidRPr="00050BFB">
        <w:rPr>
          <w:rFonts w:eastAsia="Times New Roman"/>
          <w:color w:val="212121"/>
          <w:szCs w:val="24"/>
        </w:rPr>
        <w:t>ις μάτην</w:t>
      </w:r>
      <w:r>
        <w:rPr>
          <w:rFonts w:eastAsia="Times New Roman"/>
          <w:color w:val="212121"/>
          <w:szCs w:val="24"/>
        </w:rPr>
        <w:t>,</w:t>
      </w:r>
      <w:r w:rsidRPr="00050BFB">
        <w:rPr>
          <w:rFonts w:eastAsia="Times New Roman"/>
          <w:color w:val="212121"/>
          <w:szCs w:val="24"/>
        </w:rPr>
        <w:t xml:space="preserve"> βέβαια</w:t>
      </w:r>
      <w:r>
        <w:rPr>
          <w:rFonts w:eastAsia="Times New Roman"/>
          <w:color w:val="212121"/>
          <w:szCs w:val="24"/>
        </w:rPr>
        <w:t>,</w:t>
      </w:r>
      <w:r w:rsidRPr="00050BFB">
        <w:rPr>
          <w:rFonts w:eastAsia="Times New Roman"/>
          <w:color w:val="212121"/>
          <w:szCs w:val="24"/>
        </w:rPr>
        <w:t xml:space="preserve"> γιατί οι παρωπίδες είναι συγκεκριμένες</w:t>
      </w:r>
      <w:r>
        <w:rPr>
          <w:rFonts w:eastAsia="Times New Roman"/>
          <w:color w:val="212121"/>
          <w:szCs w:val="24"/>
        </w:rPr>
        <w:t>. Όπως μπήκατε στη Βουλή για την Αναθεώρηση του Σ</w:t>
      </w:r>
      <w:r w:rsidRPr="00050BFB">
        <w:rPr>
          <w:rFonts w:eastAsia="Times New Roman"/>
          <w:color w:val="212121"/>
          <w:szCs w:val="24"/>
        </w:rPr>
        <w:t>υντάγ</w:t>
      </w:r>
      <w:r w:rsidRPr="00050BFB">
        <w:rPr>
          <w:rFonts w:eastAsia="Times New Roman"/>
          <w:color w:val="212121"/>
          <w:szCs w:val="24"/>
        </w:rPr>
        <w:t>ματος</w:t>
      </w:r>
      <w:r>
        <w:rPr>
          <w:rFonts w:eastAsia="Times New Roman"/>
          <w:color w:val="212121"/>
          <w:szCs w:val="24"/>
        </w:rPr>
        <w:t>,</w:t>
      </w:r>
      <w:r w:rsidRPr="00050BFB">
        <w:rPr>
          <w:rFonts w:eastAsia="Times New Roman"/>
          <w:color w:val="212121"/>
          <w:szCs w:val="24"/>
        </w:rPr>
        <w:t xml:space="preserve"> έτσι θα βγείτε</w:t>
      </w:r>
      <w:r>
        <w:rPr>
          <w:rFonts w:eastAsia="Times New Roman"/>
          <w:color w:val="212121"/>
          <w:szCs w:val="24"/>
        </w:rPr>
        <w:t xml:space="preserve">. </w:t>
      </w:r>
      <w:r>
        <w:rPr>
          <w:rFonts w:eastAsia="Times New Roman"/>
          <w:color w:val="212121"/>
          <w:szCs w:val="24"/>
        </w:rPr>
        <w:t>Ε</w:t>
      </w:r>
      <w:r w:rsidRPr="00050BFB">
        <w:rPr>
          <w:rFonts w:eastAsia="Times New Roman"/>
          <w:color w:val="212121"/>
          <w:szCs w:val="24"/>
        </w:rPr>
        <w:t xml:space="preserve">κτός από χορηγοί της Νέας Δημοκρατίας </w:t>
      </w:r>
      <w:r>
        <w:rPr>
          <w:rFonts w:eastAsia="Times New Roman"/>
          <w:color w:val="212121"/>
          <w:szCs w:val="24"/>
        </w:rPr>
        <w:t xml:space="preserve">σε </w:t>
      </w:r>
      <w:r w:rsidRPr="00050BFB">
        <w:rPr>
          <w:rFonts w:eastAsia="Times New Roman"/>
          <w:color w:val="212121"/>
          <w:szCs w:val="24"/>
        </w:rPr>
        <w:t>επίπεδο ψηφοφόρων</w:t>
      </w:r>
      <w:r>
        <w:rPr>
          <w:rFonts w:eastAsia="Times New Roman"/>
          <w:color w:val="212121"/>
          <w:szCs w:val="24"/>
        </w:rPr>
        <w:t>,</w:t>
      </w:r>
      <w:r w:rsidRPr="00050BFB">
        <w:rPr>
          <w:rFonts w:eastAsia="Times New Roman"/>
          <w:color w:val="212121"/>
          <w:szCs w:val="24"/>
        </w:rPr>
        <w:t xml:space="preserve"> </w:t>
      </w:r>
      <w:r>
        <w:rPr>
          <w:rFonts w:eastAsia="Times New Roman"/>
          <w:color w:val="212121"/>
          <w:szCs w:val="24"/>
        </w:rPr>
        <w:t>γίνατε</w:t>
      </w:r>
      <w:r w:rsidRPr="00050BFB">
        <w:rPr>
          <w:rFonts w:eastAsia="Times New Roman"/>
          <w:color w:val="212121"/>
          <w:szCs w:val="24"/>
        </w:rPr>
        <w:t xml:space="preserve"> και χορηγοί της σ</w:t>
      </w:r>
      <w:r>
        <w:rPr>
          <w:rFonts w:eastAsia="Times New Roman"/>
          <w:color w:val="212121"/>
          <w:szCs w:val="24"/>
        </w:rPr>
        <w:t>το επίπεδο της Αναθεώρησης του Σ</w:t>
      </w:r>
      <w:r w:rsidRPr="00050BFB">
        <w:rPr>
          <w:rFonts w:eastAsia="Times New Roman"/>
          <w:color w:val="212121"/>
          <w:szCs w:val="24"/>
        </w:rPr>
        <w:t xml:space="preserve">υντάγματος </w:t>
      </w:r>
      <w:r>
        <w:rPr>
          <w:rFonts w:eastAsia="Times New Roman"/>
          <w:color w:val="212121"/>
          <w:szCs w:val="24"/>
        </w:rPr>
        <w:t>κ</w:t>
      </w:r>
      <w:r w:rsidRPr="00050BFB">
        <w:rPr>
          <w:rFonts w:eastAsia="Times New Roman"/>
          <w:color w:val="212121"/>
          <w:szCs w:val="24"/>
        </w:rPr>
        <w:t>αι έχετε ευθύνη</w:t>
      </w:r>
      <w:r>
        <w:rPr>
          <w:rFonts w:eastAsia="Times New Roman"/>
          <w:color w:val="212121"/>
          <w:szCs w:val="24"/>
        </w:rPr>
        <w:t xml:space="preserve">! Διότι δεν ξέρω τι λέει ο κ. </w:t>
      </w:r>
      <w:r w:rsidRPr="00050BFB">
        <w:rPr>
          <w:rFonts w:eastAsia="Times New Roman"/>
          <w:color w:val="212121"/>
          <w:szCs w:val="24"/>
        </w:rPr>
        <w:t>Τασούλας σήμερα</w:t>
      </w:r>
      <w:r>
        <w:rPr>
          <w:rFonts w:eastAsia="Times New Roman"/>
          <w:color w:val="212121"/>
          <w:szCs w:val="24"/>
        </w:rPr>
        <w:t>,</w:t>
      </w:r>
      <w:r w:rsidRPr="00050BFB">
        <w:rPr>
          <w:rFonts w:eastAsia="Times New Roman"/>
          <w:color w:val="212121"/>
          <w:szCs w:val="24"/>
        </w:rPr>
        <w:t xml:space="preserve"> δεν ξέρω αν είμαστε εμείς τα μέλη και της επόμενης Βουλής</w:t>
      </w:r>
      <w:r>
        <w:rPr>
          <w:rFonts w:eastAsia="Times New Roman"/>
          <w:color w:val="212121"/>
          <w:szCs w:val="24"/>
        </w:rPr>
        <w:t xml:space="preserve">. Ο λαός θα αποφασίσει. Μπορεί πολλοί από εμάς να μην είναι. Συνήθως η Βουλή ανανεώνει κατά </w:t>
      </w:r>
      <w:r w:rsidRPr="00050BFB">
        <w:rPr>
          <w:rFonts w:eastAsia="Times New Roman"/>
          <w:color w:val="212121"/>
          <w:szCs w:val="24"/>
        </w:rPr>
        <w:t xml:space="preserve">40% τα μέλη </w:t>
      </w:r>
      <w:r>
        <w:rPr>
          <w:rFonts w:eastAsia="Times New Roman"/>
          <w:color w:val="212121"/>
          <w:szCs w:val="24"/>
        </w:rPr>
        <w:t>της, ο λαός τα ανανεώνει. Οι επόμενοι</w:t>
      </w:r>
      <w:r w:rsidRPr="00050BFB">
        <w:rPr>
          <w:rFonts w:eastAsia="Times New Roman"/>
          <w:color w:val="212121"/>
          <w:szCs w:val="24"/>
        </w:rPr>
        <w:t xml:space="preserve"> που θα είναι </w:t>
      </w:r>
      <w:r>
        <w:rPr>
          <w:rFonts w:eastAsia="Times New Roman"/>
          <w:color w:val="212121"/>
          <w:szCs w:val="24"/>
        </w:rPr>
        <w:t>εδώ μετά τις εκλογές του Μαΐου -ό</w:t>
      </w:r>
      <w:r w:rsidRPr="00050BFB">
        <w:rPr>
          <w:rFonts w:eastAsia="Times New Roman"/>
          <w:color w:val="212121"/>
          <w:szCs w:val="24"/>
        </w:rPr>
        <w:t>πως εγώ πι</w:t>
      </w:r>
      <w:r w:rsidRPr="00050BFB">
        <w:rPr>
          <w:rFonts w:eastAsia="Times New Roman"/>
          <w:color w:val="212121"/>
          <w:szCs w:val="24"/>
        </w:rPr>
        <w:t>στεύω</w:t>
      </w:r>
      <w:r>
        <w:rPr>
          <w:rFonts w:eastAsia="Times New Roman"/>
          <w:color w:val="212121"/>
          <w:szCs w:val="24"/>
        </w:rPr>
        <w:t>-</w:t>
      </w:r>
      <w:r w:rsidRPr="00050BFB">
        <w:rPr>
          <w:rFonts w:eastAsia="Times New Roman"/>
          <w:color w:val="212121"/>
          <w:szCs w:val="24"/>
        </w:rPr>
        <w:t xml:space="preserve"> </w:t>
      </w:r>
      <w:r>
        <w:rPr>
          <w:rFonts w:eastAsia="Times New Roman"/>
          <w:color w:val="212121"/>
          <w:szCs w:val="24"/>
        </w:rPr>
        <w:t xml:space="preserve">ή </w:t>
      </w:r>
      <w:r w:rsidRPr="00050BFB">
        <w:rPr>
          <w:rFonts w:eastAsia="Times New Roman"/>
          <w:color w:val="212121"/>
          <w:szCs w:val="24"/>
        </w:rPr>
        <w:t xml:space="preserve">του Οκτωβρίου </w:t>
      </w:r>
      <w:r>
        <w:rPr>
          <w:rFonts w:eastAsia="Times New Roman"/>
          <w:color w:val="212121"/>
          <w:szCs w:val="24"/>
        </w:rPr>
        <w:t>-</w:t>
      </w:r>
      <w:r w:rsidRPr="00050BFB">
        <w:rPr>
          <w:rFonts w:eastAsia="Times New Roman"/>
          <w:color w:val="212121"/>
          <w:szCs w:val="24"/>
        </w:rPr>
        <w:t xml:space="preserve">όπως </w:t>
      </w:r>
      <w:r>
        <w:rPr>
          <w:rFonts w:eastAsia="Times New Roman"/>
          <w:color w:val="212121"/>
          <w:szCs w:val="24"/>
        </w:rPr>
        <w:t xml:space="preserve">λένε κάποιοι- </w:t>
      </w:r>
      <w:r w:rsidRPr="00050BFB">
        <w:rPr>
          <w:rFonts w:eastAsia="Times New Roman"/>
          <w:color w:val="212121"/>
          <w:szCs w:val="24"/>
        </w:rPr>
        <w:t>η επόμενη</w:t>
      </w:r>
      <w:r>
        <w:rPr>
          <w:rFonts w:eastAsia="Times New Roman"/>
          <w:color w:val="212121"/>
          <w:szCs w:val="24"/>
        </w:rPr>
        <w:t>, λ</w:t>
      </w:r>
      <w:r w:rsidRPr="00050BFB">
        <w:rPr>
          <w:rFonts w:eastAsia="Times New Roman"/>
          <w:color w:val="212121"/>
          <w:szCs w:val="24"/>
        </w:rPr>
        <w:t>οιπόν</w:t>
      </w:r>
      <w:r>
        <w:rPr>
          <w:rFonts w:eastAsia="Times New Roman"/>
          <w:color w:val="212121"/>
          <w:szCs w:val="24"/>
        </w:rPr>
        <w:t>, Βουλή θα κληθεί αδέσμευτη κ</w:t>
      </w:r>
      <w:r w:rsidRPr="00050BFB">
        <w:rPr>
          <w:rFonts w:eastAsia="Times New Roman"/>
          <w:color w:val="212121"/>
          <w:szCs w:val="24"/>
        </w:rPr>
        <w:t>αι ελεύθερα να αποφασίσει</w:t>
      </w:r>
      <w:r>
        <w:rPr>
          <w:rFonts w:eastAsia="Times New Roman"/>
          <w:color w:val="212121"/>
          <w:szCs w:val="24"/>
        </w:rPr>
        <w:t xml:space="preserve">. </w:t>
      </w:r>
    </w:p>
    <w:p w14:paraId="19C9A920"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lastRenderedPageBreak/>
        <w:t>Κ</w:t>
      </w:r>
      <w:r w:rsidRPr="00050BFB">
        <w:rPr>
          <w:rFonts w:eastAsia="Times New Roman"/>
          <w:color w:val="212121"/>
          <w:szCs w:val="24"/>
        </w:rPr>
        <w:t>αι εδώ</w:t>
      </w:r>
      <w:r>
        <w:rPr>
          <w:rFonts w:eastAsia="Times New Roman"/>
          <w:color w:val="212121"/>
          <w:szCs w:val="24"/>
        </w:rPr>
        <w:t xml:space="preserve"> δίνετε το δικαίωμα στην τότε </w:t>
      </w:r>
      <w:r>
        <w:rPr>
          <w:rFonts w:eastAsia="Times New Roman"/>
          <w:color w:val="212121"/>
          <w:szCs w:val="24"/>
        </w:rPr>
        <w:t>π</w:t>
      </w:r>
      <w:r w:rsidRPr="00050BFB">
        <w:rPr>
          <w:rFonts w:eastAsia="Times New Roman"/>
          <w:color w:val="212121"/>
          <w:szCs w:val="24"/>
        </w:rPr>
        <w:t xml:space="preserve">λειοψηφία </w:t>
      </w:r>
      <w:r>
        <w:rPr>
          <w:rFonts w:eastAsia="Times New Roman"/>
          <w:color w:val="212121"/>
          <w:szCs w:val="24"/>
        </w:rPr>
        <w:t>-</w:t>
      </w:r>
      <w:r w:rsidRPr="00050BFB">
        <w:rPr>
          <w:rFonts w:eastAsia="Times New Roman"/>
          <w:color w:val="212121"/>
          <w:szCs w:val="24"/>
        </w:rPr>
        <w:t xml:space="preserve">που δεν φαίνεται να </w:t>
      </w:r>
      <w:r>
        <w:rPr>
          <w:rFonts w:eastAsia="Times New Roman"/>
          <w:color w:val="212121"/>
          <w:szCs w:val="24"/>
        </w:rPr>
        <w:t xml:space="preserve">είστε εσείς- </w:t>
      </w:r>
      <w:r w:rsidRPr="00050BFB">
        <w:rPr>
          <w:rFonts w:eastAsia="Times New Roman"/>
          <w:color w:val="212121"/>
          <w:szCs w:val="24"/>
        </w:rPr>
        <w:t xml:space="preserve">να </w:t>
      </w:r>
      <w:r>
        <w:rPr>
          <w:rFonts w:eastAsia="Times New Roman"/>
          <w:color w:val="212121"/>
          <w:szCs w:val="24"/>
        </w:rPr>
        <w:t>αλλάξει τους όρους εκλογής του Π</w:t>
      </w:r>
      <w:r w:rsidRPr="00050BFB">
        <w:rPr>
          <w:rFonts w:eastAsia="Times New Roman"/>
          <w:color w:val="212121"/>
          <w:szCs w:val="24"/>
        </w:rPr>
        <w:t>ροέδρου Δημοκρατίας κα</w:t>
      </w:r>
      <w:r w:rsidRPr="00050BFB">
        <w:rPr>
          <w:rFonts w:eastAsia="Times New Roman"/>
          <w:color w:val="212121"/>
          <w:szCs w:val="24"/>
        </w:rPr>
        <w:t>ι να μην απαιτείται συναίνεση στη Βουλή</w:t>
      </w:r>
      <w:r>
        <w:rPr>
          <w:rFonts w:eastAsia="Times New Roman"/>
          <w:color w:val="212121"/>
          <w:szCs w:val="24"/>
        </w:rPr>
        <w:t xml:space="preserve">; </w:t>
      </w:r>
    </w:p>
    <w:p w14:paraId="19C9A921" w14:textId="77777777" w:rsidR="005136E3" w:rsidRDefault="0098028A">
      <w:pPr>
        <w:tabs>
          <w:tab w:val="left" w:pos="2738"/>
          <w:tab w:val="center" w:pos="4753"/>
          <w:tab w:val="left" w:pos="5723"/>
        </w:tabs>
        <w:spacing w:after="0"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του χρόνου ομιλίας του κυρίου </w:t>
      </w:r>
      <w:r>
        <w:rPr>
          <w:rFonts w:eastAsia="Times New Roman"/>
          <w:color w:val="212121"/>
          <w:szCs w:val="24"/>
        </w:rPr>
        <w:t>Βουλευτή</w:t>
      </w:r>
      <w:r w:rsidRPr="007A2DFD">
        <w:rPr>
          <w:rFonts w:eastAsia="Times New Roman"/>
          <w:color w:val="212121"/>
          <w:szCs w:val="24"/>
        </w:rPr>
        <w:t>)</w:t>
      </w:r>
    </w:p>
    <w:p w14:paraId="19C9A922"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Κυρία Π</w:t>
      </w:r>
      <w:r w:rsidRPr="00050BFB">
        <w:rPr>
          <w:rFonts w:eastAsia="Times New Roman"/>
          <w:color w:val="212121"/>
          <w:szCs w:val="24"/>
        </w:rPr>
        <w:t>ρόεδρε</w:t>
      </w:r>
      <w:r>
        <w:rPr>
          <w:rFonts w:eastAsia="Times New Roman"/>
          <w:color w:val="212121"/>
          <w:szCs w:val="24"/>
        </w:rPr>
        <w:t xml:space="preserve">, </w:t>
      </w:r>
      <w:r w:rsidRPr="00050BFB">
        <w:rPr>
          <w:rFonts w:eastAsia="Times New Roman"/>
          <w:color w:val="212121"/>
          <w:szCs w:val="24"/>
        </w:rPr>
        <w:t>θα χρειαστώ ένα</w:t>
      </w:r>
      <w:r>
        <w:rPr>
          <w:rFonts w:eastAsia="Times New Roman"/>
          <w:color w:val="212121"/>
          <w:szCs w:val="24"/>
        </w:rPr>
        <w:t xml:space="preserve"> ή δύο λεπτά</w:t>
      </w:r>
      <w:r w:rsidRPr="00050BFB">
        <w:rPr>
          <w:rFonts w:eastAsia="Times New Roman"/>
          <w:color w:val="212121"/>
          <w:szCs w:val="24"/>
        </w:rPr>
        <w:t xml:space="preserve"> </w:t>
      </w:r>
      <w:r>
        <w:rPr>
          <w:rFonts w:eastAsia="Times New Roman"/>
          <w:color w:val="212121"/>
          <w:szCs w:val="24"/>
        </w:rPr>
        <w:t xml:space="preserve">ακόμα και θα ολοκληρώσω. </w:t>
      </w:r>
    </w:p>
    <w:p w14:paraId="19C9A923"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 xml:space="preserve">Τι λάθος είναι αυτό; Για </w:t>
      </w:r>
      <w:r w:rsidRPr="00050BFB">
        <w:rPr>
          <w:rFonts w:eastAsia="Times New Roman"/>
          <w:color w:val="212121"/>
          <w:szCs w:val="24"/>
        </w:rPr>
        <w:t>ποιο</w:t>
      </w:r>
      <w:r>
        <w:rPr>
          <w:rFonts w:eastAsia="Times New Roman"/>
          <w:color w:val="212121"/>
          <w:szCs w:val="24"/>
        </w:rPr>
        <w:t>ν</w:t>
      </w:r>
      <w:r w:rsidRPr="00050BFB">
        <w:rPr>
          <w:rFonts w:eastAsia="Times New Roman"/>
          <w:color w:val="212121"/>
          <w:szCs w:val="24"/>
        </w:rPr>
        <w:t xml:space="preserve"> λόγο το κάνετε αυτό</w:t>
      </w:r>
      <w:r>
        <w:rPr>
          <w:rFonts w:eastAsia="Times New Roman"/>
          <w:color w:val="212121"/>
          <w:szCs w:val="24"/>
        </w:rPr>
        <w:t xml:space="preserve">; </w:t>
      </w:r>
    </w:p>
    <w:p w14:paraId="19C9A924"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Δ</w:t>
      </w:r>
      <w:r w:rsidRPr="00050BFB">
        <w:rPr>
          <w:rFonts w:eastAsia="Times New Roman"/>
          <w:color w:val="212121"/>
          <w:szCs w:val="24"/>
        </w:rPr>
        <w:t>εν το λ</w:t>
      </w:r>
      <w:r w:rsidRPr="00050BFB">
        <w:rPr>
          <w:rFonts w:eastAsia="Times New Roman"/>
          <w:color w:val="212121"/>
          <w:szCs w:val="24"/>
        </w:rPr>
        <w:t xml:space="preserve">έω γιατί θέλουμε εμείς ως </w:t>
      </w:r>
      <w:r>
        <w:rPr>
          <w:rFonts w:eastAsia="Times New Roman"/>
          <w:color w:val="212121"/>
          <w:szCs w:val="24"/>
        </w:rPr>
        <w:t>κ</w:t>
      </w:r>
      <w:r w:rsidRPr="00050BFB">
        <w:rPr>
          <w:rFonts w:eastAsia="Times New Roman"/>
          <w:color w:val="212121"/>
          <w:szCs w:val="24"/>
        </w:rPr>
        <w:t>όμμα να είμαστε χρήσιμοι στην επόμενη Βουλή</w:t>
      </w:r>
      <w:r>
        <w:rPr>
          <w:rFonts w:eastAsia="Times New Roman"/>
          <w:color w:val="212121"/>
          <w:szCs w:val="24"/>
        </w:rPr>
        <w:t>, δηλαδή σ</w:t>
      </w:r>
      <w:r w:rsidRPr="00050BFB">
        <w:rPr>
          <w:rFonts w:eastAsia="Times New Roman"/>
          <w:color w:val="212121"/>
          <w:szCs w:val="24"/>
        </w:rPr>
        <w:t xml:space="preserve">τους επόμενους </w:t>
      </w:r>
      <w:r>
        <w:rPr>
          <w:rFonts w:eastAsia="Times New Roman"/>
          <w:color w:val="212121"/>
          <w:szCs w:val="24"/>
        </w:rPr>
        <w:t>κοινοβουλευτικούς</w:t>
      </w:r>
      <w:r w:rsidRPr="00050BFB">
        <w:rPr>
          <w:rFonts w:eastAsia="Times New Roman"/>
          <w:color w:val="212121"/>
          <w:szCs w:val="24"/>
        </w:rPr>
        <w:t xml:space="preserve"> συσχετισμούς</w:t>
      </w:r>
      <w:r>
        <w:rPr>
          <w:rFonts w:eastAsia="Times New Roman"/>
          <w:color w:val="212121"/>
          <w:szCs w:val="24"/>
        </w:rPr>
        <w:t>. Τ</w:t>
      </w:r>
      <w:r w:rsidRPr="00050BFB">
        <w:rPr>
          <w:rFonts w:eastAsia="Times New Roman"/>
          <w:color w:val="212121"/>
          <w:szCs w:val="24"/>
        </w:rPr>
        <w:t>ο λέω γιατί πρέπει να έχουμε κοινή αντί</w:t>
      </w:r>
      <w:r>
        <w:rPr>
          <w:rFonts w:eastAsia="Times New Roman"/>
          <w:color w:val="212121"/>
          <w:szCs w:val="24"/>
        </w:rPr>
        <w:t>ληψη για τον τρόπο εκλογής του Π</w:t>
      </w:r>
      <w:r w:rsidRPr="00050BFB">
        <w:rPr>
          <w:rFonts w:eastAsia="Times New Roman"/>
          <w:color w:val="212121"/>
          <w:szCs w:val="24"/>
        </w:rPr>
        <w:t xml:space="preserve">ροέδρου </w:t>
      </w:r>
      <w:r>
        <w:rPr>
          <w:rFonts w:eastAsia="Times New Roman"/>
          <w:color w:val="212121"/>
          <w:szCs w:val="24"/>
        </w:rPr>
        <w:t xml:space="preserve">της </w:t>
      </w:r>
      <w:r w:rsidRPr="00050BFB">
        <w:rPr>
          <w:rFonts w:eastAsia="Times New Roman"/>
          <w:color w:val="212121"/>
          <w:szCs w:val="24"/>
        </w:rPr>
        <w:t>Δημοκρατίας</w:t>
      </w:r>
      <w:r>
        <w:rPr>
          <w:rFonts w:eastAsia="Times New Roman"/>
          <w:color w:val="212121"/>
          <w:szCs w:val="24"/>
        </w:rPr>
        <w:t xml:space="preserve">. </w:t>
      </w:r>
      <w:r w:rsidRPr="00050BFB">
        <w:rPr>
          <w:rFonts w:eastAsia="Times New Roman"/>
          <w:color w:val="212121"/>
          <w:szCs w:val="24"/>
        </w:rPr>
        <w:t xml:space="preserve">Τι κάνετε τώρα </w:t>
      </w:r>
      <w:r>
        <w:rPr>
          <w:rFonts w:eastAsia="Times New Roman"/>
          <w:color w:val="212121"/>
          <w:szCs w:val="24"/>
        </w:rPr>
        <w:t>εσείς; Ενώ</w:t>
      </w:r>
      <w:r w:rsidRPr="00050BFB">
        <w:rPr>
          <w:rFonts w:eastAsia="Times New Roman"/>
          <w:color w:val="212121"/>
          <w:szCs w:val="24"/>
        </w:rPr>
        <w:t xml:space="preserve"> ξέρετε ποιες </w:t>
      </w:r>
      <w:r>
        <w:rPr>
          <w:rFonts w:eastAsia="Times New Roman"/>
          <w:color w:val="212121"/>
          <w:szCs w:val="24"/>
        </w:rPr>
        <w:t xml:space="preserve">είναι </w:t>
      </w:r>
      <w:r w:rsidRPr="00050BFB">
        <w:rPr>
          <w:rFonts w:eastAsia="Times New Roman"/>
          <w:color w:val="212121"/>
          <w:szCs w:val="24"/>
        </w:rPr>
        <w:t>οι προτάσεις</w:t>
      </w:r>
      <w:r>
        <w:rPr>
          <w:rFonts w:eastAsia="Times New Roman"/>
          <w:color w:val="212121"/>
          <w:szCs w:val="24"/>
        </w:rPr>
        <w:t>, δίνετε</w:t>
      </w:r>
      <w:r w:rsidRPr="00050BFB">
        <w:rPr>
          <w:rFonts w:eastAsia="Times New Roman"/>
          <w:color w:val="212121"/>
          <w:szCs w:val="24"/>
        </w:rPr>
        <w:t xml:space="preserve"> το δικαίωμα μία Βουλή να παίρνει την απόφαση με </w:t>
      </w:r>
      <w:proofErr w:type="spellStart"/>
      <w:r>
        <w:rPr>
          <w:rFonts w:eastAsia="Times New Roman"/>
          <w:color w:val="212121"/>
          <w:szCs w:val="24"/>
        </w:rPr>
        <w:t>εκατόν</w:t>
      </w:r>
      <w:proofErr w:type="spellEnd"/>
      <w:r>
        <w:rPr>
          <w:rFonts w:eastAsia="Times New Roman"/>
          <w:color w:val="212121"/>
          <w:szCs w:val="24"/>
        </w:rPr>
        <w:t xml:space="preserve"> πενήντα μία (</w:t>
      </w:r>
      <w:r w:rsidRPr="00050BFB">
        <w:rPr>
          <w:rFonts w:eastAsia="Times New Roman"/>
          <w:color w:val="212121"/>
          <w:szCs w:val="24"/>
        </w:rPr>
        <w:t>151</w:t>
      </w:r>
      <w:r>
        <w:rPr>
          <w:rFonts w:eastAsia="Times New Roman"/>
          <w:color w:val="212121"/>
          <w:szCs w:val="24"/>
        </w:rPr>
        <w:t>)</w:t>
      </w:r>
      <w:r w:rsidRPr="00050BFB">
        <w:rPr>
          <w:rFonts w:eastAsia="Times New Roman"/>
          <w:color w:val="212121"/>
          <w:szCs w:val="24"/>
        </w:rPr>
        <w:t xml:space="preserve"> ψήφους</w:t>
      </w:r>
      <w:r>
        <w:rPr>
          <w:rFonts w:eastAsia="Times New Roman"/>
          <w:color w:val="212121"/>
          <w:szCs w:val="24"/>
        </w:rPr>
        <w:t>.</w:t>
      </w:r>
    </w:p>
    <w:p w14:paraId="19C9A925"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 xml:space="preserve">Συγχαρητήρια, κυρίες και κύριοι </w:t>
      </w:r>
      <w:r w:rsidRPr="00050BFB">
        <w:rPr>
          <w:rFonts w:eastAsia="Times New Roman"/>
          <w:color w:val="212121"/>
          <w:szCs w:val="24"/>
        </w:rPr>
        <w:t>του ΣΥΡΙΖΑ</w:t>
      </w:r>
      <w:r>
        <w:rPr>
          <w:rFonts w:eastAsia="Times New Roman"/>
          <w:color w:val="212121"/>
          <w:szCs w:val="24"/>
        </w:rPr>
        <w:t>! Είστε και αφελεί</w:t>
      </w:r>
      <w:r w:rsidRPr="00050BFB">
        <w:rPr>
          <w:rFonts w:eastAsia="Times New Roman"/>
          <w:color w:val="212121"/>
          <w:szCs w:val="24"/>
        </w:rPr>
        <w:t>ς και αδέξιοι και σε λάθος κατεύθυνση</w:t>
      </w:r>
      <w:r>
        <w:rPr>
          <w:rFonts w:eastAsia="Times New Roman"/>
          <w:color w:val="212121"/>
          <w:szCs w:val="24"/>
        </w:rPr>
        <w:t xml:space="preserve"> </w:t>
      </w:r>
      <w:r w:rsidRPr="00050BFB">
        <w:rPr>
          <w:rFonts w:eastAsia="Times New Roman"/>
          <w:color w:val="212121"/>
          <w:szCs w:val="24"/>
        </w:rPr>
        <w:t>σε ό</w:t>
      </w:r>
      <w:r>
        <w:rPr>
          <w:rFonts w:eastAsia="Times New Roman"/>
          <w:color w:val="212121"/>
          <w:szCs w:val="24"/>
        </w:rPr>
        <w:t>,</w:t>
      </w:r>
      <w:r w:rsidRPr="00050BFB">
        <w:rPr>
          <w:rFonts w:eastAsia="Times New Roman"/>
          <w:color w:val="212121"/>
          <w:szCs w:val="24"/>
        </w:rPr>
        <w:t>τι αφορά το άρθρο 32</w:t>
      </w:r>
      <w:r>
        <w:rPr>
          <w:rFonts w:eastAsia="Times New Roman"/>
          <w:color w:val="212121"/>
          <w:szCs w:val="24"/>
        </w:rPr>
        <w:t>,</w:t>
      </w:r>
      <w:r w:rsidRPr="00050BFB">
        <w:rPr>
          <w:rFonts w:eastAsia="Times New Roman"/>
          <w:color w:val="212121"/>
          <w:szCs w:val="24"/>
        </w:rPr>
        <w:t xml:space="preserve"> </w:t>
      </w:r>
      <w:r>
        <w:rPr>
          <w:rFonts w:eastAsia="Times New Roman"/>
          <w:color w:val="212121"/>
          <w:szCs w:val="24"/>
        </w:rPr>
        <w:t>που το πα</w:t>
      </w:r>
      <w:r>
        <w:rPr>
          <w:rFonts w:eastAsia="Times New Roman"/>
          <w:color w:val="212121"/>
          <w:szCs w:val="24"/>
        </w:rPr>
        <w:t>ραβιάσατε</w:t>
      </w:r>
      <w:r w:rsidRPr="00050BFB">
        <w:rPr>
          <w:rFonts w:eastAsia="Times New Roman"/>
          <w:color w:val="212121"/>
          <w:szCs w:val="24"/>
        </w:rPr>
        <w:t xml:space="preserve"> στις προεδρικές εκλογές του 2015</w:t>
      </w:r>
      <w:r>
        <w:rPr>
          <w:rFonts w:eastAsia="Times New Roman"/>
          <w:color w:val="212121"/>
          <w:szCs w:val="24"/>
        </w:rPr>
        <w:t>,</w:t>
      </w:r>
      <w:r w:rsidRPr="00050BFB">
        <w:rPr>
          <w:rFonts w:eastAsia="Times New Roman"/>
          <w:color w:val="212121"/>
          <w:szCs w:val="24"/>
        </w:rPr>
        <w:t xml:space="preserve"> </w:t>
      </w:r>
      <w:r w:rsidRPr="00050BFB">
        <w:rPr>
          <w:rFonts w:eastAsia="Times New Roman"/>
          <w:color w:val="212121"/>
          <w:szCs w:val="24"/>
        </w:rPr>
        <w:lastRenderedPageBreak/>
        <w:t>μη ψηφίζοντας το</w:t>
      </w:r>
      <w:r>
        <w:rPr>
          <w:rFonts w:eastAsia="Times New Roman"/>
          <w:color w:val="212121"/>
          <w:szCs w:val="24"/>
        </w:rPr>
        <w:t>ν</w:t>
      </w:r>
      <w:r w:rsidRPr="00050BFB">
        <w:rPr>
          <w:rFonts w:eastAsia="Times New Roman"/>
          <w:color w:val="212121"/>
          <w:szCs w:val="24"/>
        </w:rPr>
        <w:t xml:space="preserve"> Σταύρ</w:t>
      </w:r>
      <w:r>
        <w:rPr>
          <w:rFonts w:eastAsia="Times New Roman"/>
          <w:color w:val="212121"/>
          <w:szCs w:val="24"/>
        </w:rPr>
        <w:t>ο Δήμα και καταγγέλλοντας τους Βουλευτές που ψήφιζ</w:t>
      </w:r>
      <w:r w:rsidRPr="00050BFB">
        <w:rPr>
          <w:rFonts w:eastAsia="Times New Roman"/>
          <w:color w:val="212121"/>
          <w:szCs w:val="24"/>
        </w:rPr>
        <w:t xml:space="preserve">αν </w:t>
      </w:r>
      <w:r>
        <w:rPr>
          <w:rFonts w:eastAsia="Times New Roman"/>
          <w:color w:val="212121"/>
          <w:szCs w:val="24"/>
        </w:rPr>
        <w:t xml:space="preserve">ως </w:t>
      </w:r>
      <w:r w:rsidRPr="00050BFB">
        <w:rPr>
          <w:rFonts w:eastAsia="Times New Roman"/>
          <w:color w:val="212121"/>
          <w:szCs w:val="24"/>
        </w:rPr>
        <w:t>αργυρώνητο</w:t>
      </w:r>
      <w:r>
        <w:rPr>
          <w:rFonts w:eastAsia="Times New Roman"/>
          <w:color w:val="212121"/>
          <w:szCs w:val="24"/>
        </w:rPr>
        <w:t>υ</w:t>
      </w:r>
      <w:r w:rsidRPr="00050BFB">
        <w:rPr>
          <w:rFonts w:eastAsia="Times New Roman"/>
          <w:color w:val="212121"/>
          <w:szCs w:val="24"/>
        </w:rPr>
        <w:t>ς</w:t>
      </w:r>
      <w:r>
        <w:rPr>
          <w:rFonts w:eastAsia="Times New Roman"/>
          <w:color w:val="212121"/>
          <w:szCs w:val="24"/>
        </w:rPr>
        <w:t>.</w:t>
      </w:r>
    </w:p>
    <w:p w14:paraId="19C9A926"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Ν</w:t>
      </w:r>
      <w:r w:rsidRPr="00050BFB">
        <w:rPr>
          <w:rFonts w:eastAsia="Times New Roman"/>
          <w:color w:val="212121"/>
          <w:szCs w:val="24"/>
        </w:rPr>
        <w:t>α κλείσω με τέσσερις θετικές αναφορές</w:t>
      </w:r>
      <w:r>
        <w:rPr>
          <w:rFonts w:eastAsia="Times New Roman"/>
          <w:color w:val="212121"/>
          <w:szCs w:val="24"/>
        </w:rPr>
        <w:t>, με τους τίτλους τους. Ε</w:t>
      </w:r>
      <w:r w:rsidRPr="00050BFB">
        <w:rPr>
          <w:rFonts w:eastAsia="Times New Roman"/>
          <w:color w:val="212121"/>
          <w:szCs w:val="24"/>
        </w:rPr>
        <w:t>μείς πήραμε θέση σε ό</w:t>
      </w:r>
      <w:r>
        <w:rPr>
          <w:rFonts w:eastAsia="Times New Roman"/>
          <w:color w:val="212121"/>
          <w:szCs w:val="24"/>
        </w:rPr>
        <w:t xml:space="preserve">λα τα θέματα. </w:t>
      </w:r>
      <w:r>
        <w:rPr>
          <w:rFonts w:eastAsia="Times New Roman"/>
          <w:color w:val="212121"/>
          <w:szCs w:val="24"/>
        </w:rPr>
        <w:t>Π</w:t>
      </w:r>
      <w:r>
        <w:rPr>
          <w:rFonts w:eastAsia="Times New Roman"/>
          <w:color w:val="212121"/>
          <w:szCs w:val="24"/>
        </w:rPr>
        <w:t>ιστεύω ότι η Κοινοβο</w:t>
      </w:r>
      <w:r>
        <w:rPr>
          <w:rFonts w:eastAsia="Times New Roman"/>
          <w:color w:val="212121"/>
          <w:szCs w:val="24"/>
        </w:rPr>
        <w:t>υλευτική μας Ο</w:t>
      </w:r>
      <w:r w:rsidRPr="00050BFB">
        <w:rPr>
          <w:rFonts w:eastAsia="Times New Roman"/>
          <w:color w:val="212121"/>
          <w:szCs w:val="24"/>
        </w:rPr>
        <w:t xml:space="preserve">μάδα </w:t>
      </w:r>
      <w:r>
        <w:rPr>
          <w:rFonts w:eastAsia="Times New Roman"/>
          <w:color w:val="212121"/>
          <w:szCs w:val="24"/>
        </w:rPr>
        <w:t>-</w:t>
      </w:r>
      <w:r w:rsidRPr="00050BFB">
        <w:rPr>
          <w:rFonts w:eastAsia="Times New Roman"/>
          <w:color w:val="212121"/>
          <w:szCs w:val="24"/>
        </w:rPr>
        <w:t>Βενιζέλος</w:t>
      </w:r>
      <w:r>
        <w:rPr>
          <w:rFonts w:eastAsia="Times New Roman"/>
          <w:color w:val="212121"/>
          <w:szCs w:val="24"/>
        </w:rPr>
        <w:t>,</w:t>
      </w:r>
      <w:r w:rsidRPr="00050BFB">
        <w:rPr>
          <w:rFonts w:eastAsia="Times New Roman"/>
          <w:color w:val="212121"/>
          <w:szCs w:val="24"/>
        </w:rPr>
        <w:t xml:space="preserve"> Παπαθεοδώρου</w:t>
      </w:r>
      <w:r>
        <w:rPr>
          <w:rFonts w:eastAsia="Times New Roman"/>
          <w:color w:val="212121"/>
          <w:szCs w:val="24"/>
        </w:rPr>
        <w:t>,</w:t>
      </w:r>
      <w:r w:rsidRPr="00050BFB">
        <w:rPr>
          <w:rFonts w:eastAsia="Times New Roman"/>
          <w:color w:val="212121"/>
          <w:szCs w:val="24"/>
        </w:rPr>
        <w:t xml:space="preserve"> Καρράς</w:t>
      </w:r>
      <w:r>
        <w:rPr>
          <w:rFonts w:eastAsia="Times New Roman"/>
          <w:color w:val="212121"/>
          <w:szCs w:val="24"/>
        </w:rPr>
        <w:t>,</w:t>
      </w:r>
      <w:r w:rsidRPr="00050BFB">
        <w:rPr>
          <w:rFonts w:eastAsia="Times New Roman"/>
          <w:color w:val="212121"/>
          <w:szCs w:val="24"/>
        </w:rPr>
        <w:t xml:space="preserve"> εγώ</w:t>
      </w:r>
      <w:r>
        <w:rPr>
          <w:rFonts w:eastAsia="Times New Roman"/>
          <w:color w:val="212121"/>
          <w:szCs w:val="24"/>
        </w:rPr>
        <w:t>, όσοι άλλοι από εμάς π</w:t>
      </w:r>
      <w:r w:rsidRPr="00050BFB">
        <w:rPr>
          <w:rFonts w:eastAsia="Times New Roman"/>
          <w:color w:val="212121"/>
          <w:szCs w:val="24"/>
        </w:rPr>
        <w:t>ήραν το</w:t>
      </w:r>
      <w:r>
        <w:rPr>
          <w:rFonts w:eastAsia="Times New Roman"/>
          <w:color w:val="212121"/>
          <w:szCs w:val="24"/>
        </w:rPr>
        <w:t>ν</w:t>
      </w:r>
      <w:r w:rsidRPr="00050BFB">
        <w:rPr>
          <w:rFonts w:eastAsia="Times New Roman"/>
          <w:color w:val="212121"/>
          <w:szCs w:val="24"/>
        </w:rPr>
        <w:t xml:space="preserve"> λόγο</w:t>
      </w:r>
      <w:r>
        <w:rPr>
          <w:rFonts w:eastAsia="Times New Roman"/>
          <w:color w:val="212121"/>
          <w:szCs w:val="24"/>
        </w:rPr>
        <w:t>-</w:t>
      </w:r>
      <w:r w:rsidRPr="00050BFB">
        <w:rPr>
          <w:rFonts w:eastAsia="Times New Roman"/>
          <w:color w:val="212121"/>
          <w:szCs w:val="24"/>
        </w:rPr>
        <w:t xml:space="preserve"> </w:t>
      </w:r>
      <w:r>
        <w:rPr>
          <w:rFonts w:eastAsia="Times New Roman"/>
          <w:color w:val="212121"/>
          <w:szCs w:val="24"/>
        </w:rPr>
        <w:t>έδωσε μι</w:t>
      </w:r>
      <w:r w:rsidRPr="00050BFB">
        <w:rPr>
          <w:rFonts w:eastAsia="Times New Roman"/>
          <w:color w:val="212121"/>
          <w:szCs w:val="24"/>
        </w:rPr>
        <w:t>α καλή μάχη</w:t>
      </w:r>
      <w:r>
        <w:rPr>
          <w:rFonts w:eastAsia="Times New Roman"/>
          <w:color w:val="212121"/>
          <w:szCs w:val="24"/>
        </w:rPr>
        <w:t>, μι</w:t>
      </w:r>
      <w:r w:rsidRPr="00050BFB">
        <w:rPr>
          <w:rFonts w:eastAsia="Times New Roman"/>
          <w:color w:val="212121"/>
          <w:szCs w:val="24"/>
        </w:rPr>
        <w:t>α μάχη αξιοπρέπειας</w:t>
      </w:r>
      <w:r>
        <w:rPr>
          <w:rFonts w:eastAsia="Times New Roman"/>
          <w:color w:val="212121"/>
          <w:szCs w:val="24"/>
        </w:rPr>
        <w:t>,</w:t>
      </w:r>
      <w:r w:rsidRPr="00050BFB">
        <w:rPr>
          <w:rFonts w:eastAsia="Times New Roman"/>
          <w:color w:val="212121"/>
          <w:szCs w:val="24"/>
        </w:rPr>
        <w:t xml:space="preserve"> αξιοπιστίας</w:t>
      </w:r>
      <w:r>
        <w:rPr>
          <w:rFonts w:eastAsia="Times New Roman"/>
          <w:color w:val="212121"/>
          <w:szCs w:val="24"/>
        </w:rPr>
        <w:t xml:space="preserve">, επιχειρημάτων, όχι φανφαρονισμού, μία μάχη ουσίας. Όμως, </w:t>
      </w:r>
      <w:r w:rsidRPr="00050BFB">
        <w:rPr>
          <w:rFonts w:eastAsia="Times New Roman"/>
          <w:color w:val="212121"/>
          <w:szCs w:val="24"/>
        </w:rPr>
        <w:t>όπως είπα στην ομιλία μου</w:t>
      </w:r>
      <w:r>
        <w:rPr>
          <w:rFonts w:eastAsia="Times New Roman"/>
          <w:color w:val="212121"/>
          <w:szCs w:val="24"/>
        </w:rPr>
        <w:t>,</w:t>
      </w:r>
      <w:r w:rsidRPr="00050BFB">
        <w:rPr>
          <w:rFonts w:eastAsia="Times New Roman"/>
          <w:color w:val="212121"/>
          <w:szCs w:val="24"/>
        </w:rPr>
        <w:t xml:space="preserve"> πήγε στράφι αυτή η δι</w:t>
      </w:r>
      <w:r w:rsidRPr="00050BFB">
        <w:rPr>
          <w:rFonts w:eastAsia="Times New Roman"/>
          <w:color w:val="212121"/>
          <w:szCs w:val="24"/>
        </w:rPr>
        <w:t>αδικασία</w:t>
      </w:r>
      <w:r>
        <w:rPr>
          <w:rFonts w:eastAsia="Times New Roman"/>
          <w:color w:val="212121"/>
          <w:szCs w:val="24"/>
        </w:rPr>
        <w:t xml:space="preserve">. </w:t>
      </w:r>
    </w:p>
    <w:p w14:paraId="19C9A927"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Τι ξε</w:t>
      </w:r>
      <w:r w:rsidRPr="00050BFB">
        <w:rPr>
          <w:rFonts w:eastAsia="Times New Roman"/>
          <w:color w:val="212121"/>
          <w:szCs w:val="24"/>
        </w:rPr>
        <w:t>χωρίζω</w:t>
      </w:r>
      <w:r>
        <w:rPr>
          <w:rFonts w:eastAsia="Times New Roman"/>
          <w:color w:val="212121"/>
          <w:szCs w:val="24"/>
        </w:rPr>
        <w:t>;</w:t>
      </w:r>
      <w:r w:rsidRPr="00050BFB">
        <w:rPr>
          <w:rFonts w:eastAsia="Times New Roman"/>
          <w:color w:val="212121"/>
          <w:szCs w:val="24"/>
        </w:rPr>
        <w:t xml:space="preserve"> </w:t>
      </w:r>
      <w:r>
        <w:rPr>
          <w:rFonts w:eastAsia="Times New Roman"/>
          <w:color w:val="212121"/>
          <w:szCs w:val="24"/>
        </w:rPr>
        <w:t>Ξεχωρίζω ότι ψηφίσαμε όλοι μαζί, πέρα από τα άρθρα</w:t>
      </w:r>
      <w:r w:rsidRPr="00050BFB">
        <w:rPr>
          <w:rFonts w:eastAsia="Times New Roman"/>
          <w:color w:val="212121"/>
          <w:szCs w:val="24"/>
        </w:rPr>
        <w:t xml:space="preserve"> 62 και 86</w:t>
      </w:r>
      <w:r>
        <w:rPr>
          <w:rFonts w:eastAsia="Times New Roman"/>
          <w:color w:val="212121"/>
          <w:szCs w:val="24"/>
        </w:rPr>
        <w:t>, και πηγαίνει</w:t>
      </w:r>
      <w:r w:rsidRPr="00050BFB">
        <w:rPr>
          <w:rFonts w:eastAsia="Times New Roman"/>
          <w:color w:val="212121"/>
          <w:szCs w:val="24"/>
        </w:rPr>
        <w:t xml:space="preserve"> στην επόμενη Βουλή</w:t>
      </w:r>
      <w:r>
        <w:rPr>
          <w:rFonts w:eastAsia="Times New Roman"/>
          <w:color w:val="212121"/>
          <w:szCs w:val="24"/>
        </w:rPr>
        <w:t>,</w:t>
      </w:r>
      <w:r w:rsidRPr="00050BFB">
        <w:rPr>
          <w:rFonts w:eastAsia="Times New Roman"/>
          <w:color w:val="212121"/>
          <w:szCs w:val="24"/>
        </w:rPr>
        <w:t xml:space="preserve"> το άρθρο 68 παράγραφος 2</w:t>
      </w:r>
      <w:r>
        <w:rPr>
          <w:rFonts w:eastAsia="Times New Roman"/>
          <w:color w:val="212121"/>
          <w:szCs w:val="24"/>
        </w:rPr>
        <w:t xml:space="preserve">. </w:t>
      </w:r>
    </w:p>
    <w:p w14:paraId="19C9A928"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Κυρία Π</w:t>
      </w:r>
      <w:r w:rsidRPr="00050BFB">
        <w:rPr>
          <w:rFonts w:eastAsia="Times New Roman"/>
          <w:color w:val="212121"/>
          <w:szCs w:val="24"/>
        </w:rPr>
        <w:t>ρόεδρε</w:t>
      </w:r>
      <w:r>
        <w:rPr>
          <w:rFonts w:eastAsia="Times New Roman"/>
          <w:color w:val="212121"/>
          <w:szCs w:val="24"/>
        </w:rPr>
        <w:t>,</w:t>
      </w:r>
      <w:r w:rsidRPr="00050BFB">
        <w:rPr>
          <w:rFonts w:eastAsia="Times New Roman"/>
          <w:color w:val="212121"/>
          <w:szCs w:val="24"/>
        </w:rPr>
        <w:t xml:space="preserve"> όσες φορές από το </w:t>
      </w:r>
      <w:r>
        <w:rPr>
          <w:rFonts w:eastAsia="Times New Roman"/>
          <w:color w:val="212121"/>
          <w:szCs w:val="24"/>
        </w:rPr>
        <w:t>19</w:t>
      </w:r>
      <w:r w:rsidRPr="00050BFB">
        <w:rPr>
          <w:rFonts w:eastAsia="Times New Roman"/>
          <w:color w:val="212121"/>
          <w:szCs w:val="24"/>
        </w:rPr>
        <w:t xml:space="preserve">75 και μετά οι αντιπολιτεύσεις έλεγαν ότι οι εξεταστικές επιτροπές πρέπει </w:t>
      </w:r>
      <w:r>
        <w:rPr>
          <w:rFonts w:eastAsia="Times New Roman"/>
          <w:color w:val="212121"/>
          <w:szCs w:val="24"/>
        </w:rPr>
        <w:t xml:space="preserve">να συγκροτούνται με ψήφους της μειοψηφίας και να είναι αρκετές αυτές οι ψήφοι, οι </w:t>
      </w:r>
      <w:r w:rsidRPr="00050BFB">
        <w:rPr>
          <w:rFonts w:eastAsia="Times New Roman"/>
          <w:color w:val="212121"/>
          <w:szCs w:val="24"/>
        </w:rPr>
        <w:t xml:space="preserve">πλειοψηφίες </w:t>
      </w:r>
      <w:r>
        <w:rPr>
          <w:rFonts w:eastAsia="Times New Roman"/>
          <w:color w:val="212121"/>
          <w:szCs w:val="24"/>
        </w:rPr>
        <w:t>έλεγαν «</w:t>
      </w:r>
      <w:r>
        <w:rPr>
          <w:rFonts w:eastAsia="Times New Roman"/>
          <w:color w:val="212121"/>
          <w:szCs w:val="24"/>
        </w:rPr>
        <w:t>ό</w:t>
      </w:r>
      <w:r>
        <w:rPr>
          <w:rFonts w:eastAsia="Times New Roman"/>
          <w:color w:val="212121"/>
          <w:szCs w:val="24"/>
        </w:rPr>
        <w:t xml:space="preserve">χι». Όταν οι πλειοψηφίες καθίσταντο </w:t>
      </w:r>
      <w:proofErr w:type="spellStart"/>
      <w:r w:rsidRPr="00050BFB">
        <w:rPr>
          <w:rFonts w:eastAsia="Times New Roman"/>
          <w:color w:val="212121"/>
          <w:szCs w:val="24"/>
        </w:rPr>
        <w:t>μειοψηφίες</w:t>
      </w:r>
      <w:proofErr w:type="spellEnd"/>
      <w:r>
        <w:rPr>
          <w:rFonts w:eastAsia="Times New Roman"/>
          <w:color w:val="212121"/>
          <w:szCs w:val="24"/>
        </w:rPr>
        <w:t>,</w:t>
      </w:r>
      <w:r w:rsidRPr="00050BFB">
        <w:rPr>
          <w:rFonts w:eastAsia="Times New Roman"/>
          <w:color w:val="212121"/>
          <w:szCs w:val="24"/>
        </w:rPr>
        <w:t xml:space="preserve"> αυτές </w:t>
      </w:r>
      <w:proofErr w:type="spellStart"/>
      <w:r>
        <w:rPr>
          <w:rFonts w:eastAsia="Times New Roman"/>
          <w:color w:val="212121"/>
          <w:szCs w:val="24"/>
        </w:rPr>
        <w:t>ισχυρίζοντο</w:t>
      </w:r>
      <w:proofErr w:type="spellEnd"/>
      <w:r>
        <w:rPr>
          <w:rFonts w:eastAsia="Times New Roman"/>
          <w:color w:val="212121"/>
          <w:szCs w:val="24"/>
        </w:rPr>
        <w:t xml:space="preserve"> ότι είναι δικαίωμα της μ</w:t>
      </w:r>
      <w:r w:rsidRPr="00050BFB">
        <w:rPr>
          <w:rFonts w:eastAsia="Times New Roman"/>
          <w:color w:val="212121"/>
          <w:szCs w:val="24"/>
        </w:rPr>
        <w:t xml:space="preserve">ειοψηφίας </w:t>
      </w:r>
      <w:r>
        <w:rPr>
          <w:rFonts w:eastAsia="Times New Roman"/>
          <w:color w:val="212121"/>
          <w:szCs w:val="24"/>
        </w:rPr>
        <w:t xml:space="preserve">οι </w:t>
      </w:r>
      <w:r w:rsidRPr="00050BFB">
        <w:rPr>
          <w:rFonts w:eastAsia="Times New Roman"/>
          <w:color w:val="212121"/>
          <w:szCs w:val="24"/>
        </w:rPr>
        <w:t xml:space="preserve">εξεταστικές </w:t>
      </w:r>
      <w:r>
        <w:rPr>
          <w:rFonts w:eastAsia="Times New Roman"/>
          <w:color w:val="212121"/>
          <w:szCs w:val="24"/>
        </w:rPr>
        <w:t>επιτροπές και οι νέες πλειοψηφίε</w:t>
      </w:r>
      <w:r w:rsidRPr="00050BFB">
        <w:rPr>
          <w:rFonts w:eastAsia="Times New Roman"/>
          <w:color w:val="212121"/>
          <w:szCs w:val="24"/>
        </w:rPr>
        <w:t>ς</w:t>
      </w:r>
      <w:r>
        <w:rPr>
          <w:rFonts w:eastAsia="Times New Roman"/>
          <w:color w:val="212121"/>
          <w:szCs w:val="24"/>
        </w:rPr>
        <w:t>,</w:t>
      </w:r>
      <w:r w:rsidRPr="00050BFB">
        <w:rPr>
          <w:rFonts w:eastAsia="Times New Roman"/>
          <w:color w:val="212121"/>
          <w:szCs w:val="24"/>
        </w:rPr>
        <w:t xml:space="preserve"> </w:t>
      </w:r>
      <w:r w:rsidRPr="00050BFB">
        <w:rPr>
          <w:rFonts w:eastAsia="Times New Roman"/>
          <w:color w:val="212121"/>
          <w:szCs w:val="24"/>
        </w:rPr>
        <w:lastRenderedPageBreak/>
        <w:t>που</w:t>
      </w:r>
      <w:r w:rsidRPr="00050BFB">
        <w:rPr>
          <w:rFonts w:eastAsia="Times New Roman"/>
          <w:color w:val="212121"/>
          <w:szCs w:val="24"/>
        </w:rPr>
        <w:t xml:space="preserve"> </w:t>
      </w:r>
      <w:r>
        <w:rPr>
          <w:rFonts w:eastAsia="Times New Roman"/>
          <w:color w:val="212121"/>
          <w:szCs w:val="24"/>
        </w:rPr>
        <w:t xml:space="preserve">ήταν χθες </w:t>
      </w:r>
      <w:proofErr w:type="spellStart"/>
      <w:r>
        <w:rPr>
          <w:rFonts w:eastAsia="Times New Roman"/>
          <w:color w:val="212121"/>
          <w:szCs w:val="24"/>
        </w:rPr>
        <w:t>μειοψηφίε</w:t>
      </w:r>
      <w:r w:rsidRPr="00050BFB">
        <w:rPr>
          <w:rFonts w:eastAsia="Times New Roman"/>
          <w:color w:val="212121"/>
          <w:szCs w:val="24"/>
        </w:rPr>
        <w:t>ς</w:t>
      </w:r>
      <w:proofErr w:type="spellEnd"/>
      <w:r w:rsidRPr="00050BFB">
        <w:rPr>
          <w:rFonts w:eastAsia="Times New Roman"/>
          <w:color w:val="212121"/>
          <w:szCs w:val="24"/>
        </w:rPr>
        <w:t xml:space="preserve"> και </w:t>
      </w:r>
      <w:r>
        <w:rPr>
          <w:rFonts w:eastAsia="Times New Roman"/>
          <w:color w:val="212121"/>
          <w:szCs w:val="24"/>
        </w:rPr>
        <w:t>υποστήριζαν τα αντίθετα, έλεγαν «</w:t>
      </w:r>
      <w:r>
        <w:rPr>
          <w:rFonts w:eastAsia="Times New Roman"/>
          <w:color w:val="212121"/>
          <w:szCs w:val="24"/>
        </w:rPr>
        <w:t>ό</w:t>
      </w:r>
      <w:r w:rsidRPr="00050BFB">
        <w:rPr>
          <w:rFonts w:eastAsia="Times New Roman"/>
          <w:color w:val="212121"/>
          <w:szCs w:val="24"/>
        </w:rPr>
        <w:t>χι</w:t>
      </w:r>
      <w:r>
        <w:rPr>
          <w:rFonts w:eastAsia="Times New Roman"/>
          <w:color w:val="212121"/>
          <w:szCs w:val="24"/>
        </w:rPr>
        <w:t xml:space="preserve">». </w:t>
      </w:r>
    </w:p>
    <w:p w14:paraId="19C9A929"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Σε αυτή την κωμωδία δίνει τ</w:t>
      </w:r>
      <w:r w:rsidRPr="00050BFB">
        <w:rPr>
          <w:rFonts w:eastAsia="Times New Roman"/>
          <w:color w:val="212121"/>
          <w:szCs w:val="24"/>
        </w:rPr>
        <w:t xml:space="preserve">έλος </w:t>
      </w:r>
      <w:r>
        <w:rPr>
          <w:rFonts w:eastAsia="Times New Roman"/>
          <w:color w:val="212121"/>
          <w:szCs w:val="24"/>
        </w:rPr>
        <w:t>αυτή η Βουλή,</w:t>
      </w:r>
      <w:r w:rsidRPr="00050BFB">
        <w:rPr>
          <w:rFonts w:eastAsia="Times New Roman"/>
          <w:color w:val="212121"/>
          <w:szCs w:val="24"/>
        </w:rPr>
        <w:t xml:space="preserve"> προτείνοντας την αναθεώρηση του άρθρου 68 παράγραφος 2</w:t>
      </w:r>
      <w:r>
        <w:rPr>
          <w:rFonts w:eastAsia="Times New Roman"/>
          <w:color w:val="212121"/>
          <w:szCs w:val="24"/>
        </w:rPr>
        <w:t>.</w:t>
      </w:r>
    </w:p>
    <w:p w14:paraId="19C9A92A"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Επίσης,</w:t>
      </w:r>
      <w:r w:rsidRPr="00050BFB">
        <w:rPr>
          <w:rFonts w:eastAsia="Times New Roman"/>
          <w:color w:val="212121"/>
          <w:szCs w:val="24"/>
        </w:rPr>
        <w:t xml:space="preserve"> σε ό</w:t>
      </w:r>
      <w:r>
        <w:rPr>
          <w:rFonts w:eastAsia="Times New Roman"/>
          <w:color w:val="212121"/>
          <w:szCs w:val="24"/>
        </w:rPr>
        <w:t>,</w:t>
      </w:r>
      <w:r w:rsidRPr="00050BFB">
        <w:rPr>
          <w:rFonts w:eastAsia="Times New Roman"/>
          <w:color w:val="212121"/>
          <w:szCs w:val="24"/>
        </w:rPr>
        <w:t>τι αφορ</w:t>
      </w:r>
      <w:r>
        <w:rPr>
          <w:rFonts w:eastAsia="Times New Roman"/>
          <w:color w:val="212121"/>
          <w:szCs w:val="24"/>
        </w:rPr>
        <w:t>ά στα κοινωνικά δικαιώματα -που η</w:t>
      </w:r>
      <w:r w:rsidRPr="00050BFB">
        <w:rPr>
          <w:rFonts w:eastAsia="Times New Roman"/>
          <w:color w:val="212121"/>
          <w:szCs w:val="24"/>
        </w:rPr>
        <w:t xml:space="preserve"> πρακτική αξία της </w:t>
      </w:r>
      <w:r>
        <w:rPr>
          <w:rFonts w:eastAsia="Times New Roman"/>
          <w:color w:val="212121"/>
          <w:szCs w:val="24"/>
        </w:rPr>
        <w:t>συνταγμα</w:t>
      </w:r>
      <w:r w:rsidRPr="00050BFB">
        <w:rPr>
          <w:rFonts w:eastAsia="Times New Roman"/>
          <w:color w:val="212121"/>
          <w:szCs w:val="24"/>
        </w:rPr>
        <w:t>τικής κα</w:t>
      </w:r>
      <w:r w:rsidRPr="00050BFB">
        <w:rPr>
          <w:rFonts w:eastAsia="Times New Roman"/>
          <w:color w:val="212121"/>
          <w:szCs w:val="24"/>
        </w:rPr>
        <w:t xml:space="preserve">τοχύρωσης πολλές φορές </w:t>
      </w:r>
      <w:r>
        <w:rPr>
          <w:rFonts w:eastAsia="Times New Roman"/>
          <w:color w:val="212121"/>
          <w:szCs w:val="24"/>
        </w:rPr>
        <w:t>αμφισβητείται</w:t>
      </w:r>
      <w:r>
        <w:rPr>
          <w:rFonts w:eastAsia="Times New Roman"/>
          <w:color w:val="212121"/>
          <w:szCs w:val="24"/>
        </w:rPr>
        <w:t>,</w:t>
      </w:r>
      <w:r w:rsidRPr="00050BFB">
        <w:rPr>
          <w:rFonts w:eastAsia="Times New Roman"/>
          <w:color w:val="212121"/>
          <w:szCs w:val="24"/>
        </w:rPr>
        <w:t xml:space="preserve"> και σωστά</w:t>
      </w:r>
      <w:r>
        <w:rPr>
          <w:rFonts w:eastAsia="Times New Roman"/>
          <w:color w:val="212121"/>
          <w:szCs w:val="24"/>
        </w:rPr>
        <w:t>,</w:t>
      </w:r>
      <w:r w:rsidRPr="00050BFB">
        <w:rPr>
          <w:rFonts w:eastAsia="Times New Roman"/>
          <w:color w:val="212121"/>
          <w:szCs w:val="24"/>
        </w:rPr>
        <w:t xml:space="preserve"> κατά τη νομολογία των δικαστηρίων</w:t>
      </w:r>
      <w:r>
        <w:rPr>
          <w:rFonts w:eastAsia="Times New Roman"/>
          <w:color w:val="212121"/>
          <w:szCs w:val="24"/>
        </w:rPr>
        <w:t>-</w:t>
      </w:r>
      <w:r w:rsidRPr="00050BFB">
        <w:rPr>
          <w:rFonts w:eastAsia="Times New Roman"/>
          <w:color w:val="212121"/>
          <w:szCs w:val="24"/>
        </w:rPr>
        <w:t xml:space="preserve"> δώσαμε έμφαση</w:t>
      </w:r>
      <w:r>
        <w:rPr>
          <w:rFonts w:eastAsia="Times New Roman"/>
          <w:color w:val="212121"/>
          <w:szCs w:val="24"/>
        </w:rPr>
        <w:t xml:space="preserve">. </w:t>
      </w:r>
      <w:r>
        <w:rPr>
          <w:rFonts w:eastAsia="Times New Roman"/>
          <w:color w:val="212121"/>
          <w:szCs w:val="24"/>
        </w:rPr>
        <w:t>Ε</w:t>
      </w:r>
      <w:r w:rsidRPr="00050BFB">
        <w:rPr>
          <w:rFonts w:eastAsia="Times New Roman"/>
          <w:color w:val="212121"/>
          <w:szCs w:val="24"/>
        </w:rPr>
        <w:t>μείς στηρίξαμε τις προτάσεις που είχαν ακουστεί</w:t>
      </w:r>
      <w:r>
        <w:rPr>
          <w:rFonts w:eastAsia="Times New Roman"/>
          <w:color w:val="212121"/>
          <w:szCs w:val="24"/>
        </w:rPr>
        <w:t xml:space="preserve">. </w:t>
      </w:r>
    </w:p>
    <w:p w14:paraId="19C9A92B"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Κ</w:t>
      </w:r>
      <w:r w:rsidRPr="00050BFB">
        <w:rPr>
          <w:rFonts w:eastAsia="Times New Roman"/>
          <w:color w:val="212121"/>
          <w:szCs w:val="24"/>
        </w:rPr>
        <w:t>αι</w:t>
      </w:r>
      <w:r>
        <w:rPr>
          <w:rFonts w:eastAsia="Times New Roman"/>
          <w:color w:val="212121"/>
          <w:szCs w:val="24"/>
        </w:rPr>
        <w:t xml:space="preserve"> ακόμη -ε</w:t>
      </w:r>
      <w:r w:rsidRPr="00050BFB">
        <w:rPr>
          <w:rFonts w:eastAsia="Times New Roman"/>
          <w:color w:val="212121"/>
          <w:szCs w:val="24"/>
        </w:rPr>
        <w:t>πιτέλους</w:t>
      </w:r>
      <w:r>
        <w:rPr>
          <w:rFonts w:eastAsia="Times New Roman"/>
          <w:color w:val="212121"/>
          <w:szCs w:val="24"/>
        </w:rPr>
        <w:t>!-</w:t>
      </w:r>
      <w:r w:rsidRPr="00050BFB">
        <w:rPr>
          <w:rFonts w:eastAsia="Times New Roman"/>
          <w:color w:val="212121"/>
          <w:szCs w:val="24"/>
        </w:rPr>
        <w:t xml:space="preserve"> έγινε μία συζήτηση για την ανάγκη αύξησης της δυναμικής του ρόλου και των εγγυήσεων</w:t>
      </w:r>
      <w:r w:rsidRPr="00050BFB">
        <w:rPr>
          <w:rFonts w:eastAsia="Times New Roman"/>
          <w:color w:val="212121"/>
          <w:szCs w:val="24"/>
        </w:rPr>
        <w:t xml:space="preserve"> των δικαστηρίων που λειτουργούν στο πλαίσιο των Ενόπλων Δυνάμεων</w:t>
      </w:r>
      <w:r>
        <w:rPr>
          <w:rFonts w:eastAsia="Times New Roman"/>
          <w:color w:val="212121"/>
          <w:szCs w:val="24"/>
        </w:rPr>
        <w:t xml:space="preserve">. </w:t>
      </w:r>
    </w:p>
    <w:p w14:paraId="19C9A92C"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Ν</w:t>
      </w:r>
      <w:r w:rsidRPr="00050BFB">
        <w:rPr>
          <w:rFonts w:eastAsia="Times New Roman"/>
          <w:color w:val="212121"/>
          <w:szCs w:val="24"/>
        </w:rPr>
        <w:t>α</w:t>
      </w:r>
      <w:r>
        <w:rPr>
          <w:rFonts w:eastAsia="Times New Roman"/>
          <w:color w:val="212121"/>
          <w:szCs w:val="24"/>
        </w:rPr>
        <w:t>,</w:t>
      </w:r>
      <w:r w:rsidRPr="00050BFB">
        <w:rPr>
          <w:rFonts w:eastAsia="Times New Roman"/>
          <w:color w:val="212121"/>
          <w:szCs w:val="24"/>
        </w:rPr>
        <w:t xml:space="preserve"> κάνω τ</w:t>
      </w:r>
      <w:r>
        <w:rPr>
          <w:rFonts w:eastAsia="Times New Roman"/>
          <w:color w:val="212121"/>
          <w:szCs w:val="24"/>
        </w:rPr>
        <w:t>έσσερι</w:t>
      </w:r>
      <w:r w:rsidRPr="00050BFB">
        <w:rPr>
          <w:rFonts w:eastAsia="Times New Roman"/>
          <w:color w:val="212121"/>
          <w:szCs w:val="24"/>
        </w:rPr>
        <w:t xml:space="preserve">ς αναφορές </w:t>
      </w:r>
      <w:r>
        <w:rPr>
          <w:rFonts w:eastAsia="Times New Roman"/>
          <w:color w:val="212121"/>
          <w:szCs w:val="24"/>
        </w:rPr>
        <w:t>που σχετίζοντ</w:t>
      </w:r>
      <w:r w:rsidRPr="00050BFB">
        <w:rPr>
          <w:rFonts w:eastAsia="Times New Roman"/>
          <w:color w:val="212121"/>
          <w:szCs w:val="24"/>
        </w:rPr>
        <w:t>αι και με κάτι θετικό</w:t>
      </w:r>
      <w:r>
        <w:rPr>
          <w:rFonts w:eastAsia="Times New Roman"/>
          <w:color w:val="212121"/>
          <w:szCs w:val="24"/>
        </w:rPr>
        <w:t>. Α</w:t>
      </w:r>
      <w:r w:rsidRPr="00050BFB">
        <w:rPr>
          <w:rFonts w:eastAsia="Times New Roman"/>
          <w:color w:val="212121"/>
          <w:szCs w:val="24"/>
        </w:rPr>
        <w:t xml:space="preserve">ρκεί αυτό το σώμα των θετικών </w:t>
      </w:r>
      <w:r>
        <w:rPr>
          <w:rFonts w:eastAsia="Times New Roman"/>
          <w:color w:val="212121"/>
          <w:szCs w:val="24"/>
        </w:rPr>
        <w:t xml:space="preserve">ρυθμίσεων-προτάσεων που ψηφίστηκαν, για </w:t>
      </w:r>
      <w:r w:rsidRPr="00050BFB">
        <w:rPr>
          <w:rFonts w:eastAsia="Times New Roman"/>
          <w:color w:val="212121"/>
          <w:szCs w:val="24"/>
        </w:rPr>
        <w:t xml:space="preserve">να γίνει </w:t>
      </w:r>
      <w:r>
        <w:rPr>
          <w:rFonts w:eastAsia="Times New Roman"/>
          <w:color w:val="212121"/>
          <w:szCs w:val="24"/>
        </w:rPr>
        <w:t xml:space="preserve">η </w:t>
      </w:r>
      <w:r>
        <w:rPr>
          <w:rFonts w:eastAsia="Times New Roman"/>
          <w:color w:val="212121"/>
          <w:szCs w:val="24"/>
        </w:rPr>
        <w:t>Α</w:t>
      </w:r>
      <w:r w:rsidRPr="00050BFB">
        <w:rPr>
          <w:rFonts w:eastAsia="Times New Roman"/>
          <w:color w:val="212121"/>
          <w:szCs w:val="24"/>
        </w:rPr>
        <w:t xml:space="preserve">ναθεώρηση </w:t>
      </w:r>
      <w:r>
        <w:rPr>
          <w:rFonts w:eastAsia="Times New Roman"/>
          <w:color w:val="212121"/>
          <w:szCs w:val="24"/>
        </w:rPr>
        <w:t xml:space="preserve">από </w:t>
      </w:r>
      <w:r w:rsidRPr="00050BFB">
        <w:rPr>
          <w:rFonts w:eastAsia="Times New Roman"/>
          <w:color w:val="212121"/>
          <w:szCs w:val="24"/>
        </w:rPr>
        <w:t>την επόμενη Βουλή</w:t>
      </w:r>
      <w:r>
        <w:rPr>
          <w:rFonts w:eastAsia="Times New Roman"/>
          <w:color w:val="212121"/>
          <w:szCs w:val="24"/>
        </w:rPr>
        <w:t>; Π</w:t>
      </w:r>
      <w:r w:rsidRPr="00050BFB">
        <w:rPr>
          <w:rFonts w:eastAsia="Times New Roman"/>
          <w:color w:val="212121"/>
          <w:szCs w:val="24"/>
        </w:rPr>
        <w:t xml:space="preserve">ιστεύω </w:t>
      </w:r>
      <w:r w:rsidRPr="00050BFB">
        <w:rPr>
          <w:rFonts w:eastAsia="Times New Roman"/>
          <w:color w:val="212121"/>
          <w:szCs w:val="24"/>
        </w:rPr>
        <w:t>ότι είναι πολύ λίγες</w:t>
      </w:r>
      <w:r>
        <w:rPr>
          <w:rFonts w:eastAsia="Times New Roman"/>
          <w:color w:val="212121"/>
          <w:szCs w:val="24"/>
        </w:rPr>
        <w:t>,</w:t>
      </w:r>
      <w:r w:rsidRPr="00050BFB">
        <w:rPr>
          <w:rFonts w:eastAsia="Times New Roman"/>
          <w:color w:val="212121"/>
          <w:szCs w:val="24"/>
        </w:rPr>
        <w:t xml:space="preserve"> σε σχέση με τις α</w:t>
      </w:r>
      <w:r>
        <w:rPr>
          <w:rFonts w:eastAsia="Times New Roman"/>
          <w:color w:val="212121"/>
          <w:szCs w:val="24"/>
        </w:rPr>
        <w:t xml:space="preserve">νάγκες που έχουν οι Έλληνες, οι </w:t>
      </w:r>
      <w:r w:rsidRPr="00050BFB">
        <w:rPr>
          <w:rFonts w:eastAsia="Times New Roman"/>
          <w:color w:val="212121"/>
          <w:szCs w:val="24"/>
        </w:rPr>
        <w:t>Ελληνίδες και η Ελλάδα ως χώρα</w:t>
      </w:r>
      <w:r>
        <w:rPr>
          <w:rFonts w:eastAsia="Times New Roman"/>
          <w:color w:val="212121"/>
          <w:szCs w:val="24"/>
        </w:rPr>
        <w:t>.</w:t>
      </w:r>
    </w:p>
    <w:p w14:paraId="19C9A92D" w14:textId="77777777" w:rsidR="005136E3" w:rsidRDefault="0098028A">
      <w:pPr>
        <w:spacing w:after="0" w:line="600" w:lineRule="auto"/>
        <w:ind w:firstLine="720"/>
        <w:jc w:val="both"/>
        <w:rPr>
          <w:rFonts w:eastAsia="Times New Roman"/>
          <w:color w:val="212121"/>
          <w:szCs w:val="24"/>
        </w:rPr>
      </w:pPr>
      <w:r w:rsidRPr="00050BFB">
        <w:rPr>
          <w:rFonts w:eastAsia="Times New Roman"/>
          <w:color w:val="212121"/>
          <w:szCs w:val="24"/>
        </w:rPr>
        <w:t>Σας ευχαριστώ πολύ</w:t>
      </w:r>
      <w:r>
        <w:rPr>
          <w:rFonts w:eastAsia="Times New Roman"/>
          <w:color w:val="212121"/>
          <w:szCs w:val="24"/>
        </w:rPr>
        <w:t>.</w:t>
      </w:r>
    </w:p>
    <w:p w14:paraId="19C9A92E" w14:textId="77777777" w:rsidR="005136E3" w:rsidRDefault="0098028A">
      <w:pPr>
        <w:tabs>
          <w:tab w:val="left" w:pos="2738"/>
          <w:tab w:val="center" w:pos="4753"/>
          <w:tab w:val="left" w:pos="5723"/>
        </w:tabs>
        <w:spacing w:after="0" w:line="600" w:lineRule="auto"/>
        <w:ind w:firstLine="720"/>
        <w:jc w:val="center"/>
        <w:rPr>
          <w:rFonts w:eastAsia="Times New Roman"/>
          <w:szCs w:val="24"/>
        </w:rPr>
      </w:pPr>
      <w:r w:rsidRPr="00B01A32">
        <w:rPr>
          <w:rFonts w:eastAsia="Times New Roman"/>
          <w:szCs w:val="24"/>
        </w:rPr>
        <w:lastRenderedPageBreak/>
        <w:t xml:space="preserve">(Χειροκροτήματα από την πτέρυγα </w:t>
      </w:r>
      <w:r>
        <w:rPr>
          <w:rFonts w:eastAsia="Times New Roman"/>
          <w:szCs w:val="24"/>
        </w:rPr>
        <w:t>της Δημοκρατικής Συμπαράταξης</w:t>
      </w:r>
      <w:r w:rsidRPr="00B01A32">
        <w:rPr>
          <w:rFonts w:eastAsia="Times New Roman"/>
          <w:szCs w:val="24"/>
        </w:rPr>
        <w:t>)</w:t>
      </w:r>
    </w:p>
    <w:p w14:paraId="19C9A92F"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sidRPr="005E7E74">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Τον λόγο έχει τώρα ο κ. Πα</w:t>
      </w:r>
      <w:r>
        <w:rPr>
          <w:rFonts w:eastAsia="Times New Roman"/>
          <w:szCs w:val="24"/>
        </w:rPr>
        <w:t xml:space="preserve">ππάς, </w:t>
      </w:r>
      <w:r>
        <w:rPr>
          <w:rFonts w:eastAsia="Times New Roman"/>
          <w:szCs w:val="24"/>
        </w:rPr>
        <w:t>ε</w:t>
      </w:r>
      <w:r>
        <w:rPr>
          <w:rFonts w:eastAsia="Times New Roman"/>
          <w:szCs w:val="24"/>
        </w:rPr>
        <w:t xml:space="preserve">ισηγητής της Χρυσής Αυγής, για δεκαπέντε λεπτά. </w:t>
      </w:r>
    </w:p>
    <w:p w14:paraId="19C9A930" w14:textId="77777777" w:rsidR="005136E3" w:rsidRDefault="0098028A">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szCs w:val="24"/>
        </w:rPr>
        <w:t xml:space="preserve">ΧΡΗΣΤΟΣ ΠΑΠΠΑΣ: </w:t>
      </w:r>
      <w:r>
        <w:rPr>
          <w:rFonts w:eastAsia="Times New Roman"/>
          <w:szCs w:val="24"/>
        </w:rPr>
        <w:t>Κ</w:t>
      </w:r>
      <w:r>
        <w:rPr>
          <w:rFonts w:eastAsia="Times New Roman"/>
          <w:color w:val="212121"/>
          <w:szCs w:val="24"/>
        </w:rPr>
        <w:t>υρία Π</w:t>
      </w:r>
      <w:r w:rsidRPr="00050BFB">
        <w:rPr>
          <w:rFonts w:eastAsia="Times New Roman"/>
          <w:color w:val="212121"/>
          <w:szCs w:val="24"/>
        </w:rPr>
        <w:t>ρόεδρε</w:t>
      </w:r>
      <w:r>
        <w:rPr>
          <w:rFonts w:eastAsia="Times New Roman"/>
          <w:color w:val="212121"/>
          <w:szCs w:val="24"/>
        </w:rPr>
        <w:t xml:space="preserve">, </w:t>
      </w:r>
      <w:r w:rsidRPr="00050BFB">
        <w:rPr>
          <w:rFonts w:eastAsia="Times New Roman"/>
          <w:color w:val="212121"/>
          <w:szCs w:val="24"/>
        </w:rPr>
        <w:t xml:space="preserve">έχει περάσει περίπου μία ώρα </w:t>
      </w:r>
      <w:r>
        <w:rPr>
          <w:rFonts w:eastAsia="Times New Roman"/>
          <w:color w:val="212121"/>
          <w:szCs w:val="24"/>
        </w:rPr>
        <w:t xml:space="preserve">από τότε που οι </w:t>
      </w:r>
      <w:r w:rsidRPr="00050BFB">
        <w:rPr>
          <w:rFonts w:eastAsia="Times New Roman"/>
          <w:color w:val="212121"/>
          <w:szCs w:val="24"/>
        </w:rPr>
        <w:t>εισηγητές των κομμάτων</w:t>
      </w:r>
      <w:r>
        <w:rPr>
          <w:rFonts w:eastAsia="Times New Roman"/>
          <w:color w:val="212121"/>
          <w:szCs w:val="24"/>
        </w:rPr>
        <w:t>,</w:t>
      </w:r>
      <w:r w:rsidRPr="00050BFB">
        <w:rPr>
          <w:rFonts w:eastAsia="Times New Roman"/>
          <w:color w:val="212121"/>
          <w:szCs w:val="24"/>
        </w:rPr>
        <w:t xml:space="preserve"> πριν από τη δική μου τοποθέτηση</w:t>
      </w:r>
      <w:r>
        <w:rPr>
          <w:rFonts w:eastAsia="Times New Roman"/>
          <w:color w:val="212121"/>
          <w:szCs w:val="24"/>
        </w:rPr>
        <w:t>,</w:t>
      </w:r>
      <w:r w:rsidRPr="00050BFB">
        <w:rPr>
          <w:rFonts w:eastAsia="Times New Roman"/>
          <w:color w:val="212121"/>
          <w:szCs w:val="24"/>
        </w:rPr>
        <w:t xml:space="preserve"> τοποθετήθηκαν για δεύτερη φορά επί της προτει</w:t>
      </w:r>
      <w:r>
        <w:rPr>
          <w:rFonts w:eastAsia="Times New Roman"/>
          <w:color w:val="212121"/>
          <w:szCs w:val="24"/>
        </w:rPr>
        <w:t xml:space="preserve">νόμενης συνταγματικής </w:t>
      </w:r>
      <w:r>
        <w:rPr>
          <w:rFonts w:eastAsia="Times New Roman"/>
          <w:color w:val="212121"/>
          <w:szCs w:val="24"/>
        </w:rPr>
        <w:t>Α</w:t>
      </w:r>
      <w:r>
        <w:rPr>
          <w:rFonts w:eastAsia="Times New Roman"/>
          <w:color w:val="212121"/>
          <w:szCs w:val="24"/>
        </w:rPr>
        <w:t>ναθεωρήσεω</w:t>
      </w:r>
      <w:r w:rsidRPr="00050BFB">
        <w:rPr>
          <w:rFonts w:eastAsia="Times New Roman"/>
          <w:color w:val="212121"/>
          <w:szCs w:val="24"/>
        </w:rPr>
        <w:t>ς</w:t>
      </w:r>
      <w:r>
        <w:rPr>
          <w:rFonts w:eastAsia="Times New Roman"/>
          <w:color w:val="212121"/>
          <w:szCs w:val="24"/>
        </w:rPr>
        <w:t>. Και σκεφτόμουν: Α</w:t>
      </w:r>
      <w:r w:rsidRPr="00050BFB">
        <w:rPr>
          <w:rFonts w:eastAsia="Times New Roman"/>
          <w:color w:val="212121"/>
          <w:szCs w:val="24"/>
        </w:rPr>
        <w:t>υτοί οι ομιλητές δεν θα αναφερθούν στη Χρυσή Αυγή</w:t>
      </w:r>
      <w:r>
        <w:rPr>
          <w:rFonts w:eastAsia="Times New Roman"/>
          <w:color w:val="212121"/>
          <w:szCs w:val="24"/>
        </w:rPr>
        <w:t>;</w:t>
      </w:r>
      <w:r w:rsidRPr="00050BFB">
        <w:rPr>
          <w:rFonts w:eastAsia="Times New Roman"/>
          <w:color w:val="212121"/>
          <w:szCs w:val="24"/>
        </w:rPr>
        <w:t xml:space="preserve"> Και εκεί που το σκεφτόμουν</w:t>
      </w:r>
      <w:r>
        <w:rPr>
          <w:rFonts w:eastAsia="Times New Roman"/>
          <w:color w:val="212121"/>
          <w:szCs w:val="24"/>
        </w:rPr>
        <w:t>, πετάγεται ο ε</w:t>
      </w:r>
      <w:r w:rsidRPr="00050BFB">
        <w:rPr>
          <w:rFonts w:eastAsia="Times New Roman"/>
          <w:color w:val="212121"/>
          <w:szCs w:val="24"/>
        </w:rPr>
        <w:t>κπρόσωπος ενός κόμματος</w:t>
      </w:r>
      <w:r>
        <w:rPr>
          <w:rFonts w:eastAsia="Times New Roman"/>
          <w:color w:val="212121"/>
          <w:szCs w:val="24"/>
        </w:rPr>
        <w:t>,</w:t>
      </w:r>
      <w:r w:rsidRPr="00050BFB">
        <w:rPr>
          <w:rFonts w:eastAsia="Times New Roman"/>
          <w:color w:val="212121"/>
          <w:szCs w:val="24"/>
        </w:rPr>
        <w:t xml:space="preserve"> ο </w:t>
      </w:r>
      <w:proofErr w:type="spellStart"/>
      <w:r w:rsidRPr="00050BFB">
        <w:rPr>
          <w:rFonts w:eastAsia="Times New Roman"/>
          <w:color w:val="212121"/>
          <w:szCs w:val="24"/>
        </w:rPr>
        <w:t>προλαλήσας</w:t>
      </w:r>
      <w:proofErr w:type="spellEnd"/>
      <w:r>
        <w:rPr>
          <w:rFonts w:eastAsia="Times New Roman"/>
          <w:color w:val="212121"/>
          <w:szCs w:val="24"/>
        </w:rPr>
        <w:t>, ο οποίος</w:t>
      </w:r>
      <w:r>
        <w:rPr>
          <w:rFonts w:eastAsia="Times New Roman"/>
          <w:color w:val="212121"/>
          <w:szCs w:val="24"/>
        </w:rPr>
        <w:t>,</w:t>
      </w:r>
      <w:r>
        <w:rPr>
          <w:rFonts w:eastAsia="Times New Roman"/>
          <w:color w:val="212121"/>
          <w:szCs w:val="24"/>
        </w:rPr>
        <w:t xml:space="preserve"> βάζοντας τη</w:t>
      </w:r>
      <w:r w:rsidRPr="00050BFB">
        <w:rPr>
          <w:rFonts w:eastAsia="Times New Roman"/>
          <w:color w:val="212121"/>
          <w:szCs w:val="24"/>
        </w:rPr>
        <w:t xml:space="preserve"> λάσπη στον ανεμιστήρα</w:t>
      </w:r>
      <w:r>
        <w:rPr>
          <w:rFonts w:eastAsia="Times New Roman"/>
          <w:color w:val="212121"/>
          <w:szCs w:val="24"/>
        </w:rPr>
        <w:t>,</w:t>
      </w:r>
      <w:r w:rsidRPr="00050BFB">
        <w:rPr>
          <w:rFonts w:eastAsia="Times New Roman"/>
          <w:color w:val="212121"/>
          <w:szCs w:val="24"/>
        </w:rPr>
        <w:t xml:space="preserve"> προσπάθησε να κλέψει και αυτός το αντιφασιστικό </w:t>
      </w:r>
      <w:r w:rsidRPr="00050BFB">
        <w:rPr>
          <w:rFonts w:eastAsia="Times New Roman"/>
          <w:color w:val="212121"/>
          <w:szCs w:val="24"/>
        </w:rPr>
        <w:t>του πεντάλεπτο</w:t>
      </w:r>
      <w:r>
        <w:rPr>
          <w:rFonts w:eastAsia="Times New Roman"/>
          <w:color w:val="212121"/>
          <w:szCs w:val="24"/>
        </w:rPr>
        <w:t xml:space="preserve">, κατά </w:t>
      </w:r>
      <w:proofErr w:type="spellStart"/>
      <w:r>
        <w:rPr>
          <w:rFonts w:eastAsia="Times New Roman"/>
          <w:color w:val="212121"/>
          <w:szCs w:val="24"/>
        </w:rPr>
        <w:t>Γουόρχολ</w:t>
      </w:r>
      <w:proofErr w:type="spellEnd"/>
      <w:r>
        <w:rPr>
          <w:rFonts w:eastAsia="Times New Roman"/>
          <w:color w:val="212121"/>
          <w:szCs w:val="24"/>
        </w:rPr>
        <w:t>,</w:t>
      </w:r>
      <w:r w:rsidRPr="00050BFB">
        <w:rPr>
          <w:rFonts w:eastAsia="Times New Roman"/>
          <w:color w:val="212121"/>
          <w:szCs w:val="24"/>
        </w:rPr>
        <w:t xml:space="preserve"> το πεντάλεπτο της </w:t>
      </w:r>
      <w:proofErr w:type="spellStart"/>
      <w:r w:rsidRPr="00050BFB">
        <w:rPr>
          <w:rFonts w:eastAsia="Times New Roman"/>
          <w:color w:val="212121"/>
          <w:szCs w:val="24"/>
        </w:rPr>
        <w:t>δημοσιότητος</w:t>
      </w:r>
      <w:proofErr w:type="spellEnd"/>
      <w:r>
        <w:rPr>
          <w:rFonts w:eastAsia="Times New Roman"/>
          <w:color w:val="212121"/>
          <w:szCs w:val="24"/>
        </w:rPr>
        <w:t>,</w:t>
      </w:r>
      <w:r w:rsidRPr="00050BFB">
        <w:rPr>
          <w:rFonts w:eastAsia="Times New Roman"/>
          <w:color w:val="212121"/>
          <w:szCs w:val="24"/>
        </w:rPr>
        <w:t xml:space="preserve"> αναφερόμενος στη Χρυσή Αυγή και σε σύγκριση με το</w:t>
      </w:r>
      <w:r>
        <w:rPr>
          <w:rFonts w:eastAsia="Times New Roman"/>
          <w:color w:val="212121"/>
          <w:szCs w:val="24"/>
        </w:rPr>
        <w:t>ν ΣΥΡΙΖΑ, λέγοντας: «Ε</w:t>
      </w:r>
      <w:r w:rsidRPr="00050BFB">
        <w:rPr>
          <w:rFonts w:eastAsia="Times New Roman"/>
          <w:color w:val="212121"/>
          <w:szCs w:val="24"/>
        </w:rPr>
        <w:t>ίστε ίδιοι</w:t>
      </w:r>
      <w:r>
        <w:rPr>
          <w:rFonts w:eastAsia="Times New Roman"/>
          <w:color w:val="212121"/>
          <w:szCs w:val="24"/>
        </w:rPr>
        <w:t xml:space="preserve">. Γιατί </w:t>
      </w:r>
      <w:r w:rsidRPr="00050BFB">
        <w:rPr>
          <w:rFonts w:eastAsia="Times New Roman"/>
          <w:color w:val="212121"/>
          <w:szCs w:val="24"/>
        </w:rPr>
        <w:t>απαντάτε</w:t>
      </w:r>
      <w:r>
        <w:rPr>
          <w:rFonts w:eastAsia="Times New Roman"/>
          <w:color w:val="212121"/>
          <w:szCs w:val="24"/>
        </w:rPr>
        <w:t>,</w:t>
      </w:r>
      <w:r w:rsidRPr="00050BFB">
        <w:rPr>
          <w:rFonts w:eastAsia="Times New Roman"/>
          <w:color w:val="212121"/>
          <w:szCs w:val="24"/>
        </w:rPr>
        <w:t xml:space="preserve"> όταν σας λένε </w:t>
      </w:r>
      <w:r>
        <w:rPr>
          <w:rFonts w:eastAsia="Times New Roman"/>
          <w:color w:val="212121"/>
          <w:szCs w:val="24"/>
        </w:rPr>
        <w:t>«</w:t>
      </w:r>
      <w:r w:rsidRPr="00050BFB">
        <w:rPr>
          <w:rFonts w:eastAsia="Times New Roman"/>
          <w:color w:val="212121"/>
          <w:szCs w:val="24"/>
        </w:rPr>
        <w:t>προδότες</w:t>
      </w:r>
      <w:r>
        <w:rPr>
          <w:rFonts w:eastAsia="Times New Roman"/>
          <w:color w:val="212121"/>
          <w:szCs w:val="24"/>
        </w:rPr>
        <w:t xml:space="preserve">…» κ.λπ.; </w:t>
      </w:r>
    </w:p>
    <w:p w14:paraId="19C9A931" w14:textId="77777777" w:rsidR="005136E3" w:rsidRDefault="0098028A">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Κατ’ αρχ</w:t>
      </w:r>
      <w:r>
        <w:rPr>
          <w:rFonts w:eastAsia="Times New Roman"/>
          <w:color w:val="212121"/>
          <w:szCs w:val="24"/>
        </w:rPr>
        <w:t>άς</w:t>
      </w:r>
      <w:r>
        <w:rPr>
          <w:rFonts w:eastAsia="Times New Roman"/>
          <w:color w:val="212121"/>
          <w:szCs w:val="24"/>
        </w:rPr>
        <w:t>, τι δεν κατάλαβε ο ε</w:t>
      </w:r>
      <w:r w:rsidRPr="00050BFB">
        <w:rPr>
          <w:rFonts w:eastAsia="Times New Roman"/>
          <w:color w:val="212121"/>
          <w:szCs w:val="24"/>
        </w:rPr>
        <w:t xml:space="preserve">κπρόσωπος του εν λόγω </w:t>
      </w:r>
      <w:r>
        <w:rPr>
          <w:rFonts w:eastAsia="Times New Roman"/>
          <w:color w:val="212121"/>
          <w:szCs w:val="24"/>
        </w:rPr>
        <w:t>«</w:t>
      </w:r>
      <w:r w:rsidRPr="00050BFB">
        <w:rPr>
          <w:rFonts w:eastAsia="Times New Roman"/>
          <w:color w:val="212121"/>
          <w:szCs w:val="24"/>
        </w:rPr>
        <w:t>αποκόμ</w:t>
      </w:r>
      <w:r w:rsidRPr="00050BFB">
        <w:rPr>
          <w:rFonts w:eastAsia="Times New Roman"/>
          <w:color w:val="212121"/>
          <w:szCs w:val="24"/>
        </w:rPr>
        <w:t>ματος</w:t>
      </w:r>
      <w:r>
        <w:rPr>
          <w:rFonts w:eastAsia="Times New Roman"/>
          <w:color w:val="212121"/>
          <w:szCs w:val="24"/>
        </w:rPr>
        <w:t>»; Δ</w:t>
      </w:r>
      <w:r w:rsidRPr="00050BFB">
        <w:rPr>
          <w:rFonts w:eastAsia="Times New Roman"/>
          <w:color w:val="212121"/>
          <w:szCs w:val="24"/>
        </w:rPr>
        <w:t xml:space="preserve">εν κατάλαβε ότι </w:t>
      </w:r>
      <w:r>
        <w:rPr>
          <w:rFonts w:eastAsia="Times New Roman"/>
          <w:color w:val="212121"/>
          <w:szCs w:val="24"/>
        </w:rPr>
        <w:t xml:space="preserve">στο θέμα της ελληνικής </w:t>
      </w:r>
      <w:r>
        <w:rPr>
          <w:rFonts w:eastAsia="Times New Roman"/>
          <w:color w:val="212121"/>
          <w:szCs w:val="24"/>
        </w:rPr>
        <w:lastRenderedPageBreak/>
        <w:t>γλώσσας ε</w:t>
      </w:r>
      <w:r w:rsidRPr="00050BFB">
        <w:rPr>
          <w:rFonts w:eastAsia="Times New Roman"/>
          <w:color w:val="212121"/>
          <w:szCs w:val="24"/>
        </w:rPr>
        <w:t>μείς είμαστε ακριβείς</w:t>
      </w:r>
      <w:r>
        <w:rPr>
          <w:rFonts w:eastAsia="Times New Roman"/>
          <w:color w:val="212121"/>
          <w:szCs w:val="24"/>
        </w:rPr>
        <w:t>. Δ</w:t>
      </w:r>
      <w:r w:rsidRPr="00050BFB">
        <w:rPr>
          <w:rFonts w:eastAsia="Times New Roman"/>
          <w:color w:val="212121"/>
          <w:szCs w:val="24"/>
        </w:rPr>
        <w:t xml:space="preserve">ηλαδή </w:t>
      </w:r>
      <w:r>
        <w:rPr>
          <w:rFonts w:eastAsia="Times New Roman"/>
          <w:color w:val="212121"/>
          <w:szCs w:val="24"/>
        </w:rPr>
        <w:t>-</w:t>
      </w:r>
      <w:r w:rsidRPr="00050BFB">
        <w:rPr>
          <w:rFonts w:eastAsia="Times New Roman"/>
          <w:color w:val="212121"/>
          <w:szCs w:val="24"/>
        </w:rPr>
        <w:t>πώς να το κάνουμε</w:t>
      </w:r>
      <w:r>
        <w:rPr>
          <w:rFonts w:eastAsia="Times New Roman"/>
          <w:color w:val="212121"/>
          <w:szCs w:val="24"/>
        </w:rPr>
        <w:t>;- τους προδότες τ</w:t>
      </w:r>
      <w:r w:rsidRPr="00050BFB">
        <w:rPr>
          <w:rFonts w:eastAsia="Times New Roman"/>
          <w:color w:val="212121"/>
          <w:szCs w:val="24"/>
        </w:rPr>
        <w:t>ο</w:t>
      </w:r>
      <w:r>
        <w:rPr>
          <w:rFonts w:eastAsia="Times New Roman"/>
          <w:color w:val="212121"/>
          <w:szCs w:val="24"/>
        </w:rPr>
        <w:t>ύ</w:t>
      </w:r>
      <w:r w:rsidRPr="00050BFB">
        <w:rPr>
          <w:rFonts w:eastAsia="Times New Roman"/>
          <w:color w:val="212121"/>
          <w:szCs w:val="24"/>
        </w:rPr>
        <w:t xml:space="preserve">ς λέμε </w:t>
      </w:r>
      <w:r>
        <w:rPr>
          <w:rFonts w:eastAsia="Times New Roman"/>
          <w:color w:val="212121"/>
          <w:szCs w:val="24"/>
        </w:rPr>
        <w:t>«</w:t>
      </w:r>
      <w:r w:rsidRPr="00050BFB">
        <w:rPr>
          <w:rFonts w:eastAsia="Times New Roman"/>
          <w:color w:val="212121"/>
          <w:szCs w:val="24"/>
        </w:rPr>
        <w:t>προδότες</w:t>
      </w:r>
      <w:r>
        <w:rPr>
          <w:rFonts w:eastAsia="Times New Roman"/>
          <w:color w:val="212121"/>
          <w:szCs w:val="24"/>
        </w:rPr>
        <w:t xml:space="preserve">». Όμως, </w:t>
      </w:r>
      <w:r w:rsidRPr="00050BFB">
        <w:rPr>
          <w:rFonts w:eastAsia="Times New Roman"/>
          <w:color w:val="212121"/>
          <w:szCs w:val="24"/>
        </w:rPr>
        <w:t>αυτό που δεν κατάλαβε</w:t>
      </w:r>
      <w:r>
        <w:rPr>
          <w:rFonts w:eastAsia="Times New Roman"/>
          <w:color w:val="212121"/>
          <w:szCs w:val="24"/>
        </w:rPr>
        <w:t>,</w:t>
      </w:r>
      <w:r w:rsidRPr="00050BFB">
        <w:rPr>
          <w:rFonts w:eastAsia="Times New Roman"/>
          <w:color w:val="212121"/>
          <w:szCs w:val="24"/>
        </w:rPr>
        <w:t xml:space="preserve"> είναι ότι στους προδότες συμπεριλαμβάνουμε και αυτούς οι οποίοι εκχώρησαν με τη στά</w:t>
      </w:r>
      <w:r w:rsidRPr="00050BFB">
        <w:rPr>
          <w:rFonts w:eastAsia="Times New Roman"/>
          <w:color w:val="212121"/>
          <w:szCs w:val="24"/>
        </w:rPr>
        <w:t xml:space="preserve">ση τους </w:t>
      </w:r>
      <w:r>
        <w:rPr>
          <w:rFonts w:eastAsia="Times New Roman"/>
          <w:color w:val="212121"/>
          <w:szCs w:val="24"/>
        </w:rPr>
        <w:t>-</w:t>
      </w:r>
      <w:r w:rsidRPr="00050BFB">
        <w:rPr>
          <w:rFonts w:eastAsia="Times New Roman"/>
          <w:color w:val="212121"/>
          <w:szCs w:val="24"/>
        </w:rPr>
        <w:t xml:space="preserve">και όχι </w:t>
      </w:r>
      <w:r>
        <w:rPr>
          <w:rFonts w:eastAsia="Times New Roman"/>
          <w:color w:val="212121"/>
          <w:szCs w:val="24"/>
        </w:rPr>
        <w:t>να λέ</w:t>
      </w:r>
      <w:r>
        <w:rPr>
          <w:rFonts w:eastAsia="Times New Roman"/>
          <w:color w:val="212121"/>
          <w:szCs w:val="24"/>
        </w:rPr>
        <w:t>ν</w:t>
      </w:r>
      <w:r>
        <w:rPr>
          <w:rFonts w:eastAsia="Times New Roman"/>
          <w:color w:val="212121"/>
          <w:szCs w:val="24"/>
        </w:rPr>
        <w:t xml:space="preserve">ε </w:t>
      </w:r>
      <w:r w:rsidRPr="00050BFB">
        <w:rPr>
          <w:rFonts w:eastAsia="Times New Roman"/>
          <w:color w:val="212121"/>
          <w:szCs w:val="24"/>
        </w:rPr>
        <w:t>διάφορες λεπτομέρειες περί γλώσσας</w:t>
      </w:r>
      <w:r>
        <w:rPr>
          <w:rFonts w:eastAsia="Times New Roman"/>
          <w:color w:val="212121"/>
          <w:szCs w:val="24"/>
        </w:rPr>
        <w:t xml:space="preserve">, περί εθνικότητας, σωστά και αυτά- </w:t>
      </w:r>
      <w:r w:rsidRPr="00050BFB">
        <w:rPr>
          <w:rFonts w:eastAsia="Times New Roman"/>
          <w:color w:val="212121"/>
          <w:szCs w:val="24"/>
        </w:rPr>
        <w:t xml:space="preserve">την ονομασία </w:t>
      </w:r>
      <w:r>
        <w:rPr>
          <w:rFonts w:eastAsia="Times New Roman"/>
          <w:color w:val="212121"/>
          <w:szCs w:val="24"/>
        </w:rPr>
        <w:t>«Β</w:t>
      </w:r>
      <w:r w:rsidRPr="00050BFB">
        <w:rPr>
          <w:rFonts w:eastAsia="Times New Roman"/>
          <w:color w:val="212121"/>
          <w:szCs w:val="24"/>
        </w:rPr>
        <w:t>όρεια Μακεδονία</w:t>
      </w:r>
      <w:r>
        <w:rPr>
          <w:rFonts w:eastAsia="Times New Roman"/>
          <w:color w:val="212121"/>
          <w:szCs w:val="24"/>
        </w:rPr>
        <w:t>»</w:t>
      </w:r>
      <w:r w:rsidRPr="00050BFB">
        <w:rPr>
          <w:rFonts w:eastAsia="Times New Roman"/>
          <w:color w:val="212121"/>
          <w:szCs w:val="24"/>
        </w:rPr>
        <w:t xml:space="preserve"> στο γειτονικό κρατίδιο</w:t>
      </w:r>
      <w:r>
        <w:rPr>
          <w:rFonts w:eastAsia="Times New Roman"/>
          <w:color w:val="212121"/>
          <w:szCs w:val="24"/>
        </w:rPr>
        <w:t xml:space="preserve">. </w:t>
      </w:r>
    </w:p>
    <w:p w14:paraId="19C9A932" w14:textId="77777777" w:rsidR="005136E3" w:rsidRDefault="0098028A">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Μ</w:t>
      </w:r>
      <w:r w:rsidRPr="00050BFB">
        <w:rPr>
          <w:rFonts w:eastAsia="Times New Roman"/>
          <w:color w:val="212121"/>
          <w:szCs w:val="24"/>
        </w:rPr>
        <w:t xml:space="preserve">αζί αυτάρεσκα λέγεστε </w:t>
      </w:r>
      <w:r>
        <w:rPr>
          <w:rFonts w:eastAsia="Times New Roman"/>
          <w:color w:val="212121"/>
          <w:szCs w:val="24"/>
        </w:rPr>
        <w:t>«</w:t>
      </w:r>
      <w:r w:rsidRPr="00050BFB">
        <w:rPr>
          <w:rFonts w:eastAsia="Times New Roman"/>
          <w:color w:val="212121"/>
          <w:szCs w:val="24"/>
        </w:rPr>
        <w:t>συνταγματικό</w:t>
      </w:r>
      <w:r>
        <w:rPr>
          <w:rFonts w:eastAsia="Times New Roman"/>
          <w:color w:val="212121"/>
          <w:szCs w:val="24"/>
        </w:rPr>
        <w:t xml:space="preserve"> τόξο»</w:t>
      </w:r>
      <w:r w:rsidRPr="00050BFB">
        <w:rPr>
          <w:rFonts w:eastAsia="Times New Roman"/>
          <w:color w:val="212121"/>
          <w:szCs w:val="24"/>
        </w:rPr>
        <w:t xml:space="preserve"> ή </w:t>
      </w:r>
      <w:r>
        <w:rPr>
          <w:rFonts w:eastAsia="Times New Roman"/>
          <w:color w:val="212121"/>
          <w:szCs w:val="24"/>
        </w:rPr>
        <w:t>«</w:t>
      </w:r>
      <w:r w:rsidRPr="00050BFB">
        <w:rPr>
          <w:rFonts w:eastAsia="Times New Roman"/>
          <w:color w:val="212121"/>
          <w:szCs w:val="24"/>
        </w:rPr>
        <w:t>δημοκρατικό τόξο</w:t>
      </w:r>
      <w:r>
        <w:rPr>
          <w:rFonts w:eastAsia="Times New Roman"/>
          <w:color w:val="212121"/>
          <w:szCs w:val="24"/>
        </w:rPr>
        <w:t>» και όλοι μαζί δώσατε την ορολογία «Β</w:t>
      </w:r>
      <w:r w:rsidRPr="00050BFB">
        <w:rPr>
          <w:rFonts w:eastAsia="Times New Roman"/>
          <w:color w:val="212121"/>
          <w:szCs w:val="24"/>
        </w:rPr>
        <w:t>όρει</w:t>
      </w:r>
      <w:r w:rsidRPr="00050BFB">
        <w:rPr>
          <w:rFonts w:eastAsia="Times New Roman"/>
          <w:color w:val="212121"/>
          <w:szCs w:val="24"/>
        </w:rPr>
        <w:t>ος Μακεδονία</w:t>
      </w:r>
      <w:r>
        <w:rPr>
          <w:rFonts w:eastAsia="Times New Roman"/>
          <w:color w:val="212121"/>
          <w:szCs w:val="24"/>
        </w:rPr>
        <w:t>»</w:t>
      </w:r>
      <w:r w:rsidRPr="00050BFB">
        <w:rPr>
          <w:rFonts w:eastAsia="Times New Roman"/>
          <w:color w:val="212121"/>
          <w:szCs w:val="24"/>
        </w:rPr>
        <w:t xml:space="preserve"> στα Σκόπια</w:t>
      </w:r>
      <w:r>
        <w:rPr>
          <w:rFonts w:eastAsia="Times New Roman"/>
          <w:color w:val="212121"/>
          <w:szCs w:val="24"/>
        </w:rPr>
        <w:t>, υποταγμένοι</w:t>
      </w:r>
      <w:r w:rsidRPr="00050BFB">
        <w:rPr>
          <w:rFonts w:eastAsia="Times New Roman"/>
          <w:color w:val="212121"/>
          <w:szCs w:val="24"/>
        </w:rPr>
        <w:t xml:space="preserve"> στα </w:t>
      </w:r>
      <w:r>
        <w:rPr>
          <w:rFonts w:eastAsia="Times New Roman"/>
          <w:color w:val="212121"/>
          <w:szCs w:val="24"/>
        </w:rPr>
        <w:t xml:space="preserve">νατοϊκά σας αφεντικά. </w:t>
      </w:r>
    </w:p>
    <w:p w14:paraId="19C9A933" w14:textId="77777777" w:rsidR="005136E3" w:rsidRDefault="0098028A">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050BFB">
        <w:rPr>
          <w:rFonts w:eastAsia="Times New Roman"/>
          <w:color w:val="212121"/>
          <w:szCs w:val="24"/>
        </w:rPr>
        <w:t>αι αφού μιλήσατε για αντιπάλους</w:t>
      </w:r>
      <w:r>
        <w:rPr>
          <w:rFonts w:eastAsia="Times New Roman"/>
          <w:color w:val="212121"/>
          <w:szCs w:val="24"/>
        </w:rPr>
        <w:t>, να πούμε ότι εμείς, δ</w:t>
      </w:r>
      <w:r w:rsidRPr="00050BFB">
        <w:rPr>
          <w:rFonts w:eastAsia="Times New Roman"/>
          <w:color w:val="212121"/>
          <w:szCs w:val="24"/>
        </w:rPr>
        <w:t>υστυχώς</w:t>
      </w:r>
      <w:r>
        <w:rPr>
          <w:rFonts w:eastAsia="Times New Roman"/>
          <w:color w:val="212121"/>
          <w:szCs w:val="24"/>
        </w:rPr>
        <w:t>,</w:t>
      </w:r>
      <w:r w:rsidRPr="00050BFB">
        <w:rPr>
          <w:rFonts w:eastAsia="Times New Roman"/>
          <w:color w:val="212121"/>
          <w:szCs w:val="24"/>
        </w:rPr>
        <w:t xml:space="preserve"> έχουμε εσάς για </w:t>
      </w:r>
      <w:r>
        <w:rPr>
          <w:rFonts w:eastAsia="Times New Roman"/>
          <w:color w:val="212121"/>
          <w:szCs w:val="24"/>
        </w:rPr>
        <w:t>πολιτικούς αντιπάλους. Διότι</w:t>
      </w:r>
      <w:r w:rsidRPr="00050BFB">
        <w:rPr>
          <w:rFonts w:eastAsia="Times New Roman"/>
          <w:color w:val="212121"/>
          <w:szCs w:val="24"/>
        </w:rPr>
        <w:t xml:space="preserve"> τον αντίπαλό σου πρέπει να τον επιλέγεις και ο αντίπαλός σου πρέπει να είναι ενός επιπέδου</w:t>
      </w:r>
      <w:r>
        <w:rPr>
          <w:rFonts w:eastAsia="Times New Roman"/>
          <w:color w:val="212121"/>
          <w:szCs w:val="24"/>
        </w:rPr>
        <w:t>, επίπεδο το οποίο, δ</w:t>
      </w:r>
      <w:r w:rsidRPr="00050BFB">
        <w:rPr>
          <w:rFonts w:eastAsia="Times New Roman"/>
          <w:color w:val="212121"/>
          <w:szCs w:val="24"/>
        </w:rPr>
        <w:t>υστυχώς</w:t>
      </w:r>
      <w:r>
        <w:rPr>
          <w:rFonts w:eastAsia="Times New Roman"/>
          <w:color w:val="212121"/>
          <w:szCs w:val="24"/>
        </w:rPr>
        <w:t>,</w:t>
      </w:r>
      <w:r w:rsidRPr="00050BFB">
        <w:rPr>
          <w:rFonts w:eastAsia="Times New Roman"/>
          <w:color w:val="212121"/>
          <w:szCs w:val="24"/>
        </w:rPr>
        <w:t xml:space="preserve"> εσείς δεν διαθέτετε</w:t>
      </w:r>
      <w:r>
        <w:rPr>
          <w:rFonts w:eastAsia="Times New Roman"/>
          <w:color w:val="212121"/>
          <w:szCs w:val="24"/>
        </w:rPr>
        <w:t>.</w:t>
      </w:r>
      <w:r w:rsidRPr="00050BFB">
        <w:rPr>
          <w:rFonts w:eastAsia="Times New Roman"/>
          <w:color w:val="212121"/>
          <w:szCs w:val="24"/>
        </w:rPr>
        <w:t xml:space="preserve"> </w:t>
      </w:r>
    </w:p>
    <w:p w14:paraId="19C9A934" w14:textId="77777777" w:rsidR="005136E3" w:rsidRDefault="0098028A">
      <w:pPr>
        <w:tabs>
          <w:tab w:val="left" w:pos="2738"/>
          <w:tab w:val="center" w:pos="4753"/>
          <w:tab w:val="left" w:pos="5723"/>
        </w:tabs>
        <w:spacing w:after="0" w:line="600" w:lineRule="auto"/>
        <w:ind w:firstLine="720"/>
        <w:jc w:val="both"/>
        <w:rPr>
          <w:rFonts w:eastAsia="Times New Roman"/>
          <w:color w:val="212121"/>
          <w:szCs w:val="24"/>
        </w:rPr>
      </w:pPr>
      <w:r w:rsidRPr="00050BFB">
        <w:rPr>
          <w:rFonts w:eastAsia="Times New Roman"/>
          <w:color w:val="212121"/>
          <w:szCs w:val="24"/>
        </w:rPr>
        <w:t>Δεν θα έπρεπε να μιλούσατε</w:t>
      </w:r>
      <w:r>
        <w:rPr>
          <w:rFonts w:eastAsia="Times New Roman"/>
          <w:color w:val="212121"/>
          <w:szCs w:val="24"/>
        </w:rPr>
        <w:t>,</w:t>
      </w:r>
      <w:r w:rsidRPr="00050BFB">
        <w:rPr>
          <w:rFonts w:eastAsia="Times New Roman"/>
          <w:color w:val="212121"/>
          <w:szCs w:val="24"/>
        </w:rPr>
        <w:t xml:space="preserve"> κύριοι </w:t>
      </w:r>
      <w:r>
        <w:rPr>
          <w:rFonts w:eastAsia="Times New Roman"/>
          <w:color w:val="212121"/>
          <w:szCs w:val="24"/>
        </w:rPr>
        <w:t>του «</w:t>
      </w:r>
      <w:proofErr w:type="spellStart"/>
      <w:r>
        <w:rPr>
          <w:rFonts w:eastAsia="Times New Roman"/>
          <w:color w:val="212121"/>
          <w:szCs w:val="24"/>
        </w:rPr>
        <w:t>κλεφτο</w:t>
      </w:r>
      <w:proofErr w:type="spellEnd"/>
      <w:r>
        <w:rPr>
          <w:rFonts w:eastAsia="Times New Roman"/>
          <w:color w:val="212121"/>
          <w:szCs w:val="24"/>
        </w:rPr>
        <w:t>-</w:t>
      </w:r>
      <w:r w:rsidRPr="00050BFB">
        <w:rPr>
          <w:rFonts w:eastAsia="Times New Roman"/>
          <w:color w:val="212121"/>
          <w:szCs w:val="24"/>
        </w:rPr>
        <w:t>ΠΑΣΟΚ</w:t>
      </w:r>
      <w:r>
        <w:rPr>
          <w:rFonts w:eastAsia="Times New Roman"/>
          <w:color w:val="212121"/>
          <w:szCs w:val="24"/>
        </w:rPr>
        <w:t>». Μ</w:t>
      </w:r>
      <w:r w:rsidRPr="00050BFB">
        <w:rPr>
          <w:rFonts w:eastAsia="Times New Roman"/>
          <w:color w:val="212121"/>
          <w:szCs w:val="24"/>
        </w:rPr>
        <w:t>όλις χθες</w:t>
      </w:r>
      <w:r>
        <w:rPr>
          <w:rFonts w:eastAsia="Times New Roman"/>
          <w:color w:val="212121"/>
          <w:szCs w:val="24"/>
        </w:rPr>
        <w:t>,</w:t>
      </w:r>
      <w:r w:rsidRPr="00050BFB">
        <w:rPr>
          <w:rFonts w:eastAsia="Times New Roman"/>
          <w:color w:val="212121"/>
          <w:szCs w:val="24"/>
        </w:rPr>
        <w:t xml:space="preserve"> προχθές υπεγράφη από τον Υπουργό Εσωτερικών να</w:t>
      </w:r>
      <w:r w:rsidRPr="00050BFB">
        <w:rPr>
          <w:rFonts w:eastAsia="Times New Roman"/>
          <w:color w:val="212121"/>
          <w:szCs w:val="24"/>
        </w:rPr>
        <w:t xml:space="preserve"> πάρετε όλα τα κόμματα</w:t>
      </w:r>
      <w:r>
        <w:rPr>
          <w:rFonts w:eastAsia="Times New Roman"/>
          <w:color w:val="212121"/>
          <w:szCs w:val="24"/>
        </w:rPr>
        <w:t>, πλην της Χρυσής Α</w:t>
      </w:r>
      <w:r w:rsidRPr="00050BFB">
        <w:rPr>
          <w:rFonts w:eastAsia="Times New Roman"/>
          <w:color w:val="212121"/>
          <w:szCs w:val="24"/>
        </w:rPr>
        <w:t>υγής</w:t>
      </w:r>
      <w:r>
        <w:rPr>
          <w:rFonts w:eastAsia="Times New Roman"/>
          <w:color w:val="212121"/>
          <w:szCs w:val="24"/>
        </w:rPr>
        <w:t>,</w:t>
      </w:r>
      <w:r w:rsidRPr="00050BFB">
        <w:rPr>
          <w:rFonts w:eastAsia="Times New Roman"/>
          <w:color w:val="212121"/>
          <w:szCs w:val="24"/>
        </w:rPr>
        <w:t xml:space="preserve"> περίπου 15 εκατομμύρια ευρώ</w:t>
      </w:r>
      <w:r>
        <w:rPr>
          <w:rFonts w:eastAsia="Times New Roman"/>
          <w:color w:val="212121"/>
          <w:szCs w:val="24"/>
        </w:rPr>
        <w:t>. Γιατί λ</w:t>
      </w:r>
      <w:r w:rsidRPr="00050BFB">
        <w:rPr>
          <w:rFonts w:eastAsia="Times New Roman"/>
          <w:color w:val="212121"/>
          <w:szCs w:val="24"/>
        </w:rPr>
        <w:t>εφτά υπάρχουν</w:t>
      </w:r>
      <w:r>
        <w:rPr>
          <w:rFonts w:eastAsia="Times New Roman"/>
          <w:color w:val="212121"/>
          <w:szCs w:val="24"/>
        </w:rPr>
        <w:t xml:space="preserve">, έτσι; Η </w:t>
      </w:r>
      <w:r>
        <w:rPr>
          <w:rFonts w:eastAsia="Times New Roman"/>
          <w:color w:val="212121"/>
          <w:szCs w:val="24"/>
        </w:rPr>
        <w:lastRenderedPageBreak/>
        <w:t>Δημοκρατική Σ</w:t>
      </w:r>
      <w:r w:rsidRPr="00050BFB">
        <w:rPr>
          <w:rFonts w:eastAsia="Times New Roman"/>
          <w:color w:val="212121"/>
          <w:szCs w:val="24"/>
        </w:rPr>
        <w:t>υμπαράταξη θα πάρει 828</w:t>
      </w:r>
      <w:r>
        <w:rPr>
          <w:rFonts w:eastAsia="Times New Roman"/>
          <w:color w:val="212121"/>
          <w:szCs w:val="24"/>
        </w:rPr>
        <w:t>.000 ευρώ</w:t>
      </w:r>
      <w:r w:rsidRPr="00050BFB">
        <w:rPr>
          <w:rFonts w:eastAsia="Times New Roman"/>
          <w:color w:val="212121"/>
          <w:szCs w:val="24"/>
        </w:rPr>
        <w:t xml:space="preserve"> στο παντελόνι για επιχορήγηση</w:t>
      </w:r>
      <w:r>
        <w:rPr>
          <w:rFonts w:eastAsia="Times New Roman"/>
          <w:color w:val="212121"/>
          <w:szCs w:val="24"/>
        </w:rPr>
        <w:t xml:space="preserve">, θα πάρει άλλες 165.000 </w:t>
      </w:r>
      <w:r w:rsidRPr="00050BFB">
        <w:rPr>
          <w:rFonts w:eastAsia="Times New Roman"/>
          <w:color w:val="212121"/>
          <w:szCs w:val="24"/>
        </w:rPr>
        <w:t>ευρώ για ερευνητικούς σκοπούς</w:t>
      </w:r>
      <w:r>
        <w:rPr>
          <w:rFonts w:eastAsia="Times New Roman"/>
          <w:color w:val="212121"/>
          <w:szCs w:val="24"/>
        </w:rPr>
        <w:t xml:space="preserve">, για να ερευνήσετε, </w:t>
      </w:r>
      <w:r>
        <w:rPr>
          <w:rFonts w:eastAsia="Times New Roman"/>
          <w:color w:val="212121"/>
          <w:szCs w:val="24"/>
        </w:rPr>
        <w:t>κύριοι. Και</w:t>
      </w:r>
      <w:r w:rsidRPr="00050BFB">
        <w:rPr>
          <w:rFonts w:eastAsia="Times New Roman"/>
          <w:color w:val="212121"/>
          <w:szCs w:val="24"/>
        </w:rPr>
        <w:t xml:space="preserve"> δεν σας α</w:t>
      </w:r>
      <w:r>
        <w:rPr>
          <w:rFonts w:eastAsia="Times New Roman"/>
          <w:color w:val="212121"/>
          <w:szCs w:val="24"/>
        </w:rPr>
        <w:t>ρ</w:t>
      </w:r>
      <w:r w:rsidRPr="00050BFB">
        <w:rPr>
          <w:rFonts w:eastAsia="Times New Roman"/>
          <w:color w:val="212121"/>
          <w:szCs w:val="24"/>
        </w:rPr>
        <w:t>κούν μόνο αυτά</w:t>
      </w:r>
      <w:r>
        <w:rPr>
          <w:rFonts w:eastAsia="Times New Roman"/>
          <w:color w:val="212121"/>
          <w:szCs w:val="24"/>
        </w:rPr>
        <w:t xml:space="preserve">. Θα πάρετε και 523.000 </w:t>
      </w:r>
      <w:r w:rsidRPr="00050BFB">
        <w:rPr>
          <w:rFonts w:eastAsia="Times New Roman"/>
          <w:color w:val="212121"/>
          <w:szCs w:val="24"/>
        </w:rPr>
        <w:t xml:space="preserve">ευρώ ως </w:t>
      </w:r>
      <w:r>
        <w:rPr>
          <w:rFonts w:eastAsia="Times New Roman"/>
          <w:color w:val="212121"/>
          <w:szCs w:val="24"/>
        </w:rPr>
        <w:t xml:space="preserve">Ελιά </w:t>
      </w:r>
      <w:r>
        <w:rPr>
          <w:rFonts w:eastAsia="Times New Roman"/>
          <w:color w:val="212121"/>
          <w:szCs w:val="24"/>
        </w:rPr>
        <w:t>και άλλες</w:t>
      </w:r>
      <w:r w:rsidRPr="00050BFB">
        <w:rPr>
          <w:rFonts w:eastAsia="Times New Roman"/>
          <w:color w:val="212121"/>
          <w:szCs w:val="24"/>
        </w:rPr>
        <w:t xml:space="preserve"> </w:t>
      </w:r>
      <w:r>
        <w:rPr>
          <w:rFonts w:eastAsia="Times New Roman"/>
          <w:color w:val="212121"/>
          <w:szCs w:val="24"/>
        </w:rPr>
        <w:t xml:space="preserve">104.000 ευρώ, για να ερευνήσετε </w:t>
      </w:r>
      <w:r>
        <w:rPr>
          <w:rFonts w:eastAsia="Times New Roman"/>
          <w:color w:val="212121"/>
          <w:szCs w:val="24"/>
        </w:rPr>
        <w:t>εσείς,</w:t>
      </w:r>
      <w:r w:rsidRPr="00050BFB">
        <w:rPr>
          <w:rFonts w:eastAsia="Times New Roman"/>
          <w:color w:val="212121"/>
          <w:szCs w:val="24"/>
        </w:rPr>
        <w:t xml:space="preserve"> </w:t>
      </w:r>
      <w:r>
        <w:rPr>
          <w:rFonts w:eastAsia="Times New Roman"/>
          <w:color w:val="212121"/>
          <w:szCs w:val="24"/>
        </w:rPr>
        <w:t>σ</w:t>
      </w:r>
      <w:r w:rsidRPr="00050BFB">
        <w:rPr>
          <w:rFonts w:eastAsia="Times New Roman"/>
          <w:color w:val="212121"/>
          <w:szCs w:val="24"/>
        </w:rPr>
        <w:t xml:space="preserve">την </w:t>
      </w:r>
      <w:r>
        <w:rPr>
          <w:rFonts w:eastAsia="Times New Roman"/>
          <w:color w:val="212121"/>
          <w:szCs w:val="24"/>
        </w:rPr>
        <w:t>Ελιά,</w:t>
      </w:r>
      <w:r>
        <w:rPr>
          <w:rFonts w:eastAsia="Times New Roman"/>
          <w:color w:val="212121"/>
          <w:szCs w:val="24"/>
        </w:rPr>
        <w:t xml:space="preserve"> </w:t>
      </w:r>
      <w:r w:rsidRPr="00050BFB">
        <w:rPr>
          <w:rFonts w:eastAsia="Times New Roman"/>
          <w:color w:val="212121"/>
          <w:szCs w:val="24"/>
        </w:rPr>
        <w:t>και να κάνετε πολιτικές έρευνες</w:t>
      </w:r>
      <w:r>
        <w:rPr>
          <w:rFonts w:eastAsia="Times New Roman"/>
          <w:color w:val="212121"/>
          <w:szCs w:val="24"/>
        </w:rPr>
        <w:t>.</w:t>
      </w:r>
    </w:p>
    <w:p w14:paraId="19C9A935"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color w:val="212121"/>
          <w:szCs w:val="24"/>
        </w:rPr>
        <w:t>Τσιμουδιά, λ</w:t>
      </w:r>
      <w:r w:rsidRPr="00050BFB">
        <w:rPr>
          <w:rFonts w:eastAsia="Times New Roman"/>
          <w:color w:val="212121"/>
          <w:szCs w:val="24"/>
        </w:rPr>
        <w:t>οιπόν</w:t>
      </w:r>
      <w:r>
        <w:rPr>
          <w:rFonts w:eastAsia="Times New Roman"/>
          <w:color w:val="212121"/>
          <w:szCs w:val="24"/>
        </w:rPr>
        <w:t xml:space="preserve">, </w:t>
      </w:r>
      <w:r w:rsidRPr="00050BFB">
        <w:rPr>
          <w:rFonts w:eastAsia="Times New Roman"/>
          <w:color w:val="212121"/>
          <w:szCs w:val="24"/>
        </w:rPr>
        <w:t xml:space="preserve">εσείς </w:t>
      </w:r>
      <w:r>
        <w:rPr>
          <w:rFonts w:eastAsia="Times New Roman"/>
          <w:color w:val="212121"/>
          <w:szCs w:val="24"/>
        </w:rPr>
        <w:t xml:space="preserve">περί αυτών! Αντ’ </w:t>
      </w:r>
      <w:r w:rsidRPr="00050BFB">
        <w:rPr>
          <w:rFonts w:eastAsia="Times New Roman"/>
          <w:color w:val="212121"/>
          <w:szCs w:val="24"/>
        </w:rPr>
        <w:t>αυτού</w:t>
      </w:r>
      <w:r>
        <w:rPr>
          <w:rFonts w:eastAsia="Times New Roman"/>
          <w:color w:val="212121"/>
          <w:szCs w:val="24"/>
        </w:rPr>
        <w:t>,</w:t>
      </w:r>
      <w:r w:rsidRPr="00050BFB">
        <w:rPr>
          <w:rFonts w:eastAsia="Times New Roman"/>
          <w:color w:val="212121"/>
          <w:szCs w:val="24"/>
        </w:rPr>
        <w:t xml:space="preserve"> βάλατε τη λάσπη στον ανεμιστήρα</w:t>
      </w:r>
      <w:r>
        <w:rPr>
          <w:rFonts w:eastAsia="Times New Roman"/>
          <w:color w:val="212121"/>
          <w:szCs w:val="24"/>
        </w:rPr>
        <w:t>,</w:t>
      </w:r>
      <w:r w:rsidRPr="00050BFB">
        <w:rPr>
          <w:rFonts w:eastAsia="Times New Roman"/>
          <w:color w:val="212121"/>
          <w:szCs w:val="24"/>
        </w:rPr>
        <w:t xml:space="preserve"> </w:t>
      </w:r>
      <w:r>
        <w:rPr>
          <w:rFonts w:eastAsia="Times New Roman"/>
          <w:color w:val="212121"/>
          <w:szCs w:val="24"/>
        </w:rPr>
        <w:t xml:space="preserve">για </w:t>
      </w:r>
      <w:r w:rsidRPr="00050BFB">
        <w:rPr>
          <w:rFonts w:eastAsia="Times New Roman"/>
          <w:color w:val="212121"/>
          <w:szCs w:val="24"/>
        </w:rPr>
        <w:t>να κ</w:t>
      </w:r>
      <w:r w:rsidRPr="00050BFB">
        <w:rPr>
          <w:rFonts w:eastAsia="Times New Roman"/>
          <w:color w:val="212121"/>
          <w:szCs w:val="24"/>
        </w:rPr>
        <w:t xml:space="preserve">ατηγορήσετε </w:t>
      </w:r>
      <w:r>
        <w:rPr>
          <w:rFonts w:eastAsia="Times New Roman"/>
          <w:color w:val="212121"/>
          <w:szCs w:val="24"/>
        </w:rPr>
        <w:t xml:space="preserve">τη </w:t>
      </w:r>
      <w:r w:rsidRPr="00050BFB">
        <w:rPr>
          <w:rFonts w:eastAsia="Times New Roman"/>
          <w:color w:val="212121"/>
          <w:szCs w:val="24"/>
        </w:rPr>
        <w:t>Χρυσή Αυγή</w:t>
      </w:r>
      <w:r>
        <w:rPr>
          <w:rFonts w:eastAsia="Times New Roman"/>
          <w:color w:val="212121"/>
          <w:szCs w:val="24"/>
        </w:rPr>
        <w:t xml:space="preserve">! </w:t>
      </w:r>
    </w:p>
    <w:p w14:paraId="19C9A936" w14:textId="77777777" w:rsidR="005136E3" w:rsidRDefault="0098028A">
      <w:pPr>
        <w:spacing w:after="0" w:line="600" w:lineRule="auto"/>
        <w:ind w:firstLine="720"/>
        <w:jc w:val="both"/>
        <w:rPr>
          <w:rFonts w:eastAsia="Times New Roman"/>
          <w:szCs w:val="24"/>
        </w:rPr>
      </w:pPr>
      <w:r w:rsidRPr="008A09E2">
        <w:rPr>
          <w:rFonts w:eastAsia="Times New Roman"/>
          <w:szCs w:val="24"/>
        </w:rPr>
        <w:t xml:space="preserve">Καλά </w:t>
      </w:r>
      <w:r w:rsidRPr="00736DC5">
        <w:rPr>
          <w:rFonts w:eastAsia="Times New Roman"/>
          <w:szCs w:val="24"/>
        </w:rPr>
        <w:t>κ</w:t>
      </w:r>
      <w:r>
        <w:rPr>
          <w:rFonts w:eastAsia="Times New Roman"/>
          <w:szCs w:val="24"/>
        </w:rPr>
        <w:t>άνετε</w:t>
      </w:r>
      <w:r w:rsidRPr="008A09E2">
        <w:rPr>
          <w:rFonts w:eastAsia="Times New Roman"/>
          <w:szCs w:val="24"/>
        </w:rPr>
        <w:t xml:space="preserve"> και μας κατηγορείτε</w:t>
      </w:r>
      <w:r>
        <w:rPr>
          <w:rFonts w:eastAsia="Times New Roman"/>
          <w:szCs w:val="24"/>
        </w:rPr>
        <w:t>.</w:t>
      </w:r>
      <w:r w:rsidRPr="008A09E2">
        <w:rPr>
          <w:rFonts w:eastAsia="Times New Roman"/>
          <w:szCs w:val="24"/>
        </w:rPr>
        <w:t xml:space="preserve"> Όσο μ</w:t>
      </w:r>
      <w:r>
        <w:rPr>
          <w:rFonts w:eastAsia="Times New Roman"/>
          <w:szCs w:val="24"/>
        </w:rPr>
        <w:t>ά</w:t>
      </w:r>
      <w:r w:rsidRPr="008A09E2">
        <w:rPr>
          <w:rFonts w:eastAsia="Times New Roman"/>
          <w:szCs w:val="24"/>
        </w:rPr>
        <w:t>ς κατηγορείτε</w:t>
      </w:r>
      <w:r>
        <w:rPr>
          <w:rFonts w:eastAsia="Times New Roman"/>
          <w:szCs w:val="24"/>
        </w:rPr>
        <w:t>,</w:t>
      </w:r>
      <w:r w:rsidRPr="008A09E2">
        <w:rPr>
          <w:rFonts w:eastAsia="Times New Roman"/>
          <w:szCs w:val="24"/>
        </w:rPr>
        <w:t xml:space="preserve"> μας δυναμώνετε</w:t>
      </w:r>
      <w:r>
        <w:rPr>
          <w:rFonts w:eastAsia="Times New Roman"/>
          <w:szCs w:val="24"/>
        </w:rPr>
        <w:t>.</w:t>
      </w:r>
      <w:r w:rsidRPr="008A09E2">
        <w:rPr>
          <w:rFonts w:eastAsia="Times New Roman"/>
          <w:szCs w:val="24"/>
        </w:rPr>
        <w:t xml:space="preserve"> Όσο μ</w:t>
      </w:r>
      <w:r>
        <w:rPr>
          <w:rFonts w:eastAsia="Times New Roman"/>
          <w:szCs w:val="24"/>
        </w:rPr>
        <w:t>ά</w:t>
      </w:r>
      <w:r w:rsidRPr="008A09E2">
        <w:rPr>
          <w:rFonts w:eastAsia="Times New Roman"/>
          <w:szCs w:val="24"/>
        </w:rPr>
        <w:t>ς κατηγορείτε</w:t>
      </w:r>
      <w:r>
        <w:rPr>
          <w:rFonts w:eastAsia="Times New Roman"/>
          <w:szCs w:val="24"/>
        </w:rPr>
        <w:t>,</w:t>
      </w:r>
      <w:r w:rsidRPr="008A09E2">
        <w:rPr>
          <w:rFonts w:eastAsia="Times New Roman"/>
          <w:szCs w:val="24"/>
        </w:rPr>
        <w:t xml:space="preserve"> καταδεικνύετ</w:t>
      </w:r>
      <w:r>
        <w:rPr>
          <w:rFonts w:eastAsia="Times New Roman"/>
          <w:szCs w:val="24"/>
        </w:rPr>
        <w:t>ε</w:t>
      </w:r>
      <w:r w:rsidRPr="008A09E2">
        <w:rPr>
          <w:rFonts w:eastAsia="Times New Roman"/>
          <w:szCs w:val="24"/>
        </w:rPr>
        <w:t xml:space="preserve"> ότι είμαστε κάτι διαφορετικό από </w:t>
      </w:r>
      <w:r>
        <w:rPr>
          <w:rFonts w:eastAsia="Times New Roman"/>
          <w:szCs w:val="24"/>
        </w:rPr>
        <w:t>εσά</w:t>
      </w:r>
      <w:r w:rsidRPr="008A09E2">
        <w:rPr>
          <w:rFonts w:eastAsia="Times New Roman"/>
          <w:szCs w:val="24"/>
        </w:rPr>
        <w:t>ς</w:t>
      </w:r>
      <w:r>
        <w:rPr>
          <w:rFonts w:eastAsia="Times New Roman"/>
          <w:szCs w:val="24"/>
        </w:rPr>
        <w:t>.</w:t>
      </w:r>
      <w:r w:rsidRPr="008A09E2">
        <w:rPr>
          <w:rFonts w:eastAsia="Times New Roman"/>
          <w:szCs w:val="24"/>
        </w:rPr>
        <w:t xml:space="preserve"> </w:t>
      </w:r>
      <w:r>
        <w:rPr>
          <w:rFonts w:eastAsia="Times New Roman"/>
          <w:szCs w:val="24"/>
        </w:rPr>
        <w:t>Δ</w:t>
      </w:r>
      <w:r w:rsidRPr="008A09E2">
        <w:rPr>
          <w:rFonts w:eastAsia="Times New Roman"/>
          <w:szCs w:val="24"/>
        </w:rPr>
        <w:t>εν είμαστε όλοι ίδιοι</w:t>
      </w:r>
      <w:r>
        <w:rPr>
          <w:rFonts w:eastAsia="Times New Roman"/>
          <w:szCs w:val="24"/>
        </w:rPr>
        <w:t>!</w:t>
      </w:r>
    </w:p>
    <w:p w14:paraId="19C9A937" w14:textId="77777777" w:rsidR="005136E3" w:rsidRDefault="0098028A">
      <w:pPr>
        <w:spacing w:after="0" w:line="600" w:lineRule="auto"/>
        <w:ind w:firstLine="720"/>
        <w:jc w:val="both"/>
        <w:rPr>
          <w:rFonts w:eastAsia="Times New Roman"/>
          <w:szCs w:val="24"/>
        </w:rPr>
      </w:pPr>
      <w:r>
        <w:rPr>
          <w:rFonts w:eastAsia="Times New Roman"/>
          <w:szCs w:val="24"/>
        </w:rPr>
        <w:t>Πριν από</w:t>
      </w:r>
      <w:r w:rsidRPr="008A09E2">
        <w:rPr>
          <w:rFonts w:eastAsia="Times New Roman"/>
          <w:szCs w:val="24"/>
        </w:rPr>
        <w:t xml:space="preserve"> τέσσερις </w:t>
      </w:r>
      <w:r>
        <w:rPr>
          <w:rFonts w:eastAsia="Times New Roman"/>
          <w:szCs w:val="24"/>
        </w:rPr>
        <w:t xml:space="preserve">μέρες </w:t>
      </w:r>
      <w:r w:rsidRPr="008A09E2">
        <w:rPr>
          <w:rFonts w:eastAsia="Times New Roman"/>
          <w:szCs w:val="24"/>
        </w:rPr>
        <w:t xml:space="preserve">ξεκίνησε η </w:t>
      </w:r>
      <w:r>
        <w:rPr>
          <w:rFonts w:eastAsia="Times New Roman"/>
          <w:szCs w:val="24"/>
        </w:rPr>
        <w:t>Μ</w:t>
      </w:r>
      <w:r w:rsidRPr="008A09E2">
        <w:rPr>
          <w:rFonts w:eastAsia="Times New Roman"/>
          <w:szCs w:val="24"/>
        </w:rPr>
        <w:t xml:space="preserve">εγάλη Σαρακοστή των </w:t>
      </w:r>
      <w:r w:rsidRPr="008A09E2">
        <w:rPr>
          <w:rFonts w:eastAsia="Times New Roman"/>
          <w:szCs w:val="24"/>
        </w:rPr>
        <w:t>ορθοδόξων Ελλήνων</w:t>
      </w:r>
      <w:r>
        <w:rPr>
          <w:rFonts w:eastAsia="Times New Roman"/>
          <w:szCs w:val="24"/>
        </w:rPr>
        <w:t>.</w:t>
      </w:r>
      <w:r w:rsidRPr="008A09E2">
        <w:rPr>
          <w:rFonts w:eastAsia="Times New Roman"/>
          <w:szCs w:val="24"/>
        </w:rPr>
        <w:t xml:space="preserve"> </w:t>
      </w:r>
      <w:r>
        <w:rPr>
          <w:rFonts w:eastAsia="Times New Roman"/>
          <w:szCs w:val="24"/>
        </w:rPr>
        <w:t xml:space="preserve">Ήταν Καθαρά Δευτέρα και καθόμουν </w:t>
      </w:r>
      <w:r w:rsidRPr="008A09E2">
        <w:rPr>
          <w:rFonts w:eastAsia="Times New Roman"/>
          <w:szCs w:val="24"/>
        </w:rPr>
        <w:t xml:space="preserve">και εγώ </w:t>
      </w:r>
      <w:r>
        <w:rPr>
          <w:rFonts w:eastAsia="Times New Roman"/>
          <w:szCs w:val="24"/>
        </w:rPr>
        <w:t>-</w:t>
      </w:r>
      <w:r w:rsidRPr="008A09E2">
        <w:rPr>
          <w:rFonts w:eastAsia="Times New Roman"/>
          <w:szCs w:val="24"/>
        </w:rPr>
        <w:t>όπως πολύς κόσμος</w:t>
      </w:r>
      <w:r>
        <w:rPr>
          <w:rFonts w:eastAsia="Times New Roman"/>
          <w:szCs w:val="24"/>
        </w:rPr>
        <w:t>-</w:t>
      </w:r>
      <w:r w:rsidRPr="008A09E2">
        <w:rPr>
          <w:rFonts w:eastAsia="Times New Roman"/>
          <w:szCs w:val="24"/>
        </w:rPr>
        <w:t xml:space="preserve"> στον υπολογιστή</w:t>
      </w:r>
      <w:r>
        <w:rPr>
          <w:rFonts w:eastAsia="Times New Roman"/>
          <w:szCs w:val="24"/>
        </w:rPr>
        <w:t xml:space="preserve">, κοιτώντας </w:t>
      </w:r>
      <w:r w:rsidRPr="008A09E2">
        <w:rPr>
          <w:rFonts w:eastAsia="Times New Roman"/>
          <w:szCs w:val="24"/>
        </w:rPr>
        <w:t xml:space="preserve">τους </w:t>
      </w:r>
      <w:r>
        <w:rPr>
          <w:rFonts w:eastAsia="Times New Roman"/>
          <w:szCs w:val="24"/>
        </w:rPr>
        <w:t xml:space="preserve">λογαριασμούς </w:t>
      </w:r>
      <w:r w:rsidRPr="008A09E2">
        <w:rPr>
          <w:rFonts w:eastAsia="Times New Roman"/>
          <w:szCs w:val="24"/>
        </w:rPr>
        <w:t>στα κοινωνικά δίκτυα</w:t>
      </w:r>
      <w:r>
        <w:rPr>
          <w:rFonts w:eastAsia="Times New Roman"/>
          <w:szCs w:val="24"/>
        </w:rPr>
        <w:t xml:space="preserve"> και</w:t>
      </w:r>
      <w:r w:rsidRPr="008A09E2">
        <w:rPr>
          <w:rFonts w:eastAsia="Times New Roman"/>
          <w:szCs w:val="24"/>
        </w:rPr>
        <w:t xml:space="preserve"> </w:t>
      </w:r>
      <w:r>
        <w:rPr>
          <w:rFonts w:eastAsia="Times New Roman"/>
          <w:szCs w:val="24"/>
        </w:rPr>
        <w:t>σ</w:t>
      </w:r>
      <w:r w:rsidRPr="008A09E2">
        <w:rPr>
          <w:rFonts w:eastAsia="Times New Roman"/>
          <w:szCs w:val="24"/>
        </w:rPr>
        <w:t>υγκεκριμένα το</w:t>
      </w:r>
      <w:r>
        <w:rPr>
          <w:rFonts w:eastAsia="Times New Roman"/>
          <w:szCs w:val="24"/>
        </w:rPr>
        <w:t>ν</w:t>
      </w:r>
      <w:r w:rsidRPr="008A09E2">
        <w:rPr>
          <w:rFonts w:eastAsia="Times New Roman"/>
          <w:szCs w:val="24"/>
        </w:rPr>
        <w:t xml:space="preserve"> λογαριασμό του Πρωθυπουργού</w:t>
      </w:r>
      <w:r>
        <w:rPr>
          <w:rFonts w:eastAsia="Times New Roman"/>
          <w:szCs w:val="24"/>
        </w:rPr>
        <w:t>.</w:t>
      </w:r>
      <w:r w:rsidRPr="008A09E2">
        <w:rPr>
          <w:rFonts w:eastAsia="Times New Roman"/>
          <w:szCs w:val="24"/>
        </w:rPr>
        <w:t xml:space="preserve"> Έφτασε βράδυ</w:t>
      </w:r>
      <w:r>
        <w:rPr>
          <w:rFonts w:eastAsia="Times New Roman"/>
          <w:szCs w:val="24"/>
        </w:rPr>
        <w:t xml:space="preserve"> και </w:t>
      </w:r>
      <w:r w:rsidRPr="008A09E2">
        <w:rPr>
          <w:rFonts w:eastAsia="Times New Roman"/>
          <w:szCs w:val="24"/>
        </w:rPr>
        <w:t xml:space="preserve">ο </w:t>
      </w:r>
      <w:r>
        <w:rPr>
          <w:rFonts w:eastAsia="Times New Roman"/>
          <w:szCs w:val="24"/>
        </w:rPr>
        <w:t xml:space="preserve">κ. </w:t>
      </w:r>
      <w:r w:rsidRPr="008A09E2">
        <w:rPr>
          <w:rFonts w:eastAsia="Times New Roman"/>
          <w:szCs w:val="24"/>
        </w:rPr>
        <w:t xml:space="preserve">Τσίπρας </w:t>
      </w:r>
      <w:r>
        <w:rPr>
          <w:rFonts w:eastAsia="Times New Roman"/>
          <w:szCs w:val="24"/>
        </w:rPr>
        <w:t xml:space="preserve">δεν είχε πει </w:t>
      </w:r>
      <w:r w:rsidRPr="008A09E2">
        <w:rPr>
          <w:rFonts w:eastAsia="Times New Roman"/>
          <w:szCs w:val="24"/>
        </w:rPr>
        <w:t xml:space="preserve">έστω </w:t>
      </w:r>
      <w:r>
        <w:rPr>
          <w:rFonts w:eastAsia="Times New Roman"/>
          <w:szCs w:val="24"/>
        </w:rPr>
        <w:t xml:space="preserve">και </w:t>
      </w:r>
      <w:r w:rsidRPr="008A09E2">
        <w:rPr>
          <w:rFonts w:eastAsia="Times New Roman"/>
          <w:szCs w:val="24"/>
        </w:rPr>
        <w:t>μία ευχή</w:t>
      </w:r>
      <w:r w:rsidRPr="008A09E2">
        <w:rPr>
          <w:rFonts w:eastAsia="Times New Roman"/>
          <w:szCs w:val="24"/>
        </w:rPr>
        <w:t xml:space="preserve"> προς το</w:t>
      </w:r>
      <w:r>
        <w:rPr>
          <w:rFonts w:eastAsia="Times New Roman"/>
          <w:szCs w:val="24"/>
        </w:rPr>
        <w:t>ν ελληνικό</w:t>
      </w:r>
      <w:r w:rsidRPr="008A09E2">
        <w:rPr>
          <w:rFonts w:eastAsia="Times New Roman"/>
          <w:szCs w:val="24"/>
        </w:rPr>
        <w:t xml:space="preserve"> λαό</w:t>
      </w:r>
      <w:r>
        <w:rPr>
          <w:rFonts w:eastAsia="Times New Roman"/>
          <w:szCs w:val="24"/>
        </w:rPr>
        <w:t>,</w:t>
      </w:r>
      <w:r w:rsidRPr="008A09E2">
        <w:rPr>
          <w:rFonts w:eastAsia="Times New Roman"/>
          <w:szCs w:val="24"/>
        </w:rPr>
        <w:t xml:space="preserve"> </w:t>
      </w:r>
      <w:r>
        <w:rPr>
          <w:rFonts w:eastAsia="Times New Roman"/>
          <w:szCs w:val="24"/>
        </w:rPr>
        <w:t>δεν είχε πει έ</w:t>
      </w:r>
      <w:r w:rsidRPr="008A09E2">
        <w:rPr>
          <w:rFonts w:eastAsia="Times New Roman"/>
          <w:szCs w:val="24"/>
        </w:rPr>
        <w:t xml:space="preserve">στω ένα απλό </w:t>
      </w:r>
      <w:r>
        <w:rPr>
          <w:rFonts w:eastAsia="Times New Roman"/>
          <w:szCs w:val="24"/>
        </w:rPr>
        <w:t>«</w:t>
      </w:r>
      <w:r w:rsidRPr="008A09E2">
        <w:rPr>
          <w:rFonts w:eastAsia="Times New Roman"/>
          <w:szCs w:val="24"/>
        </w:rPr>
        <w:t>καλή Σαρακοστή</w:t>
      </w:r>
      <w:r>
        <w:rPr>
          <w:rFonts w:eastAsia="Times New Roman"/>
          <w:szCs w:val="24"/>
        </w:rPr>
        <w:t>».</w:t>
      </w:r>
      <w:r w:rsidRPr="008A09E2">
        <w:rPr>
          <w:rFonts w:eastAsia="Times New Roman"/>
          <w:szCs w:val="24"/>
        </w:rPr>
        <w:t xml:space="preserve"> Δηλαδή</w:t>
      </w:r>
      <w:r>
        <w:rPr>
          <w:rFonts w:eastAsia="Times New Roman"/>
          <w:szCs w:val="24"/>
        </w:rPr>
        <w:t>,</w:t>
      </w:r>
      <w:r w:rsidRPr="008A09E2">
        <w:rPr>
          <w:rFonts w:eastAsia="Times New Roman"/>
          <w:szCs w:val="24"/>
        </w:rPr>
        <w:t xml:space="preserve"> ο κ</w:t>
      </w:r>
      <w:r>
        <w:rPr>
          <w:rFonts w:eastAsia="Times New Roman"/>
          <w:szCs w:val="24"/>
        </w:rPr>
        <w:t>.</w:t>
      </w:r>
      <w:r w:rsidRPr="008A09E2">
        <w:rPr>
          <w:rFonts w:eastAsia="Times New Roman"/>
          <w:szCs w:val="24"/>
        </w:rPr>
        <w:t xml:space="preserve"> Τσίπρας ήξερε μόνο να ευχηθεί στο </w:t>
      </w:r>
      <w:r>
        <w:rPr>
          <w:rFonts w:eastAsia="Times New Roman"/>
          <w:szCs w:val="24"/>
        </w:rPr>
        <w:t>Ρ</w:t>
      </w:r>
      <w:r w:rsidRPr="008A09E2">
        <w:rPr>
          <w:rFonts w:eastAsia="Times New Roman"/>
          <w:szCs w:val="24"/>
        </w:rPr>
        <w:t>αμαζάνι και σε άλλες ισλαμικές γιορτές</w:t>
      </w:r>
      <w:r>
        <w:rPr>
          <w:rFonts w:eastAsia="Times New Roman"/>
          <w:szCs w:val="24"/>
        </w:rPr>
        <w:t>,</w:t>
      </w:r>
      <w:r w:rsidRPr="008A09E2">
        <w:rPr>
          <w:rFonts w:eastAsia="Times New Roman"/>
          <w:szCs w:val="24"/>
        </w:rPr>
        <w:t xml:space="preserve"> </w:t>
      </w:r>
      <w:r w:rsidRPr="008A09E2">
        <w:rPr>
          <w:rFonts w:eastAsia="Times New Roman"/>
          <w:szCs w:val="24"/>
        </w:rPr>
        <w:lastRenderedPageBreak/>
        <w:t>ήξερε μόνο να ευχηθεί στους μουσουλμάνους που κατοικούν</w:t>
      </w:r>
      <w:r>
        <w:rPr>
          <w:rFonts w:eastAsia="Times New Roman"/>
          <w:szCs w:val="24"/>
        </w:rPr>
        <w:t>,</w:t>
      </w:r>
      <w:r>
        <w:rPr>
          <w:rFonts w:eastAsia="Times New Roman"/>
          <w:szCs w:val="24"/>
        </w:rPr>
        <w:t xml:space="preserve"> άλλοι νόμιμα και άλλοι</w:t>
      </w:r>
      <w:r w:rsidRPr="008A09E2">
        <w:rPr>
          <w:rFonts w:eastAsia="Times New Roman"/>
          <w:szCs w:val="24"/>
        </w:rPr>
        <w:t xml:space="preserve"> παράνομα</w:t>
      </w:r>
      <w:r>
        <w:rPr>
          <w:rFonts w:eastAsia="Times New Roman"/>
          <w:szCs w:val="24"/>
        </w:rPr>
        <w:t>,</w:t>
      </w:r>
      <w:r w:rsidRPr="008A09E2">
        <w:rPr>
          <w:rFonts w:eastAsia="Times New Roman"/>
          <w:szCs w:val="24"/>
        </w:rPr>
        <w:t xml:space="preserve"> στην πατρ</w:t>
      </w:r>
      <w:r w:rsidRPr="008A09E2">
        <w:rPr>
          <w:rFonts w:eastAsia="Times New Roman"/>
          <w:szCs w:val="24"/>
        </w:rPr>
        <w:t xml:space="preserve">ίδα </w:t>
      </w:r>
      <w:r>
        <w:rPr>
          <w:rFonts w:eastAsia="Times New Roman"/>
          <w:szCs w:val="24"/>
        </w:rPr>
        <w:t>μας.</w:t>
      </w:r>
    </w:p>
    <w:p w14:paraId="19C9A938" w14:textId="77777777" w:rsidR="005136E3" w:rsidRDefault="0098028A">
      <w:pPr>
        <w:spacing w:after="0" w:line="600" w:lineRule="auto"/>
        <w:ind w:firstLine="720"/>
        <w:jc w:val="both"/>
        <w:rPr>
          <w:rFonts w:eastAsia="Times New Roman"/>
          <w:szCs w:val="24"/>
        </w:rPr>
      </w:pPr>
      <w:r>
        <w:rPr>
          <w:rFonts w:eastAsia="Times New Roman"/>
          <w:szCs w:val="24"/>
        </w:rPr>
        <w:t>Εμείς θα ευχηθούμε «καλή Σαρακοστή» στον ελληνικό λαό</w:t>
      </w:r>
      <w:r w:rsidRPr="008A09E2">
        <w:rPr>
          <w:rFonts w:eastAsia="Times New Roman"/>
          <w:szCs w:val="24"/>
        </w:rPr>
        <w:t xml:space="preserve"> και συγχρόνως θα </w:t>
      </w:r>
      <w:r>
        <w:rPr>
          <w:rFonts w:eastAsia="Times New Roman"/>
          <w:szCs w:val="24"/>
        </w:rPr>
        <w:t xml:space="preserve">ευχηθούμε </w:t>
      </w:r>
      <w:r w:rsidRPr="008A09E2">
        <w:rPr>
          <w:rFonts w:eastAsia="Times New Roman"/>
          <w:szCs w:val="24"/>
        </w:rPr>
        <w:t xml:space="preserve">και </w:t>
      </w:r>
      <w:r>
        <w:rPr>
          <w:rFonts w:eastAsia="Times New Roman"/>
          <w:szCs w:val="24"/>
        </w:rPr>
        <w:t>«</w:t>
      </w:r>
      <w:r w:rsidRPr="008A09E2">
        <w:rPr>
          <w:rFonts w:eastAsia="Times New Roman"/>
          <w:szCs w:val="24"/>
        </w:rPr>
        <w:t>καλή ανάσταση</w:t>
      </w:r>
      <w:r>
        <w:rPr>
          <w:rFonts w:eastAsia="Times New Roman"/>
          <w:szCs w:val="24"/>
        </w:rPr>
        <w:t>». «Καλή ανάσταση» στην πατρίδα μας. Το ευχόμαστε,</w:t>
      </w:r>
      <w:r w:rsidRPr="008A09E2">
        <w:rPr>
          <w:rFonts w:eastAsia="Times New Roman"/>
          <w:szCs w:val="24"/>
        </w:rPr>
        <w:t xml:space="preserve"> γιατί για </w:t>
      </w:r>
      <w:r>
        <w:rPr>
          <w:rFonts w:eastAsia="Times New Roman"/>
          <w:szCs w:val="24"/>
        </w:rPr>
        <w:t xml:space="preserve">εμάς, ό,τι και να κάνετε, επικρατούσα </w:t>
      </w:r>
      <w:r w:rsidRPr="008A09E2">
        <w:rPr>
          <w:rFonts w:eastAsia="Times New Roman"/>
          <w:szCs w:val="24"/>
        </w:rPr>
        <w:t xml:space="preserve">θρησκεία των Ελλήνων είναι η Ορθόδοξη </w:t>
      </w:r>
      <w:r>
        <w:rPr>
          <w:rFonts w:eastAsia="Times New Roman"/>
          <w:szCs w:val="24"/>
        </w:rPr>
        <w:t>Χ</w:t>
      </w:r>
      <w:r w:rsidRPr="008A09E2">
        <w:rPr>
          <w:rFonts w:eastAsia="Times New Roman"/>
          <w:szCs w:val="24"/>
        </w:rPr>
        <w:t>ριστιανική</w:t>
      </w:r>
      <w:r>
        <w:rPr>
          <w:rFonts w:eastAsia="Times New Roman"/>
          <w:szCs w:val="24"/>
        </w:rPr>
        <w:t>.</w:t>
      </w:r>
      <w:r w:rsidRPr="008A09E2">
        <w:rPr>
          <w:rFonts w:eastAsia="Times New Roman"/>
          <w:szCs w:val="24"/>
        </w:rPr>
        <w:t xml:space="preserve"> </w:t>
      </w:r>
      <w:r>
        <w:rPr>
          <w:rFonts w:eastAsia="Times New Roman"/>
          <w:szCs w:val="24"/>
        </w:rPr>
        <w:t xml:space="preserve">Κανείς Μπολσεβίκος, κανένας </w:t>
      </w:r>
      <w:proofErr w:type="spellStart"/>
      <w:r>
        <w:rPr>
          <w:rFonts w:eastAsia="Times New Roman"/>
          <w:szCs w:val="24"/>
        </w:rPr>
        <w:t>φιλελέ</w:t>
      </w:r>
      <w:proofErr w:type="spellEnd"/>
      <w:r>
        <w:rPr>
          <w:rFonts w:eastAsia="Times New Roman"/>
          <w:szCs w:val="24"/>
        </w:rPr>
        <w:t xml:space="preserve"> </w:t>
      </w:r>
      <w:r w:rsidRPr="008A09E2">
        <w:rPr>
          <w:rFonts w:eastAsia="Times New Roman"/>
          <w:szCs w:val="24"/>
        </w:rPr>
        <w:t>διεθνιστής τζιτζιφιόγκος δεν μπορεί να το αλλάξε</w:t>
      </w:r>
      <w:r>
        <w:rPr>
          <w:rFonts w:eastAsia="Times New Roman"/>
          <w:szCs w:val="24"/>
        </w:rPr>
        <w:t>ι. Κα</w:t>
      </w:r>
      <w:r>
        <w:rPr>
          <w:rFonts w:eastAsia="Times New Roman"/>
          <w:szCs w:val="24"/>
        </w:rPr>
        <w:t>μ</w:t>
      </w:r>
      <w:r>
        <w:rPr>
          <w:rFonts w:eastAsia="Times New Roman"/>
          <w:szCs w:val="24"/>
        </w:rPr>
        <w:t xml:space="preserve">μία συνταγματική </w:t>
      </w:r>
      <w:r>
        <w:rPr>
          <w:rFonts w:eastAsia="Times New Roman"/>
          <w:szCs w:val="24"/>
        </w:rPr>
        <w:t>Α</w:t>
      </w:r>
      <w:r>
        <w:rPr>
          <w:rFonts w:eastAsia="Times New Roman"/>
          <w:szCs w:val="24"/>
        </w:rPr>
        <w:t>να</w:t>
      </w:r>
      <w:r w:rsidRPr="008A09E2">
        <w:rPr>
          <w:rFonts w:eastAsia="Times New Roman"/>
          <w:szCs w:val="24"/>
        </w:rPr>
        <w:t>θεώρηση</w:t>
      </w:r>
      <w:r>
        <w:rPr>
          <w:rFonts w:eastAsia="Times New Roman"/>
          <w:szCs w:val="24"/>
        </w:rPr>
        <w:t>,</w:t>
      </w:r>
      <w:r w:rsidRPr="008A09E2">
        <w:rPr>
          <w:rFonts w:eastAsia="Times New Roman"/>
          <w:szCs w:val="24"/>
        </w:rPr>
        <w:t xml:space="preserve"> κανένα </w:t>
      </w:r>
      <w:r>
        <w:rPr>
          <w:rFonts w:eastAsia="Times New Roman"/>
          <w:szCs w:val="24"/>
        </w:rPr>
        <w:t>χαρτί</w:t>
      </w:r>
      <w:r w:rsidRPr="008A09E2">
        <w:rPr>
          <w:rFonts w:eastAsia="Times New Roman"/>
          <w:szCs w:val="24"/>
        </w:rPr>
        <w:t xml:space="preserve"> δεν μπορεί να </w:t>
      </w:r>
      <w:r>
        <w:rPr>
          <w:rFonts w:eastAsia="Times New Roman"/>
          <w:szCs w:val="24"/>
        </w:rPr>
        <w:t xml:space="preserve">αλλάξει </w:t>
      </w:r>
      <w:r w:rsidRPr="008A09E2">
        <w:rPr>
          <w:rFonts w:eastAsia="Times New Roman"/>
          <w:szCs w:val="24"/>
        </w:rPr>
        <w:t>τη λαϊκή πίστη</w:t>
      </w:r>
      <w:r>
        <w:rPr>
          <w:rFonts w:eastAsia="Times New Roman"/>
          <w:szCs w:val="24"/>
        </w:rPr>
        <w:t>.</w:t>
      </w:r>
      <w:r w:rsidRPr="008A09E2">
        <w:rPr>
          <w:rFonts w:eastAsia="Times New Roman"/>
          <w:szCs w:val="24"/>
        </w:rPr>
        <w:t xml:space="preserve"> </w:t>
      </w:r>
    </w:p>
    <w:p w14:paraId="19C9A939" w14:textId="77777777" w:rsidR="005136E3" w:rsidRDefault="0098028A">
      <w:pPr>
        <w:spacing w:after="0" w:line="600" w:lineRule="auto"/>
        <w:ind w:firstLine="720"/>
        <w:jc w:val="both"/>
        <w:rPr>
          <w:rFonts w:eastAsia="Times New Roman"/>
          <w:szCs w:val="24"/>
        </w:rPr>
      </w:pPr>
      <w:r>
        <w:rPr>
          <w:rFonts w:eastAsia="Times New Roman"/>
          <w:szCs w:val="24"/>
        </w:rPr>
        <w:t>Η</w:t>
      </w:r>
      <w:r w:rsidRPr="008A09E2">
        <w:rPr>
          <w:rFonts w:eastAsia="Times New Roman"/>
          <w:szCs w:val="24"/>
        </w:rPr>
        <w:t xml:space="preserve"> σημερινή ομιλία</w:t>
      </w:r>
      <w:r>
        <w:rPr>
          <w:rFonts w:eastAsia="Times New Roman"/>
          <w:szCs w:val="24"/>
        </w:rPr>
        <w:t>,</w:t>
      </w:r>
      <w:r w:rsidRPr="008A09E2">
        <w:rPr>
          <w:rFonts w:eastAsia="Times New Roman"/>
          <w:szCs w:val="24"/>
        </w:rPr>
        <w:t xml:space="preserve"> κυρία </w:t>
      </w:r>
      <w:r>
        <w:rPr>
          <w:rFonts w:eastAsia="Times New Roman"/>
          <w:szCs w:val="24"/>
        </w:rPr>
        <w:t>Π</w:t>
      </w:r>
      <w:r w:rsidRPr="008A09E2">
        <w:rPr>
          <w:rFonts w:eastAsia="Times New Roman"/>
          <w:szCs w:val="24"/>
        </w:rPr>
        <w:t>ρόεδρε</w:t>
      </w:r>
      <w:r>
        <w:rPr>
          <w:rFonts w:eastAsia="Times New Roman"/>
          <w:szCs w:val="24"/>
        </w:rPr>
        <w:t>, γίνεται σε μια πολιτική</w:t>
      </w:r>
      <w:r w:rsidRPr="008A09E2">
        <w:rPr>
          <w:rFonts w:eastAsia="Times New Roman"/>
          <w:szCs w:val="24"/>
        </w:rPr>
        <w:t xml:space="preserve"> συγκυρία </w:t>
      </w:r>
      <w:r>
        <w:rPr>
          <w:rFonts w:eastAsia="Times New Roman"/>
          <w:szCs w:val="24"/>
        </w:rPr>
        <w:t>περίπλοκη. Υ</w:t>
      </w:r>
      <w:r w:rsidRPr="008A09E2">
        <w:rPr>
          <w:rFonts w:eastAsia="Times New Roman"/>
          <w:szCs w:val="24"/>
        </w:rPr>
        <w:t>ποτίθ</w:t>
      </w:r>
      <w:r w:rsidRPr="008A09E2">
        <w:rPr>
          <w:rFonts w:eastAsia="Times New Roman"/>
          <w:szCs w:val="24"/>
        </w:rPr>
        <w:t>εται ότι έχουμε βγει από τα μνημόνια</w:t>
      </w:r>
      <w:r>
        <w:rPr>
          <w:rFonts w:eastAsia="Times New Roman"/>
          <w:szCs w:val="24"/>
        </w:rPr>
        <w:t>.</w:t>
      </w:r>
      <w:r w:rsidRPr="008A09E2">
        <w:rPr>
          <w:rFonts w:eastAsia="Times New Roman"/>
          <w:szCs w:val="24"/>
        </w:rPr>
        <w:t xml:space="preserve"> </w:t>
      </w:r>
      <w:r>
        <w:rPr>
          <w:rFonts w:eastAsia="Times New Roman"/>
          <w:szCs w:val="24"/>
        </w:rPr>
        <w:t>Π</w:t>
      </w:r>
      <w:r w:rsidRPr="008A09E2">
        <w:rPr>
          <w:rFonts w:eastAsia="Times New Roman"/>
          <w:szCs w:val="24"/>
        </w:rPr>
        <w:t>ανηγύρισε ο Πρωθυπουργός τον περασμένο Αύγουστο την έξοδο της Ελλάδος από τα μνημόνια</w:t>
      </w:r>
      <w:r>
        <w:rPr>
          <w:rFonts w:eastAsia="Times New Roman"/>
          <w:szCs w:val="24"/>
        </w:rPr>
        <w:t>.</w:t>
      </w:r>
      <w:r w:rsidRPr="008A09E2">
        <w:rPr>
          <w:rFonts w:eastAsia="Times New Roman"/>
          <w:szCs w:val="24"/>
        </w:rPr>
        <w:t xml:space="preserve"> </w:t>
      </w:r>
      <w:r>
        <w:rPr>
          <w:rFonts w:eastAsia="Times New Roman"/>
          <w:szCs w:val="24"/>
        </w:rPr>
        <w:t xml:space="preserve">Ο κ. </w:t>
      </w:r>
      <w:r w:rsidRPr="008A09E2">
        <w:rPr>
          <w:rFonts w:eastAsia="Times New Roman"/>
          <w:szCs w:val="24"/>
        </w:rPr>
        <w:t>Καμμένος</w:t>
      </w:r>
      <w:r>
        <w:rPr>
          <w:rFonts w:eastAsia="Times New Roman"/>
          <w:szCs w:val="24"/>
        </w:rPr>
        <w:t>,</w:t>
      </w:r>
      <w:r w:rsidRPr="008A09E2">
        <w:rPr>
          <w:rFonts w:eastAsia="Times New Roman"/>
          <w:szCs w:val="24"/>
        </w:rPr>
        <w:t xml:space="preserve"> τότε</w:t>
      </w:r>
      <w:r>
        <w:rPr>
          <w:rFonts w:eastAsia="Times New Roman"/>
          <w:szCs w:val="24"/>
        </w:rPr>
        <w:t>,</w:t>
      </w:r>
      <w:r w:rsidRPr="008A09E2">
        <w:rPr>
          <w:rFonts w:eastAsia="Times New Roman"/>
          <w:szCs w:val="24"/>
        </w:rPr>
        <w:t xml:space="preserve"> του έφτιαχνε τη γραβάτα</w:t>
      </w:r>
      <w:r>
        <w:rPr>
          <w:rFonts w:eastAsia="Times New Roman"/>
          <w:szCs w:val="24"/>
        </w:rPr>
        <w:t>. Φ</w:t>
      </w:r>
      <w:r w:rsidRPr="008A09E2">
        <w:rPr>
          <w:rFonts w:eastAsia="Times New Roman"/>
          <w:szCs w:val="24"/>
        </w:rPr>
        <w:t xml:space="preserve">όρεσε </w:t>
      </w:r>
      <w:r>
        <w:rPr>
          <w:rFonts w:eastAsia="Times New Roman"/>
          <w:szCs w:val="24"/>
        </w:rPr>
        <w:t xml:space="preserve">τη γραβάτα που του χάρισε ο </w:t>
      </w:r>
      <w:proofErr w:type="spellStart"/>
      <w:r>
        <w:rPr>
          <w:rFonts w:eastAsia="Times New Roman"/>
          <w:szCs w:val="24"/>
        </w:rPr>
        <w:t>Ζάεφ</w:t>
      </w:r>
      <w:proofErr w:type="spellEnd"/>
      <w:r>
        <w:rPr>
          <w:rFonts w:eastAsia="Times New Roman"/>
          <w:szCs w:val="24"/>
        </w:rPr>
        <w:t xml:space="preserve"> </w:t>
      </w:r>
      <w:r w:rsidRPr="008A09E2">
        <w:rPr>
          <w:rFonts w:eastAsia="Times New Roman"/>
          <w:szCs w:val="24"/>
        </w:rPr>
        <w:t xml:space="preserve">για την προδοσία της Μακεδονίας </w:t>
      </w:r>
      <w:r>
        <w:rPr>
          <w:rFonts w:eastAsia="Times New Roman"/>
          <w:szCs w:val="24"/>
        </w:rPr>
        <w:t>μας. Κ</w:t>
      </w:r>
      <w:r w:rsidRPr="008A09E2">
        <w:rPr>
          <w:rFonts w:eastAsia="Times New Roman"/>
          <w:szCs w:val="24"/>
        </w:rPr>
        <w:t>αι έρχ</w:t>
      </w:r>
      <w:r w:rsidRPr="008A09E2">
        <w:rPr>
          <w:rFonts w:eastAsia="Times New Roman"/>
          <w:szCs w:val="24"/>
        </w:rPr>
        <w:t xml:space="preserve">εται η είδηση ότι πάγωσε η απόδοση του </w:t>
      </w:r>
      <w:r>
        <w:rPr>
          <w:rFonts w:eastAsia="Times New Roman"/>
          <w:szCs w:val="24"/>
        </w:rPr>
        <w:t>1</w:t>
      </w:r>
      <w:r w:rsidRPr="008A09E2">
        <w:rPr>
          <w:rFonts w:eastAsia="Times New Roman"/>
          <w:szCs w:val="24"/>
        </w:rPr>
        <w:t xml:space="preserve"> δισεκατομμυρίου ευρώ από το </w:t>
      </w:r>
      <w:proofErr w:type="spellStart"/>
      <w:r w:rsidRPr="008A09E2">
        <w:rPr>
          <w:rFonts w:eastAsia="Times New Roman"/>
          <w:szCs w:val="24"/>
        </w:rPr>
        <w:t>Eurogroup</w:t>
      </w:r>
      <w:proofErr w:type="spellEnd"/>
      <w:r w:rsidRPr="008A09E2">
        <w:rPr>
          <w:rFonts w:eastAsia="Times New Roman"/>
          <w:szCs w:val="24"/>
        </w:rPr>
        <w:t xml:space="preserve"> και ότι </w:t>
      </w:r>
      <w:r>
        <w:rPr>
          <w:rFonts w:eastAsia="Times New Roman"/>
          <w:szCs w:val="24"/>
        </w:rPr>
        <w:t>ο</w:t>
      </w:r>
      <w:r w:rsidRPr="008A09E2">
        <w:rPr>
          <w:rFonts w:eastAsia="Times New Roman"/>
          <w:szCs w:val="24"/>
        </w:rPr>
        <w:t>ι διεθνείς τοκογλύφοι</w:t>
      </w:r>
      <w:r>
        <w:rPr>
          <w:rFonts w:eastAsia="Times New Roman"/>
          <w:szCs w:val="24"/>
        </w:rPr>
        <w:t>,</w:t>
      </w:r>
      <w:r w:rsidRPr="008A09E2">
        <w:rPr>
          <w:rFonts w:eastAsia="Times New Roman"/>
          <w:szCs w:val="24"/>
        </w:rPr>
        <w:t xml:space="preserve"> η δικτατορία των </w:t>
      </w:r>
      <w:r w:rsidRPr="008A09E2">
        <w:rPr>
          <w:rFonts w:eastAsia="Times New Roman"/>
          <w:szCs w:val="24"/>
        </w:rPr>
        <w:lastRenderedPageBreak/>
        <w:t>Βρυξελλών</w:t>
      </w:r>
      <w:r>
        <w:rPr>
          <w:rFonts w:eastAsia="Times New Roman"/>
          <w:szCs w:val="24"/>
        </w:rPr>
        <w:t>,</w:t>
      </w:r>
      <w:r w:rsidRPr="008A09E2">
        <w:rPr>
          <w:rFonts w:eastAsia="Times New Roman"/>
          <w:szCs w:val="24"/>
        </w:rPr>
        <w:t xml:space="preserve"> </w:t>
      </w:r>
      <w:r>
        <w:rPr>
          <w:rFonts w:eastAsia="Times New Roman"/>
          <w:szCs w:val="24"/>
        </w:rPr>
        <w:t>απαιτεί</w:t>
      </w:r>
      <w:r w:rsidRPr="008A09E2">
        <w:rPr>
          <w:rFonts w:eastAsia="Times New Roman"/>
          <w:szCs w:val="24"/>
        </w:rPr>
        <w:t xml:space="preserve"> περισσότερες θυσίες και μεγαλύτερη φτωχοποίηση των Ελλήνων</w:t>
      </w:r>
      <w:r>
        <w:rPr>
          <w:rFonts w:eastAsia="Times New Roman"/>
          <w:szCs w:val="24"/>
        </w:rPr>
        <w:t>,</w:t>
      </w:r>
      <w:r w:rsidRPr="008A09E2">
        <w:rPr>
          <w:rFonts w:eastAsia="Times New Roman"/>
          <w:szCs w:val="24"/>
        </w:rPr>
        <w:t xml:space="preserve"> φέρνοντας ως δικαιολογία την ασυμφωνία</w:t>
      </w:r>
      <w:r>
        <w:rPr>
          <w:rFonts w:eastAsia="Times New Roman"/>
          <w:szCs w:val="24"/>
        </w:rPr>
        <w:t xml:space="preserve"> των Υπουργ</w:t>
      </w:r>
      <w:r>
        <w:rPr>
          <w:rFonts w:eastAsia="Times New Roman"/>
          <w:szCs w:val="24"/>
        </w:rPr>
        <w:t xml:space="preserve">ών του Συμβουλίου, </w:t>
      </w:r>
      <w:r w:rsidRPr="008A09E2">
        <w:rPr>
          <w:rFonts w:eastAsia="Times New Roman"/>
          <w:szCs w:val="24"/>
        </w:rPr>
        <w:t>το</w:t>
      </w:r>
      <w:r>
        <w:rPr>
          <w:rFonts w:eastAsia="Times New Roman"/>
          <w:szCs w:val="24"/>
        </w:rPr>
        <w:t>υ</w:t>
      </w:r>
      <w:r w:rsidRPr="008A09E2">
        <w:rPr>
          <w:rFonts w:eastAsia="Times New Roman"/>
          <w:szCs w:val="24"/>
        </w:rPr>
        <w:t xml:space="preserve"> </w:t>
      </w:r>
      <w:proofErr w:type="spellStart"/>
      <w:r w:rsidRPr="008A09E2">
        <w:rPr>
          <w:rFonts w:eastAsia="Times New Roman"/>
          <w:szCs w:val="24"/>
        </w:rPr>
        <w:t>Eurogroup</w:t>
      </w:r>
      <w:proofErr w:type="spellEnd"/>
      <w:r>
        <w:rPr>
          <w:rFonts w:eastAsia="Times New Roman"/>
          <w:szCs w:val="24"/>
        </w:rPr>
        <w:t>,</w:t>
      </w:r>
      <w:r w:rsidRPr="008A09E2">
        <w:rPr>
          <w:rFonts w:eastAsia="Times New Roman"/>
          <w:szCs w:val="24"/>
        </w:rPr>
        <w:t xml:space="preserve"> με τον Έλληνα Υπουργό Οικονομικών</w:t>
      </w:r>
      <w:r>
        <w:rPr>
          <w:rFonts w:eastAsia="Times New Roman"/>
          <w:szCs w:val="24"/>
        </w:rPr>
        <w:t>.</w:t>
      </w:r>
      <w:r w:rsidRPr="008A09E2">
        <w:rPr>
          <w:rFonts w:eastAsia="Times New Roman"/>
          <w:szCs w:val="24"/>
        </w:rPr>
        <w:t xml:space="preserve"> </w:t>
      </w:r>
    </w:p>
    <w:p w14:paraId="19C9A93A" w14:textId="77777777" w:rsidR="005136E3" w:rsidRDefault="0098028A">
      <w:pPr>
        <w:spacing w:after="0" w:line="600" w:lineRule="auto"/>
        <w:ind w:firstLine="720"/>
        <w:jc w:val="both"/>
        <w:rPr>
          <w:rFonts w:eastAsia="Times New Roman"/>
          <w:szCs w:val="24"/>
        </w:rPr>
      </w:pPr>
      <w:r>
        <w:rPr>
          <w:rFonts w:eastAsia="Times New Roman"/>
          <w:szCs w:val="24"/>
        </w:rPr>
        <w:t>Σ</w:t>
      </w:r>
      <w:r w:rsidRPr="008A09E2">
        <w:rPr>
          <w:rFonts w:eastAsia="Times New Roman"/>
          <w:szCs w:val="24"/>
        </w:rPr>
        <w:t>υγχρόνως</w:t>
      </w:r>
      <w:r>
        <w:rPr>
          <w:rFonts w:eastAsia="Times New Roman"/>
          <w:szCs w:val="24"/>
        </w:rPr>
        <w:t>,</w:t>
      </w:r>
      <w:r w:rsidRPr="008A09E2">
        <w:rPr>
          <w:rFonts w:eastAsia="Times New Roman"/>
          <w:szCs w:val="24"/>
        </w:rPr>
        <w:t xml:space="preserve"> αυτό το </w:t>
      </w:r>
      <w:proofErr w:type="spellStart"/>
      <w:r w:rsidRPr="008A09E2">
        <w:rPr>
          <w:rFonts w:eastAsia="Times New Roman"/>
          <w:szCs w:val="24"/>
        </w:rPr>
        <w:t>Eurogroup</w:t>
      </w:r>
      <w:proofErr w:type="spellEnd"/>
      <w:r w:rsidRPr="008A09E2">
        <w:rPr>
          <w:rFonts w:eastAsia="Times New Roman"/>
          <w:szCs w:val="24"/>
        </w:rPr>
        <w:t xml:space="preserve"> </w:t>
      </w:r>
      <w:r>
        <w:rPr>
          <w:rFonts w:eastAsia="Times New Roman"/>
          <w:szCs w:val="24"/>
        </w:rPr>
        <w:t xml:space="preserve">αποφάσισε </w:t>
      </w:r>
      <w:r w:rsidRPr="008A09E2">
        <w:rPr>
          <w:rFonts w:eastAsia="Times New Roman"/>
          <w:szCs w:val="24"/>
        </w:rPr>
        <w:t>την ενεργοποίηση ενός πλαισίου ενισχυμένης εποπτείας για την Ελλάδα</w:t>
      </w:r>
      <w:r>
        <w:rPr>
          <w:rFonts w:eastAsia="Times New Roman"/>
          <w:szCs w:val="24"/>
        </w:rPr>
        <w:t>,</w:t>
      </w:r>
      <w:r w:rsidRPr="008A09E2">
        <w:rPr>
          <w:rFonts w:eastAsia="Times New Roman"/>
          <w:szCs w:val="24"/>
        </w:rPr>
        <w:t xml:space="preserve"> το οποίο έχει τεθεί σε ισχύ από τον Αύγουστο του </w:t>
      </w:r>
      <w:r>
        <w:rPr>
          <w:rFonts w:eastAsia="Times New Roman"/>
          <w:szCs w:val="24"/>
        </w:rPr>
        <w:t>20</w:t>
      </w:r>
      <w:r w:rsidRPr="008A09E2">
        <w:rPr>
          <w:rFonts w:eastAsia="Times New Roman"/>
          <w:szCs w:val="24"/>
        </w:rPr>
        <w:t>18</w:t>
      </w:r>
      <w:r>
        <w:rPr>
          <w:rFonts w:eastAsia="Times New Roman"/>
          <w:szCs w:val="24"/>
        </w:rPr>
        <w:t>, δηλαδή με τη</w:t>
      </w:r>
      <w:r w:rsidRPr="008A09E2">
        <w:rPr>
          <w:rFonts w:eastAsia="Times New Roman"/>
          <w:szCs w:val="24"/>
        </w:rPr>
        <w:t xml:space="preserve"> λήξη του π</w:t>
      </w:r>
      <w:r w:rsidRPr="008A09E2">
        <w:rPr>
          <w:rFonts w:eastAsia="Times New Roman"/>
          <w:szCs w:val="24"/>
        </w:rPr>
        <w:t>ρογράμματος της χρηματοδοτικής συνδρομής</w:t>
      </w:r>
      <w:r>
        <w:rPr>
          <w:rFonts w:eastAsia="Times New Roman"/>
          <w:szCs w:val="24"/>
        </w:rPr>
        <w:t>,</w:t>
      </w:r>
      <w:r w:rsidRPr="008A09E2">
        <w:rPr>
          <w:rFonts w:eastAsia="Times New Roman"/>
          <w:szCs w:val="24"/>
        </w:rPr>
        <w:t xml:space="preserve"> με επιτόκια μικρότερα από τις χρηματοπιστωτικές αγορές</w:t>
      </w:r>
      <w:r>
        <w:rPr>
          <w:rFonts w:eastAsia="Times New Roman"/>
          <w:szCs w:val="24"/>
        </w:rPr>
        <w:t>.</w:t>
      </w:r>
      <w:r w:rsidRPr="008A09E2">
        <w:rPr>
          <w:rFonts w:eastAsia="Times New Roman"/>
          <w:szCs w:val="24"/>
        </w:rPr>
        <w:t xml:space="preserve"> </w:t>
      </w:r>
    </w:p>
    <w:p w14:paraId="19C9A93B" w14:textId="77777777" w:rsidR="005136E3" w:rsidRDefault="0098028A">
      <w:pPr>
        <w:spacing w:after="0" w:line="600" w:lineRule="auto"/>
        <w:ind w:firstLine="720"/>
        <w:jc w:val="both"/>
        <w:rPr>
          <w:rFonts w:eastAsia="Times New Roman"/>
          <w:szCs w:val="24"/>
        </w:rPr>
      </w:pPr>
      <w:r>
        <w:rPr>
          <w:rFonts w:eastAsia="Times New Roman"/>
          <w:szCs w:val="24"/>
        </w:rPr>
        <w:t>Μ</w:t>
      </w:r>
      <w:r w:rsidRPr="008A09E2">
        <w:rPr>
          <w:rFonts w:eastAsia="Times New Roman"/>
          <w:szCs w:val="24"/>
        </w:rPr>
        <w:t>ε απλά λόγια</w:t>
      </w:r>
      <w:r>
        <w:rPr>
          <w:rFonts w:eastAsia="Times New Roman"/>
          <w:szCs w:val="24"/>
        </w:rPr>
        <w:t>, οι Βρυξέλλες</w:t>
      </w:r>
      <w:r w:rsidRPr="008A09E2">
        <w:rPr>
          <w:rFonts w:eastAsia="Times New Roman"/>
          <w:szCs w:val="24"/>
        </w:rPr>
        <w:t xml:space="preserve"> συνεχίζουν να έχουν τον έλεγχο</w:t>
      </w:r>
      <w:r>
        <w:rPr>
          <w:rFonts w:eastAsia="Times New Roman"/>
          <w:szCs w:val="24"/>
        </w:rPr>
        <w:t>, συνεχίζουν να στραγγαλίζ</w:t>
      </w:r>
      <w:r w:rsidRPr="008A09E2">
        <w:rPr>
          <w:rFonts w:eastAsia="Times New Roman"/>
          <w:szCs w:val="24"/>
        </w:rPr>
        <w:t xml:space="preserve">ουν οικονομικά και δημοσιονομικά </w:t>
      </w:r>
      <w:r>
        <w:rPr>
          <w:rFonts w:eastAsia="Times New Roman"/>
          <w:szCs w:val="24"/>
        </w:rPr>
        <w:t>τη</w:t>
      </w:r>
      <w:r w:rsidRPr="008A09E2">
        <w:rPr>
          <w:rFonts w:eastAsia="Times New Roman"/>
          <w:szCs w:val="24"/>
        </w:rPr>
        <w:t xml:space="preserve"> χρηματοπιστωτική κατάσταση της πατρίδας </w:t>
      </w:r>
      <w:r>
        <w:rPr>
          <w:rFonts w:eastAsia="Times New Roman"/>
          <w:szCs w:val="24"/>
        </w:rPr>
        <w:t>μας,</w:t>
      </w:r>
      <w:r w:rsidRPr="008A09E2">
        <w:rPr>
          <w:rFonts w:eastAsia="Times New Roman"/>
          <w:szCs w:val="24"/>
        </w:rPr>
        <w:t xml:space="preserve"> χωρίς καν να μας δανείζουν</w:t>
      </w:r>
      <w:r>
        <w:rPr>
          <w:rFonts w:eastAsia="Times New Roman"/>
          <w:szCs w:val="24"/>
        </w:rPr>
        <w:t>.</w:t>
      </w:r>
      <w:r w:rsidRPr="008A09E2">
        <w:rPr>
          <w:rFonts w:eastAsia="Times New Roman"/>
          <w:szCs w:val="24"/>
        </w:rPr>
        <w:t xml:space="preserve"> </w:t>
      </w:r>
      <w:r>
        <w:rPr>
          <w:rFonts w:eastAsia="Times New Roman"/>
          <w:szCs w:val="24"/>
        </w:rPr>
        <w:t>Δ</w:t>
      </w:r>
      <w:r w:rsidRPr="008A09E2">
        <w:rPr>
          <w:rFonts w:eastAsia="Times New Roman"/>
          <w:szCs w:val="24"/>
        </w:rPr>
        <w:t>εν χρειάζεται πια να μας δανείζουν</w:t>
      </w:r>
      <w:r>
        <w:rPr>
          <w:rFonts w:eastAsia="Times New Roman"/>
          <w:szCs w:val="24"/>
        </w:rPr>
        <w:t>,</w:t>
      </w:r>
      <w:r w:rsidRPr="008A09E2">
        <w:rPr>
          <w:rFonts w:eastAsia="Times New Roman"/>
          <w:szCs w:val="24"/>
        </w:rPr>
        <w:t xml:space="preserve"> αλλά να μας ελέγχουν και να μας </w:t>
      </w:r>
      <w:proofErr w:type="spellStart"/>
      <w:r>
        <w:rPr>
          <w:rFonts w:eastAsia="Times New Roman"/>
          <w:szCs w:val="24"/>
        </w:rPr>
        <w:t>φτωχοποιούν</w:t>
      </w:r>
      <w:proofErr w:type="spellEnd"/>
      <w:r>
        <w:rPr>
          <w:rFonts w:eastAsia="Times New Roman"/>
          <w:szCs w:val="24"/>
        </w:rPr>
        <w:t>.</w:t>
      </w:r>
    </w:p>
    <w:p w14:paraId="19C9A93C" w14:textId="77777777" w:rsidR="005136E3" w:rsidRDefault="0098028A">
      <w:pPr>
        <w:spacing w:after="0" w:line="600" w:lineRule="auto"/>
        <w:ind w:firstLine="720"/>
        <w:jc w:val="both"/>
        <w:rPr>
          <w:rFonts w:eastAsia="Times New Roman"/>
          <w:szCs w:val="24"/>
        </w:rPr>
      </w:pPr>
      <w:r>
        <w:rPr>
          <w:rFonts w:eastAsia="Times New Roman"/>
          <w:szCs w:val="24"/>
        </w:rPr>
        <w:t>Επίσης,</w:t>
      </w:r>
      <w:r w:rsidRPr="008A09E2">
        <w:rPr>
          <w:rFonts w:eastAsia="Times New Roman"/>
          <w:szCs w:val="24"/>
        </w:rPr>
        <w:t xml:space="preserve"> σε αυτή τη συγκυρία έχουμε </w:t>
      </w:r>
      <w:r>
        <w:rPr>
          <w:rFonts w:eastAsia="Times New Roman"/>
          <w:szCs w:val="24"/>
        </w:rPr>
        <w:t xml:space="preserve">τις τράπεζες </w:t>
      </w:r>
      <w:r w:rsidRPr="008A09E2">
        <w:rPr>
          <w:rFonts w:eastAsia="Times New Roman"/>
          <w:szCs w:val="24"/>
        </w:rPr>
        <w:t xml:space="preserve">να </w:t>
      </w:r>
      <w:r>
        <w:rPr>
          <w:rFonts w:eastAsia="Times New Roman"/>
          <w:szCs w:val="24"/>
        </w:rPr>
        <w:t>στραγγαλίζουν κυριολεκτικά τον ελληνικό λαό, να έ</w:t>
      </w:r>
      <w:r>
        <w:rPr>
          <w:rFonts w:eastAsia="Times New Roman"/>
          <w:szCs w:val="24"/>
        </w:rPr>
        <w:t xml:space="preserve">χουν </w:t>
      </w:r>
      <w:r w:rsidRPr="008A09E2">
        <w:rPr>
          <w:rFonts w:eastAsia="Times New Roman"/>
          <w:szCs w:val="24"/>
        </w:rPr>
        <w:t>αποκοπεί από την πραγματική ελληνική οικονομία</w:t>
      </w:r>
      <w:r>
        <w:rPr>
          <w:rFonts w:eastAsia="Times New Roman"/>
          <w:szCs w:val="24"/>
        </w:rPr>
        <w:t>,</w:t>
      </w:r>
      <w:r w:rsidRPr="008A09E2">
        <w:rPr>
          <w:rFonts w:eastAsia="Times New Roman"/>
          <w:szCs w:val="24"/>
        </w:rPr>
        <w:t xml:space="preserve"> να εξυπηρετούν και να βρίσκονται ουσιαστικά σε ξένα χέρια</w:t>
      </w:r>
      <w:r>
        <w:rPr>
          <w:rFonts w:eastAsia="Times New Roman"/>
          <w:szCs w:val="24"/>
        </w:rPr>
        <w:t>,</w:t>
      </w:r>
      <w:r w:rsidRPr="008A09E2">
        <w:rPr>
          <w:rFonts w:eastAsia="Times New Roman"/>
          <w:szCs w:val="24"/>
        </w:rPr>
        <w:t xml:space="preserve"> να εξυπηρετούν ξένα </w:t>
      </w:r>
      <w:r w:rsidRPr="008A09E2">
        <w:rPr>
          <w:rFonts w:eastAsia="Times New Roman"/>
          <w:szCs w:val="24"/>
        </w:rPr>
        <w:lastRenderedPageBreak/>
        <w:t>συμφέροντα</w:t>
      </w:r>
      <w:r>
        <w:rPr>
          <w:rFonts w:eastAsia="Times New Roman"/>
          <w:szCs w:val="24"/>
        </w:rPr>
        <w:t>,</w:t>
      </w:r>
      <w:r w:rsidRPr="008A09E2">
        <w:rPr>
          <w:rFonts w:eastAsia="Times New Roman"/>
          <w:szCs w:val="24"/>
        </w:rPr>
        <w:t xml:space="preserve"> με μοναδικό προσανατολισμό το</w:t>
      </w:r>
      <w:r>
        <w:rPr>
          <w:rFonts w:eastAsia="Times New Roman"/>
          <w:szCs w:val="24"/>
        </w:rPr>
        <w:t>ν</w:t>
      </w:r>
      <w:r w:rsidRPr="008A09E2">
        <w:rPr>
          <w:rFonts w:eastAsia="Times New Roman"/>
          <w:szCs w:val="24"/>
        </w:rPr>
        <w:t xml:space="preserve"> συνεχή δανεισμό και την επαπειλούμενη περαιτέρω διάσωσή τους με το υστέρημα του ε</w:t>
      </w:r>
      <w:r w:rsidRPr="008A09E2">
        <w:rPr>
          <w:rFonts w:eastAsia="Times New Roman"/>
          <w:szCs w:val="24"/>
        </w:rPr>
        <w:t>λληνικού λαού</w:t>
      </w:r>
      <w:r>
        <w:rPr>
          <w:rFonts w:eastAsia="Times New Roman"/>
          <w:szCs w:val="24"/>
        </w:rPr>
        <w:t>.</w:t>
      </w:r>
    </w:p>
    <w:p w14:paraId="19C9A93D" w14:textId="77777777" w:rsidR="005136E3" w:rsidRDefault="0098028A">
      <w:pPr>
        <w:spacing w:after="0" w:line="600" w:lineRule="auto"/>
        <w:ind w:firstLine="720"/>
        <w:jc w:val="both"/>
        <w:rPr>
          <w:rFonts w:eastAsia="Times New Roman"/>
          <w:szCs w:val="24"/>
        </w:rPr>
      </w:pPr>
      <w:r>
        <w:rPr>
          <w:rFonts w:eastAsia="Times New Roman"/>
          <w:szCs w:val="24"/>
        </w:rPr>
        <w:t>Γ</w:t>
      </w:r>
      <w:r w:rsidRPr="008A09E2">
        <w:rPr>
          <w:rFonts w:eastAsia="Times New Roman"/>
          <w:szCs w:val="24"/>
        </w:rPr>
        <w:t>ια άλλη μία φορά θα κληθεί ο ελληνικός λαός να πληρώσει τις τράπεζες</w:t>
      </w:r>
      <w:r>
        <w:rPr>
          <w:rFonts w:eastAsia="Times New Roman"/>
          <w:szCs w:val="24"/>
        </w:rPr>
        <w:t>,</w:t>
      </w:r>
      <w:r w:rsidRPr="008A09E2">
        <w:rPr>
          <w:rFonts w:eastAsia="Times New Roman"/>
          <w:szCs w:val="24"/>
        </w:rPr>
        <w:t xml:space="preserve"> τις οποίες τις πληρώνει ήδη</w:t>
      </w:r>
      <w:r>
        <w:rPr>
          <w:rFonts w:eastAsia="Times New Roman"/>
          <w:szCs w:val="24"/>
        </w:rPr>
        <w:t>.</w:t>
      </w:r>
      <w:r w:rsidRPr="008A09E2">
        <w:rPr>
          <w:rFonts w:eastAsia="Times New Roman"/>
          <w:szCs w:val="24"/>
        </w:rPr>
        <w:t xml:space="preserve"> </w:t>
      </w:r>
      <w:r>
        <w:rPr>
          <w:rFonts w:eastAsia="Times New Roman"/>
          <w:szCs w:val="24"/>
        </w:rPr>
        <w:t xml:space="preserve">Τις πληρώνει με </w:t>
      </w:r>
      <w:r w:rsidRPr="008A09E2">
        <w:rPr>
          <w:rFonts w:eastAsia="Times New Roman"/>
          <w:szCs w:val="24"/>
        </w:rPr>
        <w:t>το αίμα του</w:t>
      </w:r>
      <w:r>
        <w:rPr>
          <w:rFonts w:eastAsia="Times New Roman"/>
          <w:szCs w:val="24"/>
        </w:rPr>
        <w:t xml:space="preserve">, τις πληρώνει </w:t>
      </w:r>
      <w:r w:rsidRPr="008A09E2">
        <w:rPr>
          <w:rFonts w:eastAsia="Times New Roman"/>
          <w:szCs w:val="24"/>
        </w:rPr>
        <w:t>με την πρώτη κατοικία</w:t>
      </w:r>
      <w:r>
        <w:rPr>
          <w:rFonts w:eastAsia="Times New Roman"/>
          <w:szCs w:val="24"/>
        </w:rPr>
        <w:t xml:space="preserve">, τις πληρώνει </w:t>
      </w:r>
      <w:r w:rsidRPr="008A09E2">
        <w:rPr>
          <w:rFonts w:eastAsia="Times New Roman"/>
          <w:szCs w:val="24"/>
        </w:rPr>
        <w:t>με την περιουσία του</w:t>
      </w:r>
      <w:r>
        <w:rPr>
          <w:rFonts w:eastAsia="Times New Roman"/>
          <w:szCs w:val="24"/>
        </w:rPr>
        <w:t xml:space="preserve">, με τα σπίτια του. </w:t>
      </w:r>
    </w:p>
    <w:p w14:paraId="19C9A93E" w14:textId="77777777" w:rsidR="005136E3" w:rsidRDefault="0098028A">
      <w:pPr>
        <w:spacing w:after="0" w:line="600" w:lineRule="auto"/>
        <w:ind w:firstLine="720"/>
        <w:jc w:val="both"/>
        <w:rPr>
          <w:rFonts w:eastAsia="Times New Roman"/>
          <w:szCs w:val="24"/>
        </w:rPr>
      </w:pPr>
      <w:r>
        <w:rPr>
          <w:rFonts w:eastAsia="Times New Roman"/>
          <w:szCs w:val="24"/>
        </w:rPr>
        <w:t>Εμείς ως κίνημα εθνικό</w:t>
      </w:r>
      <w:r>
        <w:rPr>
          <w:rFonts w:eastAsia="Times New Roman"/>
          <w:szCs w:val="24"/>
        </w:rPr>
        <w:t xml:space="preserve">, ως κίνημα λαϊκό, ως κίνημα το οποίο έχει στο πρόγραμμά του, σε περίοπτη θέση, την αρχή της κοινωνικής δικαιοσύνης, καλούμε τον ελληνικό λαό σε αντίσταση. Αντισταθείτε στη δικτατορία των Βρυξελλών και αντισταθείτε στα </w:t>
      </w:r>
      <w:r w:rsidRPr="008A09E2">
        <w:rPr>
          <w:rFonts w:eastAsia="Times New Roman"/>
          <w:szCs w:val="24"/>
        </w:rPr>
        <w:t xml:space="preserve">ντόπια ανδρείκελα </w:t>
      </w:r>
      <w:r>
        <w:rPr>
          <w:rFonts w:eastAsia="Times New Roman"/>
          <w:szCs w:val="24"/>
        </w:rPr>
        <w:t>αυτής της δικτατορί</w:t>
      </w:r>
      <w:r>
        <w:rPr>
          <w:rFonts w:eastAsia="Times New Roman"/>
          <w:szCs w:val="24"/>
        </w:rPr>
        <w:t xml:space="preserve">ας. </w:t>
      </w:r>
    </w:p>
    <w:p w14:paraId="19C9A93F" w14:textId="77777777" w:rsidR="005136E3" w:rsidRDefault="0098028A">
      <w:pPr>
        <w:spacing w:after="0" w:line="600" w:lineRule="auto"/>
        <w:ind w:firstLine="720"/>
        <w:jc w:val="both"/>
        <w:rPr>
          <w:rFonts w:eastAsia="Times New Roman"/>
          <w:szCs w:val="24"/>
        </w:rPr>
      </w:pPr>
      <w:r>
        <w:rPr>
          <w:rFonts w:eastAsia="Times New Roman"/>
          <w:szCs w:val="24"/>
        </w:rPr>
        <w:t>Μ</w:t>
      </w:r>
      <w:r w:rsidRPr="008A09E2">
        <w:rPr>
          <w:rFonts w:eastAsia="Times New Roman"/>
          <w:szCs w:val="24"/>
        </w:rPr>
        <w:t xml:space="preserve">όνο μία κυβέρνηση θα έχει τη βούληση για </w:t>
      </w:r>
      <w:r>
        <w:rPr>
          <w:rFonts w:eastAsia="Times New Roman"/>
          <w:szCs w:val="24"/>
        </w:rPr>
        <w:t xml:space="preserve">την </w:t>
      </w:r>
      <w:r w:rsidRPr="008A09E2">
        <w:rPr>
          <w:rFonts w:eastAsia="Times New Roman"/>
          <w:szCs w:val="24"/>
        </w:rPr>
        <w:t xml:space="preserve">πραγματική ανάπτυξη της </w:t>
      </w:r>
      <w:r>
        <w:rPr>
          <w:rFonts w:eastAsia="Times New Roman"/>
          <w:szCs w:val="24"/>
        </w:rPr>
        <w:t>ε</w:t>
      </w:r>
      <w:r w:rsidRPr="008A09E2">
        <w:rPr>
          <w:rFonts w:eastAsia="Times New Roman"/>
          <w:szCs w:val="24"/>
        </w:rPr>
        <w:t>λληνικής εθνικής οικονομίας και της ευημερίας του ελληνικού λαού</w:t>
      </w:r>
      <w:r>
        <w:rPr>
          <w:rFonts w:eastAsia="Times New Roman"/>
          <w:szCs w:val="24"/>
        </w:rPr>
        <w:t>,</w:t>
      </w:r>
      <w:r w:rsidRPr="008A09E2">
        <w:rPr>
          <w:rFonts w:eastAsia="Times New Roman"/>
          <w:szCs w:val="24"/>
        </w:rPr>
        <w:t xml:space="preserve"> μία </w:t>
      </w:r>
      <w:r>
        <w:rPr>
          <w:rFonts w:eastAsia="Times New Roman"/>
          <w:szCs w:val="24"/>
        </w:rPr>
        <w:t>ε</w:t>
      </w:r>
      <w:r w:rsidRPr="008A09E2">
        <w:rPr>
          <w:rFonts w:eastAsia="Times New Roman"/>
          <w:szCs w:val="24"/>
        </w:rPr>
        <w:t xml:space="preserve">θνική κυβέρνηση που θα </w:t>
      </w:r>
      <w:r>
        <w:rPr>
          <w:rFonts w:eastAsia="Times New Roman"/>
          <w:szCs w:val="24"/>
        </w:rPr>
        <w:t>αναπροσανατολίσει</w:t>
      </w:r>
      <w:r w:rsidRPr="008A09E2">
        <w:rPr>
          <w:rFonts w:eastAsia="Times New Roman"/>
          <w:szCs w:val="24"/>
        </w:rPr>
        <w:t xml:space="preserve"> το τραπεζικό σύστημα και </w:t>
      </w:r>
      <w:r>
        <w:rPr>
          <w:rFonts w:eastAsia="Times New Roman"/>
          <w:szCs w:val="24"/>
        </w:rPr>
        <w:t xml:space="preserve">θα το φέρει προς τα συμφέροντα, </w:t>
      </w:r>
      <w:r w:rsidRPr="008A09E2">
        <w:rPr>
          <w:rFonts w:eastAsia="Times New Roman"/>
          <w:szCs w:val="24"/>
        </w:rPr>
        <w:t>πραγματικά</w:t>
      </w:r>
      <w:r>
        <w:rPr>
          <w:rFonts w:eastAsia="Times New Roman"/>
          <w:szCs w:val="24"/>
        </w:rPr>
        <w:t>,</w:t>
      </w:r>
      <w:r w:rsidRPr="008A09E2">
        <w:rPr>
          <w:rFonts w:eastAsia="Times New Roman"/>
          <w:szCs w:val="24"/>
        </w:rPr>
        <w:t xml:space="preserve"> των Ελλήνων και όχι των τοκογλύφων</w:t>
      </w:r>
      <w:r>
        <w:rPr>
          <w:rFonts w:eastAsia="Times New Roman"/>
          <w:szCs w:val="24"/>
        </w:rPr>
        <w:t>.</w:t>
      </w:r>
      <w:r w:rsidRPr="008A09E2">
        <w:rPr>
          <w:rFonts w:eastAsia="Times New Roman"/>
          <w:szCs w:val="24"/>
        </w:rPr>
        <w:t xml:space="preserve"> </w:t>
      </w:r>
    </w:p>
    <w:p w14:paraId="19C9A940" w14:textId="77777777" w:rsidR="005136E3" w:rsidRDefault="0098028A">
      <w:pPr>
        <w:spacing w:after="0" w:line="600" w:lineRule="auto"/>
        <w:ind w:firstLine="720"/>
        <w:jc w:val="both"/>
        <w:rPr>
          <w:rFonts w:eastAsia="Times New Roman"/>
          <w:szCs w:val="24"/>
        </w:rPr>
      </w:pPr>
      <w:r>
        <w:rPr>
          <w:rFonts w:eastAsia="Times New Roman"/>
          <w:szCs w:val="24"/>
        </w:rPr>
        <w:t xml:space="preserve">Πέρα από τα </w:t>
      </w:r>
      <w:r w:rsidRPr="008A09E2">
        <w:rPr>
          <w:rFonts w:eastAsia="Times New Roman"/>
          <w:szCs w:val="24"/>
        </w:rPr>
        <w:t>οικονομικά</w:t>
      </w:r>
      <w:r>
        <w:rPr>
          <w:rFonts w:eastAsia="Times New Roman"/>
          <w:szCs w:val="24"/>
        </w:rPr>
        <w:t xml:space="preserve">, έχουμε και πολλά ενδιαφέροντα </w:t>
      </w:r>
      <w:r w:rsidRPr="008A09E2">
        <w:rPr>
          <w:rFonts w:eastAsia="Times New Roman"/>
          <w:szCs w:val="24"/>
        </w:rPr>
        <w:t>πολιτικά</w:t>
      </w:r>
      <w:r>
        <w:rPr>
          <w:rFonts w:eastAsia="Times New Roman"/>
          <w:szCs w:val="24"/>
        </w:rPr>
        <w:t xml:space="preserve">. Είχαμε προσφάτως τη δήλωση του κ. </w:t>
      </w:r>
      <w:proofErr w:type="spellStart"/>
      <w:r w:rsidRPr="008A09E2">
        <w:rPr>
          <w:rFonts w:eastAsia="Times New Roman"/>
          <w:szCs w:val="24"/>
        </w:rPr>
        <w:t>Κατρούγκαλου</w:t>
      </w:r>
      <w:proofErr w:type="spellEnd"/>
      <w:r>
        <w:rPr>
          <w:rFonts w:eastAsia="Times New Roman"/>
          <w:szCs w:val="24"/>
        </w:rPr>
        <w:t>,</w:t>
      </w:r>
      <w:r w:rsidRPr="008A09E2">
        <w:rPr>
          <w:rFonts w:eastAsia="Times New Roman"/>
          <w:szCs w:val="24"/>
        </w:rPr>
        <w:t xml:space="preserve"> </w:t>
      </w:r>
      <w:r w:rsidRPr="008A09E2">
        <w:rPr>
          <w:rFonts w:eastAsia="Times New Roman"/>
          <w:szCs w:val="24"/>
        </w:rPr>
        <w:lastRenderedPageBreak/>
        <w:t xml:space="preserve">ο οποίος μας είπε ότι είναι </w:t>
      </w:r>
      <w:r>
        <w:rPr>
          <w:rFonts w:eastAsia="Times New Roman"/>
          <w:szCs w:val="24"/>
        </w:rPr>
        <w:t xml:space="preserve">η </w:t>
      </w:r>
      <w:r w:rsidRPr="008A09E2">
        <w:rPr>
          <w:rFonts w:eastAsia="Times New Roman"/>
          <w:szCs w:val="24"/>
        </w:rPr>
        <w:t xml:space="preserve">κατάλληλη στιγμή ώστε να δοθεί </w:t>
      </w:r>
      <w:r>
        <w:rPr>
          <w:rFonts w:eastAsia="Times New Roman"/>
          <w:szCs w:val="24"/>
        </w:rPr>
        <w:t>Νόμπελ -</w:t>
      </w:r>
      <w:r w:rsidRPr="008A09E2">
        <w:rPr>
          <w:rFonts w:eastAsia="Times New Roman"/>
          <w:szCs w:val="24"/>
        </w:rPr>
        <w:t>το Νόμπελ Ειρήνης συγκεκριμένα</w:t>
      </w:r>
      <w:r>
        <w:rPr>
          <w:rFonts w:eastAsia="Times New Roman"/>
          <w:szCs w:val="24"/>
        </w:rPr>
        <w:t xml:space="preserve">- στον </w:t>
      </w:r>
      <w:r>
        <w:rPr>
          <w:rFonts w:eastAsia="Times New Roman"/>
          <w:szCs w:val="24"/>
        </w:rPr>
        <w:t>κ. Τσίπρα</w:t>
      </w:r>
      <w:r w:rsidRPr="008A09E2">
        <w:rPr>
          <w:rFonts w:eastAsia="Times New Roman"/>
          <w:szCs w:val="24"/>
        </w:rPr>
        <w:t xml:space="preserve"> για τη Συμφωνία των Πρεσπών</w:t>
      </w:r>
      <w:r>
        <w:rPr>
          <w:rFonts w:eastAsia="Times New Roman"/>
          <w:szCs w:val="24"/>
        </w:rPr>
        <w:t>.</w:t>
      </w:r>
      <w:r w:rsidRPr="008A09E2">
        <w:rPr>
          <w:rFonts w:eastAsia="Times New Roman"/>
          <w:szCs w:val="24"/>
        </w:rPr>
        <w:t xml:space="preserve"> </w:t>
      </w:r>
      <w:r>
        <w:rPr>
          <w:rFonts w:eastAsia="Times New Roman"/>
          <w:szCs w:val="24"/>
        </w:rPr>
        <w:t>Η</w:t>
      </w:r>
      <w:r w:rsidRPr="008A09E2">
        <w:rPr>
          <w:rFonts w:eastAsia="Times New Roman"/>
          <w:szCs w:val="24"/>
        </w:rPr>
        <w:t xml:space="preserve"> συνέντευξη αυτή δόθηκε στο γερμανικό περιοδικό </w:t>
      </w:r>
      <w:r>
        <w:rPr>
          <w:rFonts w:eastAsia="Times New Roman"/>
          <w:szCs w:val="24"/>
        </w:rPr>
        <w:t>«</w:t>
      </w:r>
      <w:r w:rsidRPr="008A09E2">
        <w:rPr>
          <w:rFonts w:eastAsia="Times New Roman"/>
          <w:szCs w:val="24"/>
        </w:rPr>
        <w:t>DER SPIEGEL</w:t>
      </w:r>
      <w:r>
        <w:rPr>
          <w:rFonts w:eastAsia="Times New Roman"/>
          <w:szCs w:val="24"/>
        </w:rPr>
        <w:t>». Ε</w:t>
      </w:r>
      <w:r w:rsidRPr="008A09E2">
        <w:rPr>
          <w:rFonts w:eastAsia="Times New Roman"/>
          <w:szCs w:val="24"/>
        </w:rPr>
        <w:t>ίπε</w:t>
      </w:r>
      <w:r>
        <w:rPr>
          <w:rFonts w:eastAsia="Times New Roman"/>
          <w:szCs w:val="24"/>
        </w:rPr>
        <w:t>,</w:t>
      </w:r>
      <w:r w:rsidRPr="008A09E2">
        <w:rPr>
          <w:rFonts w:eastAsia="Times New Roman"/>
          <w:szCs w:val="24"/>
        </w:rPr>
        <w:t xml:space="preserve"> </w:t>
      </w:r>
      <w:r>
        <w:rPr>
          <w:rFonts w:eastAsia="Times New Roman"/>
          <w:szCs w:val="24"/>
        </w:rPr>
        <w:t xml:space="preserve">δε, </w:t>
      </w:r>
      <w:r w:rsidRPr="008A09E2">
        <w:rPr>
          <w:rFonts w:eastAsia="Times New Roman"/>
          <w:szCs w:val="24"/>
        </w:rPr>
        <w:t xml:space="preserve">χαρακτηριστικά </w:t>
      </w:r>
      <w:r>
        <w:rPr>
          <w:rFonts w:eastAsia="Times New Roman"/>
          <w:szCs w:val="24"/>
        </w:rPr>
        <w:t xml:space="preserve">ο κ. </w:t>
      </w:r>
      <w:proofErr w:type="spellStart"/>
      <w:r w:rsidRPr="008A09E2">
        <w:rPr>
          <w:rFonts w:eastAsia="Times New Roman"/>
          <w:szCs w:val="24"/>
        </w:rPr>
        <w:t>Κατρούγκαλος</w:t>
      </w:r>
      <w:proofErr w:type="spellEnd"/>
      <w:r w:rsidRPr="008A09E2">
        <w:rPr>
          <w:rFonts w:eastAsia="Times New Roman"/>
          <w:szCs w:val="24"/>
        </w:rPr>
        <w:t xml:space="preserve"> </w:t>
      </w:r>
      <w:r>
        <w:rPr>
          <w:rFonts w:eastAsia="Times New Roman"/>
          <w:szCs w:val="24"/>
        </w:rPr>
        <w:t>-</w:t>
      </w:r>
      <w:r w:rsidRPr="008A09E2">
        <w:rPr>
          <w:rFonts w:eastAsia="Times New Roman"/>
          <w:szCs w:val="24"/>
        </w:rPr>
        <w:t xml:space="preserve">και δεν είναι ο μόνος </w:t>
      </w:r>
      <w:r>
        <w:rPr>
          <w:rFonts w:eastAsia="Times New Roman"/>
          <w:szCs w:val="24"/>
        </w:rPr>
        <w:t>«λαγός»</w:t>
      </w:r>
      <w:r w:rsidRPr="008A09E2">
        <w:rPr>
          <w:rFonts w:eastAsia="Times New Roman"/>
          <w:szCs w:val="24"/>
        </w:rPr>
        <w:t xml:space="preserve"> ο οποίος μιλά για αυτό</w:t>
      </w:r>
      <w:r>
        <w:rPr>
          <w:rFonts w:eastAsia="Times New Roman"/>
          <w:szCs w:val="24"/>
        </w:rPr>
        <w:t>,</w:t>
      </w:r>
      <w:r w:rsidRPr="008A09E2">
        <w:rPr>
          <w:rFonts w:eastAsia="Times New Roman"/>
          <w:szCs w:val="24"/>
        </w:rPr>
        <w:t xml:space="preserve"> </w:t>
      </w:r>
      <w:r>
        <w:rPr>
          <w:rFonts w:eastAsia="Times New Roman"/>
          <w:szCs w:val="24"/>
        </w:rPr>
        <w:t>πολλοί</w:t>
      </w:r>
      <w:r w:rsidRPr="008A09E2">
        <w:rPr>
          <w:rFonts w:eastAsia="Times New Roman"/>
          <w:szCs w:val="24"/>
        </w:rPr>
        <w:t xml:space="preserve"> </w:t>
      </w:r>
      <w:proofErr w:type="spellStart"/>
      <w:r w:rsidRPr="008A09E2">
        <w:rPr>
          <w:rFonts w:eastAsia="Times New Roman"/>
          <w:szCs w:val="24"/>
        </w:rPr>
        <w:t>συριζαίοι</w:t>
      </w:r>
      <w:proofErr w:type="spellEnd"/>
      <w:r>
        <w:rPr>
          <w:rFonts w:eastAsia="Times New Roman"/>
          <w:szCs w:val="24"/>
        </w:rPr>
        <w:t xml:space="preserve"> έχουν βγει και</w:t>
      </w:r>
      <w:r w:rsidRPr="008A09E2">
        <w:rPr>
          <w:rFonts w:eastAsia="Times New Roman"/>
          <w:szCs w:val="24"/>
        </w:rPr>
        <w:t xml:space="preserve"> </w:t>
      </w:r>
      <w:r>
        <w:rPr>
          <w:rFonts w:eastAsia="Times New Roman"/>
          <w:szCs w:val="24"/>
        </w:rPr>
        <w:t xml:space="preserve">μιλούν για αυτό- τα </w:t>
      </w:r>
      <w:r>
        <w:rPr>
          <w:rFonts w:eastAsia="Times New Roman"/>
          <w:szCs w:val="24"/>
        </w:rPr>
        <w:t>εξής:</w:t>
      </w:r>
      <w:r w:rsidRPr="008A09E2">
        <w:rPr>
          <w:rFonts w:eastAsia="Times New Roman"/>
          <w:szCs w:val="24"/>
        </w:rPr>
        <w:t xml:space="preserve"> </w:t>
      </w:r>
      <w:r>
        <w:rPr>
          <w:rFonts w:eastAsia="Times New Roman"/>
          <w:szCs w:val="24"/>
        </w:rPr>
        <w:t>«Η</w:t>
      </w:r>
      <w:r w:rsidRPr="008A09E2">
        <w:rPr>
          <w:rFonts w:eastAsia="Times New Roman"/>
          <w:szCs w:val="24"/>
        </w:rPr>
        <w:t xml:space="preserve"> Συμφωνία των Πρεσπών είναι μία πρωτοποριακή συμφωνία</w:t>
      </w:r>
      <w:r>
        <w:rPr>
          <w:rFonts w:eastAsia="Times New Roman"/>
          <w:szCs w:val="24"/>
        </w:rPr>
        <w:t>,</w:t>
      </w:r>
      <w:r w:rsidRPr="008A09E2">
        <w:rPr>
          <w:rFonts w:eastAsia="Times New Roman"/>
          <w:szCs w:val="24"/>
        </w:rPr>
        <w:t xml:space="preserve"> για την οποία πιστεύω </w:t>
      </w:r>
      <w:r>
        <w:rPr>
          <w:rFonts w:eastAsia="Times New Roman"/>
          <w:szCs w:val="24"/>
        </w:rPr>
        <w:t xml:space="preserve">ότι </w:t>
      </w:r>
      <w:r w:rsidRPr="008A09E2">
        <w:rPr>
          <w:rFonts w:eastAsia="Times New Roman"/>
          <w:szCs w:val="24"/>
        </w:rPr>
        <w:t>το Νόμπελ Ειρήνης θα ήταν μία κατάλληλη αναγνώριση</w:t>
      </w:r>
      <w:r>
        <w:rPr>
          <w:rFonts w:eastAsia="Times New Roman"/>
          <w:szCs w:val="24"/>
        </w:rPr>
        <w:t>.</w:t>
      </w:r>
      <w:r>
        <w:rPr>
          <w:rFonts w:eastAsia="Times New Roman"/>
          <w:szCs w:val="24"/>
        </w:rPr>
        <w:t>».</w:t>
      </w:r>
      <w:r w:rsidRPr="008A09E2">
        <w:rPr>
          <w:rFonts w:eastAsia="Times New Roman"/>
          <w:szCs w:val="24"/>
        </w:rPr>
        <w:t xml:space="preserve"> </w:t>
      </w:r>
      <w:r>
        <w:rPr>
          <w:rFonts w:eastAsia="Times New Roman"/>
          <w:szCs w:val="24"/>
        </w:rPr>
        <w:t>Αξιο</w:t>
      </w:r>
      <w:r w:rsidRPr="008A09E2">
        <w:rPr>
          <w:rFonts w:eastAsia="Times New Roman"/>
          <w:szCs w:val="24"/>
        </w:rPr>
        <w:t>θαύμαστη</w:t>
      </w:r>
      <w:r>
        <w:rPr>
          <w:rFonts w:eastAsia="Times New Roman"/>
          <w:szCs w:val="24"/>
        </w:rPr>
        <w:t>,</w:t>
      </w:r>
      <w:r w:rsidRPr="008A09E2">
        <w:rPr>
          <w:rFonts w:eastAsia="Times New Roman"/>
          <w:szCs w:val="24"/>
        </w:rPr>
        <w:t xml:space="preserve"> αριστερή μετριοφροσύνη</w:t>
      </w:r>
      <w:r>
        <w:rPr>
          <w:rFonts w:eastAsia="Times New Roman"/>
          <w:szCs w:val="24"/>
        </w:rPr>
        <w:t>!</w:t>
      </w:r>
      <w:r w:rsidRPr="008A09E2">
        <w:rPr>
          <w:rFonts w:eastAsia="Times New Roman"/>
          <w:szCs w:val="24"/>
        </w:rPr>
        <w:t xml:space="preserve"> </w:t>
      </w:r>
      <w:proofErr w:type="spellStart"/>
      <w:r>
        <w:rPr>
          <w:rFonts w:eastAsia="Times New Roman"/>
          <w:szCs w:val="24"/>
        </w:rPr>
        <w:t>Αυτοπροτείνονται</w:t>
      </w:r>
      <w:proofErr w:type="spellEnd"/>
      <w:r>
        <w:rPr>
          <w:rFonts w:eastAsia="Times New Roman"/>
          <w:szCs w:val="24"/>
        </w:rPr>
        <w:t xml:space="preserve"> οι </w:t>
      </w:r>
      <w:proofErr w:type="spellStart"/>
      <w:r>
        <w:rPr>
          <w:rFonts w:eastAsia="Times New Roman"/>
          <w:szCs w:val="24"/>
        </w:rPr>
        <w:t>σ</w:t>
      </w:r>
      <w:r w:rsidRPr="008A09E2">
        <w:rPr>
          <w:rFonts w:eastAsia="Times New Roman"/>
          <w:szCs w:val="24"/>
        </w:rPr>
        <w:t>υριζαίοι</w:t>
      </w:r>
      <w:proofErr w:type="spellEnd"/>
      <w:r w:rsidRPr="008A09E2">
        <w:rPr>
          <w:rFonts w:eastAsia="Times New Roman"/>
          <w:szCs w:val="24"/>
        </w:rPr>
        <w:t xml:space="preserve"> </w:t>
      </w:r>
      <w:r>
        <w:rPr>
          <w:rFonts w:eastAsia="Times New Roman"/>
          <w:szCs w:val="24"/>
        </w:rPr>
        <w:t>για βραβείο</w:t>
      </w:r>
      <w:r w:rsidRPr="008A09E2">
        <w:rPr>
          <w:rFonts w:eastAsia="Times New Roman"/>
          <w:szCs w:val="24"/>
        </w:rPr>
        <w:t xml:space="preserve"> </w:t>
      </w:r>
      <w:r>
        <w:rPr>
          <w:rFonts w:eastAsia="Times New Roman"/>
          <w:szCs w:val="24"/>
        </w:rPr>
        <w:t xml:space="preserve">Νόμπελ. Έχουν περισσό </w:t>
      </w:r>
      <w:r w:rsidRPr="008A09E2">
        <w:rPr>
          <w:rFonts w:eastAsia="Times New Roman"/>
          <w:szCs w:val="24"/>
        </w:rPr>
        <w:t>θράσος</w:t>
      </w:r>
      <w:r>
        <w:rPr>
          <w:rFonts w:eastAsia="Times New Roman"/>
          <w:szCs w:val="24"/>
        </w:rPr>
        <w:t>! Τέτ</w:t>
      </w:r>
      <w:r>
        <w:rPr>
          <w:rFonts w:eastAsia="Times New Roman"/>
          <w:szCs w:val="24"/>
        </w:rPr>
        <w:t>οιο θράσος</w:t>
      </w:r>
      <w:r w:rsidRPr="008A09E2">
        <w:rPr>
          <w:rFonts w:eastAsia="Times New Roman"/>
          <w:szCs w:val="24"/>
        </w:rPr>
        <w:t xml:space="preserve"> δεν είχε </w:t>
      </w:r>
      <w:r>
        <w:rPr>
          <w:rFonts w:eastAsia="Times New Roman"/>
          <w:szCs w:val="24"/>
        </w:rPr>
        <w:t>ούτε ο</w:t>
      </w:r>
      <w:r w:rsidRPr="008A09E2">
        <w:rPr>
          <w:rFonts w:eastAsia="Times New Roman"/>
          <w:szCs w:val="24"/>
        </w:rPr>
        <w:t xml:space="preserve"> Ιούδας</w:t>
      </w:r>
      <w:r>
        <w:rPr>
          <w:rFonts w:eastAsia="Times New Roman"/>
          <w:szCs w:val="24"/>
        </w:rPr>
        <w:t>. Ο Ιούδας τα τριάκοντα αργύρια της</w:t>
      </w:r>
      <w:r w:rsidRPr="008A09E2">
        <w:rPr>
          <w:rFonts w:eastAsia="Times New Roman"/>
          <w:szCs w:val="24"/>
        </w:rPr>
        <w:t xml:space="preserve"> προδοσίας </w:t>
      </w:r>
      <w:r>
        <w:rPr>
          <w:rFonts w:eastAsia="Times New Roman"/>
          <w:szCs w:val="24"/>
        </w:rPr>
        <w:t>τ</w:t>
      </w:r>
      <w:r w:rsidRPr="008A09E2">
        <w:rPr>
          <w:rFonts w:eastAsia="Times New Roman"/>
          <w:szCs w:val="24"/>
        </w:rPr>
        <w:t xml:space="preserve">α </w:t>
      </w:r>
      <w:r>
        <w:rPr>
          <w:rFonts w:eastAsia="Times New Roman"/>
          <w:szCs w:val="24"/>
        </w:rPr>
        <w:t>π</w:t>
      </w:r>
      <w:r w:rsidRPr="008A09E2">
        <w:rPr>
          <w:rFonts w:eastAsia="Times New Roman"/>
          <w:szCs w:val="24"/>
        </w:rPr>
        <w:t>έταξε και πήγε και κρεμάστηκε</w:t>
      </w:r>
      <w:r>
        <w:rPr>
          <w:rFonts w:eastAsia="Times New Roman"/>
          <w:szCs w:val="24"/>
        </w:rPr>
        <w:t>.</w:t>
      </w:r>
      <w:r w:rsidRPr="008A09E2">
        <w:rPr>
          <w:rFonts w:eastAsia="Times New Roman"/>
          <w:szCs w:val="24"/>
        </w:rPr>
        <w:t xml:space="preserve"> </w:t>
      </w:r>
      <w:r>
        <w:rPr>
          <w:rFonts w:eastAsia="Times New Roman"/>
          <w:szCs w:val="24"/>
        </w:rPr>
        <w:t>Εσείς,</w:t>
      </w:r>
      <w:r w:rsidRPr="008A09E2">
        <w:rPr>
          <w:rFonts w:eastAsia="Times New Roman"/>
          <w:szCs w:val="24"/>
        </w:rPr>
        <w:t xml:space="preserve"> </w:t>
      </w:r>
      <w:r>
        <w:rPr>
          <w:rFonts w:eastAsia="Times New Roman"/>
          <w:szCs w:val="24"/>
        </w:rPr>
        <w:t>όμως,</w:t>
      </w:r>
      <w:r w:rsidRPr="008A09E2">
        <w:rPr>
          <w:rFonts w:eastAsia="Times New Roman"/>
          <w:szCs w:val="24"/>
        </w:rPr>
        <w:t xml:space="preserve"> δεν έχετε ίχνος τσίπας</w:t>
      </w:r>
      <w:r>
        <w:rPr>
          <w:rFonts w:eastAsia="Times New Roman"/>
          <w:szCs w:val="24"/>
        </w:rPr>
        <w:t>,</w:t>
      </w:r>
      <w:r w:rsidRPr="008A09E2">
        <w:rPr>
          <w:rFonts w:eastAsia="Times New Roman"/>
          <w:szCs w:val="24"/>
        </w:rPr>
        <w:t xml:space="preserve"> ούτε πολιτικής ούτε ανδρικής</w:t>
      </w:r>
      <w:r>
        <w:rPr>
          <w:rFonts w:eastAsia="Times New Roman"/>
          <w:szCs w:val="24"/>
        </w:rPr>
        <w:t>!</w:t>
      </w:r>
    </w:p>
    <w:p w14:paraId="19C9A941" w14:textId="77777777" w:rsidR="005136E3" w:rsidRDefault="0098028A">
      <w:pPr>
        <w:spacing w:after="0" w:line="600" w:lineRule="auto"/>
        <w:ind w:firstLine="720"/>
        <w:jc w:val="both"/>
        <w:rPr>
          <w:rFonts w:eastAsia="Times New Roman"/>
          <w:szCs w:val="24"/>
        </w:rPr>
      </w:pPr>
      <w:r>
        <w:rPr>
          <w:rFonts w:eastAsia="Times New Roman"/>
          <w:szCs w:val="24"/>
        </w:rPr>
        <w:t>Επίσης,</w:t>
      </w:r>
      <w:r w:rsidRPr="008A09E2">
        <w:rPr>
          <w:rFonts w:eastAsia="Times New Roman"/>
          <w:szCs w:val="24"/>
        </w:rPr>
        <w:t xml:space="preserve"> είχαμε την απίστευτη δήλωση του </w:t>
      </w:r>
      <w:proofErr w:type="spellStart"/>
      <w:r w:rsidRPr="008A09E2">
        <w:rPr>
          <w:rFonts w:eastAsia="Times New Roman"/>
          <w:szCs w:val="24"/>
        </w:rPr>
        <w:t>συριζαίου</w:t>
      </w:r>
      <w:proofErr w:type="spellEnd"/>
      <w:r>
        <w:rPr>
          <w:rFonts w:eastAsia="Times New Roman"/>
          <w:szCs w:val="24"/>
        </w:rPr>
        <w:t xml:space="preserve"> στελέχους,</w:t>
      </w:r>
      <w:r w:rsidRPr="008A09E2">
        <w:rPr>
          <w:rFonts w:eastAsia="Times New Roman"/>
          <w:szCs w:val="24"/>
        </w:rPr>
        <w:t xml:space="preserve"> το οποίο επανέ</w:t>
      </w:r>
      <w:r w:rsidRPr="008A09E2">
        <w:rPr>
          <w:rFonts w:eastAsia="Times New Roman"/>
          <w:szCs w:val="24"/>
        </w:rPr>
        <w:t xml:space="preserve">λαβε το αναρχικό σύνθημα </w:t>
      </w:r>
      <w:r>
        <w:rPr>
          <w:rFonts w:eastAsia="Times New Roman"/>
          <w:szCs w:val="24"/>
        </w:rPr>
        <w:t>«το</w:t>
      </w:r>
      <w:r w:rsidRPr="008A09E2">
        <w:rPr>
          <w:rFonts w:eastAsia="Times New Roman"/>
          <w:szCs w:val="24"/>
        </w:rPr>
        <w:t xml:space="preserve"> Αιγαίο ανήκει στα ψάρια του</w:t>
      </w:r>
      <w:r>
        <w:rPr>
          <w:rFonts w:eastAsia="Times New Roman"/>
          <w:szCs w:val="24"/>
        </w:rPr>
        <w:t xml:space="preserve">». Κατ’ </w:t>
      </w:r>
      <w:proofErr w:type="spellStart"/>
      <w:r>
        <w:rPr>
          <w:rFonts w:eastAsia="Times New Roman"/>
          <w:szCs w:val="24"/>
        </w:rPr>
        <w:t>ουσίαν</w:t>
      </w:r>
      <w:proofErr w:type="spellEnd"/>
      <w:r>
        <w:rPr>
          <w:rFonts w:eastAsia="Times New Roman"/>
          <w:szCs w:val="24"/>
        </w:rPr>
        <w:t xml:space="preserve"> αυτό είπε. Και είναι α</w:t>
      </w:r>
      <w:r w:rsidRPr="008A09E2">
        <w:rPr>
          <w:rFonts w:eastAsia="Times New Roman"/>
          <w:szCs w:val="24"/>
        </w:rPr>
        <w:t xml:space="preserve">υτό που </w:t>
      </w:r>
      <w:r>
        <w:rPr>
          <w:rFonts w:eastAsia="Times New Roman"/>
          <w:szCs w:val="24"/>
        </w:rPr>
        <w:t>έλεγαν</w:t>
      </w:r>
      <w:r w:rsidRPr="008A09E2">
        <w:rPr>
          <w:rFonts w:eastAsia="Times New Roman"/>
          <w:szCs w:val="24"/>
        </w:rPr>
        <w:t xml:space="preserve"> οι αναρχικοί στα τέλη της δεκαετίας του </w:t>
      </w:r>
      <w:r>
        <w:rPr>
          <w:rFonts w:eastAsia="Times New Roman"/>
          <w:szCs w:val="24"/>
        </w:rPr>
        <w:t>’</w:t>
      </w:r>
      <w:r w:rsidRPr="008A09E2">
        <w:rPr>
          <w:rFonts w:eastAsia="Times New Roman"/>
          <w:szCs w:val="24"/>
        </w:rPr>
        <w:t>70</w:t>
      </w:r>
      <w:r>
        <w:rPr>
          <w:rFonts w:eastAsia="Times New Roman"/>
          <w:szCs w:val="24"/>
        </w:rPr>
        <w:t>.</w:t>
      </w:r>
      <w:r w:rsidRPr="008A09E2">
        <w:rPr>
          <w:rFonts w:eastAsia="Times New Roman"/>
          <w:szCs w:val="24"/>
        </w:rPr>
        <w:t xml:space="preserve"> </w:t>
      </w:r>
      <w:r>
        <w:rPr>
          <w:rFonts w:eastAsia="Times New Roman"/>
          <w:szCs w:val="24"/>
        </w:rPr>
        <w:t>Ε</w:t>
      </w:r>
      <w:r w:rsidRPr="008A09E2">
        <w:rPr>
          <w:rFonts w:eastAsia="Times New Roman"/>
          <w:szCs w:val="24"/>
        </w:rPr>
        <w:t>ίπε ότι τα ψάρια στο Αιγαίο δεν έχουν ούτε ελληνική ούτε τουρκική σημαία</w:t>
      </w:r>
      <w:r>
        <w:rPr>
          <w:rFonts w:eastAsia="Times New Roman"/>
          <w:szCs w:val="24"/>
        </w:rPr>
        <w:t>.</w:t>
      </w:r>
    </w:p>
    <w:p w14:paraId="19C9A942" w14:textId="77777777" w:rsidR="005136E3" w:rsidRDefault="0098028A">
      <w:pPr>
        <w:spacing w:after="0" w:line="600" w:lineRule="auto"/>
        <w:ind w:firstLine="720"/>
        <w:jc w:val="both"/>
        <w:rPr>
          <w:rFonts w:eastAsia="Times New Roman"/>
          <w:szCs w:val="24"/>
        </w:rPr>
      </w:pPr>
      <w:r>
        <w:rPr>
          <w:rFonts w:eastAsia="Times New Roman"/>
          <w:szCs w:val="24"/>
        </w:rPr>
        <w:lastRenderedPageBreak/>
        <w:t>Φ</w:t>
      </w:r>
      <w:r w:rsidRPr="008A09E2">
        <w:rPr>
          <w:rFonts w:eastAsia="Times New Roman"/>
          <w:szCs w:val="24"/>
        </w:rPr>
        <w:t>αίνεται</w:t>
      </w:r>
      <w:r>
        <w:rPr>
          <w:rFonts w:eastAsia="Times New Roman"/>
          <w:szCs w:val="24"/>
        </w:rPr>
        <w:t>,</w:t>
      </w:r>
      <w:r w:rsidRPr="008A09E2">
        <w:rPr>
          <w:rFonts w:eastAsia="Times New Roman"/>
          <w:szCs w:val="24"/>
        </w:rPr>
        <w:t xml:space="preserve"> λοιπόν</w:t>
      </w:r>
      <w:r>
        <w:rPr>
          <w:rFonts w:eastAsia="Times New Roman"/>
          <w:szCs w:val="24"/>
        </w:rPr>
        <w:t>,</w:t>
      </w:r>
      <w:r w:rsidRPr="008A09E2">
        <w:rPr>
          <w:rFonts w:eastAsia="Times New Roman"/>
          <w:szCs w:val="24"/>
        </w:rPr>
        <w:t xml:space="preserve"> </w:t>
      </w:r>
      <w:r>
        <w:rPr>
          <w:rFonts w:eastAsia="Times New Roman"/>
          <w:szCs w:val="24"/>
        </w:rPr>
        <w:t>ότι</w:t>
      </w:r>
      <w:r w:rsidRPr="008A09E2">
        <w:rPr>
          <w:rFonts w:eastAsia="Times New Roman"/>
          <w:szCs w:val="24"/>
        </w:rPr>
        <w:t xml:space="preserve"> με κάτι τέτοιες δηλώσεις</w:t>
      </w:r>
      <w:r>
        <w:rPr>
          <w:rFonts w:eastAsia="Times New Roman"/>
          <w:szCs w:val="24"/>
        </w:rPr>
        <w:t xml:space="preserve"> -</w:t>
      </w:r>
      <w:r w:rsidRPr="008A09E2">
        <w:rPr>
          <w:rFonts w:eastAsia="Times New Roman"/>
          <w:szCs w:val="24"/>
        </w:rPr>
        <w:t xml:space="preserve">οι οποίες </w:t>
      </w:r>
      <w:r>
        <w:rPr>
          <w:rFonts w:eastAsia="Times New Roman"/>
          <w:szCs w:val="24"/>
        </w:rPr>
        <w:t xml:space="preserve">δεν είναι τυχαίες- ξεκινάτε και </w:t>
      </w:r>
      <w:r w:rsidRPr="008A09E2">
        <w:rPr>
          <w:rFonts w:eastAsia="Times New Roman"/>
          <w:szCs w:val="24"/>
        </w:rPr>
        <w:t xml:space="preserve">συνεχίζετε τον κατηφορικό δρόμο της </w:t>
      </w:r>
      <w:r>
        <w:rPr>
          <w:rFonts w:eastAsia="Times New Roman"/>
          <w:szCs w:val="24"/>
        </w:rPr>
        <w:t>ενδοτικότητας. Και ε</w:t>
      </w:r>
      <w:r w:rsidRPr="008A09E2">
        <w:rPr>
          <w:rFonts w:eastAsia="Times New Roman"/>
          <w:szCs w:val="24"/>
        </w:rPr>
        <w:t>ίστε προετοιμασμένοι</w:t>
      </w:r>
      <w:r>
        <w:rPr>
          <w:rFonts w:eastAsia="Times New Roman"/>
          <w:szCs w:val="24"/>
        </w:rPr>
        <w:t>,</w:t>
      </w:r>
      <w:r w:rsidRPr="008A09E2">
        <w:rPr>
          <w:rFonts w:eastAsia="Times New Roman"/>
          <w:szCs w:val="24"/>
        </w:rPr>
        <w:t xml:space="preserve"> εσείς οι </w:t>
      </w:r>
      <w:proofErr w:type="spellStart"/>
      <w:r w:rsidRPr="008A09E2">
        <w:rPr>
          <w:rFonts w:eastAsia="Times New Roman"/>
          <w:szCs w:val="24"/>
        </w:rPr>
        <w:t>εθνομηδενιστές</w:t>
      </w:r>
      <w:proofErr w:type="spellEnd"/>
      <w:r w:rsidRPr="008A09E2">
        <w:rPr>
          <w:rFonts w:eastAsia="Times New Roman"/>
          <w:szCs w:val="24"/>
        </w:rPr>
        <w:t xml:space="preserve"> του ΣΥΡΙΖΑ</w:t>
      </w:r>
      <w:r>
        <w:rPr>
          <w:rFonts w:eastAsia="Times New Roman"/>
          <w:szCs w:val="24"/>
        </w:rPr>
        <w:t>,</w:t>
      </w:r>
      <w:r w:rsidRPr="008A09E2">
        <w:rPr>
          <w:rFonts w:eastAsia="Times New Roman"/>
          <w:szCs w:val="24"/>
        </w:rPr>
        <w:t xml:space="preserve"> να </w:t>
      </w:r>
      <w:r>
        <w:rPr>
          <w:rFonts w:eastAsia="Times New Roman"/>
          <w:szCs w:val="24"/>
        </w:rPr>
        <w:t xml:space="preserve">παζαρέψετε </w:t>
      </w:r>
      <w:r w:rsidRPr="008A09E2">
        <w:rPr>
          <w:rFonts w:eastAsia="Times New Roman"/>
          <w:szCs w:val="24"/>
        </w:rPr>
        <w:t xml:space="preserve">και το Αιγαίο </w:t>
      </w:r>
      <w:r>
        <w:rPr>
          <w:rFonts w:eastAsia="Times New Roman"/>
          <w:szCs w:val="24"/>
        </w:rPr>
        <w:t>μας σε ένα</w:t>
      </w:r>
      <w:r w:rsidRPr="008A09E2">
        <w:rPr>
          <w:rFonts w:eastAsia="Times New Roman"/>
          <w:szCs w:val="24"/>
        </w:rPr>
        <w:t xml:space="preserve"> πρότυπο της </w:t>
      </w:r>
      <w:r>
        <w:rPr>
          <w:rFonts w:eastAsia="Times New Roman"/>
          <w:szCs w:val="24"/>
        </w:rPr>
        <w:t>Σ</w:t>
      </w:r>
      <w:r w:rsidRPr="008A09E2">
        <w:rPr>
          <w:rFonts w:eastAsia="Times New Roman"/>
          <w:szCs w:val="24"/>
        </w:rPr>
        <w:t>υμφωνίας των Πρεσπών</w:t>
      </w:r>
      <w:r>
        <w:rPr>
          <w:rFonts w:eastAsia="Times New Roman"/>
          <w:szCs w:val="24"/>
        </w:rPr>
        <w:t>.</w:t>
      </w:r>
      <w:r w:rsidRPr="008A09E2">
        <w:rPr>
          <w:rFonts w:eastAsia="Times New Roman"/>
          <w:szCs w:val="24"/>
        </w:rPr>
        <w:t xml:space="preserve"> </w:t>
      </w:r>
      <w:r>
        <w:rPr>
          <w:rFonts w:eastAsia="Times New Roman"/>
          <w:szCs w:val="24"/>
        </w:rPr>
        <w:t>Σ</w:t>
      </w:r>
      <w:r w:rsidRPr="008A09E2">
        <w:rPr>
          <w:rFonts w:eastAsia="Times New Roman"/>
          <w:szCs w:val="24"/>
        </w:rPr>
        <w:t xml:space="preserve">ε αυτή την κατεύθυνση είναι και οι αποφάσεις να μην παρελάσουν </w:t>
      </w:r>
      <w:r>
        <w:rPr>
          <w:rFonts w:eastAsia="Times New Roman"/>
          <w:szCs w:val="24"/>
        </w:rPr>
        <w:t xml:space="preserve">οι </w:t>
      </w:r>
      <w:r w:rsidRPr="008A09E2">
        <w:rPr>
          <w:rFonts w:eastAsia="Times New Roman"/>
          <w:szCs w:val="24"/>
        </w:rPr>
        <w:t>εθνοφύλακες την 2</w:t>
      </w:r>
      <w:r>
        <w:rPr>
          <w:rFonts w:eastAsia="Times New Roman"/>
          <w:szCs w:val="24"/>
        </w:rPr>
        <w:t>5</w:t>
      </w:r>
      <w:r w:rsidRPr="00316B8A">
        <w:rPr>
          <w:rFonts w:eastAsia="Times New Roman"/>
          <w:szCs w:val="24"/>
          <w:vertAlign w:val="superscript"/>
        </w:rPr>
        <w:t>η</w:t>
      </w:r>
      <w:r>
        <w:rPr>
          <w:rFonts w:eastAsia="Times New Roman"/>
          <w:szCs w:val="24"/>
        </w:rPr>
        <w:t xml:space="preserve"> </w:t>
      </w:r>
      <w:r w:rsidRPr="008A09E2">
        <w:rPr>
          <w:rFonts w:eastAsia="Times New Roman"/>
          <w:szCs w:val="24"/>
        </w:rPr>
        <w:t>Μαρτίου</w:t>
      </w:r>
      <w:r>
        <w:rPr>
          <w:rFonts w:eastAsia="Times New Roman"/>
          <w:szCs w:val="24"/>
        </w:rPr>
        <w:t>.</w:t>
      </w:r>
      <w:r w:rsidRPr="008A09E2">
        <w:rPr>
          <w:rFonts w:eastAsia="Times New Roman"/>
          <w:szCs w:val="24"/>
        </w:rPr>
        <w:t xml:space="preserve"> </w:t>
      </w:r>
      <w:r>
        <w:rPr>
          <w:rFonts w:eastAsia="Times New Roman"/>
          <w:szCs w:val="24"/>
        </w:rPr>
        <w:t>Φ</w:t>
      </w:r>
      <w:r w:rsidRPr="008A09E2">
        <w:rPr>
          <w:rFonts w:eastAsia="Times New Roman"/>
          <w:szCs w:val="24"/>
        </w:rPr>
        <w:t xml:space="preserve">οβόσαστε τους εθνοφύλακες να μη φωνάξουν συνθήματα για τη Μακεδονία </w:t>
      </w:r>
      <w:r>
        <w:rPr>
          <w:rFonts w:eastAsia="Times New Roman"/>
          <w:szCs w:val="24"/>
        </w:rPr>
        <w:t>μας,</w:t>
      </w:r>
      <w:r w:rsidRPr="008A09E2">
        <w:rPr>
          <w:rFonts w:eastAsia="Times New Roman"/>
          <w:szCs w:val="24"/>
        </w:rPr>
        <w:t xml:space="preserve"> να μη φωνάξουν αυτό </w:t>
      </w:r>
      <w:r>
        <w:rPr>
          <w:rFonts w:eastAsia="Times New Roman"/>
          <w:szCs w:val="24"/>
        </w:rPr>
        <w:t>που φωνάζει η Χρυσή Αυγή</w:t>
      </w:r>
      <w:r>
        <w:rPr>
          <w:rFonts w:eastAsia="Times New Roman"/>
          <w:szCs w:val="24"/>
        </w:rPr>
        <w:t>:</w:t>
      </w:r>
      <w:r>
        <w:rPr>
          <w:rFonts w:eastAsia="Times New Roman"/>
          <w:szCs w:val="24"/>
        </w:rPr>
        <w:t xml:space="preserve"> «</w:t>
      </w:r>
      <w:r w:rsidRPr="008A09E2">
        <w:rPr>
          <w:rFonts w:eastAsia="Times New Roman"/>
          <w:szCs w:val="24"/>
        </w:rPr>
        <w:t>Η Μακεδονία είναι μία και είναι ελληνι</w:t>
      </w:r>
      <w:r w:rsidRPr="008A09E2">
        <w:rPr>
          <w:rFonts w:eastAsia="Times New Roman"/>
          <w:szCs w:val="24"/>
        </w:rPr>
        <w:t>κή</w:t>
      </w:r>
      <w:r>
        <w:rPr>
          <w:rFonts w:eastAsia="Times New Roman"/>
          <w:szCs w:val="24"/>
        </w:rPr>
        <w:t>».</w:t>
      </w:r>
    </w:p>
    <w:p w14:paraId="19C9A943" w14:textId="77777777" w:rsidR="005136E3" w:rsidRDefault="0098028A">
      <w:pPr>
        <w:spacing w:after="0" w:line="600" w:lineRule="auto"/>
        <w:ind w:firstLine="720"/>
        <w:jc w:val="both"/>
        <w:rPr>
          <w:rFonts w:eastAsia="Times New Roman"/>
          <w:szCs w:val="24"/>
        </w:rPr>
      </w:pPr>
      <w:r>
        <w:rPr>
          <w:rFonts w:eastAsia="Times New Roman"/>
          <w:szCs w:val="24"/>
        </w:rPr>
        <w:t>Επίσης, σ</w:t>
      </w:r>
      <w:r w:rsidRPr="008A09E2">
        <w:rPr>
          <w:rFonts w:eastAsia="Times New Roman"/>
          <w:szCs w:val="24"/>
        </w:rPr>
        <w:t>το Ελληνικό Στράτευμα</w:t>
      </w:r>
      <w:r>
        <w:rPr>
          <w:rFonts w:eastAsia="Times New Roman"/>
          <w:szCs w:val="24"/>
        </w:rPr>
        <w:t>,</w:t>
      </w:r>
      <w:r w:rsidRPr="008A09E2">
        <w:rPr>
          <w:rFonts w:eastAsia="Times New Roman"/>
          <w:szCs w:val="24"/>
        </w:rPr>
        <w:t xml:space="preserve"> με τον ανεκδιήγητο Υπουργό Άμυνας</w:t>
      </w:r>
      <w:r>
        <w:rPr>
          <w:rFonts w:eastAsia="Times New Roman"/>
          <w:szCs w:val="24"/>
        </w:rPr>
        <w:t>,</w:t>
      </w:r>
      <w:r w:rsidRPr="008A09E2">
        <w:rPr>
          <w:rFonts w:eastAsia="Times New Roman"/>
          <w:szCs w:val="24"/>
        </w:rPr>
        <w:t xml:space="preserve"> τον </w:t>
      </w:r>
      <w:r>
        <w:rPr>
          <w:rFonts w:eastAsia="Times New Roman"/>
          <w:szCs w:val="24"/>
        </w:rPr>
        <w:t>Ναύαρχο</w:t>
      </w:r>
      <w:r w:rsidRPr="008A09E2">
        <w:rPr>
          <w:rFonts w:eastAsia="Times New Roman"/>
          <w:szCs w:val="24"/>
        </w:rPr>
        <w:t xml:space="preserve"> </w:t>
      </w:r>
      <w:r>
        <w:rPr>
          <w:rFonts w:eastAsia="Times New Roman"/>
          <w:szCs w:val="24"/>
        </w:rPr>
        <w:t xml:space="preserve">Αποστολάκη -ο </w:t>
      </w:r>
      <w:r w:rsidRPr="008A09E2">
        <w:rPr>
          <w:rFonts w:eastAsia="Times New Roman"/>
          <w:szCs w:val="24"/>
        </w:rPr>
        <w:t xml:space="preserve">όποιος </w:t>
      </w:r>
      <w:r>
        <w:rPr>
          <w:rFonts w:eastAsia="Times New Roman"/>
          <w:szCs w:val="24"/>
        </w:rPr>
        <w:t>τ</w:t>
      </w:r>
      <w:r w:rsidRPr="008A09E2">
        <w:rPr>
          <w:rFonts w:eastAsia="Times New Roman"/>
          <w:szCs w:val="24"/>
        </w:rPr>
        <w:t xml:space="preserve">ελικά δεν </w:t>
      </w:r>
      <w:r>
        <w:rPr>
          <w:rFonts w:eastAsia="Times New Roman"/>
          <w:szCs w:val="24"/>
        </w:rPr>
        <w:t>είναι Υ</w:t>
      </w:r>
      <w:r w:rsidRPr="008A09E2">
        <w:rPr>
          <w:rFonts w:eastAsia="Times New Roman"/>
          <w:szCs w:val="24"/>
        </w:rPr>
        <w:t xml:space="preserve">πουργός </w:t>
      </w:r>
      <w:r>
        <w:rPr>
          <w:rFonts w:eastAsia="Times New Roman"/>
          <w:szCs w:val="24"/>
        </w:rPr>
        <w:t>Ά</w:t>
      </w:r>
      <w:r w:rsidRPr="008A09E2">
        <w:rPr>
          <w:rFonts w:eastAsia="Times New Roman"/>
          <w:szCs w:val="24"/>
        </w:rPr>
        <w:t>μυνας</w:t>
      </w:r>
      <w:r>
        <w:rPr>
          <w:rFonts w:eastAsia="Times New Roman"/>
          <w:szCs w:val="24"/>
        </w:rPr>
        <w:t>, αλλά Υ</w:t>
      </w:r>
      <w:r w:rsidRPr="008A09E2">
        <w:rPr>
          <w:rFonts w:eastAsia="Times New Roman"/>
          <w:szCs w:val="24"/>
        </w:rPr>
        <w:t>πουργός Άμυνας του ΣΥΡΙΖΑ</w:t>
      </w:r>
      <w:r>
        <w:rPr>
          <w:rFonts w:eastAsia="Times New Roman"/>
          <w:szCs w:val="24"/>
        </w:rPr>
        <w:t xml:space="preserve">- </w:t>
      </w:r>
      <w:proofErr w:type="spellStart"/>
      <w:r>
        <w:rPr>
          <w:rFonts w:eastAsia="Times New Roman"/>
          <w:szCs w:val="24"/>
        </w:rPr>
        <w:t>ποινικοποιείτε</w:t>
      </w:r>
      <w:proofErr w:type="spellEnd"/>
      <w:r w:rsidRPr="008A09E2">
        <w:rPr>
          <w:rFonts w:eastAsia="Times New Roman"/>
          <w:szCs w:val="24"/>
        </w:rPr>
        <w:t xml:space="preserve"> το σύνθημα και το εμβατήριο </w:t>
      </w:r>
      <w:r>
        <w:rPr>
          <w:rFonts w:eastAsia="Times New Roman"/>
          <w:szCs w:val="24"/>
        </w:rPr>
        <w:t>«</w:t>
      </w:r>
      <w:r w:rsidRPr="008A09E2">
        <w:rPr>
          <w:rFonts w:eastAsia="Times New Roman"/>
          <w:szCs w:val="24"/>
        </w:rPr>
        <w:t>Μακεδονία ξακουστή</w:t>
      </w:r>
      <w:r>
        <w:rPr>
          <w:rFonts w:eastAsia="Times New Roman"/>
          <w:szCs w:val="24"/>
        </w:rPr>
        <w:t>,</w:t>
      </w:r>
      <w:r w:rsidRPr="008A09E2">
        <w:rPr>
          <w:rFonts w:eastAsia="Times New Roman"/>
          <w:szCs w:val="24"/>
        </w:rPr>
        <w:t xml:space="preserve"> του Αλέξανδρου η χώρ</w:t>
      </w:r>
      <w:r w:rsidRPr="008A09E2">
        <w:rPr>
          <w:rFonts w:eastAsia="Times New Roman"/>
          <w:szCs w:val="24"/>
        </w:rPr>
        <w:t>α</w:t>
      </w:r>
      <w:r>
        <w:rPr>
          <w:rFonts w:eastAsia="Times New Roman"/>
          <w:szCs w:val="24"/>
        </w:rPr>
        <w:t>».</w:t>
      </w:r>
      <w:r w:rsidRPr="008A09E2">
        <w:rPr>
          <w:rFonts w:eastAsia="Times New Roman"/>
          <w:szCs w:val="24"/>
        </w:rPr>
        <w:t xml:space="preserve"> </w:t>
      </w:r>
      <w:r>
        <w:rPr>
          <w:rFonts w:eastAsia="Times New Roman"/>
          <w:szCs w:val="24"/>
        </w:rPr>
        <w:t>Φ</w:t>
      </w:r>
      <w:r w:rsidRPr="008A09E2">
        <w:rPr>
          <w:rFonts w:eastAsia="Times New Roman"/>
          <w:szCs w:val="24"/>
        </w:rPr>
        <w:t xml:space="preserve">αίνεται ότι με την τακτική </w:t>
      </w:r>
      <w:r>
        <w:rPr>
          <w:rFonts w:eastAsia="Times New Roman"/>
          <w:szCs w:val="24"/>
        </w:rPr>
        <w:t xml:space="preserve">σας </w:t>
      </w:r>
      <w:r w:rsidRPr="008A09E2">
        <w:rPr>
          <w:rFonts w:eastAsia="Times New Roman"/>
          <w:szCs w:val="24"/>
        </w:rPr>
        <w:t>αυτή</w:t>
      </w:r>
      <w:r>
        <w:rPr>
          <w:rFonts w:eastAsia="Times New Roman"/>
          <w:szCs w:val="24"/>
        </w:rPr>
        <w:t>,</w:t>
      </w:r>
      <w:r w:rsidRPr="008A09E2">
        <w:rPr>
          <w:rFonts w:eastAsia="Times New Roman"/>
          <w:szCs w:val="24"/>
        </w:rPr>
        <w:t xml:space="preserve"> όπως είπε και </w:t>
      </w:r>
      <w:r>
        <w:rPr>
          <w:rFonts w:eastAsia="Times New Roman"/>
          <w:szCs w:val="24"/>
        </w:rPr>
        <w:t xml:space="preserve">η Υφυπουργός Εξωτερικών </w:t>
      </w:r>
      <w:r w:rsidRPr="008A09E2">
        <w:rPr>
          <w:rFonts w:eastAsia="Times New Roman"/>
          <w:szCs w:val="24"/>
        </w:rPr>
        <w:t>του ΣΥΡΙΖΑ</w:t>
      </w:r>
      <w:r>
        <w:rPr>
          <w:rFonts w:eastAsia="Times New Roman"/>
          <w:szCs w:val="24"/>
        </w:rPr>
        <w:t>,</w:t>
      </w:r>
      <w:r w:rsidRPr="008A09E2">
        <w:rPr>
          <w:rFonts w:eastAsia="Times New Roman"/>
          <w:szCs w:val="24"/>
        </w:rPr>
        <w:t xml:space="preserve"> θέλετε να ολοκληρώσετε αυτά που άφησαν στη μέση </w:t>
      </w:r>
      <w:r>
        <w:rPr>
          <w:rFonts w:eastAsia="Times New Roman"/>
          <w:szCs w:val="24"/>
        </w:rPr>
        <w:t>οι</w:t>
      </w:r>
      <w:r w:rsidRPr="008A09E2">
        <w:rPr>
          <w:rFonts w:eastAsia="Times New Roman"/>
          <w:szCs w:val="24"/>
        </w:rPr>
        <w:t xml:space="preserve"> </w:t>
      </w:r>
      <w:r>
        <w:rPr>
          <w:rFonts w:eastAsia="Times New Roman"/>
          <w:szCs w:val="24"/>
        </w:rPr>
        <w:t>«</w:t>
      </w:r>
      <w:proofErr w:type="spellStart"/>
      <w:r>
        <w:rPr>
          <w:rFonts w:eastAsia="Times New Roman"/>
          <w:color w:val="000000" w:themeColor="text1"/>
          <w:szCs w:val="24"/>
        </w:rPr>
        <w:t>ΕΑΜοβούλγαροι</w:t>
      </w:r>
      <w:proofErr w:type="spellEnd"/>
      <w:r>
        <w:rPr>
          <w:rFonts w:eastAsia="Times New Roman"/>
          <w:color w:val="000000" w:themeColor="text1"/>
          <w:szCs w:val="24"/>
        </w:rPr>
        <w:t>»</w:t>
      </w:r>
      <w:r>
        <w:rPr>
          <w:rFonts w:eastAsia="Times New Roman"/>
          <w:color w:val="000000" w:themeColor="text1"/>
          <w:szCs w:val="24"/>
        </w:rPr>
        <w:t xml:space="preserve"> </w:t>
      </w:r>
      <w:r w:rsidRPr="008A09E2">
        <w:rPr>
          <w:rFonts w:eastAsia="Times New Roman"/>
          <w:szCs w:val="24"/>
        </w:rPr>
        <w:t>του ΕΑΜ</w:t>
      </w:r>
      <w:r>
        <w:rPr>
          <w:rFonts w:eastAsia="Times New Roman"/>
          <w:szCs w:val="24"/>
        </w:rPr>
        <w:t xml:space="preserve"> </w:t>
      </w:r>
      <w:r w:rsidRPr="008A09E2">
        <w:rPr>
          <w:rFonts w:eastAsia="Times New Roman"/>
          <w:szCs w:val="24"/>
        </w:rPr>
        <w:t>-</w:t>
      </w:r>
      <w:r>
        <w:rPr>
          <w:rFonts w:eastAsia="Times New Roman"/>
          <w:szCs w:val="24"/>
        </w:rPr>
        <w:t xml:space="preserve"> </w:t>
      </w:r>
      <w:r w:rsidRPr="008A09E2">
        <w:rPr>
          <w:rFonts w:eastAsia="Times New Roman"/>
          <w:szCs w:val="24"/>
        </w:rPr>
        <w:t>ΕΛΑΣ το 1946</w:t>
      </w:r>
      <w:r>
        <w:rPr>
          <w:rFonts w:eastAsia="Times New Roman"/>
          <w:szCs w:val="24"/>
        </w:rPr>
        <w:t xml:space="preserve"> </w:t>
      </w:r>
      <w:r w:rsidRPr="008A09E2">
        <w:rPr>
          <w:rFonts w:eastAsia="Times New Roman"/>
          <w:szCs w:val="24"/>
        </w:rPr>
        <w:t>-</w:t>
      </w:r>
      <w:r>
        <w:rPr>
          <w:rFonts w:eastAsia="Times New Roman"/>
          <w:szCs w:val="24"/>
        </w:rPr>
        <w:t xml:space="preserve"> </w:t>
      </w:r>
      <w:r>
        <w:rPr>
          <w:rFonts w:eastAsia="Times New Roman"/>
          <w:szCs w:val="24"/>
        </w:rPr>
        <w:t>194</w:t>
      </w:r>
      <w:r w:rsidRPr="008A09E2">
        <w:rPr>
          <w:rFonts w:eastAsia="Times New Roman"/>
          <w:szCs w:val="24"/>
        </w:rPr>
        <w:t>9</w:t>
      </w:r>
      <w:r>
        <w:rPr>
          <w:rFonts w:eastAsia="Times New Roman"/>
          <w:szCs w:val="24"/>
        </w:rPr>
        <w:t xml:space="preserve">. </w:t>
      </w:r>
    </w:p>
    <w:p w14:paraId="19C9A944" w14:textId="77777777" w:rsidR="005136E3" w:rsidRDefault="0098028A">
      <w:pPr>
        <w:spacing w:after="0" w:line="600" w:lineRule="auto"/>
        <w:ind w:firstLine="720"/>
        <w:jc w:val="both"/>
        <w:rPr>
          <w:rFonts w:eastAsia="Times New Roman"/>
          <w:szCs w:val="24"/>
        </w:rPr>
      </w:pPr>
      <w:r>
        <w:rPr>
          <w:rFonts w:eastAsia="Times New Roman"/>
          <w:szCs w:val="24"/>
        </w:rPr>
        <w:lastRenderedPageBreak/>
        <w:t>Δεν θα σας περάσει.</w:t>
      </w:r>
      <w:r w:rsidRPr="008A09E2">
        <w:rPr>
          <w:rFonts w:eastAsia="Times New Roman"/>
          <w:szCs w:val="24"/>
        </w:rPr>
        <w:t xml:space="preserve"> </w:t>
      </w:r>
      <w:r>
        <w:rPr>
          <w:rFonts w:eastAsia="Times New Roman"/>
          <w:szCs w:val="24"/>
        </w:rPr>
        <w:t>Ο</w:t>
      </w:r>
      <w:r w:rsidRPr="008A09E2">
        <w:rPr>
          <w:rFonts w:eastAsia="Times New Roman"/>
          <w:szCs w:val="24"/>
        </w:rPr>
        <w:t>ι Έλληνες αντιστέκονται</w:t>
      </w:r>
      <w:r>
        <w:rPr>
          <w:rFonts w:eastAsia="Times New Roman"/>
          <w:szCs w:val="24"/>
        </w:rPr>
        <w:t>.</w:t>
      </w:r>
      <w:r w:rsidRPr="008A09E2">
        <w:rPr>
          <w:rFonts w:eastAsia="Times New Roman"/>
          <w:szCs w:val="24"/>
        </w:rPr>
        <w:t xml:space="preserve"> </w:t>
      </w:r>
      <w:r>
        <w:rPr>
          <w:rFonts w:eastAsia="Times New Roman"/>
          <w:szCs w:val="24"/>
        </w:rPr>
        <w:t>Η</w:t>
      </w:r>
      <w:r w:rsidRPr="008A09E2">
        <w:rPr>
          <w:rFonts w:eastAsia="Times New Roman"/>
          <w:szCs w:val="24"/>
        </w:rPr>
        <w:t xml:space="preserve"> Χρυσή Αυγή αντιστέκεται</w:t>
      </w:r>
      <w:r>
        <w:rPr>
          <w:rFonts w:eastAsia="Times New Roman"/>
          <w:szCs w:val="24"/>
        </w:rPr>
        <w:t>.</w:t>
      </w:r>
      <w:r w:rsidRPr="008A09E2">
        <w:rPr>
          <w:rFonts w:eastAsia="Times New Roman"/>
          <w:szCs w:val="24"/>
        </w:rPr>
        <w:t xml:space="preserve"> </w:t>
      </w:r>
      <w:r>
        <w:rPr>
          <w:rFonts w:eastAsia="Times New Roman"/>
          <w:szCs w:val="24"/>
        </w:rPr>
        <w:t>Η</w:t>
      </w:r>
      <w:r w:rsidRPr="008A09E2">
        <w:rPr>
          <w:rFonts w:eastAsia="Times New Roman"/>
          <w:szCs w:val="24"/>
        </w:rPr>
        <w:t xml:space="preserve"> Χρυσή Αυγή σηκώνει ψηλά τη σημαία της ανυπακοής</w:t>
      </w:r>
      <w:r>
        <w:rPr>
          <w:rFonts w:eastAsia="Times New Roman"/>
          <w:szCs w:val="24"/>
        </w:rPr>
        <w:t>, σηκώνει</w:t>
      </w:r>
      <w:r w:rsidRPr="008A09E2">
        <w:rPr>
          <w:rFonts w:eastAsia="Times New Roman"/>
          <w:szCs w:val="24"/>
        </w:rPr>
        <w:t xml:space="preserve"> ψηλά τη σημαία με το αστέρι της Βεργίνας</w:t>
      </w:r>
      <w:r>
        <w:rPr>
          <w:rFonts w:eastAsia="Times New Roman"/>
          <w:szCs w:val="24"/>
        </w:rPr>
        <w:t>.</w:t>
      </w:r>
      <w:r w:rsidRPr="008A09E2">
        <w:rPr>
          <w:rFonts w:eastAsia="Times New Roman"/>
          <w:szCs w:val="24"/>
        </w:rPr>
        <w:t xml:space="preserve"> </w:t>
      </w:r>
      <w:r>
        <w:rPr>
          <w:rFonts w:eastAsia="Times New Roman"/>
          <w:szCs w:val="24"/>
        </w:rPr>
        <w:t>Η</w:t>
      </w:r>
      <w:r w:rsidRPr="008A09E2">
        <w:rPr>
          <w:rFonts w:eastAsia="Times New Roman"/>
          <w:szCs w:val="24"/>
        </w:rPr>
        <w:t xml:space="preserve"> Μακεδονία ήταν</w:t>
      </w:r>
      <w:r>
        <w:rPr>
          <w:rFonts w:eastAsia="Times New Roman"/>
          <w:szCs w:val="24"/>
        </w:rPr>
        <w:t>,</w:t>
      </w:r>
      <w:r w:rsidRPr="008A09E2">
        <w:rPr>
          <w:rFonts w:eastAsia="Times New Roman"/>
          <w:szCs w:val="24"/>
        </w:rPr>
        <w:t xml:space="preserve"> είναι και θα είναι </w:t>
      </w:r>
      <w:r>
        <w:rPr>
          <w:rFonts w:eastAsia="Times New Roman"/>
          <w:szCs w:val="24"/>
        </w:rPr>
        <w:t>ε</w:t>
      </w:r>
      <w:r w:rsidRPr="008A09E2">
        <w:rPr>
          <w:rFonts w:eastAsia="Times New Roman"/>
          <w:szCs w:val="24"/>
        </w:rPr>
        <w:t>λληνική και μόνο</w:t>
      </w:r>
      <w:r>
        <w:rPr>
          <w:rFonts w:eastAsia="Times New Roman"/>
          <w:szCs w:val="24"/>
        </w:rPr>
        <w:t>!</w:t>
      </w:r>
      <w:r w:rsidRPr="008A09E2">
        <w:rPr>
          <w:rFonts w:eastAsia="Times New Roman"/>
          <w:szCs w:val="24"/>
        </w:rPr>
        <w:t xml:space="preserve"> </w:t>
      </w:r>
    </w:p>
    <w:p w14:paraId="19C9A945" w14:textId="77777777" w:rsidR="005136E3" w:rsidRDefault="0098028A">
      <w:pPr>
        <w:spacing w:after="0" w:line="600" w:lineRule="auto"/>
        <w:ind w:firstLine="720"/>
        <w:jc w:val="both"/>
        <w:rPr>
          <w:rFonts w:eastAsia="Times New Roman"/>
          <w:szCs w:val="24"/>
        </w:rPr>
      </w:pPr>
      <w:r>
        <w:rPr>
          <w:rFonts w:eastAsia="Times New Roman"/>
          <w:szCs w:val="24"/>
        </w:rPr>
        <w:t>Δ</w:t>
      </w:r>
      <w:r w:rsidRPr="008A09E2">
        <w:rPr>
          <w:rFonts w:eastAsia="Times New Roman"/>
          <w:szCs w:val="24"/>
        </w:rPr>
        <w:t>υστυχώς</w:t>
      </w:r>
      <w:r>
        <w:rPr>
          <w:rFonts w:eastAsia="Times New Roman"/>
          <w:szCs w:val="24"/>
        </w:rPr>
        <w:t>,</w:t>
      </w:r>
      <w:r w:rsidRPr="008A09E2">
        <w:rPr>
          <w:rFonts w:eastAsia="Times New Roman"/>
          <w:szCs w:val="24"/>
        </w:rPr>
        <w:t xml:space="preserve"> έχουμε μία Αξιωματική Αντιπολίτευση η οποία </w:t>
      </w:r>
      <w:r>
        <w:rPr>
          <w:rFonts w:eastAsia="Times New Roman"/>
          <w:szCs w:val="24"/>
        </w:rPr>
        <w:t xml:space="preserve">σε όλο αυτό </w:t>
      </w:r>
      <w:r w:rsidRPr="008A09E2">
        <w:rPr>
          <w:rFonts w:eastAsia="Times New Roman"/>
          <w:szCs w:val="24"/>
        </w:rPr>
        <w:t>το προ</w:t>
      </w:r>
      <w:r w:rsidRPr="008A09E2">
        <w:rPr>
          <w:rFonts w:eastAsia="Times New Roman"/>
          <w:szCs w:val="24"/>
        </w:rPr>
        <w:t xml:space="preserve">δοτικό σκηνικό το οποίο έγινε με τη </w:t>
      </w:r>
      <w:r>
        <w:rPr>
          <w:rFonts w:eastAsia="Times New Roman"/>
          <w:szCs w:val="24"/>
        </w:rPr>
        <w:t>σ</w:t>
      </w:r>
      <w:r w:rsidRPr="008A09E2">
        <w:rPr>
          <w:rFonts w:eastAsia="Times New Roman"/>
          <w:szCs w:val="24"/>
        </w:rPr>
        <w:t>υμφωνία και με την κύρωσ</w:t>
      </w:r>
      <w:r>
        <w:rPr>
          <w:rFonts w:eastAsia="Times New Roman"/>
          <w:szCs w:val="24"/>
        </w:rPr>
        <w:t>ή</w:t>
      </w:r>
      <w:r w:rsidRPr="008A09E2">
        <w:rPr>
          <w:rFonts w:eastAsia="Times New Roman"/>
          <w:szCs w:val="24"/>
        </w:rPr>
        <w:t xml:space="preserve"> της </w:t>
      </w:r>
      <w:r>
        <w:rPr>
          <w:rFonts w:eastAsia="Times New Roman"/>
          <w:szCs w:val="24"/>
        </w:rPr>
        <w:t xml:space="preserve">στο </w:t>
      </w:r>
      <w:r>
        <w:rPr>
          <w:rFonts w:eastAsia="Times New Roman"/>
          <w:szCs w:val="24"/>
        </w:rPr>
        <w:t>ε</w:t>
      </w:r>
      <w:r>
        <w:rPr>
          <w:rFonts w:eastAsia="Times New Roman"/>
          <w:szCs w:val="24"/>
        </w:rPr>
        <w:t xml:space="preserve">λληνικό Κοινοβούλιο, </w:t>
      </w:r>
      <w:r w:rsidRPr="008A09E2">
        <w:rPr>
          <w:rFonts w:eastAsia="Times New Roman"/>
          <w:szCs w:val="24"/>
        </w:rPr>
        <w:t>λέει δεξιά και αριστερά</w:t>
      </w:r>
      <w:r>
        <w:rPr>
          <w:rFonts w:eastAsia="Times New Roman"/>
          <w:szCs w:val="24"/>
        </w:rPr>
        <w:t>,</w:t>
      </w:r>
      <w:r w:rsidRPr="008A09E2">
        <w:rPr>
          <w:rFonts w:eastAsia="Times New Roman"/>
          <w:szCs w:val="24"/>
        </w:rPr>
        <w:t xml:space="preserve"> σε συνεντεύξεις</w:t>
      </w:r>
      <w:r>
        <w:rPr>
          <w:rFonts w:eastAsia="Times New Roman"/>
          <w:szCs w:val="24"/>
        </w:rPr>
        <w:t>,</w:t>
      </w:r>
      <w:r w:rsidRPr="008A09E2">
        <w:rPr>
          <w:rFonts w:eastAsia="Times New Roman"/>
          <w:szCs w:val="24"/>
        </w:rPr>
        <w:t xml:space="preserve"> ότι θα σεβαστεί και θα εφαρμόσει τη Συμφωνία των Πρεσπών</w:t>
      </w:r>
      <w:r>
        <w:rPr>
          <w:rFonts w:eastAsia="Times New Roman"/>
          <w:szCs w:val="24"/>
        </w:rPr>
        <w:t>,</w:t>
      </w:r>
      <w:r w:rsidRPr="008A09E2">
        <w:rPr>
          <w:rFonts w:eastAsia="Times New Roman"/>
          <w:szCs w:val="24"/>
        </w:rPr>
        <w:t xml:space="preserve"> δίνοντας διαβεβαιώσεις και προσκυνώντας </w:t>
      </w:r>
      <w:r>
        <w:rPr>
          <w:rFonts w:eastAsia="Times New Roman"/>
          <w:szCs w:val="24"/>
        </w:rPr>
        <w:t xml:space="preserve">τον τοπάρχη, </w:t>
      </w:r>
      <w:r w:rsidRPr="008A09E2">
        <w:rPr>
          <w:rFonts w:eastAsia="Times New Roman"/>
          <w:szCs w:val="24"/>
        </w:rPr>
        <w:t xml:space="preserve">τον </w:t>
      </w:r>
      <w:r>
        <w:rPr>
          <w:rFonts w:eastAsia="Times New Roman"/>
          <w:szCs w:val="24"/>
        </w:rPr>
        <w:t>πραίτο</w:t>
      </w:r>
      <w:r>
        <w:rPr>
          <w:rFonts w:eastAsia="Times New Roman"/>
          <w:szCs w:val="24"/>
        </w:rPr>
        <w:t xml:space="preserve">ρα </w:t>
      </w:r>
      <w:proofErr w:type="spellStart"/>
      <w:r>
        <w:rPr>
          <w:rFonts w:eastAsia="Times New Roman"/>
          <w:szCs w:val="24"/>
        </w:rPr>
        <w:t>Πάιατ</w:t>
      </w:r>
      <w:proofErr w:type="spellEnd"/>
      <w:r>
        <w:rPr>
          <w:rFonts w:eastAsia="Times New Roman"/>
          <w:szCs w:val="24"/>
        </w:rPr>
        <w:t xml:space="preserve">, εκλιπαρώντας με τον </w:t>
      </w:r>
      <w:r w:rsidRPr="008A09E2">
        <w:rPr>
          <w:rFonts w:eastAsia="Times New Roman"/>
          <w:szCs w:val="24"/>
        </w:rPr>
        <w:t xml:space="preserve">τρόπο </w:t>
      </w:r>
      <w:r>
        <w:rPr>
          <w:rFonts w:eastAsia="Times New Roman"/>
          <w:szCs w:val="24"/>
        </w:rPr>
        <w:t>α</w:t>
      </w:r>
      <w:r w:rsidRPr="008A09E2">
        <w:rPr>
          <w:rFonts w:eastAsia="Times New Roman"/>
          <w:szCs w:val="24"/>
        </w:rPr>
        <w:t>υτό</w:t>
      </w:r>
      <w:r>
        <w:rPr>
          <w:rFonts w:eastAsia="Times New Roman"/>
          <w:szCs w:val="24"/>
        </w:rPr>
        <w:t>ν μήπως πάρει τελικά τη</w:t>
      </w:r>
      <w:r w:rsidRPr="008A09E2">
        <w:rPr>
          <w:rFonts w:eastAsia="Times New Roman"/>
          <w:szCs w:val="24"/>
        </w:rPr>
        <w:t xml:space="preserve"> σκυτάλη της εξουσίας</w:t>
      </w:r>
      <w:r>
        <w:rPr>
          <w:rFonts w:eastAsia="Times New Roman"/>
          <w:szCs w:val="24"/>
        </w:rPr>
        <w:t>,</w:t>
      </w:r>
      <w:r w:rsidRPr="008A09E2">
        <w:rPr>
          <w:rFonts w:eastAsia="Times New Roman"/>
          <w:szCs w:val="24"/>
        </w:rPr>
        <w:t xml:space="preserve"> μήπως πάρει το χρίσμα από τους νατοϊκούς επικυρίαρχους</w:t>
      </w:r>
      <w:r>
        <w:rPr>
          <w:rFonts w:eastAsia="Times New Roman"/>
          <w:szCs w:val="24"/>
        </w:rPr>
        <w:t>.</w:t>
      </w:r>
    </w:p>
    <w:p w14:paraId="19C9A946" w14:textId="77777777" w:rsidR="005136E3" w:rsidRDefault="0098028A">
      <w:pPr>
        <w:spacing w:after="0" w:line="600" w:lineRule="auto"/>
        <w:ind w:firstLine="720"/>
        <w:jc w:val="both"/>
        <w:rPr>
          <w:rFonts w:eastAsia="Times New Roman"/>
          <w:szCs w:val="24"/>
        </w:rPr>
      </w:pPr>
      <w:r>
        <w:rPr>
          <w:rFonts w:eastAsia="Times New Roman"/>
          <w:szCs w:val="24"/>
        </w:rPr>
        <w:t>Θ</w:t>
      </w:r>
      <w:r w:rsidRPr="008A09E2">
        <w:rPr>
          <w:rFonts w:eastAsia="Times New Roman"/>
          <w:szCs w:val="24"/>
        </w:rPr>
        <w:t>α πω δυο-τρία πράγματα</w:t>
      </w:r>
      <w:r>
        <w:rPr>
          <w:rFonts w:eastAsia="Times New Roman"/>
          <w:szCs w:val="24"/>
        </w:rPr>
        <w:t>,</w:t>
      </w:r>
      <w:r w:rsidRPr="008A09E2">
        <w:rPr>
          <w:rFonts w:eastAsia="Times New Roman"/>
          <w:szCs w:val="24"/>
        </w:rPr>
        <w:t xml:space="preserve"> κυρία Πρόεδρε</w:t>
      </w:r>
      <w:r>
        <w:rPr>
          <w:rFonts w:eastAsia="Times New Roman"/>
          <w:szCs w:val="24"/>
        </w:rPr>
        <w:t xml:space="preserve"> -</w:t>
      </w:r>
      <w:r w:rsidRPr="008A09E2">
        <w:rPr>
          <w:rFonts w:eastAsia="Times New Roman"/>
          <w:szCs w:val="24"/>
        </w:rPr>
        <w:t>και δεν θα καταχραστώ κατά πολύ</w:t>
      </w:r>
      <w:r>
        <w:rPr>
          <w:rFonts w:eastAsia="Times New Roman"/>
          <w:szCs w:val="24"/>
        </w:rPr>
        <w:t>,</w:t>
      </w:r>
      <w:r w:rsidRPr="008A09E2">
        <w:rPr>
          <w:rFonts w:eastAsia="Times New Roman"/>
          <w:szCs w:val="24"/>
        </w:rPr>
        <w:t xml:space="preserve"> </w:t>
      </w:r>
      <w:r>
        <w:rPr>
          <w:rFonts w:eastAsia="Times New Roman"/>
          <w:szCs w:val="24"/>
        </w:rPr>
        <w:t>ό</w:t>
      </w:r>
      <w:r w:rsidRPr="008A09E2">
        <w:rPr>
          <w:rFonts w:eastAsia="Times New Roman"/>
          <w:szCs w:val="24"/>
        </w:rPr>
        <w:t>πως</w:t>
      </w:r>
      <w:r>
        <w:rPr>
          <w:rFonts w:eastAsia="Times New Roman"/>
          <w:szCs w:val="24"/>
        </w:rPr>
        <w:t xml:space="preserve"> έκαναν οι προηγούμενοι ομιλητές, τον </w:t>
      </w:r>
      <w:r w:rsidRPr="008A09E2">
        <w:rPr>
          <w:rFonts w:eastAsia="Times New Roman"/>
          <w:szCs w:val="24"/>
        </w:rPr>
        <w:t>χρόνο μου</w:t>
      </w:r>
      <w:r>
        <w:rPr>
          <w:rFonts w:eastAsia="Times New Roman"/>
          <w:szCs w:val="24"/>
        </w:rPr>
        <w:t>-</w:t>
      </w:r>
      <w:r>
        <w:rPr>
          <w:rFonts w:eastAsia="Times New Roman"/>
          <w:szCs w:val="24"/>
        </w:rPr>
        <w:t>,</w:t>
      </w:r>
      <w:r w:rsidRPr="008A09E2">
        <w:rPr>
          <w:rFonts w:eastAsia="Times New Roman"/>
          <w:szCs w:val="24"/>
        </w:rPr>
        <w:t xml:space="preserve"> για τη </w:t>
      </w:r>
      <w:r>
        <w:rPr>
          <w:rFonts w:eastAsia="Times New Roman"/>
          <w:szCs w:val="24"/>
        </w:rPr>
        <w:t>σ</w:t>
      </w:r>
      <w:r w:rsidRPr="008A09E2">
        <w:rPr>
          <w:rFonts w:eastAsia="Times New Roman"/>
          <w:szCs w:val="24"/>
        </w:rPr>
        <w:t>υνταγματική Αναθεώρηση</w:t>
      </w:r>
      <w:r>
        <w:rPr>
          <w:rFonts w:eastAsia="Times New Roman"/>
          <w:szCs w:val="24"/>
        </w:rPr>
        <w:t>.</w:t>
      </w:r>
      <w:r w:rsidRPr="008A09E2">
        <w:rPr>
          <w:rFonts w:eastAsia="Times New Roman"/>
          <w:szCs w:val="24"/>
        </w:rPr>
        <w:t xml:space="preserve"> </w:t>
      </w:r>
    </w:p>
    <w:p w14:paraId="19C9A94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w:t>
      </w:r>
      <w:r w:rsidRPr="00FB49DA">
        <w:rPr>
          <w:rFonts w:eastAsia="Times New Roman" w:cs="Times New Roman"/>
          <w:szCs w:val="24"/>
        </w:rPr>
        <w:t xml:space="preserve">α πω για τη </w:t>
      </w:r>
      <w:r>
        <w:rPr>
          <w:rFonts w:eastAsia="Times New Roman" w:cs="Times New Roman"/>
          <w:szCs w:val="24"/>
        </w:rPr>
        <w:t>σ</w:t>
      </w:r>
      <w:r w:rsidRPr="00FB49DA">
        <w:rPr>
          <w:rFonts w:eastAsia="Times New Roman" w:cs="Times New Roman"/>
          <w:szCs w:val="24"/>
        </w:rPr>
        <w:t xml:space="preserve">υνταγματική </w:t>
      </w:r>
      <w:r>
        <w:rPr>
          <w:rFonts w:eastAsia="Times New Roman" w:cs="Times New Roman"/>
          <w:szCs w:val="24"/>
        </w:rPr>
        <w:t>Α</w:t>
      </w:r>
      <w:r w:rsidRPr="00FB49DA">
        <w:rPr>
          <w:rFonts w:eastAsia="Times New Roman" w:cs="Times New Roman"/>
          <w:szCs w:val="24"/>
        </w:rPr>
        <w:t xml:space="preserve">ναθεώρηση ότι </w:t>
      </w:r>
      <w:r>
        <w:rPr>
          <w:rFonts w:eastAsia="Times New Roman" w:cs="Times New Roman"/>
          <w:szCs w:val="24"/>
        </w:rPr>
        <w:t xml:space="preserve">ο εκπρόσωπος της Νέας Δημοκρατίας –για να μην είναι </w:t>
      </w:r>
      <w:proofErr w:type="spellStart"/>
      <w:r>
        <w:rPr>
          <w:rFonts w:eastAsia="Times New Roman" w:cs="Times New Roman"/>
          <w:szCs w:val="24"/>
        </w:rPr>
        <w:t>παραπονεμένοι</w:t>
      </w:r>
      <w:proofErr w:type="spellEnd"/>
      <w:r>
        <w:rPr>
          <w:rFonts w:eastAsia="Times New Roman" w:cs="Times New Roman"/>
          <w:szCs w:val="24"/>
        </w:rPr>
        <w:t xml:space="preserve"> οι νεοδημοκράτες- </w:t>
      </w:r>
      <w:r w:rsidRPr="00FB49DA">
        <w:rPr>
          <w:rFonts w:eastAsia="Times New Roman" w:cs="Times New Roman"/>
          <w:szCs w:val="24"/>
        </w:rPr>
        <w:t>είπ</w:t>
      </w:r>
      <w:r>
        <w:rPr>
          <w:rFonts w:eastAsia="Times New Roman" w:cs="Times New Roman"/>
          <w:szCs w:val="24"/>
        </w:rPr>
        <w:t>ε</w:t>
      </w:r>
      <w:r w:rsidRPr="00FB49DA">
        <w:rPr>
          <w:rFonts w:eastAsia="Times New Roman" w:cs="Times New Roman"/>
          <w:szCs w:val="24"/>
        </w:rPr>
        <w:t xml:space="preserve"> προηγουμένως ότι αυτή η σημερινή διαδι</w:t>
      </w:r>
      <w:r w:rsidRPr="00FB49DA">
        <w:rPr>
          <w:rFonts w:eastAsia="Times New Roman" w:cs="Times New Roman"/>
          <w:szCs w:val="24"/>
        </w:rPr>
        <w:lastRenderedPageBreak/>
        <w:t>κασία</w:t>
      </w:r>
      <w:r w:rsidRPr="00FB49DA">
        <w:rPr>
          <w:rFonts w:eastAsia="Times New Roman" w:cs="Times New Roman"/>
          <w:szCs w:val="24"/>
        </w:rPr>
        <w:t xml:space="preserve"> είναι μία σπάνια </w:t>
      </w:r>
      <w:r>
        <w:rPr>
          <w:rFonts w:eastAsia="Times New Roman" w:cs="Times New Roman"/>
          <w:szCs w:val="24"/>
        </w:rPr>
        <w:t>κοινοβουλευτική διαδικασία. Πράγματι,</w:t>
      </w:r>
      <w:r w:rsidRPr="00FB49DA">
        <w:rPr>
          <w:rFonts w:eastAsia="Times New Roman" w:cs="Times New Roman"/>
          <w:szCs w:val="24"/>
        </w:rPr>
        <w:t xml:space="preserve"> είναι σπάνια</w:t>
      </w:r>
      <w:r>
        <w:rPr>
          <w:rFonts w:eastAsia="Times New Roman" w:cs="Times New Roman"/>
          <w:szCs w:val="24"/>
        </w:rPr>
        <w:t xml:space="preserve"> η κοινοβουλευτική</w:t>
      </w:r>
      <w:r w:rsidRPr="00FB49DA">
        <w:rPr>
          <w:rFonts w:eastAsia="Times New Roman" w:cs="Times New Roman"/>
          <w:szCs w:val="24"/>
        </w:rPr>
        <w:t xml:space="preserve"> διαδικασί</w:t>
      </w:r>
      <w:r>
        <w:rPr>
          <w:rFonts w:eastAsia="Times New Roman" w:cs="Times New Roman"/>
          <w:szCs w:val="24"/>
        </w:rPr>
        <w:t xml:space="preserve">α της συνταγματικής </w:t>
      </w:r>
      <w:r>
        <w:rPr>
          <w:rFonts w:eastAsia="Times New Roman" w:cs="Times New Roman"/>
          <w:szCs w:val="24"/>
        </w:rPr>
        <w:t>Α</w:t>
      </w:r>
      <w:r>
        <w:rPr>
          <w:rFonts w:eastAsia="Times New Roman" w:cs="Times New Roman"/>
          <w:szCs w:val="24"/>
        </w:rPr>
        <w:t>ναθεώρησης, α</w:t>
      </w:r>
      <w:r w:rsidRPr="00FB49DA">
        <w:rPr>
          <w:rFonts w:eastAsia="Times New Roman" w:cs="Times New Roman"/>
          <w:szCs w:val="24"/>
        </w:rPr>
        <w:t>λλά καθόλου σπάνια δεν είναι η δική σας υποκρισία</w:t>
      </w:r>
      <w:r>
        <w:rPr>
          <w:rFonts w:eastAsia="Times New Roman" w:cs="Times New Roman"/>
          <w:szCs w:val="24"/>
        </w:rPr>
        <w:t>,</w:t>
      </w:r>
      <w:r w:rsidRPr="00FB49DA">
        <w:rPr>
          <w:rFonts w:eastAsia="Times New Roman" w:cs="Times New Roman"/>
          <w:szCs w:val="24"/>
        </w:rPr>
        <w:t xml:space="preserve"> </w:t>
      </w:r>
      <w:r>
        <w:rPr>
          <w:rFonts w:eastAsia="Times New Roman" w:cs="Times New Roman"/>
          <w:szCs w:val="24"/>
        </w:rPr>
        <w:t>που</w:t>
      </w:r>
      <w:r w:rsidRPr="00FB49DA">
        <w:rPr>
          <w:rFonts w:eastAsia="Times New Roman" w:cs="Times New Roman"/>
          <w:szCs w:val="24"/>
        </w:rPr>
        <w:t xml:space="preserve"> </w:t>
      </w:r>
      <w:r>
        <w:rPr>
          <w:rFonts w:eastAsia="Times New Roman" w:cs="Times New Roman"/>
          <w:szCs w:val="24"/>
        </w:rPr>
        <w:t>θα εφαρμόσετε τ</w:t>
      </w:r>
      <w:r w:rsidRPr="00FB49DA">
        <w:rPr>
          <w:rFonts w:eastAsia="Times New Roman" w:cs="Times New Roman"/>
          <w:szCs w:val="24"/>
        </w:rPr>
        <w:t xml:space="preserve">η </w:t>
      </w:r>
      <w:r>
        <w:rPr>
          <w:rFonts w:eastAsia="Times New Roman" w:cs="Times New Roman"/>
          <w:szCs w:val="24"/>
        </w:rPr>
        <w:t>Σ</w:t>
      </w:r>
      <w:r w:rsidRPr="00FB49DA">
        <w:rPr>
          <w:rFonts w:eastAsia="Times New Roman" w:cs="Times New Roman"/>
          <w:szCs w:val="24"/>
        </w:rPr>
        <w:t>υνθήκη των Πρεσπών</w:t>
      </w:r>
      <w:r>
        <w:rPr>
          <w:rFonts w:eastAsia="Times New Roman" w:cs="Times New Roman"/>
          <w:szCs w:val="24"/>
        </w:rPr>
        <w:t>,</w:t>
      </w:r>
      <w:r w:rsidRPr="00FB49DA">
        <w:rPr>
          <w:rFonts w:eastAsia="Times New Roman" w:cs="Times New Roman"/>
          <w:szCs w:val="24"/>
        </w:rPr>
        <w:t xml:space="preserve"> οι οποίοι ανοιχτά ψηφίσατε μνημόν</w:t>
      </w:r>
      <w:r w:rsidRPr="00FB49DA">
        <w:rPr>
          <w:rFonts w:eastAsia="Times New Roman" w:cs="Times New Roman"/>
          <w:szCs w:val="24"/>
        </w:rPr>
        <w:t>ια</w:t>
      </w:r>
      <w:r>
        <w:rPr>
          <w:rFonts w:eastAsia="Times New Roman" w:cs="Times New Roman"/>
          <w:szCs w:val="24"/>
        </w:rPr>
        <w:t>,</w:t>
      </w:r>
      <w:r w:rsidRPr="00FB49DA">
        <w:rPr>
          <w:rFonts w:eastAsia="Times New Roman" w:cs="Times New Roman"/>
          <w:szCs w:val="24"/>
        </w:rPr>
        <w:t xml:space="preserve"> ψηφίσατε τα ανοιχτά σύνορα</w:t>
      </w:r>
      <w:r>
        <w:rPr>
          <w:rFonts w:eastAsia="Times New Roman" w:cs="Times New Roman"/>
          <w:szCs w:val="24"/>
        </w:rPr>
        <w:t>,</w:t>
      </w:r>
      <w:r w:rsidRPr="00FB49DA">
        <w:rPr>
          <w:rFonts w:eastAsia="Times New Roman" w:cs="Times New Roman"/>
          <w:szCs w:val="24"/>
        </w:rPr>
        <w:t xml:space="preserve"> ψηφίσατε το σύμφωνο συμβίωσης των ομοφυλοφ</w:t>
      </w:r>
      <w:r>
        <w:rPr>
          <w:rFonts w:eastAsia="Times New Roman" w:cs="Times New Roman"/>
          <w:szCs w:val="24"/>
        </w:rPr>
        <w:t>ί</w:t>
      </w:r>
      <w:r w:rsidRPr="00FB49DA">
        <w:rPr>
          <w:rFonts w:eastAsia="Times New Roman" w:cs="Times New Roman"/>
          <w:szCs w:val="24"/>
        </w:rPr>
        <w:t>λων</w:t>
      </w:r>
      <w:r>
        <w:rPr>
          <w:rFonts w:eastAsia="Times New Roman" w:cs="Times New Roman"/>
          <w:szCs w:val="24"/>
        </w:rPr>
        <w:t>,</w:t>
      </w:r>
      <w:r w:rsidRPr="00FB49DA">
        <w:rPr>
          <w:rFonts w:eastAsia="Times New Roman" w:cs="Times New Roman"/>
          <w:szCs w:val="24"/>
        </w:rPr>
        <w:t xml:space="preserve"> ψηφίσατε την παραχώρηση </w:t>
      </w:r>
      <w:r>
        <w:rPr>
          <w:rFonts w:eastAsia="Times New Roman" w:cs="Times New Roman"/>
          <w:szCs w:val="24"/>
        </w:rPr>
        <w:t xml:space="preserve">κατ’ </w:t>
      </w:r>
      <w:proofErr w:type="spellStart"/>
      <w:r>
        <w:rPr>
          <w:rFonts w:eastAsia="Times New Roman" w:cs="Times New Roman"/>
          <w:szCs w:val="24"/>
        </w:rPr>
        <w:t>ουσίαν</w:t>
      </w:r>
      <w:proofErr w:type="spellEnd"/>
      <w:r>
        <w:rPr>
          <w:rFonts w:eastAsia="Times New Roman" w:cs="Times New Roman"/>
          <w:szCs w:val="24"/>
        </w:rPr>
        <w:t xml:space="preserve"> </w:t>
      </w:r>
      <w:r w:rsidRPr="00FB49DA">
        <w:rPr>
          <w:rFonts w:eastAsia="Times New Roman" w:cs="Times New Roman"/>
          <w:szCs w:val="24"/>
        </w:rPr>
        <w:t>του ονόματος</w:t>
      </w:r>
      <w:r>
        <w:rPr>
          <w:rFonts w:eastAsia="Times New Roman" w:cs="Times New Roman"/>
          <w:szCs w:val="24"/>
        </w:rPr>
        <w:t xml:space="preserve"> </w:t>
      </w:r>
      <w:r>
        <w:rPr>
          <w:rFonts w:eastAsia="Times New Roman" w:cs="Times New Roman"/>
          <w:szCs w:val="24"/>
        </w:rPr>
        <w:t>«Β</w:t>
      </w:r>
      <w:r w:rsidRPr="00FB49DA">
        <w:rPr>
          <w:rFonts w:eastAsia="Times New Roman" w:cs="Times New Roman"/>
          <w:szCs w:val="24"/>
        </w:rPr>
        <w:t>όρεια Μακεδονία</w:t>
      </w:r>
      <w:r>
        <w:rPr>
          <w:rFonts w:eastAsia="Times New Roman" w:cs="Times New Roman"/>
          <w:szCs w:val="24"/>
        </w:rPr>
        <w:t>»</w:t>
      </w:r>
      <w:r w:rsidRPr="00FB49DA">
        <w:rPr>
          <w:rFonts w:eastAsia="Times New Roman" w:cs="Times New Roman"/>
          <w:szCs w:val="24"/>
        </w:rPr>
        <w:t xml:space="preserve"> και ψηφίσατε και τη δημιουργία του τζαμιού στην Αθήνα</w:t>
      </w:r>
      <w:r>
        <w:rPr>
          <w:rFonts w:eastAsia="Times New Roman" w:cs="Times New Roman"/>
          <w:szCs w:val="24"/>
        </w:rPr>
        <w:t>. Εσείς, η</w:t>
      </w:r>
      <w:r w:rsidRPr="00FB49DA">
        <w:rPr>
          <w:rFonts w:eastAsia="Times New Roman" w:cs="Times New Roman"/>
          <w:szCs w:val="24"/>
        </w:rPr>
        <w:t xml:space="preserve"> συνιστώσα του ΣΥΡΙΖΑ</w:t>
      </w:r>
      <w:r>
        <w:rPr>
          <w:rFonts w:eastAsia="Times New Roman" w:cs="Times New Roman"/>
          <w:szCs w:val="24"/>
        </w:rPr>
        <w:t>.</w:t>
      </w:r>
      <w:r w:rsidRPr="00FB49DA">
        <w:rPr>
          <w:rFonts w:eastAsia="Times New Roman" w:cs="Times New Roman"/>
          <w:szCs w:val="24"/>
        </w:rPr>
        <w:t xml:space="preserve"> </w:t>
      </w:r>
      <w:r>
        <w:rPr>
          <w:rFonts w:eastAsia="Times New Roman" w:cs="Times New Roman"/>
          <w:szCs w:val="24"/>
        </w:rPr>
        <w:t>Άρα</w:t>
      </w:r>
      <w:r w:rsidRPr="00FB49DA">
        <w:rPr>
          <w:rFonts w:eastAsia="Times New Roman" w:cs="Times New Roman"/>
          <w:szCs w:val="24"/>
        </w:rPr>
        <w:t xml:space="preserve"> σπάνια </w:t>
      </w:r>
      <w:r>
        <w:rPr>
          <w:rFonts w:eastAsia="Times New Roman" w:cs="Times New Roman"/>
          <w:szCs w:val="24"/>
        </w:rPr>
        <w:t>μεν η συντα</w:t>
      </w:r>
      <w:r>
        <w:rPr>
          <w:rFonts w:eastAsia="Times New Roman" w:cs="Times New Roman"/>
          <w:szCs w:val="24"/>
        </w:rPr>
        <w:t xml:space="preserve">γματική διαδικασία, </w:t>
      </w:r>
      <w:r w:rsidRPr="00FB49DA">
        <w:rPr>
          <w:rFonts w:eastAsia="Times New Roman" w:cs="Times New Roman"/>
          <w:szCs w:val="24"/>
        </w:rPr>
        <w:t>αλλά όχι σπάνια η υποκρισία της Νέας Δημοκρατίας</w:t>
      </w:r>
      <w:r>
        <w:rPr>
          <w:rFonts w:eastAsia="Times New Roman" w:cs="Times New Roman"/>
          <w:szCs w:val="24"/>
        </w:rPr>
        <w:t>.</w:t>
      </w:r>
    </w:p>
    <w:p w14:paraId="19C9A94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w:t>
      </w:r>
      <w:r w:rsidRPr="00FB49DA">
        <w:rPr>
          <w:rFonts w:eastAsia="Times New Roman" w:cs="Times New Roman"/>
          <w:szCs w:val="24"/>
        </w:rPr>
        <w:t xml:space="preserve">αι δεν απευθύνομαι μόνο στους νεοδημοκράτες </w:t>
      </w:r>
      <w:r>
        <w:rPr>
          <w:rFonts w:eastAsia="Times New Roman" w:cs="Times New Roman"/>
          <w:szCs w:val="24"/>
        </w:rPr>
        <w:t xml:space="preserve">Βουλευτές </w:t>
      </w:r>
      <w:r w:rsidRPr="00FB49DA">
        <w:rPr>
          <w:rFonts w:eastAsia="Times New Roman" w:cs="Times New Roman"/>
          <w:szCs w:val="24"/>
        </w:rPr>
        <w:t xml:space="preserve">ούτε απευθύνομαι στους </w:t>
      </w:r>
      <w:r>
        <w:rPr>
          <w:rFonts w:eastAsia="Times New Roman" w:cs="Times New Roman"/>
          <w:szCs w:val="24"/>
        </w:rPr>
        <w:t xml:space="preserve">αφυπνισμένους </w:t>
      </w:r>
      <w:r w:rsidRPr="00FB49DA">
        <w:rPr>
          <w:rFonts w:eastAsia="Times New Roman" w:cs="Times New Roman"/>
          <w:szCs w:val="24"/>
        </w:rPr>
        <w:t xml:space="preserve">πραγματικούς δεξιούς ψηφοφόρους </w:t>
      </w:r>
      <w:r>
        <w:rPr>
          <w:rFonts w:eastAsia="Times New Roman" w:cs="Times New Roman"/>
          <w:szCs w:val="24"/>
        </w:rPr>
        <w:t xml:space="preserve">της </w:t>
      </w:r>
      <w:r w:rsidRPr="00FB49DA">
        <w:rPr>
          <w:rFonts w:eastAsia="Times New Roman" w:cs="Times New Roman"/>
          <w:szCs w:val="24"/>
        </w:rPr>
        <w:t>Νέας Δημοκρατίας</w:t>
      </w:r>
      <w:r>
        <w:rPr>
          <w:rFonts w:eastAsia="Times New Roman" w:cs="Times New Roman"/>
          <w:szCs w:val="24"/>
        </w:rPr>
        <w:t>,</w:t>
      </w:r>
      <w:r w:rsidRPr="00FB49DA">
        <w:rPr>
          <w:rFonts w:eastAsia="Times New Roman" w:cs="Times New Roman"/>
          <w:szCs w:val="24"/>
        </w:rPr>
        <w:t xml:space="preserve"> οι οποίοι πλέον τάσσονται στο πλευρό της</w:t>
      </w:r>
      <w:r w:rsidRPr="00FB49DA">
        <w:rPr>
          <w:rFonts w:eastAsia="Times New Roman" w:cs="Times New Roman"/>
          <w:szCs w:val="24"/>
        </w:rPr>
        <w:t xml:space="preserve"> πραγματικής λαϊκής δεξιάς</w:t>
      </w:r>
      <w:r>
        <w:rPr>
          <w:rFonts w:eastAsia="Times New Roman" w:cs="Times New Roman"/>
          <w:szCs w:val="24"/>
        </w:rPr>
        <w:t>,</w:t>
      </w:r>
      <w:r w:rsidRPr="00FB49DA">
        <w:rPr>
          <w:rFonts w:eastAsia="Times New Roman" w:cs="Times New Roman"/>
          <w:szCs w:val="24"/>
        </w:rPr>
        <w:t xml:space="preserve"> που είναι η Χρυσή Αυγή</w:t>
      </w:r>
      <w:r>
        <w:rPr>
          <w:rFonts w:eastAsia="Times New Roman" w:cs="Times New Roman"/>
          <w:szCs w:val="24"/>
        </w:rPr>
        <w:t>. Απευθύνομαι κυρίως</w:t>
      </w:r>
      <w:r w:rsidRPr="00FB49DA">
        <w:rPr>
          <w:rFonts w:eastAsia="Times New Roman" w:cs="Times New Roman"/>
          <w:szCs w:val="24"/>
        </w:rPr>
        <w:t xml:space="preserve"> στους εγκλωβισμένους </w:t>
      </w:r>
      <w:proofErr w:type="spellStart"/>
      <w:r>
        <w:rPr>
          <w:rFonts w:eastAsia="Times New Roman" w:cs="Times New Roman"/>
          <w:szCs w:val="24"/>
        </w:rPr>
        <w:t>σανοφάγους</w:t>
      </w:r>
      <w:proofErr w:type="spellEnd"/>
      <w:r>
        <w:rPr>
          <w:rFonts w:eastAsia="Times New Roman" w:cs="Times New Roman"/>
          <w:szCs w:val="24"/>
        </w:rPr>
        <w:t>, σε αυτούς που περιμένουν τον διορισμό</w:t>
      </w:r>
      <w:r w:rsidRPr="00FB49DA">
        <w:rPr>
          <w:rFonts w:eastAsia="Times New Roman" w:cs="Times New Roman"/>
          <w:szCs w:val="24"/>
        </w:rPr>
        <w:t xml:space="preserve"> από τη Νέα Δημοκρατία</w:t>
      </w:r>
      <w:r>
        <w:rPr>
          <w:rFonts w:eastAsia="Times New Roman" w:cs="Times New Roman"/>
          <w:szCs w:val="24"/>
        </w:rPr>
        <w:t>,</w:t>
      </w:r>
      <w:r w:rsidRPr="00FB49DA">
        <w:rPr>
          <w:rFonts w:eastAsia="Times New Roman" w:cs="Times New Roman"/>
          <w:szCs w:val="24"/>
        </w:rPr>
        <w:t xml:space="preserve"> </w:t>
      </w:r>
      <w:r>
        <w:rPr>
          <w:rFonts w:eastAsia="Times New Roman" w:cs="Times New Roman"/>
          <w:szCs w:val="24"/>
        </w:rPr>
        <w:t>δηλαδή</w:t>
      </w:r>
      <w:r w:rsidRPr="00FB49DA">
        <w:rPr>
          <w:rFonts w:eastAsia="Times New Roman" w:cs="Times New Roman"/>
          <w:szCs w:val="24"/>
        </w:rPr>
        <w:t xml:space="preserve"> στους </w:t>
      </w:r>
      <w:r>
        <w:rPr>
          <w:rFonts w:eastAsia="Times New Roman" w:cs="Times New Roman"/>
          <w:szCs w:val="24"/>
        </w:rPr>
        <w:t>«</w:t>
      </w:r>
      <w:r w:rsidRPr="00FB49DA">
        <w:rPr>
          <w:rFonts w:eastAsia="Times New Roman" w:cs="Times New Roman"/>
          <w:szCs w:val="24"/>
        </w:rPr>
        <w:t>επαγγελματίες</w:t>
      </w:r>
      <w:r>
        <w:rPr>
          <w:rFonts w:eastAsia="Times New Roman" w:cs="Times New Roman"/>
          <w:szCs w:val="24"/>
        </w:rPr>
        <w:t>»</w:t>
      </w:r>
      <w:r w:rsidRPr="00FB49DA">
        <w:rPr>
          <w:rFonts w:eastAsia="Times New Roman" w:cs="Times New Roman"/>
          <w:szCs w:val="24"/>
        </w:rPr>
        <w:t xml:space="preserve"> </w:t>
      </w:r>
      <w:r>
        <w:rPr>
          <w:rFonts w:eastAsia="Times New Roman" w:cs="Times New Roman"/>
          <w:szCs w:val="24"/>
        </w:rPr>
        <w:t>νεο</w:t>
      </w:r>
      <w:r w:rsidRPr="00FB49DA">
        <w:rPr>
          <w:rFonts w:eastAsia="Times New Roman" w:cs="Times New Roman"/>
          <w:szCs w:val="24"/>
        </w:rPr>
        <w:t>δημοκράτες</w:t>
      </w:r>
      <w:r>
        <w:rPr>
          <w:rFonts w:eastAsia="Times New Roman" w:cs="Times New Roman"/>
          <w:szCs w:val="24"/>
        </w:rPr>
        <w:t>,</w:t>
      </w:r>
      <w:r w:rsidRPr="00FB49DA">
        <w:rPr>
          <w:rFonts w:eastAsia="Times New Roman" w:cs="Times New Roman"/>
          <w:szCs w:val="24"/>
        </w:rPr>
        <w:t xml:space="preserve"> και τους καλώ να ξυπνήσουν</w:t>
      </w:r>
      <w:r>
        <w:rPr>
          <w:rFonts w:eastAsia="Times New Roman" w:cs="Times New Roman"/>
          <w:szCs w:val="24"/>
        </w:rPr>
        <w:t>,</w:t>
      </w:r>
      <w:r w:rsidRPr="00FB49DA">
        <w:rPr>
          <w:rFonts w:eastAsia="Times New Roman" w:cs="Times New Roman"/>
          <w:szCs w:val="24"/>
        </w:rPr>
        <w:t xml:space="preserve"> όταν η πατρίδα κινδυνεύει</w:t>
      </w:r>
      <w:r>
        <w:rPr>
          <w:rFonts w:eastAsia="Times New Roman" w:cs="Times New Roman"/>
          <w:szCs w:val="24"/>
        </w:rPr>
        <w:t>.</w:t>
      </w:r>
      <w:r w:rsidRPr="00FB49DA">
        <w:rPr>
          <w:rFonts w:eastAsia="Times New Roman" w:cs="Times New Roman"/>
          <w:szCs w:val="24"/>
        </w:rPr>
        <w:t xml:space="preserve"> </w:t>
      </w:r>
    </w:p>
    <w:p w14:paraId="19C9A94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Δ</w:t>
      </w:r>
      <w:r w:rsidRPr="00FB49DA">
        <w:rPr>
          <w:rFonts w:eastAsia="Times New Roman" w:cs="Times New Roman"/>
          <w:szCs w:val="24"/>
        </w:rPr>
        <w:t>εν είστε</w:t>
      </w:r>
      <w:r>
        <w:rPr>
          <w:rFonts w:eastAsia="Times New Roman" w:cs="Times New Roman"/>
          <w:szCs w:val="24"/>
        </w:rPr>
        <w:t>,</w:t>
      </w:r>
      <w:r w:rsidRPr="00FB49DA">
        <w:rPr>
          <w:rFonts w:eastAsia="Times New Roman" w:cs="Times New Roman"/>
          <w:szCs w:val="24"/>
        </w:rPr>
        <w:t xml:space="preserve"> ψηφοφόροι της Νέας Δημοκρατίας</w:t>
      </w:r>
      <w:r>
        <w:rPr>
          <w:rFonts w:eastAsia="Times New Roman" w:cs="Times New Roman"/>
          <w:szCs w:val="24"/>
        </w:rPr>
        <w:t>,</w:t>
      </w:r>
      <w:r w:rsidRPr="00FB49DA">
        <w:rPr>
          <w:rFonts w:eastAsia="Times New Roman" w:cs="Times New Roman"/>
          <w:szCs w:val="24"/>
        </w:rPr>
        <w:t xml:space="preserve"> υπεράνω της πατρίδας</w:t>
      </w:r>
      <w:r>
        <w:rPr>
          <w:rFonts w:eastAsia="Times New Roman" w:cs="Times New Roman"/>
          <w:szCs w:val="24"/>
        </w:rPr>
        <w:t>.</w:t>
      </w:r>
      <w:r w:rsidRPr="00FB49DA">
        <w:rPr>
          <w:rFonts w:eastAsia="Times New Roman" w:cs="Times New Roman"/>
          <w:szCs w:val="24"/>
        </w:rPr>
        <w:t xml:space="preserve"> Ξυπνήστε και αντισταθείτε σε αυτό που έρχεται</w:t>
      </w:r>
      <w:r>
        <w:rPr>
          <w:rFonts w:eastAsia="Times New Roman" w:cs="Times New Roman"/>
          <w:szCs w:val="24"/>
        </w:rPr>
        <w:t>. Α</w:t>
      </w:r>
      <w:r w:rsidRPr="00FB49DA">
        <w:rPr>
          <w:rFonts w:eastAsia="Times New Roman" w:cs="Times New Roman"/>
          <w:szCs w:val="24"/>
        </w:rPr>
        <w:t>υτό που έρχεται δεν θα έχει καμ</w:t>
      </w:r>
      <w:r>
        <w:rPr>
          <w:rFonts w:eastAsia="Times New Roman" w:cs="Times New Roman"/>
          <w:szCs w:val="24"/>
        </w:rPr>
        <w:t>μ</w:t>
      </w:r>
      <w:r w:rsidRPr="00FB49DA">
        <w:rPr>
          <w:rFonts w:eastAsia="Times New Roman" w:cs="Times New Roman"/>
          <w:szCs w:val="24"/>
        </w:rPr>
        <w:t xml:space="preserve">ία διαφορά από τον </w:t>
      </w:r>
      <w:r>
        <w:rPr>
          <w:rFonts w:eastAsia="Times New Roman" w:cs="Times New Roman"/>
          <w:szCs w:val="24"/>
        </w:rPr>
        <w:t>ΣΥΡΙΖΑ. Θ</w:t>
      </w:r>
      <w:r w:rsidRPr="00FB49DA">
        <w:rPr>
          <w:rFonts w:eastAsia="Times New Roman" w:cs="Times New Roman"/>
          <w:szCs w:val="24"/>
        </w:rPr>
        <w:t xml:space="preserve">α είναι μία συνέχεια της </w:t>
      </w:r>
      <w:r>
        <w:rPr>
          <w:rFonts w:eastAsia="Times New Roman" w:cs="Times New Roman"/>
          <w:szCs w:val="24"/>
        </w:rPr>
        <w:t>Κ</w:t>
      </w:r>
      <w:r w:rsidRPr="00FB49DA">
        <w:rPr>
          <w:rFonts w:eastAsia="Times New Roman" w:cs="Times New Roman"/>
          <w:szCs w:val="24"/>
        </w:rPr>
        <w:t xml:space="preserve">υβέρνησης </w:t>
      </w:r>
      <w:r>
        <w:rPr>
          <w:rFonts w:eastAsia="Times New Roman" w:cs="Times New Roman"/>
          <w:szCs w:val="24"/>
        </w:rPr>
        <w:t>ΣΥΡΙΖΑ.</w:t>
      </w:r>
    </w:p>
    <w:p w14:paraId="19C9A94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 xml:space="preserve">ο αυτό </w:t>
      </w:r>
      <w:r w:rsidRPr="0082353E">
        <w:rPr>
          <w:rFonts w:eastAsia="Times New Roman" w:cs="Times New Roman"/>
          <w:szCs w:val="24"/>
        </w:rPr>
        <w:t>κτυπάει το κουδούνι λήξεως του χρόνου ομιλίας του κυρίου Βουλευτή)</w:t>
      </w:r>
    </w:p>
    <w:p w14:paraId="19C9A94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Θα καταψηφίσουμε </w:t>
      </w:r>
      <w:r w:rsidRPr="00FB49DA">
        <w:rPr>
          <w:rFonts w:eastAsia="Times New Roman" w:cs="Times New Roman"/>
          <w:szCs w:val="24"/>
        </w:rPr>
        <w:t xml:space="preserve">στο σύνολό της τη </w:t>
      </w:r>
      <w:r>
        <w:rPr>
          <w:rFonts w:eastAsia="Times New Roman" w:cs="Times New Roman"/>
          <w:szCs w:val="24"/>
        </w:rPr>
        <w:t>σ</w:t>
      </w:r>
      <w:r w:rsidRPr="00FB49DA">
        <w:rPr>
          <w:rFonts w:eastAsia="Times New Roman" w:cs="Times New Roman"/>
          <w:szCs w:val="24"/>
        </w:rPr>
        <w:t xml:space="preserve">υνταγματική </w:t>
      </w:r>
      <w:r>
        <w:rPr>
          <w:rFonts w:eastAsia="Times New Roman" w:cs="Times New Roman"/>
          <w:szCs w:val="24"/>
        </w:rPr>
        <w:t>Α</w:t>
      </w:r>
      <w:r w:rsidRPr="00FB49DA">
        <w:rPr>
          <w:rFonts w:eastAsia="Times New Roman" w:cs="Times New Roman"/>
          <w:szCs w:val="24"/>
        </w:rPr>
        <w:t>ναθεώρηση</w:t>
      </w:r>
      <w:r>
        <w:rPr>
          <w:rFonts w:eastAsia="Times New Roman" w:cs="Times New Roman"/>
          <w:szCs w:val="24"/>
        </w:rPr>
        <w:t>. Πιστεύουμε ότι υπό αυτές τις</w:t>
      </w:r>
      <w:r w:rsidRPr="00FB49DA">
        <w:rPr>
          <w:rFonts w:eastAsia="Times New Roman" w:cs="Times New Roman"/>
          <w:szCs w:val="24"/>
        </w:rPr>
        <w:t xml:space="preserve"> συνθήκες </w:t>
      </w:r>
      <w:r>
        <w:rPr>
          <w:rFonts w:eastAsia="Times New Roman" w:cs="Times New Roman"/>
          <w:szCs w:val="24"/>
        </w:rPr>
        <w:t>ο διαμορφούμενος</w:t>
      </w:r>
      <w:r w:rsidRPr="00FB49DA">
        <w:rPr>
          <w:rFonts w:eastAsia="Times New Roman" w:cs="Times New Roman"/>
          <w:szCs w:val="24"/>
        </w:rPr>
        <w:t xml:space="preserve"> </w:t>
      </w:r>
      <w:r>
        <w:rPr>
          <w:rFonts w:eastAsia="Times New Roman" w:cs="Times New Roman"/>
          <w:szCs w:val="24"/>
        </w:rPr>
        <w:t>Σ</w:t>
      </w:r>
      <w:r w:rsidRPr="00FB49DA">
        <w:rPr>
          <w:rFonts w:eastAsia="Times New Roman" w:cs="Times New Roman"/>
          <w:szCs w:val="24"/>
        </w:rPr>
        <w:t>υνταγματικός</w:t>
      </w:r>
      <w:r>
        <w:rPr>
          <w:rFonts w:eastAsia="Times New Roman" w:cs="Times New Roman"/>
          <w:szCs w:val="24"/>
        </w:rPr>
        <w:t xml:space="preserve"> </w:t>
      </w:r>
      <w:r>
        <w:rPr>
          <w:rFonts w:eastAsia="Times New Roman" w:cs="Times New Roman"/>
          <w:szCs w:val="24"/>
        </w:rPr>
        <w:t>Χ</w:t>
      </w:r>
      <w:r>
        <w:rPr>
          <w:rFonts w:eastAsia="Times New Roman" w:cs="Times New Roman"/>
          <w:szCs w:val="24"/>
        </w:rPr>
        <w:t>άρτης</w:t>
      </w:r>
      <w:r w:rsidRPr="00FB49DA">
        <w:rPr>
          <w:rFonts w:eastAsia="Times New Roman" w:cs="Times New Roman"/>
          <w:szCs w:val="24"/>
        </w:rPr>
        <w:t xml:space="preserve"> </w:t>
      </w:r>
      <w:r>
        <w:rPr>
          <w:rFonts w:eastAsia="Times New Roman" w:cs="Times New Roman"/>
          <w:szCs w:val="24"/>
        </w:rPr>
        <w:t xml:space="preserve">δεν </w:t>
      </w:r>
      <w:r w:rsidRPr="00FB49DA">
        <w:rPr>
          <w:rFonts w:eastAsia="Times New Roman" w:cs="Times New Roman"/>
          <w:szCs w:val="24"/>
        </w:rPr>
        <w:t>θα γίνει</w:t>
      </w:r>
      <w:r>
        <w:rPr>
          <w:rFonts w:eastAsia="Times New Roman" w:cs="Times New Roman"/>
          <w:szCs w:val="24"/>
        </w:rPr>
        <w:t>, δεν</w:t>
      </w:r>
      <w:r w:rsidRPr="00FB49DA">
        <w:rPr>
          <w:rFonts w:eastAsia="Times New Roman" w:cs="Times New Roman"/>
          <w:szCs w:val="24"/>
        </w:rPr>
        <w:t xml:space="preserve"> θα ψηφιστεί</w:t>
      </w:r>
      <w:r>
        <w:rPr>
          <w:rFonts w:eastAsia="Times New Roman" w:cs="Times New Roman"/>
          <w:szCs w:val="24"/>
        </w:rPr>
        <w:t>.</w:t>
      </w:r>
      <w:r w:rsidRPr="00FB49DA">
        <w:rPr>
          <w:rFonts w:eastAsia="Times New Roman" w:cs="Times New Roman"/>
          <w:szCs w:val="24"/>
        </w:rPr>
        <w:t xml:space="preserve"> </w:t>
      </w:r>
      <w:r>
        <w:rPr>
          <w:rFonts w:eastAsia="Times New Roman" w:cs="Times New Roman"/>
          <w:szCs w:val="24"/>
        </w:rPr>
        <w:t>Αυτό είναι έν</w:t>
      </w:r>
      <w:r w:rsidRPr="00FB49DA">
        <w:rPr>
          <w:rFonts w:eastAsia="Times New Roman" w:cs="Times New Roman"/>
          <w:szCs w:val="24"/>
        </w:rPr>
        <w:t xml:space="preserve">α </w:t>
      </w:r>
      <w:r w:rsidRPr="00FB49DA">
        <w:rPr>
          <w:rFonts w:eastAsia="Times New Roman" w:cs="Times New Roman"/>
          <w:szCs w:val="24"/>
        </w:rPr>
        <w:t xml:space="preserve">πυροτέχνημα της </w:t>
      </w:r>
      <w:r>
        <w:rPr>
          <w:rFonts w:eastAsia="Times New Roman" w:cs="Times New Roman"/>
          <w:szCs w:val="24"/>
        </w:rPr>
        <w:t>Κ</w:t>
      </w:r>
      <w:r w:rsidRPr="00FB49DA">
        <w:rPr>
          <w:rFonts w:eastAsia="Times New Roman" w:cs="Times New Roman"/>
          <w:szCs w:val="24"/>
        </w:rPr>
        <w:t>υβέρνησ</w:t>
      </w:r>
      <w:r>
        <w:rPr>
          <w:rFonts w:eastAsia="Times New Roman" w:cs="Times New Roman"/>
          <w:szCs w:val="24"/>
        </w:rPr>
        <w:t>ή</w:t>
      </w:r>
      <w:r w:rsidRPr="00FB49DA">
        <w:rPr>
          <w:rFonts w:eastAsia="Times New Roman" w:cs="Times New Roman"/>
          <w:szCs w:val="24"/>
        </w:rPr>
        <w:t xml:space="preserve">ς </w:t>
      </w:r>
      <w:r>
        <w:rPr>
          <w:rFonts w:eastAsia="Times New Roman" w:cs="Times New Roman"/>
          <w:szCs w:val="24"/>
        </w:rPr>
        <w:t>σας,</w:t>
      </w:r>
      <w:r w:rsidRPr="00FB49DA">
        <w:rPr>
          <w:rFonts w:eastAsia="Times New Roman" w:cs="Times New Roman"/>
          <w:szCs w:val="24"/>
        </w:rPr>
        <w:t xml:space="preserve"> ένα πυροτέχνημα προεκλογικό</w:t>
      </w:r>
      <w:r>
        <w:rPr>
          <w:rFonts w:eastAsia="Times New Roman" w:cs="Times New Roman"/>
          <w:szCs w:val="24"/>
        </w:rPr>
        <w:t>. Δ</w:t>
      </w:r>
      <w:r w:rsidRPr="00FB49DA">
        <w:rPr>
          <w:rFonts w:eastAsia="Times New Roman" w:cs="Times New Roman"/>
          <w:szCs w:val="24"/>
        </w:rPr>
        <w:t>εν θα γίνει τίποτα</w:t>
      </w:r>
      <w:r>
        <w:rPr>
          <w:rFonts w:eastAsia="Times New Roman" w:cs="Times New Roman"/>
          <w:szCs w:val="24"/>
        </w:rPr>
        <w:t xml:space="preserve">. Πού θα βρείτε τους </w:t>
      </w:r>
      <w:proofErr w:type="spellStart"/>
      <w:r>
        <w:rPr>
          <w:rFonts w:eastAsia="Times New Roman" w:cs="Times New Roman"/>
          <w:szCs w:val="24"/>
        </w:rPr>
        <w:t>εκατόν</w:t>
      </w:r>
      <w:proofErr w:type="spellEnd"/>
      <w:r>
        <w:rPr>
          <w:rFonts w:eastAsia="Times New Roman" w:cs="Times New Roman"/>
          <w:szCs w:val="24"/>
        </w:rPr>
        <w:t xml:space="preserve"> ογδόντα ν</w:t>
      </w:r>
      <w:r w:rsidRPr="00FB49DA">
        <w:rPr>
          <w:rFonts w:eastAsia="Times New Roman" w:cs="Times New Roman"/>
          <w:szCs w:val="24"/>
        </w:rPr>
        <w:t>α ψηφίσετε τα άρθρα προς αναθεώρηση</w:t>
      </w:r>
      <w:r>
        <w:rPr>
          <w:rFonts w:eastAsia="Times New Roman" w:cs="Times New Roman"/>
          <w:szCs w:val="24"/>
        </w:rPr>
        <w:t>;</w:t>
      </w:r>
      <w:r w:rsidRPr="00FB49DA">
        <w:rPr>
          <w:rFonts w:eastAsia="Times New Roman" w:cs="Times New Roman"/>
          <w:szCs w:val="24"/>
        </w:rPr>
        <w:t xml:space="preserve"> </w:t>
      </w:r>
    </w:p>
    <w:p w14:paraId="19C9A94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w:t>
      </w:r>
      <w:r w:rsidRPr="00FB49DA">
        <w:rPr>
          <w:rFonts w:eastAsia="Times New Roman" w:cs="Times New Roman"/>
          <w:szCs w:val="24"/>
        </w:rPr>
        <w:t>ιστεύω</w:t>
      </w:r>
      <w:r>
        <w:rPr>
          <w:rFonts w:eastAsia="Times New Roman" w:cs="Times New Roman"/>
          <w:szCs w:val="24"/>
        </w:rPr>
        <w:t>,</w:t>
      </w:r>
      <w:r w:rsidRPr="00FB49DA">
        <w:rPr>
          <w:rFonts w:eastAsia="Times New Roman" w:cs="Times New Roman"/>
          <w:szCs w:val="24"/>
        </w:rPr>
        <w:t xml:space="preserve"> </w:t>
      </w:r>
      <w:r>
        <w:rPr>
          <w:rFonts w:eastAsia="Times New Roman" w:cs="Times New Roman"/>
          <w:szCs w:val="24"/>
        </w:rPr>
        <w:t>όμως,</w:t>
      </w:r>
      <w:r w:rsidRPr="00FB49DA">
        <w:rPr>
          <w:rFonts w:eastAsia="Times New Roman" w:cs="Times New Roman"/>
          <w:szCs w:val="24"/>
        </w:rPr>
        <w:t xml:space="preserve"> ό</w:t>
      </w:r>
      <w:r>
        <w:rPr>
          <w:rFonts w:eastAsia="Times New Roman" w:cs="Times New Roman"/>
          <w:szCs w:val="24"/>
        </w:rPr>
        <w:t>τι δεν έχετε καμ</w:t>
      </w:r>
      <w:r>
        <w:rPr>
          <w:rFonts w:eastAsia="Times New Roman" w:cs="Times New Roman"/>
          <w:szCs w:val="24"/>
        </w:rPr>
        <w:t>μ</w:t>
      </w:r>
      <w:r>
        <w:rPr>
          <w:rFonts w:eastAsia="Times New Roman" w:cs="Times New Roman"/>
          <w:szCs w:val="24"/>
        </w:rPr>
        <w:t>ία νομιμοποίηση να κάνετε πραγματικά</w:t>
      </w:r>
      <w:r w:rsidRPr="00FB49DA">
        <w:rPr>
          <w:rFonts w:eastAsia="Times New Roman" w:cs="Times New Roman"/>
          <w:szCs w:val="24"/>
        </w:rPr>
        <w:t xml:space="preserve"> το </w:t>
      </w:r>
      <w:r>
        <w:rPr>
          <w:rFonts w:eastAsia="Times New Roman" w:cs="Times New Roman"/>
          <w:szCs w:val="24"/>
        </w:rPr>
        <w:t>Σ</w:t>
      </w:r>
      <w:r w:rsidRPr="00FB49DA">
        <w:rPr>
          <w:rFonts w:eastAsia="Times New Roman" w:cs="Times New Roman"/>
          <w:szCs w:val="24"/>
        </w:rPr>
        <w:t xml:space="preserve">ύνταγμα </w:t>
      </w:r>
      <w:r>
        <w:rPr>
          <w:rFonts w:eastAsia="Times New Roman" w:cs="Times New Roman"/>
          <w:szCs w:val="24"/>
        </w:rPr>
        <w:t xml:space="preserve">ένα </w:t>
      </w:r>
      <w:r w:rsidRPr="00FB49DA">
        <w:rPr>
          <w:rFonts w:eastAsia="Times New Roman" w:cs="Times New Roman"/>
          <w:szCs w:val="24"/>
        </w:rPr>
        <w:t>κουρελόχαρτο</w:t>
      </w:r>
      <w:r>
        <w:rPr>
          <w:rFonts w:eastAsia="Times New Roman" w:cs="Times New Roman"/>
          <w:szCs w:val="24"/>
        </w:rPr>
        <w:t>,</w:t>
      </w:r>
      <w:r w:rsidRPr="00FB49DA">
        <w:rPr>
          <w:rFonts w:eastAsia="Times New Roman" w:cs="Times New Roman"/>
          <w:szCs w:val="24"/>
        </w:rPr>
        <w:t xml:space="preserve"> να το κάνετε ένα λάστιχο</w:t>
      </w:r>
      <w:r>
        <w:rPr>
          <w:rFonts w:eastAsia="Times New Roman" w:cs="Times New Roman"/>
          <w:szCs w:val="24"/>
        </w:rPr>
        <w:t>,</w:t>
      </w:r>
      <w:r w:rsidRPr="00FB49DA">
        <w:rPr>
          <w:rFonts w:eastAsia="Times New Roman" w:cs="Times New Roman"/>
          <w:szCs w:val="24"/>
        </w:rPr>
        <w:t xml:space="preserve"> να εφαρμό</w:t>
      </w:r>
      <w:r>
        <w:rPr>
          <w:rFonts w:eastAsia="Times New Roman" w:cs="Times New Roman"/>
          <w:szCs w:val="24"/>
        </w:rPr>
        <w:t>ζ</w:t>
      </w:r>
      <w:r w:rsidRPr="00FB49DA">
        <w:rPr>
          <w:rFonts w:eastAsia="Times New Roman" w:cs="Times New Roman"/>
          <w:szCs w:val="24"/>
        </w:rPr>
        <w:t>ετε πολιτικές οι οποίες έρχονται σε ευθεία αντίθεση με την πλειοψηφία του ελληνικού λαού και πολιτικές τις οποίες δεν προβλέπει κανένας καταστατικός χάρτης</w:t>
      </w:r>
      <w:r>
        <w:rPr>
          <w:rFonts w:eastAsia="Times New Roman" w:cs="Times New Roman"/>
          <w:szCs w:val="24"/>
        </w:rPr>
        <w:t>.</w:t>
      </w:r>
    </w:p>
    <w:p w14:paraId="19C9A94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το άρθρο 3,</w:t>
      </w:r>
      <w:r w:rsidRPr="00FB49DA">
        <w:rPr>
          <w:rFonts w:eastAsia="Times New Roman" w:cs="Times New Roman"/>
          <w:szCs w:val="24"/>
        </w:rPr>
        <w:t xml:space="preserve"> εντύπωση μο</w:t>
      </w:r>
      <w:r>
        <w:rPr>
          <w:rFonts w:eastAsia="Times New Roman" w:cs="Times New Roman"/>
          <w:szCs w:val="24"/>
        </w:rPr>
        <w:t>υ</w:t>
      </w:r>
      <w:r w:rsidRPr="00FB49DA">
        <w:rPr>
          <w:rFonts w:eastAsia="Times New Roman" w:cs="Times New Roman"/>
          <w:szCs w:val="24"/>
        </w:rPr>
        <w:t xml:space="preserve"> έκανε πόσες ώρες έκαν</w:t>
      </w:r>
      <w:r>
        <w:rPr>
          <w:rFonts w:eastAsia="Times New Roman" w:cs="Times New Roman"/>
          <w:szCs w:val="24"/>
        </w:rPr>
        <w:t>ε</w:t>
      </w:r>
      <w:r w:rsidRPr="00FB49DA">
        <w:rPr>
          <w:rFonts w:eastAsia="Times New Roman" w:cs="Times New Roman"/>
          <w:szCs w:val="24"/>
        </w:rPr>
        <w:t xml:space="preserve"> </w:t>
      </w:r>
      <w:r>
        <w:rPr>
          <w:rFonts w:eastAsia="Times New Roman" w:cs="Times New Roman"/>
          <w:szCs w:val="24"/>
        </w:rPr>
        <w:t xml:space="preserve">να βγει το </w:t>
      </w:r>
      <w:r w:rsidRPr="00FB49DA">
        <w:rPr>
          <w:rFonts w:eastAsia="Times New Roman" w:cs="Times New Roman"/>
          <w:szCs w:val="24"/>
        </w:rPr>
        <w:t>αποτέλεσμα</w:t>
      </w:r>
      <w:r>
        <w:rPr>
          <w:rFonts w:eastAsia="Times New Roman" w:cs="Times New Roman"/>
          <w:szCs w:val="24"/>
        </w:rPr>
        <w:t>.</w:t>
      </w:r>
      <w:r w:rsidRPr="00FB49DA">
        <w:rPr>
          <w:rFonts w:eastAsia="Times New Roman" w:cs="Times New Roman"/>
          <w:szCs w:val="24"/>
        </w:rPr>
        <w:t xml:space="preserve"> </w:t>
      </w:r>
      <w:r>
        <w:rPr>
          <w:rFonts w:eastAsia="Times New Roman" w:cs="Times New Roman"/>
          <w:szCs w:val="24"/>
        </w:rPr>
        <w:t>Σ</w:t>
      </w:r>
      <w:r w:rsidRPr="00FB49DA">
        <w:rPr>
          <w:rFonts w:eastAsia="Times New Roman" w:cs="Times New Roman"/>
          <w:szCs w:val="24"/>
        </w:rPr>
        <w:t xml:space="preserve">την αρχή είπαν </w:t>
      </w:r>
      <w:r>
        <w:rPr>
          <w:rFonts w:eastAsia="Times New Roman" w:cs="Times New Roman"/>
          <w:szCs w:val="24"/>
        </w:rPr>
        <w:t xml:space="preserve">ότι </w:t>
      </w:r>
      <w:r w:rsidRPr="00FB49DA">
        <w:rPr>
          <w:rFonts w:eastAsia="Times New Roman" w:cs="Times New Roman"/>
          <w:szCs w:val="24"/>
        </w:rPr>
        <w:t>δεν πέρασε</w:t>
      </w:r>
      <w:r>
        <w:rPr>
          <w:rFonts w:eastAsia="Times New Roman" w:cs="Times New Roman"/>
          <w:szCs w:val="24"/>
        </w:rPr>
        <w:t>.</w:t>
      </w:r>
      <w:r w:rsidRPr="00FB49DA">
        <w:rPr>
          <w:rFonts w:eastAsia="Times New Roman" w:cs="Times New Roman"/>
          <w:szCs w:val="24"/>
        </w:rPr>
        <w:t xml:space="preserve"> </w:t>
      </w:r>
      <w:r>
        <w:rPr>
          <w:rFonts w:eastAsia="Times New Roman" w:cs="Times New Roman"/>
          <w:szCs w:val="24"/>
        </w:rPr>
        <w:t>Μ</w:t>
      </w:r>
      <w:r w:rsidRPr="00FB49DA">
        <w:rPr>
          <w:rFonts w:eastAsia="Times New Roman" w:cs="Times New Roman"/>
          <w:szCs w:val="24"/>
        </w:rPr>
        <w:t>ετά κυκλοφόρησε στο διαδίκτυο το έγγραφο των υπευθύνων</w:t>
      </w:r>
      <w:r>
        <w:rPr>
          <w:rFonts w:eastAsia="Times New Roman" w:cs="Times New Roman"/>
          <w:szCs w:val="24"/>
        </w:rPr>
        <w:t xml:space="preserve"> εδώ, ό</w:t>
      </w:r>
      <w:r w:rsidRPr="00FB49DA">
        <w:rPr>
          <w:rFonts w:eastAsia="Times New Roman" w:cs="Times New Roman"/>
          <w:szCs w:val="24"/>
        </w:rPr>
        <w:t xml:space="preserve">που είχε σβηστεί χειρόγραφα το </w:t>
      </w:r>
      <w:r>
        <w:rPr>
          <w:rFonts w:eastAsia="Times New Roman" w:cs="Times New Roman"/>
          <w:szCs w:val="24"/>
        </w:rPr>
        <w:t>«</w:t>
      </w:r>
      <w:r w:rsidRPr="00FB49DA">
        <w:rPr>
          <w:rFonts w:eastAsia="Times New Roman" w:cs="Times New Roman"/>
          <w:szCs w:val="24"/>
        </w:rPr>
        <w:t>150</w:t>
      </w:r>
      <w:r>
        <w:rPr>
          <w:rFonts w:eastAsia="Times New Roman" w:cs="Times New Roman"/>
          <w:szCs w:val="24"/>
        </w:rPr>
        <w:t>»</w:t>
      </w:r>
      <w:r w:rsidRPr="00FB49DA">
        <w:rPr>
          <w:rFonts w:eastAsia="Times New Roman" w:cs="Times New Roman"/>
          <w:szCs w:val="24"/>
        </w:rPr>
        <w:t xml:space="preserve"> </w:t>
      </w:r>
      <w:r>
        <w:rPr>
          <w:rFonts w:eastAsia="Times New Roman" w:cs="Times New Roman"/>
          <w:szCs w:val="24"/>
        </w:rPr>
        <w:t>και έγινε</w:t>
      </w:r>
      <w:r w:rsidRPr="00FB49DA">
        <w:rPr>
          <w:rFonts w:eastAsia="Times New Roman" w:cs="Times New Roman"/>
          <w:szCs w:val="24"/>
        </w:rPr>
        <w:t xml:space="preserve"> </w:t>
      </w:r>
      <w:r>
        <w:rPr>
          <w:rFonts w:eastAsia="Times New Roman" w:cs="Times New Roman"/>
          <w:szCs w:val="24"/>
        </w:rPr>
        <w:t>«</w:t>
      </w:r>
      <w:r w:rsidRPr="00FB49DA">
        <w:rPr>
          <w:rFonts w:eastAsia="Times New Roman" w:cs="Times New Roman"/>
          <w:szCs w:val="24"/>
        </w:rPr>
        <w:t>151</w:t>
      </w:r>
      <w:r>
        <w:rPr>
          <w:rFonts w:eastAsia="Times New Roman" w:cs="Times New Roman"/>
          <w:szCs w:val="24"/>
        </w:rPr>
        <w:t>». Α</w:t>
      </w:r>
      <w:r w:rsidRPr="00FB49DA">
        <w:rPr>
          <w:rFonts w:eastAsia="Times New Roman" w:cs="Times New Roman"/>
          <w:szCs w:val="24"/>
        </w:rPr>
        <w:t>λήθεια τι έγινε σε αυτή την</w:t>
      </w:r>
      <w:r>
        <w:rPr>
          <w:rFonts w:eastAsia="Times New Roman" w:cs="Times New Roman"/>
          <w:szCs w:val="24"/>
        </w:rPr>
        <w:t xml:space="preserve"> ψηφοφορία; </w:t>
      </w:r>
      <w:r w:rsidRPr="00FB49DA">
        <w:rPr>
          <w:rFonts w:eastAsia="Times New Roman" w:cs="Times New Roman"/>
          <w:szCs w:val="24"/>
        </w:rPr>
        <w:t xml:space="preserve">Ποιοι είναι αυτοί </w:t>
      </w:r>
      <w:r>
        <w:rPr>
          <w:rFonts w:eastAsia="Times New Roman" w:cs="Times New Roman"/>
          <w:szCs w:val="24"/>
        </w:rPr>
        <w:t xml:space="preserve">οι </w:t>
      </w:r>
      <w:proofErr w:type="spellStart"/>
      <w:r>
        <w:rPr>
          <w:rFonts w:eastAsia="Times New Roman" w:cs="Times New Roman"/>
          <w:szCs w:val="24"/>
        </w:rPr>
        <w:t>εκατόν</w:t>
      </w:r>
      <w:proofErr w:type="spellEnd"/>
      <w:r>
        <w:rPr>
          <w:rFonts w:eastAsia="Times New Roman" w:cs="Times New Roman"/>
          <w:szCs w:val="24"/>
        </w:rPr>
        <w:t xml:space="preserve"> πενήντα ένας; </w:t>
      </w:r>
    </w:p>
    <w:p w14:paraId="19C9A94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w:t>
      </w:r>
      <w:r>
        <w:rPr>
          <w:rFonts w:eastAsia="Times New Roman" w:cs="Times New Roman"/>
          <w:szCs w:val="24"/>
        </w:rPr>
        <w:t xml:space="preserve"> πω ότι </w:t>
      </w:r>
      <w:r>
        <w:rPr>
          <w:rFonts w:eastAsia="Times New Roman" w:cs="Times New Roman"/>
          <w:szCs w:val="24"/>
        </w:rPr>
        <w:t>,</w:t>
      </w:r>
      <w:r>
        <w:rPr>
          <w:rFonts w:eastAsia="Times New Roman" w:cs="Times New Roman"/>
          <w:szCs w:val="24"/>
        </w:rPr>
        <w:t xml:space="preserve">όσοι και </w:t>
      </w:r>
      <w:r w:rsidRPr="00FB49DA">
        <w:rPr>
          <w:rFonts w:eastAsia="Times New Roman" w:cs="Times New Roman"/>
          <w:szCs w:val="24"/>
        </w:rPr>
        <w:t>να ψηφίσετε</w:t>
      </w:r>
      <w:r>
        <w:rPr>
          <w:rFonts w:eastAsia="Times New Roman" w:cs="Times New Roman"/>
          <w:szCs w:val="24"/>
        </w:rPr>
        <w:t>, όσοι και να</w:t>
      </w:r>
      <w:r w:rsidRPr="00FB49DA">
        <w:rPr>
          <w:rFonts w:eastAsia="Times New Roman" w:cs="Times New Roman"/>
          <w:szCs w:val="24"/>
        </w:rPr>
        <w:t xml:space="preserve"> ψηφίσετε για το </w:t>
      </w:r>
      <w:r>
        <w:rPr>
          <w:rFonts w:eastAsia="Times New Roman" w:cs="Times New Roman"/>
          <w:szCs w:val="24"/>
        </w:rPr>
        <w:t xml:space="preserve">θρήσκευμα, όσοι και να ψηφίσετε για τη </w:t>
      </w:r>
      <w:r w:rsidRPr="00FB49DA">
        <w:rPr>
          <w:rFonts w:eastAsia="Times New Roman" w:cs="Times New Roman"/>
          <w:szCs w:val="24"/>
        </w:rPr>
        <w:t xml:space="preserve">λεγόμενη </w:t>
      </w:r>
      <w:r>
        <w:rPr>
          <w:rFonts w:eastAsia="Times New Roman" w:cs="Times New Roman"/>
          <w:szCs w:val="24"/>
        </w:rPr>
        <w:t>«</w:t>
      </w:r>
      <w:proofErr w:type="spellStart"/>
      <w:r>
        <w:rPr>
          <w:rFonts w:eastAsia="Times New Roman" w:cs="Times New Roman"/>
          <w:szCs w:val="24"/>
        </w:rPr>
        <w:t>ουδετεροθρησκ</w:t>
      </w:r>
      <w:r w:rsidRPr="00FB49DA">
        <w:rPr>
          <w:rFonts w:eastAsia="Times New Roman" w:cs="Times New Roman"/>
          <w:szCs w:val="24"/>
        </w:rPr>
        <w:t>ία</w:t>
      </w:r>
      <w:proofErr w:type="spellEnd"/>
      <w:r>
        <w:rPr>
          <w:rFonts w:eastAsia="Times New Roman" w:cs="Times New Roman"/>
          <w:szCs w:val="24"/>
        </w:rPr>
        <w:t xml:space="preserve">», </w:t>
      </w:r>
      <w:r w:rsidRPr="00FB49DA">
        <w:rPr>
          <w:rFonts w:eastAsia="Times New Roman" w:cs="Times New Roman"/>
          <w:szCs w:val="24"/>
        </w:rPr>
        <w:t xml:space="preserve">νεολογισμός του νέου </w:t>
      </w:r>
      <w:r>
        <w:rPr>
          <w:rFonts w:eastAsia="Times New Roman" w:cs="Times New Roman"/>
          <w:szCs w:val="24"/>
        </w:rPr>
        <w:t>ΠΑΣΟΚ, του ΣΥΡΙΖΑ</w:t>
      </w:r>
      <w:r w:rsidRPr="00FB49DA">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w:t>
      </w:r>
      <w:proofErr w:type="spellStart"/>
      <w:r>
        <w:rPr>
          <w:rFonts w:eastAsia="Times New Roman" w:cs="Times New Roman"/>
          <w:szCs w:val="24"/>
        </w:rPr>
        <w:t>ουδετεροθρησκία</w:t>
      </w:r>
      <w:proofErr w:type="spellEnd"/>
      <w:r>
        <w:rPr>
          <w:rFonts w:eastAsia="Times New Roman" w:cs="Times New Roman"/>
          <w:szCs w:val="24"/>
        </w:rPr>
        <w:t>»</w:t>
      </w:r>
      <w:r>
        <w:rPr>
          <w:rFonts w:eastAsia="Times New Roman" w:cs="Times New Roman"/>
          <w:szCs w:val="24"/>
        </w:rPr>
        <w:t xml:space="preserve"> -</w:t>
      </w:r>
      <w:r w:rsidRPr="00FB49DA">
        <w:rPr>
          <w:rFonts w:eastAsia="Times New Roman" w:cs="Times New Roman"/>
          <w:szCs w:val="24"/>
        </w:rPr>
        <w:t xml:space="preserve">το έψαξα και στον </w:t>
      </w:r>
      <w:proofErr w:type="spellStart"/>
      <w:r w:rsidRPr="00FB49DA">
        <w:rPr>
          <w:rFonts w:eastAsia="Times New Roman" w:cs="Times New Roman"/>
          <w:szCs w:val="24"/>
        </w:rPr>
        <w:t>Μπαμπινιώτη</w:t>
      </w:r>
      <w:proofErr w:type="spellEnd"/>
      <w:r w:rsidRPr="00FB49DA">
        <w:rPr>
          <w:rFonts w:eastAsia="Times New Roman" w:cs="Times New Roman"/>
          <w:szCs w:val="24"/>
        </w:rPr>
        <w:t xml:space="preserve"> </w:t>
      </w:r>
      <w:r>
        <w:rPr>
          <w:rFonts w:eastAsia="Times New Roman" w:cs="Times New Roman"/>
          <w:szCs w:val="24"/>
        </w:rPr>
        <w:t xml:space="preserve">και </w:t>
      </w:r>
      <w:r w:rsidRPr="00FB49DA">
        <w:rPr>
          <w:rFonts w:eastAsia="Times New Roman" w:cs="Times New Roman"/>
          <w:szCs w:val="24"/>
        </w:rPr>
        <w:t xml:space="preserve">δεν υπάρχει </w:t>
      </w:r>
      <w:r>
        <w:rPr>
          <w:rFonts w:eastAsia="Times New Roman" w:cs="Times New Roman"/>
          <w:szCs w:val="24"/>
        </w:rPr>
        <w:t xml:space="preserve">τέτοια </w:t>
      </w:r>
      <w:r w:rsidRPr="00FB49DA">
        <w:rPr>
          <w:rFonts w:eastAsia="Times New Roman" w:cs="Times New Roman"/>
          <w:szCs w:val="24"/>
        </w:rPr>
        <w:t>λέξη</w:t>
      </w:r>
      <w:r>
        <w:rPr>
          <w:rFonts w:eastAsia="Times New Roman" w:cs="Times New Roman"/>
          <w:szCs w:val="24"/>
        </w:rPr>
        <w:t>, δικές σας ε</w:t>
      </w:r>
      <w:r>
        <w:rPr>
          <w:rFonts w:eastAsia="Times New Roman" w:cs="Times New Roman"/>
          <w:szCs w:val="24"/>
        </w:rPr>
        <w:t>φευρέσεις είναι-</w:t>
      </w:r>
      <w:r>
        <w:rPr>
          <w:rFonts w:eastAsia="Times New Roman" w:cs="Times New Roman"/>
          <w:szCs w:val="24"/>
        </w:rPr>
        <w:t>,</w:t>
      </w:r>
      <w:r w:rsidRPr="00FB49DA">
        <w:rPr>
          <w:rFonts w:eastAsia="Times New Roman" w:cs="Times New Roman"/>
          <w:szCs w:val="24"/>
        </w:rPr>
        <w:t xml:space="preserve"> όσο</w:t>
      </w:r>
      <w:r>
        <w:rPr>
          <w:rFonts w:eastAsia="Times New Roman" w:cs="Times New Roman"/>
          <w:szCs w:val="24"/>
        </w:rPr>
        <w:t>,</w:t>
      </w:r>
      <w:r w:rsidRPr="00FB49DA">
        <w:rPr>
          <w:rFonts w:eastAsia="Times New Roman" w:cs="Times New Roman"/>
          <w:szCs w:val="24"/>
        </w:rPr>
        <w:t xml:space="preserve"> λοιπόν</w:t>
      </w:r>
      <w:r>
        <w:rPr>
          <w:rFonts w:eastAsia="Times New Roman" w:cs="Times New Roman"/>
          <w:szCs w:val="24"/>
        </w:rPr>
        <w:t>,</w:t>
      </w:r>
      <w:r w:rsidRPr="00FB49DA">
        <w:rPr>
          <w:rFonts w:eastAsia="Times New Roman" w:cs="Times New Roman"/>
          <w:szCs w:val="24"/>
        </w:rPr>
        <w:t xml:space="preserve"> και όσο</w:t>
      </w:r>
      <w:r>
        <w:rPr>
          <w:rFonts w:eastAsia="Times New Roman" w:cs="Times New Roman"/>
          <w:szCs w:val="24"/>
        </w:rPr>
        <w:t>ι</w:t>
      </w:r>
      <w:r w:rsidRPr="00FB49DA">
        <w:rPr>
          <w:rFonts w:eastAsia="Times New Roman" w:cs="Times New Roman"/>
          <w:szCs w:val="24"/>
        </w:rPr>
        <w:t xml:space="preserve"> και να ψηφίσετε</w:t>
      </w:r>
      <w:r>
        <w:rPr>
          <w:rFonts w:eastAsia="Times New Roman" w:cs="Times New Roman"/>
          <w:szCs w:val="24"/>
        </w:rPr>
        <w:t>,</w:t>
      </w:r>
      <w:r w:rsidRPr="00FB49DA">
        <w:rPr>
          <w:rFonts w:eastAsia="Times New Roman" w:cs="Times New Roman"/>
          <w:szCs w:val="24"/>
        </w:rPr>
        <w:t xml:space="preserve"> ό</w:t>
      </w:r>
      <w:r>
        <w:rPr>
          <w:rFonts w:eastAsia="Times New Roman" w:cs="Times New Roman"/>
          <w:szCs w:val="24"/>
        </w:rPr>
        <w:t>,</w:t>
      </w:r>
      <w:r w:rsidRPr="00FB49DA">
        <w:rPr>
          <w:rFonts w:eastAsia="Times New Roman" w:cs="Times New Roman"/>
          <w:szCs w:val="24"/>
        </w:rPr>
        <w:t>τι και να πείτε</w:t>
      </w:r>
      <w:r>
        <w:rPr>
          <w:rFonts w:eastAsia="Times New Roman" w:cs="Times New Roman"/>
          <w:szCs w:val="24"/>
        </w:rPr>
        <w:t>,</w:t>
      </w:r>
      <w:r w:rsidRPr="00FB49DA">
        <w:rPr>
          <w:rFonts w:eastAsia="Times New Roman" w:cs="Times New Roman"/>
          <w:szCs w:val="24"/>
        </w:rPr>
        <w:t xml:space="preserve"> δεν αλλάζει η πίστη των Ελλήνων</w:t>
      </w:r>
      <w:r>
        <w:rPr>
          <w:rFonts w:eastAsia="Times New Roman" w:cs="Times New Roman"/>
          <w:szCs w:val="24"/>
        </w:rPr>
        <w:t>.</w:t>
      </w:r>
    </w:p>
    <w:p w14:paraId="19C9A94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Θ</w:t>
      </w:r>
      <w:r w:rsidRPr="00FB49DA">
        <w:rPr>
          <w:rFonts w:eastAsia="Times New Roman" w:cs="Times New Roman"/>
          <w:szCs w:val="24"/>
        </w:rPr>
        <w:t>α πω δυο λόγια</w:t>
      </w:r>
      <w:r>
        <w:rPr>
          <w:rFonts w:eastAsia="Times New Roman" w:cs="Times New Roman"/>
          <w:szCs w:val="24"/>
        </w:rPr>
        <w:t xml:space="preserve"> για</w:t>
      </w:r>
      <w:r w:rsidRPr="00FB49DA">
        <w:rPr>
          <w:rFonts w:eastAsia="Times New Roman" w:cs="Times New Roman"/>
          <w:szCs w:val="24"/>
        </w:rPr>
        <w:t xml:space="preserve"> το άρθρο 28</w:t>
      </w:r>
      <w:r>
        <w:rPr>
          <w:rFonts w:eastAsia="Times New Roman" w:cs="Times New Roman"/>
          <w:szCs w:val="24"/>
        </w:rPr>
        <w:t>. Να τονίσω</w:t>
      </w:r>
      <w:r w:rsidRPr="00FB49DA">
        <w:rPr>
          <w:rFonts w:eastAsia="Times New Roman" w:cs="Times New Roman"/>
          <w:szCs w:val="24"/>
        </w:rPr>
        <w:t xml:space="preserve"> εδώ</w:t>
      </w:r>
      <w:r>
        <w:rPr>
          <w:rFonts w:eastAsia="Times New Roman" w:cs="Times New Roman"/>
          <w:szCs w:val="24"/>
        </w:rPr>
        <w:t xml:space="preserve"> ότι</w:t>
      </w:r>
      <w:r w:rsidRPr="00FB49DA">
        <w:rPr>
          <w:rFonts w:eastAsia="Times New Roman" w:cs="Times New Roman"/>
          <w:szCs w:val="24"/>
        </w:rPr>
        <w:t xml:space="preserve"> πάγια θέση του </w:t>
      </w:r>
      <w:r>
        <w:rPr>
          <w:rFonts w:eastAsia="Times New Roman" w:cs="Times New Roman"/>
          <w:szCs w:val="24"/>
        </w:rPr>
        <w:t>Λ</w:t>
      </w:r>
      <w:r w:rsidRPr="00FB49DA">
        <w:rPr>
          <w:rFonts w:eastAsia="Times New Roman" w:cs="Times New Roman"/>
          <w:szCs w:val="24"/>
        </w:rPr>
        <w:t xml:space="preserve">αϊκού </w:t>
      </w:r>
      <w:r>
        <w:rPr>
          <w:rFonts w:eastAsia="Times New Roman" w:cs="Times New Roman"/>
          <w:szCs w:val="24"/>
        </w:rPr>
        <w:t>Σ</w:t>
      </w:r>
      <w:r w:rsidRPr="00FB49DA">
        <w:rPr>
          <w:rFonts w:eastAsia="Times New Roman" w:cs="Times New Roman"/>
          <w:szCs w:val="24"/>
        </w:rPr>
        <w:t>υνδέσμου είναι η κατάργηση κάθε μορφής προνομίου</w:t>
      </w:r>
      <w:r>
        <w:rPr>
          <w:rFonts w:eastAsia="Times New Roman" w:cs="Times New Roman"/>
          <w:szCs w:val="24"/>
        </w:rPr>
        <w:t>,</w:t>
      </w:r>
      <w:r w:rsidRPr="00FB49DA">
        <w:rPr>
          <w:rFonts w:eastAsia="Times New Roman" w:cs="Times New Roman"/>
          <w:szCs w:val="24"/>
        </w:rPr>
        <w:t xml:space="preserve"> η κατάργηση της ασυλίας</w:t>
      </w:r>
      <w:r>
        <w:rPr>
          <w:rFonts w:eastAsia="Times New Roman" w:cs="Times New Roman"/>
          <w:szCs w:val="24"/>
        </w:rPr>
        <w:t>,</w:t>
      </w:r>
      <w:r w:rsidRPr="00FB49DA">
        <w:rPr>
          <w:rFonts w:eastAsia="Times New Roman" w:cs="Times New Roman"/>
          <w:szCs w:val="24"/>
        </w:rPr>
        <w:t xml:space="preserve"> τόσο για τους </w:t>
      </w:r>
      <w:r>
        <w:rPr>
          <w:rFonts w:eastAsia="Times New Roman" w:cs="Times New Roman"/>
          <w:szCs w:val="24"/>
        </w:rPr>
        <w:t>Β</w:t>
      </w:r>
      <w:r w:rsidRPr="00FB49DA">
        <w:rPr>
          <w:rFonts w:eastAsia="Times New Roman" w:cs="Times New Roman"/>
          <w:szCs w:val="24"/>
        </w:rPr>
        <w:t xml:space="preserve">ουλευτές όσο και για τους </w:t>
      </w:r>
      <w:r>
        <w:rPr>
          <w:rFonts w:eastAsia="Times New Roman" w:cs="Times New Roman"/>
          <w:szCs w:val="24"/>
        </w:rPr>
        <w:t>Υ</w:t>
      </w:r>
      <w:r w:rsidRPr="00FB49DA">
        <w:rPr>
          <w:rFonts w:eastAsia="Times New Roman" w:cs="Times New Roman"/>
          <w:szCs w:val="24"/>
        </w:rPr>
        <w:t>πουργούς</w:t>
      </w:r>
      <w:r>
        <w:rPr>
          <w:rFonts w:eastAsia="Times New Roman" w:cs="Times New Roman"/>
          <w:szCs w:val="24"/>
        </w:rPr>
        <w:t>. Ε</w:t>
      </w:r>
      <w:r w:rsidRPr="00FB49DA">
        <w:rPr>
          <w:rFonts w:eastAsia="Times New Roman" w:cs="Times New Roman"/>
          <w:szCs w:val="24"/>
        </w:rPr>
        <w:t xml:space="preserve">σείς δεν </w:t>
      </w:r>
      <w:r>
        <w:rPr>
          <w:rFonts w:eastAsia="Times New Roman" w:cs="Times New Roman"/>
          <w:szCs w:val="24"/>
        </w:rPr>
        <w:t xml:space="preserve">αλλάζετε </w:t>
      </w:r>
      <w:r w:rsidRPr="00FB49DA">
        <w:rPr>
          <w:rFonts w:eastAsia="Times New Roman" w:cs="Times New Roman"/>
          <w:szCs w:val="24"/>
        </w:rPr>
        <w:t>τίποτα</w:t>
      </w:r>
      <w:r>
        <w:rPr>
          <w:rFonts w:eastAsia="Times New Roman" w:cs="Times New Roman"/>
          <w:szCs w:val="24"/>
        </w:rPr>
        <w:t xml:space="preserve">, </w:t>
      </w:r>
      <w:r>
        <w:rPr>
          <w:rFonts w:eastAsia="Times New Roman" w:cs="Times New Roman"/>
          <w:szCs w:val="24"/>
        </w:rPr>
        <w:lastRenderedPageBreak/>
        <w:t xml:space="preserve">δεν αλλάζετε κατ’ </w:t>
      </w:r>
      <w:proofErr w:type="spellStart"/>
      <w:r>
        <w:rPr>
          <w:rFonts w:eastAsia="Times New Roman" w:cs="Times New Roman"/>
          <w:szCs w:val="24"/>
        </w:rPr>
        <w:t>ουσίαν</w:t>
      </w:r>
      <w:proofErr w:type="spellEnd"/>
      <w:r>
        <w:rPr>
          <w:rFonts w:eastAsia="Times New Roman" w:cs="Times New Roman"/>
          <w:szCs w:val="24"/>
        </w:rPr>
        <w:t xml:space="preserve"> το</w:t>
      </w:r>
      <w:r w:rsidRPr="00FB49DA">
        <w:rPr>
          <w:rFonts w:eastAsia="Times New Roman" w:cs="Times New Roman"/>
          <w:szCs w:val="24"/>
        </w:rPr>
        <w:t xml:space="preserve"> άρθρο 86</w:t>
      </w:r>
      <w:r>
        <w:rPr>
          <w:rFonts w:eastAsia="Times New Roman" w:cs="Times New Roman"/>
          <w:szCs w:val="24"/>
        </w:rPr>
        <w:t xml:space="preserve"> του Σ</w:t>
      </w:r>
      <w:r w:rsidRPr="00FB49DA">
        <w:rPr>
          <w:rFonts w:eastAsia="Times New Roman" w:cs="Times New Roman"/>
          <w:szCs w:val="24"/>
        </w:rPr>
        <w:t>υντάγματος</w:t>
      </w:r>
      <w:r>
        <w:rPr>
          <w:rFonts w:eastAsia="Times New Roman" w:cs="Times New Roman"/>
          <w:szCs w:val="24"/>
        </w:rPr>
        <w:t>,</w:t>
      </w:r>
      <w:r w:rsidRPr="00FB49DA">
        <w:rPr>
          <w:rFonts w:eastAsia="Times New Roman" w:cs="Times New Roman"/>
          <w:szCs w:val="24"/>
        </w:rPr>
        <w:t xml:space="preserve"> το γνωστό ως </w:t>
      </w:r>
      <w:r>
        <w:rPr>
          <w:rFonts w:eastAsia="Times New Roman" w:cs="Times New Roman"/>
          <w:szCs w:val="24"/>
        </w:rPr>
        <w:t>«</w:t>
      </w:r>
      <w:r w:rsidRPr="00FB49DA">
        <w:rPr>
          <w:rFonts w:eastAsia="Times New Roman" w:cs="Times New Roman"/>
          <w:szCs w:val="24"/>
        </w:rPr>
        <w:t xml:space="preserve">νόμο περί ευθύνης </w:t>
      </w:r>
      <w:r>
        <w:rPr>
          <w:rFonts w:eastAsia="Times New Roman" w:cs="Times New Roman"/>
          <w:szCs w:val="24"/>
        </w:rPr>
        <w:t>Υ</w:t>
      </w:r>
      <w:r w:rsidRPr="00FB49DA">
        <w:rPr>
          <w:rFonts w:eastAsia="Times New Roman" w:cs="Times New Roman"/>
          <w:szCs w:val="24"/>
        </w:rPr>
        <w:t>πουργών</w:t>
      </w:r>
      <w:r>
        <w:rPr>
          <w:rFonts w:eastAsia="Times New Roman" w:cs="Times New Roman"/>
          <w:szCs w:val="24"/>
        </w:rPr>
        <w:t>»</w:t>
      </w:r>
      <w:r>
        <w:rPr>
          <w:rFonts w:eastAsia="Times New Roman" w:cs="Times New Roman"/>
          <w:szCs w:val="24"/>
        </w:rPr>
        <w:t>. Ί</w:t>
      </w:r>
      <w:r w:rsidRPr="00FB49DA">
        <w:rPr>
          <w:rFonts w:eastAsia="Times New Roman" w:cs="Times New Roman"/>
          <w:szCs w:val="24"/>
        </w:rPr>
        <w:t xml:space="preserve">σα-ίσα </w:t>
      </w:r>
      <w:r>
        <w:rPr>
          <w:rFonts w:eastAsia="Times New Roman" w:cs="Times New Roman"/>
          <w:szCs w:val="24"/>
        </w:rPr>
        <w:t>τον νομιμοποιείτε</w:t>
      </w:r>
      <w:r w:rsidRPr="00FB49DA">
        <w:rPr>
          <w:rFonts w:eastAsia="Times New Roman" w:cs="Times New Roman"/>
          <w:szCs w:val="24"/>
        </w:rPr>
        <w:t xml:space="preserve"> και τον ισχυροποιείτ</w:t>
      </w:r>
      <w:r>
        <w:rPr>
          <w:rFonts w:eastAsia="Times New Roman" w:cs="Times New Roman"/>
          <w:szCs w:val="24"/>
        </w:rPr>
        <w:t>ε.</w:t>
      </w:r>
    </w:p>
    <w:p w14:paraId="19C9A95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Τελειώνοντας, θ</w:t>
      </w:r>
      <w:r w:rsidRPr="00FB49DA">
        <w:rPr>
          <w:rFonts w:eastAsia="Times New Roman" w:cs="Times New Roman"/>
          <w:szCs w:val="24"/>
        </w:rPr>
        <w:t xml:space="preserve">έλω </w:t>
      </w:r>
      <w:r>
        <w:rPr>
          <w:rFonts w:eastAsia="Times New Roman" w:cs="Times New Roman"/>
          <w:szCs w:val="24"/>
        </w:rPr>
        <w:t xml:space="preserve">επίσης </w:t>
      </w:r>
      <w:r w:rsidRPr="00FB49DA">
        <w:rPr>
          <w:rFonts w:eastAsia="Times New Roman" w:cs="Times New Roman"/>
          <w:szCs w:val="24"/>
        </w:rPr>
        <w:t xml:space="preserve">να </w:t>
      </w:r>
      <w:r w:rsidRPr="00FB49DA">
        <w:rPr>
          <w:rFonts w:eastAsia="Times New Roman" w:cs="Times New Roman"/>
          <w:szCs w:val="24"/>
        </w:rPr>
        <w:t xml:space="preserve">πω ότι πάγια θέση της Χρυσής Αυγής είναι η ανεξαρτησία της </w:t>
      </w:r>
      <w:r>
        <w:rPr>
          <w:rFonts w:eastAsia="Times New Roman" w:cs="Times New Roman"/>
          <w:szCs w:val="24"/>
        </w:rPr>
        <w:t>δ</w:t>
      </w:r>
      <w:r w:rsidRPr="00FB49DA">
        <w:rPr>
          <w:rFonts w:eastAsia="Times New Roman" w:cs="Times New Roman"/>
          <w:szCs w:val="24"/>
        </w:rPr>
        <w:t>ικαιοσύνης</w:t>
      </w:r>
      <w:r>
        <w:rPr>
          <w:rFonts w:eastAsia="Times New Roman" w:cs="Times New Roman"/>
          <w:szCs w:val="24"/>
        </w:rPr>
        <w:t>,</w:t>
      </w:r>
      <w:r w:rsidRPr="00FB49DA">
        <w:rPr>
          <w:rFonts w:eastAsia="Times New Roman" w:cs="Times New Roman"/>
          <w:szCs w:val="24"/>
        </w:rPr>
        <w:t xml:space="preserve"> όπως επίσης και η κατάργηση των </w:t>
      </w:r>
      <w:r>
        <w:rPr>
          <w:rFonts w:eastAsia="Times New Roman" w:cs="Times New Roman"/>
          <w:szCs w:val="24"/>
        </w:rPr>
        <w:t>α</w:t>
      </w:r>
      <w:r w:rsidRPr="00FB49DA">
        <w:rPr>
          <w:rFonts w:eastAsia="Times New Roman" w:cs="Times New Roman"/>
          <w:szCs w:val="24"/>
        </w:rPr>
        <w:t xml:space="preserve">νεξάρτητων </w:t>
      </w:r>
      <w:r>
        <w:rPr>
          <w:rFonts w:eastAsia="Times New Roman" w:cs="Times New Roman"/>
          <w:szCs w:val="24"/>
        </w:rPr>
        <w:t>α</w:t>
      </w:r>
      <w:r w:rsidRPr="00FB49DA">
        <w:rPr>
          <w:rFonts w:eastAsia="Times New Roman" w:cs="Times New Roman"/>
          <w:szCs w:val="24"/>
        </w:rPr>
        <w:t>ρχών</w:t>
      </w:r>
      <w:r>
        <w:rPr>
          <w:rFonts w:eastAsia="Times New Roman" w:cs="Times New Roman"/>
          <w:szCs w:val="24"/>
        </w:rPr>
        <w:t>, α</w:t>
      </w:r>
      <w:r w:rsidRPr="00FB49DA">
        <w:rPr>
          <w:rFonts w:eastAsia="Times New Roman" w:cs="Times New Roman"/>
          <w:szCs w:val="24"/>
        </w:rPr>
        <w:t xml:space="preserve">υτής </w:t>
      </w:r>
      <w:r>
        <w:rPr>
          <w:rFonts w:eastAsia="Times New Roman" w:cs="Times New Roman"/>
          <w:szCs w:val="24"/>
        </w:rPr>
        <w:t>της εφεύρεσης που έχετε</w:t>
      </w:r>
      <w:r w:rsidRPr="00FB49DA">
        <w:rPr>
          <w:rFonts w:eastAsia="Times New Roman" w:cs="Times New Roman"/>
          <w:szCs w:val="24"/>
        </w:rPr>
        <w:t xml:space="preserve"> κάνει</w:t>
      </w:r>
      <w:r>
        <w:rPr>
          <w:rFonts w:eastAsia="Times New Roman" w:cs="Times New Roman"/>
          <w:szCs w:val="24"/>
        </w:rPr>
        <w:t>,</w:t>
      </w:r>
      <w:r w:rsidRPr="00FB49DA">
        <w:rPr>
          <w:rFonts w:eastAsia="Times New Roman" w:cs="Times New Roman"/>
          <w:szCs w:val="24"/>
        </w:rPr>
        <w:t xml:space="preserve"> για</w:t>
      </w:r>
      <w:r>
        <w:rPr>
          <w:rFonts w:eastAsia="Times New Roman" w:cs="Times New Roman"/>
          <w:szCs w:val="24"/>
        </w:rPr>
        <w:t xml:space="preserve"> να</w:t>
      </w:r>
      <w:r w:rsidRPr="00FB49DA">
        <w:rPr>
          <w:rFonts w:eastAsia="Times New Roman" w:cs="Times New Roman"/>
          <w:szCs w:val="24"/>
        </w:rPr>
        <w:t xml:space="preserve"> κάνετε τελικά αληθινό τον </w:t>
      </w:r>
      <w:r>
        <w:rPr>
          <w:rFonts w:eastAsia="Times New Roman" w:cs="Times New Roman"/>
          <w:szCs w:val="24"/>
        </w:rPr>
        <w:t>Π</w:t>
      </w:r>
      <w:r w:rsidRPr="00FB49DA">
        <w:rPr>
          <w:rFonts w:eastAsia="Times New Roman" w:cs="Times New Roman"/>
          <w:szCs w:val="24"/>
        </w:rPr>
        <w:t>άγκαλο</w:t>
      </w:r>
      <w:r>
        <w:rPr>
          <w:rFonts w:eastAsia="Times New Roman" w:cs="Times New Roman"/>
          <w:szCs w:val="24"/>
        </w:rPr>
        <w:t xml:space="preserve"> που είπε «</w:t>
      </w:r>
      <w:r w:rsidRPr="00FB49DA">
        <w:rPr>
          <w:rFonts w:eastAsia="Times New Roman" w:cs="Times New Roman"/>
          <w:szCs w:val="24"/>
        </w:rPr>
        <w:t>όλοι μαζί τα φάγαμε</w:t>
      </w:r>
      <w:r>
        <w:rPr>
          <w:rFonts w:eastAsia="Times New Roman" w:cs="Times New Roman"/>
          <w:szCs w:val="24"/>
        </w:rPr>
        <w:t>»,</w:t>
      </w:r>
      <w:r w:rsidRPr="00FB49DA">
        <w:rPr>
          <w:rFonts w:eastAsia="Times New Roman" w:cs="Times New Roman"/>
          <w:szCs w:val="24"/>
        </w:rPr>
        <w:t xml:space="preserve"> για να τα </w:t>
      </w:r>
      <w:r>
        <w:rPr>
          <w:rFonts w:eastAsia="Times New Roman" w:cs="Times New Roman"/>
          <w:szCs w:val="24"/>
        </w:rPr>
        <w:t>τ</w:t>
      </w:r>
      <w:r w:rsidRPr="00FB49DA">
        <w:rPr>
          <w:rFonts w:eastAsia="Times New Roman" w:cs="Times New Roman"/>
          <w:szCs w:val="24"/>
        </w:rPr>
        <w:t xml:space="preserve">ρώτε </w:t>
      </w:r>
      <w:r>
        <w:rPr>
          <w:rFonts w:eastAsia="Times New Roman" w:cs="Times New Roman"/>
          <w:szCs w:val="24"/>
        </w:rPr>
        <w:t>ό</w:t>
      </w:r>
      <w:r w:rsidRPr="00FB49DA">
        <w:rPr>
          <w:rFonts w:eastAsia="Times New Roman" w:cs="Times New Roman"/>
          <w:szCs w:val="24"/>
        </w:rPr>
        <w:t>λοι μα</w:t>
      </w:r>
      <w:r w:rsidRPr="00FB49DA">
        <w:rPr>
          <w:rFonts w:eastAsia="Times New Roman" w:cs="Times New Roman"/>
          <w:szCs w:val="24"/>
        </w:rPr>
        <w:t>ζί</w:t>
      </w:r>
      <w:r>
        <w:rPr>
          <w:rFonts w:eastAsia="Times New Roman" w:cs="Times New Roman"/>
          <w:szCs w:val="24"/>
        </w:rPr>
        <w:t>.</w:t>
      </w:r>
    </w:p>
    <w:p w14:paraId="19C9A951" w14:textId="77777777" w:rsidR="005136E3" w:rsidRDefault="0098028A">
      <w:pPr>
        <w:spacing w:after="0" w:line="600" w:lineRule="auto"/>
        <w:ind w:firstLine="720"/>
        <w:jc w:val="both"/>
        <w:rPr>
          <w:rFonts w:eastAsia="Times New Roman" w:cs="Times New Roman"/>
          <w:szCs w:val="24"/>
        </w:rPr>
      </w:pPr>
      <w:r w:rsidRPr="00FB49DA">
        <w:rPr>
          <w:rFonts w:eastAsia="Times New Roman" w:cs="Times New Roman"/>
          <w:szCs w:val="24"/>
        </w:rPr>
        <w:t>Τι κάνουμε</w:t>
      </w:r>
      <w:r>
        <w:rPr>
          <w:rFonts w:eastAsia="Times New Roman" w:cs="Times New Roman"/>
          <w:szCs w:val="24"/>
        </w:rPr>
        <w:t>;</w:t>
      </w:r>
      <w:r w:rsidRPr="00FB49DA">
        <w:rPr>
          <w:rFonts w:eastAsia="Times New Roman" w:cs="Times New Roman"/>
          <w:szCs w:val="24"/>
        </w:rPr>
        <w:t xml:space="preserve"> </w:t>
      </w:r>
      <w:r>
        <w:rPr>
          <w:rFonts w:eastAsia="Times New Roman" w:cs="Times New Roman"/>
          <w:szCs w:val="24"/>
        </w:rPr>
        <w:t>Ε</w:t>
      </w:r>
      <w:r w:rsidRPr="00FB49DA">
        <w:rPr>
          <w:rFonts w:eastAsia="Times New Roman" w:cs="Times New Roman"/>
          <w:szCs w:val="24"/>
        </w:rPr>
        <w:t xml:space="preserve">ίτε φτιάχνουμε μία </w:t>
      </w:r>
      <w:r>
        <w:rPr>
          <w:rFonts w:eastAsia="Times New Roman" w:cs="Times New Roman"/>
          <w:szCs w:val="24"/>
          <w:lang w:val="en-US"/>
        </w:rPr>
        <w:t>offshore</w:t>
      </w:r>
      <w:r w:rsidRPr="00E6350F">
        <w:rPr>
          <w:rFonts w:eastAsia="Times New Roman" w:cs="Times New Roman"/>
          <w:szCs w:val="24"/>
        </w:rPr>
        <w:t xml:space="preserve"> </w:t>
      </w:r>
      <w:r>
        <w:rPr>
          <w:rFonts w:eastAsia="Times New Roman" w:cs="Times New Roman"/>
          <w:szCs w:val="24"/>
        </w:rPr>
        <w:t>-</w:t>
      </w:r>
      <w:r w:rsidRPr="00FB49DA">
        <w:rPr>
          <w:rFonts w:eastAsia="Times New Roman" w:cs="Times New Roman"/>
          <w:szCs w:val="24"/>
        </w:rPr>
        <w:t xml:space="preserve">να μην </w:t>
      </w:r>
      <w:r>
        <w:rPr>
          <w:rFonts w:eastAsia="Times New Roman" w:cs="Times New Roman"/>
          <w:szCs w:val="24"/>
        </w:rPr>
        <w:t>αναφερθώ ονομαστικά, γιατί θα γίνει θέμα, σε έναν Βουλευτή της Νέας Δημοκρατίας- είτε</w:t>
      </w:r>
      <w:r w:rsidRPr="00FB49DA">
        <w:rPr>
          <w:rFonts w:eastAsia="Times New Roman" w:cs="Times New Roman"/>
          <w:szCs w:val="24"/>
        </w:rPr>
        <w:t xml:space="preserve"> φτιάχνουμε μία </w:t>
      </w:r>
      <w:r>
        <w:rPr>
          <w:rFonts w:eastAsia="Times New Roman" w:cs="Times New Roman"/>
          <w:szCs w:val="24"/>
        </w:rPr>
        <w:t>α</w:t>
      </w:r>
      <w:r w:rsidRPr="00FB49DA">
        <w:rPr>
          <w:rFonts w:eastAsia="Times New Roman" w:cs="Times New Roman"/>
          <w:szCs w:val="24"/>
        </w:rPr>
        <w:t xml:space="preserve">νεξάρτητη </w:t>
      </w:r>
      <w:r>
        <w:rPr>
          <w:rFonts w:eastAsia="Times New Roman" w:cs="Times New Roman"/>
          <w:szCs w:val="24"/>
        </w:rPr>
        <w:t>α</w:t>
      </w:r>
      <w:r w:rsidRPr="00FB49DA">
        <w:rPr>
          <w:rFonts w:eastAsia="Times New Roman" w:cs="Times New Roman"/>
          <w:szCs w:val="24"/>
        </w:rPr>
        <w:t xml:space="preserve">ρχή και όλα </w:t>
      </w:r>
      <w:r>
        <w:rPr>
          <w:rFonts w:eastAsia="Times New Roman" w:cs="Times New Roman"/>
          <w:szCs w:val="24"/>
        </w:rPr>
        <w:t xml:space="preserve">είναι </w:t>
      </w:r>
      <w:r w:rsidRPr="00FB49DA">
        <w:rPr>
          <w:rFonts w:eastAsia="Times New Roman" w:cs="Times New Roman"/>
          <w:szCs w:val="24"/>
        </w:rPr>
        <w:t>καλά καμωμένα</w:t>
      </w:r>
      <w:r>
        <w:rPr>
          <w:rFonts w:eastAsia="Times New Roman" w:cs="Times New Roman"/>
          <w:szCs w:val="24"/>
        </w:rPr>
        <w:t>. Συνεπώς δεν</w:t>
      </w:r>
      <w:r w:rsidRPr="00FB49DA">
        <w:rPr>
          <w:rFonts w:eastAsia="Times New Roman" w:cs="Times New Roman"/>
          <w:szCs w:val="24"/>
        </w:rPr>
        <w:t xml:space="preserve"> είναι δυνατόν να γίνεται λόγος για διάκριση των </w:t>
      </w:r>
      <w:r>
        <w:rPr>
          <w:rFonts w:eastAsia="Times New Roman" w:cs="Times New Roman"/>
          <w:szCs w:val="24"/>
        </w:rPr>
        <w:t xml:space="preserve">εξουσιών, δεν είναι δυνατόν να γίνεται λόγος </w:t>
      </w:r>
      <w:r w:rsidRPr="00FB49DA">
        <w:rPr>
          <w:rFonts w:eastAsia="Times New Roman" w:cs="Times New Roman"/>
          <w:szCs w:val="24"/>
        </w:rPr>
        <w:t xml:space="preserve">για ανεξάρτητη </w:t>
      </w:r>
      <w:r>
        <w:rPr>
          <w:rFonts w:eastAsia="Times New Roman" w:cs="Times New Roman"/>
          <w:szCs w:val="24"/>
        </w:rPr>
        <w:t>δι</w:t>
      </w:r>
      <w:r w:rsidRPr="00FB49DA">
        <w:rPr>
          <w:rFonts w:eastAsia="Times New Roman" w:cs="Times New Roman"/>
          <w:szCs w:val="24"/>
        </w:rPr>
        <w:t>καιοσύνη και</w:t>
      </w:r>
      <w:r>
        <w:rPr>
          <w:rFonts w:eastAsia="Times New Roman" w:cs="Times New Roman"/>
          <w:szCs w:val="24"/>
        </w:rPr>
        <w:t xml:space="preserve"> η</w:t>
      </w:r>
      <w:r w:rsidRPr="00FB49DA">
        <w:rPr>
          <w:rFonts w:eastAsia="Times New Roman" w:cs="Times New Roman"/>
          <w:szCs w:val="24"/>
        </w:rPr>
        <w:t xml:space="preserve"> ηγεσία της </w:t>
      </w:r>
      <w:r>
        <w:rPr>
          <w:rFonts w:eastAsia="Times New Roman" w:cs="Times New Roman"/>
          <w:szCs w:val="24"/>
        </w:rPr>
        <w:t>δ</w:t>
      </w:r>
      <w:r w:rsidRPr="00FB49DA">
        <w:rPr>
          <w:rFonts w:eastAsia="Times New Roman" w:cs="Times New Roman"/>
          <w:szCs w:val="24"/>
        </w:rPr>
        <w:t xml:space="preserve">ικαιοσύνης να επιλέγεται από </w:t>
      </w:r>
      <w:r>
        <w:rPr>
          <w:rFonts w:eastAsia="Times New Roman" w:cs="Times New Roman"/>
          <w:szCs w:val="24"/>
        </w:rPr>
        <w:t xml:space="preserve">την </w:t>
      </w:r>
      <w:r>
        <w:rPr>
          <w:rFonts w:eastAsia="Times New Roman" w:cs="Times New Roman"/>
          <w:szCs w:val="24"/>
        </w:rPr>
        <w:t>κ</w:t>
      </w:r>
      <w:r>
        <w:rPr>
          <w:rFonts w:eastAsia="Times New Roman" w:cs="Times New Roman"/>
          <w:szCs w:val="24"/>
        </w:rPr>
        <w:t xml:space="preserve">υβέρνηση ή τα </w:t>
      </w:r>
      <w:r>
        <w:rPr>
          <w:rFonts w:eastAsia="Times New Roman" w:cs="Times New Roman"/>
          <w:szCs w:val="24"/>
        </w:rPr>
        <w:t>κ</w:t>
      </w:r>
      <w:r>
        <w:rPr>
          <w:rFonts w:eastAsia="Times New Roman" w:cs="Times New Roman"/>
          <w:szCs w:val="24"/>
        </w:rPr>
        <w:t xml:space="preserve">όμματα. </w:t>
      </w:r>
    </w:p>
    <w:p w14:paraId="19C9A952"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Ελάτε, κύριε Παπ</w:t>
      </w:r>
      <w:r>
        <w:rPr>
          <w:rFonts w:eastAsia="Times New Roman" w:cs="Times New Roman"/>
          <w:szCs w:val="24"/>
        </w:rPr>
        <w:t>πά. Είπατε ότι τελειώνετε γρήγορα και έχετε…</w:t>
      </w:r>
    </w:p>
    <w:p w14:paraId="19C9A953"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sidRPr="00FB49DA">
        <w:rPr>
          <w:rFonts w:eastAsia="Times New Roman" w:cs="Times New Roman"/>
          <w:szCs w:val="24"/>
        </w:rPr>
        <w:t>Ευχαριστώ</w:t>
      </w:r>
      <w:r>
        <w:rPr>
          <w:rFonts w:eastAsia="Times New Roman" w:cs="Times New Roman"/>
          <w:szCs w:val="24"/>
        </w:rPr>
        <w:t>,</w:t>
      </w:r>
      <w:r w:rsidRPr="00FB49DA">
        <w:rPr>
          <w:rFonts w:eastAsia="Times New Roman" w:cs="Times New Roman"/>
          <w:szCs w:val="24"/>
        </w:rPr>
        <w:t xml:space="preserve"> κυρία </w:t>
      </w:r>
      <w:r>
        <w:rPr>
          <w:rFonts w:eastAsia="Times New Roman" w:cs="Times New Roman"/>
          <w:szCs w:val="24"/>
        </w:rPr>
        <w:t>Π</w:t>
      </w:r>
      <w:r w:rsidRPr="00FB49DA">
        <w:rPr>
          <w:rFonts w:eastAsia="Times New Roman" w:cs="Times New Roman"/>
          <w:szCs w:val="24"/>
        </w:rPr>
        <w:t>ρόεδρε</w:t>
      </w:r>
      <w:r>
        <w:rPr>
          <w:rFonts w:eastAsia="Times New Roman" w:cs="Times New Roman"/>
          <w:szCs w:val="24"/>
        </w:rPr>
        <w:t>.</w:t>
      </w:r>
      <w:r w:rsidRPr="00FB49DA">
        <w:rPr>
          <w:rFonts w:eastAsia="Times New Roman" w:cs="Times New Roman"/>
          <w:szCs w:val="24"/>
        </w:rPr>
        <w:t xml:space="preserve"> </w:t>
      </w:r>
      <w:r>
        <w:rPr>
          <w:rFonts w:eastAsia="Times New Roman" w:cs="Times New Roman"/>
          <w:szCs w:val="24"/>
        </w:rPr>
        <w:t>Τ</w:t>
      </w:r>
      <w:r w:rsidRPr="00FB49DA">
        <w:rPr>
          <w:rFonts w:eastAsia="Times New Roman" w:cs="Times New Roman"/>
          <w:szCs w:val="24"/>
        </w:rPr>
        <w:t xml:space="preserve">ο γρήγορα για μένα είναι τα </w:t>
      </w:r>
      <w:r>
        <w:rPr>
          <w:rFonts w:eastAsia="Times New Roman" w:cs="Times New Roman"/>
          <w:szCs w:val="24"/>
        </w:rPr>
        <w:t>είκοσι</w:t>
      </w:r>
      <w:r w:rsidRPr="00FB49DA">
        <w:rPr>
          <w:rFonts w:eastAsia="Times New Roman" w:cs="Times New Roman"/>
          <w:szCs w:val="24"/>
        </w:rPr>
        <w:t xml:space="preserve"> λεπτά</w:t>
      </w:r>
      <w:r>
        <w:rPr>
          <w:rFonts w:eastAsia="Times New Roman" w:cs="Times New Roman"/>
          <w:szCs w:val="24"/>
        </w:rPr>
        <w:t xml:space="preserve"> και όχι τα είκοσι τέσσερα</w:t>
      </w:r>
      <w:r w:rsidRPr="00FB49DA">
        <w:rPr>
          <w:rFonts w:eastAsia="Times New Roman" w:cs="Times New Roman"/>
          <w:szCs w:val="24"/>
        </w:rPr>
        <w:t xml:space="preserve"> </w:t>
      </w:r>
      <w:r>
        <w:rPr>
          <w:rFonts w:eastAsia="Times New Roman" w:cs="Times New Roman"/>
          <w:szCs w:val="24"/>
        </w:rPr>
        <w:t xml:space="preserve">που δώσατε στον εκπρόσωπο της Νέας Δημοκρατίας. </w:t>
      </w:r>
    </w:p>
    <w:p w14:paraId="19C9A954"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Εντάξει,</w:t>
      </w:r>
      <w:r>
        <w:rPr>
          <w:rFonts w:eastAsia="Times New Roman" w:cs="Times New Roman"/>
          <w:szCs w:val="24"/>
        </w:rPr>
        <w:t xml:space="preserve"> θα σας φερθούμε ισοτίμως. Τελειώνετε, όμως. </w:t>
      </w:r>
    </w:p>
    <w:p w14:paraId="19C9A955" w14:textId="77777777" w:rsidR="005136E3" w:rsidRDefault="0098028A">
      <w:pPr>
        <w:spacing w:after="0" w:line="600" w:lineRule="auto"/>
        <w:ind w:firstLine="720"/>
        <w:jc w:val="both"/>
        <w:rPr>
          <w:rFonts w:eastAsia="Times New Roman" w:cs="Times New Roman"/>
          <w:szCs w:val="24"/>
        </w:rPr>
      </w:pPr>
      <w:r w:rsidRPr="0082353E">
        <w:rPr>
          <w:rFonts w:eastAsia="Times New Roman" w:cs="Times New Roman"/>
          <w:b/>
          <w:szCs w:val="24"/>
        </w:rPr>
        <w:t>ΧΡΗΣΤΟΣ ΠΑΠΠΑΣ:</w:t>
      </w:r>
      <w:r>
        <w:rPr>
          <w:rFonts w:eastAsia="Times New Roman" w:cs="Times New Roman"/>
          <w:b/>
          <w:szCs w:val="24"/>
        </w:rPr>
        <w:t xml:space="preserve"> </w:t>
      </w:r>
      <w:r>
        <w:rPr>
          <w:rFonts w:eastAsia="Times New Roman" w:cs="Times New Roman"/>
          <w:szCs w:val="24"/>
        </w:rPr>
        <w:t xml:space="preserve">Να σας δυσαρεστήσω, κυρία Πρόεδρε, γιατί ξέρω ότι ακούτε προσεκτικά τις ομιλίες των </w:t>
      </w:r>
      <w:r w:rsidRPr="00FB49DA">
        <w:rPr>
          <w:rFonts w:eastAsia="Times New Roman" w:cs="Times New Roman"/>
          <w:szCs w:val="24"/>
        </w:rPr>
        <w:t>ομιλητών</w:t>
      </w:r>
      <w:r>
        <w:rPr>
          <w:rFonts w:eastAsia="Times New Roman" w:cs="Times New Roman"/>
          <w:szCs w:val="24"/>
        </w:rPr>
        <w:t>,</w:t>
      </w:r>
      <w:r w:rsidRPr="00FB49DA">
        <w:rPr>
          <w:rFonts w:eastAsia="Times New Roman" w:cs="Times New Roman"/>
          <w:szCs w:val="24"/>
        </w:rPr>
        <w:t xml:space="preserve"> με τα αποτελέσματα μιας </w:t>
      </w:r>
      <w:r>
        <w:rPr>
          <w:rFonts w:eastAsia="Times New Roman" w:cs="Times New Roman"/>
          <w:szCs w:val="24"/>
        </w:rPr>
        <w:t xml:space="preserve">δημοσκοπήσεως σοκ. </w:t>
      </w:r>
    </w:p>
    <w:p w14:paraId="19C9A95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Τα πατριωτικά κόμματα, κυρία Π</w:t>
      </w:r>
      <w:r w:rsidRPr="00FB49DA">
        <w:rPr>
          <w:rFonts w:eastAsia="Times New Roman" w:cs="Times New Roman"/>
          <w:szCs w:val="24"/>
        </w:rPr>
        <w:t>ρόεδρε</w:t>
      </w:r>
      <w:r>
        <w:rPr>
          <w:rFonts w:eastAsia="Times New Roman" w:cs="Times New Roman"/>
          <w:szCs w:val="24"/>
        </w:rPr>
        <w:t>, να ξέρετε –και τρέ</w:t>
      </w:r>
      <w:r>
        <w:rPr>
          <w:rFonts w:eastAsia="Times New Roman" w:cs="Times New Roman"/>
          <w:szCs w:val="24"/>
        </w:rPr>
        <w:t>μετε</w:t>
      </w:r>
      <w:r w:rsidRPr="00FB49DA">
        <w:rPr>
          <w:rFonts w:eastAsia="Times New Roman" w:cs="Times New Roman"/>
          <w:szCs w:val="24"/>
        </w:rPr>
        <w:t xml:space="preserve"> αυτό που έρχεται </w:t>
      </w:r>
      <w:r>
        <w:rPr>
          <w:rFonts w:eastAsia="Times New Roman" w:cs="Times New Roman"/>
          <w:szCs w:val="24"/>
        </w:rPr>
        <w:t>όχι μόνο εσείς προσωπικά,</w:t>
      </w:r>
      <w:r w:rsidRPr="00FB49DA">
        <w:rPr>
          <w:rFonts w:eastAsia="Times New Roman" w:cs="Times New Roman"/>
          <w:szCs w:val="24"/>
        </w:rPr>
        <w:t xml:space="preserve"> αλλά όλο το πολιτικό κατεστημένο</w:t>
      </w:r>
      <w:r>
        <w:rPr>
          <w:rFonts w:eastAsia="Times New Roman" w:cs="Times New Roman"/>
          <w:szCs w:val="24"/>
        </w:rPr>
        <w:t>-</w:t>
      </w:r>
      <w:r w:rsidRPr="00FB49DA">
        <w:rPr>
          <w:rFonts w:eastAsia="Times New Roman" w:cs="Times New Roman"/>
          <w:szCs w:val="24"/>
        </w:rPr>
        <w:t xml:space="preserve"> θα διπλασιάσουν τις έδρες τους στην Ευρωβουλή</w:t>
      </w:r>
      <w:r>
        <w:rPr>
          <w:rFonts w:eastAsia="Times New Roman" w:cs="Times New Roman"/>
          <w:szCs w:val="24"/>
        </w:rPr>
        <w:t>. Ε</w:t>
      </w:r>
      <w:r w:rsidRPr="00FB49DA">
        <w:rPr>
          <w:rFonts w:eastAsia="Times New Roman" w:cs="Times New Roman"/>
          <w:szCs w:val="24"/>
        </w:rPr>
        <w:t>ίναι πολύ άσχημα</w:t>
      </w:r>
      <w:r>
        <w:rPr>
          <w:rFonts w:eastAsia="Times New Roman" w:cs="Times New Roman"/>
          <w:szCs w:val="24"/>
        </w:rPr>
        <w:t xml:space="preserve"> –άσχημα για εσάς,</w:t>
      </w:r>
      <w:r w:rsidRPr="00FB49DA">
        <w:rPr>
          <w:rFonts w:eastAsia="Times New Roman" w:cs="Times New Roman"/>
          <w:szCs w:val="24"/>
        </w:rPr>
        <w:t xml:space="preserve"> ευχάριστα για </w:t>
      </w:r>
      <w:r>
        <w:rPr>
          <w:rFonts w:eastAsia="Times New Roman" w:cs="Times New Roman"/>
          <w:szCs w:val="24"/>
        </w:rPr>
        <w:t>εμά</w:t>
      </w:r>
      <w:r w:rsidRPr="00FB49DA">
        <w:rPr>
          <w:rFonts w:eastAsia="Times New Roman" w:cs="Times New Roman"/>
          <w:szCs w:val="24"/>
        </w:rPr>
        <w:t>ς και για τους ευρωπαϊκούς λαούς</w:t>
      </w:r>
      <w:r>
        <w:rPr>
          <w:rFonts w:eastAsia="Times New Roman" w:cs="Times New Roman"/>
          <w:szCs w:val="24"/>
        </w:rPr>
        <w:t xml:space="preserve">- τα μαντάτα. </w:t>
      </w:r>
    </w:p>
    <w:p w14:paraId="19C9A95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Ευρωεκλογές τον</w:t>
      </w:r>
      <w:r w:rsidRPr="00FB49DA">
        <w:rPr>
          <w:rFonts w:eastAsia="Times New Roman" w:cs="Times New Roman"/>
          <w:szCs w:val="24"/>
        </w:rPr>
        <w:t xml:space="preserve"> Μάιο </w:t>
      </w:r>
      <w:r>
        <w:rPr>
          <w:rFonts w:eastAsia="Times New Roman" w:cs="Times New Roman"/>
          <w:szCs w:val="24"/>
        </w:rPr>
        <w:t xml:space="preserve">και η </w:t>
      </w:r>
      <w:r>
        <w:rPr>
          <w:rFonts w:eastAsia="Times New Roman" w:cs="Times New Roman"/>
          <w:szCs w:val="24"/>
        </w:rPr>
        <w:t>δημοσκόπηση δείχνει ότι σε έξι χώρες,</w:t>
      </w:r>
      <w:r w:rsidRPr="00FB49DA">
        <w:rPr>
          <w:rFonts w:eastAsia="Times New Roman" w:cs="Times New Roman"/>
          <w:szCs w:val="24"/>
        </w:rPr>
        <w:t xml:space="preserve"> στη Γερμανία</w:t>
      </w:r>
      <w:r>
        <w:rPr>
          <w:rFonts w:eastAsia="Times New Roman" w:cs="Times New Roman"/>
          <w:szCs w:val="24"/>
        </w:rPr>
        <w:t>,</w:t>
      </w:r>
      <w:r w:rsidRPr="00FB49DA">
        <w:rPr>
          <w:rFonts w:eastAsia="Times New Roman" w:cs="Times New Roman"/>
          <w:szCs w:val="24"/>
        </w:rPr>
        <w:t xml:space="preserve"> την Αυστρία</w:t>
      </w:r>
      <w:r>
        <w:rPr>
          <w:rFonts w:eastAsia="Times New Roman" w:cs="Times New Roman"/>
          <w:szCs w:val="24"/>
        </w:rPr>
        <w:t>,</w:t>
      </w:r>
      <w:r w:rsidRPr="00FB49DA">
        <w:rPr>
          <w:rFonts w:eastAsia="Times New Roman" w:cs="Times New Roman"/>
          <w:szCs w:val="24"/>
        </w:rPr>
        <w:t xml:space="preserve"> την Ιταλία</w:t>
      </w:r>
      <w:r>
        <w:rPr>
          <w:rFonts w:eastAsia="Times New Roman" w:cs="Times New Roman"/>
          <w:szCs w:val="24"/>
        </w:rPr>
        <w:t>,</w:t>
      </w:r>
      <w:r w:rsidRPr="00FB49DA">
        <w:rPr>
          <w:rFonts w:eastAsia="Times New Roman" w:cs="Times New Roman"/>
          <w:szCs w:val="24"/>
        </w:rPr>
        <w:t xml:space="preserve"> την Πολωνία</w:t>
      </w:r>
      <w:r>
        <w:rPr>
          <w:rFonts w:eastAsia="Times New Roman" w:cs="Times New Roman"/>
          <w:szCs w:val="24"/>
        </w:rPr>
        <w:t>,</w:t>
      </w:r>
      <w:r w:rsidRPr="00FB49DA">
        <w:rPr>
          <w:rFonts w:eastAsia="Times New Roman" w:cs="Times New Roman"/>
          <w:szCs w:val="24"/>
        </w:rPr>
        <w:t xml:space="preserve"> τη Γαλλία</w:t>
      </w:r>
      <w:r>
        <w:rPr>
          <w:rFonts w:eastAsia="Times New Roman" w:cs="Times New Roman"/>
          <w:szCs w:val="24"/>
        </w:rPr>
        <w:t>,</w:t>
      </w:r>
      <w:r w:rsidRPr="00FB49DA">
        <w:rPr>
          <w:rFonts w:eastAsia="Times New Roman" w:cs="Times New Roman"/>
          <w:szCs w:val="24"/>
        </w:rPr>
        <w:t xml:space="preserve"> την Ισπανία </w:t>
      </w:r>
      <w:r>
        <w:rPr>
          <w:rFonts w:eastAsia="Times New Roman" w:cs="Times New Roman"/>
          <w:szCs w:val="24"/>
        </w:rPr>
        <w:t>και σε τρεις απ’ αυτές –Γ</w:t>
      </w:r>
      <w:r w:rsidRPr="00FB49DA">
        <w:rPr>
          <w:rFonts w:eastAsia="Times New Roman" w:cs="Times New Roman"/>
          <w:szCs w:val="24"/>
        </w:rPr>
        <w:t>αλλία</w:t>
      </w:r>
      <w:r>
        <w:rPr>
          <w:rFonts w:eastAsia="Times New Roman" w:cs="Times New Roman"/>
          <w:szCs w:val="24"/>
        </w:rPr>
        <w:t>,</w:t>
      </w:r>
      <w:r w:rsidRPr="00FB49DA">
        <w:rPr>
          <w:rFonts w:eastAsia="Times New Roman" w:cs="Times New Roman"/>
          <w:szCs w:val="24"/>
        </w:rPr>
        <w:t xml:space="preserve"> Ιταλία και Πολωνία</w:t>
      </w:r>
      <w:r>
        <w:rPr>
          <w:rFonts w:eastAsia="Times New Roman" w:cs="Times New Roman"/>
          <w:szCs w:val="24"/>
        </w:rPr>
        <w:t>-</w:t>
      </w:r>
      <w:r w:rsidRPr="00FB49DA">
        <w:rPr>
          <w:rFonts w:eastAsia="Times New Roman" w:cs="Times New Roman"/>
          <w:szCs w:val="24"/>
        </w:rPr>
        <w:t xml:space="preserve"> προηγούνται τα πατριωτικά κόμματα</w:t>
      </w:r>
      <w:r>
        <w:rPr>
          <w:rFonts w:eastAsia="Times New Roman" w:cs="Times New Roman"/>
          <w:szCs w:val="24"/>
        </w:rPr>
        <w:t>. Κ</w:t>
      </w:r>
      <w:r w:rsidRPr="00FB49DA">
        <w:rPr>
          <w:rFonts w:eastAsia="Times New Roman" w:cs="Times New Roman"/>
          <w:szCs w:val="24"/>
        </w:rPr>
        <w:t>αι φυσικά ανάλογ</w:t>
      </w:r>
      <w:r>
        <w:rPr>
          <w:rFonts w:eastAsia="Times New Roman" w:cs="Times New Roman"/>
          <w:szCs w:val="24"/>
        </w:rPr>
        <w:t>ο θ</w:t>
      </w:r>
      <w:r w:rsidRPr="00FB49DA">
        <w:rPr>
          <w:rFonts w:eastAsia="Times New Roman" w:cs="Times New Roman"/>
          <w:szCs w:val="24"/>
        </w:rPr>
        <w:t>α είναι το κλίμα και στην Ελλάδα</w:t>
      </w:r>
      <w:r>
        <w:rPr>
          <w:rFonts w:eastAsia="Times New Roman" w:cs="Times New Roman"/>
          <w:szCs w:val="24"/>
        </w:rPr>
        <w:t>. Υπ</w:t>
      </w:r>
      <w:r>
        <w:rPr>
          <w:rFonts w:eastAsia="Times New Roman" w:cs="Times New Roman"/>
          <w:szCs w:val="24"/>
        </w:rPr>
        <w:t xml:space="preserve">άρχει, λοιπόν, ένα μεγάλο </w:t>
      </w:r>
      <w:r w:rsidRPr="00FB49DA">
        <w:rPr>
          <w:rFonts w:eastAsia="Times New Roman" w:cs="Times New Roman"/>
          <w:szCs w:val="24"/>
        </w:rPr>
        <w:t xml:space="preserve">μέρος του ελληνικού λαού που κλείνει τα αυτιά του σε </w:t>
      </w:r>
      <w:r w:rsidRPr="00FB49DA">
        <w:rPr>
          <w:rFonts w:eastAsia="Times New Roman" w:cs="Times New Roman"/>
          <w:szCs w:val="24"/>
        </w:rPr>
        <w:lastRenderedPageBreak/>
        <w:t>όλους εσάς</w:t>
      </w:r>
      <w:r>
        <w:rPr>
          <w:rFonts w:eastAsia="Times New Roman" w:cs="Times New Roman"/>
          <w:szCs w:val="24"/>
        </w:rPr>
        <w:t>,</w:t>
      </w:r>
      <w:r w:rsidRPr="00FB49DA">
        <w:rPr>
          <w:rFonts w:eastAsia="Times New Roman" w:cs="Times New Roman"/>
          <w:szCs w:val="24"/>
        </w:rPr>
        <w:t xml:space="preserve"> στην προπαγάνδα </w:t>
      </w:r>
      <w:r>
        <w:rPr>
          <w:rFonts w:eastAsia="Times New Roman" w:cs="Times New Roman"/>
          <w:szCs w:val="24"/>
        </w:rPr>
        <w:t>σας,</w:t>
      </w:r>
      <w:r w:rsidRPr="00FB49DA">
        <w:rPr>
          <w:rFonts w:eastAsia="Times New Roman" w:cs="Times New Roman"/>
          <w:szCs w:val="24"/>
        </w:rPr>
        <w:t xml:space="preserve"> κλείν</w:t>
      </w:r>
      <w:r>
        <w:rPr>
          <w:rFonts w:eastAsia="Times New Roman" w:cs="Times New Roman"/>
          <w:szCs w:val="24"/>
        </w:rPr>
        <w:t>ει τα αυτιά του σ</w:t>
      </w:r>
      <w:r w:rsidRPr="00FB49DA">
        <w:rPr>
          <w:rFonts w:eastAsia="Times New Roman" w:cs="Times New Roman"/>
          <w:szCs w:val="24"/>
        </w:rPr>
        <w:t>τους φορείς της διαφθοράς</w:t>
      </w:r>
      <w:r>
        <w:rPr>
          <w:rFonts w:eastAsia="Times New Roman" w:cs="Times New Roman"/>
          <w:szCs w:val="24"/>
        </w:rPr>
        <w:t>,</w:t>
      </w:r>
      <w:r w:rsidRPr="00FB49DA">
        <w:rPr>
          <w:rFonts w:eastAsia="Times New Roman" w:cs="Times New Roman"/>
          <w:szCs w:val="24"/>
        </w:rPr>
        <w:t xml:space="preserve"> στους διαπλεκόμενους</w:t>
      </w:r>
      <w:r>
        <w:rPr>
          <w:rFonts w:eastAsia="Times New Roman" w:cs="Times New Roman"/>
          <w:szCs w:val="24"/>
        </w:rPr>
        <w:t>,</w:t>
      </w:r>
      <w:r w:rsidRPr="00FB49DA">
        <w:rPr>
          <w:rFonts w:eastAsia="Times New Roman" w:cs="Times New Roman"/>
          <w:szCs w:val="24"/>
        </w:rPr>
        <w:t xml:space="preserve"> στους </w:t>
      </w:r>
      <w:proofErr w:type="spellStart"/>
      <w:r w:rsidRPr="00FB49DA">
        <w:rPr>
          <w:rFonts w:eastAsia="Times New Roman" w:cs="Times New Roman"/>
          <w:szCs w:val="24"/>
        </w:rPr>
        <w:t>καναλάρχες</w:t>
      </w:r>
      <w:proofErr w:type="spellEnd"/>
      <w:r>
        <w:rPr>
          <w:rFonts w:eastAsia="Times New Roman" w:cs="Times New Roman"/>
          <w:szCs w:val="24"/>
        </w:rPr>
        <w:t>,</w:t>
      </w:r>
      <w:r w:rsidRPr="00FB49DA">
        <w:rPr>
          <w:rFonts w:eastAsia="Times New Roman" w:cs="Times New Roman"/>
          <w:szCs w:val="24"/>
        </w:rPr>
        <w:t xml:space="preserve"> στους δημοσιογράφους</w:t>
      </w:r>
      <w:r>
        <w:rPr>
          <w:rFonts w:eastAsia="Times New Roman" w:cs="Times New Roman"/>
          <w:szCs w:val="24"/>
        </w:rPr>
        <w:t>, στους</w:t>
      </w:r>
      <w:r w:rsidRPr="00FB49DA">
        <w:rPr>
          <w:rFonts w:eastAsia="Times New Roman" w:cs="Times New Roman"/>
          <w:szCs w:val="24"/>
        </w:rPr>
        <w:t xml:space="preserve"> πολιτικούς και προσβλέπει κ</w:t>
      </w:r>
      <w:r w:rsidRPr="00FB49DA">
        <w:rPr>
          <w:rFonts w:eastAsia="Times New Roman" w:cs="Times New Roman"/>
          <w:szCs w:val="24"/>
        </w:rPr>
        <w:t xml:space="preserve">αι ελπίζει σε μία Χρυσή Αυγή του </w:t>
      </w:r>
      <w:r>
        <w:rPr>
          <w:rFonts w:eastAsia="Times New Roman" w:cs="Times New Roman"/>
          <w:szCs w:val="24"/>
        </w:rPr>
        <w:t>Ε</w:t>
      </w:r>
      <w:r w:rsidRPr="00FB49DA">
        <w:rPr>
          <w:rFonts w:eastAsia="Times New Roman" w:cs="Times New Roman"/>
          <w:szCs w:val="24"/>
        </w:rPr>
        <w:t>λληνισμού</w:t>
      </w:r>
      <w:r>
        <w:rPr>
          <w:rFonts w:eastAsia="Times New Roman" w:cs="Times New Roman"/>
          <w:szCs w:val="24"/>
        </w:rPr>
        <w:t>,</w:t>
      </w:r>
      <w:r w:rsidRPr="00FB49DA">
        <w:rPr>
          <w:rFonts w:eastAsia="Times New Roman" w:cs="Times New Roman"/>
          <w:szCs w:val="24"/>
        </w:rPr>
        <w:t xml:space="preserve"> μία Χρυσή Αυγή που θα τιμωρήσει το καθεστώς της </w:t>
      </w:r>
      <w:proofErr w:type="spellStart"/>
      <w:r w:rsidRPr="00FB49DA">
        <w:rPr>
          <w:rFonts w:eastAsia="Times New Roman" w:cs="Times New Roman"/>
          <w:szCs w:val="24"/>
        </w:rPr>
        <w:t>κλεπτοκρατίας</w:t>
      </w:r>
      <w:proofErr w:type="spellEnd"/>
      <w:r>
        <w:rPr>
          <w:rFonts w:eastAsia="Times New Roman" w:cs="Times New Roman"/>
          <w:szCs w:val="24"/>
        </w:rPr>
        <w:t>,</w:t>
      </w:r>
      <w:r w:rsidRPr="00FB49DA">
        <w:rPr>
          <w:rFonts w:eastAsia="Times New Roman" w:cs="Times New Roman"/>
          <w:szCs w:val="24"/>
        </w:rPr>
        <w:t xml:space="preserve"> θα τιμωρήσει τους </w:t>
      </w:r>
      <w:r>
        <w:rPr>
          <w:rFonts w:eastAsia="Times New Roman" w:cs="Times New Roman"/>
          <w:szCs w:val="24"/>
        </w:rPr>
        <w:t xml:space="preserve">εμπνευστές </w:t>
      </w:r>
      <w:r w:rsidRPr="00FB49DA">
        <w:rPr>
          <w:rFonts w:eastAsia="Times New Roman" w:cs="Times New Roman"/>
          <w:szCs w:val="24"/>
        </w:rPr>
        <w:t xml:space="preserve">της </w:t>
      </w:r>
      <w:r>
        <w:rPr>
          <w:rFonts w:eastAsia="Times New Roman" w:cs="Times New Roman"/>
          <w:szCs w:val="24"/>
        </w:rPr>
        <w:t>σ</w:t>
      </w:r>
      <w:r w:rsidRPr="00FB49DA">
        <w:rPr>
          <w:rFonts w:eastAsia="Times New Roman" w:cs="Times New Roman"/>
          <w:szCs w:val="24"/>
        </w:rPr>
        <w:t>υμφωνίας</w:t>
      </w:r>
      <w:r>
        <w:rPr>
          <w:rFonts w:eastAsia="Times New Roman" w:cs="Times New Roman"/>
          <w:szCs w:val="24"/>
        </w:rPr>
        <w:t>,</w:t>
      </w:r>
      <w:r w:rsidRPr="00FB49DA">
        <w:rPr>
          <w:rFonts w:eastAsia="Times New Roman" w:cs="Times New Roman"/>
          <w:szCs w:val="24"/>
        </w:rPr>
        <w:t xml:space="preserve"> της προδοτικής </w:t>
      </w:r>
      <w:r>
        <w:rPr>
          <w:rFonts w:eastAsia="Times New Roman" w:cs="Times New Roman"/>
          <w:szCs w:val="24"/>
        </w:rPr>
        <w:t>Σ</w:t>
      </w:r>
      <w:r w:rsidRPr="00FB49DA">
        <w:rPr>
          <w:rFonts w:eastAsia="Times New Roman" w:cs="Times New Roman"/>
          <w:szCs w:val="24"/>
        </w:rPr>
        <w:t>υμφωνίας των Πρεσπών</w:t>
      </w:r>
      <w:r>
        <w:rPr>
          <w:rFonts w:eastAsia="Times New Roman" w:cs="Times New Roman"/>
          <w:szCs w:val="24"/>
        </w:rPr>
        <w:t>.</w:t>
      </w:r>
      <w:r w:rsidRPr="00FB49DA">
        <w:rPr>
          <w:rFonts w:eastAsia="Times New Roman" w:cs="Times New Roman"/>
          <w:szCs w:val="24"/>
        </w:rPr>
        <w:t xml:space="preserve"> Η Μακεδονία είναι μία και είναι ελληνική</w:t>
      </w:r>
      <w:r>
        <w:rPr>
          <w:rFonts w:eastAsia="Times New Roman" w:cs="Times New Roman"/>
          <w:szCs w:val="24"/>
        </w:rPr>
        <w:t>!</w:t>
      </w:r>
    </w:p>
    <w:p w14:paraId="19C9A958" w14:textId="77777777" w:rsidR="005136E3" w:rsidRDefault="0098028A">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της Χρυσής Αυγής)</w:t>
      </w:r>
    </w:p>
    <w:p w14:paraId="19C9A959"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Παππά, αφήσατε κάποιους υπαινιγμούς. Η ψηφοφορία ήταν ονομαστική. Όλα είναι υπογεγραμμένα. Φαίνεται ποιοι ψήφισαν. Άρα</w:t>
      </w:r>
      <w:r>
        <w:rPr>
          <w:rFonts w:eastAsia="Times New Roman" w:cs="Times New Roman"/>
          <w:szCs w:val="24"/>
        </w:rPr>
        <w:t xml:space="preserve"> μη δημιουργείτε εντυπώσεις. Μπορείτε και από το διαδίκτυο και από τα Πρακτικά να δείτε ποιοι ψήφισαν. </w:t>
      </w:r>
    </w:p>
    <w:p w14:paraId="19C9A95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του ΚΚΕ κ. Ιωάννης Γκιόκας. </w:t>
      </w:r>
    </w:p>
    <w:p w14:paraId="19C9A95B"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ΓΚΙΟΚΑΣ: </w:t>
      </w:r>
      <w:r w:rsidRPr="00FB49DA">
        <w:rPr>
          <w:rFonts w:eastAsia="Times New Roman" w:cs="Times New Roman"/>
          <w:szCs w:val="24"/>
        </w:rPr>
        <w:t xml:space="preserve">Το τελευταίο διάστημα </w:t>
      </w:r>
      <w:r>
        <w:rPr>
          <w:rFonts w:eastAsia="Times New Roman" w:cs="Times New Roman"/>
          <w:szCs w:val="24"/>
        </w:rPr>
        <w:t xml:space="preserve">έχει γίνει </w:t>
      </w:r>
      <w:r w:rsidRPr="00FB49DA">
        <w:rPr>
          <w:rFonts w:eastAsia="Times New Roman" w:cs="Times New Roman"/>
          <w:szCs w:val="24"/>
        </w:rPr>
        <w:t>της μόδας στη δημόσια αντιπαράθεση οι εκπρόσωπο</w:t>
      </w:r>
      <w:r w:rsidRPr="00FB49DA">
        <w:rPr>
          <w:rFonts w:eastAsia="Times New Roman" w:cs="Times New Roman"/>
          <w:szCs w:val="24"/>
        </w:rPr>
        <w:t xml:space="preserve">ι του </w:t>
      </w:r>
      <w:r>
        <w:rPr>
          <w:rFonts w:eastAsia="Times New Roman" w:cs="Times New Roman"/>
          <w:szCs w:val="24"/>
        </w:rPr>
        <w:t>ΣΥΡΙΖΑ α</w:t>
      </w:r>
      <w:r w:rsidRPr="00FB49DA">
        <w:rPr>
          <w:rFonts w:eastAsia="Times New Roman" w:cs="Times New Roman"/>
          <w:szCs w:val="24"/>
        </w:rPr>
        <w:t>λλά και της Νέας Δημοκρατίας να λένε ότι στις επικείμενες πολιτικές μάχες θα συγκρουστούν δύο εκ διαμέτρου αντίθετα σχέδια</w:t>
      </w:r>
      <w:r>
        <w:rPr>
          <w:rFonts w:eastAsia="Times New Roman" w:cs="Times New Roman"/>
          <w:szCs w:val="24"/>
        </w:rPr>
        <w:t>.</w:t>
      </w:r>
      <w:r w:rsidRPr="00FB49DA">
        <w:rPr>
          <w:rFonts w:eastAsia="Times New Roman" w:cs="Times New Roman"/>
          <w:szCs w:val="24"/>
        </w:rPr>
        <w:t xml:space="preserve"> Οι </w:t>
      </w:r>
      <w:r>
        <w:rPr>
          <w:rFonts w:eastAsia="Times New Roman" w:cs="Times New Roman"/>
          <w:szCs w:val="24"/>
        </w:rPr>
        <w:t>μ</w:t>
      </w:r>
      <w:r w:rsidRPr="00FB49DA">
        <w:rPr>
          <w:rFonts w:eastAsia="Times New Roman" w:cs="Times New Roman"/>
          <w:szCs w:val="24"/>
        </w:rPr>
        <w:t>εν εκπρόσωποι του ΣΥΡΙΖΑ λένε ότι το δικό του</w:t>
      </w:r>
      <w:r>
        <w:rPr>
          <w:rFonts w:eastAsia="Times New Roman" w:cs="Times New Roman"/>
          <w:szCs w:val="24"/>
        </w:rPr>
        <w:t>ς</w:t>
      </w:r>
      <w:r w:rsidRPr="00FB49DA">
        <w:rPr>
          <w:rFonts w:eastAsia="Times New Roman" w:cs="Times New Roman"/>
          <w:szCs w:val="24"/>
        </w:rPr>
        <w:t xml:space="preserve"> σχέδιο </w:t>
      </w:r>
      <w:r w:rsidRPr="00FB49DA">
        <w:rPr>
          <w:rFonts w:eastAsia="Times New Roman" w:cs="Times New Roman"/>
          <w:szCs w:val="24"/>
        </w:rPr>
        <w:lastRenderedPageBreak/>
        <w:t>είναι το προοδευτικό</w:t>
      </w:r>
      <w:r>
        <w:rPr>
          <w:rFonts w:eastAsia="Times New Roman" w:cs="Times New Roman"/>
          <w:szCs w:val="24"/>
        </w:rPr>
        <w:t>,</w:t>
      </w:r>
      <w:r w:rsidRPr="00FB49DA">
        <w:rPr>
          <w:rFonts w:eastAsia="Times New Roman" w:cs="Times New Roman"/>
          <w:szCs w:val="24"/>
        </w:rPr>
        <w:t xml:space="preserve"> το </w:t>
      </w:r>
      <w:proofErr w:type="spellStart"/>
      <w:r>
        <w:rPr>
          <w:rFonts w:eastAsia="Times New Roman" w:cs="Times New Roman"/>
          <w:szCs w:val="24"/>
        </w:rPr>
        <w:t>αντινεο</w:t>
      </w:r>
      <w:r w:rsidRPr="00FB49DA">
        <w:rPr>
          <w:rFonts w:eastAsia="Times New Roman" w:cs="Times New Roman"/>
          <w:szCs w:val="24"/>
        </w:rPr>
        <w:t>φιλελεύθερο</w:t>
      </w:r>
      <w:proofErr w:type="spellEnd"/>
      <w:r>
        <w:rPr>
          <w:rFonts w:eastAsia="Times New Roman" w:cs="Times New Roman"/>
          <w:szCs w:val="24"/>
        </w:rPr>
        <w:t>,</w:t>
      </w:r>
      <w:r w:rsidRPr="00FB49DA">
        <w:rPr>
          <w:rFonts w:eastAsia="Times New Roman" w:cs="Times New Roman"/>
          <w:szCs w:val="24"/>
        </w:rPr>
        <w:t xml:space="preserve"> ενώ της Νέας Δημοκρατίας είναι ένα σκληρό</w:t>
      </w:r>
      <w:r>
        <w:rPr>
          <w:rFonts w:eastAsia="Times New Roman" w:cs="Times New Roman"/>
          <w:szCs w:val="24"/>
        </w:rPr>
        <w:t>,</w:t>
      </w:r>
      <w:r w:rsidRPr="00FB49DA">
        <w:rPr>
          <w:rFonts w:eastAsia="Times New Roman" w:cs="Times New Roman"/>
          <w:szCs w:val="24"/>
        </w:rPr>
        <w:t xml:space="preserve"> δεξιό σχέδιο</w:t>
      </w:r>
      <w:r>
        <w:rPr>
          <w:rFonts w:eastAsia="Times New Roman" w:cs="Times New Roman"/>
          <w:szCs w:val="24"/>
        </w:rPr>
        <w:t xml:space="preserve">, οι </w:t>
      </w:r>
      <w:r w:rsidRPr="00FB49DA">
        <w:rPr>
          <w:rFonts w:eastAsia="Times New Roman" w:cs="Times New Roman"/>
          <w:szCs w:val="24"/>
        </w:rPr>
        <w:t>δε εκπρόσωποι της Νέας Δημοκρατίας λένε ότι το δικό του</w:t>
      </w:r>
      <w:r>
        <w:rPr>
          <w:rFonts w:eastAsia="Times New Roman" w:cs="Times New Roman"/>
          <w:szCs w:val="24"/>
        </w:rPr>
        <w:t>ς</w:t>
      </w:r>
      <w:r w:rsidRPr="00FB49DA">
        <w:rPr>
          <w:rFonts w:eastAsia="Times New Roman" w:cs="Times New Roman"/>
          <w:szCs w:val="24"/>
        </w:rPr>
        <w:t xml:space="preserve"> σχέδιο είναι το σύγχρονο</w:t>
      </w:r>
      <w:r>
        <w:rPr>
          <w:rFonts w:eastAsia="Times New Roman" w:cs="Times New Roman"/>
          <w:szCs w:val="24"/>
        </w:rPr>
        <w:t>,</w:t>
      </w:r>
      <w:r w:rsidRPr="00FB49DA">
        <w:rPr>
          <w:rFonts w:eastAsia="Times New Roman" w:cs="Times New Roman"/>
          <w:szCs w:val="24"/>
        </w:rPr>
        <w:t xml:space="preserve"> το </w:t>
      </w:r>
      <w:proofErr w:type="spellStart"/>
      <w:r>
        <w:rPr>
          <w:rFonts w:eastAsia="Times New Roman" w:cs="Times New Roman"/>
          <w:szCs w:val="24"/>
        </w:rPr>
        <w:t>φιλο</w:t>
      </w:r>
      <w:r w:rsidRPr="00FB49DA">
        <w:rPr>
          <w:rFonts w:eastAsia="Times New Roman" w:cs="Times New Roman"/>
          <w:szCs w:val="24"/>
        </w:rPr>
        <w:t>επενδυτικό</w:t>
      </w:r>
      <w:proofErr w:type="spellEnd"/>
      <w:r>
        <w:rPr>
          <w:rFonts w:eastAsia="Times New Roman" w:cs="Times New Roman"/>
          <w:szCs w:val="24"/>
        </w:rPr>
        <w:t>,</w:t>
      </w:r>
      <w:r w:rsidRPr="00FB49DA">
        <w:rPr>
          <w:rFonts w:eastAsia="Times New Roman" w:cs="Times New Roman"/>
          <w:szCs w:val="24"/>
        </w:rPr>
        <w:t xml:space="preserve"> το φιλοευρωπαϊκό</w:t>
      </w:r>
      <w:r>
        <w:rPr>
          <w:rFonts w:eastAsia="Times New Roman" w:cs="Times New Roman"/>
          <w:szCs w:val="24"/>
        </w:rPr>
        <w:t>,</w:t>
      </w:r>
      <w:r w:rsidRPr="00FB49DA">
        <w:rPr>
          <w:rFonts w:eastAsia="Times New Roman" w:cs="Times New Roman"/>
          <w:szCs w:val="24"/>
        </w:rPr>
        <w:t xml:space="preserve"> ενώ του ΣΥΡΙΖΑ </w:t>
      </w:r>
      <w:r>
        <w:rPr>
          <w:rFonts w:eastAsia="Times New Roman" w:cs="Times New Roman"/>
          <w:szCs w:val="24"/>
        </w:rPr>
        <w:t>είναι</w:t>
      </w:r>
      <w:r w:rsidRPr="00FB49DA">
        <w:rPr>
          <w:rFonts w:eastAsia="Times New Roman" w:cs="Times New Roman"/>
          <w:szCs w:val="24"/>
        </w:rPr>
        <w:t xml:space="preserve"> ιδεοληπτικό</w:t>
      </w:r>
      <w:r>
        <w:rPr>
          <w:rFonts w:eastAsia="Times New Roman" w:cs="Times New Roman"/>
          <w:szCs w:val="24"/>
        </w:rPr>
        <w:t>,</w:t>
      </w:r>
      <w:r w:rsidRPr="00FB49DA">
        <w:rPr>
          <w:rFonts w:eastAsia="Times New Roman" w:cs="Times New Roman"/>
          <w:szCs w:val="24"/>
        </w:rPr>
        <w:t xml:space="preserve"> ξεπερασμένο και πάει λέγοντας</w:t>
      </w:r>
      <w:r>
        <w:rPr>
          <w:rFonts w:eastAsia="Times New Roman" w:cs="Times New Roman"/>
          <w:szCs w:val="24"/>
        </w:rPr>
        <w:t>.</w:t>
      </w:r>
    </w:p>
    <w:p w14:paraId="19C9A95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w:t>
      </w:r>
      <w:r w:rsidRPr="00FB49DA">
        <w:rPr>
          <w:rFonts w:eastAsia="Times New Roman" w:cs="Times New Roman"/>
          <w:szCs w:val="24"/>
        </w:rPr>
        <w:t>την πραγμ</w:t>
      </w:r>
      <w:r w:rsidRPr="00FB49DA">
        <w:rPr>
          <w:rFonts w:eastAsia="Times New Roman" w:cs="Times New Roman"/>
          <w:szCs w:val="24"/>
        </w:rPr>
        <w:t>ατικότητα</w:t>
      </w:r>
      <w:r>
        <w:rPr>
          <w:rFonts w:eastAsia="Times New Roman" w:cs="Times New Roman"/>
          <w:szCs w:val="24"/>
        </w:rPr>
        <w:t>,</w:t>
      </w:r>
      <w:r w:rsidRPr="00FB49DA">
        <w:rPr>
          <w:rFonts w:eastAsia="Times New Roman" w:cs="Times New Roman"/>
          <w:szCs w:val="24"/>
        </w:rPr>
        <w:t xml:space="preserve"> αν </w:t>
      </w:r>
      <w:r>
        <w:rPr>
          <w:rFonts w:eastAsia="Times New Roman" w:cs="Times New Roman"/>
          <w:szCs w:val="24"/>
        </w:rPr>
        <w:t xml:space="preserve">δει κανείς </w:t>
      </w:r>
      <w:r w:rsidRPr="00FB49DA">
        <w:rPr>
          <w:rFonts w:eastAsia="Times New Roman" w:cs="Times New Roman"/>
          <w:szCs w:val="24"/>
        </w:rPr>
        <w:t>την ουσία</w:t>
      </w:r>
      <w:r>
        <w:rPr>
          <w:rFonts w:eastAsia="Times New Roman" w:cs="Times New Roman"/>
          <w:szCs w:val="24"/>
        </w:rPr>
        <w:t>,</w:t>
      </w:r>
      <w:r w:rsidRPr="00FB49DA">
        <w:rPr>
          <w:rFonts w:eastAsia="Times New Roman" w:cs="Times New Roman"/>
          <w:szCs w:val="24"/>
        </w:rPr>
        <w:t xml:space="preserve"> όχι μόνο δεν μιλάμε για δύο διαφορετικά σχέδια</w:t>
      </w:r>
      <w:r>
        <w:rPr>
          <w:rFonts w:eastAsia="Times New Roman" w:cs="Times New Roman"/>
          <w:szCs w:val="24"/>
        </w:rPr>
        <w:t>,</w:t>
      </w:r>
      <w:r w:rsidRPr="00FB49DA">
        <w:rPr>
          <w:rFonts w:eastAsia="Times New Roman" w:cs="Times New Roman"/>
          <w:szCs w:val="24"/>
        </w:rPr>
        <w:t xml:space="preserve"> πολύ περισσότερο εκ διαμέτρου αντίθετα</w:t>
      </w:r>
      <w:r>
        <w:rPr>
          <w:rFonts w:eastAsia="Times New Roman" w:cs="Times New Roman"/>
          <w:szCs w:val="24"/>
        </w:rPr>
        <w:t>, α</w:t>
      </w:r>
      <w:r w:rsidRPr="00FB49DA">
        <w:rPr>
          <w:rFonts w:eastAsia="Times New Roman" w:cs="Times New Roman"/>
          <w:szCs w:val="24"/>
        </w:rPr>
        <w:t>λλά μιλάμε για το ίδιο σχέδιο</w:t>
      </w:r>
      <w:r>
        <w:rPr>
          <w:rFonts w:eastAsia="Times New Roman" w:cs="Times New Roman"/>
          <w:szCs w:val="24"/>
        </w:rPr>
        <w:t>,</w:t>
      </w:r>
      <w:r w:rsidRPr="00FB49DA">
        <w:rPr>
          <w:rFonts w:eastAsia="Times New Roman" w:cs="Times New Roman"/>
          <w:szCs w:val="24"/>
        </w:rPr>
        <w:t xml:space="preserve"> με διαφορετικές παραλλαγές</w:t>
      </w:r>
      <w:r>
        <w:rPr>
          <w:rFonts w:eastAsia="Times New Roman" w:cs="Times New Roman"/>
          <w:szCs w:val="24"/>
        </w:rPr>
        <w:t>,</w:t>
      </w:r>
      <w:r w:rsidRPr="00FB49DA">
        <w:rPr>
          <w:rFonts w:eastAsia="Times New Roman" w:cs="Times New Roman"/>
          <w:szCs w:val="24"/>
        </w:rPr>
        <w:t xml:space="preserve"> που είναι όμως εξίσου αντιλαϊκές</w:t>
      </w:r>
      <w:r>
        <w:rPr>
          <w:rFonts w:eastAsia="Times New Roman" w:cs="Times New Roman"/>
          <w:szCs w:val="24"/>
        </w:rPr>
        <w:t>. Ε</w:t>
      </w:r>
      <w:r w:rsidRPr="00FB49DA">
        <w:rPr>
          <w:rFonts w:eastAsia="Times New Roman" w:cs="Times New Roman"/>
          <w:szCs w:val="24"/>
        </w:rPr>
        <w:t>ίναι το σχέδιο που διατηρεί και επεκτ</w:t>
      </w:r>
      <w:r w:rsidRPr="00FB49DA">
        <w:rPr>
          <w:rFonts w:eastAsia="Times New Roman" w:cs="Times New Roman"/>
          <w:szCs w:val="24"/>
        </w:rPr>
        <w:t xml:space="preserve">είνει όλους τους </w:t>
      </w:r>
      <w:proofErr w:type="spellStart"/>
      <w:r w:rsidRPr="00FB49DA">
        <w:rPr>
          <w:rFonts w:eastAsia="Times New Roman" w:cs="Times New Roman"/>
          <w:szCs w:val="24"/>
        </w:rPr>
        <w:t>μνημονιακούς</w:t>
      </w:r>
      <w:proofErr w:type="spellEnd"/>
      <w:r w:rsidRPr="00FB49DA">
        <w:rPr>
          <w:rFonts w:eastAsia="Times New Roman" w:cs="Times New Roman"/>
          <w:szCs w:val="24"/>
        </w:rPr>
        <w:t xml:space="preserve"> νόμους στην </w:t>
      </w:r>
      <w:r>
        <w:rPr>
          <w:rFonts w:eastAsia="Times New Roman" w:cs="Times New Roman"/>
          <w:szCs w:val="24"/>
        </w:rPr>
        <w:t>κατά</w:t>
      </w:r>
      <w:r w:rsidRPr="00FB49DA">
        <w:rPr>
          <w:rFonts w:eastAsia="Times New Roman" w:cs="Times New Roman"/>
          <w:szCs w:val="24"/>
        </w:rPr>
        <w:t xml:space="preserve"> τα άλλα λεγόμενη </w:t>
      </w:r>
      <w:r>
        <w:rPr>
          <w:rFonts w:eastAsia="Times New Roman" w:cs="Times New Roman"/>
          <w:szCs w:val="24"/>
        </w:rPr>
        <w:t>«</w:t>
      </w:r>
      <w:proofErr w:type="spellStart"/>
      <w:r w:rsidRPr="00FB49DA">
        <w:rPr>
          <w:rFonts w:eastAsia="Times New Roman" w:cs="Times New Roman"/>
          <w:szCs w:val="24"/>
        </w:rPr>
        <w:t>μεταμνημονιακή</w:t>
      </w:r>
      <w:proofErr w:type="spellEnd"/>
      <w:r w:rsidRPr="00FB49DA">
        <w:rPr>
          <w:rFonts w:eastAsia="Times New Roman" w:cs="Times New Roman"/>
          <w:szCs w:val="24"/>
        </w:rPr>
        <w:t xml:space="preserve"> εποχή</w:t>
      </w:r>
      <w:r>
        <w:rPr>
          <w:rFonts w:eastAsia="Times New Roman" w:cs="Times New Roman"/>
          <w:szCs w:val="24"/>
        </w:rPr>
        <w:t>»</w:t>
      </w:r>
      <w:r>
        <w:rPr>
          <w:rFonts w:eastAsia="Times New Roman" w:cs="Times New Roman"/>
          <w:szCs w:val="24"/>
        </w:rPr>
        <w:t>. Ε</w:t>
      </w:r>
      <w:r w:rsidRPr="00FB49DA">
        <w:rPr>
          <w:rFonts w:eastAsia="Times New Roman" w:cs="Times New Roman"/>
          <w:szCs w:val="24"/>
        </w:rPr>
        <w:t>ίναι το σχέδιο που διατηρεί τα ματωμένα πλεονάσματα και την αυστηρή εποπτεία της Ευρωπαϊκής Ένωσης</w:t>
      </w:r>
      <w:r>
        <w:rPr>
          <w:rFonts w:eastAsia="Times New Roman" w:cs="Times New Roman"/>
          <w:szCs w:val="24"/>
        </w:rPr>
        <w:t>,</w:t>
      </w:r>
      <w:r w:rsidRPr="00FB49DA">
        <w:rPr>
          <w:rFonts w:eastAsia="Times New Roman" w:cs="Times New Roman"/>
          <w:szCs w:val="24"/>
        </w:rPr>
        <w:t xml:space="preserve"> την οποία </w:t>
      </w:r>
      <w:r>
        <w:rPr>
          <w:rFonts w:eastAsia="Times New Roman" w:cs="Times New Roman"/>
          <w:szCs w:val="24"/>
        </w:rPr>
        <w:t>μ</w:t>
      </w:r>
      <w:r w:rsidRPr="00FB49DA">
        <w:rPr>
          <w:rFonts w:eastAsia="Times New Roman" w:cs="Times New Roman"/>
          <w:szCs w:val="24"/>
        </w:rPr>
        <w:t xml:space="preserve">άλιστα είδαμε και στην πρόσφατη απόφαση του </w:t>
      </w:r>
      <w:proofErr w:type="spellStart"/>
      <w:r w:rsidRPr="00FB49DA">
        <w:rPr>
          <w:rFonts w:eastAsia="Times New Roman" w:cs="Times New Roman"/>
          <w:szCs w:val="24"/>
          <w:lang w:val="en-US"/>
        </w:rPr>
        <w:t>Eurogroup</w:t>
      </w:r>
      <w:proofErr w:type="spellEnd"/>
      <w:r>
        <w:rPr>
          <w:rFonts w:eastAsia="Times New Roman" w:cs="Times New Roman"/>
          <w:szCs w:val="24"/>
        </w:rPr>
        <w:t>. Ε</w:t>
      </w:r>
      <w:r w:rsidRPr="00FB49DA">
        <w:rPr>
          <w:rFonts w:eastAsia="Times New Roman" w:cs="Times New Roman"/>
          <w:szCs w:val="24"/>
        </w:rPr>
        <w:t xml:space="preserve">ίναι το σχέδιο της </w:t>
      </w:r>
      <w:r>
        <w:rPr>
          <w:rFonts w:eastAsia="Times New Roman" w:cs="Times New Roman"/>
          <w:szCs w:val="24"/>
        </w:rPr>
        <w:t>θ</w:t>
      </w:r>
      <w:r w:rsidRPr="00FB49DA">
        <w:rPr>
          <w:rFonts w:eastAsia="Times New Roman" w:cs="Times New Roman"/>
          <w:szCs w:val="24"/>
        </w:rPr>
        <w:t>υσίας των εργατικών λαϊκών δικαιωμάτων για χάρη της καπιταλιστικής ανάκαμψης</w:t>
      </w:r>
      <w:r>
        <w:rPr>
          <w:rFonts w:eastAsia="Times New Roman" w:cs="Times New Roman"/>
          <w:szCs w:val="24"/>
        </w:rPr>
        <w:t>,</w:t>
      </w:r>
      <w:r w:rsidRPr="00FB49DA">
        <w:rPr>
          <w:rFonts w:eastAsia="Times New Roman" w:cs="Times New Roman"/>
          <w:szCs w:val="24"/>
        </w:rPr>
        <w:t xml:space="preserve"> το σχέδιο που βαφτίζει κοινωνική πολιτική τη φιλανθρωπία</w:t>
      </w:r>
      <w:r>
        <w:rPr>
          <w:rFonts w:eastAsia="Times New Roman" w:cs="Times New Roman"/>
          <w:szCs w:val="24"/>
        </w:rPr>
        <w:t>,</w:t>
      </w:r>
      <w:r w:rsidRPr="00FB49DA">
        <w:rPr>
          <w:rFonts w:eastAsia="Times New Roman" w:cs="Times New Roman"/>
          <w:szCs w:val="24"/>
        </w:rPr>
        <w:t xml:space="preserve"> τη λογική των ελάχιστων και των κατώτατων</w:t>
      </w:r>
      <w:r>
        <w:rPr>
          <w:rFonts w:eastAsia="Times New Roman" w:cs="Times New Roman"/>
          <w:szCs w:val="24"/>
        </w:rPr>
        <w:t>. Ε</w:t>
      </w:r>
      <w:r w:rsidRPr="00FB49DA">
        <w:rPr>
          <w:rFonts w:eastAsia="Times New Roman" w:cs="Times New Roman"/>
          <w:szCs w:val="24"/>
        </w:rPr>
        <w:t>ίναι το σχέδιο των νατοϊκών δεσμεύσεων που εμπλέκει τη χ</w:t>
      </w:r>
      <w:r w:rsidRPr="00FB49DA">
        <w:rPr>
          <w:rFonts w:eastAsia="Times New Roman" w:cs="Times New Roman"/>
          <w:szCs w:val="24"/>
        </w:rPr>
        <w:t>ώρα και το</w:t>
      </w:r>
      <w:r>
        <w:rPr>
          <w:rFonts w:eastAsia="Times New Roman" w:cs="Times New Roman"/>
          <w:szCs w:val="24"/>
        </w:rPr>
        <w:t>ν</w:t>
      </w:r>
      <w:r w:rsidRPr="00FB49DA">
        <w:rPr>
          <w:rFonts w:eastAsia="Times New Roman" w:cs="Times New Roman"/>
          <w:szCs w:val="24"/>
        </w:rPr>
        <w:t xml:space="preserve"> λαό σε πολύ επικίνδυνες περιπέτειες</w:t>
      </w:r>
      <w:r>
        <w:rPr>
          <w:rFonts w:eastAsia="Times New Roman" w:cs="Times New Roman"/>
          <w:szCs w:val="24"/>
        </w:rPr>
        <w:t>.</w:t>
      </w:r>
    </w:p>
    <w:p w14:paraId="19C9A95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FB49DA">
        <w:rPr>
          <w:rFonts w:eastAsia="Times New Roman" w:cs="Times New Roman"/>
          <w:szCs w:val="24"/>
        </w:rPr>
        <w:t xml:space="preserve">ε αυτά τα κρίσιμα ζητήματα </w:t>
      </w:r>
      <w:r>
        <w:rPr>
          <w:rFonts w:eastAsia="Times New Roman" w:cs="Times New Roman"/>
          <w:szCs w:val="24"/>
        </w:rPr>
        <w:t>πού διαφωνείτε ο ΣΥΡΙΖΑ,</w:t>
      </w:r>
      <w:r w:rsidRPr="00FB49DA">
        <w:rPr>
          <w:rFonts w:eastAsia="Times New Roman" w:cs="Times New Roman"/>
          <w:szCs w:val="24"/>
        </w:rPr>
        <w:t xml:space="preserve"> η Νέα Δημοκρατία και τα υπόλοιπα κόμματα</w:t>
      </w:r>
      <w:r>
        <w:rPr>
          <w:rFonts w:eastAsia="Times New Roman" w:cs="Times New Roman"/>
          <w:szCs w:val="24"/>
        </w:rPr>
        <w:t>;</w:t>
      </w:r>
      <w:r w:rsidRPr="00FB49DA">
        <w:rPr>
          <w:rFonts w:eastAsia="Times New Roman" w:cs="Times New Roman"/>
          <w:szCs w:val="24"/>
        </w:rPr>
        <w:t xml:space="preserve"> </w:t>
      </w:r>
      <w:r>
        <w:rPr>
          <w:rFonts w:eastAsia="Times New Roman" w:cs="Times New Roman"/>
          <w:szCs w:val="24"/>
        </w:rPr>
        <w:t>Π</w:t>
      </w:r>
      <w:r w:rsidRPr="00FB49DA">
        <w:rPr>
          <w:rFonts w:eastAsia="Times New Roman" w:cs="Times New Roman"/>
          <w:szCs w:val="24"/>
        </w:rPr>
        <w:t>ουθενά</w:t>
      </w:r>
      <w:r>
        <w:rPr>
          <w:rFonts w:eastAsia="Times New Roman" w:cs="Times New Roman"/>
          <w:szCs w:val="24"/>
        </w:rPr>
        <w:t>. Κ</w:t>
      </w:r>
      <w:r w:rsidRPr="00FB49DA">
        <w:rPr>
          <w:rFonts w:eastAsia="Times New Roman" w:cs="Times New Roman"/>
          <w:szCs w:val="24"/>
        </w:rPr>
        <w:t>αι επειδή δεν διαφωνείτε πουθενά</w:t>
      </w:r>
      <w:r>
        <w:rPr>
          <w:rFonts w:eastAsia="Times New Roman" w:cs="Times New Roman"/>
          <w:szCs w:val="24"/>
        </w:rPr>
        <w:t>,</w:t>
      </w:r>
      <w:r w:rsidRPr="00FB49DA">
        <w:rPr>
          <w:rFonts w:eastAsia="Times New Roman" w:cs="Times New Roman"/>
          <w:szCs w:val="24"/>
        </w:rPr>
        <w:t xml:space="preserve"> προσπαθείτε να διαμορφώσετε</w:t>
      </w:r>
      <w:r>
        <w:rPr>
          <w:rFonts w:eastAsia="Times New Roman" w:cs="Times New Roman"/>
          <w:szCs w:val="24"/>
        </w:rPr>
        <w:t>,</w:t>
      </w:r>
      <w:r w:rsidRPr="00FB49DA">
        <w:rPr>
          <w:rFonts w:eastAsia="Times New Roman" w:cs="Times New Roman"/>
          <w:szCs w:val="24"/>
        </w:rPr>
        <w:t xml:space="preserve"> να επιν</w:t>
      </w:r>
      <w:r>
        <w:rPr>
          <w:rFonts w:eastAsia="Times New Roman" w:cs="Times New Roman"/>
          <w:szCs w:val="24"/>
        </w:rPr>
        <w:t>οήσε</w:t>
      </w:r>
      <w:r w:rsidRPr="00FB49DA">
        <w:rPr>
          <w:rFonts w:eastAsia="Times New Roman" w:cs="Times New Roman"/>
          <w:szCs w:val="24"/>
        </w:rPr>
        <w:t xml:space="preserve">τε διαχωριστικές γραμμές </w:t>
      </w:r>
      <w:r w:rsidRPr="00FB49DA">
        <w:rPr>
          <w:rFonts w:eastAsia="Times New Roman" w:cs="Times New Roman"/>
          <w:szCs w:val="24"/>
        </w:rPr>
        <w:t>ψεύτικες</w:t>
      </w:r>
      <w:r>
        <w:rPr>
          <w:rFonts w:eastAsia="Times New Roman" w:cs="Times New Roman"/>
          <w:szCs w:val="24"/>
        </w:rPr>
        <w:t>,</w:t>
      </w:r>
      <w:r w:rsidRPr="00FB49DA">
        <w:rPr>
          <w:rFonts w:eastAsia="Times New Roman" w:cs="Times New Roman"/>
          <w:szCs w:val="24"/>
        </w:rPr>
        <w:t xml:space="preserve"> κάλπικες</w:t>
      </w:r>
      <w:r>
        <w:rPr>
          <w:rFonts w:eastAsia="Times New Roman" w:cs="Times New Roman"/>
          <w:szCs w:val="24"/>
        </w:rPr>
        <w:t>,</w:t>
      </w:r>
      <w:r w:rsidRPr="00FB49DA">
        <w:rPr>
          <w:rFonts w:eastAsia="Times New Roman" w:cs="Times New Roman"/>
          <w:szCs w:val="24"/>
        </w:rPr>
        <w:t xml:space="preserve"> ανάμεσ</w:t>
      </w:r>
      <w:r>
        <w:rPr>
          <w:rFonts w:eastAsia="Times New Roman" w:cs="Times New Roman"/>
          <w:szCs w:val="24"/>
        </w:rPr>
        <w:t>ά</w:t>
      </w:r>
      <w:r w:rsidRPr="00FB49DA">
        <w:rPr>
          <w:rFonts w:eastAsia="Times New Roman" w:cs="Times New Roman"/>
          <w:szCs w:val="24"/>
        </w:rPr>
        <w:t xml:space="preserve"> </w:t>
      </w:r>
      <w:r>
        <w:rPr>
          <w:rFonts w:eastAsia="Times New Roman" w:cs="Times New Roman"/>
          <w:szCs w:val="24"/>
        </w:rPr>
        <w:t>σας.</w:t>
      </w:r>
    </w:p>
    <w:p w14:paraId="19C9A95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Όμως, τι σχέση έχουν όλα αυτά </w:t>
      </w:r>
      <w:r w:rsidRPr="00FB49DA">
        <w:rPr>
          <w:rFonts w:eastAsia="Times New Roman" w:cs="Times New Roman"/>
          <w:szCs w:val="24"/>
        </w:rPr>
        <w:t xml:space="preserve">με τη </w:t>
      </w:r>
      <w:r>
        <w:rPr>
          <w:rFonts w:eastAsia="Times New Roman" w:cs="Times New Roman"/>
          <w:szCs w:val="24"/>
        </w:rPr>
        <w:t>σ</w:t>
      </w:r>
      <w:r w:rsidRPr="00FB49DA">
        <w:rPr>
          <w:rFonts w:eastAsia="Times New Roman" w:cs="Times New Roman"/>
          <w:szCs w:val="24"/>
        </w:rPr>
        <w:t xml:space="preserve">υνταγματική </w:t>
      </w:r>
      <w:r>
        <w:rPr>
          <w:rFonts w:eastAsia="Times New Roman" w:cs="Times New Roman"/>
          <w:szCs w:val="24"/>
        </w:rPr>
        <w:t>Α</w:t>
      </w:r>
      <w:r w:rsidRPr="00FB49DA">
        <w:rPr>
          <w:rFonts w:eastAsia="Times New Roman" w:cs="Times New Roman"/>
          <w:szCs w:val="24"/>
        </w:rPr>
        <w:t>ναθεώρηση</w:t>
      </w:r>
      <w:r>
        <w:rPr>
          <w:rFonts w:eastAsia="Times New Roman" w:cs="Times New Roman"/>
          <w:szCs w:val="24"/>
        </w:rPr>
        <w:t>;</w:t>
      </w:r>
      <w:r w:rsidRPr="00FB49DA">
        <w:rPr>
          <w:rFonts w:eastAsia="Times New Roman" w:cs="Times New Roman"/>
          <w:szCs w:val="24"/>
        </w:rPr>
        <w:t xml:space="preserve"> </w:t>
      </w:r>
      <w:r>
        <w:rPr>
          <w:rFonts w:eastAsia="Times New Roman" w:cs="Times New Roman"/>
          <w:szCs w:val="24"/>
        </w:rPr>
        <w:t>Έχουν, γιατί αυτός ο κάλπικος</w:t>
      </w:r>
      <w:r w:rsidRPr="00FB49DA">
        <w:rPr>
          <w:rFonts w:eastAsia="Times New Roman" w:cs="Times New Roman"/>
          <w:szCs w:val="24"/>
        </w:rPr>
        <w:t xml:space="preserve"> καυγάς </w:t>
      </w:r>
      <w:r>
        <w:rPr>
          <w:rFonts w:eastAsia="Times New Roman" w:cs="Times New Roman"/>
          <w:szCs w:val="24"/>
        </w:rPr>
        <w:t>έ</w:t>
      </w:r>
      <w:r w:rsidRPr="00FB49DA">
        <w:rPr>
          <w:rFonts w:eastAsia="Times New Roman" w:cs="Times New Roman"/>
          <w:szCs w:val="24"/>
        </w:rPr>
        <w:t xml:space="preserve">γινε προσπάθεια να περάσει μέσα και από τη διαδικασία της συνταγματικής </w:t>
      </w:r>
      <w:r>
        <w:rPr>
          <w:rFonts w:eastAsia="Times New Roman" w:cs="Times New Roman"/>
          <w:szCs w:val="24"/>
        </w:rPr>
        <w:t>Α</w:t>
      </w:r>
      <w:r w:rsidRPr="00FB49DA">
        <w:rPr>
          <w:rFonts w:eastAsia="Times New Roman" w:cs="Times New Roman"/>
          <w:szCs w:val="24"/>
        </w:rPr>
        <w:t>ναθεώρησης</w:t>
      </w:r>
      <w:r>
        <w:rPr>
          <w:rFonts w:eastAsia="Times New Roman" w:cs="Times New Roman"/>
          <w:szCs w:val="24"/>
        </w:rPr>
        <w:t>. Κ</w:t>
      </w:r>
      <w:r w:rsidRPr="00FB49DA">
        <w:rPr>
          <w:rFonts w:eastAsia="Times New Roman" w:cs="Times New Roman"/>
          <w:szCs w:val="24"/>
        </w:rPr>
        <w:t xml:space="preserve">αι επειδή η συζήτηση για το </w:t>
      </w:r>
      <w:r>
        <w:rPr>
          <w:rFonts w:eastAsia="Times New Roman" w:cs="Times New Roman"/>
          <w:szCs w:val="24"/>
        </w:rPr>
        <w:t>Σ</w:t>
      </w:r>
      <w:r w:rsidRPr="00FB49DA">
        <w:rPr>
          <w:rFonts w:eastAsia="Times New Roman" w:cs="Times New Roman"/>
          <w:szCs w:val="24"/>
        </w:rPr>
        <w:t>ύνταγμα ε</w:t>
      </w:r>
      <w:r w:rsidRPr="00FB49DA">
        <w:rPr>
          <w:rFonts w:eastAsia="Times New Roman" w:cs="Times New Roman"/>
          <w:szCs w:val="24"/>
        </w:rPr>
        <w:t>ίναι εκ των πραγμάτων πιο γενική</w:t>
      </w:r>
      <w:r>
        <w:rPr>
          <w:rFonts w:eastAsia="Times New Roman" w:cs="Times New Roman"/>
          <w:szCs w:val="24"/>
        </w:rPr>
        <w:t>,</w:t>
      </w:r>
      <w:r w:rsidRPr="00FB49DA">
        <w:rPr>
          <w:rFonts w:eastAsia="Times New Roman" w:cs="Times New Roman"/>
          <w:szCs w:val="24"/>
        </w:rPr>
        <w:t xml:space="preserve"> πιο αφαιρετική</w:t>
      </w:r>
      <w:r>
        <w:rPr>
          <w:rFonts w:eastAsia="Times New Roman" w:cs="Times New Roman"/>
          <w:szCs w:val="24"/>
        </w:rPr>
        <w:t>,</w:t>
      </w:r>
      <w:r w:rsidRPr="00FB49DA">
        <w:rPr>
          <w:rFonts w:eastAsia="Times New Roman" w:cs="Times New Roman"/>
          <w:szCs w:val="24"/>
        </w:rPr>
        <w:t xml:space="preserve"> προσφέρεται για τέτοιου είδους ψεύτικες αντιπαραθέσεις</w:t>
      </w:r>
      <w:r>
        <w:rPr>
          <w:rFonts w:eastAsia="Times New Roman" w:cs="Times New Roman"/>
          <w:szCs w:val="24"/>
        </w:rPr>
        <w:t>.</w:t>
      </w:r>
    </w:p>
    <w:p w14:paraId="19C9A95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Ό</w:t>
      </w:r>
      <w:r w:rsidRPr="00AE137D">
        <w:rPr>
          <w:rFonts w:eastAsia="Times New Roman" w:cs="Times New Roman"/>
          <w:szCs w:val="24"/>
        </w:rPr>
        <w:t>σοι</w:t>
      </w:r>
      <w:r>
        <w:rPr>
          <w:rFonts w:eastAsia="Times New Roman" w:cs="Times New Roman"/>
          <w:szCs w:val="24"/>
        </w:rPr>
        <w:t>,</w:t>
      </w:r>
      <w:r w:rsidRPr="00AE137D">
        <w:rPr>
          <w:rFonts w:eastAsia="Times New Roman" w:cs="Times New Roman"/>
          <w:szCs w:val="24"/>
        </w:rPr>
        <w:t xml:space="preserve"> </w:t>
      </w:r>
      <w:r>
        <w:rPr>
          <w:rFonts w:eastAsia="Times New Roman" w:cs="Times New Roman"/>
          <w:szCs w:val="24"/>
        </w:rPr>
        <w:t>όμως,</w:t>
      </w:r>
      <w:r w:rsidRPr="00AE137D">
        <w:rPr>
          <w:rFonts w:eastAsia="Times New Roman" w:cs="Times New Roman"/>
          <w:szCs w:val="24"/>
        </w:rPr>
        <w:t xml:space="preserve"> μελέτησαν τις </w:t>
      </w:r>
      <w:r>
        <w:rPr>
          <w:rFonts w:eastAsia="Times New Roman" w:cs="Times New Roman"/>
          <w:szCs w:val="24"/>
        </w:rPr>
        <w:t>προτάσεις της Κυβέρνησης</w:t>
      </w:r>
      <w:r w:rsidRPr="00AE137D">
        <w:rPr>
          <w:rFonts w:eastAsia="Times New Roman" w:cs="Times New Roman"/>
          <w:szCs w:val="24"/>
        </w:rPr>
        <w:t xml:space="preserve"> και των άλλων κομμάτων</w:t>
      </w:r>
      <w:r>
        <w:rPr>
          <w:rFonts w:eastAsia="Times New Roman" w:cs="Times New Roman"/>
          <w:szCs w:val="24"/>
        </w:rPr>
        <w:t xml:space="preserve">, όσοι παρακολούθησαν τις συνεδριάσεις της </w:t>
      </w:r>
      <w:r>
        <w:rPr>
          <w:rFonts w:eastAsia="Times New Roman" w:cs="Times New Roman"/>
          <w:szCs w:val="24"/>
        </w:rPr>
        <w:t>ε</w:t>
      </w:r>
      <w:r w:rsidRPr="00AE137D">
        <w:rPr>
          <w:rFonts w:eastAsia="Times New Roman" w:cs="Times New Roman"/>
          <w:szCs w:val="24"/>
        </w:rPr>
        <w:t>πιτροπής και την προηγού</w:t>
      </w:r>
      <w:r>
        <w:rPr>
          <w:rFonts w:eastAsia="Times New Roman" w:cs="Times New Roman"/>
          <w:szCs w:val="24"/>
        </w:rPr>
        <w:t>μενη συνε</w:t>
      </w:r>
      <w:r>
        <w:rPr>
          <w:rFonts w:eastAsia="Times New Roman" w:cs="Times New Roman"/>
          <w:szCs w:val="24"/>
        </w:rPr>
        <w:t>δρίαση της Ολομέλειας π</w:t>
      </w:r>
      <w:r w:rsidRPr="00AE137D">
        <w:rPr>
          <w:rFonts w:eastAsia="Times New Roman" w:cs="Times New Roman"/>
          <w:szCs w:val="24"/>
        </w:rPr>
        <w:t>ριν</w:t>
      </w:r>
      <w:r>
        <w:rPr>
          <w:rFonts w:eastAsia="Times New Roman" w:cs="Times New Roman"/>
          <w:szCs w:val="24"/>
        </w:rPr>
        <w:t xml:space="preserve"> από</w:t>
      </w:r>
      <w:r w:rsidRPr="00AE137D">
        <w:rPr>
          <w:rFonts w:eastAsia="Times New Roman" w:cs="Times New Roman"/>
          <w:szCs w:val="24"/>
        </w:rPr>
        <w:t xml:space="preserve"> ένα</w:t>
      </w:r>
      <w:r>
        <w:rPr>
          <w:rFonts w:eastAsia="Times New Roman" w:cs="Times New Roman"/>
          <w:szCs w:val="24"/>
        </w:rPr>
        <w:t>ν</w:t>
      </w:r>
      <w:r w:rsidRPr="00AE137D">
        <w:rPr>
          <w:rFonts w:eastAsia="Times New Roman" w:cs="Times New Roman"/>
          <w:szCs w:val="24"/>
        </w:rPr>
        <w:t xml:space="preserve"> μήνα</w:t>
      </w:r>
      <w:r>
        <w:rPr>
          <w:rFonts w:eastAsia="Times New Roman" w:cs="Times New Roman"/>
          <w:szCs w:val="24"/>
        </w:rPr>
        <w:t>, ό</w:t>
      </w:r>
      <w:r w:rsidRPr="00AE137D">
        <w:rPr>
          <w:rFonts w:eastAsia="Times New Roman" w:cs="Times New Roman"/>
          <w:szCs w:val="24"/>
        </w:rPr>
        <w:t>σοι βλέπουν την ουσία πίσω από τις μεγαλοστομίες και τα συνθήματα</w:t>
      </w:r>
      <w:r>
        <w:rPr>
          <w:rFonts w:eastAsia="Times New Roman" w:cs="Times New Roman"/>
          <w:szCs w:val="24"/>
        </w:rPr>
        <w:t>,</w:t>
      </w:r>
      <w:r w:rsidRPr="00AE137D">
        <w:rPr>
          <w:rFonts w:eastAsia="Times New Roman" w:cs="Times New Roman"/>
          <w:szCs w:val="24"/>
        </w:rPr>
        <w:t xml:space="preserve"> μπορούν να διαπιστώσουν ότι οι προτάσεις του ΣΥΡΙΖΑ</w:t>
      </w:r>
      <w:r>
        <w:rPr>
          <w:rFonts w:eastAsia="Times New Roman" w:cs="Times New Roman"/>
          <w:szCs w:val="24"/>
        </w:rPr>
        <w:t>,</w:t>
      </w:r>
      <w:r w:rsidRPr="00AE137D">
        <w:rPr>
          <w:rFonts w:eastAsia="Times New Roman" w:cs="Times New Roman"/>
          <w:szCs w:val="24"/>
        </w:rPr>
        <w:t xml:space="preserve"> της Νέας Δημοκρατίας</w:t>
      </w:r>
      <w:r>
        <w:rPr>
          <w:rFonts w:eastAsia="Times New Roman" w:cs="Times New Roman"/>
          <w:szCs w:val="24"/>
        </w:rPr>
        <w:t xml:space="preserve"> και</w:t>
      </w:r>
      <w:r w:rsidRPr="00AE137D">
        <w:rPr>
          <w:rFonts w:eastAsia="Times New Roman" w:cs="Times New Roman"/>
          <w:szCs w:val="24"/>
        </w:rPr>
        <w:t xml:space="preserve"> των άλλων </w:t>
      </w:r>
      <w:r w:rsidRPr="00AE137D">
        <w:rPr>
          <w:rFonts w:eastAsia="Times New Roman" w:cs="Times New Roman"/>
          <w:szCs w:val="24"/>
        </w:rPr>
        <w:lastRenderedPageBreak/>
        <w:t>κομμάτων</w:t>
      </w:r>
      <w:r>
        <w:rPr>
          <w:rFonts w:eastAsia="Times New Roman" w:cs="Times New Roman"/>
          <w:szCs w:val="24"/>
        </w:rPr>
        <w:t>,</w:t>
      </w:r>
      <w:r w:rsidRPr="00AE137D">
        <w:rPr>
          <w:rFonts w:eastAsia="Times New Roman" w:cs="Times New Roman"/>
          <w:szCs w:val="24"/>
        </w:rPr>
        <w:t xml:space="preserve"> παρά τις επιμέρους διαφορές</w:t>
      </w:r>
      <w:r>
        <w:rPr>
          <w:rFonts w:eastAsia="Times New Roman" w:cs="Times New Roman"/>
          <w:szCs w:val="24"/>
        </w:rPr>
        <w:t>,</w:t>
      </w:r>
      <w:r w:rsidRPr="00AE137D">
        <w:rPr>
          <w:rFonts w:eastAsia="Times New Roman" w:cs="Times New Roman"/>
          <w:szCs w:val="24"/>
        </w:rPr>
        <w:t xml:space="preserve"> έχουν έναν κοινό πα</w:t>
      </w:r>
      <w:r w:rsidRPr="00AE137D">
        <w:rPr>
          <w:rFonts w:eastAsia="Times New Roman" w:cs="Times New Roman"/>
          <w:szCs w:val="24"/>
        </w:rPr>
        <w:t>ρονομαστή</w:t>
      </w:r>
      <w:r>
        <w:rPr>
          <w:rFonts w:eastAsia="Times New Roman" w:cs="Times New Roman"/>
          <w:szCs w:val="24"/>
        </w:rPr>
        <w:t>. Υ</w:t>
      </w:r>
      <w:r w:rsidRPr="00AE137D">
        <w:rPr>
          <w:rFonts w:eastAsia="Times New Roman" w:cs="Times New Roman"/>
          <w:szCs w:val="24"/>
        </w:rPr>
        <w:t>πάρχει μία ενιαία κλωστή που συνδέει αυτές τις προτάσεις</w:t>
      </w:r>
      <w:r>
        <w:rPr>
          <w:rFonts w:eastAsia="Times New Roman" w:cs="Times New Roman"/>
          <w:szCs w:val="24"/>
        </w:rPr>
        <w:t>,</w:t>
      </w:r>
      <w:r w:rsidRPr="00AE137D">
        <w:rPr>
          <w:rFonts w:eastAsia="Times New Roman" w:cs="Times New Roman"/>
          <w:szCs w:val="24"/>
        </w:rPr>
        <w:t xml:space="preserve"> υπάρχουν κοινοί</w:t>
      </w:r>
      <w:r>
        <w:rPr>
          <w:rFonts w:eastAsia="Times New Roman" w:cs="Times New Roman"/>
          <w:szCs w:val="24"/>
        </w:rPr>
        <w:t>,</w:t>
      </w:r>
      <w:r w:rsidRPr="00AE137D">
        <w:rPr>
          <w:rFonts w:eastAsia="Times New Roman" w:cs="Times New Roman"/>
          <w:szCs w:val="24"/>
        </w:rPr>
        <w:t xml:space="preserve"> διακριτ</w:t>
      </w:r>
      <w:r>
        <w:rPr>
          <w:rFonts w:eastAsia="Times New Roman" w:cs="Times New Roman"/>
          <w:szCs w:val="24"/>
        </w:rPr>
        <w:t>οί</w:t>
      </w:r>
      <w:r w:rsidRPr="00AE137D">
        <w:rPr>
          <w:rFonts w:eastAsia="Times New Roman" w:cs="Times New Roman"/>
          <w:szCs w:val="24"/>
        </w:rPr>
        <w:t xml:space="preserve"> στόχοι</w:t>
      </w:r>
      <w:r>
        <w:rPr>
          <w:rFonts w:eastAsia="Times New Roman" w:cs="Times New Roman"/>
          <w:szCs w:val="24"/>
        </w:rPr>
        <w:t>.</w:t>
      </w:r>
    </w:p>
    <w:p w14:paraId="19C9A960" w14:textId="77777777" w:rsidR="005136E3" w:rsidRDefault="0098028A">
      <w:pPr>
        <w:spacing w:after="0" w:line="600" w:lineRule="auto"/>
        <w:ind w:firstLine="720"/>
        <w:jc w:val="both"/>
        <w:rPr>
          <w:rFonts w:eastAsia="Times New Roman" w:cs="Times New Roman"/>
          <w:szCs w:val="24"/>
        </w:rPr>
      </w:pPr>
      <w:r w:rsidRPr="00AE137D">
        <w:rPr>
          <w:rFonts w:eastAsia="Times New Roman" w:cs="Times New Roman"/>
          <w:szCs w:val="24"/>
        </w:rPr>
        <w:t>Ποιοι είναι αυτοί οι στόχοι</w:t>
      </w:r>
      <w:r>
        <w:rPr>
          <w:rFonts w:eastAsia="Times New Roman" w:cs="Times New Roman"/>
          <w:szCs w:val="24"/>
        </w:rPr>
        <w:t>;</w:t>
      </w:r>
      <w:r w:rsidRPr="00AE137D">
        <w:rPr>
          <w:rFonts w:eastAsia="Times New Roman" w:cs="Times New Roman"/>
          <w:szCs w:val="24"/>
        </w:rPr>
        <w:t xml:space="preserve"> </w:t>
      </w:r>
      <w:r>
        <w:rPr>
          <w:rFonts w:eastAsia="Times New Roman" w:cs="Times New Roman"/>
          <w:szCs w:val="24"/>
        </w:rPr>
        <w:t xml:space="preserve">Πρώτον, η </w:t>
      </w:r>
      <w:r w:rsidRPr="00AE137D">
        <w:rPr>
          <w:rFonts w:eastAsia="Times New Roman" w:cs="Times New Roman"/>
          <w:szCs w:val="24"/>
        </w:rPr>
        <w:t>ιερή για σας</w:t>
      </w:r>
      <w:r>
        <w:rPr>
          <w:rFonts w:eastAsia="Times New Roman" w:cs="Times New Roman"/>
          <w:szCs w:val="24"/>
        </w:rPr>
        <w:t xml:space="preserve"> κυβερνητική και π</w:t>
      </w:r>
      <w:r w:rsidRPr="00AE137D">
        <w:rPr>
          <w:rFonts w:eastAsia="Times New Roman" w:cs="Times New Roman"/>
          <w:szCs w:val="24"/>
        </w:rPr>
        <w:t>ολιτική σταθερότητα</w:t>
      </w:r>
      <w:r>
        <w:rPr>
          <w:rFonts w:eastAsia="Times New Roman" w:cs="Times New Roman"/>
          <w:szCs w:val="24"/>
        </w:rPr>
        <w:t>,</w:t>
      </w:r>
      <w:r w:rsidRPr="00AE137D">
        <w:rPr>
          <w:rFonts w:eastAsia="Times New Roman" w:cs="Times New Roman"/>
          <w:szCs w:val="24"/>
        </w:rPr>
        <w:t xml:space="preserve"> έτσι ώστε να μη διαταράσσεται για κανένα</w:t>
      </w:r>
      <w:r>
        <w:rPr>
          <w:rFonts w:eastAsia="Times New Roman" w:cs="Times New Roman"/>
          <w:szCs w:val="24"/>
        </w:rPr>
        <w:t>ν</w:t>
      </w:r>
      <w:r w:rsidRPr="00AE137D">
        <w:rPr>
          <w:rFonts w:eastAsia="Times New Roman" w:cs="Times New Roman"/>
          <w:szCs w:val="24"/>
        </w:rPr>
        <w:t xml:space="preserve"> απολύτως λόγο η άσκηση της βάρβαρης κυρίαρχης πολιτικής</w:t>
      </w:r>
      <w:r>
        <w:rPr>
          <w:rFonts w:eastAsia="Times New Roman" w:cs="Times New Roman"/>
          <w:szCs w:val="24"/>
        </w:rPr>
        <w:t>,</w:t>
      </w:r>
      <w:r w:rsidRPr="00AE137D">
        <w:rPr>
          <w:rFonts w:eastAsia="Times New Roman" w:cs="Times New Roman"/>
          <w:szCs w:val="24"/>
        </w:rPr>
        <w:t xml:space="preserve"> είτε αυτός ο λόγος είναι η εκλογή του Προέδρου της Δημοκρατίας</w:t>
      </w:r>
      <w:r>
        <w:rPr>
          <w:rFonts w:eastAsia="Times New Roman" w:cs="Times New Roman"/>
          <w:szCs w:val="24"/>
        </w:rPr>
        <w:t xml:space="preserve"> είτε είναι ά</w:t>
      </w:r>
      <w:r w:rsidRPr="00AE137D">
        <w:rPr>
          <w:rFonts w:eastAsia="Times New Roman" w:cs="Times New Roman"/>
          <w:szCs w:val="24"/>
        </w:rPr>
        <w:t>λλοι λόγοι</w:t>
      </w:r>
      <w:r>
        <w:rPr>
          <w:rFonts w:eastAsia="Times New Roman" w:cs="Times New Roman"/>
          <w:szCs w:val="24"/>
        </w:rPr>
        <w:t>,</w:t>
      </w:r>
      <w:r w:rsidRPr="00AE137D">
        <w:rPr>
          <w:rFonts w:eastAsia="Times New Roman" w:cs="Times New Roman"/>
          <w:szCs w:val="24"/>
        </w:rPr>
        <w:t xml:space="preserve"> πολύ πιο σοβαρ</w:t>
      </w:r>
      <w:r>
        <w:rPr>
          <w:rFonts w:eastAsia="Times New Roman" w:cs="Times New Roman"/>
          <w:szCs w:val="24"/>
        </w:rPr>
        <w:t>οί</w:t>
      </w:r>
      <w:r w:rsidRPr="00AE137D">
        <w:rPr>
          <w:rFonts w:eastAsia="Times New Roman" w:cs="Times New Roman"/>
          <w:szCs w:val="24"/>
        </w:rPr>
        <w:t xml:space="preserve"> για </w:t>
      </w:r>
      <w:r>
        <w:rPr>
          <w:rFonts w:eastAsia="Times New Roman" w:cs="Times New Roman"/>
          <w:szCs w:val="24"/>
        </w:rPr>
        <w:t>μας,</w:t>
      </w:r>
      <w:r w:rsidRPr="00AE137D">
        <w:rPr>
          <w:rFonts w:eastAsia="Times New Roman" w:cs="Times New Roman"/>
          <w:szCs w:val="24"/>
        </w:rPr>
        <w:t xml:space="preserve"> όπως είναι η πάλη του λαού</w:t>
      </w:r>
      <w:r>
        <w:rPr>
          <w:rFonts w:eastAsia="Times New Roman" w:cs="Times New Roman"/>
          <w:szCs w:val="24"/>
        </w:rPr>
        <w:t>,</w:t>
      </w:r>
      <w:r w:rsidRPr="00AE137D">
        <w:rPr>
          <w:rFonts w:eastAsia="Times New Roman" w:cs="Times New Roman"/>
          <w:szCs w:val="24"/>
        </w:rPr>
        <w:t xml:space="preserve"> του εργατικού</w:t>
      </w:r>
      <w:r>
        <w:rPr>
          <w:rFonts w:eastAsia="Times New Roman" w:cs="Times New Roman"/>
          <w:szCs w:val="24"/>
        </w:rPr>
        <w:t xml:space="preserve"> κινήματος,</w:t>
      </w:r>
      <w:r w:rsidRPr="00AE137D">
        <w:rPr>
          <w:rFonts w:eastAsia="Times New Roman" w:cs="Times New Roman"/>
          <w:szCs w:val="24"/>
        </w:rPr>
        <w:t xml:space="preserve"> του λαϊκού κινήματος και η πίεση</w:t>
      </w:r>
      <w:r w:rsidRPr="00AE137D">
        <w:rPr>
          <w:rFonts w:eastAsia="Times New Roman" w:cs="Times New Roman"/>
          <w:szCs w:val="24"/>
        </w:rPr>
        <w:t xml:space="preserve"> που μπορεί να ασκεί </w:t>
      </w:r>
      <w:r>
        <w:rPr>
          <w:rFonts w:eastAsia="Times New Roman" w:cs="Times New Roman"/>
          <w:szCs w:val="24"/>
        </w:rPr>
        <w:t>-</w:t>
      </w:r>
      <w:r w:rsidRPr="00AE137D">
        <w:rPr>
          <w:rFonts w:eastAsia="Times New Roman" w:cs="Times New Roman"/>
          <w:szCs w:val="24"/>
        </w:rPr>
        <w:t>και πρέπει να ασκεί</w:t>
      </w:r>
      <w:r>
        <w:rPr>
          <w:rFonts w:eastAsia="Times New Roman" w:cs="Times New Roman"/>
          <w:szCs w:val="24"/>
        </w:rPr>
        <w:t>-</w:t>
      </w:r>
      <w:r w:rsidRPr="00AE137D">
        <w:rPr>
          <w:rFonts w:eastAsia="Times New Roman" w:cs="Times New Roman"/>
          <w:szCs w:val="24"/>
        </w:rPr>
        <w:t xml:space="preserve"> προς τις εκάστοτε κυβερνήσεις</w:t>
      </w:r>
      <w:r>
        <w:rPr>
          <w:rFonts w:eastAsia="Times New Roman" w:cs="Times New Roman"/>
          <w:szCs w:val="24"/>
        </w:rPr>
        <w:t>.</w:t>
      </w:r>
      <w:r w:rsidRPr="00AE137D">
        <w:rPr>
          <w:rFonts w:eastAsia="Times New Roman" w:cs="Times New Roman"/>
          <w:szCs w:val="24"/>
        </w:rPr>
        <w:t xml:space="preserve"> </w:t>
      </w:r>
    </w:p>
    <w:p w14:paraId="19C9A961" w14:textId="77777777" w:rsidR="005136E3" w:rsidRDefault="0098028A">
      <w:pPr>
        <w:spacing w:after="0" w:line="600" w:lineRule="auto"/>
        <w:ind w:firstLine="720"/>
        <w:jc w:val="both"/>
        <w:rPr>
          <w:rFonts w:eastAsia="Times New Roman" w:cs="Times New Roman"/>
          <w:szCs w:val="24"/>
        </w:rPr>
      </w:pPr>
      <w:r w:rsidRPr="00AE137D">
        <w:rPr>
          <w:rFonts w:eastAsia="Times New Roman" w:cs="Times New Roman"/>
          <w:szCs w:val="24"/>
        </w:rPr>
        <w:t>Πώς διασφαλίζεται αυτή η σταθερότητα</w:t>
      </w:r>
      <w:r>
        <w:rPr>
          <w:rFonts w:eastAsia="Times New Roman" w:cs="Times New Roman"/>
          <w:szCs w:val="24"/>
        </w:rPr>
        <w:t>; Δ</w:t>
      </w:r>
      <w:r w:rsidRPr="00AE137D">
        <w:rPr>
          <w:rFonts w:eastAsia="Times New Roman" w:cs="Times New Roman"/>
          <w:szCs w:val="24"/>
        </w:rPr>
        <w:t>ιασφαλίζεται</w:t>
      </w:r>
      <w:r>
        <w:rPr>
          <w:rFonts w:eastAsia="Times New Roman" w:cs="Times New Roman"/>
          <w:szCs w:val="24"/>
        </w:rPr>
        <w:t>,</w:t>
      </w:r>
      <w:r w:rsidRPr="00AE137D">
        <w:rPr>
          <w:rFonts w:eastAsia="Times New Roman" w:cs="Times New Roman"/>
          <w:szCs w:val="24"/>
        </w:rPr>
        <w:t xml:space="preserve"> για παράδειγμα</w:t>
      </w:r>
      <w:r>
        <w:rPr>
          <w:rFonts w:eastAsia="Times New Roman" w:cs="Times New Roman"/>
          <w:szCs w:val="24"/>
        </w:rPr>
        <w:t>,</w:t>
      </w:r>
      <w:r w:rsidRPr="00AE137D">
        <w:rPr>
          <w:rFonts w:eastAsia="Times New Roman" w:cs="Times New Roman"/>
          <w:szCs w:val="24"/>
        </w:rPr>
        <w:t xml:space="preserve"> με την πρόταση του ΣΥΡΙΖΑ για τη λεγόμενη </w:t>
      </w:r>
      <w:r>
        <w:rPr>
          <w:rFonts w:eastAsia="Times New Roman" w:cs="Times New Roman"/>
          <w:szCs w:val="24"/>
        </w:rPr>
        <w:t>«</w:t>
      </w:r>
      <w:r w:rsidRPr="00AE137D">
        <w:rPr>
          <w:rFonts w:eastAsia="Times New Roman" w:cs="Times New Roman"/>
          <w:szCs w:val="24"/>
        </w:rPr>
        <w:t>εποικοδομητική πρόταση δυσπιστίας</w:t>
      </w:r>
      <w:r>
        <w:rPr>
          <w:rFonts w:eastAsia="Times New Roman" w:cs="Times New Roman"/>
          <w:szCs w:val="24"/>
        </w:rPr>
        <w:t>».</w:t>
      </w:r>
      <w:r w:rsidRPr="00AE137D">
        <w:rPr>
          <w:rFonts w:eastAsia="Times New Roman" w:cs="Times New Roman"/>
          <w:szCs w:val="24"/>
        </w:rPr>
        <w:t xml:space="preserve"> Τι σημαίνει </w:t>
      </w:r>
      <w:r>
        <w:rPr>
          <w:rFonts w:eastAsia="Times New Roman" w:cs="Times New Roman"/>
          <w:szCs w:val="24"/>
        </w:rPr>
        <w:t>-</w:t>
      </w:r>
      <w:r w:rsidRPr="00A8264A">
        <w:rPr>
          <w:rFonts w:eastAsia="Times New Roman" w:cs="Times New Roman"/>
          <w:szCs w:val="24"/>
        </w:rPr>
        <w:t xml:space="preserve"> </w:t>
      </w:r>
      <w:r w:rsidRPr="00AE137D">
        <w:rPr>
          <w:rFonts w:eastAsia="Times New Roman" w:cs="Times New Roman"/>
          <w:szCs w:val="24"/>
        </w:rPr>
        <w:t>δεν το λέτε</w:t>
      </w:r>
      <w:r>
        <w:rPr>
          <w:rFonts w:eastAsia="Times New Roman" w:cs="Times New Roman"/>
          <w:szCs w:val="24"/>
        </w:rPr>
        <w:t>,</w:t>
      </w:r>
      <w:r w:rsidRPr="00AE137D">
        <w:rPr>
          <w:rFonts w:eastAsia="Times New Roman" w:cs="Times New Roman"/>
          <w:szCs w:val="24"/>
        </w:rPr>
        <w:t xml:space="preserve"> δεν το</w:t>
      </w:r>
      <w:r w:rsidRPr="00AE137D">
        <w:rPr>
          <w:rFonts w:eastAsia="Times New Roman" w:cs="Times New Roman"/>
          <w:szCs w:val="24"/>
        </w:rPr>
        <w:t xml:space="preserve"> εξηγείτε</w:t>
      </w:r>
      <w:r>
        <w:rPr>
          <w:rFonts w:eastAsia="Times New Roman" w:cs="Times New Roman"/>
          <w:szCs w:val="24"/>
        </w:rPr>
        <w:t>-</w:t>
      </w:r>
      <w:r w:rsidRPr="00AE137D">
        <w:rPr>
          <w:rFonts w:eastAsia="Times New Roman" w:cs="Times New Roman"/>
          <w:szCs w:val="24"/>
        </w:rPr>
        <w:t xml:space="preserve"> αυτό</w:t>
      </w:r>
      <w:r>
        <w:rPr>
          <w:rFonts w:eastAsia="Times New Roman" w:cs="Times New Roman"/>
          <w:szCs w:val="24"/>
        </w:rPr>
        <w:t>;</w:t>
      </w:r>
      <w:r w:rsidRPr="00AE137D">
        <w:rPr>
          <w:rFonts w:eastAsia="Times New Roman" w:cs="Times New Roman"/>
          <w:szCs w:val="24"/>
        </w:rPr>
        <w:t xml:space="preserve"> </w:t>
      </w:r>
      <w:r>
        <w:rPr>
          <w:rFonts w:eastAsia="Times New Roman" w:cs="Times New Roman"/>
          <w:szCs w:val="24"/>
        </w:rPr>
        <w:t>Γ</w:t>
      </w:r>
      <w:r w:rsidRPr="00AE137D">
        <w:rPr>
          <w:rFonts w:eastAsia="Times New Roman" w:cs="Times New Roman"/>
          <w:szCs w:val="24"/>
        </w:rPr>
        <w:t>ια να καταλαβαίνει και ο κόσμος</w:t>
      </w:r>
      <w:r>
        <w:rPr>
          <w:rFonts w:eastAsia="Times New Roman" w:cs="Times New Roman"/>
          <w:szCs w:val="24"/>
        </w:rPr>
        <w:t>,</w:t>
      </w:r>
      <w:r w:rsidRPr="00AE137D">
        <w:rPr>
          <w:rFonts w:eastAsia="Times New Roman" w:cs="Times New Roman"/>
          <w:szCs w:val="24"/>
        </w:rPr>
        <w:t xml:space="preserve"> σημαίνει ότι</w:t>
      </w:r>
      <w:r>
        <w:rPr>
          <w:rFonts w:eastAsia="Times New Roman" w:cs="Times New Roman"/>
          <w:szCs w:val="24"/>
        </w:rPr>
        <w:t>,</w:t>
      </w:r>
      <w:r w:rsidRPr="00AE137D">
        <w:rPr>
          <w:rFonts w:eastAsia="Times New Roman" w:cs="Times New Roman"/>
          <w:szCs w:val="24"/>
        </w:rPr>
        <w:t xml:space="preserve"> αν γίνει η πρόταση δυσπιστίας εναντίον μιας κυβέρνησης κ</w:t>
      </w:r>
      <w:r>
        <w:rPr>
          <w:rFonts w:eastAsia="Times New Roman" w:cs="Times New Roman"/>
          <w:szCs w:val="24"/>
        </w:rPr>
        <w:t>αι υπερψηφιστεί αυτή η πρόταση -ά</w:t>
      </w:r>
      <w:r w:rsidRPr="00AE137D">
        <w:rPr>
          <w:rFonts w:eastAsia="Times New Roman" w:cs="Times New Roman"/>
          <w:szCs w:val="24"/>
        </w:rPr>
        <w:t>ρα η κυβέρ</w:t>
      </w:r>
      <w:r>
        <w:rPr>
          <w:rFonts w:eastAsia="Times New Roman" w:cs="Times New Roman"/>
          <w:szCs w:val="24"/>
        </w:rPr>
        <w:t>νηση χάσει την εμπιστοσύνη της Β</w:t>
      </w:r>
      <w:r w:rsidRPr="00AE137D">
        <w:rPr>
          <w:rFonts w:eastAsia="Times New Roman" w:cs="Times New Roman"/>
          <w:szCs w:val="24"/>
        </w:rPr>
        <w:t>ουλής</w:t>
      </w:r>
      <w:r>
        <w:rPr>
          <w:rFonts w:eastAsia="Times New Roman" w:cs="Times New Roman"/>
          <w:szCs w:val="24"/>
        </w:rPr>
        <w:t>-</w:t>
      </w:r>
      <w:r>
        <w:rPr>
          <w:rFonts w:eastAsia="Times New Roman" w:cs="Times New Roman"/>
          <w:szCs w:val="24"/>
        </w:rPr>
        <w:t>,</w:t>
      </w:r>
      <w:r w:rsidRPr="00AE137D">
        <w:rPr>
          <w:rFonts w:eastAsia="Times New Roman" w:cs="Times New Roman"/>
          <w:szCs w:val="24"/>
        </w:rPr>
        <w:t xml:space="preserve"> η κυβέρνηση αυτή δεν πέφτει</w:t>
      </w:r>
      <w:r>
        <w:rPr>
          <w:rFonts w:eastAsia="Times New Roman" w:cs="Times New Roman"/>
          <w:szCs w:val="24"/>
        </w:rPr>
        <w:t>,</w:t>
      </w:r>
      <w:r w:rsidRPr="00AE137D">
        <w:rPr>
          <w:rFonts w:eastAsia="Times New Roman" w:cs="Times New Roman"/>
          <w:szCs w:val="24"/>
        </w:rPr>
        <w:t xml:space="preserve"> </w:t>
      </w:r>
      <w:r w:rsidRPr="00AE137D">
        <w:rPr>
          <w:rFonts w:eastAsia="Times New Roman" w:cs="Times New Roman"/>
          <w:szCs w:val="24"/>
        </w:rPr>
        <w:lastRenderedPageBreak/>
        <w:t>δεν γίνονται εκλογές</w:t>
      </w:r>
      <w:r>
        <w:rPr>
          <w:rFonts w:eastAsia="Times New Roman" w:cs="Times New Roman"/>
          <w:szCs w:val="24"/>
        </w:rPr>
        <w:t>,</w:t>
      </w:r>
      <w:r w:rsidRPr="00AE137D">
        <w:rPr>
          <w:rFonts w:eastAsia="Times New Roman" w:cs="Times New Roman"/>
          <w:szCs w:val="24"/>
        </w:rPr>
        <w:t xml:space="preserve"> α</w:t>
      </w:r>
      <w:r w:rsidRPr="00AE137D">
        <w:rPr>
          <w:rFonts w:eastAsia="Times New Roman" w:cs="Times New Roman"/>
          <w:szCs w:val="24"/>
        </w:rPr>
        <w:t xml:space="preserve">ν δεν υπάρξει </w:t>
      </w:r>
      <w:r>
        <w:rPr>
          <w:rFonts w:eastAsia="Times New Roman" w:cs="Times New Roman"/>
          <w:szCs w:val="24"/>
        </w:rPr>
        <w:t>συμφωνία για άλλον Π</w:t>
      </w:r>
      <w:r w:rsidRPr="00AE137D">
        <w:rPr>
          <w:rFonts w:eastAsia="Times New Roman" w:cs="Times New Roman"/>
          <w:szCs w:val="24"/>
        </w:rPr>
        <w:t>ρωθυπουργό και για άλλο κυβερνητικό σχήμα</w:t>
      </w:r>
      <w:r>
        <w:rPr>
          <w:rFonts w:eastAsia="Times New Roman" w:cs="Times New Roman"/>
          <w:szCs w:val="24"/>
        </w:rPr>
        <w:t>. Α</w:t>
      </w:r>
      <w:r w:rsidRPr="00AE137D">
        <w:rPr>
          <w:rFonts w:eastAsia="Times New Roman" w:cs="Times New Roman"/>
          <w:szCs w:val="24"/>
        </w:rPr>
        <w:t>υτό προτείνετ</w:t>
      </w:r>
      <w:r>
        <w:rPr>
          <w:rFonts w:eastAsia="Times New Roman" w:cs="Times New Roman"/>
          <w:szCs w:val="24"/>
        </w:rPr>
        <w:t xml:space="preserve">ε. </w:t>
      </w:r>
    </w:p>
    <w:p w14:paraId="19C9A96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Είναι αυτό </w:t>
      </w:r>
      <w:r w:rsidRPr="00AE137D">
        <w:rPr>
          <w:rFonts w:eastAsia="Times New Roman" w:cs="Times New Roman"/>
          <w:szCs w:val="24"/>
        </w:rPr>
        <w:t>δημοκρατικό</w:t>
      </w:r>
      <w:r>
        <w:rPr>
          <w:rFonts w:eastAsia="Times New Roman" w:cs="Times New Roman"/>
          <w:szCs w:val="24"/>
        </w:rPr>
        <w:t>,</w:t>
      </w:r>
      <w:r w:rsidRPr="00AE137D">
        <w:rPr>
          <w:rFonts w:eastAsia="Times New Roman" w:cs="Times New Roman"/>
          <w:szCs w:val="24"/>
        </w:rPr>
        <w:t xml:space="preserve"> είναι προοδευτικό</w:t>
      </w:r>
      <w:r>
        <w:rPr>
          <w:rFonts w:eastAsia="Times New Roman" w:cs="Times New Roman"/>
          <w:szCs w:val="24"/>
        </w:rPr>
        <w:t>;</w:t>
      </w:r>
      <w:r w:rsidRPr="00AE137D">
        <w:rPr>
          <w:rFonts w:eastAsia="Times New Roman" w:cs="Times New Roman"/>
          <w:szCs w:val="24"/>
        </w:rPr>
        <w:t xml:space="preserve"> Φυσικά και όχι</w:t>
      </w:r>
      <w:r>
        <w:rPr>
          <w:rFonts w:eastAsia="Times New Roman" w:cs="Times New Roman"/>
          <w:szCs w:val="24"/>
        </w:rPr>
        <w:t>. Ε</w:t>
      </w:r>
      <w:r w:rsidRPr="00AE137D">
        <w:rPr>
          <w:rFonts w:eastAsia="Times New Roman" w:cs="Times New Roman"/>
          <w:szCs w:val="24"/>
        </w:rPr>
        <w:t>ίναι βαθιά</w:t>
      </w:r>
      <w:r>
        <w:rPr>
          <w:rFonts w:eastAsia="Times New Roman" w:cs="Times New Roman"/>
          <w:szCs w:val="24"/>
        </w:rPr>
        <w:t>,</w:t>
      </w:r>
      <w:r w:rsidRPr="00AE137D">
        <w:rPr>
          <w:rFonts w:eastAsia="Times New Roman" w:cs="Times New Roman"/>
          <w:szCs w:val="24"/>
        </w:rPr>
        <w:t xml:space="preserve"> πολύ βαθιά αντιδραστικό</w:t>
      </w:r>
      <w:r>
        <w:rPr>
          <w:rFonts w:eastAsia="Times New Roman" w:cs="Times New Roman"/>
          <w:szCs w:val="24"/>
        </w:rPr>
        <w:t>. Σ</w:t>
      </w:r>
      <w:r w:rsidRPr="00AE137D">
        <w:rPr>
          <w:rFonts w:eastAsia="Times New Roman" w:cs="Times New Roman"/>
          <w:szCs w:val="24"/>
        </w:rPr>
        <w:t>την ουσία μιλάμε για τη</w:t>
      </w:r>
      <w:r>
        <w:rPr>
          <w:rFonts w:eastAsia="Times New Roman" w:cs="Times New Roman"/>
          <w:szCs w:val="24"/>
        </w:rPr>
        <w:t>ν επίσημη σ</w:t>
      </w:r>
      <w:r w:rsidRPr="00AE137D">
        <w:rPr>
          <w:rFonts w:eastAsia="Times New Roman" w:cs="Times New Roman"/>
          <w:szCs w:val="24"/>
        </w:rPr>
        <w:t>υνταγματική κατοχύρωση των κυ</w:t>
      </w:r>
      <w:r w:rsidRPr="00AE137D">
        <w:rPr>
          <w:rFonts w:eastAsia="Times New Roman" w:cs="Times New Roman"/>
          <w:szCs w:val="24"/>
        </w:rPr>
        <w:t>βερνήσεων μειοψηφίας</w:t>
      </w:r>
      <w:r>
        <w:rPr>
          <w:rFonts w:eastAsia="Times New Roman" w:cs="Times New Roman"/>
          <w:szCs w:val="24"/>
        </w:rPr>
        <w:t>. Αυτό που τώρα γίνεται κατ’</w:t>
      </w:r>
      <w:r w:rsidRPr="00AE137D">
        <w:rPr>
          <w:rFonts w:eastAsia="Times New Roman" w:cs="Times New Roman"/>
          <w:szCs w:val="24"/>
        </w:rPr>
        <w:t xml:space="preserve"> εξαίρεση</w:t>
      </w:r>
      <w:r>
        <w:rPr>
          <w:rFonts w:eastAsia="Times New Roman" w:cs="Times New Roman"/>
          <w:szCs w:val="24"/>
        </w:rPr>
        <w:t>, να γίνει πλέον μόνιμο</w:t>
      </w:r>
      <w:r>
        <w:rPr>
          <w:rFonts w:eastAsia="Times New Roman" w:cs="Times New Roman"/>
          <w:szCs w:val="24"/>
        </w:rPr>
        <w:t>,</w:t>
      </w:r>
      <w:r w:rsidRPr="00AE137D">
        <w:rPr>
          <w:rFonts w:eastAsia="Times New Roman" w:cs="Times New Roman"/>
          <w:szCs w:val="24"/>
        </w:rPr>
        <w:t xml:space="preserve"> μέσα και από τις διαδικασίες του ίδιου του Συντάγματος</w:t>
      </w:r>
      <w:r>
        <w:rPr>
          <w:rFonts w:eastAsia="Times New Roman" w:cs="Times New Roman"/>
          <w:szCs w:val="24"/>
        </w:rPr>
        <w:t>.</w:t>
      </w:r>
    </w:p>
    <w:p w14:paraId="19C9A96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Και δεν είναι καθόλου τυχαίο</w:t>
      </w:r>
      <w:r w:rsidRPr="00AE137D">
        <w:rPr>
          <w:rFonts w:eastAsia="Times New Roman" w:cs="Times New Roman"/>
          <w:szCs w:val="24"/>
        </w:rPr>
        <w:t xml:space="preserve"> ότι μία τέτοια παρόμοια πρόταση κατέθεσε και </w:t>
      </w:r>
      <w:r>
        <w:rPr>
          <w:rFonts w:eastAsia="Times New Roman" w:cs="Times New Roman"/>
          <w:szCs w:val="24"/>
        </w:rPr>
        <w:t xml:space="preserve">η </w:t>
      </w:r>
      <w:r w:rsidRPr="00AE137D">
        <w:rPr>
          <w:rFonts w:eastAsia="Times New Roman" w:cs="Times New Roman"/>
          <w:szCs w:val="24"/>
        </w:rPr>
        <w:t>Νέα Δημοκρατία</w:t>
      </w:r>
      <w:r>
        <w:rPr>
          <w:rFonts w:eastAsia="Times New Roman" w:cs="Times New Roman"/>
          <w:szCs w:val="24"/>
        </w:rPr>
        <w:t>. Π</w:t>
      </w:r>
      <w:r w:rsidRPr="00AE137D">
        <w:rPr>
          <w:rFonts w:eastAsia="Times New Roman" w:cs="Times New Roman"/>
          <w:szCs w:val="24"/>
        </w:rPr>
        <w:t>οια πρόταση</w:t>
      </w:r>
      <w:r>
        <w:rPr>
          <w:rFonts w:eastAsia="Times New Roman" w:cs="Times New Roman"/>
          <w:szCs w:val="24"/>
        </w:rPr>
        <w:t>; Είναι</w:t>
      </w:r>
      <w:r w:rsidRPr="00AE137D">
        <w:rPr>
          <w:rFonts w:eastAsia="Times New Roman" w:cs="Times New Roman"/>
          <w:szCs w:val="24"/>
        </w:rPr>
        <w:t xml:space="preserve"> η πρόταση για τους συνεχείς</w:t>
      </w:r>
      <w:r>
        <w:rPr>
          <w:rFonts w:eastAsia="Times New Roman" w:cs="Times New Roman"/>
          <w:szCs w:val="24"/>
        </w:rPr>
        <w:t>,</w:t>
      </w:r>
      <w:r w:rsidRPr="00AE137D">
        <w:rPr>
          <w:rFonts w:eastAsia="Times New Roman" w:cs="Times New Roman"/>
          <w:szCs w:val="24"/>
        </w:rPr>
        <w:t xml:space="preserve"> τετραετ</w:t>
      </w:r>
      <w:r>
        <w:rPr>
          <w:rFonts w:eastAsia="Times New Roman" w:cs="Times New Roman"/>
          <w:szCs w:val="24"/>
        </w:rPr>
        <w:t>εί</w:t>
      </w:r>
      <w:r w:rsidRPr="00AE137D">
        <w:rPr>
          <w:rFonts w:eastAsia="Times New Roman" w:cs="Times New Roman"/>
          <w:szCs w:val="24"/>
        </w:rPr>
        <w:t>ς</w:t>
      </w:r>
      <w:r>
        <w:rPr>
          <w:rFonts w:eastAsia="Times New Roman" w:cs="Times New Roman"/>
          <w:szCs w:val="24"/>
        </w:rPr>
        <w:t>,</w:t>
      </w:r>
      <w:r w:rsidRPr="00AE137D">
        <w:rPr>
          <w:rFonts w:eastAsia="Times New Roman" w:cs="Times New Roman"/>
          <w:szCs w:val="24"/>
        </w:rPr>
        <w:t xml:space="preserve"> αδιατάρακτο</w:t>
      </w:r>
      <w:r>
        <w:rPr>
          <w:rFonts w:eastAsia="Times New Roman" w:cs="Times New Roman"/>
          <w:szCs w:val="24"/>
        </w:rPr>
        <w:t>υ</w:t>
      </w:r>
      <w:r w:rsidRPr="00AE137D">
        <w:rPr>
          <w:rFonts w:eastAsia="Times New Roman" w:cs="Times New Roman"/>
          <w:szCs w:val="24"/>
        </w:rPr>
        <w:t>ς κοινοβουλευτικούς κύκλους</w:t>
      </w:r>
      <w:r>
        <w:rPr>
          <w:rFonts w:eastAsia="Times New Roman" w:cs="Times New Roman"/>
          <w:szCs w:val="24"/>
        </w:rPr>
        <w:t>,</w:t>
      </w:r>
      <w:r w:rsidRPr="00AE137D">
        <w:rPr>
          <w:rFonts w:eastAsia="Times New Roman" w:cs="Times New Roman"/>
          <w:szCs w:val="24"/>
        </w:rPr>
        <w:t xml:space="preserve"> που για κανένα</w:t>
      </w:r>
      <w:r>
        <w:rPr>
          <w:rFonts w:eastAsia="Times New Roman" w:cs="Times New Roman"/>
          <w:szCs w:val="24"/>
        </w:rPr>
        <w:t>ν</w:t>
      </w:r>
      <w:r w:rsidRPr="00AE137D">
        <w:rPr>
          <w:rFonts w:eastAsia="Times New Roman" w:cs="Times New Roman"/>
          <w:szCs w:val="24"/>
        </w:rPr>
        <w:t xml:space="preserve"> λόγο δεν θα διαλύεται η Βουλή</w:t>
      </w:r>
      <w:r>
        <w:rPr>
          <w:rFonts w:eastAsia="Times New Roman" w:cs="Times New Roman"/>
          <w:szCs w:val="24"/>
        </w:rPr>
        <w:t>, δεν θα</w:t>
      </w:r>
      <w:r w:rsidRPr="00AE137D">
        <w:rPr>
          <w:rFonts w:eastAsia="Times New Roman" w:cs="Times New Roman"/>
          <w:szCs w:val="24"/>
        </w:rPr>
        <w:t xml:space="preserve"> πέφτει οποιαδήποτε κυβέρνηση</w:t>
      </w:r>
      <w:r>
        <w:rPr>
          <w:rFonts w:eastAsia="Times New Roman" w:cs="Times New Roman"/>
          <w:szCs w:val="24"/>
        </w:rPr>
        <w:t>.</w:t>
      </w:r>
      <w:r w:rsidRPr="00AE137D">
        <w:rPr>
          <w:rFonts w:eastAsia="Times New Roman" w:cs="Times New Roman"/>
          <w:szCs w:val="24"/>
        </w:rPr>
        <w:t xml:space="preserve"> </w:t>
      </w:r>
      <w:r>
        <w:rPr>
          <w:rFonts w:eastAsia="Times New Roman" w:cs="Times New Roman"/>
          <w:szCs w:val="24"/>
        </w:rPr>
        <w:t>Να,</w:t>
      </w:r>
      <w:r w:rsidRPr="00AE137D">
        <w:rPr>
          <w:rFonts w:eastAsia="Times New Roman" w:cs="Times New Roman"/>
          <w:szCs w:val="24"/>
        </w:rPr>
        <w:t xml:space="preserve"> λοιπόν</w:t>
      </w:r>
      <w:r>
        <w:rPr>
          <w:rFonts w:eastAsia="Times New Roman" w:cs="Times New Roman"/>
          <w:szCs w:val="24"/>
        </w:rPr>
        <w:t>, π</w:t>
      </w:r>
      <w:r>
        <w:rPr>
          <w:rFonts w:eastAsia="Times New Roman" w:cs="Times New Roman"/>
          <w:szCs w:val="24"/>
        </w:rPr>
        <w:t>ώ</w:t>
      </w:r>
      <w:r>
        <w:rPr>
          <w:rFonts w:eastAsia="Times New Roman" w:cs="Times New Roman"/>
          <w:szCs w:val="24"/>
        </w:rPr>
        <w:t>ς σε β</w:t>
      </w:r>
      <w:r w:rsidRPr="00AE137D">
        <w:rPr>
          <w:rFonts w:eastAsia="Times New Roman" w:cs="Times New Roman"/>
          <w:szCs w:val="24"/>
        </w:rPr>
        <w:t xml:space="preserve">ασικά ζητήματα </w:t>
      </w:r>
      <w:r>
        <w:rPr>
          <w:rFonts w:eastAsia="Times New Roman" w:cs="Times New Roman"/>
          <w:szCs w:val="24"/>
        </w:rPr>
        <w:t xml:space="preserve">συμπίπτετε </w:t>
      </w:r>
      <w:r w:rsidRPr="00AE137D">
        <w:rPr>
          <w:rFonts w:eastAsia="Times New Roman" w:cs="Times New Roman"/>
          <w:szCs w:val="24"/>
        </w:rPr>
        <w:t>ΣΥΡΙΖΑ και Νέα Δημοκρατία</w:t>
      </w:r>
      <w:r>
        <w:rPr>
          <w:rFonts w:eastAsia="Times New Roman" w:cs="Times New Roman"/>
          <w:szCs w:val="24"/>
        </w:rPr>
        <w:t>.</w:t>
      </w:r>
    </w:p>
    <w:p w14:paraId="19C9A96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Όπως,</w:t>
      </w:r>
      <w:r w:rsidRPr="00AE137D">
        <w:rPr>
          <w:rFonts w:eastAsia="Times New Roman" w:cs="Times New Roman"/>
          <w:szCs w:val="24"/>
        </w:rPr>
        <w:t xml:space="preserve"> </w:t>
      </w:r>
      <w:r>
        <w:rPr>
          <w:rFonts w:eastAsia="Times New Roman" w:cs="Times New Roman"/>
          <w:szCs w:val="24"/>
        </w:rPr>
        <w:t>επίσης,</w:t>
      </w:r>
      <w:r w:rsidRPr="00AE137D">
        <w:rPr>
          <w:rFonts w:eastAsia="Times New Roman" w:cs="Times New Roman"/>
          <w:szCs w:val="24"/>
        </w:rPr>
        <w:t xml:space="preserve"> συ</w:t>
      </w:r>
      <w:r>
        <w:rPr>
          <w:rFonts w:eastAsia="Times New Roman" w:cs="Times New Roman"/>
          <w:szCs w:val="24"/>
        </w:rPr>
        <w:t>μπίπτετε και στην ανάγκη αποσύνδ</w:t>
      </w:r>
      <w:r w:rsidRPr="00AE137D">
        <w:rPr>
          <w:rFonts w:eastAsia="Times New Roman" w:cs="Times New Roman"/>
          <w:szCs w:val="24"/>
        </w:rPr>
        <w:t xml:space="preserve">εσης της εκλογής του </w:t>
      </w:r>
      <w:r>
        <w:rPr>
          <w:rFonts w:eastAsia="Times New Roman" w:cs="Times New Roman"/>
          <w:szCs w:val="24"/>
        </w:rPr>
        <w:t>Προέδρου τ</w:t>
      </w:r>
      <w:r w:rsidRPr="00AE137D">
        <w:rPr>
          <w:rFonts w:eastAsia="Times New Roman" w:cs="Times New Roman"/>
          <w:szCs w:val="24"/>
        </w:rPr>
        <w:t xml:space="preserve">ης Δημοκρατίας από </w:t>
      </w:r>
      <w:r>
        <w:rPr>
          <w:rFonts w:eastAsia="Times New Roman" w:cs="Times New Roman"/>
          <w:szCs w:val="24"/>
        </w:rPr>
        <w:t>τη διάλυση της Β</w:t>
      </w:r>
      <w:r w:rsidRPr="00AE137D">
        <w:rPr>
          <w:rFonts w:eastAsia="Times New Roman" w:cs="Times New Roman"/>
          <w:szCs w:val="24"/>
        </w:rPr>
        <w:t>ουλής και τη διενέργεια εκλογών</w:t>
      </w:r>
      <w:r>
        <w:rPr>
          <w:rFonts w:eastAsia="Times New Roman" w:cs="Times New Roman"/>
          <w:szCs w:val="24"/>
        </w:rPr>
        <w:t>, ά</w:t>
      </w:r>
      <w:r w:rsidRPr="00AE137D">
        <w:rPr>
          <w:rFonts w:eastAsia="Times New Roman" w:cs="Times New Roman"/>
          <w:szCs w:val="24"/>
        </w:rPr>
        <w:t xml:space="preserve">σχετα αν </w:t>
      </w:r>
      <w:r>
        <w:rPr>
          <w:rFonts w:eastAsia="Times New Roman" w:cs="Times New Roman"/>
          <w:szCs w:val="24"/>
        </w:rPr>
        <w:t>η</w:t>
      </w:r>
      <w:r w:rsidRPr="00AE137D">
        <w:rPr>
          <w:rFonts w:eastAsia="Times New Roman" w:cs="Times New Roman"/>
          <w:szCs w:val="24"/>
        </w:rPr>
        <w:t xml:space="preserve"> Νέα Δημοκρατία λέει</w:t>
      </w:r>
      <w:r>
        <w:rPr>
          <w:rFonts w:eastAsia="Times New Roman" w:cs="Times New Roman"/>
          <w:szCs w:val="24"/>
        </w:rPr>
        <w:t xml:space="preserve"> με</w:t>
      </w:r>
      <w:r w:rsidRPr="00AE137D">
        <w:rPr>
          <w:rFonts w:eastAsia="Times New Roman" w:cs="Times New Roman"/>
          <w:szCs w:val="24"/>
        </w:rPr>
        <w:t xml:space="preserve"> εκλογή </w:t>
      </w:r>
      <w:r>
        <w:rPr>
          <w:rFonts w:eastAsia="Times New Roman" w:cs="Times New Roman"/>
          <w:szCs w:val="24"/>
        </w:rPr>
        <w:t>από</w:t>
      </w:r>
      <w:r w:rsidRPr="00AE137D">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πενήντα έναν</w:t>
      </w:r>
      <w:r>
        <w:rPr>
          <w:rFonts w:eastAsia="Times New Roman" w:cs="Times New Roman"/>
          <w:szCs w:val="24"/>
        </w:rPr>
        <w:t>,</w:t>
      </w:r>
      <w:r w:rsidRPr="00AE137D">
        <w:rPr>
          <w:rFonts w:eastAsia="Times New Roman" w:cs="Times New Roman"/>
          <w:szCs w:val="24"/>
        </w:rPr>
        <w:t xml:space="preserve"> ενώ ο ΣΥΡΙΖΑ λέει με εκλογή από το</w:t>
      </w:r>
      <w:r>
        <w:rPr>
          <w:rFonts w:eastAsia="Times New Roman" w:cs="Times New Roman"/>
          <w:szCs w:val="24"/>
        </w:rPr>
        <w:t>ν</w:t>
      </w:r>
      <w:r w:rsidRPr="00AE137D">
        <w:rPr>
          <w:rFonts w:eastAsia="Times New Roman" w:cs="Times New Roman"/>
          <w:szCs w:val="24"/>
        </w:rPr>
        <w:t xml:space="preserve"> λαό</w:t>
      </w:r>
      <w:r>
        <w:rPr>
          <w:rFonts w:eastAsia="Times New Roman" w:cs="Times New Roman"/>
          <w:szCs w:val="24"/>
        </w:rPr>
        <w:t>,</w:t>
      </w:r>
      <w:r w:rsidRPr="00AE137D">
        <w:rPr>
          <w:rFonts w:eastAsia="Times New Roman" w:cs="Times New Roman"/>
          <w:szCs w:val="24"/>
        </w:rPr>
        <w:t xml:space="preserve"> που οδηγούσε σε ά</w:t>
      </w:r>
      <w:r w:rsidRPr="00AE137D">
        <w:rPr>
          <w:rFonts w:eastAsia="Times New Roman" w:cs="Times New Roman"/>
          <w:szCs w:val="24"/>
        </w:rPr>
        <w:t>λλου είδους δρόμους</w:t>
      </w:r>
      <w:r>
        <w:rPr>
          <w:rFonts w:eastAsia="Times New Roman" w:cs="Times New Roman"/>
          <w:szCs w:val="24"/>
        </w:rPr>
        <w:t xml:space="preserve">. </w:t>
      </w:r>
    </w:p>
    <w:p w14:paraId="19C9A96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AE137D">
        <w:rPr>
          <w:rFonts w:eastAsia="Times New Roman" w:cs="Times New Roman"/>
          <w:szCs w:val="24"/>
        </w:rPr>
        <w:t>αι επειδή ο κ</w:t>
      </w:r>
      <w:r>
        <w:rPr>
          <w:rFonts w:eastAsia="Times New Roman" w:cs="Times New Roman"/>
          <w:szCs w:val="24"/>
        </w:rPr>
        <w:t xml:space="preserve">. </w:t>
      </w:r>
      <w:proofErr w:type="spellStart"/>
      <w:r>
        <w:rPr>
          <w:rFonts w:eastAsia="Times New Roman" w:cs="Times New Roman"/>
          <w:szCs w:val="24"/>
        </w:rPr>
        <w:t>Δουζίνας</w:t>
      </w:r>
      <w:proofErr w:type="spellEnd"/>
      <w:r>
        <w:rPr>
          <w:rFonts w:eastAsia="Times New Roman" w:cs="Times New Roman"/>
          <w:szCs w:val="24"/>
        </w:rPr>
        <w:t xml:space="preserve"> πριν</w:t>
      </w:r>
      <w:r>
        <w:rPr>
          <w:rFonts w:eastAsia="Times New Roman" w:cs="Times New Roman"/>
          <w:szCs w:val="24"/>
        </w:rPr>
        <w:t>,</w:t>
      </w:r>
      <w:r>
        <w:rPr>
          <w:rFonts w:eastAsia="Times New Roman" w:cs="Times New Roman"/>
          <w:szCs w:val="24"/>
        </w:rPr>
        <w:t xml:space="preserve"> στην εισήγησή του</w:t>
      </w:r>
      <w:r>
        <w:rPr>
          <w:rFonts w:eastAsia="Times New Roman" w:cs="Times New Roman"/>
          <w:szCs w:val="24"/>
        </w:rPr>
        <w:t>,</w:t>
      </w:r>
      <w:r>
        <w:rPr>
          <w:rFonts w:eastAsia="Times New Roman" w:cs="Times New Roman"/>
          <w:szCs w:val="24"/>
        </w:rPr>
        <w:t xml:space="preserve"> μίλησε γι’</w:t>
      </w:r>
      <w:r w:rsidRPr="00AE137D">
        <w:rPr>
          <w:rFonts w:eastAsia="Times New Roman" w:cs="Times New Roman"/>
          <w:szCs w:val="24"/>
        </w:rPr>
        <w:t xml:space="preserve"> αυτό</w:t>
      </w:r>
      <w:r>
        <w:rPr>
          <w:rFonts w:eastAsia="Times New Roman" w:cs="Times New Roman"/>
          <w:szCs w:val="24"/>
        </w:rPr>
        <w:t>,</w:t>
      </w:r>
      <w:r w:rsidRPr="00AE137D">
        <w:rPr>
          <w:rFonts w:eastAsia="Times New Roman" w:cs="Times New Roman"/>
          <w:szCs w:val="24"/>
        </w:rPr>
        <w:t xml:space="preserve"> να το</w:t>
      </w:r>
      <w:r>
        <w:rPr>
          <w:rFonts w:eastAsia="Times New Roman" w:cs="Times New Roman"/>
          <w:szCs w:val="24"/>
        </w:rPr>
        <w:t>υ υπενθυμίσουμε ότι το ζήτημα α</w:t>
      </w:r>
      <w:r w:rsidRPr="00AE137D">
        <w:rPr>
          <w:rFonts w:eastAsia="Times New Roman" w:cs="Times New Roman"/>
          <w:szCs w:val="24"/>
        </w:rPr>
        <w:t>υτό</w:t>
      </w:r>
      <w:r>
        <w:rPr>
          <w:rFonts w:eastAsia="Times New Roman" w:cs="Times New Roman"/>
          <w:szCs w:val="24"/>
        </w:rPr>
        <w:t>, η εκλογή δηλαδή,</w:t>
      </w:r>
      <w:r w:rsidRPr="00AE137D">
        <w:rPr>
          <w:rFonts w:eastAsia="Times New Roman" w:cs="Times New Roman"/>
          <w:szCs w:val="24"/>
        </w:rPr>
        <w:t xml:space="preserve"> του Προέδρου της Δημοκρατίας από το</w:t>
      </w:r>
      <w:r>
        <w:rPr>
          <w:rFonts w:eastAsia="Times New Roman" w:cs="Times New Roman"/>
          <w:szCs w:val="24"/>
        </w:rPr>
        <w:t>ν</w:t>
      </w:r>
      <w:r w:rsidRPr="00AE137D">
        <w:rPr>
          <w:rFonts w:eastAsia="Times New Roman" w:cs="Times New Roman"/>
          <w:szCs w:val="24"/>
        </w:rPr>
        <w:t xml:space="preserve"> λαό</w:t>
      </w:r>
      <w:r>
        <w:rPr>
          <w:rFonts w:eastAsia="Times New Roman" w:cs="Times New Roman"/>
          <w:szCs w:val="24"/>
        </w:rPr>
        <w:t>,</w:t>
      </w:r>
      <w:r w:rsidRPr="00AE137D">
        <w:rPr>
          <w:rFonts w:eastAsia="Times New Roman" w:cs="Times New Roman"/>
          <w:szCs w:val="24"/>
        </w:rPr>
        <w:t xml:space="preserve"> τελείωσε με την προηγούμενη ψηφοφορία</w:t>
      </w:r>
      <w:r>
        <w:rPr>
          <w:rFonts w:eastAsia="Times New Roman" w:cs="Times New Roman"/>
          <w:szCs w:val="24"/>
        </w:rPr>
        <w:t>,</w:t>
      </w:r>
      <w:r w:rsidRPr="00AE137D">
        <w:rPr>
          <w:rFonts w:eastAsia="Times New Roman" w:cs="Times New Roman"/>
          <w:szCs w:val="24"/>
        </w:rPr>
        <w:t xml:space="preserve"> γιατί καταψηφίστηκε το επίμαχο άρθρο 30</w:t>
      </w:r>
      <w:r>
        <w:rPr>
          <w:rFonts w:eastAsia="Times New Roman" w:cs="Times New Roman"/>
          <w:szCs w:val="24"/>
        </w:rPr>
        <w:t>, εκεί που π</w:t>
      </w:r>
      <w:r w:rsidRPr="00AE137D">
        <w:rPr>
          <w:rFonts w:eastAsia="Times New Roman" w:cs="Times New Roman"/>
          <w:szCs w:val="24"/>
        </w:rPr>
        <w:t>ροβλεπόταν</w:t>
      </w:r>
      <w:r>
        <w:rPr>
          <w:rFonts w:eastAsia="Times New Roman" w:cs="Times New Roman"/>
          <w:szCs w:val="24"/>
        </w:rPr>
        <w:t>,</w:t>
      </w:r>
      <w:r w:rsidRPr="00AE137D">
        <w:rPr>
          <w:rFonts w:eastAsia="Times New Roman" w:cs="Times New Roman"/>
          <w:szCs w:val="24"/>
        </w:rPr>
        <w:t xml:space="preserve"> δηλαδή</w:t>
      </w:r>
      <w:r>
        <w:rPr>
          <w:rFonts w:eastAsia="Times New Roman" w:cs="Times New Roman"/>
          <w:szCs w:val="24"/>
        </w:rPr>
        <w:t>,</w:t>
      </w:r>
      <w:r w:rsidRPr="00AE137D">
        <w:rPr>
          <w:rFonts w:eastAsia="Times New Roman" w:cs="Times New Roman"/>
          <w:szCs w:val="24"/>
        </w:rPr>
        <w:t xml:space="preserve"> με βάση τη δική σας πρόταση</w:t>
      </w:r>
      <w:r>
        <w:rPr>
          <w:rFonts w:eastAsia="Times New Roman" w:cs="Times New Roman"/>
          <w:szCs w:val="24"/>
        </w:rPr>
        <w:t>,</w:t>
      </w:r>
      <w:r w:rsidRPr="00AE137D">
        <w:rPr>
          <w:rFonts w:eastAsia="Times New Roman" w:cs="Times New Roman"/>
          <w:szCs w:val="24"/>
        </w:rPr>
        <w:t xml:space="preserve"> η εκλογή Προέδρου της Δημοκρατίας από το</w:t>
      </w:r>
      <w:r>
        <w:rPr>
          <w:rFonts w:eastAsia="Times New Roman" w:cs="Times New Roman"/>
          <w:szCs w:val="24"/>
        </w:rPr>
        <w:t>ν</w:t>
      </w:r>
      <w:r w:rsidRPr="00AE137D">
        <w:rPr>
          <w:rFonts w:eastAsia="Times New Roman" w:cs="Times New Roman"/>
          <w:szCs w:val="24"/>
        </w:rPr>
        <w:t xml:space="preserve"> λαό</w:t>
      </w:r>
      <w:r>
        <w:rPr>
          <w:rFonts w:eastAsia="Times New Roman" w:cs="Times New Roman"/>
          <w:szCs w:val="24"/>
        </w:rPr>
        <w:t>. Καταψηφίστηκε και από Β</w:t>
      </w:r>
      <w:r w:rsidRPr="00AE137D">
        <w:rPr>
          <w:rFonts w:eastAsia="Times New Roman" w:cs="Times New Roman"/>
          <w:szCs w:val="24"/>
        </w:rPr>
        <w:t>ουλευτές του ΣΥΡΙΖΑ και άρα η όποια προσπάθεια να βάλετε το συγκεκριμένο ζήτημα από τ</w:t>
      </w:r>
      <w:r w:rsidRPr="00AE137D">
        <w:rPr>
          <w:rFonts w:eastAsia="Times New Roman" w:cs="Times New Roman"/>
          <w:szCs w:val="24"/>
        </w:rPr>
        <w:t>ο παράθυρο</w:t>
      </w:r>
      <w:r>
        <w:rPr>
          <w:rFonts w:eastAsia="Times New Roman" w:cs="Times New Roman"/>
          <w:szCs w:val="24"/>
        </w:rPr>
        <w:t>,</w:t>
      </w:r>
      <w:r w:rsidRPr="00AE137D">
        <w:rPr>
          <w:rFonts w:eastAsia="Times New Roman" w:cs="Times New Roman"/>
          <w:szCs w:val="24"/>
        </w:rPr>
        <w:t xml:space="preserve"> στην ουσία θα </w:t>
      </w:r>
      <w:r>
        <w:rPr>
          <w:rFonts w:eastAsia="Times New Roman" w:cs="Times New Roman"/>
          <w:szCs w:val="24"/>
        </w:rPr>
        <w:t>είναι ένας</w:t>
      </w:r>
      <w:r w:rsidRPr="00AE137D">
        <w:rPr>
          <w:rFonts w:eastAsia="Times New Roman" w:cs="Times New Roman"/>
          <w:szCs w:val="24"/>
        </w:rPr>
        <w:t xml:space="preserve"> τεράστιο</w:t>
      </w:r>
      <w:r>
        <w:rPr>
          <w:rFonts w:eastAsia="Times New Roman" w:cs="Times New Roman"/>
          <w:szCs w:val="24"/>
        </w:rPr>
        <w:t>ς</w:t>
      </w:r>
      <w:r w:rsidRPr="00AE137D">
        <w:rPr>
          <w:rFonts w:eastAsia="Times New Roman" w:cs="Times New Roman"/>
          <w:szCs w:val="24"/>
        </w:rPr>
        <w:t xml:space="preserve"> τυχοδιωκτισμό</w:t>
      </w:r>
      <w:r>
        <w:rPr>
          <w:rFonts w:eastAsia="Times New Roman" w:cs="Times New Roman"/>
          <w:szCs w:val="24"/>
        </w:rPr>
        <w:t>ς.</w:t>
      </w:r>
      <w:r w:rsidRPr="00AE137D">
        <w:rPr>
          <w:rFonts w:eastAsia="Times New Roman" w:cs="Times New Roman"/>
          <w:szCs w:val="24"/>
        </w:rPr>
        <w:t xml:space="preserve"> Όχι φυσικά ότι δεν είστε ικανοί να το κάνετε και αυτό</w:t>
      </w:r>
      <w:r>
        <w:rPr>
          <w:rFonts w:eastAsia="Times New Roman" w:cs="Times New Roman"/>
          <w:szCs w:val="24"/>
        </w:rPr>
        <w:t>!</w:t>
      </w:r>
    </w:p>
    <w:p w14:paraId="19C9A96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Τι θέλετε να λύσετε, όμως,</w:t>
      </w:r>
      <w:r w:rsidRPr="00AE137D">
        <w:rPr>
          <w:rFonts w:eastAsia="Times New Roman" w:cs="Times New Roman"/>
          <w:szCs w:val="24"/>
        </w:rPr>
        <w:t xml:space="preserve"> με όλες αυτές τις αλλαγές</w:t>
      </w:r>
      <w:r>
        <w:rPr>
          <w:rFonts w:eastAsia="Times New Roman" w:cs="Times New Roman"/>
          <w:szCs w:val="24"/>
        </w:rPr>
        <w:t xml:space="preserve"> για την π</w:t>
      </w:r>
      <w:r w:rsidRPr="00AE137D">
        <w:rPr>
          <w:rFonts w:eastAsia="Times New Roman" w:cs="Times New Roman"/>
          <w:szCs w:val="24"/>
        </w:rPr>
        <w:t>ρόταση δυσπιστίας</w:t>
      </w:r>
      <w:r>
        <w:rPr>
          <w:rFonts w:eastAsia="Times New Roman" w:cs="Times New Roman"/>
          <w:szCs w:val="24"/>
        </w:rPr>
        <w:t>, για την</w:t>
      </w:r>
      <w:r w:rsidRPr="00AE137D">
        <w:rPr>
          <w:rFonts w:eastAsia="Times New Roman" w:cs="Times New Roman"/>
          <w:szCs w:val="24"/>
        </w:rPr>
        <w:t xml:space="preserve"> εποικοδομητική αποσύνδεση </w:t>
      </w:r>
      <w:r>
        <w:rPr>
          <w:rFonts w:eastAsia="Times New Roman" w:cs="Times New Roman"/>
          <w:szCs w:val="24"/>
        </w:rPr>
        <w:t>κ.λπ.; Θ</w:t>
      </w:r>
      <w:r w:rsidRPr="00AE137D">
        <w:rPr>
          <w:rFonts w:eastAsia="Times New Roman" w:cs="Times New Roman"/>
          <w:szCs w:val="24"/>
        </w:rPr>
        <w:t>έλετε να προχωρ</w:t>
      </w:r>
      <w:r w:rsidRPr="00AE137D">
        <w:rPr>
          <w:rFonts w:eastAsia="Times New Roman" w:cs="Times New Roman"/>
          <w:szCs w:val="24"/>
        </w:rPr>
        <w:t>ήσετε σε μία σειρά αναγκαίες προσαρμογές στον τρόπο λειτουργίας του αστικού κράτους και των κυβερνήσεων</w:t>
      </w:r>
      <w:r>
        <w:rPr>
          <w:rFonts w:eastAsia="Times New Roman" w:cs="Times New Roman"/>
          <w:szCs w:val="24"/>
        </w:rPr>
        <w:t>,</w:t>
      </w:r>
      <w:r w:rsidRPr="00AE137D">
        <w:rPr>
          <w:rFonts w:eastAsia="Times New Roman" w:cs="Times New Roman"/>
          <w:szCs w:val="24"/>
        </w:rPr>
        <w:t xml:space="preserve"> παίρνοντας υπόψη ότι ο σημερινός πολιτικός συσχετισμός δεν επιτρέπει τη συγκρότηση σταθερών μονοκομματικών κυβερνήσεων με τον τρόπο που αυτό γινόταν στ</w:t>
      </w:r>
      <w:r w:rsidRPr="00AE137D">
        <w:rPr>
          <w:rFonts w:eastAsia="Times New Roman" w:cs="Times New Roman"/>
          <w:szCs w:val="24"/>
        </w:rPr>
        <w:t>ο παρελθόν</w:t>
      </w:r>
      <w:r>
        <w:rPr>
          <w:rFonts w:eastAsia="Times New Roman" w:cs="Times New Roman"/>
          <w:szCs w:val="24"/>
        </w:rPr>
        <w:t>. Γι</w:t>
      </w:r>
      <w:r>
        <w:rPr>
          <w:rFonts w:eastAsia="Times New Roman" w:cs="Times New Roman"/>
          <w:szCs w:val="24"/>
        </w:rPr>
        <w:t>α</w:t>
      </w:r>
      <w:r w:rsidRPr="00AE137D">
        <w:rPr>
          <w:rFonts w:eastAsia="Times New Roman" w:cs="Times New Roman"/>
          <w:szCs w:val="24"/>
        </w:rPr>
        <w:t xml:space="preserve"> αυτό</w:t>
      </w:r>
      <w:r>
        <w:rPr>
          <w:rFonts w:eastAsia="Times New Roman" w:cs="Times New Roman"/>
          <w:szCs w:val="24"/>
        </w:rPr>
        <w:t>ν</w:t>
      </w:r>
      <w:r w:rsidRPr="00AE137D">
        <w:rPr>
          <w:rFonts w:eastAsia="Times New Roman" w:cs="Times New Roman"/>
          <w:szCs w:val="24"/>
        </w:rPr>
        <w:t xml:space="preserve"> το</w:t>
      </w:r>
      <w:r>
        <w:rPr>
          <w:rFonts w:eastAsia="Times New Roman" w:cs="Times New Roman"/>
          <w:szCs w:val="24"/>
        </w:rPr>
        <w:t>ν</w:t>
      </w:r>
      <w:r w:rsidRPr="00AE137D">
        <w:rPr>
          <w:rFonts w:eastAsia="Times New Roman" w:cs="Times New Roman"/>
          <w:szCs w:val="24"/>
        </w:rPr>
        <w:t xml:space="preserve"> λόγο επιχειρείτ</w:t>
      </w:r>
      <w:r>
        <w:rPr>
          <w:rFonts w:eastAsia="Times New Roman" w:cs="Times New Roman"/>
          <w:szCs w:val="24"/>
        </w:rPr>
        <w:t>ε</w:t>
      </w:r>
      <w:r w:rsidRPr="00AE137D">
        <w:rPr>
          <w:rFonts w:eastAsia="Times New Roman" w:cs="Times New Roman"/>
          <w:szCs w:val="24"/>
        </w:rPr>
        <w:t xml:space="preserve"> να κατοχυρώσετε συνταγματικά </w:t>
      </w:r>
      <w:r>
        <w:rPr>
          <w:rFonts w:eastAsia="Times New Roman" w:cs="Times New Roman"/>
          <w:szCs w:val="24"/>
        </w:rPr>
        <w:t xml:space="preserve">τις </w:t>
      </w:r>
      <w:r w:rsidRPr="00AE137D">
        <w:rPr>
          <w:rFonts w:eastAsia="Times New Roman" w:cs="Times New Roman"/>
          <w:szCs w:val="24"/>
        </w:rPr>
        <w:t>κυβερνήσ</w:t>
      </w:r>
      <w:r>
        <w:rPr>
          <w:rFonts w:eastAsia="Times New Roman" w:cs="Times New Roman"/>
          <w:szCs w:val="24"/>
        </w:rPr>
        <w:t>ει</w:t>
      </w:r>
      <w:r w:rsidRPr="00AE137D">
        <w:rPr>
          <w:rFonts w:eastAsia="Times New Roman" w:cs="Times New Roman"/>
          <w:szCs w:val="24"/>
        </w:rPr>
        <w:t>ς μειοψηφίας και να προσαρμόσετε το αστικ</w:t>
      </w:r>
      <w:r>
        <w:rPr>
          <w:rFonts w:eastAsia="Times New Roman" w:cs="Times New Roman"/>
          <w:szCs w:val="24"/>
        </w:rPr>
        <w:t xml:space="preserve">ό </w:t>
      </w:r>
      <w:r>
        <w:rPr>
          <w:rFonts w:eastAsia="Times New Roman" w:cs="Times New Roman"/>
          <w:szCs w:val="24"/>
        </w:rPr>
        <w:lastRenderedPageBreak/>
        <w:t>πολιτικό σύστημα σε συνθήκες μ</w:t>
      </w:r>
      <w:r w:rsidRPr="00AE137D">
        <w:rPr>
          <w:rFonts w:eastAsia="Times New Roman" w:cs="Times New Roman"/>
          <w:szCs w:val="24"/>
        </w:rPr>
        <w:t>ιας πιθανής μελλοντικής αστάθειας</w:t>
      </w:r>
      <w:r>
        <w:rPr>
          <w:rFonts w:eastAsia="Times New Roman" w:cs="Times New Roman"/>
          <w:szCs w:val="24"/>
        </w:rPr>
        <w:t>,</w:t>
      </w:r>
      <w:r w:rsidRPr="00AE137D">
        <w:rPr>
          <w:rFonts w:eastAsia="Times New Roman" w:cs="Times New Roman"/>
          <w:szCs w:val="24"/>
        </w:rPr>
        <w:t xml:space="preserve"> που μπορεί </w:t>
      </w:r>
      <w:r>
        <w:rPr>
          <w:rFonts w:eastAsia="Times New Roman" w:cs="Times New Roman"/>
          <w:szCs w:val="24"/>
        </w:rPr>
        <w:t>να είναι και πολύ μεγαλύτερη απ’</w:t>
      </w:r>
      <w:r w:rsidRPr="00AE137D">
        <w:rPr>
          <w:rFonts w:eastAsia="Times New Roman" w:cs="Times New Roman"/>
          <w:szCs w:val="24"/>
        </w:rPr>
        <w:t xml:space="preserve"> αυτή που έχουμε ζή</w:t>
      </w:r>
      <w:r w:rsidRPr="00AE137D">
        <w:rPr>
          <w:rFonts w:eastAsia="Times New Roman" w:cs="Times New Roman"/>
          <w:szCs w:val="24"/>
        </w:rPr>
        <w:t>σει μ</w:t>
      </w:r>
      <w:r>
        <w:rPr>
          <w:rFonts w:eastAsia="Times New Roman" w:cs="Times New Roman"/>
          <w:szCs w:val="24"/>
        </w:rPr>
        <w:t>έχρι τώρα.</w:t>
      </w:r>
    </w:p>
    <w:p w14:paraId="19C9A96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Και αυτό αποδεικνύει κ</w:t>
      </w:r>
      <w:r w:rsidRPr="00AE137D">
        <w:rPr>
          <w:rFonts w:eastAsia="Times New Roman" w:cs="Times New Roman"/>
          <w:szCs w:val="24"/>
        </w:rPr>
        <w:t>αι κάτι ακόμ</w:t>
      </w:r>
      <w:r>
        <w:rPr>
          <w:rFonts w:eastAsia="Times New Roman" w:cs="Times New Roman"/>
          <w:szCs w:val="24"/>
        </w:rPr>
        <w:t>η. Όλα</w:t>
      </w:r>
      <w:r w:rsidRPr="00AE137D">
        <w:rPr>
          <w:rFonts w:eastAsia="Times New Roman" w:cs="Times New Roman"/>
          <w:szCs w:val="24"/>
        </w:rPr>
        <w:t xml:space="preserve"> αυτά που λέτε περί κανονικότητας</w:t>
      </w:r>
      <w:r>
        <w:rPr>
          <w:rFonts w:eastAsia="Times New Roman" w:cs="Times New Roman"/>
          <w:szCs w:val="24"/>
        </w:rPr>
        <w:t>,</w:t>
      </w:r>
      <w:r w:rsidRPr="00AE137D">
        <w:rPr>
          <w:rFonts w:eastAsia="Times New Roman" w:cs="Times New Roman"/>
          <w:szCs w:val="24"/>
        </w:rPr>
        <w:t xml:space="preserve"> περί σταθερότητας</w:t>
      </w:r>
      <w:r>
        <w:rPr>
          <w:rFonts w:eastAsia="Times New Roman" w:cs="Times New Roman"/>
          <w:szCs w:val="24"/>
        </w:rPr>
        <w:t>,</w:t>
      </w:r>
      <w:r w:rsidRPr="00AE137D">
        <w:rPr>
          <w:rFonts w:eastAsia="Times New Roman" w:cs="Times New Roman"/>
          <w:szCs w:val="24"/>
        </w:rPr>
        <w:t xml:space="preserve"> περί αδιατάρακτης ανάπτυξης </w:t>
      </w:r>
      <w:proofErr w:type="spellStart"/>
      <w:r>
        <w:rPr>
          <w:rFonts w:eastAsia="Times New Roman" w:cs="Times New Roman"/>
          <w:szCs w:val="24"/>
        </w:rPr>
        <w:t>κ.ο.κ.</w:t>
      </w:r>
      <w:proofErr w:type="spellEnd"/>
      <w:r w:rsidRPr="00AE137D">
        <w:rPr>
          <w:rFonts w:eastAsia="Times New Roman" w:cs="Times New Roman"/>
          <w:szCs w:val="24"/>
        </w:rPr>
        <w:t xml:space="preserve"> είναι στην κυριολεξία αέρας κοπανιστός</w:t>
      </w:r>
      <w:r>
        <w:rPr>
          <w:rFonts w:eastAsia="Times New Roman" w:cs="Times New Roman"/>
          <w:szCs w:val="24"/>
        </w:rPr>
        <w:t>. Ξ</w:t>
      </w:r>
      <w:r w:rsidRPr="00AE137D">
        <w:rPr>
          <w:rFonts w:eastAsia="Times New Roman" w:cs="Times New Roman"/>
          <w:szCs w:val="24"/>
        </w:rPr>
        <w:t>έρετε πάρα πολύ καλά ότι κυοφορούνται σοβαρές εξελίξεις</w:t>
      </w:r>
      <w:r>
        <w:rPr>
          <w:rFonts w:eastAsia="Times New Roman" w:cs="Times New Roman"/>
          <w:szCs w:val="24"/>
        </w:rPr>
        <w:t>,</w:t>
      </w:r>
      <w:r w:rsidRPr="00AE137D">
        <w:rPr>
          <w:rFonts w:eastAsia="Times New Roman" w:cs="Times New Roman"/>
          <w:szCs w:val="24"/>
        </w:rPr>
        <w:t xml:space="preserve"> πυκνώνουν τα </w:t>
      </w:r>
      <w:r w:rsidRPr="00AE137D">
        <w:rPr>
          <w:rFonts w:eastAsia="Times New Roman" w:cs="Times New Roman"/>
          <w:szCs w:val="24"/>
        </w:rPr>
        <w:t>σύννεφα μιας νέας κρίσης</w:t>
      </w:r>
      <w:r>
        <w:rPr>
          <w:rFonts w:eastAsia="Times New Roman" w:cs="Times New Roman"/>
          <w:szCs w:val="24"/>
        </w:rPr>
        <w:t>, ίσως α</w:t>
      </w:r>
      <w:r w:rsidRPr="00AE137D">
        <w:rPr>
          <w:rFonts w:eastAsia="Times New Roman" w:cs="Times New Roman"/>
          <w:szCs w:val="24"/>
        </w:rPr>
        <w:t>κόμη μεγαλύτερης</w:t>
      </w:r>
      <w:r>
        <w:rPr>
          <w:rFonts w:eastAsia="Times New Roman" w:cs="Times New Roman"/>
          <w:szCs w:val="24"/>
        </w:rPr>
        <w:t>,</w:t>
      </w:r>
      <w:r w:rsidRPr="00AE137D">
        <w:rPr>
          <w:rFonts w:eastAsia="Times New Roman" w:cs="Times New Roman"/>
          <w:szCs w:val="24"/>
        </w:rPr>
        <w:t xml:space="preserve"> και </w:t>
      </w:r>
      <w:r>
        <w:rPr>
          <w:rFonts w:eastAsia="Times New Roman" w:cs="Times New Roman"/>
          <w:szCs w:val="24"/>
        </w:rPr>
        <w:t>σπεύδετε</w:t>
      </w:r>
      <w:r w:rsidRPr="00AE137D">
        <w:rPr>
          <w:rFonts w:eastAsia="Times New Roman" w:cs="Times New Roman"/>
          <w:szCs w:val="24"/>
        </w:rPr>
        <w:t xml:space="preserve"> από τώρα και </w:t>
      </w:r>
      <w:r>
        <w:rPr>
          <w:rFonts w:eastAsia="Times New Roman" w:cs="Times New Roman"/>
          <w:szCs w:val="24"/>
        </w:rPr>
        <w:t>εσείς,</w:t>
      </w:r>
      <w:r w:rsidRPr="00AE137D">
        <w:rPr>
          <w:rFonts w:eastAsia="Times New Roman" w:cs="Times New Roman"/>
          <w:szCs w:val="24"/>
        </w:rPr>
        <w:t xml:space="preserve"> </w:t>
      </w:r>
      <w:r>
        <w:rPr>
          <w:rFonts w:eastAsia="Times New Roman" w:cs="Times New Roman"/>
          <w:szCs w:val="24"/>
        </w:rPr>
        <w:t>ως ο</w:t>
      </w:r>
      <w:r w:rsidRPr="00AE137D">
        <w:rPr>
          <w:rFonts w:eastAsia="Times New Roman" w:cs="Times New Roman"/>
          <w:szCs w:val="24"/>
        </w:rPr>
        <w:t xml:space="preserve"> ένας από τους δύο βασικούς πυλώνες στήριξης του αστικού πολιτικού συστήματος</w:t>
      </w:r>
      <w:r>
        <w:rPr>
          <w:rFonts w:eastAsia="Times New Roman" w:cs="Times New Roman"/>
          <w:szCs w:val="24"/>
        </w:rPr>
        <w:t>,</w:t>
      </w:r>
      <w:r w:rsidRPr="00AE137D">
        <w:rPr>
          <w:rFonts w:eastAsia="Times New Roman" w:cs="Times New Roman"/>
          <w:szCs w:val="24"/>
        </w:rPr>
        <w:t xml:space="preserve"> αλλά και η Νέα Δημοκρατία</w:t>
      </w:r>
      <w:r>
        <w:rPr>
          <w:rFonts w:eastAsia="Times New Roman" w:cs="Times New Roman"/>
          <w:szCs w:val="24"/>
        </w:rPr>
        <w:t>,</w:t>
      </w:r>
      <w:r w:rsidRPr="00AE137D">
        <w:rPr>
          <w:rFonts w:eastAsia="Times New Roman" w:cs="Times New Roman"/>
          <w:szCs w:val="24"/>
        </w:rPr>
        <w:t xml:space="preserve"> να πάρετε τα μέτρα </w:t>
      </w:r>
      <w:r>
        <w:rPr>
          <w:rFonts w:eastAsia="Times New Roman" w:cs="Times New Roman"/>
          <w:szCs w:val="24"/>
        </w:rPr>
        <w:t>σας. Και ένα απ’</w:t>
      </w:r>
      <w:r w:rsidRPr="00AE137D">
        <w:rPr>
          <w:rFonts w:eastAsia="Times New Roman" w:cs="Times New Roman"/>
          <w:szCs w:val="24"/>
        </w:rPr>
        <w:t xml:space="preserve"> αυτά τα μέτ</w:t>
      </w:r>
      <w:r>
        <w:rPr>
          <w:rFonts w:eastAsia="Times New Roman" w:cs="Times New Roman"/>
          <w:szCs w:val="24"/>
        </w:rPr>
        <w:t xml:space="preserve">ρα είναι φυσικά </w:t>
      </w:r>
      <w:r>
        <w:rPr>
          <w:rFonts w:eastAsia="Times New Roman" w:cs="Times New Roman"/>
          <w:szCs w:val="24"/>
        </w:rPr>
        <w:t>η θωράκιση του Σ</w:t>
      </w:r>
      <w:r w:rsidRPr="00AE137D">
        <w:rPr>
          <w:rFonts w:eastAsia="Times New Roman" w:cs="Times New Roman"/>
          <w:szCs w:val="24"/>
        </w:rPr>
        <w:t>υντάγματος</w:t>
      </w:r>
      <w:r>
        <w:rPr>
          <w:rFonts w:eastAsia="Times New Roman" w:cs="Times New Roman"/>
          <w:szCs w:val="24"/>
        </w:rPr>
        <w:t xml:space="preserve">. Φυσικά όχι θωράκιση </w:t>
      </w:r>
      <w:r w:rsidRPr="00AE137D">
        <w:rPr>
          <w:rFonts w:eastAsia="Times New Roman" w:cs="Times New Roman"/>
          <w:szCs w:val="24"/>
        </w:rPr>
        <w:t>έναντι των αγορών</w:t>
      </w:r>
      <w:r>
        <w:rPr>
          <w:rFonts w:eastAsia="Times New Roman" w:cs="Times New Roman"/>
          <w:szCs w:val="24"/>
        </w:rPr>
        <w:t xml:space="preserve"> και των ε</w:t>
      </w:r>
      <w:r w:rsidRPr="00AE137D">
        <w:rPr>
          <w:rFonts w:eastAsia="Times New Roman" w:cs="Times New Roman"/>
          <w:szCs w:val="24"/>
        </w:rPr>
        <w:t>λίτ</w:t>
      </w:r>
      <w:r>
        <w:rPr>
          <w:rFonts w:eastAsia="Times New Roman" w:cs="Times New Roman"/>
          <w:szCs w:val="24"/>
        </w:rPr>
        <w:t>,</w:t>
      </w:r>
      <w:r w:rsidRPr="00AE137D">
        <w:rPr>
          <w:rFonts w:eastAsia="Times New Roman" w:cs="Times New Roman"/>
          <w:szCs w:val="24"/>
        </w:rPr>
        <w:t xml:space="preserve"> όπως λέτε </w:t>
      </w:r>
      <w:r>
        <w:rPr>
          <w:rFonts w:eastAsia="Times New Roman" w:cs="Times New Roman"/>
          <w:szCs w:val="24"/>
        </w:rPr>
        <w:t>-</w:t>
      </w:r>
      <w:r w:rsidRPr="00AE137D">
        <w:rPr>
          <w:rFonts w:eastAsia="Times New Roman" w:cs="Times New Roman"/>
          <w:szCs w:val="24"/>
        </w:rPr>
        <w:t xml:space="preserve">αυτά τα έχετε καταπιεί </w:t>
      </w:r>
      <w:r>
        <w:rPr>
          <w:rFonts w:eastAsia="Times New Roman" w:cs="Times New Roman"/>
          <w:szCs w:val="24"/>
        </w:rPr>
        <w:t>όλα και απλά</w:t>
      </w:r>
      <w:r w:rsidRPr="00AE137D">
        <w:rPr>
          <w:rFonts w:eastAsia="Times New Roman" w:cs="Times New Roman"/>
          <w:szCs w:val="24"/>
        </w:rPr>
        <w:t xml:space="preserve"> </w:t>
      </w:r>
      <w:r>
        <w:rPr>
          <w:rFonts w:eastAsia="Times New Roman" w:cs="Times New Roman"/>
          <w:szCs w:val="24"/>
        </w:rPr>
        <w:t>επαναφέρετε</w:t>
      </w:r>
      <w:r w:rsidRPr="00AE137D">
        <w:rPr>
          <w:rFonts w:eastAsia="Times New Roman" w:cs="Times New Roman"/>
          <w:szCs w:val="24"/>
        </w:rPr>
        <w:t xml:space="preserve"> </w:t>
      </w:r>
      <w:r>
        <w:rPr>
          <w:rFonts w:eastAsia="Times New Roman" w:cs="Times New Roman"/>
          <w:szCs w:val="24"/>
        </w:rPr>
        <w:t xml:space="preserve">το </w:t>
      </w:r>
      <w:r w:rsidRPr="00AE137D">
        <w:rPr>
          <w:rFonts w:eastAsia="Times New Roman" w:cs="Times New Roman"/>
          <w:szCs w:val="24"/>
        </w:rPr>
        <w:t>χρεοκοπημένο</w:t>
      </w:r>
      <w:r>
        <w:rPr>
          <w:rFonts w:eastAsia="Times New Roman" w:cs="Times New Roman"/>
          <w:szCs w:val="24"/>
        </w:rPr>
        <w:t>, όπως το</w:t>
      </w:r>
      <w:r w:rsidRPr="00AE137D">
        <w:rPr>
          <w:rFonts w:eastAsia="Times New Roman" w:cs="Times New Roman"/>
          <w:szCs w:val="24"/>
        </w:rPr>
        <w:t xml:space="preserve"> είπε ο κ</w:t>
      </w:r>
      <w:r>
        <w:rPr>
          <w:rFonts w:eastAsia="Times New Roman" w:cs="Times New Roman"/>
          <w:szCs w:val="24"/>
        </w:rPr>
        <w:t xml:space="preserve">. </w:t>
      </w:r>
      <w:proofErr w:type="spellStart"/>
      <w:r>
        <w:rPr>
          <w:rFonts w:eastAsia="Times New Roman" w:cs="Times New Roman"/>
          <w:szCs w:val="24"/>
        </w:rPr>
        <w:t>Δ</w:t>
      </w:r>
      <w:r w:rsidRPr="00AE137D">
        <w:rPr>
          <w:rFonts w:eastAsia="Times New Roman" w:cs="Times New Roman"/>
          <w:szCs w:val="24"/>
        </w:rPr>
        <w:t>ουζίνας</w:t>
      </w:r>
      <w:proofErr w:type="spellEnd"/>
      <w:r>
        <w:rPr>
          <w:rFonts w:eastAsia="Times New Roman" w:cs="Times New Roman"/>
          <w:szCs w:val="24"/>
        </w:rPr>
        <w:t>,</w:t>
      </w:r>
      <w:r w:rsidRPr="00AE137D">
        <w:rPr>
          <w:rFonts w:eastAsia="Times New Roman" w:cs="Times New Roman"/>
          <w:szCs w:val="24"/>
        </w:rPr>
        <w:t xml:space="preserve"> </w:t>
      </w:r>
      <w:r>
        <w:rPr>
          <w:rFonts w:eastAsia="Times New Roman" w:cs="Times New Roman"/>
          <w:szCs w:val="24"/>
        </w:rPr>
        <w:t>«</w:t>
      </w:r>
      <w:r w:rsidRPr="00AE137D">
        <w:rPr>
          <w:rFonts w:eastAsia="Times New Roman" w:cs="Times New Roman"/>
          <w:szCs w:val="24"/>
        </w:rPr>
        <w:t>καπιταλισμός με ανθρώπινο πρόσωπο</w:t>
      </w:r>
      <w:r>
        <w:rPr>
          <w:rFonts w:eastAsia="Times New Roman" w:cs="Times New Roman"/>
          <w:szCs w:val="24"/>
        </w:rPr>
        <w:t>»-</w:t>
      </w:r>
      <w:r>
        <w:rPr>
          <w:rFonts w:eastAsia="Times New Roman" w:cs="Times New Roman"/>
          <w:szCs w:val="24"/>
        </w:rPr>
        <w:t>,</w:t>
      </w:r>
      <w:r w:rsidRPr="00AE137D">
        <w:rPr>
          <w:rFonts w:eastAsia="Times New Roman" w:cs="Times New Roman"/>
          <w:szCs w:val="24"/>
        </w:rPr>
        <w:t xml:space="preserve"> αλλά θωράκιση έναντι του λαού</w:t>
      </w:r>
      <w:r>
        <w:rPr>
          <w:rFonts w:eastAsia="Times New Roman" w:cs="Times New Roman"/>
          <w:szCs w:val="24"/>
        </w:rPr>
        <w:t>,</w:t>
      </w:r>
      <w:r w:rsidRPr="00AE137D">
        <w:rPr>
          <w:rFonts w:eastAsia="Times New Roman" w:cs="Times New Roman"/>
          <w:szCs w:val="24"/>
        </w:rPr>
        <w:t xml:space="preserve"> των</w:t>
      </w:r>
      <w:r w:rsidRPr="00AE137D">
        <w:rPr>
          <w:rFonts w:eastAsia="Times New Roman" w:cs="Times New Roman"/>
          <w:szCs w:val="24"/>
        </w:rPr>
        <w:t xml:space="preserve"> αγώνων του και το</w:t>
      </w:r>
      <w:r>
        <w:rPr>
          <w:rFonts w:eastAsia="Times New Roman" w:cs="Times New Roman"/>
          <w:szCs w:val="24"/>
        </w:rPr>
        <w:t>υ</w:t>
      </w:r>
      <w:r w:rsidRPr="00AE137D">
        <w:rPr>
          <w:rFonts w:eastAsia="Times New Roman" w:cs="Times New Roman"/>
          <w:szCs w:val="24"/>
        </w:rPr>
        <w:t xml:space="preserve"> ενδεχόμενο</w:t>
      </w:r>
      <w:r>
        <w:rPr>
          <w:rFonts w:eastAsia="Times New Roman" w:cs="Times New Roman"/>
          <w:szCs w:val="24"/>
        </w:rPr>
        <w:t>υ</w:t>
      </w:r>
      <w:r w:rsidRPr="00AE137D">
        <w:rPr>
          <w:rFonts w:eastAsia="Times New Roman" w:cs="Times New Roman"/>
          <w:szCs w:val="24"/>
        </w:rPr>
        <w:t xml:space="preserve"> να υπάρξουν λαϊκά ξεσπάσματα</w:t>
      </w:r>
      <w:r>
        <w:rPr>
          <w:rFonts w:eastAsia="Times New Roman" w:cs="Times New Roman"/>
          <w:szCs w:val="24"/>
        </w:rPr>
        <w:t>,</w:t>
      </w:r>
      <w:r w:rsidRPr="00AE137D">
        <w:rPr>
          <w:rFonts w:eastAsia="Times New Roman" w:cs="Times New Roman"/>
          <w:szCs w:val="24"/>
        </w:rPr>
        <w:t xml:space="preserve"> που θα επιδράσουν στη σταθερό</w:t>
      </w:r>
      <w:r>
        <w:rPr>
          <w:rFonts w:eastAsia="Times New Roman" w:cs="Times New Roman"/>
          <w:szCs w:val="24"/>
        </w:rPr>
        <w:t>τητα</w:t>
      </w:r>
      <w:r w:rsidRPr="00AE137D">
        <w:rPr>
          <w:rFonts w:eastAsia="Times New Roman" w:cs="Times New Roman"/>
          <w:szCs w:val="24"/>
        </w:rPr>
        <w:t xml:space="preserve"> των κυβερνήσεων και του αστικού </w:t>
      </w:r>
      <w:r w:rsidRPr="00AE137D">
        <w:rPr>
          <w:rFonts w:eastAsia="Times New Roman" w:cs="Times New Roman"/>
          <w:szCs w:val="24"/>
        </w:rPr>
        <w:lastRenderedPageBreak/>
        <w:t>πολιτικού συστήματος γενικά</w:t>
      </w:r>
      <w:r>
        <w:rPr>
          <w:rFonts w:eastAsia="Times New Roman" w:cs="Times New Roman"/>
          <w:szCs w:val="24"/>
        </w:rPr>
        <w:t>. Α</w:t>
      </w:r>
      <w:r w:rsidRPr="00AE137D">
        <w:rPr>
          <w:rFonts w:eastAsia="Times New Roman" w:cs="Times New Roman"/>
          <w:szCs w:val="24"/>
        </w:rPr>
        <w:t>υτή τη θωράκιση θέλετε</w:t>
      </w:r>
      <w:r>
        <w:rPr>
          <w:rFonts w:eastAsia="Times New Roman" w:cs="Times New Roman"/>
          <w:szCs w:val="24"/>
        </w:rPr>
        <w:t>,</w:t>
      </w:r>
      <w:r w:rsidRPr="00AE137D">
        <w:rPr>
          <w:rFonts w:eastAsia="Times New Roman" w:cs="Times New Roman"/>
          <w:szCs w:val="24"/>
        </w:rPr>
        <w:t xml:space="preserve"> όχι τη θωράκιση έναντι των αγορών</w:t>
      </w:r>
      <w:r>
        <w:rPr>
          <w:rFonts w:eastAsia="Times New Roman" w:cs="Times New Roman"/>
          <w:szCs w:val="24"/>
        </w:rPr>
        <w:t>.</w:t>
      </w:r>
    </w:p>
    <w:p w14:paraId="19C9A96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w:t>
      </w:r>
      <w:r w:rsidRPr="00AE137D">
        <w:rPr>
          <w:rFonts w:eastAsia="Times New Roman" w:cs="Times New Roman"/>
          <w:szCs w:val="24"/>
        </w:rPr>
        <w:t>δώ δεν τολμήσατε</w:t>
      </w:r>
      <w:r>
        <w:rPr>
          <w:rFonts w:eastAsia="Times New Roman" w:cs="Times New Roman"/>
          <w:szCs w:val="24"/>
        </w:rPr>
        <w:t>,</w:t>
      </w:r>
      <w:r w:rsidRPr="00AE137D">
        <w:rPr>
          <w:rFonts w:eastAsia="Times New Roman" w:cs="Times New Roman"/>
          <w:szCs w:val="24"/>
        </w:rPr>
        <w:t xml:space="preserve"> δεν τολμάτ</w:t>
      </w:r>
      <w:r>
        <w:rPr>
          <w:rFonts w:eastAsia="Times New Roman" w:cs="Times New Roman"/>
          <w:szCs w:val="24"/>
        </w:rPr>
        <w:t>ε να αλλάξ</w:t>
      </w:r>
      <w:r>
        <w:rPr>
          <w:rFonts w:eastAsia="Times New Roman" w:cs="Times New Roman"/>
          <w:szCs w:val="24"/>
        </w:rPr>
        <w:t>ετε το άρθρο 107 του Σ</w:t>
      </w:r>
      <w:r w:rsidRPr="00AE137D">
        <w:rPr>
          <w:rFonts w:eastAsia="Times New Roman" w:cs="Times New Roman"/>
          <w:szCs w:val="24"/>
        </w:rPr>
        <w:t>υντάγματος</w:t>
      </w:r>
      <w:r>
        <w:rPr>
          <w:rFonts w:eastAsia="Times New Roman" w:cs="Times New Roman"/>
          <w:szCs w:val="24"/>
        </w:rPr>
        <w:t>,</w:t>
      </w:r>
      <w:r w:rsidRPr="00AE137D">
        <w:rPr>
          <w:rFonts w:eastAsia="Times New Roman" w:cs="Times New Roman"/>
          <w:szCs w:val="24"/>
        </w:rPr>
        <w:t xml:space="preserve"> που κατοχυρώνει τη φορολογική ασυλία των εφοπλιστών</w:t>
      </w:r>
      <w:r>
        <w:rPr>
          <w:rFonts w:eastAsia="Times New Roman" w:cs="Times New Roman"/>
          <w:szCs w:val="24"/>
        </w:rPr>
        <w:t>.</w:t>
      </w:r>
      <w:r w:rsidRPr="00AE137D">
        <w:rPr>
          <w:rFonts w:eastAsia="Times New Roman" w:cs="Times New Roman"/>
          <w:szCs w:val="24"/>
        </w:rPr>
        <w:t xml:space="preserve"> Ούτε αυτό δεν τολμήσατε να κάνετε</w:t>
      </w:r>
      <w:r>
        <w:rPr>
          <w:rFonts w:eastAsia="Times New Roman" w:cs="Times New Roman"/>
          <w:szCs w:val="24"/>
        </w:rPr>
        <w:t>,</w:t>
      </w:r>
      <w:r w:rsidRPr="00AE137D">
        <w:rPr>
          <w:rFonts w:eastAsia="Times New Roman" w:cs="Times New Roman"/>
          <w:szCs w:val="24"/>
        </w:rPr>
        <w:t xml:space="preserve"> που προτείναμε</w:t>
      </w:r>
      <w:r>
        <w:rPr>
          <w:rFonts w:eastAsia="Times New Roman" w:cs="Times New Roman"/>
          <w:szCs w:val="24"/>
        </w:rPr>
        <w:t>! Κ</w:t>
      </w:r>
      <w:r w:rsidRPr="00AE137D">
        <w:rPr>
          <w:rFonts w:eastAsia="Times New Roman" w:cs="Times New Roman"/>
          <w:szCs w:val="24"/>
        </w:rPr>
        <w:t xml:space="preserve">αι </w:t>
      </w:r>
      <w:r>
        <w:rPr>
          <w:rFonts w:eastAsia="Times New Roman" w:cs="Times New Roman"/>
          <w:szCs w:val="24"/>
        </w:rPr>
        <w:t>σ</w:t>
      </w:r>
      <w:r w:rsidRPr="00AE137D">
        <w:rPr>
          <w:rFonts w:eastAsia="Times New Roman" w:cs="Times New Roman"/>
          <w:szCs w:val="24"/>
        </w:rPr>
        <w:t>το μόνο που αρκείστε</w:t>
      </w:r>
      <w:r>
        <w:rPr>
          <w:rFonts w:eastAsia="Times New Roman" w:cs="Times New Roman"/>
          <w:szCs w:val="24"/>
        </w:rPr>
        <w:t>, είναι σε ορισμένες συμφωνίες με την Έ</w:t>
      </w:r>
      <w:r w:rsidRPr="00AE137D">
        <w:rPr>
          <w:rFonts w:eastAsia="Times New Roman" w:cs="Times New Roman"/>
          <w:szCs w:val="24"/>
        </w:rPr>
        <w:t>νωση Ελλήνων Εφοπλιστών για την εθελοντική προσφορά</w:t>
      </w:r>
      <w:r>
        <w:rPr>
          <w:rFonts w:eastAsia="Times New Roman" w:cs="Times New Roman"/>
          <w:szCs w:val="24"/>
        </w:rPr>
        <w:t>,</w:t>
      </w:r>
      <w:r w:rsidRPr="00AE137D">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ην </w:t>
      </w:r>
      <w:r w:rsidRPr="00AE137D">
        <w:rPr>
          <w:rFonts w:eastAsia="Times New Roman" w:cs="Times New Roman"/>
          <w:szCs w:val="24"/>
        </w:rPr>
        <w:t>εθελοντική συνεισφορά των εφοπλιστών</w:t>
      </w:r>
      <w:r>
        <w:rPr>
          <w:rFonts w:eastAsia="Times New Roman" w:cs="Times New Roman"/>
          <w:szCs w:val="24"/>
        </w:rPr>
        <w:t>. Λ</w:t>
      </w:r>
      <w:r w:rsidRPr="00AE137D">
        <w:rPr>
          <w:rFonts w:eastAsia="Times New Roman" w:cs="Times New Roman"/>
          <w:szCs w:val="24"/>
        </w:rPr>
        <w:t xml:space="preserve">ες και ο λαός </w:t>
      </w:r>
      <w:r>
        <w:rPr>
          <w:rFonts w:eastAsia="Times New Roman" w:cs="Times New Roman"/>
          <w:szCs w:val="24"/>
        </w:rPr>
        <w:t>-</w:t>
      </w:r>
      <w:r w:rsidRPr="00AE137D">
        <w:rPr>
          <w:rFonts w:eastAsia="Times New Roman" w:cs="Times New Roman"/>
          <w:szCs w:val="24"/>
        </w:rPr>
        <w:t>που μας ακούει τώρα</w:t>
      </w:r>
      <w:r>
        <w:rPr>
          <w:rFonts w:eastAsia="Times New Roman" w:cs="Times New Roman"/>
          <w:szCs w:val="24"/>
        </w:rPr>
        <w:t>-</w:t>
      </w:r>
      <w:r w:rsidRPr="00AE137D">
        <w:rPr>
          <w:rFonts w:eastAsia="Times New Roman" w:cs="Times New Roman"/>
          <w:szCs w:val="24"/>
        </w:rPr>
        <w:t xml:space="preserve"> έχει εθελοντική συνεισφορά στους </w:t>
      </w:r>
      <w:r>
        <w:rPr>
          <w:rFonts w:eastAsia="Times New Roman" w:cs="Times New Roman"/>
          <w:szCs w:val="24"/>
        </w:rPr>
        <w:t>φόρους</w:t>
      </w:r>
      <w:r w:rsidRPr="00AE137D">
        <w:rPr>
          <w:rFonts w:eastAsia="Times New Roman" w:cs="Times New Roman"/>
          <w:szCs w:val="24"/>
        </w:rPr>
        <w:t xml:space="preserve"> και δεν εξαναγκάζεται με χίλιους δυο τρόπους να πληρώνει όλους αυτούς τους δυσβάσταχτους φόρους</w:t>
      </w:r>
      <w:r>
        <w:rPr>
          <w:rFonts w:eastAsia="Times New Roman" w:cs="Times New Roman"/>
          <w:szCs w:val="24"/>
        </w:rPr>
        <w:t>, που επιβάλλατε κ</w:t>
      </w:r>
      <w:r w:rsidRPr="00AE137D">
        <w:rPr>
          <w:rFonts w:eastAsia="Times New Roman" w:cs="Times New Roman"/>
          <w:szCs w:val="24"/>
        </w:rPr>
        <w:t>αι εσείς και οι προηγούμε</w:t>
      </w:r>
      <w:r w:rsidRPr="00AE137D">
        <w:rPr>
          <w:rFonts w:eastAsia="Times New Roman" w:cs="Times New Roman"/>
          <w:szCs w:val="24"/>
        </w:rPr>
        <w:t>νοι</w:t>
      </w:r>
      <w:r>
        <w:rPr>
          <w:rFonts w:eastAsia="Times New Roman" w:cs="Times New Roman"/>
          <w:szCs w:val="24"/>
        </w:rPr>
        <w:t>.</w:t>
      </w:r>
    </w:p>
    <w:p w14:paraId="19C9A96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 Π</w:t>
      </w:r>
      <w:r w:rsidRPr="00AE137D">
        <w:rPr>
          <w:rFonts w:eastAsia="Times New Roman" w:cs="Times New Roman"/>
          <w:szCs w:val="24"/>
        </w:rPr>
        <w:t>ριν μία εβδομάδα μάλιστα με τροπολογία της τελευταίας στιγμής μειώσατε τη φορολογία για τα διανεμόμενα κέρδη των μεγαλομετόχων από το 15</w:t>
      </w:r>
      <w:r>
        <w:rPr>
          <w:rFonts w:eastAsia="Times New Roman" w:cs="Times New Roman"/>
          <w:szCs w:val="24"/>
        </w:rPr>
        <w:t>%</w:t>
      </w:r>
      <w:r w:rsidRPr="00AE137D">
        <w:rPr>
          <w:rFonts w:eastAsia="Times New Roman" w:cs="Times New Roman"/>
          <w:szCs w:val="24"/>
        </w:rPr>
        <w:t xml:space="preserve"> στο 10%</w:t>
      </w:r>
      <w:r>
        <w:rPr>
          <w:rFonts w:eastAsia="Times New Roman" w:cs="Times New Roman"/>
          <w:szCs w:val="24"/>
        </w:rPr>
        <w:t>. Ά</w:t>
      </w:r>
      <w:r w:rsidRPr="00AE137D">
        <w:rPr>
          <w:rFonts w:eastAsia="Times New Roman" w:cs="Times New Roman"/>
          <w:szCs w:val="24"/>
        </w:rPr>
        <w:t>λλο ένα τεράστιο συ</w:t>
      </w:r>
      <w:r>
        <w:rPr>
          <w:rFonts w:eastAsia="Times New Roman" w:cs="Times New Roman"/>
          <w:szCs w:val="24"/>
        </w:rPr>
        <w:t xml:space="preserve">ντριπτικό </w:t>
      </w:r>
      <w:r>
        <w:rPr>
          <w:rFonts w:eastAsia="Times New Roman" w:cs="Times New Roman"/>
          <w:szCs w:val="24"/>
        </w:rPr>
        <w:t>κ</w:t>
      </w:r>
      <w:r>
        <w:rPr>
          <w:rFonts w:eastAsia="Times New Roman" w:cs="Times New Roman"/>
          <w:szCs w:val="24"/>
        </w:rPr>
        <w:t>τύπημα εναντίον των ε</w:t>
      </w:r>
      <w:r w:rsidRPr="00AE137D">
        <w:rPr>
          <w:rFonts w:eastAsia="Times New Roman" w:cs="Times New Roman"/>
          <w:szCs w:val="24"/>
        </w:rPr>
        <w:t>λίτ</w:t>
      </w:r>
      <w:r>
        <w:rPr>
          <w:rFonts w:eastAsia="Times New Roman" w:cs="Times New Roman"/>
          <w:szCs w:val="24"/>
        </w:rPr>
        <w:t>,</w:t>
      </w:r>
      <w:r w:rsidRPr="00AE137D">
        <w:rPr>
          <w:rFonts w:eastAsia="Times New Roman" w:cs="Times New Roman"/>
          <w:szCs w:val="24"/>
        </w:rPr>
        <w:t xml:space="preserve"> που υποτίθεται πολεμάτε</w:t>
      </w:r>
      <w:r>
        <w:rPr>
          <w:rFonts w:eastAsia="Times New Roman" w:cs="Times New Roman"/>
          <w:szCs w:val="24"/>
        </w:rPr>
        <w:t>! Σ</w:t>
      </w:r>
      <w:r w:rsidRPr="00AE137D">
        <w:rPr>
          <w:rFonts w:eastAsia="Times New Roman" w:cs="Times New Roman"/>
          <w:szCs w:val="24"/>
        </w:rPr>
        <w:t>κεφτείτε</w:t>
      </w:r>
      <w:r>
        <w:rPr>
          <w:rFonts w:eastAsia="Times New Roman" w:cs="Times New Roman"/>
          <w:szCs w:val="24"/>
        </w:rPr>
        <w:t>,</w:t>
      </w:r>
      <w:r w:rsidRPr="00AE137D">
        <w:rPr>
          <w:rFonts w:eastAsia="Times New Roman" w:cs="Times New Roman"/>
          <w:szCs w:val="24"/>
        </w:rPr>
        <w:t xml:space="preserve"> δηλαδή</w:t>
      </w:r>
      <w:r>
        <w:rPr>
          <w:rFonts w:eastAsia="Times New Roman" w:cs="Times New Roman"/>
          <w:szCs w:val="24"/>
        </w:rPr>
        <w:t>,</w:t>
      </w:r>
      <w:r w:rsidRPr="00AE137D">
        <w:rPr>
          <w:rFonts w:eastAsia="Times New Roman" w:cs="Times New Roman"/>
          <w:szCs w:val="24"/>
        </w:rPr>
        <w:t xml:space="preserve"> να μη</w:t>
      </w:r>
      <w:r>
        <w:rPr>
          <w:rFonts w:eastAsia="Times New Roman" w:cs="Times New Roman"/>
          <w:szCs w:val="24"/>
        </w:rPr>
        <w:t xml:space="preserve">ν πολεμούσατε και </w:t>
      </w:r>
      <w:r w:rsidRPr="00AE137D">
        <w:rPr>
          <w:rFonts w:eastAsia="Times New Roman" w:cs="Times New Roman"/>
          <w:szCs w:val="24"/>
        </w:rPr>
        <w:t>τις ελίτ</w:t>
      </w:r>
      <w:r>
        <w:rPr>
          <w:rFonts w:eastAsia="Times New Roman" w:cs="Times New Roman"/>
          <w:szCs w:val="24"/>
        </w:rPr>
        <w:t>,</w:t>
      </w:r>
      <w:r w:rsidRPr="00AE137D">
        <w:rPr>
          <w:rFonts w:eastAsia="Times New Roman" w:cs="Times New Roman"/>
          <w:szCs w:val="24"/>
        </w:rPr>
        <w:t xml:space="preserve"> </w:t>
      </w:r>
      <w:r>
        <w:rPr>
          <w:rFonts w:eastAsia="Times New Roman" w:cs="Times New Roman"/>
          <w:szCs w:val="24"/>
        </w:rPr>
        <w:t>τι δώρα θα</w:t>
      </w:r>
      <w:r w:rsidRPr="00AE137D">
        <w:rPr>
          <w:rFonts w:eastAsia="Times New Roman" w:cs="Times New Roman"/>
          <w:szCs w:val="24"/>
        </w:rPr>
        <w:t xml:space="preserve"> </w:t>
      </w:r>
      <w:r>
        <w:rPr>
          <w:rFonts w:eastAsia="Times New Roman" w:cs="Times New Roman"/>
          <w:szCs w:val="24"/>
        </w:rPr>
        <w:t>κάνατε</w:t>
      </w:r>
      <w:r w:rsidRPr="00AE137D">
        <w:rPr>
          <w:rFonts w:eastAsia="Times New Roman" w:cs="Times New Roman"/>
          <w:szCs w:val="24"/>
        </w:rPr>
        <w:t xml:space="preserve"> σε όλους </w:t>
      </w:r>
      <w:r>
        <w:rPr>
          <w:rFonts w:eastAsia="Times New Roman" w:cs="Times New Roman"/>
          <w:szCs w:val="24"/>
        </w:rPr>
        <w:t>αυτούς! Άρα, λοιπόν, μ</w:t>
      </w:r>
      <w:r w:rsidRPr="00AE137D">
        <w:rPr>
          <w:rFonts w:eastAsia="Times New Roman" w:cs="Times New Roman"/>
          <w:szCs w:val="24"/>
        </w:rPr>
        <w:t>ιλάμε για θωράκιση έναντι του λαού</w:t>
      </w:r>
      <w:r>
        <w:rPr>
          <w:rFonts w:eastAsia="Times New Roman" w:cs="Times New Roman"/>
          <w:szCs w:val="24"/>
        </w:rPr>
        <w:t>.</w:t>
      </w:r>
    </w:p>
    <w:p w14:paraId="19C9A96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Ε</w:t>
      </w:r>
      <w:r w:rsidRPr="00AE137D">
        <w:rPr>
          <w:rFonts w:eastAsia="Times New Roman" w:cs="Times New Roman"/>
          <w:szCs w:val="24"/>
        </w:rPr>
        <w:t xml:space="preserve">μείς λέμε ότι αυτή την αστάθεια </w:t>
      </w:r>
      <w:r>
        <w:rPr>
          <w:rFonts w:eastAsia="Times New Roman" w:cs="Times New Roman"/>
          <w:szCs w:val="24"/>
        </w:rPr>
        <w:t xml:space="preserve">του αστικού πολιτικού </w:t>
      </w:r>
      <w:r w:rsidRPr="00AE137D">
        <w:rPr>
          <w:rFonts w:eastAsia="Times New Roman" w:cs="Times New Roman"/>
          <w:szCs w:val="24"/>
        </w:rPr>
        <w:t>συστήματος ο λαός όχι μόνο δεν πρέπει να τη φοβάται</w:t>
      </w:r>
      <w:r>
        <w:rPr>
          <w:rFonts w:eastAsia="Times New Roman" w:cs="Times New Roman"/>
          <w:szCs w:val="24"/>
        </w:rPr>
        <w:t>,</w:t>
      </w:r>
      <w:r w:rsidRPr="00AE137D">
        <w:rPr>
          <w:rFonts w:eastAsia="Times New Roman" w:cs="Times New Roman"/>
          <w:szCs w:val="24"/>
        </w:rPr>
        <w:t xml:space="preserve"> αλλά πρέπει να την επιδιώκει </w:t>
      </w:r>
      <w:r w:rsidRPr="00AE137D">
        <w:rPr>
          <w:rFonts w:eastAsia="Times New Roman" w:cs="Times New Roman"/>
          <w:szCs w:val="24"/>
        </w:rPr>
        <w:t>κιόλας για να εμποδίζει μέτρα</w:t>
      </w:r>
      <w:r>
        <w:rPr>
          <w:rFonts w:eastAsia="Times New Roman" w:cs="Times New Roman"/>
          <w:szCs w:val="24"/>
        </w:rPr>
        <w:t>,</w:t>
      </w:r>
      <w:r w:rsidRPr="00AE137D">
        <w:rPr>
          <w:rFonts w:eastAsia="Times New Roman" w:cs="Times New Roman"/>
          <w:szCs w:val="24"/>
        </w:rPr>
        <w:t xml:space="preserve"> να αποσπά κατακτήσεις</w:t>
      </w:r>
      <w:r>
        <w:rPr>
          <w:rFonts w:eastAsia="Times New Roman" w:cs="Times New Roman"/>
          <w:szCs w:val="24"/>
        </w:rPr>
        <w:t>,</w:t>
      </w:r>
      <w:r w:rsidRPr="00AE137D">
        <w:rPr>
          <w:rFonts w:eastAsia="Times New Roman" w:cs="Times New Roman"/>
          <w:szCs w:val="24"/>
        </w:rPr>
        <w:t xml:space="preserve"> να δημιουργεί ρήγματα όσο γίνεται στον αρνητικό συσχετισμό δύναμης και κυρίως να διαμορφώνει συνθήκες</w:t>
      </w:r>
      <w:r>
        <w:rPr>
          <w:rFonts w:eastAsia="Times New Roman" w:cs="Times New Roman"/>
          <w:szCs w:val="24"/>
        </w:rPr>
        <w:t>,</w:t>
      </w:r>
      <w:r w:rsidRPr="00AE137D">
        <w:rPr>
          <w:rFonts w:eastAsia="Times New Roman" w:cs="Times New Roman"/>
          <w:szCs w:val="24"/>
        </w:rPr>
        <w:t xml:space="preserve"> να συγκεντρώνει δυνάμεις για μία ριζική ανατροπή</w:t>
      </w:r>
      <w:r>
        <w:rPr>
          <w:rFonts w:eastAsia="Times New Roman" w:cs="Times New Roman"/>
          <w:szCs w:val="24"/>
        </w:rPr>
        <w:t>. Γ</w:t>
      </w:r>
      <w:r w:rsidRPr="00AE137D">
        <w:rPr>
          <w:rFonts w:eastAsia="Times New Roman" w:cs="Times New Roman"/>
          <w:szCs w:val="24"/>
        </w:rPr>
        <w:t>ια</w:t>
      </w:r>
      <w:r>
        <w:rPr>
          <w:rFonts w:eastAsia="Times New Roman" w:cs="Times New Roman"/>
          <w:szCs w:val="24"/>
        </w:rPr>
        <w:t xml:space="preserve">τί η </w:t>
      </w:r>
      <w:r w:rsidRPr="00AE137D">
        <w:rPr>
          <w:rFonts w:eastAsia="Times New Roman" w:cs="Times New Roman"/>
          <w:szCs w:val="24"/>
        </w:rPr>
        <w:t>δική σας σταθερότητα είναι η μεγαλύτερη α</w:t>
      </w:r>
      <w:r w:rsidRPr="00AE137D">
        <w:rPr>
          <w:rFonts w:eastAsia="Times New Roman" w:cs="Times New Roman"/>
          <w:szCs w:val="24"/>
        </w:rPr>
        <w:t>στάθεια για το</w:t>
      </w:r>
      <w:r>
        <w:rPr>
          <w:rFonts w:eastAsia="Times New Roman" w:cs="Times New Roman"/>
          <w:szCs w:val="24"/>
        </w:rPr>
        <w:t>ν</w:t>
      </w:r>
      <w:r w:rsidRPr="00AE137D">
        <w:rPr>
          <w:rFonts w:eastAsia="Times New Roman" w:cs="Times New Roman"/>
          <w:szCs w:val="24"/>
        </w:rPr>
        <w:t xml:space="preserve"> λαό και τα δικαιώματά του</w:t>
      </w:r>
      <w:r>
        <w:rPr>
          <w:rFonts w:eastAsia="Times New Roman" w:cs="Times New Roman"/>
          <w:szCs w:val="24"/>
        </w:rPr>
        <w:t>.</w:t>
      </w:r>
    </w:p>
    <w:p w14:paraId="19C9A96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 δεύτερος</w:t>
      </w:r>
      <w:r w:rsidRPr="00AE137D">
        <w:rPr>
          <w:rFonts w:eastAsia="Times New Roman" w:cs="Times New Roman"/>
          <w:szCs w:val="24"/>
        </w:rPr>
        <w:t xml:space="preserve"> στόχος της αναθεώρησης </w:t>
      </w:r>
      <w:r>
        <w:rPr>
          <w:rFonts w:eastAsia="Times New Roman" w:cs="Times New Roman"/>
          <w:szCs w:val="24"/>
        </w:rPr>
        <w:t xml:space="preserve">ήταν η </w:t>
      </w:r>
      <w:proofErr w:type="spellStart"/>
      <w:r w:rsidRPr="00AE137D">
        <w:rPr>
          <w:rFonts w:eastAsia="Times New Roman" w:cs="Times New Roman"/>
          <w:szCs w:val="24"/>
        </w:rPr>
        <w:t>συνταγματοποίηση</w:t>
      </w:r>
      <w:proofErr w:type="spellEnd"/>
      <w:r w:rsidRPr="00AE137D">
        <w:rPr>
          <w:rFonts w:eastAsia="Times New Roman" w:cs="Times New Roman"/>
          <w:szCs w:val="24"/>
        </w:rPr>
        <w:t xml:space="preserve"> </w:t>
      </w:r>
      <w:r>
        <w:rPr>
          <w:rFonts w:eastAsia="Times New Roman" w:cs="Times New Roman"/>
          <w:szCs w:val="24"/>
        </w:rPr>
        <w:t>μ</w:t>
      </w:r>
      <w:r>
        <w:rPr>
          <w:rFonts w:eastAsia="Times New Roman" w:cs="Times New Roman"/>
          <w:szCs w:val="24"/>
        </w:rPr>
        <w:t>ι</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σειράς πλευρών που πέρασαν μ</w:t>
      </w:r>
      <w:r w:rsidRPr="00AE137D">
        <w:rPr>
          <w:rFonts w:eastAsia="Times New Roman" w:cs="Times New Roman"/>
          <w:szCs w:val="24"/>
        </w:rPr>
        <w:t>ε τα μνημόνια</w:t>
      </w:r>
      <w:r>
        <w:rPr>
          <w:rFonts w:eastAsia="Times New Roman" w:cs="Times New Roman"/>
          <w:szCs w:val="24"/>
        </w:rPr>
        <w:t>. Α</w:t>
      </w:r>
      <w:r w:rsidRPr="00AE137D">
        <w:rPr>
          <w:rFonts w:eastAsia="Times New Roman" w:cs="Times New Roman"/>
          <w:szCs w:val="24"/>
        </w:rPr>
        <w:t>υτό επιδ</w:t>
      </w:r>
      <w:r>
        <w:rPr>
          <w:rFonts w:eastAsia="Times New Roman" w:cs="Times New Roman"/>
          <w:szCs w:val="24"/>
        </w:rPr>
        <w:t>ιώκετε</w:t>
      </w:r>
      <w:r w:rsidRPr="00AE137D">
        <w:rPr>
          <w:rFonts w:eastAsia="Times New Roman" w:cs="Times New Roman"/>
          <w:szCs w:val="24"/>
        </w:rPr>
        <w:t xml:space="preserve"> για παράδειγμα με την εισαγωγή της έννοιας της ανταποδοτικότητας στην κοινωνική ασφάλιση</w:t>
      </w:r>
      <w:r>
        <w:rPr>
          <w:rFonts w:eastAsia="Times New Roman" w:cs="Times New Roman"/>
          <w:szCs w:val="24"/>
        </w:rPr>
        <w:t>, π</w:t>
      </w:r>
      <w:r w:rsidRPr="00AE137D">
        <w:rPr>
          <w:rFonts w:eastAsia="Times New Roman" w:cs="Times New Roman"/>
          <w:szCs w:val="24"/>
        </w:rPr>
        <w:t xml:space="preserve">ου αποτέλεσε τον πολιορκητικό κριό για την κατεδάφιση του </w:t>
      </w:r>
      <w:r>
        <w:rPr>
          <w:rFonts w:eastAsia="Times New Roman" w:cs="Times New Roman"/>
          <w:szCs w:val="24"/>
        </w:rPr>
        <w:t>ό</w:t>
      </w:r>
      <w:r w:rsidRPr="00AE137D">
        <w:rPr>
          <w:rFonts w:eastAsia="Times New Roman" w:cs="Times New Roman"/>
          <w:szCs w:val="24"/>
        </w:rPr>
        <w:t>πο</w:t>
      </w:r>
      <w:r>
        <w:rPr>
          <w:rFonts w:eastAsia="Times New Roman" w:cs="Times New Roman"/>
          <w:szCs w:val="24"/>
        </w:rPr>
        <w:t>ι</w:t>
      </w:r>
      <w:r w:rsidRPr="00AE137D">
        <w:rPr>
          <w:rFonts w:eastAsia="Times New Roman" w:cs="Times New Roman"/>
          <w:szCs w:val="24"/>
        </w:rPr>
        <w:t>ου κοινωνικού χαρακτήρα είχε η ασφάλιση</w:t>
      </w:r>
      <w:r>
        <w:rPr>
          <w:rFonts w:eastAsia="Times New Roman" w:cs="Times New Roman"/>
          <w:szCs w:val="24"/>
        </w:rPr>
        <w:t>. Α</w:t>
      </w:r>
      <w:r w:rsidRPr="00AE137D">
        <w:rPr>
          <w:rFonts w:eastAsia="Times New Roman" w:cs="Times New Roman"/>
          <w:szCs w:val="24"/>
        </w:rPr>
        <w:t>υτό επιδιώκετ</w:t>
      </w:r>
      <w:r>
        <w:rPr>
          <w:rFonts w:eastAsia="Times New Roman" w:cs="Times New Roman"/>
          <w:szCs w:val="24"/>
        </w:rPr>
        <w:t>ε</w:t>
      </w:r>
      <w:r w:rsidRPr="00AE137D">
        <w:rPr>
          <w:rFonts w:eastAsia="Times New Roman" w:cs="Times New Roman"/>
          <w:szCs w:val="24"/>
        </w:rPr>
        <w:t xml:space="preserve"> με την αναφορά σε ένα </w:t>
      </w:r>
      <w:r>
        <w:rPr>
          <w:rFonts w:eastAsia="Times New Roman" w:cs="Times New Roman"/>
          <w:szCs w:val="24"/>
        </w:rPr>
        <w:t>«</w:t>
      </w:r>
      <w:r w:rsidRPr="00AE137D">
        <w:rPr>
          <w:rFonts w:eastAsia="Times New Roman" w:cs="Times New Roman"/>
          <w:szCs w:val="24"/>
        </w:rPr>
        <w:t>αξιοπρεπές επίπεδο διαβίωσης</w:t>
      </w:r>
      <w:r>
        <w:rPr>
          <w:rFonts w:eastAsia="Times New Roman" w:cs="Times New Roman"/>
          <w:szCs w:val="24"/>
        </w:rPr>
        <w:t>»,</w:t>
      </w:r>
      <w:r w:rsidRPr="00AE137D">
        <w:rPr>
          <w:rFonts w:eastAsia="Times New Roman" w:cs="Times New Roman"/>
          <w:szCs w:val="24"/>
        </w:rPr>
        <w:t xml:space="preserve"> που στην ουσία σημαίνει την υιοθέτηση της λογικής των ελάχιστων</w:t>
      </w:r>
      <w:r>
        <w:rPr>
          <w:rFonts w:eastAsia="Times New Roman" w:cs="Times New Roman"/>
          <w:szCs w:val="24"/>
        </w:rPr>
        <w:t>,</w:t>
      </w:r>
      <w:r w:rsidRPr="00AE137D">
        <w:rPr>
          <w:rFonts w:eastAsia="Times New Roman" w:cs="Times New Roman"/>
          <w:szCs w:val="24"/>
        </w:rPr>
        <w:t xml:space="preserve"> την εξίσωση προς τ</w:t>
      </w:r>
      <w:r w:rsidRPr="00AE137D">
        <w:rPr>
          <w:rFonts w:eastAsia="Times New Roman" w:cs="Times New Roman"/>
          <w:szCs w:val="24"/>
        </w:rPr>
        <w:t>α κάτω των λαϊκών στρωμάτων μέσα από την κατεδάφιση δικαιωμάτων και την ανακύκλωση της ακραίας φτώχειας</w:t>
      </w:r>
      <w:r>
        <w:rPr>
          <w:rFonts w:eastAsia="Times New Roman" w:cs="Times New Roman"/>
          <w:szCs w:val="24"/>
        </w:rPr>
        <w:t>. Α</w:t>
      </w:r>
      <w:r w:rsidRPr="00AE137D">
        <w:rPr>
          <w:rFonts w:eastAsia="Times New Roman" w:cs="Times New Roman"/>
          <w:szCs w:val="24"/>
        </w:rPr>
        <w:t>υτό επιδιώκετ</w:t>
      </w:r>
      <w:r>
        <w:rPr>
          <w:rFonts w:eastAsia="Times New Roman" w:cs="Times New Roman"/>
          <w:szCs w:val="24"/>
        </w:rPr>
        <w:t>ε</w:t>
      </w:r>
      <w:r w:rsidRPr="00AE137D">
        <w:rPr>
          <w:rFonts w:eastAsia="Times New Roman" w:cs="Times New Roman"/>
          <w:szCs w:val="24"/>
        </w:rPr>
        <w:t xml:space="preserve"> με την πρόταση που γίνεται για να είναι </w:t>
      </w:r>
      <w:r w:rsidRPr="00AE137D">
        <w:rPr>
          <w:rFonts w:eastAsia="Times New Roman" w:cs="Times New Roman"/>
          <w:szCs w:val="24"/>
        </w:rPr>
        <w:lastRenderedPageBreak/>
        <w:t>τα δίκτυα διανομής του νερού</w:t>
      </w:r>
      <w:r>
        <w:rPr>
          <w:rFonts w:eastAsia="Times New Roman" w:cs="Times New Roman"/>
          <w:szCs w:val="24"/>
        </w:rPr>
        <w:t>,</w:t>
      </w:r>
      <w:r w:rsidRPr="00AE137D">
        <w:rPr>
          <w:rFonts w:eastAsia="Times New Roman" w:cs="Times New Roman"/>
          <w:szCs w:val="24"/>
        </w:rPr>
        <w:t xml:space="preserve"> της ενέργειας υπό δημόσιο έλεγχο</w:t>
      </w:r>
      <w:r>
        <w:rPr>
          <w:rFonts w:eastAsia="Times New Roman" w:cs="Times New Roman"/>
          <w:szCs w:val="24"/>
        </w:rPr>
        <w:t>, ό</w:t>
      </w:r>
      <w:r w:rsidRPr="00AE137D">
        <w:rPr>
          <w:rFonts w:eastAsia="Times New Roman" w:cs="Times New Roman"/>
          <w:szCs w:val="24"/>
        </w:rPr>
        <w:t xml:space="preserve">χι φυσικά για να ανακοπεί η </w:t>
      </w:r>
      <w:r w:rsidRPr="00AE137D">
        <w:rPr>
          <w:rFonts w:eastAsia="Times New Roman" w:cs="Times New Roman"/>
          <w:szCs w:val="24"/>
        </w:rPr>
        <w:t>πορεία ιδιωτικοποίησης</w:t>
      </w:r>
      <w:r>
        <w:rPr>
          <w:rFonts w:eastAsia="Times New Roman" w:cs="Times New Roman"/>
          <w:szCs w:val="24"/>
        </w:rPr>
        <w:t xml:space="preserve">. </w:t>
      </w:r>
    </w:p>
    <w:p w14:paraId="19C9A96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Μ</w:t>
      </w:r>
      <w:r w:rsidRPr="00AE137D">
        <w:rPr>
          <w:rFonts w:eastAsia="Times New Roman" w:cs="Times New Roman"/>
          <w:szCs w:val="24"/>
        </w:rPr>
        <w:t xml:space="preserve">όνο την προηγούμενη εβδομάδα είχαμε ένα νομοσχέδιο για την ιδιωτικοποίηση της ΔΕΠΑ για να συνεχιστεί ο διαγωνισμός για τις </w:t>
      </w:r>
      <w:proofErr w:type="spellStart"/>
      <w:r w:rsidRPr="00AE137D">
        <w:rPr>
          <w:rFonts w:eastAsia="Times New Roman" w:cs="Times New Roman"/>
          <w:szCs w:val="24"/>
        </w:rPr>
        <w:t>λιγνιτικές</w:t>
      </w:r>
      <w:proofErr w:type="spellEnd"/>
      <w:r w:rsidRPr="00AE137D">
        <w:rPr>
          <w:rFonts w:eastAsia="Times New Roman" w:cs="Times New Roman"/>
          <w:szCs w:val="24"/>
        </w:rPr>
        <w:t xml:space="preserve"> μονάδες </w:t>
      </w:r>
      <w:r>
        <w:rPr>
          <w:rFonts w:eastAsia="Times New Roman" w:cs="Times New Roman"/>
          <w:szCs w:val="24"/>
        </w:rPr>
        <w:t>στη ΔΕΗ. Άρα πού</w:t>
      </w:r>
      <w:r>
        <w:rPr>
          <w:rFonts w:eastAsia="Times New Roman" w:cs="Times New Roman"/>
          <w:szCs w:val="24"/>
        </w:rPr>
        <w:t>,</w:t>
      </w:r>
      <w:r w:rsidRPr="00AE137D">
        <w:rPr>
          <w:rFonts w:eastAsia="Times New Roman" w:cs="Times New Roman"/>
          <w:szCs w:val="24"/>
        </w:rPr>
        <w:t xml:space="preserve"> δήθεν</w:t>
      </w:r>
      <w:r>
        <w:rPr>
          <w:rFonts w:eastAsia="Times New Roman" w:cs="Times New Roman"/>
          <w:szCs w:val="24"/>
        </w:rPr>
        <w:t>,</w:t>
      </w:r>
      <w:r w:rsidRPr="00AE137D">
        <w:rPr>
          <w:rFonts w:eastAsia="Times New Roman" w:cs="Times New Roman"/>
          <w:szCs w:val="24"/>
        </w:rPr>
        <w:t xml:space="preserve"> βάζετε εμπόδια</w:t>
      </w:r>
      <w:r>
        <w:rPr>
          <w:rFonts w:eastAsia="Times New Roman" w:cs="Times New Roman"/>
          <w:szCs w:val="24"/>
        </w:rPr>
        <w:t xml:space="preserve"> στην ιδιωτικοποίηση; Σ</w:t>
      </w:r>
      <w:r w:rsidRPr="00AE137D">
        <w:rPr>
          <w:rFonts w:eastAsia="Times New Roman" w:cs="Times New Roman"/>
          <w:szCs w:val="24"/>
        </w:rPr>
        <w:t>την ουσία θέλετε μία ρύθμι</w:t>
      </w:r>
      <w:r w:rsidRPr="00AE137D">
        <w:rPr>
          <w:rFonts w:eastAsia="Times New Roman" w:cs="Times New Roman"/>
          <w:szCs w:val="24"/>
        </w:rPr>
        <w:t>ση που θα κάνει το δημόσιο το</w:t>
      </w:r>
      <w:r>
        <w:rPr>
          <w:rFonts w:eastAsia="Times New Roman" w:cs="Times New Roman"/>
          <w:szCs w:val="24"/>
        </w:rPr>
        <w:t>ν</w:t>
      </w:r>
      <w:r w:rsidRPr="00AE137D">
        <w:rPr>
          <w:rFonts w:eastAsia="Times New Roman" w:cs="Times New Roman"/>
          <w:szCs w:val="24"/>
        </w:rPr>
        <w:t xml:space="preserve"> τροχονόμο</w:t>
      </w:r>
      <w:r>
        <w:rPr>
          <w:rFonts w:eastAsia="Times New Roman" w:cs="Times New Roman"/>
          <w:szCs w:val="24"/>
        </w:rPr>
        <w:t>,</w:t>
      </w:r>
      <w:r w:rsidRPr="00AE137D">
        <w:rPr>
          <w:rFonts w:eastAsia="Times New Roman" w:cs="Times New Roman"/>
          <w:szCs w:val="24"/>
        </w:rPr>
        <w:t xml:space="preserve"> το</w:t>
      </w:r>
      <w:r>
        <w:rPr>
          <w:rFonts w:eastAsia="Times New Roman" w:cs="Times New Roman"/>
          <w:szCs w:val="24"/>
        </w:rPr>
        <w:t>ν</w:t>
      </w:r>
      <w:r w:rsidRPr="00AE137D">
        <w:rPr>
          <w:rFonts w:eastAsia="Times New Roman" w:cs="Times New Roman"/>
          <w:szCs w:val="24"/>
        </w:rPr>
        <w:t xml:space="preserve"> σηματοδότη αυτής της διαδικασίας ιδιωτικοποίησης και απελευθέρωσης</w:t>
      </w:r>
      <w:r>
        <w:rPr>
          <w:rFonts w:eastAsia="Times New Roman" w:cs="Times New Roman"/>
          <w:szCs w:val="24"/>
        </w:rPr>
        <w:t>,</w:t>
      </w:r>
      <w:r w:rsidRPr="00AE137D">
        <w:rPr>
          <w:rFonts w:eastAsia="Times New Roman" w:cs="Times New Roman"/>
          <w:szCs w:val="24"/>
        </w:rPr>
        <w:t xml:space="preserve"> που ξεκίνησαν οι προηγούμενοι και συνεχίζετ</w:t>
      </w:r>
      <w:r>
        <w:rPr>
          <w:rFonts w:eastAsia="Times New Roman" w:cs="Times New Roman"/>
          <w:szCs w:val="24"/>
        </w:rPr>
        <w:t>ε</w:t>
      </w:r>
      <w:r w:rsidRPr="00AE137D">
        <w:rPr>
          <w:rFonts w:eastAsia="Times New Roman" w:cs="Times New Roman"/>
          <w:szCs w:val="24"/>
        </w:rPr>
        <w:t xml:space="preserve"> και με πολύ μεγάλη συνέπεια και </w:t>
      </w:r>
      <w:r>
        <w:rPr>
          <w:rFonts w:eastAsia="Times New Roman" w:cs="Times New Roman"/>
          <w:szCs w:val="24"/>
        </w:rPr>
        <w:t xml:space="preserve">εσείς. </w:t>
      </w:r>
      <w:r w:rsidRPr="00AE137D">
        <w:rPr>
          <w:rFonts w:eastAsia="Times New Roman" w:cs="Times New Roman"/>
          <w:szCs w:val="24"/>
        </w:rPr>
        <w:t>Αυτή</w:t>
      </w:r>
      <w:r>
        <w:rPr>
          <w:rFonts w:eastAsia="Times New Roman" w:cs="Times New Roman"/>
          <w:szCs w:val="24"/>
        </w:rPr>
        <w:t>,</w:t>
      </w:r>
      <w:r w:rsidRPr="00AE137D">
        <w:rPr>
          <w:rFonts w:eastAsia="Times New Roman" w:cs="Times New Roman"/>
          <w:szCs w:val="24"/>
        </w:rPr>
        <w:t xml:space="preserve"> λοιπόν</w:t>
      </w:r>
      <w:r>
        <w:rPr>
          <w:rFonts w:eastAsia="Times New Roman" w:cs="Times New Roman"/>
          <w:szCs w:val="24"/>
        </w:rPr>
        <w:t>,</w:t>
      </w:r>
      <w:r w:rsidRPr="00AE137D">
        <w:rPr>
          <w:rFonts w:eastAsia="Times New Roman" w:cs="Times New Roman"/>
          <w:szCs w:val="24"/>
        </w:rPr>
        <w:t xml:space="preserve"> είναι η πραγματικ</w:t>
      </w:r>
      <w:r>
        <w:rPr>
          <w:rFonts w:eastAsia="Times New Roman" w:cs="Times New Roman"/>
          <w:szCs w:val="24"/>
        </w:rPr>
        <w:t xml:space="preserve">ότητα πίσω από τη λεγόμενη </w:t>
      </w:r>
      <w:proofErr w:type="spellStart"/>
      <w:r>
        <w:rPr>
          <w:rFonts w:eastAsia="Times New Roman" w:cs="Times New Roman"/>
          <w:szCs w:val="24"/>
        </w:rPr>
        <w:t>αντι</w:t>
      </w:r>
      <w:r w:rsidRPr="00AE137D">
        <w:rPr>
          <w:rFonts w:eastAsia="Times New Roman" w:cs="Times New Roman"/>
          <w:szCs w:val="24"/>
        </w:rPr>
        <w:t>νεοφιλελεύθερη</w:t>
      </w:r>
      <w:proofErr w:type="spellEnd"/>
      <w:r w:rsidRPr="00AE137D">
        <w:rPr>
          <w:rFonts w:eastAsia="Times New Roman" w:cs="Times New Roman"/>
          <w:szCs w:val="24"/>
        </w:rPr>
        <w:t xml:space="preserve"> ατζέντα</w:t>
      </w:r>
      <w:r>
        <w:rPr>
          <w:rFonts w:eastAsia="Times New Roman" w:cs="Times New Roman"/>
          <w:szCs w:val="24"/>
        </w:rPr>
        <w:t>.</w:t>
      </w:r>
    </w:p>
    <w:p w14:paraId="19C9A96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Ακόμη, όμως,</w:t>
      </w:r>
      <w:r w:rsidRPr="00AE137D">
        <w:rPr>
          <w:rFonts w:eastAsia="Times New Roman" w:cs="Times New Roman"/>
          <w:szCs w:val="24"/>
        </w:rPr>
        <w:t xml:space="preserve"> και ορισμένα δικαιώματα που εί</w:t>
      </w:r>
      <w:r>
        <w:rPr>
          <w:rFonts w:eastAsia="Times New Roman" w:cs="Times New Roman"/>
          <w:szCs w:val="24"/>
        </w:rPr>
        <w:t xml:space="preserve">τε </w:t>
      </w:r>
      <w:r w:rsidRPr="00AE137D">
        <w:rPr>
          <w:rFonts w:eastAsia="Times New Roman" w:cs="Times New Roman"/>
          <w:szCs w:val="24"/>
        </w:rPr>
        <w:t>υπάρχουν σήμερα στο Σύνταγμα</w:t>
      </w:r>
      <w:r>
        <w:rPr>
          <w:rFonts w:eastAsia="Times New Roman" w:cs="Times New Roman"/>
          <w:szCs w:val="24"/>
        </w:rPr>
        <w:t xml:space="preserve"> είτε</w:t>
      </w:r>
      <w:r w:rsidRPr="00AE137D">
        <w:rPr>
          <w:rFonts w:eastAsia="Times New Roman" w:cs="Times New Roman"/>
          <w:szCs w:val="24"/>
        </w:rPr>
        <w:t xml:space="preserve"> προτείνετ</w:t>
      </w:r>
      <w:r>
        <w:rPr>
          <w:rFonts w:eastAsia="Times New Roman" w:cs="Times New Roman"/>
          <w:szCs w:val="24"/>
        </w:rPr>
        <w:t>ε</w:t>
      </w:r>
      <w:r w:rsidRPr="00AE137D">
        <w:rPr>
          <w:rFonts w:eastAsia="Times New Roman" w:cs="Times New Roman"/>
          <w:szCs w:val="24"/>
        </w:rPr>
        <w:t xml:space="preserve"> να ενταχθούν</w:t>
      </w:r>
      <w:r>
        <w:rPr>
          <w:rFonts w:eastAsia="Times New Roman" w:cs="Times New Roman"/>
          <w:szCs w:val="24"/>
        </w:rPr>
        <w:t>, είναι στον αέρα α</w:t>
      </w:r>
      <w:r w:rsidRPr="00AE137D">
        <w:rPr>
          <w:rFonts w:eastAsia="Times New Roman" w:cs="Times New Roman"/>
          <w:szCs w:val="24"/>
        </w:rPr>
        <w:t>πό τη στιγμή που υπάρχουν ρήτρες</w:t>
      </w:r>
      <w:r>
        <w:rPr>
          <w:rFonts w:eastAsia="Times New Roman" w:cs="Times New Roman"/>
          <w:szCs w:val="24"/>
        </w:rPr>
        <w:t>,</w:t>
      </w:r>
      <w:r w:rsidRPr="00AE137D">
        <w:rPr>
          <w:rFonts w:eastAsia="Times New Roman" w:cs="Times New Roman"/>
          <w:szCs w:val="24"/>
        </w:rPr>
        <w:t xml:space="preserve"> παραθυράκια</w:t>
      </w:r>
      <w:r>
        <w:rPr>
          <w:rFonts w:eastAsia="Times New Roman" w:cs="Times New Roman"/>
          <w:szCs w:val="24"/>
        </w:rPr>
        <w:t>,</w:t>
      </w:r>
      <w:r w:rsidRPr="00AE137D">
        <w:rPr>
          <w:rFonts w:eastAsia="Times New Roman" w:cs="Times New Roman"/>
          <w:szCs w:val="24"/>
        </w:rPr>
        <w:t xml:space="preserve"> εξαιρέσεις</w:t>
      </w:r>
      <w:r>
        <w:rPr>
          <w:rFonts w:eastAsia="Times New Roman" w:cs="Times New Roman"/>
          <w:szCs w:val="24"/>
        </w:rPr>
        <w:t>,</w:t>
      </w:r>
      <w:r w:rsidRPr="00AE137D">
        <w:rPr>
          <w:rFonts w:eastAsia="Times New Roman" w:cs="Times New Roman"/>
          <w:szCs w:val="24"/>
        </w:rPr>
        <w:t xml:space="preserve"> δημόσιο συμφέρον</w:t>
      </w:r>
      <w:r>
        <w:rPr>
          <w:rFonts w:eastAsia="Times New Roman" w:cs="Times New Roman"/>
          <w:szCs w:val="24"/>
        </w:rPr>
        <w:t>,</w:t>
      </w:r>
      <w:r w:rsidRPr="00AE137D">
        <w:rPr>
          <w:rFonts w:eastAsia="Times New Roman" w:cs="Times New Roman"/>
          <w:szCs w:val="24"/>
        </w:rPr>
        <w:t xml:space="preserve"> δημόσια τάξη</w:t>
      </w:r>
      <w:r>
        <w:rPr>
          <w:rFonts w:eastAsia="Times New Roman" w:cs="Times New Roman"/>
          <w:szCs w:val="24"/>
        </w:rPr>
        <w:t>,</w:t>
      </w:r>
      <w:r w:rsidRPr="00AE137D">
        <w:rPr>
          <w:rFonts w:eastAsia="Times New Roman" w:cs="Times New Roman"/>
          <w:szCs w:val="24"/>
        </w:rPr>
        <w:t xml:space="preserve"> δημόσια ασφάλει</w:t>
      </w:r>
      <w:r w:rsidRPr="00AE137D">
        <w:rPr>
          <w:rFonts w:eastAsia="Times New Roman" w:cs="Times New Roman"/>
          <w:szCs w:val="24"/>
        </w:rPr>
        <w:t>α</w:t>
      </w:r>
      <w:r>
        <w:rPr>
          <w:rFonts w:eastAsia="Times New Roman" w:cs="Times New Roman"/>
          <w:szCs w:val="24"/>
        </w:rPr>
        <w:t>,</w:t>
      </w:r>
      <w:r w:rsidRPr="00AE137D">
        <w:rPr>
          <w:rFonts w:eastAsia="Times New Roman" w:cs="Times New Roman"/>
          <w:szCs w:val="24"/>
        </w:rPr>
        <w:t xml:space="preserve"> που καταστρατηγούν στην πράξη αυτά τα δικαιώματα</w:t>
      </w:r>
      <w:r>
        <w:rPr>
          <w:rFonts w:eastAsia="Times New Roman" w:cs="Times New Roman"/>
          <w:szCs w:val="24"/>
        </w:rPr>
        <w:t>, α</w:t>
      </w:r>
      <w:r w:rsidRPr="00AE137D">
        <w:rPr>
          <w:rFonts w:eastAsia="Times New Roman" w:cs="Times New Roman"/>
          <w:szCs w:val="24"/>
        </w:rPr>
        <w:t>λλά και από τη στιγμή που μέσα στο Σύνταγμα είναι ήδη κατοχυρω</w:t>
      </w:r>
      <w:r w:rsidRPr="00AE137D">
        <w:rPr>
          <w:rFonts w:eastAsia="Times New Roman" w:cs="Times New Roman"/>
          <w:szCs w:val="24"/>
        </w:rPr>
        <w:lastRenderedPageBreak/>
        <w:t>μ</w:t>
      </w:r>
      <w:r>
        <w:rPr>
          <w:rFonts w:eastAsia="Times New Roman" w:cs="Times New Roman"/>
          <w:szCs w:val="24"/>
        </w:rPr>
        <w:t>ένος από προηγούμενες αναθεωρήσει</w:t>
      </w:r>
      <w:r w:rsidRPr="00AE137D">
        <w:rPr>
          <w:rFonts w:eastAsia="Times New Roman" w:cs="Times New Roman"/>
          <w:szCs w:val="24"/>
        </w:rPr>
        <w:t xml:space="preserve">ς </w:t>
      </w:r>
      <w:r>
        <w:rPr>
          <w:rFonts w:eastAsia="Times New Roman" w:cs="Times New Roman"/>
          <w:szCs w:val="24"/>
        </w:rPr>
        <w:t>-</w:t>
      </w:r>
      <w:r w:rsidRPr="00AE137D">
        <w:rPr>
          <w:rFonts w:eastAsia="Times New Roman" w:cs="Times New Roman"/>
          <w:szCs w:val="24"/>
        </w:rPr>
        <w:t>και δεν το αμφισβητείτε φυσικά</w:t>
      </w:r>
      <w:r>
        <w:rPr>
          <w:rFonts w:eastAsia="Times New Roman" w:cs="Times New Roman"/>
          <w:szCs w:val="24"/>
        </w:rPr>
        <w:t>- ένας βασικός πολιορκητικός κ</w:t>
      </w:r>
      <w:r w:rsidRPr="00AE137D">
        <w:rPr>
          <w:rFonts w:eastAsia="Times New Roman" w:cs="Times New Roman"/>
          <w:szCs w:val="24"/>
        </w:rPr>
        <w:t>ριός</w:t>
      </w:r>
      <w:r>
        <w:rPr>
          <w:rFonts w:eastAsia="Times New Roman" w:cs="Times New Roman"/>
          <w:szCs w:val="24"/>
        </w:rPr>
        <w:t>,</w:t>
      </w:r>
      <w:r w:rsidRPr="00AE137D">
        <w:rPr>
          <w:rFonts w:eastAsia="Times New Roman" w:cs="Times New Roman"/>
          <w:szCs w:val="24"/>
        </w:rPr>
        <w:t xml:space="preserve"> που λειτουργεί σε βάρος και των όποιω</w:t>
      </w:r>
      <w:r w:rsidRPr="00AE137D">
        <w:rPr>
          <w:rFonts w:eastAsia="Times New Roman" w:cs="Times New Roman"/>
          <w:szCs w:val="24"/>
        </w:rPr>
        <w:t>ν θετικών διακηρύξεων υπάρχουν</w:t>
      </w:r>
      <w:r>
        <w:rPr>
          <w:rFonts w:eastAsia="Times New Roman" w:cs="Times New Roman"/>
          <w:szCs w:val="24"/>
        </w:rPr>
        <w:t>.</w:t>
      </w:r>
    </w:p>
    <w:p w14:paraId="19C9A96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Ποιος είναι αυτός; Η αναγνώριση της υπεροχής του </w:t>
      </w:r>
      <w:proofErr w:type="spellStart"/>
      <w:r>
        <w:rPr>
          <w:rFonts w:eastAsia="Times New Roman" w:cs="Times New Roman"/>
          <w:szCs w:val="24"/>
        </w:rPr>
        <w:t>Ε</w:t>
      </w:r>
      <w:r>
        <w:rPr>
          <w:rFonts w:eastAsia="Times New Roman" w:cs="Times New Roman"/>
          <w:szCs w:val="24"/>
        </w:rPr>
        <w:t>υρωενωσιακού</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ικαίου με τα άρθρα 28 και 80 και τις αντίστοιχες ερμηνευτικές δηλώσεις που επέβαλαν η όποια ερμηνεία του Συντάγματος να γίνεται υπό το πρίσμα της συμμετοχής της</w:t>
      </w:r>
      <w:r>
        <w:rPr>
          <w:rFonts w:eastAsia="Times New Roman" w:cs="Times New Roman"/>
          <w:szCs w:val="24"/>
        </w:rPr>
        <w:t xml:space="preserve"> χώρας μας στο </w:t>
      </w:r>
      <w:proofErr w:type="spellStart"/>
      <w:r>
        <w:rPr>
          <w:rFonts w:eastAsia="Times New Roman" w:cs="Times New Roman"/>
          <w:szCs w:val="24"/>
        </w:rPr>
        <w:t>ευρωενωσιακό</w:t>
      </w:r>
      <w:proofErr w:type="spellEnd"/>
      <w:r>
        <w:rPr>
          <w:rFonts w:eastAsia="Times New Roman" w:cs="Times New Roman"/>
          <w:szCs w:val="24"/>
        </w:rPr>
        <w:t xml:space="preserve"> οικοδόμημα, την Ευρωπαϊκή Ένωση, την ΟΝΕ και με βάση τα οποία τα προηγούμενα χρόνια περάσανε μέτρα, υλοποιήθηκαν μνημόνια και ούτω καθεξής.</w:t>
      </w:r>
    </w:p>
    <w:p w14:paraId="19C9A96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Ας δούμε ορισμένα παραδείγματα. Η Νέα Δημοκρατία πρότεινε να ενταχθεί στο Σύνταγμα ως κα</w:t>
      </w:r>
      <w:r>
        <w:rPr>
          <w:rFonts w:eastAsia="Times New Roman" w:cs="Times New Roman"/>
          <w:szCs w:val="24"/>
        </w:rPr>
        <w:t xml:space="preserve">νόνας η δημοσιονομική πειθαρχία που ήταν, σύμφωνα με τον ΣΥΡΙΖΑ, μία ακραία θέση. Μα, αυτή η πρόταση, κατά κάποιον τρόπο, δεν είναι ήδη </w:t>
      </w:r>
      <w:proofErr w:type="spellStart"/>
      <w:r>
        <w:rPr>
          <w:rFonts w:eastAsia="Times New Roman" w:cs="Times New Roman"/>
          <w:szCs w:val="24"/>
        </w:rPr>
        <w:t>συνταγματοποιημένη</w:t>
      </w:r>
      <w:proofErr w:type="spellEnd"/>
      <w:r>
        <w:rPr>
          <w:rFonts w:eastAsia="Times New Roman" w:cs="Times New Roman"/>
          <w:szCs w:val="24"/>
        </w:rPr>
        <w:t xml:space="preserve"> μέσω των δημοσιονομικών συμφώνων που έχει επιβάλει η Ευρωπαϊκή Ένωση και η ΟΝΕ και τα οποία δεν τα αμ</w:t>
      </w:r>
      <w:r>
        <w:rPr>
          <w:rFonts w:eastAsia="Times New Roman" w:cs="Times New Roman"/>
          <w:szCs w:val="24"/>
        </w:rPr>
        <w:t>φισβητείτε; Ο ΣΥΡΙΖΑ ποια πολιτική υλοποιεί; Δεν υλοποιεί την πολιτική της δημοσιονομικής πειθαρχίας και μάλιστα των ματωμένων υπέρ</w:t>
      </w:r>
      <w:r>
        <w:rPr>
          <w:rFonts w:eastAsia="Times New Roman" w:cs="Times New Roman"/>
          <w:szCs w:val="24"/>
        </w:rPr>
        <w:t xml:space="preserve"> – </w:t>
      </w:r>
      <w:r>
        <w:rPr>
          <w:rFonts w:eastAsia="Times New Roman" w:cs="Times New Roman"/>
          <w:szCs w:val="24"/>
        </w:rPr>
        <w:t>υπέρ-</w:t>
      </w:r>
      <w:r>
        <w:rPr>
          <w:rFonts w:eastAsia="Times New Roman" w:cs="Times New Roman"/>
          <w:szCs w:val="24"/>
        </w:rPr>
        <w:t xml:space="preserve"> </w:t>
      </w:r>
      <w:proofErr w:type="spellStart"/>
      <w:r>
        <w:rPr>
          <w:rFonts w:eastAsia="Times New Roman" w:cs="Times New Roman"/>
          <w:szCs w:val="24"/>
        </w:rPr>
        <w:t>υπερπλεονασμάτων</w:t>
      </w:r>
      <w:proofErr w:type="spellEnd"/>
      <w:r>
        <w:rPr>
          <w:rFonts w:eastAsia="Times New Roman" w:cs="Times New Roman"/>
          <w:szCs w:val="24"/>
        </w:rPr>
        <w:t>;</w:t>
      </w:r>
    </w:p>
    <w:p w14:paraId="19C9A97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Δεύτερο παράδειγμα: Η Νέα Δημοκρατία πρότεινε να αναθεωρηθεί το περιβόητο άρθρο 16. Την ίδια στιγμ</w:t>
      </w:r>
      <w:r>
        <w:rPr>
          <w:rFonts w:eastAsia="Times New Roman" w:cs="Times New Roman"/>
          <w:szCs w:val="24"/>
        </w:rPr>
        <w:t xml:space="preserve">ή με τις </w:t>
      </w:r>
      <w:r>
        <w:rPr>
          <w:rFonts w:eastAsia="Times New Roman" w:cs="Times New Roman"/>
          <w:szCs w:val="24"/>
        </w:rPr>
        <w:t>ο</w:t>
      </w:r>
      <w:r>
        <w:rPr>
          <w:rFonts w:eastAsia="Times New Roman" w:cs="Times New Roman"/>
          <w:szCs w:val="24"/>
        </w:rPr>
        <w:t>δηγίες της Ευρωπαϊκής Ένωσης, που ούτε αυτές τις αμφισβητείτε, δεν έχει προχωρήσει η αναγνώριση κολ</w:t>
      </w:r>
      <w:r>
        <w:rPr>
          <w:rFonts w:eastAsia="Times New Roman" w:cs="Times New Roman"/>
          <w:szCs w:val="24"/>
        </w:rPr>
        <w:t>λ</w:t>
      </w:r>
      <w:r>
        <w:rPr>
          <w:rFonts w:eastAsia="Times New Roman" w:cs="Times New Roman"/>
          <w:szCs w:val="24"/>
        </w:rPr>
        <w:t xml:space="preserve">εγίων, η </w:t>
      </w:r>
      <w:proofErr w:type="spellStart"/>
      <w:r>
        <w:rPr>
          <w:rFonts w:eastAsia="Times New Roman" w:cs="Times New Roman"/>
          <w:szCs w:val="24"/>
        </w:rPr>
        <w:t>ισοτίμηση</w:t>
      </w:r>
      <w:proofErr w:type="spellEnd"/>
      <w:r>
        <w:rPr>
          <w:rFonts w:eastAsia="Times New Roman" w:cs="Times New Roman"/>
          <w:szCs w:val="24"/>
        </w:rPr>
        <w:t xml:space="preserve"> πτυχίων, η δημιουργία μιας ολόκληρης αγοράς στην ανώτατη εκπαίδευση και όχι μόνο σε αυτήν αλλά και στις χαμηλότερες βαθμίδες τη</w:t>
      </w:r>
      <w:r>
        <w:rPr>
          <w:rFonts w:eastAsia="Times New Roman" w:cs="Times New Roman"/>
          <w:szCs w:val="24"/>
        </w:rPr>
        <w:t xml:space="preserve">ς εκπαίδευσης, που εμείς και εκεί ζητάμε να είναι αποκλειστικά δημόσια ενώ εσείς αυτό το απορρίπτετε. </w:t>
      </w:r>
    </w:p>
    <w:p w14:paraId="19C9A97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 λοιπόν, γιατί μιλάμε για μια τεράστια υποκρισία όταν λέτε για δήθεν προοδευτική ατζέντα και να γιατί η μεταξύ σας αντιπαράθεση όσο οξυμ</w:t>
      </w:r>
      <w:r>
        <w:rPr>
          <w:rFonts w:eastAsia="Times New Roman" w:cs="Times New Roman"/>
          <w:szCs w:val="24"/>
        </w:rPr>
        <w:t>μ</w:t>
      </w:r>
      <w:r>
        <w:rPr>
          <w:rFonts w:eastAsia="Times New Roman" w:cs="Times New Roman"/>
          <w:szCs w:val="24"/>
        </w:rPr>
        <w:t xml:space="preserve">ένη και αν </w:t>
      </w:r>
      <w:r>
        <w:rPr>
          <w:rFonts w:eastAsia="Times New Roman" w:cs="Times New Roman"/>
          <w:szCs w:val="24"/>
        </w:rPr>
        <w:t>είναι και όσο και αν οξυνθεί μπροστά στις εκλογικές μάχες δεν θα κρύψει τη στρατηγική σας ταύτιση.</w:t>
      </w:r>
    </w:p>
    <w:p w14:paraId="19C9A97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Τρίτος στόχος της συνταγματικής </w:t>
      </w:r>
      <w:r>
        <w:rPr>
          <w:rFonts w:eastAsia="Times New Roman" w:cs="Times New Roman"/>
          <w:szCs w:val="24"/>
        </w:rPr>
        <w:t>Α</w:t>
      </w:r>
      <w:r>
        <w:rPr>
          <w:rFonts w:eastAsia="Times New Roman" w:cs="Times New Roman"/>
          <w:szCs w:val="24"/>
        </w:rPr>
        <w:t>ναθεώρησης, επίσης κοινός, η λεγόμενη ηθική, η τιμή του αστικού πολιτικού συστήματος. Δηλαδή να αναστηλωθεί το κύρος που κλο</w:t>
      </w:r>
      <w:r>
        <w:rPr>
          <w:rFonts w:eastAsia="Times New Roman" w:cs="Times New Roman"/>
          <w:szCs w:val="24"/>
        </w:rPr>
        <w:t xml:space="preserve">νίστηκε στα μάτια του λαού εξαιτίας της κρίσης και των βάρβαρων μέτρων που υλοποιήθηκαν όλα αυτά τα χρόνια. Σε αυτό το πλαίσιο εντάσσεται </w:t>
      </w:r>
      <w:r>
        <w:rPr>
          <w:rFonts w:eastAsia="Times New Roman" w:cs="Times New Roman"/>
          <w:szCs w:val="24"/>
        </w:rPr>
        <w:lastRenderedPageBreak/>
        <w:t>και η πρόταση για το άρθρο 86 και τον νόμο περί ευθύνης Υπουργών που, όμως, ενώ το λαϊκό αίτημα όλα αυτά τα χρόνια ήτα</w:t>
      </w:r>
      <w:r>
        <w:rPr>
          <w:rFonts w:eastAsia="Times New Roman" w:cs="Times New Roman"/>
          <w:szCs w:val="24"/>
        </w:rPr>
        <w:t>ν ο νόμος αυτός να καταργηθεί τελείως -αυτό ήταν το λαϊκό αίτημα και αυτό ήταν και το σύνθημα των πολιτικών δυνάμεων- με τις προτάσεις σας ο νόμος αυτός δεν καταργείται. Παραμένει με κάποιες βελτιώσεις, όπως είναι η κατάργηση της μειωμένης παραγραφής ή η ε</w:t>
      </w:r>
      <w:r>
        <w:rPr>
          <w:rFonts w:eastAsia="Times New Roman" w:cs="Times New Roman"/>
          <w:szCs w:val="24"/>
        </w:rPr>
        <w:t>ρμηνευτική δήλωση έτσι ώστε ορισμένα αδικήματα να υπάγονται απευθείας στη δικαιοσύνη. Διατηρείται, όμως, ένας βασικός πυρήνας του άρθρου 86 που είναι ότι για μια σειρά αδικήματα την ευθύνη της προκαταρκτικής εξέτασης, της άσκησης ποινικής δίωξης, της ανάκλ</w:t>
      </w:r>
      <w:r>
        <w:rPr>
          <w:rFonts w:eastAsia="Times New Roman" w:cs="Times New Roman"/>
          <w:szCs w:val="24"/>
        </w:rPr>
        <w:t>ησης ποινικής δίωξης θα συνεχίσει να την έχει η Βουλή, δηλαδή η εκάστοτε κυβερνητική, κοινοβουλευτική πλειοψηφία με ό,τι αυτό συνεπάγεται.</w:t>
      </w:r>
    </w:p>
    <w:p w14:paraId="19C9A97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Εμείς το είπαμε στην προηγούμενη συνεδρίαση και το ξαναλέμε και τώρα ότι ψηφίζουμε </w:t>
      </w:r>
      <w:r>
        <w:rPr>
          <w:rFonts w:eastAsia="Times New Roman" w:cs="Times New Roman"/>
          <w:szCs w:val="24"/>
        </w:rPr>
        <w:t xml:space="preserve">για </w:t>
      </w:r>
      <w:r>
        <w:rPr>
          <w:rFonts w:eastAsia="Times New Roman" w:cs="Times New Roman"/>
          <w:szCs w:val="24"/>
        </w:rPr>
        <w:t>την αναθεώρηση του άρθρου 86 γ</w:t>
      </w:r>
      <w:r>
        <w:rPr>
          <w:rFonts w:eastAsia="Times New Roman" w:cs="Times New Roman"/>
          <w:szCs w:val="24"/>
        </w:rPr>
        <w:t xml:space="preserve">ια να δοθεί ώθηση σε αυτή τη διαδικασία, όμως στην επόμενη Βουλή θα επιμείνουμε να υπάρχει απάλειψη όλων αυτών των ρυθμίσεων που υπάρχουν σήμερα, που δίνουν το δικαίωμα στην εκάστοτε κοινοβουλευτική </w:t>
      </w:r>
      <w:r>
        <w:rPr>
          <w:rFonts w:eastAsia="Times New Roman" w:cs="Times New Roman"/>
          <w:szCs w:val="24"/>
        </w:rPr>
        <w:t>Π</w:t>
      </w:r>
      <w:r>
        <w:rPr>
          <w:rFonts w:eastAsia="Times New Roman" w:cs="Times New Roman"/>
          <w:szCs w:val="24"/>
        </w:rPr>
        <w:t>λειοψηφία να κάνει ό,τι νομίζει.</w:t>
      </w:r>
    </w:p>
    <w:p w14:paraId="19C9A97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Πέρα, όμως, από το άρθρ</w:t>
      </w:r>
      <w:r>
        <w:rPr>
          <w:rFonts w:eastAsia="Times New Roman" w:cs="Times New Roman"/>
          <w:szCs w:val="24"/>
        </w:rPr>
        <w:t xml:space="preserve">ο 86 η Κυβέρνηση ΣΥΡΙΖΑ προσπάθησε με ημίμετρα ή με κόλπα να ξεπεράσει και άλλους υπερώριμους αστικούς εκσυγχρονισμούς που θα έπρεπε να είχαν γίνει εδώ και δεκαετίες. Παραδείγματος χάριν, δεν προχώρησε στον πλήρη διαχωρισμό </w:t>
      </w:r>
      <w:r>
        <w:rPr>
          <w:rFonts w:eastAsia="Times New Roman" w:cs="Times New Roman"/>
          <w:szCs w:val="24"/>
        </w:rPr>
        <w:t>Κ</w:t>
      </w:r>
      <w:r>
        <w:rPr>
          <w:rFonts w:eastAsia="Times New Roman" w:cs="Times New Roman"/>
          <w:szCs w:val="24"/>
        </w:rPr>
        <w:t xml:space="preserve">ράτους-Εκκλησίας και παράμεινε </w:t>
      </w:r>
      <w:r>
        <w:rPr>
          <w:rFonts w:eastAsia="Times New Roman" w:cs="Times New Roman"/>
          <w:szCs w:val="24"/>
        </w:rPr>
        <w:t>σε έναν διαχωρισμό μαϊμού. Γιατί διατηρεί στις διατάξεις του Συντάγματος την έννοια της επικρατούσας θρησκείας. Αφήστε αυτά που λέτε ότι είναι μία διαπίστωση και δεν έχει κανονιστικές συνέπειες.</w:t>
      </w:r>
    </w:p>
    <w:p w14:paraId="19C9A97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όταν μιλάμε για το Σύνταγμα δεν μιλάμε για μια απλή νομική αποτύπωση. Πρώτα απ’ όλα έχει ιδεολογικές συνέπειες να αναφέρεται στο Σύνταγμα η έννοια της επικρατούσας θρησκείας. Όμως, έχει και κανονιστικές συνέπειες. Γιατί θυμίζουμε ότι αποφάσεις του Συμβουλ</w:t>
      </w:r>
      <w:r>
        <w:rPr>
          <w:rFonts w:eastAsia="Times New Roman" w:cs="Times New Roman"/>
          <w:szCs w:val="24"/>
        </w:rPr>
        <w:t xml:space="preserve">ίου της Επικρατείας για να έχει κατηχητικό χαρακτήρα το μάθημα των </w:t>
      </w:r>
      <w:r>
        <w:rPr>
          <w:rFonts w:eastAsia="Times New Roman" w:cs="Times New Roman"/>
          <w:szCs w:val="24"/>
        </w:rPr>
        <w:t>Θ</w:t>
      </w:r>
      <w:r>
        <w:rPr>
          <w:rFonts w:eastAsia="Times New Roman" w:cs="Times New Roman"/>
          <w:szCs w:val="24"/>
        </w:rPr>
        <w:t>ρησκευτικών πού στηρίχθηκαν; Αφ</w:t>
      </w:r>
      <w:r>
        <w:rPr>
          <w:rFonts w:eastAsia="Times New Roman" w:cs="Times New Roman"/>
          <w:szCs w:val="24"/>
        </w:rPr>
        <w:t xml:space="preserve">’ </w:t>
      </w:r>
      <w:r>
        <w:rPr>
          <w:rFonts w:eastAsia="Times New Roman" w:cs="Times New Roman"/>
          <w:szCs w:val="24"/>
        </w:rPr>
        <w:t>ενός στο άρθρο 16 παρ</w:t>
      </w:r>
      <w:r>
        <w:rPr>
          <w:rFonts w:eastAsia="Times New Roman" w:cs="Times New Roman"/>
          <w:szCs w:val="24"/>
        </w:rPr>
        <w:t xml:space="preserve">άγραφος </w:t>
      </w:r>
      <w:r>
        <w:rPr>
          <w:rFonts w:eastAsia="Times New Roman" w:cs="Times New Roman"/>
          <w:szCs w:val="24"/>
        </w:rPr>
        <w:t>2, που λέει ότι η παιδεία πρέπει να προάγει τη θρησκευτική συνείδηση -δεν το αγγίξατε φυσικά- και αφ</w:t>
      </w:r>
      <w:r>
        <w:rPr>
          <w:rFonts w:eastAsia="Times New Roman" w:cs="Times New Roman"/>
          <w:szCs w:val="24"/>
        </w:rPr>
        <w:t xml:space="preserve">’ </w:t>
      </w:r>
      <w:r>
        <w:rPr>
          <w:rFonts w:eastAsia="Times New Roman" w:cs="Times New Roman"/>
          <w:szCs w:val="24"/>
        </w:rPr>
        <w:t>ετέρου στην έννοια της ε</w:t>
      </w:r>
      <w:r>
        <w:rPr>
          <w:rFonts w:eastAsia="Times New Roman" w:cs="Times New Roman"/>
          <w:szCs w:val="24"/>
        </w:rPr>
        <w:t xml:space="preserve">πικρατούσας </w:t>
      </w:r>
      <w:r>
        <w:rPr>
          <w:rFonts w:eastAsia="Times New Roman" w:cs="Times New Roman"/>
          <w:szCs w:val="24"/>
        </w:rPr>
        <w:lastRenderedPageBreak/>
        <w:t>θρησκείας. Γι’ αυτόν τον λόγο και η πρόταση νόμου που είχε κατατεθεί παλαιότερα και από εμάς, αλλά και από εσάς, τον ΣΥΡΙΖΑ, περιείχε την απάλειψη της έννοιας της επικρατούσας θρησκείας την οποία τη διατηρείτε στις προτάσεις σας σε αυτή την συν</w:t>
      </w:r>
      <w:r>
        <w:rPr>
          <w:rFonts w:eastAsia="Times New Roman" w:cs="Times New Roman"/>
          <w:szCs w:val="24"/>
        </w:rPr>
        <w:t xml:space="preserve">ταγματική </w:t>
      </w:r>
      <w:r>
        <w:rPr>
          <w:rFonts w:eastAsia="Times New Roman" w:cs="Times New Roman"/>
          <w:szCs w:val="24"/>
        </w:rPr>
        <w:t>Α</w:t>
      </w:r>
      <w:r>
        <w:rPr>
          <w:rFonts w:eastAsia="Times New Roman" w:cs="Times New Roman"/>
          <w:szCs w:val="24"/>
        </w:rPr>
        <w:t>ναθεώρηση.</w:t>
      </w:r>
    </w:p>
    <w:p w14:paraId="19C9A97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Επίσης, δεν υιοθετήσατε την πραγματική, καθαρή απλή αναλογική. Γιατί φέρνετε ρύθμιση και μάλιστα ερμηνευτική δήλωση που επιτρέπει την απόκλιση κατά 10% από το εκλογικό αποτέλεσμα. Ποια απλή αναλογική επομένως κατοχυρώνετε; Κατοχυρώνετ</w:t>
      </w:r>
      <w:r>
        <w:rPr>
          <w:rFonts w:eastAsia="Times New Roman" w:cs="Times New Roman"/>
          <w:szCs w:val="24"/>
        </w:rPr>
        <w:t xml:space="preserve">αι πάλι ένα </w:t>
      </w:r>
      <w:proofErr w:type="spellStart"/>
      <w:r>
        <w:rPr>
          <w:rFonts w:eastAsia="Times New Roman" w:cs="Times New Roman"/>
          <w:szCs w:val="24"/>
        </w:rPr>
        <w:t>καλπονοθευτικό</w:t>
      </w:r>
      <w:proofErr w:type="spellEnd"/>
      <w:r>
        <w:rPr>
          <w:rFonts w:eastAsia="Times New Roman" w:cs="Times New Roman"/>
          <w:szCs w:val="24"/>
        </w:rPr>
        <w:t xml:space="preserve"> σύστημα.</w:t>
      </w:r>
    </w:p>
    <w:p w14:paraId="19C9A97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575EFC">
        <w:rPr>
          <w:rFonts w:eastAsia="Times New Roman" w:cs="Times New Roman"/>
          <w:b/>
          <w:szCs w:val="24"/>
        </w:rPr>
        <w:t>ΝΙΚΗΤΑΣ ΚΑΚΛΑΜΑΝΗΣ</w:t>
      </w:r>
      <w:r>
        <w:rPr>
          <w:rFonts w:eastAsia="Times New Roman" w:cs="Times New Roman"/>
          <w:szCs w:val="24"/>
        </w:rPr>
        <w:t>)</w:t>
      </w:r>
    </w:p>
    <w:p w14:paraId="19C9A97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Το ΚΚΕ συμμετείχε στη συνταγματική </w:t>
      </w:r>
      <w:r>
        <w:rPr>
          <w:rFonts w:eastAsia="Times New Roman" w:cs="Times New Roman"/>
          <w:szCs w:val="24"/>
        </w:rPr>
        <w:t>Α</w:t>
      </w:r>
      <w:r>
        <w:rPr>
          <w:rFonts w:eastAsia="Times New Roman" w:cs="Times New Roman"/>
          <w:szCs w:val="24"/>
        </w:rPr>
        <w:t>ναθεώρηση και κατέθεσε προτάσεις για να προστατευτούν, να διευρυνθούν τα λαϊκά δημο</w:t>
      </w:r>
      <w:r>
        <w:rPr>
          <w:rFonts w:eastAsia="Times New Roman" w:cs="Times New Roman"/>
          <w:szCs w:val="24"/>
        </w:rPr>
        <w:t xml:space="preserve">κρατικά δικαιώματα, οι συνδικαλιστικές ελευθερίες, τα κυριαρχικά δικαιώματα της χώρας χωρίς, φυσικά, αυταπάτες ότι μπορεί να υπάρχει προοδευτικό και δημοκρατικό Σύνταγμα στο πλαίσιο της σημερινής εξουσίας του κεφαλαίου. </w:t>
      </w:r>
    </w:p>
    <w:p w14:paraId="19C9A97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Στην προηγούμενη συνεδρίαση τις ανα</w:t>
      </w:r>
      <w:r>
        <w:rPr>
          <w:rFonts w:eastAsia="Times New Roman" w:cs="Times New Roman"/>
          <w:szCs w:val="24"/>
        </w:rPr>
        <w:t xml:space="preserve">φέραμε αναλυτικά αυτές τις προτάσεις. Είναι διαθέσιμες στον καθένα που θέλει να τις μελετήσει. Αυτές οι προτάσεις απορρίφθηκαν και από τον ΣΥΡΙΖΑ και, φυσικά, </w:t>
      </w:r>
      <w:r>
        <w:rPr>
          <w:rFonts w:eastAsia="Times New Roman" w:cs="Times New Roman"/>
          <w:szCs w:val="24"/>
        </w:rPr>
        <w:t xml:space="preserve">κι </w:t>
      </w:r>
      <w:r>
        <w:rPr>
          <w:rFonts w:eastAsia="Times New Roman" w:cs="Times New Roman"/>
          <w:szCs w:val="24"/>
        </w:rPr>
        <w:t xml:space="preserve">από τα άλλα κόμματα. Και αν θέλετε είναι ένα ζήτημα που δείχνει και τη δημοκρατικότητά σας το </w:t>
      </w:r>
      <w:r>
        <w:rPr>
          <w:rFonts w:eastAsia="Times New Roman" w:cs="Times New Roman"/>
          <w:szCs w:val="24"/>
        </w:rPr>
        <w:t xml:space="preserve">ότι δεν μπορεί μία Κοινοβουλευτική Ομάδα, αν έχει κάτω από πενήντα Βουλευτές, να θέσει σε ψηφοφορία στη διαδικασία της συνταγματικής </w:t>
      </w:r>
      <w:r>
        <w:rPr>
          <w:rFonts w:eastAsia="Times New Roman" w:cs="Times New Roman"/>
          <w:szCs w:val="24"/>
        </w:rPr>
        <w:t>Α</w:t>
      </w:r>
      <w:r>
        <w:rPr>
          <w:rFonts w:eastAsia="Times New Roman" w:cs="Times New Roman"/>
          <w:szCs w:val="24"/>
        </w:rPr>
        <w:t>ναθεώρησης αυτές τις προτάσεις. Οι προτάσεις, λοιπόν, αυτές απορρίφθηκαν. Αυτό δείχνει ποιες είναι οι πραγματικές διαχωρισ</w:t>
      </w:r>
      <w:r>
        <w:rPr>
          <w:rFonts w:eastAsia="Times New Roman" w:cs="Times New Roman"/>
          <w:szCs w:val="24"/>
        </w:rPr>
        <w:t xml:space="preserve">τικές γραμμές. </w:t>
      </w:r>
    </w:p>
    <w:p w14:paraId="19C9A97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Βεβαίως, εμείς τις καταθέτουμε πάνω απ’ όλα στον λαό, στους εργαζόμενους για να γίνουν αντικείμενο διεκδίκησης του εργατικού λαϊκού κινήματος. Καλούμε κάθε προοδευτικό άνθρωπο να γυρίσει την πλάτη σε όλα αυτά τα ψεύτικα διλήμματα, σε όλα αυ</w:t>
      </w:r>
      <w:r>
        <w:rPr>
          <w:rFonts w:eastAsia="Times New Roman" w:cs="Times New Roman"/>
          <w:szCs w:val="24"/>
        </w:rPr>
        <w:t>τά τα δήθεν προοδευτικά και δημοκρατικά καλέσματα, που στην ουσία αποτελούν το πλυντήριο της πιο βάρβαρης αντιλαϊκής πολιτικής. Η πραγματική υπεράσπιση των δικαιωμάτων του λαού απαιτεί βαθύτερες ριζικές αλλαγές στην εξουσία και την οικονομία. Ο λαός έχει δ</w:t>
      </w:r>
      <w:r>
        <w:rPr>
          <w:rFonts w:eastAsia="Times New Roman" w:cs="Times New Roman"/>
          <w:szCs w:val="24"/>
        </w:rPr>
        <w:t xml:space="preserve">ικαίωμα να παλεύει με όλες τις </w:t>
      </w:r>
      <w:r>
        <w:rPr>
          <w:rFonts w:eastAsia="Times New Roman" w:cs="Times New Roman"/>
          <w:szCs w:val="24"/>
        </w:rPr>
        <w:lastRenderedPageBreak/>
        <w:t>μορφές σε μια τέτοια κατεύθυνση και έχει επίσης το δικαίωμα αλλά και τη δύναμη, λέμε εμείς, να διαμορφώσει τις προϋποθέσεις για την αλλαγή του σημερινού Συντάγματος.</w:t>
      </w:r>
    </w:p>
    <w:p w14:paraId="19C9A97B" w14:textId="77777777" w:rsidR="005136E3" w:rsidRDefault="0098028A">
      <w:pPr>
        <w:spacing w:after="0" w:line="600" w:lineRule="auto"/>
        <w:ind w:firstLine="720"/>
        <w:jc w:val="both"/>
        <w:rPr>
          <w:rFonts w:eastAsia="Times New Roman" w:cs="Times New Roman"/>
          <w:szCs w:val="24"/>
        </w:rPr>
      </w:pPr>
      <w:r w:rsidRPr="00925ADB">
        <w:rPr>
          <w:rFonts w:eastAsia="Times New Roman" w:cs="Times New Roman"/>
          <w:b/>
          <w:szCs w:val="24"/>
        </w:rPr>
        <w:t>ΠΡΟΕΔΡΕΥΩΝ (Νικήτας Κακλαμάνης):</w:t>
      </w:r>
      <w:r>
        <w:rPr>
          <w:rFonts w:eastAsia="Times New Roman" w:cs="Times New Roman"/>
          <w:szCs w:val="24"/>
        </w:rPr>
        <w:t xml:space="preserve"> Προχωράμε με τον τελευταίο</w:t>
      </w:r>
      <w:r>
        <w:rPr>
          <w:rFonts w:eastAsia="Times New Roman" w:cs="Times New Roman"/>
          <w:szCs w:val="24"/>
        </w:rPr>
        <w:t xml:space="preserve"> ειδικό αγορητή, τον κ. Μάριο Γεωργιάδη, από την Ένωση Κεντρώων.</w:t>
      </w:r>
    </w:p>
    <w:p w14:paraId="19C9A97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Κύριε Γεωργιάδη, έχετε τον λόγο.</w:t>
      </w:r>
    </w:p>
    <w:p w14:paraId="19C9A97D" w14:textId="77777777" w:rsidR="005136E3" w:rsidRDefault="0098028A">
      <w:pPr>
        <w:spacing w:after="0" w:line="600" w:lineRule="auto"/>
        <w:ind w:firstLine="720"/>
        <w:jc w:val="both"/>
        <w:rPr>
          <w:rFonts w:eastAsia="Times New Roman" w:cs="Times New Roman"/>
          <w:szCs w:val="24"/>
        </w:rPr>
      </w:pPr>
      <w:r w:rsidRPr="00925ADB">
        <w:rPr>
          <w:rFonts w:eastAsia="Times New Roman" w:cs="Times New Roman"/>
          <w:b/>
          <w:szCs w:val="24"/>
        </w:rPr>
        <w:t>ΜΑΡΙΟΣ ΓΕΩΡΓΙΑΔΗΣ (</w:t>
      </w:r>
      <w:r>
        <w:rPr>
          <w:rFonts w:eastAsia="Times New Roman" w:cs="Times New Roman"/>
          <w:b/>
          <w:szCs w:val="24"/>
        </w:rPr>
        <w:t>Ζ</w:t>
      </w:r>
      <w:r w:rsidRPr="00925ADB">
        <w:rPr>
          <w:rFonts w:eastAsia="Times New Roman" w:cs="Times New Roman"/>
          <w:b/>
          <w:szCs w:val="24"/>
        </w:rPr>
        <w:t>΄ Αντιπρόεδρος της Βουλής):</w:t>
      </w:r>
      <w:r>
        <w:rPr>
          <w:rFonts w:eastAsia="Times New Roman" w:cs="Times New Roman"/>
          <w:szCs w:val="24"/>
        </w:rPr>
        <w:t xml:space="preserve"> Ευχαριστώ πολύ, κύριε Πρόεδρε.</w:t>
      </w:r>
    </w:p>
    <w:p w14:paraId="19C9A97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έχει χαθεί μία τεράστια ευκαιρία για μι</w:t>
      </w:r>
      <w:r>
        <w:rPr>
          <w:rFonts w:eastAsia="Times New Roman" w:cs="Times New Roman"/>
          <w:szCs w:val="24"/>
        </w:rPr>
        <w:t xml:space="preserve">α ουσιαστική και όχι κατ’ επίφαση συνταγματική </w:t>
      </w:r>
      <w:r>
        <w:rPr>
          <w:rFonts w:eastAsia="Times New Roman" w:cs="Times New Roman"/>
          <w:szCs w:val="24"/>
        </w:rPr>
        <w:t>Α</w:t>
      </w:r>
      <w:r>
        <w:rPr>
          <w:rFonts w:eastAsia="Times New Roman" w:cs="Times New Roman"/>
          <w:szCs w:val="24"/>
        </w:rPr>
        <w:t xml:space="preserve">ναθεώρηση. Διότι υπάρχουν πάρα πολλά άρθρα τα οποία χρήζουν άμεσης αλλαγής και δεν ξέρουμε αν στο τέλος της ημέρας έστω και ένα άρθρο θα περάσει με δεύτερη ψηφοφορία τις </w:t>
      </w:r>
      <w:proofErr w:type="spellStart"/>
      <w:r>
        <w:rPr>
          <w:rFonts w:eastAsia="Times New Roman" w:cs="Times New Roman"/>
          <w:szCs w:val="24"/>
        </w:rPr>
        <w:t>εκατόν</w:t>
      </w:r>
      <w:proofErr w:type="spellEnd"/>
      <w:r>
        <w:rPr>
          <w:rFonts w:eastAsia="Times New Roman" w:cs="Times New Roman"/>
          <w:szCs w:val="24"/>
        </w:rPr>
        <w:t xml:space="preserve"> ογδόντα ψήφους.</w:t>
      </w:r>
    </w:p>
    <w:p w14:paraId="19C9A97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Χάθηκε, λοιπόν,</w:t>
      </w:r>
      <w:r>
        <w:rPr>
          <w:rFonts w:eastAsia="Times New Roman" w:cs="Times New Roman"/>
          <w:szCs w:val="24"/>
        </w:rPr>
        <w:t xml:space="preserve"> η ευκαιρία για ριζικές τομές, προκειμένου να ενισχυθούν οι αρχές της διαφάνειας, της αμεροληψίας, της </w:t>
      </w:r>
      <w:r>
        <w:rPr>
          <w:rFonts w:eastAsia="Times New Roman" w:cs="Times New Roman"/>
          <w:szCs w:val="24"/>
        </w:rPr>
        <w:lastRenderedPageBreak/>
        <w:t>ίσης μεταχείρισης των πολιτών απέναντι στον νόμο, της αντιπροσώπευσης και των εν γένει βασικών εγγυήσεων για την τήρηση της συνταγματικής αρχής.</w:t>
      </w:r>
    </w:p>
    <w:p w14:paraId="19C9A98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Η συνταγ</w:t>
      </w:r>
      <w:r>
        <w:rPr>
          <w:rFonts w:eastAsia="Times New Roman" w:cs="Times New Roman"/>
          <w:szCs w:val="24"/>
        </w:rPr>
        <w:t xml:space="preserve">ματική </w:t>
      </w:r>
      <w:r>
        <w:rPr>
          <w:rFonts w:eastAsia="Times New Roman" w:cs="Times New Roman"/>
          <w:szCs w:val="24"/>
        </w:rPr>
        <w:t>Α</w:t>
      </w:r>
      <w:r>
        <w:rPr>
          <w:rFonts w:eastAsia="Times New Roman" w:cs="Times New Roman"/>
          <w:szCs w:val="24"/>
        </w:rPr>
        <w:t>ναθεώρηση, όπως όλοι γνωρίζετε, αποτελεί κολοφώνα της δημοκρατίας. Δυστυχώς, όμως, η άτολμη μειοψηφική Κυβέρνηση επέλεξε και αυτή</w:t>
      </w:r>
      <w:r>
        <w:rPr>
          <w:rFonts w:eastAsia="Times New Roman" w:cs="Times New Roman"/>
          <w:szCs w:val="24"/>
        </w:rPr>
        <w:t xml:space="preserve"> </w:t>
      </w:r>
      <w:r>
        <w:rPr>
          <w:rFonts w:eastAsia="Times New Roman" w:cs="Times New Roman"/>
          <w:szCs w:val="24"/>
        </w:rPr>
        <w:t>την κορυφαία συνταγματική λειτουργία να την εντάξει στα μικροπολιτικά της συμφέροντα. Το Σύνταγμα είναι το υπέρτατο πο</w:t>
      </w:r>
      <w:r>
        <w:rPr>
          <w:rFonts w:eastAsia="Times New Roman" w:cs="Times New Roman"/>
          <w:szCs w:val="24"/>
        </w:rPr>
        <w:t>λιτειακό νομοθέτημα, ο θεμέλιος λίθος της δημοκρατίας μας στο οποίο καταφεύγουν και οι πολίτες και οι κρατικοί αξιωματούχοι</w:t>
      </w:r>
      <w:r>
        <w:rPr>
          <w:rFonts w:eastAsia="Times New Roman" w:cs="Times New Roman"/>
          <w:szCs w:val="24"/>
        </w:rPr>
        <w:t>,</w:t>
      </w:r>
      <w:r>
        <w:rPr>
          <w:rFonts w:eastAsia="Times New Roman" w:cs="Times New Roman"/>
          <w:szCs w:val="24"/>
        </w:rPr>
        <w:t xml:space="preserve"> αλλά και οι δικαστές.</w:t>
      </w:r>
    </w:p>
    <w:p w14:paraId="19C9A98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φροντίσατε πραγματικά να εντάξετε τη συνταγματική </w:t>
      </w:r>
      <w:r>
        <w:rPr>
          <w:rFonts w:eastAsia="Times New Roman" w:cs="Times New Roman"/>
          <w:szCs w:val="24"/>
        </w:rPr>
        <w:t>Α</w:t>
      </w:r>
      <w:r>
        <w:rPr>
          <w:rFonts w:eastAsia="Times New Roman" w:cs="Times New Roman"/>
          <w:szCs w:val="24"/>
        </w:rPr>
        <w:t xml:space="preserve">ναθεώρηση σε στενά κομματικά όρια. </w:t>
      </w:r>
    </w:p>
    <w:p w14:paraId="19C9A98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Εμείς, ως Ένωση Κεντρώων, αρνούμαστε να συμμετάσχουμε σε αυτή τη φαρσοκωμωδία. Όπως απείχαμε από την πρώτη ψηφοφορία έτσι και σήμερα θα απέχουμε από τη δεύτερη γιατί πιστεύουμε ότι το Σύνταγμα είναι προϊόν συναίνεσης και ουσιαστικής συζήτησης που πρέπει ν</w:t>
      </w:r>
      <w:r>
        <w:rPr>
          <w:rFonts w:eastAsia="Times New Roman" w:cs="Times New Roman"/>
          <w:szCs w:val="24"/>
        </w:rPr>
        <w:t>α εισακούονται όλες οι προτάσεις απ’ όλα τα κόμματα και απ’ όλες τις παρατάξεις.</w:t>
      </w:r>
    </w:p>
    <w:p w14:paraId="19C9A98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Οι δικές μας, για μ</w:t>
      </w:r>
      <w:r>
        <w:rPr>
          <w:rFonts w:eastAsia="Times New Roman" w:cs="Times New Roman"/>
          <w:szCs w:val="24"/>
        </w:rPr>
        <w:t>ί</w:t>
      </w:r>
      <w:r>
        <w:rPr>
          <w:rFonts w:eastAsia="Times New Roman" w:cs="Times New Roman"/>
          <w:szCs w:val="24"/>
        </w:rPr>
        <w:t xml:space="preserve">α ακόμα φορά, βρίσκονται δυστυχώς στον κάλαθο των </w:t>
      </w:r>
      <w:proofErr w:type="spellStart"/>
      <w:r>
        <w:rPr>
          <w:rFonts w:eastAsia="Times New Roman" w:cs="Times New Roman"/>
          <w:szCs w:val="24"/>
        </w:rPr>
        <w:t>αχρήστων</w:t>
      </w:r>
      <w:proofErr w:type="spellEnd"/>
      <w:r>
        <w:rPr>
          <w:rFonts w:eastAsia="Times New Roman" w:cs="Times New Roman"/>
          <w:szCs w:val="24"/>
        </w:rPr>
        <w:t>. Υπό τις παρούσες συνθήκες θα περιμένουμε την Κυβέρνηση που θα τολμήσει τις ρήξεις αρχής</w:t>
      </w:r>
      <w:r>
        <w:rPr>
          <w:rFonts w:eastAsia="Times New Roman" w:cs="Times New Roman"/>
          <w:szCs w:val="24"/>
        </w:rPr>
        <w:t>,</w:t>
      </w:r>
      <w:r>
        <w:rPr>
          <w:rFonts w:eastAsia="Times New Roman" w:cs="Times New Roman"/>
          <w:szCs w:val="24"/>
        </w:rPr>
        <w:t xml:space="preserve"> γενομέ</w:t>
      </w:r>
      <w:r>
        <w:rPr>
          <w:rFonts w:eastAsia="Times New Roman" w:cs="Times New Roman"/>
          <w:szCs w:val="24"/>
        </w:rPr>
        <w:t>νης με την πελατειακή εξάρτηση και το ρουσφέτι, για να αποτελέσει παρελθόν. Όλοι γνωρίζουμε ότι είναι η μεγαλύτερη πληγή του νεοελληνικού κράτους.</w:t>
      </w:r>
    </w:p>
    <w:p w14:paraId="19C9A98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Οπότε πέρα από τις προτάσεις που έχουμε κάνει, θα αναφέρω και ορισμένες οι οποίες θα θέλαμε να ληφθούν υπ’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να είναι και ένας τρόπος που θα απασχολήσει την κοινή γνώμη και τους πολίτες, βέβαια, αλλά και εσάς όλους που βρίσκεστε εντός του Κοινοβουλίου.</w:t>
      </w:r>
    </w:p>
    <w:p w14:paraId="19C9A98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Η ποινικοποίηση του ρουσφετιού είναι κάτι το οποίο πιστεύουμε. Το ρουσφέτι, πραγματικά, θα πρέπει κάποια </w:t>
      </w:r>
      <w:r>
        <w:rPr>
          <w:rFonts w:eastAsia="Times New Roman" w:cs="Times New Roman"/>
          <w:szCs w:val="24"/>
        </w:rPr>
        <w:t xml:space="preserve">στιγμή να </w:t>
      </w:r>
      <w:proofErr w:type="spellStart"/>
      <w:r>
        <w:rPr>
          <w:rFonts w:eastAsia="Times New Roman" w:cs="Times New Roman"/>
          <w:szCs w:val="24"/>
        </w:rPr>
        <w:t>ποινικοποιηθεί</w:t>
      </w:r>
      <w:proofErr w:type="spellEnd"/>
      <w:r>
        <w:rPr>
          <w:rFonts w:eastAsia="Times New Roman" w:cs="Times New Roman"/>
          <w:szCs w:val="24"/>
        </w:rPr>
        <w:t xml:space="preserve">. Τα παραδοσιακά κόμματα που άσκησαν εξουσία στο παρελθόν δεν το βλέπουν βέβαια ως πληγή, αλλά ως ευκαιρία εδραίωσης του κομματικού τους στρατού. </w:t>
      </w:r>
    </w:p>
    <w:p w14:paraId="19C9A98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Εμείς, αντιθέτως, ως Ένωση Κεντρώων οφείλουμε να σηκώσουμε τη σημαία της αξιοκρατίας </w:t>
      </w:r>
      <w:r>
        <w:rPr>
          <w:rFonts w:eastAsia="Times New Roman" w:cs="Times New Roman"/>
          <w:szCs w:val="24"/>
        </w:rPr>
        <w:t xml:space="preserve">σε όλη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Όταν ένας πολίτης διορίζεται από έναν πολιτικό με αθέμιτο </w:t>
      </w:r>
      <w:r>
        <w:rPr>
          <w:rFonts w:eastAsia="Times New Roman" w:cs="Times New Roman"/>
          <w:szCs w:val="24"/>
        </w:rPr>
        <w:lastRenderedPageBreak/>
        <w:t xml:space="preserve">τρόπο για μια θέση στο </w:t>
      </w:r>
      <w:r>
        <w:rPr>
          <w:rFonts w:eastAsia="Times New Roman" w:cs="Times New Roman"/>
          <w:szCs w:val="24"/>
        </w:rPr>
        <w:t>δ</w:t>
      </w:r>
      <w:r>
        <w:rPr>
          <w:rFonts w:eastAsia="Times New Roman" w:cs="Times New Roman"/>
          <w:szCs w:val="24"/>
        </w:rPr>
        <w:t xml:space="preserve">ημόσιο, θα ψηφίσει βέβαια τον πολιτικό του ευεργέτη όταν έρθει η ώρα της κάλπης, ασχέτως αν αυτός ο πολιτικός που μεσολάβησε για τον διορισμό του </w:t>
      </w:r>
      <w:r>
        <w:rPr>
          <w:rFonts w:eastAsia="Times New Roman" w:cs="Times New Roman"/>
          <w:szCs w:val="24"/>
        </w:rPr>
        <w:t>είναι άξιος, διαθέτει την απαραίτητη ικανότητα για να ασχοληθεί με τα κοινά. Όταν ένας πολιτικός δεν κρίνεται βάσει των ικανοτήτων και της αποτελεσματικότητάς του, αλλά αποκτά το βουλευτικό του αξίωμα βάσει του αριθμού των ψηφοφόρων που βόλεψε, θα μπορούσα</w:t>
      </w:r>
      <w:r>
        <w:rPr>
          <w:rFonts w:eastAsia="Times New Roman" w:cs="Times New Roman"/>
          <w:szCs w:val="24"/>
        </w:rPr>
        <w:t xml:space="preserve"> να πω, στο </w:t>
      </w:r>
      <w:r>
        <w:rPr>
          <w:rFonts w:eastAsia="Times New Roman" w:cs="Times New Roman"/>
          <w:szCs w:val="24"/>
        </w:rPr>
        <w:t>δ</w:t>
      </w:r>
      <w:r>
        <w:rPr>
          <w:rFonts w:eastAsia="Times New Roman" w:cs="Times New Roman"/>
          <w:szCs w:val="24"/>
        </w:rPr>
        <w:t>ημόσιο, τότε η Βουλή γεμίζει, δυστυχώς, από ανάξιους ανθρώπους που στο τέλος της ημέρας δεν είναι σε θέση να διαχειριστούν τις σημαντικές υποθέσεις της πολιτείας. Η αναξιοκρατία, κυρίες και κύριοι συνάδελφοι, σε όλες τις θέσεις του κρατικού μη</w:t>
      </w:r>
      <w:r>
        <w:rPr>
          <w:rFonts w:eastAsia="Times New Roman" w:cs="Times New Roman"/>
          <w:szCs w:val="24"/>
        </w:rPr>
        <w:t xml:space="preserve">χανισμού θα έπρεπε να κατοχυρωθεί συνταγματικά. </w:t>
      </w:r>
    </w:p>
    <w:p w14:paraId="19C9A98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Το δεύτερο κομμάτι είναι η απλή αναλογική. Αφού διασφαλιστεί ότι δεν θα υπάρξει πελατειακό κράτος με την ποινικοποίηση του ρουσφετιού, τα </w:t>
      </w:r>
      <w:r>
        <w:rPr>
          <w:rFonts w:eastAsia="Times New Roman" w:cs="Times New Roman"/>
          <w:szCs w:val="24"/>
        </w:rPr>
        <w:t>κ</w:t>
      </w:r>
      <w:r>
        <w:rPr>
          <w:rFonts w:eastAsia="Times New Roman" w:cs="Times New Roman"/>
          <w:szCs w:val="24"/>
        </w:rPr>
        <w:t>όμματα πρέπει να αποκτούν τον ακριβή αριθμό Βουλευτών ο οποίος απαιτ</w:t>
      </w:r>
      <w:r>
        <w:rPr>
          <w:rFonts w:eastAsia="Times New Roman" w:cs="Times New Roman"/>
          <w:szCs w:val="24"/>
        </w:rPr>
        <w:t xml:space="preserve">είται από την λαϊκή ετυμηγορία. Δεν γίνεται το 20% των Ελλήνων πολιτών να εκλέγουν μια αυτοδύναμη </w:t>
      </w:r>
      <w:r>
        <w:rPr>
          <w:rFonts w:eastAsia="Times New Roman" w:cs="Times New Roman"/>
          <w:szCs w:val="24"/>
        </w:rPr>
        <w:t>κ</w:t>
      </w:r>
      <w:r>
        <w:rPr>
          <w:rFonts w:eastAsia="Times New Roman" w:cs="Times New Roman"/>
          <w:szCs w:val="24"/>
        </w:rPr>
        <w:t xml:space="preserve">υβέρνηση που χωρίς αντιρρήσεις θα κυβερνά </w:t>
      </w:r>
      <w:r>
        <w:rPr>
          <w:rFonts w:eastAsia="Times New Roman" w:cs="Times New Roman"/>
          <w:szCs w:val="24"/>
        </w:rPr>
        <w:lastRenderedPageBreak/>
        <w:t>το υπόλοιπο 80%. Δεν χρειάζεται να ανακαλύψουμε τον τροχό. Όλα τα προηγμένα δυτικά κράτη, όταν εκλέγουν Βουλευτές μ</w:t>
      </w:r>
      <w:r>
        <w:rPr>
          <w:rFonts w:eastAsia="Times New Roman" w:cs="Times New Roman"/>
          <w:szCs w:val="24"/>
        </w:rPr>
        <w:t>ε αναλογικό σύστημα, δεν δίνουν κα</w:t>
      </w:r>
      <w:r>
        <w:rPr>
          <w:rFonts w:eastAsia="Times New Roman" w:cs="Times New Roman"/>
          <w:szCs w:val="24"/>
        </w:rPr>
        <w:t>μ</w:t>
      </w:r>
      <w:r>
        <w:rPr>
          <w:rFonts w:eastAsia="Times New Roman" w:cs="Times New Roman"/>
          <w:szCs w:val="24"/>
        </w:rPr>
        <w:t>μία ενίσχυση και κανένα μπόνους στο πρώτο κόμμα, εκτός από την αυτονόητη στρογγυλοποίηση των δεκαδικών αριθμών. Και γι’ αυτό σε διεθνές επίπεδο δεν υπάρχει ο όρος «απλή αναλογική», μιλάμε σκέτα για αναλογικό σύστημα εκλογ</w:t>
      </w:r>
      <w:r>
        <w:rPr>
          <w:rFonts w:eastAsia="Times New Roman" w:cs="Times New Roman"/>
          <w:szCs w:val="24"/>
        </w:rPr>
        <w:t>ών.</w:t>
      </w:r>
    </w:p>
    <w:p w14:paraId="19C9A98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Καθαρά και ξάστερα, οποιαδήποτε νόθευση του εκλογικού αποτελέσματος σημαίνει τάσεις απολυταρχισμού του πολιτεύματος. Οι χώρες που έχουν εξυγιάνει τον κρατικό τους μηχανισμό και έχουν παράλληλα εφαρμόσει την αναλογική είναι οι πιο ακμαίες και ισχυρές, μ</w:t>
      </w:r>
      <w:r>
        <w:rPr>
          <w:rFonts w:eastAsia="Times New Roman" w:cs="Times New Roman"/>
          <w:szCs w:val="24"/>
        </w:rPr>
        <w:t>ε τη μικρότερη διαφθορά.</w:t>
      </w:r>
    </w:p>
    <w:p w14:paraId="19C9A98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Αν προχωρήσετε στην Κεντρική και Βόρεια Ευρώπη θα διαπιστώσετε του λόγου το αληθές. Οι πιο σταθερές, μακρόχρονες και αδιάφθορες κυβερνήσεις κρατών, όπως η Δανία και η Ολλανδία, στηρίζονται σε εκλογικό σύστημα αναλογικής, το λεγόμεν</w:t>
      </w:r>
      <w:r>
        <w:rPr>
          <w:rFonts w:eastAsia="Times New Roman" w:cs="Times New Roman"/>
          <w:szCs w:val="24"/>
        </w:rPr>
        <w:t xml:space="preserve">ο «απλής αναλογικής» για εμάς. </w:t>
      </w:r>
    </w:p>
    <w:p w14:paraId="19C9A98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το ανόθευτο αναλογικό σύστημα κατοχυρωθεί συνταγματικά, τότε θα κοπεί η όρεξη οποιουδήποτε κόμματος να υποσκάπτει τις προσπάθειες συνεννόησης. Αντιθέτως, σήμερα το κάθε </w:t>
      </w:r>
      <w:r>
        <w:rPr>
          <w:rFonts w:eastAsia="Times New Roman" w:cs="Times New Roman"/>
          <w:szCs w:val="24"/>
        </w:rPr>
        <w:t>κ</w:t>
      </w:r>
      <w:r>
        <w:rPr>
          <w:rFonts w:eastAsia="Times New Roman" w:cs="Times New Roman"/>
          <w:szCs w:val="24"/>
        </w:rPr>
        <w:t>όμμα προσπαθεί να κλέψει τις πενήντα έδρες για να μ</w:t>
      </w:r>
      <w:r>
        <w:rPr>
          <w:rFonts w:eastAsia="Times New Roman" w:cs="Times New Roman"/>
          <w:szCs w:val="24"/>
        </w:rPr>
        <w:t>πορεί να κυβερνήσει αυτοδύναμα και να εδραιώσει χωρίς εντάσσεις το δικό του πελατειακό κράτος.</w:t>
      </w:r>
    </w:p>
    <w:p w14:paraId="19C9A98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Ένα τρίτο θέμα είναι οι μεταγραφές των Βουλευτών. Οφείλουμε συνταγματικά να προβλέψουμε τη μετεκλογική μεταγραφή Βουλευτών από το ένα κόμμα στο άλλο. Όταν ο κόσμ</w:t>
      </w:r>
      <w:r>
        <w:rPr>
          <w:rFonts w:eastAsia="Times New Roman" w:cs="Times New Roman"/>
          <w:szCs w:val="24"/>
        </w:rPr>
        <w:t>ος ψηφίζει έναν άνθρωπο σε ένα ψηφοδέλτιο, τον ψηφίζει για να εκπροσωπήσει έναν συγκεκριμένο ιδεολογικό χώρο που εκφράζει τις αξίες του κόμματος το οποίο έχει ψηφίσει και πιστεύει. Δεν γίνεται κατόπιν της εκλογής του είτε για προσωπικούς λόγους, για προσωπ</w:t>
      </w:r>
      <w:r>
        <w:rPr>
          <w:rFonts w:eastAsia="Times New Roman" w:cs="Times New Roman"/>
          <w:szCs w:val="24"/>
        </w:rPr>
        <w:t xml:space="preserve">ικά του συμφέροντα, είτε για οποιονδήποτε άλλον λόγο, να αλλάζει κόμματα σαν τα πουκάμισα. </w:t>
      </w:r>
    </w:p>
    <w:p w14:paraId="19C9A98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Η πολιτική και το Κοινοβούλιο δεν είναι πρωτάθλημα ποδοσφαίρου, αγαπητοί συνάδελφοι, που ο καθένας μπορεί να αλλάζει φανέλα έτσι εύκολα και να εντάσσεται στην ομάδα</w:t>
      </w:r>
      <w:r>
        <w:rPr>
          <w:rFonts w:eastAsia="Times New Roman" w:cs="Times New Roman"/>
          <w:szCs w:val="24"/>
        </w:rPr>
        <w:t xml:space="preserve"> που θα του τάξει τα περισσότερα πλεονεκτήματα. Αν θελήσει στο μέλλον </w:t>
      </w:r>
      <w:r>
        <w:rPr>
          <w:rFonts w:eastAsia="Times New Roman" w:cs="Times New Roman"/>
          <w:szCs w:val="24"/>
        </w:rPr>
        <w:lastRenderedPageBreak/>
        <w:t>κάποιος Βουλευτής, διαφωνήσει με κάποιο κόμμα και θέλει να αλλάξει κόμμα, μπορεί ευχαρίστως να παραιτηθεί, να παραδώσει την έδρα του και μετά να αναμετρηθεί στις επόμενες εκλογές με το κ</w:t>
      </w:r>
      <w:r>
        <w:rPr>
          <w:rFonts w:eastAsia="Times New Roman" w:cs="Times New Roman"/>
          <w:szCs w:val="24"/>
        </w:rPr>
        <w:t xml:space="preserve">όμμα το οποίο θέλει να πάει και να ενταχθεί. </w:t>
      </w:r>
    </w:p>
    <w:p w14:paraId="19C9A98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Ένα τέταρτο θέμα προς συζήτηση είναι η απαγόρευση -θα μπορούσαμε να πούμε, η θεσμοθέτηση- του ελλείμματος άνω του 3%. Η Συνθήκη του Μάαστριχτ αγαπητοί συνάδελφοι, θεωρείται η σημαντικότερη </w:t>
      </w:r>
      <w:r>
        <w:rPr>
          <w:rFonts w:eastAsia="Times New Roman" w:cs="Times New Roman"/>
          <w:szCs w:val="24"/>
        </w:rPr>
        <w:t>σ</w:t>
      </w:r>
      <w:r>
        <w:rPr>
          <w:rFonts w:eastAsia="Times New Roman" w:cs="Times New Roman"/>
          <w:szCs w:val="24"/>
        </w:rPr>
        <w:t>υνθήκη της Ευρωπαϊκή</w:t>
      </w:r>
      <w:r>
        <w:rPr>
          <w:rFonts w:eastAsia="Times New Roman" w:cs="Times New Roman"/>
          <w:szCs w:val="24"/>
        </w:rPr>
        <w:t xml:space="preserve">ς Ένωσης. Αυτή η </w:t>
      </w:r>
      <w:r>
        <w:rPr>
          <w:rFonts w:eastAsia="Times New Roman" w:cs="Times New Roman"/>
          <w:szCs w:val="24"/>
        </w:rPr>
        <w:t>σ</w:t>
      </w:r>
      <w:r>
        <w:rPr>
          <w:rFonts w:eastAsia="Times New Roman" w:cs="Times New Roman"/>
          <w:szCs w:val="24"/>
        </w:rPr>
        <w:t xml:space="preserve">υνθήκη έθεσε τις βάσεις για το κοινό μας νόμισμα, το ευρώ. </w:t>
      </w:r>
    </w:p>
    <w:p w14:paraId="19C9A98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Τα σημαντικότερα κριτήρια που θέσπισε είναι δύο: το έλλειμμα στον προϋπολογισμό να μην ξεπερνά το 3% και το δημόσιο χρέος να μην ξεπερνά το 60% του ΑΕΠ. Ειδικά όταν αναφερόμαστε </w:t>
      </w:r>
      <w:r>
        <w:rPr>
          <w:rFonts w:eastAsia="Times New Roman" w:cs="Times New Roman"/>
          <w:szCs w:val="24"/>
        </w:rPr>
        <w:t>στο έλλειμμα, οφείλουμε να προβλέψουμε συνταγματικά τη συγκεκριμένη ρύθμιση, ώστε να μην υπάρξει ποτέ στο μέλλον κυβέρνηση η οποία κάτω από οποιεσδήποτε συνθήκες να μπορεί να παρουσιάσει έλλειμμα 3% στον προϋπολογισμό της. Και αυτό δεν αποτελεί μόνο μια συ</w:t>
      </w:r>
      <w:r>
        <w:rPr>
          <w:rFonts w:eastAsia="Times New Roman" w:cs="Times New Roman"/>
          <w:szCs w:val="24"/>
        </w:rPr>
        <w:t xml:space="preserve">μμόρφωση προς τα ευρωπαϊκά κεκτημένα, αλλά και ύψιστη ηθική επιταγή η οποία θα έπρεπε ούτως ή άλλως να αναφέρεται στη νομοθεσία μας και να </w:t>
      </w:r>
      <w:r>
        <w:rPr>
          <w:rFonts w:eastAsia="Times New Roman" w:cs="Times New Roman"/>
          <w:szCs w:val="24"/>
        </w:rPr>
        <w:lastRenderedPageBreak/>
        <w:t>κατοχυρώνεται συνταγματικά, δηλαδή να μην μπορεί να υπάρχει κα</w:t>
      </w:r>
      <w:r>
        <w:rPr>
          <w:rFonts w:eastAsia="Times New Roman" w:cs="Times New Roman"/>
          <w:szCs w:val="24"/>
        </w:rPr>
        <w:t>μ</w:t>
      </w:r>
      <w:r>
        <w:rPr>
          <w:rFonts w:eastAsia="Times New Roman" w:cs="Times New Roman"/>
          <w:szCs w:val="24"/>
        </w:rPr>
        <w:t>μία κυβέρνηση στο μέλλον η οποία θα εξαργυρώσει για τη</w:t>
      </w:r>
      <w:r>
        <w:rPr>
          <w:rFonts w:eastAsia="Times New Roman" w:cs="Times New Roman"/>
          <w:szCs w:val="24"/>
        </w:rPr>
        <w:t>ν τρέχουσα γενιά το μέλλον των επόμενων γενεών. Όταν ένα κράτος παρουσιάζει ελλείμματα, τότε διογκώνει το χρέος και το φορτώνει στους επόμενους. Αν η ανηθικότητα πρέπει να σταματήσει με τον πλέον υπέρτατο τρόπο, τον συνταγματικό, τότε αυτό πρέπει να γίνει.</w:t>
      </w:r>
      <w:r>
        <w:rPr>
          <w:rFonts w:eastAsia="Times New Roman" w:cs="Times New Roman"/>
          <w:szCs w:val="24"/>
        </w:rPr>
        <w:t xml:space="preserve"> </w:t>
      </w:r>
    </w:p>
    <w:p w14:paraId="19C9A98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Ένα πέμπτο θέμα είναι η δίκαιη αναλογία προβολής των κομμάτων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Υπάρχει ένα τεράστιο πρόβλημα στην εκπροσώπηση των κομμάτων στα </w:t>
      </w:r>
      <w:r>
        <w:rPr>
          <w:rFonts w:eastAsia="Times New Roman" w:cs="Times New Roman"/>
          <w:szCs w:val="24"/>
        </w:rPr>
        <w:t>μ</w:t>
      </w:r>
      <w:r w:rsidRPr="001357EA">
        <w:rPr>
          <w:rFonts w:eastAsia="Times New Roman" w:cs="Times New Roman"/>
          <w:szCs w:val="24"/>
        </w:rPr>
        <w:t xml:space="preserve">έσα </w:t>
      </w:r>
      <w:r>
        <w:rPr>
          <w:rFonts w:eastAsia="Times New Roman" w:cs="Times New Roman"/>
          <w:szCs w:val="24"/>
        </w:rPr>
        <w:t>μ</w:t>
      </w:r>
      <w:r w:rsidRPr="001357EA">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πικοινωνίας. Δεν γίνεται από τη μια πλευρά τα κρατικά </w:t>
      </w:r>
      <w:r>
        <w:rPr>
          <w:rFonts w:eastAsia="Times New Roman" w:cs="Times New Roman"/>
          <w:szCs w:val="24"/>
        </w:rPr>
        <w:t>μ</w:t>
      </w:r>
      <w:r>
        <w:rPr>
          <w:rFonts w:eastAsia="Times New Roman" w:cs="Times New Roman"/>
          <w:szCs w:val="24"/>
        </w:rPr>
        <w:t>έσα να ευνοούν την εκάστοτε κυ</w:t>
      </w:r>
      <w:r>
        <w:rPr>
          <w:rFonts w:eastAsia="Times New Roman" w:cs="Times New Roman"/>
          <w:szCs w:val="24"/>
        </w:rPr>
        <w:t xml:space="preserve">βέρνηση και τα ιδιωτικά </w:t>
      </w:r>
      <w:r>
        <w:rPr>
          <w:rFonts w:eastAsia="Times New Roman" w:cs="Times New Roman"/>
          <w:szCs w:val="24"/>
        </w:rPr>
        <w:t>μ</w:t>
      </w:r>
      <w:r>
        <w:rPr>
          <w:rFonts w:eastAsia="Times New Roman" w:cs="Times New Roman"/>
          <w:szCs w:val="24"/>
        </w:rPr>
        <w:t xml:space="preserve">έσα να προσκολλώνται στο κόμμα της αρεσκείας τους και να περιμένουν άμεσα ή παράπλευρα οφέλη. Ειδικά κατά τις προεκλογικές περιόδους όταν ένα μέσο ενημέρωσης αναφέρεται σε πολιτικά ζητήματα, οφείλει να κατανέμει δίκαια τον χρόνο του σε όλα τα πολιτικά </w:t>
      </w:r>
      <w:r>
        <w:rPr>
          <w:rFonts w:eastAsia="Times New Roman" w:cs="Times New Roman"/>
          <w:szCs w:val="24"/>
        </w:rPr>
        <w:t>κ</w:t>
      </w:r>
      <w:r>
        <w:rPr>
          <w:rFonts w:eastAsia="Times New Roman" w:cs="Times New Roman"/>
          <w:szCs w:val="24"/>
        </w:rPr>
        <w:t>όμμ</w:t>
      </w:r>
      <w:r>
        <w:rPr>
          <w:rFonts w:eastAsia="Times New Roman" w:cs="Times New Roman"/>
          <w:szCs w:val="24"/>
        </w:rPr>
        <w:t xml:space="preserve">ατα. </w:t>
      </w:r>
    </w:p>
    <w:p w14:paraId="19C9A99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Αυτή η πρόβλεψη θα όφειλε να εγγραφεί στο Σύνταγμα, αν επιθυμούμε μ</w:t>
      </w:r>
      <w:r>
        <w:rPr>
          <w:rFonts w:eastAsia="Times New Roman" w:cs="Times New Roman"/>
          <w:szCs w:val="24"/>
        </w:rPr>
        <w:t>ί</w:t>
      </w:r>
      <w:r>
        <w:rPr>
          <w:rFonts w:eastAsia="Times New Roman" w:cs="Times New Roman"/>
          <w:szCs w:val="24"/>
        </w:rPr>
        <w:t xml:space="preserve">α </w:t>
      </w:r>
      <w:r w:rsidRPr="009762B4">
        <w:rPr>
          <w:rFonts w:eastAsia="Times New Roman" w:cs="Times New Roman"/>
          <w:szCs w:val="24"/>
        </w:rPr>
        <w:t>διαφανή κ</w:t>
      </w:r>
      <w:r>
        <w:rPr>
          <w:rFonts w:eastAsia="Times New Roman" w:cs="Times New Roman"/>
          <w:szCs w:val="24"/>
        </w:rPr>
        <w:t xml:space="preserve">αι δίκαιη ενημέρωση των πολιτών. </w:t>
      </w:r>
      <w:r>
        <w:rPr>
          <w:rFonts w:eastAsia="Times New Roman" w:cs="Times New Roman"/>
          <w:szCs w:val="24"/>
        </w:rPr>
        <w:lastRenderedPageBreak/>
        <w:t xml:space="preserve">Ειδικά σε εμάς, στην Ένωση Κεντρώων, έχει παρατηρηθεί το φαινόμενο να μην αναφέρονται ούτε καν τα δελτία Τύπου που στέλνουμε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αζι</w:t>
      </w:r>
      <w:r>
        <w:rPr>
          <w:rFonts w:eastAsia="Times New Roman" w:cs="Times New Roman"/>
          <w:szCs w:val="24"/>
        </w:rPr>
        <w:t xml:space="preserve">κής </w:t>
      </w:r>
      <w:r>
        <w:rPr>
          <w:rFonts w:eastAsia="Times New Roman" w:cs="Times New Roman"/>
          <w:szCs w:val="24"/>
        </w:rPr>
        <w:t>ε</w:t>
      </w:r>
      <w:r>
        <w:rPr>
          <w:rFonts w:eastAsia="Times New Roman" w:cs="Times New Roman"/>
          <w:szCs w:val="24"/>
        </w:rPr>
        <w:t xml:space="preserve">πικοινωνίας και οι επίσημες ανακοινώσεις μας, ενώ προηγουμένως έχουν αναφερθεί όλες, όλων των κομμάτων, ακόμη και αυτών που αυτή τη στιγμή δεν έχουν Κοινοβουλευτική Ομάδα εντός του Κοινοβουλίου. </w:t>
      </w:r>
    </w:p>
    <w:p w14:paraId="19C9A99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Ένα έκτο ζήτημα για εμάς, πολύ σημαντικό, είναι οι δημοσκοπήσεις. Έχουμε εισηγηθεί την ύπαρξη μιας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ρχής η οποία θα ελέγχει τα ευρήματα των εταιρειών δημοσκοπήσεων. Ήταν θετικά προσκείμενος και ο Υπουργός κ. Παππάς, αλλά ποτέ δεν έχει έρθει μια</w:t>
      </w:r>
      <w:r>
        <w:rPr>
          <w:rFonts w:eastAsia="Times New Roman" w:cs="Times New Roman"/>
          <w:szCs w:val="24"/>
        </w:rPr>
        <w:t xml:space="preserve"> ουσιαστική συζήτηση επ’ αυτού. </w:t>
      </w:r>
    </w:p>
    <w:p w14:paraId="19C9A99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Δεν γίνεται στην ίδια χρονική περίοδο δύο εταιρείες να βγάζουν εντελώς διαφορετικά συμπεράσματα μέσα από μ</w:t>
      </w:r>
      <w:r>
        <w:rPr>
          <w:rFonts w:eastAsia="Times New Roman" w:cs="Times New Roman"/>
          <w:szCs w:val="24"/>
        </w:rPr>
        <w:t>ί</w:t>
      </w:r>
      <w:r>
        <w:rPr>
          <w:rFonts w:eastAsia="Times New Roman" w:cs="Times New Roman"/>
          <w:szCs w:val="24"/>
        </w:rPr>
        <w:t>α δημοσκόπηση. Κάτι σίγουρα πάει στραβά. Φυσικά και δεν είμαστε επιστήμονες στατιστικής για να αποδείξουμε τι πάει σ</w:t>
      </w:r>
      <w:r>
        <w:rPr>
          <w:rFonts w:eastAsia="Times New Roman" w:cs="Times New Roman"/>
          <w:szCs w:val="24"/>
        </w:rPr>
        <w:t xml:space="preserve">τραβά στα ευρήματα της κάθε </w:t>
      </w:r>
      <w:proofErr w:type="spellStart"/>
      <w:r>
        <w:rPr>
          <w:rFonts w:eastAsia="Times New Roman" w:cs="Times New Roman"/>
          <w:szCs w:val="24"/>
        </w:rPr>
        <w:t>δημοσκοπικής</w:t>
      </w:r>
      <w:proofErr w:type="spellEnd"/>
      <w:r>
        <w:rPr>
          <w:rFonts w:eastAsia="Times New Roman" w:cs="Times New Roman"/>
          <w:szCs w:val="24"/>
        </w:rPr>
        <w:t xml:space="preserve"> εταιρείας, όμως, οφείλουμε να προβλέψουμε να υπάρξουν ειδικοί αμερόληπτοι επιστήμονες εγνωσμένης αξίας σε μια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η οποία θα ελέγχει αν </w:t>
      </w:r>
      <w:r>
        <w:rPr>
          <w:rFonts w:eastAsia="Times New Roman" w:cs="Times New Roman"/>
          <w:szCs w:val="24"/>
        </w:rPr>
        <w:lastRenderedPageBreak/>
        <w:t xml:space="preserve">τηρήθηκαν οι δέουσες επιστημονικές προδιαγραφές κατά τη διεξαγωγή </w:t>
      </w:r>
      <w:r>
        <w:rPr>
          <w:rFonts w:eastAsia="Times New Roman" w:cs="Times New Roman"/>
          <w:szCs w:val="24"/>
        </w:rPr>
        <w:t>και δημοσίευση της όποιας δημοσκόπησης.</w:t>
      </w:r>
    </w:p>
    <w:p w14:paraId="19C9A99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Δυστυχώς τα τελευταία χρόνια έχει διαπιστωθεί ότι οι δημοσκοπήσεις κατά κανόνα διαμορφώνουν τάσεις και δεν τις αποτυπώνουν. Αυτό πρέπει να σταματήσει για το καλό του πολιτεύματος, της ελευθερίας των επιλογών και της </w:t>
      </w:r>
      <w:r>
        <w:rPr>
          <w:rFonts w:eastAsia="Times New Roman" w:cs="Times New Roman"/>
          <w:szCs w:val="24"/>
        </w:rPr>
        <w:t>δ</w:t>
      </w:r>
      <w:r>
        <w:rPr>
          <w:rFonts w:eastAsia="Times New Roman" w:cs="Times New Roman"/>
          <w:szCs w:val="24"/>
        </w:rPr>
        <w:t>ημοκρατίας.</w:t>
      </w:r>
    </w:p>
    <w:p w14:paraId="19C9A99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Για τους λόγους που ανέφερα η Ένωση Κεντρώων και ο Πρόεδρός μας πολεμά δεκαετίες τώρα. Γνωρίζουμε ότι τα παραδοσιακά πολιτικά σχήματα και οι παραδοσιακοί πατροπαράδοτοι φαύλοι κομματικοί μηχανισμοί είναι αντίθετοι σε όλες αυτές τις προτάσεις, </w:t>
      </w:r>
      <w:r>
        <w:rPr>
          <w:rFonts w:eastAsia="Times New Roman" w:cs="Times New Roman"/>
          <w:szCs w:val="24"/>
        </w:rPr>
        <w:t>πιθανότατα διότι δεν είναι προς το δικό τους συμφέρον.</w:t>
      </w:r>
    </w:p>
    <w:p w14:paraId="19C9A99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Όμως, εμείς, κυρίες και κύριοι συνάδελφοι, λογοδοτούμε στους πολίτες, στους ψηφοφόρους μας και όχι στα στελέχη και στους στρατούς που δημιουργούν οι εκάστοτε κυβερνήσεις και γι’ αυτό θα έπρεπε όλα αυτά</w:t>
      </w:r>
      <w:r>
        <w:rPr>
          <w:rFonts w:eastAsia="Times New Roman" w:cs="Times New Roman"/>
          <w:szCs w:val="24"/>
        </w:rPr>
        <w:t xml:space="preserve"> να τεθούν σε δημόσια ατζέντα γιατί είναι κρίσιμα ζητήματα. </w:t>
      </w:r>
    </w:p>
    <w:p w14:paraId="19C9A99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Με πολύ μεγάλη μου λύπη διαπιστώνω ότι έχετε καταφέρει τον τελευταίο καιρό να απασχολείτε τα ΜΜΕ με ατυχείς και </w:t>
      </w:r>
      <w:r>
        <w:rPr>
          <w:rFonts w:eastAsia="Times New Roman" w:cs="Times New Roman"/>
          <w:szCs w:val="24"/>
        </w:rPr>
        <w:lastRenderedPageBreak/>
        <w:t xml:space="preserve">προκλητικές δηλώσεις των στελεχών σας και με κάποια </w:t>
      </w:r>
      <w:r>
        <w:rPr>
          <w:rFonts w:eastAsia="Times New Roman" w:cs="Times New Roman"/>
          <w:szCs w:val="24"/>
          <w:lang w:val="en-US"/>
        </w:rPr>
        <w:t>shows</w:t>
      </w:r>
      <w:r>
        <w:rPr>
          <w:rFonts w:eastAsia="Times New Roman" w:cs="Times New Roman"/>
          <w:szCs w:val="24"/>
        </w:rPr>
        <w:t xml:space="preserve"> που γίνονται και εντός το</w:t>
      </w:r>
      <w:r>
        <w:rPr>
          <w:rFonts w:eastAsia="Times New Roman" w:cs="Times New Roman"/>
          <w:szCs w:val="24"/>
        </w:rPr>
        <w:t xml:space="preserve">υ Κοινοβουλίου -γίναμε μάρτυρες ενός τέτοιου χθες στην Κοινοβουλευτική σας Ομάδα-, αντί να ασχολούνται τα ΜΜΕ όλη την ημέρα, από χθες και σήμερα, με αυτή την κορυφαία διαδικασία του Κοινοβουλίου, τη </w:t>
      </w:r>
      <w:r>
        <w:rPr>
          <w:rFonts w:eastAsia="Times New Roman" w:cs="Times New Roman"/>
          <w:szCs w:val="24"/>
        </w:rPr>
        <w:t>σ</w:t>
      </w:r>
      <w:r>
        <w:rPr>
          <w:rFonts w:eastAsia="Times New Roman" w:cs="Times New Roman"/>
          <w:szCs w:val="24"/>
        </w:rPr>
        <w:t>υνταγματική Αναθεώρηση. Κανένας δεν ασχολείται. Ασχολούν</w:t>
      </w:r>
      <w:r>
        <w:rPr>
          <w:rFonts w:eastAsia="Times New Roman" w:cs="Times New Roman"/>
          <w:szCs w:val="24"/>
        </w:rPr>
        <w:t xml:space="preserve">ται μόνο με τις ατυχείς δηλώσεις του στελέχους σας ο οποίος ξέχασε τους νεκρούς της </w:t>
      </w:r>
      <w:proofErr w:type="spellStart"/>
      <w:r>
        <w:rPr>
          <w:rFonts w:eastAsia="Times New Roman" w:cs="Times New Roman"/>
          <w:szCs w:val="24"/>
          <w:lang w:val="en-US"/>
        </w:rPr>
        <w:t>Marfin</w:t>
      </w:r>
      <w:proofErr w:type="spellEnd"/>
      <w:r>
        <w:rPr>
          <w:rFonts w:eastAsia="Times New Roman" w:cs="Times New Roman"/>
          <w:szCs w:val="24"/>
        </w:rPr>
        <w:t xml:space="preserve"> και μάλιστα στο παρελθόν ευχήθηκε να μη διεξαχθούν και καθόλου εκλογές, ώστε να παραμείνει στην καρέκλα του. Είδαμε ακόμη και τον Πρόεδρο -</w:t>
      </w:r>
      <w:r w:rsidRPr="001E1426">
        <w:rPr>
          <w:rFonts w:eastAsia="Times New Roman" w:cs="Times New Roman"/>
          <w:szCs w:val="24"/>
        </w:rPr>
        <w:t>είναι παρών</w:t>
      </w:r>
      <w:r>
        <w:rPr>
          <w:rFonts w:eastAsia="Times New Roman" w:cs="Times New Roman"/>
          <w:szCs w:val="24"/>
        </w:rPr>
        <w:t xml:space="preserve"> και γι’ αυτόν </w:t>
      </w:r>
      <w:r>
        <w:rPr>
          <w:rFonts w:eastAsia="Times New Roman" w:cs="Times New Roman"/>
          <w:szCs w:val="24"/>
        </w:rPr>
        <w:t xml:space="preserve">τον λόγο το λέω- να αναφέρεται αρνητικά για τα όσα διεξήχθησαν για το θέμα του δανείου του κ. </w:t>
      </w:r>
      <w:proofErr w:type="spellStart"/>
      <w:r>
        <w:rPr>
          <w:rFonts w:eastAsia="Times New Roman" w:cs="Times New Roman"/>
          <w:szCs w:val="24"/>
        </w:rPr>
        <w:t>Πολάκη</w:t>
      </w:r>
      <w:proofErr w:type="spellEnd"/>
      <w:r>
        <w:rPr>
          <w:rFonts w:eastAsia="Times New Roman" w:cs="Times New Roman"/>
          <w:szCs w:val="24"/>
        </w:rPr>
        <w:t>.</w:t>
      </w:r>
    </w:p>
    <w:p w14:paraId="19C9A99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Είδαμε τον κ. Φίλη να αναφέρεται αρνητικά για τον κ. Κυρίτση -προς τιμήν του και εκείνος, υπενθυμίζοντας για τους νεκρούς της </w:t>
      </w:r>
      <w:proofErr w:type="spellStart"/>
      <w:r>
        <w:rPr>
          <w:rFonts w:eastAsia="Times New Roman" w:cs="Times New Roman"/>
          <w:szCs w:val="24"/>
          <w:lang w:val="en-US"/>
        </w:rPr>
        <w:t>Marfin</w:t>
      </w:r>
      <w:proofErr w:type="spellEnd"/>
      <w:r>
        <w:rPr>
          <w:rFonts w:eastAsia="Times New Roman" w:cs="Times New Roman"/>
          <w:szCs w:val="24"/>
        </w:rPr>
        <w:t>-</w:t>
      </w:r>
      <w:r w:rsidRPr="00B47B73">
        <w:rPr>
          <w:rFonts w:eastAsia="Times New Roman" w:cs="Times New Roman"/>
          <w:szCs w:val="24"/>
        </w:rPr>
        <w:t xml:space="preserve"> </w:t>
      </w:r>
      <w:r>
        <w:rPr>
          <w:rFonts w:eastAsia="Times New Roman" w:cs="Times New Roman"/>
          <w:szCs w:val="24"/>
        </w:rPr>
        <w:t xml:space="preserve">και είδαμε χθες την </w:t>
      </w:r>
      <w:r>
        <w:rPr>
          <w:rFonts w:eastAsia="Times New Roman" w:cs="Times New Roman"/>
          <w:szCs w:val="24"/>
        </w:rPr>
        <w:t>κ. Καββαδία να προσπαθεί να συνετίσει ένα φαινόμενο που υπάρχει αυτή τη στιγμή στο ελληνικό Κοινοβούλιο. Δυστυχώς, με αυτά ασχολούνται τα ΜΜΕ, αντί να ασχολούνται με σημαντικά θέματα που θα έπρεπε να α</w:t>
      </w:r>
      <w:r>
        <w:rPr>
          <w:rFonts w:eastAsia="Times New Roman" w:cs="Times New Roman"/>
          <w:szCs w:val="24"/>
        </w:rPr>
        <w:lastRenderedPageBreak/>
        <w:t>πασχολήσουν το Κοινοβούλιο και όλους τους πολίτες. Ελπί</w:t>
      </w:r>
      <w:r>
        <w:rPr>
          <w:rFonts w:eastAsia="Times New Roman" w:cs="Times New Roman"/>
          <w:szCs w:val="24"/>
        </w:rPr>
        <w:t xml:space="preserve">ζουμε στο μέλλον ο κόσμος να μας δώσει την απαραίτητη εκλογική δύναμη, ώστε να τα εφαρμόσουμε τουλάχιστον εμείς και να αλλάξουμε όλο αυτό το αρνητικό κλίμα που υπάρχει. </w:t>
      </w:r>
    </w:p>
    <w:p w14:paraId="19C9A99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Όπως σας είπα, θα απέχουμε από τη διαδικασία. Ευχαριστώ πολύ, κύριε Πρόεδρε, για τον χ</w:t>
      </w:r>
      <w:r>
        <w:rPr>
          <w:rFonts w:eastAsia="Times New Roman" w:cs="Times New Roman"/>
          <w:szCs w:val="24"/>
        </w:rPr>
        <w:t>ρόνο και ευχαριστώ, κύριοι συνάδελφοι, που με ακούσατε.</w:t>
      </w:r>
    </w:p>
    <w:p w14:paraId="19C9A999" w14:textId="77777777" w:rsidR="005136E3" w:rsidRDefault="009802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9C9A99A"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Κύριοι συνάδελφοι, σας προτείνω να συνεχίσουμε ως εξής: Είναι το Προεδρείο της Επιτροπής Αναθεώρησης του Συντάγματ</w:t>
      </w:r>
      <w:r>
        <w:rPr>
          <w:rFonts w:eastAsia="Times New Roman" w:cs="Times New Roman"/>
          <w:szCs w:val="24"/>
        </w:rPr>
        <w:t xml:space="preserve">ος, που έπονται να μιλήσουν, δηλαδή ο κ. Παρασκευόπουλος, ο κ. </w:t>
      </w:r>
      <w:proofErr w:type="spellStart"/>
      <w:r>
        <w:rPr>
          <w:rFonts w:eastAsia="Times New Roman" w:cs="Times New Roman"/>
          <w:szCs w:val="24"/>
        </w:rPr>
        <w:t>Τραγάκης</w:t>
      </w:r>
      <w:proofErr w:type="spellEnd"/>
      <w:r>
        <w:rPr>
          <w:rFonts w:eastAsia="Times New Roman" w:cs="Times New Roman"/>
          <w:szCs w:val="24"/>
        </w:rPr>
        <w:t xml:space="preserve"> και ο κ. Παπαθεοδώρου. Να μιλήσουν, λοιπόν, οι τρεις συνάδελφοι και μετά, μέχρι να αρχίσουν οι Αρχηγοί, έχουν ζητήσει τον λόγο ως Κοινοβουλευτικοί Εκπρόσωποι ο κ. Τζαβάρας και ο κ. Καρ</w:t>
      </w:r>
      <w:r>
        <w:rPr>
          <w:rFonts w:eastAsia="Times New Roman" w:cs="Times New Roman"/>
          <w:szCs w:val="24"/>
        </w:rPr>
        <w:t xml:space="preserve">ακώστας. Ζητεί τώρα και 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τη σημειώνω και αυτήν, και υποθέτω και οι υπόλοιποι συνάδελφοι.</w:t>
      </w:r>
    </w:p>
    <w:p w14:paraId="19C9A99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Παρασκευόπουλος έχει τον λόγο, με μία παράκληση, όσο μπορούμε να είμαστε τυπικοί, γιατί αν αρχίσουν οι Αρχηγοί, μετά θα ακολουθήσει ψηφοφορία. </w:t>
      </w:r>
    </w:p>
    <w:p w14:paraId="19C9A99C"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ΠΑΡΑΣΚΕΥΟΠΟΥΛΟΣ:</w:t>
      </w:r>
      <w:r>
        <w:rPr>
          <w:rFonts w:eastAsia="Times New Roman" w:cs="Times New Roman"/>
          <w:szCs w:val="24"/>
        </w:rPr>
        <w:t xml:space="preserve"> Ευχαριστώ, κύριε Πρόεδρε.</w:t>
      </w:r>
    </w:p>
    <w:p w14:paraId="19C9A99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θα ξεκινήσω και εγώ αναφερόμενος στη διαδικασία να πω ότι έγινε κατά τη διάρκεια των εργασιών της αναθεωρητικής επιτροπής μία κοινοβουλευτική συζήτηση υψηλού επιπέδου, με ανταλλαγή επιχειρημάτων. Τα κόμματα ψήφισαν όπως πίστευαν κατ’</w:t>
      </w:r>
      <w:r>
        <w:rPr>
          <w:rFonts w:eastAsia="Times New Roman" w:cs="Times New Roman"/>
          <w:szCs w:val="24"/>
        </w:rPr>
        <w:t xml:space="preserve"> </w:t>
      </w:r>
      <w:proofErr w:type="spellStart"/>
      <w:r>
        <w:rPr>
          <w:rFonts w:eastAsia="Times New Roman" w:cs="Times New Roman"/>
          <w:szCs w:val="24"/>
        </w:rPr>
        <w:t>άρθρον</w:t>
      </w:r>
      <w:proofErr w:type="spellEnd"/>
      <w:r>
        <w:rPr>
          <w:rFonts w:eastAsia="Times New Roman" w:cs="Times New Roman"/>
          <w:szCs w:val="24"/>
        </w:rPr>
        <w:t>. Αυτό ήταν φανερό και στις προτάσεις των περισσότερων κομμάτων. Ίσως η περίπτωση της Δημοκρατικής Συμπαράταξης να ήταν λίγο διαφορετική, γιατί ψήφισε μόνο ένας, αλλά γενικά είχαμε μία συζήτηση με εξατομικευμένη επιχειρηματολογία και ψηφοφορία, η οπ</w:t>
      </w:r>
      <w:r>
        <w:rPr>
          <w:rFonts w:eastAsia="Times New Roman" w:cs="Times New Roman"/>
          <w:szCs w:val="24"/>
        </w:rPr>
        <w:t xml:space="preserve">οία τιμά το Κοινοβούλιο. Και βεβαίως σε αυτό συνέβαλαν όλοι. Ας αναφερθώ πρώτα στο δικό μου κόμμα. Οι εισηγητές, ο κ. </w:t>
      </w:r>
      <w:proofErr w:type="spellStart"/>
      <w:r>
        <w:rPr>
          <w:rFonts w:eastAsia="Times New Roman" w:cs="Times New Roman"/>
          <w:szCs w:val="24"/>
        </w:rPr>
        <w:t>Κατρούγκαλος</w:t>
      </w:r>
      <w:proofErr w:type="spellEnd"/>
      <w:r>
        <w:rPr>
          <w:rFonts w:eastAsia="Times New Roman" w:cs="Times New Roman"/>
          <w:szCs w:val="24"/>
        </w:rPr>
        <w:t xml:space="preserve">, ο κ. </w:t>
      </w:r>
      <w:proofErr w:type="spellStart"/>
      <w:r>
        <w:rPr>
          <w:rFonts w:eastAsia="Times New Roman" w:cs="Times New Roman"/>
          <w:szCs w:val="24"/>
        </w:rPr>
        <w:t>Δουζίνας</w:t>
      </w:r>
      <w:proofErr w:type="spellEnd"/>
      <w:r>
        <w:rPr>
          <w:rFonts w:eastAsia="Times New Roman" w:cs="Times New Roman"/>
          <w:szCs w:val="24"/>
        </w:rPr>
        <w:t>, οι Βουλευτές με τ</w:t>
      </w:r>
      <w:r>
        <w:rPr>
          <w:rFonts w:eastAsia="Times New Roman" w:cs="Times New Roman"/>
          <w:szCs w:val="24"/>
        </w:rPr>
        <w:t>η</w:t>
      </w:r>
      <w:r>
        <w:rPr>
          <w:rFonts w:eastAsia="Times New Roman" w:cs="Times New Roman"/>
          <w:szCs w:val="24"/>
        </w:rPr>
        <w:t xml:space="preserve"> συμβολ</w:t>
      </w:r>
      <w:r>
        <w:rPr>
          <w:rFonts w:eastAsia="Times New Roman" w:cs="Times New Roman"/>
          <w:szCs w:val="24"/>
        </w:rPr>
        <w:t>ή</w:t>
      </w:r>
      <w:r>
        <w:rPr>
          <w:rFonts w:eastAsia="Times New Roman" w:cs="Times New Roman"/>
          <w:szCs w:val="24"/>
        </w:rPr>
        <w:t xml:space="preserve"> τους, αλλά και από τα άλλα κόμματα και ιδιαίτερα από την πλευρά της Νέας Δημοκρατί</w:t>
      </w:r>
      <w:r>
        <w:rPr>
          <w:rFonts w:eastAsia="Times New Roman" w:cs="Times New Roman"/>
          <w:szCs w:val="24"/>
        </w:rPr>
        <w:t xml:space="preserve">ας ο κ. </w:t>
      </w:r>
      <w:proofErr w:type="spellStart"/>
      <w:r>
        <w:rPr>
          <w:rFonts w:eastAsia="Times New Roman" w:cs="Times New Roman"/>
          <w:szCs w:val="24"/>
        </w:rPr>
        <w:t>Τραγάκης</w:t>
      </w:r>
      <w:proofErr w:type="spellEnd"/>
      <w:r>
        <w:rPr>
          <w:rFonts w:eastAsia="Times New Roman" w:cs="Times New Roman"/>
          <w:szCs w:val="24"/>
        </w:rPr>
        <w:t xml:space="preserve"> ως μέλος του Προεδρείου, ο </w:t>
      </w:r>
      <w:r>
        <w:rPr>
          <w:rFonts w:eastAsia="Times New Roman" w:cs="Times New Roman"/>
          <w:szCs w:val="24"/>
        </w:rPr>
        <w:lastRenderedPageBreak/>
        <w:t xml:space="preserve">κ. Τασούλας ως εισηγητής και οι συνάδελφοι των υπολοίπων κομμάτων συνέβαλαν στη διεξαγωγή μιας ιδιαίτερα χρήσιμης συζήτησης. </w:t>
      </w:r>
    </w:p>
    <w:p w14:paraId="19C9A99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Ίσως σκεφτεί κάποιος: όλα τόσο καλά; Επομένως, πού είναι η πολιτική σύγκρουση και πού </w:t>
      </w:r>
      <w:r>
        <w:rPr>
          <w:rFonts w:eastAsia="Times New Roman" w:cs="Times New Roman"/>
          <w:szCs w:val="24"/>
        </w:rPr>
        <w:t xml:space="preserve">είναι, αν θέλετε, η πολιτική αντιπαράθεση την οποία περιμένει κανείς από τον Βουλευτή ενός κόμματος; </w:t>
      </w:r>
    </w:p>
    <w:p w14:paraId="19C9A99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 σας πω ότι είχαμε προβλήματα. Και είχαμε προβλήματα που αφορούσαν τη διαδικασία. Για παράδειγμα, σε ό,τι αφορά τη στάση της Νέας Δημοκρατίας απέναντι σ</w:t>
      </w:r>
      <w:r>
        <w:rPr>
          <w:rFonts w:eastAsia="Times New Roman" w:cs="Times New Roman"/>
          <w:szCs w:val="24"/>
        </w:rPr>
        <w:t xml:space="preserve">το Σύνταγμα, το πρόβλημα δεν αφορούσε ακριβώς τη στάση των στελεχών της που είχαν τους καίριους θεσμικούς ρόλους κατά τη διάρκεια της συζήτησης. Το πρόβλημα στη στάση της Νέας Δημοκρατίας επί της διαδικασίας –και το προτάσσω μόνο επειδή είναι διαδικαστικό </w:t>
      </w:r>
      <w:r>
        <w:rPr>
          <w:rFonts w:eastAsia="Times New Roman" w:cs="Times New Roman"/>
          <w:szCs w:val="24"/>
        </w:rPr>
        <w:t>θέμα, για να μπω μετά στην ουσία- ήταν η στάση του Αρχηγού της, του Κυριάκου Μητσοτάκη.</w:t>
      </w:r>
    </w:p>
    <w:p w14:paraId="19C9A9A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Αναφέρομαι στο γεγονός ότι από την αρχή, παρά την εξειδικευμένη και προσεκτική στάση των μελών της Νέας Δημο</w:t>
      </w:r>
      <w:r>
        <w:rPr>
          <w:rFonts w:eastAsia="Times New Roman" w:cs="Times New Roman"/>
          <w:szCs w:val="24"/>
        </w:rPr>
        <w:lastRenderedPageBreak/>
        <w:t>κρατίας που συμμετείχαν στις επιτροπές, η στάση της Νέας Δημ</w:t>
      </w:r>
      <w:r>
        <w:rPr>
          <w:rFonts w:eastAsia="Times New Roman" w:cs="Times New Roman"/>
          <w:szCs w:val="24"/>
        </w:rPr>
        <w:t>οκρατίας όπως εκφραζόταν κεντρικά, ήταν μία στάση -πώς να το πω;- «</w:t>
      </w:r>
      <w:proofErr w:type="spellStart"/>
      <w:r>
        <w:rPr>
          <w:rFonts w:eastAsia="Times New Roman" w:cs="Times New Roman"/>
          <w:szCs w:val="24"/>
        </w:rPr>
        <w:t>πάρ</w:t>
      </w:r>
      <w:proofErr w:type="spellEnd"/>
      <w:r>
        <w:rPr>
          <w:rFonts w:eastAsia="Times New Roman" w:cs="Times New Roman"/>
          <w:szCs w:val="24"/>
        </w:rPr>
        <w:t xml:space="preserve">’ </w:t>
      </w:r>
      <w:r>
        <w:rPr>
          <w:rFonts w:eastAsia="Times New Roman" w:cs="Times New Roman"/>
          <w:szCs w:val="24"/>
        </w:rPr>
        <w:t>τα όλα», δηλαδή, ψηφίστε όλες τις δικές μας διατάξεις, να ψηφίσουμε εμείς όλες τις δικές σας αρχικά, και φθάσαμε μέχρι τις τελευταίες συνεδριάσεις στην τελευταία Ολομέλεια, που ακούσαμ</w:t>
      </w:r>
      <w:r>
        <w:rPr>
          <w:rFonts w:eastAsia="Times New Roman" w:cs="Times New Roman"/>
          <w:szCs w:val="24"/>
        </w:rPr>
        <w:t xml:space="preserve">ε από τον Πρόεδρο της Νέας Δημοκρατίας να λέει: αυτό που μας ενδιαφέρει είναι κυρίως τα άρθρα 16, 17 και 24, αυτά και μόνο ας ψηφίζατε και όλα τα άλλα μπορούμε να τα αφήσουμε. </w:t>
      </w:r>
    </w:p>
    <w:p w14:paraId="19C9A9A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Αυτή η στάση δεν είναι στάση συζήτησης κατ’ </w:t>
      </w:r>
      <w:proofErr w:type="spellStart"/>
      <w:r>
        <w:rPr>
          <w:rFonts w:eastAsia="Times New Roman" w:cs="Times New Roman"/>
          <w:szCs w:val="24"/>
        </w:rPr>
        <w:t>άρθρον</w:t>
      </w:r>
      <w:proofErr w:type="spellEnd"/>
      <w:r>
        <w:rPr>
          <w:rFonts w:eastAsia="Times New Roman" w:cs="Times New Roman"/>
          <w:szCs w:val="24"/>
        </w:rPr>
        <w:t xml:space="preserve"> ενώπιον της ψήφισης ενός νέο</w:t>
      </w:r>
      <w:r>
        <w:rPr>
          <w:rFonts w:eastAsia="Times New Roman" w:cs="Times New Roman"/>
          <w:szCs w:val="24"/>
        </w:rPr>
        <w:t xml:space="preserve">υ Συντάγματος, που όλοι οι λειτουργοί του Κοινοβουλίου θα πρέπει να δουν με ιδιαίτερη προσοχή ρυθμίσεις οι οποίες θα είναι καθοριστικές για τις τύχες του λαού για δεκαετίες ολόκληρες και ίσως και στο διηνεκές. </w:t>
      </w:r>
    </w:p>
    <w:p w14:paraId="19C9A9A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Θα έλεγα ότι αυτή η διαφορά στάσης η οποία υπ</w:t>
      </w:r>
      <w:r>
        <w:rPr>
          <w:rFonts w:eastAsia="Times New Roman" w:cs="Times New Roman"/>
          <w:szCs w:val="24"/>
        </w:rPr>
        <w:t xml:space="preserve">ήρχε και την οποία επισημαίνω, ήταν φανερή και στην περίπτωση αυτή, ακόμα και στη διάσταση μεταξύ των προτάσεων της Νέας Δημοκρατίας και μιας πρακτικής της Νέας Δημοκρατίας η οποία συνεχίζεται και σήμερα. Αναφέρομαι στο γεγονός ότι στις προτάσεις </w:t>
      </w:r>
      <w:r>
        <w:rPr>
          <w:rFonts w:eastAsia="Times New Roman" w:cs="Times New Roman"/>
          <w:szCs w:val="24"/>
        </w:rPr>
        <w:lastRenderedPageBreak/>
        <w:t xml:space="preserve">της Νέας </w:t>
      </w:r>
      <w:r>
        <w:rPr>
          <w:rFonts w:eastAsia="Times New Roman" w:cs="Times New Roman"/>
          <w:szCs w:val="24"/>
        </w:rPr>
        <w:t>Δημοκρατίας συναντούμε στο άρθρο 53 μία πρόταση οι εκλογές να γίνονται ανά τετραετία, τη στιγμή που ο Αρχηγός της μια-δυο φορές την εβδομάδα ζητεί διαρκώς τη διεξαγωγή εκλογών ανεξαρτήτως χρόνου. Αυτές οι αντιφάσεις νομίζω ότι χαρακτήρισαν αυτή τη στάση, κ</w:t>
      </w:r>
      <w:r>
        <w:rPr>
          <w:rFonts w:eastAsia="Times New Roman" w:cs="Times New Roman"/>
          <w:szCs w:val="24"/>
        </w:rPr>
        <w:t xml:space="preserve">αθώς και κάποιες άλλες τις οποίες θα μνημονεύσω στη συνέχεια, περνώντας πλέον στην ουσία. </w:t>
      </w:r>
    </w:p>
    <w:p w14:paraId="19C9A9A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Σε ό,τι λοιπόν αφορά την ουσία των προτάσεων, να πω ότι η πρόταση του ΣΥΡΙΖΑ είναι μία πρόταση η οποία παρέχει μία φυσιογνωμία στο Σύνταγμα που δεν απέχει από αυτή π</w:t>
      </w:r>
      <w:r>
        <w:rPr>
          <w:rFonts w:eastAsia="Times New Roman" w:cs="Times New Roman"/>
          <w:szCs w:val="24"/>
        </w:rPr>
        <w:t xml:space="preserve">ου προϋπήρχε, παρά μόνο τη διορθώνει, τη βελτιώνει και την προωθεί. </w:t>
      </w:r>
    </w:p>
    <w:p w14:paraId="19C9A9A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και με βάση τις κυβερνητικές προτάσεις για </w:t>
      </w:r>
      <w:r>
        <w:rPr>
          <w:rFonts w:eastAsia="Times New Roman" w:cs="Times New Roman"/>
          <w:szCs w:val="24"/>
        </w:rPr>
        <w:t>Α</w:t>
      </w:r>
      <w:r>
        <w:rPr>
          <w:rFonts w:eastAsia="Times New Roman" w:cs="Times New Roman"/>
          <w:szCs w:val="24"/>
        </w:rPr>
        <w:t>ναθεώρηση του Συντάγματος, συνεχίζουμε να έχουμε ένα σχεδιαζόμενο Σύνταγμα, το οποίο θα αποτελεί μία αντιπροσωπευτική δημοκρατία.</w:t>
      </w:r>
      <w:r>
        <w:rPr>
          <w:rFonts w:eastAsia="Times New Roman" w:cs="Times New Roman"/>
          <w:szCs w:val="24"/>
        </w:rPr>
        <w:t xml:space="preserve"> Εισάγονται στην αντιπροσωπευτική δημοκρατία, η οποία κυρίως εκφράζει τις θεσμικές ανάγκες της εποχής μας, κάποιες πινελιές άμεσης δημοκρατίας, κάποια δημοψηφίσματα, με εγκράτεια, όχι σε βαθμό πληθωριστικό και τέλος, έ</w:t>
      </w:r>
      <w:r>
        <w:rPr>
          <w:rFonts w:eastAsia="Times New Roman" w:cs="Times New Roman"/>
          <w:szCs w:val="24"/>
        </w:rPr>
        <w:lastRenderedPageBreak/>
        <w:t>χουμε ορισμένες μεταρρυθμίσεις που αφο</w:t>
      </w:r>
      <w:r>
        <w:rPr>
          <w:rFonts w:eastAsia="Times New Roman" w:cs="Times New Roman"/>
          <w:szCs w:val="24"/>
        </w:rPr>
        <w:t>ρούν το πεδίο των ατομικών και κοινωνικών δικαιωμάτων, που και αυτές είναι προσεκτικές και σταθμισμένες. Και το άρθρο 3 είναι πολύ χαρακτηριστικό. Η πρόταση για το άρθρο 3 δεν είναι μία πρόταση ριζοσπαστική, που να αμφισβητεί το ποια είναι η επικρατούσα θρ</w:t>
      </w:r>
      <w:r>
        <w:rPr>
          <w:rFonts w:eastAsia="Times New Roman" w:cs="Times New Roman"/>
          <w:szCs w:val="24"/>
        </w:rPr>
        <w:t>ησκεία στη χώρα, αλλά είναι μία πρόταση η οποία δείχνει ότι δεν θα πρέπει σε κα</w:t>
      </w:r>
      <w:r>
        <w:rPr>
          <w:rFonts w:eastAsia="Times New Roman" w:cs="Times New Roman"/>
          <w:szCs w:val="24"/>
        </w:rPr>
        <w:t>μ</w:t>
      </w:r>
      <w:r>
        <w:rPr>
          <w:rFonts w:eastAsia="Times New Roman" w:cs="Times New Roman"/>
          <w:szCs w:val="24"/>
        </w:rPr>
        <w:t xml:space="preserve">μία περίπτωση ο χαρακτηρισμός της Ανατολικής Ορθόδοξης Εκκλησίας ως επικρατούσας θρησκείας να οδηγεί σε υποβάθμιση, σε περιορισμό ή σε δυσμενείς συνέπειες τα άλλα θρησκεύματα. </w:t>
      </w:r>
    </w:p>
    <w:p w14:paraId="19C9A9A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Αυτή η στάση, λοιπόν, αυτή η γενική φυσιογνωμία των προτάσεων της Κυβέρνησης, εκφράζει μία στάση ειλικρίνειας και ευθύνης. Γιατί ειλικρίνειας; Διότι το σύνολο των προτάσεων που έχουν υποβληθεί είναι προτάσεις που αφορούν την καλή λειτουργία του πολιτεύματ</w:t>
      </w:r>
      <w:r>
        <w:rPr>
          <w:rFonts w:eastAsia="Times New Roman" w:cs="Times New Roman"/>
          <w:szCs w:val="24"/>
        </w:rPr>
        <w:t>ος, όλων των λειτουργιών του πολιτεύματος, την αναβάθμιση των ατομικών και κοινωνικών δικαιωμάτων, εκεί που φάνηκε ότι υπήρχαν κάποια κενά ή κάποιες κανονιστικές ανεπάρκειες και κα</w:t>
      </w:r>
      <w:r>
        <w:rPr>
          <w:rFonts w:eastAsia="Times New Roman" w:cs="Times New Roman"/>
          <w:szCs w:val="24"/>
        </w:rPr>
        <w:t>μ</w:t>
      </w:r>
      <w:r>
        <w:rPr>
          <w:rFonts w:eastAsia="Times New Roman" w:cs="Times New Roman"/>
          <w:szCs w:val="24"/>
        </w:rPr>
        <w:t xml:space="preserve">μία από τις προτάσεις του ΣΥΡΙΖΑ </w:t>
      </w:r>
      <w:r>
        <w:rPr>
          <w:rFonts w:eastAsia="Times New Roman" w:cs="Times New Roman"/>
          <w:szCs w:val="24"/>
        </w:rPr>
        <w:lastRenderedPageBreak/>
        <w:t>δεν αφορά βέβαια την τύχη των επόμενων εκλ</w:t>
      </w:r>
      <w:r>
        <w:rPr>
          <w:rFonts w:eastAsia="Times New Roman" w:cs="Times New Roman"/>
          <w:szCs w:val="24"/>
        </w:rPr>
        <w:t xml:space="preserve">ογών ή την προσπάθεια της κατάκτησης της κυβερνητικής θέσης από το συγκεκριμένο κόμμα το οποίο κάνει αυτές τις προτάσεις. </w:t>
      </w:r>
    </w:p>
    <w:p w14:paraId="19C9A9A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Η μόνη πρόταση η οποία φαίνεται να έχει σχέση με εκλογές είναι η πρόταση για εισαγωγή, για συνταγματική υιοθέτηση του συστήματος της </w:t>
      </w:r>
      <w:r>
        <w:rPr>
          <w:rFonts w:eastAsia="Times New Roman" w:cs="Times New Roman"/>
          <w:szCs w:val="24"/>
        </w:rPr>
        <w:t>απλής αναλογικής, αλλά και αυτή η πρόταση δεν είναι συγκυριακή, είναι μία πρόταση διαχρονική, θα έλεγα. Η Αριστερά την είχε για πάρα πολλά χρόνια και βεβαίως η επιλογή αυτού του συστήματος επίσης για πολλά χρόνια θα καθορίζει την πολιτική και τη θεσμική ζω</w:t>
      </w:r>
      <w:r>
        <w:rPr>
          <w:rFonts w:eastAsia="Times New Roman" w:cs="Times New Roman"/>
          <w:szCs w:val="24"/>
        </w:rPr>
        <w:t>ή του τόπου.</w:t>
      </w:r>
    </w:p>
    <w:p w14:paraId="19C9A9A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Επομένως σε κα</w:t>
      </w:r>
      <w:r>
        <w:rPr>
          <w:rFonts w:eastAsia="Times New Roman" w:cs="Times New Roman"/>
          <w:szCs w:val="24"/>
        </w:rPr>
        <w:t>μ</w:t>
      </w:r>
      <w:r>
        <w:rPr>
          <w:rFonts w:eastAsia="Times New Roman" w:cs="Times New Roman"/>
          <w:szCs w:val="24"/>
        </w:rPr>
        <w:t xml:space="preserve">μία περίπτωση δεν έχουμε να κάνουμε με προτάσεις συγκυριακές ή κερδοσκοπικές. Στο σύνολό τους αυτές οι προτάσεις βλέπουν το μέλλον της χώρας. </w:t>
      </w:r>
    </w:p>
    <w:p w14:paraId="19C9A9A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Θα ήθελα από την αρχή να πω ότι η ναυαρχίδα μεταξύ των προτάσεων αυτών -η κυριότερη α</w:t>
      </w:r>
      <w:r>
        <w:rPr>
          <w:rFonts w:eastAsia="Times New Roman" w:cs="Times New Roman"/>
          <w:szCs w:val="24"/>
        </w:rPr>
        <w:t>πό τις προτάσεις αυτές- είναι οπωσδήποτε η πρόταση για την αναθεώρηση του άρθρου 86 του Συντάγματος</w:t>
      </w:r>
      <w:r w:rsidRPr="00473B54">
        <w:rPr>
          <w:rFonts w:eastAsia="Times New Roman" w:cs="Times New Roman"/>
          <w:szCs w:val="24"/>
        </w:rPr>
        <w:t>,</w:t>
      </w:r>
      <w:r>
        <w:rPr>
          <w:rFonts w:eastAsia="Times New Roman" w:cs="Times New Roman"/>
          <w:szCs w:val="24"/>
        </w:rPr>
        <w:t xml:space="preserve"> που αφορά την ποινική ευθύνη των πολιτικών προσώπων. Και εδώ βεβαίως είχαμε και στην προηγούμενη </w:t>
      </w:r>
      <w:r>
        <w:rPr>
          <w:rFonts w:eastAsia="Times New Roman" w:cs="Times New Roman"/>
          <w:szCs w:val="24"/>
        </w:rPr>
        <w:lastRenderedPageBreak/>
        <w:t>ψηφοφορία την ψήφιση της διάταξης με την ευρύτερη πλειοψηφ</w:t>
      </w:r>
      <w:r>
        <w:rPr>
          <w:rFonts w:eastAsia="Times New Roman" w:cs="Times New Roman"/>
          <w:szCs w:val="24"/>
        </w:rPr>
        <w:t xml:space="preserve">ία. </w:t>
      </w:r>
    </w:p>
    <w:p w14:paraId="19C9A9A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Πρέπει, όμως, να προσέχουμε ότι το γεγονός ότι εμφανίζεται να είναι ευρύτερα επιθυμητή η ρύθμιση του άρθρου 86 του Συντάγματος δεν σημαίνει ότι όλοι την επιθυμούν για τον ίδιο λόγο. Είναι πολύ φανερό, είναι πολύ γνωστό ότι υπάρχει μια ακροδεξιά αντίλη</w:t>
      </w:r>
      <w:r>
        <w:rPr>
          <w:rFonts w:eastAsia="Times New Roman" w:cs="Times New Roman"/>
          <w:szCs w:val="24"/>
        </w:rPr>
        <w:t xml:space="preserve">ψη που βλέπει όλους τους πολιτικούς διεφθαρμένους. Και για τον λόγο αυτό δεν έχει πρόβλημα να ψηφίσει το άρθρο 86. </w:t>
      </w:r>
    </w:p>
    <w:p w14:paraId="19C9A9A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Πέρα, όμως, από την ακροδεξιά αντίληψη, ας σκεφθούμε το εξής: Αυτή τη στιγμή ο ΣΥΡΙΖΑ εισάγει την πρόταση το άρθρο 86 πλέον να μην προβλέπει</w:t>
      </w:r>
      <w:r>
        <w:rPr>
          <w:rFonts w:eastAsia="Times New Roman" w:cs="Times New Roman"/>
          <w:szCs w:val="24"/>
        </w:rPr>
        <w:t xml:space="preserve"> σύντομη παραγραφή, αλλά παραγραφή κοινή με αυτή που προβλέπεται για οποιονδήποτε πολίτη ενώπιον των εγκλημάτων του Ποινικού Κώδικα. Το προτείνει αυτό ο ΣΥΡΙΖΑ. Το προτείνει ένα κόμμα το οποίο γνωρίζει ότι μετά τις εκλογές εκείνο θα έχει την εξουσία. Και α</w:t>
      </w:r>
      <w:r>
        <w:rPr>
          <w:rFonts w:eastAsia="Times New Roman" w:cs="Times New Roman"/>
          <w:szCs w:val="24"/>
        </w:rPr>
        <w:t xml:space="preserve">ν κάποιος από εσάς πιστεύει ότι αυτή τη στιγμή μιλώ πολιτικά και δεν μιλώ θεσμικά -γιατί δημοκρατία έχουμε, μπορεί ένα άλλο κόμμα να εκλεγεί στη δημοκρατία- να πω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το προτείνει </w:t>
      </w:r>
      <w:r>
        <w:rPr>
          <w:rFonts w:eastAsia="Times New Roman" w:cs="Times New Roman"/>
          <w:szCs w:val="24"/>
        </w:rPr>
        <w:lastRenderedPageBreak/>
        <w:t>αυτό για το άρθρο 86 ένα κόμμα το οποίο πιστεύει ότι θα</w:t>
      </w:r>
      <w:r>
        <w:rPr>
          <w:rFonts w:eastAsia="Times New Roman" w:cs="Times New Roman"/>
          <w:szCs w:val="24"/>
        </w:rPr>
        <w:t xml:space="preserve"> είναι στην εξουσία μετά τις εκλογές ή, εν πάση </w:t>
      </w:r>
      <w:proofErr w:type="spellStart"/>
      <w:r>
        <w:rPr>
          <w:rFonts w:eastAsia="Times New Roman" w:cs="Times New Roman"/>
          <w:szCs w:val="24"/>
        </w:rPr>
        <w:t>περιπτώσει</w:t>
      </w:r>
      <w:proofErr w:type="spellEnd"/>
      <w:r>
        <w:rPr>
          <w:rFonts w:eastAsia="Times New Roman" w:cs="Times New Roman"/>
          <w:szCs w:val="24"/>
        </w:rPr>
        <w:t xml:space="preserve">, κάνει το παν για να είναι στην εξουσία. </w:t>
      </w:r>
    </w:p>
    <w:p w14:paraId="19C9A9A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η πρόταση του ΣΥΡΙΖΑ για το άρθρο 86 ποιον δεσμεύει; Μόνο τον ίδιο τον ΣΥΡΙΖΑ. Διότι η πρόταση να επιμηκυνθεί πλέον η παραγραφή προφανώς θα βαρύνει αυτούς οι οποίοι θα έχουν την εξουσία μετά τις εκλογές. Αντίθετα, ό,τι είχε κριθεί μέχρι τώρα, έχει κριθεί </w:t>
      </w:r>
      <w:r>
        <w:rPr>
          <w:rFonts w:eastAsia="Times New Roman" w:cs="Times New Roman"/>
          <w:szCs w:val="24"/>
        </w:rPr>
        <w:t xml:space="preserve">και η πρόταση δεν επηρεάζει τον χρόνο παραγραφής των εγκλημάτων τα οποία ήδη έχουν </w:t>
      </w:r>
      <w:proofErr w:type="spellStart"/>
      <w:r>
        <w:rPr>
          <w:rFonts w:eastAsia="Times New Roman" w:cs="Times New Roman"/>
          <w:szCs w:val="24"/>
        </w:rPr>
        <w:t>τελεστεί</w:t>
      </w:r>
      <w:proofErr w:type="spellEnd"/>
      <w:r>
        <w:rPr>
          <w:rFonts w:eastAsia="Times New Roman" w:cs="Times New Roman"/>
          <w:szCs w:val="24"/>
        </w:rPr>
        <w:t xml:space="preserve"> και έχουν παραγραφεί. Πρόκειται, λοιπόν, εδώ για μια πρόταση η οποία θα βελτιώσει τη λογοδοσία, τον ποινικό έλεγχο και την ευθύνη των πολιτικών στο Κοινοβούλιο με τ</w:t>
      </w:r>
      <w:r>
        <w:rPr>
          <w:rFonts w:eastAsia="Times New Roman" w:cs="Times New Roman"/>
          <w:szCs w:val="24"/>
        </w:rPr>
        <w:t>ην εφαρμογή της. Επίσης, η προώθησή της δείχνει ότι η Κυβέρνηση αυτή τη στιγμή επιδιώκει την εμβάθυνση της δημοκρατίας και όχι το να κερδίσει τις εκλογές. Θέλω να τονίσω το σημείο αυτό: Το άρθρο 86 του Συντάγματος, το οποίο αφορά τον ποινικό έλεγχο των πολ</w:t>
      </w:r>
      <w:r>
        <w:rPr>
          <w:rFonts w:eastAsia="Times New Roman" w:cs="Times New Roman"/>
          <w:szCs w:val="24"/>
        </w:rPr>
        <w:t xml:space="preserve">ιτικών προσώπων, είναι κεντρικό για τη λειτουργία της δημοκρατίας. Είναι κεντρικό διότι εισάγει την ποινική λογοδοσία των αρχόντων και η ποινική λογοδοσία των αρχόντων, όπως άλλωστε και το να </w:t>
      </w:r>
      <w:r>
        <w:rPr>
          <w:rFonts w:eastAsia="Times New Roman" w:cs="Times New Roman"/>
          <w:szCs w:val="24"/>
        </w:rPr>
        <w:lastRenderedPageBreak/>
        <w:t>ενεργούν ως εντολοδόχοι, είναι βασικό στοιχείο της δημοκρατίας.</w:t>
      </w:r>
    </w:p>
    <w:p w14:paraId="19C9A9A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Απέναντι σε αυτή την πρόταση την οποία έχει κάνει ο ΣΥΡΙΖΑ, θα έλεγα ότι η αντιπρόταση της Νέας Δημοκρατίας σε πάρα πολλά πράγματα φάνηκε ότι ήταν μια πρόταση η οποία αποσκοπούσε στην επικαιρότητα και όχι στην απόκτηση ενός Συντάγματος το οποίο θα αποτελεί</w:t>
      </w:r>
      <w:r>
        <w:rPr>
          <w:rFonts w:eastAsia="Times New Roman" w:cs="Times New Roman"/>
          <w:szCs w:val="24"/>
        </w:rPr>
        <w:t xml:space="preserve"> τη θεσμική εγγύηση της μελλοντικής κοινωνικής και ιστορικής πορείας της χώρας. Δεν είναι μόνο οι ρυθμίσεις τις οποίες σας ανέφερα προηγουμένως ή οι εξαγγελίες που σας προανέφερα, του τύπου «ψηφίστε μόνο το άρθρο 16 ή 24 και δεν μας ενδιαφέρει τίποτε άλλο»</w:t>
      </w:r>
      <w:r>
        <w:rPr>
          <w:rFonts w:eastAsia="Times New Roman" w:cs="Times New Roman"/>
          <w:szCs w:val="24"/>
        </w:rPr>
        <w:t xml:space="preserve">. </w:t>
      </w:r>
    </w:p>
    <w:p w14:paraId="19C9A9A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Ακόμη και στην περίπτωση της εκλογής του Προέδρου της Δημοκρατίας, </w:t>
      </w:r>
      <w:r>
        <w:rPr>
          <w:rFonts w:eastAsia="Times New Roman" w:cs="Times New Roman"/>
          <w:szCs w:val="24"/>
        </w:rPr>
        <w:t>στην οποία</w:t>
      </w:r>
      <w:r>
        <w:rPr>
          <w:rFonts w:eastAsia="Times New Roman" w:cs="Times New Roman"/>
          <w:szCs w:val="24"/>
        </w:rPr>
        <w:t xml:space="preserve"> φάνηκε να υπάρχει και στην προηγούμενη συζήτηση και ψηφοφορία στην Ολομέλεια μια διαφορά ψήφων μεταξύ του άρθρου 30 και των υπολοίπων άρθρων, ποια είναι εξαρχής η στάση του ΣΥ</w:t>
      </w:r>
      <w:r>
        <w:rPr>
          <w:rFonts w:eastAsia="Times New Roman" w:cs="Times New Roman"/>
          <w:szCs w:val="24"/>
        </w:rPr>
        <w:t xml:space="preserve">ΡΙΖΑ; Ο ΣΥΡΙΖΑ τέθηκε αντιμέτωπος με ένα δίλημμα, το οποίο είναι βαρύ ούτως ή άλλως εκ των πραγμάτων. Στο δίλημμα αυτό από τη μια πλευρά έχουμε να διαλέξουμε ανάμεσα σε μια Βουλή η οποία εύκολα θα πηγαίνει </w:t>
      </w:r>
      <w:r>
        <w:rPr>
          <w:rFonts w:eastAsia="Times New Roman" w:cs="Times New Roman"/>
          <w:szCs w:val="24"/>
        </w:rPr>
        <w:lastRenderedPageBreak/>
        <w:t xml:space="preserve">σε εκλογή του Προέδρου της Δημοκρατίας με </w:t>
      </w:r>
      <w:proofErr w:type="spellStart"/>
      <w:r>
        <w:rPr>
          <w:rFonts w:eastAsia="Times New Roman" w:cs="Times New Roman"/>
          <w:szCs w:val="24"/>
        </w:rPr>
        <w:t>εκατόν</w:t>
      </w:r>
      <w:proofErr w:type="spellEnd"/>
      <w:r>
        <w:rPr>
          <w:rFonts w:eastAsia="Times New Roman" w:cs="Times New Roman"/>
          <w:szCs w:val="24"/>
        </w:rPr>
        <w:t xml:space="preserve"> π</w:t>
      </w:r>
      <w:r>
        <w:rPr>
          <w:rFonts w:eastAsia="Times New Roman" w:cs="Times New Roman"/>
          <w:szCs w:val="24"/>
        </w:rPr>
        <w:t>ενήντα έναν Βουλευτές, όπως το προτείνει η Νέα Δημοκρατία, και σε μια άμεση προσφυγή, σε μια εύκολη προσφυγή σε ένα σύστημα όπου ο λαός άμεσα διαλέγει τον Πρόεδρο της Δημοκρατίας. Γνωρίζουμε ότι και τα δύο αυτά συστήματα στον καθαρό και αμιγή τους χαρακτήρ</w:t>
      </w:r>
      <w:r>
        <w:rPr>
          <w:rFonts w:eastAsia="Times New Roman" w:cs="Times New Roman"/>
          <w:szCs w:val="24"/>
        </w:rPr>
        <w:t xml:space="preserve">α έχουν σοβαρά προβλήματα. Και το πρώτο, η εκλογή με </w:t>
      </w:r>
      <w:proofErr w:type="spellStart"/>
      <w:r>
        <w:rPr>
          <w:rFonts w:eastAsia="Times New Roman" w:cs="Times New Roman"/>
          <w:szCs w:val="24"/>
        </w:rPr>
        <w:t>εκατόν</w:t>
      </w:r>
      <w:proofErr w:type="spellEnd"/>
      <w:r>
        <w:rPr>
          <w:rFonts w:eastAsia="Times New Roman" w:cs="Times New Roman"/>
          <w:szCs w:val="24"/>
        </w:rPr>
        <w:t xml:space="preserve"> πενήντα μία ψήφους, οδηγεί σε έναν μονοκομματικό Πρόεδρο, ο οποίος δεν μπορεί να ασκήσει το λειτούργημα που στον Πρόεδρο προσφέρει το παρόν Σύνταγμα, αλλά και η άμεση εκλογή από τον λαό δημιουργεί</w:t>
      </w:r>
      <w:r>
        <w:rPr>
          <w:rFonts w:eastAsia="Times New Roman" w:cs="Times New Roman"/>
          <w:szCs w:val="24"/>
        </w:rPr>
        <w:t xml:space="preserve"> έναν πόλο, μια δυαρχία, η οποία είναι ιδιαίτερα προβληματική.</w:t>
      </w:r>
    </w:p>
    <w:p w14:paraId="19C9A9A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Ποια είναι η πρόταση του ΣΥΡΙΖΑ; Η πρόταση του ΣΥΡΙΖΑ είναι ενδιάμεση. Επτά στην ουσία εκλογές, ώστε να είναι τόσο δύσκολη η προσφυγή στην άμεση ψηφοφορία, ώστε να κατορθώνουμε να έχουμε Πρόεδρ</w:t>
      </w:r>
      <w:r>
        <w:rPr>
          <w:rFonts w:eastAsia="Times New Roman" w:cs="Times New Roman"/>
          <w:szCs w:val="24"/>
        </w:rPr>
        <w:t xml:space="preserve">ο με βάση την πίεση που θα ασκηθεί, ακόμα και κοινωνικά, στους Βουλευτές, προκειμένου να δώσουν μια χαρακτηριστική διέξοδο. </w:t>
      </w:r>
    </w:p>
    <w:p w14:paraId="19C9A9A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Τέλος, η πρόταση του ΣΥΡΙΖΑ είναι τίμια και σε σχέση και με τα </w:t>
      </w:r>
      <w:proofErr w:type="spellStart"/>
      <w:r>
        <w:rPr>
          <w:rFonts w:eastAsia="Times New Roman" w:cs="Times New Roman"/>
          <w:szCs w:val="24"/>
        </w:rPr>
        <w:t>διακυβεύματα</w:t>
      </w:r>
      <w:proofErr w:type="spellEnd"/>
      <w:r>
        <w:rPr>
          <w:rFonts w:eastAsia="Times New Roman" w:cs="Times New Roman"/>
          <w:szCs w:val="24"/>
        </w:rPr>
        <w:t xml:space="preserve"> τα αρνητικά. Η πρόταση για το άρθρο 16, </w:t>
      </w:r>
      <w:r>
        <w:rPr>
          <w:rFonts w:eastAsia="Times New Roman" w:cs="Times New Roman"/>
          <w:szCs w:val="24"/>
        </w:rPr>
        <w:lastRenderedPageBreak/>
        <w:t>δηλαδή το ότι θ</w:t>
      </w:r>
      <w:r>
        <w:rPr>
          <w:rFonts w:eastAsia="Times New Roman" w:cs="Times New Roman"/>
          <w:szCs w:val="24"/>
        </w:rPr>
        <w:t>α πρέπει να διατηρηθεί, να παραμείνει ο δημόσιος χαρακτήρας της ανώτατης εκπαίδευσης στη χώρα, είναι μια πρόταση που είναι γνωστό ότι απηχεί και την καταξιωμένη πορεία των ελληνικών πανεπιστημίων μέχρι σήμερα και τη βούληση του ελληνικού λαού στη μεγάλη πλ</w:t>
      </w:r>
      <w:r>
        <w:rPr>
          <w:rFonts w:eastAsia="Times New Roman" w:cs="Times New Roman"/>
          <w:szCs w:val="24"/>
        </w:rPr>
        <w:t>ειονότητα. Και βεβαίως, είναι γνωστό ότι πολλοί συνηγορούν για την ύπαρξη ανώτατων εκπαιδευτηρίων της χώρας, δηλαδή πανεπιστημίων, τα οποία θα έχουν επιλεγεί από ιδιώτες. Αυτό, όμως, δεν είναι κάτι το οποίο αποκλείεται ούτε με βάση το ισχύον Σύνταγμα, το ο</w:t>
      </w:r>
      <w:r>
        <w:rPr>
          <w:rFonts w:eastAsia="Times New Roman" w:cs="Times New Roman"/>
          <w:szCs w:val="24"/>
        </w:rPr>
        <w:t xml:space="preserve">ποίο επιτρέπει να ιδρυθεί ένα πανεπιστήμιο από ιδιώτες, αρκεί αυτό να υπαχθεί στην εποπτεία την κρατική και στους κανόνες λειτουργίας που προβλέπει το άρθρο 16 του Συντάγματος. </w:t>
      </w:r>
    </w:p>
    <w:p w14:paraId="19C9A9B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Η αντιδικία η οποία εμφανίστηκε στη Βουλή με βάση την πρόταση της Νέας Δημοκρα</w:t>
      </w:r>
      <w:r>
        <w:rPr>
          <w:rFonts w:eastAsia="Times New Roman" w:cs="Times New Roman"/>
          <w:szCs w:val="24"/>
        </w:rPr>
        <w:t xml:space="preserve">τίας, που δεν έγινε δεκτή, ήταν μια αντιδικία για το αν θα έχουμε πανεπιστήμια κερδοσκοπικά. Η </w:t>
      </w:r>
      <w:r>
        <w:rPr>
          <w:rFonts w:eastAsia="Times New Roman" w:cs="Times New Roman"/>
          <w:szCs w:val="24"/>
        </w:rPr>
        <w:t>ε</w:t>
      </w:r>
      <w:r>
        <w:rPr>
          <w:rFonts w:eastAsia="Times New Roman" w:cs="Times New Roman"/>
          <w:szCs w:val="24"/>
        </w:rPr>
        <w:t>ισηγήτρια της Νέας Δημοκρατίας κατ’ επανάληψη αυτό ζήτησε: την εισαγωγή των κερδοσκοπικών πανεπιστημίων. Αυτό είναι κάτι το οποίο σε καμ</w:t>
      </w:r>
      <w:r>
        <w:rPr>
          <w:rFonts w:eastAsia="Times New Roman" w:cs="Times New Roman"/>
          <w:szCs w:val="24"/>
        </w:rPr>
        <w:t>μ</w:t>
      </w:r>
      <w:r>
        <w:rPr>
          <w:rFonts w:eastAsia="Times New Roman" w:cs="Times New Roman"/>
          <w:szCs w:val="24"/>
        </w:rPr>
        <w:t>ία περίπτωση δεν μπορού</w:t>
      </w:r>
      <w:r>
        <w:rPr>
          <w:rFonts w:eastAsia="Times New Roman" w:cs="Times New Roman"/>
          <w:szCs w:val="24"/>
        </w:rPr>
        <w:t xml:space="preserve">σε να δεχθεί ο ΣΥΡΙΖΑ. Και ευτυχώς δεν το δέχεται με βάση τους κανόνες του </w:t>
      </w:r>
      <w:r>
        <w:rPr>
          <w:rFonts w:eastAsia="Times New Roman" w:cs="Times New Roman"/>
          <w:szCs w:val="24"/>
        </w:rPr>
        <w:lastRenderedPageBreak/>
        <w:t xml:space="preserve">Συντάγματός μας η ελληνική Βουλή. Διότι η κερδοσκοπία και η γνώση δεν μπορούν να συνυπάρχουν αρμονικά. Η κερδοσκοπία ως έλλειψη ανιδιοτέλειας αποτελεί μια κακή συνθήκη για παραγωγή </w:t>
      </w:r>
      <w:r>
        <w:rPr>
          <w:rFonts w:eastAsia="Times New Roman" w:cs="Times New Roman"/>
          <w:szCs w:val="24"/>
        </w:rPr>
        <w:t xml:space="preserve">και μετάδοση γνώσης και καταλήγει τελικά να διαστρεβλώνει τη γνώση στην κατεύθυνση των συμφερόντων που έχουν συνήθως οι χορηγοί των εκπαιδευτικών διαδικασιών. </w:t>
      </w:r>
    </w:p>
    <w:p w14:paraId="19C9A9B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Θα τελειώσω γρήγορα, λέγοντας ότι συναφής με την ουσιαστική πρόταση του ΣΥΡΙΖΑ είναι και η άποψη</w:t>
      </w:r>
      <w:r>
        <w:rPr>
          <w:rFonts w:eastAsia="Times New Roman" w:cs="Times New Roman"/>
          <w:szCs w:val="24"/>
        </w:rPr>
        <w:t xml:space="preserve"> ότι η παρούσα Βουλή εκφράζει άποψη για τις κατευθύνσεις της Αναθεώρησης, η οποία θα πρέπει να δεσμεύει και την επόμενη Βουλή. Και γιατί είναι αυτή η πρόταση ειλικρινής και νομίζω αναγκαστική θεσμικά; Διότι η κατεύθυνση της Αναθεώρησης προκύπτει μέσα από τ</w:t>
      </w:r>
      <w:r>
        <w:rPr>
          <w:rFonts w:eastAsia="Times New Roman" w:cs="Times New Roman"/>
          <w:szCs w:val="24"/>
        </w:rPr>
        <w:t>ο σκεπτικό της Αναθεώρησης, η οποία αυτή τη στιγμή ως πρώτη φάση καταλήγει. Δεν υπάρχει ούτε νομοθέτημα ούτε, θα έλεγε κανείς, και κατώτερης σημασίας διαδικαστική πράξη που να μην έχει και ένα σκεπτικό. Ασφαλώς έχει και το Σύνταγμα το σκεπτικό του και το σ</w:t>
      </w:r>
      <w:r>
        <w:rPr>
          <w:rFonts w:eastAsia="Times New Roman" w:cs="Times New Roman"/>
          <w:szCs w:val="24"/>
        </w:rPr>
        <w:t xml:space="preserve">κεπτικό αυτό είναι που αποτυπώνεται στις κατευθύνσεις. Διότι όταν δούμε γιατί αναθεωρήθηκε το άρθρο 86 ή γιατί </w:t>
      </w:r>
      <w:r>
        <w:rPr>
          <w:rFonts w:eastAsia="Times New Roman" w:cs="Times New Roman"/>
          <w:szCs w:val="24"/>
        </w:rPr>
        <w:lastRenderedPageBreak/>
        <w:t xml:space="preserve">φτάσαμε να αναθεωρούμε το άρθρο 86, βλέπουμε προς τα πού πρέπει να κινηθούμε. </w:t>
      </w:r>
    </w:p>
    <w:p w14:paraId="19C9A9B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Αυτές, λοιπόν, οι εργασίες, τις οποίες έχουμε κάνει και το σκεπτικ</w:t>
      </w:r>
      <w:r>
        <w:rPr>
          <w:rFonts w:eastAsia="Times New Roman" w:cs="Times New Roman"/>
          <w:szCs w:val="24"/>
        </w:rPr>
        <w:t>ό της αιτιολόγησης δείχνουν ποιες είναι οι κατευθύνσεις, τις οποίες οφείλει να σεβαστεί και η επόμενη Βουλή. Και βεβαίως, υπάρχουν και άλλα επιχειρήματα. Το γεγονός ότι το Σύνταγμα προβλέπεται να ισχύσει για πολύ μεγάλο χρονικό διάστημα ευνοεί την άποψη ότ</w:t>
      </w:r>
      <w:r>
        <w:rPr>
          <w:rFonts w:eastAsia="Times New Roman" w:cs="Times New Roman"/>
          <w:szCs w:val="24"/>
        </w:rPr>
        <w:t>ι και η έκφραση της Βουλής γίνεται σε δύο αλλεπάλληλες ψηφοφορίες, δηλαδή έχει μεγαλύτερη διάρκεια και η προσπάθεια να εκφραστεί μια άποψη για το Σύνταγμα με ένα συγκεκριμένο περιεχόμενο.</w:t>
      </w:r>
    </w:p>
    <w:p w14:paraId="19C9A9B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Ως εκ τούτου, πιστεύω ότι στις εκλογές αυτές θα ληφθούν υπ’ </w:t>
      </w:r>
      <w:proofErr w:type="spellStart"/>
      <w:r>
        <w:rPr>
          <w:rFonts w:eastAsia="Times New Roman" w:cs="Times New Roman"/>
          <w:szCs w:val="24"/>
        </w:rPr>
        <w:t>όψιν</w:t>
      </w:r>
      <w:proofErr w:type="spellEnd"/>
      <w:r>
        <w:rPr>
          <w:rFonts w:eastAsia="Times New Roman" w:cs="Times New Roman"/>
          <w:szCs w:val="24"/>
        </w:rPr>
        <w:t xml:space="preserve"> τα </w:t>
      </w:r>
      <w:r>
        <w:rPr>
          <w:rFonts w:eastAsia="Times New Roman" w:cs="Times New Roman"/>
          <w:szCs w:val="24"/>
        </w:rPr>
        <w:t>επιχειρήματα τα οποία σας προανέφερα. Αυτό είναι λογικό και συνταγματικά. Θα ψηφίσει στις προσεχείς εκλογές ο ελληνικός λαός, θέλοντας μια συνταγματική μεταρρύθμιση η οποία να οδηγεί σε μια βέβαιη πρόοδο τόσο στη λειτουργικότητα της δημοκρατίας όσο και στη</w:t>
      </w:r>
      <w:r>
        <w:rPr>
          <w:rFonts w:eastAsia="Times New Roman" w:cs="Times New Roman"/>
          <w:szCs w:val="24"/>
        </w:rPr>
        <w:t xml:space="preserve">ν κατεύθυνση της αναβάθμισης των ατομικών δικαιωμάτων και δεν θα ψηφίσει υπέρ της επιλογής μιας κυβέρνησης η οποία σε ό,τι αφορά το Σύνταγμα εισηγείται </w:t>
      </w:r>
      <w:r>
        <w:rPr>
          <w:rFonts w:eastAsia="Times New Roman" w:cs="Times New Roman"/>
          <w:szCs w:val="24"/>
        </w:rPr>
        <w:lastRenderedPageBreak/>
        <w:t>να υπάρχει μια λευκή συναλλαγματική, μια λευκή επιταγή και να μπορεί να κάνει ό,τι θέλει, αιφνιδιάζοντας</w:t>
      </w:r>
      <w:r>
        <w:rPr>
          <w:rFonts w:eastAsia="Times New Roman" w:cs="Times New Roman"/>
          <w:szCs w:val="24"/>
        </w:rPr>
        <w:t xml:space="preserve"> ή χωρίς να έχει αιτιολογήσει την ψήφο της.</w:t>
      </w:r>
    </w:p>
    <w:p w14:paraId="19C9A9B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9C9A9B5" w14:textId="77777777" w:rsidR="005136E3" w:rsidRDefault="009802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C9A9B6"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κύριος Ιωάννης </w:t>
      </w:r>
      <w:proofErr w:type="spellStart"/>
      <w:r>
        <w:rPr>
          <w:rFonts w:eastAsia="Times New Roman" w:cs="Times New Roman"/>
          <w:szCs w:val="24"/>
        </w:rPr>
        <w:t>Τραγάκης</w:t>
      </w:r>
      <w:proofErr w:type="spellEnd"/>
      <w:r>
        <w:rPr>
          <w:rFonts w:eastAsia="Times New Roman" w:cs="Times New Roman"/>
          <w:szCs w:val="24"/>
        </w:rPr>
        <w:t xml:space="preserve">, μέλος του </w:t>
      </w:r>
      <w:r>
        <w:rPr>
          <w:rFonts w:eastAsia="Times New Roman" w:cs="Times New Roman"/>
          <w:szCs w:val="24"/>
        </w:rPr>
        <w:t>π</w:t>
      </w:r>
      <w:r>
        <w:rPr>
          <w:rFonts w:eastAsia="Times New Roman" w:cs="Times New Roman"/>
          <w:szCs w:val="24"/>
        </w:rPr>
        <w:t xml:space="preserve">ροεδρείου της </w:t>
      </w:r>
      <w:r>
        <w:rPr>
          <w:rFonts w:eastAsia="Times New Roman" w:cs="Times New Roman"/>
          <w:szCs w:val="24"/>
        </w:rPr>
        <w:t>ε</w:t>
      </w:r>
      <w:r>
        <w:rPr>
          <w:rFonts w:eastAsia="Times New Roman" w:cs="Times New Roman"/>
          <w:szCs w:val="24"/>
        </w:rPr>
        <w:t xml:space="preserve">πιτροπής, έχει τον λόγο. </w:t>
      </w:r>
    </w:p>
    <w:p w14:paraId="19C9A9B7"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Ευχαριστώ, κύριε Πρόεδρε. </w:t>
      </w:r>
    </w:p>
    <w:p w14:paraId="19C9A9B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είχα τονίσει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αλλά</w:t>
      </w:r>
      <w:r>
        <w:rPr>
          <w:rFonts w:eastAsia="Times New Roman" w:cs="Times New Roman"/>
          <w:szCs w:val="24"/>
        </w:rPr>
        <w:t xml:space="preserve"> και την Ολομέλεια ότι η διαδικασία για την </w:t>
      </w:r>
      <w:r>
        <w:rPr>
          <w:rFonts w:eastAsia="Times New Roman" w:cs="Times New Roman"/>
          <w:szCs w:val="24"/>
        </w:rPr>
        <w:t>Α</w:t>
      </w:r>
      <w:r>
        <w:rPr>
          <w:rFonts w:eastAsia="Times New Roman" w:cs="Times New Roman"/>
          <w:szCs w:val="24"/>
        </w:rPr>
        <w:t>ναθεώρηση του Συντάγματος είναι η κορυφαία κοινοβουλευτική διαδικασία. Δεν αφορά την Κυβέρνηση ούτε τα κόμματα βεβαίως. Αφο</w:t>
      </w:r>
      <w:r>
        <w:rPr>
          <w:rFonts w:eastAsia="Times New Roman" w:cs="Times New Roman"/>
          <w:szCs w:val="24"/>
        </w:rPr>
        <w:t xml:space="preserve">ρά μόνο τους Βουλευτές. Στην </w:t>
      </w:r>
      <w:r>
        <w:rPr>
          <w:rFonts w:eastAsia="Times New Roman" w:cs="Times New Roman"/>
          <w:szCs w:val="24"/>
        </w:rPr>
        <w:t>ε</w:t>
      </w:r>
      <w:r>
        <w:rPr>
          <w:rFonts w:eastAsia="Times New Roman" w:cs="Times New Roman"/>
          <w:szCs w:val="24"/>
        </w:rPr>
        <w:t xml:space="preserve">πιτροπή -στην οποία </w:t>
      </w:r>
      <w:r>
        <w:rPr>
          <w:rFonts w:eastAsia="Times New Roman" w:cs="Times New Roman"/>
          <w:szCs w:val="24"/>
        </w:rPr>
        <w:t>π</w:t>
      </w:r>
      <w:r>
        <w:rPr>
          <w:rFonts w:eastAsia="Times New Roman" w:cs="Times New Roman"/>
          <w:szCs w:val="24"/>
        </w:rPr>
        <w:t xml:space="preserve">ρόεδρος ήταν ο κ. Παρασκευόπουλος που μόλις κατέβηκε από το Βήμα, εγώ ήμουν αντιπρόεδρος και ο κ. Παπαθεοδώρου ήταν γραμματέας- έγινε πραγματικά μία καλή δουλειά. </w:t>
      </w:r>
    </w:p>
    <w:p w14:paraId="19C9A9B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Σήμερα όμως εξεπλάγην αρνητικά ακούγοντας</w:t>
      </w:r>
      <w:r>
        <w:rPr>
          <w:rFonts w:eastAsia="Times New Roman" w:cs="Times New Roman"/>
          <w:szCs w:val="24"/>
        </w:rPr>
        <w:t xml:space="preserve"> ορισμένες απόψεις στην Ολομέλεια οι οποίες δεν συμβαδίζουν καθόλου με </w:t>
      </w:r>
      <w:r>
        <w:rPr>
          <w:rFonts w:eastAsia="Times New Roman" w:cs="Times New Roman"/>
          <w:szCs w:val="24"/>
        </w:rPr>
        <w:lastRenderedPageBreak/>
        <w:t xml:space="preserve">αυτά τα οποία </w:t>
      </w:r>
      <w:proofErr w:type="spellStart"/>
      <w:r>
        <w:rPr>
          <w:rFonts w:eastAsia="Times New Roman" w:cs="Times New Roman"/>
          <w:szCs w:val="24"/>
        </w:rPr>
        <w:t>ελέχθησαν</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Στην </w:t>
      </w:r>
      <w:r>
        <w:rPr>
          <w:rFonts w:eastAsia="Times New Roman" w:cs="Times New Roman"/>
          <w:szCs w:val="24"/>
        </w:rPr>
        <w:t>ε</w:t>
      </w:r>
      <w:r>
        <w:rPr>
          <w:rFonts w:eastAsia="Times New Roman" w:cs="Times New Roman"/>
          <w:szCs w:val="24"/>
        </w:rPr>
        <w:t>πιτροπή έγινε μία σοβαρή δουλειά. Πιστεύω ότι εξήχθησαν συμπεράσματα τα οποία θα αξιολογήσουν οι μελετητές του μέλλοντος. Ως γνωστόν -το γνω</w:t>
      </w:r>
      <w:r>
        <w:rPr>
          <w:rFonts w:eastAsia="Times New Roman" w:cs="Times New Roman"/>
          <w:szCs w:val="24"/>
        </w:rPr>
        <w:t>ρίζετε όλοι σας- και στα ανώτατα δικαστήρια, όταν γίνονται διασκέψεις για λήψη αποφάσεων συνταγματικότητας, λαμβάνονται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τα Πρακτικά της Βουλής. </w:t>
      </w:r>
    </w:p>
    <w:p w14:paraId="19C9A9B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Θα φροντίσω να απαντήσω μόνο στον </w:t>
      </w:r>
      <w:r>
        <w:rPr>
          <w:rFonts w:eastAsia="Times New Roman" w:cs="Times New Roman"/>
          <w:szCs w:val="24"/>
        </w:rPr>
        <w:t xml:space="preserve">κ. </w:t>
      </w:r>
      <w:r>
        <w:rPr>
          <w:rFonts w:eastAsia="Times New Roman" w:cs="Times New Roman"/>
          <w:szCs w:val="24"/>
        </w:rPr>
        <w:t>Παρασκευόπουλο για τη στάση του κ</w:t>
      </w:r>
      <w:r>
        <w:rPr>
          <w:rFonts w:eastAsia="Times New Roman" w:cs="Times New Roman"/>
          <w:szCs w:val="24"/>
        </w:rPr>
        <w:t>.</w:t>
      </w:r>
      <w:r>
        <w:rPr>
          <w:rFonts w:eastAsia="Times New Roman" w:cs="Times New Roman"/>
          <w:szCs w:val="24"/>
        </w:rPr>
        <w:t xml:space="preserve"> Μητσοτάκη, που ανέφερε. Ο κ. Μ</w:t>
      </w:r>
      <w:r>
        <w:rPr>
          <w:rFonts w:eastAsia="Times New Roman" w:cs="Times New Roman"/>
          <w:szCs w:val="24"/>
        </w:rPr>
        <w:t>ητσοτάκης, κύριε Παρασκευόπουλε, μόλις εξελέγη Πρόεδρος της Νέας Δημοκρατίας, σε ανύποπτο χρόνο τον Ιανουάριο του 2016 επισκέφθηκε τον κ</w:t>
      </w:r>
      <w:r>
        <w:rPr>
          <w:rFonts w:eastAsia="Times New Roman" w:cs="Times New Roman"/>
          <w:szCs w:val="24"/>
        </w:rPr>
        <w:t>.</w:t>
      </w:r>
      <w:r>
        <w:rPr>
          <w:rFonts w:eastAsia="Times New Roman" w:cs="Times New Roman"/>
          <w:szCs w:val="24"/>
        </w:rPr>
        <w:t xml:space="preserve"> Τσίπρα. Συζήτησαν για </w:t>
      </w:r>
      <w:r>
        <w:rPr>
          <w:rFonts w:eastAsia="Times New Roman" w:cs="Times New Roman"/>
          <w:szCs w:val="24"/>
        </w:rPr>
        <w:t xml:space="preserve">διάφορα </w:t>
      </w:r>
      <w:r>
        <w:rPr>
          <w:rFonts w:eastAsia="Times New Roman" w:cs="Times New Roman"/>
          <w:szCs w:val="24"/>
        </w:rPr>
        <w:t>θέματα. Μέσα στα θέματα που συζητήσανε, ο Πρόεδρος της Νέας Δημοκρατίας έθεσε και την πρ</w:t>
      </w:r>
      <w:r>
        <w:rPr>
          <w:rFonts w:eastAsia="Times New Roman" w:cs="Times New Roman"/>
          <w:szCs w:val="24"/>
        </w:rPr>
        <w:t xml:space="preserve">όταση για την </w:t>
      </w:r>
      <w:r>
        <w:rPr>
          <w:rFonts w:eastAsia="Times New Roman" w:cs="Times New Roman"/>
          <w:szCs w:val="24"/>
        </w:rPr>
        <w:t>Α</w:t>
      </w:r>
      <w:r>
        <w:rPr>
          <w:rFonts w:eastAsia="Times New Roman" w:cs="Times New Roman"/>
          <w:szCs w:val="24"/>
        </w:rPr>
        <w:t xml:space="preserve">ναθεώρηση του Συντάγματος. Δηλαδή, σε ανύποπτο χρόνο. Όχι σε χρόνο προεκλογικό. Τον Ιανουάριο του 2016. Μάλιστα είχε και μία πρόταση, την οποία επαναλάβαμε και στην επιτροπή, να πάμε σε μία </w:t>
      </w:r>
      <w:r>
        <w:rPr>
          <w:rFonts w:eastAsia="Times New Roman" w:cs="Times New Roman"/>
          <w:szCs w:val="24"/>
        </w:rPr>
        <w:t>Α</w:t>
      </w:r>
      <w:r>
        <w:rPr>
          <w:rFonts w:eastAsia="Times New Roman" w:cs="Times New Roman"/>
          <w:szCs w:val="24"/>
        </w:rPr>
        <w:t>ναθεώρηση στην οποία εμείς θα ψηφίσουμε όλες τις π</w:t>
      </w:r>
      <w:r>
        <w:rPr>
          <w:rFonts w:eastAsia="Times New Roman" w:cs="Times New Roman"/>
          <w:szCs w:val="24"/>
        </w:rPr>
        <w:t>ροτάσεις του ΣΥ</w:t>
      </w:r>
      <w:r>
        <w:rPr>
          <w:rFonts w:eastAsia="Times New Roman" w:cs="Times New Roman"/>
          <w:szCs w:val="24"/>
        </w:rPr>
        <w:lastRenderedPageBreak/>
        <w:t xml:space="preserve">ΡΙΖΑ –δεν είναι παρ’ τα όλα, κύριε Πρόεδρε- και εσείς θα ψηφίσετε τις δικές μας προτάσεις, ώστε να </w:t>
      </w:r>
      <w:r>
        <w:rPr>
          <w:rFonts w:eastAsia="Times New Roman" w:cs="Times New Roman"/>
          <w:szCs w:val="24"/>
        </w:rPr>
        <w:t xml:space="preserve">υπάρξει </w:t>
      </w:r>
      <w:r>
        <w:rPr>
          <w:rFonts w:eastAsia="Times New Roman" w:cs="Times New Roman"/>
          <w:szCs w:val="24"/>
        </w:rPr>
        <w:t>μία εντολή η οποία θα πάει στο</w:t>
      </w:r>
      <w:r>
        <w:rPr>
          <w:rFonts w:eastAsia="Times New Roman" w:cs="Times New Roman"/>
          <w:szCs w:val="24"/>
        </w:rPr>
        <w:t>ν</w:t>
      </w:r>
      <w:r>
        <w:rPr>
          <w:rFonts w:eastAsia="Times New Roman" w:cs="Times New Roman"/>
          <w:szCs w:val="24"/>
        </w:rPr>
        <w:t xml:space="preserve"> λαό, διότι ο λαός θα αποφασίζει. </w:t>
      </w:r>
    </w:p>
    <w:p w14:paraId="19C9A9B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Το 1974 ήμουν Γραμματέας στην Βουλή</w:t>
      </w:r>
      <w:r>
        <w:rPr>
          <w:rFonts w:eastAsia="Times New Roman" w:cs="Times New Roman"/>
          <w:szCs w:val="24"/>
        </w:rPr>
        <w:t>.</w:t>
      </w:r>
      <w:r>
        <w:rPr>
          <w:rFonts w:eastAsia="Times New Roman" w:cs="Times New Roman"/>
          <w:szCs w:val="24"/>
        </w:rPr>
        <w:t xml:space="preserve"> </w:t>
      </w:r>
      <w:r>
        <w:rPr>
          <w:rFonts w:eastAsia="Times New Roman" w:cs="Times New Roman"/>
          <w:szCs w:val="24"/>
        </w:rPr>
        <w:t>Τότε ο</w:t>
      </w:r>
      <w:r>
        <w:rPr>
          <w:rFonts w:eastAsia="Times New Roman" w:cs="Times New Roman"/>
          <w:szCs w:val="24"/>
        </w:rPr>
        <w:t xml:space="preserve"> Κωνσταντίνος Τσάτσος, ο </w:t>
      </w:r>
      <w:r>
        <w:rPr>
          <w:rFonts w:eastAsia="Times New Roman" w:cs="Times New Roman"/>
          <w:szCs w:val="24"/>
        </w:rPr>
        <w:t>Κωνσταντίνος Παπακωνσταντίνου</w:t>
      </w:r>
      <w:r>
        <w:rPr>
          <w:rFonts w:eastAsia="Times New Roman" w:cs="Times New Roman"/>
          <w:szCs w:val="24"/>
        </w:rPr>
        <w:t xml:space="preserve"> και</w:t>
      </w:r>
      <w:r>
        <w:rPr>
          <w:rFonts w:eastAsia="Times New Roman" w:cs="Times New Roman"/>
          <w:szCs w:val="24"/>
        </w:rPr>
        <w:t xml:space="preserve"> ο Κωνσταντίνος Στεφανάκης είχαν αποφασίσει το λεγόμενο </w:t>
      </w:r>
      <w:proofErr w:type="spellStart"/>
      <w:r>
        <w:rPr>
          <w:rFonts w:eastAsia="Times New Roman" w:cs="Times New Roman"/>
          <w:szCs w:val="24"/>
        </w:rPr>
        <w:t>μεταπλειοψηφικό</w:t>
      </w:r>
      <w:proofErr w:type="spellEnd"/>
      <w:r>
        <w:rPr>
          <w:rFonts w:eastAsia="Times New Roman" w:cs="Times New Roman"/>
          <w:szCs w:val="24"/>
        </w:rPr>
        <w:t xml:space="preserve">. Το </w:t>
      </w:r>
      <w:proofErr w:type="spellStart"/>
      <w:r>
        <w:rPr>
          <w:rFonts w:eastAsia="Times New Roman" w:cs="Times New Roman"/>
          <w:szCs w:val="24"/>
        </w:rPr>
        <w:t>μεταπλειοψηφικό</w:t>
      </w:r>
      <w:proofErr w:type="spellEnd"/>
      <w:r>
        <w:rPr>
          <w:rFonts w:eastAsia="Times New Roman" w:cs="Times New Roman"/>
          <w:szCs w:val="24"/>
        </w:rPr>
        <w:t xml:space="preserve"> τι είναι; Είναι η πρώτη Βουλή με </w:t>
      </w:r>
      <w:proofErr w:type="spellStart"/>
      <w:r>
        <w:rPr>
          <w:rFonts w:eastAsia="Times New Roman" w:cs="Times New Roman"/>
          <w:szCs w:val="24"/>
        </w:rPr>
        <w:t>εκατόν</w:t>
      </w:r>
      <w:proofErr w:type="spellEnd"/>
      <w:r>
        <w:rPr>
          <w:rFonts w:eastAsia="Times New Roman" w:cs="Times New Roman"/>
          <w:szCs w:val="24"/>
        </w:rPr>
        <w:t xml:space="preserve"> πενήντα μία ψήφους και η δεύτερη με </w:t>
      </w:r>
      <w:proofErr w:type="spellStart"/>
      <w:r>
        <w:rPr>
          <w:rFonts w:eastAsia="Times New Roman" w:cs="Times New Roman"/>
          <w:szCs w:val="24"/>
        </w:rPr>
        <w:t>εκατόν</w:t>
      </w:r>
      <w:proofErr w:type="spellEnd"/>
      <w:r>
        <w:rPr>
          <w:rFonts w:eastAsia="Times New Roman" w:cs="Times New Roman"/>
          <w:szCs w:val="24"/>
        </w:rPr>
        <w:t xml:space="preserve"> ογδόντα ψήφους. Ή η πρώτη με </w:t>
      </w:r>
      <w:proofErr w:type="spellStart"/>
      <w:r>
        <w:rPr>
          <w:rFonts w:eastAsia="Times New Roman" w:cs="Times New Roman"/>
          <w:szCs w:val="24"/>
        </w:rPr>
        <w:t>εκατόν</w:t>
      </w:r>
      <w:proofErr w:type="spellEnd"/>
      <w:r>
        <w:rPr>
          <w:rFonts w:eastAsia="Times New Roman" w:cs="Times New Roman"/>
          <w:szCs w:val="24"/>
        </w:rPr>
        <w:t xml:space="preserve"> ογδόντα ψήφο</w:t>
      </w:r>
      <w:r>
        <w:rPr>
          <w:rFonts w:eastAsia="Times New Roman" w:cs="Times New Roman"/>
          <w:szCs w:val="24"/>
        </w:rPr>
        <w:t xml:space="preserve">υς και η δεύτερη με </w:t>
      </w:r>
      <w:proofErr w:type="spellStart"/>
      <w:r>
        <w:rPr>
          <w:rFonts w:eastAsia="Times New Roman" w:cs="Times New Roman"/>
          <w:szCs w:val="24"/>
        </w:rPr>
        <w:t>εκατόν</w:t>
      </w:r>
      <w:proofErr w:type="spellEnd"/>
      <w:r>
        <w:rPr>
          <w:rFonts w:eastAsia="Times New Roman" w:cs="Times New Roman"/>
          <w:szCs w:val="24"/>
        </w:rPr>
        <w:t xml:space="preserve"> πενήντα μία ψήφους. Αυτό ήταν ένα σύστημα το οποίο λειτούργησε. Και γιατί λειτούργησε; Γιατί παρεμβάλλονται εκλογές. Επομένως ο ελληνικός λαός θα έχει τις προτάσεις των κομμάτων και από τις προτάσεις των κομμάτων θα αποφασίσουν ν</w:t>
      </w:r>
      <w:r>
        <w:rPr>
          <w:rFonts w:eastAsia="Times New Roman" w:cs="Times New Roman"/>
          <w:szCs w:val="24"/>
        </w:rPr>
        <w:t xml:space="preserve">α δημιουργήσουν τις προϋποθέσεις εκείνες που θα συγκρίνουν τις συνταγματικές αναθεωρήσεις. </w:t>
      </w:r>
    </w:p>
    <w:p w14:paraId="19C9A9BC" w14:textId="77777777" w:rsidR="005136E3" w:rsidRDefault="0098028A">
      <w:pPr>
        <w:spacing w:after="0" w:line="600" w:lineRule="auto"/>
        <w:ind w:firstLine="720"/>
        <w:jc w:val="both"/>
        <w:rPr>
          <w:rFonts w:eastAsia="Times New Roman" w:cs="Times New Roman"/>
          <w:szCs w:val="24"/>
        </w:rPr>
      </w:pPr>
      <w:r w:rsidRPr="00F30F32">
        <w:rPr>
          <w:rFonts w:eastAsia="Times New Roman" w:cs="Times New Roman"/>
          <w:color w:val="000000" w:themeColor="text1"/>
          <w:szCs w:val="24"/>
        </w:rPr>
        <w:t>Αυτές οι απόψεις δεν αφορούν τώρα το παρόν. Έχουν απασχολήσει τους συνταγματολόγους και το 2007 και το 2001. Θα σταθώ στο θέμα που θεωρώ κυρίαρχο. Μας απασχόλησε πά</w:t>
      </w:r>
      <w:r w:rsidRPr="00F30F32">
        <w:rPr>
          <w:rFonts w:eastAsia="Times New Roman" w:cs="Times New Roman"/>
          <w:color w:val="000000" w:themeColor="text1"/>
          <w:szCs w:val="24"/>
        </w:rPr>
        <w:t xml:space="preserve">ρα πολύ στην επιτροπή: Ποια είναι η </w:t>
      </w:r>
      <w:proofErr w:type="spellStart"/>
      <w:r w:rsidRPr="00F30F32">
        <w:rPr>
          <w:rFonts w:eastAsia="Times New Roman" w:cs="Times New Roman"/>
          <w:color w:val="000000" w:themeColor="text1"/>
          <w:szCs w:val="24"/>
        </w:rPr>
        <w:t>π</w:t>
      </w:r>
      <w:r w:rsidRPr="00F30F32">
        <w:rPr>
          <w:rFonts w:eastAsia="Times New Roman" w:cs="Times New Roman"/>
          <w:color w:val="000000" w:themeColor="text1"/>
          <w:szCs w:val="24"/>
        </w:rPr>
        <w:t>ροτείνουσα</w:t>
      </w:r>
      <w:proofErr w:type="spellEnd"/>
      <w:r w:rsidRPr="00F30F32">
        <w:rPr>
          <w:rFonts w:eastAsia="Times New Roman" w:cs="Times New Roman"/>
          <w:color w:val="000000" w:themeColor="text1"/>
          <w:szCs w:val="24"/>
        </w:rPr>
        <w:t xml:space="preserve"> Βουλή </w:t>
      </w:r>
      <w:r w:rsidRPr="00F30F32">
        <w:rPr>
          <w:rFonts w:eastAsia="Times New Roman" w:cs="Times New Roman"/>
          <w:color w:val="000000" w:themeColor="text1"/>
          <w:szCs w:val="24"/>
        </w:rPr>
        <w:lastRenderedPageBreak/>
        <w:t xml:space="preserve">ποια είναι η </w:t>
      </w:r>
      <w:r w:rsidRPr="00F30F32">
        <w:rPr>
          <w:rFonts w:eastAsia="Times New Roman" w:cs="Times New Roman"/>
          <w:color w:val="000000" w:themeColor="text1"/>
          <w:szCs w:val="24"/>
        </w:rPr>
        <w:t>α</w:t>
      </w:r>
      <w:r w:rsidRPr="00F30F32">
        <w:rPr>
          <w:rFonts w:eastAsia="Times New Roman" w:cs="Times New Roman"/>
          <w:color w:val="000000" w:themeColor="text1"/>
          <w:szCs w:val="24"/>
        </w:rPr>
        <w:t xml:space="preserve">ναθεωρούσα Βουλή; Ποιες αρμοδιότητες έχει η </w:t>
      </w:r>
      <w:proofErr w:type="spellStart"/>
      <w:r w:rsidRPr="00F30F32">
        <w:rPr>
          <w:rFonts w:eastAsia="Times New Roman" w:cs="Times New Roman"/>
          <w:color w:val="000000" w:themeColor="text1"/>
          <w:szCs w:val="24"/>
        </w:rPr>
        <w:t>π</w:t>
      </w:r>
      <w:r w:rsidRPr="00F30F32">
        <w:rPr>
          <w:rFonts w:eastAsia="Times New Roman" w:cs="Times New Roman"/>
          <w:color w:val="000000" w:themeColor="text1"/>
          <w:szCs w:val="24"/>
        </w:rPr>
        <w:t>ροτείνουσα</w:t>
      </w:r>
      <w:proofErr w:type="spellEnd"/>
      <w:r w:rsidRPr="00F30F32">
        <w:rPr>
          <w:rFonts w:eastAsia="Times New Roman" w:cs="Times New Roman"/>
          <w:color w:val="000000" w:themeColor="text1"/>
          <w:szCs w:val="24"/>
        </w:rPr>
        <w:t xml:space="preserve"> Βουλή και ποιες αρμοδιότητες έχει η </w:t>
      </w:r>
      <w:r w:rsidRPr="00F30F32">
        <w:rPr>
          <w:rFonts w:eastAsia="Times New Roman" w:cs="Times New Roman"/>
          <w:color w:val="000000" w:themeColor="text1"/>
          <w:szCs w:val="24"/>
        </w:rPr>
        <w:t>α</w:t>
      </w:r>
      <w:r w:rsidRPr="00F30F32">
        <w:rPr>
          <w:rFonts w:eastAsia="Times New Roman" w:cs="Times New Roman"/>
          <w:color w:val="000000" w:themeColor="text1"/>
          <w:szCs w:val="24"/>
        </w:rPr>
        <w:t xml:space="preserve">ναθεωρούσα Βουλή; Εμείς είμαστε η </w:t>
      </w:r>
      <w:proofErr w:type="spellStart"/>
      <w:r w:rsidRPr="00F30F32">
        <w:rPr>
          <w:rFonts w:eastAsia="Times New Roman" w:cs="Times New Roman"/>
          <w:color w:val="000000" w:themeColor="text1"/>
          <w:szCs w:val="24"/>
        </w:rPr>
        <w:t>π</w:t>
      </w:r>
      <w:r w:rsidRPr="00F30F32">
        <w:rPr>
          <w:rFonts w:eastAsia="Times New Roman" w:cs="Times New Roman"/>
          <w:color w:val="000000" w:themeColor="text1"/>
          <w:szCs w:val="24"/>
        </w:rPr>
        <w:t>ροτείνουσα</w:t>
      </w:r>
      <w:proofErr w:type="spellEnd"/>
      <w:r w:rsidRPr="00F30F32">
        <w:rPr>
          <w:rFonts w:eastAsia="Times New Roman" w:cs="Times New Roman"/>
          <w:color w:val="000000" w:themeColor="text1"/>
          <w:szCs w:val="24"/>
        </w:rPr>
        <w:t xml:space="preserve"> Βουλή. Επομένως εμείς προτείνουμε τώρα. Η </w:t>
      </w:r>
      <w:proofErr w:type="spellStart"/>
      <w:r>
        <w:rPr>
          <w:rFonts w:eastAsia="Times New Roman" w:cs="Times New Roman"/>
          <w:szCs w:val="24"/>
        </w:rPr>
        <w:t>π</w:t>
      </w:r>
      <w:r>
        <w:rPr>
          <w:rFonts w:eastAsia="Times New Roman" w:cs="Times New Roman"/>
          <w:szCs w:val="24"/>
        </w:rPr>
        <w:t>ροτείνουσα</w:t>
      </w:r>
      <w:proofErr w:type="spellEnd"/>
      <w:r>
        <w:rPr>
          <w:rFonts w:eastAsia="Times New Roman" w:cs="Times New Roman"/>
          <w:szCs w:val="24"/>
        </w:rPr>
        <w:t xml:space="preserve"> Βουλή δεν ασχολείται με το περιεχόμενο. Αυτό είναι πολύ σημαντικό και πρέπει να το ξεκαθαρίσουμε. Και δεν το ξεκαθαρίζουμε τώρα εμείς. Έχει απασχολήσει κατ’ επανάληψη διακεκριμένους συνταγματολόγους. Υπάρχει γνωμοδότηση του Βώλου το 1933, του Κυ</w:t>
      </w:r>
      <w:r>
        <w:rPr>
          <w:rFonts w:eastAsia="Times New Roman" w:cs="Times New Roman"/>
          <w:szCs w:val="24"/>
        </w:rPr>
        <w:t xml:space="preserve">ριακόπουλου το 1962, του Γεωργόπουλου το 1963, του </w:t>
      </w:r>
      <w:proofErr w:type="spellStart"/>
      <w:r>
        <w:rPr>
          <w:rFonts w:eastAsia="Times New Roman" w:cs="Times New Roman"/>
          <w:szCs w:val="24"/>
        </w:rPr>
        <w:t>Μάνεση</w:t>
      </w:r>
      <w:proofErr w:type="spellEnd"/>
      <w:r>
        <w:rPr>
          <w:rFonts w:eastAsia="Times New Roman" w:cs="Times New Roman"/>
          <w:szCs w:val="24"/>
        </w:rPr>
        <w:t xml:space="preserve"> το 1980, του Βαγγέλη Βενιζέλου και του Δημητρίου Τσάτσου το 1984, ότι η </w:t>
      </w:r>
      <w:proofErr w:type="spellStart"/>
      <w:r>
        <w:rPr>
          <w:rFonts w:eastAsia="Times New Roman" w:cs="Times New Roman"/>
          <w:szCs w:val="24"/>
        </w:rPr>
        <w:t>π</w:t>
      </w:r>
      <w:r>
        <w:rPr>
          <w:rFonts w:eastAsia="Times New Roman" w:cs="Times New Roman"/>
          <w:szCs w:val="24"/>
        </w:rPr>
        <w:t>ροτείνουσα</w:t>
      </w:r>
      <w:proofErr w:type="spellEnd"/>
      <w:r>
        <w:rPr>
          <w:rFonts w:eastAsia="Times New Roman" w:cs="Times New Roman"/>
          <w:szCs w:val="24"/>
        </w:rPr>
        <w:t xml:space="preserve"> Βουλή είναι εκείνη η οποία δεν καθορίζει το περιεχόμενο. Το περιεχόμενο καθορίζεται από την </w:t>
      </w:r>
      <w:r>
        <w:rPr>
          <w:rFonts w:eastAsia="Times New Roman" w:cs="Times New Roman"/>
          <w:szCs w:val="24"/>
        </w:rPr>
        <w:t>α</w:t>
      </w:r>
      <w:r>
        <w:rPr>
          <w:rFonts w:eastAsia="Times New Roman" w:cs="Times New Roman"/>
          <w:szCs w:val="24"/>
        </w:rPr>
        <w:t xml:space="preserve">ναθεωρούσα ή </w:t>
      </w:r>
      <w:r>
        <w:rPr>
          <w:rFonts w:eastAsia="Times New Roman" w:cs="Times New Roman"/>
          <w:szCs w:val="24"/>
        </w:rPr>
        <w:t>α</w:t>
      </w:r>
      <w:r>
        <w:rPr>
          <w:rFonts w:eastAsia="Times New Roman" w:cs="Times New Roman"/>
          <w:szCs w:val="24"/>
        </w:rPr>
        <w:t>ναθεωρη</w:t>
      </w:r>
      <w:r>
        <w:rPr>
          <w:rFonts w:eastAsia="Times New Roman" w:cs="Times New Roman"/>
          <w:szCs w:val="24"/>
        </w:rPr>
        <w:t xml:space="preserve">τική Βουλή. </w:t>
      </w:r>
    </w:p>
    <w:p w14:paraId="19C9A9B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Κατρούγκαλος</w:t>
      </w:r>
      <w:proofErr w:type="spellEnd"/>
      <w:r>
        <w:rPr>
          <w:rFonts w:eastAsia="Times New Roman" w:cs="Times New Roman"/>
          <w:szCs w:val="24"/>
        </w:rPr>
        <w:t xml:space="preserve"> λείπει σήμερα. Έχει αναφερθεί σε μία γνωμοδότηση του κ. </w:t>
      </w:r>
      <w:proofErr w:type="spellStart"/>
      <w:r>
        <w:rPr>
          <w:rFonts w:eastAsia="Times New Roman" w:cs="Times New Roman"/>
          <w:szCs w:val="24"/>
        </w:rPr>
        <w:t>Παραρά</w:t>
      </w:r>
      <w:proofErr w:type="spellEnd"/>
      <w:r>
        <w:rPr>
          <w:rFonts w:eastAsia="Times New Roman" w:cs="Times New Roman"/>
          <w:szCs w:val="24"/>
        </w:rPr>
        <w:t xml:space="preserve">. Ήμουν παρών και εγώ και ο κ. Βενιζέλος, αλλά ήταν και ο κ. </w:t>
      </w:r>
      <w:proofErr w:type="spellStart"/>
      <w:r>
        <w:rPr>
          <w:rFonts w:eastAsia="Times New Roman" w:cs="Times New Roman"/>
          <w:szCs w:val="24"/>
        </w:rPr>
        <w:t>Κατρούγκαλος</w:t>
      </w:r>
      <w:proofErr w:type="spellEnd"/>
      <w:r>
        <w:rPr>
          <w:rFonts w:eastAsia="Times New Roman" w:cs="Times New Roman"/>
          <w:szCs w:val="24"/>
        </w:rPr>
        <w:t>, όταν στις 10</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στην Ένωση Ελλήνων Συνταγματολόγων με πρόεδρο τον καθηγητή μας, τον</w:t>
      </w:r>
      <w:r>
        <w:rPr>
          <w:rFonts w:eastAsia="Times New Roman" w:cs="Times New Roman"/>
          <w:szCs w:val="24"/>
        </w:rPr>
        <w:t xml:space="preserve"> κ. </w:t>
      </w:r>
      <w:proofErr w:type="spellStart"/>
      <w:r>
        <w:rPr>
          <w:rFonts w:eastAsia="Times New Roman" w:cs="Times New Roman"/>
          <w:szCs w:val="24"/>
        </w:rPr>
        <w:t>Μαυριά</w:t>
      </w:r>
      <w:proofErr w:type="spellEnd"/>
      <w:r>
        <w:rPr>
          <w:rFonts w:eastAsia="Times New Roman" w:cs="Times New Roman"/>
          <w:szCs w:val="24"/>
        </w:rPr>
        <w:t xml:space="preserve">, μίλησε ο κ. </w:t>
      </w:r>
      <w:proofErr w:type="spellStart"/>
      <w:r>
        <w:rPr>
          <w:rFonts w:eastAsia="Times New Roman" w:cs="Times New Roman"/>
          <w:szCs w:val="24"/>
        </w:rPr>
        <w:t>Παραράς</w:t>
      </w:r>
      <w:proofErr w:type="spellEnd"/>
      <w:r>
        <w:rPr>
          <w:rFonts w:eastAsia="Times New Roman" w:cs="Times New Roman"/>
          <w:szCs w:val="24"/>
        </w:rPr>
        <w:t xml:space="preserve"> κι εξέφρασε την άποψη ότι, ως προς το περιεχόμενο, η </w:t>
      </w:r>
      <w:proofErr w:type="spellStart"/>
      <w:r>
        <w:rPr>
          <w:rFonts w:eastAsia="Times New Roman" w:cs="Times New Roman"/>
          <w:szCs w:val="24"/>
        </w:rPr>
        <w:t>π</w:t>
      </w:r>
      <w:r>
        <w:rPr>
          <w:rFonts w:eastAsia="Times New Roman" w:cs="Times New Roman"/>
          <w:szCs w:val="24"/>
        </w:rPr>
        <w:t>ροτείνουσα</w:t>
      </w:r>
      <w:proofErr w:type="spellEnd"/>
      <w:r>
        <w:rPr>
          <w:rFonts w:eastAsia="Times New Roman" w:cs="Times New Roman"/>
          <w:szCs w:val="24"/>
        </w:rPr>
        <w:t xml:space="preserve"> Βουλή </w:t>
      </w:r>
      <w:r>
        <w:rPr>
          <w:rFonts w:eastAsia="Times New Roman" w:cs="Times New Roman"/>
          <w:szCs w:val="24"/>
        </w:rPr>
        <w:lastRenderedPageBreak/>
        <w:t xml:space="preserve">δεν δεσμεύει. Δεσμεύει η </w:t>
      </w:r>
      <w:r>
        <w:rPr>
          <w:rFonts w:eastAsia="Times New Roman" w:cs="Times New Roman"/>
          <w:szCs w:val="24"/>
        </w:rPr>
        <w:t>α</w:t>
      </w:r>
      <w:r>
        <w:rPr>
          <w:rFonts w:eastAsia="Times New Roman" w:cs="Times New Roman"/>
          <w:szCs w:val="24"/>
        </w:rPr>
        <w:t xml:space="preserve">ναθεωρητική Βουλή. Αυτό είναι. Έχουν καταλήξει όλοι. </w:t>
      </w:r>
    </w:p>
    <w:p w14:paraId="19C9A9B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Μάλιστα, πριν πραγματοποιήσουμε στις 12 Φεβρουαρίου την πρώτη μας συζήτησ</w:t>
      </w:r>
      <w:r>
        <w:rPr>
          <w:rFonts w:eastAsia="Times New Roman" w:cs="Times New Roman"/>
          <w:szCs w:val="24"/>
        </w:rPr>
        <w:t>η, ο Κυριάκος Μητσοτάκης είχε καλέσει στο γραφείο του και μίλησε με ε</w:t>
      </w:r>
      <w:r>
        <w:rPr>
          <w:rFonts w:eastAsia="Times New Roman" w:cs="Times New Roman"/>
          <w:szCs w:val="24"/>
        </w:rPr>
        <w:t>π</w:t>
      </w:r>
      <w:r>
        <w:rPr>
          <w:rFonts w:eastAsia="Times New Roman" w:cs="Times New Roman"/>
          <w:szCs w:val="24"/>
        </w:rPr>
        <w:t xml:space="preserve">τά σοβαρούς και έγκριτους συνταγματολόγους. Μπορώ να πω ότι οι περισσότεροι δεν ανήκουν στον χώρο της Νέας Δημοκρατίας. Θα αναφέρω τα ονόματα όμως: ο Νίκος </w:t>
      </w:r>
      <w:proofErr w:type="spellStart"/>
      <w:r>
        <w:rPr>
          <w:rFonts w:eastAsia="Times New Roman" w:cs="Times New Roman"/>
          <w:szCs w:val="24"/>
        </w:rPr>
        <w:t>Αλιβιζάτος</w:t>
      </w:r>
      <w:proofErr w:type="spellEnd"/>
      <w:r>
        <w:rPr>
          <w:rFonts w:eastAsia="Times New Roman" w:cs="Times New Roman"/>
          <w:szCs w:val="24"/>
        </w:rPr>
        <w:t>, ο Σπύρος Βλαχόπουλ</w:t>
      </w:r>
      <w:r>
        <w:rPr>
          <w:rFonts w:eastAsia="Times New Roman" w:cs="Times New Roman"/>
          <w:szCs w:val="24"/>
        </w:rPr>
        <w:t xml:space="preserve">ος, ο Ξενοφώντας </w:t>
      </w:r>
      <w:proofErr w:type="spellStart"/>
      <w:r>
        <w:rPr>
          <w:rFonts w:eastAsia="Times New Roman" w:cs="Times New Roman"/>
          <w:szCs w:val="24"/>
        </w:rPr>
        <w:t>Κοντιάδης</w:t>
      </w:r>
      <w:proofErr w:type="spellEnd"/>
      <w:r>
        <w:rPr>
          <w:rFonts w:eastAsia="Times New Roman" w:cs="Times New Roman"/>
          <w:szCs w:val="24"/>
        </w:rPr>
        <w:t xml:space="preserve">, ο Αντώνης </w:t>
      </w:r>
      <w:proofErr w:type="spellStart"/>
      <w:r>
        <w:rPr>
          <w:rFonts w:eastAsia="Times New Roman" w:cs="Times New Roman"/>
          <w:szCs w:val="24"/>
        </w:rPr>
        <w:t>Μανιτάκης</w:t>
      </w:r>
      <w:proofErr w:type="spellEnd"/>
      <w:r>
        <w:rPr>
          <w:rFonts w:eastAsia="Times New Roman" w:cs="Times New Roman"/>
          <w:szCs w:val="24"/>
        </w:rPr>
        <w:t xml:space="preserve">, ο Κώστας </w:t>
      </w:r>
      <w:proofErr w:type="spellStart"/>
      <w:r>
        <w:rPr>
          <w:rFonts w:eastAsia="Times New Roman" w:cs="Times New Roman"/>
          <w:szCs w:val="24"/>
        </w:rPr>
        <w:t>Μποτόπουλος</w:t>
      </w:r>
      <w:proofErr w:type="spellEnd"/>
      <w:r>
        <w:rPr>
          <w:rFonts w:eastAsia="Times New Roman" w:cs="Times New Roman"/>
          <w:szCs w:val="24"/>
        </w:rPr>
        <w:t xml:space="preserve">, ο Πέτρος </w:t>
      </w:r>
      <w:proofErr w:type="spellStart"/>
      <w:r>
        <w:rPr>
          <w:rFonts w:eastAsia="Times New Roman" w:cs="Times New Roman"/>
          <w:szCs w:val="24"/>
        </w:rPr>
        <w:t>Παραράς</w:t>
      </w:r>
      <w:proofErr w:type="spellEnd"/>
      <w:r>
        <w:rPr>
          <w:rFonts w:eastAsia="Times New Roman" w:cs="Times New Roman"/>
          <w:szCs w:val="24"/>
        </w:rPr>
        <w:t xml:space="preserve"> και ο Φίλιππος Σπυρόπουλος. Ομόφωνα συμφώνησαν ότι η επόμενη Βουλή που θα είναι </w:t>
      </w:r>
      <w:r>
        <w:rPr>
          <w:rFonts w:eastAsia="Times New Roman" w:cs="Times New Roman"/>
          <w:szCs w:val="24"/>
        </w:rPr>
        <w:t>α</w:t>
      </w:r>
      <w:r>
        <w:rPr>
          <w:rFonts w:eastAsia="Times New Roman" w:cs="Times New Roman"/>
          <w:szCs w:val="24"/>
        </w:rPr>
        <w:t xml:space="preserve">ναθεωρητική καθ’ οιονδήποτε τρόπο δεν δεσμεύεται ως προς το περιεχόμενο των </w:t>
      </w:r>
      <w:proofErr w:type="spellStart"/>
      <w:r>
        <w:rPr>
          <w:rFonts w:eastAsia="Times New Roman" w:cs="Times New Roman"/>
          <w:szCs w:val="24"/>
        </w:rPr>
        <w:t>αναθεωρητέω</w:t>
      </w:r>
      <w:r>
        <w:rPr>
          <w:rFonts w:eastAsia="Times New Roman" w:cs="Times New Roman"/>
          <w:szCs w:val="24"/>
        </w:rPr>
        <w:t>ν</w:t>
      </w:r>
      <w:proofErr w:type="spellEnd"/>
      <w:r>
        <w:rPr>
          <w:rFonts w:eastAsia="Times New Roman" w:cs="Times New Roman"/>
          <w:szCs w:val="24"/>
        </w:rPr>
        <w:t xml:space="preserve"> διατάξεων. Επιπλέον, επεσήμαναν ότι ακριβώς γι</w:t>
      </w:r>
      <w:r>
        <w:rPr>
          <w:rFonts w:eastAsia="Times New Roman" w:cs="Times New Roman"/>
          <w:szCs w:val="24"/>
        </w:rPr>
        <w:t>’</w:t>
      </w:r>
      <w:r>
        <w:rPr>
          <w:rFonts w:eastAsia="Times New Roman" w:cs="Times New Roman"/>
          <w:szCs w:val="24"/>
        </w:rPr>
        <w:t xml:space="preserve"> αυτόν τον λόγο στην αναθεωρητική διαδικασία παρεμβάλλονται οι εθνικές εκλογές προκειμένου να τοποθετηθεί το εκλογικό σώμα και επί των προτάσεων των κομμάτων για τη </w:t>
      </w:r>
      <w:r>
        <w:rPr>
          <w:rFonts w:eastAsia="Times New Roman" w:cs="Times New Roman"/>
          <w:szCs w:val="24"/>
        </w:rPr>
        <w:t>σ</w:t>
      </w:r>
      <w:r>
        <w:rPr>
          <w:rFonts w:eastAsia="Times New Roman" w:cs="Times New Roman"/>
          <w:szCs w:val="24"/>
        </w:rPr>
        <w:t>υνταγματική Αναθεώρηση.</w:t>
      </w:r>
    </w:p>
    <w:p w14:paraId="19C9A9B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πάνω σ’ </w:t>
      </w:r>
      <w:r>
        <w:rPr>
          <w:rFonts w:eastAsia="Times New Roman" w:cs="Times New Roman"/>
          <w:szCs w:val="24"/>
        </w:rPr>
        <w:t xml:space="preserve">αυτό το θέμα, αφού το ξεκαθαρίσαμε, να ασχοληθώ λίγο με την επικαιρότητα, η οποία αφορούσε σήμερα στη σημερινή μας συνεδρίαση, το άρθρο 30, παράγραφος 1 και το άρθρο 32 για την εκλογή Προέδρου της Δημοκρατίας. </w:t>
      </w:r>
    </w:p>
    <w:p w14:paraId="19C9A9C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Είναι γεγονός ότι το κοινοβουλευτικό πολίτευμ</w:t>
      </w:r>
      <w:r>
        <w:rPr>
          <w:rFonts w:eastAsia="Times New Roman" w:cs="Times New Roman"/>
          <w:szCs w:val="24"/>
        </w:rPr>
        <w:t>α λειτουργεί από το 1985-1986 μετά την εφαρμογή και την κατάργηση των λεγόμενων ενισχυμένων αρμοδιοτήτων του Προέδρου της Δημοκρατίας, επί τριάντα δ</w:t>
      </w:r>
      <w:r>
        <w:rPr>
          <w:rFonts w:eastAsia="Times New Roman" w:cs="Times New Roman"/>
          <w:szCs w:val="24"/>
        </w:rPr>
        <w:t>ύ</w:t>
      </w:r>
      <w:r>
        <w:rPr>
          <w:rFonts w:eastAsia="Times New Roman" w:cs="Times New Roman"/>
          <w:szCs w:val="24"/>
        </w:rPr>
        <w:t>ο χρόνια. Λειτούργησε καλά, μπορούμε να πούμε, ακόμα και την περίοδο της κρίσης 1989-1993, που ήταν μία περ</w:t>
      </w:r>
      <w:r>
        <w:rPr>
          <w:rFonts w:eastAsia="Times New Roman" w:cs="Times New Roman"/>
          <w:szCs w:val="24"/>
        </w:rPr>
        <w:t>ίοδος η οποία είχε σοβαρά προβλήματα και σοβαρά θέματα. Ασχέτως</w:t>
      </w:r>
      <w:r>
        <w:rPr>
          <w:rFonts w:eastAsia="Times New Roman" w:cs="Times New Roman"/>
          <w:szCs w:val="24"/>
        </w:rPr>
        <w:t>,</w:t>
      </w:r>
      <w:r>
        <w:rPr>
          <w:rFonts w:eastAsia="Times New Roman" w:cs="Times New Roman"/>
          <w:szCs w:val="24"/>
        </w:rPr>
        <w:t xml:space="preserve"> βέβαια, ότι δεν χρησιμοποιήθηκε από τον Πρόεδρο της Δημοκρατίας το άρθρο που του έδινε το δικαίωμα για τον έλεγχο της συνταγματικότητας διαδικαστικών προϋποθέσεων για την προκήρυξη δημοψηφίσμ</w:t>
      </w:r>
      <w:r>
        <w:rPr>
          <w:rFonts w:eastAsia="Times New Roman" w:cs="Times New Roman"/>
          <w:szCs w:val="24"/>
        </w:rPr>
        <w:t>ατος. Έχουμε όλοι την τραυματική εμπειρία του δημοψηφίσματος του 2015 που σε αόριστα ερωτήματα ετέθη ενώπιον του ελληνικού λαού να αποφασίσει «</w:t>
      </w:r>
      <w:r>
        <w:rPr>
          <w:rFonts w:eastAsia="Times New Roman" w:cs="Times New Roman"/>
          <w:szCs w:val="24"/>
        </w:rPr>
        <w:t>ό</w:t>
      </w:r>
      <w:r>
        <w:rPr>
          <w:rFonts w:eastAsia="Times New Roman" w:cs="Times New Roman"/>
          <w:szCs w:val="24"/>
        </w:rPr>
        <w:t>χι» ή «</w:t>
      </w:r>
      <w:r>
        <w:rPr>
          <w:rFonts w:eastAsia="Times New Roman" w:cs="Times New Roman"/>
          <w:szCs w:val="24"/>
        </w:rPr>
        <w:t>ν</w:t>
      </w:r>
      <w:r>
        <w:rPr>
          <w:rFonts w:eastAsia="Times New Roman" w:cs="Times New Roman"/>
          <w:szCs w:val="24"/>
        </w:rPr>
        <w:t>αι». Αντιλαμβάνεστε, λοιπόν, ότι δημιουργήθηκε αυτό το πρόβλημα για το θέμα της εκλογής του Προέδρου της</w:t>
      </w:r>
      <w:r>
        <w:rPr>
          <w:rFonts w:eastAsia="Times New Roman" w:cs="Times New Roman"/>
          <w:szCs w:val="24"/>
        </w:rPr>
        <w:t xml:space="preserve"> Δημοκρατίας. </w:t>
      </w:r>
    </w:p>
    <w:p w14:paraId="19C9A9C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Αυτή η επίμαχη διάταξη έχει ψηφιστεί σήμερα, από την προηγούμενη συνεδρίασή μας, με διακόσιες είκοσι μ</w:t>
      </w:r>
      <w:r>
        <w:rPr>
          <w:rFonts w:eastAsia="Times New Roman" w:cs="Times New Roman"/>
          <w:szCs w:val="24"/>
        </w:rPr>
        <w:t>ί</w:t>
      </w:r>
      <w:r>
        <w:rPr>
          <w:rFonts w:eastAsia="Times New Roman" w:cs="Times New Roman"/>
          <w:szCs w:val="24"/>
        </w:rPr>
        <w:t>α ψήφους. Αυτή η πλειοψηφία νομίζω ότι δίνει το δικαίωμα στην επόμενη κυβέρνηση, όποια και αν είναι αυτή -εγώ δεν προδιαθέτω το εκλογικό σ</w:t>
      </w:r>
      <w:r>
        <w:rPr>
          <w:rFonts w:eastAsia="Times New Roman" w:cs="Times New Roman"/>
          <w:szCs w:val="24"/>
        </w:rPr>
        <w:t xml:space="preserve">ώμα να πω τι αποτέλεσμα θα έχουν οι επόμενες εκλογές- όποια κυβέρνηση βγει στις επόμενες εκλογές, αφού άλλωστε συμφωνήσαμε όλοι στην επιτροπή και νομίζω ότι συμφωνούμε και εδώ ότι θα πρέπει να </w:t>
      </w:r>
      <w:proofErr w:type="spellStart"/>
      <w:r>
        <w:rPr>
          <w:rFonts w:eastAsia="Times New Roman" w:cs="Times New Roman"/>
          <w:szCs w:val="24"/>
        </w:rPr>
        <w:t>απεμπλακεί</w:t>
      </w:r>
      <w:proofErr w:type="spellEnd"/>
      <w:r>
        <w:rPr>
          <w:rFonts w:eastAsia="Times New Roman" w:cs="Times New Roman"/>
          <w:szCs w:val="24"/>
        </w:rPr>
        <w:t xml:space="preserve"> η διαδικασία της εκλογής του Προέδρου της Δημοκρατία</w:t>
      </w:r>
      <w:r>
        <w:rPr>
          <w:rFonts w:eastAsia="Times New Roman" w:cs="Times New Roman"/>
          <w:szCs w:val="24"/>
        </w:rPr>
        <w:t>ς από το πρόβλημα της διάλυσης της Βουλής. Αυτό έγινε δύο φορές. Έγινε το 1990 με την κυβέρνηση Ζολώτα τότε και έγινε και το 2014, όταν εσείς με τη σύμπραξη και της Χρυσής Αυγής αποτρέψατε στο να εκλεγεί ο κ</w:t>
      </w:r>
      <w:r>
        <w:rPr>
          <w:rFonts w:eastAsia="Times New Roman" w:cs="Times New Roman"/>
          <w:szCs w:val="24"/>
        </w:rPr>
        <w:t>.</w:t>
      </w:r>
      <w:r>
        <w:rPr>
          <w:rFonts w:eastAsia="Times New Roman" w:cs="Times New Roman"/>
          <w:szCs w:val="24"/>
        </w:rPr>
        <w:t xml:space="preserve"> Δήμας Πρόεδρος της Δημοκρατίας και οδηγηθήκαμε </w:t>
      </w:r>
      <w:r>
        <w:rPr>
          <w:rFonts w:eastAsia="Times New Roman" w:cs="Times New Roman"/>
          <w:szCs w:val="24"/>
        </w:rPr>
        <w:t xml:space="preserve">σε διάλυση της Βουλής και σε εκλογές. Αντιλαμβάνεστε, λοιπόν, ότι τώρα μπορούμε να δούμε αυτό το θέμα. </w:t>
      </w:r>
    </w:p>
    <w:p w14:paraId="19C9A9C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Τι προτείνει ο ΣΥΡΙΖΑ; Προτείνει έξι διαδοχικές ψηφοφορίες στη Βουλή και την εκλογή Προέδρου από το</w:t>
      </w:r>
      <w:r>
        <w:rPr>
          <w:rFonts w:eastAsia="Times New Roman" w:cs="Times New Roman"/>
          <w:szCs w:val="24"/>
        </w:rPr>
        <w:t>ν</w:t>
      </w:r>
      <w:r>
        <w:rPr>
          <w:rFonts w:eastAsia="Times New Roman" w:cs="Times New Roman"/>
          <w:szCs w:val="24"/>
        </w:rPr>
        <w:t xml:space="preserve"> λαό. Θα πάρουμε το ενδεχόμενο ότι γίνονται οι έξι δ</w:t>
      </w:r>
      <w:r>
        <w:rPr>
          <w:rFonts w:eastAsia="Times New Roman" w:cs="Times New Roman"/>
          <w:szCs w:val="24"/>
        </w:rPr>
        <w:t xml:space="preserve">ιαδοχικές αυτές ψηφοφορίες σε έξι μήνες. Το ερώτημα είναι απλό και απευθύνεται </w:t>
      </w:r>
      <w:r>
        <w:rPr>
          <w:rFonts w:eastAsia="Times New Roman" w:cs="Times New Roman"/>
          <w:szCs w:val="24"/>
        </w:rPr>
        <w:lastRenderedPageBreak/>
        <w:t>πραγματικά σε σας, κύριε Παρασκευόπουλε</w:t>
      </w:r>
      <w:r>
        <w:rPr>
          <w:rFonts w:eastAsia="Times New Roman" w:cs="Times New Roman"/>
          <w:szCs w:val="24"/>
        </w:rPr>
        <w:t>,</w:t>
      </w:r>
      <w:r>
        <w:rPr>
          <w:rFonts w:eastAsia="Times New Roman" w:cs="Times New Roman"/>
          <w:szCs w:val="24"/>
        </w:rPr>
        <w:t xml:space="preserve"> και στον κ. </w:t>
      </w:r>
      <w:proofErr w:type="spellStart"/>
      <w:r>
        <w:rPr>
          <w:rFonts w:eastAsia="Times New Roman" w:cs="Times New Roman"/>
          <w:szCs w:val="24"/>
        </w:rPr>
        <w:t>Δουζίνα</w:t>
      </w:r>
      <w:proofErr w:type="spellEnd"/>
      <w:r>
        <w:rPr>
          <w:rFonts w:eastAsia="Times New Roman" w:cs="Times New Roman"/>
          <w:szCs w:val="24"/>
        </w:rPr>
        <w:t>. Αν σ’ αυτό το εξάμηνο λήξει η θητεία της Κυβέρνησης, αν σ’ αυτό το εξάμηνο παραιτηθεί η Κυβέρνηση ή εάν για οποιο</w:t>
      </w:r>
      <w:r>
        <w:rPr>
          <w:rFonts w:eastAsia="Times New Roman" w:cs="Times New Roman"/>
          <w:szCs w:val="24"/>
        </w:rPr>
        <w:t>ν</w:t>
      </w:r>
      <w:r>
        <w:rPr>
          <w:rFonts w:eastAsia="Times New Roman" w:cs="Times New Roman"/>
          <w:szCs w:val="24"/>
        </w:rPr>
        <w:t>δ</w:t>
      </w:r>
      <w:r>
        <w:rPr>
          <w:rFonts w:eastAsia="Times New Roman" w:cs="Times New Roman"/>
          <w:szCs w:val="24"/>
        </w:rPr>
        <w:t xml:space="preserve">ήποτε λόγο εκλείψει ο Πρόεδρος της Δημοκρατίας, θα συμβεί το εξής παράδοξο. Η επόμενη Βουλή που θα προκύψει μετά τις εκλογές θα θέλει πάλι </w:t>
      </w:r>
      <w:proofErr w:type="spellStart"/>
      <w:r>
        <w:rPr>
          <w:rFonts w:eastAsia="Times New Roman" w:cs="Times New Roman"/>
          <w:szCs w:val="24"/>
        </w:rPr>
        <w:t>εκατόν</w:t>
      </w:r>
      <w:proofErr w:type="spellEnd"/>
      <w:r>
        <w:rPr>
          <w:rFonts w:eastAsia="Times New Roman" w:cs="Times New Roman"/>
          <w:szCs w:val="24"/>
        </w:rPr>
        <w:t xml:space="preserve"> ογδόντα μία ψήφους για να εκλέξει Πρόεδρο Δημοκρατίας, ενώ σύμφωνα με το ισχύον σύνταγμα θέλει </w:t>
      </w:r>
      <w:proofErr w:type="spellStart"/>
      <w:r>
        <w:rPr>
          <w:rFonts w:eastAsia="Times New Roman" w:cs="Times New Roman"/>
          <w:szCs w:val="24"/>
        </w:rPr>
        <w:t>εκατόν</w:t>
      </w:r>
      <w:proofErr w:type="spellEnd"/>
      <w:r>
        <w:rPr>
          <w:rFonts w:eastAsia="Times New Roman" w:cs="Times New Roman"/>
          <w:szCs w:val="24"/>
        </w:rPr>
        <w:t xml:space="preserve"> πενήντα </w:t>
      </w:r>
      <w:r>
        <w:rPr>
          <w:rFonts w:eastAsia="Times New Roman" w:cs="Times New Roman"/>
          <w:szCs w:val="24"/>
        </w:rPr>
        <w:t>μία ψήφους. Αυτός, λοιπόν, ο μακρόσυρτος τρόπος εκλογής Προέδρου Δημοκρατίας δημιουργεί αυτό πρόβλημα. Αντιλαμβάνεστε, λοιπόν, ότι θα πρέπει κατά κάποιο</w:t>
      </w:r>
      <w:r>
        <w:rPr>
          <w:rFonts w:eastAsia="Times New Roman" w:cs="Times New Roman"/>
          <w:szCs w:val="24"/>
        </w:rPr>
        <w:t>ν</w:t>
      </w:r>
      <w:r>
        <w:rPr>
          <w:rFonts w:eastAsia="Times New Roman" w:cs="Times New Roman"/>
          <w:szCs w:val="24"/>
        </w:rPr>
        <w:t xml:space="preserve"> τρόπο να εξετάσετε την πρόβλεψή σας γι’ αυτή την εξάμηνη διαδικασία. </w:t>
      </w:r>
    </w:p>
    <w:p w14:paraId="19C9A9C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Θα ήθελα να αναφερθώ </w:t>
      </w:r>
      <w:r>
        <w:rPr>
          <w:rFonts w:eastAsia="Times New Roman" w:cs="Times New Roman"/>
          <w:szCs w:val="24"/>
        </w:rPr>
        <w:t>για</w:t>
      </w:r>
      <w:r>
        <w:rPr>
          <w:rFonts w:eastAsia="Times New Roman" w:cs="Times New Roman"/>
          <w:szCs w:val="24"/>
        </w:rPr>
        <w:t xml:space="preserve"> λίγο γι</w:t>
      </w:r>
      <w:r>
        <w:rPr>
          <w:rFonts w:eastAsia="Times New Roman" w:cs="Times New Roman"/>
          <w:szCs w:val="24"/>
        </w:rPr>
        <w:t>α θέματα που αφορούν δ</w:t>
      </w:r>
      <w:r>
        <w:rPr>
          <w:rFonts w:eastAsia="Times New Roman" w:cs="Times New Roman"/>
          <w:szCs w:val="24"/>
        </w:rPr>
        <w:t>ύ</w:t>
      </w:r>
      <w:r>
        <w:rPr>
          <w:rFonts w:eastAsia="Times New Roman" w:cs="Times New Roman"/>
          <w:szCs w:val="24"/>
        </w:rPr>
        <w:t xml:space="preserve">ο άρθρα τα οποία είναι πολύ σημαντικά. Είπατε κι εσείς ότι ήταν η κορωνίδα των προτάσεών μας για το άρθρο 16 και 24. </w:t>
      </w:r>
    </w:p>
    <w:p w14:paraId="19C9A9C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Θα μιλήσω για το άρθρο 16. Θεωρώ ότι χάνουμε μία μοναδική ευκαιρία για την ίδρυση μη κρατικών, μη κερδοσκοπικού χαρ</w:t>
      </w:r>
      <w:r>
        <w:rPr>
          <w:rFonts w:eastAsia="Times New Roman" w:cs="Times New Roman"/>
          <w:szCs w:val="24"/>
        </w:rPr>
        <w:t>ακτήρα, ιδιωτικών πανεπιστημίων</w:t>
      </w:r>
    </w:p>
    <w:p w14:paraId="19C9A9C5"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ΔΟΥΖΙΝΑΣ:</w:t>
      </w:r>
      <w:r>
        <w:rPr>
          <w:rFonts w:eastAsia="Times New Roman" w:cs="Times New Roman"/>
          <w:szCs w:val="24"/>
        </w:rPr>
        <w:t xml:space="preserve"> Η πρότασή σας έλεγε «κερδοσκοπικών».</w:t>
      </w:r>
    </w:p>
    <w:p w14:paraId="19C9A9C6" w14:textId="77777777" w:rsidR="005136E3" w:rsidRDefault="0098028A">
      <w:pPr>
        <w:spacing w:after="0" w:line="600" w:lineRule="auto"/>
        <w:ind w:firstLine="720"/>
        <w:jc w:val="both"/>
        <w:rPr>
          <w:rFonts w:eastAsia="Times New Roman"/>
          <w:color w:val="222222"/>
          <w:szCs w:val="24"/>
          <w:shd w:val="clear" w:color="auto" w:fill="FFFFFF"/>
        </w:rPr>
      </w:pPr>
      <w:r w:rsidRPr="00FD2373">
        <w:rPr>
          <w:rFonts w:eastAsia="Times New Roman" w:cs="Times New Roman"/>
          <w:b/>
          <w:szCs w:val="24"/>
        </w:rPr>
        <w:t>ΙΩΑΝΝΗΣ ΤΡΑΓΑΚΗΣ:</w:t>
      </w:r>
      <w:r>
        <w:rPr>
          <w:rFonts w:eastAsia="Times New Roman" w:cs="Times New Roman"/>
          <w:szCs w:val="24"/>
        </w:rPr>
        <w:t xml:space="preserve"> Η</w:t>
      </w:r>
      <w:r>
        <w:rPr>
          <w:rFonts w:eastAsia="Times New Roman"/>
          <w:color w:val="222222"/>
          <w:szCs w:val="24"/>
          <w:shd w:val="clear" w:color="auto" w:fill="FFFFFF"/>
        </w:rPr>
        <w:t xml:space="preserve"> πρότασή μας είναι: μη κερδοσκοπικών.</w:t>
      </w:r>
    </w:p>
    <w:p w14:paraId="19C9A9C7" w14:textId="77777777" w:rsidR="005136E3" w:rsidRDefault="0098028A">
      <w:pPr>
        <w:spacing w:after="0" w:line="600" w:lineRule="auto"/>
        <w:ind w:firstLine="720"/>
        <w:jc w:val="both"/>
        <w:rPr>
          <w:rFonts w:eastAsia="Times New Roman"/>
          <w:color w:val="222222"/>
          <w:szCs w:val="24"/>
          <w:shd w:val="clear" w:color="auto" w:fill="FFFFFF"/>
        </w:rPr>
      </w:pPr>
      <w:r w:rsidRPr="00FD2373">
        <w:rPr>
          <w:rFonts w:eastAsia="Times New Roman"/>
          <w:b/>
          <w:color w:val="222222"/>
          <w:szCs w:val="24"/>
          <w:shd w:val="clear" w:color="auto" w:fill="FFFFFF"/>
        </w:rPr>
        <w:t>ΚΩΝΣΤΑΝΤΙΝΟΣ ΔΟΥΖΙΝΑΣ:</w:t>
      </w:r>
      <w:r>
        <w:rPr>
          <w:rFonts w:eastAsia="Times New Roman"/>
          <w:color w:val="222222"/>
          <w:szCs w:val="24"/>
          <w:shd w:val="clear" w:color="auto" w:fill="FFFFFF"/>
        </w:rPr>
        <w:t xml:space="preserve"> Δεν το έλεγε.</w:t>
      </w:r>
    </w:p>
    <w:p w14:paraId="19C9A9C8" w14:textId="77777777" w:rsidR="005136E3" w:rsidRDefault="0098028A">
      <w:pPr>
        <w:spacing w:after="0" w:line="600" w:lineRule="auto"/>
        <w:ind w:firstLine="720"/>
        <w:jc w:val="both"/>
        <w:rPr>
          <w:rFonts w:eastAsia="Times New Roman"/>
          <w:color w:val="222222"/>
          <w:szCs w:val="24"/>
          <w:shd w:val="clear" w:color="auto" w:fill="FFFFFF"/>
        </w:rPr>
      </w:pPr>
      <w:r w:rsidRPr="00FD2373">
        <w:rPr>
          <w:rFonts w:eastAsia="Times New Roman" w:cs="Times New Roman"/>
          <w:b/>
          <w:szCs w:val="24"/>
        </w:rPr>
        <w:t>ΙΩΑΝΝΗΣ ΤΡΑΓΑΚΗΣ:</w:t>
      </w:r>
      <w:r>
        <w:rPr>
          <w:rFonts w:eastAsia="Times New Roman" w:cs="Times New Roman"/>
          <w:szCs w:val="24"/>
        </w:rPr>
        <w:t xml:space="preserve"> Κ</w:t>
      </w:r>
      <w:r>
        <w:rPr>
          <w:rFonts w:eastAsia="Times New Roman"/>
          <w:color w:val="222222"/>
          <w:szCs w:val="24"/>
          <w:shd w:val="clear" w:color="auto" w:fill="FFFFFF"/>
        </w:rPr>
        <w:t>αι</w:t>
      </w:r>
      <w:r>
        <w:rPr>
          <w:rFonts w:eastAsia="Times New Roman"/>
          <w:color w:val="222222"/>
          <w:szCs w:val="24"/>
          <w:shd w:val="clear" w:color="auto" w:fill="FFFFFF"/>
        </w:rPr>
        <w:t>,</w:t>
      </w:r>
      <w:r>
        <w:rPr>
          <w:rFonts w:eastAsia="Times New Roman"/>
          <w:color w:val="222222"/>
          <w:szCs w:val="24"/>
          <w:shd w:val="clear" w:color="auto" w:fill="FFFFFF"/>
        </w:rPr>
        <w:t xml:space="preserve"> μάλιστα, αφού με προκαλείτε, υπό την εποπτεία του κράτους.</w:t>
      </w:r>
    </w:p>
    <w:p w14:paraId="19C9A9C9"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Ακούστε, λοιπόν, παραδείγματα. Ξέρω ότι αυτό ισχύει σε όλα τα μέρη του κόσμου σχεδόν, στην Ευρωπαϊκή Ένωση 100%, αλλά σε όλα τα μέρη του κόσμου. Ένα παράδειγμα θα σας φέρω: Ακόμα και στη Βόρεια Κο</w:t>
      </w:r>
      <w:r>
        <w:rPr>
          <w:rFonts w:eastAsia="Times New Roman"/>
          <w:color w:val="222222"/>
          <w:szCs w:val="24"/>
          <w:shd w:val="clear" w:color="auto" w:fill="FFFFFF"/>
        </w:rPr>
        <w:t>ρέα υπάρχουν πανεπιστήμια κινέζικα. Αντιλαμβάνεστε, λοιπόν, ότι είμαστε η μόνη χώρα που αντιστέκεται σε αυτό το θέμα.</w:t>
      </w:r>
    </w:p>
    <w:p w14:paraId="19C9A9CA"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να σας φέρω ένα άλλο παράδειγμα: Στην Κύπρο υπάρχουν τρία κρατικά και έξι μη κερδοσκοπικού χαρακτήρα ιδιωτικά ιδρύματα</w:t>
      </w:r>
      <w:r>
        <w:rPr>
          <w:rFonts w:eastAsia="Times New Roman"/>
          <w:color w:val="222222"/>
          <w:szCs w:val="24"/>
          <w:shd w:val="clear" w:color="auto" w:fill="FFFFFF"/>
        </w:rPr>
        <w:t>,</w:t>
      </w:r>
      <w:r>
        <w:rPr>
          <w:rFonts w:eastAsia="Times New Roman"/>
          <w:color w:val="222222"/>
          <w:szCs w:val="24"/>
          <w:shd w:val="clear" w:color="auto" w:fill="FFFFFF"/>
        </w:rPr>
        <w:t xml:space="preserve"> στα οποία φοιτ</w:t>
      </w:r>
      <w:r>
        <w:rPr>
          <w:rFonts w:eastAsia="Times New Roman"/>
          <w:color w:val="222222"/>
          <w:szCs w:val="24"/>
          <w:shd w:val="clear" w:color="auto" w:fill="FFFFFF"/>
        </w:rPr>
        <w:t xml:space="preserve">ούν χιλιάδες μαθητές, οι περισσότεροι των οποίων προέρχονται από την Ελλάδα. Είναι πολλοί καθηγητές, ακόμα και μέσα από την </w:t>
      </w:r>
      <w:r>
        <w:rPr>
          <w:rFonts w:eastAsia="Times New Roman"/>
          <w:color w:val="222222"/>
          <w:szCs w:val="24"/>
          <w:shd w:val="clear" w:color="auto" w:fill="FFFFFF"/>
        </w:rPr>
        <w:t>Κ</w:t>
      </w:r>
      <w:r>
        <w:rPr>
          <w:rFonts w:eastAsia="Times New Roman"/>
          <w:color w:val="222222"/>
          <w:szCs w:val="24"/>
          <w:shd w:val="clear" w:color="auto" w:fill="FFFFFF"/>
        </w:rPr>
        <w:t xml:space="preserve">οινοβουλευτική </w:t>
      </w:r>
      <w:r>
        <w:rPr>
          <w:rFonts w:eastAsia="Times New Roman"/>
          <w:color w:val="222222"/>
          <w:szCs w:val="24"/>
          <w:shd w:val="clear" w:color="auto" w:fill="FFFFFF"/>
        </w:rPr>
        <w:t>Ο</w:t>
      </w:r>
      <w:r>
        <w:rPr>
          <w:rFonts w:eastAsia="Times New Roman"/>
          <w:color w:val="222222"/>
          <w:szCs w:val="24"/>
          <w:shd w:val="clear" w:color="auto" w:fill="FFFFFF"/>
        </w:rPr>
        <w:t xml:space="preserve">μάδα, οι </w:t>
      </w:r>
      <w:r>
        <w:rPr>
          <w:rFonts w:eastAsia="Times New Roman"/>
          <w:color w:val="222222"/>
          <w:szCs w:val="24"/>
          <w:shd w:val="clear" w:color="auto" w:fill="FFFFFF"/>
        </w:rPr>
        <w:lastRenderedPageBreak/>
        <w:t>οποίοι διδάσκουν στην Κύπρο και τόσοι συγγενείς που πάνε στην Κύπρο.</w:t>
      </w:r>
    </w:p>
    <w:p w14:paraId="19C9A9CB"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Σκεφτείτε ότι, κατόπιν υπολογισμών πο</w:t>
      </w:r>
      <w:r>
        <w:rPr>
          <w:rFonts w:eastAsia="Times New Roman"/>
          <w:color w:val="222222"/>
          <w:szCs w:val="24"/>
          <w:shd w:val="clear" w:color="auto" w:fill="FFFFFF"/>
        </w:rPr>
        <w:t>υ έκανε η Κυπριακή Δημοκρατία, το 5% του ΑΕΠ προέρχεται από τα έσοδα αυτών των μη κρατικών πανεπιστημίων.</w:t>
      </w:r>
    </w:p>
    <w:p w14:paraId="19C9A9CC"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σας φέρω ένα ακόμα ακραίο παράδειγμα; Στα κατεχόμενα της Κύπρου οι Τουρκοκύπριοι έχουν και αυτοί δύο δημόσια πανεπιστήμια και πέντε μη κρατικά πανε</w:t>
      </w:r>
      <w:r>
        <w:rPr>
          <w:rFonts w:eastAsia="Times New Roman"/>
          <w:color w:val="222222"/>
          <w:szCs w:val="24"/>
          <w:shd w:val="clear" w:color="auto" w:fill="FFFFFF"/>
        </w:rPr>
        <w:t>πιστήμια. Όταν το ΑΕΠ των κατεχομένων το 2015 ήταν 1,6 δισεκατομμύρι</w:t>
      </w:r>
      <w:r>
        <w:rPr>
          <w:rFonts w:eastAsia="Times New Roman"/>
          <w:color w:val="222222"/>
          <w:szCs w:val="24"/>
          <w:shd w:val="clear" w:color="auto" w:fill="FFFFFF"/>
        </w:rPr>
        <w:t>ο</w:t>
      </w:r>
      <w:r>
        <w:rPr>
          <w:rFonts w:eastAsia="Times New Roman"/>
          <w:color w:val="222222"/>
          <w:szCs w:val="24"/>
          <w:shd w:val="clear" w:color="auto" w:fill="FFFFFF"/>
        </w:rPr>
        <w:t xml:space="preserve"> ευρώ, αν δεν </w:t>
      </w:r>
      <w:proofErr w:type="spellStart"/>
      <w:r>
        <w:rPr>
          <w:rFonts w:eastAsia="Times New Roman"/>
          <w:color w:val="222222"/>
          <w:szCs w:val="24"/>
          <w:shd w:val="clear" w:color="auto" w:fill="FFFFFF"/>
        </w:rPr>
        <w:t>απατώμαι</w:t>
      </w:r>
      <w:proofErr w:type="spellEnd"/>
      <w:r>
        <w:rPr>
          <w:rFonts w:eastAsia="Times New Roman"/>
          <w:color w:val="222222"/>
          <w:szCs w:val="24"/>
          <w:shd w:val="clear" w:color="auto" w:fill="FFFFFF"/>
        </w:rPr>
        <w:t>, τα μισά χρήματα από αυτά προέρχονταν από τα έσοδα των μη κρατικών πανεπιστημίων.</w:t>
      </w:r>
    </w:p>
    <w:p w14:paraId="19C9A9CD"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σχετικά με το άρθρο 16, λοιπόν, νομίζω ότι αν χάσουμε την ευκαιρία να το ψηφί</w:t>
      </w:r>
      <w:r>
        <w:rPr>
          <w:rFonts w:eastAsia="Times New Roman"/>
          <w:color w:val="222222"/>
          <w:szCs w:val="24"/>
          <w:shd w:val="clear" w:color="auto" w:fill="FFFFFF"/>
        </w:rPr>
        <w:t>σουμε τώρα, θα πάμε μετά από δεκαπέντε χρόνια -κρατήστε το νούμερο- να μιλήσουμε για την ίδρυση των μη κρατικών πανεπιστημίων. Βεβαίως -και ορθώς- ο κ. Τασούλας σάς είπε ότι μέσα στη διάταξη αυτή υπάρχει και η ίδρυση σε κάθε νομό της χώρας πρότυπων σχολείω</w:t>
      </w:r>
      <w:r>
        <w:rPr>
          <w:rFonts w:eastAsia="Times New Roman"/>
          <w:color w:val="222222"/>
          <w:szCs w:val="24"/>
          <w:shd w:val="clear" w:color="auto" w:fill="FFFFFF"/>
        </w:rPr>
        <w:t xml:space="preserve">ν. Εμείς πιστεύουμε στα πρότυπα σχολεία, γιατί πιστεύουμε στην αριστεία. </w:t>
      </w:r>
      <w:r>
        <w:rPr>
          <w:rFonts w:eastAsia="Times New Roman"/>
          <w:color w:val="222222"/>
          <w:szCs w:val="24"/>
          <w:shd w:val="clear" w:color="auto" w:fill="FFFFFF"/>
        </w:rPr>
        <w:lastRenderedPageBreak/>
        <w:t>Εσείς δεν πιστεύετε στην αριστεία. Εμείς πιστεύουμε ότι οι καλοί πρέπει να πηγαίνουν σε πρότυπα σχολεία για να προοδεύουν.</w:t>
      </w:r>
    </w:p>
    <w:p w14:paraId="19C9A9CE"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Αντιλαμβάνεστε, λοιπόν, ότι, αν δεν γίνει τώρα, αν η επομένη</w:t>
      </w:r>
      <w:r>
        <w:rPr>
          <w:rFonts w:eastAsia="Times New Roman"/>
          <w:color w:val="222222"/>
          <w:szCs w:val="24"/>
          <w:shd w:val="clear" w:color="auto" w:fill="FFFFFF"/>
        </w:rPr>
        <w:t xml:space="preserve"> Βουλή δεν κηρυχθεί αναθεωρητική, θα πρέπει να περιμένουμε τη Βουλή του 2028-2032 για να πάει ως </w:t>
      </w:r>
      <w:proofErr w:type="spellStart"/>
      <w:r>
        <w:rPr>
          <w:rFonts w:eastAsia="Times New Roman"/>
          <w:color w:val="222222"/>
          <w:szCs w:val="24"/>
          <w:shd w:val="clear" w:color="auto" w:fill="FFFFFF"/>
        </w:rPr>
        <w:t>προτείνουσα</w:t>
      </w:r>
      <w:proofErr w:type="spellEnd"/>
      <w:r>
        <w:rPr>
          <w:rFonts w:eastAsia="Times New Roman"/>
          <w:color w:val="222222"/>
          <w:szCs w:val="24"/>
          <w:shd w:val="clear" w:color="auto" w:fill="FFFFFF"/>
        </w:rPr>
        <w:t xml:space="preserve"> Βουλή και η αναθεωρητική μετά το 2032. Αντιλαμβάνεστε ότι μετά από δεκαπέντε χρόνια θα έχουμε το δικαίωμα να ιδρύσουμε αυτά τα ανώτατα εκπαιδευτικά</w:t>
      </w:r>
      <w:r>
        <w:rPr>
          <w:rFonts w:eastAsia="Times New Roman"/>
          <w:color w:val="222222"/>
          <w:szCs w:val="24"/>
          <w:shd w:val="clear" w:color="auto" w:fill="FFFFFF"/>
        </w:rPr>
        <w:t xml:space="preserve"> ιδρύματα.</w:t>
      </w:r>
    </w:p>
    <w:p w14:paraId="19C9A9CF"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σταθώ λίγο και στο άρθρο 24. Το άρθρο 24 είναι και αυτό ένα σημαντικό άρθρο για εμάς, διότι δίνει λύσεις σε προβλήματα τα οποία είναι συσσωρευμένα. Μάλιστα, οι Βουλευτ</w:t>
      </w:r>
      <w:r>
        <w:rPr>
          <w:rFonts w:eastAsia="Times New Roman"/>
          <w:color w:val="222222"/>
          <w:szCs w:val="24"/>
          <w:shd w:val="clear" w:color="auto" w:fill="FFFFFF"/>
        </w:rPr>
        <w:t>ές</w:t>
      </w:r>
      <w:r>
        <w:rPr>
          <w:rFonts w:eastAsia="Times New Roman"/>
          <w:color w:val="222222"/>
          <w:szCs w:val="24"/>
          <w:shd w:val="clear" w:color="auto" w:fill="FFFFFF"/>
        </w:rPr>
        <w:t xml:space="preserve"> από την επαρχία θα αντιληφθούν τα προβλήματα που δημιουργούνται τώρα με </w:t>
      </w:r>
      <w:r>
        <w:rPr>
          <w:rFonts w:eastAsia="Times New Roman"/>
          <w:color w:val="222222"/>
          <w:szCs w:val="24"/>
          <w:shd w:val="clear" w:color="auto" w:fill="FFFFFF"/>
        </w:rPr>
        <w:t xml:space="preserve">το Κτηματολόγιο. </w:t>
      </w:r>
      <w:r w:rsidRPr="00981EBB">
        <w:rPr>
          <w:rFonts w:eastAsia="Times New Roman"/>
          <w:color w:val="222222"/>
          <w:szCs w:val="24"/>
          <w:shd w:val="clear" w:color="auto" w:fill="FFFFFF"/>
        </w:rPr>
        <w:t>Δεν μπορεί να γίνει ο αποχαρακτηρισμός των δασών, διότι δεν χρησιμοποιούνται οι αεροφωτογραφίες εκείνες, οι οποίες θα δώσουν τα ορθά μηνύματα και θα φέρουν τα ορθά αποτελέσματα.</w:t>
      </w:r>
      <w:r>
        <w:rPr>
          <w:rFonts w:eastAsia="Times New Roman"/>
          <w:color w:val="222222"/>
          <w:szCs w:val="24"/>
          <w:shd w:val="clear" w:color="auto" w:fill="FFFFFF"/>
        </w:rPr>
        <w:t xml:space="preserve"> Για παράδειγμα, χρησιμοποιούνται τώρα οι αεροφωτογραφίες του </w:t>
      </w:r>
      <w:r>
        <w:rPr>
          <w:rFonts w:eastAsia="Times New Roman"/>
          <w:color w:val="222222"/>
          <w:szCs w:val="24"/>
          <w:shd w:val="clear" w:color="auto" w:fill="FFFFFF"/>
        </w:rPr>
        <w:t xml:space="preserve">1937, του 1947 και του 1952. Ξέρετε ότι οι περισσότερες συνοικίες της Αθήνας σε αυτές </w:t>
      </w:r>
      <w:r>
        <w:rPr>
          <w:rFonts w:eastAsia="Times New Roman"/>
          <w:color w:val="222222"/>
          <w:szCs w:val="24"/>
          <w:shd w:val="clear" w:color="auto" w:fill="FFFFFF"/>
        </w:rPr>
        <w:lastRenderedPageBreak/>
        <w:t>τις αεροφωτογραφίες εμφανίζονται σαν δασικές εκτάσεις; Αντιλαμβάνεστε τι προβλήματα δημιουργούνται; Εμείς τι προτείνουμε με την πρόταση για το άρθρο 24; Απλούστατα να ληφ</w:t>
      </w:r>
      <w:r>
        <w:rPr>
          <w:rFonts w:eastAsia="Times New Roman"/>
          <w:color w:val="222222"/>
          <w:szCs w:val="24"/>
          <w:shd w:val="clear" w:color="auto" w:fill="FFFFFF"/>
        </w:rPr>
        <w:t>θούν υπ</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οι πρόσφατες αεροφωτογραφίες που είναι από τις 11 Νοεμβρίου του 1975, τότε που </w:t>
      </w:r>
      <w:r>
        <w:rPr>
          <w:rFonts w:eastAsia="Times New Roman"/>
          <w:color w:val="222222"/>
          <w:szCs w:val="24"/>
          <w:shd w:val="clear" w:color="auto" w:fill="FFFFFF"/>
        </w:rPr>
        <w:t xml:space="preserve">ήταν σε εφαρμογή </w:t>
      </w:r>
      <w:r>
        <w:rPr>
          <w:rFonts w:eastAsia="Times New Roman"/>
          <w:color w:val="222222"/>
          <w:szCs w:val="24"/>
          <w:shd w:val="clear" w:color="auto" w:fill="FFFFFF"/>
        </w:rPr>
        <w:t>το ισχύον Σύνταγμα.</w:t>
      </w:r>
    </w:p>
    <w:p w14:paraId="19C9A9D0"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να ληφθούν οι ημερομηνίες αυτές των αεροφωτογραφιών. Αυτό θα επέλυε κατ</w:t>
      </w:r>
      <w:r>
        <w:rPr>
          <w:rFonts w:eastAsia="Times New Roman"/>
          <w:color w:val="222222"/>
          <w:szCs w:val="24"/>
          <w:shd w:val="clear" w:color="auto" w:fill="FFFFFF"/>
        </w:rPr>
        <w:t xml:space="preserve">’ </w:t>
      </w:r>
      <w:r>
        <w:rPr>
          <w:rFonts w:eastAsia="Times New Roman"/>
          <w:color w:val="222222"/>
          <w:szCs w:val="24"/>
          <w:shd w:val="clear" w:color="auto" w:fill="FFFFFF"/>
        </w:rPr>
        <w:t>αρχάς τα προβλήματα που έχουν οι Βουλευτές της επ</w:t>
      </w:r>
      <w:r>
        <w:rPr>
          <w:rFonts w:eastAsia="Times New Roman"/>
          <w:color w:val="222222"/>
          <w:szCs w:val="24"/>
          <w:shd w:val="clear" w:color="auto" w:fill="FFFFFF"/>
        </w:rPr>
        <w:t xml:space="preserve">αρχίας με τις </w:t>
      </w:r>
      <w:proofErr w:type="spellStart"/>
      <w:r>
        <w:rPr>
          <w:rFonts w:eastAsia="Times New Roman"/>
          <w:color w:val="222222"/>
          <w:szCs w:val="24"/>
          <w:shd w:val="clear" w:color="auto" w:fill="FFFFFF"/>
        </w:rPr>
        <w:t>χαρτολιβαδικές</w:t>
      </w:r>
      <w:proofErr w:type="spellEnd"/>
      <w:r>
        <w:rPr>
          <w:rFonts w:eastAsia="Times New Roman"/>
          <w:color w:val="222222"/>
          <w:szCs w:val="24"/>
          <w:shd w:val="clear" w:color="auto" w:fill="FFFFFF"/>
        </w:rPr>
        <w:t xml:space="preserve"> εκτάσεις οι οποίες εγκαταλείφθηκαν, κατά έναν τρόπο, όταν ήρθαν με την αστυφιλία στην Αθήνα και αργότερα αυτά απέκτησαν μερικά </w:t>
      </w:r>
      <w:proofErr w:type="spellStart"/>
      <w:r>
        <w:rPr>
          <w:rFonts w:eastAsia="Times New Roman"/>
          <w:color w:val="222222"/>
          <w:szCs w:val="24"/>
          <w:shd w:val="clear" w:color="auto" w:fill="FFFFFF"/>
        </w:rPr>
        <w:t>σχίνα</w:t>
      </w:r>
      <w:proofErr w:type="spellEnd"/>
      <w:r>
        <w:rPr>
          <w:rFonts w:eastAsia="Times New Roman"/>
          <w:color w:val="222222"/>
          <w:szCs w:val="24"/>
          <w:shd w:val="clear" w:color="auto" w:fill="FFFFFF"/>
        </w:rPr>
        <w:t xml:space="preserve"> κ</w:t>
      </w:r>
      <w:r>
        <w:rPr>
          <w:rFonts w:eastAsia="Times New Roman"/>
          <w:color w:val="222222"/>
          <w:szCs w:val="24"/>
          <w:shd w:val="clear" w:color="auto" w:fill="FFFFFF"/>
        </w:rPr>
        <w:t>.</w:t>
      </w:r>
      <w:r>
        <w:rPr>
          <w:rFonts w:eastAsia="Times New Roman"/>
          <w:color w:val="222222"/>
          <w:szCs w:val="24"/>
          <w:shd w:val="clear" w:color="auto" w:fill="FFFFFF"/>
        </w:rPr>
        <w:t>λπ</w:t>
      </w:r>
      <w:r>
        <w:rPr>
          <w:rFonts w:eastAsia="Times New Roman"/>
          <w:color w:val="222222"/>
          <w:szCs w:val="24"/>
          <w:shd w:val="clear" w:color="auto" w:fill="FFFFFF"/>
        </w:rPr>
        <w:t>.</w:t>
      </w:r>
      <w:r>
        <w:rPr>
          <w:rFonts w:eastAsia="Times New Roman"/>
          <w:color w:val="222222"/>
          <w:szCs w:val="24"/>
          <w:shd w:val="clear" w:color="auto" w:fill="FFFFFF"/>
        </w:rPr>
        <w:t xml:space="preserve">. Με τις αεροφωτογραφίες αυτά φαίνονται και δημιουργούνται εκείνες οι προϋποθέσεις οι </w:t>
      </w:r>
      <w:r>
        <w:rPr>
          <w:rFonts w:eastAsia="Times New Roman"/>
          <w:color w:val="222222"/>
          <w:szCs w:val="24"/>
          <w:shd w:val="clear" w:color="auto" w:fill="FFFFFF"/>
        </w:rPr>
        <w:t>οποίες θα βοηθήσουν.</w:t>
      </w:r>
    </w:p>
    <w:p w14:paraId="19C9A9D1"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αναφερθώ και </w:t>
      </w:r>
      <w:r>
        <w:rPr>
          <w:rFonts w:eastAsia="Times New Roman"/>
          <w:color w:val="222222"/>
          <w:szCs w:val="24"/>
          <w:shd w:val="clear" w:color="auto" w:fill="FFFFFF"/>
        </w:rPr>
        <w:t>δι’ ολίγων</w:t>
      </w:r>
      <w:r>
        <w:rPr>
          <w:rFonts w:eastAsia="Times New Roman"/>
          <w:color w:val="222222"/>
          <w:szCs w:val="24"/>
          <w:shd w:val="clear" w:color="auto" w:fill="FFFFFF"/>
        </w:rPr>
        <w:t xml:space="preserve"> για </w:t>
      </w:r>
      <w:r w:rsidRPr="00D0493A">
        <w:rPr>
          <w:rFonts w:eastAsia="Times New Roman"/>
          <w:color w:val="222222"/>
          <w:szCs w:val="24"/>
          <w:shd w:val="clear" w:color="auto" w:fill="FFFFFF"/>
        </w:rPr>
        <w:t>τα άρθρα 62 και 86.</w:t>
      </w:r>
      <w:r>
        <w:rPr>
          <w:rFonts w:eastAsia="Times New Roman"/>
          <w:color w:val="222222"/>
          <w:szCs w:val="24"/>
          <w:shd w:val="clear" w:color="auto" w:fill="FFFFFF"/>
        </w:rPr>
        <w:t xml:space="preserve"> Κατ</w:t>
      </w:r>
      <w:r>
        <w:rPr>
          <w:rFonts w:eastAsia="Times New Roman"/>
          <w:color w:val="222222"/>
          <w:szCs w:val="24"/>
          <w:shd w:val="clear" w:color="auto" w:fill="FFFFFF"/>
        </w:rPr>
        <w:t xml:space="preserve">’ </w:t>
      </w:r>
      <w:r>
        <w:rPr>
          <w:rFonts w:eastAsia="Times New Roman"/>
          <w:color w:val="222222"/>
          <w:szCs w:val="24"/>
          <w:shd w:val="clear" w:color="auto" w:fill="FFFFFF"/>
        </w:rPr>
        <w:t>αρχάς θέλω εδώ να κάνω μία διευκρίνιση σε ό,τι αφορά το ακαταδίωκτο των Βουλευτών και σε ό,τι αφορά το ανεύθυνο των Βουλευτών. Το ανεύθυνο των Βουλευτών είναι εκείνο το ο</w:t>
      </w:r>
      <w:r>
        <w:rPr>
          <w:rFonts w:eastAsia="Times New Roman"/>
          <w:color w:val="222222"/>
          <w:szCs w:val="24"/>
          <w:shd w:val="clear" w:color="auto" w:fill="FFFFFF"/>
        </w:rPr>
        <w:t xml:space="preserve">ποίο αναφέρεται στα άρθρα 60 και 61. Δηλαδή ο Βουλευτής έχει απεριόριστη σκέψη και ομιλία στη Βουλή και για την ψήφο του </w:t>
      </w:r>
      <w:r>
        <w:rPr>
          <w:rFonts w:eastAsia="Times New Roman"/>
          <w:color w:val="222222"/>
          <w:szCs w:val="24"/>
          <w:shd w:val="clear" w:color="auto" w:fill="FFFFFF"/>
        </w:rPr>
        <w:lastRenderedPageBreak/>
        <w:t xml:space="preserve">δεν ελέγχεται ποτέ. Αυτό είναι το ανεύθυνο των Βουλευτών. </w:t>
      </w:r>
      <w:r w:rsidRPr="000D58E4">
        <w:rPr>
          <w:rFonts w:eastAsia="Times New Roman"/>
          <w:color w:val="222222"/>
          <w:szCs w:val="24"/>
          <w:shd w:val="clear" w:color="auto" w:fill="FFFFFF"/>
        </w:rPr>
        <w:t>Υπάρχει και το ακαταδίωκτο, για το οποίο συμφωνήσαμε όλοι στην επιτροπή ότι θ</w:t>
      </w:r>
      <w:r w:rsidRPr="000D58E4">
        <w:rPr>
          <w:rFonts w:eastAsia="Times New Roman"/>
          <w:color w:val="222222"/>
          <w:szCs w:val="24"/>
          <w:shd w:val="clear" w:color="auto" w:fill="FFFFFF"/>
        </w:rPr>
        <w:t xml:space="preserve">α πρέπει να είναι αυτό και το άρθρο 86 άρθρα τα οποία θα πρέπει να φέρουμε και </w:t>
      </w:r>
      <w:r>
        <w:rPr>
          <w:rFonts w:eastAsia="Times New Roman"/>
          <w:color w:val="222222"/>
          <w:szCs w:val="24"/>
          <w:shd w:val="clear" w:color="auto" w:fill="FFFFFF"/>
        </w:rPr>
        <w:t>να</w:t>
      </w:r>
      <w:r w:rsidRPr="000D58E4">
        <w:rPr>
          <w:rFonts w:eastAsia="Times New Roman"/>
          <w:color w:val="222222"/>
          <w:szCs w:val="24"/>
          <w:shd w:val="clear" w:color="auto" w:fill="FFFFFF"/>
        </w:rPr>
        <w:t xml:space="preserve"> ψηφίσουμε όλοι, όπως ψηφίσαμε ήδη, ώστε να έχουν οι Βουλευτές την ίδια συμπεριφορά που έχουν και οι απλοί πολίτες απέναντι του νόμου. Αυτά τα ψήφισα</w:t>
      </w:r>
      <w:r>
        <w:rPr>
          <w:rFonts w:eastAsia="Times New Roman"/>
          <w:color w:val="222222"/>
          <w:szCs w:val="24"/>
          <w:shd w:val="clear" w:color="auto" w:fill="FFFFFF"/>
        </w:rPr>
        <w:t>ν</w:t>
      </w:r>
      <w:r w:rsidRPr="000D58E4">
        <w:rPr>
          <w:rFonts w:eastAsia="Times New Roman"/>
          <w:color w:val="222222"/>
          <w:szCs w:val="24"/>
          <w:shd w:val="clear" w:color="auto" w:fill="FFFFFF"/>
        </w:rPr>
        <w:t xml:space="preserve"> </w:t>
      </w:r>
      <w:r>
        <w:rPr>
          <w:rFonts w:eastAsia="Times New Roman"/>
          <w:color w:val="222222"/>
          <w:szCs w:val="24"/>
          <w:shd w:val="clear" w:color="auto" w:fill="FFFFFF"/>
        </w:rPr>
        <w:t>όλες..</w:t>
      </w:r>
      <w:r w:rsidRPr="000D58E4">
        <w:rPr>
          <w:rFonts w:eastAsia="Times New Roman"/>
          <w:color w:val="222222"/>
          <w:szCs w:val="24"/>
          <w:shd w:val="clear" w:color="auto" w:fill="FFFFFF"/>
        </w:rPr>
        <w:t>. Όχι όλες, δύο δε</w:t>
      </w:r>
      <w:r w:rsidRPr="000D58E4">
        <w:rPr>
          <w:rFonts w:eastAsia="Times New Roman"/>
          <w:color w:val="222222"/>
          <w:szCs w:val="24"/>
          <w:shd w:val="clear" w:color="auto" w:fill="FFFFFF"/>
        </w:rPr>
        <w:t xml:space="preserve">ν ψήφισαν. </w:t>
      </w:r>
    </w:p>
    <w:p w14:paraId="19C9A9D2" w14:textId="77777777" w:rsidR="005136E3" w:rsidRDefault="0098028A">
      <w:pPr>
        <w:spacing w:after="0" w:line="600" w:lineRule="auto"/>
        <w:ind w:firstLine="720"/>
        <w:jc w:val="both"/>
        <w:rPr>
          <w:rFonts w:eastAsia="Times New Roman"/>
          <w:color w:val="222222"/>
          <w:szCs w:val="24"/>
          <w:shd w:val="clear" w:color="auto" w:fill="FFFFFF"/>
        </w:rPr>
      </w:pPr>
      <w:r w:rsidRPr="008B261D">
        <w:rPr>
          <w:rFonts w:eastAsia="Times New Roman"/>
          <w:color w:val="222222"/>
          <w:szCs w:val="24"/>
          <w:shd w:val="clear" w:color="auto" w:fill="FFFFFF"/>
        </w:rPr>
        <w:t>Ένα θέμα που έθεσε -λείπει η Αριστερά από εδώ- ήταν το θέμα της ελευθερίας των απόψεων</w:t>
      </w:r>
      <w:r>
        <w:rPr>
          <w:rFonts w:eastAsia="Times New Roman"/>
          <w:color w:val="222222"/>
          <w:szCs w:val="24"/>
          <w:shd w:val="clear" w:color="auto" w:fill="FFFFFF"/>
        </w:rPr>
        <w:t xml:space="preserve"> που έχουν σχέση με την πολιτική, εκτός Βουλής, δηλαδή αυτά που λέγονται από Βουλευτές εκτός Βουλής. Αυτό είναι ένα πολύ σημαντικό θέμα και θα πρέπει να μας α</w:t>
      </w:r>
      <w:r>
        <w:rPr>
          <w:rFonts w:eastAsia="Times New Roman"/>
          <w:color w:val="222222"/>
          <w:szCs w:val="24"/>
          <w:shd w:val="clear" w:color="auto" w:fill="FFFFFF"/>
        </w:rPr>
        <w:t>πασχολήσει οπωσδήποτε εάν προβλέπεται από το ισχύον συνταγματικό καθεστώς.</w:t>
      </w:r>
    </w:p>
    <w:p w14:paraId="19C9A9D3"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 θα ήθελα να επισημάνω ότι η Νέα Δημοκρατία προτείνει ένα Σύνταγμα λειτουργικό, σοβαρό, με κοινωνικό πρόσημο, προοδευτικό, με σημαντικές παρεμβάσεις και σε ό,τι αφορά τη ν</w:t>
      </w:r>
      <w:r>
        <w:rPr>
          <w:rFonts w:eastAsia="Times New Roman"/>
          <w:color w:val="222222"/>
          <w:szCs w:val="24"/>
          <w:shd w:val="clear" w:color="auto" w:fill="FFFFFF"/>
        </w:rPr>
        <w:t xml:space="preserve">ομοθετική εξουσία, που δεν ασχοληθήκατε καθόλου εσείς, και σε ό,τι αφορά τη δικαστική εξουσία, που δεν ασχοληθήκατε καθόλου εσείς, και σε ό,τι αφορά την παιδεία, που δεν </w:t>
      </w:r>
      <w:r>
        <w:rPr>
          <w:rFonts w:eastAsia="Times New Roman"/>
          <w:color w:val="222222"/>
          <w:szCs w:val="24"/>
          <w:shd w:val="clear" w:color="auto" w:fill="FFFFFF"/>
        </w:rPr>
        <w:lastRenderedPageBreak/>
        <w:t>ασχοληθήκατε καθόλου εσείς, και σε ό,τι αφορά το περιβάλλον, που δεν ασχοληθήκατε καθό</w:t>
      </w:r>
      <w:r>
        <w:rPr>
          <w:rFonts w:eastAsia="Times New Roman"/>
          <w:color w:val="222222"/>
          <w:szCs w:val="24"/>
          <w:shd w:val="clear" w:color="auto" w:fill="FFFFFF"/>
        </w:rPr>
        <w:t>λου εσείς.</w:t>
      </w:r>
    </w:p>
    <w:p w14:paraId="19C9A9D4"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το περιβάλλον θα κάνω μία παρένθεση για να πω για τη διαφορά μεταξύ της αειφόρου ανάπτυξης και της βιώσιμης ανάπτυξης. Το 1975 ήταν που για πρώτη φορά εισήχθη η έννοια της αειφόρου ανάπτυξης που ο κάθε πολίτης έχει την ευθύνη προστασί</w:t>
      </w:r>
      <w:r>
        <w:rPr>
          <w:rFonts w:eastAsia="Times New Roman"/>
          <w:color w:val="222222"/>
          <w:szCs w:val="24"/>
          <w:shd w:val="clear" w:color="auto" w:fill="FFFFFF"/>
        </w:rPr>
        <w:t>ας του περιβάλλοντος και στην πορεία προέκυψε και η βιώσιμη ανάπτυξη. Η βιώσιμη ανάπτυξη είναι εκείνη η οποία δίνει τις προϋποθέσεις για να γίνουν διάφορες επενδύσεις.</w:t>
      </w:r>
    </w:p>
    <w:p w14:paraId="19C9A9D5"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Μάλιστα, παρακολουθώντας πάντα το πέμπτο τμήμα του Συμβουλίου της Επικρατείας αντιλαμβάν</w:t>
      </w:r>
      <w:r>
        <w:rPr>
          <w:rFonts w:eastAsia="Times New Roman"/>
          <w:color w:val="222222"/>
          <w:szCs w:val="24"/>
          <w:shd w:val="clear" w:color="auto" w:fill="FFFFFF"/>
        </w:rPr>
        <w:t>εται κανείς ότι λαμβάνονται αποφάσεις οι οποίες δίνουν το δικαίωμα της δημιουργίας χώρων εντός δασικών εκτάσεων για να μπορέσουν να δημιουργηθούν χώροι αναψυχής, να δημιουργηθούν χώροι οι οποίοι δημιουργούν, παραδείγματος χάριν, ανεμογεννήτριες που φέρνουν</w:t>
      </w:r>
      <w:r>
        <w:rPr>
          <w:rFonts w:eastAsia="Times New Roman"/>
          <w:color w:val="222222"/>
          <w:szCs w:val="24"/>
          <w:shd w:val="clear" w:color="auto" w:fill="FFFFFF"/>
        </w:rPr>
        <w:t xml:space="preserve"> την ανάπτυξη. Το προβλέπουμε εμείς στην πρότασή μας, αναφέροντας καθαρά για τις ΑΠΕ, δηλαδή τις ανεμογεννήτριες και τα </w:t>
      </w:r>
      <w:proofErr w:type="spellStart"/>
      <w:r>
        <w:rPr>
          <w:rFonts w:eastAsia="Times New Roman"/>
          <w:color w:val="222222"/>
          <w:szCs w:val="24"/>
          <w:shd w:val="clear" w:color="auto" w:fill="FFFFFF"/>
        </w:rPr>
        <w:t>φωτοβολταϊκά</w:t>
      </w:r>
      <w:proofErr w:type="spellEnd"/>
      <w:r>
        <w:rPr>
          <w:rFonts w:eastAsia="Times New Roman"/>
          <w:color w:val="222222"/>
          <w:szCs w:val="24"/>
          <w:shd w:val="clear" w:color="auto" w:fill="FFFFFF"/>
        </w:rPr>
        <w:t>.</w:t>
      </w:r>
    </w:p>
    <w:p w14:paraId="19C9A9D6"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Αυτά, λοιπόν, όλα είναι στην κρίση και είναι και στην κρίση σας τώρα.</w:t>
      </w:r>
    </w:p>
    <w:p w14:paraId="19C9A9D7"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λοιπόν, να σας προσκαλέσω, να σας προκαλέσ</w:t>
      </w:r>
      <w:r>
        <w:rPr>
          <w:rFonts w:eastAsia="Times New Roman"/>
          <w:color w:val="222222"/>
          <w:szCs w:val="24"/>
          <w:shd w:val="clear" w:color="auto" w:fill="FFFFFF"/>
        </w:rPr>
        <w:t xml:space="preserve">ω, αλλά και να σας παρακαλέσω να μη χάσουμε αυτή την ευκαιρία για μία ακόμα φορά. Ο ομιλών έχει χάσει δύο ευκαιρίες. Ήμουν </w:t>
      </w:r>
      <w:r>
        <w:rPr>
          <w:rFonts w:eastAsia="Times New Roman"/>
          <w:color w:val="222222"/>
          <w:szCs w:val="24"/>
          <w:shd w:val="clear" w:color="auto" w:fill="FFFFFF"/>
        </w:rPr>
        <w:t>αντιπ</w:t>
      </w:r>
      <w:r>
        <w:rPr>
          <w:rFonts w:eastAsia="Times New Roman"/>
          <w:color w:val="222222"/>
          <w:szCs w:val="24"/>
          <w:shd w:val="clear" w:color="auto" w:fill="FFFFFF"/>
        </w:rPr>
        <w:t>ρόεδρος στην επιτροπή το 2007, η οποία το 2007 διαλύθηκε γιατί δεν παρέστη το ΠΑΣΟΚ διότι ήταν αντίθετο με το άρθρο 16 τότε, για</w:t>
      </w:r>
      <w:r>
        <w:rPr>
          <w:rFonts w:eastAsia="Times New Roman"/>
          <w:color w:val="222222"/>
          <w:szCs w:val="24"/>
          <w:shd w:val="clear" w:color="auto" w:fill="FFFFFF"/>
        </w:rPr>
        <w:t xml:space="preserve"> να είμαστε ξεκαθαρισμένοι, και το 2014 βέβαια που ήταν μία συνταγματική </w:t>
      </w:r>
      <w:r>
        <w:rPr>
          <w:rFonts w:eastAsia="Times New Roman"/>
          <w:color w:val="222222"/>
          <w:szCs w:val="24"/>
          <w:shd w:val="clear" w:color="auto" w:fill="FFFFFF"/>
        </w:rPr>
        <w:t>Α</w:t>
      </w:r>
      <w:r>
        <w:rPr>
          <w:rFonts w:eastAsia="Times New Roman"/>
          <w:color w:val="222222"/>
          <w:szCs w:val="24"/>
          <w:shd w:val="clear" w:color="auto" w:fill="FFFFFF"/>
        </w:rPr>
        <w:t>ναθεώρηση που δεν πρόλαβε να λειτουργήσει.</w:t>
      </w:r>
    </w:p>
    <w:p w14:paraId="19C9A9D8"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αυτή, λοιπόν, τη συνταγματική </w:t>
      </w:r>
      <w:r>
        <w:rPr>
          <w:rFonts w:eastAsia="Times New Roman"/>
          <w:color w:val="222222"/>
          <w:szCs w:val="24"/>
          <w:shd w:val="clear" w:color="auto" w:fill="FFFFFF"/>
        </w:rPr>
        <w:t>Α</w:t>
      </w:r>
      <w:r>
        <w:rPr>
          <w:rFonts w:eastAsia="Times New Roman"/>
          <w:color w:val="222222"/>
          <w:szCs w:val="24"/>
          <w:shd w:val="clear" w:color="auto" w:fill="FFFFFF"/>
        </w:rPr>
        <w:t xml:space="preserve">ναθεώρηση, που ήμουν </w:t>
      </w:r>
      <w:r>
        <w:rPr>
          <w:rFonts w:eastAsia="Times New Roman"/>
          <w:color w:val="222222"/>
          <w:szCs w:val="24"/>
          <w:shd w:val="clear" w:color="auto" w:fill="FFFFFF"/>
        </w:rPr>
        <w:t>α</w:t>
      </w:r>
      <w:r>
        <w:rPr>
          <w:rFonts w:eastAsia="Times New Roman"/>
          <w:color w:val="222222"/>
          <w:szCs w:val="24"/>
          <w:shd w:val="clear" w:color="auto" w:fill="FFFFFF"/>
        </w:rPr>
        <w:t xml:space="preserve">ντιπρόεδρος, θα ήθελα να ζητήσω να δώσετε την </w:t>
      </w:r>
      <w:r w:rsidRPr="003856A6">
        <w:rPr>
          <w:rFonts w:eastAsia="Times New Roman"/>
          <w:color w:val="222222"/>
          <w:szCs w:val="24"/>
          <w:shd w:val="clear" w:color="auto" w:fill="FFFFFF"/>
        </w:rPr>
        <w:t>ευχέρεια</w:t>
      </w:r>
      <w:r>
        <w:rPr>
          <w:rFonts w:eastAsia="Times New Roman"/>
          <w:color w:val="222222"/>
          <w:szCs w:val="24"/>
          <w:shd w:val="clear" w:color="auto" w:fill="FFFFFF"/>
        </w:rPr>
        <w:t xml:space="preserve"> να προχωρήσουμε όλοι μαζί συναινετικά σε αποφάσεις. Ας μη μας δεσμεύουν οι πρώτες ψηφοφορίες, να δούμε ξανά τα άρθρα, να ξαναδούμε όλοι μας, και εμείς και εσείς, τις ψηφοφορίες ώστε να μπορέσουμε να φέρουμε ένα καλό Σύνταγμα, όχι για μας αλλά για τα παιδι</w:t>
      </w:r>
      <w:r>
        <w:rPr>
          <w:rFonts w:eastAsia="Times New Roman"/>
          <w:color w:val="222222"/>
          <w:szCs w:val="24"/>
          <w:shd w:val="clear" w:color="auto" w:fill="FFFFFF"/>
        </w:rPr>
        <w:t>ά μας, τα εγγόνια μας, γιατί το Σύνταγμα πάντα μένει και μένει στην ιστορία.</w:t>
      </w:r>
    </w:p>
    <w:p w14:paraId="19C9A9D9"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 για την προσοχή σας.</w:t>
      </w:r>
    </w:p>
    <w:p w14:paraId="19C9A9DA" w14:textId="77777777" w:rsidR="005136E3" w:rsidRDefault="0098028A">
      <w:pPr>
        <w:spacing w:after="0" w:line="600" w:lineRule="auto"/>
        <w:ind w:firstLine="709"/>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της Νέας Δημοκρατίας)</w:t>
      </w:r>
    </w:p>
    <w:p w14:paraId="19C9A9DB" w14:textId="77777777" w:rsidR="005136E3" w:rsidRDefault="0098028A">
      <w:pPr>
        <w:spacing w:after="0" w:line="600" w:lineRule="auto"/>
        <w:ind w:firstLine="720"/>
        <w:jc w:val="both"/>
        <w:rPr>
          <w:rFonts w:eastAsia="Times New Roman"/>
          <w:color w:val="222222"/>
          <w:szCs w:val="24"/>
          <w:shd w:val="clear" w:color="auto" w:fill="FFFFFF"/>
        </w:rPr>
      </w:pPr>
      <w:r w:rsidRPr="00CF0CFD">
        <w:rPr>
          <w:rFonts w:eastAsia="Times New Roman"/>
          <w:b/>
          <w:color w:val="222222"/>
          <w:szCs w:val="24"/>
          <w:shd w:val="clear" w:color="auto" w:fill="FFFFFF"/>
        </w:rPr>
        <w:t>ΝΙΚΟΛΑΟΣ ΠΑΡΑΣΚΕΥΟΠΟΥΛΟΣ:</w:t>
      </w:r>
      <w:r>
        <w:rPr>
          <w:rFonts w:eastAsia="Times New Roman"/>
          <w:color w:val="222222"/>
          <w:szCs w:val="24"/>
          <w:shd w:val="clear" w:color="auto" w:fill="FFFFFF"/>
        </w:rPr>
        <w:t xml:space="preserve"> Κύριε Πρόεδρε, μου έκανε την τιμή να μου κάνει μια προσωπικ</w:t>
      </w:r>
      <w:r>
        <w:rPr>
          <w:rFonts w:eastAsia="Times New Roman"/>
          <w:color w:val="222222"/>
          <w:szCs w:val="24"/>
          <w:shd w:val="clear" w:color="auto" w:fill="FFFFFF"/>
        </w:rPr>
        <w:t xml:space="preserve">ή ερώτηση ο κ. </w:t>
      </w:r>
      <w:proofErr w:type="spellStart"/>
      <w:r>
        <w:rPr>
          <w:rFonts w:eastAsia="Times New Roman"/>
          <w:color w:val="222222"/>
          <w:szCs w:val="24"/>
          <w:shd w:val="clear" w:color="auto" w:fill="FFFFFF"/>
        </w:rPr>
        <w:t>Τραγάκης</w:t>
      </w:r>
      <w:proofErr w:type="spellEnd"/>
      <w:r>
        <w:rPr>
          <w:rFonts w:eastAsia="Times New Roman"/>
          <w:color w:val="222222"/>
          <w:szCs w:val="24"/>
          <w:shd w:val="clear" w:color="auto" w:fill="FFFFFF"/>
        </w:rPr>
        <w:t xml:space="preserve"> και θα ήθελα εντός δευτερολέπτου να του απαντήσω.</w:t>
      </w:r>
    </w:p>
    <w:p w14:paraId="19C9A9DC" w14:textId="77777777" w:rsidR="005136E3" w:rsidRDefault="0098028A">
      <w:pPr>
        <w:spacing w:after="0" w:line="600" w:lineRule="auto"/>
        <w:ind w:firstLine="720"/>
        <w:jc w:val="both"/>
        <w:rPr>
          <w:rFonts w:eastAsia="Times New Roman"/>
          <w:color w:val="222222"/>
          <w:szCs w:val="24"/>
          <w:shd w:val="clear" w:color="auto" w:fill="FFFFFF"/>
        </w:rPr>
      </w:pPr>
      <w:r w:rsidRPr="004074BF">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Κύριε Παρασκευόπουλε, θα πάρουν το λόγο οι Κοινοβουλευτικοί Εκπρόσωποι. Θα σας δώσω τον λόγο, αλλά να ολοκληρώσουμε τον κύκλο αυτό. Να μου το υπενθυμ</w:t>
      </w:r>
      <w:r>
        <w:rPr>
          <w:rFonts w:eastAsia="Times New Roman"/>
          <w:color w:val="222222"/>
          <w:szCs w:val="24"/>
          <w:shd w:val="clear" w:color="auto" w:fill="FFFFFF"/>
        </w:rPr>
        <w:t>ίσετε δι</w:t>
      </w:r>
      <w:r>
        <w:rPr>
          <w:rFonts w:eastAsia="Times New Roman"/>
          <w:color w:val="222222"/>
          <w:szCs w:val="24"/>
          <w:shd w:val="clear" w:color="auto" w:fill="FFFFFF"/>
        </w:rPr>
        <w:t>ά</w:t>
      </w:r>
      <w:r>
        <w:rPr>
          <w:rFonts w:eastAsia="Times New Roman"/>
          <w:color w:val="222222"/>
          <w:szCs w:val="24"/>
          <w:shd w:val="clear" w:color="auto" w:fill="FFFFFF"/>
        </w:rPr>
        <w:t xml:space="preserve"> ανατάσεως της χειρός και θα σας δώσω τον λόγο.</w:t>
      </w:r>
    </w:p>
    <w:p w14:paraId="19C9A9DD"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Είχα προαναγγείλει τον κ. Παπαθεοδώρου. Είχε ζητήσει και ο κ. Βενιζέλος τον λόγο.</w:t>
      </w:r>
    </w:p>
    <w:p w14:paraId="19C9A9DE"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εάν δεν έχετε αντίρρηση, να κλείσουμε με τους τρεις του Προεδρείου και αμέσως μετά θα καλέσω εσάς το Β</w:t>
      </w:r>
      <w:r>
        <w:rPr>
          <w:rFonts w:eastAsia="Times New Roman"/>
          <w:color w:val="222222"/>
          <w:szCs w:val="24"/>
          <w:shd w:val="clear" w:color="auto" w:fill="FFFFFF"/>
        </w:rPr>
        <w:t>ήμα.</w:t>
      </w:r>
    </w:p>
    <w:p w14:paraId="19C9A9DF" w14:textId="77777777" w:rsidR="005136E3" w:rsidRDefault="0098028A">
      <w:pPr>
        <w:spacing w:after="0" w:line="600" w:lineRule="auto"/>
        <w:ind w:firstLine="720"/>
        <w:jc w:val="both"/>
        <w:rPr>
          <w:rFonts w:eastAsia="Times New Roman"/>
          <w:color w:val="222222"/>
          <w:szCs w:val="24"/>
          <w:shd w:val="clear" w:color="auto" w:fill="FFFFFF"/>
        </w:rPr>
      </w:pPr>
      <w:r w:rsidRPr="004074BF">
        <w:rPr>
          <w:rFonts w:eastAsia="Times New Roman"/>
          <w:b/>
          <w:color w:val="222222"/>
          <w:szCs w:val="24"/>
          <w:shd w:val="clear" w:color="auto" w:fill="FFFFFF"/>
        </w:rPr>
        <w:t>ΕΥΑΓΓΕΛΟΣ ΒΕΝΙΖΕΛΟΣ:</w:t>
      </w:r>
      <w:r>
        <w:rPr>
          <w:rFonts w:eastAsia="Times New Roman"/>
          <w:color w:val="222222"/>
          <w:szCs w:val="24"/>
          <w:shd w:val="clear" w:color="auto" w:fill="FFFFFF"/>
        </w:rPr>
        <w:t xml:space="preserve"> Δεν έχω αντίρρηση, κύριε Πρόεδρε.</w:t>
      </w:r>
    </w:p>
    <w:p w14:paraId="19C9A9E0" w14:textId="77777777" w:rsidR="005136E3" w:rsidRDefault="0098028A">
      <w:pPr>
        <w:spacing w:after="0"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Κ</w:t>
      </w:r>
      <w:r w:rsidRPr="000E6D73">
        <w:rPr>
          <w:rFonts w:eastAsia="Times New Roman"/>
          <w:color w:val="222222"/>
          <w:szCs w:val="24"/>
          <w:shd w:val="clear" w:color="auto" w:fill="FFFFFF"/>
        </w:rPr>
        <w:t>αλώς.</w:t>
      </w:r>
    </w:p>
    <w:p w14:paraId="19C9A9E1"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ακολουθήσει ο κ. Καλογήρου που έχει ζητήσει τον λόγο. Μετά τον κ. Παπαθεοδώρου, για ένα λεπτό, θα δώσω το λόγο στον κ. Παρασκευόπουλο.</w:t>
      </w:r>
    </w:p>
    <w:p w14:paraId="19C9A9E2"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r>
        <w:rPr>
          <w:rFonts w:eastAsia="Times New Roman"/>
          <w:color w:val="222222"/>
          <w:szCs w:val="24"/>
          <w:shd w:val="clear" w:color="auto" w:fill="FFFFFF"/>
        </w:rPr>
        <w:t>Παπαθεοδώρου, έχετε τον λόγο.</w:t>
      </w:r>
    </w:p>
    <w:p w14:paraId="19C9A9E3" w14:textId="77777777" w:rsidR="005136E3" w:rsidRDefault="0098028A">
      <w:pPr>
        <w:spacing w:after="0" w:line="600" w:lineRule="auto"/>
        <w:ind w:firstLine="720"/>
        <w:jc w:val="both"/>
        <w:rPr>
          <w:rFonts w:eastAsia="Times New Roman"/>
          <w:color w:val="222222"/>
          <w:szCs w:val="24"/>
          <w:shd w:val="clear" w:color="auto" w:fill="FFFFFF"/>
        </w:rPr>
      </w:pPr>
      <w:r w:rsidRPr="00C568CF">
        <w:rPr>
          <w:rFonts w:eastAsia="Times New Roman"/>
          <w:b/>
          <w:color w:val="222222"/>
          <w:szCs w:val="24"/>
          <w:shd w:val="clear" w:color="auto" w:fill="FFFFFF"/>
        </w:rPr>
        <w:t>ΘΕΟΔΩΡΟΣ ΠΑΠΑΘΕΟΔΩΡΟΥ:</w:t>
      </w:r>
      <w:r>
        <w:rPr>
          <w:rFonts w:eastAsia="Times New Roman"/>
          <w:color w:val="222222"/>
          <w:szCs w:val="24"/>
          <w:shd w:val="clear" w:color="auto" w:fill="FFFFFF"/>
        </w:rPr>
        <w:t xml:space="preserve"> Ευχαριστώ, κύριε Πρόεδρε.</w:t>
      </w:r>
    </w:p>
    <w:p w14:paraId="19C9A9E4"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προσερχόμαστε στη δεύτερη και τελική ψηφοφορία κατά την οποία, σύμφωνα με το άρθρο 110 παράγραφος 2 του Συντάγματος, η Βουλή διαπιστώνει την ανάγκη </w:t>
      </w:r>
      <w:r>
        <w:rPr>
          <w:rFonts w:eastAsia="Times New Roman"/>
          <w:color w:val="222222"/>
          <w:szCs w:val="24"/>
          <w:shd w:val="clear" w:color="auto" w:fill="FFFFFF"/>
        </w:rPr>
        <w:t>αναθεώρησης του Συντάγματος και με τη σημερινή της απόφαση καθορίζει ειδικά τις διατάξεις που πρέπει να αναθεωρηθούν.</w:t>
      </w:r>
    </w:p>
    <w:p w14:paraId="19C9A9E5"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εκπνοή της τελευταίας Συνόδου της Βουλής, που προέκυψε από τις εκλογές του Σεπτεμβρίου του 2015, το εγχείρημα της αναθεωρητικής διαδι</w:t>
      </w:r>
      <w:r>
        <w:rPr>
          <w:rFonts w:eastAsia="Times New Roman"/>
          <w:color w:val="222222"/>
          <w:szCs w:val="24"/>
          <w:shd w:val="clear" w:color="auto" w:fill="FFFFFF"/>
        </w:rPr>
        <w:t xml:space="preserve">κασίας εξελίχθηκε εν μέσω μιας γενικευμένης αδιαφορίας από πλευράς κοινωνίας και πολιτών, μειωμένου -και δεν πιστεύω ότι αυτό μπορεί να μας εκπλήσσει- ενδιαφέροντος από πλευράς επιστημονικών και συλλογικών φορέων, </w:t>
      </w:r>
      <w:proofErr w:type="spellStart"/>
      <w:r>
        <w:rPr>
          <w:rFonts w:eastAsia="Times New Roman"/>
          <w:color w:val="222222"/>
          <w:szCs w:val="24"/>
          <w:shd w:val="clear" w:color="auto" w:fill="FFFFFF"/>
        </w:rPr>
        <w:t>εργαλειακής</w:t>
      </w:r>
      <w:proofErr w:type="spellEnd"/>
      <w:r>
        <w:rPr>
          <w:rFonts w:eastAsia="Times New Roman"/>
          <w:color w:val="222222"/>
          <w:szCs w:val="24"/>
          <w:shd w:val="clear" w:color="auto" w:fill="FFFFFF"/>
        </w:rPr>
        <w:t xml:space="preserve"> αξιοποίησης από πλευράς Κυβέρν</w:t>
      </w:r>
      <w:r>
        <w:rPr>
          <w:rFonts w:eastAsia="Times New Roman"/>
          <w:color w:val="222222"/>
          <w:szCs w:val="24"/>
          <w:shd w:val="clear" w:color="auto" w:fill="FFFFFF"/>
        </w:rPr>
        <w:t xml:space="preserve">ησης και </w:t>
      </w:r>
      <w:r>
        <w:rPr>
          <w:rFonts w:eastAsia="Times New Roman"/>
          <w:color w:val="222222"/>
          <w:szCs w:val="24"/>
          <w:shd w:val="clear" w:color="auto" w:fill="FFFFFF"/>
        </w:rPr>
        <w:lastRenderedPageBreak/>
        <w:t xml:space="preserve">περιορισμένου χρόνου στην </w:t>
      </w:r>
      <w:r>
        <w:rPr>
          <w:rFonts w:eastAsia="Times New Roman"/>
          <w:color w:val="222222"/>
          <w:szCs w:val="24"/>
          <w:shd w:val="clear" w:color="auto" w:fill="FFFFFF"/>
        </w:rPr>
        <w:t>Ε</w:t>
      </w:r>
      <w:r>
        <w:rPr>
          <w:rFonts w:eastAsia="Times New Roman"/>
          <w:color w:val="222222"/>
          <w:szCs w:val="24"/>
          <w:shd w:val="clear" w:color="auto" w:fill="FFFFFF"/>
        </w:rPr>
        <w:t>πιτροπή Αναθεώρησης του Συντάγματος, παρά το ήπιο κλίμα που επικράτησε κατά τις συνεδριάσεις της.</w:t>
      </w:r>
    </w:p>
    <w:p w14:paraId="19C9A9E6"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περίμενε κανείς, κυρίες και κύριοι συνάδελφοι -και κυρίως οι πολίτες το περιμένουν- ότι σε μία χώρα όπως η Ελλάδα που τ</w:t>
      </w:r>
      <w:r>
        <w:rPr>
          <w:rFonts w:eastAsia="Times New Roman"/>
          <w:color w:val="222222"/>
          <w:szCs w:val="24"/>
          <w:shd w:val="clear" w:color="auto" w:fill="FFFFFF"/>
        </w:rPr>
        <w:t xml:space="preserve">αλανίζεται επί μία δεκαετία από μία βαθιά πολιτική, οικονομική, κοινωνική και </w:t>
      </w:r>
      <w:proofErr w:type="spellStart"/>
      <w:r>
        <w:rPr>
          <w:rFonts w:eastAsia="Times New Roman"/>
          <w:color w:val="222222"/>
          <w:szCs w:val="24"/>
          <w:shd w:val="clear" w:color="auto" w:fill="FFFFFF"/>
        </w:rPr>
        <w:t>αξιακή</w:t>
      </w:r>
      <w:proofErr w:type="spellEnd"/>
      <w:r>
        <w:rPr>
          <w:rFonts w:eastAsia="Times New Roman"/>
          <w:color w:val="222222"/>
          <w:szCs w:val="24"/>
          <w:shd w:val="clear" w:color="auto" w:fill="FFFFFF"/>
        </w:rPr>
        <w:t xml:space="preserve"> κρίση, που πληγώθηκε από τον πολιτικό και κοινωνικό διχασμό και τις συνέπειες της χρεοκοπίας, η </w:t>
      </w:r>
      <w:r>
        <w:rPr>
          <w:rFonts w:eastAsia="Times New Roman"/>
          <w:color w:val="222222"/>
          <w:szCs w:val="24"/>
          <w:shd w:val="clear" w:color="auto" w:fill="FFFFFF"/>
        </w:rPr>
        <w:t>Α</w:t>
      </w:r>
      <w:r>
        <w:rPr>
          <w:rFonts w:eastAsia="Times New Roman"/>
          <w:color w:val="222222"/>
          <w:szCs w:val="24"/>
          <w:shd w:val="clear" w:color="auto" w:fill="FFFFFF"/>
        </w:rPr>
        <w:t>ναθεώρηση του Συντάγματος να ήταν μία μεγάλη ευκαιρία για το πολιτικό σύστ</w:t>
      </w:r>
      <w:r>
        <w:rPr>
          <w:rFonts w:eastAsia="Times New Roman"/>
          <w:color w:val="222222"/>
          <w:szCs w:val="24"/>
          <w:shd w:val="clear" w:color="auto" w:fill="FFFFFF"/>
        </w:rPr>
        <w:t>ημα και τη Βουλή να επαναπροσδιορίσει το μέλλον της χώρας με όρους ανανέωσης, ανάπτυξης και ευημερίας.</w:t>
      </w:r>
    </w:p>
    <w:p w14:paraId="19C9A9E7" w14:textId="77777777" w:rsidR="005136E3" w:rsidRDefault="0098028A">
      <w:pPr>
        <w:spacing w:after="0" w:line="600" w:lineRule="auto"/>
        <w:ind w:firstLine="720"/>
        <w:jc w:val="both"/>
        <w:rPr>
          <w:rFonts w:eastAsia="Times New Roman"/>
          <w:szCs w:val="24"/>
        </w:rPr>
      </w:pPr>
      <w:r>
        <w:rPr>
          <w:rFonts w:eastAsia="Times New Roman"/>
          <w:szCs w:val="24"/>
        </w:rPr>
        <w:t xml:space="preserve">Θα περίμενε κανείς ότι η </w:t>
      </w:r>
      <w:r>
        <w:rPr>
          <w:rFonts w:eastAsia="Times New Roman"/>
          <w:szCs w:val="24"/>
        </w:rPr>
        <w:t>Α</w:t>
      </w:r>
      <w:r>
        <w:rPr>
          <w:rFonts w:eastAsia="Times New Roman"/>
          <w:szCs w:val="24"/>
        </w:rPr>
        <w:t>ναθεώρηση του Συντάγματος θα μπορούσε να γίνει μια νέα αφετηρία που θα επουλώνει πληγές, θα σηματοδοτεί μεγάλες εθνικές συναινέ</w:t>
      </w:r>
      <w:r>
        <w:rPr>
          <w:rFonts w:eastAsia="Times New Roman"/>
          <w:szCs w:val="24"/>
        </w:rPr>
        <w:t xml:space="preserve">σεις και τομές στο κράτος, στην οργάνωση των θεσμών, στην λειτουργία της </w:t>
      </w:r>
      <w:r>
        <w:rPr>
          <w:rFonts w:eastAsia="Times New Roman"/>
          <w:szCs w:val="24"/>
        </w:rPr>
        <w:t>δ</w:t>
      </w:r>
      <w:r>
        <w:rPr>
          <w:rFonts w:eastAsia="Times New Roman"/>
          <w:szCs w:val="24"/>
        </w:rPr>
        <w:t>ημοκρατίας και θα επικεντρωνόταν στον πολίτη ως πολιτικό, οικονομικό και κοινωνικό υποκείμενο.</w:t>
      </w:r>
    </w:p>
    <w:p w14:paraId="19C9A9E8" w14:textId="77777777" w:rsidR="005136E3" w:rsidRDefault="0098028A">
      <w:pPr>
        <w:spacing w:after="0" w:line="600" w:lineRule="auto"/>
        <w:ind w:firstLine="720"/>
        <w:jc w:val="both"/>
        <w:rPr>
          <w:rFonts w:eastAsia="Times New Roman"/>
          <w:szCs w:val="24"/>
        </w:rPr>
      </w:pPr>
      <w:r>
        <w:rPr>
          <w:rFonts w:eastAsia="Times New Roman"/>
          <w:szCs w:val="24"/>
        </w:rPr>
        <w:lastRenderedPageBreak/>
        <w:t>Θα ανέμενε</w:t>
      </w:r>
      <w:r w:rsidRPr="00FD0A8C">
        <w:rPr>
          <w:rFonts w:eastAsia="Times New Roman"/>
          <w:szCs w:val="24"/>
        </w:rPr>
        <w:t>,</w:t>
      </w:r>
      <w:r>
        <w:rPr>
          <w:rFonts w:eastAsia="Times New Roman"/>
          <w:szCs w:val="24"/>
        </w:rPr>
        <w:t xml:space="preserve"> επίσης, κανείς ότι αυτή η </w:t>
      </w:r>
      <w:r>
        <w:rPr>
          <w:rFonts w:eastAsia="Times New Roman"/>
          <w:szCs w:val="24"/>
        </w:rPr>
        <w:t>Α</w:t>
      </w:r>
      <w:r>
        <w:rPr>
          <w:rFonts w:eastAsia="Times New Roman"/>
          <w:szCs w:val="24"/>
        </w:rPr>
        <w:t>ναθεώρηση θα ήταν αναθεώρηση της εθνικής και πολ</w:t>
      </w:r>
      <w:r>
        <w:rPr>
          <w:rFonts w:eastAsia="Times New Roman"/>
          <w:szCs w:val="24"/>
        </w:rPr>
        <w:t>ιτικής αυτογνωσίας με συνείδηση της υποχρέωσης των Κοινοβουλευτικών Ομάδων να ανταποκριθούν στις ανάγκες του εκσυγχρονισμού του Συντάγματος, του εκσυγχρονισμού των θεσμών και της δημοκρατίας.</w:t>
      </w:r>
    </w:p>
    <w:p w14:paraId="19C9A9E9" w14:textId="77777777" w:rsidR="005136E3" w:rsidRDefault="0098028A">
      <w:pPr>
        <w:spacing w:after="0" w:line="600" w:lineRule="auto"/>
        <w:ind w:firstLine="720"/>
        <w:jc w:val="both"/>
        <w:rPr>
          <w:rFonts w:eastAsia="Times New Roman"/>
          <w:szCs w:val="24"/>
        </w:rPr>
      </w:pPr>
      <w:r>
        <w:rPr>
          <w:rFonts w:eastAsia="Times New Roman"/>
          <w:szCs w:val="24"/>
        </w:rPr>
        <w:t>Σ</w:t>
      </w:r>
      <w:r w:rsidRPr="007244CF">
        <w:rPr>
          <w:rFonts w:eastAsia="Times New Roman"/>
          <w:szCs w:val="24"/>
        </w:rPr>
        <w:t xml:space="preserve">ε αυτή τη </w:t>
      </w:r>
      <w:r>
        <w:rPr>
          <w:rFonts w:eastAsia="Times New Roman"/>
          <w:szCs w:val="24"/>
        </w:rPr>
        <w:t>σ</w:t>
      </w:r>
      <w:r w:rsidRPr="007244CF">
        <w:rPr>
          <w:rFonts w:eastAsia="Times New Roman"/>
          <w:szCs w:val="24"/>
        </w:rPr>
        <w:t xml:space="preserve">υνταγματική </w:t>
      </w:r>
      <w:r>
        <w:rPr>
          <w:rFonts w:eastAsia="Times New Roman"/>
          <w:szCs w:val="24"/>
        </w:rPr>
        <w:t>Α</w:t>
      </w:r>
      <w:r w:rsidRPr="007244CF">
        <w:rPr>
          <w:rFonts w:eastAsia="Times New Roman"/>
          <w:szCs w:val="24"/>
        </w:rPr>
        <w:t xml:space="preserve">ναθεώρηση δεν </w:t>
      </w:r>
      <w:r>
        <w:rPr>
          <w:rFonts w:eastAsia="Times New Roman"/>
          <w:szCs w:val="24"/>
        </w:rPr>
        <w:t xml:space="preserve">υπήρξε </w:t>
      </w:r>
      <w:r w:rsidRPr="007244CF">
        <w:rPr>
          <w:rFonts w:eastAsia="Times New Roman"/>
          <w:szCs w:val="24"/>
        </w:rPr>
        <w:t>ούτε ώριμος χρόνος</w:t>
      </w:r>
      <w:r w:rsidRPr="007244CF">
        <w:rPr>
          <w:rFonts w:eastAsia="Times New Roman"/>
          <w:szCs w:val="24"/>
        </w:rPr>
        <w:t xml:space="preserve"> διαβούλευσης</w:t>
      </w:r>
      <w:r>
        <w:rPr>
          <w:rFonts w:eastAsia="Times New Roman"/>
          <w:szCs w:val="24"/>
        </w:rPr>
        <w:t>,</w:t>
      </w:r>
      <w:r w:rsidRPr="007244CF">
        <w:rPr>
          <w:rFonts w:eastAsia="Times New Roman"/>
          <w:szCs w:val="24"/>
        </w:rPr>
        <w:t xml:space="preserve"> αλλά ούτε και εκείνες οι ευρείες συναινέσεις μεταξύ των κομμάτων που θα καθιστούσαν το εγχείρημα ένα</w:t>
      </w:r>
      <w:r>
        <w:rPr>
          <w:rFonts w:eastAsia="Times New Roman"/>
          <w:szCs w:val="24"/>
        </w:rPr>
        <w:t>ν</w:t>
      </w:r>
      <w:r w:rsidRPr="007244CF">
        <w:rPr>
          <w:rFonts w:eastAsia="Times New Roman"/>
          <w:szCs w:val="24"/>
        </w:rPr>
        <w:t xml:space="preserve"> σταθμό στην πορεία της οργάνωσης της δημοκρατίας</w:t>
      </w:r>
      <w:r>
        <w:rPr>
          <w:rFonts w:eastAsia="Times New Roman"/>
          <w:szCs w:val="24"/>
        </w:rPr>
        <w:t>,</w:t>
      </w:r>
      <w:r w:rsidRPr="007244CF">
        <w:rPr>
          <w:rFonts w:eastAsia="Times New Roman"/>
          <w:szCs w:val="24"/>
        </w:rPr>
        <w:t xml:space="preserve"> της εξέλιξης των σχέσεων διοίκησης και πολιτών</w:t>
      </w:r>
      <w:r>
        <w:rPr>
          <w:rFonts w:eastAsia="Times New Roman"/>
          <w:szCs w:val="24"/>
        </w:rPr>
        <w:t>,</w:t>
      </w:r>
      <w:r w:rsidRPr="007244CF">
        <w:rPr>
          <w:rFonts w:eastAsia="Times New Roman"/>
          <w:szCs w:val="24"/>
        </w:rPr>
        <w:t xml:space="preserve"> της ανανέωσης των κοινοβουλευτικών </w:t>
      </w:r>
      <w:r>
        <w:rPr>
          <w:rFonts w:eastAsia="Times New Roman"/>
          <w:szCs w:val="24"/>
        </w:rPr>
        <w:t>θ</w:t>
      </w:r>
      <w:r w:rsidRPr="007244CF">
        <w:rPr>
          <w:rFonts w:eastAsia="Times New Roman"/>
          <w:szCs w:val="24"/>
        </w:rPr>
        <w:t>εσμών</w:t>
      </w:r>
      <w:r w:rsidRPr="007244CF">
        <w:rPr>
          <w:rFonts w:eastAsia="Times New Roman"/>
          <w:szCs w:val="24"/>
        </w:rPr>
        <w:t xml:space="preserve"> και της εμβάθυνσης των δικαιωμάτων και ελευθεριών των πολιτών</w:t>
      </w:r>
      <w:r>
        <w:rPr>
          <w:rFonts w:eastAsia="Times New Roman"/>
          <w:szCs w:val="24"/>
        </w:rPr>
        <w:t>.</w:t>
      </w:r>
    </w:p>
    <w:p w14:paraId="19C9A9EA" w14:textId="77777777" w:rsidR="005136E3" w:rsidRDefault="0098028A">
      <w:pPr>
        <w:spacing w:after="0" w:line="600" w:lineRule="auto"/>
        <w:ind w:firstLine="720"/>
        <w:jc w:val="both"/>
        <w:rPr>
          <w:rFonts w:eastAsia="Times New Roman"/>
          <w:szCs w:val="24"/>
        </w:rPr>
      </w:pPr>
      <w:r>
        <w:rPr>
          <w:rFonts w:eastAsia="Times New Roman"/>
          <w:szCs w:val="24"/>
        </w:rPr>
        <w:t xml:space="preserve">Αντίθετα, </w:t>
      </w:r>
      <w:r w:rsidRPr="007244CF">
        <w:rPr>
          <w:rFonts w:eastAsia="Times New Roman"/>
          <w:szCs w:val="24"/>
        </w:rPr>
        <w:t>σε πολλές περιπτώσεις</w:t>
      </w:r>
      <w:r>
        <w:rPr>
          <w:rFonts w:eastAsia="Times New Roman"/>
          <w:szCs w:val="24"/>
        </w:rPr>
        <w:t>,</w:t>
      </w:r>
      <w:r w:rsidRPr="007244CF">
        <w:rPr>
          <w:rFonts w:eastAsia="Times New Roman"/>
          <w:szCs w:val="24"/>
        </w:rPr>
        <w:t xml:space="preserve"> σε πολλές περιστάσεις της αναθεωρητικής διαδικασίας επικράτησαν οι κομματικές σκοπιμότητες της Κυβέρνησης</w:t>
      </w:r>
      <w:r>
        <w:rPr>
          <w:rFonts w:eastAsia="Times New Roman"/>
          <w:szCs w:val="24"/>
        </w:rPr>
        <w:t>,</w:t>
      </w:r>
      <w:r w:rsidRPr="007244CF">
        <w:rPr>
          <w:rFonts w:eastAsia="Times New Roman"/>
          <w:szCs w:val="24"/>
        </w:rPr>
        <w:t xml:space="preserve"> οι ιδιοτελείς </w:t>
      </w:r>
      <w:r>
        <w:rPr>
          <w:rFonts w:eastAsia="Times New Roman"/>
          <w:szCs w:val="24"/>
        </w:rPr>
        <w:t xml:space="preserve">αξιοποιήσεις </w:t>
      </w:r>
      <w:r w:rsidRPr="007244CF">
        <w:rPr>
          <w:rFonts w:eastAsia="Times New Roman"/>
          <w:szCs w:val="24"/>
        </w:rPr>
        <w:t>των συνταγματικών προβλέψ</w:t>
      </w:r>
      <w:r w:rsidRPr="007244CF">
        <w:rPr>
          <w:rFonts w:eastAsia="Times New Roman"/>
          <w:szCs w:val="24"/>
        </w:rPr>
        <w:t>εων</w:t>
      </w:r>
      <w:r>
        <w:rPr>
          <w:rFonts w:eastAsia="Times New Roman"/>
          <w:szCs w:val="24"/>
        </w:rPr>
        <w:t>.</w:t>
      </w:r>
      <w:r w:rsidRPr="007244CF">
        <w:rPr>
          <w:rFonts w:eastAsia="Times New Roman"/>
          <w:szCs w:val="24"/>
        </w:rPr>
        <w:t xml:space="preserve"> Επικράτησε τελικά ένας συνταγματικός λαϊκισμός</w:t>
      </w:r>
      <w:r>
        <w:rPr>
          <w:rFonts w:eastAsia="Times New Roman"/>
          <w:szCs w:val="24"/>
        </w:rPr>
        <w:t>,</w:t>
      </w:r>
      <w:r w:rsidRPr="007244CF">
        <w:rPr>
          <w:rFonts w:eastAsia="Times New Roman"/>
          <w:szCs w:val="24"/>
        </w:rPr>
        <w:t xml:space="preserve"> του οποίου κύριος εκφραστής παραμένει η Κυβέρνηση και ο οποίος μετατράπηκε σε μηχανισμό αλλοίωσης των μεγάλων θεσμικών κατακτήσεων της Μεταπολίτευσης και </w:t>
      </w:r>
      <w:r w:rsidRPr="007244CF">
        <w:rPr>
          <w:rFonts w:eastAsia="Times New Roman"/>
          <w:szCs w:val="24"/>
        </w:rPr>
        <w:lastRenderedPageBreak/>
        <w:t xml:space="preserve">αμφισβήτησης των θεμελιωδών </w:t>
      </w:r>
      <w:r>
        <w:rPr>
          <w:rFonts w:eastAsia="Times New Roman"/>
          <w:szCs w:val="24"/>
        </w:rPr>
        <w:t xml:space="preserve">αρχών </w:t>
      </w:r>
      <w:r w:rsidRPr="007244CF">
        <w:rPr>
          <w:rFonts w:eastAsia="Times New Roman"/>
          <w:szCs w:val="24"/>
        </w:rPr>
        <w:t xml:space="preserve">της </w:t>
      </w:r>
      <w:r w:rsidRPr="007244CF">
        <w:rPr>
          <w:rFonts w:eastAsia="Times New Roman"/>
          <w:szCs w:val="24"/>
        </w:rPr>
        <w:t>κοινοβουλευτικής δημοκρατίας</w:t>
      </w:r>
      <w:r>
        <w:rPr>
          <w:rFonts w:eastAsia="Times New Roman"/>
          <w:szCs w:val="24"/>
        </w:rPr>
        <w:t>.</w:t>
      </w:r>
    </w:p>
    <w:p w14:paraId="19C9A9EB" w14:textId="77777777" w:rsidR="005136E3" w:rsidRDefault="0098028A">
      <w:pPr>
        <w:spacing w:after="0" w:line="600" w:lineRule="auto"/>
        <w:ind w:firstLine="720"/>
        <w:jc w:val="both"/>
        <w:rPr>
          <w:rFonts w:eastAsia="Times New Roman"/>
          <w:szCs w:val="24"/>
        </w:rPr>
      </w:pPr>
      <w:r>
        <w:rPr>
          <w:rFonts w:eastAsia="Times New Roman"/>
          <w:szCs w:val="24"/>
        </w:rPr>
        <w:t>Δ</w:t>
      </w:r>
      <w:r w:rsidRPr="007244CF">
        <w:rPr>
          <w:rFonts w:eastAsia="Times New Roman"/>
          <w:szCs w:val="24"/>
        </w:rPr>
        <w:t>εν πρέπει να ξεχνάμε</w:t>
      </w:r>
      <w:r>
        <w:rPr>
          <w:rFonts w:eastAsia="Times New Roman"/>
          <w:szCs w:val="24"/>
        </w:rPr>
        <w:t>,</w:t>
      </w:r>
      <w:r w:rsidRPr="007244CF">
        <w:rPr>
          <w:rFonts w:eastAsia="Times New Roman"/>
          <w:szCs w:val="24"/>
        </w:rPr>
        <w:t xml:space="preserve"> κυρίες και κύριοι συνάδελφοι</w:t>
      </w:r>
      <w:r>
        <w:rPr>
          <w:rFonts w:eastAsia="Times New Roman"/>
          <w:szCs w:val="24"/>
        </w:rPr>
        <w:t>,</w:t>
      </w:r>
      <w:r w:rsidRPr="007244CF">
        <w:rPr>
          <w:rFonts w:eastAsia="Times New Roman"/>
          <w:szCs w:val="24"/>
        </w:rPr>
        <w:t xml:space="preserve"> ότι αυτή η </w:t>
      </w:r>
      <w:r>
        <w:rPr>
          <w:rFonts w:eastAsia="Times New Roman"/>
          <w:szCs w:val="24"/>
        </w:rPr>
        <w:t>σ</w:t>
      </w:r>
      <w:r w:rsidRPr="007244CF">
        <w:rPr>
          <w:rFonts w:eastAsia="Times New Roman"/>
          <w:szCs w:val="24"/>
        </w:rPr>
        <w:t xml:space="preserve">υνταγματική </w:t>
      </w:r>
      <w:r>
        <w:rPr>
          <w:rFonts w:eastAsia="Times New Roman"/>
          <w:szCs w:val="24"/>
        </w:rPr>
        <w:t>Α</w:t>
      </w:r>
      <w:r w:rsidRPr="007244CF">
        <w:rPr>
          <w:rFonts w:eastAsia="Times New Roman"/>
          <w:szCs w:val="24"/>
        </w:rPr>
        <w:t xml:space="preserve">ναθεώρηση εξελίχθηκε και ολοκληρώνεται στην πρώτη της φάση σήμερα από μία μειοψηφική </w:t>
      </w:r>
      <w:r>
        <w:rPr>
          <w:rFonts w:eastAsia="Times New Roman"/>
          <w:szCs w:val="24"/>
        </w:rPr>
        <w:t>Κ</w:t>
      </w:r>
      <w:r w:rsidRPr="007244CF">
        <w:rPr>
          <w:rFonts w:eastAsia="Times New Roman"/>
          <w:szCs w:val="24"/>
        </w:rPr>
        <w:t xml:space="preserve">υβέρνηση και μία </w:t>
      </w:r>
      <w:r>
        <w:rPr>
          <w:rFonts w:eastAsia="Times New Roman"/>
          <w:szCs w:val="24"/>
        </w:rPr>
        <w:t>Π</w:t>
      </w:r>
      <w:r w:rsidRPr="007244CF">
        <w:rPr>
          <w:rFonts w:eastAsia="Times New Roman"/>
          <w:szCs w:val="24"/>
        </w:rPr>
        <w:t>λειοψηφία που σχηματίστηκε από τη συνεχή κιν</w:t>
      </w:r>
      <w:r w:rsidRPr="007244CF">
        <w:rPr>
          <w:rFonts w:eastAsia="Times New Roman"/>
          <w:szCs w:val="24"/>
        </w:rPr>
        <w:t>ητικότητα Βουλευτών και Υπουργών</w:t>
      </w:r>
      <w:r>
        <w:rPr>
          <w:rFonts w:eastAsia="Times New Roman"/>
          <w:szCs w:val="24"/>
        </w:rPr>
        <w:t>,</w:t>
      </w:r>
      <w:r w:rsidRPr="007244CF">
        <w:rPr>
          <w:rFonts w:eastAsia="Times New Roman"/>
          <w:szCs w:val="24"/>
        </w:rPr>
        <w:t xml:space="preserve"> από μία διαδικασία διάλυσης Κοινοβουλευτικών Ομάδων και ευθεί</w:t>
      </w:r>
      <w:r>
        <w:rPr>
          <w:rFonts w:eastAsia="Times New Roman"/>
          <w:szCs w:val="24"/>
        </w:rPr>
        <w:t>α</w:t>
      </w:r>
      <w:r w:rsidRPr="007244CF">
        <w:rPr>
          <w:rFonts w:eastAsia="Times New Roman"/>
          <w:szCs w:val="24"/>
        </w:rPr>
        <w:t>ς επίθεσ</w:t>
      </w:r>
      <w:r>
        <w:rPr>
          <w:rFonts w:eastAsia="Times New Roman"/>
          <w:szCs w:val="24"/>
        </w:rPr>
        <w:t>η</w:t>
      </w:r>
      <w:r w:rsidRPr="007244CF">
        <w:rPr>
          <w:rFonts w:eastAsia="Times New Roman"/>
          <w:szCs w:val="24"/>
        </w:rPr>
        <w:t xml:space="preserve">ς </w:t>
      </w:r>
      <w:r>
        <w:rPr>
          <w:rFonts w:eastAsia="Times New Roman"/>
          <w:szCs w:val="24"/>
        </w:rPr>
        <w:t xml:space="preserve">και </w:t>
      </w:r>
      <w:r w:rsidRPr="007244CF">
        <w:rPr>
          <w:rFonts w:eastAsia="Times New Roman"/>
          <w:szCs w:val="24"/>
        </w:rPr>
        <w:t xml:space="preserve">υπονόμευσης </w:t>
      </w:r>
      <w:r>
        <w:rPr>
          <w:rFonts w:eastAsia="Times New Roman"/>
          <w:szCs w:val="24"/>
        </w:rPr>
        <w:t>α</w:t>
      </w:r>
      <w:r w:rsidRPr="007244CF">
        <w:rPr>
          <w:rFonts w:eastAsia="Times New Roman"/>
          <w:szCs w:val="24"/>
        </w:rPr>
        <w:t xml:space="preserve">πό πλευράς Υπουργών εναντίον των </w:t>
      </w:r>
      <w:r>
        <w:rPr>
          <w:rFonts w:eastAsia="Times New Roman"/>
          <w:szCs w:val="24"/>
        </w:rPr>
        <w:t>θ</w:t>
      </w:r>
      <w:r w:rsidRPr="007244CF">
        <w:rPr>
          <w:rFonts w:eastAsia="Times New Roman"/>
          <w:szCs w:val="24"/>
        </w:rPr>
        <w:t>εσμών και κυρίως εναν</w:t>
      </w:r>
      <w:r>
        <w:rPr>
          <w:rFonts w:eastAsia="Times New Roman"/>
          <w:szCs w:val="24"/>
        </w:rPr>
        <w:t>τίον του θεσμού της δικαιοσύνης.</w:t>
      </w:r>
    </w:p>
    <w:p w14:paraId="19C9A9EC" w14:textId="77777777" w:rsidR="005136E3" w:rsidRDefault="0098028A">
      <w:pPr>
        <w:spacing w:after="0" w:line="600" w:lineRule="auto"/>
        <w:ind w:firstLine="720"/>
        <w:jc w:val="both"/>
        <w:rPr>
          <w:rFonts w:eastAsia="Times New Roman"/>
          <w:szCs w:val="24"/>
        </w:rPr>
      </w:pPr>
      <w:r>
        <w:rPr>
          <w:rFonts w:eastAsia="Times New Roman"/>
          <w:szCs w:val="24"/>
        </w:rPr>
        <w:t xml:space="preserve">Σε αυτό το </w:t>
      </w:r>
      <w:r w:rsidRPr="007244CF">
        <w:rPr>
          <w:rFonts w:eastAsia="Times New Roman"/>
          <w:szCs w:val="24"/>
        </w:rPr>
        <w:t xml:space="preserve">πλαίσιο </w:t>
      </w:r>
      <w:r>
        <w:rPr>
          <w:rFonts w:eastAsia="Times New Roman"/>
          <w:szCs w:val="24"/>
        </w:rPr>
        <w:t>ε</w:t>
      </w:r>
      <w:r w:rsidRPr="007244CF">
        <w:rPr>
          <w:rFonts w:eastAsia="Times New Roman"/>
          <w:szCs w:val="24"/>
        </w:rPr>
        <w:t xml:space="preserve">πομένως </w:t>
      </w:r>
      <w:r>
        <w:rPr>
          <w:rFonts w:eastAsia="Times New Roman"/>
          <w:szCs w:val="24"/>
        </w:rPr>
        <w:t xml:space="preserve">τίποτα </w:t>
      </w:r>
      <w:r w:rsidRPr="007244CF">
        <w:rPr>
          <w:rFonts w:eastAsia="Times New Roman"/>
          <w:szCs w:val="24"/>
        </w:rPr>
        <w:t>δεν θυμίζ</w:t>
      </w:r>
      <w:r w:rsidRPr="007244CF">
        <w:rPr>
          <w:rFonts w:eastAsia="Times New Roman"/>
          <w:szCs w:val="24"/>
        </w:rPr>
        <w:t xml:space="preserve">ει κανονικότητα </w:t>
      </w:r>
      <w:r>
        <w:rPr>
          <w:rFonts w:eastAsia="Times New Roman"/>
          <w:szCs w:val="24"/>
        </w:rPr>
        <w:t>αναθεώρησης</w:t>
      </w:r>
      <w:r w:rsidRPr="007244CF">
        <w:rPr>
          <w:rFonts w:eastAsia="Times New Roman"/>
          <w:szCs w:val="24"/>
        </w:rPr>
        <w:t xml:space="preserve"> από αυτά που ακολούθησε επί της ουσίας η Κυβέρνηση</w:t>
      </w:r>
      <w:r>
        <w:rPr>
          <w:rFonts w:eastAsia="Times New Roman"/>
          <w:szCs w:val="24"/>
        </w:rPr>
        <w:t>,</w:t>
      </w:r>
      <w:r w:rsidRPr="007244CF">
        <w:rPr>
          <w:rFonts w:eastAsia="Times New Roman"/>
          <w:szCs w:val="24"/>
        </w:rPr>
        <w:t xml:space="preserve"> ούτε το πολιτικό </w:t>
      </w:r>
      <w:r>
        <w:rPr>
          <w:rFonts w:eastAsia="Times New Roman"/>
          <w:szCs w:val="24"/>
        </w:rPr>
        <w:t>π</w:t>
      </w:r>
      <w:r w:rsidRPr="007244CF">
        <w:rPr>
          <w:rFonts w:eastAsia="Times New Roman"/>
          <w:szCs w:val="24"/>
        </w:rPr>
        <w:t>λαίσιο</w:t>
      </w:r>
      <w:r>
        <w:rPr>
          <w:rFonts w:eastAsia="Times New Roman"/>
          <w:szCs w:val="24"/>
        </w:rPr>
        <w:t>,</w:t>
      </w:r>
      <w:r w:rsidRPr="007244CF">
        <w:rPr>
          <w:rFonts w:eastAsia="Times New Roman"/>
          <w:szCs w:val="24"/>
        </w:rPr>
        <w:t xml:space="preserve"> αλλά ούτε και η πραγματικότητα της στόχευσης</w:t>
      </w:r>
      <w:r>
        <w:rPr>
          <w:rFonts w:eastAsia="Times New Roman"/>
          <w:szCs w:val="24"/>
        </w:rPr>
        <w:t>,</w:t>
      </w:r>
      <w:r w:rsidRPr="007244CF">
        <w:rPr>
          <w:rFonts w:eastAsia="Times New Roman"/>
          <w:szCs w:val="24"/>
        </w:rPr>
        <w:t xml:space="preserve"> η οποία αντί να είναι προσανατολισμένη στο μέλλον</w:t>
      </w:r>
      <w:r>
        <w:rPr>
          <w:rFonts w:eastAsia="Times New Roman"/>
          <w:szCs w:val="24"/>
        </w:rPr>
        <w:t>,</w:t>
      </w:r>
      <w:r w:rsidRPr="007244CF">
        <w:rPr>
          <w:rFonts w:eastAsia="Times New Roman"/>
          <w:szCs w:val="24"/>
        </w:rPr>
        <w:t xml:space="preserve"> αποκτά χαρακτηριστικά πολιτικού </w:t>
      </w:r>
      <w:r>
        <w:rPr>
          <w:rFonts w:eastAsia="Times New Roman"/>
          <w:szCs w:val="24"/>
        </w:rPr>
        <w:t xml:space="preserve">αταβισμού: </w:t>
      </w:r>
      <w:r w:rsidRPr="007244CF">
        <w:rPr>
          <w:rFonts w:eastAsia="Times New Roman"/>
          <w:szCs w:val="24"/>
        </w:rPr>
        <w:t>να πάμε να</w:t>
      </w:r>
      <w:r w:rsidRPr="007244CF">
        <w:rPr>
          <w:rFonts w:eastAsia="Times New Roman"/>
          <w:szCs w:val="24"/>
        </w:rPr>
        <w:t xml:space="preserve"> λύσουμε προβλήματα του παρελθόντος είτε μεταξύ των κομματικών στοχεύσεων είτε μεταξύ του </w:t>
      </w:r>
      <w:r>
        <w:rPr>
          <w:rFonts w:eastAsia="Times New Roman"/>
          <w:szCs w:val="24"/>
        </w:rPr>
        <w:t>π</w:t>
      </w:r>
      <w:r w:rsidRPr="007244CF">
        <w:rPr>
          <w:rFonts w:eastAsia="Times New Roman"/>
          <w:szCs w:val="24"/>
        </w:rPr>
        <w:t xml:space="preserve">ολιτικού παρελθόντος της </w:t>
      </w:r>
      <w:r>
        <w:rPr>
          <w:rFonts w:eastAsia="Times New Roman"/>
          <w:szCs w:val="24"/>
        </w:rPr>
        <w:t>Π</w:t>
      </w:r>
      <w:r w:rsidRPr="007244CF">
        <w:rPr>
          <w:rFonts w:eastAsia="Times New Roman"/>
          <w:szCs w:val="24"/>
        </w:rPr>
        <w:t>λειοψηφίας</w:t>
      </w:r>
      <w:r>
        <w:rPr>
          <w:rFonts w:eastAsia="Times New Roman"/>
          <w:szCs w:val="24"/>
        </w:rPr>
        <w:t>.</w:t>
      </w:r>
    </w:p>
    <w:p w14:paraId="19C9A9ED" w14:textId="77777777" w:rsidR="005136E3" w:rsidRDefault="0098028A">
      <w:pPr>
        <w:spacing w:after="0" w:line="600" w:lineRule="auto"/>
        <w:ind w:firstLine="720"/>
        <w:jc w:val="both"/>
        <w:rPr>
          <w:rFonts w:eastAsia="Times New Roman"/>
          <w:szCs w:val="24"/>
        </w:rPr>
      </w:pPr>
      <w:r>
        <w:rPr>
          <w:rFonts w:eastAsia="Times New Roman"/>
          <w:szCs w:val="24"/>
        </w:rPr>
        <w:lastRenderedPageBreak/>
        <w:t>Το μόνο παρήγορο</w:t>
      </w:r>
      <w:r w:rsidRPr="007244CF">
        <w:rPr>
          <w:rFonts w:eastAsia="Times New Roman"/>
          <w:szCs w:val="24"/>
        </w:rPr>
        <w:t xml:space="preserve"> αυτή</w:t>
      </w:r>
      <w:r>
        <w:rPr>
          <w:rFonts w:eastAsia="Times New Roman"/>
          <w:szCs w:val="24"/>
        </w:rPr>
        <w:t>ς</w:t>
      </w:r>
      <w:r w:rsidRPr="007244CF">
        <w:rPr>
          <w:rFonts w:eastAsia="Times New Roman"/>
          <w:szCs w:val="24"/>
        </w:rPr>
        <w:t xml:space="preserve"> της διαδικασίας είναι ότι το ισχύον Σύνταγμα</w:t>
      </w:r>
      <w:r>
        <w:rPr>
          <w:rFonts w:eastAsia="Times New Roman"/>
          <w:szCs w:val="24"/>
        </w:rPr>
        <w:t xml:space="preserve"> αλλά και οι </w:t>
      </w:r>
      <w:r w:rsidRPr="007244CF">
        <w:rPr>
          <w:rFonts w:eastAsia="Times New Roman"/>
          <w:szCs w:val="24"/>
        </w:rPr>
        <w:t xml:space="preserve">ίδιοι οι θεσμοί επέδειξαν όλο αυτό το διάστημα </w:t>
      </w:r>
      <w:r w:rsidRPr="007244CF">
        <w:rPr>
          <w:rFonts w:eastAsia="Times New Roman"/>
          <w:szCs w:val="24"/>
        </w:rPr>
        <w:t>μία εξαιρετική ανθεκτικότητα απέναντι στις επιθέσεις φθοράς και υπονόμευσης προστατεύοντας τελικά με αυτό</w:t>
      </w:r>
      <w:r>
        <w:rPr>
          <w:rFonts w:eastAsia="Times New Roman"/>
          <w:szCs w:val="24"/>
        </w:rPr>
        <w:t>ν</w:t>
      </w:r>
      <w:r w:rsidRPr="007244CF">
        <w:rPr>
          <w:rFonts w:eastAsia="Times New Roman"/>
          <w:szCs w:val="24"/>
        </w:rPr>
        <w:t xml:space="preserve"> τον τρόπο την ίδια τη δημοκρατία</w:t>
      </w:r>
      <w:r>
        <w:rPr>
          <w:rFonts w:eastAsia="Times New Roman"/>
          <w:szCs w:val="24"/>
        </w:rPr>
        <w:t>.</w:t>
      </w:r>
    </w:p>
    <w:p w14:paraId="19C9A9EE" w14:textId="77777777" w:rsidR="005136E3" w:rsidRDefault="0098028A">
      <w:pPr>
        <w:spacing w:after="0" w:line="600" w:lineRule="auto"/>
        <w:ind w:firstLine="720"/>
        <w:jc w:val="both"/>
        <w:rPr>
          <w:rFonts w:eastAsia="Times New Roman"/>
          <w:szCs w:val="24"/>
        </w:rPr>
      </w:pPr>
      <w:r>
        <w:rPr>
          <w:rFonts w:eastAsia="Times New Roman"/>
          <w:szCs w:val="24"/>
        </w:rPr>
        <w:t>Σ</w:t>
      </w:r>
      <w:r w:rsidRPr="007244CF">
        <w:rPr>
          <w:rFonts w:eastAsia="Times New Roman"/>
          <w:szCs w:val="24"/>
        </w:rPr>
        <w:t>ε κάθε περίπτωση</w:t>
      </w:r>
      <w:r>
        <w:rPr>
          <w:rFonts w:eastAsia="Times New Roman"/>
          <w:szCs w:val="24"/>
        </w:rPr>
        <w:t>,</w:t>
      </w:r>
      <w:r w:rsidRPr="007244CF">
        <w:rPr>
          <w:rFonts w:eastAsia="Times New Roman"/>
          <w:szCs w:val="24"/>
        </w:rPr>
        <w:t xml:space="preserve"> </w:t>
      </w:r>
      <w:r>
        <w:rPr>
          <w:rFonts w:eastAsia="Times New Roman"/>
          <w:szCs w:val="24"/>
        </w:rPr>
        <w:t>όμως,</w:t>
      </w:r>
      <w:r w:rsidRPr="007244CF">
        <w:rPr>
          <w:rFonts w:eastAsia="Times New Roman"/>
          <w:szCs w:val="24"/>
        </w:rPr>
        <w:t xml:space="preserve"> τα αποτελέσματα της </w:t>
      </w:r>
      <w:r>
        <w:rPr>
          <w:rFonts w:eastAsia="Times New Roman"/>
          <w:szCs w:val="24"/>
        </w:rPr>
        <w:t>αναθεωρητικής</w:t>
      </w:r>
      <w:r w:rsidRPr="007244CF">
        <w:rPr>
          <w:rFonts w:eastAsia="Times New Roman"/>
          <w:szCs w:val="24"/>
        </w:rPr>
        <w:t xml:space="preserve"> διαδικασίας που ξεκίνησε </w:t>
      </w:r>
      <w:r>
        <w:rPr>
          <w:rFonts w:eastAsia="Times New Roman"/>
          <w:szCs w:val="24"/>
        </w:rPr>
        <w:t>σ</w:t>
      </w:r>
      <w:r w:rsidRPr="007244CF">
        <w:rPr>
          <w:rFonts w:eastAsia="Times New Roman"/>
          <w:szCs w:val="24"/>
        </w:rPr>
        <w:t>την παρούσα και θα ολοκληρωθεί</w:t>
      </w:r>
      <w:r w:rsidRPr="007244CF">
        <w:rPr>
          <w:rFonts w:eastAsia="Times New Roman"/>
          <w:szCs w:val="24"/>
        </w:rPr>
        <w:t xml:space="preserve"> στην επόμενη</w:t>
      </w:r>
      <w:r>
        <w:rPr>
          <w:rFonts w:eastAsia="Times New Roman"/>
          <w:szCs w:val="24"/>
        </w:rPr>
        <w:t>,</w:t>
      </w:r>
      <w:r w:rsidRPr="007244CF">
        <w:rPr>
          <w:rFonts w:eastAsia="Times New Roman"/>
          <w:szCs w:val="24"/>
        </w:rPr>
        <w:t xml:space="preserve"> μετά την παρεμβολή εκλογών</w:t>
      </w:r>
      <w:r>
        <w:rPr>
          <w:rFonts w:eastAsia="Times New Roman"/>
          <w:szCs w:val="24"/>
        </w:rPr>
        <w:t>,</w:t>
      </w:r>
      <w:r w:rsidRPr="007244CF">
        <w:rPr>
          <w:rFonts w:eastAsia="Times New Roman"/>
          <w:szCs w:val="24"/>
        </w:rPr>
        <w:t xml:space="preserve"> Βουλή</w:t>
      </w:r>
      <w:r>
        <w:rPr>
          <w:rFonts w:eastAsia="Times New Roman"/>
          <w:szCs w:val="24"/>
        </w:rPr>
        <w:t>,</w:t>
      </w:r>
      <w:r w:rsidRPr="007244CF">
        <w:rPr>
          <w:rFonts w:eastAsia="Times New Roman"/>
          <w:szCs w:val="24"/>
        </w:rPr>
        <w:t xml:space="preserve"> είναι πενιχρά</w:t>
      </w:r>
      <w:r>
        <w:rPr>
          <w:rFonts w:eastAsia="Times New Roman"/>
          <w:szCs w:val="24"/>
        </w:rPr>
        <w:t>. Η Κοινοβουλευτική μας Ομάδα</w:t>
      </w:r>
      <w:r w:rsidRPr="007244CF">
        <w:rPr>
          <w:rFonts w:eastAsia="Times New Roman"/>
          <w:szCs w:val="24"/>
        </w:rPr>
        <w:t xml:space="preserve"> προσήλθε με συγκεκριμένες θέσεις στην </w:t>
      </w:r>
      <w:r>
        <w:rPr>
          <w:rFonts w:eastAsia="Times New Roman"/>
          <w:szCs w:val="24"/>
        </w:rPr>
        <w:t>αναθεωρητική</w:t>
      </w:r>
      <w:r w:rsidRPr="007244CF">
        <w:rPr>
          <w:rFonts w:eastAsia="Times New Roman"/>
          <w:szCs w:val="24"/>
        </w:rPr>
        <w:t xml:space="preserve"> διαδικασία και τ</w:t>
      </w:r>
      <w:r>
        <w:rPr>
          <w:rFonts w:eastAsia="Times New Roman"/>
          <w:szCs w:val="24"/>
        </w:rPr>
        <w:t>ι</w:t>
      </w:r>
      <w:r w:rsidRPr="007244CF">
        <w:rPr>
          <w:rFonts w:eastAsia="Times New Roman"/>
          <w:szCs w:val="24"/>
        </w:rPr>
        <w:t xml:space="preserve">ς πρότεινε για συζήτηση </w:t>
      </w:r>
      <w:r>
        <w:rPr>
          <w:rFonts w:eastAsia="Times New Roman"/>
          <w:szCs w:val="24"/>
        </w:rPr>
        <w:t>π</w:t>
      </w:r>
      <w:r w:rsidRPr="007244CF">
        <w:rPr>
          <w:rFonts w:eastAsia="Times New Roman"/>
          <w:szCs w:val="24"/>
        </w:rPr>
        <w:t xml:space="preserve">αρά το γεγονός ότι δεν είχαμε τον απαιτούμενο αριθμό των </w:t>
      </w:r>
      <w:r>
        <w:rPr>
          <w:rFonts w:eastAsia="Times New Roman"/>
          <w:szCs w:val="24"/>
        </w:rPr>
        <w:t>πενήντα</w:t>
      </w:r>
      <w:r w:rsidRPr="007244CF">
        <w:rPr>
          <w:rFonts w:eastAsia="Times New Roman"/>
          <w:szCs w:val="24"/>
        </w:rPr>
        <w:t xml:space="preserve"> Βουλευτών</w:t>
      </w:r>
      <w:r>
        <w:rPr>
          <w:rFonts w:eastAsia="Times New Roman"/>
          <w:szCs w:val="24"/>
        </w:rPr>
        <w:t>,</w:t>
      </w:r>
      <w:r w:rsidRPr="007244CF">
        <w:rPr>
          <w:rFonts w:eastAsia="Times New Roman"/>
          <w:szCs w:val="24"/>
        </w:rPr>
        <w:t xml:space="preserve"> έτσι ώστε να κατατεθεί συγκεκριμένη ιδιαίτερη πρόταση</w:t>
      </w:r>
      <w:r>
        <w:rPr>
          <w:rFonts w:eastAsia="Times New Roman"/>
          <w:szCs w:val="24"/>
        </w:rPr>
        <w:t>.</w:t>
      </w:r>
    </w:p>
    <w:p w14:paraId="19C9A9EF" w14:textId="77777777" w:rsidR="005136E3" w:rsidRDefault="0098028A">
      <w:pPr>
        <w:spacing w:after="0" w:line="600" w:lineRule="auto"/>
        <w:ind w:firstLine="720"/>
        <w:jc w:val="both"/>
        <w:rPr>
          <w:rFonts w:eastAsia="Times New Roman"/>
          <w:szCs w:val="24"/>
        </w:rPr>
      </w:pPr>
      <w:r>
        <w:rPr>
          <w:rFonts w:eastAsia="Times New Roman"/>
          <w:szCs w:val="24"/>
        </w:rPr>
        <w:t>Προτείναμε την</w:t>
      </w:r>
      <w:r w:rsidRPr="007244CF">
        <w:rPr>
          <w:rFonts w:eastAsia="Times New Roman"/>
          <w:szCs w:val="24"/>
        </w:rPr>
        <w:t xml:space="preserve"> αναθεώρηση του άρθρου 86</w:t>
      </w:r>
      <w:r>
        <w:rPr>
          <w:rFonts w:eastAsia="Times New Roman"/>
          <w:szCs w:val="24"/>
        </w:rPr>
        <w:t>,</w:t>
      </w:r>
      <w:r w:rsidRPr="007244CF">
        <w:rPr>
          <w:rFonts w:eastAsia="Times New Roman"/>
          <w:szCs w:val="24"/>
        </w:rPr>
        <w:t xml:space="preserve"> αλλά και το</w:t>
      </w:r>
      <w:r>
        <w:rPr>
          <w:rFonts w:eastAsia="Times New Roman"/>
          <w:szCs w:val="24"/>
        </w:rPr>
        <w:t>υ</w:t>
      </w:r>
      <w:r w:rsidRPr="007244CF">
        <w:rPr>
          <w:rFonts w:eastAsia="Times New Roman"/>
          <w:szCs w:val="24"/>
        </w:rPr>
        <w:t xml:space="preserve"> άρθρο</w:t>
      </w:r>
      <w:r>
        <w:rPr>
          <w:rFonts w:eastAsia="Times New Roman"/>
          <w:szCs w:val="24"/>
        </w:rPr>
        <w:t>υ</w:t>
      </w:r>
      <w:r w:rsidRPr="007244CF">
        <w:rPr>
          <w:rFonts w:eastAsia="Times New Roman"/>
          <w:szCs w:val="24"/>
        </w:rPr>
        <w:t xml:space="preserve"> 62</w:t>
      </w:r>
      <w:r>
        <w:rPr>
          <w:rFonts w:eastAsia="Times New Roman"/>
          <w:szCs w:val="24"/>
        </w:rPr>
        <w:t xml:space="preserve">. Συζητήσαμε για την αναθεώρηση του άρθρου </w:t>
      </w:r>
      <w:r w:rsidRPr="007244CF">
        <w:rPr>
          <w:rFonts w:eastAsia="Times New Roman"/>
          <w:szCs w:val="24"/>
        </w:rPr>
        <w:t>32</w:t>
      </w:r>
      <w:r>
        <w:rPr>
          <w:rFonts w:eastAsia="Times New Roman"/>
          <w:szCs w:val="24"/>
        </w:rPr>
        <w:t>,</w:t>
      </w:r>
      <w:r w:rsidRPr="007244CF">
        <w:rPr>
          <w:rFonts w:eastAsia="Times New Roman"/>
          <w:szCs w:val="24"/>
        </w:rPr>
        <w:t xml:space="preserve"> ώστε να </w:t>
      </w:r>
      <w:proofErr w:type="spellStart"/>
      <w:r w:rsidRPr="007244CF">
        <w:rPr>
          <w:rFonts w:eastAsia="Times New Roman"/>
          <w:szCs w:val="24"/>
        </w:rPr>
        <w:t>απεμπλακεί</w:t>
      </w:r>
      <w:proofErr w:type="spellEnd"/>
      <w:r w:rsidRPr="007244CF">
        <w:rPr>
          <w:rFonts w:eastAsia="Times New Roman"/>
          <w:szCs w:val="24"/>
        </w:rPr>
        <w:t xml:space="preserve"> η εκλογή του Προέδρου της Δημοκρατίας από τη διάλυση της Βου</w:t>
      </w:r>
      <w:r w:rsidRPr="007244CF">
        <w:rPr>
          <w:rFonts w:eastAsia="Times New Roman"/>
          <w:szCs w:val="24"/>
        </w:rPr>
        <w:t xml:space="preserve">λής απορρίπτοντας ταυτόχρονα την </w:t>
      </w:r>
      <w:r w:rsidRPr="007244CF">
        <w:rPr>
          <w:rFonts w:eastAsia="Times New Roman"/>
          <w:szCs w:val="24"/>
        </w:rPr>
        <w:lastRenderedPageBreak/>
        <w:t>πρόταση της πλειοψηφίας περί άμεσης εκλογής</w:t>
      </w:r>
      <w:r>
        <w:rPr>
          <w:rFonts w:eastAsia="Times New Roman"/>
          <w:szCs w:val="24"/>
        </w:rPr>
        <w:t>,</w:t>
      </w:r>
      <w:r w:rsidRPr="007244CF">
        <w:rPr>
          <w:rFonts w:eastAsia="Times New Roman"/>
          <w:szCs w:val="24"/>
        </w:rPr>
        <w:t xml:space="preserve"> υποστηρίζοντας την ανάγκη λελογισμένης διεύρυνσης των αρμοδιοτήτων του Προέδρου </w:t>
      </w:r>
      <w:r>
        <w:rPr>
          <w:rFonts w:eastAsia="Times New Roman"/>
          <w:szCs w:val="24"/>
        </w:rPr>
        <w:t xml:space="preserve">της </w:t>
      </w:r>
      <w:r w:rsidRPr="007244CF">
        <w:rPr>
          <w:rFonts w:eastAsia="Times New Roman"/>
          <w:szCs w:val="24"/>
        </w:rPr>
        <w:t>Δημοκρατίας</w:t>
      </w:r>
      <w:r>
        <w:rPr>
          <w:rFonts w:eastAsia="Times New Roman"/>
          <w:szCs w:val="24"/>
        </w:rPr>
        <w:t>.</w:t>
      </w:r>
    </w:p>
    <w:p w14:paraId="19C9A9F0" w14:textId="77777777" w:rsidR="005136E3" w:rsidRDefault="0098028A">
      <w:pPr>
        <w:spacing w:after="0" w:line="600" w:lineRule="auto"/>
        <w:ind w:firstLine="720"/>
        <w:jc w:val="both"/>
        <w:rPr>
          <w:rFonts w:eastAsia="Times New Roman"/>
          <w:szCs w:val="24"/>
        </w:rPr>
      </w:pPr>
      <w:r>
        <w:rPr>
          <w:rFonts w:eastAsia="Times New Roman"/>
          <w:szCs w:val="24"/>
        </w:rPr>
        <w:t>Γ</w:t>
      </w:r>
      <w:r w:rsidRPr="007244CF">
        <w:rPr>
          <w:rFonts w:eastAsia="Times New Roman"/>
          <w:szCs w:val="24"/>
        </w:rPr>
        <w:t xml:space="preserve">ια τις σχέσεις </w:t>
      </w:r>
      <w:r>
        <w:rPr>
          <w:rFonts w:eastAsia="Times New Roman"/>
          <w:szCs w:val="24"/>
        </w:rPr>
        <w:t>Ε</w:t>
      </w:r>
      <w:r w:rsidRPr="007244CF">
        <w:rPr>
          <w:rFonts w:eastAsia="Times New Roman"/>
          <w:szCs w:val="24"/>
        </w:rPr>
        <w:t xml:space="preserve">κκλησίας και </w:t>
      </w:r>
      <w:r>
        <w:rPr>
          <w:rFonts w:eastAsia="Times New Roman"/>
          <w:szCs w:val="24"/>
        </w:rPr>
        <w:t>Κ</w:t>
      </w:r>
      <w:r w:rsidRPr="007244CF">
        <w:rPr>
          <w:rFonts w:eastAsia="Times New Roman"/>
          <w:szCs w:val="24"/>
        </w:rPr>
        <w:t xml:space="preserve">ράτους </w:t>
      </w:r>
      <w:r>
        <w:rPr>
          <w:rFonts w:eastAsia="Times New Roman"/>
          <w:szCs w:val="24"/>
        </w:rPr>
        <w:t xml:space="preserve">προτείναμε την </w:t>
      </w:r>
      <w:r w:rsidRPr="007244CF">
        <w:rPr>
          <w:rFonts w:eastAsia="Times New Roman"/>
          <w:szCs w:val="24"/>
        </w:rPr>
        <w:t>υιοθέτηση ερμηνευτικής δήλωσ</w:t>
      </w:r>
      <w:r w:rsidRPr="007244CF">
        <w:rPr>
          <w:rFonts w:eastAsia="Times New Roman"/>
          <w:szCs w:val="24"/>
        </w:rPr>
        <w:t xml:space="preserve">ης </w:t>
      </w:r>
      <w:r>
        <w:rPr>
          <w:rFonts w:eastAsia="Times New Roman"/>
          <w:szCs w:val="24"/>
        </w:rPr>
        <w:t>σ</w:t>
      </w:r>
      <w:r w:rsidRPr="007244CF">
        <w:rPr>
          <w:rFonts w:eastAsia="Times New Roman"/>
          <w:szCs w:val="24"/>
        </w:rPr>
        <w:t>το άρθρο 3 του Συντάγματος που να προβλέπει ότι ο όρος επικρατούσα θρησκεία δεν περιορίζει</w:t>
      </w:r>
      <w:r>
        <w:rPr>
          <w:rFonts w:eastAsia="Times New Roman"/>
          <w:szCs w:val="24"/>
        </w:rPr>
        <w:t>,</w:t>
      </w:r>
      <w:r w:rsidRPr="007244CF">
        <w:rPr>
          <w:rFonts w:eastAsia="Times New Roman"/>
          <w:szCs w:val="24"/>
        </w:rPr>
        <w:t xml:space="preserve"> ούτε προσβάλλει τη θρησκευτική </w:t>
      </w:r>
      <w:r>
        <w:rPr>
          <w:rFonts w:eastAsia="Times New Roman"/>
          <w:szCs w:val="24"/>
        </w:rPr>
        <w:t>ε</w:t>
      </w:r>
      <w:r w:rsidRPr="007244CF">
        <w:rPr>
          <w:rFonts w:eastAsia="Times New Roman"/>
          <w:szCs w:val="24"/>
        </w:rPr>
        <w:t>λευθερία</w:t>
      </w:r>
      <w:r>
        <w:rPr>
          <w:rFonts w:eastAsia="Times New Roman"/>
          <w:szCs w:val="24"/>
        </w:rPr>
        <w:t>,</w:t>
      </w:r>
      <w:r w:rsidRPr="007244CF">
        <w:rPr>
          <w:rFonts w:eastAsia="Times New Roman"/>
          <w:szCs w:val="24"/>
        </w:rPr>
        <w:t xml:space="preserve"> απορρίπτοντας ταυτόχρονα τις ασαφείς και αντιφατικές με το ισχύον Σύνταγμα</w:t>
      </w:r>
      <w:r>
        <w:rPr>
          <w:rFonts w:eastAsia="Times New Roman"/>
          <w:szCs w:val="24"/>
        </w:rPr>
        <w:t>,</w:t>
      </w:r>
      <w:r w:rsidRPr="007244CF">
        <w:rPr>
          <w:rFonts w:eastAsia="Times New Roman"/>
          <w:szCs w:val="24"/>
        </w:rPr>
        <w:t xml:space="preserve"> τα </w:t>
      </w:r>
      <w:r>
        <w:rPr>
          <w:rFonts w:eastAsia="Times New Roman"/>
          <w:szCs w:val="24"/>
        </w:rPr>
        <w:t xml:space="preserve">άρθρα </w:t>
      </w:r>
      <w:r w:rsidRPr="007244CF">
        <w:rPr>
          <w:rFonts w:eastAsia="Times New Roman"/>
          <w:szCs w:val="24"/>
        </w:rPr>
        <w:t>3 και 13</w:t>
      </w:r>
      <w:r>
        <w:rPr>
          <w:rFonts w:eastAsia="Times New Roman"/>
          <w:szCs w:val="24"/>
        </w:rPr>
        <w:t>,</w:t>
      </w:r>
      <w:r w:rsidRPr="007244CF">
        <w:rPr>
          <w:rFonts w:eastAsia="Times New Roman"/>
          <w:szCs w:val="24"/>
        </w:rPr>
        <w:t xml:space="preserve"> αναφορές στη θρησκευτικ</w:t>
      </w:r>
      <w:r w:rsidRPr="007244CF">
        <w:rPr>
          <w:rFonts w:eastAsia="Times New Roman"/>
          <w:szCs w:val="24"/>
        </w:rPr>
        <w:t>ή ουδετερότητα</w:t>
      </w:r>
      <w:r>
        <w:rPr>
          <w:rFonts w:eastAsia="Times New Roman"/>
          <w:szCs w:val="24"/>
        </w:rPr>
        <w:t>,</w:t>
      </w:r>
      <w:r w:rsidRPr="007244CF">
        <w:rPr>
          <w:rFonts w:eastAsia="Times New Roman"/>
          <w:szCs w:val="24"/>
        </w:rPr>
        <w:t xml:space="preserve"> όπως επίσης αντιφατικές είναι αυτές οι αναφορές με το άρθρο 16</w:t>
      </w:r>
      <w:r>
        <w:rPr>
          <w:rFonts w:eastAsia="Times New Roman"/>
          <w:szCs w:val="24"/>
        </w:rPr>
        <w:t>,</w:t>
      </w:r>
      <w:r w:rsidRPr="007244CF">
        <w:rPr>
          <w:rFonts w:eastAsia="Times New Roman"/>
          <w:szCs w:val="24"/>
        </w:rPr>
        <w:t xml:space="preserve"> παράγραφος 2 του Συντάγματος</w:t>
      </w:r>
      <w:r>
        <w:rPr>
          <w:rFonts w:eastAsia="Times New Roman"/>
          <w:szCs w:val="24"/>
        </w:rPr>
        <w:t>.</w:t>
      </w:r>
    </w:p>
    <w:p w14:paraId="19C9A9F1" w14:textId="77777777" w:rsidR="005136E3" w:rsidRDefault="0098028A">
      <w:pPr>
        <w:spacing w:after="0" w:line="600" w:lineRule="auto"/>
        <w:ind w:firstLine="720"/>
        <w:jc w:val="both"/>
        <w:rPr>
          <w:rFonts w:eastAsia="Times New Roman"/>
          <w:szCs w:val="24"/>
        </w:rPr>
      </w:pPr>
      <w:r>
        <w:rPr>
          <w:rFonts w:eastAsia="Times New Roman"/>
          <w:szCs w:val="24"/>
        </w:rPr>
        <w:t>Για την αναθεώρηση του άρθρου</w:t>
      </w:r>
      <w:r w:rsidRPr="007244CF">
        <w:rPr>
          <w:rFonts w:eastAsia="Times New Roman"/>
          <w:szCs w:val="24"/>
        </w:rPr>
        <w:t xml:space="preserve"> 16</w:t>
      </w:r>
      <w:r>
        <w:rPr>
          <w:rFonts w:eastAsia="Times New Roman"/>
          <w:szCs w:val="24"/>
        </w:rPr>
        <w:t>,</w:t>
      </w:r>
      <w:r w:rsidRPr="007244CF">
        <w:rPr>
          <w:rFonts w:eastAsia="Times New Roman"/>
          <w:szCs w:val="24"/>
        </w:rPr>
        <w:t xml:space="preserve"> </w:t>
      </w:r>
      <w:r>
        <w:rPr>
          <w:rFonts w:eastAsia="Times New Roman"/>
          <w:szCs w:val="24"/>
        </w:rPr>
        <w:t xml:space="preserve">παράγραφος 5 προτείναμε -και </w:t>
      </w:r>
      <w:r w:rsidRPr="007244CF">
        <w:rPr>
          <w:rFonts w:eastAsia="Times New Roman"/>
          <w:szCs w:val="24"/>
        </w:rPr>
        <w:t xml:space="preserve">χάρηκα που </w:t>
      </w:r>
      <w:r>
        <w:rPr>
          <w:rFonts w:eastAsia="Times New Roman"/>
          <w:szCs w:val="24"/>
        </w:rPr>
        <w:t xml:space="preserve">ο </w:t>
      </w:r>
      <w:r w:rsidRPr="007244CF">
        <w:rPr>
          <w:rFonts w:eastAsia="Times New Roman"/>
          <w:szCs w:val="24"/>
        </w:rPr>
        <w:t>κ</w:t>
      </w:r>
      <w:r>
        <w:rPr>
          <w:rFonts w:eastAsia="Times New Roman"/>
          <w:szCs w:val="24"/>
        </w:rPr>
        <w:t>.</w:t>
      </w:r>
      <w:r w:rsidRPr="007244CF">
        <w:rPr>
          <w:rFonts w:eastAsia="Times New Roman"/>
          <w:szCs w:val="24"/>
        </w:rPr>
        <w:t xml:space="preserve"> Παρασκευόπουλο</w:t>
      </w:r>
      <w:r>
        <w:rPr>
          <w:rFonts w:eastAsia="Times New Roman"/>
          <w:szCs w:val="24"/>
        </w:rPr>
        <w:t>ς</w:t>
      </w:r>
      <w:r w:rsidRPr="007244CF">
        <w:rPr>
          <w:rFonts w:eastAsia="Times New Roman"/>
          <w:szCs w:val="24"/>
        </w:rPr>
        <w:t xml:space="preserve"> σήμερα </w:t>
      </w:r>
      <w:r>
        <w:rPr>
          <w:rFonts w:eastAsia="Times New Roman"/>
          <w:szCs w:val="24"/>
        </w:rPr>
        <w:t>α</w:t>
      </w:r>
      <w:r w:rsidRPr="007244CF">
        <w:rPr>
          <w:rFonts w:eastAsia="Times New Roman"/>
          <w:szCs w:val="24"/>
        </w:rPr>
        <w:t>ναφέρθηκε ιδιαίτερα σε αυτό</w:t>
      </w:r>
      <w:r>
        <w:rPr>
          <w:rFonts w:eastAsia="Times New Roman"/>
          <w:szCs w:val="24"/>
        </w:rPr>
        <w:t>-</w:t>
      </w:r>
      <w:r w:rsidRPr="007244CF">
        <w:rPr>
          <w:rFonts w:eastAsia="Times New Roman"/>
          <w:szCs w:val="24"/>
        </w:rPr>
        <w:t xml:space="preserve"> την απελευθέρω</w:t>
      </w:r>
      <w:r w:rsidRPr="007244CF">
        <w:rPr>
          <w:rFonts w:eastAsia="Times New Roman"/>
          <w:szCs w:val="24"/>
        </w:rPr>
        <w:t xml:space="preserve">ση της δυναμικής του δημόσιου </w:t>
      </w:r>
      <w:r>
        <w:rPr>
          <w:rFonts w:eastAsia="Times New Roman"/>
          <w:szCs w:val="24"/>
        </w:rPr>
        <w:t>π</w:t>
      </w:r>
      <w:r w:rsidRPr="007244CF">
        <w:rPr>
          <w:rFonts w:eastAsia="Times New Roman"/>
          <w:szCs w:val="24"/>
        </w:rPr>
        <w:t xml:space="preserve">ανεπιστημίου και τη δυνατότητα λειτουργίας μη κρατικών ανώτατων εκπαιδευτικών ιδρυμάτων υπό τον έλεγχο των προϋποθέσεων που θέτει </w:t>
      </w:r>
      <w:r>
        <w:rPr>
          <w:rFonts w:eastAsia="Times New Roman"/>
          <w:szCs w:val="24"/>
        </w:rPr>
        <w:t>η</w:t>
      </w:r>
      <w:r w:rsidRPr="007244CF">
        <w:rPr>
          <w:rFonts w:eastAsia="Times New Roman"/>
          <w:szCs w:val="24"/>
        </w:rPr>
        <w:t xml:space="preserve"> πολιτεία</w:t>
      </w:r>
      <w:r>
        <w:rPr>
          <w:rFonts w:eastAsia="Times New Roman"/>
          <w:szCs w:val="24"/>
        </w:rPr>
        <w:t>.</w:t>
      </w:r>
      <w:r w:rsidRPr="007244CF">
        <w:rPr>
          <w:rFonts w:eastAsia="Times New Roman"/>
          <w:szCs w:val="24"/>
        </w:rPr>
        <w:t xml:space="preserve"> Δυο κουβέντες</w:t>
      </w:r>
      <w:r>
        <w:rPr>
          <w:rFonts w:eastAsia="Times New Roman"/>
          <w:szCs w:val="24"/>
        </w:rPr>
        <w:t xml:space="preserve"> θα πω</w:t>
      </w:r>
      <w:r w:rsidRPr="007244CF">
        <w:rPr>
          <w:rFonts w:eastAsia="Times New Roman"/>
          <w:szCs w:val="24"/>
        </w:rPr>
        <w:t xml:space="preserve"> </w:t>
      </w:r>
      <w:r>
        <w:rPr>
          <w:rFonts w:eastAsia="Times New Roman"/>
          <w:szCs w:val="24"/>
        </w:rPr>
        <w:t>μ</w:t>
      </w:r>
      <w:r w:rsidRPr="007244CF">
        <w:rPr>
          <w:rFonts w:eastAsia="Times New Roman"/>
          <w:szCs w:val="24"/>
        </w:rPr>
        <w:t>όνο γι</w:t>
      </w:r>
      <w:r>
        <w:rPr>
          <w:rFonts w:eastAsia="Times New Roman"/>
          <w:szCs w:val="24"/>
        </w:rPr>
        <w:t>’</w:t>
      </w:r>
      <w:r w:rsidRPr="007244CF">
        <w:rPr>
          <w:rFonts w:eastAsia="Times New Roman"/>
          <w:szCs w:val="24"/>
        </w:rPr>
        <w:t xml:space="preserve"> αυτό</w:t>
      </w:r>
      <w:r>
        <w:rPr>
          <w:rFonts w:eastAsia="Times New Roman"/>
          <w:szCs w:val="24"/>
        </w:rPr>
        <w:t>. Είναι σίγουρο</w:t>
      </w:r>
      <w:r w:rsidRPr="007244CF">
        <w:rPr>
          <w:rFonts w:eastAsia="Times New Roman"/>
          <w:szCs w:val="24"/>
        </w:rPr>
        <w:t xml:space="preserve"> ότι σήμερα χρειάζεται η απελευθέρω</w:t>
      </w:r>
      <w:r w:rsidRPr="007244CF">
        <w:rPr>
          <w:rFonts w:eastAsia="Times New Roman"/>
          <w:szCs w:val="24"/>
        </w:rPr>
        <w:t xml:space="preserve">ση της δυναμικής των δημόσιων πανεπιστημίων με τον ίδιο </w:t>
      </w:r>
      <w:r w:rsidRPr="007244CF">
        <w:rPr>
          <w:rFonts w:eastAsia="Times New Roman"/>
          <w:szCs w:val="24"/>
        </w:rPr>
        <w:lastRenderedPageBreak/>
        <w:t xml:space="preserve">τρόπο όπως έχουν τα πανεπιστήμια με δική τους ευθύνη </w:t>
      </w:r>
      <w:r>
        <w:rPr>
          <w:rFonts w:eastAsia="Times New Roman"/>
          <w:szCs w:val="24"/>
        </w:rPr>
        <w:t xml:space="preserve">δομήσει </w:t>
      </w:r>
      <w:r w:rsidRPr="007244CF">
        <w:rPr>
          <w:rFonts w:eastAsia="Times New Roman"/>
          <w:szCs w:val="24"/>
        </w:rPr>
        <w:t xml:space="preserve">αυτοχρηματοδοτούμενα </w:t>
      </w:r>
      <w:r>
        <w:rPr>
          <w:rFonts w:eastAsia="Times New Roman"/>
          <w:szCs w:val="24"/>
        </w:rPr>
        <w:t>μ</w:t>
      </w:r>
      <w:r w:rsidRPr="007244CF">
        <w:rPr>
          <w:rFonts w:eastAsia="Times New Roman"/>
          <w:szCs w:val="24"/>
        </w:rPr>
        <w:t>εταπτυχιακά προγράμματα πλήρως αναγνωρισμένα</w:t>
      </w:r>
      <w:r>
        <w:rPr>
          <w:rFonts w:eastAsia="Times New Roman"/>
          <w:szCs w:val="24"/>
        </w:rPr>
        <w:t xml:space="preserve"> </w:t>
      </w:r>
      <w:r w:rsidRPr="007244CF">
        <w:rPr>
          <w:rFonts w:eastAsia="Times New Roman"/>
          <w:szCs w:val="24"/>
        </w:rPr>
        <w:t xml:space="preserve">θα μπορούσαν τα δημόσια πανεπιστήμια σε σύμπραξη με άλλα δημόσια </w:t>
      </w:r>
      <w:r>
        <w:rPr>
          <w:rFonts w:eastAsia="Times New Roman"/>
          <w:szCs w:val="24"/>
        </w:rPr>
        <w:t xml:space="preserve">ή μη </w:t>
      </w:r>
      <w:r>
        <w:rPr>
          <w:rFonts w:eastAsia="Times New Roman"/>
          <w:szCs w:val="24"/>
        </w:rPr>
        <w:t>κρατικά π</w:t>
      </w:r>
      <w:r w:rsidRPr="007244CF">
        <w:rPr>
          <w:rFonts w:eastAsia="Times New Roman"/>
          <w:szCs w:val="24"/>
        </w:rPr>
        <w:t xml:space="preserve">ανεπιστήμια του εξωτερικού ή του εσωτερικού να </w:t>
      </w:r>
      <w:r>
        <w:rPr>
          <w:rFonts w:eastAsia="Times New Roman"/>
          <w:szCs w:val="24"/>
        </w:rPr>
        <w:t xml:space="preserve">διαμόρφωναν </w:t>
      </w:r>
      <w:r w:rsidRPr="007244CF">
        <w:rPr>
          <w:rFonts w:eastAsia="Times New Roman"/>
          <w:szCs w:val="24"/>
        </w:rPr>
        <w:t>προγράμματα σπουδών</w:t>
      </w:r>
      <w:r>
        <w:rPr>
          <w:rFonts w:eastAsia="Times New Roman"/>
          <w:szCs w:val="24"/>
        </w:rPr>
        <w:t>,</w:t>
      </w:r>
      <w:r w:rsidRPr="007244CF">
        <w:rPr>
          <w:rFonts w:eastAsia="Times New Roman"/>
          <w:szCs w:val="24"/>
        </w:rPr>
        <w:t xml:space="preserve"> προπτυχιακών σπουδών</w:t>
      </w:r>
      <w:r>
        <w:rPr>
          <w:rFonts w:eastAsia="Times New Roman"/>
          <w:szCs w:val="24"/>
        </w:rPr>
        <w:t>,</w:t>
      </w:r>
      <w:r w:rsidRPr="007244CF">
        <w:rPr>
          <w:rFonts w:eastAsia="Times New Roman"/>
          <w:szCs w:val="24"/>
        </w:rPr>
        <w:t xml:space="preserve"> είτε στην </w:t>
      </w:r>
      <w:r>
        <w:rPr>
          <w:rFonts w:eastAsia="Times New Roman"/>
          <w:szCs w:val="24"/>
        </w:rPr>
        <w:t>ε</w:t>
      </w:r>
      <w:r w:rsidRPr="007244CF">
        <w:rPr>
          <w:rFonts w:eastAsia="Times New Roman"/>
          <w:szCs w:val="24"/>
        </w:rPr>
        <w:t>λληνική είτε σε ξένη γλώσσα</w:t>
      </w:r>
      <w:r>
        <w:rPr>
          <w:rFonts w:eastAsia="Times New Roman"/>
          <w:szCs w:val="24"/>
        </w:rPr>
        <w:t>,</w:t>
      </w:r>
      <w:r w:rsidRPr="007244CF">
        <w:rPr>
          <w:rFonts w:eastAsia="Times New Roman"/>
          <w:szCs w:val="24"/>
        </w:rPr>
        <w:t xml:space="preserve"> </w:t>
      </w:r>
      <w:r>
        <w:rPr>
          <w:rFonts w:eastAsia="Times New Roman"/>
          <w:szCs w:val="24"/>
        </w:rPr>
        <w:t>μ</w:t>
      </w:r>
      <w:r w:rsidRPr="007244CF">
        <w:rPr>
          <w:rFonts w:eastAsia="Times New Roman"/>
          <w:szCs w:val="24"/>
        </w:rPr>
        <w:t>ε σκοπό αυτό να αποτελέσει τη βάση ανάπτυξης της χώρας ως ένα διεθνές κέντρο ανωτάτων σπουδών</w:t>
      </w:r>
      <w:r>
        <w:rPr>
          <w:rFonts w:eastAsia="Times New Roman"/>
          <w:szCs w:val="24"/>
        </w:rPr>
        <w:t>.</w:t>
      </w:r>
    </w:p>
    <w:p w14:paraId="19C9A9F2" w14:textId="77777777" w:rsidR="005136E3" w:rsidRDefault="0098028A">
      <w:pPr>
        <w:spacing w:after="0" w:line="600" w:lineRule="auto"/>
        <w:ind w:firstLine="720"/>
        <w:jc w:val="both"/>
        <w:rPr>
          <w:rFonts w:eastAsia="Times New Roman"/>
          <w:szCs w:val="24"/>
        </w:rPr>
      </w:pPr>
      <w:r>
        <w:rPr>
          <w:rFonts w:eastAsia="Times New Roman"/>
          <w:szCs w:val="24"/>
        </w:rPr>
        <w:t>Τ</w:t>
      </w:r>
      <w:r w:rsidRPr="007244CF">
        <w:rPr>
          <w:rFonts w:eastAsia="Times New Roman"/>
          <w:szCs w:val="24"/>
        </w:rPr>
        <w:t>αυτόχρον</w:t>
      </w:r>
      <w:r w:rsidRPr="007244CF">
        <w:rPr>
          <w:rFonts w:eastAsia="Times New Roman"/>
          <w:szCs w:val="24"/>
        </w:rPr>
        <w:t>α τι σημαίνει σήμερα μη κρατικά πανεπιστήμια</w:t>
      </w:r>
      <w:r>
        <w:rPr>
          <w:rFonts w:eastAsia="Times New Roman"/>
          <w:szCs w:val="24"/>
        </w:rPr>
        <w:t xml:space="preserve">, </w:t>
      </w:r>
      <w:r w:rsidRPr="007244CF">
        <w:rPr>
          <w:rFonts w:eastAsia="Times New Roman"/>
          <w:szCs w:val="24"/>
        </w:rPr>
        <w:t xml:space="preserve">γιατί </w:t>
      </w:r>
      <w:r>
        <w:rPr>
          <w:rFonts w:eastAsia="Times New Roman"/>
          <w:szCs w:val="24"/>
        </w:rPr>
        <w:t>α</w:t>
      </w:r>
      <w:r w:rsidRPr="007244CF">
        <w:rPr>
          <w:rFonts w:eastAsia="Times New Roman"/>
          <w:szCs w:val="24"/>
        </w:rPr>
        <w:t xml:space="preserve">ναφέρθηκε και ο </w:t>
      </w:r>
      <w:r>
        <w:rPr>
          <w:rFonts w:eastAsia="Times New Roman"/>
          <w:szCs w:val="24"/>
        </w:rPr>
        <w:t>κ.</w:t>
      </w:r>
      <w:r w:rsidRPr="007244CF">
        <w:rPr>
          <w:rFonts w:eastAsia="Times New Roman"/>
          <w:szCs w:val="24"/>
        </w:rPr>
        <w:t xml:space="preserve"> </w:t>
      </w:r>
      <w:proofErr w:type="spellStart"/>
      <w:r w:rsidRPr="007244CF">
        <w:rPr>
          <w:rFonts w:eastAsia="Times New Roman"/>
          <w:szCs w:val="24"/>
        </w:rPr>
        <w:t>Τραγάκης</w:t>
      </w:r>
      <w:proofErr w:type="spellEnd"/>
      <w:r w:rsidRPr="007244CF">
        <w:rPr>
          <w:rFonts w:eastAsia="Times New Roman"/>
          <w:szCs w:val="24"/>
        </w:rPr>
        <w:t xml:space="preserve"> από τη Νέα Δημοκρατία</w:t>
      </w:r>
      <w:r>
        <w:rPr>
          <w:rFonts w:eastAsia="Times New Roman"/>
          <w:szCs w:val="24"/>
        </w:rPr>
        <w:t>;</w:t>
      </w:r>
      <w:r w:rsidRPr="007244CF">
        <w:rPr>
          <w:rFonts w:eastAsia="Times New Roman"/>
          <w:szCs w:val="24"/>
        </w:rPr>
        <w:t xml:space="preserve"> Οι μορφές</w:t>
      </w:r>
      <w:r>
        <w:rPr>
          <w:rFonts w:eastAsia="Times New Roman"/>
          <w:szCs w:val="24"/>
        </w:rPr>
        <w:t xml:space="preserve"> τις οποίες </w:t>
      </w:r>
      <w:r w:rsidRPr="007244CF">
        <w:rPr>
          <w:rFonts w:eastAsia="Times New Roman"/>
          <w:szCs w:val="24"/>
        </w:rPr>
        <w:t>έχουν λάβει τα νομικά καθεστώτα μη κρατικών πανεπιστημίων ξεκινούν από το ιδιωτικό πανεπιστήμιο</w:t>
      </w:r>
      <w:r>
        <w:rPr>
          <w:rFonts w:eastAsia="Times New Roman"/>
          <w:szCs w:val="24"/>
        </w:rPr>
        <w:t>,</w:t>
      </w:r>
      <w:r w:rsidRPr="007244CF">
        <w:rPr>
          <w:rFonts w:eastAsia="Times New Roman"/>
          <w:szCs w:val="24"/>
        </w:rPr>
        <w:t xml:space="preserve"> δηλαδή το πανεπιστήμιο </w:t>
      </w:r>
      <w:r>
        <w:rPr>
          <w:rFonts w:eastAsia="Times New Roman"/>
          <w:szCs w:val="24"/>
        </w:rPr>
        <w:t>«</w:t>
      </w:r>
      <w:r w:rsidRPr="007244CF">
        <w:rPr>
          <w:rFonts w:eastAsia="Times New Roman"/>
          <w:szCs w:val="24"/>
        </w:rPr>
        <w:t>εταιρεία</w:t>
      </w:r>
      <w:r>
        <w:rPr>
          <w:rFonts w:eastAsia="Times New Roman"/>
          <w:szCs w:val="24"/>
        </w:rPr>
        <w:t>»,</w:t>
      </w:r>
      <w:r w:rsidRPr="007244CF">
        <w:rPr>
          <w:rFonts w:eastAsia="Times New Roman"/>
          <w:szCs w:val="24"/>
        </w:rPr>
        <w:t xml:space="preserve"> και φτάνουν μέχρι το πανεπιστήμιο</w:t>
      </w:r>
      <w:r>
        <w:rPr>
          <w:rFonts w:eastAsia="Times New Roman"/>
          <w:szCs w:val="24"/>
        </w:rPr>
        <w:t>,</w:t>
      </w:r>
      <w:r w:rsidRPr="007244CF">
        <w:rPr>
          <w:rFonts w:eastAsia="Times New Roman"/>
          <w:szCs w:val="24"/>
        </w:rPr>
        <w:t xml:space="preserve"> το οποίο είναι μη </w:t>
      </w:r>
      <w:r>
        <w:rPr>
          <w:rFonts w:eastAsia="Times New Roman"/>
          <w:szCs w:val="24"/>
        </w:rPr>
        <w:t>κ</w:t>
      </w:r>
      <w:r w:rsidRPr="007244CF">
        <w:rPr>
          <w:rFonts w:eastAsia="Times New Roman"/>
          <w:szCs w:val="24"/>
        </w:rPr>
        <w:t>ρατικό</w:t>
      </w:r>
      <w:r>
        <w:rPr>
          <w:rFonts w:eastAsia="Times New Roman"/>
          <w:szCs w:val="24"/>
        </w:rPr>
        <w:t>,</w:t>
      </w:r>
      <w:r w:rsidRPr="007244CF">
        <w:rPr>
          <w:rFonts w:eastAsia="Times New Roman"/>
          <w:szCs w:val="24"/>
        </w:rPr>
        <w:t xml:space="preserve"> είναι μη κερδοσκοπικό</w:t>
      </w:r>
      <w:r>
        <w:rPr>
          <w:rFonts w:eastAsia="Times New Roman"/>
          <w:szCs w:val="24"/>
        </w:rPr>
        <w:t>,</w:t>
      </w:r>
      <w:r w:rsidRPr="007244CF">
        <w:rPr>
          <w:rFonts w:eastAsia="Times New Roman"/>
          <w:szCs w:val="24"/>
        </w:rPr>
        <w:t xml:space="preserve"> αλλά εποπτεύεται από τις εθνικές αρχές διασφάλισης ποιότητας</w:t>
      </w:r>
      <w:r>
        <w:rPr>
          <w:rFonts w:eastAsia="Times New Roman"/>
          <w:szCs w:val="24"/>
        </w:rPr>
        <w:t>.</w:t>
      </w:r>
    </w:p>
    <w:p w14:paraId="19C9A9F3" w14:textId="77777777" w:rsidR="005136E3" w:rsidRDefault="0098028A">
      <w:pPr>
        <w:spacing w:after="0" w:line="600" w:lineRule="auto"/>
        <w:ind w:firstLine="720"/>
        <w:jc w:val="both"/>
        <w:rPr>
          <w:rFonts w:eastAsia="Times New Roman"/>
          <w:szCs w:val="24"/>
        </w:rPr>
      </w:pPr>
      <w:r>
        <w:rPr>
          <w:rFonts w:eastAsia="Times New Roman"/>
          <w:szCs w:val="24"/>
        </w:rPr>
        <w:t>Γ</w:t>
      </w:r>
      <w:r w:rsidRPr="007244CF">
        <w:rPr>
          <w:rFonts w:eastAsia="Times New Roman"/>
          <w:szCs w:val="24"/>
        </w:rPr>
        <w:t>ια ποιο</w:t>
      </w:r>
      <w:r>
        <w:rPr>
          <w:rFonts w:eastAsia="Times New Roman"/>
          <w:szCs w:val="24"/>
        </w:rPr>
        <w:t>ν</w:t>
      </w:r>
      <w:r w:rsidRPr="007244CF">
        <w:rPr>
          <w:rFonts w:eastAsia="Times New Roman"/>
          <w:szCs w:val="24"/>
        </w:rPr>
        <w:t xml:space="preserve"> λόγο</w:t>
      </w:r>
      <w:r>
        <w:rPr>
          <w:rFonts w:eastAsia="Times New Roman"/>
          <w:szCs w:val="24"/>
        </w:rPr>
        <w:t>,</w:t>
      </w:r>
      <w:r w:rsidRPr="007244CF">
        <w:rPr>
          <w:rFonts w:eastAsia="Times New Roman"/>
          <w:szCs w:val="24"/>
        </w:rPr>
        <w:t xml:space="preserve"> </w:t>
      </w:r>
      <w:r>
        <w:rPr>
          <w:rFonts w:eastAsia="Times New Roman"/>
          <w:szCs w:val="24"/>
        </w:rPr>
        <w:t>α</w:t>
      </w:r>
      <w:r w:rsidRPr="007244CF">
        <w:rPr>
          <w:rFonts w:eastAsia="Times New Roman"/>
          <w:szCs w:val="24"/>
        </w:rPr>
        <w:t xml:space="preserve">κόμη και αν επιλέγαμε </w:t>
      </w:r>
      <w:r>
        <w:rPr>
          <w:rFonts w:eastAsia="Times New Roman"/>
          <w:szCs w:val="24"/>
        </w:rPr>
        <w:t xml:space="preserve">το νομικό καθεστώς ενός </w:t>
      </w:r>
      <w:r>
        <w:rPr>
          <w:rFonts w:eastAsia="Times New Roman"/>
          <w:szCs w:val="24"/>
          <w:lang w:val="en-US"/>
        </w:rPr>
        <w:t>sui</w:t>
      </w:r>
      <w:r w:rsidRPr="00E37202">
        <w:rPr>
          <w:rFonts w:eastAsia="Times New Roman"/>
          <w:szCs w:val="24"/>
        </w:rPr>
        <w:t xml:space="preserve"> </w:t>
      </w:r>
      <w:r>
        <w:rPr>
          <w:rFonts w:eastAsia="Times New Roman"/>
          <w:szCs w:val="24"/>
          <w:lang w:val="en-US"/>
        </w:rPr>
        <w:t>generis</w:t>
      </w:r>
      <w:r w:rsidRPr="00E37202">
        <w:rPr>
          <w:rFonts w:eastAsia="Times New Roman"/>
          <w:szCs w:val="24"/>
        </w:rPr>
        <w:t xml:space="preserve"> </w:t>
      </w:r>
      <w:r>
        <w:rPr>
          <w:rFonts w:eastAsia="Times New Roman"/>
          <w:szCs w:val="24"/>
        </w:rPr>
        <w:t>ν</w:t>
      </w:r>
      <w:r w:rsidRPr="007244CF">
        <w:rPr>
          <w:rFonts w:eastAsia="Times New Roman"/>
          <w:szCs w:val="24"/>
        </w:rPr>
        <w:t xml:space="preserve">ομικού προσώπου </w:t>
      </w:r>
      <w:r>
        <w:rPr>
          <w:rFonts w:eastAsia="Times New Roman"/>
          <w:szCs w:val="24"/>
        </w:rPr>
        <w:t>π</w:t>
      </w:r>
      <w:r w:rsidRPr="007244CF">
        <w:rPr>
          <w:rFonts w:eastAsia="Times New Roman"/>
          <w:szCs w:val="24"/>
        </w:rPr>
        <w:t xml:space="preserve">ανεπιστημιακού </w:t>
      </w:r>
      <w:r w:rsidRPr="007244CF">
        <w:rPr>
          <w:rFonts w:eastAsia="Times New Roman"/>
          <w:szCs w:val="24"/>
        </w:rPr>
        <w:t>δικαίου για τα πανεπιστήμια δεν θα μπορούσαμε με την παρούσα μορφή ή την αλλαγή του</w:t>
      </w:r>
      <w:r>
        <w:rPr>
          <w:rFonts w:eastAsia="Times New Roman"/>
          <w:szCs w:val="24"/>
        </w:rPr>
        <w:t xml:space="preserve"> άρθρου</w:t>
      </w:r>
      <w:r w:rsidRPr="007244CF">
        <w:rPr>
          <w:rFonts w:eastAsia="Times New Roman"/>
          <w:szCs w:val="24"/>
        </w:rPr>
        <w:t xml:space="preserve"> 16</w:t>
      </w:r>
      <w:r>
        <w:rPr>
          <w:rFonts w:eastAsia="Times New Roman"/>
          <w:szCs w:val="24"/>
        </w:rPr>
        <w:t>,</w:t>
      </w:r>
      <w:r w:rsidRPr="007244CF">
        <w:rPr>
          <w:rFonts w:eastAsia="Times New Roman"/>
          <w:szCs w:val="24"/>
        </w:rPr>
        <w:t xml:space="preserve"> παράγραφος 5</w:t>
      </w:r>
      <w:r>
        <w:rPr>
          <w:rFonts w:eastAsia="Times New Roman"/>
          <w:szCs w:val="24"/>
        </w:rPr>
        <w:t>,</w:t>
      </w:r>
      <w:r w:rsidRPr="007244CF">
        <w:rPr>
          <w:rFonts w:eastAsia="Times New Roman"/>
          <w:szCs w:val="24"/>
        </w:rPr>
        <w:t xml:space="preserve"> να </w:t>
      </w:r>
      <w:r>
        <w:rPr>
          <w:rFonts w:eastAsia="Times New Roman"/>
          <w:szCs w:val="24"/>
        </w:rPr>
        <w:t xml:space="preserve">είχαμε </w:t>
      </w:r>
      <w:r>
        <w:rPr>
          <w:rFonts w:eastAsia="Times New Roman"/>
          <w:szCs w:val="24"/>
        </w:rPr>
        <w:lastRenderedPageBreak/>
        <w:t>την ίδια ανάπτυξη; Γ</w:t>
      </w:r>
      <w:r w:rsidRPr="007244CF">
        <w:rPr>
          <w:rFonts w:eastAsia="Times New Roman"/>
          <w:szCs w:val="24"/>
        </w:rPr>
        <w:t xml:space="preserve">ιατί είναι κάτι το οποίο άκουσα </w:t>
      </w:r>
      <w:r>
        <w:rPr>
          <w:rFonts w:eastAsia="Times New Roman"/>
          <w:szCs w:val="24"/>
        </w:rPr>
        <w:t xml:space="preserve">και </w:t>
      </w:r>
      <w:r w:rsidRPr="007244CF">
        <w:rPr>
          <w:rFonts w:eastAsia="Times New Roman"/>
          <w:szCs w:val="24"/>
        </w:rPr>
        <w:t>δεν ανταποκρίνεται στην πραγματικότητα</w:t>
      </w:r>
      <w:r>
        <w:rPr>
          <w:rFonts w:eastAsia="Times New Roman"/>
          <w:szCs w:val="24"/>
        </w:rPr>
        <w:t>. Δ</w:t>
      </w:r>
      <w:r w:rsidRPr="007244CF">
        <w:rPr>
          <w:rFonts w:eastAsia="Times New Roman"/>
          <w:szCs w:val="24"/>
        </w:rPr>
        <w:t>εν ενδιαφέρονται επιχειρηματίες για την</w:t>
      </w:r>
      <w:r>
        <w:rPr>
          <w:rFonts w:eastAsia="Times New Roman"/>
          <w:szCs w:val="24"/>
        </w:rPr>
        <w:t xml:space="preserve"> </w:t>
      </w:r>
      <w:r>
        <w:rPr>
          <w:rFonts w:eastAsia="Times New Roman"/>
          <w:szCs w:val="24"/>
        </w:rPr>
        <w:t xml:space="preserve">ίδρυση ιδιωτικών πανεπιστημίων, </w:t>
      </w:r>
      <w:r w:rsidRPr="007244CF">
        <w:rPr>
          <w:rFonts w:eastAsia="Times New Roman"/>
          <w:szCs w:val="24"/>
        </w:rPr>
        <w:t>ενδιαφέρονται πανεπιστημιακοί</w:t>
      </w:r>
      <w:r>
        <w:rPr>
          <w:rFonts w:eastAsia="Times New Roman"/>
          <w:szCs w:val="24"/>
        </w:rPr>
        <w:t>,</w:t>
      </w:r>
      <w:r w:rsidRPr="007244CF">
        <w:rPr>
          <w:rFonts w:eastAsia="Times New Roman"/>
          <w:szCs w:val="24"/>
        </w:rPr>
        <w:t xml:space="preserve"> ενδιαφέρονται πανεπιστήμια για την απελευθέρωση της δυναμικής τους και την ίδρυση μη κρατικών πανεπιστημίων</w:t>
      </w:r>
      <w:r>
        <w:rPr>
          <w:rFonts w:eastAsia="Times New Roman"/>
          <w:szCs w:val="24"/>
        </w:rPr>
        <w:t>,</w:t>
      </w:r>
      <w:r w:rsidRPr="007244CF">
        <w:rPr>
          <w:rFonts w:eastAsia="Times New Roman"/>
          <w:szCs w:val="24"/>
        </w:rPr>
        <w:t xml:space="preserve"> τα οποία να εποπτεύονται από το κράτος</w:t>
      </w:r>
      <w:r>
        <w:rPr>
          <w:rFonts w:eastAsia="Times New Roman"/>
          <w:szCs w:val="24"/>
        </w:rPr>
        <w:t>.</w:t>
      </w:r>
      <w:r w:rsidRPr="007244CF">
        <w:rPr>
          <w:rFonts w:eastAsia="Times New Roman"/>
          <w:szCs w:val="24"/>
        </w:rPr>
        <w:t xml:space="preserve"> Γιατί αυτό δεν θα ήταν μία βάση συζήτησης που </w:t>
      </w:r>
      <w:r>
        <w:rPr>
          <w:rFonts w:eastAsia="Times New Roman"/>
          <w:szCs w:val="24"/>
        </w:rPr>
        <w:t xml:space="preserve">θα μπορούσε να συγκεντρώσει τη </w:t>
      </w:r>
      <w:r w:rsidRPr="007244CF">
        <w:rPr>
          <w:rFonts w:eastAsia="Times New Roman"/>
          <w:szCs w:val="24"/>
        </w:rPr>
        <w:t>διακομματική συναίνεση</w:t>
      </w:r>
      <w:r>
        <w:rPr>
          <w:rFonts w:eastAsia="Times New Roman"/>
          <w:szCs w:val="24"/>
        </w:rPr>
        <w:t>;</w:t>
      </w:r>
    </w:p>
    <w:p w14:paraId="19C9A9F4" w14:textId="77777777" w:rsidR="005136E3" w:rsidRDefault="0098028A">
      <w:pPr>
        <w:spacing w:after="0" w:line="600" w:lineRule="auto"/>
        <w:ind w:firstLine="720"/>
        <w:jc w:val="both"/>
        <w:rPr>
          <w:rFonts w:eastAsia="Times New Roman"/>
          <w:szCs w:val="24"/>
        </w:rPr>
      </w:pPr>
      <w:r>
        <w:rPr>
          <w:rFonts w:eastAsia="Times New Roman"/>
          <w:szCs w:val="24"/>
        </w:rPr>
        <w:t>Π</w:t>
      </w:r>
      <w:r w:rsidRPr="007244CF">
        <w:rPr>
          <w:rFonts w:eastAsia="Times New Roman"/>
          <w:szCs w:val="24"/>
        </w:rPr>
        <w:t>ιστεύω ότι</w:t>
      </w:r>
      <w:r>
        <w:rPr>
          <w:rFonts w:eastAsia="Times New Roman"/>
          <w:szCs w:val="24"/>
        </w:rPr>
        <w:t>,</w:t>
      </w:r>
      <w:r w:rsidRPr="007244CF">
        <w:rPr>
          <w:rFonts w:eastAsia="Times New Roman"/>
          <w:szCs w:val="24"/>
        </w:rPr>
        <w:t xml:space="preserve"> </w:t>
      </w:r>
      <w:r>
        <w:rPr>
          <w:rFonts w:eastAsia="Times New Roman"/>
          <w:szCs w:val="24"/>
        </w:rPr>
        <w:t>ναι,</w:t>
      </w:r>
      <w:r w:rsidRPr="007244CF">
        <w:rPr>
          <w:rFonts w:eastAsia="Times New Roman"/>
          <w:szCs w:val="24"/>
        </w:rPr>
        <w:t xml:space="preserve"> εκτός και αν θεωρούμε ότι αυτό το οποίο γίνεται και καταπολέμησε η Κυβέρνηση ΣΥΡΙΖΑ</w:t>
      </w:r>
      <w:r>
        <w:rPr>
          <w:rFonts w:eastAsia="Times New Roman"/>
          <w:szCs w:val="24"/>
        </w:rPr>
        <w:t>-</w:t>
      </w:r>
      <w:r w:rsidRPr="007244CF">
        <w:rPr>
          <w:rFonts w:eastAsia="Times New Roman"/>
          <w:szCs w:val="24"/>
        </w:rPr>
        <w:t xml:space="preserve">ΑΝΕΛ </w:t>
      </w:r>
      <w:r>
        <w:rPr>
          <w:rFonts w:eastAsia="Times New Roman"/>
          <w:szCs w:val="24"/>
        </w:rPr>
        <w:t>σ</w:t>
      </w:r>
      <w:r w:rsidRPr="007244CF">
        <w:rPr>
          <w:rFonts w:eastAsia="Times New Roman"/>
          <w:szCs w:val="24"/>
        </w:rPr>
        <w:t>το επίπεδο των μεταπτυχιακών προγραμμάτων στην</w:t>
      </w:r>
      <w:r w:rsidRPr="007244CF">
        <w:rPr>
          <w:rFonts w:eastAsia="Times New Roman"/>
          <w:szCs w:val="24"/>
        </w:rPr>
        <w:t xml:space="preserve"> αρχή</w:t>
      </w:r>
      <w:r>
        <w:rPr>
          <w:rFonts w:eastAsia="Times New Roman"/>
          <w:szCs w:val="24"/>
        </w:rPr>
        <w:t>,</w:t>
      </w:r>
      <w:r w:rsidRPr="007244CF">
        <w:rPr>
          <w:rFonts w:eastAsia="Times New Roman"/>
          <w:szCs w:val="24"/>
        </w:rPr>
        <w:t xml:space="preserve"> αυτό το οποίο γίνεται από πολλά πανεπιστήμια στο πλαίσιο των συμπράξεων τους και με ιδιωτικά πανεπιστήμια του εξωτερικού δεν μπορεί να γίνει με δική τους πρωτοβουλία</w:t>
      </w:r>
      <w:r>
        <w:rPr>
          <w:rFonts w:eastAsia="Times New Roman"/>
          <w:szCs w:val="24"/>
        </w:rPr>
        <w:t>.</w:t>
      </w:r>
      <w:r w:rsidRPr="007244CF">
        <w:rPr>
          <w:rFonts w:eastAsia="Times New Roman"/>
          <w:szCs w:val="24"/>
        </w:rPr>
        <w:t xml:space="preserve"> Αυτό εννοούμε όταν λέμε ότι υπάρχουν πολιτικές σκοπιμότητες πίσω από τη συζήτηση κ</w:t>
      </w:r>
      <w:r w:rsidRPr="007244CF">
        <w:rPr>
          <w:rFonts w:eastAsia="Times New Roman"/>
          <w:szCs w:val="24"/>
        </w:rPr>
        <w:t>αι ιδεολογικές αγκυλώσεις ή</w:t>
      </w:r>
      <w:r>
        <w:rPr>
          <w:rFonts w:eastAsia="Times New Roman"/>
          <w:szCs w:val="24"/>
        </w:rPr>
        <w:t>,</w:t>
      </w:r>
      <w:r w:rsidRPr="007244CF">
        <w:rPr>
          <w:rFonts w:eastAsia="Times New Roman"/>
          <w:szCs w:val="24"/>
        </w:rPr>
        <w:t xml:space="preserve"> αν θέλετε</w:t>
      </w:r>
      <w:r>
        <w:rPr>
          <w:rFonts w:eastAsia="Times New Roman"/>
          <w:szCs w:val="24"/>
        </w:rPr>
        <w:t>,</w:t>
      </w:r>
      <w:r w:rsidRPr="007244CF">
        <w:rPr>
          <w:rFonts w:eastAsia="Times New Roman"/>
          <w:szCs w:val="24"/>
        </w:rPr>
        <w:t xml:space="preserve"> σκληρές ταυτότητες ιδεολογικές πίσω από τη συζήτηση για το άρθρο 16</w:t>
      </w:r>
      <w:r>
        <w:rPr>
          <w:rFonts w:eastAsia="Times New Roman"/>
          <w:szCs w:val="24"/>
        </w:rPr>
        <w:t>,</w:t>
      </w:r>
      <w:r w:rsidRPr="007244CF">
        <w:rPr>
          <w:rFonts w:eastAsia="Times New Roman"/>
          <w:szCs w:val="24"/>
        </w:rPr>
        <w:t xml:space="preserve"> παράγραφος 5</w:t>
      </w:r>
      <w:r>
        <w:rPr>
          <w:rFonts w:eastAsia="Times New Roman"/>
          <w:szCs w:val="24"/>
        </w:rPr>
        <w:t>.</w:t>
      </w:r>
    </w:p>
    <w:p w14:paraId="19C9A9F5" w14:textId="77777777" w:rsidR="005136E3" w:rsidRDefault="0098028A">
      <w:pPr>
        <w:spacing w:after="0" w:line="600" w:lineRule="auto"/>
        <w:ind w:firstLine="720"/>
        <w:jc w:val="both"/>
        <w:rPr>
          <w:rFonts w:eastAsia="Times New Roman"/>
          <w:szCs w:val="24"/>
        </w:rPr>
      </w:pPr>
      <w:r>
        <w:rPr>
          <w:rFonts w:eastAsia="Times New Roman"/>
          <w:szCs w:val="24"/>
        </w:rPr>
        <w:t>Προτείναμε επίσης -</w:t>
      </w:r>
      <w:r w:rsidRPr="007244CF">
        <w:rPr>
          <w:rFonts w:eastAsia="Times New Roman"/>
          <w:szCs w:val="24"/>
        </w:rPr>
        <w:t>και είναι πολύ σημαντικό</w:t>
      </w:r>
      <w:r>
        <w:rPr>
          <w:rFonts w:eastAsia="Times New Roman"/>
          <w:szCs w:val="24"/>
        </w:rPr>
        <w:t>-</w:t>
      </w:r>
      <w:r w:rsidRPr="007244CF">
        <w:rPr>
          <w:rFonts w:eastAsia="Times New Roman"/>
          <w:szCs w:val="24"/>
        </w:rPr>
        <w:t xml:space="preserve"> την ενίσχυση του ρόλου των πολιτών στη συμμετοχική </w:t>
      </w:r>
      <w:r>
        <w:rPr>
          <w:rFonts w:eastAsia="Times New Roman"/>
          <w:szCs w:val="24"/>
        </w:rPr>
        <w:t>δ</w:t>
      </w:r>
      <w:r w:rsidRPr="007244CF">
        <w:rPr>
          <w:rFonts w:eastAsia="Times New Roman"/>
          <w:szCs w:val="24"/>
        </w:rPr>
        <w:t xml:space="preserve">ημοκρατική </w:t>
      </w:r>
      <w:r w:rsidRPr="007244CF">
        <w:rPr>
          <w:rFonts w:eastAsia="Times New Roman"/>
          <w:szCs w:val="24"/>
        </w:rPr>
        <w:lastRenderedPageBreak/>
        <w:t>διαδικασία με την προσωπι</w:t>
      </w:r>
      <w:r w:rsidRPr="007244CF">
        <w:rPr>
          <w:rFonts w:eastAsia="Times New Roman"/>
          <w:szCs w:val="24"/>
        </w:rPr>
        <w:t>κή παρουσία των πολιτών στις αναφορές που κατέθεσαν στη Βουλή</w:t>
      </w:r>
      <w:r>
        <w:rPr>
          <w:rFonts w:eastAsia="Times New Roman"/>
          <w:szCs w:val="24"/>
        </w:rPr>
        <w:t>,</w:t>
      </w:r>
      <w:r w:rsidRPr="007244CF">
        <w:rPr>
          <w:rFonts w:eastAsia="Times New Roman"/>
          <w:szCs w:val="24"/>
        </w:rPr>
        <w:t xml:space="preserve"> τη σύσταση </w:t>
      </w:r>
      <w:r w:rsidRPr="007244CF">
        <w:rPr>
          <w:rFonts w:eastAsia="Times New Roman"/>
          <w:szCs w:val="24"/>
        </w:rPr>
        <w:t>εξεταστικών επιτροπών</w:t>
      </w:r>
      <w:r w:rsidRPr="007244CF">
        <w:rPr>
          <w:rFonts w:eastAsia="Times New Roman"/>
          <w:szCs w:val="24"/>
        </w:rPr>
        <w:t xml:space="preserve"> ως δικαιώματος της μειοψηφίας</w:t>
      </w:r>
      <w:r>
        <w:rPr>
          <w:rFonts w:eastAsia="Times New Roman"/>
          <w:szCs w:val="24"/>
        </w:rPr>
        <w:t>,</w:t>
      </w:r>
      <w:r w:rsidRPr="007244CF">
        <w:rPr>
          <w:rFonts w:eastAsia="Times New Roman"/>
          <w:szCs w:val="24"/>
        </w:rPr>
        <w:t xml:space="preserve"> την αλλαγή των νόμων που αφορούν τις μεγάλες επενδύσεις μόνο με αυξημένη πλειοψηφία</w:t>
      </w:r>
      <w:r>
        <w:rPr>
          <w:rFonts w:eastAsia="Times New Roman"/>
          <w:szCs w:val="24"/>
        </w:rPr>
        <w:t>,</w:t>
      </w:r>
      <w:r w:rsidRPr="007244CF">
        <w:rPr>
          <w:rFonts w:eastAsia="Times New Roman"/>
          <w:szCs w:val="24"/>
        </w:rPr>
        <w:t xml:space="preserve"> έτσι ώστε να διαμορφωθεί ένα συγκεκριμένο κα</w:t>
      </w:r>
      <w:r w:rsidRPr="007244CF">
        <w:rPr>
          <w:rFonts w:eastAsia="Times New Roman"/>
          <w:szCs w:val="24"/>
        </w:rPr>
        <w:t xml:space="preserve">ι σταθερό επενδυτικό </w:t>
      </w:r>
      <w:r>
        <w:rPr>
          <w:rFonts w:eastAsia="Times New Roman"/>
          <w:szCs w:val="24"/>
        </w:rPr>
        <w:t>π</w:t>
      </w:r>
      <w:r w:rsidRPr="007244CF">
        <w:rPr>
          <w:rFonts w:eastAsia="Times New Roman"/>
          <w:szCs w:val="24"/>
        </w:rPr>
        <w:t xml:space="preserve">λαίσιο στη </w:t>
      </w:r>
      <w:r>
        <w:rPr>
          <w:rFonts w:eastAsia="Times New Roman"/>
          <w:szCs w:val="24"/>
        </w:rPr>
        <w:t>χ</w:t>
      </w:r>
      <w:r w:rsidRPr="007244CF">
        <w:rPr>
          <w:rFonts w:eastAsia="Times New Roman"/>
          <w:szCs w:val="24"/>
        </w:rPr>
        <w:t>ώρα</w:t>
      </w:r>
      <w:r>
        <w:rPr>
          <w:rFonts w:eastAsia="Times New Roman"/>
          <w:szCs w:val="24"/>
        </w:rPr>
        <w:t>.</w:t>
      </w:r>
    </w:p>
    <w:p w14:paraId="19C9A9F6" w14:textId="77777777" w:rsidR="005136E3" w:rsidRDefault="0098028A">
      <w:pPr>
        <w:spacing w:after="0" w:line="600" w:lineRule="auto"/>
        <w:ind w:firstLine="720"/>
        <w:jc w:val="both"/>
        <w:rPr>
          <w:rFonts w:eastAsia="Times New Roman"/>
          <w:szCs w:val="24"/>
        </w:rPr>
      </w:pPr>
      <w:r>
        <w:rPr>
          <w:rFonts w:eastAsia="Times New Roman"/>
          <w:szCs w:val="24"/>
        </w:rPr>
        <w:t xml:space="preserve">Τέλος, </w:t>
      </w:r>
      <w:r w:rsidRPr="007244CF">
        <w:rPr>
          <w:rFonts w:eastAsia="Times New Roman"/>
          <w:szCs w:val="24"/>
        </w:rPr>
        <w:t>προτείναμε την καθιέρωση του τετραετούς πολιτικού κύκλου</w:t>
      </w:r>
      <w:r>
        <w:rPr>
          <w:rFonts w:eastAsia="Times New Roman"/>
          <w:szCs w:val="24"/>
        </w:rPr>
        <w:t>,</w:t>
      </w:r>
      <w:r w:rsidRPr="007244CF">
        <w:rPr>
          <w:rFonts w:eastAsia="Times New Roman"/>
          <w:szCs w:val="24"/>
        </w:rPr>
        <w:t xml:space="preserve"> έτσι ώστε να υπάρξει συνταγματικά κατοχυρωμένη η πολιτική σταθερότητα</w:t>
      </w:r>
      <w:r>
        <w:rPr>
          <w:rFonts w:eastAsia="Times New Roman"/>
          <w:szCs w:val="24"/>
        </w:rPr>
        <w:t>.</w:t>
      </w:r>
    </w:p>
    <w:p w14:paraId="19C9A9F7" w14:textId="77777777" w:rsidR="005136E3" w:rsidRDefault="0098028A">
      <w:pPr>
        <w:spacing w:after="0" w:line="600" w:lineRule="auto"/>
        <w:ind w:firstLine="720"/>
        <w:jc w:val="both"/>
        <w:rPr>
          <w:rFonts w:eastAsia="Times New Roman"/>
          <w:szCs w:val="24"/>
        </w:rPr>
      </w:pPr>
      <w:r>
        <w:rPr>
          <w:rFonts w:eastAsia="Times New Roman"/>
          <w:szCs w:val="24"/>
        </w:rPr>
        <w:t>Π</w:t>
      </w:r>
      <w:r w:rsidRPr="007244CF">
        <w:rPr>
          <w:rFonts w:eastAsia="Times New Roman"/>
          <w:szCs w:val="24"/>
        </w:rPr>
        <w:t>ροτείναμε τη</w:t>
      </w:r>
      <w:r>
        <w:rPr>
          <w:rFonts w:eastAsia="Times New Roman"/>
          <w:szCs w:val="24"/>
        </w:rPr>
        <w:t>ν</w:t>
      </w:r>
      <w:r w:rsidRPr="007244CF">
        <w:rPr>
          <w:rFonts w:eastAsia="Times New Roman"/>
          <w:szCs w:val="24"/>
        </w:rPr>
        <w:t xml:space="preserve"> αναθεώρηση </w:t>
      </w:r>
      <w:r>
        <w:rPr>
          <w:rFonts w:eastAsia="Times New Roman"/>
          <w:szCs w:val="24"/>
        </w:rPr>
        <w:t xml:space="preserve">των </w:t>
      </w:r>
      <w:r w:rsidRPr="007244CF">
        <w:rPr>
          <w:rFonts w:eastAsia="Times New Roman"/>
          <w:szCs w:val="24"/>
        </w:rPr>
        <w:t xml:space="preserve">διατάξεων που αφορούν τις σχέσεις του </w:t>
      </w:r>
      <w:r>
        <w:rPr>
          <w:rFonts w:eastAsia="Times New Roman"/>
          <w:szCs w:val="24"/>
        </w:rPr>
        <w:t>π</w:t>
      </w:r>
      <w:r w:rsidRPr="007244CF">
        <w:rPr>
          <w:rFonts w:eastAsia="Times New Roman"/>
          <w:szCs w:val="24"/>
        </w:rPr>
        <w:t xml:space="preserve">ολίτη με τη </w:t>
      </w:r>
      <w:r w:rsidRPr="007244CF">
        <w:rPr>
          <w:rFonts w:eastAsia="Times New Roman"/>
          <w:szCs w:val="24"/>
        </w:rPr>
        <w:t>διοίκηση και τη δικαιοσύνη για την εμπέδωση του κράτους δικαίου και την προστασία των δικαιωμάτων των πολιτών απέναντι στη γραφειοκρατία από την οποία υποφέρει ο πολίτης</w:t>
      </w:r>
      <w:r>
        <w:rPr>
          <w:rFonts w:eastAsia="Times New Roman"/>
          <w:szCs w:val="24"/>
        </w:rPr>
        <w:t>,</w:t>
      </w:r>
      <w:r w:rsidRPr="007244CF">
        <w:rPr>
          <w:rFonts w:eastAsia="Times New Roman"/>
          <w:szCs w:val="24"/>
        </w:rPr>
        <w:t xml:space="preserve"> αλλά και στην αυθαιρεσία ή τις μεγάλες καθυστερήσεις που παραβιάζουν ανθρώπινα δικαιώ</w:t>
      </w:r>
      <w:r w:rsidRPr="007244CF">
        <w:rPr>
          <w:rFonts w:eastAsia="Times New Roman"/>
          <w:szCs w:val="24"/>
        </w:rPr>
        <w:t>ματα στον τομέα της απ</w:t>
      </w:r>
      <w:r>
        <w:rPr>
          <w:rFonts w:eastAsia="Times New Roman"/>
          <w:szCs w:val="24"/>
        </w:rPr>
        <w:t>ο</w:t>
      </w:r>
      <w:r w:rsidRPr="007244CF">
        <w:rPr>
          <w:rFonts w:eastAsia="Times New Roman"/>
          <w:szCs w:val="24"/>
        </w:rPr>
        <w:t>νομής της δικαιοσύνης</w:t>
      </w:r>
      <w:r>
        <w:rPr>
          <w:rFonts w:eastAsia="Times New Roman"/>
          <w:szCs w:val="24"/>
        </w:rPr>
        <w:t>.</w:t>
      </w:r>
    </w:p>
    <w:p w14:paraId="19C9A9F8" w14:textId="77777777" w:rsidR="005136E3" w:rsidRDefault="0098028A">
      <w:pPr>
        <w:spacing w:after="0" w:line="600" w:lineRule="auto"/>
        <w:ind w:firstLine="720"/>
        <w:jc w:val="both"/>
        <w:rPr>
          <w:rFonts w:eastAsia="Times New Roman"/>
          <w:szCs w:val="24"/>
        </w:rPr>
      </w:pPr>
      <w:r>
        <w:rPr>
          <w:rFonts w:eastAsia="Times New Roman"/>
          <w:szCs w:val="24"/>
        </w:rPr>
        <w:t>Ο</w:t>
      </w:r>
      <w:r w:rsidRPr="007244CF">
        <w:rPr>
          <w:rFonts w:eastAsia="Times New Roman"/>
          <w:szCs w:val="24"/>
        </w:rPr>
        <w:t>υ</w:t>
      </w:r>
      <w:r>
        <w:rPr>
          <w:rFonts w:eastAsia="Times New Roman"/>
          <w:szCs w:val="24"/>
        </w:rPr>
        <w:t>σιαστικά από όλες τις παραπάνω π</w:t>
      </w:r>
      <w:r w:rsidRPr="007244CF">
        <w:rPr>
          <w:rFonts w:eastAsia="Times New Roman"/>
          <w:szCs w:val="24"/>
        </w:rPr>
        <w:t>ροτάσεις δεν δημιουργήθηκαν ευρείες συναινέσεις</w:t>
      </w:r>
      <w:r>
        <w:rPr>
          <w:rFonts w:eastAsia="Times New Roman"/>
          <w:szCs w:val="24"/>
        </w:rPr>
        <w:t>,</w:t>
      </w:r>
      <w:r w:rsidRPr="007244CF">
        <w:rPr>
          <w:rFonts w:eastAsia="Times New Roman"/>
          <w:szCs w:val="24"/>
        </w:rPr>
        <w:t xml:space="preserve"> διαμορφώθηκαν </w:t>
      </w:r>
      <w:r>
        <w:rPr>
          <w:rFonts w:eastAsia="Times New Roman"/>
          <w:szCs w:val="24"/>
        </w:rPr>
        <w:t>συναινέσεις μ</w:t>
      </w:r>
      <w:r w:rsidRPr="007244CF">
        <w:rPr>
          <w:rFonts w:eastAsia="Times New Roman"/>
          <w:szCs w:val="24"/>
        </w:rPr>
        <w:t>όνο στις δύο πρώτες</w:t>
      </w:r>
      <w:r>
        <w:rPr>
          <w:rFonts w:eastAsia="Times New Roman"/>
          <w:szCs w:val="24"/>
        </w:rPr>
        <w:t>, δ</w:t>
      </w:r>
      <w:r w:rsidRPr="007244CF">
        <w:rPr>
          <w:rFonts w:eastAsia="Times New Roman"/>
          <w:szCs w:val="24"/>
        </w:rPr>
        <w:t xml:space="preserve">ηλαδή στο άρθρο 86 και 62 και μένει να </w:t>
      </w:r>
      <w:r w:rsidRPr="007244CF">
        <w:rPr>
          <w:rFonts w:eastAsia="Times New Roman"/>
          <w:szCs w:val="24"/>
        </w:rPr>
        <w:lastRenderedPageBreak/>
        <w:t>αποδειχθεί στο άρθρο 32 για την απεμπλο</w:t>
      </w:r>
      <w:r w:rsidRPr="007244CF">
        <w:rPr>
          <w:rFonts w:eastAsia="Times New Roman"/>
          <w:szCs w:val="24"/>
        </w:rPr>
        <w:t>κή της εκλογής του Προέδρου της Δημοκρατίας από τη διάλυση της Βουλής</w:t>
      </w:r>
      <w:r>
        <w:rPr>
          <w:rFonts w:eastAsia="Times New Roman"/>
          <w:szCs w:val="24"/>
        </w:rPr>
        <w:t>.</w:t>
      </w:r>
    </w:p>
    <w:p w14:paraId="19C9A9F9" w14:textId="77777777" w:rsidR="005136E3" w:rsidRDefault="0098028A">
      <w:pPr>
        <w:spacing w:after="0" w:line="600" w:lineRule="auto"/>
        <w:ind w:firstLine="720"/>
        <w:jc w:val="both"/>
        <w:rPr>
          <w:rFonts w:eastAsia="Times New Roman"/>
          <w:szCs w:val="24"/>
        </w:rPr>
      </w:pPr>
      <w:r>
        <w:rPr>
          <w:rFonts w:eastAsia="Times New Roman"/>
          <w:szCs w:val="24"/>
        </w:rPr>
        <w:t>Σ</w:t>
      </w:r>
      <w:r w:rsidRPr="00B022B1">
        <w:rPr>
          <w:rFonts w:eastAsia="Times New Roman"/>
          <w:szCs w:val="24"/>
        </w:rPr>
        <w:t>ε όλα τα υπόλοιπα υπάρχουν αποκλίνουσες κατευθύνσεις</w:t>
      </w:r>
      <w:r>
        <w:rPr>
          <w:rFonts w:eastAsia="Times New Roman"/>
          <w:szCs w:val="24"/>
        </w:rPr>
        <w:t>.</w:t>
      </w:r>
      <w:r w:rsidRPr="00B022B1">
        <w:rPr>
          <w:rFonts w:eastAsia="Times New Roman"/>
          <w:szCs w:val="24"/>
        </w:rPr>
        <w:t xml:space="preserve"> Το ζήτημα</w:t>
      </w:r>
      <w:r>
        <w:rPr>
          <w:rFonts w:eastAsia="Times New Roman"/>
          <w:szCs w:val="24"/>
        </w:rPr>
        <w:t>,</w:t>
      </w:r>
      <w:r w:rsidRPr="00B022B1">
        <w:rPr>
          <w:rFonts w:eastAsia="Times New Roman"/>
          <w:szCs w:val="24"/>
        </w:rPr>
        <w:t xml:space="preserve"> </w:t>
      </w:r>
      <w:r>
        <w:rPr>
          <w:rFonts w:eastAsia="Times New Roman"/>
          <w:szCs w:val="24"/>
        </w:rPr>
        <w:t>όμως,</w:t>
      </w:r>
      <w:r w:rsidRPr="00B022B1">
        <w:rPr>
          <w:rFonts w:eastAsia="Times New Roman"/>
          <w:szCs w:val="24"/>
        </w:rPr>
        <w:t xml:space="preserve"> τ</w:t>
      </w:r>
      <w:r>
        <w:rPr>
          <w:rFonts w:eastAsia="Times New Roman"/>
          <w:szCs w:val="24"/>
        </w:rPr>
        <w:t>η</w:t>
      </w:r>
      <w:r w:rsidRPr="00B022B1">
        <w:rPr>
          <w:rFonts w:eastAsia="Times New Roman"/>
          <w:szCs w:val="24"/>
        </w:rPr>
        <w:t>ς κατεύθυνσ</w:t>
      </w:r>
      <w:r>
        <w:rPr>
          <w:rFonts w:eastAsia="Times New Roman"/>
          <w:szCs w:val="24"/>
        </w:rPr>
        <w:t>η</w:t>
      </w:r>
      <w:r w:rsidRPr="00B022B1">
        <w:rPr>
          <w:rFonts w:eastAsia="Times New Roman"/>
          <w:szCs w:val="24"/>
        </w:rPr>
        <w:t>ς που έθεσε και πάλι ο κ</w:t>
      </w:r>
      <w:r>
        <w:rPr>
          <w:rFonts w:eastAsia="Times New Roman"/>
          <w:szCs w:val="24"/>
        </w:rPr>
        <w:t xml:space="preserve">. Παρασκευόπουλος στη συνταγματική </w:t>
      </w:r>
      <w:r>
        <w:rPr>
          <w:rFonts w:eastAsia="Times New Roman"/>
          <w:szCs w:val="24"/>
        </w:rPr>
        <w:t>Α</w:t>
      </w:r>
      <w:r>
        <w:rPr>
          <w:rFonts w:eastAsia="Times New Roman"/>
          <w:szCs w:val="24"/>
        </w:rPr>
        <w:t xml:space="preserve">ναθεώρηση, </w:t>
      </w:r>
      <w:r w:rsidRPr="00B022B1">
        <w:rPr>
          <w:rFonts w:eastAsia="Times New Roman"/>
          <w:szCs w:val="24"/>
        </w:rPr>
        <w:t xml:space="preserve">παραμένει καίριο </w:t>
      </w:r>
      <w:r>
        <w:rPr>
          <w:rFonts w:eastAsia="Times New Roman"/>
          <w:szCs w:val="24"/>
        </w:rPr>
        <w:t>α</w:t>
      </w:r>
      <w:r w:rsidRPr="00B022B1">
        <w:rPr>
          <w:rFonts w:eastAsia="Times New Roman"/>
          <w:szCs w:val="24"/>
        </w:rPr>
        <w:t xml:space="preserve">κόμη και </w:t>
      </w:r>
      <w:r>
        <w:rPr>
          <w:rFonts w:eastAsia="Times New Roman"/>
          <w:szCs w:val="24"/>
        </w:rPr>
        <w:t>στ</w:t>
      </w:r>
      <w:r w:rsidRPr="00B022B1">
        <w:rPr>
          <w:rFonts w:eastAsia="Times New Roman"/>
          <w:szCs w:val="24"/>
        </w:rPr>
        <w:t>η σημερινή συζήτηση</w:t>
      </w:r>
      <w:r>
        <w:rPr>
          <w:rFonts w:eastAsia="Times New Roman"/>
          <w:szCs w:val="24"/>
        </w:rPr>
        <w:t>.</w:t>
      </w:r>
    </w:p>
    <w:p w14:paraId="19C9A9FA" w14:textId="77777777" w:rsidR="005136E3" w:rsidRDefault="0098028A">
      <w:pPr>
        <w:spacing w:after="0" w:line="600" w:lineRule="auto"/>
        <w:ind w:firstLine="720"/>
        <w:jc w:val="both"/>
        <w:rPr>
          <w:rFonts w:eastAsia="Times New Roman"/>
          <w:szCs w:val="24"/>
        </w:rPr>
      </w:pPr>
      <w:r>
        <w:rPr>
          <w:rFonts w:eastAsia="Times New Roman"/>
          <w:szCs w:val="24"/>
        </w:rPr>
        <w:t>Ε</w:t>
      </w:r>
      <w:r w:rsidRPr="00B022B1">
        <w:rPr>
          <w:rFonts w:eastAsia="Times New Roman"/>
          <w:szCs w:val="24"/>
        </w:rPr>
        <w:t>παναλαμβάνω αυτό το οποίο είχα τονίσει και την προηγούμενη φορά</w:t>
      </w:r>
      <w:r>
        <w:rPr>
          <w:rFonts w:eastAsia="Times New Roman"/>
          <w:szCs w:val="24"/>
        </w:rPr>
        <w:t>,</w:t>
      </w:r>
      <w:r w:rsidRPr="00B022B1">
        <w:rPr>
          <w:rFonts w:eastAsia="Times New Roman"/>
          <w:szCs w:val="24"/>
        </w:rPr>
        <w:t xml:space="preserve"> πριν ένα</w:t>
      </w:r>
      <w:r>
        <w:rPr>
          <w:rFonts w:eastAsia="Times New Roman"/>
          <w:szCs w:val="24"/>
        </w:rPr>
        <w:t>ν</w:t>
      </w:r>
      <w:r w:rsidRPr="00B022B1">
        <w:rPr>
          <w:rFonts w:eastAsia="Times New Roman"/>
          <w:szCs w:val="24"/>
        </w:rPr>
        <w:t xml:space="preserve"> μήνα</w:t>
      </w:r>
      <w:r>
        <w:rPr>
          <w:rFonts w:eastAsia="Times New Roman"/>
          <w:szCs w:val="24"/>
        </w:rPr>
        <w:t>,</w:t>
      </w:r>
      <w:r w:rsidRPr="00B022B1">
        <w:rPr>
          <w:rFonts w:eastAsia="Times New Roman"/>
          <w:szCs w:val="24"/>
        </w:rPr>
        <w:t xml:space="preserve"> στην προηγούμενη συζήτηση για την </w:t>
      </w:r>
      <w:r>
        <w:rPr>
          <w:rFonts w:eastAsia="Times New Roman"/>
          <w:szCs w:val="24"/>
        </w:rPr>
        <w:t>σ</w:t>
      </w:r>
      <w:r w:rsidRPr="00B022B1">
        <w:rPr>
          <w:rFonts w:eastAsia="Times New Roman"/>
          <w:szCs w:val="24"/>
        </w:rPr>
        <w:t xml:space="preserve">υνταγματική </w:t>
      </w:r>
      <w:r>
        <w:rPr>
          <w:rFonts w:eastAsia="Times New Roman"/>
          <w:szCs w:val="24"/>
        </w:rPr>
        <w:t>Α</w:t>
      </w:r>
      <w:r w:rsidRPr="00B022B1">
        <w:rPr>
          <w:rFonts w:eastAsia="Times New Roman"/>
          <w:szCs w:val="24"/>
        </w:rPr>
        <w:t>ναθεώρηση</w:t>
      </w:r>
      <w:r>
        <w:rPr>
          <w:rFonts w:eastAsia="Times New Roman"/>
          <w:szCs w:val="24"/>
        </w:rPr>
        <w:t>. Τ</w:t>
      </w:r>
      <w:r w:rsidRPr="00B022B1">
        <w:rPr>
          <w:rFonts w:eastAsia="Times New Roman"/>
          <w:szCs w:val="24"/>
        </w:rPr>
        <w:t xml:space="preserve">ο αναθεωρητικό σύστημα που θεσπίζει το άρθρο 110 του </w:t>
      </w:r>
      <w:r>
        <w:rPr>
          <w:rFonts w:eastAsia="Times New Roman"/>
          <w:szCs w:val="24"/>
        </w:rPr>
        <w:t>Σ</w:t>
      </w:r>
      <w:r w:rsidRPr="00B022B1">
        <w:rPr>
          <w:rFonts w:eastAsia="Times New Roman"/>
          <w:szCs w:val="24"/>
        </w:rPr>
        <w:t>υντάγματος στηρίζεται σε μ</w:t>
      </w:r>
      <w:r>
        <w:rPr>
          <w:rFonts w:eastAsia="Times New Roman"/>
          <w:szCs w:val="24"/>
        </w:rPr>
        <w:t>ι</w:t>
      </w:r>
      <w:r w:rsidRPr="00B022B1">
        <w:rPr>
          <w:rFonts w:eastAsia="Times New Roman"/>
          <w:szCs w:val="24"/>
        </w:rPr>
        <w:t>α σαφή κατ</w:t>
      </w:r>
      <w:r w:rsidRPr="00B022B1">
        <w:rPr>
          <w:rFonts w:eastAsia="Times New Roman"/>
          <w:szCs w:val="24"/>
        </w:rPr>
        <w:t>ανομή αν</w:t>
      </w:r>
      <w:r>
        <w:rPr>
          <w:rFonts w:eastAsia="Times New Roman"/>
          <w:szCs w:val="24"/>
        </w:rPr>
        <w:t>α</w:t>
      </w:r>
      <w:r w:rsidRPr="00B022B1">
        <w:rPr>
          <w:rFonts w:eastAsia="Times New Roman"/>
          <w:szCs w:val="24"/>
        </w:rPr>
        <w:t>θεωρητικών αρμοδιοτ</w:t>
      </w:r>
      <w:r>
        <w:rPr>
          <w:rFonts w:eastAsia="Times New Roman"/>
          <w:szCs w:val="24"/>
        </w:rPr>
        <w:t>ήτων μεταξύ των δύο διαδοχικών Βουλ</w:t>
      </w:r>
      <w:r w:rsidRPr="00B022B1">
        <w:rPr>
          <w:rFonts w:eastAsia="Times New Roman"/>
          <w:szCs w:val="24"/>
        </w:rPr>
        <w:t>ών που συμπράττουν</w:t>
      </w:r>
      <w:r>
        <w:rPr>
          <w:rFonts w:eastAsia="Times New Roman"/>
          <w:szCs w:val="24"/>
        </w:rPr>
        <w:t xml:space="preserve"> στην </w:t>
      </w:r>
      <w:r>
        <w:rPr>
          <w:rFonts w:eastAsia="Times New Roman"/>
          <w:szCs w:val="24"/>
        </w:rPr>
        <w:t>Α</w:t>
      </w:r>
      <w:r>
        <w:rPr>
          <w:rFonts w:eastAsia="Times New Roman"/>
          <w:szCs w:val="24"/>
        </w:rPr>
        <w:t>ναθεώρηση του Σ</w:t>
      </w:r>
      <w:r w:rsidRPr="00B022B1">
        <w:rPr>
          <w:rFonts w:eastAsia="Times New Roman"/>
          <w:szCs w:val="24"/>
        </w:rPr>
        <w:t>υντάγματος</w:t>
      </w:r>
      <w:r>
        <w:rPr>
          <w:rFonts w:eastAsia="Times New Roman"/>
          <w:szCs w:val="24"/>
        </w:rPr>
        <w:t>. Τ</w:t>
      </w:r>
      <w:r w:rsidRPr="00B022B1">
        <w:rPr>
          <w:rFonts w:eastAsia="Times New Roman"/>
          <w:szCs w:val="24"/>
        </w:rPr>
        <w:t>ο σύστημα αυτό</w:t>
      </w:r>
      <w:r>
        <w:rPr>
          <w:rFonts w:eastAsia="Times New Roman"/>
          <w:szCs w:val="24"/>
        </w:rPr>
        <w:t xml:space="preserve"> στη</w:t>
      </w:r>
      <w:r w:rsidRPr="00B022B1">
        <w:rPr>
          <w:rFonts w:eastAsia="Times New Roman"/>
          <w:szCs w:val="24"/>
        </w:rPr>
        <w:t>ρίζεται στη διάκριση μεταξύ της διαπίστωσης της ανάγκης και του προσδιορισμού των άρθρων προς αναθεώρηση και του προσδιορι</w:t>
      </w:r>
      <w:r w:rsidRPr="00B022B1">
        <w:rPr>
          <w:rFonts w:eastAsia="Times New Roman"/>
          <w:szCs w:val="24"/>
        </w:rPr>
        <w:t xml:space="preserve">σμού από την επόμενη </w:t>
      </w:r>
      <w:r>
        <w:rPr>
          <w:rFonts w:eastAsia="Times New Roman"/>
          <w:szCs w:val="24"/>
        </w:rPr>
        <w:t>Β</w:t>
      </w:r>
      <w:r w:rsidRPr="00B022B1">
        <w:rPr>
          <w:rFonts w:eastAsia="Times New Roman"/>
          <w:szCs w:val="24"/>
        </w:rPr>
        <w:t>ουλή με νωπή εντολή του προσδιορισμού</w:t>
      </w:r>
      <w:r>
        <w:rPr>
          <w:rFonts w:eastAsia="Times New Roman"/>
          <w:szCs w:val="24"/>
        </w:rPr>
        <w:t>,</w:t>
      </w:r>
      <w:r w:rsidRPr="00B022B1">
        <w:rPr>
          <w:rFonts w:eastAsia="Times New Roman"/>
          <w:szCs w:val="24"/>
        </w:rPr>
        <w:t xml:space="preserve"> του περιεχομένου που θα κάνει η νέα πλειοψηφία ή οι νέες μεγάλες πλειοψηφίες που θα διαμορφωθούν στην επόμενη Βουλή</w:t>
      </w:r>
      <w:r>
        <w:rPr>
          <w:rFonts w:eastAsia="Times New Roman"/>
          <w:szCs w:val="24"/>
        </w:rPr>
        <w:t>.</w:t>
      </w:r>
    </w:p>
    <w:p w14:paraId="19C9A9FB" w14:textId="77777777" w:rsidR="005136E3" w:rsidRDefault="0098028A">
      <w:pPr>
        <w:spacing w:after="0" w:line="600" w:lineRule="auto"/>
        <w:ind w:firstLine="720"/>
        <w:jc w:val="both"/>
        <w:rPr>
          <w:rFonts w:eastAsia="Times New Roman"/>
          <w:szCs w:val="24"/>
        </w:rPr>
      </w:pPr>
      <w:r w:rsidRPr="00B022B1">
        <w:rPr>
          <w:rFonts w:eastAsia="Times New Roman"/>
          <w:szCs w:val="24"/>
        </w:rPr>
        <w:lastRenderedPageBreak/>
        <w:t xml:space="preserve">Άρα το περιεχόμενο των </w:t>
      </w:r>
      <w:r>
        <w:rPr>
          <w:rFonts w:eastAsia="Times New Roman"/>
          <w:szCs w:val="24"/>
        </w:rPr>
        <w:t xml:space="preserve">διατάξεων </w:t>
      </w:r>
      <w:r w:rsidRPr="00B022B1">
        <w:rPr>
          <w:rFonts w:eastAsia="Times New Roman"/>
          <w:szCs w:val="24"/>
        </w:rPr>
        <w:t xml:space="preserve">προς αναθεώρηση το διαμορφώνει η επόμενη </w:t>
      </w:r>
      <w:r>
        <w:rPr>
          <w:rFonts w:eastAsia="Times New Roman"/>
          <w:szCs w:val="24"/>
        </w:rPr>
        <w:t>Β</w:t>
      </w:r>
      <w:r w:rsidRPr="00B022B1">
        <w:rPr>
          <w:rFonts w:eastAsia="Times New Roman"/>
          <w:szCs w:val="24"/>
        </w:rPr>
        <w:t>ουλή</w:t>
      </w:r>
      <w:r>
        <w:rPr>
          <w:rFonts w:eastAsia="Times New Roman"/>
          <w:szCs w:val="24"/>
        </w:rPr>
        <w:t>,</w:t>
      </w:r>
      <w:r w:rsidRPr="00B022B1">
        <w:rPr>
          <w:rFonts w:eastAsia="Times New Roman"/>
          <w:szCs w:val="24"/>
        </w:rPr>
        <w:t xml:space="preserve"> </w:t>
      </w:r>
      <w:r>
        <w:rPr>
          <w:rFonts w:eastAsia="Times New Roman"/>
          <w:szCs w:val="24"/>
        </w:rPr>
        <w:t>η</w:t>
      </w:r>
      <w:r w:rsidRPr="00B022B1">
        <w:rPr>
          <w:rFonts w:eastAsia="Times New Roman"/>
          <w:szCs w:val="24"/>
        </w:rPr>
        <w:t xml:space="preserve"> δεύτερη </w:t>
      </w:r>
      <w:r>
        <w:rPr>
          <w:rFonts w:eastAsia="Times New Roman"/>
          <w:szCs w:val="24"/>
        </w:rPr>
        <w:t>Β</w:t>
      </w:r>
      <w:r w:rsidRPr="00B022B1">
        <w:rPr>
          <w:rFonts w:eastAsia="Times New Roman"/>
          <w:szCs w:val="24"/>
        </w:rPr>
        <w:t>ουλή</w:t>
      </w:r>
      <w:r>
        <w:rPr>
          <w:rFonts w:eastAsia="Times New Roman"/>
          <w:szCs w:val="24"/>
        </w:rPr>
        <w:t>,</w:t>
      </w:r>
      <w:r w:rsidRPr="00B022B1">
        <w:rPr>
          <w:rFonts w:eastAsia="Times New Roman"/>
          <w:szCs w:val="24"/>
        </w:rPr>
        <w:t xml:space="preserve"> η οποία έχει και την αρμοδιότητα</w:t>
      </w:r>
      <w:r>
        <w:rPr>
          <w:rFonts w:eastAsia="Times New Roman"/>
          <w:szCs w:val="24"/>
        </w:rPr>
        <w:t>, γι</w:t>
      </w:r>
      <w:r>
        <w:rPr>
          <w:rFonts w:eastAsia="Times New Roman"/>
          <w:szCs w:val="24"/>
        </w:rPr>
        <w:t>’</w:t>
      </w:r>
      <w:r>
        <w:rPr>
          <w:rFonts w:eastAsia="Times New Roman"/>
          <w:szCs w:val="24"/>
        </w:rPr>
        <w:t xml:space="preserve"> αυτό και ονομάζεται αυτή «α</w:t>
      </w:r>
      <w:r w:rsidRPr="00B022B1">
        <w:rPr>
          <w:rFonts w:eastAsia="Times New Roman"/>
          <w:szCs w:val="24"/>
        </w:rPr>
        <w:t>ναθεωρητική</w:t>
      </w:r>
      <w:r>
        <w:rPr>
          <w:rFonts w:eastAsia="Times New Roman"/>
          <w:szCs w:val="24"/>
        </w:rPr>
        <w:t xml:space="preserve">». </w:t>
      </w:r>
    </w:p>
    <w:p w14:paraId="19C9A9FC" w14:textId="77777777" w:rsidR="005136E3" w:rsidRDefault="0098028A">
      <w:pPr>
        <w:spacing w:after="0" w:line="600" w:lineRule="auto"/>
        <w:ind w:firstLine="720"/>
        <w:jc w:val="both"/>
        <w:rPr>
          <w:rFonts w:eastAsia="Times New Roman"/>
          <w:szCs w:val="24"/>
        </w:rPr>
      </w:pPr>
      <w:r>
        <w:rPr>
          <w:rFonts w:eastAsia="Times New Roman"/>
          <w:szCs w:val="24"/>
        </w:rPr>
        <w:t>Σ</w:t>
      </w:r>
      <w:r w:rsidRPr="00B022B1">
        <w:rPr>
          <w:rFonts w:eastAsia="Times New Roman"/>
          <w:szCs w:val="24"/>
        </w:rPr>
        <w:t xml:space="preserve">ήμερα αποφασίζουμε αν πρέπει να γίνει αναθεώρηση και ποιες </w:t>
      </w:r>
      <w:r>
        <w:rPr>
          <w:rFonts w:eastAsia="Times New Roman"/>
          <w:szCs w:val="24"/>
        </w:rPr>
        <w:t>συντα</w:t>
      </w:r>
      <w:r w:rsidRPr="00B022B1">
        <w:rPr>
          <w:rFonts w:eastAsia="Times New Roman"/>
          <w:szCs w:val="24"/>
        </w:rPr>
        <w:t xml:space="preserve">γματικές διατάξεις πρέπει να </w:t>
      </w:r>
      <w:r>
        <w:rPr>
          <w:rFonts w:eastAsia="Times New Roman"/>
          <w:szCs w:val="24"/>
        </w:rPr>
        <w:t>αναθεωρηθούν. Δ</w:t>
      </w:r>
      <w:r w:rsidRPr="00B022B1">
        <w:rPr>
          <w:rFonts w:eastAsia="Times New Roman"/>
          <w:szCs w:val="24"/>
        </w:rPr>
        <w:t>εν δεσμεύο</w:t>
      </w:r>
      <w:r>
        <w:rPr>
          <w:rFonts w:eastAsia="Times New Roman"/>
          <w:szCs w:val="24"/>
        </w:rPr>
        <w:t>υ</w:t>
      </w:r>
      <w:r w:rsidRPr="00B022B1">
        <w:rPr>
          <w:rFonts w:eastAsia="Times New Roman"/>
          <w:szCs w:val="24"/>
        </w:rPr>
        <w:t>μ</w:t>
      </w:r>
      <w:r>
        <w:rPr>
          <w:rFonts w:eastAsia="Times New Roman"/>
          <w:szCs w:val="24"/>
        </w:rPr>
        <w:t>ε</w:t>
      </w:r>
      <w:r w:rsidRPr="00B022B1">
        <w:rPr>
          <w:rFonts w:eastAsia="Times New Roman"/>
          <w:szCs w:val="24"/>
        </w:rPr>
        <w:t xml:space="preserve"> τον αναθεωρητικό νομοθέτη της </w:t>
      </w:r>
      <w:r w:rsidRPr="00B022B1">
        <w:rPr>
          <w:rFonts w:eastAsia="Times New Roman"/>
          <w:szCs w:val="24"/>
        </w:rPr>
        <w:t>επόμενης</w:t>
      </w:r>
      <w:r>
        <w:rPr>
          <w:rFonts w:eastAsia="Times New Roman"/>
          <w:szCs w:val="24"/>
        </w:rPr>
        <w:t xml:space="preserve"> Βουής. Μ</w:t>
      </w:r>
      <w:r w:rsidRPr="00B022B1">
        <w:rPr>
          <w:rFonts w:eastAsia="Times New Roman"/>
          <w:szCs w:val="24"/>
        </w:rPr>
        <w:t xml:space="preserve">ετά τη διεξαγωγή των βουλευτικών εκλογών θα αποφασίσει </w:t>
      </w:r>
      <w:r>
        <w:rPr>
          <w:rFonts w:eastAsia="Times New Roman"/>
          <w:szCs w:val="24"/>
        </w:rPr>
        <w:t>η</w:t>
      </w:r>
      <w:r w:rsidRPr="00B022B1">
        <w:rPr>
          <w:rFonts w:eastAsia="Times New Roman"/>
          <w:szCs w:val="24"/>
        </w:rPr>
        <w:t xml:space="preserve"> </w:t>
      </w:r>
      <w:r>
        <w:rPr>
          <w:rFonts w:eastAsia="Times New Roman"/>
          <w:szCs w:val="24"/>
        </w:rPr>
        <w:t>Β</w:t>
      </w:r>
      <w:r w:rsidRPr="00B022B1">
        <w:rPr>
          <w:rFonts w:eastAsia="Times New Roman"/>
          <w:szCs w:val="24"/>
        </w:rPr>
        <w:t xml:space="preserve">ουλή κυρίαρχα για το νέο περιεχόμενο των </w:t>
      </w:r>
      <w:r>
        <w:rPr>
          <w:rFonts w:eastAsia="Times New Roman"/>
          <w:szCs w:val="24"/>
        </w:rPr>
        <w:t>αναθεωρητικών</w:t>
      </w:r>
      <w:r w:rsidRPr="00B022B1">
        <w:rPr>
          <w:rFonts w:eastAsia="Times New Roman"/>
          <w:szCs w:val="24"/>
        </w:rPr>
        <w:t xml:space="preserve"> διατάξεων για ένα</w:t>
      </w:r>
      <w:r>
        <w:rPr>
          <w:rFonts w:eastAsia="Times New Roman"/>
          <w:szCs w:val="24"/>
        </w:rPr>
        <w:t>ν</w:t>
      </w:r>
      <w:r w:rsidRPr="00B022B1">
        <w:rPr>
          <w:rFonts w:eastAsia="Times New Roman"/>
          <w:szCs w:val="24"/>
        </w:rPr>
        <w:t xml:space="preserve"> πολύ απλό λόγο</w:t>
      </w:r>
      <w:r>
        <w:rPr>
          <w:rFonts w:eastAsia="Times New Roman"/>
          <w:szCs w:val="24"/>
        </w:rPr>
        <w:t>. Δ</w:t>
      </w:r>
      <w:r w:rsidRPr="00B022B1">
        <w:rPr>
          <w:rFonts w:eastAsia="Times New Roman"/>
          <w:szCs w:val="24"/>
        </w:rPr>
        <w:t>ιότι δεν μπορούμε να προβλέψουμε</w:t>
      </w:r>
      <w:r>
        <w:rPr>
          <w:rFonts w:eastAsia="Times New Roman"/>
          <w:szCs w:val="24"/>
        </w:rPr>
        <w:t xml:space="preserve"> ή</w:t>
      </w:r>
      <w:r w:rsidRPr="00B022B1">
        <w:rPr>
          <w:rFonts w:eastAsia="Times New Roman"/>
          <w:szCs w:val="24"/>
        </w:rPr>
        <w:t xml:space="preserve"> να προκαταλάβουμε τις πλειοψηφίες</w:t>
      </w:r>
      <w:r>
        <w:rPr>
          <w:rFonts w:eastAsia="Times New Roman"/>
          <w:szCs w:val="24"/>
        </w:rPr>
        <w:t>,</w:t>
      </w:r>
      <w:r w:rsidRPr="00B022B1">
        <w:rPr>
          <w:rFonts w:eastAsia="Times New Roman"/>
          <w:szCs w:val="24"/>
        </w:rPr>
        <w:t xml:space="preserve"> την εκπροσώπηση</w:t>
      </w:r>
      <w:r>
        <w:rPr>
          <w:rFonts w:eastAsia="Times New Roman"/>
          <w:szCs w:val="24"/>
        </w:rPr>
        <w:t>,</w:t>
      </w:r>
      <w:r w:rsidRPr="00B022B1">
        <w:rPr>
          <w:rFonts w:eastAsia="Times New Roman"/>
          <w:szCs w:val="24"/>
        </w:rPr>
        <w:t xml:space="preserve"> τα κόμματα που θα είναι στην επόμενη </w:t>
      </w:r>
      <w:r>
        <w:rPr>
          <w:rFonts w:eastAsia="Times New Roman"/>
          <w:szCs w:val="24"/>
        </w:rPr>
        <w:t>Β</w:t>
      </w:r>
      <w:r w:rsidRPr="00B022B1">
        <w:rPr>
          <w:rFonts w:eastAsia="Times New Roman"/>
          <w:szCs w:val="24"/>
        </w:rPr>
        <w:t>ουλή</w:t>
      </w:r>
      <w:r>
        <w:rPr>
          <w:rFonts w:eastAsia="Times New Roman"/>
          <w:szCs w:val="24"/>
        </w:rPr>
        <w:t>.</w:t>
      </w:r>
      <w:r w:rsidRPr="00B022B1">
        <w:rPr>
          <w:rFonts w:eastAsia="Times New Roman"/>
          <w:szCs w:val="24"/>
        </w:rPr>
        <w:t xml:space="preserve"> </w:t>
      </w:r>
      <w:r>
        <w:rPr>
          <w:rFonts w:eastAsia="Times New Roman"/>
          <w:szCs w:val="24"/>
        </w:rPr>
        <w:t>Κ</w:t>
      </w:r>
      <w:r w:rsidRPr="00B022B1">
        <w:rPr>
          <w:rFonts w:eastAsia="Times New Roman"/>
          <w:szCs w:val="24"/>
        </w:rPr>
        <w:t>αι αυτή είναι η βασική ιδέα του συνταγματικού νομοθέτη</w:t>
      </w:r>
      <w:r>
        <w:rPr>
          <w:rFonts w:eastAsia="Times New Roman"/>
          <w:szCs w:val="24"/>
        </w:rPr>
        <w:t>.</w:t>
      </w:r>
    </w:p>
    <w:p w14:paraId="19C9A9FD" w14:textId="77777777" w:rsidR="005136E3" w:rsidRDefault="0098028A">
      <w:pPr>
        <w:spacing w:after="0" w:line="600" w:lineRule="auto"/>
        <w:ind w:firstLine="720"/>
        <w:jc w:val="both"/>
        <w:rPr>
          <w:rFonts w:eastAsia="Times New Roman"/>
          <w:szCs w:val="24"/>
        </w:rPr>
      </w:pPr>
      <w:r>
        <w:rPr>
          <w:rFonts w:eastAsia="Times New Roman"/>
          <w:szCs w:val="24"/>
        </w:rPr>
        <w:t>Σ</w:t>
      </w:r>
      <w:r w:rsidRPr="00B022B1">
        <w:rPr>
          <w:rFonts w:eastAsia="Times New Roman"/>
          <w:szCs w:val="24"/>
        </w:rPr>
        <w:t>ήμερα</w:t>
      </w:r>
      <w:r>
        <w:rPr>
          <w:rFonts w:eastAsia="Times New Roman"/>
          <w:szCs w:val="24"/>
        </w:rPr>
        <w:t>,</w:t>
      </w:r>
      <w:r w:rsidRPr="00B022B1">
        <w:rPr>
          <w:rFonts w:eastAsia="Times New Roman"/>
          <w:szCs w:val="24"/>
        </w:rPr>
        <w:t xml:space="preserve"> </w:t>
      </w:r>
      <w:r>
        <w:rPr>
          <w:rFonts w:eastAsia="Times New Roman"/>
          <w:szCs w:val="24"/>
        </w:rPr>
        <w:t>όμως,</w:t>
      </w:r>
      <w:r w:rsidRPr="00B022B1">
        <w:rPr>
          <w:rFonts w:eastAsia="Times New Roman"/>
          <w:szCs w:val="24"/>
        </w:rPr>
        <w:t xml:space="preserve"> που η παρούσα </w:t>
      </w:r>
      <w:r>
        <w:rPr>
          <w:rFonts w:eastAsia="Times New Roman"/>
          <w:szCs w:val="24"/>
        </w:rPr>
        <w:t>Κ</w:t>
      </w:r>
      <w:r w:rsidRPr="00B022B1">
        <w:rPr>
          <w:rFonts w:eastAsia="Times New Roman"/>
          <w:szCs w:val="24"/>
        </w:rPr>
        <w:t>υβέρνηση ΣΥΡΙΖΑ βρίσκεται σε προφανή δυσαρμονία με το λαϊκό αίσθημα</w:t>
      </w:r>
      <w:r>
        <w:rPr>
          <w:rFonts w:eastAsia="Times New Roman"/>
          <w:szCs w:val="24"/>
        </w:rPr>
        <w:t>,</w:t>
      </w:r>
      <w:r w:rsidRPr="00B022B1">
        <w:rPr>
          <w:rFonts w:eastAsia="Times New Roman"/>
          <w:szCs w:val="24"/>
        </w:rPr>
        <w:t xml:space="preserve"> δεν μπορεί να ερμηνεύσει το άρθρο 110 του </w:t>
      </w:r>
      <w:r>
        <w:rPr>
          <w:rFonts w:eastAsia="Times New Roman"/>
          <w:szCs w:val="24"/>
        </w:rPr>
        <w:t>Σ</w:t>
      </w:r>
      <w:r w:rsidRPr="00B022B1">
        <w:rPr>
          <w:rFonts w:eastAsia="Times New Roman"/>
          <w:szCs w:val="24"/>
        </w:rPr>
        <w:t>υντάγματος</w:t>
      </w:r>
      <w:r>
        <w:rPr>
          <w:rFonts w:eastAsia="Times New Roman"/>
          <w:szCs w:val="24"/>
        </w:rPr>
        <w:t>,</w:t>
      </w:r>
      <w:r w:rsidRPr="00B022B1">
        <w:rPr>
          <w:rFonts w:eastAsia="Times New Roman"/>
          <w:szCs w:val="24"/>
        </w:rPr>
        <w:t xml:space="preserve"> έ</w:t>
      </w:r>
      <w:r w:rsidRPr="00B022B1">
        <w:rPr>
          <w:rFonts w:eastAsia="Times New Roman"/>
          <w:szCs w:val="24"/>
        </w:rPr>
        <w:t>τσι ώστε</w:t>
      </w:r>
      <w:r>
        <w:rPr>
          <w:rFonts w:eastAsia="Times New Roman"/>
          <w:szCs w:val="24"/>
        </w:rPr>
        <w:t>,</w:t>
      </w:r>
      <w:r w:rsidRPr="00B022B1">
        <w:rPr>
          <w:rFonts w:eastAsia="Times New Roman"/>
          <w:szCs w:val="24"/>
        </w:rPr>
        <w:t xml:space="preserve"> με βάση την ετερόκλητη και επισφαλή πλειοψηφία που διαθέτει</w:t>
      </w:r>
      <w:r>
        <w:rPr>
          <w:rFonts w:eastAsia="Times New Roman"/>
          <w:szCs w:val="24"/>
        </w:rPr>
        <w:t>,</w:t>
      </w:r>
      <w:r w:rsidRPr="00B022B1">
        <w:rPr>
          <w:rFonts w:eastAsia="Times New Roman"/>
          <w:szCs w:val="24"/>
        </w:rPr>
        <w:t xml:space="preserve"> να δεσμεύσει τις αποφάσεις της επόμενης αναθεωρητικής Βουλής</w:t>
      </w:r>
      <w:r>
        <w:rPr>
          <w:rFonts w:eastAsia="Times New Roman"/>
          <w:szCs w:val="24"/>
        </w:rPr>
        <w:t xml:space="preserve">. </w:t>
      </w:r>
    </w:p>
    <w:p w14:paraId="19C9A9FE" w14:textId="77777777" w:rsidR="005136E3" w:rsidRDefault="0098028A">
      <w:pPr>
        <w:spacing w:after="0" w:line="600" w:lineRule="auto"/>
        <w:ind w:firstLine="720"/>
        <w:jc w:val="both"/>
        <w:rPr>
          <w:rFonts w:eastAsia="Times New Roman"/>
          <w:szCs w:val="24"/>
        </w:rPr>
      </w:pPr>
      <w:r>
        <w:rPr>
          <w:rFonts w:eastAsia="Times New Roman"/>
          <w:szCs w:val="24"/>
        </w:rPr>
        <w:lastRenderedPageBreak/>
        <w:t>Ε</w:t>
      </w:r>
      <w:r w:rsidRPr="00B022B1">
        <w:rPr>
          <w:rFonts w:eastAsia="Times New Roman"/>
          <w:szCs w:val="24"/>
        </w:rPr>
        <w:t>παναλαμβάνω</w:t>
      </w:r>
      <w:r>
        <w:rPr>
          <w:rFonts w:eastAsia="Times New Roman"/>
          <w:szCs w:val="24"/>
        </w:rPr>
        <w:t>,</w:t>
      </w:r>
      <w:r w:rsidRPr="00B022B1">
        <w:rPr>
          <w:rFonts w:eastAsia="Times New Roman"/>
          <w:szCs w:val="24"/>
        </w:rPr>
        <w:t xml:space="preserve"> λοιπόν</w:t>
      </w:r>
      <w:r>
        <w:rPr>
          <w:rFonts w:eastAsia="Times New Roman"/>
          <w:szCs w:val="24"/>
        </w:rPr>
        <w:t>,</w:t>
      </w:r>
      <w:r w:rsidRPr="00B022B1">
        <w:rPr>
          <w:rFonts w:eastAsia="Times New Roman"/>
          <w:szCs w:val="24"/>
        </w:rPr>
        <w:t xml:space="preserve"> ότι μόνη δέσμευση </w:t>
      </w:r>
      <w:r>
        <w:rPr>
          <w:rFonts w:eastAsia="Times New Roman"/>
          <w:szCs w:val="24"/>
        </w:rPr>
        <w:t>-</w:t>
      </w:r>
      <w:r w:rsidRPr="00B022B1">
        <w:rPr>
          <w:rFonts w:eastAsia="Times New Roman"/>
          <w:szCs w:val="24"/>
        </w:rPr>
        <w:t>και τελειώνω με αυτό</w:t>
      </w:r>
      <w:r>
        <w:rPr>
          <w:rFonts w:eastAsia="Times New Roman"/>
          <w:szCs w:val="24"/>
        </w:rPr>
        <w:t>-</w:t>
      </w:r>
      <w:r w:rsidRPr="00B022B1">
        <w:rPr>
          <w:rFonts w:eastAsia="Times New Roman"/>
          <w:szCs w:val="24"/>
        </w:rPr>
        <w:t xml:space="preserve"> της αν</w:t>
      </w:r>
      <w:r>
        <w:rPr>
          <w:rFonts w:eastAsia="Times New Roman"/>
          <w:szCs w:val="24"/>
        </w:rPr>
        <w:t>αθεωρη</w:t>
      </w:r>
      <w:r w:rsidRPr="00B022B1">
        <w:rPr>
          <w:rFonts w:eastAsia="Times New Roman"/>
          <w:szCs w:val="24"/>
        </w:rPr>
        <w:t xml:space="preserve">τικής </w:t>
      </w:r>
      <w:r>
        <w:rPr>
          <w:rFonts w:eastAsia="Times New Roman"/>
          <w:szCs w:val="24"/>
        </w:rPr>
        <w:t>Βουλής,</w:t>
      </w:r>
      <w:r w:rsidRPr="00B022B1">
        <w:rPr>
          <w:rFonts w:eastAsia="Times New Roman"/>
          <w:szCs w:val="24"/>
        </w:rPr>
        <w:t xml:space="preserve"> της επόμενης</w:t>
      </w:r>
      <w:r>
        <w:rPr>
          <w:rFonts w:eastAsia="Times New Roman"/>
          <w:szCs w:val="24"/>
        </w:rPr>
        <w:t>,</w:t>
      </w:r>
      <w:r w:rsidRPr="00B022B1">
        <w:rPr>
          <w:rFonts w:eastAsia="Times New Roman"/>
          <w:szCs w:val="24"/>
        </w:rPr>
        <w:t xml:space="preserve"> που θα προκύψει από</w:t>
      </w:r>
      <w:r w:rsidRPr="00B022B1">
        <w:rPr>
          <w:rFonts w:eastAsia="Times New Roman"/>
          <w:szCs w:val="24"/>
        </w:rPr>
        <w:t xml:space="preserve"> τις εκλογές</w:t>
      </w:r>
      <w:r>
        <w:rPr>
          <w:rFonts w:eastAsia="Times New Roman"/>
          <w:szCs w:val="24"/>
        </w:rPr>
        <w:t>,</w:t>
      </w:r>
      <w:r w:rsidRPr="00B022B1">
        <w:rPr>
          <w:rFonts w:eastAsia="Times New Roman"/>
          <w:szCs w:val="24"/>
        </w:rPr>
        <w:t xml:space="preserve"> είναι ως προς τις διατάξεις και το αντικείμενό </w:t>
      </w:r>
      <w:r>
        <w:rPr>
          <w:rFonts w:eastAsia="Times New Roman"/>
          <w:szCs w:val="24"/>
        </w:rPr>
        <w:t>τους,</w:t>
      </w:r>
      <w:r w:rsidRPr="00B022B1">
        <w:rPr>
          <w:rFonts w:eastAsia="Times New Roman"/>
          <w:szCs w:val="24"/>
        </w:rPr>
        <w:t xml:space="preserve"> αλλά όχι ως προς το περιεχόμενό </w:t>
      </w:r>
      <w:r>
        <w:rPr>
          <w:rFonts w:eastAsia="Times New Roman"/>
          <w:szCs w:val="24"/>
        </w:rPr>
        <w:t>τους.</w:t>
      </w:r>
    </w:p>
    <w:p w14:paraId="19C9A9FF" w14:textId="77777777" w:rsidR="005136E3" w:rsidRDefault="0098028A">
      <w:pPr>
        <w:spacing w:after="0" w:line="600" w:lineRule="auto"/>
        <w:ind w:firstLine="720"/>
        <w:jc w:val="both"/>
        <w:rPr>
          <w:rFonts w:eastAsia="Times New Roman"/>
          <w:szCs w:val="24"/>
        </w:rPr>
      </w:pPr>
      <w:r>
        <w:rPr>
          <w:rFonts w:eastAsia="Times New Roman"/>
          <w:szCs w:val="24"/>
        </w:rPr>
        <w:t>Εάν ο ιστορικός νομοθέτης ή</w:t>
      </w:r>
      <w:r w:rsidRPr="00B022B1">
        <w:rPr>
          <w:rFonts w:eastAsia="Times New Roman"/>
          <w:szCs w:val="24"/>
        </w:rPr>
        <w:t xml:space="preserve"> ο ερευνητής </w:t>
      </w:r>
      <w:r>
        <w:rPr>
          <w:rFonts w:eastAsia="Times New Roman"/>
          <w:szCs w:val="24"/>
        </w:rPr>
        <w:t>αναζητήσει τις κατευθύνσεις που</w:t>
      </w:r>
      <w:r w:rsidRPr="00B022B1">
        <w:rPr>
          <w:rFonts w:eastAsia="Times New Roman"/>
          <w:szCs w:val="24"/>
        </w:rPr>
        <w:t xml:space="preserve"> διαμορφώνονται μέσα από τις σημερινές </w:t>
      </w:r>
      <w:r>
        <w:rPr>
          <w:rFonts w:eastAsia="Times New Roman"/>
          <w:szCs w:val="24"/>
        </w:rPr>
        <w:t xml:space="preserve">συζητήσεις, </w:t>
      </w:r>
      <w:r w:rsidRPr="00B022B1">
        <w:rPr>
          <w:rFonts w:eastAsia="Times New Roman"/>
          <w:szCs w:val="24"/>
        </w:rPr>
        <w:t xml:space="preserve">αυτό είναι ένας </w:t>
      </w:r>
      <w:r>
        <w:rPr>
          <w:rFonts w:eastAsia="Times New Roman"/>
          <w:szCs w:val="24"/>
        </w:rPr>
        <w:t>π</w:t>
      </w:r>
      <w:r w:rsidRPr="00B022B1">
        <w:rPr>
          <w:rFonts w:eastAsia="Times New Roman"/>
          <w:szCs w:val="24"/>
        </w:rPr>
        <w:t>λούτος επιστ</w:t>
      </w:r>
      <w:r w:rsidRPr="00B022B1">
        <w:rPr>
          <w:rFonts w:eastAsia="Times New Roman"/>
          <w:szCs w:val="24"/>
        </w:rPr>
        <w:t>ημονικού διαλόγου</w:t>
      </w:r>
      <w:r>
        <w:rPr>
          <w:rFonts w:eastAsia="Times New Roman"/>
          <w:szCs w:val="24"/>
        </w:rPr>
        <w:t>. Δ</w:t>
      </w:r>
      <w:r w:rsidRPr="00B022B1">
        <w:rPr>
          <w:rFonts w:eastAsia="Times New Roman"/>
          <w:szCs w:val="24"/>
        </w:rPr>
        <w:t>εν μπορεί να είναι πολιτική κατεύθυνση για την επόμενη Βουλή</w:t>
      </w:r>
      <w:r>
        <w:rPr>
          <w:rFonts w:eastAsia="Times New Roman"/>
          <w:szCs w:val="24"/>
        </w:rPr>
        <w:t>. Α</w:t>
      </w:r>
      <w:r w:rsidRPr="00B022B1">
        <w:rPr>
          <w:rFonts w:eastAsia="Times New Roman"/>
          <w:szCs w:val="24"/>
        </w:rPr>
        <w:t>ν θέλετε</w:t>
      </w:r>
      <w:r>
        <w:rPr>
          <w:rFonts w:eastAsia="Times New Roman"/>
          <w:szCs w:val="24"/>
        </w:rPr>
        <w:t>,</w:t>
      </w:r>
      <w:r w:rsidRPr="00B022B1">
        <w:rPr>
          <w:rFonts w:eastAsia="Times New Roman"/>
          <w:szCs w:val="24"/>
        </w:rPr>
        <w:t xml:space="preserve"> έχει ερευνητικό ενδιαφέρον</w:t>
      </w:r>
      <w:r>
        <w:rPr>
          <w:rFonts w:eastAsia="Times New Roman"/>
          <w:szCs w:val="24"/>
        </w:rPr>
        <w:t>,</w:t>
      </w:r>
      <w:r w:rsidRPr="00B022B1">
        <w:rPr>
          <w:rFonts w:eastAsia="Times New Roman"/>
          <w:szCs w:val="24"/>
        </w:rPr>
        <w:t xml:space="preserve"> έχει ιστορικό ενδιαφέρον</w:t>
      </w:r>
      <w:r>
        <w:rPr>
          <w:rFonts w:eastAsia="Times New Roman"/>
          <w:szCs w:val="24"/>
        </w:rPr>
        <w:t>,</w:t>
      </w:r>
      <w:r w:rsidRPr="00B022B1">
        <w:rPr>
          <w:rFonts w:eastAsia="Times New Roman"/>
          <w:szCs w:val="24"/>
        </w:rPr>
        <w:t xml:space="preserve"> δεν μπορεί</w:t>
      </w:r>
      <w:r>
        <w:rPr>
          <w:rFonts w:eastAsia="Times New Roman"/>
          <w:szCs w:val="24"/>
        </w:rPr>
        <w:t>, όμως,</w:t>
      </w:r>
      <w:r w:rsidRPr="00B022B1">
        <w:rPr>
          <w:rFonts w:eastAsia="Times New Roman"/>
          <w:szCs w:val="24"/>
        </w:rPr>
        <w:t xml:space="preserve"> να καθορίζει την πολιτική </w:t>
      </w:r>
      <w:r>
        <w:rPr>
          <w:rFonts w:eastAsia="Times New Roman"/>
          <w:szCs w:val="24"/>
        </w:rPr>
        <w:t>κατεύθυνση της επόμενης Βουλής.</w:t>
      </w:r>
    </w:p>
    <w:p w14:paraId="19C9AA00" w14:textId="77777777" w:rsidR="005136E3" w:rsidRDefault="0098028A">
      <w:pPr>
        <w:spacing w:after="0" w:line="600" w:lineRule="auto"/>
        <w:ind w:firstLine="720"/>
        <w:jc w:val="both"/>
        <w:rPr>
          <w:rFonts w:eastAsia="Times New Roman"/>
          <w:szCs w:val="24"/>
        </w:rPr>
      </w:pPr>
      <w:r>
        <w:rPr>
          <w:rFonts w:eastAsia="Times New Roman"/>
          <w:szCs w:val="24"/>
        </w:rPr>
        <w:t>Γι’ αυτό μπ</w:t>
      </w:r>
      <w:r w:rsidRPr="00B022B1">
        <w:rPr>
          <w:rFonts w:eastAsia="Times New Roman"/>
          <w:szCs w:val="24"/>
        </w:rPr>
        <w:t xml:space="preserve">αίνει πλέον στην </w:t>
      </w:r>
      <w:r>
        <w:rPr>
          <w:rFonts w:eastAsia="Times New Roman"/>
          <w:szCs w:val="24"/>
        </w:rPr>
        <w:t>αναθε</w:t>
      </w:r>
      <w:r>
        <w:rPr>
          <w:rFonts w:eastAsia="Times New Roman"/>
          <w:szCs w:val="24"/>
        </w:rPr>
        <w:t>ωρητική</w:t>
      </w:r>
      <w:r w:rsidRPr="00B022B1">
        <w:rPr>
          <w:rFonts w:eastAsia="Times New Roman"/>
          <w:szCs w:val="24"/>
        </w:rPr>
        <w:t xml:space="preserve"> </w:t>
      </w:r>
      <w:r>
        <w:rPr>
          <w:rFonts w:eastAsia="Times New Roman"/>
          <w:szCs w:val="24"/>
        </w:rPr>
        <w:t>απόφαση</w:t>
      </w:r>
      <w:r w:rsidRPr="00B022B1">
        <w:rPr>
          <w:rFonts w:eastAsia="Times New Roman"/>
          <w:szCs w:val="24"/>
        </w:rPr>
        <w:t xml:space="preserve"> της </w:t>
      </w:r>
      <w:r>
        <w:rPr>
          <w:rFonts w:eastAsia="Times New Roman"/>
          <w:szCs w:val="24"/>
        </w:rPr>
        <w:t xml:space="preserve">πρώτης </w:t>
      </w:r>
      <w:r w:rsidRPr="00B022B1">
        <w:rPr>
          <w:rFonts w:eastAsia="Times New Roman"/>
          <w:szCs w:val="24"/>
        </w:rPr>
        <w:t>Βουλής</w:t>
      </w:r>
      <w:r>
        <w:rPr>
          <w:rFonts w:eastAsia="Times New Roman"/>
          <w:szCs w:val="24"/>
        </w:rPr>
        <w:t>,</w:t>
      </w:r>
      <w:r w:rsidRPr="00B022B1">
        <w:rPr>
          <w:rFonts w:eastAsia="Times New Roman"/>
          <w:szCs w:val="24"/>
        </w:rPr>
        <w:t xml:space="preserve"> σχετικά με την κατεύθυνση και το περιεχόμενο των </w:t>
      </w:r>
      <w:r>
        <w:rPr>
          <w:rFonts w:eastAsia="Times New Roman"/>
          <w:szCs w:val="24"/>
        </w:rPr>
        <w:t>αναθεωρητικών</w:t>
      </w:r>
      <w:r w:rsidRPr="00B022B1">
        <w:rPr>
          <w:rFonts w:eastAsia="Times New Roman"/>
          <w:szCs w:val="24"/>
        </w:rPr>
        <w:t xml:space="preserve"> διατάξεων</w:t>
      </w:r>
      <w:r>
        <w:rPr>
          <w:rFonts w:eastAsia="Times New Roman"/>
          <w:szCs w:val="24"/>
        </w:rPr>
        <w:t>,</w:t>
      </w:r>
      <w:r w:rsidRPr="00B022B1">
        <w:rPr>
          <w:rFonts w:eastAsia="Times New Roman"/>
          <w:szCs w:val="24"/>
        </w:rPr>
        <w:t xml:space="preserve"> ότι δεν μπορεί να δεσμευτεί </w:t>
      </w:r>
      <w:r>
        <w:rPr>
          <w:rFonts w:eastAsia="Times New Roman"/>
          <w:szCs w:val="24"/>
        </w:rPr>
        <w:t>η αναθεωρητική Βουλή.</w:t>
      </w:r>
    </w:p>
    <w:p w14:paraId="19C9AA01" w14:textId="77777777" w:rsidR="005136E3" w:rsidRDefault="0098028A">
      <w:pPr>
        <w:spacing w:after="0" w:line="600" w:lineRule="auto"/>
        <w:ind w:firstLine="720"/>
        <w:jc w:val="both"/>
        <w:rPr>
          <w:rFonts w:eastAsia="Times New Roman"/>
          <w:szCs w:val="24"/>
        </w:rPr>
      </w:pPr>
      <w:r>
        <w:rPr>
          <w:rFonts w:eastAsia="Times New Roman"/>
          <w:szCs w:val="24"/>
        </w:rPr>
        <w:t>Π</w:t>
      </w:r>
      <w:r w:rsidRPr="00B022B1">
        <w:rPr>
          <w:rFonts w:eastAsia="Times New Roman"/>
          <w:szCs w:val="24"/>
        </w:rPr>
        <w:t xml:space="preserve">ροτείναμε εμείς και υλοποιήσαμε με την ψήφο </w:t>
      </w:r>
      <w:r>
        <w:rPr>
          <w:rFonts w:eastAsia="Times New Roman"/>
          <w:szCs w:val="24"/>
        </w:rPr>
        <w:t xml:space="preserve">δι’ </w:t>
      </w:r>
      <w:r w:rsidRPr="00B022B1">
        <w:rPr>
          <w:rFonts w:eastAsia="Times New Roman"/>
          <w:szCs w:val="24"/>
        </w:rPr>
        <w:t xml:space="preserve">ενός </w:t>
      </w:r>
      <w:r>
        <w:rPr>
          <w:rFonts w:eastAsia="Times New Roman"/>
          <w:szCs w:val="24"/>
        </w:rPr>
        <w:t>Β</w:t>
      </w:r>
      <w:r w:rsidRPr="00B022B1">
        <w:rPr>
          <w:rFonts w:eastAsia="Times New Roman"/>
          <w:szCs w:val="24"/>
        </w:rPr>
        <w:t>ουλευτή</w:t>
      </w:r>
      <w:r>
        <w:rPr>
          <w:rFonts w:eastAsia="Times New Roman"/>
          <w:szCs w:val="24"/>
        </w:rPr>
        <w:t>,</w:t>
      </w:r>
      <w:r w:rsidRPr="00B022B1">
        <w:rPr>
          <w:rFonts w:eastAsia="Times New Roman"/>
          <w:szCs w:val="24"/>
        </w:rPr>
        <w:t xml:space="preserve"> ότι σε κα</w:t>
      </w:r>
      <w:r>
        <w:rPr>
          <w:rFonts w:eastAsia="Times New Roman"/>
          <w:szCs w:val="24"/>
        </w:rPr>
        <w:t>μ</w:t>
      </w:r>
      <w:r w:rsidRPr="00B022B1">
        <w:rPr>
          <w:rFonts w:eastAsia="Times New Roman"/>
          <w:szCs w:val="24"/>
        </w:rPr>
        <w:t xml:space="preserve">μία περίπτωση τα άρθρα </w:t>
      </w:r>
      <w:r w:rsidRPr="00B022B1">
        <w:rPr>
          <w:rFonts w:eastAsia="Times New Roman"/>
          <w:szCs w:val="24"/>
        </w:rPr>
        <w:t>τα οποία θα ψηφιστούν</w:t>
      </w:r>
      <w:r>
        <w:rPr>
          <w:rFonts w:eastAsia="Times New Roman"/>
          <w:szCs w:val="24"/>
        </w:rPr>
        <w:t>,</w:t>
      </w:r>
      <w:r w:rsidRPr="00B022B1">
        <w:rPr>
          <w:rFonts w:eastAsia="Times New Roman"/>
          <w:szCs w:val="24"/>
        </w:rPr>
        <w:t xml:space="preserve"> δεν πρέπει να ξεπερνούν τον αριθμό των </w:t>
      </w:r>
      <w:proofErr w:type="spellStart"/>
      <w:r>
        <w:rPr>
          <w:rFonts w:eastAsia="Times New Roman"/>
          <w:szCs w:val="24"/>
        </w:rPr>
        <w:t>εκατόν</w:t>
      </w:r>
      <w:proofErr w:type="spellEnd"/>
      <w:r>
        <w:rPr>
          <w:rFonts w:eastAsia="Times New Roman"/>
          <w:szCs w:val="24"/>
        </w:rPr>
        <w:t xml:space="preserve"> εβδομήντα εννέα </w:t>
      </w:r>
      <w:r w:rsidRPr="00B022B1">
        <w:rPr>
          <w:rFonts w:eastAsia="Times New Roman"/>
          <w:szCs w:val="24"/>
        </w:rPr>
        <w:t>ψήφων</w:t>
      </w:r>
      <w:r>
        <w:rPr>
          <w:rFonts w:eastAsia="Times New Roman"/>
          <w:szCs w:val="24"/>
        </w:rPr>
        <w:t xml:space="preserve">, για την ακρίβεια </w:t>
      </w:r>
      <w:proofErr w:type="spellStart"/>
      <w:r>
        <w:rPr>
          <w:rFonts w:eastAsia="Times New Roman"/>
          <w:szCs w:val="24"/>
        </w:rPr>
        <w:t>εκατόν</w:t>
      </w:r>
      <w:proofErr w:type="spellEnd"/>
      <w:r>
        <w:rPr>
          <w:rFonts w:eastAsia="Times New Roman"/>
          <w:szCs w:val="24"/>
        </w:rPr>
        <w:t xml:space="preserve"> εβδομήντα εννέα </w:t>
      </w:r>
      <w:r>
        <w:rPr>
          <w:rFonts w:eastAsia="Times New Roman"/>
          <w:szCs w:val="24"/>
        </w:rPr>
        <w:lastRenderedPageBreak/>
        <w:t>Βουλευτών,</w:t>
      </w:r>
      <w:r w:rsidRPr="00B022B1">
        <w:rPr>
          <w:rFonts w:eastAsia="Times New Roman"/>
          <w:szCs w:val="24"/>
        </w:rPr>
        <w:t xml:space="preserve"> για να μην μπορεί η επόμενη </w:t>
      </w:r>
      <w:r>
        <w:rPr>
          <w:rFonts w:eastAsia="Times New Roman"/>
          <w:szCs w:val="24"/>
        </w:rPr>
        <w:t>Β</w:t>
      </w:r>
      <w:r w:rsidRPr="00B022B1">
        <w:rPr>
          <w:rFonts w:eastAsia="Times New Roman"/>
          <w:szCs w:val="24"/>
        </w:rPr>
        <w:t>ουλή</w:t>
      </w:r>
      <w:r>
        <w:rPr>
          <w:rFonts w:eastAsia="Times New Roman"/>
          <w:szCs w:val="24"/>
        </w:rPr>
        <w:t>,</w:t>
      </w:r>
      <w:r w:rsidRPr="00B022B1">
        <w:rPr>
          <w:rFonts w:eastAsia="Times New Roman"/>
          <w:szCs w:val="24"/>
        </w:rPr>
        <w:t xml:space="preserve"> η επόμενη πλειοψηφία</w:t>
      </w:r>
      <w:r>
        <w:rPr>
          <w:rFonts w:eastAsia="Times New Roman"/>
          <w:szCs w:val="24"/>
        </w:rPr>
        <w:t>, ό</w:t>
      </w:r>
      <w:r w:rsidRPr="00B022B1">
        <w:rPr>
          <w:rFonts w:eastAsia="Times New Roman"/>
          <w:szCs w:val="24"/>
        </w:rPr>
        <w:t>ποια κι αν είναι</w:t>
      </w:r>
      <w:r>
        <w:rPr>
          <w:rFonts w:eastAsia="Times New Roman"/>
          <w:szCs w:val="24"/>
        </w:rPr>
        <w:t>,</w:t>
      </w:r>
      <w:r w:rsidRPr="00B022B1">
        <w:rPr>
          <w:rFonts w:eastAsia="Times New Roman"/>
          <w:szCs w:val="24"/>
        </w:rPr>
        <w:t xml:space="preserve"> να διαμορφώσει κατά τρόπο μονομερή το</w:t>
      </w:r>
      <w:r w:rsidRPr="00B022B1">
        <w:rPr>
          <w:rFonts w:eastAsia="Times New Roman"/>
          <w:szCs w:val="24"/>
        </w:rPr>
        <w:t xml:space="preserve"> περιεχόμενο </w:t>
      </w:r>
      <w:r>
        <w:rPr>
          <w:rFonts w:eastAsia="Times New Roman"/>
          <w:szCs w:val="24"/>
        </w:rPr>
        <w:t>των συνταγματικών</w:t>
      </w:r>
      <w:r w:rsidRPr="00B022B1">
        <w:rPr>
          <w:rFonts w:eastAsia="Times New Roman"/>
          <w:szCs w:val="24"/>
        </w:rPr>
        <w:t xml:space="preserve"> διατάξεων</w:t>
      </w:r>
      <w:r>
        <w:rPr>
          <w:rFonts w:eastAsia="Times New Roman"/>
          <w:szCs w:val="24"/>
        </w:rPr>
        <w:t>. Α</w:t>
      </w:r>
      <w:r w:rsidRPr="00B022B1">
        <w:rPr>
          <w:rFonts w:eastAsia="Times New Roman"/>
          <w:szCs w:val="24"/>
        </w:rPr>
        <w:t xml:space="preserve">υτό είναι έξω από το πνεύμα και το γράμμα του </w:t>
      </w:r>
      <w:r>
        <w:rPr>
          <w:rFonts w:eastAsia="Times New Roman"/>
          <w:szCs w:val="24"/>
        </w:rPr>
        <w:t>Συντάγματος.</w:t>
      </w:r>
    </w:p>
    <w:p w14:paraId="19C9AA02" w14:textId="77777777" w:rsidR="005136E3" w:rsidRDefault="0098028A">
      <w:pPr>
        <w:spacing w:after="0" w:line="600" w:lineRule="auto"/>
        <w:ind w:firstLine="720"/>
        <w:jc w:val="both"/>
        <w:rPr>
          <w:rFonts w:eastAsia="Times New Roman"/>
          <w:szCs w:val="24"/>
        </w:rPr>
      </w:pPr>
      <w:r>
        <w:rPr>
          <w:rFonts w:eastAsia="Times New Roman"/>
          <w:szCs w:val="24"/>
        </w:rPr>
        <w:t>Προσβλέπω, ε</w:t>
      </w:r>
      <w:r w:rsidRPr="00B022B1">
        <w:rPr>
          <w:rFonts w:eastAsia="Times New Roman"/>
          <w:szCs w:val="24"/>
        </w:rPr>
        <w:t>πομένως</w:t>
      </w:r>
      <w:r>
        <w:rPr>
          <w:rFonts w:eastAsia="Times New Roman"/>
          <w:szCs w:val="24"/>
        </w:rPr>
        <w:t>,</w:t>
      </w:r>
      <w:r w:rsidRPr="00B022B1">
        <w:rPr>
          <w:rFonts w:eastAsia="Times New Roman"/>
          <w:szCs w:val="24"/>
        </w:rPr>
        <w:t xml:space="preserve"> ότι στην </w:t>
      </w:r>
      <w:r>
        <w:rPr>
          <w:rFonts w:eastAsia="Times New Roman"/>
          <w:szCs w:val="24"/>
        </w:rPr>
        <w:t>Α΄ Σ</w:t>
      </w:r>
      <w:r w:rsidRPr="00B022B1">
        <w:rPr>
          <w:rFonts w:eastAsia="Times New Roman"/>
          <w:szCs w:val="24"/>
        </w:rPr>
        <w:t>ύνοδο της επόμενης Βουλής</w:t>
      </w:r>
      <w:r>
        <w:rPr>
          <w:rFonts w:eastAsia="Times New Roman"/>
          <w:szCs w:val="24"/>
        </w:rPr>
        <w:t>,</w:t>
      </w:r>
      <w:r w:rsidRPr="00B022B1">
        <w:rPr>
          <w:rFonts w:eastAsia="Times New Roman"/>
          <w:szCs w:val="24"/>
        </w:rPr>
        <w:t xml:space="preserve"> που θα προκύψει μετά τις εκλογές</w:t>
      </w:r>
      <w:r>
        <w:rPr>
          <w:rFonts w:eastAsia="Times New Roman"/>
          <w:szCs w:val="24"/>
        </w:rPr>
        <w:t>,</w:t>
      </w:r>
      <w:r w:rsidRPr="00B022B1">
        <w:rPr>
          <w:rFonts w:eastAsia="Times New Roman"/>
          <w:szCs w:val="24"/>
        </w:rPr>
        <w:t xml:space="preserve"> θα υπάρχει </w:t>
      </w:r>
      <w:r>
        <w:rPr>
          <w:rFonts w:eastAsia="Times New Roman"/>
          <w:szCs w:val="24"/>
        </w:rPr>
        <w:t xml:space="preserve">η </w:t>
      </w:r>
      <w:r w:rsidRPr="00B022B1">
        <w:rPr>
          <w:rFonts w:eastAsia="Times New Roman"/>
          <w:szCs w:val="24"/>
        </w:rPr>
        <w:t>επίγνωση των αναγκών της χώρας</w:t>
      </w:r>
      <w:r>
        <w:rPr>
          <w:rFonts w:eastAsia="Times New Roman"/>
          <w:szCs w:val="24"/>
        </w:rPr>
        <w:t>,</w:t>
      </w:r>
      <w:r w:rsidRPr="00B022B1">
        <w:rPr>
          <w:rFonts w:eastAsia="Times New Roman"/>
          <w:szCs w:val="24"/>
        </w:rPr>
        <w:t xml:space="preserve"> έτσι ώστε να π</w:t>
      </w:r>
      <w:r w:rsidRPr="00B022B1">
        <w:rPr>
          <w:rFonts w:eastAsia="Times New Roman"/>
          <w:szCs w:val="24"/>
        </w:rPr>
        <w:t xml:space="preserve">ροχωρήσουμε οι </w:t>
      </w:r>
      <w:r>
        <w:rPr>
          <w:rFonts w:eastAsia="Times New Roman"/>
          <w:szCs w:val="24"/>
        </w:rPr>
        <w:t>Β</w:t>
      </w:r>
      <w:r w:rsidRPr="00B022B1">
        <w:rPr>
          <w:rFonts w:eastAsia="Times New Roman"/>
          <w:szCs w:val="24"/>
        </w:rPr>
        <w:t>ουλευτές</w:t>
      </w:r>
      <w:r>
        <w:rPr>
          <w:rFonts w:eastAsia="Times New Roman"/>
          <w:szCs w:val="24"/>
        </w:rPr>
        <w:t>,</w:t>
      </w:r>
      <w:r w:rsidRPr="00B022B1">
        <w:rPr>
          <w:rFonts w:eastAsia="Times New Roman"/>
          <w:szCs w:val="24"/>
        </w:rPr>
        <w:t xml:space="preserve"> οι </w:t>
      </w:r>
      <w:r>
        <w:rPr>
          <w:rFonts w:eastAsia="Times New Roman"/>
          <w:szCs w:val="24"/>
        </w:rPr>
        <w:t>Κ</w:t>
      </w:r>
      <w:r w:rsidRPr="00B022B1">
        <w:rPr>
          <w:rFonts w:eastAsia="Times New Roman"/>
          <w:szCs w:val="24"/>
        </w:rPr>
        <w:t xml:space="preserve">οινοβουλευτικές </w:t>
      </w:r>
      <w:r>
        <w:rPr>
          <w:rFonts w:eastAsia="Times New Roman"/>
          <w:szCs w:val="24"/>
        </w:rPr>
        <w:t>Ο</w:t>
      </w:r>
      <w:r w:rsidRPr="00B022B1">
        <w:rPr>
          <w:rFonts w:eastAsia="Times New Roman"/>
          <w:szCs w:val="24"/>
        </w:rPr>
        <w:t>μάδες που θα βρίσκονται στην επόμενη Βουλή</w:t>
      </w:r>
      <w:r>
        <w:rPr>
          <w:rFonts w:eastAsia="Times New Roman"/>
          <w:szCs w:val="24"/>
        </w:rPr>
        <w:t>,</w:t>
      </w:r>
      <w:r w:rsidRPr="00B022B1">
        <w:rPr>
          <w:rFonts w:eastAsia="Times New Roman"/>
          <w:szCs w:val="24"/>
        </w:rPr>
        <w:t xml:space="preserve"> στην </w:t>
      </w:r>
      <w:r>
        <w:rPr>
          <w:rFonts w:eastAsia="Times New Roman"/>
          <w:szCs w:val="24"/>
        </w:rPr>
        <w:t>Α</w:t>
      </w:r>
      <w:r w:rsidRPr="00B022B1">
        <w:rPr>
          <w:rFonts w:eastAsia="Times New Roman"/>
          <w:szCs w:val="24"/>
        </w:rPr>
        <w:t xml:space="preserve">ναθεώρηση του </w:t>
      </w:r>
      <w:r>
        <w:rPr>
          <w:rFonts w:eastAsia="Times New Roman"/>
          <w:szCs w:val="24"/>
        </w:rPr>
        <w:t>Σ</w:t>
      </w:r>
      <w:r w:rsidRPr="00B022B1">
        <w:rPr>
          <w:rFonts w:eastAsia="Times New Roman"/>
          <w:szCs w:val="24"/>
        </w:rPr>
        <w:t xml:space="preserve">υντάγματος με ευρύτερες συναινέσεις επί του περιεχομένου </w:t>
      </w:r>
      <w:r>
        <w:rPr>
          <w:rFonts w:eastAsia="Times New Roman"/>
          <w:szCs w:val="24"/>
        </w:rPr>
        <w:t>των</w:t>
      </w:r>
      <w:r w:rsidRPr="00B022B1">
        <w:rPr>
          <w:rFonts w:eastAsia="Times New Roman"/>
          <w:szCs w:val="24"/>
        </w:rPr>
        <w:t xml:space="preserve"> διατάξεων</w:t>
      </w:r>
      <w:r>
        <w:rPr>
          <w:rFonts w:eastAsia="Times New Roman"/>
          <w:szCs w:val="24"/>
        </w:rPr>
        <w:t>,</w:t>
      </w:r>
      <w:r w:rsidRPr="00B022B1">
        <w:rPr>
          <w:rFonts w:eastAsia="Times New Roman"/>
          <w:szCs w:val="24"/>
        </w:rPr>
        <w:t xml:space="preserve"> με γνώμονα το εθνικό συμφέρον και με νωπή την εντολή του ελληνικού λαού</w:t>
      </w:r>
      <w:r>
        <w:rPr>
          <w:rFonts w:eastAsia="Times New Roman"/>
          <w:szCs w:val="24"/>
        </w:rPr>
        <w:t>,</w:t>
      </w:r>
      <w:r>
        <w:rPr>
          <w:rFonts w:eastAsia="Times New Roman"/>
          <w:szCs w:val="24"/>
        </w:rPr>
        <w:t xml:space="preserve"> που,</w:t>
      </w:r>
      <w:r w:rsidRPr="00B022B1">
        <w:rPr>
          <w:rFonts w:eastAsia="Times New Roman"/>
          <w:szCs w:val="24"/>
        </w:rPr>
        <w:t xml:space="preserve"> όπως </w:t>
      </w:r>
      <w:r>
        <w:rPr>
          <w:rFonts w:eastAsia="Times New Roman"/>
          <w:szCs w:val="24"/>
        </w:rPr>
        <w:t>ε</w:t>
      </w:r>
      <w:r w:rsidRPr="00B022B1">
        <w:rPr>
          <w:rFonts w:eastAsia="Times New Roman"/>
          <w:szCs w:val="24"/>
        </w:rPr>
        <w:t>λπίζω</w:t>
      </w:r>
      <w:r>
        <w:rPr>
          <w:rFonts w:eastAsia="Times New Roman"/>
          <w:szCs w:val="24"/>
        </w:rPr>
        <w:t>,</w:t>
      </w:r>
      <w:r w:rsidRPr="00B022B1">
        <w:rPr>
          <w:rFonts w:eastAsia="Times New Roman"/>
          <w:szCs w:val="24"/>
        </w:rPr>
        <w:t xml:space="preserve"> θα φέρει την ανατροπή των πολιτικών συσχετισμών και θα ενισχύσει σημαντικά τις δυνάμεις </w:t>
      </w:r>
      <w:r>
        <w:rPr>
          <w:rFonts w:eastAsia="Times New Roman"/>
          <w:szCs w:val="24"/>
        </w:rPr>
        <w:t>κ</w:t>
      </w:r>
      <w:r w:rsidRPr="00B022B1">
        <w:rPr>
          <w:rFonts w:eastAsia="Times New Roman"/>
          <w:szCs w:val="24"/>
        </w:rPr>
        <w:t xml:space="preserve">αι τα ποσοστά του </w:t>
      </w:r>
      <w:r>
        <w:rPr>
          <w:rFonts w:eastAsia="Times New Roman"/>
          <w:szCs w:val="24"/>
        </w:rPr>
        <w:t>Κ</w:t>
      </w:r>
      <w:r w:rsidRPr="00B022B1">
        <w:rPr>
          <w:rFonts w:eastAsia="Times New Roman"/>
          <w:szCs w:val="24"/>
        </w:rPr>
        <w:t xml:space="preserve">ινήματος </w:t>
      </w:r>
      <w:r>
        <w:rPr>
          <w:rFonts w:eastAsia="Times New Roman"/>
          <w:szCs w:val="24"/>
        </w:rPr>
        <w:t>Α</w:t>
      </w:r>
      <w:r w:rsidRPr="00B022B1">
        <w:rPr>
          <w:rFonts w:eastAsia="Times New Roman"/>
          <w:szCs w:val="24"/>
        </w:rPr>
        <w:t>λλαγής</w:t>
      </w:r>
      <w:r>
        <w:rPr>
          <w:rFonts w:eastAsia="Times New Roman"/>
          <w:szCs w:val="24"/>
        </w:rPr>
        <w:t>,</w:t>
      </w:r>
      <w:r w:rsidRPr="00B022B1">
        <w:rPr>
          <w:rFonts w:eastAsia="Times New Roman"/>
          <w:szCs w:val="24"/>
        </w:rPr>
        <w:t xml:space="preserve"> έτσι ώστε να </w:t>
      </w:r>
      <w:proofErr w:type="spellStart"/>
      <w:r w:rsidRPr="00B022B1">
        <w:rPr>
          <w:rFonts w:eastAsia="Times New Roman"/>
          <w:szCs w:val="24"/>
        </w:rPr>
        <w:t>συνδιαμορφώσει</w:t>
      </w:r>
      <w:proofErr w:type="spellEnd"/>
      <w:r w:rsidRPr="00B022B1">
        <w:rPr>
          <w:rFonts w:eastAsia="Times New Roman"/>
          <w:szCs w:val="24"/>
        </w:rPr>
        <w:t xml:space="preserve"> την επόμενη </w:t>
      </w:r>
      <w:r>
        <w:rPr>
          <w:rFonts w:eastAsia="Times New Roman"/>
          <w:szCs w:val="24"/>
        </w:rPr>
        <w:t>σ</w:t>
      </w:r>
      <w:r w:rsidRPr="00B022B1">
        <w:rPr>
          <w:rFonts w:eastAsia="Times New Roman"/>
          <w:szCs w:val="24"/>
        </w:rPr>
        <w:t xml:space="preserve">υνταγματική </w:t>
      </w:r>
      <w:r>
        <w:rPr>
          <w:rFonts w:eastAsia="Times New Roman"/>
          <w:szCs w:val="24"/>
        </w:rPr>
        <w:t>Α</w:t>
      </w:r>
      <w:r w:rsidRPr="00B022B1">
        <w:rPr>
          <w:rFonts w:eastAsia="Times New Roman"/>
          <w:szCs w:val="24"/>
        </w:rPr>
        <w:t>ναθεώρηση</w:t>
      </w:r>
      <w:r>
        <w:rPr>
          <w:rFonts w:eastAsia="Times New Roman"/>
          <w:szCs w:val="24"/>
        </w:rPr>
        <w:t>.</w:t>
      </w:r>
    </w:p>
    <w:p w14:paraId="19C9AA03" w14:textId="77777777" w:rsidR="005136E3" w:rsidRDefault="0098028A">
      <w:pPr>
        <w:spacing w:after="0" w:line="600" w:lineRule="auto"/>
        <w:ind w:firstLine="720"/>
        <w:jc w:val="both"/>
        <w:rPr>
          <w:rFonts w:eastAsia="Times New Roman"/>
          <w:szCs w:val="24"/>
        </w:rPr>
      </w:pPr>
      <w:r w:rsidRPr="00B022B1">
        <w:rPr>
          <w:rFonts w:eastAsia="Times New Roman"/>
          <w:szCs w:val="24"/>
        </w:rPr>
        <w:t>Σας ευχαριστώ πολύ</w:t>
      </w:r>
      <w:r>
        <w:rPr>
          <w:rFonts w:eastAsia="Times New Roman"/>
          <w:szCs w:val="24"/>
        </w:rPr>
        <w:t>.</w:t>
      </w:r>
    </w:p>
    <w:p w14:paraId="19C9AA04" w14:textId="77777777" w:rsidR="005136E3" w:rsidRDefault="0098028A">
      <w:pPr>
        <w:spacing w:after="0" w:line="600" w:lineRule="auto"/>
        <w:ind w:firstLine="709"/>
        <w:jc w:val="center"/>
        <w:rPr>
          <w:rFonts w:eastAsia="Times New Roman"/>
          <w:szCs w:val="24"/>
        </w:rPr>
      </w:pPr>
      <w:r>
        <w:rPr>
          <w:rFonts w:eastAsia="Times New Roman"/>
          <w:szCs w:val="24"/>
        </w:rPr>
        <w:t xml:space="preserve">(Χειροκροτήματα από την </w:t>
      </w:r>
      <w:r>
        <w:rPr>
          <w:rFonts w:eastAsia="Times New Roman"/>
          <w:szCs w:val="24"/>
        </w:rPr>
        <w:t>πτέρυγα της Δημοκρατικής Συμπαράταξης)</w:t>
      </w:r>
    </w:p>
    <w:p w14:paraId="19C9AA05" w14:textId="77777777" w:rsidR="005136E3" w:rsidRDefault="0098028A">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Παρασκευόπουλε, έχετε τον λόγο για ένα λεπτό.</w:t>
      </w:r>
    </w:p>
    <w:p w14:paraId="19C9AA06" w14:textId="77777777" w:rsidR="005136E3" w:rsidRDefault="0098028A">
      <w:pPr>
        <w:spacing w:after="0" w:line="600" w:lineRule="auto"/>
        <w:ind w:firstLine="720"/>
        <w:jc w:val="both"/>
        <w:rPr>
          <w:rFonts w:eastAsia="Times New Roman"/>
          <w:szCs w:val="24"/>
        </w:rPr>
      </w:pPr>
      <w:r>
        <w:rPr>
          <w:rFonts w:eastAsia="Times New Roman"/>
          <w:b/>
          <w:szCs w:val="24"/>
        </w:rPr>
        <w:t>ΝΙΚΟΛΑΟΣ ΠΑΡΑΣΚΕΥΟΠΟΥΛΟΣ:</w:t>
      </w:r>
      <w:r>
        <w:rPr>
          <w:rFonts w:eastAsia="Times New Roman"/>
          <w:szCs w:val="24"/>
        </w:rPr>
        <w:t xml:space="preserve"> </w:t>
      </w:r>
      <w:r w:rsidRPr="00B022B1">
        <w:rPr>
          <w:rFonts w:eastAsia="Times New Roman"/>
          <w:szCs w:val="24"/>
        </w:rPr>
        <w:t>Ευχαριστώ</w:t>
      </w:r>
      <w:r>
        <w:rPr>
          <w:rFonts w:eastAsia="Times New Roman"/>
          <w:szCs w:val="24"/>
        </w:rPr>
        <w:t>,</w:t>
      </w:r>
      <w:r w:rsidRPr="00B022B1">
        <w:rPr>
          <w:rFonts w:eastAsia="Times New Roman"/>
          <w:szCs w:val="24"/>
        </w:rPr>
        <w:t xml:space="preserve"> κύριε </w:t>
      </w:r>
      <w:r>
        <w:rPr>
          <w:rFonts w:eastAsia="Times New Roman"/>
          <w:szCs w:val="24"/>
        </w:rPr>
        <w:t>Π</w:t>
      </w:r>
      <w:r w:rsidRPr="00B022B1">
        <w:rPr>
          <w:rFonts w:eastAsia="Times New Roman"/>
          <w:szCs w:val="24"/>
        </w:rPr>
        <w:t>ρόεδρε</w:t>
      </w:r>
      <w:r>
        <w:rPr>
          <w:rFonts w:eastAsia="Times New Roman"/>
          <w:szCs w:val="24"/>
        </w:rPr>
        <w:t>. Ο κ.</w:t>
      </w:r>
      <w:r w:rsidRPr="00B022B1">
        <w:rPr>
          <w:rFonts w:eastAsia="Times New Roman"/>
          <w:szCs w:val="24"/>
        </w:rPr>
        <w:t xml:space="preserve"> </w:t>
      </w:r>
      <w:proofErr w:type="spellStart"/>
      <w:r w:rsidRPr="00B022B1">
        <w:rPr>
          <w:rFonts w:eastAsia="Times New Roman"/>
          <w:szCs w:val="24"/>
        </w:rPr>
        <w:t>Τραγάκης</w:t>
      </w:r>
      <w:proofErr w:type="spellEnd"/>
      <w:r w:rsidRPr="00B022B1">
        <w:rPr>
          <w:rFonts w:eastAsia="Times New Roman"/>
          <w:szCs w:val="24"/>
        </w:rPr>
        <w:t xml:space="preserve"> δεν είναι </w:t>
      </w:r>
      <w:r>
        <w:rPr>
          <w:rFonts w:eastAsia="Times New Roman"/>
          <w:szCs w:val="24"/>
        </w:rPr>
        <w:t xml:space="preserve">παρών, αλλά και κατ’ </w:t>
      </w:r>
      <w:r w:rsidRPr="00B022B1">
        <w:rPr>
          <w:rFonts w:eastAsia="Times New Roman"/>
          <w:szCs w:val="24"/>
        </w:rPr>
        <w:t>ιδίαν του εξήγησ</w:t>
      </w:r>
      <w:r>
        <w:rPr>
          <w:rFonts w:eastAsia="Times New Roman"/>
          <w:szCs w:val="24"/>
        </w:rPr>
        <w:t>α</w:t>
      </w:r>
      <w:r w:rsidRPr="00B022B1">
        <w:rPr>
          <w:rFonts w:eastAsia="Times New Roman"/>
          <w:szCs w:val="24"/>
        </w:rPr>
        <w:t xml:space="preserve"> ποια είναι η απάν</w:t>
      </w:r>
      <w:r w:rsidRPr="00B022B1">
        <w:rPr>
          <w:rFonts w:eastAsia="Times New Roman"/>
          <w:szCs w:val="24"/>
        </w:rPr>
        <w:t>τησή μου</w:t>
      </w:r>
      <w:r>
        <w:rPr>
          <w:rFonts w:eastAsia="Times New Roman"/>
          <w:szCs w:val="24"/>
        </w:rPr>
        <w:t>,</w:t>
      </w:r>
      <w:r w:rsidRPr="00B022B1">
        <w:rPr>
          <w:rFonts w:eastAsia="Times New Roman"/>
          <w:szCs w:val="24"/>
        </w:rPr>
        <w:t xml:space="preserve"> όποτε μπορώ να μιλήσω και στη Βουλή</w:t>
      </w:r>
      <w:r>
        <w:rPr>
          <w:rFonts w:eastAsia="Times New Roman"/>
          <w:szCs w:val="24"/>
        </w:rPr>
        <w:t>,</w:t>
      </w:r>
      <w:r w:rsidRPr="00B022B1">
        <w:rPr>
          <w:rFonts w:eastAsia="Times New Roman"/>
          <w:szCs w:val="24"/>
        </w:rPr>
        <w:t xml:space="preserve"> χωρίς να τον παραλείπω</w:t>
      </w:r>
      <w:r>
        <w:rPr>
          <w:rFonts w:eastAsia="Times New Roman"/>
          <w:szCs w:val="24"/>
        </w:rPr>
        <w:t>. Ε</w:t>
      </w:r>
      <w:r w:rsidRPr="00B022B1">
        <w:rPr>
          <w:rFonts w:eastAsia="Times New Roman"/>
          <w:szCs w:val="24"/>
        </w:rPr>
        <w:t>ξέθεσε το θέμα ότι είναι δυνατόν να διακοπεί η θητεία μιας κυβέρνησης εν μέσω των αλλεπάλληλων ψηφοφοριών οι οποίες θα γίνονται</w:t>
      </w:r>
      <w:r>
        <w:rPr>
          <w:rFonts w:eastAsia="Times New Roman"/>
          <w:szCs w:val="24"/>
        </w:rPr>
        <w:t>,</w:t>
      </w:r>
      <w:r w:rsidRPr="00B022B1">
        <w:rPr>
          <w:rFonts w:eastAsia="Times New Roman"/>
          <w:szCs w:val="24"/>
        </w:rPr>
        <w:t xml:space="preserve"> προκειμένου να εκλεγεί Πρόεδρος της Δημοκρατίας και τότ</w:t>
      </w:r>
      <w:r w:rsidRPr="00B022B1">
        <w:rPr>
          <w:rFonts w:eastAsia="Times New Roman"/>
          <w:szCs w:val="24"/>
        </w:rPr>
        <w:t>ε θα έχουμε μ</w:t>
      </w:r>
      <w:r>
        <w:rPr>
          <w:rFonts w:eastAsia="Times New Roman"/>
          <w:szCs w:val="24"/>
        </w:rPr>
        <w:t>ι</w:t>
      </w:r>
      <w:r w:rsidRPr="00B022B1">
        <w:rPr>
          <w:rFonts w:eastAsia="Times New Roman"/>
          <w:szCs w:val="24"/>
        </w:rPr>
        <w:t>α δυσλειτουργία</w:t>
      </w:r>
      <w:r>
        <w:rPr>
          <w:rFonts w:eastAsia="Times New Roman"/>
          <w:szCs w:val="24"/>
        </w:rPr>
        <w:t>.</w:t>
      </w:r>
    </w:p>
    <w:p w14:paraId="19C9AA07" w14:textId="77777777" w:rsidR="005136E3" w:rsidRDefault="0098028A">
      <w:pPr>
        <w:spacing w:after="0" w:line="600" w:lineRule="auto"/>
        <w:ind w:firstLine="720"/>
        <w:jc w:val="both"/>
        <w:rPr>
          <w:rFonts w:eastAsia="Times New Roman"/>
          <w:szCs w:val="24"/>
        </w:rPr>
      </w:pPr>
      <w:r>
        <w:rPr>
          <w:rFonts w:eastAsia="Times New Roman"/>
          <w:szCs w:val="24"/>
        </w:rPr>
        <w:t>Θα</w:t>
      </w:r>
      <w:r w:rsidRPr="00B022B1">
        <w:rPr>
          <w:rFonts w:eastAsia="Times New Roman"/>
          <w:szCs w:val="24"/>
        </w:rPr>
        <w:t xml:space="preserve"> ήθελα να πω σε αυτό ότι κατά την άποψη των </w:t>
      </w:r>
      <w:r>
        <w:rPr>
          <w:rFonts w:eastAsia="Times New Roman"/>
          <w:szCs w:val="24"/>
        </w:rPr>
        <w:t>Β</w:t>
      </w:r>
      <w:r w:rsidRPr="00B022B1">
        <w:rPr>
          <w:rFonts w:eastAsia="Times New Roman"/>
          <w:szCs w:val="24"/>
        </w:rPr>
        <w:t>ουλευτών του ΣΥΡΙΖΑ</w:t>
      </w:r>
      <w:r>
        <w:rPr>
          <w:rFonts w:eastAsia="Times New Roman"/>
          <w:szCs w:val="24"/>
        </w:rPr>
        <w:t>,</w:t>
      </w:r>
      <w:r w:rsidRPr="00B022B1">
        <w:rPr>
          <w:rFonts w:eastAsia="Times New Roman"/>
          <w:szCs w:val="24"/>
        </w:rPr>
        <w:t xml:space="preserve"> η παρούσα Βουλή </w:t>
      </w:r>
      <w:r>
        <w:rPr>
          <w:rFonts w:eastAsia="Times New Roman"/>
          <w:szCs w:val="24"/>
        </w:rPr>
        <w:t>διατυπώνει κατευθύνσεις,</w:t>
      </w:r>
      <w:r w:rsidRPr="00B022B1">
        <w:rPr>
          <w:rFonts w:eastAsia="Times New Roman"/>
          <w:szCs w:val="24"/>
        </w:rPr>
        <w:t xml:space="preserve"> δεν φτάνει να διατυπώνει και περιεχόμενο</w:t>
      </w:r>
      <w:r>
        <w:rPr>
          <w:rFonts w:eastAsia="Times New Roman"/>
          <w:szCs w:val="24"/>
        </w:rPr>
        <w:t>. Ζ</w:t>
      </w:r>
      <w:r w:rsidRPr="00B022B1">
        <w:rPr>
          <w:rFonts w:eastAsia="Times New Roman"/>
          <w:szCs w:val="24"/>
        </w:rPr>
        <w:t>ητήματα ειδικά</w:t>
      </w:r>
      <w:r>
        <w:rPr>
          <w:rFonts w:eastAsia="Times New Roman"/>
          <w:szCs w:val="24"/>
        </w:rPr>
        <w:t xml:space="preserve"> ή</w:t>
      </w:r>
      <w:r w:rsidRPr="00B022B1">
        <w:rPr>
          <w:rFonts w:eastAsia="Times New Roman"/>
          <w:szCs w:val="24"/>
        </w:rPr>
        <w:t xml:space="preserve"> ζητήματα ερμηνευτικά</w:t>
      </w:r>
      <w:r>
        <w:rPr>
          <w:rFonts w:eastAsia="Times New Roman"/>
          <w:szCs w:val="24"/>
        </w:rPr>
        <w:t>, τα οποία μπορούν να προκύψουν, α</w:t>
      </w:r>
      <w:r w:rsidRPr="00B022B1">
        <w:rPr>
          <w:rFonts w:eastAsia="Times New Roman"/>
          <w:szCs w:val="24"/>
        </w:rPr>
        <w:t>σφ</w:t>
      </w:r>
      <w:r w:rsidRPr="00B022B1">
        <w:rPr>
          <w:rFonts w:eastAsia="Times New Roman"/>
          <w:szCs w:val="24"/>
        </w:rPr>
        <w:t>αλώς η επόμενη Βουλή μπορεί να τα επιλύσει</w:t>
      </w:r>
      <w:r>
        <w:rPr>
          <w:rFonts w:eastAsia="Times New Roman"/>
          <w:szCs w:val="24"/>
        </w:rPr>
        <w:t>,</w:t>
      </w:r>
      <w:r w:rsidRPr="00B022B1">
        <w:rPr>
          <w:rFonts w:eastAsia="Times New Roman"/>
          <w:szCs w:val="24"/>
        </w:rPr>
        <w:t xml:space="preserve"> στ</w:t>
      </w:r>
      <w:r>
        <w:rPr>
          <w:rFonts w:eastAsia="Times New Roman"/>
          <w:szCs w:val="24"/>
        </w:rPr>
        <w:t>ο</w:t>
      </w:r>
      <w:r w:rsidRPr="00B022B1">
        <w:rPr>
          <w:rFonts w:eastAsia="Times New Roman"/>
          <w:szCs w:val="24"/>
        </w:rPr>
        <w:t xml:space="preserve"> πλαίσι</w:t>
      </w:r>
      <w:r>
        <w:rPr>
          <w:rFonts w:eastAsia="Times New Roman"/>
          <w:szCs w:val="24"/>
        </w:rPr>
        <w:t>ο</w:t>
      </w:r>
      <w:r w:rsidRPr="00B022B1">
        <w:rPr>
          <w:rFonts w:eastAsia="Times New Roman"/>
          <w:szCs w:val="24"/>
        </w:rPr>
        <w:t xml:space="preserve"> της ευρύτερης κατεύθυνσης</w:t>
      </w:r>
      <w:r>
        <w:rPr>
          <w:rFonts w:eastAsia="Times New Roman"/>
          <w:szCs w:val="24"/>
        </w:rPr>
        <w:t>.</w:t>
      </w:r>
    </w:p>
    <w:p w14:paraId="19C9AA08" w14:textId="77777777" w:rsidR="005136E3" w:rsidRDefault="0098028A">
      <w:pPr>
        <w:spacing w:after="0" w:line="600" w:lineRule="auto"/>
        <w:ind w:firstLine="720"/>
        <w:jc w:val="both"/>
        <w:rPr>
          <w:rFonts w:eastAsia="Times New Roman"/>
          <w:szCs w:val="24"/>
        </w:rPr>
      </w:pPr>
      <w:r>
        <w:rPr>
          <w:rFonts w:eastAsia="Times New Roman"/>
          <w:szCs w:val="24"/>
        </w:rPr>
        <w:t>Κ</w:t>
      </w:r>
      <w:r w:rsidRPr="00B022B1">
        <w:rPr>
          <w:rFonts w:eastAsia="Times New Roman"/>
          <w:szCs w:val="24"/>
        </w:rPr>
        <w:t xml:space="preserve">αι να συμπληρώσω </w:t>
      </w:r>
      <w:r>
        <w:rPr>
          <w:rFonts w:eastAsia="Times New Roman"/>
          <w:szCs w:val="24"/>
        </w:rPr>
        <w:t xml:space="preserve">εντός </w:t>
      </w:r>
      <w:r w:rsidRPr="00B022B1">
        <w:rPr>
          <w:rFonts w:eastAsia="Times New Roman"/>
          <w:szCs w:val="24"/>
        </w:rPr>
        <w:t>δευτερολέπτων στο σημείο αυτό</w:t>
      </w:r>
      <w:r>
        <w:rPr>
          <w:rFonts w:eastAsia="Times New Roman"/>
          <w:szCs w:val="24"/>
        </w:rPr>
        <w:t>,</w:t>
      </w:r>
      <w:r w:rsidRPr="00B022B1">
        <w:rPr>
          <w:rFonts w:eastAsia="Times New Roman"/>
          <w:szCs w:val="24"/>
        </w:rPr>
        <w:t xml:space="preserve"> απαντώντας και στην αναφορά του </w:t>
      </w:r>
      <w:r>
        <w:rPr>
          <w:rFonts w:eastAsia="Times New Roman"/>
          <w:szCs w:val="24"/>
        </w:rPr>
        <w:t>κ.</w:t>
      </w:r>
      <w:r w:rsidRPr="00B022B1">
        <w:rPr>
          <w:rFonts w:eastAsia="Times New Roman"/>
          <w:szCs w:val="24"/>
        </w:rPr>
        <w:t xml:space="preserve"> Παπαθεοδώρου</w:t>
      </w:r>
      <w:r>
        <w:rPr>
          <w:rFonts w:eastAsia="Times New Roman"/>
          <w:szCs w:val="24"/>
        </w:rPr>
        <w:t>,</w:t>
      </w:r>
      <w:r w:rsidRPr="00B022B1">
        <w:rPr>
          <w:rFonts w:eastAsia="Times New Roman"/>
          <w:szCs w:val="24"/>
        </w:rPr>
        <w:t xml:space="preserve"> ότι </w:t>
      </w:r>
      <w:r w:rsidRPr="00B022B1">
        <w:rPr>
          <w:rFonts w:eastAsia="Times New Roman"/>
          <w:szCs w:val="24"/>
        </w:rPr>
        <w:lastRenderedPageBreak/>
        <w:t xml:space="preserve">κατά </w:t>
      </w:r>
      <w:r>
        <w:rPr>
          <w:rFonts w:eastAsia="Times New Roman"/>
          <w:szCs w:val="24"/>
        </w:rPr>
        <w:t>άρθρο 110 του Σ</w:t>
      </w:r>
      <w:r w:rsidRPr="00B022B1">
        <w:rPr>
          <w:rFonts w:eastAsia="Times New Roman"/>
          <w:szCs w:val="24"/>
        </w:rPr>
        <w:t>υντάγματος αυτό το οποίο οφείλει να διαπιστώσ</w:t>
      </w:r>
      <w:r w:rsidRPr="00B022B1">
        <w:rPr>
          <w:rFonts w:eastAsia="Times New Roman"/>
          <w:szCs w:val="24"/>
        </w:rPr>
        <w:t xml:space="preserve">ει </w:t>
      </w:r>
      <w:r>
        <w:rPr>
          <w:rFonts w:eastAsia="Times New Roman"/>
          <w:szCs w:val="24"/>
        </w:rPr>
        <w:t xml:space="preserve">η </w:t>
      </w:r>
      <w:r w:rsidRPr="00B022B1">
        <w:rPr>
          <w:rFonts w:eastAsia="Times New Roman"/>
          <w:szCs w:val="24"/>
        </w:rPr>
        <w:t>Βουλή</w:t>
      </w:r>
      <w:r>
        <w:rPr>
          <w:rFonts w:eastAsia="Times New Roman"/>
          <w:szCs w:val="24"/>
        </w:rPr>
        <w:t>,</w:t>
      </w:r>
      <w:r w:rsidRPr="00B022B1">
        <w:rPr>
          <w:rFonts w:eastAsia="Times New Roman"/>
          <w:szCs w:val="24"/>
        </w:rPr>
        <w:t xml:space="preserve"> είναι η ανάγκη </w:t>
      </w:r>
      <w:r>
        <w:rPr>
          <w:rFonts w:eastAsia="Times New Roman"/>
          <w:szCs w:val="24"/>
        </w:rPr>
        <w:t xml:space="preserve">της </w:t>
      </w:r>
      <w:r>
        <w:rPr>
          <w:rFonts w:eastAsia="Times New Roman"/>
          <w:szCs w:val="24"/>
        </w:rPr>
        <w:t>Α</w:t>
      </w:r>
      <w:r>
        <w:rPr>
          <w:rFonts w:eastAsia="Times New Roman"/>
          <w:szCs w:val="24"/>
        </w:rPr>
        <w:t>ναθεώρησης, ό</w:t>
      </w:r>
      <w:r w:rsidRPr="00B022B1">
        <w:rPr>
          <w:rFonts w:eastAsia="Times New Roman"/>
          <w:szCs w:val="24"/>
        </w:rPr>
        <w:t xml:space="preserve">χι </w:t>
      </w:r>
      <w:r>
        <w:rPr>
          <w:rFonts w:eastAsia="Times New Roman"/>
          <w:szCs w:val="24"/>
        </w:rPr>
        <w:t>π</w:t>
      </w:r>
      <w:r w:rsidRPr="00B022B1">
        <w:rPr>
          <w:rFonts w:eastAsia="Times New Roman"/>
          <w:szCs w:val="24"/>
        </w:rPr>
        <w:t>οιες είναι οι αναφερόμενες διατάξεις</w:t>
      </w:r>
      <w:r>
        <w:rPr>
          <w:rFonts w:eastAsia="Times New Roman"/>
          <w:szCs w:val="24"/>
        </w:rPr>
        <w:t>.</w:t>
      </w:r>
      <w:r w:rsidRPr="00B022B1">
        <w:rPr>
          <w:rFonts w:eastAsia="Times New Roman"/>
          <w:szCs w:val="24"/>
        </w:rPr>
        <w:t xml:space="preserve"> </w:t>
      </w:r>
      <w:r>
        <w:rPr>
          <w:rFonts w:eastAsia="Times New Roman"/>
          <w:szCs w:val="24"/>
        </w:rPr>
        <w:t>Κ</w:t>
      </w:r>
      <w:r w:rsidRPr="00B022B1">
        <w:rPr>
          <w:rFonts w:eastAsia="Times New Roman"/>
          <w:szCs w:val="24"/>
        </w:rPr>
        <w:t xml:space="preserve">αι μέσα από τη διαπίστωση </w:t>
      </w:r>
      <w:r>
        <w:rPr>
          <w:rFonts w:eastAsia="Times New Roman"/>
          <w:szCs w:val="24"/>
        </w:rPr>
        <w:t xml:space="preserve">της </w:t>
      </w:r>
      <w:r w:rsidRPr="00B022B1">
        <w:rPr>
          <w:rFonts w:eastAsia="Times New Roman"/>
          <w:szCs w:val="24"/>
        </w:rPr>
        <w:t xml:space="preserve">ανάγκης </w:t>
      </w:r>
      <w:r>
        <w:rPr>
          <w:rFonts w:eastAsia="Times New Roman"/>
          <w:szCs w:val="24"/>
        </w:rPr>
        <w:t xml:space="preserve">της </w:t>
      </w:r>
      <w:r>
        <w:rPr>
          <w:rFonts w:eastAsia="Times New Roman"/>
          <w:szCs w:val="24"/>
        </w:rPr>
        <w:t>Α</w:t>
      </w:r>
      <w:r w:rsidRPr="00B022B1">
        <w:rPr>
          <w:rFonts w:eastAsia="Times New Roman"/>
          <w:szCs w:val="24"/>
        </w:rPr>
        <w:t>ναθεώρησης</w:t>
      </w:r>
      <w:r>
        <w:rPr>
          <w:rFonts w:eastAsia="Times New Roman"/>
          <w:szCs w:val="24"/>
        </w:rPr>
        <w:t>,</w:t>
      </w:r>
      <w:r w:rsidRPr="00B022B1">
        <w:rPr>
          <w:rFonts w:eastAsia="Times New Roman"/>
          <w:szCs w:val="24"/>
        </w:rPr>
        <w:t xml:space="preserve"> προκύπτει και ποια είναι η κατεύθυνση</w:t>
      </w:r>
      <w:r>
        <w:rPr>
          <w:rFonts w:eastAsia="Times New Roman"/>
          <w:szCs w:val="24"/>
        </w:rPr>
        <w:t>.</w:t>
      </w:r>
    </w:p>
    <w:p w14:paraId="19C9AA09" w14:textId="77777777" w:rsidR="005136E3" w:rsidRDefault="0098028A">
      <w:pPr>
        <w:spacing w:after="0" w:line="600" w:lineRule="auto"/>
        <w:ind w:firstLine="720"/>
        <w:jc w:val="both"/>
        <w:rPr>
          <w:rFonts w:eastAsia="Times New Roman"/>
          <w:szCs w:val="24"/>
        </w:rPr>
      </w:pPr>
      <w:r>
        <w:rPr>
          <w:rFonts w:eastAsia="Times New Roman"/>
          <w:szCs w:val="24"/>
        </w:rPr>
        <w:t>Ε</w:t>
      </w:r>
      <w:r w:rsidRPr="00B022B1">
        <w:rPr>
          <w:rFonts w:eastAsia="Times New Roman"/>
          <w:szCs w:val="24"/>
        </w:rPr>
        <w:t>υχαριστώ πολύ</w:t>
      </w:r>
      <w:r>
        <w:rPr>
          <w:rFonts w:eastAsia="Times New Roman"/>
          <w:szCs w:val="24"/>
        </w:rPr>
        <w:t>.</w:t>
      </w:r>
    </w:p>
    <w:p w14:paraId="19C9AA0A" w14:textId="77777777" w:rsidR="005136E3" w:rsidRDefault="0098028A">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w:t>
      </w:r>
      <w:r w:rsidRPr="00B022B1">
        <w:rPr>
          <w:rFonts w:eastAsia="Times New Roman"/>
          <w:szCs w:val="24"/>
        </w:rPr>
        <w:t xml:space="preserve">ύριε </w:t>
      </w:r>
      <w:r>
        <w:rPr>
          <w:rFonts w:eastAsia="Times New Roman"/>
          <w:szCs w:val="24"/>
        </w:rPr>
        <w:t>Π</w:t>
      </w:r>
      <w:r w:rsidRPr="00B022B1">
        <w:rPr>
          <w:rFonts w:eastAsia="Times New Roman"/>
          <w:szCs w:val="24"/>
        </w:rPr>
        <w:t>ρόεδρε</w:t>
      </w:r>
      <w:r>
        <w:rPr>
          <w:rFonts w:eastAsia="Times New Roman"/>
          <w:szCs w:val="24"/>
        </w:rPr>
        <w:t>,</w:t>
      </w:r>
      <w:r w:rsidRPr="00B022B1">
        <w:rPr>
          <w:rFonts w:eastAsia="Times New Roman"/>
          <w:szCs w:val="24"/>
        </w:rPr>
        <w:t xml:space="preserve"> κύριε </w:t>
      </w:r>
      <w:r>
        <w:rPr>
          <w:rFonts w:eastAsia="Times New Roman"/>
          <w:szCs w:val="24"/>
        </w:rPr>
        <w:t>Β</w:t>
      </w:r>
      <w:r w:rsidRPr="00B022B1">
        <w:rPr>
          <w:rFonts w:eastAsia="Times New Roman"/>
          <w:szCs w:val="24"/>
        </w:rPr>
        <w:t>ενιζέλο</w:t>
      </w:r>
      <w:r>
        <w:rPr>
          <w:rFonts w:eastAsia="Times New Roman"/>
          <w:szCs w:val="24"/>
        </w:rPr>
        <w:t>, έχετε τον</w:t>
      </w:r>
      <w:r w:rsidRPr="00B022B1">
        <w:rPr>
          <w:rFonts w:eastAsia="Times New Roman"/>
          <w:szCs w:val="24"/>
        </w:rPr>
        <w:t xml:space="preserve"> λόγο</w:t>
      </w:r>
      <w:r>
        <w:rPr>
          <w:rFonts w:eastAsia="Times New Roman"/>
          <w:szCs w:val="24"/>
        </w:rPr>
        <w:t xml:space="preserve">. </w:t>
      </w:r>
    </w:p>
    <w:p w14:paraId="19C9AA0B" w14:textId="77777777" w:rsidR="005136E3" w:rsidRDefault="0098028A">
      <w:pPr>
        <w:spacing w:after="0" w:line="600" w:lineRule="auto"/>
        <w:ind w:firstLine="720"/>
        <w:jc w:val="both"/>
        <w:rPr>
          <w:rFonts w:eastAsia="Times New Roman"/>
          <w:szCs w:val="24"/>
        </w:rPr>
      </w:pPr>
      <w:r>
        <w:rPr>
          <w:rFonts w:eastAsia="Times New Roman"/>
          <w:szCs w:val="24"/>
        </w:rPr>
        <w:t>Αμέσως μετά τον κ.</w:t>
      </w:r>
      <w:r w:rsidRPr="00B022B1">
        <w:rPr>
          <w:rFonts w:eastAsia="Times New Roman"/>
          <w:szCs w:val="24"/>
        </w:rPr>
        <w:t xml:space="preserve"> </w:t>
      </w:r>
      <w:r>
        <w:rPr>
          <w:rFonts w:eastAsia="Times New Roman"/>
          <w:szCs w:val="24"/>
        </w:rPr>
        <w:t xml:space="preserve">Βενιζέλο, </w:t>
      </w:r>
      <w:r w:rsidRPr="00B022B1">
        <w:rPr>
          <w:rFonts w:eastAsia="Times New Roman"/>
          <w:szCs w:val="24"/>
        </w:rPr>
        <w:t>θα δώσ</w:t>
      </w:r>
      <w:r>
        <w:rPr>
          <w:rFonts w:eastAsia="Times New Roman"/>
          <w:szCs w:val="24"/>
        </w:rPr>
        <w:t>ω</w:t>
      </w:r>
      <w:r w:rsidRPr="00B022B1">
        <w:rPr>
          <w:rFonts w:eastAsia="Times New Roman"/>
          <w:szCs w:val="24"/>
        </w:rPr>
        <w:t xml:space="preserve"> το</w:t>
      </w:r>
      <w:r>
        <w:rPr>
          <w:rFonts w:eastAsia="Times New Roman"/>
          <w:szCs w:val="24"/>
        </w:rPr>
        <w:t>ν</w:t>
      </w:r>
      <w:r w:rsidRPr="00B022B1">
        <w:rPr>
          <w:rFonts w:eastAsia="Times New Roman"/>
          <w:szCs w:val="24"/>
        </w:rPr>
        <w:t xml:space="preserve"> λόγο στον Υπουργό και ανοίγει η σειρά των </w:t>
      </w:r>
      <w:r>
        <w:rPr>
          <w:rFonts w:eastAsia="Times New Roman"/>
          <w:szCs w:val="24"/>
        </w:rPr>
        <w:t>Κ</w:t>
      </w:r>
      <w:r w:rsidRPr="00B022B1">
        <w:rPr>
          <w:rFonts w:eastAsia="Times New Roman"/>
          <w:szCs w:val="24"/>
        </w:rPr>
        <w:t xml:space="preserve">οινοβουλευτικών </w:t>
      </w:r>
      <w:r>
        <w:rPr>
          <w:rFonts w:eastAsia="Times New Roman"/>
          <w:szCs w:val="24"/>
        </w:rPr>
        <w:t>Ε</w:t>
      </w:r>
      <w:r w:rsidRPr="00B022B1">
        <w:rPr>
          <w:rFonts w:eastAsia="Times New Roman"/>
          <w:szCs w:val="24"/>
        </w:rPr>
        <w:t>κπροσώπων</w:t>
      </w:r>
      <w:r>
        <w:rPr>
          <w:rFonts w:eastAsia="Times New Roman"/>
          <w:szCs w:val="24"/>
        </w:rPr>
        <w:t>.</w:t>
      </w:r>
    </w:p>
    <w:p w14:paraId="19C9AA0C" w14:textId="77777777" w:rsidR="005136E3" w:rsidRDefault="0098028A">
      <w:pPr>
        <w:spacing w:after="0"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Ευχαριστώ, κύριε Πρόεδρε.</w:t>
      </w:r>
    </w:p>
    <w:p w14:paraId="19C9AA0D" w14:textId="77777777" w:rsidR="005136E3" w:rsidRDefault="0098028A">
      <w:pPr>
        <w:spacing w:after="0" w:line="600" w:lineRule="auto"/>
        <w:ind w:firstLine="720"/>
        <w:jc w:val="both"/>
        <w:rPr>
          <w:rFonts w:eastAsia="Times New Roman"/>
          <w:szCs w:val="24"/>
        </w:rPr>
      </w:pPr>
      <w:r>
        <w:rPr>
          <w:rFonts w:eastAsia="Times New Roman"/>
          <w:szCs w:val="24"/>
        </w:rPr>
        <w:t>Κ</w:t>
      </w:r>
      <w:r w:rsidRPr="00B022B1">
        <w:rPr>
          <w:rFonts w:eastAsia="Times New Roman"/>
          <w:szCs w:val="24"/>
        </w:rPr>
        <w:t xml:space="preserve">υρίες και κύριοι </w:t>
      </w:r>
      <w:r>
        <w:rPr>
          <w:rFonts w:eastAsia="Times New Roman"/>
          <w:szCs w:val="24"/>
        </w:rPr>
        <w:t>Β</w:t>
      </w:r>
      <w:r w:rsidRPr="00B022B1">
        <w:rPr>
          <w:rFonts w:eastAsia="Times New Roman"/>
          <w:szCs w:val="24"/>
        </w:rPr>
        <w:t>ουλευτές</w:t>
      </w:r>
      <w:r>
        <w:rPr>
          <w:rFonts w:eastAsia="Times New Roman"/>
          <w:szCs w:val="24"/>
        </w:rPr>
        <w:t>,</w:t>
      </w:r>
      <w:r w:rsidRPr="00B022B1">
        <w:rPr>
          <w:rFonts w:eastAsia="Times New Roman"/>
          <w:szCs w:val="24"/>
        </w:rPr>
        <w:t xml:space="preserve"> ολοκληρώνεται σήμερα η πρώτη φάση της αναθ</w:t>
      </w:r>
      <w:r w:rsidRPr="00B022B1">
        <w:rPr>
          <w:rFonts w:eastAsia="Times New Roman"/>
          <w:szCs w:val="24"/>
        </w:rPr>
        <w:t>εωρητικής διαδικασίας</w:t>
      </w:r>
      <w:r>
        <w:rPr>
          <w:rFonts w:eastAsia="Times New Roman"/>
          <w:szCs w:val="24"/>
        </w:rPr>
        <w:t>. Κ</w:t>
      </w:r>
      <w:r w:rsidRPr="00B022B1">
        <w:rPr>
          <w:rFonts w:eastAsia="Times New Roman"/>
          <w:szCs w:val="24"/>
        </w:rPr>
        <w:t>αι είμαι πραγματικά ικανοποιημένος</w:t>
      </w:r>
      <w:r>
        <w:rPr>
          <w:rFonts w:eastAsia="Times New Roman"/>
          <w:szCs w:val="24"/>
        </w:rPr>
        <w:t>,</w:t>
      </w:r>
      <w:r w:rsidRPr="00B022B1">
        <w:rPr>
          <w:rFonts w:eastAsia="Times New Roman"/>
          <w:szCs w:val="24"/>
        </w:rPr>
        <w:t xml:space="preserve"> επειδή επιβλήθηκε εν τέλει ο σεβασμός του αυστηρού χαρακτήρα του </w:t>
      </w:r>
      <w:r>
        <w:rPr>
          <w:rFonts w:eastAsia="Times New Roman"/>
          <w:szCs w:val="24"/>
        </w:rPr>
        <w:t>Σ</w:t>
      </w:r>
      <w:r w:rsidRPr="00B022B1">
        <w:rPr>
          <w:rFonts w:eastAsia="Times New Roman"/>
          <w:szCs w:val="24"/>
        </w:rPr>
        <w:t>υντάγματος και της αναθεωρητικής διαδικασίας</w:t>
      </w:r>
      <w:r>
        <w:rPr>
          <w:rFonts w:eastAsia="Times New Roman"/>
          <w:szCs w:val="24"/>
        </w:rPr>
        <w:t>,</w:t>
      </w:r>
      <w:r w:rsidRPr="00B022B1">
        <w:rPr>
          <w:rFonts w:eastAsia="Times New Roman"/>
          <w:szCs w:val="24"/>
        </w:rPr>
        <w:t xml:space="preserve"> όπως αυτή οργανώνεται αποκλειστικά </w:t>
      </w:r>
      <w:r>
        <w:rPr>
          <w:rFonts w:eastAsia="Times New Roman"/>
          <w:szCs w:val="24"/>
        </w:rPr>
        <w:t>από το άρθρο 110</w:t>
      </w:r>
      <w:r w:rsidRPr="00B022B1">
        <w:rPr>
          <w:rFonts w:eastAsia="Times New Roman"/>
          <w:szCs w:val="24"/>
        </w:rPr>
        <w:t xml:space="preserve"> του </w:t>
      </w:r>
      <w:r>
        <w:rPr>
          <w:rFonts w:eastAsia="Times New Roman"/>
          <w:szCs w:val="24"/>
        </w:rPr>
        <w:t>Σ</w:t>
      </w:r>
      <w:r w:rsidRPr="00B022B1">
        <w:rPr>
          <w:rFonts w:eastAsia="Times New Roman"/>
          <w:szCs w:val="24"/>
        </w:rPr>
        <w:t>υντάγματος</w:t>
      </w:r>
      <w:r>
        <w:rPr>
          <w:rFonts w:eastAsia="Times New Roman"/>
          <w:szCs w:val="24"/>
        </w:rPr>
        <w:t xml:space="preserve">. </w:t>
      </w:r>
    </w:p>
    <w:p w14:paraId="19C9AA0E" w14:textId="77777777" w:rsidR="005136E3" w:rsidRDefault="0098028A">
      <w:pPr>
        <w:spacing w:after="0" w:line="600" w:lineRule="auto"/>
        <w:ind w:firstLine="720"/>
        <w:jc w:val="both"/>
        <w:rPr>
          <w:rFonts w:eastAsia="Times New Roman"/>
          <w:szCs w:val="24"/>
        </w:rPr>
      </w:pPr>
      <w:r>
        <w:rPr>
          <w:rFonts w:eastAsia="Times New Roman"/>
          <w:szCs w:val="24"/>
        </w:rPr>
        <w:lastRenderedPageBreak/>
        <w:t xml:space="preserve">Θυμίζω </w:t>
      </w:r>
      <w:r w:rsidRPr="00B022B1">
        <w:rPr>
          <w:rFonts w:eastAsia="Times New Roman"/>
          <w:szCs w:val="24"/>
        </w:rPr>
        <w:t xml:space="preserve">ότι το </w:t>
      </w:r>
      <w:r w:rsidRPr="00B022B1">
        <w:rPr>
          <w:rFonts w:eastAsia="Times New Roman"/>
          <w:szCs w:val="24"/>
        </w:rPr>
        <w:t xml:space="preserve">2016 ξεκίνησε η συζήτηση αυτή εξωκοινοβουλευτικά </w:t>
      </w:r>
      <w:r>
        <w:rPr>
          <w:rFonts w:eastAsia="Times New Roman"/>
          <w:szCs w:val="24"/>
        </w:rPr>
        <w:t>με κυβερνητική</w:t>
      </w:r>
      <w:r w:rsidRPr="00B022B1">
        <w:rPr>
          <w:rFonts w:eastAsia="Times New Roman"/>
          <w:szCs w:val="24"/>
        </w:rPr>
        <w:t xml:space="preserve"> πρωτοβουλία</w:t>
      </w:r>
      <w:r>
        <w:rPr>
          <w:rFonts w:eastAsia="Times New Roman"/>
          <w:szCs w:val="24"/>
        </w:rPr>
        <w:t>,</w:t>
      </w:r>
      <w:r w:rsidRPr="00B022B1">
        <w:rPr>
          <w:rFonts w:eastAsia="Times New Roman"/>
          <w:szCs w:val="24"/>
        </w:rPr>
        <w:t xml:space="preserve"> παρ</w:t>
      </w:r>
      <w:r>
        <w:rPr>
          <w:rFonts w:eastAsia="Times New Roman"/>
          <w:szCs w:val="24"/>
        </w:rPr>
        <w:t xml:space="preserve">’ </w:t>
      </w:r>
      <w:r w:rsidRPr="00B022B1">
        <w:rPr>
          <w:rFonts w:eastAsia="Times New Roman"/>
          <w:szCs w:val="24"/>
        </w:rPr>
        <w:t xml:space="preserve">ότι η αρμοδιότητα </w:t>
      </w:r>
      <w:r>
        <w:rPr>
          <w:rFonts w:eastAsia="Times New Roman"/>
          <w:szCs w:val="24"/>
        </w:rPr>
        <w:t>Α</w:t>
      </w:r>
      <w:r w:rsidRPr="00B022B1">
        <w:rPr>
          <w:rFonts w:eastAsia="Times New Roman"/>
          <w:szCs w:val="24"/>
        </w:rPr>
        <w:t>ναθεώρησης ανήκει αποκλειστικά στη Βουλή</w:t>
      </w:r>
      <w:r>
        <w:rPr>
          <w:rFonts w:eastAsia="Times New Roman"/>
          <w:szCs w:val="24"/>
        </w:rPr>
        <w:t>,</w:t>
      </w:r>
      <w:r w:rsidRPr="00B022B1">
        <w:rPr>
          <w:rFonts w:eastAsia="Times New Roman"/>
          <w:szCs w:val="24"/>
        </w:rPr>
        <w:t xml:space="preserve"> ενώ στην πρώτη φάση αυτής της συζήτησης</w:t>
      </w:r>
      <w:r>
        <w:rPr>
          <w:rFonts w:eastAsia="Times New Roman"/>
          <w:szCs w:val="24"/>
        </w:rPr>
        <w:t>,</w:t>
      </w:r>
      <w:r w:rsidRPr="00B022B1">
        <w:rPr>
          <w:rFonts w:eastAsia="Times New Roman"/>
          <w:szCs w:val="24"/>
        </w:rPr>
        <w:t xml:space="preserve"> την </w:t>
      </w:r>
      <w:r>
        <w:rPr>
          <w:rFonts w:eastAsia="Times New Roman"/>
          <w:szCs w:val="24"/>
        </w:rPr>
        <w:t>πρώιμη,</w:t>
      </w:r>
      <w:r w:rsidRPr="00B022B1">
        <w:rPr>
          <w:rFonts w:eastAsia="Times New Roman"/>
          <w:szCs w:val="24"/>
        </w:rPr>
        <w:t xml:space="preserve"> κυριάρχησε το ζήτημα του συνταγματικού δημοψηφίσματος</w:t>
      </w:r>
      <w:r>
        <w:rPr>
          <w:rFonts w:eastAsia="Times New Roman"/>
          <w:szCs w:val="24"/>
        </w:rPr>
        <w:t>,</w:t>
      </w:r>
      <w:r w:rsidRPr="00B022B1">
        <w:rPr>
          <w:rFonts w:eastAsia="Times New Roman"/>
          <w:szCs w:val="24"/>
        </w:rPr>
        <w:t xml:space="preserve"> το οπ</w:t>
      </w:r>
      <w:r w:rsidRPr="00B022B1">
        <w:rPr>
          <w:rFonts w:eastAsia="Times New Roman"/>
          <w:szCs w:val="24"/>
        </w:rPr>
        <w:t xml:space="preserve">οίο θα ήταν βάναυση προσβολή του άρθρου 110 του </w:t>
      </w:r>
      <w:r>
        <w:rPr>
          <w:rFonts w:eastAsia="Times New Roman"/>
          <w:szCs w:val="24"/>
        </w:rPr>
        <w:t>Σ</w:t>
      </w:r>
      <w:r w:rsidRPr="00B022B1">
        <w:rPr>
          <w:rFonts w:eastAsia="Times New Roman"/>
          <w:szCs w:val="24"/>
        </w:rPr>
        <w:t>υντάγματος</w:t>
      </w:r>
      <w:r>
        <w:rPr>
          <w:rFonts w:eastAsia="Times New Roman"/>
          <w:szCs w:val="24"/>
        </w:rPr>
        <w:t>.</w:t>
      </w:r>
    </w:p>
    <w:p w14:paraId="19C9AA0F" w14:textId="77777777" w:rsidR="005136E3" w:rsidRDefault="0098028A">
      <w:pPr>
        <w:spacing w:after="0" w:line="600" w:lineRule="auto"/>
        <w:ind w:firstLine="720"/>
        <w:jc w:val="both"/>
        <w:rPr>
          <w:rFonts w:eastAsia="Times New Roman"/>
          <w:szCs w:val="24"/>
        </w:rPr>
      </w:pPr>
      <w:r w:rsidRPr="00B022B1">
        <w:rPr>
          <w:rFonts w:eastAsia="Times New Roman"/>
          <w:szCs w:val="24"/>
        </w:rPr>
        <w:t>Χαίρομαι</w:t>
      </w:r>
      <w:r>
        <w:rPr>
          <w:rFonts w:eastAsia="Times New Roman"/>
          <w:szCs w:val="24"/>
        </w:rPr>
        <w:t>,</w:t>
      </w:r>
      <w:r w:rsidRPr="00B022B1">
        <w:rPr>
          <w:rFonts w:eastAsia="Times New Roman"/>
          <w:szCs w:val="24"/>
        </w:rPr>
        <w:t xml:space="preserve"> λοιπόν</w:t>
      </w:r>
      <w:r>
        <w:rPr>
          <w:rFonts w:eastAsia="Times New Roman"/>
          <w:szCs w:val="24"/>
        </w:rPr>
        <w:t>,</w:t>
      </w:r>
      <w:r w:rsidRPr="00B022B1">
        <w:rPr>
          <w:rFonts w:eastAsia="Times New Roman"/>
          <w:szCs w:val="24"/>
        </w:rPr>
        <w:t xml:space="preserve"> γιατί τελικά όλα οδήγησαν στο πλαίσιο του άρθρου 110 και στον σεβασμό του</w:t>
      </w:r>
      <w:r>
        <w:rPr>
          <w:rFonts w:eastAsia="Times New Roman"/>
          <w:szCs w:val="24"/>
        </w:rPr>
        <w:t xml:space="preserve">. </w:t>
      </w:r>
    </w:p>
    <w:p w14:paraId="19C9AA10" w14:textId="77777777" w:rsidR="005136E3" w:rsidRDefault="0098028A">
      <w:pPr>
        <w:spacing w:after="0" w:line="600" w:lineRule="auto"/>
        <w:ind w:firstLine="720"/>
        <w:jc w:val="both"/>
        <w:rPr>
          <w:rFonts w:eastAsia="Times New Roman"/>
          <w:szCs w:val="24"/>
        </w:rPr>
      </w:pPr>
      <w:r>
        <w:rPr>
          <w:rFonts w:eastAsia="Times New Roman"/>
          <w:szCs w:val="24"/>
        </w:rPr>
        <w:t>Τ</w:t>
      </w:r>
      <w:r w:rsidRPr="00B022B1">
        <w:rPr>
          <w:rFonts w:eastAsia="Times New Roman"/>
          <w:szCs w:val="24"/>
        </w:rPr>
        <w:t>ο Σύνταγμα</w:t>
      </w:r>
      <w:r>
        <w:rPr>
          <w:rFonts w:eastAsia="Times New Roman"/>
          <w:szCs w:val="24"/>
        </w:rPr>
        <w:t xml:space="preserve"> έδειξε</w:t>
      </w:r>
      <w:r w:rsidRPr="00B022B1">
        <w:rPr>
          <w:rFonts w:eastAsia="Times New Roman"/>
          <w:szCs w:val="24"/>
        </w:rPr>
        <w:t xml:space="preserve"> ότι μπορεί να αναπτύσσει μηχανισμούς αυτοπροστασίας απέναντι σε διάφορες προσπάθειες καταστρατήγησ</w:t>
      </w:r>
      <w:r>
        <w:rPr>
          <w:rFonts w:eastAsia="Times New Roman"/>
          <w:szCs w:val="24"/>
        </w:rPr>
        <w:t>ή</w:t>
      </w:r>
      <w:r w:rsidRPr="00B022B1">
        <w:rPr>
          <w:rFonts w:eastAsia="Times New Roman"/>
          <w:szCs w:val="24"/>
        </w:rPr>
        <w:t>ς του</w:t>
      </w:r>
      <w:r>
        <w:rPr>
          <w:rFonts w:eastAsia="Times New Roman"/>
          <w:szCs w:val="24"/>
        </w:rPr>
        <w:t>.</w:t>
      </w:r>
      <w:r w:rsidRPr="00B022B1">
        <w:rPr>
          <w:rFonts w:eastAsia="Times New Roman"/>
          <w:szCs w:val="24"/>
        </w:rPr>
        <w:t xml:space="preserve"> Αποδείχθηκε </w:t>
      </w:r>
      <w:r>
        <w:rPr>
          <w:rFonts w:eastAsia="Times New Roman"/>
          <w:szCs w:val="24"/>
        </w:rPr>
        <w:t>-</w:t>
      </w:r>
      <w:r w:rsidRPr="00B022B1">
        <w:rPr>
          <w:rFonts w:eastAsia="Times New Roman"/>
          <w:szCs w:val="24"/>
        </w:rPr>
        <w:t>ή μάλλον καταδείχθηκε</w:t>
      </w:r>
      <w:r>
        <w:rPr>
          <w:rFonts w:eastAsia="Times New Roman"/>
          <w:szCs w:val="24"/>
        </w:rPr>
        <w:t>-</w:t>
      </w:r>
      <w:r w:rsidRPr="00B022B1">
        <w:rPr>
          <w:rFonts w:eastAsia="Times New Roman"/>
          <w:szCs w:val="24"/>
        </w:rPr>
        <w:t xml:space="preserve"> στη διαδικασία αυτή ότι το πρόβλημα της χώρας δεν είναι συνταγματικό</w:t>
      </w:r>
      <w:r>
        <w:rPr>
          <w:rFonts w:eastAsia="Times New Roman"/>
          <w:szCs w:val="24"/>
        </w:rPr>
        <w:t>. Μ</w:t>
      </w:r>
      <w:r w:rsidRPr="00B022B1">
        <w:rPr>
          <w:rFonts w:eastAsia="Times New Roman"/>
          <w:szCs w:val="24"/>
        </w:rPr>
        <w:t>ακάρι να ήταν συνταγματικό το πρόβλημα της</w:t>
      </w:r>
      <w:r w:rsidRPr="00B022B1">
        <w:rPr>
          <w:rFonts w:eastAsia="Times New Roman"/>
          <w:szCs w:val="24"/>
        </w:rPr>
        <w:t xml:space="preserve"> χώρας</w:t>
      </w:r>
      <w:r>
        <w:rPr>
          <w:rFonts w:eastAsia="Times New Roman"/>
          <w:szCs w:val="24"/>
        </w:rPr>
        <w:t>, γιατί θ</w:t>
      </w:r>
      <w:r w:rsidRPr="00B022B1">
        <w:rPr>
          <w:rFonts w:eastAsia="Times New Roman"/>
          <w:szCs w:val="24"/>
        </w:rPr>
        <w:t xml:space="preserve">α μπορούσαμε να το λύσουμε </w:t>
      </w:r>
      <w:r>
        <w:rPr>
          <w:rFonts w:eastAsia="Times New Roman"/>
          <w:szCs w:val="24"/>
        </w:rPr>
        <w:t>εξωραΐζοντας,</w:t>
      </w:r>
      <w:r w:rsidRPr="00B022B1">
        <w:rPr>
          <w:rFonts w:eastAsia="Times New Roman"/>
          <w:szCs w:val="24"/>
        </w:rPr>
        <w:t xml:space="preserve"> εκσυγχρονίζοντας</w:t>
      </w:r>
      <w:r>
        <w:rPr>
          <w:rFonts w:eastAsia="Times New Roman"/>
          <w:szCs w:val="24"/>
        </w:rPr>
        <w:t>,</w:t>
      </w:r>
      <w:r w:rsidRPr="00B022B1">
        <w:rPr>
          <w:rFonts w:eastAsia="Times New Roman"/>
          <w:szCs w:val="24"/>
        </w:rPr>
        <w:t xml:space="preserve"> βελτιώνοντας τις διατυπώσεις του </w:t>
      </w:r>
      <w:r>
        <w:rPr>
          <w:rFonts w:eastAsia="Times New Roman"/>
          <w:szCs w:val="24"/>
        </w:rPr>
        <w:t>Σ</w:t>
      </w:r>
      <w:r w:rsidRPr="00B022B1">
        <w:rPr>
          <w:rFonts w:eastAsia="Times New Roman"/>
          <w:szCs w:val="24"/>
        </w:rPr>
        <w:t>υντάγματος</w:t>
      </w:r>
      <w:r>
        <w:rPr>
          <w:rFonts w:eastAsia="Times New Roman"/>
          <w:szCs w:val="24"/>
        </w:rPr>
        <w:t>. Ό</w:t>
      </w:r>
      <w:r w:rsidRPr="00B022B1">
        <w:rPr>
          <w:rFonts w:eastAsia="Times New Roman"/>
          <w:szCs w:val="24"/>
        </w:rPr>
        <w:t xml:space="preserve">μως δεν είναι συνταγματικό το </w:t>
      </w:r>
      <w:r>
        <w:rPr>
          <w:rFonts w:eastAsia="Times New Roman"/>
          <w:szCs w:val="24"/>
        </w:rPr>
        <w:t>πρόβλημα</w:t>
      </w:r>
      <w:r w:rsidRPr="00B022B1">
        <w:rPr>
          <w:rFonts w:eastAsia="Times New Roman"/>
          <w:szCs w:val="24"/>
        </w:rPr>
        <w:t xml:space="preserve"> της χώρας και δεν </w:t>
      </w:r>
      <w:r>
        <w:rPr>
          <w:rFonts w:eastAsia="Times New Roman"/>
          <w:szCs w:val="24"/>
        </w:rPr>
        <w:t>λύνεται</w:t>
      </w:r>
      <w:r w:rsidRPr="00B022B1">
        <w:rPr>
          <w:rFonts w:eastAsia="Times New Roman"/>
          <w:szCs w:val="24"/>
        </w:rPr>
        <w:t xml:space="preserve"> τόσο εύκολα το ελληνικό πρόβλημα</w:t>
      </w:r>
      <w:r>
        <w:rPr>
          <w:rFonts w:eastAsia="Times New Roman"/>
          <w:szCs w:val="24"/>
        </w:rPr>
        <w:t>. Η</w:t>
      </w:r>
      <w:r w:rsidRPr="00B022B1">
        <w:rPr>
          <w:rFonts w:eastAsia="Times New Roman"/>
          <w:szCs w:val="24"/>
        </w:rPr>
        <w:t xml:space="preserve"> συζήτηση πρέπει να επανέλθει εντός</w:t>
      </w:r>
      <w:r w:rsidRPr="00B022B1">
        <w:rPr>
          <w:rFonts w:eastAsia="Times New Roman"/>
          <w:szCs w:val="24"/>
        </w:rPr>
        <w:t xml:space="preserve"> θέματος</w:t>
      </w:r>
      <w:r>
        <w:rPr>
          <w:rFonts w:eastAsia="Times New Roman"/>
          <w:szCs w:val="24"/>
        </w:rPr>
        <w:t>.</w:t>
      </w:r>
      <w:r w:rsidRPr="00B022B1">
        <w:rPr>
          <w:rFonts w:eastAsia="Times New Roman"/>
          <w:szCs w:val="24"/>
        </w:rPr>
        <w:t xml:space="preserve"> Το πρόβλημα της χώρας είναι κοινωνικό</w:t>
      </w:r>
      <w:r>
        <w:rPr>
          <w:rFonts w:eastAsia="Times New Roman"/>
          <w:szCs w:val="24"/>
        </w:rPr>
        <w:t xml:space="preserve">, οικονομικό και </w:t>
      </w:r>
      <w:r w:rsidRPr="00B022B1">
        <w:rPr>
          <w:rFonts w:eastAsia="Times New Roman"/>
          <w:szCs w:val="24"/>
        </w:rPr>
        <w:t>ιδιαίτερ</w:t>
      </w:r>
      <w:r>
        <w:rPr>
          <w:rFonts w:eastAsia="Times New Roman"/>
          <w:szCs w:val="24"/>
        </w:rPr>
        <w:t>α</w:t>
      </w:r>
      <w:r w:rsidRPr="00B022B1">
        <w:rPr>
          <w:rFonts w:eastAsia="Times New Roman"/>
          <w:szCs w:val="24"/>
        </w:rPr>
        <w:t xml:space="preserve"> δημοσιονομικό</w:t>
      </w:r>
      <w:r>
        <w:rPr>
          <w:rFonts w:eastAsia="Times New Roman"/>
          <w:szCs w:val="24"/>
        </w:rPr>
        <w:t>,</w:t>
      </w:r>
      <w:r w:rsidRPr="00B022B1">
        <w:rPr>
          <w:rFonts w:eastAsia="Times New Roman"/>
          <w:szCs w:val="24"/>
        </w:rPr>
        <w:t xml:space="preserve"> αναπτυξιακό</w:t>
      </w:r>
      <w:r>
        <w:rPr>
          <w:rFonts w:eastAsia="Times New Roman"/>
          <w:szCs w:val="24"/>
        </w:rPr>
        <w:t>,</w:t>
      </w:r>
      <w:r w:rsidRPr="00B022B1">
        <w:rPr>
          <w:rFonts w:eastAsia="Times New Roman"/>
          <w:szCs w:val="24"/>
        </w:rPr>
        <w:t xml:space="preserve"> πολιτικό </w:t>
      </w:r>
      <w:r w:rsidRPr="00B022B1">
        <w:rPr>
          <w:rFonts w:eastAsia="Times New Roman"/>
          <w:szCs w:val="24"/>
        </w:rPr>
        <w:lastRenderedPageBreak/>
        <w:t>και είναι</w:t>
      </w:r>
      <w:r>
        <w:rPr>
          <w:rFonts w:eastAsia="Times New Roman"/>
          <w:szCs w:val="24"/>
        </w:rPr>
        <w:t>,</w:t>
      </w:r>
      <w:r w:rsidRPr="00B022B1">
        <w:rPr>
          <w:rFonts w:eastAsia="Times New Roman"/>
          <w:szCs w:val="24"/>
        </w:rPr>
        <w:t xml:space="preserve"> βεβαί</w:t>
      </w:r>
      <w:r>
        <w:rPr>
          <w:rFonts w:eastAsia="Times New Roman"/>
          <w:szCs w:val="24"/>
        </w:rPr>
        <w:t>ως</w:t>
      </w:r>
      <w:r>
        <w:rPr>
          <w:rFonts w:eastAsia="Times New Roman"/>
          <w:szCs w:val="24"/>
        </w:rPr>
        <w:t>,</w:t>
      </w:r>
      <w:r>
        <w:rPr>
          <w:rFonts w:eastAsia="Times New Roman"/>
          <w:szCs w:val="24"/>
        </w:rPr>
        <w:t xml:space="preserve"> και θεσμικό, αλλά </w:t>
      </w:r>
      <w:r w:rsidRPr="00B022B1">
        <w:rPr>
          <w:rFonts w:eastAsia="Times New Roman"/>
          <w:szCs w:val="24"/>
        </w:rPr>
        <w:t>με την ευρύτερη έννοια του όρου</w:t>
      </w:r>
      <w:r>
        <w:rPr>
          <w:rFonts w:eastAsia="Times New Roman"/>
          <w:szCs w:val="24"/>
        </w:rPr>
        <w:t>. Ε</w:t>
      </w:r>
      <w:r w:rsidRPr="00B022B1">
        <w:rPr>
          <w:rFonts w:eastAsia="Times New Roman"/>
          <w:szCs w:val="24"/>
        </w:rPr>
        <w:t>ίναι πρόβλημα ποιότητας της νομοθεσίας</w:t>
      </w:r>
      <w:r>
        <w:rPr>
          <w:rFonts w:eastAsia="Times New Roman"/>
          <w:szCs w:val="24"/>
        </w:rPr>
        <w:t>,</w:t>
      </w:r>
      <w:r w:rsidRPr="00B022B1">
        <w:rPr>
          <w:rFonts w:eastAsia="Times New Roman"/>
          <w:szCs w:val="24"/>
        </w:rPr>
        <w:t xml:space="preserve"> διοίκησης</w:t>
      </w:r>
      <w:r>
        <w:rPr>
          <w:rFonts w:eastAsia="Times New Roman"/>
          <w:szCs w:val="24"/>
        </w:rPr>
        <w:t>,</w:t>
      </w:r>
      <w:r w:rsidRPr="00B022B1">
        <w:rPr>
          <w:rFonts w:eastAsia="Times New Roman"/>
          <w:szCs w:val="24"/>
        </w:rPr>
        <w:t xml:space="preserve"> αυτοδιοίκησης</w:t>
      </w:r>
      <w:r>
        <w:rPr>
          <w:rFonts w:eastAsia="Times New Roman"/>
          <w:szCs w:val="24"/>
        </w:rPr>
        <w:t>,</w:t>
      </w:r>
      <w:r w:rsidRPr="00B022B1">
        <w:rPr>
          <w:rFonts w:eastAsia="Times New Roman"/>
          <w:szCs w:val="24"/>
        </w:rPr>
        <w:t xml:space="preserve"> πολιτικ</w:t>
      </w:r>
      <w:r w:rsidRPr="00B022B1">
        <w:rPr>
          <w:rFonts w:eastAsia="Times New Roman"/>
          <w:szCs w:val="24"/>
        </w:rPr>
        <w:t>ού συστήματος</w:t>
      </w:r>
      <w:r>
        <w:rPr>
          <w:rFonts w:eastAsia="Times New Roman"/>
          <w:szCs w:val="24"/>
        </w:rPr>
        <w:t>,</w:t>
      </w:r>
      <w:r w:rsidRPr="00B022B1">
        <w:rPr>
          <w:rFonts w:eastAsia="Times New Roman"/>
          <w:szCs w:val="24"/>
        </w:rPr>
        <w:t xml:space="preserve"> δικαιοσύνης</w:t>
      </w:r>
      <w:r>
        <w:rPr>
          <w:rFonts w:eastAsia="Times New Roman"/>
          <w:szCs w:val="24"/>
        </w:rPr>
        <w:t>,</w:t>
      </w:r>
      <w:r w:rsidRPr="00B022B1">
        <w:rPr>
          <w:rFonts w:eastAsia="Times New Roman"/>
          <w:szCs w:val="24"/>
        </w:rPr>
        <w:t xml:space="preserve"> οικονομικής διακυβέρνησης</w:t>
      </w:r>
      <w:r>
        <w:rPr>
          <w:rFonts w:eastAsia="Times New Roman"/>
          <w:szCs w:val="24"/>
        </w:rPr>
        <w:t>.</w:t>
      </w:r>
    </w:p>
    <w:p w14:paraId="19C9AA11" w14:textId="77777777" w:rsidR="005136E3" w:rsidRDefault="0098028A">
      <w:pPr>
        <w:spacing w:after="0" w:line="600" w:lineRule="auto"/>
        <w:ind w:firstLine="720"/>
        <w:jc w:val="both"/>
        <w:rPr>
          <w:rFonts w:eastAsia="Times New Roman"/>
          <w:szCs w:val="24"/>
        </w:rPr>
      </w:pPr>
      <w:r>
        <w:rPr>
          <w:rFonts w:eastAsia="Times New Roman"/>
          <w:szCs w:val="24"/>
        </w:rPr>
        <w:t>Α</w:t>
      </w:r>
      <w:r w:rsidRPr="00B022B1">
        <w:rPr>
          <w:rFonts w:eastAsia="Times New Roman"/>
          <w:szCs w:val="24"/>
        </w:rPr>
        <w:t xml:space="preserve">πέναντι σε αυτό το συνολικό και βαθύ ελληνικό πρόβλημα το </w:t>
      </w:r>
      <w:r>
        <w:rPr>
          <w:rFonts w:eastAsia="Times New Roman"/>
          <w:szCs w:val="24"/>
        </w:rPr>
        <w:t>Σ</w:t>
      </w:r>
      <w:r w:rsidRPr="00B022B1">
        <w:rPr>
          <w:rFonts w:eastAsia="Times New Roman"/>
          <w:szCs w:val="24"/>
        </w:rPr>
        <w:t xml:space="preserve">ύνταγμα </w:t>
      </w:r>
      <w:r>
        <w:rPr>
          <w:rFonts w:eastAsia="Times New Roman"/>
          <w:szCs w:val="24"/>
        </w:rPr>
        <w:t>λ</w:t>
      </w:r>
      <w:r w:rsidRPr="00B022B1">
        <w:rPr>
          <w:rFonts w:eastAsia="Times New Roman"/>
          <w:szCs w:val="24"/>
        </w:rPr>
        <w:t>ειτούργησε και άντεξε την περίοδο της κρίσης</w:t>
      </w:r>
      <w:r>
        <w:rPr>
          <w:rFonts w:eastAsia="Times New Roman"/>
          <w:szCs w:val="24"/>
        </w:rPr>
        <w:t>,</w:t>
      </w:r>
      <w:r w:rsidRPr="00B022B1">
        <w:rPr>
          <w:rFonts w:eastAsia="Times New Roman"/>
          <w:szCs w:val="24"/>
        </w:rPr>
        <w:t xml:space="preserve"> προσφέροντας ένα σταθερό και ισχυρό </w:t>
      </w:r>
      <w:r>
        <w:rPr>
          <w:rFonts w:eastAsia="Times New Roman"/>
          <w:szCs w:val="24"/>
        </w:rPr>
        <w:t>π</w:t>
      </w:r>
      <w:r w:rsidRPr="00B022B1">
        <w:rPr>
          <w:rFonts w:eastAsia="Times New Roman"/>
          <w:szCs w:val="24"/>
        </w:rPr>
        <w:t>λαίσιο αναφοράς</w:t>
      </w:r>
      <w:r>
        <w:rPr>
          <w:rFonts w:eastAsia="Times New Roman"/>
          <w:szCs w:val="24"/>
        </w:rPr>
        <w:t>. Μας βοήθησε το Σύνταγμα</w:t>
      </w:r>
      <w:r w:rsidRPr="00B022B1">
        <w:rPr>
          <w:rFonts w:eastAsia="Times New Roman"/>
          <w:szCs w:val="24"/>
        </w:rPr>
        <w:t xml:space="preserve"> αυτά τα </w:t>
      </w:r>
      <w:r>
        <w:rPr>
          <w:rFonts w:eastAsia="Times New Roman"/>
          <w:szCs w:val="24"/>
        </w:rPr>
        <w:t>εννιά</w:t>
      </w:r>
      <w:r w:rsidRPr="00B022B1">
        <w:rPr>
          <w:rFonts w:eastAsia="Times New Roman"/>
          <w:szCs w:val="24"/>
        </w:rPr>
        <w:t xml:space="preserve"> δύσκολα</w:t>
      </w:r>
      <w:r>
        <w:rPr>
          <w:rFonts w:eastAsia="Times New Roman"/>
          <w:szCs w:val="24"/>
        </w:rPr>
        <w:t>,</w:t>
      </w:r>
      <w:r w:rsidRPr="00B022B1">
        <w:rPr>
          <w:rFonts w:eastAsia="Times New Roman"/>
          <w:szCs w:val="24"/>
        </w:rPr>
        <w:t xml:space="preserve"> επώδυνα</w:t>
      </w:r>
      <w:r>
        <w:rPr>
          <w:rFonts w:eastAsia="Times New Roman"/>
          <w:szCs w:val="24"/>
        </w:rPr>
        <w:t>,</w:t>
      </w:r>
      <w:r w:rsidRPr="00B022B1">
        <w:rPr>
          <w:rFonts w:eastAsia="Times New Roman"/>
          <w:szCs w:val="24"/>
        </w:rPr>
        <w:t xml:space="preserve"> αντιφατικά χρόνια και θα έπρεπε αυτό να το σεβαστούμε και </w:t>
      </w:r>
      <w:r>
        <w:rPr>
          <w:rFonts w:eastAsia="Times New Roman"/>
          <w:szCs w:val="24"/>
        </w:rPr>
        <w:t>να το</w:t>
      </w:r>
      <w:r w:rsidRPr="00B022B1">
        <w:rPr>
          <w:rFonts w:eastAsia="Times New Roman"/>
          <w:szCs w:val="24"/>
        </w:rPr>
        <w:t xml:space="preserve"> διακηρύξου</w:t>
      </w:r>
      <w:r>
        <w:rPr>
          <w:rFonts w:eastAsia="Times New Roman"/>
          <w:szCs w:val="24"/>
        </w:rPr>
        <w:t>με. Ούτως ή άλλως,</w:t>
      </w:r>
      <w:r w:rsidRPr="00B022B1">
        <w:rPr>
          <w:rFonts w:eastAsia="Times New Roman"/>
          <w:szCs w:val="24"/>
        </w:rPr>
        <w:t xml:space="preserve"> βρισκόμαστε στην εποχή του λεγόμενου </w:t>
      </w:r>
      <w:r>
        <w:rPr>
          <w:rFonts w:eastAsia="Times New Roman"/>
          <w:szCs w:val="24"/>
        </w:rPr>
        <w:t>«</w:t>
      </w:r>
      <w:proofErr w:type="spellStart"/>
      <w:r w:rsidRPr="00B022B1">
        <w:rPr>
          <w:rFonts w:eastAsia="Times New Roman"/>
          <w:szCs w:val="24"/>
        </w:rPr>
        <w:t>πολυεπίπεδου</w:t>
      </w:r>
      <w:proofErr w:type="spellEnd"/>
      <w:r w:rsidRPr="00B022B1">
        <w:rPr>
          <w:rFonts w:eastAsia="Times New Roman"/>
          <w:szCs w:val="24"/>
        </w:rPr>
        <w:t xml:space="preserve"> συνταγματισμού</w:t>
      </w:r>
      <w:r>
        <w:rPr>
          <w:rFonts w:eastAsia="Times New Roman"/>
          <w:szCs w:val="24"/>
        </w:rPr>
        <w:t>». Τ</w:t>
      </w:r>
      <w:r w:rsidRPr="00B022B1">
        <w:rPr>
          <w:rFonts w:eastAsia="Times New Roman"/>
          <w:szCs w:val="24"/>
        </w:rPr>
        <w:t>ο κράτος δεν είναι το απλό</w:t>
      </w:r>
      <w:r>
        <w:rPr>
          <w:rFonts w:eastAsia="Times New Roman"/>
          <w:szCs w:val="24"/>
        </w:rPr>
        <w:t>,</w:t>
      </w:r>
      <w:r w:rsidRPr="00B022B1">
        <w:rPr>
          <w:rFonts w:eastAsia="Times New Roman"/>
          <w:szCs w:val="24"/>
        </w:rPr>
        <w:t xml:space="preserve"> παραδοσιακό</w:t>
      </w:r>
      <w:r>
        <w:rPr>
          <w:rFonts w:eastAsia="Times New Roman"/>
          <w:szCs w:val="24"/>
        </w:rPr>
        <w:t>,</w:t>
      </w:r>
      <w:r w:rsidRPr="00B022B1">
        <w:rPr>
          <w:rFonts w:eastAsia="Times New Roman"/>
          <w:szCs w:val="24"/>
        </w:rPr>
        <w:t xml:space="preserve"> κυρίαρχο κράτος</w:t>
      </w:r>
      <w:r>
        <w:rPr>
          <w:rFonts w:eastAsia="Times New Roman"/>
          <w:szCs w:val="24"/>
        </w:rPr>
        <w:t>,</w:t>
      </w:r>
      <w:r w:rsidRPr="00B022B1">
        <w:rPr>
          <w:rFonts w:eastAsia="Times New Roman"/>
          <w:szCs w:val="24"/>
        </w:rPr>
        <w:t xml:space="preserve"> το </w:t>
      </w:r>
      <w:proofErr w:type="spellStart"/>
      <w:r>
        <w:rPr>
          <w:rFonts w:eastAsia="Times New Roman"/>
          <w:szCs w:val="24"/>
        </w:rPr>
        <w:t>βεστφαλικό</w:t>
      </w:r>
      <w:proofErr w:type="spellEnd"/>
      <w:r>
        <w:rPr>
          <w:rFonts w:eastAsia="Times New Roman"/>
          <w:szCs w:val="24"/>
        </w:rPr>
        <w:t>. Ε</w:t>
      </w:r>
      <w:r w:rsidRPr="00B022B1">
        <w:rPr>
          <w:rFonts w:eastAsia="Times New Roman"/>
          <w:szCs w:val="24"/>
        </w:rPr>
        <w:t>ίναι ένα κράτος-μέλος</w:t>
      </w:r>
      <w:r>
        <w:rPr>
          <w:rFonts w:eastAsia="Times New Roman"/>
          <w:szCs w:val="24"/>
        </w:rPr>
        <w:t>,</w:t>
      </w:r>
      <w:r w:rsidRPr="00B022B1">
        <w:rPr>
          <w:rFonts w:eastAsia="Times New Roman"/>
          <w:szCs w:val="24"/>
        </w:rPr>
        <w:t xml:space="preserve"> μετέχει στην </w:t>
      </w:r>
      <w:r>
        <w:rPr>
          <w:rFonts w:eastAsia="Times New Roman"/>
          <w:szCs w:val="24"/>
        </w:rPr>
        <w:t>ε</w:t>
      </w:r>
      <w:r w:rsidRPr="00B022B1">
        <w:rPr>
          <w:rFonts w:eastAsia="Times New Roman"/>
          <w:szCs w:val="24"/>
        </w:rPr>
        <w:t>υρωπαϊκή ολοκλήρωση</w:t>
      </w:r>
      <w:r>
        <w:rPr>
          <w:rFonts w:eastAsia="Times New Roman"/>
          <w:szCs w:val="24"/>
        </w:rPr>
        <w:t xml:space="preserve"> και</w:t>
      </w:r>
      <w:r w:rsidRPr="00B022B1">
        <w:rPr>
          <w:rFonts w:eastAsia="Times New Roman"/>
          <w:szCs w:val="24"/>
        </w:rPr>
        <w:t xml:space="preserve"> στη </w:t>
      </w:r>
      <w:r>
        <w:rPr>
          <w:rFonts w:eastAsia="Times New Roman"/>
          <w:szCs w:val="24"/>
        </w:rPr>
        <w:t>διεθνή κοινότητα. Υ</w:t>
      </w:r>
      <w:r w:rsidRPr="00B022B1">
        <w:rPr>
          <w:rFonts w:eastAsia="Times New Roman"/>
          <w:szCs w:val="24"/>
        </w:rPr>
        <w:t xml:space="preserve">πάρχει το φαινόμενο της παράλληλης ισχύος του </w:t>
      </w:r>
      <w:r>
        <w:rPr>
          <w:rFonts w:eastAsia="Times New Roman"/>
          <w:szCs w:val="24"/>
        </w:rPr>
        <w:t>Ε</w:t>
      </w:r>
      <w:r w:rsidRPr="00B022B1">
        <w:rPr>
          <w:rFonts w:eastAsia="Times New Roman"/>
          <w:szCs w:val="24"/>
        </w:rPr>
        <w:t xml:space="preserve">υρωπαϊκού και του Διεθνούς </w:t>
      </w:r>
      <w:r>
        <w:rPr>
          <w:rFonts w:eastAsia="Times New Roman"/>
          <w:szCs w:val="24"/>
        </w:rPr>
        <w:t>Δ</w:t>
      </w:r>
      <w:r w:rsidRPr="00B022B1">
        <w:rPr>
          <w:rFonts w:eastAsia="Times New Roman"/>
          <w:szCs w:val="24"/>
        </w:rPr>
        <w:t>ικαίου</w:t>
      </w:r>
      <w:r>
        <w:rPr>
          <w:rFonts w:eastAsia="Times New Roman"/>
          <w:szCs w:val="24"/>
        </w:rPr>
        <w:t>. Υ</w:t>
      </w:r>
      <w:r w:rsidRPr="00B022B1">
        <w:rPr>
          <w:rFonts w:eastAsia="Times New Roman"/>
          <w:szCs w:val="24"/>
        </w:rPr>
        <w:t xml:space="preserve">πάρχει διεθνής και ευρωπαϊκός δικαστικός έλεγχος του ίδιου του </w:t>
      </w:r>
      <w:r>
        <w:rPr>
          <w:rFonts w:eastAsia="Times New Roman"/>
          <w:szCs w:val="24"/>
        </w:rPr>
        <w:t>ε</w:t>
      </w:r>
      <w:r w:rsidRPr="00B022B1">
        <w:rPr>
          <w:rFonts w:eastAsia="Times New Roman"/>
          <w:szCs w:val="24"/>
        </w:rPr>
        <w:t xml:space="preserve">θνικού </w:t>
      </w:r>
      <w:r>
        <w:rPr>
          <w:rFonts w:eastAsia="Times New Roman"/>
          <w:szCs w:val="24"/>
        </w:rPr>
        <w:t>Σ</w:t>
      </w:r>
      <w:r w:rsidRPr="00B022B1">
        <w:rPr>
          <w:rFonts w:eastAsia="Times New Roman"/>
          <w:szCs w:val="24"/>
        </w:rPr>
        <w:t>υντ</w:t>
      </w:r>
      <w:r w:rsidRPr="00B022B1">
        <w:rPr>
          <w:rFonts w:eastAsia="Times New Roman"/>
          <w:szCs w:val="24"/>
        </w:rPr>
        <w:t>άγματος</w:t>
      </w:r>
      <w:r>
        <w:rPr>
          <w:rFonts w:eastAsia="Times New Roman"/>
          <w:szCs w:val="24"/>
        </w:rPr>
        <w:t>. Υ</w:t>
      </w:r>
      <w:r w:rsidRPr="00B022B1">
        <w:rPr>
          <w:rFonts w:eastAsia="Times New Roman"/>
          <w:szCs w:val="24"/>
        </w:rPr>
        <w:t xml:space="preserve">πάρχουν πολλές έννομες τάξεις που διεκδικούν υπεροχή στο </w:t>
      </w:r>
      <w:r>
        <w:rPr>
          <w:rFonts w:eastAsia="Times New Roman"/>
          <w:szCs w:val="24"/>
        </w:rPr>
        <w:t>π</w:t>
      </w:r>
      <w:r w:rsidRPr="00B022B1">
        <w:rPr>
          <w:rFonts w:eastAsia="Times New Roman"/>
          <w:szCs w:val="24"/>
        </w:rPr>
        <w:t xml:space="preserve">εδίο εφαρμογής </w:t>
      </w:r>
      <w:r>
        <w:rPr>
          <w:rFonts w:eastAsia="Times New Roman"/>
          <w:szCs w:val="24"/>
        </w:rPr>
        <w:t>τους.</w:t>
      </w:r>
    </w:p>
    <w:p w14:paraId="19C9AA12" w14:textId="77777777" w:rsidR="005136E3" w:rsidRDefault="0098028A">
      <w:pPr>
        <w:spacing w:after="0" w:line="600" w:lineRule="auto"/>
        <w:ind w:firstLine="720"/>
        <w:jc w:val="both"/>
        <w:rPr>
          <w:rFonts w:eastAsia="Times New Roman"/>
          <w:szCs w:val="24"/>
        </w:rPr>
      </w:pPr>
      <w:r>
        <w:rPr>
          <w:rFonts w:eastAsia="Times New Roman"/>
          <w:szCs w:val="24"/>
        </w:rPr>
        <w:lastRenderedPageBreak/>
        <w:t>Παρ’ όλα αυτά,</w:t>
      </w:r>
      <w:r w:rsidRPr="00B022B1">
        <w:rPr>
          <w:rFonts w:eastAsia="Times New Roman"/>
          <w:szCs w:val="24"/>
        </w:rPr>
        <w:t xml:space="preserve"> η διαδικασία της </w:t>
      </w:r>
      <w:r>
        <w:rPr>
          <w:rFonts w:eastAsia="Times New Roman"/>
          <w:szCs w:val="24"/>
        </w:rPr>
        <w:t>Ανα</w:t>
      </w:r>
      <w:r w:rsidRPr="00B022B1">
        <w:rPr>
          <w:rFonts w:eastAsia="Times New Roman"/>
          <w:szCs w:val="24"/>
        </w:rPr>
        <w:t xml:space="preserve">θεώρησης του </w:t>
      </w:r>
      <w:r>
        <w:rPr>
          <w:rFonts w:eastAsia="Times New Roman"/>
          <w:szCs w:val="24"/>
        </w:rPr>
        <w:t>ε</w:t>
      </w:r>
      <w:r w:rsidRPr="00B022B1">
        <w:rPr>
          <w:rFonts w:eastAsia="Times New Roman"/>
          <w:szCs w:val="24"/>
        </w:rPr>
        <w:t>θνικού Συντάγματος</w:t>
      </w:r>
      <w:r>
        <w:rPr>
          <w:rFonts w:eastAsia="Times New Roman"/>
          <w:szCs w:val="24"/>
        </w:rPr>
        <w:t>, που συνδέεται με την</w:t>
      </w:r>
      <w:r w:rsidRPr="00B022B1">
        <w:rPr>
          <w:rFonts w:eastAsia="Times New Roman"/>
          <w:szCs w:val="24"/>
        </w:rPr>
        <w:t xml:space="preserve"> εθνική </w:t>
      </w:r>
      <w:r>
        <w:rPr>
          <w:rFonts w:eastAsia="Times New Roman"/>
          <w:szCs w:val="24"/>
        </w:rPr>
        <w:t>σ</w:t>
      </w:r>
      <w:r w:rsidRPr="00B022B1">
        <w:rPr>
          <w:rFonts w:eastAsia="Times New Roman"/>
          <w:szCs w:val="24"/>
        </w:rPr>
        <w:t>υνταγματική ταυτότητα</w:t>
      </w:r>
      <w:r>
        <w:rPr>
          <w:rFonts w:eastAsia="Times New Roman"/>
          <w:szCs w:val="24"/>
        </w:rPr>
        <w:t>,</w:t>
      </w:r>
      <w:r w:rsidRPr="00B022B1">
        <w:rPr>
          <w:rFonts w:eastAsia="Times New Roman"/>
          <w:szCs w:val="24"/>
        </w:rPr>
        <w:t xml:space="preserve"> είναι αναντικατάστατη</w:t>
      </w:r>
      <w:r>
        <w:rPr>
          <w:rFonts w:eastAsia="Times New Roman"/>
          <w:szCs w:val="24"/>
        </w:rPr>
        <w:t>. Κυριαρχούν, β</w:t>
      </w:r>
      <w:r w:rsidRPr="00B022B1">
        <w:rPr>
          <w:rFonts w:eastAsia="Times New Roman"/>
          <w:szCs w:val="24"/>
        </w:rPr>
        <w:t>εβαίως</w:t>
      </w:r>
      <w:r>
        <w:rPr>
          <w:rFonts w:eastAsia="Times New Roman"/>
          <w:szCs w:val="24"/>
        </w:rPr>
        <w:t>,</w:t>
      </w:r>
      <w:r w:rsidRPr="00B022B1">
        <w:rPr>
          <w:rFonts w:eastAsia="Times New Roman"/>
          <w:szCs w:val="24"/>
        </w:rPr>
        <w:t xml:space="preserve"> οι</w:t>
      </w:r>
      <w:r w:rsidRPr="00B022B1">
        <w:rPr>
          <w:rFonts w:eastAsia="Times New Roman"/>
          <w:szCs w:val="24"/>
        </w:rPr>
        <w:t xml:space="preserve"> λεγόμενες άτυπες συνταγματικές μεταβολές μέσα από τη </w:t>
      </w:r>
      <w:r>
        <w:rPr>
          <w:rFonts w:eastAsia="Times New Roman"/>
          <w:szCs w:val="24"/>
        </w:rPr>
        <w:t>σ</w:t>
      </w:r>
      <w:r w:rsidRPr="00B022B1">
        <w:rPr>
          <w:rFonts w:eastAsia="Times New Roman"/>
          <w:szCs w:val="24"/>
        </w:rPr>
        <w:t>υνταγματική πρακτική</w:t>
      </w:r>
      <w:r>
        <w:rPr>
          <w:rFonts w:eastAsia="Times New Roman"/>
          <w:szCs w:val="24"/>
        </w:rPr>
        <w:t>,</w:t>
      </w:r>
      <w:r w:rsidRPr="00B022B1">
        <w:rPr>
          <w:rFonts w:eastAsia="Times New Roman"/>
          <w:szCs w:val="24"/>
        </w:rPr>
        <w:t xml:space="preserve"> την </w:t>
      </w:r>
      <w:r>
        <w:rPr>
          <w:rFonts w:eastAsia="Times New Roman"/>
          <w:szCs w:val="24"/>
        </w:rPr>
        <w:t>ε</w:t>
      </w:r>
      <w:r w:rsidRPr="00B022B1">
        <w:rPr>
          <w:rFonts w:eastAsia="Times New Roman"/>
          <w:szCs w:val="24"/>
        </w:rPr>
        <w:t xml:space="preserve">υρωπαϊκή και </w:t>
      </w:r>
      <w:r>
        <w:rPr>
          <w:rFonts w:eastAsia="Times New Roman"/>
          <w:szCs w:val="24"/>
        </w:rPr>
        <w:t xml:space="preserve">τη </w:t>
      </w:r>
      <w:r w:rsidRPr="00B022B1">
        <w:rPr>
          <w:rFonts w:eastAsia="Times New Roman"/>
          <w:szCs w:val="24"/>
        </w:rPr>
        <w:t>διεθνή πρακτική και μέσα από τη δικαστική ερμηνεία του Συντάγματος</w:t>
      </w:r>
      <w:r>
        <w:rPr>
          <w:rFonts w:eastAsia="Times New Roman"/>
          <w:szCs w:val="24"/>
        </w:rPr>
        <w:t>,</w:t>
      </w:r>
      <w:r w:rsidRPr="00B022B1">
        <w:rPr>
          <w:rFonts w:eastAsia="Times New Roman"/>
          <w:szCs w:val="24"/>
        </w:rPr>
        <w:t xml:space="preserve"> στο πλαίσιο του δικαστικού ελέγχου της συνταγματικότητας</w:t>
      </w:r>
      <w:r>
        <w:rPr>
          <w:rFonts w:eastAsia="Times New Roman"/>
          <w:szCs w:val="24"/>
        </w:rPr>
        <w:t xml:space="preserve">. Όμως, </w:t>
      </w:r>
      <w:r w:rsidRPr="00B022B1">
        <w:rPr>
          <w:rFonts w:eastAsia="Times New Roman"/>
          <w:szCs w:val="24"/>
        </w:rPr>
        <w:t>τίποτα δεν μπορεί να αντικ</w:t>
      </w:r>
      <w:r w:rsidRPr="00B022B1">
        <w:rPr>
          <w:rFonts w:eastAsia="Times New Roman"/>
          <w:szCs w:val="24"/>
        </w:rPr>
        <w:t>αταστήσει τη μεταβολή του συνταγματικού κειμένου</w:t>
      </w:r>
      <w:r>
        <w:rPr>
          <w:rFonts w:eastAsia="Times New Roman"/>
          <w:szCs w:val="24"/>
        </w:rPr>
        <w:t>, γ</w:t>
      </w:r>
      <w:r w:rsidRPr="00B022B1">
        <w:rPr>
          <w:rFonts w:eastAsia="Times New Roman"/>
          <w:szCs w:val="24"/>
        </w:rPr>
        <w:t xml:space="preserve">ιατί κάθε </w:t>
      </w:r>
      <w:r>
        <w:rPr>
          <w:rFonts w:eastAsia="Times New Roman"/>
          <w:szCs w:val="24"/>
        </w:rPr>
        <w:t>ερμηνεία</w:t>
      </w:r>
      <w:r w:rsidRPr="00B022B1">
        <w:rPr>
          <w:rFonts w:eastAsia="Times New Roman"/>
          <w:szCs w:val="24"/>
        </w:rPr>
        <w:t xml:space="preserve"> ξεκινάει από γραμματική και καταλήγει σε γραμματική</w:t>
      </w:r>
      <w:r>
        <w:rPr>
          <w:rFonts w:eastAsia="Times New Roman"/>
          <w:szCs w:val="24"/>
        </w:rPr>
        <w:t>, γ</w:t>
      </w:r>
      <w:r w:rsidRPr="00B022B1">
        <w:rPr>
          <w:rFonts w:eastAsia="Times New Roman"/>
          <w:szCs w:val="24"/>
        </w:rPr>
        <w:t xml:space="preserve">ιατί ο συλλογισμός του ερμηνευτή </w:t>
      </w:r>
      <w:r>
        <w:rPr>
          <w:rFonts w:eastAsia="Times New Roman"/>
          <w:szCs w:val="24"/>
        </w:rPr>
        <w:t>-</w:t>
      </w:r>
      <w:r>
        <w:rPr>
          <w:rFonts w:eastAsia="Times New Roman"/>
          <w:szCs w:val="24"/>
        </w:rPr>
        <w:t>και ιδίως</w:t>
      </w:r>
      <w:r w:rsidRPr="00B022B1">
        <w:rPr>
          <w:rFonts w:eastAsia="Times New Roman"/>
          <w:szCs w:val="24"/>
        </w:rPr>
        <w:t xml:space="preserve"> του δικαστή</w:t>
      </w:r>
      <w:r>
        <w:rPr>
          <w:rFonts w:eastAsia="Times New Roman"/>
          <w:szCs w:val="24"/>
        </w:rPr>
        <w:t>-</w:t>
      </w:r>
      <w:r w:rsidRPr="00B022B1">
        <w:rPr>
          <w:rFonts w:eastAsia="Times New Roman"/>
          <w:szCs w:val="24"/>
        </w:rPr>
        <w:t xml:space="preserve"> διατυπώνεται γραμματικά σε αντικατάσταση ή σε υποκατάσταση του κειμένου του</w:t>
      </w:r>
      <w:r w:rsidRPr="00B022B1">
        <w:rPr>
          <w:rFonts w:eastAsia="Times New Roman"/>
          <w:szCs w:val="24"/>
        </w:rPr>
        <w:t xml:space="preserve"> Συντάγματος</w:t>
      </w:r>
      <w:r>
        <w:rPr>
          <w:rFonts w:eastAsia="Times New Roman"/>
          <w:szCs w:val="24"/>
        </w:rPr>
        <w:t xml:space="preserve">. </w:t>
      </w:r>
    </w:p>
    <w:p w14:paraId="19C9AA1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Οι προτάσεις της κοινοβουλευτικής</w:t>
      </w:r>
      <w:r w:rsidRPr="00EB6CB2">
        <w:rPr>
          <w:rFonts w:eastAsia="Times New Roman" w:cs="Times New Roman"/>
          <w:szCs w:val="24"/>
        </w:rPr>
        <w:t xml:space="preserve"> </w:t>
      </w:r>
      <w:r>
        <w:rPr>
          <w:rFonts w:eastAsia="Times New Roman" w:cs="Times New Roman"/>
          <w:szCs w:val="24"/>
        </w:rPr>
        <w:t>Π</w:t>
      </w:r>
      <w:r w:rsidRPr="00EB6CB2">
        <w:rPr>
          <w:rFonts w:eastAsia="Times New Roman" w:cs="Times New Roman"/>
          <w:szCs w:val="24"/>
        </w:rPr>
        <w:t xml:space="preserve">λειοψηφίας του ΣΥΡΙΖΑ και γενικότερα η στάση </w:t>
      </w:r>
      <w:r>
        <w:rPr>
          <w:rFonts w:eastAsia="Times New Roman" w:cs="Times New Roman"/>
          <w:szCs w:val="24"/>
        </w:rPr>
        <w:t>του στη</w:t>
      </w:r>
      <w:r w:rsidRPr="00EB6CB2">
        <w:rPr>
          <w:rFonts w:eastAsia="Times New Roman" w:cs="Times New Roman"/>
          <w:szCs w:val="24"/>
        </w:rPr>
        <w:t xml:space="preserve"> συντριπτική πλειονότητα των θεμάτων</w:t>
      </w:r>
      <w:r>
        <w:rPr>
          <w:rFonts w:eastAsia="Times New Roman" w:cs="Times New Roman"/>
          <w:szCs w:val="24"/>
        </w:rPr>
        <w:t xml:space="preserve">, θα μου επιτρέψετε να πω </w:t>
      </w:r>
      <w:r w:rsidRPr="00EB6CB2">
        <w:rPr>
          <w:rFonts w:eastAsia="Times New Roman" w:cs="Times New Roman"/>
          <w:szCs w:val="24"/>
        </w:rPr>
        <w:t>ότι είχε τα εξής χαρακτηριστικά</w:t>
      </w:r>
      <w:r>
        <w:rPr>
          <w:rFonts w:eastAsia="Times New Roman" w:cs="Times New Roman"/>
          <w:szCs w:val="24"/>
        </w:rPr>
        <w:t>: Πρώτον,</w:t>
      </w:r>
      <w:r w:rsidRPr="00EB6CB2">
        <w:rPr>
          <w:rFonts w:eastAsia="Times New Roman" w:cs="Times New Roman"/>
          <w:szCs w:val="24"/>
        </w:rPr>
        <w:t xml:space="preserve"> ήταν για πολλά σημεία μικρόψυχη και αμυντική</w:t>
      </w:r>
      <w:r>
        <w:rPr>
          <w:rFonts w:eastAsia="Times New Roman" w:cs="Times New Roman"/>
          <w:szCs w:val="24"/>
        </w:rPr>
        <w:t xml:space="preserve">. Αυτό </w:t>
      </w:r>
      <w:r>
        <w:rPr>
          <w:rFonts w:eastAsia="Times New Roman" w:cs="Times New Roman"/>
          <w:szCs w:val="24"/>
        </w:rPr>
        <w:t>αφορά</w:t>
      </w:r>
      <w:r w:rsidRPr="00EB6CB2">
        <w:rPr>
          <w:rFonts w:eastAsia="Times New Roman" w:cs="Times New Roman"/>
          <w:szCs w:val="24"/>
        </w:rPr>
        <w:t xml:space="preserve"> τον αποκλεισμό της αναθεώρησης του άρθρου 16 παράγραφο</w:t>
      </w:r>
      <w:r>
        <w:rPr>
          <w:rFonts w:eastAsia="Times New Roman" w:cs="Times New Roman"/>
          <w:szCs w:val="24"/>
        </w:rPr>
        <w:t>ι</w:t>
      </w:r>
      <w:r w:rsidRPr="00EB6CB2">
        <w:rPr>
          <w:rFonts w:eastAsia="Times New Roman" w:cs="Times New Roman"/>
          <w:szCs w:val="24"/>
        </w:rPr>
        <w:t xml:space="preserve"> 5 και 8 για τα </w:t>
      </w:r>
      <w:r>
        <w:rPr>
          <w:rFonts w:eastAsia="Times New Roman" w:cs="Times New Roman"/>
          <w:szCs w:val="24"/>
        </w:rPr>
        <w:t>μη κρατικά</w:t>
      </w:r>
      <w:r w:rsidRPr="00EB6CB2">
        <w:rPr>
          <w:rFonts w:eastAsia="Times New Roman" w:cs="Times New Roman"/>
          <w:szCs w:val="24"/>
        </w:rPr>
        <w:t xml:space="preserve"> πανεπιστήμια</w:t>
      </w:r>
      <w:r>
        <w:rPr>
          <w:rFonts w:eastAsia="Times New Roman" w:cs="Times New Roman"/>
          <w:szCs w:val="24"/>
        </w:rPr>
        <w:t xml:space="preserve">, </w:t>
      </w:r>
      <w:r>
        <w:rPr>
          <w:rFonts w:eastAsia="Times New Roman" w:cs="Times New Roman"/>
          <w:szCs w:val="24"/>
        </w:rPr>
        <w:lastRenderedPageBreak/>
        <w:t>την</w:t>
      </w:r>
      <w:r w:rsidRPr="00EB6CB2">
        <w:rPr>
          <w:rFonts w:eastAsia="Times New Roman" w:cs="Times New Roman"/>
          <w:szCs w:val="24"/>
        </w:rPr>
        <w:t xml:space="preserve"> απόρριψη της πρότασης γ</w:t>
      </w:r>
      <w:r>
        <w:rPr>
          <w:rFonts w:eastAsia="Times New Roman" w:cs="Times New Roman"/>
          <w:szCs w:val="24"/>
        </w:rPr>
        <w:t xml:space="preserve">ια την επιλογή της ηγεσίας της </w:t>
      </w:r>
      <w:r>
        <w:rPr>
          <w:rFonts w:eastAsia="Times New Roman" w:cs="Times New Roman"/>
          <w:szCs w:val="24"/>
        </w:rPr>
        <w:t>δ</w:t>
      </w:r>
      <w:r w:rsidRPr="00EB6CB2">
        <w:rPr>
          <w:rFonts w:eastAsia="Times New Roman" w:cs="Times New Roman"/>
          <w:szCs w:val="24"/>
        </w:rPr>
        <w:t xml:space="preserve">ικαιοσύνης από ειδική κοινοβουλευτική επιτροπή με αυξημένη πλειοψηφία και </w:t>
      </w:r>
      <w:r>
        <w:rPr>
          <w:rFonts w:eastAsia="Times New Roman" w:cs="Times New Roman"/>
          <w:szCs w:val="24"/>
        </w:rPr>
        <w:t xml:space="preserve">όχι από </w:t>
      </w:r>
      <w:r w:rsidRPr="00EB6CB2">
        <w:rPr>
          <w:rFonts w:eastAsia="Times New Roman" w:cs="Times New Roman"/>
          <w:szCs w:val="24"/>
        </w:rPr>
        <w:t xml:space="preserve">το </w:t>
      </w:r>
      <w:r w:rsidRPr="00EB6CB2">
        <w:rPr>
          <w:rFonts w:eastAsia="Times New Roman" w:cs="Times New Roman"/>
          <w:szCs w:val="24"/>
        </w:rPr>
        <w:t xml:space="preserve">υπουργικό </w:t>
      </w:r>
      <w:r w:rsidRPr="00EB6CB2">
        <w:rPr>
          <w:rFonts w:eastAsia="Times New Roman" w:cs="Times New Roman"/>
          <w:szCs w:val="24"/>
        </w:rPr>
        <w:t>συμβούλιο</w:t>
      </w:r>
      <w:r>
        <w:rPr>
          <w:rFonts w:eastAsia="Times New Roman" w:cs="Times New Roman"/>
          <w:szCs w:val="24"/>
        </w:rPr>
        <w:t xml:space="preserve">. </w:t>
      </w:r>
    </w:p>
    <w:p w14:paraId="19C9AA1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Σε άλλα σημεία η πρόταση και</w:t>
      </w:r>
      <w:r w:rsidRPr="00EB6CB2">
        <w:rPr>
          <w:rFonts w:eastAsia="Times New Roman" w:cs="Times New Roman"/>
          <w:szCs w:val="24"/>
        </w:rPr>
        <w:t xml:space="preserve"> η στάση του ΣΥΡΙΖΑ ήταν υστερόβουλη</w:t>
      </w:r>
      <w:r>
        <w:rPr>
          <w:rFonts w:eastAsia="Times New Roman" w:cs="Times New Roman"/>
          <w:szCs w:val="24"/>
        </w:rPr>
        <w:t>, όπως η προσπάθεια εισαγωγής</w:t>
      </w:r>
      <w:r w:rsidRPr="00EB6CB2">
        <w:rPr>
          <w:rFonts w:eastAsia="Times New Roman" w:cs="Times New Roman"/>
          <w:szCs w:val="24"/>
        </w:rPr>
        <w:t xml:space="preserve"> ως πάγιου εκλογικού συστήματος της απλής αναλογικής</w:t>
      </w:r>
      <w:r>
        <w:rPr>
          <w:rFonts w:eastAsia="Times New Roman" w:cs="Times New Roman"/>
          <w:szCs w:val="24"/>
        </w:rPr>
        <w:t>,</w:t>
      </w:r>
      <w:r w:rsidRPr="00EB6CB2">
        <w:rPr>
          <w:rFonts w:eastAsia="Times New Roman" w:cs="Times New Roman"/>
          <w:szCs w:val="24"/>
        </w:rPr>
        <w:t xml:space="preserve"> ενώ πρέπει να υπάρχει ευχέρεια του εκλογικού νομοθέτη να προσδιορίζει το </w:t>
      </w:r>
      <w:r>
        <w:rPr>
          <w:rFonts w:eastAsia="Times New Roman" w:cs="Times New Roman"/>
          <w:szCs w:val="24"/>
        </w:rPr>
        <w:t>Σ</w:t>
      </w:r>
      <w:r w:rsidRPr="00EB6CB2">
        <w:rPr>
          <w:rFonts w:eastAsia="Times New Roman" w:cs="Times New Roman"/>
          <w:szCs w:val="24"/>
        </w:rPr>
        <w:t>ύνταγμα μέσα στην εξέλι</w:t>
      </w:r>
      <w:r w:rsidRPr="00EB6CB2">
        <w:rPr>
          <w:rFonts w:eastAsia="Times New Roman" w:cs="Times New Roman"/>
          <w:szCs w:val="24"/>
        </w:rPr>
        <w:t>ξη των γεγονότων</w:t>
      </w:r>
      <w:r>
        <w:rPr>
          <w:rFonts w:eastAsia="Times New Roman" w:cs="Times New Roman"/>
          <w:szCs w:val="24"/>
        </w:rPr>
        <w:t>,</w:t>
      </w:r>
      <w:r w:rsidRPr="00EB6CB2">
        <w:rPr>
          <w:rFonts w:eastAsia="Times New Roman" w:cs="Times New Roman"/>
          <w:szCs w:val="24"/>
        </w:rPr>
        <w:t xml:space="preserve"> των καταστάσεων</w:t>
      </w:r>
      <w:r>
        <w:rPr>
          <w:rFonts w:eastAsia="Times New Roman" w:cs="Times New Roman"/>
          <w:szCs w:val="24"/>
        </w:rPr>
        <w:t>, των αναγκών, β</w:t>
      </w:r>
      <w:r w:rsidRPr="00EB6CB2">
        <w:rPr>
          <w:rFonts w:eastAsia="Times New Roman" w:cs="Times New Roman"/>
          <w:szCs w:val="24"/>
        </w:rPr>
        <w:t>έβαια με τον περιορισμό ότι το σύστημα θα ισχύ</w:t>
      </w:r>
      <w:r>
        <w:rPr>
          <w:rFonts w:eastAsia="Times New Roman" w:cs="Times New Roman"/>
          <w:szCs w:val="24"/>
        </w:rPr>
        <w:t>ει από</w:t>
      </w:r>
      <w:r w:rsidRPr="00EB6CB2">
        <w:rPr>
          <w:rFonts w:eastAsia="Times New Roman" w:cs="Times New Roman"/>
          <w:szCs w:val="24"/>
        </w:rPr>
        <w:t xml:space="preserve"> τη μεθεπόμενη εκλογική αναμέτρηση</w:t>
      </w:r>
      <w:r>
        <w:rPr>
          <w:rFonts w:eastAsia="Times New Roman" w:cs="Times New Roman"/>
          <w:szCs w:val="24"/>
        </w:rPr>
        <w:t xml:space="preserve">, πλην </w:t>
      </w:r>
      <w:proofErr w:type="spellStart"/>
      <w:r>
        <w:rPr>
          <w:rFonts w:eastAsia="Times New Roman" w:cs="Times New Roman"/>
          <w:szCs w:val="24"/>
        </w:rPr>
        <w:t>ευρυτάτης</w:t>
      </w:r>
      <w:proofErr w:type="spellEnd"/>
      <w:r>
        <w:rPr>
          <w:rFonts w:eastAsia="Times New Roman" w:cs="Times New Roman"/>
          <w:szCs w:val="24"/>
        </w:rPr>
        <w:t xml:space="preserve"> συναίνεσης. </w:t>
      </w:r>
    </w:p>
    <w:p w14:paraId="19C9AA1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Ά</w:t>
      </w:r>
      <w:r w:rsidRPr="00EB6CB2">
        <w:rPr>
          <w:rFonts w:eastAsia="Times New Roman" w:cs="Times New Roman"/>
          <w:szCs w:val="24"/>
        </w:rPr>
        <w:t xml:space="preserve">λλα πολλά σημεία των προτάσεων του ΣΥΡΙΖΑ ήταν </w:t>
      </w:r>
      <w:r>
        <w:rPr>
          <w:rFonts w:eastAsia="Times New Roman" w:cs="Times New Roman"/>
          <w:szCs w:val="24"/>
        </w:rPr>
        <w:t>ρητορικά</w:t>
      </w:r>
      <w:r w:rsidRPr="00EB6CB2">
        <w:rPr>
          <w:rFonts w:eastAsia="Times New Roman" w:cs="Times New Roman"/>
          <w:szCs w:val="24"/>
        </w:rPr>
        <w:t xml:space="preserve"> έως δημαγωγικά</w:t>
      </w:r>
      <w:r>
        <w:rPr>
          <w:rFonts w:eastAsia="Times New Roman" w:cs="Times New Roman"/>
          <w:szCs w:val="24"/>
        </w:rPr>
        <w:t>,</w:t>
      </w:r>
      <w:r w:rsidRPr="00EB6CB2">
        <w:rPr>
          <w:rFonts w:eastAsia="Times New Roman" w:cs="Times New Roman"/>
          <w:szCs w:val="24"/>
        </w:rPr>
        <w:t xml:space="preserve"> χωρίς πραγματικό κανονιστικό περιεχόμενο</w:t>
      </w:r>
      <w:r>
        <w:rPr>
          <w:rFonts w:eastAsia="Times New Roman" w:cs="Times New Roman"/>
          <w:szCs w:val="24"/>
        </w:rPr>
        <w:t>. Ή</w:t>
      </w:r>
      <w:r w:rsidRPr="00EB6CB2">
        <w:rPr>
          <w:rFonts w:eastAsia="Times New Roman" w:cs="Times New Roman"/>
          <w:szCs w:val="24"/>
        </w:rPr>
        <w:t xml:space="preserve">ταν </w:t>
      </w:r>
      <w:r>
        <w:rPr>
          <w:rFonts w:eastAsia="Times New Roman" w:cs="Times New Roman"/>
          <w:szCs w:val="24"/>
        </w:rPr>
        <w:t>ωμή έκφραση</w:t>
      </w:r>
      <w:r w:rsidRPr="00EB6CB2">
        <w:rPr>
          <w:rFonts w:eastAsia="Times New Roman" w:cs="Times New Roman"/>
          <w:szCs w:val="24"/>
        </w:rPr>
        <w:t xml:space="preserve"> συνταγματικού λαϊκισμού</w:t>
      </w:r>
      <w:r>
        <w:rPr>
          <w:rFonts w:eastAsia="Times New Roman" w:cs="Times New Roman"/>
          <w:szCs w:val="24"/>
        </w:rPr>
        <w:t>. Τ</w:t>
      </w:r>
      <w:r w:rsidRPr="00EB6CB2">
        <w:rPr>
          <w:rFonts w:eastAsia="Times New Roman" w:cs="Times New Roman"/>
          <w:szCs w:val="24"/>
        </w:rPr>
        <w:t xml:space="preserve">ίποτα δεν χρειάζεται το </w:t>
      </w:r>
      <w:r>
        <w:rPr>
          <w:rFonts w:eastAsia="Times New Roman" w:cs="Times New Roman"/>
          <w:szCs w:val="24"/>
        </w:rPr>
        <w:t>Σ</w:t>
      </w:r>
      <w:r w:rsidRPr="00EB6CB2">
        <w:rPr>
          <w:rFonts w:eastAsia="Times New Roman" w:cs="Times New Roman"/>
          <w:szCs w:val="24"/>
        </w:rPr>
        <w:t>ύνταγμα στα κοινωνικά δικαιώματα</w:t>
      </w:r>
      <w:r>
        <w:rPr>
          <w:rFonts w:eastAsia="Times New Roman" w:cs="Times New Roman"/>
          <w:szCs w:val="24"/>
        </w:rPr>
        <w:t>. Ό</w:t>
      </w:r>
      <w:r w:rsidRPr="00EB6CB2">
        <w:rPr>
          <w:rFonts w:eastAsia="Times New Roman" w:cs="Times New Roman"/>
          <w:szCs w:val="24"/>
        </w:rPr>
        <w:t>λα υπάρχουν</w:t>
      </w:r>
      <w:r>
        <w:rPr>
          <w:rFonts w:eastAsia="Times New Roman" w:cs="Times New Roman"/>
          <w:szCs w:val="24"/>
        </w:rPr>
        <w:t>, ό</w:t>
      </w:r>
      <w:r w:rsidRPr="00EB6CB2">
        <w:rPr>
          <w:rFonts w:eastAsia="Times New Roman" w:cs="Times New Roman"/>
          <w:szCs w:val="24"/>
        </w:rPr>
        <w:t>λα έχουν ερμηνευτεί</w:t>
      </w:r>
      <w:r>
        <w:rPr>
          <w:rFonts w:eastAsia="Times New Roman" w:cs="Times New Roman"/>
          <w:szCs w:val="24"/>
        </w:rPr>
        <w:t>,</w:t>
      </w:r>
      <w:r w:rsidRPr="00EB6CB2">
        <w:rPr>
          <w:rFonts w:eastAsia="Times New Roman" w:cs="Times New Roman"/>
          <w:szCs w:val="24"/>
        </w:rPr>
        <w:t xml:space="preserve"> είναι πλήρ</w:t>
      </w:r>
      <w:r>
        <w:rPr>
          <w:rFonts w:eastAsia="Times New Roman" w:cs="Times New Roman"/>
          <w:szCs w:val="24"/>
        </w:rPr>
        <w:t>ε</w:t>
      </w:r>
      <w:r w:rsidRPr="00EB6CB2">
        <w:rPr>
          <w:rFonts w:eastAsia="Times New Roman" w:cs="Times New Roman"/>
          <w:szCs w:val="24"/>
        </w:rPr>
        <w:t>ς το κανονιστικό περιεχόμενο των άρθρων 21 και 22</w:t>
      </w:r>
      <w:r>
        <w:rPr>
          <w:rFonts w:eastAsia="Times New Roman" w:cs="Times New Roman"/>
          <w:szCs w:val="24"/>
        </w:rPr>
        <w:t>. Το</w:t>
      </w:r>
      <w:r w:rsidRPr="00EB6CB2">
        <w:rPr>
          <w:rFonts w:eastAsia="Times New Roman" w:cs="Times New Roman"/>
          <w:szCs w:val="24"/>
        </w:rPr>
        <w:t xml:space="preserve"> ίδιο</w:t>
      </w:r>
      <w:r>
        <w:rPr>
          <w:rFonts w:eastAsia="Times New Roman" w:cs="Times New Roman"/>
          <w:szCs w:val="24"/>
        </w:rPr>
        <w:t>, όμως</w:t>
      </w:r>
      <w:r>
        <w:rPr>
          <w:rFonts w:eastAsia="Times New Roman" w:cs="Times New Roman"/>
          <w:szCs w:val="24"/>
        </w:rPr>
        <w:t>,</w:t>
      </w:r>
      <w:r w:rsidRPr="00EB6CB2">
        <w:rPr>
          <w:rFonts w:eastAsia="Times New Roman" w:cs="Times New Roman"/>
          <w:szCs w:val="24"/>
        </w:rPr>
        <w:t xml:space="preserve"> συμβαίνει και με πολλές άλλες διατάξεις</w:t>
      </w:r>
      <w:r>
        <w:rPr>
          <w:rFonts w:eastAsia="Times New Roman" w:cs="Times New Roman"/>
          <w:szCs w:val="24"/>
        </w:rPr>
        <w:t>,</w:t>
      </w:r>
      <w:r w:rsidRPr="00EB6CB2">
        <w:rPr>
          <w:rFonts w:eastAsia="Times New Roman" w:cs="Times New Roman"/>
          <w:szCs w:val="24"/>
        </w:rPr>
        <w:t xml:space="preserve"> όπου οι παρεμβάσεις είναι αμιγώς συνθηματικές</w:t>
      </w:r>
      <w:r>
        <w:rPr>
          <w:rFonts w:eastAsia="Times New Roman" w:cs="Times New Roman"/>
          <w:szCs w:val="24"/>
        </w:rPr>
        <w:t>,</w:t>
      </w:r>
      <w:r w:rsidRPr="00EB6CB2">
        <w:rPr>
          <w:rFonts w:eastAsia="Times New Roman" w:cs="Times New Roman"/>
          <w:szCs w:val="24"/>
        </w:rPr>
        <w:t xml:space="preserve"> ρητ</w:t>
      </w:r>
      <w:r>
        <w:rPr>
          <w:rFonts w:eastAsia="Times New Roman" w:cs="Times New Roman"/>
          <w:szCs w:val="24"/>
        </w:rPr>
        <w:t>ορ</w:t>
      </w:r>
      <w:r w:rsidRPr="00EB6CB2">
        <w:rPr>
          <w:rFonts w:eastAsia="Times New Roman" w:cs="Times New Roman"/>
          <w:szCs w:val="24"/>
        </w:rPr>
        <w:t>ικές</w:t>
      </w:r>
      <w:r>
        <w:rPr>
          <w:rFonts w:eastAsia="Times New Roman" w:cs="Times New Roman"/>
          <w:szCs w:val="24"/>
        </w:rPr>
        <w:t>,</w:t>
      </w:r>
      <w:r w:rsidRPr="00EB6CB2">
        <w:rPr>
          <w:rFonts w:eastAsia="Times New Roman" w:cs="Times New Roman"/>
          <w:szCs w:val="24"/>
        </w:rPr>
        <w:t xml:space="preserve"> δεν προσφέρουν τίποτα</w:t>
      </w:r>
      <w:r>
        <w:rPr>
          <w:rFonts w:eastAsia="Times New Roman" w:cs="Times New Roman"/>
          <w:szCs w:val="24"/>
        </w:rPr>
        <w:t xml:space="preserve">. Αναφέρομαι </w:t>
      </w:r>
      <w:r w:rsidRPr="00EB6CB2">
        <w:rPr>
          <w:rFonts w:eastAsia="Times New Roman" w:cs="Times New Roman"/>
          <w:szCs w:val="24"/>
        </w:rPr>
        <w:t>στ</w:t>
      </w:r>
      <w:r>
        <w:rPr>
          <w:rFonts w:eastAsia="Times New Roman" w:cs="Times New Roman"/>
          <w:szCs w:val="24"/>
        </w:rPr>
        <w:t xml:space="preserve">ο </w:t>
      </w:r>
      <w:r>
        <w:rPr>
          <w:rFonts w:eastAsia="Times New Roman" w:cs="Times New Roman"/>
          <w:szCs w:val="24"/>
        </w:rPr>
        <w:lastRenderedPageBreak/>
        <w:t xml:space="preserve">άρθρο 5 παράγραφος 2, στα άρθρα </w:t>
      </w:r>
      <w:r w:rsidRPr="00EB6CB2">
        <w:rPr>
          <w:rFonts w:eastAsia="Times New Roman" w:cs="Times New Roman"/>
          <w:szCs w:val="24"/>
        </w:rPr>
        <w:t>101 και 102 για το αποκεντρωτικό σύστημα διοίκησης</w:t>
      </w:r>
      <w:r>
        <w:rPr>
          <w:rFonts w:eastAsia="Times New Roman" w:cs="Times New Roman"/>
          <w:szCs w:val="24"/>
        </w:rPr>
        <w:t>,</w:t>
      </w:r>
      <w:r w:rsidRPr="00EB6CB2">
        <w:rPr>
          <w:rFonts w:eastAsia="Times New Roman" w:cs="Times New Roman"/>
          <w:szCs w:val="24"/>
        </w:rPr>
        <w:t xml:space="preserve"> για τις ορεινές και νησιωτικές πε</w:t>
      </w:r>
      <w:r w:rsidRPr="00EB6CB2">
        <w:rPr>
          <w:rFonts w:eastAsia="Times New Roman" w:cs="Times New Roman"/>
          <w:szCs w:val="24"/>
        </w:rPr>
        <w:t>ριοχές</w:t>
      </w:r>
      <w:r>
        <w:rPr>
          <w:rFonts w:eastAsia="Times New Roman" w:cs="Times New Roman"/>
          <w:szCs w:val="24"/>
        </w:rPr>
        <w:t xml:space="preserve">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Το ίδιο, όμως συμβαίνει και με το άρθρο 3 για το </w:t>
      </w:r>
      <w:proofErr w:type="spellStart"/>
      <w:r>
        <w:rPr>
          <w:rFonts w:eastAsia="Times New Roman" w:cs="Times New Roman"/>
          <w:szCs w:val="24"/>
        </w:rPr>
        <w:t>ουδετερόθρησκο</w:t>
      </w:r>
      <w:proofErr w:type="spellEnd"/>
      <w:r>
        <w:rPr>
          <w:rFonts w:eastAsia="Times New Roman" w:cs="Times New Roman"/>
          <w:szCs w:val="24"/>
        </w:rPr>
        <w:t xml:space="preserve"> κράτος, κάτι </w:t>
      </w:r>
      <w:r w:rsidRPr="00EB6CB2">
        <w:rPr>
          <w:rFonts w:eastAsia="Times New Roman" w:cs="Times New Roman"/>
          <w:szCs w:val="24"/>
        </w:rPr>
        <w:t xml:space="preserve">που δεν υπάρχει ούτε στην </w:t>
      </w:r>
      <w:r>
        <w:rPr>
          <w:rFonts w:eastAsia="Times New Roman" w:cs="Times New Roman"/>
          <w:szCs w:val="24"/>
        </w:rPr>
        <w:t>Ε</w:t>
      </w:r>
      <w:r w:rsidRPr="00EB6CB2">
        <w:rPr>
          <w:rFonts w:eastAsia="Times New Roman" w:cs="Times New Roman"/>
          <w:szCs w:val="24"/>
        </w:rPr>
        <w:t xml:space="preserve">υρωπαϊκή </w:t>
      </w:r>
      <w:r>
        <w:rPr>
          <w:rFonts w:eastAsia="Times New Roman" w:cs="Times New Roman"/>
          <w:szCs w:val="24"/>
        </w:rPr>
        <w:t>Σ</w:t>
      </w:r>
      <w:r w:rsidRPr="00EB6CB2">
        <w:rPr>
          <w:rFonts w:eastAsia="Times New Roman" w:cs="Times New Roman"/>
          <w:szCs w:val="24"/>
        </w:rPr>
        <w:t xml:space="preserve">ύμβαση </w:t>
      </w:r>
      <w:r>
        <w:rPr>
          <w:rFonts w:eastAsia="Times New Roman" w:cs="Times New Roman"/>
          <w:szCs w:val="24"/>
        </w:rPr>
        <w:t>Δ</w:t>
      </w:r>
      <w:r w:rsidRPr="00EB6CB2">
        <w:rPr>
          <w:rFonts w:eastAsia="Times New Roman" w:cs="Times New Roman"/>
          <w:szCs w:val="24"/>
        </w:rPr>
        <w:t xml:space="preserve">ικαιωμάτων του </w:t>
      </w:r>
      <w:r>
        <w:rPr>
          <w:rFonts w:eastAsia="Times New Roman" w:cs="Times New Roman"/>
          <w:szCs w:val="24"/>
        </w:rPr>
        <w:t>Α</w:t>
      </w:r>
      <w:r w:rsidRPr="00EB6CB2">
        <w:rPr>
          <w:rFonts w:eastAsia="Times New Roman" w:cs="Times New Roman"/>
          <w:szCs w:val="24"/>
        </w:rPr>
        <w:t>νθρώπου</w:t>
      </w:r>
      <w:r>
        <w:rPr>
          <w:rFonts w:eastAsia="Times New Roman" w:cs="Times New Roman"/>
          <w:szCs w:val="24"/>
        </w:rPr>
        <w:t>.</w:t>
      </w:r>
    </w:p>
    <w:p w14:paraId="19C9AA1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Το Ευρωπαϊκό Δικαστήριο Δικαιωμάτων του Ανθρώπου </w:t>
      </w:r>
      <w:r w:rsidRPr="00EB6CB2">
        <w:rPr>
          <w:rFonts w:eastAsia="Times New Roman" w:cs="Times New Roman"/>
          <w:szCs w:val="24"/>
        </w:rPr>
        <w:t>στο Στρασβούργο</w:t>
      </w:r>
      <w:r>
        <w:rPr>
          <w:rFonts w:eastAsia="Times New Roman" w:cs="Times New Roman"/>
          <w:szCs w:val="24"/>
        </w:rPr>
        <w:t>,</w:t>
      </w:r>
      <w:r w:rsidRPr="00EB6CB2">
        <w:rPr>
          <w:rFonts w:eastAsia="Times New Roman" w:cs="Times New Roman"/>
          <w:szCs w:val="24"/>
        </w:rPr>
        <w:t xml:space="preserve"> που είναι ο θεματοφύλακας της </w:t>
      </w:r>
      <w:r>
        <w:rPr>
          <w:rFonts w:eastAsia="Times New Roman" w:cs="Times New Roman"/>
          <w:szCs w:val="24"/>
        </w:rPr>
        <w:t>θρησκευτικής ε</w:t>
      </w:r>
      <w:r w:rsidRPr="00EB6CB2">
        <w:rPr>
          <w:rFonts w:eastAsia="Times New Roman" w:cs="Times New Roman"/>
          <w:szCs w:val="24"/>
        </w:rPr>
        <w:t xml:space="preserve">λευθερίας και ισότητας και </w:t>
      </w:r>
      <w:proofErr w:type="spellStart"/>
      <w:r w:rsidRPr="00EB6CB2">
        <w:rPr>
          <w:rFonts w:eastAsia="Times New Roman" w:cs="Times New Roman"/>
          <w:szCs w:val="24"/>
        </w:rPr>
        <w:t>νομολογιακά</w:t>
      </w:r>
      <w:proofErr w:type="spellEnd"/>
      <w:r w:rsidRPr="00EB6CB2">
        <w:rPr>
          <w:rFonts w:eastAsia="Times New Roman" w:cs="Times New Roman"/>
          <w:szCs w:val="24"/>
        </w:rPr>
        <w:t xml:space="preserve"> χρησιμοποιεί την έννοια της θρησκευτικής ουδετερότητας</w:t>
      </w:r>
      <w:r>
        <w:rPr>
          <w:rFonts w:eastAsia="Times New Roman" w:cs="Times New Roman"/>
          <w:szCs w:val="24"/>
        </w:rPr>
        <w:t>, τη</w:t>
      </w:r>
      <w:r w:rsidRPr="00EB6CB2">
        <w:rPr>
          <w:rFonts w:eastAsia="Times New Roman" w:cs="Times New Roman"/>
          <w:szCs w:val="24"/>
        </w:rPr>
        <w:t xml:space="preserve"> </w:t>
      </w:r>
      <w:r>
        <w:rPr>
          <w:rFonts w:eastAsia="Times New Roman" w:cs="Times New Roman"/>
          <w:szCs w:val="24"/>
        </w:rPr>
        <w:t>θεμελιώνει στη</w:t>
      </w:r>
      <w:r w:rsidRPr="00EB6CB2">
        <w:rPr>
          <w:rFonts w:eastAsia="Times New Roman" w:cs="Times New Roman"/>
          <w:szCs w:val="24"/>
        </w:rPr>
        <w:t xml:space="preserve"> διατύπωση της </w:t>
      </w:r>
      <w:r>
        <w:rPr>
          <w:rFonts w:eastAsia="Times New Roman" w:cs="Times New Roman"/>
          <w:szCs w:val="24"/>
        </w:rPr>
        <w:t>Ε</w:t>
      </w:r>
      <w:r w:rsidRPr="00EB6CB2">
        <w:rPr>
          <w:rFonts w:eastAsia="Times New Roman" w:cs="Times New Roman"/>
          <w:szCs w:val="24"/>
        </w:rPr>
        <w:t xml:space="preserve">υρωπαϊκής </w:t>
      </w:r>
      <w:r>
        <w:rPr>
          <w:rFonts w:eastAsia="Times New Roman" w:cs="Times New Roman"/>
          <w:szCs w:val="24"/>
        </w:rPr>
        <w:t>Σ</w:t>
      </w:r>
      <w:r w:rsidRPr="00EB6CB2">
        <w:rPr>
          <w:rFonts w:eastAsia="Times New Roman" w:cs="Times New Roman"/>
          <w:szCs w:val="24"/>
        </w:rPr>
        <w:t>ύμβασης που αναφέρεται στη θρησκε</w:t>
      </w:r>
      <w:r>
        <w:rPr>
          <w:rFonts w:eastAsia="Times New Roman" w:cs="Times New Roman"/>
          <w:szCs w:val="24"/>
        </w:rPr>
        <w:t>υτική ε</w:t>
      </w:r>
      <w:r w:rsidRPr="00EB6CB2">
        <w:rPr>
          <w:rFonts w:eastAsia="Times New Roman" w:cs="Times New Roman"/>
          <w:szCs w:val="24"/>
        </w:rPr>
        <w:t>λευθερία</w:t>
      </w:r>
      <w:r>
        <w:rPr>
          <w:rFonts w:eastAsia="Times New Roman" w:cs="Times New Roman"/>
          <w:szCs w:val="24"/>
        </w:rPr>
        <w:t>,</w:t>
      </w:r>
      <w:r w:rsidRPr="00EB6CB2">
        <w:rPr>
          <w:rFonts w:eastAsia="Times New Roman" w:cs="Times New Roman"/>
          <w:szCs w:val="24"/>
        </w:rPr>
        <w:t xml:space="preserve"> όπως ακριβώς συμβαίνει</w:t>
      </w:r>
      <w:r w:rsidRPr="00EB6CB2">
        <w:rPr>
          <w:rFonts w:eastAsia="Times New Roman" w:cs="Times New Roman"/>
          <w:szCs w:val="24"/>
        </w:rPr>
        <w:t xml:space="preserve"> με το δικό μας άρθρο 13</w:t>
      </w:r>
      <w:r>
        <w:rPr>
          <w:rFonts w:eastAsia="Times New Roman" w:cs="Times New Roman"/>
          <w:szCs w:val="24"/>
        </w:rPr>
        <w:t>. Το άρθρο 13,</w:t>
      </w:r>
      <w:r w:rsidRPr="00EB6CB2">
        <w:rPr>
          <w:rFonts w:eastAsia="Times New Roman" w:cs="Times New Roman"/>
          <w:szCs w:val="24"/>
        </w:rPr>
        <w:t xml:space="preserve"> σε συνδυασμό με το άρθρο 4 για την ισότητα</w:t>
      </w:r>
      <w:r>
        <w:rPr>
          <w:rFonts w:eastAsia="Times New Roman" w:cs="Times New Roman"/>
          <w:szCs w:val="24"/>
        </w:rPr>
        <w:t>,</w:t>
      </w:r>
      <w:r w:rsidRPr="00EB6CB2">
        <w:rPr>
          <w:rFonts w:eastAsia="Times New Roman" w:cs="Times New Roman"/>
          <w:szCs w:val="24"/>
        </w:rPr>
        <w:t xml:space="preserve"> κατοχυρώνουν πλήρως</w:t>
      </w:r>
      <w:r>
        <w:rPr>
          <w:rFonts w:eastAsia="Times New Roman" w:cs="Times New Roman"/>
          <w:szCs w:val="24"/>
        </w:rPr>
        <w:t xml:space="preserve"> τη</w:t>
      </w:r>
      <w:r w:rsidRPr="00EB6CB2">
        <w:rPr>
          <w:rFonts w:eastAsia="Times New Roman" w:cs="Times New Roman"/>
          <w:szCs w:val="24"/>
        </w:rPr>
        <w:t xml:space="preserve"> </w:t>
      </w:r>
      <w:r>
        <w:rPr>
          <w:rFonts w:eastAsia="Times New Roman" w:cs="Times New Roman"/>
          <w:szCs w:val="24"/>
        </w:rPr>
        <w:t>θρησκευ</w:t>
      </w:r>
      <w:r w:rsidRPr="00EB6CB2">
        <w:rPr>
          <w:rFonts w:eastAsia="Times New Roman" w:cs="Times New Roman"/>
          <w:szCs w:val="24"/>
        </w:rPr>
        <w:t xml:space="preserve">τική </w:t>
      </w:r>
      <w:r>
        <w:rPr>
          <w:rFonts w:eastAsia="Times New Roman" w:cs="Times New Roman"/>
          <w:szCs w:val="24"/>
        </w:rPr>
        <w:t>ε</w:t>
      </w:r>
      <w:r w:rsidRPr="00EB6CB2">
        <w:rPr>
          <w:rFonts w:eastAsia="Times New Roman" w:cs="Times New Roman"/>
          <w:szCs w:val="24"/>
        </w:rPr>
        <w:t>λευθερία και τη θρησκευτική ισότητα</w:t>
      </w:r>
      <w:r>
        <w:rPr>
          <w:rFonts w:eastAsia="Times New Roman" w:cs="Times New Roman"/>
          <w:szCs w:val="24"/>
        </w:rPr>
        <w:t>.</w:t>
      </w:r>
      <w:r w:rsidRPr="00EB6CB2">
        <w:rPr>
          <w:rFonts w:eastAsia="Times New Roman" w:cs="Times New Roman"/>
          <w:szCs w:val="24"/>
        </w:rPr>
        <w:t xml:space="preserve"> </w:t>
      </w:r>
      <w:r>
        <w:rPr>
          <w:rFonts w:eastAsia="Times New Roman" w:cs="Times New Roman"/>
          <w:szCs w:val="24"/>
        </w:rPr>
        <w:t>Τ</w:t>
      </w:r>
      <w:r w:rsidRPr="00EB6CB2">
        <w:rPr>
          <w:rFonts w:eastAsia="Times New Roman" w:cs="Times New Roman"/>
          <w:szCs w:val="24"/>
        </w:rPr>
        <w:t xml:space="preserve">ο μόνο που χρειάζεται στο άρθρο 13 είναι η προσθήκη μιας ερμηνευτικής </w:t>
      </w:r>
      <w:r>
        <w:rPr>
          <w:rFonts w:eastAsia="Times New Roman" w:cs="Times New Roman"/>
          <w:szCs w:val="24"/>
        </w:rPr>
        <w:t>δήλωσης,</w:t>
      </w:r>
      <w:r w:rsidRPr="00EB6CB2">
        <w:rPr>
          <w:rFonts w:eastAsia="Times New Roman" w:cs="Times New Roman"/>
          <w:szCs w:val="24"/>
        </w:rPr>
        <w:t xml:space="preserve"> που λέει το προφανές</w:t>
      </w:r>
      <w:r w:rsidRPr="00EB6CB2">
        <w:rPr>
          <w:rFonts w:eastAsia="Times New Roman" w:cs="Times New Roman"/>
          <w:szCs w:val="24"/>
        </w:rPr>
        <w:t xml:space="preserve"> και αυτονόητο</w:t>
      </w:r>
      <w:r>
        <w:rPr>
          <w:rFonts w:eastAsia="Times New Roman" w:cs="Times New Roman"/>
          <w:szCs w:val="24"/>
        </w:rPr>
        <w:t>,</w:t>
      </w:r>
      <w:r w:rsidRPr="00EB6CB2">
        <w:rPr>
          <w:rFonts w:eastAsia="Times New Roman" w:cs="Times New Roman"/>
          <w:szCs w:val="24"/>
        </w:rPr>
        <w:t xml:space="preserve"> ότι το άρθρο 3 δεν θεμελιώνει περιορισμούς</w:t>
      </w:r>
      <w:r>
        <w:rPr>
          <w:rFonts w:eastAsia="Times New Roman" w:cs="Times New Roman"/>
          <w:szCs w:val="24"/>
        </w:rPr>
        <w:t xml:space="preserve"> ή αποκλίσεις από τη θρησκευτική ε</w:t>
      </w:r>
      <w:r w:rsidRPr="00EB6CB2">
        <w:rPr>
          <w:rFonts w:eastAsia="Times New Roman" w:cs="Times New Roman"/>
          <w:szCs w:val="24"/>
        </w:rPr>
        <w:t>λευθερία και τη θρησκευτική ισότητα</w:t>
      </w:r>
      <w:r>
        <w:rPr>
          <w:rFonts w:eastAsia="Times New Roman" w:cs="Times New Roman"/>
          <w:szCs w:val="24"/>
        </w:rPr>
        <w:t>.</w:t>
      </w:r>
    </w:p>
    <w:p w14:paraId="19C9AA1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Ά</w:t>
      </w:r>
      <w:r w:rsidRPr="00EB6CB2">
        <w:rPr>
          <w:rFonts w:eastAsia="Times New Roman" w:cs="Times New Roman"/>
          <w:szCs w:val="24"/>
        </w:rPr>
        <w:t xml:space="preserve">λλα σημεία των προτάσεων του ΣΥΡΙΖΑ ήταν </w:t>
      </w:r>
      <w:proofErr w:type="spellStart"/>
      <w:r>
        <w:rPr>
          <w:rFonts w:eastAsia="Times New Roman" w:cs="Times New Roman"/>
          <w:szCs w:val="24"/>
        </w:rPr>
        <w:t>αλλοιωτικά</w:t>
      </w:r>
      <w:proofErr w:type="spellEnd"/>
      <w:r>
        <w:rPr>
          <w:rFonts w:eastAsia="Times New Roman" w:cs="Times New Roman"/>
          <w:szCs w:val="24"/>
        </w:rPr>
        <w:t xml:space="preserve"> </w:t>
      </w:r>
      <w:r w:rsidRPr="00EB6CB2">
        <w:rPr>
          <w:rFonts w:eastAsia="Times New Roman" w:cs="Times New Roman"/>
          <w:szCs w:val="24"/>
        </w:rPr>
        <w:t>του πολ</w:t>
      </w:r>
      <w:r>
        <w:rPr>
          <w:rFonts w:eastAsia="Times New Roman" w:cs="Times New Roman"/>
          <w:szCs w:val="24"/>
        </w:rPr>
        <w:t xml:space="preserve">ιτεύματος της </w:t>
      </w:r>
      <w:r>
        <w:rPr>
          <w:rFonts w:eastAsia="Times New Roman" w:cs="Times New Roman"/>
          <w:szCs w:val="24"/>
        </w:rPr>
        <w:t>κ</w:t>
      </w:r>
      <w:r w:rsidRPr="00EB6CB2">
        <w:rPr>
          <w:rFonts w:eastAsia="Times New Roman" w:cs="Times New Roman"/>
          <w:szCs w:val="24"/>
        </w:rPr>
        <w:t xml:space="preserve">οινοβουλευτικής </w:t>
      </w:r>
      <w:r>
        <w:rPr>
          <w:rFonts w:eastAsia="Times New Roman" w:cs="Times New Roman"/>
          <w:szCs w:val="24"/>
        </w:rPr>
        <w:t>δ</w:t>
      </w:r>
      <w:r w:rsidRPr="00EB6CB2">
        <w:rPr>
          <w:rFonts w:eastAsia="Times New Roman" w:cs="Times New Roman"/>
          <w:szCs w:val="24"/>
        </w:rPr>
        <w:t>ημοκρατίας</w:t>
      </w:r>
      <w:r>
        <w:rPr>
          <w:rFonts w:eastAsia="Times New Roman" w:cs="Times New Roman"/>
          <w:szCs w:val="24"/>
        </w:rPr>
        <w:t>. Η</w:t>
      </w:r>
      <w:r w:rsidRPr="00EB6CB2">
        <w:rPr>
          <w:rFonts w:eastAsia="Times New Roman" w:cs="Times New Roman"/>
          <w:szCs w:val="24"/>
        </w:rPr>
        <w:t xml:space="preserve"> πρόταση για την άμεση</w:t>
      </w:r>
      <w:r>
        <w:rPr>
          <w:rFonts w:eastAsia="Times New Roman" w:cs="Times New Roman"/>
          <w:szCs w:val="24"/>
        </w:rPr>
        <w:t>,</w:t>
      </w:r>
      <w:r w:rsidRPr="00EB6CB2">
        <w:rPr>
          <w:rFonts w:eastAsia="Times New Roman" w:cs="Times New Roman"/>
          <w:szCs w:val="24"/>
        </w:rPr>
        <w:t xml:space="preserve"> εν τέλει</w:t>
      </w:r>
      <w:r>
        <w:rPr>
          <w:rFonts w:eastAsia="Times New Roman" w:cs="Times New Roman"/>
          <w:szCs w:val="24"/>
        </w:rPr>
        <w:t>,</w:t>
      </w:r>
      <w:r w:rsidRPr="00EB6CB2">
        <w:rPr>
          <w:rFonts w:eastAsia="Times New Roman" w:cs="Times New Roman"/>
          <w:szCs w:val="24"/>
        </w:rPr>
        <w:t xml:space="preserve"> εκλογή του Προέδρου </w:t>
      </w:r>
      <w:r>
        <w:rPr>
          <w:rFonts w:eastAsia="Times New Roman" w:cs="Times New Roman"/>
          <w:szCs w:val="24"/>
        </w:rPr>
        <w:t>τ</w:t>
      </w:r>
      <w:r w:rsidRPr="00EB6CB2">
        <w:rPr>
          <w:rFonts w:eastAsia="Times New Roman" w:cs="Times New Roman"/>
          <w:szCs w:val="24"/>
        </w:rPr>
        <w:t>ης Δημοκρατίας</w:t>
      </w:r>
      <w:r>
        <w:rPr>
          <w:rFonts w:eastAsia="Times New Roman" w:cs="Times New Roman"/>
          <w:szCs w:val="24"/>
        </w:rPr>
        <w:t>,</w:t>
      </w:r>
      <w:r w:rsidRPr="00EB6CB2">
        <w:rPr>
          <w:rFonts w:eastAsia="Times New Roman" w:cs="Times New Roman"/>
          <w:szCs w:val="24"/>
        </w:rPr>
        <w:t xml:space="preserve"> η ευκολία των δημοψηφισμάτων με συλλογή υπογραφών</w:t>
      </w:r>
      <w:r>
        <w:rPr>
          <w:rFonts w:eastAsia="Times New Roman" w:cs="Times New Roman"/>
          <w:szCs w:val="24"/>
        </w:rPr>
        <w:t>, η</w:t>
      </w:r>
      <w:r w:rsidRPr="00EB6CB2">
        <w:rPr>
          <w:rFonts w:eastAsia="Times New Roman" w:cs="Times New Roman"/>
          <w:szCs w:val="24"/>
        </w:rPr>
        <w:t xml:space="preserve"> δημαγωγική πρόταση </w:t>
      </w:r>
      <w:r>
        <w:rPr>
          <w:rFonts w:eastAsia="Times New Roman" w:cs="Times New Roman"/>
          <w:szCs w:val="24"/>
        </w:rPr>
        <w:t>«Πρ</w:t>
      </w:r>
      <w:r w:rsidRPr="00EB6CB2">
        <w:rPr>
          <w:rFonts w:eastAsia="Times New Roman" w:cs="Times New Roman"/>
          <w:szCs w:val="24"/>
        </w:rPr>
        <w:t>ωθυπουργός να είναι μόνο κάποιος που έχει τη βουλευτική ιδιότητα</w:t>
      </w:r>
      <w:r>
        <w:rPr>
          <w:rFonts w:eastAsia="Times New Roman" w:cs="Times New Roman"/>
          <w:szCs w:val="24"/>
        </w:rPr>
        <w:t>, α</w:t>
      </w:r>
      <w:r w:rsidRPr="00EB6CB2">
        <w:rPr>
          <w:rFonts w:eastAsia="Times New Roman" w:cs="Times New Roman"/>
          <w:szCs w:val="24"/>
        </w:rPr>
        <w:t xml:space="preserve">κόμη και όταν επιλέγουν </w:t>
      </w:r>
      <w:r>
        <w:rPr>
          <w:rFonts w:eastAsia="Times New Roman" w:cs="Times New Roman"/>
          <w:szCs w:val="24"/>
        </w:rPr>
        <w:t>έ</w:t>
      </w:r>
      <w:r w:rsidRPr="00EB6CB2">
        <w:rPr>
          <w:rFonts w:eastAsia="Times New Roman" w:cs="Times New Roman"/>
          <w:szCs w:val="24"/>
        </w:rPr>
        <w:t xml:space="preserve">ναν </w:t>
      </w:r>
      <w:r>
        <w:rPr>
          <w:rFonts w:eastAsia="Times New Roman" w:cs="Times New Roman"/>
          <w:szCs w:val="24"/>
        </w:rPr>
        <w:t>Π</w:t>
      </w:r>
      <w:r w:rsidRPr="00EB6CB2">
        <w:rPr>
          <w:rFonts w:eastAsia="Times New Roman" w:cs="Times New Roman"/>
          <w:szCs w:val="24"/>
        </w:rPr>
        <w:t xml:space="preserve">ρωθυπουργό </w:t>
      </w:r>
      <w:r>
        <w:rPr>
          <w:rFonts w:eastAsia="Times New Roman" w:cs="Times New Roman"/>
          <w:szCs w:val="24"/>
        </w:rPr>
        <w:t>όλοι οι Βουλευτές ή η σ</w:t>
      </w:r>
      <w:r w:rsidRPr="00EB6CB2">
        <w:rPr>
          <w:rFonts w:eastAsia="Times New Roman" w:cs="Times New Roman"/>
          <w:szCs w:val="24"/>
        </w:rPr>
        <w:t>υντριπτική πλειοψηφία της Βουλής</w:t>
      </w:r>
      <w:r>
        <w:rPr>
          <w:rFonts w:eastAsia="Times New Roman" w:cs="Times New Roman"/>
          <w:szCs w:val="24"/>
        </w:rPr>
        <w:t>», το κώλυμα εκλογιμότητας μετά τρεις β</w:t>
      </w:r>
      <w:r w:rsidRPr="00EB6CB2">
        <w:rPr>
          <w:rFonts w:eastAsia="Times New Roman" w:cs="Times New Roman"/>
          <w:szCs w:val="24"/>
        </w:rPr>
        <w:t xml:space="preserve">ουλευτικές θητείες εξαιρουμένων των </w:t>
      </w:r>
      <w:r>
        <w:rPr>
          <w:rFonts w:eastAsia="Times New Roman" w:cs="Times New Roman"/>
          <w:szCs w:val="24"/>
        </w:rPr>
        <w:t>Α</w:t>
      </w:r>
      <w:r w:rsidRPr="00EB6CB2">
        <w:rPr>
          <w:rFonts w:eastAsia="Times New Roman" w:cs="Times New Roman"/>
          <w:szCs w:val="24"/>
        </w:rPr>
        <w:t xml:space="preserve">ρχηγών των κομμάτων και των </w:t>
      </w:r>
      <w:r>
        <w:rPr>
          <w:rFonts w:eastAsia="Times New Roman" w:cs="Times New Roman"/>
          <w:szCs w:val="24"/>
        </w:rPr>
        <w:t>πρώην Π</w:t>
      </w:r>
      <w:r w:rsidRPr="00EB6CB2">
        <w:rPr>
          <w:rFonts w:eastAsia="Times New Roman" w:cs="Times New Roman"/>
          <w:szCs w:val="24"/>
        </w:rPr>
        <w:t>ρωθυπουργών</w:t>
      </w:r>
      <w:r>
        <w:rPr>
          <w:rFonts w:eastAsia="Times New Roman" w:cs="Times New Roman"/>
          <w:szCs w:val="24"/>
        </w:rPr>
        <w:t>,</w:t>
      </w:r>
      <w:r w:rsidRPr="00EB6CB2">
        <w:rPr>
          <w:rFonts w:eastAsia="Times New Roman" w:cs="Times New Roman"/>
          <w:szCs w:val="24"/>
        </w:rPr>
        <w:t xml:space="preserve"> δηλαδή αυτών που έχουν την πολιτική εξουσία και την πολιτική επιρροή</w:t>
      </w:r>
      <w:r>
        <w:rPr>
          <w:rFonts w:eastAsia="Times New Roman" w:cs="Times New Roman"/>
          <w:szCs w:val="24"/>
        </w:rPr>
        <w:t>. Τ</w:t>
      </w:r>
      <w:r w:rsidRPr="00EB6CB2">
        <w:rPr>
          <w:rFonts w:eastAsia="Times New Roman" w:cs="Times New Roman"/>
          <w:szCs w:val="24"/>
        </w:rPr>
        <w:t>ο πρόβλημα είναι ο αποκλεισμό</w:t>
      </w:r>
      <w:r w:rsidRPr="00EB6CB2">
        <w:rPr>
          <w:rFonts w:eastAsia="Times New Roman" w:cs="Times New Roman"/>
          <w:szCs w:val="24"/>
        </w:rPr>
        <w:t xml:space="preserve">ς του απλού </w:t>
      </w:r>
      <w:r>
        <w:rPr>
          <w:rFonts w:eastAsia="Times New Roman" w:cs="Times New Roman"/>
          <w:szCs w:val="24"/>
        </w:rPr>
        <w:t>Β</w:t>
      </w:r>
      <w:r w:rsidRPr="00EB6CB2">
        <w:rPr>
          <w:rFonts w:eastAsia="Times New Roman" w:cs="Times New Roman"/>
          <w:szCs w:val="24"/>
        </w:rPr>
        <w:t>ουλευτή</w:t>
      </w:r>
      <w:r>
        <w:rPr>
          <w:rFonts w:eastAsia="Times New Roman" w:cs="Times New Roman"/>
          <w:szCs w:val="24"/>
        </w:rPr>
        <w:t>,</w:t>
      </w:r>
      <w:r w:rsidRPr="00EB6CB2">
        <w:rPr>
          <w:rFonts w:eastAsia="Times New Roman" w:cs="Times New Roman"/>
          <w:szCs w:val="24"/>
        </w:rPr>
        <w:t xml:space="preserve"> </w:t>
      </w:r>
      <w:r>
        <w:rPr>
          <w:rFonts w:eastAsia="Times New Roman" w:cs="Times New Roman"/>
          <w:szCs w:val="24"/>
        </w:rPr>
        <w:t xml:space="preserve">αλλά </w:t>
      </w:r>
      <w:r w:rsidRPr="00EB6CB2">
        <w:rPr>
          <w:rFonts w:eastAsia="Times New Roman" w:cs="Times New Roman"/>
          <w:szCs w:val="24"/>
        </w:rPr>
        <w:t>η διατήρηση της παρουσίας των ισχυρών πολιτικών παραγόντων</w:t>
      </w:r>
      <w:r>
        <w:rPr>
          <w:rFonts w:eastAsia="Times New Roman" w:cs="Times New Roman"/>
          <w:szCs w:val="24"/>
        </w:rPr>
        <w:t>.</w:t>
      </w:r>
      <w:r w:rsidRPr="00EB6CB2">
        <w:rPr>
          <w:rFonts w:eastAsia="Times New Roman" w:cs="Times New Roman"/>
          <w:szCs w:val="24"/>
        </w:rPr>
        <w:t xml:space="preserve"> Τι άλλο να προσθέσει κανείς</w:t>
      </w:r>
      <w:r>
        <w:rPr>
          <w:rFonts w:eastAsia="Times New Roman" w:cs="Times New Roman"/>
          <w:szCs w:val="24"/>
        </w:rPr>
        <w:t>;</w:t>
      </w:r>
    </w:p>
    <w:p w14:paraId="19C9AA1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w:t>
      </w:r>
      <w:r w:rsidRPr="00EB6CB2">
        <w:rPr>
          <w:rFonts w:eastAsia="Times New Roman" w:cs="Times New Roman"/>
          <w:szCs w:val="24"/>
        </w:rPr>
        <w:t xml:space="preserve">αι υπήρξαν και προτάσεις απολύτως ανεύθυνες μετά την εμπειρία της κρίσης </w:t>
      </w:r>
      <w:r>
        <w:rPr>
          <w:rFonts w:eastAsia="Times New Roman" w:cs="Times New Roman"/>
          <w:szCs w:val="24"/>
        </w:rPr>
        <w:t>-</w:t>
      </w:r>
      <w:r w:rsidRPr="00EB6CB2">
        <w:rPr>
          <w:rFonts w:eastAsia="Times New Roman" w:cs="Times New Roman"/>
          <w:szCs w:val="24"/>
        </w:rPr>
        <w:t>απολύτως ανεύθυνες</w:t>
      </w:r>
      <w:r>
        <w:rPr>
          <w:rFonts w:eastAsia="Times New Roman" w:cs="Times New Roman"/>
          <w:szCs w:val="24"/>
        </w:rPr>
        <w:t>!-</w:t>
      </w:r>
      <w:r w:rsidRPr="00EB6CB2">
        <w:rPr>
          <w:rFonts w:eastAsia="Times New Roman" w:cs="Times New Roman"/>
          <w:szCs w:val="24"/>
        </w:rPr>
        <w:t xml:space="preserve"> σε σχέση με την </w:t>
      </w:r>
      <w:r>
        <w:rPr>
          <w:rFonts w:eastAsia="Times New Roman" w:cs="Times New Roman"/>
          <w:szCs w:val="24"/>
        </w:rPr>
        <w:t>ε</w:t>
      </w:r>
      <w:r w:rsidRPr="00EB6CB2">
        <w:rPr>
          <w:rFonts w:eastAsia="Times New Roman" w:cs="Times New Roman"/>
          <w:szCs w:val="24"/>
        </w:rPr>
        <w:t xml:space="preserve">υρωπαϊκή </w:t>
      </w:r>
      <w:r>
        <w:rPr>
          <w:rFonts w:eastAsia="Times New Roman" w:cs="Times New Roman"/>
          <w:szCs w:val="24"/>
        </w:rPr>
        <w:t>τ</w:t>
      </w:r>
      <w:r w:rsidRPr="00EB6CB2">
        <w:rPr>
          <w:rFonts w:eastAsia="Times New Roman" w:cs="Times New Roman"/>
          <w:szCs w:val="24"/>
        </w:rPr>
        <w:t>αυτότητα της χώρα</w:t>
      </w:r>
      <w:r w:rsidRPr="00EB6CB2">
        <w:rPr>
          <w:rFonts w:eastAsia="Times New Roman" w:cs="Times New Roman"/>
          <w:szCs w:val="24"/>
        </w:rPr>
        <w:t>ς</w:t>
      </w:r>
      <w:r>
        <w:rPr>
          <w:rFonts w:eastAsia="Times New Roman" w:cs="Times New Roman"/>
          <w:szCs w:val="24"/>
        </w:rPr>
        <w:t>. Η</w:t>
      </w:r>
      <w:r w:rsidRPr="00EB6CB2">
        <w:rPr>
          <w:rFonts w:eastAsia="Times New Roman" w:cs="Times New Roman"/>
          <w:szCs w:val="24"/>
        </w:rPr>
        <w:t xml:space="preserve"> πρόταση να διεξάγεται δημοψήφισμα </w:t>
      </w:r>
      <w:r>
        <w:rPr>
          <w:rFonts w:eastAsia="Times New Roman" w:cs="Times New Roman"/>
          <w:szCs w:val="24"/>
        </w:rPr>
        <w:t>σ</w:t>
      </w:r>
      <w:r w:rsidRPr="00EB6CB2">
        <w:rPr>
          <w:rFonts w:eastAsia="Times New Roman" w:cs="Times New Roman"/>
          <w:szCs w:val="24"/>
        </w:rPr>
        <w:t>ε κάθε περίπτωση εφαρμογής του άρθρου 28 πα</w:t>
      </w:r>
      <w:r w:rsidRPr="00EB6CB2">
        <w:rPr>
          <w:rFonts w:eastAsia="Times New Roman" w:cs="Times New Roman"/>
          <w:szCs w:val="24"/>
        </w:rPr>
        <w:lastRenderedPageBreak/>
        <w:t>ράγραφος 2</w:t>
      </w:r>
      <w:r>
        <w:rPr>
          <w:rFonts w:eastAsia="Times New Roman" w:cs="Times New Roman"/>
          <w:szCs w:val="24"/>
        </w:rPr>
        <w:t>, δ</w:t>
      </w:r>
      <w:r w:rsidRPr="00EB6CB2">
        <w:rPr>
          <w:rFonts w:eastAsia="Times New Roman" w:cs="Times New Roman"/>
          <w:szCs w:val="24"/>
        </w:rPr>
        <w:t xml:space="preserve">ηλαδή για </w:t>
      </w:r>
      <w:r>
        <w:rPr>
          <w:rFonts w:eastAsia="Times New Roman" w:cs="Times New Roman"/>
          <w:szCs w:val="24"/>
        </w:rPr>
        <w:t>κύρωση</w:t>
      </w:r>
      <w:r w:rsidRPr="00EB6CB2">
        <w:rPr>
          <w:rFonts w:eastAsia="Times New Roman" w:cs="Times New Roman"/>
          <w:szCs w:val="24"/>
        </w:rPr>
        <w:t xml:space="preserve"> συνθήκης με την οποί</w:t>
      </w:r>
      <w:r>
        <w:rPr>
          <w:rFonts w:eastAsia="Times New Roman" w:cs="Times New Roman"/>
          <w:szCs w:val="24"/>
        </w:rPr>
        <w:t xml:space="preserve">α μεταφέρονται αρμοδιότητες σε </w:t>
      </w:r>
      <w:r>
        <w:rPr>
          <w:rFonts w:eastAsia="Times New Roman" w:cs="Times New Roman"/>
          <w:szCs w:val="24"/>
        </w:rPr>
        <w:t>όργανα</w:t>
      </w:r>
      <w:r>
        <w:rPr>
          <w:rFonts w:eastAsia="Times New Roman" w:cs="Times New Roman"/>
          <w:szCs w:val="24"/>
        </w:rPr>
        <w:t xml:space="preserve"> διεθνών </w:t>
      </w:r>
      <w:r>
        <w:rPr>
          <w:rFonts w:eastAsia="Times New Roman" w:cs="Times New Roman"/>
          <w:szCs w:val="24"/>
        </w:rPr>
        <w:t>ο</w:t>
      </w:r>
      <w:r w:rsidRPr="00EB6CB2">
        <w:rPr>
          <w:rFonts w:eastAsia="Times New Roman" w:cs="Times New Roman"/>
          <w:szCs w:val="24"/>
        </w:rPr>
        <w:t>ργανισμών</w:t>
      </w:r>
      <w:r>
        <w:rPr>
          <w:rFonts w:eastAsia="Times New Roman" w:cs="Times New Roman"/>
          <w:szCs w:val="24"/>
        </w:rPr>
        <w:t>,</w:t>
      </w:r>
      <w:r w:rsidRPr="00EB6CB2">
        <w:rPr>
          <w:rFonts w:eastAsia="Times New Roman" w:cs="Times New Roman"/>
          <w:szCs w:val="24"/>
        </w:rPr>
        <w:t xml:space="preserve"> θέτει την Ελλάδα εκτός </w:t>
      </w:r>
      <w:r>
        <w:rPr>
          <w:rFonts w:eastAsia="Times New Roman" w:cs="Times New Roman"/>
          <w:szCs w:val="24"/>
        </w:rPr>
        <w:t>δ</w:t>
      </w:r>
      <w:r w:rsidRPr="00EB6CB2">
        <w:rPr>
          <w:rFonts w:eastAsia="Times New Roman" w:cs="Times New Roman"/>
          <w:szCs w:val="24"/>
        </w:rPr>
        <w:t>ιεθνούς συστήματος και την καθιστά προπύρ</w:t>
      </w:r>
      <w:r w:rsidRPr="00EB6CB2">
        <w:rPr>
          <w:rFonts w:eastAsia="Times New Roman" w:cs="Times New Roman"/>
          <w:szCs w:val="24"/>
        </w:rPr>
        <w:t xml:space="preserve">γιο του </w:t>
      </w:r>
      <w:r>
        <w:rPr>
          <w:rFonts w:eastAsia="Times New Roman" w:cs="Times New Roman"/>
          <w:szCs w:val="24"/>
        </w:rPr>
        <w:t>δ</w:t>
      </w:r>
      <w:r w:rsidRPr="00EB6CB2">
        <w:rPr>
          <w:rFonts w:eastAsia="Times New Roman" w:cs="Times New Roman"/>
          <w:szCs w:val="24"/>
        </w:rPr>
        <w:t>ιεθνούς συνταγματικού λαϊκισμού</w:t>
      </w:r>
      <w:r>
        <w:rPr>
          <w:rFonts w:eastAsia="Times New Roman" w:cs="Times New Roman"/>
          <w:szCs w:val="24"/>
        </w:rPr>
        <w:t>.</w:t>
      </w:r>
      <w:r w:rsidRPr="00EB6CB2">
        <w:rPr>
          <w:rFonts w:eastAsia="Times New Roman" w:cs="Times New Roman"/>
          <w:szCs w:val="24"/>
        </w:rPr>
        <w:t xml:space="preserve"> Και</w:t>
      </w:r>
      <w:r>
        <w:rPr>
          <w:rFonts w:eastAsia="Times New Roman" w:cs="Times New Roman"/>
          <w:szCs w:val="24"/>
        </w:rPr>
        <w:t>,</w:t>
      </w:r>
      <w:r w:rsidRPr="00EB6CB2">
        <w:rPr>
          <w:rFonts w:eastAsia="Times New Roman" w:cs="Times New Roman"/>
          <w:szCs w:val="24"/>
        </w:rPr>
        <w:t xml:space="preserve"> βέβαια</w:t>
      </w:r>
      <w:r>
        <w:rPr>
          <w:rFonts w:eastAsia="Times New Roman" w:cs="Times New Roman"/>
          <w:szCs w:val="24"/>
        </w:rPr>
        <w:t>,</w:t>
      </w:r>
      <w:r w:rsidRPr="00EB6CB2">
        <w:rPr>
          <w:rFonts w:eastAsia="Times New Roman" w:cs="Times New Roman"/>
          <w:szCs w:val="24"/>
        </w:rPr>
        <w:t xml:space="preserve"> σε αυτή την ανεύθυνη στάση πρέπει να </w:t>
      </w:r>
      <w:r>
        <w:rPr>
          <w:rFonts w:eastAsia="Times New Roman" w:cs="Times New Roman"/>
          <w:szCs w:val="24"/>
        </w:rPr>
        <w:t xml:space="preserve">ενταχθεί και η απόρριψη </w:t>
      </w:r>
      <w:r w:rsidRPr="00EB6CB2">
        <w:rPr>
          <w:rFonts w:eastAsia="Times New Roman" w:cs="Times New Roman"/>
          <w:szCs w:val="24"/>
        </w:rPr>
        <w:t>του δημοσιονομικού κανόνα</w:t>
      </w:r>
      <w:r>
        <w:rPr>
          <w:rFonts w:eastAsia="Times New Roman" w:cs="Times New Roman"/>
          <w:szCs w:val="24"/>
        </w:rPr>
        <w:t xml:space="preserve">, ο </w:t>
      </w:r>
      <w:r w:rsidRPr="00EB6CB2">
        <w:rPr>
          <w:rFonts w:eastAsia="Times New Roman" w:cs="Times New Roman"/>
          <w:szCs w:val="24"/>
        </w:rPr>
        <w:t>οποίος προβλέπεται στην ισχύουσα σύμβαση για το</w:t>
      </w:r>
      <w:r>
        <w:rPr>
          <w:rFonts w:eastAsia="Times New Roman" w:cs="Times New Roman"/>
          <w:szCs w:val="24"/>
        </w:rPr>
        <w:t>ν</w:t>
      </w:r>
      <w:r w:rsidRPr="00EB6CB2">
        <w:rPr>
          <w:rFonts w:eastAsia="Times New Roman" w:cs="Times New Roman"/>
          <w:szCs w:val="24"/>
        </w:rPr>
        <w:t xml:space="preserve"> συντονισμό της </w:t>
      </w:r>
      <w:r>
        <w:rPr>
          <w:rFonts w:eastAsia="Times New Roman" w:cs="Times New Roman"/>
          <w:szCs w:val="24"/>
        </w:rPr>
        <w:t>σ</w:t>
      </w:r>
      <w:r w:rsidRPr="00EB6CB2">
        <w:rPr>
          <w:rFonts w:eastAsia="Times New Roman" w:cs="Times New Roman"/>
          <w:szCs w:val="24"/>
        </w:rPr>
        <w:t>την εργασία και τ</w:t>
      </w:r>
      <w:r>
        <w:rPr>
          <w:rFonts w:eastAsia="Times New Roman" w:cs="Times New Roman"/>
          <w:szCs w:val="24"/>
        </w:rPr>
        <w:t>η διακυβέρνηση, σ</w:t>
      </w:r>
      <w:r w:rsidRPr="00EB6CB2">
        <w:rPr>
          <w:rFonts w:eastAsia="Times New Roman" w:cs="Times New Roman"/>
          <w:szCs w:val="24"/>
        </w:rPr>
        <w:t xml:space="preserve">το </w:t>
      </w:r>
      <w:r>
        <w:rPr>
          <w:rFonts w:eastAsia="Times New Roman" w:cs="Times New Roman"/>
          <w:szCs w:val="24"/>
        </w:rPr>
        <w:t>Σ</w:t>
      </w:r>
      <w:r w:rsidRPr="00EB6CB2">
        <w:rPr>
          <w:rFonts w:eastAsia="Times New Roman" w:cs="Times New Roman"/>
          <w:szCs w:val="24"/>
        </w:rPr>
        <w:t xml:space="preserve">ύμφωνο </w:t>
      </w:r>
      <w:r>
        <w:rPr>
          <w:rFonts w:eastAsia="Times New Roman" w:cs="Times New Roman"/>
          <w:szCs w:val="24"/>
        </w:rPr>
        <w:t>Σ</w:t>
      </w:r>
      <w:r w:rsidRPr="00EB6CB2">
        <w:rPr>
          <w:rFonts w:eastAsia="Times New Roman" w:cs="Times New Roman"/>
          <w:szCs w:val="24"/>
        </w:rPr>
        <w:t>ταθερότητας</w:t>
      </w:r>
      <w:r>
        <w:rPr>
          <w:rFonts w:eastAsia="Times New Roman" w:cs="Times New Roman"/>
          <w:szCs w:val="24"/>
        </w:rPr>
        <w:t>. Η</w:t>
      </w:r>
      <w:r w:rsidRPr="00EB6CB2">
        <w:rPr>
          <w:rFonts w:eastAsia="Times New Roman" w:cs="Times New Roman"/>
          <w:szCs w:val="24"/>
        </w:rPr>
        <w:t xml:space="preserve"> Ελλάδα παραβιάζει διεθνή υποχρέωση </w:t>
      </w:r>
      <w:r>
        <w:rPr>
          <w:rFonts w:eastAsia="Times New Roman" w:cs="Times New Roman"/>
          <w:szCs w:val="24"/>
        </w:rPr>
        <w:t>της,</w:t>
      </w:r>
      <w:r w:rsidRPr="00EB6CB2">
        <w:rPr>
          <w:rFonts w:eastAsia="Times New Roman" w:cs="Times New Roman"/>
          <w:szCs w:val="24"/>
        </w:rPr>
        <w:t xml:space="preserve"> η οποία προβλέπεται ρητά από το 2012</w:t>
      </w:r>
      <w:r>
        <w:rPr>
          <w:rFonts w:eastAsia="Times New Roman" w:cs="Times New Roman"/>
          <w:szCs w:val="24"/>
        </w:rPr>
        <w:t>,</w:t>
      </w:r>
      <w:r w:rsidRPr="00EB6CB2">
        <w:rPr>
          <w:rFonts w:eastAsia="Times New Roman" w:cs="Times New Roman"/>
          <w:szCs w:val="24"/>
        </w:rPr>
        <w:t xml:space="preserve"> η οποία έχει ψηφιστεί από τη Βουλή των Ελλήνων</w:t>
      </w:r>
      <w:r>
        <w:rPr>
          <w:rFonts w:eastAsia="Times New Roman" w:cs="Times New Roman"/>
          <w:szCs w:val="24"/>
        </w:rPr>
        <w:t>,</w:t>
      </w:r>
      <w:r w:rsidRPr="00EB6CB2">
        <w:rPr>
          <w:rFonts w:eastAsia="Times New Roman" w:cs="Times New Roman"/>
          <w:szCs w:val="24"/>
        </w:rPr>
        <w:t xml:space="preserve"> η οποία υπερισχύει κάθε τυπικ</w:t>
      </w:r>
      <w:r>
        <w:rPr>
          <w:rFonts w:eastAsia="Times New Roman" w:cs="Times New Roman"/>
          <w:szCs w:val="24"/>
        </w:rPr>
        <w:t>ού</w:t>
      </w:r>
      <w:r w:rsidRPr="00EB6CB2">
        <w:rPr>
          <w:rFonts w:eastAsia="Times New Roman" w:cs="Times New Roman"/>
          <w:szCs w:val="24"/>
        </w:rPr>
        <w:t xml:space="preserve"> νόμο</w:t>
      </w:r>
      <w:r>
        <w:rPr>
          <w:rFonts w:eastAsia="Times New Roman" w:cs="Times New Roman"/>
          <w:szCs w:val="24"/>
        </w:rPr>
        <w:t>υ. Κ</w:t>
      </w:r>
      <w:r w:rsidRPr="00EB6CB2">
        <w:rPr>
          <w:rFonts w:eastAsia="Times New Roman" w:cs="Times New Roman"/>
          <w:szCs w:val="24"/>
        </w:rPr>
        <w:t>αι</w:t>
      </w:r>
      <w:r>
        <w:rPr>
          <w:rFonts w:eastAsia="Times New Roman" w:cs="Times New Roman"/>
          <w:szCs w:val="24"/>
        </w:rPr>
        <w:t>,</w:t>
      </w:r>
      <w:r w:rsidRPr="00EB6CB2">
        <w:rPr>
          <w:rFonts w:eastAsia="Times New Roman" w:cs="Times New Roman"/>
          <w:szCs w:val="24"/>
        </w:rPr>
        <w:t xml:space="preserve"> </w:t>
      </w:r>
      <w:r>
        <w:rPr>
          <w:rFonts w:eastAsia="Times New Roman" w:cs="Times New Roman"/>
          <w:szCs w:val="24"/>
        </w:rPr>
        <w:t>β</w:t>
      </w:r>
      <w:r w:rsidRPr="00EB6CB2">
        <w:rPr>
          <w:rFonts w:eastAsia="Times New Roman" w:cs="Times New Roman"/>
          <w:szCs w:val="24"/>
        </w:rPr>
        <w:t>εβαίως</w:t>
      </w:r>
      <w:r>
        <w:rPr>
          <w:rFonts w:eastAsia="Times New Roman" w:cs="Times New Roman"/>
          <w:szCs w:val="24"/>
        </w:rPr>
        <w:t>,</w:t>
      </w:r>
      <w:r w:rsidRPr="00EB6CB2">
        <w:rPr>
          <w:rFonts w:eastAsia="Times New Roman" w:cs="Times New Roman"/>
          <w:szCs w:val="24"/>
        </w:rPr>
        <w:t xml:space="preserve"> όλα αυτά αντιβαίνουν </w:t>
      </w:r>
      <w:r>
        <w:rPr>
          <w:rFonts w:eastAsia="Times New Roman" w:cs="Times New Roman"/>
          <w:szCs w:val="24"/>
        </w:rPr>
        <w:t>μ</w:t>
      </w:r>
      <w:r w:rsidRPr="00EB6CB2">
        <w:rPr>
          <w:rFonts w:eastAsia="Times New Roman" w:cs="Times New Roman"/>
          <w:szCs w:val="24"/>
        </w:rPr>
        <w:t xml:space="preserve">ε τις συμφωνίες </w:t>
      </w:r>
      <w:r>
        <w:rPr>
          <w:rFonts w:eastAsia="Times New Roman" w:cs="Times New Roman"/>
          <w:szCs w:val="24"/>
        </w:rPr>
        <w:t xml:space="preserve">που </w:t>
      </w:r>
      <w:r w:rsidRPr="00EB6CB2">
        <w:rPr>
          <w:rFonts w:eastAsia="Times New Roman" w:cs="Times New Roman"/>
          <w:szCs w:val="24"/>
        </w:rPr>
        <w:t xml:space="preserve">έχει κάνει ο </w:t>
      </w:r>
      <w:r>
        <w:rPr>
          <w:rFonts w:eastAsia="Times New Roman" w:cs="Times New Roman"/>
          <w:szCs w:val="24"/>
        </w:rPr>
        <w:t>κ.</w:t>
      </w:r>
      <w:r w:rsidRPr="00EB6CB2">
        <w:rPr>
          <w:rFonts w:eastAsia="Times New Roman" w:cs="Times New Roman"/>
          <w:szCs w:val="24"/>
        </w:rPr>
        <w:t xml:space="preserve"> Τσίπρας για το πρωτογενές πλεόνασμα 3,5% μέχρι το 2022 και 2,2% μέχρι το 2060</w:t>
      </w:r>
      <w:r>
        <w:rPr>
          <w:rFonts w:eastAsia="Times New Roman" w:cs="Times New Roman"/>
          <w:szCs w:val="24"/>
        </w:rPr>
        <w:t>, έν</w:t>
      </w:r>
      <w:r w:rsidRPr="00EB6CB2">
        <w:rPr>
          <w:rFonts w:eastAsia="Times New Roman" w:cs="Times New Roman"/>
          <w:szCs w:val="24"/>
        </w:rPr>
        <w:t xml:space="preserve">α </w:t>
      </w:r>
      <w:r>
        <w:rPr>
          <w:rFonts w:eastAsia="Times New Roman" w:cs="Times New Roman"/>
          <w:szCs w:val="24"/>
        </w:rPr>
        <w:t>ωμό ψέμα, απευθυνόμενο προς τον ελληνικό λαό</w:t>
      </w:r>
      <w:r w:rsidRPr="00EB6CB2">
        <w:rPr>
          <w:rFonts w:eastAsia="Times New Roman" w:cs="Times New Roman"/>
          <w:szCs w:val="24"/>
        </w:rPr>
        <w:t xml:space="preserve"> που υφίσταται τις συνέπειες όχι της δημοσιονομικής ισορροπίας</w:t>
      </w:r>
      <w:r>
        <w:rPr>
          <w:rFonts w:eastAsia="Times New Roman" w:cs="Times New Roman"/>
          <w:szCs w:val="24"/>
        </w:rPr>
        <w:t>,</w:t>
      </w:r>
      <w:r w:rsidRPr="00EB6CB2">
        <w:rPr>
          <w:rFonts w:eastAsia="Times New Roman" w:cs="Times New Roman"/>
          <w:szCs w:val="24"/>
        </w:rPr>
        <w:t xml:space="preserve"> αλλά της δημοσιονομικής </w:t>
      </w:r>
      <w:proofErr w:type="spellStart"/>
      <w:r>
        <w:rPr>
          <w:rFonts w:eastAsia="Times New Roman" w:cs="Times New Roman"/>
          <w:szCs w:val="24"/>
        </w:rPr>
        <w:t>υπερ</w:t>
      </w:r>
      <w:r w:rsidRPr="00EB6CB2">
        <w:rPr>
          <w:rFonts w:eastAsia="Times New Roman" w:cs="Times New Roman"/>
          <w:szCs w:val="24"/>
        </w:rPr>
        <w:t>πειθαρχίας</w:t>
      </w:r>
      <w:proofErr w:type="spellEnd"/>
      <w:r w:rsidRPr="00EB6CB2">
        <w:rPr>
          <w:rFonts w:eastAsia="Times New Roman" w:cs="Times New Roman"/>
          <w:szCs w:val="24"/>
        </w:rPr>
        <w:t xml:space="preserve"> και του καταστροφικού </w:t>
      </w:r>
      <w:proofErr w:type="spellStart"/>
      <w:r w:rsidRPr="00EB6CB2">
        <w:rPr>
          <w:rFonts w:eastAsia="Times New Roman" w:cs="Times New Roman"/>
          <w:szCs w:val="24"/>
        </w:rPr>
        <w:t>υπ</w:t>
      </w:r>
      <w:r>
        <w:rPr>
          <w:rFonts w:eastAsia="Times New Roman" w:cs="Times New Roman"/>
          <w:szCs w:val="24"/>
        </w:rPr>
        <w:t>ε</w:t>
      </w:r>
      <w:r>
        <w:rPr>
          <w:rFonts w:eastAsia="Times New Roman" w:cs="Times New Roman"/>
          <w:szCs w:val="24"/>
        </w:rPr>
        <w:t>ρ</w:t>
      </w:r>
      <w:r w:rsidRPr="00EB6CB2">
        <w:rPr>
          <w:rFonts w:eastAsia="Times New Roman" w:cs="Times New Roman"/>
          <w:szCs w:val="24"/>
        </w:rPr>
        <w:t>πλεονάσματος</w:t>
      </w:r>
      <w:proofErr w:type="spellEnd"/>
      <w:r>
        <w:rPr>
          <w:rFonts w:eastAsia="Times New Roman" w:cs="Times New Roman"/>
          <w:szCs w:val="24"/>
        </w:rPr>
        <w:t>,</w:t>
      </w:r>
      <w:r w:rsidRPr="00EB6CB2">
        <w:rPr>
          <w:rFonts w:eastAsia="Times New Roman" w:cs="Times New Roman"/>
          <w:szCs w:val="24"/>
        </w:rPr>
        <w:t xml:space="preserve"> το οποίο λειτουργεί αντιαναπτυξιακά</w:t>
      </w:r>
      <w:r>
        <w:rPr>
          <w:rFonts w:eastAsia="Times New Roman" w:cs="Times New Roman"/>
          <w:szCs w:val="24"/>
        </w:rPr>
        <w:t>.</w:t>
      </w:r>
    </w:p>
    <w:p w14:paraId="19C9AA1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Β</w:t>
      </w:r>
      <w:r w:rsidRPr="00EB6CB2">
        <w:rPr>
          <w:rFonts w:eastAsia="Times New Roman" w:cs="Times New Roman"/>
          <w:szCs w:val="24"/>
        </w:rPr>
        <w:t>εβαίως και στις προτάσεις της Αξιωματικής Αντιπολίτευσης υπάρχουν προβλήματα</w:t>
      </w:r>
      <w:r>
        <w:rPr>
          <w:rFonts w:eastAsia="Times New Roman" w:cs="Times New Roman"/>
          <w:szCs w:val="24"/>
        </w:rPr>
        <w:t>, διότι στη</w:t>
      </w:r>
      <w:r w:rsidRPr="00EB6CB2">
        <w:rPr>
          <w:rFonts w:eastAsia="Times New Roman" w:cs="Times New Roman"/>
          <w:szCs w:val="24"/>
        </w:rPr>
        <w:t xml:space="preserve"> μεγάλη τους πλειονότητα </w:t>
      </w:r>
      <w:r w:rsidRPr="00EB6CB2">
        <w:rPr>
          <w:rFonts w:eastAsia="Times New Roman" w:cs="Times New Roman"/>
          <w:szCs w:val="24"/>
        </w:rPr>
        <w:lastRenderedPageBreak/>
        <w:t>είχαν μία πληθωριστική τάση</w:t>
      </w:r>
      <w:r>
        <w:rPr>
          <w:rFonts w:eastAsia="Times New Roman" w:cs="Times New Roman"/>
          <w:szCs w:val="24"/>
        </w:rPr>
        <w:t>,</w:t>
      </w:r>
      <w:r w:rsidRPr="00EB6CB2">
        <w:rPr>
          <w:rFonts w:eastAsia="Times New Roman" w:cs="Times New Roman"/>
          <w:szCs w:val="24"/>
        </w:rPr>
        <w:t xml:space="preserve"> σε αντίθεση με τις διακηρύξεις για </w:t>
      </w:r>
      <w:r>
        <w:rPr>
          <w:rFonts w:eastAsia="Times New Roman" w:cs="Times New Roman"/>
          <w:szCs w:val="24"/>
        </w:rPr>
        <w:t>λιτό Σ</w:t>
      </w:r>
      <w:r w:rsidRPr="00EB6CB2">
        <w:rPr>
          <w:rFonts w:eastAsia="Times New Roman" w:cs="Times New Roman"/>
          <w:szCs w:val="24"/>
        </w:rPr>
        <w:t>ύνταγμα και οικονομία</w:t>
      </w:r>
      <w:r w:rsidRPr="00EB6CB2">
        <w:rPr>
          <w:rFonts w:eastAsia="Times New Roman" w:cs="Times New Roman"/>
          <w:szCs w:val="24"/>
        </w:rPr>
        <w:t xml:space="preserve"> του συνταγματικού κειμένου</w:t>
      </w:r>
      <w:r>
        <w:rPr>
          <w:rFonts w:eastAsia="Times New Roman" w:cs="Times New Roman"/>
          <w:szCs w:val="24"/>
        </w:rPr>
        <w:t>. Και α</w:t>
      </w:r>
      <w:r w:rsidRPr="00EB6CB2">
        <w:rPr>
          <w:rFonts w:eastAsia="Times New Roman" w:cs="Times New Roman"/>
          <w:szCs w:val="24"/>
        </w:rPr>
        <w:t>νοίχτηκαν θέματα που θέλουν πολύ μεγαλύτερη επεξεργασία και ωρίμανση</w:t>
      </w:r>
      <w:r>
        <w:rPr>
          <w:rFonts w:eastAsia="Times New Roman" w:cs="Times New Roman"/>
          <w:szCs w:val="24"/>
        </w:rPr>
        <w:t>,</w:t>
      </w:r>
      <w:r w:rsidRPr="00EB6CB2">
        <w:rPr>
          <w:rFonts w:eastAsia="Times New Roman" w:cs="Times New Roman"/>
          <w:szCs w:val="24"/>
        </w:rPr>
        <w:t xml:space="preserve"> όπως η αλλαγή του συστήματος του δικαστικού ελέγχου της συνταγματικότητας των νόμων</w:t>
      </w:r>
      <w:r>
        <w:rPr>
          <w:rFonts w:eastAsia="Times New Roman" w:cs="Times New Roman"/>
          <w:szCs w:val="24"/>
        </w:rPr>
        <w:t>,</w:t>
      </w:r>
      <w:r w:rsidRPr="00EB6CB2">
        <w:rPr>
          <w:rFonts w:eastAsia="Times New Roman" w:cs="Times New Roman"/>
          <w:szCs w:val="24"/>
        </w:rPr>
        <w:t xml:space="preserve"> με την αύξηση των αρμοδιοτήτων του </w:t>
      </w:r>
      <w:proofErr w:type="spellStart"/>
      <w:r w:rsidRPr="00EB6CB2">
        <w:rPr>
          <w:rFonts w:eastAsia="Times New Roman" w:cs="Times New Roman"/>
          <w:szCs w:val="24"/>
        </w:rPr>
        <w:t>Ανωτάτου</w:t>
      </w:r>
      <w:proofErr w:type="spellEnd"/>
      <w:r w:rsidRPr="00EB6CB2">
        <w:rPr>
          <w:rFonts w:eastAsia="Times New Roman" w:cs="Times New Roman"/>
          <w:szCs w:val="24"/>
        </w:rPr>
        <w:t xml:space="preserve"> Ειδικού Δικαστηρίου και</w:t>
      </w:r>
      <w:r w:rsidRPr="00EB6CB2">
        <w:rPr>
          <w:rFonts w:eastAsia="Times New Roman" w:cs="Times New Roman"/>
          <w:szCs w:val="24"/>
        </w:rPr>
        <w:t xml:space="preserve"> η αναθεώρηση της ίδιας αναθεωρητικής διαδικασίας</w:t>
      </w:r>
      <w:r>
        <w:rPr>
          <w:rFonts w:eastAsia="Times New Roman" w:cs="Times New Roman"/>
          <w:szCs w:val="24"/>
        </w:rPr>
        <w:t>,</w:t>
      </w:r>
      <w:r w:rsidRPr="00EB6CB2">
        <w:rPr>
          <w:rFonts w:eastAsia="Times New Roman" w:cs="Times New Roman"/>
          <w:szCs w:val="24"/>
        </w:rPr>
        <w:t xml:space="preserve"> δηλαδή του ίδιου του άρθρου 110</w:t>
      </w:r>
      <w:r>
        <w:rPr>
          <w:rFonts w:eastAsia="Times New Roman" w:cs="Times New Roman"/>
          <w:szCs w:val="24"/>
        </w:rPr>
        <w:t>.</w:t>
      </w:r>
    </w:p>
    <w:p w14:paraId="19C9AA1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Ή</w:t>
      </w:r>
      <w:r w:rsidRPr="00EB6CB2">
        <w:rPr>
          <w:rFonts w:eastAsia="Times New Roman" w:cs="Times New Roman"/>
          <w:szCs w:val="24"/>
        </w:rPr>
        <w:t>ταν</w:t>
      </w:r>
      <w:r>
        <w:rPr>
          <w:rFonts w:eastAsia="Times New Roman" w:cs="Times New Roman"/>
          <w:szCs w:val="24"/>
        </w:rPr>
        <w:t>,</w:t>
      </w:r>
      <w:r w:rsidRPr="00EB6CB2">
        <w:rPr>
          <w:rFonts w:eastAsia="Times New Roman" w:cs="Times New Roman"/>
          <w:szCs w:val="24"/>
        </w:rPr>
        <w:t xml:space="preserve"> </w:t>
      </w:r>
      <w:r>
        <w:rPr>
          <w:rFonts w:eastAsia="Times New Roman" w:cs="Times New Roman"/>
          <w:szCs w:val="24"/>
        </w:rPr>
        <w:t>όμως,</w:t>
      </w:r>
      <w:r w:rsidRPr="00EB6CB2">
        <w:rPr>
          <w:rFonts w:eastAsia="Times New Roman" w:cs="Times New Roman"/>
          <w:szCs w:val="24"/>
        </w:rPr>
        <w:t xml:space="preserve"> κρίσιμες οι προτάσεις της Νέας Δημοκρατίας για το άρθρο 16</w:t>
      </w:r>
      <w:r>
        <w:rPr>
          <w:rFonts w:eastAsia="Times New Roman" w:cs="Times New Roman"/>
          <w:szCs w:val="24"/>
        </w:rPr>
        <w:t>,</w:t>
      </w:r>
      <w:r w:rsidRPr="00EB6CB2">
        <w:rPr>
          <w:rFonts w:eastAsia="Times New Roman" w:cs="Times New Roman"/>
          <w:szCs w:val="24"/>
        </w:rPr>
        <w:t xml:space="preserve"> για την αλλαγή του τρόπου </w:t>
      </w:r>
      <w:r>
        <w:rPr>
          <w:rFonts w:eastAsia="Times New Roman" w:cs="Times New Roman"/>
          <w:szCs w:val="24"/>
        </w:rPr>
        <w:t xml:space="preserve">εκλογής της ηγεσίας της </w:t>
      </w:r>
      <w:r>
        <w:rPr>
          <w:rFonts w:eastAsia="Times New Roman" w:cs="Times New Roman"/>
          <w:szCs w:val="24"/>
        </w:rPr>
        <w:t>δ</w:t>
      </w:r>
      <w:r w:rsidRPr="00EB6CB2">
        <w:rPr>
          <w:rFonts w:eastAsia="Times New Roman" w:cs="Times New Roman"/>
          <w:szCs w:val="24"/>
        </w:rPr>
        <w:t>ικαιοσύνης</w:t>
      </w:r>
      <w:r>
        <w:rPr>
          <w:rFonts w:eastAsia="Times New Roman" w:cs="Times New Roman"/>
          <w:szCs w:val="24"/>
        </w:rPr>
        <w:t>.</w:t>
      </w:r>
      <w:r w:rsidRPr="00EB6CB2">
        <w:rPr>
          <w:rFonts w:eastAsia="Times New Roman" w:cs="Times New Roman"/>
          <w:szCs w:val="24"/>
        </w:rPr>
        <w:t xml:space="preserve"> </w:t>
      </w:r>
      <w:r>
        <w:rPr>
          <w:rFonts w:eastAsia="Times New Roman" w:cs="Times New Roman"/>
          <w:szCs w:val="24"/>
        </w:rPr>
        <w:t>Κ</w:t>
      </w:r>
      <w:r w:rsidRPr="00EB6CB2">
        <w:rPr>
          <w:rFonts w:eastAsia="Times New Roman" w:cs="Times New Roman"/>
          <w:szCs w:val="24"/>
        </w:rPr>
        <w:t>αι είναι κρίμα που αυτές δεν εισάγον</w:t>
      </w:r>
      <w:r w:rsidRPr="00EB6CB2">
        <w:rPr>
          <w:rFonts w:eastAsia="Times New Roman" w:cs="Times New Roman"/>
          <w:szCs w:val="24"/>
        </w:rPr>
        <w:t xml:space="preserve">ται καν στην επόμενη </w:t>
      </w:r>
      <w:r>
        <w:rPr>
          <w:rFonts w:eastAsia="Times New Roman" w:cs="Times New Roman"/>
          <w:szCs w:val="24"/>
        </w:rPr>
        <w:t>Β</w:t>
      </w:r>
      <w:r w:rsidRPr="00EB6CB2">
        <w:rPr>
          <w:rFonts w:eastAsia="Times New Roman" w:cs="Times New Roman"/>
          <w:szCs w:val="24"/>
        </w:rPr>
        <w:t>ουλή</w:t>
      </w:r>
      <w:r>
        <w:rPr>
          <w:rFonts w:eastAsia="Times New Roman" w:cs="Times New Roman"/>
          <w:szCs w:val="24"/>
        </w:rPr>
        <w:t>.</w:t>
      </w:r>
      <w:r w:rsidRPr="00EB6CB2">
        <w:rPr>
          <w:rFonts w:eastAsia="Times New Roman" w:cs="Times New Roman"/>
          <w:szCs w:val="24"/>
        </w:rPr>
        <w:t xml:space="preserve"> </w:t>
      </w:r>
    </w:p>
    <w:p w14:paraId="19C9AA1B" w14:textId="77777777" w:rsidR="005136E3" w:rsidRDefault="0098028A">
      <w:pPr>
        <w:spacing w:after="0" w:line="600" w:lineRule="auto"/>
        <w:ind w:firstLine="720"/>
        <w:jc w:val="both"/>
        <w:rPr>
          <w:rFonts w:eastAsia="Times New Roman" w:cs="Times New Roman"/>
          <w:szCs w:val="24"/>
        </w:rPr>
      </w:pPr>
      <w:r w:rsidRPr="00EB6CB2">
        <w:rPr>
          <w:rFonts w:eastAsia="Times New Roman" w:cs="Times New Roman"/>
          <w:szCs w:val="24"/>
        </w:rPr>
        <w:t>Η ανούσια σύγκρουση ως προς τη δέσμευση της δεύτερης Βουλής από τις κατευθύνσεις της πρώτης και το πέσιμο του ΣΥΡΙΖΑ στην παγίδα τ</w:t>
      </w:r>
      <w:r>
        <w:rPr>
          <w:rFonts w:eastAsia="Times New Roman" w:cs="Times New Roman"/>
          <w:szCs w:val="24"/>
        </w:rPr>
        <w:t>ου</w:t>
      </w:r>
      <w:r w:rsidRPr="00EB6CB2">
        <w:rPr>
          <w:rFonts w:eastAsia="Times New Roman" w:cs="Times New Roman"/>
          <w:szCs w:val="24"/>
        </w:rPr>
        <w:t xml:space="preserve"> </w:t>
      </w:r>
      <w:r>
        <w:rPr>
          <w:rFonts w:eastAsia="Times New Roman" w:cs="Times New Roman"/>
          <w:szCs w:val="24"/>
        </w:rPr>
        <w:t>Σ</w:t>
      </w:r>
      <w:r w:rsidRPr="00EB6CB2">
        <w:rPr>
          <w:rFonts w:eastAsia="Times New Roman" w:cs="Times New Roman"/>
          <w:szCs w:val="24"/>
        </w:rPr>
        <w:t>υντάγματος</w:t>
      </w:r>
      <w:r>
        <w:rPr>
          <w:rFonts w:eastAsia="Times New Roman" w:cs="Times New Roman"/>
          <w:szCs w:val="24"/>
        </w:rPr>
        <w:t>,</w:t>
      </w:r>
      <w:r w:rsidRPr="00EB6CB2">
        <w:rPr>
          <w:rFonts w:eastAsia="Times New Roman" w:cs="Times New Roman"/>
          <w:szCs w:val="24"/>
        </w:rPr>
        <w:t xml:space="preserve"> είνα</w:t>
      </w:r>
      <w:r>
        <w:rPr>
          <w:rFonts w:eastAsia="Times New Roman" w:cs="Times New Roman"/>
          <w:szCs w:val="24"/>
        </w:rPr>
        <w:t xml:space="preserve">ι το άμεσο πολιτικό αποτέλεσμα αυτής της αναθεωρητικής </w:t>
      </w:r>
      <w:r w:rsidRPr="00EB6CB2">
        <w:rPr>
          <w:rFonts w:eastAsia="Times New Roman" w:cs="Times New Roman"/>
          <w:szCs w:val="24"/>
        </w:rPr>
        <w:t>διαδικασίας</w:t>
      </w:r>
      <w:r>
        <w:rPr>
          <w:rFonts w:eastAsia="Times New Roman" w:cs="Times New Roman"/>
          <w:szCs w:val="24"/>
        </w:rPr>
        <w:t>.</w:t>
      </w:r>
      <w:r w:rsidRPr="00EB6CB2">
        <w:rPr>
          <w:rFonts w:eastAsia="Times New Roman" w:cs="Times New Roman"/>
          <w:szCs w:val="24"/>
        </w:rPr>
        <w:t xml:space="preserve"> Αποδείχθη</w:t>
      </w:r>
      <w:r w:rsidRPr="00EB6CB2">
        <w:rPr>
          <w:rFonts w:eastAsia="Times New Roman" w:cs="Times New Roman"/>
          <w:szCs w:val="24"/>
        </w:rPr>
        <w:t>κε ότι το μόνο που έχει σημασία είναι ο αριθμός των ψήφων</w:t>
      </w:r>
      <w:r>
        <w:rPr>
          <w:rFonts w:eastAsia="Times New Roman" w:cs="Times New Roman"/>
          <w:szCs w:val="24"/>
        </w:rPr>
        <w:t>, με τον οποίο διαπιστώνεται η</w:t>
      </w:r>
      <w:r w:rsidRPr="00EB6CB2">
        <w:rPr>
          <w:rFonts w:eastAsia="Times New Roman" w:cs="Times New Roman"/>
          <w:szCs w:val="24"/>
        </w:rPr>
        <w:t xml:space="preserve"> ανάγκη αναθεώρησης</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ογδόντα </w:t>
      </w:r>
      <w:r w:rsidRPr="00EB6CB2">
        <w:rPr>
          <w:rFonts w:eastAsia="Times New Roman" w:cs="Times New Roman"/>
          <w:szCs w:val="24"/>
        </w:rPr>
        <w:t>και πάνω</w:t>
      </w:r>
      <w:r>
        <w:rPr>
          <w:rFonts w:eastAsia="Times New Roman" w:cs="Times New Roman"/>
          <w:szCs w:val="24"/>
        </w:rPr>
        <w:t>,</w:t>
      </w:r>
      <w:r w:rsidRPr="00EB6CB2">
        <w:rPr>
          <w:rFonts w:eastAsia="Times New Roman" w:cs="Times New Roman"/>
          <w:szCs w:val="24"/>
        </w:rPr>
        <w:t xml:space="preserve"> </w:t>
      </w:r>
      <w:r>
        <w:rPr>
          <w:rFonts w:eastAsia="Times New Roman" w:cs="Times New Roman"/>
          <w:szCs w:val="24"/>
        </w:rPr>
        <w:t>ο</w:t>
      </w:r>
      <w:r w:rsidRPr="00EB6CB2">
        <w:rPr>
          <w:rFonts w:eastAsia="Times New Roman" w:cs="Times New Roman"/>
          <w:szCs w:val="24"/>
        </w:rPr>
        <w:t xml:space="preserve">πότε είναι ελεύθερη η απλή πλειοψηφία της </w:t>
      </w:r>
      <w:r w:rsidRPr="00EB6CB2">
        <w:rPr>
          <w:rFonts w:eastAsia="Times New Roman" w:cs="Times New Roman"/>
          <w:szCs w:val="24"/>
        </w:rPr>
        <w:lastRenderedPageBreak/>
        <w:t>επόμενης Βουλής</w:t>
      </w:r>
      <w:r>
        <w:rPr>
          <w:rFonts w:eastAsia="Times New Roman" w:cs="Times New Roman"/>
          <w:szCs w:val="24"/>
        </w:rPr>
        <w:t>,</w:t>
      </w:r>
      <w:r w:rsidRPr="00EB6CB2">
        <w:rPr>
          <w:rFonts w:eastAsia="Times New Roman" w:cs="Times New Roman"/>
          <w:szCs w:val="24"/>
        </w:rPr>
        <w:t xml:space="preserve"> </w:t>
      </w:r>
      <w:r>
        <w:rPr>
          <w:rFonts w:eastAsia="Times New Roman" w:cs="Times New Roman"/>
          <w:szCs w:val="24"/>
        </w:rPr>
        <w:t>ή</w:t>
      </w:r>
      <w:r w:rsidRPr="00EB6CB2">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πενήντα </w:t>
      </w:r>
      <w:r>
        <w:rPr>
          <w:rFonts w:eastAsia="Times New Roman" w:cs="Times New Roman"/>
          <w:szCs w:val="24"/>
        </w:rPr>
        <w:t>μία</w:t>
      </w:r>
      <w:r w:rsidRPr="00EB6CB2">
        <w:rPr>
          <w:rFonts w:eastAsia="Times New Roman" w:cs="Times New Roman"/>
          <w:szCs w:val="24"/>
        </w:rPr>
        <w:t xml:space="preserve"> έως</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εβδομήντα εννέα,</w:t>
      </w:r>
      <w:r w:rsidRPr="00EB6CB2">
        <w:rPr>
          <w:rFonts w:eastAsia="Times New Roman" w:cs="Times New Roman"/>
          <w:szCs w:val="24"/>
        </w:rPr>
        <w:t xml:space="preserve"> που είναι το κρίσιμο όριο</w:t>
      </w:r>
      <w:r>
        <w:rPr>
          <w:rFonts w:eastAsia="Times New Roman" w:cs="Times New Roman"/>
          <w:szCs w:val="24"/>
        </w:rPr>
        <w:t>.</w:t>
      </w:r>
      <w:r w:rsidRPr="00EB6CB2">
        <w:rPr>
          <w:rFonts w:eastAsia="Times New Roman" w:cs="Times New Roman"/>
          <w:szCs w:val="24"/>
        </w:rPr>
        <w:t xml:space="preserve"> </w:t>
      </w:r>
    </w:p>
    <w:p w14:paraId="19C9AA1C" w14:textId="77777777" w:rsidR="005136E3" w:rsidRDefault="0098028A">
      <w:pPr>
        <w:spacing w:after="0" w:line="600" w:lineRule="auto"/>
        <w:ind w:firstLine="720"/>
        <w:jc w:val="both"/>
        <w:rPr>
          <w:rFonts w:eastAsia="Times New Roman" w:cs="Times New Roman"/>
          <w:szCs w:val="24"/>
        </w:rPr>
      </w:pPr>
      <w:r w:rsidRPr="00EB6CB2">
        <w:rPr>
          <w:rFonts w:eastAsia="Times New Roman" w:cs="Times New Roman"/>
          <w:szCs w:val="24"/>
        </w:rPr>
        <w:t>Δεν μπορεί να αγνοηθεί η βούληση του εκλογικού σώματος</w:t>
      </w:r>
      <w:r>
        <w:rPr>
          <w:rFonts w:eastAsia="Times New Roman" w:cs="Times New Roman"/>
          <w:szCs w:val="24"/>
        </w:rPr>
        <w:t>,</w:t>
      </w:r>
      <w:r w:rsidRPr="00EB6CB2">
        <w:rPr>
          <w:rFonts w:eastAsia="Times New Roman" w:cs="Times New Roman"/>
          <w:szCs w:val="24"/>
        </w:rPr>
        <w:t xml:space="preserve"> που εκφράζεται στις εκ</w:t>
      </w:r>
      <w:r>
        <w:rPr>
          <w:rFonts w:eastAsia="Times New Roman" w:cs="Times New Roman"/>
          <w:szCs w:val="24"/>
        </w:rPr>
        <w:t>λογές που παρεμβάλλονται και γι’</w:t>
      </w:r>
      <w:r w:rsidRPr="00EB6CB2">
        <w:rPr>
          <w:rFonts w:eastAsia="Times New Roman" w:cs="Times New Roman"/>
          <w:szCs w:val="24"/>
        </w:rPr>
        <w:t xml:space="preserve"> αυτό είναι ισχυρή </w:t>
      </w:r>
      <w:r>
        <w:rPr>
          <w:rFonts w:eastAsia="Times New Roman" w:cs="Times New Roman"/>
          <w:szCs w:val="24"/>
        </w:rPr>
        <w:t>και</w:t>
      </w:r>
      <w:r w:rsidRPr="00EB6CB2">
        <w:rPr>
          <w:rFonts w:eastAsia="Times New Roman" w:cs="Times New Roman"/>
          <w:szCs w:val="24"/>
        </w:rPr>
        <w:t xml:space="preserve"> κυρίαρχη η δεύτερη Βουλή</w:t>
      </w:r>
      <w:r>
        <w:rPr>
          <w:rFonts w:eastAsia="Times New Roman" w:cs="Times New Roman"/>
          <w:szCs w:val="24"/>
        </w:rPr>
        <w:t>, η α</w:t>
      </w:r>
      <w:r w:rsidRPr="00EB6CB2">
        <w:rPr>
          <w:rFonts w:eastAsia="Times New Roman" w:cs="Times New Roman"/>
          <w:szCs w:val="24"/>
        </w:rPr>
        <w:t>ναθεωρητική</w:t>
      </w:r>
      <w:r>
        <w:rPr>
          <w:rFonts w:eastAsia="Times New Roman" w:cs="Times New Roman"/>
          <w:szCs w:val="24"/>
        </w:rPr>
        <w:t>. Δ</w:t>
      </w:r>
      <w:r w:rsidRPr="00EB6CB2">
        <w:rPr>
          <w:rFonts w:eastAsia="Times New Roman" w:cs="Times New Roman"/>
          <w:szCs w:val="24"/>
        </w:rPr>
        <w:t>εν μπορεί η απλή πλειοψηφία της πρώτης Βουλής να δε</w:t>
      </w:r>
      <w:r w:rsidRPr="00EB6CB2">
        <w:rPr>
          <w:rFonts w:eastAsia="Times New Roman" w:cs="Times New Roman"/>
          <w:szCs w:val="24"/>
        </w:rPr>
        <w:t>σμεύσει</w:t>
      </w:r>
      <w:r>
        <w:rPr>
          <w:rFonts w:eastAsia="Times New Roman" w:cs="Times New Roman"/>
          <w:szCs w:val="24"/>
        </w:rPr>
        <w:t>,</w:t>
      </w:r>
      <w:r w:rsidRPr="00EB6CB2">
        <w:rPr>
          <w:rFonts w:eastAsia="Times New Roman" w:cs="Times New Roman"/>
          <w:szCs w:val="24"/>
        </w:rPr>
        <w:t xml:space="preserve"> ως προς το περιεχόμενο της αναθεώρησης</w:t>
      </w:r>
      <w:r>
        <w:rPr>
          <w:rFonts w:eastAsia="Times New Roman" w:cs="Times New Roman"/>
          <w:szCs w:val="24"/>
        </w:rPr>
        <w:t>,</w:t>
      </w:r>
      <w:r w:rsidRPr="00EB6CB2">
        <w:rPr>
          <w:rFonts w:eastAsia="Times New Roman" w:cs="Times New Roman"/>
          <w:szCs w:val="24"/>
        </w:rPr>
        <w:t xml:space="preserve"> την αυξημένη πλειοψηφία της δεύτερης Βουλής</w:t>
      </w:r>
      <w:r>
        <w:rPr>
          <w:rFonts w:eastAsia="Times New Roman" w:cs="Times New Roman"/>
          <w:szCs w:val="24"/>
        </w:rPr>
        <w:t>,</w:t>
      </w:r>
      <w:r w:rsidRPr="00EB6CB2">
        <w:rPr>
          <w:rFonts w:eastAsia="Times New Roman" w:cs="Times New Roman"/>
          <w:szCs w:val="24"/>
        </w:rPr>
        <w:t xml:space="preserve"> που έχει και </w:t>
      </w:r>
      <w:r>
        <w:rPr>
          <w:rFonts w:eastAsia="Times New Roman" w:cs="Times New Roman"/>
          <w:szCs w:val="24"/>
        </w:rPr>
        <w:t>νωπή νομιμοποίηση από τον ε</w:t>
      </w:r>
      <w:r w:rsidRPr="00EB6CB2">
        <w:rPr>
          <w:rFonts w:eastAsia="Times New Roman" w:cs="Times New Roman"/>
          <w:szCs w:val="24"/>
        </w:rPr>
        <w:t>λληνικό λαό και</w:t>
      </w:r>
      <w:r>
        <w:rPr>
          <w:rFonts w:eastAsia="Times New Roman" w:cs="Times New Roman"/>
          <w:szCs w:val="24"/>
        </w:rPr>
        <w:t>,</w:t>
      </w:r>
      <w:r w:rsidRPr="00EB6CB2">
        <w:rPr>
          <w:rFonts w:eastAsia="Times New Roman" w:cs="Times New Roman"/>
          <w:szCs w:val="24"/>
        </w:rPr>
        <w:t xml:space="preserve"> </w:t>
      </w:r>
      <w:r>
        <w:rPr>
          <w:rFonts w:eastAsia="Times New Roman" w:cs="Times New Roman"/>
          <w:szCs w:val="24"/>
        </w:rPr>
        <w:t xml:space="preserve">βεβαίως, έχει και </w:t>
      </w:r>
      <w:r w:rsidRPr="00EB6CB2">
        <w:rPr>
          <w:rFonts w:eastAsia="Times New Roman" w:cs="Times New Roman"/>
          <w:szCs w:val="24"/>
        </w:rPr>
        <w:t>σαφή εντολή</w:t>
      </w:r>
      <w:r>
        <w:rPr>
          <w:rFonts w:eastAsia="Times New Roman" w:cs="Times New Roman"/>
          <w:szCs w:val="24"/>
        </w:rPr>
        <w:t>,</w:t>
      </w:r>
      <w:r w:rsidRPr="00EB6CB2">
        <w:rPr>
          <w:rFonts w:eastAsia="Times New Roman" w:cs="Times New Roman"/>
          <w:szCs w:val="24"/>
        </w:rPr>
        <w:t xml:space="preserve"> την οποία έλαβε</w:t>
      </w:r>
      <w:r>
        <w:rPr>
          <w:rFonts w:eastAsia="Times New Roman" w:cs="Times New Roman"/>
          <w:szCs w:val="24"/>
        </w:rPr>
        <w:t>,</w:t>
      </w:r>
      <w:r w:rsidRPr="00EB6CB2">
        <w:rPr>
          <w:rFonts w:eastAsia="Times New Roman" w:cs="Times New Roman"/>
          <w:szCs w:val="24"/>
        </w:rPr>
        <w:t xml:space="preserve"> επί των κατευθύνσεων που έθεσε υπ</w:t>
      </w:r>
      <w:r>
        <w:rPr>
          <w:rFonts w:eastAsia="Times New Roman" w:cs="Times New Roman"/>
          <w:szCs w:val="24"/>
        </w:rPr>
        <w:t xml:space="preserve">’ </w:t>
      </w:r>
      <w:proofErr w:type="spellStart"/>
      <w:r w:rsidRPr="00EB6CB2">
        <w:rPr>
          <w:rFonts w:eastAsia="Times New Roman" w:cs="Times New Roman"/>
          <w:szCs w:val="24"/>
        </w:rPr>
        <w:t>όψ</w:t>
      </w:r>
      <w:r>
        <w:rPr>
          <w:rFonts w:eastAsia="Times New Roman" w:cs="Times New Roman"/>
          <w:szCs w:val="24"/>
        </w:rPr>
        <w:t>ιν</w:t>
      </w:r>
      <w:proofErr w:type="spellEnd"/>
      <w:r w:rsidRPr="00EB6CB2">
        <w:rPr>
          <w:rFonts w:eastAsia="Times New Roman" w:cs="Times New Roman"/>
          <w:szCs w:val="24"/>
        </w:rPr>
        <w:t xml:space="preserve"> του ελληνικού λαο</w:t>
      </w:r>
      <w:r w:rsidRPr="00EB6CB2">
        <w:rPr>
          <w:rFonts w:eastAsia="Times New Roman" w:cs="Times New Roman"/>
          <w:szCs w:val="24"/>
        </w:rPr>
        <w:t>ύ</w:t>
      </w:r>
      <w:r>
        <w:rPr>
          <w:rFonts w:eastAsia="Times New Roman" w:cs="Times New Roman"/>
          <w:szCs w:val="24"/>
        </w:rPr>
        <w:t>.</w:t>
      </w:r>
    </w:p>
    <w:p w14:paraId="19C9AA1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w:t>
      </w:r>
      <w:r w:rsidRPr="00EB6CB2">
        <w:rPr>
          <w:rFonts w:eastAsia="Times New Roman" w:cs="Times New Roman"/>
          <w:szCs w:val="24"/>
        </w:rPr>
        <w:t>αι κάτι ακόμη</w:t>
      </w:r>
      <w:r>
        <w:rPr>
          <w:rFonts w:eastAsia="Times New Roman" w:cs="Times New Roman"/>
          <w:szCs w:val="24"/>
        </w:rPr>
        <w:t>: Κ</w:t>
      </w:r>
      <w:r w:rsidRPr="00EB6CB2">
        <w:rPr>
          <w:rFonts w:eastAsia="Times New Roman" w:cs="Times New Roman"/>
          <w:szCs w:val="24"/>
        </w:rPr>
        <w:t>αι η αυξημένη πλειοψηφία της πρώτης Βουλής ως προς την ανάγκη αναθεώρησης</w:t>
      </w:r>
      <w:r>
        <w:rPr>
          <w:rFonts w:eastAsia="Times New Roman" w:cs="Times New Roman"/>
          <w:szCs w:val="24"/>
        </w:rPr>
        <w:t>,</w:t>
      </w:r>
      <w:r w:rsidRPr="00EB6CB2">
        <w:rPr>
          <w:rFonts w:eastAsia="Times New Roman" w:cs="Times New Roman"/>
          <w:szCs w:val="24"/>
        </w:rPr>
        <w:t xml:space="preserve"> δεν μπορεί να αποκρύψει </w:t>
      </w:r>
      <w:r>
        <w:rPr>
          <w:rFonts w:eastAsia="Times New Roman" w:cs="Times New Roman"/>
          <w:szCs w:val="24"/>
        </w:rPr>
        <w:t xml:space="preserve">τις εσωτερικές </w:t>
      </w:r>
      <w:r w:rsidRPr="00EB6CB2">
        <w:rPr>
          <w:rFonts w:eastAsia="Times New Roman" w:cs="Times New Roman"/>
          <w:szCs w:val="24"/>
        </w:rPr>
        <w:t>αντιθέσεις που υπάρχουν μεταξύ των κομμάτων που ψήφισαν για να συγκροτηθεί η αυξημένη αυτή πλειοψηφία</w:t>
      </w:r>
      <w:r>
        <w:rPr>
          <w:rFonts w:eastAsia="Times New Roman" w:cs="Times New Roman"/>
          <w:szCs w:val="24"/>
        </w:rPr>
        <w:t>.</w:t>
      </w:r>
      <w:r w:rsidRPr="00EB6CB2">
        <w:rPr>
          <w:rFonts w:eastAsia="Times New Roman" w:cs="Times New Roman"/>
          <w:szCs w:val="24"/>
        </w:rPr>
        <w:t xml:space="preserve"> </w:t>
      </w:r>
      <w:r>
        <w:rPr>
          <w:rFonts w:eastAsia="Times New Roman" w:cs="Times New Roman"/>
          <w:szCs w:val="24"/>
        </w:rPr>
        <w:t>Κ</w:t>
      </w:r>
      <w:r w:rsidRPr="00EB6CB2">
        <w:rPr>
          <w:rFonts w:eastAsia="Times New Roman" w:cs="Times New Roman"/>
          <w:szCs w:val="24"/>
        </w:rPr>
        <w:t xml:space="preserve">αι αυτές οι </w:t>
      </w:r>
      <w:r>
        <w:rPr>
          <w:rFonts w:eastAsia="Times New Roman" w:cs="Times New Roman"/>
          <w:szCs w:val="24"/>
        </w:rPr>
        <w:t>α</w:t>
      </w:r>
      <w:r w:rsidRPr="00EB6CB2">
        <w:rPr>
          <w:rFonts w:eastAsia="Times New Roman" w:cs="Times New Roman"/>
          <w:szCs w:val="24"/>
        </w:rPr>
        <w:t>ντιθέ</w:t>
      </w:r>
      <w:r w:rsidRPr="00EB6CB2">
        <w:rPr>
          <w:rFonts w:eastAsia="Times New Roman" w:cs="Times New Roman"/>
          <w:szCs w:val="24"/>
        </w:rPr>
        <w:t xml:space="preserve">σεις </w:t>
      </w:r>
      <w:r>
        <w:rPr>
          <w:rFonts w:eastAsia="Times New Roman" w:cs="Times New Roman"/>
          <w:szCs w:val="24"/>
        </w:rPr>
        <w:t>τίθενται</w:t>
      </w:r>
      <w:r w:rsidRPr="00EB6CB2">
        <w:rPr>
          <w:rFonts w:eastAsia="Times New Roman" w:cs="Times New Roman"/>
          <w:szCs w:val="24"/>
        </w:rPr>
        <w:t xml:space="preserve"> υπ</w:t>
      </w:r>
      <w:r>
        <w:rPr>
          <w:rFonts w:eastAsia="Times New Roman" w:cs="Times New Roman"/>
          <w:szCs w:val="24"/>
        </w:rPr>
        <w:t xml:space="preserve">’ </w:t>
      </w:r>
      <w:proofErr w:type="spellStart"/>
      <w:r w:rsidRPr="00EB6CB2">
        <w:rPr>
          <w:rFonts w:eastAsia="Times New Roman" w:cs="Times New Roman"/>
          <w:szCs w:val="24"/>
        </w:rPr>
        <w:t>όψιν</w:t>
      </w:r>
      <w:proofErr w:type="spellEnd"/>
      <w:r w:rsidRPr="00EB6CB2">
        <w:rPr>
          <w:rFonts w:eastAsia="Times New Roman" w:cs="Times New Roman"/>
          <w:szCs w:val="24"/>
        </w:rPr>
        <w:t xml:space="preserve"> του εκλογικού σώματος για να επιλυθεί η διαφορά</w:t>
      </w:r>
      <w:r>
        <w:rPr>
          <w:rFonts w:eastAsia="Times New Roman" w:cs="Times New Roman"/>
          <w:szCs w:val="24"/>
        </w:rPr>
        <w:t xml:space="preserve">. Άρα </w:t>
      </w:r>
      <w:r w:rsidRPr="00EB6CB2">
        <w:rPr>
          <w:rFonts w:eastAsia="Times New Roman" w:cs="Times New Roman"/>
          <w:szCs w:val="24"/>
        </w:rPr>
        <w:t xml:space="preserve">δεν υπάρχει κανένα </w:t>
      </w:r>
      <w:r w:rsidRPr="00EB6CB2">
        <w:rPr>
          <w:rFonts w:eastAsia="Times New Roman" w:cs="Times New Roman"/>
          <w:szCs w:val="24"/>
        </w:rPr>
        <w:lastRenderedPageBreak/>
        <w:t>απολύτως ζήτημα</w:t>
      </w:r>
      <w:r>
        <w:rPr>
          <w:rFonts w:eastAsia="Times New Roman" w:cs="Times New Roman"/>
          <w:szCs w:val="24"/>
        </w:rPr>
        <w:t>. Κάποιοι που ψηφίζουν α</w:t>
      </w:r>
      <w:r w:rsidRPr="00EB6CB2">
        <w:rPr>
          <w:rFonts w:eastAsia="Times New Roman" w:cs="Times New Roman"/>
          <w:szCs w:val="24"/>
        </w:rPr>
        <w:t>πό κοινού μία διάταξη με διαφορετική αντίληψη</w:t>
      </w:r>
      <w:r>
        <w:rPr>
          <w:rFonts w:eastAsia="Times New Roman" w:cs="Times New Roman"/>
          <w:szCs w:val="24"/>
        </w:rPr>
        <w:t>, θέτουν υπό την κρίση του εκλογικού σώματος τη</w:t>
      </w:r>
      <w:r w:rsidRPr="00EB6CB2">
        <w:rPr>
          <w:rFonts w:eastAsia="Times New Roman" w:cs="Times New Roman"/>
          <w:szCs w:val="24"/>
        </w:rPr>
        <w:t xml:space="preserve"> διαφορά των αντιλήψεων </w:t>
      </w:r>
      <w:r>
        <w:rPr>
          <w:rFonts w:eastAsia="Times New Roman" w:cs="Times New Roman"/>
          <w:szCs w:val="24"/>
        </w:rPr>
        <w:t xml:space="preserve">τους. </w:t>
      </w:r>
    </w:p>
    <w:p w14:paraId="19C9AA1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Ούτως ή άλλως, όμως, αυτά που λέω ξεπεράστηκαν από την ίδια τη</w:t>
      </w:r>
      <w:r w:rsidRPr="00EB6CB2">
        <w:rPr>
          <w:rFonts w:eastAsia="Times New Roman" w:cs="Times New Roman"/>
          <w:szCs w:val="24"/>
        </w:rPr>
        <w:t xml:space="preserve"> διαδικασία και τις αποφάσεις που έλαβε </w:t>
      </w:r>
      <w:r>
        <w:rPr>
          <w:rFonts w:eastAsia="Times New Roman" w:cs="Times New Roman"/>
          <w:szCs w:val="24"/>
        </w:rPr>
        <w:t>η Βουλή με την ψήφο ή τη μη ψήφο</w:t>
      </w:r>
      <w:r w:rsidRPr="00EB6CB2">
        <w:rPr>
          <w:rFonts w:eastAsia="Times New Roman" w:cs="Times New Roman"/>
          <w:szCs w:val="24"/>
        </w:rPr>
        <w:t xml:space="preserve"> του ΣΥΡΙΖΑ</w:t>
      </w:r>
      <w:r>
        <w:rPr>
          <w:rFonts w:eastAsia="Times New Roman" w:cs="Times New Roman"/>
          <w:szCs w:val="24"/>
        </w:rPr>
        <w:t>. Διότι, στη δέσμη των διατάξεων περί Π</w:t>
      </w:r>
      <w:r w:rsidRPr="00EB6CB2">
        <w:rPr>
          <w:rFonts w:eastAsia="Times New Roman" w:cs="Times New Roman"/>
          <w:szCs w:val="24"/>
        </w:rPr>
        <w:t xml:space="preserve">ροέδρου της </w:t>
      </w:r>
      <w:r>
        <w:rPr>
          <w:rFonts w:eastAsia="Times New Roman" w:cs="Times New Roman"/>
          <w:szCs w:val="24"/>
        </w:rPr>
        <w:t>Δ</w:t>
      </w:r>
      <w:r w:rsidRPr="00EB6CB2">
        <w:rPr>
          <w:rFonts w:eastAsia="Times New Roman" w:cs="Times New Roman"/>
          <w:szCs w:val="24"/>
        </w:rPr>
        <w:t>ημοκρατίας</w:t>
      </w:r>
      <w:r>
        <w:rPr>
          <w:rFonts w:eastAsia="Times New Roman" w:cs="Times New Roman"/>
          <w:szCs w:val="24"/>
        </w:rPr>
        <w:t>,</w:t>
      </w:r>
      <w:r w:rsidRPr="00EB6CB2">
        <w:rPr>
          <w:rFonts w:eastAsia="Times New Roman" w:cs="Times New Roman"/>
          <w:szCs w:val="24"/>
        </w:rPr>
        <w:t xml:space="preserve"> από τις διατάξεις που τέθηκαν υπό συζήτηση με </w:t>
      </w:r>
      <w:r w:rsidRPr="00EB6CB2">
        <w:rPr>
          <w:rFonts w:eastAsia="Times New Roman" w:cs="Times New Roman"/>
          <w:szCs w:val="24"/>
        </w:rPr>
        <w:t>πρόταση του ΣΥΡΙΖΑ</w:t>
      </w:r>
      <w:r>
        <w:rPr>
          <w:rFonts w:eastAsia="Times New Roman" w:cs="Times New Roman"/>
          <w:szCs w:val="24"/>
        </w:rPr>
        <w:t>,</w:t>
      </w:r>
      <w:r w:rsidRPr="00EB6CB2">
        <w:rPr>
          <w:rFonts w:eastAsia="Times New Roman" w:cs="Times New Roman"/>
          <w:szCs w:val="24"/>
        </w:rPr>
        <w:t xml:space="preserve"> τελικά </w:t>
      </w:r>
      <w:r>
        <w:rPr>
          <w:rFonts w:eastAsia="Times New Roman" w:cs="Times New Roman"/>
          <w:szCs w:val="24"/>
        </w:rPr>
        <w:t>οδεύουν</w:t>
      </w:r>
      <w:r w:rsidRPr="00EB6CB2">
        <w:rPr>
          <w:rFonts w:eastAsia="Times New Roman" w:cs="Times New Roman"/>
          <w:szCs w:val="24"/>
        </w:rPr>
        <w:t xml:space="preserve"> στην επόμενη Βουλή</w:t>
      </w:r>
      <w:r>
        <w:rPr>
          <w:rFonts w:eastAsia="Times New Roman" w:cs="Times New Roman"/>
          <w:szCs w:val="24"/>
        </w:rPr>
        <w:t xml:space="preserve"> -</w:t>
      </w:r>
      <w:r w:rsidRPr="00EB6CB2">
        <w:rPr>
          <w:rFonts w:eastAsia="Times New Roman" w:cs="Times New Roman"/>
          <w:szCs w:val="24"/>
        </w:rPr>
        <w:t xml:space="preserve">εάν </w:t>
      </w:r>
      <w:r>
        <w:rPr>
          <w:rFonts w:eastAsia="Times New Roman" w:cs="Times New Roman"/>
          <w:szCs w:val="24"/>
        </w:rPr>
        <w:t xml:space="preserve">οδεύσουν- μόνο δύο. Το άρθρο 32 </w:t>
      </w:r>
      <w:r w:rsidRPr="00EB6CB2">
        <w:rPr>
          <w:rFonts w:eastAsia="Times New Roman" w:cs="Times New Roman"/>
          <w:szCs w:val="24"/>
        </w:rPr>
        <w:t>παράγραφοι 4 και 5</w:t>
      </w:r>
      <w:r>
        <w:rPr>
          <w:rFonts w:eastAsia="Times New Roman" w:cs="Times New Roman"/>
          <w:szCs w:val="24"/>
        </w:rPr>
        <w:t>, δ</w:t>
      </w:r>
      <w:r w:rsidRPr="00EB6CB2">
        <w:rPr>
          <w:rFonts w:eastAsia="Times New Roman" w:cs="Times New Roman"/>
          <w:szCs w:val="24"/>
        </w:rPr>
        <w:t>ηλαδή η απειλή διάλυσης της Βουλής</w:t>
      </w:r>
      <w:r>
        <w:rPr>
          <w:rFonts w:eastAsia="Times New Roman" w:cs="Times New Roman"/>
          <w:szCs w:val="24"/>
        </w:rPr>
        <w:t xml:space="preserve">. </w:t>
      </w:r>
    </w:p>
    <w:p w14:paraId="19C9AA1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w:t>
      </w:r>
      <w:r w:rsidRPr="00EB6CB2">
        <w:rPr>
          <w:rFonts w:eastAsia="Times New Roman" w:cs="Times New Roman"/>
          <w:szCs w:val="24"/>
        </w:rPr>
        <w:t>πορρίφθηκε</w:t>
      </w:r>
      <w:r>
        <w:rPr>
          <w:rFonts w:eastAsia="Times New Roman" w:cs="Times New Roman"/>
          <w:szCs w:val="24"/>
        </w:rPr>
        <w:t>, όμως,</w:t>
      </w:r>
      <w:r w:rsidRPr="00EB6CB2">
        <w:rPr>
          <w:rFonts w:eastAsia="Times New Roman" w:cs="Times New Roman"/>
          <w:szCs w:val="24"/>
        </w:rPr>
        <w:t xml:space="preserve"> </w:t>
      </w:r>
      <w:r>
        <w:rPr>
          <w:rFonts w:eastAsia="Times New Roman" w:cs="Times New Roman"/>
          <w:szCs w:val="24"/>
        </w:rPr>
        <w:t>τ</w:t>
      </w:r>
      <w:r w:rsidRPr="00EB6CB2">
        <w:rPr>
          <w:rFonts w:eastAsia="Times New Roman" w:cs="Times New Roman"/>
          <w:szCs w:val="24"/>
        </w:rPr>
        <w:t xml:space="preserve">ελικά </w:t>
      </w:r>
      <w:r>
        <w:rPr>
          <w:rFonts w:eastAsia="Times New Roman" w:cs="Times New Roman"/>
          <w:szCs w:val="24"/>
        </w:rPr>
        <w:t xml:space="preserve">η </w:t>
      </w:r>
      <w:proofErr w:type="spellStart"/>
      <w:r>
        <w:rPr>
          <w:rFonts w:eastAsia="Times New Roman" w:cs="Times New Roman"/>
          <w:szCs w:val="24"/>
        </w:rPr>
        <w:t>προταθείσα</w:t>
      </w:r>
      <w:proofErr w:type="spellEnd"/>
      <w:r w:rsidRPr="00EB6CB2">
        <w:rPr>
          <w:rFonts w:eastAsia="Times New Roman" w:cs="Times New Roman"/>
          <w:szCs w:val="24"/>
        </w:rPr>
        <w:t xml:space="preserve"> από τον ΣΥΡΙΖΑ αναθεώ</w:t>
      </w:r>
      <w:r>
        <w:rPr>
          <w:rFonts w:eastAsia="Times New Roman" w:cs="Times New Roman"/>
          <w:szCs w:val="24"/>
        </w:rPr>
        <w:t xml:space="preserve">ρηση του άρθρου 30 παράγραφος 1. Άρα </w:t>
      </w:r>
      <w:r w:rsidRPr="00EB6CB2">
        <w:rPr>
          <w:rFonts w:eastAsia="Times New Roman" w:cs="Times New Roman"/>
          <w:szCs w:val="24"/>
        </w:rPr>
        <w:t>επιβάλλεται η εκλογή από τη Βουλή</w:t>
      </w:r>
      <w:r>
        <w:rPr>
          <w:rFonts w:eastAsia="Times New Roman" w:cs="Times New Roman"/>
          <w:szCs w:val="24"/>
        </w:rPr>
        <w:t xml:space="preserve"> και άρα δεν υπάρχει καμμία αντιδικία ως</w:t>
      </w:r>
      <w:r w:rsidRPr="00EB6CB2">
        <w:rPr>
          <w:rFonts w:eastAsia="Times New Roman" w:cs="Times New Roman"/>
          <w:szCs w:val="24"/>
        </w:rPr>
        <w:t xml:space="preserve"> προς την κατεύθυνση</w:t>
      </w:r>
      <w:r>
        <w:rPr>
          <w:rFonts w:eastAsia="Times New Roman" w:cs="Times New Roman"/>
          <w:szCs w:val="24"/>
        </w:rPr>
        <w:t>. Δ</w:t>
      </w:r>
      <w:r w:rsidRPr="00EB6CB2">
        <w:rPr>
          <w:rFonts w:eastAsia="Times New Roman" w:cs="Times New Roman"/>
          <w:szCs w:val="24"/>
        </w:rPr>
        <w:t>ιότι η απόρριψη της αναθεώρησης του άρθρου 30</w:t>
      </w:r>
      <w:r>
        <w:rPr>
          <w:rFonts w:eastAsia="Times New Roman" w:cs="Times New Roman"/>
          <w:szCs w:val="24"/>
        </w:rPr>
        <w:t>, με τη</w:t>
      </w:r>
      <w:r w:rsidRPr="00EB6CB2">
        <w:rPr>
          <w:rFonts w:eastAsia="Times New Roman" w:cs="Times New Roman"/>
          <w:szCs w:val="24"/>
        </w:rPr>
        <w:t xml:space="preserve"> δική σας καταψήφιση της δικής σας </w:t>
      </w:r>
      <w:r>
        <w:rPr>
          <w:rFonts w:eastAsia="Times New Roman" w:cs="Times New Roman"/>
          <w:szCs w:val="24"/>
        </w:rPr>
        <w:t>πρότασης, επιλύει</w:t>
      </w:r>
      <w:r w:rsidRPr="00EB6CB2">
        <w:rPr>
          <w:rFonts w:eastAsia="Times New Roman" w:cs="Times New Roman"/>
          <w:szCs w:val="24"/>
        </w:rPr>
        <w:t xml:space="preserve"> το ζήτημα της κατεύθυνσης</w:t>
      </w:r>
      <w:r>
        <w:rPr>
          <w:rFonts w:eastAsia="Times New Roman" w:cs="Times New Roman"/>
          <w:szCs w:val="24"/>
        </w:rPr>
        <w:t>. Η εκλογή</w:t>
      </w:r>
      <w:r w:rsidRPr="00EB6CB2">
        <w:rPr>
          <w:rFonts w:eastAsia="Times New Roman" w:cs="Times New Roman"/>
          <w:szCs w:val="24"/>
        </w:rPr>
        <w:t xml:space="preserve"> θα γίνεται από τη Β</w:t>
      </w:r>
      <w:r w:rsidRPr="00EB6CB2">
        <w:rPr>
          <w:rFonts w:eastAsia="Times New Roman" w:cs="Times New Roman"/>
          <w:szCs w:val="24"/>
        </w:rPr>
        <w:t>ουλή</w:t>
      </w:r>
      <w:r>
        <w:rPr>
          <w:rFonts w:eastAsia="Times New Roman" w:cs="Times New Roman"/>
          <w:szCs w:val="24"/>
        </w:rPr>
        <w:t>. Τ</w:t>
      </w:r>
      <w:r w:rsidRPr="00EB6CB2">
        <w:rPr>
          <w:rFonts w:eastAsia="Times New Roman" w:cs="Times New Roman"/>
          <w:szCs w:val="24"/>
        </w:rPr>
        <w:t>ο ερώτημα είναι εάν πρέπει να προβλέπεται σε ακραίες περιπτώσεις η διάλυση</w:t>
      </w:r>
      <w:r>
        <w:rPr>
          <w:rFonts w:eastAsia="Times New Roman" w:cs="Times New Roman"/>
          <w:szCs w:val="24"/>
        </w:rPr>
        <w:t xml:space="preserve"> της Β</w:t>
      </w:r>
      <w:r w:rsidRPr="00EB6CB2">
        <w:rPr>
          <w:rFonts w:eastAsia="Times New Roman" w:cs="Times New Roman"/>
          <w:szCs w:val="24"/>
        </w:rPr>
        <w:t>ουλής</w:t>
      </w:r>
      <w:r>
        <w:rPr>
          <w:rFonts w:eastAsia="Times New Roman" w:cs="Times New Roman"/>
          <w:szCs w:val="24"/>
        </w:rPr>
        <w:t>, ε</w:t>
      </w:r>
      <w:r w:rsidRPr="00EB6CB2">
        <w:rPr>
          <w:rFonts w:eastAsia="Times New Roman" w:cs="Times New Roman"/>
          <w:szCs w:val="24"/>
        </w:rPr>
        <w:t xml:space="preserve">άν δεν συγκεντρωθεί ούτε η απλή πλειοψηφία για την εκλογή </w:t>
      </w:r>
      <w:r>
        <w:rPr>
          <w:rFonts w:eastAsia="Times New Roman" w:cs="Times New Roman"/>
          <w:szCs w:val="24"/>
        </w:rPr>
        <w:t>Προέδ</w:t>
      </w:r>
      <w:r w:rsidRPr="00EB6CB2">
        <w:rPr>
          <w:rFonts w:eastAsia="Times New Roman" w:cs="Times New Roman"/>
          <w:szCs w:val="24"/>
        </w:rPr>
        <w:t xml:space="preserve">ρου </w:t>
      </w:r>
      <w:r w:rsidRPr="00EB6CB2">
        <w:rPr>
          <w:rFonts w:eastAsia="Times New Roman" w:cs="Times New Roman"/>
          <w:szCs w:val="24"/>
        </w:rPr>
        <w:lastRenderedPageBreak/>
        <w:t xml:space="preserve">της </w:t>
      </w:r>
      <w:r>
        <w:rPr>
          <w:rFonts w:eastAsia="Times New Roman" w:cs="Times New Roman"/>
          <w:szCs w:val="24"/>
        </w:rPr>
        <w:t>Δ</w:t>
      </w:r>
      <w:r w:rsidRPr="00EB6CB2">
        <w:rPr>
          <w:rFonts w:eastAsia="Times New Roman" w:cs="Times New Roman"/>
          <w:szCs w:val="24"/>
        </w:rPr>
        <w:t>ημοκρατίας</w:t>
      </w:r>
      <w:r>
        <w:rPr>
          <w:rFonts w:eastAsia="Times New Roman" w:cs="Times New Roman"/>
          <w:szCs w:val="24"/>
        </w:rPr>
        <w:t>. Α</w:t>
      </w:r>
      <w:r w:rsidRPr="00EB6CB2">
        <w:rPr>
          <w:rFonts w:eastAsia="Times New Roman" w:cs="Times New Roman"/>
          <w:szCs w:val="24"/>
        </w:rPr>
        <w:t>υτό ψηφίσατε</w:t>
      </w:r>
      <w:r>
        <w:rPr>
          <w:rFonts w:eastAsia="Times New Roman" w:cs="Times New Roman"/>
          <w:szCs w:val="24"/>
        </w:rPr>
        <w:t>. Ψ</w:t>
      </w:r>
      <w:r w:rsidRPr="00EB6CB2">
        <w:rPr>
          <w:rFonts w:eastAsia="Times New Roman" w:cs="Times New Roman"/>
          <w:szCs w:val="24"/>
        </w:rPr>
        <w:t>ηφίσατε να τεθεί ενώπιον του εκλογικού σώματος και της επόμεν</w:t>
      </w:r>
      <w:r w:rsidRPr="00EB6CB2">
        <w:rPr>
          <w:rFonts w:eastAsia="Times New Roman" w:cs="Times New Roman"/>
          <w:szCs w:val="24"/>
        </w:rPr>
        <w:t>ης Βουλής</w:t>
      </w:r>
      <w:r>
        <w:rPr>
          <w:rFonts w:eastAsia="Times New Roman" w:cs="Times New Roman"/>
          <w:szCs w:val="24"/>
        </w:rPr>
        <w:t>,</w:t>
      </w:r>
      <w:r w:rsidRPr="00EB6CB2">
        <w:rPr>
          <w:rFonts w:eastAsia="Times New Roman" w:cs="Times New Roman"/>
          <w:szCs w:val="24"/>
        </w:rPr>
        <w:t xml:space="preserve"> μόνο </w:t>
      </w:r>
      <w:r>
        <w:rPr>
          <w:rFonts w:eastAsia="Times New Roman" w:cs="Times New Roman"/>
          <w:szCs w:val="24"/>
        </w:rPr>
        <w:t xml:space="preserve">αυτό το ερώτημα: </w:t>
      </w:r>
      <w:r w:rsidRPr="00EB6CB2">
        <w:rPr>
          <w:rFonts w:eastAsia="Times New Roman" w:cs="Times New Roman"/>
          <w:szCs w:val="24"/>
        </w:rPr>
        <w:t>εάν θα εκλέγεται</w:t>
      </w:r>
      <w:r>
        <w:rPr>
          <w:rFonts w:eastAsia="Times New Roman" w:cs="Times New Roman"/>
          <w:szCs w:val="24"/>
        </w:rPr>
        <w:t>,</w:t>
      </w:r>
      <w:r w:rsidRPr="00EB6CB2">
        <w:rPr>
          <w:rFonts w:eastAsia="Times New Roman" w:cs="Times New Roman"/>
          <w:szCs w:val="24"/>
        </w:rPr>
        <w:t xml:space="preserve"> </w:t>
      </w:r>
      <w:r>
        <w:rPr>
          <w:rFonts w:eastAsia="Times New Roman" w:cs="Times New Roman"/>
          <w:szCs w:val="24"/>
        </w:rPr>
        <w:t>β</w:t>
      </w:r>
      <w:r w:rsidRPr="00EB6CB2">
        <w:rPr>
          <w:rFonts w:eastAsia="Times New Roman" w:cs="Times New Roman"/>
          <w:szCs w:val="24"/>
        </w:rPr>
        <w:t>εβαίως</w:t>
      </w:r>
      <w:r>
        <w:rPr>
          <w:rFonts w:eastAsia="Times New Roman" w:cs="Times New Roman"/>
          <w:szCs w:val="24"/>
        </w:rPr>
        <w:t>,</w:t>
      </w:r>
      <w:r w:rsidRPr="00EB6CB2">
        <w:rPr>
          <w:rFonts w:eastAsia="Times New Roman" w:cs="Times New Roman"/>
          <w:szCs w:val="24"/>
        </w:rPr>
        <w:t xml:space="preserve"> χωρίς καθόλου </w:t>
      </w:r>
      <w:r>
        <w:rPr>
          <w:rFonts w:eastAsia="Times New Roman" w:cs="Times New Roman"/>
          <w:szCs w:val="24"/>
        </w:rPr>
        <w:t>απειλή</w:t>
      </w:r>
      <w:r w:rsidRPr="00EB6CB2">
        <w:rPr>
          <w:rFonts w:eastAsia="Times New Roman" w:cs="Times New Roman"/>
          <w:szCs w:val="24"/>
        </w:rPr>
        <w:t xml:space="preserve"> διάλυσης</w:t>
      </w:r>
      <w:r>
        <w:rPr>
          <w:rFonts w:eastAsia="Times New Roman" w:cs="Times New Roman"/>
          <w:szCs w:val="24"/>
        </w:rPr>
        <w:t xml:space="preserve"> ή με</w:t>
      </w:r>
      <w:r w:rsidRPr="00EB6CB2">
        <w:rPr>
          <w:rFonts w:eastAsia="Times New Roman" w:cs="Times New Roman"/>
          <w:szCs w:val="24"/>
        </w:rPr>
        <w:t xml:space="preserve"> απειλή διάλυσης αν δεν συγκεντρώνεται </w:t>
      </w:r>
      <w:r>
        <w:rPr>
          <w:rFonts w:eastAsia="Times New Roman" w:cs="Times New Roman"/>
          <w:szCs w:val="24"/>
        </w:rPr>
        <w:t>ούτε</w:t>
      </w:r>
      <w:r w:rsidRPr="00EB6CB2">
        <w:rPr>
          <w:rFonts w:eastAsia="Times New Roman" w:cs="Times New Roman"/>
          <w:szCs w:val="24"/>
        </w:rPr>
        <w:t xml:space="preserve"> η πλειοψηφία των </w:t>
      </w:r>
      <w:proofErr w:type="spellStart"/>
      <w:r>
        <w:rPr>
          <w:rFonts w:eastAsia="Times New Roman" w:cs="Times New Roman"/>
          <w:szCs w:val="24"/>
        </w:rPr>
        <w:t>εκατόν</w:t>
      </w:r>
      <w:proofErr w:type="spellEnd"/>
      <w:r>
        <w:rPr>
          <w:rFonts w:eastAsia="Times New Roman" w:cs="Times New Roman"/>
          <w:szCs w:val="24"/>
        </w:rPr>
        <w:t xml:space="preserve"> πενήντα ενός.</w:t>
      </w:r>
    </w:p>
    <w:p w14:paraId="19C9AA20"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 xml:space="preserve">Άρα, </w:t>
      </w:r>
      <w:r w:rsidRPr="00BC7014">
        <w:rPr>
          <w:rFonts w:eastAsia="Times New Roman"/>
          <w:color w:val="212121"/>
          <w:szCs w:val="24"/>
        </w:rPr>
        <w:t>πέσατε θύματα αυτής της αμυντι</w:t>
      </w:r>
      <w:r>
        <w:rPr>
          <w:rFonts w:eastAsia="Times New Roman"/>
          <w:color w:val="212121"/>
          <w:szCs w:val="24"/>
        </w:rPr>
        <w:t>κής λειτουργίας του Σ</w:t>
      </w:r>
      <w:r w:rsidRPr="00BC7014">
        <w:rPr>
          <w:rFonts w:eastAsia="Times New Roman"/>
          <w:color w:val="212121"/>
          <w:szCs w:val="24"/>
        </w:rPr>
        <w:t>υντάγματος που προστατεύ</w:t>
      </w:r>
      <w:r w:rsidRPr="00BC7014">
        <w:rPr>
          <w:rFonts w:eastAsia="Times New Roman"/>
          <w:color w:val="212121"/>
          <w:szCs w:val="24"/>
        </w:rPr>
        <w:t>ει τον αυστηρό του χαρακτήρα και προ</w:t>
      </w:r>
      <w:r>
        <w:rPr>
          <w:rFonts w:eastAsia="Times New Roman"/>
          <w:color w:val="212121"/>
          <w:szCs w:val="24"/>
        </w:rPr>
        <w:t>στατεύει και τον χαρακτήρα του Αρχηγού του κ</w:t>
      </w:r>
      <w:r w:rsidRPr="00BC7014">
        <w:rPr>
          <w:rFonts w:eastAsia="Times New Roman"/>
          <w:color w:val="212121"/>
          <w:szCs w:val="24"/>
        </w:rPr>
        <w:t>ράτους</w:t>
      </w:r>
      <w:r>
        <w:rPr>
          <w:rFonts w:eastAsia="Times New Roman"/>
          <w:color w:val="212121"/>
          <w:szCs w:val="24"/>
        </w:rPr>
        <w:t xml:space="preserve">, δεν επιτρέπει την αλλοίωσή του. </w:t>
      </w:r>
    </w:p>
    <w:p w14:paraId="19C9AA21" w14:textId="77777777" w:rsidR="005136E3" w:rsidRDefault="0098028A">
      <w:pPr>
        <w:spacing w:after="0" w:line="600" w:lineRule="auto"/>
        <w:ind w:firstLine="720"/>
        <w:jc w:val="both"/>
        <w:rPr>
          <w:rFonts w:eastAsia="Times New Roman"/>
          <w:color w:val="000000" w:themeColor="text1"/>
          <w:szCs w:val="24"/>
        </w:rPr>
      </w:pPr>
      <w:r>
        <w:rPr>
          <w:rFonts w:eastAsia="Times New Roman"/>
          <w:color w:val="212121"/>
          <w:szCs w:val="24"/>
        </w:rPr>
        <w:t>Τ</w:t>
      </w:r>
      <w:r w:rsidRPr="00BC7014">
        <w:rPr>
          <w:rFonts w:eastAsia="Times New Roman"/>
          <w:color w:val="212121"/>
          <w:szCs w:val="24"/>
        </w:rPr>
        <w:t>ο ίδιο συ</w:t>
      </w:r>
      <w:r>
        <w:rPr>
          <w:rFonts w:eastAsia="Times New Roman"/>
          <w:color w:val="212121"/>
          <w:szCs w:val="24"/>
        </w:rPr>
        <w:t xml:space="preserve">νέβη και με τις διατάξεις για τις σχέσεις </w:t>
      </w:r>
      <w:r>
        <w:rPr>
          <w:rFonts w:eastAsia="Times New Roman"/>
          <w:color w:val="212121"/>
          <w:szCs w:val="24"/>
        </w:rPr>
        <w:t>Κ</w:t>
      </w:r>
      <w:r>
        <w:rPr>
          <w:rFonts w:eastAsia="Times New Roman"/>
          <w:color w:val="212121"/>
          <w:szCs w:val="24"/>
        </w:rPr>
        <w:t>ράτους και Ε</w:t>
      </w:r>
      <w:r w:rsidRPr="00BC7014">
        <w:rPr>
          <w:rFonts w:eastAsia="Times New Roman"/>
          <w:color w:val="212121"/>
          <w:szCs w:val="24"/>
        </w:rPr>
        <w:t>κκλησίας</w:t>
      </w:r>
      <w:r>
        <w:rPr>
          <w:rFonts w:eastAsia="Times New Roman"/>
          <w:color w:val="212121"/>
          <w:szCs w:val="24"/>
        </w:rPr>
        <w:t>.</w:t>
      </w:r>
      <w:r w:rsidRPr="00BC7014">
        <w:rPr>
          <w:rFonts w:eastAsia="Times New Roman"/>
          <w:color w:val="212121"/>
          <w:szCs w:val="24"/>
        </w:rPr>
        <w:t xml:space="preserve"> Δεν υπάρχει κα</w:t>
      </w:r>
      <w:r>
        <w:rPr>
          <w:rFonts w:eastAsia="Times New Roman"/>
          <w:color w:val="212121"/>
          <w:szCs w:val="24"/>
        </w:rPr>
        <w:t>μ</w:t>
      </w:r>
      <w:r w:rsidRPr="00BC7014">
        <w:rPr>
          <w:rFonts w:eastAsia="Times New Roman"/>
          <w:color w:val="212121"/>
          <w:szCs w:val="24"/>
        </w:rPr>
        <w:t>μία περίπτωση τώρα</w:t>
      </w:r>
      <w:r>
        <w:rPr>
          <w:rFonts w:eastAsia="Times New Roman"/>
          <w:color w:val="212121"/>
          <w:szCs w:val="24"/>
        </w:rPr>
        <w:t xml:space="preserve">, με την οριακή πλειοψηφία των </w:t>
      </w:r>
      <w:proofErr w:type="spellStart"/>
      <w:r>
        <w:rPr>
          <w:rFonts w:eastAsia="Times New Roman"/>
          <w:color w:val="212121"/>
          <w:szCs w:val="24"/>
        </w:rPr>
        <w:t>εκατόν</w:t>
      </w:r>
      <w:proofErr w:type="spellEnd"/>
      <w:r>
        <w:rPr>
          <w:rFonts w:eastAsia="Times New Roman"/>
          <w:color w:val="212121"/>
          <w:szCs w:val="24"/>
        </w:rPr>
        <w:t xml:space="preserve"> πενήντα ενός σ</w:t>
      </w:r>
      <w:r w:rsidRPr="00BC7014">
        <w:rPr>
          <w:rFonts w:eastAsia="Times New Roman"/>
          <w:color w:val="212121"/>
          <w:szCs w:val="24"/>
        </w:rPr>
        <w:t>την</w:t>
      </w:r>
      <w:r>
        <w:rPr>
          <w:rFonts w:eastAsia="Times New Roman"/>
          <w:color w:val="212121"/>
          <w:szCs w:val="24"/>
        </w:rPr>
        <w:t xml:space="preserve"> παρούσα Βουλή, να αναθεωρηθούν ο</w:t>
      </w:r>
      <w:r w:rsidRPr="00BC7014">
        <w:rPr>
          <w:rFonts w:eastAsia="Times New Roman"/>
          <w:color w:val="212121"/>
          <w:szCs w:val="24"/>
        </w:rPr>
        <w:t>ι παράγραφοι 2 και 3 του άρθρου 3</w:t>
      </w:r>
      <w:r>
        <w:rPr>
          <w:rFonts w:eastAsia="Times New Roman"/>
          <w:color w:val="212121"/>
          <w:szCs w:val="24"/>
        </w:rPr>
        <w:t>. Μ</w:t>
      </w:r>
      <w:r w:rsidRPr="00BC7014">
        <w:rPr>
          <w:rFonts w:eastAsia="Times New Roman"/>
          <w:color w:val="212121"/>
          <w:szCs w:val="24"/>
        </w:rPr>
        <w:t xml:space="preserve">πορεί να αναθεωρηθεί </w:t>
      </w:r>
      <w:r>
        <w:rPr>
          <w:rFonts w:eastAsia="Times New Roman"/>
          <w:color w:val="212121"/>
          <w:szCs w:val="24"/>
        </w:rPr>
        <w:t xml:space="preserve">η </w:t>
      </w:r>
      <w:r w:rsidRPr="00BC7014">
        <w:rPr>
          <w:rFonts w:eastAsia="Times New Roman"/>
          <w:color w:val="212121"/>
          <w:szCs w:val="24"/>
        </w:rPr>
        <w:t xml:space="preserve">παράγραφος 3 για το </w:t>
      </w:r>
      <w:r>
        <w:rPr>
          <w:rFonts w:eastAsia="Times New Roman"/>
          <w:color w:val="212121"/>
          <w:szCs w:val="24"/>
        </w:rPr>
        <w:t>κείμενο</w:t>
      </w:r>
      <w:r w:rsidRPr="00BC7014">
        <w:rPr>
          <w:rFonts w:eastAsia="Times New Roman"/>
          <w:color w:val="212121"/>
          <w:szCs w:val="24"/>
        </w:rPr>
        <w:t xml:space="preserve"> της Αγίας Γραφής</w:t>
      </w:r>
      <w:r>
        <w:rPr>
          <w:rFonts w:eastAsia="Times New Roman"/>
          <w:color w:val="212121"/>
          <w:szCs w:val="24"/>
        </w:rPr>
        <w:t>,</w:t>
      </w:r>
      <w:r w:rsidRPr="00BC7014">
        <w:rPr>
          <w:rFonts w:eastAsia="Times New Roman"/>
          <w:color w:val="212121"/>
          <w:szCs w:val="24"/>
        </w:rPr>
        <w:t xml:space="preserve"> που ανήκει στα δογματικά θέματα </w:t>
      </w:r>
      <w:r>
        <w:rPr>
          <w:rFonts w:eastAsia="Times New Roman"/>
          <w:color w:val="212121"/>
          <w:szCs w:val="24"/>
        </w:rPr>
        <w:t>της ίδιας της Ε</w:t>
      </w:r>
      <w:r w:rsidRPr="00BC7014">
        <w:rPr>
          <w:rFonts w:eastAsia="Times New Roman"/>
          <w:color w:val="212121"/>
          <w:szCs w:val="24"/>
        </w:rPr>
        <w:t xml:space="preserve">κκλησίας και </w:t>
      </w:r>
      <w:r w:rsidRPr="00F30F32">
        <w:rPr>
          <w:rFonts w:eastAsia="Times New Roman"/>
          <w:color w:val="000000" w:themeColor="text1"/>
          <w:szCs w:val="24"/>
        </w:rPr>
        <w:t>στη</w:t>
      </w:r>
      <w:r w:rsidRPr="00F30F32">
        <w:rPr>
          <w:rFonts w:eastAsia="Times New Roman"/>
          <w:color w:val="000000" w:themeColor="text1"/>
          <w:szCs w:val="24"/>
        </w:rPr>
        <w:t xml:space="preserve"> θρησκευτική της ελευθερία, ή το πολύ-πολύ μπορεί να εισαχθεί η ερμηνευτική δήλωση που έχω προτείνει από το 2006 ως προς τη σχέση του άρθρου 3 με το άρθρο 13.</w:t>
      </w:r>
    </w:p>
    <w:p w14:paraId="19C9AA22" w14:textId="77777777" w:rsidR="005136E3" w:rsidRDefault="0098028A">
      <w:pPr>
        <w:spacing w:after="0" w:line="600" w:lineRule="auto"/>
        <w:ind w:firstLine="720"/>
        <w:jc w:val="both"/>
        <w:rPr>
          <w:rFonts w:eastAsia="Times New Roman"/>
          <w:color w:val="000000" w:themeColor="text1"/>
          <w:szCs w:val="24"/>
        </w:rPr>
      </w:pPr>
      <w:r w:rsidRPr="00F30F32">
        <w:rPr>
          <w:rFonts w:eastAsia="Times New Roman"/>
          <w:color w:val="000000" w:themeColor="text1"/>
          <w:szCs w:val="24"/>
        </w:rPr>
        <w:lastRenderedPageBreak/>
        <w:t>Άρα</w:t>
      </w:r>
      <w:r w:rsidRPr="00F30F32">
        <w:rPr>
          <w:rFonts w:eastAsia="Times New Roman"/>
          <w:color w:val="000000" w:themeColor="text1"/>
          <w:szCs w:val="24"/>
        </w:rPr>
        <w:t xml:space="preserve"> </w:t>
      </w:r>
      <w:r w:rsidRPr="00F30F32">
        <w:rPr>
          <w:rFonts w:eastAsia="Times New Roman"/>
          <w:color w:val="000000" w:themeColor="text1"/>
          <w:szCs w:val="24"/>
        </w:rPr>
        <w:t>άνθρακες ο θησαυρός! Όμως, δεν υπάρχει και ανταλλαγή να κάνετε για την περιβόητη συμφωνία Πρω</w:t>
      </w:r>
      <w:r w:rsidRPr="00F30F32">
        <w:rPr>
          <w:rFonts w:eastAsia="Times New Roman"/>
          <w:color w:val="000000" w:themeColor="text1"/>
          <w:szCs w:val="24"/>
        </w:rPr>
        <w:t>θυπουργού</w:t>
      </w:r>
      <w:r w:rsidRPr="00F30F32">
        <w:rPr>
          <w:rFonts w:eastAsia="Times New Roman"/>
          <w:color w:val="000000" w:themeColor="text1"/>
          <w:szCs w:val="24"/>
        </w:rPr>
        <w:t xml:space="preserve"> </w:t>
      </w:r>
      <w:r w:rsidRPr="00F30F32">
        <w:rPr>
          <w:rFonts w:eastAsia="Times New Roman"/>
          <w:color w:val="000000" w:themeColor="text1"/>
          <w:szCs w:val="24"/>
        </w:rPr>
        <w:t>-</w:t>
      </w:r>
      <w:r w:rsidRPr="00F30F32">
        <w:rPr>
          <w:rFonts w:eastAsia="Times New Roman"/>
          <w:color w:val="000000" w:themeColor="text1"/>
          <w:szCs w:val="24"/>
        </w:rPr>
        <w:t xml:space="preserve"> </w:t>
      </w:r>
      <w:r w:rsidRPr="00F30F32">
        <w:rPr>
          <w:rFonts w:eastAsia="Times New Roman"/>
          <w:color w:val="000000" w:themeColor="text1"/>
          <w:szCs w:val="24"/>
        </w:rPr>
        <w:t xml:space="preserve">Αρχιεπισκόπου σε σχέση με την περιουσία και τη μισθοδοσία, διότι αυτό όλο προϋπέθετε μία συζήτηση και μία συμφωνία σε σχέση με την αναθεώρηση του άρθρου 3, η οποία </w:t>
      </w:r>
      <w:proofErr w:type="spellStart"/>
      <w:r w:rsidRPr="00F30F32">
        <w:rPr>
          <w:rFonts w:eastAsia="Times New Roman"/>
          <w:color w:val="000000" w:themeColor="text1"/>
          <w:szCs w:val="24"/>
        </w:rPr>
        <w:t>απερρίφθη</w:t>
      </w:r>
      <w:proofErr w:type="spellEnd"/>
      <w:r w:rsidRPr="00F30F32">
        <w:rPr>
          <w:rFonts w:eastAsia="Times New Roman"/>
          <w:color w:val="000000" w:themeColor="text1"/>
          <w:szCs w:val="24"/>
        </w:rPr>
        <w:t xml:space="preserve"> ήδη από τη Βουλή.</w:t>
      </w:r>
    </w:p>
    <w:p w14:paraId="19C9AA23"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 xml:space="preserve">Όμως, </w:t>
      </w:r>
      <w:r w:rsidRPr="00BC7014">
        <w:rPr>
          <w:rFonts w:eastAsia="Times New Roman"/>
          <w:color w:val="212121"/>
          <w:szCs w:val="24"/>
        </w:rPr>
        <w:t xml:space="preserve">ακόμη </w:t>
      </w:r>
      <w:r>
        <w:rPr>
          <w:rFonts w:eastAsia="Times New Roman"/>
          <w:color w:val="212121"/>
          <w:szCs w:val="24"/>
        </w:rPr>
        <w:t>και στο ζήτημα της ευθύνης των Υ</w:t>
      </w:r>
      <w:r w:rsidRPr="00BC7014">
        <w:rPr>
          <w:rFonts w:eastAsia="Times New Roman"/>
          <w:color w:val="212121"/>
          <w:szCs w:val="24"/>
        </w:rPr>
        <w:t>πουργών</w:t>
      </w:r>
      <w:r>
        <w:rPr>
          <w:rFonts w:eastAsia="Times New Roman"/>
          <w:color w:val="212121"/>
          <w:szCs w:val="24"/>
        </w:rPr>
        <w:t>,</w:t>
      </w:r>
      <w:r w:rsidRPr="00BC7014">
        <w:rPr>
          <w:rFonts w:eastAsia="Times New Roman"/>
          <w:color w:val="212121"/>
          <w:szCs w:val="24"/>
        </w:rPr>
        <w:t xml:space="preserve"> όπου η μεγάλη πλειοψηφία</w:t>
      </w:r>
      <w:r>
        <w:rPr>
          <w:rFonts w:eastAsia="Times New Roman"/>
          <w:color w:val="212121"/>
          <w:szCs w:val="24"/>
        </w:rPr>
        <w:t xml:space="preserve"> του Σ</w:t>
      </w:r>
      <w:r w:rsidRPr="00BC7014">
        <w:rPr>
          <w:rFonts w:eastAsia="Times New Roman"/>
          <w:color w:val="212121"/>
          <w:szCs w:val="24"/>
        </w:rPr>
        <w:t>ώματος αποδέχεται την ανάγκη αναθεώρησης του άρθρου 86 παράγραφος 3</w:t>
      </w:r>
      <w:r>
        <w:rPr>
          <w:rFonts w:eastAsia="Times New Roman"/>
          <w:color w:val="212121"/>
          <w:szCs w:val="24"/>
        </w:rPr>
        <w:t>, έχετε συνειδητοποιήσει τ</w:t>
      </w:r>
      <w:r w:rsidRPr="00BC7014">
        <w:rPr>
          <w:rFonts w:eastAsia="Times New Roman"/>
          <w:color w:val="212121"/>
          <w:szCs w:val="24"/>
        </w:rPr>
        <w:t>ι κάνατε</w:t>
      </w:r>
      <w:r>
        <w:rPr>
          <w:rFonts w:eastAsia="Times New Roman"/>
          <w:color w:val="212121"/>
          <w:szCs w:val="24"/>
        </w:rPr>
        <w:t>; Δεν σας έφτασε η</w:t>
      </w:r>
      <w:r w:rsidRPr="00BC7014">
        <w:rPr>
          <w:rFonts w:eastAsia="Times New Roman"/>
          <w:color w:val="212121"/>
          <w:szCs w:val="24"/>
        </w:rPr>
        <w:t xml:space="preserve"> παρερμηνεία του </w:t>
      </w:r>
      <w:r>
        <w:rPr>
          <w:rFonts w:eastAsia="Times New Roman"/>
          <w:color w:val="212121"/>
          <w:szCs w:val="24"/>
        </w:rPr>
        <w:t>άρθρου που</w:t>
      </w:r>
      <w:r w:rsidRPr="00BC7014">
        <w:rPr>
          <w:rFonts w:eastAsia="Times New Roman"/>
          <w:color w:val="212121"/>
          <w:szCs w:val="24"/>
        </w:rPr>
        <w:t xml:space="preserve"> κάνατε στην υπόθεση </w:t>
      </w:r>
      <w:r>
        <w:rPr>
          <w:rFonts w:eastAsia="Times New Roman"/>
          <w:color w:val="212121"/>
          <w:szCs w:val="24"/>
        </w:rPr>
        <w:t>«</w:t>
      </w:r>
      <w:r>
        <w:rPr>
          <w:rFonts w:eastAsia="Times New Roman"/>
          <w:color w:val="212121"/>
          <w:szCs w:val="24"/>
          <w:lang w:val="en"/>
        </w:rPr>
        <w:t>NOVARTIS</w:t>
      </w:r>
      <w:r>
        <w:rPr>
          <w:rFonts w:eastAsia="Times New Roman"/>
          <w:color w:val="212121"/>
          <w:szCs w:val="24"/>
        </w:rPr>
        <w:t>»</w:t>
      </w:r>
      <w:r>
        <w:rPr>
          <w:rFonts w:eastAsia="Times New Roman"/>
          <w:color w:val="212121"/>
          <w:szCs w:val="24"/>
        </w:rPr>
        <w:t xml:space="preserve">, ώστε να ξανασταλεί ο φάκελος στη </w:t>
      </w:r>
      <w:r>
        <w:rPr>
          <w:rFonts w:eastAsia="Times New Roman"/>
          <w:color w:val="212121"/>
          <w:szCs w:val="24"/>
        </w:rPr>
        <w:t>δ</w:t>
      </w:r>
      <w:r w:rsidRPr="00BC7014">
        <w:rPr>
          <w:rFonts w:eastAsia="Times New Roman"/>
          <w:color w:val="212121"/>
          <w:szCs w:val="24"/>
        </w:rPr>
        <w:t>ικαιοσύνη</w:t>
      </w:r>
      <w:r>
        <w:rPr>
          <w:rFonts w:eastAsia="Times New Roman"/>
          <w:color w:val="212121"/>
          <w:szCs w:val="24"/>
        </w:rPr>
        <w:t>,</w:t>
      </w:r>
      <w:r w:rsidRPr="00BC7014">
        <w:rPr>
          <w:rFonts w:eastAsia="Times New Roman"/>
          <w:color w:val="212121"/>
          <w:szCs w:val="24"/>
        </w:rPr>
        <w:t xml:space="preserve"> που δεν έχει δικαιοδοσία να ασχοληθεί με την υπόθεση</w:t>
      </w:r>
      <w:r>
        <w:rPr>
          <w:rFonts w:eastAsia="Times New Roman"/>
          <w:color w:val="212121"/>
          <w:szCs w:val="24"/>
        </w:rPr>
        <w:t>,</w:t>
      </w:r>
      <w:r w:rsidRPr="00BC7014">
        <w:rPr>
          <w:rFonts w:eastAsia="Times New Roman"/>
          <w:color w:val="212121"/>
          <w:szCs w:val="24"/>
        </w:rPr>
        <w:t xml:space="preserve"> </w:t>
      </w:r>
      <w:r>
        <w:rPr>
          <w:rFonts w:eastAsia="Times New Roman"/>
          <w:color w:val="212121"/>
          <w:szCs w:val="24"/>
        </w:rPr>
        <w:t xml:space="preserve">και θελήσατε τη </w:t>
      </w:r>
      <w:r w:rsidRPr="00BC7014">
        <w:rPr>
          <w:rFonts w:eastAsia="Times New Roman"/>
          <w:color w:val="212121"/>
          <w:szCs w:val="24"/>
        </w:rPr>
        <w:t xml:space="preserve">συγκυριακή </w:t>
      </w:r>
      <w:r>
        <w:rPr>
          <w:rFonts w:eastAsia="Times New Roman"/>
          <w:color w:val="212121"/>
          <w:szCs w:val="24"/>
        </w:rPr>
        <w:t xml:space="preserve">παρερμηνεία του Συντάγματος </w:t>
      </w:r>
      <w:r w:rsidRPr="00BC7014">
        <w:rPr>
          <w:rFonts w:eastAsia="Times New Roman"/>
          <w:color w:val="212121"/>
          <w:szCs w:val="24"/>
        </w:rPr>
        <w:t xml:space="preserve">να την </w:t>
      </w:r>
      <w:r>
        <w:rPr>
          <w:rFonts w:eastAsia="Times New Roman"/>
          <w:color w:val="212121"/>
          <w:szCs w:val="24"/>
        </w:rPr>
        <w:t>καταστήσετε</w:t>
      </w:r>
      <w:r w:rsidRPr="00BC7014">
        <w:rPr>
          <w:rFonts w:eastAsia="Times New Roman"/>
          <w:color w:val="212121"/>
          <w:szCs w:val="24"/>
        </w:rPr>
        <w:t xml:space="preserve"> οριστική</w:t>
      </w:r>
      <w:r>
        <w:rPr>
          <w:rFonts w:eastAsia="Times New Roman"/>
          <w:color w:val="212121"/>
          <w:szCs w:val="24"/>
        </w:rPr>
        <w:t>,</w:t>
      </w:r>
      <w:r w:rsidRPr="00BC7014">
        <w:rPr>
          <w:rFonts w:eastAsia="Times New Roman"/>
          <w:color w:val="212121"/>
          <w:szCs w:val="24"/>
        </w:rPr>
        <w:t xml:space="preserve"> αυθεντική ερμηνεία </w:t>
      </w:r>
      <w:r>
        <w:rPr>
          <w:rFonts w:eastAsia="Times New Roman"/>
          <w:color w:val="212121"/>
          <w:szCs w:val="24"/>
        </w:rPr>
        <w:t>με τη μορφή ερμηνευτικής δήλωσης. Αυτή η ερμηνευτική δήλωση δ</w:t>
      </w:r>
      <w:r w:rsidRPr="00BC7014">
        <w:rPr>
          <w:rFonts w:eastAsia="Times New Roman"/>
          <w:color w:val="212121"/>
          <w:szCs w:val="24"/>
        </w:rPr>
        <w:t>εν θα γίν</w:t>
      </w:r>
      <w:r>
        <w:rPr>
          <w:rFonts w:eastAsia="Times New Roman"/>
          <w:color w:val="212121"/>
          <w:szCs w:val="24"/>
        </w:rPr>
        <w:t>ει δεκτή από την επόμενη Βου</w:t>
      </w:r>
      <w:r>
        <w:rPr>
          <w:rFonts w:eastAsia="Times New Roman"/>
          <w:color w:val="212121"/>
          <w:szCs w:val="24"/>
        </w:rPr>
        <w:t>λή, γ</w:t>
      </w:r>
      <w:r w:rsidRPr="00BC7014">
        <w:rPr>
          <w:rFonts w:eastAsia="Times New Roman"/>
          <w:color w:val="212121"/>
          <w:szCs w:val="24"/>
        </w:rPr>
        <w:t xml:space="preserve">ιατί πρέπει να συγκεντρώσει πλειοψηφία </w:t>
      </w:r>
      <w:proofErr w:type="spellStart"/>
      <w:r>
        <w:rPr>
          <w:rFonts w:eastAsia="Times New Roman"/>
          <w:color w:val="212121"/>
          <w:szCs w:val="24"/>
        </w:rPr>
        <w:t>εκατόν</w:t>
      </w:r>
      <w:proofErr w:type="spellEnd"/>
      <w:r>
        <w:rPr>
          <w:rFonts w:eastAsia="Times New Roman"/>
          <w:color w:val="212121"/>
          <w:szCs w:val="24"/>
        </w:rPr>
        <w:t xml:space="preserve"> ογδόντα (</w:t>
      </w:r>
      <w:r w:rsidRPr="00BC7014">
        <w:rPr>
          <w:rFonts w:eastAsia="Times New Roman"/>
          <w:color w:val="212121"/>
          <w:szCs w:val="24"/>
        </w:rPr>
        <w:t>180</w:t>
      </w:r>
      <w:r>
        <w:rPr>
          <w:rFonts w:eastAsia="Times New Roman"/>
          <w:color w:val="212121"/>
          <w:szCs w:val="24"/>
        </w:rPr>
        <w:t xml:space="preserve">). Άρα, </w:t>
      </w:r>
      <w:proofErr w:type="spellStart"/>
      <w:r w:rsidRPr="00BC7014">
        <w:rPr>
          <w:rFonts w:eastAsia="Times New Roman"/>
          <w:color w:val="212121"/>
          <w:szCs w:val="24"/>
        </w:rPr>
        <w:t>απε</w:t>
      </w:r>
      <w:r>
        <w:rPr>
          <w:rFonts w:eastAsia="Times New Roman"/>
          <w:color w:val="212121"/>
          <w:szCs w:val="24"/>
        </w:rPr>
        <w:t>ρρίφθη</w:t>
      </w:r>
      <w:proofErr w:type="spellEnd"/>
      <w:r>
        <w:rPr>
          <w:rFonts w:eastAsia="Times New Roman"/>
          <w:color w:val="212121"/>
          <w:szCs w:val="24"/>
        </w:rPr>
        <w:t xml:space="preserve"> η παρερμηνεία του Σ</w:t>
      </w:r>
      <w:r w:rsidRPr="00BC7014">
        <w:rPr>
          <w:rFonts w:eastAsia="Times New Roman"/>
          <w:color w:val="212121"/>
          <w:szCs w:val="24"/>
        </w:rPr>
        <w:t>υντάγματος</w:t>
      </w:r>
      <w:r>
        <w:rPr>
          <w:rFonts w:eastAsia="Times New Roman"/>
          <w:color w:val="212121"/>
          <w:szCs w:val="24"/>
        </w:rPr>
        <w:t>.</w:t>
      </w:r>
      <w:r w:rsidRPr="00BC7014">
        <w:rPr>
          <w:rFonts w:eastAsia="Times New Roman"/>
          <w:color w:val="212121"/>
          <w:szCs w:val="24"/>
        </w:rPr>
        <w:t xml:space="preserve"> </w:t>
      </w:r>
      <w:r>
        <w:rPr>
          <w:rFonts w:eastAsia="Times New Roman"/>
          <w:color w:val="212121"/>
          <w:szCs w:val="24"/>
        </w:rPr>
        <w:t>Κ</w:t>
      </w:r>
      <w:r w:rsidRPr="00BC7014">
        <w:rPr>
          <w:rFonts w:eastAsia="Times New Roman"/>
          <w:color w:val="212121"/>
          <w:szCs w:val="24"/>
        </w:rPr>
        <w:t xml:space="preserve">αι αυτό </w:t>
      </w:r>
      <w:r>
        <w:rPr>
          <w:rFonts w:eastAsia="Times New Roman"/>
          <w:color w:val="212121"/>
          <w:szCs w:val="24"/>
        </w:rPr>
        <w:t>πια το λέει επισήμως η Βουλή.</w:t>
      </w:r>
      <w:r w:rsidRPr="00BC7014">
        <w:rPr>
          <w:rFonts w:eastAsia="Times New Roman"/>
          <w:color w:val="212121"/>
          <w:szCs w:val="24"/>
        </w:rPr>
        <w:t xml:space="preserve"> </w:t>
      </w:r>
    </w:p>
    <w:p w14:paraId="19C9AA24"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lastRenderedPageBreak/>
        <w:t>Συνεπώς</w:t>
      </w:r>
      <w:r w:rsidRPr="00BC7014">
        <w:rPr>
          <w:rFonts w:eastAsia="Times New Roman"/>
          <w:color w:val="212121"/>
          <w:szCs w:val="24"/>
        </w:rPr>
        <w:t xml:space="preserve"> πρέπει όλοι οι εμπλεκόμε</w:t>
      </w:r>
      <w:r>
        <w:rPr>
          <w:rFonts w:eastAsia="Times New Roman"/>
          <w:color w:val="212121"/>
          <w:szCs w:val="24"/>
        </w:rPr>
        <w:t>νοι να καταλάβουν ότι ενεργούν ε</w:t>
      </w:r>
      <w:r w:rsidRPr="00BC7014">
        <w:rPr>
          <w:rFonts w:eastAsia="Times New Roman"/>
          <w:color w:val="212121"/>
          <w:szCs w:val="24"/>
        </w:rPr>
        <w:t>πί τη βάσει</w:t>
      </w:r>
      <w:r>
        <w:rPr>
          <w:rFonts w:eastAsia="Times New Roman"/>
          <w:color w:val="212121"/>
          <w:szCs w:val="24"/>
        </w:rPr>
        <w:t xml:space="preserve"> μιας αντισυνταγματικής απόφα</w:t>
      </w:r>
      <w:r>
        <w:rPr>
          <w:rFonts w:eastAsia="Times New Roman"/>
          <w:color w:val="212121"/>
          <w:szCs w:val="24"/>
        </w:rPr>
        <w:t>σης που έλαβε η Β</w:t>
      </w:r>
      <w:r w:rsidRPr="00BC7014">
        <w:rPr>
          <w:rFonts w:eastAsia="Times New Roman"/>
          <w:color w:val="212121"/>
          <w:szCs w:val="24"/>
        </w:rPr>
        <w:t>ουλή για αυτό το θέμα</w:t>
      </w:r>
      <w:r>
        <w:rPr>
          <w:rFonts w:eastAsia="Times New Roman"/>
          <w:color w:val="212121"/>
          <w:szCs w:val="24"/>
        </w:rPr>
        <w:t>. Διότι</w:t>
      </w:r>
      <w:r w:rsidRPr="00BC7014">
        <w:rPr>
          <w:rFonts w:eastAsia="Times New Roman"/>
          <w:color w:val="212121"/>
          <w:szCs w:val="24"/>
        </w:rPr>
        <w:t xml:space="preserve"> εσείς οι ίδιοι</w:t>
      </w:r>
      <w:r>
        <w:rPr>
          <w:rFonts w:eastAsia="Times New Roman"/>
          <w:color w:val="212121"/>
          <w:szCs w:val="24"/>
        </w:rPr>
        <w:t>,</w:t>
      </w:r>
      <w:r w:rsidRPr="00BC7014">
        <w:rPr>
          <w:rFonts w:eastAsia="Times New Roman"/>
          <w:color w:val="212121"/>
          <w:szCs w:val="24"/>
        </w:rPr>
        <w:t xml:space="preserve"> με την υπερβολή </w:t>
      </w:r>
      <w:r>
        <w:rPr>
          <w:rFonts w:eastAsia="Times New Roman"/>
          <w:color w:val="212121"/>
          <w:szCs w:val="24"/>
        </w:rPr>
        <w:t>σας,</w:t>
      </w:r>
      <w:r w:rsidRPr="00BC7014">
        <w:rPr>
          <w:rFonts w:eastAsia="Times New Roman"/>
          <w:color w:val="212121"/>
          <w:szCs w:val="24"/>
        </w:rPr>
        <w:t xml:space="preserve"> θέλοντας να κατοχυρώσετε αναδρομικά και να θεραπεύσετε την παρερμηνεία </w:t>
      </w:r>
      <w:r>
        <w:rPr>
          <w:rFonts w:eastAsia="Times New Roman"/>
          <w:color w:val="212121"/>
          <w:szCs w:val="24"/>
        </w:rPr>
        <w:t>σας, τελικά οδηγηθήκατε στην απόρριψη αυτής της παρερμηνεία</w:t>
      </w:r>
      <w:r w:rsidRPr="00BC7014">
        <w:rPr>
          <w:rFonts w:eastAsia="Times New Roman"/>
          <w:color w:val="212121"/>
          <w:szCs w:val="24"/>
        </w:rPr>
        <w:t xml:space="preserve">ς σας και </w:t>
      </w:r>
      <w:r>
        <w:rPr>
          <w:rFonts w:eastAsia="Times New Roman"/>
          <w:color w:val="212121"/>
          <w:szCs w:val="24"/>
        </w:rPr>
        <w:t>σ</w:t>
      </w:r>
      <w:r w:rsidRPr="00BC7014">
        <w:rPr>
          <w:rFonts w:eastAsia="Times New Roman"/>
          <w:color w:val="212121"/>
          <w:szCs w:val="24"/>
        </w:rPr>
        <w:t>την κατίσχυσ</w:t>
      </w:r>
      <w:r>
        <w:rPr>
          <w:rFonts w:eastAsia="Times New Roman"/>
          <w:color w:val="212121"/>
          <w:szCs w:val="24"/>
        </w:rPr>
        <w:t xml:space="preserve">η της ερμηνείας των </w:t>
      </w:r>
      <w:r>
        <w:rPr>
          <w:rFonts w:eastAsia="Times New Roman"/>
          <w:color w:val="212121"/>
          <w:szCs w:val="24"/>
        </w:rPr>
        <w:t>δικαστικών σ</w:t>
      </w:r>
      <w:r w:rsidRPr="00BC7014">
        <w:rPr>
          <w:rFonts w:eastAsia="Times New Roman"/>
          <w:color w:val="212121"/>
          <w:szCs w:val="24"/>
        </w:rPr>
        <w:t>υμβουλίων</w:t>
      </w:r>
      <w:r>
        <w:rPr>
          <w:rFonts w:eastAsia="Times New Roman"/>
          <w:color w:val="212121"/>
          <w:szCs w:val="24"/>
        </w:rPr>
        <w:t>,</w:t>
      </w:r>
      <w:r w:rsidRPr="00BC7014">
        <w:rPr>
          <w:rFonts w:eastAsia="Times New Roman"/>
          <w:color w:val="212121"/>
          <w:szCs w:val="24"/>
        </w:rPr>
        <w:t xml:space="preserve"> της έως τώρα ισχύουσας νομολογίας</w:t>
      </w:r>
      <w:r>
        <w:rPr>
          <w:rFonts w:eastAsia="Times New Roman"/>
          <w:color w:val="212121"/>
          <w:szCs w:val="24"/>
        </w:rPr>
        <w:t xml:space="preserve">. </w:t>
      </w:r>
    </w:p>
    <w:p w14:paraId="19C9AA25"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Κ</w:t>
      </w:r>
      <w:r w:rsidRPr="00BC7014">
        <w:rPr>
          <w:rFonts w:eastAsia="Times New Roman"/>
          <w:color w:val="212121"/>
          <w:szCs w:val="24"/>
        </w:rPr>
        <w:t>αι ελπίζω αυτό το μήνυμα να το λάβουν όλοι όσοι οφείλουν να ενεργούν στο όνομα της νομιμότητας και του κράτους δικαίου</w:t>
      </w:r>
      <w:r>
        <w:rPr>
          <w:rFonts w:eastAsia="Times New Roman"/>
          <w:color w:val="212121"/>
          <w:szCs w:val="24"/>
        </w:rPr>
        <w:t xml:space="preserve">, </w:t>
      </w:r>
      <w:r w:rsidRPr="00BC7014">
        <w:rPr>
          <w:rFonts w:eastAsia="Times New Roman"/>
          <w:color w:val="212121"/>
          <w:szCs w:val="24"/>
        </w:rPr>
        <w:t xml:space="preserve">διότι </w:t>
      </w:r>
      <w:r>
        <w:rPr>
          <w:rFonts w:eastAsia="Times New Roman"/>
          <w:color w:val="212121"/>
          <w:szCs w:val="24"/>
        </w:rPr>
        <w:t xml:space="preserve">η </w:t>
      </w:r>
      <w:r w:rsidRPr="00BC7014">
        <w:rPr>
          <w:rFonts w:eastAsia="Times New Roman"/>
          <w:color w:val="212121"/>
          <w:szCs w:val="24"/>
        </w:rPr>
        <w:t xml:space="preserve">Βουλή </w:t>
      </w:r>
      <w:proofErr w:type="spellStart"/>
      <w:r w:rsidRPr="00BC7014">
        <w:rPr>
          <w:rFonts w:eastAsia="Times New Roman"/>
          <w:color w:val="212121"/>
          <w:szCs w:val="24"/>
        </w:rPr>
        <w:t>απεφάνθη</w:t>
      </w:r>
      <w:proofErr w:type="spellEnd"/>
      <w:r w:rsidRPr="00BC7014">
        <w:rPr>
          <w:rFonts w:eastAsia="Times New Roman"/>
          <w:color w:val="212121"/>
          <w:szCs w:val="24"/>
        </w:rPr>
        <w:t xml:space="preserve"> επί του ζητήματος αυτού</w:t>
      </w:r>
      <w:r>
        <w:rPr>
          <w:rFonts w:eastAsia="Times New Roman"/>
          <w:color w:val="212121"/>
          <w:szCs w:val="24"/>
        </w:rPr>
        <w:t>.</w:t>
      </w:r>
    </w:p>
    <w:p w14:paraId="19C9AA26"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Ως προς τα μη κρατικά</w:t>
      </w:r>
      <w:r w:rsidRPr="00BC7014">
        <w:rPr>
          <w:rFonts w:eastAsia="Times New Roman"/>
          <w:color w:val="212121"/>
          <w:szCs w:val="24"/>
        </w:rPr>
        <w:t xml:space="preserve"> πανεπι</w:t>
      </w:r>
      <w:r w:rsidRPr="00BC7014">
        <w:rPr>
          <w:rFonts w:eastAsia="Times New Roman"/>
          <w:color w:val="212121"/>
          <w:szCs w:val="24"/>
        </w:rPr>
        <w:t>στήμια</w:t>
      </w:r>
      <w:r>
        <w:rPr>
          <w:rFonts w:eastAsia="Times New Roman"/>
          <w:color w:val="212121"/>
          <w:szCs w:val="24"/>
        </w:rPr>
        <w:t>: Τ</w:t>
      </w:r>
      <w:r w:rsidRPr="00BC7014">
        <w:rPr>
          <w:rFonts w:eastAsia="Times New Roman"/>
          <w:color w:val="212121"/>
          <w:szCs w:val="24"/>
        </w:rPr>
        <w:t xml:space="preserve">ο μείζον ζήτημα </w:t>
      </w:r>
      <w:r>
        <w:rPr>
          <w:rFonts w:eastAsia="Times New Roman"/>
          <w:color w:val="212121"/>
          <w:szCs w:val="24"/>
        </w:rPr>
        <w:t xml:space="preserve">δεν </w:t>
      </w:r>
      <w:r w:rsidRPr="00BC7014">
        <w:rPr>
          <w:rFonts w:eastAsia="Times New Roman"/>
          <w:color w:val="212121"/>
          <w:szCs w:val="24"/>
        </w:rPr>
        <w:t xml:space="preserve">είναι </w:t>
      </w:r>
      <w:r>
        <w:rPr>
          <w:rFonts w:eastAsia="Times New Roman"/>
          <w:color w:val="212121"/>
          <w:szCs w:val="24"/>
        </w:rPr>
        <w:t xml:space="preserve">τα μη κρατικά πανεπιστήμια. Το μείζον ζήτημα είναι </w:t>
      </w:r>
      <w:r w:rsidRPr="00BC7014">
        <w:rPr>
          <w:rFonts w:eastAsia="Times New Roman"/>
          <w:color w:val="212121"/>
          <w:szCs w:val="24"/>
        </w:rPr>
        <w:t>η απελευθέρωση</w:t>
      </w:r>
      <w:r>
        <w:rPr>
          <w:rFonts w:eastAsia="Times New Roman"/>
          <w:color w:val="212121"/>
          <w:szCs w:val="24"/>
        </w:rPr>
        <w:t>,</w:t>
      </w:r>
      <w:r w:rsidRPr="00BC7014">
        <w:rPr>
          <w:rFonts w:eastAsia="Times New Roman"/>
          <w:color w:val="212121"/>
          <w:szCs w:val="24"/>
        </w:rPr>
        <w:t xml:space="preserve"> η χειραφέτηση</w:t>
      </w:r>
      <w:r>
        <w:rPr>
          <w:rFonts w:eastAsia="Times New Roman"/>
          <w:color w:val="212121"/>
          <w:szCs w:val="24"/>
        </w:rPr>
        <w:t>,</w:t>
      </w:r>
      <w:r w:rsidRPr="00BC7014">
        <w:rPr>
          <w:rFonts w:eastAsia="Times New Roman"/>
          <w:color w:val="212121"/>
          <w:szCs w:val="24"/>
        </w:rPr>
        <w:t xml:space="preserve"> η </w:t>
      </w:r>
      <w:proofErr w:type="spellStart"/>
      <w:r w:rsidRPr="00BC7014">
        <w:rPr>
          <w:rFonts w:eastAsia="Times New Roman"/>
          <w:color w:val="212121"/>
          <w:szCs w:val="24"/>
        </w:rPr>
        <w:t>αποκομματικοποίηση</w:t>
      </w:r>
      <w:proofErr w:type="spellEnd"/>
      <w:r>
        <w:rPr>
          <w:rFonts w:eastAsia="Times New Roman"/>
          <w:color w:val="212121"/>
          <w:szCs w:val="24"/>
        </w:rPr>
        <w:t>,</w:t>
      </w:r>
      <w:r w:rsidRPr="00BC7014">
        <w:rPr>
          <w:rFonts w:eastAsia="Times New Roman"/>
          <w:color w:val="212121"/>
          <w:szCs w:val="24"/>
        </w:rPr>
        <w:t xml:space="preserve"> η </w:t>
      </w:r>
      <w:proofErr w:type="spellStart"/>
      <w:r w:rsidRPr="00BC7014">
        <w:rPr>
          <w:rFonts w:eastAsia="Times New Roman"/>
          <w:color w:val="212121"/>
          <w:szCs w:val="24"/>
        </w:rPr>
        <w:t>απο</w:t>
      </w:r>
      <w:r>
        <w:rPr>
          <w:rFonts w:eastAsia="Times New Roman"/>
          <w:color w:val="212121"/>
          <w:szCs w:val="24"/>
        </w:rPr>
        <w:t>γραφειο</w:t>
      </w:r>
      <w:r w:rsidRPr="00BC7014">
        <w:rPr>
          <w:rFonts w:eastAsia="Times New Roman"/>
          <w:color w:val="212121"/>
          <w:szCs w:val="24"/>
        </w:rPr>
        <w:t>κρατικοποίηση</w:t>
      </w:r>
      <w:proofErr w:type="spellEnd"/>
      <w:r w:rsidRPr="00BC7014">
        <w:rPr>
          <w:rFonts w:eastAsia="Times New Roman"/>
          <w:color w:val="212121"/>
          <w:szCs w:val="24"/>
        </w:rPr>
        <w:t xml:space="preserve"> του δημό</w:t>
      </w:r>
      <w:r>
        <w:rPr>
          <w:rFonts w:eastAsia="Times New Roman"/>
          <w:color w:val="212121"/>
          <w:szCs w:val="24"/>
        </w:rPr>
        <w:t>σιου π</w:t>
      </w:r>
      <w:r w:rsidRPr="00BC7014">
        <w:rPr>
          <w:rFonts w:eastAsia="Times New Roman"/>
          <w:color w:val="212121"/>
          <w:szCs w:val="24"/>
        </w:rPr>
        <w:t>ανεπιστημίου</w:t>
      </w:r>
      <w:r>
        <w:rPr>
          <w:rFonts w:eastAsia="Times New Roman"/>
          <w:color w:val="212121"/>
          <w:szCs w:val="24"/>
        </w:rPr>
        <w:t>,</w:t>
      </w:r>
      <w:r w:rsidRPr="00BC7014">
        <w:rPr>
          <w:rFonts w:eastAsia="Times New Roman"/>
          <w:color w:val="212121"/>
          <w:szCs w:val="24"/>
        </w:rPr>
        <w:t xml:space="preserve"> ο εκσυγχρονισμός και η προώθηση των δημόσιων πανεπιστημίων</w:t>
      </w:r>
      <w:r>
        <w:rPr>
          <w:rFonts w:eastAsia="Times New Roman"/>
          <w:color w:val="212121"/>
          <w:szCs w:val="24"/>
        </w:rPr>
        <w:t>. Όμω</w:t>
      </w:r>
      <w:r>
        <w:rPr>
          <w:rFonts w:eastAsia="Times New Roman"/>
          <w:color w:val="212121"/>
          <w:szCs w:val="24"/>
        </w:rPr>
        <w:t xml:space="preserve">ς, </w:t>
      </w:r>
      <w:r w:rsidRPr="00BC7014">
        <w:rPr>
          <w:rFonts w:eastAsia="Times New Roman"/>
          <w:color w:val="212121"/>
          <w:szCs w:val="24"/>
        </w:rPr>
        <w:t xml:space="preserve">τώρα που δεν εισάγεται για </w:t>
      </w:r>
      <w:r>
        <w:rPr>
          <w:rFonts w:eastAsia="Times New Roman"/>
          <w:color w:val="212121"/>
          <w:szCs w:val="24"/>
        </w:rPr>
        <w:t>αναθεώρηση</w:t>
      </w:r>
      <w:r w:rsidRPr="00BC7014">
        <w:rPr>
          <w:rFonts w:eastAsia="Times New Roman"/>
          <w:color w:val="212121"/>
          <w:szCs w:val="24"/>
        </w:rPr>
        <w:t xml:space="preserve"> το άρθρο 1</w:t>
      </w:r>
      <w:r>
        <w:rPr>
          <w:rFonts w:eastAsia="Times New Roman"/>
          <w:color w:val="212121"/>
          <w:szCs w:val="24"/>
        </w:rPr>
        <w:t xml:space="preserve">6 παράγραφος 5 και παράγραφος 8, παύει να ισχύει </w:t>
      </w:r>
      <w:r w:rsidRPr="00BC7014">
        <w:rPr>
          <w:rFonts w:eastAsia="Times New Roman"/>
          <w:color w:val="212121"/>
          <w:szCs w:val="24"/>
        </w:rPr>
        <w:t xml:space="preserve">το </w:t>
      </w:r>
      <w:r>
        <w:rPr>
          <w:rFonts w:eastAsia="Times New Roman"/>
          <w:color w:val="212121"/>
          <w:szCs w:val="24"/>
        </w:rPr>
        <w:t>Ε</w:t>
      </w:r>
      <w:r w:rsidRPr="00BC7014">
        <w:rPr>
          <w:rFonts w:eastAsia="Times New Roman"/>
          <w:color w:val="212121"/>
          <w:szCs w:val="24"/>
        </w:rPr>
        <w:t xml:space="preserve">υρωπαϊκό </w:t>
      </w:r>
      <w:r>
        <w:rPr>
          <w:rFonts w:eastAsia="Times New Roman"/>
          <w:color w:val="212121"/>
          <w:szCs w:val="24"/>
        </w:rPr>
        <w:lastRenderedPageBreak/>
        <w:t>Δ</w:t>
      </w:r>
      <w:r w:rsidRPr="00BC7014">
        <w:rPr>
          <w:rFonts w:eastAsia="Times New Roman"/>
          <w:color w:val="212121"/>
          <w:szCs w:val="24"/>
        </w:rPr>
        <w:t>ίκαιο</w:t>
      </w:r>
      <w:r>
        <w:rPr>
          <w:rFonts w:eastAsia="Times New Roman"/>
          <w:color w:val="212121"/>
          <w:szCs w:val="24"/>
        </w:rPr>
        <w:t>;</w:t>
      </w:r>
      <w:r w:rsidRPr="00BC7014">
        <w:rPr>
          <w:rFonts w:eastAsia="Times New Roman"/>
          <w:color w:val="212121"/>
          <w:szCs w:val="24"/>
        </w:rPr>
        <w:t xml:space="preserve"> </w:t>
      </w:r>
      <w:r>
        <w:rPr>
          <w:rFonts w:eastAsia="Times New Roman"/>
          <w:color w:val="212121"/>
          <w:szCs w:val="24"/>
        </w:rPr>
        <w:t>Τ</w:t>
      </w:r>
      <w:r w:rsidRPr="00BC7014">
        <w:rPr>
          <w:rFonts w:eastAsia="Times New Roman"/>
          <w:color w:val="212121"/>
          <w:szCs w:val="24"/>
        </w:rPr>
        <w:t xml:space="preserve">ο άρθρο 16 </w:t>
      </w:r>
      <w:r>
        <w:rPr>
          <w:rFonts w:eastAsia="Times New Roman"/>
          <w:color w:val="212121"/>
          <w:szCs w:val="24"/>
        </w:rPr>
        <w:t>ισχύει στην</w:t>
      </w:r>
      <w:r w:rsidRPr="00BC7014">
        <w:rPr>
          <w:rFonts w:eastAsia="Times New Roman"/>
          <w:color w:val="212121"/>
          <w:szCs w:val="24"/>
        </w:rPr>
        <w:t xml:space="preserve"> </w:t>
      </w:r>
      <w:r>
        <w:rPr>
          <w:rFonts w:eastAsia="Times New Roman"/>
          <w:color w:val="212121"/>
          <w:szCs w:val="24"/>
        </w:rPr>
        <w:t xml:space="preserve">ελληνική έννομη τάξη, </w:t>
      </w:r>
      <w:r w:rsidRPr="00BC7014">
        <w:rPr>
          <w:rFonts w:eastAsia="Times New Roman"/>
          <w:color w:val="212121"/>
          <w:szCs w:val="24"/>
        </w:rPr>
        <w:t xml:space="preserve">αλλά ισχύουν τα εκπαιδευτικά συστήματα και των άλλων </w:t>
      </w:r>
      <w:r>
        <w:rPr>
          <w:rFonts w:eastAsia="Times New Roman"/>
          <w:color w:val="212121"/>
          <w:szCs w:val="24"/>
        </w:rPr>
        <w:t>είκοσι επτά</w:t>
      </w:r>
      <w:r w:rsidRPr="00BC7014">
        <w:rPr>
          <w:rFonts w:eastAsia="Times New Roman"/>
          <w:color w:val="212121"/>
          <w:szCs w:val="24"/>
        </w:rPr>
        <w:t xml:space="preserve"> κρατών-μελών σε </w:t>
      </w:r>
      <w:r>
        <w:rPr>
          <w:rFonts w:eastAsia="Times New Roman"/>
          <w:color w:val="212121"/>
          <w:szCs w:val="24"/>
        </w:rPr>
        <w:t xml:space="preserve">κάθε </w:t>
      </w:r>
      <w:r w:rsidRPr="00BC7014">
        <w:rPr>
          <w:rFonts w:eastAsia="Times New Roman"/>
          <w:color w:val="212121"/>
          <w:szCs w:val="24"/>
        </w:rPr>
        <w:t>κράτος-μέλος</w:t>
      </w:r>
      <w:r>
        <w:rPr>
          <w:rFonts w:eastAsia="Times New Roman"/>
          <w:color w:val="212121"/>
          <w:szCs w:val="24"/>
        </w:rPr>
        <w:t xml:space="preserve">. </w:t>
      </w:r>
    </w:p>
    <w:p w14:paraId="19C9AA27"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Άρα, η</w:t>
      </w:r>
      <w:r w:rsidRPr="00BC7014">
        <w:rPr>
          <w:rFonts w:eastAsia="Times New Roman"/>
          <w:color w:val="212121"/>
          <w:szCs w:val="24"/>
        </w:rPr>
        <w:t xml:space="preserve"> Ελλάδα έχει κάθε </w:t>
      </w:r>
      <w:r>
        <w:rPr>
          <w:rFonts w:eastAsia="Times New Roman"/>
          <w:color w:val="212121"/>
          <w:szCs w:val="24"/>
        </w:rPr>
        <w:t>ευχέρεια,</w:t>
      </w:r>
      <w:r w:rsidRPr="00BC7014">
        <w:rPr>
          <w:rFonts w:eastAsia="Times New Roman"/>
          <w:color w:val="212121"/>
          <w:szCs w:val="24"/>
        </w:rPr>
        <w:t xml:space="preserve"> στο πλαίσιο του </w:t>
      </w:r>
      <w:r>
        <w:rPr>
          <w:rFonts w:eastAsia="Times New Roman"/>
          <w:color w:val="212121"/>
          <w:szCs w:val="24"/>
        </w:rPr>
        <w:t>Ε</w:t>
      </w:r>
      <w:r w:rsidRPr="00BC7014">
        <w:rPr>
          <w:rFonts w:eastAsia="Times New Roman"/>
          <w:color w:val="212121"/>
          <w:szCs w:val="24"/>
        </w:rPr>
        <w:t xml:space="preserve">υρωπαϊκού </w:t>
      </w:r>
      <w:proofErr w:type="spellStart"/>
      <w:r>
        <w:rPr>
          <w:rFonts w:eastAsia="Times New Roman"/>
          <w:color w:val="212121"/>
          <w:szCs w:val="24"/>
        </w:rPr>
        <w:t>Ε</w:t>
      </w:r>
      <w:r w:rsidRPr="00BC7014">
        <w:rPr>
          <w:rFonts w:eastAsia="Times New Roman"/>
          <w:color w:val="212121"/>
          <w:szCs w:val="24"/>
        </w:rPr>
        <w:t>νωσιακού</w:t>
      </w:r>
      <w:proofErr w:type="spellEnd"/>
      <w:r w:rsidRPr="00BC7014">
        <w:rPr>
          <w:rFonts w:eastAsia="Times New Roman"/>
          <w:color w:val="212121"/>
          <w:szCs w:val="24"/>
        </w:rPr>
        <w:t xml:space="preserve"> </w:t>
      </w:r>
      <w:r>
        <w:rPr>
          <w:rFonts w:eastAsia="Times New Roman"/>
          <w:color w:val="212121"/>
          <w:szCs w:val="24"/>
        </w:rPr>
        <w:t>Δ</w:t>
      </w:r>
      <w:r w:rsidRPr="00BC7014">
        <w:rPr>
          <w:rFonts w:eastAsia="Times New Roman"/>
          <w:color w:val="212121"/>
          <w:szCs w:val="24"/>
        </w:rPr>
        <w:t>ικαίου</w:t>
      </w:r>
      <w:r>
        <w:rPr>
          <w:rFonts w:eastAsia="Times New Roman"/>
          <w:color w:val="212121"/>
          <w:szCs w:val="24"/>
        </w:rPr>
        <w:t xml:space="preserve">, </w:t>
      </w:r>
      <w:r w:rsidRPr="00BC7014">
        <w:rPr>
          <w:rFonts w:eastAsia="Times New Roman"/>
          <w:color w:val="212121"/>
          <w:szCs w:val="24"/>
        </w:rPr>
        <w:t>να προωθήσει συνεργασίες με ξένα πανεπιστήμια</w:t>
      </w:r>
      <w:r>
        <w:rPr>
          <w:rFonts w:eastAsia="Times New Roman"/>
          <w:color w:val="212121"/>
          <w:szCs w:val="24"/>
        </w:rPr>
        <w:t>,</w:t>
      </w:r>
      <w:r w:rsidRPr="00BC7014">
        <w:rPr>
          <w:rFonts w:eastAsia="Times New Roman"/>
          <w:color w:val="212121"/>
          <w:szCs w:val="24"/>
        </w:rPr>
        <w:t xml:space="preserve"> να προωθήσει συνεργασίες με χώρες όπου επιτρέπεται και η ίδρυση μη κρατικών πανεπιστημίων και γενικά να οργανώσει </w:t>
      </w:r>
      <w:r w:rsidRPr="00BC7014">
        <w:rPr>
          <w:rFonts w:eastAsia="Times New Roman"/>
          <w:color w:val="212121"/>
          <w:szCs w:val="24"/>
        </w:rPr>
        <w:t>το σύστημα έτσι</w:t>
      </w:r>
      <w:r>
        <w:rPr>
          <w:rFonts w:eastAsia="Times New Roman"/>
          <w:color w:val="212121"/>
          <w:szCs w:val="24"/>
        </w:rPr>
        <w:t>,</w:t>
      </w:r>
      <w:r w:rsidRPr="00BC7014">
        <w:rPr>
          <w:rFonts w:eastAsia="Times New Roman"/>
          <w:color w:val="212121"/>
          <w:szCs w:val="24"/>
        </w:rPr>
        <w:t xml:space="preserve"> ώστε τα παιδιά να έχουν τις μεγαλύτερες δυνατές ευχέ</w:t>
      </w:r>
      <w:r>
        <w:rPr>
          <w:rFonts w:eastAsia="Times New Roman"/>
          <w:color w:val="212121"/>
          <w:szCs w:val="24"/>
        </w:rPr>
        <w:t>ρειε</w:t>
      </w:r>
      <w:r w:rsidRPr="00BC7014">
        <w:rPr>
          <w:rFonts w:eastAsia="Times New Roman"/>
          <w:color w:val="212121"/>
          <w:szCs w:val="24"/>
        </w:rPr>
        <w:t>ς</w:t>
      </w:r>
      <w:r>
        <w:rPr>
          <w:rFonts w:eastAsia="Times New Roman"/>
          <w:color w:val="212121"/>
          <w:szCs w:val="24"/>
        </w:rPr>
        <w:t xml:space="preserve">, η </w:t>
      </w:r>
      <w:r w:rsidRPr="00BC7014">
        <w:rPr>
          <w:rFonts w:eastAsia="Times New Roman"/>
          <w:color w:val="212121"/>
          <w:szCs w:val="24"/>
        </w:rPr>
        <w:t>ισότητα ευκαιριών να αποκτήσει πραγματικό νόημα και το πανεπιστήμιο</w:t>
      </w:r>
      <w:r>
        <w:rPr>
          <w:rFonts w:eastAsia="Times New Roman"/>
          <w:color w:val="212121"/>
          <w:szCs w:val="24"/>
        </w:rPr>
        <w:t>,</w:t>
      </w:r>
      <w:r w:rsidRPr="00BC7014">
        <w:rPr>
          <w:rFonts w:eastAsia="Times New Roman"/>
          <w:color w:val="212121"/>
          <w:szCs w:val="24"/>
        </w:rPr>
        <w:t xml:space="preserve"> ως κέντρο αριστείας</w:t>
      </w:r>
      <w:r>
        <w:rPr>
          <w:rFonts w:eastAsia="Times New Roman"/>
          <w:color w:val="212121"/>
          <w:szCs w:val="24"/>
        </w:rPr>
        <w:t xml:space="preserve">, </w:t>
      </w:r>
      <w:r w:rsidRPr="00BC7014">
        <w:rPr>
          <w:rFonts w:eastAsia="Times New Roman"/>
          <w:color w:val="212121"/>
          <w:szCs w:val="24"/>
        </w:rPr>
        <w:t>έρευνας και διδασκαλίας</w:t>
      </w:r>
      <w:r>
        <w:rPr>
          <w:rFonts w:eastAsia="Times New Roman"/>
          <w:color w:val="212121"/>
          <w:szCs w:val="24"/>
        </w:rPr>
        <w:t>,</w:t>
      </w:r>
      <w:r w:rsidRPr="00BC7014">
        <w:rPr>
          <w:rFonts w:eastAsia="Times New Roman"/>
          <w:color w:val="212121"/>
          <w:szCs w:val="24"/>
        </w:rPr>
        <w:t xml:space="preserve"> να αποκτήσει χαρακτηριστικά σύγχρονα</w:t>
      </w:r>
      <w:r>
        <w:rPr>
          <w:rFonts w:eastAsia="Times New Roman"/>
          <w:color w:val="212121"/>
          <w:szCs w:val="24"/>
        </w:rPr>
        <w:t>, ολοκληρωμένα και β</w:t>
      </w:r>
      <w:r w:rsidRPr="00BC7014">
        <w:rPr>
          <w:rFonts w:eastAsia="Times New Roman"/>
          <w:color w:val="212121"/>
          <w:szCs w:val="24"/>
        </w:rPr>
        <w:t>εβαίως</w:t>
      </w:r>
      <w:r>
        <w:rPr>
          <w:rFonts w:eastAsia="Times New Roman"/>
          <w:color w:val="212121"/>
          <w:szCs w:val="24"/>
        </w:rPr>
        <w:t>,</w:t>
      </w:r>
      <w:r w:rsidRPr="00BC7014">
        <w:rPr>
          <w:rFonts w:eastAsia="Times New Roman"/>
          <w:color w:val="212121"/>
          <w:szCs w:val="24"/>
        </w:rPr>
        <w:t xml:space="preserve"> απολύτως ανταγωνιστικά σε σχέση με την Ευρώπη και γενικότερα τον δυτικό κόσμο</w:t>
      </w:r>
      <w:r>
        <w:rPr>
          <w:rFonts w:eastAsia="Times New Roman"/>
          <w:color w:val="212121"/>
          <w:szCs w:val="24"/>
        </w:rPr>
        <w:t>. Α</w:t>
      </w:r>
      <w:r w:rsidRPr="00BC7014">
        <w:rPr>
          <w:rFonts w:eastAsia="Times New Roman"/>
          <w:color w:val="212121"/>
          <w:szCs w:val="24"/>
        </w:rPr>
        <w:t>ρκεί να ενεργοποιηθούν οι δωρητές</w:t>
      </w:r>
      <w:r>
        <w:rPr>
          <w:rFonts w:eastAsia="Times New Roman"/>
          <w:color w:val="212121"/>
          <w:szCs w:val="24"/>
        </w:rPr>
        <w:t>,</w:t>
      </w:r>
      <w:r w:rsidRPr="00BC7014">
        <w:rPr>
          <w:rFonts w:eastAsia="Times New Roman"/>
          <w:color w:val="212121"/>
          <w:szCs w:val="24"/>
        </w:rPr>
        <w:t xml:space="preserve"> οι χορηγοί</w:t>
      </w:r>
      <w:r>
        <w:rPr>
          <w:rFonts w:eastAsia="Times New Roman"/>
          <w:color w:val="212121"/>
          <w:szCs w:val="24"/>
        </w:rPr>
        <w:t>, τα ιδρύματα και ο</w:t>
      </w:r>
      <w:r w:rsidRPr="00BC7014">
        <w:rPr>
          <w:rFonts w:eastAsia="Times New Roman"/>
          <w:color w:val="212121"/>
          <w:szCs w:val="24"/>
        </w:rPr>
        <w:t>ι διεθνείς συνεργασίες</w:t>
      </w:r>
      <w:r>
        <w:rPr>
          <w:rFonts w:eastAsia="Times New Roman"/>
          <w:color w:val="212121"/>
          <w:szCs w:val="24"/>
        </w:rPr>
        <w:t>.</w:t>
      </w:r>
    </w:p>
    <w:p w14:paraId="19C9AA28" w14:textId="77777777" w:rsidR="005136E3" w:rsidRDefault="0098028A">
      <w:pPr>
        <w:spacing w:after="0" w:line="600" w:lineRule="auto"/>
        <w:ind w:firstLine="720"/>
        <w:jc w:val="both"/>
        <w:rPr>
          <w:rFonts w:eastAsia="Times New Roman"/>
          <w:color w:val="212121"/>
          <w:szCs w:val="24"/>
        </w:rPr>
      </w:pPr>
      <w:r w:rsidRPr="00BC7014">
        <w:rPr>
          <w:rFonts w:eastAsia="Times New Roman"/>
          <w:color w:val="212121"/>
          <w:szCs w:val="24"/>
        </w:rPr>
        <w:t>Ευτυχώς διατηρείται αλώβητο το αναθεωρητικό κεκτημένο του 2001</w:t>
      </w:r>
      <w:r>
        <w:rPr>
          <w:rFonts w:eastAsia="Times New Roman"/>
          <w:color w:val="212121"/>
          <w:szCs w:val="24"/>
        </w:rPr>
        <w:t>, γιατί η μόνη πραγματική</w:t>
      </w:r>
      <w:r>
        <w:rPr>
          <w:rFonts w:eastAsia="Times New Roman"/>
          <w:color w:val="212121"/>
          <w:szCs w:val="24"/>
        </w:rPr>
        <w:t xml:space="preserve">, φιλόδοξη, ολική, συναινετική </w:t>
      </w:r>
      <w:r>
        <w:rPr>
          <w:rFonts w:eastAsia="Times New Roman"/>
          <w:color w:val="212121"/>
          <w:szCs w:val="24"/>
        </w:rPr>
        <w:t xml:space="preserve">Αναθεώρηση </w:t>
      </w:r>
      <w:r>
        <w:rPr>
          <w:rFonts w:eastAsia="Times New Roman"/>
          <w:color w:val="212121"/>
          <w:szCs w:val="24"/>
        </w:rPr>
        <w:t>της Μ</w:t>
      </w:r>
      <w:r w:rsidRPr="00BC7014">
        <w:rPr>
          <w:rFonts w:eastAsia="Times New Roman"/>
          <w:color w:val="212121"/>
          <w:szCs w:val="24"/>
        </w:rPr>
        <w:t xml:space="preserve">εταπολίτευσης είναι η </w:t>
      </w:r>
      <w:r>
        <w:rPr>
          <w:rFonts w:eastAsia="Times New Roman"/>
          <w:color w:val="212121"/>
          <w:szCs w:val="24"/>
        </w:rPr>
        <w:t>Α</w:t>
      </w:r>
      <w:r w:rsidRPr="00BC7014">
        <w:rPr>
          <w:rFonts w:eastAsia="Times New Roman"/>
          <w:color w:val="212121"/>
          <w:szCs w:val="24"/>
        </w:rPr>
        <w:t xml:space="preserve">ναθεώρηση </w:t>
      </w:r>
      <w:r w:rsidRPr="00BC7014">
        <w:rPr>
          <w:rFonts w:eastAsia="Times New Roman"/>
          <w:color w:val="212121"/>
          <w:szCs w:val="24"/>
        </w:rPr>
        <w:t>του 2001</w:t>
      </w:r>
      <w:r>
        <w:rPr>
          <w:rFonts w:eastAsia="Times New Roman"/>
          <w:color w:val="212121"/>
          <w:szCs w:val="24"/>
        </w:rPr>
        <w:t xml:space="preserve">. </w:t>
      </w:r>
    </w:p>
    <w:p w14:paraId="19C9AA29"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lastRenderedPageBreak/>
        <w:t>Σ</w:t>
      </w:r>
      <w:r w:rsidRPr="00BC7014">
        <w:rPr>
          <w:rFonts w:eastAsia="Times New Roman"/>
          <w:color w:val="212121"/>
          <w:szCs w:val="24"/>
        </w:rPr>
        <w:t xml:space="preserve">υνάγεται από </w:t>
      </w:r>
      <w:r>
        <w:rPr>
          <w:rFonts w:eastAsia="Times New Roman"/>
          <w:color w:val="212121"/>
          <w:szCs w:val="24"/>
        </w:rPr>
        <w:t>αυτή</w:t>
      </w:r>
      <w:r>
        <w:rPr>
          <w:rFonts w:eastAsia="Times New Roman"/>
          <w:color w:val="212121"/>
          <w:szCs w:val="24"/>
        </w:rPr>
        <w:t>ν</w:t>
      </w:r>
      <w:r>
        <w:rPr>
          <w:rFonts w:eastAsia="Times New Roman"/>
          <w:color w:val="212121"/>
          <w:szCs w:val="24"/>
        </w:rPr>
        <w:t xml:space="preserve"> τη </w:t>
      </w:r>
      <w:r w:rsidRPr="00BC7014">
        <w:rPr>
          <w:rFonts w:eastAsia="Times New Roman"/>
          <w:color w:val="212121"/>
          <w:szCs w:val="24"/>
        </w:rPr>
        <w:t>διαδικασία τ</w:t>
      </w:r>
      <w:r>
        <w:rPr>
          <w:rFonts w:eastAsia="Times New Roman"/>
          <w:color w:val="212121"/>
          <w:szCs w:val="24"/>
        </w:rPr>
        <w:t>ων τελευταίων μηνών ένα βασικό ι</w:t>
      </w:r>
      <w:r w:rsidRPr="00BC7014">
        <w:rPr>
          <w:rFonts w:eastAsia="Times New Roman"/>
          <w:color w:val="212121"/>
          <w:szCs w:val="24"/>
        </w:rPr>
        <w:t>στορικό και θεσμικό δίδαγμα</w:t>
      </w:r>
      <w:r>
        <w:rPr>
          <w:rFonts w:eastAsia="Times New Roman"/>
          <w:color w:val="212121"/>
          <w:szCs w:val="24"/>
        </w:rPr>
        <w:t>: Χ</w:t>
      </w:r>
      <w:r w:rsidRPr="00BC7014">
        <w:rPr>
          <w:rFonts w:eastAsia="Times New Roman"/>
          <w:color w:val="212121"/>
          <w:szCs w:val="24"/>
        </w:rPr>
        <w:t xml:space="preserve">ωρίς συναίνεση και χωρίς πολιτικό πολιτισμό η </w:t>
      </w:r>
      <w:r>
        <w:rPr>
          <w:rFonts w:eastAsia="Times New Roman"/>
          <w:color w:val="212121"/>
          <w:szCs w:val="24"/>
        </w:rPr>
        <w:t xml:space="preserve">Αναθεώρηση </w:t>
      </w:r>
      <w:r>
        <w:rPr>
          <w:rFonts w:eastAsia="Times New Roman"/>
          <w:color w:val="212121"/>
          <w:szCs w:val="24"/>
        </w:rPr>
        <w:t xml:space="preserve">δεν είναι </w:t>
      </w:r>
      <w:r>
        <w:rPr>
          <w:rFonts w:eastAsia="Times New Roman"/>
          <w:color w:val="212121"/>
          <w:szCs w:val="24"/>
        </w:rPr>
        <w:t>ούτε αναγκαία</w:t>
      </w:r>
      <w:r w:rsidRPr="00BC7014">
        <w:rPr>
          <w:rFonts w:eastAsia="Times New Roman"/>
          <w:color w:val="212121"/>
          <w:szCs w:val="24"/>
        </w:rPr>
        <w:t xml:space="preserve"> ούτε εφικτή</w:t>
      </w:r>
      <w:r>
        <w:rPr>
          <w:rFonts w:eastAsia="Times New Roman"/>
          <w:color w:val="212121"/>
          <w:szCs w:val="24"/>
        </w:rPr>
        <w:t>!</w:t>
      </w:r>
    </w:p>
    <w:p w14:paraId="19C9AA2A"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Τ</w:t>
      </w:r>
      <w:r w:rsidRPr="00BC7014">
        <w:rPr>
          <w:rFonts w:eastAsia="Times New Roman"/>
          <w:color w:val="212121"/>
          <w:szCs w:val="24"/>
        </w:rPr>
        <w:t>ο Σύνταγμα του 1975</w:t>
      </w:r>
      <w:r>
        <w:rPr>
          <w:rFonts w:eastAsia="Times New Roman"/>
          <w:color w:val="212121"/>
          <w:szCs w:val="24"/>
        </w:rPr>
        <w:t>,</w:t>
      </w:r>
      <w:r w:rsidRPr="00BC7014">
        <w:rPr>
          <w:rFonts w:eastAsia="Times New Roman"/>
          <w:color w:val="212121"/>
          <w:szCs w:val="24"/>
        </w:rPr>
        <w:t xml:space="preserve"> όπως ισχύει</w:t>
      </w:r>
      <w:r>
        <w:rPr>
          <w:rFonts w:eastAsia="Times New Roman"/>
          <w:color w:val="212121"/>
          <w:szCs w:val="24"/>
        </w:rPr>
        <w:t>,</w:t>
      </w:r>
      <w:r w:rsidRPr="00BC7014">
        <w:rPr>
          <w:rFonts w:eastAsia="Times New Roman"/>
          <w:color w:val="212121"/>
          <w:szCs w:val="24"/>
        </w:rPr>
        <w:t xml:space="preserve"> αντιστάθηκε στην κρίση</w:t>
      </w:r>
      <w:r>
        <w:rPr>
          <w:rFonts w:eastAsia="Times New Roman"/>
          <w:color w:val="212121"/>
          <w:szCs w:val="24"/>
        </w:rPr>
        <w:t>,</w:t>
      </w:r>
      <w:r w:rsidRPr="00BC7014">
        <w:rPr>
          <w:rFonts w:eastAsia="Times New Roman"/>
          <w:color w:val="212121"/>
          <w:szCs w:val="24"/>
        </w:rPr>
        <w:t xml:space="preserve"> αντιστάθηκε και στην επίθεση της συγκυρίας και του μικροκομματισμ</w:t>
      </w:r>
      <w:r>
        <w:rPr>
          <w:rFonts w:eastAsia="Times New Roman"/>
          <w:color w:val="212121"/>
          <w:szCs w:val="24"/>
        </w:rPr>
        <w:t>ού και απέδειξε την ιστορικότητά</w:t>
      </w:r>
      <w:r w:rsidRPr="00BC7014">
        <w:rPr>
          <w:rFonts w:eastAsia="Times New Roman"/>
          <w:color w:val="212121"/>
          <w:szCs w:val="24"/>
        </w:rPr>
        <w:t xml:space="preserve"> του</w:t>
      </w:r>
      <w:r>
        <w:rPr>
          <w:rFonts w:eastAsia="Times New Roman"/>
          <w:color w:val="212121"/>
          <w:szCs w:val="24"/>
        </w:rPr>
        <w:t>,</w:t>
      </w:r>
      <w:r w:rsidRPr="00BC7014">
        <w:rPr>
          <w:rFonts w:eastAsia="Times New Roman"/>
          <w:color w:val="212121"/>
          <w:szCs w:val="24"/>
        </w:rPr>
        <w:t xml:space="preserve"> την οποία οφείλουμε να σεβαστούμε και με βάση την οποία οφείλουμε ν</w:t>
      </w:r>
      <w:r w:rsidRPr="00BC7014">
        <w:rPr>
          <w:rFonts w:eastAsia="Times New Roman"/>
          <w:color w:val="212121"/>
          <w:szCs w:val="24"/>
        </w:rPr>
        <w:t>α οργανώσουμε το μέλλον του έθνους</w:t>
      </w:r>
      <w:r>
        <w:rPr>
          <w:rFonts w:eastAsia="Times New Roman"/>
          <w:color w:val="212121"/>
          <w:szCs w:val="24"/>
        </w:rPr>
        <w:t>.</w:t>
      </w:r>
    </w:p>
    <w:p w14:paraId="19C9AA2B" w14:textId="77777777" w:rsidR="005136E3" w:rsidRDefault="0098028A">
      <w:pPr>
        <w:spacing w:after="0" w:line="600" w:lineRule="auto"/>
        <w:ind w:firstLine="720"/>
        <w:jc w:val="both"/>
        <w:rPr>
          <w:rFonts w:eastAsia="Times New Roman"/>
          <w:color w:val="212121"/>
          <w:szCs w:val="24"/>
        </w:rPr>
      </w:pPr>
      <w:r w:rsidRPr="00BC7014">
        <w:rPr>
          <w:rFonts w:eastAsia="Times New Roman"/>
          <w:color w:val="212121"/>
          <w:szCs w:val="24"/>
        </w:rPr>
        <w:t>Ευχαριστώ</w:t>
      </w:r>
      <w:r>
        <w:rPr>
          <w:rFonts w:eastAsia="Times New Roman"/>
          <w:color w:val="212121"/>
          <w:szCs w:val="24"/>
        </w:rPr>
        <w:t>.</w:t>
      </w:r>
    </w:p>
    <w:p w14:paraId="19C9AA2C" w14:textId="77777777" w:rsidR="005136E3" w:rsidRDefault="0098028A">
      <w:pPr>
        <w:tabs>
          <w:tab w:val="left" w:pos="2738"/>
          <w:tab w:val="center" w:pos="4753"/>
          <w:tab w:val="left" w:pos="5723"/>
        </w:tabs>
        <w:spacing w:after="0" w:line="600" w:lineRule="auto"/>
        <w:ind w:firstLine="720"/>
        <w:jc w:val="center"/>
        <w:rPr>
          <w:rFonts w:eastAsia="Times New Roman"/>
          <w:szCs w:val="24"/>
        </w:rPr>
      </w:pPr>
      <w:r w:rsidRPr="00B01A32">
        <w:rPr>
          <w:rFonts w:eastAsia="Times New Roman"/>
          <w:szCs w:val="24"/>
        </w:rPr>
        <w:t xml:space="preserve">(Χειροκροτήματα από την πτέρυγα </w:t>
      </w:r>
      <w:r>
        <w:rPr>
          <w:rFonts w:eastAsia="Times New Roman"/>
          <w:szCs w:val="24"/>
        </w:rPr>
        <w:t>της Δημοκρατικής Συμπαράταξης</w:t>
      </w:r>
      <w:r w:rsidRPr="00B01A32">
        <w:rPr>
          <w:rFonts w:eastAsia="Times New Roman"/>
          <w:szCs w:val="24"/>
        </w:rPr>
        <w:t>)</w:t>
      </w:r>
    </w:p>
    <w:p w14:paraId="19C9AA2D"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sidRPr="00ED50B6">
        <w:rPr>
          <w:rFonts w:eastAsia="Times New Roman"/>
          <w:b/>
          <w:color w:val="212121"/>
          <w:szCs w:val="24"/>
        </w:rPr>
        <w:t>ΠΡΟΕΔΡΕΥΩΝ (Νικήτας Κακλαμάνης):</w:t>
      </w:r>
      <w:r>
        <w:rPr>
          <w:rFonts w:eastAsia="Times New Roman"/>
          <w:szCs w:val="24"/>
        </w:rPr>
        <w:t xml:space="preserve"> Τον λόγο έχει ο Υπουργός Δικαιοσύνης, Διαφάνειας και Ανθρωπίνων Δικαιωμάτων κ. Καλογήρου. </w:t>
      </w:r>
    </w:p>
    <w:p w14:paraId="19C9AA2E" w14:textId="77777777" w:rsidR="005136E3" w:rsidRDefault="0098028A">
      <w:pPr>
        <w:spacing w:after="0" w:line="600" w:lineRule="auto"/>
        <w:ind w:firstLine="720"/>
        <w:jc w:val="both"/>
        <w:rPr>
          <w:rFonts w:eastAsia="Times New Roman"/>
          <w:color w:val="212121"/>
          <w:szCs w:val="24"/>
        </w:rPr>
      </w:pPr>
      <w:r>
        <w:rPr>
          <w:rFonts w:eastAsia="Times New Roman"/>
          <w:b/>
          <w:color w:val="212121"/>
          <w:szCs w:val="24"/>
        </w:rPr>
        <w:t xml:space="preserve">ΜΙΧΑΗΛ ΚΑΛΟΓΗΡΟΥ (Υπουργός Δικαιοσύνης, Διαφάνειας και Ανθρωπίνων Δικαιωμάτων): </w:t>
      </w:r>
      <w:r>
        <w:rPr>
          <w:rFonts w:eastAsia="Times New Roman"/>
          <w:color w:val="212121"/>
          <w:szCs w:val="24"/>
        </w:rPr>
        <w:t xml:space="preserve">Ευχαριστώ, κύριε Πρόεδρε. </w:t>
      </w:r>
    </w:p>
    <w:p w14:paraId="19C9AA2F"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lastRenderedPageBreak/>
        <w:t xml:space="preserve">Κυρίες και κύριοι Βουλευτές, το </w:t>
      </w:r>
      <w:proofErr w:type="spellStart"/>
      <w:r w:rsidRPr="00BC7014">
        <w:rPr>
          <w:rFonts w:eastAsia="Times New Roman"/>
          <w:color w:val="212121"/>
          <w:szCs w:val="24"/>
        </w:rPr>
        <w:t>διακύβευμα</w:t>
      </w:r>
      <w:proofErr w:type="spellEnd"/>
      <w:r w:rsidRPr="00BC7014">
        <w:rPr>
          <w:rFonts w:eastAsia="Times New Roman"/>
          <w:color w:val="212121"/>
          <w:szCs w:val="24"/>
        </w:rPr>
        <w:t xml:space="preserve"> των επόμενων εθνικών εκλογών θα εί</w:t>
      </w:r>
      <w:r>
        <w:rPr>
          <w:rFonts w:eastAsia="Times New Roman"/>
          <w:color w:val="212121"/>
          <w:szCs w:val="24"/>
        </w:rPr>
        <w:t>ναι -κατά τη γνώμη μας- η π</w:t>
      </w:r>
      <w:r w:rsidRPr="00BC7014">
        <w:rPr>
          <w:rFonts w:eastAsia="Times New Roman"/>
          <w:color w:val="212121"/>
          <w:szCs w:val="24"/>
        </w:rPr>
        <w:t xml:space="preserve">ρόοδος </w:t>
      </w:r>
      <w:r>
        <w:rPr>
          <w:rFonts w:eastAsia="Times New Roman"/>
          <w:color w:val="212121"/>
          <w:szCs w:val="24"/>
        </w:rPr>
        <w:t xml:space="preserve">ή η </w:t>
      </w:r>
      <w:r w:rsidRPr="00BC7014">
        <w:rPr>
          <w:rFonts w:eastAsia="Times New Roman"/>
          <w:color w:val="212121"/>
          <w:szCs w:val="24"/>
        </w:rPr>
        <w:t>συντήρηση</w:t>
      </w:r>
      <w:r>
        <w:rPr>
          <w:rFonts w:eastAsia="Times New Roman"/>
          <w:color w:val="212121"/>
          <w:szCs w:val="24"/>
        </w:rPr>
        <w:t>. Κ</w:t>
      </w:r>
      <w:r w:rsidRPr="00BC7014">
        <w:rPr>
          <w:rFonts w:eastAsia="Times New Roman"/>
          <w:color w:val="212121"/>
          <w:szCs w:val="24"/>
        </w:rPr>
        <w:t>αι όσο κι αν κάποιοι</w:t>
      </w:r>
      <w:r>
        <w:rPr>
          <w:rFonts w:eastAsia="Times New Roman"/>
          <w:color w:val="212121"/>
          <w:szCs w:val="24"/>
        </w:rPr>
        <w:t xml:space="preserve"> π</w:t>
      </w:r>
      <w:r>
        <w:rPr>
          <w:rFonts w:eastAsia="Times New Roman"/>
          <w:color w:val="212121"/>
          <w:szCs w:val="24"/>
        </w:rPr>
        <w:t>ροσπαθούν να διατυπώνουν απόψει</w:t>
      </w:r>
      <w:r w:rsidRPr="00BC7014">
        <w:rPr>
          <w:rFonts w:eastAsia="Times New Roman"/>
          <w:color w:val="212121"/>
          <w:szCs w:val="24"/>
        </w:rPr>
        <w:t xml:space="preserve">ς ότι όλοι είναι ίδιοι </w:t>
      </w:r>
      <w:r>
        <w:rPr>
          <w:rFonts w:eastAsia="Times New Roman"/>
          <w:color w:val="212121"/>
          <w:szCs w:val="24"/>
        </w:rPr>
        <w:t>ή</w:t>
      </w:r>
      <w:r w:rsidRPr="00BC7014">
        <w:rPr>
          <w:rFonts w:eastAsia="Times New Roman"/>
          <w:color w:val="212121"/>
          <w:szCs w:val="24"/>
        </w:rPr>
        <w:t xml:space="preserve"> ότι οι ιδεολογικές γραμμές</w:t>
      </w:r>
      <w:r>
        <w:rPr>
          <w:rFonts w:eastAsia="Times New Roman"/>
          <w:color w:val="212121"/>
          <w:szCs w:val="24"/>
        </w:rPr>
        <w:t>, οι</w:t>
      </w:r>
      <w:r w:rsidRPr="00BC7014">
        <w:rPr>
          <w:rFonts w:eastAsia="Times New Roman"/>
          <w:color w:val="212121"/>
          <w:szCs w:val="24"/>
        </w:rPr>
        <w:t xml:space="preserve"> ιδεολογικοπολιτικές αντιπαραθέσεις είναι πλέον αδιάφορες</w:t>
      </w:r>
      <w:r>
        <w:rPr>
          <w:rFonts w:eastAsia="Times New Roman"/>
          <w:color w:val="212121"/>
          <w:szCs w:val="24"/>
        </w:rPr>
        <w:t xml:space="preserve"> </w:t>
      </w:r>
      <w:r w:rsidRPr="00BC7014">
        <w:rPr>
          <w:rFonts w:eastAsia="Times New Roman"/>
          <w:color w:val="212121"/>
          <w:szCs w:val="24"/>
        </w:rPr>
        <w:t xml:space="preserve">και </w:t>
      </w:r>
      <w:r>
        <w:rPr>
          <w:rFonts w:eastAsia="Times New Roman"/>
          <w:color w:val="212121"/>
          <w:szCs w:val="24"/>
        </w:rPr>
        <w:t xml:space="preserve">ότι οι </w:t>
      </w:r>
      <w:r w:rsidRPr="00BC7014">
        <w:rPr>
          <w:rFonts w:eastAsia="Times New Roman"/>
          <w:color w:val="212121"/>
          <w:szCs w:val="24"/>
        </w:rPr>
        <w:t>ιδεολογικές γραμμές πλέον δεν είναι καθαρές</w:t>
      </w:r>
      <w:r>
        <w:rPr>
          <w:rFonts w:eastAsia="Times New Roman"/>
          <w:color w:val="212121"/>
          <w:szCs w:val="24"/>
        </w:rPr>
        <w:t>,</w:t>
      </w:r>
      <w:r w:rsidRPr="00BC7014">
        <w:rPr>
          <w:rFonts w:eastAsia="Times New Roman"/>
          <w:color w:val="212121"/>
          <w:szCs w:val="24"/>
        </w:rPr>
        <w:t xml:space="preserve"> είμαστε της άποψης </w:t>
      </w:r>
      <w:r>
        <w:rPr>
          <w:rFonts w:eastAsia="Times New Roman"/>
          <w:color w:val="212121"/>
          <w:szCs w:val="24"/>
        </w:rPr>
        <w:t xml:space="preserve">πως </w:t>
      </w:r>
      <w:r w:rsidRPr="00BC7014">
        <w:rPr>
          <w:rFonts w:eastAsia="Times New Roman"/>
          <w:color w:val="212121"/>
          <w:szCs w:val="24"/>
        </w:rPr>
        <w:t>αυτό δεν ισχύει</w:t>
      </w:r>
      <w:r>
        <w:rPr>
          <w:rFonts w:eastAsia="Times New Roman"/>
          <w:color w:val="212121"/>
          <w:szCs w:val="24"/>
        </w:rPr>
        <w:t>. Όσο κ</w:t>
      </w:r>
      <w:r w:rsidRPr="00BC7014">
        <w:rPr>
          <w:rFonts w:eastAsia="Times New Roman"/>
          <w:color w:val="212121"/>
          <w:szCs w:val="24"/>
        </w:rPr>
        <w:t>ι αν η κοιν</w:t>
      </w:r>
      <w:r w:rsidRPr="00BC7014">
        <w:rPr>
          <w:rFonts w:eastAsia="Times New Roman"/>
          <w:color w:val="212121"/>
          <w:szCs w:val="24"/>
        </w:rPr>
        <w:t>ωνία μεταβάλλεται</w:t>
      </w:r>
      <w:r>
        <w:rPr>
          <w:rFonts w:eastAsia="Times New Roman"/>
          <w:color w:val="212121"/>
          <w:szCs w:val="24"/>
        </w:rPr>
        <w:t>,</w:t>
      </w:r>
      <w:r w:rsidRPr="00BC7014">
        <w:rPr>
          <w:rFonts w:eastAsia="Times New Roman"/>
          <w:color w:val="212121"/>
          <w:szCs w:val="24"/>
        </w:rPr>
        <w:t xml:space="preserve"> οι δια</w:t>
      </w:r>
      <w:r>
        <w:rPr>
          <w:rFonts w:eastAsia="Times New Roman"/>
          <w:color w:val="212121"/>
          <w:szCs w:val="24"/>
        </w:rPr>
        <w:t>χωριστ</w:t>
      </w:r>
      <w:r w:rsidRPr="00BC7014">
        <w:rPr>
          <w:rFonts w:eastAsia="Times New Roman"/>
          <w:color w:val="212121"/>
          <w:szCs w:val="24"/>
        </w:rPr>
        <w:t>ικές</w:t>
      </w:r>
      <w:r>
        <w:rPr>
          <w:rFonts w:eastAsia="Times New Roman"/>
          <w:color w:val="212121"/>
          <w:szCs w:val="24"/>
        </w:rPr>
        <w:t>,</w:t>
      </w:r>
      <w:r w:rsidRPr="00BC7014">
        <w:rPr>
          <w:rFonts w:eastAsia="Times New Roman"/>
          <w:color w:val="212121"/>
          <w:szCs w:val="24"/>
        </w:rPr>
        <w:t xml:space="preserve"> ιδεολογικοπολιτικές γραμμές ήταν</w:t>
      </w:r>
      <w:r>
        <w:rPr>
          <w:rFonts w:eastAsia="Times New Roman"/>
          <w:color w:val="212121"/>
          <w:szCs w:val="24"/>
        </w:rPr>
        <w:t>,</w:t>
      </w:r>
      <w:r w:rsidRPr="00BC7014">
        <w:rPr>
          <w:rFonts w:eastAsia="Times New Roman"/>
          <w:color w:val="212121"/>
          <w:szCs w:val="24"/>
        </w:rPr>
        <w:t xml:space="preserve"> είναι και θα παραμείνουν καθαρές</w:t>
      </w:r>
      <w:r>
        <w:rPr>
          <w:rFonts w:eastAsia="Times New Roman"/>
          <w:color w:val="212121"/>
          <w:szCs w:val="24"/>
        </w:rPr>
        <w:t xml:space="preserve">. </w:t>
      </w:r>
    </w:p>
    <w:p w14:paraId="19C9AA30"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Τ</w:t>
      </w:r>
      <w:r w:rsidRPr="00BC7014">
        <w:rPr>
          <w:rFonts w:eastAsia="Times New Roman"/>
          <w:color w:val="212121"/>
          <w:szCs w:val="24"/>
        </w:rPr>
        <w:t xml:space="preserve">ο </w:t>
      </w:r>
      <w:proofErr w:type="spellStart"/>
      <w:r w:rsidRPr="00BC7014">
        <w:rPr>
          <w:rFonts w:eastAsia="Times New Roman"/>
          <w:color w:val="212121"/>
          <w:szCs w:val="24"/>
        </w:rPr>
        <w:t>δι</w:t>
      </w:r>
      <w:r>
        <w:rPr>
          <w:rFonts w:eastAsia="Times New Roman"/>
          <w:color w:val="212121"/>
          <w:szCs w:val="24"/>
        </w:rPr>
        <w:t>ακύβευμα</w:t>
      </w:r>
      <w:proofErr w:type="spellEnd"/>
      <w:r>
        <w:rPr>
          <w:rFonts w:eastAsia="Times New Roman"/>
          <w:color w:val="212121"/>
          <w:szCs w:val="24"/>
        </w:rPr>
        <w:t xml:space="preserve"> των ευρωπαϊκών εκλογών, η </w:t>
      </w:r>
      <w:r w:rsidRPr="00BC7014">
        <w:rPr>
          <w:rFonts w:eastAsia="Times New Roman"/>
          <w:color w:val="212121"/>
          <w:szCs w:val="24"/>
        </w:rPr>
        <w:t>ξεκάθαρη επιλο</w:t>
      </w:r>
      <w:r>
        <w:rPr>
          <w:rFonts w:eastAsia="Times New Roman"/>
          <w:color w:val="212121"/>
          <w:szCs w:val="24"/>
        </w:rPr>
        <w:t>γή στις ευρωπαϊκές εκλογές θ</w:t>
      </w:r>
      <w:r w:rsidRPr="00BC7014">
        <w:rPr>
          <w:rFonts w:eastAsia="Times New Roman"/>
          <w:color w:val="212121"/>
          <w:szCs w:val="24"/>
        </w:rPr>
        <w:t xml:space="preserve">α είναι μεταξύ </w:t>
      </w:r>
      <w:r>
        <w:rPr>
          <w:rFonts w:eastAsia="Times New Roman"/>
          <w:color w:val="212121"/>
          <w:szCs w:val="24"/>
        </w:rPr>
        <w:t>-</w:t>
      </w:r>
      <w:r w:rsidRPr="00BC7014">
        <w:rPr>
          <w:rFonts w:eastAsia="Times New Roman"/>
          <w:color w:val="212121"/>
          <w:szCs w:val="24"/>
        </w:rPr>
        <w:t>κατά τη γνώμη μου</w:t>
      </w:r>
      <w:r>
        <w:rPr>
          <w:rFonts w:eastAsia="Times New Roman"/>
          <w:color w:val="212121"/>
          <w:szCs w:val="24"/>
        </w:rPr>
        <w:t>-</w:t>
      </w:r>
      <w:r w:rsidRPr="00BC7014">
        <w:rPr>
          <w:rFonts w:eastAsia="Times New Roman"/>
          <w:color w:val="212121"/>
          <w:szCs w:val="24"/>
        </w:rPr>
        <w:t xml:space="preserve"> </w:t>
      </w:r>
      <w:r>
        <w:rPr>
          <w:rFonts w:eastAsia="Times New Roman"/>
          <w:color w:val="212121"/>
          <w:szCs w:val="24"/>
        </w:rPr>
        <w:t xml:space="preserve">του </w:t>
      </w:r>
      <w:r w:rsidRPr="00BC7014">
        <w:rPr>
          <w:rFonts w:eastAsia="Times New Roman"/>
          <w:color w:val="212121"/>
          <w:szCs w:val="24"/>
        </w:rPr>
        <w:t xml:space="preserve">σκοταδισμού του ακροδεξιού λαϊκισμού και </w:t>
      </w:r>
      <w:r>
        <w:rPr>
          <w:rFonts w:eastAsia="Times New Roman"/>
          <w:color w:val="212121"/>
          <w:szCs w:val="24"/>
        </w:rPr>
        <w:t xml:space="preserve">από την άλλη πλευρά, </w:t>
      </w:r>
      <w:r w:rsidRPr="00BC7014">
        <w:rPr>
          <w:rFonts w:eastAsia="Times New Roman"/>
          <w:color w:val="212121"/>
          <w:szCs w:val="24"/>
        </w:rPr>
        <w:t>του διαφωτισμού</w:t>
      </w:r>
      <w:r>
        <w:rPr>
          <w:rFonts w:eastAsia="Times New Roman"/>
          <w:color w:val="212121"/>
          <w:szCs w:val="24"/>
        </w:rPr>
        <w:t>,</w:t>
      </w:r>
      <w:r w:rsidRPr="00BC7014">
        <w:rPr>
          <w:rFonts w:eastAsia="Times New Roman"/>
          <w:color w:val="212121"/>
          <w:szCs w:val="24"/>
        </w:rPr>
        <w:t xml:space="preserve"> όλων των δικαιωμάτων</w:t>
      </w:r>
      <w:r>
        <w:rPr>
          <w:rFonts w:eastAsia="Times New Roman"/>
          <w:color w:val="212121"/>
          <w:szCs w:val="24"/>
        </w:rPr>
        <w:t>, της α</w:t>
      </w:r>
      <w:r w:rsidRPr="00BC7014">
        <w:rPr>
          <w:rFonts w:eastAsia="Times New Roman"/>
          <w:color w:val="212121"/>
          <w:szCs w:val="24"/>
        </w:rPr>
        <w:t>λληλεγγύης και του ευρωπαϊκού οράματος</w:t>
      </w:r>
      <w:r>
        <w:rPr>
          <w:rFonts w:eastAsia="Times New Roman"/>
          <w:color w:val="212121"/>
          <w:szCs w:val="24"/>
        </w:rPr>
        <w:t xml:space="preserve">. </w:t>
      </w:r>
    </w:p>
    <w:p w14:paraId="19C9AA31"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Κ</w:t>
      </w:r>
      <w:r w:rsidRPr="00BC7014">
        <w:rPr>
          <w:rFonts w:eastAsia="Times New Roman"/>
          <w:color w:val="212121"/>
          <w:szCs w:val="24"/>
        </w:rPr>
        <w:t>αι θα είναι πράγματι και τα δύο πολύ μεγάλα στοιχήματα</w:t>
      </w:r>
      <w:r>
        <w:rPr>
          <w:rFonts w:eastAsia="Times New Roman"/>
          <w:color w:val="212121"/>
          <w:szCs w:val="24"/>
        </w:rPr>
        <w:t>, ε</w:t>
      </w:r>
      <w:r w:rsidRPr="00BC7014">
        <w:rPr>
          <w:rFonts w:eastAsia="Times New Roman"/>
          <w:color w:val="212121"/>
          <w:szCs w:val="24"/>
        </w:rPr>
        <w:t xml:space="preserve">ιδικά όταν </w:t>
      </w:r>
      <w:r>
        <w:rPr>
          <w:rFonts w:eastAsia="Times New Roman"/>
          <w:color w:val="212121"/>
          <w:szCs w:val="24"/>
        </w:rPr>
        <w:t>τα</w:t>
      </w:r>
      <w:r w:rsidRPr="00BC7014">
        <w:rPr>
          <w:rFonts w:eastAsia="Times New Roman"/>
          <w:color w:val="212121"/>
          <w:szCs w:val="24"/>
        </w:rPr>
        <w:t xml:space="preserve"> τελευταία χρόνια</w:t>
      </w:r>
      <w:r>
        <w:rPr>
          <w:rFonts w:eastAsia="Times New Roman"/>
          <w:color w:val="212121"/>
          <w:szCs w:val="24"/>
        </w:rPr>
        <w:t xml:space="preserve"> -τα οκτώ </w:t>
      </w:r>
      <w:proofErr w:type="spellStart"/>
      <w:r>
        <w:rPr>
          <w:rFonts w:eastAsia="Times New Roman"/>
          <w:color w:val="212121"/>
          <w:szCs w:val="24"/>
        </w:rPr>
        <w:t>μνημονιακά</w:t>
      </w:r>
      <w:proofErr w:type="spellEnd"/>
      <w:r>
        <w:rPr>
          <w:rFonts w:eastAsia="Times New Roman"/>
          <w:color w:val="212121"/>
          <w:szCs w:val="24"/>
        </w:rPr>
        <w:t xml:space="preserve"> </w:t>
      </w:r>
      <w:r>
        <w:rPr>
          <w:rFonts w:eastAsia="Times New Roman"/>
          <w:color w:val="212121"/>
          <w:szCs w:val="24"/>
        </w:rPr>
        <w:t xml:space="preserve">χρόνια </w:t>
      </w:r>
      <w:r w:rsidRPr="00BC7014">
        <w:rPr>
          <w:rFonts w:eastAsia="Times New Roman"/>
          <w:color w:val="212121"/>
          <w:szCs w:val="24"/>
        </w:rPr>
        <w:t>που πλήγωσαν τ</w:t>
      </w:r>
      <w:r>
        <w:rPr>
          <w:rFonts w:eastAsia="Times New Roman"/>
          <w:color w:val="212121"/>
          <w:szCs w:val="24"/>
        </w:rPr>
        <w:t>ο κοινωνικό σώμα- ήταν απόρροια -μ</w:t>
      </w:r>
      <w:r w:rsidRPr="00BC7014">
        <w:rPr>
          <w:rFonts w:eastAsia="Times New Roman"/>
          <w:color w:val="212121"/>
          <w:szCs w:val="24"/>
        </w:rPr>
        <w:t>εταξύ άλλων</w:t>
      </w:r>
      <w:r>
        <w:rPr>
          <w:rFonts w:eastAsia="Times New Roman"/>
          <w:color w:val="212121"/>
          <w:szCs w:val="24"/>
        </w:rPr>
        <w:t>-</w:t>
      </w:r>
      <w:r w:rsidRPr="00BC7014">
        <w:rPr>
          <w:rFonts w:eastAsia="Times New Roman"/>
          <w:color w:val="212121"/>
          <w:szCs w:val="24"/>
        </w:rPr>
        <w:t xml:space="preserve"> και της συνεργασίας του νεοφιλελευθερισμού και της σοσιαλδημοκρατίας</w:t>
      </w:r>
      <w:r>
        <w:rPr>
          <w:rFonts w:eastAsia="Times New Roman"/>
          <w:color w:val="212121"/>
          <w:szCs w:val="24"/>
        </w:rPr>
        <w:t>,</w:t>
      </w:r>
      <w:r w:rsidRPr="00BC7014">
        <w:rPr>
          <w:rFonts w:eastAsia="Times New Roman"/>
          <w:color w:val="212121"/>
          <w:szCs w:val="24"/>
        </w:rPr>
        <w:t xml:space="preserve"> υπό το δόγμα </w:t>
      </w:r>
      <w:r>
        <w:rPr>
          <w:rFonts w:eastAsia="Times New Roman"/>
          <w:color w:val="212121"/>
          <w:szCs w:val="24"/>
        </w:rPr>
        <w:t>«</w:t>
      </w:r>
      <w:r>
        <w:rPr>
          <w:rFonts w:eastAsia="Times New Roman"/>
          <w:color w:val="212121"/>
          <w:szCs w:val="24"/>
          <w:lang w:val="en-US"/>
        </w:rPr>
        <w:t>TINA</w:t>
      </w:r>
      <w:r>
        <w:rPr>
          <w:rFonts w:eastAsia="Times New Roman"/>
          <w:color w:val="212121"/>
          <w:szCs w:val="24"/>
        </w:rPr>
        <w:t>»</w:t>
      </w:r>
      <w:r>
        <w:rPr>
          <w:rFonts w:eastAsia="Times New Roman"/>
          <w:color w:val="212121"/>
          <w:szCs w:val="24"/>
        </w:rPr>
        <w:t xml:space="preserve"> -</w:t>
      </w:r>
      <w:r>
        <w:rPr>
          <w:rFonts w:eastAsia="Times New Roman"/>
          <w:color w:val="212121"/>
          <w:szCs w:val="24"/>
          <w:lang w:val="en-US"/>
        </w:rPr>
        <w:t>There</w:t>
      </w:r>
      <w:r w:rsidRPr="005C2D95">
        <w:rPr>
          <w:rFonts w:eastAsia="Times New Roman"/>
          <w:color w:val="212121"/>
          <w:szCs w:val="24"/>
        </w:rPr>
        <w:t xml:space="preserve"> </w:t>
      </w:r>
      <w:r>
        <w:rPr>
          <w:rFonts w:eastAsia="Times New Roman"/>
          <w:color w:val="212121"/>
          <w:szCs w:val="24"/>
          <w:lang w:val="en-US"/>
        </w:rPr>
        <w:t>i</w:t>
      </w:r>
      <w:r>
        <w:rPr>
          <w:rFonts w:eastAsia="Times New Roman"/>
          <w:color w:val="212121"/>
          <w:szCs w:val="24"/>
          <w:lang w:val="en-US"/>
        </w:rPr>
        <w:t>s</w:t>
      </w:r>
      <w:r w:rsidRPr="005C2D95">
        <w:rPr>
          <w:rFonts w:eastAsia="Times New Roman"/>
          <w:color w:val="212121"/>
          <w:szCs w:val="24"/>
        </w:rPr>
        <w:t xml:space="preserve"> </w:t>
      </w:r>
      <w:r>
        <w:rPr>
          <w:rFonts w:eastAsia="Times New Roman"/>
          <w:color w:val="212121"/>
          <w:szCs w:val="24"/>
          <w:lang w:val="en-US"/>
        </w:rPr>
        <w:t>n</w:t>
      </w:r>
      <w:r>
        <w:rPr>
          <w:rFonts w:eastAsia="Times New Roman"/>
          <w:color w:val="212121"/>
          <w:szCs w:val="24"/>
          <w:lang w:val="en-US"/>
        </w:rPr>
        <w:t>o</w:t>
      </w:r>
      <w:r w:rsidRPr="005C2D95">
        <w:rPr>
          <w:rFonts w:eastAsia="Times New Roman"/>
          <w:color w:val="212121"/>
          <w:szCs w:val="24"/>
        </w:rPr>
        <w:t xml:space="preserve"> </w:t>
      </w:r>
      <w:r>
        <w:rPr>
          <w:rFonts w:eastAsia="Times New Roman"/>
          <w:color w:val="212121"/>
          <w:szCs w:val="24"/>
          <w:lang w:val="en-US"/>
        </w:rPr>
        <w:t>a</w:t>
      </w:r>
      <w:r>
        <w:rPr>
          <w:rFonts w:eastAsia="Times New Roman"/>
          <w:color w:val="212121"/>
          <w:szCs w:val="24"/>
          <w:lang w:val="en-US"/>
        </w:rPr>
        <w:t>lternative</w:t>
      </w:r>
      <w:r>
        <w:rPr>
          <w:rFonts w:eastAsia="Times New Roman"/>
          <w:color w:val="212121"/>
          <w:szCs w:val="24"/>
        </w:rPr>
        <w:t xml:space="preserve">- </w:t>
      </w:r>
      <w:r w:rsidRPr="00BC7014">
        <w:rPr>
          <w:rFonts w:eastAsia="Times New Roman"/>
          <w:color w:val="212121"/>
          <w:szCs w:val="24"/>
        </w:rPr>
        <w:lastRenderedPageBreak/>
        <w:t>το οποίο οδήγησε στη διαμόρφωση μιας βουβής κοινωνικής πλειοψηφίας σε πο</w:t>
      </w:r>
      <w:r w:rsidRPr="00BC7014">
        <w:rPr>
          <w:rFonts w:eastAsia="Times New Roman"/>
          <w:color w:val="212121"/>
          <w:szCs w:val="24"/>
        </w:rPr>
        <w:t>λλές χώρες</w:t>
      </w:r>
      <w:r>
        <w:rPr>
          <w:rFonts w:eastAsia="Times New Roman"/>
          <w:color w:val="212121"/>
          <w:szCs w:val="24"/>
        </w:rPr>
        <w:t>,</w:t>
      </w:r>
      <w:r w:rsidRPr="00BC7014">
        <w:rPr>
          <w:rFonts w:eastAsia="Times New Roman"/>
          <w:color w:val="212121"/>
          <w:szCs w:val="24"/>
        </w:rPr>
        <w:t xml:space="preserve"> η οποία ξαφνικά εκφράστηκε με πολιτικά αποτελέσματα που είμαι σίγουρος ότι κανένας από εμάς δεν τα ανέμενε μερικά χρόνια πριν</w:t>
      </w:r>
      <w:r>
        <w:rPr>
          <w:rFonts w:eastAsia="Times New Roman"/>
          <w:color w:val="212121"/>
          <w:szCs w:val="24"/>
        </w:rPr>
        <w:t xml:space="preserve">. </w:t>
      </w:r>
      <w:r w:rsidRPr="00BC7014">
        <w:rPr>
          <w:rFonts w:eastAsia="Times New Roman"/>
          <w:color w:val="212121"/>
          <w:szCs w:val="24"/>
        </w:rPr>
        <w:t xml:space="preserve">Ποιος μπορούσε να φανταστεί το </w:t>
      </w:r>
      <w:proofErr w:type="spellStart"/>
      <w:r>
        <w:rPr>
          <w:rFonts w:eastAsia="Times New Roman"/>
          <w:color w:val="212121"/>
          <w:szCs w:val="24"/>
          <w:lang w:val="en-US"/>
        </w:rPr>
        <w:t>B</w:t>
      </w:r>
      <w:r>
        <w:rPr>
          <w:rFonts w:eastAsia="Times New Roman"/>
          <w:color w:val="212121"/>
          <w:szCs w:val="24"/>
          <w:lang w:val="en-US"/>
        </w:rPr>
        <w:t>rexit</w:t>
      </w:r>
      <w:proofErr w:type="spellEnd"/>
      <w:r>
        <w:rPr>
          <w:rFonts w:eastAsia="Times New Roman"/>
          <w:color w:val="212121"/>
          <w:szCs w:val="24"/>
        </w:rPr>
        <w:t>; Π</w:t>
      </w:r>
      <w:r w:rsidRPr="00BC7014">
        <w:rPr>
          <w:rFonts w:eastAsia="Times New Roman"/>
          <w:color w:val="212121"/>
          <w:szCs w:val="24"/>
        </w:rPr>
        <w:t>οιος μπορούσε να φανταστεί την άνοδο της ακροδεξιάς σε πολλές χώρες της Ευρωπ</w:t>
      </w:r>
      <w:r w:rsidRPr="00BC7014">
        <w:rPr>
          <w:rFonts w:eastAsia="Times New Roman"/>
          <w:color w:val="212121"/>
          <w:szCs w:val="24"/>
        </w:rPr>
        <w:t>αϊκής Ένωσης</w:t>
      </w:r>
      <w:r>
        <w:rPr>
          <w:rFonts w:eastAsia="Times New Roman"/>
          <w:color w:val="212121"/>
          <w:szCs w:val="24"/>
        </w:rPr>
        <w:t xml:space="preserve">; </w:t>
      </w:r>
    </w:p>
    <w:p w14:paraId="19C9AA32"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Το</w:t>
      </w:r>
      <w:r w:rsidRPr="00BC7014">
        <w:rPr>
          <w:rFonts w:eastAsia="Times New Roman"/>
          <w:color w:val="212121"/>
          <w:szCs w:val="24"/>
        </w:rPr>
        <w:t xml:space="preserve"> τελευταίο διάστημα </w:t>
      </w:r>
      <w:r>
        <w:rPr>
          <w:rFonts w:eastAsia="Times New Roman"/>
          <w:color w:val="212121"/>
          <w:szCs w:val="24"/>
        </w:rPr>
        <w:t>-</w:t>
      </w:r>
      <w:r w:rsidRPr="00BC7014">
        <w:rPr>
          <w:rFonts w:eastAsia="Times New Roman"/>
          <w:color w:val="212121"/>
          <w:szCs w:val="24"/>
        </w:rPr>
        <w:t>και σε αυτά τα τέσσερα χρόνια διακυβέρνησης του ΣΥΡΙΖΑ</w:t>
      </w:r>
      <w:r>
        <w:rPr>
          <w:rFonts w:eastAsia="Times New Roman"/>
          <w:color w:val="212121"/>
          <w:szCs w:val="24"/>
        </w:rPr>
        <w:t>-</w:t>
      </w:r>
      <w:r w:rsidRPr="00BC7014">
        <w:rPr>
          <w:rFonts w:eastAsia="Times New Roman"/>
          <w:color w:val="212121"/>
          <w:szCs w:val="24"/>
        </w:rPr>
        <w:t xml:space="preserve"> έχουν υπάρξει</w:t>
      </w:r>
      <w:r>
        <w:rPr>
          <w:rFonts w:eastAsia="Times New Roman"/>
          <w:color w:val="212121"/>
          <w:szCs w:val="24"/>
        </w:rPr>
        <w:t xml:space="preserve"> </w:t>
      </w:r>
      <w:r w:rsidRPr="00BC7014">
        <w:rPr>
          <w:rFonts w:eastAsia="Times New Roman"/>
          <w:color w:val="212121"/>
          <w:szCs w:val="24"/>
        </w:rPr>
        <w:t xml:space="preserve">κομβικά πολιτικά σημεία </w:t>
      </w:r>
      <w:r>
        <w:rPr>
          <w:rFonts w:eastAsia="Times New Roman"/>
          <w:color w:val="212121"/>
          <w:szCs w:val="24"/>
        </w:rPr>
        <w:t>-</w:t>
      </w:r>
      <w:r w:rsidRPr="00BC7014">
        <w:rPr>
          <w:rFonts w:eastAsia="Times New Roman"/>
          <w:color w:val="212121"/>
          <w:szCs w:val="24"/>
        </w:rPr>
        <w:t>κατά τη γνώμη μου</w:t>
      </w:r>
      <w:r>
        <w:rPr>
          <w:rFonts w:eastAsia="Times New Roman"/>
          <w:color w:val="212121"/>
          <w:szCs w:val="24"/>
        </w:rPr>
        <w:t>-</w:t>
      </w:r>
      <w:r w:rsidRPr="00BC7014">
        <w:rPr>
          <w:rFonts w:eastAsia="Times New Roman"/>
          <w:color w:val="212121"/>
          <w:szCs w:val="24"/>
        </w:rPr>
        <w:t xml:space="preserve"> όπου αυτός ο διαχωρισμός διατυπώνεται ξεκάθαρα</w:t>
      </w:r>
      <w:r>
        <w:rPr>
          <w:rFonts w:eastAsia="Times New Roman"/>
          <w:color w:val="212121"/>
          <w:szCs w:val="24"/>
        </w:rPr>
        <w:t xml:space="preserve">. </w:t>
      </w:r>
    </w:p>
    <w:p w14:paraId="19C9AA33"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 xml:space="preserve">Πρώτο κομβικό πολιτικό </w:t>
      </w:r>
      <w:r w:rsidRPr="00BC7014">
        <w:rPr>
          <w:rFonts w:eastAsia="Times New Roman"/>
          <w:color w:val="212121"/>
          <w:szCs w:val="24"/>
        </w:rPr>
        <w:t xml:space="preserve">σημείο </w:t>
      </w:r>
      <w:r>
        <w:rPr>
          <w:rFonts w:eastAsia="Times New Roman"/>
          <w:color w:val="212121"/>
          <w:szCs w:val="24"/>
        </w:rPr>
        <w:t>-</w:t>
      </w:r>
      <w:r w:rsidRPr="00BC7014">
        <w:rPr>
          <w:rFonts w:eastAsia="Times New Roman"/>
          <w:color w:val="212121"/>
          <w:szCs w:val="24"/>
        </w:rPr>
        <w:t>κατά τη γνώμη μου</w:t>
      </w:r>
      <w:r>
        <w:rPr>
          <w:rFonts w:eastAsia="Times New Roman"/>
          <w:color w:val="212121"/>
          <w:szCs w:val="24"/>
        </w:rPr>
        <w:t xml:space="preserve">- είναι </w:t>
      </w:r>
      <w:r w:rsidRPr="00BC7014">
        <w:rPr>
          <w:rFonts w:eastAsia="Times New Roman"/>
          <w:color w:val="212121"/>
          <w:szCs w:val="24"/>
        </w:rPr>
        <w:t xml:space="preserve"> η διαπραγμάτευση από το 2015 και μετά και ο τρόπος που εφαρμόστηκε το τελευταίο πρόγραμμα δημοσιονομικής προσαρμογής</w:t>
      </w:r>
      <w:r>
        <w:rPr>
          <w:rFonts w:eastAsia="Times New Roman"/>
          <w:color w:val="212121"/>
          <w:szCs w:val="24"/>
        </w:rPr>
        <w:t>,</w:t>
      </w:r>
      <w:r w:rsidRPr="00BC7014">
        <w:rPr>
          <w:rFonts w:eastAsia="Times New Roman"/>
          <w:color w:val="212121"/>
          <w:szCs w:val="24"/>
        </w:rPr>
        <w:t xml:space="preserve"> οι τοποθετήσεις οι οποίες έγιναν από όλους τους πολιτικούς χώρους κατά τη διάρκεια των επίπονων διαπραγματεύσεων και των αξιολογή</w:t>
      </w:r>
      <w:r w:rsidRPr="00BC7014">
        <w:rPr>
          <w:rFonts w:eastAsia="Times New Roman"/>
          <w:color w:val="212121"/>
          <w:szCs w:val="24"/>
        </w:rPr>
        <w:t>σεων</w:t>
      </w:r>
      <w:r>
        <w:rPr>
          <w:rFonts w:eastAsia="Times New Roman"/>
          <w:color w:val="212121"/>
          <w:szCs w:val="24"/>
        </w:rPr>
        <w:t xml:space="preserve">. Πρώτο κομβικό σημείο, λοιπόν, </w:t>
      </w:r>
      <w:r w:rsidRPr="00BC7014">
        <w:rPr>
          <w:rFonts w:eastAsia="Times New Roman"/>
          <w:color w:val="212121"/>
          <w:szCs w:val="24"/>
        </w:rPr>
        <w:t>ήταν αυτό</w:t>
      </w:r>
      <w:r>
        <w:rPr>
          <w:rFonts w:eastAsia="Times New Roman"/>
          <w:color w:val="212121"/>
          <w:szCs w:val="24"/>
        </w:rPr>
        <w:t>.</w:t>
      </w:r>
    </w:p>
    <w:p w14:paraId="19C9AA34"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 xml:space="preserve">Δεύτερο </w:t>
      </w:r>
      <w:r w:rsidRPr="00BC7014">
        <w:rPr>
          <w:rFonts w:eastAsia="Times New Roman"/>
          <w:color w:val="212121"/>
          <w:szCs w:val="24"/>
        </w:rPr>
        <w:t xml:space="preserve">κομβικό σημείο </w:t>
      </w:r>
      <w:r>
        <w:rPr>
          <w:rFonts w:eastAsia="Times New Roman"/>
          <w:color w:val="212121"/>
          <w:szCs w:val="24"/>
        </w:rPr>
        <w:t>είναι η Σ</w:t>
      </w:r>
      <w:r w:rsidRPr="00BC7014">
        <w:rPr>
          <w:rFonts w:eastAsia="Times New Roman"/>
          <w:color w:val="212121"/>
          <w:szCs w:val="24"/>
        </w:rPr>
        <w:t>υμφωνία των Πρεσπών</w:t>
      </w:r>
      <w:r>
        <w:rPr>
          <w:rFonts w:eastAsia="Times New Roman"/>
          <w:color w:val="212121"/>
          <w:szCs w:val="24"/>
        </w:rPr>
        <w:t xml:space="preserve"> και η επίλυση του Μακεδονικού ζ</w:t>
      </w:r>
      <w:r w:rsidRPr="00BC7014">
        <w:rPr>
          <w:rFonts w:eastAsia="Times New Roman"/>
          <w:color w:val="212121"/>
          <w:szCs w:val="24"/>
        </w:rPr>
        <w:t>ητήματος</w:t>
      </w:r>
      <w:r>
        <w:rPr>
          <w:rFonts w:eastAsia="Times New Roman"/>
          <w:color w:val="212121"/>
          <w:szCs w:val="24"/>
        </w:rPr>
        <w:t>, ο</w:t>
      </w:r>
      <w:r w:rsidRPr="00BC7014">
        <w:rPr>
          <w:rFonts w:eastAsia="Times New Roman"/>
          <w:color w:val="212121"/>
          <w:szCs w:val="24"/>
        </w:rPr>
        <w:t xml:space="preserve">ι άναρθρες κραυγές </w:t>
      </w:r>
      <w:r>
        <w:rPr>
          <w:rFonts w:eastAsia="Times New Roman"/>
          <w:color w:val="212121"/>
          <w:szCs w:val="24"/>
        </w:rPr>
        <w:lastRenderedPageBreak/>
        <w:t xml:space="preserve">ή ένας </w:t>
      </w:r>
      <w:proofErr w:type="spellStart"/>
      <w:r>
        <w:rPr>
          <w:rFonts w:eastAsia="Times New Roman"/>
          <w:color w:val="212121"/>
          <w:szCs w:val="24"/>
        </w:rPr>
        <w:t>ψευδο</w:t>
      </w:r>
      <w:r w:rsidRPr="00BC7014">
        <w:rPr>
          <w:rFonts w:eastAsia="Times New Roman"/>
          <w:color w:val="212121"/>
          <w:szCs w:val="24"/>
        </w:rPr>
        <w:t>πατριωτισμός</w:t>
      </w:r>
      <w:proofErr w:type="spellEnd"/>
      <w:r>
        <w:rPr>
          <w:rFonts w:eastAsia="Times New Roman"/>
          <w:color w:val="212121"/>
          <w:szCs w:val="24"/>
        </w:rPr>
        <w:t>,</w:t>
      </w:r>
      <w:r w:rsidRPr="00BC7014">
        <w:rPr>
          <w:rFonts w:eastAsia="Times New Roman"/>
          <w:color w:val="212121"/>
          <w:szCs w:val="24"/>
        </w:rPr>
        <w:t xml:space="preserve"> ο οποίος </w:t>
      </w:r>
      <w:r>
        <w:rPr>
          <w:rFonts w:eastAsia="Times New Roman"/>
          <w:color w:val="212121"/>
          <w:szCs w:val="24"/>
        </w:rPr>
        <w:t>τείνει</w:t>
      </w:r>
      <w:r w:rsidRPr="00BC7014">
        <w:rPr>
          <w:rFonts w:eastAsia="Times New Roman"/>
          <w:color w:val="212121"/>
          <w:szCs w:val="24"/>
        </w:rPr>
        <w:t xml:space="preserve"> ακόμη και σήμερα να </w:t>
      </w:r>
      <w:r>
        <w:rPr>
          <w:rFonts w:eastAsia="Times New Roman"/>
          <w:color w:val="212121"/>
          <w:szCs w:val="24"/>
        </w:rPr>
        <w:t>αλλοιώσει τα καθαρά χαρακτηριστικά</w:t>
      </w:r>
      <w:r>
        <w:rPr>
          <w:rFonts w:eastAsia="Times New Roman"/>
          <w:color w:val="212121"/>
          <w:szCs w:val="24"/>
        </w:rPr>
        <w:t xml:space="preserve"> μιας </w:t>
      </w:r>
      <w:r>
        <w:rPr>
          <w:rFonts w:eastAsia="Times New Roman"/>
          <w:color w:val="212121"/>
          <w:szCs w:val="24"/>
        </w:rPr>
        <w:t>σ</w:t>
      </w:r>
      <w:r w:rsidRPr="00BC7014">
        <w:rPr>
          <w:rFonts w:eastAsia="Times New Roman"/>
          <w:color w:val="212121"/>
          <w:szCs w:val="24"/>
        </w:rPr>
        <w:t>υμφωνίας</w:t>
      </w:r>
      <w:r>
        <w:rPr>
          <w:rFonts w:eastAsia="Times New Roman"/>
          <w:color w:val="212121"/>
          <w:szCs w:val="24"/>
        </w:rPr>
        <w:t>,</w:t>
      </w:r>
      <w:r w:rsidRPr="00BC7014">
        <w:rPr>
          <w:rFonts w:eastAsia="Times New Roman"/>
          <w:color w:val="212121"/>
          <w:szCs w:val="24"/>
        </w:rPr>
        <w:t xml:space="preserve"> η οποία </w:t>
      </w:r>
      <w:r>
        <w:rPr>
          <w:rFonts w:eastAsia="Times New Roman"/>
          <w:color w:val="212121"/>
          <w:szCs w:val="24"/>
        </w:rPr>
        <w:t>επέλυσε ένα ιστορικό π</w:t>
      </w:r>
      <w:r w:rsidRPr="00BC7014">
        <w:rPr>
          <w:rFonts w:eastAsia="Times New Roman"/>
          <w:color w:val="212121"/>
          <w:szCs w:val="24"/>
        </w:rPr>
        <w:t>ανευρωπαϊκό πρόβλημα</w:t>
      </w:r>
      <w:r>
        <w:rPr>
          <w:rFonts w:eastAsia="Times New Roman"/>
          <w:color w:val="212121"/>
          <w:szCs w:val="24"/>
        </w:rPr>
        <w:t>, το οποίο δημιουργήθηκε. Ξ</w:t>
      </w:r>
      <w:r w:rsidRPr="00BC7014">
        <w:rPr>
          <w:rFonts w:eastAsia="Times New Roman"/>
          <w:color w:val="212121"/>
          <w:szCs w:val="24"/>
        </w:rPr>
        <w:t>έρουμε όλοι την ιστορία αυτού του προβλήματος και τις θέσεις οι οποίες είχαν ξεκάθαρα διατυπωθεί από όσους είχαν χειριστεί το συγκεκριμένο ζήτημα</w:t>
      </w:r>
      <w:r>
        <w:rPr>
          <w:rFonts w:eastAsia="Times New Roman"/>
          <w:color w:val="212121"/>
          <w:szCs w:val="24"/>
        </w:rPr>
        <w:t xml:space="preserve">, </w:t>
      </w:r>
      <w:r w:rsidRPr="00BC7014">
        <w:rPr>
          <w:rFonts w:eastAsia="Times New Roman"/>
          <w:color w:val="212121"/>
          <w:szCs w:val="24"/>
        </w:rPr>
        <w:t>θέσεις τις οποί</w:t>
      </w:r>
      <w:r w:rsidRPr="00BC7014">
        <w:rPr>
          <w:rFonts w:eastAsia="Times New Roman"/>
          <w:color w:val="212121"/>
          <w:szCs w:val="24"/>
        </w:rPr>
        <w:t>ες ξέχασα</w:t>
      </w:r>
      <w:r>
        <w:rPr>
          <w:rFonts w:eastAsia="Times New Roman"/>
          <w:color w:val="212121"/>
          <w:szCs w:val="24"/>
        </w:rPr>
        <w:t>ν ακόμη και οι ίδιοι.</w:t>
      </w:r>
      <w:r w:rsidRPr="00BC7014">
        <w:rPr>
          <w:rFonts w:eastAsia="Times New Roman"/>
          <w:color w:val="212121"/>
          <w:szCs w:val="24"/>
        </w:rPr>
        <w:t xml:space="preserve"> </w:t>
      </w:r>
    </w:p>
    <w:p w14:paraId="19C9AA35"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Τρίτο κομβικό σημείο -</w:t>
      </w:r>
      <w:r w:rsidRPr="00BC7014">
        <w:rPr>
          <w:rFonts w:eastAsia="Times New Roman"/>
          <w:color w:val="212121"/>
          <w:szCs w:val="24"/>
        </w:rPr>
        <w:t>κατά τη γνώμη μου</w:t>
      </w:r>
      <w:r>
        <w:rPr>
          <w:rFonts w:eastAsia="Times New Roman"/>
          <w:color w:val="212121"/>
          <w:szCs w:val="24"/>
        </w:rPr>
        <w:t>-</w:t>
      </w:r>
      <w:r w:rsidRPr="00BC7014">
        <w:rPr>
          <w:rFonts w:eastAsia="Times New Roman"/>
          <w:color w:val="212121"/>
          <w:szCs w:val="24"/>
        </w:rPr>
        <w:t xml:space="preserve"> σε αυτή</w:t>
      </w:r>
      <w:r>
        <w:rPr>
          <w:rFonts w:eastAsia="Times New Roman"/>
          <w:color w:val="212121"/>
          <w:szCs w:val="24"/>
        </w:rPr>
        <w:t>ν</w:t>
      </w:r>
      <w:r w:rsidRPr="00BC7014">
        <w:rPr>
          <w:rFonts w:eastAsia="Times New Roman"/>
          <w:color w:val="212121"/>
          <w:szCs w:val="24"/>
        </w:rPr>
        <w:t xml:space="preserve"> την </w:t>
      </w:r>
      <w:r>
        <w:rPr>
          <w:rFonts w:eastAsia="Times New Roman"/>
          <w:color w:val="212121"/>
          <w:szCs w:val="24"/>
        </w:rPr>
        <w:t>ιδεολογικο</w:t>
      </w:r>
      <w:r w:rsidRPr="00BC7014">
        <w:rPr>
          <w:rFonts w:eastAsia="Times New Roman"/>
          <w:color w:val="212121"/>
          <w:szCs w:val="24"/>
        </w:rPr>
        <w:t>πολιτι</w:t>
      </w:r>
      <w:r>
        <w:rPr>
          <w:rFonts w:eastAsia="Times New Roman"/>
          <w:color w:val="212121"/>
          <w:szCs w:val="24"/>
        </w:rPr>
        <w:t>κή αντιπαράθεση είναι, πράγματι, η σ</w:t>
      </w:r>
      <w:r w:rsidRPr="00BC7014">
        <w:rPr>
          <w:rFonts w:eastAsia="Times New Roman"/>
          <w:color w:val="212121"/>
          <w:szCs w:val="24"/>
        </w:rPr>
        <w:t xml:space="preserve">υνταγματική </w:t>
      </w:r>
      <w:r>
        <w:rPr>
          <w:rFonts w:eastAsia="Times New Roman"/>
          <w:color w:val="212121"/>
          <w:szCs w:val="24"/>
        </w:rPr>
        <w:t>Α</w:t>
      </w:r>
      <w:r w:rsidRPr="00BC7014">
        <w:rPr>
          <w:rFonts w:eastAsia="Times New Roman"/>
          <w:color w:val="212121"/>
          <w:szCs w:val="24"/>
        </w:rPr>
        <w:t>ναθεώρηση</w:t>
      </w:r>
      <w:r>
        <w:rPr>
          <w:rFonts w:eastAsia="Times New Roman"/>
          <w:color w:val="212121"/>
          <w:szCs w:val="24"/>
        </w:rPr>
        <w:t xml:space="preserve">. Ξεκάθαρα </w:t>
      </w:r>
      <w:r w:rsidRPr="00BC7014">
        <w:rPr>
          <w:rFonts w:eastAsia="Times New Roman"/>
          <w:color w:val="212121"/>
          <w:szCs w:val="24"/>
        </w:rPr>
        <w:t xml:space="preserve">η πρόταση του ΣΥΡΙΖΑ έχει </w:t>
      </w:r>
      <w:r>
        <w:rPr>
          <w:rFonts w:eastAsia="Times New Roman"/>
          <w:color w:val="212121"/>
          <w:szCs w:val="24"/>
        </w:rPr>
        <w:t>ιδεολογικοπολιτικό</w:t>
      </w:r>
      <w:r w:rsidRPr="00BC7014">
        <w:rPr>
          <w:rFonts w:eastAsia="Times New Roman"/>
          <w:color w:val="212121"/>
          <w:szCs w:val="24"/>
        </w:rPr>
        <w:t xml:space="preserve"> χαρακτήρα</w:t>
      </w:r>
      <w:r>
        <w:rPr>
          <w:rFonts w:eastAsia="Times New Roman"/>
          <w:color w:val="212121"/>
          <w:szCs w:val="24"/>
        </w:rPr>
        <w:t>. Δεν είναι μι</w:t>
      </w:r>
      <w:r w:rsidRPr="00BC7014">
        <w:rPr>
          <w:rFonts w:eastAsia="Times New Roman"/>
          <w:color w:val="212121"/>
          <w:szCs w:val="24"/>
        </w:rPr>
        <w:t>α πολιτικά ουδέτε</w:t>
      </w:r>
      <w:r w:rsidRPr="00BC7014">
        <w:rPr>
          <w:rFonts w:eastAsia="Times New Roman"/>
          <w:color w:val="212121"/>
          <w:szCs w:val="24"/>
        </w:rPr>
        <w:t>ρη πρόταση</w:t>
      </w:r>
      <w:r>
        <w:rPr>
          <w:rFonts w:eastAsia="Times New Roman"/>
          <w:color w:val="212121"/>
          <w:szCs w:val="24"/>
        </w:rPr>
        <w:t>.</w:t>
      </w:r>
      <w:r w:rsidRPr="00BC7014">
        <w:rPr>
          <w:rFonts w:eastAsia="Times New Roman"/>
          <w:color w:val="212121"/>
          <w:szCs w:val="24"/>
        </w:rPr>
        <w:t xml:space="preserve"> </w:t>
      </w:r>
      <w:r>
        <w:rPr>
          <w:rFonts w:eastAsia="Times New Roman"/>
          <w:color w:val="212121"/>
          <w:szCs w:val="24"/>
        </w:rPr>
        <w:t>Γ</w:t>
      </w:r>
      <w:r w:rsidRPr="00BC7014">
        <w:rPr>
          <w:rFonts w:eastAsia="Times New Roman"/>
          <w:color w:val="212121"/>
          <w:szCs w:val="24"/>
        </w:rPr>
        <w:t>ια αυτό</w:t>
      </w:r>
      <w:r>
        <w:rPr>
          <w:rFonts w:eastAsia="Times New Roman"/>
          <w:color w:val="212121"/>
          <w:szCs w:val="24"/>
        </w:rPr>
        <w:t>ν</w:t>
      </w:r>
      <w:r w:rsidRPr="00BC7014">
        <w:rPr>
          <w:rFonts w:eastAsia="Times New Roman"/>
          <w:color w:val="212121"/>
          <w:szCs w:val="24"/>
        </w:rPr>
        <w:t xml:space="preserve"> το</w:t>
      </w:r>
      <w:r>
        <w:rPr>
          <w:rFonts w:eastAsia="Times New Roman"/>
          <w:color w:val="212121"/>
          <w:szCs w:val="24"/>
        </w:rPr>
        <w:t>ν</w:t>
      </w:r>
      <w:r w:rsidRPr="00BC7014">
        <w:rPr>
          <w:rFonts w:eastAsia="Times New Roman"/>
          <w:color w:val="212121"/>
          <w:szCs w:val="24"/>
        </w:rPr>
        <w:t xml:space="preserve"> λόγο φαίνεται αρκετέ</w:t>
      </w:r>
      <w:r>
        <w:rPr>
          <w:rFonts w:eastAsia="Times New Roman"/>
          <w:color w:val="212121"/>
          <w:szCs w:val="24"/>
        </w:rPr>
        <w:t>ς</w:t>
      </w:r>
      <w:r w:rsidRPr="00BC7014">
        <w:rPr>
          <w:rFonts w:eastAsia="Times New Roman"/>
          <w:color w:val="212121"/>
          <w:szCs w:val="24"/>
        </w:rPr>
        <w:t xml:space="preserve"> φορές ενοχλητική</w:t>
      </w:r>
      <w:r>
        <w:rPr>
          <w:rFonts w:eastAsia="Times New Roman"/>
          <w:color w:val="212121"/>
          <w:szCs w:val="24"/>
        </w:rPr>
        <w:t>.</w:t>
      </w:r>
    </w:p>
    <w:p w14:paraId="19C9AA36"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Α</w:t>
      </w:r>
      <w:r w:rsidRPr="00BC7014">
        <w:rPr>
          <w:rFonts w:eastAsia="Times New Roman"/>
          <w:color w:val="212121"/>
          <w:szCs w:val="24"/>
        </w:rPr>
        <w:t xml:space="preserve">κούσαμε και πριν </w:t>
      </w:r>
      <w:r>
        <w:rPr>
          <w:rFonts w:eastAsia="Times New Roman"/>
          <w:color w:val="212121"/>
          <w:szCs w:val="24"/>
        </w:rPr>
        <w:t xml:space="preserve">ότι </w:t>
      </w:r>
      <w:r w:rsidRPr="00BC7014">
        <w:rPr>
          <w:rFonts w:eastAsia="Times New Roman"/>
          <w:color w:val="212121"/>
          <w:szCs w:val="24"/>
        </w:rPr>
        <w:t xml:space="preserve">κάποια άρθρα που έχουν να κάνουν </w:t>
      </w:r>
      <w:r>
        <w:rPr>
          <w:rFonts w:eastAsia="Times New Roman"/>
          <w:color w:val="212121"/>
          <w:szCs w:val="24"/>
        </w:rPr>
        <w:t xml:space="preserve">με τα δικαιώματα, είναι αχρείαστα, ότι </w:t>
      </w:r>
      <w:r w:rsidRPr="00BC7014">
        <w:rPr>
          <w:rFonts w:eastAsia="Times New Roman"/>
          <w:color w:val="212121"/>
          <w:szCs w:val="24"/>
        </w:rPr>
        <w:t xml:space="preserve">αλλαγές επί </w:t>
      </w:r>
      <w:r>
        <w:rPr>
          <w:rFonts w:eastAsia="Times New Roman"/>
          <w:color w:val="212121"/>
          <w:szCs w:val="24"/>
        </w:rPr>
        <w:t>άρθρων</w:t>
      </w:r>
      <w:r w:rsidRPr="00BC7014">
        <w:rPr>
          <w:rFonts w:eastAsia="Times New Roman"/>
          <w:color w:val="212121"/>
          <w:szCs w:val="24"/>
        </w:rPr>
        <w:t xml:space="preserve"> που έχουν να κάνουν με την οργάνωση </w:t>
      </w:r>
      <w:r>
        <w:rPr>
          <w:rFonts w:eastAsia="Times New Roman"/>
          <w:color w:val="212121"/>
          <w:szCs w:val="24"/>
        </w:rPr>
        <w:t xml:space="preserve">του πολιτεύματος και της </w:t>
      </w:r>
      <w:r>
        <w:rPr>
          <w:rFonts w:eastAsia="Times New Roman"/>
          <w:color w:val="212121"/>
          <w:szCs w:val="24"/>
        </w:rPr>
        <w:t>δ</w:t>
      </w:r>
      <w:r w:rsidRPr="00BC7014">
        <w:rPr>
          <w:rFonts w:eastAsia="Times New Roman"/>
          <w:color w:val="212121"/>
          <w:szCs w:val="24"/>
        </w:rPr>
        <w:t xml:space="preserve">ημοκρατίας </w:t>
      </w:r>
      <w:r w:rsidRPr="00BC7014">
        <w:rPr>
          <w:rFonts w:eastAsia="Times New Roman"/>
          <w:color w:val="212121"/>
          <w:szCs w:val="24"/>
        </w:rPr>
        <w:t xml:space="preserve">είναι αριστερός λαϊκισμός και </w:t>
      </w:r>
      <w:r>
        <w:rPr>
          <w:rFonts w:eastAsia="Times New Roman"/>
          <w:color w:val="212121"/>
          <w:szCs w:val="24"/>
        </w:rPr>
        <w:t xml:space="preserve">ότι </w:t>
      </w:r>
      <w:r w:rsidRPr="00BC7014">
        <w:rPr>
          <w:rFonts w:eastAsia="Times New Roman"/>
          <w:color w:val="212121"/>
          <w:szCs w:val="24"/>
        </w:rPr>
        <w:t>η πρόταση</w:t>
      </w:r>
      <w:r>
        <w:rPr>
          <w:rFonts w:eastAsia="Times New Roman"/>
          <w:color w:val="212121"/>
          <w:szCs w:val="24"/>
        </w:rPr>
        <w:t>,</w:t>
      </w:r>
      <w:r w:rsidRPr="00BC7014">
        <w:rPr>
          <w:rFonts w:eastAsia="Times New Roman"/>
          <w:color w:val="212121"/>
          <w:szCs w:val="24"/>
        </w:rPr>
        <w:t xml:space="preserve"> </w:t>
      </w:r>
      <w:r>
        <w:rPr>
          <w:rFonts w:eastAsia="Times New Roman"/>
          <w:color w:val="212121"/>
          <w:szCs w:val="24"/>
        </w:rPr>
        <w:t>επίσης, του ΣΥΡΙΖΑ ε</w:t>
      </w:r>
      <w:r w:rsidRPr="00BC7014">
        <w:rPr>
          <w:rFonts w:eastAsia="Times New Roman"/>
          <w:color w:val="212121"/>
          <w:szCs w:val="24"/>
        </w:rPr>
        <w:t>ίναι αντιαναπτυξιακή πρόταση</w:t>
      </w:r>
      <w:r>
        <w:rPr>
          <w:rFonts w:eastAsia="Times New Roman"/>
          <w:color w:val="212121"/>
          <w:szCs w:val="24"/>
        </w:rPr>
        <w:t>. Γ</w:t>
      </w:r>
      <w:r w:rsidRPr="00BC7014">
        <w:rPr>
          <w:rFonts w:eastAsia="Times New Roman"/>
          <w:color w:val="212121"/>
          <w:szCs w:val="24"/>
        </w:rPr>
        <w:t xml:space="preserve">ια αυτό και λέω ότι είναι ξεκάθαρα </w:t>
      </w:r>
      <w:r>
        <w:rPr>
          <w:rFonts w:eastAsia="Times New Roman"/>
          <w:color w:val="212121"/>
          <w:szCs w:val="24"/>
        </w:rPr>
        <w:t>ιδεο</w:t>
      </w:r>
      <w:r w:rsidRPr="00BC7014">
        <w:rPr>
          <w:rFonts w:eastAsia="Times New Roman"/>
          <w:color w:val="212121"/>
          <w:szCs w:val="24"/>
        </w:rPr>
        <w:t>λογικά τα πράγματα σε αυτή</w:t>
      </w:r>
      <w:r>
        <w:rPr>
          <w:rFonts w:eastAsia="Times New Roman"/>
          <w:color w:val="212121"/>
          <w:szCs w:val="24"/>
        </w:rPr>
        <w:t>ν</w:t>
      </w:r>
      <w:r w:rsidRPr="00BC7014">
        <w:rPr>
          <w:rFonts w:eastAsia="Times New Roman"/>
          <w:color w:val="212121"/>
          <w:szCs w:val="24"/>
        </w:rPr>
        <w:t xml:space="preserve"> τη συζήτηση</w:t>
      </w:r>
      <w:r>
        <w:rPr>
          <w:rFonts w:eastAsia="Times New Roman"/>
          <w:color w:val="212121"/>
          <w:szCs w:val="24"/>
        </w:rPr>
        <w:t xml:space="preserve">. </w:t>
      </w:r>
    </w:p>
    <w:p w14:paraId="19C9AA37" w14:textId="77777777" w:rsidR="005136E3" w:rsidRDefault="0098028A">
      <w:pPr>
        <w:tabs>
          <w:tab w:val="center" w:pos="4753"/>
          <w:tab w:val="left" w:pos="6156"/>
        </w:tabs>
        <w:spacing w:after="0" w:line="600" w:lineRule="auto"/>
        <w:ind w:firstLine="720"/>
        <w:jc w:val="both"/>
        <w:rPr>
          <w:rFonts w:eastAsia="Times New Roman"/>
          <w:szCs w:val="24"/>
        </w:rPr>
      </w:pPr>
      <w:r>
        <w:rPr>
          <w:rFonts w:eastAsia="Times New Roman"/>
          <w:szCs w:val="24"/>
        </w:rPr>
        <w:lastRenderedPageBreak/>
        <w:t>Αυτό που θα πρέπει</w:t>
      </w:r>
      <w:r w:rsidRPr="00D871FB">
        <w:rPr>
          <w:rFonts w:eastAsia="Times New Roman"/>
          <w:szCs w:val="24"/>
        </w:rPr>
        <w:t xml:space="preserve"> να διατυπωθεί </w:t>
      </w:r>
      <w:r>
        <w:rPr>
          <w:rFonts w:eastAsia="Times New Roman"/>
          <w:szCs w:val="24"/>
        </w:rPr>
        <w:t>–</w:t>
      </w:r>
      <w:r w:rsidRPr="00D871FB">
        <w:rPr>
          <w:rFonts w:eastAsia="Times New Roman"/>
          <w:szCs w:val="24"/>
        </w:rPr>
        <w:t>νομίζω</w:t>
      </w:r>
      <w:r>
        <w:rPr>
          <w:rFonts w:eastAsia="Times New Roman"/>
          <w:szCs w:val="24"/>
        </w:rPr>
        <w:t>-</w:t>
      </w:r>
      <w:r w:rsidRPr="00D871FB">
        <w:rPr>
          <w:rFonts w:eastAsia="Times New Roman"/>
          <w:szCs w:val="24"/>
        </w:rPr>
        <w:t xml:space="preserve"> με σαφήνεια είναι ότι </w:t>
      </w:r>
      <w:r>
        <w:rPr>
          <w:rFonts w:eastAsia="Times New Roman"/>
          <w:szCs w:val="24"/>
        </w:rPr>
        <w:t>η</w:t>
      </w:r>
      <w:r w:rsidRPr="00D871FB">
        <w:rPr>
          <w:rFonts w:eastAsia="Times New Roman"/>
          <w:szCs w:val="24"/>
        </w:rPr>
        <w:t xml:space="preserve"> </w:t>
      </w:r>
      <w:r>
        <w:rPr>
          <w:rFonts w:eastAsia="Times New Roman"/>
          <w:szCs w:val="24"/>
        </w:rPr>
        <w:t>Α</w:t>
      </w:r>
      <w:r w:rsidRPr="00D871FB">
        <w:rPr>
          <w:rFonts w:eastAsia="Times New Roman"/>
          <w:szCs w:val="24"/>
        </w:rPr>
        <w:t xml:space="preserve">ξιωματική </w:t>
      </w:r>
      <w:r>
        <w:rPr>
          <w:rFonts w:eastAsia="Times New Roman"/>
          <w:szCs w:val="24"/>
        </w:rPr>
        <w:t>Α</w:t>
      </w:r>
      <w:r w:rsidRPr="00D871FB">
        <w:rPr>
          <w:rFonts w:eastAsia="Times New Roman"/>
          <w:szCs w:val="24"/>
        </w:rPr>
        <w:t>ν</w:t>
      </w:r>
      <w:r w:rsidRPr="00D871FB">
        <w:rPr>
          <w:rFonts w:eastAsia="Times New Roman"/>
          <w:szCs w:val="24"/>
        </w:rPr>
        <w:t xml:space="preserve">τιπολίτευση </w:t>
      </w:r>
      <w:r>
        <w:rPr>
          <w:rFonts w:eastAsia="Times New Roman"/>
          <w:szCs w:val="24"/>
        </w:rPr>
        <w:t>-</w:t>
      </w:r>
      <w:r w:rsidRPr="00D871FB">
        <w:rPr>
          <w:rFonts w:eastAsia="Times New Roman"/>
          <w:szCs w:val="24"/>
        </w:rPr>
        <w:t>και όχι μόνο</w:t>
      </w:r>
      <w:r>
        <w:rPr>
          <w:rFonts w:eastAsia="Times New Roman"/>
          <w:szCs w:val="24"/>
        </w:rPr>
        <w:t>-</w:t>
      </w:r>
      <w:r w:rsidRPr="00D871FB">
        <w:rPr>
          <w:rFonts w:eastAsia="Times New Roman"/>
          <w:szCs w:val="24"/>
        </w:rPr>
        <w:t xml:space="preserve"> αρνείται και δεν ψηφίζει συγκεκριμένες προτάσεις</w:t>
      </w:r>
      <w:r>
        <w:rPr>
          <w:rFonts w:eastAsia="Times New Roman"/>
          <w:szCs w:val="24"/>
        </w:rPr>
        <w:t>:</w:t>
      </w:r>
      <w:r w:rsidRPr="00D871FB">
        <w:rPr>
          <w:rFonts w:eastAsia="Times New Roman"/>
          <w:szCs w:val="24"/>
        </w:rPr>
        <w:t xml:space="preserve"> την πρόταση για την αναθεώρηση του άρθρου 3</w:t>
      </w:r>
      <w:r>
        <w:rPr>
          <w:rFonts w:eastAsia="Times New Roman"/>
          <w:szCs w:val="24"/>
        </w:rPr>
        <w:t>,</w:t>
      </w:r>
      <w:r w:rsidRPr="00D871FB">
        <w:rPr>
          <w:rFonts w:eastAsia="Times New Roman"/>
          <w:szCs w:val="24"/>
        </w:rPr>
        <w:t xml:space="preserve"> σχετικά με τη θρησκευτική ουδετερότητα</w:t>
      </w:r>
      <w:r>
        <w:rPr>
          <w:rFonts w:eastAsia="Times New Roman"/>
          <w:szCs w:val="24"/>
        </w:rPr>
        <w:t xml:space="preserve"> και </w:t>
      </w:r>
      <w:r w:rsidRPr="00D871FB">
        <w:rPr>
          <w:rFonts w:eastAsia="Times New Roman"/>
          <w:szCs w:val="24"/>
        </w:rPr>
        <w:t>την αναθεώρηση του άρθρου 13</w:t>
      </w:r>
      <w:r>
        <w:rPr>
          <w:rFonts w:eastAsia="Times New Roman"/>
          <w:szCs w:val="24"/>
        </w:rPr>
        <w:t>,</w:t>
      </w:r>
      <w:r w:rsidRPr="00D871FB">
        <w:rPr>
          <w:rFonts w:eastAsia="Times New Roman"/>
          <w:szCs w:val="24"/>
        </w:rPr>
        <w:t xml:space="preserve"> σχετικά με τον πολιτικό όρκο</w:t>
      </w:r>
      <w:r>
        <w:rPr>
          <w:rFonts w:eastAsia="Times New Roman"/>
          <w:szCs w:val="24"/>
        </w:rPr>
        <w:t>.</w:t>
      </w:r>
      <w:r w:rsidRPr="00D871FB">
        <w:rPr>
          <w:rFonts w:eastAsia="Times New Roman"/>
          <w:szCs w:val="24"/>
        </w:rPr>
        <w:t xml:space="preserve"> </w:t>
      </w:r>
      <w:r>
        <w:rPr>
          <w:rFonts w:eastAsia="Times New Roman"/>
          <w:szCs w:val="24"/>
        </w:rPr>
        <w:t>Κ</w:t>
      </w:r>
      <w:r w:rsidRPr="00D871FB">
        <w:rPr>
          <w:rFonts w:eastAsia="Times New Roman"/>
          <w:szCs w:val="24"/>
        </w:rPr>
        <w:t>αταψήφισε</w:t>
      </w:r>
      <w:r>
        <w:rPr>
          <w:rFonts w:eastAsia="Times New Roman"/>
          <w:szCs w:val="24"/>
        </w:rPr>
        <w:t>,</w:t>
      </w:r>
      <w:r w:rsidRPr="00D871FB">
        <w:rPr>
          <w:rFonts w:eastAsia="Times New Roman"/>
          <w:szCs w:val="24"/>
        </w:rPr>
        <w:t xml:space="preserve"> δηλαδή</w:t>
      </w:r>
      <w:r>
        <w:rPr>
          <w:rFonts w:eastAsia="Times New Roman"/>
          <w:szCs w:val="24"/>
        </w:rPr>
        <w:t>,</w:t>
      </w:r>
      <w:r w:rsidRPr="00D871FB">
        <w:rPr>
          <w:rFonts w:eastAsia="Times New Roman"/>
          <w:szCs w:val="24"/>
        </w:rPr>
        <w:t xml:space="preserve"> όλες </w:t>
      </w:r>
      <w:r>
        <w:rPr>
          <w:rFonts w:eastAsia="Times New Roman"/>
          <w:szCs w:val="24"/>
        </w:rPr>
        <w:t>τις π</w:t>
      </w:r>
      <w:r w:rsidRPr="00D871FB">
        <w:rPr>
          <w:rFonts w:eastAsia="Times New Roman"/>
          <w:szCs w:val="24"/>
        </w:rPr>
        <w:t>ρ</w:t>
      </w:r>
      <w:r w:rsidRPr="00D871FB">
        <w:rPr>
          <w:rFonts w:eastAsia="Times New Roman"/>
          <w:szCs w:val="24"/>
        </w:rPr>
        <w:t>οτεινόμενες αλλαγές που αφορούν στην κατεύθυνση κατοχύρωση</w:t>
      </w:r>
      <w:r>
        <w:rPr>
          <w:rFonts w:eastAsia="Times New Roman"/>
          <w:szCs w:val="24"/>
        </w:rPr>
        <w:t>ς</w:t>
      </w:r>
      <w:r w:rsidRPr="00D871FB">
        <w:rPr>
          <w:rFonts w:eastAsia="Times New Roman"/>
          <w:szCs w:val="24"/>
        </w:rPr>
        <w:t xml:space="preserve"> </w:t>
      </w:r>
      <w:r>
        <w:rPr>
          <w:rFonts w:eastAsia="Times New Roman"/>
          <w:szCs w:val="24"/>
        </w:rPr>
        <w:t xml:space="preserve">της </w:t>
      </w:r>
      <w:r w:rsidRPr="00D871FB">
        <w:rPr>
          <w:rFonts w:eastAsia="Times New Roman"/>
          <w:szCs w:val="24"/>
        </w:rPr>
        <w:t>θρησκευτικής ουδετερότητας</w:t>
      </w:r>
      <w:r>
        <w:rPr>
          <w:rFonts w:eastAsia="Times New Roman"/>
          <w:szCs w:val="24"/>
        </w:rPr>
        <w:t>,</w:t>
      </w:r>
      <w:r w:rsidRPr="00D871FB">
        <w:rPr>
          <w:rFonts w:eastAsia="Times New Roman"/>
          <w:szCs w:val="24"/>
        </w:rPr>
        <w:t xml:space="preserve"> παραμένοντας </w:t>
      </w:r>
      <w:r>
        <w:rPr>
          <w:rFonts w:eastAsia="Times New Roman"/>
          <w:szCs w:val="24"/>
        </w:rPr>
        <w:t>-</w:t>
      </w:r>
      <w:r w:rsidRPr="00D871FB">
        <w:rPr>
          <w:rFonts w:eastAsia="Times New Roman"/>
          <w:szCs w:val="24"/>
        </w:rPr>
        <w:t>κατά την άποψή μου</w:t>
      </w:r>
      <w:r>
        <w:rPr>
          <w:rFonts w:eastAsia="Times New Roman"/>
          <w:szCs w:val="24"/>
        </w:rPr>
        <w:t>-</w:t>
      </w:r>
      <w:r w:rsidRPr="00D871FB">
        <w:rPr>
          <w:rFonts w:eastAsia="Times New Roman"/>
          <w:szCs w:val="24"/>
        </w:rPr>
        <w:t xml:space="preserve"> καθηλωμένη σε αναχρονιστικές αντιλήψεις και σε πείσμα της διάθεσης διαλόγου και συνεννόησης που επέδειξε </w:t>
      </w:r>
      <w:r>
        <w:rPr>
          <w:rFonts w:eastAsia="Times New Roman"/>
          <w:szCs w:val="24"/>
        </w:rPr>
        <w:t>α</w:t>
      </w:r>
      <w:r w:rsidRPr="00D871FB">
        <w:rPr>
          <w:rFonts w:eastAsia="Times New Roman"/>
          <w:szCs w:val="24"/>
        </w:rPr>
        <w:t xml:space="preserve">κόμη και </w:t>
      </w:r>
      <w:r>
        <w:rPr>
          <w:rFonts w:eastAsia="Times New Roman"/>
          <w:szCs w:val="24"/>
        </w:rPr>
        <w:t xml:space="preserve">η </w:t>
      </w:r>
      <w:r w:rsidRPr="00D871FB">
        <w:rPr>
          <w:rFonts w:eastAsia="Times New Roman"/>
          <w:szCs w:val="24"/>
        </w:rPr>
        <w:t xml:space="preserve">ηγεσία της ίδιας </w:t>
      </w:r>
      <w:r>
        <w:rPr>
          <w:rFonts w:eastAsia="Times New Roman"/>
          <w:szCs w:val="24"/>
        </w:rPr>
        <w:t>της Εκκλησίας της Ελλάδας.</w:t>
      </w:r>
    </w:p>
    <w:p w14:paraId="19C9AA38" w14:textId="77777777" w:rsidR="005136E3" w:rsidRDefault="0098028A">
      <w:pPr>
        <w:tabs>
          <w:tab w:val="center" w:pos="4753"/>
          <w:tab w:val="left" w:pos="6156"/>
        </w:tabs>
        <w:spacing w:after="0" w:line="600" w:lineRule="auto"/>
        <w:ind w:firstLine="720"/>
        <w:jc w:val="both"/>
        <w:rPr>
          <w:rFonts w:eastAsia="Times New Roman"/>
          <w:szCs w:val="24"/>
        </w:rPr>
      </w:pPr>
      <w:r>
        <w:rPr>
          <w:rFonts w:eastAsia="Times New Roman"/>
          <w:szCs w:val="24"/>
        </w:rPr>
        <w:t>Δεύτερο σημείο άρνησης: συμπληρωματική πρόταση Β</w:t>
      </w:r>
      <w:r w:rsidRPr="00D871FB">
        <w:rPr>
          <w:rFonts w:eastAsia="Times New Roman"/>
          <w:szCs w:val="24"/>
        </w:rPr>
        <w:t>ουλευτών ΣΥΡΙΖΑ για την αναθεώρηση του άρθρου 5</w:t>
      </w:r>
      <w:r>
        <w:rPr>
          <w:rFonts w:eastAsia="Times New Roman"/>
          <w:szCs w:val="24"/>
        </w:rPr>
        <w:t>,</w:t>
      </w:r>
      <w:r w:rsidRPr="00D871FB">
        <w:rPr>
          <w:rFonts w:eastAsia="Times New Roman"/>
          <w:szCs w:val="24"/>
        </w:rPr>
        <w:t xml:space="preserve"> παράγραφος 2</w:t>
      </w:r>
      <w:r>
        <w:rPr>
          <w:rFonts w:eastAsia="Times New Roman"/>
          <w:szCs w:val="24"/>
        </w:rPr>
        <w:t>,</w:t>
      </w:r>
      <w:r w:rsidRPr="00D871FB">
        <w:rPr>
          <w:rFonts w:eastAsia="Times New Roman"/>
          <w:szCs w:val="24"/>
        </w:rPr>
        <w:t xml:space="preserve"> αναφορικά με την απαγόρευση </w:t>
      </w:r>
      <w:r>
        <w:rPr>
          <w:rFonts w:eastAsia="Times New Roman"/>
          <w:szCs w:val="24"/>
        </w:rPr>
        <w:t xml:space="preserve">διάκρισης φύλου, </w:t>
      </w:r>
      <w:r w:rsidRPr="00D871FB">
        <w:rPr>
          <w:rFonts w:eastAsia="Times New Roman"/>
          <w:szCs w:val="24"/>
        </w:rPr>
        <w:t xml:space="preserve">μία </w:t>
      </w:r>
      <w:r>
        <w:rPr>
          <w:rFonts w:eastAsia="Times New Roman"/>
          <w:szCs w:val="24"/>
        </w:rPr>
        <w:t xml:space="preserve">αχρείαστη </w:t>
      </w:r>
      <w:r w:rsidRPr="00D871FB">
        <w:rPr>
          <w:rFonts w:eastAsia="Times New Roman"/>
          <w:szCs w:val="24"/>
        </w:rPr>
        <w:t>αλλαγή</w:t>
      </w:r>
      <w:r>
        <w:rPr>
          <w:rFonts w:eastAsia="Times New Roman"/>
          <w:szCs w:val="24"/>
        </w:rPr>
        <w:t>.</w:t>
      </w:r>
      <w:r w:rsidRPr="00D871FB">
        <w:rPr>
          <w:rFonts w:eastAsia="Times New Roman"/>
          <w:szCs w:val="24"/>
        </w:rPr>
        <w:t xml:space="preserve"> </w:t>
      </w:r>
      <w:r>
        <w:rPr>
          <w:rFonts w:eastAsia="Times New Roman"/>
          <w:szCs w:val="24"/>
        </w:rPr>
        <w:t>Φ</w:t>
      </w:r>
      <w:r w:rsidRPr="00D871FB">
        <w:rPr>
          <w:rFonts w:eastAsia="Times New Roman"/>
          <w:szCs w:val="24"/>
        </w:rPr>
        <w:t xml:space="preserve">οβούμενοι </w:t>
      </w:r>
      <w:r>
        <w:rPr>
          <w:rFonts w:eastAsia="Times New Roman"/>
          <w:szCs w:val="24"/>
        </w:rPr>
        <w:t>-</w:t>
      </w:r>
      <w:r w:rsidRPr="00D871FB">
        <w:rPr>
          <w:rFonts w:eastAsia="Times New Roman"/>
          <w:szCs w:val="24"/>
        </w:rPr>
        <w:t>κατά τη γνώμη μου</w:t>
      </w:r>
      <w:r>
        <w:rPr>
          <w:rFonts w:eastAsia="Times New Roman"/>
          <w:szCs w:val="24"/>
        </w:rPr>
        <w:t xml:space="preserve">- τη </w:t>
      </w:r>
      <w:r>
        <w:rPr>
          <w:rFonts w:eastAsia="Times New Roman"/>
          <w:szCs w:val="24"/>
        </w:rPr>
        <w:t>βαθιά αντιδραστική πτέρυγά της,</w:t>
      </w:r>
      <w:r w:rsidRPr="00D871FB">
        <w:rPr>
          <w:rFonts w:eastAsia="Times New Roman"/>
          <w:szCs w:val="24"/>
        </w:rPr>
        <w:t xml:space="preserve"> </w:t>
      </w:r>
      <w:r>
        <w:rPr>
          <w:rFonts w:eastAsia="Times New Roman"/>
          <w:szCs w:val="24"/>
        </w:rPr>
        <w:t>η</w:t>
      </w:r>
      <w:r w:rsidRPr="00D871FB">
        <w:rPr>
          <w:rFonts w:eastAsia="Times New Roman"/>
          <w:szCs w:val="24"/>
        </w:rPr>
        <w:t xml:space="preserve"> </w:t>
      </w:r>
      <w:r>
        <w:rPr>
          <w:rFonts w:eastAsia="Times New Roman"/>
          <w:szCs w:val="24"/>
        </w:rPr>
        <w:t>Α</w:t>
      </w:r>
      <w:r w:rsidRPr="00D871FB">
        <w:rPr>
          <w:rFonts w:eastAsia="Times New Roman"/>
          <w:szCs w:val="24"/>
        </w:rPr>
        <w:t xml:space="preserve">ξιωματική </w:t>
      </w:r>
      <w:r>
        <w:rPr>
          <w:rFonts w:eastAsia="Times New Roman"/>
          <w:szCs w:val="24"/>
        </w:rPr>
        <w:t>Α</w:t>
      </w:r>
      <w:r w:rsidRPr="00D871FB">
        <w:rPr>
          <w:rFonts w:eastAsia="Times New Roman"/>
          <w:szCs w:val="24"/>
        </w:rPr>
        <w:t xml:space="preserve">ντιπολίτευση αρνείται τη ρητή </w:t>
      </w:r>
      <w:r>
        <w:rPr>
          <w:rFonts w:eastAsia="Times New Roman"/>
          <w:szCs w:val="24"/>
        </w:rPr>
        <w:t>διεύρυνση</w:t>
      </w:r>
      <w:r w:rsidRPr="00D871FB">
        <w:rPr>
          <w:rFonts w:eastAsia="Times New Roman"/>
          <w:szCs w:val="24"/>
        </w:rPr>
        <w:t xml:space="preserve"> ισότητας και ως προς την απαγόρευση διακρίσεων με </w:t>
      </w:r>
      <w:r>
        <w:rPr>
          <w:rFonts w:eastAsia="Times New Roman"/>
          <w:szCs w:val="24"/>
        </w:rPr>
        <w:t xml:space="preserve">βάση </w:t>
      </w:r>
      <w:r w:rsidRPr="00D871FB">
        <w:rPr>
          <w:rFonts w:eastAsia="Times New Roman"/>
          <w:szCs w:val="24"/>
        </w:rPr>
        <w:t>την ταυτότητα φύλου και τον σεξουαλικό προσανατολισμό</w:t>
      </w:r>
      <w:r>
        <w:rPr>
          <w:rFonts w:eastAsia="Times New Roman"/>
          <w:szCs w:val="24"/>
        </w:rPr>
        <w:t>.</w:t>
      </w:r>
      <w:r w:rsidRPr="00D871FB">
        <w:rPr>
          <w:rFonts w:eastAsia="Times New Roman"/>
          <w:szCs w:val="24"/>
        </w:rPr>
        <w:t xml:space="preserve"> </w:t>
      </w:r>
      <w:r>
        <w:rPr>
          <w:rFonts w:eastAsia="Times New Roman"/>
          <w:szCs w:val="24"/>
        </w:rPr>
        <w:t>Β</w:t>
      </w:r>
      <w:r w:rsidRPr="00D871FB">
        <w:rPr>
          <w:rFonts w:eastAsia="Times New Roman"/>
          <w:szCs w:val="24"/>
        </w:rPr>
        <w:t>έβαια</w:t>
      </w:r>
      <w:r>
        <w:rPr>
          <w:rFonts w:eastAsia="Times New Roman"/>
          <w:szCs w:val="24"/>
        </w:rPr>
        <w:t>,</w:t>
      </w:r>
      <w:r w:rsidRPr="00D871FB">
        <w:rPr>
          <w:rFonts w:eastAsia="Times New Roman"/>
          <w:szCs w:val="24"/>
        </w:rPr>
        <w:t xml:space="preserve"> από την άλλη μεριά συναντήσεις γίνονται</w:t>
      </w:r>
      <w:r>
        <w:rPr>
          <w:rFonts w:eastAsia="Times New Roman"/>
          <w:szCs w:val="24"/>
        </w:rPr>
        <w:t>,</w:t>
      </w:r>
      <w:r w:rsidRPr="00D871FB">
        <w:rPr>
          <w:rFonts w:eastAsia="Times New Roman"/>
          <w:szCs w:val="24"/>
        </w:rPr>
        <w:t xml:space="preserve"> </w:t>
      </w:r>
      <w:r w:rsidRPr="00D871FB">
        <w:rPr>
          <w:rFonts w:eastAsia="Times New Roman"/>
          <w:szCs w:val="24"/>
        </w:rPr>
        <w:lastRenderedPageBreak/>
        <w:t>φωτογραφίες</w:t>
      </w:r>
      <w:r w:rsidRPr="00D871FB">
        <w:rPr>
          <w:rFonts w:eastAsia="Times New Roman"/>
          <w:szCs w:val="24"/>
        </w:rPr>
        <w:t xml:space="preserve"> βγαίνουν σε σχέση με επαφές και του </w:t>
      </w:r>
      <w:r>
        <w:rPr>
          <w:rFonts w:eastAsia="Times New Roman"/>
          <w:szCs w:val="24"/>
        </w:rPr>
        <w:t>Α</w:t>
      </w:r>
      <w:r w:rsidRPr="00D871FB">
        <w:rPr>
          <w:rFonts w:eastAsia="Times New Roman"/>
          <w:szCs w:val="24"/>
        </w:rPr>
        <w:t xml:space="preserve">ρχηγού της </w:t>
      </w:r>
      <w:r>
        <w:rPr>
          <w:rFonts w:eastAsia="Times New Roman"/>
          <w:szCs w:val="24"/>
        </w:rPr>
        <w:t>Α</w:t>
      </w:r>
      <w:r w:rsidRPr="00D871FB">
        <w:rPr>
          <w:rFonts w:eastAsia="Times New Roman"/>
          <w:szCs w:val="24"/>
        </w:rPr>
        <w:t xml:space="preserve">ξιωματικής </w:t>
      </w:r>
      <w:r>
        <w:rPr>
          <w:rFonts w:eastAsia="Times New Roman"/>
          <w:szCs w:val="24"/>
        </w:rPr>
        <w:t>Α</w:t>
      </w:r>
      <w:r w:rsidRPr="00D871FB">
        <w:rPr>
          <w:rFonts w:eastAsia="Times New Roman"/>
          <w:szCs w:val="24"/>
        </w:rPr>
        <w:t xml:space="preserve">ντιπολίτευσης με μέλη της </w:t>
      </w:r>
      <w:r>
        <w:rPr>
          <w:rFonts w:eastAsia="Times New Roman"/>
          <w:szCs w:val="24"/>
        </w:rPr>
        <w:t>Κ</w:t>
      </w:r>
      <w:r w:rsidRPr="00D871FB">
        <w:rPr>
          <w:rFonts w:eastAsia="Times New Roman"/>
          <w:szCs w:val="24"/>
        </w:rPr>
        <w:t>οινότητας</w:t>
      </w:r>
      <w:r>
        <w:rPr>
          <w:rFonts w:eastAsia="Times New Roman"/>
          <w:szCs w:val="24"/>
        </w:rPr>
        <w:t>,</w:t>
      </w:r>
      <w:r w:rsidRPr="00D871FB">
        <w:rPr>
          <w:rFonts w:eastAsia="Times New Roman"/>
          <w:szCs w:val="24"/>
        </w:rPr>
        <w:t xml:space="preserve"> προκειμένου επικοινωνιακά να στηρίζεται ένα κάποιο αφήγημα</w:t>
      </w:r>
      <w:r>
        <w:rPr>
          <w:rFonts w:eastAsia="Times New Roman"/>
          <w:szCs w:val="24"/>
        </w:rPr>
        <w:t>.</w:t>
      </w:r>
      <w:r w:rsidRPr="00D871FB">
        <w:rPr>
          <w:rFonts w:eastAsia="Times New Roman"/>
          <w:szCs w:val="24"/>
        </w:rPr>
        <w:t xml:space="preserve"> </w:t>
      </w:r>
      <w:r>
        <w:rPr>
          <w:rFonts w:eastAsia="Times New Roman"/>
          <w:szCs w:val="24"/>
        </w:rPr>
        <w:t>Ό</w:t>
      </w:r>
      <w:r w:rsidRPr="00D871FB">
        <w:rPr>
          <w:rFonts w:eastAsia="Times New Roman"/>
          <w:szCs w:val="24"/>
        </w:rPr>
        <w:t>ταν έρχεται</w:t>
      </w:r>
      <w:r>
        <w:rPr>
          <w:rFonts w:eastAsia="Times New Roman"/>
          <w:szCs w:val="24"/>
        </w:rPr>
        <w:t>,</w:t>
      </w:r>
      <w:r w:rsidRPr="00D871FB">
        <w:rPr>
          <w:rFonts w:eastAsia="Times New Roman"/>
          <w:szCs w:val="24"/>
        </w:rPr>
        <w:t xml:space="preserve"> </w:t>
      </w:r>
      <w:r>
        <w:rPr>
          <w:rFonts w:eastAsia="Times New Roman"/>
          <w:szCs w:val="24"/>
        </w:rPr>
        <w:t>όμως,</w:t>
      </w:r>
      <w:r w:rsidRPr="00D871FB">
        <w:rPr>
          <w:rFonts w:eastAsia="Times New Roman"/>
          <w:szCs w:val="24"/>
        </w:rPr>
        <w:t xml:space="preserve"> η ώρα να τοποθετηθούμε σε αυτά τα ζητήματα</w:t>
      </w:r>
      <w:r>
        <w:rPr>
          <w:rFonts w:eastAsia="Times New Roman"/>
          <w:szCs w:val="24"/>
        </w:rPr>
        <w:t>,</w:t>
      </w:r>
      <w:r w:rsidRPr="00D871FB">
        <w:rPr>
          <w:rFonts w:eastAsia="Times New Roman"/>
          <w:szCs w:val="24"/>
        </w:rPr>
        <w:t xml:space="preserve"> τότε απομακρυνόμαστε και καταψηφ</w:t>
      </w:r>
      <w:r w:rsidRPr="00D871FB">
        <w:rPr>
          <w:rFonts w:eastAsia="Times New Roman"/>
          <w:szCs w:val="24"/>
        </w:rPr>
        <w:t>ίζουμε</w:t>
      </w:r>
      <w:r>
        <w:rPr>
          <w:rFonts w:eastAsia="Times New Roman"/>
          <w:szCs w:val="24"/>
        </w:rPr>
        <w:t>.</w:t>
      </w:r>
    </w:p>
    <w:p w14:paraId="19C9AA39" w14:textId="77777777" w:rsidR="005136E3" w:rsidRDefault="0098028A">
      <w:pPr>
        <w:tabs>
          <w:tab w:val="center" w:pos="4753"/>
          <w:tab w:val="left" w:pos="6156"/>
        </w:tabs>
        <w:spacing w:after="0" w:line="600" w:lineRule="auto"/>
        <w:ind w:firstLine="720"/>
        <w:jc w:val="both"/>
        <w:rPr>
          <w:rFonts w:eastAsia="Times New Roman"/>
          <w:szCs w:val="24"/>
        </w:rPr>
      </w:pPr>
      <w:r>
        <w:rPr>
          <w:rFonts w:eastAsia="Times New Roman"/>
          <w:szCs w:val="24"/>
        </w:rPr>
        <w:t>Η πρόταση, επίσης,</w:t>
      </w:r>
      <w:r w:rsidRPr="00D871FB">
        <w:rPr>
          <w:rFonts w:eastAsia="Times New Roman"/>
          <w:szCs w:val="24"/>
        </w:rPr>
        <w:t xml:space="preserve"> για τα κοινωνικά δικαιώματα </w:t>
      </w:r>
      <w:r>
        <w:rPr>
          <w:rFonts w:eastAsia="Times New Roman"/>
          <w:szCs w:val="24"/>
        </w:rPr>
        <w:t>-</w:t>
      </w:r>
      <w:r w:rsidRPr="00D871FB">
        <w:rPr>
          <w:rFonts w:eastAsia="Times New Roman"/>
          <w:szCs w:val="24"/>
        </w:rPr>
        <w:t>πολύ σημαντικ</w:t>
      </w:r>
      <w:r>
        <w:rPr>
          <w:rFonts w:eastAsia="Times New Roman"/>
          <w:szCs w:val="24"/>
        </w:rPr>
        <w:t>ό-,</w:t>
      </w:r>
      <w:r w:rsidRPr="00D871FB">
        <w:rPr>
          <w:rFonts w:eastAsia="Times New Roman"/>
          <w:szCs w:val="24"/>
        </w:rPr>
        <w:t xml:space="preserve"> </w:t>
      </w:r>
      <w:r>
        <w:rPr>
          <w:rFonts w:eastAsia="Times New Roman"/>
          <w:szCs w:val="24"/>
        </w:rPr>
        <w:t xml:space="preserve">για το </w:t>
      </w:r>
      <w:r w:rsidRPr="00D871FB">
        <w:rPr>
          <w:rFonts w:eastAsia="Times New Roman"/>
          <w:szCs w:val="24"/>
        </w:rPr>
        <w:t>αξιοπρεπές επίπεδο διαβίωσης</w:t>
      </w:r>
      <w:r>
        <w:rPr>
          <w:rFonts w:eastAsia="Times New Roman"/>
          <w:szCs w:val="24"/>
        </w:rPr>
        <w:t>,</w:t>
      </w:r>
      <w:r w:rsidRPr="00D871FB">
        <w:rPr>
          <w:rFonts w:eastAsia="Times New Roman"/>
          <w:szCs w:val="24"/>
        </w:rPr>
        <w:t xml:space="preserve"> καταψηφίζεται</w:t>
      </w:r>
      <w:r>
        <w:rPr>
          <w:rFonts w:eastAsia="Times New Roman"/>
          <w:szCs w:val="24"/>
        </w:rPr>
        <w:t>.</w:t>
      </w:r>
      <w:r w:rsidRPr="00D871FB">
        <w:rPr>
          <w:rFonts w:eastAsia="Times New Roman"/>
          <w:szCs w:val="24"/>
        </w:rPr>
        <w:t xml:space="preserve"> </w:t>
      </w:r>
      <w:r>
        <w:rPr>
          <w:rFonts w:eastAsia="Times New Roman"/>
          <w:szCs w:val="24"/>
        </w:rPr>
        <w:t>Γ</w:t>
      </w:r>
      <w:r w:rsidRPr="00D871FB">
        <w:rPr>
          <w:rFonts w:eastAsia="Times New Roman"/>
          <w:szCs w:val="24"/>
        </w:rPr>
        <w:t>ια ποιο</w:t>
      </w:r>
      <w:r>
        <w:rPr>
          <w:rFonts w:eastAsia="Times New Roman"/>
          <w:szCs w:val="24"/>
        </w:rPr>
        <w:t>ν</w:t>
      </w:r>
      <w:r w:rsidRPr="00D871FB">
        <w:rPr>
          <w:rFonts w:eastAsia="Times New Roman"/>
          <w:szCs w:val="24"/>
        </w:rPr>
        <w:t xml:space="preserve"> λόγο</w:t>
      </w:r>
      <w:r>
        <w:rPr>
          <w:rFonts w:eastAsia="Times New Roman"/>
          <w:szCs w:val="24"/>
        </w:rPr>
        <w:t>;</w:t>
      </w:r>
      <w:r w:rsidRPr="00D871FB">
        <w:rPr>
          <w:rFonts w:eastAsia="Times New Roman"/>
          <w:szCs w:val="24"/>
        </w:rPr>
        <w:t xml:space="preserve"> </w:t>
      </w:r>
      <w:r>
        <w:rPr>
          <w:rFonts w:eastAsia="Times New Roman"/>
          <w:szCs w:val="24"/>
        </w:rPr>
        <w:t>«Δ</w:t>
      </w:r>
      <w:r w:rsidRPr="00D871FB">
        <w:rPr>
          <w:rFonts w:eastAsia="Times New Roman"/>
          <w:szCs w:val="24"/>
        </w:rPr>
        <w:t>ημόσιος έλεγχος των βασικών κοινωνικών αγαθών</w:t>
      </w:r>
      <w:r>
        <w:rPr>
          <w:rFonts w:eastAsia="Times New Roman"/>
          <w:szCs w:val="24"/>
        </w:rPr>
        <w:t>»</w:t>
      </w:r>
      <w:r w:rsidRPr="00D871FB">
        <w:rPr>
          <w:rFonts w:eastAsia="Times New Roman"/>
          <w:szCs w:val="24"/>
        </w:rPr>
        <w:t xml:space="preserve"> </w:t>
      </w:r>
      <w:r>
        <w:rPr>
          <w:rFonts w:eastAsia="Times New Roman"/>
          <w:szCs w:val="24"/>
        </w:rPr>
        <w:t>ε</w:t>
      </w:r>
      <w:r w:rsidRPr="00D871FB">
        <w:rPr>
          <w:rFonts w:eastAsia="Times New Roman"/>
          <w:szCs w:val="24"/>
        </w:rPr>
        <w:t>πίσης καταψηφίζεται</w:t>
      </w:r>
      <w:r>
        <w:rPr>
          <w:rFonts w:eastAsia="Times New Roman"/>
          <w:szCs w:val="24"/>
        </w:rPr>
        <w:t>.</w:t>
      </w:r>
      <w:r w:rsidRPr="00D871FB">
        <w:rPr>
          <w:rFonts w:eastAsia="Times New Roman"/>
          <w:szCs w:val="24"/>
        </w:rPr>
        <w:t xml:space="preserve"> </w:t>
      </w:r>
      <w:r>
        <w:rPr>
          <w:rFonts w:eastAsia="Times New Roman"/>
          <w:szCs w:val="24"/>
        </w:rPr>
        <w:t>Γ</w:t>
      </w:r>
      <w:r w:rsidRPr="00D871FB">
        <w:rPr>
          <w:rFonts w:eastAsia="Times New Roman"/>
          <w:szCs w:val="24"/>
        </w:rPr>
        <w:t>ια ποιο</w:t>
      </w:r>
      <w:r>
        <w:rPr>
          <w:rFonts w:eastAsia="Times New Roman"/>
          <w:szCs w:val="24"/>
        </w:rPr>
        <w:t>ν</w:t>
      </w:r>
      <w:r w:rsidRPr="00D871FB">
        <w:rPr>
          <w:rFonts w:eastAsia="Times New Roman"/>
          <w:szCs w:val="24"/>
        </w:rPr>
        <w:t xml:space="preserve"> λόγο</w:t>
      </w:r>
      <w:r>
        <w:rPr>
          <w:rFonts w:eastAsia="Times New Roman"/>
          <w:szCs w:val="24"/>
        </w:rPr>
        <w:t>;</w:t>
      </w:r>
      <w:r w:rsidRPr="00D871FB">
        <w:rPr>
          <w:rFonts w:eastAsia="Times New Roman"/>
          <w:szCs w:val="24"/>
        </w:rPr>
        <w:t xml:space="preserve"> </w:t>
      </w:r>
      <w:r>
        <w:rPr>
          <w:rFonts w:eastAsia="Times New Roman"/>
          <w:szCs w:val="24"/>
        </w:rPr>
        <w:t>Η Νέα Δημοκρατία ε</w:t>
      </w:r>
      <w:r w:rsidRPr="00D871FB">
        <w:rPr>
          <w:rFonts w:eastAsia="Times New Roman"/>
          <w:szCs w:val="24"/>
        </w:rPr>
        <w:t>ίναι σαφές</w:t>
      </w:r>
      <w:r w:rsidRPr="00D871FB">
        <w:rPr>
          <w:rFonts w:eastAsia="Times New Roman"/>
          <w:szCs w:val="24"/>
        </w:rPr>
        <w:t xml:space="preserve"> ότι δεν θέλει το κράτος εγγυητή της αξιοπρεπούς διαβίωσης των πολιτών</w:t>
      </w:r>
      <w:r>
        <w:rPr>
          <w:rFonts w:eastAsia="Times New Roman"/>
          <w:szCs w:val="24"/>
        </w:rPr>
        <w:t>,</w:t>
      </w:r>
      <w:r w:rsidRPr="00D871FB">
        <w:rPr>
          <w:rFonts w:eastAsia="Times New Roman"/>
          <w:szCs w:val="24"/>
        </w:rPr>
        <w:t xml:space="preserve"> της καθολικής πρόσβασης </w:t>
      </w:r>
      <w:r>
        <w:rPr>
          <w:rFonts w:eastAsia="Times New Roman"/>
          <w:szCs w:val="24"/>
        </w:rPr>
        <w:t xml:space="preserve">σε </w:t>
      </w:r>
      <w:r w:rsidRPr="00D871FB">
        <w:rPr>
          <w:rFonts w:eastAsia="Times New Roman"/>
          <w:szCs w:val="24"/>
        </w:rPr>
        <w:t>αποτελεσματικές παροχές υγείας μέσω ΕΣΥ</w:t>
      </w:r>
      <w:r>
        <w:rPr>
          <w:rFonts w:eastAsia="Times New Roman"/>
          <w:szCs w:val="24"/>
        </w:rPr>
        <w:t>,</w:t>
      </w:r>
      <w:r w:rsidRPr="00D871FB">
        <w:rPr>
          <w:rFonts w:eastAsia="Times New Roman"/>
          <w:szCs w:val="24"/>
        </w:rPr>
        <w:t xml:space="preserve"> της κοινωνικής πρόνοιας και </w:t>
      </w:r>
      <w:r>
        <w:rPr>
          <w:rFonts w:eastAsia="Times New Roman"/>
          <w:szCs w:val="24"/>
        </w:rPr>
        <w:t>της</w:t>
      </w:r>
      <w:r w:rsidRPr="00D871FB">
        <w:rPr>
          <w:rFonts w:eastAsia="Times New Roman"/>
          <w:szCs w:val="24"/>
        </w:rPr>
        <w:t xml:space="preserve"> κατοχύρωσης του δημόσιου ελέγχου των βασικών κοινωνικών αγαθών</w:t>
      </w:r>
      <w:r>
        <w:rPr>
          <w:rFonts w:eastAsia="Times New Roman"/>
          <w:szCs w:val="24"/>
        </w:rPr>
        <w:t>,</w:t>
      </w:r>
      <w:r w:rsidRPr="00D871FB">
        <w:rPr>
          <w:rFonts w:eastAsia="Times New Roman"/>
          <w:szCs w:val="24"/>
        </w:rPr>
        <w:t xml:space="preserve"> όπως το νερό και </w:t>
      </w:r>
      <w:r>
        <w:rPr>
          <w:rFonts w:eastAsia="Times New Roman"/>
          <w:szCs w:val="24"/>
        </w:rPr>
        <w:t xml:space="preserve">η </w:t>
      </w:r>
      <w:r w:rsidRPr="00D871FB">
        <w:rPr>
          <w:rFonts w:eastAsia="Times New Roman"/>
          <w:szCs w:val="24"/>
        </w:rPr>
        <w:t>η</w:t>
      </w:r>
      <w:r w:rsidRPr="00D871FB">
        <w:rPr>
          <w:rFonts w:eastAsia="Times New Roman"/>
          <w:szCs w:val="24"/>
        </w:rPr>
        <w:t>λεκτρική ενέργεια</w:t>
      </w:r>
      <w:r>
        <w:rPr>
          <w:rFonts w:eastAsia="Times New Roman"/>
          <w:szCs w:val="24"/>
        </w:rPr>
        <w:t>. Θ</w:t>
      </w:r>
      <w:r w:rsidRPr="00D871FB">
        <w:rPr>
          <w:rFonts w:eastAsia="Times New Roman"/>
          <w:szCs w:val="24"/>
        </w:rPr>
        <w:t xml:space="preserve">έλει </w:t>
      </w:r>
      <w:r>
        <w:rPr>
          <w:rFonts w:eastAsia="Times New Roman"/>
          <w:szCs w:val="24"/>
        </w:rPr>
        <w:t>-</w:t>
      </w:r>
      <w:r w:rsidRPr="00D871FB">
        <w:rPr>
          <w:rFonts w:eastAsia="Times New Roman"/>
          <w:szCs w:val="24"/>
        </w:rPr>
        <w:t xml:space="preserve">και </w:t>
      </w:r>
      <w:r>
        <w:rPr>
          <w:rFonts w:eastAsia="Times New Roman"/>
          <w:szCs w:val="24"/>
        </w:rPr>
        <w:t xml:space="preserve">είναι σαφές αυτό- ένα δημόσιο αποδυναμωμένο, </w:t>
      </w:r>
      <w:r w:rsidRPr="00D871FB">
        <w:rPr>
          <w:rFonts w:eastAsia="Times New Roman"/>
          <w:szCs w:val="24"/>
        </w:rPr>
        <w:t>υποβαθμισμένο</w:t>
      </w:r>
      <w:r>
        <w:rPr>
          <w:rFonts w:eastAsia="Times New Roman"/>
          <w:szCs w:val="24"/>
        </w:rPr>
        <w:t>,</w:t>
      </w:r>
      <w:r w:rsidRPr="00D871FB">
        <w:rPr>
          <w:rFonts w:eastAsia="Times New Roman"/>
          <w:szCs w:val="24"/>
        </w:rPr>
        <w:t xml:space="preserve"> με απώτερο σκοπό την απαξίωση και κατόπιν την ιδιωτικοποίηση κρίσιμων δομών</w:t>
      </w:r>
      <w:r>
        <w:rPr>
          <w:rFonts w:eastAsia="Times New Roman"/>
          <w:szCs w:val="24"/>
        </w:rPr>
        <w:t>.</w:t>
      </w:r>
    </w:p>
    <w:p w14:paraId="19C9AA3A" w14:textId="77777777" w:rsidR="005136E3" w:rsidRDefault="0098028A">
      <w:pPr>
        <w:tabs>
          <w:tab w:val="center" w:pos="4753"/>
          <w:tab w:val="left" w:pos="6156"/>
        </w:tabs>
        <w:spacing w:after="0" w:line="600" w:lineRule="auto"/>
        <w:ind w:firstLine="720"/>
        <w:jc w:val="both"/>
        <w:rPr>
          <w:rFonts w:eastAsia="Times New Roman"/>
          <w:szCs w:val="24"/>
        </w:rPr>
      </w:pPr>
      <w:r>
        <w:rPr>
          <w:rFonts w:eastAsia="Times New Roman"/>
          <w:szCs w:val="24"/>
        </w:rPr>
        <w:t>Τα ίδια ισχύουν ό</w:t>
      </w:r>
      <w:r w:rsidRPr="00D871FB">
        <w:rPr>
          <w:rFonts w:eastAsia="Times New Roman"/>
          <w:szCs w:val="24"/>
        </w:rPr>
        <w:t>σον αφορά την ισότητα αμοιβής για ίση εργασία</w:t>
      </w:r>
      <w:r>
        <w:rPr>
          <w:rFonts w:eastAsia="Times New Roman"/>
          <w:szCs w:val="24"/>
        </w:rPr>
        <w:t>,</w:t>
      </w:r>
      <w:r w:rsidRPr="00D871FB">
        <w:rPr>
          <w:rFonts w:eastAsia="Times New Roman"/>
          <w:szCs w:val="24"/>
        </w:rPr>
        <w:t xml:space="preserve"> α</w:t>
      </w:r>
      <w:r>
        <w:rPr>
          <w:rFonts w:eastAsia="Times New Roman"/>
          <w:szCs w:val="24"/>
        </w:rPr>
        <w:t>νεξαρτήτως ηλικίας εργαζ</w:t>
      </w:r>
      <w:r>
        <w:rPr>
          <w:rFonts w:eastAsia="Times New Roman"/>
          <w:szCs w:val="24"/>
        </w:rPr>
        <w:t>όμενου και ό,</w:t>
      </w:r>
      <w:r w:rsidRPr="00D871FB">
        <w:rPr>
          <w:rFonts w:eastAsia="Times New Roman"/>
          <w:szCs w:val="24"/>
        </w:rPr>
        <w:t xml:space="preserve">τι έχει να κάνει </w:t>
      </w:r>
      <w:r w:rsidRPr="00D871FB">
        <w:rPr>
          <w:rFonts w:eastAsia="Times New Roman"/>
          <w:szCs w:val="24"/>
        </w:rPr>
        <w:lastRenderedPageBreak/>
        <w:t>με τα εργασιακά δικαιώματα</w:t>
      </w:r>
      <w:r>
        <w:rPr>
          <w:rFonts w:eastAsia="Times New Roman"/>
          <w:szCs w:val="24"/>
        </w:rPr>
        <w:t>.</w:t>
      </w:r>
      <w:r w:rsidRPr="00D871FB">
        <w:rPr>
          <w:rFonts w:eastAsia="Times New Roman"/>
          <w:szCs w:val="24"/>
        </w:rPr>
        <w:t xml:space="preserve"> </w:t>
      </w:r>
      <w:r>
        <w:rPr>
          <w:rFonts w:eastAsia="Times New Roman"/>
          <w:szCs w:val="24"/>
        </w:rPr>
        <w:t>Φ</w:t>
      </w:r>
      <w:r w:rsidRPr="00D871FB">
        <w:rPr>
          <w:rFonts w:eastAsia="Times New Roman"/>
          <w:szCs w:val="24"/>
        </w:rPr>
        <w:t xml:space="preserve">τάσαμε σήμερα να συζητάμε στη </w:t>
      </w:r>
      <w:r>
        <w:rPr>
          <w:rFonts w:eastAsia="Times New Roman"/>
          <w:szCs w:val="24"/>
        </w:rPr>
        <w:t>σ</w:t>
      </w:r>
      <w:r w:rsidRPr="00D871FB">
        <w:rPr>
          <w:rFonts w:eastAsia="Times New Roman"/>
          <w:szCs w:val="24"/>
        </w:rPr>
        <w:t xml:space="preserve">υνταγματική </w:t>
      </w:r>
      <w:r w:rsidRPr="00D871FB">
        <w:rPr>
          <w:rFonts w:eastAsia="Times New Roman"/>
          <w:szCs w:val="24"/>
        </w:rPr>
        <w:t>Αναθεώρηση τα θέματα που έχουν να κάνουν με τα εργασιακά δικαιώματα</w:t>
      </w:r>
      <w:r>
        <w:rPr>
          <w:rFonts w:eastAsia="Times New Roman"/>
          <w:szCs w:val="24"/>
        </w:rPr>
        <w:t>,</w:t>
      </w:r>
      <w:r w:rsidRPr="00D871FB">
        <w:rPr>
          <w:rFonts w:eastAsia="Times New Roman"/>
          <w:szCs w:val="24"/>
        </w:rPr>
        <w:t xml:space="preserve"> έχοντας παραλάβει ανεργία στο 28%</w:t>
      </w:r>
      <w:r>
        <w:rPr>
          <w:rFonts w:eastAsia="Times New Roman"/>
          <w:szCs w:val="24"/>
        </w:rPr>
        <w:t>,</w:t>
      </w:r>
      <w:r w:rsidRPr="00D871FB">
        <w:rPr>
          <w:rFonts w:eastAsia="Times New Roman"/>
          <w:szCs w:val="24"/>
        </w:rPr>
        <w:t xml:space="preserve"> έχοντας κάνει όλη αυτή</w:t>
      </w:r>
      <w:r>
        <w:rPr>
          <w:rFonts w:eastAsia="Times New Roman"/>
          <w:szCs w:val="24"/>
        </w:rPr>
        <w:t>ν</w:t>
      </w:r>
      <w:r w:rsidRPr="00D871FB">
        <w:rPr>
          <w:rFonts w:eastAsia="Times New Roman"/>
          <w:szCs w:val="24"/>
        </w:rPr>
        <w:t xml:space="preserve"> την </w:t>
      </w:r>
      <w:r>
        <w:rPr>
          <w:rFonts w:eastAsia="Times New Roman"/>
          <w:szCs w:val="24"/>
        </w:rPr>
        <w:t>τ</w:t>
      </w:r>
      <w:r w:rsidRPr="00D871FB">
        <w:rPr>
          <w:rFonts w:eastAsia="Times New Roman"/>
          <w:szCs w:val="24"/>
        </w:rPr>
        <w:t>ιτάνια προσπάθεια</w:t>
      </w:r>
      <w:r>
        <w:rPr>
          <w:rFonts w:eastAsia="Times New Roman"/>
          <w:szCs w:val="24"/>
        </w:rPr>
        <w:t>,</w:t>
      </w:r>
      <w:r w:rsidRPr="00D871FB">
        <w:rPr>
          <w:rFonts w:eastAsia="Times New Roman"/>
          <w:szCs w:val="24"/>
        </w:rPr>
        <w:t xml:space="preserve"> έχ</w:t>
      </w:r>
      <w:r w:rsidRPr="00D871FB">
        <w:rPr>
          <w:rFonts w:eastAsia="Times New Roman"/>
          <w:szCs w:val="24"/>
        </w:rPr>
        <w:t>οντας επαναφέρει τις συλλογικές διαπραγματεύσεις</w:t>
      </w:r>
      <w:r>
        <w:rPr>
          <w:rFonts w:eastAsia="Times New Roman"/>
          <w:szCs w:val="24"/>
        </w:rPr>
        <w:t>,</w:t>
      </w:r>
      <w:r w:rsidRPr="00D871FB">
        <w:rPr>
          <w:rFonts w:eastAsia="Times New Roman"/>
          <w:szCs w:val="24"/>
        </w:rPr>
        <w:t xml:space="preserve"> έχοντας </w:t>
      </w:r>
      <w:r>
        <w:rPr>
          <w:rFonts w:eastAsia="Times New Roman"/>
          <w:szCs w:val="24"/>
        </w:rPr>
        <w:t>λύσει</w:t>
      </w:r>
      <w:r w:rsidRPr="00D871FB">
        <w:rPr>
          <w:rFonts w:eastAsia="Times New Roman"/>
          <w:szCs w:val="24"/>
        </w:rPr>
        <w:t xml:space="preserve"> κομβικά ζητήματα που έχουν να κάνουν με την </w:t>
      </w:r>
      <w:r>
        <w:rPr>
          <w:rFonts w:eastAsia="Times New Roman"/>
          <w:szCs w:val="24"/>
        </w:rPr>
        <w:t xml:space="preserve">εργατική νομοθεσία και ασφαλώς με τον κατώτατο και τον </w:t>
      </w:r>
      <w:proofErr w:type="spellStart"/>
      <w:r>
        <w:rPr>
          <w:rFonts w:eastAsia="Times New Roman"/>
          <w:szCs w:val="24"/>
        </w:rPr>
        <w:t>υποκατώτατο</w:t>
      </w:r>
      <w:proofErr w:type="spellEnd"/>
      <w:r>
        <w:rPr>
          <w:rFonts w:eastAsia="Times New Roman"/>
          <w:szCs w:val="24"/>
        </w:rPr>
        <w:t xml:space="preserve"> μισθό. </w:t>
      </w:r>
      <w:r>
        <w:rPr>
          <w:rFonts w:eastAsia="Times New Roman"/>
          <w:szCs w:val="24"/>
          <w:lang w:val="en-US"/>
        </w:rPr>
        <w:t>K</w:t>
      </w:r>
      <w:r>
        <w:rPr>
          <w:rFonts w:eastAsia="Times New Roman"/>
          <w:szCs w:val="24"/>
        </w:rPr>
        <w:t xml:space="preserve">αι την ίδια στιγμή </w:t>
      </w:r>
      <w:r w:rsidRPr="00D871FB">
        <w:rPr>
          <w:rFonts w:eastAsia="Times New Roman"/>
          <w:szCs w:val="24"/>
        </w:rPr>
        <w:t>που συμβαίνουν</w:t>
      </w:r>
      <w:r w:rsidRPr="0092523F">
        <w:rPr>
          <w:rFonts w:eastAsia="Times New Roman"/>
          <w:szCs w:val="24"/>
        </w:rPr>
        <w:t xml:space="preserve"> </w:t>
      </w:r>
      <w:r>
        <w:rPr>
          <w:rFonts w:eastAsia="Times New Roman"/>
          <w:szCs w:val="24"/>
        </w:rPr>
        <w:t>α</w:t>
      </w:r>
      <w:r w:rsidRPr="00D871FB">
        <w:rPr>
          <w:rFonts w:eastAsia="Times New Roman"/>
          <w:szCs w:val="24"/>
        </w:rPr>
        <w:t>υτά</w:t>
      </w:r>
      <w:r>
        <w:rPr>
          <w:rFonts w:eastAsia="Times New Roman"/>
          <w:szCs w:val="24"/>
        </w:rPr>
        <w:t>,</w:t>
      </w:r>
      <w:r w:rsidRPr="00D871FB">
        <w:rPr>
          <w:rFonts w:eastAsia="Times New Roman"/>
          <w:szCs w:val="24"/>
        </w:rPr>
        <w:t xml:space="preserve"> η </w:t>
      </w:r>
      <w:r>
        <w:rPr>
          <w:rFonts w:eastAsia="Times New Roman"/>
          <w:szCs w:val="24"/>
        </w:rPr>
        <w:t>σ</w:t>
      </w:r>
      <w:r w:rsidRPr="00D871FB">
        <w:rPr>
          <w:rFonts w:eastAsia="Times New Roman"/>
          <w:szCs w:val="24"/>
        </w:rPr>
        <w:t xml:space="preserve">υνταγματική </w:t>
      </w:r>
      <w:r w:rsidRPr="00D871FB">
        <w:rPr>
          <w:rFonts w:eastAsia="Times New Roman"/>
          <w:szCs w:val="24"/>
        </w:rPr>
        <w:t>Αναθεώρηση προς αυ</w:t>
      </w:r>
      <w:r w:rsidRPr="00D871FB">
        <w:rPr>
          <w:rFonts w:eastAsia="Times New Roman"/>
          <w:szCs w:val="24"/>
        </w:rPr>
        <w:t>τή</w:t>
      </w:r>
      <w:r>
        <w:rPr>
          <w:rFonts w:eastAsia="Times New Roman"/>
          <w:szCs w:val="24"/>
        </w:rPr>
        <w:t>ν</w:t>
      </w:r>
      <w:r w:rsidRPr="00D871FB">
        <w:rPr>
          <w:rFonts w:eastAsia="Times New Roman"/>
          <w:szCs w:val="24"/>
        </w:rPr>
        <w:t xml:space="preserve"> την κατεύθυνση θεωρείται αχρείαστη και οδηγεί στην απόφαση της Αξιωματικής Αντιπολίτευσης </w:t>
      </w:r>
      <w:r>
        <w:rPr>
          <w:rFonts w:eastAsia="Times New Roman"/>
          <w:szCs w:val="24"/>
        </w:rPr>
        <w:t>-</w:t>
      </w:r>
      <w:r w:rsidRPr="00D871FB">
        <w:rPr>
          <w:rFonts w:eastAsia="Times New Roman"/>
          <w:szCs w:val="24"/>
        </w:rPr>
        <w:t>και όχι μόνο</w:t>
      </w:r>
      <w:r>
        <w:rPr>
          <w:rFonts w:eastAsia="Times New Roman"/>
          <w:szCs w:val="24"/>
        </w:rPr>
        <w:t>-</w:t>
      </w:r>
      <w:r w:rsidRPr="00D871FB">
        <w:rPr>
          <w:rFonts w:eastAsia="Times New Roman"/>
          <w:szCs w:val="24"/>
        </w:rPr>
        <w:t xml:space="preserve"> να καταψηφιστούν οι συγκεκριμένες προτάσεις του ΣΥΡΙΖΑ</w:t>
      </w:r>
      <w:r>
        <w:rPr>
          <w:rFonts w:eastAsia="Times New Roman"/>
          <w:szCs w:val="24"/>
        </w:rPr>
        <w:t>. Ε</w:t>
      </w:r>
      <w:r w:rsidRPr="00D871FB">
        <w:rPr>
          <w:rFonts w:eastAsia="Times New Roman"/>
          <w:szCs w:val="24"/>
        </w:rPr>
        <w:t xml:space="preserve">ίναι σαφές </w:t>
      </w:r>
      <w:r>
        <w:rPr>
          <w:rFonts w:eastAsia="Times New Roman"/>
          <w:szCs w:val="24"/>
        </w:rPr>
        <w:t>ε</w:t>
      </w:r>
      <w:r w:rsidRPr="00D871FB">
        <w:rPr>
          <w:rFonts w:eastAsia="Times New Roman"/>
          <w:szCs w:val="24"/>
        </w:rPr>
        <w:t xml:space="preserve">ξάλλου </w:t>
      </w:r>
      <w:r>
        <w:rPr>
          <w:rFonts w:eastAsia="Times New Roman"/>
          <w:szCs w:val="24"/>
        </w:rPr>
        <w:t xml:space="preserve">και </w:t>
      </w:r>
      <w:r w:rsidRPr="00D871FB">
        <w:rPr>
          <w:rFonts w:eastAsia="Times New Roman"/>
          <w:szCs w:val="24"/>
        </w:rPr>
        <w:t xml:space="preserve">έχει διατυπωθεί η άποψη </w:t>
      </w:r>
      <w:r>
        <w:rPr>
          <w:rFonts w:eastAsia="Times New Roman"/>
          <w:szCs w:val="24"/>
        </w:rPr>
        <w:t>της Α</w:t>
      </w:r>
      <w:r w:rsidRPr="00D871FB">
        <w:rPr>
          <w:rFonts w:eastAsia="Times New Roman"/>
          <w:szCs w:val="24"/>
        </w:rPr>
        <w:t xml:space="preserve">ξιωματικής </w:t>
      </w:r>
      <w:r>
        <w:rPr>
          <w:rFonts w:eastAsia="Times New Roman"/>
          <w:szCs w:val="24"/>
        </w:rPr>
        <w:t>Α</w:t>
      </w:r>
      <w:r w:rsidRPr="00D871FB">
        <w:rPr>
          <w:rFonts w:eastAsia="Times New Roman"/>
          <w:szCs w:val="24"/>
        </w:rPr>
        <w:t xml:space="preserve">ντιπολίτευσης και όσον </w:t>
      </w:r>
      <w:r w:rsidRPr="00D871FB">
        <w:rPr>
          <w:rFonts w:eastAsia="Times New Roman"/>
          <w:szCs w:val="24"/>
        </w:rPr>
        <w:t>αφορά τα εργασιακά δικαιώματα και όσον αφορά το ασφαλιστικό σύστημα</w:t>
      </w:r>
      <w:r>
        <w:rPr>
          <w:rFonts w:eastAsia="Times New Roman"/>
          <w:szCs w:val="24"/>
        </w:rPr>
        <w:t>,</w:t>
      </w:r>
      <w:r w:rsidRPr="00D871FB">
        <w:rPr>
          <w:rFonts w:eastAsia="Times New Roman"/>
          <w:szCs w:val="24"/>
        </w:rPr>
        <w:t xml:space="preserve"> το λεγόμενο </w:t>
      </w:r>
      <w:r>
        <w:rPr>
          <w:rFonts w:eastAsia="Times New Roman"/>
          <w:szCs w:val="24"/>
        </w:rPr>
        <w:t>-</w:t>
      </w:r>
      <w:r w:rsidRPr="00D871FB">
        <w:rPr>
          <w:rFonts w:eastAsia="Times New Roman"/>
          <w:szCs w:val="24"/>
        </w:rPr>
        <w:t>από τη Νέα Δημοκρατία</w:t>
      </w:r>
      <w:r>
        <w:rPr>
          <w:rFonts w:eastAsia="Times New Roman"/>
          <w:szCs w:val="24"/>
        </w:rPr>
        <w:t>-</w:t>
      </w:r>
      <w:r w:rsidRPr="00D871FB">
        <w:rPr>
          <w:rFonts w:eastAsia="Times New Roman"/>
          <w:szCs w:val="24"/>
        </w:rPr>
        <w:t xml:space="preserve"> </w:t>
      </w:r>
      <w:r>
        <w:rPr>
          <w:rFonts w:eastAsia="Times New Roman"/>
          <w:szCs w:val="24"/>
        </w:rPr>
        <w:t>«</w:t>
      </w:r>
      <w:proofErr w:type="spellStart"/>
      <w:r w:rsidRPr="00D871FB">
        <w:rPr>
          <w:rFonts w:eastAsia="Times New Roman"/>
          <w:szCs w:val="24"/>
        </w:rPr>
        <w:t>Πινοσ</w:t>
      </w:r>
      <w:r>
        <w:rPr>
          <w:rFonts w:eastAsia="Times New Roman"/>
          <w:szCs w:val="24"/>
        </w:rPr>
        <w:t>έ</w:t>
      </w:r>
      <w:r w:rsidRPr="00D871FB">
        <w:rPr>
          <w:rFonts w:eastAsia="Times New Roman"/>
          <w:szCs w:val="24"/>
        </w:rPr>
        <w:t>τ</w:t>
      </w:r>
      <w:proofErr w:type="spellEnd"/>
      <w:r>
        <w:rPr>
          <w:rFonts w:eastAsia="Times New Roman"/>
          <w:szCs w:val="24"/>
        </w:rPr>
        <w:t>».</w:t>
      </w:r>
      <w:r w:rsidRPr="00D871FB">
        <w:rPr>
          <w:rFonts w:eastAsia="Times New Roman"/>
          <w:szCs w:val="24"/>
        </w:rPr>
        <w:t xml:space="preserve"> </w:t>
      </w:r>
    </w:p>
    <w:p w14:paraId="19C9AA3B" w14:textId="77777777" w:rsidR="005136E3" w:rsidRDefault="0098028A">
      <w:pPr>
        <w:tabs>
          <w:tab w:val="center" w:pos="4753"/>
          <w:tab w:val="left" w:pos="6156"/>
        </w:tabs>
        <w:spacing w:after="0" w:line="600" w:lineRule="auto"/>
        <w:ind w:firstLine="720"/>
        <w:jc w:val="both"/>
        <w:rPr>
          <w:rFonts w:eastAsia="Times New Roman"/>
          <w:szCs w:val="24"/>
        </w:rPr>
      </w:pPr>
      <w:r>
        <w:rPr>
          <w:rFonts w:eastAsia="Times New Roman"/>
          <w:szCs w:val="24"/>
        </w:rPr>
        <w:t>Υπήρξε επίσης</w:t>
      </w:r>
      <w:r w:rsidRPr="00D871FB">
        <w:rPr>
          <w:rFonts w:eastAsia="Times New Roman"/>
          <w:szCs w:val="24"/>
        </w:rPr>
        <w:t xml:space="preserve"> συμπληρωματική </w:t>
      </w:r>
      <w:r>
        <w:rPr>
          <w:rFonts w:eastAsia="Times New Roman"/>
          <w:szCs w:val="24"/>
        </w:rPr>
        <w:t>πρόταση -</w:t>
      </w:r>
      <w:r w:rsidRPr="00D871FB">
        <w:rPr>
          <w:rFonts w:eastAsia="Times New Roman"/>
          <w:szCs w:val="24"/>
        </w:rPr>
        <w:t>σημαντική κατά τη γνώμη μου</w:t>
      </w:r>
      <w:r>
        <w:rPr>
          <w:rFonts w:eastAsia="Times New Roman"/>
          <w:szCs w:val="24"/>
        </w:rPr>
        <w:t>-</w:t>
      </w:r>
      <w:r w:rsidRPr="00D871FB">
        <w:rPr>
          <w:rFonts w:eastAsia="Times New Roman"/>
          <w:szCs w:val="24"/>
        </w:rPr>
        <w:t xml:space="preserve"> όσον αφορά την αναθεώρηση του άρθρου 25</w:t>
      </w:r>
      <w:r>
        <w:rPr>
          <w:rFonts w:eastAsia="Times New Roman"/>
          <w:szCs w:val="24"/>
        </w:rPr>
        <w:t>,</w:t>
      </w:r>
      <w:r w:rsidRPr="00D871FB">
        <w:rPr>
          <w:rFonts w:eastAsia="Times New Roman"/>
          <w:szCs w:val="24"/>
        </w:rPr>
        <w:t xml:space="preserve"> παράγραφος 3 του Συντάγματος γι</w:t>
      </w:r>
      <w:r w:rsidRPr="00D871FB">
        <w:rPr>
          <w:rFonts w:eastAsia="Times New Roman"/>
          <w:szCs w:val="24"/>
        </w:rPr>
        <w:t xml:space="preserve">α την αρχή της επιείκειας </w:t>
      </w:r>
      <w:r w:rsidRPr="00D871FB">
        <w:rPr>
          <w:rFonts w:eastAsia="Times New Roman"/>
          <w:szCs w:val="24"/>
        </w:rPr>
        <w:lastRenderedPageBreak/>
        <w:t xml:space="preserve">και την κατάργηση </w:t>
      </w:r>
      <w:r>
        <w:rPr>
          <w:rFonts w:eastAsia="Times New Roman"/>
          <w:szCs w:val="24"/>
        </w:rPr>
        <w:t xml:space="preserve">διάταξης </w:t>
      </w:r>
      <w:r w:rsidRPr="00D871FB">
        <w:rPr>
          <w:rFonts w:eastAsia="Times New Roman"/>
          <w:szCs w:val="24"/>
        </w:rPr>
        <w:t>περί καταχρηστικής άσκησης δικαιώματος</w:t>
      </w:r>
      <w:r>
        <w:rPr>
          <w:rFonts w:eastAsia="Times New Roman"/>
          <w:szCs w:val="24"/>
        </w:rPr>
        <w:t>, ε</w:t>
      </w:r>
      <w:r w:rsidRPr="00D871FB">
        <w:rPr>
          <w:rFonts w:eastAsia="Times New Roman"/>
          <w:szCs w:val="24"/>
        </w:rPr>
        <w:t>πιείκεια κατά την άσκηση και προστασία των δικαιωμάτων όχι ως χάρη ή προνόμιο</w:t>
      </w:r>
      <w:r>
        <w:rPr>
          <w:rFonts w:eastAsia="Times New Roman"/>
          <w:szCs w:val="24"/>
        </w:rPr>
        <w:t>,</w:t>
      </w:r>
      <w:r w:rsidRPr="00D871FB">
        <w:rPr>
          <w:rFonts w:eastAsia="Times New Roman"/>
          <w:szCs w:val="24"/>
        </w:rPr>
        <w:t xml:space="preserve"> </w:t>
      </w:r>
      <w:r>
        <w:rPr>
          <w:rFonts w:eastAsia="Times New Roman"/>
          <w:szCs w:val="24"/>
        </w:rPr>
        <w:t>αλλά ως</w:t>
      </w:r>
      <w:r w:rsidRPr="00D871FB">
        <w:rPr>
          <w:rFonts w:eastAsia="Times New Roman"/>
          <w:szCs w:val="24"/>
        </w:rPr>
        <w:t xml:space="preserve"> μορφή διορθωτικής δικαιοσύνης</w:t>
      </w:r>
      <w:r>
        <w:rPr>
          <w:rFonts w:eastAsia="Times New Roman"/>
          <w:szCs w:val="24"/>
        </w:rPr>
        <w:t xml:space="preserve">. </w:t>
      </w:r>
      <w:proofErr w:type="spellStart"/>
      <w:r>
        <w:rPr>
          <w:rFonts w:eastAsia="Times New Roman"/>
          <w:szCs w:val="24"/>
          <w:lang w:val="en-US"/>
        </w:rPr>
        <w:t>Summun</w:t>
      </w:r>
      <w:proofErr w:type="spellEnd"/>
      <w:r w:rsidRPr="008F3B7E">
        <w:rPr>
          <w:rFonts w:eastAsia="Times New Roman"/>
          <w:szCs w:val="24"/>
        </w:rPr>
        <w:t xml:space="preserve"> </w:t>
      </w:r>
      <w:r>
        <w:rPr>
          <w:rFonts w:eastAsia="Times New Roman"/>
          <w:szCs w:val="24"/>
          <w:lang w:val="en-US"/>
        </w:rPr>
        <w:t>jus</w:t>
      </w:r>
      <w:r w:rsidRPr="008F3B7E">
        <w:rPr>
          <w:rFonts w:eastAsia="Times New Roman"/>
          <w:szCs w:val="24"/>
        </w:rPr>
        <w:t xml:space="preserve"> </w:t>
      </w:r>
      <w:r>
        <w:rPr>
          <w:rFonts w:eastAsia="Times New Roman"/>
          <w:szCs w:val="24"/>
          <w:lang w:val="en-US"/>
        </w:rPr>
        <w:t>summa</w:t>
      </w:r>
      <w:r w:rsidRPr="008F3B7E">
        <w:rPr>
          <w:rFonts w:eastAsia="Times New Roman"/>
          <w:szCs w:val="24"/>
        </w:rPr>
        <w:t xml:space="preserve"> </w:t>
      </w:r>
      <w:r>
        <w:rPr>
          <w:rFonts w:eastAsia="Times New Roman"/>
          <w:szCs w:val="24"/>
          <w:lang w:val="en-US"/>
        </w:rPr>
        <w:t>injuria</w:t>
      </w:r>
      <w:r>
        <w:rPr>
          <w:rFonts w:eastAsia="Times New Roman"/>
          <w:szCs w:val="24"/>
        </w:rPr>
        <w:t>. Με αυτήν την πρότα</w:t>
      </w:r>
      <w:r>
        <w:rPr>
          <w:rFonts w:eastAsia="Times New Roman"/>
          <w:szCs w:val="24"/>
        </w:rPr>
        <w:t>ση</w:t>
      </w:r>
      <w:r w:rsidRPr="00D871FB">
        <w:rPr>
          <w:rFonts w:eastAsia="Times New Roman"/>
          <w:szCs w:val="24"/>
        </w:rPr>
        <w:t xml:space="preserve"> διατυπώνεται βέβαια</w:t>
      </w:r>
      <w:r>
        <w:rPr>
          <w:rFonts w:eastAsia="Times New Roman"/>
          <w:szCs w:val="24"/>
        </w:rPr>
        <w:t xml:space="preserve"> η</w:t>
      </w:r>
      <w:r w:rsidRPr="00D871FB">
        <w:rPr>
          <w:rFonts w:eastAsia="Times New Roman"/>
          <w:szCs w:val="24"/>
        </w:rPr>
        <w:t xml:space="preserve"> ανάγκη αποφυγής </w:t>
      </w:r>
      <w:r>
        <w:rPr>
          <w:rFonts w:eastAsia="Times New Roman"/>
          <w:szCs w:val="24"/>
        </w:rPr>
        <w:t>άκαμπτης</w:t>
      </w:r>
      <w:r w:rsidRPr="00D871FB">
        <w:rPr>
          <w:rFonts w:eastAsia="Times New Roman"/>
          <w:szCs w:val="24"/>
        </w:rPr>
        <w:t xml:space="preserve"> εφαρμογής των ποινικών διατάξεων</w:t>
      </w:r>
      <w:r>
        <w:rPr>
          <w:rFonts w:eastAsia="Times New Roman"/>
          <w:szCs w:val="24"/>
        </w:rPr>
        <w:t>.</w:t>
      </w:r>
    </w:p>
    <w:p w14:paraId="19C9AA3C" w14:textId="77777777" w:rsidR="005136E3" w:rsidRDefault="0098028A">
      <w:pPr>
        <w:tabs>
          <w:tab w:val="center" w:pos="4753"/>
          <w:tab w:val="left" w:pos="6156"/>
        </w:tabs>
        <w:spacing w:after="0" w:line="600" w:lineRule="auto"/>
        <w:ind w:firstLine="720"/>
        <w:jc w:val="both"/>
        <w:rPr>
          <w:rFonts w:eastAsia="Times New Roman"/>
          <w:szCs w:val="24"/>
        </w:rPr>
      </w:pPr>
      <w:r>
        <w:rPr>
          <w:rFonts w:eastAsia="Times New Roman"/>
          <w:szCs w:val="24"/>
        </w:rPr>
        <w:t xml:space="preserve">Ένα </w:t>
      </w:r>
      <w:r w:rsidRPr="00D871FB">
        <w:rPr>
          <w:rFonts w:eastAsia="Times New Roman"/>
          <w:szCs w:val="24"/>
        </w:rPr>
        <w:t xml:space="preserve">άρθρο το οποίο δεν συζητήθηκε και δεν ξέρω αν θα έπρεπε να συζητηθεί </w:t>
      </w:r>
      <w:r>
        <w:rPr>
          <w:rFonts w:eastAsia="Times New Roman"/>
          <w:szCs w:val="24"/>
        </w:rPr>
        <w:t>σε αυτήν τη</w:t>
      </w:r>
      <w:r w:rsidRPr="00D871FB">
        <w:rPr>
          <w:rFonts w:eastAsia="Times New Roman"/>
          <w:szCs w:val="24"/>
        </w:rPr>
        <w:t xml:space="preserve"> </w:t>
      </w:r>
      <w:r>
        <w:rPr>
          <w:rFonts w:eastAsia="Times New Roman"/>
          <w:szCs w:val="24"/>
        </w:rPr>
        <w:t>σ</w:t>
      </w:r>
      <w:r w:rsidRPr="00D871FB">
        <w:rPr>
          <w:rFonts w:eastAsia="Times New Roman"/>
          <w:szCs w:val="24"/>
        </w:rPr>
        <w:t xml:space="preserve">υνταγματική </w:t>
      </w:r>
      <w:r>
        <w:rPr>
          <w:rFonts w:eastAsia="Times New Roman"/>
          <w:szCs w:val="24"/>
        </w:rPr>
        <w:t>Α</w:t>
      </w:r>
      <w:r w:rsidRPr="00D871FB">
        <w:rPr>
          <w:rFonts w:eastAsia="Times New Roman"/>
          <w:szCs w:val="24"/>
        </w:rPr>
        <w:t>ναθεώρηση είναι το άρθρο 76</w:t>
      </w:r>
      <w:r>
        <w:rPr>
          <w:rFonts w:eastAsia="Times New Roman"/>
          <w:szCs w:val="24"/>
        </w:rPr>
        <w:t>,</w:t>
      </w:r>
      <w:r w:rsidRPr="00D871FB">
        <w:rPr>
          <w:rFonts w:eastAsia="Times New Roman"/>
          <w:szCs w:val="24"/>
        </w:rPr>
        <w:t xml:space="preserve"> παράγραφος 6</w:t>
      </w:r>
      <w:r>
        <w:rPr>
          <w:rFonts w:eastAsia="Times New Roman"/>
          <w:szCs w:val="24"/>
        </w:rPr>
        <w:t>,</w:t>
      </w:r>
      <w:r w:rsidRPr="00D871FB">
        <w:rPr>
          <w:rFonts w:eastAsia="Times New Roman"/>
          <w:szCs w:val="24"/>
        </w:rPr>
        <w:t xml:space="preserve"> δηλαδή </w:t>
      </w:r>
      <w:r>
        <w:rPr>
          <w:rFonts w:eastAsia="Times New Roman"/>
          <w:szCs w:val="24"/>
        </w:rPr>
        <w:t xml:space="preserve">αυτό </w:t>
      </w:r>
      <w:r w:rsidRPr="00D871FB">
        <w:rPr>
          <w:rFonts w:eastAsia="Times New Roman"/>
          <w:szCs w:val="24"/>
        </w:rPr>
        <w:t>που προβλέπει τη δ</w:t>
      </w:r>
      <w:r w:rsidRPr="00D871FB">
        <w:rPr>
          <w:rFonts w:eastAsia="Times New Roman"/>
          <w:szCs w:val="24"/>
        </w:rPr>
        <w:t>ιαδικασία νομοθέτησης</w:t>
      </w:r>
      <w:r>
        <w:rPr>
          <w:rFonts w:eastAsia="Times New Roman"/>
          <w:szCs w:val="24"/>
        </w:rPr>
        <w:t>,</w:t>
      </w:r>
      <w:r w:rsidRPr="00D871FB">
        <w:rPr>
          <w:rFonts w:eastAsia="Times New Roman"/>
          <w:szCs w:val="24"/>
        </w:rPr>
        <w:t xml:space="preserve"> τη διαδικασία των </w:t>
      </w:r>
      <w:r>
        <w:rPr>
          <w:rFonts w:eastAsia="Times New Roman"/>
          <w:szCs w:val="24"/>
        </w:rPr>
        <w:t>κωδίκων</w:t>
      </w:r>
      <w:r w:rsidRPr="00D871FB">
        <w:rPr>
          <w:rFonts w:eastAsia="Times New Roman"/>
          <w:szCs w:val="24"/>
        </w:rPr>
        <w:t xml:space="preserve"> και τη συγκρότηση των νομοπαρασκευαστικών επιτροπών</w:t>
      </w:r>
      <w:r>
        <w:rPr>
          <w:rFonts w:eastAsia="Times New Roman"/>
          <w:szCs w:val="24"/>
        </w:rPr>
        <w:t>.</w:t>
      </w:r>
    </w:p>
    <w:p w14:paraId="19C9AA3D" w14:textId="77777777" w:rsidR="005136E3" w:rsidRDefault="0098028A">
      <w:pPr>
        <w:tabs>
          <w:tab w:val="center" w:pos="4753"/>
          <w:tab w:val="left" w:pos="6156"/>
        </w:tabs>
        <w:spacing w:after="0" w:line="600" w:lineRule="auto"/>
        <w:ind w:firstLine="720"/>
        <w:jc w:val="both"/>
        <w:rPr>
          <w:rFonts w:eastAsia="Times New Roman"/>
          <w:szCs w:val="24"/>
        </w:rPr>
      </w:pPr>
      <w:r>
        <w:rPr>
          <w:rFonts w:eastAsia="Times New Roman"/>
          <w:szCs w:val="24"/>
        </w:rPr>
        <w:t>Μ</w:t>
      </w:r>
      <w:r w:rsidRPr="00D871FB">
        <w:rPr>
          <w:rFonts w:eastAsia="Times New Roman"/>
          <w:szCs w:val="24"/>
        </w:rPr>
        <w:t xml:space="preserve">ε την ευκαιρία της επικαιρότητας και της σημερινής συζήτησης </w:t>
      </w:r>
      <w:r>
        <w:rPr>
          <w:rFonts w:eastAsia="Times New Roman"/>
          <w:szCs w:val="24"/>
        </w:rPr>
        <w:t xml:space="preserve">οι </w:t>
      </w:r>
      <w:r w:rsidRPr="00D871FB">
        <w:rPr>
          <w:rFonts w:eastAsia="Times New Roman"/>
          <w:szCs w:val="24"/>
        </w:rPr>
        <w:t>νομοπαρασκευαστικές επιτροπές απαιτούν θεσμικό σεβασμό</w:t>
      </w:r>
      <w:r>
        <w:rPr>
          <w:rFonts w:eastAsia="Times New Roman"/>
          <w:szCs w:val="24"/>
        </w:rPr>
        <w:t>.</w:t>
      </w:r>
      <w:r w:rsidRPr="00D871FB">
        <w:rPr>
          <w:rFonts w:eastAsia="Times New Roman"/>
          <w:szCs w:val="24"/>
        </w:rPr>
        <w:t xml:space="preserve"> </w:t>
      </w:r>
      <w:r>
        <w:rPr>
          <w:rFonts w:eastAsia="Times New Roman"/>
          <w:szCs w:val="24"/>
        </w:rPr>
        <w:t>Ο</w:t>
      </w:r>
      <w:r w:rsidRPr="00D871FB">
        <w:rPr>
          <w:rFonts w:eastAsia="Times New Roman"/>
          <w:szCs w:val="24"/>
        </w:rPr>
        <w:t xml:space="preserve">ι προτάσεις οι οποίες έχουν </w:t>
      </w:r>
      <w:r w:rsidRPr="00D871FB">
        <w:rPr>
          <w:rFonts w:eastAsia="Times New Roman"/>
          <w:szCs w:val="24"/>
        </w:rPr>
        <w:t>διατυπωθεί από τις νομοπαρασκευαστικές επιτροπές</w:t>
      </w:r>
      <w:r>
        <w:rPr>
          <w:rFonts w:eastAsia="Times New Roman"/>
          <w:szCs w:val="24"/>
        </w:rPr>
        <w:t>,</w:t>
      </w:r>
      <w:r w:rsidRPr="00D871FB">
        <w:rPr>
          <w:rFonts w:eastAsia="Times New Roman"/>
          <w:szCs w:val="24"/>
        </w:rPr>
        <w:t xml:space="preserve"> είναι καθαρές προτάσεις της νομοπαρασκευαστικής επιτροπής και είναι η αρχή εκκίνησης ενός συγκεκριμένου διαλόγου </w:t>
      </w:r>
      <w:r>
        <w:rPr>
          <w:rFonts w:eastAsia="Times New Roman"/>
          <w:szCs w:val="24"/>
        </w:rPr>
        <w:t>-</w:t>
      </w:r>
      <w:r w:rsidRPr="00D871FB">
        <w:rPr>
          <w:rFonts w:eastAsia="Times New Roman"/>
          <w:szCs w:val="24"/>
        </w:rPr>
        <w:t>ουσιαστικού διαλόγου</w:t>
      </w:r>
      <w:r>
        <w:rPr>
          <w:rFonts w:eastAsia="Times New Roman"/>
          <w:szCs w:val="24"/>
        </w:rPr>
        <w:t>-</w:t>
      </w:r>
      <w:r w:rsidRPr="00D871FB">
        <w:rPr>
          <w:rFonts w:eastAsia="Times New Roman"/>
          <w:szCs w:val="24"/>
        </w:rPr>
        <w:t xml:space="preserve"> από μία νομοπαρασκευαστική επιτροπή αντιπροσωπευτική</w:t>
      </w:r>
      <w:r>
        <w:rPr>
          <w:rFonts w:eastAsia="Times New Roman"/>
          <w:szCs w:val="24"/>
        </w:rPr>
        <w:t>,</w:t>
      </w:r>
      <w:r w:rsidRPr="00D871FB">
        <w:rPr>
          <w:rFonts w:eastAsia="Times New Roman"/>
          <w:szCs w:val="24"/>
        </w:rPr>
        <w:t xml:space="preserve"> η οποία θα συνεχ</w:t>
      </w:r>
      <w:r w:rsidRPr="00D871FB">
        <w:rPr>
          <w:rFonts w:eastAsia="Times New Roman"/>
          <w:szCs w:val="24"/>
        </w:rPr>
        <w:t xml:space="preserve">ίσει τις εργασίες </w:t>
      </w:r>
      <w:r>
        <w:rPr>
          <w:rFonts w:eastAsia="Times New Roman"/>
          <w:szCs w:val="24"/>
        </w:rPr>
        <w:t>της,</w:t>
      </w:r>
      <w:r w:rsidRPr="00D871FB">
        <w:rPr>
          <w:rFonts w:eastAsia="Times New Roman"/>
          <w:szCs w:val="24"/>
        </w:rPr>
        <w:t xml:space="preserve"> λαμβάνοντας </w:t>
      </w:r>
      <w:r>
        <w:rPr>
          <w:rFonts w:eastAsia="Times New Roman"/>
          <w:szCs w:val="24"/>
        </w:rPr>
        <w:t>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τα απο</w:t>
      </w:r>
      <w:r w:rsidRPr="00D871FB">
        <w:rPr>
          <w:rFonts w:eastAsia="Times New Roman"/>
          <w:szCs w:val="24"/>
        </w:rPr>
        <w:t xml:space="preserve">τελέσματα </w:t>
      </w:r>
      <w:r w:rsidRPr="00D871FB">
        <w:rPr>
          <w:rFonts w:eastAsia="Times New Roman"/>
          <w:szCs w:val="24"/>
        </w:rPr>
        <w:lastRenderedPageBreak/>
        <w:t>της δημόσιας διαβούλευσης</w:t>
      </w:r>
      <w:r>
        <w:rPr>
          <w:rFonts w:eastAsia="Times New Roman"/>
          <w:szCs w:val="24"/>
        </w:rPr>
        <w:t>,</w:t>
      </w:r>
      <w:r w:rsidRPr="00D871FB">
        <w:rPr>
          <w:rFonts w:eastAsia="Times New Roman"/>
          <w:szCs w:val="24"/>
        </w:rPr>
        <w:t xml:space="preserve"> η οποία πρέπει να είναι καθαρή και να μην θολών</w:t>
      </w:r>
      <w:r>
        <w:rPr>
          <w:rFonts w:eastAsia="Times New Roman"/>
          <w:szCs w:val="24"/>
        </w:rPr>
        <w:t>ει</w:t>
      </w:r>
      <w:r w:rsidRPr="00D871FB">
        <w:rPr>
          <w:rFonts w:eastAsia="Times New Roman"/>
          <w:szCs w:val="24"/>
        </w:rPr>
        <w:t xml:space="preserve"> με διαστρεβλώσεις για λόγους μικροπολιτικής και επικοινωνιακής ανάγκης των κομμάτων</w:t>
      </w:r>
      <w:r>
        <w:rPr>
          <w:rFonts w:eastAsia="Times New Roman"/>
          <w:szCs w:val="24"/>
        </w:rPr>
        <w:t xml:space="preserve">. Γιατί η </w:t>
      </w:r>
      <w:r w:rsidRPr="00D871FB">
        <w:rPr>
          <w:rFonts w:eastAsia="Times New Roman"/>
          <w:szCs w:val="24"/>
        </w:rPr>
        <w:t xml:space="preserve">μεταρρύθμιση </w:t>
      </w:r>
      <w:r>
        <w:rPr>
          <w:rFonts w:eastAsia="Times New Roman"/>
          <w:szCs w:val="24"/>
        </w:rPr>
        <w:t xml:space="preserve">των ποινικών </w:t>
      </w:r>
      <w:r>
        <w:rPr>
          <w:rFonts w:eastAsia="Times New Roman"/>
          <w:szCs w:val="24"/>
        </w:rPr>
        <w:t xml:space="preserve">κωδίκων </w:t>
      </w:r>
      <w:r w:rsidRPr="00D871FB">
        <w:rPr>
          <w:rFonts w:eastAsia="Times New Roman"/>
          <w:szCs w:val="24"/>
        </w:rPr>
        <w:t>είναι εξαιρετικά σημαντική</w:t>
      </w:r>
      <w:r>
        <w:rPr>
          <w:rFonts w:eastAsia="Times New Roman"/>
          <w:szCs w:val="24"/>
        </w:rPr>
        <w:t>.</w:t>
      </w:r>
    </w:p>
    <w:p w14:paraId="19C9AA3E" w14:textId="77777777" w:rsidR="005136E3" w:rsidRDefault="0098028A">
      <w:pPr>
        <w:tabs>
          <w:tab w:val="center" w:pos="4753"/>
          <w:tab w:val="left" w:pos="6156"/>
        </w:tabs>
        <w:spacing w:after="0" w:line="600" w:lineRule="auto"/>
        <w:ind w:firstLine="720"/>
        <w:jc w:val="both"/>
        <w:rPr>
          <w:rFonts w:eastAsia="Times New Roman"/>
          <w:szCs w:val="24"/>
        </w:rPr>
      </w:pPr>
      <w:r>
        <w:rPr>
          <w:rFonts w:eastAsia="Times New Roman"/>
          <w:szCs w:val="24"/>
        </w:rPr>
        <w:t>Μ</w:t>
      </w:r>
      <w:r w:rsidRPr="00D871FB">
        <w:rPr>
          <w:rFonts w:eastAsia="Times New Roman"/>
          <w:szCs w:val="24"/>
        </w:rPr>
        <w:t xml:space="preserve">ε την ευκαιρία αυτή σας λέω ότι θέματα τα οποία </w:t>
      </w:r>
      <w:r>
        <w:rPr>
          <w:rFonts w:eastAsia="Times New Roman"/>
          <w:szCs w:val="24"/>
        </w:rPr>
        <w:t>ή</w:t>
      </w:r>
      <w:r w:rsidRPr="00D871FB">
        <w:rPr>
          <w:rFonts w:eastAsia="Times New Roman"/>
          <w:szCs w:val="24"/>
        </w:rPr>
        <w:t>δη προβληματίζουν έχουν τεθεί υπ</w:t>
      </w:r>
      <w:r>
        <w:rPr>
          <w:rFonts w:eastAsia="Times New Roman"/>
          <w:szCs w:val="24"/>
        </w:rPr>
        <w:t xml:space="preserve">’ </w:t>
      </w:r>
      <w:proofErr w:type="spellStart"/>
      <w:r w:rsidRPr="00D871FB">
        <w:rPr>
          <w:rFonts w:eastAsia="Times New Roman"/>
          <w:szCs w:val="24"/>
        </w:rPr>
        <w:t>όψ</w:t>
      </w:r>
      <w:r>
        <w:rPr>
          <w:rFonts w:eastAsia="Times New Roman"/>
          <w:szCs w:val="24"/>
        </w:rPr>
        <w:t>ιν</w:t>
      </w:r>
      <w:proofErr w:type="spellEnd"/>
      <w:r w:rsidRPr="00D871FB">
        <w:rPr>
          <w:rFonts w:eastAsia="Times New Roman"/>
          <w:szCs w:val="24"/>
        </w:rPr>
        <w:t xml:space="preserve"> </w:t>
      </w:r>
      <w:r>
        <w:rPr>
          <w:rFonts w:eastAsia="Times New Roman"/>
          <w:szCs w:val="24"/>
        </w:rPr>
        <w:t>των</w:t>
      </w:r>
      <w:r w:rsidRPr="00D871FB">
        <w:rPr>
          <w:rFonts w:eastAsia="Times New Roman"/>
          <w:szCs w:val="24"/>
        </w:rPr>
        <w:t xml:space="preserve"> νομοπαρασκευαστικών επιτροπών και καλό είναι όλοι </w:t>
      </w:r>
      <w:r>
        <w:rPr>
          <w:rFonts w:eastAsia="Times New Roman"/>
          <w:szCs w:val="24"/>
        </w:rPr>
        <w:t>ν</w:t>
      </w:r>
      <w:r w:rsidRPr="00D871FB">
        <w:rPr>
          <w:rFonts w:eastAsia="Times New Roman"/>
          <w:szCs w:val="24"/>
        </w:rPr>
        <w:t>α είμαστε προσεκτικοί</w:t>
      </w:r>
      <w:r>
        <w:rPr>
          <w:rFonts w:eastAsia="Times New Roman"/>
          <w:szCs w:val="24"/>
        </w:rPr>
        <w:t xml:space="preserve">. Καμμία </w:t>
      </w:r>
      <w:r w:rsidRPr="00D871FB">
        <w:rPr>
          <w:rFonts w:eastAsia="Times New Roman"/>
          <w:szCs w:val="24"/>
        </w:rPr>
        <w:t xml:space="preserve">πρόταση της νομοπαρασκευαστικής επιτροπής δεν </w:t>
      </w:r>
      <w:r w:rsidRPr="00D871FB">
        <w:rPr>
          <w:rFonts w:eastAsia="Times New Roman"/>
          <w:szCs w:val="24"/>
        </w:rPr>
        <w:t>αλλοιώνει την προστασία της έννομης τάξης όσον αφορά τα ζητήματα της κατοχής των εκρηκτικών υλών</w:t>
      </w:r>
      <w:r>
        <w:rPr>
          <w:rFonts w:eastAsia="Times New Roman"/>
          <w:szCs w:val="24"/>
        </w:rPr>
        <w:t>,</w:t>
      </w:r>
      <w:r w:rsidRPr="00D871FB">
        <w:rPr>
          <w:rFonts w:eastAsia="Times New Roman"/>
          <w:szCs w:val="24"/>
        </w:rPr>
        <w:t xml:space="preserve"> για παράδειγμα</w:t>
      </w:r>
      <w:r>
        <w:rPr>
          <w:rFonts w:eastAsia="Times New Roman"/>
          <w:szCs w:val="24"/>
        </w:rPr>
        <w:t>,</w:t>
      </w:r>
      <w:r w:rsidRPr="00D871FB">
        <w:rPr>
          <w:rFonts w:eastAsia="Times New Roman"/>
          <w:szCs w:val="24"/>
        </w:rPr>
        <w:t xml:space="preserve"> αυτό που συζητείται διεξοδικά σήμερα</w:t>
      </w:r>
      <w:r>
        <w:rPr>
          <w:rFonts w:eastAsia="Times New Roman"/>
          <w:szCs w:val="24"/>
        </w:rPr>
        <w:t>.</w:t>
      </w:r>
      <w:r w:rsidRPr="00D871FB">
        <w:rPr>
          <w:rFonts w:eastAsia="Times New Roman"/>
          <w:szCs w:val="24"/>
        </w:rPr>
        <w:t xml:space="preserve"> </w:t>
      </w:r>
      <w:r>
        <w:rPr>
          <w:rFonts w:eastAsia="Times New Roman"/>
          <w:szCs w:val="24"/>
        </w:rPr>
        <w:t>Η</w:t>
      </w:r>
      <w:r w:rsidRPr="00D871FB">
        <w:rPr>
          <w:rFonts w:eastAsia="Times New Roman"/>
          <w:szCs w:val="24"/>
        </w:rPr>
        <w:t xml:space="preserve"> χρήση εκρηκτικών παραμένει κακούργημα</w:t>
      </w:r>
      <w:r>
        <w:rPr>
          <w:rFonts w:eastAsia="Times New Roman"/>
          <w:szCs w:val="24"/>
        </w:rPr>
        <w:t>.</w:t>
      </w:r>
      <w:r w:rsidRPr="00D871FB">
        <w:rPr>
          <w:rFonts w:eastAsia="Times New Roman"/>
          <w:szCs w:val="24"/>
        </w:rPr>
        <w:t xml:space="preserve"> </w:t>
      </w:r>
      <w:r>
        <w:rPr>
          <w:rFonts w:eastAsia="Times New Roman"/>
          <w:szCs w:val="24"/>
        </w:rPr>
        <w:t xml:space="preserve">Αυτό που </w:t>
      </w:r>
      <w:proofErr w:type="spellStart"/>
      <w:r>
        <w:rPr>
          <w:rFonts w:eastAsia="Times New Roman"/>
          <w:szCs w:val="24"/>
        </w:rPr>
        <w:t>πλημμεληματο</w:t>
      </w:r>
      <w:r w:rsidRPr="00D871FB">
        <w:rPr>
          <w:rFonts w:eastAsia="Times New Roman"/>
          <w:szCs w:val="24"/>
        </w:rPr>
        <w:t>π</w:t>
      </w:r>
      <w:r>
        <w:rPr>
          <w:rFonts w:eastAsia="Times New Roman"/>
          <w:szCs w:val="24"/>
        </w:rPr>
        <w:t>οιείται</w:t>
      </w:r>
      <w:proofErr w:type="spellEnd"/>
      <w:r>
        <w:rPr>
          <w:rFonts w:eastAsia="Times New Roman"/>
          <w:szCs w:val="24"/>
        </w:rPr>
        <w:t xml:space="preserve">, </w:t>
      </w:r>
      <w:r w:rsidRPr="00D871FB">
        <w:rPr>
          <w:rFonts w:eastAsia="Times New Roman"/>
          <w:szCs w:val="24"/>
        </w:rPr>
        <w:t>σύμφωνα πάντα με την πρόταση της</w:t>
      </w:r>
      <w:r w:rsidRPr="00D871FB">
        <w:rPr>
          <w:rFonts w:eastAsia="Times New Roman"/>
          <w:szCs w:val="24"/>
        </w:rPr>
        <w:t xml:space="preserve"> νομοπαρασκευαστικής</w:t>
      </w:r>
      <w:r>
        <w:rPr>
          <w:rFonts w:eastAsia="Times New Roman"/>
          <w:szCs w:val="24"/>
        </w:rPr>
        <w:t>,</w:t>
      </w:r>
      <w:r w:rsidRPr="00D871FB">
        <w:rPr>
          <w:rFonts w:eastAsia="Times New Roman"/>
          <w:szCs w:val="24"/>
        </w:rPr>
        <w:t xml:space="preserve"> είναι </w:t>
      </w:r>
      <w:r>
        <w:rPr>
          <w:rFonts w:eastAsia="Times New Roman"/>
          <w:szCs w:val="24"/>
        </w:rPr>
        <w:t xml:space="preserve">η κατοχή και μάλιστα σε ένα νέο </w:t>
      </w:r>
      <w:proofErr w:type="spellStart"/>
      <w:r>
        <w:rPr>
          <w:rFonts w:eastAsia="Times New Roman"/>
          <w:szCs w:val="24"/>
        </w:rPr>
        <w:t>ποινολο</w:t>
      </w:r>
      <w:r w:rsidRPr="00D871FB">
        <w:rPr>
          <w:rFonts w:eastAsia="Times New Roman"/>
          <w:szCs w:val="24"/>
        </w:rPr>
        <w:t>γι</w:t>
      </w:r>
      <w:r>
        <w:rPr>
          <w:rFonts w:eastAsia="Times New Roman"/>
          <w:szCs w:val="24"/>
        </w:rPr>
        <w:t>κό</w:t>
      </w:r>
      <w:proofErr w:type="spellEnd"/>
      <w:r w:rsidRPr="00D871FB">
        <w:rPr>
          <w:rFonts w:eastAsia="Times New Roman"/>
          <w:szCs w:val="24"/>
        </w:rPr>
        <w:t xml:space="preserve"> σύστημα στο οποίο προβλέπεται με </w:t>
      </w:r>
      <w:proofErr w:type="spellStart"/>
      <w:r>
        <w:rPr>
          <w:rFonts w:eastAsia="Times New Roman"/>
          <w:szCs w:val="24"/>
        </w:rPr>
        <w:t>πλημμεληματική</w:t>
      </w:r>
      <w:proofErr w:type="spellEnd"/>
      <w:r w:rsidRPr="00D871FB">
        <w:rPr>
          <w:rFonts w:eastAsia="Times New Roman"/>
          <w:szCs w:val="24"/>
        </w:rPr>
        <w:t xml:space="preserve"> δίωξη</w:t>
      </w:r>
      <w:r>
        <w:rPr>
          <w:rFonts w:eastAsia="Times New Roman"/>
          <w:szCs w:val="24"/>
        </w:rPr>
        <w:t>,</w:t>
      </w:r>
      <w:r w:rsidRPr="00D871FB">
        <w:rPr>
          <w:rFonts w:eastAsia="Times New Roman"/>
          <w:szCs w:val="24"/>
        </w:rPr>
        <w:t xml:space="preserve"> όσ</w:t>
      </w:r>
      <w:r>
        <w:rPr>
          <w:rFonts w:eastAsia="Times New Roman"/>
          <w:szCs w:val="24"/>
        </w:rPr>
        <w:t>ο</w:t>
      </w:r>
      <w:r w:rsidRPr="00D871FB">
        <w:rPr>
          <w:rFonts w:eastAsia="Times New Roman"/>
          <w:szCs w:val="24"/>
        </w:rPr>
        <w:t>ν αφορά τα ζητήματα αυτά</w:t>
      </w:r>
      <w:r>
        <w:rPr>
          <w:rFonts w:eastAsia="Times New Roman"/>
          <w:szCs w:val="24"/>
        </w:rPr>
        <w:t>,</w:t>
      </w:r>
      <w:r w:rsidRPr="00D871FB">
        <w:rPr>
          <w:rFonts w:eastAsia="Times New Roman"/>
          <w:szCs w:val="24"/>
        </w:rPr>
        <w:t xml:space="preserve"> για </w:t>
      </w:r>
      <w:r w:rsidRPr="00D871FB">
        <w:rPr>
          <w:rFonts w:eastAsia="Times New Roman"/>
          <w:szCs w:val="24"/>
        </w:rPr>
        <w:t>τ</w:t>
      </w:r>
      <w:r>
        <w:rPr>
          <w:rFonts w:eastAsia="Times New Roman"/>
          <w:szCs w:val="24"/>
        </w:rPr>
        <w:t>α</w:t>
      </w:r>
      <w:r w:rsidRPr="00D871FB">
        <w:rPr>
          <w:rFonts w:eastAsia="Times New Roman"/>
          <w:szCs w:val="24"/>
        </w:rPr>
        <w:t xml:space="preserve"> </w:t>
      </w:r>
      <w:r w:rsidRPr="00D871FB">
        <w:rPr>
          <w:rFonts w:eastAsia="Times New Roman"/>
          <w:szCs w:val="24"/>
        </w:rPr>
        <w:t>οποί</w:t>
      </w:r>
      <w:r>
        <w:rPr>
          <w:rFonts w:eastAsia="Times New Roman"/>
          <w:szCs w:val="24"/>
        </w:rPr>
        <w:t>α</w:t>
      </w:r>
      <w:r w:rsidRPr="00D871FB">
        <w:rPr>
          <w:rFonts w:eastAsia="Times New Roman"/>
          <w:szCs w:val="24"/>
        </w:rPr>
        <w:t xml:space="preserve"> η ποινή θα εκτίεται</w:t>
      </w:r>
      <w:r>
        <w:rPr>
          <w:rFonts w:eastAsia="Times New Roman"/>
          <w:szCs w:val="24"/>
        </w:rPr>
        <w:t>. Κ</w:t>
      </w:r>
      <w:r w:rsidRPr="00D871FB">
        <w:rPr>
          <w:rFonts w:eastAsia="Times New Roman"/>
          <w:szCs w:val="24"/>
        </w:rPr>
        <w:t xml:space="preserve">λείνω την παρένθεση σε σχέση με </w:t>
      </w:r>
      <w:r>
        <w:rPr>
          <w:rFonts w:eastAsia="Times New Roman"/>
          <w:szCs w:val="24"/>
        </w:rPr>
        <w:t>τις τροποποιήσεις των ποινικών</w:t>
      </w:r>
      <w:r w:rsidRPr="00D871FB">
        <w:rPr>
          <w:rFonts w:eastAsia="Times New Roman"/>
          <w:szCs w:val="24"/>
        </w:rPr>
        <w:t xml:space="preserve"> </w:t>
      </w:r>
      <w:r w:rsidRPr="00D871FB">
        <w:rPr>
          <w:rFonts w:eastAsia="Times New Roman"/>
          <w:szCs w:val="24"/>
        </w:rPr>
        <w:t>κωδ</w:t>
      </w:r>
      <w:r>
        <w:rPr>
          <w:rFonts w:eastAsia="Times New Roman"/>
          <w:szCs w:val="24"/>
        </w:rPr>
        <w:t>ί</w:t>
      </w:r>
      <w:r w:rsidRPr="00D871FB">
        <w:rPr>
          <w:rFonts w:eastAsia="Times New Roman"/>
          <w:szCs w:val="24"/>
        </w:rPr>
        <w:t>κ</w:t>
      </w:r>
      <w:r>
        <w:rPr>
          <w:rFonts w:eastAsia="Times New Roman"/>
          <w:szCs w:val="24"/>
        </w:rPr>
        <w:t>ω</w:t>
      </w:r>
      <w:r w:rsidRPr="00D871FB">
        <w:rPr>
          <w:rFonts w:eastAsia="Times New Roman"/>
          <w:szCs w:val="24"/>
        </w:rPr>
        <w:t>ν</w:t>
      </w:r>
      <w:r>
        <w:rPr>
          <w:rFonts w:eastAsia="Times New Roman"/>
          <w:szCs w:val="24"/>
        </w:rPr>
        <w:t>, γιατί θα έχουμε</w:t>
      </w:r>
      <w:r w:rsidRPr="00D871FB">
        <w:rPr>
          <w:rFonts w:eastAsia="Times New Roman"/>
          <w:szCs w:val="24"/>
        </w:rPr>
        <w:t xml:space="preserve"> ειδικότερα την ευκαιρία να τα συζητήσουμε στη συνέχεια της δημόσιας διαβούλευσης και με όλα τα κόμματα</w:t>
      </w:r>
      <w:r>
        <w:rPr>
          <w:rFonts w:eastAsia="Times New Roman"/>
          <w:szCs w:val="24"/>
        </w:rPr>
        <w:t>.</w:t>
      </w:r>
    </w:p>
    <w:p w14:paraId="19C9AA3F" w14:textId="77777777" w:rsidR="005136E3" w:rsidRDefault="0098028A">
      <w:pPr>
        <w:tabs>
          <w:tab w:val="center" w:pos="4753"/>
          <w:tab w:val="left" w:pos="6156"/>
        </w:tabs>
        <w:spacing w:after="0" w:line="600" w:lineRule="auto"/>
        <w:ind w:firstLine="720"/>
        <w:jc w:val="both"/>
        <w:rPr>
          <w:rFonts w:eastAsia="Times New Roman"/>
          <w:szCs w:val="24"/>
        </w:rPr>
      </w:pPr>
      <w:r w:rsidRPr="00D871FB">
        <w:rPr>
          <w:rFonts w:eastAsia="Times New Roman"/>
          <w:szCs w:val="24"/>
        </w:rPr>
        <w:lastRenderedPageBreak/>
        <w:t>Επίσης ενοχλεί και καταψηφίζεται η πρόταση του ΣΥΡΙΖΑ σχετικά με τα δημοψηφίσματα</w:t>
      </w:r>
      <w:r>
        <w:rPr>
          <w:rFonts w:eastAsia="Times New Roman"/>
          <w:szCs w:val="24"/>
        </w:rPr>
        <w:t>.</w:t>
      </w:r>
      <w:r w:rsidRPr="00D871FB">
        <w:rPr>
          <w:rFonts w:eastAsia="Times New Roman"/>
          <w:szCs w:val="24"/>
        </w:rPr>
        <w:t xml:space="preserve"> </w:t>
      </w:r>
      <w:r>
        <w:rPr>
          <w:rFonts w:eastAsia="Times New Roman"/>
          <w:szCs w:val="24"/>
        </w:rPr>
        <w:t>Ε</w:t>
      </w:r>
      <w:r w:rsidRPr="00D871FB">
        <w:rPr>
          <w:rFonts w:eastAsia="Times New Roman"/>
          <w:szCs w:val="24"/>
        </w:rPr>
        <w:t>ίναι και αυτό δείγμα της δικής της πολιτική</w:t>
      </w:r>
      <w:r w:rsidRPr="00D871FB">
        <w:rPr>
          <w:rFonts w:eastAsia="Times New Roman"/>
          <w:szCs w:val="24"/>
        </w:rPr>
        <w:t>ς προσέγγισης</w:t>
      </w:r>
      <w:r>
        <w:rPr>
          <w:rFonts w:eastAsia="Times New Roman"/>
          <w:szCs w:val="24"/>
        </w:rPr>
        <w:t>,</w:t>
      </w:r>
      <w:r w:rsidRPr="00D871FB">
        <w:rPr>
          <w:rFonts w:eastAsia="Times New Roman"/>
          <w:szCs w:val="24"/>
        </w:rPr>
        <w:t xml:space="preserve"> όπως επίσης είναι σαφής η άποψη της Νέας Δημοκρατίας σε σχέση με ό</w:t>
      </w:r>
      <w:r>
        <w:rPr>
          <w:rFonts w:eastAsia="Times New Roman"/>
          <w:szCs w:val="24"/>
        </w:rPr>
        <w:t>,</w:t>
      </w:r>
      <w:r w:rsidRPr="00D871FB">
        <w:rPr>
          <w:rFonts w:eastAsia="Times New Roman"/>
          <w:szCs w:val="24"/>
        </w:rPr>
        <w:t>τι ακούσαμε να αποκαλείται ως αριστερός λαϊκισμός</w:t>
      </w:r>
      <w:r>
        <w:rPr>
          <w:rFonts w:eastAsia="Times New Roman"/>
          <w:szCs w:val="24"/>
        </w:rPr>
        <w:t>, δηλαδή τη</w:t>
      </w:r>
      <w:r w:rsidRPr="00D871FB">
        <w:rPr>
          <w:rFonts w:eastAsia="Times New Roman"/>
          <w:szCs w:val="24"/>
        </w:rPr>
        <w:t xml:space="preserve"> βουλευτική ιδιότητα του Πρωθυπουργού</w:t>
      </w:r>
      <w:r>
        <w:rPr>
          <w:rFonts w:eastAsia="Times New Roman"/>
          <w:szCs w:val="24"/>
        </w:rPr>
        <w:t>,</w:t>
      </w:r>
      <w:r w:rsidRPr="00D871FB">
        <w:rPr>
          <w:rFonts w:eastAsia="Times New Roman"/>
          <w:szCs w:val="24"/>
        </w:rPr>
        <w:t xml:space="preserve"> τη διάρκεια των βουλευτικών </w:t>
      </w:r>
      <w:r>
        <w:rPr>
          <w:rFonts w:eastAsia="Times New Roman"/>
          <w:szCs w:val="24"/>
        </w:rPr>
        <w:t>θητειών</w:t>
      </w:r>
      <w:r w:rsidRPr="00D871FB">
        <w:rPr>
          <w:rFonts w:eastAsia="Times New Roman"/>
          <w:szCs w:val="24"/>
        </w:rPr>
        <w:t xml:space="preserve"> των Βουλευτών</w:t>
      </w:r>
      <w:r>
        <w:rPr>
          <w:rFonts w:eastAsia="Times New Roman"/>
          <w:szCs w:val="24"/>
        </w:rPr>
        <w:t>,</w:t>
      </w:r>
      <w:r w:rsidRPr="00D871FB">
        <w:rPr>
          <w:rFonts w:eastAsia="Times New Roman"/>
          <w:szCs w:val="24"/>
        </w:rPr>
        <w:t xml:space="preserve"> </w:t>
      </w:r>
      <w:r>
        <w:rPr>
          <w:rFonts w:eastAsia="Times New Roman"/>
          <w:szCs w:val="24"/>
        </w:rPr>
        <w:t>αλλά και το εκλογικό ανα</w:t>
      </w:r>
      <w:r>
        <w:rPr>
          <w:rFonts w:eastAsia="Times New Roman"/>
          <w:szCs w:val="24"/>
        </w:rPr>
        <w:t xml:space="preserve">λογικό σύστημα και ασφαλώς </w:t>
      </w:r>
      <w:r w:rsidRPr="00D871FB">
        <w:rPr>
          <w:rFonts w:eastAsia="Times New Roman"/>
          <w:szCs w:val="24"/>
        </w:rPr>
        <w:t xml:space="preserve">τα εκλογικά </w:t>
      </w:r>
      <w:r>
        <w:rPr>
          <w:rFonts w:eastAsia="Times New Roman"/>
          <w:szCs w:val="24"/>
        </w:rPr>
        <w:t>κωλύματα.</w:t>
      </w:r>
    </w:p>
    <w:p w14:paraId="19C9AA40" w14:textId="77777777" w:rsidR="005136E3" w:rsidRDefault="0098028A">
      <w:pPr>
        <w:tabs>
          <w:tab w:val="center" w:pos="4753"/>
          <w:tab w:val="left" w:pos="6156"/>
        </w:tabs>
        <w:spacing w:after="0" w:line="600" w:lineRule="auto"/>
        <w:ind w:firstLine="720"/>
        <w:jc w:val="both"/>
        <w:rPr>
          <w:rFonts w:eastAsia="Times New Roman"/>
          <w:szCs w:val="24"/>
        </w:rPr>
      </w:pPr>
      <w:r>
        <w:rPr>
          <w:rFonts w:eastAsia="Times New Roman"/>
          <w:szCs w:val="24"/>
        </w:rPr>
        <w:t xml:space="preserve">Σε σχέση με </w:t>
      </w:r>
      <w:r w:rsidRPr="00D871FB">
        <w:rPr>
          <w:rFonts w:eastAsia="Times New Roman"/>
          <w:szCs w:val="24"/>
        </w:rPr>
        <w:t>άρθρο 86 με το</w:t>
      </w:r>
      <w:r>
        <w:rPr>
          <w:rFonts w:eastAsia="Times New Roman"/>
          <w:szCs w:val="24"/>
        </w:rPr>
        <w:t>ν</w:t>
      </w:r>
      <w:r w:rsidRPr="00D871FB">
        <w:rPr>
          <w:rFonts w:eastAsia="Times New Roman"/>
          <w:szCs w:val="24"/>
        </w:rPr>
        <w:t xml:space="preserve"> νόμο περί ευθύνης Υπουργών</w:t>
      </w:r>
      <w:r>
        <w:rPr>
          <w:rFonts w:eastAsia="Times New Roman"/>
          <w:szCs w:val="24"/>
        </w:rPr>
        <w:t>,</w:t>
      </w:r>
      <w:r w:rsidRPr="00D871FB">
        <w:rPr>
          <w:rFonts w:eastAsia="Times New Roman"/>
          <w:szCs w:val="24"/>
        </w:rPr>
        <w:t xml:space="preserve"> πρώτα από όλα η πρόταση η οποία είχε υποβληθεί στην τελευταία </w:t>
      </w:r>
      <w:r>
        <w:rPr>
          <w:rFonts w:eastAsia="Times New Roman"/>
          <w:szCs w:val="24"/>
        </w:rPr>
        <w:t>α</w:t>
      </w:r>
      <w:r w:rsidRPr="00D871FB">
        <w:rPr>
          <w:rFonts w:eastAsia="Times New Roman"/>
          <w:szCs w:val="24"/>
        </w:rPr>
        <w:t>ναθεωρητική προσπάθεια από το</w:t>
      </w:r>
      <w:r>
        <w:rPr>
          <w:rFonts w:eastAsia="Times New Roman"/>
          <w:szCs w:val="24"/>
        </w:rPr>
        <w:t>ν νυν Α</w:t>
      </w:r>
      <w:r w:rsidRPr="00D871FB">
        <w:rPr>
          <w:rFonts w:eastAsia="Times New Roman"/>
          <w:szCs w:val="24"/>
        </w:rPr>
        <w:t>ρχηγό της Αξιωματικής Αντιπολίτευσης</w:t>
      </w:r>
      <w:r>
        <w:rPr>
          <w:rFonts w:eastAsia="Times New Roman"/>
          <w:szCs w:val="24"/>
        </w:rPr>
        <w:t>,</w:t>
      </w:r>
      <w:r w:rsidRPr="00D871FB">
        <w:rPr>
          <w:rFonts w:eastAsia="Times New Roman"/>
          <w:szCs w:val="24"/>
        </w:rPr>
        <w:t xml:space="preserve"> έχει ξεκαθαρίσ</w:t>
      </w:r>
      <w:r w:rsidRPr="00D871FB">
        <w:rPr>
          <w:rFonts w:eastAsia="Times New Roman"/>
          <w:szCs w:val="24"/>
        </w:rPr>
        <w:t xml:space="preserve">ει ότι εδώ ο ίδιος </w:t>
      </w:r>
      <w:r>
        <w:rPr>
          <w:rFonts w:eastAsia="Times New Roman"/>
          <w:szCs w:val="24"/>
        </w:rPr>
        <w:t>π</w:t>
      </w:r>
      <w:r w:rsidRPr="00D871FB">
        <w:rPr>
          <w:rFonts w:eastAsia="Times New Roman"/>
          <w:szCs w:val="24"/>
        </w:rPr>
        <w:t xml:space="preserve">ράγματι έκανε μία πρόταση η οποία είχε </w:t>
      </w:r>
      <w:r>
        <w:rPr>
          <w:rFonts w:eastAsia="Times New Roman"/>
          <w:szCs w:val="24"/>
        </w:rPr>
        <w:t>συν</w:t>
      </w:r>
      <w:r w:rsidRPr="00D871FB">
        <w:rPr>
          <w:rFonts w:eastAsia="Times New Roman"/>
          <w:szCs w:val="24"/>
        </w:rPr>
        <w:t xml:space="preserve">υπογραφεί από άλλους </w:t>
      </w:r>
      <w:r>
        <w:rPr>
          <w:rFonts w:eastAsia="Times New Roman"/>
          <w:szCs w:val="24"/>
        </w:rPr>
        <w:t>ε</w:t>
      </w:r>
      <w:r w:rsidRPr="00D871FB">
        <w:rPr>
          <w:rFonts w:eastAsia="Times New Roman"/>
          <w:szCs w:val="24"/>
        </w:rPr>
        <w:t>πίσης Βουλευτές</w:t>
      </w:r>
      <w:r>
        <w:rPr>
          <w:rFonts w:eastAsia="Times New Roman"/>
          <w:szCs w:val="24"/>
        </w:rPr>
        <w:t>.</w:t>
      </w:r>
      <w:r w:rsidRPr="00D871FB">
        <w:rPr>
          <w:rFonts w:eastAsia="Times New Roman"/>
          <w:szCs w:val="24"/>
        </w:rPr>
        <w:t xml:space="preserve"> </w:t>
      </w:r>
      <w:r>
        <w:rPr>
          <w:rFonts w:eastAsia="Times New Roman"/>
          <w:szCs w:val="24"/>
        </w:rPr>
        <w:t>Τ</w:t>
      </w:r>
      <w:r w:rsidRPr="00D871FB">
        <w:rPr>
          <w:rFonts w:eastAsia="Times New Roman"/>
          <w:szCs w:val="24"/>
        </w:rPr>
        <w:t>ότε</w:t>
      </w:r>
      <w:r>
        <w:rPr>
          <w:rFonts w:eastAsia="Times New Roman"/>
          <w:szCs w:val="24"/>
        </w:rPr>
        <w:t>,</w:t>
      </w:r>
      <w:r w:rsidRPr="00D871FB">
        <w:rPr>
          <w:rFonts w:eastAsia="Times New Roman"/>
          <w:szCs w:val="24"/>
        </w:rPr>
        <w:t xml:space="preserve"> </w:t>
      </w:r>
      <w:r>
        <w:rPr>
          <w:rFonts w:eastAsia="Times New Roman"/>
          <w:szCs w:val="24"/>
        </w:rPr>
        <w:t>όμως, εκείνοι ήταν η</w:t>
      </w:r>
      <w:r w:rsidRPr="00D871FB">
        <w:rPr>
          <w:rFonts w:eastAsia="Times New Roman"/>
          <w:szCs w:val="24"/>
        </w:rPr>
        <w:t xml:space="preserve"> κυβερνητική πλειοψηφία και είχαν τη δυνατότητα να τροποποιήσουν το συγκεκριμένο άρθρο</w:t>
      </w:r>
      <w:r>
        <w:rPr>
          <w:rFonts w:eastAsia="Times New Roman"/>
          <w:szCs w:val="24"/>
        </w:rPr>
        <w:t>.</w:t>
      </w:r>
      <w:r w:rsidRPr="00D871FB">
        <w:rPr>
          <w:rFonts w:eastAsia="Times New Roman"/>
          <w:szCs w:val="24"/>
        </w:rPr>
        <w:t xml:space="preserve"> Συνεπώς νομίζω ότι αυτό έχει διευκρινιστε</w:t>
      </w:r>
      <w:r w:rsidRPr="00D871FB">
        <w:rPr>
          <w:rFonts w:eastAsia="Times New Roman"/>
          <w:szCs w:val="24"/>
        </w:rPr>
        <w:t>ί αρκετά</w:t>
      </w:r>
      <w:r>
        <w:rPr>
          <w:rFonts w:eastAsia="Times New Roman"/>
          <w:szCs w:val="24"/>
        </w:rPr>
        <w:t>.</w:t>
      </w:r>
    </w:p>
    <w:p w14:paraId="19C9AA41" w14:textId="77777777" w:rsidR="005136E3" w:rsidRDefault="0098028A">
      <w:pPr>
        <w:tabs>
          <w:tab w:val="center" w:pos="4753"/>
          <w:tab w:val="left" w:pos="6156"/>
        </w:tabs>
        <w:spacing w:after="0" w:line="600" w:lineRule="auto"/>
        <w:ind w:firstLine="720"/>
        <w:jc w:val="both"/>
        <w:rPr>
          <w:rFonts w:eastAsia="Times New Roman"/>
          <w:szCs w:val="24"/>
        </w:rPr>
      </w:pPr>
      <w:r>
        <w:rPr>
          <w:rFonts w:eastAsia="Times New Roman"/>
          <w:szCs w:val="24"/>
        </w:rPr>
        <w:t>Φ</w:t>
      </w:r>
      <w:r w:rsidRPr="00D871FB">
        <w:rPr>
          <w:rFonts w:eastAsia="Times New Roman"/>
          <w:szCs w:val="24"/>
        </w:rPr>
        <w:t xml:space="preserve">αίνεται σε ένα πρώτο επίπεδο ότι πράγματι έχει επιτευχθεί μία πρώτη συναίνεση από το παρόν Σώμα σε σχέση με την </w:t>
      </w:r>
      <w:r w:rsidRPr="00D871FB">
        <w:rPr>
          <w:rFonts w:eastAsia="Times New Roman"/>
          <w:szCs w:val="24"/>
        </w:rPr>
        <w:lastRenderedPageBreak/>
        <w:t>τροποποίηση του άρθρου 86</w:t>
      </w:r>
      <w:r>
        <w:rPr>
          <w:rFonts w:eastAsia="Times New Roman"/>
          <w:szCs w:val="24"/>
        </w:rPr>
        <w:t>.</w:t>
      </w:r>
      <w:r w:rsidRPr="00D871FB">
        <w:rPr>
          <w:rFonts w:eastAsia="Times New Roman"/>
          <w:szCs w:val="24"/>
        </w:rPr>
        <w:t xml:space="preserve"> </w:t>
      </w:r>
      <w:r>
        <w:rPr>
          <w:rFonts w:eastAsia="Times New Roman"/>
          <w:szCs w:val="24"/>
        </w:rPr>
        <w:t>Ό</w:t>
      </w:r>
      <w:r w:rsidRPr="00D871FB">
        <w:rPr>
          <w:rFonts w:eastAsia="Times New Roman"/>
          <w:szCs w:val="24"/>
        </w:rPr>
        <w:t xml:space="preserve">μως είναι ιδιαίτερα κρίσιμο </w:t>
      </w:r>
      <w:r>
        <w:rPr>
          <w:rFonts w:eastAsia="Times New Roman"/>
          <w:szCs w:val="24"/>
        </w:rPr>
        <w:t>τ</w:t>
      </w:r>
      <w:r w:rsidRPr="00D871FB">
        <w:rPr>
          <w:rFonts w:eastAsia="Times New Roman"/>
          <w:szCs w:val="24"/>
        </w:rPr>
        <w:t>ο ζήτημα της ερμηνευτικής δήλωσης του άρθρου 86</w:t>
      </w:r>
      <w:r>
        <w:rPr>
          <w:rFonts w:eastAsia="Times New Roman"/>
          <w:szCs w:val="24"/>
        </w:rPr>
        <w:t>. Η ερμηνευτική δήλωση γίνετα</w:t>
      </w:r>
      <w:r>
        <w:rPr>
          <w:rFonts w:eastAsia="Times New Roman"/>
          <w:szCs w:val="24"/>
        </w:rPr>
        <w:t xml:space="preserve">ι </w:t>
      </w:r>
      <w:r w:rsidRPr="00D871FB">
        <w:rPr>
          <w:rFonts w:eastAsia="Times New Roman"/>
          <w:szCs w:val="24"/>
        </w:rPr>
        <w:t xml:space="preserve">στην κατεύθυνση </w:t>
      </w:r>
      <w:r>
        <w:rPr>
          <w:rFonts w:eastAsia="Times New Roman"/>
          <w:szCs w:val="24"/>
        </w:rPr>
        <w:t>διευκρίνησης</w:t>
      </w:r>
      <w:r w:rsidRPr="00D871FB">
        <w:rPr>
          <w:rFonts w:eastAsia="Times New Roman"/>
          <w:szCs w:val="24"/>
        </w:rPr>
        <w:t xml:space="preserve"> ότι το πεδίο του άρθρου αναφέρεται αποκλειστικά σε αδικήματα που </w:t>
      </w:r>
      <w:proofErr w:type="spellStart"/>
      <w:r w:rsidRPr="00D871FB">
        <w:rPr>
          <w:rFonts w:eastAsia="Times New Roman"/>
          <w:szCs w:val="24"/>
        </w:rPr>
        <w:t>τελέστηκαν</w:t>
      </w:r>
      <w:proofErr w:type="spellEnd"/>
      <w:r w:rsidRPr="00D871FB">
        <w:rPr>
          <w:rFonts w:eastAsia="Times New Roman"/>
          <w:szCs w:val="24"/>
        </w:rPr>
        <w:t xml:space="preserve"> κατά την άσκηση και όχι </w:t>
      </w:r>
      <w:r>
        <w:rPr>
          <w:rFonts w:eastAsia="Times New Roman"/>
          <w:szCs w:val="24"/>
        </w:rPr>
        <w:t xml:space="preserve">επ’ </w:t>
      </w:r>
      <w:r w:rsidRPr="00D871FB">
        <w:rPr>
          <w:rFonts w:eastAsia="Times New Roman"/>
          <w:szCs w:val="24"/>
        </w:rPr>
        <w:t>ευκαιρία της άσκησης των υπουργικών καθηκόντων</w:t>
      </w:r>
      <w:r>
        <w:rPr>
          <w:rFonts w:eastAsia="Times New Roman"/>
          <w:szCs w:val="24"/>
        </w:rPr>
        <w:t>.</w:t>
      </w:r>
      <w:r w:rsidRPr="00D871FB">
        <w:rPr>
          <w:rFonts w:eastAsia="Times New Roman"/>
          <w:szCs w:val="24"/>
        </w:rPr>
        <w:t xml:space="preserve"> </w:t>
      </w:r>
      <w:r>
        <w:rPr>
          <w:rFonts w:eastAsia="Times New Roman"/>
          <w:szCs w:val="24"/>
        </w:rPr>
        <w:t>Δ</w:t>
      </w:r>
      <w:r w:rsidRPr="00D871FB">
        <w:rPr>
          <w:rFonts w:eastAsia="Times New Roman"/>
          <w:szCs w:val="24"/>
        </w:rPr>
        <w:t>ηλαδή αλλάζει το περιεχόμενο της διάταξης</w:t>
      </w:r>
      <w:r>
        <w:rPr>
          <w:rFonts w:eastAsia="Times New Roman"/>
          <w:szCs w:val="24"/>
        </w:rPr>
        <w:t>,</w:t>
      </w:r>
      <w:r w:rsidRPr="00D871FB">
        <w:rPr>
          <w:rFonts w:eastAsia="Times New Roman"/>
          <w:szCs w:val="24"/>
        </w:rPr>
        <w:t xml:space="preserve"> αφ</w:t>
      </w:r>
      <w:r>
        <w:rPr>
          <w:rFonts w:eastAsia="Times New Roman"/>
          <w:szCs w:val="24"/>
        </w:rPr>
        <w:t xml:space="preserve">’ </w:t>
      </w:r>
      <w:r w:rsidRPr="00D871FB">
        <w:rPr>
          <w:rFonts w:eastAsia="Times New Roman"/>
          <w:szCs w:val="24"/>
        </w:rPr>
        <w:t>ενός</w:t>
      </w:r>
      <w:r>
        <w:rPr>
          <w:rFonts w:eastAsia="Times New Roman"/>
          <w:szCs w:val="24"/>
        </w:rPr>
        <w:t>,</w:t>
      </w:r>
      <w:r w:rsidRPr="00D871FB">
        <w:rPr>
          <w:rFonts w:eastAsia="Times New Roman"/>
          <w:szCs w:val="24"/>
        </w:rPr>
        <w:t xml:space="preserve"> από τότε που ίσχυσε και όχι εφεξής</w:t>
      </w:r>
      <w:r>
        <w:rPr>
          <w:rFonts w:eastAsia="Times New Roman"/>
          <w:szCs w:val="24"/>
        </w:rPr>
        <w:t xml:space="preserve">. </w:t>
      </w:r>
    </w:p>
    <w:p w14:paraId="19C9AA42" w14:textId="77777777" w:rsidR="005136E3" w:rsidRDefault="0098028A">
      <w:pPr>
        <w:tabs>
          <w:tab w:val="center" w:pos="4753"/>
          <w:tab w:val="left" w:pos="6156"/>
        </w:tabs>
        <w:spacing w:after="0" w:line="600" w:lineRule="auto"/>
        <w:ind w:firstLine="720"/>
        <w:jc w:val="both"/>
        <w:rPr>
          <w:rFonts w:eastAsia="Times New Roman"/>
          <w:szCs w:val="24"/>
        </w:rPr>
      </w:pPr>
      <w:r>
        <w:rPr>
          <w:rFonts w:eastAsia="Times New Roman"/>
          <w:szCs w:val="24"/>
        </w:rPr>
        <w:t>Ποιο είναι -</w:t>
      </w:r>
      <w:r w:rsidRPr="00D871FB">
        <w:rPr>
          <w:rFonts w:eastAsia="Times New Roman"/>
          <w:szCs w:val="24"/>
        </w:rPr>
        <w:t>κατά την άποψή μου</w:t>
      </w:r>
      <w:r>
        <w:rPr>
          <w:rFonts w:eastAsia="Times New Roman"/>
          <w:szCs w:val="24"/>
        </w:rPr>
        <w:t>-</w:t>
      </w:r>
      <w:r w:rsidRPr="00D871FB">
        <w:rPr>
          <w:rFonts w:eastAsia="Times New Roman"/>
          <w:szCs w:val="24"/>
        </w:rPr>
        <w:t xml:space="preserve"> αδίκημα</w:t>
      </w:r>
      <w:r>
        <w:rPr>
          <w:rFonts w:eastAsia="Times New Roman"/>
          <w:szCs w:val="24"/>
        </w:rPr>
        <w:t>,</w:t>
      </w:r>
      <w:r w:rsidRPr="00D871FB">
        <w:rPr>
          <w:rFonts w:eastAsia="Times New Roman"/>
          <w:szCs w:val="24"/>
        </w:rPr>
        <w:t xml:space="preserve"> χωρίς να θέλω να </w:t>
      </w:r>
      <w:proofErr w:type="spellStart"/>
      <w:r w:rsidRPr="00D871FB">
        <w:rPr>
          <w:rFonts w:eastAsia="Times New Roman"/>
          <w:szCs w:val="24"/>
        </w:rPr>
        <w:t>περιπτωσιολογ</w:t>
      </w:r>
      <w:r>
        <w:rPr>
          <w:rFonts w:eastAsia="Times New Roman"/>
          <w:szCs w:val="24"/>
        </w:rPr>
        <w:t>ήσω</w:t>
      </w:r>
      <w:proofErr w:type="spellEnd"/>
      <w:r>
        <w:rPr>
          <w:rFonts w:eastAsia="Times New Roman"/>
          <w:szCs w:val="24"/>
        </w:rPr>
        <w:t>; Τ</w:t>
      </w:r>
      <w:r w:rsidRPr="00D871FB">
        <w:rPr>
          <w:rFonts w:eastAsia="Times New Roman"/>
          <w:szCs w:val="24"/>
        </w:rPr>
        <w:t>ο αδίκημα της δωροδοκίας</w:t>
      </w:r>
      <w:r>
        <w:rPr>
          <w:rFonts w:eastAsia="Times New Roman"/>
          <w:szCs w:val="24"/>
        </w:rPr>
        <w:t>. Π</w:t>
      </w:r>
      <w:r w:rsidRPr="00D871FB">
        <w:rPr>
          <w:rFonts w:eastAsia="Times New Roman"/>
          <w:szCs w:val="24"/>
        </w:rPr>
        <w:t xml:space="preserve">οιο είναι </w:t>
      </w:r>
      <w:r>
        <w:rPr>
          <w:rFonts w:eastAsia="Times New Roman"/>
          <w:szCs w:val="24"/>
        </w:rPr>
        <w:t>ε</w:t>
      </w:r>
      <w:r w:rsidRPr="00D871FB">
        <w:rPr>
          <w:rFonts w:eastAsia="Times New Roman"/>
          <w:szCs w:val="24"/>
        </w:rPr>
        <w:t>πίσης το αποτέλεσμα της πρώτης ψηφοφορίας</w:t>
      </w:r>
      <w:r>
        <w:rPr>
          <w:rFonts w:eastAsia="Times New Roman"/>
          <w:szCs w:val="24"/>
        </w:rPr>
        <w:t>;</w:t>
      </w:r>
      <w:r w:rsidRPr="00D871FB">
        <w:rPr>
          <w:rFonts w:eastAsia="Times New Roman"/>
          <w:szCs w:val="24"/>
        </w:rPr>
        <w:t xml:space="preserve"> </w:t>
      </w:r>
      <w:r>
        <w:rPr>
          <w:rFonts w:eastAsia="Times New Roman"/>
          <w:szCs w:val="24"/>
        </w:rPr>
        <w:t>Τ</w:t>
      </w:r>
      <w:r w:rsidRPr="00D871FB">
        <w:rPr>
          <w:rFonts w:eastAsia="Times New Roman"/>
          <w:szCs w:val="24"/>
        </w:rPr>
        <w:t xml:space="preserve">ο αποτέλεσμα είναι ο αριθμός </w:t>
      </w:r>
      <w:r>
        <w:rPr>
          <w:rFonts w:eastAsia="Times New Roman"/>
          <w:szCs w:val="24"/>
        </w:rPr>
        <w:t>«</w:t>
      </w:r>
      <w:r w:rsidRPr="00D871FB">
        <w:rPr>
          <w:rFonts w:eastAsia="Times New Roman"/>
          <w:szCs w:val="24"/>
        </w:rPr>
        <w:t>179</w:t>
      </w:r>
      <w:r>
        <w:rPr>
          <w:rFonts w:eastAsia="Times New Roman"/>
          <w:szCs w:val="24"/>
        </w:rPr>
        <w:t>».</w:t>
      </w:r>
      <w:r w:rsidRPr="00D871FB">
        <w:rPr>
          <w:rFonts w:eastAsia="Times New Roman"/>
          <w:szCs w:val="24"/>
        </w:rPr>
        <w:t xml:space="preserve"> </w:t>
      </w:r>
      <w:r>
        <w:rPr>
          <w:rFonts w:eastAsia="Times New Roman"/>
          <w:szCs w:val="24"/>
        </w:rPr>
        <w:t>Κ</w:t>
      </w:r>
      <w:r w:rsidRPr="00D871FB">
        <w:rPr>
          <w:rFonts w:eastAsia="Times New Roman"/>
          <w:szCs w:val="24"/>
        </w:rPr>
        <w:t xml:space="preserve">αι </w:t>
      </w:r>
      <w:r>
        <w:rPr>
          <w:rFonts w:eastAsia="Times New Roman"/>
          <w:szCs w:val="24"/>
        </w:rPr>
        <w:t>τι επικαλείστε ακόμ</w:t>
      </w:r>
      <w:r>
        <w:rPr>
          <w:rFonts w:eastAsia="Times New Roman"/>
          <w:szCs w:val="24"/>
        </w:rPr>
        <w:t xml:space="preserve">α και </w:t>
      </w:r>
      <w:r w:rsidRPr="00D871FB">
        <w:rPr>
          <w:rFonts w:eastAsia="Times New Roman"/>
          <w:szCs w:val="24"/>
        </w:rPr>
        <w:t>σήμερα</w:t>
      </w:r>
      <w:r>
        <w:rPr>
          <w:rFonts w:eastAsia="Times New Roman"/>
          <w:szCs w:val="24"/>
        </w:rPr>
        <w:t>;</w:t>
      </w:r>
      <w:r w:rsidRPr="00D871FB">
        <w:rPr>
          <w:rFonts w:eastAsia="Times New Roman"/>
          <w:szCs w:val="24"/>
        </w:rPr>
        <w:t xml:space="preserve"> </w:t>
      </w:r>
      <w:r>
        <w:rPr>
          <w:rFonts w:eastAsia="Times New Roman"/>
          <w:szCs w:val="24"/>
        </w:rPr>
        <w:t>Ν</w:t>
      </w:r>
      <w:r w:rsidRPr="00D871FB">
        <w:rPr>
          <w:rFonts w:eastAsia="Times New Roman"/>
          <w:szCs w:val="24"/>
        </w:rPr>
        <w:t xml:space="preserve">α μην υπερβεί </w:t>
      </w:r>
      <w:r>
        <w:rPr>
          <w:rFonts w:eastAsia="Times New Roman"/>
          <w:szCs w:val="24"/>
        </w:rPr>
        <w:t>το</w:t>
      </w:r>
      <w:r w:rsidRPr="00D871FB">
        <w:rPr>
          <w:rFonts w:eastAsia="Times New Roman"/>
          <w:szCs w:val="24"/>
        </w:rPr>
        <w:t xml:space="preserve"> </w:t>
      </w:r>
      <w:r>
        <w:rPr>
          <w:rFonts w:eastAsia="Times New Roman"/>
          <w:szCs w:val="24"/>
        </w:rPr>
        <w:t>«</w:t>
      </w:r>
      <w:r w:rsidRPr="00D871FB">
        <w:rPr>
          <w:rFonts w:eastAsia="Times New Roman"/>
          <w:szCs w:val="24"/>
        </w:rPr>
        <w:t>180</w:t>
      </w:r>
      <w:r>
        <w:rPr>
          <w:rFonts w:eastAsia="Times New Roman"/>
          <w:szCs w:val="24"/>
        </w:rPr>
        <w:t>». Η</w:t>
      </w:r>
      <w:r w:rsidRPr="00D871FB">
        <w:rPr>
          <w:rFonts w:eastAsia="Times New Roman"/>
          <w:szCs w:val="24"/>
        </w:rPr>
        <w:t xml:space="preserve"> διευκρινιστική</w:t>
      </w:r>
      <w:r>
        <w:rPr>
          <w:rFonts w:eastAsia="Times New Roman"/>
          <w:szCs w:val="24"/>
        </w:rPr>
        <w:t>,</w:t>
      </w:r>
      <w:r w:rsidRPr="00D871FB">
        <w:rPr>
          <w:rFonts w:eastAsia="Times New Roman"/>
          <w:szCs w:val="24"/>
        </w:rPr>
        <w:t xml:space="preserve"> δηλαδή</w:t>
      </w:r>
      <w:r>
        <w:rPr>
          <w:rFonts w:eastAsia="Times New Roman"/>
          <w:szCs w:val="24"/>
        </w:rPr>
        <w:t>,</w:t>
      </w:r>
      <w:r w:rsidRPr="00D871FB">
        <w:rPr>
          <w:rFonts w:eastAsia="Times New Roman"/>
          <w:szCs w:val="24"/>
        </w:rPr>
        <w:t xml:space="preserve"> δήλωση η οποία διευκρινίζει </w:t>
      </w:r>
      <w:r>
        <w:rPr>
          <w:rFonts w:eastAsia="Times New Roman"/>
          <w:szCs w:val="24"/>
        </w:rPr>
        <w:t xml:space="preserve">την ευθύνη </w:t>
      </w:r>
      <w:r w:rsidRPr="00D871FB">
        <w:rPr>
          <w:rFonts w:eastAsia="Times New Roman"/>
          <w:szCs w:val="24"/>
        </w:rPr>
        <w:t xml:space="preserve">του </w:t>
      </w:r>
      <w:r>
        <w:rPr>
          <w:rFonts w:eastAsia="Times New Roman"/>
          <w:szCs w:val="24"/>
        </w:rPr>
        <w:t>Υ</w:t>
      </w:r>
      <w:r w:rsidRPr="00D871FB">
        <w:rPr>
          <w:rFonts w:eastAsia="Times New Roman"/>
          <w:szCs w:val="24"/>
        </w:rPr>
        <w:t>πουργού</w:t>
      </w:r>
      <w:r>
        <w:rPr>
          <w:rFonts w:eastAsia="Times New Roman"/>
          <w:szCs w:val="24"/>
        </w:rPr>
        <w:t>,</w:t>
      </w:r>
      <w:r w:rsidRPr="00D871FB">
        <w:rPr>
          <w:rFonts w:eastAsia="Times New Roman"/>
          <w:szCs w:val="24"/>
        </w:rPr>
        <w:t xml:space="preserve"> </w:t>
      </w:r>
      <w:r>
        <w:rPr>
          <w:rFonts w:eastAsia="Times New Roman"/>
          <w:szCs w:val="24"/>
        </w:rPr>
        <w:t>ό</w:t>
      </w:r>
      <w:r w:rsidRPr="00D871FB">
        <w:rPr>
          <w:rFonts w:eastAsia="Times New Roman"/>
          <w:szCs w:val="24"/>
        </w:rPr>
        <w:t xml:space="preserve">σον αφορά συγκεκριμένα αδικήματα τα οποία έχουν </w:t>
      </w:r>
      <w:proofErr w:type="spellStart"/>
      <w:r w:rsidRPr="00D871FB">
        <w:rPr>
          <w:rFonts w:eastAsia="Times New Roman"/>
          <w:szCs w:val="24"/>
        </w:rPr>
        <w:t>τελεστεί</w:t>
      </w:r>
      <w:proofErr w:type="spellEnd"/>
      <w:r w:rsidRPr="00D871FB">
        <w:rPr>
          <w:rFonts w:eastAsia="Times New Roman"/>
          <w:szCs w:val="24"/>
        </w:rPr>
        <w:t xml:space="preserve"> </w:t>
      </w:r>
      <w:r>
        <w:rPr>
          <w:rFonts w:eastAsia="Times New Roman"/>
          <w:szCs w:val="24"/>
        </w:rPr>
        <w:t>επ’ ε</w:t>
      </w:r>
      <w:r w:rsidRPr="00D871FB">
        <w:rPr>
          <w:rFonts w:eastAsia="Times New Roman"/>
          <w:szCs w:val="24"/>
        </w:rPr>
        <w:t>υκαιρίας της ιδιότητας</w:t>
      </w:r>
      <w:r>
        <w:rPr>
          <w:rFonts w:eastAsia="Times New Roman"/>
          <w:szCs w:val="24"/>
        </w:rPr>
        <w:t xml:space="preserve"> -</w:t>
      </w:r>
      <w:r w:rsidRPr="00D871FB">
        <w:rPr>
          <w:rFonts w:eastAsia="Times New Roman"/>
          <w:szCs w:val="24"/>
        </w:rPr>
        <w:t xml:space="preserve">ζήτημα το οποίο έχει απασχολήσει ευρέως </w:t>
      </w:r>
      <w:r>
        <w:rPr>
          <w:rFonts w:eastAsia="Times New Roman"/>
          <w:szCs w:val="24"/>
        </w:rPr>
        <w:t>πράγματι τη</w:t>
      </w:r>
      <w:r w:rsidRPr="00D871FB">
        <w:rPr>
          <w:rFonts w:eastAsia="Times New Roman"/>
          <w:szCs w:val="24"/>
        </w:rPr>
        <w:t xml:space="preserve"> </w:t>
      </w:r>
      <w:r>
        <w:rPr>
          <w:rFonts w:eastAsia="Times New Roman"/>
          <w:szCs w:val="24"/>
        </w:rPr>
        <w:t>ν</w:t>
      </w:r>
      <w:r w:rsidRPr="00D871FB">
        <w:rPr>
          <w:rFonts w:eastAsia="Times New Roman"/>
          <w:szCs w:val="24"/>
        </w:rPr>
        <w:t>ομολογία</w:t>
      </w:r>
      <w:r>
        <w:rPr>
          <w:rFonts w:eastAsia="Times New Roman"/>
          <w:szCs w:val="24"/>
        </w:rPr>
        <w:t>-,</w:t>
      </w:r>
      <w:r w:rsidRPr="00D871FB">
        <w:rPr>
          <w:rFonts w:eastAsia="Times New Roman"/>
          <w:szCs w:val="24"/>
        </w:rPr>
        <w:t xml:space="preserve"> </w:t>
      </w:r>
      <w:r>
        <w:rPr>
          <w:rFonts w:eastAsia="Times New Roman"/>
          <w:szCs w:val="24"/>
        </w:rPr>
        <w:t>α</w:t>
      </w:r>
      <w:r w:rsidRPr="00D871FB">
        <w:rPr>
          <w:rFonts w:eastAsia="Times New Roman"/>
          <w:szCs w:val="24"/>
        </w:rPr>
        <w:t>υτή</w:t>
      </w:r>
      <w:r>
        <w:rPr>
          <w:rFonts w:eastAsia="Times New Roman"/>
          <w:szCs w:val="24"/>
        </w:rPr>
        <w:t xml:space="preserve"> </w:t>
      </w:r>
      <w:r w:rsidRPr="00D871FB">
        <w:rPr>
          <w:rFonts w:eastAsia="Times New Roman"/>
          <w:szCs w:val="24"/>
        </w:rPr>
        <w:t>η διευκρινιστική δήλωση η οποία μπορεί να δώσει φως και να δώσει μία καθαρή οικονομική διέξοδο σε σχέση με ποινικές υποθέσεις που έχουν πολιτικές απολήξεις</w:t>
      </w:r>
      <w:r>
        <w:rPr>
          <w:rFonts w:eastAsia="Times New Roman"/>
          <w:szCs w:val="24"/>
        </w:rPr>
        <w:t>,</w:t>
      </w:r>
      <w:r w:rsidRPr="00D871FB">
        <w:rPr>
          <w:rFonts w:eastAsia="Times New Roman"/>
          <w:szCs w:val="24"/>
        </w:rPr>
        <w:t xml:space="preserve"> και σε αυτήν την περίπτωση </w:t>
      </w:r>
      <w:r>
        <w:rPr>
          <w:rFonts w:eastAsia="Times New Roman"/>
          <w:szCs w:val="24"/>
        </w:rPr>
        <w:t>επιδιώκεται</w:t>
      </w:r>
      <w:r w:rsidRPr="00D871FB">
        <w:rPr>
          <w:rFonts w:eastAsia="Times New Roman"/>
          <w:szCs w:val="24"/>
        </w:rPr>
        <w:t xml:space="preserve"> να μη ψηφιστεί με </w:t>
      </w:r>
      <w:r>
        <w:rPr>
          <w:rFonts w:eastAsia="Times New Roman"/>
          <w:szCs w:val="24"/>
        </w:rPr>
        <w:t>«</w:t>
      </w:r>
      <w:r w:rsidRPr="00D871FB">
        <w:rPr>
          <w:rFonts w:eastAsia="Times New Roman"/>
          <w:szCs w:val="24"/>
        </w:rPr>
        <w:t>180</w:t>
      </w:r>
      <w:r>
        <w:rPr>
          <w:rFonts w:eastAsia="Times New Roman"/>
          <w:szCs w:val="24"/>
        </w:rPr>
        <w:t>»,</w:t>
      </w:r>
      <w:r w:rsidRPr="00D871FB">
        <w:rPr>
          <w:rFonts w:eastAsia="Times New Roman"/>
          <w:szCs w:val="24"/>
        </w:rPr>
        <w:t xml:space="preserve"> </w:t>
      </w:r>
      <w:r w:rsidRPr="00D871FB">
        <w:rPr>
          <w:rFonts w:eastAsia="Times New Roman"/>
          <w:szCs w:val="24"/>
        </w:rPr>
        <w:lastRenderedPageBreak/>
        <w:t>δηλαδή να καταστε</w:t>
      </w:r>
      <w:r w:rsidRPr="00D871FB">
        <w:rPr>
          <w:rFonts w:eastAsia="Times New Roman"/>
          <w:szCs w:val="24"/>
        </w:rPr>
        <w:t xml:space="preserve">ί εξαιρετικά </w:t>
      </w:r>
      <w:r>
        <w:rPr>
          <w:rFonts w:eastAsia="Times New Roman"/>
          <w:szCs w:val="24"/>
        </w:rPr>
        <w:t>δ</w:t>
      </w:r>
      <w:r w:rsidRPr="00D871FB">
        <w:rPr>
          <w:rFonts w:eastAsia="Times New Roman"/>
          <w:szCs w:val="24"/>
        </w:rPr>
        <w:t>ύσκολη η ψήφισ</w:t>
      </w:r>
      <w:r>
        <w:rPr>
          <w:rFonts w:eastAsia="Times New Roman"/>
          <w:szCs w:val="24"/>
        </w:rPr>
        <w:t>ή</w:t>
      </w:r>
      <w:r w:rsidRPr="00D871FB">
        <w:rPr>
          <w:rFonts w:eastAsia="Times New Roman"/>
          <w:szCs w:val="24"/>
        </w:rPr>
        <w:t xml:space="preserve"> της σε μία επόμενη Βουλή</w:t>
      </w:r>
      <w:r>
        <w:rPr>
          <w:rFonts w:eastAsia="Times New Roman"/>
          <w:szCs w:val="24"/>
        </w:rPr>
        <w:t>.</w:t>
      </w:r>
      <w:r w:rsidRPr="00D871FB">
        <w:rPr>
          <w:rFonts w:eastAsia="Times New Roman"/>
          <w:szCs w:val="24"/>
        </w:rPr>
        <w:t xml:space="preserve"> </w:t>
      </w:r>
      <w:r>
        <w:rPr>
          <w:rFonts w:eastAsia="Times New Roman"/>
          <w:szCs w:val="24"/>
        </w:rPr>
        <w:t>Ε</w:t>
      </w:r>
      <w:r w:rsidRPr="00D871FB">
        <w:rPr>
          <w:rFonts w:eastAsia="Times New Roman"/>
          <w:szCs w:val="24"/>
        </w:rPr>
        <w:t xml:space="preserve">ίναι αποκαλυπτική </w:t>
      </w:r>
      <w:r>
        <w:rPr>
          <w:rFonts w:eastAsia="Times New Roman"/>
          <w:szCs w:val="24"/>
        </w:rPr>
        <w:t>-</w:t>
      </w:r>
      <w:r w:rsidRPr="00D871FB">
        <w:rPr>
          <w:rFonts w:eastAsia="Times New Roman"/>
          <w:szCs w:val="24"/>
        </w:rPr>
        <w:t>κατά τη γνώμη</w:t>
      </w:r>
      <w:r>
        <w:rPr>
          <w:rFonts w:eastAsia="Times New Roman"/>
          <w:szCs w:val="24"/>
        </w:rPr>
        <w:t>-</w:t>
      </w:r>
      <w:r w:rsidRPr="00D871FB">
        <w:rPr>
          <w:rFonts w:eastAsia="Times New Roman"/>
          <w:szCs w:val="24"/>
        </w:rPr>
        <w:t xml:space="preserve"> των προθέσεων </w:t>
      </w:r>
      <w:r>
        <w:rPr>
          <w:rFonts w:eastAsia="Times New Roman"/>
          <w:szCs w:val="24"/>
        </w:rPr>
        <w:t xml:space="preserve">όσων υποστηρίζουν την άποψη ότι δεν πρέπει αυτή να αναθεωρηθεί. </w:t>
      </w:r>
    </w:p>
    <w:p w14:paraId="19C9AA43" w14:textId="77777777" w:rsidR="005136E3" w:rsidRDefault="0098028A">
      <w:pPr>
        <w:tabs>
          <w:tab w:val="center" w:pos="4753"/>
          <w:tab w:val="left" w:pos="6156"/>
        </w:tabs>
        <w:spacing w:after="0" w:line="600" w:lineRule="auto"/>
        <w:ind w:firstLine="720"/>
        <w:jc w:val="both"/>
        <w:rPr>
          <w:rFonts w:eastAsia="Times New Roman"/>
          <w:szCs w:val="24"/>
        </w:rPr>
      </w:pPr>
      <w:r>
        <w:rPr>
          <w:rFonts w:eastAsia="Times New Roman"/>
          <w:szCs w:val="24"/>
        </w:rPr>
        <w:t xml:space="preserve">Έκανα αυτήν τη </w:t>
      </w:r>
      <w:r w:rsidRPr="00D871FB">
        <w:rPr>
          <w:rFonts w:eastAsia="Times New Roman"/>
          <w:szCs w:val="24"/>
        </w:rPr>
        <w:t xml:space="preserve">διαδρομή </w:t>
      </w:r>
      <w:r>
        <w:rPr>
          <w:rFonts w:eastAsia="Times New Roman"/>
          <w:szCs w:val="24"/>
        </w:rPr>
        <w:t xml:space="preserve">αυτών των άρθρων που κατά τη γνώμη μου </w:t>
      </w:r>
      <w:r w:rsidRPr="00D871FB">
        <w:rPr>
          <w:rFonts w:eastAsia="Times New Roman"/>
          <w:szCs w:val="24"/>
        </w:rPr>
        <w:t>έχουν ξεκάθαρο ιδεολογι</w:t>
      </w:r>
      <w:r w:rsidRPr="00D871FB">
        <w:rPr>
          <w:rFonts w:eastAsia="Times New Roman"/>
          <w:szCs w:val="24"/>
        </w:rPr>
        <w:t xml:space="preserve">κό πρόσημο και </w:t>
      </w:r>
      <w:r>
        <w:rPr>
          <w:rFonts w:eastAsia="Times New Roman"/>
          <w:szCs w:val="24"/>
        </w:rPr>
        <w:t xml:space="preserve">έχουν να κάνουν </w:t>
      </w:r>
      <w:r w:rsidRPr="00D871FB">
        <w:rPr>
          <w:rFonts w:eastAsia="Times New Roman"/>
          <w:szCs w:val="24"/>
        </w:rPr>
        <w:t>μ</w:t>
      </w:r>
      <w:r>
        <w:rPr>
          <w:rFonts w:eastAsia="Times New Roman"/>
          <w:szCs w:val="24"/>
        </w:rPr>
        <w:t xml:space="preserve">ε την πρόταση της κυβερνητικής </w:t>
      </w:r>
      <w:r>
        <w:rPr>
          <w:rFonts w:eastAsia="Times New Roman"/>
          <w:szCs w:val="24"/>
        </w:rPr>
        <w:t>π</w:t>
      </w:r>
      <w:r w:rsidRPr="00D871FB">
        <w:rPr>
          <w:rFonts w:eastAsia="Times New Roman"/>
          <w:szCs w:val="24"/>
        </w:rPr>
        <w:t xml:space="preserve">λειοψηφίας </w:t>
      </w:r>
      <w:r w:rsidRPr="00D871FB">
        <w:rPr>
          <w:rFonts w:eastAsia="Times New Roman"/>
          <w:szCs w:val="24"/>
        </w:rPr>
        <w:t>του ΣΥΡΙΖΑ</w:t>
      </w:r>
      <w:r>
        <w:rPr>
          <w:rFonts w:eastAsia="Times New Roman"/>
          <w:szCs w:val="24"/>
        </w:rPr>
        <w:t>.</w:t>
      </w:r>
      <w:r w:rsidRPr="00D871FB">
        <w:rPr>
          <w:rFonts w:eastAsia="Times New Roman"/>
          <w:szCs w:val="24"/>
        </w:rPr>
        <w:t xml:space="preserve"> </w:t>
      </w:r>
    </w:p>
    <w:p w14:paraId="19C9AA44" w14:textId="77777777" w:rsidR="005136E3" w:rsidRDefault="0098028A">
      <w:pPr>
        <w:tabs>
          <w:tab w:val="center" w:pos="4753"/>
          <w:tab w:val="left" w:pos="6156"/>
        </w:tabs>
        <w:spacing w:after="0" w:line="600" w:lineRule="auto"/>
        <w:ind w:firstLine="720"/>
        <w:jc w:val="both"/>
        <w:rPr>
          <w:rFonts w:eastAsia="Times New Roman"/>
          <w:szCs w:val="24"/>
        </w:rPr>
      </w:pPr>
      <w:r>
        <w:rPr>
          <w:rFonts w:eastAsia="Times New Roman"/>
          <w:szCs w:val="24"/>
        </w:rPr>
        <w:t>Α</w:t>
      </w:r>
      <w:r w:rsidRPr="00D871FB">
        <w:rPr>
          <w:rFonts w:eastAsia="Times New Roman"/>
          <w:szCs w:val="24"/>
        </w:rPr>
        <w:t>πό την άλλη μεριά τι δεν έγινε</w:t>
      </w:r>
      <w:r>
        <w:rPr>
          <w:rFonts w:eastAsia="Times New Roman"/>
          <w:szCs w:val="24"/>
        </w:rPr>
        <w:t>;</w:t>
      </w:r>
      <w:r w:rsidRPr="00D871FB">
        <w:rPr>
          <w:rFonts w:eastAsia="Times New Roman"/>
          <w:szCs w:val="24"/>
        </w:rPr>
        <w:t xml:space="preserve"> Ποιες ήταν οι προτάσεις </w:t>
      </w:r>
      <w:r>
        <w:rPr>
          <w:rFonts w:eastAsia="Times New Roman"/>
          <w:szCs w:val="24"/>
        </w:rPr>
        <w:t>α</w:t>
      </w:r>
      <w:r w:rsidRPr="00D871FB">
        <w:rPr>
          <w:rFonts w:eastAsia="Times New Roman"/>
          <w:szCs w:val="24"/>
        </w:rPr>
        <w:t>πό πλευράς Αξιωματικής Αντιπολίτευσης και όχι μόνο</w:t>
      </w:r>
      <w:r>
        <w:rPr>
          <w:rFonts w:eastAsia="Times New Roman"/>
          <w:szCs w:val="24"/>
        </w:rPr>
        <w:t>;</w:t>
      </w:r>
      <w:r w:rsidRPr="00D871FB">
        <w:rPr>
          <w:rFonts w:eastAsia="Times New Roman"/>
          <w:szCs w:val="24"/>
        </w:rPr>
        <w:t xml:space="preserve"> </w:t>
      </w:r>
    </w:p>
    <w:p w14:paraId="19C9AA4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Πρώτον,</w:t>
      </w:r>
      <w:r w:rsidRPr="00C73ECA">
        <w:rPr>
          <w:rFonts w:eastAsia="Times New Roman" w:cs="Times New Roman"/>
          <w:szCs w:val="24"/>
        </w:rPr>
        <w:t xml:space="preserve"> η ενοχλητική προστασία του δάσους</w:t>
      </w:r>
      <w:r>
        <w:rPr>
          <w:rFonts w:eastAsia="Times New Roman" w:cs="Times New Roman"/>
          <w:szCs w:val="24"/>
        </w:rPr>
        <w:t>.</w:t>
      </w:r>
      <w:r w:rsidRPr="00C73ECA">
        <w:rPr>
          <w:rFonts w:eastAsia="Times New Roman" w:cs="Times New Roman"/>
          <w:szCs w:val="24"/>
        </w:rPr>
        <w:t xml:space="preserve"> </w:t>
      </w:r>
      <w:r>
        <w:rPr>
          <w:rFonts w:eastAsia="Times New Roman" w:cs="Times New Roman"/>
          <w:szCs w:val="24"/>
        </w:rPr>
        <w:t>Δ</w:t>
      </w:r>
      <w:r w:rsidRPr="00C73ECA">
        <w:rPr>
          <w:rFonts w:eastAsia="Times New Roman" w:cs="Times New Roman"/>
          <w:szCs w:val="24"/>
        </w:rPr>
        <w:t>εύτερον</w:t>
      </w:r>
      <w:r>
        <w:rPr>
          <w:rFonts w:eastAsia="Times New Roman" w:cs="Times New Roman"/>
          <w:szCs w:val="24"/>
        </w:rPr>
        <w:t>,</w:t>
      </w:r>
      <w:r w:rsidRPr="00C73ECA">
        <w:rPr>
          <w:rFonts w:eastAsia="Times New Roman" w:cs="Times New Roman"/>
          <w:szCs w:val="24"/>
        </w:rPr>
        <w:t xml:space="preserve"> τα ιδιωτικά πανεπιστήμια</w:t>
      </w:r>
      <w:r>
        <w:rPr>
          <w:rFonts w:eastAsia="Times New Roman" w:cs="Times New Roman"/>
          <w:szCs w:val="24"/>
        </w:rPr>
        <w:t>,</w:t>
      </w:r>
      <w:r w:rsidRPr="00C73ECA">
        <w:rPr>
          <w:rFonts w:eastAsia="Times New Roman" w:cs="Times New Roman"/>
          <w:szCs w:val="24"/>
        </w:rPr>
        <w:t xml:space="preserve"> μ</w:t>
      </w:r>
      <w:r>
        <w:rPr>
          <w:rFonts w:eastAsia="Times New Roman" w:cs="Times New Roman"/>
          <w:szCs w:val="24"/>
        </w:rPr>
        <w:t>ι</w:t>
      </w:r>
      <w:r w:rsidRPr="00C73ECA">
        <w:rPr>
          <w:rFonts w:eastAsia="Times New Roman" w:cs="Times New Roman"/>
          <w:szCs w:val="24"/>
        </w:rPr>
        <w:t>α διαχρονική ιδεολογικοπολιτική αντιπαράθεση</w:t>
      </w:r>
      <w:r>
        <w:rPr>
          <w:rFonts w:eastAsia="Times New Roman" w:cs="Times New Roman"/>
          <w:szCs w:val="24"/>
        </w:rPr>
        <w:t>.</w:t>
      </w:r>
      <w:r w:rsidRPr="00C73ECA">
        <w:rPr>
          <w:rFonts w:eastAsia="Times New Roman" w:cs="Times New Roman"/>
          <w:szCs w:val="24"/>
        </w:rPr>
        <w:t xml:space="preserve"> Τρίτον</w:t>
      </w:r>
      <w:r>
        <w:rPr>
          <w:rFonts w:eastAsia="Times New Roman" w:cs="Times New Roman"/>
          <w:szCs w:val="24"/>
        </w:rPr>
        <w:t>,</w:t>
      </w:r>
      <w:r w:rsidRPr="00C73ECA">
        <w:rPr>
          <w:rFonts w:eastAsia="Times New Roman" w:cs="Times New Roman"/>
          <w:szCs w:val="24"/>
        </w:rPr>
        <w:t xml:space="preserve"> </w:t>
      </w:r>
      <w:r>
        <w:rPr>
          <w:rFonts w:eastAsia="Times New Roman" w:cs="Times New Roman"/>
          <w:szCs w:val="24"/>
        </w:rPr>
        <w:t>ο</w:t>
      </w:r>
      <w:r w:rsidRPr="00C73ECA">
        <w:rPr>
          <w:rFonts w:eastAsia="Times New Roman" w:cs="Times New Roman"/>
          <w:szCs w:val="24"/>
        </w:rPr>
        <w:t xml:space="preserve"> δημοσιονομικός ζουρλομανδύας</w:t>
      </w:r>
      <w:r>
        <w:rPr>
          <w:rFonts w:eastAsia="Times New Roman" w:cs="Times New Roman"/>
          <w:szCs w:val="24"/>
        </w:rPr>
        <w:t>,</w:t>
      </w:r>
      <w:r w:rsidRPr="00D00564">
        <w:rPr>
          <w:rFonts w:eastAsia="Times New Roman" w:cs="Times New Roman"/>
          <w:szCs w:val="24"/>
        </w:rPr>
        <w:t xml:space="preserve"> </w:t>
      </w:r>
      <w:r>
        <w:rPr>
          <w:rFonts w:eastAsia="Times New Roman" w:cs="Times New Roman"/>
          <w:szCs w:val="24"/>
        </w:rPr>
        <w:t>οι</w:t>
      </w:r>
      <w:r w:rsidRPr="00C73ECA">
        <w:rPr>
          <w:rFonts w:eastAsia="Times New Roman" w:cs="Times New Roman"/>
          <w:szCs w:val="24"/>
        </w:rPr>
        <w:t xml:space="preserve"> ισοσκελισμένοι προϋπολογισμοί</w:t>
      </w:r>
      <w:r>
        <w:rPr>
          <w:rFonts w:eastAsia="Times New Roman" w:cs="Times New Roman"/>
          <w:szCs w:val="24"/>
        </w:rPr>
        <w:t>.</w:t>
      </w:r>
      <w:r w:rsidRPr="00C73ECA">
        <w:rPr>
          <w:rFonts w:eastAsia="Times New Roman" w:cs="Times New Roman"/>
          <w:szCs w:val="24"/>
        </w:rPr>
        <w:t xml:space="preserve"> </w:t>
      </w:r>
    </w:p>
    <w:p w14:paraId="19C9AA4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Τέταρτον</w:t>
      </w:r>
      <w:r w:rsidRPr="00C73ECA">
        <w:rPr>
          <w:rFonts w:eastAsia="Times New Roman" w:cs="Times New Roman"/>
          <w:szCs w:val="24"/>
        </w:rPr>
        <w:t xml:space="preserve"> και όσον αφορά τα θέματα </w:t>
      </w:r>
      <w:r>
        <w:rPr>
          <w:rFonts w:eastAsia="Times New Roman" w:cs="Times New Roman"/>
          <w:szCs w:val="24"/>
        </w:rPr>
        <w:t xml:space="preserve">της </w:t>
      </w:r>
      <w:r>
        <w:rPr>
          <w:rFonts w:eastAsia="Times New Roman" w:cs="Times New Roman"/>
          <w:szCs w:val="24"/>
        </w:rPr>
        <w:t>δ</w:t>
      </w:r>
      <w:r w:rsidRPr="00C73ECA">
        <w:rPr>
          <w:rFonts w:eastAsia="Times New Roman" w:cs="Times New Roman"/>
          <w:szCs w:val="24"/>
        </w:rPr>
        <w:t>ικαιοσύνης</w:t>
      </w:r>
      <w:r>
        <w:rPr>
          <w:rFonts w:eastAsia="Times New Roman" w:cs="Times New Roman"/>
          <w:szCs w:val="24"/>
        </w:rPr>
        <w:t>,</w:t>
      </w:r>
      <w:r w:rsidRPr="00C73ECA">
        <w:rPr>
          <w:rFonts w:eastAsia="Times New Roman" w:cs="Times New Roman"/>
          <w:szCs w:val="24"/>
        </w:rPr>
        <w:t xml:space="preserve"> εκεί </w:t>
      </w:r>
      <w:r>
        <w:rPr>
          <w:rFonts w:eastAsia="Times New Roman" w:cs="Times New Roman"/>
          <w:szCs w:val="24"/>
        </w:rPr>
        <w:t xml:space="preserve">οι </w:t>
      </w:r>
      <w:r w:rsidRPr="00C73ECA">
        <w:rPr>
          <w:rFonts w:eastAsia="Times New Roman" w:cs="Times New Roman"/>
          <w:szCs w:val="24"/>
        </w:rPr>
        <w:t>προτάσεις σε σχέση με την ταχύτητα στην απονομή</w:t>
      </w:r>
      <w:r w:rsidRPr="00C73ECA">
        <w:rPr>
          <w:rFonts w:eastAsia="Times New Roman" w:cs="Times New Roman"/>
          <w:szCs w:val="24"/>
        </w:rPr>
        <w:t xml:space="preserve"> της δικαιοσύνης</w:t>
      </w:r>
      <w:r>
        <w:rPr>
          <w:rFonts w:eastAsia="Times New Roman" w:cs="Times New Roman"/>
          <w:szCs w:val="24"/>
        </w:rPr>
        <w:t>,</w:t>
      </w:r>
      <w:r w:rsidRPr="00C73ECA">
        <w:rPr>
          <w:rFonts w:eastAsia="Times New Roman" w:cs="Times New Roman"/>
          <w:szCs w:val="24"/>
        </w:rPr>
        <w:t xml:space="preserve"> κατά την άποψή μου</w:t>
      </w:r>
      <w:r>
        <w:rPr>
          <w:rFonts w:eastAsia="Times New Roman" w:cs="Times New Roman"/>
          <w:szCs w:val="24"/>
        </w:rPr>
        <w:t>,</w:t>
      </w:r>
      <w:r w:rsidRPr="00C73ECA">
        <w:rPr>
          <w:rFonts w:eastAsia="Times New Roman" w:cs="Times New Roman"/>
          <w:szCs w:val="24"/>
        </w:rPr>
        <w:t xml:space="preserve"> επιλύονται με </w:t>
      </w:r>
      <w:r>
        <w:rPr>
          <w:rFonts w:eastAsia="Times New Roman" w:cs="Times New Roman"/>
          <w:szCs w:val="24"/>
        </w:rPr>
        <w:t>τυπικό νόμο</w:t>
      </w:r>
      <w:r w:rsidRPr="00C73ECA">
        <w:rPr>
          <w:rFonts w:eastAsia="Times New Roman" w:cs="Times New Roman"/>
          <w:szCs w:val="24"/>
        </w:rPr>
        <w:t xml:space="preserve"> και δεν χρειάζεται </w:t>
      </w:r>
      <w:r>
        <w:rPr>
          <w:rFonts w:eastAsia="Times New Roman" w:cs="Times New Roman"/>
          <w:szCs w:val="24"/>
        </w:rPr>
        <w:t>σ</w:t>
      </w:r>
      <w:r w:rsidRPr="00C73ECA">
        <w:rPr>
          <w:rFonts w:eastAsia="Times New Roman" w:cs="Times New Roman"/>
          <w:szCs w:val="24"/>
        </w:rPr>
        <w:t xml:space="preserve">υνταγματική </w:t>
      </w:r>
      <w:r>
        <w:rPr>
          <w:rFonts w:eastAsia="Times New Roman" w:cs="Times New Roman"/>
          <w:szCs w:val="24"/>
        </w:rPr>
        <w:t>Α</w:t>
      </w:r>
      <w:r w:rsidRPr="00C73ECA">
        <w:rPr>
          <w:rFonts w:eastAsia="Times New Roman" w:cs="Times New Roman"/>
          <w:szCs w:val="24"/>
        </w:rPr>
        <w:t>ναθεώρηση</w:t>
      </w:r>
      <w:r>
        <w:rPr>
          <w:rFonts w:eastAsia="Times New Roman" w:cs="Times New Roman"/>
          <w:szCs w:val="24"/>
        </w:rPr>
        <w:t>.</w:t>
      </w:r>
      <w:r w:rsidRPr="00C73ECA">
        <w:rPr>
          <w:rFonts w:eastAsia="Times New Roman" w:cs="Times New Roman"/>
          <w:szCs w:val="24"/>
        </w:rPr>
        <w:t xml:space="preserve"> Όσον αφορά τα κρίσιμα</w:t>
      </w:r>
      <w:r>
        <w:rPr>
          <w:rFonts w:eastAsia="Times New Roman" w:cs="Times New Roman"/>
          <w:szCs w:val="24"/>
        </w:rPr>
        <w:t>, οι προτάσεις είχαν</w:t>
      </w:r>
      <w:r w:rsidRPr="00C73ECA">
        <w:rPr>
          <w:rFonts w:eastAsia="Times New Roman" w:cs="Times New Roman"/>
          <w:szCs w:val="24"/>
        </w:rPr>
        <w:t xml:space="preserve"> να κάνουν κυρίως με την επιλογή </w:t>
      </w:r>
      <w:r>
        <w:rPr>
          <w:rFonts w:eastAsia="Times New Roman" w:cs="Times New Roman"/>
          <w:szCs w:val="24"/>
        </w:rPr>
        <w:t xml:space="preserve">στην </w:t>
      </w:r>
      <w:r w:rsidRPr="00C73ECA">
        <w:rPr>
          <w:rFonts w:eastAsia="Times New Roman" w:cs="Times New Roman"/>
          <w:szCs w:val="24"/>
        </w:rPr>
        <w:t xml:space="preserve">ηγεσία </w:t>
      </w:r>
      <w:r w:rsidRPr="00C73ECA">
        <w:rPr>
          <w:rFonts w:eastAsia="Times New Roman" w:cs="Times New Roman"/>
          <w:szCs w:val="24"/>
        </w:rPr>
        <w:lastRenderedPageBreak/>
        <w:t>των δικαστηρίων</w:t>
      </w:r>
      <w:r>
        <w:rPr>
          <w:rFonts w:eastAsia="Times New Roman" w:cs="Times New Roman"/>
          <w:szCs w:val="24"/>
        </w:rPr>
        <w:t>,</w:t>
      </w:r>
      <w:r w:rsidRPr="00C73ECA">
        <w:rPr>
          <w:rFonts w:eastAsia="Times New Roman" w:cs="Times New Roman"/>
          <w:szCs w:val="24"/>
        </w:rPr>
        <w:t xml:space="preserve"> όπου </w:t>
      </w:r>
      <w:r>
        <w:rPr>
          <w:rFonts w:eastAsia="Times New Roman" w:cs="Times New Roman"/>
          <w:szCs w:val="24"/>
        </w:rPr>
        <w:t>π</w:t>
      </w:r>
      <w:r w:rsidRPr="00C73ECA">
        <w:rPr>
          <w:rFonts w:eastAsia="Times New Roman" w:cs="Times New Roman"/>
          <w:szCs w:val="24"/>
        </w:rPr>
        <w:t>ράγματι οι δικαστικές ενώσεις</w:t>
      </w:r>
      <w:r>
        <w:rPr>
          <w:rFonts w:eastAsia="Times New Roman" w:cs="Times New Roman"/>
          <w:szCs w:val="24"/>
        </w:rPr>
        <w:t xml:space="preserve"> και</w:t>
      </w:r>
      <w:r w:rsidRPr="00C73ECA">
        <w:rPr>
          <w:rFonts w:eastAsia="Times New Roman" w:cs="Times New Roman"/>
          <w:szCs w:val="24"/>
        </w:rPr>
        <w:t xml:space="preserve"> το δικαστικό σώμα φάνηκαν να ομο</w:t>
      </w:r>
      <w:r>
        <w:rPr>
          <w:rFonts w:eastAsia="Times New Roman" w:cs="Times New Roman"/>
          <w:szCs w:val="24"/>
        </w:rPr>
        <w:t>νοούν</w:t>
      </w:r>
      <w:r w:rsidRPr="00C73ECA">
        <w:rPr>
          <w:rFonts w:eastAsia="Times New Roman" w:cs="Times New Roman"/>
          <w:szCs w:val="24"/>
        </w:rPr>
        <w:t xml:space="preserve"> ότι χρειάζεται τροποποίηση του συγκεκριμένου άρθρου</w:t>
      </w:r>
      <w:r>
        <w:rPr>
          <w:rFonts w:eastAsia="Times New Roman" w:cs="Times New Roman"/>
          <w:szCs w:val="24"/>
        </w:rPr>
        <w:t>. Κ</w:t>
      </w:r>
      <w:r w:rsidRPr="00C73ECA">
        <w:rPr>
          <w:rFonts w:eastAsia="Times New Roman" w:cs="Times New Roman"/>
          <w:szCs w:val="24"/>
        </w:rPr>
        <w:t>ανένας</w:t>
      </w:r>
      <w:r>
        <w:rPr>
          <w:rFonts w:eastAsia="Times New Roman" w:cs="Times New Roman"/>
          <w:szCs w:val="24"/>
        </w:rPr>
        <w:t>,</w:t>
      </w:r>
      <w:r w:rsidRPr="00C73ECA">
        <w:rPr>
          <w:rFonts w:eastAsia="Times New Roman" w:cs="Times New Roman"/>
          <w:szCs w:val="24"/>
        </w:rPr>
        <w:t xml:space="preserve"> </w:t>
      </w:r>
      <w:r>
        <w:rPr>
          <w:rFonts w:eastAsia="Times New Roman" w:cs="Times New Roman"/>
          <w:szCs w:val="24"/>
        </w:rPr>
        <w:t>όμως,</w:t>
      </w:r>
      <w:r w:rsidRPr="00C73ECA">
        <w:rPr>
          <w:rFonts w:eastAsia="Times New Roman" w:cs="Times New Roman"/>
          <w:szCs w:val="24"/>
        </w:rPr>
        <w:t xml:space="preserve"> δεν κατέληξε σε μία πρόταση η οποία να είναι πρόταση συναινετική </w:t>
      </w:r>
      <w:r>
        <w:rPr>
          <w:rFonts w:eastAsia="Times New Roman" w:cs="Times New Roman"/>
          <w:szCs w:val="24"/>
        </w:rPr>
        <w:t>ό</w:t>
      </w:r>
      <w:r w:rsidRPr="00C73ECA">
        <w:rPr>
          <w:rFonts w:eastAsia="Times New Roman" w:cs="Times New Roman"/>
          <w:szCs w:val="24"/>
        </w:rPr>
        <w:t>σον αφορά τον τρόπο επιλογής</w:t>
      </w:r>
      <w:r>
        <w:rPr>
          <w:rFonts w:eastAsia="Times New Roman" w:cs="Times New Roman"/>
          <w:szCs w:val="24"/>
        </w:rPr>
        <w:t>. Ά</w:t>
      </w:r>
      <w:r w:rsidRPr="00C73ECA">
        <w:rPr>
          <w:rFonts w:eastAsia="Times New Roman" w:cs="Times New Roman"/>
          <w:szCs w:val="24"/>
        </w:rPr>
        <w:t xml:space="preserve">λλοι μίλησαν για την κυβερνητική πλειοψηφία των </w:t>
      </w:r>
      <w:proofErr w:type="spellStart"/>
      <w:r>
        <w:rPr>
          <w:rFonts w:eastAsia="Times New Roman" w:cs="Times New Roman"/>
          <w:szCs w:val="24"/>
        </w:rPr>
        <w:t>εκατ</w:t>
      </w:r>
      <w:r>
        <w:rPr>
          <w:rFonts w:eastAsia="Times New Roman" w:cs="Times New Roman"/>
          <w:szCs w:val="24"/>
        </w:rPr>
        <w:t>όν</w:t>
      </w:r>
      <w:proofErr w:type="spellEnd"/>
      <w:r>
        <w:rPr>
          <w:rFonts w:eastAsia="Times New Roman" w:cs="Times New Roman"/>
          <w:szCs w:val="24"/>
        </w:rPr>
        <w:t xml:space="preserve"> πενήντα </w:t>
      </w:r>
      <w:r>
        <w:rPr>
          <w:rFonts w:eastAsia="Times New Roman" w:cs="Times New Roman"/>
          <w:szCs w:val="24"/>
        </w:rPr>
        <w:t>ενός</w:t>
      </w:r>
      <w:r>
        <w:rPr>
          <w:rFonts w:eastAsia="Times New Roman" w:cs="Times New Roman"/>
          <w:szCs w:val="24"/>
        </w:rPr>
        <w:t>. Άλλοι μίλησαν για μια</w:t>
      </w:r>
      <w:r w:rsidRPr="00C73ECA">
        <w:rPr>
          <w:rFonts w:eastAsia="Times New Roman" w:cs="Times New Roman"/>
          <w:szCs w:val="24"/>
        </w:rPr>
        <w:t xml:space="preserve"> δεξαμενή η οποία θα επιλέγεται από μία διευρυμένη κοινοβουλευτική επιτροπή</w:t>
      </w:r>
      <w:r>
        <w:rPr>
          <w:rFonts w:eastAsia="Times New Roman" w:cs="Times New Roman"/>
          <w:szCs w:val="24"/>
        </w:rPr>
        <w:t>.</w:t>
      </w:r>
      <w:r w:rsidRPr="00C73ECA">
        <w:rPr>
          <w:rFonts w:eastAsia="Times New Roman" w:cs="Times New Roman"/>
          <w:szCs w:val="24"/>
        </w:rPr>
        <w:t xml:space="preserve"> </w:t>
      </w:r>
      <w:r>
        <w:rPr>
          <w:rFonts w:eastAsia="Times New Roman" w:cs="Times New Roman"/>
          <w:szCs w:val="24"/>
        </w:rPr>
        <w:t>Π</w:t>
      </w:r>
      <w:r w:rsidRPr="00C73ECA">
        <w:rPr>
          <w:rFonts w:eastAsia="Times New Roman" w:cs="Times New Roman"/>
          <w:szCs w:val="24"/>
        </w:rPr>
        <w:t>αρακολουθ</w:t>
      </w:r>
      <w:r>
        <w:rPr>
          <w:rFonts w:eastAsia="Times New Roman" w:cs="Times New Roman"/>
          <w:szCs w:val="24"/>
        </w:rPr>
        <w:t>ή</w:t>
      </w:r>
      <w:r w:rsidRPr="00C73ECA">
        <w:rPr>
          <w:rFonts w:eastAsia="Times New Roman" w:cs="Times New Roman"/>
          <w:szCs w:val="24"/>
        </w:rPr>
        <w:t xml:space="preserve">σαμε τη συζήτηση </w:t>
      </w:r>
      <w:r>
        <w:rPr>
          <w:rFonts w:eastAsia="Times New Roman" w:cs="Times New Roman"/>
          <w:szCs w:val="24"/>
        </w:rPr>
        <w:t>και κ</w:t>
      </w:r>
      <w:r w:rsidRPr="00C73ECA">
        <w:rPr>
          <w:rFonts w:eastAsia="Times New Roman" w:cs="Times New Roman"/>
          <w:szCs w:val="24"/>
        </w:rPr>
        <w:t>ανείς δεν κατέληξε σε μία σαφή πρόταση</w:t>
      </w:r>
      <w:r>
        <w:rPr>
          <w:rFonts w:eastAsia="Times New Roman" w:cs="Times New Roman"/>
          <w:szCs w:val="24"/>
        </w:rPr>
        <w:t>.</w:t>
      </w:r>
    </w:p>
    <w:p w14:paraId="19C9AA4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Ποια άλλη ήταν η πρόταση σε σχέση με τη </w:t>
      </w:r>
      <w:r>
        <w:rPr>
          <w:rFonts w:eastAsia="Times New Roman" w:cs="Times New Roman"/>
          <w:szCs w:val="24"/>
        </w:rPr>
        <w:t>δικαιοσύνη</w:t>
      </w:r>
      <w:r>
        <w:rPr>
          <w:rFonts w:eastAsia="Times New Roman" w:cs="Times New Roman"/>
          <w:szCs w:val="24"/>
        </w:rPr>
        <w:t>; Κατάργηση</w:t>
      </w:r>
      <w:r w:rsidRPr="00C73ECA">
        <w:rPr>
          <w:rFonts w:eastAsia="Times New Roman" w:cs="Times New Roman"/>
          <w:szCs w:val="24"/>
        </w:rPr>
        <w:t xml:space="preserve"> του δι</w:t>
      </w:r>
      <w:r w:rsidRPr="00C73ECA">
        <w:rPr>
          <w:rFonts w:eastAsia="Times New Roman" w:cs="Times New Roman"/>
          <w:szCs w:val="24"/>
        </w:rPr>
        <w:t>άχυτου συνταγματικού ελέγχου</w:t>
      </w:r>
      <w:r>
        <w:rPr>
          <w:rFonts w:eastAsia="Times New Roman" w:cs="Times New Roman"/>
          <w:szCs w:val="24"/>
        </w:rPr>
        <w:t>.</w:t>
      </w:r>
    </w:p>
    <w:p w14:paraId="19C9AA4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w:t>
      </w:r>
      <w:r w:rsidRPr="00C73ECA">
        <w:rPr>
          <w:rFonts w:eastAsia="Times New Roman" w:cs="Times New Roman"/>
          <w:szCs w:val="24"/>
        </w:rPr>
        <w:t>αι μία τελευταία</w:t>
      </w:r>
      <w:r>
        <w:rPr>
          <w:rFonts w:eastAsia="Times New Roman" w:cs="Times New Roman"/>
          <w:szCs w:val="24"/>
        </w:rPr>
        <w:t xml:space="preserve">, </w:t>
      </w:r>
      <w:r w:rsidRPr="00C73ECA">
        <w:rPr>
          <w:rFonts w:eastAsia="Times New Roman" w:cs="Times New Roman"/>
          <w:szCs w:val="24"/>
        </w:rPr>
        <w:t>η αύξηση του ορίου ηλικίας συνταξιοδότησης των δικαστών</w:t>
      </w:r>
      <w:r>
        <w:rPr>
          <w:rFonts w:eastAsia="Times New Roman" w:cs="Times New Roman"/>
          <w:szCs w:val="24"/>
        </w:rPr>
        <w:t>,</w:t>
      </w:r>
      <w:r w:rsidRPr="00C73ECA">
        <w:rPr>
          <w:rFonts w:eastAsia="Times New Roman" w:cs="Times New Roman"/>
          <w:szCs w:val="24"/>
        </w:rPr>
        <w:t xml:space="preserve"> θέμα το οποίο </w:t>
      </w:r>
      <w:r>
        <w:rPr>
          <w:rFonts w:eastAsia="Times New Roman" w:cs="Times New Roman"/>
          <w:szCs w:val="24"/>
        </w:rPr>
        <w:t>είχε</w:t>
      </w:r>
      <w:r w:rsidRPr="00C73ECA">
        <w:rPr>
          <w:rFonts w:eastAsia="Times New Roman" w:cs="Times New Roman"/>
          <w:szCs w:val="24"/>
        </w:rPr>
        <w:t xml:space="preserve"> απασχολήσει την </w:t>
      </w:r>
      <w:r>
        <w:rPr>
          <w:rFonts w:eastAsia="Times New Roman" w:cs="Times New Roman"/>
          <w:szCs w:val="24"/>
        </w:rPr>
        <w:t>ο</w:t>
      </w:r>
      <w:r w:rsidRPr="00C73ECA">
        <w:rPr>
          <w:rFonts w:eastAsia="Times New Roman" w:cs="Times New Roman"/>
          <w:szCs w:val="24"/>
        </w:rPr>
        <w:t xml:space="preserve">λομέλεια του Αρείου Πάγου </w:t>
      </w:r>
      <w:r>
        <w:rPr>
          <w:rFonts w:eastAsia="Times New Roman" w:cs="Times New Roman"/>
          <w:szCs w:val="24"/>
        </w:rPr>
        <w:t>π</w:t>
      </w:r>
      <w:r w:rsidRPr="00C73ECA">
        <w:rPr>
          <w:rFonts w:eastAsia="Times New Roman" w:cs="Times New Roman"/>
          <w:szCs w:val="24"/>
        </w:rPr>
        <w:t xml:space="preserve">ριν από δύο χρόνια και </w:t>
      </w:r>
      <w:r>
        <w:rPr>
          <w:rFonts w:eastAsia="Times New Roman" w:cs="Times New Roman"/>
          <w:szCs w:val="24"/>
        </w:rPr>
        <w:t xml:space="preserve">η </w:t>
      </w:r>
      <w:r w:rsidRPr="00C73ECA">
        <w:rPr>
          <w:rFonts w:eastAsia="Times New Roman" w:cs="Times New Roman"/>
          <w:szCs w:val="24"/>
        </w:rPr>
        <w:t xml:space="preserve">οποία κατέληξε </w:t>
      </w:r>
      <w:r>
        <w:rPr>
          <w:rFonts w:eastAsia="Times New Roman" w:cs="Times New Roman"/>
          <w:szCs w:val="24"/>
        </w:rPr>
        <w:t>σ</w:t>
      </w:r>
      <w:r w:rsidRPr="00C73ECA">
        <w:rPr>
          <w:rFonts w:eastAsia="Times New Roman" w:cs="Times New Roman"/>
          <w:szCs w:val="24"/>
        </w:rPr>
        <w:t>ε μία απόφαση η οποία έλεγε όχι μόνο ότι</w:t>
      </w:r>
      <w:r>
        <w:rPr>
          <w:rFonts w:eastAsia="Times New Roman" w:cs="Times New Roman"/>
          <w:szCs w:val="24"/>
        </w:rPr>
        <w:t xml:space="preserve"> δεν </w:t>
      </w:r>
      <w:r w:rsidRPr="00C73ECA">
        <w:rPr>
          <w:rFonts w:eastAsia="Times New Roman" w:cs="Times New Roman"/>
          <w:szCs w:val="24"/>
        </w:rPr>
        <w:t>χ</w:t>
      </w:r>
      <w:r w:rsidRPr="00C73ECA">
        <w:rPr>
          <w:rFonts w:eastAsia="Times New Roman" w:cs="Times New Roman"/>
          <w:szCs w:val="24"/>
        </w:rPr>
        <w:t xml:space="preserve">ρειάζεται </w:t>
      </w:r>
      <w:r>
        <w:rPr>
          <w:rFonts w:eastAsia="Times New Roman" w:cs="Times New Roman"/>
          <w:szCs w:val="24"/>
        </w:rPr>
        <w:t>σ</w:t>
      </w:r>
      <w:r w:rsidRPr="00C73ECA">
        <w:rPr>
          <w:rFonts w:eastAsia="Times New Roman" w:cs="Times New Roman"/>
          <w:szCs w:val="24"/>
        </w:rPr>
        <w:t xml:space="preserve">υνταγματική </w:t>
      </w:r>
      <w:r>
        <w:rPr>
          <w:rFonts w:eastAsia="Times New Roman" w:cs="Times New Roman"/>
          <w:szCs w:val="24"/>
        </w:rPr>
        <w:t>Α</w:t>
      </w:r>
      <w:r w:rsidRPr="00C73ECA">
        <w:rPr>
          <w:rFonts w:eastAsia="Times New Roman" w:cs="Times New Roman"/>
          <w:szCs w:val="24"/>
        </w:rPr>
        <w:t xml:space="preserve">ναθεώρηση </w:t>
      </w:r>
      <w:r>
        <w:rPr>
          <w:rFonts w:eastAsia="Times New Roman" w:cs="Times New Roman"/>
          <w:szCs w:val="24"/>
        </w:rPr>
        <w:t>-</w:t>
      </w:r>
      <w:r w:rsidRPr="00C73ECA">
        <w:rPr>
          <w:rFonts w:eastAsia="Times New Roman" w:cs="Times New Roman"/>
          <w:szCs w:val="24"/>
        </w:rPr>
        <w:t xml:space="preserve">δεν κατέληξε σε αυτό η </w:t>
      </w:r>
      <w:r>
        <w:rPr>
          <w:rFonts w:eastAsia="Times New Roman" w:cs="Times New Roman"/>
          <w:szCs w:val="24"/>
        </w:rPr>
        <w:t>γνωμοδοτική</w:t>
      </w:r>
      <w:r w:rsidRPr="00C73ECA">
        <w:rPr>
          <w:rFonts w:eastAsia="Times New Roman" w:cs="Times New Roman"/>
          <w:szCs w:val="24"/>
        </w:rPr>
        <w:t xml:space="preserve"> του Αρείου Πάγου</w:t>
      </w:r>
      <w:r>
        <w:rPr>
          <w:rFonts w:eastAsia="Times New Roman" w:cs="Times New Roman"/>
          <w:szCs w:val="24"/>
        </w:rPr>
        <w:t>-</w:t>
      </w:r>
      <w:r w:rsidRPr="00C73ECA">
        <w:rPr>
          <w:rFonts w:eastAsia="Times New Roman" w:cs="Times New Roman"/>
          <w:szCs w:val="24"/>
        </w:rPr>
        <w:t xml:space="preserve"> </w:t>
      </w:r>
      <w:r>
        <w:rPr>
          <w:rFonts w:eastAsia="Times New Roman" w:cs="Times New Roman"/>
          <w:szCs w:val="24"/>
        </w:rPr>
        <w:t>αλλά</w:t>
      </w:r>
      <w:r w:rsidRPr="00C73ECA">
        <w:rPr>
          <w:rFonts w:eastAsia="Times New Roman" w:cs="Times New Roman"/>
          <w:szCs w:val="24"/>
        </w:rPr>
        <w:t xml:space="preserve"> ότι δεν χρειάζεται η αύξηση του ορίου ηλικίας συνταξιοδότησης</w:t>
      </w:r>
      <w:r>
        <w:rPr>
          <w:rFonts w:eastAsia="Times New Roman" w:cs="Times New Roman"/>
          <w:szCs w:val="24"/>
        </w:rPr>
        <w:t>.</w:t>
      </w:r>
    </w:p>
    <w:p w14:paraId="19C9AA4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Ολοκληρώνω αυτή</w:t>
      </w:r>
      <w:r>
        <w:rPr>
          <w:rFonts w:eastAsia="Times New Roman" w:cs="Times New Roman"/>
          <w:szCs w:val="24"/>
        </w:rPr>
        <w:t>ν</w:t>
      </w:r>
      <w:r>
        <w:rPr>
          <w:rFonts w:eastAsia="Times New Roman" w:cs="Times New Roman"/>
          <w:szCs w:val="24"/>
        </w:rPr>
        <w:t xml:space="preserve"> τη </w:t>
      </w:r>
      <w:r w:rsidRPr="00C73ECA">
        <w:rPr>
          <w:rFonts w:eastAsia="Times New Roman" w:cs="Times New Roman"/>
          <w:szCs w:val="24"/>
        </w:rPr>
        <w:t xml:space="preserve">σύντομη </w:t>
      </w:r>
      <w:r>
        <w:rPr>
          <w:rFonts w:eastAsia="Times New Roman" w:cs="Times New Roman"/>
          <w:szCs w:val="24"/>
        </w:rPr>
        <w:t xml:space="preserve">τοποθέτηση </w:t>
      </w:r>
      <w:r w:rsidRPr="00C73ECA">
        <w:rPr>
          <w:rFonts w:eastAsia="Times New Roman" w:cs="Times New Roman"/>
          <w:szCs w:val="24"/>
        </w:rPr>
        <w:t>με συγκεκριμένες παραδοχές</w:t>
      </w:r>
      <w:r>
        <w:rPr>
          <w:rFonts w:eastAsia="Times New Roman" w:cs="Times New Roman"/>
          <w:szCs w:val="24"/>
        </w:rPr>
        <w:t>: Πράγματι, συμφωνώ ότι το Σύνταγμα</w:t>
      </w:r>
      <w:r>
        <w:rPr>
          <w:rFonts w:eastAsia="Times New Roman" w:cs="Times New Roman"/>
          <w:szCs w:val="24"/>
        </w:rPr>
        <w:t xml:space="preserve"> </w:t>
      </w:r>
      <w:r w:rsidRPr="00C73ECA">
        <w:rPr>
          <w:rFonts w:eastAsia="Times New Roman" w:cs="Times New Roman"/>
          <w:szCs w:val="24"/>
        </w:rPr>
        <w:t>άντεξε</w:t>
      </w:r>
      <w:r>
        <w:rPr>
          <w:rFonts w:eastAsia="Times New Roman" w:cs="Times New Roman"/>
          <w:szCs w:val="24"/>
        </w:rPr>
        <w:t>,</w:t>
      </w:r>
      <w:r w:rsidRPr="00C73ECA">
        <w:rPr>
          <w:rFonts w:eastAsia="Times New Roman" w:cs="Times New Roman"/>
          <w:szCs w:val="24"/>
        </w:rPr>
        <w:t xml:space="preserve"> άντεξε τα οκτώ χρόνια </w:t>
      </w:r>
      <w:proofErr w:type="spellStart"/>
      <w:r w:rsidRPr="00C73ECA">
        <w:rPr>
          <w:rFonts w:eastAsia="Times New Roman" w:cs="Times New Roman"/>
          <w:szCs w:val="24"/>
        </w:rPr>
        <w:t>μνημονιακής</w:t>
      </w:r>
      <w:proofErr w:type="spellEnd"/>
      <w:r w:rsidRPr="00C73ECA">
        <w:rPr>
          <w:rFonts w:eastAsia="Times New Roman" w:cs="Times New Roman"/>
          <w:szCs w:val="24"/>
        </w:rPr>
        <w:t xml:space="preserve"> λαίλαπας</w:t>
      </w:r>
      <w:r>
        <w:rPr>
          <w:rFonts w:eastAsia="Times New Roman" w:cs="Times New Roman"/>
          <w:szCs w:val="24"/>
        </w:rPr>
        <w:t>. Επίσης, ε</w:t>
      </w:r>
      <w:r w:rsidRPr="00C73ECA">
        <w:rPr>
          <w:rFonts w:eastAsia="Times New Roman" w:cs="Times New Roman"/>
          <w:szCs w:val="24"/>
        </w:rPr>
        <w:t xml:space="preserve">ίμαι σίγουρος ότι το </w:t>
      </w:r>
      <w:r>
        <w:rPr>
          <w:rFonts w:eastAsia="Times New Roman" w:cs="Times New Roman"/>
          <w:szCs w:val="24"/>
        </w:rPr>
        <w:t>Σ</w:t>
      </w:r>
      <w:r w:rsidRPr="00C73ECA">
        <w:rPr>
          <w:rFonts w:eastAsia="Times New Roman" w:cs="Times New Roman"/>
          <w:szCs w:val="24"/>
        </w:rPr>
        <w:t>ύνταγμα θα συνεχίσει να αντέχει</w:t>
      </w:r>
      <w:r>
        <w:rPr>
          <w:rFonts w:eastAsia="Times New Roman" w:cs="Times New Roman"/>
          <w:szCs w:val="24"/>
        </w:rPr>
        <w:t>. Όμως, τα διδάγματα</w:t>
      </w:r>
      <w:r w:rsidRPr="00C73ECA">
        <w:rPr>
          <w:rFonts w:eastAsia="Times New Roman" w:cs="Times New Roman"/>
          <w:szCs w:val="24"/>
        </w:rPr>
        <w:t xml:space="preserve"> αυτής της </w:t>
      </w:r>
      <w:proofErr w:type="spellStart"/>
      <w:r w:rsidRPr="00C73ECA">
        <w:rPr>
          <w:rFonts w:eastAsia="Times New Roman" w:cs="Times New Roman"/>
          <w:szCs w:val="24"/>
        </w:rPr>
        <w:t>μνημονιακής</w:t>
      </w:r>
      <w:proofErr w:type="spellEnd"/>
      <w:r w:rsidRPr="00C73ECA">
        <w:rPr>
          <w:rFonts w:eastAsia="Times New Roman" w:cs="Times New Roman"/>
          <w:szCs w:val="24"/>
        </w:rPr>
        <w:t xml:space="preserve"> τραγωδίας </w:t>
      </w:r>
      <w:r>
        <w:rPr>
          <w:rFonts w:eastAsia="Times New Roman" w:cs="Times New Roman"/>
          <w:szCs w:val="24"/>
        </w:rPr>
        <w:t xml:space="preserve">των οκτώ ετών </w:t>
      </w:r>
      <w:r w:rsidRPr="00C73ECA">
        <w:rPr>
          <w:rFonts w:eastAsia="Times New Roman" w:cs="Times New Roman"/>
          <w:szCs w:val="24"/>
        </w:rPr>
        <w:t>είναι συγκεκριμένα και νομίζω ότι οι συγκεκριμένες προτάσεις αναθεώρησης</w:t>
      </w:r>
      <w:r>
        <w:rPr>
          <w:rFonts w:eastAsia="Times New Roman" w:cs="Times New Roman"/>
          <w:szCs w:val="24"/>
        </w:rPr>
        <w:t>,</w:t>
      </w:r>
      <w:r w:rsidRPr="00C73ECA">
        <w:rPr>
          <w:rFonts w:eastAsia="Times New Roman" w:cs="Times New Roman"/>
          <w:szCs w:val="24"/>
        </w:rPr>
        <w:t xml:space="preserve"> έτσι όπως έχουν καταγραφεί από την πρόταση των </w:t>
      </w:r>
      <w:r>
        <w:rPr>
          <w:rFonts w:eastAsia="Times New Roman" w:cs="Times New Roman"/>
          <w:szCs w:val="24"/>
        </w:rPr>
        <w:t>Β</w:t>
      </w:r>
      <w:r w:rsidRPr="00C73ECA">
        <w:rPr>
          <w:rFonts w:eastAsia="Times New Roman" w:cs="Times New Roman"/>
          <w:szCs w:val="24"/>
        </w:rPr>
        <w:t>ουλευτών του ΣΥΡΙΖΑ</w:t>
      </w:r>
      <w:r>
        <w:rPr>
          <w:rFonts w:eastAsia="Times New Roman" w:cs="Times New Roman"/>
          <w:szCs w:val="24"/>
        </w:rPr>
        <w:t>, αποτυπώνουν μία φωτογραφία</w:t>
      </w:r>
      <w:r w:rsidRPr="00C73ECA">
        <w:rPr>
          <w:rFonts w:eastAsia="Times New Roman" w:cs="Times New Roman"/>
          <w:szCs w:val="24"/>
        </w:rPr>
        <w:t xml:space="preserve"> της επόμενης μέρας για την κοινωνία</w:t>
      </w:r>
      <w:r>
        <w:rPr>
          <w:rFonts w:eastAsia="Times New Roman" w:cs="Times New Roman"/>
          <w:szCs w:val="24"/>
        </w:rPr>
        <w:t xml:space="preserve">. </w:t>
      </w:r>
    </w:p>
    <w:p w14:paraId="19C9AA4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Η κατεύθυνση στη</w:t>
      </w:r>
      <w:r w:rsidRPr="00C73ECA">
        <w:rPr>
          <w:rFonts w:eastAsia="Times New Roman" w:cs="Times New Roman"/>
          <w:szCs w:val="24"/>
        </w:rPr>
        <w:t xml:space="preserve"> </w:t>
      </w:r>
      <w:r>
        <w:rPr>
          <w:rFonts w:eastAsia="Times New Roman" w:cs="Times New Roman"/>
          <w:szCs w:val="24"/>
        </w:rPr>
        <w:t>σ</w:t>
      </w:r>
      <w:r w:rsidRPr="00C73ECA">
        <w:rPr>
          <w:rFonts w:eastAsia="Times New Roman" w:cs="Times New Roman"/>
          <w:szCs w:val="24"/>
        </w:rPr>
        <w:t xml:space="preserve">υνταγματική </w:t>
      </w:r>
      <w:r>
        <w:rPr>
          <w:rFonts w:eastAsia="Times New Roman" w:cs="Times New Roman"/>
          <w:szCs w:val="24"/>
        </w:rPr>
        <w:t>Α</w:t>
      </w:r>
      <w:r w:rsidRPr="00C73ECA">
        <w:rPr>
          <w:rFonts w:eastAsia="Times New Roman" w:cs="Times New Roman"/>
          <w:szCs w:val="24"/>
        </w:rPr>
        <w:t xml:space="preserve">ναθεώρηση </w:t>
      </w:r>
      <w:r w:rsidRPr="00C73ECA">
        <w:rPr>
          <w:rFonts w:eastAsia="Times New Roman" w:cs="Times New Roman"/>
          <w:szCs w:val="24"/>
        </w:rPr>
        <w:t>είναι το στοίχημα</w:t>
      </w:r>
      <w:r>
        <w:rPr>
          <w:rFonts w:eastAsia="Times New Roman" w:cs="Times New Roman"/>
          <w:szCs w:val="24"/>
        </w:rPr>
        <w:t>,</w:t>
      </w:r>
      <w:r w:rsidRPr="00C73ECA">
        <w:rPr>
          <w:rFonts w:eastAsia="Times New Roman" w:cs="Times New Roman"/>
          <w:szCs w:val="24"/>
        </w:rPr>
        <w:t xml:space="preserve"> είναι ένα προοδευτικό στοίχημα και θέλω να πιστεύω ότι θα κερ</w:t>
      </w:r>
      <w:r w:rsidRPr="00C73ECA">
        <w:rPr>
          <w:rFonts w:eastAsia="Times New Roman" w:cs="Times New Roman"/>
          <w:szCs w:val="24"/>
        </w:rPr>
        <w:t>δηθεί στην επόμενη Βουλή</w:t>
      </w:r>
      <w:r>
        <w:rPr>
          <w:rFonts w:eastAsia="Times New Roman" w:cs="Times New Roman"/>
          <w:szCs w:val="24"/>
        </w:rPr>
        <w:t>.</w:t>
      </w:r>
    </w:p>
    <w:p w14:paraId="19C9AA4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Σας</w:t>
      </w:r>
      <w:r w:rsidRPr="00C73ECA">
        <w:rPr>
          <w:rFonts w:eastAsia="Times New Roman" w:cs="Times New Roman"/>
          <w:szCs w:val="24"/>
        </w:rPr>
        <w:t xml:space="preserve"> ευχαριστώ</w:t>
      </w:r>
      <w:r>
        <w:rPr>
          <w:rFonts w:eastAsia="Times New Roman" w:cs="Times New Roman"/>
          <w:szCs w:val="24"/>
        </w:rPr>
        <w:t>.</w:t>
      </w:r>
    </w:p>
    <w:p w14:paraId="19C9AA4C" w14:textId="77777777" w:rsidR="005136E3" w:rsidRDefault="009802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C9AA4D"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w:t>
      </w:r>
      <w:r w:rsidRPr="00C73ECA">
        <w:rPr>
          <w:rFonts w:eastAsia="Times New Roman" w:cs="Times New Roman"/>
          <w:szCs w:val="24"/>
        </w:rPr>
        <w:t>α προχωρήσουμε ως εξής</w:t>
      </w:r>
      <w:r>
        <w:rPr>
          <w:rFonts w:eastAsia="Times New Roman" w:cs="Times New Roman"/>
          <w:szCs w:val="24"/>
        </w:rPr>
        <w:t>: Θ</w:t>
      </w:r>
      <w:r w:rsidRPr="00C73ECA">
        <w:rPr>
          <w:rFonts w:eastAsia="Times New Roman" w:cs="Times New Roman"/>
          <w:szCs w:val="24"/>
        </w:rPr>
        <w:t>α δώσ</w:t>
      </w:r>
      <w:r>
        <w:rPr>
          <w:rFonts w:eastAsia="Times New Roman" w:cs="Times New Roman"/>
          <w:szCs w:val="24"/>
        </w:rPr>
        <w:t xml:space="preserve">ω </w:t>
      </w:r>
      <w:r w:rsidRPr="00C73ECA">
        <w:rPr>
          <w:rFonts w:eastAsia="Times New Roman" w:cs="Times New Roman"/>
          <w:szCs w:val="24"/>
        </w:rPr>
        <w:t>το</w:t>
      </w:r>
      <w:r>
        <w:rPr>
          <w:rFonts w:eastAsia="Times New Roman" w:cs="Times New Roman"/>
          <w:szCs w:val="24"/>
        </w:rPr>
        <w:t>ν</w:t>
      </w:r>
      <w:r w:rsidRPr="00C73ECA">
        <w:rPr>
          <w:rFonts w:eastAsia="Times New Roman" w:cs="Times New Roman"/>
          <w:szCs w:val="24"/>
        </w:rPr>
        <w:t xml:space="preserve"> λόγο στον κ</w:t>
      </w:r>
      <w:r>
        <w:rPr>
          <w:rFonts w:eastAsia="Times New Roman" w:cs="Times New Roman"/>
          <w:szCs w:val="24"/>
        </w:rPr>
        <w:t>.</w:t>
      </w:r>
      <w:r w:rsidRPr="00C73ECA">
        <w:rPr>
          <w:rFonts w:eastAsia="Times New Roman" w:cs="Times New Roman"/>
          <w:szCs w:val="24"/>
        </w:rPr>
        <w:t xml:space="preserve"> Σταύρο Θεοδωράκη και αμέσως μετά έχει ζητήσει το</w:t>
      </w:r>
      <w:r>
        <w:rPr>
          <w:rFonts w:eastAsia="Times New Roman" w:cs="Times New Roman"/>
          <w:szCs w:val="24"/>
        </w:rPr>
        <w:t>ν</w:t>
      </w:r>
      <w:r w:rsidRPr="00C73ECA">
        <w:rPr>
          <w:rFonts w:eastAsia="Times New Roman" w:cs="Times New Roman"/>
          <w:szCs w:val="24"/>
        </w:rPr>
        <w:t xml:space="preserve"> λόγο ο </w:t>
      </w:r>
      <w:r>
        <w:rPr>
          <w:rFonts w:eastAsia="Times New Roman" w:cs="Times New Roman"/>
          <w:szCs w:val="24"/>
        </w:rPr>
        <w:t>Γ</w:t>
      </w:r>
      <w:r w:rsidRPr="00C73ECA">
        <w:rPr>
          <w:rFonts w:eastAsia="Times New Roman" w:cs="Times New Roman"/>
          <w:szCs w:val="24"/>
        </w:rPr>
        <w:t xml:space="preserve">ενικός </w:t>
      </w:r>
      <w:r>
        <w:rPr>
          <w:rFonts w:eastAsia="Times New Roman" w:cs="Times New Roman"/>
          <w:szCs w:val="24"/>
        </w:rPr>
        <w:t>Γ</w:t>
      </w:r>
      <w:r w:rsidRPr="00C73ECA">
        <w:rPr>
          <w:rFonts w:eastAsia="Times New Roman" w:cs="Times New Roman"/>
          <w:szCs w:val="24"/>
        </w:rPr>
        <w:t>ραμματέας του Κομμουνι</w:t>
      </w:r>
      <w:r w:rsidRPr="00C73ECA">
        <w:rPr>
          <w:rFonts w:eastAsia="Times New Roman" w:cs="Times New Roman"/>
          <w:szCs w:val="24"/>
        </w:rPr>
        <w:t>στικού Κόμματος Ελλάδας</w:t>
      </w:r>
      <w:r>
        <w:rPr>
          <w:rFonts w:eastAsia="Times New Roman" w:cs="Times New Roman"/>
          <w:szCs w:val="24"/>
        </w:rPr>
        <w:t>.</w:t>
      </w:r>
      <w:r w:rsidRPr="00231B4A">
        <w:rPr>
          <w:rFonts w:eastAsia="Times New Roman" w:cs="Times New Roman"/>
          <w:szCs w:val="24"/>
        </w:rPr>
        <w:t xml:space="preserve"> </w:t>
      </w:r>
      <w:r>
        <w:rPr>
          <w:rFonts w:eastAsia="Times New Roman" w:cs="Times New Roman"/>
          <w:szCs w:val="24"/>
        </w:rPr>
        <w:t>Α</w:t>
      </w:r>
      <w:r w:rsidRPr="00C73ECA">
        <w:rPr>
          <w:rFonts w:eastAsia="Times New Roman" w:cs="Times New Roman"/>
          <w:szCs w:val="24"/>
        </w:rPr>
        <w:t xml:space="preserve">νάμεσα στους </w:t>
      </w:r>
      <w:r>
        <w:rPr>
          <w:rFonts w:eastAsia="Times New Roman" w:cs="Times New Roman"/>
          <w:szCs w:val="24"/>
        </w:rPr>
        <w:t>Α</w:t>
      </w:r>
      <w:r w:rsidRPr="00C73ECA">
        <w:rPr>
          <w:rFonts w:eastAsia="Times New Roman" w:cs="Times New Roman"/>
          <w:szCs w:val="24"/>
        </w:rPr>
        <w:t>ρχηγούς</w:t>
      </w:r>
      <w:r>
        <w:rPr>
          <w:rFonts w:eastAsia="Times New Roman" w:cs="Times New Roman"/>
          <w:szCs w:val="24"/>
        </w:rPr>
        <w:t>,</w:t>
      </w:r>
      <w:r w:rsidRPr="00C73ECA">
        <w:rPr>
          <w:rFonts w:eastAsia="Times New Roman" w:cs="Times New Roman"/>
          <w:szCs w:val="24"/>
        </w:rPr>
        <w:t xml:space="preserve"> </w:t>
      </w:r>
      <w:r w:rsidRPr="00C73ECA">
        <w:rPr>
          <w:rFonts w:eastAsia="Times New Roman" w:cs="Times New Roman"/>
          <w:szCs w:val="24"/>
        </w:rPr>
        <w:lastRenderedPageBreak/>
        <w:t>αν δεν είναι όλοι παρόντες</w:t>
      </w:r>
      <w:r>
        <w:rPr>
          <w:rFonts w:eastAsia="Times New Roman" w:cs="Times New Roman"/>
          <w:szCs w:val="24"/>
        </w:rPr>
        <w:t>,</w:t>
      </w:r>
      <w:r w:rsidRPr="00C73ECA">
        <w:rPr>
          <w:rFonts w:eastAsia="Times New Roman" w:cs="Times New Roman"/>
          <w:szCs w:val="24"/>
        </w:rPr>
        <w:t xml:space="preserve"> θα μιλήσουν και οι </w:t>
      </w:r>
      <w:r>
        <w:rPr>
          <w:rFonts w:eastAsia="Times New Roman" w:cs="Times New Roman"/>
          <w:szCs w:val="24"/>
        </w:rPr>
        <w:t>Κ</w:t>
      </w:r>
      <w:r w:rsidRPr="00C73ECA">
        <w:rPr>
          <w:rFonts w:eastAsia="Times New Roman" w:cs="Times New Roman"/>
          <w:szCs w:val="24"/>
        </w:rPr>
        <w:t xml:space="preserve">οινοβουλευτικοί </w:t>
      </w:r>
      <w:r>
        <w:rPr>
          <w:rFonts w:eastAsia="Times New Roman" w:cs="Times New Roman"/>
          <w:szCs w:val="24"/>
        </w:rPr>
        <w:t>Ε</w:t>
      </w:r>
      <w:r w:rsidRPr="00C73ECA">
        <w:rPr>
          <w:rFonts w:eastAsia="Times New Roman" w:cs="Times New Roman"/>
          <w:szCs w:val="24"/>
        </w:rPr>
        <w:t>κπρόσωποι</w:t>
      </w:r>
      <w:r>
        <w:rPr>
          <w:rFonts w:eastAsia="Times New Roman" w:cs="Times New Roman"/>
          <w:szCs w:val="24"/>
        </w:rPr>
        <w:t>,</w:t>
      </w:r>
      <w:r w:rsidRPr="00C73ECA">
        <w:rPr>
          <w:rFonts w:eastAsia="Times New Roman" w:cs="Times New Roman"/>
          <w:szCs w:val="24"/>
        </w:rPr>
        <w:t xml:space="preserve"> όσοι το επιθυμούν</w:t>
      </w:r>
      <w:r>
        <w:rPr>
          <w:rFonts w:eastAsia="Times New Roman" w:cs="Times New Roman"/>
          <w:szCs w:val="24"/>
        </w:rPr>
        <w:t>.</w:t>
      </w:r>
    </w:p>
    <w:p w14:paraId="19C9AA4E"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Είναι και ο κ. Τζαβάρας. </w:t>
      </w:r>
    </w:p>
    <w:p w14:paraId="19C9AA4F" w14:textId="77777777" w:rsidR="005136E3" w:rsidRDefault="0098028A">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Είναι γραμμένος. Τον προσέχουμε, κύριε Τσιάρα. </w:t>
      </w:r>
    </w:p>
    <w:p w14:paraId="19C9AA5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Πρόεδρε. </w:t>
      </w:r>
    </w:p>
    <w:p w14:paraId="19C9AA51"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ΣΤΑΥΡΟΣ ΘΕΟΔΩΡΑΚΗΣ: </w:t>
      </w:r>
      <w:r>
        <w:rPr>
          <w:rFonts w:eastAsia="Times New Roman" w:cs="Times New Roman"/>
          <w:szCs w:val="24"/>
        </w:rPr>
        <w:t xml:space="preserve">Σας ευχαριστώ, κύριε Πρόεδρε. </w:t>
      </w:r>
    </w:p>
    <w:p w14:paraId="19C9AA5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Έ</w:t>
      </w:r>
      <w:r w:rsidRPr="00C73ECA">
        <w:rPr>
          <w:rFonts w:eastAsia="Times New Roman" w:cs="Times New Roman"/>
          <w:szCs w:val="24"/>
        </w:rPr>
        <w:t xml:space="preserve">χω μία διαφορετική ανάγνωση </w:t>
      </w:r>
      <w:r>
        <w:rPr>
          <w:rFonts w:eastAsia="Times New Roman" w:cs="Times New Roman"/>
          <w:szCs w:val="24"/>
        </w:rPr>
        <w:t>της σημερινής συνεδρίασης. Θ</w:t>
      </w:r>
      <w:r w:rsidRPr="00C73ECA">
        <w:rPr>
          <w:rFonts w:eastAsia="Times New Roman" w:cs="Times New Roman"/>
          <w:szCs w:val="24"/>
        </w:rPr>
        <w:t>εωρώ ότι είναι μ</w:t>
      </w:r>
      <w:r>
        <w:rPr>
          <w:rFonts w:eastAsia="Times New Roman" w:cs="Times New Roman"/>
          <w:szCs w:val="24"/>
        </w:rPr>
        <w:t>ι</w:t>
      </w:r>
      <w:r w:rsidRPr="00C73ECA">
        <w:rPr>
          <w:rFonts w:eastAsia="Times New Roman" w:cs="Times New Roman"/>
          <w:szCs w:val="24"/>
        </w:rPr>
        <w:t>α τελετή αποχαιρετισμού μεγάλων ευκαιριών</w:t>
      </w:r>
      <w:r>
        <w:rPr>
          <w:rFonts w:eastAsia="Times New Roman" w:cs="Times New Roman"/>
          <w:szCs w:val="24"/>
        </w:rPr>
        <w:t>. Αποχαιρετούμε</w:t>
      </w:r>
      <w:r w:rsidRPr="00C73ECA">
        <w:rPr>
          <w:rFonts w:eastAsia="Times New Roman" w:cs="Times New Roman"/>
          <w:szCs w:val="24"/>
        </w:rPr>
        <w:t xml:space="preserve"> σή</w:t>
      </w:r>
      <w:r w:rsidRPr="00C73ECA">
        <w:rPr>
          <w:rFonts w:eastAsia="Times New Roman" w:cs="Times New Roman"/>
          <w:szCs w:val="24"/>
        </w:rPr>
        <w:t>μερα τρεις</w:t>
      </w:r>
      <w:r>
        <w:rPr>
          <w:rFonts w:eastAsia="Times New Roman" w:cs="Times New Roman"/>
          <w:szCs w:val="24"/>
        </w:rPr>
        <w:t>,</w:t>
      </w:r>
      <w:r w:rsidRPr="00C73ECA">
        <w:rPr>
          <w:rFonts w:eastAsia="Times New Roman" w:cs="Times New Roman"/>
          <w:szCs w:val="24"/>
        </w:rPr>
        <w:t xml:space="preserve"> τουλάχιστον</w:t>
      </w:r>
      <w:r>
        <w:rPr>
          <w:rFonts w:eastAsia="Times New Roman" w:cs="Times New Roman"/>
          <w:szCs w:val="24"/>
        </w:rPr>
        <w:t>,</w:t>
      </w:r>
      <w:r w:rsidRPr="00C73ECA">
        <w:rPr>
          <w:rFonts w:eastAsia="Times New Roman" w:cs="Times New Roman"/>
          <w:szCs w:val="24"/>
        </w:rPr>
        <w:t xml:space="preserve"> μεγάλες χαμένες ευκαιρίες</w:t>
      </w:r>
      <w:r>
        <w:rPr>
          <w:rFonts w:eastAsia="Times New Roman" w:cs="Times New Roman"/>
          <w:szCs w:val="24"/>
        </w:rPr>
        <w:t xml:space="preserve">: </w:t>
      </w:r>
    </w:p>
    <w:p w14:paraId="19C9AA5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Αποχαιρετούμε, π</w:t>
      </w:r>
      <w:r w:rsidRPr="00C73ECA">
        <w:rPr>
          <w:rFonts w:eastAsia="Times New Roman" w:cs="Times New Roman"/>
          <w:szCs w:val="24"/>
        </w:rPr>
        <w:t>ρώτα απ</w:t>
      </w:r>
      <w:r>
        <w:rPr>
          <w:rFonts w:eastAsia="Times New Roman" w:cs="Times New Roman"/>
          <w:szCs w:val="24"/>
        </w:rPr>
        <w:t>’</w:t>
      </w:r>
      <w:r w:rsidRPr="00C73ECA">
        <w:rPr>
          <w:rFonts w:eastAsia="Times New Roman" w:cs="Times New Roman"/>
          <w:szCs w:val="24"/>
        </w:rPr>
        <w:t xml:space="preserve"> όλα</w:t>
      </w:r>
      <w:r>
        <w:rPr>
          <w:rFonts w:eastAsia="Times New Roman" w:cs="Times New Roman"/>
          <w:szCs w:val="24"/>
        </w:rPr>
        <w:t>,</w:t>
      </w:r>
      <w:r w:rsidRPr="00C73ECA">
        <w:rPr>
          <w:rFonts w:eastAsia="Times New Roman" w:cs="Times New Roman"/>
          <w:szCs w:val="24"/>
        </w:rPr>
        <w:t xml:space="preserve"> την ελπίδα ότι η Ελλάδα θα εντασσόταν σ</w:t>
      </w:r>
      <w:r>
        <w:rPr>
          <w:rFonts w:eastAsia="Times New Roman" w:cs="Times New Roman"/>
          <w:szCs w:val="24"/>
        </w:rPr>
        <w:t>τις</w:t>
      </w:r>
      <w:r w:rsidRPr="00C73ECA">
        <w:rPr>
          <w:rFonts w:eastAsia="Times New Roman" w:cs="Times New Roman"/>
          <w:szCs w:val="24"/>
        </w:rPr>
        <w:t xml:space="preserve"> σύγχρονες χώρες που δεν θα απαγορεύουν τα μη κρατικά πανεπιστήμια</w:t>
      </w:r>
      <w:r>
        <w:rPr>
          <w:rFonts w:eastAsia="Times New Roman" w:cs="Times New Roman"/>
          <w:szCs w:val="24"/>
        </w:rPr>
        <w:t>. Δεν θα γίνει. Τ</w:t>
      </w:r>
      <w:r w:rsidRPr="00C73ECA">
        <w:rPr>
          <w:rFonts w:eastAsia="Times New Roman" w:cs="Times New Roman"/>
          <w:szCs w:val="24"/>
        </w:rPr>
        <w:t xml:space="preserve">α παιδιά θα συνεχίσουν να φεύγουν για τις χώρες </w:t>
      </w:r>
      <w:r w:rsidRPr="00C73ECA">
        <w:rPr>
          <w:rFonts w:eastAsia="Times New Roman" w:cs="Times New Roman"/>
          <w:szCs w:val="24"/>
        </w:rPr>
        <w:t xml:space="preserve">του </w:t>
      </w:r>
      <w:r>
        <w:rPr>
          <w:rFonts w:eastAsia="Times New Roman" w:cs="Times New Roman"/>
          <w:szCs w:val="24"/>
        </w:rPr>
        <w:t>Β</w:t>
      </w:r>
      <w:r w:rsidRPr="00C73ECA">
        <w:rPr>
          <w:rFonts w:eastAsia="Times New Roman" w:cs="Times New Roman"/>
          <w:szCs w:val="24"/>
        </w:rPr>
        <w:t>ορρά</w:t>
      </w:r>
      <w:r>
        <w:rPr>
          <w:rFonts w:eastAsia="Times New Roman" w:cs="Times New Roman"/>
          <w:szCs w:val="24"/>
        </w:rPr>
        <w:t>,</w:t>
      </w:r>
      <w:r w:rsidRPr="00C73ECA">
        <w:rPr>
          <w:rFonts w:eastAsia="Times New Roman" w:cs="Times New Roman"/>
          <w:szCs w:val="24"/>
        </w:rPr>
        <w:t xml:space="preserve"> αλλά και </w:t>
      </w:r>
      <w:r>
        <w:rPr>
          <w:rFonts w:eastAsia="Times New Roman" w:cs="Times New Roman"/>
          <w:szCs w:val="24"/>
        </w:rPr>
        <w:t xml:space="preserve">για </w:t>
      </w:r>
      <w:r w:rsidRPr="00C73ECA">
        <w:rPr>
          <w:rFonts w:eastAsia="Times New Roman" w:cs="Times New Roman"/>
          <w:szCs w:val="24"/>
        </w:rPr>
        <w:t>την Αλβανία</w:t>
      </w:r>
      <w:r>
        <w:rPr>
          <w:rFonts w:eastAsia="Times New Roman" w:cs="Times New Roman"/>
          <w:szCs w:val="24"/>
        </w:rPr>
        <w:t>,</w:t>
      </w:r>
      <w:r w:rsidRPr="00C73ECA">
        <w:rPr>
          <w:rFonts w:eastAsia="Times New Roman" w:cs="Times New Roman"/>
          <w:szCs w:val="24"/>
        </w:rPr>
        <w:t xml:space="preserve"> τη Ρουμανία</w:t>
      </w:r>
      <w:r>
        <w:rPr>
          <w:rFonts w:eastAsia="Times New Roman" w:cs="Times New Roman"/>
          <w:szCs w:val="24"/>
        </w:rPr>
        <w:t>,</w:t>
      </w:r>
      <w:r w:rsidRPr="00C73ECA">
        <w:rPr>
          <w:rFonts w:eastAsia="Times New Roman" w:cs="Times New Roman"/>
          <w:szCs w:val="24"/>
        </w:rPr>
        <w:t xml:space="preserve"> την Τουρκία και την Κύπρο</w:t>
      </w:r>
      <w:r>
        <w:rPr>
          <w:rFonts w:eastAsia="Times New Roman" w:cs="Times New Roman"/>
          <w:szCs w:val="24"/>
        </w:rPr>
        <w:t>.</w:t>
      </w:r>
    </w:p>
    <w:p w14:paraId="19C9AA5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Συζητούσαμε εδώ </w:t>
      </w:r>
      <w:r w:rsidRPr="00C73ECA">
        <w:rPr>
          <w:rFonts w:eastAsia="Times New Roman" w:cs="Times New Roman"/>
          <w:szCs w:val="24"/>
        </w:rPr>
        <w:t>προχθές</w:t>
      </w:r>
      <w:r>
        <w:rPr>
          <w:rFonts w:eastAsia="Times New Roman" w:cs="Times New Roman"/>
          <w:szCs w:val="24"/>
        </w:rPr>
        <w:t>,</w:t>
      </w:r>
      <w:r w:rsidRPr="00C73ECA">
        <w:rPr>
          <w:rFonts w:eastAsia="Times New Roman" w:cs="Times New Roman"/>
          <w:szCs w:val="24"/>
        </w:rPr>
        <w:t xml:space="preserve"> πριν</w:t>
      </w:r>
      <w:r>
        <w:rPr>
          <w:rFonts w:eastAsia="Times New Roman" w:cs="Times New Roman"/>
          <w:szCs w:val="24"/>
        </w:rPr>
        <w:t xml:space="preserve"> από</w:t>
      </w:r>
      <w:r w:rsidRPr="00C73ECA">
        <w:rPr>
          <w:rFonts w:eastAsia="Times New Roman" w:cs="Times New Roman"/>
          <w:szCs w:val="24"/>
        </w:rPr>
        <w:t xml:space="preserve"> λίγες μέρες</w:t>
      </w:r>
      <w:r>
        <w:rPr>
          <w:rFonts w:eastAsia="Times New Roman" w:cs="Times New Roman"/>
          <w:szCs w:val="24"/>
        </w:rPr>
        <w:t>,</w:t>
      </w:r>
      <w:r w:rsidRPr="00C73ECA">
        <w:rPr>
          <w:rFonts w:eastAsia="Times New Roman" w:cs="Times New Roman"/>
          <w:szCs w:val="24"/>
        </w:rPr>
        <w:t xml:space="preserve"> στη Βουλή π</w:t>
      </w:r>
      <w:r>
        <w:rPr>
          <w:rFonts w:eastAsia="Times New Roman" w:cs="Times New Roman"/>
          <w:szCs w:val="24"/>
        </w:rPr>
        <w:t>ώς θ</w:t>
      </w:r>
      <w:r w:rsidRPr="00C73ECA">
        <w:rPr>
          <w:rFonts w:eastAsia="Times New Roman" w:cs="Times New Roman"/>
          <w:szCs w:val="24"/>
        </w:rPr>
        <w:t>α απενεργοποιήσουμε τη βόμβα του δημογραφικού</w:t>
      </w:r>
      <w:r>
        <w:rPr>
          <w:rFonts w:eastAsia="Times New Roman" w:cs="Times New Roman"/>
          <w:szCs w:val="24"/>
        </w:rPr>
        <w:t xml:space="preserve">. Θα πίστευε </w:t>
      </w:r>
      <w:r>
        <w:rPr>
          <w:rFonts w:eastAsia="Times New Roman" w:cs="Times New Roman"/>
          <w:szCs w:val="24"/>
        </w:rPr>
        <w:t>κάποιος</w:t>
      </w:r>
      <w:r w:rsidRPr="00C73ECA">
        <w:rPr>
          <w:rFonts w:eastAsia="Times New Roman" w:cs="Times New Roman"/>
          <w:szCs w:val="24"/>
        </w:rPr>
        <w:t xml:space="preserve"> </w:t>
      </w:r>
      <w:r w:rsidRPr="00C73ECA">
        <w:rPr>
          <w:rFonts w:eastAsia="Times New Roman" w:cs="Times New Roman"/>
          <w:szCs w:val="24"/>
        </w:rPr>
        <w:t>ότι το πρώτο πράγμα</w:t>
      </w:r>
      <w:r>
        <w:rPr>
          <w:rFonts w:eastAsia="Times New Roman" w:cs="Times New Roman"/>
          <w:szCs w:val="24"/>
        </w:rPr>
        <w:t xml:space="preserve"> που θα έκανε ένα</w:t>
      </w:r>
      <w:r w:rsidRPr="00C73ECA">
        <w:rPr>
          <w:rFonts w:eastAsia="Times New Roman" w:cs="Times New Roman"/>
          <w:szCs w:val="24"/>
        </w:rPr>
        <w:t xml:space="preserve"> πολιτικό σύστη</w:t>
      </w:r>
      <w:r w:rsidRPr="00C73ECA">
        <w:rPr>
          <w:rFonts w:eastAsia="Times New Roman" w:cs="Times New Roman"/>
          <w:szCs w:val="24"/>
        </w:rPr>
        <w:t>μα και μία κυβέρνηση θα ήταν μ</w:t>
      </w:r>
      <w:r>
        <w:rPr>
          <w:rFonts w:eastAsia="Times New Roman" w:cs="Times New Roman"/>
          <w:szCs w:val="24"/>
        </w:rPr>
        <w:t>ι</w:t>
      </w:r>
      <w:r w:rsidRPr="00C73ECA">
        <w:rPr>
          <w:rFonts w:eastAsia="Times New Roman" w:cs="Times New Roman"/>
          <w:szCs w:val="24"/>
        </w:rPr>
        <w:t>α μεγάλη προσπάθεια επαναπατρισμού φοιτητών</w:t>
      </w:r>
      <w:r>
        <w:rPr>
          <w:rFonts w:eastAsia="Times New Roman" w:cs="Times New Roman"/>
          <w:szCs w:val="24"/>
        </w:rPr>
        <w:t xml:space="preserve">. </w:t>
      </w:r>
    </w:p>
    <w:p w14:paraId="19C9AA5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Όμως, κύριοι </w:t>
      </w:r>
      <w:r w:rsidRPr="00C73ECA">
        <w:rPr>
          <w:rFonts w:eastAsia="Times New Roman" w:cs="Times New Roman"/>
          <w:szCs w:val="24"/>
        </w:rPr>
        <w:t>του ΣΥΡΙΖΑ</w:t>
      </w:r>
      <w:r>
        <w:rPr>
          <w:rFonts w:eastAsia="Times New Roman" w:cs="Times New Roman"/>
          <w:szCs w:val="24"/>
        </w:rPr>
        <w:t>,</w:t>
      </w:r>
      <w:r w:rsidRPr="00C73ECA">
        <w:rPr>
          <w:rFonts w:eastAsia="Times New Roman" w:cs="Times New Roman"/>
          <w:szCs w:val="24"/>
        </w:rPr>
        <w:t xml:space="preserve"> επιμένετε να αρνείστε την πρότασ</w:t>
      </w:r>
      <w:r>
        <w:rPr>
          <w:rFonts w:eastAsia="Times New Roman" w:cs="Times New Roman"/>
          <w:szCs w:val="24"/>
        </w:rPr>
        <w:t>η,</w:t>
      </w:r>
      <w:r w:rsidRPr="00C73ECA">
        <w:rPr>
          <w:rFonts w:eastAsia="Times New Roman" w:cs="Times New Roman"/>
          <w:szCs w:val="24"/>
        </w:rPr>
        <w:t xml:space="preserve"> την πρότασή </w:t>
      </w:r>
      <w:r>
        <w:rPr>
          <w:rFonts w:eastAsia="Times New Roman" w:cs="Times New Roman"/>
          <w:szCs w:val="24"/>
        </w:rPr>
        <w:t>μας,</w:t>
      </w:r>
      <w:r w:rsidRPr="00C73ECA">
        <w:rPr>
          <w:rFonts w:eastAsia="Times New Roman" w:cs="Times New Roman"/>
          <w:szCs w:val="24"/>
        </w:rPr>
        <w:t xml:space="preserve"> αλλά και των άλλων </w:t>
      </w:r>
      <w:r>
        <w:rPr>
          <w:rFonts w:eastAsia="Times New Roman" w:cs="Times New Roman"/>
          <w:szCs w:val="24"/>
        </w:rPr>
        <w:t>κ</w:t>
      </w:r>
      <w:r w:rsidRPr="00C73ECA">
        <w:rPr>
          <w:rFonts w:eastAsia="Times New Roman" w:cs="Times New Roman"/>
          <w:szCs w:val="24"/>
        </w:rPr>
        <w:t xml:space="preserve">ομμάτων </w:t>
      </w:r>
      <w:r w:rsidRPr="00C73ECA">
        <w:rPr>
          <w:rFonts w:eastAsia="Times New Roman" w:cs="Times New Roman"/>
          <w:szCs w:val="24"/>
        </w:rPr>
        <w:t>για την ύπαρξη μη κρατικών πανεπιστημίων</w:t>
      </w:r>
      <w:r>
        <w:rPr>
          <w:rFonts w:eastAsia="Times New Roman" w:cs="Times New Roman"/>
          <w:szCs w:val="24"/>
        </w:rPr>
        <w:t>,</w:t>
      </w:r>
      <w:r w:rsidRPr="00C73ECA">
        <w:rPr>
          <w:rFonts w:eastAsia="Times New Roman" w:cs="Times New Roman"/>
          <w:szCs w:val="24"/>
        </w:rPr>
        <w:t xml:space="preserve"> με τη ρητή διαβεβαίωση ότι θα είναι μη κερδοσκοπικά</w:t>
      </w:r>
      <w:r>
        <w:rPr>
          <w:rFonts w:eastAsia="Times New Roman" w:cs="Times New Roman"/>
          <w:szCs w:val="24"/>
        </w:rPr>
        <w:t>,</w:t>
      </w:r>
      <w:r w:rsidRPr="00C73ECA">
        <w:rPr>
          <w:rFonts w:eastAsia="Times New Roman" w:cs="Times New Roman"/>
          <w:szCs w:val="24"/>
        </w:rPr>
        <w:t xml:space="preserve"> θα δίνουν υποχρεωτικά υποτροφίες και δεν θα χρηματοδοτούνται από τον </w:t>
      </w:r>
      <w:r>
        <w:rPr>
          <w:rFonts w:eastAsia="Times New Roman" w:cs="Times New Roman"/>
          <w:szCs w:val="24"/>
        </w:rPr>
        <w:t>κ</w:t>
      </w:r>
      <w:r w:rsidRPr="00C73ECA">
        <w:rPr>
          <w:rFonts w:eastAsia="Times New Roman" w:cs="Times New Roman"/>
          <w:szCs w:val="24"/>
        </w:rPr>
        <w:t>ρατικό προϋπολογισμό</w:t>
      </w:r>
      <w:r>
        <w:rPr>
          <w:rFonts w:eastAsia="Times New Roman" w:cs="Times New Roman"/>
          <w:szCs w:val="24"/>
        </w:rPr>
        <w:t>. Όλα αυτά με τη σημερινή απόφασή</w:t>
      </w:r>
      <w:r w:rsidRPr="00C73ECA">
        <w:rPr>
          <w:rFonts w:eastAsia="Times New Roman" w:cs="Times New Roman"/>
          <w:szCs w:val="24"/>
        </w:rPr>
        <w:t xml:space="preserve"> </w:t>
      </w:r>
      <w:r>
        <w:rPr>
          <w:rFonts w:eastAsia="Times New Roman" w:cs="Times New Roman"/>
          <w:szCs w:val="24"/>
        </w:rPr>
        <w:t>σας</w:t>
      </w:r>
      <w:r w:rsidRPr="00C73ECA">
        <w:rPr>
          <w:rFonts w:eastAsia="Times New Roman" w:cs="Times New Roman"/>
          <w:szCs w:val="24"/>
        </w:rPr>
        <w:t xml:space="preserve"> λέτε ότι θα τα συζητήσει ξανά η χώρα</w:t>
      </w:r>
      <w:r>
        <w:rPr>
          <w:rFonts w:eastAsia="Times New Roman" w:cs="Times New Roman"/>
          <w:szCs w:val="24"/>
        </w:rPr>
        <w:t>, θα τα συζητήσει</w:t>
      </w:r>
      <w:r w:rsidRPr="00C73ECA">
        <w:rPr>
          <w:rFonts w:eastAsia="Times New Roman" w:cs="Times New Roman"/>
          <w:szCs w:val="24"/>
        </w:rPr>
        <w:t xml:space="preserve"> ξανά η Βουλή την επό</w:t>
      </w:r>
      <w:r w:rsidRPr="00C73ECA">
        <w:rPr>
          <w:rFonts w:eastAsia="Times New Roman" w:cs="Times New Roman"/>
          <w:szCs w:val="24"/>
        </w:rPr>
        <w:t>μενη δεκαετία</w:t>
      </w:r>
      <w:r>
        <w:rPr>
          <w:rFonts w:eastAsia="Times New Roman" w:cs="Times New Roman"/>
          <w:szCs w:val="24"/>
        </w:rPr>
        <w:t>.</w:t>
      </w:r>
    </w:p>
    <w:p w14:paraId="19C9AA5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w:t>
      </w:r>
      <w:r w:rsidRPr="00C73ECA">
        <w:rPr>
          <w:rFonts w:eastAsia="Times New Roman" w:cs="Times New Roman"/>
          <w:szCs w:val="24"/>
        </w:rPr>
        <w:t>ποχαιρετούμε σήμερα και την ευκαιρία για τον περιορισμό της ασυλίας</w:t>
      </w:r>
      <w:r>
        <w:rPr>
          <w:rFonts w:eastAsia="Times New Roman" w:cs="Times New Roman"/>
          <w:szCs w:val="24"/>
        </w:rPr>
        <w:t>,</w:t>
      </w:r>
      <w:r w:rsidRPr="00C73ECA">
        <w:rPr>
          <w:rFonts w:eastAsia="Times New Roman" w:cs="Times New Roman"/>
          <w:szCs w:val="24"/>
        </w:rPr>
        <w:t xml:space="preserve"> άρα και της αυθαιρεσίας των πολιτικών</w:t>
      </w:r>
      <w:r>
        <w:rPr>
          <w:rFonts w:eastAsia="Times New Roman" w:cs="Times New Roman"/>
          <w:szCs w:val="24"/>
        </w:rPr>
        <w:t>. Τ</w:t>
      </w:r>
      <w:r w:rsidRPr="00C73ECA">
        <w:rPr>
          <w:rFonts w:eastAsia="Times New Roman" w:cs="Times New Roman"/>
          <w:szCs w:val="24"/>
        </w:rPr>
        <w:t>α μεγάλα κόμματα θα συνεχίσουν να μοιράζουν στη Βουλή ασυλίες</w:t>
      </w:r>
      <w:r>
        <w:rPr>
          <w:rFonts w:eastAsia="Times New Roman" w:cs="Times New Roman"/>
          <w:szCs w:val="24"/>
        </w:rPr>
        <w:t>, συναλλαγή και παζάρια. Δεν δεχθήκατε,</w:t>
      </w:r>
      <w:r w:rsidRPr="00C73ECA">
        <w:rPr>
          <w:rFonts w:eastAsia="Times New Roman" w:cs="Times New Roman"/>
          <w:szCs w:val="24"/>
        </w:rPr>
        <w:t xml:space="preserve"> κύριοι όλων των </w:t>
      </w:r>
      <w:r>
        <w:rPr>
          <w:rFonts w:eastAsia="Times New Roman" w:cs="Times New Roman"/>
          <w:szCs w:val="24"/>
        </w:rPr>
        <w:t>κομμάτων</w:t>
      </w:r>
      <w:r>
        <w:rPr>
          <w:rFonts w:eastAsia="Times New Roman" w:cs="Times New Roman"/>
          <w:szCs w:val="24"/>
        </w:rPr>
        <w:t xml:space="preserve">, </w:t>
      </w:r>
      <w:r w:rsidRPr="00C73ECA">
        <w:rPr>
          <w:rFonts w:eastAsia="Times New Roman" w:cs="Times New Roman"/>
          <w:szCs w:val="24"/>
        </w:rPr>
        <w:t xml:space="preserve">την </w:t>
      </w:r>
      <w:r w:rsidRPr="00C73ECA">
        <w:rPr>
          <w:rFonts w:eastAsia="Times New Roman" w:cs="Times New Roman"/>
          <w:szCs w:val="24"/>
        </w:rPr>
        <w:t xml:space="preserve">πρόταση που έχει κάνει το </w:t>
      </w:r>
      <w:r>
        <w:rPr>
          <w:rFonts w:eastAsia="Times New Roman" w:cs="Times New Roman"/>
          <w:szCs w:val="24"/>
        </w:rPr>
        <w:t>Π</w:t>
      </w:r>
      <w:r w:rsidRPr="00C73ECA">
        <w:rPr>
          <w:rFonts w:eastAsia="Times New Roman" w:cs="Times New Roman"/>
          <w:szCs w:val="24"/>
        </w:rPr>
        <w:t xml:space="preserve">οτάμι να αποφασίζει για την ασυλία ή όχι των </w:t>
      </w:r>
      <w:r>
        <w:rPr>
          <w:rFonts w:eastAsia="Times New Roman" w:cs="Times New Roman"/>
          <w:szCs w:val="24"/>
        </w:rPr>
        <w:t>Β</w:t>
      </w:r>
      <w:r w:rsidRPr="00C73ECA">
        <w:rPr>
          <w:rFonts w:eastAsia="Times New Roman" w:cs="Times New Roman"/>
          <w:szCs w:val="24"/>
        </w:rPr>
        <w:t xml:space="preserve">ουλευτών ένα </w:t>
      </w:r>
      <w:r>
        <w:rPr>
          <w:rFonts w:eastAsia="Times New Roman" w:cs="Times New Roman"/>
          <w:szCs w:val="24"/>
        </w:rPr>
        <w:t>Δι</w:t>
      </w:r>
      <w:r w:rsidRPr="00C73ECA">
        <w:rPr>
          <w:rFonts w:eastAsia="Times New Roman" w:cs="Times New Roman"/>
          <w:szCs w:val="24"/>
        </w:rPr>
        <w:t xml:space="preserve">καστικό </w:t>
      </w:r>
      <w:r>
        <w:rPr>
          <w:rFonts w:eastAsia="Times New Roman" w:cs="Times New Roman"/>
          <w:szCs w:val="24"/>
        </w:rPr>
        <w:t>Σ</w:t>
      </w:r>
      <w:r w:rsidRPr="00C73ECA">
        <w:rPr>
          <w:rFonts w:eastAsia="Times New Roman" w:cs="Times New Roman"/>
          <w:szCs w:val="24"/>
        </w:rPr>
        <w:t xml:space="preserve">υμβούλιο με </w:t>
      </w:r>
      <w:r w:rsidRPr="00C73ECA">
        <w:rPr>
          <w:rFonts w:eastAsia="Times New Roman" w:cs="Times New Roman"/>
          <w:szCs w:val="24"/>
        </w:rPr>
        <w:lastRenderedPageBreak/>
        <w:t>πλειοψηφία δικαστών και εισαγγελέων του εφετείου</w:t>
      </w:r>
      <w:r>
        <w:rPr>
          <w:rFonts w:eastAsia="Times New Roman" w:cs="Times New Roman"/>
          <w:szCs w:val="24"/>
        </w:rPr>
        <w:t>. Ο εκσυγχρονισμός, λοιπόν,</w:t>
      </w:r>
      <w:r w:rsidRPr="00C73ECA">
        <w:rPr>
          <w:rFonts w:eastAsia="Times New Roman" w:cs="Times New Roman"/>
          <w:szCs w:val="24"/>
        </w:rPr>
        <w:t xml:space="preserve"> του καθεστώτος της ασυλίας των </w:t>
      </w:r>
      <w:r>
        <w:rPr>
          <w:rFonts w:eastAsia="Times New Roman" w:cs="Times New Roman"/>
          <w:szCs w:val="24"/>
        </w:rPr>
        <w:t>Β</w:t>
      </w:r>
      <w:r w:rsidRPr="00C73ECA">
        <w:rPr>
          <w:rFonts w:eastAsia="Times New Roman" w:cs="Times New Roman"/>
          <w:szCs w:val="24"/>
        </w:rPr>
        <w:t>ουλευτών πάει και αυτός για την επόμενη</w:t>
      </w:r>
      <w:r w:rsidRPr="00C73ECA">
        <w:rPr>
          <w:rFonts w:eastAsia="Times New Roman" w:cs="Times New Roman"/>
          <w:szCs w:val="24"/>
        </w:rPr>
        <w:t xml:space="preserve"> δεκαετία</w:t>
      </w:r>
      <w:r>
        <w:rPr>
          <w:rFonts w:eastAsia="Times New Roman" w:cs="Times New Roman"/>
          <w:szCs w:val="24"/>
        </w:rPr>
        <w:t>.</w:t>
      </w:r>
    </w:p>
    <w:p w14:paraId="19C9AA5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Απο</w:t>
      </w:r>
      <w:r w:rsidRPr="00C73ECA">
        <w:rPr>
          <w:rFonts w:eastAsia="Times New Roman" w:cs="Times New Roman"/>
          <w:szCs w:val="24"/>
        </w:rPr>
        <w:t xml:space="preserve">χαιρετούμε σήμερα και τη μόνη πιθανότητα για μία ενωτική λύση στην επιλογή των </w:t>
      </w:r>
      <w:r>
        <w:rPr>
          <w:rFonts w:eastAsia="Times New Roman" w:cs="Times New Roman"/>
          <w:szCs w:val="24"/>
        </w:rPr>
        <w:t>Π</w:t>
      </w:r>
      <w:r w:rsidRPr="00C73ECA">
        <w:rPr>
          <w:rFonts w:eastAsia="Times New Roman" w:cs="Times New Roman"/>
          <w:szCs w:val="24"/>
        </w:rPr>
        <w:t xml:space="preserve">ροέδρων της </w:t>
      </w:r>
      <w:r>
        <w:rPr>
          <w:rFonts w:eastAsia="Times New Roman" w:cs="Times New Roman"/>
          <w:szCs w:val="24"/>
        </w:rPr>
        <w:t>Δ</w:t>
      </w:r>
      <w:r w:rsidRPr="00C73ECA">
        <w:rPr>
          <w:rFonts w:eastAsia="Times New Roman" w:cs="Times New Roman"/>
          <w:szCs w:val="24"/>
        </w:rPr>
        <w:t>ημοκρατίας</w:t>
      </w:r>
      <w:r>
        <w:rPr>
          <w:rFonts w:eastAsia="Times New Roman" w:cs="Times New Roman"/>
          <w:szCs w:val="24"/>
        </w:rPr>
        <w:t>. Δ</w:t>
      </w:r>
      <w:r w:rsidRPr="00C73ECA">
        <w:rPr>
          <w:rFonts w:eastAsia="Times New Roman" w:cs="Times New Roman"/>
          <w:szCs w:val="24"/>
        </w:rPr>
        <w:t xml:space="preserve">εν δεχτήκατε πάλι όλα τα </w:t>
      </w:r>
      <w:r>
        <w:rPr>
          <w:rFonts w:eastAsia="Times New Roman" w:cs="Times New Roman"/>
          <w:szCs w:val="24"/>
        </w:rPr>
        <w:t>κ</w:t>
      </w:r>
      <w:r w:rsidRPr="00C73ECA">
        <w:rPr>
          <w:rFonts w:eastAsia="Times New Roman" w:cs="Times New Roman"/>
          <w:szCs w:val="24"/>
        </w:rPr>
        <w:t>όμματα</w:t>
      </w:r>
      <w:r w:rsidRPr="00C73ECA">
        <w:rPr>
          <w:rFonts w:eastAsia="Times New Roman" w:cs="Times New Roman"/>
          <w:szCs w:val="24"/>
        </w:rPr>
        <w:t xml:space="preserve"> την πρόταση που έκανε το </w:t>
      </w:r>
      <w:r>
        <w:rPr>
          <w:rFonts w:eastAsia="Times New Roman" w:cs="Times New Roman"/>
          <w:szCs w:val="24"/>
        </w:rPr>
        <w:t>Π</w:t>
      </w:r>
      <w:r w:rsidRPr="00C73ECA">
        <w:rPr>
          <w:rFonts w:eastAsia="Times New Roman" w:cs="Times New Roman"/>
          <w:szCs w:val="24"/>
        </w:rPr>
        <w:t xml:space="preserve">οτάμι σε συνεργασία με κάποιους συνταγματολόγους </w:t>
      </w:r>
      <w:r>
        <w:rPr>
          <w:rFonts w:eastAsia="Times New Roman" w:cs="Times New Roman"/>
          <w:szCs w:val="24"/>
        </w:rPr>
        <w:t>-</w:t>
      </w:r>
      <w:r w:rsidRPr="00C73ECA">
        <w:rPr>
          <w:rFonts w:eastAsia="Times New Roman" w:cs="Times New Roman"/>
          <w:szCs w:val="24"/>
        </w:rPr>
        <w:t>για να το πω πιο σωστά</w:t>
      </w:r>
      <w:r>
        <w:rPr>
          <w:rFonts w:eastAsia="Times New Roman" w:cs="Times New Roman"/>
          <w:szCs w:val="24"/>
        </w:rPr>
        <w:t>,</w:t>
      </w:r>
      <w:r w:rsidRPr="00C73ECA">
        <w:rPr>
          <w:rFonts w:eastAsia="Times New Roman" w:cs="Times New Roman"/>
          <w:szCs w:val="24"/>
        </w:rPr>
        <w:t xml:space="preserve"> με </w:t>
      </w:r>
      <w:r w:rsidRPr="00C73ECA">
        <w:rPr>
          <w:rFonts w:eastAsia="Times New Roman" w:cs="Times New Roman"/>
          <w:szCs w:val="24"/>
        </w:rPr>
        <w:t>τη σύμφωνη γνώμη κάποιων συνταγματολόγων</w:t>
      </w:r>
      <w:r>
        <w:rPr>
          <w:rFonts w:eastAsia="Times New Roman" w:cs="Times New Roman"/>
          <w:szCs w:val="24"/>
        </w:rPr>
        <w:t>-</w:t>
      </w:r>
      <w:r w:rsidRPr="00C73ECA">
        <w:rPr>
          <w:rFonts w:eastAsia="Times New Roman" w:cs="Times New Roman"/>
          <w:szCs w:val="24"/>
        </w:rPr>
        <w:t xml:space="preserve"> να εκλέγεται ο Πρόεδρος της Δημοκρατίας από ένα διευρυμένο εκλεκτορικό σώμα</w:t>
      </w:r>
      <w:r>
        <w:rPr>
          <w:rFonts w:eastAsia="Times New Roman" w:cs="Times New Roman"/>
          <w:szCs w:val="24"/>
        </w:rPr>
        <w:t>,</w:t>
      </w:r>
      <w:r w:rsidRPr="00C73ECA">
        <w:rPr>
          <w:rFonts w:eastAsia="Times New Roman" w:cs="Times New Roman"/>
          <w:szCs w:val="24"/>
        </w:rPr>
        <w:t xml:space="preserve"> με τη συμμετοχή πέραν των </w:t>
      </w:r>
      <w:r>
        <w:rPr>
          <w:rFonts w:eastAsia="Times New Roman" w:cs="Times New Roman"/>
          <w:szCs w:val="24"/>
        </w:rPr>
        <w:t>Β</w:t>
      </w:r>
      <w:r w:rsidRPr="00C73ECA">
        <w:rPr>
          <w:rFonts w:eastAsia="Times New Roman" w:cs="Times New Roman"/>
          <w:szCs w:val="24"/>
        </w:rPr>
        <w:t xml:space="preserve">ουλευτών και των </w:t>
      </w:r>
      <w:r>
        <w:rPr>
          <w:rFonts w:eastAsia="Times New Roman" w:cs="Times New Roman"/>
          <w:szCs w:val="24"/>
        </w:rPr>
        <w:t xml:space="preserve">Περιφερειαρχών </w:t>
      </w:r>
      <w:r w:rsidRPr="00C73ECA">
        <w:rPr>
          <w:rFonts w:eastAsia="Times New Roman" w:cs="Times New Roman"/>
          <w:szCs w:val="24"/>
        </w:rPr>
        <w:t xml:space="preserve">και των </w:t>
      </w:r>
      <w:r>
        <w:rPr>
          <w:rFonts w:eastAsia="Times New Roman" w:cs="Times New Roman"/>
          <w:szCs w:val="24"/>
        </w:rPr>
        <w:t>Ε</w:t>
      </w:r>
      <w:r w:rsidRPr="00C73ECA">
        <w:rPr>
          <w:rFonts w:eastAsia="Times New Roman" w:cs="Times New Roman"/>
          <w:szCs w:val="24"/>
        </w:rPr>
        <w:t xml:space="preserve">υρωβουλευτών και των </w:t>
      </w:r>
      <w:r>
        <w:rPr>
          <w:rFonts w:eastAsia="Times New Roman" w:cs="Times New Roman"/>
          <w:szCs w:val="24"/>
        </w:rPr>
        <w:t>Δ</w:t>
      </w:r>
      <w:r w:rsidRPr="00C73ECA">
        <w:rPr>
          <w:rFonts w:eastAsia="Times New Roman" w:cs="Times New Roman"/>
          <w:szCs w:val="24"/>
        </w:rPr>
        <w:t xml:space="preserve">ημάρχων των </w:t>
      </w:r>
      <w:r>
        <w:rPr>
          <w:rFonts w:eastAsia="Times New Roman" w:cs="Times New Roman"/>
          <w:szCs w:val="24"/>
        </w:rPr>
        <w:t xml:space="preserve">είκοσι μία </w:t>
      </w:r>
      <w:r w:rsidRPr="00C73ECA">
        <w:rPr>
          <w:rFonts w:eastAsia="Times New Roman" w:cs="Times New Roman"/>
          <w:szCs w:val="24"/>
        </w:rPr>
        <w:t>μεγαλύτερων πόλεων</w:t>
      </w:r>
      <w:r>
        <w:rPr>
          <w:rFonts w:eastAsia="Times New Roman" w:cs="Times New Roman"/>
          <w:szCs w:val="24"/>
        </w:rPr>
        <w:t>,</w:t>
      </w:r>
      <w:r w:rsidRPr="00C73ECA">
        <w:rPr>
          <w:rFonts w:eastAsia="Times New Roman" w:cs="Times New Roman"/>
          <w:szCs w:val="24"/>
        </w:rPr>
        <w:t xml:space="preserve"> ένα σώμα δηλαδή </w:t>
      </w:r>
      <w:r>
        <w:rPr>
          <w:rFonts w:eastAsia="Times New Roman" w:cs="Times New Roman"/>
          <w:szCs w:val="24"/>
        </w:rPr>
        <w:t>τριακοσίων πενήντα πέντε</w:t>
      </w:r>
      <w:r w:rsidRPr="00C73ECA">
        <w:rPr>
          <w:rFonts w:eastAsia="Times New Roman" w:cs="Times New Roman"/>
          <w:szCs w:val="24"/>
        </w:rPr>
        <w:t xml:space="preserve"> αιρετών που με απόλυτη πλειοψηφία θα εξέλεγαν τον Πρόεδρο της Δημοκρατίας</w:t>
      </w:r>
      <w:r>
        <w:rPr>
          <w:rFonts w:eastAsia="Times New Roman" w:cs="Times New Roman"/>
          <w:szCs w:val="24"/>
        </w:rPr>
        <w:t>,</w:t>
      </w:r>
      <w:r w:rsidRPr="00C73ECA">
        <w:rPr>
          <w:rFonts w:eastAsia="Times New Roman" w:cs="Times New Roman"/>
          <w:szCs w:val="24"/>
        </w:rPr>
        <w:t xml:space="preserve"> όταν θα ήταν άκαρπες οι δύο ψηφοφορίες στη Βουλή των </w:t>
      </w:r>
      <w:r>
        <w:rPr>
          <w:rFonts w:eastAsia="Times New Roman" w:cs="Times New Roman"/>
          <w:szCs w:val="24"/>
        </w:rPr>
        <w:t>τριακοσίων.</w:t>
      </w:r>
    </w:p>
    <w:p w14:paraId="19C9AA5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Είμαστε, λοιπόν, σε μια Βουλή</w:t>
      </w:r>
      <w:r w:rsidRPr="00C73ECA">
        <w:rPr>
          <w:rFonts w:eastAsia="Times New Roman" w:cs="Times New Roman"/>
          <w:szCs w:val="24"/>
        </w:rPr>
        <w:t xml:space="preserve"> που δεν ακούει</w:t>
      </w:r>
      <w:r>
        <w:rPr>
          <w:rFonts w:eastAsia="Times New Roman" w:cs="Times New Roman"/>
          <w:szCs w:val="24"/>
        </w:rPr>
        <w:t>. Η Νέα Δημοκρατία</w:t>
      </w:r>
      <w:r w:rsidRPr="00C73ECA">
        <w:rPr>
          <w:rFonts w:eastAsia="Times New Roman" w:cs="Times New Roman"/>
          <w:szCs w:val="24"/>
        </w:rPr>
        <w:t xml:space="preserve"> δεν θέλει μ</w:t>
      </w:r>
      <w:r w:rsidRPr="00C73ECA">
        <w:rPr>
          <w:rFonts w:eastAsia="Times New Roman" w:cs="Times New Roman"/>
          <w:szCs w:val="24"/>
        </w:rPr>
        <w:t xml:space="preserve">ία νέα σχέση του Κράτους με την </w:t>
      </w:r>
      <w:r>
        <w:rPr>
          <w:rFonts w:eastAsia="Times New Roman" w:cs="Times New Roman"/>
          <w:szCs w:val="24"/>
        </w:rPr>
        <w:t>Ε</w:t>
      </w:r>
      <w:r w:rsidRPr="00C73ECA">
        <w:rPr>
          <w:rFonts w:eastAsia="Times New Roman" w:cs="Times New Roman"/>
          <w:szCs w:val="24"/>
        </w:rPr>
        <w:t>κκλησία</w:t>
      </w:r>
      <w:r>
        <w:rPr>
          <w:rFonts w:eastAsia="Times New Roman" w:cs="Times New Roman"/>
          <w:szCs w:val="24"/>
        </w:rPr>
        <w:t>,</w:t>
      </w:r>
      <w:r w:rsidRPr="00C73ECA">
        <w:rPr>
          <w:rFonts w:eastAsia="Times New Roman" w:cs="Times New Roman"/>
          <w:szCs w:val="24"/>
        </w:rPr>
        <w:t xml:space="preserve"> με σεβασμό στην </w:t>
      </w:r>
      <w:r>
        <w:rPr>
          <w:rFonts w:eastAsia="Times New Roman" w:cs="Times New Roman"/>
          <w:szCs w:val="24"/>
        </w:rPr>
        <w:t>Ο</w:t>
      </w:r>
      <w:r w:rsidRPr="00C73ECA">
        <w:rPr>
          <w:rFonts w:eastAsia="Times New Roman" w:cs="Times New Roman"/>
          <w:szCs w:val="24"/>
        </w:rPr>
        <w:t>ρθοδοξία</w:t>
      </w:r>
      <w:r>
        <w:rPr>
          <w:rFonts w:eastAsia="Times New Roman" w:cs="Times New Roman"/>
          <w:szCs w:val="24"/>
        </w:rPr>
        <w:t>,</w:t>
      </w:r>
      <w:r w:rsidRPr="00C73ECA">
        <w:rPr>
          <w:rFonts w:eastAsia="Times New Roman" w:cs="Times New Roman"/>
          <w:szCs w:val="24"/>
        </w:rPr>
        <w:t xml:space="preserve"> στις θρησκείες όλων</w:t>
      </w:r>
      <w:r>
        <w:rPr>
          <w:rFonts w:eastAsia="Times New Roman" w:cs="Times New Roman"/>
          <w:szCs w:val="24"/>
        </w:rPr>
        <w:t>,</w:t>
      </w:r>
      <w:r w:rsidRPr="00C73ECA">
        <w:rPr>
          <w:rFonts w:eastAsia="Times New Roman" w:cs="Times New Roman"/>
          <w:szCs w:val="24"/>
        </w:rPr>
        <w:t xml:space="preserve"> αλλά και ταυ</w:t>
      </w:r>
      <w:r w:rsidRPr="00C73ECA">
        <w:rPr>
          <w:rFonts w:eastAsia="Times New Roman" w:cs="Times New Roman"/>
          <w:szCs w:val="24"/>
        </w:rPr>
        <w:lastRenderedPageBreak/>
        <w:t>τοχρόνως χωρίς παρεμβάσεις των μητροπολιτών στην εκπαίδευση</w:t>
      </w:r>
      <w:r>
        <w:rPr>
          <w:rFonts w:eastAsia="Times New Roman" w:cs="Times New Roman"/>
          <w:szCs w:val="24"/>
        </w:rPr>
        <w:t>,</w:t>
      </w:r>
      <w:r w:rsidRPr="00C73ECA">
        <w:rPr>
          <w:rFonts w:eastAsia="Times New Roman" w:cs="Times New Roman"/>
          <w:szCs w:val="24"/>
        </w:rPr>
        <w:t xml:space="preserve"> </w:t>
      </w:r>
      <w:r>
        <w:rPr>
          <w:rFonts w:eastAsia="Times New Roman" w:cs="Times New Roman"/>
          <w:szCs w:val="24"/>
        </w:rPr>
        <w:t>σ</w:t>
      </w:r>
      <w:r w:rsidRPr="00C73ECA">
        <w:rPr>
          <w:rFonts w:eastAsia="Times New Roman" w:cs="Times New Roman"/>
          <w:szCs w:val="24"/>
        </w:rPr>
        <w:t>τα ατομικά δικαιώματα</w:t>
      </w:r>
      <w:r>
        <w:rPr>
          <w:rFonts w:eastAsia="Times New Roman" w:cs="Times New Roman"/>
          <w:szCs w:val="24"/>
        </w:rPr>
        <w:t>,</w:t>
      </w:r>
      <w:r w:rsidRPr="00C73ECA">
        <w:rPr>
          <w:rFonts w:eastAsia="Times New Roman" w:cs="Times New Roman"/>
          <w:szCs w:val="24"/>
        </w:rPr>
        <w:t xml:space="preserve"> στην καύση των νεκρών και ο ΣΥΡΙΖΑ</w:t>
      </w:r>
      <w:r>
        <w:rPr>
          <w:rFonts w:eastAsia="Times New Roman" w:cs="Times New Roman"/>
          <w:szCs w:val="24"/>
        </w:rPr>
        <w:t>,</w:t>
      </w:r>
      <w:r w:rsidRPr="00C73ECA">
        <w:rPr>
          <w:rFonts w:eastAsia="Times New Roman" w:cs="Times New Roman"/>
          <w:szCs w:val="24"/>
        </w:rPr>
        <w:t xml:space="preserve"> αντιστοίχως</w:t>
      </w:r>
      <w:r>
        <w:rPr>
          <w:rFonts w:eastAsia="Times New Roman" w:cs="Times New Roman"/>
          <w:szCs w:val="24"/>
        </w:rPr>
        <w:t>,</w:t>
      </w:r>
      <w:r w:rsidRPr="00C73ECA">
        <w:rPr>
          <w:rFonts w:eastAsia="Times New Roman" w:cs="Times New Roman"/>
          <w:szCs w:val="24"/>
        </w:rPr>
        <w:t xml:space="preserve"> δεν θέλει μία ανεξάρ</w:t>
      </w:r>
      <w:r w:rsidRPr="00C73ECA">
        <w:rPr>
          <w:rFonts w:eastAsia="Times New Roman" w:cs="Times New Roman"/>
          <w:szCs w:val="24"/>
        </w:rPr>
        <w:t xml:space="preserve">τητη </w:t>
      </w:r>
      <w:r>
        <w:rPr>
          <w:rFonts w:eastAsia="Times New Roman" w:cs="Times New Roman"/>
          <w:szCs w:val="24"/>
        </w:rPr>
        <w:t>δ</w:t>
      </w:r>
      <w:r w:rsidRPr="00C73ECA">
        <w:rPr>
          <w:rFonts w:eastAsia="Times New Roman" w:cs="Times New Roman"/>
          <w:szCs w:val="24"/>
        </w:rPr>
        <w:t>ικαιοσύνη</w:t>
      </w:r>
      <w:r>
        <w:rPr>
          <w:rFonts w:eastAsia="Times New Roman" w:cs="Times New Roman"/>
          <w:szCs w:val="24"/>
        </w:rPr>
        <w:t>,</w:t>
      </w:r>
      <w:r w:rsidRPr="00C73ECA">
        <w:rPr>
          <w:rFonts w:eastAsia="Times New Roman" w:cs="Times New Roman"/>
          <w:szCs w:val="24"/>
        </w:rPr>
        <w:t xml:space="preserve"> με ηγεσία που θα απολαμβάνει μία ευρεία </w:t>
      </w:r>
      <w:r>
        <w:rPr>
          <w:rFonts w:eastAsia="Times New Roman" w:cs="Times New Roman"/>
          <w:szCs w:val="24"/>
        </w:rPr>
        <w:t>δ</w:t>
      </w:r>
      <w:r w:rsidRPr="00C73ECA">
        <w:rPr>
          <w:rFonts w:eastAsia="Times New Roman" w:cs="Times New Roman"/>
          <w:szCs w:val="24"/>
        </w:rPr>
        <w:t>ημοκρατική νομιμοποίηση</w:t>
      </w:r>
      <w:r>
        <w:rPr>
          <w:rFonts w:eastAsia="Times New Roman" w:cs="Times New Roman"/>
          <w:szCs w:val="24"/>
        </w:rPr>
        <w:t>. Θ</w:t>
      </w:r>
      <w:r w:rsidRPr="00C73ECA">
        <w:rPr>
          <w:rFonts w:eastAsia="Times New Roman" w:cs="Times New Roman"/>
          <w:szCs w:val="24"/>
        </w:rPr>
        <w:t>έλει</w:t>
      </w:r>
      <w:r>
        <w:rPr>
          <w:rFonts w:eastAsia="Times New Roman" w:cs="Times New Roman"/>
          <w:szCs w:val="24"/>
        </w:rPr>
        <w:t>,</w:t>
      </w:r>
      <w:r w:rsidRPr="00C73ECA">
        <w:rPr>
          <w:rFonts w:eastAsia="Times New Roman" w:cs="Times New Roman"/>
          <w:szCs w:val="24"/>
        </w:rPr>
        <w:t xml:space="preserve"> όπως όλες οι κυβερνήσεις στο παρελθόν ήθελαν</w:t>
      </w:r>
      <w:r>
        <w:rPr>
          <w:rFonts w:eastAsia="Times New Roman" w:cs="Times New Roman"/>
          <w:szCs w:val="24"/>
        </w:rPr>
        <w:t>,</w:t>
      </w:r>
      <w:r w:rsidRPr="00C73ECA">
        <w:rPr>
          <w:rFonts w:eastAsia="Times New Roman" w:cs="Times New Roman"/>
          <w:szCs w:val="24"/>
        </w:rPr>
        <w:t xml:space="preserve"> ηγεσίες διορισμένες από τον εκάστοτε Υπουργό </w:t>
      </w:r>
      <w:r>
        <w:rPr>
          <w:rFonts w:eastAsia="Times New Roman" w:cs="Times New Roman"/>
          <w:szCs w:val="24"/>
        </w:rPr>
        <w:t>Δ</w:t>
      </w:r>
      <w:r w:rsidRPr="00C73ECA">
        <w:rPr>
          <w:rFonts w:eastAsia="Times New Roman" w:cs="Times New Roman"/>
          <w:szCs w:val="24"/>
        </w:rPr>
        <w:t>ικαιοσύνης</w:t>
      </w:r>
      <w:r>
        <w:rPr>
          <w:rFonts w:eastAsia="Times New Roman" w:cs="Times New Roman"/>
          <w:szCs w:val="24"/>
        </w:rPr>
        <w:t xml:space="preserve">. Είμαστε </w:t>
      </w:r>
      <w:r w:rsidRPr="00C73ECA">
        <w:rPr>
          <w:rFonts w:eastAsia="Times New Roman" w:cs="Times New Roman"/>
          <w:szCs w:val="24"/>
        </w:rPr>
        <w:t>μ</w:t>
      </w:r>
      <w:r>
        <w:rPr>
          <w:rFonts w:eastAsia="Times New Roman" w:cs="Times New Roman"/>
          <w:szCs w:val="24"/>
        </w:rPr>
        <w:t xml:space="preserve">ια Βουλή που </w:t>
      </w:r>
      <w:r w:rsidRPr="00C73ECA">
        <w:rPr>
          <w:rFonts w:eastAsia="Times New Roman" w:cs="Times New Roman"/>
          <w:szCs w:val="24"/>
        </w:rPr>
        <w:t>δεν ακούει</w:t>
      </w:r>
      <w:r>
        <w:rPr>
          <w:rFonts w:eastAsia="Times New Roman" w:cs="Times New Roman"/>
          <w:szCs w:val="24"/>
        </w:rPr>
        <w:t>,</w:t>
      </w:r>
      <w:r w:rsidRPr="00C73ECA">
        <w:rPr>
          <w:rFonts w:eastAsia="Times New Roman" w:cs="Times New Roman"/>
          <w:szCs w:val="24"/>
        </w:rPr>
        <w:t xml:space="preserve"> γιατί ο καθένας σκέφτεται μό</w:t>
      </w:r>
      <w:r w:rsidRPr="00C73ECA">
        <w:rPr>
          <w:rFonts w:eastAsia="Times New Roman" w:cs="Times New Roman"/>
          <w:szCs w:val="24"/>
        </w:rPr>
        <w:t>νο και αποκλειστικά το κομματικό του συμφέρον</w:t>
      </w:r>
      <w:r>
        <w:rPr>
          <w:rFonts w:eastAsia="Times New Roman" w:cs="Times New Roman"/>
          <w:szCs w:val="24"/>
        </w:rPr>
        <w:t>.</w:t>
      </w:r>
    </w:p>
    <w:p w14:paraId="19C9AA5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Μ</w:t>
      </w:r>
      <w:r w:rsidRPr="00C73ECA">
        <w:rPr>
          <w:rFonts w:eastAsia="Times New Roman" w:cs="Times New Roman"/>
          <w:szCs w:val="24"/>
        </w:rPr>
        <w:t>πορεί να πάψει να είναι αυτή η Ελλάδα</w:t>
      </w:r>
      <w:r>
        <w:rPr>
          <w:rFonts w:eastAsia="Times New Roman" w:cs="Times New Roman"/>
          <w:szCs w:val="24"/>
        </w:rPr>
        <w:t>;</w:t>
      </w:r>
      <w:r w:rsidRPr="00C73ECA">
        <w:rPr>
          <w:rFonts w:eastAsia="Times New Roman" w:cs="Times New Roman"/>
          <w:szCs w:val="24"/>
        </w:rPr>
        <w:t xml:space="preserve"> </w:t>
      </w:r>
      <w:r>
        <w:rPr>
          <w:rFonts w:eastAsia="Times New Roman" w:cs="Times New Roman"/>
          <w:szCs w:val="24"/>
        </w:rPr>
        <w:t xml:space="preserve">Είναι </w:t>
      </w:r>
      <w:r w:rsidRPr="00C73ECA">
        <w:rPr>
          <w:rFonts w:eastAsia="Times New Roman" w:cs="Times New Roman"/>
          <w:szCs w:val="24"/>
        </w:rPr>
        <w:t>ένα ερώτημα</w:t>
      </w:r>
      <w:r>
        <w:rPr>
          <w:rFonts w:eastAsia="Times New Roman" w:cs="Times New Roman"/>
          <w:szCs w:val="24"/>
        </w:rPr>
        <w:t>. Όσα συνέβησαν τις τελευταίες</w:t>
      </w:r>
      <w:r w:rsidRPr="00C73ECA">
        <w:rPr>
          <w:rFonts w:eastAsia="Times New Roman" w:cs="Times New Roman"/>
          <w:szCs w:val="24"/>
        </w:rPr>
        <w:t xml:space="preserve"> μέρες</w:t>
      </w:r>
      <w:r>
        <w:rPr>
          <w:rFonts w:eastAsia="Times New Roman" w:cs="Times New Roman"/>
          <w:szCs w:val="24"/>
        </w:rPr>
        <w:t>,</w:t>
      </w:r>
      <w:r w:rsidRPr="00C73ECA">
        <w:rPr>
          <w:rFonts w:eastAsia="Times New Roman" w:cs="Times New Roman"/>
          <w:szCs w:val="24"/>
        </w:rPr>
        <w:t xml:space="preserve"> με αφορμή την αναθεώρηση του </w:t>
      </w:r>
      <w:r>
        <w:rPr>
          <w:rFonts w:eastAsia="Times New Roman" w:cs="Times New Roman"/>
          <w:szCs w:val="24"/>
        </w:rPr>
        <w:t>Π</w:t>
      </w:r>
      <w:r w:rsidRPr="00C73ECA">
        <w:rPr>
          <w:rFonts w:eastAsia="Times New Roman" w:cs="Times New Roman"/>
          <w:szCs w:val="24"/>
        </w:rPr>
        <w:t xml:space="preserve">οινικού </w:t>
      </w:r>
      <w:r>
        <w:rPr>
          <w:rFonts w:eastAsia="Times New Roman" w:cs="Times New Roman"/>
          <w:szCs w:val="24"/>
        </w:rPr>
        <w:t>Κ</w:t>
      </w:r>
      <w:r w:rsidRPr="00C73ECA">
        <w:rPr>
          <w:rFonts w:eastAsia="Times New Roman" w:cs="Times New Roman"/>
          <w:szCs w:val="24"/>
        </w:rPr>
        <w:t>ώδικα και του Κώδικα Ποινικής Δικονομίας</w:t>
      </w:r>
      <w:r>
        <w:rPr>
          <w:rFonts w:eastAsia="Times New Roman" w:cs="Times New Roman"/>
          <w:szCs w:val="24"/>
        </w:rPr>
        <w:t>,</w:t>
      </w:r>
      <w:r w:rsidRPr="00C73ECA">
        <w:rPr>
          <w:rFonts w:eastAsia="Times New Roman" w:cs="Times New Roman"/>
          <w:szCs w:val="24"/>
        </w:rPr>
        <w:t xml:space="preserve"> είναι μία άλλη απόδειξη </w:t>
      </w:r>
      <w:r>
        <w:rPr>
          <w:rFonts w:eastAsia="Times New Roman" w:cs="Times New Roman"/>
          <w:szCs w:val="24"/>
        </w:rPr>
        <w:t>ότι δεν θ</w:t>
      </w:r>
      <w:r>
        <w:rPr>
          <w:rFonts w:eastAsia="Times New Roman" w:cs="Times New Roman"/>
          <w:szCs w:val="24"/>
        </w:rPr>
        <w:t xml:space="preserve">έλουμε </w:t>
      </w:r>
      <w:r w:rsidRPr="00C73ECA">
        <w:rPr>
          <w:rFonts w:eastAsia="Times New Roman" w:cs="Times New Roman"/>
          <w:szCs w:val="24"/>
        </w:rPr>
        <w:t>να ακούσουμε</w:t>
      </w:r>
      <w:r>
        <w:rPr>
          <w:rFonts w:eastAsia="Times New Roman" w:cs="Times New Roman"/>
          <w:szCs w:val="24"/>
        </w:rPr>
        <w:t>,</w:t>
      </w:r>
      <w:r w:rsidRPr="00C73ECA">
        <w:rPr>
          <w:rFonts w:eastAsia="Times New Roman" w:cs="Times New Roman"/>
          <w:szCs w:val="24"/>
        </w:rPr>
        <w:t xml:space="preserve"> δεν θέλουμε να συζητήσουμε</w:t>
      </w:r>
      <w:r>
        <w:rPr>
          <w:rFonts w:eastAsia="Times New Roman" w:cs="Times New Roman"/>
          <w:szCs w:val="24"/>
        </w:rPr>
        <w:t>,</w:t>
      </w:r>
      <w:r w:rsidRPr="00C73ECA">
        <w:rPr>
          <w:rFonts w:eastAsia="Times New Roman" w:cs="Times New Roman"/>
          <w:szCs w:val="24"/>
        </w:rPr>
        <w:t xml:space="preserve"> θέλουμε μόνο να επιβεβαιώνουμε κάθε στιγμή την πολιτική κυριαρχία </w:t>
      </w:r>
      <w:r>
        <w:rPr>
          <w:rFonts w:eastAsia="Times New Roman" w:cs="Times New Roman"/>
          <w:szCs w:val="24"/>
        </w:rPr>
        <w:t>μας.</w:t>
      </w:r>
    </w:p>
    <w:p w14:paraId="19C9AA5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Οι δύο </w:t>
      </w:r>
      <w:r>
        <w:rPr>
          <w:rFonts w:eastAsia="Times New Roman" w:cs="Times New Roman"/>
          <w:szCs w:val="24"/>
        </w:rPr>
        <w:t>επιτροπές</w:t>
      </w:r>
      <w:r>
        <w:rPr>
          <w:rFonts w:eastAsia="Times New Roman" w:cs="Times New Roman"/>
          <w:szCs w:val="24"/>
        </w:rPr>
        <w:t>, αυτή</w:t>
      </w:r>
      <w:r w:rsidRPr="00C73ECA">
        <w:rPr>
          <w:rFonts w:eastAsia="Times New Roman" w:cs="Times New Roman"/>
          <w:szCs w:val="24"/>
        </w:rPr>
        <w:t xml:space="preserve"> της αναθεώρησης του </w:t>
      </w:r>
      <w:r>
        <w:rPr>
          <w:rFonts w:eastAsia="Times New Roman" w:cs="Times New Roman"/>
          <w:szCs w:val="24"/>
        </w:rPr>
        <w:t>Π</w:t>
      </w:r>
      <w:r w:rsidRPr="00C73ECA">
        <w:rPr>
          <w:rFonts w:eastAsia="Times New Roman" w:cs="Times New Roman"/>
          <w:szCs w:val="24"/>
        </w:rPr>
        <w:t xml:space="preserve">οινικού </w:t>
      </w:r>
      <w:r>
        <w:rPr>
          <w:rFonts w:eastAsia="Times New Roman" w:cs="Times New Roman"/>
          <w:szCs w:val="24"/>
        </w:rPr>
        <w:t>Κ</w:t>
      </w:r>
      <w:r w:rsidRPr="00C73ECA">
        <w:rPr>
          <w:rFonts w:eastAsia="Times New Roman" w:cs="Times New Roman"/>
          <w:szCs w:val="24"/>
        </w:rPr>
        <w:t xml:space="preserve">ώδικα και </w:t>
      </w:r>
      <w:r>
        <w:rPr>
          <w:rFonts w:eastAsia="Times New Roman" w:cs="Times New Roman"/>
          <w:szCs w:val="24"/>
        </w:rPr>
        <w:t xml:space="preserve">αυτή </w:t>
      </w:r>
      <w:r w:rsidRPr="00C73ECA">
        <w:rPr>
          <w:rFonts w:eastAsia="Times New Roman" w:cs="Times New Roman"/>
          <w:szCs w:val="24"/>
        </w:rPr>
        <w:t>της αναθεώρησης του Κώδικα Ποινικής Δικονομίας</w:t>
      </w:r>
      <w:r>
        <w:rPr>
          <w:rFonts w:eastAsia="Times New Roman" w:cs="Times New Roman"/>
          <w:szCs w:val="24"/>
        </w:rPr>
        <w:t>,</w:t>
      </w:r>
      <w:r w:rsidRPr="00C73ECA">
        <w:rPr>
          <w:rFonts w:eastAsia="Times New Roman" w:cs="Times New Roman"/>
          <w:szCs w:val="24"/>
        </w:rPr>
        <w:t xml:space="preserve"> έχουν επικεφαλής εξαίρετους νομικούς</w:t>
      </w:r>
      <w:r>
        <w:rPr>
          <w:rFonts w:eastAsia="Times New Roman" w:cs="Times New Roman"/>
          <w:szCs w:val="24"/>
        </w:rPr>
        <w:t>,</w:t>
      </w:r>
      <w:r w:rsidRPr="00C73ECA">
        <w:rPr>
          <w:rFonts w:eastAsia="Times New Roman" w:cs="Times New Roman"/>
          <w:szCs w:val="24"/>
        </w:rPr>
        <w:t xml:space="preserve"> το</w:t>
      </w:r>
      <w:r>
        <w:rPr>
          <w:rFonts w:eastAsia="Times New Roman" w:cs="Times New Roman"/>
          <w:szCs w:val="24"/>
        </w:rPr>
        <w:t>ν</w:t>
      </w:r>
      <w:r w:rsidRPr="00C73ECA">
        <w:rPr>
          <w:rFonts w:eastAsia="Times New Roman" w:cs="Times New Roman"/>
          <w:szCs w:val="24"/>
        </w:rPr>
        <w:t xml:space="preserve"> Χριστόφορο </w:t>
      </w:r>
      <w:r>
        <w:rPr>
          <w:rFonts w:eastAsia="Times New Roman" w:cs="Times New Roman"/>
          <w:szCs w:val="24"/>
        </w:rPr>
        <w:t>Α</w:t>
      </w:r>
      <w:r w:rsidRPr="00C73ECA">
        <w:rPr>
          <w:rFonts w:eastAsia="Times New Roman" w:cs="Times New Roman"/>
          <w:szCs w:val="24"/>
        </w:rPr>
        <w:t xml:space="preserve">ργυρόπουλο και τον Θεοχάρη </w:t>
      </w:r>
      <w:r>
        <w:rPr>
          <w:rFonts w:eastAsia="Times New Roman" w:cs="Times New Roman"/>
          <w:szCs w:val="24"/>
        </w:rPr>
        <w:t>Δ</w:t>
      </w:r>
      <w:r w:rsidRPr="00C73ECA">
        <w:rPr>
          <w:rFonts w:eastAsia="Times New Roman" w:cs="Times New Roman"/>
          <w:szCs w:val="24"/>
        </w:rPr>
        <w:t>αλακούρα</w:t>
      </w:r>
      <w:r>
        <w:rPr>
          <w:rFonts w:eastAsia="Times New Roman" w:cs="Times New Roman"/>
          <w:szCs w:val="24"/>
        </w:rPr>
        <w:t>,</w:t>
      </w:r>
      <w:r w:rsidRPr="00C73ECA">
        <w:rPr>
          <w:rFonts w:eastAsia="Times New Roman" w:cs="Times New Roman"/>
          <w:szCs w:val="24"/>
        </w:rPr>
        <w:t xml:space="preserve"> οι οποίοι συνέχισαν </w:t>
      </w:r>
      <w:r w:rsidRPr="00C73ECA">
        <w:rPr>
          <w:rFonts w:eastAsia="Times New Roman" w:cs="Times New Roman"/>
          <w:szCs w:val="24"/>
        </w:rPr>
        <w:lastRenderedPageBreak/>
        <w:t xml:space="preserve">το έργο της </w:t>
      </w:r>
      <w:r>
        <w:rPr>
          <w:rFonts w:eastAsia="Times New Roman" w:cs="Times New Roman"/>
          <w:szCs w:val="24"/>
        </w:rPr>
        <w:t>Ε</w:t>
      </w:r>
      <w:r w:rsidRPr="00C73ECA">
        <w:rPr>
          <w:rFonts w:eastAsia="Times New Roman" w:cs="Times New Roman"/>
          <w:szCs w:val="24"/>
        </w:rPr>
        <w:t xml:space="preserve">πιτροπής του Ιωάννη </w:t>
      </w:r>
      <w:proofErr w:type="spellStart"/>
      <w:r>
        <w:rPr>
          <w:rFonts w:eastAsia="Times New Roman" w:cs="Times New Roman"/>
          <w:szCs w:val="24"/>
        </w:rPr>
        <w:t>Μ</w:t>
      </w:r>
      <w:r w:rsidRPr="00C73ECA">
        <w:rPr>
          <w:rFonts w:eastAsia="Times New Roman" w:cs="Times New Roman"/>
          <w:szCs w:val="24"/>
        </w:rPr>
        <w:t>ανωλεδάκη</w:t>
      </w:r>
      <w:proofErr w:type="spellEnd"/>
      <w:r w:rsidRPr="00C73ECA">
        <w:rPr>
          <w:rFonts w:eastAsia="Times New Roman" w:cs="Times New Roman"/>
          <w:szCs w:val="24"/>
        </w:rPr>
        <w:t xml:space="preserve"> και της </w:t>
      </w:r>
      <w:r>
        <w:rPr>
          <w:rFonts w:eastAsia="Times New Roman" w:cs="Times New Roman"/>
          <w:szCs w:val="24"/>
        </w:rPr>
        <w:t>Ε</w:t>
      </w:r>
      <w:r w:rsidRPr="00C73ECA">
        <w:rPr>
          <w:rFonts w:eastAsia="Times New Roman" w:cs="Times New Roman"/>
          <w:szCs w:val="24"/>
        </w:rPr>
        <w:t xml:space="preserve">πιτροπής του Βασίλη </w:t>
      </w:r>
      <w:proofErr w:type="spellStart"/>
      <w:r>
        <w:rPr>
          <w:rFonts w:eastAsia="Times New Roman" w:cs="Times New Roman"/>
          <w:szCs w:val="24"/>
        </w:rPr>
        <w:t>Μ</w:t>
      </w:r>
      <w:r w:rsidRPr="00C73ECA">
        <w:rPr>
          <w:rFonts w:eastAsia="Times New Roman" w:cs="Times New Roman"/>
          <w:szCs w:val="24"/>
        </w:rPr>
        <w:t>αρκή</w:t>
      </w:r>
      <w:proofErr w:type="spellEnd"/>
      <w:r>
        <w:rPr>
          <w:rFonts w:eastAsia="Times New Roman" w:cs="Times New Roman"/>
          <w:szCs w:val="24"/>
        </w:rPr>
        <w:t>,</w:t>
      </w:r>
      <w:r w:rsidRPr="00C73ECA">
        <w:rPr>
          <w:rFonts w:eastAsia="Times New Roman" w:cs="Times New Roman"/>
          <w:szCs w:val="24"/>
        </w:rPr>
        <w:t xml:space="preserve"> πρόσωπα που ούτε κομματικές εντολές δέχονται ούτε εξαρτώνται απ</w:t>
      </w:r>
      <w:r w:rsidRPr="00C73ECA">
        <w:rPr>
          <w:rFonts w:eastAsia="Times New Roman" w:cs="Times New Roman"/>
          <w:szCs w:val="24"/>
        </w:rPr>
        <w:t xml:space="preserve">ό τις </w:t>
      </w:r>
      <w:r>
        <w:rPr>
          <w:rFonts w:eastAsia="Times New Roman" w:cs="Times New Roman"/>
          <w:szCs w:val="24"/>
        </w:rPr>
        <w:t>εύνοιες</w:t>
      </w:r>
      <w:r w:rsidRPr="00C73ECA">
        <w:rPr>
          <w:rFonts w:eastAsia="Times New Roman" w:cs="Times New Roman"/>
          <w:szCs w:val="24"/>
        </w:rPr>
        <w:t xml:space="preserve"> των πολιτικών</w:t>
      </w:r>
      <w:r>
        <w:rPr>
          <w:rFonts w:eastAsia="Times New Roman" w:cs="Times New Roman"/>
          <w:szCs w:val="24"/>
        </w:rPr>
        <w:t>.</w:t>
      </w:r>
      <w:r w:rsidRPr="00C73ECA">
        <w:rPr>
          <w:rFonts w:eastAsia="Times New Roman" w:cs="Times New Roman"/>
          <w:szCs w:val="24"/>
        </w:rPr>
        <w:t xml:space="preserve"> Αντί</w:t>
      </w:r>
      <w:r>
        <w:rPr>
          <w:rFonts w:eastAsia="Times New Roman" w:cs="Times New Roman"/>
          <w:szCs w:val="24"/>
        </w:rPr>
        <w:t>,</w:t>
      </w:r>
      <w:r w:rsidRPr="00C73ECA">
        <w:rPr>
          <w:rFonts w:eastAsia="Times New Roman" w:cs="Times New Roman"/>
          <w:szCs w:val="24"/>
        </w:rPr>
        <w:t xml:space="preserve"> λοιπόν</w:t>
      </w:r>
      <w:r>
        <w:rPr>
          <w:rFonts w:eastAsia="Times New Roman" w:cs="Times New Roman"/>
          <w:szCs w:val="24"/>
        </w:rPr>
        <w:t>,</w:t>
      </w:r>
      <w:r w:rsidRPr="00C73ECA">
        <w:rPr>
          <w:rFonts w:eastAsia="Times New Roman" w:cs="Times New Roman"/>
          <w:szCs w:val="24"/>
        </w:rPr>
        <w:t xml:space="preserve"> να ακούσουμε τις προτάσεις</w:t>
      </w:r>
      <w:r>
        <w:rPr>
          <w:rFonts w:eastAsia="Times New Roman" w:cs="Times New Roman"/>
          <w:szCs w:val="24"/>
        </w:rPr>
        <w:t>,</w:t>
      </w:r>
      <w:r w:rsidRPr="00C73ECA">
        <w:rPr>
          <w:rFonts w:eastAsia="Times New Roman" w:cs="Times New Roman"/>
          <w:szCs w:val="24"/>
        </w:rPr>
        <w:t xml:space="preserve"> να </w:t>
      </w:r>
      <w:r>
        <w:rPr>
          <w:rFonts w:eastAsia="Times New Roman" w:cs="Times New Roman"/>
          <w:szCs w:val="24"/>
        </w:rPr>
        <w:t xml:space="preserve">προβληματιστούμε, να </w:t>
      </w:r>
      <w:r w:rsidRPr="00C73ECA">
        <w:rPr>
          <w:rFonts w:eastAsia="Times New Roman" w:cs="Times New Roman"/>
          <w:szCs w:val="24"/>
        </w:rPr>
        <w:t>αφήσουμε την κοινότητα των νομικών να</w:t>
      </w:r>
      <w:r>
        <w:rPr>
          <w:rFonts w:eastAsia="Times New Roman" w:cs="Times New Roman"/>
          <w:szCs w:val="24"/>
        </w:rPr>
        <w:t xml:space="preserve"> συζητήσει τις αλλαγές,</w:t>
      </w:r>
      <w:r w:rsidRPr="00C73ECA">
        <w:rPr>
          <w:rFonts w:eastAsia="Times New Roman" w:cs="Times New Roman"/>
          <w:szCs w:val="24"/>
        </w:rPr>
        <w:t xml:space="preserve"> να παρακολουθήσουμε ένα</w:t>
      </w:r>
      <w:r>
        <w:rPr>
          <w:rFonts w:eastAsia="Times New Roman" w:cs="Times New Roman"/>
          <w:szCs w:val="24"/>
        </w:rPr>
        <w:t>ν</w:t>
      </w:r>
      <w:r w:rsidRPr="00C73ECA">
        <w:rPr>
          <w:rFonts w:eastAsia="Times New Roman" w:cs="Times New Roman"/>
          <w:szCs w:val="24"/>
        </w:rPr>
        <w:t xml:space="preserve"> επιστημονικό διάλογο και μετά να μιλήσουμε</w:t>
      </w:r>
      <w:r>
        <w:rPr>
          <w:rFonts w:eastAsia="Times New Roman" w:cs="Times New Roman"/>
          <w:szCs w:val="24"/>
        </w:rPr>
        <w:t>, πρυτάνευσε και εδώ</w:t>
      </w:r>
      <w:r w:rsidRPr="00C73ECA">
        <w:rPr>
          <w:rFonts w:eastAsia="Times New Roman" w:cs="Times New Roman"/>
          <w:szCs w:val="24"/>
        </w:rPr>
        <w:t xml:space="preserve"> ο λαϊκισμός</w:t>
      </w:r>
      <w:r>
        <w:rPr>
          <w:rFonts w:eastAsia="Times New Roman" w:cs="Times New Roman"/>
          <w:szCs w:val="24"/>
        </w:rPr>
        <w:t>,</w:t>
      </w:r>
      <w:r>
        <w:rPr>
          <w:rFonts w:eastAsia="Times New Roman" w:cs="Times New Roman"/>
          <w:szCs w:val="24"/>
        </w:rPr>
        <w:t xml:space="preserve"> ο νομικός </w:t>
      </w:r>
      <w:r w:rsidRPr="00C73ECA">
        <w:rPr>
          <w:rFonts w:eastAsia="Times New Roman" w:cs="Times New Roman"/>
          <w:szCs w:val="24"/>
        </w:rPr>
        <w:t>λαϊκισμός</w:t>
      </w:r>
      <w:r>
        <w:rPr>
          <w:rFonts w:eastAsia="Times New Roman" w:cs="Times New Roman"/>
          <w:szCs w:val="24"/>
        </w:rPr>
        <w:t>,</w:t>
      </w:r>
      <w:r w:rsidRPr="00C73ECA">
        <w:rPr>
          <w:rFonts w:eastAsia="Times New Roman" w:cs="Times New Roman"/>
          <w:szCs w:val="24"/>
        </w:rPr>
        <w:t xml:space="preserve"> με κάποιους από τη Νέα Δη</w:t>
      </w:r>
      <w:r>
        <w:rPr>
          <w:rFonts w:eastAsia="Times New Roman" w:cs="Times New Roman"/>
          <w:szCs w:val="24"/>
        </w:rPr>
        <w:t xml:space="preserve">μοκρατία να απορρίπτουν μεμιάς </w:t>
      </w:r>
      <w:r w:rsidRPr="00C73ECA">
        <w:rPr>
          <w:rFonts w:eastAsia="Times New Roman" w:cs="Times New Roman"/>
          <w:szCs w:val="24"/>
        </w:rPr>
        <w:t>όλες τις αλλαγές που προτείνονται</w:t>
      </w:r>
      <w:r>
        <w:rPr>
          <w:rFonts w:eastAsia="Times New Roman" w:cs="Times New Roman"/>
          <w:szCs w:val="24"/>
        </w:rPr>
        <w:t>,</w:t>
      </w:r>
      <w:r w:rsidRPr="00C73ECA">
        <w:rPr>
          <w:rFonts w:eastAsia="Times New Roman" w:cs="Times New Roman"/>
          <w:szCs w:val="24"/>
        </w:rPr>
        <w:t xml:space="preserve"> αλλαγές που συζητούντ</w:t>
      </w:r>
      <w:r>
        <w:rPr>
          <w:rFonts w:eastAsia="Times New Roman" w:cs="Times New Roman"/>
          <w:szCs w:val="24"/>
        </w:rPr>
        <w:t xml:space="preserve">αι εδώ και τουλάχιστον δέκα </w:t>
      </w:r>
      <w:r w:rsidRPr="00C73ECA">
        <w:rPr>
          <w:rFonts w:eastAsia="Times New Roman" w:cs="Times New Roman"/>
          <w:szCs w:val="24"/>
        </w:rPr>
        <w:t xml:space="preserve">χρόνια και κάποιους από τα αριστερά να αποφαίνονται ότι </w:t>
      </w:r>
      <w:r>
        <w:rPr>
          <w:rFonts w:eastAsia="Times New Roman" w:cs="Times New Roman"/>
          <w:szCs w:val="24"/>
        </w:rPr>
        <w:t>οι</w:t>
      </w:r>
      <w:r w:rsidRPr="00C73ECA">
        <w:rPr>
          <w:rFonts w:eastAsia="Times New Roman" w:cs="Times New Roman"/>
          <w:szCs w:val="24"/>
        </w:rPr>
        <w:t xml:space="preserve"> μολότοφ δεν σκοτώνουν</w:t>
      </w:r>
      <w:r>
        <w:rPr>
          <w:rFonts w:eastAsia="Times New Roman" w:cs="Times New Roman"/>
          <w:szCs w:val="24"/>
        </w:rPr>
        <w:t>. Και οι μολότ</w:t>
      </w:r>
      <w:r>
        <w:rPr>
          <w:rFonts w:eastAsia="Times New Roman" w:cs="Times New Roman"/>
          <w:szCs w:val="24"/>
        </w:rPr>
        <w:t>οφ σκοτώνουν</w:t>
      </w:r>
      <w:r w:rsidRPr="00C73ECA">
        <w:rPr>
          <w:rFonts w:eastAsia="Times New Roman" w:cs="Times New Roman"/>
          <w:szCs w:val="24"/>
        </w:rPr>
        <w:t xml:space="preserve"> </w:t>
      </w:r>
      <w:r>
        <w:rPr>
          <w:rFonts w:eastAsia="Times New Roman" w:cs="Times New Roman"/>
          <w:szCs w:val="24"/>
        </w:rPr>
        <w:t>και οι δεξιοί λαϊκισμοί σκοτώνουν</w:t>
      </w:r>
      <w:r w:rsidRPr="00C73ECA">
        <w:rPr>
          <w:rFonts w:eastAsia="Times New Roman" w:cs="Times New Roman"/>
          <w:szCs w:val="24"/>
        </w:rPr>
        <w:t xml:space="preserve"> τη λογική</w:t>
      </w:r>
      <w:r>
        <w:rPr>
          <w:rFonts w:eastAsia="Times New Roman" w:cs="Times New Roman"/>
          <w:szCs w:val="24"/>
        </w:rPr>
        <w:t>.</w:t>
      </w:r>
    </w:p>
    <w:p w14:paraId="19C9AA5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Θ</w:t>
      </w:r>
      <w:r w:rsidRPr="00C73ECA">
        <w:rPr>
          <w:rFonts w:eastAsia="Times New Roman" w:cs="Times New Roman"/>
          <w:szCs w:val="24"/>
        </w:rPr>
        <w:t>α έχουμε το</w:t>
      </w:r>
      <w:r>
        <w:rPr>
          <w:rFonts w:eastAsia="Times New Roman" w:cs="Times New Roman"/>
          <w:szCs w:val="24"/>
        </w:rPr>
        <w:t>ν</w:t>
      </w:r>
      <w:r w:rsidRPr="00C73ECA">
        <w:rPr>
          <w:rFonts w:eastAsia="Times New Roman" w:cs="Times New Roman"/>
          <w:szCs w:val="24"/>
        </w:rPr>
        <w:t xml:space="preserve"> χρόνο να τα ξαναπούμε</w:t>
      </w:r>
      <w:r>
        <w:rPr>
          <w:rFonts w:eastAsia="Times New Roman" w:cs="Times New Roman"/>
          <w:szCs w:val="24"/>
        </w:rPr>
        <w:t>,</w:t>
      </w:r>
      <w:r w:rsidRPr="00C73ECA">
        <w:rPr>
          <w:rFonts w:eastAsia="Times New Roman" w:cs="Times New Roman"/>
          <w:szCs w:val="24"/>
        </w:rPr>
        <w:t xml:space="preserve"> αλλά το </w:t>
      </w:r>
      <w:r>
        <w:rPr>
          <w:rFonts w:eastAsia="Times New Roman" w:cs="Times New Roman"/>
          <w:szCs w:val="24"/>
        </w:rPr>
        <w:t>Π</w:t>
      </w:r>
      <w:r w:rsidRPr="00C73ECA">
        <w:rPr>
          <w:rFonts w:eastAsia="Times New Roman" w:cs="Times New Roman"/>
          <w:szCs w:val="24"/>
        </w:rPr>
        <w:t>οτάμι λέει ξεκάθαρα</w:t>
      </w:r>
      <w:r>
        <w:rPr>
          <w:rFonts w:eastAsia="Times New Roman" w:cs="Times New Roman"/>
          <w:szCs w:val="24"/>
        </w:rPr>
        <w:t>: Ε</w:t>
      </w:r>
      <w:r w:rsidRPr="00C73ECA">
        <w:rPr>
          <w:rFonts w:eastAsia="Times New Roman" w:cs="Times New Roman"/>
          <w:szCs w:val="24"/>
        </w:rPr>
        <w:t xml:space="preserve">ίμαστε υπέρ του εκσυγχρονισμού </w:t>
      </w:r>
      <w:r>
        <w:rPr>
          <w:rFonts w:eastAsia="Times New Roman" w:cs="Times New Roman"/>
          <w:szCs w:val="24"/>
        </w:rPr>
        <w:t xml:space="preserve">του Ποινικού Δικαίου </w:t>
      </w:r>
      <w:r w:rsidRPr="00C73ECA">
        <w:rPr>
          <w:rFonts w:eastAsia="Times New Roman" w:cs="Times New Roman"/>
          <w:szCs w:val="24"/>
        </w:rPr>
        <w:t>και της Ποινικής Δικονομίας</w:t>
      </w:r>
      <w:r>
        <w:rPr>
          <w:rFonts w:eastAsia="Times New Roman" w:cs="Times New Roman"/>
          <w:szCs w:val="24"/>
        </w:rPr>
        <w:t>. Έ</w:t>
      </w:r>
      <w:r w:rsidRPr="00C73ECA">
        <w:rPr>
          <w:rFonts w:eastAsia="Times New Roman" w:cs="Times New Roman"/>
          <w:szCs w:val="24"/>
        </w:rPr>
        <w:t xml:space="preserve">χουμε και εμείς ερωτηματικά και άποψη για τις </w:t>
      </w:r>
      <w:r w:rsidRPr="00C73ECA">
        <w:rPr>
          <w:rFonts w:eastAsia="Times New Roman" w:cs="Times New Roman"/>
          <w:szCs w:val="24"/>
        </w:rPr>
        <w:t>αλλαγές που προτείνονται σε επιμέρους θέματα</w:t>
      </w:r>
      <w:r>
        <w:rPr>
          <w:rFonts w:eastAsia="Times New Roman" w:cs="Times New Roman"/>
          <w:szCs w:val="24"/>
        </w:rPr>
        <w:t>,</w:t>
      </w:r>
      <w:r w:rsidRPr="00C73ECA">
        <w:rPr>
          <w:rFonts w:eastAsia="Times New Roman" w:cs="Times New Roman"/>
          <w:szCs w:val="24"/>
        </w:rPr>
        <w:t xml:space="preserve"> για τις εγκληματικές οργανώσεις</w:t>
      </w:r>
      <w:r>
        <w:rPr>
          <w:rFonts w:eastAsia="Times New Roman" w:cs="Times New Roman"/>
          <w:szCs w:val="24"/>
        </w:rPr>
        <w:t>,</w:t>
      </w:r>
      <w:r w:rsidRPr="00C73ECA">
        <w:rPr>
          <w:rFonts w:eastAsia="Times New Roman" w:cs="Times New Roman"/>
          <w:szCs w:val="24"/>
        </w:rPr>
        <w:t xml:space="preserve"> για την κατοχή των εκρηκτικών</w:t>
      </w:r>
      <w:r>
        <w:rPr>
          <w:rFonts w:eastAsia="Times New Roman" w:cs="Times New Roman"/>
          <w:szCs w:val="24"/>
        </w:rPr>
        <w:t>,</w:t>
      </w:r>
      <w:r w:rsidRPr="00C73ECA">
        <w:rPr>
          <w:rFonts w:eastAsia="Times New Roman" w:cs="Times New Roman"/>
          <w:szCs w:val="24"/>
        </w:rPr>
        <w:t xml:space="preserve"> για τον ορισμό του βιασμού</w:t>
      </w:r>
      <w:r>
        <w:rPr>
          <w:rFonts w:eastAsia="Times New Roman" w:cs="Times New Roman"/>
          <w:szCs w:val="24"/>
        </w:rPr>
        <w:t>,</w:t>
      </w:r>
      <w:r w:rsidRPr="00C73ECA">
        <w:rPr>
          <w:rFonts w:eastAsia="Times New Roman" w:cs="Times New Roman"/>
          <w:szCs w:val="24"/>
        </w:rPr>
        <w:t xml:space="preserve"> αλλά έχουμε υποχρέ</w:t>
      </w:r>
      <w:r w:rsidRPr="00C73ECA">
        <w:rPr>
          <w:rFonts w:eastAsia="Times New Roman" w:cs="Times New Roman"/>
          <w:szCs w:val="24"/>
        </w:rPr>
        <w:lastRenderedPageBreak/>
        <w:t>ωση να περιμένουμε πρώτα να μιλήσουν οι</w:t>
      </w:r>
      <w:r>
        <w:rPr>
          <w:rFonts w:eastAsia="Times New Roman" w:cs="Times New Roman"/>
          <w:szCs w:val="24"/>
        </w:rPr>
        <w:t xml:space="preserve"> επιστήμονες, ο</w:t>
      </w:r>
      <w:r w:rsidRPr="00C73ECA">
        <w:rPr>
          <w:rFonts w:eastAsia="Times New Roman" w:cs="Times New Roman"/>
          <w:szCs w:val="24"/>
        </w:rPr>
        <w:t>ι εισαγγελείς</w:t>
      </w:r>
      <w:r>
        <w:rPr>
          <w:rFonts w:eastAsia="Times New Roman" w:cs="Times New Roman"/>
          <w:szCs w:val="24"/>
        </w:rPr>
        <w:t>,</w:t>
      </w:r>
      <w:r w:rsidRPr="00C73ECA">
        <w:rPr>
          <w:rFonts w:eastAsia="Times New Roman" w:cs="Times New Roman"/>
          <w:szCs w:val="24"/>
        </w:rPr>
        <w:t xml:space="preserve"> οι δικαστές</w:t>
      </w:r>
      <w:r>
        <w:rPr>
          <w:rFonts w:eastAsia="Times New Roman" w:cs="Times New Roman"/>
          <w:szCs w:val="24"/>
        </w:rPr>
        <w:t>. Καλούμε, λ</w:t>
      </w:r>
      <w:r w:rsidRPr="00C73ECA">
        <w:rPr>
          <w:rFonts w:eastAsia="Times New Roman" w:cs="Times New Roman"/>
          <w:szCs w:val="24"/>
        </w:rPr>
        <w:t>οιπόν</w:t>
      </w:r>
      <w:r>
        <w:rPr>
          <w:rFonts w:eastAsia="Times New Roman" w:cs="Times New Roman"/>
          <w:szCs w:val="24"/>
        </w:rPr>
        <w:t>,</w:t>
      </w:r>
      <w:r w:rsidRPr="00C73ECA">
        <w:rPr>
          <w:rFonts w:eastAsia="Times New Roman" w:cs="Times New Roman"/>
          <w:szCs w:val="24"/>
        </w:rPr>
        <w:t xml:space="preserve"> τ</w:t>
      </w:r>
      <w:r w:rsidRPr="00C73ECA">
        <w:rPr>
          <w:rFonts w:eastAsia="Times New Roman" w:cs="Times New Roman"/>
          <w:szCs w:val="24"/>
        </w:rPr>
        <w:t xml:space="preserve">α άλλα κόμματα να μη συντρίψουν </w:t>
      </w:r>
      <w:r>
        <w:rPr>
          <w:rFonts w:eastAsia="Times New Roman" w:cs="Times New Roman"/>
          <w:szCs w:val="24"/>
        </w:rPr>
        <w:t xml:space="preserve">τη μεταρρύθμιση </w:t>
      </w:r>
      <w:r w:rsidRPr="00C73ECA">
        <w:rPr>
          <w:rFonts w:eastAsia="Times New Roman" w:cs="Times New Roman"/>
          <w:szCs w:val="24"/>
        </w:rPr>
        <w:t xml:space="preserve">του Ποινικού </w:t>
      </w:r>
      <w:r>
        <w:rPr>
          <w:rFonts w:eastAsia="Times New Roman" w:cs="Times New Roman"/>
          <w:szCs w:val="24"/>
        </w:rPr>
        <w:t>Δ</w:t>
      </w:r>
      <w:r w:rsidRPr="00C73ECA">
        <w:rPr>
          <w:rFonts w:eastAsia="Times New Roman" w:cs="Times New Roman"/>
          <w:szCs w:val="24"/>
        </w:rPr>
        <w:t>ικαίου στις κομματικές μυλόπετρες</w:t>
      </w:r>
      <w:r>
        <w:rPr>
          <w:rFonts w:eastAsia="Times New Roman" w:cs="Times New Roman"/>
          <w:szCs w:val="24"/>
        </w:rPr>
        <w:t>, να προχωρήσει,</w:t>
      </w:r>
      <w:r w:rsidRPr="00C73ECA">
        <w:rPr>
          <w:rFonts w:eastAsia="Times New Roman" w:cs="Times New Roman"/>
          <w:szCs w:val="24"/>
        </w:rPr>
        <w:t xml:space="preserve"> να μη χάσουμε και εδώ άλλο χρόνο</w:t>
      </w:r>
      <w:r>
        <w:rPr>
          <w:rFonts w:eastAsia="Times New Roman" w:cs="Times New Roman"/>
          <w:szCs w:val="24"/>
        </w:rPr>
        <w:t>.</w:t>
      </w:r>
      <w:r w:rsidRPr="00C73ECA">
        <w:rPr>
          <w:rFonts w:eastAsia="Times New Roman" w:cs="Times New Roman"/>
          <w:szCs w:val="24"/>
        </w:rPr>
        <w:t xml:space="preserve"> </w:t>
      </w:r>
      <w:r>
        <w:rPr>
          <w:rFonts w:eastAsia="Times New Roman" w:cs="Times New Roman"/>
          <w:szCs w:val="24"/>
        </w:rPr>
        <w:t>Θ</w:t>
      </w:r>
      <w:r w:rsidRPr="00C73ECA">
        <w:rPr>
          <w:rFonts w:eastAsia="Times New Roman" w:cs="Times New Roman"/>
          <w:szCs w:val="24"/>
        </w:rPr>
        <w:t xml:space="preserve">έλουμε ένα νέο Ποινικό </w:t>
      </w:r>
      <w:r>
        <w:rPr>
          <w:rFonts w:eastAsia="Times New Roman" w:cs="Times New Roman"/>
          <w:szCs w:val="24"/>
        </w:rPr>
        <w:t>Δ</w:t>
      </w:r>
      <w:r w:rsidRPr="00C73ECA">
        <w:rPr>
          <w:rFonts w:eastAsia="Times New Roman" w:cs="Times New Roman"/>
          <w:szCs w:val="24"/>
        </w:rPr>
        <w:t xml:space="preserve">ίκαιο μαζί </w:t>
      </w:r>
      <w:r>
        <w:rPr>
          <w:rFonts w:eastAsia="Times New Roman" w:cs="Times New Roman"/>
          <w:szCs w:val="24"/>
        </w:rPr>
        <w:t xml:space="preserve">με </w:t>
      </w:r>
      <w:r w:rsidRPr="00C73ECA">
        <w:rPr>
          <w:rFonts w:eastAsia="Times New Roman" w:cs="Times New Roman"/>
          <w:szCs w:val="24"/>
        </w:rPr>
        <w:t xml:space="preserve">αναμόρφωση </w:t>
      </w:r>
      <w:r>
        <w:rPr>
          <w:rFonts w:eastAsia="Times New Roman" w:cs="Times New Roman"/>
          <w:szCs w:val="24"/>
        </w:rPr>
        <w:t>τ</w:t>
      </w:r>
      <w:r w:rsidRPr="00C73ECA">
        <w:rPr>
          <w:rFonts w:eastAsia="Times New Roman" w:cs="Times New Roman"/>
          <w:szCs w:val="24"/>
        </w:rPr>
        <w:t xml:space="preserve">ου </w:t>
      </w:r>
      <w:r>
        <w:rPr>
          <w:rFonts w:eastAsia="Times New Roman" w:cs="Times New Roman"/>
          <w:szCs w:val="24"/>
        </w:rPr>
        <w:t>Σ</w:t>
      </w:r>
      <w:r w:rsidRPr="00C73ECA">
        <w:rPr>
          <w:rFonts w:eastAsia="Times New Roman" w:cs="Times New Roman"/>
          <w:szCs w:val="24"/>
        </w:rPr>
        <w:t xml:space="preserve">ωφρονιστικού </w:t>
      </w:r>
      <w:r>
        <w:rPr>
          <w:rFonts w:eastAsia="Times New Roman" w:cs="Times New Roman"/>
          <w:szCs w:val="24"/>
        </w:rPr>
        <w:t>Κ</w:t>
      </w:r>
      <w:r w:rsidRPr="00C73ECA">
        <w:rPr>
          <w:rFonts w:eastAsia="Times New Roman" w:cs="Times New Roman"/>
          <w:szCs w:val="24"/>
        </w:rPr>
        <w:t>ώδικα και κατάργηση</w:t>
      </w:r>
      <w:r>
        <w:rPr>
          <w:rFonts w:eastAsia="Times New Roman" w:cs="Times New Roman"/>
          <w:szCs w:val="24"/>
        </w:rPr>
        <w:t>,</w:t>
      </w:r>
      <w:r w:rsidRPr="00C73ECA">
        <w:rPr>
          <w:rFonts w:eastAsia="Times New Roman" w:cs="Times New Roman"/>
          <w:szCs w:val="24"/>
        </w:rPr>
        <w:t xml:space="preserve"> όπως έχω ξαναπεί</w:t>
      </w:r>
      <w:r>
        <w:rPr>
          <w:rFonts w:eastAsia="Times New Roman" w:cs="Times New Roman"/>
          <w:szCs w:val="24"/>
        </w:rPr>
        <w:t>,</w:t>
      </w:r>
      <w:r w:rsidRPr="00C73ECA">
        <w:rPr>
          <w:rFonts w:eastAsia="Times New Roman" w:cs="Times New Roman"/>
          <w:szCs w:val="24"/>
        </w:rPr>
        <w:t xml:space="preserve"> το</w:t>
      </w:r>
      <w:r w:rsidRPr="00C73ECA">
        <w:rPr>
          <w:rFonts w:eastAsia="Times New Roman" w:cs="Times New Roman"/>
          <w:szCs w:val="24"/>
        </w:rPr>
        <w:t>υ νόμου Παρασκευοπούλου</w:t>
      </w:r>
      <w:r>
        <w:rPr>
          <w:rFonts w:eastAsia="Times New Roman" w:cs="Times New Roman"/>
          <w:szCs w:val="24"/>
        </w:rPr>
        <w:t>,</w:t>
      </w:r>
      <w:r w:rsidRPr="00C73ECA">
        <w:rPr>
          <w:rFonts w:eastAsia="Times New Roman" w:cs="Times New Roman"/>
          <w:szCs w:val="24"/>
        </w:rPr>
        <w:t xml:space="preserve"> που μετά τις αλλεπάλληλες τροποποιήσεις και παρ</w:t>
      </w:r>
      <w:r>
        <w:rPr>
          <w:rFonts w:eastAsia="Times New Roman" w:cs="Times New Roman"/>
          <w:szCs w:val="24"/>
        </w:rPr>
        <w:t>ατάσεις</w:t>
      </w:r>
      <w:r w:rsidRPr="00C73ECA">
        <w:rPr>
          <w:rFonts w:eastAsia="Times New Roman" w:cs="Times New Roman"/>
          <w:szCs w:val="24"/>
        </w:rPr>
        <w:t xml:space="preserve"> του </w:t>
      </w:r>
      <w:r>
        <w:rPr>
          <w:rFonts w:eastAsia="Times New Roman" w:cs="Times New Roman"/>
          <w:szCs w:val="24"/>
        </w:rPr>
        <w:t>έ</w:t>
      </w:r>
      <w:r w:rsidRPr="00C73ECA">
        <w:rPr>
          <w:rFonts w:eastAsia="Times New Roman" w:cs="Times New Roman"/>
          <w:szCs w:val="24"/>
        </w:rPr>
        <w:t>χει εξελιχθεί σε ένα</w:t>
      </w:r>
      <w:r>
        <w:rPr>
          <w:rFonts w:eastAsia="Times New Roman" w:cs="Times New Roman"/>
          <w:szCs w:val="24"/>
        </w:rPr>
        <w:t>ν</w:t>
      </w:r>
      <w:r w:rsidRPr="00C73ECA">
        <w:rPr>
          <w:rFonts w:eastAsia="Times New Roman" w:cs="Times New Roman"/>
          <w:szCs w:val="24"/>
        </w:rPr>
        <w:t xml:space="preserve"> νόμο γενικό συγχωροχάρτι</w:t>
      </w:r>
      <w:r>
        <w:rPr>
          <w:rFonts w:eastAsia="Times New Roman" w:cs="Times New Roman"/>
          <w:szCs w:val="24"/>
        </w:rPr>
        <w:t>,</w:t>
      </w:r>
      <w:r w:rsidRPr="00C73ECA">
        <w:rPr>
          <w:rFonts w:eastAsia="Times New Roman" w:cs="Times New Roman"/>
          <w:szCs w:val="24"/>
        </w:rPr>
        <w:t xml:space="preserve"> που αποφυλ</w:t>
      </w:r>
      <w:r>
        <w:rPr>
          <w:rFonts w:eastAsia="Times New Roman" w:cs="Times New Roman"/>
          <w:szCs w:val="24"/>
        </w:rPr>
        <w:t>ακίζει</w:t>
      </w:r>
      <w:r w:rsidRPr="00C73ECA">
        <w:rPr>
          <w:rFonts w:eastAsia="Times New Roman" w:cs="Times New Roman"/>
          <w:szCs w:val="24"/>
        </w:rPr>
        <w:t xml:space="preserve"> οριζ</w:t>
      </w:r>
      <w:r>
        <w:rPr>
          <w:rFonts w:eastAsia="Times New Roman" w:cs="Times New Roman"/>
          <w:szCs w:val="24"/>
        </w:rPr>
        <w:t>οντίω</w:t>
      </w:r>
      <w:r w:rsidRPr="00C73ECA">
        <w:rPr>
          <w:rFonts w:eastAsia="Times New Roman" w:cs="Times New Roman"/>
          <w:szCs w:val="24"/>
        </w:rPr>
        <w:t>ς και αδιακρίτως με τα ίδια κριτήρια κατά συρροή εγκληματί</w:t>
      </w:r>
      <w:r>
        <w:rPr>
          <w:rFonts w:eastAsia="Times New Roman" w:cs="Times New Roman"/>
          <w:szCs w:val="24"/>
        </w:rPr>
        <w:t>ε</w:t>
      </w:r>
      <w:r w:rsidRPr="00C73ECA">
        <w:rPr>
          <w:rFonts w:eastAsia="Times New Roman" w:cs="Times New Roman"/>
          <w:szCs w:val="24"/>
        </w:rPr>
        <w:t>ς</w:t>
      </w:r>
      <w:r>
        <w:rPr>
          <w:rFonts w:eastAsia="Times New Roman" w:cs="Times New Roman"/>
          <w:szCs w:val="24"/>
        </w:rPr>
        <w:t>,</w:t>
      </w:r>
      <w:r w:rsidRPr="00C73ECA">
        <w:rPr>
          <w:rFonts w:eastAsia="Times New Roman" w:cs="Times New Roman"/>
          <w:szCs w:val="24"/>
        </w:rPr>
        <w:t xml:space="preserve"> αλλά και </w:t>
      </w:r>
      <w:proofErr w:type="spellStart"/>
      <w:r>
        <w:rPr>
          <w:rFonts w:eastAsia="Times New Roman" w:cs="Times New Roman"/>
          <w:szCs w:val="24"/>
        </w:rPr>
        <w:t>μικροπαραβάτες</w:t>
      </w:r>
      <w:proofErr w:type="spellEnd"/>
      <w:r>
        <w:rPr>
          <w:rFonts w:eastAsia="Times New Roman" w:cs="Times New Roman"/>
          <w:szCs w:val="24"/>
        </w:rPr>
        <w:t>.</w:t>
      </w:r>
    </w:p>
    <w:p w14:paraId="19C9AA5C" w14:textId="77777777" w:rsidR="005136E3" w:rsidRDefault="0098028A">
      <w:pPr>
        <w:spacing w:after="0" w:line="600" w:lineRule="auto"/>
        <w:ind w:firstLine="720"/>
        <w:jc w:val="both"/>
        <w:rPr>
          <w:rFonts w:eastAsia="Times New Roman"/>
          <w:szCs w:val="24"/>
        </w:rPr>
      </w:pPr>
      <w:r>
        <w:rPr>
          <w:rFonts w:eastAsia="Times New Roman"/>
          <w:szCs w:val="24"/>
        </w:rPr>
        <w:t xml:space="preserve">Η χώρα, </w:t>
      </w:r>
      <w:r>
        <w:rPr>
          <w:rFonts w:eastAsia="Times New Roman"/>
          <w:szCs w:val="24"/>
        </w:rPr>
        <w:t>κυρίες και κύριοι, έχει ανάγκη αναμόρφωσης και εκσυγχρονισμού του δικαίου και εναρμόνισή του με τις καλύτερες διεθνείς πρακτικές.</w:t>
      </w:r>
    </w:p>
    <w:p w14:paraId="19C9AA5D" w14:textId="77777777" w:rsidR="005136E3" w:rsidRDefault="0098028A">
      <w:pPr>
        <w:spacing w:after="0" w:line="600" w:lineRule="auto"/>
        <w:ind w:firstLine="720"/>
        <w:jc w:val="both"/>
        <w:rPr>
          <w:rFonts w:eastAsia="Times New Roman"/>
          <w:szCs w:val="24"/>
        </w:rPr>
      </w:pPr>
      <w:r>
        <w:rPr>
          <w:rFonts w:eastAsia="Times New Roman"/>
          <w:szCs w:val="24"/>
        </w:rPr>
        <w:t xml:space="preserve">Κυρίες και κύριοι, σε εβδομήντα τρεις περίπου μέρες η Ευρώπη θα αποφασίσει αν θα προχωρήσει σε μια ευρωπαϊκή αναγέννηση –όπως </w:t>
      </w:r>
      <w:r>
        <w:rPr>
          <w:rFonts w:eastAsia="Times New Roman"/>
          <w:szCs w:val="24"/>
        </w:rPr>
        <w:t xml:space="preserve">μας καλεί και ο Πρόεδρος Μακρόν- ή θα μείνει στάσιμη κι ακόμα χειρότερα θα κάνει βήματα πίσω. Πολύ φοβούμαι ότι η συντριπτική πλειοψηφία του πολιτικού συστήματος </w:t>
      </w:r>
      <w:r>
        <w:rPr>
          <w:rFonts w:eastAsia="Times New Roman"/>
          <w:szCs w:val="24"/>
        </w:rPr>
        <w:lastRenderedPageBreak/>
        <w:t>της χώρας δεν οραματίζεται κα</w:t>
      </w:r>
      <w:r>
        <w:rPr>
          <w:rFonts w:eastAsia="Times New Roman"/>
          <w:szCs w:val="24"/>
        </w:rPr>
        <w:t>μ</w:t>
      </w:r>
      <w:r>
        <w:rPr>
          <w:rFonts w:eastAsia="Times New Roman"/>
          <w:szCs w:val="24"/>
        </w:rPr>
        <w:t xml:space="preserve">μία αναγέννηση. Ούτε ευρωπαϊκή, ούτε ελληνική. Η αναγέννηση της </w:t>
      </w:r>
      <w:r>
        <w:rPr>
          <w:rFonts w:eastAsia="Times New Roman"/>
          <w:szCs w:val="24"/>
        </w:rPr>
        <w:t xml:space="preserve">κομματικής εξουσίας ήταν, είναι και παραμένει ο μοναδικός στόχος των περισσοτέρων. Η συζήτηση για το Σύνταγμα είναι δυστυχώς μια άλλη απόδειξη ότι το μόνο που ενδιαφέρει τα κόμματα εξουσίας, είναι πώς θα διαιωνίσουν τη δική τους εξουσία. </w:t>
      </w:r>
    </w:p>
    <w:p w14:paraId="19C9AA5E" w14:textId="77777777" w:rsidR="005136E3" w:rsidRDefault="0098028A">
      <w:pPr>
        <w:spacing w:after="0" w:line="600" w:lineRule="auto"/>
        <w:ind w:firstLine="720"/>
        <w:jc w:val="both"/>
        <w:rPr>
          <w:rFonts w:eastAsia="Times New Roman"/>
          <w:szCs w:val="24"/>
        </w:rPr>
      </w:pPr>
      <w:r>
        <w:rPr>
          <w:rFonts w:eastAsia="Times New Roman"/>
          <w:szCs w:val="24"/>
        </w:rPr>
        <w:t>Στόχος όμως των π</w:t>
      </w:r>
      <w:r>
        <w:rPr>
          <w:rFonts w:eastAsia="Times New Roman"/>
          <w:szCs w:val="24"/>
        </w:rPr>
        <w:t>ολιτών είναι άλλος. Είναι μια ελληνική αναγέννηση. Να δοθεί η δυνατότητα στους πολίτες να δουν την Ελλάδα αλλιώς, την Ευρώπη αλλιώς και τελικά τη ζωή τους αλλιώς.</w:t>
      </w:r>
    </w:p>
    <w:p w14:paraId="19C9AA5F" w14:textId="77777777" w:rsidR="005136E3" w:rsidRDefault="0098028A">
      <w:pPr>
        <w:spacing w:after="0" w:line="600" w:lineRule="auto"/>
        <w:ind w:firstLine="720"/>
        <w:jc w:val="both"/>
        <w:rPr>
          <w:rFonts w:eastAsia="Times New Roman"/>
          <w:szCs w:val="24"/>
        </w:rPr>
      </w:pPr>
      <w:r>
        <w:rPr>
          <w:rFonts w:eastAsia="Times New Roman"/>
          <w:szCs w:val="24"/>
        </w:rPr>
        <w:t>Σας ευχαριστώ.</w:t>
      </w:r>
    </w:p>
    <w:p w14:paraId="19C9AA60" w14:textId="77777777" w:rsidR="005136E3" w:rsidRDefault="0098028A">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sidRPr="009D3C95">
        <w:rPr>
          <w:rFonts w:eastAsia="Times New Roman"/>
          <w:szCs w:val="24"/>
        </w:rPr>
        <w:t>Κυρίες και κύριοι συνάδελφοι, έχω την τιμή να</w:t>
      </w:r>
      <w:r w:rsidRPr="009D3C95">
        <w:rPr>
          <w:rFonts w:eastAsia="Times New Roman"/>
          <w:szCs w:val="24"/>
        </w:rPr>
        <w:t xml:space="preserve"> ανακοινώσω στο Σώμα ότι </w:t>
      </w:r>
      <w:r w:rsidRPr="009D3C95">
        <w:rPr>
          <w:rFonts w:eastAsia="Times New Roman"/>
          <w:szCs w:val="24"/>
        </w:rPr>
        <w:t xml:space="preserve">τη συνεδρίασή μας παρακολουθούν </w:t>
      </w:r>
      <w:r w:rsidRPr="009D3C95">
        <w:rPr>
          <w:rFonts w:eastAsia="Times New Roman"/>
          <w:szCs w:val="24"/>
        </w:rPr>
        <w:t xml:space="preserve">από τα άνω δυτικά θεωρεία, </w:t>
      </w:r>
      <w:r>
        <w:rPr>
          <w:rFonts w:eastAsia="Times New Roman"/>
          <w:szCs w:val="24"/>
        </w:rPr>
        <w:t xml:space="preserve">σαράντα μαθήτριες και μαθητές και τέσσερις </w:t>
      </w:r>
      <w:r>
        <w:rPr>
          <w:rFonts w:eastAsia="Times New Roman"/>
          <w:szCs w:val="24"/>
        </w:rPr>
        <w:t>συνοδοί</w:t>
      </w:r>
      <w:r w:rsidRPr="00266F65">
        <w:rPr>
          <w:rFonts w:eastAsia="Times New Roman"/>
          <w:szCs w:val="24"/>
        </w:rPr>
        <w:t xml:space="preserve"> </w:t>
      </w:r>
      <w:r>
        <w:rPr>
          <w:rFonts w:eastAsia="Times New Roman"/>
          <w:szCs w:val="24"/>
        </w:rPr>
        <w:t>εκπαιδευτικοί από το 11</w:t>
      </w:r>
      <w:r w:rsidRPr="009D3C95">
        <w:rPr>
          <w:rFonts w:eastAsia="Times New Roman"/>
          <w:szCs w:val="24"/>
          <w:vertAlign w:val="superscript"/>
        </w:rPr>
        <w:t>ο</w:t>
      </w:r>
      <w:r>
        <w:rPr>
          <w:rFonts w:eastAsia="Times New Roman"/>
          <w:szCs w:val="24"/>
        </w:rPr>
        <w:t xml:space="preserve"> Γυμνάσιο Ιωαννίνων. </w:t>
      </w:r>
    </w:p>
    <w:p w14:paraId="19C9AA61" w14:textId="77777777" w:rsidR="005136E3" w:rsidRDefault="0098028A">
      <w:pPr>
        <w:spacing w:after="0" w:line="600" w:lineRule="auto"/>
        <w:ind w:firstLine="720"/>
        <w:jc w:val="both"/>
        <w:rPr>
          <w:rFonts w:eastAsia="Times New Roman"/>
          <w:szCs w:val="24"/>
        </w:rPr>
      </w:pPr>
      <w:r>
        <w:rPr>
          <w:rFonts w:eastAsia="Times New Roman"/>
          <w:szCs w:val="24"/>
        </w:rPr>
        <w:t xml:space="preserve">Καλώς ορίσατε στην Αθήνα και τη Βουλή των Ελλήνων. </w:t>
      </w:r>
    </w:p>
    <w:p w14:paraId="19C9AA62" w14:textId="77777777" w:rsidR="005136E3" w:rsidRDefault="0098028A">
      <w:pPr>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19C9AA63" w14:textId="77777777" w:rsidR="005136E3" w:rsidRDefault="0098028A">
      <w:pPr>
        <w:spacing w:after="0"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Πρόεδρος της Βουλής κ. </w:t>
      </w:r>
      <w:r w:rsidRPr="008605AA">
        <w:rPr>
          <w:rFonts w:eastAsia="Times New Roman"/>
          <w:b/>
          <w:szCs w:val="24"/>
        </w:rPr>
        <w:t>ΝΙΚΟΛΑΟΣ ΒΟΥΤΣΗΣ</w:t>
      </w:r>
      <w:r>
        <w:rPr>
          <w:rFonts w:eastAsia="Times New Roman"/>
          <w:szCs w:val="24"/>
        </w:rPr>
        <w:t>)</w:t>
      </w:r>
    </w:p>
    <w:p w14:paraId="19C9AA64" w14:textId="77777777" w:rsidR="005136E3" w:rsidRDefault="0098028A">
      <w:pPr>
        <w:spacing w:after="0" w:line="600" w:lineRule="auto"/>
        <w:ind w:firstLine="720"/>
        <w:jc w:val="both"/>
        <w:rPr>
          <w:rFonts w:eastAsia="Times New Roman"/>
          <w:szCs w:val="24"/>
        </w:rPr>
      </w:pPr>
      <w:r w:rsidRPr="009D3C95">
        <w:rPr>
          <w:rFonts w:eastAsia="Times New Roman"/>
          <w:b/>
          <w:szCs w:val="24"/>
        </w:rPr>
        <w:t xml:space="preserve">ΠΡΟΕΔΡΟΣ (Νικόλαος </w:t>
      </w:r>
      <w:proofErr w:type="spellStart"/>
      <w:r w:rsidRPr="009D3C95">
        <w:rPr>
          <w:rFonts w:eastAsia="Times New Roman"/>
          <w:b/>
          <w:szCs w:val="24"/>
        </w:rPr>
        <w:t>Βούτσης</w:t>
      </w:r>
      <w:proofErr w:type="spellEnd"/>
      <w:r w:rsidRPr="009D3C95">
        <w:rPr>
          <w:rFonts w:eastAsia="Times New Roman"/>
          <w:b/>
          <w:szCs w:val="24"/>
        </w:rPr>
        <w:t xml:space="preserve">): </w:t>
      </w:r>
      <w:r>
        <w:rPr>
          <w:rFonts w:eastAsia="Times New Roman"/>
          <w:szCs w:val="24"/>
        </w:rPr>
        <w:t xml:space="preserve">Παρακαλώ πολύ τον Πρόεδρο της Κοινοβουλευτικής Ομάδας του Κομμουνιστικού Κόμματος </w:t>
      </w:r>
      <w:r>
        <w:rPr>
          <w:rFonts w:eastAsia="Times New Roman"/>
          <w:szCs w:val="24"/>
        </w:rPr>
        <w:t xml:space="preserve">Ελλάδας </w:t>
      </w:r>
      <w:r>
        <w:rPr>
          <w:rFonts w:eastAsia="Times New Roman"/>
          <w:szCs w:val="24"/>
        </w:rPr>
        <w:t>και Γενικό Γρα</w:t>
      </w:r>
      <w:r>
        <w:rPr>
          <w:rFonts w:eastAsia="Times New Roman"/>
          <w:szCs w:val="24"/>
        </w:rPr>
        <w:t>μματέα να πάρει τον λόγο.</w:t>
      </w:r>
    </w:p>
    <w:p w14:paraId="19C9AA65" w14:textId="77777777" w:rsidR="005136E3" w:rsidRDefault="0098028A">
      <w:pPr>
        <w:spacing w:after="0" w:line="600" w:lineRule="auto"/>
        <w:ind w:firstLine="720"/>
        <w:jc w:val="both"/>
        <w:rPr>
          <w:rFonts w:eastAsia="Times New Roman"/>
          <w:szCs w:val="24"/>
        </w:rPr>
      </w:pPr>
      <w:r w:rsidRPr="00743A06">
        <w:rPr>
          <w:rFonts w:eastAsia="Times New Roman"/>
          <w:b/>
          <w:szCs w:val="24"/>
        </w:rPr>
        <w:t xml:space="preserve">ΔΗΜΗΤΡΙΟΣ ΚΟΥΤΣΟΥΜΠΑΣ </w:t>
      </w:r>
      <w:r w:rsidRPr="00585549">
        <w:rPr>
          <w:rFonts w:eastAsia="Times New Roman"/>
          <w:b/>
          <w:szCs w:val="24"/>
        </w:rPr>
        <w:t>(Γενικός Γραμματέας της Κεντρικής Επιτροπής του Κομμουνιστικού Κόμματος Ελλάδας)</w:t>
      </w:r>
      <w:r>
        <w:rPr>
          <w:rFonts w:eastAsia="Times New Roman"/>
          <w:b/>
          <w:szCs w:val="24"/>
        </w:rPr>
        <w:t xml:space="preserve">: </w:t>
      </w:r>
      <w:r>
        <w:rPr>
          <w:rFonts w:eastAsia="Times New Roman"/>
          <w:szCs w:val="24"/>
        </w:rPr>
        <w:t>Κυρίες και κύριοι, όποιος ακόμα αμφιβάλλει για τον κάλπικο χαρακτήρα του προοδευτικού προσκλητηρίου του ΣΥΡΙΖΑ, αρκεί να παρακ</w:t>
      </w:r>
      <w:r>
        <w:rPr>
          <w:rFonts w:eastAsia="Times New Roman"/>
          <w:szCs w:val="24"/>
        </w:rPr>
        <w:t xml:space="preserve">ολουθήσει τις προτάσεις συνταγματικής </w:t>
      </w:r>
      <w:r>
        <w:rPr>
          <w:rFonts w:eastAsia="Times New Roman"/>
          <w:szCs w:val="24"/>
        </w:rPr>
        <w:t xml:space="preserve">Αναθεώρησης </w:t>
      </w:r>
      <w:r>
        <w:rPr>
          <w:rFonts w:eastAsia="Times New Roman"/>
          <w:szCs w:val="24"/>
        </w:rPr>
        <w:t xml:space="preserve">της Κυβέρνησης. </w:t>
      </w:r>
    </w:p>
    <w:p w14:paraId="19C9AA66" w14:textId="77777777" w:rsidR="005136E3" w:rsidRDefault="0098028A">
      <w:pPr>
        <w:spacing w:after="0" w:line="600" w:lineRule="auto"/>
        <w:ind w:firstLine="720"/>
        <w:jc w:val="both"/>
        <w:rPr>
          <w:rFonts w:eastAsia="Times New Roman"/>
          <w:szCs w:val="24"/>
        </w:rPr>
      </w:pPr>
      <w:r>
        <w:rPr>
          <w:rFonts w:eastAsia="Times New Roman"/>
          <w:szCs w:val="24"/>
        </w:rPr>
        <w:t xml:space="preserve">Ο ΣΥΡΙΖΑ όχι μόνο αποδέχθηκε τις προηγούμενες αντιδραστικές συνταγματικές </w:t>
      </w:r>
      <w:r>
        <w:rPr>
          <w:rFonts w:eastAsia="Times New Roman"/>
          <w:szCs w:val="24"/>
        </w:rPr>
        <w:t xml:space="preserve">Αναθεωρήσεις </w:t>
      </w:r>
      <w:r>
        <w:rPr>
          <w:rFonts w:eastAsia="Times New Roman"/>
          <w:szCs w:val="24"/>
        </w:rPr>
        <w:t xml:space="preserve">των </w:t>
      </w:r>
      <w:r>
        <w:rPr>
          <w:rFonts w:eastAsia="Times New Roman"/>
          <w:szCs w:val="24"/>
        </w:rPr>
        <w:t xml:space="preserve">κυβερνήσεων </w:t>
      </w:r>
      <w:r>
        <w:rPr>
          <w:rFonts w:eastAsia="Times New Roman"/>
          <w:szCs w:val="24"/>
        </w:rPr>
        <w:t>Νέας Δημοκρατίας-ΠΑΣΟΚ, αλλά επεδίωξε να προσθέσει και νέες αντιδραστικότερες διατάξει</w:t>
      </w:r>
      <w:r>
        <w:rPr>
          <w:rFonts w:eastAsia="Times New Roman"/>
          <w:szCs w:val="24"/>
        </w:rPr>
        <w:t xml:space="preserve">ς. Εδώ φαίνονται οι μεγάλες, στρατηγικού χαρακτήρα, συγκλίσεις με τη Νέα Δημοκρατία και το ΠΑΣΟΚ, ΚΙΝΑΛ. Πίσω απ’ αυτά τα </w:t>
      </w:r>
      <w:r>
        <w:rPr>
          <w:rFonts w:eastAsia="Times New Roman"/>
          <w:szCs w:val="24"/>
        </w:rPr>
        <w:t xml:space="preserve">ψεύτικα </w:t>
      </w:r>
      <w:r>
        <w:rPr>
          <w:rFonts w:eastAsia="Times New Roman"/>
          <w:szCs w:val="24"/>
        </w:rPr>
        <w:t xml:space="preserve">διλήμματα για μια </w:t>
      </w:r>
      <w:proofErr w:type="spellStart"/>
      <w:r>
        <w:rPr>
          <w:rFonts w:eastAsia="Times New Roman"/>
          <w:szCs w:val="24"/>
        </w:rPr>
        <w:t>αντινεοφιλελεύθερη</w:t>
      </w:r>
      <w:proofErr w:type="spellEnd"/>
      <w:r>
        <w:rPr>
          <w:rFonts w:eastAsia="Times New Roman"/>
          <w:szCs w:val="24"/>
        </w:rPr>
        <w:t xml:space="preserve"> και προοδευτική </w:t>
      </w:r>
      <w:r>
        <w:rPr>
          <w:rFonts w:eastAsia="Times New Roman"/>
          <w:szCs w:val="24"/>
        </w:rPr>
        <w:t xml:space="preserve">Αναθεώρηση </w:t>
      </w:r>
      <w:r>
        <w:rPr>
          <w:rFonts w:eastAsia="Times New Roman"/>
          <w:szCs w:val="24"/>
        </w:rPr>
        <w:t>κρύβεται ο κοινός στόχος όλων για ένα θωρακισμένο πολιτικό σύσ</w:t>
      </w:r>
      <w:r>
        <w:rPr>
          <w:rFonts w:eastAsia="Times New Roman"/>
          <w:szCs w:val="24"/>
        </w:rPr>
        <w:t xml:space="preserve">τημα πιο ικανό να </w:t>
      </w:r>
      <w:r>
        <w:rPr>
          <w:rFonts w:eastAsia="Times New Roman"/>
          <w:szCs w:val="24"/>
        </w:rPr>
        <w:lastRenderedPageBreak/>
        <w:t xml:space="preserve">ικανοποιεί την αντιλαϊκή πολιτική, πιο εχθρικό απέναντι στον λαό και το κίνημά του. </w:t>
      </w:r>
    </w:p>
    <w:p w14:paraId="19C9AA67" w14:textId="77777777" w:rsidR="005136E3" w:rsidRDefault="0098028A">
      <w:pPr>
        <w:spacing w:after="0" w:line="600" w:lineRule="auto"/>
        <w:ind w:firstLine="720"/>
        <w:jc w:val="both"/>
        <w:rPr>
          <w:rFonts w:eastAsia="Times New Roman"/>
          <w:szCs w:val="24"/>
        </w:rPr>
      </w:pPr>
      <w:r>
        <w:rPr>
          <w:rFonts w:eastAsia="Times New Roman"/>
          <w:szCs w:val="24"/>
        </w:rPr>
        <w:t>Για να δούμε ποιες προτεραιότητες της άρχουσας τάξης υπηρετούν οι προτάσεις του ΣΥΡΙΖΑ.</w:t>
      </w:r>
    </w:p>
    <w:p w14:paraId="19C9AA68" w14:textId="77777777" w:rsidR="005136E3" w:rsidRDefault="0098028A">
      <w:pPr>
        <w:spacing w:after="0" w:line="600" w:lineRule="auto"/>
        <w:ind w:firstLine="720"/>
        <w:jc w:val="both"/>
        <w:rPr>
          <w:rFonts w:eastAsia="Times New Roman"/>
          <w:szCs w:val="24"/>
        </w:rPr>
      </w:pPr>
      <w:r>
        <w:rPr>
          <w:rFonts w:eastAsia="Times New Roman"/>
          <w:szCs w:val="24"/>
        </w:rPr>
        <w:t>Πρώτον, την προσπάθεια για εξασφάλιση μεγαλύτερης κυβερνητικής στ</w:t>
      </w:r>
      <w:r>
        <w:rPr>
          <w:rFonts w:eastAsia="Times New Roman"/>
          <w:szCs w:val="24"/>
        </w:rPr>
        <w:t xml:space="preserve">αθερότητας. Έτσι λένε και οι ίδιοι άλλωστε. Αλλά αυτό από μόνο του αποτελεί και την καλύτερη απόδειξη ότι η επίθεση του κεφαλαίου απέναντι στον εργαζόμενο λαό, στα λαϊκά στρώματα, θα συνεχιστεί αμείωτη το επόμενο διάστημα. Αυτή η επίθεση είναι και η ουσία </w:t>
      </w:r>
      <w:r>
        <w:rPr>
          <w:rFonts w:eastAsia="Times New Roman"/>
          <w:szCs w:val="24"/>
        </w:rPr>
        <w:t xml:space="preserve">της δίκαιης ανάπτυξης πίσω από την οποία στοιχίζονται και η Κυβέρνηση και άλλα κόμματα. Δείχνει ταυτόχρονα και την ανησυχία απέναντι στην αυξανόμενη δυσαρέσκεια και αγανάκτηση. </w:t>
      </w:r>
    </w:p>
    <w:p w14:paraId="19C9AA69" w14:textId="77777777" w:rsidR="005136E3" w:rsidRDefault="0098028A">
      <w:pPr>
        <w:spacing w:after="0" w:line="600" w:lineRule="auto"/>
        <w:ind w:firstLine="720"/>
        <w:jc w:val="both"/>
        <w:rPr>
          <w:rFonts w:eastAsia="Times New Roman"/>
          <w:szCs w:val="24"/>
        </w:rPr>
      </w:pPr>
      <w:r>
        <w:rPr>
          <w:rFonts w:eastAsia="Times New Roman"/>
          <w:szCs w:val="24"/>
        </w:rPr>
        <w:t>Γι’ αυτό και η Κυβέρνηση θεωρεί επιτακτικό να προχωρήσουν γρήγορα οι συνταγματ</w:t>
      </w:r>
      <w:r>
        <w:rPr>
          <w:rFonts w:eastAsia="Times New Roman"/>
          <w:szCs w:val="24"/>
        </w:rPr>
        <w:t xml:space="preserve">ικές αλλαγές, </w:t>
      </w:r>
      <w:r>
        <w:rPr>
          <w:rFonts w:eastAsia="Times New Roman"/>
          <w:szCs w:val="24"/>
        </w:rPr>
        <w:t xml:space="preserve">προκειμένου </w:t>
      </w:r>
      <w:r>
        <w:rPr>
          <w:rFonts w:eastAsia="Times New Roman"/>
          <w:szCs w:val="24"/>
        </w:rPr>
        <w:t>να προχωράει απρόσκοπτα η αστική πολιτική, αλλά και να είναι πιο αποτελεσματικό το κράτος, είτε στην ενσωμάτωση είτε στην καταστολή αυτής της δυσαρέσκειας. Εκεί αποσκοπούν τόσο οι προ</w:t>
      </w:r>
      <w:r>
        <w:rPr>
          <w:rFonts w:eastAsia="Times New Roman"/>
          <w:szCs w:val="24"/>
        </w:rPr>
        <w:lastRenderedPageBreak/>
        <w:t xml:space="preserve">τάσεις για αποσύνδεση της εκλογής του Προέδρου </w:t>
      </w:r>
      <w:r>
        <w:rPr>
          <w:rFonts w:eastAsia="Times New Roman"/>
          <w:szCs w:val="24"/>
        </w:rPr>
        <w:t xml:space="preserve">της Δημοκρατίας από τη διάλυση της Βουλής, όσο και οι προτάσεις που καθιερώνουν για πρώτη φορά τις κυβερνήσεις </w:t>
      </w:r>
      <w:r>
        <w:rPr>
          <w:rFonts w:eastAsia="Times New Roman"/>
          <w:szCs w:val="24"/>
        </w:rPr>
        <w:t>Μειοψηφίας</w:t>
      </w:r>
      <w:r>
        <w:rPr>
          <w:rFonts w:eastAsia="Times New Roman"/>
          <w:szCs w:val="24"/>
        </w:rPr>
        <w:t>, είτε αυτές λέγονται εποικοδομητική  ψήφος δυσπιστίας, κατά ΣΥΡΙΖΑ είτε σταθερός και αδιατάρακτος τετραετής κοινοβουλευτικός κυβερνητι</w:t>
      </w:r>
      <w:r>
        <w:rPr>
          <w:rFonts w:eastAsia="Times New Roman"/>
          <w:szCs w:val="24"/>
        </w:rPr>
        <w:t xml:space="preserve">κός κύκλος, κατά τη Νέα Δημοκρατία. </w:t>
      </w:r>
    </w:p>
    <w:p w14:paraId="19C9AA6A" w14:textId="77777777" w:rsidR="005136E3" w:rsidRDefault="0098028A">
      <w:pPr>
        <w:spacing w:after="0" w:line="600" w:lineRule="auto"/>
        <w:ind w:firstLine="720"/>
        <w:jc w:val="both"/>
        <w:rPr>
          <w:rFonts w:eastAsia="Times New Roman"/>
          <w:szCs w:val="24"/>
        </w:rPr>
      </w:pPr>
      <w:r>
        <w:rPr>
          <w:rFonts w:eastAsia="Times New Roman"/>
          <w:szCs w:val="24"/>
        </w:rPr>
        <w:t xml:space="preserve">Υπηρετούν τη συνταγματική κατοχύρωση του τσακίσματος της ζωής των λαϊκών στρωμάτων την περίοδο της κρίσης. </w:t>
      </w:r>
      <w:r>
        <w:rPr>
          <w:rFonts w:eastAsia="Times New Roman" w:cs="Times New Roman"/>
          <w:szCs w:val="24"/>
        </w:rPr>
        <w:t>Ε</w:t>
      </w:r>
      <w:r w:rsidRPr="00821DCF">
        <w:rPr>
          <w:rFonts w:eastAsia="Times New Roman" w:cs="Times New Roman"/>
          <w:szCs w:val="24"/>
        </w:rPr>
        <w:t>κεί αποσκοπούν η κατοχύρωση της αποδοτικότητας στην κοινωνική ασφάλιση</w:t>
      </w:r>
      <w:r>
        <w:rPr>
          <w:rFonts w:eastAsia="Times New Roman" w:cs="Times New Roman"/>
          <w:szCs w:val="24"/>
        </w:rPr>
        <w:t>,</w:t>
      </w:r>
      <w:r w:rsidRPr="00821DCF">
        <w:rPr>
          <w:rFonts w:eastAsia="Times New Roman" w:cs="Times New Roman"/>
          <w:szCs w:val="24"/>
        </w:rPr>
        <w:t xml:space="preserve"> </w:t>
      </w:r>
      <w:r>
        <w:rPr>
          <w:rFonts w:eastAsia="Times New Roman" w:cs="Times New Roman"/>
          <w:szCs w:val="24"/>
        </w:rPr>
        <w:t>όπως και</w:t>
      </w:r>
      <w:r w:rsidRPr="00821DCF">
        <w:rPr>
          <w:rFonts w:eastAsia="Times New Roman" w:cs="Times New Roman"/>
          <w:szCs w:val="24"/>
        </w:rPr>
        <w:t xml:space="preserve"> η</w:t>
      </w:r>
      <w:r>
        <w:rPr>
          <w:rFonts w:eastAsia="Times New Roman" w:cs="Times New Roman"/>
          <w:szCs w:val="24"/>
        </w:rPr>
        <w:t xml:space="preserve"> μη</w:t>
      </w:r>
      <w:r w:rsidRPr="00821DCF">
        <w:rPr>
          <w:rFonts w:eastAsia="Times New Roman" w:cs="Times New Roman"/>
          <w:szCs w:val="24"/>
        </w:rPr>
        <w:t xml:space="preserve"> κατοχύρωση της υποχρεωτικά δωρεάν καθολικής πρόσβασης στην υγεία</w:t>
      </w:r>
      <w:r>
        <w:rPr>
          <w:rFonts w:eastAsia="Times New Roman" w:cs="Times New Roman"/>
          <w:szCs w:val="24"/>
        </w:rPr>
        <w:t>,</w:t>
      </w:r>
      <w:r w:rsidRPr="00821DCF">
        <w:rPr>
          <w:rFonts w:eastAsia="Times New Roman" w:cs="Times New Roman"/>
          <w:szCs w:val="24"/>
        </w:rPr>
        <w:t xml:space="preserve"> με βάση τις προτάσεις του ΣΥΡΙΖΑ</w:t>
      </w:r>
      <w:r>
        <w:rPr>
          <w:rFonts w:eastAsia="Times New Roman" w:cs="Times New Roman"/>
          <w:szCs w:val="24"/>
        </w:rPr>
        <w:t>. Ε</w:t>
      </w:r>
      <w:r w:rsidRPr="00821DCF">
        <w:rPr>
          <w:rFonts w:eastAsia="Times New Roman" w:cs="Times New Roman"/>
          <w:szCs w:val="24"/>
        </w:rPr>
        <w:t xml:space="preserve">κεί αποσκοπεί και η </w:t>
      </w:r>
      <w:r>
        <w:rPr>
          <w:rFonts w:eastAsia="Times New Roman" w:cs="Times New Roman"/>
          <w:szCs w:val="24"/>
        </w:rPr>
        <w:t>σ</w:t>
      </w:r>
      <w:r w:rsidRPr="00821DCF">
        <w:rPr>
          <w:rFonts w:eastAsia="Times New Roman" w:cs="Times New Roman"/>
          <w:szCs w:val="24"/>
        </w:rPr>
        <w:t>υνταγματική κατοχύρωση του συμβιβασμού με τη φτώχεια</w:t>
      </w:r>
      <w:r>
        <w:rPr>
          <w:rFonts w:eastAsia="Times New Roman" w:cs="Times New Roman"/>
          <w:szCs w:val="24"/>
        </w:rPr>
        <w:t>,</w:t>
      </w:r>
      <w:r w:rsidRPr="00821DCF">
        <w:rPr>
          <w:rFonts w:eastAsia="Times New Roman" w:cs="Times New Roman"/>
          <w:szCs w:val="24"/>
        </w:rPr>
        <w:t xml:space="preserve"> είτε αυτή λέγεται </w:t>
      </w:r>
      <w:r>
        <w:rPr>
          <w:rFonts w:eastAsia="Times New Roman" w:cs="Times New Roman"/>
          <w:szCs w:val="24"/>
        </w:rPr>
        <w:t>«</w:t>
      </w:r>
      <w:r w:rsidRPr="00821DCF">
        <w:rPr>
          <w:rFonts w:eastAsia="Times New Roman" w:cs="Times New Roman"/>
          <w:szCs w:val="24"/>
        </w:rPr>
        <w:t>αξιοπρεπές επίπεδο διαβίωσης</w:t>
      </w:r>
      <w:r>
        <w:rPr>
          <w:rFonts w:eastAsia="Times New Roman" w:cs="Times New Roman"/>
          <w:szCs w:val="24"/>
        </w:rPr>
        <w:t>»</w:t>
      </w:r>
      <w:r w:rsidRPr="00821DCF">
        <w:rPr>
          <w:rFonts w:eastAsia="Times New Roman" w:cs="Times New Roman"/>
          <w:szCs w:val="24"/>
        </w:rPr>
        <w:t xml:space="preserve"> κατά ΣΥΡΙΖΑ είτε </w:t>
      </w:r>
      <w:r>
        <w:rPr>
          <w:rFonts w:eastAsia="Times New Roman" w:cs="Times New Roman"/>
          <w:szCs w:val="24"/>
        </w:rPr>
        <w:t>«</w:t>
      </w:r>
      <w:r w:rsidRPr="00821DCF">
        <w:rPr>
          <w:rFonts w:eastAsia="Times New Roman" w:cs="Times New Roman"/>
          <w:szCs w:val="24"/>
        </w:rPr>
        <w:t>σύστημα ελάχ</w:t>
      </w:r>
      <w:r w:rsidRPr="00821DCF">
        <w:rPr>
          <w:rFonts w:eastAsia="Times New Roman" w:cs="Times New Roman"/>
          <w:szCs w:val="24"/>
        </w:rPr>
        <w:t>ιστου εγγυημένου εισοδήματος</w:t>
      </w:r>
      <w:r>
        <w:rPr>
          <w:rFonts w:eastAsia="Times New Roman" w:cs="Times New Roman"/>
          <w:szCs w:val="24"/>
        </w:rPr>
        <w:t>»</w:t>
      </w:r>
      <w:r w:rsidRPr="00821DCF">
        <w:rPr>
          <w:rFonts w:eastAsia="Times New Roman" w:cs="Times New Roman"/>
          <w:szCs w:val="24"/>
        </w:rPr>
        <w:t xml:space="preserve"> κατά τη Νέα Δημοκρατία</w:t>
      </w:r>
      <w:r>
        <w:rPr>
          <w:rFonts w:eastAsia="Times New Roman" w:cs="Times New Roman"/>
          <w:szCs w:val="24"/>
        </w:rPr>
        <w:t>.</w:t>
      </w:r>
    </w:p>
    <w:p w14:paraId="19C9AA6B" w14:textId="77777777" w:rsidR="005136E3" w:rsidRDefault="0098028A">
      <w:pPr>
        <w:spacing w:after="0" w:line="600" w:lineRule="auto"/>
        <w:ind w:firstLine="720"/>
        <w:jc w:val="both"/>
        <w:rPr>
          <w:rFonts w:eastAsia="Times New Roman" w:cs="Times New Roman"/>
          <w:szCs w:val="24"/>
        </w:rPr>
      </w:pPr>
      <w:r w:rsidRPr="00821DCF">
        <w:rPr>
          <w:rFonts w:eastAsia="Times New Roman" w:cs="Times New Roman"/>
          <w:szCs w:val="24"/>
        </w:rPr>
        <w:t>Τρίτον</w:t>
      </w:r>
      <w:r>
        <w:rPr>
          <w:rFonts w:eastAsia="Times New Roman" w:cs="Times New Roman"/>
          <w:szCs w:val="24"/>
        </w:rPr>
        <w:t>, υπηρετούν τη σ</w:t>
      </w:r>
      <w:r w:rsidRPr="00821DCF">
        <w:rPr>
          <w:rFonts w:eastAsia="Times New Roman" w:cs="Times New Roman"/>
          <w:szCs w:val="24"/>
        </w:rPr>
        <w:t>υνταγματική κατοχύρωση μέτρων για ανάκαμψη του μεγάλου κεφαλαίου κα</w:t>
      </w:r>
      <w:r>
        <w:rPr>
          <w:rFonts w:eastAsia="Times New Roman" w:cs="Times New Roman"/>
          <w:szCs w:val="24"/>
        </w:rPr>
        <w:t>ι την προσαρμογή του ρόλου του κ</w:t>
      </w:r>
      <w:r w:rsidRPr="00821DCF">
        <w:rPr>
          <w:rFonts w:eastAsia="Times New Roman" w:cs="Times New Roman"/>
          <w:szCs w:val="24"/>
        </w:rPr>
        <w:t>ράτους στις νέες συνθήκες</w:t>
      </w:r>
      <w:r>
        <w:rPr>
          <w:rFonts w:eastAsia="Times New Roman" w:cs="Times New Roman"/>
          <w:szCs w:val="24"/>
        </w:rPr>
        <w:t>.</w:t>
      </w:r>
      <w:r w:rsidRPr="00821DCF">
        <w:rPr>
          <w:rFonts w:eastAsia="Times New Roman" w:cs="Times New Roman"/>
          <w:szCs w:val="24"/>
        </w:rPr>
        <w:t xml:space="preserve"> </w:t>
      </w:r>
      <w:r>
        <w:rPr>
          <w:rFonts w:eastAsia="Times New Roman" w:cs="Times New Roman"/>
          <w:szCs w:val="24"/>
        </w:rPr>
        <w:t>Γι’</w:t>
      </w:r>
      <w:r w:rsidRPr="00821DCF">
        <w:rPr>
          <w:rFonts w:eastAsia="Times New Roman" w:cs="Times New Roman"/>
          <w:szCs w:val="24"/>
        </w:rPr>
        <w:t xml:space="preserve"> αυτό </w:t>
      </w:r>
      <w:r>
        <w:rPr>
          <w:rFonts w:eastAsia="Times New Roman" w:cs="Times New Roman"/>
          <w:szCs w:val="24"/>
        </w:rPr>
        <w:t>και η αναθεώ</w:t>
      </w:r>
      <w:r>
        <w:rPr>
          <w:rFonts w:eastAsia="Times New Roman" w:cs="Times New Roman"/>
          <w:szCs w:val="24"/>
        </w:rPr>
        <w:lastRenderedPageBreak/>
        <w:t>ρηση του άρθρου 101Α,</w:t>
      </w:r>
      <w:r w:rsidRPr="00821DCF">
        <w:rPr>
          <w:rFonts w:eastAsia="Times New Roman" w:cs="Times New Roman"/>
          <w:szCs w:val="24"/>
        </w:rPr>
        <w:t xml:space="preserve"> με στόχο να</w:t>
      </w:r>
      <w:r w:rsidRPr="00821DCF">
        <w:rPr>
          <w:rFonts w:eastAsia="Times New Roman" w:cs="Times New Roman"/>
          <w:szCs w:val="24"/>
        </w:rPr>
        <w:t xml:space="preserve"> αναδεικνύονται με μικρότερη πλειοψηφία οι διοικήσεις των ανεξάρτητων αρχών</w:t>
      </w:r>
      <w:r>
        <w:rPr>
          <w:rFonts w:eastAsia="Times New Roman" w:cs="Times New Roman"/>
          <w:szCs w:val="24"/>
        </w:rPr>
        <w:t>,</w:t>
      </w:r>
      <w:r w:rsidRPr="00821DCF">
        <w:rPr>
          <w:rFonts w:eastAsia="Times New Roman" w:cs="Times New Roman"/>
          <w:szCs w:val="24"/>
        </w:rPr>
        <w:t xml:space="preserve"> οι οποίες αποδείχθηκαν εργαλεία στην προώθηση των συμφερόντων της άρχουσας τάξης σε μία σειρά τομείς </w:t>
      </w:r>
      <w:r>
        <w:rPr>
          <w:rFonts w:eastAsia="Times New Roman" w:cs="Times New Roman"/>
          <w:szCs w:val="24"/>
        </w:rPr>
        <w:t>της ε</w:t>
      </w:r>
      <w:r w:rsidRPr="00821DCF">
        <w:rPr>
          <w:rFonts w:eastAsia="Times New Roman" w:cs="Times New Roman"/>
          <w:szCs w:val="24"/>
        </w:rPr>
        <w:t>λληνικής οικονομίας</w:t>
      </w:r>
      <w:r>
        <w:rPr>
          <w:rFonts w:eastAsia="Times New Roman" w:cs="Times New Roman"/>
          <w:szCs w:val="24"/>
        </w:rPr>
        <w:t>,</w:t>
      </w:r>
      <w:r w:rsidRPr="00821DCF">
        <w:rPr>
          <w:rFonts w:eastAsia="Times New Roman" w:cs="Times New Roman"/>
          <w:szCs w:val="24"/>
        </w:rPr>
        <w:t xml:space="preserve"> ανεξάρτητα από τις κυβερνητικές εναλλαγές</w:t>
      </w:r>
      <w:r>
        <w:rPr>
          <w:rFonts w:eastAsia="Times New Roman" w:cs="Times New Roman"/>
          <w:szCs w:val="24"/>
        </w:rPr>
        <w:t>.</w:t>
      </w:r>
      <w:r w:rsidRPr="00821DCF">
        <w:rPr>
          <w:rFonts w:eastAsia="Times New Roman" w:cs="Times New Roman"/>
          <w:szCs w:val="24"/>
        </w:rPr>
        <w:t xml:space="preserve"> </w:t>
      </w:r>
    </w:p>
    <w:p w14:paraId="19C9AA6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Γι’</w:t>
      </w:r>
      <w:r w:rsidRPr="00821DCF">
        <w:rPr>
          <w:rFonts w:eastAsia="Times New Roman" w:cs="Times New Roman"/>
          <w:szCs w:val="24"/>
        </w:rPr>
        <w:t xml:space="preserve"> αυτό</w:t>
      </w:r>
      <w:r w:rsidRPr="00821DCF">
        <w:rPr>
          <w:rFonts w:eastAsia="Times New Roman" w:cs="Times New Roman"/>
          <w:szCs w:val="24"/>
        </w:rPr>
        <w:t xml:space="preserve"> και οι προτάσεις για την αναθεώρηση του άρθρου 101 για την τοπική διοίκηση</w:t>
      </w:r>
      <w:r>
        <w:rPr>
          <w:rFonts w:eastAsia="Times New Roman" w:cs="Times New Roman"/>
          <w:szCs w:val="24"/>
        </w:rPr>
        <w:t>, ώστε να περάσουν άμεσα σ</w:t>
      </w:r>
      <w:r w:rsidRPr="00821DCF">
        <w:rPr>
          <w:rFonts w:eastAsia="Times New Roman" w:cs="Times New Roman"/>
          <w:szCs w:val="24"/>
        </w:rPr>
        <w:t>ε αυτή</w:t>
      </w:r>
      <w:r>
        <w:rPr>
          <w:rFonts w:eastAsia="Times New Roman" w:cs="Times New Roman"/>
          <w:szCs w:val="24"/>
        </w:rPr>
        <w:t>ν</w:t>
      </w:r>
      <w:r w:rsidRPr="00821DCF">
        <w:rPr>
          <w:rFonts w:eastAsia="Times New Roman" w:cs="Times New Roman"/>
          <w:szCs w:val="24"/>
        </w:rPr>
        <w:t xml:space="preserve"> μία σειρά τομείς που είναι στην ευθύνη της κεντρικής διοίκησης</w:t>
      </w:r>
      <w:r>
        <w:rPr>
          <w:rFonts w:eastAsia="Times New Roman" w:cs="Times New Roman"/>
          <w:szCs w:val="24"/>
        </w:rPr>
        <w:t>.</w:t>
      </w:r>
      <w:r w:rsidRPr="00821DCF">
        <w:rPr>
          <w:rFonts w:eastAsia="Times New Roman" w:cs="Times New Roman"/>
          <w:szCs w:val="24"/>
        </w:rPr>
        <w:t xml:space="preserve"> </w:t>
      </w:r>
    </w:p>
    <w:p w14:paraId="19C9AA6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Γι’</w:t>
      </w:r>
      <w:r w:rsidRPr="00821DCF">
        <w:rPr>
          <w:rFonts w:eastAsia="Times New Roman" w:cs="Times New Roman"/>
          <w:szCs w:val="24"/>
        </w:rPr>
        <w:t xml:space="preserve"> αυτό και η πρόταση του ΣΥΡΙΖΑ για κρατική ιδιοκτησία στα δίκτυα διανομής νερού</w:t>
      </w:r>
      <w:r>
        <w:rPr>
          <w:rFonts w:eastAsia="Times New Roman" w:cs="Times New Roman"/>
          <w:szCs w:val="24"/>
        </w:rPr>
        <w:t>,</w:t>
      </w:r>
      <w:r w:rsidRPr="00821DCF">
        <w:rPr>
          <w:rFonts w:eastAsia="Times New Roman" w:cs="Times New Roman"/>
          <w:szCs w:val="24"/>
        </w:rPr>
        <w:t xml:space="preserve"> ηλεκτρικής </w:t>
      </w:r>
      <w:r>
        <w:rPr>
          <w:rFonts w:eastAsia="Times New Roman" w:cs="Times New Roman"/>
          <w:szCs w:val="24"/>
        </w:rPr>
        <w:t>ενέργειας</w:t>
      </w:r>
      <w:r w:rsidRPr="00821DCF">
        <w:rPr>
          <w:rFonts w:eastAsia="Times New Roman" w:cs="Times New Roman"/>
          <w:szCs w:val="24"/>
        </w:rPr>
        <w:t xml:space="preserve"> </w:t>
      </w:r>
      <w:proofErr w:type="spellStart"/>
      <w:r>
        <w:rPr>
          <w:rFonts w:eastAsia="Times New Roman" w:cs="Times New Roman"/>
          <w:szCs w:val="24"/>
        </w:rPr>
        <w:t>κ.ο.κ.</w:t>
      </w:r>
      <w:proofErr w:type="spellEnd"/>
      <w:r>
        <w:rPr>
          <w:rFonts w:eastAsia="Times New Roman" w:cs="Times New Roman"/>
          <w:szCs w:val="24"/>
        </w:rPr>
        <w:t>,</w:t>
      </w:r>
      <w:r w:rsidRPr="00821DCF">
        <w:rPr>
          <w:rFonts w:eastAsia="Times New Roman" w:cs="Times New Roman"/>
          <w:szCs w:val="24"/>
        </w:rPr>
        <w:t xml:space="preserve"> ώστε το κράτος να λειτουργεί πιο αποτελεσματικά ως τροχονόμος στον </w:t>
      </w:r>
      <w:proofErr w:type="spellStart"/>
      <w:r>
        <w:rPr>
          <w:rFonts w:eastAsia="Times New Roman" w:cs="Times New Roman"/>
          <w:szCs w:val="24"/>
        </w:rPr>
        <w:t>ενδομονοπωλιακό</w:t>
      </w:r>
      <w:proofErr w:type="spellEnd"/>
      <w:r w:rsidRPr="00821DCF">
        <w:rPr>
          <w:rFonts w:eastAsia="Times New Roman" w:cs="Times New Roman"/>
          <w:szCs w:val="24"/>
        </w:rPr>
        <w:t xml:space="preserve"> </w:t>
      </w:r>
      <w:r>
        <w:rPr>
          <w:rFonts w:eastAsia="Times New Roman" w:cs="Times New Roman"/>
          <w:szCs w:val="24"/>
        </w:rPr>
        <w:t>ανταγωνισμό.</w:t>
      </w:r>
      <w:r w:rsidRPr="00821DCF">
        <w:rPr>
          <w:rFonts w:eastAsia="Times New Roman" w:cs="Times New Roman"/>
          <w:szCs w:val="24"/>
        </w:rPr>
        <w:t xml:space="preserve"> </w:t>
      </w:r>
    </w:p>
    <w:p w14:paraId="19C9AA6E" w14:textId="77777777" w:rsidR="005136E3" w:rsidRDefault="0098028A">
      <w:pPr>
        <w:spacing w:after="0" w:line="600" w:lineRule="auto"/>
        <w:ind w:firstLine="720"/>
        <w:jc w:val="both"/>
        <w:rPr>
          <w:rFonts w:eastAsia="Times New Roman" w:cs="Times New Roman"/>
          <w:szCs w:val="24"/>
        </w:rPr>
      </w:pPr>
      <w:r w:rsidRPr="00821DCF">
        <w:rPr>
          <w:rFonts w:eastAsia="Times New Roman" w:cs="Times New Roman"/>
          <w:szCs w:val="24"/>
        </w:rPr>
        <w:t>Τέτα</w:t>
      </w:r>
      <w:r>
        <w:rPr>
          <w:rFonts w:eastAsia="Times New Roman" w:cs="Times New Roman"/>
          <w:szCs w:val="24"/>
        </w:rPr>
        <w:t>ρτον,</w:t>
      </w:r>
      <w:r w:rsidRPr="00821DCF">
        <w:rPr>
          <w:rFonts w:eastAsia="Times New Roman" w:cs="Times New Roman"/>
          <w:szCs w:val="24"/>
        </w:rPr>
        <w:t xml:space="preserve"> υπηρετούν την αναστήλωση του σάπιου αστικού πολιτικού συστήματος από την</w:t>
      </w:r>
      <w:r>
        <w:rPr>
          <w:rFonts w:eastAsia="Times New Roman" w:cs="Times New Roman"/>
          <w:szCs w:val="24"/>
        </w:rPr>
        <w:t xml:space="preserve"> έναρξη ακόμα της συζήτησης στην </w:t>
      </w:r>
      <w:r>
        <w:rPr>
          <w:rFonts w:eastAsia="Times New Roman" w:cs="Times New Roman"/>
          <w:szCs w:val="24"/>
        </w:rPr>
        <w:t>ε</w:t>
      </w:r>
      <w:r w:rsidRPr="00821DCF">
        <w:rPr>
          <w:rFonts w:eastAsia="Times New Roman" w:cs="Times New Roman"/>
          <w:szCs w:val="24"/>
        </w:rPr>
        <w:t>πιτροπή</w:t>
      </w:r>
      <w:r>
        <w:rPr>
          <w:rFonts w:eastAsia="Times New Roman" w:cs="Times New Roman"/>
          <w:szCs w:val="24"/>
        </w:rPr>
        <w:t>. Μ</w:t>
      </w:r>
      <w:r w:rsidRPr="00821DCF">
        <w:rPr>
          <w:rFonts w:eastAsia="Times New Roman" w:cs="Times New Roman"/>
          <w:szCs w:val="24"/>
        </w:rPr>
        <w:t xml:space="preserve">ε </w:t>
      </w:r>
      <w:r w:rsidRPr="00821DCF">
        <w:rPr>
          <w:rFonts w:eastAsia="Times New Roman" w:cs="Times New Roman"/>
          <w:szCs w:val="24"/>
        </w:rPr>
        <w:t>τη συζήτηση για τα άρθρα 62 και 86 να προηγούνται των υπολοίπων</w:t>
      </w:r>
      <w:r>
        <w:rPr>
          <w:rFonts w:eastAsia="Times New Roman" w:cs="Times New Roman"/>
          <w:szCs w:val="24"/>
        </w:rPr>
        <w:t>,</w:t>
      </w:r>
      <w:r w:rsidRPr="00821DCF">
        <w:rPr>
          <w:rFonts w:eastAsia="Times New Roman" w:cs="Times New Roman"/>
          <w:szCs w:val="24"/>
        </w:rPr>
        <w:t xml:space="preserve"> με τις συνεχείς αναφορές σε σκάνδαλα φάνηκε η σοβαρή προσπάθεια όλων των άλλων κομμάτων να φτιάξουν μία νέα κολυμβήθρα του Σιλωάμ για το αστικό πολιτικό σύστημα</w:t>
      </w:r>
      <w:r>
        <w:rPr>
          <w:rFonts w:eastAsia="Times New Roman" w:cs="Times New Roman"/>
          <w:szCs w:val="24"/>
        </w:rPr>
        <w:t>. Σ</w:t>
      </w:r>
      <w:r w:rsidRPr="00821DCF">
        <w:rPr>
          <w:rFonts w:eastAsia="Times New Roman" w:cs="Times New Roman"/>
          <w:szCs w:val="24"/>
        </w:rPr>
        <w:t>ε αυτή</w:t>
      </w:r>
      <w:r>
        <w:rPr>
          <w:rFonts w:eastAsia="Times New Roman" w:cs="Times New Roman"/>
          <w:szCs w:val="24"/>
        </w:rPr>
        <w:t>ν</w:t>
      </w:r>
      <w:r w:rsidRPr="00821DCF">
        <w:rPr>
          <w:rFonts w:eastAsia="Times New Roman" w:cs="Times New Roman"/>
          <w:szCs w:val="24"/>
        </w:rPr>
        <w:t xml:space="preserve"> την προσπάθεια </w:t>
      </w:r>
      <w:r>
        <w:rPr>
          <w:rFonts w:eastAsia="Times New Roman" w:cs="Times New Roman"/>
          <w:szCs w:val="24"/>
        </w:rPr>
        <w:t>πρωτο</w:t>
      </w:r>
      <w:r>
        <w:rPr>
          <w:rFonts w:eastAsia="Times New Roman" w:cs="Times New Roman"/>
          <w:szCs w:val="24"/>
        </w:rPr>
        <w:t>στάτησε ο Σ</w:t>
      </w:r>
      <w:r w:rsidRPr="00821DCF">
        <w:rPr>
          <w:rFonts w:eastAsia="Times New Roman" w:cs="Times New Roman"/>
          <w:szCs w:val="24"/>
        </w:rPr>
        <w:t>ΥΡΙΖΑ</w:t>
      </w:r>
      <w:r>
        <w:rPr>
          <w:rFonts w:eastAsia="Times New Roman" w:cs="Times New Roman"/>
          <w:szCs w:val="24"/>
        </w:rPr>
        <w:t>,</w:t>
      </w:r>
      <w:r w:rsidRPr="00821DCF">
        <w:rPr>
          <w:rFonts w:eastAsia="Times New Roman" w:cs="Times New Roman"/>
          <w:szCs w:val="24"/>
        </w:rPr>
        <w:t xml:space="preserve"> </w:t>
      </w:r>
      <w:r w:rsidRPr="00821DCF">
        <w:rPr>
          <w:rFonts w:eastAsia="Times New Roman" w:cs="Times New Roman"/>
          <w:szCs w:val="24"/>
        </w:rPr>
        <w:lastRenderedPageBreak/>
        <w:t>βέβαια</w:t>
      </w:r>
      <w:r>
        <w:rPr>
          <w:rFonts w:eastAsia="Times New Roman" w:cs="Times New Roman"/>
          <w:szCs w:val="24"/>
        </w:rPr>
        <w:t>,</w:t>
      </w:r>
      <w:r w:rsidRPr="00821DCF">
        <w:rPr>
          <w:rFonts w:eastAsia="Times New Roman" w:cs="Times New Roman"/>
          <w:szCs w:val="24"/>
        </w:rPr>
        <w:t xml:space="preserve"> ως νεοφώτιστος και με τις γνωστές μετακινήσεις στο κυβερνητικό του σχήμα στελεχών από όλες τις </w:t>
      </w:r>
      <w:proofErr w:type="spellStart"/>
      <w:r w:rsidRPr="00821DCF">
        <w:rPr>
          <w:rFonts w:eastAsia="Times New Roman" w:cs="Times New Roman"/>
          <w:szCs w:val="24"/>
        </w:rPr>
        <w:t>μνημονιακές</w:t>
      </w:r>
      <w:proofErr w:type="spellEnd"/>
      <w:r w:rsidRPr="00821DCF">
        <w:rPr>
          <w:rFonts w:eastAsia="Times New Roman" w:cs="Times New Roman"/>
          <w:szCs w:val="24"/>
        </w:rPr>
        <w:t xml:space="preserve"> κυβερνήσεις</w:t>
      </w:r>
      <w:r>
        <w:rPr>
          <w:rFonts w:eastAsia="Times New Roman" w:cs="Times New Roman"/>
          <w:szCs w:val="24"/>
        </w:rPr>
        <w:t>. Αλλά</w:t>
      </w:r>
      <w:r w:rsidRPr="00821DCF">
        <w:rPr>
          <w:rFonts w:eastAsia="Times New Roman" w:cs="Times New Roman"/>
          <w:szCs w:val="24"/>
        </w:rPr>
        <w:t xml:space="preserve"> και</w:t>
      </w:r>
      <w:r>
        <w:rPr>
          <w:rFonts w:eastAsia="Times New Roman" w:cs="Times New Roman"/>
          <w:szCs w:val="24"/>
        </w:rPr>
        <w:t xml:space="preserve"> με τις προτάσεις του κατέληξε α</w:t>
      </w:r>
      <w:r w:rsidRPr="00821DCF">
        <w:rPr>
          <w:rFonts w:eastAsia="Times New Roman" w:cs="Times New Roman"/>
          <w:szCs w:val="24"/>
        </w:rPr>
        <w:t xml:space="preserve">πό κοινού με τη Νέα Δημοκρατία σε </w:t>
      </w:r>
      <w:proofErr w:type="spellStart"/>
      <w:r w:rsidRPr="00821DCF">
        <w:rPr>
          <w:rFonts w:eastAsia="Times New Roman" w:cs="Times New Roman"/>
          <w:szCs w:val="24"/>
        </w:rPr>
        <w:t>μικροβελτιώσεις</w:t>
      </w:r>
      <w:proofErr w:type="spellEnd"/>
      <w:r w:rsidRPr="00821DCF">
        <w:rPr>
          <w:rFonts w:eastAsia="Times New Roman" w:cs="Times New Roman"/>
          <w:szCs w:val="24"/>
        </w:rPr>
        <w:t xml:space="preserve"> στην αναθεώρηση του άρ</w:t>
      </w:r>
      <w:r>
        <w:rPr>
          <w:rFonts w:eastAsia="Times New Roman" w:cs="Times New Roman"/>
          <w:szCs w:val="24"/>
        </w:rPr>
        <w:t>θρου 86 για την ποινική ευθύνη Υ</w:t>
      </w:r>
      <w:r w:rsidRPr="00821DCF">
        <w:rPr>
          <w:rFonts w:eastAsia="Times New Roman" w:cs="Times New Roman"/>
          <w:szCs w:val="24"/>
        </w:rPr>
        <w:t>πουργών</w:t>
      </w:r>
      <w:r>
        <w:rPr>
          <w:rFonts w:eastAsia="Times New Roman" w:cs="Times New Roman"/>
          <w:szCs w:val="24"/>
        </w:rPr>
        <w:t>,</w:t>
      </w:r>
      <w:r w:rsidRPr="00821DCF">
        <w:rPr>
          <w:rFonts w:eastAsia="Times New Roman" w:cs="Times New Roman"/>
          <w:szCs w:val="24"/>
        </w:rPr>
        <w:t xml:space="preserve"> μακριά από τη συνολική κατάργησ</w:t>
      </w:r>
      <w:r>
        <w:rPr>
          <w:rFonts w:eastAsia="Times New Roman" w:cs="Times New Roman"/>
          <w:szCs w:val="24"/>
        </w:rPr>
        <w:t>ή</w:t>
      </w:r>
      <w:r w:rsidRPr="00821DCF">
        <w:rPr>
          <w:rFonts w:eastAsia="Times New Roman" w:cs="Times New Roman"/>
          <w:szCs w:val="24"/>
        </w:rPr>
        <w:t xml:space="preserve"> του</w:t>
      </w:r>
      <w:r>
        <w:rPr>
          <w:rFonts w:eastAsia="Times New Roman" w:cs="Times New Roman"/>
          <w:szCs w:val="24"/>
        </w:rPr>
        <w:t>,</w:t>
      </w:r>
      <w:r w:rsidRPr="00821DCF">
        <w:rPr>
          <w:rFonts w:eastAsia="Times New Roman" w:cs="Times New Roman"/>
          <w:szCs w:val="24"/>
        </w:rPr>
        <w:t xml:space="preserve"> όπως προτείνει το </w:t>
      </w:r>
      <w:r>
        <w:rPr>
          <w:rFonts w:eastAsia="Times New Roman" w:cs="Times New Roman"/>
          <w:szCs w:val="24"/>
        </w:rPr>
        <w:t>ΚΚΕ.</w:t>
      </w:r>
      <w:r w:rsidRPr="00821DCF">
        <w:rPr>
          <w:rFonts w:eastAsia="Times New Roman" w:cs="Times New Roman"/>
          <w:szCs w:val="24"/>
        </w:rPr>
        <w:t xml:space="preserve"> </w:t>
      </w:r>
    </w:p>
    <w:p w14:paraId="19C9AA6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w:t>
      </w:r>
      <w:r w:rsidRPr="00821DCF">
        <w:rPr>
          <w:rFonts w:eastAsia="Times New Roman" w:cs="Times New Roman"/>
          <w:szCs w:val="24"/>
        </w:rPr>
        <w:t xml:space="preserve">εριορίζονται στην κατάργηση της πιο σύντομης προθεσμίας για την παραγραφή και αρνούνται την πρόταση του </w:t>
      </w:r>
      <w:r>
        <w:rPr>
          <w:rFonts w:eastAsia="Times New Roman" w:cs="Times New Roman"/>
          <w:szCs w:val="24"/>
        </w:rPr>
        <w:t>ΚΚΕ</w:t>
      </w:r>
      <w:r w:rsidRPr="00821DCF">
        <w:rPr>
          <w:rFonts w:eastAsia="Times New Roman" w:cs="Times New Roman"/>
          <w:szCs w:val="24"/>
        </w:rPr>
        <w:t xml:space="preserve"> για </w:t>
      </w:r>
      <w:r>
        <w:rPr>
          <w:rFonts w:eastAsia="Times New Roman" w:cs="Times New Roman"/>
          <w:szCs w:val="24"/>
        </w:rPr>
        <w:t>την ουσιαστική ά</w:t>
      </w:r>
      <w:r w:rsidRPr="00821DCF">
        <w:rPr>
          <w:rFonts w:eastAsia="Times New Roman" w:cs="Times New Roman"/>
          <w:szCs w:val="24"/>
        </w:rPr>
        <w:t>ρ</w:t>
      </w:r>
      <w:r w:rsidRPr="00821DCF">
        <w:rPr>
          <w:rFonts w:eastAsia="Times New Roman" w:cs="Times New Roman"/>
          <w:szCs w:val="24"/>
        </w:rPr>
        <w:t>ση του συνόλου των εμποδίων</w:t>
      </w:r>
      <w:r>
        <w:rPr>
          <w:rFonts w:eastAsia="Times New Roman" w:cs="Times New Roman"/>
          <w:szCs w:val="24"/>
        </w:rPr>
        <w:t>, ώστε να διώκονται οι Υ</w:t>
      </w:r>
      <w:r w:rsidRPr="00821DCF">
        <w:rPr>
          <w:rFonts w:eastAsia="Times New Roman" w:cs="Times New Roman"/>
          <w:szCs w:val="24"/>
        </w:rPr>
        <w:t>πουργοί όπως όλοι οι υπόλοιποι πολίτες και</w:t>
      </w:r>
      <w:r>
        <w:rPr>
          <w:rFonts w:eastAsia="Times New Roman" w:cs="Times New Roman"/>
          <w:szCs w:val="24"/>
        </w:rPr>
        <w:t xml:space="preserve"> να μην εξαρτάται η δίωξή τους από τ</w:t>
      </w:r>
      <w:r w:rsidRPr="00821DCF">
        <w:rPr>
          <w:rFonts w:eastAsia="Times New Roman" w:cs="Times New Roman"/>
          <w:szCs w:val="24"/>
        </w:rPr>
        <w:t>ην εκάστοτε κυβερνητική πλειοψηφία</w:t>
      </w:r>
      <w:r>
        <w:rPr>
          <w:rFonts w:eastAsia="Times New Roman" w:cs="Times New Roman"/>
          <w:szCs w:val="24"/>
        </w:rPr>
        <w:t xml:space="preserve">. </w:t>
      </w:r>
    </w:p>
    <w:p w14:paraId="19C9AA7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w:t>
      </w:r>
      <w:r w:rsidRPr="00821DCF">
        <w:rPr>
          <w:rFonts w:eastAsia="Times New Roman" w:cs="Times New Roman"/>
          <w:szCs w:val="24"/>
        </w:rPr>
        <w:t xml:space="preserve">αρά την προσπάθεια </w:t>
      </w:r>
      <w:r>
        <w:rPr>
          <w:rFonts w:eastAsia="Times New Roman" w:cs="Times New Roman"/>
          <w:szCs w:val="24"/>
        </w:rPr>
        <w:t xml:space="preserve">να υψωθούν δήθεν σινικά </w:t>
      </w:r>
      <w:r w:rsidRPr="00821DCF">
        <w:rPr>
          <w:rFonts w:eastAsia="Times New Roman" w:cs="Times New Roman"/>
          <w:szCs w:val="24"/>
        </w:rPr>
        <w:t>τείχη ανάμεσα σε ΣΥΡΙΖΑ και Νέα Δημοκρατία</w:t>
      </w:r>
      <w:r>
        <w:rPr>
          <w:rFonts w:eastAsia="Times New Roman" w:cs="Times New Roman"/>
          <w:szCs w:val="24"/>
        </w:rPr>
        <w:t>,</w:t>
      </w:r>
      <w:r w:rsidRPr="00821DCF">
        <w:rPr>
          <w:rFonts w:eastAsia="Times New Roman" w:cs="Times New Roman"/>
          <w:szCs w:val="24"/>
        </w:rPr>
        <w:t xml:space="preserve"> δε</w:t>
      </w:r>
      <w:r w:rsidRPr="00821DCF">
        <w:rPr>
          <w:rFonts w:eastAsia="Times New Roman" w:cs="Times New Roman"/>
          <w:szCs w:val="24"/>
        </w:rPr>
        <w:t xml:space="preserve">ν κρύβεται </w:t>
      </w:r>
      <w:r>
        <w:rPr>
          <w:rFonts w:eastAsia="Times New Roman" w:cs="Times New Roman"/>
          <w:szCs w:val="24"/>
        </w:rPr>
        <w:t>η</w:t>
      </w:r>
      <w:r w:rsidRPr="00821DCF">
        <w:rPr>
          <w:rFonts w:eastAsia="Times New Roman" w:cs="Times New Roman"/>
          <w:szCs w:val="24"/>
        </w:rPr>
        <w:t xml:space="preserve"> αγωνιώδης κοινή τους προσπάθεια να εξασφαλιστεί η αναγκαία για το μεγάλο κεφάλαιο σταθερότητα</w:t>
      </w:r>
      <w:r>
        <w:rPr>
          <w:rFonts w:eastAsia="Times New Roman" w:cs="Times New Roman"/>
          <w:szCs w:val="24"/>
        </w:rPr>
        <w:t>.</w:t>
      </w:r>
      <w:r w:rsidRPr="00821DCF">
        <w:rPr>
          <w:rFonts w:eastAsia="Times New Roman" w:cs="Times New Roman"/>
          <w:szCs w:val="24"/>
        </w:rPr>
        <w:t xml:space="preserve"> </w:t>
      </w:r>
      <w:r>
        <w:rPr>
          <w:rFonts w:eastAsia="Times New Roman" w:cs="Times New Roman"/>
          <w:szCs w:val="24"/>
        </w:rPr>
        <w:t>Γι’</w:t>
      </w:r>
      <w:r w:rsidRPr="00821DCF">
        <w:rPr>
          <w:rFonts w:eastAsia="Times New Roman" w:cs="Times New Roman"/>
          <w:szCs w:val="24"/>
        </w:rPr>
        <w:t xml:space="preserve"> αυτό παρ</w:t>
      </w:r>
      <w:r>
        <w:rPr>
          <w:rFonts w:eastAsia="Times New Roman" w:cs="Times New Roman"/>
          <w:szCs w:val="24"/>
        </w:rPr>
        <w:t xml:space="preserve">’ </w:t>
      </w:r>
      <w:r w:rsidRPr="00821DCF">
        <w:rPr>
          <w:rFonts w:eastAsia="Times New Roman" w:cs="Times New Roman"/>
          <w:szCs w:val="24"/>
        </w:rPr>
        <w:t xml:space="preserve">όλο που δεν πέρασε στην πρώτη ψηφοφορία η πρόταση του ΣΥΡΙΖΑ για άμεση εκλογή του </w:t>
      </w:r>
      <w:r>
        <w:rPr>
          <w:rFonts w:eastAsia="Times New Roman" w:cs="Times New Roman"/>
          <w:szCs w:val="24"/>
        </w:rPr>
        <w:t>Προέδρου τ</w:t>
      </w:r>
      <w:r w:rsidRPr="00821DCF">
        <w:rPr>
          <w:rFonts w:eastAsia="Times New Roman" w:cs="Times New Roman"/>
          <w:szCs w:val="24"/>
        </w:rPr>
        <w:t>ης Δημοκρατίας από το</w:t>
      </w:r>
      <w:r>
        <w:rPr>
          <w:rFonts w:eastAsia="Times New Roman" w:cs="Times New Roman"/>
          <w:szCs w:val="24"/>
        </w:rPr>
        <w:t>ν</w:t>
      </w:r>
      <w:r w:rsidRPr="00821DCF">
        <w:rPr>
          <w:rFonts w:eastAsia="Times New Roman" w:cs="Times New Roman"/>
          <w:szCs w:val="24"/>
        </w:rPr>
        <w:t xml:space="preserve"> λαό </w:t>
      </w:r>
      <w:r>
        <w:rPr>
          <w:rFonts w:eastAsia="Times New Roman" w:cs="Times New Roman"/>
          <w:szCs w:val="24"/>
        </w:rPr>
        <w:t>-</w:t>
      </w:r>
      <w:r w:rsidRPr="00821DCF">
        <w:rPr>
          <w:rFonts w:eastAsia="Times New Roman" w:cs="Times New Roman"/>
          <w:szCs w:val="24"/>
        </w:rPr>
        <w:t>σημείο στο οπο</w:t>
      </w:r>
      <w:r w:rsidRPr="00821DCF">
        <w:rPr>
          <w:rFonts w:eastAsia="Times New Roman" w:cs="Times New Roman"/>
          <w:szCs w:val="24"/>
        </w:rPr>
        <w:t>ίο διαφωνεί η Νέα Δημοκρατία</w:t>
      </w:r>
      <w:r>
        <w:rPr>
          <w:rFonts w:eastAsia="Times New Roman" w:cs="Times New Roman"/>
          <w:szCs w:val="24"/>
        </w:rPr>
        <w:t>-,</w:t>
      </w:r>
      <w:r w:rsidRPr="00821DCF">
        <w:rPr>
          <w:rFonts w:eastAsia="Times New Roman" w:cs="Times New Roman"/>
          <w:szCs w:val="24"/>
        </w:rPr>
        <w:t xml:space="preserve"> είναι πιθανό να δούμε να </w:t>
      </w:r>
      <w:r w:rsidRPr="00821DCF">
        <w:rPr>
          <w:rFonts w:eastAsia="Times New Roman" w:cs="Times New Roman"/>
          <w:szCs w:val="24"/>
        </w:rPr>
        <w:lastRenderedPageBreak/>
        <w:t>ξεδιπλώνεται για μία ακόμη φορά η τέχνη του ΣΥΡΙΖΑ στην αντιστροφή της πραγματικότητας όταν αυτή δεν τον βολεύει</w:t>
      </w:r>
      <w:r>
        <w:rPr>
          <w:rFonts w:eastAsia="Times New Roman" w:cs="Times New Roman"/>
          <w:szCs w:val="24"/>
        </w:rPr>
        <w:t xml:space="preserve">. </w:t>
      </w:r>
    </w:p>
    <w:p w14:paraId="19C9AA7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Γ</w:t>
      </w:r>
      <w:r w:rsidRPr="00821DCF">
        <w:rPr>
          <w:rFonts w:eastAsia="Times New Roman" w:cs="Times New Roman"/>
          <w:szCs w:val="24"/>
        </w:rPr>
        <w:t xml:space="preserve">ιατί η συμφωνία ΣΥΡΙΖΑ και Νέας Δημοκρατίας </w:t>
      </w:r>
      <w:r>
        <w:rPr>
          <w:rFonts w:eastAsia="Times New Roman" w:cs="Times New Roman"/>
          <w:szCs w:val="24"/>
        </w:rPr>
        <w:t>σ</w:t>
      </w:r>
      <w:r w:rsidRPr="00821DCF">
        <w:rPr>
          <w:rFonts w:eastAsia="Times New Roman" w:cs="Times New Roman"/>
          <w:szCs w:val="24"/>
        </w:rPr>
        <w:t>το κύριο παραμένει</w:t>
      </w:r>
      <w:r>
        <w:rPr>
          <w:rFonts w:eastAsia="Times New Roman" w:cs="Times New Roman"/>
          <w:szCs w:val="24"/>
        </w:rPr>
        <w:t>. Σ</w:t>
      </w:r>
      <w:r w:rsidRPr="00821DCF">
        <w:rPr>
          <w:rFonts w:eastAsia="Times New Roman" w:cs="Times New Roman"/>
          <w:szCs w:val="24"/>
        </w:rPr>
        <w:t>υμφωνούν στο να κα</w:t>
      </w:r>
      <w:r w:rsidRPr="00821DCF">
        <w:rPr>
          <w:rFonts w:eastAsia="Times New Roman" w:cs="Times New Roman"/>
          <w:szCs w:val="24"/>
        </w:rPr>
        <w:t>τ</w:t>
      </w:r>
      <w:r>
        <w:rPr>
          <w:rFonts w:eastAsia="Times New Roman" w:cs="Times New Roman"/>
          <w:szCs w:val="24"/>
        </w:rPr>
        <w:t>οχυρωθεί</w:t>
      </w:r>
      <w:r w:rsidRPr="00821DCF">
        <w:rPr>
          <w:rFonts w:eastAsia="Times New Roman" w:cs="Times New Roman"/>
          <w:szCs w:val="24"/>
        </w:rPr>
        <w:t xml:space="preserve"> στο Σύνταγμα ο βασικός άξονας των μέτρων όλων των προηγούμενων κυβερνήσεων και των τριών μνημονίων</w:t>
      </w:r>
      <w:r>
        <w:rPr>
          <w:rFonts w:eastAsia="Times New Roman" w:cs="Times New Roman"/>
          <w:szCs w:val="24"/>
        </w:rPr>
        <w:t>. Ζ</w:t>
      </w:r>
      <w:r w:rsidRPr="00821DCF">
        <w:rPr>
          <w:rFonts w:eastAsia="Times New Roman" w:cs="Times New Roman"/>
          <w:szCs w:val="24"/>
        </w:rPr>
        <w:t xml:space="preserve">ητούν να γίνει πιο αποτελεσματική </w:t>
      </w:r>
      <w:r>
        <w:rPr>
          <w:rFonts w:eastAsia="Times New Roman" w:cs="Times New Roman"/>
          <w:szCs w:val="24"/>
        </w:rPr>
        <w:t>η παρέμβαση του κ</w:t>
      </w:r>
      <w:r w:rsidRPr="00821DCF">
        <w:rPr>
          <w:rFonts w:eastAsia="Times New Roman" w:cs="Times New Roman"/>
          <w:szCs w:val="24"/>
        </w:rPr>
        <w:t xml:space="preserve">ράτους </w:t>
      </w:r>
      <w:r>
        <w:rPr>
          <w:rFonts w:eastAsia="Times New Roman" w:cs="Times New Roman"/>
          <w:szCs w:val="24"/>
        </w:rPr>
        <w:t xml:space="preserve">προς όφελος του </w:t>
      </w:r>
      <w:r w:rsidRPr="00821DCF">
        <w:rPr>
          <w:rFonts w:eastAsia="Times New Roman" w:cs="Times New Roman"/>
          <w:szCs w:val="24"/>
        </w:rPr>
        <w:t>κεφ</w:t>
      </w:r>
      <w:r>
        <w:rPr>
          <w:rFonts w:eastAsia="Times New Roman" w:cs="Times New Roman"/>
          <w:szCs w:val="24"/>
        </w:rPr>
        <w:t>αλαίου</w:t>
      </w:r>
      <w:r w:rsidRPr="00821DCF">
        <w:rPr>
          <w:rFonts w:eastAsia="Times New Roman" w:cs="Times New Roman"/>
          <w:szCs w:val="24"/>
        </w:rPr>
        <w:t xml:space="preserve"> στην οικονομία</w:t>
      </w:r>
      <w:r>
        <w:rPr>
          <w:rFonts w:eastAsia="Times New Roman" w:cs="Times New Roman"/>
          <w:szCs w:val="24"/>
        </w:rPr>
        <w:t>,</w:t>
      </w:r>
      <w:r w:rsidRPr="00821DCF">
        <w:rPr>
          <w:rFonts w:eastAsia="Times New Roman" w:cs="Times New Roman"/>
          <w:szCs w:val="24"/>
        </w:rPr>
        <w:t xml:space="preserve"> να προχωρήσει ο συμβιβασμός του λαού με τη φτ</w:t>
      </w:r>
      <w:r w:rsidRPr="00821DCF">
        <w:rPr>
          <w:rFonts w:eastAsia="Times New Roman" w:cs="Times New Roman"/>
          <w:szCs w:val="24"/>
        </w:rPr>
        <w:t>ώχεια</w:t>
      </w:r>
      <w:r>
        <w:rPr>
          <w:rFonts w:eastAsia="Times New Roman" w:cs="Times New Roman"/>
          <w:szCs w:val="24"/>
        </w:rPr>
        <w:t>,</w:t>
      </w:r>
      <w:r w:rsidRPr="00821DCF">
        <w:rPr>
          <w:rFonts w:eastAsia="Times New Roman" w:cs="Times New Roman"/>
          <w:szCs w:val="24"/>
        </w:rPr>
        <w:t xml:space="preserve"> με τα κουτσουρεμένα δικαιώματα</w:t>
      </w:r>
      <w:r>
        <w:rPr>
          <w:rFonts w:eastAsia="Times New Roman" w:cs="Times New Roman"/>
          <w:szCs w:val="24"/>
        </w:rPr>
        <w:t xml:space="preserve">. </w:t>
      </w:r>
    </w:p>
    <w:p w14:paraId="19C9AA7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w:t>
      </w:r>
      <w:r w:rsidRPr="00821DCF">
        <w:rPr>
          <w:rFonts w:eastAsia="Times New Roman" w:cs="Times New Roman"/>
          <w:szCs w:val="24"/>
        </w:rPr>
        <w:t>αι οι δύο δεν λένε κουβέντα για τα άρθρα που κατοχυρώνουν την υπε</w:t>
      </w:r>
      <w:r>
        <w:rPr>
          <w:rFonts w:eastAsia="Times New Roman" w:cs="Times New Roman"/>
          <w:szCs w:val="24"/>
        </w:rPr>
        <w:t xml:space="preserve">ροχή του </w:t>
      </w:r>
      <w:r>
        <w:rPr>
          <w:rFonts w:eastAsia="Times New Roman" w:cs="Times New Roman"/>
          <w:szCs w:val="24"/>
        </w:rPr>
        <w:t xml:space="preserve">Ευρωπαϊκού </w:t>
      </w:r>
      <w:r>
        <w:rPr>
          <w:rFonts w:eastAsia="Times New Roman" w:cs="Times New Roman"/>
          <w:szCs w:val="24"/>
        </w:rPr>
        <w:t xml:space="preserve">έναντι του </w:t>
      </w:r>
      <w:r>
        <w:rPr>
          <w:rFonts w:eastAsia="Times New Roman" w:cs="Times New Roman"/>
          <w:szCs w:val="24"/>
        </w:rPr>
        <w:t>Ε</w:t>
      </w:r>
      <w:r w:rsidRPr="00821DCF">
        <w:rPr>
          <w:rFonts w:eastAsia="Times New Roman" w:cs="Times New Roman"/>
          <w:szCs w:val="24"/>
        </w:rPr>
        <w:t xml:space="preserve">θνικού </w:t>
      </w:r>
      <w:r>
        <w:rPr>
          <w:rFonts w:eastAsia="Times New Roman" w:cs="Times New Roman"/>
          <w:szCs w:val="24"/>
        </w:rPr>
        <w:t>Δ</w:t>
      </w:r>
      <w:r w:rsidRPr="00821DCF">
        <w:rPr>
          <w:rFonts w:eastAsia="Times New Roman" w:cs="Times New Roman"/>
          <w:szCs w:val="24"/>
        </w:rPr>
        <w:t>ικαίου</w:t>
      </w:r>
      <w:r>
        <w:rPr>
          <w:rFonts w:eastAsia="Times New Roman" w:cs="Times New Roman"/>
          <w:szCs w:val="24"/>
        </w:rPr>
        <w:t>, δηλαδή</w:t>
      </w:r>
      <w:r w:rsidRPr="00821DCF">
        <w:rPr>
          <w:rFonts w:eastAsia="Times New Roman" w:cs="Times New Roman"/>
          <w:szCs w:val="24"/>
        </w:rPr>
        <w:t xml:space="preserve"> τα άρθρα 27 και 28</w:t>
      </w:r>
      <w:r>
        <w:rPr>
          <w:rFonts w:eastAsia="Times New Roman" w:cs="Times New Roman"/>
          <w:szCs w:val="24"/>
        </w:rPr>
        <w:t>, αφού</w:t>
      </w:r>
      <w:r w:rsidRPr="00821DCF">
        <w:rPr>
          <w:rFonts w:eastAsia="Times New Roman" w:cs="Times New Roman"/>
          <w:szCs w:val="24"/>
        </w:rPr>
        <w:t xml:space="preserve"> αυτά αποτελούν συχνά τον πολιορκητικό κριό</w:t>
      </w:r>
      <w:r>
        <w:rPr>
          <w:rFonts w:eastAsia="Times New Roman" w:cs="Times New Roman"/>
          <w:szCs w:val="24"/>
        </w:rPr>
        <w:t>,</w:t>
      </w:r>
      <w:r w:rsidRPr="00821DCF">
        <w:rPr>
          <w:rFonts w:eastAsia="Times New Roman" w:cs="Times New Roman"/>
          <w:szCs w:val="24"/>
        </w:rPr>
        <w:t xml:space="preserve"> τη βάση </w:t>
      </w:r>
      <w:r>
        <w:rPr>
          <w:rFonts w:eastAsia="Times New Roman" w:cs="Times New Roman"/>
          <w:szCs w:val="24"/>
        </w:rPr>
        <w:t xml:space="preserve">για να </w:t>
      </w:r>
      <w:r>
        <w:rPr>
          <w:rFonts w:eastAsia="Times New Roman" w:cs="Times New Roman"/>
          <w:szCs w:val="24"/>
        </w:rPr>
        <w:t>καταργούνται στην πράξη κ</w:t>
      </w:r>
      <w:r w:rsidRPr="00821DCF">
        <w:rPr>
          <w:rFonts w:eastAsia="Times New Roman" w:cs="Times New Roman"/>
          <w:szCs w:val="24"/>
        </w:rPr>
        <w:t>αι τα όσα δικαιώματα κατοχυρ</w:t>
      </w:r>
      <w:r>
        <w:rPr>
          <w:rFonts w:eastAsia="Times New Roman" w:cs="Times New Roman"/>
          <w:szCs w:val="24"/>
        </w:rPr>
        <w:t>ώνει φραστικά το Σ</w:t>
      </w:r>
      <w:r w:rsidRPr="00821DCF">
        <w:rPr>
          <w:rFonts w:eastAsia="Times New Roman" w:cs="Times New Roman"/>
          <w:szCs w:val="24"/>
        </w:rPr>
        <w:t>ύνταγμα</w:t>
      </w:r>
      <w:r>
        <w:rPr>
          <w:rFonts w:eastAsia="Times New Roman" w:cs="Times New Roman"/>
          <w:szCs w:val="24"/>
        </w:rPr>
        <w:t>.</w:t>
      </w:r>
      <w:r w:rsidRPr="00821DCF">
        <w:rPr>
          <w:rFonts w:eastAsia="Times New Roman" w:cs="Times New Roman"/>
          <w:szCs w:val="24"/>
        </w:rPr>
        <w:t xml:space="preserve"> Από κοινού </w:t>
      </w:r>
      <w:r>
        <w:rPr>
          <w:rFonts w:eastAsia="Times New Roman" w:cs="Times New Roman"/>
          <w:szCs w:val="24"/>
        </w:rPr>
        <w:t>δεν λένε</w:t>
      </w:r>
      <w:r w:rsidRPr="00821DCF">
        <w:rPr>
          <w:rFonts w:eastAsia="Times New Roman" w:cs="Times New Roman"/>
          <w:szCs w:val="24"/>
        </w:rPr>
        <w:t xml:space="preserve"> κουβέντα για τα άρθρα που εκχωρούν πακτωλό χρημάτων σε ξένο και εφοπλιστικό κεφάλαιο</w:t>
      </w:r>
      <w:r>
        <w:rPr>
          <w:rFonts w:eastAsia="Times New Roman" w:cs="Times New Roman"/>
          <w:szCs w:val="24"/>
        </w:rPr>
        <w:t>. Αντίθετα, η Κ</w:t>
      </w:r>
      <w:r w:rsidRPr="00821DCF">
        <w:rPr>
          <w:rFonts w:eastAsia="Times New Roman" w:cs="Times New Roman"/>
          <w:szCs w:val="24"/>
        </w:rPr>
        <w:t>υβέρνηση ΣΥΡΙΖΑ έστησε και ολόκληρη φιέστα για το συνυποσ</w:t>
      </w:r>
      <w:r w:rsidRPr="00821DCF">
        <w:rPr>
          <w:rFonts w:eastAsia="Times New Roman" w:cs="Times New Roman"/>
          <w:szCs w:val="24"/>
        </w:rPr>
        <w:t>χετικό με τους εφοπλιστές</w:t>
      </w:r>
      <w:r>
        <w:rPr>
          <w:rFonts w:eastAsia="Times New Roman" w:cs="Times New Roman"/>
          <w:szCs w:val="24"/>
        </w:rPr>
        <w:t>,</w:t>
      </w:r>
      <w:r w:rsidRPr="00821DCF">
        <w:rPr>
          <w:rFonts w:eastAsia="Times New Roman" w:cs="Times New Roman"/>
          <w:szCs w:val="24"/>
        </w:rPr>
        <w:t xml:space="preserve"> με το οποίο προσφέρουν οικειοθελώς το </w:t>
      </w:r>
      <w:r w:rsidRPr="00821DCF">
        <w:rPr>
          <w:rFonts w:eastAsia="Times New Roman" w:cs="Times New Roman"/>
          <w:szCs w:val="24"/>
        </w:rPr>
        <w:lastRenderedPageBreak/>
        <w:t xml:space="preserve">10% των κερδών εισαγόμενων μερισμάτων </w:t>
      </w:r>
      <w:r>
        <w:rPr>
          <w:rFonts w:eastAsia="Times New Roman" w:cs="Times New Roman"/>
          <w:szCs w:val="24"/>
        </w:rPr>
        <w:t>φυσικών</w:t>
      </w:r>
      <w:r w:rsidRPr="00821DCF">
        <w:rPr>
          <w:rFonts w:eastAsia="Times New Roman" w:cs="Times New Roman"/>
          <w:szCs w:val="24"/>
        </w:rPr>
        <w:t xml:space="preserve"> προσώπων</w:t>
      </w:r>
      <w:r>
        <w:rPr>
          <w:rFonts w:eastAsia="Times New Roman" w:cs="Times New Roman"/>
          <w:szCs w:val="24"/>
        </w:rPr>
        <w:t>,</w:t>
      </w:r>
      <w:r w:rsidRPr="00821DCF">
        <w:rPr>
          <w:rFonts w:eastAsia="Times New Roman" w:cs="Times New Roman"/>
          <w:szCs w:val="24"/>
        </w:rPr>
        <w:t xml:space="preserve"> αλλά απαλλάσσονται α</w:t>
      </w:r>
      <w:r>
        <w:rPr>
          <w:rFonts w:eastAsia="Times New Roman" w:cs="Times New Roman"/>
          <w:szCs w:val="24"/>
        </w:rPr>
        <w:t>πό κάθε άλλη υποχρέωση και δεν θ</w:t>
      </w:r>
      <w:r w:rsidRPr="00821DCF">
        <w:rPr>
          <w:rFonts w:eastAsia="Times New Roman" w:cs="Times New Roman"/>
          <w:szCs w:val="24"/>
        </w:rPr>
        <w:t>ίγονται φυσικά όλα τα προνόμια που τους εξασφαλίζει το άρθρο 107</w:t>
      </w:r>
      <w:r>
        <w:rPr>
          <w:rFonts w:eastAsia="Times New Roman" w:cs="Times New Roman"/>
          <w:szCs w:val="24"/>
        </w:rPr>
        <w:t>.</w:t>
      </w:r>
    </w:p>
    <w:p w14:paraId="19C9AA7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w:t>
      </w:r>
      <w:r w:rsidRPr="00821DCF">
        <w:rPr>
          <w:rFonts w:eastAsia="Times New Roman" w:cs="Times New Roman"/>
          <w:szCs w:val="24"/>
        </w:rPr>
        <w:t>ίναι γεγονός ότι</w:t>
      </w:r>
      <w:r w:rsidRPr="00821DCF">
        <w:rPr>
          <w:rFonts w:eastAsia="Times New Roman" w:cs="Times New Roman"/>
          <w:szCs w:val="24"/>
        </w:rPr>
        <w:t xml:space="preserve"> όσο αποκαλύπτεται </w:t>
      </w:r>
      <w:r>
        <w:rPr>
          <w:rFonts w:eastAsia="Times New Roman" w:cs="Times New Roman"/>
          <w:szCs w:val="24"/>
        </w:rPr>
        <w:t xml:space="preserve">η </w:t>
      </w:r>
      <w:r w:rsidRPr="00821DCF">
        <w:rPr>
          <w:rFonts w:eastAsia="Times New Roman" w:cs="Times New Roman"/>
          <w:szCs w:val="24"/>
        </w:rPr>
        <w:t>στρατηγική συμφωνία ανάμεσα σε ΣΥΡΙΖΑ και Νέα Δημοκρατία σε όλα αυτά τα ζητήματα τόσο περισσότερο κουρνιαχτό προσπαθούν να σηκώσουν</w:t>
      </w:r>
      <w:r>
        <w:rPr>
          <w:rFonts w:eastAsia="Times New Roman" w:cs="Times New Roman"/>
          <w:szCs w:val="24"/>
        </w:rPr>
        <w:t>. Α</w:t>
      </w:r>
      <w:r w:rsidRPr="00821DCF">
        <w:rPr>
          <w:rFonts w:eastAsia="Times New Roman" w:cs="Times New Roman"/>
          <w:szCs w:val="24"/>
        </w:rPr>
        <w:t xml:space="preserve">πό τη μία ο ΣΥΡΙΖΑ </w:t>
      </w:r>
      <w:r>
        <w:rPr>
          <w:rFonts w:eastAsia="Times New Roman" w:cs="Times New Roman"/>
          <w:szCs w:val="24"/>
        </w:rPr>
        <w:t>να καλεί</w:t>
      </w:r>
      <w:r w:rsidRPr="00821DCF">
        <w:rPr>
          <w:rFonts w:eastAsia="Times New Roman" w:cs="Times New Roman"/>
          <w:szCs w:val="24"/>
        </w:rPr>
        <w:t xml:space="preserve"> </w:t>
      </w:r>
      <w:r>
        <w:rPr>
          <w:rFonts w:eastAsia="Times New Roman" w:cs="Times New Roman"/>
          <w:szCs w:val="24"/>
        </w:rPr>
        <w:t xml:space="preserve">σε δήθεν </w:t>
      </w:r>
      <w:proofErr w:type="spellStart"/>
      <w:r>
        <w:rPr>
          <w:rFonts w:eastAsia="Times New Roman" w:cs="Times New Roman"/>
          <w:szCs w:val="24"/>
        </w:rPr>
        <w:t>αντινεοφιλελεύθερα</w:t>
      </w:r>
      <w:proofErr w:type="spellEnd"/>
      <w:r>
        <w:rPr>
          <w:rFonts w:eastAsia="Times New Roman" w:cs="Times New Roman"/>
          <w:szCs w:val="24"/>
        </w:rPr>
        <w:t>,</w:t>
      </w:r>
      <w:r w:rsidRPr="00821DCF">
        <w:rPr>
          <w:rFonts w:eastAsia="Times New Roman" w:cs="Times New Roman"/>
          <w:szCs w:val="24"/>
        </w:rPr>
        <w:t xml:space="preserve"> δήθεν προοδευτικά</w:t>
      </w:r>
      <w:r>
        <w:rPr>
          <w:rFonts w:eastAsia="Times New Roman" w:cs="Times New Roman"/>
          <w:szCs w:val="24"/>
        </w:rPr>
        <w:t>,</w:t>
      </w:r>
      <w:r w:rsidRPr="00821DCF">
        <w:rPr>
          <w:rFonts w:eastAsia="Times New Roman" w:cs="Times New Roman"/>
          <w:szCs w:val="24"/>
        </w:rPr>
        <w:t xml:space="preserve"> δήθεν δημοκρατικά μέτωπα</w:t>
      </w:r>
      <w:r>
        <w:rPr>
          <w:rFonts w:eastAsia="Times New Roman" w:cs="Times New Roman"/>
          <w:szCs w:val="24"/>
        </w:rPr>
        <w:t>,</w:t>
      </w:r>
      <w:r>
        <w:rPr>
          <w:rFonts w:eastAsia="Times New Roman" w:cs="Times New Roman"/>
          <w:szCs w:val="24"/>
        </w:rPr>
        <w:t xml:space="preserve"> </w:t>
      </w:r>
      <w:r w:rsidRPr="00821DCF">
        <w:rPr>
          <w:rFonts w:eastAsia="Times New Roman" w:cs="Times New Roman"/>
          <w:szCs w:val="24"/>
        </w:rPr>
        <w:t>να παρο</w:t>
      </w:r>
      <w:r>
        <w:rPr>
          <w:rFonts w:eastAsia="Times New Roman" w:cs="Times New Roman"/>
          <w:szCs w:val="24"/>
        </w:rPr>
        <w:t>υσιάζει την πρότασή του για το Σ</w:t>
      </w:r>
      <w:r w:rsidRPr="00821DCF">
        <w:rPr>
          <w:rFonts w:eastAsia="Times New Roman" w:cs="Times New Roman"/>
          <w:szCs w:val="24"/>
        </w:rPr>
        <w:t>ύνταγμα ως δήθεν μεγ</w:t>
      </w:r>
      <w:r>
        <w:rPr>
          <w:rFonts w:eastAsia="Times New Roman" w:cs="Times New Roman"/>
          <w:szCs w:val="24"/>
        </w:rPr>
        <w:t>άλη δ</w:t>
      </w:r>
      <w:r w:rsidRPr="00821DCF">
        <w:rPr>
          <w:rFonts w:eastAsia="Times New Roman" w:cs="Times New Roman"/>
          <w:szCs w:val="24"/>
        </w:rPr>
        <w:t xml:space="preserve">ημοκρατική τομή και από την άλλη η Νέα Δημοκρατία να προσπαθεί να πλασαριστεί ως η υπεύθυνη δύναμη απέναντι </w:t>
      </w:r>
      <w:r>
        <w:rPr>
          <w:rFonts w:eastAsia="Times New Roman" w:cs="Times New Roman"/>
          <w:szCs w:val="24"/>
        </w:rPr>
        <w:t>-</w:t>
      </w:r>
      <w:r w:rsidRPr="00821DCF">
        <w:rPr>
          <w:rFonts w:eastAsia="Times New Roman" w:cs="Times New Roman"/>
          <w:szCs w:val="24"/>
        </w:rPr>
        <w:t>λέει</w:t>
      </w:r>
      <w:r>
        <w:rPr>
          <w:rFonts w:eastAsia="Times New Roman" w:cs="Times New Roman"/>
          <w:szCs w:val="24"/>
        </w:rPr>
        <w:t>-</w:t>
      </w:r>
      <w:r w:rsidRPr="00821DCF">
        <w:rPr>
          <w:rFonts w:eastAsia="Times New Roman" w:cs="Times New Roman"/>
          <w:szCs w:val="24"/>
        </w:rPr>
        <w:t xml:space="preserve"> στο</w:t>
      </w:r>
      <w:r>
        <w:rPr>
          <w:rFonts w:eastAsia="Times New Roman" w:cs="Times New Roman"/>
          <w:szCs w:val="24"/>
        </w:rPr>
        <w:t>ν</w:t>
      </w:r>
      <w:r w:rsidRPr="00821DCF">
        <w:rPr>
          <w:rFonts w:eastAsia="Times New Roman" w:cs="Times New Roman"/>
          <w:szCs w:val="24"/>
        </w:rPr>
        <w:t xml:space="preserve"> λαϊκισμό του ΣΥΡΙΖΑ</w:t>
      </w:r>
      <w:r>
        <w:rPr>
          <w:rFonts w:eastAsia="Times New Roman" w:cs="Times New Roman"/>
          <w:szCs w:val="24"/>
        </w:rPr>
        <w:t>.</w:t>
      </w:r>
    </w:p>
    <w:p w14:paraId="19C9AA7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w:t>
      </w:r>
      <w:r w:rsidRPr="00821DCF">
        <w:rPr>
          <w:rFonts w:eastAsia="Times New Roman" w:cs="Times New Roman"/>
          <w:szCs w:val="24"/>
        </w:rPr>
        <w:t>ο πόσο προοδευτικός</w:t>
      </w:r>
      <w:r>
        <w:rPr>
          <w:rFonts w:eastAsia="Times New Roman" w:cs="Times New Roman"/>
          <w:szCs w:val="24"/>
        </w:rPr>
        <w:t>,</w:t>
      </w:r>
      <w:r w:rsidRPr="00821DCF">
        <w:rPr>
          <w:rFonts w:eastAsia="Times New Roman" w:cs="Times New Roman"/>
          <w:szCs w:val="24"/>
        </w:rPr>
        <w:t xml:space="preserve"> </w:t>
      </w:r>
      <w:r>
        <w:rPr>
          <w:rFonts w:eastAsia="Times New Roman" w:cs="Times New Roman"/>
          <w:szCs w:val="24"/>
        </w:rPr>
        <w:t>όμως, είναι ο ΣΥΡΙΖΑ φ</w:t>
      </w:r>
      <w:r w:rsidRPr="00821DCF">
        <w:rPr>
          <w:rFonts w:eastAsia="Times New Roman" w:cs="Times New Roman"/>
          <w:szCs w:val="24"/>
        </w:rPr>
        <w:t>αίνετα</w:t>
      </w:r>
      <w:r w:rsidRPr="00821DCF">
        <w:rPr>
          <w:rFonts w:eastAsia="Times New Roman" w:cs="Times New Roman"/>
          <w:szCs w:val="24"/>
        </w:rPr>
        <w:t>ι από την προσπάθεια να κατοχυρώσει συνταγματικά τ</w:t>
      </w:r>
      <w:r>
        <w:rPr>
          <w:rFonts w:eastAsia="Times New Roman" w:cs="Times New Roman"/>
          <w:szCs w:val="24"/>
        </w:rPr>
        <w:t>ι</w:t>
      </w:r>
      <w:r w:rsidRPr="00821DCF">
        <w:rPr>
          <w:rFonts w:eastAsia="Times New Roman" w:cs="Times New Roman"/>
          <w:szCs w:val="24"/>
        </w:rPr>
        <w:t>ς πολιτικές των προηγούμενων χρόνων</w:t>
      </w:r>
      <w:r>
        <w:rPr>
          <w:rFonts w:eastAsia="Times New Roman" w:cs="Times New Roman"/>
          <w:szCs w:val="24"/>
        </w:rPr>
        <w:t xml:space="preserve"> που τσάκιζ</w:t>
      </w:r>
      <w:r w:rsidRPr="00821DCF">
        <w:rPr>
          <w:rFonts w:eastAsia="Times New Roman" w:cs="Times New Roman"/>
          <w:szCs w:val="24"/>
        </w:rPr>
        <w:t xml:space="preserve">αν τη ζωή του λαού </w:t>
      </w:r>
      <w:r>
        <w:rPr>
          <w:rFonts w:eastAsia="Times New Roman" w:cs="Times New Roman"/>
          <w:szCs w:val="24"/>
        </w:rPr>
        <w:t>μας, α</w:t>
      </w:r>
      <w:r w:rsidRPr="00821DCF">
        <w:rPr>
          <w:rFonts w:eastAsia="Times New Roman" w:cs="Times New Roman"/>
          <w:szCs w:val="24"/>
        </w:rPr>
        <w:t>κόμα και τα όποια δικαιώματα τυπικά κατοχ</w:t>
      </w:r>
      <w:r>
        <w:rPr>
          <w:rFonts w:eastAsia="Times New Roman" w:cs="Times New Roman"/>
          <w:szCs w:val="24"/>
        </w:rPr>
        <w:t xml:space="preserve">ύρωνε το </w:t>
      </w:r>
      <w:r w:rsidRPr="00821DCF">
        <w:rPr>
          <w:rFonts w:eastAsia="Times New Roman" w:cs="Times New Roman"/>
          <w:szCs w:val="24"/>
        </w:rPr>
        <w:t>Σύνταγμα</w:t>
      </w:r>
      <w:r>
        <w:rPr>
          <w:rFonts w:eastAsia="Times New Roman" w:cs="Times New Roman"/>
          <w:szCs w:val="24"/>
        </w:rPr>
        <w:t>. Υ</w:t>
      </w:r>
      <w:r w:rsidRPr="00821DCF">
        <w:rPr>
          <w:rFonts w:eastAsia="Times New Roman" w:cs="Times New Roman"/>
          <w:szCs w:val="24"/>
        </w:rPr>
        <w:t>περασ</w:t>
      </w:r>
      <w:r>
        <w:rPr>
          <w:rFonts w:eastAsia="Times New Roman" w:cs="Times New Roman"/>
          <w:szCs w:val="24"/>
        </w:rPr>
        <w:t>πίζεται δήθεν το δικαίωμα στην π</w:t>
      </w:r>
      <w:r w:rsidRPr="00821DCF">
        <w:rPr>
          <w:rFonts w:eastAsia="Times New Roman" w:cs="Times New Roman"/>
          <w:szCs w:val="24"/>
        </w:rPr>
        <w:t>αιδεία</w:t>
      </w:r>
      <w:r>
        <w:rPr>
          <w:rFonts w:eastAsia="Times New Roman" w:cs="Times New Roman"/>
          <w:szCs w:val="24"/>
        </w:rPr>
        <w:t>,</w:t>
      </w:r>
      <w:r w:rsidRPr="00821DCF">
        <w:rPr>
          <w:rFonts w:eastAsia="Times New Roman" w:cs="Times New Roman"/>
          <w:szCs w:val="24"/>
        </w:rPr>
        <w:t xml:space="preserve"> στην υγεία</w:t>
      </w:r>
      <w:r>
        <w:rPr>
          <w:rFonts w:eastAsia="Times New Roman" w:cs="Times New Roman"/>
          <w:szCs w:val="24"/>
        </w:rPr>
        <w:t>. Α</w:t>
      </w:r>
      <w:r w:rsidRPr="00821DCF">
        <w:rPr>
          <w:rFonts w:eastAsia="Times New Roman" w:cs="Times New Roman"/>
          <w:szCs w:val="24"/>
        </w:rPr>
        <w:t>πό την άλλη συν</w:t>
      </w:r>
      <w:r w:rsidRPr="00821DCF">
        <w:rPr>
          <w:rFonts w:eastAsia="Times New Roman" w:cs="Times New Roman"/>
          <w:szCs w:val="24"/>
        </w:rPr>
        <w:t>εχίζει την πολιτική της εμπορευματοποίησης</w:t>
      </w:r>
      <w:r>
        <w:rPr>
          <w:rFonts w:eastAsia="Times New Roman" w:cs="Times New Roman"/>
          <w:szCs w:val="24"/>
        </w:rPr>
        <w:t>,</w:t>
      </w:r>
      <w:r w:rsidRPr="00821DCF">
        <w:rPr>
          <w:rFonts w:eastAsia="Times New Roman" w:cs="Times New Roman"/>
          <w:szCs w:val="24"/>
        </w:rPr>
        <w:t xml:space="preserve"> της </w:t>
      </w:r>
      <w:proofErr w:type="spellStart"/>
      <w:r w:rsidRPr="00821DCF">
        <w:rPr>
          <w:rFonts w:eastAsia="Times New Roman" w:cs="Times New Roman"/>
          <w:szCs w:val="24"/>
        </w:rPr>
        <w:lastRenderedPageBreak/>
        <w:t>υποχρηματοδότησης</w:t>
      </w:r>
      <w:proofErr w:type="spellEnd"/>
      <w:r>
        <w:rPr>
          <w:rFonts w:eastAsia="Times New Roman" w:cs="Times New Roman"/>
          <w:szCs w:val="24"/>
        </w:rPr>
        <w:t>,</w:t>
      </w:r>
      <w:r w:rsidRPr="00821DCF">
        <w:rPr>
          <w:rFonts w:eastAsia="Times New Roman" w:cs="Times New Roman"/>
          <w:szCs w:val="24"/>
        </w:rPr>
        <w:t xml:space="preserve"> προωθεί την ανταποδοτικότητα στην κοινωνική ασφάλιση</w:t>
      </w:r>
      <w:r>
        <w:rPr>
          <w:rFonts w:eastAsia="Times New Roman" w:cs="Times New Roman"/>
          <w:szCs w:val="24"/>
        </w:rPr>
        <w:t>,</w:t>
      </w:r>
      <w:r w:rsidRPr="00821DCF">
        <w:rPr>
          <w:rFonts w:eastAsia="Times New Roman" w:cs="Times New Roman"/>
          <w:szCs w:val="24"/>
        </w:rPr>
        <w:t xml:space="preserve"> προχωράει σε δεκάδες χιλιάδες πλειστηριασμούς το επόμενο διάστημα</w:t>
      </w:r>
      <w:r>
        <w:rPr>
          <w:rFonts w:eastAsia="Times New Roman" w:cs="Times New Roman"/>
          <w:szCs w:val="24"/>
        </w:rPr>
        <w:t>,</w:t>
      </w:r>
      <w:r w:rsidRPr="00821DCF">
        <w:rPr>
          <w:rFonts w:eastAsia="Times New Roman" w:cs="Times New Roman"/>
          <w:szCs w:val="24"/>
        </w:rPr>
        <w:t xml:space="preserve"> στερ</w:t>
      </w:r>
      <w:r>
        <w:rPr>
          <w:rFonts w:eastAsia="Times New Roman" w:cs="Times New Roman"/>
          <w:szCs w:val="24"/>
        </w:rPr>
        <w:t>ώντας και την όποι</w:t>
      </w:r>
      <w:r w:rsidRPr="00821DCF">
        <w:rPr>
          <w:rFonts w:eastAsia="Times New Roman" w:cs="Times New Roman"/>
          <w:szCs w:val="24"/>
        </w:rPr>
        <w:t xml:space="preserve">α προστασία είχε απομείνει στη λαϊκή οικογένεια για να μη χάσει το σπίτι </w:t>
      </w:r>
      <w:r>
        <w:rPr>
          <w:rFonts w:eastAsia="Times New Roman" w:cs="Times New Roman"/>
          <w:szCs w:val="24"/>
        </w:rPr>
        <w:t>της. Α</w:t>
      </w:r>
      <w:r w:rsidRPr="00821DCF">
        <w:rPr>
          <w:rFonts w:eastAsia="Times New Roman" w:cs="Times New Roman"/>
          <w:szCs w:val="24"/>
        </w:rPr>
        <w:t>κόμα και το άρθρο για την προστασία των ζώων δεν τόλμησε να προχωρήσει</w:t>
      </w:r>
      <w:r>
        <w:rPr>
          <w:rFonts w:eastAsia="Times New Roman" w:cs="Times New Roman"/>
          <w:szCs w:val="24"/>
        </w:rPr>
        <w:t xml:space="preserve"> να ψηφίσει και ας ήταν πρόταση και Β</w:t>
      </w:r>
      <w:r w:rsidRPr="00821DCF">
        <w:rPr>
          <w:rFonts w:eastAsia="Times New Roman" w:cs="Times New Roman"/>
          <w:szCs w:val="24"/>
        </w:rPr>
        <w:t>ουλευτών της Κυβέρνησης</w:t>
      </w:r>
      <w:r>
        <w:rPr>
          <w:rFonts w:eastAsia="Times New Roman" w:cs="Times New Roman"/>
          <w:szCs w:val="24"/>
        </w:rPr>
        <w:t>.</w:t>
      </w:r>
    </w:p>
    <w:p w14:paraId="19C9AA7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Το πόσο προοδευτικός είναι ο ΣΥΡΙΖΑ φ</w:t>
      </w:r>
      <w:r w:rsidRPr="00821DCF">
        <w:rPr>
          <w:rFonts w:eastAsia="Times New Roman" w:cs="Times New Roman"/>
          <w:szCs w:val="24"/>
        </w:rPr>
        <w:t xml:space="preserve">αίνεται </w:t>
      </w:r>
      <w:r w:rsidRPr="00821DCF">
        <w:rPr>
          <w:rFonts w:eastAsia="Times New Roman" w:cs="Times New Roman"/>
          <w:szCs w:val="24"/>
        </w:rPr>
        <w:t>από την πολιτική που περιορίζει και τα όπο</w:t>
      </w:r>
      <w:r>
        <w:rPr>
          <w:rFonts w:eastAsia="Times New Roman" w:cs="Times New Roman"/>
          <w:szCs w:val="24"/>
        </w:rPr>
        <w:t>ι</w:t>
      </w:r>
      <w:r w:rsidRPr="00821DCF">
        <w:rPr>
          <w:rFonts w:eastAsia="Times New Roman" w:cs="Times New Roman"/>
          <w:szCs w:val="24"/>
        </w:rPr>
        <w:t>α</w:t>
      </w:r>
      <w:r>
        <w:rPr>
          <w:rFonts w:eastAsia="Times New Roman" w:cs="Times New Roman"/>
          <w:szCs w:val="24"/>
        </w:rPr>
        <w:t xml:space="preserve"> δημοκρατικά δικαιώματα τυπικά έ</w:t>
      </w:r>
      <w:r w:rsidRPr="00821DCF">
        <w:rPr>
          <w:rFonts w:eastAsia="Times New Roman" w:cs="Times New Roman"/>
          <w:szCs w:val="24"/>
        </w:rPr>
        <w:t>στω κα</w:t>
      </w:r>
      <w:r>
        <w:rPr>
          <w:rFonts w:eastAsia="Times New Roman" w:cs="Times New Roman"/>
          <w:szCs w:val="24"/>
        </w:rPr>
        <w:t>τοχυρώνονται στο Σύνταγμα και ας καλεί</w:t>
      </w:r>
      <w:r w:rsidRPr="00821DCF">
        <w:rPr>
          <w:rFonts w:eastAsia="Times New Roman" w:cs="Times New Roman"/>
          <w:szCs w:val="24"/>
        </w:rPr>
        <w:t xml:space="preserve"> δήθεν </w:t>
      </w:r>
      <w:r>
        <w:rPr>
          <w:rFonts w:eastAsia="Times New Roman" w:cs="Times New Roman"/>
          <w:szCs w:val="24"/>
        </w:rPr>
        <w:t xml:space="preserve">σε </w:t>
      </w:r>
      <w:r w:rsidRPr="00821DCF">
        <w:rPr>
          <w:rFonts w:eastAsia="Times New Roman" w:cs="Times New Roman"/>
          <w:szCs w:val="24"/>
        </w:rPr>
        <w:t>μέτωπα δημοκρατι</w:t>
      </w:r>
      <w:r>
        <w:rPr>
          <w:rFonts w:eastAsia="Times New Roman" w:cs="Times New Roman"/>
          <w:szCs w:val="24"/>
        </w:rPr>
        <w:t>κών δ</w:t>
      </w:r>
      <w:r w:rsidRPr="00821DCF">
        <w:rPr>
          <w:rFonts w:eastAsia="Times New Roman" w:cs="Times New Roman"/>
          <w:szCs w:val="24"/>
        </w:rPr>
        <w:t>υνάμεων</w:t>
      </w:r>
      <w:r>
        <w:rPr>
          <w:rFonts w:eastAsia="Times New Roman" w:cs="Times New Roman"/>
          <w:szCs w:val="24"/>
        </w:rPr>
        <w:t>, α</w:t>
      </w:r>
      <w:r w:rsidRPr="00821DCF">
        <w:rPr>
          <w:rFonts w:eastAsia="Times New Roman" w:cs="Times New Roman"/>
          <w:szCs w:val="24"/>
        </w:rPr>
        <w:t>φού την ίδια στιγμή πετσοκόβει το δικαίωμα στην απεργία</w:t>
      </w:r>
      <w:r>
        <w:rPr>
          <w:rFonts w:eastAsia="Times New Roman" w:cs="Times New Roman"/>
          <w:szCs w:val="24"/>
        </w:rPr>
        <w:t>,</w:t>
      </w:r>
      <w:r w:rsidRPr="00821DCF">
        <w:rPr>
          <w:rFonts w:eastAsia="Times New Roman" w:cs="Times New Roman"/>
          <w:szCs w:val="24"/>
        </w:rPr>
        <w:t xml:space="preserve"> αρνείται την πραγματική λαϊκή νομοθετι</w:t>
      </w:r>
      <w:r w:rsidRPr="00821DCF">
        <w:rPr>
          <w:rFonts w:eastAsia="Times New Roman" w:cs="Times New Roman"/>
          <w:szCs w:val="24"/>
        </w:rPr>
        <w:t>κή πρωτοβουλία</w:t>
      </w:r>
      <w:r>
        <w:rPr>
          <w:rFonts w:eastAsia="Times New Roman" w:cs="Times New Roman"/>
          <w:szCs w:val="24"/>
        </w:rPr>
        <w:t>,</w:t>
      </w:r>
      <w:r w:rsidRPr="00821DCF">
        <w:rPr>
          <w:rFonts w:eastAsia="Times New Roman" w:cs="Times New Roman"/>
          <w:szCs w:val="24"/>
        </w:rPr>
        <w:t xml:space="preserve"> όπως η πρόταση των </w:t>
      </w:r>
      <w:r>
        <w:rPr>
          <w:rFonts w:eastAsia="Times New Roman" w:cs="Times New Roman"/>
          <w:szCs w:val="24"/>
        </w:rPr>
        <w:t xml:space="preserve">πεντακοσίων τριάντα </w:t>
      </w:r>
      <w:r w:rsidRPr="00821DCF">
        <w:rPr>
          <w:rFonts w:eastAsia="Times New Roman" w:cs="Times New Roman"/>
          <w:szCs w:val="24"/>
        </w:rPr>
        <w:t>Σωματείων</w:t>
      </w:r>
      <w:r>
        <w:rPr>
          <w:rFonts w:eastAsia="Times New Roman" w:cs="Times New Roman"/>
          <w:szCs w:val="24"/>
        </w:rPr>
        <w:t>,</w:t>
      </w:r>
      <w:r w:rsidRPr="00821DCF">
        <w:rPr>
          <w:rFonts w:eastAsia="Times New Roman" w:cs="Times New Roman"/>
          <w:szCs w:val="24"/>
        </w:rPr>
        <w:t xml:space="preserve"> θέτοντας ταυτόχρονα και όρους ώστε</w:t>
      </w:r>
      <w:r>
        <w:rPr>
          <w:rFonts w:eastAsia="Times New Roman" w:cs="Times New Roman"/>
          <w:szCs w:val="24"/>
        </w:rPr>
        <w:t>,</w:t>
      </w:r>
      <w:r w:rsidRPr="00821DCF">
        <w:rPr>
          <w:rFonts w:eastAsia="Times New Roman" w:cs="Times New Roman"/>
          <w:szCs w:val="24"/>
        </w:rPr>
        <w:t xml:space="preserve"> για παράδειγμα</w:t>
      </w:r>
      <w:r>
        <w:rPr>
          <w:rFonts w:eastAsia="Times New Roman" w:cs="Times New Roman"/>
          <w:szCs w:val="24"/>
        </w:rPr>
        <w:t>,</w:t>
      </w:r>
      <w:r w:rsidRPr="00821DCF">
        <w:rPr>
          <w:rFonts w:eastAsia="Times New Roman" w:cs="Times New Roman"/>
          <w:szCs w:val="24"/>
        </w:rPr>
        <w:t xml:space="preserve"> τα δημοψηφίσματα να παραμένουν προνόμιο της εκάστοτε </w:t>
      </w:r>
      <w:r>
        <w:rPr>
          <w:rFonts w:eastAsia="Times New Roman" w:cs="Times New Roman"/>
          <w:szCs w:val="24"/>
        </w:rPr>
        <w:t>κ</w:t>
      </w:r>
      <w:r w:rsidRPr="00821DCF">
        <w:rPr>
          <w:rFonts w:eastAsia="Times New Roman" w:cs="Times New Roman"/>
          <w:szCs w:val="24"/>
        </w:rPr>
        <w:t>υβέρνησης</w:t>
      </w:r>
      <w:r>
        <w:rPr>
          <w:rFonts w:eastAsia="Times New Roman" w:cs="Times New Roman"/>
          <w:szCs w:val="24"/>
        </w:rPr>
        <w:t>.</w:t>
      </w:r>
    </w:p>
    <w:p w14:paraId="19C9AA7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Δεν αγγίζει το</w:t>
      </w:r>
      <w:r w:rsidRPr="00821DCF">
        <w:rPr>
          <w:rFonts w:eastAsia="Times New Roman" w:cs="Times New Roman"/>
          <w:szCs w:val="24"/>
        </w:rPr>
        <w:t xml:space="preserve"> άρθρο 48</w:t>
      </w:r>
      <w:r>
        <w:rPr>
          <w:rFonts w:eastAsia="Times New Roman" w:cs="Times New Roman"/>
          <w:szCs w:val="24"/>
        </w:rPr>
        <w:t>,</w:t>
      </w:r>
      <w:r w:rsidRPr="00821DCF">
        <w:rPr>
          <w:rFonts w:eastAsia="Times New Roman" w:cs="Times New Roman"/>
          <w:szCs w:val="24"/>
        </w:rPr>
        <w:t xml:space="preserve"> που περιορίζει συντριπτικά τα λαϊκά δικαιώματα</w:t>
      </w:r>
      <w:r>
        <w:rPr>
          <w:rFonts w:eastAsia="Times New Roman" w:cs="Times New Roman"/>
          <w:szCs w:val="24"/>
        </w:rPr>
        <w:t>,</w:t>
      </w:r>
      <w:r w:rsidRPr="00821DCF">
        <w:rPr>
          <w:rFonts w:eastAsia="Times New Roman" w:cs="Times New Roman"/>
          <w:szCs w:val="24"/>
        </w:rPr>
        <w:t xml:space="preserve"> τ</w:t>
      </w:r>
      <w:r>
        <w:rPr>
          <w:rFonts w:eastAsia="Times New Roman" w:cs="Times New Roman"/>
          <w:szCs w:val="24"/>
        </w:rPr>
        <w:t>ις ελευθερίε</w:t>
      </w:r>
      <w:r w:rsidRPr="00821DCF">
        <w:rPr>
          <w:rFonts w:eastAsia="Times New Roman" w:cs="Times New Roman"/>
          <w:szCs w:val="24"/>
        </w:rPr>
        <w:t>ς</w:t>
      </w:r>
      <w:r>
        <w:rPr>
          <w:rFonts w:eastAsia="Times New Roman" w:cs="Times New Roman"/>
          <w:szCs w:val="24"/>
        </w:rPr>
        <w:t>,</w:t>
      </w:r>
      <w:r w:rsidRPr="00821DCF">
        <w:rPr>
          <w:rFonts w:eastAsia="Times New Roman" w:cs="Times New Roman"/>
          <w:szCs w:val="24"/>
        </w:rPr>
        <w:t xml:space="preserve"> όπως είναι η μαζική πολιτική </w:t>
      </w:r>
      <w:r w:rsidRPr="00821DCF">
        <w:rPr>
          <w:rFonts w:eastAsia="Times New Roman" w:cs="Times New Roman"/>
          <w:szCs w:val="24"/>
        </w:rPr>
        <w:lastRenderedPageBreak/>
        <w:t>δράση</w:t>
      </w:r>
      <w:r>
        <w:rPr>
          <w:rFonts w:eastAsia="Times New Roman" w:cs="Times New Roman"/>
          <w:szCs w:val="24"/>
        </w:rPr>
        <w:t>,</w:t>
      </w:r>
      <w:r w:rsidRPr="00821DCF">
        <w:rPr>
          <w:rFonts w:eastAsia="Times New Roman" w:cs="Times New Roman"/>
          <w:szCs w:val="24"/>
        </w:rPr>
        <w:t xml:space="preserve"> η δράση κ</w:t>
      </w:r>
      <w:r>
        <w:rPr>
          <w:rFonts w:eastAsia="Times New Roman" w:cs="Times New Roman"/>
          <w:szCs w:val="24"/>
        </w:rPr>
        <w:t>ομμάτων,</w:t>
      </w:r>
      <w:r w:rsidRPr="00821DCF">
        <w:rPr>
          <w:rFonts w:eastAsia="Times New Roman" w:cs="Times New Roman"/>
          <w:szCs w:val="24"/>
        </w:rPr>
        <w:t xml:space="preserve"> συνδικαλιστικών μαζικών οργανώσεων</w:t>
      </w:r>
      <w:r>
        <w:rPr>
          <w:rFonts w:eastAsia="Times New Roman" w:cs="Times New Roman"/>
          <w:szCs w:val="24"/>
        </w:rPr>
        <w:t>, οι δ</w:t>
      </w:r>
      <w:r w:rsidRPr="00821DCF">
        <w:rPr>
          <w:rFonts w:eastAsia="Times New Roman" w:cs="Times New Roman"/>
          <w:szCs w:val="24"/>
        </w:rPr>
        <w:t>ημόσιες συναθροίσεις</w:t>
      </w:r>
      <w:r>
        <w:rPr>
          <w:rFonts w:eastAsia="Times New Roman" w:cs="Times New Roman"/>
          <w:szCs w:val="24"/>
        </w:rPr>
        <w:t>, η ελευθερία του Τ</w:t>
      </w:r>
      <w:r w:rsidRPr="00821DCF">
        <w:rPr>
          <w:rFonts w:eastAsia="Times New Roman" w:cs="Times New Roman"/>
          <w:szCs w:val="24"/>
        </w:rPr>
        <w:t>ύπου</w:t>
      </w:r>
      <w:r>
        <w:rPr>
          <w:rFonts w:eastAsia="Times New Roman" w:cs="Times New Roman"/>
          <w:szCs w:val="24"/>
        </w:rPr>
        <w:t>. Και την ίδια στιγμή η Κ</w:t>
      </w:r>
      <w:r w:rsidRPr="00821DCF">
        <w:rPr>
          <w:rFonts w:eastAsia="Times New Roman" w:cs="Times New Roman"/>
          <w:szCs w:val="24"/>
        </w:rPr>
        <w:t>υβέρνηση δεν έχει τη δυνατότητα να επιτάξει</w:t>
      </w:r>
      <w:r>
        <w:rPr>
          <w:rFonts w:eastAsia="Times New Roman" w:cs="Times New Roman"/>
          <w:szCs w:val="24"/>
        </w:rPr>
        <w:t>,</w:t>
      </w:r>
      <w:r w:rsidRPr="00821DCF">
        <w:rPr>
          <w:rFonts w:eastAsia="Times New Roman" w:cs="Times New Roman"/>
          <w:szCs w:val="24"/>
        </w:rPr>
        <w:t xml:space="preserve"> να χρησιμοποιήσει δηλαδή εγκατασ</w:t>
      </w:r>
      <w:r w:rsidRPr="00821DCF">
        <w:rPr>
          <w:rFonts w:eastAsia="Times New Roman" w:cs="Times New Roman"/>
          <w:szCs w:val="24"/>
        </w:rPr>
        <w:t>τάσεις που τελούν υπό ξένη ιδιοκτησία</w:t>
      </w:r>
      <w:r>
        <w:rPr>
          <w:rFonts w:eastAsia="Times New Roman" w:cs="Times New Roman"/>
          <w:szCs w:val="24"/>
        </w:rPr>
        <w:t>,</w:t>
      </w:r>
      <w:r w:rsidRPr="00821DCF">
        <w:rPr>
          <w:rFonts w:eastAsia="Times New Roman" w:cs="Times New Roman"/>
          <w:szCs w:val="24"/>
        </w:rPr>
        <w:t xml:space="preserve"> που χρησιμοποιούνται ως βάσεις από ξένες στρατιωτικές δυνάμεις μέσα στο </w:t>
      </w:r>
      <w:r>
        <w:rPr>
          <w:rFonts w:eastAsia="Times New Roman" w:cs="Times New Roman"/>
          <w:szCs w:val="24"/>
        </w:rPr>
        <w:t>ε</w:t>
      </w:r>
      <w:r w:rsidRPr="00821DCF">
        <w:rPr>
          <w:rFonts w:eastAsia="Times New Roman" w:cs="Times New Roman"/>
          <w:szCs w:val="24"/>
        </w:rPr>
        <w:t>λληνικό έδαφος</w:t>
      </w:r>
      <w:r>
        <w:rPr>
          <w:rFonts w:eastAsia="Times New Roman" w:cs="Times New Roman"/>
          <w:szCs w:val="24"/>
        </w:rPr>
        <w:t>.</w:t>
      </w:r>
    </w:p>
    <w:p w14:paraId="19C9AA7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Το πόσο προοδευτικός είναι ο</w:t>
      </w:r>
      <w:r w:rsidRPr="00821DCF">
        <w:rPr>
          <w:rFonts w:eastAsia="Times New Roman" w:cs="Times New Roman"/>
          <w:szCs w:val="24"/>
        </w:rPr>
        <w:t xml:space="preserve"> ΣΥΡΙΖΑ φαίνεται και από την πολιτική που προωθεί για τη θωράκιση της κερδοφορίας του μεγάλου κεφαλα</w:t>
      </w:r>
      <w:r w:rsidRPr="00821DCF">
        <w:rPr>
          <w:rFonts w:eastAsia="Times New Roman" w:cs="Times New Roman"/>
          <w:szCs w:val="24"/>
        </w:rPr>
        <w:t>ίου μέσα από τον πιο αποτ</w:t>
      </w:r>
      <w:r>
        <w:rPr>
          <w:rFonts w:eastAsia="Times New Roman" w:cs="Times New Roman"/>
          <w:szCs w:val="24"/>
        </w:rPr>
        <w:t>ελεσματικό ρυθμιστικό ρόλο του κ</w:t>
      </w:r>
      <w:r w:rsidRPr="00821DCF">
        <w:rPr>
          <w:rFonts w:eastAsia="Times New Roman" w:cs="Times New Roman"/>
          <w:szCs w:val="24"/>
        </w:rPr>
        <w:t>ράτους στο</w:t>
      </w:r>
      <w:r>
        <w:rPr>
          <w:rFonts w:eastAsia="Times New Roman" w:cs="Times New Roman"/>
          <w:szCs w:val="24"/>
        </w:rPr>
        <w:t>ν</w:t>
      </w:r>
      <w:r w:rsidRPr="00821DCF">
        <w:rPr>
          <w:rFonts w:eastAsia="Times New Roman" w:cs="Times New Roman"/>
          <w:szCs w:val="24"/>
        </w:rPr>
        <w:t xml:space="preserve"> μονοπωλιακό ανταγωνισμό</w:t>
      </w:r>
      <w:r>
        <w:rPr>
          <w:rFonts w:eastAsia="Times New Roman" w:cs="Times New Roman"/>
          <w:szCs w:val="24"/>
        </w:rPr>
        <w:t>,</w:t>
      </w:r>
      <w:r w:rsidRPr="00821DCF">
        <w:rPr>
          <w:rFonts w:eastAsia="Times New Roman" w:cs="Times New Roman"/>
          <w:szCs w:val="24"/>
        </w:rPr>
        <w:t xml:space="preserve"> την επιβάρυνση του εργατικού λαϊκού εισοδήματος μέσω της μεταφοράς στους Οργανισμούς Τοπικής Αυτοδιοίκησης περισσότερων αρμοδιοτήτων με τη</w:t>
      </w:r>
      <w:r>
        <w:rPr>
          <w:rFonts w:eastAsia="Times New Roman" w:cs="Times New Roman"/>
          <w:szCs w:val="24"/>
        </w:rPr>
        <w:t>ν ανάλογη ανταποδοτικότη</w:t>
      </w:r>
      <w:r>
        <w:rPr>
          <w:rFonts w:eastAsia="Times New Roman" w:cs="Times New Roman"/>
          <w:szCs w:val="24"/>
        </w:rPr>
        <w:t>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sidRPr="00821DCF">
        <w:rPr>
          <w:rFonts w:eastAsia="Times New Roman" w:cs="Times New Roman"/>
          <w:szCs w:val="24"/>
        </w:rPr>
        <w:t xml:space="preserve"> </w:t>
      </w:r>
    </w:p>
    <w:p w14:paraId="19C9AA78" w14:textId="77777777" w:rsidR="005136E3" w:rsidRDefault="0098028A">
      <w:pPr>
        <w:spacing w:after="0" w:line="600" w:lineRule="auto"/>
        <w:ind w:firstLine="720"/>
        <w:jc w:val="both"/>
        <w:rPr>
          <w:rFonts w:eastAsia="Times New Roman" w:cs="Times New Roman"/>
          <w:szCs w:val="24"/>
        </w:rPr>
      </w:pPr>
      <w:r w:rsidRPr="00821DCF">
        <w:rPr>
          <w:rFonts w:eastAsia="Times New Roman" w:cs="Times New Roman"/>
          <w:szCs w:val="24"/>
        </w:rPr>
        <w:t>Φαίνεται</w:t>
      </w:r>
      <w:r>
        <w:rPr>
          <w:rFonts w:eastAsia="Times New Roman" w:cs="Times New Roman"/>
          <w:szCs w:val="24"/>
        </w:rPr>
        <w:t>, επίσης,</w:t>
      </w:r>
      <w:r w:rsidRPr="00821DCF">
        <w:rPr>
          <w:rFonts w:eastAsia="Times New Roman" w:cs="Times New Roman"/>
          <w:szCs w:val="24"/>
        </w:rPr>
        <w:t xml:space="preserve"> από την πολιτική που τηρεί κατά γράμμα </w:t>
      </w:r>
      <w:r>
        <w:rPr>
          <w:rFonts w:eastAsia="Times New Roman" w:cs="Times New Roman"/>
          <w:szCs w:val="24"/>
        </w:rPr>
        <w:t>τις αντιδραστικές επιταγές του Σ</w:t>
      </w:r>
      <w:r w:rsidRPr="00821DCF">
        <w:rPr>
          <w:rFonts w:eastAsia="Times New Roman" w:cs="Times New Roman"/>
          <w:szCs w:val="24"/>
        </w:rPr>
        <w:t>υντάγματος</w:t>
      </w:r>
      <w:r>
        <w:rPr>
          <w:rFonts w:eastAsia="Times New Roman" w:cs="Times New Roman"/>
          <w:szCs w:val="24"/>
        </w:rPr>
        <w:t>,</w:t>
      </w:r>
      <w:r w:rsidRPr="00821DCF">
        <w:rPr>
          <w:rFonts w:eastAsia="Times New Roman" w:cs="Times New Roman"/>
          <w:szCs w:val="24"/>
        </w:rPr>
        <w:t xml:space="preserve"> με </w:t>
      </w:r>
      <w:proofErr w:type="spellStart"/>
      <w:r w:rsidRPr="00821DCF">
        <w:rPr>
          <w:rFonts w:eastAsia="Times New Roman" w:cs="Times New Roman"/>
          <w:szCs w:val="24"/>
        </w:rPr>
        <w:t>προεξάρχουσα</w:t>
      </w:r>
      <w:proofErr w:type="spellEnd"/>
      <w:r w:rsidRPr="00821DCF">
        <w:rPr>
          <w:rFonts w:eastAsia="Times New Roman" w:cs="Times New Roman"/>
          <w:szCs w:val="24"/>
        </w:rPr>
        <w:t xml:space="preserve"> την όλο και μεγαλύτερη πρόσ</w:t>
      </w:r>
      <w:r>
        <w:rPr>
          <w:rFonts w:eastAsia="Times New Roman" w:cs="Times New Roman"/>
          <w:szCs w:val="24"/>
        </w:rPr>
        <w:t>δεση</w:t>
      </w:r>
      <w:r w:rsidRPr="00821DCF">
        <w:rPr>
          <w:rFonts w:eastAsia="Times New Roman" w:cs="Times New Roman"/>
          <w:szCs w:val="24"/>
        </w:rPr>
        <w:t xml:space="preserve"> σε Ευρωπαϊκή Ένωση και ΝΑΤΟ και την άμεση εμπλοκή σε επικίνδυνους σχεδιασμούς</w:t>
      </w:r>
      <w:r>
        <w:rPr>
          <w:rFonts w:eastAsia="Times New Roman" w:cs="Times New Roman"/>
          <w:szCs w:val="24"/>
        </w:rPr>
        <w:t>,</w:t>
      </w:r>
      <w:r w:rsidRPr="00821DCF">
        <w:rPr>
          <w:rFonts w:eastAsia="Times New Roman" w:cs="Times New Roman"/>
          <w:szCs w:val="24"/>
        </w:rPr>
        <w:t xml:space="preserve"> την εκχώρηση κυριαρχικών δικαιωμάτων</w:t>
      </w:r>
      <w:r>
        <w:rPr>
          <w:rFonts w:eastAsia="Times New Roman" w:cs="Times New Roman"/>
          <w:szCs w:val="24"/>
        </w:rPr>
        <w:t>,</w:t>
      </w:r>
      <w:r w:rsidRPr="00821DCF">
        <w:rPr>
          <w:rFonts w:eastAsia="Times New Roman" w:cs="Times New Roman"/>
          <w:szCs w:val="24"/>
        </w:rPr>
        <w:t xml:space="preserve"> παρά τις διάφορ</w:t>
      </w:r>
      <w:r>
        <w:rPr>
          <w:rFonts w:eastAsia="Times New Roman" w:cs="Times New Roman"/>
          <w:szCs w:val="24"/>
        </w:rPr>
        <w:t>ε</w:t>
      </w:r>
      <w:r w:rsidRPr="00821DCF">
        <w:rPr>
          <w:rFonts w:eastAsia="Times New Roman" w:cs="Times New Roman"/>
          <w:szCs w:val="24"/>
        </w:rPr>
        <w:t>ς πατριωτικές κορώνες κατά διαστήματα</w:t>
      </w:r>
      <w:r>
        <w:rPr>
          <w:rFonts w:eastAsia="Times New Roman" w:cs="Times New Roman"/>
          <w:szCs w:val="24"/>
        </w:rPr>
        <w:t xml:space="preserve">. </w:t>
      </w:r>
    </w:p>
    <w:p w14:paraId="19C9AA7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Φ</w:t>
      </w:r>
      <w:r w:rsidRPr="00821DCF">
        <w:rPr>
          <w:rFonts w:eastAsia="Times New Roman" w:cs="Times New Roman"/>
          <w:szCs w:val="24"/>
        </w:rPr>
        <w:t xml:space="preserve">αίνεται </w:t>
      </w:r>
      <w:r>
        <w:rPr>
          <w:rFonts w:eastAsia="Times New Roman" w:cs="Times New Roman"/>
          <w:szCs w:val="24"/>
        </w:rPr>
        <w:t>ακόμη</w:t>
      </w:r>
      <w:r w:rsidRPr="00821DCF">
        <w:rPr>
          <w:rFonts w:eastAsia="Times New Roman" w:cs="Times New Roman"/>
          <w:szCs w:val="24"/>
        </w:rPr>
        <w:t xml:space="preserve"> από το ότι δεν τολμά να </w:t>
      </w:r>
      <w:r>
        <w:rPr>
          <w:rFonts w:eastAsia="Times New Roman" w:cs="Times New Roman"/>
          <w:szCs w:val="24"/>
        </w:rPr>
        <w:t>προχωρήσει μία σειρά υπερ</w:t>
      </w:r>
      <w:r w:rsidRPr="00821DCF">
        <w:rPr>
          <w:rFonts w:eastAsia="Times New Roman" w:cs="Times New Roman"/>
          <w:szCs w:val="24"/>
        </w:rPr>
        <w:t>ώριμους εκσυγχρονισμούς</w:t>
      </w:r>
      <w:r>
        <w:rPr>
          <w:rFonts w:eastAsia="Times New Roman" w:cs="Times New Roman"/>
          <w:szCs w:val="24"/>
        </w:rPr>
        <w:t>,</w:t>
      </w:r>
      <w:r w:rsidRPr="00821DCF">
        <w:rPr>
          <w:rFonts w:eastAsia="Times New Roman" w:cs="Times New Roman"/>
          <w:szCs w:val="24"/>
        </w:rPr>
        <w:t xml:space="preserve"> όπως η κατάργηση του άρθρου 86</w:t>
      </w:r>
      <w:r>
        <w:rPr>
          <w:rFonts w:eastAsia="Times New Roman" w:cs="Times New Roman"/>
          <w:szCs w:val="24"/>
        </w:rPr>
        <w:t>,</w:t>
      </w:r>
      <w:r w:rsidRPr="00821DCF">
        <w:rPr>
          <w:rFonts w:eastAsia="Times New Roman" w:cs="Times New Roman"/>
          <w:szCs w:val="24"/>
        </w:rPr>
        <w:t xml:space="preserve"> η κατοχύρωση της απλής και ανόθευτης ανα</w:t>
      </w:r>
      <w:r w:rsidRPr="00821DCF">
        <w:rPr>
          <w:rFonts w:eastAsia="Times New Roman" w:cs="Times New Roman"/>
          <w:szCs w:val="24"/>
        </w:rPr>
        <w:t>λογικής</w:t>
      </w:r>
      <w:r>
        <w:rPr>
          <w:rFonts w:eastAsia="Times New Roman" w:cs="Times New Roman"/>
          <w:szCs w:val="24"/>
        </w:rPr>
        <w:t>, ο πλήρης διαχωρισμός Κράτους-Ε</w:t>
      </w:r>
      <w:r w:rsidRPr="00821DCF">
        <w:rPr>
          <w:rFonts w:eastAsia="Times New Roman" w:cs="Times New Roman"/>
          <w:szCs w:val="24"/>
        </w:rPr>
        <w:t>κκλησίας</w:t>
      </w:r>
      <w:r>
        <w:rPr>
          <w:rFonts w:eastAsia="Times New Roman" w:cs="Times New Roman"/>
          <w:szCs w:val="24"/>
        </w:rPr>
        <w:t xml:space="preserve">, η απεμπλοκή της </w:t>
      </w:r>
      <w:r>
        <w:rPr>
          <w:rFonts w:eastAsia="Times New Roman" w:cs="Times New Roman"/>
          <w:szCs w:val="24"/>
        </w:rPr>
        <w:t>Κ</w:t>
      </w:r>
      <w:r w:rsidRPr="00821DCF">
        <w:rPr>
          <w:rFonts w:eastAsia="Times New Roman" w:cs="Times New Roman"/>
          <w:szCs w:val="24"/>
        </w:rPr>
        <w:t xml:space="preserve">υβέρνησης </w:t>
      </w:r>
      <w:r w:rsidRPr="00821DCF">
        <w:rPr>
          <w:rFonts w:eastAsia="Times New Roman" w:cs="Times New Roman"/>
          <w:szCs w:val="24"/>
        </w:rPr>
        <w:t>από τον διορισμό των δικαστών των ανωτάτων δικαστηρίων</w:t>
      </w:r>
      <w:r>
        <w:rPr>
          <w:rFonts w:eastAsia="Times New Roman" w:cs="Times New Roman"/>
          <w:szCs w:val="24"/>
        </w:rPr>
        <w:t>,</w:t>
      </w:r>
      <w:r w:rsidRPr="00821DCF">
        <w:rPr>
          <w:rFonts w:eastAsia="Times New Roman" w:cs="Times New Roman"/>
          <w:szCs w:val="24"/>
        </w:rPr>
        <w:t xml:space="preserve"> την υπηρεσιακή τους εξέλιξη </w:t>
      </w:r>
      <w:r>
        <w:rPr>
          <w:rFonts w:eastAsia="Times New Roman" w:cs="Times New Roman"/>
          <w:szCs w:val="24"/>
        </w:rPr>
        <w:t>ή</w:t>
      </w:r>
      <w:r w:rsidRPr="00821DCF">
        <w:rPr>
          <w:rFonts w:eastAsia="Times New Roman" w:cs="Times New Roman"/>
          <w:szCs w:val="24"/>
        </w:rPr>
        <w:t xml:space="preserve"> την πειθαρχική τους δ</w:t>
      </w:r>
      <w:r>
        <w:rPr>
          <w:rFonts w:eastAsia="Times New Roman" w:cs="Times New Roman"/>
          <w:szCs w:val="24"/>
        </w:rPr>
        <w:t>ίωξη.</w:t>
      </w:r>
    </w:p>
    <w:p w14:paraId="19C9AA7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Φαίνεται ακόμα και από την εκκωφαντική σιωπή στις προτάσεις του ΚΚΕ</w:t>
      </w:r>
      <w:r>
        <w:rPr>
          <w:rFonts w:eastAsia="Times New Roman" w:cs="Times New Roman"/>
          <w:szCs w:val="24"/>
        </w:rPr>
        <w:t xml:space="preserve"> για κατάργηση των άρθρων που προβλέπουν τη διέλευση και παραμονή ξένων στρατιωτικών δυνάμεων και την εκχώρηση κυριαρχικών δικαιωμάτων σε διεθνείς οργανισμούς -άρθρα 27, 28, 80-, στη σιωπή του στις προτάσεις του ΚΚΕ για απαγόρευση διέλευσης ή εγκατάστασης </w:t>
      </w:r>
      <w:r>
        <w:rPr>
          <w:rFonts w:eastAsia="Times New Roman" w:cs="Times New Roman"/>
          <w:szCs w:val="24"/>
        </w:rPr>
        <w:t>πυρηνικών και χημικών όπλων σε ελληνικό έδαφος, για κατάργηση του άρθρου 48 και της παραχώρησης ειδικών προνομίων στο ξένο και το εφοπλιστικό κεφάλαιο, για την τροποποίηση του άρθρου 18 ώστε ο ορυκτός πλούτος, τα κοινωνικά αγαθά, οι δημόσιες εκτάσεις σε ορ</w:t>
      </w:r>
      <w:r>
        <w:rPr>
          <w:rFonts w:eastAsia="Times New Roman" w:cs="Times New Roman"/>
          <w:szCs w:val="24"/>
        </w:rPr>
        <w:t>εινούς όγκους, οι αιγιαλοί, οι αρχαιολογικοί χώροι να μη</w:t>
      </w:r>
      <w:r>
        <w:rPr>
          <w:rFonts w:eastAsia="Times New Roman" w:cs="Times New Roman"/>
          <w:szCs w:val="24"/>
        </w:rPr>
        <w:t>ν</w:t>
      </w:r>
      <w:r>
        <w:rPr>
          <w:rFonts w:eastAsia="Times New Roman" w:cs="Times New Roman"/>
          <w:szCs w:val="24"/>
        </w:rPr>
        <w:t xml:space="preserve"> παραχωρούνται σε τρίτους για εκμετάλλευση. </w:t>
      </w:r>
    </w:p>
    <w:p w14:paraId="19C9AA7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Φαίνεται στις προτάσεις για πλήρη κατοχύρωση, χωρίς περιορισμούς, των ελεύθερων συλλογικών συμβάσεων στον δημόσιο και ιδιωτικό τομέα και κατάργηση της συν</w:t>
      </w:r>
      <w:r>
        <w:rPr>
          <w:rFonts w:eastAsia="Times New Roman" w:cs="Times New Roman"/>
          <w:szCs w:val="24"/>
        </w:rPr>
        <w:t>ταγματικής απαγόρευσης της μονιμοποίησης των συμβασιούχων.</w:t>
      </w:r>
    </w:p>
    <w:p w14:paraId="19C9AA7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Και ο Τσίπρας έχει το θράσος να σηκώνει το δάκτυλο σε όποιον δεν συντάσσεται με την προσπάθειά του να ξεπλύνει την αστική πολιτική, στην προσπάθειά του να βγάλει λάδι την καπιταλιστική οικονομία αν</w:t>
      </w:r>
      <w:r>
        <w:rPr>
          <w:rFonts w:eastAsia="Times New Roman" w:cs="Times New Roman"/>
          <w:szCs w:val="24"/>
        </w:rPr>
        <w:t xml:space="preserve">απαράγοντας τη γνωστή λογική «όποιος δεν είναι μαζί μας είναι εναντίον μας». </w:t>
      </w:r>
    </w:p>
    <w:p w14:paraId="19C9AA7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Είναι μάλιστα υποκριτικό τουλάχιστον, για να μην πω τίποτα βαρύτερο, να σηκώνει ο ΣΥΡΙΖΑ τη σημαία της πάλης κατά της </w:t>
      </w:r>
      <w:r>
        <w:rPr>
          <w:rFonts w:eastAsia="Times New Roman" w:cs="Times New Roman"/>
          <w:szCs w:val="24"/>
        </w:rPr>
        <w:t>ακροδεξιάς</w:t>
      </w:r>
      <w:r>
        <w:rPr>
          <w:rFonts w:eastAsia="Times New Roman" w:cs="Times New Roman"/>
          <w:szCs w:val="24"/>
        </w:rPr>
        <w:t>, κατά του φασισμού, όταν υπερασπίζεται την Ευρωπα</w:t>
      </w:r>
      <w:r>
        <w:rPr>
          <w:rFonts w:eastAsia="Times New Roman" w:cs="Times New Roman"/>
          <w:szCs w:val="24"/>
        </w:rPr>
        <w:t xml:space="preserve">ϊκή Ένωση και το ΝΑΤΟ την ώρα που με την ίδια την πολιτική τους, την επίσημη πολιτική τους, Ευρωπαϊκή Ένωση και ΝΑΤΟ τροφοδοτούν τις θέσεις της </w:t>
      </w:r>
      <w:r>
        <w:rPr>
          <w:rFonts w:eastAsia="Times New Roman" w:cs="Times New Roman"/>
          <w:szCs w:val="24"/>
        </w:rPr>
        <w:t xml:space="preserve">άκρας </w:t>
      </w:r>
      <w:r>
        <w:rPr>
          <w:rFonts w:eastAsia="Times New Roman" w:cs="Times New Roman"/>
          <w:szCs w:val="24"/>
        </w:rPr>
        <w:t xml:space="preserve">Δεξιάς. </w:t>
      </w:r>
    </w:p>
    <w:p w14:paraId="19C9AA7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Με το τσάκισμα της ζωής των λαών η </w:t>
      </w:r>
      <w:r>
        <w:rPr>
          <w:rFonts w:eastAsia="Times New Roman" w:cs="Times New Roman"/>
          <w:szCs w:val="24"/>
        </w:rPr>
        <w:t>άκρα</w:t>
      </w:r>
      <w:r>
        <w:rPr>
          <w:rFonts w:eastAsia="Times New Roman" w:cs="Times New Roman"/>
          <w:szCs w:val="24"/>
        </w:rPr>
        <w:t xml:space="preserve"> Δεξιά ψαρεύει στα θολά νερά της λαϊκής δυσαρέσκειας: με τ</w:t>
      </w:r>
      <w:r>
        <w:rPr>
          <w:rFonts w:eastAsia="Times New Roman" w:cs="Times New Roman"/>
          <w:szCs w:val="24"/>
        </w:rPr>
        <w:t xml:space="preserve">η θεωρία των δύο άκρων και την ενίσχυση του </w:t>
      </w:r>
      <w:proofErr w:type="spellStart"/>
      <w:r>
        <w:rPr>
          <w:rFonts w:eastAsia="Times New Roman" w:cs="Times New Roman"/>
          <w:szCs w:val="24"/>
        </w:rPr>
        <w:t>αντικομμουνισμού</w:t>
      </w:r>
      <w:proofErr w:type="spellEnd"/>
      <w:r>
        <w:rPr>
          <w:rFonts w:eastAsia="Times New Roman" w:cs="Times New Roman"/>
          <w:szCs w:val="24"/>
        </w:rPr>
        <w:t xml:space="preserve"> από τη μια και </w:t>
      </w:r>
      <w:r>
        <w:rPr>
          <w:rFonts w:eastAsia="Times New Roman" w:cs="Times New Roman"/>
          <w:szCs w:val="24"/>
        </w:rPr>
        <w:lastRenderedPageBreak/>
        <w:t>την απόδοση σε ναζιστές τιμών από την άλλη ως δήθεν απελευθερωτές, όπως κάνει σε μια σειρά χώρες της Κεντρικής και Ανατολικής Ευρώπης η Ευρωπαϊκή Ένωση, που βγάζουν παράνομα κομμου</w:t>
      </w:r>
      <w:r>
        <w:rPr>
          <w:rFonts w:eastAsia="Times New Roman" w:cs="Times New Roman"/>
          <w:szCs w:val="24"/>
        </w:rPr>
        <w:t xml:space="preserve">νιστικά κόμματα σύμβολα σε αστικές δημοκρατίες, στηρίζουν το πραξικόπημα στην Ουκρανία, στηρίζουν το πραξικόπημα στη Βενεζουέλα και τόσα άλλα. Με τη ρατσιστική πολιτική κατά των μεταναστών, που είναι κανόνας στα </w:t>
      </w:r>
      <w:r>
        <w:rPr>
          <w:rFonts w:eastAsia="Times New Roman" w:cs="Times New Roman"/>
          <w:szCs w:val="24"/>
          <w:lang w:val="en-US"/>
        </w:rPr>
        <w:t>hot</w:t>
      </w:r>
      <w:r w:rsidRPr="009264EB">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αυτά τα σημερινά, τα σύγχρονα στρ</w:t>
      </w:r>
      <w:r>
        <w:rPr>
          <w:rFonts w:eastAsia="Times New Roman" w:cs="Times New Roman"/>
          <w:szCs w:val="24"/>
        </w:rPr>
        <w:t xml:space="preserve">ατόπεδα συγκέντρωσης, αλλά και τους αντιδραστικούς κανονισμούς του «Δουβλίνου», την καταστολή της Ευρωπαϊκής Ακτοφυλακής και άλλα. </w:t>
      </w:r>
    </w:p>
    <w:p w14:paraId="19C9AA7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Είναι αυτός ο ίδιος ο ΣΥΡΙΖΑ που συγκυβέρνησε τέσσερα ολόκληρα χρόνια, παρακαλώ, με τους ακροδεξιούς ΑΝΕΛ, εξοικειώνοντας με</w:t>
      </w:r>
      <w:r>
        <w:rPr>
          <w:rFonts w:eastAsia="Times New Roman" w:cs="Times New Roman"/>
          <w:szCs w:val="24"/>
        </w:rPr>
        <w:t xml:space="preserve">γάλο τμήμα του ελληνικού λαού και της νεολαίας με την </w:t>
      </w:r>
      <w:r>
        <w:rPr>
          <w:rFonts w:eastAsia="Times New Roman" w:cs="Times New Roman"/>
          <w:szCs w:val="24"/>
        </w:rPr>
        <w:t xml:space="preserve">ακροδεξιά </w:t>
      </w:r>
      <w:r>
        <w:rPr>
          <w:rFonts w:eastAsia="Times New Roman" w:cs="Times New Roman"/>
          <w:szCs w:val="24"/>
        </w:rPr>
        <w:t xml:space="preserve">και τον εθνικισμό. Είναι ο ΣΥΡΙΖΑ αυτός που σέρνει τη δίκη της Χρυσής Αυγής επί τέσσερα χρόνια με αδικαιολόγητες καθυστερήσεις. </w:t>
      </w:r>
    </w:p>
    <w:p w14:paraId="19C9AA8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Το ΚΚΕ κατέθεσε προτάσεις συγκεκριμένες για την προστασία, τη δ</w:t>
      </w:r>
      <w:r>
        <w:rPr>
          <w:rFonts w:eastAsia="Times New Roman" w:cs="Times New Roman"/>
          <w:szCs w:val="24"/>
        </w:rPr>
        <w:t xml:space="preserve">ιεύρυνση συνδικαλιστικών και πολιτικών δικαιωμάτων, για την κατάργηση άρθρων που αφορούν την εκχώρηση </w:t>
      </w:r>
      <w:r>
        <w:rPr>
          <w:rFonts w:eastAsia="Times New Roman" w:cs="Times New Roman"/>
          <w:szCs w:val="24"/>
        </w:rPr>
        <w:lastRenderedPageBreak/>
        <w:t xml:space="preserve">κυριαρχικών δικαιωμάτων, για τη </w:t>
      </w:r>
      <w:r>
        <w:rPr>
          <w:rFonts w:eastAsia="Times New Roman" w:cs="Times New Roman"/>
          <w:szCs w:val="24"/>
        </w:rPr>
        <w:t>δικαιοσύνη</w:t>
      </w:r>
      <w:r>
        <w:rPr>
          <w:rFonts w:eastAsia="Times New Roman" w:cs="Times New Roman"/>
          <w:szCs w:val="24"/>
        </w:rPr>
        <w:t>, για τον πλήρη διαχωρισμό Κράτους-Εκκλησίας. Όλες, όμως, απορρίφθηκαν τόσο από τον ΣΥΡΙΖΑ όσο και από τη Νέα Δη</w:t>
      </w:r>
      <w:r>
        <w:rPr>
          <w:rFonts w:eastAsia="Times New Roman" w:cs="Times New Roman"/>
          <w:szCs w:val="24"/>
        </w:rPr>
        <w:t xml:space="preserve">μοκρατία. </w:t>
      </w:r>
    </w:p>
    <w:p w14:paraId="19C9AA8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Το ΚΚΕ καταψήφισε τις προτάσεις που αποβλέπουν στην ισχυροποίηση και θωράκιση του αστικού πολιτικού συστήματος, που προωθούν </w:t>
      </w:r>
      <w:proofErr w:type="spellStart"/>
      <w:r>
        <w:rPr>
          <w:rFonts w:eastAsia="Times New Roman" w:cs="Times New Roman"/>
          <w:szCs w:val="24"/>
        </w:rPr>
        <w:t>ευρωενωσιακές</w:t>
      </w:r>
      <w:proofErr w:type="spellEnd"/>
      <w:r>
        <w:rPr>
          <w:rFonts w:eastAsia="Times New Roman" w:cs="Times New Roman"/>
          <w:szCs w:val="24"/>
        </w:rPr>
        <w:t xml:space="preserve"> και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κάτω από τον βαρύγδουπο τίτλο «Διεύρυνση Κοινωνικών Δικαιωμάτων», την πρόταση του ΣΥΡΙΖΑ για το άρθρο 28 παράγραφος 2 και τη διενέργεια δημοψηφίσματος που θα είναι στην ευχέρεια της εκάστοτε κυβέρνησης. </w:t>
      </w:r>
    </w:p>
    <w:p w14:paraId="19C9AA8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Ειδικά η πρόταση για την εποικοδομητική ψ</w:t>
      </w:r>
      <w:r>
        <w:rPr>
          <w:rFonts w:eastAsia="Times New Roman" w:cs="Times New Roman"/>
          <w:szCs w:val="24"/>
        </w:rPr>
        <w:t>ήφο δυσπιστίας φτάνει στο σημείο προτάσεις δυσπιστίας που υπερψηφίζονται από τη Βουλή να μην οδηγούν σε πτώση της κυβέρνησης και εκλογές, αλλά είτε να αναζητείται νέο κυβερνητικό σχήμα με άλλον πρωθυπουργό είτε να παραμένει μια κυβέρνηση μειοψηφίας που έχε</w:t>
      </w:r>
      <w:r>
        <w:rPr>
          <w:rFonts w:eastAsia="Times New Roman" w:cs="Times New Roman"/>
          <w:szCs w:val="24"/>
        </w:rPr>
        <w:t xml:space="preserve">ι χάσει την πλειοψηφία της στη Βουλή ή και στον λαό, μόνο και μόνο για να συνεχίζει απρόσκοπτα το αντιλαϊκό της έργο. </w:t>
      </w:r>
    </w:p>
    <w:p w14:paraId="19C9AA8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Ταυτόχρονα, η πρόταση για άμεση εκλογή του Προέδρου της Δημοκρατίας από τον λαό αντικειμενικά, άμεσα ή σε μια μελλοντική </w:t>
      </w:r>
      <w:r>
        <w:rPr>
          <w:rFonts w:eastAsia="Times New Roman" w:cs="Times New Roman"/>
          <w:szCs w:val="24"/>
        </w:rPr>
        <w:t>Αναθεώρηση</w:t>
      </w:r>
      <w:r>
        <w:rPr>
          <w:rFonts w:eastAsia="Times New Roman" w:cs="Times New Roman"/>
          <w:szCs w:val="24"/>
        </w:rPr>
        <w:t>, θα α</w:t>
      </w:r>
      <w:r>
        <w:rPr>
          <w:rFonts w:eastAsia="Times New Roman" w:cs="Times New Roman"/>
          <w:szCs w:val="24"/>
        </w:rPr>
        <w:t>νοίξει τον δρόμο για διεύρυνση του ρόλου του Προέδρου της Δημοκρατίας στο πολιτικό σύστημα, με πιθανή αύξηση των αρμοδιοτήτων του, κάτι με το οποίο το ΚΚΕ διαφωνεί. Η τελευταία αυτή πρόταση απορρίφθηκε και από Βουλευτές μάλιστα της κυβερνητικής πλειοψηφίας</w:t>
      </w:r>
      <w:r>
        <w:rPr>
          <w:rFonts w:eastAsia="Times New Roman" w:cs="Times New Roman"/>
          <w:szCs w:val="24"/>
        </w:rPr>
        <w:t xml:space="preserve">. </w:t>
      </w:r>
    </w:p>
    <w:p w14:paraId="19C9AA8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Το ΚΚΕ ψήφισε «</w:t>
      </w:r>
      <w:r>
        <w:rPr>
          <w:rFonts w:eastAsia="Times New Roman" w:cs="Times New Roman"/>
          <w:szCs w:val="24"/>
        </w:rPr>
        <w:t>παρών</w:t>
      </w:r>
      <w:r>
        <w:rPr>
          <w:rFonts w:eastAsia="Times New Roman" w:cs="Times New Roman"/>
          <w:szCs w:val="24"/>
        </w:rPr>
        <w:t>» στα άρθρα 3, 44 παράγραφος 2 για τα λαϊκά δημοψηφίσματα, 54 παράγραφος 1 για το εκλογικό σύστημα, 54 παράγραφος 4 για τη ψήφο των ομογενών.</w:t>
      </w:r>
    </w:p>
    <w:p w14:paraId="19C9AA8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Το ΚΚΕ ψήφισε </w:t>
      </w:r>
      <w:r>
        <w:rPr>
          <w:rFonts w:eastAsia="Times New Roman" w:cs="Times New Roman"/>
          <w:szCs w:val="24"/>
        </w:rPr>
        <w:t>υπέρ</w:t>
      </w:r>
      <w:r>
        <w:rPr>
          <w:rFonts w:eastAsia="Times New Roman" w:cs="Times New Roman"/>
          <w:szCs w:val="24"/>
        </w:rPr>
        <w:t xml:space="preserve"> στις προτάσεις του ΣΥΡΙΖΑ για το άρθρο 3 παράγραφος 3, για την αναγνώρισ</w:t>
      </w:r>
      <w:r>
        <w:rPr>
          <w:rFonts w:eastAsia="Times New Roman" w:cs="Times New Roman"/>
          <w:szCs w:val="24"/>
        </w:rPr>
        <w:t>η ίσης αμοιβής για ίση εργασία και την απαγόρευση επίταξης, άρθρο 22 παράγραφοι 1 και 4, για την κατοχύρωση πολιτικού όρκου Βουλευτών και Προέδρου της Δημοκρατίας, άρθρο 33 παράγραφος 2 και άρθρο 59 παράγραφος 1, για την καθιέρωση λαϊκής νομοθετικής πρωτοβ</w:t>
      </w:r>
      <w:r>
        <w:rPr>
          <w:rFonts w:eastAsia="Times New Roman" w:cs="Times New Roman"/>
          <w:szCs w:val="24"/>
        </w:rPr>
        <w:t xml:space="preserve">ουλίας, άρθρο 73, την κατάργηση αποσβεστικής προθεσμίας και δυνατότητας αναστολής της δίωξης, της προδικασίας ή της </w:t>
      </w:r>
      <w:r>
        <w:rPr>
          <w:rFonts w:eastAsia="Times New Roman" w:cs="Times New Roman"/>
          <w:szCs w:val="24"/>
        </w:rPr>
        <w:lastRenderedPageBreak/>
        <w:t xml:space="preserve">κύριας διαδικασίας σε βάρος Υπουργού από τη Βουλή και ερμηνευτική δήλωση για το ποια αδικήματα κατά τη διάρκεια και όχι επ’ ευκαιρία, άρθρο </w:t>
      </w:r>
      <w:r>
        <w:rPr>
          <w:rFonts w:eastAsia="Times New Roman" w:cs="Times New Roman"/>
          <w:szCs w:val="24"/>
        </w:rPr>
        <w:t xml:space="preserve">86 παράγραφος 3, για την καθιέρωση αναλογικού εκλογικού συστήματος στις τοπικές εκλογές, τη θέσπιση τοπικών λαϊκών συνελεύσεων και ούτω καθεξής, άρθρο 102 παράγραφος 2. </w:t>
      </w:r>
    </w:p>
    <w:p w14:paraId="19C9AA8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Ειδικά για το άρθρο 86 το ΚΚΕ ψήφισε για να δοθεί ώθηση στην αναθεώρησή του ασκώντας, </w:t>
      </w:r>
      <w:r>
        <w:rPr>
          <w:rFonts w:eastAsia="Times New Roman" w:cs="Times New Roman"/>
          <w:szCs w:val="24"/>
        </w:rPr>
        <w:t>όμως, κριτική για το γεγονός ότι τόσο η πρόταση του ΣΥΡΙΖΑ όσο και η πρόταση της Νέας Δημοκρατίας δεν αγγίζουν τον βασικό πυρήνα του νόμου περί ευθύνης Υπουργών, που είναι η δυνατότητα της εκάστοτε κοινοβουλευτικής πλειοψηφίας να ασκεί ή να ανακαλεί την πο</w:t>
      </w:r>
      <w:r>
        <w:rPr>
          <w:rFonts w:eastAsia="Times New Roman" w:cs="Times New Roman"/>
          <w:szCs w:val="24"/>
        </w:rPr>
        <w:t>ινική δίωξη. Κατά συνέπεια, αυτές οι προτάσεις δεν υλοποιούν το πάγιο αίτημα για πλήρη κατάργηση του νόμου περί ευθύνης Υπουργών έτσι ώστε να υπάρχει ισονομία με τους απλούς πολίτες. Το ΚΚΕ διεκδικεί και θα εξακολουθήσει να διεκδικεί την πλήρη κατάργησή το</w:t>
      </w:r>
      <w:r>
        <w:rPr>
          <w:rFonts w:eastAsia="Times New Roman" w:cs="Times New Roman"/>
          <w:szCs w:val="24"/>
        </w:rPr>
        <w:t>υ.</w:t>
      </w:r>
    </w:p>
    <w:p w14:paraId="19C9AA8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Το ΚΚΕ ψήφισε και </w:t>
      </w:r>
      <w:r>
        <w:rPr>
          <w:rFonts w:eastAsia="Times New Roman" w:cs="Times New Roman"/>
          <w:szCs w:val="24"/>
        </w:rPr>
        <w:t>υπέρ</w:t>
      </w:r>
      <w:r>
        <w:rPr>
          <w:rFonts w:eastAsia="Times New Roman" w:cs="Times New Roman"/>
          <w:szCs w:val="24"/>
        </w:rPr>
        <w:t xml:space="preserve"> στις συμπληρωματικές προτάσεις για κατοχύρωση της απόλυτης προστασίας της ζωής, της </w:t>
      </w:r>
      <w:r>
        <w:rPr>
          <w:rFonts w:eastAsia="Times New Roman" w:cs="Times New Roman"/>
          <w:szCs w:val="24"/>
        </w:rPr>
        <w:lastRenderedPageBreak/>
        <w:t>τιμής, της ελευθερίας, χωρίς διάκριση φύλου, ταυτότητας φύλου και σεξουαλικού προσανατολισμού, άρθρο 5 παράγραφος 2, την προστασία της άγριας ζωής</w:t>
      </w:r>
      <w:r>
        <w:rPr>
          <w:rFonts w:eastAsia="Times New Roman" w:cs="Times New Roman"/>
          <w:szCs w:val="24"/>
        </w:rPr>
        <w:t>, ευζωίας όλων των ζωικών ειδών, άρθρο 24 Α, εισαγωγή της αρχής της επιείκειας, άρθρο 25 παράγραφος 3, για τις νησιωτικές και ορεινές περιοχές, άρθρο 101 παράγραφος 4.</w:t>
      </w:r>
    </w:p>
    <w:p w14:paraId="19C9AA8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Το ΚΚΕ ψήφισε </w:t>
      </w:r>
      <w:r>
        <w:rPr>
          <w:rFonts w:eastAsia="Times New Roman" w:cs="Times New Roman"/>
          <w:szCs w:val="24"/>
        </w:rPr>
        <w:t>υπέρ</w:t>
      </w:r>
      <w:r>
        <w:rPr>
          <w:rFonts w:eastAsia="Times New Roman" w:cs="Times New Roman"/>
          <w:szCs w:val="24"/>
        </w:rPr>
        <w:t xml:space="preserve"> σε δυο προτάσεις της Νέας Δημοκρατίας: για τη δυνατότητα δύο εξεταστι</w:t>
      </w:r>
      <w:r>
        <w:rPr>
          <w:rFonts w:eastAsia="Times New Roman" w:cs="Times New Roman"/>
          <w:szCs w:val="24"/>
        </w:rPr>
        <w:t>κών επιτροπών ανά βουλευτική περίοδο από τα 2/5 της Βουλής, άρθρο 68 παράγραφος 2, και για την απαγόρευση σε εν ενεργεία ή διατελέσαντες δικαστικούς λειτουργούς επί τριετία μετά την αποχώρησή τους να συμμετέχουν σε κυβέρνηση ή να τοποθετούνται σε πολιτικές</w:t>
      </w:r>
      <w:r>
        <w:rPr>
          <w:rFonts w:eastAsia="Times New Roman" w:cs="Times New Roman"/>
          <w:szCs w:val="24"/>
        </w:rPr>
        <w:t xml:space="preserve"> θέσεις, άρθρο 89 παράγραφος 4.</w:t>
      </w:r>
    </w:p>
    <w:p w14:paraId="19C9AA8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Καθώς η συζήτηση ολοκληρώνεται, αναδεικνύεται η κοινή αντιδραστική κατεύθυνση που υπηρετούν Νέα Δημοκρατία και ΣΥΡΙΖΑ, την οποία μόνο το ΚΚΕ αντιπαλεύει και μέσα στη Βουλή και έξω από αυτήν. Αναδεικνύονται από τη μια οι θέσε</w:t>
      </w:r>
      <w:r>
        <w:rPr>
          <w:rFonts w:eastAsia="Times New Roman" w:cs="Times New Roman"/>
          <w:szCs w:val="24"/>
        </w:rPr>
        <w:t xml:space="preserve">ις και οι προτάσεις που τσακίζουν εργατικά λαϊκά δικαιώματα, τις οποίες υπηρετεί ο νέος διπολισμός, και από την άλλη η υπηρέτηση και </w:t>
      </w:r>
      <w:r>
        <w:rPr>
          <w:rFonts w:eastAsia="Times New Roman" w:cs="Times New Roman"/>
          <w:szCs w:val="24"/>
        </w:rPr>
        <w:lastRenderedPageBreak/>
        <w:t xml:space="preserve">η υπεράσπιση των συμφερόντων των εργαζομένων, που καταθέτει το ΚΚΕ στον λαό για να γίνουν αντικείμενο του εργατικού λαϊκού </w:t>
      </w:r>
      <w:r>
        <w:rPr>
          <w:rFonts w:eastAsia="Times New Roman" w:cs="Times New Roman"/>
          <w:szCs w:val="24"/>
        </w:rPr>
        <w:t xml:space="preserve">κινήματος και της πάλης του. </w:t>
      </w:r>
    </w:p>
    <w:p w14:paraId="19C9AA8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Το ΚΚΕ καλεί τους εργαζόμενους, τους αγρότες, άλλους αυτοαπασχολούμενους των πόλεων, τους νέους, τις γυναίκες των λαϊκών οικογενειών, τους επιστήμονες, τους νομικούς, τους διανοούμενους, κάθε προοδευτικό άνθρωπο, να μην δείξου</w:t>
      </w:r>
      <w:r>
        <w:rPr>
          <w:rFonts w:eastAsia="Times New Roman" w:cs="Times New Roman"/>
          <w:szCs w:val="24"/>
        </w:rPr>
        <w:t xml:space="preserve">ν εμπιστοσύνη σε αστικά κόμματα, στις κυβερνήσεις τους, στη φασιστική, επίσης, έκφρασή τους μέσα στη Βουλή. Υπηρετούν τα συμφέροντα του μεγάλου κεφαλαίου, μονοπωλιακών ομίλων, πολυεθνικών, της Ευρωπαϊκής Ένωσης και του ΝΑΤΟ. </w:t>
      </w:r>
    </w:p>
    <w:p w14:paraId="19C9AA8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Τους λέμε να γυρίσουν την πλάτ</w:t>
      </w:r>
      <w:r>
        <w:rPr>
          <w:rFonts w:eastAsia="Times New Roman" w:cs="Times New Roman"/>
          <w:szCs w:val="24"/>
        </w:rPr>
        <w:t>η σε δήθεν δημοκρατικά, προοδευτικά καλέσματα</w:t>
      </w:r>
      <w:r>
        <w:rPr>
          <w:rFonts w:eastAsia="Times New Roman" w:cs="Times New Roman"/>
          <w:szCs w:val="24"/>
        </w:rPr>
        <w:t>,</w:t>
      </w:r>
      <w:r>
        <w:rPr>
          <w:rFonts w:eastAsia="Times New Roman" w:cs="Times New Roman"/>
          <w:szCs w:val="24"/>
        </w:rPr>
        <w:t xml:space="preserve"> που δίνουν άλλοθι στην εγκληματική πολιτική των Ηνωμένων Πολιτειών της Αμερικής, του ΝΑΤΟ, της Ευρωπαϊκής Ένωσης, άλλων ιμπεριαλιστικών οργανισμών στην περιοχή. </w:t>
      </w:r>
    </w:p>
    <w:p w14:paraId="19C9AA8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Μόνο η μεγάλη, η αποφασιστική ενίσχυση του Κομμ</w:t>
      </w:r>
      <w:r>
        <w:rPr>
          <w:rFonts w:eastAsia="Times New Roman" w:cs="Times New Roman"/>
          <w:szCs w:val="24"/>
        </w:rPr>
        <w:t xml:space="preserve">ουνιστικού Κόμματος Ελλάδας μπορεί να δώσει αποφασιστικό χτύπημα στον φασισμό, στην Ακροδεξιά, γκρεμίζοντας την Χρυσή </w:t>
      </w:r>
      <w:r>
        <w:rPr>
          <w:rFonts w:eastAsia="Times New Roman" w:cs="Times New Roman"/>
          <w:szCs w:val="24"/>
        </w:rPr>
        <w:lastRenderedPageBreak/>
        <w:t>Αυγή από την τρίτη θέση. Αυτό θα πρέπει να είναι βασικό κριτήριο για τον λαό μας, για τη νεολαία μας σήμερα, στις επόμενες εκλογικές μάχες</w:t>
      </w:r>
      <w:r>
        <w:rPr>
          <w:rFonts w:eastAsia="Times New Roman" w:cs="Times New Roman"/>
          <w:szCs w:val="24"/>
        </w:rPr>
        <w:t>. Αυτό πρέπει να γίνει και προσωπικός στόχος κάθε δημοκράτη, κάθε πραγματικού προοδευτικού ανθρώπου, κάθε αριστερού, γενικότερα κάθε ανθρώπου καλής θέλησης στην πατρίδα μας.</w:t>
      </w:r>
    </w:p>
    <w:p w14:paraId="19C9AA8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Πραγματικά κυρίαρχος</w:t>
      </w:r>
      <w:r>
        <w:rPr>
          <w:rFonts w:eastAsia="Times New Roman" w:cs="Times New Roman"/>
          <w:szCs w:val="24"/>
        </w:rPr>
        <w:t>,</w:t>
      </w:r>
      <w:r>
        <w:rPr>
          <w:rFonts w:eastAsia="Times New Roman" w:cs="Times New Roman"/>
          <w:szCs w:val="24"/>
        </w:rPr>
        <w:t xml:space="preserve"> μπορεί τελικά να γίνει ο λαός</w:t>
      </w:r>
      <w:r>
        <w:rPr>
          <w:rFonts w:eastAsia="Times New Roman" w:cs="Times New Roman"/>
          <w:szCs w:val="24"/>
        </w:rPr>
        <w:t>,</w:t>
      </w:r>
      <w:r>
        <w:rPr>
          <w:rFonts w:eastAsia="Times New Roman" w:cs="Times New Roman"/>
          <w:szCs w:val="24"/>
        </w:rPr>
        <w:t xml:space="preserve"> όταν θα έχει ο ίδιος την ιδιο</w:t>
      </w:r>
      <w:r>
        <w:rPr>
          <w:rFonts w:eastAsia="Times New Roman" w:cs="Times New Roman"/>
          <w:szCs w:val="24"/>
        </w:rPr>
        <w:t>κτησία του πλούτου που παράγει. Ο λαός έχει το δικαίωμα να παλεύει με όλες τις μορφές πάλης</w:t>
      </w:r>
      <w:r>
        <w:rPr>
          <w:rFonts w:eastAsia="Times New Roman" w:cs="Times New Roman"/>
          <w:szCs w:val="24"/>
        </w:rPr>
        <w:t>,</w:t>
      </w:r>
      <w:r>
        <w:rPr>
          <w:rFonts w:eastAsia="Times New Roman" w:cs="Times New Roman"/>
          <w:szCs w:val="24"/>
        </w:rPr>
        <w:t xml:space="preserve"> που ο ίδιος επιλέγει σε μια τέτοια κατεύθυνση. Επίσης, έχει το δικαίωμα, αλλά έχει και τη δύναμη να διαμορφώσει τις προϋποθέσεις για την αλλαγή τελικά του σημερινο</w:t>
      </w:r>
      <w:r>
        <w:rPr>
          <w:rFonts w:eastAsia="Times New Roman" w:cs="Times New Roman"/>
          <w:szCs w:val="24"/>
        </w:rPr>
        <w:t>ύ Συντάγματος.</w:t>
      </w:r>
    </w:p>
    <w:p w14:paraId="19C9AA8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9C9AA8F" w14:textId="77777777" w:rsidR="005136E3" w:rsidRDefault="0098028A">
      <w:pPr>
        <w:spacing w:after="0" w:line="600" w:lineRule="auto"/>
        <w:ind w:firstLine="720"/>
        <w:jc w:val="both"/>
        <w:rPr>
          <w:rFonts w:eastAsia="Times New Roman" w:cs="Times New Roman"/>
          <w:szCs w:val="24"/>
        </w:rPr>
      </w:pPr>
      <w:r w:rsidRPr="00FB5F6B">
        <w:rPr>
          <w:rFonts w:eastAsia="Times New Roman" w:cs="Times New Roman"/>
          <w:b/>
          <w:szCs w:val="24"/>
        </w:rPr>
        <w:t xml:space="preserve">ΠΡΟΕΔΡΟΣ (Νικόλαος </w:t>
      </w:r>
      <w:proofErr w:type="spellStart"/>
      <w:r w:rsidRPr="00FB5F6B">
        <w:rPr>
          <w:rFonts w:eastAsia="Times New Roman" w:cs="Times New Roman"/>
          <w:b/>
          <w:szCs w:val="24"/>
        </w:rPr>
        <w:t>Βούτσης</w:t>
      </w:r>
      <w:proofErr w:type="spellEnd"/>
      <w:r w:rsidRPr="00FB5F6B">
        <w:rPr>
          <w:rFonts w:eastAsia="Times New Roman" w:cs="Times New Roman"/>
          <w:b/>
          <w:szCs w:val="24"/>
        </w:rPr>
        <w:t>):</w:t>
      </w:r>
      <w:r>
        <w:rPr>
          <w:rFonts w:eastAsia="Times New Roman" w:cs="Times New Roman"/>
          <w:szCs w:val="24"/>
        </w:rPr>
        <w:t xml:space="preserve"> Σας ευχαριστούμε.</w:t>
      </w:r>
    </w:p>
    <w:p w14:paraId="19C9AA9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Τζαβάρας για δώδεκα λεπτά. </w:t>
      </w:r>
    </w:p>
    <w:p w14:paraId="19C9AA9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Θα παρακαλούσα τους Κοινοβουλευτικούς Εκπροσώπους να τηρήσουν τον χρόνο, έτσι ώστε, ει δυνατόν, να προηγούνται και των Αρχηγών για ν</w:t>
      </w:r>
      <w:r>
        <w:rPr>
          <w:rFonts w:eastAsia="Times New Roman" w:cs="Times New Roman"/>
          <w:szCs w:val="24"/>
        </w:rPr>
        <w:t xml:space="preserve">α έχουν επιπλέον χρόνο. </w:t>
      </w:r>
    </w:p>
    <w:p w14:paraId="19C9AA9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19C9AA93" w14:textId="77777777" w:rsidR="005136E3" w:rsidRDefault="0098028A">
      <w:pPr>
        <w:spacing w:after="0" w:line="600" w:lineRule="auto"/>
        <w:ind w:firstLine="720"/>
        <w:jc w:val="both"/>
        <w:rPr>
          <w:rFonts w:eastAsia="Times New Roman" w:cs="Times New Roman"/>
          <w:szCs w:val="24"/>
        </w:rPr>
      </w:pPr>
      <w:r w:rsidRPr="00A638ED">
        <w:rPr>
          <w:rFonts w:eastAsia="Times New Roman" w:cs="Times New Roman"/>
          <w:b/>
          <w:szCs w:val="24"/>
        </w:rPr>
        <w:lastRenderedPageBreak/>
        <w:t xml:space="preserve">ΚΩΝΣΤΑΝΤΙΝΟΣ ΤΖΑΒΑΡΑΣ: </w:t>
      </w:r>
      <w:r>
        <w:rPr>
          <w:rFonts w:eastAsia="Times New Roman" w:cs="Times New Roman"/>
          <w:szCs w:val="24"/>
        </w:rPr>
        <w:t>Ευχαριστώ, κύριε Πρόεδρε.</w:t>
      </w:r>
    </w:p>
    <w:p w14:paraId="19C9AA9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Κύριοι συνάδελφοι, δεν υπάρχει καμ</w:t>
      </w:r>
      <w:r>
        <w:rPr>
          <w:rFonts w:eastAsia="Times New Roman" w:cs="Times New Roman"/>
          <w:szCs w:val="24"/>
        </w:rPr>
        <w:t>μ</w:t>
      </w:r>
      <w:r>
        <w:rPr>
          <w:rFonts w:eastAsia="Times New Roman" w:cs="Times New Roman"/>
          <w:szCs w:val="24"/>
        </w:rPr>
        <w:t>ία αμφιβολία ότι στο επίπεδο των συζητήσεων</w:t>
      </w:r>
      <w:r>
        <w:rPr>
          <w:rFonts w:eastAsia="Times New Roman" w:cs="Times New Roman"/>
          <w:szCs w:val="24"/>
        </w:rPr>
        <w:t>,</w:t>
      </w:r>
      <w:r>
        <w:rPr>
          <w:rFonts w:eastAsia="Times New Roman" w:cs="Times New Roman"/>
          <w:szCs w:val="24"/>
        </w:rPr>
        <w:t xml:space="preserve"> που διεξήχθησαν κατά τις συνεδριάσεις της </w:t>
      </w:r>
      <w:r>
        <w:rPr>
          <w:rFonts w:eastAsia="Times New Roman" w:cs="Times New Roman"/>
          <w:szCs w:val="24"/>
        </w:rPr>
        <w:t>ε</w:t>
      </w:r>
      <w:r>
        <w:rPr>
          <w:rFonts w:eastAsia="Times New Roman" w:cs="Times New Roman"/>
          <w:szCs w:val="24"/>
        </w:rPr>
        <w:t>πιτροπής που επεξεργάστηκε</w:t>
      </w:r>
      <w:r>
        <w:rPr>
          <w:rFonts w:eastAsia="Times New Roman" w:cs="Times New Roman"/>
          <w:szCs w:val="24"/>
        </w:rPr>
        <w:t xml:space="preserve"> τα ζητήματα και τα θέματα</w:t>
      </w:r>
      <w:r>
        <w:rPr>
          <w:rFonts w:eastAsia="Times New Roman" w:cs="Times New Roman"/>
          <w:szCs w:val="24"/>
        </w:rPr>
        <w:t>,</w:t>
      </w:r>
      <w:r>
        <w:rPr>
          <w:rFonts w:eastAsia="Times New Roman" w:cs="Times New Roman"/>
          <w:szCs w:val="24"/>
        </w:rPr>
        <w:t xml:space="preserve"> που έθεταν οι προτάσεις για την Αναθεώρηση του Συντάγματος υπήρξε μια διαδικασία υποδειγματική και όσον αφορά τη διεύθυνση των εργασιών από το Προεδρείο, αλλά και όσον αφορά το υψηλό επίπεδο του διαλόγου που διεξήχθη. Το γεγονός</w:t>
      </w:r>
      <w:r>
        <w:rPr>
          <w:rFonts w:eastAsia="Times New Roman" w:cs="Times New Roman"/>
          <w:szCs w:val="24"/>
        </w:rPr>
        <w:t xml:space="preserve"> ότι, πλην ελαχίστων εξαιρέσεων,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δεν καταδέχθηκαν να προβάλουν αυτές τις συνεδριάσεις αποδεικνύει και πιστοποιεί του λόγου το αληθές. </w:t>
      </w:r>
    </w:p>
    <w:p w14:paraId="19C9AA9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Όμως, το πρώτο ερώτημα</w:t>
      </w:r>
      <w:r>
        <w:rPr>
          <w:rFonts w:eastAsia="Times New Roman" w:cs="Times New Roman"/>
          <w:szCs w:val="24"/>
        </w:rPr>
        <w:t>,</w:t>
      </w:r>
      <w:r>
        <w:rPr>
          <w:rFonts w:eastAsia="Times New Roman" w:cs="Times New Roman"/>
          <w:szCs w:val="24"/>
        </w:rPr>
        <w:t xml:space="preserve"> που γεννιέται είναι γιατί από έναν τόσο πλούσιο και τέτοιου υψηλού επιπέδου διάλογο έχουμε μια φτωχή συγκομιδή σε πρόταση </w:t>
      </w:r>
      <w:proofErr w:type="spellStart"/>
      <w:r>
        <w:rPr>
          <w:rFonts w:eastAsia="Times New Roman" w:cs="Times New Roman"/>
          <w:szCs w:val="24"/>
        </w:rPr>
        <w:t>αναθεωρητέων</w:t>
      </w:r>
      <w:proofErr w:type="spellEnd"/>
      <w:r>
        <w:rPr>
          <w:rFonts w:eastAsia="Times New Roman" w:cs="Times New Roman"/>
          <w:szCs w:val="24"/>
        </w:rPr>
        <w:t xml:space="preserve"> διατάξεων. Εδώ, βέβαια, η απάντηση νομίζω ότι είναι απλή: Αυτό που εμπόδισε την Πλειοψηφία να ανοιχτεί στις προτάσεις τη</w:t>
      </w:r>
      <w:r>
        <w:rPr>
          <w:rFonts w:eastAsia="Times New Roman" w:cs="Times New Roman"/>
          <w:szCs w:val="24"/>
        </w:rPr>
        <w:t>ς Αντιπολίτευσης είναι ακριβώς γιατί λειτούργησε ως χωροφύλακας στο μυαλό των συναδέλφων και η ιδεολογία</w:t>
      </w:r>
      <w:r>
        <w:rPr>
          <w:rFonts w:eastAsia="Times New Roman" w:cs="Times New Roman"/>
          <w:szCs w:val="24"/>
        </w:rPr>
        <w:t>,</w:t>
      </w:r>
      <w:r>
        <w:rPr>
          <w:rFonts w:eastAsia="Times New Roman" w:cs="Times New Roman"/>
          <w:szCs w:val="24"/>
        </w:rPr>
        <w:t xml:space="preserve"> αλλά κυρίως και η αίσθηση της </w:t>
      </w:r>
      <w:r>
        <w:rPr>
          <w:rFonts w:eastAsia="Times New Roman" w:cs="Times New Roman"/>
          <w:szCs w:val="24"/>
        </w:rPr>
        <w:lastRenderedPageBreak/>
        <w:t>εξουσίας</w:t>
      </w:r>
      <w:r>
        <w:rPr>
          <w:rFonts w:eastAsia="Times New Roman" w:cs="Times New Roman"/>
          <w:szCs w:val="24"/>
        </w:rPr>
        <w:t>,</w:t>
      </w:r>
      <w:r>
        <w:rPr>
          <w:rFonts w:eastAsia="Times New Roman" w:cs="Times New Roman"/>
          <w:szCs w:val="24"/>
        </w:rPr>
        <w:t xml:space="preserve"> που δίνει στις πλειοψηφίες η λογική της </w:t>
      </w:r>
      <w:r>
        <w:rPr>
          <w:rFonts w:eastAsia="Times New Roman" w:cs="Times New Roman"/>
          <w:szCs w:val="24"/>
        </w:rPr>
        <w:t>δ</w:t>
      </w:r>
      <w:r>
        <w:rPr>
          <w:rFonts w:eastAsia="Times New Roman" w:cs="Times New Roman"/>
          <w:szCs w:val="24"/>
        </w:rPr>
        <w:t>ημοκρατίας</w:t>
      </w:r>
      <w:r>
        <w:rPr>
          <w:rFonts w:eastAsia="Times New Roman" w:cs="Times New Roman"/>
          <w:szCs w:val="24"/>
        </w:rPr>
        <w:t>,</w:t>
      </w:r>
      <w:r>
        <w:rPr>
          <w:rFonts w:eastAsia="Times New Roman" w:cs="Times New Roman"/>
          <w:szCs w:val="24"/>
        </w:rPr>
        <w:t xml:space="preserve"> την οποία υπηρετούμε.</w:t>
      </w:r>
    </w:p>
    <w:p w14:paraId="19C9AA9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Είναι γεγονός -και κανένας δεν μπορ</w:t>
      </w:r>
      <w:r>
        <w:rPr>
          <w:rFonts w:eastAsia="Times New Roman" w:cs="Times New Roman"/>
          <w:szCs w:val="24"/>
        </w:rPr>
        <w:t>εί να το αμφισβητήσει- ότι θα μπορούσε να γίνει μια μεγαλύτερη προσέγγιση στο θέμα του άρθρου 16. Γιατί να μην υποχωρήσει η Πλειοψηφία σε μια θέση, παραδείγματος χάρη, που θα έλεγε ότι και στην Ελλάδα μπορεί να υπάρξει δυνατότητα για την ίδρυση μη κερδοσκο</w:t>
      </w:r>
      <w:r>
        <w:rPr>
          <w:rFonts w:eastAsia="Times New Roman" w:cs="Times New Roman"/>
          <w:szCs w:val="24"/>
        </w:rPr>
        <w:t xml:space="preserve">πικών πανεπιστημιακών ιδρυμάτων και ουσιαστικά να γίνει μια σύνθεση των δύο απόψεων; </w:t>
      </w:r>
    </w:p>
    <w:p w14:paraId="19C9AA9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Αυτό δεν κατέστη δυνατόν και είναι προφανές, γιατί η ιδεολογία του κρατισμού από την οποία εμφορείται ο ΣΥΡΙΖΑ τού στερεί τη δυνατότητα να αντιληφθεί ότι πέρα από τον κρα</w:t>
      </w:r>
      <w:r>
        <w:rPr>
          <w:rFonts w:eastAsia="Times New Roman" w:cs="Times New Roman"/>
          <w:szCs w:val="24"/>
        </w:rPr>
        <w:t>τικό νάρθηκα</w:t>
      </w:r>
      <w:r>
        <w:rPr>
          <w:rFonts w:eastAsia="Times New Roman" w:cs="Times New Roman"/>
          <w:szCs w:val="24"/>
        </w:rPr>
        <w:t>,</w:t>
      </w:r>
      <w:r>
        <w:rPr>
          <w:rFonts w:eastAsia="Times New Roman" w:cs="Times New Roman"/>
          <w:szCs w:val="24"/>
        </w:rPr>
        <w:t xml:space="preserve"> που λειτουργεί ασφυκτικά στη λειτουργία των πανεπιστημιακών μας ιδρυμάτων, υπάρχει και ένας άλλος χώρος ελευθερίας</w:t>
      </w:r>
      <w:r>
        <w:rPr>
          <w:rFonts w:eastAsia="Times New Roman" w:cs="Times New Roman"/>
          <w:szCs w:val="24"/>
        </w:rPr>
        <w:t>,</w:t>
      </w:r>
      <w:r>
        <w:rPr>
          <w:rFonts w:eastAsia="Times New Roman" w:cs="Times New Roman"/>
          <w:szCs w:val="24"/>
        </w:rPr>
        <w:t xml:space="preserve"> που είναι αντίθετος με κάθε είδους κρατικό παρεμβατισμό και γιατί ακριβώς τα πανεπιστήμια πρέπει να υπάρχουν και να λειτουργού</w:t>
      </w:r>
      <w:r>
        <w:rPr>
          <w:rFonts w:eastAsia="Times New Roman" w:cs="Times New Roman"/>
          <w:szCs w:val="24"/>
        </w:rPr>
        <w:t>ν χωρίς προϋποθέσεις. Θα πρέπει να ανοίγονται και ως προς τη διδασκαλία και ως προς την έρευνα δρόμοι ελευ</w:t>
      </w:r>
      <w:r>
        <w:rPr>
          <w:rFonts w:eastAsia="Times New Roman" w:cs="Times New Roman"/>
          <w:szCs w:val="24"/>
        </w:rPr>
        <w:lastRenderedPageBreak/>
        <w:t>θερίας, δρόμοι δημιουργίας. Όμως αυτό δυστυχώς</w:t>
      </w:r>
      <w:r>
        <w:rPr>
          <w:rFonts w:eastAsia="Times New Roman" w:cs="Times New Roman"/>
          <w:szCs w:val="24"/>
        </w:rPr>
        <w:t>,</w:t>
      </w:r>
      <w:r>
        <w:rPr>
          <w:rFonts w:eastAsia="Times New Roman" w:cs="Times New Roman"/>
          <w:szCs w:val="24"/>
        </w:rPr>
        <w:t xml:space="preserve"> προϋποθέτει και την απαλλαγή των πανεπιστημιακών ιδρυμάτων από την ασφυκτική κρατική εποπτεία την οποί</w:t>
      </w:r>
      <w:r>
        <w:rPr>
          <w:rFonts w:eastAsia="Times New Roman" w:cs="Times New Roman"/>
          <w:szCs w:val="24"/>
        </w:rPr>
        <w:t xml:space="preserve">α, δυστυχώς, ο κ. </w:t>
      </w:r>
      <w:proofErr w:type="spellStart"/>
      <w:r>
        <w:rPr>
          <w:rFonts w:eastAsia="Times New Roman" w:cs="Times New Roman"/>
          <w:szCs w:val="24"/>
        </w:rPr>
        <w:t>Γαβρόγλου</w:t>
      </w:r>
      <w:proofErr w:type="spellEnd"/>
      <w:r>
        <w:rPr>
          <w:rFonts w:eastAsia="Times New Roman" w:cs="Times New Roman"/>
          <w:szCs w:val="24"/>
        </w:rPr>
        <w:t xml:space="preserve"> δεν εννοεί παρά να υπηρετεί μέχρι κεραίας.</w:t>
      </w:r>
    </w:p>
    <w:p w14:paraId="19C9AA9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Και βέβαια, κύριε Υπουργέ, θα έλεγα ότι στην ομιλία σας θεωρήσατε ότι είναι άδικη αυτή η μομφή</w:t>
      </w:r>
      <w:r>
        <w:rPr>
          <w:rFonts w:eastAsia="Times New Roman" w:cs="Times New Roman"/>
          <w:szCs w:val="24"/>
        </w:rPr>
        <w:t>,</w:t>
      </w:r>
      <w:r>
        <w:rPr>
          <w:rFonts w:eastAsia="Times New Roman" w:cs="Times New Roman"/>
          <w:szCs w:val="24"/>
        </w:rPr>
        <w:t xml:space="preserve"> που σας αποδίδεται από την πλευρά της Αξιωματικής Αντιπολίτευσης, ότι εκπροσωπείτε σε αυτ</w:t>
      </w:r>
      <w:r>
        <w:rPr>
          <w:rFonts w:eastAsia="Times New Roman" w:cs="Times New Roman"/>
          <w:szCs w:val="24"/>
        </w:rPr>
        <w:t xml:space="preserve">ή την Αίθουσα πια -και δεν μπορείτε να κρυφτείτε- τη λεγόμενη μάστιγα του λαϊκισμού. </w:t>
      </w:r>
    </w:p>
    <w:p w14:paraId="19C9AA9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Πράγματι, εκπροσωπείτε τον αριστερό λαϊκισμό. Και αυτό δεν προκύπτει μόνο από τις δυσκολίες</w:t>
      </w:r>
      <w:r>
        <w:rPr>
          <w:rFonts w:eastAsia="Times New Roman" w:cs="Times New Roman"/>
          <w:szCs w:val="24"/>
        </w:rPr>
        <w:t>,</w:t>
      </w:r>
      <w:r>
        <w:rPr>
          <w:rFonts w:eastAsia="Times New Roman" w:cs="Times New Roman"/>
          <w:szCs w:val="24"/>
        </w:rPr>
        <w:t xml:space="preserve"> που είχαμε</w:t>
      </w:r>
      <w:r>
        <w:rPr>
          <w:rFonts w:eastAsia="Times New Roman" w:cs="Times New Roman"/>
          <w:szCs w:val="24"/>
        </w:rPr>
        <w:t>,</w:t>
      </w:r>
      <w:r>
        <w:rPr>
          <w:rFonts w:eastAsia="Times New Roman" w:cs="Times New Roman"/>
          <w:szCs w:val="24"/>
        </w:rPr>
        <w:t xml:space="preserve"> στο να συμπλεύσουμε κατά τις συζητήσεις στην </w:t>
      </w:r>
      <w:r>
        <w:rPr>
          <w:rFonts w:eastAsia="Times New Roman" w:cs="Times New Roman"/>
          <w:szCs w:val="24"/>
        </w:rPr>
        <w:t>ε</w:t>
      </w:r>
      <w:r>
        <w:rPr>
          <w:rFonts w:eastAsia="Times New Roman" w:cs="Times New Roman"/>
          <w:szCs w:val="24"/>
        </w:rPr>
        <w:t>πιτροπή, αλλά προκύ</w:t>
      </w:r>
      <w:r>
        <w:rPr>
          <w:rFonts w:eastAsia="Times New Roman" w:cs="Times New Roman"/>
          <w:szCs w:val="24"/>
        </w:rPr>
        <w:t>πτει ακριβώς και από το γεγονός ότι αισθάνεσθε ένα δέος απέναντι στην Αξιωματική Αντιπολίτευση. Γιατί; Γιατί η Αξιωματική Αντιπολίτευση είναι το κόμμα</w:t>
      </w:r>
      <w:r>
        <w:rPr>
          <w:rFonts w:eastAsia="Times New Roman" w:cs="Times New Roman"/>
          <w:szCs w:val="24"/>
        </w:rPr>
        <w:t>,</w:t>
      </w:r>
      <w:r>
        <w:rPr>
          <w:rFonts w:eastAsia="Times New Roman" w:cs="Times New Roman"/>
          <w:szCs w:val="24"/>
        </w:rPr>
        <w:t xml:space="preserve"> που στην ελληνική Βουλή εκπροσωπεί τον φιλελευθερισμό, δηλαδή την πολιτική φιλοσοφία του νεωτερισμού. </w:t>
      </w:r>
    </w:p>
    <w:p w14:paraId="19C9AA9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 xml:space="preserve">αι πράγματι, δεν ταιριάζει σε </w:t>
      </w:r>
      <w:proofErr w:type="spellStart"/>
      <w:r>
        <w:rPr>
          <w:rFonts w:eastAsia="Times New Roman" w:cs="Times New Roman"/>
          <w:szCs w:val="24"/>
        </w:rPr>
        <w:t>κρατιστές</w:t>
      </w:r>
      <w:proofErr w:type="spellEnd"/>
      <w:r>
        <w:rPr>
          <w:rFonts w:eastAsia="Times New Roman" w:cs="Times New Roman"/>
          <w:szCs w:val="24"/>
        </w:rPr>
        <w:t xml:space="preserve"> να κάνουν προτάσεις</w:t>
      </w:r>
      <w:r>
        <w:rPr>
          <w:rFonts w:eastAsia="Times New Roman" w:cs="Times New Roman"/>
          <w:szCs w:val="24"/>
        </w:rPr>
        <w:t>,</w:t>
      </w:r>
      <w:r>
        <w:rPr>
          <w:rFonts w:eastAsia="Times New Roman" w:cs="Times New Roman"/>
          <w:szCs w:val="24"/>
        </w:rPr>
        <w:t xml:space="preserve"> οι οποίες επιχειρούν να δώσουν την αίσθηση ότι αγωνίζονται για τα ανθρώπινα δικαιώματα ή τα δικαιώματα του ατόμου πολύ περισσότερο απ’ ό,τι ένα φιλελεύθερο κόμμα αγωνίζεται γι’ αυτό. Γιατί; Γιατί</w:t>
      </w:r>
      <w:r>
        <w:rPr>
          <w:rFonts w:eastAsia="Times New Roman" w:cs="Times New Roman"/>
          <w:szCs w:val="24"/>
        </w:rPr>
        <w:t xml:space="preserve"> αυτό που λέμε νεωτερικότητα ξεκίνησε με μια θεμελιώδη και ιστορικής σημασίας διακήρυξη, που άλλαξε τη ροή του δυτικού κόσμου. Αυτή η διακήρυξη είναι η Διακήρυξη των Δικαιωμάτων του Ανθρώπου και του Πολίτη. Δεν είναι δυνατόν, λοιπόν, εσείς, οι εκπρόσωποι τ</w:t>
      </w:r>
      <w:r>
        <w:rPr>
          <w:rFonts w:eastAsia="Times New Roman" w:cs="Times New Roman"/>
          <w:szCs w:val="24"/>
        </w:rPr>
        <w:t>ου κρατισμού, οι εκπρόσωποι του αριστερού λαϊκισμού, να αισθάνεσθε ότι έχετε μεγαλύτερη ευθύνη για την υπεράσπιση των διατάξεων του Συντάγματος που κατοχυρώνουν τα ανθρώπινα και τα ατομικά δικαιώματα.</w:t>
      </w:r>
    </w:p>
    <w:p w14:paraId="19C9AA9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Και δεν το λέω, αν θέλετε, αφοριστικά, έχω και επιχειρή</w:t>
      </w:r>
      <w:r>
        <w:rPr>
          <w:rFonts w:eastAsia="Times New Roman" w:cs="Times New Roman"/>
          <w:szCs w:val="24"/>
        </w:rPr>
        <w:t>ματα. Παραδείγματος χάρη, όλη η συζήτηση που καταναλώθηκε για το θέμα της θρησκευτικής ουδετερότητας του κράτους</w:t>
      </w:r>
      <w:r>
        <w:rPr>
          <w:rFonts w:eastAsia="Times New Roman" w:cs="Times New Roman"/>
          <w:szCs w:val="24"/>
        </w:rPr>
        <w:t>,</w:t>
      </w:r>
      <w:r>
        <w:rPr>
          <w:rFonts w:eastAsia="Times New Roman" w:cs="Times New Roman"/>
          <w:szCs w:val="24"/>
        </w:rPr>
        <w:t xml:space="preserve"> προφανώς και είναι μια συζήτηση</w:t>
      </w:r>
      <w:r>
        <w:rPr>
          <w:rFonts w:eastAsia="Times New Roman" w:cs="Times New Roman"/>
          <w:szCs w:val="24"/>
        </w:rPr>
        <w:t>,</w:t>
      </w:r>
      <w:r>
        <w:rPr>
          <w:rFonts w:eastAsia="Times New Roman" w:cs="Times New Roman"/>
          <w:szCs w:val="24"/>
        </w:rPr>
        <w:t xml:space="preserve"> που δεν έχει κα</w:t>
      </w:r>
      <w:r>
        <w:rPr>
          <w:rFonts w:eastAsia="Times New Roman" w:cs="Times New Roman"/>
          <w:szCs w:val="24"/>
        </w:rPr>
        <w:t>μ</w:t>
      </w:r>
      <w:r>
        <w:rPr>
          <w:rFonts w:eastAsia="Times New Roman" w:cs="Times New Roman"/>
          <w:szCs w:val="24"/>
        </w:rPr>
        <w:t>μία αξία και κα</w:t>
      </w:r>
      <w:r>
        <w:rPr>
          <w:rFonts w:eastAsia="Times New Roman" w:cs="Times New Roman"/>
          <w:szCs w:val="24"/>
        </w:rPr>
        <w:t>μ</w:t>
      </w:r>
      <w:r>
        <w:rPr>
          <w:rFonts w:eastAsia="Times New Roman" w:cs="Times New Roman"/>
          <w:szCs w:val="24"/>
        </w:rPr>
        <w:t>μία σημασία στο ζήτημα της υπεράσπισης των ανθρωπίνων δι</w:t>
      </w:r>
      <w:r>
        <w:rPr>
          <w:rFonts w:eastAsia="Times New Roman" w:cs="Times New Roman"/>
          <w:szCs w:val="24"/>
        </w:rPr>
        <w:lastRenderedPageBreak/>
        <w:t xml:space="preserve">καιωμάτων. Γιατί ενώ </w:t>
      </w:r>
      <w:r>
        <w:rPr>
          <w:rFonts w:eastAsia="Times New Roman" w:cs="Times New Roman"/>
          <w:szCs w:val="24"/>
        </w:rPr>
        <w:t>γνωρίζετε πολύ καλά ότι η θρησκευτική ελευθερία κατοχυρώνεται πλήρως με το άρθρο 13 του Συντάγματος και εκτός αυτού</w:t>
      </w:r>
      <w:r>
        <w:rPr>
          <w:rFonts w:eastAsia="Times New Roman" w:cs="Times New Roman"/>
          <w:szCs w:val="24"/>
        </w:rPr>
        <w:t>,</w:t>
      </w:r>
      <w:r>
        <w:rPr>
          <w:rFonts w:eastAsia="Times New Roman" w:cs="Times New Roman"/>
          <w:szCs w:val="24"/>
        </w:rPr>
        <w:t xml:space="preserve"> λειτουργεί ήδη ως στοιχείο της έννομης τάξης η διακήρυξη όλων των δυνατών εκδοχών</w:t>
      </w:r>
      <w:r>
        <w:rPr>
          <w:rFonts w:eastAsia="Times New Roman" w:cs="Times New Roman"/>
          <w:szCs w:val="24"/>
        </w:rPr>
        <w:t>,</w:t>
      </w:r>
      <w:r>
        <w:rPr>
          <w:rFonts w:eastAsia="Times New Roman" w:cs="Times New Roman"/>
          <w:szCs w:val="24"/>
        </w:rPr>
        <w:t xml:space="preserve"> που είχε μέχρι σήμερα ιστορικά η απαγγελία ως </w:t>
      </w:r>
      <w:proofErr w:type="spellStart"/>
      <w:r>
        <w:rPr>
          <w:rFonts w:eastAsia="Times New Roman" w:cs="Times New Roman"/>
          <w:szCs w:val="24"/>
        </w:rPr>
        <w:t>πρόταγμα</w:t>
      </w:r>
      <w:proofErr w:type="spellEnd"/>
      <w:r>
        <w:rPr>
          <w:rFonts w:eastAsia="Times New Roman" w:cs="Times New Roman"/>
          <w:szCs w:val="24"/>
        </w:rPr>
        <w:t xml:space="preserve"> ι</w:t>
      </w:r>
      <w:r>
        <w:rPr>
          <w:rFonts w:eastAsia="Times New Roman" w:cs="Times New Roman"/>
          <w:szCs w:val="24"/>
        </w:rPr>
        <w:t xml:space="preserve">δεολογικό των δικαιωμάτων του ανθρώπου και του πολίτη είτε δηλαδή με τη μορφή της Ευρωπαϊκής Σύμβασης των Δικαιωμάτων του Ανθρώπου είτε με τη μορφή του Χάρτη των Θεμελιωδών Δικαιωμάτων στο πλαίσιο της Ευρωπαϊκής Ένωσης,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όλο</w:t>
      </w:r>
      <w:proofErr w:type="spellEnd"/>
      <w:r>
        <w:rPr>
          <w:rFonts w:eastAsia="Times New Roman" w:cs="Times New Roman"/>
          <w:szCs w:val="24"/>
        </w:rPr>
        <w:t>,</w:t>
      </w:r>
      <w:r>
        <w:rPr>
          <w:rFonts w:eastAsia="Times New Roman" w:cs="Times New Roman"/>
          <w:szCs w:val="24"/>
        </w:rPr>
        <w:t xml:space="preserve"> που έχετε συνείδηση αυτού τ</w:t>
      </w:r>
      <w:r>
        <w:rPr>
          <w:rFonts w:eastAsia="Times New Roman" w:cs="Times New Roman"/>
          <w:szCs w:val="24"/>
        </w:rPr>
        <w:t>ου ζητήματος, προσπαθείτε με επιμονή να τροποποιηθεί το άρθρο 3, που δεν επηρεάζει καθόλου τη λειτουργία και την αποτελεσματική άσκηση του δικαιώματος του ατομικού και του ανθρώπινου στην θρησκευτική ελευθερία.</w:t>
      </w:r>
    </w:p>
    <w:p w14:paraId="19C9AA9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Όμως, γιατί το κάνετε; Γιατί ακριβώς ο κρατισ</w:t>
      </w:r>
      <w:r>
        <w:rPr>
          <w:rFonts w:eastAsia="Times New Roman" w:cs="Times New Roman"/>
          <w:szCs w:val="24"/>
        </w:rPr>
        <w:t>μός από τον οποίο εμφορείστε</w:t>
      </w:r>
      <w:r>
        <w:rPr>
          <w:rFonts w:eastAsia="Times New Roman" w:cs="Times New Roman"/>
          <w:szCs w:val="24"/>
        </w:rPr>
        <w:t>,</w:t>
      </w:r>
      <w:r>
        <w:rPr>
          <w:rFonts w:eastAsia="Times New Roman" w:cs="Times New Roman"/>
          <w:szCs w:val="24"/>
        </w:rPr>
        <w:t xml:space="preserve"> σας δίνει το δικαίωμα να πιστεύετε ότι εάν αφαιρέσετε κάποια σύμβολα από αυτά που λειτουργούν και αποτελούν </w:t>
      </w:r>
      <w:proofErr w:type="spellStart"/>
      <w:r>
        <w:rPr>
          <w:rFonts w:eastAsia="Times New Roman" w:cs="Times New Roman"/>
          <w:szCs w:val="24"/>
        </w:rPr>
        <w:t>ταυτοτικά</w:t>
      </w:r>
      <w:proofErr w:type="spellEnd"/>
      <w:r>
        <w:rPr>
          <w:rFonts w:eastAsia="Times New Roman" w:cs="Times New Roman"/>
          <w:szCs w:val="24"/>
        </w:rPr>
        <w:t xml:space="preserve"> στοιχεία</w:t>
      </w:r>
      <w:r>
        <w:rPr>
          <w:rFonts w:eastAsia="Times New Roman" w:cs="Times New Roman"/>
          <w:szCs w:val="24"/>
        </w:rPr>
        <w:t>,</w:t>
      </w:r>
      <w:r>
        <w:rPr>
          <w:rFonts w:eastAsia="Times New Roman" w:cs="Times New Roman"/>
          <w:szCs w:val="24"/>
        </w:rPr>
        <w:t xml:space="preserve"> του Έθνους, όπως είναι ο </w:t>
      </w:r>
      <w:r>
        <w:rPr>
          <w:rFonts w:eastAsia="Times New Roman" w:cs="Times New Roman"/>
          <w:szCs w:val="24"/>
        </w:rPr>
        <w:t>σ</w:t>
      </w:r>
      <w:r>
        <w:rPr>
          <w:rFonts w:eastAsia="Times New Roman" w:cs="Times New Roman"/>
          <w:szCs w:val="24"/>
        </w:rPr>
        <w:t xml:space="preserve">ταυρός από τη </w:t>
      </w:r>
      <w:r>
        <w:rPr>
          <w:rFonts w:eastAsia="Times New Roman" w:cs="Times New Roman"/>
          <w:szCs w:val="24"/>
        </w:rPr>
        <w:t>σ</w:t>
      </w:r>
      <w:r>
        <w:rPr>
          <w:rFonts w:eastAsia="Times New Roman" w:cs="Times New Roman"/>
          <w:szCs w:val="24"/>
        </w:rPr>
        <w:t xml:space="preserve">ημαία, όπως είναι ο </w:t>
      </w:r>
      <w:r>
        <w:rPr>
          <w:rFonts w:eastAsia="Times New Roman" w:cs="Times New Roman"/>
          <w:szCs w:val="24"/>
        </w:rPr>
        <w:t>σ</w:t>
      </w:r>
      <w:r>
        <w:rPr>
          <w:rFonts w:eastAsia="Times New Roman" w:cs="Times New Roman"/>
          <w:szCs w:val="24"/>
        </w:rPr>
        <w:t xml:space="preserve">ταυρός από το </w:t>
      </w:r>
      <w:r>
        <w:rPr>
          <w:rFonts w:eastAsia="Times New Roman" w:cs="Times New Roman"/>
          <w:szCs w:val="24"/>
        </w:rPr>
        <w:t>ε</w:t>
      </w:r>
      <w:r>
        <w:rPr>
          <w:rFonts w:eastAsia="Times New Roman" w:cs="Times New Roman"/>
          <w:szCs w:val="24"/>
        </w:rPr>
        <w:t>θνόσημο, όπως είναι μ</w:t>
      </w:r>
      <w:r>
        <w:rPr>
          <w:rFonts w:eastAsia="Times New Roman" w:cs="Times New Roman"/>
          <w:szCs w:val="24"/>
        </w:rPr>
        <w:t xml:space="preserve">ια σειρά άλλου είδους τέτοια σύμβολα, θα έχετε επιτύχει </w:t>
      </w:r>
      <w:r>
        <w:rPr>
          <w:rFonts w:eastAsia="Times New Roman" w:cs="Times New Roman"/>
          <w:szCs w:val="24"/>
        </w:rPr>
        <w:lastRenderedPageBreak/>
        <w:t>αυτόν τον πολυπόθητο χωρισμό του Κράτους από την Εκκλησία. Μα, δεν τίθεται θέμα ιστορικά και ποτέ δεν τέθηκε στην Ελλάδα, γιατί προφανώς συγχέετε το γεγονός ότι 1648 δεν είχαμε ποτέ στην Ελλάδα.</w:t>
      </w:r>
    </w:p>
    <w:p w14:paraId="19C9AA9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Η Συν</w:t>
      </w:r>
      <w:r>
        <w:rPr>
          <w:rFonts w:eastAsia="Times New Roman" w:cs="Times New Roman"/>
          <w:szCs w:val="24"/>
        </w:rPr>
        <w:t>θήκη της Βεστφαλίας</w:t>
      </w:r>
      <w:r>
        <w:rPr>
          <w:rFonts w:eastAsia="Times New Roman" w:cs="Times New Roman"/>
          <w:szCs w:val="24"/>
        </w:rPr>
        <w:t>,</w:t>
      </w:r>
      <w:r>
        <w:rPr>
          <w:rFonts w:eastAsia="Times New Roman" w:cs="Times New Roman"/>
          <w:szCs w:val="24"/>
        </w:rPr>
        <w:t xml:space="preserve"> που έδωσε τέλος στους θρησκευτικούς πολέμους, αφορά όλα τα άλλα κράτη της Ευρώπης, εκτός από την Ελλάδα. Γιατί, τι διακήρυξε το 1648 η Συνθήκη της Βεστφαλίας; Αυτό που είναι γνωστό «</w:t>
      </w:r>
      <w:proofErr w:type="spellStart"/>
      <w:r>
        <w:rPr>
          <w:rFonts w:eastAsia="Times New Roman" w:cs="Times New Roman"/>
          <w:szCs w:val="24"/>
          <w:lang w:val="en-US"/>
        </w:rPr>
        <w:t>cuius</w:t>
      </w:r>
      <w:proofErr w:type="spellEnd"/>
      <w:r w:rsidRPr="00491C09">
        <w:rPr>
          <w:rFonts w:eastAsia="Times New Roman" w:cs="Times New Roman"/>
          <w:szCs w:val="24"/>
        </w:rPr>
        <w:t xml:space="preserve"> </w:t>
      </w:r>
      <w:proofErr w:type="spellStart"/>
      <w:r>
        <w:rPr>
          <w:rFonts w:eastAsia="Times New Roman" w:cs="Times New Roman"/>
          <w:szCs w:val="24"/>
          <w:lang w:val="en-US"/>
        </w:rPr>
        <w:t>regio</w:t>
      </w:r>
      <w:proofErr w:type="spellEnd"/>
      <w:r>
        <w:rPr>
          <w:rFonts w:eastAsia="Times New Roman" w:cs="Times New Roman"/>
          <w:szCs w:val="24"/>
        </w:rPr>
        <w:t>,</w:t>
      </w:r>
      <w:r w:rsidRPr="004421A1">
        <w:rPr>
          <w:rFonts w:eastAsia="Times New Roman" w:cs="Times New Roman"/>
          <w:szCs w:val="24"/>
        </w:rPr>
        <w:t xml:space="preserve"> </w:t>
      </w:r>
      <w:proofErr w:type="spellStart"/>
      <w:r>
        <w:rPr>
          <w:rFonts w:eastAsia="Times New Roman" w:cs="Times New Roman"/>
          <w:szCs w:val="24"/>
          <w:lang w:val="en-US"/>
        </w:rPr>
        <w:t>eius</w:t>
      </w:r>
      <w:proofErr w:type="spellEnd"/>
      <w:r w:rsidRPr="004421A1">
        <w:rPr>
          <w:rFonts w:eastAsia="Times New Roman" w:cs="Times New Roman"/>
          <w:szCs w:val="24"/>
        </w:rPr>
        <w:t xml:space="preserve"> </w:t>
      </w:r>
      <w:proofErr w:type="spellStart"/>
      <w:r>
        <w:rPr>
          <w:rFonts w:eastAsia="Times New Roman" w:cs="Times New Roman"/>
          <w:szCs w:val="24"/>
          <w:lang w:val="en-US"/>
        </w:rPr>
        <w:t>religio</w:t>
      </w:r>
      <w:proofErr w:type="spellEnd"/>
      <w:r>
        <w:rPr>
          <w:rFonts w:eastAsia="Times New Roman" w:cs="Times New Roman"/>
          <w:szCs w:val="24"/>
        </w:rPr>
        <w:t xml:space="preserve">». Δηλαδή, αυτό που έπρεπε </w:t>
      </w:r>
      <w:r>
        <w:rPr>
          <w:rFonts w:eastAsia="Times New Roman" w:cs="Times New Roman"/>
          <w:szCs w:val="24"/>
        </w:rPr>
        <w:t xml:space="preserve">να λυθεί είναι ότι ο κυρίαρχος, ο ηγεμόνας, το κράτος δεν θα πρέπει να έχει συγκεχυμένες σχέσεις και να έχει ταυτόχρονα την ισχύ και στα θέματα της θρησκείας και στα θέματα της κοσμικής εξουσίας. Τέτοιο θέμα δεν τέθηκε ποτέ στην Ελλάδα. Δυστυχώς, όμως, με </w:t>
      </w:r>
      <w:r>
        <w:rPr>
          <w:rFonts w:eastAsia="Times New Roman" w:cs="Times New Roman"/>
          <w:szCs w:val="24"/>
        </w:rPr>
        <w:t>όσα σήμερα φέρνετε και με βάση αυτά τα οποία ισχυρίζεστε σε όλες τις συζητήσεις</w:t>
      </w:r>
      <w:r>
        <w:rPr>
          <w:rFonts w:eastAsia="Times New Roman" w:cs="Times New Roman"/>
          <w:szCs w:val="24"/>
        </w:rPr>
        <w:t>,</w:t>
      </w:r>
      <w:r>
        <w:rPr>
          <w:rFonts w:eastAsia="Times New Roman" w:cs="Times New Roman"/>
          <w:szCs w:val="24"/>
        </w:rPr>
        <w:t xml:space="preserve"> που γίνονται, προσπαθείτε, ενώ δεν υπάρχει τέτοιο ζήτημα και ούτε ποτέ ετέθη, να εισάγετε μία προτεσταντική λογική στα θέματα που έχουν σχέση με το κράτος απέναντι στην Εκκλησ</w:t>
      </w:r>
      <w:r>
        <w:rPr>
          <w:rFonts w:eastAsia="Times New Roman" w:cs="Times New Roman"/>
          <w:szCs w:val="24"/>
        </w:rPr>
        <w:t xml:space="preserve">ία. </w:t>
      </w:r>
    </w:p>
    <w:p w14:paraId="19C9AA9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Και αυτό</w:t>
      </w:r>
      <w:r>
        <w:rPr>
          <w:rFonts w:eastAsia="Times New Roman" w:cs="Times New Roman"/>
          <w:szCs w:val="24"/>
        </w:rPr>
        <w:t>,</w:t>
      </w:r>
      <w:r>
        <w:rPr>
          <w:rFonts w:eastAsia="Times New Roman" w:cs="Times New Roman"/>
          <w:szCs w:val="24"/>
        </w:rPr>
        <w:t xml:space="preserve"> βέβαια </w:t>
      </w:r>
      <w:r>
        <w:rPr>
          <w:rFonts w:eastAsia="Times New Roman" w:cs="Times New Roman"/>
          <w:szCs w:val="24"/>
        </w:rPr>
        <w:t>-</w:t>
      </w:r>
      <w:r>
        <w:rPr>
          <w:rFonts w:eastAsia="Times New Roman" w:cs="Times New Roman"/>
          <w:szCs w:val="24"/>
        </w:rPr>
        <w:t>θα μου επιτρέψετε να κάνω έτσι μία παρέμβαση- να το παραλληλίσω με αυτήν την περιβόητη μειονότητα των Βογομίλων</w:t>
      </w:r>
      <w:r>
        <w:rPr>
          <w:rFonts w:eastAsia="Times New Roman" w:cs="Times New Roman"/>
          <w:szCs w:val="24"/>
        </w:rPr>
        <w:t>,</w:t>
      </w:r>
      <w:r>
        <w:rPr>
          <w:rFonts w:eastAsia="Times New Roman" w:cs="Times New Roman"/>
          <w:szCs w:val="24"/>
        </w:rPr>
        <w:t xml:space="preserve"> που υπήρξε εκεί κάπου στον 14</w:t>
      </w:r>
      <w:r w:rsidRPr="004421A1">
        <w:rPr>
          <w:rFonts w:eastAsia="Times New Roman" w:cs="Times New Roman"/>
          <w:szCs w:val="24"/>
          <w:vertAlign w:val="superscript"/>
        </w:rPr>
        <w:t>ο</w:t>
      </w:r>
      <w:r>
        <w:rPr>
          <w:rFonts w:eastAsia="Times New Roman" w:cs="Times New Roman"/>
          <w:szCs w:val="24"/>
        </w:rPr>
        <w:t xml:space="preserve"> και 13</w:t>
      </w:r>
      <w:r w:rsidRPr="004421A1">
        <w:rPr>
          <w:rFonts w:eastAsia="Times New Roman" w:cs="Times New Roman"/>
          <w:szCs w:val="24"/>
          <w:vertAlign w:val="superscript"/>
        </w:rPr>
        <w:t>ο</w:t>
      </w:r>
      <w:r>
        <w:rPr>
          <w:rFonts w:eastAsia="Times New Roman" w:cs="Times New Roman"/>
          <w:szCs w:val="24"/>
        </w:rPr>
        <w:t xml:space="preserve"> αιώνα</w:t>
      </w:r>
      <w:r>
        <w:rPr>
          <w:rFonts w:eastAsia="Times New Roman" w:cs="Times New Roman"/>
          <w:szCs w:val="24"/>
        </w:rPr>
        <w:t>,</w:t>
      </w:r>
      <w:r>
        <w:rPr>
          <w:rFonts w:eastAsia="Times New Roman" w:cs="Times New Roman"/>
          <w:szCs w:val="24"/>
        </w:rPr>
        <w:t xml:space="preserve"> ως απόγον</w:t>
      </w:r>
      <w:r>
        <w:rPr>
          <w:rFonts w:eastAsia="Times New Roman" w:cs="Times New Roman"/>
          <w:szCs w:val="24"/>
        </w:rPr>
        <w:t>ων</w:t>
      </w:r>
      <w:r>
        <w:rPr>
          <w:rFonts w:eastAsia="Times New Roman" w:cs="Times New Roman"/>
          <w:szCs w:val="24"/>
        </w:rPr>
        <w:t xml:space="preserve"> των </w:t>
      </w:r>
      <w:proofErr w:type="spellStart"/>
      <w:r>
        <w:rPr>
          <w:rFonts w:eastAsia="Times New Roman" w:cs="Times New Roman"/>
          <w:szCs w:val="24"/>
        </w:rPr>
        <w:t>Παυλικιανών</w:t>
      </w:r>
      <w:proofErr w:type="spellEnd"/>
      <w:r>
        <w:rPr>
          <w:rFonts w:eastAsia="Times New Roman" w:cs="Times New Roman"/>
          <w:szCs w:val="24"/>
        </w:rPr>
        <w:t>, που μέσα σε αυτόν τον πλούτο των αιρέσεων, πο</w:t>
      </w:r>
      <w:r>
        <w:rPr>
          <w:rFonts w:eastAsia="Times New Roman" w:cs="Times New Roman"/>
          <w:szCs w:val="24"/>
        </w:rPr>
        <w:t>υ ουσιαστικά</w:t>
      </w:r>
      <w:r>
        <w:rPr>
          <w:rFonts w:eastAsia="Times New Roman" w:cs="Times New Roman"/>
          <w:szCs w:val="24"/>
        </w:rPr>
        <w:t>,</w:t>
      </w:r>
      <w:r>
        <w:rPr>
          <w:rFonts w:eastAsia="Times New Roman" w:cs="Times New Roman"/>
          <w:szCs w:val="24"/>
        </w:rPr>
        <w:t xml:space="preserve"> τυραννούσαν το πνεύμα και τη θρησκευτική συνείδηση της εποχής του Βυζαντίου, είχαν πράγματι φέρει στο προσκήνιο πολλά από τα στοιχεία</w:t>
      </w:r>
      <w:r>
        <w:rPr>
          <w:rFonts w:eastAsia="Times New Roman" w:cs="Times New Roman"/>
          <w:szCs w:val="24"/>
        </w:rPr>
        <w:t>,</w:t>
      </w:r>
      <w:r>
        <w:rPr>
          <w:rFonts w:eastAsia="Times New Roman" w:cs="Times New Roman"/>
          <w:szCs w:val="24"/>
        </w:rPr>
        <w:t xml:space="preserve"> στα οποία εσείς σήμερα πιστεύετε</w:t>
      </w:r>
      <w:r>
        <w:rPr>
          <w:rFonts w:eastAsia="Times New Roman" w:cs="Times New Roman"/>
          <w:szCs w:val="24"/>
        </w:rPr>
        <w:t>:</w:t>
      </w:r>
      <w:r>
        <w:rPr>
          <w:rFonts w:eastAsia="Times New Roman" w:cs="Times New Roman"/>
          <w:szCs w:val="24"/>
        </w:rPr>
        <w:t xml:space="preserve"> την κοινοκτημοσύνη, την κατάργηση όλων των συμβόλων, την στο ύπαιθρο λατρ</w:t>
      </w:r>
      <w:r>
        <w:rPr>
          <w:rFonts w:eastAsia="Times New Roman" w:cs="Times New Roman"/>
          <w:szCs w:val="24"/>
        </w:rPr>
        <w:t>εία του θείου, την ανυπαρξία των ναών και λογικά</w:t>
      </w:r>
      <w:r>
        <w:rPr>
          <w:rFonts w:eastAsia="Times New Roman" w:cs="Times New Roman"/>
          <w:szCs w:val="24"/>
        </w:rPr>
        <w:t>,</w:t>
      </w:r>
      <w:r>
        <w:rPr>
          <w:rFonts w:eastAsia="Times New Roman" w:cs="Times New Roman"/>
          <w:szCs w:val="24"/>
        </w:rPr>
        <w:t xml:space="preserve"> τη λογική του προτεσταντισμού</w:t>
      </w:r>
      <w:r>
        <w:rPr>
          <w:rFonts w:eastAsia="Times New Roman" w:cs="Times New Roman"/>
          <w:szCs w:val="24"/>
        </w:rPr>
        <w:t>,</w:t>
      </w:r>
      <w:r>
        <w:rPr>
          <w:rFonts w:eastAsia="Times New Roman" w:cs="Times New Roman"/>
          <w:szCs w:val="24"/>
        </w:rPr>
        <w:t xml:space="preserve"> που λέει ότι ο καθένας είναι ιερέας του εαυτού του. </w:t>
      </w:r>
    </w:p>
    <w:p w14:paraId="19C9AA9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Γι’ αυτό ακριβώς και εσείς έχετε επιδοθεί</w:t>
      </w:r>
      <w:r>
        <w:rPr>
          <w:rFonts w:eastAsia="Times New Roman" w:cs="Times New Roman"/>
          <w:szCs w:val="24"/>
        </w:rPr>
        <w:t>,</w:t>
      </w:r>
      <w:r>
        <w:rPr>
          <w:rFonts w:eastAsia="Times New Roman" w:cs="Times New Roman"/>
          <w:szCs w:val="24"/>
        </w:rPr>
        <w:t xml:space="preserve"> ως Αριστερά</w:t>
      </w:r>
      <w:r>
        <w:rPr>
          <w:rFonts w:eastAsia="Times New Roman" w:cs="Times New Roman"/>
          <w:szCs w:val="24"/>
        </w:rPr>
        <w:t>,</w:t>
      </w:r>
      <w:r>
        <w:rPr>
          <w:rFonts w:eastAsia="Times New Roman" w:cs="Times New Roman"/>
          <w:szCs w:val="24"/>
        </w:rPr>
        <w:t xml:space="preserve"> σε μία άνευ προηγουμένου </w:t>
      </w:r>
      <w:proofErr w:type="spellStart"/>
      <w:r>
        <w:rPr>
          <w:rFonts w:eastAsia="Times New Roman" w:cs="Times New Roman"/>
          <w:szCs w:val="24"/>
        </w:rPr>
        <w:t>αντικληρικαλιστική</w:t>
      </w:r>
      <w:proofErr w:type="spellEnd"/>
      <w:r>
        <w:rPr>
          <w:rFonts w:eastAsia="Times New Roman" w:cs="Times New Roman"/>
          <w:szCs w:val="24"/>
        </w:rPr>
        <w:t xml:space="preserve"> μανία, η οποία δεν δικ</w:t>
      </w:r>
      <w:r>
        <w:rPr>
          <w:rFonts w:eastAsia="Times New Roman" w:cs="Times New Roman"/>
          <w:szCs w:val="24"/>
        </w:rPr>
        <w:t>αιολογείται. Γιατί ο κλήρος -και αυτό πιστοποιεί το άρθρο 3- και οι σχέσεις μας με το Πατριαρχείο επιβεβαιώνουν μία ιστορία, την οποία κανένας δεν μπορεί να την ξεγράψει, όσο και αν προσπαθήσει. Και αυτή η ιστορία είναι ότι κλήρος και πολιτεία στον αγώνα γ</w:t>
      </w:r>
      <w:r>
        <w:rPr>
          <w:rFonts w:eastAsia="Times New Roman" w:cs="Times New Roman"/>
          <w:szCs w:val="24"/>
        </w:rPr>
        <w:t xml:space="preserve">ια την παλιγγενεσία του έθνους </w:t>
      </w:r>
      <w:proofErr w:type="spellStart"/>
      <w:r>
        <w:rPr>
          <w:rFonts w:eastAsia="Times New Roman" w:cs="Times New Roman"/>
          <w:szCs w:val="24"/>
        </w:rPr>
        <w:t>ήσαν</w:t>
      </w:r>
      <w:proofErr w:type="spellEnd"/>
      <w:r>
        <w:rPr>
          <w:rFonts w:eastAsia="Times New Roman" w:cs="Times New Roman"/>
          <w:szCs w:val="24"/>
        </w:rPr>
        <w:t xml:space="preserve"> αρμονικά συνυπάρχοντες. </w:t>
      </w:r>
    </w:p>
    <w:p w14:paraId="19C9AAA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Τ</w:t>
      </w:r>
    </w:p>
    <w:p w14:paraId="19C9AAA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ώρα κάτι τελευταίο. Χθες, λοιπόν</w:t>
      </w:r>
      <w:r>
        <w:rPr>
          <w:rFonts w:eastAsia="Times New Roman" w:cs="Times New Roman"/>
          <w:szCs w:val="24"/>
        </w:rPr>
        <w:t xml:space="preserve"> -</w:t>
      </w:r>
      <w:r>
        <w:rPr>
          <w:rFonts w:eastAsia="Times New Roman" w:cs="Times New Roman"/>
          <w:szCs w:val="24"/>
        </w:rPr>
        <w:t>για να μη σας μείνει και το παράπονο ότι αδίκως σας κατηγορώ για αριστερό λαϊκισμό</w:t>
      </w:r>
      <w:r>
        <w:rPr>
          <w:rFonts w:eastAsia="Times New Roman" w:cs="Times New Roman"/>
          <w:szCs w:val="24"/>
        </w:rPr>
        <w:t>-</w:t>
      </w:r>
      <w:r>
        <w:rPr>
          <w:rFonts w:eastAsia="Times New Roman" w:cs="Times New Roman"/>
          <w:szCs w:val="24"/>
        </w:rPr>
        <w:t xml:space="preserve"> νομίζω ότι ο Πρωθυπουργός με τον λόγο του στην Κοινοβουλευτική Ομάδα</w:t>
      </w:r>
      <w:r>
        <w:rPr>
          <w:rFonts w:eastAsia="Times New Roman" w:cs="Times New Roman"/>
          <w:szCs w:val="24"/>
        </w:rPr>
        <w:t>,</w:t>
      </w:r>
      <w:r>
        <w:rPr>
          <w:rFonts w:eastAsia="Times New Roman" w:cs="Times New Roman"/>
          <w:szCs w:val="24"/>
        </w:rPr>
        <w:t xml:space="preserve"> έλυσε</w:t>
      </w:r>
      <w:r>
        <w:rPr>
          <w:rFonts w:eastAsia="Times New Roman" w:cs="Times New Roman"/>
          <w:szCs w:val="24"/>
        </w:rPr>
        <w:t xml:space="preserve"> και την παραμικρή αμφιβολία που μπορούσε να υπάρχει γι’ αυτό το ζήτημα. Όταν χθες για πρώτη φορά ακούσαμε ότι συγκροτήθηκε πλέον στην πορεία προς τις εκλογές μέτωπο μεταξύ των πολλών που τους εκπροσωπεί ο ΣΥΡΙΖΑ και των ελίτ που τους εκπροσωπεί η Νέα Δημο</w:t>
      </w:r>
      <w:r>
        <w:rPr>
          <w:rFonts w:eastAsia="Times New Roman" w:cs="Times New Roman"/>
          <w:szCs w:val="24"/>
        </w:rPr>
        <w:t xml:space="preserve">κρατία, πλέον το μυαλό μας δεν έχει άλλο δρόμο, για να αναγνώσει αυτή τη φοβερή μετατροπή, παρά τα γραπτά του Ερνέστο </w:t>
      </w:r>
      <w:proofErr w:type="spellStart"/>
      <w:r>
        <w:rPr>
          <w:rFonts w:eastAsia="Times New Roman" w:cs="Times New Roman"/>
          <w:szCs w:val="24"/>
        </w:rPr>
        <w:t>Λακλάου</w:t>
      </w:r>
      <w:proofErr w:type="spellEnd"/>
      <w:r>
        <w:rPr>
          <w:rFonts w:eastAsia="Times New Roman" w:cs="Times New Roman"/>
          <w:szCs w:val="24"/>
        </w:rPr>
        <w:t xml:space="preserve"> και της Σαντάλ </w:t>
      </w:r>
      <w:proofErr w:type="spellStart"/>
      <w:r>
        <w:rPr>
          <w:rFonts w:eastAsia="Times New Roman" w:cs="Times New Roman"/>
          <w:szCs w:val="24"/>
        </w:rPr>
        <w:t>Μουφ</w:t>
      </w:r>
      <w:proofErr w:type="spellEnd"/>
      <w:r>
        <w:rPr>
          <w:rFonts w:eastAsia="Times New Roman" w:cs="Times New Roman"/>
          <w:szCs w:val="24"/>
        </w:rPr>
        <w:t xml:space="preserve">, αυτών οι οποίοι πραγματικά συνδέουν τον ΣΥΡΙΖΑ και με τον Τσάβες και με τον </w:t>
      </w:r>
      <w:proofErr w:type="spellStart"/>
      <w:r>
        <w:rPr>
          <w:rFonts w:eastAsia="Times New Roman" w:cs="Times New Roman"/>
          <w:szCs w:val="24"/>
        </w:rPr>
        <w:t>Μαδούρο</w:t>
      </w:r>
      <w:proofErr w:type="spellEnd"/>
      <w:r>
        <w:rPr>
          <w:rFonts w:eastAsia="Times New Roman" w:cs="Times New Roman"/>
          <w:szCs w:val="24"/>
        </w:rPr>
        <w:t xml:space="preserve"> και ουσιαστικά</w:t>
      </w:r>
      <w:r>
        <w:rPr>
          <w:rFonts w:eastAsia="Times New Roman" w:cs="Times New Roman"/>
          <w:szCs w:val="24"/>
        </w:rPr>
        <w:t>,</w:t>
      </w:r>
      <w:r>
        <w:rPr>
          <w:rFonts w:eastAsia="Times New Roman" w:cs="Times New Roman"/>
          <w:szCs w:val="24"/>
        </w:rPr>
        <w:t xml:space="preserve"> οδηγούν τ</w:t>
      </w:r>
      <w:r>
        <w:rPr>
          <w:rFonts w:eastAsia="Times New Roman" w:cs="Times New Roman"/>
          <w:szCs w:val="24"/>
        </w:rPr>
        <w:t>η σκέψη σε μία ανατροπή στις αξίες του μαρξισμού</w:t>
      </w:r>
      <w:r>
        <w:rPr>
          <w:rFonts w:eastAsia="Times New Roman" w:cs="Times New Roman"/>
          <w:szCs w:val="24"/>
        </w:rPr>
        <w:t>,</w:t>
      </w:r>
      <w:r>
        <w:rPr>
          <w:rFonts w:eastAsia="Times New Roman" w:cs="Times New Roman"/>
          <w:szCs w:val="24"/>
        </w:rPr>
        <w:t xml:space="preserve"> στις οποίες πια φαίνεται ότι δεν πιστεύετε. Για πρώτη φορά χθες, λοιπόν, ο Πρωθυπουργός σάς καλεί να παλέψετε εναντίον της Νέας Δημοκρατίας</w:t>
      </w:r>
      <w:r>
        <w:rPr>
          <w:rFonts w:eastAsia="Times New Roman" w:cs="Times New Roman"/>
          <w:szCs w:val="24"/>
        </w:rPr>
        <w:t>,</w:t>
      </w:r>
      <w:r>
        <w:rPr>
          <w:rFonts w:eastAsia="Times New Roman" w:cs="Times New Roman"/>
          <w:szCs w:val="24"/>
        </w:rPr>
        <w:t xml:space="preserve"> που εκπροσωπεί την ελίτ και μάλιστα</w:t>
      </w:r>
      <w:r>
        <w:rPr>
          <w:rFonts w:eastAsia="Times New Roman" w:cs="Times New Roman"/>
          <w:szCs w:val="24"/>
        </w:rPr>
        <w:t>,</w:t>
      </w:r>
      <w:r>
        <w:rPr>
          <w:rFonts w:eastAsia="Times New Roman" w:cs="Times New Roman"/>
          <w:szCs w:val="24"/>
        </w:rPr>
        <w:t xml:space="preserve"> την λούμπεν ελίτ, γιατί δεν </w:t>
      </w:r>
      <w:r>
        <w:rPr>
          <w:rFonts w:eastAsia="Times New Roman" w:cs="Times New Roman"/>
          <w:szCs w:val="24"/>
        </w:rPr>
        <w:t xml:space="preserve">θέλετε να εκτεθείτε και σε εκείνα τα μέλη της </w:t>
      </w:r>
      <w:r>
        <w:rPr>
          <w:rFonts w:eastAsia="Times New Roman" w:cs="Times New Roman"/>
          <w:szCs w:val="24"/>
        </w:rPr>
        <w:lastRenderedPageBreak/>
        <w:t>ελίτ</w:t>
      </w:r>
      <w:r>
        <w:rPr>
          <w:rFonts w:eastAsia="Times New Roman" w:cs="Times New Roman"/>
          <w:szCs w:val="24"/>
        </w:rPr>
        <w:t>,</w:t>
      </w:r>
      <w:r>
        <w:rPr>
          <w:rFonts w:eastAsia="Times New Roman" w:cs="Times New Roman"/>
          <w:szCs w:val="24"/>
        </w:rPr>
        <w:t xml:space="preserve"> που σας προσκυνάνε και σας υπηρετούν, όχι βέβαια δωρεάν</w:t>
      </w:r>
      <w:r>
        <w:rPr>
          <w:rFonts w:eastAsia="Times New Roman" w:cs="Times New Roman"/>
          <w:szCs w:val="24"/>
        </w:rPr>
        <w:t>,</w:t>
      </w:r>
      <w:r>
        <w:rPr>
          <w:rFonts w:eastAsia="Times New Roman" w:cs="Times New Roman"/>
          <w:szCs w:val="24"/>
        </w:rPr>
        <w:t xml:space="preserve"> αλλά με κάποια ανταλλάγματα. Επειδή δεν θέλετε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εκτεθείτε και απέναντι σ’ αυτούς, ορίσατε ακόμη και ότι ο όχλος, ο </w:t>
      </w:r>
      <w:proofErr w:type="spellStart"/>
      <w:r>
        <w:rPr>
          <w:rFonts w:eastAsia="Times New Roman" w:cs="Times New Roman"/>
          <w:szCs w:val="24"/>
          <w:lang w:val="en-US"/>
        </w:rPr>
        <w:t>vulgus</w:t>
      </w:r>
      <w:proofErr w:type="spellEnd"/>
      <w:r>
        <w:rPr>
          <w:rFonts w:eastAsia="Times New Roman" w:cs="Times New Roman"/>
          <w:szCs w:val="24"/>
        </w:rPr>
        <w:t xml:space="preserve"> και η πλέμπα ακολουθεί τη Νέα Δημοκρατία, ενώ εσάς σας ακολουθεί η εκλεκτή ελίτ. </w:t>
      </w:r>
    </w:p>
    <w:p w14:paraId="19C9AAA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θα μου επιτρέψετε </w:t>
      </w:r>
      <w:r>
        <w:rPr>
          <w:rFonts w:eastAsia="Times New Roman" w:cs="Times New Roman"/>
          <w:szCs w:val="24"/>
        </w:rPr>
        <w:t>-</w:t>
      </w:r>
      <w:r>
        <w:rPr>
          <w:rFonts w:eastAsia="Times New Roman" w:cs="Times New Roman"/>
          <w:szCs w:val="24"/>
        </w:rPr>
        <w:t>επειδή είναι πολλά τα ιδεολογικά πρόσωπα τα οποία χρησιμοποιείτε</w:t>
      </w:r>
      <w:r>
        <w:rPr>
          <w:rFonts w:eastAsia="Times New Roman" w:cs="Times New Roman"/>
          <w:szCs w:val="24"/>
        </w:rPr>
        <w:t>-</w:t>
      </w:r>
      <w:r>
        <w:rPr>
          <w:rFonts w:eastAsia="Times New Roman" w:cs="Times New Roman"/>
          <w:szCs w:val="24"/>
        </w:rPr>
        <w:t xml:space="preserve"> απλώς </w:t>
      </w:r>
      <w:r>
        <w:rPr>
          <w:rFonts w:eastAsia="Times New Roman" w:cs="Times New Roman"/>
          <w:szCs w:val="24"/>
        </w:rPr>
        <w:t>ν</w:t>
      </w:r>
      <w:r>
        <w:rPr>
          <w:rFonts w:eastAsia="Times New Roman" w:cs="Times New Roman"/>
          <w:szCs w:val="24"/>
        </w:rPr>
        <w:t>α σας παραπέμψω σε μία πολύ ωραία περικοπή από το κατά Λουκά Ε</w:t>
      </w:r>
      <w:r>
        <w:rPr>
          <w:rFonts w:eastAsia="Times New Roman" w:cs="Times New Roman"/>
          <w:szCs w:val="24"/>
        </w:rPr>
        <w:t>υαγγέλιο. Είναι η στιγμή</w:t>
      </w:r>
      <w:r>
        <w:rPr>
          <w:rFonts w:eastAsia="Times New Roman" w:cs="Times New Roman"/>
          <w:szCs w:val="24"/>
        </w:rPr>
        <w:t>,</w:t>
      </w:r>
      <w:r>
        <w:rPr>
          <w:rFonts w:eastAsia="Times New Roman" w:cs="Times New Roman"/>
          <w:szCs w:val="24"/>
        </w:rPr>
        <w:t xml:space="preserve"> που συναντά ο Ιησούς στη χώρα των </w:t>
      </w:r>
      <w:proofErr w:type="spellStart"/>
      <w:r>
        <w:rPr>
          <w:rFonts w:eastAsia="Times New Roman" w:cs="Times New Roman"/>
          <w:szCs w:val="24"/>
        </w:rPr>
        <w:t>Γαδαρηνών</w:t>
      </w:r>
      <w:proofErr w:type="spellEnd"/>
      <w:r>
        <w:rPr>
          <w:rFonts w:eastAsia="Times New Roman" w:cs="Times New Roman"/>
          <w:szCs w:val="24"/>
        </w:rPr>
        <w:t xml:space="preserve"> τον δαιμονιζόμενο, τον οποίο τον γιατρεύει. Τον ρωτάει πριν τον γιατρέψει: «Τι σοι εστί όνομα;» Και αυτός απαντάει: «</w:t>
      </w:r>
      <w:proofErr w:type="spellStart"/>
      <w:r>
        <w:rPr>
          <w:rFonts w:eastAsia="Times New Roman" w:cs="Times New Roman"/>
          <w:szCs w:val="24"/>
        </w:rPr>
        <w:t>Λεγεών</w:t>
      </w:r>
      <w:proofErr w:type="spellEnd"/>
      <w:r>
        <w:rPr>
          <w:rFonts w:eastAsia="Times New Roman" w:cs="Times New Roman"/>
          <w:szCs w:val="24"/>
        </w:rPr>
        <w:t xml:space="preserve">». Και κάνει το σχόλιο ο Λουκάς ότι δαιμόνια πολλά εισήλθαν σε </w:t>
      </w:r>
      <w:r>
        <w:rPr>
          <w:rFonts w:eastAsia="Times New Roman" w:cs="Times New Roman"/>
          <w:szCs w:val="24"/>
        </w:rPr>
        <w:t>αυτόν. Επειδή λοιπόν, μονίμως σπέρνετε στην κοινωνία πολλά δαιμόνια, προσέξτε</w:t>
      </w:r>
      <w:r>
        <w:rPr>
          <w:rFonts w:eastAsia="Times New Roman" w:cs="Times New Roman"/>
          <w:szCs w:val="24"/>
        </w:rPr>
        <w:t>,</w:t>
      </w:r>
      <w:r>
        <w:rPr>
          <w:rFonts w:eastAsia="Times New Roman" w:cs="Times New Roman"/>
          <w:szCs w:val="24"/>
        </w:rPr>
        <w:t xml:space="preserve"> γιατί στις εκλογές μπορεί ο λαός</w:t>
      </w:r>
      <w:r>
        <w:rPr>
          <w:rFonts w:eastAsia="Times New Roman" w:cs="Times New Roman"/>
          <w:szCs w:val="24"/>
        </w:rPr>
        <w:t>,</w:t>
      </w:r>
      <w:r>
        <w:rPr>
          <w:rFonts w:eastAsia="Times New Roman" w:cs="Times New Roman"/>
          <w:szCs w:val="24"/>
        </w:rPr>
        <w:t xml:space="preserve"> που είναι ιατρός των πάντων, αυτά τα δαιμόνια να τα πάρει από την κοινωνία και να τα </w:t>
      </w:r>
      <w:proofErr w:type="spellStart"/>
      <w:r>
        <w:rPr>
          <w:rFonts w:eastAsia="Times New Roman" w:cs="Times New Roman"/>
          <w:szCs w:val="24"/>
        </w:rPr>
        <w:t>καταγκρεμίσει</w:t>
      </w:r>
      <w:proofErr w:type="spellEnd"/>
      <w:r>
        <w:rPr>
          <w:rFonts w:eastAsia="Times New Roman" w:cs="Times New Roman"/>
          <w:szCs w:val="24"/>
        </w:rPr>
        <w:t xml:space="preserve"> σε διάφορα φαντάσματα, τα οποία τα έχετε στο</w:t>
      </w:r>
      <w:r>
        <w:rPr>
          <w:rFonts w:eastAsia="Times New Roman" w:cs="Times New Roman"/>
          <w:szCs w:val="24"/>
        </w:rPr>
        <w:t xml:space="preserve"> μυαλό σας και με τα οποία δεν κάνετε τίποτα άλλο</w:t>
      </w:r>
      <w:r>
        <w:rPr>
          <w:rFonts w:eastAsia="Times New Roman" w:cs="Times New Roman"/>
          <w:szCs w:val="24"/>
        </w:rPr>
        <w:t>,</w:t>
      </w:r>
      <w:r>
        <w:rPr>
          <w:rFonts w:eastAsia="Times New Roman" w:cs="Times New Roman"/>
          <w:szCs w:val="24"/>
        </w:rPr>
        <w:t xml:space="preserve"> από το να κυνηγάτε τους πολιτικούς σας αντιπάλους. Γι’ αυτό, λοιπόν, θεωρώ ότι είχαμε την ευκαιρία να </w:t>
      </w:r>
      <w:r>
        <w:rPr>
          <w:rFonts w:eastAsia="Times New Roman" w:cs="Times New Roman"/>
          <w:szCs w:val="24"/>
        </w:rPr>
        <w:lastRenderedPageBreak/>
        <w:t>συζητήσουμε σε ένα υψηλό επίπεδο, αλλά δυστυχώς</w:t>
      </w:r>
      <w:r>
        <w:rPr>
          <w:rFonts w:eastAsia="Times New Roman" w:cs="Times New Roman"/>
          <w:szCs w:val="24"/>
        </w:rPr>
        <w:t>,</w:t>
      </w:r>
      <w:r>
        <w:rPr>
          <w:rFonts w:eastAsia="Times New Roman" w:cs="Times New Roman"/>
          <w:szCs w:val="24"/>
        </w:rPr>
        <w:t xml:space="preserve"> η σημερινή συγκομιδή είναι πολύ φτωχή σε διατάξεις προ</w:t>
      </w:r>
      <w:r>
        <w:rPr>
          <w:rFonts w:eastAsia="Times New Roman" w:cs="Times New Roman"/>
          <w:szCs w:val="24"/>
        </w:rPr>
        <w:t xml:space="preserve">ς αναθεώρηση. </w:t>
      </w:r>
    </w:p>
    <w:p w14:paraId="19C9AAA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9C9AAA4" w14:textId="77777777" w:rsidR="005136E3" w:rsidRDefault="009802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9AAA5"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w:t>
      </w:r>
    </w:p>
    <w:p w14:paraId="19C9AAA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Βάκη</w:t>
      </w:r>
      <w:proofErr w:type="spellEnd"/>
      <w:r>
        <w:rPr>
          <w:rFonts w:eastAsia="Times New Roman" w:cs="Times New Roman"/>
          <w:szCs w:val="24"/>
        </w:rPr>
        <w:t xml:space="preserve">. </w:t>
      </w:r>
    </w:p>
    <w:p w14:paraId="19C9AAA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Εσείς δεν θα τελειώσετε με το κατά Λουκά, τώρα έχουμε μπει και στη Σαρακοστή και πλέον τα </w:t>
      </w:r>
      <w:r>
        <w:rPr>
          <w:rFonts w:eastAsia="Times New Roman" w:cs="Times New Roman"/>
          <w:szCs w:val="24"/>
          <w:lang w:val="en-US"/>
        </w:rPr>
        <w:t>tweet</w:t>
      </w:r>
      <w:r>
        <w:rPr>
          <w:rFonts w:eastAsia="Times New Roman" w:cs="Times New Roman"/>
          <w:szCs w:val="24"/>
        </w:rPr>
        <w:t xml:space="preserve"> κ</w:t>
      </w:r>
      <w:r>
        <w:rPr>
          <w:rFonts w:eastAsia="Times New Roman" w:cs="Times New Roman"/>
          <w:szCs w:val="24"/>
        </w:rPr>
        <w:t>αι οι πολιτικοί θα μιλάνε με τους ευαγγελιστές κ.λπ.</w:t>
      </w:r>
      <w:r>
        <w:rPr>
          <w:rFonts w:eastAsia="Times New Roman" w:cs="Times New Roman"/>
          <w:szCs w:val="24"/>
        </w:rPr>
        <w:t>.</w:t>
      </w:r>
      <w:r>
        <w:rPr>
          <w:rFonts w:eastAsia="Times New Roman" w:cs="Times New Roman"/>
          <w:szCs w:val="24"/>
        </w:rPr>
        <w:t xml:space="preserve"> Είναι η εποχή! </w:t>
      </w:r>
    </w:p>
    <w:p w14:paraId="19C9AAA8"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Ευχαριστώ και εγώ, κύριε Πρόεδρε.</w:t>
      </w:r>
    </w:p>
    <w:p w14:paraId="19C9AAA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Θα απαντήσω και στα περί λαϊκισμού του αγαπητού συναδέλφου της Αξιωματικής Αντιπολίτευσης.</w:t>
      </w:r>
    </w:p>
    <w:p w14:paraId="19C9AAA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w:t>
      </w:r>
      <w:r>
        <w:rPr>
          <w:rFonts w:eastAsia="Times New Roman" w:cs="Times New Roman"/>
          <w:szCs w:val="24"/>
        </w:rPr>
        <w:t xml:space="preserve">δεύτερη ψηφοφορία. Θεωρώ ότι έγινε μία εποικοδομητική και πολύ πλούσια συζήτηση για τη συνταγματική αναθεώρηση. Επιτρέψτε μου, λοιπόν, να υπογραμμίσω πάλι σημαντικά σημεία. Η παρούσα διαδικασία αναθεώρησης του Συντάγματος υπαγορεύεται από </w:t>
      </w:r>
      <w:r>
        <w:rPr>
          <w:rFonts w:eastAsia="Times New Roman" w:cs="Times New Roman"/>
          <w:szCs w:val="24"/>
        </w:rPr>
        <w:lastRenderedPageBreak/>
        <w:t>τη διττή αναγκαιό</w:t>
      </w:r>
      <w:r>
        <w:rPr>
          <w:rFonts w:eastAsia="Times New Roman" w:cs="Times New Roman"/>
          <w:szCs w:val="24"/>
        </w:rPr>
        <w:t>τητα, αφενός της άρσης δυσλειτουργιών και πρακτικών</w:t>
      </w:r>
      <w:r>
        <w:rPr>
          <w:rFonts w:eastAsia="Times New Roman" w:cs="Times New Roman"/>
          <w:szCs w:val="24"/>
        </w:rPr>
        <w:t>,</w:t>
      </w:r>
      <w:r>
        <w:rPr>
          <w:rFonts w:eastAsia="Times New Roman" w:cs="Times New Roman"/>
          <w:szCs w:val="24"/>
        </w:rPr>
        <w:t xml:space="preserve"> που υπονόμευσαν τα προηγούμενα χρόνια τον κοινοβουλευτισμό και την αρχή της λαϊκής κυριαρχίας, αφετέρου της ενίσχυσης δημοκρατικών και δικαιοπρακτικών συστατικών του πολιτεύματος. </w:t>
      </w:r>
    </w:p>
    <w:p w14:paraId="19C9AAA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Η παγκόσμια κυριαρχία </w:t>
      </w:r>
      <w:r>
        <w:rPr>
          <w:rFonts w:eastAsia="Times New Roman" w:cs="Times New Roman"/>
          <w:szCs w:val="24"/>
        </w:rPr>
        <w:t>του νεοφιλελευθερισμού, που στη χώρα ενδύθηκε τη μορφή των βίαιων προγραμμάτων δημοσιονομικής προσαρμογής, διάρρηξε τη σχέση πολίτη και πολιτικής, τραυμάτισε τους κοινοβουλευτικούς θεσμούς, υπονόμευσε το κοινωνικό κράτος, εκφύλισε τη λειτουργία της νομοθετ</w:t>
      </w:r>
      <w:r>
        <w:rPr>
          <w:rFonts w:eastAsia="Times New Roman" w:cs="Times New Roman"/>
          <w:szCs w:val="24"/>
        </w:rPr>
        <w:t>ικής εξουσίας σε ρόλο παρατηρητή, διορίζοντας ακόμα και τεχνοκράτες πρωθυπουργούς και σηματοδοτήθηκε από ένα δραματικό έλλειμμα δημοκρατικής νομιμοποίησης, που περιγράφουν οι όροι «μεταπολιτική» και «</w:t>
      </w:r>
      <w:proofErr w:type="spellStart"/>
      <w:r>
        <w:rPr>
          <w:rFonts w:eastAsia="Times New Roman" w:cs="Times New Roman"/>
          <w:szCs w:val="24"/>
        </w:rPr>
        <w:t>μεταδημοκρατία</w:t>
      </w:r>
      <w:proofErr w:type="spellEnd"/>
      <w:r>
        <w:rPr>
          <w:rFonts w:eastAsia="Times New Roman" w:cs="Times New Roman"/>
          <w:szCs w:val="24"/>
        </w:rPr>
        <w:t xml:space="preserve">» -αντιπολιτική και </w:t>
      </w:r>
      <w:proofErr w:type="spellStart"/>
      <w:r>
        <w:rPr>
          <w:rFonts w:eastAsia="Times New Roman" w:cs="Times New Roman"/>
          <w:szCs w:val="24"/>
        </w:rPr>
        <w:t>αντιδημοκρατία</w:t>
      </w:r>
      <w:proofErr w:type="spellEnd"/>
      <w:r>
        <w:rPr>
          <w:rFonts w:eastAsia="Times New Roman" w:cs="Times New Roman"/>
          <w:szCs w:val="24"/>
        </w:rPr>
        <w:t xml:space="preserve"> θα ήταν</w:t>
      </w:r>
      <w:r>
        <w:rPr>
          <w:rFonts w:eastAsia="Times New Roman" w:cs="Times New Roman"/>
          <w:szCs w:val="24"/>
        </w:rPr>
        <w:t xml:space="preserve"> ορθότερο- υποκαθιστώντας την πολιτική από την κοινωνική μηχανική</w:t>
      </w:r>
      <w:r>
        <w:rPr>
          <w:rFonts w:eastAsia="Times New Roman" w:cs="Times New Roman"/>
          <w:szCs w:val="24"/>
        </w:rPr>
        <w:t>,</w:t>
      </w:r>
      <w:r>
        <w:rPr>
          <w:rFonts w:eastAsia="Times New Roman" w:cs="Times New Roman"/>
          <w:szCs w:val="24"/>
        </w:rPr>
        <w:t xml:space="preserve"> που εφαρμόζεται σε ανέλεγκτα οικονομικά και πολιτικά κέντρα, τα οποία λαμβάνουν αποφάσεις ερήμην των πολιτών.</w:t>
      </w:r>
    </w:p>
    <w:p w14:paraId="19C9AAA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ο σκοπός της παρούσας συνταγματικής αναθεώρησης </w:t>
      </w:r>
      <w:r>
        <w:rPr>
          <w:rFonts w:eastAsia="Times New Roman" w:cs="Times New Roman"/>
          <w:szCs w:val="24"/>
        </w:rPr>
        <w:t>είναι να θωρακίσει τη δημοκρατία σε μία περίοδο μαρασμού της. Να δημιουργήσει με άλλα λόγια αναχώματα σε όσους την επιβουλεύονται, ήτοι στο νεοφιλελευθερισμό και στην ακροδεξιά. Να κατοχυρώσει κοινωνικά δικαιώματα</w:t>
      </w:r>
      <w:r>
        <w:rPr>
          <w:rFonts w:eastAsia="Times New Roman" w:cs="Times New Roman"/>
          <w:szCs w:val="24"/>
        </w:rPr>
        <w:t>,</w:t>
      </w:r>
      <w:r>
        <w:rPr>
          <w:rFonts w:eastAsia="Times New Roman" w:cs="Times New Roman"/>
          <w:szCs w:val="24"/>
        </w:rPr>
        <w:t xml:space="preserve"> που καταστρατηγήθηκαν την περίοδο της κρί</w:t>
      </w:r>
      <w:r>
        <w:rPr>
          <w:rFonts w:eastAsia="Times New Roman" w:cs="Times New Roman"/>
          <w:szCs w:val="24"/>
        </w:rPr>
        <w:t xml:space="preserve">σης, αλλά και να προστατεύσει τα κοινά. Τα κοινά που έγιναν βορά σε μία ιδεοληπτική εμμονή με τις ιδιωτικοποιήσεις. </w:t>
      </w:r>
    </w:p>
    <w:p w14:paraId="19C9AAA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 όρος, λοιπόν, που χρησιμοποιείται κατά κόρον, «</w:t>
      </w:r>
      <w:proofErr w:type="spellStart"/>
      <w:r>
        <w:rPr>
          <w:rFonts w:eastAsia="Times New Roman" w:cs="Times New Roman"/>
          <w:szCs w:val="24"/>
        </w:rPr>
        <w:t>συριζοποίηση</w:t>
      </w:r>
      <w:proofErr w:type="spellEnd"/>
      <w:r>
        <w:rPr>
          <w:rFonts w:eastAsia="Times New Roman" w:cs="Times New Roman"/>
          <w:szCs w:val="24"/>
        </w:rPr>
        <w:t xml:space="preserve">» του Συντάγματος, ισοδυναμεί με </w:t>
      </w:r>
      <w:proofErr w:type="spellStart"/>
      <w:r>
        <w:rPr>
          <w:rFonts w:eastAsia="Times New Roman" w:cs="Times New Roman"/>
          <w:szCs w:val="24"/>
        </w:rPr>
        <w:t>συνταγματοποίηση</w:t>
      </w:r>
      <w:proofErr w:type="spellEnd"/>
      <w:r>
        <w:rPr>
          <w:rFonts w:eastAsia="Times New Roman" w:cs="Times New Roman"/>
          <w:szCs w:val="24"/>
        </w:rPr>
        <w:t xml:space="preserve"> δημοσίων αγαθών και κοινωνικ</w:t>
      </w:r>
      <w:r>
        <w:rPr>
          <w:rFonts w:eastAsia="Times New Roman" w:cs="Times New Roman"/>
          <w:szCs w:val="24"/>
        </w:rPr>
        <w:t xml:space="preserve">ών δικαιωμάτων, σε ευθεία αντιπαράθεση προς τη </w:t>
      </w:r>
      <w:proofErr w:type="spellStart"/>
      <w:r>
        <w:rPr>
          <w:rFonts w:eastAsia="Times New Roman" w:cs="Times New Roman"/>
          <w:szCs w:val="24"/>
        </w:rPr>
        <w:t>νεοφιλελευθεροποίηση</w:t>
      </w:r>
      <w:proofErr w:type="spellEnd"/>
      <w:r>
        <w:rPr>
          <w:rFonts w:eastAsia="Times New Roman" w:cs="Times New Roman"/>
          <w:szCs w:val="24"/>
        </w:rPr>
        <w:t xml:space="preserve"> του Συντάγματος</w:t>
      </w:r>
      <w:r>
        <w:rPr>
          <w:rFonts w:eastAsia="Times New Roman" w:cs="Times New Roman"/>
          <w:szCs w:val="24"/>
        </w:rPr>
        <w:t>,</w:t>
      </w:r>
      <w:r>
        <w:rPr>
          <w:rFonts w:eastAsia="Times New Roman" w:cs="Times New Roman"/>
          <w:szCs w:val="24"/>
        </w:rPr>
        <w:t xml:space="preserve"> που επιθυμούν διακαώς οι θιασώτες της κοινωνικής ανισότητας και θέτουν ως ύψιστη προτεραιότητα της </w:t>
      </w:r>
      <w:proofErr w:type="spellStart"/>
      <w:r>
        <w:rPr>
          <w:rFonts w:eastAsia="Times New Roman" w:cs="Times New Roman"/>
          <w:szCs w:val="24"/>
        </w:rPr>
        <w:t>αναθεωρητέας</w:t>
      </w:r>
      <w:proofErr w:type="spellEnd"/>
      <w:r>
        <w:rPr>
          <w:rFonts w:eastAsia="Times New Roman" w:cs="Times New Roman"/>
          <w:szCs w:val="24"/>
        </w:rPr>
        <w:t xml:space="preserve"> ύλης τους ισοσκελισμένους προϋπολογισμούς.</w:t>
      </w:r>
    </w:p>
    <w:p w14:paraId="19C9AAA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Επειδή ο κύριος </w:t>
      </w:r>
      <w:r>
        <w:rPr>
          <w:rFonts w:eastAsia="Times New Roman" w:cs="Times New Roman"/>
          <w:szCs w:val="24"/>
        </w:rPr>
        <w:t>συνάδελφος της Αξιωματικής Αντιπολίτευσης έκανε λόγο για λαϊκισμό…</w:t>
      </w:r>
    </w:p>
    <w:p w14:paraId="19C9AAAF"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Έχει όνομα!</w:t>
      </w:r>
    </w:p>
    <w:p w14:paraId="19C9AAB0"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lastRenderedPageBreak/>
        <w:t>ΦΩΤΕΙΝΗ ΒΑΚΗ:</w:t>
      </w:r>
      <w:r>
        <w:rPr>
          <w:rFonts w:eastAsia="Times New Roman" w:cs="Times New Roman"/>
          <w:szCs w:val="24"/>
        </w:rPr>
        <w:t xml:space="preserve"> Για δεξιό και αριστερό λαϊκισμό -βάλατε και αυτή τη διαιρετική τομή- δεν ξέρω για σας πώς </w:t>
      </w:r>
      <w:proofErr w:type="spellStart"/>
      <w:r>
        <w:rPr>
          <w:rFonts w:eastAsia="Times New Roman" w:cs="Times New Roman"/>
          <w:szCs w:val="24"/>
        </w:rPr>
        <w:t>νοηματοδοτείται</w:t>
      </w:r>
      <w:proofErr w:type="spellEnd"/>
      <w:r>
        <w:rPr>
          <w:rFonts w:eastAsia="Times New Roman" w:cs="Times New Roman"/>
          <w:szCs w:val="24"/>
        </w:rPr>
        <w:t xml:space="preserve"> ο όρος, θεωρώ  ότι είναι ένα κακοπαθημ</w:t>
      </w:r>
      <w:r>
        <w:rPr>
          <w:rFonts w:eastAsia="Times New Roman" w:cs="Times New Roman"/>
          <w:szCs w:val="24"/>
        </w:rPr>
        <w:t>ένο σημαινόμενο, το οποίο επιδέχεται τόσους ορισμούς, που ουσιαστικά τον ακυρώνουν. Παρ’ όλα αυτά, έτσι όπως το βάζετε, θεωρώ ότι εξοβελιστέος για σας λαϊκισμός σημαίνει ότι είναι εξοβελιστέο οτιδήποτε παραπέμπει στη θωράκιση του δήμου, γίνεται πολλές φορέ</w:t>
      </w:r>
      <w:r>
        <w:rPr>
          <w:rFonts w:eastAsia="Times New Roman" w:cs="Times New Roman"/>
          <w:szCs w:val="24"/>
        </w:rPr>
        <w:t>ς το σκιάχτρο</w:t>
      </w:r>
      <w:r>
        <w:rPr>
          <w:rFonts w:eastAsia="Times New Roman" w:cs="Times New Roman"/>
          <w:szCs w:val="24"/>
        </w:rPr>
        <w:t>,</w:t>
      </w:r>
      <w:r>
        <w:rPr>
          <w:rFonts w:eastAsia="Times New Roman" w:cs="Times New Roman"/>
          <w:szCs w:val="24"/>
        </w:rPr>
        <w:t xml:space="preserve"> το οποίο διώχνει κάθε απόπειρα ενός λαού ταπεινωμένου, καθημαγμένου να επανακάμψει στο προσκήνιο και να διεκδικήσει </w:t>
      </w:r>
      <w:proofErr w:type="spellStart"/>
      <w:r>
        <w:rPr>
          <w:rFonts w:eastAsia="Times New Roman" w:cs="Times New Roman"/>
          <w:szCs w:val="24"/>
        </w:rPr>
        <w:t>ισοελευθερία</w:t>
      </w:r>
      <w:proofErr w:type="spellEnd"/>
      <w:r>
        <w:rPr>
          <w:rFonts w:eastAsia="Times New Roman" w:cs="Times New Roman"/>
          <w:szCs w:val="24"/>
        </w:rPr>
        <w:t xml:space="preserve">. </w:t>
      </w:r>
    </w:p>
    <w:p w14:paraId="19C9AAB1" w14:textId="77777777" w:rsidR="005136E3" w:rsidRDefault="0098028A">
      <w:pPr>
        <w:spacing w:after="0" w:line="600" w:lineRule="auto"/>
        <w:ind w:firstLine="720"/>
        <w:jc w:val="both"/>
        <w:rPr>
          <w:rFonts w:eastAsia="Times New Roman"/>
          <w:szCs w:val="24"/>
        </w:rPr>
      </w:pPr>
      <w:r>
        <w:rPr>
          <w:rFonts w:eastAsia="Times New Roman"/>
          <w:szCs w:val="24"/>
        </w:rPr>
        <w:t>Κ</w:t>
      </w:r>
      <w:r w:rsidRPr="0086739F">
        <w:rPr>
          <w:rFonts w:eastAsia="Times New Roman"/>
          <w:szCs w:val="24"/>
        </w:rPr>
        <w:t>αι αυτό το οποίο ε</w:t>
      </w:r>
      <w:r>
        <w:rPr>
          <w:rFonts w:eastAsia="Times New Roman"/>
          <w:szCs w:val="24"/>
        </w:rPr>
        <w:t>σ</w:t>
      </w:r>
      <w:r w:rsidRPr="0086739F">
        <w:rPr>
          <w:rFonts w:eastAsia="Times New Roman"/>
          <w:szCs w:val="24"/>
        </w:rPr>
        <w:t>είς εγκαλείτ</w:t>
      </w:r>
      <w:r>
        <w:rPr>
          <w:rFonts w:eastAsia="Times New Roman"/>
          <w:szCs w:val="24"/>
        </w:rPr>
        <w:t>ε</w:t>
      </w:r>
      <w:r w:rsidRPr="0086739F">
        <w:rPr>
          <w:rFonts w:eastAsia="Times New Roman"/>
          <w:szCs w:val="24"/>
        </w:rPr>
        <w:t xml:space="preserve"> με αυτό</w:t>
      </w:r>
      <w:r>
        <w:rPr>
          <w:rFonts w:eastAsia="Times New Roman"/>
          <w:szCs w:val="24"/>
        </w:rPr>
        <w:t>ν</w:t>
      </w:r>
      <w:r w:rsidRPr="0086739F">
        <w:rPr>
          <w:rFonts w:eastAsia="Times New Roman"/>
          <w:szCs w:val="24"/>
        </w:rPr>
        <w:t xml:space="preserve"> τον όρο</w:t>
      </w:r>
      <w:r>
        <w:rPr>
          <w:rFonts w:eastAsia="Times New Roman"/>
          <w:szCs w:val="24"/>
        </w:rPr>
        <w:t>,</w:t>
      </w:r>
      <w:r w:rsidRPr="0086739F">
        <w:rPr>
          <w:rFonts w:eastAsia="Times New Roman"/>
          <w:szCs w:val="24"/>
        </w:rPr>
        <w:t xml:space="preserve"> για </w:t>
      </w:r>
      <w:r>
        <w:rPr>
          <w:rFonts w:eastAsia="Times New Roman"/>
          <w:szCs w:val="24"/>
        </w:rPr>
        <w:t>ε</w:t>
      </w:r>
      <w:r w:rsidRPr="0086739F">
        <w:rPr>
          <w:rFonts w:eastAsia="Times New Roman"/>
          <w:szCs w:val="24"/>
        </w:rPr>
        <w:t>μάς</w:t>
      </w:r>
      <w:r>
        <w:rPr>
          <w:rFonts w:eastAsia="Times New Roman"/>
          <w:szCs w:val="24"/>
        </w:rPr>
        <w:t xml:space="preserve"> -</w:t>
      </w:r>
      <w:r w:rsidRPr="0086739F">
        <w:rPr>
          <w:rFonts w:eastAsia="Times New Roman"/>
          <w:szCs w:val="24"/>
        </w:rPr>
        <w:t>επειδή κάνατε αναφορά</w:t>
      </w:r>
      <w:r>
        <w:rPr>
          <w:rFonts w:eastAsia="Times New Roman"/>
          <w:szCs w:val="24"/>
        </w:rPr>
        <w:t>-</w:t>
      </w:r>
      <w:r w:rsidRPr="0086739F">
        <w:rPr>
          <w:rFonts w:eastAsia="Times New Roman"/>
          <w:szCs w:val="24"/>
        </w:rPr>
        <w:t xml:space="preserve"> δεν είναι τίποτα άλλο</w:t>
      </w:r>
      <w:r>
        <w:rPr>
          <w:rFonts w:eastAsia="Times New Roman"/>
          <w:szCs w:val="24"/>
        </w:rPr>
        <w:t xml:space="preserve">, </w:t>
      </w:r>
      <w:r>
        <w:rPr>
          <w:rFonts w:eastAsia="Times New Roman"/>
          <w:szCs w:val="24"/>
        </w:rPr>
        <w:t>παρά όλη η</w:t>
      </w:r>
      <w:r w:rsidRPr="0086739F">
        <w:rPr>
          <w:rFonts w:eastAsia="Times New Roman"/>
          <w:szCs w:val="24"/>
        </w:rPr>
        <w:t xml:space="preserve"> μεγάλη νεωτερική παράδοση</w:t>
      </w:r>
      <w:r>
        <w:rPr>
          <w:rFonts w:eastAsia="Times New Roman"/>
          <w:szCs w:val="24"/>
        </w:rPr>
        <w:t>,</w:t>
      </w:r>
      <w:r w:rsidRPr="0086739F">
        <w:rPr>
          <w:rFonts w:eastAsia="Times New Roman"/>
          <w:szCs w:val="24"/>
        </w:rPr>
        <w:t xml:space="preserve"> η παράδοση της νεωτερικότητας</w:t>
      </w:r>
      <w:r>
        <w:rPr>
          <w:rFonts w:eastAsia="Times New Roman"/>
          <w:szCs w:val="24"/>
        </w:rPr>
        <w:t>,</w:t>
      </w:r>
      <w:r w:rsidRPr="0086739F">
        <w:rPr>
          <w:rFonts w:eastAsia="Times New Roman"/>
          <w:szCs w:val="24"/>
        </w:rPr>
        <w:t xml:space="preserve"> η παράδοση των δικαιωμάτων του ανθρώπου και του </w:t>
      </w:r>
      <w:r>
        <w:rPr>
          <w:rFonts w:eastAsia="Times New Roman"/>
          <w:szCs w:val="24"/>
        </w:rPr>
        <w:t>π</w:t>
      </w:r>
      <w:r w:rsidRPr="0086739F">
        <w:rPr>
          <w:rFonts w:eastAsia="Times New Roman"/>
          <w:szCs w:val="24"/>
        </w:rPr>
        <w:t>ολίτη</w:t>
      </w:r>
      <w:r>
        <w:rPr>
          <w:rFonts w:eastAsia="Times New Roman"/>
          <w:szCs w:val="24"/>
        </w:rPr>
        <w:t>,</w:t>
      </w:r>
      <w:r w:rsidRPr="0086739F">
        <w:rPr>
          <w:rFonts w:eastAsia="Times New Roman"/>
          <w:szCs w:val="24"/>
        </w:rPr>
        <w:t xml:space="preserve"> δηλαδή η </w:t>
      </w:r>
      <w:r>
        <w:rPr>
          <w:rFonts w:eastAsia="Times New Roman"/>
          <w:szCs w:val="24"/>
        </w:rPr>
        <w:t xml:space="preserve">άμβλυνση </w:t>
      </w:r>
      <w:r w:rsidRPr="0086739F">
        <w:rPr>
          <w:rFonts w:eastAsia="Times New Roman"/>
          <w:szCs w:val="24"/>
        </w:rPr>
        <w:t>και η εξάλειψη των ανισοτήτων</w:t>
      </w:r>
      <w:r>
        <w:rPr>
          <w:rFonts w:eastAsia="Times New Roman"/>
          <w:szCs w:val="24"/>
        </w:rPr>
        <w:t>.</w:t>
      </w:r>
    </w:p>
    <w:p w14:paraId="19C9AAB2" w14:textId="77777777" w:rsidR="005136E3" w:rsidRDefault="0098028A">
      <w:pPr>
        <w:spacing w:after="0" w:line="600" w:lineRule="auto"/>
        <w:ind w:firstLine="720"/>
        <w:jc w:val="both"/>
        <w:rPr>
          <w:rFonts w:eastAsia="Times New Roman"/>
          <w:szCs w:val="24"/>
        </w:rPr>
      </w:pPr>
      <w:r>
        <w:rPr>
          <w:rFonts w:eastAsia="Times New Roman"/>
          <w:szCs w:val="24"/>
        </w:rPr>
        <w:t>Α</w:t>
      </w:r>
      <w:r w:rsidRPr="0086739F">
        <w:rPr>
          <w:rFonts w:eastAsia="Times New Roman"/>
          <w:szCs w:val="24"/>
        </w:rPr>
        <w:t xml:space="preserve">πό </w:t>
      </w:r>
      <w:r>
        <w:rPr>
          <w:rFonts w:eastAsia="Times New Roman"/>
          <w:szCs w:val="24"/>
        </w:rPr>
        <w:t>ε</w:t>
      </w:r>
      <w:r w:rsidRPr="0086739F">
        <w:rPr>
          <w:rFonts w:eastAsia="Times New Roman"/>
          <w:szCs w:val="24"/>
        </w:rPr>
        <w:t>κεί και πέρα</w:t>
      </w:r>
      <w:r>
        <w:rPr>
          <w:rFonts w:eastAsia="Times New Roman"/>
          <w:szCs w:val="24"/>
        </w:rPr>
        <w:t>,</w:t>
      </w:r>
      <w:r w:rsidRPr="0086739F">
        <w:rPr>
          <w:rFonts w:eastAsia="Times New Roman"/>
          <w:szCs w:val="24"/>
        </w:rPr>
        <w:t xml:space="preserve"> κύριοι συνάδελφοι</w:t>
      </w:r>
      <w:r>
        <w:rPr>
          <w:rFonts w:eastAsia="Times New Roman"/>
          <w:szCs w:val="24"/>
        </w:rPr>
        <w:t xml:space="preserve">, </w:t>
      </w:r>
      <w:r>
        <w:rPr>
          <w:rFonts w:eastAsia="Times New Roman"/>
          <w:szCs w:val="24"/>
        </w:rPr>
        <w:t>εσείς,</w:t>
      </w:r>
      <w:r>
        <w:rPr>
          <w:rFonts w:eastAsia="Times New Roman"/>
          <w:szCs w:val="24"/>
        </w:rPr>
        <w:t xml:space="preserve"> στον αντίποδα αυτού που </w:t>
      </w:r>
      <w:r w:rsidRPr="0086739F">
        <w:rPr>
          <w:rFonts w:eastAsia="Times New Roman"/>
          <w:szCs w:val="24"/>
        </w:rPr>
        <w:t>περιφρονητικά</w:t>
      </w:r>
      <w:r w:rsidRPr="0086739F">
        <w:rPr>
          <w:rFonts w:eastAsia="Times New Roman"/>
          <w:szCs w:val="24"/>
        </w:rPr>
        <w:t xml:space="preserve"> αποκαλείτ</w:t>
      </w:r>
      <w:r>
        <w:rPr>
          <w:rFonts w:eastAsia="Times New Roman"/>
          <w:szCs w:val="24"/>
        </w:rPr>
        <w:t>ε</w:t>
      </w:r>
      <w:r w:rsidRPr="0086739F">
        <w:rPr>
          <w:rFonts w:eastAsia="Times New Roman"/>
          <w:szCs w:val="24"/>
        </w:rPr>
        <w:t xml:space="preserve"> λαϊκισμό</w:t>
      </w:r>
      <w:r>
        <w:rPr>
          <w:rFonts w:eastAsia="Times New Roman"/>
          <w:szCs w:val="24"/>
        </w:rPr>
        <w:t>, τι βάζετε; Β</w:t>
      </w:r>
      <w:r w:rsidRPr="0086739F">
        <w:rPr>
          <w:rFonts w:eastAsia="Times New Roman"/>
          <w:szCs w:val="24"/>
        </w:rPr>
        <w:t>άζετε μ</w:t>
      </w:r>
      <w:r>
        <w:rPr>
          <w:rFonts w:eastAsia="Times New Roman"/>
          <w:szCs w:val="24"/>
        </w:rPr>
        <w:t>ι</w:t>
      </w:r>
      <w:r w:rsidRPr="0086739F">
        <w:rPr>
          <w:rFonts w:eastAsia="Times New Roman"/>
          <w:szCs w:val="24"/>
        </w:rPr>
        <w:t>α κακώς εννοούμενη αριστεία</w:t>
      </w:r>
      <w:r>
        <w:rPr>
          <w:rFonts w:eastAsia="Times New Roman"/>
          <w:szCs w:val="24"/>
        </w:rPr>
        <w:t>,</w:t>
      </w:r>
      <w:r w:rsidRPr="0086739F">
        <w:rPr>
          <w:rFonts w:eastAsia="Times New Roman"/>
          <w:szCs w:val="24"/>
        </w:rPr>
        <w:t xml:space="preserve"> έναν ορισμό του έθνους</w:t>
      </w:r>
      <w:r>
        <w:rPr>
          <w:rFonts w:eastAsia="Times New Roman"/>
          <w:szCs w:val="24"/>
        </w:rPr>
        <w:t>,</w:t>
      </w:r>
      <w:r w:rsidRPr="0086739F">
        <w:rPr>
          <w:rFonts w:eastAsia="Times New Roman"/>
          <w:szCs w:val="24"/>
        </w:rPr>
        <w:t xml:space="preserve"> </w:t>
      </w:r>
      <w:r w:rsidRPr="0086739F">
        <w:rPr>
          <w:rFonts w:eastAsia="Times New Roman"/>
          <w:szCs w:val="24"/>
        </w:rPr>
        <w:lastRenderedPageBreak/>
        <w:t xml:space="preserve">το οποίο απομακρύνεται πάρα πολύ από την παράδοση της νεωτερικότητας και παραπέμπει στον </w:t>
      </w:r>
      <w:proofErr w:type="spellStart"/>
      <w:r>
        <w:rPr>
          <w:rFonts w:eastAsia="Times New Roman"/>
          <w:szCs w:val="24"/>
        </w:rPr>
        <w:t>αντι</w:t>
      </w:r>
      <w:r w:rsidRPr="0086739F">
        <w:rPr>
          <w:rFonts w:eastAsia="Times New Roman"/>
          <w:szCs w:val="24"/>
        </w:rPr>
        <w:t>διαφωτισμό</w:t>
      </w:r>
      <w:proofErr w:type="spellEnd"/>
      <w:r>
        <w:rPr>
          <w:rFonts w:eastAsia="Times New Roman"/>
          <w:szCs w:val="24"/>
        </w:rPr>
        <w:t>,</w:t>
      </w:r>
      <w:r w:rsidRPr="0086739F">
        <w:rPr>
          <w:rFonts w:eastAsia="Times New Roman"/>
          <w:szCs w:val="24"/>
        </w:rPr>
        <w:t xml:space="preserve"> το έθνος ως το </w:t>
      </w:r>
      <w:proofErr w:type="spellStart"/>
      <w:r w:rsidRPr="0086739F">
        <w:rPr>
          <w:rFonts w:eastAsia="Times New Roman"/>
          <w:szCs w:val="24"/>
        </w:rPr>
        <w:t>όμαιμον</w:t>
      </w:r>
      <w:proofErr w:type="spellEnd"/>
      <w:r w:rsidRPr="0086739F">
        <w:rPr>
          <w:rFonts w:eastAsia="Times New Roman"/>
          <w:szCs w:val="24"/>
        </w:rPr>
        <w:t xml:space="preserve"> και το </w:t>
      </w:r>
      <w:r>
        <w:rPr>
          <w:rFonts w:eastAsia="Times New Roman"/>
          <w:szCs w:val="24"/>
        </w:rPr>
        <w:t xml:space="preserve">ομοούσιο </w:t>
      </w:r>
      <w:r w:rsidRPr="0086739F">
        <w:rPr>
          <w:rFonts w:eastAsia="Times New Roman"/>
          <w:szCs w:val="24"/>
        </w:rPr>
        <w:t xml:space="preserve">και </w:t>
      </w:r>
      <w:r>
        <w:rPr>
          <w:rFonts w:eastAsia="Times New Roman"/>
          <w:szCs w:val="24"/>
        </w:rPr>
        <w:t>β</w:t>
      </w:r>
      <w:r w:rsidRPr="0086739F">
        <w:rPr>
          <w:rFonts w:eastAsia="Times New Roman"/>
          <w:szCs w:val="24"/>
        </w:rPr>
        <w:t>εβαίως</w:t>
      </w:r>
      <w:r>
        <w:rPr>
          <w:rFonts w:eastAsia="Times New Roman"/>
          <w:szCs w:val="24"/>
        </w:rPr>
        <w:t>,</w:t>
      </w:r>
      <w:r w:rsidRPr="0086739F">
        <w:rPr>
          <w:rFonts w:eastAsia="Times New Roman"/>
          <w:szCs w:val="24"/>
        </w:rPr>
        <w:t xml:space="preserve"> έ</w:t>
      </w:r>
      <w:r>
        <w:rPr>
          <w:rFonts w:eastAsia="Times New Roman"/>
          <w:szCs w:val="24"/>
        </w:rPr>
        <w:t>χετ</w:t>
      </w:r>
      <w:r>
        <w:rPr>
          <w:rFonts w:eastAsia="Times New Roman"/>
          <w:szCs w:val="24"/>
        </w:rPr>
        <w:t xml:space="preserve">ε ως πρώτιστο μέλημα τη φύσει </w:t>
      </w:r>
      <w:r w:rsidRPr="0086739F">
        <w:rPr>
          <w:rFonts w:eastAsia="Times New Roman"/>
          <w:szCs w:val="24"/>
        </w:rPr>
        <w:t>ανισότητα</w:t>
      </w:r>
      <w:r>
        <w:rPr>
          <w:rFonts w:eastAsia="Times New Roman"/>
          <w:szCs w:val="24"/>
        </w:rPr>
        <w:t>.</w:t>
      </w:r>
    </w:p>
    <w:p w14:paraId="19C9AAB3" w14:textId="77777777" w:rsidR="005136E3" w:rsidRDefault="0098028A">
      <w:pPr>
        <w:spacing w:after="0" w:line="600" w:lineRule="auto"/>
        <w:ind w:firstLine="720"/>
        <w:jc w:val="both"/>
        <w:rPr>
          <w:rFonts w:eastAsia="Times New Roman"/>
          <w:szCs w:val="24"/>
        </w:rPr>
      </w:pPr>
      <w:r>
        <w:rPr>
          <w:rFonts w:eastAsia="Times New Roman"/>
          <w:szCs w:val="24"/>
        </w:rPr>
        <w:t>Έ</w:t>
      </w:r>
      <w:r w:rsidRPr="0086739F">
        <w:rPr>
          <w:rFonts w:eastAsia="Times New Roman"/>
          <w:szCs w:val="24"/>
        </w:rPr>
        <w:t xml:space="preserve">να δημοκρατικό Σύνταγμα </w:t>
      </w:r>
      <w:r>
        <w:rPr>
          <w:rFonts w:eastAsia="Times New Roman"/>
          <w:szCs w:val="24"/>
        </w:rPr>
        <w:t xml:space="preserve">δεν αρκείται </w:t>
      </w:r>
      <w:r w:rsidRPr="0086739F">
        <w:rPr>
          <w:rFonts w:eastAsia="Times New Roman"/>
          <w:szCs w:val="24"/>
        </w:rPr>
        <w:t>στη θεμελίωση ατομικών δικαιωμάτων και ελευθεριών του τυπικού φιλελεύθερου κράτους δικαίου</w:t>
      </w:r>
      <w:r>
        <w:rPr>
          <w:rFonts w:eastAsia="Times New Roman"/>
          <w:szCs w:val="24"/>
        </w:rPr>
        <w:t>,</w:t>
      </w:r>
      <w:r w:rsidRPr="0086739F">
        <w:rPr>
          <w:rFonts w:eastAsia="Times New Roman"/>
          <w:szCs w:val="24"/>
        </w:rPr>
        <w:t xml:space="preserve"> αλλά και στην κατοχύρωση κοινωνικών δικαιωμάτων</w:t>
      </w:r>
      <w:r>
        <w:rPr>
          <w:rFonts w:eastAsia="Times New Roman"/>
          <w:szCs w:val="24"/>
        </w:rPr>
        <w:t>,</w:t>
      </w:r>
      <w:r w:rsidRPr="0086739F">
        <w:rPr>
          <w:rFonts w:eastAsia="Times New Roman"/>
          <w:szCs w:val="24"/>
        </w:rPr>
        <w:t xml:space="preserve"> που εγγυώνται ένα υλικό επίπεδο διαβ</w:t>
      </w:r>
      <w:r w:rsidRPr="0086739F">
        <w:rPr>
          <w:rFonts w:eastAsia="Times New Roman"/>
          <w:szCs w:val="24"/>
        </w:rPr>
        <w:t>ίωσης</w:t>
      </w:r>
      <w:r>
        <w:rPr>
          <w:rFonts w:eastAsia="Times New Roman"/>
          <w:szCs w:val="24"/>
        </w:rPr>
        <w:t>,</w:t>
      </w:r>
      <w:r w:rsidRPr="0086739F">
        <w:rPr>
          <w:rFonts w:eastAsia="Times New Roman"/>
          <w:szCs w:val="24"/>
        </w:rPr>
        <w:t xml:space="preserve"> ικανό και αναγκαίο να υπερασπίζεται την αξιοπ</w:t>
      </w:r>
      <w:r>
        <w:rPr>
          <w:rFonts w:eastAsia="Times New Roman"/>
          <w:szCs w:val="24"/>
        </w:rPr>
        <w:t>ρέπεια του ανθρώπινου προσώπου. Ν</w:t>
      </w:r>
      <w:r w:rsidRPr="0086739F">
        <w:rPr>
          <w:rFonts w:eastAsia="Times New Roman"/>
          <w:szCs w:val="24"/>
        </w:rPr>
        <w:t>α το πούμε διαφορετικά</w:t>
      </w:r>
      <w:r>
        <w:rPr>
          <w:rFonts w:eastAsia="Times New Roman"/>
          <w:szCs w:val="24"/>
        </w:rPr>
        <w:t>. Μια</w:t>
      </w:r>
      <w:r w:rsidRPr="0086739F">
        <w:rPr>
          <w:rFonts w:eastAsia="Times New Roman"/>
          <w:szCs w:val="24"/>
        </w:rPr>
        <w:t xml:space="preserve"> </w:t>
      </w:r>
      <w:r>
        <w:rPr>
          <w:rFonts w:eastAsia="Times New Roman"/>
          <w:szCs w:val="24"/>
        </w:rPr>
        <w:t>δ</w:t>
      </w:r>
      <w:r w:rsidRPr="0086739F">
        <w:rPr>
          <w:rFonts w:eastAsia="Times New Roman"/>
          <w:szCs w:val="24"/>
        </w:rPr>
        <w:t>ημοκρατία</w:t>
      </w:r>
      <w:r>
        <w:rPr>
          <w:rFonts w:eastAsia="Times New Roman"/>
          <w:szCs w:val="24"/>
        </w:rPr>
        <w:t>,</w:t>
      </w:r>
      <w:r w:rsidRPr="0086739F">
        <w:rPr>
          <w:rFonts w:eastAsia="Times New Roman"/>
          <w:szCs w:val="24"/>
        </w:rPr>
        <w:t xml:space="preserve"> που αξίζει το όνομ</w:t>
      </w:r>
      <w:r>
        <w:rPr>
          <w:rFonts w:eastAsia="Times New Roman"/>
          <w:szCs w:val="24"/>
        </w:rPr>
        <w:t>ά</w:t>
      </w:r>
      <w:r w:rsidRPr="0086739F">
        <w:rPr>
          <w:rFonts w:eastAsia="Times New Roman"/>
          <w:szCs w:val="24"/>
        </w:rPr>
        <w:t xml:space="preserve"> </w:t>
      </w:r>
      <w:r>
        <w:rPr>
          <w:rFonts w:eastAsia="Times New Roman"/>
          <w:szCs w:val="24"/>
        </w:rPr>
        <w:t>της,</w:t>
      </w:r>
      <w:r w:rsidRPr="0086739F">
        <w:rPr>
          <w:rFonts w:eastAsia="Times New Roman"/>
          <w:szCs w:val="24"/>
        </w:rPr>
        <w:t xml:space="preserve"> επιτάσσει τη </w:t>
      </w:r>
      <w:r>
        <w:rPr>
          <w:rFonts w:eastAsia="Times New Roman"/>
          <w:szCs w:val="24"/>
        </w:rPr>
        <w:t>σ</w:t>
      </w:r>
      <w:r w:rsidRPr="0086739F">
        <w:rPr>
          <w:rFonts w:eastAsia="Times New Roman"/>
          <w:szCs w:val="24"/>
        </w:rPr>
        <w:t>υνταγματική θεμελίωση δικαιωμάτων</w:t>
      </w:r>
      <w:r>
        <w:rPr>
          <w:rFonts w:eastAsia="Times New Roman"/>
          <w:szCs w:val="24"/>
        </w:rPr>
        <w:t>,</w:t>
      </w:r>
      <w:r w:rsidRPr="0086739F">
        <w:rPr>
          <w:rFonts w:eastAsia="Times New Roman"/>
          <w:szCs w:val="24"/>
        </w:rPr>
        <w:t xml:space="preserve"> που αμβλύνουν</w:t>
      </w:r>
      <w:r>
        <w:rPr>
          <w:rFonts w:eastAsia="Times New Roman"/>
          <w:szCs w:val="24"/>
        </w:rPr>
        <w:t>, εξαλείφου</w:t>
      </w:r>
      <w:r w:rsidRPr="0086739F">
        <w:rPr>
          <w:rFonts w:eastAsia="Times New Roman"/>
          <w:szCs w:val="24"/>
        </w:rPr>
        <w:t>ν τις κοιν</w:t>
      </w:r>
      <w:r>
        <w:rPr>
          <w:rFonts w:eastAsia="Times New Roman"/>
          <w:szCs w:val="24"/>
        </w:rPr>
        <w:t xml:space="preserve">ωνικές ανισότητες, </w:t>
      </w:r>
      <w:r w:rsidRPr="0086739F">
        <w:rPr>
          <w:rFonts w:eastAsia="Times New Roman"/>
          <w:szCs w:val="24"/>
        </w:rPr>
        <w:t xml:space="preserve">η </w:t>
      </w:r>
      <w:r w:rsidRPr="0086739F">
        <w:rPr>
          <w:rFonts w:eastAsia="Times New Roman"/>
          <w:szCs w:val="24"/>
        </w:rPr>
        <w:t>θεραπεία των οποίων επ</w:t>
      </w:r>
      <w:r>
        <w:rPr>
          <w:rFonts w:eastAsia="Times New Roman"/>
          <w:szCs w:val="24"/>
        </w:rPr>
        <w:t xml:space="preserve">’ </w:t>
      </w:r>
      <w:proofErr w:type="spellStart"/>
      <w:r w:rsidRPr="0086739F">
        <w:rPr>
          <w:rFonts w:eastAsia="Times New Roman"/>
          <w:szCs w:val="24"/>
        </w:rPr>
        <w:t>ουδενί</w:t>
      </w:r>
      <w:proofErr w:type="spellEnd"/>
      <w:r w:rsidRPr="0086739F">
        <w:rPr>
          <w:rFonts w:eastAsia="Times New Roman"/>
          <w:szCs w:val="24"/>
        </w:rPr>
        <w:t xml:space="preserve"> δεν πρέπει να επαφίεται σε μ</w:t>
      </w:r>
      <w:r>
        <w:rPr>
          <w:rFonts w:eastAsia="Times New Roman"/>
          <w:szCs w:val="24"/>
        </w:rPr>
        <w:t>ι</w:t>
      </w:r>
      <w:r w:rsidRPr="0086739F">
        <w:rPr>
          <w:rFonts w:eastAsia="Times New Roman"/>
          <w:szCs w:val="24"/>
        </w:rPr>
        <w:t>α γενικόλογα διατυπωμένη υποχρέωση</w:t>
      </w:r>
      <w:r>
        <w:rPr>
          <w:rFonts w:eastAsia="Times New Roman"/>
          <w:szCs w:val="24"/>
        </w:rPr>
        <w:t xml:space="preserve"> του Κράτους ή στη φιλανθρωπία.</w:t>
      </w:r>
    </w:p>
    <w:p w14:paraId="19C9AAB4" w14:textId="77777777" w:rsidR="005136E3" w:rsidRDefault="0098028A">
      <w:pPr>
        <w:spacing w:after="0" w:line="600" w:lineRule="auto"/>
        <w:ind w:firstLine="720"/>
        <w:jc w:val="both"/>
        <w:rPr>
          <w:rFonts w:eastAsia="Times New Roman"/>
          <w:szCs w:val="24"/>
        </w:rPr>
      </w:pPr>
      <w:r>
        <w:rPr>
          <w:rFonts w:eastAsia="Times New Roman"/>
          <w:szCs w:val="24"/>
        </w:rPr>
        <w:t>Τ</w:t>
      </w:r>
      <w:r w:rsidRPr="0086739F">
        <w:rPr>
          <w:rFonts w:eastAsia="Times New Roman"/>
          <w:szCs w:val="24"/>
        </w:rPr>
        <w:t xml:space="preserve">η </w:t>
      </w:r>
      <w:r>
        <w:rPr>
          <w:rFonts w:eastAsia="Times New Roman"/>
          <w:szCs w:val="24"/>
        </w:rPr>
        <w:t>σ</w:t>
      </w:r>
      <w:r w:rsidRPr="0086739F">
        <w:rPr>
          <w:rFonts w:eastAsia="Times New Roman"/>
          <w:szCs w:val="24"/>
        </w:rPr>
        <w:t xml:space="preserve">υνταγματική θεμελίωση της καθολικής πρόσβασης στην </w:t>
      </w:r>
      <w:r>
        <w:rPr>
          <w:rFonts w:eastAsia="Times New Roman"/>
          <w:szCs w:val="24"/>
        </w:rPr>
        <w:t>ιατρο</w:t>
      </w:r>
      <w:r w:rsidRPr="0086739F">
        <w:rPr>
          <w:rFonts w:eastAsia="Times New Roman"/>
          <w:szCs w:val="24"/>
        </w:rPr>
        <w:t>φαρμακευτική περίθαλψη</w:t>
      </w:r>
      <w:r>
        <w:rPr>
          <w:rFonts w:eastAsia="Times New Roman"/>
          <w:szCs w:val="24"/>
        </w:rPr>
        <w:t>,</w:t>
      </w:r>
      <w:r w:rsidRPr="0086739F">
        <w:rPr>
          <w:rFonts w:eastAsia="Times New Roman"/>
          <w:szCs w:val="24"/>
        </w:rPr>
        <w:t xml:space="preserve"> στην </w:t>
      </w:r>
      <w:r>
        <w:rPr>
          <w:rFonts w:eastAsia="Times New Roman"/>
          <w:szCs w:val="24"/>
        </w:rPr>
        <w:t>π</w:t>
      </w:r>
      <w:r w:rsidRPr="0086739F">
        <w:rPr>
          <w:rFonts w:eastAsia="Times New Roman"/>
          <w:szCs w:val="24"/>
        </w:rPr>
        <w:t>αιδεία</w:t>
      </w:r>
      <w:r>
        <w:rPr>
          <w:rFonts w:eastAsia="Times New Roman"/>
          <w:szCs w:val="24"/>
        </w:rPr>
        <w:t>,</w:t>
      </w:r>
      <w:r w:rsidRPr="0086739F">
        <w:rPr>
          <w:rFonts w:eastAsia="Times New Roman"/>
          <w:szCs w:val="24"/>
        </w:rPr>
        <w:t xml:space="preserve"> στα κοινά</w:t>
      </w:r>
      <w:r>
        <w:rPr>
          <w:rFonts w:eastAsia="Times New Roman"/>
          <w:szCs w:val="24"/>
        </w:rPr>
        <w:t>, δ</w:t>
      </w:r>
      <w:r w:rsidRPr="0086739F">
        <w:rPr>
          <w:rFonts w:eastAsia="Times New Roman"/>
          <w:szCs w:val="24"/>
        </w:rPr>
        <w:t>ηλαδή στο νερό και τ</w:t>
      </w:r>
      <w:r w:rsidRPr="0086739F">
        <w:rPr>
          <w:rFonts w:eastAsia="Times New Roman"/>
          <w:szCs w:val="24"/>
        </w:rPr>
        <w:t>ην ενέργεια</w:t>
      </w:r>
      <w:r>
        <w:rPr>
          <w:rFonts w:eastAsia="Times New Roman"/>
          <w:szCs w:val="24"/>
        </w:rPr>
        <w:t>,</w:t>
      </w:r>
      <w:r w:rsidRPr="0086739F">
        <w:rPr>
          <w:rFonts w:eastAsia="Times New Roman"/>
          <w:szCs w:val="24"/>
        </w:rPr>
        <w:t xml:space="preserve"> που </w:t>
      </w:r>
      <w:proofErr w:type="spellStart"/>
      <w:r>
        <w:rPr>
          <w:rFonts w:eastAsia="Times New Roman"/>
          <w:szCs w:val="24"/>
        </w:rPr>
        <w:t>αποδομήθηκαν</w:t>
      </w:r>
      <w:proofErr w:type="spellEnd"/>
      <w:r w:rsidRPr="0086739F">
        <w:rPr>
          <w:rFonts w:eastAsia="Times New Roman"/>
          <w:szCs w:val="24"/>
        </w:rPr>
        <w:t xml:space="preserve"> από αυτή</w:t>
      </w:r>
      <w:r>
        <w:rPr>
          <w:rFonts w:eastAsia="Times New Roman"/>
          <w:szCs w:val="24"/>
        </w:rPr>
        <w:t>ν</w:t>
      </w:r>
      <w:r w:rsidRPr="0086739F">
        <w:rPr>
          <w:rFonts w:eastAsia="Times New Roman"/>
          <w:szCs w:val="24"/>
        </w:rPr>
        <w:t xml:space="preserve"> την εμμονή με τις ιδιωτικοποιήσεις και δεν συνιστούν όρο </w:t>
      </w:r>
      <w:r w:rsidRPr="0086739F">
        <w:rPr>
          <w:rFonts w:eastAsia="Times New Roman"/>
          <w:szCs w:val="24"/>
        </w:rPr>
        <w:lastRenderedPageBreak/>
        <w:t>ευημερίας</w:t>
      </w:r>
      <w:r>
        <w:rPr>
          <w:rFonts w:eastAsia="Times New Roman"/>
          <w:szCs w:val="24"/>
        </w:rPr>
        <w:t>,</w:t>
      </w:r>
      <w:r w:rsidRPr="0086739F">
        <w:rPr>
          <w:rFonts w:eastAsia="Times New Roman"/>
          <w:szCs w:val="24"/>
        </w:rPr>
        <w:t xml:space="preserve"> αλλά απλή</w:t>
      </w:r>
      <w:r>
        <w:rPr>
          <w:rFonts w:eastAsia="Times New Roman"/>
          <w:szCs w:val="24"/>
        </w:rPr>
        <w:t>ς</w:t>
      </w:r>
      <w:r w:rsidRPr="0086739F">
        <w:rPr>
          <w:rFonts w:eastAsia="Times New Roman"/>
          <w:szCs w:val="24"/>
        </w:rPr>
        <w:t xml:space="preserve"> επιβίωσης</w:t>
      </w:r>
      <w:r>
        <w:rPr>
          <w:rFonts w:eastAsia="Times New Roman"/>
          <w:szCs w:val="24"/>
        </w:rPr>
        <w:t>,</w:t>
      </w:r>
      <w:r w:rsidRPr="0086739F">
        <w:rPr>
          <w:rFonts w:eastAsia="Times New Roman"/>
          <w:szCs w:val="24"/>
        </w:rPr>
        <w:t xml:space="preserve"> επιβάλ</w:t>
      </w:r>
      <w:r>
        <w:rPr>
          <w:rFonts w:eastAsia="Times New Roman"/>
          <w:szCs w:val="24"/>
        </w:rPr>
        <w:t>λ</w:t>
      </w:r>
      <w:r w:rsidRPr="0086739F">
        <w:rPr>
          <w:rFonts w:eastAsia="Times New Roman"/>
          <w:szCs w:val="24"/>
        </w:rPr>
        <w:t xml:space="preserve">ει </w:t>
      </w:r>
      <w:r>
        <w:rPr>
          <w:rFonts w:eastAsia="Times New Roman"/>
          <w:szCs w:val="24"/>
        </w:rPr>
        <w:t xml:space="preserve">η </w:t>
      </w:r>
      <w:r w:rsidRPr="0086739F">
        <w:rPr>
          <w:rFonts w:eastAsia="Times New Roman"/>
          <w:szCs w:val="24"/>
        </w:rPr>
        <w:t>απόπειρα να ανοικοδομηθεί το κοινωνικό κράτος και</w:t>
      </w:r>
      <w:r>
        <w:rPr>
          <w:rFonts w:eastAsia="Times New Roman"/>
          <w:szCs w:val="24"/>
        </w:rPr>
        <w:t xml:space="preserve"> η κοινωνική δικαιοσύνη,</w:t>
      </w:r>
      <w:r w:rsidRPr="0086739F">
        <w:rPr>
          <w:rFonts w:eastAsia="Times New Roman"/>
          <w:szCs w:val="24"/>
        </w:rPr>
        <w:t xml:space="preserve"> θεμέλιος λίθος των οποίων</w:t>
      </w:r>
      <w:r>
        <w:rPr>
          <w:rFonts w:eastAsia="Times New Roman"/>
          <w:szCs w:val="24"/>
        </w:rPr>
        <w:t>,</w:t>
      </w:r>
      <w:r w:rsidRPr="0086739F">
        <w:rPr>
          <w:rFonts w:eastAsia="Times New Roman"/>
          <w:szCs w:val="24"/>
        </w:rPr>
        <w:t xml:space="preserve"> είναι</w:t>
      </w:r>
      <w:r>
        <w:rPr>
          <w:rFonts w:eastAsia="Times New Roman"/>
          <w:szCs w:val="24"/>
        </w:rPr>
        <w:t xml:space="preserve"> η</w:t>
      </w:r>
      <w:r w:rsidRPr="0086739F">
        <w:rPr>
          <w:rFonts w:eastAsia="Times New Roman"/>
          <w:szCs w:val="24"/>
        </w:rPr>
        <w:t xml:space="preserve"> ισότη</w:t>
      </w:r>
      <w:r w:rsidRPr="0086739F">
        <w:rPr>
          <w:rFonts w:eastAsia="Times New Roman"/>
          <w:szCs w:val="24"/>
        </w:rPr>
        <w:t>τα στην πρόσβαση δημόσιων αγαθών όλων</w:t>
      </w:r>
      <w:r>
        <w:rPr>
          <w:rFonts w:eastAsia="Times New Roman"/>
          <w:szCs w:val="24"/>
        </w:rPr>
        <w:t>,</w:t>
      </w:r>
      <w:r w:rsidRPr="0086739F">
        <w:rPr>
          <w:rFonts w:eastAsia="Times New Roman"/>
          <w:szCs w:val="24"/>
        </w:rPr>
        <w:t xml:space="preserve"> ανεξαρτήτως της αξία</w:t>
      </w:r>
      <w:r>
        <w:rPr>
          <w:rFonts w:eastAsia="Times New Roman"/>
          <w:szCs w:val="24"/>
        </w:rPr>
        <w:t>ς</w:t>
      </w:r>
      <w:r w:rsidRPr="0086739F">
        <w:rPr>
          <w:rFonts w:eastAsia="Times New Roman"/>
          <w:szCs w:val="24"/>
        </w:rPr>
        <w:t xml:space="preserve"> τους και των επί μέρους ιδιοτήτων </w:t>
      </w:r>
      <w:r>
        <w:rPr>
          <w:rFonts w:eastAsia="Times New Roman"/>
          <w:szCs w:val="24"/>
        </w:rPr>
        <w:t>τους.</w:t>
      </w:r>
    </w:p>
    <w:p w14:paraId="19C9AAB5" w14:textId="77777777" w:rsidR="005136E3" w:rsidRDefault="0098028A">
      <w:pPr>
        <w:spacing w:after="0" w:line="600" w:lineRule="auto"/>
        <w:ind w:firstLine="720"/>
        <w:jc w:val="both"/>
        <w:rPr>
          <w:rFonts w:eastAsia="Times New Roman"/>
          <w:szCs w:val="24"/>
        </w:rPr>
      </w:pPr>
      <w:r>
        <w:rPr>
          <w:rFonts w:eastAsia="Times New Roman"/>
          <w:szCs w:val="24"/>
        </w:rPr>
        <w:t>Ε</w:t>
      </w:r>
      <w:r w:rsidRPr="0086739F">
        <w:rPr>
          <w:rFonts w:eastAsia="Times New Roman"/>
          <w:szCs w:val="24"/>
        </w:rPr>
        <w:t>δώ επιτρέψτε μου</w:t>
      </w:r>
      <w:r>
        <w:rPr>
          <w:rFonts w:eastAsia="Times New Roman"/>
          <w:szCs w:val="24"/>
        </w:rPr>
        <w:t>,</w:t>
      </w:r>
      <w:r w:rsidRPr="0086739F">
        <w:rPr>
          <w:rFonts w:eastAsia="Times New Roman"/>
          <w:szCs w:val="24"/>
        </w:rPr>
        <w:t xml:space="preserve"> επειδή επίσης πάρα πολύς λόγος έγινε από τους συναδέλφους της </w:t>
      </w:r>
      <w:r>
        <w:rPr>
          <w:rFonts w:eastAsia="Times New Roman"/>
          <w:szCs w:val="24"/>
        </w:rPr>
        <w:t>Α</w:t>
      </w:r>
      <w:r w:rsidRPr="0086739F">
        <w:rPr>
          <w:rFonts w:eastAsia="Times New Roman"/>
          <w:szCs w:val="24"/>
        </w:rPr>
        <w:t>ντιπολίτευσης</w:t>
      </w:r>
      <w:r>
        <w:rPr>
          <w:rFonts w:eastAsia="Times New Roman"/>
          <w:szCs w:val="24"/>
        </w:rPr>
        <w:t>,</w:t>
      </w:r>
      <w:r w:rsidRPr="0086739F">
        <w:rPr>
          <w:rFonts w:eastAsia="Times New Roman"/>
          <w:szCs w:val="24"/>
        </w:rPr>
        <w:t xml:space="preserve"> και μ</w:t>
      </w:r>
      <w:r>
        <w:rPr>
          <w:rFonts w:eastAsia="Times New Roman"/>
          <w:szCs w:val="24"/>
        </w:rPr>
        <w:t>ι</w:t>
      </w:r>
      <w:r w:rsidRPr="0086739F">
        <w:rPr>
          <w:rFonts w:eastAsia="Times New Roman"/>
          <w:szCs w:val="24"/>
        </w:rPr>
        <w:t xml:space="preserve">α σύντομη αναφορά </w:t>
      </w:r>
      <w:r>
        <w:rPr>
          <w:rFonts w:eastAsia="Times New Roman"/>
          <w:szCs w:val="24"/>
        </w:rPr>
        <w:t xml:space="preserve">-το </w:t>
      </w:r>
      <w:r w:rsidRPr="0086739F">
        <w:rPr>
          <w:rFonts w:eastAsia="Times New Roman"/>
          <w:szCs w:val="24"/>
        </w:rPr>
        <w:t>είχαμε συζητήσει και την προηγ</w:t>
      </w:r>
      <w:r w:rsidRPr="0086739F">
        <w:rPr>
          <w:rFonts w:eastAsia="Times New Roman"/>
          <w:szCs w:val="24"/>
        </w:rPr>
        <w:t>ούμενη φορά</w:t>
      </w:r>
      <w:r>
        <w:rPr>
          <w:rFonts w:eastAsia="Times New Roman"/>
          <w:szCs w:val="24"/>
        </w:rPr>
        <w:t>- στο άρθρο</w:t>
      </w:r>
      <w:r w:rsidRPr="0086739F">
        <w:rPr>
          <w:rFonts w:eastAsia="Times New Roman"/>
          <w:szCs w:val="24"/>
        </w:rPr>
        <w:t xml:space="preserve"> 16</w:t>
      </w:r>
      <w:r>
        <w:rPr>
          <w:rFonts w:eastAsia="Times New Roman"/>
          <w:szCs w:val="24"/>
        </w:rPr>
        <w:t>. Ε</w:t>
      </w:r>
      <w:r w:rsidRPr="0086739F">
        <w:rPr>
          <w:rFonts w:eastAsia="Times New Roman"/>
          <w:szCs w:val="24"/>
        </w:rPr>
        <w:t>γώ μία κουβέντα έχω να πω</w:t>
      </w:r>
      <w:r>
        <w:rPr>
          <w:rFonts w:eastAsia="Times New Roman"/>
          <w:szCs w:val="24"/>
        </w:rPr>
        <w:t>: Δ</w:t>
      </w:r>
      <w:r w:rsidRPr="0086739F">
        <w:rPr>
          <w:rFonts w:eastAsia="Times New Roman"/>
          <w:szCs w:val="24"/>
        </w:rPr>
        <w:t>εν πρέπει να ξεχνούμε τον ορισμό του πανεπιστημίου</w:t>
      </w:r>
      <w:r>
        <w:rPr>
          <w:rFonts w:eastAsia="Times New Roman"/>
          <w:szCs w:val="24"/>
        </w:rPr>
        <w:t>. Έ</w:t>
      </w:r>
      <w:r w:rsidRPr="0086739F">
        <w:rPr>
          <w:rFonts w:eastAsia="Times New Roman"/>
          <w:szCs w:val="24"/>
        </w:rPr>
        <w:t>να πανεπιστήμιο</w:t>
      </w:r>
      <w:r>
        <w:rPr>
          <w:rFonts w:eastAsia="Times New Roman"/>
          <w:szCs w:val="24"/>
        </w:rPr>
        <w:t>,</w:t>
      </w:r>
      <w:r w:rsidRPr="0086739F">
        <w:rPr>
          <w:rFonts w:eastAsia="Times New Roman"/>
          <w:szCs w:val="24"/>
        </w:rPr>
        <w:t xml:space="preserve"> όπως </w:t>
      </w:r>
      <w:r>
        <w:rPr>
          <w:rFonts w:eastAsia="Times New Roman"/>
          <w:szCs w:val="24"/>
        </w:rPr>
        <w:t xml:space="preserve">το όρισε η ιδρυτική </w:t>
      </w:r>
      <w:r w:rsidRPr="0086739F">
        <w:rPr>
          <w:rFonts w:eastAsia="Times New Roman"/>
          <w:szCs w:val="24"/>
        </w:rPr>
        <w:t>του συνθήκη</w:t>
      </w:r>
      <w:r>
        <w:rPr>
          <w:rFonts w:eastAsia="Times New Roman"/>
          <w:szCs w:val="24"/>
        </w:rPr>
        <w:t>,</w:t>
      </w:r>
      <w:r w:rsidRPr="0086739F">
        <w:rPr>
          <w:rFonts w:eastAsia="Times New Roman"/>
          <w:szCs w:val="24"/>
        </w:rPr>
        <w:t xml:space="preserve"> τι είναι</w:t>
      </w:r>
      <w:r>
        <w:rPr>
          <w:rFonts w:eastAsia="Times New Roman"/>
          <w:szCs w:val="24"/>
        </w:rPr>
        <w:t>;</w:t>
      </w:r>
      <w:r w:rsidRPr="0086739F">
        <w:rPr>
          <w:rFonts w:eastAsia="Times New Roman"/>
          <w:szCs w:val="24"/>
        </w:rPr>
        <w:t xml:space="preserve"> </w:t>
      </w:r>
      <w:r>
        <w:rPr>
          <w:rFonts w:eastAsia="Times New Roman"/>
          <w:szCs w:val="24"/>
        </w:rPr>
        <w:t>Ε</w:t>
      </w:r>
      <w:r w:rsidRPr="0086739F">
        <w:rPr>
          <w:rFonts w:eastAsia="Times New Roman"/>
          <w:szCs w:val="24"/>
        </w:rPr>
        <w:t xml:space="preserve">ίναι ο δημόσιος χώρος ελεύθερης διδασκαλίας και έρευνας που κατοχυρώνει θεσμικά </w:t>
      </w:r>
      <w:r>
        <w:rPr>
          <w:rFonts w:eastAsia="Times New Roman"/>
          <w:szCs w:val="24"/>
        </w:rPr>
        <w:t>η</w:t>
      </w:r>
      <w:r w:rsidRPr="0086739F">
        <w:rPr>
          <w:rFonts w:eastAsia="Times New Roman"/>
          <w:szCs w:val="24"/>
        </w:rPr>
        <w:t xml:space="preserve"> διοικητική του αυτονομία και η δημοκρατική διαβούλευση των μελών της κοινότητας</w:t>
      </w:r>
      <w:r>
        <w:rPr>
          <w:rFonts w:eastAsia="Times New Roman"/>
          <w:szCs w:val="24"/>
        </w:rPr>
        <w:t>.</w:t>
      </w:r>
    </w:p>
    <w:p w14:paraId="19C9AAB6" w14:textId="77777777" w:rsidR="005136E3" w:rsidRDefault="0098028A">
      <w:pPr>
        <w:spacing w:after="0" w:line="600" w:lineRule="auto"/>
        <w:ind w:firstLine="720"/>
        <w:jc w:val="both"/>
        <w:rPr>
          <w:rFonts w:eastAsia="Times New Roman"/>
          <w:szCs w:val="24"/>
        </w:rPr>
      </w:pPr>
      <w:r>
        <w:rPr>
          <w:rFonts w:eastAsia="Times New Roman"/>
          <w:szCs w:val="24"/>
        </w:rPr>
        <w:t>Εσείς,</w:t>
      </w:r>
      <w:r w:rsidRPr="0086739F">
        <w:rPr>
          <w:rFonts w:eastAsia="Times New Roman"/>
          <w:szCs w:val="24"/>
        </w:rPr>
        <w:t xml:space="preserve"> συνάδελφοι της </w:t>
      </w:r>
      <w:r>
        <w:rPr>
          <w:rFonts w:eastAsia="Times New Roman"/>
          <w:szCs w:val="24"/>
        </w:rPr>
        <w:t>Α</w:t>
      </w:r>
      <w:r w:rsidRPr="0086739F">
        <w:rPr>
          <w:rFonts w:eastAsia="Times New Roman"/>
          <w:szCs w:val="24"/>
        </w:rPr>
        <w:t xml:space="preserve">ξιωματικής </w:t>
      </w:r>
      <w:r>
        <w:rPr>
          <w:rFonts w:eastAsia="Times New Roman"/>
          <w:szCs w:val="24"/>
        </w:rPr>
        <w:t>Α</w:t>
      </w:r>
      <w:r w:rsidRPr="0086739F">
        <w:rPr>
          <w:rFonts w:eastAsia="Times New Roman"/>
          <w:szCs w:val="24"/>
        </w:rPr>
        <w:t>ντιπολίτευσης</w:t>
      </w:r>
      <w:r>
        <w:rPr>
          <w:rFonts w:eastAsia="Times New Roman"/>
          <w:szCs w:val="24"/>
        </w:rPr>
        <w:t>,</w:t>
      </w:r>
      <w:r w:rsidRPr="0086739F">
        <w:rPr>
          <w:rFonts w:eastAsia="Times New Roman"/>
          <w:szCs w:val="24"/>
        </w:rPr>
        <w:t xml:space="preserve"> κάνετε συνέχεια ανα</w:t>
      </w:r>
      <w:r>
        <w:rPr>
          <w:rFonts w:eastAsia="Times New Roman"/>
          <w:szCs w:val="24"/>
        </w:rPr>
        <w:t>φορά στα ιδιωτικά πανεπιστήμια. Δ</w:t>
      </w:r>
      <w:r w:rsidRPr="0086739F">
        <w:rPr>
          <w:rFonts w:eastAsia="Times New Roman"/>
          <w:szCs w:val="24"/>
        </w:rPr>
        <w:t>εν σας άκουσα ούτε μία φορά να ομιλείτε περί μη κερδοσκοπικών ιδρυμάτων</w:t>
      </w:r>
      <w:r>
        <w:rPr>
          <w:rFonts w:eastAsia="Times New Roman"/>
          <w:szCs w:val="24"/>
        </w:rPr>
        <w:t>.</w:t>
      </w:r>
      <w:r w:rsidRPr="0086739F">
        <w:rPr>
          <w:rFonts w:eastAsia="Times New Roman"/>
          <w:szCs w:val="24"/>
        </w:rPr>
        <w:t xml:space="preserve"> Η αναφορά σας γίνεται αποκλειστικά στα ιδιωτικά πανε</w:t>
      </w:r>
      <w:r w:rsidRPr="0086739F">
        <w:rPr>
          <w:rFonts w:eastAsia="Times New Roman"/>
          <w:szCs w:val="24"/>
        </w:rPr>
        <w:lastRenderedPageBreak/>
        <w:t>πιστήμια</w:t>
      </w:r>
      <w:r>
        <w:rPr>
          <w:rFonts w:eastAsia="Times New Roman"/>
          <w:szCs w:val="24"/>
        </w:rPr>
        <w:t>. Κ</w:t>
      </w:r>
      <w:r w:rsidRPr="0086739F">
        <w:rPr>
          <w:rFonts w:eastAsia="Times New Roman"/>
          <w:szCs w:val="24"/>
        </w:rPr>
        <w:t>αι επειδή στην ακαδημαϊκή κοινότητα λίγο-πολύ γνωριζόμαστε</w:t>
      </w:r>
      <w:r>
        <w:rPr>
          <w:rFonts w:eastAsia="Times New Roman"/>
          <w:szCs w:val="24"/>
        </w:rPr>
        <w:t>,</w:t>
      </w:r>
      <w:r w:rsidRPr="0086739F">
        <w:rPr>
          <w:rFonts w:eastAsia="Times New Roman"/>
          <w:szCs w:val="24"/>
        </w:rPr>
        <w:t xml:space="preserve"> με ιδιωτικά πανεπιστήμια αναφέρεστε και σε άλλες χώρες</w:t>
      </w:r>
      <w:r>
        <w:rPr>
          <w:rFonts w:eastAsia="Times New Roman"/>
          <w:szCs w:val="24"/>
        </w:rPr>
        <w:t>,</w:t>
      </w:r>
      <w:r w:rsidRPr="0086739F">
        <w:rPr>
          <w:rFonts w:eastAsia="Times New Roman"/>
          <w:szCs w:val="24"/>
        </w:rPr>
        <w:t xml:space="preserve"> τις οποίες θεωρείται πρότυπα</w:t>
      </w:r>
      <w:r>
        <w:rPr>
          <w:rFonts w:eastAsia="Times New Roman"/>
          <w:szCs w:val="24"/>
        </w:rPr>
        <w:t>-</w:t>
      </w:r>
      <w:r w:rsidRPr="0086739F">
        <w:rPr>
          <w:rFonts w:eastAsia="Times New Roman"/>
          <w:szCs w:val="24"/>
        </w:rPr>
        <w:t>υποδείγματα</w:t>
      </w:r>
      <w:r>
        <w:rPr>
          <w:rFonts w:eastAsia="Times New Roman"/>
          <w:szCs w:val="24"/>
        </w:rPr>
        <w:t>,</w:t>
      </w:r>
      <w:r w:rsidRPr="0086739F">
        <w:rPr>
          <w:rFonts w:eastAsia="Times New Roman"/>
          <w:szCs w:val="24"/>
        </w:rPr>
        <w:t xml:space="preserve"> σε σχολές κατ</w:t>
      </w:r>
      <w:r>
        <w:rPr>
          <w:rFonts w:eastAsia="Times New Roman"/>
          <w:szCs w:val="24"/>
        </w:rPr>
        <w:t xml:space="preserve">’ </w:t>
      </w:r>
      <w:proofErr w:type="spellStart"/>
      <w:r>
        <w:rPr>
          <w:rFonts w:eastAsia="Times New Roman"/>
          <w:szCs w:val="24"/>
        </w:rPr>
        <w:t>ουσίαν</w:t>
      </w:r>
      <w:proofErr w:type="spellEnd"/>
      <w:r>
        <w:rPr>
          <w:rFonts w:eastAsia="Times New Roman"/>
          <w:szCs w:val="24"/>
        </w:rPr>
        <w:t xml:space="preserve"> ή σε </w:t>
      </w:r>
      <w:r w:rsidRPr="0086739F">
        <w:rPr>
          <w:rFonts w:eastAsia="Times New Roman"/>
          <w:szCs w:val="24"/>
        </w:rPr>
        <w:t>κολλέγι</w:t>
      </w:r>
      <w:r w:rsidRPr="0086739F">
        <w:rPr>
          <w:rFonts w:eastAsia="Times New Roman"/>
          <w:szCs w:val="24"/>
        </w:rPr>
        <w:t>α</w:t>
      </w:r>
      <w:r>
        <w:rPr>
          <w:rFonts w:eastAsia="Times New Roman"/>
          <w:szCs w:val="24"/>
        </w:rPr>
        <w:t>,</w:t>
      </w:r>
      <w:r w:rsidRPr="0086739F">
        <w:rPr>
          <w:rFonts w:eastAsia="Times New Roman"/>
          <w:szCs w:val="24"/>
        </w:rPr>
        <w:t xml:space="preserve"> </w:t>
      </w:r>
      <w:r>
        <w:rPr>
          <w:rFonts w:eastAsia="Times New Roman"/>
          <w:szCs w:val="24"/>
        </w:rPr>
        <w:t xml:space="preserve">τα οποία θεραπεύουν ελάχιστα, </w:t>
      </w:r>
      <w:r w:rsidRPr="0086739F">
        <w:rPr>
          <w:rFonts w:eastAsia="Times New Roman"/>
          <w:szCs w:val="24"/>
        </w:rPr>
        <w:t>εξαιρετικά δημοφιλή</w:t>
      </w:r>
      <w:r>
        <w:rPr>
          <w:rFonts w:eastAsia="Times New Roman"/>
          <w:szCs w:val="24"/>
        </w:rPr>
        <w:t>,</w:t>
      </w:r>
      <w:r w:rsidRPr="0086739F">
        <w:rPr>
          <w:rFonts w:eastAsia="Times New Roman"/>
          <w:szCs w:val="24"/>
        </w:rPr>
        <w:t xml:space="preserve"> επικερδή γνωστικά αντικείμενα</w:t>
      </w:r>
      <w:r>
        <w:rPr>
          <w:rFonts w:eastAsia="Times New Roman"/>
          <w:szCs w:val="24"/>
        </w:rPr>
        <w:t>, χω</w:t>
      </w:r>
      <w:r w:rsidRPr="0086739F">
        <w:rPr>
          <w:rFonts w:eastAsia="Times New Roman"/>
          <w:szCs w:val="24"/>
        </w:rPr>
        <w:t>ρίς κα</w:t>
      </w:r>
      <w:r>
        <w:rPr>
          <w:rFonts w:eastAsia="Times New Roman"/>
          <w:szCs w:val="24"/>
        </w:rPr>
        <w:t>μ</w:t>
      </w:r>
      <w:r w:rsidRPr="0086739F">
        <w:rPr>
          <w:rFonts w:eastAsia="Times New Roman"/>
          <w:szCs w:val="24"/>
        </w:rPr>
        <w:t xml:space="preserve">μία συμμετοχή στη </w:t>
      </w:r>
      <w:r>
        <w:rPr>
          <w:rFonts w:eastAsia="Times New Roman"/>
          <w:szCs w:val="24"/>
        </w:rPr>
        <w:t>δ</w:t>
      </w:r>
      <w:r w:rsidRPr="0086739F">
        <w:rPr>
          <w:rFonts w:eastAsia="Times New Roman"/>
          <w:szCs w:val="24"/>
        </w:rPr>
        <w:t>ιεθνή ακαδημαϊκή κοινότητα και χωρίς κα</w:t>
      </w:r>
      <w:r>
        <w:rPr>
          <w:rFonts w:eastAsia="Times New Roman"/>
          <w:szCs w:val="24"/>
        </w:rPr>
        <w:t>μμία συμμετοχή στην έρευνα. Α</w:t>
      </w:r>
      <w:r w:rsidRPr="0086739F">
        <w:rPr>
          <w:rFonts w:eastAsia="Times New Roman"/>
          <w:szCs w:val="24"/>
        </w:rPr>
        <w:t>υτή</w:t>
      </w:r>
      <w:r>
        <w:rPr>
          <w:rFonts w:eastAsia="Times New Roman"/>
          <w:szCs w:val="24"/>
        </w:rPr>
        <w:t>ν</w:t>
      </w:r>
      <w:r w:rsidRPr="0086739F">
        <w:rPr>
          <w:rFonts w:eastAsia="Times New Roman"/>
          <w:szCs w:val="24"/>
        </w:rPr>
        <w:t xml:space="preserve"> την παιδεία θέλουμε</w:t>
      </w:r>
      <w:r>
        <w:rPr>
          <w:rFonts w:eastAsia="Times New Roman"/>
          <w:szCs w:val="24"/>
        </w:rPr>
        <w:t>;</w:t>
      </w:r>
      <w:r w:rsidRPr="0086739F">
        <w:rPr>
          <w:rFonts w:eastAsia="Times New Roman"/>
          <w:szCs w:val="24"/>
        </w:rPr>
        <w:t xml:space="preserve"> </w:t>
      </w:r>
      <w:r>
        <w:rPr>
          <w:rFonts w:eastAsia="Times New Roman"/>
          <w:szCs w:val="24"/>
        </w:rPr>
        <w:t>Α</w:t>
      </w:r>
      <w:r w:rsidRPr="0086739F">
        <w:rPr>
          <w:rFonts w:eastAsia="Times New Roman"/>
          <w:szCs w:val="24"/>
        </w:rPr>
        <w:t>υτού του τύπου τα πανεπιστήμια</w:t>
      </w:r>
      <w:r>
        <w:rPr>
          <w:rFonts w:eastAsia="Times New Roman"/>
          <w:szCs w:val="24"/>
        </w:rPr>
        <w:t>;</w:t>
      </w:r>
      <w:r w:rsidRPr="0086739F">
        <w:rPr>
          <w:rFonts w:eastAsia="Times New Roman"/>
          <w:szCs w:val="24"/>
        </w:rPr>
        <w:t xml:space="preserve"> </w:t>
      </w:r>
      <w:r>
        <w:rPr>
          <w:rFonts w:eastAsia="Times New Roman"/>
          <w:szCs w:val="24"/>
        </w:rPr>
        <w:t>Δ</w:t>
      </w:r>
      <w:r w:rsidRPr="0086739F">
        <w:rPr>
          <w:rFonts w:eastAsia="Times New Roman"/>
          <w:szCs w:val="24"/>
        </w:rPr>
        <w:t>εν νομίζω</w:t>
      </w:r>
      <w:r>
        <w:rPr>
          <w:rFonts w:eastAsia="Times New Roman"/>
          <w:szCs w:val="24"/>
        </w:rPr>
        <w:t>.</w:t>
      </w:r>
    </w:p>
    <w:p w14:paraId="19C9AAB7" w14:textId="77777777" w:rsidR="005136E3" w:rsidRDefault="0098028A">
      <w:pPr>
        <w:spacing w:after="0" w:line="600" w:lineRule="auto"/>
        <w:ind w:firstLine="720"/>
        <w:jc w:val="both"/>
        <w:rPr>
          <w:rFonts w:eastAsia="Times New Roman"/>
          <w:szCs w:val="24"/>
        </w:rPr>
      </w:pPr>
      <w:r>
        <w:rPr>
          <w:rFonts w:eastAsia="Times New Roman"/>
          <w:szCs w:val="24"/>
        </w:rPr>
        <w:t>Κυρί</w:t>
      </w:r>
      <w:r>
        <w:rPr>
          <w:rFonts w:eastAsia="Times New Roman"/>
          <w:szCs w:val="24"/>
        </w:rPr>
        <w:t>ες κ</w:t>
      </w:r>
      <w:r w:rsidRPr="0086739F">
        <w:rPr>
          <w:rFonts w:eastAsia="Times New Roman"/>
          <w:szCs w:val="24"/>
        </w:rPr>
        <w:t xml:space="preserve">αι κύριοι </w:t>
      </w:r>
      <w:r>
        <w:rPr>
          <w:rFonts w:eastAsia="Times New Roman"/>
          <w:szCs w:val="24"/>
        </w:rPr>
        <w:t>Β</w:t>
      </w:r>
      <w:r w:rsidRPr="0086739F">
        <w:rPr>
          <w:rFonts w:eastAsia="Times New Roman"/>
          <w:szCs w:val="24"/>
        </w:rPr>
        <w:t>ουλευτές</w:t>
      </w:r>
      <w:r>
        <w:rPr>
          <w:rFonts w:eastAsia="Times New Roman"/>
          <w:szCs w:val="24"/>
        </w:rPr>
        <w:t>,</w:t>
      </w:r>
      <w:r w:rsidRPr="0086739F">
        <w:rPr>
          <w:rFonts w:eastAsia="Times New Roman"/>
          <w:szCs w:val="24"/>
        </w:rPr>
        <w:t xml:space="preserve"> σε αυτό το πλαίσιο θεμελίωσης των κοινών και των κοινωνικών δικαιωμάτων </w:t>
      </w:r>
      <w:r>
        <w:rPr>
          <w:rFonts w:eastAsia="Times New Roman"/>
          <w:szCs w:val="24"/>
        </w:rPr>
        <w:t>θ</w:t>
      </w:r>
      <w:r w:rsidRPr="0086739F">
        <w:rPr>
          <w:rFonts w:eastAsia="Times New Roman"/>
          <w:szCs w:val="24"/>
        </w:rPr>
        <w:t>έλω να κάνω μ</w:t>
      </w:r>
      <w:r>
        <w:rPr>
          <w:rFonts w:eastAsia="Times New Roman"/>
          <w:szCs w:val="24"/>
        </w:rPr>
        <w:t>ι</w:t>
      </w:r>
      <w:r w:rsidRPr="0086739F">
        <w:rPr>
          <w:rFonts w:eastAsia="Times New Roman"/>
          <w:szCs w:val="24"/>
        </w:rPr>
        <w:t>α αναφορά στη δική μας πρόταση για το άρθρο 22</w:t>
      </w:r>
      <w:r>
        <w:rPr>
          <w:rFonts w:eastAsia="Times New Roman"/>
          <w:szCs w:val="24"/>
        </w:rPr>
        <w:t>. Π</w:t>
      </w:r>
      <w:r w:rsidRPr="0086739F">
        <w:rPr>
          <w:rFonts w:eastAsia="Times New Roman"/>
          <w:szCs w:val="24"/>
        </w:rPr>
        <w:t>ροστατεύει την εργασία αυτή η πρόταση</w:t>
      </w:r>
      <w:r>
        <w:rPr>
          <w:rFonts w:eastAsia="Times New Roman"/>
          <w:szCs w:val="24"/>
        </w:rPr>
        <w:t>,</w:t>
      </w:r>
      <w:r w:rsidRPr="0086739F">
        <w:rPr>
          <w:rFonts w:eastAsia="Times New Roman"/>
          <w:szCs w:val="24"/>
        </w:rPr>
        <w:t xml:space="preserve"> κατοχυρώνοντας το δικαίωμα ίσης αμοιβής και ίσης αξίας ε</w:t>
      </w:r>
      <w:r w:rsidRPr="0086739F">
        <w:rPr>
          <w:rFonts w:eastAsia="Times New Roman"/>
          <w:szCs w:val="24"/>
        </w:rPr>
        <w:t>ργασίας</w:t>
      </w:r>
      <w:r>
        <w:rPr>
          <w:rFonts w:eastAsia="Times New Roman"/>
          <w:szCs w:val="24"/>
        </w:rPr>
        <w:t>,</w:t>
      </w:r>
      <w:r w:rsidRPr="0086739F">
        <w:rPr>
          <w:rFonts w:eastAsia="Times New Roman"/>
          <w:szCs w:val="24"/>
        </w:rPr>
        <w:t xml:space="preserve"> κάτι που αμαύρωσε και ο ντροπιαστικό</w:t>
      </w:r>
      <w:r>
        <w:rPr>
          <w:rFonts w:eastAsia="Times New Roman"/>
          <w:szCs w:val="24"/>
        </w:rPr>
        <w:t>ς</w:t>
      </w:r>
      <w:r w:rsidRPr="0086739F">
        <w:rPr>
          <w:rFonts w:eastAsia="Times New Roman"/>
          <w:szCs w:val="24"/>
        </w:rPr>
        <w:t xml:space="preserve"> </w:t>
      </w:r>
      <w:proofErr w:type="spellStart"/>
      <w:r w:rsidRPr="0086739F">
        <w:rPr>
          <w:rFonts w:eastAsia="Times New Roman"/>
          <w:szCs w:val="24"/>
        </w:rPr>
        <w:t>υποκατώτατος</w:t>
      </w:r>
      <w:proofErr w:type="spellEnd"/>
      <w:r w:rsidRPr="0086739F">
        <w:rPr>
          <w:rFonts w:eastAsia="Times New Roman"/>
          <w:szCs w:val="24"/>
        </w:rPr>
        <w:t xml:space="preserve"> μισθός</w:t>
      </w:r>
      <w:r>
        <w:rPr>
          <w:rFonts w:eastAsia="Times New Roman"/>
          <w:szCs w:val="24"/>
        </w:rPr>
        <w:t>,</w:t>
      </w:r>
      <w:r w:rsidRPr="0086739F">
        <w:rPr>
          <w:rFonts w:eastAsia="Times New Roman"/>
          <w:szCs w:val="24"/>
        </w:rPr>
        <w:t xml:space="preserve"> προστατεύει τις συλλογικές διαπραγματεύσεις</w:t>
      </w:r>
      <w:r>
        <w:rPr>
          <w:rFonts w:eastAsia="Times New Roman"/>
          <w:szCs w:val="24"/>
        </w:rPr>
        <w:t>,</w:t>
      </w:r>
      <w:r w:rsidRPr="0086739F">
        <w:rPr>
          <w:rFonts w:eastAsia="Times New Roman"/>
          <w:szCs w:val="24"/>
        </w:rPr>
        <w:t xml:space="preserve"> το δικαίωμα μονομερούς προσφυγής των κοινωνικών εταίρων στη διαιτησία και την αρχή της ευνοϊκότερης ρύθμισης</w:t>
      </w:r>
      <w:r>
        <w:rPr>
          <w:rFonts w:eastAsia="Times New Roman"/>
          <w:szCs w:val="24"/>
        </w:rPr>
        <w:t>.</w:t>
      </w:r>
      <w:r w:rsidRPr="0086739F">
        <w:rPr>
          <w:rFonts w:eastAsia="Times New Roman"/>
          <w:szCs w:val="24"/>
        </w:rPr>
        <w:t xml:space="preserve"> Αν </w:t>
      </w:r>
      <w:r>
        <w:rPr>
          <w:rFonts w:eastAsia="Times New Roman"/>
          <w:szCs w:val="24"/>
        </w:rPr>
        <w:t>για</w:t>
      </w:r>
      <w:r w:rsidRPr="0086739F">
        <w:rPr>
          <w:rFonts w:eastAsia="Times New Roman"/>
          <w:szCs w:val="24"/>
        </w:rPr>
        <w:t xml:space="preserve"> τους φίλους των </w:t>
      </w:r>
      <w:r>
        <w:rPr>
          <w:rFonts w:eastAsia="Times New Roman"/>
          <w:szCs w:val="24"/>
          <w:lang w:val="en-US"/>
        </w:rPr>
        <w:t>Chicago</w:t>
      </w:r>
      <w:r w:rsidRPr="00463399">
        <w:rPr>
          <w:rFonts w:eastAsia="Times New Roman"/>
          <w:szCs w:val="24"/>
        </w:rPr>
        <w:t xml:space="preserve"> </w:t>
      </w:r>
      <w:r>
        <w:rPr>
          <w:rFonts w:eastAsia="Times New Roman"/>
          <w:szCs w:val="24"/>
          <w:lang w:val="en-US"/>
        </w:rPr>
        <w:t>Bo</w:t>
      </w:r>
      <w:r>
        <w:rPr>
          <w:rFonts w:eastAsia="Times New Roman"/>
          <w:szCs w:val="24"/>
          <w:lang w:val="en-US"/>
        </w:rPr>
        <w:t>ys</w:t>
      </w:r>
      <w:r>
        <w:rPr>
          <w:rFonts w:eastAsia="Times New Roman"/>
          <w:szCs w:val="24"/>
        </w:rPr>
        <w:t>,</w:t>
      </w:r>
      <w:r w:rsidRPr="0086739F">
        <w:rPr>
          <w:rFonts w:eastAsia="Times New Roman"/>
          <w:szCs w:val="24"/>
        </w:rPr>
        <w:t xml:space="preserve"> που ενέπνευσαν και τον </w:t>
      </w:r>
      <w:proofErr w:type="spellStart"/>
      <w:r>
        <w:rPr>
          <w:rFonts w:eastAsia="Times New Roman"/>
          <w:szCs w:val="24"/>
        </w:rPr>
        <w:t>Π</w:t>
      </w:r>
      <w:r w:rsidRPr="0086739F">
        <w:rPr>
          <w:rFonts w:eastAsia="Times New Roman"/>
          <w:szCs w:val="24"/>
        </w:rPr>
        <w:t>ινοτσέτ</w:t>
      </w:r>
      <w:proofErr w:type="spellEnd"/>
      <w:r>
        <w:rPr>
          <w:rFonts w:eastAsia="Times New Roman"/>
          <w:szCs w:val="24"/>
        </w:rPr>
        <w:t>,</w:t>
      </w:r>
      <w:r w:rsidRPr="0086739F">
        <w:rPr>
          <w:rFonts w:eastAsia="Times New Roman"/>
          <w:szCs w:val="24"/>
        </w:rPr>
        <w:t xml:space="preserve"> η ασφάλεια ταυτίζεται με την ιδιωτική α</w:t>
      </w:r>
      <w:r w:rsidRPr="0086739F">
        <w:rPr>
          <w:rFonts w:eastAsia="Times New Roman"/>
          <w:szCs w:val="24"/>
        </w:rPr>
        <w:lastRenderedPageBreak/>
        <w:t>σφάλιση</w:t>
      </w:r>
      <w:r>
        <w:rPr>
          <w:rFonts w:eastAsia="Times New Roman"/>
          <w:szCs w:val="24"/>
        </w:rPr>
        <w:t>, η οποία -τι κάνει;-</w:t>
      </w:r>
      <w:r w:rsidRPr="0086739F">
        <w:rPr>
          <w:rFonts w:eastAsia="Times New Roman"/>
          <w:szCs w:val="24"/>
        </w:rPr>
        <w:t xml:space="preserve"> ρίχνει στον Καιάδα όλους τους </w:t>
      </w:r>
      <w:r>
        <w:rPr>
          <w:rFonts w:eastAsia="Times New Roman"/>
          <w:szCs w:val="24"/>
        </w:rPr>
        <w:t>φτω</w:t>
      </w:r>
      <w:r w:rsidRPr="0086739F">
        <w:rPr>
          <w:rFonts w:eastAsia="Times New Roman"/>
          <w:szCs w:val="24"/>
        </w:rPr>
        <w:t>χούς και αδύναμους</w:t>
      </w:r>
      <w:r>
        <w:rPr>
          <w:rFonts w:eastAsia="Times New Roman"/>
          <w:szCs w:val="24"/>
        </w:rPr>
        <w:t>,</w:t>
      </w:r>
      <w:r w:rsidRPr="0086739F">
        <w:rPr>
          <w:rFonts w:eastAsia="Times New Roman"/>
          <w:szCs w:val="24"/>
        </w:rPr>
        <w:t xml:space="preserve"> για μας η ασφάλεια παραπέμπει στο κοινωνικό δικαίωμα καθολικής κάλυψης</w:t>
      </w:r>
      <w:r>
        <w:rPr>
          <w:rFonts w:eastAsia="Times New Roman"/>
          <w:szCs w:val="24"/>
        </w:rPr>
        <w:t>,</w:t>
      </w:r>
      <w:r w:rsidRPr="0086739F">
        <w:rPr>
          <w:rFonts w:eastAsia="Times New Roman"/>
          <w:szCs w:val="24"/>
        </w:rPr>
        <w:t xml:space="preserve"> στο πλαίσιο ενός δημόσιου αναδιανεμητικού συστήματος </w:t>
      </w:r>
      <w:r>
        <w:rPr>
          <w:rFonts w:eastAsia="Times New Roman"/>
          <w:szCs w:val="24"/>
        </w:rPr>
        <w:t>ε</w:t>
      </w:r>
      <w:r w:rsidRPr="0086739F">
        <w:rPr>
          <w:rFonts w:eastAsia="Times New Roman"/>
          <w:szCs w:val="24"/>
        </w:rPr>
        <w:t xml:space="preserve">πί τη βάσει της </w:t>
      </w:r>
      <w:r>
        <w:rPr>
          <w:rFonts w:eastAsia="Times New Roman"/>
          <w:szCs w:val="24"/>
        </w:rPr>
        <w:t>αρχής της αλληλεγγύης.</w:t>
      </w:r>
    </w:p>
    <w:p w14:paraId="19C9AAB8" w14:textId="77777777" w:rsidR="005136E3" w:rsidRDefault="0098028A">
      <w:pPr>
        <w:spacing w:after="0" w:line="600" w:lineRule="auto"/>
        <w:ind w:firstLine="720"/>
        <w:jc w:val="both"/>
        <w:rPr>
          <w:rFonts w:eastAsia="Times New Roman"/>
          <w:szCs w:val="24"/>
        </w:rPr>
      </w:pPr>
      <w:r>
        <w:rPr>
          <w:rFonts w:eastAsia="Times New Roman"/>
          <w:szCs w:val="24"/>
        </w:rPr>
        <w:t>Έ</w:t>
      </w:r>
      <w:r w:rsidRPr="0086739F">
        <w:rPr>
          <w:rFonts w:eastAsia="Times New Roman"/>
          <w:szCs w:val="24"/>
        </w:rPr>
        <w:t>ρχομαι στο άρθρο 86</w:t>
      </w:r>
      <w:r>
        <w:rPr>
          <w:rFonts w:eastAsia="Times New Roman"/>
          <w:szCs w:val="24"/>
        </w:rPr>
        <w:t>,</w:t>
      </w:r>
      <w:r w:rsidRPr="0086739F">
        <w:rPr>
          <w:rFonts w:eastAsia="Times New Roman"/>
          <w:szCs w:val="24"/>
        </w:rPr>
        <w:t xml:space="preserve"> στην αναθεώρηση του οποίου συμφωνεί η πλειοψηφία της </w:t>
      </w:r>
      <w:r>
        <w:rPr>
          <w:rFonts w:eastAsia="Times New Roman"/>
          <w:szCs w:val="24"/>
        </w:rPr>
        <w:t>Ε</w:t>
      </w:r>
      <w:r w:rsidRPr="0086739F">
        <w:rPr>
          <w:rFonts w:eastAsia="Times New Roman"/>
          <w:szCs w:val="24"/>
        </w:rPr>
        <w:t xml:space="preserve">θνικής </w:t>
      </w:r>
      <w:r>
        <w:rPr>
          <w:rFonts w:eastAsia="Times New Roman"/>
          <w:szCs w:val="24"/>
        </w:rPr>
        <w:t>Α</w:t>
      </w:r>
      <w:r w:rsidRPr="0086739F">
        <w:rPr>
          <w:rFonts w:eastAsia="Times New Roman"/>
          <w:szCs w:val="24"/>
        </w:rPr>
        <w:t>ντιπροσωπείας</w:t>
      </w:r>
      <w:r>
        <w:rPr>
          <w:rFonts w:eastAsia="Times New Roman"/>
          <w:szCs w:val="24"/>
        </w:rPr>
        <w:t>. Π</w:t>
      </w:r>
      <w:r w:rsidRPr="0086739F">
        <w:rPr>
          <w:rFonts w:eastAsia="Times New Roman"/>
          <w:szCs w:val="24"/>
        </w:rPr>
        <w:t>ολύ σημαντικό</w:t>
      </w:r>
      <w:r>
        <w:rPr>
          <w:rFonts w:eastAsia="Times New Roman"/>
          <w:szCs w:val="24"/>
        </w:rPr>
        <w:t>,</w:t>
      </w:r>
      <w:r w:rsidRPr="0086739F">
        <w:rPr>
          <w:rFonts w:eastAsia="Times New Roman"/>
          <w:szCs w:val="24"/>
        </w:rPr>
        <w:t xml:space="preserve"> διότι δεν ήταν τελικά το αόρατο χέρι της οικονο</w:t>
      </w:r>
      <w:r w:rsidRPr="0086739F">
        <w:rPr>
          <w:rFonts w:eastAsia="Times New Roman"/>
          <w:szCs w:val="24"/>
        </w:rPr>
        <w:t>μίας</w:t>
      </w:r>
      <w:r>
        <w:rPr>
          <w:rFonts w:eastAsia="Times New Roman"/>
          <w:szCs w:val="24"/>
        </w:rPr>
        <w:t>,</w:t>
      </w:r>
      <w:r w:rsidRPr="0086739F">
        <w:rPr>
          <w:rFonts w:eastAsia="Times New Roman"/>
          <w:szCs w:val="24"/>
        </w:rPr>
        <w:t xml:space="preserve"> αλλά </w:t>
      </w:r>
      <w:r>
        <w:rPr>
          <w:rFonts w:eastAsia="Times New Roman"/>
          <w:szCs w:val="24"/>
        </w:rPr>
        <w:t>το ορατό</w:t>
      </w:r>
      <w:r w:rsidRPr="0086739F">
        <w:rPr>
          <w:rFonts w:eastAsia="Times New Roman"/>
          <w:szCs w:val="24"/>
        </w:rPr>
        <w:t xml:space="preserve"> χέρι ενός συστήματος</w:t>
      </w:r>
      <w:r>
        <w:rPr>
          <w:rFonts w:eastAsia="Times New Roman"/>
          <w:szCs w:val="24"/>
        </w:rPr>
        <w:t>,</w:t>
      </w:r>
      <w:r w:rsidRPr="0086739F">
        <w:rPr>
          <w:rFonts w:eastAsia="Times New Roman"/>
          <w:szCs w:val="24"/>
        </w:rPr>
        <w:t xml:space="preserve"> που παρεισέφρησε στο</w:t>
      </w:r>
      <w:r>
        <w:rPr>
          <w:rFonts w:eastAsia="Times New Roman"/>
          <w:szCs w:val="24"/>
        </w:rPr>
        <w:t>ν</w:t>
      </w:r>
      <w:r w:rsidRPr="0086739F">
        <w:rPr>
          <w:rFonts w:eastAsia="Times New Roman"/>
          <w:szCs w:val="24"/>
        </w:rPr>
        <w:t xml:space="preserve"> δημόσιο βίο</w:t>
      </w:r>
      <w:r>
        <w:rPr>
          <w:rFonts w:eastAsia="Times New Roman"/>
          <w:szCs w:val="24"/>
        </w:rPr>
        <w:t>,</w:t>
      </w:r>
      <w:r w:rsidRPr="0086739F">
        <w:rPr>
          <w:rFonts w:eastAsia="Times New Roman"/>
          <w:szCs w:val="24"/>
        </w:rPr>
        <w:t xml:space="preserve"> μετατρέποντας κρατικές λειτουργίες και δημόσια αξιώματα σε θύλακες διαφθοράς και μέσα εξυπηρέτησης ιδιωτικών συμφερόντων</w:t>
      </w:r>
      <w:r>
        <w:rPr>
          <w:rFonts w:eastAsia="Times New Roman"/>
          <w:szCs w:val="24"/>
        </w:rPr>
        <w:t>. Ας γίνει, λ</w:t>
      </w:r>
      <w:r w:rsidRPr="0086739F">
        <w:rPr>
          <w:rFonts w:eastAsia="Times New Roman"/>
          <w:szCs w:val="24"/>
        </w:rPr>
        <w:t>οιπόν</w:t>
      </w:r>
      <w:r>
        <w:rPr>
          <w:rFonts w:eastAsia="Times New Roman"/>
          <w:szCs w:val="24"/>
        </w:rPr>
        <w:t>,</w:t>
      </w:r>
      <w:r w:rsidRPr="0086739F">
        <w:rPr>
          <w:rFonts w:eastAsia="Times New Roman"/>
          <w:szCs w:val="24"/>
        </w:rPr>
        <w:t xml:space="preserve"> η αναθεώρηση του άρθρου 86 μ</w:t>
      </w:r>
      <w:r>
        <w:rPr>
          <w:rFonts w:eastAsia="Times New Roman"/>
          <w:szCs w:val="24"/>
        </w:rPr>
        <w:t>ι</w:t>
      </w:r>
      <w:r w:rsidRPr="0086739F">
        <w:rPr>
          <w:rFonts w:eastAsia="Times New Roman"/>
          <w:szCs w:val="24"/>
        </w:rPr>
        <w:t xml:space="preserve">α θεσμική </w:t>
      </w:r>
      <w:r w:rsidRPr="0086739F">
        <w:rPr>
          <w:rFonts w:eastAsia="Times New Roman"/>
          <w:szCs w:val="24"/>
        </w:rPr>
        <w:t xml:space="preserve">δικλείδα ασφαλείας και το </w:t>
      </w:r>
      <w:r>
        <w:rPr>
          <w:rFonts w:eastAsia="Times New Roman"/>
          <w:szCs w:val="24"/>
        </w:rPr>
        <w:t>α</w:t>
      </w:r>
      <w:r w:rsidRPr="0086739F">
        <w:rPr>
          <w:rFonts w:eastAsia="Times New Roman"/>
          <w:szCs w:val="24"/>
        </w:rPr>
        <w:t>ντίδοτο στην επιδημία σκανδάλων</w:t>
      </w:r>
      <w:r>
        <w:rPr>
          <w:rFonts w:eastAsia="Times New Roman"/>
          <w:szCs w:val="24"/>
        </w:rPr>
        <w:t>,</w:t>
      </w:r>
      <w:r w:rsidRPr="0086739F">
        <w:rPr>
          <w:rFonts w:eastAsia="Times New Roman"/>
          <w:szCs w:val="24"/>
        </w:rPr>
        <w:t xml:space="preserve"> που ενέσκηψε και π</w:t>
      </w:r>
      <w:r>
        <w:rPr>
          <w:rFonts w:eastAsia="Times New Roman"/>
          <w:szCs w:val="24"/>
        </w:rPr>
        <w:t>ου απετέλεσε μι</w:t>
      </w:r>
      <w:r w:rsidRPr="0086739F">
        <w:rPr>
          <w:rFonts w:eastAsia="Times New Roman"/>
          <w:szCs w:val="24"/>
        </w:rPr>
        <w:t xml:space="preserve">α από τις εγχώριες αιτίες της </w:t>
      </w:r>
      <w:r>
        <w:rPr>
          <w:rFonts w:eastAsia="Times New Roman"/>
          <w:szCs w:val="24"/>
        </w:rPr>
        <w:t>ε</w:t>
      </w:r>
      <w:r w:rsidRPr="0086739F">
        <w:rPr>
          <w:rFonts w:eastAsia="Times New Roman"/>
          <w:szCs w:val="24"/>
        </w:rPr>
        <w:t>λληνικής τραγωδίας</w:t>
      </w:r>
      <w:r>
        <w:rPr>
          <w:rFonts w:eastAsia="Times New Roman"/>
          <w:szCs w:val="24"/>
        </w:rPr>
        <w:t>,</w:t>
      </w:r>
      <w:r w:rsidRPr="0086739F">
        <w:rPr>
          <w:rFonts w:eastAsia="Times New Roman"/>
          <w:szCs w:val="24"/>
        </w:rPr>
        <w:t xml:space="preserve"> μιας τραγωδίας</w:t>
      </w:r>
      <w:r>
        <w:rPr>
          <w:rFonts w:eastAsia="Times New Roman"/>
          <w:szCs w:val="24"/>
        </w:rPr>
        <w:t>,</w:t>
      </w:r>
      <w:r w:rsidRPr="0086739F">
        <w:rPr>
          <w:rFonts w:eastAsia="Times New Roman"/>
          <w:szCs w:val="24"/>
        </w:rPr>
        <w:t xml:space="preserve"> που </w:t>
      </w:r>
      <w:r>
        <w:rPr>
          <w:rFonts w:eastAsia="Times New Roman"/>
          <w:szCs w:val="24"/>
        </w:rPr>
        <w:t>εξαέρωσε</w:t>
      </w:r>
      <w:r w:rsidRPr="0086739F">
        <w:rPr>
          <w:rFonts w:eastAsia="Times New Roman"/>
          <w:szCs w:val="24"/>
        </w:rPr>
        <w:t xml:space="preserve"> το 1/4 του </w:t>
      </w:r>
      <w:r>
        <w:rPr>
          <w:rFonts w:eastAsia="Times New Roman"/>
          <w:szCs w:val="24"/>
        </w:rPr>
        <w:t>ε</w:t>
      </w:r>
      <w:r w:rsidRPr="0086739F">
        <w:rPr>
          <w:rFonts w:eastAsia="Times New Roman"/>
          <w:szCs w:val="24"/>
        </w:rPr>
        <w:t>θνικού πλούτου</w:t>
      </w:r>
      <w:r>
        <w:rPr>
          <w:rFonts w:eastAsia="Times New Roman"/>
          <w:szCs w:val="24"/>
        </w:rPr>
        <w:t>,</w:t>
      </w:r>
      <w:r w:rsidRPr="0086739F">
        <w:rPr>
          <w:rFonts w:eastAsia="Times New Roman"/>
          <w:szCs w:val="24"/>
        </w:rPr>
        <w:t xml:space="preserve"> καταδίκασε στη φτώχεια την </w:t>
      </w:r>
      <w:r>
        <w:rPr>
          <w:rFonts w:eastAsia="Times New Roman"/>
          <w:szCs w:val="24"/>
        </w:rPr>
        <w:t>ε</w:t>
      </w:r>
      <w:r w:rsidRPr="0086739F">
        <w:rPr>
          <w:rFonts w:eastAsia="Times New Roman"/>
          <w:szCs w:val="24"/>
        </w:rPr>
        <w:t>λληνική κοινωνία και υποθήκ</w:t>
      </w:r>
      <w:r w:rsidRPr="0086739F">
        <w:rPr>
          <w:rFonts w:eastAsia="Times New Roman"/>
          <w:szCs w:val="24"/>
        </w:rPr>
        <w:t>ευσε το μέλλον των νεότερων γενεών</w:t>
      </w:r>
      <w:r>
        <w:rPr>
          <w:rFonts w:eastAsia="Times New Roman"/>
          <w:szCs w:val="24"/>
        </w:rPr>
        <w:t>.</w:t>
      </w:r>
    </w:p>
    <w:p w14:paraId="19C9AAB9" w14:textId="77777777" w:rsidR="005136E3" w:rsidRDefault="0098028A">
      <w:pPr>
        <w:spacing w:after="0" w:line="600" w:lineRule="auto"/>
        <w:ind w:firstLine="720"/>
        <w:jc w:val="both"/>
        <w:rPr>
          <w:rFonts w:eastAsia="Times New Roman"/>
          <w:szCs w:val="24"/>
        </w:rPr>
      </w:pPr>
      <w:r>
        <w:rPr>
          <w:rFonts w:eastAsia="Times New Roman"/>
          <w:szCs w:val="24"/>
        </w:rPr>
        <w:t>Ε</w:t>
      </w:r>
    </w:p>
    <w:p w14:paraId="19C9AABA" w14:textId="77777777" w:rsidR="005136E3" w:rsidRDefault="0098028A">
      <w:pPr>
        <w:spacing w:after="0" w:line="600" w:lineRule="auto"/>
        <w:ind w:firstLine="720"/>
        <w:jc w:val="both"/>
        <w:rPr>
          <w:rFonts w:eastAsia="Times New Roman"/>
          <w:szCs w:val="24"/>
        </w:rPr>
      </w:pPr>
      <w:proofErr w:type="spellStart"/>
      <w:r w:rsidRPr="0086739F">
        <w:rPr>
          <w:rFonts w:eastAsia="Times New Roman"/>
          <w:szCs w:val="24"/>
        </w:rPr>
        <w:lastRenderedPageBreak/>
        <w:t>πειδή</w:t>
      </w:r>
      <w:proofErr w:type="spellEnd"/>
      <w:r w:rsidRPr="0086739F">
        <w:rPr>
          <w:rFonts w:eastAsia="Times New Roman"/>
          <w:szCs w:val="24"/>
        </w:rPr>
        <w:t xml:space="preserve"> πάρα πολλά έχουν ειπωθεί</w:t>
      </w:r>
      <w:r>
        <w:rPr>
          <w:rFonts w:eastAsia="Times New Roman"/>
          <w:szCs w:val="24"/>
        </w:rPr>
        <w:t>, επίσης,</w:t>
      </w:r>
      <w:r w:rsidRPr="0086739F">
        <w:rPr>
          <w:rFonts w:eastAsia="Times New Roman"/>
          <w:szCs w:val="24"/>
        </w:rPr>
        <w:t xml:space="preserve"> και λέγονται καθημερινά</w:t>
      </w:r>
      <w:r>
        <w:rPr>
          <w:rFonts w:eastAsia="Times New Roman"/>
          <w:szCs w:val="24"/>
        </w:rPr>
        <w:t xml:space="preserve">, ας γίνει σαφές ότι </w:t>
      </w:r>
      <w:r w:rsidRPr="0086739F">
        <w:rPr>
          <w:rFonts w:eastAsia="Times New Roman"/>
          <w:szCs w:val="24"/>
        </w:rPr>
        <w:t xml:space="preserve">η πάταξη της διαφθοράς δεν υπαγορεύεται από </w:t>
      </w:r>
      <w:r>
        <w:rPr>
          <w:rFonts w:eastAsia="Times New Roman"/>
          <w:szCs w:val="24"/>
        </w:rPr>
        <w:t>ηθι</w:t>
      </w:r>
      <w:r w:rsidRPr="0086739F">
        <w:rPr>
          <w:rFonts w:eastAsia="Times New Roman"/>
          <w:szCs w:val="24"/>
        </w:rPr>
        <w:t>κολογικές εμμονές και διδακτισμό κάποι</w:t>
      </w:r>
      <w:r>
        <w:rPr>
          <w:rFonts w:eastAsia="Times New Roman"/>
          <w:szCs w:val="24"/>
        </w:rPr>
        <w:t>ω</w:t>
      </w:r>
      <w:r w:rsidRPr="0086739F">
        <w:rPr>
          <w:rFonts w:eastAsia="Times New Roman"/>
          <w:szCs w:val="24"/>
        </w:rPr>
        <w:t>ν αδιάφθορ</w:t>
      </w:r>
      <w:r>
        <w:rPr>
          <w:rFonts w:eastAsia="Times New Roman"/>
          <w:szCs w:val="24"/>
        </w:rPr>
        <w:t>ων</w:t>
      </w:r>
      <w:r>
        <w:rPr>
          <w:rFonts w:eastAsia="Times New Roman"/>
          <w:szCs w:val="24"/>
        </w:rPr>
        <w:t>,</w:t>
      </w:r>
      <w:r w:rsidRPr="0086739F">
        <w:rPr>
          <w:rFonts w:eastAsia="Times New Roman"/>
          <w:szCs w:val="24"/>
        </w:rPr>
        <w:t xml:space="preserve"> που κραδαίνουν τη </w:t>
      </w:r>
      <w:r>
        <w:rPr>
          <w:rFonts w:eastAsia="Times New Roman"/>
          <w:szCs w:val="24"/>
        </w:rPr>
        <w:t>ρ</w:t>
      </w:r>
      <w:r w:rsidRPr="0086739F">
        <w:rPr>
          <w:rFonts w:eastAsia="Times New Roman"/>
          <w:szCs w:val="24"/>
        </w:rPr>
        <w:t>ομφαία του ηθικ</w:t>
      </w:r>
      <w:r w:rsidRPr="0086739F">
        <w:rPr>
          <w:rFonts w:eastAsia="Times New Roman"/>
          <w:szCs w:val="24"/>
        </w:rPr>
        <w:t>ού πλεονεκτήματος στους πολιτικούς τους αντιπάλους</w:t>
      </w:r>
      <w:r>
        <w:rPr>
          <w:rFonts w:eastAsia="Times New Roman"/>
          <w:szCs w:val="24"/>
        </w:rPr>
        <w:t>, θ</w:t>
      </w:r>
      <w:r w:rsidRPr="0086739F">
        <w:rPr>
          <w:rFonts w:eastAsia="Times New Roman"/>
          <w:szCs w:val="24"/>
        </w:rPr>
        <w:t xml:space="preserve">εωρώντας ότι τιμωρώντας </w:t>
      </w:r>
      <w:r>
        <w:rPr>
          <w:rFonts w:eastAsia="Times New Roman"/>
          <w:szCs w:val="24"/>
        </w:rPr>
        <w:t>τους, θα εκ</w:t>
      </w:r>
      <w:r w:rsidRPr="0086739F">
        <w:rPr>
          <w:rFonts w:eastAsia="Times New Roman"/>
          <w:szCs w:val="24"/>
        </w:rPr>
        <w:t>ριζώσουν συλλήβδην και το σύστημα που τους εξέθρεψε</w:t>
      </w:r>
      <w:r>
        <w:rPr>
          <w:rFonts w:eastAsia="Times New Roman"/>
          <w:szCs w:val="24"/>
        </w:rPr>
        <w:t>.</w:t>
      </w:r>
      <w:r w:rsidRPr="0086739F">
        <w:rPr>
          <w:rFonts w:eastAsia="Times New Roman"/>
          <w:szCs w:val="24"/>
        </w:rPr>
        <w:t xml:space="preserve"> Η </w:t>
      </w:r>
      <w:r>
        <w:rPr>
          <w:rFonts w:eastAsia="Times New Roman"/>
          <w:szCs w:val="24"/>
        </w:rPr>
        <w:t>κ</w:t>
      </w:r>
      <w:r w:rsidRPr="0086739F">
        <w:rPr>
          <w:rFonts w:eastAsia="Times New Roman"/>
          <w:szCs w:val="24"/>
        </w:rPr>
        <w:t xml:space="preserve">αθημερινή μάχη κατά της διαφθοράς είναι πρωτίστως μάχη υπεράσπισης της </w:t>
      </w:r>
      <w:r>
        <w:rPr>
          <w:rFonts w:eastAsia="Times New Roman"/>
          <w:szCs w:val="24"/>
        </w:rPr>
        <w:t>δ</w:t>
      </w:r>
      <w:r w:rsidRPr="0086739F">
        <w:rPr>
          <w:rFonts w:eastAsia="Times New Roman"/>
          <w:szCs w:val="24"/>
        </w:rPr>
        <w:t>ημοκρατίας</w:t>
      </w:r>
      <w:r>
        <w:rPr>
          <w:rFonts w:eastAsia="Times New Roman"/>
          <w:szCs w:val="24"/>
        </w:rPr>
        <w:t>. Γ</w:t>
      </w:r>
      <w:r w:rsidRPr="0086739F">
        <w:rPr>
          <w:rFonts w:eastAsia="Times New Roman"/>
          <w:szCs w:val="24"/>
        </w:rPr>
        <w:t>ια</w:t>
      </w:r>
      <w:r>
        <w:rPr>
          <w:rFonts w:eastAsia="Times New Roman"/>
          <w:szCs w:val="24"/>
        </w:rPr>
        <w:t>τί δημοκρατία σημαίνει, μ</w:t>
      </w:r>
      <w:r w:rsidRPr="0086739F">
        <w:rPr>
          <w:rFonts w:eastAsia="Times New Roman"/>
          <w:szCs w:val="24"/>
        </w:rPr>
        <w:t>εταξύ άλλων</w:t>
      </w:r>
      <w:r>
        <w:rPr>
          <w:rFonts w:eastAsia="Times New Roman"/>
          <w:szCs w:val="24"/>
        </w:rPr>
        <w:t>,</w:t>
      </w:r>
      <w:r w:rsidRPr="0086739F">
        <w:rPr>
          <w:rFonts w:eastAsia="Times New Roman"/>
          <w:szCs w:val="24"/>
        </w:rPr>
        <w:t xml:space="preserve"> άρση ανισότητ</w:t>
      </w:r>
      <w:r>
        <w:rPr>
          <w:rFonts w:eastAsia="Times New Roman"/>
          <w:szCs w:val="24"/>
        </w:rPr>
        <w:t>α</w:t>
      </w:r>
      <w:r w:rsidRPr="0086739F">
        <w:rPr>
          <w:rFonts w:eastAsia="Times New Roman"/>
          <w:szCs w:val="24"/>
        </w:rPr>
        <w:t>ς και δίκαιη κατανομή πλούτου και άρση</w:t>
      </w:r>
      <w:r>
        <w:rPr>
          <w:rFonts w:eastAsia="Times New Roman"/>
          <w:szCs w:val="24"/>
        </w:rPr>
        <w:t>,</w:t>
      </w:r>
      <w:r w:rsidRPr="0086739F">
        <w:rPr>
          <w:rFonts w:eastAsia="Times New Roman"/>
          <w:szCs w:val="24"/>
        </w:rPr>
        <w:t xml:space="preserve"> </w:t>
      </w:r>
      <w:r>
        <w:rPr>
          <w:rFonts w:eastAsia="Times New Roman"/>
          <w:szCs w:val="24"/>
        </w:rPr>
        <w:t>β</w:t>
      </w:r>
      <w:r w:rsidRPr="0086739F">
        <w:rPr>
          <w:rFonts w:eastAsia="Times New Roman"/>
          <w:szCs w:val="24"/>
        </w:rPr>
        <w:t>εβαίως</w:t>
      </w:r>
      <w:r>
        <w:rPr>
          <w:rFonts w:eastAsia="Times New Roman"/>
          <w:szCs w:val="24"/>
        </w:rPr>
        <w:t>,</w:t>
      </w:r>
      <w:r w:rsidRPr="0086739F">
        <w:rPr>
          <w:rFonts w:eastAsia="Times New Roman"/>
          <w:szCs w:val="24"/>
        </w:rPr>
        <w:t xml:space="preserve"> της παράνομης συσσώρευσης του πλούτου</w:t>
      </w:r>
      <w:r>
        <w:rPr>
          <w:rFonts w:eastAsia="Times New Roman"/>
          <w:szCs w:val="24"/>
        </w:rPr>
        <w:t>.</w:t>
      </w:r>
    </w:p>
    <w:p w14:paraId="19C9AABB" w14:textId="77777777" w:rsidR="005136E3" w:rsidRDefault="0098028A">
      <w:pPr>
        <w:spacing w:after="0" w:line="600" w:lineRule="auto"/>
        <w:ind w:firstLine="720"/>
        <w:jc w:val="both"/>
        <w:rPr>
          <w:rFonts w:eastAsia="Times New Roman"/>
          <w:szCs w:val="24"/>
        </w:rPr>
      </w:pPr>
      <w:r>
        <w:rPr>
          <w:rFonts w:eastAsia="Times New Roman"/>
          <w:szCs w:val="24"/>
        </w:rPr>
        <w:t>Κ</w:t>
      </w:r>
      <w:r w:rsidRPr="0086739F">
        <w:rPr>
          <w:rFonts w:eastAsia="Times New Roman"/>
          <w:szCs w:val="24"/>
        </w:rPr>
        <w:t>υρίες και κύριοι συνάδελφοι</w:t>
      </w:r>
      <w:r>
        <w:rPr>
          <w:rFonts w:eastAsia="Times New Roman"/>
          <w:szCs w:val="24"/>
        </w:rPr>
        <w:t>,</w:t>
      </w:r>
      <w:r w:rsidRPr="0086739F">
        <w:rPr>
          <w:rFonts w:eastAsia="Times New Roman"/>
          <w:szCs w:val="24"/>
        </w:rPr>
        <w:t xml:space="preserve"> θα ήθελα να κλείσω την ομιλία μου κάνοντας ειδική αναφορά στο άρθρο 3</w:t>
      </w:r>
      <w:r>
        <w:rPr>
          <w:rFonts w:eastAsia="Times New Roman"/>
          <w:szCs w:val="24"/>
        </w:rPr>
        <w:t xml:space="preserve"> σ</w:t>
      </w:r>
      <w:r w:rsidRPr="0086739F">
        <w:rPr>
          <w:rFonts w:eastAsia="Times New Roman"/>
          <w:szCs w:val="24"/>
        </w:rPr>
        <w:t xml:space="preserve">τη χώρα </w:t>
      </w:r>
      <w:r>
        <w:rPr>
          <w:rFonts w:eastAsia="Times New Roman"/>
          <w:szCs w:val="24"/>
        </w:rPr>
        <w:t>μας,</w:t>
      </w:r>
      <w:r w:rsidRPr="0086739F">
        <w:rPr>
          <w:rFonts w:eastAsia="Times New Roman"/>
          <w:szCs w:val="24"/>
        </w:rPr>
        <w:t xml:space="preserve"> που ουδέποτε είχε </w:t>
      </w:r>
      <w:proofErr w:type="spellStart"/>
      <w:r w:rsidRPr="0086739F">
        <w:rPr>
          <w:rFonts w:eastAsia="Times New Roman"/>
          <w:szCs w:val="24"/>
        </w:rPr>
        <w:t>αντικληρικαλισ</w:t>
      </w:r>
      <w:r>
        <w:rPr>
          <w:rFonts w:eastAsia="Times New Roman"/>
          <w:szCs w:val="24"/>
        </w:rPr>
        <w:t>τική</w:t>
      </w:r>
      <w:proofErr w:type="spellEnd"/>
      <w:r w:rsidRPr="0086739F">
        <w:rPr>
          <w:rFonts w:eastAsia="Times New Roman"/>
          <w:szCs w:val="24"/>
        </w:rPr>
        <w:t xml:space="preserve"> παράδοση</w:t>
      </w:r>
      <w:r>
        <w:rPr>
          <w:rFonts w:eastAsia="Times New Roman"/>
          <w:szCs w:val="24"/>
        </w:rPr>
        <w:t>,</w:t>
      </w:r>
      <w:r w:rsidRPr="0086739F">
        <w:rPr>
          <w:rFonts w:eastAsia="Times New Roman"/>
          <w:szCs w:val="24"/>
        </w:rPr>
        <w:t xml:space="preserve"> ουδέποτε </w:t>
      </w:r>
      <w:r>
        <w:rPr>
          <w:rFonts w:eastAsia="Times New Roman"/>
          <w:szCs w:val="24"/>
        </w:rPr>
        <w:t>εμβαπ</w:t>
      </w:r>
      <w:r w:rsidRPr="0086739F">
        <w:rPr>
          <w:rFonts w:eastAsia="Times New Roman"/>
          <w:szCs w:val="24"/>
        </w:rPr>
        <w:t xml:space="preserve">τίστηκε στα νάματα του </w:t>
      </w:r>
      <w:r>
        <w:rPr>
          <w:rFonts w:eastAsia="Times New Roman"/>
          <w:szCs w:val="24"/>
        </w:rPr>
        <w:t>Δ</w:t>
      </w:r>
      <w:r w:rsidRPr="0086739F">
        <w:rPr>
          <w:rFonts w:eastAsia="Times New Roman"/>
          <w:szCs w:val="24"/>
        </w:rPr>
        <w:t>ιαφωτισμού και δυστυχώς</w:t>
      </w:r>
      <w:r>
        <w:rPr>
          <w:rFonts w:eastAsia="Times New Roman"/>
          <w:szCs w:val="24"/>
        </w:rPr>
        <w:t>, σ</w:t>
      </w:r>
      <w:r w:rsidRPr="0086739F">
        <w:rPr>
          <w:rFonts w:eastAsia="Times New Roman"/>
          <w:szCs w:val="24"/>
        </w:rPr>
        <w:t xml:space="preserve">τα </w:t>
      </w:r>
      <w:proofErr w:type="spellStart"/>
      <w:r>
        <w:rPr>
          <w:rFonts w:eastAsia="Times New Roman"/>
          <w:szCs w:val="24"/>
        </w:rPr>
        <w:t>προτάγματα</w:t>
      </w:r>
      <w:proofErr w:type="spellEnd"/>
      <w:r w:rsidRPr="0086739F">
        <w:rPr>
          <w:rFonts w:eastAsia="Times New Roman"/>
          <w:szCs w:val="24"/>
        </w:rPr>
        <w:t xml:space="preserve"> της νεωτερικότητας</w:t>
      </w:r>
      <w:r>
        <w:rPr>
          <w:rFonts w:eastAsia="Times New Roman"/>
          <w:szCs w:val="24"/>
        </w:rPr>
        <w:t>,</w:t>
      </w:r>
      <w:r w:rsidRPr="0086739F">
        <w:rPr>
          <w:rFonts w:eastAsia="Times New Roman"/>
          <w:szCs w:val="24"/>
        </w:rPr>
        <w:t xml:space="preserve"> </w:t>
      </w:r>
      <w:r>
        <w:rPr>
          <w:rFonts w:eastAsia="Times New Roman"/>
          <w:szCs w:val="24"/>
        </w:rPr>
        <w:t xml:space="preserve">που </w:t>
      </w:r>
      <w:r w:rsidRPr="0086739F">
        <w:rPr>
          <w:rFonts w:eastAsia="Times New Roman"/>
          <w:szCs w:val="24"/>
        </w:rPr>
        <w:t>εισάγοντ</w:t>
      </w:r>
      <w:r>
        <w:rPr>
          <w:rFonts w:eastAsia="Times New Roman"/>
          <w:szCs w:val="24"/>
        </w:rPr>
        <w:t>αν,</w:t>
      </w:r>
      <w:r w:rsidRPr="0086739F">
        <w:rPr>
          <w:rFonts w:eastAsia="Times New Roman"/>
          <w:szCs w:val="24"/>
        </w:rPr>
        <w:t xml:space="preserve"> στη χώρα </w:t>
      </w:r>
      <w:r>
        <w:rPr>
          <w:rFonts w:eastAsia="Times New Roman"/>
          <w:szCs w:val="24"/>
        </w:rPr>
        <w:t>μας,</w:t>
      </w:r>
      <w:r w:rsidRPr="0086739F">
        <w:rPr>
          <w:rFonts w:eastAsia="Times New Roman"/>
          <w:szCs w:val="24"/>
        </w:rPr>
        <w:t xml:space="preserve"> που δυστυχώς</w:t>
      </w:r>
      <w:r>
        <w:rPr>
          <w:rFonts w:eastAsia="Times New Roman"/>
          <w:szCs w:val="24"/>
        </w:rPr>
        <w:t>,</w:t>
      </w:r>
      <w:r w:rsidRPr="0086739F">
        <w:rPr>
          <w:rFonts w:eastAsia="Times New Roman"/>
          <w:szCs w:val="24"/>
        </w:rPr>
        <w:t xml:space="preserve"> τώρα τελευταία</w:t>
      </w:r>
      <w:r>
        <w:rPr>
          <w:rFonts w:eastAsia="Times New Roman"/>
          <w:szCs w:val="24"/>
        </w:rPr>
        <w:t>,</w:t>
      </w:r>
      <w:r w:rsidRPr="0086739F">
        <w:rPr>
          <w:rFonts w:eastAsia="Times New Roman"/>
          <w:szCs w:val="24"/>
        </w:rPr>
        <w:t xml:space="preserve"> </w:t>
      </w:r>
      <w:r>
        <w:rPr>
          <w:rFonts w:eastAsia="Times New Roman"/>
          <w:szCs w:val="24"/>
        </w:rPr>
        <w:t>ανα</w:t>
      </w:r>
      <w:r w:rsidRPr="0086739F">
        <w:rPr>
          <w:rFonts w:eastAsia="Times New Roman"/>
          <w:szCs w:val="24"/>
        </w:rPr>
        <w:t>βιώνει την εθνικοφροσύνη και</w:t>
      </w:r>
      <w:r>
        <w:rPr>
          <w:rFonts w:eastAsia="Times New Roman"/>
          <w:szCs w:val="24"/>
        </w:rPr>
        <w:t xml:space="preserve"> όπου</w:t>
      </w:r>
      <w:r w:rsidRPr="0086739F">
        <w:rPr>
          <w:rFonts w:eastAsia="Times New Roman"/>
          <w:szCs w:val="24"/>
        </w:rPr>
        <w:t xml:space="preserve"> το έθνος δεν ορίζεται ως κοινότη</w:t>
      </w:r>
      <w:r w:rsidRPr="0086739F">
        <w:rPr>
          <w:rFonts w:eastAsia="Times New Roman"/>
          <w:szCs w:val="24"/>
        </w:rPr>
        <w:t>τα</w:t>
      </w:r>
      <w:r>
        <w:rPr>
          <w:rFonts w:eastAsia="Times New Roman"/>
          <w:szCs w:val="24"/>
        </w:rPr>
        <w:t>,</w:t>
      </w:r>
      <w:r w:rsidRPr="0086739F">
        <w:rPr>
          <w:rFonts w:eastAsia="Times New Roman"/>
          <w:szCs w:val="24"/>
        </w:rPr>
        <w:t xml:space="preserve"> που μετέχει </w:t>
      </w:r>
      <w:r w:rsidRPr="0086739F">
        <w:rPr>
          <w:rFonts w:eastAsia="Times New Roman"/>
          <w:szCs w:val="24"/>
        </w:rPr>
        <w:lastRenderedPageBreak/>
        <w:t>σε κοινές αξίες ή στο έθνος των πολιτών</w:t>
      </w:r>
      <w:r>
        <w:rPr>
          <w:rFonts w:eastAsia="Times New Roman"/>
          <w:szCs w:val="24"/>
        </w:rPr>
        <w:t>,</w:t>
      </w:r>
      <w:r w:rsidRPr="0086739F">
        <w:rPr>
          <w:rFonts w:eastAsia="Times New Roman"/>
          <w:szCs w:val="24"/>
        </w:rPr>
        <w:t xml:space="preserve"> που μας κληροδότησαν ο </w:t>
      </w:r>
      <w:r>
        <w:rPr>
          <w:rFonts w:eastAsia="Times New Roman"/>
          <w:szCs w:val="24"/>
        </w:rPr>
        <w:t>μ</w:t>
      </w:r>
      <w:r w:rsidRPr="0086739F">
        <w:rPr>
          <w:rFonts w:eastAsia="Times New Roman"/>
          <w:szCs w:val="24"/>
        </w:rPr>
        <w:t>ακ</w:t>
      </w:r>
      <w:r>
        <w:rPr>
          <w:rFonts w:eastAsia="Times New Roman"/>
          <w:szCs w:val="24"/>
        </w:rPr>
        <w:t>ρύ</w:t>
      </w:r>
      <w:r w:rsidRPr="0086739F">
        <w:rPr>
          <w:rFonts w:eastAsia="Times New Roman"/>
          <w:szCs w:val="24"/>
        </w:rPr>
        <w:t>ς 18</w:t>
      </w:r>
      <w:r w:rsidRPr="008C6B8B">
        <w:rPr>
          <w:rFonts w:eastAsia="Times New Roman"/>
          <w:szCs w:val="24"/>
          <w:vertAlign w:val="superscript"/>
        </w:rPr>
        <w:t>ος</w:t>
      </w:r>
      <w:r>
        <w:rPr>
          <w:rFonts w:eastAsia="Times New Roman"/>
          <w:szCs w:val="24"/>
        </w:rPr>
        <w:t xml:space="preserve"> </w:t>
      </w:r>
      <w:r w:rsidRPr="0086739F">
        <w:rPr>
          <w:rFonts w:eastAsia="Times New Roman"/>
          <w:szCs w:val="24"/>
        </w:rPr>
        <w:t>αιώνας και οι μεγάλες επαναστάσεις</w:t>
      </w:r>
      <w:r>
        <w:rPr>
          <w:rFonts w:eastAsia="Times New Roman"/>
          <w:szCs w:val="24"/>
        </w:rPr>
        <w:t>,</w:t>
      </w:r>
      <w:r w:rsidRPr="0086739F">
        <w:rPr>
          <w:rFonts w:eastAsia="Times New Roman"/>
          <w:szCs w:val="24"/>
        </w:rPr>
        <w:t xml:space="preserve"> που γέννησαν και τα πρώτα νεωτερικά </w:t>
      </w:r>
      <w:r>
        <w:rPr>
          <w:rFonts w:eastAsia="Times New Roman"/>
          <w:szCs w:val="24"/>
        </w:rPr>
        <w:t>Σ</w:t>
      </w:r>
      <w:r w:rsidRPr="0086739F">
        <w:rPr>
          <w:rFonts w:eastAsia="Times New Roman"/>
          <w:szCs w:val="24"/>
        </w:rPr>
        <w:t>υντάγματα</w:t>
      </w:r>
      <w:r>
        <w:rPr>
          <w:rFonts w:eastAsia="Times New Roman"/>
          <w:szCs w:val="24"/>
        </w:rPr>
        <w:t>,</w:t>
      </w:r>
      <w:r w:rsidRPr="0086739F">
        <w:rPr>
          <w:rFonts w:eastAsia="Times New Roman"/>
          <w:szCs w:val="24"/>
        </w:rPr>
        <w:t xml:space="preserve"> αλλά ως το </w:t>
      </w:r>
      <w:proofErr w:type="spellStart"/>
      <w:r w:rsidRPr="0086739F">
        <w:rPr>
          <w:rFonts w:eastAsia="Times New Roman"/>
          <w:szCs w:val="24"/>
        </w:rPr>
        <w:t>όμαιμον</w:t>
      </w:r>
      <w:proofErr w:type="spellEnd"/>
      <w:r>
        <w:rPr>
          <w:rFonts w:eastAsia="Times New Roman"/>
          <w:szCs w:val="24"/>
        </w:rPr>
        <w:t>,</w:t>
      </w:r>
      <w:r w:rsidRPr="0086739F">
        <w:rPr>
          <w:rFonts w:eastAsia="Times New Roman"/>
          <w:szCs w:val="24"/>
        </w:rPr>
        <w:t xml:space="preserve"> </w:t>
      </w:r>
      <w:proofErr w:type="spellStart"/>
      <w:r w:rsidRPr="0086739F">
        <w:rPr>
          <w:rFonts w:eastAsia="Times New Roman"/>
          <w:szCs w:val="24"/>
        </w:rPr>
        <w:t>ομόθρησκον</w:t>
      </w:r>
      <w:proofErr w:type="spellEnd"/>
      <w:r>
        <w:rPr>
          <w:rFonts w:eastAsia="Times New Roman"/>
          <w:szCs w:val="24"/>
        </w:rPr>
        <w:t>,</w:t>
      </w:r>
      <w:r w:rsidRPr="0086739F">
        <w:rPr>
          <w:rFonts w:eastAsia="Times New Roman"/>
          <w:szCs w:val="24"/>
        </w:rPr>
        <w:t xml:space="preserve"> </w:t>
      </w:r>
      <w:proofErr w:type="spellStart"/>
      <w:r w:rsidRPr="0086739F">
        <w:rPr>
          <w:rFonts w:eastAsia="Times New Roman"/>
          <w:szCs w:val="24"/>
        </w:rPr>
        <w:t>ομόγλωσσον</w:t>
      </w:r>
      <w:proofErr w:type="spellEnd"/>
      <w:r>
        <w:rPr>
          <w:rFonts w:eastAsia="Times New Roman"/>
          <w:szCs w:val="24"/>
        </w:rPr>
        <w:t>,</w:t>
      </w:r>
      <w:r w:rsidRPr="0086739F">
        <w:rPr>
          <w:rFonts w:eastAsia="Times New Roman"/>
          <w:szCs w:val="24"/>
        </w:rPr>
        <w:t xml:space="preserve"> </w:t>
      </w:r>
      <w:r>
        <w:rPr>
          <w:rFonts w:eastAsia="Times New Roman"/>
          <w:szCs w:val="24"/>
        </w:rPr>
        <w:t>ε</w:t>
      </w:r>
      <w:r w:rsidRPr="0086739F">
        <w:rPr>
          <w:rFonts w:eastAsia="Times New Roman"/>
          <w:szCs w:val="24"/>
        </w:rPr>
        <w:t>ις το όνομα του οποίου και εγκλήματ</w:t>
      </w:r>
      <w:r w:rsidRPr="0086739F">
        <w:rPr>
          <w:rFonts w:eastAsia="Times New Roman"/>
          <w:szCs w:val="24"/>
        </w:rPr>
        <w:t xml:space="preserve">α διαπράχθηκαν και αποκλεισμοί και κοινωνίες διχάστηκαν </w:t>
      </w:r>
      <w:r>
        <w:rPr>
          <w:rFonts w:eastAsia="Times New Roman"/>
          <w:szCs w:val="24"/>
        </w:rPr>
        <w:t>και επωάστηκε</w:t>
      </w:r>
      <w:r w:rsidRPr="0086739F">
        <w:rPr>
          <w:rFonts w:eastAsia="Times New Roman"/>
          <w:szCs w:val="24"/>
        </w:rPr>
        <w:t xml:space="preserve"> το αυγό του φιδιού</w:t>
      </w:r>
      <w:r>
        <w:rPr>
          <w:rFonts w:eastAsia="Times New Roman"/>
          <w:szCs w:val="24"/>
        </w:rPr>
        <w:t>.</w:t>
      </w:r>
      <w:r w:rsidRPr="0086739F">
        <w:rPr>
          <w:rFonts w:eastAsia="Times New Roman"/>
          <w:szCs w:val="24"/>
        </w:rPr>
        <w:t xml:space="preserve"> Αυτό το ά</w:t>
      </w:r>
      <w:r>
        <w:rPr>
          <w:rFonts w:eastAsia="Times New Roman"/>
          <w:szCs w:val="24"/>
        </w:rPr>
        <w:t>ρθρο, λ</w:t>
      </w:r>
      <w:r w:rsidRPr="0086739F">
        <w:rPr>
          <w:rFonts w:eastAsia="Times New Roman"/>
          <w:szCs w:val="24"/>
        </w:rPr>
        <w:t>οιπόν</w:t>
      </w:r>
      <w:r>
        <w:rPr>
          <w:rFonts w:eastAsia="Times New Roman"/>
          <w:szCs w:val="24"/>
        </w:rPr>
        <w:t>,</w:t>
      </w:r>
      <w:r w:rsidRPr="0086739F">
        <w:rPr>
          <w:rFonts w:eastAsia="Times New Roman"/>
          <w:szCs w:val="24"/>
        </w:rPr>
        <w:t xml:space="preserve"> στη χώρ</w:t>
      </w:r>
      <w:r>
        <w:rPr>
          <w:rFonts w:eastAsia="Times New Roman"/>
          <w:szCs w:val="24"/>
        </w:rPr>
        <w:t>α μας αποκτά βαρύνουσα σημασία.</w:t>
      </w:r>
    </w:p>
    <w:p w14:paraId="19C9AABC" w14:textId="77777777" w:rsidR="005136E3" w:rsidRDefault="0098028A">
      <w:pPr>
        <w:spacing w:after="0" w:line="600" w:lineRule="auto"/>
        <w:ind w:firstLine="720"/>
        <w:jc w:val="both"/>
        <w:rPr>
          <w:rFonts w:eastAsia="Times New Roman"/>
          <w:szCs w:val="24"/>
        </w:rPr>
      </w:pPr>
      <w:r>
        <w:rPr>
          <w:rFonts w:eastAsia="Times New Roman"/>
          <w:szCs w:val="24"/>
        </w:rPr>
        <w:t>Α</w:t>
      </w:r>
      <w:r w:rsidRPr="0086739F">
        <w:rPr>
          <w:rFonts w:eastAsia="Times New Roman"/>
          <w:szCs w:val="24"/>
        </w:rPr>
        <w:t>ς ολοκληρώσει η διαδικασία της συνταγματικής αναθεώρησης ό</w:t>
      </w:r>
      <w:r>
        <w:rPr>
          <w:rFonts w:eastAsia="Times New Roman"/>
          <w:szCs w:val="24"/>
        </w:rPr>
        <w:t>,</w:t>
      </w:r>
      <w:r w:rsidRPr="0086739F">
        <w:rPr>
          <w:rFonts w:eastAsia="Times New Roman"/>
          <w:szCs w:val="24"/>
        </w:rPr>
        <w:t>τι άφησε ημιτελές ο Διαφωτισμός που μας προσ</w:t>
      </w:r>
      <w:r w:rsidRPr="0086739F">
        <w:rPr>
          <w:rFonts w:eastAsia="Times New Roman"/>
          <w:szCs w:val="24"/>
        </w:rPr>
        <w:t>πέρασε</w:t>
      </w:r>
      <w:r>
        <w:rPr>
          <w:rFonts w:eastAsia="Times New Roman"/>
          <w:szCs w:val="24"/>
        </w:rPr>
        <w:t>. Α</w:t>
      </w:r>
      <w:r w:rsidRPr="0086739F">
        <w:rPr>
          <w:rFonts w:eastAsia="Times New Roman"/>
          <w:szCs w:val="24"/>
        </w:rPr>
        <w:t>ς καθιερωθεί</w:t>
      </w:r>
      <w:r>
        <w:rPr>
          <w:rFonts w:eastAsia="Times New Roman"/>
          <w:szCs w:val="24"/>
        </w:rPr>
        <w:t>,</w:t>
      </w:r>
      <w:r w:rsidRPr="0086739F">
        <w:rPr>
          <w:rFonts w:eastAsia="Times New Roman"/>
          <w:szCs w:val="24"/>
        </w:rPr>
        <w:t xml:space="preserve"> επιτέλους</w:t>
      </w:r>
      <w:r>
        <w:rPr>
          <w:rFonts w:eastAsia="Times New Roman"/>
          <w:szCs w:val="24"/>
        </w:rPr>
        <w:t>,</w:t>
      </w:r>
      <w:r w:rsidRPr="0086739F">
        <w:rPr>
          <w:rFonts w:eastAsia="Times New Roman"/>
          <w:szCs w:val="24"/>
        </w:rPr>
        <w:t xml:space="preserve"> η </w:t>
      </w:r>
      <w:proofErr w:type="spellStart"/>
      <w:r w:rsidRPr="0086739F">
        <w:rPr>
          <w:rFonts w:eastAsia="Times New Roman"/>
          <w:szCs w:val="24"/>
        </w:rPr>
        <w:t>διακριτότητα</w:t>
      </w:r>
      <w:proofErr w:type="spellEnd"/>
      <w:r w:rsidRPr="0086739F">
        <w:rPr>
          <w:rFonts w:eastAsia="Times New Roman"/>
          <w:szCs w:val="24"/>
        </w:rPr>
        <w:t xml:space="preserve"> </w:t>
      </w:r>
      <w:r>
        <w:rPr>
          <w:rFonts w:eastAsia="Times New Roman"/>
          <w:szCs w:val="24"/>
        </w:rPr>
        <w:t>Ε</w:t>
      </w:r>
      <w:r w:rsidRPr="0086739F">
        <w:rPr>
          <w:rFonts w:eastAsia="Times New Roman"/>
          <w:szCs w:val="24"/>
        </w:rPr>
        <w:t xml:space="preserve">κκλησίας και </w:t>
      </w:r>
      <w:r>
        <w:rPr>
          <w:rFonts w:eastAsia="Times New Roman"/>
          <w:szCs w:val="24"/>
        </w:rPr>
        <w:t>Π</w:t>
      </w:r>
      <w:r w:rsidRPr="0086739F">
        <w:rPr>
          <w:rFonts w:eastAsia="Times New Roman"/>
          <w:szCs w:val="24"/>
        </w:rPr>
        <w:t>ολιτείας και ας θεσπίσουμε</w:t>
      </w:r>
      <w:r>
        <w:rPr>
          <w:rFonts w:eastAsia="Times New Roman"/>
          <w:szCs w:val="24"/>
        </w:rPr>
        <w:t>,</w:t>
      </w:r>
      <w:r w:rsidRPr="0086739F">
        <w:rPr>
          <w:rFonts w:eastAsia="Times New Roman"/>
          <w:szCs w:val="24"/>
        </w:rPr>
        <w:t xml:space="preserve"> έστω και τώρα μ</w:t>
      </w:r>
      <w:r>
        <w:rPr>
          <w:rFonts w:eastAsia="Times New Roman"/>
          <w:szCs w:val="24"/>
        </w:rPr>
        <w:t>ι</w:t>
      </w:r>
      <w:r w:rsidRPr="0086739F">
        <w:rPr>
          <w:rFonts w:eastAsia="Times New Roman"/>
          <w:szCs w:val="24"/>
        </w:rPr>
        <w:t xml:space="preserve">α </w:t>
      </w:r>
      <w:r>
        <w:rPr>
          <w:rFonts w:eastAsia="Times New Roman"/>
          <w:szCs w:val="24"/>
        </w:rPr>
        <w:t>π</w:t>
      </w:r>
      <w:r w:rsidRPr="0086739F">
        <w:rPr>
          <w:rFonts w:eastAsia="Times New Roman"/>
          <w:szCs w:val="24"/>
        </w:rPr>
        <w:t>ολιτεία</w:t>
      </w:r>
      <w:r>
        <w:rPr>
          <w:rFonts w:eastAsia="Times New Roman"/>
          <w:szCs w:val="24"/>
        </w:rPr>
        <w:t>,</w:t>
      </w:r>
      <w:r w:rsidRPr="0086739F">
        <w:rPr>
          <w:rFonts w:eastAsia="Times New Roman"/>
          <w:szCs w:val="24"/>
        </w:rPr>
        <w:t xml:space="preserve"> </w:t>
      </w:r>
      <w:proofErr w:type="spellStart"/>
      <w:r w:rsidRPr="0086739F">
        <w:rPr>
          <w:rFonts w:eastAsia="Times New Roman"/>
          <w:szCs w:val="24"/>
        </w:rPr>
        <w:t>ουδετερόθρησκ</w:t>
      </w:r>
      <w:r>
        <w:rPr>
          <w:rFonts w:eastAsia="Times New Roman"/>
          <w:szCs w:val="24"/>
        </w:rPr>
        <w:t>η</w:t>
      </w:r>
      <w:proofErr w:type="spellEnd"/>
      <w:r>
        <w:rPr>
          <w:rFonts w:eastAsia="Times New Roman"/>
          <w:szCs w:val="24"/>
        </w:rPr>
        <w:t>,</w:t>
      </w:r>
      <w:r w:rsidRPr="0086739F">
        <w:rPr>
          <w:rFonts w:eastAsia="Times New Roman"/>
          <w:szCs w:val="24"/>
        </w:rPr>
        <w:t xml:space="preserve"> όπου θα ισχύει </w:t>
      </w:r>
      <w:r>
        <w:rPr>
          <w:rFonts w:eastAsia="Times New Roman"/>
          <w:szCs w:val="24"/>
        </w:rPr>
        <w:t xml:space="preserve">«τα του Καίσαρος τω </w:t>
      </w:r>
      <w:proofErr w:type="spellStart"/>
      <w:r>
        <w:rPr>
          <w:rFonts w:eastAsia="Times New Roman"/>
          <w:szCs w:val="24"/>
        </w:rPr>
        <w:t>Κ</w:t>
      </w:r>
      <w:r w:rsidRPr="0086739F">
        <w:rPr>
          <w:rFonts w:eastAsia="Times New Roman"/>
          <w:szCs w:val="24"/>
        </w:rPr>
        <w:t>αίσαρι</w:t>
      </w:r>
      <w:proofErr w:type="spellEnd"/>
      <w:r w:rsidRPr="0086739F">
        <w:rPr>
          <w:rFonts w:eastAsia="Times New Roman"/>
          <w:szCs w:val="24"/>
        </w:rPr>
        <w:t xml:space="preserve"> και τα του Θεού τω Θεώ</w:t>
      </w:r>
      <w:r>
        <w:rPr>
          <w:rFonts w:eastAsia="Times New Roman"/>
          <w:szCs w:val="24"/>
        </w:rPr>
        <w:t>»</w:t>
      </w:r>
      <w:r w:rsidRPr="0086739F">
        <w:rPr>
          <w:rFonts w:eastAsia="Times New Roman"/>
          <w:szCs w:val="24"/>
        </w:rPr>
        <w:t xml:space="preserve"> </w:t>
      </w:r>
      <w:r>
        <w:rPr>
          <w:rFonts w:eastAsia="Times New Roman"/>
          <w:szCs w:val="24"/>
        </w:rPr>
        <w:t>κ</w:t>
      </w:r>
      <w:r w:rsidRPr="0086739F">
        <w:rPr>
          <w:rFonts w:eastAsia="Times New Roman"/>
          <w:szCs w:val="24"/>
        </w:rPr>
        <w:t xml:space="preserve">αι δεν θα παρατηρείται το φαινόμενο ενός </w:t>
      </w:r>
      <w:r w:rsidRPr="0086739F">
        <w:rPr>
          <w:rFonts w:eastAsia="Times New Roman"/>
          <w:szCs w:val="24"/>
        </w:rPr>
        <w:t>θρησκευόμενο</w:t>
      </w:r>
      <w:r>
        <w:rPr>
          <w:rFonts w:eastAsia="Times New Roman"/>
          <w:szCs w:val="24"/>
        </w:rPr>
        <w:t>υ</w:t>
      </w:r>
      <w:r w:rsidRPr="0086739F">
        <w:rPr>
          <w:rFonts w:eastAsia="Times New Roman"/>
          <w:szCs w:val="24"/>
        </w:rPr>
        <w:t xml:space="preserve"> κράτους </w:t>
      </w:r>
      <w:r>
        <w:rPr>
          <w:rFonts w:eastAsia="Times New Roman"/>
          <w:szCs w:val="24"/>
        </w:rPr>
        <w:t xml:space="preserve">και ενός </w:t>
      </w:r>
      <w:r w:rsidRPr="0086739F">
        <w:rPr>
          <w:rFonts w:eastAsia="Times New Roman"/>
          <w:szCs w:val="24"/>
        </w:rPr>
        <w:t>κλήρου</w:t>
      </w:r>
      <w:r>
        <w:rPr>
          <w:rFonts w:eastAsia="Times New Roman"/>
          <w:szCs w:val="24"/>
        </w:rPr>
        <w:t>,</w:t>
      </w:r>
      <w:r w:rsidRPr="0086739F">
        <w:rPr>
          <w:rFonts w:eastAsia="Times New Roman"/>
          <w:szCs w:val="24"/>
        </w:rPr>
        <w:t xml:space="preserve"> που </w:t>
      </w:r>
      <w:r>
        <w:rPr>
          <w:rFonts w:eastAsia="Times New Roman"/>
          <w:szCs w:val="24"/>
        </w:rPr>
        <w:t>πολιτικολογεί</w:t>
      </w:r>
      <w:r w:rsidRPr="0086739F">
        <w:rPr>
          <w:rFonts w:eastAsia="Times New Roman"/>
          <w:szCs w:val="24"/>
        </w:rPr>
        <w:t xml:space="preserve"> και παρεμβαίνει </w:t>
      </w:r>
      <w:r>
        <w:rPr>
          <w:rFonts w:eastAsia="Times New Roman"/>
          <w:szCs w:val="24"/>
        </w:rPr>
        <w:t>ε</w:t>
      </w:r>
      <w:r w:rsidRPr="0086739F">
        <w:rPr>
          <w:rFonts w:eastAsia="Times New Roman"/>
          <w:szCs w:val="24"/>
        </w:rPr>
        <w:t>ίτε στο περιεχόμενο μαθημάτων είτε στην εξωτερική πολιτική</w:t>
      </w:r>
      <w:r>
        <w:rPr>
          <w:rFonts w:eastAsia="Times New Roman"/>
          <w:szCs w:val="24"/>
        </w:rPr>
        <w:t>.</w:t>
      </w:r>
    </w:p>
    <w:p w14:paraId="19C9AABD" w14:textId="77777777" w:rsidR="005136E3" w:rsidRDefault="0098028A">
      <w:pPr>
        <w:spacing w:after="0" w:line="600" w:lineRule="auto"/>
        <w:ind w:firstLine="720"/>
        <w:jc w:val="both"/>
        <w:rPr>
          <w:rFonts w:eastAsia="Times New Roman"/>
          <w:szCs w:val="24"/>
        </w:rPr>
      </w:pPr>
      <w:r>
        <w:rPr>
          <w:rFonts w:eastAsia="Times New Roman"/>
          <w:szCs w:val="24"/>
        </w:rPr>
        <w:t>Κ</w:t>
      </w:r>
      <w:r w:rsidRPr="0086739F">
        <w:rPr>
          <w:rFonts w:eastAsia="Times New Roman"/>
          <w:szCs w:val="24"/>
        </w:rPr>
        <w:t>υρίες και κύριοι συνάδελφοι</w:t>
      </w:r>
      <w:r>
        <w:rPr>
          <w:rFonts w:eastAsia="Times New Roman"/>
          <w:szCs w:val="24"/>
        </w:rPr>
        <w:t>,</w:t>
      </w:r>
      <w:r w:rsidRPr="0086739F">
        <w:rPr>
          <w:rFonts w:eastAsia="Times New Roman"/>
          <w:szCs w:val="24"/>
        </w:rPr>
        <w:t xml:space="preserve"> σε κλίμα συναίνεσης</w:t>
      </w:r>
      <w:r>
        <w:rPr>
          <w:rFonts w:eastAsia="Times New Roman"/>
          <w:szCs w:val="24"/>
        </w:rPr>
        <w:t>,</w:t>
      </w:r>
      <w:r w:rsidRPr="0086739F">
        <w:rPr>
          <w:rFonts w:eastAsia="Times New Roman"/>
          <w:szCs w:val="24"/>
        </w:rPr>
        <w:t xml:space="preserve"> αμοιβαίο</w:t>
      </w:r>
      <w:r>
        <w:rPr>
          <w:rFonts w:eastAsia="Times New Roman"/>
          <w:szCs w:val="24"/>
        </w:rPr>
        <w:t>υ</w:t>
      </w:r>
      <w:r w:rsidRPr="0086739F">
        <w:rPr>
          <w:rFonts w:eastAsia="Times New Roman"/>
          <w:szCs w:val="24"/>
        </w:rPr>
        <w:t xml:space="preserve"> σεβασμο</w:t>
      </w:r>
      <w:r>
        <w:rPr>
          <w:rFonts w:eastAsia="Times New Roman"/>
          <w:szCs w:val="24"/>
        </w:rPr>
        <w:t>ύ</w:t>
      </w:r>
      <w:r w:rsidRPr="0086739F">
        <w:rPr>
          <w:rFonts w:eastAsia="Times New Roman"/>
          <w:szCs w:val="24"/>
        </w:rPr>
        <w:t xml:space="preserve"> και εμπιστοσύνη</w:t>
      </w:r>
      <w:r>
        <w:rPr>
          <w:rFonts w:eastAsia="Times New Roman"/>
          <w:szCs w:val="24"/>
        </w:rPr>
        <w:t>ς,</w:t>
      </w:r>
      <w:r w:rsidRPr="0086739F">
        <w:rPr>
          <w:rFonts w:eastAsia="Times New Roman"/>
          <w:szCs w:val="24"/>
        </w:rPr>
        <w:t xml:space="preserve"> όπως άλλωστε επιτάσσουν </w:t>
      </w:r>
      <w:r>
        <w:rPr>
          <w:rFonts w:eastAsia="Times New Roman"/>
          <w:szCs w:val="24"/>
        </w:rPr>
        <w:t>ο</w:t>
      </w:r>
      <w:r w:rsidRPr="0086739F">
        <w:rPr>
          <w:rFonts w:eastAsia="Times New Roman"/>
          <w:szCs w:val="24"/>
        </w:rPr>
        <w:t xml:space="preserve">ι </w:t>
      </w:r>
      <w:r>
        <w:rPr>
          <w:rFonts w:eastAsia="Times New Roman"/>
          <w:szCs w:val="24"/>
        </w:rPr>
        <w:t>κ</w:t>
      </w:r>
      <w:r w:rsidRPr="0086739F">
        <w:rPr>
          <w:rFonts w:eastAsia="Times New Roman"/>
          <w:szCs w:val="24"/>
        </w:rPr>
        <w:t>ανόνες</w:t>
      </w:r>
      <w:r w:rsidRPr="0086739F">
        <w:rPr>
          <w:rFonts w:eastAsia="Times New Roman"/>
          <w:szCs w:val="24"/>
        </w:rPr>
        <w:t xml:space="preserve"> της </w:t>
      </w:r>
      <w:r>
        <w:rPr>
          <w:rFonts w:eastAsia="Times New Roman"/>
          <w:szCs w:val="24"/>
        </w:rPr>
        <w:t>δ</w:t>
      </w:r>
      <w:r w:rsidRPr="0086739F">
        <w:rPr>
          <w:rFonts w:eastAsia="Times New Roman"/>
          <w:szCs w:val="24"/>
        </w:rPr>
        <w:t>ημοκρατίας</w:t>
      </w:r>
      <w:r>
        <w:rPr>
          <w:rFonts w:eastAsia="Times New Roman"/>
          <w:szCs w:val="24"/>
        </w:rPr>
        <w:t>,</w:t>
      </w:r>
      <w:r w:rsidRPr="0086739F">
        <w:rPr>
          <w:rFonts w:eastAsia="Times New Roman"/>
          <w:szCs w:val="24"/>
        </w:rPr>
        <w:t xml:space="preserve"> ας τολμήσουμε να κάνουμε κάποια </w:t>
      </w:r>
      <w:r w:rsidRPr="0086739F">
        <w:rPr>
          <w:rFonts w:eastAsia="Times New Roman"/>
          <w:szCs w:val="24"/>
        </w:rPr>
        <w:lastRenderedPageBreak/>
        <w:t xml:space="preserve">βήματα </w:t>
      </w:r>
      <w:r>
        <w:rPr>
          <w:rFonts w:eastAsia="Times New Roman"/>
          <w:szCs w:val="24"/>
        </w:rPr>
        <w:t>Δι</w:t>
      </w:r>
      <w:r w:rsidRPr="0086739F">
        <w:rPr>
          <w:rFonts w:eastAsia="Times New Roman"/>
          <w:szCs w:val="24"/>
        </w:rPr>
        <w:t>αφωτισμού</w:t>
      </w:r>
      <w:r>
        <w:rPr>
          <w:rFonts w:eastAsia="Times New Roman"/>
          <w:szCs w:val="24"/>
        </w:rPr>
        <w:t>,</w:t>
      </w:r>
      <w:r w:rsidRPr="0086739F">
        <w:rPr>
          <w:rFonts w:eastAsia="Times New Roman"/>
          <w:szCs w:val="24"/>
        </w:rPr>
        <w:t xml:space="preserve"> </w:t>
      </w:r>
      <w:r>
        <w:rPr>
          <w:rFonts w:eastAsia="Times New Roman"/>
          <w:szCs w:val="24"/>
        </w:rPr>
        <w:t>δ</w:t>
      </w:r>
      <w:r w:rsidRPr="0086739F">
        <w:rPr>
          <w:rFonts w:eastAsia="Times New Roman"/>
          <w:szCs w:val="24"/>
        </w:rPr>
        <w:t>ημοκρατίας και οικοδόμησης του κοινωνικού κράτους</w:t>
      </w:r>
      <w:r>
        <w:rPr>
          <w:rFonts w:eastAsia="Times New Roman"/>
          <w:szCs w:val="24"/>
        </w:rPr>
        <w:t xml:space="preserve">, με φόντο, θα έλεγα, </w:t>
      </w:r>
      <w:r w:rsidRPr="0086739F">
        <w:rPr>
          <w:rFonts w:eastAsia="Times New Roman"/>
          <w:szCs w:val="24"/>
        </w:rPr>
        <w:t>όχι τη μικρή</w:t>
      </w:r>
      <w:r>
        <w:rPr>
          <w:rFonts w:eastAsia="Times New Roman"/>
          <w:szCs w:val="24"/>
        </w:rPr>
        <w:t>,</w:t>
      </w:r>
      <w:r w:rsidRPr="0086739F">
        <w:rPr>
          <w:rFonts w:eastAsia="Times New Roman"/>
          <w:szCs w:val="24"/>
        </w:rPr>
        <w:t xml:space="preserve"> αλλά τη μεγάλη εικόνα</w:t>
      </w:r>
      <w:r>
        <w:rPr>
          <w:rFonts w:eastAsia="Times New Roman"/>
          <w:szCs w:val="24"/>
        </w:rPr>
        <w:t>,</w:t>
      </w:r>
      <w:r w:rsidRPr="0086739F">
        <w:rPr>
          <w:rFonts w:eastAsia="Times New Roman"/>
          <w:szCs w:val="24"/>
        </w:rPr>
        <w:t xml:space="preserve"> που δεν είναι </w:t>
      </w:r>
      <w:r>
        <w:rPr>
          <w:rFonts w:eastAsia="Times New Roman"/>
          <w:szCs w:val="24"/>
        </w:rPr>
        <w:t>ευοίωνη, την εικόνα της γηραιάς μας η</w:t>
      </w:r>
      <w:r w:rsidRPr="0086739F">
        <w:rPr>
          <w:rFonts w:eastAsia="Times New Roman"/>
          <w:szCs w:val="24"/>
        </w:rPr>
        <w:t>πείρου</w:t>
      </w:r>
      <w:r>
        <w:rPr>
          <w:rFonts w:eastAsia="Times New Roman"/>
          <w:szCs w:val="24"/>
        </w:rPr>
        <w:t>,</w:t>
      </w:r>
      <w:r w:rsidRPr="0086739F">
        <w:rPr>
          <w:rFonts w:eastAsia="Times New Roman"/>
          <w:szCs w:val="24"/>
        </w:rPr>
        <w:t xml:space="preserve"> που δυστυχώς</w:t>
      </w:r>
      <w:r>
        <w:rPr>
          <w:rFonts w:eastAsia="Times New Roman"/>
          <w:szCs w:val="24"/>
        </w:rPr>
        <w:t>,</w:t>
      </w:r>
      <w:r w:rsidRPr="0086739F">
        <w:rPr>
          <w:rFonts w:eastAsia="Times New Roman"/>
          <w:szCs w:val="24"/>
        </w:rPr>
        <w:t xml:space="preserve"> φαίν</w:t>
      </w:r>
      <w:r w:rsidRPr="0086739F">
        <w:rPr>
          <w:rFonts w:eastAsia="Times New Roman"/>
          <w:szCs w:val="24"/>
        </w:rPr>
        <w:t>εται να έχει απωλέσει την ιστορική της μνήμη</w:t>
      </w:r>
      <w:r>
        <w:rPr>
          <w:rFonts w:eastAsia="Times New Roman"/>
          <w:szCs w:val="24"/>
        </w:rPr>
        <w:t>,</w:t>
      </w:r>
      <w:r w:rsidRPr="0086739F">
        <w:rPr>
          <w:rFonts w:eastAsia="Times New Roman"/>
          <w:szCs w:val="24"/>
        </w:rPr>
        <w:t xml:space="preserve"> την πνευματική και πολιτική της </w:t>
      </w:r>
      <w:r>
        <w:rPr>
          <w:rFonts w:eastAsia="Times New Roman"/>
          <w:szCs w:val="24"/>
        </w:rPr>
        <w:t>σκευή κα</w:t>
      </w:r>
      <w:r w:rsidRPr="0086739F">
        <w:rPr>
          <w:rFonts w:eastAsia="Times New Roman"/>
          <w:szCs w:val="24"/>
        </w:rPr>
        <w:t>ι γίνεται μ</w:t>
      </w:r>
      <w:r>
        <w:rPr>
          <w:rFonts w:eastAsia="Times New Roman"/>
          <w:szCs w:val="24"/>
        </w:rPr>
        <w:t>ι</w:t>
      </w:r>
      <w:r w:rsidRPr="0086739F">
        <w:rPr>
          <w:rFonts w:eastAsia="Times New Roman"/>
          <w:szCs w:val="24"/>
        </w:rPr>
        <w:t>α Ευρώπη</w:t>
      </w:r>
      <w:r>
        <w:rPr>
          <w:rFonts w:eastAsia="Times New Roman"/>
          <w:szCs w:val="24"/>
        </w:rPr>
        <w:t>,</w:t>
      </w:r>
      <w:r w:rsidRPr="0086739F">
        <w:rPr>
          <w:rFonts w:eastAsia="Times New Roman"/>
          <w:szCs w:val="24"/>
        </w:rPr>
        <w:t xml:space="preserve"> όπου </w:t>
      </w:r>
      <w:r>
        <w:rPr>
          <w:rFonts w:eastAsia="Times New Roman"/>
          <w:szCs w:val="24"/>
        </w:rPr>
        <w:t>δ</w:t>
      </w:r>
      <w:r w:rsidRPr="0086739F">
        <w:rPr>
          <w:rFonts w:eastAsia="Times New Roman"/>
          <w:szCs w:val="24"/>
        </w:rPr>
        <w:t>υστυχώς δ</w:t>
      </w:r>
      <w:r>
        <w:rPr>
          <w:rFonts w:eastAsia="Times New Roman"/>
          <w:szCs w:val="24"/>
        </w:rPr>
        <w:t>ύ</w:t>
      </w:r>
      <w:r w:rsidRPr="0086739F">
        <w:rPr>
          <w:rFonts w:eastAsia="Times New Roman"/>
          <w:szCs w:val="24"/>
        </w:rPr>
        <w:t xml:space="preserve">ει το φως του </w:t>
      </w:r>
      <w:r>
        <w:rPr>
          <w:rFonts w:eastAsia="Times New Roman"/>
          <w:szCs w:val="24"/>
        </w:rPr>
        <w:t>Δ</w:t>
      </w:r>
      <w:r w:rsidRPr="0086739F">
        <w:rPr>
          <w:rFonts w:eastAsia="Times New Roman"/>
          <w:szCs w:val="24"/>
        </w:rPr>
        <w:t>ιαφωτισμού</w:t>
      </w:r>
      <w:r>
        <w:rPr>
          <w:rFonts w:eastAsia="Times New Roman"/>
          <w:szCs w:val="24"/>
        </w:rPr>
        <w:t>.</w:t>
      </w:r>
    </w:p>
    <w:p w14:paraId="19C9AABE" w14:textId="77777777" w:rsidR="005136E3" w:rsidRDefault="0098028A">
      <w:pPr>
        <w:spacing w:after="0" w:line="600" w:lineRule="auto"/>
        <w:ind w:firstLine="720"/>
        <w:jc w:val="both"/>
        <w:rPr>
          <w:rFonts w:eastAsia="Times New Roman"/>
          <w:szCs w:val="24"/>
        </w:rPr>
      </w:pPr>
      <w:r w:rsidRPr="0086739F">
        <w:rPr>
          <w:rFonts w:eastAsia="Times New Roman"/>
          <w:szCs w:val="24"/>
        </w:rPr>
        <w:t>Σας ευχαριστώ</w:t>
      </w:r>
      <w:r>
        <w:rPr>
          <w:rFonts w:eastAsia="Times New Roman"/>
          <w:szCs w:val="24"/>
        </w:rPr>
        <w:t>.</w:t>
      </w:r>
    </w:p>
    <w:p w14:paraId="19C9AABF" w14:textId="77777777" w:rsidR="005136E3" w:rsidRDefault="0098028A">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w:t>
      </w:r>
      <w:r w:rsidRPr="0086739F">
        <w:rPr>
          <w:rFonts w:eastAsia="Times New Roman"/>
          <w:szCs w:val="24"/>
        </w:rPr>
        <w:t>υχαριστούμε</w:t>
      </w:r>
      <w:r>
        <w:rPr>
          <w:rFonts w:eastAsia="Times New Roman"/>
          <w:szCs w:val="24"/>
        </w:rPr>
        <w:t xml:space="preserve">, κυρία </w:t>
      </w:r>
      <w:proofErr w:type="spellStart"/>
      <w:r>
        <w:rPr>
          <w:rFonts w:eastAsia="Times New Roman"/>
          <w:szCs w:val="24"/>
        </w:rPr>
        <w:t>Βάκη</w:t>
      </w:r>
      <w:proofErr w:type="spellEnd"/>
      <w:r>
        <w:rPr>
          <w:rFonts w:eastAsia="Times New Roman"/>
          <w:szCs w:val="24"/>
        </w:rPr>
        <w:t>.</w:t>
      </w:r>
    </w:p>
    <w:p w14:paraId="19C9AAC0" w14:textId="77777777" w:rsidR="005136E3" w:rsidRDefault="0098028A">
      <w:pPr>
        <w:spacing w:after="0" w:line="600" w:lineRule="auto"/>
        <w:ind w:firstLine="720"/>
        <w:jc w:val="both"/>
        <w:rPr>
          <w:rFonts w:eastAsia="Times New Roman"/>
          <w:szCs w:val="24"/>
        </w:rPr>
      </w:pPr>
      <w:r>
        <w:rPr>
          <w:rFonts w:eastAsia="Times New Roman"/>
          <w:szCs w:val="24"/>
        </w:rPr>
        <w:t xml:space="preserve">Κύριε Καρρά, παρακαλώ, έχετε τον </w:t>
      </w:r>
      <w:r>
        <w:rPr>
          <w:rFonts w:eastAsia="Times New Roman"/>
          <w:szCs w:val="24"/>
        </w:rPr>
        <w:t>λόγο. Θα παρακαλούσα να τηρούμε τον χρόνο.</w:t>
      </w:r>
    </w:p>
    <w:p w14:paraId="19C9AAC1" w14:textId="77777777" w:rsidR="005136E3" w:rsidRDefault="0098028A">
      <w:pPr>
        <w:spacing w:after="0" w:line="600" w:lineRule="auto"/>
        <w:ind w:firstLine="720"/>
        <w:jc w:val="both"/>
        <w:rPr>
          <w:rFonts w:eastAsia="Times New Roman"/>
          <w:szCs w:val="24"/>
        </w:rPr>
      </w:pPr>
      <w:r>
        <w:rPr>
          <w:rFonts w:eastAsia="Times New Roman"/>
          <w:szCs w:val="24"/>
        </w:rPr>
        <w:t>Ευχαριστώ μέχρι τώρα τον κ.</w:t>
      </w:r>
      <w:r w:rsidRPr="0086739F">
        <w:rPr>
          <w:rFonts w:eastAsia="Times New Roman"/>
          <w:szCs w:val="24"/>
        </w:rPr>
        <w:t xml:space="preserve"> Τζαβάρα και την </w:t>
      </w:r>
      <w:r>
        <w:rPr>
          <w:rFonts w:eastAsia="Times New Roman"/>
          <w:szCs w:val="24"/>
        </w:rPr>
        <w:t xml:space="preserve">κ. </w:t>
      </w:r>
      <w:proofErr w:type="spellStart"/>
      <w:r>
        <w:rPr>
          <w:rFonts w:eastAsia="Times New Roman"/>
          <w:szCs w:val="24"/>
        </w:rPr>
        <w:t>Βάκη</w:t>
      </w:r>
      <w:proofErr w:type="spellEnd"/>
      <w:r w:rsidRPr="0086739F">
        <w:rPr>
          <w:rFonts w:eastAsia="Times New Roman"/>
          <w:szCs w:val="24"/>
        </w:rPr>
        <w:t xml:space="preserve"> που ήτανε ακριβ</w:t>
      </w:r>
      <w:r>
        <w:rPr>
          <w:rFonts w:eastAsia="Times New Roman"/>
          <w:szCs w:val="24"/>
        </w:rPr>
        <w:t>εί</w:t>
      </w:r>
      <w:r w:rsidRPr="0086739F">
        <w:rPr>
          <w:rFonts w:eastAsia="Times New Roman"/>
          <w:szCs w:val="24"/>
        </w:rPr>
        <w:t xml:space="preserve">ς </w:t>
      </w:r>
      <w:r>
        <w:rPr>
          <w:rFonts w:eastAsia="Times New Roman"/>
          <w:szCs w:val="24"/>
        </w:rPr>
        <w:t>σ</w:t>
      </w:r>
      <w:r w:rsidRPr="0086739F">
        <w:rPr>
          <w:rFonts w:eastAsia="Times New Roman"/>
          <w:szCs w:val="24"/>
        </w:rPr>
        <w:t>το</w:t>
      </w:r>
      <w:r>
        <w:rPr>
          <w:rFonts w:eastAsia="Times New Roman"/>
          <w:szCs w:val="24"/>
        </w:rPr>
        <w:t>ν</w:t>
      </w:r>
      <w:r w:rsidRPr="0086739F">
        <w:rPr>
          <w:rFonts w:eastAsia="Times New Roman"/>
          <w:szCs w:val="24"/>
        </w:rPr>
        <w:t xml:space="preserve"> χρόνο </w:t>
      </w:r>
      <w:r>
        <w:rPr>
          <w:rFonts w:eastAsia="Times New Roman"/>
          <w:szCs w:val="24"/>
        </w:rPr>
        <w:t>τους.</w:t>
      </w:r>
    </w:p>
    <w:p w14:paraId="19C9AAC2" w14:textId="77777777" w:rsidR="005136E3" w:rsidRDefault="0098028A">
      <w:pPr>
        <w:spacing w:after="0" w:line="600" w:lineRule="auto"/>
        <w:ind w:firstLine="720"/>
        <w:jc w:val="both"/>
        <w:rPr>
          <w:rFonts w:eastAsia="Times New Roman"/>
          <w:szCs w:val="24"/>
        </w:rPr>
      </w:pPr>
      <w:r>
        <w:rPr>
          <w:rFonts w:eastAsia="Times New Roman"/>
          <w:szCs w:val="24"/>
        </w:rPr>
        <w:t>Κ</w:t>
      </w:r>
      <w:r w:rsidRPr="0086739F">
        <w:rPr>
          <w:rFonts w:eastAsia="Times New Roman"/>
          <w:szCs w:val="24"/>
        </w:rPr>
        <w:t>υρίες και κύριοι συνάδελφοι</w:t>
      </w:r>
      <w:r>
        <w:rPr>
          <w:rFonts w:eastAsia="Times New Roman"/>
          <w:szCs w:val="24"/>
        </w:rPr>
        <w:t>,</w:t>
      </w:r>
      <w:r w:rsidRPr="0086739F">
        <w:rPr>
          <w:rFonts w:eastAsia="Times New Roman"/>
          <w:szCs w:val="24"/>
        </w:rPr>
        <w:t xml:space="preserve"> γίνεται γνωστό στο </w:t>
      </w:r>
      <w:r>
        <w:rPr>
          <w:rFonts w:eastAsia="Times New Roman"/>
          <w:szCs w:val="24"/>
        </w:rPr>
        <w:t>Σ</w:t>
      </w:r>
      <w:r w:rsidRPr="0086739F">
        <w:rPr>
          <w:rFonts w:eastAsia="Times New Roman"/>
          <w:szCs w:val="24"/>
        </w:rPr>
        <w:t xml:space="preserve">ώμα ότι </w:t>
      </w:r>
      <w:r>
        <w:rPr>
          <w:rFonts w:eastAsia="Times New Roman"/>
          <w:szCs w:val="24"/>
        </w:rPr>
        <w:t>τη συνεδρίασή μας</w:t>
      </w:r>
      <w:r w:rsidRPr="0086739F">
        <w:rPr>
          <w:rFonts w:eastAsia="Times New Roman"/>
          <w:szCs w:val="24"/>
        </w:rPr>
        <w:t xml:space="preserve"> παρακολουθούν </w:t>
      </w:r>
      <w:r w:rsidRPr="0086739F">
        <w:rPr>
          <w:rFonts w:eastAsia="Times New Roman"/>
          <w:szCs w:val="24"/>
        </w:rPr>
        <w:t xml:space="preserve">από τα </w:t>
      </w:r>
      <w:r>
        <w:rPr>
          <w:rFonts w:eastAsia="Times New Roman"/>
          <w:szCs w:val="24"/>
        </w:rPr>
        <w:t>ά</w:t>
      </w:r>
      <w:r w:rsidRPr="0086739F">
        <w:rPr>
          <w:rFonts w:eastAsia="Times New Roman"/>
          <w:szCs w:val="24"/>
        </w:rPr>
        <w:t>νω δυτικά θεωρία</w:t>
      </w:r>
      <w:r>
        <w:rPr>
          <w:rFonts w:eastAsia="Times New Roman"/>
          <w:szCs w:val="24"/>
        </w:rPr>
        <w:t>,</w:t>
      </w:r>
      <w:r w:rsidRPr="0086739F">
        <w:rPr>
          <w:rFonts w:eastAsia="Times New Roman"/>
          <w:szCs w:val="24"/>
        </w:rPr>
        <w:t xml:space="preserve"> αφού </w:t>
      </w:r>
      <w:r>
        <w:rPr>
          <w:rFonts w:eastAsia="Times New Roman"/>
          <w:szCs w:val="24"/>
        </w:rPr>
        <w:t>προη</w:t>
      </w:r>
      <w:r>
        <w:rPr>
          <w:rFonts w:eastAsia="Times New Roman"/>
          <w:szCs w:val="24"/>
        </w:rPr>
        <w:t xml:space="preserve">γουμένως </w:t>
      </w:r>
      <w:r w:rsidRPr="0086739F">
        <w:rPr>
          <w:rFonts w:eastAsia="Times New Roman"/>
          <w:szCs w:val="24"/>
        </w:rPr>
        <w:t>ενημερώθηκαν για την ιστορία του κτ</w:t>
      </w:r>
      <w:r>
        <w:rPr>
          <w:rFonts w:eastAsia="Times New Roman"/>
          <w:szCs w:val="24"/>
        </w:rPr>
        <w:t>η</w:t>
      </w:r>
      <w:r w:rsidRPr="0086739F">
        <w:rPr>
          <w:rFonts w:eastAsia="Times New Roman"/>
          <w:szCs w:val="24"/>
        </w:rPr>
        <w:t xml:space="preserve">ρίου και τον τρόπο οργάνωσης και λειτουργίας της </w:t>
      </w:r>
      <w:r>
        <w:rPr>
          <w:rFonts w:eastAsia="Times New Roman"/>
          <w:szCs w:val="24"/>
        </w:rPr>
        <w:t>Β</w:t>
      </w:r>
      <w:r w:rsidRPr="0086739F">
        <w:rPr>
          <w:rFonts w:eastAsia="Times New Roman"/>
          <w:szCs w:val="24"/>
        </w:rPr>
        <w:t xml:space="preserve">ουλής </w:t>
      </w:r>
      <w:r w:rsidRPr="0086739F">
        <w:rPr>
          <w:rFonts w:eastAsia="Times New Roman"/>
          <w:szCs w:val="24"/>
        </w:rPr>
        <w:lastRenderedPageBreak/>
        <w:t xml:space="preserve">και ξεναγήθηκαν στην έκθεση της αίθουσας </w:t>
      </w:r>
      <w:r>
        <w:rPr>
          <w:rFonts w:eastAsia="Times New Roman"/>
          <w:szCs w:val="24"/>
        </w:rPr>
        <w:t>«ΕΛΕΥΘΕΡΙΟΣ ΒΕΝΙΖΕΛΟΣ», τριάντα έξι</w:t>
      </w:r>
      <w:r w:rsidRPr="0086739F">
        <w:rPr>
          <w:rFonts w:eastAsia="Times New Roman"/>
          <w:szCs w:val="24"/>
        </w:rPr>
        <w:t xml:space="preserve"> μαθήτριες και μαθητές </w:t>
      </w:r>
      <w:r>
        <w:rPr>
          <w:rFonts w:eastAsia="Times New Roman"/>
          <w:szCs w:val="24"/>
        </w:rPr>
        <w:t>και τρεις</w:t>
      </w:r>
      <w:r w:rsidRPr="0086739F">
        <w:rPr>
          <w:rFonts w:eastAsia="Times New Roman"/>
          <w:szCs w:val="24"/>
        </w:rPr>
        <w:t xml:space="preserve"> συνοδοί εκπαιδευτικοί από το </w:t>
      </w:r>
      <w:r>
        <w:rPr>
          <w:rFonts w:eastAsia="Times New Roman"/>
          <w:szCs w:val="24"/>
        </w:rPr>
        <w:t>Γ</w:t>
      </w:r>
      <w:r w:rsidRPr="0086739F">
        <w:rPr>
          <w:rFonts w:eastAsia="Times New Roman"/>
          <w:szCs w:val="24"/>
        </w:rPr>
        <w:t xml:space="preserve">υμνάσιο </w:t>
      </w:r>
      <w:r>
        <w:rPr>
          <w:rFonts w:eastAsia="Times New Roman"/>
          <w:szCs w:val="24"/>
        </w:rPr>
        <w:t>Β</w:t>
      </w:r>
      <w:r w:rsidRPr="0086739F">
        <w:rPr>
          <w:rFonts w:eastAsia="Times New Roman"/>
          <w:szCs w:val="24"/>
        </w:rPr>
        <w:t xml:space="preserve">υτίνας </w:t>
      </w:r>
      <w:r w:rsidRPr="0086739F">
        <w:rPr>
          <w:rFonts w:eastAsia="Times New Roman"/>
          <w:szCs w:val="24"/>
        </w:rPr>
        <w:t>Αρκαδίας</w:t>
      </w:r>
      <w:r>
        <w:rPr>
          <w:rFonts w:eastAsia="Times New Roman"/>
          <w:szCs w:val="24"/>
        </w:rPr>
        <w:t>.</w:t>
      </w:r>
    </w:p>
    <w:p w14:paraId="19C9AAC3" w14:textId="77777777" w:rsidR="005136E3" w:rsidRDefault="0098028A">
      <w:pPr>
        <w:spacing w:after="0" w:line="600" w:lineRule="auto"/>
        <w:ind w:firstLine="720"/>
        <w:jc w:val="both"/>
        <w:rPr>
          <w:rFonts w:eastAsia="Times New Roman"/>
          <w:szCs w:val="24"/>
        </w:rPr>
      </w:pPr>
      <w:r>
        <w:rPr>
          <w:rFonts w:eastAsia="Times New Roman"/>
          <w:szCs w:val="24"/>
        </w:rPr>
        <w:t>Ε</w:t>
      </w:r>
      <w:r w:rsidRPr="0086739F">
        <w:rPr>
          <w:rFonts w:eastAsia="Times New Roman"/>
          <w:szCs w:val="24"/>
        </w:rPr>
        <w:t>ίναι και η πατρίδα μου</w:t>
      </w:r>
      <w:r>
        <w:rPr>
          <w:rFonts w:eastAsia="Times New Roman"/>
          <w:szCs w:val="24"/>
        </w:rPr>
        <w:t>. Τ</w:t>
      </w:r>
      <w:r w:rsidRPr="0086739F">
        <w:rPr>
          <w:rFonts w:eastAsia="Times New Roman"/>
          <w:szCs w:val="24"/>
        </w:rPr>
        <w:t xml:space="preserve">ο λέω με την άνεση </w:t>
      </w:r>
      <w:r>
        <w:rPr>
          <w:rFonts w:eastAsia="Times New Roman"/>
          <w:szCs w:val="24"/>
        </w:rPr>
        <w:t>ότι δ</w:t>
      </w:r>
      <w:r w:rsidRPr="0086739F">
        <w:rPr>
          <w:rFonts w:eastAsia="Times New Roman"/>
          <w:szCs w:val="24"/>
        </w:rPr>
        <w:t>εν εκλέγο</w:t>
      </w:r>
      <w:r>
        <w:rPr>
          <w:rFonts w:eastAsia="Times New Roman"/>
          <w:szCs w:val="24"/>
        </w:rPr>
        <w:t>μαι εκεί.</w:t>
      </w:r>
    </w:p>
    <w:p w14:paraId="19C9AAC4" w14:textId="77777777" w:rsidR="005136E3" w:rsidRDefault="0098028A">
      <w:pPr>
        <w:spacing w:after="0" w:line="600" w:lineRule="auto"/>
        <w:ind w:firstLine="720"/>
        <w:jc w:val="both"/>
        <w:rPr>
          <w:rFonts w:eastAsia="Times New Roman"/>
          <w:szCs w:val="24"/>
        </w:rPr>
      </w:pPr>
      <w:r>
        <w:rPr>
          <w:rFonts w:eastAsia="Times New Roman"/>
          <w:szCs w:val="24"/>
        </w:rPr>
        <w:t>Ν</w:t>
      </w:r>
      <w:r w:rsidRPr="0086739F">
        <w:rPr>
          <w:rFonts w:eastAsia="Times New Roman"/>
          <w:szCs w:val="24"/>
        </w:rPr>
        <w:t xml:space="preserve">α </w:t>
      </w:r>
      <w:r>
        <w:rPr>
          <w:rFonts w:eastAsia="Times New Roman"/>
          <w:szCs w:val="24"/>
        </w:rPr>
        <w:t>είστε</w:t>
      </w:r>
      <w:r w:rsidRPr="0086739F">
        <w:rPr>
          <w:rFonts w:eastAsia="Times New Roman"/>
          <w:szCs w:val="24"/>
        </w:rPr>
        <w:t xml:space="preserve"> καλά παιδιά</w:t>
      </w:r>
      <w:r>
        <w:rPr>
          <w:rFonts w:eastAsia="Times New Roman"/>
          <w:szCs w:val="24"/>
        </w:rPr>
        <w:t>.</w:t>
      </w:r>
    </w:p>
    <w:p w14:paraId="19C9AAC5" w14:textId="77777777" w:rsidR="005136E3" w:rsidRDefault="0098028A">
      <w:pPr>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19C9AAC6" w14:textId="77777777" w:rsidR="005136E3" w:rsidRDefault="0098028A">
      <w:pPr>
        <w:spacing w:after="0" w:line="600" w:lineRule="auto"/>
        <w:ind w:firstLine="720"/>
        <w:jc w:val="both"/>
        <w:rPr>
          <w:rFonts w:eastAsia="Times New Roman"/>
          <w:szCs w:val="24"/>
        </w:rPr>
      </w:pPr>
      <w:r>
        <w:rPr>
          <w:rFonts w:eastAsia="Times New Roman"/>
          <w:szCs w:val="24"/>
        </w:rPr>
        <w:t>Ορίστε, κύριε Καρρά, έχετε τον λόγο.</w:t>
      </w:r>
    </w:p>
    <w:p w14:paraId="19C9AAC7" w14:textId="77777777" w:rsidR="005136E3" w:rsidRDefault="0098028A">
      <w:pPr>
        <w:spacing w:after="0" w:line="600" w:lineRule="auto"/>
        <w:ind w:firstLine="720"/>
        <w:jc w:val="both"/>
        <w:rPr>
          <w:rFonts w:eastAsia="Times New Roman" w:cs="Times New Roman"/>
          <w:szCs w:val="24"/>
        </w:rPr>
      </w:pPr>
      <w:r w:rsidRPr="00EB57BF">
        <w:rPr>
          <w:rFonts w:eastAsia="Times New Roman" w:cs="Times New Roman"/>
          <w:b/>
          <w:szCs w:val="24"/>
        </w:rPr>
        <w:t>ΓΕΩΡΓΙΟΣ</w:t>
      </w:r>
      <w:r>
        <w:rPr>
          <w:rFonts w:eastAsia="Times New Roman" w:cs="Times New Roman"/>
          <w:b/>
          <w:szCs w:val="24"/>
        </w:rPr>
        <w:t xml:space="preserve"> </w:t>
      </w:r>
      <w:r w:rsidRPr="00EB57BF">
        <w:rPr>
          <w:rFonts w:eastAsia="Times New Roman" w:cs="Times New Roman"/>
          <w:b/>
          <w:szCs w:val="24"/>
        </w:rPr>
        <w:t>-</w:t>
      </w:r>
      <w:r>
        <w:rPr>
          <w:rFonts w:eastAsia="Times New Roman" w:cs="Times New Roman"/>
          <w:b/>
          <w:szCs w:val="24"/>
        </w:rPr>
        <w:t xml:space="preserve"> </w:t>
      </w:r>
      <w:r w:rsidRPr="00EB57BF">
        <w:rPr>
          <w:rFonts w:eastAsia="Times New Roman" w:cs="Times New Roman"/>
          <w:b/>
          <w:szCs w:val="24"/>
        </w:rPr>
        <w:t>ΔΗΜΗΤΡΙΟΣ ΚΑΡΡΑΣ:</w:t>
      </w:r>
      <w:r>
        <w:rPr>
          <w:rFonts w:eastAsia="Times New Roman" w:cs="Times New Roman"/>
          <w:szCs w:val="24"/>
        </w:rPr>
        <w:t xml:space="preserve"> Κύριε Πρόεδρε, ευχαριστώ.</w:t>
      </w:r>
    </w:p>
    <w:p w14:paraId="19C9AAC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Όταν συζητάμε</w:t>
      </w:r>
      <w:r>
        <w:rPr>
          <w:rFonts w:eastAsia="Times New Roman" w:cs="Times New Roman"/>
          <w:szCs w:val="24"/>
        </w:rPr>
        <w:t xml:space="preserve"> για συνταγματική αναθεώρηση, πρέπει να έχουμε προ οφθαλμών δύο άξονες. Πρώτα από όλα,</w:t>
      </w:r>
      <w:r w:rsidRPr="00F80C2B">
        <w:rPr>
          <w:rFonts w:eastAsia="Times New Roman" w:cs="Times New Roman"/>
          <w:szCs w:val="24"/>
        </w:rPr>
        <w:t xml:space="preserve"> να κάνουμε αποτίμηση του προηγούμενου συνταγματικού καθεστώτος και</w:t>
      </w:r>
      <w:r>
        <w:rPr>
          <w:rFonts w:eastAsia="Times New Roman" w:cs="Times New Roman"/>
          <w:szCs w:val="24"/>
        </w:rPr>
        <w:t xml:space="preserve"> </w:t>
      </w:r>
      <w:r>
        <w:rPr>
          <w:rFonts w:eastAsia="Times New Roman" w:cs="Times New Roman"/>
          <w:szCs w:val="24"/>
        </w:rPr>
        <w:t>πώς απέδωσε</w:t>
      </w:r>
      <w:r>
        <w:rPr>
          <w:rFonts w:eastAsia="Times New Roman" w:cs="Times New Roman"/>
          <w:szCs w:val="24"/>
        </w:rPr>
        <w:t xml:space="preserve"> κατά τη λειτουργία του. Ν</w:t>
      </w:r>
      <w:r w:rsidRPr="00F80C2B">
        <w:rPr>
          <w:rFonts w:eastAsia="Times New Roman" w:cs="Times New Roman"/>
          <w:szCs w:val="24"/>
        </w:rPr>
        <w:t xml:space="preserve">α διαπιστώσουμε τις ανάγκες που προκύπτουν </w:t>
      </w:r>
      <w:r>
        <w:rPr>
          <w:rFonts w:eastAsia="Times New Roman" w:cs="Times New Roman"/>
          <w:szCs w:val="24"/>
        </w:rPr>
        <w:t>-</w:t>
      </w:r>
      <w:r w:rsidRPr="00F80C2B">
        <w:rPr>
          <w:rFonts w:eastAsia="Times New Roman" w:cs="Times New Roman"/>
          <w:szCs w:val="24"/>
        </w:rPr>
        <w:t>αφού συσχετίσουμε και</w:t>
      </w:r>
      <w:r w:rsidRPr="00F80C2B">
        <w:rPr>
          <w:rFonts w:eastAsia="Times New Roman" w:cs="Times New Roman"/>
          <w:szCs w:val="24"/>
        </w:rPr>
        <w:t xml:space="preserve"> με τις μεταβολές</w:t>
      </w:r>
      <w:r>
        <w:rPr>
          <w:rFonts w:eastAsia="Times New Roman" w:cs="Times New Roman"/>
          <w:szCs w:val="24"/>
        </w:rPr>
        <w:t>,</w:t>
      </w:r>
      <w:r w:rsidRPr="00F80C2B">
        <w:rPr>
          <w:rFonts w:eastAsia="Times New Roman" w:cs="Times New Roman"/>
          <w:szCs w:val="24"/>
        </w:rPr>
        <w:t xml:space="preserve"> λόγω παρόδου του χρόνου</w:t>
      </w:r>
      <w:r>
        <w:rPr>
          <w:rFonts w:eastAsia="Times New Roman" w:cs="Times New Roman"/>
          <w:szCs w:val="24"/>
        </w:rPr>
        <w:t>,</w:t>
      </w:r>
      <w:r w:rsidRPr="00F80C2B">
        <w:rPr>
          <w:rFonts w:eastAsia="Times New Roman" w:cs="Times New Roman"/>
          <w:szCs w:val="24"/>
        </w:rPr>
        <w:t xml:space="preserve"> που έχ</w:t>
      </w:r>
      <w:r>
        <w:rPr>
          <w:rFonts w:eastAsia="Times New Roman" w:cs="Times New Roman"/>
          <w:szCs w:val="24"/>
        </w:rPr>
        <w:t>ει</w:t>
      </w:r>
      <w:r w:rsidRPr="00F80C2B">
        <w:rPr>
          <w:rFonts w:eastAsia="Times New Roman" w:cs="Times New Roman"/>
          <w:szCs w:val="24"/>
        </w:rPr>
        <w:t xml:space="preserve"> </w:t>
      </w:r>
      <w:r>
        <w:rPr>
          <w:rFonts w:eastAsia="Times New Roman" w:cs="Times New Roman"/>
          <w:szCs w:val="24"/>
        </w:rPr>
        <w:t>παρ</w:t>
      </w:r>
      <w:r w:rsidRPr="00F80C2B">
        <w:rPr>
          <w:rFonts w:eastAsia="Times New Roman" w:cs="Times New Roman"/>
          <w:szCs w:val="24"/>
        </w:rPr>
        <w:t>έ</w:t>
      </w:r>
      <w:r>
        <w:rPr>
          <w:rFonts w:eastAsia="Times New Roman" w:cs="Times New Roman"/>
          <w:szCs w:val="24"/>
        </w:rPr>
        <w:t>λ</w:t>
      </w:r>
      <w:r w:rsidRPr="00F80C2B">
        <w:rPr>
          <w:rFonts w:eastAsia="Times New Roman" w:cs="Times New Roman"/>
          <w:szCs w:val="24"/>
        </w:rPr>
        <w:t>θει στην κοινωνία</w:t>
      </w:r>
      <w:r>
        <w:rPr>
          <w:rFonts w:eastAsia="Times New Roman" w:cs="Times New Roman"/>
          <w:szCs w:val="24"/>
        </w:rPr>
        <w:t>,</w:t>
      </w:r>
      <w:r w:rsidRPr="00F80C2B">
        <w:rPr>
          <w:rFonts w:eastAsia="Times New Roman" w:cs="Times New Roman"/>
          <w:szCs w:val="24"/>
        </w:rPr>
        <w:t xml:space="preserve"> την οικονομία</w:t>
      </w:r>
      <w:r>
        <w:rPr>
          <w:rFonts w:eastAsia="Times New Roman" w:cs="Times New Roman"/>
          <w:szCs w:val="24"/>
        </w:rPr>
        <w:t>,</w:t>
      </w:r>
      <w:r w:rsidRPr="00F80C2B">
        <w:rPr>
          <w:rFonts w:eastAsia="Times New Roman" w:cs="Times New Roman"/>
          <w:szCs w:val="24"/>
        </w:rPr>
        <w:t xml:space="preserve"> στα ήθη</w:t>
      </w:r>
      <w:r>
        <w:rPr>
          <w:rFonts w:eastAsia="Times New Roman" w:cs="Times New Roman"/>
          <w:szCs w:val="24"/>
        </w:rPr>
        <w:t>-</w:t>
      </w:r>
      <w:r w:rsidRPr="00F80C2B">
        <w:rPr>
          <w:rFonts w:eastAsia="Times New Roman" w:cs="Times New Roman"/>
          <w:szCs w:val="24"/>
        </w:rPr>
        <w:t xml:space="preserve"> και μετά</w:t>
      </w:r>
      <w:r>
        <w:rPr>
          <w:rFonts w:eastAsia="Times New Roman" w:cs="Times New Roman"/>
          <w:szCs w:val="24"/>
        </w:rPr>
        <w:t>,</w:t>
      </w:r>
      <w:r w:rsidRPr="00F80C2B">
        <w:rPr>
          <w:rFonts w:eastAsia="Times New Roman" w:cs="Times New Roman"/>
          <w:szCs w:val="24"/>
        </w:rPr>
        <w:t xml:space="preserve"> να προχωρήσουμε σε συζήτηση για </w:t>
      </w:r>
      <w:r>
        <w:rPr>
          <w:rFonts w:eastAsia="Times New Roman" w:cs="Times New Roman"/>
          <w:szCs w:val="24"/>
        </w:rPr>
        <w:t>σ</w:t>
      </w:r>
      <w:r w:rsidRPr="00F80C2B">
        <w:rPr>
          <w:rFonts w:eastAsia="Times New Roman" w:cs="Times New Roman"/>
          <w:szCs w:val="24"/>
        </w:rPr>
        <w:t xml:space="preserve">υνταγματική </w:t>
      </w:r>
      <w:r>
        <w:rPr>
          <w:rFonts w:eastAsia="Times New Roman" w:cs="Times New Roman"/>
          <w:szCs w:val="24"/>
        </w:rPr>
        <w:t>Α</w:t>
      </w:r>
      <w:r w:rsidRPr="00F80C2B">
        <w:rPr>
          <w:rFonts w:eastAsia="Times New Roman" w:cs="Times New Roman"/>
          <w:szCs w:val="24"/>
        </w:rPr>
        <w:t>ναθεώρηση</w:t>
      </w:r>
      <w:r>
        <w:rPr>
          <w:rFonts w:eastAsia="Times New Roman" w:cs="Times New Roman"/>
          <w:szCs w:val="24"/>
        </w:rPr>
        <w:t>,</w:t>
      </w:r>
      <w:r w:rsidRPr="00F80C2B">
        <w:rPr>
          <w:rFonts w:eastAsia="Times New Roman" w:cs="Times New Roman"/>
          <w:szCs w:val="24"/>
        </w:rPr>
        <w:t xml:space="preserve"> αφού </w:t>
      </w:r>
      <w:r>
        <w:rPr>
          <w:rFonts w:eastAsia="Times New Roman" w:cs="Times New Roman"/>
          <w:szCs w:val="24"/>
        </w:rPr>
        <w:t>έχουμε διαπιστώσει</w:t>
      </w:r>
      <w:r w:rsidRPr="00F80C2B">
        <w:rPr>
          <w:rFonts w:eastAsia="Times New Roman" w:cs="Times New Roman"/>
          <w:szCs w:val="24"/>
        </w:rPr>
        <w:t xml:space="preserve"> την ανάγκη που υπάρχει</w:t>
      </w:r>
      <w:r>
        <w:rPr>
          <w:rFonts w:eastAsia="Times New Roman" w:cs="Times New Roman"/>
          <w:szCs w:val="24"/>
        </w:rPr>
        <w:t>.</w:t>
      </w:r>
      <w:r w:rsidRPr="00F80C2B">
        <w:rPr>
          <w:rFonts w:eastAsia="Times New Roman" w:cs="Times New Roman"/>
          <w:szCs w:val="24"/>
        </w:rPr>
        <w:t xml:space="preserve"> </w:t>
      </w:r>
    </w:p>
    <w:p w14:paraId="19C9AAC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Γ</w:t>
      </w:r>
      <w:r w:rsidRPr="00F80C2B">
        <w:rPr>
          <w:rFonts w:eastAsia="Times New Roman" w:cs="Times New Roman"/>
          <w:szCs w:val="24"/>
        </w:rPr>
        <w:t>ιατί το λέω αυτό</w:t>
      </w:r>
      <w:r>
        <w:rPr>
          <w:rFonts w:eastAsia="Times New Roman" w:cs="Times New Roman"/>
          <w:szCs w:val="24"/>
        </w:rPr>
        <w:t>; Ε</w:t>
      </w:r>
      <w:r w:rsidRPr="00F80C2B">
        <w:rPr>
          <w:rFonts w:eastAsia="Times New Roman" w:cs="Times New Roman"/>
          <w:szCs w:val="24"/>
        </w:rPr>
        <w:t>γώ βάζω και μία άλλ</w:t>
      </w:r>
      <w:r w:rsidRPr="00F80C2B">
        <w:rPr>
          <w:rFonts w:eastAsia="Times New Roman" w:cs="Times New Roman"/>
          <w:szCs w:val="24"/>
        </w:rPr>
        <w:t>η παράμετρο</w:t>
      </w:r>
      <w:r>
        <w:rPr>
          <w:rFonts w:eastAsia="Times New Roman" w:cs="Times New Roman"/>
          <w:szCs w:val="24"/>
        </w:rPr>
        <w:t>,</w:t>
      </w:r>
      <w:r w:rsidRPr="00F80C2B">
        <w:rPr>
          <w:rFonts w:eastAsia="Times New Roman" w:cs="Times New Roman"/>
          <w:szCs w:val="24"/>
        </w:rPr>
        <w:t xml:space="preserve"> αν θέλετε</w:t>
      </w:r>
      <w:r>
        <w:rPr>
          <w:rFonts w:eastAsia="Times New Roman" w:cs="Times New Roman"/>
          <w:szCs w:val="24"/>
        </w:rPr>
        <w:t>,</w:t>
      </w:r>
      <w:r w:rsidRPr="00F80C2B">
        <w:rPr>
          <w:rFonts w:eastAsia="Times New Roman" w:cs="Times New Roman"/>
          <w:szCs w:val="24"/>
        </w:rPr>
        <w:t xml:space="preserve"> για τη </w:t>
      </w:r>
      <w:r>
        <w:rPr>
          <w:rFonts w:eastAsia="Times New Roman" w:cs="Times New Roman"/>
          <w:szCs w:val="24"/>
        </w:rPr>
        <w:t>σ</w:t>
      </w:r>
      <w:r w:rsidRPr="00F80C2B">
        <w:rPr>
          <w:rFonts w:eastAsia="Times New Roman" w:cs="Times New Roman"/>
          <w:szCs w:val="24"/>
        </w:rPr>
        <w:t xml:space="preserve">υνταγματική </w:t>
      </w:r>
      <w:r>
        <w:rPr>
          <w:rFonts w:eastAsia="Times New Roman" w:cs="Times New Roman"/>
          <w:szCs w:val="24"/>
        </w:rPr>
        <w:t>Α</w:t>
      </w:r>
      <w:r w:rsidRPr="00F80C2B">
        <w:rPr>
          <w:rFonts w:eastAsia="Times New Roman" w:cs="Times New Roman"/>
          <w:szCs w:val="24"/>
        </w:rPr>
        <w:t>ναθεώρηση</w:t>
      </w:r>
      <w:r>
        <w:rPr>
          <w:rFonts w:eastAsia="Times New Roman" w:cs="Times New Roman"/>
          <w:szCs w:val="24"/>
        </w:rPr>
        <w:t>, τ</w:t>
      </w:r>
      <w:r w:rsidRPr="00F80C2B">
        <w:rPr>
          <w:rFonts w:eastAsia="Times New Roman" w:cs="Times New Roman"/>
          <w:szCs w:val="24"/>
        </w:rPr>
        <w:t xml:space="preserve">ην παράμετρο της προληπτικής λειτουργίας του </w:t>
      </w:r>
      <w:r>
        <w:rPr>
          <w:rFonts w:eastAsia="Times New Roman" w:cs="Times New Roman"/>
          <w:szCs w:val="24"/>
        </w:rPr>
        <w:t>Σ</w:t>
      </w:r>
      <w:r w:rsidRPr="00F80C2B">
        <w:rPr>
          <w:rFonts w:eastAsia="Times New Roman" w:cs="Times New Roman"/>
          <w:szCs w:val="24"/>
        </w:rPr>
        <w:t>υντάγματος</w:t>
      </w:r>
      <w:r>
        <w:rPr>
          <w:rFonts w:eastAsia="Times New Roman" w:cs="Times New Roman"/>
          <w:szCs w:val="24"/>
        </w:rPr>
        <w:t>.</w:t>
      </w:r>
      <w:r w:rsidRPr="00F80C2B">
        <w:rPr>
          <w:rFonts w:eastAsia="Times New Roman" w:cs="Times New Roman"/>
          <w:szCs w:val="24"/>
        </w:rPr>
        <w:t xml:space="preserve"> Το Σύνταγμα δεν πρέπει μόνο να θεραπεύει ατέλειες του παρελθόντος ή να λύνει προβλήματα</w:t>
      </w:r>
      <w:r>
        <w:rPr>
          <w:rFonts w:eastAsia="Times New Roman" w:cs="Times New Roman"/>
          <w:szCs w:val="24"/>
        </w:rPr>
        <w:t>. Τ</w:t>
      </w:r>
      <w:r w:rsidRPr="00F80C2B">
        <w:rPr>
          <w:rFonts w:eastAsia="Times New Roman" w:cs="Times New Roman"/>
          <w:szCs w:val="24"/>
        </w:rPr>
        <w:t xml:space="preserve">ο </w:t>
      </w:r>
      <w:r>
        <w:rPr>
          <w:rFonts w:eastAsia="Times New Roman" w:cs="Times New Roman"/>
          <w:szCs w:val="24"/>
        </w:rPr>
        <w:t>Σύνταγμα πρέπει προληπτικώ</w:t>
      </w:r>
      <w:r w:rsidRPr="00F80C2B">
        <w:rPr>
          <w:rFonts w:eastAsia="Times New Roman" w:cs="Times New Roman"/>
          <w:szCs w:val="24"/>
        </w:rPr>
        <w:t>ς να προβλέπει κινδύνου</w:t>
      </w:r>
      <w:r w:rsidRPr="00F80C2B">
        <w:rPr>
          <w:rFonts w:eastAsia="Times New Roman" w:cs="Times New Roman"/>
          <w:szCs w:val="24"/>
        </w:rPr>
        <w:t>ς</w:t>
      </w:r>
      <w:r>
        <w:rPr>
          <w:rFonts w:eastAsia="Times New Roman" w:cs="Times New Roman"/>
          <w:szCs w:val="24"/>
        </w:rPr>
        <w:t>,</w:t>
      </w:r>
      <w:r w:rsidRPr="00F80C2B">
        <w:rPr>
          <w:rFonts w:eastAsia="Times New Roman" w:cs="Times New Roman"/>
          <w:szCs w:val="24"/>
        </w:rPr>
        <w:t xml:space="preserve"> καταστάσεις</w:t>
      </w:r>
      <w:r>
        <w:rPr>
          <w:rFonts w:eastAsia="Times New Roman" w:cs="Times New Roman"/>
          <w:szCs w:val="24"/>
        </w:rPr>
        <w:t>,</w:t>
      </w:r>
      <w:r w:rsidRPr="00F80C2B">
        <w:rPr>
          <w:rFonts w:eastAsia="Times New Roman" w:cs="Times New Roman"/>
          <w:szCs w:val="24"/>
        </w:rPr>
        <w:t xml:space="preserve"> οι οποίες θα δημιουργηθούν στο μέλλον</w:t>
      </w:r>
      <w:r>
        <w:rPr>
          <w:rFonts w:eastAsia="Times New Roman" w:cs="Times New Roman"/>
          <w:szCs w:val="24"/>
        </w:rPr>
        <w:t>,</w:t>
      </w:r>
      <w:r w:rsidRPr="00F80C2B">
        <w:rPr>
          <w:rFonts w:eastAsia="Times New Roman" w:cs="Times New Roman"/>
          <w:szCs w:val="24"/>
        </w:rPr>
        <w:t xml:space="preserve"> ούτως ώστε</w:t>
      </w:r>
      <w:r>
        <w:rPr>
          <w:rFonts w:eastAsia="Times New Roman" w:cs="Times New Roman"/>
          <w:szCs w:val="24"/>
        </w:rPr>
        <w:t>,</w:t>
      </w:r>
      <w:r w:rsidRPr="00F80C2B">
        <w:rPr>
          <w:rFonts w:eastAsia="Times New Roman" w:cs="Times New Roman"/>
          <w:szCs w:val="24"/>
        </w:rPr>
        <w:t xml:space="preserve"> να δώσει τη σταθερότητα στο πολίτευμα</w:t>
      </w:r>
      <w:r>
        <w:rPr>
          <w:rFonts w:eastAsia="Times New Roman" w:cs="Times New Roman"/>
          <w:szCs w:val="24"/>
        </w:rPr>
        <w:t>,</w:t>
      </w:r>
      <w:r w:rsidRPr="00F80C2B">
        <w:rPr>
          <w:rFonts w:eastAsia="Times New Roman" w:cs="Times New Roman"/>
          <w:szCs w:val="24"/>
        </w:rPr>
        <w:t xml:space="preserve"> στην οικονομία</w:t>
      </w:r>
      <w:r>
        <w:rPr>
          <w:rFonts w:eastAsia="Times New Roman" w:cs="Times New Roman"/>
          <w:szCs w:val="24"/>
        </w:rPr>
        <w:t>,</w:t>
      </w:r>
      <w:r w:rsidRPr="00F80C2B">
        <w:rPr>
          <w:rFonts w:eastAsia="Times New Roman" w:cs="Times New Roman"/>
          <w:szCs w:val="24"/>
        </w:rPr>
        <w:t xml:space="preserve"> στην κοινωνία</w:t>
      </w:r>
      <w:r>
        <w:rPr>
          <w:rFonts w:eastAsia="Times New Roman" w:cs="Times New Roman"/>
          <w:szCs w:val="24"/>
        </w:rPr>
        <w:t>,</w:t>
      </w:r>
      <w:r w:rsidRPr="00F80C2B">
        <w:rPr>
          <w:rFonts w:eastAsia="Times New Roman" w:cs="Times New Roman"/>
          <w:szCs w:val="24"/>
        </w:rPr>
        <w:t xml:space="preserve"> για να μην κλυδωνίζονται</w:t>
      </w:r>
      <w:r>
        <w:rPr>
          <w:rFonts w:eastAsia="Times New Roman" w:cs="Times New Roman"/>
          <w:szCs w:val="24"/>
        </w:rPr>
        <w:t>.</w:t>
      </w:r>
    </w:p>
    <w:p w14:paraId="19C9AAC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Έ</w:t>
      </w:r>
      <w:r w:rsidRPr="00F80C2B">
        <w:rPr>
          <w:rFonts w:eastAsia="Times New Roman" w:cs="Times New Roman"/>
          <w:szCs w:val="24"/>
        </w:rPr>
        <w:t xml:space="preserve">χουμε ένα πρόσφατο </w:t>
      </w:r>
      <w:r>
        <w:rPr>
          <w:rFonts w:eastAsia="Times New Roman" w:cs="Times New Roman"/>
          <w:szCs w:val="24"/>
        </w:rPr>
        <w:t>παρά</w:t>
      </w:r>
      <w:r w:rsidRPr="00F80C2B">
        <w:rPr>
          <w:rFonts w:eastAsia="Times New Roman" w:cs="Times New Roman"/>
          <w:szCs w:val="24"/>
        </w:rPr>
        <w:t>δε</w:t>
      </w:r>
      <w:r>
        <w:rPr>
          <w:rFonts w:eastAsia="Times New Roman" w:cs="Times New Roman"/>
          <w:szCs w:val="24"/>
        </w:rPr>
        <w:t>ι</w:t>
      </w:r>
      <w:r w:rsidRPr="00F80C2B">
        <w:rPr>
          <w:rFonts w:eastAsia="Times New Roman" w:cs="Times New Roman"/>
          <w:szCs w:val="24"/>
        </w:rPr>
        <w:t xml:space="preserve">γμα στη χώρα </w:t>
      </w:r>
      <w:r>
        <w:rPr>
          <w:rFonts w:eastAsia="Times New Roman" w:cs="Times New Roman"/>
          <w:szCs w:val="24"/>
        </w:rPr>
        <w:t>μας στ</w:t>
      </w:r>
      <w:r w:rsidRPr="00F80C2B">
        <w:rPr>
          <w:rFonts w:eastAsia="Times New Roman" w:cs="Times New Roman"/>
          <w:szCs w:val="24"/>
        </w:rPr>
        <w:t>η δεκαετία της κρίσης</w:t>
      </w:r>
      <w:r>
        <w:rPr>
          <w:rFonts w:eastAsia="Times New Roman" w:cs="Times New Roman"/>
          <w:szCs w:val="24"/>
        </w:rPr>
        <w:t>,</w:t>
      </w:r>
      <w:r w:rsidRPr="00F80C2B">
        <w:rPr>
          <w:rFonts w:eastAsia="Times New Roman" w:cs="Times New Roman"/>
          <w:szCs w:val="24"/>
        </w:rPr>
        <w:t xml:space="preserve"> όπου εκεί μπορούμε να κάνουμε μία αποτίμηση του ισχύοντος </w:t>
      </w:r>
      <w:r>
        <w:rPr>
          <w:rFonts w:eastAsia="Times New Roman" w:cs="Times New Roman"/>
          <w:szCs w:val="24"/>
        </w:rPr>
        <w:t>Σ</w:t>
      </w:r>
      <w:r w:rsidRPr="00F80C2B">
        <w:rPr>
          <w:rFonts w:eastAsia="Times New Roman" w:cs="Times New Roman"/>
          <w:szCs w:val="24"/>
        </w:rPr>
        <w:t>υντάγματος κα</w:t>
      </w:r>
      <w:r>
        <w:rPr>
          <w:rFonts w:eastAsia="Times New Roman" w:cs="Times New Roman"/>
          <w:szCs w:val="24"/>
        </w:rPr>
        <w:t>ι των αναθεωρήσεων του που έγιναν. Θα εκφράσω μια π</w:t>
      </w:r>
      <w:r w:rsidRPr="00F80C2B">
        <w:rPr>
          <w:rFonts w:eastAsia="Times New Roman" w:cs="Times New Roman"/>
          <w:szCs w:val="24"/>
        </w:rPr>
        <w:t>ροσωπική γν</w:t>
      </w:r>
      <w:r>
        <w:rPr>
          <w:rFonts w:eastAsia="Times New Roman" w:cs="Times New Roman"/>
          <w:szCs w:val="24"/>
        </w:rPr>
        <w:t xml:space="preserve">ώμη. Δεν </w:t>
      </w:r>
      <w:r w:rsidRPr="00F80C2B">
        <w:rPr>
          <w:rFonts w:eastAsia="Times New Roman" w:cs="Times New Roman"/>
          <w:szCs w:val="24"/>
        </w:rPr>
        <w:t>επέδειξε τις αντοχές εκείνες</w:t>
      </w:r>
      <w:r>
        <w:rPr>
          <w:rFonts w:eastAsia="Times New Roman" w:cs="Times New Roman"/>
          <w:szCs w:val="24"/>
        </w:rPr>
        <w:t>, οι οποίες απαιτούντο</w:t>
      </w:r>
      <w:r w:rsidRPr="00F80C2B">
        <w:rPr>
          <w:rFonts w:eastAsia="Times New Roman" w:cs="Times New Roman"/>
          <w:szCs w:val="24"/>
        </w:rPr>
        <w:t xml:space="preserve"> για να μην οδηγηθούμε στην κρίση</w:t>
      </w:r>
      <w:r>
        <w:rPr>
          <w:rFonts w:eastAsia="Times New Roman" w:cs="Times New Roman"/>
          <w:szCs w:val="24"/>
        </w:rPr>
        <w:t>,</w:t>
      </w:r>
      <w:r w:rsidRPr="00F80C2B">
        <w:rPr>
          <w:rFonts w:eastAsia="Times New Roman" w:cs="Times New Roman"/>
          <w:szCs w:val="24"/>
        </w:rPr>
        <w:t xml:space="preserve"> διότι από την ώρα που επικρ</w:t>
      </w:r>
      <w:r w:rsidRPr="00F80C2B">
        <w:rPr>
          <w:rFonts w:eastAsia="Times New Roman" w:cs="Times New Roman"/>
          <w:szCs w:val="24"/>
        </w:rPr>
        <w:t>άτησε ο πανικός της κρίσης</w:t>
      </w:r>
      <w:r>
        <w:rPr>
          <w:rFonts w:eastAsia="Times New Roman" w:cs="Times New Roman"/>
          <w:szCs w:val="24"/>
        </w:rPr>
        <w:t>,</w:t>
      </w:r>
      <w:r w:rsidRPr="00F80C2B">
        <w:rPr>
          <w:rFonts w:eastAsia="Times New Roman" w:cs="Times New Roman"/>
          <w:szCs w:val="24"/>
        </w:rPr>
        <w:t xml:space="preserve"> από </w:t>
      </w:r>
      <w:r>
        <w:rPr>
          <w:rFonts w:eastAsia="Times New Roman" w:cs="Times New Roman"/>
          <w:szCs w:val="24"/>
        </w:rPr>
        <w:t>εκείνη την ώρα η σ</w:t>
      </w:r>
      <w:r w:rsidRPr="00F80C2B">
        <w:rPr>
          <w:rFonts w:eastAsia="Times New Roman" w:cs="Times New Roman"/>
          <w:szCs w:val="24"/>
        </w:rPr>
        <w:t>υνταγματική λειτουργία δυστυχώς</w:t>
      </w:r>
      <w:r>
        <w:rPr>
          <w:rFonts w:eastAsia="Times New Roman" w:cs="Times New Roman"/>
          <w:szCs w:val="24"/>
        </w:rPr>
        <w:t>,</w:t>
      </w:r>
      <w:r w:rsidRPr="00F80C2B">
        <w:rPr>
          <w:rFonts w:eastAsia="Times New Roman" w:cs="Times New Roman"/>
          <w:szCs w:val="24"/>
        </w:rPr>
        <w:t xml:space="preserve"> υποχώρησε από την ανάγκη των δανειακών συμβάσεων</w:t>
      </w:r>
      <w:r>
        <w:rPr>
          <w:rFonts w:eastAsia="Times New Roman" w:cs="Times New Roman"/>
          <w:szCs w:val="24"/>
        </w:rPr>
        <w:t xml:space="preserve">. </w:t>
      </w:r>
      <w:r w:rsidRPr="00F80C2B">
        <w:rPr>
          <w:rFonts w:eastAsia="Times New Roman" w:cs="Times New Roman"/>
          <w:szCs w:val="24"/>
        </w:rPr>
        <w:t>Συνεπώς</w:t>
      </w:r>
      <w:r>
        <w:rPr>
          <w:rFonts w:eastAsia="Times New Roman" w:cs="Times New Roman"/>
          <w:szCs w:val="24"/>
        </w:rPr>
        <w:t>,</w:t>
      </w:r>
      <w:r w:rsidRPr="00F80C2B">
        <w:rPr>
          <w:rFonts w:eastAsia="Times New Roman" w:cs="Times New Roman"/>
          <w:szCs w:val="24"/>
        </w:rPr>
        <w:t xml:space="preserve"> σήμερα</w:t>
      </w:r>
      <w:r>
        <w:rPr>
          <w:rFonts w:eastAsia="Times New Roman" w:cs="Times New Roman"/>
          <w:szCs w:val="24"/>
        </w:rPr>
        <w:t>,</w:t>
      </w:r>
      <w:r w:rsidRPr="00F80C2B">
        <w:rPr>
          <w:rFonts w:eastAsia="Times New Roman" w:cs="Times New Roman"/>
          <w:szCs w:val="24"/>
        </w:rPr>
        <w:t xml:space="preserve"> </w:t>
      </w:r>
      <w:r>
        <w:rPr>
          <w:rFonts w:eastAsia="Times New Roman" w:cs="Times New Roman"/>
          <w:szCs w:val="24"/>
        </w:rPr>
        <w:t>π</w:t>
      </w:r>
      <w:r w:rsidRPr="00F80C2B">
        <w:rPr>
          <w:rFonts w:eastAsia="Times New Roman" w:cs="Times New Roman"/>
          <w:szCs w:val="24"/>
        </w:rPr>
        <w:t>ου βρισκόμασ</w:t>
      </w:r>
      <w:r>
        <w:rPr>
          <w:rFonts w:eastAsia="Times New Roman" w:cs="Times New Roman"/>
          <w:szCs w:val="24"/>
        </w:rPr>
        <w:t>τε μπροστά σε μία συζήτηση για σ</w:t>
      </w:r>
      <w:r w:rsidRPr="00F80C2B">
        <w:rPr>
          <w:rFonts w:eastAsia="Times New Roman" w:cs="Times New Roman"/>
          <w:szCs w:val="24"/>
        </w:rPr>
        <w:t>υνταγματική αναθεώρηση</w:t>
      </w:r>
      <w:r>
        <w:rPr>
          <w:rFonts w:eastAsia="Times New Roman" w:cs="Times New Roman"/>
          <w:szCs w:val="24"/>
        </w:rPr>
        <w:t>,</w:t>
      </w:r>
      <w:r w:rsidRPr="00F80C2B">
        <w:rPr>
          <w:rFonts w:eastAsia="Times New Roman" w:cs="Times New Roman"/>
          <w:szCs w:val="24"/>
        </w:rPr>
        <w:t xml:space="preserve"> αφού καταγράψουμε αυτές τις σκέψεις</w:t>
      </w:r>
      <w:r>
        <w:rPr>
          <w:rFonts w:eastAsia="Times New Roman" w:cs="Times New Roman"/>
          <w:szCs w:val="24"/>
        </w:rPr>
        <w:t>,</w:t>
      </w:r>
      <w:r w:rsidRPr="00F80C2B">
        <w:rPr>
          <w:rFonts w:eastAsia="Times New Roman" w:cs="Times New Roman"/>
          <w:szCs w:val="24"/>
        </w:rPr>
        <w:t xml:space="preserve"> </w:t>
      </w:r>
      <w:r w:rsidRPr="00F80C2B">
        <w:rPr>
          <w:rFonts w:eastAsia="Times New Roman" w:cs="Times New Roman"/>
          <w:szCs w:val="24"/>
        </w:rPr>
        <w:t xml:space="preserve">πρέπει να δούμε πώς θα λειτουργήσει </w:t>
      </w:r>
      <w:r>
        <w:rPr>
          <w:rFonts w:eastAsia="Times New Roman" w:cs="Times New Roman"/>
          <w:szCs w:val="24"/>
        </w:rPr>
        <w:t>σ</w:t>
      </w:r>
      <w:r w:rsidRPr="00F80C2B">
        <w:rPr>
          <w:rFonts w:eastAsia="Times New Roman" w:cs="Times New Roman"/>
          <w:szCs w:val="24"/>
        </w:rPr>
        <w:t>το μέλλον</w:t>
      </w:r>
      <w:r>
        <w:rPr>
          <w:rFonts w:eastAsia="Times New Roman" w:cs="Times New Roman"/>
          <w:szCs w:val="24"/>
        </w:rPr>
        <w:t>.</w:t>
      </w:r>
    </w:p>
    <w:p w14:paraId="19C9AAC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Στ</w:t>
      </w:r>
      <w:r w:rsidRPr="00F80C2B">
        <w:rPr>
          <w:rFonts w:eastAsia="Times New Roman" w:cs="Times New Roman"/>
          <w:szCs w:val="24"/>
        </w:rPr>
        <w:t>ο μέλλον</w:t>
      </w:r>
      <w:r>
        <w:rPr>
          <w:rFonts w:eastAsia="Times New Roman" w:cs="Times New Roman"/>
          <w:szCs w:val="24"/>
        </w:rPr>
        <w:t>,</w:t>
      </w:r>
      <w:r w:rsidRPr="00F80C2B">
        <w:rPr>
          <w:rFonts w:eastAsia="Times New Roman" w:cs="Times New Roman"/>
          <w:szCs w:val="24"/>
        </w:rPr>
        <w:t xml:space="preserve"> </w:t>
      </w:r>
      <w:r>
        <w:rPr>
          <w:rFonts w:eastAsia="Times New Roman" w:cs="Times New Roman"/>
          <w:szCs w:val="24"/>
        </w:rPr>
        <w:t>λ</w:t>
      </w:r>
      <w:r w:rsidRPr="00F80C2B">
        <w:rPr>
          <w:rFonts w:eastAsia="Times New Roman" w:cs="Times New Roman"/>
          <w:szCs w:val="24"/>
        </w:rPr>
        <w:t>οιπόν</w:t>
      </w:r>
      <w:r>
        <w:rPr>
          <w:rFonts w:eastAsia="Times New Roman" w:cs="Times New Roman"/>
          <w:szCs w:val="24"/>
        </w:rPr>
        <w:t>,</w:t>
      </w:r>
      <w:r w:rsidRPr="00F80C2B">
        <w:rPr>
          <w:rFonts w:eastAsia="Times New Roman" w:cs="Times New Roman"/>
          <w:szCs w:val="24"/>
        </w:rPr>
        <w:t xml:space="preserve"> για ν</w:t>
      </w:r>
      <w:r>
        <w:rPr>
          <w:rFonts w:eastAsia="Times New Roman" w:cs="Times New Roman"/>
          <w:szCs w:val="24"/>
        </w:rPr>
        <w:t>α λειτουργήσει ο τόπος μας και σ</w:t>
      </w:r>
      <w:r w:rsidRPr="00F80C2B">
        <w:rPr>
          <w:rFonts w:eastAsia="Times New Roman" w:cs="Times New Roman"/>
          <w:szCs w:val="24"/>
        </w:rPr>
        <w:t>ύμφωνα με τις αρχές που εκφράζου</w:t>
      </w:r>
      <w:r>
        <w:rPr>
          <w:rFonts w:eastAsia="Times New Roman" w:cs="Times New Roman"/>
          <w:szCs w:val="24"/>
        </w:rPr>
        <w:t>με</w:t>
      </w:r>
      <w:r w:rsidRPr="00F80C2B">
        <w:rPr>
          <w:rFonts w:eastAsia="Times New Roman" w:cs="Times New Roman"/>
          <w:szCs w:val="24"/>
        </w:rPr>
        <w:t xml:space="preserve"> </w:t>
      </w:r>
      <w:r>
        <w:rPr>
          <w:rFonts w:eastAsia="Times New Roman" w:cs="Times New Roman"/>
          <w:szCs w:val="24"/>
        </w:rPr>
        <w:t>κ</w:t>
      </w:r>
      <w:r w:rsidRPr="00F80C2B">
        <w:rPr>
          <w:rFonts w:eastAsia="Times New Roman" w:cs="Times New Roman"/>
          <w:szCs w:val="24"/>
        </w:rPr>
        <w:t xml:space="preserve">ι εμείς </w:t>
      </w:r>
      <w:r>
        <w:rPr>
          <w:rFonts w:eastAsia="Times New Roman" w:cs="Times New Roman"/>
          <w:szCs w:val="24"/>
        </w:rPr>
        <w:t xml:space="preserve">σαν Κίνημα Αλλαγής, </w:t>
      </w:r>
      <w:r w:rsidRPr="00F80C2B">
        <w:rPr>
          <w:rFonts w:eastAsia="Times New Roman" w:cs="Times New Roman"/>
          <w:szCs w:val="24"/>
        </w:rPr>
        <w:t>έχει ανάγκη δύο ζητήματα</w:t>
      </w:r>
      <w:r>
        <w:rPr>
          <w:rFonts w:eastAsia="Times New Roman" w:cs="Times New Roman"/>
          <w:szCs w:val="24"/>
        </w:rPr>
        <w:t>. Πρώτα απ’</w:t>
      </w:r>
      <w:r w:rsidRPr="00F80C2B">
        <w:rPr>
          <w:rFonts w:eastAsia="Times New Roman" w:cs="Times New Roman"/>
          <w:szCs w:val="24"/>
        </w:rPr>
        <w:t xml:space="preserve"> όλα</w:t>
      </w:r>
      <w:r>
        <w:rPr>
          <w:rFonts w:eastAsia="Times New Roman" w:cs="Times New Roman"/>
          <w:szCs w:val="24"/>
        </w:rPr>
        <w:t>,</w:t>
      </w:r>
      <w:r w:rsidRPr="00F80C2B">
        <w:rPr>
          <w:rFonts w:eastAsia="Times New Roman" w:cs="Times New Roman"/>
          <w:szCs w:val="24"/>
        </w:rPr>
        <w:t xml:space="preserve"> την υπεράσπιση</w:t>
      </w:r>
      <w:r>
        <w:rPr>
          <w:rFonts w:eastAsia="Times New Roman" w:cs="Times New Roman"/>
          <w:szCs w:val="24"/>
        </w:rPr>
        <w:t>, τη</w:t>
      </w:r>
      <w:r w:rsidRPr="00F80C2B">
        <w:rPr>
          <w:rFonts w:eastAsia="Times New Roman" w:cs="Times New Roman"/>
          <w:szCs w:val="24"/>
        </w:rPr>
        <w:t xml:space="preserve"> διατήρηση τω</w:t>
      </w:r>
      <w:r>
        <w:rPr>
          <w:rFonts w:eastAsia="Times New Roman" w:cs="Times New Roman"/>
          <w:szCs w:val="24"/>
        </w:rPr>
        <w:t xml:space="preserve">ν κοινωνικών </w:t>
      </w:r>
      <w:r>
        <w:rPr>
          <w:rFonts w:eastAsia="Times New Roman" w:cs="Times New Roman"/>
          <w:szCs w:val="24"/>
        </w:rPr>
        <w:t>δικαιωμάτων και απ’</w:t>
      </w:r>
      <w:r w:rsidRPr="00F80C2B">
        <w:rPr>
          <w:rFonts w:eastAsia="Times New Roman" w:cs="Times New Roman"/>
          <w:szCs w:val="24"/>
        </w:rPr>
        <w:t xml:space="preserve"> την άλλη πλευρά</w:t>
      </w:r>
      <w:r>
        <w:rPr>
          <w:rFonts w:eastAsia="Times New Roman" w:cs="Times New Roman"/>
          <w:szCs w:val="24"/>
        </w:rPr>
        <w:t>,</w:t>
      </w:r>
      <w:r w:rsidRPr="00F80C2B">
        <w:rPr>
          <w:rFonts w:eastAsia="Times New Roman" w:cs="Times New Roman"/>
          <w:szCs w:val="24"/>
        </w:rPr>
        <w:t xml:space="preserve"> για να διατηρηθούν τα κοινωνικά δικαιώματα και να ενισχυθούν</w:t>
      </w:r>
      <w:r>
        <w:rPr>
          <w:rFonts w:eastAsia="Times New Roman" w:cs="Times New Roman"/>
          <w:szCs w:val="24"/>
        </w:rPr>
        <w:t>,</w:t>
      </w:r>
      <w:r w:rsidRPr="00F80C2B">
        <w:rPr>
          <w:rFonts w:eastAsia="Times New Roman" w:cs="Times New Roman"/>
          <w:szCs w:val="24"/>
        </w:rPr>
        <w:t xml:space="preserve"> έχει ανάγκη </w:t>
      </w:r>
      <w:r>
        <w:rPr>
          <w:rFonts w:eastAsia="Times New Roman" w:cs="Times New Roman"/>
          <w:szCs w:val="24"/>
        </w:rPr>
        <w:t xml:space="preserve">η χώρα </w:t>
      </w:r>
      <w:r w:rsidRPr="00F80C2B">
        <w:rPr>
          <w:rFonts w:eastAsia="Times New Roman" w:cs="Times New Roman"/>
          <w:szCs w:val="24"/>
        </w:rPr>
        <w:t>την οικονομική ανάπτυξη</w:t>
      </w:r>
      <w:r>
        <w:rPr>
          <w:rFonts w:eastAsia="Times New Roman" w:cs="Times New Roman"/>
          <w:szCs w:val="24"/>
        </w:rPr>
        <w:t xml:space="preserve">. Και εδώ είμαι υποχρεωμένος, πλέον, </w:t>
      </w:r>
      <w:r w:rsidRPr="00F80C2B">
        <w:rPr>
          <w:rFonts w:eastAsia="Times New Roman" w:cs="Times New Roman"/>
          <w:szCs w:val="24"/>
        </w:rPr>
        <w:t xml:space="preserve">να μιλήσω και για οικονομικό </w:t>
      </w:r>
      <w:r>
        <w:rPr>
          <w:rFonts w:eastAsia="Times New Roman" w:cs="Times New Roman"/>
          <w:szCs w:val="24"/>
        </w:rPr>
        <w:t>Σ</w:t>
      </w:r>
      <w:r w:rsidRPr="00F80C2B">
        <w:rPr>
          <w:rFonts w:eastAsia="Times New Roman" w:cs="Times New Roman"/>
          <w:szCs w:val="24"/>
        </w:rPr>
        <w:t>ύνταγμα</w:t>
      </w:r>
      <w:r>
        <w:rPr>
          <w:rFonts w:eastAsia="Times New Roman" w:cs="Times New Roman"/>
          <w:szCs w:val="24"/>
        </w:rPr>
        <w:t>,</w:t>
      </w:r>
      <w:r w:rsidRPr="00F80C2B">
        <w:rPr>
          <w:rFonts w:eastAsia="Times New Roman" w:cs="Times New Roman"/>
          <w:szCs w:val="24"/>
        </w:rPr>
        <w:t xml:space="preserve"> αν θέλετε</w:t>
      </w:r>
      <w:r>
        <w:rPr>
          <w:rFonts w:eastAsia="Times New Roman" w:cs="Times New Roman"/>
          <w:szCs w:val="24"/>
        </w:rPr>
        <w:t>,</w:t>
      </w:r>
      <w:r w:rsidRPr="00F80C2B">
        <w:rPr>
          <w:rFonts w:eastAsia="Times New Roman" w:cs="Times New Roman"/>
          <w:szCs w:val="24"/>
        </w:rPr>
        <w:t xml:space="preserve"> με την έννοια των διατάξεων </w:t>
      </w:r>
      <w:r w:rsidRPr="00F80C2B">
        <w:rPr>
          <w:rFonts w:eastAsia="Times New Roman" w:cs="Times New Roman"/>
          <w:szCs w:val="24"/>
        </w:rPr>
        <w:t>εκείνων</w:t>
      </w:r>
      <w:r>
        <w:rPr>
          <w:rFonts w:eastAsia="Times New Roman" w:cs="Times New Roman"/>
          <w:szCs w:val="24"/>
        </w:rPr>
        <w:t>,</w:t>
      </w:r>
      <w:r w:rsidRPr="00F80C2B">
        <w:rPr>
          <w:rFonts w:eastAsia="Times New Roman" w:cs="Times New Roman"/>
          <w:szCs w:val="24"/>
        </w:rPr>
        <w:t xml:space="preserve"> που θα εξασφαλίσουν την οικονομική ανάπτυξη</w:t>
      </w:r>
      <w:r>
        <w:rPr>
          <w:rFonts w:eastAsia="Times New Roman" w:cs="Times New Roman"/>
          <w:szCs w:val="24"/>
        </w:rPr>
        <w:t xml:space="preserve"> ή τ</w:t>
      </w:r>
      <w:r w:rsidRPr="00F80C2B">
        <w:rPr>
          <w:rFonts w:eastAsia="Times New Roman" w:cs="Times New Roman"/>
          <w:szCs w:val="24"/>
        </w:rPr>
        <w:t xml:space="preserve">ουλάχιστον τη διατήρηση του σημερινού στάτους και σταδιακά την άνοδο και του </w:t>
      </w:r>
      <w:r>
        <w:rPr>
          <w:rFonts w:eastAsia="Times New Roman" w:cs="Times New Roman"/>
          <w:szCs w:val="24"/>
        </w:rPr>
        <w:t>εθνικού</w:t>
      </w:r>
      <w:r w:rsidRPr="00F80C2B">
        <w:rPr>
          <w:rFonts w:eastAsia="Times New Roman" w:cs="Times New Roman"/>
          <w:szCs w:val="24"/>
        </w:rPr>
        <w:t xml:space="preserve"> εισοδήματος και του αναδιανεμητικού ρόλου</w:t>
      </w:r>
      <w:r>
        <w:rPr>
          <w:rFonts w:eastAsia="Times New Roman" w:cs="Times New Roman"/>
          <w:szCs w:val="24"/>
        </w:rPr>
        <w:t xml:space="preserve"> του</w:t>
      </w:r>
      <w:r w:rsidRPr="00F80C2B">
        <w:rPr>
          <w:rFonts w:eastAsia="Times New Roman" w:cs="Times New Roman"/>
          <w:szCs w:val="24"/>
        </w:rPr>
        <w:t xml:space="preserve"> που </w:t>
      </w:r>
      <w:r>
        <w:rPr>
          <w:rFonts w:eastAsia="Times New Roman" w:cs="Times New Roman"/>
          <w:szCs w:val="24"/>
        </w:rPr>
        <w:t>αποσκοπεί</w:t>
      </w:r>
      <w:r>
        <w:rPr>
          <w:rFonts w:eastAsia="Times New Roman" w:cs="Times New Roman"/>
          <w:szCs w:val="24"/>
        </w:rPr>
        <w:t>.</w:t>
      </w:r>
    </w:p>
    <w:p w14:paraId="19C9AAC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Φ</w:t>
      </w:r>
      <w:r w:rsidRPr="00F80C2B">
        <w:rPr>
          <w:rFonts w:eastAsia="Times New Roman" w:cs="Times New Roman"/>
          <w:szCs w:val="24"/>
        </w:rPr>
        <w:t xml:space="preserve">οβούμαι πως το </w:t>
      </w:r>
      <w:r>
        <w:rPr>
          <w:rFonts w:eastAsia="Times New Roman" w:cs="Times New Roman"/>
          <w:szCs w:val="24"/>
        </w:rPr>
        <w:t>Σ</w:t>
      </w:r>
      <w:r w:rsidRPr="00F80C2B">
        <w:rPr>
          <w:rFonts w:eastAsia="Times New Roman" w:cs="Times New Roman"/>
          <w:szCs w:val="24"/>
        </w:rPr>
        <w:t>ύνταγμα</w:t>
      </w:r>
      <w:r>
        <w:rPr>
          <w:rFonts w:eastAsia="Times New Roman" w:cs="Times New Roman"/>
          <w:szCs w:val="24"/>
        </w:rPr>
        <w:t>,</w:t>
      </w:r>
      <w:r w:rsidRPr="00F80C2B">
        <w:rPr>
          <w:rFonts w:eastAsia="Times New Roman" w:cs="Times New Roman"/>
          <w:szCs w:val="24"/>
        </w:rPr>
        <w:t xml:space="preserve"> όπως προτείνεται η τροποποίη</w:t>
      </w:r>
      <w:r w:rsidRPr="00F80C2B">
        <w:rPr>
          <w:rFonts w:eastAsia="Times New Roman" w:cs="Times New Roman"/>
          <w:szCs w:val="24"/>
        </w:rPr>
        <w:t>σ</w:t>
      </w:r>
      <w:r>
        <w:rPr>
          <w:rFonts w:eastAsia="Times New Roman" w:cs="Times New Roman"/>
          <w:szCs w:val="24"/>
        </w:rPr>
        <w:t>ή</w:t>
      </w:r>
      <w:r w:rsidRPr="00F80C2B">
        <w:rPr>
          <w:rFonts w:eastAsia="Times New Roman" w:cs="Times New Roman"/>
          <w:szCs w:val="24"/>
        </w:rPr>
        <w:t xml:space="preserve"> του </w:t>
      </w:r>
      <w:r>
        <w:rPr>
          <w:rFonts w:eastAsia="Times New Roman" w:cs="Times New Roman"/>
          <w:szCs w:val="24"/>
        </w:rPr>
        <w:t>τ</w:t>
      </w:r>
      <w:r w:rsidRPr="00F80C2B">
        <w:rPr>
          <w:rFonts w:eastAsia="Times New Roman" w:cs="Times New Roman"/>
          <w:szCs w:val="24"/>
        </w:rPr>
        <w:t>ουλάχιστον από κυβερνητικής πλευράς</w:t>
      </w:r>
      <w:r>
        <w:rPr>
          <w:rFonts w:eastAsia="Times New Roman" w:cs="Times New Roman"/>
          <w:szCs w:val="24"/>
        </w:rPr>
        <w:t>,</w:t>
      </w:r>
      <w:r w:rsidRPr="00F80C2B">
        <w:rPr>
          <w:rFonts w:eastAsia="Times New Roman" w:cs="Times New Roman"/>
          <w:szCs w:val="24"/>
        </w:rPr>
        <w:t xml:space="preserve"> δεν λαμβάνει υπόψη αυτές τις παραμέτρους</w:t>
      </w:r>
      <w:r>
        <w:rPr>
          <w:rFonts w:eastAsia="Times New Roman" w:cs="Times New Roman"/>
          <w:szCs w:val="24"/>
        </w:rPr>
        <w:t>,</w:t>
      </w:r>
      <w:r w:rsidRPr="00F80C2B">
        <w:rPr>
          <w:rFonts w:eastAsia="Times New Roman" w:cs="Times New Roman"/>
          <w:szCs w:val="24"/>
        </w:rPr>
        <w:t xml:space="preserve"> οι οποίες είναι σημαντικότατες και για την κοινωνική</w:t>
      </w:r>
      <w:r>
        <w:rPr>
          <w:rFonts w:eastAsia="Times New Roman" w:cs="Times New Roman"/>
          <w:szCs w:val="24"/>
        </w:rPr>
        <w:t>,</w:t>
      </w:r>
      <w:r w:rsidRPr="00F80C2B">
        <w:rPr>
          <w:rFonts w:eastAsia="Times New Roman" w:cs="Times New Roman"/>
          <w:szCs w:val="24"/>
        </w:rPr>
        <w:t xml:space="preserve"> αν θέλετε</w:t>
      </w:r>
      <w:r>
        <w:rPr>
          <w:rFonts w:eastAsia="Times New Roman" w:cs="Times New Roman"/>
          <w:szCs w:val="24"/>
        </w:rPr>
        <w:t>,</w:t>
      </w:r>
      <w:r w:rsidRPr="00F80C2B">
        <w:rPr>
          <w:rFonts w:eastAsia="Times New Roman" w:cs="Times New Roman"/>
          <w:szCs w:val="24"/>
        </w:rPr>
        <w:t xml:space="preserve"> σταθερότητα</w:t>
      </w:r>
      <w:r>
        <w:rPr>
          <w:rFonts w:eastAsia="Times New Roman" w:cs="Times New Roman"/>
          <w:szCs w:val="24"/>
        </w:rPr>
        <w:t>. Θα δώσω δ</w:t>
      </w:r>
      <w:r w:rsidRPr="00F80C2B">
        <w:rPr>
          <w:rFonts w:eastAsia="Times New Roman" w:cs="Times New Roman"/>
          <w:szCs w:val="24"/>
        </w:rPr>
        <w:t>ύο παραδείγματα</w:t>
      </w:r>
      <w:r>
        <w:rPr>
          <w:rFonts w:eastAsia="Times New Roman" w:cs="Times New Roman"/>
          <w:szCs w:val="24"/>
        </w:rPr>
        <w:t xml:space="preserve">. </w:t>
      </w:r>
    </w:p>
    <w:p w14:paraId="19C9AAC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w:t>
      </w:r>
      <w:r w:rsidRPr="00F80C2B">
        <w:rPr>
          <w:rFonts w:eastAsia="Times New Roman" w:cs="Times New Roman"/>
          <w:szCs w:val="24"/>
        </w:rPr>
        <w:t xml:space="preserve">ο πρώτο παράδειγμα είναι ότι τις </w:t>
      </w:r>
      <w:r>
        <w:rPr>
          <w:rFonts w:eastAsia="Times New Roman" w:cs="Times New Roman"/>
          <w:szCs w:val="24"/>
        </w:rPr>
        <w:t>η</w:t>
      </w:r>
      <w:r w:rsidRPr="00F80C2B">
        <w:rPr>
          <w:rFonts w:eastAsia="Times New Roman" w:cs="Times New Roman"/>
          <w:szCs w:val="24"/>
        </w:rPr>
        <w:t xml:space="preserve">μέρες αυτές είναι </w:t>
      </w:r>
      <w:r>
        <w:rPr>
          <w:rFonts w:eastAsia="Times New Roman" w:cs="Times New Roman"/>
          <w:szCs w:val="24"/>
        </w:rPr>
        <w:t>ε</w:t>
      </w:r>
      <w:r w:rsidRPr="00F80C2B">
        <w:rPr>
          <w:rFonts w:eastAsia="Times New Roman" w:cs="Times New Roman"/>
          <w:szCs w:val="24"/>
        </w:rPr>
        <w:t xml:space="preserve">πίκαιρο </w:t>
      </w:r>
      <w:r>
        <w:rPr>
          <w:rFonts w:eastAsia="Times New Roman" w:cs="Times New Roman"/>
          <w:szCs w:val="24"/>
        </w:rPr>
        <w:t>τ</w:t>
      </w:r>
      <w:r w:rsidRPr="00F80C2B">
        <w:rPr>
          <w:rFonts w:eastAsia="Times New Roman" w:cs="Times New Roman"/>
          <w:szCs w:val="24"/>
        </w:rPr>
        <w:t>ο</w:t>
      </w:r>
      <w:r w:rsidRPr="00F80C2B">
        <w:rPr>
          <w:rFonts w:eastAsia="Times New Roman" w:cs="Times New Roman"/>
          <w:szCs w:val="24"/>
        </w:rPr>
        <w:t xml:space="preserve"> ζήτημα της προστασίας της πρώτης κατοικίας</w:t>
      </w:r>
      <w:r>
        <w:rPr>
          <w:rFonts w:eastAsia="Times New Roman" w:cs="Times New Roman"/>
          <w:szCs w:val="24"/>
        </w:rPr>
        <w:t>. Γ</w:t>
      </w:r>
      <w:r w:rsidRPr="00F80C2B">
        <w:rPr>
          <w:rFonts w:eastAsia="Times New Roman" w:cs="Times New Roman"/>
          <w:szCs w:val="24"/>
        </w:rPr>
        <w:t xml:space="preserve">ίνονται </w:t>
      </w:r>
      <w:r w:rsidRPr="00F80C2B">
        <w:rPr>
          <w:rFonts w:eastAsia="Times New Roman" w:cs="Times New Roman"/>
          <w:szCs w:val="24"/>
        </w:rPr>
        <w:lastRenderedPageBreak/>
        <w:t>διαβουλεύσεις με τους θεσμούς</w:t>
      </w:r>
      <w:r>
        <w:rPr>
          <w:rFonts w:eastAsia="Times New Roman" w:cs="Times New Roman"/>
          <w:szCs w:val="24"/>
        </w:rPr>
        <w:t>,</w:t>
      </w:r>
      <w:r w:rsidRPr="00F80C2B">
        <w:rPr>
          <w:rFonts w:eastAsia="Times New Roman" w:cs="Times New Roman"/>
          <w:szCs w:val="24"/>
        </w:rPr>
        <w:t xml:space="preserve"> καθυστερούν υποτίθεται οι αξιολογήσεις</w:t>
      </w:r>
      <w:r>
        <w:rPr>
          <w:rFonts w:eastAsia="Times New Roman" w:cs="Times New Roman"/>
          <w:szCs w:val="24"/>
        </w:rPr>
        <w:t>,</w:t>
      </w:r>
      <w:r w:rsidRPr="00F80C2B">
        <w:rPr>
          <w:rFonts w:eastAsia="Times New Roman" w:cs="Times New Roman"/>
          <w:szCs w:val="24"/>
        </w:rPr>
        <w:t xml:space="preserve"> </w:t>
      </w:r>
      <w:r>
        <w:rPr>
          <w:rFonts w:eastAsia="Times New Roman" w:cs="Times New Roman"/>
          <w:szCs w:val="24"/>
        </w:rPr>
        <w:t xml:space="preserve">ζούμε </w:t>
      </w:r>
      <w:r w:rsidRPr="00F80C2B">
        <w:rPr>
          <w:rFonts w:eastAsia="Times New Roman" w:cs="Times New Roman"/>
          <w:szCs w:val="24"/>
        </w:rPr>
        <w:t xml:space="preserve">όλα αυτά τα </w:t>
      </w:r>
      <w:r>
        <w:rPr>
          <w:rFonts w:eastAsia="Times New Roman" w:cs="Times New Roman"/>
          <w:szCs w:val="24"/>
        </w:rPr>
        <w:t>αξιοπερίεργα</w:t>
      </w:r>
      <w:r>
        <w:rPr>
          <w:rFonts w:eastAsia="Times New Roman" w:cs="Times New Roman"/>
          <w:szCs w:val="24"/>
        </w:rPr>
        <w:t>. Ποια</w:t>
      </w:r>
      <w:r w:rsidRPr="00F80C2B">
        <w:rPr>
          <w:rFonts w:eastAsia="Times New Roman" w:cs="Times New Roman"/>
          <w:szCs w:val="24"/>
        </w:rPr>
        <w:t xml:space="preserve"> είναι όμως η εντολή</w:t>
      </w:r>
      <w:r>
        <w:rPr>
          <w:rFonts w:eastAsia="Times New Roman" w:cs="Times New Roman"/>
          <w:szCs w:val="24"/>
        </w:rPr>
        <w:t>, ποια είναι η αξίωση του Σ</w:t>
      </w:r>
      <w:r w:rsidRPr="00F80C2B">
        <w:rPr>
          <w:rFonts w:eastAsia="Times New Roman" w:cs="Times New Roman"/>
          <w:szCs w:val="24"/>
        </w:rPr>
        <w:t>υντάγματος</w:t>
      </w:r>
      <w:r>
        <w:rPr>
          <w:rFonts w:eastAsia="Times New Roman" w:cs="Times New Roman"/>
          <w:szCs w:val="24"/>
        </w:rPr>
        <w:t>; Η</w:t>
      </w:r>
      <w:r w:rsidRPr="00F80C2B">
        <w:rPr>
          <w:rFonts w:eastAsia="Times New Roman" w:cs="Times New Roman"/>
          <w:szCs w:val="24"/>
        </w:rPr>
        <w:t xml:space="preserve"> αξίωση του </w:t>
      </w:r>
      <w:r>
        <w:rPr>
          <w:rFonts w:eastAsia="Times New Roman" w:cs="Times New Roman"/>
          <w:szCs w:val="24"/>
        </w:rPr>
        <w:t>Σ</w:t>
      </w:r>
      <w:r w:rsidRPr="00F80C2B">
        <w:rPr>
          <w:rFonts w:eastAsia="Times New Roman" w:cs="Times New Roman"/>
          <w:szCs w:val="24"/>
        </w:rPr>
        <w:t xml:space="preserve">υντάγματος είναι </w:t>
      </w:r>
      <w:r>
        <w:rPr>
          <w:rFonts w:eastAsia="Times New Roman" w:cs="Times New Roman"/>
          <w:szCs w:val="24"/>
        </w:rPr>
        <w:t xml:space="preserve">ότι </w:t>
      </w:r>
      <w:r w:rsidRPr="00F80C2B">
        <w:rPr>
          <w:rFonts w:eastAsia="Times New Roman" w:cs="Times New Roman"/>
          <w:szCs w:val="24"/>
        </w:rPr>
        <w:t xml:space="preserve">το κράτος οφείλει να παρέχει επαρκείς συνθήκες κατοικίας </w:t>
      </w:r>
      <w:r>
        <w:rPr>
          <w:rFonts w:eastAsia="Times New Roman" w:cs="Times New Roman"/>
          <w:szCs w:val="24"/>
        </w:rPr>
        <w:t>εις τους</w:t>
      </w:r>
      <w:r w:rsidRPr="00F80C2B">
        <w:rPr>
          <w:rFonts w:eastAsia="Times New Roman" w:cs="Times New Roman"/>
          <w:szCs w:val="24"/>
        </w:rPr>
        <w:t xml:space="preserve"> ανήμπορους</w:t>
      </w:r>
      <w:r>
        <w:rPr>
          <w:rFonts w:eastAsia="Times New Roman" w:cs="Times New Roman"/>
          <w:szCs w:val="24"/>
        </w:rPr>
        <w:t>.</w:t>
      </w:r>
      <w:r w:rsidRPr="00F80C2B">
        <w:rPr>
          <w:rFonts w:eastAsia="Times New Roman" w:cs="Times New Roman"/>
          <w:szCs w:val="24"/>
        </w:rPr>
        <w:t xml:space="preserve"> </w:t>
      </w:r>
    </w:p>
    <w:p w14:paraId="19C9AAC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Κυρίες και κύριοι</w:t>
      </w:r>
      <w:r w:rsidRPr="00F80C2B">
        <w:rPr>
          <w:rFonts w:eastAsia="Times New Roman" w:cs="Times New Roman"/>
          <w:szCs w:val="24"/>
        </w:rPr>
        <w:t xml:space="preserve"> συνάδελφοί</w:t>
      </w:r>
      <w:r>
        <w:rPr>
          <w:rFonts w:eastAsia="Times New Roman" w:cs="Times New Roman"/>
          <w:szCs w:val="24"/>
        </w:rPr>
        <w:t>,</w:t>
      </w:r>
      <w:r w:rsidRPr="00F80C2B">
        <w:rPr>
          <w:rFonts w:eastAsia="Times New Roman" w:cs="Times New Roman"/>
          <w:szCs w:val="24"/>
        </w:rPr>
        <w:t xml:space="preserve"> μιλώ για το άρθρο 21 παράγραφος 4 του </w:t>
      </w:r>
      <w:r>
        <w:rPr>
          <w:rFonts w:eastAsia="Times New Roman" w:cs="Times New Roman"/>
          <w:szCs w:val="24"/>
        </w:rPr>
        <w:t>Σ</w:t>
      </w:r>
      <w:r w:rsidRPr="00F80C2B">
        <w:rPr>
          <w:rFonts w:eastAsia="Times New Roman" w:cs="Times New Roman"/>
          <w:szCs w:val="24"/>
        </w:rPr>
        <w:t>υντάγματος</w:t>
      </w:r>
      <w:r w:rsidRPr="004415B1">
        <w:rPr>
          <w:rFonts w:eastAsia="Times New Roman" w:cs="Times New Roman"/>
          <w:szCs w:val="24"/>
        </w:rPr>
        <w:t>. Και το ερώτημα που τίθεται αυτήν τη στιγμή, με την αβεβαιότητα που υπάρχει στον ελληνικό λαό, γι</w:t>
      </w:r>
      <w:r w:rsidRPr="004415B1">
        <w:rPr>
          <w:rFonts w:eastAsia="Times New Roman" w:cs="Times New Roman"/>
          <w:szCs w:val="24"/>
        </w:rPr>
        <w:t>α τη δυνατότητα ή όχι διατήρησης της πρώτης κατοικίας την</w:t>
      </w:r>
      <w:r>
        <w:rPr>
          <w:rFonts w:eastAsia="Times New Roman" w:cs="Times New Roman"/>
          <w:szCs w:val="24"/>
        </w:rPr>
        <w:t xml:space="preserve"> οποία έλαβε με έ</w:t>
      </w:r>
      <w:r w:rsidRPr="00F80C2B">
        <w:rPr>
          <w:rFonts w:eastAsia="Times New Roman" w:cs="Times New Roman"/>
          <w:szCs w:val="24"/>
        </w:rPr>
        <w:t>να δάνειο στο οποίο δεν μπόρεσε να ανταποκριθεί</w:t>
      </w:r>
      <w:r>
        <w:rPr>
          <w:rFonts w:eastAsia="Times New Roman" w:cs="Times New Roman"/>
          <w:szCs w:val="24"/>
        </w:rPr>
        <w:t>, είναι το εξής: Το Σύνταγμα</w:t>
      </w:r>
      <w:r w:rsidRPr="00F80C2B">
        <w:rPr>
          <w:rFonts w:eastAsia="Times New Roman" w:cs="Times New Roman"/>
          <w:szCs w:val="24"/>
        </w:rPr>
        <w:t xml:space="preserve"> παρέχει αυτή την εξασφάλιση</w:t>
      </w:r>
      <w:r>
        <w:rPr>
          <w:rFonts w:eastAsia="Times New Roman" w:cs="Times New Roman"/>
          <w:szCs w:val="24"/>
        </w:rPr>
        <w:t xml:space="preserve">; Παρέχει αυτήν την </w:t>
      </w:r>
      <w:r w:rsidRPr="00F80C2B">
        <w:rPr>
          <w:rFonts w:eastAsia="Times New Roman" w:cs="Times New Roman"/>
          <w:szCs w:val="24"/>
        </w:rPr>
        <w:t>προστασία</w:t>
      </w:r>
      <w:r>
        <w:rPr>
          <w:rFonts w:eastAsia="Times New Roman" w:cs="Times New Roman"/>
          <w:szCs w:val="24"/>
        </w:rPr>
        <w:t>;</w:t>
      </w:r>
      <w:r w:rsidRPr="00F80C2B">
        <w:rPr>
          <w:rFonts w:eastAsia="Times New Roman" w:cs="Times New Roman"/>
          <w:szCs w:val="24"/>
        </w:rPr>
        <w:t xml:space="preserve"> Δεν θα έπρεπε να έχουμε δει </w:t>
      </w:r>
      <w:r>
        <w:rPr>
          <w:rFonts w:eastAsia="Times New Roman" w:cs="Times New Roman"/>
          <w:szCs w:val="24"/>
        </w:rPr>
        <w:t>τη</w:t>
      </w:r>
      <w:r w:rsidRPr="00F80C2B">
        <w:rPr>
          <w:rFonts w:eastAsia="Times New Roman" w:cs="Times New Roman"/>
          <w:szCs w:val="24"/>
        </w:rPr>
        <w:t xml:space="preserve"> δυνατότητα τροποπ</w:t>
      </w:r>
      <w:r w:rsidRPr="00F80C2B">
        <w:rPr>
          <w:rFonts w:eastAsia="Times New Roman" w:cs="Times New Roman"/>
          <w:szCs w:val="24"/>
        </w:rPr>
        <w:t>οίησης του άρθρου 21 παράγραφος 4</w:t>
      </w:r>
      <w:r>
        <w:rPr>
          <w:rFonts w:eastAsia="Times New Roman" w:cs="Times New Roman"/>
          <w:szCs w:val="24"/>
        </w:rPr>
        <w:t>,</w:t>
      </w:r>
      <w:r w:rsidRPr="00F80C2B">
        <w:rPr>
          <w:rFonts w:eastAsia="Times New Roman" w:cs="Times New Roman"/>
          <w:szCs w:val="24"/>
        </w:rPr>
        <w:t xml:space="preserve"> ούτως ώστε να έχουμε προβλέψει</w:t>
      </w:r>
      <w:r>
        <w:rPr>
          <w:rFonts w:eastAsia="Times New Roman" w:cs="Times New Roman"/>
          <w:szCs w:val="24"/>
        </w:rPr>
        <w:t xml:space="preserve"> -η Κυβέρνηση</w:t>
      </w:r>
      <w:r>
        <w:rPr>
          <w:rFonts w:eastAsia="Times New Roman" w:cs="Times New Roman"/>
          <w:szCs w:val="24"/>
        </w:rPr>
        <w:t>,</w:t>
      </w:r>
      <w:r>
        <w:rPr>
          <w:rFonts w:eastAsia="Times New Roman" w:cs="Times New Roman"/>
          <w:szCs w:val="24"/>
        </w:rPr>
        <w:t xml:space="preserve"> β</w:t>
      </w:r>
      <w:r w:rsidRPr="00F80C2B">
        <w:rPr>
          <w:rFonts w:eastAsia="Times New Roman" w:cs="Times New Roman"/>
          <w:szCs w:val="24"/>
        </w:rPr>
        <w:t>εβαίως</w:t>
      </w:r>
      <w:r>
        <w:rPr>
          <w:rFonts w:eastAsia="Times New Roman" w:cs="Times New Roman"/>
          <w:szCs w:val="24"/>
        </w:rPr>
        <w:t>,</w:t>
      </w:r>
      <w:r w:rsidRPr="00F80C2B">
        <w:rPr>
          <w:rFonts w:eastAsia="Times New Roman" w:cs="Times New Roman"/>
          <w:szCs w:val="24"/>
        </w:rPr>
        <w:t xml:space="preserve"> αυτό το </w:t>
      </w:r>
      <w:r>
        <w:rPr>
          <w:rFonts w:eastAsia="Times New Roman" w:cs="Times New Roman"/>
          <w:szCs w:val="24"/>
        </w:rPr>
        <w:t>λησμονεί, διότι επιχειρεί</w:t>
      </w:r>
      <w:r w:rsidRPr="00F80C2B">
        <w:rPr>
          <w:rFonts w:eastAsia="Times New Roman" w:cs="Times New Roman"/>
          <w:szCs w:val="24"/>
        </w:rPr>
        <w:t xml:space="preserve"> μόνο τη διάσωση του τραπεζικού συστήματος</w:t>
      </w:r>
      <w:r>
        <w:rPr>
          <w:rFonts w:eastAsia="Times New Roman" w:cs="Times New Roman"/>
          <w:szCs w:val="24"/>
        </w:rPr>
        <w:t xml:space="preserve">- </w:t>
      </w:r>
      <w:r w:rsidRPr="00F80C2B">
        <w:rPr>
          <w:rFonts w:eastAsia="Times New Roman" w:cs="Times New Roman"/>
          <w:szCs w:val="24"/>
        </w:rPr>
        <w:t xml:space="preserve">την έκδοση </w:t>
      </w:r>
      <w:r>
        <w:rPr>
          <w:rFonts w:eastAsia="Times New Roman" w:cs="Times New Roman"/>
          <w:szCs w:val="24"/>
        </w:rPr>
        <w:t>θεσμικού νόμου, που να προστατεύει</w:t>
      </w:r>
      <w:r>
        <w:rPr>
          <w:rFonts w:eastAsia="Times New Roman" w:cs="Times New Roman"/>
          <w:szCs w:val="24"/>
        </w:rPr>
        <w:t xml:space="preserve"> την πρώτη κατοικία</w:t>
      </w:r>
      <w:r>
        <w:rPr>
          <w:rFonts w:eastAsia="Times New Roman" w:cs="Times New Roman"/>
          <w:szCs w:val="24"/>
        </w:rPr>
        <w:t>; Κενό! Κενό από τη σ</w:t>
      </w:r>
      <w:r w:rsidRPr="00F80C2B">
        <w:rPr>
          <w:rFonts w:eastAsia="Times New Roman" w:cs="Times New Roman"/>
          <w:szCs w:val="24"/>
        </w:rPr>
        <w:t>υνταγ</w:t>
      </w:r>
      <w:r w:rsidRPr="00F80C2B">
        <w:rPr>
          <w:rFonts w:eastAsia="Times New Roman" w:cs="Times New Roman"/>
          <w:szCs w:val="24"/>
        </w:rPr>
        <w:t xml:space="preserve">ματική </w:t>
      </w:r>
      <w:r>
        <w:rPr>
          <w:rFonts w:eastAsia="Times New Roman" w:cs="Times New Roman"/>
          <w:szCs w:val="24"/>
        </w:rPr>
        <w:t>π</w:t>
      </w:r>
      <w:r w:rsidRPr="00F80C2B">
        <w:rPr>
          <w:rFonts w:eastAsia="Times New Roman" w:cs="Times New Roman"/>
          <w:szCs w:val="24"/>
        </w:rPr>
        <w:t xml:space="preserve">ρωτοβουλία της </w:t>
      </w:r>
      <w:r>
        <w:rPr>
          <w:rFonts w:eastAsia="Times New Roman" w:cs="Times New Roman"/>
          <w:szCs w:val="24"/>
        </w:rPr>
        <w:t>Κ</w:t>
      </w:r>
      <w:r w:rsidRPr="00F80C2B">
        <w:rPr>
          <w:rFonts w:eastAsia="Times New Roman" w:cs="Times New Roman"/>
          <w:szCs w:val="24"/>
        </w:rPr>
        <w:t>υβέρνησης</w:t>
      </w:r>
      <w:r>
        <w:rPr>
          <w:rFonts w:eastAsia="Times New Roman" w:cs="Times New Roman"/>
          <w:szCs w:val="24"/>
        </w:rPr>
        <w:t>. Δεν άκουσα τίποτα απ’</w:t>
      </w:r>
      <w:r w:rsidRPr="00F80C2B">
        <w:rPr>
          <w:rFonts w:eastAsia="Times New Roman" w:cs="Times New Roman"/>
          <w:szCs w:val="24"/>
        </w:rPr>
        <w:t xml:space="preserve"> αυτό</w:t>
      </w:r>
      <w:r>
        <w:rPr>
          <w:rFonts w:eastAsia="Times New Roman" w:cs="Times New Roman"/>
          <w:szCs w:val="24"/>
        </w:rPr>
        <w:t>. Έ</w:t>
      </w:r>
      <w:r w:rsidRPr="00F80C2B">
        <w:rPr>
          <w:rFonts w:eastAsia="Times New Roman" w:cs="Times New Roman"/>
          <w:szCs w:val="24"/>
        </w:rPr>
        <w:t xml:space="preserve">κανα μία </w:t>
      </w:r>
      <w:r>
        <w:rPr>
          <w:rFonts w:eastAsia="Times New Roman" w:cs="Times New Roman"/>
          <w:szCs w:val="24"/>
        </w:rPr>
        <w:t>νύξη,</w:t>
      </w:r>
      <w:r w:rsidRPr="00F80C2B">
        <w:rPr>
          <w:rFonts w:eastAsia="Times New Roman" w:cs="Times New Roman"/>
          <w:szCs w:val="24"/>
        </w:rPr>
        <w:t xml:space="preserve"> το ξεπέρασαν</w:t>
      </w:r>
      <w:r>
        <w:rPr>
          <w:rFonts w:eastAsia="Times New Roman" w:cs="Times New Roman"/>
          <w:szCs w:val="24"/>
        </w:rPr>
        <w:t>.</w:t>
      </w:r>
    </w:p>
    <w:p w14:paraId="19C9AAC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Δεύτερο μεγάλο ζήτημα. Μ</w:t>
      </w:r>
      <w:r w:rsidRPr="00F80C2B">
        <w:rPr>
          <w:rFonts w:eastAsia="Times New Roman" w:cs="Times New Roman"/>
          <w:szCs w:val="24"/>
        </w:rPr>
        <w:t>ιλάμε πλέον</w:t>
      </w:r>
      <w:r>
        <w:rPr>
          <w:rFonts w:eastAsia="Times New Roman" w:cs="Times New Roman"/>
          <w:szCs w:val="24"/>
        </w:rPr>
        <w:t xml:space="preserve">, κυρίες και κύριοι, για την υπόσταση της χώρας, </w:t>
      </w:r>
      <w:r w:rsidRPr="00F80C2B">
        <w:rPr>
          <w:rFonts w:eastAsia="Times New Roman" w:cs="Times New Roman"/>
          <w:szCs w:val="24"/>
        </w:rPr>
        <w:t>μιλάμε για δημογραφικό</w:t>
      </w:r>
      <w:r>
        <w:rPr>
          <w:rFonts w:eastAsia="Times New Roman" w:cs="Times New Roman"/>
          <w:szCs w:val="24"/>
        </w:rPr>
        <w:t>. Τ</w:t>
      </w:r>
      <w:r w:rsidRPr="00F80C2B">
        <w:rPr>
          <w:rFonts w:eastAsia="Times New Roman" w:cs="Times New Roman"/>
          <w:szCs w:val="24"/>
        </w:rPr>
        <w:t xml:space="preserve">ι θα μας πει το </w:t>
      </w:r>
      <w:r>
        <w:rPr>
          <w:rFonts w:eastAsia="Times New Roman" w:cs="Times New Roman"/>
          <w:szCs w:val="24"/>
        </w:rPr>
        <w:t>Σ</w:t>
      </w:r>
      <w:r w:rsidRPr="00F80C2B">
        <w:rPr>
          <w:rFonts w:eastAsia="Times New Roman" w:cs="Times New Roman"/>
          <w:szCs w:val="24"/>
        </w:rPr>
        <w:t>ύνταγμα</w:t>
      </w:r>
      <w:r>
        <w:rPr>
          <w:rFonts w:eastAsia="Times New Roman" w:cs="Times New Roman"/>
          <w:szCs w:val="24"/>
        </w:rPr>
        <w:t>; Τ</w:t>
      </w:r>
      <w:r w:rsidRPr="00F80C2B">
        <w:rPr>
          <w:rFonts w:eastAsia="Times New Roman" w:cs="Times New Roman"/>
          <w:szCs w:val="24"/>
        </w:rPr>
        <w:t xml:space="preserve">ο </w:t>
      </w:r>
      <w:r>
        <w:rPr>
          <w:rFonts w:eastAsia="Times New Roman" w:cs="Times New Roman"/>
          <w:szCs w:val="24"/>
        </w:rPr>
        <w:t>Σ</w:t>
      </w:r>
      <w:r w:rsidRPr="00F80C2B">
        <w:rPr>
          <w:rFonts w:eastAsia="Times New Roman" w:cs="Times New Roman"/>
          <w:szCs w:val="24"/>
        </w:rPr>
        <w:t>ύνταγμα πρέπει να εξασφα</w:t>
      </w:r>
      <w:r w:rsidRPr="00F80C2B">
        <w:rPr>
          <w:rFonts w:eastAsia="Times New Roman" w:cs="Times New Roman"/>
          <w:szCs w:val="24"/>
        </w:rPr>
        <w:t>λίσει κάτι άλλο</w:t>
      </w:r>
      <w:r>
        <w:rPr>
          <w:rFonts w:eastAsia="Times New Roman" w:cs="Times New Roman"/>
          <w:szCs w:val="24"/>
        </w:rPr>
        <w:t>,</w:t>
      </w:r>
      <w:r w:rsidRPr="00F80C2B">
        <w:rPr>
          <w:rFonts w:eastAsia="Times New Roman" w:cs="Times New Roman"/>
          <w:szCs w:val="24"/>
        </w:rPr>
        <w:t xml:space="preserve"> που το παρόν δεν </w:t>
      </w:r>
      <w:r>
        <w:rPr>
          <w:rFonts w:eastAsia="Times New Roman" w:cs="Times New Roman"/>
          <w:szCs w:val="24"/>
        </w:rPr>
        <w:t xml:space="preserve">το </w:t>
      </w:r>
      <w:r w:rsidRPr="00F80C2B">
        <w:rPr>
          <w:rFonts w:eastAsia="Times New Roman" w:cs="Times New Roman"/>
          <w:szCs w:val="24"/>
        </w:rPr>
        <w:t>εξασφαλίζει</w:t>
      </w:r>
      <w:r>
        <w:rPr>
          <w:rFonts w:eastAsia="Times New Roman" w:cs="Times New Roman"/>
          <w:szCs w:val="24"/>
        </w:rPr>
        <w:t>. Έ</w:t>
      </w:r>
      <w:r w:rsidRPr="00F80C2B">
        <w:rPr>
          <w:rFonts w:eastAsia="Times New Roman" w:cs="Times New Roman"/>
          <w:szCs w:val="24"/>
        </w:rPr>
        <w:t xml:space="preserve">χουμε μία </w:t>
      </w:r>
      <w:r>
        <w:rPr>
          <w:rFonts w:eastAsia="Times New Roman" w:cs="Times New Roman"/>
          <w:szCs w:val="24"/>
        </w:rPr>
        <w:t>φ</w:t>
      </w:r>
      <w:r w:rsidRPr="00F80C2B">
        <w:rPr>
          <w:rFonts w:eastAsia="Times New Roman" w:cs="Times New Roman"/>
          <w:szCs w:val="24"/>
        </w:rPr>
        <w:t>υγή των νέων</w:t>
      </w:r>
      <w:r>
        <w:rPr>
          <w:rFonts w:eastAsia="Times New Roman" w:cs="Times New Roman"/>
          <w:szCs w:val="24"/>
        </w:rPr>
        <w:t>.</w:t>
      </w:r>
      <w:r w:rsidRPr="00F80C2B">
        <w:rPr>
          <w:rFonts w:eastAsia="Times New Roman" w:cs="Times New Roman"/>
          <w:szCs w:val="24"/>
        </w:rPr>
        <w:t xml:space="preserve"> </w:t>
      </w:r>
      <w:r>
        <w:rPr>
          <w:rFonts w:eastAsia="Times New Roman" w:cs="Times New Roman"/>
          <w:szCs w:val="24"/>
        </w:rPr>
        <w:t>Ο</w:t>
      </w:r>
      <w:r>
        <w:rPr>
          <w:rFonts w:eastAsia="Times New Roman" w:cs="Times New Roman"/>
          <w:szCs w:val="24"/>
        </w:rPr>
        <w:t>μιλούν</w:t>
      </w:r>
      <w:r w:rsidRPr="00F80C2B">
        <w:rPr>
          <w:rFonts w:eastAsia="Times New Roman" w:cs="Times New Roman"/>
          <w:szCs w:val="24"/>
        </w:rPr>
        <w:t xml:space="preserve"> για </w:t>
      </w:r>
      <w:r>
        <w:rPr>
          <w:rFonts w:eastAsia="Times New Roman" w:cs="Times New Roman"/>
          <w:szCs w:val="24"/>
        </w:rPr>
        <w:t>τετρακόσιες</w:t>
      </w:r>
      <w:r w:rsidRPr="00F80C2B">
        <w:rPr>
          <w:rFonts w:eastAsia="Times New Roman" w:cs="Times New Roman"/>
          <w:szCs w:val="24"/>
        </w:rPr>
        <w:t xml:space="preserve"> έως </w:t>
      </w:r>
      <w:r>
        <w:rPr>
          <w:rFonts w:eastAsia="Times New Roman" w:cs="Times New Roman"/>
          <w:szCs w:val="24"/>
        </w:rPr>
        <w:t>τετρακόσιες πενήντα</w:t>
      </w:r>
      <w:r w:rsidRPr="00F80C2B">
        <w:rPr>
          <w:rFonts w:eastAsia="Times New Roman" w:cs="Times New Roman"/>
          <w:szCs w:val="24"/>
        </w:rPr>
        <w:t xml:space="preserve"> χιλιάδες νέους επιστήμονες</w:t>
      </w:r>
      <w:r>
        <w:rPr>
          <w:rFonts w:eastAsia="Times New Roman" w:cs="Times New Roman"/>
          <w:szCs w:val="24"/>
        </w:rPr>
        <w:t>,</w:t>
      </w:r>
      <w:r w:rsidRPr="00F80C2B">
        <w:rPr>
          <w:rFonts w:eastAsia="Times New Roman" w:cs="Times New Roman"/>
          <w:szCs w:val="24"/>
        </w:rPr>
        <w:t xml:space="preserve"> δυναμικό το οποίο χάνεται</w:t>
      </w:r>
      <w:r>
        <w:rPr>
          <w:rFonts w:eastAsia="Times New Roman" w:cs="Times New Roman"/>
          <w:szCs w:val="24"/>
        </w:rPr>
        <w:t>. Τ</w:t>
      </w:r>
      <w:r w:rsidRPr="00F80C2B">
        <w:rPr>
          <w:rFonts w:eastAsia="Times New Roman" w:cs="Times New Roman"/>
          <w:szCs w:val="24"/>
        </w:rPr>
        <w:t>ι προβλέπει το Σύνταγμα</w:t>
      </w:r>
      <w:r>
        <w:rPr>
          <w:rFonts w:eastAsia="Times New Roman" w:cs="Times New Roman"/>
          <w:szCs w:val="24"/>
        </w:rPr>
        <w:t>; Τ</w:t>
      </w:r>
      <w:r w:rsidRPr="00F80C2B">
        <w:rPr>
          <w:rFonts w:eastAsia="Times New Roman" w:cs="Times New Roman"/>
          <w:szCs w:val="24"/>
        </w:rPr>
        <w:t xml:space="preserve">ι προβλέπει η πρόταση της </w:t>
      </w:r>
      <w:r>
        <w:rPr>
          <w:rFonts w:eastAsia="Times New Roman" w:cs="Times New Roman"/>
          <w:szCs w:val="24"/>
        </w:rPr>
        <w:t>Κ</w:t>
      </w:r>
      <w:r w:rsidRPr="00F80C2B">
        <w:rPr>
          <w:rFonts w:eastAsia="Times New Roman" w:cs="Times New Roman"/>
          <w:szCs w:val="24"/>
        </w:rPr>
        <w:t xml:space="preserve">υβέρνησης στο σημείο </w:t>
      </w:r>
      <w:r w:rsidRPr="00F80C2B">
        <w:rPr>
          <w:rFonts w:eastAsia="Times New Roman" w:cs="Times New Roman"/>
          <w:szCs w:val="24"/>
        </w:rPr>
        <w:t>αυτό</w:t>
      </w:r>
      <w:r>
        <w:rPr>
          <w:rFonts w:eastAsia="Times New Roman" w:cs="Times New Roman"/>
          <w:szCs w:val="24"/>
        </w:rPr>
        <w:t>; Φ</w:t>
      </w:r>
      <w:r w:rsidRPr="00F80C2B">
        <w:rPr>
          <w:rFonts w:eastAsia="Times New Roman" w:cs="Times New Roman"/>
          <w:szCs w:val="24"/>
        </w:rPr>
        <w:t>οβούμαι τίποτα</w:t>
      </w:r>
      <w:r>
        <w:rPr>
          <w:rFonts w:eastAsia="Times New Roman" w:cs="Times New Roman"/>
          <w:szCs w:val="24"/>
        </w:rPr>
        <w:t>. Δ</w:t>
      </w:r>
      <w:r w:rsidRPr="00F80C2B">
        <w:rPr>
          <w:rFonts w:eastAsia="Times New Roman" w:cs="Times New Roman"/>
          <w:szCs w:val="24"/>
        </w:rPr>
        <w:t>εν άκουσα κάτι</w:t>
      </w:r>
      <w:r>
        <w:rPr>
          <w:rFonts w:eastAsia="Times New Roman" w:cs="Times New Roman"/>
          <w:szCs w:val="24"/>
        </w:rPr>
        <w:t>. Υ</w:t>
      </w:r>
      <w:r w:rsidRPr="00F80C2B">
        <w:rPr>
          <w:rFonts w:eastAsia="Times New Roman" w:cs="Times New Roman"/>
          <w:szCs w:val="24"/>
        </w:rPr>
        <w:t>πάρχει πρόταση και εδώ</w:t>
      </w:r>
      <w:r>
        <w:rPr>
          <w:rFonts w:eastAsia="Times New Roman" w:cs="Times New Roman"/>
          <w:szCs w:val="24"/>
        </w:rPr>
        <w:t>,</w:t>
      </w:r>
      <w:r w:rsidRPr="00F80C2B">
        <w:rPr>
          <w:rFonts w:eastAsia="Times New Roman" w:cs="Times New Roman"/>
          <w:szCs w:val="24"/>
        </w:rPr>
        <w:t xml:space="preserve"> αν θέλετε</w:t>
      </w:r>
      <w:r>
        <w:rPr>
          <w:rFonts w:eastAsia="Times New Roman" w:cs="Times New Roman"/>
          <w:szCs w:val="24"/>
        </w:rPr>
        <w:t xml:space="preserve">. </w:t>
      </w:r>
    </w:p>
    <w:p w14:paraId="19C9AAD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Ξ</w:t>
      </w:r>
      <w:r w:rsidRPr="00F80C2B">
        <w:rPr>
          <w:rFonts w:eastAsia="Times New Roman" w:cs="Times New Roman"/>
          <w:szCs w:val="24"/>
        </w:rPr>
        <w:t>έρετε ποια είναι η πρόταση</w:t>
      </w:r>
      <w:r>
        <w:rPr>
          <w:rFonts w:eastAsia="Times New Roman" w:cs="Times New Roman"/>
          <w:szCs w:val="24"/>
        </w:rPr>
        <w:t>; Απλοϊκή, έστω χαρα</w:t>
      </w:r>
      <w:r w:rsidRPr="00F80C2B">
        <w:rPr>
          <w:rFonts w:eastAsia="Times New Roman" w:cs="Times New Roman"/>
          <w:szCs w:val="24"/>
        </w:rPr>
        <w:t>κτηρίστε τ</w:t>
      </w:r>
      <w:r>
        <w:rPr>
          <w:rFonts w:eastAsia="Times New Roman" w:cs="Times New Roman"/>
          <w:szCs w:val="24"/>
        </w:rPr>
        <w:t>ην. Έ</w:t>
      </w:r>
      <w:r w:rsidRPr="00F80C2B">
        <w:rPr>
          <w:rFonts w:eastAsia="Times New Roman" w:cs="Times New Roman"/>
          <w:szCs w:val="24"/>
        </w:rPr>
        <w:t xml:space="preserve">χουν φύγει </w:t>
      </w:r>
      <w:r>
        <w:rPr>
          <w:rFonts w:eastAsia="Times New Roman" w:cs="Times New Roman"/>
          <w:szCs w:val="24"/>
        </w:rPr>
        <w:t>τετρακόσιες</w:t>
      </w:r>
      <w:r w:rsidRPr="00F80C2B">
        <w:rPr>
          <w:rFonts w:eastAsia="Times New Roman" w:cs="Times New Roman"/>
          <w:szCs w:val="24"/>
        </w:rPr>
        <w:t xml:space="preserve"> έως </w:t>
      </w:r>
      <w:r>
        <w:rPr>
          <w:rFonts w:eastAsia="Times New Roman" w:cs="Times New Roman"/>
          <w:szCs w:val="24"/>
        </w:rPr>
        <w:t>τετρακόσιες πενήντα</w:t>
      </w:r>
      <w:r w:rsidRPr="00F80C2B">
        <w:rPr>
          <w:rFonts w:eastAsia="Times New Roman" w:cs="Times New Roman"/>
          <w:szCs w:val="24"/>
        </w:rPr>
        <w:t xml:space="preserve"> χιλιάδες </w:t>
      </w:r>
      <w:r>
        <w:rPr>
          <w:rFonts w:eastAsia="Times New Roman" w:cs="Times New Roman"/>
          <w:szCs w:val="24"/>
        </w:rPr>
        <w:t>νέοι, οι οποίοι</w:t>
      </w:r>
      <w:r w:rsidRPr="00F80C2B">
        <w:rPr>
          <w:rFonts w:eastAsia="Times New Roman" w:cs="Times New Roman"/>
          <w:szCs w:val="24"/>
        </w:rPr>
        <w:t xml:space="preserve"> συνεισφέρουν στις οικονομίες άλλων χωρών</w:t>
      </w:r>
      <w:r>
        <w:rPr>
          <w:rFonts w:eastAsia="Times New Roman" w:cs="Times New Roman"/>
          <w:szCs w:val="24"/>
        </w:rPr>
        <w:t>. Έχε</w:t>
      </w:r>
      <w:r>
        <w:rPr>
          <w:rFonts w:eastAsia="Times New Roman" w:cs="Times New Roman"/>
          <w:szCs w:val="24"/>
        </w:rPr>
        <w:t>ι επενδύσει</w:t>
      </w:r>
      <w:r w:rsidRPr="00F80C2B">
        <w:rPr>
          <w:rFonts w:eastAsia="Times New Roman" w:cs="Times New Roman"/>
          <w:szCs w:val="24"/>
        </w:rPr>
        <w:t xml:space="preserve"> η ελληνική οικογένεια</w:t>
      </w:r>
      <w:r>
        <w:rPr>
          <w:rFonts w:eastAsia="Times New Roman" w:cs="Times New Roman"/>
          <w:szCs w:val="24"/>
        </w:rPr>
        <w:t>,</w:t>
      </w:r>
      <w:r w:rsidRPr="00F80C2B">
        <w:rPr>
          <w:rFonts w:eastAsia="Times New Roman" w:cs="Times New Roman"/>
          <w:szCs w:val="24"/>
        </w:rPr>
        <w:t xml:space="preserve"> έχει επενδύσει το ελληνικό κράτος δισεκατομμύρια και καρπούνται τον </w:t>
      </w:r>
      <w:r>
        <w:rPr>
          <w:rFonts w:eastAsia="Times New Roman" w:cs="Times New Roman"/>
          <w:szCs w:val="24"/>
        </w:rPr>
        <w:t>κόπο,</w:t>
      </w:r>
      <w:r w:rsidRPr="00F80C2B">
        <w:rPr>
          <w:rFonts w:eastAsia="Times New Roman" w:cs="Times New Roman"/>
          <w:szCs w:val="24"/>
        </w:rPr>
        <w:t xml:space="preserve"> τα εισοδήματα και τη φορολογία του </w:t>
      </w:r>
      <w:r>
        <w:rPr>
          <w:rFonts w:eastAsia="Times New Roman" w:cs="Times New Roman"/>
          <w:szCs w:val="24"/>
        </w:rPr>
        <w:t>κόπου</w:t>
      </w:r>
      <w:r w:rsidRPr="00F80C2B">
        <w:rPr>
          <w:rFonts w:eastAsia="Times New Roman" w:cs="Times New Roman"/>
          <w:szCs w:val="24"/>
        </w:rPr>
        <w:t xml:space="preserve"> </w:t>
      </w:r>
      <w:r>
        <w:rPr>
          <w:rFonts w:eastAsia="Times New Roman" w:cs="Times New Roman"/>
          <w:szCs w:val="24"/>
        </w:rPr>
        <w:t>τους,</w:t>
      </w:r>
      <w:r w:rsidRPr="00F80C2B">
        <w:rPr>
          <w:rFonts w:eastAsia="Times New Roman" w:cs="Times New Roman"/>
          <w:szCs w:val="24"/>
        </w:rPr>
        <w:t xml:space="preserve"> </w:t>
      </w:r>
      <w:r>
        <w:rPr>
          <w:rFonts w:eastAsia="Times New Roman" w:cs="Times New Roman"/>
          <w:szCs w:val="24"/>
        </w:rPr>
        <w:t>οι ξένες χώρες.</w:t>
      </w:r>
      <w:r w:rsidRPr="00F80C2B">
        <w:rPr>
          <w:rFonts w:eastAsia="Times New Roman" w:cs="Times New Roman"/>
          <w:szCs w:val="24"/>
        </w:rPr>
        <w:t xml:space="preserve"> Ποια ήταν η αντίδραση</w:t>
      </w:r>
      <w:r>
        <w:rPr>
          <w:rFonts w:eastAsia="Times New Roman" w:cs="Times New Roman"/>
          <w:szCs w:val="24"/>
        </w:rPr>
        <w:t xml:space="preserve"> της ελληνικής Κ</w:t>
      </w:r>
      <w:r w:rsidRPr="00F80C2B">
        <w:rPr>
          <w:rFonts w:eastAsia="Times New Roman" w:cs="Times New Roman"/>
          <w:szCs w:val="24"/>
        </w:rPr>
        <w:t>υβέρνησης</w:t>
      </w:r>
      <w:r>
        <w:rPr>
          <w:rFonts w:eastAsia="Times New Roman" w:cs="Times New Roman"/>
          <w:szCs w:val="24"/>
        </w:rPr>
        <w:t>; Κ</w:t>
      </w:r>
      <w:r w:rsidRPr="00F80C2B">
        <w:rPr>
          <w:rFonts w:eastAsia="Times New Roman" w:cs="Times New Roman"/>
          <w:szCs w:val="24"/>
        </w:rPr>
        <w:t>αμ</w:t>
      </w:r>
      <w:r>
        <w:rPr>
          <w:rFonts w:eastAsia="Times New Roman" w:cs="Times New Roman"/>
          <w:szCs w:val="24"/>
        </w:rPr>
        <w:t>μ</w:t>
      </w:r>
      <w:r w:rsidRPr="00F80C2B">
        <w:rPr>
          <w:rFonts w:eastAsia="Times New Roman" w:cs="Times New Roman"/>
          <w:szCs w:val="24"/>
        </w:rPr>
        <w:t>ία</w:t>
      </w:r>
      <w:r>
        <w:rPr>
          <w:rFonts w:eastAsia="Times New Roman" w:cs="Times New Roman"/>
          <w:szCs w:val="24"/>
        </w:rPr>
        <w:t>! Δ</w:t>
      </w:r>
      <w:r w:rsidRPr="00F80C2B">
        <w:rPr>
          <w:rFonts w:eastAsia="Times New Roman" w:cs="Times New Roman"/>
          <w:szCs w:val="24"/>
        </w:rPr>
        <w:t>εν έπρεπε</w:t>
      </w:r>
      <w:r>
        <w:rPr>
          <w:rFonts w:eastAsia="Times New Roman" w:cs="Times New Roman"/>
          <w:szCs w:val="24"/>
        </w:rPr>
        <w:t>,</w:t>
      </w:r>
      <w:r w:rsidRPr="00F80C2B">
        <w:rPr>
          <w:rFonts w:eastAsia="Times New Roman" w:cs="Times New Roman"/>
          <w:szCs w:val="24"/>
        </w:rPr>
        <w:t xml:space="preserve"> μέσα στη διάρκει</w:t>
      </w:r>
      <w:r w:rsidRPr="00F80C2B">
        <w:rPr>
          <w:rFonts w:eastAsia="Times New Roman" w:cs="Times New Roman"/>
          <w:szCs w:val="24"/>
        </w:rPr>
        <w:t xml:space="preserve">α της κρίσης να έχει </w:t>
      </w:r>
      <w:r>
        <w:rPr>
          <w:rFonts w:eastAsia="Times New Roman" w:cs="Times New Roman"/>
          <w:szCs w:val="24"/>
        </w:rPr>
        <w:t>αξιώσει</w:t>
      </w:r>
      <w:r w:rsidRPr="00F80C2B">
        <w:rPr>
          <w:rFonts w:eastAsia="Times New Roman" w:cs="Times New Roman"/>
          <w:szCs w:val="24"/>
        </w:rPr>
        <w:t xml:space="preserve"> τη δ</w:t>
      </w:r>
      <w:r>
        <w:rPr>
          <w:rFonts w:eastAsia="Times New Roman" w:cs="Times New Roman"/>
          <w:szCs w:val="24"/>
        </w:rPr>
        <w:t>ημιουργία ενός αντισταθμιστικού</w:t>
      </w:r>
      <w:r w:rsidRPr="00F80C2B">
        <w:rPr>
          <w:rFonts w:eastAsia="Times New Roman" w:cs="Times New Roman"/>
          <w:szCs w:val="24"/>
        </w:rPr>
        <w:t xml:space="preserve"> ταμείο</w:t>
      </w:r>
      <w:r>
        <w:rPr>
          <w:rFonts w:eastAsia="Times New Roman" w:cs="Times New Roman"/>
          <w:szCs w:val="24"/>
        </w:rPr>
        <w:t>υ</w:t>
      </w:r>
      <w:r>
        <w:rPr>
          <w:rFonts w:eastAsia="Times New Roman" w:cs="Times New Roman"/>
          <w:szCs w:val="24"/>
        </w:rPr>
        <w:t xml:space="preserve"> χρηματοδοτούμενου</w:t>
      </w:r>
      <w:r>
        <w:rPr>
          <w:rFonts w:eastAsia="Times New Roman" w:cs="Times New Roman"/>
          <w:szCs w:val="24"/>
        </w:rPr>
        <w:t xml:space="preserve"> </w:t>
      </w:r>
      <w:r>
        <w:rPr>
          <w:rFonts w:eastAsia="Times New Roman" w:cs="Times New Roman"/>
          <w:szCs w:val="24"/>
        </w:rPr>
        <w:lastRenderedPageBreak/>
        <w:t>από τις κυβερνήσεις των χωρών υποδοχής,</w:t>
      </w:r>
      <w:r>
        <w:rPr>
          <w:rFonts w:eastAsia="Times New Roman" w:cs="Times New Roman"/>
          <w:szCs w:val="24"/>
        </w:rPr>
        <w:t xml:space="preserve">-δεν μιλώ για τα πακέτα </w:t>
      </w:r>
      <w:proofErr w:type="spellStart"/>
      <w:r>
        <w:rPr>
          <w:rFonts w:eastAsia="Times New Roman" w:cs="Times New Roman"/>
          <w:szCs w:val="24"/>
        </w:rPr>
        <w:t>Γιούνκερ</w:t>
      </w:r>
      <w:proofErr w:type="spellEnd"/>
      <w:r>
        <w:rPr>
          <w:rFonts w:eastAsia="Times New Roman" w:cs="Times New Roman"/>
          <w:szCs w:val="24"/>
        </w:rPr>
        <w:t xml:space="preserve">, </w:t>
      </w:r>
      <w:r w:rsidRPr="00F80C2B">
        <w:rPr>
          <w:rFonts w:eastAsia="Times New Roman" w:cs="Times New Roman"/>
          <w:szCs w:val="24"/>
        </w:rPr>
        <w:t>τα βλέπω ότι έχουν πάει πάρα πολύ πίσω</w:t>
      </w:r>
      <w:r>
        <w:rPr>
          <w:rFonts w:eastAsia="Times New Roman" w:cs="Times New Roman"/>
          <w:szCs w:val="24"/>
        </w:rPr>
        <w:t>,</w:t>
      </w:r>
      <w:r w:rsidRPr="00F80C2B">
        <w:rPr>
          <w:rFonts w:eastAsia="Times New Roman" w:cs="Times New Roman"/>
          <w:szCs w:val="24"/>
        </w:rPr>
        <w:t xml:space="preserve"> αλλά δεν είναι σκοπός τους </w:t>
      </w:r>
      <w:r>
        <w:rPr>
          <w:rFonts w:eastAsia="Times New Roman" w:cs="Times New Roman"/>
          <w:szCs w:val="24"/>
        </w:rPr>
        <w:t>αυτός-</w:t>
      </w:r>
      <w:r w:rsidRPr="00F80C2B">
        <w:rPr>
          <w:rFonts w:eastAsia="Times New Roman" w:cs="Times New Roman"/>
          <w:szCs w:val="24"/>
        </w:rPr>
        <w:t xml:space="preserve"> που θα δημιουργούσ</w:t>
      </w:r>
      <w:r w:rsidRPr="00F80C2B">
        <w:rPr>
          <w:rFonts w:eastAsia="Times New Roman" w:cs="Times New Roman"/>
          <w:szCs w:val="24"/>
        </w:rPr>
        <w:t>ε</w:t>
      </w:r>
      <w:r>
        <w:rPr>
          <w:rFonts w:eastAsia="Times New Roman" w:cs="Times New Roman"/>
          <w:szCs w:val="24"/>
        </w:rPr>
        <w:t>,</w:t>
      </w:r>
      <w:r w:rsidRPr="00F80C2B">
        <w:rPr>
          <w:rFonts w:eastAsia="Times New Roman" w:cs="Times New Roman"/>
          <w:szCs w:val="24"/>
        </w:rPr>
        <w:t xml:space="preserve"> σε </w:t>
      </w:r>
      <w:r>
        <w:rPr>
          <w:rFonts w:eastAsia="Times New Roman" w:cs="Times New Roman"/>
          <w:szCs w:val="24"/>
        </w:rPr>
        <w:t xml:space="preserve">αντιστάθμιση </w:t>
      </w:r>
      <w:r w:rsidRPr="00F80C2B">
        <w:rPr>
          <w:rFonts w:eastAsia="Times New Roman" w:cs="Times New Roman"/>
          <w:szCs w:val="24"/>
        </w:rPr>
        <w:t>των απωλειών</w:t>
      </w:r>
      <w:r>
        <w:rPr>
          <w:rFonts w:eastAsia="Times New Roman" w:cs="Times New Roman"/>
          <w:szCs w:val="24"/>
        </w:rPr>
        <w:t xml:space="preserve"> ανθρώπινου δυναμικού</w:t>
      </w:r>
      <w:r w:rsidRPr="00F80C2B">
        <w:rPr>
          <w:rFonts w:eastAsia="Times New Roman" w:cs="Times New Roman"/>
          <w:szCs w:val="24"/>
        </w:rPr>
        <w:t xml:space="preserve"> συνθήκες εργασίας σε νέους Έλληνες στον τόπο </w:t>
      </w:r>
      <w:r>
        <w:rPr>
          <w:rFonts w:eastAsia="Times New Roman" w:cs="Times New Roman"/>
          <w:szCs w:val="24"/>
        </w:rPr>
        <w:t>τους; Ούτε γι’</w:t>
      </w:r>
      <w:r w:rsidRPr="00F80C2B">
        <w:rPr>
          <w:rFonts w:eastAsia="Times New Roman" w:cs="Times New Roman"/>
          <w:szCs w:val="24"/>
        </w:rPr>
        <w:t xml:space="preserve"> αυτό άκουσα τίποτα</w:t>
      </w:r>
      <w:r>
        <w:rPr>
          <w:rFonts w:eastAsia="Times New Roman" w:cs="Times New Roman"/>
          <w:szCs w:val="24"/>
        </w:rPr>
        <w:t>.</w:t>
      </w:r>
      <w:r w:rsidRPr="00F80C2B">
        <w:rPr>
          <w:rFonts w:eastAsia="Times New Roman" w:cs="Times New Roman"/>
          <w:szCs w:val="24"/>
        </w:rPr>
        <w:t xml:space="preserve"> Βεβαίως</w:t>
      </w:r>
      <w:r>
        <w:rPr>
          <w:rFonts w:eastAsia="Times New Roman" w:cs="Times New Roman"/>
          <w:szCs w:val="24"/>
        </w:rPr>
        <w:t>,</w:t>
      </w:r>
      <w:r w:rsidRPr="00F80C2B">
        <w:rPr>
          <w:rFonts w:eastAsia="Times New Roman" w:cs="Times New Roman"/>
          <w:szCs w:val="24"/>
        </w:rPr>
        <w:t xml:space="preserve"> ο λαϊκισμός </w:t>
      </w:r>
      <w:r>
        <w:rPr>
          <w:rFonts w:eastAsia="Times New Roman" w:cs="Times New Roman"/>
          <w:szCs w:val="24"/>
        </w:rPr>
        <w:t>να κατηγορούμε τους ξένους, χωρίς όμως να τους ζητάμε να μας αποζημιώσουν,</w:t>
      </w:r>
      <w:r w:rsidRPr="00F80C2B">
        <w:rPr>
          <w:rFonts w:eastAsia="Times New Roman" w:cs="Times New Roman"/>
          <w:szCs w:val="24"/>
        </w:rPr>
        <w:t xml:space="preserve"> είναι πάντοτε αρεστός και είναι και μία εύκολη πολιτική</w:t>
      </w:r>
      <w:r>
        <w:rPr>
          <w:rFonts w:eastAsia="Times New Roman" w:cs="Times New Roman"/>
          <w:szCs w:val="24"/>
        </w:rPr>
        <w:t xml:space="preserve">. </w:t>
      </w:r>
    </w:p>
    <w:p w14:paraId="19C9AAD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Μ</w:t>
      </w:r>
      <w:r w:rsidRPr="00F80C2B">
        <w:rPr>
          <w:rFonts w:eastAsia="Times New Roman" w:cs="Times New Roman"/>
          <w:szCs w:val="24"/>
        </w:rPr>
        <w:t xml:space="preserve">πορούμε να </w:t>
      </w:r>
      <w:r>
        <w:rPr>
          <w:rFonts w:eastAsia="Times New Roman" w:cs="Times New Roman"/>
          <w:szCs w:val="24"/>
        </w:rPr>
        <w:t>αναχθούμε</w:t>
      </w:r>
      <w:r w:rsidRPr="00F80C2B">
        <w:rPr>
          <w:rFonts w:eastAsia="Times New Roman" w:cs="Times New Roman"/>
          <w:szCs w:val="24"/>
        </w:rPr>
        <w:t xml:space="preserve"> σε πολλά ζητήματα συνταγματικής αναθεώρησης</w:t>
      </w:r>
      <w:r>
        <w:rPr>
          <w:rFonts w:eastAsia="Times New Roman" w:cs="Times New Roman"/>
          <w:szCs w:val="24"/>
        </w:rPr>
        <w:t>, από την άτεχνη</w:t>
      </w:r>
      <w:r w:rsidRPr="00F80C2B">
        <w:rPr>
          <w:rFonts w:eastAsia="Times New Roman" w:cs="Times New Roman"/>
          <w:szCs w:val="24"/>
        </w:rPr>
        <w:t xml:space="preserve"> πρόβλεψη για το άρθρο 32</w:t>
      </w:r>
      <w:r>
        <w:rPr>
          <w:rFonts w:eastAsia="Times New Roman" w:cs="Times New Roman"/>
          <w:szCs w:val="24"/>
        </w:rPr>
        <w:t>,</w:t>
      </w:r>
      <w:r w:rsidRPr="00F80C2B">
        <w:rPr>
          <w:rFonts w:eastAsia="Times New Roman" w:cs="Times New Roman"/>
          <w:szCs w:val="24"/>
        </w:rPr>
        <w:t xml:space="preserve"> για την εκλογή </w:t>
      </w:r>
      <w:r>
        <w:rPr>
          <w:rFonts w:eastAsia="Times New Roman" w:cs="Times New Roman"/>
          <w:szCs w:val="24"/>
        </w:rPr>
        <w:t xml:space="preserve">Προέδρου της Δημοκρατίας, όπου </w:t>
      </w:r>
      <w:r w:rsidRPr="00F80C2B">
        <w:rPr>
          <w:rFonts w:eastAsia="Times New Roman" w:cs="Times New Roman"/>
          <w:szCs w:val="24"/>
        </w:rPr>
        <w:t>μιλάμε για κάποιες σειρές</w:t>
      </w:r>
      <w:r>
        <w:rPr>
          <w:rFonts w:eastAsia="Times New Roman" w:cs="Times New Roman"/>
          <w:szCs w:val="24"/>
        </w:rPr>
        <w:t xml:space="preserve"> ψηφοφοριών,</w:t>
      </w:r>
      <w:r w:rsidRPr="00F80C2B">
        <w:rPr>
          <w:rFonts w:eastAsia="Times New Roman" w:cs="Times New Roman"/>
          <w:szCs w:val="24"/>
        </w:rPr>
        <w:t xml:space="preserve"> μετά </w:t>
      </w:r>
      <w:r>
        <w:rPr>
          <w:rFonts w:eastAsia="Times New Roman" w:cs="Times New Roman"/>
          <w:szCs w:val="24"/>
        </w:rPr>
        <w:t>από</w:t>
      </w:r>
      <w:r w:rsidRPr="00F80C2B">
        <w:rPr>
          <w:rFonts w:eastAsia="Times New Roman" w:cs="Times New Roman"/>
          <w:szCs w:val="24"/>
        </w:rPr>
        <w:t xml:space="preserve"> ένα διάστημα</w:t>
      </w:r>
      <w:r>
        <w:rPr>
          <w:rFonts w:eastAsia="Times New Roman" w:cs="Times New Roman"/>
          <w:szCs w:val="24"/>
        </w:rPr>
        <w:t>, έξι-επτά</w:t>
      </w:r>
      <w:r>
        <w:rPr>
          <w:rFonts w:eastAsia="Times New Roman" w:cs="Times New Roman"/>
          <w:szCs w:val="24"/>
        </w:rPr>
        <w:t>,</w:t>
      </w:r>
      <w:r w:rsidRPr="00F80C2B">
        <w:rPr>
          <w:rFonts w:eastAsia="Times New Roman" w:cs="Times New Roman"/>
          <w:szCs w:val="24"/>
        </w:rPr>
        <w:t xml:space="preserve"> αν έχω συγκρατήσει</w:t>
      </w:r>
      <w:r>
        <w:rPr>
          <w:rFonts w:eastAsia="Times New Roman" w:cs="Times New Roman"/>
          <w:szCs w:val="24"/>
        </w:rPr>
        <w:t>. Α</w:t>
      </w:r>
      <w:r w:rsidRPr="00F80C2B">
        <w:rPr>
          <w:rFonts w:eastAsia="Times New Roman" w:cs="Times New Roman"/>
          <w:szCs w:val="24"/>
        </w:rPr>
        <w:t>υτά δεν χρειάζονται</w:t>
      </w:r>
      <w:r>
        <w:rPr>
          <w:rFonts w:eastAsia="Times New Roman" w:cs="Times New Roman"/>
          <w:szCs w:val="24"/>
        </w:rPr>
        <w:t>,</w:t>
      </w:r>
      <w:r w:rsidRPr="00F80C2B">
        <w:rPr>
          <w:rFonts w:eastAsia="Times New Roman" w:cs="Times New Roman"/>
          <w:szCs w:val="24"/>
        </w:rPr>
        <w:t xml:space="preserve"> είναι πολύ απλά</w:t>
      </w:r>
      <w:r>
        <w:rPr>
          <w:rFonts w:eastAsia="Times New Roman" w:cs="Times New Roman"/>
          <w:szCs w:val="24"/>
        </w:rPr>
        <w:t>. Μ</w:t>
      </w:r>
      <w:r w:rsidRPr="00F80C2B">
        <w:rPr>
          <w:rFonts w:eastAsia="Times New Roman" w:cs="Times New Roman"/>
          <w:szCs w:val="24"/>
        </w:rPr>
        <w:t>ία λύ</w:t>
      </w:r>
      <w:r>
        <w:rPr>
          <w:rFonts w:eastAsia="Times New Roman" w:cs="Times New Roman"/>
          <w:szCs w:val="24"/>
        </w:rPr>
        <w:t>ση υπάρχει, να μην διακινδυνεύει</w:t>
      </w:r>
      <w:r w:rsidRPr="00F80C2B">
        <w:rPr>
          <w:rFonts w:eastAsia="Times New Roman" w:cs="Times New Roman"/>
          <w:szCs w:val="24"/>
        </w:rPr>
        <w:t xml:space="preserve"> η σταθερότητα του εκλογικού κύκλου από τη </w:t>
      </w:r>
      <w:r>
        <w:rPr>
          <w:rFonts w:eastAsia="Times New Roman" w:cs="Times New Roman"/>
          <w:szCs w:val="24"/>
        </w:rPr>
        <w:t>μη</w:t>
      </w:r>
      <w:r w:rsidRPr="00F80C2B">
        <w:rPr>
          <w:rFonts w:eastAsia="Times New Roman" w:cs="Times New Roman"/>
          <w:szCs w:val="24"/>
        </w:rPr>
        <w:t xml:space="preserve"> </w:t>
      </w:r>
      <w:r>
        <w:rPr>
          <w:rFonts w:eastAsia="Times New Roman" w:cs="Times New Roman"/>
          <w:szCs w:val="24"/>
        </w:rPr>
        <w:t>εκλογή,</w:t>
      </w:r>
      <w:r w:rsidRPr="00F80C2B">
        <w:rPr>
          <w:rFonts w:eastAsia="Times New Roman" w:cs="Times New Roman"/>
          <w:szCs w:val="24"/>
        </w:rPr>
        <w:t xml:space="preserve"> να δώσουμε μία σχετικά αυξημένη</w:t>
      </w:r>
      <w:r>
        <w:rPr>
          <w:rFonts w:eastAsia="Times New Roman" w:cs="Times New Roman"/>
          <w:szCs w:val="24"/>
        </w:rPr>
        <w:t xml:space="preserve">, όχι των </w:t>
      </w:r>
      <w:proofErr w:type="spellStart"/>
      <w:r>
        <w:rPr>
          <w:rFonts w:eastAsia="Times New Roman" w:cs="Times New Roman"/>
          <w:szCs w:val="24"/>
        </w:rPr>
        <w:t>εκατόν</w:t>
      </w:r>
      <w:proofErr w:type="spellEnd"/>
      <w:r>
        <w:rPr>
          <w:rFonts w:eastAsia="Times New Roman" w:cs="Times New Roman"/>
          <w:szCs w:val="24"/>
        </w:rPr>
        <w:t xml:space="preserve"> ογδόντα</w:t>
      </w:r>
      <w:r>
        <w:rPr>
          <w:rFonts w:eastAsia="Times New Roman" w:cs="Times New Roman"/>
          <w:szCs w:val="24"/>
        </w:rPr>
        <w:t xml:space="preserve">, </w:t>
      </w:r>
      <w:r w:rsidRPr="00F80C2B">
        <w:rPr>
          <w:rFonts w:eastAsia="Times New Roman" w:cs="Times New Roman"/>
          <w:szCs w:val="24"/>
        </w:rPr>
        <w:t xml:space="preserve">πλειοψηφία </w:t>
      </w:r>
      <w:r>
        <w:rPr>
          <w:rFonts w:eastAsia="Times New Roman" w:cs="Times New Roman"/>
          <w:szCs w:val="24"/>
        </w:rPr>
        <w:t>-</w:t>
      </w:r>
      <w:r w:rsidRPr="00F80C2B">
        <w:rPr>
          <w:rFonts w:eastAsia="Times New Roman" w:cs="Times New Roman"/>
          <w:szCs w:val="24"/>
        </w:rPr>
        <w:t>είναι κα</w:t>
      </w:r>
      <w:r w:rsidRPr="00F80C2B">
        <w:rPr>
          <w:rFonts w:eastAsia="Times New Roman" w:cs="Times New Roman"/>
          <w:szCs w:val="24"/>
        </w:rPr>
        <w:t>ι προτάσεις μας αυτές</w:t>
      </w:r>
      <w:r>
        <w:rPr>
          <w:rFonts w:eastAsia="Times New Roman" w:cs="Times New Roman"/>
          <w:szCs w:val="24"/>
        </w:rPr>
        <w:t>,</w:t>
      </w:r>
      <w:r w:rsidRPr="00F80C2B">
        <w:rPr>
          <w:rFonts w:eastAsia="Times New Roman" w:cs="Times New Roman"/>
          <w:szCs w:val="24"/>
        </w:rPr>
        <w:t xml:space="preserve"> όπως ξέρετε</w:t>
      </w:r>
      <w:r>
        <w:rPr>
          <w:rFonts w:eastAsia="Times New Roman" w:cs="Times New Roman"/>
          <w:szCs w:val="24"/>
        </w:rPr>
        <w:t>-</w:t>
      </w:r>
      <w:r w:rsidRPr="00F80C2B">
        <w:rPr>
          <w:rFonts w:eastAsia="Times New Roman" w:cs="Times New Roman"/>
          <w:szCs w:val="24"/>
        </w:rPr>
        <w:t xml:space="preserve"> στη Βουλή να </w:t>
      </w:r>
      <w:r>
        <w:rPr>
          <w:rFonts w:eastAsia="Times New Roman" w:cs="Times New Roman"/>
          <w:szCs w:val="24"/>
        </w:rPr>
        <w:t>εκλέγει</w:t>
      </w:r>
      <w:r w:rsidRPr="00F80C2B">
        <w:rPr>
          <w:rFonts w:eastAsia="Times New Roman" w:cs="Times New Roman"/>
          <w:szCs w:val="24"/>
        </w:rPr>
        <w:t xml:space="preserve"> Πρόεδρ</w:t>
      </w:r>
      <w:r>
        <w:rPr>
          <w:rFonts w:eastAsia="Times New Roman" w:cs="Times New Roman"/>
          <w:szCs w:val="24"/>
        </w:rPr>
        <w:t>ο</w:t>
      </w:r>
      <w:r w:rsidRPr="00F80C2B">
        <w:rPr>
          <w:rFonts w:eastAsia="Times New Roman" w:cs="Times New Roman"/>
          <w:szCs w:val="24"/>
        </w:rPr>
        <w:t xml:space="preserve"> Δημο</w:t>
      </w:r>
      <w:r w:rsidRPr="00F80C2B">
        <w:rPr>
          <w:rFonts w:eastAsia="Times New Roman" w:cs="Times New Roman"/>
          <w:szCs w:val="24"/>
        </w:rPr>
        <w:lastRenderedPageBreak/>
        <w:t xml:space="preserve">κρατίας </w:t>
      </w:r>
      <w:r>
        <w:rPr>
          <w:rFonts w:eastAsia="Times New Roman" w:cs="Times New Roman"/>
          <w:szCs w:val="24"/>
        </w:rPr>
        <w:t>ή και αν</w:t>
      </w:r>
      <w:r w:rsidRPr="00F80C2B">
        <w:rPr>
          <w:rFonts w:eastAsia="Times New Roman" w:cs="Times New Roman"/>
          <w:szCs w:val="24"/>
        </w:rPr>
        <w:t xml:space="preserve"> δεν μπορεί</w:t>
      </w:r>
      <w:r>
        <w:rPr>
          <w:rFonts w:eastAsia="Times New Roman" w:cs="Times New Roman"/>
          <w:szCs w:val="24"/>
        </w:rPr>
        <w:t>,</w:t>
      </w:r>
      <w:r w:rsidRPr="00F80C2B">
        <w:rPr>
          <w:rFonts w:eastAsia="Times New Roman" w:cs="Times New Roman"/>
          <w:szCs w:val="24"/>
        </w:rPr>
        <w:t xml:space="preserve"> να μπορεί να </w:t>
      </w:r>
      <w:r>
        <w:rPr>
          <w:rFonts w:eastAsia="Times New Roman" w:cs="Times New Roman"/>
          <w:szCs w:val="24"/>
        </w:rPr>
        <w:t>παρατείνει έ</w:t>
      </w:r>
      <w:r w:rsidRPr="00F80C2B">
        <w:rPr>
          <w:rFonts w:eastAsia="Times New Roman" w:cs="Times New Roman"/>
          <w:szCs w:val="24"/>
        </w:rPr>
        <w:t>να διάστημα τη θητεία του</w:t>
      </w:r>
      <w:r>
        <w:rPr>
          <w:rFonts w:eastAsia="Times New Roman" w:cs="Times New Roman"/>
          <w:szCs w:val="24"/>
        </w:rPr>
        <w:t>. Δ</w:t>
      </w:r>
      <w:r w:rsidRPr="00F80C2B">
        <w:rPr>
          <w:rFonts w:eastAsia="Times New Roman" w:cs="Times New Roman"/>
          <w:szCs w:val="24"/>
        </w:rPr>
        <w:t xml:space="preserve">εν </w:t>
      </w:r>
      <w:r>
        <w:rPr>
          <w:rFonts w:eastAsia="Times New Roman" w:cs="Times New Roman"/>
          <w:szCs w:val="24"/>
        </w:rPr>
        <w:t>απαντήθηκαν ξεκάθαρα τα ζητήματα</w:t>
      </w:r>
      <w:r w:rsidRPr="00F80C2B">
        <w:rPr>
          <w:rFonts w:eastAsia="Times New Roman" w:cs="Times New Roman"/>
          <w:szCs w:val="24"/>
        </w:rPr>
        <w:t xml:space="preserve"> αυτά</w:t>
      </w:r>
      <w:r>
        <w:rPr>
          <w:rFonts w:eastAsia="Times New Roman" w:cs="Times New Roman"/>
          <w:szCs w:val="24"/>
        </w:rPr>
        <w:t xml:space="preserve">. </w:t>
      </w:r>
    </w:p>
    <w:p w14:paraId="19C9AAD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Δ</w:t>
      </w:r>
      <w:r w:rsidRPr="00F80C2B">
        <w:rPr>
          <w:rFonts w:eastAsia="Times New Roman" w:cs="Times New Roman"/>
          <w:szCs w:val="24"/>
        </w:rPr>
        <w:t xml:space="preserve">εν </w:t>
      </w:r>
      <w:r>
        <w:rPr>
          <w:rFonts w:eastAsia="Times New Roman" w:cs="Times New Roman"/>
          <w:szCs w:val="24"/>
        </w:rPr>
        <w:t>σ</w:t>
      </w:r>
      <w:r w:rsidRPr="00F80C2B">
        <w:rPr>
          <w:rFonts w:eastAsia="Times New Roman" w:cs="Times New Roman"/>
          <w:szCs w:val="24"/>
        </w:rPr>
        <w:t>υζητήσαμε για τη διοίκηση</w:t>
      </w:r>
      <w:r>
        <w:rPr>
          <w:rFonts w:eastAsia="Times New Roman" w:cs="Times New Roman"/>
          <w:szCs w:val="24"/>
        </w:rPr>
        <w:t>,</w:t>
      </w:r>
      <w:r w:rsidRPr="00F80C2B">
        <w:rPr>
          <w:rFonts w:eastAsia="Times New Roman" w:cs="Times New Roman"/>
          <w:szCs w:val="24"/>
        </w:rPr>
        <w:t xml:space="preserve"> για τη δικαιοσύνη που είναι η </w:t>
      </w:r>
      <w:r w:rsidRPr="00F80C2B">
        <w:rPr>
          <w:rFonts w:eastAsia="Times New Roman" w:cs="Times New Roman"/>
          <w:szCs w:val="24"/>
        </w:rPr>
        <w:t xml:space="preserve">καθημερινότητα του </w:t>
      </w:r>
      <w:r>
        <w:rPr>
          <w:rFonts w:eastAsia="Times New Roman" w:cs="Times New Roman"/>
          <w:szCs w:val="24"/>
        </w:rPr>
        <w:t>π</w:t>
      </w:r>
      <w:r w:rsidRPr="00F80C2B">
        <w:rPr>
          <w:rFonts w:eastAsia="Times New Roman" w:cs="Times New Roman"/>
          <w:szCs w:val="24"/>
        </w:rPr>
        <w:t>ολίτη</w:t>
      </w:r>
      <w:r>
        <w:rPr>
          <w:rFonts w:eastAsia="Times New Roman" w:cs="Times New Roman"/>
          <w:szCs w:val="24"/>
        </w:rPr>
        <w:t>. Δεν συζητήσαμε για τίποτα απ’</w:t>
      </w:r>
      <w:r w:rsidRPr="00F80C2B">
        <w:rPr>
          <w:rFonts w:eastAsia="Times New Roman" w:cs="Times New Roman"/>
          <w:szCs w:val="24"/>
        </w:rPr>
        <w:t xml:space="preserve"> αυτά</w:t>
      </w:r>
      <w:r>
        <w:rPr>
          <w:rFonts w:eastAsia="Times New Roman" w:cs="Times New Roman"/>
          <w:szCs w:val="24"/>
        </w:rPr>
        <w:t>. Κ</w:t>
      </w:r>
      <w:r w:rsidRPr="00F80C2B">
        <w:rPr>
          <w:rFonts w:eastAsia="Times New Roman" w:cs="Times New Roman"/>
          <w:szCs w:val="24"/>
        </w:rPr>
        <w:t>αι ξέρετε γιατί</w:t>
      </w:r>
      <w:r>
        <w:rPr>
          <w:rFonts w:eastAsia="Times New Roman" w:cs="Times New Roman"/>
          <w:szCs w:val="24"/>
        </w:rPr>
        <w:t>; Μ</w:t>
      </w:r>
      <w:r w:rsidRPr="00F80C2B">
        <w:rPr>
          <w:rFonts w:eastAsia="Times New Roman" w:cs="Times New Roman"/>
          <w:szCs w:val="24"/>
        </w:rPr>
        <w:t>ιλάμε για επενδύσεις μεγαλόφ</w:t>
      </w:r>
      <w:r>
        <w:rPr>
          <w:rFonts w:eastAsia="Times New Roman" w:cs="Times New Roman"/>
          <w:szCs w:val="24"/>
        </w:rPr>
        <w:t>ρο</w:t>
      </w:r>
      <w:r w:rsidRPr="00F80C2B">
        <w:rPr>
          <w:rFonts w:eastAsia="Times New Roman" w:cs="Times New Roman"/>
          <w:szCs w:val="24"/>
        </w:rPr>
        <w:t>να</w:t>
      </w:r>
      <w:r>
        <w:rPr>
          <w:rFonts w:eastAsia="Times New Roman" w:cs="Times New Roman"/>
          <w:szCs w:val="24"/>
        </w:rPr>
        <w:t>. Π</w:t>
      </w:r>
      <w:r w:rsidRPr="00F80C2B">
        <w:rPr>
          <w:rFonts w:eastAsia="Times New Roman" w:cs="Times New Roman"/>
          <w:szCs w:val="24"/>
        </w:rPr>
        <w:t>εριμένουμε τις επενδύσεις</w:t>
      </w:r>
      <w:r>
        <w:rPr>
          <w:rFonts w:eastAsia="Times New Roman" w:cs="Times New Roman"/>
          <w:szCs w:val="24"/>
        </w:rPr>
        <w:t>.</w:t>
      </w:r>
      <w:r w:rsidRPr="00F80C2B">
        <w:rPr>
          <w:rFonts w:eastAsia="Times New Roman" w:cs="Times New Roman"/>
          <w:szCs w:val="24"/>
        </w:rPr>
        <w:t xml:space="preserve"> Ποιος επενδυτής θα έρθει</w:t>
      </w:r>
      <w:r>
        <w:rPr>
          <w:rFonts w:eastAsia="Times New Roman" w:cs="Times New Roman"/>
          <w:szCs w:val="24"/>
        </w:rPr>
        <w:t xml:space="preserve"> με</w:t>
      </w:r>
      <w:r w:rsidRPr="00F80C2B">
        <w:rPr>
          <w:rFonts w:eastAsia="Times New Roman" w:cs="Times New Roman"/>
          <w:szCs w:val="24"/>
        </w:rPr>
        <w:t xml:space="preserve"> την ελάχιστη επένδυση</w:t>
      </w:r>
      <w:r>
        <w:rPr>
          <w:rFonts w:eastAsia="Times New Roman" w:cs="Times New Roman"/>
          <w:szCs w:val="24"/>
        </w:rPr>
        <w:t>,</w:t>
      </w:r>
      <w:r w:rsidRPr="00F80C2B">
        <w:rPr>
          <w:rFonts w:eastAsia="Times New Roman" w:cs="Times New Roman"/>
          <w:szCs w:val="24"/>
        </w:rPr>
        <w:t xml:space="preserve"> όταν έχουμε καταφέρει να μην έχουμε τραπεζικό σύστημα και </w:t>
      </w:r>
      <w:r>
        <w:rPr>
          <w:rFonts w:eastAsia="Times New Roman" w:cs="Times New Roman"/>
          <w:szCs w:val="24"/>
        </w:rPr>
        <w:t>επιπλέον, στην παραμικρή ε</w:t>
      </w:r>
      <w:r w:rsidRPr="00F80C2B">
        <w:rPr>
          <w:rFonts w:eastAsia="Times New Roman" w:cs="Times New Roman"/>
          <w:szCs w:val="24"/>
        </w:rPr>
        <w:t xml:space="preserve">μπορική διαφορά μεταξύ των επιχειρήσεων απαιτούνται </w:t>
      </w:r>
      <w:r>
        <w:rPr>
          <w:rFonts w:eastAsia="Times New Roman" w:cs="Times New Roman"/>
          <w:szCs w:val="24"/>
        </w:rPr>
        <w:t>τρία, έξι ή εννέα</w:t>
      </w:r>
      <w:r w:rsidRPr="00F80C2B">
        <w:rPr>
          <w:rFonts w:eastAsia="Times New Roman" w:cs="Times New Roman"/>
          <w:szCs w:val="24"/>
        </w:rPr>
        <w:t xml:space="preserve"> χρόνια</w:t>
      </w:r>
      <w:r>
        <w:rPr>
          <w:rFonts w:eastAsia="Times New Roman" w:cs="Times New Roman"/>
          <w:szCs w:val="24"/>
        </w:rPr>
        <w:t>,</w:t>
      </w:r>
      <w:r>
        <w:rPr>
          <w:rFonts w:eastAsia="Times New Roman" w:cs="Times New Roman"/>
          <w:szCs w:val="24"/>
        </w:rPr>
        <w:t xml:space="preserve"> αν εξα</w:t>
      </w:r>
      <w:r>
        <w:rPr>
          <w:rFonts w:eastAsia="Times New Roman" w:cs="Times New Roman"/>
          <w:szCs w:val="24"/>
        </w:rPr>
        <w:t>ντλήσουμε</w:t>
      </w:r>
      <w:r>
        <w:rPr>
          <w:rFonts w:eastAsia="Times New Roman" w:cs="Times New Roman"/>
          <w:szCs w:val="24"/>
        </w:rPr>
        <w:t xml:space="preserve"> </w:t>
      </w:r>
      <w:r w:rsidRPr="00F80C2B">
        <w:rPr>
          <w:rFonts w:eastAsia="Times New Roman" w:cs="Times New Roman"/>
          <w:szCs w:val="24"/>
        </w:rPr>
        <w:t>και τους τρεις βαθμούς δικαιοσύνης</w:t>
      </w:r>
      <w:r>
        <w:rPr>
          <w:rFonts w:eastAsia="Times New Roman" w:cs="Times New Roman"/>
          <w:szCs w:val="24"/>
        </w:rPr>
        <w:t>,</w:t>
      </w:r>
      <w:r w:rsidRPr="00F80C2B">
        <w:rPr>
          <w:rFonts w:eastAsia="Times New Roman" w:cs="Times New Roman"/>
          <w:szCs w:val="24"/>
        </w:rPr>
        <w:t xml:space="preserve"> για να κριθεί ποιος έχει δίκιο ή άδικο</w:t>
      </w:r>
      <w:r>
        <w:rPr>
          <w:rFonts w:eastAsia="Times New Roman" w:cs="Times New Roman"/>
          <w:szCs w:val="24"/>
        </w:rPr>
        <w:t>; Κ</w:t>
      </w:r>
      <w:r w:rsidRPr="00F80C2B">
        <w:rPr>
          <w:rFonts w:eastAsia="Times New Roman" w:cs="Times New Roman"/>
          <w:szCs w:val="24"/>
        </w:rPr>
        <w:t>αι συνήθως</w:t>
      </w:r>
      <w:r>
        <w:rPr>
          <w:rFonts w:eastAsia="Times New Roman" w:cs="Times New Roman"/>
          <w:szCs w:val="24"/>
        </w:rPr>
        <w:t>,</w:t>
      </w:r>
      <w:r w:rsidRPr="00F80C2B">
        <w:rPr>
          <w:rFonts w:eastAsia="Times New Roman" w:cs="Times New Roman"/>
          <w:szCs w:val="24"/>
        </w:rPr>
        <w:t xml:space="preserve"> </w:t>
      </w:r>
      <w:r>
        <w:rPr>
          <w:rFonts w:eastAsia="Times New Roman" w:cs="Times New Roman"/>
          <w:szCs w:val="24"/>
        </w:rPr>
        <w:t>τ</w:t>
      </w:r>
      <w:r w:rsidRPr="00F80C2B">
        <w:rPr>
          <w:rFonts w:eastAsia="Times New Roman" w:cs="Times New Roman"/>
          <w:szCs w:val="24"/>
        </w:rPr>
        <w:t>ο γνωρίζετε καλύτερα από μένα</w:t>
      </w:r>
      <w:r>
        <w:rPr>
          <w:rFonts w:eastAsia="Times New Roman" w:cs="Times New Roman"/>
          <w:szCs w:val="24"/>
        </w:rPr>
        <w:t>,</w:t>
      </w:r>
      <w:r w:rsidRPr="00F80C2B">
        <w:rPr>
          <w:rFonts w:eastAsia="Times New Roman" w:cs="Times New Roman"/>
          <w:szCs w:val="24"/>
        </w:rPr>
        <w:t xml:space="preserve"> οι διαφορές αυτ</w:t>
      </w:r>
      <w:r w:rsidRPr="00F80C2B">
        <w:rPr>
          <w:rFonts w:eastAsia="Times New Roman" w:cs="Times New Roman"/>
          <w:szCs w:val="24"/>
        </w:rPr>
        <w:t xml:space="preserve">ές αφορούν </w:t>
      </w:r>
      <w:r>
        <w:rPr>
          <w:rFonts w:eastAsia="Times New Roman" w:cs="Times New Roman"/>
          <w:szCs w:val="24"/>
        </w:rPr>
        <w:t xml:space="preserve">το </w:t>
      </w:r>
      <w:r w:rsidRPr="00F80C2B">
        <w:rPr>
          <w:rFonts w:eastAsia="Times New Roman" w:cs="Times New Roman"/>
          <w:szCs w:val="24"/>
        </w:rPr>
        <w:t>δημόσιο</w:t>
      </w:r>
      <w:r>
        <w:rPr>
          <w:rFonts w:eastAsia="Times New Roman" w:cs="Times New Roman"/>
          <w:szCs w:val="24"/>
        </w:rPr>
        <w:t>,</w:t>
      </w:r>
      <w:r w:rsidRPr="00F80C2B">
        <w:rPr>
          <w:rFonts w:eastAsia="Times New Roman" w:cs="Times New Roman"/>
          <w:szCs w:val="24"/>
        </w:rPr>
        <w:t xml:space="preserve"> τη </w:t>
      </w:r>
      <w:r>
        <w:rPr>
          <w:rFonts w:eastAsia="Times New Roman" w:cs="Times New Roman"/>
          <w:szCs w:val="24"/>
        </w:rPr>
        <w:t>διοικητική</w:t>
      </w:r>
      <w:r w:rsidRPr="00F80C2B">
        <w:rPr>
          <w:rFonts w:eastAsia="Times New Roman" w:cs="Times New Roman"/>
          <w:szCs w:val="24"/>
        </w:rPr>
        <w:t xml:space="preserve"> πράξη που εκδίδεται</w:t>
      </w:r>
      <w:r>
        <w:rPr>
          <w:rFonts w:eastAsia="Times New Roman" w:cs="Times New Roman"/>
          <w:szCs w:val="24"/>
        </w:rPr>
        <w:t>,</w:t>
      </w:r>
      <w:r w:rsidRPr="00F80C2B">
        <w:rPr>
          <w:rFonts w:eastAsia="Times New Roman" w:cs="Times New Roman"/>
          <w:szCs w:val="24"/>
        </w:rPr>
        <w:t xml:space="preserve"> </w:t>
      </w:r>
      <w:r>
        <w:rPr>
          <w:rFonts w:eastAsia="Times New Roman" w:cs="Times New Roman"/>
          <w:szCs w:val="24"/>
        </w:rPr>
        <w:t>όταν</w:t>
      </w:r>
      <w:r w:rsidRPr="00F80C2B">
        <w:rPr>
          <w:rFonts w:eastAsia="Times New Roman" w:cs="Times New Roman"/>
          <w:szCs w:val="24"/>
        </w:rPr>
        <w:t xml:space="preserve"> είναι απορριπτική </w:t>
      </w:r>
      <w:r>
        <w:rPr>
          <w:rFonts w:eastAsia="Times New Roman" w:cs="Times New Roman"/>
          <w:szCs w:val="24"/>
        </w:rPr>
        <w:t>ή βάζει</w:t>
      </w:r>
      <w:r w:rsidRPr="00F80C2B">
        <w:rPr>
          <w:rFonts w:eastAsia="Times New Roman" w:cs="Times New Roman"/>
          <w:szCs w:val="24"/>
        </w:rPr>
        <w:t xml:space="preserve"> περιορισμούς </w:t>
      </w:r>
      <w:r>
        <w:rPr>
          <w:rFonts w:eastAsia="Times New Roman" w:cs="Times New Roman"/>
          <w:szCs w:val="24"/>
        </w:rPr>
        <w:t xml:space="preserve">σε </w:t>
      </w:r>
      <w:r w:rsidRPr="00F80C2B">
        <w:rPr>
          <w:rFonts w:eastAsia="Times New Roman" w:cs="Times New Roman"/>
          <w:szCs w:val="24"/>
        </w:rPr>
        <w:t>εκείνον που επιθυμεί να επενδύσει</w:t>
      </w:r>
      <w:r>
        <w:rPr>
          <w:rFonts w:eastAsia="Times New Roman" w:cs="Times New Roman"/>
          <w:szCs w:val="24"/>
        </w:rPr>
        <w:t>.</w:t>
      </w:r>
    </w:p>
    <w:p w14:paraId="19C9AAD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Ξ</w:t>
      </w:r>
      <w:r w:rsidRPr="00F80C2B">
        <w:rPr>
          <w:rFonts w:eastAsia="Times New Roman" w:cs="Times New Roman"/>
          <w:szCs w:val="24"/>
        </w:rPr>
        <w:t>έρετε κάτι</w:t>
      </w:r>
      <w:r>
        <w:rPr>
          <w:rFonts w:eastAsia="Times New Roman" w:cs="Times New Roman"/>
          <w:szCs w:val="24"/>
        </w:rPr>
        <w:t>;</w:t>
      </w:r>
      <w:r w:rsidRPr="00F80C2B">
        <w:rPr>
          <w:rFonts w:eastAsia="Times New Roman" w:cs="Times New Roman"/>
          <w:szCs w:val="24"/>
        </w:rPr>
        <w:t xml:space="preserve"> Εγώ προέρχομαι από την ιδιωτική οικονομία</w:t>
      </w:r>
      <w:r>
        <w:rPr>
          <w:rFonts w:eastAsia="Times New Roman" w:cs="Times New Roman"/>
          <w:szCs w:val="24"/>
        </w:rPr>
        <w:t>. Τ</w:t>
      </w:r>
      <w:r w:rsidRPr="00F80C2B">
        <w:rPr>
          <w:rFonts w:eastAsia="Times New Roman" w:cs="Times New Roman"/>
          <w:szCs w:val="24"/>
        </w:rPr>
        <w:t>α χρήματα όπου υπάρχουν</w:t>
      </w:r>
      <w:r>
        <w:rPr>
          <w:rFonts w:eastAsia="Times New Roman" w:cs="Times New Roman"/>
          <w:szCs w:val="24"/>
        </w:rPr>
        <w:t>,</w:t>
      </w:r>
      <w:r w:rsidRPr="00F80C2B">
        <w:rPr>
          <w:rFonts w:eastAsia="Times New Roman" w:cs="Times New Roman"/>
          <w:szCs w:val="24"/>
        </w:rPr>
        <w:t xml:space="preserve"> δεν </w:t>
      </w:r>
      <w:proofErr w:type="spellStart"/>
      <w:r>
        <w:rPr>
          <w:rFonts w:eastAsia="Times New Roman" w:cs="Times New Roman"/>
          <w:szCs w:val="24"/>
        </w:rPr>
        <w:t>στοκάρο</w:t>
      </w:r>
      <w:r w:rsidRPr="00F80C2B">
        <w:rPr>
          <w:rFonts w:eastAsia="Times New Roman" w:cs="Times New Roman"/>
          <w:szCs w:val="24"/>
        </w:rPr>
        <w:t>νται</w:t>
      </w:r>
      <w:proofErr w:type="spellEnd"/>
      <w:r>
        <w:rPr>
          <w:rFonts w:eastAsia="Times New Roman" w:cs="Times New Roman"/>
          <w:szCs w:val="24"/>
        </w:rPr>
        <w:t xml:space="preserve"> πρέπει να αποδίδου</w:t>
      </w:r>
      <w:r>
        <w:rPr>
          <w:rFonts w:eastAsia="Times New Roman" w:cs="Times New Roman"/>
          <w:szCs w:val="24"/>
        </w:rPr>
        <w:t>ν</w:t>
      </w:r>
      <w:r>
        <w:rPr>
          <w:rFonts w:eastAsia="Times New Roman" w:cs="Times New Roman"/>
          <w:szCs w:val="24"/>
        </w:rPr>
        <w:t>.</w:t>
      </w:r>
      <w:r w:rsidRPr="00F80C2B">
        <w:rPr>
          <w:rFonts w:eastAsia="Times New Roman" w:cs="Times New Roman"/>
          <w:szCs w:val="24"/>
        </w:rPr>
        <w:t xml:space="preserve"> Όλοι έχουν αξίωση να αποδώσουν τα χρήματά </w:t>
      </w:r>
      <w:r>
        <w:rPr>
          <w:rFonts w:eastAsia="Times New Roman" w:cs="Times New Roman"/>
          <w:szCs w:val="24"/>
        </w:rPr>
        <w:t>τους. Α</w:t>
      </w:r>
      <w:r w:rsidRPr="00F80C2B">
        <w:rPr>
          <w:rFonts w:eastAsia="Times New Roman" w:cs="Times New Roman"/>
          <w:szCs w:val="24"/>
        </w:rPr>
        <w:t xml:space="preserve">πό μία μικρή κατάθεση στην τράπεζα να πάρει το επιτόκιο </w:t>
      </w:r>
      <w:r>
        <w:rPr>
          <w:rFonts w:eastAsia="Times New Roman" w:cs="Times New Roman"/>
          <w:szCs w:val="24"/>
        </w:rPr>
        <w:t>-</w:t>
      </w:r>
      <w:r w:rsidRPr="00F80C2B">
        <w:rPr>
          <w:rFonts w:eastAsia="Times New Roman" w:cs="Times New Roman"/>
          <w:szCs w:val="24"/>
        </w:rPr>
        <w:t xml:space="preserve">και αυτό </w:t>
      </w:r>
      <w:r w:rsidRPr="00F80C2B">
        <w:rPr>
          <w:rFonts w:eastAsia="Times New Roman" w:cs="Times New Roman"/>
          <w:szCs w:val="24"/>
        </w:rPr>
        <w:lastRenderedPageBreak/>
        <w:t xml:space="preserve">το </w:t>
      </w:r>
      <w:r>
        <w:rPr>
          <w:rFonts w:eastAsia="Times New Roman" w:cs="Times New Roman"/>
          <w:szCs w:val="24"/>
        </w:rPr>
        <w:t xml:space="preserve">στερείται ο Έλληνας σήμερα </w:t>
      </w:r>
      <w:r w:rsidRPr="00F80C2B">
        <w:rPr>
          <w:rFonts w:eastAsia="Times New Roman" w:cs="Times New Roman"/>
          <w:szCs w:val="24"/>
        </w:rPr>
        <w:t xml:space="preserve">και το επιτόκιο </w:t>
      </w:r>
      <w:r>
        <w:rPr>
          <w:rFonts w:eastAsia="Times New Roman" w:cs="Times New Roman"/>
          <w:szCs w:val="24"/>
        </w:rPr>
        <w:t>ουσιαστικά-</w:t>
      </w:r>
      <w:r w:rsidRPr="00F80C2B">
        <w:rPr>
          <w:rFonts w:eastAsia="Times New Roman" w:cs="Times New Roman"/>
          <w:szCs w:val="24"/>
        </w:rPr>
        <w:t xml:space="preserve"> </w:t>
      </w:r>
      <w:r>
        <w:rPr>
          <w:rFonts w:eastAsia="Times New Roman" w:cs="Times New Roman"/>
          <w:szCs w:val="24"/>
        </w:rPr>
        <w:t>είναι μηδαμινό και δεν μπορεί</w:t>
      </w:r>
      <w:r w:rsidRPr="00F80C2B">
        <w:rPr>
          <w:rFonts w:eastAsia="Times New Roman" w:cs="Times New Roman"/>
          <w:szCs w:val="24"/>
        </w:rPr>
        <w:t xml:space="preserve"> να </w:t>
      </w:r>
      <w:r>
        <w:rPr>
          <w:rFonts w:eastAsia="Times New Roman" w:cs="Times New Roman"/>
          <w:szCs w:val="24"/>
        </w:rPr>
        <w:t>«</w:t>
      </w:r>
      <w:r w:rsidRPr="00F80C2B">
        <w:rPr>
          <w:rFonts w:eastAsia="Times New Roman" w:cs="Times New Roman"/>
          <w:szCs w:val="24"/>
        </w:rPr>
        <w:t>αυγατίσει</w:t>
      </w:r>
      <w:r>
        <w:rPr>
          <w:rFonts w:eastAsia="Times New Roman" w:cs="Times New Roman"/>
          <w:szCs w:val="24"/>
        </w:rPr>
        <w:t>»,</w:t>
      </w:r>
      <w:r w:rsidRPr="00F80C2B">
        <w:rPr>
          <w:rFonts w:eastAsia="Times New Roman" w:cs="Times New Roman"/>
          <w:szCs w:val="24"/>
        </w:rPr>
        <w:t xml:space="preserve"> κατά το </w:t>
      </w:r>
      <w:r>
        <w:rPr>
          <w:rFonts w:eastAsia="Times New Roman" w:cs="Times New Roman"/>
          <w:szCs w:val="24"/>
        </w:rPr>
        <w:t>κοινώς</w:t>
      </w:r>
      <w:r w:rsidRPr="00F80C2B">
        <w:rPr>
          <w:rFonts w:eastAsia="Times New Roman" w:cs="Times New Roman"/>
          <w:szCs w:val="24"/>
        </w:rPr>
        <w:t xml:space="preserve"> λεγόμενο</w:t>
      </w:r>
      <w:r>
        <w:rPr>
          <w:rFonts w:eastAsia="Times New Roman" w:cs="Times New Roman"/>
          <w:szCs w:val="24"/>
        </w:rPr>
        <w:t>, το κεφάλα</w:t>
      </w:r>
      <w:r>
        <w:rPr>
          <w:rFonts w:eastAsia="Times New Roman" w:cs="Times New Roman"/>
          <w:szCs w:val="24"/>
        </w:rPr>
        <w:t>ιο</w:t>
      </w:r>
      <w:r>
        <w:rPr>
          <w:rFonts w:eastAsia="Times New Roman" w:cs="Times New Roman"/>
          <w:szCs w:val="24"/>
        </w:rPr>
        <w:t>. Τ</w:t>
      </w:r>
      <w:r w:rsidRPr="00F80C2B">
        <w:rPr>
          <w:rFonts w:eastAsia="Times New Roman" w:cs="Times New Roman"/>
          <w:szCs w:val="24"/>
        </w:rPr>
        <w:t>ι προϋποθέσεις δίνουμε σε αυτά τα ζητήματα</w:t>
      </w:r>
      <w:r>
        <w:rPr>
          <w:rFonts w:eastAsia="Times New Roman" w:cs="Times New Roman"/>
          <w:szCs w:val="24"/>
        </w:rPr>
        <w:t>; Μ</w:t>
      </w:r>
      <w:r w:rsidRPr="00F80C2B">
        <w:rPr>
          <w:rFonts w:eastAsia="Times New Roman" w:cs="Times New Roman"/>
          <w:szCs w:val="24"/>
        </w:rPr>
        <w:t xml:space="preserve">ιλάμε για πλεόνασμα </w:t>
      </w:r>
      <w:r>
        <w:rPr>
          <w:rFonts w:eastAsia="Times New Roman" w:cs="Times New Roman"/>
          <w:szCs w:val="24"/>
        </w:rPr>
        <w:t>3,5%</w:t>
      </w:r>
      <w:r w:rsidRPr="00F80C2B">
        <w:rPr>
          <w:rFonts w:eastAsia="Times New Roman" w:cs="Times New Roman"/>
          <w:szCs w:val="24"/>
        </w:rPr>
        <w:t xml:space="preserve"> τα επόμενα τρία χρόνια</w:t>
      </w:r>
      <w:r>
        <w:rPr>
          <w:rFonts w:eastAsia="Times New Roman" w:cs="Times New Roman"/>
          <w:szCs w:val="24"/>
        </w:rPr>
        <w:t>,</w:t>
      </w:r>
      <w:r w:rsidRPr="00F80C2B">
        <w:rPr>
          <w:rFonts w:eastAsia="Times New Roman" w:cs="Times New Roman"/>
          <w:szCs w:val="24"/>
        </w:rPr>
        <w:t xml:space="preserve"> μιλάμε για 2% πρωτογενές πλεόνασμα</w:t>
      </w:r>
      <w:r>
        <w:rPr>
          <w:rFonts w:eastAsia="Times New Roman" w:cs="Times New Roman"/>
          <w:szCs w:val="24"/>
        </w:rPr>
        <w:t>. Π</w:t>
      </w:r>
      <w:r w:rsidRPr="00F80C2B">
        <w:rPr>
          <w:rFonts w:eastAsia="Times New Roman" w:cs="Times New Roman"/>
          <w:szCs w:val="24"/>
        </w:rPr>
        <w:t>ώς θα εξασφαλιστεί</w:t>
      </w:r>
      <w:r>
        <w:rPr>
          <w:rFonts w:eastAsia="Times New Roman" w:cs="Times New Roman"/>
          <w:szCs w:val="24"/>
        </w:rPr>
        <w:t>; Δ</w:t>
      </w:r>
      <w:r w:rsidRPr="00F80C2B">
        <w:rPr>
          <w:rFonts w:eastAsia="Times New Roman" w:cs="Times New Roman"/>
          <w:szCs w:val="24"/>
        </w:rPr>
        <w:t>εν δόθηκαν προτάσεις</w:t>
      </w:r>
      <w:r>
        <w:rPr>
          <w:rFonts w:eastAsia="Times New Roman" w:cs="Times New Roman"/>
          <w:szCs w:val="24"/>
        </w:rPr>
        <w:t>,</w:t>
      </w:r>
      <w:r w:rsidRPr="00F80C2B">
        <w:rPr>
          <w:rFonts w:eastAsia="Times New Roman" w:cs="Times New Roman"/>
          <w:szCs w:val="24"/>
        </w:rPr>
        <w:t xml:space="preserve"> δεν δόθηκαν απαντήσεις από την </w:t>
      </w:r>
      <w:r>
        <w:rPr>
          <w:rFonts w:eastAsia="Times New Roman" w:cs="Times New Roman"/>
          <w:szCs w:val="24"/>
        </w:rPr>
        <w:t>Κ</w:t>
      </w:r>
      <w:r w:rsidRPr="00F80C2B">
        <w:rPr>
          <w:rFonts w:eastAsia="Times New Roman" w:cs="Times New Roman"/>
          <w:szCs w:val="24"/>
        </w:rPr>
        <w:t xml:space="preserve">υβέρνηση και </w:t>
      </w:r>
      <w:r>
        <w:rPr>
          <w:rFonts w:eastAsia="Times New Roman" w:cs="Times New Roman"/>
          <w:szCs w:val="24"/>
        </w:rPr>
        <w:t>ε</w:t>
      </w:r>
      <w:r w:rsidRPr="00F80C2B">
        <w:rPr>
          <w:rFonts w:eastAsia="Times New Roman" w:cs="Times New Roman"/>
          <w:szCs w:val="24"/>
        </w:rPr>
        <w:t>πομένως</w:t>
      </w:r>
      <w:r>
        <w:rPr>
          <w:rFonts w:eastAsia="Times New Roman" w:cs="Times New Roman"/>
          <w:szCs w:val="24"/>
        </w:rPr>
        <w:t>,</w:t>
      </w:r>
      <w:r w:rsidRPr="00F80C2B">
        <w:rPr>
          <w:rFonts w:eastAsia="Times New Roman" w:cs="Times New Roman"/>
          <w:szCs w:val="24"/>
        </w:rPr>
        <w:t xml:space="preserve"> </w:t>
      </w:r>
      <w:r>
        <w:rPr>
          <w:rFonts w:eastAsia="Times New Roman" w:cs="Times New Roman"/>
          <w:szCs w:val="24"/>
        </w:rPr>
        <w:t>βαλτώνουμε, α</w:t>
      </w:r>
      <w:r w:rsidRPr="00F80C2B">
        <w:rPr>
          <w:rFonts w:eastAsia="Times New Roman" w:cs="Times New Roman"/>
          <w:szCs w:val="24"/>
        </w:rPr>
        <w:t xml:space="preserve">γαπητοί </w:t>
      </w:r>
      <w:r w:rsidRPr="00F80C2B">
        <w:rPr>
          <w:rFonts w:eastAsia="Times New Roman" w:cs="Times New Roman"/>
          <w:szCs w:val="24"/>
        </w:rPr>
        <w:t>συνάδελφοι</w:t>
      </w:r>
      <w:r>
        <w:rPr>
          <w:rFonts w:eastAsia="Times New Roman" w:cs="Times New Roman"/>
          <w:szCs w:val="24"/>
        </w:rPr>
        <w:t>. Φ</w:t>
      </w:r>
      <w:r w:rsidRPr="00F80C2B">
        <w:rPr>
          <w:rFonts w:eastAsia="Times New Roman" w:cs="Times New Roman"/>
          <w:szCs w:val="24"/>
        </w:rPr>
        <w:t xml:space="preserve">οβούμαι ότι </w:t>
      </w:r>
      <w:r>
        <w:rPr>
          <w:rFonts w:eastAsia="Times New Roman" w:cs="Times New Roman"/>
          <w:szCs w:val="24"/>
        </w:rPr>
        <w:t>βαλτώνουμε.</w:t>
      </w:r>
    </w:p>
    <w:p w14:paraId="19C9AAD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Θέλ</w:t>
      </w:r>
      <w:r w:rsidRPr="00F80C2B">
        <w:rPr>
          <w:rFonts w:eastAsia="Times New Roman" w:cs="Times New Roman"/>
          <w:szCs w:val="24"/>
        </w:rPr>
        <w:t>ετε άλλο παράδειγμα</w:t>
      </w:r>
      <w:r>
        <w:rPr>
          <w:rFonts w:eastAsia="Times New Roman" w:cs="Times New Roman"/>
          <w:szCs w:val="24"/>
        </w:rPr>
        <w:t>;</w:t>
      </w:r>
      <w:r w:rsidRPr="00F80C2B">
        <w:rPr>
          <w:rFonts w:eastAsia="Times New Roman" w:cs="Times New Roman"/>
          <w:szCs w:val="24"/>
        </w:rPr>
        <w:t xml:space="preserve"> </w:t>
      </w:r>
      <w:r>
        <w:rPr>
          <w:rFonts w:eastAsia="Times New Roman" w:cs="Times New Roman"/>
          <w:szCs w:val="24"/>
        </w:rPr>
        <w:t>Δ</w:t>
      </w:r>
      <w:r w:rsidRPr="00F80C2B">
        <w:rPr>
          <w:rFonts w:eastAsia="Times New Roman" w:cs="Times New Roman"/>
          <w:szCs w:val="24"/>
        </w:rPr>
        <w:t xml:space="preserve">εν λύσαμε </w:t>
      </w:r>
      <w:r>
        <w:rPr>
          <w:rFonts w:eastAsia="Times New Roman" w:cs="Times New Roman"/>
          <w:szCs w:val="24"/>
        </w:rPr>
        <w:t>α</w:t>
      </w:r>
      <w:r w:rsidRPr="00F80C2B">
        <w:rPr>
          <w:rFonts w:eastAsia="Times New Roman" w:cs="Times New Roman"/>
          <w:szCs w:val="24"/>
        </w:rPr>
        <w:t xml:space="preserve">πλά ζητήματα </w:t>
      </w:r>
      <w:r>
        <w:rPr>
          <w:rFonts w:eastAsia="Times New Roman" w:cs="Times New Roman"/>
          <w:szCs w:val="24"/>
        </w:rPr>
        <w:t>στη συνταγματική</w:t>
      </w:r>
      <w:r w:rsidRPr="00F80C2B">
        <w:rPr>
          <w:rFonts w:eastAsia="Times New Roman" w:cs="Times New Roman"/>
          <w:szCs w:val="24"/>
        </w:rPr>
        <w:t xml:space="preserve"> αναθε</w:t>
      </w:r>
      <w:r>
        <w:rPr>
          <w:rFonts w:eastAsia="Times New Roman" w:cs="Times New Roman"/>
          <w:szCs w:val="24"/>
        </w:rPr>
        <w:t xml:space="preserve">ώρηση. Μιλήσαμε </w:t>
      </w:r>
      <w:r w:rsidRPr="00F80C2B">
        <w:rPr>
          <w:rFonts w:eastAsia="Times New Roman" w:cs="Times New Roman"/>
          <w:szCs w:val="24"/>
        </w:rPr>
        <w:t xml:space="preserve">πάρα πολύ για </w:t>
      </w:r>
      <w:r>
        <w:rPr>
          <w:rFonts w:eastAsia="Times New Roman" w:cs="Times New Roman"/>
          <w:szCs w:val="24"/>
        </w:rPr>
        <w:t>το άρθρο</w:t>
      </w:r>
      <w:r w:rsidRPr="00F80C2B">
        <w:rPr>
          <w:rFonts w:eastAsia="Times New Roman" w:cs="Times New Roman"/>
          <w:szCs w:val="24"/>
        </w:rPr>
        <w:t xml:space="preserve"> 16 του </w:t>
      </w:r>
      <w:r>
        <w:rPr>
          <w:rFonts w:eastAsia="Times New Roman" w:cs="Times New Roman"/>
          <w:szCs w:val="24"/>
        </w:rPr>
        <w:t>Σ</w:t>
      </w:r>
      <w:r w:rsidRPr="00F80C2B">
        <w:rPr>
          <w:rFonts w:eastAsia="Times New Roman" w:cs="Times New Roman"/>
          <w:szCs w:val="24"/>
        </w:rPr>
        <w:t>υντάγματος</w:t>
      </w:r>
      <w:r>
        <w:rPr>
          <w:rFonts w:eastAsia="Times New Roman" w:cs="Times New Roman"/>
          <w:szCs w:val="24"/>
        </w:rPr>
        <w:t>.</w:t>
      </w:r>
      <w:r w:rsidRPr="00F80C2B">
        <w:rPr>
          <w:rFonts w:eastAsia="Times New Roman" w:cs="Times New Roman"/>
          <w:szCs w:val="24"/>
        </w:rPr>
        <w:t xml:space="preserve"> Είναι πολύ απλό να αποδεχθού</w:t>
      </w:r>
      <w:r>
        <w:rPr>
          <w:rFonts w:eastAsia="Times New Roman" w:cs="Times New Roman"/>
          <w:szCs w:val="24"/>
        </w:rPr>
        <w:t>με μη κερδοσκοπικά πανεπιστήμια. Το πλαίσιο υπάρχει. Α</w:t>
      </w:r>
      <w:r w:rsidRPr="00F80C2B">
        <w:rPr>
          <w:rFonts w:eastAsia="Times New Roman" w:cs="Times New Roman"/>
          <w:szCs w:val="24"/>
        </w:rPr>
        <w:t>ν είναι</w:t>
      </w:r>
      <w:r w:rsidRPr="00F80C2B">
        <w:rPr>
          <w:rFonts w:eastAsia="Times New Roman" w:cs="Times New Roman"/>
          <w:szCs w:val="24"/>
        </w:rPr>
        <w:t xml:space="preserve"> άκρατη φιλελεύθερη πολιτική η ίδρυση ιδιωτικών πανεπιστημίων</w:t>
      </w:r>
      <w:r>
        <w:rPr>
          <w:rFonts w:eastAsia="Times New Roman" w:cs="Times New Roman"/>
          <w:szCs w:val="24"/>
        </w:rPr>
        <w:t>, α</w:t>
      </w:r>
      <w:r w:rsidRPr="00F80C2B">
        <w:rPr>
          <w:rFonts w:eastAsia="Times New Roman" w:cs="Times New Roman"/>
          <w:szCs w:val="24"/>
        </w:rPr>
        <w:t>ς το αφήσουμε κατά μέρος</w:t>
      </w:r>
      <w:r>
        <w:rPr>
          <w:rFonts w:eastAsia="Times New Roman" w:cs="Times New Roman"/>
          <w:szCs w:val="24"/>
        </w:rPr>
        <w:t>. Ας αποδεχθούμε όμως το μη κερδοσκοπικό, με την εποπτεία του κ</w:t>
      </w:r>
      <w:r w:rsidRPr="00F80C2B">
        <w:rPr>
          <w:rFonts w:eastAsia="Times New Roman" w:cs="Times New Roman"/>
          <w:szCs w:val="24"/>
        </w:rPr>
        <w:t>ράτους</w:t>
      </w:r>
      <w:r>
        <w:rPr>
          <w:rFonts w:eastAsia="Times New Roman" w:cs="Times New Roman"/>
          <w:szCs w:val="24"/>
        </w:rPr>
        <w:t>,</w:t>
      </w:r>
      <w:r w:rsidRPr="00F80C2B">
        <w:rPr>
          <w:rFonts w:eastAsia="Times New Roman" w:cs="Times New Roman"/>
          <w:szCs w:val="24"/>
        </w:rPr>
        <w:t xml:space="preserve"> αλλά όχι </w:t>
      </w:r>
      <w:r>
        <w:rPr>
          <w:rFonts w:eastAsia="Times New Roman" w:cs="Times New Roman"/>
          <w:szCs w:val="24"/>
        </w:rPr>
        <w:t>α</w:t>
      </w:r>
      <w:r w:rsidRPr="00F80C2B">
        <w:rPr>
          <w:rFonts w:eastAsia="Times New Roman" w:cs="Times New Roman"/>
          <w:szCs w:val="24"/>
        </w:rPr>
        <w:t>ν θέλετε</w:t>
      </w:r>
      <w:r>
        <w:rPr>
          <w:rFonts w:eastAsia="Times New Roman" w:cs="Times New Roman"/>
          <w:szCs w:val="24"/>
        </w:rPr>
        <w:t>,</w:t>
      </w:r>
      <w:r w:rsidRPr="00F80C2B">
        <w:rPr>
          <w:rFonts w:eastAsia="Times New Roman" w:cs="Times New Roman"/>
          <w:szCs w:val="24"/>
        </w:rPr>
        <w:t xml:space="preserve"> με τη μορφή </w:t>
      </w:r>
      <w:r>
        <w:rPr>
          <w:rFonts w:eastAsia="Times New Roman" w:cs="Times New Roman"/>
          <w:szCs w:val="24"/>
        </w:rPr>
        <w:t>ν</w:t>
      </w:r>
      <w:r w:rsidRPr="00F80C2B">
        <w:rPr>
          <w:rFonts w:eastAsia="Times New Roman" w:cs="Times New Roman"/>
          <w:szCs w:val="24"/>
        </w:rPr>
        <w:t>ομικού προσώπου δημοσίου δικαίου</w:t>
      </w:r>
      <w:r>
        <w:rPr>
          <w:rFonts w:eastAsia="Times New Roman" w:cs="Times New Roman"/>
          <w:szCs w:val="24"/>
        </w:rPr>
        <w:t>,</w:t>
      </w:r>
      <w:r w:rsidRPr="00F80C2B">
        <w:rPr>
          <w:rFonts w:eastAsia="Times New Roman" w:cs="Times New Roman"/>
          <w:szCs w:val="24"/>
        </w:rPr>
        <w:t xml:space="preserve"> όπως προβλέπει η ισχύουσα διάτ</w:t>
      </w:r>
      <w:r w:rsidRPr="00F80C2B">
        <w:rPr>
          <w:rFonts w:eastAsia="Times New Roman" w:cs="Times New Roman"/>
          <w:szCs w:val="24"/>
        </w:rPr>
        <w:t>αξη του άρθρου 16</w:t>
      </w:r>
      <w:r>
        <w:rPr>
          <w:rFonts w:eastAsia="Times New Roman" w:cs="Times New Roman"/>
          <w:szCs w:val="24"/>
        </w:rPr>
        <w:t>,</w:t>
      </w:r>
      <w:r w:rsidRPr="00F80C2B">
        <w:rPr>
          <w:rFonts w:eastAsia="Times New Roman" w:cs="Times New Roman"/>
          <w:szCs w:val="24"/>
        </w:rPr>
        <w:t xml:space="preserve"> ούτως ώστε να μπορεί να λειτουργήσει και </w:t>
      </w:r>
      <w:r>
        <w:rPr>
          <w:rFonts w:eastAsia="Times New Roman" w:cs="Times New Roman"/>
          <w:szCs w:val="24"/>
        </w:rPr>
        <w:t>η χορηγία. Έ</w:t>
      </w:r>
      <w:r w:rsidRPr="00F80C2B">
        <w:rPr>
          <w:rFonts w:eastAsia="Times New Roman" w:cs="Times New Roman"/>
          <w:szCs w:val="24"/>
        </w:rPr>
        <w:t>χουμε παραδείγματα στην Ελλάδα</w:t>
      </w:r>
      <w:r>
        <w:rPr>
          <w:rFonts w:eastAsia="Times New Roman" w:cs="Times New Roman"/>
          <w:szCs w:val="24"/>
        </w:rPr>
        <w:t>,</w:t>
      </w:r>
      <w:r w:rsidRPr="00F80C2B">
        <w:rPr>
          <w:rFonts w:eastAsia="Times New Roman" w:cs="Times New Roman"/>
          <w:szCs w:val="24"/>
        </w:rPr>
        <w:t xml:space="preserve"> </w:t>
      </w:r>
      <w:r>
        <w:rPr>
          <w:rFonts w:eastAsia="Times New Roman" w:cs="Times New Roman"/>
          <w:szCs w:val="24"/>
        </w:rPr>
        <w:lastRenderedPageBreak/>
        <w:t>ε</w:t>
      </w:r>
      <w:r w:rsidRPr="00F80C2B">
        <w:rPr>
          <w:rFonts w:eastAsia="Times New Roman" w:cs="Times New Roman"/>
          <w:szCs w:val="24"/>
        </w:rPr>
        <w:t>υτυχώς</w:t>
      </w:r>
      <w:r>
        <w:rPr>
          <w:rFonts w:eastAsia="Times New Roman" w:cs="Times New Roman"/>
          <w:szCs w:val="24"/>
        </w:rPr>
        <w:t>. Ο</w:t>
      </w:r>
      <w:r w:rsidRPr="00F80C2B">
        <w:rPr>
          <w:rFonts w:eastAsia="Times New Roman" w:cs="Times New Roman"/>
          <w:szCs w:val="24"/>
        </w:rPr>
        <w:t>ι ευεργέτες φαίνεται ξαναγυρίζουν</w:t>
      </w:r>
      <w:r>
        <w:rPr>
          <w:rFonts w:eastAsia="Times New Roman" w:cs="Times New Roman"/>
          <w:szCs w:val="24"/>
        </w:rPr>
        <w:t>. Φ</w:t>
      </w:r>
      <w:r w:rsidRPr="00F80C2B">
        <w:rPr>
          <w:rFonts w:eastAsia="Times New Roman" w:cs="Times New Roman"/>
          <w:szCs w:val="24"/>
        </w:rPr>
        <w:t>έτος</w:t>
      </w:r>
      <w:r>
        <w:rPr>
          <w:rFonts w:eastAsia="Times New Roman" w:cs="Times New Roman"/>
          <w:szCs w:val="24"/>
        </w:rPr>
        <w:t>,</w:t>
      </w:r>
      <w:r w:rsidRPr="00F80C2B">
        <w:rPr>
          <w:rFonts w:eastAsia="Times New Roman" w:cs="Times New Roman"/>
          <w:szCs w:val="24"/>
        </w:rPr>
        <w:t xml:space="preserve"> το καλοκαίρι είχαμε δύο δωρε</w:t>
      </w:r>
      <w:r>
        <w:rPr>
          <w:rFonts w:eastAsia="Times New Roman" w:cs="Times New Roman"/>
          <w:szCs w:val="24"/>
        </w:rPr>
        <w:t>έ</w:t>
      </w:r>
      <w:r w:rsidRPr="00F80C2B">
        <w:rPr>
          <w:rFonts w:eastAsia="Times New Roman" w:cs="Times New Roman"/>
          <w:szCs w:val="24"/>
        </w:rPr>
        <w:t>ς από μεγάλα ιδρύματα προς την πλευρά της υγείας</w:t>
      </w:r>
      <w:r>
        <w:rPr>
          <w:rFonts w:eastAsia="Times New Roman" w:cs="Times New Roman"/>
          <w:szCs w:val="24"/>
        </w:rPr>
        <w:t>. Υ</w:t>
      </w:r>
      <w:r w:rsidRPr="00F80C2B">
        <w:rPr>
          <w:rFonts w:eastAsia="Times New Roman" w:cs="Times New Roman"/>
          <w:szCs w:val="24"/>
        </w:rPr>
        <w:t xml:space="preserve">πάρχουν δυνατότητες </w:t>
      </w:r>
      <w:r w:rsidRPr="00F80C2B">
        <w:rPr>
          <w:rFonts w:eastAsia="Times New Roman" w:cs="Times New Roman"/>
          <w:szCs w:val="24"/>
        </w:rPr>
        <w:t>και προς την πλευρά της εκπαίδευσης</w:t>
      </w:r>
      <w:r>
        <w:rPr>
          <w:rFonts w:eastAsia="Times New Roman" w:cs="Times New Roman"/>
          <w:szCs w:val="24"/>
        </w:rPr>
        <w:t>,</w:t>
      </w:r>
      <w:r w:rsidRPr="00F80C2B">
        <w:rPr>
          <w:rFonts w:eastAsia="Times New Roman" w:cs="Times New Roman"/>
          <w:szCs w:val="24"/>
        </w:rPr>
        <w:t xml:space="preserve"> μην αποκλείουμε αυτά</w:t>
      </w:r>
      <w:r>
        <w:rPr>
          <w:rFonts w:eastAsia="Times New Roman" w:cs="Times New Roman"/>
          <w:szCs w:val="24"/>
        </w:rPr>
        <w:t>. Αυτό είναι</w:t>
      </w:r>
      <w:r w:rsidRPr="00F80C2B">
        <w:rPr>
          <w:rFonts w:eastAsia="Times New Roman" w:cs="Times New Roman"/>
          <w:szCs w:val="24"/>
        </w:rPr>
        <w:t xml:space="preserve"> ένα ζήτημα</w:t>
      </w:r>
      <w:r>
        <w:rPr>
          <w:rFonts w:eastAsia="Times New Roman" w:cs="Times New Roman"/>
          <w:szCs w:val="24"/>
        </w:rPr>
        <w:t>.</w:t>
      </w:r>
    </w:p>
    <w:p w14:paraId="19C9AAD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Β</w:t>
      </w:r>
      <w:r w:rsidRPr="00F80C2B">
        <w:rPr>
          <w:rFonts w:eastAsia="Times New Roman" w:cs="Times New Roman"/>
          <w:szCs w:val="24"/>
        </w:rPr>
        <w:t>εβαίως</w:t>
      </w:r>
      <w:r>
        <w:rPr>
          <w:rFonts w:eastAsia="Times New Roman" w:cs="Times New Roman"/>
          <w:szCs w:val="24"/>
        </w:rPr>
        <w:t>,</w:t>
      </w:r>
      <w:r w:rsidRPr="00F80C2B">
        <w:rPr>
          <w:rFonts w:eastAsia="Times New Roman" w:cs="Times New Roman"/>
          <w:szCs w:val="24"/>
        </w:rPr>
        <w:t xml:space="preserve"> σχέσεις εκκλησίας και κράτους</w:t>
      </w:r>
      <w:r>
        <w:rPr>
          <w:rFonts w:eastAsia="Times New Roman" w:cs="Times New Roman"/>
          <w:szCs w:val="24"/>
        </w:rPr>
        <w:t>,</w:t>
      </w:r>
      <w:r w:rsidRPr="00F80C2B">
        <w:rPr>
          <w:rFonts w:eastAsia="Times New Roman" w:cs="Times New Roman"/>
          <w:szCs w:val="24"/>
        </w:rPr>
        <w:t xml:space="preserve"> κατά την </w:t>
      </w:r>
      <w:r>
        <w:rPr>
          <w:rFonts w:eastAsia="Times New Roman" w:cs="Times New Roman"/>
          <w:szCs w:val="24"/>
        </w:rPr>
        <w:t>προσωπική μου άποψή, δ</w:t>
      </w:r>
      <w:r w:rsidRPr="00F80C2B">
        <w:rPr>
          <w:rFonts w:eastAsia="Times New Roman" w:cs="Times New Roman"/>
          <w:szCs w:val="24"/>
        </w:rPr>
        <w:t>εν χρειάζονται καμ</w:t>
      </w:r>
      <w:r>
        <w:rPr>
          <w:rFonts w:eastAsia="Times New Roman" w:cs="Times New Roman"/>
          <w:szCs w:val="24"/>
        </w:rPr>
        <w:t>μ</w:t>
      </w:r>
      <w:r w:rsidRPr="00F80C2B">
        <w:rPr>
          <w:rFonts w:eastAsia="Times New Roman" w:cs="Times New Roman"/>
          <w:szCs w:val="24"/>
        </w:rPr>
        <w:t>ία επέμβαση</w:t>
      </w:r>
      <w:r>
        <w:rPr>
          <w:rFonts w:eastAsia="Times New Roman" w:cs="Times New Roman"/>
          <w:szCs w:val="24"/>
        </w:rPr>
        <w:t>,</w:t>
      </w:r>
      <w:r w:rsidRPr="00F80C2B">
        <w:rPr>
          <w:rFonts w:eastAsia="Times New Roman" w:cs="Times New Roman"/>
          <w:szCs w:val="24"/>
        </w:rPr>
        <w:t xml:space="preserve"> καμ</w:t>
      </w:r>
      <w:r>
        <w:rPr>
          <w:rFonts w:eastAsia="Times New Roman" w:cs="Times New Roman"/>
          <w:szCs w:val="24"/>
        </w:rPr>
        <w:t>μ</w:t>
      </w:r>
      <w:r w:rsidRPr="00F80C2B">
        <w:rPr>
          <w:rFonts w:eastAsia="Times New Roman" w:cs="Times New Roman"/>
          <w:szCs w:val="24"/>
        </w:rPr>
        <w:t>ία αναθεώρησ</w:t>
      </w:r>
      <w:r>
        <w:rPr>
          <w:rFonts w:eastAsia="Times New Roman" w:cs="Times New Roman"/>
          <w:szCs w:val="24"/>
        </w:rPr>
        <w:t>η. Δ</w:t>
      </w:r>
      <w:r w:rsidRPr="00F80C2B">
        <w:rPr>
          <w:rFonts w:eastAsia="Times New Roman" w:cs="Times New Roman"/>
          <w:szCs w:val="24"/>
        </w:rPr>
        <w:t>ιότι</w:t>
      </w:r>
      <w:r>
        <w:rPr>
          <w:rFonts w:eastAsia="Times New Roman" w:cs="Times New Roman"/>
          <w:szCs w:val="24"/>
        </w:rPr>
        <w:t>,</w:t>
      </w:r>
      <w:r w:rsidRPr="00F80C2B">
        <w:rPr>
          <w:rFonts w:eastAsia="Times New Roman" w:cs="Times New Roman"/>
          <w:szCs w:val="24"/>
        </w:rPr>
        <w:t xml:space="preserve"> εφόσον έχουμε το άρθρο 13 περί της </w:t>
      </w:r>
      <w:r>
        <w:rPr>
          <w:rFonts w:eastAsia="Times New Roman" w:cs="Times New Roman"/>
          <w:szCs w:val="24"/>
        </w:rPr>
        <w:t>ανεξιθρησκείας,</w:t>
      </w:r>
      <w:r w:rsidRPr="00F80C2B">
        <w:rPr>
          <w:rFonts w:eastAsia="Times New Roman" w:cs="Times New Roman"/>
          <w:szCs w:val="24"/>
        </w:rPr>
        <w:t xml:space="preserve"> είναι ένα ατομικό δικαίωμα </w:t>
      </w:r>
      <w:r>
        <w:rPr>
          <w:rFonts w:eastAsia="Times New Roman" w:cs="Times New Roman"/>
          <w:szCs w:val="24"/>
        </w:rPr>
        <w:t>το οποίο</w:t>
      </w:r>
      <w:r w:rsidRPr="00F80C2B">
        <w:rPr>
          <w:rFonts w:eastAsia="Times New Roman" w:cs="Times New Roman"/>
          <w:szCs w:val="24"/>
        </w:rPr>
        <w:t xml:space="preserve"> στην Ελλάδα δεν μπορεί να αμφισβητηθεί</w:t>
      </w:r>
      <w:r>
        <w:rPr>
          <w:rFonts w:eastAsia="Times New Roman" w:cs="Times New Roman"/>
          <w:szCs w:val="24"/>
        </w:rPr>
        <w:t>,</w:t>
      </w:r>
      <w:r w:rsidRPr="00F80C2B">
        <w:rPr>
          <w:rFonts w:eastAsia="Times New Roman" w:cs="Times New Roman"/>
          <w:szCs w:val="24"/>
        </w:rPr>
        <w:t xml:space="preserve"> ερμηνείες οι οποίες ακούγονται περί επικρατούσ</w:t>
      </w:r>
      <w:r>
        <w:rPr>
          <w:rFonts w:eastAsia="Times New Roman" w:cs="Times New Roman"/>
          <w:szCs w:val="24"/>
        </w:rPr>
        <w:t>η</w:t>
      </w:r>
      <w:r w:rsidRPr="00F80C2B">
        <w:rPr>
          <w:rFonts w:eastAsia="Times New Roman" w:cs="Times New Roman"/>
          <w:szCs w:val="24"/>
        </w:rPr>
        <w:t>ς θρησκεί</w:t>
      </w:r>
      <w:r>
        <w:rPr>
          <w:rFonts w:eastAsia="Times New Roman" w:cs="Times New Roman"/>
          <w:szCs w:val="24"/>
        </w:rPr>
        <w:t xml:space="preserve">ας </w:t>
      </w:r>
      <w:r w:rsidRPr="00F80C2B">
        <w:rPr>
          <w:rFonts w:eastAsia="Times New Roman" w:cs="Times New Roman"/>
          <w:szCs w:val="24"/>
        </w:rPr>
        <w:t>εκφράζουν</w:t>
      </w:r>
      <w:r>
        <w:rPr>
          <w:rFonts w:eastAsia="Times New Roman" w:cs="Times New Roman"/>
          <w:szCs w:val="24"/>
        </w:rPr>
        <w:t xml:space="preserve"> </w:t>
      </w:r>
      <w:r w:rsidRPr="00F80C2B">
        <w:rPr>
          <w:rFonts w:eastAsia="Times New Roman" w:cs="Times New Roman"/>
          <w:szCs w:val="24"/>
        </w:rPr>
        <w:t>τη συμπόρευση του έθνους με την εκκλησία</w:t>
      </w:r>
      <w:r>
        <w:rPr>
          <w:rFonts w:eastAsia="Times New Roman" w:cs="Times New Roman"/>
          <w:szCs w:val="24"/>
        </w:rPr>
        <w:t xml:space="preserve">. Παραδοσιακοί </w:t>
      </w:r>
      <w:r>
        <w:rPr>
          <w:rFonts w:eastAsia="Times New Roman" w:cs="Times New Roman"/>
          <w:szCs w:val="24"/>
        </w:rPr>
        <w:t>δεσμοί που επιβεβαιώνουν τη συμπόρευση</w:t>
      </w:r>
      <w:r>
        <w:rPr>
          <w:rFonts w:eastAsia="Times New Roman" w:cs="Times New Roman"/>
          <w:szCs w:val="24"/>
        </w:rPr>
        <w:t>.</w:t>
      </w:r>
    </w:p>
    <w:p w14:paraId="19C9AAD6"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 xml:space="preserve">Η </w:t>
      </w:r>
      <w:proofErr w:type="spellStart"/>
      <w:r>
        <w:rPr>
          <w:rFonts w:eastAsia="Times New Roman"/>
          <w:color w:val="212121"/>
          <w:szCs w:val="24"/>
        </w:rPr>
        <w:t>ουδετεροθρησκ</w:t>
      </w:r>
      <w:r w:rsidRPr="007E3856">
        <w:rPr>
          <w:rFonts w:eastAsia="Times New Roman"/>
          <w:color w:val="212121"/>
          <w:szCs w:val="24"/>
        </w:rPr>
        <w:t>ία</w:t>
      </w:r>
      <w:proofErr w:type="spellEnd"/>
      <w:r>
        <w:rPr>
          <w:rFonts w:eastAsia="Times New Roman"/>
          <w:color w:val="212121"/>
          <w:szCs w:val="24"/>
        </w:rPr>
        <w:t xml:space="preserve">, </w:t>
      </w:r>
      <w:r w:rsidRPr="007E3856">
        <w:rPr>
          <w:rFonts w:eastAsia="Times New Roman"/>
          <w:color w:val="212121"/>
          <w:szCs w:val="24"/>
        </w:rPr>
        <w:t>η οποία ακούγεται</w:t>
      </w:r>
      <w:r>
        <w:rPr>
          <w:rFonts w:eastAsia="Times New Roman"/>
          <w:color w:val="212121"/>
          <w:szCs w:val="24"/>
        </w:rPr>
        <w:t>,</w:t>
      </w:r>
      <w:r w:rsidRPr="007E3856">
        <w:rPr>
          <w:rFonts w:eastAsia="Times New Roman"/>
          <w:color w:val="212121"/>
          <w:szCs w:val="24"/>
        </w:rPr>
        <w:t xml:space="preserve"> τουλάχιστον στη δική μου αντίληψη δεν έχει </w:t>
      </w:r>
      <w:r>
        <w:rPr>
          <w:rFonts w:eastAsia="Times New Roman"/>
          <w:color w:val="212121"/>
          <w:szCs w:val="24"/>
        </w:rPr>
        <w:t>και έννοια. Δ</w:t>
      </w:r>
      <w:r w:rsidRPr="007E3856">
        <w:rPr>
          <w:rFonts w:eastAsia="Times New Roman"/>
          <w:color w:val="212121"/>
          <w:szCs w:val="24"/>
        </w:rPr>
        <w:t xml:space="preserve">εν μπορώ να </w:t>
      </w:r>
      <w:r>
        <w:rPr>
          <w:rFonts w:eastAsia="Times New Roman"/>
          <w:color w:val="212121"/>
          <w:szCs w:val="24"/>
        </w:rPr>
        <w:t>την ερμηνεύσω</w:t>
      </w:r>
      <w:r w:rsidRPr="007E3856">
        <w:rPr>
          <w:rFonts w:eastAsia="Times New Roman"/>
          <w:color w:val="212121"/>
          <w:szCs w:val="24"/>
        </w:rPr>
        <w:t xml:space="preserve"> και </w:t>
      </w:r>
      <w:r>
        <w:rPr>
          <w:rFonts w:eastAsia="Times New Roman"/>
          <w:color w:val="212121"/>
          <w:szCs w:val="24"/>
        </w:rPr>
        <w:t>δεν μπορώ να καταλάβω το πώς</w:t>
      </w:r>
      <w:r w:rsidRPr="007E3856">
        <w:rPr>
          <w:rFonts w:eastAsia="Times New Roman"/>
          <w:color w:val="212121"/>
          <w:szCs w:val="24"/>
        </w:rPr>
        <w:t xml:space="preserve"> θα συνεισφέρει στην απελευθέρωση</w:t>
      </w:r>
      <w:r>
        <w:rPr>
          <w:rFonts w:eastAsia="Times New Roman"/>
          <w:color w:val="212121"/>
          <w:szCs w:val="24"/>
        </w:rPr>
        <w:t>,</w:t>
      </w:r>
      <w:r w:rsidRPr="007E3856">
        <w:rPr>
          <w:rFonts w:eastAsia="Times New Roman"/>
          <w:color w:val="212121"/>
          <w:szCs w:val="24"/>
        </w:rPr>
        <w:t xml:space="preserve"> ακόμα</w:t>
      </w:r>
      <w:r>
        <w:rPr>
          <w:rFonts w:eastAsia="Times New Roman"/>
          <w:color w:val="212121"/>
          <w:szCs w:val="24"/>
        </w:rPr>
        <w:t>,</w:t>
      </w:r>
      <w:r w:rsidRPr="007E3856">
        <w:rPr>
          <w:rFonts w:eastAsia="Times New Roman"/>
          <w:color w:val="212121"/>
          <w:szCs w:val="24"/>
        </w:rPr>
        <w:t xml:space="preserve"> πνευματικών δυνάμεων</w:t>
      </w:r>
      <w:r>
        <w:rPr>
          <w:rFonts w:eastAsia="Times New Roman"/>
          <w:color w:val="212121"/>
          <w:szCs w:val="24"/>
        </w:rPr>
        <w:t xml:space="preserve">, </w:t>
      </w:r>
      <w:r>
        <w:rPr>
          <w:rFonts w:eastAsia="Times New Roman"/>
          <w:color w:val="212121"/>
          <w:szCs w:val="24"/>
        </w:rPr>
        <w:t>έστω και</w:t>
      </w:r>
      <w:r>
        <w:rPr>
          <w:rFonts w:eastAsia="Times New Roman"/>
          <w:color w:val="212121"/>
          <w:szCs w:val="24"/>
        </w:rPr>
        <w:t xml:space="preserve"> αν</w:t>
      </w:r>
      <w:r w:rsidRPr="007E3856">
        <w:rPr>
          <w:rFonts w:eastAsia="Times New Roman"/>
          <w:color w:val="212121"/>
          <w:szCs w:val="24"/>
        </w:rPr>
        <w:t xml:space="preserve"> θέλετε να πούμε ότι πολλές φ</w:t>
      </w:r>
      <w:r w:rsidRPr="007E3856">
        <w:rPr>
          <w:rFonts w:eastAsia="Times New Roman"/>
          <w:color w:val="212121"/>
          <w:szCs w:val="24"/>
        </w:rPr>
        <w:t xml:space="preserve">ορές η θρησκεία και </w:t>
      </w:r>
      <w:r>
        <w:rPr>
          <w:rFonts w:eastAsia="Times New Roman"/>
          <w:color w:val="212121"/>
          <w:szCs w:val="24"/>
        </w:rPr>
        <w:t xml:space="preserve">ο </w:t>
      </w:r>
      <w:r w:rsidRPr="007E3856">
        <w:rPr>
          <w:rFonts w:eastAsia="Times New Roman"/>
          <w:color w:val="212121"/>
          <w:szCs w:val="24"/>
        </w:rPr>
        <w:t xml:space="preserve">εγκλωβισμός </w:t>
      </w:r>
      <w:r>
        <w:rPr>
          <w:rFonts w:eastAsia="Times New Roman"/>
          <w:color w:val="212121"/>
          <w:szCs w:val="24"/>
        </w:rPr>
        <w:t>είναι οπισθοδρόμηση. Δ</w:t>
      </w:r>
      <w:r w:rsidRPr="007E3856">
        <w:rPr>
          <w:rFonts w:eastAsia="Times New Roman"/>
          <w:color w:val="212121"/>
          <w:szCs w:val="24"/>
        </w:rPr>
        <w:t>εν το κατανοώ</w:t>
      </w:r>
      <w:r>
        <w:rPr>
          <w:rFonts w:eastAsia="Times New Roman"/>
          <w:color w:val="212121"/>
          <w:szCs w:val="24"/>
        </w:rPr>
        <w:t>.</w:t>
      </w:r>
    </w:p>
    <w:p w14:paraId="19C9AAD7"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lastRenderedPageBreak/>
        <w:t>Εκείνο</w:t>
      </w:r>
      <w:r w:rsidRPr="007E3856">
        <w:rPr>
          <w:rFonts w:eastAsia="Times New Roman"/>
          <w:color w:val="212121"/>
          <w:szCs w:val="24"/>
        </w:rPr>
        <w:t xml:space="preserve"> </w:t>
      </w:r>
      <w:r>
        <w:rPr>
          <w:rFonts w:eastAsia="Times New Roman"/>
          <w:color w:val="212121"/>
          <w:szCs w:val="24"/>
        </w:rPr>
        <w:t>που θέλω να πω -για να τελειώνω, γ</w:t>
      </w:r>
      <w:r w:rsidRPr="007E3856">
        <w:rPr>
          <w:rFonts w:eastAsia="Times New Roman"/>
          <w:color w:val="212121"/>
          <w:szCs w:val="24"/>
        </w:rPr>
        <w:t>ιατί βλέπω ότι ο χρόνος είναι ελά</w:t>
      </w:r>
      <w:r>
        <w:rPr>
          <w:rFonts w:eastAsia="Times New Roman"/>
          <w:color w:val="212121"/>
          <w:szCs w:val="24"/>
        </w:rPr>
        <w:t>χιστος- είναι</w:t>
      </w:r>
      <w:r w:rsidRPr="007E3856">
        <w:rPr>
          <w:rFonts w:eastAsia="Times New Roman"/>
          <w:color w:val="212121"/>
          <w:szCs w:val="24"/>
        </w:rPr>
        <w:t xml:space="preserve"> ότι το επιχείρημα </w:t>
      </w:r>
      <w:r>
        <w:rPr>
          <w:rFonts w:eastAsia="Times New Roman"/>
          <w:color w:val="212121"/>
          <w:szCs w:val="24"/>
        </w:rPr>
        <w:t>της δέσμευσης</w:t>
      </w:r>
      <w:r w:rsidRPr="007E3856">
        <w:rPr>
          <w:rFonts w:eastAsia="Times New Roman"/>
          <w:color w:val="212121"/>
          <w:szCs w:val="24"/>
        </w:rPr>
        <w:t xml:space="preserve"> της επόμενης Βουλής από τις αποφάσεις της σημερινής Βουλής</w:t>
      </w:r>
      <w:r>
        <w:rPr>
          <w:rFonts w:eastAsia="Times New Roman"/>
          <w:color w:val="212121"/>
          <w:szCs w:val="24"/>
        </w:rPr>
        <w:t>,</w:t>
      </w:r>
      <w:r w:rsidRPr="007E3856">
        <w:rPr>
          <w:rFonts w:eastAsia="Times New Roman"/>
          <w:color w:val="212121"/>
          <w:szCs w:val="24"/>
        </w:rPr>
        <w:t xml:space="preserve"> </w:t>
      </w:r>
      <w:r>
        <w:rPr>
          <w:rFonts w:eastAsia="Times New Roman"/>
          <w:color w:val="212121"/>
          <w:szCs w:val="24"/>
        </w:rPr>
        <w:t>ως πρ</w:t>
      </w:r>
      <w:r>
        <w:rPr>
          <w:rFonts w:eastAsia="Times New Roman"/>
          <w:color w:val="212121"/>
          <w:szCs w:val="24"/>
        </w:rPr>
        <w:t xml:space="preserve">ος το περιεχόμενο των </w:t>
      </w:r>
      <w:proofErr w:type="spellStart"/>
      <w:r>
        <w:rPr>
          <w:rFonts w:eastAsia="Times New Roman"/>
          <w:color w:val="212121"/>
          <w:szCs w:val="24"/>
        </w:rPr>
        <w:t>αναθεωρητέων</w:t>
      </w:r>
      <w:proofErr w:type="spellEnd"/>
      <w:r>
        <w:rPr>
          <w:rFonts w:eastAsia="Times New Roman"/>
          <w:color w:val="212121"/>
          <w:szCs w:val="24"/>
        </w:rPr>
        <w:t xml:space="preserve"> διατάξεων</w:t>
      </w:r>
      <w:r w:rsidRPr="007E3856">
        <w:rPr>
          <w:rFonts w:eastAsia="Times New Roman"/>
          <w:color w:val="212121"/>
          <w:szCs w:val="24"/>
        </w:rPr>
        <w:t xml:space="preserve"> δεν είναι πειστικό</w:t>
      </w:r>
      <w:r>
        <w:rPr>
          <w:rFonts w:eastAsia="Times New Roman"/>
          <w:color w:val="212121"/>
          <w:szCs w:val="24"/>
        </w:rPr>
        <w:t>. Διότι</w:t>
      </w:r>
      <w:r>
        <w:rPr>
          <w:rFonts w:eastAsia="Times New Roman"/>
          <w:color w:val="212121"/>
          <w:szCs w:val="24"/>
        </w:rPr>
        <w:t>,</w:t>
      </w:r>
      <w:r>
        <w:rPr>
          <w:rFonts w:eastAsia="Times New Roman"/>
          <w:color w:val="212121"/>
          <w:szCs w:val="24"/>
        </w:rPr>
        <w:t xml:space="preserve"> τι λέει το γράμμα του Σ</w:t>
      </w:r>
      <w:r w:rsidRPr="007E3856">
        <w:rPr>
          <w:rFonts w:eastAsia="Times New Roman"/>
          <w:color w:val="212121"/>
          <w:szCs w:val="24"/>
        </w:rPr>
        <w:t xml:space="preserve">υντάγματος </w:t>
      </w:r>
      <w:r>
        <w:rPr>
          <w:rFonts w:eastAsia="Times New Roman"/>
          <w:color w:val="212121"/>
          <w:szCs w:val="24"/>
        </w:rPr>
        <w:t>σαφώς; Καθορίζει</w:t>
      </w:r>
      <w:r w:rsidRPr="007E3856">
        <w:rPr>
          <w:rFonts w:eastAsia="Times New Roman"/>
          <w:color w:val="212121"/>
          <w:szCs w:val="24"/>
        </w:rPr>
        <w:t xml:space="preserve"> τις </w:t>
      </w:r>
      <w:proofErr w:type="spellStart"/>
      <w:r w:rsidRPr="007E3856">
        <w:rPr>
          <w:rFonts w:eastAsia="Times New Roman"/>
          <w:color w:val="212121"/>
          <w:szCs w:val="24"/>
        </w:rPr>
        <w:t>αναθεωρητέ</w:t>
      </w:r>
      <w:r>
        <w:rPr>
          <w:rFonts w:eastAsia="Times New Roman"/>
          <w:color w:val="212121"/>
          <w:szCs w:val="24"/>
        </w:rPr>
        <w:t>ες</w:t>
      </w:r>
      <w:proofErr w:type="spellEnd"/>
      <w:r>
        <w:rPr>
          <w:rFonts w:eastAsia="Times New Roman"/>
          <w:color w:val="212121"/>
          <w:szCs w:val="24"/>
        </w:rPr>
        <w:t xml:space="preserve"> διατάξεις η πρώτη Β</w:t>
      </w:r>
      <w:r w:rsidRPr="007E3856">
        <w:rPr>
          <w:rFonts w:eastAsia="Times New Roman"/>
          <w:color w:val="212121"/>
          <w:szCs w:val="24"/>
        </w:rPr>
        <w:t>ουλή</w:t>
      </w:r>
      <w:r>
        <w:rPr>
          <w:rFonts w:eastAsia="Times New Roman"/>
          <w:color w:val="212121"/>
          <w:szCs w:val="24"/>
        </w:rPr>
        <w:t xml:space="preserve"> -η </w:t>
      </w:r>
      <w:proofErr w:type="spellStart"/>
      <w:r>
        <w:rPr>
          <w:rFonts w:eastAsia="Times New Roman"/>
          <w:color w:val="212121"/>
          <w:szCs w:val="24"/>
        </w:rPr>
        <w:t>προτείνουσα</w:t>
      </w:r>
      <w:proofErr w:type="spellEnd"/>
      <w:r>
        <w:rPr>
          <w:rFonts w:eastAsia="Times New Roman"/>
          <w:color w:val="212121"/>
          <w:szCs w:val="24"/>
        </w:rPr>
        <w:t xml:space="preserve">- και η αναθεωρούσα αποφασίζει. Μα, αν η αναθεωρούσα αποφασίζει στο </w:t>
      </w:r>
      <w:r>
        <w:rPr>
          <w:rFonts w:eastAsia="Times New Roman"/>
          <w:color w:val="212121"/>
          <w:szCs w:val="24"/>
        </w:rPr>
        <w:t xml:space="preserve">περιεχόμενο και </w:t>
      </w:r>
      <w:r>
        <w:rPr>
          <w:rFonts w:eastAsia="Times New Roman"/>
          <w:color w:val="212121"/>
          <w:szCs w:val="24"/>
        </w:rPr>
        <w:t>αν</w:t>
      </w:r>
      <w:r>
        <w:rPr>
          <w:rFonts w:eastAsia="Times New Roman"/>
          <w:color w:val="212121"/>
          <w:szCs w:val="24"/>
        </w:rPr>
        <w:t xml:space="preserve"> σε εκείνο το</w:t>
      </w:r>
      <w:r w:rsidRPr="007E3856">
        <w:rPr>
          <w:rFonts w:eastAsia="Times New Roman"/>
          <w:color w:val="212121"/>
          <w:szCs w:val="24"/>
        </w:rPr>
        <w:t xml:space="preserve"> περιεχόμενο</w:t>
      </w:r>
      <w:r>
        <w:rPr>
          <w:rFonts w:eastAsia="Times New Roman"/>
          <w:color w:val="212121"/>
          <w:szCs w:val="24"/>
        </w:rPr>
        <w:t>,</w:t>
      </w:r>
      <w:r w:rsidRPr="007E3856">
        <w:rPr>
          <w:rFonts w:eastAsia="Times New Roman"/>
          <w:color w:val="212121"/>
          <w:szCs w:val="24"/>
        </w:rPr>
        <w:t xml:space="preserve"> </w:t>
      </w:r>
      <w:r>
        <w:rPr>
          <w:rFonts w:eastAsia="Times New Roman"/>
          <w:color w:val="212121"/>
          <w:szCs w:val="24"/>
        </w:rPr>
        <w:t>δεσμεύει την αναθεωρητική</w:t>
      </w:r>
      <w:r w:rsidRPr="007E3856">
        <w:rPr>
          <w:rFonts w:eastAsia="Times New Roman"/>
          <w:color w:val="212121"/>
          <w:szCs w:val="24"/>
        </w:rPr>
        <w:t xml:space="preserve"> η </w:t>
      </w:r>
      <w:proofErr w:type="spellStart"/>
      <w:r w:rsidRPr="007E3856">
        <w:rPr>
          <w:rFonts w:eastAsia="Times New Roman"/>
          <w:color w:val="212121"/>
          <w:szCs w:val="24"/>
        </w:rPr>
        <w:t>πρ</w:t>
      </w:r>
      <w:r>
        <w:rPr>
          <w:rFonts w:eastAsia="Times New Roman"/>
          <w:color w:val="212121"/>
          <w:szCs w:val="24"/>
        </w:rPr>
        <w:t>οτείνουσα</w:t>
      </w:r>
      <w:proofErr w:type="spellEnd"/>
      <w:r>
        <w:rPr>
          <w:rFonts w:eastAsia="Times New Roman"/>
          <w:color w:val="212121"/>
          <w:szCs w:val="24"/>
        </w:rPr>
        <w:t xml:space="preserve"> Βουλή,</w:t>
      </w:r>
      <w:r w:rsidRPr="007E3856">
        <w:rPr>
          <w:rFonts w:eastAsia="Times New Roman"/>
          <w:color w:val="212121"/>
          <w:szCs w:val="24"/>
        </w:rPr>
        <w:t xml:space="preserve"> τότε ποιο αντικείμενο έχει</w:t>
      </w:r>
      <w:r>
        <w:rPr>
          <w:rFonts w:eastAsia="Times New Roman"/>
          <w:color w:val="212121"/>
          <w:szCs w:val="24"/>
        </w:rPr>
        <w:t xml:space="preserve"> η Αναθεώρηση</w:t>
      </w:r>
      <w:r>
        <w:rPr>
          <w:rFonts w:eastAsia="Times New Roman"/>
          <w:color w:val="212121"/>
          <w:szCs w:val="24"/>
        </w:rPr>
        <w:t>;</w:t>
      </w:r>
    </w:p>
    <w:p w14:paraId="19C9AAD8"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 xml:space="preserve">Υπάρχει </w:t>
      </w:r>
      <w:r>
        <w:rPr>
          <w:rFonts w:eastAsia="Times New Roman"/>
          <w:color w:val="212121"/>
          <w:szCs w:val="24"/>
        </w:rPr>
        <w:t>αναγκαστικά</w:t>
      </w:r>
      <w:r>
        <w:rPr>
          <w:rFonts w:eastAsia="Times New Roman"/>
          <w:color w:val="212121"/>
          <w:szCs w:val="24"/>
        </w:rPr>
        <w:t xml:space="preserve"> η</w:t>
      </w:r>
      <w:r w:rsidRPr="007E3856">
        <w:rPr>
          <w:rFonts w:eastAsia="Times New Roman"/>
          <w:color w:val="212121"/>
          <w:szCs w:val="24"/>
        </w:rPr>
        <w:t xml:space="preserve"> παρεμβολή των εκλογών</w:t>
      </w:r>
      <w:r>
        <w:rPr>
          <w:rFonts w:eastAsia="Times New Roman"/>
          <w:color w:val="212121"/>
          <w:szCs w:val="24"/>
        </w:rPr>
        <w:t xml:space="preserve"> μεταξύ της πρότασης και της Αναθεώρησης</w:t>
      </w:r>
      <w:r>
        <w:rPr>
          <w:rFonts w:eastAsia="Times New Roman"/>
          <w:color w:val="212121"/>
          <w:szCs w:val="24"/>
        </w:rPr>
        <w:t xml:space="preserve">, </w:t>
      </w:r>
      <w:r w:rsidRPr="007E3856">
        <w:rPr>
          <w:rFonts w:eastAsia="Times New Roman"/>
          <w:color w:val="212121"/>
          <w:szCs w:val="24"/>
        </w:rPr>
        <w:t xml:space="preserve">διότι </w:t>
      </w:r>
      <w:r>
        <w:rPr>
          <w:rFonts w:eastAsia="Times New Roman"/>
          <w:color w:val="212121"/>
          <w:szCs w:val="24"/>
        </w:rPr>
        <w:t>πλέον</w:t>
      </w:r>
      <w:r>
        <w:rPr>
          <w:rFonts w:eastAsia="Times New Roman"/>
          <w:color w:val="212121"/>
          <w:szCs w:val="24"/>
        </w:rPr>
        <w:t xml:space="preserve"> μιλάει η λαϊκή</w:t>
      </w:r>
      <w:r w:rsidRPr="007E3856">
        <w:rPr>
          <w:rFonts w:eastAsia="Times New Roman"/>
          <w:color w:val="212121"/>
          <w:szCs w:val="24"/>
        </w:rPr>
        <w:t xml:space="preserve"> κυριαρχία</w:t>
      </w:r>
      <w:r>
        <w:rPr>
          <w:rFonts w:eastAsia="Times New Roman"/>
          <w:color w:val="212121"/>
          <w:szCs w:val="24"/>
        </w:rPr>
        <w:t>,</w:t>
      </w:r>
      <w:r w:rsidRPr="007E3856">
        <w:rPr>
          <w:rFonts w:eastAsia="Times New Roman"/>
          <w:color w:val="212121"/>
          <w:szCs w:val="24"/>
        </w:rPr>
        <w:t xml:space="preserve"> </w:t>
      </w:r>
      <w:r w:rsidRPr="007E3856">
        <w:rPr>
          <w:rFonts w:eastAsia="Times New Roman"/>
          <w:color w:val="212121"/>
          <w:szCs w:val="24"/>
        </w:rPr>
        <w:t>μιλάει ο λαός</w:t>
      </w:r>
      <w:r>
        <w:rPr>
          <w:rFonts w:eastAsia="Times New Roman"/>
          <w:color w:val="212121"/>
          <w:szCs w:val="24"/>
        </w:rPr>
        <w:t xml:space="preserve">. Ποια </w:t>
      </w:r>
      <w:r>
        <w:rPr>
          <w:rFonts w:eastAsia="Times New Roman"/>
          <w:color w:val="212121"/>
          <w:szCs w:val="24"/>
        </w:rPr>
        <w:t>λοιπόν</w:t>
      </w:r>
      <w:r>
        <w:rPr>
          <w:rFonts w:eastAsia="Times New Roman"/>
          <w:color w:val="212121"/>
          <w:szCs w:val="24"/>
        </w:rPr>
        <w:t xml:space="preserve"> είναι η εξουσία</w:t>
      </w:r>
      <w:r>
        <w:rPr>
          <w:rFonts w:eastAsia="Times New Roman"/>
          <w:color w:val="212121"/>
          <w:szCs w:val="24"/>
        </w:rPr>
        <w:t xml:space="preserve"> της αναθεωρητικής</w:t>
      </w:r>
      <w:r>
        <w:rPr>
          <w:rFonts w:eastAsia="Times New Roman"/>
          <w:color w:val="212121"/>
          <w:szCs w:val="24"/>
        </w:rPr>
        <w:t xml:space="preserve">; Έχουμε </w:t>
      </w:r>
      <w:r w:rsidRPr="007E3856">
        <w:rPr>
          <w:rFonts w:eastAsia="Times New Roman"/>
          <w:color w:val="212121"/>
          <w:szCs w:val="24"/>
        </w:rPr>
        <w:t xml:space="preserve">φαλκίδευση της εξουσίας της επόμενης </w:t>
      </w:r>
      <w:r>
        <w:rPr>
          <w:rFonts w:eastAsia="Times New Roman"/>
          <w:color w:val="212121"/>
          <w:szCs w:val="24"/>
        </w:rPr>
        <w:t>Βουλής, της αναθεωρητικής</w:t>
      </w:r>
      <w:r>
        <w:rPr>
          <w:rFonts w:eastAsia="Times New Roman"/>
          <w:color w:val="212121"/>
          <w:szCs w:val="24"/>
        </w:rPr>
        <w:t xml:space="preserve"> με τέτοιες ερμηνείες</w:t>
      </w:r>
      <w:r>
        <w:rPr>
          <w:rFonts w:eastAsia="Times New Roman"/>
          <w:color w:val="212121"/>
          <w:szCs w:val="24"/>
        </w:rPr>
        <w:t>. Δ</w:t>
      </w:r>
      <w:r w:rsidRPr="007E3856">
        <w:rPr>
          <w:rFonts w:eastAsia="Times New Roman"/>
          <w:color w:val="212121"/>
          <w:szCs w:val="24"/>
        </w:rPr>
        <w:t>εν πρέπει να ακούγονται τέτοια επιχειρήματα</w:t>
      </w:r>
      <w:r>
        <w:rPr>
          <w:rFonts w:eastAsia="Times New Roman"/>
          <w:color w:val="212121"/>
          <w:szCs w:val="24"/>
        </w:rPr>
        <w:t xml:space="preserve"> περί δεσμεύσεων ως προς το περιεχόμενο των διατάξεων που </w:t>
      </w:r>
      <w:r>
        <w:rPr>
          <w:rFonts w:eastAsia="Times New Roman"/>
          <w:color w:val="212121"/>
          <w:szCs w:val="24"/>
        </w:rPr>
        <w:t>αναθεωρηθούν</w:t>
      </w:r>
      <w:r>
        <w:rPr>
          <w:rFonts w:eastAsia="Times New Roman"/>
          <w:color w:val="212121"/>
          <w:szCs w:val="24"/>
        </w:rPr>
        <w:t xml:space="preserve">. </w:t>
      </w:r>
    </w:p>
    <w:p w14:paraId="19C9AAD9"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lastRenderedPageBreak/>
        <w:t>Ε</w:t>
      </w:r>
      <w:r w:rsidRPr="007E3856">
        <w:rPr>
          <w:rFonts w:eastAsia="Times New Roman"/>
          <w:color w:val="212121"/>
          <w:szCs w:val="24"/>
        </w:rPr>
        <w:t xml:space="preserve">μείς </w:t>
      </w:r>
      <w:r>
        <w:rPr>
          <w:rFonts w:eastAsia="Times New Roman"/>
          <w:color w:val="212121"/>
          <w:szCs w:val="24"/>
        </w:rPr>
        <w:t>-</w:t>
      </w:r>
      <w:r w:rsidRPr="007E3856">
        <w:rPr>
          <w:rFonts w:eastAsia="Times New Roman"/>
          <w:color w:val="212121"/>
          <w:szCs w:val="24"/>
        </w:rPr>
        <w:t>για να τελειώσω</w:t>
      </w:r>
      <w:r>
        <w:rPr>
          <w:rFonts w:eastAsia="Times New Roman"/>
          <w:color w:val="212121"/>
          <w:szCs w:val="24"/>
        </w:rPr>
        <w:t>, κύριε Π</w:t>
      </w:r>
      <w:r w:rsidRPr="007E3856">
        <w:rPr>
          <w:rFonts w:eastAsia="Times New Roman"/>
          <w:color w:val="212121"/>
          <w:szCs w:val="24"/>
        </w:rPr>
        <w:t>ρόεδρε</w:t>
      </w:r>
      <w:r>
        <w:rPr>
          <w:rFonts w:eastAsia="Times New Roman"/>
          <w:color w:val="212121"/>
          <w:szCs w:val="24"/>
        </w:rPr>
        <w:t xml:space="preserve">- έχουμε δηλώσει ότι </w:t>
      </w:r>
      <w:r w:rsidRPr="007E3856">
        <w:rPr>
          <w:rFonts w:eastAsia="Times New Roman"/>
          <w:color w:val="212121"/>
          <w:szCs w:val="24"/>
        </w:rPr>
        <w:t xml:space="preserve">επιχειρείται </w:t>
      </w:r>
      <w:r>
        <w:rPr>
          <w:rFonts w:eastAsia="Times New Roman"/>
          <w:color w:val="212121"/>
          <w:szCs w:val="24"/>
        </w:rPr>
        <w:t>ερμηνεία εκτός Συντάγματος, αν δεσμεύεται η επόμενη</w:t>
      </w:r>
      <w:r w:rsidRPr="007E3856">
        <w:rPr>
          <w:rFonts w:eastAsia="Times New Roman"/>
          <w:color w:val="212121"/>
          <w:szCs w:val="24"/>
        </w:rPr>
        <w:t xml:space="preserve"> Βουλή</w:t>
      </w:r>
      <w:r>
        <w:rPr>
          <w:rFonts w:eastAsia="Times New Roman"/>
          <w:color w:val="212121"/>
          <w:szCs w:val="24"/>
        </w:rPr>
        <w:t>,</w:t>
      </w:r>
      <w:r w:rsidRPr="007E3856">
        <w:rPr>
          <w:rFonts w:eastAsia="Times New Roman"/>
          <w:color w:val="212121"/>
          <w:szCs w:val="24"/>
        </w:rPr>
        <w:t xml:space="preserve"> </w:t>
      </w:r>
      <w:r>
        <w:rPr>
          <w:rFonts w:eastAsia="Times New Roman"/>
          <w:color w:val="212121"/>
          <w:szCs w:val="24"/>
        </w:rPr>
        <w:t>και ως προς το περιεχόμενο, από</w:t>
      </w:r>
      <w:r w:rsidRPr="007E3856">
        <w:rPr>
          <w:rFonts w:eastAsia="Times New Roman"/>
          <w:color w:val="212121"/>
          <w:szCs w:val="24"/>
        </w:rPr>
        <w:t xml:space="preserve"> </w:t>
      </w:r>
      <w:r>
        <w:rPr>
          <w:rFonts w:eastAsia="Times New Roman"/>
          <w:color w:val="212121"/>
          <w:szCs w:val="24"/>
        </w:rPr>
        <w:t>τ</w:t>
      </w:r>
      <w:r w:rsidRPr="007E3856">
        <w:rPr>
          <w:rFonts w:eastAsia="Times New Roman"/>
          <w:color w:val="212121"/>
          <w:szCs w:val="24"/>
        </w:rPr>
        <w:t>η</w:t>
      </w:r>
      <w:r>
        <w:rPr>
          <w:rFonts w:eastAsia="Times New Roman"/>
          <w:color w:val="212121"/>
          <w:szCs w:val="24"/>
        </w:rPr>
        <w:t>ν</w:t>
      </w:r>
      <w:r w:rsidRPr="007E3856">
        <w:rPr>
          <w:rFonts w:eastAsia="Times New Roman"/>
          <w:color w:val="212121"/>
          <w:szCs w:val="24"/>
        </w:rPr>
        <w:t xml:space="preserve"> οποία θα προέλθει τ</w:t>
      </w:r>
      <w:r>
        <w:rPr>
          <w:rFonts w:eastAsia="Times New Roman"/>
          <w:color w:val="212121"/>
          <w:szCs w:val="24"/>
        </w:rPr>
        <w:t>ο αποτέλεσμα</w:t>
      </w:r>
      <w:r>
        <w:rPr>
          <w:rFonts w:eastAsia="Times New Roman"/>
          <w:color w:val="212121"/>
          <w:szCs w:val="24"/>
        </w:rPr>
        <w:t>.</w:t>
      </w:r>
      <w:r>
        <w:rPr>
          <w:rFonts w:eastAsia="Times New Roman"/>
          <w:color w:val="212121"/>
          <w:szCs w:val="24"/>
        </w:rPr>
        <w:t xml:space="preserve"> Δ</w:t>
      </w:r>
      <w:r w:rsidRPr="007E3856">
        <w:rPr>
          <w:rFonts w:eastAsia="Times New Roman"/>
          <w:color w:val="212121"/>
          <w:szCs w:val="24"/>
        </w:rPr>
        <w:t xml:space="preserve">εν κάνουμε αυτή τη στιγμή προβλέψεις των </w:t>
      </w:r>
      <w:r w:rsidRPr="007E3856">
        <w:rPr>
          <w:rFonts w:eastAsia="Times New Roman"/>
          <w:color w:val="212121"/>
          <w:szCs w:val="24"/>
        </w:rPr>
        <w:t>αποτελεσμάτων</w:t>
      </w:r>
      <w:r>
        <w:rPr>
          <w:rFonts w:eastAsia="Times New Roman"/>
          <w:color w:val="212121"/>
          <w:szCs w:val="24"/>
        </w:rPr>
        <w:t>. Ο λαός ξέρει πώ</w:t>
      </w:r>
      <w:r w:rsidRPr="007E3856">
        <w:rPr>
          <w:rFonts w:eastAsia="Times New Roman"/>
          <w:color w:val="212121"/>
          <w:szCs w:val="24"/>
        </w:rPr>
        <w:t>ς θα ψηφίσει</w:t>
      </w:r>
      <w:r>
        <w:rPr>
          <w:rFonts w:eastAsia="Times New Roman"/>
          <w:color w:val="212121"/>
          <w:szCs w:val="24"/>
        </w:rPr>
        <w:t>, ξέρει πού θα</w:t>
      </w:r>
      <w:r w:rsidRPr="007E3856">
        <w:rPr>
          <w:rFonts w:eastAsia="Times New Roman"/>
          <w:color w:val="212121"/>
          <w:szCs w:val="24"/>
        </w:rPr>
        <w:t xml:space="preserve"> κατευθύνει την ψήφο </w:t>
      </w:r>
      <w:r>
        <w:rPr>
          <w:rFonts w:eastAsia="Times New Roman"/>
          <w:color w:val="212121"/>
          <w:szCs w:val="24"/>
        </w:rPr>
        <w:t xml:space="preserve">του, </w:t>
      </w:r>
      <w:r w:rsidRPr="007E3856">
        <w:rPr>
          <w:rFonts w:eastAsia="Times New Roman"/>
          <w:color w:val="212121"/>
          <w:szCs w:val="24"/>
        </w:rPr>
        <w:t>ξ</w:t>
      </w:r>
      <w:r>
        <w:rPr>
          <w:rFonts w:eastAsia="Times New Roman"/>
          <w:color w:val="212121"/>
          <w:szCs w:val="24"/>
        </w:rPr>
        <w:t>έρει τι θέλει και πολλές φορές ε</w:t>
      </w:r>
      <w:r w:rsidRPr="007E3856">
        <w:rPr>
          <w:rFonts w:eastAsia="Times New Roman"/>
          <w:color w:val="212121"/>
          <w:szCs w:val="24"/>
        </w:rPr>
        <w:t>ίναι σοφός</w:t>
      </w:r>
      <w:r>
        <w:rPr>
          <w:rFonts w:eastAsia="Times New Roman"/>
          <w:color w:val="212121"/>
          <w:szCs w:val="24"/>
        </w:rPr>
        <w:t>. Δ</w:t>
      </w:r>
      <w:r w:rsidRPr="007E3856">
        <w:rPr>
          <w:rFonts w:eastAsia="Times New Roman"/>
          <w:color w:val="212121"/>
          <w:szCs w:val="24"/>
        </w:rPr>
        <w:t>εν είναι πάντα</w:t>
      </w:r>
      <w:r>
        <w:rPr>
          <w:rFonts w:eastAsia="Times New Roman"/>
          <w:color w:val="212121"/>
          <w:szCs w:val="24"/>
        </w:rPr>
        <w:t>. Τι είπαμε,</w:t>
      </w:r>
      <w:r w:rsidRPr="007E3856">
        <w:rPr>
          <w:rFonts w:eastAsia="Times New Roman"/>
          <w:color w:val="212121"/>
          <w:szCs w:val="24"/>
        </w:rPr>
        <w:t xml:space="preserve"> λοιπόν</w:t>
      </w:r>
      <w:r>
        <w:rPr>
          <w:rFonts w:eastAsia="Times New Roman"/>
          <w:color w:val="212121"/>
          <w:szCs w:val="24"/>
        </w:rPr>
        <w:t>; Από την Κοινοβουλευτική Ομάδα του Κινήματος Α</w:t>
      </w:r>
      <w:r w:rsidRPr="007E3856">
        <w:rPr>
          <w:rFonts w:eastAsia="Times New Roman"/>
          <w:color w:val="212121"/>
          <w:szCs w:val="24"/>
        </w:rPr>
        <w:t xml:space="preserve">λλαγής θα ψηφίσει </w:t>
      </w:r>
      <w:r>
        <w:rPr>
          <w:rFonts w:eastAsia="Times New Roman"/>
          <w:color w:val="212121"/>
          <w:szCs w:val="24"/>
        </w:rPr>
        <w:t>ένας,</w:t>
      </w:r>
      <w:r>
        <w:rPr>
          <w:rFonts w:eastAsia="Times New Roman"/>
          <w:color w:val="212121"/>
          <w:szCs w:val="24"/>
        </w:rPr>
        <w:t xml:space="preserve"> για </w:t>
      </w:r>
      <w:r w:rsidRPr="007E3856">
        <w:rPr>
          <w:rFonts w:eastAsia="Times New Roman"/>
          <w:color w:val="212121"/>
          <w:szCs w:val="24"/>
        </w:rPr>
        <w:t xml:space="preserve">να </w:t>
      </w:r>
      <w:r>
        <w:rPr>
          <w:rFonts w:eastAsia="Times New Roman"/>
          <w:color w:val="212121"/>
          <w:szCs w:val="24"/>
        </w:rPr>
        <w:t xml:space="preserve">δώσουμε το πολιτικό μας στίγμα, </w:t>
      </w:r>
      <w:r w:rsidRPr="007E3856">
        <w:rPr>
          <w:rFonts w:eastAsia="Times New Roman"/>
          <w:color w:val="212121"/>
          <w:szCs w:val="24"/>
        </w:rPr>
        <w:t xml:space="preserve">τις θέσεις μας </w:t>
      </w:r>
      <w:r>
        <w:rPr>
          <w:rFonts w:eastAsia="Times New Roman"/>
          <w:color w:val="212121"/>
          <w:szCs w:val="24"/>
        </w:rPr>
        <w:t>στη σ</w:t>
      </w:r>
      <w:r w:rsidRPr="007E3856">
        <w:rPr>
          <w:rFonts w:eastAsia="Times New Roman"/>
          <w:color w:val="212121"/>
          <w:szCs w:val="24"/>
        </w:rPr>
        <w:t xml:space="preserve">υνταγματική </w:t>
      </w:r>
      <w:r>
        <w:rPr>
          <w:rFonts w:eastAsia="Times New Roman"/>
          <w:color w:val="212121"/>
          <w:szCs w:val="24"/>
        </w:rPr>
        <w:t>Α</w:t>
      </w:r>
      <w:r w:rsidRPr="007E3856">
        <w:rPr>
          <w:rFonts w:eastAsia="Times New Roman"/>
          <w:color w:val="212121"/>
          <w:szCs w:val="24"/>
        </w:rPr>
        <w:t xml:space="preserve">ναθεώρηση και θα αφήσουμε την εξουσία στην επόμενη Βουλή να ασκήσει την πλήρη κυριαρχία </w:t>
      </w:r>
      <w:r>
        <w:rPr>
          <w:rFonts w:eastAsia="Times New Roman"/>
          <w:color w:val="212121"/>
          <w:szCs w:val="24"/>
        </w:rPr>
        <w:t>της,</w:t>
      </w:r>
      <w:r w:rsidRPr="007E3856">
        <w:rPr>
          <w:rFonts w:eastAsia="Times New Roman"/>
          <w:color w:val="212121"/>
          <w:szCs w:val="24"/>
        </w:rPr>
        <w:t xml:space="preserve"> ούτως ώστε </w:t>
      </w:r>
      <w:r>
        <w:rPr>
          <w:rFonts w:eastAsia="Times New Roman"/>
          <w:color w:val="212121"/>
          <w:szCs w:val="24"/>
        </w:rPr>
        <w:t>ενδιαμέσως</w:t>
      </w:r>
      <w:r w:rsidRPr="007E3856">
        <w:rPr>
          <w:rFonts w:eastAsia="Times New Roman"/>
          <w:color w:val="212121"/>
          <w:szCs w:val="24"/>
        </w:rPr>
        <w:t xml:space="preserve"> να έχει εκφραστεί ο λαός</w:t>
      </w:r>
      <w:r>
        <w:rPr>
          <w:rFonts w:eastAsia="Times New Roman"/>
          <w:color w:val="212121"/>
          <w:szCs w:val="24"/>
        </w:rPr>
        <w:t>,</w:t>
      </w:r>
      <w:r w:rsidRPr="007E3856">
        <w:rPr>
          <w:rFonts w:eastAsia="Times New Roman"/>
          <w:color w:val="212121"/>
          <w:szCs w:val="24"/>
        </w:rPr>
        <w:t xml:space="preserve"> για να μπορούμε να </w:t>
      </w:r>
      <w:r>
        <w:rPr>
          <w:rFonts w:eastAsia="Times New Roman"/>
          <w:color w:val="212121"/>
          <w:szCs w:val="24"/>
        </w:rPr>
        <w:t>λέμε</w:t>
      </w:r>
      <w:r w:rsidRPr="007E3856">
        <w:rPr>
          <w:rFonts w:eastAsia="Times New Roman"/>
          <w:color w:val="212121"/>
          <w:szCs w:val="24"/>
        </w:rPr>
        <w:t xml:space="preserve"> ότι υπάρχει </w:t>
      </w:r>
      <w:r>
        <w:rPr>
          <w:rFonts w:eastAsia="Times New Roman"/>
          <w:color w:val="212121"/>
          <w:szCs w:val="24"/>
        </w:rPr>
        <w:t>η πραγματική σ</w:t>
      </w:r>
      <w:r w:rsidRPr="007E3856">
        <w:rPr>
          <w:rFonts w:eastAsia="Times New Roman"/>
          <w:color w:val="212121"/>
          <w:szCs w:val="24"/>
        </w:rPr>
        <w:t xml:space="preserve">υνταγματική </w:t>
      </w:r>
      <w:r>
        <w:rPr>
          <w:rFonts w:eastAsia="Times New Roman"/>
          <w:color w:val="212121"/>
          <w:szCs w:val="24"/>
        </w:rPr>
        <w:t>Α</w:t>
      </w:r>
      <w:r w:rsidRPr="007E3856">
        <w:rPr>
          <w:rFonts w:eastAsia="Times New Roman"/>
          <w:color w:val="212121"/>
          <w:szCs w:val="24"/>
        </w:rPr>
        <w:t>ναθεώρηση</w:t>
      </w:r>
      <w:r>
        <w:rPr>
          <w:rFonts w:eastAsia="Times New Roman"/>
          <w:color w:val="212121"/>
          <w:szCs w:val="24"/>
        </w:rPr>
        <w:t>.</w:t>
      </w:r>
    </w:p>
    <w:p w14:paraId="19C9AADA"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Τ</w:t>
      </w:r>
      <w:r w:rsidRPr="007E3856">
        <w:rPr>
          <w:rFonts w:eastAsia="Times New Roman"/>
          <w:color w:val="212121"/>
          <w:szCs w:val="24"/>
        </w:rPr>
        <w:t>ελειώνοντας</w:t>
      </w:r>
      <w:r>
        <w:rPr>
          <w:rFonts w:eastAsia="Times New Roman"/>
          <w:color w:val="212121"/>
          <w:szCs w:val="24"/>
        </w:rPr>
        <w:t>, κύριε Π</w:t>
      </w:r>
      <w:r w:rsidRPr="007E3856">
        <w:rPr>
          <w:rFonts w:eastAsia="Times New Roman"/>
          <w:color w:val="212121"/>
          <w:szCs w:val="24"/>
        </w:rPr>
        <w:t>ρόεδρε</w:t>
      </w:r>
      <w:r>
        <w:rPr>
          <w:rFonts w:eastAsia="Times New Roman"/>
          <w:color w:val="212121"/>
          <w:szCs w:val="24"/>
        </w:rPr>
        <w:t>, επιτρέψτε μου να εκφράσω και μι</w:t>
      </w:r>
      <w:r w:rsidRPr="007E3856">
        <w:rPr>
          <w:rFonts w:eastAsia="Times New Roman"/>
          <w:color w:val="212121"/>
          <w:szCs w:val="24"/>
        </w:rPr>
        <w:t>α προσωπική νομική άποψη</w:t>
      </w:r>
      <w:r>
        <w:rPr>
          <w:rFonts w:eastAsia="Times New Roman"/>
          <w:color w:val="212121"/>
          <w:szCs w:val="24"/>
        </w:rPr>
        <w:t>. Θ</w:t>
      </w:r>
      <w:r w:rsidRPr="007E3856">
        <w:rPr>
          <w:rFonts w:eastAsia="Times New Roman"/>
          <w:color w:val="212121"/>
          <w:szCs w:val="24"/>
        </w:rPr>
        <w:t xml:space="preserve">εωρώ ότι η πενταετία </w:t>
      </w:r>
      <w:r>
        <w:rPr>
          <w:rFonts w:eastAsia="Times New Roman"/>
          <w:color w:val="212121"/>
          <w:szCs w:val="24"/>
        </w:rPr>
        <w:t xml:space="preserve">για </w:t>
      </w:r>
      <w:r w:rsidRPr="007E3856">
        <w:rPr>
          <w:rFonts w:eastAsia="Times New Roman"/>
          <w:color w:val="212121"/>
          <w:szCs w:val="24"/>
        </w:rPr>
        <w:t xml:space="preserve">την επόμενη αναθεώρηση δεν </w:t>
      </w:r>
      <w:r>
        <w:rPr>
          <w:rFonts w:eastAsia="Times New Roman"/>
          <w:color w:val="212121"/>
          <w:szCs w:val="24"/>
        </w:rPr>
        <w:t>πρέπει να</w:t>
      </w:r>
      <w:r w:rsidRPr="007E3856">
        <w:rPr>
          <w:rFonts w:eastAsia="Times New Roman"/>
          <w:color w:val="212121"/>
          <w:szCs w:val="24"/>
        </w:rPr>
        <w:t xml:space="preserve"> εξαρτάται και από την αποτυχία της προηγούμενης </w:t>
      </w:r>
      <w:r>
        <w:rPr>
          <w:rFonts w:eastAsia="Times New Roman"/>
          <w:color w:val="212121"/>
          <w:szCs w:val="24"/>
        </w:rPr>
        <w:t>αναθεώρησης. Η τήρηση της πενταετία</w:t>
      </w:r>
      <w:r>
        <w:rPr>
          <w:rFonts w:eastAsia="Times New Roman"/>
          <w:color w:val="212121"/>
          <w:szCs w:val="24"/>
        </w:rPr>
        <w:t>ς ε</w:t>
      </w:r>
      <w:r w:rsidRPr="007E3856">
        <w:rPr>
          <w:rFonts w:eastAsia="Times New Roman"/>
          <w:color w:val="212121"/>
          <w:szCs w:val="24"/>
        </w:rPr>
        <w:t xml:space="preserve">ξαρτάται </w:t>
      </w:r>
      <w:r>
        <w:rPr>
          <w:rFonts w:eastAsia="Times New Roman"/>
          <w:color w:val="212121"/>
          <w:szCs w:val="24"/>
        </w:rPr>
        <w:t xml:space="preserve">μόνο από </w:t>
      </w:r>
      <w:r w:rsidRPr="007E3856">
        <w:rPr>
          <w:rFonts w:eastAsia="Times New Roman"/>
          <w:color w:val="212121"/>
          <w:szCs w:val="24"/>
        </w:rPr>
        <w:t>τις διατάξεις εκείνες</w:t>
      </w:r>
      <w:r>
        <w:rPr>
          <w:rFonts w:eastAsia="Times New Roman"/>
          <w:color w:val="212121"/>
          <w:szCs w:val="24"/>
        </w:rPr>
        <w:t>,</w:t>
      </w:r>
      <w:r w:rsidRPr="007E3856">
        <w:rPr>
          <w:rFonts w:eastAsia="Times New Roman"/>
          <w:color w:val="212121"/>
          <w:szCs w:val="24"/>
        </w:rPr>
        <w:t xml:space="preserve"> οι ο</w:t>
      </w:r>
      <w:r w:rsidRPr="007E3856">
        <w:rPr>
          <w:rFonts w:eastAsia="Times New Roman"/>
          <w:color w:val="212121"/>
          <w:szCs w:val="24"/>
        </w:rPr>
        <w:lastRenderedPageBreak/>
        <w:t xml:space="preserve">ποίες </w:t>
      </w:r>
      <w:r>
        <w:rPr>
          <w:rFonts w:eastAsia="Times New Roman"/>
          <w:color w:val="212121"/>
          <w:szCs w:val="24"/>
        </w:rPr>
        <w:t>αναθεωρούνται. Α</w:t>
      </w:r>
      <w:r w:rsidRPr="007E3856">
        <w:rPr>
          <w:rFonts w:eastAsia="Times New Roman"/>
          <w:color w:val="212121"/>
          <w:szCs w:val="24"/>
        </w:rPr>
        <w:t xml:space="preserve">ν έχουν απορριφθεί από την </w:t>
      </w:r>
      <w:proofErr w:type="spellStart"/>
      <w:r w:rsidRPr="007E3856">
        <w:rPr>
          <w:rFonts w:eastAsia="Times New Roman"/>
          <w:color w:val="212121"/>
          <w:szCs w:val="24"/>
        </w:rPr>
        <w:t>πρ</w:t>
      </w:r>
      <w:r>
        <w:rPr>
          <w:rFonts w:eastAsia="Times New Roman"/>
          <w:color w:val="212121"/>
          <w:szCs w:val="24"/>
        </w:rPr>
        <w:t>οτείνο</w:t>
      </w:r>
      <w:r w:rsidRPr="007E3856">
        <w:rPr>
          <w:rFonts w:eastAsia="Times New Roman"/>
          <w:color w:val="212121"/>
          <w:szCs w:val="24"/>
        </w:rPr>
        <w:t>υσα</w:t>
      </w:r>
      <w:proofErr w:type="spellEnd"/>
      <w:r w:rsidRPr="007E3856">
        <w:rPr>
          <w:rFonts w:eastAsia="Times New Roman"/>
          <w:color w:val="212121"/>
          <w:szCs w:val="24"/>
        </w:rPr>
        <w:t xml:space="preserve"> Βουλή</w:t>
      </w:r>
      <w:r>
        <w:rPr>
          <w:rFonts w:eastAsia="Times New Roman"/>
          <w:color w:val="212121"/>
          <w:szCs w:val="24"/>
        </w:rPr>
        <w:t>,</w:t>
      </w:r>
      <w:r w:rsidRPr="007E3856">
        <w:rPr>
          <w:rFonts w:eastAsia="Times New Roman"/>
          <w:color w:val="212121"/>
          <w:szCs w:val="24"/>
        </w:rPr>
        <w:t xml:space="preserve"> νομίζω ότι </w:t>
      </w:r>
      <w:r>
        <w:rPr>
          <w:rFonts w:eastAsia="Times New Roman"/>
          <w:color w:val="212121"/>
          <w:szCs w:val="24"/>
        </w:rPr>
        <w:t xml:space="preserve">και </w:t>
      </w:r>
      <w:r w:rsidRPr="007E3856">
        <w:rPr>
          <w:rFonts w:eastAsia="Times New Roman"/>
          <w:color w:val="212121"/>
          <w:szCs w:val="24"/>
        </w:rPr>
        <w:t xml:space="preserve">η επόμενη μπορεί να προτείνει </w:t>
      </w:r>
      <w:r>
        <w:rPr>
          <w:rFonts w:eastAsia="Times New Roman"/>
          <w:color w:val="212121"/>
          <w:szCs w:val="24"/>
        </w:rPr>
        <w:t>την αναθεώρηση τους</w:t>
      </w:r>
      <w:r w:rsidRPr="007E3856">
        <w:rPr>
          <w:rFonts w:eastAsia="Times New Roman"/>
          <w:color w:val="212121"/>
          <w:szCs w:val="24"/>
        </w:rPr>
        <w:t xml:space="preserve"> και η μεθεπόμενη</w:t>
      </w:r>
      <w:r>
        <w:rPr>
          <w:rFonts w:eastAsia="Times New Roman"/>
          <w:color w:val="212121"/>
          <w:szCs w:val="24"/>
        </w:rPr>
        <w:t xml:space="preserve"> να αναθεωρήσει</w:t>
      </w:r>
      <w:r>
        <w:rPr>
          <w:rFonts w:eastAsia="Times New Roman"/>
          <w:color w:val="212121"/>
          <w:szCs w:val="24"/>
        </w:rPr>
        <w:t>,</w:t>
      </w:r>
      <w:r w:rsidRPr="007E3856">
        <w:rPr>
          <w:rFonts w:eastAsia="Times New Roman"/>
          <w:color w:val="212121"/>
          <w:szCs w:val="24"/>
        </w:rPr>
        <w:t xml:space="preserve"> διότι διαφορετικά</w:t>
      </w:r>
      <w:r>
        <w:rPr>
          <w:rFonts w:eastAsia="Times New Roman"/>
          <w:color w:val="212121"/>
          <w:szCs w:val="24"/>
        </w:rPr>
        <w:t>,</w:t>
      </w:r>
      <w:r w:rsidRPr="007E3856">
        <w:rPr>
          <w:rFonts w:eastAsia="Times New Roman"/>
          <w:color w:val="212121"/>
          <w:szCs w:val="24"/>
        </w:rPr>
        <w:t xml:space="preserve"> δημιουργούμε μία πλήρη </w:t>
      </w:r>
      <w:r w:rsidRPr="007E3856">
        <w:rPr>
          <w:rFonts w:eastAsia="Times New Roman"/>
          <w:color w:val="212121"/>
          <w:szCs w:val="24"/>
        </w:rPr>
        <w:t>δέσμευση και της κυριαρχίας και της εξουσίας της Βουλής</w:t>
      </w:r>
      <w:r>
        <w:rPr>
          <w:rFonts w:eastAsia="Times New Roman"/>
          <w:color w:val="212121"/>
          <w:szCs w:val="24"/>
        </w:rPr>
        <w:t>.</w:t>
      </w:r>
    </w:p>
    <w:p w14:paraId="19C9AADB" w14:textId="77777777" w:rsidR="005136E3" w:rsidRDefault="0098028A">
      <w:pPr>
        <w:spacing w:after="0" w:line="600" w:lineRule="auto"/>
        <w:ind w:firstLine="720"/>
        <w:jc w:val="both"/>
        <w:rPr>
          <w:rFonts w:eastAsia="Times New Roman"/>
          <w:color w:val="212121"/>
          <w:szCs w:val="24"/>
        </w:rPr>
      </w:pPr>
      <w:r w:rsidRPr="007E3856">
        <w:rPr>
          <w:rFonts w:eastAsia="Times New Roman"/>
          <w:color w:val="212121"/>
          <w:szCs w:val="24"/>
        </w:rPr>
        <w:t>Ευχαριστώ</w:t>
      </w:r>
      <w:r>
        <w:rPr>
          <w:rFonts w:eastAsia="Times New Roman"/>
          <w:color w:val="212121"/>
          <w:szCs w:val="24"/>
        </w:rPr>
        <w:t>, κύριε Π</w:t>
      </w:r>
      <w:r w:rsidRPr="007E3856">
        <w:rPr>
          <w:rFonts w:eastAsia="Times New Roman"/>
          <w:color w:val="212121"/>
          <w:szCs w:val="24"/>
        </w:rPr>
        <w:t>ρόεδρε</w:t>
      </w:r>
      <w:r>
        <w:rPr>
          <w:rFonts w:eastAsia="Times New Roman"/>
          <w:color w:val="212121"/>
          <w:szCs w:val="24"/>
        </w:rPr>
        <w:t>.</w:t>
      </w:r>
    </w:p>
    <w:p w14:paraId="19C9AADC" w14:textId="77777777" w:rsidR="005136E3" w:rsidRDefault="0098028A">
      <w:pPr>
        <w:tabs>
          <w:tab w:val="left" w:pos="2738"/>
          <w:tab w:val="center" w:pos="4753"/>
          <w:tab w:val="left" w:pos="5723"/>
        </w:tabs>
        <w:spacing w:after="0" w:line="600" w:lineRule="auto"/>
        <w:ind w:firstLine="720"/>
        <w:jc w:val="center"/>
        <w:rPr>
          <w:rFonts w:eastAsia="Times New Roman"/>
          <w:szCs w:val="24"/>
        </w:rPr>
      </w:pPr>
      <w:r w:rsidRPr="00B01A32">
        <w:rPr>
          <w:rFonts w:eastAsia="Times New Roman"/>
          <w:szCs w:val="24"/>
        </w:rPr>
        <w:t xml:space="preserve">(Χειροκροτήματα από την πτέρυγα </w:t>
      </w:r>
      <w:r>
        <w:rPr>
          <w:rFonts w:eastAsia="Times New Roman"/>
          <w:szCs w:val="24"/>
        </w:rPr>
        <w:t>της Δημοκρατικής Συμπαράταξης</w:t>
      </w:r>
      <w:r w:rsidRPr="00B01A32">
        <w:rPr>
          <w:rFonts w:eastAsia="Times New Roman"/>
          <w:szCs w:val="24"/>
        </w:rPr>
        <w:t>)</w:t>
      </w:r>
    </w:p>
    <w:p w14:paraId="19C9AADD"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sidRPr="009E536A">
        <w:rPr>
          <w:rFonts w:eastAsia="Times New Roman"/>
          <w:b/>
          <w:szCs w:val="24"/>
        </w:rPr>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 xml:space="preserve">Ευχαριστώ. </w:t>
      </w:r>
    </w:p>
    <w:p w14:paraId="19C9AADE" w14:textId="77777777" w:rsidR="005136E3" w:rsidRDefault="0098028A">
      <w:pPr>
        <w:spacing w:after="0" w:line="600" w:lineRule="auto"/>
        <w:ind w:firstLine="720"/>
        <w:jc w:val="both"/>
        <w:rPr>
          <w:rFonts w:eastAsia="Times New Roman" w:cs="Times New Roman"/>
        </w:rPr>
      </w:pPr>
      <w:r w:rsidRPr="0073770D">
        <w:rPr>
          <w:rFonts w:eastAsia="Times New Roman" w:cs="Times New Roman"/>
        </w:rPr>
        <w:t>Κυρίες και κύριοι συνάδελφοι, έχω την τιμή να ανακοινώσω στο Σώμα ότι</w:t>
      </w:r>
      <w:r w:rsidRPr="0073770D">
        <w:rPr>
          <w:rFonts w:eastAsia="Times New Roman" w:cs="Times New Roman"/>
        </w:rPr>
        <w:t xml:space="preserve"> τη συνεδρίασή μας παρακολουθούν από τα άνω δυτικά θεωρεία, αφού προηγουμένως ξεναγήθηκαν στην έκθεση της αίθουσας «Ε</w:t>
      </w:r>
      <w:r>
        <w:rPr>
          <w:rFonts w:eastAsia="Times New Roman" w:cs="Times New Roman"/>
        </w:rPr>
        <w:t>ΛΕΥΘΕΡΙΟΣ ΒΕΝΙΖΕΛΟΣ</w:t>
      </w:r>
      <w:r w:rsidRPr="0073770D">
        <w:rPr>
          <w:rFonts w:eastAsia="Times New Roman" w:cs="Times New Roman"/>
        </w:rPr>
        <w:t xml:space="preserve">» και ενημερώθηκαν για την ιστορία του κτηρίου και τον τρόπο οργάνωσης και λειτουργίας της Βουλής, </w:t>
      </w:r>
      <w:r>
        <w:rPr>
          <w:rFonts w:eastAsia="Times New Roman" w:cs="Times New Roman"/>
        </w:rPr>
        <w:t xml:space="preserve">είκοσι εννιά </w:t>
      </w:r>
      <w:r w:rsidRPr="0073770D">
        <w:rPr>
          <w:rFonts w:eastAsia="Times New Roman" w:cs="Times New Roman"/>
        </w:rPr>
        <w:t>μαθήτριε</w:t>
      </w:r>
      <w:r w:rsidRPr="0073770D">
        <w:rPr>
          <w:rFonts w:eastAsia="Times New Roman" w:cs="Times New Roman"/>
        </w:rPr>
        <w:t xml:space="preserve">ς και </w:t>
      </w:r>
      <w:r>
        <w:rPr>
          <w:rFonts w:eastAsia="Times New Roman" w:cs="Times New Roman"/>
        </w:rPr>
        <w:t xml:space="preserve">μαθητές και δύο εκπαιδευτικοί συνοδοί τους </w:t>
      </w:r>
      <w:r w:rsidRPr="0073770D">
        <w:rPr>
          <w:rFonts w:eastAsia="Times New Roman" w:cs="Times New Roman"/>
        </w:rPr>
        <w:t xml:space="preserve">από το </w:t>
      </w:r>
      <w:r>
        <w:rPr>
          <w:rFonts w:eastAsia="Times New Roman" w:cs="Times New Roman"/>
        </w:rPr>
        <w:t>γ</w:t>
      </w:r>
      <w:r>
        <w:rPr>
          <w:rFonts w:eastAsia="Times New Roman" w:cs="Times New Roman"/>
        </w:rPr>
        <w:t xml:space="preserve">υμνάσιο </w:t>
      </w:r>
      <w:r>
        <w:rPr>
          <w:rFonts w:eastAsia="Times New Roman" w:cs="Times New Roman"/>
        </w:rPr>
        <w:t>«</w:t>
      </w:r>
      <w:r>
        <w:rPr>
          <w:rFonts w:eastAsia="Times New Roman" w:cs="Times New Roman"/>
          <w:lang w:val="en-US"/>
        </w:rPr>
        <w:t>B</w:t>
      </w:r>
      <w:r>
        <w:rPr>
          <w:rFonts w:eastAsia="Times New Roman" w:cs="Times New Roman"/>
          <w:lang w:val="en-US"/>
        </w:rPr>
        <w:t>IRKEROD</w:t>
      </w:r>
      <w:r>
        <w:rPr>
          <w:rFonts w:eastAsia="Times New Roman" w:cs="Times New Roman"/>
        </w:rPr>
        <w:t>»</w:t>
      </w:r>
      <w:r w:rsidRPr="000C1EAB">
        <w:rPr>
          <w:rFonts w:eastAsia="Times New Roman" w:cs="Times New Roman"/>
        </w:rPr>
        <w:t xml:space="preserve"> </w:t>
      </w:r>
      <w:r>
        <w:rPr>
          <w:rFonts w:eastAsia="Times New Roman" w:cs="Times New Roman"/>
        </w:rPr>
        <w:t xml:space="preserve">της Δανίας. </w:t>
      </w:r>
    </w:p>
    <w:p w14:paraId="19C9AADF" w14:textId="77777777" w:rsidR="005136E3" w:rsidRDefault="0098028A">
      <w:pPr>
        <w:spacing w:after="0" w:line="600" w:lineRule="auto"/>
        <w:ind w:firstLine="720"/>
        <w:jc w:val="both"/>
        <w:rPr>
          <w:rFonts w:eastAsia="Times New Roman" w:cs="Times New Roman"/>
        </w:rPr>
      </w:pPr>
      <w:r>
        <w:rPr>
          <w:rFonts w:eastAsia="Times New Roman" w:cs="Times New Roman"/>
        </w:rPr>
        <w:t>Η Βουλή σά</w:t>
      </w:r>
      <w:r w:rsidRPr="0073770D">
        <w:rPr>
          <w:rFonts w:eastAsia="Times New Roman" w:cs="Times New Roman"/>
        </w:rPr>
        <w:t xml:space="preserve">ς </w:t>
      </w:r>
      <w:r>
        <w:rPr>
          <w:rFonts w:eastAsia="Times New Roman" w:cs="Times New Roman"/>
        </w:rPr>
        <w:t>χαιρετί</w:t>
      </w:r>
      <w:r w:rsidRPr="0073770D">
        <w:rPr>
          <w:rFonts w:eastAsia="Times New Roman" w:cs="Times New Roman"/>
        </w:rPr>
        <w:t>ζει</w:t>
      </w:r>
      <w:r>
        <w:rPr>
          <w:rFonts w:eastAsia="Times New Roman" w:cs="Times New Roman"/>
        </w:rPr>
        <w:t xml:space="preserve"> και σας υποδέχεται</w:t>
      </w:r>
      <w:r w:rsidRPr="0073770D">
        <w:rPr>
          <w:rFonts w:eastAsia="Times New Roman" w:cs="Times New Roman"/>
        </w:rPr>
        <w:t xml:space="preserve">. </w:t>
      </w:r>
    </w:p>
    <w:p w14:paraId="19C9AAE0" w14:textId="77777777" w:rsidR="005136E3" w:rsidRDefault="0098028A">
      <w:pPr>
        <w:spacing w:after="0" w:line="600" w:lineRule="auto"/>
        <w:ind w:firstLine="720"/>
        <w:jc w:val="center"/>
        <w:rPr>
          <w:rFonts w:eastAsia="Times New Roman" w:cs="Times New Roman"/>
        </w:rPr>
      </w:pPr>
      <w:r w:rsidRPr="0073770D">
        <w:rPr>
          <w:rFonts w:eastAsia="Times New Roman" w:cs="Times New Roman"/>
        </w:rPr>
        <w:t>(Χειροκροτήματα απ</w:t>
      </w:r>
      <w:r>
        <w:rPr>
          <w:rFonts w:eastAsia="Times New Roman" w:cs="Times New Roman"/>
        </w:rPr>
        <w:t>’</w:t>
      </w:r>
      <w:r w:rsidRPr="0073770D">
        <w:rPr>
          <w:rFonts w:eastAsia="Times New Roman" w:cs="Times New Roman"/>
        </w:rPr>
        <w:t xml:space="preserve"> όλες τις πτέρυγες της Βουλής)</w:t>
      </w:r>
    </w:p>
    <w:p w14:paraId="19C9AAE1"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lastRenderedPageBreak/>
        <w:t>Καλώ στο Βήμα τον Αρχηγό της Αξιωματικής Αντιπολίτευσης και Πρόεδρο της Κ</w:t>
      </w:r>
      <w:r w:rsidRPr="007E3856">
        <w:rPr>
          <w:rFonts w:eastAsia="Times New Roman"/>
          <w:color w:val="212121"/>
          <w:szCs w:val="24"/>
        </w:rPr>
        <w:t xml:space="preserve">οινοβουλευτικής </w:t>
      </w:r>
      <w:r>
        <w:rPr>
          <w:rFonts w:eastAsia="Times New Roman"/>
          <w:color w:val="212121"/>
          <w:szCs w:val="24"/>
        </w:rPr>
        <w:t>Ο</w:t>
      </w:r>
      <w:r w:rsidRPr="007E3856">
        <w:rPr>
          <w:rFonts w:eastAsia="Times New Roman"/>
          <w:color w:val="212121"/>
          <w:szCs w:val="24"/>
        </w:rPr>
        <w:t>μάδας της Νέας Δημοκρατίας</w:t>
      </w:r>
      <w:r>
        <w:rPr>
          <w:rFonts w:eastAsia="Times New Roman"/>
          <w:color w:val="212121"/>
          <w:szCs w:val="24"/>
        </w:rPr>
        <w:t>,</w:t>
      </w:r>
      <w:r w:rsidRPr="007E3856">
        <w:rPr>
          <w:rFonts w:eastAsia="Times New Roman"/>
          <w:color w:val="212121"/>
          <w:szCs w:val="24"/>
        </w:rPr>
        <w:t xml:space="preserve"> τον κ</w:t>
      </w:r>
      <w:r>
        <w:rPr>
          <w:rFonts w:eastAsia="Times New Roman"/>
          <w:color w:val="212121"/>
          <w:szCs w:val="24"/>
        </w:rPr>
        <w:t>.</w:t>
      </w:r>
      <w:r w:rsidRPr="007E3856">
        <w:rPr>
          <w:rFonts w:eastAsia="Times New Roman"/>
          <w:color w:val="212121"/>
          <w:szCs w:val="24"/>
        </w:rPr>
        <w:t xml:space="preserve"> Μητσοτάκη</w:t>
      </w:r>
      <w:r>
        <w:rPr>
          <w:rFonts w:eastAsia="Times New Roman"/>
          <w:color w:val="212121"/>
          <w:szCs w:val="24"/>
        </w:rPr>
        <w:t>.</w:t>
      </w:r>
    </w:p>
    <w:p w14:paraId="19C9AAE2" w14:textId="77777777" w:rsidR="005136E3" w:rsidRDefault="0098028A">
      <w:pPr>
        <w:tabs>
          <w:tab w:val="left" w:pos="2738"/>
          <w:tab w:val="center" w:pos="4753"/>
          <w:tab w:val="left" w:pos="5723"/>
        </w:tabs>
        <w:spacing w:after="0"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14:paraId="19C9AAE3" w14:textId="77777777" w:rsidR="005136E3" w:rsidRDefault="0098028A">
      <w:pPr>
        <w:spacing w:after="0" w:line="600" w:lineRule="auto"/>
        <w:ind w:firstLine="720"/>
        <w:jc w:val="both"/>
        <w:rPr>
          <w:rFonts w:eastAsia="Times New Roman"/>
          <w:color w:val="212121"/>
          <w:szCs w:val="24"/>
        </w:rPr>
      </w:pPr>
      <w:r>
        <w:rPr>
          <w:rFonts w:eastAsia="Times New Roman"/>
          <w:b/>
          <w:color w:val="212121"/>
          <w:szCs w:val="24"/>
        </w:rPr>
        <w:t>ΚΥΡΙΑΚΟΣ ΜΗΤΣΟΤΑΚΗΣ (Πρόεδρος της Νέας Δημοκρατίας):</w:t>
      </w:r>
      <w:r>
        <w:rPr>
          <w:rFonts w:eastAsia="Times New Roman"/>
          <w:color w:val="212121"/>
          <w:szCs w:val="24"/>
        </w:rPr>
        <w:t xml:space="preserve"> Κυρίες και κύριοι Β</w:t>
      </w:r>
      <w:r w:rsidRPr="007E3856">
        <w:rPr>
          <w:rFonts w:eastAsia="Times New Roman"/>
          <w:color w:val="212121"/>
          <w:szCs w:val="24"/>
        </w:rPr>
        <w:t>ουλευτές</w:t>
      </w:r>
      <w:r>
        <w:rPr>
          <w:rFonts w:eastAsia="Times New Roman"/>
          <w:color w:val="212121"/>
          <w:szCs w:val="24"/>
        </w:rPr>
        <w:t>, σήμερα κλείνει, δ</w:t>
      </w:r>
      <w:r w:rsidRPr="007E3856">
        <w:rPr>
          <w:rFonts w:eastAsia="Times New Roman"/>
          <w:color w:val="212121"/>
          <w:szCs w:val="24"/>
        </w:rPr>
        <w:t>υστυχώς</w:t>
      </w:r>
      <w:r>
        <w:rPr>
          <w:rFonts w:eastAsia="Times New Roman"/>
          <w:color w:val="212121"/>
          <w:szCs w:val="24"/>
        </w:rPr>
        <w:t>,</w:t>
      </w:r>
      <w:r w:rsidRPr="007E3856">
        <w:rPr>
          <w:rFonts w:eastAsia="Times New Roman"/>
          <w:color w:val="212121"/>
          <w:szCs w:val="24"/>
        </w:rPr>
        <w:t xml:space="preserve"> ένας κύκλος χαμένων ευκαιριών για τον πραγματικό θεσμικό εκσυγχρονισμό της χώρας </w:t>
      </w:r>
      <w:r>
        <w:rPr>
          <w:rFonts w:eastAsia="Times New Roman"/>
          <w:color w:val="212121"/>
          <w:szCs w:val="24"/>
        </w:rPr>
        <w:t xml:space="preserve">μας. </w:t>
      </w:r>
    </w:p>
    <w:p w14:paraId="19C9AAE4"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Κ</w:t>
      </w:r>
      <w:r w:rsidRPr="007E3856">
        <w:rPr>
          <w:rFonts w:eastAsia="Times New Roman"/>
          <w:color w:val="212121"/>
          <w:szCs w:val="24"/>
        </w:rPr>
        <w:t>αι λυπάμαι</w:t>
      </w:r>
      <w:r>
        <w:rPr>
          <w:rFonts w:eastAsia="Times New Roman"/>
          <w:color w:val="212121"/>
          <w:szCs w:val="24"/>
        </w:rPr>
        <w:t xml:space="preserve">, </w:t>
      </w:r>
      <w:r w:rsidRPr="007E3856">
        <w:rPr>
          <w:rFonts w:eastAsia="Times New Roman"/>
          <w:color w:val="212121"/>
          <w:szCs w:val="24"/>
        </w:rPr>
        <w:t>πραγματικά</w:t>
      </w:r>
      <w:r>
        <w:rPr>
          <w:rFonts w:eastAsia="Times New Roman"/>
          <w:color w:val="212121"/>
          <w:szCs w:val="24"/>
        </w:rPr>
        <w:t>, κύριε Π</w:t>
      </w:r>
      <w:r w:rsidRPr="007E3856">
        <w:rPr>
          <w:rFonts w:eastAsia="Times New Roman"/>
          <w:color w:val="212121"/>
          <w:szCs w:val="24"/>
        </w:rPr>
        <w:t>ρόεδρε</w:t>
      </w:r>
      <w:r>
        <w:rPr>
          <w:rFonts w:eastAsia="Times New Roman"/>
          <w:color w:val="212121"/>
          <w:szCs w:val="24"/>
        </w:rPr>
        <w:t>,</w:t>
      </w:r>
      <w:r w:rsidRPr="007E3856">
        <w:rPr>
          <w:rFonts w:eastAsia="Times New Roman"/>
          <w:color w:val="212121"/>
          <w:szCs w:val="24"/>
        </w:rPr>
        <w:t xml:space="preserve"> που αυτή η συζήτηση</w:t>
      </w:r>
      <w:r>
        <w:rPr>
          <w:rFonts w:eastAsia="Times New Roman"/>
          <w:color w:val="212121"/>
          <w:szCs w:val="24"/>
        </w:rPr>
        <w:t>,</w:t>
      </w:r>
      <w:r w:rsidRPr="007E3856">
        <w:rPr>
          <w:rFonts w:eastAsia="Times New Roman"/>
          <w:color w:val="212121"/>
          <w:szCs w:val="24"/>
        </w:rPr>
        <w:t xml:space="preserve"> </w:t>
      </w:r>
      <w:r>
        <w:rPr>
          <w:rFonts w:eastAsia="Times New Roman"/>
          <w:color w:val="212121"/>
          <w:szCs w:val="24"/>
        </w:rPr>
        <w:t xml:space="preserve">η οποία </w:t>
      </w:r>
      <w:r w:rsidRPr="007E3856">
        <w:rPr>
          <w:rFonts w:eastAsia="Times New Roman"/>
          <w:color w:val="212121"/>
          <w:szCs w:val="24"/>
        </w:rPr>
        <w:t>αποτελεί κατά τεκμήριο την κορυφαία διαδικασία</w:t>
      </w:r>
      <w:r>
        <w:rPr>
          <w:rFonts w:eastAsia="Times New Roman"/>
          <w:color w:val="212121"/>
          <w:szCs w:val="24"/>
        </w:rPr>
        <w:t>,</w:t>
      </w:r>
      <w:r w:rsidRPr="007E3856">
        <w:rPr>
          <w:rFonts w:eastAsia="Times New Roman"/>
          <w:color w:val="212121"/>
          <w:szCs w:val="24"/>
        </w:rPr>
        <w:t xml:space="preserve"> στην οποία εμπλέκεται το </w:t>
      </w:r>
      <w:r>
        <w:rPr>
          <w:rFonts w:eastAsia="Times New Roman"/>
          <w:color w:val="212121"/>
          <w:szCs w:val="24"/>
        </w:rPr>
        <w:t>Κ</w:t>
      </w:r>
      <w:r w:rsidRPr="007E3856">
        <w:rPr>
          <w:rFonts w:eastAsia="Times New Roman"/>
          <w:color w:val="212121"/>
          <w:szCs w:val="24"/>
        </w:rPr>
        <w:t>οινοβούλιο</w:t>
      </w:r>
      <w:r>
        <w:rPr>
          <w:rFonts w:eastAsia="Times New Roman"/>
          <w:color w:val="212121"/>
          <w:szCs w:val="24"/>
        </w:rPr>
        <w:t>,</w:t>
      </w:r>
      <w:r w:rsidRPr="007E3856">
        <w:rPr>
          <w:rFonts w:eastAsia="Times New Roman"/>
          <w:color w:val="212121"/>
          <w:szCs w:val="24"/>
        </w:rPr>
        <w:t xml:space="preserve"> γίνεται με τα</w:t>
      </w:r>
      <w:r w:rsidRPr="007E3856">
        <w:rPr>
          <w:rFonts w:eastAsia="Times New Roman"/>
          <w:color w:val="212121"/>
          <w:szCs w:val="24"/>
        </w:rPr>
        <w:t xml:space="preserve"> έδρανα της Βουλής να είναι άδεια</w:t>
      </w:r>
      <w:r>
        <w:rPr>
          <w:rFonts w:eastAsia="Times New Roman"/>
          <w:color w:val="212121"/>
          <w:szCs w:val="24"/>
        </w:rPr>
        <w:t>.</w:t>
      </w:r>
    </w:p>
    <w:p w14:paraId="19C9AAE5"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Η αναθεώρηση του Σ</w:t>
      </w:r>
      <w:r w:rsidRPr="007E3856">
        <w:rPr>
          <w:rFonts w:eastAsia="Times New Roman"/>
          <w:color w:val="212121"/>
          <w:szCs w:val="24"/>
        </w:rPr>
        <w:t>υντάγματος</w:t>
      </w:r>
      <w:r>
        <w:rPr>
          <w:rFonts w:eastAsia="Times New Roman"/>
          <w:color w:val="212121"/>
          <w:szCs w:val="24"/>
        </w:rPr>
        <w:t>,</w:t>
      </w:r>
      <w:r w:rsidRPr="007E3856">
        <w:rPr>
          <w:rFonts w:eastAsia="Times New Roman"/>
          <w:color w:val="212121"/>
          <w:szCs w:val="24"/>
        </w:rPr>
        <w:t xml:space="preserve"> ουσιαστικά μένει μετέωρη και επιβεβαιώνεται στην πράξη αυτό το οποίο </w:t>
      </w:r>
      <w:r>
        <w:rPr>
          <w:rFonts w:eastAsia="Times New Roman"/>
          <w:color w:val="212121"/>
          <w:szCs w:val="24"/>
        </w:rPr>
        <w:t>είχαμε επισημάνει ως</w:t>
      </w:r>
      <w:r w:rsidRPr="007E3856">
        <w:rPr>
          <w:rFonts w:eastAsia="Times New Roman"/>
          <w:color w:val="212121"/>
          <w:szCs w:val="24"/>
        </w:rPr>
        <w:t xml:space="preserve"> Νέα Δημοκρατία από την πρώτη στιγμή</w:t>
      </w:r>
      <w:r>
        <w:rPr>
          <w:rFonts w:eastAsia="Times New Roman"/>
          <w:color w:val="212121"/>
          <w:szCs w:val="24"/>
        </w:rPr>
        <w:t>,</w:t>
      </w:r>
      <w:r w:rsidRPr="007E3856">
        <w:rPr>
          <w:rFonts w:eastAsia="Times New Roman"/>
          <w:color w:val="212121"/>
          <w:szCs w:val="24"/>
        </w:rPr>
        <w:t xml:space="preserve"> ότι ακόμα και ο καταστατικός χάρτης της </w:t>
      </w:r>
      <w:r>
        <w:rPr>
          <w:rFonts w:eastAsia="Times New Roman"/>
          <w:color w:val="212121"/>
          <w:szCs w:val="24"/>
        </w:rPr>
        <w:t>χ</w:t>
      </w:r>
      <w:r w:rsidRPr="007E3856">
        <w:rPr>
          <w:rFonts w:eastAsia="Times New Roman"/>
          <w:color w:val="212121"/>
          <w:szCs w:val="24"/>
        </w:rPr>
        <w:t>ώρας αντιμετωπίστηκε απ</w:t>
      </w:r>
      <w:r w:rsidRPr="007E3856">
        <w:rPr>
          <w:rFonts w:eastAsia="Times New Roman"/>
          <w:color w:val="212121"/>
          <w:szCs w:val="24"/>
        </w:rPr>
        <w:t>ό το</w:t>
      </w:r>
      <w:r>
        <w:rPr>
          <w:rFonts w:eastAsia="Times New Roman"/>
          <w:color w:val="212121"/>
          <w:szCs w:val="24"/>
        </w:rPr>
        <w:t>ν</w:t>
      </w:r>
      <w:r w:rsidRPr="007E3856">
        <w:rPr>
          <w:rFonts w:eastAsia="Times New Roman"/>
          <w:color w:val="212121"/>
          <w:szCs w:val="24"/>
        </w:rPr>
        <w:t xml:space="preserve"> ΣΥΡΙΖΑ ως ένα κομματικό εργαλείο για φθηνό αντιπερισπασμό</w:t>
      </w:r>
      <w:r>
        <w:rPr>
          <w:rFonts w:eastAsia="Times New Roman"/>
          <w:color w:val="212121"/>
          <w:szCs w:val="24"/>
        </w:rPr>
        <w:t>.</w:t>
      </w:r>
    </w:p>
    <w:p w14:paraId="19C9AAE6"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Ε</w:t>
      </w:r>
      <w:r w:rsidRPr="007E3856">
        <w:rPr>
          <w:rFonts w:eastAsia="Times New Roman"/>
          <w:color w:val="212121"/>
          <w:szCs w:val="24"/>
        </w:rPr>
        <w:t xml:space="preserve">πιτρέψτε μου πάλι να θυμίσω </w:t>
      </w:r>
      <w:r>
        <w:rPr>
          <w:rFonts w:eastAsia="Times New Roman"/>
          <w:color w:val="212121"/>
          <w:szCs w:val="24"/>
        </w:rPr>
        <w:t xml:space="preserve">εν τάχει τα γεγονότα: </w:t>
      </w:r>
    </w:p>
    <w:p w14:paraId="19C9AAE7"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lastRenderedPageBreak/>
        <w:t>Σ</w:t>
      </w:r>
      <w:r w:rsidRPr="007E3856">
        <w:rPr>
          <w:rFonts w:eastAsia="Times New Roman"/>
          <w:color w:val="212121"/>
          <w:szCs w:val="24"/>
        </w:rPr>
        <w:t xml:space="preserve">τις 25 Ιουλίου </w:t>
      </w:r>
      <w:r>
        <w:rPr>
          <w:rFonts w:eastAsia="Times New Roman"/>
          <w:color w:val="212121"/>
          <w:szCs w:val="24"/>
        </w:rPr>
        <w:t>του 2016 η Κ</w:t>
      </w:r>
      <w:r w:rsidRPr="007E3856">
        <w:rPr>
          <w:rFonts w:eastAsia="Times New Roman"/>
          <w:color w:val="212121"/>
          <w:szCs w:val="24"/>
        </w:rPr>
        <w:t xml:space="preserve">υβέρνηση φώτισε με κόκκινο χρώμα </w:t>
      </w:r>
      <w:r>
        <w:rPr>
          <w:rFonts w:eastAsia="Times New Roman"/>
          <w:color w:val="212121"/>
          <w:szCs w:val="24"/>
        </w:rPr>
        <w:t>το Κ</w:t>
      </w:r>
      <w:r w:rsidRPr="007E3856">
        <w:rPr>
          <w:rFonts w:eastAsia="Times New Roman"/>
          <w:color w:val="212121"/>
          <w:szCs w:val="24"/>
        </w:rPr>
        <w:t>οινοβούλιο και εξήγγ</w:t>
      </w:r>
      <w:r>
        <w:rPr>
          <w:rFonts w:eastAsia="Times New Roman"/>
          <w:color w:val="212121"/>
          <w:szCs w:val="24"/>
        </w:rPr>
        <w:t>ειλε με πομπώδη στόμφο τότε τη σ</w:t>
      </w:r>
      <w:r w:rsidRPr="007E3856">
        <w:rPr>
          <w:rFonts w:eastAsia="Times New Roman"/>
          <w:color w:val="212121"/>
          <w:szCs w:val="24"/>
        </w:rPr>
        <w:t>υνταγματική αναθεώρηση</w:t>
      </w:r>
      <w:r>
        <w:rPr>
          <w:rFonts w:eastAsia="Times New Roman"/>
          <w:color w:val="212121"/>
          <w:szCs w:val="24"/>
        </w:rPr>
        <w:t>. Τ</w:t>
      </w:r>
      <w:r w:rsidRPr="007E3856">
        <w:rPr>
          <w:rFonts w:eastAsia="Times New Roman"/>
          <w:color w:val="212121"/>
          <w:szCs w:val="24"/>
        </w:rPr>
        <w:t>ην ξέχασε</w:t>
      </w:r>
      <w:r>
        <w:rPr>
          <w:rFonts w:eastAsia="Times New Roman"/>
          <w:color w:val="212121"/>
          <w:szCs w:val="24"/>
        </w:rPr>
        <w:t>,</w:t>
      </w:r>
      <w:r w:rsidRPr="007E3856">
        <w:rPr>
          <w:rFonts w:eastAsia="Times New Roman"/>
          <w:color w:val="212121"/>
          <w:szCs w:val="24"/>
        </w:rPr>
        <w:t xml:space="preserve"> </w:t>
      </w:r>
      <w:r>
        <w:rPr>
          <w:rFonts w:eastAsia="Times New Roman"/>
          <w:color w:val="212121"/>
          <w:szCs w:val="24"/>
        </w:rPr>
        <w:t>όμως,</w:t>
      </w:r>
      <w:r w:rsidRPr="007E3856">
        <w:rPr>
          <w:rFonts w:eastAsia="Times New Roman"/>
          <w:color w:val="212121"/>
          <w:szCs w:val="24"/>
        </w:rPr>
        <w:t xml:space="preserve"> στη συνέχεια</w:t>
      </w:r>
      <w:r>
        <w:rPr>
          <w:rFonts w:eastAsia="Times New Roman"/>
          <w:color w:val="212121"/>
          <w:szCs w:val="24"/>
        </w:rPr>
        <w:t>,</w:t>
      </w:r>
      <w:r w:rsidRPr="007E3856">
        <w:rPr>
          <w:rFonts w:eastAsia="Times New Roman"/>
          <w:color w:val="212121"/>
          <w:szCs w:val="24"/>
        </w:rPr>
        <w:t xml:space="preserve"> για να την ανασύρει ύστερα από </w:t>
      </w:r>
      <w:r>
        <w:rPr>
          <w:rFonts w:eastAsia="Times New Roman"/>
          <w:color w:val="212121"/>
          <w:szCs w:val="24"/>
        </w:rPr>
        <w:t xml:space="preserve">τριάντα έναν </w:t>
      </w:r>
      <w:r w:rsidRPr="007E3856">
        <w:rPr>
          <w:rFonts w:eastAsia="Times New Roman"/>
          <w:color w:val="212121"/>
          <w:szCs w:val="24"/>
        </w:rPr>
        <w:t>μήνες</w:t>
      </w:r>
      <w:r>
        <w:rPr>
          <w:rFonts w:eastAsia="Times New Roman"/>
          <w:color w:val="212121"/>
          <w:szCs w:val="24"/>
        </w:rPr>
        <w:t xml:space="preserve">. Για να κάνει τι </w:t>
      </w:r>
      <w:r w:rsidRPr="007E3856">
        <w:rPr>
          <w:rFonts w:eastAsia="Times New Roman"/>
          <w:color w:val="212121"/>
          <w:szCs w:val="24"/>
        </w:rPr>
        <w:t>ακριβώς</w:t>
      </w:r>
      <w:r>
        <w:rPr>
          <w:rFonts w:eastAsia="Times New Roman"/>
          <w:color w:val="212121"/>
          <w:szCs w:val="24"/>
        </w:rPr>
        <w:t>;</w:t>
      </w:r>
      <w:r w:rsidRPr="007E3856">
        <w:rPr>
          <w:rFonts w:eastAsia="Times New Roman"/>
          <w:color w:val="212121"/>
          <w:szCs w:val="24"/>
        </w:rPr>
        <w:t xml:space="preserve"> </w:t>
      </w:r>
      <w:r>
        <w:rPr>
          <w:rFonts w:eastAsia="Times New Roman"/>
          <w:color w:val="212121"/>
          <w:szCs w:val="24"/>
        </w:rPr>
        <w:t xml:space="preserve">Για </w:t>
      </w:r>
      <w:r w:rsidRPr="007E3856">
        <w:rPr>
          <w:rFonts w:eastAsia="Times New Roman"/>
          <w:color w:val="212121"/>
          <w:szCs w:val="24"/>
        </w:rPr>
        <w:t xml:space="preserve">να συμπιέσει </w:t>
      </w:r>
      <w:r>
        <w:rPr>
          <w:rFonts w:eastAsia="Times New Roman"/>
          <w:color w:val="212121"/>
          <w:szCs w:val="24"/>
        </w:rPr>
        <w:t>τη</w:t>
      </w:r>
      <w:r w:rsidRPr="007E3856">
        <w:rPr>
          <w:rFonts w:eastAsia="Times New Roman"/>
          <w:color w:val="212121"/>
          <w:szCs w:val="24"/>
        </w:rPr>
        <w:t xml:space="preserve"> συζήτηση </w:t>
      </w:r>
      <w:r>
        <w:rPr>
          <w:rFonts w:eastAsia="Times New Roman"/>
          <w:color w:val="212121"/>
          <w:szCs w:val="24"/>
        </w:rPr>
        <w:t>ογδόντα</w:t>
      </w:r>
      <w:r w:rsidRPr="007E3856">
        <w:rPr>
          <w:rFonts w:eastAsia="Times New Roman"/>
          <w:color w:val="212121"/>
          <w:szCs w:val="24"/>
        </w:rPr>
        <w:t xml:space="preserve"> άρθρων σε μόλις </w:t>
      </w:r>
      <w:r>
        <w:rPr>
          <w:rFonts w:eastAsia="Times New Roman"/>
          <w:color w:val="212121"/>
          <w:szCs w:val="24"/>
        </w:rPr>
        <w:t>δεκαοχτώ συνεδριάσεις της Επιτροπής Α</w:t>
      </w:r>
      <w:r w:rsidRPr="007E3856">
        <w:rPr>
          <w:rFonts w:eastAsia="Times New Roman"/>
          <w:color w:val="212121"/>
          <w:szCs w:val="24"/>
        </w:rPr>
        <w:t>ναθεώρησ</w:t>
      </w:r>
      <w:r>
        <w:rPr>
          <w:rFonts w:eastAsia="Times New Roman"/>
          <w:color w:val="212121"/>
          <w:szCs w:val="24"/>
        </w:rPr>
        <w:t>ης του Σ</w:t>
      </w:r>
      <w:r w:rsidRPr="007E3856">
        <w:rPr>
          <w:rFonts w:eastAsia="Times New Roman"/>
          <w:color w:val="212121"/>
          <w:szCs w:val="24"/>
        </w:rPr>
        <w:t>υντάγ</w:t>
      </w:r>
      <w:r>
        <w:rPr>
          <w:rFonts w:eastAsia="Times New Roman"/>
          <w:color w:val="212121"/>
          <w:szCs w:val="24"/>
        </w:rPr>
        <w:t>ματος και να καταθέσει, τελικά, μι</w:t>
      </w:r>
      <w:r w:rsidRPr="007E3856">
        <w:rPr>
          <w:rFonts w:eastAsia="Times New Roman"/>
          <w:color w:val="212121"/>
          <w:szCs w:val="24"/>
        </w:rPr>
        <w:t xml:space="preserve">α πρόταση </w:t>
      </w:r>
      <w:r>
        <w:rPr>
          <w:rFonts w:eastAsia="Times New Roman"/>
          <w:color w:val="212121"/>
          <w:szCs w:val="24"/>
        </w:rPr>
        <w:t>είκοσι τριών</w:t>
      </w:r>
      <w:r w:rsidRPr="007E3856">
        <w:rPr>
          <w:rFonts w:eastAsia="Times New Roman"/>
          <w:color w:val="212121"/>
          <w:szCs w:val="24"/>
        </w:rPr>
        <w:t xml:space="preserve"> σελίδων </w:t>
      </w:r>
      <w:r>
        <w:rPr>
          <w:rFonts w:eastAsia="Times New Roman"/>
          <w:color w:val="212121"/>
          <w:szCs w:val="24"/>
        </w:rPr>
        <w:t xml:space="preserve">γεμάτη </w:t>
      </w:r>
      <w:r w:rsidRPr="007E3856">
        <w:rPr>
          <w:rFonts w:eastAsia="Times New Roman"/>
          <w:color w:val="212121"/>
          <w:szCs w:val="24"/>
        </w:rPr>
        <w:t xml:space="preserve">είτε από διατάξεις θεσμικά επικίνδυνες </w:t>
      </w:r>
      <w:r>
        <w:rPr>
          <w:rFonts w:eastAsia="Times New Roman"/>
          <w:color w:val="212121"/>
          <w:szCs w:val="24"/>
        </w:rPr>
        <w:t xml:space="preserve">είτε από ανούσιους βερμπαλισμούς </w:t>
      </w:r>
      <w:r w:rsidRPr="007E3856">
        <w:rPr>
          <w:rFonts w:eastAsia="Times New Roman"/>
          <w:color w:val="212121"/>
          <w:szCs w:val="24"/>
        </w:rPr>
        <w:t>και παρωχημένα συνθήματα</w:t>
      </w:r>
      <w:r>
        <w:rPr>
          <w:rFonts w:eastAsia="Times New Roman"/>
          <w:color w:val="212121"/>
          <w:szCs w:val="24"/>
        </w:rPr>
        <w:t>.</w:t>
      </w:r>
    </w:p>
    <w:p w14:paraId="19C9AAE8" w14:textId="77777777" w:rsidR="005136E3" w:rsidRDefault="0098028A">
      <w:pPr>
        <w:spacing w:after="0" w:line="600" w:lineRule="auto"/>
        <w:ind w:firstLine="720"/>
        <w:jc w:val="both"/>
        <w:rPr>
          <w:rFonts w:eastAsia="Times New Roman"/>
          <w:color w:val="212121"/>
          <w:szCs w:val="24"/>
        </w:rPr>
      </w:pPr>
      <w:r w:rsidRPr="007E3856">
        <w:rPr>
          <w:rFonts w:eastAsia="Times New Roman"/>
          <w:color w:val="212121"/>
          <w:szCs w:val="24"/>
        </w:rPr>
        <w:t>Άλλωστε</w:t>
      </w:r>
      <w:r>
        <w:rPr>
          <w:rFonts w:eastAsia="Times New Roman"/>
          <w:color w:val="212121"/>
          <w:szCs w:val="24"/>
        </w:rPr>
        <w:t xml:space="preserve">, ο ίδιος ο </w:t>
      </w:r>
      <w:r>
        <w:rPr>
          <w:rFonts w:eastAsia="Times New Roman"/>
          <w:color w:val="212121"/>
          <w:szCs w:val="24"/>
        </w:rPr>
        <w:t>ε</w:t>
      </w:r>
      <w:r w:rsidRPr="007E3856">
        <w:rPr>
          <w:rFonts w:eastAsia="Times New Roman"/>
          <w:color w:val="212121"/>
          <w:szCs w:val="24"/>
        </w:rPr>
        <w:t>ισηγητής του ΣΥΡΙΖΑ</w:t>
      </w:r>
      <w:r>
        <w:rPr>
          <w:rFonts w:eastAsia="Times New Roman"/>
          <w:color w:val="212121"/>
          <w:szCs w:val="24"/>
        </w:rPr>
        <w:t>,</w:t>
      </w:r>
      <w:r w:rsidRPr="007E3856">
        <w:rPr>
          <w:rFonts w:eastAsia="Times New Roman"/>
          <w:color w:val="212121"/>
          <w:szCs w:val="24"/>
        </w:rPr>
        <w:t xml:space="preserve"> ο κ</w:t>
      </w:r>
      <w:r>
        <w:rPr>
          <w:rFonts w:eastAsia="Times New Roman"/>
          <w:color w:val="212121"/>
          <w:szCs w:val="24"/>
        </w:rPr>
        <w:t>.</w:t>
      </w:r>
      <w:r w:rsidRPr="007E3856">
        <w:rPr>
          <w:rFonts w:eastAsia="Times New Roman"/>
          <w:color w:val="212121"/>
          <w:szCs w:val="24"/>
        </w:rPr>
        <w:t xml:space="preserve"> </w:t>
      </w:r>
      <w:proofErr w:type="spellStart"/>
      <w:r w:rsidRPr="007E3856">
        <w:rPr>
          <w:rFonts w:eastAsia="Times New Roman"/>
          <w:color w:val="212121"/>
          <w:szCs w:val="24"/>
        </w:rPr>
        <w:t>Κατρούγκαλος</w:t>
      </w:r>
      <w:proofErr w:type="spellEnd"/>
      <w:r>
        <w:rPr>
          <w:rFonts w:eastAsia="Times New Roman"/>
          <w:color w:val="212121"/>
          <w:szCs w:val="24"/>
        </w:rPr>
        <w:t>,</w:t>
      </w:r>
      <w:r w:rsidRPr="007E3856">
        <w:rPr>
          <w:rFonts w:eastAsia="Times New Roman"/>
          <w:color w:val="212121"/>
          <w:szCs w:val="24"/>
        </w:rPr>
        <w:t xml:space="preserve"> το είχε ομολογήσει</w:t>
      </w:r>
      <w:r>
        <w:rPr>
          <w:rFonts w:eastAsia="Times New Roman"/>
          <w:color w:val="212121"/>
          <w:szCs w:val="24"/>
        </w:rPr>
        <w:t>: «Θ</w:t>
      </w:r>
      <w:r w:rsidRPr="007E3856">
        <w:rPr>
          <w:rFonts w:eastAsia="Times New Roman"/>
          <w:color w:val="212121"/>
          <w:szCs w:val="24"/>
        </w:rPr>
        <w:t>α κάνουμε όποιες αλλαγές θέλουμε εμείς</w:t>
      </w:r>
      <w:r>
        <w:rPr>
          <w:rFonts w:eastAsia="Times New Roman"/>
          <w:color w:val="212121"/>
          <w:szCs w:val="24"/>
        </w:rPr>
        <w:t>,</w:t>
      </w:r>
      <w:r w:rsidRPr="007E3856">
        <w:rPr>
          <w:rFonts w:eastAsia="Times New Roman"/>
          <w:color w:val="212121"/>
          <w:szCs w:val="24"/>
        </w:rPr>
        <w:t xml:space="preserve"> αλλά ο κύριος στόχος μας είναι να αποτρέψουμε τις αλλαγές που θέλετε </w:t>
      </w:r>
      <w:r>
        <w:rPr>
          <w:rFonts w:eastAsia="Times New Roman"/>
          <w:color w:val="212121"/>
          <w:szCs w:val="24"/>
        </w:rPr>
        <w:t>εσείς, η Αξιωματική Α</w:t>
      </w:r>
      <w:r w:rsidRPr="007E3856">
        <w:rPr>
          <w:rFonts w:eastAsia="Times New Roman"/>
          <w:color w:val="212121"/>
          <w:szCs w:val="24"/>
        </w:rPr>
        <w:t xml:space="preserve">ντιπολίτευση </w:t>
      </w:r>
      <w:r>
        <w:rPr>
          <w:rFonts w:eastAsia="Times New Roman"/>
          <w:color w:val="212121"/>
          <w:szCs w:val="24"/>
        </w:rPr>
        <w:t xml:space="preserve">δηλαδή, για δέκα χρόνια». </w:t>
      </w:r>
      <w:r w:rsidRPr="007E3856">
        <w:rPr>
          <w:rFonts w:eastAsia="Times New Roman"/>
          <w:color w:val="212121"/>
          <w:szCs w:val="24"/>
        </w:rPr>
        <w:t xml:space="preserve">Αυτό </w:t>
      </w:r>
      <w:r>
        <w:rPr>
          <w:rFonts w:eastAsia="Times New Roman"/>
          <w:color w:val="212121"/>
          <w:szCs w:val="24"/>
        </w:rPr>
        <w:t xml:space="preserve">είχε </w:t>
      </w:r>
      <w:r w:rsidRPr="007E3856">
        <w:rPr>
          <w:rFonts w:eastAsia="Times New Roman"/>
          <w:color w:val="212121"/>
          <w:szCs w:val="24"/>
        </w:rPr>
        <w:t xml:space="preserve">δηλώσει με κυνισμό </w:t>
      </w:r>
      <w:r>
        <w:rPr>
          <w:rFonts w:eastAsia="Times New Roman"/>
          <w:color w:val="212121"/>
          <w:szCs w:val="24"/>
        </w:rPr>
        <w:t xml:space="preserve">ο κ. </w:t>
      </w:r>
      <w:proofErr w:type="spellStart"/>
      <w:r w:rsidRPr="007E3856">
        <w:rPr>
          <w:rFonts w:eastAsia="Times New Roman"/>
          <w:color w:val="212121"/>
          <w:szCs w:val="24"/>
        </w:rPr>
        <w:t>Κατρούγκαλος</w:t>
      </w:r>
      <w:proofErr w:type="spellEnd"/>
      <w:r>
        <w:rPr>
          <w:rFonts w:eastAsia="Times New Roman"/>
          <w:color w:val="212121"/>
          <w:szCs w:val="24"/>
        </w:rPr>
        <w:t>.</w:t>
      </w:r>
    </w:p>
    <w:p w14:paraId="19C9AAE9"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Από την αρχή της διαδικασίας -μ</w:t>
      </w:r>
      <w:r w:rsidRPr="007E3856">
        <w:rPr>
          <w:rFonts w:eastAsia="Times New Roman"/>
          <w:color w:val="212121"/>
          <w:szCs w:val="24"/>
        </w:rPr>
        <w:t>άλλον</w:t>
      </w:r>
      <w:r>
        <w:rPr>
          <w:rFonts w:eastAsia="Times New Roman"/>
          <w:color w:val="212121"/>
          <w:szCs w:val="24"/>
        </w:rPr>
        <w:t>,</w:t>
      </w:r>
      <w:r w:rsidRPr="007E3856">
        <w:rPr>
          <w:rFonts w:eastAsia="Times New Roman"/>
          <w:color w:val="212121"/>
          <w:szCs w:val="24"/>
        </w:rPr>
        <w:t xml:space="preserve"> για να είμαι πιο ακριβής</w:t>
      </w:r>
      <w:r>
        <w:rPr>
          <w:rFonts w:eastAsia="Times New Roman"/>
          <w:color w:val="212121"/>
          <w:szCs w:val="24"/>
        </w:rPr>
        <w:t>-</w:t>
      </w:r>
      <w:r w:rsidRPr="007E3856">
        <w:rPr>
          <w:rFonts w:eastAsia="Times New Roman"/>
          <w:color w:val="212121"/>
          <w:szCs w:val="24"/>
        </w:rPr>
        <w:t xml:space="preserve"> από την πρώτη</w:t>
      </w:r>
      <w:r w:rsidRPr="007E3856">
        <w:rPr>
          <w:rFonts w:eastAsia="Times New Roman"/>
          <w:color w:val="212121"/>
          <w:szCs w:val="24"/>
        </w:rPr>
        <w:t xml:space="preserve"> συνάντηση που είχα</w:t>
      </w:r>
      <w:r>
        <w:rPr>
          <w:rFonts w:eastAsia="Times New Roman"/>
          <w:color w:val="212121"/>
          <w:szCs w:val="24"/>
        </w:rPr>
        <w:t xml:space="preserve"> </w:t>
      </w:r>
      <w:r w:rsidRPr="007E3856">
        <w:rPr>
          <w:rFonts w:eastAsia="Times New Roman"/>
          <w:color w:val="212121"/>
          <w:szCs w:val="24"/>
        </w:rPr>
        <w:t>με το</w:t>
      </w:r>
      <w:r>
        <w:rPr>
          <w:rFonts w:eastAsia="Times New Roman"/>
          <w:color w:val="212121"/>
          <w:szCs w:val="24"/>
        </w:rPr>
        <w:t>ν κ. Τσίπρα</w:t>
      </w:r>
      <w:r>
        <w:rPr>
          <w:rFonts w:eastAsia="Times New Roman"/>
          <w:color w:val="212121"/>
          <w:szCs w:val="24"/>
        </w:rPr>
        <w:t>,</w:t>
      </w:r>
      <w:r>
        <w:rPr>
          <w:rFonts w:eastAsia="Times New Roman"/>
          <w:color w:val="212121"/>
          <w:szCs w:val="24"/>
        </w:rPr>
        <w:t xml:space="preserve"> μόλις είχα εκλεγεί Π</w:t>
      </w:r>
      <w:r w:rsidRPr="007E3856">
        <w:rPr>
          <w:rFonts w:eastAsia="Times New Roman"/>
          <w:color w:val="212121"/>
          <w:szCs w:val="24"/>
        </w:rPr>
        <w:t>ρόεδρος της Νέας Δημοκρατίας</w:t>
      </w:r>
      <w:r>
        <w:rPr>
          <w:rFonts w:eastAsia="Times New Roman"/>
          <w:color w:val="212121"/>
          <w:szCs w:val="24"/>
        </w:rPr>
        <w:t>, ε</w:t>
      </w:r>
      <w:r w:rsidRPr="007E3856">
        <w:rPr>
          <w:rFonts w:eastAsia="Times New Roman"/>
          <w:color w:val="212121"/>
          <w:szCs w:val="24"/>
        </w:rPr>
        <w:t>ίχα εισηγηθεί μία απλή</w:t>
      </w:r>
      <w:r>
        <w:rPr>
          <w:rFonts w:eastAsia="Times New Roman"/>
          <w:color w:val="212121"/>
          <w:szCs w:val="24"/>
        </w:rPr>
        <w:t>,</w:t>
      </w:r>
      <w:r w:rsidRPr="007E3856">
        <w:rPr>
          <w:rFonts w:eastAsia="Times New Roman"/>
          <w:color w:val="212121"/>
          <w:szCs w:val="24"/>
        </w:rPr>
        <w:t xml:space="preserve"> μία καθαρή λύση</w:t>
      </w:r>
      <w:r>
        <w:rPr>
          <w:rFonts w:eastAsia="Times New Roman"/>
          <w:color w:val="212121"/>
          <w:szCs w:val="24"/>
        </w:rPr>
        <w:t>:</w:t>
      </w:r>
      <w:r w:rsidRPr="007E3856">
        <w:rPr>
          <w:rFonts w:eastAsia="Times New Roman"/>
          <w:color w:val="212121"/>
          <w:szCs w:val="24"/>
        </w:rPr>
        <w:t xml:space="preserve"> </w:t>
      </w:r>
      <w:r>
        <w:rPr>
          <w:rFonts w:eastAsia="Times New Roman"/>
          <w:color w:val="212121"/>
          <w:szCs w:val="24"/>
        </w:rPr>
        <w:t>Ν</w:t>
      </w:r>
      <w:r w:rsidRPr="007E3856">
        <w:rPr>
          <w:rFonts w:eastAsia="Times New Roman"/>
          <w:color w:val="212121"/>
          <w:szCs w:val="24"/>
        </w:rPr>
        <w:t xml:space="preserve">α ψηφιστούν </w:t>
      </w:r>
      <w:r>
        <w:rPr>
          <w:rFonts w:eastAsia="Times New Roman"/>
          <w:color w:val="212121"/>
          <w:szCs w:val="24"/>
        </w:rPr>
        <w:t>-</w:t>
      </w:r>
      <w:r w:rsidRPr="007E3856">
        <w:rPr>
          <w:rFonts w:eastAsia="Times New Roman"/>
          <w:color w:val="212121"/>
          <w:szCs w:val="24"/>
        </w:rPr>
        <w:t xml:space="preserve">τουλάχιστον με </w:t>
      </w:r>
      <w:r w:rsidRPr="007E3856">
        <w:rPr>
          <w:rFonts w:eastAsia="Times New Roman"/>
          <w:color w:val="212121"/>
          <w:szCs w:val="24"/>
        </w:rPr>
        <w:lastRenderedPageBreak/>
        <w:t>τη σύμφωνη γν</w:t>
      </w:r>
      <w:r>
        <w:rPr>
          <w:rFonts w:eastAsia="Times New Roman"/>
          <w:color w:val="212121"/>
          <w:szCs w:val="24"/>
        </w:rPr>
        <w:t>ώμη</w:t>
      </w:r>
      <w:r w:rsidRPr="007E3856">
        <w:rPr>
          <w:rFonts w:eastAsia="Times New Roman"/>
          <w:color w:val="212121"/>
          <w:szCs w:val="24"/>
        </w:rPr>
        <w:t xml:space="preserve"> των δύο μεγάλων κομμάτων της Βουλής</w:t>
      </w:r>
      <w:r>
        <w:rPr>
          <w:rFonts w:eastAsia="Times New Roman"/>
          <w:color w:val="212121"/>
          <w:szCs w:val="24"/>
        </w:rPr>
        <w:t>-</w:t>
      </w:r>
      <w:r w:rsidRPr="007E3856">
        <w:rPr>
          <w:rFonts w:eastAsia="Times New Roman"/>
          <w:color w:val="212121"/>
          <w:szCs w:val="24"/>
        </w:rPr>
        <w:t xml:space="preserve"> όλα τα άρθρα που εμείς και ο ΣΥΡΙΖΑ θεωρούμ</w:t>
      </w:r>
      <w:r w:rsidRPr="007E3856">
        <w:rPr>
          <w:rFonts w:eastAsia="Times New Roman"/>
          <w:color w:val="212121"/>
          <w:szCs w:val="24"/>
        </w:rPr>
        <w:t>ε ότι πρέπει να αναθεωρηθούν και η επόμενη Βουλή</w:t>
      </w:r>
      <w:r>
        <w:rPr>
          <w:rFonts w:eastAsia="Times New Roman"/>
          <w:color w:val="212121"/>
          <w:szCs w:val="24"/>
        </w:rPr>
        <w:t xml:space="preserve"> -αφού ε</w:t>
      </w:r>
      <w:r w:rsidRPr="007E3856">
        <w:rPr>
          <w:rFonts w:eastAsia="Times New Roman"/>
          <w:color w:val="212121"/>
          <w:szCs w:val="24"/>
        </w:rPr>
        <w:t>ν τω μεταξύ έχει μεσολαβήσει η λαϊκή ετυμηγορία</w:t>
      </w:r>
      <w:r>
        <w:rPr>
          <w:rFonts w:eastAsia="Times New Roman"/>
          <w:color w:val="212121"/>
          <w:szCs w:val="24"/>
        </w:rPr>
        <w:t>- να αποφασίσει</w:t>
      </w:r>
      <w:r w:rsidRPr="007E3856">
        <w:rPr>
          <w:rFonts w:eastAsia="Times New Roman"/>
          <w:color w:val="212121"/>
          <w:szCs w:val="24"/>
        </w:rPr>
        <w:t xml:space="preserve"> για το περιεχόμενο των άρθρων</w:t>
      </w:r>
      <w:r>
        <w:rPr>
          <w:rFonts w:eastAsia="Times New Roman"/>
          <w:color w:val="212121"/>
          <w:szCs w:val="24"/>
        </w:rPr>
        <w:t xml:space="preserve">. Θα μετατρέπαμε, </w:t>
      </w:r>
      <w:r w:rsidRPr="007E3856">
        <w:rPr>
          <w:rFonts w:eastAsia="Times New Roman"/>
          <w:color w:val="212121"/>
          <w:szCs w:val="24"/>
        </w:rPr>
        <w:t>με αυτόν τον τρόπο</w:t>
      </w:r>
      <w:r>
        <w:rPr>
          <w:rFonts w:eastAsia="Times New Roman"/>
          <w:color w:val="212121"/>
          <w:szCs w:val="24"/>
        </w:rPr>
        <w:t>,</w:t>
      </w:r>
      <w:r w:rsidRPr="007E3856">
        <w:rPr>
          <w:rFonts w:eastAsia="Times New Roman"/>
          <w:color w:val="212121"/>
          <w:szCs w:val="24"/>
        </w:rPr>
        <w:t xml:space="preserve"> τις επόμενες εκλογές σε μία ουσιαστική συζήτηση για το ίδιο το περιεχό</w:t>
      </w:r>
      <w:r w:rsidRPr="007E3856">
        <w:rPr>
          <w:rFonts w:eastAsia="Times New Roman"/>
          <w:color w:val="212121"/>
          <w:szCs w:val="24"/>
        </w:rPr>
        <w:t>μενο της συνταγματικής αναθεώρησης</w:t>
      </w:r>
      <w:r>
        <w:rPr>
          <w:rFonts w:eastAsia="Times New Roman"/>
          <w:color w:val="212121"/>
          <w:szCs w:val="24"/>
        </w:rPr>
        <w:t xml:space="preserve">. </w:t>
      </w:r>
    </w:p>
    <w:p w14:paraId="19C9AAEA"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Όμως, η Κ</w:t>
      </w:r>
      <w:r w:rsidRPr="007E3856">
        <w:rPr>
          <w:rFonts w:eastAsia="Times New Roman"/>
          <w:color w:val="212121"/>
          <w:szCs w:val="24"/>
        </w:rPr>
        <w:t xml:space="preserve">υβέρνηση αρνήθηκε αυτήν την πρόταση και ακολούθησε μία </w:t>
      </w:r>
      <w:r>
        <w:rPr>
          <w:rFonts w:eastAsia="Times New Roman"/>
          <w:color w:val="212121"/>
          <w:szCs w:val="24"/>
        </w:rPr>
        <w:t>διαδικασία, η οποία, τουλάχιστον, α</w:t>
      </w:r>
      <w:r w:rsidRPr="007E3856">
        <w:rPr>
          <w:rFonts w:eastAsia="Times New Roman"/>
          <w:color w:val="212121"/>
          <w:szCs w:val="24"/>
        </w:rPr>
        <w:t xml:space="preserve">νέδειξε διαφορετικές αντιλήψεις μεταξύ των δύο </w:t>
      </w:r>
      <w:r>
        <w:rPr>
          <w:rFonts w:eastAsia="Times New Roman"/>
          <w:color w:val="212121"/>
          <w:szCs w:val="24"/>
        </w:rPr>
        <w:t>κομμάτων για το Σ</w:t>
      </w:r>
      <w:r w:rsidRPr="007E3856">
        <w:rPr>
          <w:rFonts w:eastAsia="Times New Roman"/>
          <w:color w:val="212121"/>
          <w:szCs w:val="24"/>
        </w:rPr>
        <w:t>ύνταγμα</w:t>
      </w:r>
      <w:r>
        <w:rPr>
          <w:rFonts w:eastAsia="Times New Roman"/>
          <w:color w:val="212121"/>
          <w:szCs w:val="24"/>
        </w:rPr>
        <w:t>,</w:t>
      </w:r>
      <w:r w:rsidRPr="007E3856">
        <w:rPr>
          <w:rFonts w:eastAsia="Times New Roman"/>
          <w:color w:val="212121"/>
          <w:szCs w:val="24"/>
        </w:rPr>
        <w:t xml:space="preserve"> εν τέλει </w:t>
      </w:r>
      <w:r>
        <w:rPr>
          <w:rFonts w:eastAsia="Times New Roman"/>
          <w:color w:val="212121"/>
          <w:szCs w:val="24"/>
        </w:rPr>
        <w:t xml:space="preserve">για την ίδια τη λειτουργία της </w:t>
      </w:r>
      <w:r>
        <w:rPr>
          <w:rFonts w:eastAsia="Times New Roman"/>
          <w:color w:val="212121"/>
          <w:szCs w:val="24"/>
        </w:rPr>
        <w:t>δ</w:t>
      </w:r>
      <w:r w:rsidRPr="007E3856">
        <w:rPr>
          <w:rFonts w:eastAsia="Times New Roman"/>
          <w:color w:val="212121"/>
          <w:szCs w:val="24"/>
        </w:rPr>
        <w:t xml:space="preserve">ημοκρατίας </w:t>
      </w:r>
      <w:r>
        <w:rPr>
          <w:rFonts w:eastAsia="Times New Roman"/>
          <w:color w:val="212121"/>
          <w:szCs w:val="24"/>
        </w:rPr>
        <w:t xml:space="preserve">μας, μια </w:t>
      </w:r>
      <w:r w:rsidRPr="007E3856">
        <w:rPr>
          <w:rFonts w:eastAsia="Times New Roman"/>
          <w:color w:val="212121"/>
          <w:szCs w:val="24"/>
        </w:rPr>
        <w:t>διαδικασία</w:t>
      </w:r>
      <w:r>
        <w:rPr>
          <w:rFonts w:eastAsia="Times New Roman"/>
          <w:color w:val="212121"/>
          <w:szCs w:val="24"/>
        </w:rPr>
        <w:t>,</w:t>
      </w:r>
      <w:r w:rsidRPr="007E3856">
        <w:rPr>
          <w:rFonts w:eastAsia="Times New Roman"/>
          <w:color w:val="212121"/>
          <w:szCs w:val="24"/>
        </w:rPr>
        <w:t xml:space="preserve"> </w:t>
      </w:r>
      <w:r>
        <w:rPr>
          <w:rFonts w:eastAsia="Times New Roman"/>
          <w:color w:val="212121"/>
          <w:szCs w:val="24"/>
        </w:rPr>
        <w:t>όμως,</w:t>
      </w:r>
      <w:r w:rsidRPr="007E3856">
        <w:rPr>
          <w:rFonts w:eastAsia="Times New Roman"/>
          <w:color w:val="212121"/>
          <w:szCs w:val="24"/>
        </w:rPr>
        <w:t xml:space="preserve"> που υπό αυτές τις συνθήκες και σε αυτή τη συγκυρία δεν μπορούσε ποτέ να καταλήξει σε αυτό</w:t>
      </w:r>
      <w:r>
        <w:rPr>
          <w:rFonts w:eastAsia="Times New Roman"/>
          <w:color w:val="212121"/>
          <w:szCs w:val="24"/>
        </w:rPr>
        <w:t>,</w:t>
      </w:r>
      <w:r w:rsidRPr="007E3856">
        <w:rPr>
          <w:rFonts w:eastAsia="Times New Roman"/>
          <w:color w:val="212121"/>
          <w:szCs w:val="24"/>
        </w:rPr>
        <w:t xml:space="preserve"> που θα έπρεπε να είναι το βασικό ζητούμενο</w:t>
      </w:r>
      <w:r>
        <w:rPr>
          <w:rFonts w:eastAsia="Times New Roman"/>
          <w:color w:val="212121"/>
          <w:szCs w:val="24"/>
        </w:rPr>
        <w:t>,</w:t>
      </w:r>
      <w:r w:rsidRPr="007E3856">
        <w:rPr>
          <w:rFonts w:eastAsia="Times New Roman"/>
          <w:color w:val="212121"/>
          <w:szCs w:val="24"/>
        </w:rPr>
        <w:t xml:space="preserve"> </w:t>
      </w:r>
      <w:r>
        <w:rPr>
          <w:rFonts w:eastAsia="Times New Roman"/>
          <w:color w:val="212121"/>
          <w:szCs w:val="24"/>
        </w:rPr>
        <w:t>τ</w:t>
      </w:r>
      <w:r w:rsidRPr="007E3856">
        <w:rPr>
          <w:rFonts w:eastAsia="Times New Roman"/>
          <w:color w:val="212121"/>
          <w:szCs w:val="24"/>
        </w:rPr>
        <w:t>η μέγιστη</w:t>
      </w:r>
      <w:r>
        <w:rPr>
          <w:rFonts w:eastAsia="Times New Roman"/>
          <w:color w:val="212121"/>
          <w:szCs w:val="24"/>
        </w:rPr>
        <w:t>,</w:t>
      </w:r>
      <w:r w:rsidRPr="007E3856">
        <w:rPr>
          <w:rFonts w:eastAsia="Times New Roman"/>
          <w:color w:val="212121"/>
          <w:szCs w:val="24"/>
        </w:rPr>
        <w:t xml:space="preserve"> δηλαδή</w:t>
      </w:r>
      <w:r>
        <w:rPr>
          <w:rFonts w:eastAsia="Times New Roman"/>
          <w:color w:val="212121"/>
          <w:szCs w:val="24"/>
        </w:rPr>
        <w:t>, δυνατή συναίνεση για έ</w:t>
      </w:r>
      <w:r w:rsidRPr="007E3856">
        <w:rPr>
          <w:rFonts w:eastAsia="Times New Roman"/>
          <w:color w:val="212121"/>
          <w:szCs w:val="24"/>
        </w:rPr>
        <w:t>να σύγχρονο και λειτουργικό Σύνταγμα</w:t>
      </w:r>
      <w:r>
        <w:rPr>
          <w:rFonts w:eastAsia="Times New Roman"/>
          <w:color w:val="212121"/>
          <w:szCs w:val="24"/>
        </w:rPr>
        <w:t>, που</w:t>
      </w:r>
      <w:r>
        <w:rPr>
          <w:rFonts w:eastAsia="Times New Roman"/>
          <w:color w:val="212121"/>
          <w:szCs w:val="24"/>
        </w:rPr>
        <w:t xml:space="preserve"> θα είναι η πυξίδα ενός σύγχρονου και λειτουργικού κράτους. </w:t>
      </w:r>
    </w:p>
    <w:p w14:paraId="19C9AAEB"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Ο ΣΥΡΙΖΑ κατέθεσε μι</w:t>
      </w:r>
      <w:r w:rsidRPr="007E3856">
        <w:rPr>
          <w:rFonts w:eastAsia="Times New Roman"/>
          <w:color w:val="212121"/>
          <w:szCs w:val="24"/>
        </w:rPr>
        <w:t>α σειρά από προτάσεις</w:t>
      </w:r>
      <w:r>
        <w:rPr>
          <w:rFonts w:eastAsia="Times New Roman"/>
          <w:color w:val="212121"/>
          <w:szCs w:val="24"/>
        </w:rPr>
        <w:t xml:space="preserve">, τις οποίες δεν διστάζουμε ως Νέα Δημοκρατία να </w:t>
      </w:r>
      <w:r w:rsidRPr="007E3856">
        <w:rPr>
          <w:rFonts w:eastAsia="Times New Roman"/>
          <w:color w:val="212121"/>
          <w:szCs w:val="24"/>
        </w:rPr>
        <w:t>χαρακτηρίσουμε ολέθριες</w:t>
      </w:r>
      <w:r>
        <w:rPr>
          <w:rFonts w:eastAsia="Times New Roman"/>
          <w:color w:val="212121"/>
          <w:szCs w:val="24"/>
        </w:rPr>
        <w:t>, όπως η σ</w:t>
      </w:r>
      <w:r w:rsidRPr="007E3856">
        <w:rPr>
          <w:rFonts w:eastAsia="Times New Roman"/>
          <w:color w:val="212121"/>
          <w:szCs w:val="24"/>
        </w:rPr>
        <w:t>υνταγματική καθιέρωση της απλής αναλογικής</w:t>
      </w:r>
      <w:r>
        <w:rPr>
          <w:rFonts w:eastAsia="Times New Roman"/>
          <w:color w:val="212121"/>
          <w:szCs w:val="24"/>
        </w:rPr>
        <w:t>,</w:t>
      </w:r>
      <w:r w:rsidRPr="007E3856">
        <w:rPr>
          <w:rFonts w:eastAsia="Times New Roman"/>
          <w:color w:val="212121"/>
          <w:szCs w:val="24"/>
        </w:rPr>
        <w:t xml:space="preserve"> </w:t>
      </w:r>
      <w:r w:rsidRPr="007E3856">
        <w:rPr>
          <w:rFonts w:eastAsia="Times New Roman"/>
          <w:color w:val="212121"/>
          <w:szCs w:val="24"/>
        </w:rPr>
        <w:lastRenderedPageBreak/>
        <w:t>ώστε η χώρα να μην έχει ποτέ</w:t>
      </w:r>
      <w:r w:rsidRPr="007E3856">
        <w:rPr>
          <w:rFonts w:eastAsia="Times New Roman"/>
          <w:color w:val="212121"/>
          <w:szCs w:val="24"/>
        </w:rPr>
        <w:t xml:space="preserve"> σταθερή κυβέρνηση</w:t>
      </w:r>
      <w:r>
        <w:rPr>
          <w:rFonts w:eastAsia="Times New Roman"/>
          <w:color w:val="212121"/>
          <w:szCs w:val="24"/>
        </w:rPr>
        <w:t>, οι ανά εξάμηνο ψηφοφορίες για την εκλογή του Προέδρου της Δ</w:t>
      </w:r>
      <w:r w:rsidRPr="007E3856">
        <w:rPr>
          <w:rFonts w:eastAsia="Times New Roman"/>
          <w:color w:val="212121"/>
          <w:szCs w:val="24"/>
        </w:rPr>
        <w:t>ημοκρατίας</w:t>
      </w:r>
      <w:r>
        <w:rPr>
          <w:rFonts w:eastAsia="Times New Roman"/>
          <w:color w:val="212121"/>
          <w:szCs w:val="24"/>
        </w:rPr>
        <w:t>,</w:t>
      </w:r>
      <w:r w:rsidRPr="007E3856">
        <w:rPr>
          <w:rFonts w:eastAsia="Times New Roman"/>
          <w:color w:val="212121"/>
          <w:szCs w:val="24"/>
        </w:rPr>
        <w:t xml:space="preserve"> που οδηγούν νομοτελειακά σε μία παρ</w:t>
      </w:r>
      <w:r>
        <w:rPr>
          <w:rFonts w:eastAsia="Times New Roman"/>
          <w:color w:val="212121"/>
          <w:szCs w:val="24"/>
        </w:rPr>
        <w:t>άλυση διαρκεία</w:t>
      </w:r>
      <w:r w:rsidRPr="007E3856">
        <w:rPr>
          <w:rFonts w:eastAsia="Times New Roman"/>
          <w:color w:val="212121"/>
          <w:szCs w:val="24"/>
        </w:rPr>
        <w:t>ς</w:t>
      </w:r>
      <w:r>
        <w:rPr>
          <w:rFonts w:eastAsia="Times New Roman"/>
          <w:color w:val="212121"/>
          <w:szCs w:val="24"/>
        </w:rPr>
        <w:t>,</w:t>
      </w:r>
      <w:r w:rsidRPr="007E3856">
        <w:rPr>
          <w:rFonts w:eastAsia="Times New Roman"/>
          <w:color w:val="212121"/>
          <w:szCs w:val="24"/>
        </w:rPr>
        <w:t xml:space="preserve"> δημοψηφίσμα</w:t>
      </w:r>
      <w:r>
        <w:rPr>
          <w:rFonts w:eastAsia="Times New Roman"/>
          <w:color w:val="212121"/>
          <w:szCs w:val="24"/>
        </w:rPr>
        <w:t>τα με υπογραφές ακόμα και μέσω δ</w:t>
      </w:r>
      <w:r w:rsidRPr="007E3856">
        <w:rPr>
          <w:rFonts w:eastAsia="Times New Roman"/>
          <w:color w:val="212121"/>
          <w:szCs w:val="24"/>
        </w:rPr>
        <w:t>ιαδικτύου</w:t>
      </w:r>
      <w:r>
        <w:rPr>
          <w:rFonts w:eastAsia="Times New Roman"/>
          <w:color w:val="212121"/>
          <w:szCs w:val="24"/>
        </w:rPr>
        <w:t>,</w:t>
      </w:r>
      <w:r w:rsidRPr="007E3856">
        <w:rPr>
          <w:rFonts w:eastAsia="Times New Roman"/>
          <w:color w:val="212121"/>
          <w:szCs w:val="24"/>
        </w:rPr>
        <w:t xml:space="preserve"> ώστε να μπορούν</w:t>
      </w:r>
      <w:r>
        <w:rPr>
          <w:rFonts w:eastAsia="Times New Roman"/>
          <w:color w:val="212121"/>
          <w:szCs w:val="24"/>
        </w:rPr>
        <w:t xml:space="preserve"> να τα χρησιμοποιούν </w:t>
      </w:r>
      <w:proofErr w:type="spellStart"/>
      <w:r>
        <w:rPr>
          <w:rFonts w:eastAsia="Times New Roman"/>
          <w:color w:val="212121"/>
          <w:szCs w:val="24"/>
        </w:rPr>
        <w:t>εργαλειακά</w:t>
      </w:r>
      <w:proofErr w:type="spellEnd"/>
      <w:r w:rsidRPr="007E3856">
        <w:rPr>
          <w:rFonts w:eastAsia="Times New Roman"/>
          <w:color w:val="212121"/>
          <w:szCs w:val="24"/>
        </w:rPr>
        <w:t xml:space="preserve"> κάποιοι</w:t>
      </w:r>
      <w:r>
        <w:rPr>
          <w:rFonts w:eastAsia="Times New Roman"/>
          <w:color w:val="212121"/>
          <w:szCs w:val="24"/>
        </w:rPr>
        <w:t>,</w:t>
      </w:r>
      <w:r w:rsidRPr="007E3856">
        <w:rPr>
          <w:rFonts w:eastAsia="Times New Roman"/>
          <w:color w:val="212121"/>
          <w:szCs w:val="24"/>
        </w:rPr>
        <w:t xml:space="preserve"> όπω</w:t>
      </w:r>
      <w:r w:rsidRPr="007E3856">
        <w:rPr>
          <w:rFonts w:eastAsia="Times New Roman"/>
          <w:color w:val="212121"/>
          <w:szCs w:val="24"/>
        </w:rPr>
        <w:t>ς το επιθυμούν</w:t>
      </w:r>
      <w:r>
        <w:rPr>
          <w:rFonts w:eastAsia="Times New Roman"/>
          <w:color w:val="212121"/>
          <w:szCs w:val="24"/>
        </w:rPr>
        <w:t xml:space="preserve"> κ</w:t>
      </w:r>
      <w:r w:rsidRPr="007E3856">
        <w:rPr>
          <w:rFonts w:eastAsia="Times New Roman"/>
          <w:color w:val="212121"/>
          <w:szCs w:val="24"/>
        </w:rPr>
        <w:t>αι</w:t>
      </w:r>
      <w:r>
        <w:rPr>
          <w:rFonts w:eastAsia="Times New Roman"/>
          <w:color w:val="212121"/>
          <w:szCs w:val="24"/>
        </w:rPr>
        <w:t>,</w:t>
      </w:r>
      <w:r w:rsidRPr="007E3856">
        <w:rPr>
          <w:rFonts w:eastAsia="Times New Roman"/>
          <w:color w:val="212121"/>
          <w:szCs w:val="24"/>
        </w:rPr>
        <w:t xml:space="preserve"> βέβαια</w:t>
      </w:r>
      <w:r>
        <w:rPr>
          <w:rFonts w:eastAsia="Times New Roman"/>
          <w:color w:val="212121"/>
          <w:szCs w:val="24"/>
        </w:rPr>
        <w:t xml:space="preserve">, </w:t>
      </w:r>
      <w:r w:rsidRPr="007E3856">
        <w:rPr>
          <w:rFonts w:eastAsia="Times New Roman"/>
          <w:color w:val="212121"/>
          <w:szCs w:val="24"/>
        </w:rPr>
        <w:t>παντελώς αχρείαστες διατυ</w:t>
      </w:r>
      <w:r>
        <w:rPr>
          <w:rFonts w:eastAsia="Times New Roman"/>
          <w:color w:val="212121"/>
          <w:szCs w:val="24"/>
        </w:rPr>
        <w:t>πώσεις</w:t>
      </w:r>
      <w:r>
        <w:rPr>
          <w:rFonts w:eastAsia="Times New Roman"/>
          <w:color w:val="212121"/>
          <w:szCs w:val="24"/>
        </w:rPr>
        <w:t>,</w:t>
      </w:r>
      <w:r>
        <w:rPr>
          <w:rFonts w:eastAsia="Times New Roman"/>
          <w:color w:val="212121"/>
          <w:szCs w:val="24"/>
        </w:rPr>
        <w:t xml:space="preserve"> που αφορούν τις σχέσεις </w:t>
      </w:r>
      <w:r>
        <w:rPr>
          <w:rFonts w:eastAsia="Times New Roman"/>
          <w:color w:val="212121"/>
          <w:szCs w:val="24"/>
        </w:rPr>
        <w:t>Κ</w:t>
      </w:r>
      <w:r>
        <w:rPr>
          <w:rFonts w:eastAsia="Times New Roman"/>
          <w:color w:val="212121"/>
          <w:szCs w:val="24"/>
        </w:rPr>
        <w:t>ράτους και Ε</w:t>
      </w:r>
      <w:r w:rsidRPr="007E3856">
        <w:rPr>
          <w:rFonts w:eastAsia="Times New Roman"/>
          <w:color w:val="212121"/>
          <w:szCs w:val="24"/>
        </w:rPr>
        <w:t>κκλησίας</w:t>
      </w:r>
      <w:r>
        <w:rPr>
          <w:rFonts w:eastAsia="Times New Roman"/>
          <w:color w:val="212121"/>
          <w:szCs w:val="24"/>
        </w:rPr>
        <w:t xml:space="preserve">, διατυπώσεις </w:t>
      </w:r>
      <w:r w:rsidRPr="007E3856">
        <w:rPr>
          <w:rFonts w:eastAsia="Times New Roman"/>
          <w:color w:val="212121"/>
          <w:szCs w:val="24"/>
        </w:rPr>
        <w:t>οι οποίες δημιουργούν προβλήματα αντί να τα λύνουν</w:t>
      </w:r>
      <w:r>
        <w:rPr>
          <w:rFonts w:eastAsia="Times New Roman"/>
          <w:color w:val="212121"/>
          <w:szCs w:val="24"/>
        </w:rPr>
        <w:t xml:space="preserve">. </w:t>
      </w:r>
    </w:p>
    <w:p w14:paraId="19C9AAEC" w14:textId="77777777" w:rsidR="005136E3" w:rsidRDefault="0098028A">
      <w:pPr>
        <w:spacing w:after="0" w:line="600" w:lineRule="auto"/>
        <w:ind w:firstLine="720"/>
        <w:jc w:val="both"/>
        <w:rPr>
          <w:rFonts w:eastAsia="Times New Roman"/>
          <w:color w:val="212121"/>
          <w:szCs w:val="24"/>
        </w:rPr>
      </w:pPr>
      <w:r>
        <w:rPr>
          <w:rFonts w:eastAsia="Times New Roman"/>
          <w:color w:val="212121"/>
          <w:szCs w:val="24"/>
        </w:rPr>
        <w:t>Α</w:t>
      </w:r>
      <w:r w:rsidRPr="007E3856">
        <w:rPr>
          <w:rFonts w:eastAsia="Times New Roman"/>
          <w:color w:val="212121"/>
          <w:szCs w:val="24"/>
        </w:rPr>
        <w:t>ντίθετα</w:t>
      </w:r>
      <w:r>
        <w:rPr>
          <w:rFonts w:eastAsia="Times New Roman"/>
          <w:color w:val="212121"/>
          <w:szCs w:val="24"/>
        </w:rPr>
        <w:t>,</w:t>
      </w:r>
      <w:r w:rsidRPr="007E3856">
        <w:rPr>
          <w:rFonts w:eastAsia="Times New Roman"/>
          <w:color w:val="212121"/>
          <w:szCs w:val="24"/>
        </w:rPr>
        <w:t xml:space="preserve"> </w:t>
      </w:r>
      <w:r>
        <w:rPr>
          <w:rFonts w:eastAsia="Times New Roman"/>
          <w:color w:val="212121"/>
          <w:szCs w:val="24"/>
        </w:rPr>
        <w:t xml:space="preserve">η κυβερνητική </w:t>
      </w:r>
      <w:r>
        <w:rPr>
          <w:rFonts w:eastAsia="Times New Roman"/>
          <w:color w:val="212121"/>
          <w:szCs w:val="24"/>
        </w:rPr>
        <w:t>π</w:t>
      </w:r>
      <w:r w:rsidRPr="007E3856">
        <w:rPr>
          <w:rFonts w:eastAsia="Times New Roman"/>
          <w:color w:val="212121"/>
          <w:szCs w:val="24"/>
        </w:rPr>
        <w:t xml:space="preserve">λειοψηφία δεν είχε τίποτα να πει και τίποτα να </w:t>
      </w:r>
      <w:r>
        <w:rPr>
          <w:rFonts w:eastAsia="Times New Roman"/>
          <w:color w:val="212121"/>
          <w:szCs w:val="24"/>
        </w:rPr>
        <w:t>εισφέρει σε</w:t>
      </w:r>
      <w:r>
        <w:rPr>
          <w:rFonts w:eastAsia="Times New Roman"/>
          <w:color w:val="212121"/>
          <w:szCs w:val="24"/>
        </w:rPr>
        <w:t xml:space="preserve"> αυτή τη συζήτηση για τη σ</w:t>
      </w:r>
      <w:r w:rsidRPr="007E3856">
        <w:rPr>
          <w:rFonts w:eastAsia="Times New Roman"/>
          <w:color w:val="212121"/>
          <w:szCs w:val="24"/>
        </w:rPr>
        <w:t xml:space="preserve">υνταγματική </w:t>
      </w:r>
      <w:r>
        <w:rPr>
          <w:rFonts w:eastAsia="Times New Roman"/>
          <w:color w:val="212121"/>
          <w:szCs w:val="24"/>
        </w:rPr>
        <w:t>Α</w:t>
      </w:r>
      <w:r w:rsidRPr="007E3856">
        <w:rPr>
          <w:rFonts w:eastAsia="Times New Roman"/>
          <w:color w:val="212121"/>
          <w:szCs w:val="24"/>
        </w:rPr>
        <w:t>ναθεώρηση για τα μεγάλα θέματα του παρόντος</w:t>
      </w:r>
      <w:r>
        <w:rPr>
          <w:rFonts w:eastAsia="Times New Roman"/>
          <w:color w:val="212121"/>
          <w:szCs w:val="24"/>
        </w:rPr>
        <w:t>,</w:t>
      </w:r>
      <w:r w:rsidRPr="007E3856">
        <w:rPr>
          <w:rFonts w:eastAsia="Times New Roman"/>
          <w:color w:val="212121"/>
          <w:szCs w:val="24"/>
        </w:rPr>
        <w:t xml:space="preserve"> αλλά και του μέλλοντος</w:t>
      </w:r>
      <w:r>
        <w:rPr>
          <w:rFonts w:eastAsia="Times New Roman"/>
          <w:color w:val="212121"/>
          <w:szCs w:val="24"/>
        </w:rPr>
        <w:t>. Κα</w:t>
      </w:r>
      <w:r>
        <w:rPr>
          <w:rFonts w:eastAsia="Times New Roman"/>
          <w:color w:val="212121"/>
          <w:szCs w:val="24"/>
        </w:rPr>
        <w:t>μ</w:t>
      </w:r>
      <w:r>
        <w:rPr>
          <w:rFonts w:eastAsia="Times New Roman"/>
          <w:color w:val="212121"/>
          <w:szCs w:val="24"/>
        </w:rPr>
        <w:t xml:space="preserve">μία πρόταση για μία σύγχρονη </w:t>
      </w:r>
      <w:r>
        <w:rPr>
          <w:rFonts w:eastAsia="Times New Roman"/>
          <w:color w:val="212121"/>
          <w:szCs w:val="24"/>
        </w:rPr>
        <w:t>δ</w:t>
      </w:r>
      <w:r>
        <w:rPr>
          <w:rFonts w:eastAsia="Times New Roman"/>
          <w:color w:val="212121"/>
          <w:szCs w:val="24"/>
        </w:rPr>
        <w:t xml:space="preserve">ημόσια </w:t>
      </w:r>
      <w:r>
        <w:rPr>
          <w:rFonts w:eastAsia="Times New Roman"/>
          <w:color w:val="212121"/>
          <w:szCs w:val="24"/>
        </w:rPr>
        <w:t>δ</w:t>
      </w:r>
      <w:r w:rsidRPr="007E3856">
        <w:rPr>
          <w:rFonts w:eastAsia="Times New Roman"/>
          <w:color w:val="212121"/>
          <w:szCs w:val="24"/>
        </w:rPr>
        <w:t>ιοίκηση</w:t>
      </w:r>
      <w:r>
        <w:rPr>
          <w:rFonts w:eastAsia="Times New Roman"/>
          <w:color w:val="212121"/>
          <w:szCs w:val="24"/>
        </w:rPr>
        <w:t>! Καμία</w:t>
      </w:r>
      <w:r w:rsidRPr="007E3856">
        <w:rPr>
          <w:rFonts w:eastAsia="Times New Roman"/>
          <w:color w:val="212121"/>
          <w:szCs w:val="24"/>
        </w:rPr>
        <w:t xml:space="preserve"> πρόταση για ανοιχτή </w:t>
      </w:r>
      <w:r>
        <w:rPr>
          <w:rFonts w:eastAsia="Times New Roman"/>
          <w:color w:val="212121"/>
          <w:szCs w:val="24"/>
        </w:rPr>
        <w:t>π</w:t>
      </w:r>
      <w:r w:rsidRPr="007E3856">
        <w:rPr>
          <w:rFonts w:eastAsia="Times New Roman"/>
          <w:color w:val="212121"/>
          <w:szCs w:val="24"/>
        </w:rPr>
        <w:t>αιδεία</w:t>
      </w:r>
      <w:r>
        <w:rPr>
          <w:rFonts w:eastAsia="Times New Roman"/>
          <w:color w:val="212121"/>
          <w:szCs w:val="24"/>
        </w:rPr>
        <w:t>! Κα</w:t>
      </w:r>
      <w:r>
        <w:rPr>
          <w:rFonts w:eastAsia="Times New Roman"/>
          <w:color w:val="212121"/>
          <w:szCs w:val="24"/>
        </w:rPr>
        <w:t>μ</w:t>
      </w:r>
      <w:r>
        <w:rPr>
          <w:rFonts w:eastAsia="Times New Roman"/>
          <w:color w:val="212121"/>
          <w:szCs w:val="24"/>
        </w:rPr>
        <w:t xml:space="preserve">μία πρόταση από την κυβερνητική </w:t>
      </w:r>
      <w:r>
        <w:rPr>
          <w:rFonts w:eastAsia="Times New Roman"/>
          <w:color w:val="212121"/>
          <w:szCs w:val="24"/>
        </w:rPr>
        <w:t>π</w:t>
      </w:r>
      <w:r>
        <w:rPr>
          <w:rFonts w:eastAsia="Times New Roman"/>
          <w:color w:val="212121"/>
          <w:szCs w:val="24"/>
        </w:rPr>
        <w:t xml:space="preserve">λειοψηφία για μία ανεξάρτητη </w:t>
      </w:r>
      <w:r>
        <w:rPr>
          <w:rFonts w:eastAsia="Times New Roman"/>
          <w:color w:val="212121"/>
          <w:szCs w:val="24"/>
        </w:rPr>
        <w:t>δ</w:t>
      </w:r>
      <w:r w:rsidRPr="007E3856">
        <w:rPr>
          <w:rFonts w:eastAsia="Times New Roman"/>
          <w:color w:val="212121"/>
          <w:szCs w:val="24"/>
        </w:rPr>
        <w:t>ικαιοσύνη</w:t>
      </w:r>
      <w:r>
        <w:rPr>
          <w:rFonts w:eastAsia="Times New Roman"/>
          <w:color w:val="212121"/>
          <w:szCs w:val="24"/>
        </w:rPr>
        <w:t>! Καμ</w:t>
      </w:r>
      <w:r>
        <w:rPr>
          <w:rFonts w:eastAsia="Times New Roman"/>
          <w:color w:val="212121"/>
          <w:szCs w:val="24"/>
        </w:rPr>
        <w:t>μ</w:t>
      </w:r>
      <w:r>
        <w:rPr>
          <w:rFonts w:eastAsia="Times New Roman"/>
          <w:color w:val="212121"/>
          <w:szCs w:val="24"/>
        </w:rPr>
        <w:t xml:space="preserve">ία πρόταση για αποτελεσματική </w:t>
      </w:r>
      <w:r>
        <w:rPr>
          <w:rFonts w:eastAsia="Times New Roman"/>
          <w:color w:val="212121"/>
          <w:szCs w:val="24"/>
        </w:rPr>
        <w:t>τ</w:t>
      </w:r>
      <w:r>
        <w:rPr>
          <w:rFonts w:eastAsia="Times New Roman"/>
          <w:color w:val="212121"/>
          <w:szCs w:val="24"/>
        </w:rPr>
        <w:t xml:space="preserve">οπική </w:t>
      </w:r>
      <w:r>
        <w:rPr>
          <w:rFonts w:eastAsia="Times New Roman"/>
          <w:color w:val="212121"/>
          <w:szCs w:val="24"/>
        </w:rPr>
        <w:t>α</w:t>
      </w:r>
      <w:r w:rsidRPr="007E3856">
        <w:rPr>
          <w:rFonts w:eastAsia="Times New Roman"/>
          <w:color w:val="212121"/>
          <w:szCs w:val="24"/>
        </w:rPr>
        <w:t>υτοδιοίκηση</w:t>
      </w:r>
      <w:r>
        <w:rPr>
          <w:rFonts w:eastAsia="Times New Roman"/>
          <w:color w:val="212121"/>
          <w:szCs w:val="24"/>
        </w:rPr>
        <w:t>! Κ</w:t>
      </w:r>
      <w:r w:rsidRPr="007E3856">
        <w:rPr>
          <w:rFonts w:eastAsia="Times New Roman"/>
          <w:color w:val="212121"/>
          <w:szCs w:val="24"/>
        </w:rPr>
        <w:t>ουβέντα για ισοσκελισμένους προϋπολογισμούς</w:t>
      </w:r>
      <w:r>
        <w:rPr>
          <w:rFonts w:eastAsia="Times New Roman"/>
          <w:color w:val="212121"/>
          <w:szCs w:val="24"/>
        </w:rPr>
        <w:t>,</w:t>
      </w:r>
      <w:r w:rsidRPr="007E3856">
        <w:rPr>
          <w:rFonts w:eastAsia="Times New Roman"/>
          <w:color w:val="212121"/>
          <w:szCs w:val="24"/>
        </w:rPr>
        <w:t xml:space="preserve"> για σταθερή φορολογία</w:t>
      </w:r>
      <w:r>
        <w:rPr>
          <w:rFonts w:eastAsia="Times New Roman"/>
          <w:color w:val="212121"/>
          <w:szCs w:val="24"/>
        </w:rPr>
        <w:t>, για το πώς το Σ</w:t>
      </w:r>
      <w:r w:rsidRPr="007E3856">
        <w:rPr>
          <w:rFonts w:eastAsia="Times New Roman"/>
          <w:color w:val="212121"/>
          <w:szCs w:val="24"/>
        </w:rPr>
        <w:t>ύνταγμα μπορεί να βοηθήσει</w:t>
      </w:r>
      <w:r>
        <w:rPr>
          <w:rFonts w:eastAsia="Times New Roman"/>
          <w:color w:val="212121"/>
          <w:szCs w:val="24"/>
        </w:rPr>
        <w:t>,</w:t>
      </w:r>
      <w:r w:rsidRPr="007E3856">
        <w:rPr>
          <w:rFonts w:eastAsia="Times New Roman"/>
          <w:color w:val="212121"/>
          <w:szCs w:val="24"/>
        </w:rPr>
        <w:t xml:space="preserve"> ώστε να απλοποιηθεί και να γίνει πιο ελκυστικ</w:t>
      </w:r>
      <w:r>
        <w:rPr>
          <w:rFonts w:eastAsia="Times New Roman"/>
          <w:color w:val="212121"/>
          <w:szCs w:val="24"/>
        </w:rPr>
        <w:t>ό τ</w:t>
      </w:r>
      <w:r>
        <w:rPr>
          <w:rFonts w:eastAsia="Times New Roman"/>
          <w:color w:val="212121"/>
          <w:szCs w:val="24"/>
        </w:rPr>
        <w:t>ο επενδυτικό περιβάλλον στη χ</w:t>
      </w:r>
      <w:r w:rsidRPr="007E3856">
        <w:rPr>
          <w:rFonts w:eastAsia="Times New Roman"/>
          <w:color w:val="212121"/>
          <w:szCs w:val="24"/>
        </w:rPr>
        <w:t>ώρα</w:t>
      </w:r>
      <w:r>
        <w:rPr>
          <w:rFonts w:eastAsia="Times New Roman"/>
          <w:color w:val="212121"/>
          <w:szCs w:val="24"/>
        </w:rPr>
        <w:t xml:space="preserve">! Κουβέντα για το ελάχιστο εγγυημένο </w:t>
      </w:r>
      <w:r w:rsidRPr="007E3856">
        <w:rPr>
          <w:rFonts w:eastAsia="Times New Roman"/>
          <w:color w:val="212121"/>
          <w:szCs w:val="24"/>
        </w:rPr>
        <w:t>εισόδημα</w:t>
      </w:r>
      <w:r>
        <w:rPr>
          <w:rFonts w:eastAsia="Times New Roman"/>
          <w:color w:val="212121"/>
          <w:szCs w:val="24"/>
        </w:rPr>
        <w:t xml:space="preserve">, </w:t>
      </w:r>
      <w:r w:rsidRPr="007E3856">
        <w:rPr>
          <w:rFonts w:eastAsia="Times New Roman"/>
          <w:color w:val="212121"/>
          <w:szCs w:val="24"/>
        </w:rPr>
        <w:lastRenderedPageBreak/>
        <w:t>για υγεία για όλους</w:t>
      </w:r>
      <w:r>
        <w:rPr>
          <w:rFonts w:eastAsia="Times New Roman"/>
          <w:color w:val="212121"/>
          <w:szCs w:val="24"/>
        </w:rPr>
        <w:t>! Εσείς, η Α</w:t>
      </w:r>
      <w:r w:rsidRPr="007E3856">
        <w:rPr>
          <w:rFonts w:eastAsia="Times New Roman"/>
          <w:color w:val="212121"/>
          <w:szCs w:val="24"/>
        </w:rPr>
        <w:t>ριστερά της οικολογίας</w:t>
      </w:r>
      <w:r>
        <w:rPr>
          <w:rFonts w:eastAsia="Times New Roman"/>
          <w:color w:val="212121"/>
          <w:szCs w:val="24"/>
        </w:rPr>
        <w:t>,</w:t>
      </w:r>
      <w:r w:rsidRPr="007E3856">
        <w:rPr>
          <w:rFonts w:eastAsia="Times New Roman"/>
          <w:color w:val="212121"/>
          <w:szCs w:val="24"/>
        </w:rPr>
        <w:t xml:space="preserve"> της ευαισθησίας</w:t>
      </w:r>
      <w:r>
        <w:rPr>
          <w:rFonts w:eastAsia="Times New Roman"/>
          <w:color w:val="212121"/>
          <w:szCs w:val="24"/>
        </w:rPr>
        <w:t>,</w:t>
      </w:r>
      <w:r w:rsidRPr="007E3856">
        <w:rPr>
          <w:rFonts w:eastAsia="Times New Roman"/>
          <w:color w:val="212121"/>
          <w:szCs w:val="24"/>
        </w:rPr>
        <w:t xml:space="preserve"> του περιβάλλοντος</w:t>
      </w:r>
      <w:r>
        <w:rPr>
          <w:rFonts w:eastAsia="Times New Roman"/>
          <w:color w:val="212121"/>
          <w:szCs w:val="24"/>
        </w:rPr>
        <w:t xml:space="preserve"> δεν βρήκατε να πείτε κουβέντα </w:t>
      </w:r>
      <w:r w:rsidRPr="007E3856">
        <w:rPr>
          <w:rFonts w:eastAsia="Times New Roman"/>
          <w:color w:val="212121"/>
          <w:szCs w:val="24"/>
        </w:rPr>
        <w:t>για σύγχρονες περιβαλλοντικές πολιτικές</w:t>
      </w:r>
      <w:r>
        <w:rPr>
          <w:rFonts w:eastAsia="Times New Roman"/>
          <w:color w:val="212121"/>
          <w:szCs w:val="24"/>
        </w:rPr>
        <w:t>!</w:t>
      </w:r>
      <w:r w:rsidRPr="007E3856">
        <w:rPr>
          <w:rFonts w:eastAsia="Times New Roman"/>
          <w:color w:val="212121"/>
          <w:szCs w:val="24"/>
        </w:rPr>
        <w:t xml:space="preserve"> </w:t>
      </w:r>
    </w:p>
    <w:p w14:paraId="19C9AAED" w14:textId="77777777" w:rsidR="005136E3" w:rsidRDefault="0098028A">
      <w:pPr>
        <w:tabs>
          <w:tab w:val="left" w:pos="2246"/>
        </w:tabs>
        <w:spacing w:after="0" w:line="600" w:lineRule="auto"/>
        <w:ind w:firstLine="720"/>
        <w:jc w:val="both"/>
        <w:rPr>
          <w:rFonts w:eastAsia="Times New Roman"/>
          <w:szCs w:val="24"/>
        </w:rPr>
      </w:pPr>
      <w:r w:rsidRPr="0097196B">
        <w:rPr>
          <w:rFonts w:eastAsia="Times New Roman"/>
          <w:szCs w:val="24"/>
        </w:rPr>
        <w:t>Κυρίες και κύρι</w:t>
      </w:r>
      <w:r w:rsidRPr="0097196B">
        <w:rPr>
          <w:rFonts w:eastAsia="Times New Roman"/>
          <w:szCs w:val="24"/>
        </w:rPr>
        <w:t>οι</w:t>
      </w:r>
      <w:r>
        <w:rPr>
          <w:rFonts w:eastAsia="Times New Roman"/>
          <w:szCs w:val="24"/>
        </w:rPr>
        <w:t xml:space="preserve"> Βουλευτές, </w:t>
      </w:r>
      <w:r w:rsidRPr="0097196B">
        <w:rPr>
          <w:rFonts w:eastAsia="Times New Roman"/>
          <w:szCs w:val="24"/>
        </w:rPr>
        <w:t xml:space="preserve">η Νέα Δημοκρατία κατέθεσε μία συγκροτημένη πρόταση με αλλαγές σε </w:t>
      </w:r>
      <w:r>
        <w:rPr>
          <w:rFonts w:eastAsia="Times New Roman"/>
          <w:szCs w:val="24"/>
        </w:rPr>
        <w:t xml:space="preserve">πενήντα εννέα </w:t>
      </w:r>
      <w:r w:rsidRPr="0097196B">
        <w:rPr>
          <w:rFonts w:eastAsia="Times New Roman"/>
          <w:szCs w:val="24"/>
        </w:rPr>
        <w:t xml:space="preserve">άρθρα από τα </w:t>
      </w:r>
      <w:proofErr w:type="spellStart"/>
      <w:r>
        <w:rPr>
          <w:rFonts w:eastAsia="Times New Roman"/>
          <w:szCs w:val="24"/>
        </w:rPr>
        <w:t>εκατόν</w:t>
      </w:r>
      <w:proofErr w:type="spellEnd"/>
      <w:r>
        <w:rPr>
          <w:rFonts w:eastAsia="Times New Roman"/>
          <w:szCs w:val="24"/>
        </w:rPr>
        <w:t xml:space="preserve"> είκοσι και κατάργηση οκτώ </w:t>
      </w:r>
      <w:r w:rsidRPr="0097196B">
        <w:rPr>
          <w:rFonts w:eastAsia="Times New Roman"/>
          <w:szCs w:val="24"/>
        </w:rPr>
        <w:t>παρωχημένων διατάξε</w:t>
      </w:r>
      <w:r>
        <w:rPr>
          <w:rFonts w:eastAsia="Times New Roman"/>
          <w:szCs w:val="24"/>
        </w:rPr>
        <w:t>ώ</w:t>
      </w:r>
      <w:r w:rsidRPr="0097196B">
        <w:rPr>
          <w:rFonts w:eastAsia="Times New Roman"/>
          <w:szCs w:val="24"/>
        </w:rPr>
        <w:t xml:space="preserve">ν </w:t>
      </w:r>
      <w:r>
        <w:rPr>
          <w:rFonts w:eastAsia="Times New Roman"/>
          <w:szCs w:val="24"/>
        </w:rPr>
        <w:t xml:space="preserve">του. </w:t>
      </w:r>
    </w:p>
    <w:p w14:paraId="19C9AAEE" w14:textId="77777777" w:rsidR="005136E3" w:rsidRDefault="0098028A">
      <w:pPr>
        <w:spacing w:after="0" w:line="600" w:lineRule="auto"/>
        <w:ind w:firstLine="720"/>
        <w:jc w:val="both"/>
        <w:rPr>
          <w:rFonts w:eastAsia="Times New Roman"/>
          <w:szCs w:val="24"/>
        </w:rPr>
      </w:pPr>
      <w:r>
        <w:rPr>
          <w:rFonts w:eastAsia="Times New Roman"/>
          <w:szCs w:val="24"/>
        </w:rPr>
        <w:t xml:space="preserve">Για την </w:t>
      </w:r>
      <w:r w:rsidRPr="0097196B">
        <w:rPr>
          <w:rFonts w:eastAsia="Times New Roman"/>
          <w:szCs w:val="24"/>
        </w:rPr>
        <w:t xml:space="preserve">ιστορία </w:t>
      </w:r>
      <w:r>
        <w:rPr>
          <w:rFonts w:eastAsia="Times New Roman"/>
          <w:szCs w:val="24"/>
        </w:rPr>
        <w:t xml:space="preserve">πια -διότι οι προτάσεις που έθεσε η Νέα Δημοκρατία </w:t>
      </w:r>
      <w:r w:rsidRPr="0097196B">
        <w:rPr>
          <w:rFonts w:eastAsia="Times New Roman"/>
          <w:szCs w:val="24"/>
        </w:rPr>
        <w:t>σε ψηφοφορία</w:t>
      </w:r>
      <w:r>
        <w:rPr>
          <w:rFonts w:eastAsia="Times New Roman"/>
          <w:szCs w:val="24"/>
        </w:rPr>
        <w:t>,</w:t>
      </w:r>
      <w:r w:rsidRPr="0097196B">
        <w:rPr>
          <w:rFonts w:eastAsia="Times New Roman"/>
          <w:szCs w:val="24"/>
        </w:rPr>
        <w:t xml:space="preserve"> οι πιο π</w:t>
      </w:r>
      <w:r w:rsidRPr="0097196B">
        <w:rPr>
          <w:rFonts w:eastAsia="Times New Roman"/>
          <w:szCs w:val="24"/>
        </w:rPr>
        <w:t xml:space="preserve">ολλές από αυτές </w:t>
      </w:r>
      <w:r>
        <w:rPr>
          <w:rFonts w:eastAsia="Times New Roman"/>
          <w:szCs w:val="24"/>
        </w:rPr>
        <w:t>τ</w:t>
      </w:r>
      <w:r w:rsidRPr="0097196B">
        <w:rPr>
          <w:rFonts w:eastAsia="Times New Roman"/>
          <w:szCs w:val="24"/>
        </w:rPr>
        <w:t>ουλάχιστον</w:t>
      </w:r>
      <w:r>
        <w:rPr>
          <w:rFonts w:eastAsia="Times New Roman"/>
          <w:szCs w:val="24"/>
        </w:rPr>
        <w:t>,</w:t>
      </w:r>
      <w:r w:rsidRPr="0097196B">
        <w:rPr>
          <w:rFonts w:eastAsia="Times New Roman"/>
          <w:szCs w:val="24"/>
        </w:rPr>
        <w:t xml:space="preserve"> δεν θα τεθούν σε ψηφοφορία σήμερα</w:t>
      </w:r>
      <w:r>
        <w:rPr>
          <w:rFonts w:eastAsia="Times New Roman"/>
          <w:szCs w:val="24"/>
        </w:rPr>
        <w:t>,</w:t>
      </w:r>
      <w:r w:rsidRPr="0097196B">
        <w:rPr>
          <w:rFonts w:eastAsia="Times New Roman"/>
          <w:szCs w:val="24"/>
        </w:rPr>
        <w:t xml:space="preserve"> καθώς δεν συγκέντρωσαν τον απαιτούμενο αριθμό</w:t>
      </w:r>
      <w:r>
        <w:rPr>
          <w:rFonts w:eastAsia="Times New Roman"/>
          <w:szCs w:val="24"/>
        </w:rPr>
        <w:t>-</w:t>
      </w:r>
      <w:r w:rsidRPr="0097196B">
        <w:rPr>
          <w:rFonts w:eastAsia="Times New Roman"/>
          <w:szCs w:val="24"/>
        </w:rPr>
        <w:t xml:space="preserve"> έχει αξία να θυμίσω τον δεκάλογο των σημαντικών συνταγματικών μεταρρυθμίσεων που </w:t>
      </w:r>
      <w:r>
        <w:rPr>
          <w:rFonts w:eastAsia="Times New Roman"/>
          <w:szCs w:val="24"/>
        </w:rPr>
        <w:t xml:space="preserve">η Νέα Δημοκρατία κατέθεσε στο </w:t>
      </w:r>
      <w:r w:rsidRPr="0097196B">
        <w:rPr>
          <w:rFonts w:eastAsia="Times New Roman"/>
          <w:szCs w:val="24"/>
        </w:rPr>
        <w:t>δημόσιο διάλογο</w:t>
      </w:r>
      <w:r>
        <w:rPr>
          <w:rFonts w:eastAsia="Times New Roman"/>
          <w:szCs w:val="24"/>
        </w:rPr>
        <w:t xml:space="preserve">. </w:t>
      </w:r>
    </w:p>
    <w:p w14:paraId="19C9AAEF" w14:textId="77777777" w:rsidR="005136E3" w:rsidRDefault="0098028A">
      <w:pPr>
        <w:spacing w:after="0" w:line="600" w:lineRule="auto"/>
        <w:ind w:firstLine="720"/>
        <w:jc w:val="both"/>
        <w:rPr>
          <w:rFonts w:eastAsia="Times New Roman"/>
          <w:szCs w:val="24"/>
        </w:rPr>
      </w:pPr>
      <w:r>
        <w:rPr>
          <w:rFonts w:eastAsia="Times New Roman"/>
          <w:szCs w:val="24"/>
        </w:rPr>
        <w:t>Πρώτον, συνέχεια</w:t>
      </w:r>
      <w:r>
        <w:rPr>
          <w:rFonts w:eastAsia="Times New Roman"/>
          <w:szCs w:val="24"/>
        </w:rPr>
        <w:t xml:space="preserve"> και αποτελεσματικότητα </w:t>
      </w:r>
      <w:r w:rsidRPr="0097196B">
        <w:rPr>
          <w:rFonts w:eastAsia="Times New Roman"/>
          <w:szCs w:val="24"/>
        </w:rPr>
        <w:t>στο κράτος</w:t>
      </w:r>
      <w:r>
        <w:rPr>
          <w:rFonts w:eastAsia="Times New Roman"/>
          <w:szCs w:val="24"/>
        </w:rPr>
        <w:t xml:space="preserve">, καθιέρωση </w:t>
      </w:r>
      <w:r w:rsidRPr="0097196B">
        <w:rPr>
          <w:rFonts w:eastAsia="Times New Roman"/>
          <w:szCs w:val="24"/>
        </w:rPr>
        <w:t>σταθερού εκλογικού κύκλου</w:t>
      </w:r>
      <w:r>
        <w:rPr>
          <w:rFonts w:eastAsia="Times New Roman"/>
          <w:szCs w:val="24"/>
        </w:rPr>
        <w:t>,</w:t>
      </w:r>
      <w:r w:rsidRPr="0097196B">
        <w:rPr>
          <w:rFonts w:eastAsia="Times New Roman"/>
          <w:szCs w:val="24"/>
        </w:rPr>
        <w:t xml:space="preserve"> περιορίζοντας τους λόγους πρόωρης διάλυσης της Βουλής</w:t>
      </w:r>
      <w:r>
        <w:rPr>
          <w:rFonts w:eastAsia="Times New Roman"/>
          <w:szCs w:val="24"/>
        </w:rPr>
        <w:t>.</w:t>
      </w:r>
      <w:r w:rsidRPr="0097196B">
        <w:rPr>
          <w:rFonts w:eastAsia="Times New Roman"/>
          <w:szCs w:val="24"/>
        </w:rPr>
        <w:t xml:space="preserve"> </w:t>
      </w:r>
      <w:r>
        <w:rPr>
          <w:rFonts w:eastAsia="Times New Roman"/>
          <w:szCs w:val="24"/>
        </w:rPr>
        <w:t>Ο</w:t>
      </w:r>
      <w:r w:rsidRPr="0097196B">
        <w:rPr>
          <w:rFonts w:eastAsia="Times New Roman"/>
          <w:szCs w:val="24"/>
        </w:rPr>
        <w:t xml:space="preserve">ικονομία και κοινωνία </w:t>
      </w:r>
      <w:r>
        <w:rPr>
          <w:rFonts w:eastAsia="Times New Roman"/>
          <w:szCs w:val="24"/>
        </w:rPr>
        <w:t xml:space="preserve">να </w:t>
      </w:r>
      <w:proofErr w:type="spellStart"/>
      <w:r>
        <w:rPr>
          <w:rFonts w:eastAsia="Times New Roman"/>
          <w:szCs w:val="24"/>
        </w:rPr>
        <w:t>απεξαρτηθούν</w:t>
      </w:r>
      <w:proofErr w:type="spellEnd"/>
      <w:r>
        <w:rPr>
          <w:rFonts w:eastAsia="Times New Roman"/>
          <w:szCs w:val="24"/>
        </w:rPr>
        <w:t xml:space="preserve"> </w:t>
      </w:r>
      <w:r w:rsidRPr="0097196B">
        <w:rPr>
          <w:rFonts w:eastAsia="Times New Roman"/>
          <w:szCs w:val="24"/>
        </w:rPr>
        <w:t>από την ομηρία των κομματικών σκοπιμοτήτων</w:t>
      </w:r>
      <w:r>
        <w:rPr>
          <w:rFonts w:eastAsia="Times New Roman"/>
          <w:szCs w:val="24"/>
        </w:rPr>
        <w:t>.</w:t>
      </w:r>
    </w:p>
    <w:p w14:paraId="19C9AAF0" w14:textId="77777777" w:rsidR="005136E3" w:rsidRDefault="0098028A">
      <w:pPr>
        <w:spacing w:after="0" w:line="600" w:lineRule="auto"/>
        <w:ind w:firstLine="720"/>
        <w:jc w:val="both"/>
        <w:rPr>
          <w:rFonts w:eastAsia="Times New Roman"/>
          <w:szCs w:val="24"/>
        </w:rPr>
      </w:pPr>
      <w:r>
        <w:rPr>
          <w:rFonts w:eastAsia="Times New Roman"/>
          <w:szCs w:val="24"/>
        </w:rPr>
        <w:lastRenderedPageBreak/>
        <w:t>Δ</w:t>
      </w:r>
      <w:r w:rsidRPr="0097196B">
        <w:rPr>
          <w:rFonts w:eastAsia="Times New Roman"/>
          <w:szCs w:val="24"/>
        </w:rPr>
        <w:t>εύτερον</w:t>
      </w:r>
      <w:r>
        <w:rPr>
          <w:rFonts w:eastAsia="Times New Roman"/>
          <w:szCs w:val="24"/>
        </w:rPr>
        <w:t>, ο Πρόεδρος της Β</w:t>
      </w:r>
      <w:r w:rsidRPr="0097196B">
        <w:rPr>
          <w:rFonts w:eastAsia="Times New Roman"/>
          <w:szCs w:val="24"/>
        </w:rPr>
        <w:t xml:space="preserve">ουλής </w:t>
      </w:r>
      <w:r>
        <w:rPr>
          <w:rFonts w:eastAsia="Times New Roman"/>
          <w:szCs w:val="24"/>
        </w:rPr>
        <w:t xml:space="preserve">να εκλέγεται από τη Βουλή με αυξημένη πλειοψηφία. Όταν, όμως, αυτό δεν επιτυγχάνεται, το σύμβολο της ενότητας να μην μετατρέπεται </w:t>
      </w:r>
      <w:r w:rsidRPr="0097196B">
        <w:rPr>
          <w:rFonts w:eastAsia="Times New Roman"/>
          <w:szCs w:val="24"/>
        </w:rPr>
        <w:t>σε αφορμή διχασμού</w:t>
      </w:r>
      <w:r>
        <w:rPr>
          <w:rFonts w:eastAsia="Times New Roman"/>
          <w:szCs w:val="24"/>
        </w:rPr>
        <w:t>.</w:t>
      </w:r>
    </w:p>
    <w:p w14:paraId="19C9AAF1" w14:textId="77777777" w:rsidR="005136E3" w:rsidRDefault="0098028A">
      <w:pPr>
        <w:spacing w:after="0" w:line="600" w:lineRule="auto"/>
        <w:ind w:firstLine="720"/>
        <w:jc w:val="both"/>
        <w:rPr>
          <w:rFonts w:eastAsia="Times New Roman" w:cs="Times New Roman"/>
          <w:b/>
          <w:szCs w:val="24"/>
        </w:rPr>
      </w:pPr>
      <w:r w:rsidRPr="00747D81">
        <w:rPr>
          <w:rFonts w:eastAsia="Times New Roman" w:cs="Times New Roman"/>
          <w:b/>
          <w:szCs w:val="24"/>
        </w:rPr>
        <w:t>ΑΛΕΞΗΣ ΤΣΙΠΡΑΣ (Πρόεδρος της Κυβέρνησης):</w:t>
      </w:r>
      <w:r>
        <w:rPr>
          <w:rFonts w:eastAsia="Times New Roman" w:cs="Times New Roman"/>
          <w:b/>
          <w:szCs w:val="24"/>
        </w:rPr>
        <w:t xml:space="preserve"> </w:t>
      </w:r>
      <w:r>
        <w:rPr>
          <w:rFonts w:eastAsia="Times New Roman"/>
          <w:szCs w:val="24"/>
        </w:rPr>
        <w:t xml:space="preserve">Ο Πρόεδρος της Δημοκρατίας. </w:t>
      </w:r>
    </w:p>
    <w:p w14:paraId="19C9AAF2" w14:textId="77777777" w:rsidR="005136E3" w:rsidRDefault="0098028A">
      <w:pPr>
        <w:spacing w:after="0" w:line="600" w:lineRule="auto"/>
        <w:ind w:firstLine="720"/>
        <w:jc w:val="both"/>
        <w:rPr>
          <w:rFonts w:eastAsia="Times New Roman"/>
          <w:szCs w:val="24"/>
        </w:rPr>
      </w:pPr>
      <w:r w:rsidRPr="00A31E99">
        <w:rPr>
          <w:rFonts w:eastAsia="Times New Roman" w:cs="Times New Roman"/>
          <w:b/>
          <w:szCs w:val="24"/>
        </w:rPr>
        <w:t>ΚΥΡΙΑΚΟΣ ΜΗΤΣΟΤΑΚΗΣ (Πρόεδρος της Ν</w:t>
      </w:r>
      <w:r w:rsidRPr="00A31E99">
        <w:rPr>
          <w:rFonts w:eastAsia="Times New Roman" w:cs="Times New Roman"/>
          <w:b/>
          <w:szCs w:val="24"/>
        </w:rPr>
        <w:t xml:space="preserve">έας Δημοκρατίας): </w:t>
      </w:r>
      <w:r>
        <w:rPr>
          <w:rFonts w:eastAsia="Times New Roman" w:cs="Times New Roman"/>
          <w:szCs w:val="24"/>
        </w:rPr>
        <w:t xml:space="preserve">Ο Πρόεδρος της Δημοκρατίας. </w:t>
      </w:r>
      <w:r>
        <w:rPr>
          <w:rFonts w:eastAsia="Times New Roman"/>
          <w:szCs w:val="24"/>
        </w:rPr>
        <w:t>Ν</w:t>
      </w:r>
      <w:r w:rsidRPr="0097196B">
        <w:rPr>
          <w:rFonts w:eastAsia="Times New Roman"/>
          <w:szCs w:val="24"/>
        </w:rPr>
        <w:t xml:space="preserve">α τον επιλέγει η απλή πλειοψηφία των </w:t>
      </w:r>
      <w:r>
        <w:rPr>
          <w:rFonts w:eastAsia="Times New Roman"/>
          <w:szCs w:val="24"/>
        </w:rPr>
        <w:t xml:space="preserve">εκλεγμένων </w:t>
      </w:r>
      <w:r w:rsidRPr="0097196B">
        <w:rPr>
          <w:rFonts w:eastAsia="Times New Roman"/>
          <w:szCs w:val="24"/>
        </w:rPr>
        <w:t>εκπροσώπων του λαού</w:t>
      </w:r>
      <w:r>
        <w:rPr>
          <w:rFonts w:eastAsia="Times New Roman"/>
          <w:szCs w:val="24"/>
        </w:rPr>
        <w:t>.</w:t>
      </w:r>
    </w:p>
    <w:p w14:paraId="19C9AAF3" w14:textId="77777777" w:rsidR="005136E3" w:rsidRDefault="0098028A">
      <w:pPr>
        <w:spacing w:after="0" w:line="600" w:lineRule="auto"/>
        <w:ind w:firstLine="720"/>
        <w:jc w:val="both"/>
        <w:rPr>
          <w:rFonts w:eastAsia="Times New Roman"/>
          <w:szCs w:val="24"/>
        </w:rPr>
      </w:pPr>
      <w:r>
        <w:rPr>
          <w:rFonts w:eastAsia="Times New Roman"/>
          <w:szCs w:val="24"/>
        </w:rPr>
        <w:t xml:space="preserve">Το τρίτο </w:t>
      </w:r>
      <w:r w:rsidRPr="0097196B">
        <w:rPr>
          <w:rFonts w:eastAsia="Times New Roman"/>
          <w:szCs w:val="24"/>
        </w:rPr>
        <w:t>κεφάλαιο προτάσεων</w:t>
      </w:r>
      <w:r>
        <w:rPr>
          <w:rFonts w:eastAsia="Times New Roman"/>
          <w:szCs w:val="24"/>
        </w:rPr>
        <w:t xml:space="preserve"> αφορά την </w:t>
      </w:r>
      <w:r w:rsidRPr="0097196B">
        <w:rPr>
          <w:rFonts w:eastAsia="Times New Roman"/>
          <w:szCs w:val="24"/>
        </w:rPr>
        <w:t>αναβάθμιση της Βουλής</w:t>
      </w:r>
      <w:r>
        <w:rPr>
          <w:rFonts w:eastAsia="Times New Roman"/>
          <w:szCs w:val="24"/>
        </w:rPr>
        <w:t>, με κανόνες καλής</w:t>
      </w:r>
      <w:r w:rsidRPr="0097196B">
        <w:rPr>
          <w:rFonts w:eastAsia="Times New Roman"/>
          <w:szCs w:val="24"/>
        </w:rPr>
        <w:t xml:space="preserve"> νομοθέτηση</w:t>
      </w:r>
      <w:r>
        <w:rPr>
          <w:rFonts w:eastAsia="Times New Roman"/>
          <w:szCs w:val="24"/>
        </w:rPr>
        <w:t>ς, αλλά και με ενίσχυση του</w:t>
      </w:r>
      <w:r w:rsidRPr="0097196B">
        <w:rPr>
          <w:rFonts w:eastAsia="Times New Roman"/>
          <w:szCs w:val="24"/>
        </w:rPr>
        <w:t xml:space="preserve"> ρόλο</w:t>
      </w:r>
      <w:r>
        <w:rPr>
          <w:rFonts w:eastAsia="Times New Roman"/>
          <w:szCs w:val="24"/>
        </w:rPr>
        <w:t>υ της μειοψηφίας. Συ</w:t>
      </w:r>
      <w:r>
        <w:rPr>
          <w:rFonts w:eastAsia="Times New Roman"/>
          <w:szCs w:val="24"/>
        </w:rPr>
        <w:t xml:space="preserve">νταγματική </w:t>
      </w:r>
      <w:r w:rsidRPr="0097196B">
        <w:rPr>
          <w:rFonts w:eastAsia="Times New Roman"/>
          <w:szCs w:val="24"/>
        </w:rPr>
        <w:t xml:space="preserve">κατοχύρωση της </w:t>
      </w:r>
      <w:r>
        <w:rPr>
          <w:rFonts w:eastAsia="Times New Roman"/>
          <w:szCs w:val="24"/>
        </w:rPr>
        <w:t>καταπολέμησης της κακονο</w:t>
      </w:r>
      <w:r w:rsidRPr="0097196B">
        <w:rPr>
          <w:rFonts w:eastAsia="Times New Roman"/>
          <w:szCs w:val="24"/>
        </w:rPr>
        <w:t>μίας και της πολυνομίας και κωδικοποίηση του συνόλου της νομοθεσίας</w:t>
      </w:r>
      <w:r>
        <w:rPr>
          <w:rFonts w:eastAsia="Times New Roman"/>
          <w:szCs w:val="24"/>
        </w:rPr>
        <w:t>.</w:t>
      </w:r>
      <w:r w:rsidRPr="0097196B">
        <w:rPr>
          <w:rFonts w:eastAsia="Times New Roman"/>
          <w:szCs w:val="24"/>
        </w:rPr>
        <w:t xml:space="preserve"> </w:t>
      </w:r>
    </w:p>
    <w:p w14:paraId="19C9AAF4" w14:textId="77777777" w:rsidR="005136E3" w:rsidRDefault="0098028A">
      <w:pPr>
        <w:spacing w:after="0" w:line="600" w:lineRule="auto"/>
        <w:ind w:firstLine="720"/>
        <w:jc w:val="both"/>
        <w:rPr>
          <w:rFonts w:eastAsia="Times New Roman"/>
          <w:szCs w:val="24"/>
        </w:rPr>
      </w:pPr>
      <w:r>
        <w:rPr>
          <w:rFonts w:eastAsia="Times New Roman"/>
          <w:szCs w:val="24"/>
        </w:rPr>
        <w:t xml:space="preserve">Τέταρτον, θωράκιση της </w:t>
      </w:r>
      <w:r>
        <w:rPr>
          <w:rFonts w:eastAsia="Times New Roman"/>
          <w:szCs w:val="24"/>
        </w:rPr>
        <w:t>δ</w:t>
      </w:r>
      <w:r>
        <w:rPr>
          <w:rFonts w:eastAsia="Times New Roman"/>
          <w:szCs w:val="24"/>
        </w:rPr>
        <w:t xml:space="preserve">ικαιοσύνης. Προτείναμε -και δεν </w:t>
      </w:r>
      <w:r w:rsidRPr="0097196B">
        <w:rPr>
          <w:rFonts w:eastAsia="Times New Roman"/>
          <w:szCs w:val="24"/>
        </w:rPr>
        <w:t>ακούσαμε ποτέ</w:t>
      </w:r>
      <w:r>
        <w:rPr>
          <w:rFonts w:eastAsia="Times New Roman"/>
          <w:szCs w:val="24"/>
        </w:rPr>
        <w:t>,</w:t>
      </w:r>
      <w:r w:rsidRPr="0097196B">
        <w:rPr>
          <w:rFonts w:eastAsia="Times New Roman"/>
          <w:szCs w:val="24"/>
        </w:rPr>
        <w:t xml:space="preserve"> </w:t>
      </w:r>
      <w:r>
        <w:rPr>
          <w:rFonts w:eastAsia="Times New Roman"/>
          <w:szCs w:val="24"/>
        </w:rPr>
        <w:t xml:space="preserve">κύριε Τσίπρα, </w:t>
      </w:r>
      <w:r w:rsidRPr="0097196B">
        <w:rPr>
          <w:rFonts w:eastAsia="Times New Roman"/>
          <w:szCs w:val="24"/>
        </w:rPr>
        <w:t xml:space="preserve">τον αντίλογο </w:t>
      </w:r>
      <w:r>
        <w:rPr>
          <w:rFonts w:eastAsia="Times New Roman"/>
          <w:szCs w:val="24"/>
        </w:rPr>
        <w:t>γ</w:t>
      </w:r>
      <w:r w:rsidRPr="0097196B">
        <w:rPr>
          <w:rFonts w:eastAsia="Times New Roman"/>
          <w:szCs w:val="24"/>
        </w:rPr>
        <w:t>ιατί απορρίψατε αυτήν την πρόταση</w:t>
      </w:r>
      <w:r>
        <w:rPr>
          <w:rFonts w:eastAsia="Times New Roman"/>
          <w:szCs w:val="24"/>
        </w:rPr>
        <w:t>- η</w:t>
      </w:r>
      <w:r w:rsidRPr="0097196B">
        <w:rPr>
          <w:rFonts w:eastAsia="Times New Roman"/>
          <w:szCs w:val="24"/>
        </w:rPr>
        <w:t xml:space="preserve"> </w:t>
      </w:r>
      <w:r w:rsidRPr="0097196B">
        <w:rPr>
          <w:rFonts w:eastAsia="Times New Roman"/>
          <w:szCs w:val="24"/>
        </w:rPr>
        <w:t xml:space="preserve">επιλογή των </w:t>
      </w:r>
      <w:r>
        <w:rPr>
          <w:rFonts w:eastAsia="Times New Roman"/>
          <w:szCs w:val="24"/>
        </w:rPr>
        <w:t>ανώτατων</w:t>
      </w:r>
      <w:r w:rsidRPr="0097196B">
        <w:rPr>
          <w:rFonts w:eastAsia="Times New Roman"/>
          <w:szCs w:val="24"/>
        </w:rPr>
        <w:t xml:space="preserve"> δικαστικών να περάσει από την κυβέρνηση στη Βουλή</w:t>
      </w:r>
      <w:r>
        <w:rPr>
          <w:rFonts w:eastAsia="Times New Roman"/>
          <w:szCs w:val="24"/>
        </w:rPr>
        <w:t>, να ενισχυθούν</w:t>
      </w:r>
      <w:r w:rsidRPr="0097196B">
        <w:rPr>
          <w:rFonts w:eastAsia="Times New Roman"/>
          <w:szCs w:val="24"/>
        </w:rPr>
        <w:t xml:space="preserve"> οι εγγυή</w:t>
      </w:r>
      <w:r w:rsidRPr="0097196B">
        <w:rPr>
          <w:rFonts w:eastAsia="Times New Roman"/>
          <w:szCs w:val="24"/>
        </w:rPr>
        <w:lastRenderedPageBreak/>
        <w:t xml:space="preserve">σεις </w:t>
      </w:r>
      <w:r>
        <w:rPr>
          <w:rFonts w:eastAsia="Times New Roman"/>
          <w:szCs w:val="24"/>
        </w:rPr>
        <w:t>α</w:t>
      </w:r>
      <w:r w:rsidRPr="0097196B">
        <w:rPr>
          <w:rFonts w:eastAsia="Times New Roman"/>
          <w:szCs w:val="24"/>
        </w:rPr>
        <w:t>νεξαρτησίας των δικαστικών λειτουργών</w:t>
      </w:r>
      <w:r>
        <w:rPr>
          <w:rFonts w:eastAsia="Times New Roman"/>
          <w:szCs w:val="24"/>
        </w:rPr>
        <w:t xml:space="preserve"> και να καθιερωθούν</w:t>
      </w:r>
      <w:r w:rsidRPr="0097196B">
        <w:rPr>
          <w:rFonts w:eastAsia="Times New Roman"/>
          <w:szCs w:val="24"/>
        </w:rPr>
        <w:t xml:space="preserve"> συνταγματικά μέσα για την επιτάχυνση απονομής </w:t>
      </w:r>
      <w:r>
        <w:rPr>
          <w:rFonts w:eastAsia="Times New Roman"/>
          <w:szCs w:val="24"/>
        </w:rPr>
        <w:t xml:space="preserve">της </w:t>
      </w:r>
      <w:r>
        <w:rPr>
          <w:rFonts w:eastAsia="Times New Roman"/>
          <w:szCs w:val="24"/>
        </w:rPr>
        <w:t>δ</w:t>
      </w:r>
      <w:r w:rsidRPr="0097196B">
        <w:rPr>
          <w:rFonts w:eastAsia="Times New Roman"/>
          <w:szCs w:val="24"/>
        </w:rPr>
        <w:t>ικαιοσύνης</w:t>
      </w:r>
      <w:r>
        <w:rPr>
          <w:rFonts w:eastAsia="Times New Roman"/>
          <w:szCs w:val="24"/>
        </w:rPr>
        <w:t>.</w:t>
      </w:r>
    </w:p>
    <w:p w14:paraId="19C9AAF5" w14:textId="77777777" w:rsidR="005136E3" w:rsidRDefault="0098028A">
      <w:pPr>
        <w:spacing w:after="0"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xml:space="preserve">, σύγχρονη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w:t>
      </w:r>
      <w:r>
        <w:rPr>
          <w:rFonts w:eastAsia="Times New Roman"/>
          <w:szCs w:val="24"/>
        </w:rPr>
        <w:t>αξιοκρατία,</w:t>
      </w:r>
      <w:r w:rsidRPr="0097196B">
        <w:rPr>
          <w:rFonts w:eastAsia="Times New Roman"/>
          <w:szCs w:val="24"/>
        </w:rPr>
        <w:t xml:space="preserve"> αξιολόγηση</w:t>
      </w:r>
      <w:r>
        <w:rPr>
          <w:rFonts w:eastAsia="Times New Roman"/>
          <w:szCs w:val="24"/>
        </w:rPr>
        <w:t>,</w:t>
      </w:r>
      <w:r w:rsidRPr="0097196B">
        <w:rPr>
          <w:rFonts w:eastAsia="Times New Roman"/>
          <w:szCs w:val="24"/>
        </w:rPr>
        <w:t xml:space="preserve"> </w:t>
      </w:r>
      <w:r>
        <w:rPr>
          <w:rFonts w:eastAsia="Times New Roman"/>
          <w:szCs w:val="24"/>
        </w:rPr>
        <w:t>αντ</w:t>
      </w:r>
      <w:r w:rsidRPr="0097196B">
        <w:rPr>
          <w:rFonts w:eastAsia="Times New Roman"/>
          <w:szCs w:val="24"/>
        </w:rPr>
        <w:t>αποδοτικότητα και αποτελεσματικότητα</w:t>
      </w:r>
      <w:r>
        <w:rPr>
          <w:rFonts w:eastAsia="Times New Roman"/>
          <w:szCs w:val="24"/>
        </w:rPr>
        <w:t>. Οι πολίτες οι ίδιοι να</w:t>
      </w:r>
      <w:r w:rsidRPr="0097196B">
        <w:rPr>
          <w:rFonts w:eastAsia="Times New Roman"/>
          <w:szCs w:val="24"/>
        </w:rPr>
        <w:t xml:space="preserve"> έχουν τη δυνατότητα να αξιολογούν τις υπηρεσίες που παρέχει το κράτος</w:t>
      </w:r>
      <w:r>
        <w:rPr>
          <w:rFonts w:eastAsia="Times New Roman"/>
          <w:szCs w:val="24"/>
        </w:rPr>
        <w:t xml:space="preserve"> και το ΑΣΕΠ να</w:t>
      </w:r>
      <w:r w:rsidRPr="0097196B">
        <w:rPr>
          <w:rFonts w:eastAsia="Times New Roman"/>
          <w:szCs w:val="24"/>
        </w:rPr>
        <w:t xml:space="preserve"> μπορεί να αποκτήσει πια κεντρικό ρόλο σε όλα τα επίπεδα</w:t>
      </w:r>
      <w:r>
        <w:rPr>
          <w:rFonts w:eastAsia="Times New Roman"/>
          <w:szCs w:val="24"/>
        </w:rPr>
        <w:t>.</w:t>
      </w:r>
      <w:r w:rsidRPr="0097196B">
        <w:rPr>
          <w:rFonts w:eastAsia="Times New Roman"/>
          <w:szCs w:val="24"/>
        </w:rPr>
        <w:t xml:space="preserve"> </w:t>
      </w:r>
    </w:p>
    <w:p w14:paraId="19C9AAF6" w14:textId="77777777" w:rsidR="005136E3" w:rsidRDefault="0098028A">
      <w:pPr>
        <w:spacing w:after="0" w:line="600" w:lineRule="auto"/>
        <w:ind w:firstLine="720"/>
        <w:jc w:val="both"/>
        <w:rPr>
          <w:rFonts w:eastAsia="Times New Roman"/>
          <w:szCs w:val="24"/>
        </w:rPr>
      </w:pPr>
      <w:r>
        <w:rPr>
          <w:rFonts w:eastAsia="Times New Roman"/>
          <w:szCs w:val="24"/>
        </w:rPr>
        <w:t>Έκτο πλαίσιο προτάσεων: Α</w:t>
      </w:r>
      <w:r>
        <w:rPr>
          <w:rFonts w:eastAsia="Times New Roman"/>
          <w:szCs w:val="24"/>
        </w:rPr>
        <w:t>ληθινή ενδυνάμωση των Ο</w:t>
      </w:r>
      <w:r w:rsidRPr="0097196B">
        <w:rPr>
          <w:rFonts w:eastAsia="Times New Roman"/>
          <w:szCs w:val="24"/>
        </w:rPr>
        <w:t xml:space="preserve">ργανισμών </w:t>
      </w:r>
      <w:r>
        <w:rPr>
          <w:rFonts w:eastAsia="Times New Roman"/>
          <w:szCs w:val="24"/>
        </w:rPr>
        <w:t>Τ</w:t>
      </w:r>
      <w:r w:rsidRPr="0097196B">
        <w:rPr>
          <w:rFonts w:eastAsia="Times New Roman"/>
          <w:szCs w:val="24"/>
        </w:rPr>
        <w:t xml:space="preserve">οπικής </w:t>
      </w:r>
      <w:r>
        <w:rPr>
          <w:rFonts w:eastAsia="Times New Roman"/>
          <w:szCs w:val="24"/>
        </w:rPr>
        <w:t>Α</w:t>
      </w:r>
      <w:r w:rsidRPr="0097196B">
        <w:rPr>
          <w:rFonts w:eastAsia="Times New Roman"/>
          <w:szCs w:val="24"/>
        </w:rPr>
        <w:t>υτοδιοίκησης</w:t>
      </w:r>
      <w:r>
        <w:rPr>
          <w:rFonts w:eastAsia="Times New Roman"/>
          <w:szCs w:val="24"/>
        </w:rPr>
        <w:t>, περισσότερες αρμοδιότητες,</w:t>
      </w:r>
      <w:r w:rsidRPr="0097196B">
        <w:rPr>
          <w:rFonts w:eastAsia="Times New Roman"/>
          <w:szCs w:val="24"/>
        </w:rPr>
        <w:t xml:space="preserve"> αυτοτελείς πόρους</w:t>
      </w:r>
      <w:r>
        <w:rPr>
          <w:rFonts w:eastAsia="Times New Roman"/>
          <w:szCs w:val="24"/>
        </w:rPr>
        <w:t xml:space="preserve">, αλλά και αυξημένη λογοδοσία των αιρετών. </w:t>
      </w:r>
    </w:p>
    <w:p w14:paraId="19C9AAF7" w14:textId="77777777" w:rsidR="005136E3" w:rsidRDefault="0098028A">
      <w:pPr>
        <w:spacing w:after="0" w:line="600" w:lineRule="auto"/>
        <w:ind w:firstLine="720"/>
        <w:jc w:val="both"/>
        <w:rPr>
          <w:rFonts w:eastAsia="Times New Roman"/>
          <w:szCs w:val="24"/>
        </w:rPr>
      </w:pPr>
      <w:proofErr w:type="spellStart"/>
      <w:r>
        <w:rPr>
          <w:rFonts w:eastAsia="Times New Roman"/>
          <w:szCs w:val="24"/>
        </w:rPr>
        <w:t>Έβδομον</w:t>
      </w:r>
      <w:proofErr w:type="spellEnd"/>
      <w:r>
        <w:rPr>
          <w:rFonts w:eastAsia="Times New Roman"/>
          <w:szCs w:val="24"/>
        </w:rPr>
        <w:t>: Ενίσχυση</w:t>
      </w:r>
      <w:r w:rsidRPr="0097196B">
        <w:rPr>
          <w:rFonts w:eastAsia="Times New Roman"/>
          <w:szCs w:val="24"/>
        </w:rPr>
        <w:t xml:space="preserve"> του </w:t>
      </w:r>
      <w:r>
        <w:rPr>
          <w:rFonts w:eastAsia="Times New Roman"/>
          <w:szCs w:val="24"/>
        </w:rPr>
        <w:t>κ</w:t>
      </w:r>
      <w:r w:rsidRPr="0097196B">
        <w:rPr>
          <w:rFonts w:eastAsia="Times New Roman"/>
          <w:szCs w:val="24"/>
        </w:rPr>
        <w:t xml:space="preserve">ράτους πρόνοιας με </w:t>
      </w:r>
      <w:r>
        <w:rPr>
          <w:rFonts w:eastAsia="Times New Roman"/>
          <w:szCs w:val="24"/>
        </w:rPr>
        <w:t>σ</w:t>
      </w:r>
      <w:r w:rsidRPr="0097196B">
        <w:rPr>
          <w:rFonts w:eastAsia="Times New Roman"/>
          <w:szCs w:val="24"/>
        </w:rPr>
        <w:t>υνταγματική κατοχύρωση του ελάχιστου εγγυημένου εισοδήματος</w:t>
      </w:r>
      <w:r>
        <w:rPr>
          <w:rFonts w:eastAsia="Times New Roman"/>
          <w:szCs w:val="24"/>
        </w:rPr>
        <w:t>, αλλά και</w:t>
      </w:r>
      <w:r>
        <w:rPr>
          <w:rFonts w:eastAsia="Times New Roman"/>
          <w:szCs w:val="24"/>
        </w:rPr>
        <w:t xml:space="preserve"> της υποχρέωσης</w:t>
      </w:r>
      <w:r w:rsidRPr="0097196B">
        <w:rPr>
          <w:rFonts w:eastAsia="Times New Roman"/>
          <w:szCs w:val="24"/>
        </w:rPr>
        <w:t xml:space="preserve"> του </w:t>
      </w:r>
      <w:r>
        <w:rPr>
          <w:rFonts w:eastAsia="Times New Roman"/>
          <w:szCs w:val="24"/>
        </w:rPr>
        <w:t xml:space="preserve">κράτους να προσφέρει </w:t>
      </w:r>
      <w:r>
        <w:rPr>
          <w:rFonts w:eastAsia="Times New Roman"/>
          <w:szCs w:val="24"/>
        </w:rPr>
        <w:t>υ</w:t>
      </w:r>
      <w:r w:rsidRPr="0097196B">
        <w:rPr>
          <w:rFonts w:eastAsia="Times New Roman"/>
          <w:szCs w:val="24"/>
        </w:rPr>
        <w:t>γεία</w:t>
      </w:r>
      <w:r>
        <w:rPr>
          <w:rFonts w:eastAsia="Times New Roman"/>
          <w:szCs w:val="24"/>
        </w:rPr>
        <w:t>, π</w:t>
      </w:r>
      <w:r w:rsidRPr="0097196B">
        <w:rPr>
          <w:rFonts w:eastAsia="Times New Roman"/>
          <w:szCs w:val="24"/>
        </w:rPr>
        <w:t>αιδεία και ασφάλεια σε όλους τους Έλληνες πολίτες</w:t>
      </w:r>
      <w:r>
        <w:rPr>
          <w:rFonts w:eastAsia="Times New Roman"/>
          <w:szCs w:val="24"/>
        </w:rPr>
        <w:t>.</w:t>
      </w:r>
      <w:r w:rsidRPr="0097196B">
        <w:rPr>
          <w:rFonts w:eastAsia="Times New Roman"/>
          <w:szCs w:val="24"/>
        </w:rPr>
        <w:t xml:space="preserve"> </w:t>
      </w:r>
    </w:p>
    <w:p w14:paraId="19C9AAF8" w14:textId="77777777" w:rsidR="005136E3" w:rsidRDefault="0098028A">
      <w:pPr>
        <w:spacing w:after="0" w:line="600" w:lineRule="auto"/>
        <w:ind w:firstLine="720"/>
        <w:jc w:val="both"/>
        <w:rPr>
          <w:rFonts w:eastAsia="Times New Roman"/>
          <w:szCs w:val="24"/>
        </w:rPr>
      </w:pPr>
      <w:proofErr w:type="spellStart"/>
      <w:r>
        <w:rPr>
          <w:rFonts w:eastAsia="Times New Roman"/>
          <w:szCs w:val="24"/>
        </w:rPr>
        <w:t>Όγδοον</w:t>
      </w:r>
      <w:proofErr w:type="spellEnd"/>
      <w:r>
        <w:rPr>
          <w:rFonts w:eastAsia="Times New Roman"/>
          <w:szCs w:val="24"/>
        </w:rPr>
        <w:t>: Σ</w:t>
      </w:r>
      <w:r w:rsidRPr="0097196B">
        <w:rPr>
          <w:rFonts w:eastAsia="Times New Roman"/>
          <w:szCs w:val="24"/>
        </w:rPr>
        <w:t>ταθερό</w:t>
      </w:r>
      <w:r>
        <w:rPr>
          <w:rFonts w:eastAsia="Times New Roman"/>
          <w:szCs w:val="24"/>
        </w:rPr>
        <w:t>,</w:t>
      </w:r>
      <w:r w:rsidRPr="0097196B">
        <w:rPr>
          <w:rFonts w:eastAsia="Times New Roman"/>
          <w:szCs w:val="24"/>
        </w:rPr>
        <w:t xml:space="preserve"> αλλά και αναπτυξιακό οικονομικό περιβάλλον</w:t>
      </w:r>
      <w:r>
        <w:rPr>
          <w:rFonts w:eastAsia="Times New Roman"/>
          <w:szCs w:val="24"/>
        </w:rPr>
        <w:t>. Κανόνες που να αποτρέπουν δημοσιονομικό εκτροχιασμό. Υποχρέωση για ισοσκελισμένους</w:t>
      </w:r>
      <w:r w:rsidRPr="0097196B">
        <w:rPr>
          <w:rFonts w:eastAsia="Times New Roman"/>
          <w:szCs w:val="24"/>
        </w:rPr>
        <w:t xml:space="preserve"> προϋπολογισ</w:t>
      </w:r>
      <w:r w:rsidRPr="0097196B">
        <w:rPr>
          <w:rFonts w:eastAsia="Times New Roman"/>
          <w:szCs w:val="24"/>
        </w:rPr>
        <w:t>μούς</w:t>
      </w:r>
      <w:r>
        <w:rPr>
          <w:rFonts w:eastAsia="Times New Roman"/>
          <w:szCs w:val="24"/>
        </w:rPr>
        <w:t>,</w:t>
      </w:r>
      <w:r w:rsidRPr="0097196B">
        <w:rPr>
          <w:rFonts w:eastAsia="Times New Roman"/>
          <w:szCs w:val="24"/>
        </w:rPr>
        <w:t xml:space="preserve"> αλλά </w:t>
      </w:r>
      <w:r>
        <w:rPr>
          <w:rFonts w:eastAsia="Times New Roman"/>
          <w:szCs w:val="24"/>
        </w:rPr>
        <w:t xml:space="preserve">και ενίσχυση </w:t>
      </w:r>
      <w:r w:rsidRPr="0097196B">
        <w:rPr>
          <w:rFonts w:eastAsia="Times New Roman"/>
          <w:szCs w:val="24"/>
        </w:rPr>
        <w:t xml:space="preserve">του υγιούς ανταγωνισμού της ανάπτυξης και </w:t>
      </w:r>
      <w:r w:rsidRPr="0097196B">
        <w:rPr>
          <w:rFonts w:eastAsia="Times New Roman"/>
          <w:szCs w:val="24"/>
        </w:rPr>
        <w:lastRenderedPageBreak/>
        <w:t>των επενδύσεων</w:t>
      </w:r>
      <w:r>
        <w:rPr>
          <w:rFonts w:eastAsia="Times New Roman"/>
          <w:szCs w:val="24"/>
        </w:rPr>
        <w:t xml:space="preserve">. Επίσης, </w:t>
      </w:r>
      <w:r w:rsidRPr="0097196B">
        <w:rPr>
          <w:rFonts w:eastAsia="Times New Roman"/>
          <w:szCs w:val="24"/>
        </w:rPr>
        <w:t xml:space="preserve">προτείναμε να υπάρχει και συγκεκριμένη </w:t>
      </w:r>
      <w:r>
        <w:rPr>
          <w:rFonts w:eastAsia="Times New Roman"/>
          <w:szCs w:val="24"/>
        </w:rPr>
        <w:t>σ</w:t>
      </w:r>
      <w:r w:rsidRPr="0097196B">
        <w:rPr>
          <w:rFonts w:eastAsia="Times New Roman"/>
          <w:szCs w:val="24"/>
        </w:rPr>
        <w:t xml:space="preserve">υνταγματική δέσμευση </w:t>
      </w:r>
      <w:r>
        <w:rPr>
          <w:rFonts w:eastAsia="Times New Roman"/>
          <w:szCs w:val="24"/>
        </w:rPr>
        <w:t>οι φόροι και άλλα β</w:t>
      </w:r>
      <w:r w:rsidRPr="0097196B">
        <w:rPr>
          <w:rFonts w:eastAsia="Times New Roman"/>
          <w:szCs w:val="24"/>
        </w:rPr>
        <w:t xml:space="preserve">άρη να επιβάλλονται </w:t>
      </w:r>
      <w:r>
        <w:rPr>
          <w:rFonts w:eastAsia="Times New Roman"/>
          <w:szCs w:val="24"/>
        </w:rPr>
        <w:t xml:space="preserve">μόνο για το μέλλον </w:t>
      </w:r>
      <w:r w:rsidRPr="0097196B">
        <w:rPr>
          <w:rFonts w:eastAsia="Times New Roman"/>
          <w:szCs w:val="24"/>
        </w:rPr>
        <w:t>και όχι αναδρομικά</w:t>
      </w:r>
      <w:r>
        <w:rPr>
          <w:rFonts w:eastAsia="Times New Roman"/>
          <w:szCs w:val="24"/>
        </w:rPr>
        <w:t>, όπως, δυστυχώς,</w:t>
      </w:r>
      <w:r w:rsidRPr="0097196B">
        <w:rPr>
          <w:rFonts w:eastAsia="Times New Roman"/>
          <w:szCs w:val="24"/>
        </w:rPr>
        <w:t xml:space="preserve"> γίνεται ακό</w:t>
      </w:r>
      <w:r w:rsidRPr="0097196B">
        <w:rPr>
          <w:rFonts w:eastAsia="Times New Roman"/>
          <w:szCs w:val="24"/>
        </w:rPr>
        <w:t>μα και σήμερα συχνά</w:t>
      </w:r>
      <w:r>
        <w:rPr>
          <w:rFonts w:eastAsia="Times New Roman"/>
          <w:szCs w:val="24"/>
        </w:rPr>
        <w:t>.</w:t>
      </w:r>
    </w:p>
    <w:p w14:paraId="19C9AAF9" w14:textId="77777777" w:rsidR="005136E3" w:rsidRDefault="0098028A">
      <w:pPr>
        <w:spacing w:after="0" w:line="600" w:lineRule="auto"/>
        <w:ind w:firstLine="720"/>
        <w:jc w:val="both"/>
        <w:rPr>
          <w:rFonts w:eastAsia="Times New Roman"/>
          <w:szCs w:val="24"/>
        </w:rPr>
      </w:pPr>
      <w:proofErr w:type="spellStart"/>
      <w:r>
        <w:rPr>
          <w:rFonts w:eastAsia="Times New Roman"/>
          <w:szCs w:val="24"/>
        </w:rPr>
        <w:t>Ένατον</w:t>
      </w:r>
      <w:proofErr w:type="spellEnd"/>
      <w:r>
        <w:rPr>
          <w:rFonts w:eastAsia="Times New Roman"/>
          <w:szCs w:val="24"/>
        </w:rPr>
        <w:t>: Ο</w:t>
      </w:r>
      <w:r w:rsidRPr="0097196B">
        <w:rPr>
          <w:rFonts w:eastAsia="Times New Roman"/>
          <w:szCs w:val="24"/>
        </w:rPr>
        <w:t xml:space="preserve">υσιαστική </w:t>
      </w:r>
      <w:r>
        <w:rPr>
          <w:rFonts w:eastAsia="Times New Roman"/>
          <w:szCs w:val="24"/>
        </w:rPr>
        <w:t xml:space="preserve">προστασία του φυσικού περιβάλλοντος με παρεμβάσεις εκσυγχρονισμού </w:t>
      </w:r>
      <w:r w:rsidRPr="0097196B">
        <w:rPr>
          <w:rFonts w:eastAsia="Times New Roman"/>
          <w:szCs w:val="24"/>
        </w:rPr>
        <w:t>του άρθρου 24</w:t>
      </w:r>
      <w:r>
        <w:rPr>
          <w:rFonts w:eastAsia="Times New Roman"/>
          <w:szCs w:val="24"/>
        </w:rPr>
        <w:t>.</w:t>
      </w:r>
      <w:r w:rsidRPr="0097196B">
        <w:rPr>
          <w:rFonts w:eastAsia="Times New Roman"/>
          <w:szCs w:val="24"/>
        </w:rPr>
        <w:t xml:space="preserve"> </w:t>
      </w:r>
      <w:r>
        <w:rPr>
          <w:rFonts w:eastAsia="Times New Roman"/>
          <w:szCs w:val="24"/>
        </w:rPr>
        <w:t>Η</w:t>
      </w:r>
      <w:r w:rsidRPr="0097196B">
        <w:rPr>
          <w:rFonts w:eastAsia="Times New Roman"/>
          <w:szCs w:val="24"/>
        </w:rPr>
        <w:t xml:space="preserve"> κλιματική αλλαγή</w:t>
      </w:r>
      <w:r>
        <w:rPr>
          <w:rFonts w:eastAsia="Times New Roman"/>
          <w:szCs w:val="24"/>
        </w:rPr>
        <w:t>,</w:t>
      </w:r>
      <w:r w:rsidRPr="0097196B">
        <w:rPr>
          <w:rFonts w:eastAsia="Times New Roman"/>
          <w:szCs w:val="24"/>
        </w:rPr>
        <w:t xml:space="preserve"> η μεγαλύτερη μακροχρόνια πρόκληση την οποία αντιμετωπίζει σήμερα η χώρα </w:t>
      </w:r>
      <w:r>
        <w:rPr>
          <w:rFonts w:eastAsia="Times New Roman"/>
          <w:szCs w:val="24"/>
        </w:rPr>
        <w:t>μας,</w:t>
      </w:r>
      <w:r w:rsidRPr="0097196B">
        <w:rPr>
          <w:rFonts w:eastAsia="Times New Roman"/>
          <w:szCs w:val="24"/>
        </w:rPr>
        <w:t xml:space="preserve"> να βρει τη θέση της στο </w:t>
      </w:r>
      <w:r>
        <w:rPr>
          <w:rFonts w:eastAsia="Times New Roman"/>
          <w:szCs w:val="24"/>
        </w:rPr>
        <w:t>ε</w:t>
      </w:r>
      <w:r w:rsidRPr="0097196B">
        <w:rPr>
          <w:rFonts w:eastAsia="Times New Roman"/>
          <w:szCs w:val="24"/>
        </w:rPr>
        <w:t>λληνικό Σύντα</w:t>
      </w:r>
      <w:r w:rsidRPr="0097196B">
        <w:rPr>
          <w:rFonts w:eastAsia="Times New Roman"/>
          <w:szCs w:val="24"/>
        </w:rPr>
        <w:t>γμα</w:t>
      </w:r>
      <w:r>
        <w:rPr>
          <w:rFonts w:eastAsia="Times New Roman"/>
          <w:szCs w:val="24"/>
        </w:rPr>
        <w:t>.</w:t>
      </w:r>
      <w:r w:rsidRPr="0097196B">
        <w:rPr>
          <w:rFonts w:eastAsia="Times New Roman"/>
          <w:szCs w:val="24"/>
        </w:rPr>
        <w:t xml:space="preserve"> </w:t>
      </w:r>
    </w:p>
    <w:p w14:paraId="19C9AAFA" w14:textId="77777777" w:rsidR="005136E3" w:rsidRDefault="0098028A">
      <w:pPr>
        <w:spacing w:after="0" w:line="600" w:lineRule="auto"/>
        <w:ind w:firstLine="720"/>
        <w:jc w:val="both"/>
        <w:rPr>
          <w:rFonts w:eastAsia="Times New Roman"/>
          <w:szCs w:val="24"/>
        </w:rPr>
      </w:pPr>
      <w:proofErr w:type="spellStart"/>
      <w:r>
        <w:rPr>
          <w:rFonts w:eastAsia="Times New Roman"/>
          <w:szCs w:val="24"/>
        </w:rPr>
        <w:t>Δέκατον</w:t>
      </w:r>
      <w:proofErr w:type="spellEnd"/>
      <w:r>
        <w:rPr>
          <w:rFonts w:eastAsia="Times New Roman"/>
          <w:szCs w:val="24"/>
        </w:rPr>
        <w:t xml:space="preserve"> -που θα μπορούσε να είναι και πρώτο- πλήρης αυτονομία των δημόσιων πανεπιστημίων </w:t>
      </w:r>
      <w:r w:rsidRPr="0097196B">
        <w:rPr>
          <w:rFonts w:eastAsia="Times New Roman"/>
          <w:szCs w:val="24"/>
        </w:rPr>
        <w:t>με κρατική ενίσχυση</w:t>
      </w:r>
      <w:r>
        <w:rPr>
          <w:rFonts w:eastAsia="Times New Roman"/>
          <w:szCs w:val="24"/>
        </w:rPr>
        <w:t>,</w:t>
      </w:r>
      <w:r w:rsidRPr="0097196B">
        <w:rPr>
          <w:rFonts w:eastAsia="Times New Roman"/>
          <w:szCs w:val="24"/>
        </w:rPr>
        <w:t xml:space="preserve"> αλλά και δυνατότητα ίδρυσης ιδιωτικών πανεπιστημίων υπό την αυστηρή εποπτεία μιας ανεξάρτητης αρχής</w:t>
      </w:r>
      <w:r>
        <w:rPr>
          <w:rFonts w:eastAsia="Times New Roman"/>
          <w:szCs w:val="24"/>
        </w:rPr>
        <w:t>.</w:t>
      </w:r>
    </w:p>
    <w:p w14:paraId="19C9AAFB" w14:textId="77777777" w:rsidR="005136E3" w:rsidRDefault="0098028A">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 xml:space="preserve">(Χειροκροτήματα από την πτέρυγα της </w:t>
      </w:r>
      <w:r w:rsidRPr="00345A29">
        <w:rPr>
          <w:rFonts w:eastAsia="Times New Roman" w:cs="Times New Roman"/>
          <w:szCs w:val="24"/>
        </w:rPr>
        <w:t>Νέας Δημοκρατίας)</w:t>
      </w:r>
    </w:p>
    <w:p w14:paraId="19C9AAFC" w14:textId="77777777" w:rsidR="005136E3" w:rsidRDefault="0098028A">
      <w:pPr>
        <w:spacing w:after="0" w:line="600" w:lineRule="auto"/>
        <w:ind w:firstLine="720"/>
        <w:jc w:val="both"/>
        <w:rPr>
          <w:rFonts w:eastAsia="Times New Roman"/>
          <w:szCs w:val="24"/>
        </w:rPr>
      </w:pPr>
      <w:r>
        <w:rPr>
          <w:rFonts w:eastAsia="Times New Roman"/>
          <w:szCs w:val="24"/>
        </w:rPr>
        <w:t>Είναι</w:t>
      </w:r>
      <w:r w:rsidRPr="0097196B">
        <w:rPr>
          <w:rFonts w:eastAsia="Times New Roman"/>
          <w:szCs w:val="24"/>
        </w:rPr>
        <w:t xml:space="preserve"> μία τόσο αναγκαία μεταρρύθμιση ώστε να σταματήσει </w:t>
      </w:r>
      <w:r>
        <w:rPr>
          <w:rFonts w:eastAsia="Times New Roman"/>
          <w:szCs w:val="24"/>
        </w:rPr>
        <w:t>η</w:t>
      </w:r>
      <w:r w:rsidRPr="0097196B">
        <w:rPr>
          <w:rFonts w:eastAsia="Times New Roman"/>
          <w:szCs w:val="24"/>
        </w:rPr>
        <w:t xml:space="preserve"> </w:t>
      </w:r>
      <w:r>
        <w:rPr>
          <w:rFonts w:eastAsia="Times New Roman"/>
          <w:szCs w:val="24"/>
        </w:rPr>
        <w:t>φ</w:t>
      </w:r>
      <w:r w:rsidRPr="0097196B">
        <w:rPr>
          <w:rFonts w:eastAsia="Times New Roman"/>
          <w:szCs w:val="24"/>
        </w:rPr>
        <w:t>υγή νέων παιδιών στο εξωτερικό</w:t>
      </w:r>
      <w:r>
        <w:rPr>
          <w:rFonts w:eastAsia="Times New Roman"/>
          <w:szCs w:val="24"/>
        </w:rPr>
        <w:t>, η</w:t>
      </w:r>
      <w:r w:rsidRPr="0097196B">
        <w:rPr>
          <w:rFonts w:eastAsia="Times New Roman"/>
          <w:szCs w:val="24"/>
        </w:rPr>
        <w:t xml:space="preserve"> οικονομική αιμορρα</w:t>
      </w:r>
      <w:r w:rsidRPr="0097196B">
        <w:rPr>
          <w:rFonts w:eastAsia="Times New Roman"/>
          <w:szCs w:val="24"/>
        </w:rPr>
        <w:lastRenderedPageBreak/>
        <w:t xml:space="preserve">γία των οικογενειών </w:t>
      </w:r>
      <w:r>
        <w:rPr>
          <w:rFonts w:eastAsia="Times New Roman"/>
          <w:szCs w:val="24"/>
        </w:rPr>
        <w:t>τους,</w:t>
      </w:r>
      <w:r w:rsidRPr="0097196B">
        <w:rPr>
          <w:rFonts w:eastAsia="Times New Roman"/>
          <w:szCs w:val="24"/>
        </w:rPr>
        <w:t xml:space="preserve"> αλλά και η Ελλάδα να γίνει ένας πραγματικός εκπαιδευτικός </w:t>
      </w:r>
      <w:r>
        <w:rPr>
          <w:rFonts w:eastAsia="Times New Roman"/>
          <w:szCs w:val="24"/>
        </w:rPr>
        <w:t>π</w:t>
      </w:r>
      <w:r w:rsidRPr="0097196B">
        <w:rPr>
          <w:rFonts w:eastAsia="Times New Roman"/>
          <w:szCs w:val="24"/>
        </w:rPr>
        <w:t>όλος στη Μεσόγειο</w:t>
      </w:r>
      <w:r>
        <w:rPr>
          <w:rFonts w:eastAsia="Times New Roman"/>
          <w:szCs w:val="24"/>
        </w:rPr>
        <w:t>,</w:t>
      </w:r>
      <w:r w:rsidRPr="0097196B">
        <w:rPr>
          <w:rFonts w:eastAsia="Times New Roman"/>
          <w:szCs w:val="24"/>
        </w:rPr>
        <w:t xml:space="preserve"> σε όλη την </w:t>
      </w:r>
      <w:r>
        <w:rPr>
          <w:rFonts w:eastAsia="Times New Roman"/>
          <w:szCs w:val="24"/>
        </w:rPr>
        <w:t>Νοτιοα</w:t>
      </w:r>
      <w:r w:rsidRPr="0097196B">
        <w:rPr>
          <w:rFonts w:eastAsia="Times New Roman"/>
          <w:szCs w:val="24"/>
        </w:rPr>
        <w:t>νατολι</w:t>
      </w:r>
      <w:r w:rsidRPr="0097196B">
        <w:rPr>
          <w:rFonts w:eastAsia="Times New Roman"/>
          <w:szCs w:val="24"/>
        </w:rPr>
        <w:t>κή Ευρώπη</w:t>
      </w:r>
      <w:r>
        <w:rPr>
          <w:rFonts w:eastAsia="Times New Roman"/>
          <w:szCs w:val="24"/>
        </w:rPr>
        <w:t>.</w:t>
      </w:r>
    </w:p>
    <w:p w14:paraId="19C9AAFD" w14:textId="77777777" w:rsidR="005136E3" w:rsidRDefault="0098028A">
      <w:pPr>
        <w:spacing w:after="0" w:line="600" w:lineRule="auto"/>
        <w:ind w:firstLine="720"/>
        <w:jc w:val="both"/>
        <w:rPr>
          <w:rFonts w:eastAsia="Times New Roman"/>
          <w:szCs w:val="24"/>
        </w:rPr>
      </w:pPr>
      <w:r>
        <w:rPr>
          <w:rFonts w:eastAsia="Times New Roman"/>
          <w:szCs w:val="24"/>
        </w:rPr>
        <w:t>Όλα αυτά είχαν κατατεθεί</w:t>
      </w:r>
      <w:r w:rsidRPr="0097196B">
        <w:rPr>
          <w:rFonts w:eastAsia="Times New Roman"/>
          <w:szCs w:val="24"/>
        </w:rPr>
        <w:t xml:space="preserve"> από τη Νέα Δημοκρατία</w:t>
      </w:r>
      <w:r>
        <w:rPr>
          <w:rFonts w:eastAsia="Times New Roman"/>
          <w:szCs w:val="24"/>
        </w:rPr>
        <w:t xml:space="preserve"> τεκμηριωμένα</w:t>
      </w:r>
      <w:r w:rsidRPr="0097196B">
        <w:rPr>
          <w:rFonts w:eastAsia="Times New Roman"/>
          <w:szCs w:val="24"/>
        </w:rPr>
        <w:t xml:space="preserve"> στην </w:t>
      </w:r>
      <w:r>
        <w:rPr>
          <w:rFonts w:eastAsia="Times New Roman"/>
          <w:szCs w:val="24"/>
        </w:rPr>
        <w:t>Ε</w:t>
      </w:r>
      <w:r w:rsidRPr="0097196B">
        <w:rPr>
          <w:rFonts w:eastAsia="Times New Roman"/>
          <w:szCs w:val="24"/>
        </w:rPr>
        <w:t xml:space="preserve">πιτροπή </w:t>
      </w:r>
      <w:r>
        <w:rPr>
          <w:rFonts w:eastAsia="Times New Roman"/>
          <w:szCs w:val="24"/>
        </w:rPr>
        <w:t>Α</w:t>
      </w:r>
      <w:r w:rsidRPr="0097196B">
        <w:rPr>
          <w:rFonts w:eastAsia="Times New Roman"/>
          <w:szCs w:val="24"/>
        </w:rPr>
        <w:t>ναθεώρησης</w:t>
      </w:r>
      <w:r>
        <w:rPr>
          <w:rFonts w:eastAsia="Times New Roman"/>
          <w:szCs w:val="24"/>
        </w:rPr>
        <w:t>,</w:t>
      </w:r>
      <w:r w:rsidRPr="0097196B">
        <w:rPr>
          <w:rFonts w:eastAsia="Times New Roman"/>
          <w:szCs w:val="24"/>
        </w:rPr>
        <w:t xml:space="preserve"> αλλά και στην Ολομέλεια</w:t>
      </w:r>
      <w:r>
        <w:rPr>
          <w:rFonts w:eastAsia="Times New Roman"/>
          <w:szCs w:val="24"/>
        </w:rPr>
        <w:t xml:space="preserve">. Και παρά </w:t>
      </w:r>
      <w:r w:rsidRPr="0097196B">
        <w:rPr>
          <w:rFonts w:eastAsia="Times New Roman"/>
          <w:szCs w:val="24"/>
        </w:rPr>
        <w:t xml:space="preserve">τις φιλότιμες προσπάθειες </w:t>
      </w:r>
      <w:r>
        <w:rPr>
          <w:rFonts w:eastAsia="Times New Roman"/>
          <w:szCs w:val="24"/>
        </w:rPr>
        <w:t xml:space="preserve">του </w:t>
      </w:r>
      <w:r>
        <w:rPr>
          <w:rFonts w:eastAsia="Times New Roman"/>
          <w:szCs w:val="24"/>
        </w:rPr>
        <w:t>ε</w:t>
      </w:r>
      <w:r w:rsidRPr="0097196B">
        <w:rPr>
          <w:rFonts w:eastAsia="Times New Roman"/>
          <w:szCs w:val="24"/>
        </w:rPr>
        <w:t xml:space="preserve">ισηγητή μας και των μελών της </w:t>
      </w:r>
      <w:r>
        <w:rPr>
          <w:rFonts w:eastAsia="Times New Roman"/>
          <w:szCs w:val="24"/>
        </w:rPr>
        <w:t>ε</w:t>
      </w:r>
      <w:r w:rsidRPr="0097196B">
        <w:rPr>
          <w:rFonts w:eastAsia="Times New Roman"/>
          <w:szCs w:val="24"/>
        </w:rPr>
        <w:t>πιτροπής μας να διαμορφώσουμε έστω και την τελευταία στιγμή έν</w:t>
      </w:r>
      <w:r w:rsidRPr="0097196B">
        <w:rPr>
          <w:rFonts w:eastAsia="Times New Roman"/>
          <w:szCs w:val="24"/>
        </w:rPr>
        <w:t xml:space="preserve">α ευρύτερο </w:t>
      </w:r>
      <w:r>
        <w:rPr>
          <w:rFonts w:eastAsia="Times New Roman"/>
          <w:szCs w:val="24"/>
        </w:rPr>
        <w:t>π</w:t>
      </w:r>
      <w:r w:rsidRPr="0097196B">
        <w:rPr>
          <w:rFonts w:eastAsia="Times New Roman"/>
          <w:szCs w:val="24"/>
        </w:rPr>
        <w:t>λαίσιο συνεννόησης</w:t>
      </w:r>
      <w:r>
        <w:rPr>
          <w:rFonts w:eastAsia="Times New Roman"/>
          <w:szCs w:val="24"/>
        </w:rPr>
        <w:t>,</w:t>
      </w:r>
      <w:r w:rsidRPr="0097196B">
        <w:rPr>
          <w:rFonts w:eastAsia="Times New Roman"/>
          <w:szCs w:val="24"/>
        </w:rPr>
        <w:t xml:space="preserve"> ώστε κάποιες από αυτές τις προτάσεις</w:t>
      </w:r>
      <w:r>
        <w:rPr>
          <w:rFonts w:eastAsia="Times New Roman"/>
          <w:szCs w:val="24"/>
        </w:rPr>
        <w:t xml:space="preserve"> -</w:t>
      </w:r>
      <w:r w:rsidRPr="0097196B">
        <w:rPr>
          <w:rFonts w:eastAsia="Times New Roman"/>
          <w:szCs w:val="24"/>
        </w:rPr>
        <w:t>έστω και την τελευταία στιγμή</w:t>
      </w:r>
      <w:r>
        <w:rPr>
          <w:rFonts w:eastAsia="Times New Roman"/>
          <w:szCs w:val="24"/>
        </w:rPr>
        <w:t>-</w:t>
      </w:r>
      <w:r w:rsidRPr="0097196B">
        <w:rPr>
          <w:rFonts w:eastAsia="Times New Roman"/>
          <w:szCs w:val="24"/>
        </w:rPr>
        <w:t xml:space="preserve"> να υπερψ</w:t>
      </w:r>
      <w:r>
        <w:rPr>
          <w:rFonts w:eastAsia="Times New Roman"/>
          <w:szCs w:val="24"/>
        </w:rPr>
        <w:t xml:space="preserve">ηφιστούν με αυξημένη πλειοψηφία, η Κυβέρνηση τα </w:t>
      </w:r>
      <w:r w:rsidRPr="0097196B">
        <w:rPr>
          <w:rFonts w:eastAsia="Times New Roman"/>
          <w:szCs w:val="24"/>
        </w:rPr>
        <w:t>απέρριψε όλα αυτά</w:t>
      </w:r>
      <w:r>
        <w:rPr>
          <w:rFonts w:eastAsia="Times New Roman"/>
          <w:szCs w:val="24"/>
        </w:rPr>
        <w:t>.</w:t>
      </w:r>
    </w:p>
    <w:p w14:paraId="19C9AAFE" w14:textId="77777777" w:rsidR="005136E3" w:rsidRDefault="0098028A">
      <w:pPr>
        <w:spacing w:after="0" w:line="600" w:lineRule="auto"/>
        <w:ind w:firstLine="720"/>
        <w:jc w:val="both"/>
        <w:rPr>
          <w:rFonts w:eastAsia="Times New Roman"/>
          <w:szCs w:val="24"/>
        </w:rPr>
      </w:pPr>
      <w:r>
        <w:rPr>
          <w:rFonts w:eastAsia="Times New Roman"/>
          <w:szCs w:val="24"/>
        </w:rPr>
        <w:t xml:space="preserve">Θυμίζω </w:t>
      </w:r>
      <w:r w:rsidRPr="0097196B">
        <w:rPr>
          <w:rFonts w:eastAsia="Times New Roman"/>
          <w:szCs w:val="24"/>
        </w:rPr>
        <w:t>ότι πριν από ένα</w:t>
      </w:r>
      <w:r>
        <w:rPr>
          <w:rFonts w:eastAsia="Times New Roman"/>
          <w:szCs w:val="24"/>
        </w:rPr>
        <w:t>ν</w:t>
      </w:r>
      <w:r w:rsidRPr="0097196B">
        <w:rPr>
          <w:rFonts w:eastAsia="Times New Roman"/>
          <w:szCs w:val="24"/>
        </w:rPr>
        <w:t xml:space="preserve"> μήνα από αυτό εδώ το Βήμα</w:t>
      </w:r>
      <w:r>
        <w:rPr>
          <w:rFonts w:eastAsia="Times New Roman"/>
          <w:szCs w:val="24"/>
        </w:rPr>
        <w:t xml:space="preserve"> είχα προτείνει</w:t>
      </w:r>
      <w:r w:rsidRPr="0097196B">
        <w:rPr>
          <w:rFonts w:eastAsia="Times New Roman"/>
          <w:szCs w:val="24"/>
        </w:rPr>
        <w:t xml:space="preserve"> προσωπικά στον</w:t>
      </w:r>
      <w:r w:rsidRPr="0097196B">
        <w:rPr>
          <w:rFonts w:eastAsia="Times New Roman"/>
          <w:szCs w:val="24"/>
        </w:rPr>
        <w:t xml:space="preserve"> κ</w:t>
      </w:r>
      <w:r>
        <w:rPr>
          <w:rFonts w:eastAsia="Times New Roman"/>
          <w:szCs w:val="24"/>
        </w:rPr>
        <w:t xml:space="preserve">. </w:t>
      </w:r>
      <w:r w:rsidRPr="0097196B">
        <w:rPr>
          <w:rFonts w:eastAsia="Times New Roman"/>
          <w:szCs w:val="24"/>
        </w:rPr>
        <w:t xml:space="preserve">Τσίπρα </w:t>
      </w:r>
      <w:r>
        <w:rPr>
          <w:rFonts w:eastAsia="Times New Roman"/>
          <w:szCs w:val="24"/>
        </w:rPr>
        <w:t xml:space="preserve">να αναλάβουμε </w:t>
      </w:r>
      <w:r w:rsidRPr="0097196B">
        <w:rPr>
          <w:rFonts w:eastAsia="Times New Roman"/>
          <w:szCs w:val="24"/>
        </w:rPr>
        <w:t xml:space="preserve">μία κοινή ευθύνη απέναντι στους </w:t>
      </w:r>
      <w:r>
        <w:rPr>
          <w:rFonts w:eastAsia="Times New Roman"/>
          <w:szCs w:val="24"/>
        </w:rPr>
        <w:t>ν</w:t>
      </w:r>
      <w:r w:rsidRPr="0097196B">
        <w:rPr>
          <w:rFonts w:eastAsia="Times New Roman"/>
          <w:szCs w:val="24"/>
        </w:rPr>
        <w:t>έους μας και το αύριο</w:t>
      </w:r>
      <w:r>
        <w:rPr>
          <w:rFonts w:eastAsia="Times New Roman"/>
          <w:szCs w:val="24"/>
        </w:rPr>
        <w:t>, να ψηφίσουμε</w:t>
      </w:r>
      <w:r w:rsidRPr="0097196B">
        <w:rPr>
          <w:rFonts w:eastAsia="Times New Roman"/>
          <w:szCs w:val="24"/>
        </w:rPr>
        <w:t xml:space="preserve"> μαζί </w:t>
      </w:r>
      <w:r>
        <w:rPr>
          <w:rFonts w:eastAsia="Times New Roman"/>
          <w:szCs w:val="24"/>
        </w:rPr>
        <w:t>-</w:t>
      </w:r>
      <w:r w:rsidRPr="0097196B">
        <w:rPr>
          <w:rFonts w:eastAsia="Times New Roman"/>
          <w:szCs w:val="24"/>
        </w:rPr>
        <w:t>τουλάχιστον</w:t>
      </w:r>
      <w:r>
        <w:rPr>
          <w:rFonts w:eastAsia="Times New Roman"/>
          <w:szCs w:val="24"/>
        </w:rPr>
        <w:t>-</w:t>
      </w:r>
      <w:r w:rsidRPr="0097196B">
        <w:rPr>
          <w:rFonts w:eastAsia="Times New Roman"/>
          <w:szCs w:val="24"/>
        </w:rPr>
        <w:t xml:space="preserve"> </w:t>
      </w:r>
      <w:r>
        <w:rPr>
          <w:rFonts w:eastAsia="Times New Roman"/>
          <w:szCs w:val="24"/>
        </w:rPr>
        <w:t>την ανάγκη</w:t>
      </w:r>
      <w:r w:rsidRPr="0097196B">
        <w:rPr>
          <w:rFonts w:eastAsia="Times New Roman"/>
          <w:szCs w:val="24"/>
        </w:rPr>
        <w:t xml:space="preserve"> αναθεώρηση</w:t>
      </w:r>
      <w:r>
        <w:rPr>
          <w:rFonts w:eastAsia="Times New Roman"/>
          <w:szCs w:val="24"/>
        </w:rPr>
        <w:t>ς</w:t>
      </w:r>
      <w:r w:rsidRPr="0097196B">
        <w:rPr>
          <w:rFonts w:eastAsia="Times New Roman"/>
          <w:szCs w:val="24"/>
        </w:rPr>
        <w:t xml:space="preserve"> του άρθρου 16 και του άρθρου 24</w:t>
      </w:r>
      <w:r>
        <w:rPr>
          <w:rFonts w:eastAsia="Times New Roman"/>
          <w:szCs w:val="24"/>
        </w:rPr>
        <w:t xml:space="preserve"> για την </w:t>
      </w:r>
      <w:r>
        <w:rPr>
          <w:rFonts w:eastAsia="Times New Roman"/>
          <w:szCs w:val="24"/>
        </w:rPr>
        <w:t>π</w:t>
      </w:r>
      <w:r>
        <w:rPr>
          <w:rFonts w:eastAsia="Times New Roman"/>
          <w:szCs w:val="24"/>
        </w:rPr>
        <w:t xml:space="preserve">αιδεία και το περιβάλλον. </w:t>
      </w:r>
    </w:p>
    <w:p w14:paraId="19C9AAFF" w14:textId="77777777" w:rsidR="005136E3" w:rsidRDefault="0098028A">
      <w:pPr>
        <w:spacing w:after="0" w:line="600" w:lineRule="auto"/>
        <w:ind w:firstLine="720"/>
        <w:jc w:val="both"/>
        <w:rPr>
          <w:rFonts w:eastAsia="Times New Roman"/>
          <w:szCs w:val="24"/>
        </w:rPr>
      </w:pPr>
      <w:r>
        <w:rPr>
          <w:rFonts w:eastAsia="Times New Roman"/>
          <w:szCs w:val="24"/>
        </w:rPr>
        <w:t>Δεν τολμήσατε,</w:t>
      </w:r>
      <w:r w:rsidRPr="0097196B">
        <w:rPr>
          <w:rFonts w:eastAsia="Times New Roman"/>
          <w:szCs w:val="24"/>
        </w:rPr>
        <w:t xml:space="preserve"> κύριε Τσίπρα</w:t>
      </w:r>
      <w:r>
        <w:rPr>
          <w:rFonts w:eastAsia="Times New Roman"/>
          <w:szCs w:val="24"/>
        </w:rPr>
        <w:t>,</w:t>
      </w:r>
      <w:r w:rsidRPr="0097196B">
        <w:rPr>
          <w:rFonts w:eastAsia="Times New Roman"/>
          <w:szCs w:val="24"/>
        </w:rPr>
        <w:t xml:space="preserve"> να κάνετε </w:t>
      </w:r>
      <w:r>
        <w:rPr>
          <w:rFonts w:eastAsia="Times New Roman"/>
          <w:szCs w:val="24"/>
        </w:rPr>
        <w:t>ο</w:t>
      </w:r>
      <w:r w:rsidRPr="0097196B">
        <w:rPr>
          <w:rFonts w:eastAsia="Times New Roman"/>
          <w:szCs w:val="24"/>
        </w:rPr>
        <w:t>ύτε αυτό</w:t>
      </w:r>
      <w:r>
        <w:rPr>
          <w:rFonts w:eastAsia="Times New Roman"/>
          <w:szCs w:val="24"/>
        </w:rPr>
        <w:t>.</w:t>
      </w:r>
      <w:r w:rsidRPr="0097196B">
        <w:rPr>
          <w:rFonts w:eastAsia="Times New Roman"/>
          <w:szCs w:val="24"/>
        </w:rPr>
        <w:t xml:space="preserve"> </w:t>
      </w:r>
      <w:r>
        <w:rPr>
          <w:rFonts w:eastAsia="Times New Roman"/>
          <w:szCs w:val="24"/>
        </w:rPr>
        <w:t>Ειλικρινά λυπάμαι. Και δ</w:t>
      </w:r>
      <w:r w:rsidRPr="0097196B">
        <w:rPr>
          <w:rFonts w:eastAsia="Times New Roman"/>
          <w:szCs w:val="24"/>
        </w:rPr>
        <w:t xml:space="preserve">εν </w:t>
      </w:r>
      <w:r>
        <w:rPr>
          <w:rFonts w:eastAsia="Times New Roman"/>
          <w:szCs w:val="24"/>
        </w:rPr>
        <w:t xml:space="preserve">λυπάμαι για εσάς, αλλά για τη χώρα. Λυπάμαι για </w:t>
      </w:r>
      <w:r w:rsidRPr="0097196B">
        <w:rPr>
          <w:rFonts w:eastAsia="Times New Roman"/>
          <w:szCs w:val="24"/>
        </w:rPr>
        <w:t>το μέλλον των νέων Ελλήνων</w:t>
      </w:r>
      <w:r>
        <w:rPr>
          <w:rFonts w:eastAsia="Times New Roman"/>
          <w:szCs w:val="24"/>
        </w:rPr>
        <w:t xml:space="preserve"> που τους στερείτε</w:t>
      </w:r>
      <w:r w:rsidRPr="0097196B">
        <w:rPr>
          <w:rFonts w:eastAsia="Times New Roman"/>
          <w:szCs w:val="24"/>
        </w:rPr>
        <w:t xml:space="preserve"> τη </w:t>
      </w:r>
      <w:r w:rsidRPr="0097196B">
        <w:rPr>
          <w:rFonts w:eastAsia="Times New Roman"/>
          <w:szCs w:val="24"/>
        </w:rPr>
        <w:lastRenderedPageBreak/>
        <w:t>δυνατότητα που έχουν όλοι οι συνομήλικοί τους σε όλες τις χώρες του κόσμου</w:t>
      </w:r>
      <w:r>
        <w:rPr>
          <w:rFonts w:eastAsia="Times New Roman"/>
          <w:szCs w:val="24"/>
        </w:rPr>
        <w:t>.</w:t>
      </w:r>
      <w:r w:rsidRPr="0097196B">
        <w:rPr>
          <w:rFonts w:eastAsia="Times New Roman"/>
          <w:szCs w:val="24"/>
        </w:rPr>
        <w:t xml:space="preserve"> </w:t>
      </w:r>
    </w:p>
    <w:p w14:paraId="19C9AB00" w14:textId="77777777" w:rsidR="005136E3" w:rsidRDefault="0098028A">
      <w:pPr>
        <w:spacing w:after="0" w:line="600" w:lineRule="auto"/>
        <w:ind w:firstLine="720"/>
        <w:jc w:val="both"/>
        <w:rPr>
          <w:rFonts w:eastAsia="Times New Roman"/>
          <w:szCs w:val="24"/>
        </w:rPr>
      </w:pPr>
      <w:r>
        <w:rPr>
          <w:rFonts w:eastAsia="Times New Roman"/>
          <w:szCs w:val="24"/>
        </w:rPr>
        <w:t>Γι’ αυτό</w:t>
      </w:r>
      <w:r w:rsidRPr="0097196B">
        <w:rPr>
          <w:rFonts w:eastAsia="Times New Roman"/>
          <w:szCs w:val="24"/>
        </w:rPr>
        <w:t xml:space="preserve"> και θα το ξαναπώ σήμερα</w:t>
      </w:r>
      <w:r>
        <w:rPr>
          <w:rFonts w:eastAsia="Times New Roman"/>
          <w:szCs w:val="24"/>
        </w:rPr>
        <w:t>:</w:t>
      </w:r>
      <w:r w:rsidRPr="0097196B">
        <w:rPr>
          <w:rFonts w:eastAsia="Times New Roman"/>
          <w:szCs w:val="24"/>
        </w:rPr>
        <w:t xml:space="preserve"> Δυστυχώς</w:t>
      </w:r>
      <w:r>
        <w:rPr>
          <w:rFonts w:eastAsia="Times New Roman"/>
          <w:szCs w:val="24"/>
        </w:rPr>
        <w:t>,</w:t>
      </w:r>
      <w:r w:rsidRPr="0097196B">
        <w:rPr>
          <w:rFonts w:eastAsia="Times New Roman"/>
          <w:szCs w:val="24"/>
        </w:rPr>
        <w:t xml:space="preserve"> η συζήτηση α</w:t>
      </w:r>
      <w:r w:rsidRPr="0097196B">
        <w:rPr>
          <w:rFonts w:eastAsia="Times New Roman"/>
          <w:szCs w:val="24"/>
        </w:rPr>
        <w:t xml:space="preserve">υτή θα καταγραφεί στην ιστορία </w:t>
      </w:r>
      <w:r>
        <w:rPr>
          <w:rFonts w:eastAsia="Times New Roman"/>
          <w:szCs w:val="24"/>
        </w:rPr>
        <w:t xml:space="preserve">ως μια μεγάλη </w:t>
      </w:r>
      <w:r w:rsidRPr="0097196B">
        <w:rPr>
          <w:rFonts w:eastAsia="Times New Roman"/>
          <w:szCs w:val="24"/>
        </w:rPr>
        <w:t>χαμένη ευκαιρία</w:t>
      </w:r>
      <w:r>
        <w:rPr>
          <w:rFonts w:eastAsia="Times New Roman"/>
          <w:szCs w:val="24"/>
        </w:rPr>
        <w:t>, μια μεγάλη</w:t>
      </w:r>
      <w:r w:rsidRPr="0097196B">
        <w:rPr>
          <w:rFonts w:eastAsia="Times New Roman"/>
          <w:szCs w:val="24"/>
        </w:rPr>
        <w:t xml:space="preserve"> ιστορική ευκαιρία να κάνουμε ουσιαστικές</w:t>
      </w:r>
      <w:r>
        <w:rPr>
          <w:rFonts w:eastAsia="Times New Roman"/>
          <w:szCs w:val="24"/>
        </w:rPr>
        <w:t>,</w:t>
      </w:r>
      <w:r w:rsidRPr="0097196B">
        <w:rPr>
          <w:rFonts w:eastAsia="Times New Roman"/>
          <w:szCs w:val="24"/>
        </w:rPr>
        <w:t xml:space="preserve"> γενναίες παρεμβάσεις στο </w:t>
      </w:r>
      <w:r>
        <w:rPr>
          <w:rFonts w:eastAsia="Times New Roman"/>
          <w:szCs w:val="24"/>
        </w:rPr>
        <w:t>Σ</w:t>
      </w:r>
      <w:r w:rsidRPr="0097196B">
        <w:rPr>
          <w:rFonts w:eastAsia="Times New Roman"/>
          <w:szCs w:val="24"/>
        </w:rPr>
        <w:t xml:space="preserve">ύνταγμά </w:t>
      </w:r>
      <w:r>
        <w:rPr>
          <w:rFonts w:eastAsia="Times New Roman"/>
          <w:szCs w:val="24"/>
        </w:rPr>
        <w:t>μας,</w:t>
      </w:r>
      <w:r w:rsidRPr="0097196B">
        <w:rPr>
          <w:rFonts w:eastAsia="Times New Roman"/>
          <w:szCs w:val="24"/>
        </w:rPr>
        <w:t xml:space="preserve"> για να δρομολογήσουμε </w:t>
      </w:r>
      <w:r>
        <w:rPr>
          <w:rFonts w:eastAsia="Times New Roman"/>
          <w:szCs w:val="24"/>
        </w:rPr>
        <w:t>μια</w:t>
      </w:r>
      <w:r w:rsidRPr="0097196B">
        <w:rPr>
          <w:rFonts w:eastAsia="Times New Roman"/>
          <w:szCs w:val="24"/>
        </w:rPr>
        <w:t xml:space="preserve"> μεγάλη </w:t>
      </w:r>
      <w:r>
        <w:rPr>
          <w:rFonts w:eastAsia="Times New Roman"/>
          <w:szCs w:val="24"/>
        </w:rPr>
        <w:t>φ</w:t>
      </w:r>
      <w:r w:rsidRPr="0097196B">
        <w:rPr>
          <w:rFonts w:eastAsia="Times New Roman"/>
          <w:szCs w:val="24"/>
        </w:rPr>
        <w:t xml:space="preserve">υγή στο μέλλον την οποία τόσο χρειάζεται η πατρίδα </w:t>
      </w:r>
      <w:r>
        <w:rPr>
          <w:rFonts w:eastAsia="Times New Roman"/>
          <w:szCs w:val="24"/>
        </w:rPr>
        <w:t>μας.</w:t>
      </w:r>
      <w:r w:rsidRPr="0097196B">
        <w:rPr>
          <w:rFonts w:eastAsia="Times New Roman"/>
          <w:szCs w:val="24"/>
        </w:rPr>
        <w:t xml:space="preserve"> </w:t>
      </w:r>
      <w:r>
        <w:rPr>
          <w:rFonts w:eastAsia="Times New Roman"/>
          <w:szCs w:val="24"/>
        </w:rPr>
        <w:t>Θα είναι μια</w:t>
      </w:r>
      <w:r>
        <w:rPr>
          <w:rFonts w:eastAsia="Times New Roman"/>
          <w:szCs w:val="24"/>
        </w:rPr>
        <w:t xml:space="preserve"> χαμένη </w:t>
      </w:r>
      <w:r w:rsidRPr="0097196B">
        <w:rPr>
          <w:rFonts w:eastAsia="Times New Roman"/>
          <w:szCs w:val="24"/>
        </w:rPr>
        <w:t>ευκαιρία</w:t>
      </w:r>
      <w:r>
        <w:rPr>
          <w:rFonts w:eastAsia="Times New Roman"/>
          <w:szCs w:val="24"/>
        </w:rPr>
        <w:t>,</w:t>
      </w:r>
      <w:r w:rsidRPr="0097196B">
        <w:rPr>
          <w:rFonts w:eastAsia="Times New Roman"/>
          <w:szCs w:val="24"/>
        </w:rPr>
        <w:t xml:space="preserve"> βέβαια</w:t>
      </w:r>
      <w:r>
        <w:rPr>
          <w:rFonts w:eastAsia="Times New Roman"/>
          <w:szCs w:val="24"/>
        </w:rPr>
        <w:t>,</w:t>
      </w:r>
      <w:r w:rsidRPr="0097196B">
        <w:rPr>
          <w:rFonts w:eastAsia="Times New Roman"/>
          <w:szCs w:val="24"/>
        </w:rPr>
        <w:t xml:space="preserve"> </w:t>
      </w:r>
      <w:r>
        <w:rPr>
          <w:rFonts w:eastAsia="Times New Roman"/>
          <w:szCs w:val="24"/>
        </w:rPr>
        <w:t xml:space="preserve">για </w:t>
      </w:r>
      <w:r w:rsidRPr="0097196B">
        <w:rPr>
          <w:rFonts w:eastAsia="Times New Roman"/>
          <w:szCs w:val="24"/>
        </w:rPr>
        <w:t xml:space="preserve">να </w:t>
      </w:r>
      <w:r>
        <w:rPr>
          <w:rFonts w:eastAsia="Times New Roman"/>
          <w:szCs w:val="24"/>
        </w:rPr>
        <w:t>μπορέσουμε να αντιπαραβάλλουμε</w:t>
      </w:r>
      <w:r w:rsidRPr="0097196B">
        <w:rPr>
          <w:rFonts w:eastAsia="Times New Roman"/>
          <w:szCs w:val="24"/>
        </w:rPr>
        <w:t xml:space="preserve"> </w:t>
      </w:r>
      <w:r>
        <w:rPr>
          <w:rFonts w:eastAsia="Times New Roman"/>
          <w:szCs w:val="24"/>
        </w:rPr>
        <w:t xml:space="preserve">σε αυτό το </w:t>
      </w:r>
      <w:r w:rsidRPr="0097196B">
        <w:rPr>
          <w:rFonts w:eastAsia="Times New Roman"/>
          <w:szCs w:val="24"/>
        </w:rPr>
        <w:t>κλίμα ακραίας τοξικότητας και πόλωσης που επιμένετε να καλλιεργείτε</w:t>
      </w:r>
      <w:r>
        <w:rPr>
          <w:rFonts w:eastAsia="Times New Roman"/>
          <w:szCs w:val="24"/>
        </w:rPr>
        <w:t>,</w:t>
      </w:r>
      <w:r w:rsidRPr="0097196B">
        <w:rPr>
          <w:rFonts w:eastAsia="Times New Roman"/>
          <w:szCs w:val="24"/>
        </w:rPr>
        <w:t xml:space="preserve"> τη δυνατότητα σε αυτήν εδώ την </w:t>
      </w:r>
      <w:r>
        <w:rPr>
          <w:rFonts w:eastAsia="Times New Roman"/>
          <w:szCs w:val="24"/>
        </w:rPr>
        <w:t>Α</w:t>
      </w:r>
      <w:r w:rsidRPr="0097196B">
        <w:rPr>
          <w:rFonts w:eastAsia="Times New Roman"/>
          <w:szCs w:val="24"/>
        </w:rPr>
        <w:t>ίθουσα</w:t>
      </w:r>
      <w:r>
        <w:rPr>
          <w:rFonts w:eastAsia="Times New Roman"/>
          <w:szCs w:val="24"/>
        </w:rPr>
        <w:t>,</w:t>
      </w:r>
      <w:r w:rsidRPr="0097196B">
        <w:rPr>
          <w:rFonts w:eastAsia="Times New Roman"/>
          <w:szCs w:val="24"/>
        </w:rPr>
        <w:t xml:space="preserve"> όπως το ίδιο το Σύνταγμα επιβάλλει</w:t>
      </w:r>
      <w:r>
        <w:rPr>
          <w:rFonts w:eastAsia="Times New Roman"/>
          <w:szCs w:val="24"/>
        </w:rPr>
        <w:t>,</w:t>
      </w:r>
      <w:r w:rsidRPr="0097196B">
        <w:rPr>
          <w:rFonts w:eastAsia="Times New Roman"/>
          <w:szCs w:val="24"/>
        </w:rPr>
        <w:t xml:space="preserve"> </w:t>
      </w:r>
      <w:r>
        <w:rPr>
          <w:rFonts w:eastAsia="Times New Roman"/>
          <w:szCs w:val="24"/>
        </w:rPr>
        <w:t>μερικές φορές, τουλάχιστον,</w:t>
      </w:r>
      <w:r w:rsidRPr="0097196B">
        <w:rPr>
          <w:rFonts w:eastAsia="Times New Roman"/>
          <w:szCs w:val="24"/>
        </w:rPr>
        <w:t xml:space="preserve"> να βάζου</w:t>
      </w:r>
      <w:r w:rsidRPr="0097196B">
        <w:rPr>
          <w:rFonts w:eastAsia="Times New Roman"/>
          <w:szCs w:val="24"/>
        </w:rPr>
        <w:t>με στην άκρη τις κομματικές</w:t>
      </w:r>
      <w:r>
        <w:rPr>
          <w:rFonts w:eastAsia="Times New Roman"/>
          <w:szCs w:val="24"/>
        </w:rPr>
        <w:t xml:space="preserve"> μας</w:t>
      </w:r>
      <w:r w:rsidRPr="0097196B">
        <w:rPr>
          <w:rFonts w:eastAsia="Times New Roman"/>
          <w:szCs w:val="24"/>
        </w:rPr>
        <w:t xml:space="preserve"> σκοπιμότητες</w:t>
      </w:r>
      <w:r>
        <w:rPr>
          <w:rFonts w:eastAsia="Times New Roman"/>
          <w:szCs w:val="24"/>
        </w:rPr>
        <w:t>,</w:t>
      </w:r>
      <w:r w:rsidRPr="0097196B">
        <w:rPr>
          <w:rFonts w:eastAsia="Times New Roman"/>
          <w:szCs w:val="24"/>
        </w:rPr>
        <w:t xml:space="preserve"> να κάνουμε </w:t>
      </w:r>
      <w:r>
        <w:rPr>
          <w:rFonts w:eastAsia="Times New Roman"/>
          <w:szCs w:val="24"/>
        </w:rPr>
        <w:t>-</w:t>
      </w:r>
      <w:r w:rsidRPr="0097196B">
        <w:rPr>
          <w:rFonts w:eastAsia="Times New Roman"/>
          <w:szCs w:val="24"/>
        </w:rPr>
        <w:t>όπου αυτό χρειάζεται</w:t>
      </w:r>
      <w:r>
        <w:rPr>
          <w:rFonts w:eastAsia="Times New Roman"/>
          <w:szCs w:val="24"/>
        </w:rPr>
        <w:t>-</w:t>
      </w:r>
      <w:r w:rsidRPr="0097196B">
        <w:rPr>
          <w:rFonts w:eastAsia="Times New Roman"/>
          <w:szCs w:val="24"/>
        </w:rPr>
        <w:t xml:space="preserve"> αμοιβαίες υποχωρήσεις για το καλό </w:t>
      </w:r>
      <w:r>
        <w:rPr>
          <w:rFonts w:eastAsia="Times New Roman"/>
          <w:szCs w:val="24"/>
        </w:rPr>
        <w:t xml:space="preserve">της χώρας, για το καλό </w:t>
      </w:r>
      <w:r w:rsidRPr="0097196B">
        <w:rPr>
          <w:rFonts w:eastAsia="Times New Roman"/>
          <w:szCs w:val="24"/>
        </w:rPr>
        <w:t>των επόμενων γενιών</w:t>
      </w:r>
      <w:r>
        <w:rPr>
          <w:rFonts w:eastAsia="Times New Roman"/>
          <w:szCs w:val="24"/>
        </w:rPr>
        <w:t>, για να μην στέλνουμε</w:t>
      </w:r>
      <w:r w:rsidRPr="0097196B">
        <w:rPr>
          <w:rFonts w:eastAsia="Times New Roman"/>
          <w:szCs w:val="24"/>
        </w:rPr>
        <w:t xml:space="preserve"> μονίμως την εικόνα στους Έλληνες πολίτες </w:t>
      </w:r>
      <w:r>
        <w:rPr>
          <w:rFonts w:eastAsia="Times New Roman"/>
          <w:szCs w:val="24"/>
        </w:rPr>
        <w:t>μ</w:t>
      </w:r>
      <w:r w:rsidRPr="0097196B">
        <w:rPr>
          <w:rFonts w:eastAsia="Times New Roman"/>
          <w:szCs w:val="24"/>
        </w:rPr>
        <w:t xml:space="preserve">ιας αντιπαράθεσης που συχνά είναι </w:t>
      </w:r>
      <w:r>
        <w:rPr>
          <w:rFonts w:eastAsia="Times New Roman"/>
          <w:szCs w:val="24"/>
        </w:rPr>
        <w:t>τ</w:t>
      </w:r>
      <w:r w:rsidRPr="0097196B">
        <w:rPr>
          <w:rFonts w:eastAsia="Times New Roman"/>
          <w:szCs w:val="24"/>
        </w:rPr>
        <w:t xml:space="preserve">όσο </w:t>
      </w:r>
      <w:r>
        <w:rPr>
          <w:rFonts w:eastAsia="Times New Roman"/>
          <w:szCs w:val="24"/>
        </w:rPr>
        <w:t xml:space="preserve">ανούσια και τόσο </w:t>
      </w:r>
      <w:r w:rsidRPr="0097196B">
        <w:rPr>
          <w:rFonts w:eastAsia="Times New Roman"/>
          <w:szCs w:val="24"/>
        </w:rPr>
        <w:t>τοξική που αποστρέφει</w:t>
      </w:r>
      <w:r>
        <w:rPr>
          <w:rFonts w:eastAsia="Times New Roman"/>
          <w:szCs w:val="24"/>
        </w:rPr>
        <w:t>,</w:t>
      </w:r>
      <w:r w:rsidRPr="0097196B">
        <w:rPr>
          <w:rFonts w:eastAsia="Times New Roman"/>
          <w:szCs w:val="24"/>
        </w:rPr>
        <w:t xml:space="preserve"> τελικά</w:t>
      </w:r>
      <w:r>
        <w:rPr>
          <w:rFonts w:eastAsia="Times New Roman"/>
          <w:szCs w:val="24"/>
        </w:rPr>
        <w:t>,</w:t>
      </w:r>
      <w:r w:rsidRPr="0097196B">
        <w:rPr>
          <w:rFonts w:eastAsia="Times New Roman"/>
          <w:szCs w:val="24"/>
        </w:rPr>
        <w:t xml:space="preserve"> τους ίδιους τους πολίτες από την πολιτική</w:t>
      </w:r>
      <w:r>
        <w:rPr>
          <w:rFonts w:eastAsia="Times New Roman"/>
          <w:szCs w:val="24"/>
        </w:rPr>
        <w:t>.</w:t>
      </w:r>
      <w:r w:rsidRPr="0097196B">
        <w:rPr>
          <w:rFonts w:eastAsia="Times New Roman"/>
          <w:szCs w:val="24"/>
        </w:rPr>
        <w:t xml:space="preserve"> </w:t>
      </w:r>
    </w:p>
    <w:p w14:paraId="19C9AB01" w14:textId="77777777" w:rsidR="005136E3" w:rsidRDefault="0098028A">
      <w:pPr>
        <w:spacing w:after="0" w:line="600" w:lineRule="auto"/>
        <w:ind w:firstLine="720"/>
        <w:jc w:val="both"/>
        <w:rPr>
          <w:rFonts w:eastAsia="Times New Roman"/>
          <w:szCs w:val="24"/>
        </w:rPr>
      </w:pPr>
      <w:r w:rsidRPr="0097196B">
        <w:rPr>
          <w:rFonts w:eastAsia="Times New Roman"/>
          <w:szCs w:val="24"/>
        </w:rPr>
        <w:lastRenderedPageBreak/>
        <w:t>Εκτός αν αυτό τελικά</w:t>
      </w:r>
      <w:r>
        <w:rPr>
          <w:rFonts w:eastAsia="Times New Roman"/>
          <w:szCs w:val="24"/>
        </w:rPr>
        <w:t>,</w:t>
      </w:r>
      <w:r w:rsidRPr="0097196B">
        <w:rPr>
          <w:rFonts w:eastAsia="Times New Roman"/>
          <w:szCs w:val="24"/>
        </w:rPr>
        <w:t xml:space="preserve"> </w:t>
      </w:r>
      <w:r>
        <w:rPr>
          <w:rFonts w:eastAsia="Times New Roman"/>
          <w:szCs w:val="24"/>
        </w:rPr>
        <w:t>κ</w:t>
      </w:r>
      <w:r w:rsidRPr="0097196B">
        <w:rPr>
          <w:rFonts w:eastAsia="Times New Roman"/>
          <w:szCs w:val="24"/>
        </w:rPr>
        <w:t>ύριε Τσίπρα</w:t>
      </w:r>
      <w:r>
        <w:rPr>
          <w:rFonts w:eastAsia="Times New Roman"/>
          <w:szCs w:val="24"/>
        </w:rPr>
        <w:t>,</w:t>
      </w:r>
      <w:r w:rsidRPr="0097196B">
        <w:rPr>
          <w:rFonts w:eastAsia="Times New Roman"/>
          <w:szCs w:val="24"/>
        </w:rPr>
        <w:t xml:space="preserve"> είναι</w:t>
      </w:r>
      <w:r>
        <w:rPr>
          <w:rFonts w:eastAsia="Times New Roman"/>
          <w:szCs w:val="24"/>
        </w:rPr>
        <w:t xml:space="preserve"> αυτό το οποίο</w:t>
      </w:r>
      <w:r w:rsidRPr="0097196B">
        <w:rPr>
          <w:rFonts w:eastAsia="Times New Roman"/>
          <w:szCs w:val="24"/>
        </w:rPr>
        <w:t xml:space="preserve"> επιζητάτε</w:t>
      </w:r>
      <w:r>
        <w:rPr>
          <w:rFonts w:eastAsia="Times New Roman"/>
          <w:szCs w:val="24"/>
        </w:rPr>
        <w:t>.</w:t>
      </w:r>
    </w:p>
    <w:p w14:paraId="19C9AB02" w14:textId="77777777" w:rsidR="005136E3" w:rsidRDefault="0098028A">
      <w:pPr>
        <w:spacing w:after="0" w:line="600" w:lineRule="auto"/>
        <w:ind w:firstLine="720"/>
        <w:jc w:val="both"/>
        <w:rPr>
          <w:rFonts w:eastAsia="Times New Roman"/>
          <w:szCs w:val="24"/>
        </w:rPr>
      </w:pPr>
      <w:r w:rsidRPr="00F6099B">
        <w:rPr>
          <w:rFonts w:eastAsia="Times New Roman"/>
          <w:szCs w:val="24"/>
        </w:rPr>
        <w:t xml:space="preserve">Κυρίες και κύριοι </w:t>
      </w:r>
      <w:r>
        <w:rPr>
          <w:rFonts w:eastAsia="Times New Roman"/>
          <w:szCs w:val="24"/>
        </w:rPr>
        <w:t>Β</w:t>
      </w:r>
      <w:r w:rsidRPr="0097196B">
        <w:rPr>
          <w:rFonts w:eastAsia="Times New Roman"/>
          <w:szCs w:val="24"/>
        </w:rPr>
        <w:t>ουλευτές</w:t>
      </w:r>
      <w:r>
        <w:rPr>
          <w:rFonts w:eastAsia="Times New Roman"/>
          <w:szCs w:val="24"/>
        </w:rPr>
        <w:t>, από την περιπέτεια αυτής της λειψής</w:t>
      </w:r>
      <w:r w:rsidRPr="0097196B">
        <w:rPr>
          <w:rFonts w:eastAsia="Times New Roman"/>
          <w:szCs w:val="24"/>
        </w:rPr>
        <w:t xml:space="preserve"> </w:t>
      </w:r>
      <w:r>
        <w:rPr>
          <w:rFonts w:eastAsia="Times New Roman"/>
          <w:szCs w:val="24"/>
        </w:rPr>
        <w:t>σ</w:t>
      </w:r>
      <w:r w:rsidRPr="0097196B">
        <w:rPr>
          <w:rFonts w:eastAsia="Times New Roman"/>
          <w:szCs w:val="24"/>
        </w:rPr>
        <w:t xml:space="preserve">υνταγματικής </w:t>
      </w:r>
      <w:r>
        <w:rPr>
          <w:rFonts w:eastAsia="Times New Roman"/>
          <w:szCs w:val="24"/>
        </w:rPr>
        <w:t>Α</w:t>
      </w:r>
      <w:r w:rsidRPr="0097196B">
        <w:rPr>
          <w:rFonts w:eastAsia="Times New Roman"/>
          <w:szCs w:val="24"/>
        </w:rPr>
        <w:t>ναθεώρησης</w:t>
      </w:r>
      <w:r>
        <w:rPr>
          <w:rFonts w:eastAsia="Times New Roman"/>
          <w:szCs w:val="24"/>
        </w:rPr>
        <w:t xml:space="preserve"> προέκυψαν δύο κατηγορίες διατάξεων προς αναθεώρηση. </w:t>
      </w:r>
    </w:p>
    <w:p w14:paraId="19C9AB03" w14:textId="77777777" w:rsidR="005136E3" w:rsidRDefault="0098028A">
      <w:pPr>
        <w:spacing w:after="0" w:line="600" w:lineRule="auto"/>
        <w:ind w:firstLine="720"/>
        <w:jc w:val="both"/>
        <w:rPr>
          <w:rFonts w:eastAsia="Times New Roman"/>
          <w:szCs w:val="24"/>
        </w:rPr>
      </w:pPr>
      <w:r>
        <w:rPr>
          <w:rFonts w:eastAsia="Times New Roman"/>
          <w:szCs w:val="24"/>
        </w:rPr>
        <w:t xml:space="preserve">Η πρώτη κατηγορία περιλαμβάνει άρθρα τα οποία υπερψηφίστηκαν από παραπάνω από </w:t>
      </w:r>
      <w:proofErr w:type="spellStart"/>
      <w:r>
        <w:rPr>
          <w:rFonts w:eastAsia="Times New Roman"/>
          <w:szCs w:val="24"/>
        </w:rPr>
        <w:t>εκατόν</w:t>
      </w:r>
      <w:proofErr w:type="spellEnd"/>
      <w:r>
        <w:rPr>
          <w:rFonts w:eastAsia="Times New Roman"/>
          <w:szCs w:val="24"/>
        </w:rPr>
        <w:t xml:space="preserve"> ογδόντα Βουλευτές.</w:t>
      </w:r>
      <w:r w:rsidRPr="0097196B">
        <w:rPr>
          <w:rFonts w:eastAsia="Times New Roman"/>
          <w:szCs w:val="24"/>
        </w:rPr>
        <w:t xml:space="preserve"> Άρα θα αναθεωρηθούν από την επόμενη Βουλή με απλή πλειοψηφία </w:t>
      </w:r>
      <w:proofErr w:type="spellStart"/>
      <w:r>
        <w:rPr>
          <w:rFonts w:eastAsia="Times New Roman"/>
          <w:szCs w:val="24"/>
        </w:rPr>
        <w:t>εκατόν</w:t>
      </w:r>
      <w:proofErr w:type="spellEnd"/>
      <w:r>
        <w:rPr>
          <w:rFonts w:eastAsia="Times New Roman"/>
          <w:szCs w:val="24"/>
        </w:rPr>
        <w:t xml:space="preserve"> πενήντα έναν Β</w:t>
      </w:r>
      <w:r w:rsidRPr="0097196B">
        <w:rPr>
          <w:rFonts w:eastAsia="Times New Roman"/>
          <w:szCs w:val="24"/>
        </w:rPr>
        <w:t>ουλευτών</w:t>
      </w:r>
      <w:r>
        <w:rPr>
          <w:rFonts w:eastAsia="Times New Roman"/>
          <w:szCs w:val="24"/>
        </w:rPr>
        <w:t>. Είναι</w:t>
      </w:r>
      <w:r w:rsidRPr="0097196B">
        <w:rPr>
          <w:rFonts w:eastAsia="Times New Roman"/>
          <w:szCs w:val="24"/>
        </w:rPr>
        <w:t xml:space="preserve"> </w:t>
      </w:r>
      <w:r w:rsidRPr="0097196B">
        <w:rPr>
          <w:rFonts w:eastAsia="Times New Roman"/>
          <w:szCs w:val="24"/>
        </w:rPr>
        <w:t>διατάξεις για την ευθύνη Υπουργών και Βουλευτών</w:t>
      </w:r>
      <w:r>
        <w:rPr>
          <w:rFonts w:eastAsia="Times New Roman"/>
          <w:szCs w:val="24"/>
        </w:rPr>
        <w:t>,</w:t>
      </w:r>
      <w:r w:rsidRPr="0097196B">
        <w:rPr>
          <w:rFonts w:eastAsia="Times New Roman"/>
          <w:szCs w:val="24"/>
        </w:rPr>
        <w:t xml:space="preserve"> για την εκλογή Προέδρου της Δημοκρατίας</w:t>
      </w:r>
      <w:r>
        <w:rPr>
          <w:rFonts w:eastAsia="Times New Roman"/>
          <w:szCs w:val="24"/>
        </w:rPr>
        <w:t xml:space="preserve">, για τη συγκρότηση ανεξάρτητων </w:t>
      </w:r>
      <w:r w:rsidRPr="0097196B">
        <w:rPr>
          <w:rFonts w:eastAsia="Times New Roman"/>
          <w:szCs w:val="24"/>
        </w:rPr>
        <w:t>αρχών</w:t>
      </w:r>
      <w:r>
        <w:rPr>
          <w:rFonts w:eastAsia="Times New Roman"/>
          <w:szCs w:val="24"/>
        </w:rPr>
        <w:t>. Αυτές συμπληρώνονται και με δύο ακόμα</w:t>
      </w:r>
      <w:r w:rsidRPr="0097196B">
        <w:rPr>
          <w:rFonts w:eastAsia="Times New Roman"/>
          <w:szCs w:val="24"/>
        </w:rPr>
        <w:t xml:space="preserve"> προτάσεις της Νέας Δημοκρατίας</w:t>
      </w:r>
      <w:r>
        <w:rPr>
          <w:rFonts w:eastAsia="Times New Roman"/>
          <w:szCs w:val="24"/>
        </w:rPr>
        <w:t>,</w:t>
      </w:r>
      <w:r w:rsidRPr="0097196B">
        <w:rPr>
          <w:rFonts w:eastAsia="Times New Roman"/>
          <w:szCs w:val="24"/>
        </w:rPr>
        <w:t xml:space="preserve"> οι οποίες έγιναν δεκτές</w:t>
      </w:r>
      <w:r>
        <w:rPr>
          <w:rFonts w:eastAsia="Times New Roman"/>
          <w:szCs w:val="24"/>
        </w:rPr>
        <w:t>. Θα σας διευκολύνουν την επόμενη μέ</w:t>
      </w:r>
      <w:r>
        <w:rPr>
          <w:rFonts w:eastAsia="Times New Roman"/>
          <w:szCs w:val="24"/>
        </w:rPr>
        <w:t xml:space="preserve">ρα, τουλάχιστον η μία από τις δύο. Με την πρώτη πρόταση θα μπορείτε </w:t>
      </w:r>
      <w:r w:rsidRPr="0097196B">
        <w:rPr>
          <w:rFonts w:eastAsia="Times New Roman"/>
          <w:szCs w:val="24"/>
        </w:rPr>
        <w:t xml:space="preserve">να προτείνετε και εσείς </w:t>
      </w:r>
      <w:r>
        <w:rPr>
          <w:rFonts w:eastAsia="Times New Roman"/>
          <w:szCs w:val="24"/>
        </w:rPr>
        <w:t>τη σύσταση εξεταστικών επιτροπών, δηλαδή να είναι και δικαίωμα της μειοψηφίας, ενώ η δεύτερη πρόταση</w:t>
      </w:r>
      <w:r w:rsidRPr="0097196B">
        <w:rPr>
          <w:rFonts w:eastAsia="Times New Roman"/>
          <w:szCs w:val="24"/>
        </w:rPr>
        <w:t xml:space="preserve"> </w:t>
      </w:r>
      <w:r>
        <w:rPr>
          <w:rFonts w:eastAsia="Times New Roman"/>
          <w:szCs w:val="24"/>
        </w:rPr>
        <w:t xml:space="preserve">-η διάταξη- αφορά στο </w:t>
      </w:r>
      <w:r w:rsidRPr="0097196B">
        <w:rPr>
          <w:rFonts w:eastAsia="Times New Roman"/>
          <w:szCs w:val="24"/>
        </w:rPr>
        <w:t xml:space="preserve">να εξομοιωθούν </w:t>
      </w:r>
      <w:r>
        <w:rPr>
          <w:rFonts w:eastAsia="Times New Roman"/>
          <w:szCs w:val="24"/>
        </w:rPr>
        <w:t xml:space="preserve">οι </w:t>
      </w:r>
      <w:r w:rsidRPr="0097196B">
        <w:rPr>
          <w:rFonts w:eastAsia="Times New Roman"/>
          <w:szCs w:val="24"/>
        </w:rPr>
        <w:t>στρατιωτικοί δικαστές μ</w:t>
      </w:r>
      <w:r w:rsidRPr="0097196B">
        <w:rPr>
          <w:rFonts w:eastAsia="Times New Roman"/>
          <w:szCs w:val="24"/>
        </w:rPr>
        <w:t>ε τους υπόλοιπους δικαστές</w:t>
      </w:r>
      <w:r>
        <w:rPr>
          <w:rFonts w:eastAsia="Times New Roman"/>
          <w:szCs w:val="24"/>
        </w:rPr>
        <w:t>.</w:t>
      </w:r>
      <w:r w:rsidRPr="0097196B">
        <w:rPr>
          <w:rFonts w:eastAsia="Times New Roman"/>
          <w:szCs w:val="24"/>
        </w:rPr>
        <w:t xml:space="preserve"> </w:t>
      </w:r>
      <w:r>
        <w:rPr>
          <w:rFonts w:eastAsia="Times New Roman"/>
          <w:szCs w:val="24"/>
        </w:rPr>
        <w:t>Α</w:t>
      </w:r>
      <w:r w:rsidRPr="0097196B">
        <w:rPr>
          <w:rFonts w:eastAsia="Times New Roman"/>
          <w:szCs w:val="24"/>
        </w:rPr>
        <w:t xml:space="preserve">υτό είναι </w:t>
      </w:r>
      <w:r>
        <w:rPr>
          <w:rFonts w:eastAsia="Times New Roman"/>
          <w:szCs w:val="24"/>
        </w:rPr>
        <w:lastRenderedPageBreak/>
        <w:t xml:space="preserve">το πλαίσιο </w:t>
      </w:r>
      <w:r w:rsidRPr="0097196B">
        <w:rPr>
          <w:rFonts w:eastAsia="Times New Roman"/>
          <w:szCs w:val="24"/>
        </w:rPr>
        <w:t xml:space="preserve">στο οποίο καταφέραμε τελικά </w:t>
      </w:r>
      <w:r>
        <w:rPr>
          <w:rFonts w:eastAsia="Times New Roman"/>
          <w:szCs w:val="24"/>
        </w:rPr>
        <w:t>να συμφωνήσουμε. Είναι πολύ φτωχό σε σχέση</w:t>
      </w:r>
      <w:r w:rsidRPr="0097196B">
        <w:rPr>
          <w:rFonts w:eastAsia="Times New Roman"/>
          <w:szCs w:val="24"/>
        </w:rPr>
        <w:t xml:space="preserve"> με τις πραγματικές ανάγκες της χώρας</w:t>
      </w:r>
      <w:r>
        <w:rPr>
          <w:rFonts w:eastAsia="Times New Roman"/>
          <w:szCs w:val="24"/>
        </w:rPr>
        <w:t>.</w:t>
      </w:r>
    </w:p>
    <w:p w14:paraId="19C9AB0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Η δεύτερη κατηγορία </w:t>
      </w:r>
      <w:r w:rsidRPr="00FF7BE7">
        <w:rPr>
          <w:rFonts w:eastAsia="Times New Roman" w:cs="Times New Roman"/>
          <w:szCs w:val="24"/>
        </w:rPr>
        <w:t xml:space="preserve">περιλαμβάνει άρθρα τα οποία συγκέντρωσαν τώρα </w:t>
      </w:r>
      <w:proofErr w:type="spellStart"/>
      <w:r>
        <w:rPr>
          <w:rFonts w:eastAsia="Times New Roman" w:cs="Times New Roman"/>
          <w:szCs w:val="24"/>
        </w:rPr>
        <w:t>εκατόν</w:t>
      </w:r>
      <w:proofErr w:type="spellEnd"/>
      <w:r>
        <w:rPr>
          <w:rFonts w:eastAsia="Times New Roman" w:cs="Times New Roman"/>
          <w:szCs w:val="24"/>
        </w:rPr>
        <w:t xml:space="preserve"> πενήντα</w:t>
      </w:r>
      <w:r w:rsidRPr="00FF7BE7">
        <w:rPr>
          <w:rFonts w:eastAsia="Times New Roman" w:cs="Times New Roman"/>
          <w:szCs w:val="24"/>
        </w:rPr>
        <w:t xml:space="preserve"> ψήφους</w:t>
      </w:r>
      <w:r>
        <w:rPr>
          <w:rFonts w:eastAsia="Times New Roman" w:cs="Times New Roman"/>
          <w:szCs w:val="24"/>
        </w:rPr>
        <w:t xml:space="preserve">, </w:t>
      </w:r>
      <w:r w:rsidRPr="00FF7BE7">
        <w:rPr>
          <w:rFonts w:eastAsia="Times New Roman" w:cs="Times New Roman"/>
          <w:szCs w:val="24"/>
        </w:rPr>
        <w:t>όχι όμως</w:t>
      </w:r>
      <w:r w:rsidRPr="00FF7BE7">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ογδόντα</w:t>
      </w:r>
      <w:r>
        <w:rPr>
          <w:rFonts w:eastAsia="Times New Roman" w:cs="Times New Roman"/>
          <w:szCs w:val="24"/>
        </w:rPr>
        <w:t>,</w:t>
      </w:r>
      <w:r>
        <w:rPr>
          <w:rFonts w:eastAsia="Times New Roman" w:cs="Times New Roman"/>
          <w:szCs w:val="24"/>
        </w:rPr>
        <w:t xml:space="preserve"> οπότε για να αναθεωρηθούν στην επόμενη Βουλή, </w:t>
      </w:r>
      <w:r w:rsidRPr="00FF7BE7">
        <w:rPr>
          <w:rFonts w:eastAsia="Times New Roman" w:cs="Times New Roman"/>
          <w:szCs w:val="24"/>
        </w:rPr>
        <w:t>χρειάζονται αυξημένη πλειοψηφία</w:t>
      </w:r>
      <w:r>
        <w:rPr>
          <w:rFonts w:eastAsia="Times New Roman" w:cs="Times New Roman"/>
          <w:szCs w:val="24"/>
        </w:rPr>
        <w:t>. Τέτοιες διατάξεις</w:t>
      </w:r>
      <w:r w:rsidRPr="00FF7BE7">
        <w:rPr>
          <w:rFonts w:eastAsia="Times New Roman" w:cs="Times New Roman"/>
          <w:szCs w:val="24"/>
        </w:rPr>
        <w:t xml:space="preserve"> είναι η απλή αναλογική</w:t>
      </w:r>
      <w:r>
        <w:rPr>
          <w:rFonts w:eastAsia="Times New Roman" w:cs="Times New Roman"/>
          <w:szCs w:val="24"/>
        </w:rPr>
        <w:t>,</w:t>
      </w:r>
      <w:r w:rsidRPr="00FF7BE7">
        <w:rPr>
          <w:rFonts w:eastAsia="Times New Roman" w:cs="Times New Roman"/>
          <w:szCs w:val="24"/>
        </w:rPr>
        <w:t xml:space="preserve"> τα δημοψηφίσματα</w:t>
      </w:r>
      <w:r>
        <w:rPr>
          <w:rFonts w:eastAsia="Times New Roman" w:cs="Times New Roman"/>
          <w:szCs w:val="24"/>
        </w:rPr>
        <w:t>, ο</w:t>
      </w:r>
      <w:r w:rsidRPr="00FF7BE7">
        <w:rPr>
          <w:rFonts w:eastAsia="Times New Roman" w:cs="Times New Roman"/>
          <w:szCs w:val="24"/>
        </w:rPr>
        <w:t xml:space="preserve"> χωρισμός </w:t>
      </w:r>
      <w:r>
        <w:rPr>
          <w:rFonts w:eastAsia="Times New Roman" w:cs="Times New Roman"/>
          <w:szCs w:val="24"/>
        </w:rPr>
        <w:t>Ε</w:t>
      </w:r>
      <w:r w:rsidRPr="00FF7BE7">
        <w:rPr>
          <w:rFonts w:eastAsia="Times New Roman" w:cs="Times New Roman"/>
          <w:szCs w:val="24"/>
        </w:rPr>
        <w:t>κκλησίας</w:t>
      </w:r>
      <w:r>
        <w:rPr>
          <w:rFonts w:eastAsia="Times New Roman" w:cs="Times New Roman"/>
          <w:szCs w:val="24"/>
        </w:rPr>
        <w:t xml:space="preserve"> - </w:t>
      </w:r>
      <w:r>
        <w:rPr>
          <w:rFonts w:eastAsia="Times New Roman" w:cs="Times New Roman"/>
          <w:szCs w:val="24"/>
        </w:rPr>
        <w:t>Κ</w:t>
      </w:r>
      <w:r w:rsidRPr="00FF7BE7">
        <w:rPr>
          <w:rFonts w:eastAsia="Times New Roman" w:cs="Times New Roman"/>
          <w:szCs w:val="24"/>
        </w:rPr>
        <w:t>ράτους</w:t>
      </w:r>
      <w:r>
        <w:rPr>
          <w:rFonts w:eastAsia="Times New Roman" w:cs="Times New Roman"/>
          <w:szCs w:val="24"/>
        </w:rPr>
        <w:t>,</w:t>
      </w:r>
      <w:r w:rsidRPr="00FF7BE7">
        <w:rPr>
          <w:rFonts w:eastAsia="Times New Roman" w:cs="Times New Roman"/>
          <w:szCs w:val="24"/>
        </w:rPr>
        <w:t xml:space="preserve"> άλλ</w:t>
      </w:r>
      <w:r>
        <w:rPr>
          <w:rFonts w:eastAsia="Times New Roman" w:cs="Times New Roman"/>
          <w:szCs w:val="24"/>
        </w:rPr>
        <w:t>οι</w:t>
      </w:r>
      <w:r w:rsidRPr="00FF7BE7">
        <w:rPr>
          <w:rFonts w:eastAsia="Times New Roman" w:cs="Times New Roman"/>
          <w:szCs w:val="24"/>
        </w:rPr>
        <w:t xml:space="preserve"> ιδεοληπτικ</w:t>
      </w:r>
      <w:r>
        <w:rPr>
          <w:rFonts w:eastAsia="Times New Roman" w:cs="Times New Roman"/>
          <w:szCs w:val="24"/>
        </w:rPr>
        <w:t>οί</w:t>
      </w:r>
      <w:r w:rsidRPr="00FF7BE7">
        <w:rPr>
          <w:rFonts w:eastAsia="Times New Roman" w:cs="Times New Roman"/>
          <w:szCs w:val="24"/>
        </w:rPr>
        <w:t xml:space="preserve"> νεωτερισμοί του ΣΥΡΙΖΑ</w:t>
      </w:r>
      <w:r>
        <w:rPr>
          <w:rFonts w:eastAsia="Times New Roman" w:cs="Times New Roman"/>
          <w:szCs w:val="24"/>
        </w:rPr>
        <w:t>,</w:t>
      </w:r>
      <w:r w:rsidRPr="00FF7BE7">
        <w:rPr>
          <w:rFonts w:eastAsia="Times New Roman" w:cs="Times New Roman"/>
          <w:szCs w:val="24"/>
        </w:rPr>
        <w:t xml:space="preserve"> τους οποίους απορρίπτουν όλα τα δημοκρατικά </w:t>
      </w:r>
      <w:r>
        <w:rPr>
          <w:rFonts w:eastAsia="Times New Roman" w:cs="Times New Roman"/>
          <w:szCs w:val="24"/>
        </w:rPr>
        <w:t>κ</w:t>
      </w:r>
      <w:r w:rsidRPr="00FF7BE7">
        <w:rPr>
          <w:rFonts w:eastAsia="Times New Roman" w:cs="Times New Roman"/>
          <w:szCs w:val="24"/>
        </w:rPr>
        <w:t>όμματα</w:t>
      </w:r>
      <w:r>
        <w:rPr>
          <w:rFonts w:eastAsia="Times New Roman" w:cs="Times New Roman"/>
          <w:szCs w:val="24"/>
        </w:rPr>
        <w:t>.</w:t>
      </w:r>
      <w:r w:rsidRPr="00FF7BE7">
        <w:rPr>
          <w:rFonts w:eastAsia="Times New Roman" w:cs="Times New Roman"/>
          <w:szCs w:val="24"/>
        </w:rPr>
        <w:t xml:space="preserve"> </w:t>
      </w:r>
      <w:r>
        <w:rPr>
          <w:rFonts w:eastAsia="Times New Roman" w:cs="Times New Roman"/>
          <w:szCs w:val="24"/>
        </w:rPr>
        <w:t>Μ</w:t>
      </w:r>
      <w:r w:rsidRPr="00FF7BE7">
        <w:rPr>
          <w:rFonts w:eastAsia="Times New Roman" w:cs="Times New Roman"/>
          <w:szCs w:val="24"/>
        </w:rPr>
        <w:t xml:space="preserve">ην </w:t>
      </w:r>
      <w:r>
        <w:rPr>
          <w:rFonts w:eastAsia="Times New Roman" w:cs="Times New Roman"/>
          <w:szCs w:val="24"/>
        </w:rPr>
        <w:t>μπαίνετε</w:t>
      </w:r>
      <w:r w:rsidRPr="00FF7BE7">
        <w:rPr>
          <w:rFonts w:eastAsia="Times New Roman" w:cs="Times New Roman"/>
          <w:szCs w:val="24"/>
        </w:rPr>
        <w:t xml:space="preserve"> καθόλου στον κόπο</w:t>
      </w:r>
      <w:r>
        <w:rPr>
          <w:rFonts w:eastAsia="Times New Roman" w:cs="Times New Roman"/>
          <w:szCs w:val="24"/>
        </w:rPr>
        <w:t>. Α</w:t>
      </w:r>
      <w:r w:rsidRPr="00FF7BE7">
        <w:rPr>
          <w:rFonts w:eastAsia="Times New Roman" w:cs="Times New Roman"/>
          <w:szCs w:val="24"/>
        </w:rPr>
        <w:t xml:space="preserve">υτές οι διατάξεις δεν πρόκειται να </w:t>
      </w:r>
      <w:r>
        <w:rPr>
          <w:rFonts w:eastAsia="Times New Roman" w:cs="Times New Roman"/>
          <w:szCs w:val="24"/>
        </w:rPr>
        <w:t>συζητηθούν</w:t>
      </w:r>
      <w:r w:rsidRPr="00FF7BE7">
        <w:rPr>
          <w:rFonts w:eastAsia="Times New Roman" w:cs="Times New Roman"/>
          <w:szCs w:val="24"/>
        </w:rPr>
        <w:t xml:space="preserve"> καθόλου από την επομένη κυβερνητική </w:t>
      </w:r>
      <w:r>
        <w:rPr>
          <w:rFonts w:eastAsia="Times New Roman" w:cs="Times New Roman"/>
          <w:szCs w:val="24"/>
        </w:rPr>
        <w:t>π</w:t>
      </w:r>
      <w:r w:rsidRPr="00FF7BE7">
        <w:rPr>
          <w:rFonts w:eastAsia="Times New Roman" w:cs="Times New Roman"/>
          <w:szCs w:val="24"/>
        </w:rPr>
        <w:t>λειοψηφία</w:t>
      </w:r>
      <w:r>
        <w:rPr>
          <w:rFonts w:eastAsia="Times New Roman" w:cs="Times New Roman"/>
          <w:szCs w:val="24"/>
        </w:rPr>
        <w:t>.</w:t>
      </w:r>
    </w:p>
    <w:p w14:paraId="19C9AB05" w14:textId="77777777" w:rsidR="005136E3" w:rsidRDefault="009802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9AB0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Μ</w:t>
      </w:r>
      <w:r w:rsidRPr="00FF7BE7">
        <w:rPr>
          <w:rFonts w:eastAsia="Times New Roman" w:cs="Times New Roman"/>
          <w:szCs w:val="24"/>
        </w:rPr>
        <w:t xml:space="preserve">ε αυτά τα δεδομένα </w:t>
      </w:r>
      <w:r>
        <w:rPr>
          <w:rFonts w:eastAsia="Times New Roman" w:cs="Times New Roman"/>
          <w:szCs w:val="24"/>
        </w:rPr>
        <w:t>έ</w:t>
      </w:r>
      <w:r>
        <w:rPr>
          <w:rFonts w:eastAsia="Times New Roman" w:cs="Times New Roman"/>
          <w:szCs w:val="24"/>
        </w:rPr>
        <w:t xml:space="preserve">χω να κάνω τρεις παρατηρήσεις </w:t>
      </w:r>
      <w:r w:rsidRPr="00FF7BE7">
        <w:rPr>
          <w:rFonts w:eastAsia="Times New Roman" w:cs="Times New Roman"/>
          <w:szCs w:val="24"/>
        </w:rPr>
        <w:t>και μία πρόταση</w:t>
      </w:r>
      <w:r>
        <w:rPr>
          <w:rFonts w:eastAsia="Times New Roman" w:cs="Times New Roman"/>
          <w:szCs w:val="24"/>
        </w:rPr>
        <w:t>:</w:t>
      </w:r>
    </w:p>
    <w:p w14:paraId="19C9AB0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Πρώτον, θέλω να επαναλάβω ότι η Νέα Δημοκρατία θα τηρήσει </w:t>
      </w:r>
      <w:r w:rsidRPr="00FF7BE7">
        <w:rPr>
          <w:rFonts w:eastAsia="Times New Roman" w:cs="Times New Roman"/>
          <w:szCs w:val="24"/>
        </w:rPr>
        <w:t xml:space="preserve">κατά γράμμα </w:t>
      </w:r>
      <w:r>
        <w:rPr>
          <w:rFonts w:eastAsia="Times New Roman" w:cs="Times New Roman"/>
          <w:szCs w:val="24"/>
        </w:rPr>
        <w:t>τη συνταγματική</w:t>
      </w:r>
      <w:r w:rsidRPr="00FF7BE7">
        <w:rPr>
          <w:rFonts w:eastAsia="Times New Roman" w:cs="Times New Roman"/>
          <w:szCs w:val="24"/>
        </w:rPr>
        <w:t xml:space="preserve"> παράδοση της χώρας</w:t>
      </w:r>
      <w:r>
        <w:rPr>
          <w:rFonts w:eastAsia="Times New Roman" w:cs="Times New Roman"/>
          <w:szCs w:val="24"/>
        </w:rPr>
        <w:t xml:space="preserve">. Η </w:t>
      </w:r>
      <w:r>
        <w:rPr>
          <w:rFonts w:eastAsia="Times New Roman" w:cs="Times New Roman"/>
          <w:szCs w:val="24"/>
        </w:rPr>
        <w:lastRenderedPageBreak/>
        <w:t>επόμενη Β</w:t>
      </w:r>
      <w:r w:rsidRPr="00FF7BE7">
        <w:rPr>
          <w:rFonts w:eastAsia="Times New Roman" w:cs="Times New Roman"/>
          <w:szCs w:val="24"/>
        </w:rPr>
        <w:t>ουλή δεν δεσμεύεται</w:t>
      </w:r>
      <w:r>
        <w:rPr>
          <w:rFonts w:eastAsia="Times New Roman" w:cs="Times New Roman"/>
          <w:szCs w:val="24"/>
        </w:rPr>
        <w:t xml:space="preserve"> -ε</w:t>
      </w:r>
      <w:r w:rsidRPr="00FF7BE7">
        <w:rPr>
          <w:rFonts w:eastAsia="Times New Roman" w:cs="Times New Roman"/>
          <w:szCs w:val="24"/>
        </w:rPr>
        <w:t>παναλαμβάνω</w:t>
      </w:r>
      <w:r>
        <w:rPr>
          <w:rFonts w:eastAsia="Times New Roman" w:cs="Times New Roman"/>
          <w:szCs w:val="24"/>
        </w:rPr>
        <w:t>, δεν δεσμεύεται-</w:t>
      </w:r>
      <w:r w:rsidRPr="00FF7BE7">
        <w:rPr>
          <w:rFonts w:eastAsia="Times New Roman" w:cs="Times New Roman"/>
          <w:szCs w:val="24"/>
        </w:rPr>
        <w:t xml:space="preserve"> από την </w:t>
      </w:r>
      <w:r>
        <w:rPr>
          <w:rFonts w:eastAsia="Times New Roman" w:cs="Times New Roman"/>
          <w:szCs w:val="24"/>
        </w:rPr>
        <w:t xml:space="preserve">κατεύθυνση που δίνει η σημερινή, </w:t>
      </w:r>
      <w:r>
        <w:rPr>
          <w:rFonts w:eastAsia="Times New Roman" w:cs="Times New Roman"/>
          <w:szCs w:val="24"/>
        </w:rPr>
        <w:t xml:space="preserve">η </w:t>
      </w:r>
      <w:proofErr w:type="spellStart"/>
      <w:r>
        <w:rPr>
          <w:rFonts w:eastAsia="Times New Roman" w:cs="Times New Roman"/>
          <w:szCs w:val="24"/>
        </w:rPr>
        <w:t>προτείνουσα</w:t>
      </w:r>
      <w:proofErr w:type="spellEnd"/>
      <w:r>
        <w:rPr>
          <w:rFonts w:eastAsia="Times New Roman" w:cs="Times New Roman"/>
          <w:szCs w:val="24"/>
        </w:rPr>
        <w:t xml:space="preserve"> Βουλή. Εκείνη </w:t>
      </w:r>
      <w:r w:rsidRPr="00FF7BE7">
        <w:rPr>
          <w:rFonts w:eastAsia="Times New Roman" w:cs="Times New Roman"/>
          <w:szCs w:val="24"/>
        </w:rPr>
        <w:t>θα καθορίσει το περιεχόμενο των άρθρων που τώρα προτείνονται προς αναθεώρηση</w:t>
      </w:r>
      <w:r>
        <w:rPr>
          <w:rFonts w:eastAsia="Times New Roman" w:cs="Times New Roman"/>
          <w:szCs w:val="24"/>
        </w:rPr>
        <w:t xml:space="preserve">. Αυτό προβλέπει το Σύνταγμα, σε αυτό συμφωνούν, </w:t>
      </w:r>
      <w:r w:rsidRPr="00FF7BE7">
        <w:rPr>
          <w:rFonts w:eastAsia="Times New Roman" w:cs="Times New Roman"/>
          <w:szCs w:val="24"/>
        </w:rPr>
        <w:t>ουσιαστικά</w:t>
      </w:r>
      <w:r>
        <w:rPr>
          <w:rFonts w:eastAsia="Times New Roman" w:cs="Times New Roman"/>
          <w:szCs w:val="24"/>
        </w:rPr>
        <w:t>,</w:t>
      </w:r>
      <w:r w:rsidRPr="00FF7BE7">
        <w:rPr>
          <w:rFonts w:eastAsia="Times New Roman" w:cs="Times New Roman"/>
          <w:szCs w:val="24"/>
        </w:rPr>
        <w:t xml:space="preserve"> όλοι οι συνταγματολόγοι</w:t>
      </w:r>
      <w:r>
        <w:rPr>
          <w:rFonts w:eastAsia="Times New Roman" w:cs="Times New Roman"/>
          <w:szCs w:val="24"/>
        </w:rPr>
        <w:t>, αυτό</w:t>
      </w:r>
      <w:r w:rsidRPr="00FF7BE7">
        <w:rPr>
          <w:rFonts w:eastAsia="Times New Roman" w:cs="Times New Roman"/>
          <w:szCs w:val="24"/>
        </w:rPr>
        <w:t xml:space="preserve"> έχει γίνει σε όλες τις αναθεωρήσεις μέχρι σήμερα και </w:t>
      </w:r>
      <w:r>
        <w:rPr>
          <w:rFonts w:eastAsia="Times New Roman" w:cs="Times New Roman"/>
          <w:szCs w:val="24"/>
        </w:rPr>
        <w:t xml:space="preserve">αυτό θα </w:t>
      </w:r>
      <w:r>
        <w:rPr>
          <w:rFonts w:eastAsia="Times New Roman" w:cs="Times New Roman"/>
          <w:szCs w:val="24"/>
        </w:rPr>
        <w:t xml:space="preserve">ισχύσει και </w:t>
      </w:r>
      <w:r w:rsidRPr="00FF7BE7">
        <w:rPr>
          <w:rFonts w:eastAsia="Times New Roman" w:cs="Times New Roman"/>
          <w:szCs w:val="24"/>
        </w:rPr>
        <w:t>τώρα</w:t>
      </w:r>
      <w:r>
        <w:rPr>
          <w:rFonts w:eastAsia="Times New Roman" w:cs="Times New Roman"/>
          <w:szCs w:val="24"/>
        </w:rPr>
        <w:t>. Η</w:t>
      </w:r>
      <w:r w:rsidRPr="00FF7BE7">
        <w:rPr>
          <w:rFonts w:eastAsia="Times New Roman" w:cs="Times New Roman"/>
          <w:szCs w:val="24"/>
        </w:rPr>
        <w:t xml:space="preserve"> επιχείρηση κατάλυσης </w:t>
      </w:r>
      <w:r>
        <w:rPr>
          <w:rFonts w:eastAsia="Times New Roman" w:cs="Times New Roman"/>
          <w:szCs w:val="24"/>
        </w:rPr>
        <w:t>της ελευθερίας της αναθεωρητικής Βουλής, κάτι το οποίο, βέβαια,</w:t>
      </w:r>
      <w:r w:rsidRPr="00FF7BE7">
        <w:rPr>
          <w:rFonts w:eastAsia="Times New Roman" w:cs="Times New Roman"/>
          <w:szCs w:val="24"/>
        </w:rPr>
        <w:t xml:space="preserve"> συνιστά και μία έμμεση παραδοχή ήττας από το ΣΥΡΙΖΑ</w:t>
      </w:r>
      <w:r>
        <w:rPr>
          <w:rFonts w:eastAsia="Times New Roman" w:cs="Times New Roman"/>
          <w:szCs w:val="24"/>
        </w:rPr>
        <w:t>,</w:t>
      </w:r>
      <w:r w:rsidRPr="00FF7BE7">
        <w:rPr>
          <w:rFonts w:eastAsia="Times New Roman" w:cs="Times New Roman"/>
          <w:szCs w:val="24"/>
        </w:rPr>
        <w:t xml:space="preserve"> προσβάλλει </w:t>
      </w:r>
      <w:r>
        <w:rPr>
          <w:rFonts w:eastAsia="Times New Roman" w:cs="Times New Roman"/>
          <w:szCs w:val="24"/>
        </w:rPr>
        <w:t>τον ελληνικό λαό, γιατί πολύ απλά του λέει ότι</w:t>
      </w:r>
      <w:r w:rsidRPr="00FF7BE7">
        <w:rPr>
          <w:rFonts w:eastAsia="Times New Roman" w:cs="Times New Roman"/>
          <w:szCs w:val="24"/>
        </w:rPr>
        <w:t xml:space="preserve"> η δική του ψήφος</w:t>
      </w:r>
      <w:r>
        <w:rPr>
          <w:rFonts w:eastAsia="Times New Roman" w:cs="Times New Roman"/>
          <w:szCs w:val="24"/>
        </w:rPr>
        <w:t>,</w:t>
      </w:r>
      <w:r w:rsidRPr="00FF7BE7">
        <w:rPr>
          <w:rFonts w:eastAsia="Times New Roman" w:cs="Times New Roman"/>
          <w:szCs w:val="24"/>
        </w:rPr>
        <w:t xml:space="preserve"> που θα μεσολαβήσει μετ</w:t>
      </w:r>
      <w:r w:rsidRPr="00FF7BE7">
        <w:rPr>
          <w:rFonts w:eastAsia="Times New Roman" w:cs="Times New Roman"/>
          <w:szCs w:val="24"/>
        </w:rPr>
        <w:t xml:space="preserve">αξύ των δύο </w:t>
      </w:r>
      <w:r>
        <w:rPr>
          <w:rFonts w:eastAsia="Times New Roman" w:cs="Times New Roman"/>
          <w:szCs w:val="24"/>
        </w:rPr>
        <w:t>Β</w:t>
      </w:r>
      <w:r w:rsidRPr="00FF7BE7">
        <w:rPr>
          <w:rFonts w:eastAsia="Times New Roman" w:cs="Times New Roman"/>
          <w:szCs w:val="24"/>
        </w:rPr>
        <w:t>ουλών</w:t>
      </w:r>
      <w:r>
        <w:rPr>
          <w:rFonts w:eastAsia="Times New Roman" w:cs="Times New Roman"/>
          <w:szCs w:val="24"/>
        </w:rPr>
        <w:t>,</w:t>
      </w:r>
      <w:r w:rsidRPr="00FF7BE7">
        <w:rPr>
          <w:rFonts w:eastAsia="Times New Roman" w:cs="Times New Roman"/>
          <w:szCs w:val="24"/>
        </w:rPr>
        <w:t xml:space="preserve"> ουσιαστικά </w:t>
      </w:r>
      <w:r>
        <w:rPr>
          <w:rFonts w:eastAsia="Times New Roman" w:cs="Times New Roman"/>
          <w:szCs w:val="24"/>
        </w:rPr>
        <w:t>δ</w:t>
      </w:r>
      <w:r w:rsidRPr="00FF7BE7">
        <w:rPr>
          <w:rFonts w:eastAsia="Times New Roman" w:cs="Times New Roman"/>
          <w:szCs w:val="24"/>
        </w:rPr>
        <w:t>εν έχει κα</w:t>
      </w:r>
      <w:r>
        <w:rPr>
          <w:rFonts w:eastAsia="Times New Roman" w:cs="Times New Roman"/>
          <w:szCs w:val="24"/>
        </w:rPr>
        <w:t>μ</w:t>
      </w:r>
      <w:r w:rsidRPr="00FF7BE7">
        <w:rPr>
          <w:rFonts w:eastAsia="Times New Roman" w:cs="Times New Roman"/>
          <w:szCs w:val="24"/>
        </w:rPr>
        <w:t>μία αξία</w:t>
      </w:r>
      <w:r>
        <w:rPr>
          <w:rFonts w:eastAsia="Times New Roman" w:cs="Times New Roman"/>
          <w:szCs w:val="24"/>
        </w:rPr>
        <w:t>.</w:t>
      </w:r>
    </w:p>
    <w:p w14:paraId="19C9AB0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Η δεύτερη παρατήρηση αφορά το ζήτημα της εκλογής του Π</w:t>
      </w:r>
      <w:r w:rsidRPr="00FF7BE7">
        <w:rPr>
          <w:rFonts w:eastAsia="Times New Roman" w:cs="Times New Roman"/>
          <w:szCs w:val="24"/>
        </w:rPr>
        <w:t xml:space="preserve">ροέδρου της </w:t>
      </w:r>
      <w:r>
        <w:rPr>
          <w:rFonts w:eastAsia="Times New Roman" w:cs="Times New Roman"/>
          <w:szCs w:val="24"/>
        </w:rPr>
        <w:t>Δ</w:t>
      </w:r>
      <w:r w:rsidRPr="00FF7BE7">
        <w:rPr>
          <w:rFonts w:eastAsia="Times New Roman" w:cs="Times New Roman"/>
          <w:szCs w:val="24"/>
        </w:rPr>
        <w:t>ημοκρατίας</w:t>
      </w:r>
      <w:r>
        <w:rPr>
          <w:rFonts w:eastAsia="Times New Roman" w:cs="Times New Roman"/>
          <w:szCs w:val="24"/>
        </w:rPr>
        <w:t xml:space="preserve">. Από τη στιγμή που </w:t>
      </w:r>
      <w:r w:rsidRPr="00FF7BE7">
        <w:rPr>
          <w:rFonts w:eastAsia="Times New Roman" w:cs="Times New Roman"/>
          <w:szCs w:val="24"/>
        </w:rPr>
        <w:t>το άρθρο 30 δεν κρίθηκε</w:t>
      </w:r>
      <w:r>
        <w:rPr>
          <w:rFonts w:eastAsia="Times New Roman" w:cs="Times New Roman"/>
          <w:szCs w:val="24"/>
        </w:rPr>
        <w:t>,</w:t>
      </w:r>
      <w:r w:rsidRPr="00FF7BE7">
        <w:rPr>
          <w:rFonts w:eastAsia="Times New Roman" w:cs="Times New Roman"/>
          <w:szCs w:val="24"/>
        </w:rPr>
        <w:t xml:space="preserve"> </w:t>
      </w:r>
      <w:r>
        <w:rPr>
          <w:rFonts w:eastAsia="Times New Roman" w:cs="Times New Roman"/>
          <w:szCs w:val="24"/>
        </w:rPr>
        <w:t>τ</w:t>
      </w:r>
      <w:r w:rsidRPr="00FF7BE7">
        <w:rPr>
          <w:rFonts w:eastAsia="Times New Roman" w:cs="Times New Roman"/>
          <w:szCs w:val="24"/>
        </w:rPr>
        <w:t>ελικά</w:t>
      </w:r>
      <w:r>
        <w:rPr>
          <w:rFonts w:eastAsia="Times New Roman" w:cs="Times New Roman"/>
          <w:szCs w:val="24"/>
        </w:rPr>
        <w:t>,</w:t>
      </w:r>
      <w:r w:rsidRPr="00FF7BE7">
        <w:rPr>
          <w:rFonts w:eastAsia="Times New Roman" w:cs="Times New Roman"/>
          <w:szCs w:val="24"/>
        </w:rPr>
        <w:t xml:space="preserve"> </w:t>
      </w:r>
      <w:proofErr w:type="spellStart"/>
      <w:r>
        <w:rPr>
          <w:rFonts w:eastAsia="Times New Roman" w:cs="Times New Roman"/>
          <w:szCs w:val="24"/>
        </w:rPr>
        <w:t>αναθεωρητέο</w:t>
      </w:r>
      <w:proofErr w:type="spellEnd"/>
      <w:r>
        <w:rPr>
          <w:rFonts w:eastAsia="Times New Roman" w:cs="Times New Roman"/>
          <w:szCs w:val="24"/>
        </w:rPr>
        <w:t>, η μόνη πρόταση η οποία</w:t>
      </w:r>
      <w:r w:rsidRPr="00FF7BE7">
        <w:rPr>
          <w:rFonts w:eastAsia="Times New Roman" w:cs="Times New Roman"/>
          <w:szCs w:val="24"/>
        </w:rPr>
        <w:t xml:space="preserve"> υπάρχει</w:t>
      </w:r>
      <w:r>
        <w:rPr>
          <w:rFonts w:eastAsia="Times New Roman" w:cs="Times New Roman"/>
          <w:szCs w:val="24"/>
        </w:rPr>
        <w:t>,</w:t>
      </w:r>
      <w:r w:rsidRPr="00FF7BE7">
        <w:rPr>
          <w:rFonts w:eastAsia="Times New Roman" w:cs="Times New Roman"/>
          <w:szCs w:val="24"/>
        </w:rPr>
        <w:t xml:space="preserve"> ουσιαστικά</w:t>
      </w:r>
      <w:r>
        <w:rPr>
          <w:rFonts w:eastAsia="Times New Roman" w:cs="Times New Roman"/>
          <w:szCs w:val="24"/>
        </w:rPr>
        <w:t>,</w:t>
      </w:r>
      <w:r w:rsidRPr="00FF7BE7">
        <w:rPr>
          <w:rFonts w:eastAsia="Times New Roman" w:cs="Times New Roman"/>
          <w:szCs w:val="24"/>
        </w:rPr>
        <w:t xml:space="preserve"> στο τραπέζι είναι</w:t>
      </w:r>
      <w:r>
        <w:rPr>
          <w:rFonts w:eastAsia="Times New Roman" w:cs="Times New Roman"/>
          <w:szCs w:val="24"/>
        </w:rPr>
        <w:t>,</w:t>
      </w:r>
      <w:r w:rsidRPr="00FF7BE7">
        <w:rPr>
          <w:rFonts w:eastAsia="Times New Roman" w:cs="Times New Roman"/>
          <w:szCs w:val="24"/>
        </w:rPr>
        <w:t xml:space="preserve"> στο πλαίσιο του άρθρου 32</w:t>
      </w:r>
      <w:r>
        <w:rPr>
          <w:rFonts w:eastAsia="Times New Roman" w:cs="Times New Roman"/>
          <w:szCs w:val="24"/>
        </w:rPr>
        <w:t>,</w:t>
      </w:r>
      <w:r w:rsidRPr="00FF7BE7">
        <w:rPr>
          <w:rFonts w:eastAsia="Times New Roman" w:cs="Times New Roman"/>
          <w:szCs w:val="24"/>
        </w:rPr>
        <w:t xml:space="preserve"> </w:t>
      </w:r>
      <w:r>
        <w:rPr>
          <w:rFonts w:eastAsia="Times New Roman" w:cs="Times New Roman"/>
          <w:szCs w:val="24"/>
        </w:rPr>
        <w:t>πια,</w:t>
      </w:r>
      <w:r w:rsidRPr="00FF7BE7">
        <w:rPr>
          <w:rFonts w:eastAsia="Times New Roman" w:cs="Times New Roman"/>
          <w:szCs w:val="24"/>
        </w:rPr>
        <w:t xml:space="preserve"> του </w:t>
      </w:r>
      <w:r>
        <w:rPr>
          <w:rFonts w:eastAsia="Times New Roman" w:cs="Times New Roman"/>
          <w:szCs w:val="24"/>
        </w:rPr>
        <w:t>Σ</w:t>
      </w:r>
      <w:r w:rsidRPr="00FF7BE7">
        <w:rPr>
          <w:rFonts w:eastAsia="Times New Roman" w:cs="Times New Roman"/>
          <w:szCs w:val="24"/>
        </w:rPr>
        <w:t>υντάγματος</w:t>
      </w:r>
      <w:r>
        <w:rPr>
          <w:rFonts w:eastAsia="Times New Roman" w:cs="Times New Roman"/>
          <w:szCs w:val="24"/>
        </w:rPr>
        <w:t>,</w:t>
      </w:r>
      <w:r w:rsidRPr="00FF7BE7">
        <w:rPr>
          <w:rFonts w:eastAsia="Times New Roman" w:cs="Times New Roman"/>
          <w:szCs w:val="24"/>
        </w:rPr>
        <w:t xml:space="preserve"> ο Πρόεδρος της Δημοκρατίας να εκλέγεται με σχετική πλειοψηφία</w:t>
      </w:r>
      <w:r>
        <w:rPr>
          <w:rFonts w:eastAsia="Times New Roman" w:cs="Times New Roman"/>
          <w:szCs w:val="24"/>
        </w:rPr>
        <w:t>. Αν, λοιπόν,</w:t>
      </w:r>
      <w:r w:rsidRPr="00FF7BE7">
        <w:rPr>
          <w:rFonts w:eastAsia="Times New Roman" w:cs="Times New Roman"/>
          <w:szCs w:val="24"/>
        </w:rPr>
        <w:t xml:space="preserve"> ο ΣΥΡΙΖΑ εννοεί πραγματικά</w:t>
      </w:r>
      <w:r>
        <w:rPr>
          <w:rFonts w:eastAsia="Times New Roman" w:cs="Times New Roman"/>
          <w:szCs w:val="24"/>
        </w:rPr>
        <w:t xml:space="preserve"> ότι δεν θέλει</w:t>
      </w:r>
      <w:r w:rsidRPr="00FF7BE7">
        <w:rPr>
          <w:rFonts w:eastAsia="Times New Roman" w:cs="Times New Roman"/>
          <w:szCs w:val="24"/>
        </w:rPr>
        <w:t xml:space="preserve"> η εκλογή του </w:t>
      </w:r>
      <w:r>
        <w:rPr>
          <w:rFonts w:eastAsia="Times New Roman" w:cs="Times New Roman"/>
          <w:szCs w:val="24"/>
        </w:rPr>
        <w:t>Π</w:t>
      </w:r>
      <w:r w:rsidRPr="00FF7BE7">
        <w:rPr>
          <w:rFonts w:eastAsia="Times New Roman" w:cs="Times New Roman"/>
          <w:szCs w:val="24"/>
        </w:rPr>
        <w:t xml:space="preserve">ροέδρου της </w:t>
      </w:r>
      <w:r>
        <w:rPr>
          <w:rFonts w:eastAsia="Times New Roman" w:cs="Times New Roman"/>
          <w:szCs w:val="24"/>
        </w:rPr>
        <w:t>Δ</w:t>
      </w:r>
      <w:r w:rsidRPr="00FF7BE7">
        <w:rPr>
          <w:rFonts w:eastAsia="Times New Roman" w:cs="Times New Roman"/>
          <w:szCs w:val="24"/>
        </w:rPr>
        <w:t xml:space="preserve">ημοκρατίας να </w:t>
      </w:r>
      <w:r w:rsidRPr="00FF7BE7">
        <w:rPr>
          <w:rFonts w:eastAsia="Times New Roman" w:cs="Times New Roman"/>
          <w:szCs w:val="24"/>
        </w:rPr>
        <w:lastRenderedPageBreak/>
        <w:t>γίνεται μοχλός για την πρόκλησ</w:t>
      </w:r>
      <w:r w:rsidRPr="00FF7BE7">
        <w:rPr>
          <w:rFonts w:eastAsia="Times New Roman" w:cs="Times New Roman"/>
          <w:szCs w:val="24"/>
        </w:rPr>
        <w:t>η εθνικών εκλογών</w:t>
      </w:r>
      <w:r>
        <w:rPr>
          <w:rFonts w:eastAsia="Times New Roman" w:cs="Times New Roman"/>
          <w:szCs w:val="24"/>
        </w:rPr>
        <w:t>, όπως ακριβώς κάνατε,</w:t>
      </w:r>
      <w:r w:rsidRPr="00FF7BE7">
        <w:rPr>
          <w:rFonts w:eastAsia="Times New Roman" w:cs="Times New Roman"/>
          <w:szCs w:val="24"/>
        </w:rPr>
        <w:t xml:space="preserve"> βέβαια</w:t>
      </w:r>
      <w:r>
        <w:rPr>
          <w:rFonts w:eastAsia="Times New Roman" w:cs="Times New Roman"/>
          <w:szCs w:val="24"/>
        </w:rPr>
        <w:t>,</w:t>
      </w:r>
      <w:r w:rsidRPr="00FF7BE7">
        <w:rPr>
          <w:rFonts w:eastAsia="Times New Roman" w:cs="Times New Roman"/>
          <w:szCs w:val="24"/>
        </w:rPr>
        <w:t xml:space="preserve"> εσείς το 2014</w:t>
      </w:r>
      <w:r>
        <w:rPr>
          <w:rFonts w:eastAsia="Times New Roman" w:cs="Times New Roman"/>
          <w:szCs w:val="24"/>
        </w:rPr>
        <w:t>, θα κάνει -φαντάζομαι- το απλό: Θα υπερψηφίσει</w:t>
      </w:r>
      <w:r w:rsidRPr="00FF7BE7">
        <w:rPr>
          <w:rFonts w:eastAsia="Times New Roman" w:cs="Times New Roman"/>
          <w:szCs w:val="24"/>
        </w:rPr>
        <w:t xml:space="preserve"> το άρθρο 32</w:t>
      </w:r>
      <w:r>
        <w:rPr>
          <w:rFonts w:eastAsia="Times New Roman" w:cs="Times New Roman"/>
          <w:szCs w:val="24"/>
        </w:rPr>
        <w:t xml:space="preserve">. </w:t>
      </w:r>
    </w:p>
    <w:p w14:paraId="19C9AB0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Αυτό, τουλάχιστον, έχετε δεσμευτεί πως θα κάνετε, κύριε Τσίπρα. Και δεν φαντάζομαι </w:t>
      </w:r>
      <w:r w:rsidRPr="00FF7BE7">
        <w:rPr>
          <w:rFonts w:eastAsia="Times New Roman" w:cs="Times New Roman"/>
          <w:szCs w:val="24"/>
        </w:rPr>
        <w:t xml:space="preserve">μέχρι την ψηφοφορία </w:t>
      </w:r>
      <w:r>
        <w:rPr>
          <w:rFonts w:eastAsia="Times New Roman" w:cs="Times New Roman"/>
          <w:szCs w:val="24"/>
        </w:rPr>
        <w:t>στο ζήτημα αυτό να αλλάξετε γν</w:t>
      </w:r>
      <w:r>
        <w:rPr>
          <w:rFonts w:eastAsia="Times New Roman" w:cs="Times New Roman"/>
          <w:szCs w:val="24"/>
        </w:rPr>
        <w:t xml:space="preserve">ώμη. </w:t>
      </w:r>
    </w:p>
    <w:p w14:paraId="19C9AB0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w:t>
      </w:r>
      <w:r w:rsidRPr="00FF7BE7">
        <w:rPr>
          <w:rFonts w:eastAsia="Times New Roman" w:cs="Times New Roman"/>
          <w:szCs w:val="24"/>
        </w:rPr>
        <w:t>ρίτον και πιο σημαντικό</w:t>
      </w:r>
      <w:r>
        <w:rPr>
          <w:rFonts w:eastAsia="Times New Roman" w:cs="Times New Roman"/>
          <w:szCs w:val="24"/>
        </w:rPr>
        <w:t xml:space="preserve"> είναι οι δια</w:t>
      </w:r>
      <w:r w:rsidRPr="00FF7BE7">
        <w:rPr>
          <w:rFonts w:eastAsia="Times New Roman" w:cs="Times New Roman"/>
          <w:szCs w:val="24"/>
        </w:rPr>
        <w:t xml:space="preserve">τάξεις </w:t>
      </w:r>
      <w:r>
        <w:rPr>
          <w:rFonts w:eastAsia="Times New Roman" w:cs="Times New Roman"/>
          <w:szCs w:val="24"/>
        </w:rPr>
        <w:t>τις οποίες εισηγήθηκε η Νέα Δ</w:t>
      </w:r>
      <w:r w:rsidRPr="00FF7BE7">
        <w:rPr>
          <w:rFonts w:eastAsia="Times New Roman" w:cs="Times New Roman"/>
          <w:szCs w:val="24"/>
        </w:rPr>
        <w:t xml:space="preserve">ημοκρατία </w:t>
      </w:r>
      <w:r>
        <w:rPr>
          <w:rFonts w:eastAsia="Times New Roman" w:cs="Times New Roman"/>
          <w:szCs w:val="24"/>
        </w:rPr>
        <w:t xml:space="preserve">και απέρριψαν οι Βουλευτές του ΣΥΡΙΖΑ, </w:t>
      </w:r>
      <w:r w:rsidRPr="00FF7BE7">
        <w:rPr>
          <w:rFonts w:eastAsia="Times New Roman" w:cs="Times New Roman"/>
          <w:szCs w:val="24"/>
        </w:rPr>
        <w:t>αυτές που δεν θα τεθούν ποτέ στη βάσανο της δεύτερης ψηφοφορίας</w:t>
      </w:r>
      <w:r>
        <w:rPr>
          <w:rFonts w:eastAsia="Times New Roman" w:cs="Times New Roman"/>
          <w:szCs w:val="24"/>
        </w:rPr>
        <w:t>.</w:t>
      </w:r>
      <w:r w:rsidRPr="00FF7BE7">
        <w:rPr>
          <w:rFonts w:eastAsia="Times New Roman" w:cs="Times New Roman"/>
          <w:szCs w:val="24"/>
        </w:rPr>
        <w:t xml:space="preserve"> </w:t>
      </w:r>
      <w:r>
        <w:rPr>
          <w:rFonts w:eastAsia="Times New Roman" w:cs="Times New Roman"/>
          <w:szCs w:val="24"/>
        </w:rPr>
        <w:t>Κ</w:t>
      </w:r>
      <w:r w:rsidRPr="00FF7BE7">
        <w:rPr>
          <w:rFonts w:eastAsia="Times New Roman" w:cs="Times New Roman"/>
          <w:szCs w:val="24"/>
        </w:rPr>
        <w:t xml:space="preserve">αι </w:t>
      </w:r>
      <w:r>
        <w:rPr>
          <w:rFonts w:eastAsia="Times New Roman" w:cs="Times New Roman"/>
          <w:szCs w:val="24"/>
        </w:rPr>
        <w:t>αυτές θα παραμείνουν, δ</w:t>
      </w:r>
      <w:r w:rsidRPr="00FF7BE7">
        <w:rPr>
          <w:rFonts w:eastAsia="Times New Roman" w:cs="Times New Roman"/>
          <w:szCs w:val="24"/>
        </w:rPr>
        <w:t>υστυχώς</w:t>
      </w:r>
      <w:r>
        <w:rPr>
          <w:rFonts w:eastAsia="Times New Roman" w:cs="Times New Roman"/>
          <w:szCs w:val="24"/>
        </w:rPr>
        <w:t>,</w:t>
      </w:r>
      <w:r w:rsidRPr="00FF7BE7">
        <w:rPr>
          <w:rFonts w:eastAsia="Times New Roman" w:cs="Times New Roman"/>
          <w:szCs w:val="24"/>
        </w:rPr>
        <w:t xml:space="preserve"> σε ισχύ</w:t>
      </w:r>
      <w:r>
        <w:rPr>
          <w:rFonts w:eastAsia="Times New Roman" w:cs="Times New Roman"/>
          <w:szCs w:val="24"/>
        </w:rPr>
        <w:t>. Όπως σας είπα, αφο</w:t>
      </w:r>
      <w:r>
        <w:rPr>
          <w:rFonts w:eastAsia="Times New Roman" w:cs="Times New Roman"/>
          <w:szCs w:val="24"/>
        </w:rPr>
        <w:t>ρούν</w:t>
      </w:r>
      <w:r w:rsidRPr="00FF7BE7">
        <w:rPr>
          <w:rFonts w:eastAsia="Times New Roman" w:cs="Times New Roman"/>
          <w:szCs w:val="24"/>
        </w:rPr>
        <w:t xml:space="preserve"> εξαιρετικά κρίσιμα κεφάλαι</w:t>
      </w:r>
      <w:r>
        <w:rPr>
          <w:rFonts w:eastAsia="Times New Roman" w:cs="Times New Roman"/>
          <w:szCs w:val="24"/>
        </w:rPr>
        <w:t>α</w:t>
      </w:r>
      <w:r w:rsidRPr="00FF7BE7">
        <w:rPr>
          <w:rFonts w:eastAsia="Times New Roman" w:cs="Times New Roman"/>
          <w:szCs w:val="24"/>
        </w:rPr>
        <w:t xml:space="preserve"> του Συντάγματος</w:t>
      </w:r>
      <w:r>
        <w:rPr>
          <w:rFonts w:eastAsia="Times New Roman" w:cs="Times New Roman"/>
          <w:szCs w:val="24"/>
        </w:rPr>
        <w:t xml:space="preserve">: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τη </w:t>
      </w:r>
      <w:r>
        <w:rPr>
          <w:rFonts w:eastAsia="Times New Roman" w:cs="Times New Roman"/>
          <w:szCs w:val="24"/>
        </w:rPr>
        <w:t>δ</w:t>
      </w:r>
      <w:r w:rsidRPr="00FF7BE7">
        <w:rPr>
          <w:rFonts w:eastAsia="Times New Roman" w:cs="Times New Roman"/>
          <w:szCs w:val="24"/>
        </w:rPr>
        <w:t>ικαιοσύνη</w:t>
      </w:r>
      <w:r>
        <w:rPr>
          <w:rFonts w:eastAsia="Times New Roman" w:cs="Times New Roman"/>
          <w:szCs w:val="24"/>
        </w:rPr>
        <w:t xml:space="preserve">, τη δημοσιοοικονομική </w:t>
      </w:r>
      <w:r w:rsidRPr="00FF7BE7">
        <w:rPr>
          <w:rFonts w:eastAsia="Times New Roman" w:cs="Times New Roman"/>
          <w:szCs w:val="24"/>
        </w:rPr>
        <w:t>ισορροπία</w:t>
      </w:r>
      <w:r>
        <w:rPr>
          <w:rFonts w:eastAsia="Times New Roman" w:cs="Times New Roman"/>
          <w:szCs w:val="24"/>
        </w:rPr>
        <w:t>,</w:t>
      </w:r>
      <w:r w:rsidRPr="00FF7BE7">
        <w:rPr>
          <w:rFonts w:eastAsia="Times New Roman" w:cs="Times New Roman"/>
          <w:szCs w:val="24"/>
        </w:rPr>
        <w:t xml:space="preserve"> την </w:t>
      </w:r>
      <w:r>
        <w:rPr>
          <w:rFonts w:eastAsia="Times New Roman" w:cs="Times New Roman"/>
          <w:szCs w:val="24"/>
        </w:rPr>
        <w:t>π</w:t>
      </w:r>
      <w:r w:rsidRPr="00FF7BE7">
        <w:rPr>
          <w:rFonts w:eastAsia="Times New Roman" w:cs="Times New Roman"/>
          <w:szCs w:val="24"/>
        </w:rPr>
        <w:t>αιδεία</w:t>
      </w:r>
      <w:r>
        <w:rPr>
          <w:rFonts w:eastAsia="Times New Roman" w:cs="Times New Roman"/>
          <w:szCs w:val="24"/>
        </w:rPr>
        <w:t>,</w:t>
      </w:r>
      <w:r w:rsidRPr="00FF7BE7">
        <w:rPr>
          <w:rFonts w:eastAsia="Times New Roman" w:cs="Times New Roman"/>
          <w:szCs w:val="24"/>
        </w:rPr>
        <w:t xml:space="preserve"> το περιβάλλον</w:t>
      </w:r>
      <w:r>
        <w:rPr>
          <w:rFonts w:eastAsia="Times New Roman" w:cs="Times New Roman"/>
          <w:szCs w:val="24"/>
        </w:rPr>
        <w:t>,</w:t>
      </w:r>
      <w:r w:rsidRPr="00FF7BE7">
        <w:rPr>
          <w:rFonts w:eastAsia="Times New Roman" w:cs="Times New Roman"/>
          <w:szCs w:val="24"/>
        </w:rPr>
        <w:t xml:space="preserve"> το κοινωνικό κράτος</w:t>
      </w:r>
      <w:r>
        <w:rPr>
          <w:rFonts w:eastAsia="Times New Roman" w:cs="Times New Roman"/>
          <w:szCs w:val="24"/>
        </w:rPr>
        <w:t>. Μ</w:t>
      </w:r>
      <w:r w:rsidRPr="00FF7BE7">
        <w:rPr>
          <w:rFonts w:eastAsia="Times New Roman" w:cs="Times New Roman"/>
          <w:szCs w:val="24"/>
        </w:rPr>
        <w:t xml:space="preserve">ε τη στάση σας </w:t>
      </w:r>
      <w:r>
        <w:rPr>
          <w:rFonts w:eastAsia="Times New Roman" w:cs="Times New Roman"/>
          <w:szCs w:val="24"/>
        </w:rPr>
        <w:t xml:space="preserve">-θέλω να το ξαναπώ, για να </w:t>
      </w:r>
      <w:r w:rsidRPr="00FF7BE7">
        <w:rPr>
          <w:rFonts w:eastAsia="Times New Roman" w:cs="Times New Roman"/>
          <w:szCs w:val="24"/>
        </w:rPr>
        <w:t>το ακούσουν όλοι οι Έλληνες πολίτες</w:t>
      </w:r>
      <w:r>
        <w:rPr>
          <w:rFonts w:eastAsia="Times New Roman" w:cs="Times New Roman"/>
          <w:szCs w:val="24"/>
        </w:rPr>
        <w:t>- δεν θα τε</w:t>
      </w:r>
      <w:r>
        <w:rPr>
          <w:rFonts w:eastAsia="Times New Roman" w:cs="Times New Roman"/>
          <w:szCs w:val="24"/>
        </w:rPr>
        <w:t xml:space="preserve">θούν ποτέ προς αναθεώρηση προτάσεις που αφορούν την ενίσχυση της λειτουργίας της Βουλής, τη διασφάλιση της ορθολογικής διοίκησης, την εισαγωγή </w:t>
      </w:r>
      <w:r w:rsidRPr="00FF7BE7">
        <w:rPr>
          <w:rFonts w:eastAsia="Times New Roman" w:cs="Times New Roman"/>
          <w:szCs w:val="24"/>
        </w:rPr>
        <w:t>δημοσιονομικών κανόνων</w:t>
      </w:r>
      <w:r>
        <w:rPr>
          <w:rFonts w:eastAsia="Times New Roman" w:cs="Times New Roman"/>
          <w:szCs w:val="24"/>
        </w:rPr>
        <w:t xml:space="preserve">, την αλλαγή της αρχιτεκτονικής του κράτους, </w:t>
      </w:r>
      <w:r w:rsidRPr="00FF7BE7">
        <w:rPr>
          <w:rFonts w:eastAsia="Times New Roman" w:cs="Times New Roman"/>
          <w:szCs w:val="24"/>
        </w:rPr>
        <w:t>με ενίσχυση δήμων και περιφερειών</w:t>
      </w:r>
      <w:r>
        <w:rPr>
          <w:rFonts w:eastAsia="Times New Roman" w:cs="Times New Roman"/>
          <w:szCs w:val="24"/>
        </w:rPr>
        <w:t>, την υποστήρ</w:t>
      </w:r>
      <w:r>
        <w:rPr>
          <w:rFonts w:eastAsia="Times New Roman" w:cs="Times New Roman"/>
          <w:szCs w:val="24"/>
        </w:rPr>
        <w:t xml:space="preserve">ιξη </w:t>
      </w:r>
      <w:r w:rsidRPr="00FF7BE7">
        <w:rPr>
          <w:rFonts w:eastAsia="Times New Roman" w:cs="Times New Roman"/>
          <w:szCs w:val="24"/>
        </w:rPr>
        <w:lastRenderedPageBreak/>
        <w:t>της ανεξαρτησίας των δικαστικών λειτουργών</w:t>
      </w:r>
      <w:r>
        <w:rPr>
          <w:rFonts w:eastAsia="Times New Roman" w:cs="Times New Roman"/>
          <w:szCs w:val="24"/>
        </w:rPr>
        <w:t>,</w:t>
      </w:r>
      <w:r w:rsidRPr="00FF7BE7">
        <w:rPr>
          <w:rFonts w:eastAsia="Times New Roman" w:cs="Times New Roman"/>
          <w:szCs w:val="24"/>
        </w:rPr>
        <w:t xml:space="preserve"> την ενίσχυση της α</w:t>
      </w:r>
      <w:r>
        <w:rPr>
          <w:rFonts w:eastAsia="Times New Roman" w:cs="Times New Roman"/>
          <w:szCs w:val="24"/>
        </w:rPr>
        <w:t>ναπτυξιακής</w:t>
      </w:r>
      <w:r w:rsidRPr="00FF7BE7">
        <w:rPr>
          <w:rFonts w:eastAsia="Times New Roman" w:cs="Times New Roman"/>
          <w:szCs w:val="24"/>
        </w:rPr>
        <w:t xml:space="preserve"> προοπτικής της χώρας</w:t>
      </w:r>
      <w:r>
        <w:rPr>
          <w:rFonts w:eastAsia="Times New Roman" w:cs="Times New Roman"/>
          <w:szCs w:val="24"/>
        </w:rPr>
        <w:t xml:space="preserve"> και του ουσιαστικού κράτους δικαίου και, βέβαια, την αλλαγή </w:t>
      </w:r>
      <w:r w:rsidRPr="00FF7BE7">
        <w:rPr>
          <w:rFonts w:eastAsia="Times New Roman" w:cs="Times New Roman"/>
          <w:szCs w:val="24"/>
        </w:rPr>
        <w:t xml:space="preserve">του άρθρου 16 του </w:t>
      </w:r>
      <w:r>
        <w:rPr>
          <w:rFonts w:eastAsia="Times New Roman" w:cs="Times New Roman"/>
          <w:szCs w:val="24"/>
        </w:rPr>
        <w:t>Σ</w:t>
      </w:r>
      <w:r w:rsidRPr="00FF7BE7">
        <w:rPr>
          <w:rFonts w:eastAsia="Times New Roman" w:cs="Times New Roman"/>
          <w:szCs w:val="24"/>
        </w:rPr>
        <w:t>υντάγματος</w:t>
      </w:r>
      <w:r>
        <w:rPr>
          <w:rFonts w:eastAsia="Times New Roman" w:cs="Times New Roman"/>
          <w:szCs w:val="24"/>
        </w:rPr>
        <w:t>,</w:t>
      </w:r>
      <w:r w:rsidRPr="00FF7BE7">
        <w:rPr>
          <w:rFonts w:eastAsia="Times New Roman" w:cs="Times New Roman"/>
          <w:szCs w:val="24"/>
        </w:rPr>
        <w:t xml:space="preserve"> η οποία δυστυχώς</w:t>
      </w:r>
      <w:r>
        <w:rPr>
          <w:rFonts w:eastAsia="Times New Roman" w:cs="Times New Roman"/>
          <w:szCs w:val="24"/>
        </w:rPr>
        <w:t>, έτσι όπως τα κάνατε,</w:t>
      </w:r>
      <w:r w:rsidRPr="00FF7BE7">
        <w:rPr>
          <w:rFonts w:eastAsia="Times New Roman" w:cs="Times New Roman"/>
          <w:szCs w:val="24"/>
        </w:rPr>
        <w:t xml:space="preserve"> παραπέμπεται περίπου για το 2030</w:t>
      </w:r>
      <w:r>
        <w:rPr>
          <w:rFonts w:eastAsia="Times New Roman" w:cs="Times New Roman"/>
          <w:szCs w:val="24"/>
        </w:rPr>
        <w:t xml:space="preserve">. </w:t>
      </w:r>
    </w:p>
    <w:p w14:paraId="19C9AB0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και </w:t>
      </w:r>
      <w:r w:rsidRPr="00FF7BE7">
        <w:rPr>
          <w:rFonts w:eastAsia="Times New Roman" w:cs="Times New Roman"/>
          <w:szCs w:val="24"/>
        </w:rPr>
        <w:t>πρέπει να την ακούσουν όλοι οι Έλληνες πολίτες</w:t>
      </w:r>
      <w:r>
        <w:rPr>
          <w:rFonts w:eastAsia="Times New Roman" w:cs="Times New Roman"/>
          <w:szCs w:val="24"/>
        </w:rPr>
        <w:t>. Ε</w:t>
      </w:r>
      <w:r w:rsidRPr="00FF7BE7">
        <w:rPr>
          <w:rFonts w:eastAsia="Times New Roman" w:cs="Times New Roman"/>
          <w:szCs w:val="24"/>
        </w:rPr>
        <w:t>φόσον η αναθεώρηση ολοκληρωθεί εντός του επόμενου έτους</w:t>
      </w:r>
      <w:r>
        <w:rPr>
          <w:rFonts w:eastAsia="Times New Roman" w:cs="Times New Roman"/>
          <w:szCs w:val="24"/>
        </w:rPr>
        <w:t>,</w:t>
      </w:r>
      <w:r w:rsidRPr="00FF7BE7">
        <w:rPr>
          <w:rFonts w:eastAsia="Times New Roman" w:cs="Times New Roman"/>
          <w:szCs w:val="24"/>
        </w:rPr>
        <w:t xml:space="preserve"> χρειάζονται να περάσ</w:t>
      </w:r>
      <w:r>
        <w:rPr>
          <w:rFonts w:eastAsia="Times New Roman" w:cs="Times New Roman"/>
          <w:szCs w:val="24"/>
        </w:rPr>
        <w:t>ουν</w:t>
      </w:r>
      <w:r w:rsidRPr="00FF7BE7">
        <w:rPr>
          <w:rFonts w:eastAsia="Times New Roman" w:cs="Times New Roman"/>
          <w:szCs w:val="24"/>
        </w:rPr>
        <w:t xml:space="preserve"> </w:t>
      </w:r>
      <w:r>
        <w:rPr>
          <w:rFonts w:eastAsia="Times New Roman" w:cs="Times New Roman"/>
          <w:szCs w:val="24"/>
        </w:rPr>
        <w:t xml:space="preserve">πέντε </w:t>
      </w:r>
      <w:r w:rsidRPr="00FF7BE7">
        <w:rPr>
          <w:rFonts w:eastAsia="Times New Roman" w:cs="Times New Roman"/>
          <w:szCs w:val="24"/>
        </w:rPr>
        <w:t>χρόνια για να εκκινήσει και πάλι η διαδικασία της αν</w:t>
      </w:r>
      <w:r w:rsidRPr="00FF7BE7">
        <w:rPr>
          <w:rFonts w:eastAsia="Times New Roman" w:cs="Times New Roman"/>
          <w:szCs w:val="24"/>
        </w:rPr>
        <w:t xml:space="preserve">αθεώρησης και δύο </w:t>
      </w:r>
      <w:r>
        <w:rPr>
          <w:rFonts w:eastAsia="Times New Roman" w:cs="Times New Roman"/>
          <w:szCs w:val="24"/>
        </w:rPr>
        <w:t xml:space="preserve">Βουλές </w:t>
      </w:r>
      <w:r w:rsidRPr="00FF7BE7">
        <w:rPr>
          <w:rFonts w:eastAsia="Times New Roman" w:cs="Times New Roman"/>
          <w:szCs w:val="24"/>
        </w:rPr>
        <w:t>για να ολοκληρωθεί αυτή</w:t>
      </w:r>
      <w:r>
        <w:rPr>
          <w:rFonts w:eastAsia="Times New Roman" w:cs="Times New Roman"/>
          <w:szCs w:val="24"/>
        </w:rPr>
        <w:t>.</w:t>
      </w:r>
    </w:p>
    <w:p w14:paraId="19C9AB0C" w14:textId="77777777" w:rsidR="005136E3" w:rsidRDefault="0098028A">
      <w:pPr>
        <w:spacing w:after="0" w:line="600" w:lineRule="auto"/>
        <w:ind w:firstLine="720"/>
        <w:jc w:val="both"/>
        <w:rPr>
          <w:rFonts w:eastAsia="Times New Roman" w:cs="Times New Roman"/>
          <w:szCs w:val="24"/>
        </w:rPr>
      </w:pPr>
      <w:r w:rsidRPr="00FF7BE7">
        <w:rPr>
          <w:rFonts w:eastAsia="Times New Roman" w:cs="Times New Roman"/>
          <w:szCs w:val="24"/>
        </w:rPr>
        <w:t>Επομένως</w:t>
      </w:r>
      <w:r>
        <w:rPr>
          <w:rFonts w:eastAsia="Times New Roman" w:cs="Times New Roman"/>
          <w:szCs w:val="24"/>
        </w:rPr>
        <w:t>,</w:t>
      </w:r>
      <w:r w:rsidRPr="00FF7BE7">
        <w:rPr>
          <w:rFonts w:eastAsia="Times New Roman" w:cs="Times New Roman"/>
          <w:szCs w:val="24"/>
        </w:rPr>
        <w:t xml:space="preserve"> θα έχουμε το θλιβερό προνόμιο για την επόμενη δεκαετία να </w:t>
      </w:r>
      <w:r>
        <w:rPr>
          <w:rFonts w:eastAsia="Times New Roman" w:cs="Times New Roman"/>
          <w:szCs w:val="24"/>
        </w:rPr>
        <w:t>είμαστε η μόνη χώρα -κ</w:t>
      </w:r>
      <w:r w:rsidRPr="00FF7BE7">
        <w:rPr>
          <w:rFonts w:eastAsia="Times New Roman" w:cs="Times New Roman"/>
          <w:szCs w:val="24"/>
        </w:rPr>
        <w:t xml:space="preserve">ατά τα άλλα </w:t>
      </w:r>
      <w:r>
        <w:rPr>
          <w:rFonts w:eastAsia="Times New Roman" w:cs="Times New Roman"/>
          <w:szCs w:val="24"/>
        </w:rPr>
        <w:t>π</w:t>
      </w:r>
      <w:r w:rsidRPr="00FF7BE7">
        <w:rPr>
          <w:rFonts w:eastAsia="Times New Roman" w:cs="Times New Roman"/>
          <w:szCs w:val="24"/>
        </w:rPr>
        <w:t xml:space="preserve">ροοδευτική </w:t>
      </w:r>
      <w:r>
        <w:rPr>
          <w:rFonts w:eastAsia="Times New Roman" w:cs="Times New Roman"/>
          <w:szCs w:val="24"/>
        </w:rPr>
        <w:t>χ</w:t>
      </w:r>
      <w:r w:rsidRPr="00FF7BE7">
        <w:rPr>
          <w:rFonts w:eastAsia="Times New Roman" w:cs="Times New Roman"/>
          <w:szCs w:val="24"/>
        </w:rPr>
        <w:t>ώρα</w:t>
      </w:r>
      <w:r>
        <w:rPr>
          <w:rFonts w:eastAsia="Times New Roman" w:cs="Times New Roman"/>
          <w:szCs w:val="24"/>
        </w:rPr>
        <w:t>-</w:t>
      </w:r>
      <w:r w:rsidRPr="00FF7BE7">
        <w:rPr>
          <w:rFonts w:eastAsia="Times New Roman" w:cs="Times New Roman"/>
          <w:szCs w:val="24"/>
        </w:rPr>
        <w:t xml:space="preserve"> στην οποία θα απαγορεύεται συνταγματικά </w:t>
      </w:r>
      <w:r>
        <w:rPr>
          <w:rFonts w:eastAsia="Times New Roman" w:cs="Times New Roman"/>
          <w:szCs w:val="24"/>
        </w:rPr>
        <w:t xml:space="preserve">η </w:t>
      </w:r>
      <w:r w:rsidRPr="00FF7BE7">
        <w:rPr>
          <w:rFonts w:eastAsia="Times New Roman" w:cs="Times New Roman"/>
          <w:szCs w:val="24"/>
        </w:rPr>
        <w:t>ίδρυση μη κρατικών και ιδιωτικών πανεπιστημί</w:t>
      </w:r>
      <w:r w:rsidRPr="00FF7BE7">
        <w:rPr>
          <w:rFonts w:eastAsia="Times New Roman" w:cs="Times New Roman"/>
          <w:szCs w:val="24"/>
        </w:rPr>
        <w:t>ων</w:t>
      </w:r>
      <w:r>
        <w:rPr>
          <w:rFonts w:eastAsia="Times New Roman" w:cs="Times New Roman"/>
          <w:szCs w:val="24"/>
        </w:rPr>
        <w:t>.</w:t>
      </w:r>
      <w:r w:rsidRPr="00FF7BE7">
        <w:rPr>
          <w:rFonts w:eastAsia="Times New Roman" w:cs="Times New Roman"/>
          <w:szCs w:val="24"/>
        </w:rPr>
        <w:t xml:space="preserve"> </w:t>
      </w:r>
      <w:r>
        <w:rPr>
          <w:rFonts w:eastAsia="Times New Roman" w:cs="Times New Roman"/>
          <w:szCs w:val="24"/>
        </w:rPr>
        <w:t>Σ</w:t>
      </w:r>
      <w:r w:rsidRPr="00FF7BE7">
        <w:rPr>
          <w:rFonts w:eastAsia="Times New Roman" w:cs="Times New Roman"/>
          <w:szCs w:val="24"/>
        </w:rPr>
        <w:t>υγχαρητήρια</w:t>
      </w:r>
      <w:r>
        <w:rPr>
          <w:rFonts w:eastAsia="Times New Roman" w:cs="Times New Roman"/>
          <w:szCs w:val="24"/>
        </w:rPr>
        <w:t>, κύριε Τσίπρα! Συγχαρητήρια, κύριοι της Συμπολίτευσης!</w:t>
      </w:r>
    </w:p>
    <w:p w14:paraId="19C9AB0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Στα ζητήματα, όμως,</w:t>
      </w:r>
      <w:r w:rsidRPr="00FF7BE7">
        <w:rPr>
          <w:rFonts w:eastAsia="Times New Roman" w:cs="Times New Roman"/>
          <w:szCs w:val="24"/>
        </w:rPr>
        <w:t xml:space="preserve"> αυτά </w:t>
      </w:r>
      <w:r>
        <w:rPr>
          <w:rFonts w:eastAsia="Times New Roman" w:cs="Times New Roman"/>
          <w:szCs w:val="24"/>
        </w:rPr>
        <w:t>και μέσα από τη</w:t>
      </w:r>
      <w:r w:rsidRPr="00FF7BE7">
        <w:rPr>
          <w:rFonts w:eastAsia="Times New Roman" w:cs="Times New Roman"/>
          <w:szCs w:val="24"/>
        </w:rPr>
        <w:t xml:space="preserve"> συζήτηση που έγινε</w:t>
      </w:r>
      <w:r>
        <w:rPr>
          <w:rFonts w:eastAsia="Times New Roman" w:cs="Times New Roman"/>
          <w:szCs w:val="24"/>
        </w:rPr>
        <w:t>,</w:t>
      </w:r>
      <w:r w:rsidRPr="00FF7BE7">
        <w:rPr>
          <w:rFonts w:eastAsia="Times New Roman" w:cs="Times New Roman"/>
          <w:szCs w:val="24"/>
        </w:rPr>
        <w:t xml:space="preserve"> δοκιμάστηκαν όλο αυτό το διάστημα </w:t>
      </w:r>
      <w:r>
        <w:rPr>
          <w:rFonts w:eastAsia="Times New Roman" w:cs="Times New Roman"/>
          <w:szCs w:val="24"/>
        </w:rPr>
        <w:t>πολιτικές διαφορές δύο κόσμων, τους οποίους εκπροσωπούμε: Της α</w:t>
      </w:r>
      <w:r w:rsidRPr="00FF7BE7">
        <w:rPr>
          <w:rFonts w:eastAsia="Times New Roman" w:cs="Times New Roman"/>
          <w:szCs w:val="24"/>
        </w:rPr>
        <w:t>ληθινής προόδου και</w:t>
      </w:r>
      <w:r>
        <w:rPr>
          <w:rFonts w:eastAsia="Times New Roman" w:cs="Times New Roman"/>
          <w:szCs w:val="24"/>
        </w:rPr>
        <w:t xml:space="preserve"> της συ</w:t>
      </w:r>
      <w:r>
        <w:rPr>
          <w:rFonts w:eastAsia="Times New Roman" w:cs="Times New Roman"/>
          <w:szCs w:val="24"/>
        </w:rPr>
        <w:t xml:space="preserve">ντήρησης και οπισθοδρόμησης. </w:t>
      </w:r>
    </w:p>
    <w:p w14:paraId="19C9AB0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Και</w:t>
      </w:r>
      <w:r w:rsidRPr="00FF7BE7">
        <w:rPr>
          <w:rFonts w:eastAsia="Times New Roman" w:cs="Times New Roman"/>
          <w:szCs w:val="24"/>
        </w:rPr>
        <w:t xml:space="preserve"> επειδή σας βλέπω να απορείτε</w:t>
      </w:r>
      <w:r>
        <w:rPr>
          <w:rFonts w:eastAsia="Times New Roman" w:cs="Times New Roman"/>
          <w:szCs w:val="24"/>
        </w:rPr>
        <w:t>,</w:t>
      </w:r>
      <w:r w:rsidRPr="00FF7BE7">
        <w:rPr>
          <w:rFonts w:eastAsia="Times New Roman" w:cs="Times New Roman"/>
          <w:szCs w:val="24"/>
        </w:rPr>
        <w:t xml:space="preserve"> </w:t>
      </w:r>
      <w:r>
        <w:rPr>
          <w:rFonts w:eastAsia="Times New Roman" w:cs="Times New Roman"/>
          <w:szCs w:val="24"/>
        </w:rPr>
        <w:t xml:space="preserve">να σας θέσω ορισμένα </w:t>
      </w:r>
      <w:r w:rsidRPr="00FF7BE7">
        <w:rPr>
          <w:rFonts w:eastAsia="Times New Roman" w:cs="Times New Roman"/>
          <w:szCs w:val="24"/>
        </w:rPr>
        <w:t>απλά ερωτήματα</w:t>
      </w:r>
      <w:r>
        <w:rPr>
          <w:rFonts w:eastAsia="Times New Roman" w:cs="Times New Roman"/>
          <w:szCs w:val="24"/>
        </w:rPr>
        <w:t xml:space="preserve">: </w:t>
      </w:r>
    </w:p>
    <w:p w14:paraId="19C9AB0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Ποιος είναι σήμερα, κύριε Τσίπρα, πραγματικά προοδευτικός; Αυτός ο οποίος</w:t>
      </w:r>
      <w:r w:rsidRPr="00FF7BE7">
        <w:rPr>
          <w:rFonts w:eastAsia="Times New Roman" w:cs="Times New Roman"/>
          <w:szCs w:val="24"/>
        </w:rPr>
        <w:t xml:space="preserve"> αναζητά μία δυναμική </w:t>
      </w:r>
      <w:r>
        <w:rPr>
          <w:rFonts w:eastAsia="Times New Roman" w:cs="Times New Roman"/>
          <w:szCs w:val="24"/>
        </w:rPr>
        <w:t xml:space="preserve">και ανοιχτή </w:t>
      </w:r>
      <w:r>
        <w:rPr>
          <w:rFonts w:eastAsia="Times New Roman" w:cs="Times New Roman"/>
          <w:szCs w:val="24"/>
        </w:rPr>
        <w:t>π</w:t>
      </w:r>
      <w:r w:rsidRPr="00FF7BE7">
        <w:rPr>
          <w:rFonts w:eastAsia="Times New Roman" w:cs="Times New Roman"/>
          <w:szCs w:val="24"/>
        </w:rPr>
        <w:t>αιδ</w:t>
      </w:r>
      <w:r>
        <w:rPr>
          <w:rFonts w:eastAsia="Times New Roman" w:cs="Times New Roman"/>
          <w:szCs w:val="24"/>
        </w:rPr>
        <w:t>εία,</w:t>
      </w:r>
      <w:r w:rsidRPr="00FF7BE7">
        <w:rPr>
          <w:rFonts w:eastAsia="Times New Roman" w:cs="Times New Roman"/>
          <w:szCs w:val="24"/>
        </w:rPr>
        <w:t xml:space="preserve"> με ουσιαστικά</w:t>
      </w:r>
      <w:r>
        <w:rPr>
          <w:rFonts w:eastAsia="Times New Roman" w:cs="Times New Roman"/>
          <w:szCs w:val="24"/>
        </w:rPr>
        <w:t xml:space="preserve"> ανταγωνιστικά δημόσια πα</w:t>
      </w:r>
      <w:r>
        <w:rPr>
          <w:rFonts w:eastAsia="Times New Roman" w:cs="Times New Roman"/>
          <w:szCs w:val="24"/>
        </w:rPr>
        <w:t xml:space="preserve">νεπιστήμια, αλλά και με </w:t>
      </w:r>
      <w:r w:rsidRPr="00FF7BE7">
        <w:rPr>
          <w:rFonts w:eastAsia="Times New Roman" w:cs="Times New Roman"/>
          <w:szCs w:val="24"/>
        </w:rPr>
        <w:t>ιδιωτικά πανεπιστήμια</w:t>
      </w:r>
      <w:r>
        <w:rPr>
          <w:rFonts w:eastAsia="Times New Roman" w:cs="Times New Roman"/>
          <w:szCs w:val="24"/>
        </w:rPr>
        <w:t>,</w:t>
      </w:r>
      <w:r w:rsidRPr="00FF7BE7">
        <w:rPr>
          <w:rFonts w:eastAsia="Times New Roman" w:cs="Times New Roman"/>
          <w:szCs w:val="24"/>
        </w:rPr>
        <w:t xml:space="preserve"> </w:t>
      </w:r>
      <w:r>
        <w:rPr>
          <w:rFonts w:eastAsia="Times New Roman" w:cs="Times New Roman"/>
          <w:szCs w:val="24"/>
        </w:rPr>
        <w:t>ή</w:t>
      </w:r>
      <w:r w:rsidRPr="00FF7BE7">
        <w:rPr>
          <w:rFonts w:eastAsia="Times New Roman" w:cs="Times New Roman"/>
          <w:szCs w:val="24"/>
        </w:rPr>
        <w:t xml:space="preserve"> αυτός που προτιμά</w:t>
      </w:r>
      <w:r>
        <w:rPr>
          <w:rFonts w:eastAsia="Times New Roman" w:cs="Times New Roman"/>
          <w:szCs w:val="24"/>
        </w:rPr>
        <w:t xml:space="preserve"> τη διαιώνιση της σημερινής</w:t>
      </w:r>
      <w:r w:rsidRPr="00FF7BE7">
        <w:rPr>
          <w:rFonts w:eastAsia="Times New Roman" w:cs="Times New Roman"/>
          <w:szCs w:val="24"/>
        </w:rPr>
        <w:t xml:space="preserve"> </w:t>
      </w:r>
      <w:r>
        <w:rPr>
          <w:rFonts w:eastAsia="Times New Roman" w:cs="Times New Roman"/>
          <w:szCs w:val="24"/>
        </w:rPr>
        <w:t>κατάστασης; Παιδιά που φεύγουν</w:t>
      </w:r>
      <w:r w:rsidRPr="00FF7BE7">
        <w:rPr>
          <w:rFonts w:eastAsia="Times New Roman" w:cs="Times New Roman"/>
          <w:szCs w:val="24"/>
        </w:rPr>
        <w:t xml:space="preserve"> από την Ελλάδα</w:t>
      </w:r>
      <w:r>
        <w:rPr>
          <w:rFonts w:eastAsia="Times New Roman" w:cs="Times New Roman"/>
          <w:szCs w:val="24"/>
        </w:rPr>
        <w:t>, όσα μένουν να μη βρίσκουν δουλειά και όσα σπουδάζουν,</w:t>
      </w:r>
      <w:r w:rsidRPr="00FF7BE7">
        <w:rPr>
          <w:rFonts w:eastAsia="Times New Roman" w:cs="Times New Roman"/>
          <w:szCs w:val="24"/>
        </w:rPr>
        <w:t xml:space="preserve"> συχνά να είναι όμηροι των καταλήψεων και </w:t>
      </w:r>
      <w:r>
        <w:rPr>
          <w:rFonts w:eastAsia="Times New Roman" w:cs="Times New Roman"/>
          <w:szCs w:val="24"/>
        </w:rPr>
        <w:t>των</w:t>
      </w:r>
      <w:r w:rsidRPr="00FF7BE7">
        <w:rPr>
          <w:rFonts w:eastAsia="Times New Roman" w:cs="Times New Roman"/>
          <w:szCs w:val="24"/>
        </w:rPr>
        <w:t xml:space="preserve"> μολότοφ</w:t>
      </w:r>
      <w:r>
        <w:rPr>
          <w:rFonts w:eastAsia="Times New Roman" w:cs="Times New Roman"/>
          <w:szCs w:val="24"/>
        </w:rPr>
        <w:t>.</w:t>
      </w:r>
    </w:p>
    <w:p w14:paraId="19C9AB1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Ποιος ε</w:t>
      </w:r>
      <w:r>
        <w:rPr>
          <w:rFonts w:eastAsia="Times New Roman" w:cs="Times New Roman"/>
          <w:szCs w:val="24"/>
        </w:rPr>
        <w:t>ίναι, τελικά, ο αληθινός μεταρ</w:t>
      </w:r>
      <w:r w:rsidRPr="00FF7BE7">
        <w:rPr>
          <w:rFonts w:eastAsia="Times New Roman" w:cs="Times New Roman"/>
          <w:szCs w:val="24"/>
        </w:rPr>
        <w:t>ρυθμιστής</w:t>
      </w:r>
      <w:r>
        <w:rPr>
          <w:rFonts w:eastAsia="Times New Roman" w:cs="Times New Roman"/>
          <w:szCs w:val="24"/>
        </w:rPr>
        <w:t xml:space="preserve">; Αυτός που θέλει ένα αποτελεσματικό και ευέλικτο κράτος στην υπηρεσία του πολίτη ή ο </w:t>
      </w:r>
      <w:r w:rsidRPr="00FF7BE7">
        <w:rPr>
          <w:rFonts w:eastAsia="Times New Roman" w:cs="Times New Roman"/>
          <w:szCs w:val="24"/>
        </w:rPr>
        <w:t>οπαδός της γραφειοκρατίας</w:t>
      </w:r>
      <w:r>
        <w:rPr>
          <w:rFonts w:eastAsia="Times New Roman" w:cs="Times New Roman"/>
          <w:szCs w:val="24"/>
        </w:rPr>
        <w:t>,</w:t>
      </w:r>
      <w:r w:rsidRPr="00FF7BE7">
        <w:rPr>
          <w:rFonts w:eastAsia="Times New Roman" w:cs="Times New Roman"/>
          <w:szCs w:val="24"/>
        </w:rPr>
        <w:t xml:space="preserve"> που θα φορτώνει συνεχώς με κομματικούς το </w:t>
      </w:r>
      <w:r>
        <w:rPr>
          <w:rFonts w:eastAsia="Times New Roman" w:cs="Times New Roman"/>
          <w:szCs w:val="24"/>
        </w:rPr>
        <w:t>δ</w:t>
      </w:r>
      <w:r w:rsidRPr="00FF7BE7">
        <w:rPr>
          <w:rFonts w:eastAsia="Times New Roman" w:cs="Times New Roman"/>
          <w:szCs w:val="24"/>
        </w:rPr>
        <w:t>ημόσιο</w:t>
      </w:r>
      <w:r>
        <w:rPr>
          <w:rFonts w:eastAsia="Times New Roman" w:cs="Times New Roman"/>
          <w:szCs w:val="24"/>
        </w:rPr>
        <w:t>, αλλά θα τους πληρώνουμε</w:t>
      </w:r>
      <w:r w:rsidRPr="00FF7BE7">
        <w:rPr>
          <w:rFonts w:eastAsia="Times New Roman" w:cs="Times New Roman"/>
          <w:szCs w:val="24"/>
        </w:rPr>
        <w:t xml:space="preserve"> όλοι οι υπόλοιποι με τους φόρους που καταβάλ</w:t>
      </w:r>
      <w:r>
        <w:rPr>
          <w:rFonts w:eastAsia="Times New Roman" w:cs="Times New Roman"/>
          <w:szCs w:val="24"/>
        </w:rPr>
        <w:t>λ</w:t>
      </w:r>
      <w:r w:rsidRPr="00FF7BE7">
        <w:rPr>
          <w:rFonts w:eastAsia="Times New Roman" w:cs="Times New Roman"/>
          <w:szCs w:val="24"/>
        </w:rPr>
        <w:t>ου</w:t>
      </w:r>
      <w:r>
        <w:rPr>
          <w:rFonts w:eastAsia="Times New Roman" w:cs="Times New Roman"/>
          <w:szCs w:val="24"/>
        </w:rPr>
        <w:t xml:space="preserve">με; </w:t>
      </w:r>
    </w:p>
    <w:p w14:paraId="19C9AB1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Ποιος είναι ο πραγματικά</w:t>
      </w:r>
      <w:r w:rsidRPr="00FF7BE7">
        <w:rPr>
          <w:rFonts w:eastAsia="Times New Roman" w:cs="Times New Roman"/>
          <w:szCs w:val="24"/>
        </w:rPr>
        <w:t xml:space="preserve"> υπεύθυνος απέναντι στον τόπο</w:t>
      </w:r>
      <w:r>
        <w:rPr>
          <w:rFonts w:eastAsia="Times New Roman" w:cs="Times New Roman"/>
          <w:szCs w:val="24"/>
        </w:rPr>
        <w:t>; Αυτός που φροντίζει</w:t>
      </w:r>
      <w:r w:rsidRPr="00FF7BE7">
        <w:rPr>
          <w:rFonts w:eastAsia="Times New Roman" w:cs="Times New Roman"/>
          <w:szCs w:val="24"/>
        </w:rPr>
        <w:t xml:space="preserve"> συνταγματικά να μην κινδυνεύει κάθε τόσο με πτώχευση</w:t>
      </w:r>
      <w:r>
        <w:rPr>
          <w:rFonts w:eastAsia="Times New Roman" w:cs="Times New Roman"/>
          <w:szCs w:val="24"/>
        </w:rPr>
        <w:t xml:space="preserve"> η</w:t>
      </w:r>
      <w:r w:rsidRPr="00FF7BE7">
        <w:rPr>
          <w:rFonts w:eastAsia="Times New Roman" w:cs="Times New Roman"/>
          <w:szCs w:val="24"/>
        </w:rPr>
        <w:t xml:space="preserve"> χώρα του</w:t>
      </w:r>
      <w:r>
        <w:rPr>
          <w:rFonts w:eastAsia="Times New Roman" w:cs="Times New Roman"/>
          <w:szCs w:val="24"/>
        </w:rPr>
        <w:t>,</w:t>
      </w:r>
      <w:r w:rsidRPr="00FF7BE7">
        <w:rPr>
          <w:rFonts w:eastAsia="Times New Roman" w:cs="Times New Roman"/>
          <w:szCs w:val="24"/>
        </w:rPr>
        <w:t xml:space="preserve"> αλλά διαρκώς </w:t>
      </w:r>
      <w:r>
        <w:rPr>
          <w:rFonts w:eastAsia="Times New Roman" w:cs="Times New Roman"/>
          <w:szCs w:val="24"/>
        </w:rPr>
        <w:t xml:space="preserve">να </w:t>
      </w:r>
      <w:r w:rsidRPr="00FF7BE7">
        <w:rPr>
          <w:rFonts w:eastAsia="Times New Roman" w:cs="Times New Roman"/>
          <w:szCs w:val="24"/>
        </w:rPr>
        <w:t xml:space="preserve">αναπτύσσεται </w:t>
      </w:r>
      <w:r>
        <w:rPr>
          <w:rFonts w:eastAsia="Times New Roman" w:cs="Times New Roman"/>
          <w:szCs w:val="24"/>
        </w:rPr>
        <w:t>ή</w:t>
      </w:r>
      <w:r w:rsidRPr="00FF7BE7">
        <w:rPr>
          <w:rFonts w:eastAsia="Times New Roman" w:cs="Times New Roman"/>
          <w:szCs w:val="24"/>
        </w:rPr>
        <w:t xml:space="preserve"> ε</w:t>
      </w:r>
      <w:r w:rsidRPr="00FF7BE7">
        <w:rPr>
          <w:rFonts w:eastAsia="Times New Roman" w:cs="Times New Roman"/>
          <w:szCs w:val="24"/>
        </w:rPr>
        <w:lastRenderedPageBreak/>
        <w:t xml:space="preserve">κείνος ο </w:t>
      </w:r>
      <w:r>
        <w:rPr>
          <w:rFonts w:eastAsia="Times New Roman" w:cs="Times New Roman"/>
          <w:szCs w:val="24"/>
        </w:rPr>
        <w:t>ο</w:t>
      </w:r>
      <w:r w:rsidRPr="00FF7BE7">
        <w:rPr>
          <w:rFonts w:eastAsia="Times New Roman" w:cs="Times New Roman"/>
          <w:szCs w:val="24"/>
        </w:rPr>
        <w:t>ποίος αδιαφορεί τελικ</w:t>
      </w:r>
      <w:r w:rsidRPr="00FF7BE7">
        <w:rPr>
          <w:rFonts w:eastAsia="Times New Roman" w:cs="Times New Roman"/>
          <w:szCs w:val="24"/>
        </w:rPr>
        <w:t>ά για τη συνολική ε</w:t>
      </w:r>
      <w:r>
        <w:rPr>
          <w:rFonts w:eastAsia="Times New Roman" w:cs="Times New Roman"/>
          <w:szCs w:val="24"/>
        </w:rPr>
        <w:t>υ</w:t>
      </w:r>
      <w:r w:rsidRPr="00FF7BE7">
        <w:rPr>
          <w:rFonts w:eastAsia="Times New Roman" w:cs="Times New Roman"/>
          <w:szCs w:val="24"/>
        </w:rPr>
        <w:t>ημερία</w:t>
      </w:r>
      <w:r>
        <w:rPr>
          <w:rFonts w:eastAsia="Times New Roman" w:cs="Times New Roman"/>
          <w:szCs w:val="24"/>
        </w:rPr>
        <w:t>, ασχολούμενος μόνο με</w:t>
      </w:r>
      <w:r w:rsidRPr="00FF7BE7">
        <w:rPr>
          <w:rFonts w:eastAsia="Times New Roman" w:cs="Times New Roman"/>
          <w:szCs w:val="24"/>
        </w:rPr>
        <w:t xml:space="preserve"> επιδόματα φτώχειας και με ένα δημόσιο πλούτο που θέλει όλο</w:t>
      </w:r>
      <w:r>
        <w:rPr>
          <w:rFonts w:eastAsia="Times New Roman" w:cs="Times New Roman"/>
          <w:szCs w:val="24"/>
        </w:rPr>
        <w:t xml:space="preserve"> να</w:t>
      </w:r>
      <w:r w:rsidRPr="00FF7BE7">
        <w:rPr>
          <w:rFonts w:eastAsia="Times New Roman" w:cs="Times New Roman"/>
          <w:szCs w:val="24"/>
        </w:rPr>
        <w:t xml:space="preserve"> το</w:t>
      </w:r>
      <w:r>
        <w:rPr>
          <w:rFonts w:eastAsia="Times New Roman" w:cs="Times New Roman"/>
          <w:szCs w:val="24"/>
        </w:rPr>
        <w:t>ν</w:t>
      </w:r>
      <w:r w:rsidRPr="00FF7BE7">
        <w:rPr>
          <w:rFonts w:eastAsia="Times New Roman" w:cs="Times New Roman"/>
          <w:szCs w:val="24"/>
        </w:rPr>
        <w:t xml:space="preserve"> μικραίνει</w:t>
      </w:r>
      <w:r>
        <w:rPr>
          <w:rFonts w:eastAsia="Times New Roman" w:cs="Times New Roman"/>
          <w:szCs w:val="24"/>
        </w:rPr>
        <w:t>;</w:t>
      </w:r>
      <w:r w:rsidRPr="00FF7BE7">
        <w:rPr>
          <w:rFonts w:eastAsia="Times New Roman" w:cs="Times New Roman"/>
          <w:szCs w:val="24"/>
        </w:rPr>
        <w:t xml:space="preserve"> </w:t>
      </w:r>
    </w:p>
    <w:p w14:paraId="19C9AB1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Ποιος είναι τελικά </w:t>
      </w:r>
      <w:r w:rsidRPr="00FF7BE7">
        <w:rPr>
          <w:rFonts w:eastAsia="Times New Roman" w:cs="Times New Roman"/>
          <w:szCs w:val="24"/>
        </w:rPr>
        <w:t>δημοκράτης</w:t>
      </w:r>
      <w:r>
        <w:rPr>
          <w:rFonts w:eastAsia="Times New Roman" w:cs="Times New Roman"/>
          <w:szCs w:val="24"/>
        </w:rPr>
        <w:t>;</w:t>
      </w:r>
      <w:r w:rsidRPr="00FF7BE7">
        <w:rPr>
          <w:rFonts w:eastAsia="Times New Roman" w:cs="Times New Roman"/>
          <w:szCs w:val="24"/>
        </w:rPr>
        <w:t xml:space="preserve"> </w:t>
      </w:r>
      <w:r>
        <w:rPr>
          <w:rFonts w:eastAsia="Times New Roman" w:cs="Times New Roman"/>
          <w:szCs w:val="24"/>
        </w:rPr>
        <w:t>Π</w:t>
      </w:r>
      <w:r w:rsidRPr="00FF7BE7">
        <w:rPr>
          <w:rFonts w:eastAsia="Times New Roman" w:cs="Times New Roman"/>
          <w:szCs w:val="24"/>
        </w:rPr>
        <w:t xml:space="preserve">οιος είναι </w:t>
      </w:r>
      <w:r>
        <w:rPr>
          <w:rFonts w:eastAsia="Times New Roman" w:cs="Times New Roman"/>
          <w:szCs w:val="24"/>
        </w:rPr>
        <w:t>σύγχρονος; Αυτός που διεκδικεί -</w:t>
      </w:r>
      <w:r w:rsidRPr="00FF7BE7">
        <w:rPr>
          <w:rFonts w:eastAsia="Times New Roman" w:cs="Times New Roman"/>
          <w:szCs w:val="24"/>
        </w:rPr>
        <w:t>και το αποδεικνύει έμπρακτα με τις προτάσεις που καταθ</w:t>
      </w:r>
      <w:r w:rsidRPr="00FF7BE7">
        <w:rPr>
          <w:rFonts w:eastAsia="Times New Roman" w:cs="Times New Roman"/>
          <w:szCs w:val="24"/>
        </w:rPr>
        <w:t>έτει</w:t>
      </w:r>
      <w:r>
        <w:rPr>
          <w:rFonts w:eastAsia="Times New Roman" w:cs="Times New Roman"/>
          <w:szCs w:val="24"/>
        </w:rPr>
        <w:t>-</w:t>
      </w:r>
      <w:r w:rsidRPr="00FF7BE7">
        <w:rPr>
          <w:rFonts w:eastAsia="Times New Roman" w:cs="Times New Roman"/>
          <w:szCs w:val="24"/>
        </w:rPr>
        <w:t xml:space="preserve"> ανεξάρτητη </w:t>
      </w:r>
      <w:r>
        <w:rPr>
          <w:rFonts w:eastAsia="Times New Roman" w:cs="Times New Roman"/>
          <w:szCs w:val="24"/>
        </w:rPr>
        <w:t>δ</w:t>
      </w:r>
      <w:r w:rsidRPr="00FF7BE7">
        <w:rPr>
          <w:rFonts w:eastAsia="Times New Roman" w:cs="Times New Roman"/>
          <w:szCs w:val="24"/>
        </w:rPr>
        <w:t>ικαιοσύνη</w:t>
      </w:r>
      <w:r>
        <w:rPr>
          <w:rFonts w:eastAsia="Times New Roman" w:cs="Times New Roman"/>
          <w:szCs w:val="24"/>
        </w:rPr>
        <w:t>,</w:t>
      </w:r>
      <w:r w:rsidRPr="00FF7BE7">
        <w:rPr>
          <w:rFonts w:eastAsia="Times New Roman" w:cs="Times New Roman"/>
          <w:szCs w:val="24"/>
        </w:rPr>
        <w:t xml:space="preserve"> ελεύθερη ενημέρωση και διαφάνεια στη δημόσια ζωή</w:t>
      </w:r>
      <w:r>
        <w:rPr>
          <w:rFonts w:eastAsia="Times New Roman" w:cs="Times New Roman"/>
          <w:szCs w:val="24"/>
        </w:rPr>
        <w:t xml:space="preserve"> ή αυτός που χειραγωγεί τους</w:t>
      </w:r>
      <w:r w:rsidRPr="00FF7BE7">
        <w:rPr>
          <w:rFonts w:eastAsia="Times New Roman" w:cs="Times New Roman"/>
          <w:szCs w:val="24"/>
        </w:rPr>
        <w:t xml:space="preserve"> θεσμούς</w:t>
      </w:r>
      <w:r>
        <w:rPr>
          <w:rFonts w:eastAsia="Times New Roman" w:cs="Times New Roman"/>
          <w:szCs w:val="24"/>
        </w:rPr>
        <w:t>,</w:t>
      </w:r>
      <w:r w:rsidRPr="00FF7BE7">
        <w:rPr>
          <w:rFonts w:eastAsia="Times New Roman" w:cs="Times New Roman"/>
          <w:szCs w:val="24"/>
        </w:rPr>
        <w:t xml:space="preserve"> απειλεί δικαστές</w:t>
      </w:r>
      <w:r>
        <w:rPr>
          <w:rFonts w:eastAsia="Times New Roman" w:cs="Times New Roman"/>
          <w:szCs w:val="24"/>
        </w:rPr>
        <w:t>, απειλεί</w:t>
      </w:r>
      <w:r w:rsidRPr="00FF7BE7">
        <w:rPr>
          <w:rFonts w:eastAsia="Times New Roman" w:cs="Times New Roman"/>
          <w:szCs w:val="24"/>
        </w:rPr>
        <w:t xml:space="preserve"> δημοσιογράφους και </w:t>
      </w:r>
      <w:r>
        <w:rPr>
          <w:rFonts w:eastAsia="Times New Roman" w:cs="Times New Roman"/>
          <w:szCs w:val="24"/>
        </w:rPr>
        <w:t xml:space="preserve">βάζει το κόμμα πάνω από τη Βουλή </w:t>
      </w:r>
      <w:r w:rsidRPr="00FF7BE7">
        <w:rPr>
          <w:rFonts w:eastAsia="Times New Roman" w:cs="Times New Roman"/>
          <w:szCs w:val="24"/>
        </w:rPr>
        <w:t>και το Σύνταγμα</w:t>
      </w:r>
      <w:r>
        <w:rPr>
          <w:rFonts w:eastAsia="Times New Roman" w:cs="Times New Roman"/>
          <w:szCs w:val="24"/>
        </w:rPr>
        <w:t xml:space="preserve">; Αυτός που δεν </w:t>
      </w:r>
      <w:r w:rsidRPr="00FF7BE7">
        <w:rPr>
          <w:rFonts w:eastAsia="Times New Roman" w:cs="Times New Roman"/>
          <w:szCs w:val="24"/>
        </w:rPr>
        <w:t>μπορεί</w:t>
      </w:r>
      <w:r>
        <w:rPr>
          <w:rFonts w:eastAsia="Times New Roman" w:cs="Times New Roman"/>
          <w:szCs w:val="24"/>
        </w:rPr>
        <w:t>,</w:t>
      </w:r>
      <w:r w:rsidRPr="00FF7BE7">
        <w:rPr>
          <w:rFonts w:eastAsia="Times New Roman" w:cs="Times New Roman"/>
          <w:szCs w:val="24"/>
        </w:rPr>
        <w:t xml:space="preserve"> τελικά</w:t>
      </w:r>
      <w:r>
        <w:rPr>
          <w:rFonts w:eastAsia="Times New Roman" w:cs="Times New Roman"/>
          <w:szCs w:val="24"/>
        </w:rPr>
        <w:t>, να διαχωρίσει</w:t>
      </w:r>
      <w:r w:rsidRPr="00FF7BE7">
        <w:rPr>
          <w:rFonts w:eastAsia="Times New Roman" w:cs="Times New Roman"/>
          <w:szCs w:val="24"/>
        </w:rPr>
        <w:t xml:space="preserve"> τη</w:t>
      </w:r>
      <w:r w:rsidRPr="00FF7BE7">
        <w:rPr>
          <w:rFonts w:eastAsia="Times New Roman" w:cs="Times New Roman"/>
          <w:szCs w:val="24"/>
        </w:rPr>
        <w:t xml:space="preserve">ν </w:t>
      </w:r>
      <w:r>
        <w:rPr>
          <w:rFonts w:eastAsia="Times New Roman" w:cs="Times New Roman"/>
          <w:szCs w:val="24"/>
        </w:rPr>
        <w:t>κ</w:t>
      </w:r>
      <w:r w:rsidRPr="00FF7BE7">
        <w:rPr>
          <w:rFonts w:eastAsia="Times New Roman" w:cs="Times New Roman"/>
          <w:szCs w:val="24"/>
        </w:rPr>
        <w:t>υβέρνηση από τις υπόλοιπες δύο εξουσίες</w:t>
      </w:r>
      <w:r>
        <w:rPr>
          <w:rFonts w:eastAsia="Times New Roman" w:cs="Times New Roman"/>
          <w:szCs w:val="24"/>
        </w:rPr>
        <w:t>,</w:t>
      </w:r>
      <w:r w:rsidRPr="00FF7BE7">
        <w:rPr>
          <w:rFonts w:eastAsia="Times New Roman" w:cs="Times New Roman"/>
          <w:szCs w:val="24"/>
        </w:rPr>
        <w:t xml:space="preserve"> κάτι που αποτελεί τον πυρήνα της </w:t>
      </w:r>
      <w:r>
        <w:rPr>
          <w:rFonts w:eastAsia="Times New Roman" w:cs="Times New Roman"/>
          <w:szCs w:val="24"/>
        </w:rPr>
        <w:t>δ</w:t>
      </w:r>
      <w:r w:rsidRPr="00FF7BE7">
        <w:rPr>
          <w:rFonts w:eastAsia="Times New Roman" w:cs="Times New Roman"/>
          <w:szCs w:val="24"/>
        </w:rPr>
        <w:t>ημοκρατίας</w:t>
      </w:r>
      <w:r>
        <w:rPr>
          <w:rFonts w:eastAsia="Times New Roman" w:cs="Times New Roman"/>
          <w:szCs w:val="24"/>
        </w:rPr>
        <w:t>,</w:t>
      </w:r>
      <w:r w:rsidRPr="00FF7BE7">
        <w:rPr>
          <w:rFonts w:eastAsia="Times New Roman" w:cs="Times New Roman"/>
          <w:szCs w:val="24"/>
        </w:rPr>
        <w:t xml:space="preserve"> και </w:t>
      </w:r>
      <w:r>
        <w:rPr>
          <w:rFonts w:eastAsia="Times New Roman" w:cs="Times New Roman"/>
          <w:szCs w:val="24"/>
        </w:rPr>
        <w:t>αυτός,</w:t>
      </w:r>
      <w:r w:rsidRPr="00FF7BE7">
        <w:rPr>
          <w:rFonts w:eastAsia="Times New Roman" w:cs="Times New Roman"/>
          <w:szCs w:val="24"/>
        </w:rPr>
        <w:t xml:space="preserve"> βέβαια</w:t>
      </w:r>
      <w:r>
        <w:rPr>
          <w:rFonts w:eastAsia="Times New Roman" w:cs="Times New Roman"/>
          <w:szCs w:val="24"/>
        </w:rPr>
        <w:t>, που αντιμετωπίζει</w:t>
      </w:r>
      <w:r w:rsidRPr="00FF7BE7">
        <w:rPr>
          <w:rFonts w:eastAsia="Times New Roman" w:cs="Times New Roman"/>
          <w:szCs w:val="24"/>
        </w:rPr>
        <w:t xml:space="preserve"> την κλιματική αλλαγή </w:t>
      </w:r>
      <w:r>
        <w:rPr>
          <w:rFonts w:eastAsia="Times New Roman" w:cs="Times New Roman"/>
          <w:szCs w:val="24"/>
        </w:rPr>
        <w:t>με</w:t>
      </w:r>
      <w:r w:rsidRPr="00FF7BE7">
        <w:rPr>
          <w:rFonts w:eastAsia="Times New Roman" w:cs="Times New Roman"/>
          <w:szCs w:val="24"/>
        </w:rPr>
        <w:t xml:space="preserve"> αδιαφ</w:t>
      </w:r>
      <w:r>
        <w:rPr>
          <w:rFonts w:eastAsia="Times New Roman" w:cs="Times New Roman"/>
          <w:szCs w:val="24"/>
        </w:rPr>
        <w:t xml:space="preserve">ορία, ωσάν </w:t>
      </w:r>
      <w:r w:rsidRPr="00FF7BE7">
        <w:rPr>
          <w:rFonts w:eastAsia="Times New Roman" w:cs="Times New Roman"/>
          <w:szCs w:val="24"/>
        </w:rPr>
        <w:t xml:space="preserve">να είναι ένα πρόβλημα το οποίο δεν πρέπει να αντιμετωπιστεί μέσα από </w:t>
      </w:r>
      <w:r>
        <w:rPr>
          <w:rFonts w:eastAsia="Times New Roman" w:cs="Times New Roman"/>
          <w:szCs w:val="24"/>
        </w:rPr>
        <w:t>σ</w:t>
      </w:r>
      <w:r w:rsidRPr="00FF7BE7">
        <w:rPr>
          <w:rFonts w:eastAsia="Times New Roman" w:cs="Times New Roman"/>
          <w:szCs w:val="24"/>
        </w:rPr>
        <w:t>υνταγματική κατοχύρ</w:t>
      </w:r>
      <w:r w:rsidRPr="00FF7BE7">
        <w:rPr>
          <w:rFonts w:eastAsia="Times New Roman" w:cs="Times New Roman"/>
          <w:szCs w:val="24"/>
        </w:rPr>
        <w:t>ωση</w:t>
      </w:r>
      <w:r>
        <w:rPr>
          <w:rFonts w:eastAsia="Times New Roman" w:cs="Times New Roman"/>
          <w:szCs w:val="24"/>
        </w:rPr>
        <w:t>;</w:t>
      </w:r>
      <w:r w:rsidRPr="00FF7BE7">
        <w:rPr>
          <w:rFonts w:eastAsia="Times New Roman" w:cs="Times New Roman"/>
          <w:szCs w:val="24"/>
        </w:rPr>
        <w:t xml:space="preserve"> </w:t>
      </w:r>
    </w:p>
    <w:p w14:paraId="19C9AB1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FF7BE7">
        <w:rPr>
          <w:rFonts w:eastAsia="Times New Roman" w:cs="Times New Roman"/>
          <w:szCs w:val="24"/>
        </w:rPr>
        <w:t xml:space="preserve">δεν είναι τυχαίο </w:t>
      </w:r>
      <w:r>
        <w:rPr>
          <w:rFonts w:eastAsia="Times New Roman" w:cs="Times New Roman"/>
          <w:szCs w:val="24"/>
        </w:rPr>
        <w:t>ότι και η διαδικασία</w:t>
      </w:r>
      <w:r w:rsidRPr="00FF7BE7">
        <w:rPr>
          <w:rFonts w:eastAsia="Times New Roman" w:cs="Times New Roman"/>
          <w:szCs w:val="24"/>
        </w:rPr>
        <w:t xml:space="preserve"> αναθεώρηση</w:t>
      </w:r>
      <w:r>
        <w:rPr>
          <w:rFonts w:eastAsia="Times New Roman" w:cs="Times New Roman"/>
          <w:szCs w:val="24"/>
        </w:rPr>
        <w:t>ς του Σ</w:t>
      </w:r>
      <w:r w:rsidRPr="00FF7BE7">
        <w:rPr>
          <w:rFonts w:eastAsia="Times New Roman" w:cs="Times New Roman"/>
          <w:szCs w:val="24"/>
        </w:rPr>
        <w:t>υντάγματος έπεσε και αυτή θύμα</w:t>
      </w:r>
      <w:r>
        <w:rPr>
          <w:rFonts w:eastAsia="Times New Roman" w:cs="Times New Roman"/>
          <w:szCs w:val="24"/>
        </w:rPr>
        <w:t xml:space="preserve"> των σκοπιμοτήτων</w:t>
      </w:r>
      <w:r w:rsidRPr="00FF7BE7">
        <w:rPr>
          <w:rFonts w:eastAsia="Times New Roman" w:cs="Times New Roman"/>
          <w:szCs w:val="24"/>
        </w:rPr>
        <w:t xml:space="preserve"> του ΣΥΡΙΖΑ</w:t>
      </w:r>
      <w:r>
        <w:rPr>
          <w:rFonts w:eastAsia="Times New Roman" w:cs="Times New Roman"/>
          <w:szCs w:val="24"/>
        </w:rPr>
        <w:t>, όχι μόνο γιατί</w:t>
      </w:r>
      <w:r w:rsidRPr="00FF7BE7">
        <w:rPr>
          <w:rFonts w:eastAsia="Times New Roman" w:cs="Times New Roman"/>
          <w:szCs w:val="24"/>
        </w:rPr>
        <w:t xml:space="preserve"> τελικά χρησιμοποιήθηκε ως μέσο για να υπονομευτεί μία μεγάλη προσπάθεια θεσμικού εκσυγχρονισμού</w:t>
      </w:r>
      <w:r>
        <w:rPr>
          <w:rFonts w:eastAsia="Times New Roman" w:cs="Times New Roman"/>
          <w:szCs w:val="24"/>
        </w:rPr>
        <w:t xml:space="preserve">, ούτε βέβαια γιατί επιστρατευόταν, </w:t>
      </w:r>
      <w:r>
        <w:rPr>
          <w:rFonts w:eastAsia="Times New Roman" w:cs="Times New Roman"/>
          <w:szCs w:val="24"/>
        </w:rPr>
        <w:lastRenderedPageBreak/>
        <w:t>κατά περίπτωση,</w:t>
      </w:r>
      <w:r w:rsidRPr="00FF7BE7">
        <w:rPr>
          <w:rFonts w:eastAsia="Times New Roman" w:cs="Times New Roman"/>
          <w:szCs w:val="24"/>
        </w:rPr>
        <w:t xml:space="preserve"> ως εργαλείο αντιπερισπασμ</w:t>
      </w:r>
      <w:r>
        <w:rPr>
          <w:rFonts w:eastAsia="Times New Roman" w:cs="Times New Roman"/>
          <w:szCs w:val="24"/>
        </w:rPr>
        <w:t>ού,</w:t>
      </w:r>
      <w:r w:rsidRPr="00FF7BE7">
        <w:rPr>
          <w:rFonts w:eastAsia="Times New Roman" w:cs="Times New Roman"/>
          <w:szCs w:val="24"/>
        </w:rPr>
        <w:t xml:space="preserve"> απέναντι στις αλλεπάλληλες αποτυχίες της Κυβέρνησης</w:t>
      </w:r>
      <w:r>
        <w:rPr>
          <w:rFonts w:eastAsia="Times New Roman" w:cs="Times New Roman"/>
          <w:szCs w:val="24"/>
        </w:rPr>
        <w:t xml:space="preserve">. Η συνταγματική </w:t>
      </w:r>
      <w:r>
        <w:rPr>
          <w:rFonts w:eastAsia="Times New Roman" w:cs="Times New Roman"/>
          <w:szCs w:val="24"/>
        </w:rPr>
        <w:t>Α</w:t>
      </w:r>
      <w:r>
        <w:rPr>
          <w:rFonts w:eastAsia="Times New Roman" w:cs="Times New Roman"/>
          <w:szCs w:val="24"/>
        </w:rPr>
        <w:t xml:space="preserve">ναθεώρηση </w:t>
      </w:r>
      <w:r>
        <w:rPr>
          <w:rFonts w:eastAsia="Times New Roman" w:cs="Times New Roman"/>
          <w:szCs w:val="24"/>
        </w:rPr>
        <w:t xml:space="preserve">ενσωματώθηκε σε μία συνολική </w:t>
      </w:r>
      <w:proofErr w:type="spellStart"/>
      <w:r>
        <w:rPr>
          <w:rFonts w:eastAsia="Times New Roman" w:cs="Times New Roman"/>
          <w:szCs w:val="24"/>
        </w:rPr>
        <w:t>αντιθεσμική</w:t>
      </w:r>
      <w:proofErr w:type="spellEnd"/>
      <w:r>
        <w:rPr>
          <w:rFonts w:eastAsia="Times New Roman" w:cs="Times New Roman"/>
          <w:szCs w:val="24"/>
        </w:rPr>
        <w:t xml:space="preserve"> αντίληψη του</w:t>
      </w:r>
      <w:r w:rsidRPr="00FF7BE7">
        <w:rPr>
          <w:rFonts w:eastAsia="Times New Roman" w:cs="Times New Roman"/>
          <w:szCs w:val="24"/>
        </w:rPr>
        <w:t xml:space="preserve"> κ</w:t>
      </w:r>
      <w:r>
        <w:rPr>
          <w:rFonts w:eastAsia="Times New Roman" w:cs="Times New Roman"/>
          <w:szCs w:val="24"/>
        </w:rPr>
        <w:t xml:space="preserve">. </w:t>
      </w:r>
      <w:r w:rsidRPr="00FF7BE7">
        <w:rPr>
          <w:rFonts w:eastAsia="Times New Roman" w:cs="Times New Roman"/>
          <w:szCs w:val="24"/>
        </w:rPr>
        <w:t>Τσίπρα</w:t>
      </w:r>
      <w:r>
        <w:rPr>
          <w:rFonts w:eastAsia="Times New Roman" w:cs="Times New Roman"/>
          <w:szCs w:val="24"/>
        </w:rPr>
        <w:t xml:space="preserve">. Ξεκίνησε -υπενθυμίζω- ως πρωτοβουλία των </w:t>
      </w:r>
      <w:r>
        <w:rPr>
          <w:rFonts w:eastAsia="Times New Roman" w:cs="Times New Roman"/>
          <w:szCs w:val="24"/>
        </w:rPr>
        <w:t>«</w:t>
      </w:r>
      <w:r>
        <w:rPr>
          <w:rFonts w:eastAsia="Times New Roman" w:cs="Times New Roman"/>
          <w:szCs w:val="24"/>
        </w:rPr>
        <w:t>ΣΥΡΙΖΑΝΕΛ</w:t>
      </w:r>
      <w:r>
        <w:rPr>
          <w:rFonts w:eastAsia="Times New Roman" w:cs="Times New Roman"/>
          <w:szCs w:val="24"/>
        </w:rPr>
        <w:t>»</w:t>
      </w:r>
      <w:r>
        <w:rPr>
          <w:rFonts w:eastAsia="Times New Roman" w:cs="Times New Roman"/>
          <w:szCs w:val="24"/>
        </w:rPr>
        <w:t>. Καταλήγει ως μία διαδικασία</w:t>
      </w:r>
      <w:r w:rsidRPr="00FF7BE7">
        <w:rPr>
          <w:rFonts w:eastAsia="Times New Roman" w:cs="Times New Roman"/>
          <w:szCs w:val="24"/>
        </w:rPr>
        <w:t xml:space="preserve"> του ΣΥΡΙΖΑ </w:t>
      </w:r>
      <w:r>
        <w:rPr>
          <w:rFonts w:eastAsia="Times New Roman" w:cs="Times New Roman"/>
          <w:szCs w:val="24"/>
        </w:rPr>
        <w:t xml:space="preserve">και λίγων προθύμων. </w:t>
      </w:r>
    </w:p>
    <w:p w14:paraId="19C9AB1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Πώς σας λένε τώρα; ΣΥΠΡΟΣΥ; Προοδευτική Συμφωνία; Αλλάξατε τον τίτλο σας ή έτ</w:t>
      </w:r>
      <w:r>
        <w:rPr>
          <w:rFonts w:eastAsia="Times New Roman" w:cs="Times New Roman"/>
          <w:szCs w:val="24"/>
        </w:rPr>
        <w:t xml:space="preserve">σι μας λέτε </w:t>
      </w:r>
      <w:r w:rsidRPr="00FF7BE7">
        <w:rPr>
          <w:rFonts w:eastAsia="Times New Roman" w:cs="Times New Roman"/>
          <w:szCs w:val="24"/>
        </w:rPr>
        <w:t>τουλάχιστον</w:t>
      </w:r>
      <w:r>
        <w:rPr>
          <w:rFonts w:eastAsia="Times New Roman" w:cs="Times New Roman"/>
          <w:szCs w:val="24"/>
        </w:rPr>
        <w:t>,</w:t>
      </w:r>
      <w:r w:rsidRPr="00FF7BE7">
        <w:rPr>
          <w:rFonts w:eastAsia="Times New Roman" w:cs="Times New Roman"/>
          <w:szCs w:val="24"/>
        </w:rPr>
        <w:t xml:space="preserve"> για να δώσετε ένα όνομα</w:t>
      </w:r>
      <w:r>
        <w:rPr>
          <w:rFonts w:eastAsia="Times New Roman" w:cs="Times New Roman"/>
          <w:szCs w:val="24"/>
        </w:rPr>
        <w:t>,</w:t>
      </w:r>
      <w:r w:rsidRPr="00FF7BE7">
        <w:rPr>
          <w:rFonts w:eastAsia="Times New Roman" w:cs="Times New Roman"/>
          <w:szCs w:val="24"/>
        </w:rPr>
        <w:t xml:space="preserve"> μία καινούργια στέγη στους πρόθυμους τους οποίους θέλετε πια να </w:t>
      </w:r>
      <w:r>
        <w:rPr>
          <w:rFonts w:eastAsia="Times New Roman" w:cs="Times New Roman"/>
          <w:szCs w:val="24"/>
        </w:rPr>
        <w:t xml:space="preserve">στεγάσετε. </w:t>
      </w:r>
    </w:p>
    <w:p w14:paraId="19C9AB1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Στο μεταξύ, όμως,</w:t>
      </w:r>
      <w:r w:rsidRPr="00FF7BE7">
        <w:rPr>
          <w:rFonts w:eastAsia="Times New Roman" w:cs="Times New Roman"/>
          <w:szCs w:val="24"/>
        </w:rPr>
        <w:t xml:space="preserve"> </w:t>
      </w:r>
      <w:r>
        <w:rPr>
          <w:rFonts w:eastAsia="Times New Roman" w:cs="Times New Roman"/>
          <w:szCs w:val="24"/>
        </w:rPr>
        <w:t>έχετε γίνει -</w:t>
      </w:r>
      <w:r w:rsidRPr="00FF7BE7">
        <w:rPr>
          <w:rFonts w:eastAsia="Times New Roman" w:cs="Times New Roman"/>
          <w:szCs w:val="24"/>
        </w:rPr>
        <w:t>όσο κι αν σας ενοχλεί αυτό</w:t>
      </w:r>
      <w:r>
        <w:rPr>
          <w:rFonts w:eastAsia="Times New Roman" w:cs="Times New Roman"/>
          <w:szCs w:val="24"/>
        </w:rPr>
        <w:t>-</w:t>
      </w:r>
      <w:r w:rsidRPr="00FF7BE7">
        <w:rPr>
          <w:rFonts w:eastAsia="Times New Roman" w:cs="Times New Roman"/>
          <w:szCs w:val="24"/>
        </w:rPr>
        <w:t xml:space="preserve"> </w:t>
      </w:r>
      <w:r>
        <w:rPr>
          <w:rFonts w:eastAsia="Times New Roman" w:cs="Times New Roman"/>
          <w:szCs w:val="24"/>
        </w:rPr>
        <w:t>μια Κ</w:t>
      </w:r>
      <w:r w:rsidRPr="00FF7BE7">
        <w:rPr>
          <w:rFonts w:eastAsia="Times New Roman" w:cs="Times New Roman"/>
          <w:szCs w:val="24"/>
        </w:rPr>
        <w:t>υβέρνηση κουρελού</w:t>
      </w:r>
      <w:r>
        <w:rPr>
          <w:rFonts w:eastAsia="Times New Roman" w:cs="Times New Roman"/>
          <w:szCs w:val="24"/>
        </w:rPr>
        <w:t>,</w:t>
      </w:r>
      <w:r w:rsidRPr="00FF7BE7">
        <w:rPr>
          <w:rFonts w:eastAsia="Times New Roman" w:cs="Times New Roman"/>
          <w:szCs w:val="24"/>
        </w:rPr>
        <w:t xml:space="preserve"> με αποτέλεσμα άλλοι </w:t>
      </w:r>
      <w:r>
        <w:rPr>
          <w:rFonts w:eastAsia="Times New Roman" w:cs="Times New Roman"/>
          <w:szCs w:val="24"/>
        </w:rPr>
        <w:t>Β</w:t>
      </w:r>
      <w:r w:rsidRPr="00FF7BE7">
        <w:rPr>
          <w:rFonts w:eastAsia="Times New Roman" w:cs="Times New Roman"/>
          <w:szCs w:val="24"/>
        </w:rPr>
        <w:t>ουλευτές</w:t>
      </w:r>
      <w:r>
        <w:rPr>
          <w:rFonts w:eastAsia="Times New Roman" w:cs="Times New Roman"/>
          <w:szCs w:val="24"/>
        </w:rPr>
        <w:t>, από άλλα κόμματα</w:t>
      </w:r>
      <w:r>
        <w:rPr>
          <w:rFonts w:eastAsia="Times New Roman" w:cs="Times New Roman"/>
          <w:szCs w:val="24"/>
        </w:rPr>
        <w:t xml:space="preserve"> να ξεκινήσουν </w:t>
      </w:r>
      <w:r w:rsidRPr="00FF7BE7">
        <w:rPr>
          <w:rFonts w:eastAsia="Times New Roman" w:cs="Times New Roman"/>
          <w:szCs w:val="24"/>
        </w:rPr>
        <w:t xml:space="preserve">τη συζήτηση για την αναθεώρηση και </w:t>
      </w:r>
      <w:r>
        <w:rPr>
          <w:rFonts w:eastAsia="Times New Roman" w:cs="Times New Roman"/>
          <w:szCs w:val="24"/>
        </w:rPr>
        <w:t xml:space="preserve">άλλοι να την </w:t>
      </w:r>
      <w:r w:rsidRPr="00FF7BE7">
        <w:rPr>
          <w:rFonts w:eastAsia="Times New Roman" w:cs="Times New Roman"/>
          <w:szCs w:val="24"/>
        </w:rPr>
        <w:t>τερματίζουν</w:t>
      </w:r>
      <w:r>
        <w:rPr>
          <w:rFonts w:eastAsia="Times New Roman" w:cs="Times New Roman"/>
          <w:szCs w:val="24"/>
        </w:rPr>
        <w:t>.</w:t>
      </w:r>
      <w:r w:rsidRPr="00FF7BE7">
        <w:rPr>
          <w:rFonts w:eastAsia="Times New Roman" w:cs="Times New Roman"/>
          <w:szCs w:val="24"/>
        </w:rPr>
        <w:t xml:space="preserve"> Αυτός είναι ο ορισμός της </w:t>
      </w:r>
      <w:r>
        <w:rPr>
          <w:rFonts w:eastAsia="Times New Roman" w:cs="Times New Roman"/>
          <w:szCs w:val="24"/>
        </w:rPr>
        <w:t>Κ</w:t>
      </w:r>
      <w:r w:rsidRPr="00FF7BE7">
        <w:rPr>
          <w:rFonts w:eastAsia="Times New Roman" w:cs="Times New Roman"/>
          <w:szCs w:val="24"/>
        </w:rPr>
        <w:t>υβέρνησης κουρελού</w:t>
      </w:r>
      <w:r>
        <w:rPr>
          <w:rFonts w:eastAsia="Times New Roman" w:cs="Times New Roman"/>
          <w:szCs w:val="24"/>
        </w:rPr>
        <w:t>!</w:t>
      </w:r>
    </w:p>
    <w:p w14:paraId="19C9AB16" w14:textId="77777777" w:rsidR="005136E3" w:rsidRDefault="009802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C9AB1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7E1293">
        <w:rPr>
          <w:rFonts w:eastAsia="Times New Roman" w:cs="Times New Roman"/>
          <w:szCs w:val="24"/>
        </w:rPr>
        <w:t xml:space="preserve">αι για να εξυπηρετηθούν </w:t>
      </w:r>
      <w:r>
        <w:rPr>
          <w:rFonts w:eastAsia="Times New Roman" w:cs="Times New Roman"/>
          <w:szCs w:val="24"/>
        </w:rPr>
        <w:t xml:space="preserve">αυτές οι </w:t>
      </w:r>
      <w:r w:rsidRPr="007E1293">
        <w:rPr>
          <w:rFonts w:eastAsia="Times New Roman" w:cs="Times New Roman"/>
          <w:szCs w:val="24"/>
        </w:rPr>
        <w:t>ευκαιριακές πολιτικές ανάγκες</w:t>
      </w:r>
      <w:r>
        <w:rPr>
          <w:rFonts w:eastAsia="Times New Roman" w:cs="Times New Roman"/>
          <w:szCs w:val="24"/>
        </w:rPr>
        <w:t>, ο κ. Τσίπρας</w:t>
      </w:r>
      <w:r w:rsidRPr="007E1293">
        <w:rPr>
          <w:rFonts w:eastAsia="Times New Roman" w:cs="Times New Roman"/>
          <w:szCs w:val="24"/>
        </w:rPr>
        <w:t xml:space="preserve"> π</w:t>
      </w:r>
      <w:r w:rsidRPr="007E1293">
        <w:rPr>
          <w:rFonts w:eastAsia="Times New Roman" w:cs="Times New Roman"/>
          <w:szCs w:val="24"/>
        </w:rPr>
        <w:t>ροσέφυγε σε μία σειρά από αντισυνταγματικές πρακτικές</w:t>
      </w:r>
      <w:r>
        <w:rPr>
          <w:rFonts w:eastAsia="Times New Roman" w:cs="Times New Roman"/>
          <w:szCs w:val="24"/>
        </w:rPr>
        <w:t>. Α</w:t>
      </w:r>
      <w:r w:rsidRPr="007E1293">
        <w:rPr>
          <w:rFonts w:eastAsia="Times New Roman" w:cs="Times New Roman"/>
          <w:szCs w:val="24"/>
        </w:rPr>
        <w:t>ρχικά κάνατε σκέψεις και για συνταγματικό δημοψήφισμα</w:t>
      </w:r>
      <w:r>
        <w:rPr>
          <w:rFonts w:eastAsia="Times New Roman" w:cs="Times New Roman"/>
          <w:szCs w:val="24"/>
        </w:rPr>
        <w:t xml:space="preserve"> –μην τα ξεχνάμε αυτά- για τις διατάξεις που θέλα</w:t>
      </w:r>
      <w:r w:rsidRPr="007E1293">
        <w:rPr>
          <w:rFonts w:eastAsia="Times New Roman" w:cs="Times New Roman"/>
          <w:szCs w:val="24"/>
        </w:rPr>
        <w:t>τε να θέσετε σε αναθεώρηση</w:t>
      </w:r>
      <w:r>
        <w:rPr>
          <w:rFonts w:eastAsia="Times New Roman" w:cs="Times New Roman"/>
          <w:szCs w:val="24"/>
        </w:rPr>
        <w:t>. Στη συνέχεια</w:t>
      </w:r>
      <w:r w:rsidRPr="007E1293">
        <w:rPr>
          <w:rFonts w:eastAsia="Times New Roman" w:cs="Times New Roman"/>
          <w:szCs w:val="24"/>
        </w:rPr>
        <w:t xml:space="preserve"> ακολουθήσατε μία διαδικασία εξπρές</w:t>
      </w:r>
      <w:r>
        <w:rPr>
          <w:rFonts w:eastAsia="Times New Roman" w:cs="Times New Roman"/>
          <w:szCs w:val="24"/>
        </w:rPr>
        <w:t>, που υπονόμευσε τον ίδ</w:t>
      </w:r>
      <w:r>
        <w:rPr>
          <w:rFonts w:eastAsia="Times New Roman" w:cs="Times New Roman"/>
          <w:szCs w:val="24"/>
        </w:rPr>
        <w:t>ιο τον ρόλο της Βουλής. Και στο τ</w:t>
      </w:r>
      <w:r w:rsidRPr="007E1293">
        <w:rPr>
          <w:rFonts w:eastAsia="Times New Roman" w:cs="Times New Roman"/>
          <w:szCs w:val="24"/>
        </w:rPr>
        <w:t>έλος</w:t>
      </w:r>
      <w:r>
        <w:rPr>
          <w:rFonts w:eastAsia="Times New Roman" w:cs="Times New Roman"/>
          <w:szCs w:val="24"/>
        </w:rPr>
        <w:t>,</w:t>
      </w:r>
      <w:r w:rsidRPr="007E1293">
        <w:rPr>
          <w:rFonts w:eastAsia="Times New Roman" w:cs="Times New Roman"/>
          <w:szCs w:val="24"/>
        </w:rPr>
        <w:t xml:space="preserve"> επιχειρήσατε </w:t>
      </w:r>
      <w:r>
        <w:rPr>
          <w:rFonts w:eastAsia="Times New Roman" w:cs="Times New Roman"/>
          <w:szCs w:val="24"/>
        </w:rPr>
        <w:t>μία αντισυνταγματική</w:t>
      </w:r>
      <w:r w:rsidRPr="007E1293">
        <w:rPr>
          <w:rFonts w:eastAsia="Times New Roman" w:cs="Times New Roman"/>
          <w:szCs w:val="24"/>
        </w:rPr>
        <w:t xml:space="preserve"> απόπειρα δέσμευσης </w:t>
      </w:r>
      <w:r>
        <w:rPr>
          <w:rFonts w:eastAsia="Times New Roman" w:cs="Times New Roman"/>
          <w:szCs w:val="24"/>
        </w:rPr>
        <w:t xml:space="preserve">της </w:t>
      </w:r>
      <w:r w:rsidRPr="007E1293">
        <w:rPr>
          <w:rFonts w:eastAsia="Times New Roman" w:cs="Times New Roman"/>
          <w:szCs w:val="24"/>
        </w:rPr>
        <w:t>επόμενης Βουλής</w:t>
      </w:r>
      <w:r>
        <w:rPr>
          <w:rFonts w:eastAsia="Times New Roman" w:cs="Times New Roman"/>
          <w:szCs w:val="24"/>
        </w:rPr>
        <w:t>. Με άλλα λόγια</w:t>
      </w:r>
      <w:r w:rsidRPr="008F3B7E">
        <w:rPr>
          <w:rFonts w:eastAsia="Times New Roman" w:cs="Times New Roman"/>
          <w:szCs w:val="24"/>
        </w:rPr>
        <w:t>,</w:t>
      </w:r>
      <w:r>
        <w:rPr>
          <w:rFonts w:eastAsia="Times New Roman" w:cs="Times New Roman"/>
          <w:szCs w:val="24"/>
        </w:rPr>
        <w:t xml:space="preserve"> ένας</w:t>
      </w:r>
      <w:r w:rsidRPr="007E1293">
        <w:rPr>
          <w:rFonts w:eastAsia="Times New Roman" w:cs="Times New Roman"/>
          <w:szCs w:val="24"/>
        </w:rPr>
        <w:t xml:space="preserve"> διαρκής πολιτικός και θεσμικός </w:t>
      </w:r>
      <w:r>
        <w:rPr>
          <w:rFonts w:eastAsia="Times New Roman" w:cs="Times New Roman"/>
          <w:szCs w:val="24"/>
        </w:rPr>
        <w:t>ευτελισμός.</w:t>
      </w:r>
    </w:p>
    <w:p w14:paraId="19C9AB1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 Μ</w:t>
      </w:r>
      <w:r w:rsidRPr="007E1293">
        <w:rPr>
          <w:rFonts w:eastAsia="Times New Roman" w:cs="Times New Roman"/>
          <w:szCs w:val="24"/>
        </w:rPr>
        <w:t>όνο που το ξέρουμε πολύ καλά</w:t>
      </w:r>
      <w:r>
        <w:rPr>
          <w:rFonts w:eastAsia="Times New Roman" w:cs="Times New Roman"/>
          <w:szCs w:val="24"/>
        </w:rPr>
        <w:t>,</w:t>
      </w:r>
      <w:r w:rsidRPr="007E1293">
        <w:rPr>
          <w:rFonts w:eastAsia="Times New Roman" w:cs="Times New Roman"/>
          <w:szCs w:val="24"/>
        </w:rPr>
        <w:t xml:space="preserve"> η δημοκρατία δεν έχει αδιέξοδα</w:t>
      </w:r>
      <w:r>
        <w:rPr>
          <w:rFonts w:eastAsia="Times New Roman" w:cs="Times New Roman"/>
          <w:szCs w:val="24"/>
        </w:rPr>
        <w:t>. Κ</w:t>
      </w:r>
      <w:r w:rsidRPr="007E1293">
        <w:rPr>
          <w:rFonts w:eastAsia="Times New Roman" w:cs="Times New Roman"/>
          <w:szCs w:val="24"/>
        </w:rPr>
        <w:t xml:space="preserve">αι σε μερικές εβδομάδες </w:t>
      </w:r>
      <w:r>
        <w:rPr>
          <w:rFonts w:eastAsia="Times New Roman" w:cs="Times New Roman"/>
          <w:szCs w:val="24"/>
        </w:rPr>
        <w:t>-</w:t>
      </w:r>
      <w:r w:rsidRPr="007E1293">
        <w:rPr>
          <w:rFonts w:eastAsia="Times New Roman" w:cs="Times New Roman"/>
          <w:szCs w:val="24"/>
        </w:rPr>
        <w:t>κάτι παραπάνω από δύο μήνες για την ακρίβεια</w:t>
      </w:r>
      <w:r>
        <w:rPr>
          <w:rFonts w:eastAsia="Times New Roman" w:cs="Times New Roman"/>
          <w:szCs w:val="24"/>
        </w:rPr>
        <w:t>- έχουμε εκλογές,</w:t>
      </w:r>
      <w:r w:rsidRPr="007E1293">
        <w:rPr>
          <w:rFonts w:eastAsia="Times New Roman" w:cs="Times New Roman"/>
          <w:szCs w:val="24"/>
        </w:rPr>
        <w:t xml:space="preserve"> τοπικές και ευρωεκλογές</w:t>
      </w:r>
      <w:r>
        <w:rPr>
          <w:rFonts w:eastAsia="Times New Roman" w:cs="Times New Roman"/>
          <w:szCs w:val="24"/>
        </w:rPr>
        <w:t>. Εκλογές που ο λαός σ</w:t>
      </w:r>
      <w:r w:rsidRPr="007E1293">
        <w:rPr>
          <w:rFonts w:eastAsia="Times New Roman" w:cs="Times New Roman"/>
          <w:szCs w:val="24"/>
        </w:rPr>
        <w:t>ε κάθε περίπτωσ</w:t>
      </w:r>
      <w:r>
        <w:rPr>
          <w:rFonts w:eastAsia="Times New Roman" w:cs="Times New Roman"/>
          <w:szCs w:val="24"/>
        </w:rPr>
        <w:t>η θα μετατρέψει σε δημοψήφισμα απέναντι στην Κυβέρνηση</w:t>
      </w:r>
      <w:r w:rsidRPr="007E1293">
        <w:rPr>
          <w:rFonts w:eastAsia="Times New Roman" w:cs="Times New Roman"/>
          <w:szCs w:val="24"/>
        </w:rPr>
        <w:t xml:space="preserve"> και την πολιτική </w:t>
      </w:r>
      <w:r>
        <w:rPr>
          <w:rFonts w:eastAsia="Times New Roman" w:cs="Times New Roman"/>
          <w:szCs w:val="24"/>
        </w:rPr>
        <w:t>της.</w:t>
      </w:r>
    </w:p>
    <w:p w14:paraId="19C9AB19" w14:textId="77777777" w:rsidR="005136E3" w:rsidRDefault="0098028A">
      <w:pPr>
        <w:spacing w:after="0" w:line="600" w:lineRule="auto"/>
        <w:ind w:firstLine="720"/>
        <w:jc w:val="center"/>
        <w:rPr>
          <w:rFonts w:eastAsia="Times New Roman"/>
          <w:bCs/>
          <w:szCs w:val="24"/>
        </w:rPr>
      </w:pPr>
      <w:r>
        <w:rPr>
          <w:rFonts w:eastAsia="Times New Roman"/>
          <w:bCs/>
          <w:szCs w:val="24"/>
        </w:rPr>
        <w:t xml:space="preserve">(Χειροκροτήματα από την πτέρυγα </w:t>
      </w:r>
      <w:r>
        <w:rPr>
          <w:rFonts w:eastAsia="Times New Roman"/>
          <w:bCs/>
          <w:szCs w:val="24"/>
        </w:rPr>
        <w:t>της Νέας Δημοκρατίας)</w:t>
      </w:r>
    </w:p>
    <w:p w14:paraId="19C9AB1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 Έ</w:t>
      </w:r>
      <w:r w:rsidRPr="007E1293">
        <w:rPr>
          <w:rFonts w:eastAsia="Times New Roman" w:cs="Times New Roman"/>
          <w:szCs w:val="24"/>
        </w:rPr>
        <w:t xml:space="preserve">χουν σχεδόν </w:t>
      </w:r>
      <w:r>
        <w:rPr>
          <w:rFonts w:eastAsia="Times New Roman" w:cs="Times New Roman"/>
          <w:szCs w:val="24"/>
        </w:rPr>
        <w:t>–ξέρετε- τέσσερα</w:t>
      </w:r>
      <w:r w:rsidRPr="007E1293">
        <w:rPr>
          <w:rFonts w:eastAsia="Times New Roman" w:cs="Times New Roman"/>
          <w:szCs w:val="24"/>
        </w:rPr>
        <w:t xml:space="preserve"> χρόνια να γίνουν </w:t>
      </w:r>
      <w:r>
        <w:rPr>
          <w:rFonts w:eastAsia="Times New Roman" w:cs="Times New Roman"/>
          <w:szCs w:val="24"/>
        </w:rPr>
        <w:t>εκλογές στον τόπο. Ο</w:t>
      </w:r>
      <w:r w:rsidRPr="007E1293">
        <w:rPr>
          <w:rFonts w:eastAsia="Times New Roman" w:cs="Times New Roman"/>
          <w:szCs w:val="24"/>
        </w:rPr>
        <w:t xml:space="preserve">ύτε βουλευτικές εκλογές </w:t>
      </w:r>
      <w:r>
        <w:rPr>
          <w:rFonts w:eastAsia="Times New Roman" w:cs="Times New Roman"/>
          <w:szCs w:val="24"/>
        </w:rPr>
        <w:t xml:space="preserve">μεσολάβησαν, </w:t>
      </w:r>
      <w:r w:rsidRPr="007E1293">
        <w:rPr>
          <w:rFonts w:eastAsia="Times New Roman" w:cs="Times New Roman"/>
          <w:szCs w:val="24"/>
        </w:rPr>
        <w:t xml:space="preserve"> ούτε τοπικές εκλογές</w:t>
      </w:r>
      <w:r>
        <w:rPr>
          <w:rFonts w:eastAsia="Times New Roman" w:cs="Times New Roman"/>
          <w:szCs w:val="24"/>
        </w:rPr>
        <w:t>, ούτε ευρωεκλογές.</w:t>
      </w:r>
    </w:p>
    <w:p w14:paraId="19C9AB1B" w14:textId="77777777" w:rsidR="005136E3" w:rsidRDefault="0098028A">
      <w:pPr>
        <w:spacing w:after="0"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19C9AB1C" w14:textId="77777777" w:rsidR="005136E3" w:rsidRDefault="0098028A">
      <w:pPr>
        <w:spacing w:after="0" w:line="600" w:lineRule="auto"/>
        <w:ind w:firstLine="720"/>
        <w:jc w:val="both"/>
        <w:rPr>
          <w:rFonts w:eastAsia="Times New Roman" w:cs="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Ησυχία παρακαλώ!</w:t>
      </w:r>
    </w:p>
    <w:p w14:paraId="19C9AB1D" w14:textId="77777777" w:rsidR="005136E3" w:rsidRDefault="0098028A">
      <w:pPr>
        <w:spacing w:after="0" w:line="600" w:lineRule="auto"/>
        <w:ind w:firstLine="720"/>
        <w:jc w:val="both"/>
        <w:rPr>
          <w:rFonts w:eastAsia="Times New Roman" w:cs="Times New Roman"/>
          <w:szCs w:val="24"/>
        </w:rPr>
      </w:pPr>
      <w:r>
        <w:rPr>
          <w:rFonts w:eastAsia="Times New Roman"/>
          <w:b/>
          <w:bCs/>
          <w:szCs w:val="24"/>
        </w:rPr>
        <w:t>ΚΥΡΙΑ</w:t>
      </w:r>
      <w:r>
        <w:rPr>
          <w:rFonts w:eastAsia="Times New Roman"/>
          <w:b/>
          <w:bCs/>
          <w:szCs w:val="24"/>
        </w:rPr>
        <w:t>ΚΟΣ ΜΗΤΣΟΤΑΚΗΣ (Πρόεδρος της Νέας Δημοκρατίας):</w:t>
      </w:r>
      <w:r>
        <w:rPr>
          <w:rFonts w:eastAsia="Times New Roman"/>
          <w:bCs/>
          <w:szCs w:val="24"/>
        </w:rPr>
        <w:t xml:space="preserve"> </w:t>
      </w:r>
      <w:r>
        <w:rPr>
          <w:rFonts w:eastAsia="Times New Roman" w:cs="Times New Roman"/>
          <w:szCs w:val="24"/>
        </w:rPr>
        <w:t>Θα είναι, λ</w:t>
      </w:r>
      <w:r w:rsidRPr="007E1293">
        <w:rPr>
          <w:rFonts w:eastAsia="Times New Roman" w:cs="Times New Roman"/>
          <w:szCs w:val="24"/>
        </w:rPr>
        <w:t>οιπόν</w:t>
      </w:r>
      <w:r>
        <w:rPr>
          <w:rFonts w:eastAsia="Times New Roman" w:cs="Times New Roman"/>
          <w:szCs w:val="24"/>
        </w:rPr>
        <w:t>,</w:t>
      </w:r>
      <w:r w:rsidRPr="007E1293">
        <w:rPr>
          <w:rFonts w:eastAsia="Times New Roman" w:cs="Times New Roman"/>
          <w:szCs w:val="24"/>
        </w:rPr>
        <w:t xml:space="preserve"> </w:t>
      </w:r>
      <w:r>
        <w:rPr>
          <w:rFonts w:eastAsia="Times New Roman" w:cs="Times New Roman"/>
          <w:szCs w:val="24"/>
        </w:rPr>
        <w:t>η κάλπη της 26</w:t>
      </w:r>
      <w:r w:rsidRPr="000B6632">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Μαΐου είτε αυτή είναι τριπλή είτε α</w:t>
      </w:r>
      <w:r w:rsidRPr="007E1293">
        <w:rPr>
          <w:rFonts w:eastAsia="Times New Roman" w:cs="Times New Roman"/>
          <w:szCs w:val="24"/>
        </w:rPr>
        <w:t>υτή είναι τετραπλή</w:t>
      </w:r>
      <w:r>
        <w:rPr>
          <w:rFonts w:eastAsia="Times New Roman" w:cs="Times New Roman"/>
          <w:szCs w:val="24"/>
        </w:rPr>
        <w:t>,</w:t>
      </w:r>
      <w:r w:rsidRPr="007E1293">
        <w:rPr>
          <w:rFonts w:eastAsia="Times New Roman" w:cs="Times New Roman"/>
          <w:szCs w:val="24"/>
        </w:rPr>
        <w:t xml:space="preserve"> μία ευκαιρία να μιλήσουν οι πολίτες με τη δικιά τους </w:t>
      </w:r>
      <w:r>
        <w:rPr>
          <w:rFonts w:eastAsia="Times New Roman" w:cs="Times New Roman"/>
          <w:szCs w:val="24"/>
        </w:rPr>
        <w:t>φωνή. Και στις 26 Μαΐου</w:t>
      </w:r>
      <w:r w:rsidRPr="00ED1BFE">
        <w:rPr>
          <w:rFonts w:eastAsia="Times New Roman" w:cs="Times New Roman"/>
          <w:szCs w:val="24"/>
        </w:rPr>
        <w:t>,</w:t>
      </w:r>
      <w:r>
        <w:rPr>
          <w:rFonts w:eastAsia="Times New Roman" w:cs="Times New Roman"/>
          <w:szCs w:val="24"/>
        </w:rPr>
        <w:t xml:space="preserve"> σ</w:t>
      </w:r>
      <w:r w:rsidRPr="007E1293">
        <w:rPr>
          <w:rFonts w:eastAsia="Times New Roman" w:cs="Times New Roman"/>
          <w:szCs w:val="24"/>
        </w:rPr>
        <w:t xml:space="preserve">ε κάθε περίπτωση </w:t>
      </w:r>
      <w:r>
        <w:rPr>
          <w:rFonts w:eastAsia="Times New Roman" w:cs="Times New Roman"/>
          <w:szCs w:val="24"/>
        </w:rPr>
        <w:t>-</w:t>
      </w:r>
      <w:r w:rsidRPr="007E1293">
        <w:rPr>
          <w:rFonts w:eastAsia="Times New Roman" w:cs="Times New Roman"/>
          <w:szCs w:val="24"/>
        </w:rPr>
        <w:t>ό</w:t>
      </w:r>
      <w:r>
        <w:rPr>
          <w:rFonts w:eastAsia="Times New Roman" w:cs="Times New Roman"/>
          <w:szCs w:val="24"/>
        </w:rPr>
        <w:t>,</w:t>
      </w:r>
      <w:r w:rsidRPr="007E1293">
        <w:rPr>
          <w:rFonts w:eastAsia="Times New Roman" w:cs="Times New Roman"/>
          <w:szCs w:val="24"/>
        </w:rPr>
        <w:t>τι και να αποφασίσε</w:t>
      </w:r>
      <w:r w:rsidRPr="007E1293">
        <w:rPr>
          <w:rFonts w:eastAsia="Times New Roman" w:cs="Times New Roman"/>
          <w:szCs w:val="24"/>
        </w:rPr>
        <w:t xml:space="preserve">τε </w:t>
      </w:r>
      <w:r>
        <w:rPr>
          <w:rFonts w:eastAsia="Times New Roman" w:cs="Times New Roman"/>
          <w:szCs w:val="24"/>
        </w:rPr>
        <w:t>τελικά, κύριε Τ</w:t>
      </w:r>
      <w:r w:rsidRPr="007E1293">
        <w:rPr>
          <w:rFonts w:eastAsia="Times New Roman" w:cs="Times New Roman"/>
          <w:szCs w:val="24"/>
        </w:rPr>
        <w:t>σίπρα</w:t>
      </w:r>
      <w:r>
        <w:rPr>
          <w:rFonts w:eastAsia="Times New Roman" w:cs="Times New Roman"/>
          <w:szCs w:val="24"/>
        </w:rPr>
        <w:t>- όλοι οι Έλληνες</w:t>
      </w:r>
      <w:r w:rsidRPr="007E1293">
        <w:rPr>
          <w:rFonts w:eastAsia="Times New Roman" w:cs="Times New Roman"/>
          <w:szCs w:val="24"/>
        </w:rPr>
        <w:t xml:space="preserve"> θα κρίνουν </w:t>
      </w:r>
      <w:r>
        <w:rPr>
          <w:rFonts w:eastAsia="Times New Roman" w:cs="Times New Roman"/>
          <w:szCs w:val="24"/>
        </w:rPr>
        <w:t>αυτά τα οποία έχουν βιώσει εδώ και μια τετραετία, δηλαδή, δύο μνημόνια, είκοσι εννέα</w:t>
      </w:r>
      <w:r w:rsidRPr="007E1293">
        <w:rPr>
          <w:rFonts w:eastAsia="Times New Roman" w:cs="Times New Roman"/>
          <w:szCs w:val="24"/>
        </w:rPr>
        <w:t xml:space="preserve"> νέους φόρους</w:t>
      </w:r>
      <w:r>
        <w:rPr>
          <w:rFonts w:eastAsia="Times New Roman" w:cs="Times New Roman"/>
          <w:szCs w:val="24"/>
        </w:rPr>
        <w:t>,</w:t>
      </w:r>
      <w:r w:rsidRPr="007E1293">
        <w:rPr>
          <w:rFonts w:eastAsia="Times New Roman" w:cs="Times New Roman"/>
          <w:szCs w:val="24"/>
        </w:rPr>
        <w:t xml:space="preserve"> περικοπές </w:t>
      </w:r>
      <w:r>
        <w:rPr>
          <w:rFonts w:eastAsia="Times New Roman" w:cs="Times New Roman"/>
          <w:szCs w:val="24"/>
        </w:rPr>
        <w:t xml:space="preserve">στις </w:t>
      </w:r>
      <w:r w:rsidRPr="007E1293">
        <w:rPr>
          <w:rFonts w:eastAsia="Times New Roman" w:cs="Times New Roman"/>
          <w:szCs w:val="24"/>
        </w:rPr>
        <w:t>συντάξεις</w:t>
      </w:r>
      <w:r>
        <w:rPr>
          <w:rFonts w:eastAsia="Times New Roman" w:cs="Times New Roman"/>
          <w:szCs w:val="24"/>
        </w:rPr>
        <w:t>, χρέη,</w:t>
      </w:r>
      <w:r w:rsidRPr="007E1293">
        <w:rPr>
          <w:rFonts w:eastAsia="Times New Roman" w:cs="Times New Roman"/>
          <w:szCs w:val="24"/>
        </w:rPr>
        <w:t xml:space="preserve"> πάνω από δύο εκατομμύρια κατασχέσεις</w:t>
      </w:r>
      <w:r>
        <w:rPr>
          <w:rFonts w:eastAsia="Times New Roman" w:cs="Times New Roman"/>
          <w:szCs w:val="24"/>
        </w:rPr>
        <w:t>.</w:t>
      </w:r>
    </w:p>
    <w:p w14:paraId="19C9AB1E" w14:textId="77777777" w:rsidR="005136E3" w:rsidRDefault="0098028A">
      <w:pPr>
        <w:spacing w:after="0"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του </w:t>
      </w:r>
      <w:r>
        <w:rPr>
          <w:rFonts w:eastAsia="Times New Roman" w:cs="Times New Roman"/>
          <w:szCs w:val="24"/>
        </w:rPr>
        <w:t>ΣΥΡΙΖΑ)</w:t>
      </w:r>
    </w:p>
    <w:p w14:paraId="19C9AB1F" w14:textId="77777777" w:rsidR="005136E3" w:rsidRDefault="0098028A">
      <w:pPr>
        <w:spacing w:after="0" w:line="600" w:lineRule="auto"/>
        <w:ind w:firstLine="720"/>
        <w:jc w:val="both"/>
        <w:rPr>
          <w:rFonts w:eastAsia="Times New Roman" w:cs="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Ησυχία παρακαλώ!</w:t>
      </w:r>
    </w:p>
    <w:p w14:paraId="19C9AB20" w14:textId="77777777" w:rsidR="005136E3" w:rsidRDefault="0098028A">
      <w:pPr>
        <w:spacing w:after="0" w:line="600" w:lineRule="auto"/>
        <w:ind w:firstLine="720"/>
        <w:jc w:val="both"/>
        <w:rPr>
          <w:rFonts w:eastAsia="Times New Roman" w:cs="Times New Roman"/>
          <w:szCs w:val="24"/>
        </w:rPr>
      </w:pPr>
      <w:r>
        <w:rPr>
          <w:rFonts w:eastAsia="Times New Roman"/>
          <w:b/>
          <w:bCs/>
          <w:szCs w:val="24"/>
        </w:rPr>
        <w:t>ΚΥΡΙΑΚΟΣ ΜΗΤΣΟΤΑΚΗΣ (Πρόεδρος της Νέας Δημοκρατίας):</w:t>
      </w:r>
      <w:r>
        <w:rPr>
          <w:rFonts w:eastAsia="Times New Roman"/>
          <w:bCs/>
          <w:szCs w:val="24"/>
        </w:rPr>
        <w:t xml:space="preserve"> </w:t>
      </w:r>
      <w:r w:rsidRPr="007E1293">
        <w:rPr>
          <w:rFonts w:eastAsia="Times New Roman" w:cs="Times New Roman"/>
          <w:szCs w:val="24"/>
        </w:rPr>
        <w:t xml:space="preserve"> </w:t>
      </w:r>
      <w:r>
        <w:rPr>
          <w:rFonts w:eastAsia="Times New Roman" w:cs="Times New Roman"/>
          <w:szCs w:val="24"/>
        </w:rPr>
        <w:t>Και</w:t>
      </w:r>
      <w:r w:rsidRPr="007E1293">
        <w:rPr>
          <w:rFonts w:eastAsia="Times New Roman" w:cs="Times New Roman"/>
          <w:szCs w:val="24"/>
        </w:rPr>
        <w:t xml:space="preserve"> θα κρίνουν</w:t>
      </w:r>
      <w:r>
        <w:rPr>
          <w:rFonts w:eastAsia="Times New Roman" w:cs="Times New Roman"/>
          <w:szCs w:val="24"/>
        </w:rPr>
        <w:t xml:space="preserve"> -</w:t>
      </w:r>
      <w:r w:rsidRPr="007E1293">
        <w:rPr>
          <w:rFonts w:eastAsia="Times New Roman" w:cs="Times New Roman"/>
          <w:szCs w:val="24"/>
        </w:rPr>
        <w:t>όσο κι αν σας είναι δυσάρεστο</w:t>
      </w:r>
      <w:r>
        <w:rPr>
          <w:rFonts w:eastAsia="Times New Roman" w:cs="Times New Roman"/>
          <w:szCs w:val="24"/>
        </w:rPr>
        <w:t>- μία νέα ε</w:t>
      </w:r>
      <w:r w:rsidRPr="007E1293">
        <w:rPr>
          <w:rFonts w:eastAsia="Times New Roman" w:cs="Times New Roman"/>
          <w:szCs w:val="24"/>
        </w:rPr>
        <w:t>θνική πληγή που αναγνωρίζει μακεδονική ταυτότητα και μακεδονική γλώσσα</w:t>
      </w:r>
      <w:r>
        <w:rPr>
          <w:rFonts w:eastAsia="Times New Roman" w:cs="Times New Roman"/>
          <w:szCs w:val="24"/>
        </w:rPr>
        <w:t xml:space="preserve"> στους Σ</w:t>
      </w:r>
      <w:r w:rsidRPr="007E1293">
        <w:rPr>
          <w:rFonts w:eastAsia="Times New Roman" w:cs="Times New Roman"/>
          <w:szCs w:val="24"/>
        </w:rPr>
        <w:t>κοπιανούς</w:t>
      </w:r>
      <w:r>
        <w:rPr>
          <w:rFonts w:eastAsia="Times New Roman" w:cs="Times New Roman"/>
          <w:szCs w:val="24"/>
        </w:rPr>
        <w:t xml:space="preserve">. Θα </w:t>
      </w:r>
      <w:r>
        <w:rPr>
          <w:rFonts w:eastAsia="Times New Roman" w:cs="Times New Roman"/>
          <w:szCs w:val="24"/>
        </w:rPr>
        <w:t>κριθεί</w:t>
      </w:r>
      <w:r w:rsidRPr="007E1293">
        <w:rPr>
          <w:rFonts w:eastAsia="Times New Roman" w:cs="Times New Roman"/>
          <w:szCs w:val="24"/>
        </w:rPr>
        <w:t xml:space="preserve"> και αυτό στην κάλπη τ</w:t>
      </w:r>
      <w:r>
        <w:rPr>
          <w:rFonts w:eastAsia="Times New Roman" w:cs="Times New Roman"/>
          <w:szCs w:val="24"/>
        </w:rPr>
        <w:t>ης</w:t>
      </w:r>
      <w:r w:rsidRPr="007E1293">
        <w:rPr>
          <w:rFonts w:eastAsia="Times New Roman" w:cs="Times New Roman"/>
          <w:szCs w:val="24"/>
        </w:rPr>
        <w:t xml:space="preserve"> 2</w:t>
      </w:r>
      <w:r>
        <w:rPr>
          <w:rFonts w:eastAsia="Times New Roman" w:cs="Times New Roman"/>
          <w:szCs w:val="24"/>
        </w:rPr>
        <w:t>6</w:t>
      </w:r>
      <w:r w:rsidRPr="00ED1BFE">
        <w:rPr>
          <w:rFonts w:eastAsia="Times New Roman" w:cs="Times New Roman"/>
          <w:szCs w:val="24"/>
          <w:vertAlign w:val="superscript"/>
        </w:rPr>
        <w:t>ης</w:t>
      </w:r>
      <w:r>
        <w:rPr>
          <w:rFonts w:eastAsia="Times New Roman" w:cs="Times New Roman"/>
          <w:szCs w:val="24"/>
        </w:rPr>
        <w:t xml:space="preserve"> </w:t>
      </w:r>
      <w:r w:rsidRPr="007E1293">
        <w:rPr>
          <w:rFonts w:eastAsia="Times New Roman" w:cs="Times New Roman"/>
          <w:szCs w:val="24"/>
        </w:rPr>
        <w:t>Μαΐου</w:t>
      </w:r>
      <w:r>
        <w:rPr>
          <w:rFonts w:eastAsia="Times New Roman" w:cs="Times New Roman"/>
          <w:szCs w:val="24"/>
        </w:rPr>
        <w:t>.</w:t>
      </w:r>
    </w:p>
    <w:p w14:paraId="19C9AB21" w14:textId="77777777" w:rsidR="005136E3" w:rsidRDefault="0098028A">
      <w:pPr>
        <w:spacing w:after="0" w:line="600" w:lineRule="auto"/>
        <w:ind w:firstLine="720"/>
        <w:jc w:val="center"/>
        <w:rPr>
          <w:rFonts w:eastAsia="Times New Roman"/>
          <w:bCs/>
          <w:szCs w:val="24"/>
        </w:rPr>
      </w:pPr>
      <w:r>
        <w:rPr>
          <w:rFonts w:eastAsia="Times New Roman"/>
          <w:bCs/>
          <w:szCs w:val="24"/>
        </w:rPr>
        <w:lastRenderedPageBreak/>
        <w:t>(Χειροκροτήματα από την πτέρυγα της Νέας Δημοκρατίας)</w:t>
      </w:r>
    </w:p>
    <w:p w14:paraId="19C9AB2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Ψ</w:t>
      </w:r>
      <w:r w:rsidRPr="007E1293">
        <w:rPr>
          <w:rFonts w:eastAsia="Times New Roman" w:cs="Times New Roman"/>
          <w:szCs w:val="24"/>
        </w:rPr>
        <w:t>έματα</w:t>
      </w:r>
      <w:r>
        <w:rPr>
          <w:rFonts w:eastAsia="Times New Roman" w:cs="Times New Roman"/>
          <w:szCs w:val="24"/>
        </w:rPr>
        <w:t xml:space="preserve">, σκευωρίες, </w:t>
      </w:r>
      <w:r w:rsidRPr="007E1293">
        <w:rPr>
          <w:rFonts w:eastAsia="Times New Roman" w:cs="Times New Roman"/>
          <w:szCs w:val="24"/>
        </w:rPr>
        <w:t xml:space="preserve">διχασμοί </w:t>
      </w:r>
      <w:r>
        <w:rPr>
          <w:rFonts w:eastAsia="Times New Roman" w:cs="Times New Roman"/>
          <w:szCs w:val="24"/>
        </w:rPr>
        <w:t xml:space="preserve">και </w:t>
      </w:r>
      <w:r w:rsidRPr="007E1293">
        <w:rPr>
          <w:rFonts w:eastAsia="Times New Roman" w:cs="Times New Roman"/>
          <w:szCs w:val="24"/>
        </w:rPr>
        <w:t xml:space="preserve">ένα τεράστιο κύμα </w:t>
      </w:r>
      <w:r>
        <w:rPr>
          <w:rFonts w:eastAsia="Times New Roman" w:cs="Times New Roman"/>
          <w:szCs w:val="24"/>
        </w:rPr>
        <w:t xml:space="preserve">χυδαίας προπαγάνδας και φθηνής </w:t>
      </w:r>
      <w:r w:rsidRPr="007E1293">
        <w:rPr>
          <w:rFonts w:eastAsia="Times New Roman" w:cs="Times New Roman"/>
          <w:szCs w:val="24"/>
        </w:rPr>
        <w:t>δημαγωγίας</w:t>
      </w:r>
      <w:r>
        <w:rPr>
          <w:rFonts w:eastAsia="Times New Roman" w:cs="Times New Roman"/>
          <w:szCs w:val="24"/>
        </w:rPr>
        <w:t xml:space="preserve">. Τέσσερα χρόνια τώρα </w:t>
      </w:r>
      <w:r w:rsidRPr="007E1293">
        <w:rPr>
          <w:rFonts w:eastAsia="Times New Roman" w:cs="Times New Roman"/>
          <w:szCs w:val="24"/>
        </w:rPr>
        <w:t>δηλητηριάζετ</w:t>
      </w:r>
      <w:r>
        <w:rPr>
          <w:rFonts w:eastAsia="Times New Roman" w:cs="Times New Roman"/>
          <w:szCs w:val="24"/>
        </w:rPr>
        <w:t xml:space="preserve">ε </w:t>
      </w:r>
      <w:r w:rsidRPr="007E1293">
        <w:rPr>
          <w:rFonts w:eastAsia="Times New Roman" w:cs="Times New Roman"/>
          <w:szCs w:val="24"/>
        </w:rPr>
        <w:t>συστηματικά την πολιτική ζωή της</w:t>
      </w:r>
      <w:r w:rsidRPr="007E1293">
        <w:rPr>
          <w:rFonts w:eastAsia="Times New Roman" w:cs="Times New Roman"/>
          <w:szCs w:val="24"/>
        </w:rPr>
        <w:t xml:space="preserve"> χώρας</w:t>
      </w:r>
      <w:r>
        <w:rPr>
          <w:rFonts w:eastAsia="Times New Roman" w:cs="Times New Roman"/>
          <w:szCs w:val="24"/>
        </w:rPr>
        <w:t xml:space="preserve"> μέχρι την τελευταία στιγμή. Και α</w:t>
      </w:r>
      <w:r w:rsidRPr="007E1293">
        <w:rPr>
          <w:rFonts w:eastAsia="Times New Roman" w:cs="Times New Roman"/>
          <w:szCs w:val="24"/>
        </w:rPr>
        <w:t>ν κρίνω από τη χθεσινή σας ομιλία</w:t>
      </w:r>
      <w:r>
        <w:rPr>
          <w:rFonts w:eastAsia="Times New Roman" w:cs="Times New Roman"/>
          <w:szCs w:val="24"/>
        </w:rPr>
        <w:t>,</w:t>
      </w:r>
      <w:r w:rsidRPr="007E1293">
        <w:rPr>
          <w:rFonts w:eastAsia="Times New Roman" w:cs="Times New Roman"/>
          <w:szCs w:val="24"/>
        </w:rPr>
        <w:t xml:space="preserve"> </w:t>
      </w:r>
      <w:r>
        <w:rPr>
          <w:rFonts w:eastAsia="Times New Roman" w:cs="Times New Roman"/>
          <w:szCs w:val="24"/>
        </w:rPr>
        <w:t>γίνεστε</w:t>
      </w:r>
      <w:r w:rsidRPr="007E1293">
        <w:rPr>
          <w:rFonts w:eastAsia="Times New Roman" w:cs="Times New Roman"/>
          <w:szCs w:val="24"/>
        </w:rPr>
        <w:t xml:space="preserve"> διαρκώς χειρότερ</w:t>
      </w:r>
      <w:r>
        <w:rPr>
          <w:rFonts w:eastAsia="Times New Roman" w:cs="Times New Roman"/>
          <w:szCs w:val="24"/>
        </w:rPr>
        <w:t>οι.</w:t>
      </w:r>
      <w:r w:rsidRPr="007E1293">
        <w:rPr>
          <w:rFonts w:eastAsia="Times New Roman" w:cs="Times New Roman"/>
          <w:szCs w:val="24"/>
        </w:rPr>
        <w:t xml:space="preserve"> </w:t>
      </w:r>
      <w:r>
        <w:rPr>
          <w:rFonts w:eastAsia="Times New Roman" w:cs="Times New Roman"/>
          <w:szCs w:val="24"/>
        </w:rPr>
        <w:t xml:space="preserve">Και σε μια απέλπιδα </w:t>
      </w:r>
      <w:r w:rsidRPr="007E1293">
        <w:rPr>
          <w:rFonts w:eastAsia="Times New Roman" w:cs="Times New Roman"/>
          <w:szCs w:val="24"/>
        </w:rPr>
        <w:t xml:space="preserve">προσπάθεια μήπως διασωθεί </w:t>
      </w:r>
      <w:r>
        <w:rPr>
          <w:rFonts w:eastAsia="Times New Roman" w:cs="Times New Roman"/>
          <w:szCs w:val="24"/>
        </w:rPr>
        <w:t>-αυτό κάνει η Κυβέρνηση-</w:t>
      </w:r>
      <w:r w:rsidRPr="007E1293">
        <w:rPr>
          <w:rFonts w:eastAsia="Times New Roman" w:cs="Times New Roman"/>
          <w:szCs w:val="24"/>
        </w:rPr>
        <w:t xml:space="preserve"> ευτελίζει διαδικασίες</w:t>
      </w:r>
      <w:r>
        <w:rPr>
          <w:rFonts w:eastAsia="Times New Roman" w:cs="Times New Roman"/>
          <w:szCs w:val="24"/>
        </w:rPr>
        <w:t>,</w:t>
      </w:r>
      <w:r w:rsidRPr="007E1293">
        <w:rPr>
          <w:rFonts w:eastAsia="Times New Roman" w:cs="Times New Roman"/>
          <w:szCs w:val="24"/>
        </w:rPr>
        <w:t xml:space="preserve"> απεργάζετ</w:t>
      </w:r>
      <w:r>
        <w:rPr>
          <w:rFonts w:eastAsia="Times New Roman" w:cs="Times New Roman"/>
          <w:szCs w:val="24"/>
        </w:rPr>
        <w:t>αι</w:t>
      </w:r>
      <w:r w:rsidRPr="007E1293">
        <w:rPr>
          <w:rFonts w:eastAsia="Times New Roman" w:cs="Times New Roman"/>
          <w:szCs w:val="24"/>
        </w:rPr>
        <w:t xml:space="preserve"> αλλαγ</w:t>
      </w:r>
      <w:r>
        <w:rPr>
          <w:rFonts w:eastAsia="Times New Roman" w:cs="Times New Roman"/>
          <w:szCs w:val="24"/>
        </w:rPr>
        <w:t>ές</w:t>
      </w:r>
      <w:r w:rsidRPr="007E1293">
        <w:rPr>
          <w:rFonts w:eastAsia="Times New Roman" w:cs="Times New Roman"/>
          <w:szCs w:val="24"/>
        </w:rPr>
        <w:t xml:space="preserve"> για να β</w:t>
      </w:r>
      <w:r>
        <w:rPr>
          <w:rFonts w:eastAsia="Times New Roman" w:cs="Times New Roman"/>
          <w:szCs w:val="24"/>
        </w:rPr>
        <w:t xml:space="preserve">ολευτούν στα ψηφοδέλτια της οι </w:t>
      </w:r>
      <w:r>
        <w:rPr>
          <w:rFonts w:eastAsia="Times New Roman" w:cs="Times New Roman"/>
          <w:szCs w:val="24"/>
        </w:rPr>
        <w:t>Βουλευτές τους οποίους νοίκιασε γ</w:t>
      </w:r>
      <w:r w:rsidRPr="007E1293">
        <w:rPr>
          <w:rFonts w:eastAsia="Times New Roman" w:cs="Times New Roman"/>
          <w:szCs w:val="24"/>
        </w:rPr>
        <w:t>ια μία θέση</w:t>
      </w:r>
      <w:r>
        <w:rPr>
          <w:rFonts w:eastAsia="Times New Roman" w:cs="Times New Roman"/>
          <w:szCs w:val="24"/>
        </w:rPr>
        <w:t>, τάζει</w:t>
      </w:r>
      <w:r w:rsidRPr="007E1293">
        <w:rPr>
          <w:rFonts w:eastAsia="Times New Roman" w:cs="Times New Roman"/>
          <w:szCs w:val="24"/>
        </w:rPr>
        <w:t xml:space="preserve"> και διορίζει </w:t>
      </w:r>
      <w:r>
        <w:rPr>
          <w:rFonts w:eastAsia="Times New Roman" w:cs="Times New Roman"/>
          <w:szCs w:val="24"/>
        </w:rPr>
        <w:t>μέχρι την τελευταία στιγμή μπας και συγκρατήσει μερικές ψήφους.  Είναι τα σ</w:t>
      </w:r>
      <w:r w:rsidRPr="007E1293">
        <w:rPr>
          <w:rFonts w:eastAsia="Times New Roman" w:cs="Times New Roman"/>
          <w:szCs w:val="24"/>
        </w:rPr>
        <w:t>υμπτώματ</w:t>
      </w:r>
      <w:r>
        <w:rPr>
          <w:rFonts w:eastAsia="Times New Roman" w:cs="Times New Roman"/>
          <w:szCs w:val="24"/>
        </w:rPr>
        <w:t>α της κυβερνητικής ελαφρότητας, ε</w:t>
      </w:r>
      <w:r w:rsidRPr="007E1293">
        <w:rPr>
          <w:rFonts w:eastAsia="Times New Roman" w:cs="Times New Roman"/>
          <w:szCs w:val="24"/>
        </w:rPr>
        <w:t>νώ η ατμόσφαιρα στη χώρα είναι εξαιρετικά βαριά</w:t>
      </w:r>
      <w:r>
        <w:rPr>
          <w:rFonts w:eastAsia="Times New Roman" w:cs="Times New Roman"/>
          <w:szCs w:val="24"/>
        </w:rPr>
        <w:t>.</w:t>
      </w:r>
    </w:p>
    <w:p w14:paraId="19C9AB2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 Α</w:t>
      </w:r>
      <w:r w:rsidRPr="007E1293">
        <w:rPr>
          <w:rFonts w:eastAsia="Times New Roman" w:cs="Times New Roman"/>
          <w:szCs w:val="24"/>
        </w:rPr>
        <w:t xml:space="preserve">κόμα και μερικές </w:t>
      </w:r>
      <w:r w:rsidRPr="007E1293">
        <w:rPr>
          <w:rFonts w:eastAsia="Times New Roman" w:cs="Times New Roman"/>
          <w:szCs w:val="24"/>
        </w:rPr>
        <w:t>εβδομάδες πριν τις εκλογές</w:t>
      </w:r>
      <w:r>
        <w:rPr>
          <w:rFonts w:eastAsia="Times New Roman" w:cs="Times New Roman"/>
          <w:szCs w:val="24"/>
        </w:rPr>
        <w:t>, κύριε</w:t>
      </w:r>
      <w:r w:rsidRPr="007E1293">
        <w:rPr>
          <w:rFonts w:eastAsia="Times New Roman" w:cs="Times New Roman"/>
          <w:szCs w:val="24"/>
        </w:rPr>
        <w:t xml:space="preserve"> Τσίπρα</w:t>
      </w:r>
      <w:r>
        <w:rPr>
          <w:rFonts w:eastAsia="Times New Roman" w:cs="Times New Roman"/>
          <w:szCs w:val="24"/>
        </w:rPr>
        <w:t>,</w:t>
      </w:r>
      <w:r w:rsidRPr="007E1293">
        <w:rPr>
          <w:rFonts w:eastAsia="Times New Roman" w:cs="Times New Roman"/>
          <w:szCs w:val="24"/>
        </w:rPr>
        <w:t xml:space="preserve"> συνεχίζετ</w:t>
      </w:r>
      <w:r>
        <w:rPr>
          <w:rFonts w:eastAsia="Times New Roman" w:cs="Times New Roman"/>
          <w:szCs w:val="24"/>
        </w:rPr>
        <w:t>ε να λέτ</w:t>
      </w:r>
      <w:r w:rsidRPr="007E1293">
        <w:rPr>
          <w:rFonts w:eastAsia="Times New Roman" w:cs="Times New Roman"/>
          <w:szCs w:val="24"/>
        </w:rPr>
        <w:t>ε ψέματα</w:t>
      </w:r>
      <w:r>
        <w:rPr>
          <w:rFonts w:eastAsia="Times New Roman" w:cs="Times New Roman"/>
          <w:szCs w:val="24"/>
        </w:rPr>
        <w:t>.</w:t>
      </w:r>
      <w:r w:rsidRPr="007E1293">
        <w:rPr>
          <w:rFonts w:eastAsia="Times New Roman" w:cs="Times New Roman"/>
          <w:szCs w:val="24"/>
        </w:rPr>
        <w:t xml:space="preserve"> Εκείνος που έκοψε το ΕΚΑΣ και τις συντάξεις χηρείας</w:t>
      </w:r>
      <w:r>
        <w:rPr>
          <w:rFonts w:eastAsia="Times New Roman" w:cs="Times New Roman"/>
          <w:szCs w:val="24"/>
        </w:rPr>
        <w:t>,</w:t>
      </w:r>
      <w:r w:rsidRPr="007E1293">
        <w:rPr>
          <w:rFonts w:eastAsia="Times New Roman" w:cs="Times New Roman"/>
          <w:szCs w:val="24"/>
        </w:rPr>
        <w:t xml:space="preserve"> μιλά για αντιλαϊκά μέτρα</w:t>
      </w:r>
      <w:r>
        <w:rPr>
          <w:rFonts w:eastAsia="Times New Roman" w:cs="Times New Roman"/>
          <w:szCs w:val="24"/>
        </w:rPr>
        <w:t xml:space="preserve"> –τα οποία ούτε εξαγγείλαμε και ούτε θα εφαρμόσουμε- τα οποία δήθεν έρχονται.</w:t>
      </w:r>
      <w:r w:rsidRPr="007E1293">
        <w:rPr>
          <w:rFonts w:eastAsia="Times New Roman" w:cs="Times New Roman"/>
          <w:szCs w:val="24"/>
        </w:rPr>
        <w:t xml:space="preserve"> </w:t>
      </w:r>
    </w:p>
    <w:p w14:paraId="19C9AB24" w14:textId="77777777" w:rsidR="005136E3" w:rsidRDefault="0098028A">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9C9AB25" w14:textId="77777777" w:rsidR="005136E3" w:rsidRDefault="0098028A">
      <w:pPr>
        <w:spacing w:after="0" w:line="600" w:lineRule="auto"/>
        <w:ind w:firstLine="720"/>
        <w:jc w:val="both"/>
        <w:rPr>
          <w:rFonts w:eastAsia="Times New Roman" w:cs="Times New Roman"/>
          <w:szCs w:val="24"/>
        </w:rPr>
      </w:pPr>
      <w:r>
        <w:rPr>
          <w:rFonts w:eastAsia="Times New Roman"/>
          <w:b/>
          <w:bCs/>
          <w:szCs w:val="24"/>
        </w:rPr>
        <w:lastRenderedPageBreak/>
        <w:t>ΠΡΟΕΔΡΟΣ</w:t>
      </w:r>
      <w:r>
        <w:rPr>
          <w:rFonts w:eastAsia="Times New Roman"/>
          <w:b/>
          <w:bCs/>
          <w:szCs w:val="24"/>
        </w:rPr>
        <w:t xml:space="preserve">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Κάντε ησυχία παρακαλώ.</w:t>
      </w:r>
    </w:p>
    <w:p w14:paraId="19C9AB26" w14:textId="77777777" w:rsidR="005136E3" w:rsidRDefault="0098028A">
      <w:pPr>
        <w:spacing w:after="0" w:line="600" w:lineRule="auto"/>
        <w:ind w:firstLine="720"/>
        <w:jc w:val="both"/>
        <w:rPr>
          <w:rFonts w:eastAsia="Times New Roman" w:cs="Times New Roman"/>
          <w:szCs w:val="24"/>
        </w:rPr>
      </w:pPr>
      <w:r>
        <w:rPr>
          <w:rFonts w:eastAsia="Times New Roman"/>
          <w:b/>
          <w:bCs/>
          <w:szCs w:val="24"/>
        </w:rPr>
        <w:t>ΚΥΡΙΑΚΟΣ ΜΗΤΣΟΤΑΚΗΣ (Πρόεδρος της Νέας Δημοκρατίας):</w:t>
      </w:r>
      <w:r>
        <w:rPr>
          <w:rFonts w:eastAsia="Times New Roman"/>
          <w:bCs/>
          <w:szCs w:val="24"/>
        </w:rPr>
        <w:t xml:space="preserve"> </w:t>
      </w:r>
      <w:r>
        <w:rPr>
          <w:rFonts w:eastAsia="Times New Roman" w:cs="Times New Roman"/>
          <w:szCs w:val="24"/>
        </w:rPr>
        <w:t xml:space="preserve">Η </w:t>
      </w:r>
      <w:r w:rsidRPr="007E1293">
        <w:rPr>
          <w:rFonts w:eastAsia="Times New Roman" w:cs="Times New Roman"/>
          <w:szCs w:val="24"/>
        </w:rPr>
        <w:t>πραγματικότητα</w:t>
      </w:r>
      <w:r>
        <w:rPr>
          <w:rFonts w:eastAsia="Times New Roman" w:cs="Times New Roman"/>
          <w:szCs w:val="24"/>
        </w:rPr>
        <w:t>, όμως,</w:t>
      </w:r>
      <w:r w:rsidRPr="007E1293">
        <w:rPr>
          <w:rFonts w:eastAsia="Times New Roman" w:cs="Times New Roman"/>
          <w:szCs w:val="24"/>
        </w:rPr>
        <w:t xml:space="preserve"> είναι σ</w:t>
      </w:r>
      <w:r>
        <w:rPr>
          <w:rFonts w:eastAsia="Times New Roman" w:cs="Times New Roman"/>
          <w:szCs w:val="24"/>
        </w:rPr>
        <w:t>κληρή. Δ</w:t>
      </w:r>
      <w:r w:rsidRPr="007E1293">
        <w:rPr>
          <w:rFonts w:eastAsia="Times New Roman" w:cs="Times New Roman"/>
          <w:szCs w:val="24"/>
        </w:rPr>
        <w:t xml:space="preserve">εν αλλάζει </w:t>
      </w:r>
      <w:r>
        <w:rPr>
          <w:rFonts w:eastAsia="Times New Roman" w:cs="Times New Roman"/>
          <w:szCs w:val="24"/>
        </w:rPr>
        <w:t xml:space="preserve">με ύβρεις, </w:t>
      </w:r>
      <w:r w:rsidRPr="007E1293">
        <w:rPr>
          <w:rFonts w:eastAsia="Times New Roman" w:cs="Times New Roman"/>
          <w:szCs w:val="24"/>
        </w:rPr>
        <w:t>ψέματα και συκοφαντίες</w:t>
      </w:r>
      <w:r>
        <w:rPr>
          <w:rFonts w:eastAsia="Times New Roman" w:cs="Times New Roman"/>
          <w:szCs w:val="24"/>
        </w:rPr>
        <w:t>.</w:t>
      </w:r>
    </w:p>
    <w:p w14:paraId="19C9AB2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Ομαλή πολιτική ζωή δεν υπάρχει,</w:t>
      </w:r>
      <w:r w:rsidRPr="007E1293">
        <w:rPr>
          <w:rFonts w:eastAsia="Times New Roman" w:cs="Times New Roman"/>
          <w:szCs w:val="24"/>
        </w:rPr>
        <w:t xml:space="preserve"> δυστυχώς</w:t>
      </w:r>
      <w:r>
        <w:rPr>
          <w:rFonts w:eastAsia="Times New Roman" w:cs="Times New Roman"/>
          <w:szCs w:val="24"/>
        </w:rPr>
        <w:t>,</w:t>
      </w:r>
      <w:r w:rsidRPr="007E1293">
        <w:rPr>
          <w:rFonts w:eastAsia="Times New Roman" w:cs="Times New Roman"/>
          <w:szCs w:val="24"/>
        </w:rPr>
        <w:t xml:space="preserve"> χωρίς σύγχρονο δημοκρατικό κατασ</w:t>
      </w:r>
      <w:r w:rsidRPr="007E1293">
        <w:rPr>
          <w:rFonts w:eastAsia="Times New Roman" w:cs="Times New Roman"/>
          <w:szCs w:val="24"/>
        </w:rPr>
        <w:t>τατικό χάρτη</w:t>
      </w:r>
      <w:r>
        <w:rPr>
          <w:rFonts w:eastAsia="Times New Roman" w:cs="Times New Roman"/>
          <w:szCs w:val="24"/>
        </w:rPr>
        <w:t>. Ποιος επενδυτής θα εμπιστευθεί</w:t>
      </w:r>
      <w:r w:rsidRPr="007E1293">
        <w:rPr>
          <w:rFonts w:eastAsia="Times New Roman" w:cs="Times New Roman"/>
          <w:szCs w:val="24"/>
        </w:rPr>
        <w:t xml:space="preserve"> μία γραφειοκρατική διοίκηση</w:t>
      </w:r>
      <w:r>
        <w:rPr>
          <w:rFonts w:eastAsia="Times New Roman" w:cs="Times New Roman"/>
          <w:szCs w:val="24"/>
        </w:rPr>
        <w:t>, ένα κράτος</w:t>
      </w:r>
      <w:r w:rsidRPr="007E1293">
        <w:rPr>
          <w:rFonts w:eastAsia="Times New Roman" w:cs="Times New Roman"/>
          <w:szCs w:val="24"/>
        </w:rPr>
        <w:t xml:space="preserve"> χωρίς σταθερό φορολογικό καθεστώς</w:t>
      </w:r>
      <w:r>
        <w:rPr>
          <w:rFonts w:eastAsia="Times New Roman" w:cs="Times New Roman"/>
          <w:szCs w:val="24"/>
        </w:rPr>
        <w:t>, χωρίς ανεξάρτητη</w:t>
      </w:r>
      <w:r w:rsidRPr="007E1293">
        <w:rPr>
          <w:rFonts w:eastAsia="Times New Roman" w:cs="Times New Roman"/>
          <w:szCs w:val="24"/>
        </w:rPr>
        <w:t xml:space="preserve"> δικαιοσύνη</w:t>
      </w:r>
      <w:r>
        <w:rPr>
          <w:rFonts w:eastAsia="Times New Roman" w:cs="Times New Roman"/>
          <w:szCs w:val="24"/>
        </w:rPr>
        <w:t>;</w:t>
      </w:r>
      <w:r w:rsidRPr="007E1293">
        <w:rPr>
          <w:rFonts w:eastAsia="Times New Roman" w:cs="Times New Roman"/>
          <w:szCs w:val="24"/>
        </w:rPr>
        <w:t xml:space="preserve"> </w:t>
      </w:r>
      <w:r>
        <w:rPr>
          <w:rFonts w:eastAsia="Times New Roman" w:cs="Times New Roman"/>
          <w:szCs w:val="24"/>
        </w:rPr>
        <w:t xml:space="preserve">Και ποιος </w:t>
      </w:r>
      <w:r w:rsidRPr="007E1293">
        <w:rPr>
          <w:rFonts w:eastAsia="Times New Roman" w:cs="Times New Roman"/>
          <w:szCs w:val="24"/>
        </w:rPr>
        <w:t>πολίτης θα προοδεύσει</w:t>
      </w:r>
      <w:r>
        <w:rPr>
          <w:rFonts w:eastAsia="Times New Roman" w:cs="Times New Roman"/>
          <w:szCs w:val="24"/>
        </w:rPr>
        <w:t>,</w:t>
      </w:r>
      <w:r w:rsidRPr="007E1293">
        <w:rPr>
          <w:rFonts w:eastAsia="Times New Roman" w:cs="Times New Roman"/>
          <w:szCs w:val="24"/>
        </w:rPr>
        <w:t xml:space="preserve"> αν η πολιτεία δεν του παρέχει ευκαιρίες</w:t>
      </w:r>
      <w:r>
        <w:rPr>
          <w:rFonts w:eastAsia="Times New Roman" w:cs="Times New Roman"/>
          <w:szCs w:val="24"/>
        </w:rPr>
        <w:t>,</w:t>
      </w:r>
      <w:r w:rsidRPr="007E1293">
        <w:rPr>
          <w:rFonts w:eastAsia="Times New Roman" w:cs="Times New Roman"/>
          <w:szCs w:val="24"/>
        </w:rPr>
        <w:t xml:space="preserve"> ασφάλεια και προστασία των δικαιω</w:t>
      </w:r>
      <w:r w:rsidRPr="007E1293">
        <w:rPr>
          <w:rFonts w:eastAsia="Times New Roman" w:cs="Times New Roman"/>
          <w:szCs w:val="24"/>
        </w:rPr>
        <w:t>μάτων του</w:t>
      </w:r>
      <w:r>
        <w:rPr>
          <w:rFonts w:eastAsia="Times New Roman" w:cs="Times New Roman"/>
          <w:szCs w:val="24"/>
        </w:rPr>
        <w:t>; Και ποια δημοκρατία</w:t>
      </w:r>
      <w:r w:rsidRPr="007E1293">
        <w:rPr>
          <w:rFonts w:eastAsia="Times New Roman" w:cs="Times New Roman"/>
          <w:szCs w:val="24"/>
        </w:rPr>
        <w:t xml:space="preserve"> τελικά θα αναπτυχθεί χωρίς απόλυτη </w:t>
      </w:r>
      <w:r>
        <w:rPr>
          <w:rFonts w:eastAsia="Times New Roman" w:cs="Times New Roman"/>
          <w:szCs w:val="24"/>
        </w:rPr>
        <w:t>–</w:t>
      </w:r>
      <w:r w:rsidRPr="007E1293">
        <w:rPr>
          <w:rFonts w:eastAsia="Times New Roman" w:cs="Times New Roman"/>
          <w:szCs w:val="24"/>
        </w:rPr>
        <w:t>απόλυτη</w:t>
      </w:r>
      <w:r>
        <w:rPr>
          <w:rFonts w:eastAsia="Times New Roman" w:cs="Times New Roman"/>
          <w:szCs w:val="24"/>
        </w:rPr>
        <w:t>!-</w:t>
      </w:r>
      <w:r w:rsidRPr="007E1293">
        <w:rPr>
          <w:rFonts w:eastAsia="Times New Roman" w:cs="Times New Roman"/>
          <w:szCs w:val="24"/>
        </w:rPr>
        <w:t xml:space="preserve"> διάκριση των εξουσιών</w:t>
      </w:r>
      <w:r>
        <w:rPr>
          <w:rFonts w:eastAsia="Times New Roman" w:cs="Times New Roman"/>
          <w:szCs w:val="24"/>
        </w:rPr>
        <w:t>, αντικειμενική</w:t>
      </w:r>
      <w:r w:rsidRPr="007E1293">
        <w:rPr>
          <w:rFonts w:eastAsia="Times New Roman" w:cs="Times New Roman"/>
          <w:szCs w:val="24"/>
        </w:rPr>
        <w:t xml:space="preserve"> ενημέρωση</w:t>
      </w:r>
      <w:r>
        <w:rPr>
          <w:rFonts w:eastAsia="Times New Roman" w:cs="Times New Roman"/>
          <w:szCs w:val="24"/>
        </w:rPr>
        <w:t xml:space="preserve"> και δικαίωμα στον πολιτισμό για όλους;</w:t>
      </w:r>
    </w:p>
    <w:p w14:paraId="19C9AB2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w:t>
      </w:r>
      <w:r w:rsidRPr="007E1293">
        <w:rPr>
          <w:rFonts w:eastAsia="Times New Roman" w:cs="Times New Roman"/>
          <w:szCs w:val="24"/>
        </w:rPr>
        <w:t>γνοώντας τις επείγουσες ανάγκες</w:t>
      </w:r>
      <w:r>
        <w:rPr>
          <w:rFonts w:eastAsia="Times New Roman" w:cs="Times New Roman"/>
          <w:szCs w:val="24"/>
        </w:rPr>
        <w:t xml:space="preserve"> της χώρας, ο ΣΥΡΙΖΑ επιλέγει κυνικά μία</w:t>
      </w:r>
      <w:r w:rsidRPr="007E1293">
        <w:rPr>
          <w:rFonts w:eastAsia="Times New Roman" w:cs="Times New Roman"/>
          <w:szCs w:val="24"/>
        </w:rPr>
        <w:t xml:space="preserve"> αναθεώρηση</w:t>
      </w:r>
      <w:r>
        <w:rPr>
          <w:rFonts w:eastAsia="Times New Roman" w:cs="Times New Roman"/>
          <w:szCs w:val="24"/>
        </w:rPr>
        <w:t>,</w:t>
      </w:r>
      <w:r w:rsidRPr="007E1293">
        <w:rPr>
          <w:rFonts w:eastAsia="Times New Roman" w:cs="Times New Roman"/>
          <w:szCs w:val="24"/>
        </w:rPr>
        <w:t xml:space="preserve"> που στρε</w:t>
      </w:r>
      <w:r w:rsidRPr="007E1293">
        <w:rPr>
          <w:rFonts w:eastAsia="Times New Roman" w:cs="Times New Roman"/>
          <w:szCs w:val="24"/>
        </w:rPr>
        <w:t xml:space="preserve">βλώνεται </w:t>
      </w:r>
      <w:r>
        <w:rPr>
          <w:rFonts w:eastAsia="Times New Roman" w:cs="Times New Roman"/>
          <w:szCs w:val="24"/>
        </w:rPr>
        <w:t xml:space="preserve">για να υπηρετήσει σκοπιμότητες </w:t>
      </w:r>
      <w:r w:rsidRPr="007E1293">
        <w:rPr>
          <w:rFonts w:eastAsia="Times New Roman" w:cs="Times New Roman"/>
          <w:szCs w:val="24"/>
        </w:rPr>
        <w:t>και η οποία τελικά κινείται στον ελάχιστο κοινό παρονομαστή</w:t>
      </w:r>
      <w:r>
        <w:rPr>
          <w:rFonts w:eastAsia="Times New Roman" w:cs="Times New Roman"/>
          <w:szCs w:val="24"/>
        </w:rPr>
        <w:t>. Δεν πρόκειται απλά –όπως σας είπα- για μία χαμένη</w:t>
      </w:r>
      <w:r w:rsidRPr="007E1293">
        <w:rPr>
          <w:rFonts w:eastAsia="Times New Roman" w:cs="Times New Roman"/>
          <w:szCs w:val="24"/>
        </w:rPr>
        <w:t xml:space="preserve"> ευκαιρία</w:t>
      </w:r>
      <w:r>
        <w:rPr>
          <w:rFonts w:eastAsia="Times New Roman" w:cs="Times New Roman"/>
          <w:szCs w:val="24"/>
        </w:rPr>
        <w:t>,</w:t>
      </w:r>
      <w:r w:rsidRPr="007E1293">
        <w:rPr>
          <w:rFonts w:eastAsia="Times New Roman" w:cs="Times New Roman"/>
          <w:szCs w:val="24"/>
        </w:rPr>
        <w:t xml:space="preserve"> αλλά</w:t>
      </w:r>
      <w:r>
        <w:rPr>
          <w:rFonts w:eastAsia="Times New Roman" w:cs="Times New Roman"/>
          <w:szCs w:val="24"/>
        </w:rPr>
        <w:t xml:space="preserve"> για ένα σοβαρό ιστορικό σφάλμα.</w:t>
      </w:r>
    </w:p>
    <w:p w14:paraId="19C9AB2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w:t>
      </w:r>
      <w:r w:rsidRPr="007E1293">
        <w:rPr>
          <w:rFonts w:eastAsia="Times New Roman" w:cs="Times New Roman"/>
          <w:szCs w:val="24"/>
        </w:rPr>
        <w:t>λοιπόν</w:t>
      </w:r>
      <w:r>
        <w:rPr>
          <w:rFonts w:eastAsia="Times New Roman" w:cs="Times New Roman"/>
          <w:szCs w:val="24"/>
        </w:rPr>
        <w:t>, είναι μία ευκαιρία ν</w:t>
      </w:r>
      <w:r w:rsidRPr="007E1293">
        <w:rPr>
          <w:rFonts w:eastAsia="Times New Roman" w:cs="Times New Roman"/>
          <w:szCs w:val="24"/>
        </w:rPr>
        <w:t>α επιλέξουμε</w:t>
      </w:r>
      <w:r>
        <w:rPr>
          <w:rFonts w:eastAsia="Times New Roman" w:cs="Times New Roman"/>
          <w:szCs w:val="24"/>
        </w:rPr>
        <w:t xml:space="preserve"> ένα πρότυ</w:t>
      </w:r>
      <w:r>
        <w:rPr>
          <w:rFonts w:eastAsia="Times New Roman" w:cs="Times New Roman"/>
          <w:szCs w:val="24"/>
        </w:rPr>
        <w:t>πο λειτουργικής δ</w:t>
      </w:r>
      <w:r w:rsidRPr="007E1293">
        <w:rPr>
          <w:rFonts w:eastAsia="Times New Roman" w:cs="Times New Roman"/>
          <w:szCs w:val="24"/>
        </w:rPr>
        <w:t>ημοκρατίας στο πλαίσιο ενός σύγχρονου και ορθολογικού</w:t>
      </w:r>
      <w:r>
        <w:rPr>
          <w:rFonts w:eastAsia="Times New Roman" w:cs="Times New Roman"/>
          <w:szCs w:val="24"/>
        </w:rPr>
        <w:t xml:space="preserve"> Συντάγματος. Γι’ αυτό ψηφίσαμε και </w:t>
      </w:r>
      <w:r w:rsidRPr="007E1293">
        <w:rPr>
          <w:rFonts w:eastAsia="Times New Roman" w:cs="Times New Roman"/>
          <w:szCs w:val="24"/>
        </w:rPr>
        <w:t>εμείς</w:t>
      </w:r>
      <w:r>
        <w:rPr>
          <w:rFonts w:eastAsia="Times New Roman" w:cs="Times New Roman"/>
          <w:szCs w:val="24"/>
        </w:rPr>
        <w:t>. Αλλά γι’ αυτά θα μας κρίνουν</w:t>
      </w:r>
      <w:r w:rsidRPr="007E1293">
        <w:rPr>
          <w:rFonts w:eastAsia="Times New Roman" w:cs="Times New Roman"/>
          <w:szCs w:val="24"/>
        </w:rPr>
        <w:t xml:space="preserve"> σύντομα και οι πολίτες</w:t>
      </w:r>
      <w:r>
        <w:rPr>
          <w:rFonts w:eastAsia="Times New Roman" w:cs="Times New Roman"/>
          <w:szCs w:val="24"/>
        </w:rPr>
        <w:t xml:space="preserve">. </w:t>
      </w:r>
    </w:p>
    <w:p w14:paraId="19C9AB2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Και όλοι γνωρίζουν πια –το γνωρίζετε και εσείς-</w:t>
      </w:r>
      <w:r w:rsidRPr="007E1293">
        <w:rPr>
          <w:rFonts w:eastAsia="Times New Roman" w:cs="Times New Roman"/>
          <w:szCs w:val="24"/>
        </w:rPr>
        <w:t xml:space="preserve"> ότι στις 26 Μαΐου </w:t>
      </w:r>
      <w:r>
        <w:rPr>
          <w:rFonts w:eastAsia="Times New Roman" w:cs="Times New Roman"/>
          <w:szCs w:val="24"/>
        </w:rPr>
        <w:t xml:space="preserve">δεν </w:t>
      </w:r>
      <w:r w:rsidRPr="007E1293">
        <w:rPr>
          <w:rFonts w:eastAsia="Times New Roman" w:cs="Times New Roman"/>
          <w:szCs w:val="24"/>
        </w:rPr>
        <w:t xml:space="preserve">υπάρχουν πια περιθώρια </w:t>
      </w:r>
      <w:r>
        <w:rPr>
          <w:rFonts w:eastAsia="Times New Roman" w:cs="Times New Roman"/>
          <w:szCs w:val="24"/>
        </w:rPr>
        <w:t>για ανώδυνες επιλογές. Δεν υπάρχουν περιθώρια για εύκολες διαμαρτυρίες, για άσκοπες ψήφους</w:t>
      </w:r>
      <w:r w:rsidRPr="007E1293">
        <w:rPr>
          <w:rFonts w:eastAsia="Times New Roman" w:cs="Times New Roman"/>
          <w:szCs w:val="24"/>
        </w:rPr>
        <w:t xml:space="preserve"> σε δυνάμεις που δεν μπορούν να αλλάξουν τη ροή των γεγονότων</w:t>
      </w:r>
      <w:r>
        <w:rPr>
          <w:rFonts w:eastAsia="Times New Roman" w:cs="Times New Roman"/>
          <w:szCs w:val="24"/>
        </w:rPr>
        <w:t>. Το μήνυμα</w:t>
      </w:r>
      <w:r w:rsidRPr="007E1293">
        <w:rPr>
          <w:rFonts w:eastAsia="Times New Roman" w:cs="Times New Roman"/>
          <w:szCs w:val="24"/>
        </w:rPr>
        <w:t xml:space="preserve"> πρέπει να σταλεί και </w:t>
      </w:r>
      <w:r>
        <w:rPr>
          <w:rFonts w:eastAsia="Times New Roman" w:cs="Times New Roman"/>
          <w:szCs w:val="24"/>
        </w:rPr>
        <w:t>πρέπει να είναι ηχηρό. Κ</w:t>
      </w:r>
      <w:r w:rsidRPr="007E1293">
        <w:rPr>
          <w:rFonts w:eastAsia="Times New Roman" w:cs="Times New Roman"/>
          <w:szCs w:val="24"/>
        </w:rPr>
        <w:t>α</w:t>
      </w:r>
      <w:r>
        <w:rPr>
          <w:rFonts w:eastAsia="Times New Roman" w:cs="Times New Roman"/>
          <w:szCs w:val="24"/>
        </w:rPr>
        <w:t>μ</w:t>
      </w:r>
      <w:r w:rsidRPr="007E1293">
        <w:rPr>
          <w:rFonts w:eastAsia="Times New Roman" w:cs="Times New Roman"/>
          <w:szCs w:val="24"/>
        </w:rPr>
        <w:t xml:space="preserve">μία ψήφος δεν θα </w:t>
      </w:r>
      <w:r>
        <w:rPr>
          <w:rFonts w:eastAsia="Times New Roman" w:cs="Times New Roman"/>
          <w:szCs w:val="24"/>
        </w:rPr>
        <w:t>πάει χ</w:t>
      </w:r>
      <w:r>
        <w:rPr>
          <w:rFonts w:eastAsia="Times New Roman" w:cs="Times New Roman"/>
          <w:szCs w:val="24"/>
        </w:rPr>
        <w:t xml:space="preserve">αμένη, </w:t>
      </w:r>
      <w:r w:rsidRPr="007E1293">
        <w:rPr>
          <w:rFonts w:eastAsia="Times New Roman" w:cs="Times New Roman"/>
          <w:szCs w:val="24"/>
        </w:rPr>
        <w:t>γιατί όλα τελικά κρίνονται στην κάλπη</w:t>
      </w:r>
      <w:r>
        <w:rPr>
          <w:rFonts w:eastAsia="Times New Roman" w:cs="Times New Roman"/>
          <w:szCs w:val="24"/>
        </w:rPr>
        <w:t>. Και εκεί θα αναμετρηθεί,</w:t>
      </w:r>
      <w:r w:rsidRPr="007E1293">
        <w:rPr>
          <w:rFonts w:eastAsia="Times New Roman" w:cs="Times New Roman"/>
          <w:szCs w:val="24"/>
        </w:rPr>
        <w:t xml:space="preserve"> κύριε Τσίπρα</w:t>
      </w:r>
      <w:r>
        <w:rPr>
          <w:rFonts w:eastAsia="Times New Roman" w:cs="Times New Roman"/>
          <w:szCs w:val="24"/>
        </w:rPr>
        <w:t>,</w:t>
      </w:r>
      <w:r w:rsidRPr="007E1293">
        <w:rPr>
          <w:rFonts w:eastAsia="Times New Roman" w:cs="Times New Roman"/>
          <w:szCs w:val="24"/>
        </w:rPr>
        <w:t xml:space="preserve"> η αλήθεια με το ψέμα</w:t>
      </w:r>
      <w:r>
        <w:rPr>
          <w:rFonts w:eastAsia="Times New Roman" w:cs="Times New Roman"/>
          <w:szCs w:val="24"/>
        </w:rPr>
        <w:t>, η ανάπτυξη με την καθυστέρηση,</w:t>
      </w:r>
      <w:r w:rsidRPr="007E1293">
        <w:rPr>
          <w:rFonts w:eastAsia="Times New Roman" w:cs="Times New Roman"/>
          <w:szCs w:val="24"/>
        </w:rPr>
        <w:t xml:space="preserve"> η αξιοπρέπεια με τον κυνισμό</w:t>
      </w:r>
      <w:r>
        <w:rPr>
          <w:rFonts w:eastAsia="Times New Roman" w:cs="Times New Roman"/>
          <w:szCs w:val="24"/>
        </w:rPr>
        <w:t>,</w:t>
      </w:r>
      <w:r w:rsidRPr="007E1293">
        <w:rPr>
          <w:rFonts w:eastAsia="Times New Roman" w:cs="Times New Roman"/>
          <w:szCs w:val="24"/>
        </w:rPr>
        <w:t xml:space="preserve"> ο πραγματικός πατριωτισμός με τον τυχοδιωκτισμό</w:t>
      </w:r>
      <w:r>
        <w:rPr>
          <w:rFonts w:eastAsia="Times New Roman" w:cs="Times New Roman"/>
          <w:szCs w:val="24"/>
        </w:rPr>
        <w:t>.</w:t>
      </w:r>
    </w:p>
    <w:p w14:paraId="19C9AB2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 κ. Τσίπρας</w:t>
      </w:r>
      <w:r w:rsidRPr="007E1293">
        <w:rPr>
          <w:rFonts w:eastAsia="Times New Roman" w:cs="Times New Roman"/>
          <w:szCs w:val="24"/>
        </w:rPr>
        <w:t xml:space="preserve"> ήθελε να κάνει το</w:t>
      </w:r>
      <w:r>
        <w:rPr>
          <w:rFonts w:eastAsia="Times New Roman" w:cs="Times New Roman"/>
          <w:szCs w:val="24"/>
        </w:rPr>
        <w:t>ν</w:t>
      </w:r>
      <w:r w:rsidRPr="007E1293">
        <w:rPr>
          <w:rFonts w:eastAsia="Times New Roman" w:cs="Times New Roman"/>
          <w:szCs w:val="24"/>
        </w:rPr>
        <w:t xml:space="preserve"> ΣΥΡΙΖΑ </w:t>
      </w:r>
      <w:r w:rsidRPr="007E1293">
        <w:rPr>
          <w:rFonts w:eastAsia="Times New Roman" w:cs="Times New Roman"/>
          <w:szCs w:val="24"/>
        </w:rPr>
        <w:t>καθεστώς</w:t>
      </w:r>
      <w:r>
        <w:rPr>
          <w:rFonts w:eastAsia="Times New Roman" w:cs="Times New Roman"/>
          <w:szCs w:val="24"/>
        </w:rPr>
        <w:t>,</w:t>
      </w:r>
      <w:r w:rsidRPr="007E1293">
        <w:rPr>
          <w:rFonts w:eastAsia="Times New Roman" w:cs="Times New Roman"/>
          <w:szCs w:val="24"/>
        </w:rPr>
        <w:t xml:space="preserve"> την ίδια ώρα που</w:t>
      </w:r>
      <w:r>
        <w:rPr>
          <w:rFonts w:eastAsia="Times New Roman" w:cs="Times New Roman"/>
          <w:szCs w:val="24"/>
        </w:rPr>
        <w:t xml:space="preserve"> η χώρα θέλει να βγει</w:t>
      </w:r>
      <w:r w:rsidRPr="007E1293">
        <w:rPr>
          <w:rFonts w:eastAsia="Times New Roman" w:cs="Times New Roman"/>
          <w:szCs w:val="24"/>
        </w:rPr>
        <w:t xml:space="preserve"> από τη φτώχεια του λαϊκισμού</w:t>
      </w:r>
      <w:r>
        <w:rPr>
          <w:rFonts w:eastAsia="Times New Roman" w:cs="Times New Roman"/>
          <w:szCs w:val="24"/>
        </w:rPr>
        <w:t>. Δεν θα τα καταφέρει.</w:t>
      </w:r>
      <w:r w:rsidRPr="007E1293">
        <w:rPr>
          <w:rFonts w:eastAsia="Times New Roman" w:cs="Times New Roman"/>
          <w:szCs w:val="24"/>
        </w:rPr>
        <w:t xml:space="preserve"> </w:t>
      </w:r>
      <w:r>
        <w:rPr>
          <w:rFonts w:eastAsia="Times New Roman" w:cs="Times New Roman"/>
          <w:szCs w:val="24"/>
        </w:rPr>
        <w:t>Η</w:t>
      </w:r>
      <w:r w:rsidRPr="007E1293">
        <w:rPr>
          <w:rFonts w:eastAsia="Times New Roman" w:cs="Times New Roman"/>
          <w:szCs w:val="24"/>
        </w:rPr>
        <w:t xml:space="preserve"> Ελλάδα θα προχωρήσει χωρίς τον </w:t>
      </w:r>
      <w:r>
        <w:rPr>
          <w:rFonts w:eastAsia="Times New Roman" w:cs="Times New Roman"/>
          <w:szCs w:val="24"/>
        </w:rPr>
        <w:t xml:space="preserve">κ. </w:t>
      </w:r>
      <w:r w:rsidRPr="007E1293">
        <w:rPr>
          <w:rFonts w:eastAsia="Times New Roman" w:cs="Times New Roman"/>
          <w:szCs w:val="24"/>
        </w:rPr>
        <w:t>Τσίπρα και την παρέα του</w:t>
      </w:r>
      <w:r>
        <w:rPr>
          <w:rFonts w:eastAsia="Times New Roman" w:cs="Times New Roman"/>
          <w:szCs w:val="24"/>
        </w:rPr>
        <w:t>. Και το ξαναλέω -</w:t>
      </w:r>
      <w:r w:rsidRPr="007E1293">
        <w:rPr>
          <w:rFonts w:eastAsia="Times New Roman" w:cs="Times New Roman"/>
          <w:szCs w:val="24"/>
        </w:rPr>
        <w:t>και κλείνω με αυτό</w:t>
      </w:r>
      <w:r>
        <w:rPr>
          <w:rFonts w:eastAsia="Times New Roman" w:cs="Times New Roman"/>
          <w:szCs w:val="24"/>
        </w:rPr>
        <w:t>-</w:t>
      </w:r>
      <w:r w:rsidRPr="007E1293">
        <w:rPr>
          <w:rFonts w:eastAsia="Times New Roman" w:cs="Times New Roman"/>
          <w:szCs w:val="24"/>
        </w:rPr>
        <w:t xml:space="preserve"> από κάθε κάλπη</w:t>
      </w:r>
      <w:r>
        <w:rPr>
          <w:rFonts w:eastAsia="Times New Roman" w:cs="Times New Roman"/>
          <w:szCs w:val="24"/>
        </w:rPr>
        <w:t>,</w:t>
      </w:r>
      <w:r w:rsidRPr="007E1293">
        <w:rPr>
          <w:rFonts w:eastAsia="Times New Roman" w:cs="Times New Roman"/>
          <w:szCs w:val="24"/>
        </w:rPr>
        <w:t xml:space="preserve"> είτε είναι </w:t>
      </w:r>
      <w:r>
        <w:rPr>
          <w:rFonts w:eastAsia="Times New Roman" w:cs="Times New Roman"/>
          <w:szCs w:val="24"/>
        </w:rPr>
        <w:t xml:space="preserve">τρεις είτε είναι </w:t>
      </w:r>
      <w:r w:rsidRPr="007E1293">
        <w:rPr>
          <w:rFonts w:eastAsia="Times New Roman" w:cs="Times New Roman"/>
          <w:szCs w:val="24"/>
        </w:rPr>
        <w:t>τέσσερις</w:t>
      </w:r>
      <w:r>
        <w:rPr>
          <w:rFonts w:eastAsia="Times New Roman" w:cs="Times New Roman"/>
          <w:szCs w:val="24"/>
        </w:rPr>
        <w:t>,</w:t>
      </w:r>
      <w:r w:rsidRPr="007E1293">
        <w:rPr>
          <w:rFonts w:eastAsia="Times New Roman" w:cs="Times New Roman"/>
          <w:szCs w:val="24"/>
        </w:rPr>
        <w:t xml:space="preserve"> και α</w:t>
      </w:r>
      <w:r w:rsidRPr="007E1293">
        <w:rPr>
          <w:rFonts w:eastAsia="Times New Roman" w:cs="Times New Roman"/>
          <w:szCs w:val="24"/>
        </w:rPr>
        <w:t xml:space="preserve">πό </w:t>
      </w:r>
      <w:r w:rsidRPr="007E1293">
        <w:rPr>
          <w:rFonts w:eastAsia="Times New Roman" w:cs="Times New Roman"/>
          <w:szCs w:val="24"/>
        </w:rPr>
        <w:lastRenderedPageBreak/>
        <w:t>κάθε γωνιά της χώρας</w:t>
      </w:r>
      <w:r>
        <w:rPr>
          <w:rFonts w:eastAsia="Times New Roman" w:cs="Times New Roman"/>
          <w:szCs w:val="24"/>
        </w:rPr>
        <w:t>,</w:t>
      </w:r>
      <w:r w:rsidRPr="007E1293">
        <w:rPr>
          <w:rFonts w:eastAsia="Times New Roman" w:cs="Times New Roman"/>
          <w:szCs w:val="24"/>
        </w:rPr>
        <w:t xml:space="preserve"> κ</w:t>
      </w:r>
      <w:r>
        <w:rPr>
          <w:rFonts w:eastAsia="Times New Roman" w:cs="Times New Roman"/>
          <w:szCs w:val="24"/>
        </w:rPr>
        <w:t xml:space="preserve">ύριε </w:t>
      </w:r>
      <w:r w:rsidRPr="007E1293">
        <w:rPr>
          <w:rFonts w:eastAsia="Times New Roman" w:cs="Times New Roman"/>
          <w:szCs w:val="24"/>
        </w:rPr>
        <w:t>Τσίπρα</w:t>
      </w:r>
      <w:r>
        <w:rPr>
          <w:rFonts w:eastAsia="Times New Roman" w:cs="Times New Roman"/>
          <w:szCs w:val="24"/>
        </w:rPr>
        <w:t>,</w:t>
      </w:r>
      <w:r w:rsidRPr="007E1293">
        <w:rPr>
          <w:rFonts w:eastAsia="Times New Roman" w:cs="Times New Roman"/>
          <w:szCs w:val="24"/>
        </w:rPr>
        <w:t xml:space="preserve"> την Κυριακή 26 Μαΐου</w:t>
      </w:r>
      <w:r>
        <w:rPr>
          <w:rFonts w:eastAsia="Times New Roman" w:cs="Times New Roman"/>
          <w:szCs w:val="24"/>
        </w:rPr>
        <w:t>,</w:t>
      </w:r>
      <w:r w:rsidRPr="007E1293">
        <w:rPr>
          <w:rFonts w:eastAsia="Times New Roman" w:cs="Times New Roman"/>
          <w:szCs w:val="24"/>
        </w:rPr>
        <w:t xml:space="preserve"> η φωνή των πολιτών θα</w:t>
      </w:r>
      <w:r>
        <w:rPr>
          <w:rFonts w:eastAsia="Times New Roman" w:cs="Times New Roman"/>
          <w:szCs w:val="24"/>
        </w:rPr>
        <w:t xml:space="preserve"> είναι μία και θα είναι ξεκάθαρη.</w:t>
      </w:r>
    </w:p>
    <w:p w14:paraId="19C9AB2C" w14:textId="77777777" w:rsidR="005136E3" w:rsidRDefault="0098028A">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19C9AB2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Θα στείλουν δύο μηνύματα. Έ</w:t>
      </w:r>
      <w:r w:rsidRPr="007E1293">
        <w:rPr>
          <w:rFonts w:eastAsia="Times New Roman" w:cs="Times New Roman"/>
          <w:szCs w:val="24"/>
        </w:rPr>
        <w:t xml:space="preserve">να μήνυμα αποδοκιμασίας μιας </w:t>
      </w:r>
      <w:r>
        <w:rPr>
          <w:rFonts w:eastAsia="Times New Roman" w:cs="Times New Roman"/>
          <w:szCs w:val="24"/>
        </w:rPr>
        <w:t>Κυβέρνησης</w:t>
      </w:r>
      <w:r w:rsidRPr="007E1293">
        <w:rPr>
          <w:rFonts w:eastAsia="Times New Roman" w:cs="Times New Roman"/>
          <w:szCs w:val="24"/>
        </w:rPr>
        <w:t xml:space="preserve"> που εξαπάτησε τους </w:t>
      </w:r>
      <w:r w:rsidRPr="007E1293">
        <w:rPr>
          <w:rFonts w:eastAsia="Times New Roman" w:cs="Times New Roman"/>
          <w:szCs w:val="24"/>
        </w:rPr>
        <w:t>Έλληνες</w:t>
      </w:r>
      <w:r>
        <w:rPr>
          <w:rFonts w:eastAsia="Times New Roman" w:cs="Times New Roman"/>
          <w:szCs w:val="24"/>
        </w:rPr>
        <w:t>,</w:t>
      </w:r>
      <w:r w:rsidRPr="007E1293">
        <w:rPr>
          <w:rFonts w:eastAsia="Times New Roman" w:cs="Times New Roman"/>
          <w:szCs w:val="24"/>
        </w:rPr>
        <w:t xml:space="preserve"> που έκανε τις ζωές τους χειρότερες και που δεν έχει τ</w:t>
      </w:r>
      <w:r>
        <w:rPr>
          <w:rFonts w:eastAsia="Times New Roman" w:cs="Times New Roman"/>
          <w:szCs w:val="24"/>
        </w:rPr>
        <w:t>ίποτα κυρίω</w:t>
      </w:r>
      <w:r w:rsidRPr="007E1293">
        <w:rPr>
          <w:rFonts w:eastAsia="Times New Roman" w:cs="Times New Roman"/>
          <w:szCs w:val="24"/>
        </w:rPr>
        <w:t>ς να τους πει για το πώς θα κάνει το μέλλον τους καλύτερο</w:t>
      </w:r>
      <w:r>
        <w:rPr>
          <w:rFonts w:eastAsia="Times New Roman" w:cs="Times New Roman"/>
          <w:szCs w:val="24"/>
        </w:rPr>
        <w:t>. Θα στείλουν, όμως, οι πολίτες και έ</w:t>
      </w:r>
      <w:r w:rsidRPr="007E1293">
        <w:rPr>
          <w:rFonts w:eastAsia="Times New Roman" w:cs="Times New Roman"/>
          <w:szCs w:val="24"/>
        </w:rPr>
        <w:t>να καθαρό μήνυμα στήριξης της Νέας Δημοκρατίας</w:t>
      </w:r>
      <w:r>
        <w:rPr>
          <w:rFonts w:eastAsia="Times New Roman" w:cs="Times New Roman"/>
          <w:szCs w:val="24"/>
        </w:rPr>
        <w:t>, γ</w:t>
      </w:r>
      <w:r w:rsidRPr="007E1293">
        <w:rPr>
          <w:rFonts w:eastAsia="Times New Roman" w:cs="Times New Roman"/>
          <w:szCs w:val="24"/>
        </w:rPr>
        <w:t>ιατί η Ελλάδα αξίζει καλύτερα</w:t>
      </w:r>
      <w:r>
        <w:rPr>
          <w:rFonts w:eastAsia="Times New Roman" w:cs="Times New Roman"/>
          <w:szCs w:val="24"/>
        </w:rPr>
        <w:t>, γιατί μ</w:t>
      </w:r>
      <w:r w:rsidRPr="007E1293">
        <w:rPr>
          <w:rFonts w:eastAsia="Times New Roman" w:cs="Times New Roman"/>
          <w:szCs w:val="24"/>
        </w:rPr>
        <w:t>πο</w:t>
      </w:r>
      <w:r w:rsidRPr="007E1293">
        <w:rPr>
          <w:rFonts w:eastAsia="Times New Roman" w:cs="Times New Roman"/>
          <w:szCs w:val="24"/>
        </w:rPr>
        <w:t>ρούμε καλύτερα</w:t>
      </w:r>
      <w:r>
        <w:rPr>
          <w:rFonts w:eastAsia="Times New Roman" w:cs="Times New Roman"/>
          <w:szCs w:val="24"/>
        </w:rPr>
        <w:t>,</w:t>
      </w:r>
      <w:r w:rsidRPr="007E1293">
        <w:rPr>
          <w:rFonts w:eastAsia="Times New Roman" w:cs="Times New Roman"/>
          <w:szCs w:val="24"/>
        </w:rPr>
        <w:t xml:space="preserve"> για</w:t>
      </w:r>
      <w:r>
        <w:rPr>
          <w:rFonts w:eastAsia="Times New Roman" w:cs="Times New Roman"/>
          <w:szCs w:val="24"/>
        </w:rPr>
        <w:t>τί ξέρουμε και θέλουμε να πάμε ε</w:t>
      </w:r>
      <w:r w:rsidRPr="007E1293">
        <w:rPr>
          <w:rFonts w:eastAsia="Times New Roman" w:cs="Times New Roman"/>
          <w:szCs w:val="24"/>
        </w:rPr>
        <w:t xml:space="preserve">πιτέλους την πατρίδα μας </w:t>
      </w:r>
      <w:r>
        <w:rPr>
          <w:rFonts w:eastAsia="Times New Roman" w:cs="Times New Roman"/>
          <w:szCs w:val="24"/>
        </w:rPr>
        <w:t>μπροστά!</w:t>
      </w:r>
    </w:p>
    <w:p w14:paraId="19C9AB2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19C9AB2F" w14:textId="77777777" w:rsidR="005136E3" w:rsidRDefault="0098028A">
      <w:pPr>
        <w:spacing w:after="0"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Ευχαριστώ.</w:t>
      </w:r>
    </w:p>
    <w:p w14:paraId="19C9AB3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Δ</w:t>
      </w:r>
      <w:r w:rsidRPr="007E1293">
        <w:rPr>
          <w:rFonts w:eastAsia="Times New Roman" w:cs="Times New Roman"/>
          <w:szCs w:val="24"/>
        </w:rPr>
        <w:t>ίνω το</w:t>
      </w:r>
      <w:r>
        <w:rPr>
          <w:rFonts w:eastAsia="Times New Roman" w:cs="Times New Roman"/>
          <w:szCs w:val="24"/>
        </w:rPr>
        <w:t>ν</w:t>
      </w:r>
      <w:r w:rsidRPr="007E1293">
        <w:rPr>
          <w:rFonts w:eastAsia="Times New Roman" w:cs="Times New Roman"/>
          <w:szCs w:val="24"/>
        </w:rPr>
        <w:t xml:space="preserve"> λόγο στον κ</w:t>
      </w:r>
      <w:r>
        <w:rPr>
          <w:rFonts w:eastAsia="Times New Roman" w:cs="Times New Roman"/>
          <w:szCs w:val="24"/>
        </w:rPr>
        <w:t xml:space="preserve">. Αλέξη Τσίπρα, Πρωθυπουργό και </w:t>
      </w:r>
      <w:r>
        <w:rPr>
          <w:rFonts w:eastAsia="Times New Roman" w:cs="Times New Roman"/>
          <w:szCs w:val="24"/>
        </w:rPr>
        <w:t>Πρόεδρο της Κ</w:t>
      </w:r>
      <w:r w:rsidRPr="007E1293">
        <w:rPr>
          <w:rFonts w:eastAsia="Times New Roman" w:cs="Times New Roman"/>
          <w:szCs w:val="24"/>
        </w:rPr>
        <w:t xml:space="preserve">οινοβουλευτικής </w:t>
      </w:r>
      <w:r>
        <w:rPr>
          <w:rFonts w:eastAsia="Times New Roman" w:cs="Times New Roman"/>
          <w:szCs w:val="24"/>
        </w:rPr>
        <w:t>Ο</w:t>
      </w:r>
      <w:r w:rsidRPr="007E1293">
        <w:rPr>
          <w:rFonts w:eastAsia="Times New Roman" w:cs="Times New Roman"/>
          <w:szCs w:val="24"/>
        </w:rPr>
        <w:t>μάδας του Συνασπισμού Ριζοσπαστικής Αριστεράς</w:t>
      </w:r>
      <w:r>
        <w:rPr>
          <w:rFonts w:eastAsia="Times New Roman" w:cs="Times New Roman"/>
          <w:szCs w:val="24"/>
        </w:rPr>
        <w:t>.</w:t>
      </w:r>
    </w:p>
    <w:p w14:paraId="19C9AB31" w14:textId="77777777" w:rsidR="005136E3" w:rsidRDefault="0098028A">
      <w:pPr>
        <w:spacing w:after="0"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19C9AB3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Ορίστε, έχετε τον λόγο.</w:t>
      </w:r>
    </w:p>
    <w:p w14:paraId="19C9AB33" w14:textId="77777777" w:rsidR="005136E3" w:rsidRDefault="0098028A">
      <w:pPr>
        <w:spacing w:after="0" w:line="600" w:lineRule="auto"/>
        <w:ind w:firstLine="720"/>
        <w:jc w:val="both"/>
        <w:rPr>
          <w:rFonts w:eastAsia="Times New Roman" w:cs="Times New Roman"/>
          <w:szCs w:val="24"/>
        </w:rPr>
      </w:pPr>
      <w:r>
        <w:rPr>
          <w:rFonts w:eastAsia="Times New Roman"/>
          <w:b/>
          <w:bCs/>
          <w:szCs w:val="24"/>
        </w:rPr>
        <w:t>ΑΛΕΞΗ</w:t>
      </w:r>
      <w:r w:rsidRPr="00585549">
        <w:rPr>
          <w:rFonts w:eastAsia="Times New Roman"/>
          <w:b/>
          <w:bCs/>
          <w:szCs w:val="24"/>
        </w:rPr>
        <w:t>Σ ΤΣΙΠΡΑΣ (Πρόεδρος της Κυβέρνησης)</w:t>
      </w:r>
      <w:r>
        <w:rPr>
          <w:rFonts w:eastAsia="Times New Roman" w:cs="Times New Roman"/>
          <w:szCs w:val="24"/>
        </w:rPr>
        <w:t>: Ευχαριστώ, κύριε Π</w:t>
      </w:r>
      <w:r w:rsidRPr="007E1293">
        <w:rPr>
          <w:rFonts w:eastAsia="Times New Roman" w:cs="Times New Roman"/>
          <w:szCs w:val="24"/>
        </w:rPr>
        <w:t>ρόεδρε</w:t>
      </w:r>
      <w:r>
        <w:rPr>
          <w:rFonts w:eastAsia="Times New Roman" w:cs="Times New Roman"/>
          <w:szCs w:val="24"/>
        </w:rPr>
        <w:t>.</w:t>
      </w:r>
    </w:p>
    <w:p w14:paraId="19C9AB3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Δ</w:t>
      </w:r>
      <w:r w:rsidRPr="007E1293">
        <w:rPr>
          <w:rFonts w:eastAsia="Times New Roman" w:cs="Times New Roman"/>
          <w:szCs w:val="24"/>
        </w:rPr>
        <w:t>εν είναι προφανώς η πρώτη φορά</w:t>
      </w:r>
      <w:r>
        <w:rPr>
          <w:rFonts w:eastAsia="Times New Roman" w:cs="Times New Roman"/>
          <w:szCs w:val="24"/>
        </w:rPr>
        <w:t xml:space="preserve"> που συζητάμ</w:t>
      </w:r>
      <w:r>
        <w:rPr>
          <w:rFonts w:eastAsia="Times New Roman" w:cs="Times New Roman"/>
          <w:szCs w:val="24"/>
        </w:rPr>
        <w:t>ε σε αυτήν εδώ την Αίθουσα για τη συνταγματική</w:t>
      </w:r>
      <w:r w:rsidRPr="007E1293">
        <w:rPr>
          <w:rFonts w:eastAsia="Times New Roman" w:cs="Times New Roman"/>
          <w:szCs w:val="24"/>
        </w:rPr>
        <w:t xml:space="preserve"> </w:t>
      </w:r>
      <w:r>
        <w:rPr>
          <w:rFonts w:eastAsia="Times New Roman" w:cs="Times New Roman"/>
          <w:szCs w:val="24"/>
        </w:rPr>
        <w:t>Α</w:t>
      </w:r>
      <w:r w:rsidRPr="007E1293">
        <w:rPr>
          <w:rFonts w:eastAsia="Times New Roman" w:cs="Times New Roman"/>
          <w:szCs w:val="24"/>
        </w:rPr>
        <w:t>ναθεώρηση</w:t>
      </w:r>
      <w:r>
        <w:rPr>
          <w:rFonts w:eastAsia="Times New Roman" w:cs="Times New Roman"/>
          <w:szCs w:val="24"/>
        </w:rPr>
        <w:t>. Ν</w:t>
      </w:r>
      <w:r w:rsidRPr="007E1293">
        <w:rPr>
          <w:rFonts w:eastAsia="Times New Roman" w:cs="Times New Roman"/>
          <w:szCs w:val="24"/>
        </w:rPr>
        <w:t>ομίζω ότι δεν υπάρχει προηγούμενο αναθεω</w:t>
      </w:r>
      <w:r>
        <w:rPr>
          <w:rFonts w:eastAsia="Times New Roman" w:cs="Times New Roman"/>
          <w:szCs w:val="24"/>
        </w:rPr>
        <w:t>ρητικής διαδικασίας, που να έχουμε συ</w:t>
      </w:r>
      <w:r w:rsidRPr="007E1293">
        <w:rPr>
          <w:rFonts w:eastAsia="Times New Roman" w:cs="Times New Roman"/>
          <w:szCs w:val="24"/>
        </w:rPr>
        <w:t>ζητήσει τόσες πολλές φορές</w:t>
      </w:r>
      <w:r>
        <w:rPr>
          <w:rFonts w:eastAsia="Times New Roman" w:cs="Times New Roman"/>
          <w:szCs w:val="24"/>
        </w:rPr>
        <w:t xml:space="preserve">. </w:t>
      </w:r>
    </w:p>
    <w:p w14:paraId="19C9AB3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w:t>
      </w:r>
      <w:r w:rsidRPr="007E1293">
        <w:rPr>
          <w:rFonts w:eastAsia="Times New Roman" w:cs="Times New Roman"/>
          <w:szCs w:val="24"/>
        </w:rPr>
        <w:t xml:space="preserve">αι θεωρώ τουλάχιστον </w:t>
      </w:r>
      <w:r>
        <w:rPr>
          <w:rFonts w:eastAsia="Times New Roman" w:cs="Times New Roman"/>
          <w:szCs w:val="24"/>
        </w:rPr>
        <w:t>άδικη</w:t>
      </w:r>
      <w:r w:rsidRPr="007E1293">
        <w:rPr>
          <w:rFonts w:eastAsia="Times New Roman" w:cs="Times New Roman"/>
          <w:szCs w:val="24"/>
        </w:rPr>
        <w:t xml:space="preserve"> την αρχική σας παρατ</w:t>
      </w:r>
      <w:r>
        <w:rPr>
          <w:rFonts w:eastAsia="Times New Roman" w:cs="Times New Roman"/>
          <w:szCs w:val="24"/>
        </w:rPr>
        <w:t>ήρηση</w:t>
      </w:r>
      <w:r w:rsidRPr="007E1293">
        <w:rPr>
          <w:rFonts w:eastAsia="Times New Roman" w:cs="Times New Roman"/>
          <w:szCs w:val="24"/>
        </w:rPr>
        <w:t xml:space="preserve"> ότι είναι μία</w:t>
      </w:r>
      <w:r>
        <w:rPr>
          <w:rFonts w:eastAsia="Times New Roman" w:cs="Times New Roman"/>
          <w:szCs w:val="24"/>
        </w:rPr>
        <w:t xml:space="preserve"> διαδικασία που γίνεται</w:t>
      </w:r>
      <w:r>
        <w:rPr>
          <w:rFonts w:eastAsia="Times New Roman" w:cs="Times New Roman"/>
          <w:szCs w:val="24"/>
        </w:rPr>
        <w:t xml:space="preserve"> στο άψε-</w:t>
      </w:r>
      <w:r w:rsidRPr="007E1293">
        <w:rPr>
          <w:rFonts w:eastAsia="Times New Roman" w:cs="Times New Roman"/>
          <w:szCs w:val="24"/>
        </w:rPr>
        <w:t>σβήσε</w:t>
      </w:r>
      <w:r>
        <w:rPr>
          <w:rFonts w:eastAsia="Times New Roman" w:cs="Times New Roman"/>
          <w:szCs w:val="24"/>
        </w:rPr>
        <w:t>,</w:t>
      </w:r>
      <w:r w:rsidRPr="007E1293">
        <w:rPr>
          <w:rFonts w:eastAsia="Times New Roman" w:cs="Times New Roman"/>
          <w:szCs w:val="24"/>
        </w:rPr>
        <w:t xml:space="preserve"> που γίνεται στο πόδι</w:t>
      </w:r>
      <w:r>
        <w:rPr>
          <w:rFonts w:eastAsia="Times New Roman" w:cs="Times New Roman"/>
          <w:szCs w:val="24"/>
        </w:rPr>
        <w:t xml:space="preserve">. Υπήρχε επαρκέστατος χρόνος τόσο στην αρμόδια </w:t>
      </w:r>
      <w:r>
        <w:rPr>
          <w:rFonts w:eastAsia="Times New Roman" w:cs="Times New Roman"/>
          <w:szCs w:val="24"/>
        </w:rPr>
        <w:t>ε</w:t>
      </w:r>
      <w:r>
        <w:rPr>
          <w:rFonts w:eastAsia="Times New Roman" w:cs="Times New Roman"/>
          <w:szCs w:val="24"/>
        </w:rPr>
        <w:t>πιτροπή,</w:t>
      </w:r>
      <w:r w:rsidRPr="007E1293">
        <w:rPr>
          <w:rFonts w:eastAsia="Times New Roman" w:cs="Times New Roman"/>
          <w:szCs w:val="24"/>
        </w:rPr>
        <w:t xml:space="preserve"> όσο όμως και στον δημόσιο διάλογο</w:t>
      </w:r>
      <w:r>
        <w:rPr>
          <w:rFonts w:eastAsia="Times New Roman" w:cs="Times New Roman"/>
          <w:szCs w:val="24"/>
        </w:rPr>
        <w:t>. Και αυτό ήταν</w:t>
      </w:r>
      <w:r w:rsidRPr="007E1293">
        <w:rPr>
          <w:rFonts w:eastAsia="Times New Roman" w:cs="Times New Roman"/>
          <w:szCs w:val="24"/>
        </w:rPr>
        <w:t xml:space="preserve"> μία καινοτομία σε σχέση με τις προηγούμενες συνταγματικές </w:t>
      </w:r>
      <w:r>
        <w:rPr>
          <w:rFonts w:eastAsia="Times New Roman" w:cs="Times New Roman"/>
          <w:szCs w:val="24"/>
        </w:rPr>
        <w:t>Α</w:t>
      </w:r>
      <w:r w:rsidRPr="007E1293">
        <w:rPr>
          <w:rFonts w:eastAsia="Times New Roman" w:cs="Times New Roman"/>
          <w:szCs w:val="24"/>
        </w:rPr>
        <w:t>ναθεωρήσεις</w:t>
      </w:r>
      <w:r>
        <w:rPr>
          <w:rFonts w:eastAsia="Times New Roman" w:cs="Times New Roman"/>
          <w:szCs w:val="24"/>
        </w:rPr>
        <w:t>, που</w:t>
      </w:r>
      <w:r w:rsidRPr="007E1293">
        <w:rPr>
          <w:rFonts w:eastAsia="Times New Roman" w:cs="Times New Roman"/>
          <w:szCs w:val="24"/>
        </w:rPr>
        <w:t xml:space="preserve"> όμως </w:t>
      </w:r>
      <w:r>
        <w:rPr>
          <w:rFonts w:eastAsia="Times New Roman" w:cs="Times New Roman"/>
          <w:szCs w:val="24"/>
        </w:rPr>
        <w:t>-</w:t>
      </w:r>
      <w:r w:rsidRPr="007E1293">
        <w:rPr>
          <w:rFonts w:eastAsia="Times New Roman" w:cs="Times New Roman"/>
          <w:szCs w:val="24"/>
        </w:rPr>
        <w:t>θέλω να πιστεύω</w:t>
      </w:r>
      <w:r>
        <w:rPr>
          <w:rFonts w:eastAsia="Times New Roman" w:cs="Times New Roman"/>
          <w:szCs w:val="24"/>
        </w:rPr>
        <w:t>-</w:t>
      </w:r>
      <w:r w:rsidRPr="007E1293">
        <w:rPr>
          <w:rFonts w:eastAsia="Times New Roman" w:cs="Times New Roman"/>
          <w:szCs w:val="24"/>
        </w:rPr>
        <w:t xml:space="preserve"> έφερε πιο κοντά τους πολίτες στην ουσία των προτάσεων για την </w:t>
      </w:r>
      <w:r>
        <w:rPr>
          <w:rFonts w:eastAsia="Times New Roman" w:cs="Times New Roman"/>
          <w:szCs w:val="24"/>
        </w:rPr>
        <w:t>αναθεωρητική</w:t>
      </w:r>
      <w:r w:rsidRPr="007E1293">
        <w:rPr>
          <w:rFonts w:eastAsia="Times New Roman" w:cs="Times New Roman"/>
          <w:szCs w:val="24"/>
        </w:rPr>
        <w:t xml:space="preserve"> διαδικασία</w:t>
      </w:r>
      <w:r>
        <w:rPr>
          <w:rFonts w:eastAsia="Times New Roman" w:cs="Times New Roman"/>
          <w:szCs w:val="24"/>
        </w:rPr>
        <w:t>.</w:t>
      </w:r>
    </w:p>
    <w:p w14:paraId="19C9AB3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Ατυχής ήταν </w:t>
      </w:r>
      <w:r w:rsidRPr="007E1293">
        <w:rPr>
          <w:rFonts w:eastAsia="Times New Roman" w:cs="Times New Roman"/>
          <w:szCs w:val="24"/>
        </w:rPr>
        <w:t>και η τοποθέτησή σας π</w:t>
      </w:r>
      <w:r>
        <w:rPr>
          <w:rFonts w:eastAsia="Times New Roman" w:cs="Times New Roman"/>
          <w:szCs w:val="24"/>
        </w:rPr>
        <w:t>ερί άδειων</w:t>
      </w:r>
      <w:r w:rsidRPr="007E1293">
        <w:rPr>
          <w:rFonts w:eastAsia="Times New Roman" w:cs="Times New Roman"/>
          <w:szCs w:val="24"/>
        </w:rPr>
        <w:t xml:space="preserve"> εδράνων</w:t>
      </w:r>
      <w:r>
        <w:rPr>
          <w:rFonts w:eastAsia="Times New Roman" w:cs="Times New Roman"/>
          <w:szCs w:val="24"/>
        </w:rPr>
        <w:t>. Π</w:t>
      </w:r>
      <w:r w:rsidRPr="007E1293">
        <w:rPr>
          <w:rFonts w:eastAsia="Times New Roman" w:cs="Times New Roman"/>
          <w:szCs w:val="24"/>
        </w:rPr>
        <w:t>αρ</w:t>
      </w:r>
      <w:r>
        <w:rPr>
          <w:rFonts w:eastAsia="Times New Roman" w:cs="Times New Roman"/>
          <w:szCs w:val="24"/>
        </w:rPr>
        <w:t xml:space="preserve">’ </w:t>
      </w:r>
      <w:r w:rsidRPr="007E1293">
        <w:rPr>
          <w:rFonts w:eastAsia="Times New Roman" w:cs="Times New Roman"/>
          <w:szCs w:val="24"/>
        </w:rPr>
        <w:t>ότι δεν είναι η πρώτη συνεδρίαση</w:t>
      </w:r>
      <w:r>
        <w:rPr>
          <w:rFonts w:eastAsia="Times New Roman" w:cs="Times New Roman"/>
          <w:szCs w:val="24"/>
        </w:rPr>
        <w:t>,</w:t>
      </w:r>
      <w:r w:rsidRPr="007E1293">
        <w:rPr>
          <w:rFonts w:eastAsia="Times New Roman" w:cs="Times New Roman"/>
          <w:szCs w:val="24"/>
        </w:rPr>
        <w:t xml:space="preserve"> είναι επαρκέστατη η παρουσία των Βουλευτών</w:t>
      </w:r>
      <w:r>
        <w:rPr>
          <w:rFonts w:eastAsia="Times New Roman" w:cs="Times New Roman"/>
          <w:szCs w:val="24"/>
        </w:rPr>
        <w:t>,</w:t>
      </w:r>
      <w:r w:rsidRPr="007E1293">
        <w:rPr>
          <w:rFonts w:eastAsia="Times New Roman" w:cs="Times New Roman"/>
          <w:szCs w:val="24"/>
        </w:rPr>
        <w:t xml:space="preserve"> τουλάχιστον των δύο κομμάτων</w:t>
      </w:r>
      <w:r>
        <w:rPr>
          <w:rFonts w:eastAsia="Times New Roman" w:cs="Times New Roman"/>
          <w:szCs w:val="24"/>
        </w:rPr>
        <w:t>, τ</w:t>
      </w:r>
      <w:r>
        <w:rPr>
          <w:rFonts w:eastAsia="Times New Roman" w:cs="Times New Roman"/>
          <w:szCs w:val="24"/>
        </w:rPr>
        <w:t>ης συμπολίτευσης και της μ</w:t>
      </w:r>
      <w:r w:rsidRPr="007E1293">
        <w:rPr>
          <w:rFonts w:eastAsia="Times New Roman" w:cs="Times New Roman"/>
          <w:szCs w:val="24"/>
        </w:rPr>
        <w:t>είζονος αντιπολίτευσης</w:t>
      </w:r>
      <w:r>
        <w:rPr>
          <w:rFonts w:eastAsia="Times New Roman" w:cs="Times New Roman"/>
          <w:szCs w:val="24"/>
        </w:rPr>
        <w:t>.</w:t>
      </w:r>
    </w:p>
    <w:p w14:paraId="19C9AB3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για να μπω στην ουσία, παρ</w:t>
      </w:r>
      <w:r>
        <w:rPr>
          <w:rFonts w:eastAsia="Times New Roman" w:cs="Times New Roman"/>
          <w:szCs w:val="24"/>
        </w:rPr>
        <w:t xml:space="preserve">’ </w:t>
      </w:r>
      <w:r>
        <w:rPr>
          <w:rFonts w:eastAsia="Times New Roman" w:cs="Times New Roman"/>
          <w:szCs w:val="24"/>
        </w:rPr>
        <w:t>ότι πολλά από αυτά που συζητάμε έχουν επαρκώς συζητηθεί ξανά και ξανά, ολοκληρώνουμε σήμερα την πρώτη φάση μιας διαδικασίας που είναι κορυφαία κοινο</w:t>
      </w:r>
      <w:r>
        <w:rPr>
          <w:rFonts w:eastAsia="Times New Roman" w:cs="Times New Roman"/>
          <w:szCs w:val="24"/>
        </w:rPr>
        <w:t>βουλευτική διαδικασία. Μια κορυφαία κοινοβουλευτική διαδικασία</w:t>
      </w:r>
      <w:r>
        <w:rPr>
          <w:rFonts w:eastAsia="Times New Roman" w:cs="Times New Roman"/>
          <w:szCs w:val="24"/>
        </w:rPr>
        <w:t>,</w:t>
      </w:r>
      <w:r>
        <w:rPr>
          <w:rFonts w:eastAsia="Times New Roman" w:cs="Times New Roman"/>
          <w:szCs w:val="24"/>
        </w:rPr>
        <w:t xml:space="preserve"> η οποία εκκίνησε με πρωτοβουλία της Κοινοβουλευτικής Ομάδας του ΣΥΡΙΖΑ. </w:t>
      </w:r>
    </w:p>
    <w:p w14:paraId="19C9AB3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Και βεβαίως αυτό κάτι λέει, παρά το γεγονός ότι σχεδόν η μεγαλύτερη μερίδα όσων δημοσίως τοποθετούνται κατά καιρούς για</w:t>
      </w:r>
      <w:r>
        <w:rPr>
          <w:rFonts w:eastAsia="Times New Roman" w:cs="Times New Roman"/>
          <w:szCs w:val="24"/>
        </w:rPr>
        <w:t xml:space="preserve"> την ανάγκη μεταρρυθμίσεων στο Σύνταγμα της χώρας -το πολιτικό σύστημα που γνωρίσαμε να κυβερνά τη χώρα για σαράντα χρόνια και πλέον- είχε πολλαπλώς την ευκαιρία να επιχειρήσει τομές, θεσμικές μεταρρυθμίσεις για τον προοδευτικό και θεσμικό εκσυγχρονισμό το</w:t>
      </w:r>
      <w:r>
        <w:rPr>
          <w:rFonts w:eastAsia="Times New Roman" w:cs="Times New Roman"/>
          <w:szCs w:val="24"/>
        </w:rPr>
        <w:t>υ Συντάγματος και δεν το τόλμησε. Ή όταν το τόλμησε οδηγήθηκε σε ρυθμίσεις, όπως για παράδειγμα ο περίφημος νόμος περί ευθύνης Υπουργών, που σε όλους μας σήμερα πρέπει να προκαλούν ντροπή και στο πολιτικό σύστημα ή σε αναθεωρήσεις που δεν κατέληξαν ουσιαστ</w:t>
      </w:r>
      <w:r>
        <w:rPr>
          <w:rFonts w:eastAsia="Times New Roman" w:cs="Times New Roman"/>
          <w:szCs w:val="24"/>
        </w:rPr>
        <w:t>ικά σε τολμηρές παρεμβάσεις, όπως η αναθεώρηση που ολοκληρώθηκε πριν από δέκα περίπου χρόνια.</w:t>
      </w:r>
    </w:p>
    <w:p w14:paraId="19C9AB3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θεωρούμε αναγκαίες αυτές τις μεγάλες, βαθιές μεταρρυθμιστικές τομές που προτείνουμε σήμερα και θεωρούμε και κορυφαία θεσμική παρέμβαση την παρέμβασ</w:t>
      </w:r>
      <w:r>
        <w:rPr>
          <w:rFonts w:eastAsia="Times New Roman" w:cs="Times New Roman"/>
          <w:szCs w:val="24"/>
        </w:rPr>
        <w:t xml:space="preserve">η της συνταγματικής </w:t>
      </w:r>
      <w:r>
        <w:rPr>
          <w:rFonts w:eastAsia="Times New Roman" w:cs="Times New Roman"/>
          <w:szCs w:val="24"/>
        </w:rPr>
        <w:t>Α</w:t>
      </w:r>
      <w:r>
        <w:rPr>
          <w:rFonts w:eastAsia="Times New Roman" w:cs="Times New Roman"/>
          <w:szCs w:val="24"/>
        </w:rPr>
        <w:t xml:space="preserve">ναθεώρησης. Γιατί σε μια έννομη τάξη όπως η δική μας, η συνταγματική </w:t>
      </w:r>
      <w:r>
        <w:rPr>
          <w:rFonts w:eastAsia="Times New Roman" w:cs="Times New Roman"/>
          <w:szCs w:val="24"/>
        </w:rPr>
        <w:t>Α</w:t>
      </w:r>
      <w:r>
        <w:rPr>
          <w:rFonts w:eastAsia="Times New Roman" w:cs="Times New Roman"/>
          <w:szCs w:val="24"/>
        </w:rPr>
        <w:t xml:space="preserve">ναθεώρηση είναι ακριβώς αυτό, δηλαδή η κορυφαία κοινοβουλευτική διαδικασία. </w:t>
      </w:r>
    </w:p>
    <w:p w14:paraId="19C9AB3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Και εμείς ως τέτοια την αντιμετωπίσαμε σε αντίθεση, δυστυχώς, με άλλους σε αυτήν εδώ την</w:t>
      </w:r>
      <w:r>
        <w:rPr>
          <w:rFonts w:eastAsia="Times New Roman" w:cs="Times New Roman"/>
          <w:szCs w:val="24"/>
        </w:rPr>
        <w:t xml:space="preserve"> Αίθουσα, οι οποίοι επέλεξαν ανεξαρτήτως απόψεων -δεν μιλώ τώρα για τις απόψεις, αλλά για τη στάση μας απέναντι στη διαδικασία αυτή καθ’ </w:t>
      </w:r>
      <w:r>
        <w:rPr>
          <w:rFonts w:eastAsia="Times New Roman" w:cs="Times New Roman"/>
          <w:szCs w:val="24"/>
        </w:rPr>
        <w:t>ε</w:t>
      </w:r>
      <w:r>
        <w:rPr>
          <w:rFonts w:eastAsia="Times New Roman" w:cs="Times New Roman"/>
          <w:szCs w:val="24"/>
        </w:rPr>
        <w:t>αυτή- να παίξουν φτηνά μικροπολιτικά παιχνίδια, αντιπολιτευτικά παιχνίδια με το ίδιο το Σύνταγμα, δηλαδή αυτό για το ο</w:t>
      </w:r>
      <w:r>
        <w:rPr>
          <w:rFonts w:eastAsia="Times New Roman" w:cs="Times New Roman"/>
          <w:szCs w:val="24"/>
        </w:rPr>
        <w:t xml:space="preserve">ποίο κατηγορούν εμάς. Προσπάθησαν από την πρώτη στιγμή να υπονομεύσουν, να σνομπάρουν τη διαδικασία της συνταγματικής </w:t>
      </w:r>
      <w:r>
        <w:rPr>
          <w:rFonts w:eastAsia="Times New Roman" w:cs="Times New Roman"/>
          <w:szCs w:val="24"/>
        </w:rPr>
        <w:t>Α</w:t>
      </w:r>
      <w:r>
        <w:rPr>
          <w:rFonts w:eastAsia="Times New Roman" w:cs="Times New Roman"/>
          <w:szCs w:val="24"/>
        </w:rPr>
        <w:t xml:space="preserve">ναθεώρησης, του διαλόγου που ξεκίνησε. </w:t>
      </w:r>
    </w:p>
    <w:p w14:paraId="19C9AB3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Είδαμε τώρα και τα υποτιμητικά σχόλια με τα οποία αναφερθήκατε στην εκδήλωση για την έναρξη του δ</w:t>
      </w:r>
      <w:r>
        <w:rPr>
          <w:rFonts w:eastAsia="Times New Roman" w:cs="Times New Roman"/>
          <w:szCs w:val="24"/>
        </w:rPr>
        <w:t xml:space="preserve">ημόσιου διαλόγου, λες και σας ενόχλησε το κόκκινο χρώμα στην πλάτη στην οποία μιλούσα. Δεν βάφτηκε κόκκινη η Βουλή. Αλλά τι πρόβλημα </w:t>
      </w:r>
      <w:r>
        <w:rPr>
          <w:rFonts w:eastAsia="Times New Roman" w:cs="Times New Roman"/>
          <w:szCs w:val="24"/>
        </w:rPr>
        <w:lastRenderedPageBreak/>
        <w:t>έχετε με το κόκκινο χρώμα πια; Είναι ένα χρώμα από τα πολλά χρώματα που έχει το ουράνιο τόξο.</w:t>
      </w:r>
    </w:p>
    <w:p w14:paraId="19C9AB3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Αλλά δεν είναι αυτό το πρόβλημά σας, ότι η πλάτη στην οποία μιλούσα είχε κόκκινο και όχι γαλάζιο χρώμα. Το πρόβλημά σας είναι ότι εκκίνησε αυτή η κορυφαία θεσμική διαδικασία με δική μας πρωτοβουλία την οποία επιχειρήσατε να υπονομεύσετε, επιχειρήσατε να μπ</w:t>
      </w:r>
      <w:r>
        <w:rPr>
          <w:rFonts w:eastAsia="Times New Roman" w:cs="Times New Roman"/>
          <w:szCs w:val="24"/>
        </w:rPr>
        <w:t xml:space="preserve">λοκάρετε, να δημιουργήσετε προσκόμματα. </w:t>
      </w:r>
    </w:p>
    <w:p w14:paraId="19C9AB3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Εμείς, αντίθετα, εκτιμήσαμε ότι η αναθεώρηση αυτή είναι εξαιρετικά κρίσιμη. Κρίσιμη, θα έλεγα, ειδικά τώρα, που η χώρα μας εξέρχεται από αυτήν τη δραματική εμπειρία των μνημονίων, από αυτήν την ιδιότυπη κατάσταση εξ</w:t>
      </w:r>
      <w:r>
        <w:rPr>
          <w:rFonts w:eastAsia="Times New Roman" w:cs="Times New Roman"/>
          <w:szCs w:val="24"/>
        </w:rPr>
        <w:t xml:space="preserve">αίρεσης που της επιβλήθηκε με τη χρεοκοπία του 2010. Μια κατάσταση στην οποία οι τίτλοι τέλους γράφτηκαν οριστικά τον Αύγουστο του 2018 και σήμερα έχουμε πλέον τη δυνατότητα να </w:t>
      </w:r>
      <w:proofErr w:type="spellStart"/>
      <w:r>
        <w:rPr>
          <w:rFonts w:eastAsia="Times New Roman" w:cs="Times New Roman"/>
          <w:szCs w:val="24"/>
        </w:rPr>
        <w:t>αναστοχαστούμε</w:t>
      </w:r>
      <w:proofErr w:type="spellEnd"/>
      <w:r>
        <w:rPr>
          <w:rFonts w:eastAsia="Times New Roman" w:cs="Times New Roman"/>
          <w:szCs w:val="24"/>
        </w:rPr>
        <w:t xml:space="preserve"> πάνω στην οικονομική, την πολιτική και την κοινωνική κρίση των π</w:t>
      </w:r>
      <w:r>
        <w:rPr>
          <w:rFonts w:eastAsia="Times New Roman" w:cs="Times New Roman"/>
          <w:szCs w:val="24"/>
        </w:rPr>
        <w:t xml:space="preserve">ροηγούμενων ετών. </w:t>
      </w:r>
    </w:p>
    <w:p w14:paraId="19C9AB3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Έχουμε τη δυνατότητα να σκεφτούμε τι ήταν αυτό που πήγε στραβά και οδήγησε στην απαξίωση της πολιτικής και του </w:t>
      </w:r>
      <w:r>
        <w:rPr>
          <w:rFonts w:eastAsia="Times New Roman" w:cs="Times New Roman"/>
          <w:szCs w:val="24"/>
        </w:rPr>
        <w:lastRenderedPageBreak/>
        <w:t>πολιτικού συστήματος σε μεγάλες μερίδες των πολιτών. Τι ήταν αυτό που πήγε στραβά με το πολιτικό σύστημα, με τον κοινοβουλευτι</w:t>
      </w:r>
      <w:r>
        <w:rPr>
          <w:rFonts w:eastAsia="Times New Roman" w:cs="Times New Roman"/>
          <w:szCs w:val="24"/>
        </w:rPr>
        <w:t xml:space="preserve">σμό. Τι ήταν αυτό που οδήγησε στην απαξίωση των θεσμών προστασίας των πολιτικών και κοινωνικών δικαιωμάτων. </w:t>
      </w:r>
    </w:p>
    <w:p w14:paraId="19C9AB3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Αλλά έχουμε σήμερα και τη δυνατότητα, καθώς έχει περάσει ικανός χρόνος από εκείνη τη δραματική εμπειρία, να αφουγκραστούμε και να αναλύσουμε, αν θέ</w:t>
      </w:r>
      <w:r>
        <w:rPr>
          <w:rFonts w:eastAsia="Times New Roman" w:cs="Times New Roman"/>
          <w:szCs w:val="24"/>
        </w:rPr>
        <w:t>λετε, την ηχώ των λαϊκών κινητοποιήσεων εκείνης της περιόδου που, πέρα από το προφανές αίτημα εναντίον της λιτότητας, της πρωτοφανούς αυτής δημοσιονομικής προσαρμογής, είχε και ένα αίτημα για περισσότερη δημοκρατία και περισσότερη συμμετοχή των πολιτών στι</w:t>
      </w:r>
      <w:r>
        <w:rPr>
          <w:rFonts w:eastAsia="Times New Roman" w:cs="Times New Roman"/>
          <w:szCs w:val="24"/>
        </w:rPr>
        <w:t xml:space="preserve">ς διαδικασίες λήψης απόφασης. </w:t>
      </w:r>
    </w:p>
    <w:p w14:paraId="19C9AB4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Έχουμε σήμερα τη δυνατότητα, επίσης, να σκεφτούμε στη βάση αυτών των αιτημάτων που αναδύθηκαν μέσα από την κρίση -κρίση θεσμική και κρίση εκπροσώπησης του πολιτικού συστήματος- και να έχουμε τις καλύτερες δυνατές αναλύσεις πά</w:t>
      </w:r>
      <w:r>
        <w:rPr>
          <w:rFonts w:eastAsia="Times New Roman" w:cs="Times New Roman"/>
          <w:szCs w:val="24"/>
        </w:rPr>
        <w:t>νω στις οποίες θα βασίσουμε τις προτάσεις μας και τις μεταρρυθμίσεις που θέλουμε, προκειμένου να θωρακίσουμε τον κοι</w:t>
      </w:r>
      <w:r>
        <w:rPr>
          <w:rFonts w:eastAsia="Times New Roman" w:cs="Times New Roman"/>
          <w:szCs w:val="24"/>
        </w:rPr>
        <w:lastRenderedPageBreak/>
        <w:t>νοβουλευτισμό, προκειμένου να ενισχύσουμε τη λαϊκή παρέμβαση και τη λαϊκή συμμετοχή, προκειμένου να κατοχυρώσουμε την αυστηρότερη και αποτελ</w:t>
      </w:r>
      <w:r>
        <w:rPr>
          <w:rFonts w:eastAsia="Times New Roman" w:cs="Times New Roman"/>
          <w:szCs w:val="24"/>
        </w:rPr>
        <w:t>εσματικότερη, ας το πω έτσι, προστασία των κοινωνικών δικαιωμάτων.</w:t>
      </w:r>
    </w:p>
    <w:p w14:paraId="19C9AB4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Αλλά, βεβαίως, έχουμε την ευκαιρία και να προτείνουμε, να θεραπεύσουμε ατέλειες, δυσλειτουργίες μέσα από μεταρρυθμίσεις οι οποίες είτε επιλύουν ιστορικές εκκρεμότητες, όπως για παράδειγμα τ</w:t>
      </w:r>
      <w:r>
        <w:rPr>
          <w:rFonts w:eastAsia="Times New Roman" w:cs="Times New Roman"/>
          <w:szCs w:val="24"/>
        </w:rPr>
        <w:t xml:space="preserve">ο θέμα του </w:t>
      </w:r>
      <w:proofErr w:type="spellStart"/>
      <w:r>
        <w:rPr>
          <w:rFonts w:eastAsia="Times New Roman" w:cs="Times New Roman"/>
          <w:szCs w:val="24"/>
        </w:rPr>
        <w:t>εξορθολογισμού</w:t>
      </w:r>
      <w:proofErr w:type="spellEnd"/>
      <w:r>
        <w:rPr>
          <w:rFonts w:eastAsia="Times New Roman" w:cs="Times New Roman"/>
          <w:szCs w:val="24"/>
        </w:rPr>
        <w:t xml:space="preserve"> των σχέσεων Εκκλησίας και </w:t>
      </w:r>
      <w:r>
        <w:rPr>
          <w:rFonts w:eastAsia="Times New Roman" w:cs="Times New Roman"/>
          <w:szCs w:val="24"/>
        </w:rPr>
        <w:t>Κ</w:t>
      </w:r>
      <w:r>
        <w:rPr>
          <w:rFonts w:eastAsia="Times New Roman" w:cs="Times New Roman"/>
          <w:szCs w:val="24"/>
        </w:rPr>
        <w:t>ράτους, ή θεραπεύουν θεσμικά εξαμβλώματα, όπως ο νόμος για την προστασία των Υπουργών.</w:t>
      </w:r>
    </w:p>
    <w:p w14:paraId="19C9AB4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Νομίζω, βεβαίως, ότι έχει εξαντληθεί η συζήτηση για τις επιμέρους προτάσεις. Οι θέσεις και οι απόψεις όλων των πολιτ</w:t>
      </w:r>
      <w:r>
        <w:rPr>
          <w:rFonts w:eastAsia="Times New Roman" w:cs="Times New Roman"/>
          <w:szCs w:val="24"/>
        </w:rPr>
        <w:t>ικών δυνάμεων έχουν καταγραφεί. Οι διαφορετικές νομικές και πολιτικές προσεγγίσεις έχουν αναλυθεί. Θα ήθελα, λοιπόν, γι’ αυτόν τον λόγο να επιμείνω στη γενική φιλοσοφία της πρότασής μας για την αναθεώρηση του Συντάγματος που, όπως είπα προηγουμένως, έχει α</w:t>
      </w:r>
      <w:r>
        <w:rPr>
          <w:rFonts w:eastAsia="Times New Roman" w:cs="Times New Roman"/>
          <w:szCs w:val="24"/>
        </w:rPr>
        <w:t>ναπτυχθεί στο έδαφος των ερωτημάτων που έθεσε η κρίση.</w:t>
      </w:r>
    </w:p>
    <w:p w14:paraId="19C9AB4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Όχι μόνο η οικονομική και θεσμική κρίση στη χώρα, αλλά θα έλεγα και τα νέα δεδομένα που έχουν δημιουργήσει η νέα παγκόσμια θεσμική αρχιτεκτονική που έχει δημιουργηθεί τα τελευταία χρόνια μέσα από τη με</w:t>
      </w:r>
      <w:r>
        <w:rPr>
          <w:rFonts w:eastAsia="Times New Roman" w:cs="Times New Roman"/>
          <w:szCs w:val="24"/>
        </w:rPr>
        <w:t xml:space="preserve">τεξέλιξη αυτού του πλέγματος οικονομικών σχέσεων, που ονομάζουν πολλοί «οικονομική παγκοσμιοποίηση». Μια αρχιτεκτονική που δημιουργεί όρους κατίσχυσης της βούλησης πολλές φορές διεθνών και </w:t>
      </w:r>
      <w:proofErr w:type="spellStart"/>
      <w:r>
        <w:rPr>
          <w:rFonts w:eastAsia="Times New Roman" w:cs="Times New Roman"/>
          <w:szCs w:val="24"/>
        </w:rPr>
        <w:t>εξωθεσμικών</w:t>
      </w:r>
      <w:proofErr w:type="spellEnd"/>
      <w:r>
        <w:rPr>
          <w:rFonts w:eastAsia="Times New Roman" w:cs="Times New Roman"/>
          <w:szCs w:val="24"/>
        </w:rPr>
        <w:t xml:space="preserve"> κέντρων έναντι της εκφρασμένης δημοκρατικής βούλησης το</w:t>
      </w:r>
      <w:r>
        <w:rPr>
          <w:rFonts w:eastAsia="Times New Roman" w:cs="Times New Roman"/>
          <w:szCs w:val="24"/>
        </w:rPr>
        <w:t xml:space="preserve">υ λαού. </w:t>
      </w:r>
    </w:p>
    <w:p w14:paraId="19C9AB4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Γιατί στη νέα φάση στην οποία έχουμε μπει, η παγκόσμια οικονομία, αλλά και το θεσμικό οικοδόμημα της Ευρωπαϊκής Ένωσης και της Ευρωζώνης στο οποίο συμμετέχουμε, η βούληση των λαών, για να το πω γενικά και όχι μόνο στη χώρα μας, γίνεται ολοένα και </w:t>
      </w:r>
      <w:r>
        <w:rPr>
          <w:rFonts w:eastAsia="Times New Roman" w:cs="Times New Roman"/>
          <w:szCs w:val="24"/>
        </w:rPr>
        <w:t xml:space="preserve">δυσκολότερο να επηρεάσει τις ασκούμενες πολιτικές. </w:t>
      </w:r>
    </w:p>
    <w:p w14:paraId="19C9AB4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Βρισκόμαστε σε μία εποχή όπου ο κοινοβουλευτισμός, αλλά και η δημοκρατική αρχή γενικότερα δέχεται διαρκώς πιέσεις και από πολλαπλά κέντρα, από τις αγορές χρήματος, από τις εντολές και τις παρεμβάσεις των </w:t>
      </w:r>
      <w:r>
        <w:rPr>
          <w:rFonts w:eastAsia="Times New Roman" w:cs="Times New Roman"/>
          <w:szCs w:val="24"/>
        </w:rPr>
        <w:t xml:space="preserve">κεντρικών τραπεζών, από </w:t>
      </w:r>
      <w:r>
        <w:rPr>
          <w:rFonts w:eastAsia="Times New Roman" w:cs="Times New Roman"/>
          <w:szCs w:val="24"/>
        </w:rPr>
        <w:lastRenderedPageBreak/>
        <w:t>δεκάδες ανεξάρτητες αρχές, από διεθνείς οργανισμούς και όργανα που συνήθως αγνοούν, επιδεικτικά στην περίπτωση της Ελλάδας τα προηγούμενα χρόνια, τη λαϊκή ετυμηγορία για να επιβάλουν πολιτικές προκατασκευασμένες σε συνθήκες εργαστηρ</w:t>
      </w:r>
      <w:r>
        <w:rPr>
          <w:rFonts w:eastAsia="Times New Roman" w:cs="Times New Roman"/>
          <w:szCs w:val="24"/>
        </w:rPr>
        <w:t xml:space="preserve">ίου. </w:t>
      </w:r>
    </w:p>
    <w:p w14:paraId="19C9AB4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Και είναι ακριβώς για αυτόν τον λόγο που το Κοινοβούλιο σήμερα περισσότερο από ποτέ χρειάζεται να ενισχυθεί παράλληλα με την ενίσχυση της δημοκρατικά εκλεγμένης κυβέρνησης, ώστε και οι δύο αυτοί θεσμοί να μπορούν να αντιπαρέλθουν αποτελεσματικά σε πι</w:t>
      </w:r>
      <w:r>
        <w:rPr>
          <w:rFonts w:eastAsia="Times New Roman" w:cs="Times New Roman"/>
          <w:szCs w:val="24"/>
        </w:rPr>
        <w:t>έσεις που ενίοτε φτάνουν και τα όρια του ωμού εκβιασμού.</w:t>
      </w:r>
    </w:p>
    <w:p w14:paraId="19C9AB4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Σε αυτό, λοιπόν, αποσκοπούν οι ρυθμίσεις που θέλουν να εγγυηθούν έναν ομαλό πολιτικό κύκλο, έναν πολιτικό κύκλο τετραετίας και από την άλλη μεριά να εξισορροπήσουν αυτήν τη νέα συνθήκη όχι μέσω θεσμι</w:t>
      </w:r>
      <w:r>
        <w:rPr>
          <w:rFonts w:eastAsia="Times New Roman" w:cs="Times New Roman"/>
          <w:szCs w:val="24"/>
        </w:rPr>
        <w:t>κών αντίβαρων, όπως πιθανώς θέλει η φιλελεύθερη σκέψη, αλλά μέσω ενός μηχανισμού εσωτερικού στον κοινοβουλευτισμό, που δεν είναι άλλως από το αναλογικό εκλογικό σύστημα, αυτό το οποίο αποκαλέσατε ολέθρια πρόταση.</w:t>
      </w:r>
    </w:p>
    <w:p w14:paraId="19C9AB4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Και βεβαίως, η πρότασή μας δεν μιλάει για σ</w:t>
      </w:r>
      <w:r>
        <w:rPr>
          <w:rFonts w:eastAsia="Times New Roman" w:cs="Times New Roman"/>
          <w:szCs w:val="24"/>
        </w:rPr>
        <w:t>υγκεκριμένο εκλογικό σύστημα, μιλάει για ένα μοντέλο με την πιθανότητα να υπάρχει μια απόκλιση από την απλή αναλογική, αλλά ένα μοντέλο αντιπροσωπευτικότητας της ψήφου. Όμως αυτή την πρόταση δεν πρέπει να την δει κανείς ξεκομμένη, αλλά ως ένα πλέγμα προτάσ</w:t>
      </w:r>
      <w:r>
        <w:rPr>
          <w:rFonts w:eastAsia="Times New Roman" w:cs="Times New Roman"/>
          <w:szCs w:val="24"/>
        </w:rPr>
        <w:t>εων που δημιουργεί έναν –επαναλαμβάνω- εσωτερικό μηχανισμό στον κοινοβουλευτισμό.</w:t>
      </w:r>
    </w:p>
    <w:p w14:paraId="19C9AB4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Ποιο είναι αυτό το πλέγμα των προτάσεων; Είναι η πρόταση για την αποσύνδεση της εκλογής του Προέδρου της Δημοκρατίας από τη διάλυση της Βουλής. Είναι η πρόταση για την εποικο</w:t>
      </w:r>
      <w:r>
        <w:rPr>
          <w:rFonts w:eastAsia="Times New Roman" w:cs="Times New Roman"/>
          <w:szCs w:val="24"/>
        </w:rPr>
        <w:t>δομητική ψήφο δυσπιστίας, δηλαδή όποιος καταθέτει πρόταση δυσπιστίας να μπορεί να ρίξει την Κυβέρνηση, αν ταυτόχρονα μπορεί να επιτύχει την πλειοψηφία σε έναν νέο πρωθυπουργό, όπως συμβαίνει σήμερα και σε άλλες χώρες της Ευρωπαϊκής Ένωσης, όπως στην Ισπανί</w:t>
      </w:r>
      <w:r>
        <w:rPr>
          <w:rFonts w:eastAsia="Times New Roman" w:cs="Times New Roman"/>
          <w:szCs w:val="24"/>
        </w:rPr>
        <w:t>α και τη Γερμανία. Είναι υποχρέωση ο Πρωθυπουργός να είναι υποχρεωτικά εκλεγμένο μέλος του Κοινοβουλίου και τέλος, η κατοχύρωση –επαναλαμ</w:t>
      </w:r>
      <w:r>
        <w:rPr>
          <w:rFonts w:eastAsia="Times New Roman" w:cs="Times New Roman"/>
          <w:szCs w:val="24"/>
        </w:rPr>
        <w:lastRenderedPageBreak/>
        <w:t>βάνω- του αναλογικού εκλογικού συστήματος, όλο αυτό λειτουργεί ως ένα σύνολο, ως αλληλοσυμπληρούμενες ρήτρες που λειτου</w:t>
      </w:r>
      <w:r>
        <w:rPr>
          <w:rFonts w:eastAsia="Times New Roman" w:cs="Times New Roman"/>
          <w:szCs w:val="24"/>
        </w:rPr>
        <w:t xml:space="preserve">ργούν προς την ίδια κατεύθυνση. </w:t>
      </w:r>
    </w:p>
    <w:p w14:paraId="19C9AB4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Ποια είναι αυτή η κατεύθυνση; Είναι η ενίσχυση της αρχής της λαϊκής κυριαρχίας και η προστασία των δημοκρατικών θεσμών από εξωγενείς παρεμβάσεις. Το αποτέλεσμα, λοιπόν, μιας τέτοιας μεταρρύθμισης συνταγματικής, όπως αυτής π</w:t>
      </w:r>
      <w:r>
        <w:rPr>
          <w:rFonts w:eastAsia="Times New Roman" w:cs="Times New Roman"/>
          <w:szCs w:val="24"/>
        </w:rPr>
        <w:t xml:space="preserve">ου εμείς προτείνουμε, είναι ξεκάθαρο σε όλους, μια ισχυρή κυβέρνηση, ένας εγγυημένος τετραετής πολιτικός κύκλος, αλλά την ίδια στιγμή και ένα </w:t>
      </w:r>
      <w:r>
        <w:rPr>
          <w:rFonts w:eastAsia="Times New Roman" w:cs="Times New Roman"/>
          <w:szCs w:val="24"/>
        </w:rPr>
        <w:t>Κ</w:t>
      </w:r>
      <w:r>
        <w:rPr>
          <w:rFonts w:eastAsia="Times New Roman" w:cs="Times New Roman"/>
          <w:szCs w:val="24"/>
        </w:rPr>
        <w:t>οινοβούλιο που δεν θα είναι διακοσμητικό, αλλά θα μπορεί να επηρεάζει καθοριστικά την κυβερνητική πολιτική μέσω τ</w:t>
      </w:r>
      <w:r>
        <w:rPr>
          <w:rFonts w:eastAsia="Times New Roman" w:cs="Times New Roman"/>
          <w:szCs w:val="24"/>
        </w:rPr>
        <w:t>ης καθιέρωσης και του αναλογικού εκλογικού συστήματος, δηλαδή ένα σύστημα θεσμών που θα λειτουργεί ως μηχανισμός εξισορρόπησης και ελέγχου πιθανών κυβερνητικών αυθαιρεσιών.</w:t>
      </w:r>
    </w:p>
    <w:p w14:paraId="19C9AB4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σε ένα από τα κρίσιμα θέματα συζήτησης κατά τη διάρκεια του διαλόγου, </w:t>
      </w:r>
      <w:r>
        <w:rPr>
          <w:rFonts w:eastAsia="Times New Roman" w:cs="Times New Roman"/>
          <w:szCs w:val="24"/>
        </w:rPr>
        <w:t xml:space="preserve">και του δημόσιου διαλόγου αλλά και του διαλόγου στην </w:t>
      </w:r>
      <w:r>
        <w:rPr>
          <w:rFonts w:eastAsia="Times New Roman" w:cs="Times New Roman"/>
          <w:szCs w:val="24"/>
        </w:rPr>
        <w:t>ε</w:t>
      </w:r>
      <w:r>
        <w:rPr>
          <w:rFonts w:eastAsia="Times New Roman" w:cs="Times New Roman"/>
          <w:szCs w:val="24"/>
        </w:rPr>
        <w:t xml:space="preserve">πιτροπή και στην Ολομέλεια της Βουλής, που αφορά τον τρόπο εκλογής του Προέδρου της Δημοκρατίας. </w:t>
      </w:r>
    </w:p>
    <w:p w14:paraId="19C9AB4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Επιτρέψτε μου εδώ ένα σχόλιο ειδικά σε ό,τι αφορά το θέμα αυτό. Το κεντρικό ερώτημα της συζήτησης ήταν αν πρέπει τελικά ως ύστατο καταφύγιο να προσφεύγουμε στη λαϊκή ετυμηγορία ή θα πρέπει ο Πρόεδρος της Δημοκρατίας να εκλέγεται από το Κοινοβούλιο ακόμα κα</w:t>
      </w:r>
      <w:r>
        <w:rPr>
          <w:rFonts w:eastAsia="Times New Roman" w:cs="Times New Roman"/>
          <w:szCs w:val="24"/>
        </w:rPr>
        <w:t xml:space="preserve">ι με απλή πλειοψηφία των </w:t>
      </w:r>
      <w:proofErr w:type="spellStart"/>
      <w:r>
        <w:rPr>
          <w:rFonts w:eastAsia="Times New Roman" w:cs="Times New Roman"/>
          <w:szCs w:val="24"/>
        </w:rPr>
        <w:t>εκατόν</w:t>
      </w:r>
      <w:proofErr w:type="spellEnd"/>
      <w:r>
        <w:rPr>
          <w:rFonts w:eastAsia="Times New Roman" w:cs="Times New Roman"/>
          <w:szCs w:val="24"/>
        </w:rPr>
        <w:t xml:space="preserve"> πενήντα ένα Βουλευτών, όπως είναι η πρόταση που έχει καταθέσει η Νέα Δημοκρατία. </w:t>
      </w:r>
    </w:p>
    <w:p w14:paraId="19C9AB4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Η αλήθεια είναι ότι το σημερινό Σύνταγμα προβλέπει την τελευταία δυνατότητα με την προσθήκη, όμως, μιας διόλου ασήμαντης λεπτομέρειας, ότι η α</w:t>
      </w:r>
      <w:r>
        <w:rPr>
          <w:rFonts w:eastAsia="Times New Roman" w:cs="Times New Roman"/>
          <w:szCs w:val="24"/>
        </w:rPr>
        <w:t xml:space="preserve">πλή πλειοψηφία των </w:t>
      </w:r>
      <w:proofErr w:type="spellStart"/>
      <w:r>
        <w:rPr>
          <w:rFonts w:eastAsia="Times New Roman" w:cs="Times New Roman"/>
          <w:szCs w:val="24"/>
        </w:rPr>
        <w:t>εκατόν</w:t>
      </w:r>
      <w:proofErr w:type="spellEnd"/>
      <w:r>
        <w:rPr>
          <w:rFonts w:eastAsia="Times New Roman" w:cs="Times New Roman"/>
          <w:szCs w:val="24"/>
        </w:rPr>
        <w:t xml:space="preserve"> πενήντα ένα Βουλευτών αρκεί μόνο εφόσον δεν έχουν τελεσφορήσει τρεις διαδοχικές ψηφοφορίες που απαιτούν αυξημένη πλειοψηφία διακοσίων, διακοσίων και </w:t>
      </w:r>
      <w:proofErr w:type="spellStart"/>
      <w:r>
        <w:rPr>
          <w:rFonts w:eastAsia="Times New Roman" w:cs="Times New Roman"/>
          <w:szCs w:val="24"/>
        </w:rPr>
        <w:t>εκατόν</w:t>
      </w:r>
      <w:proofErr w:type="spellEnd"/>
      <w:r>
        <w:rPr>
          <w:rFonts w:eastAsia="Times New Roman" w:cs="Times New Roman"/>
          <w:szCs w:val="24"/>
        </w:rPr>
        <w:t xml:space="preserve"> ογδόντα ψήφων. Στη συνέχεια έχει διαλυθεί η Βουλή, έχουμε προσφύγει σε εκλ</w:t>
      </w:r>
      <w:r>
        <w:rPr>
          <w:rFonts w:eastAsia="Times New Roman" w:cs="Times New Roman"/>
          <w:szCs w:val="24"/>
        </w:rPr>
        <w:t xml:space="preserve">ογές και έχει εκλεγεί η νέα Βουλή. Άρα, το προβλέπει μόνο αν έχουμε μεσολάβηση εκλογών, δηλαδή λαϊκής ετυμηγορίας, ενώ στη συνέχεια και πάλι επιχειρείται να συγκεντρωθεί αυξημένη πλειοψηφία κατά την πρώτη ψηφοφορία πάνω από </w:t>
      </w:r>
      <w:proofErr w:type="spellStart"/>
      <w:r>
        <w:rPr>
          <w:rFonts w:eastAsia="Times New Roman" w:cs="Times New Roman"/>
          <w:szCs w:val="24"/>
        </w:rPr>
        <w:t>εκατόν</w:t>
      </w:r>
      <w:proofErr w:type="spellEnd"/>
      <w:r>
        <w:rPr>
          <w:rFonts w:eastAsia="Times New Roman" w:cs="Times New Roman"/>
          <w:szCs w:val="24"/>
        </w:rPr>
        <w:t xml:space="preserve"> ογδόντα ψήφους </w:t>
      </w:r>
      <w:r>
        <w:rPr>
          <w:rFonts w:eastAsia="Times New Roman" w:cs="Times New Roman"/>
          <w:szCs w:val="24"/>
        </w:rPr>
        <w:lastRenderedPageBreak/>
        <w:t>και αν εκε</w:t>
      </w:r>
      <w:r>
        <w:rPr>
          <w:rFonts w:eastAsia="Times New Roman" w:cs="Times New Roman"/>
          <w:szCs w:val="24"/>
        </w:rPr>
        <w:t xml:space="preserve">ί δεν βρεθεί αυτός ο αριθμός, πάμε στην απλή πλειοψηφία. </w:t>
      </w:r>
    </w:p>
    <w:p w14:paraId="19C9AB4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Η διάλυση, λοιπόν, της Βουλής και η μεσολάβηση εκλογών δεν είναι μια τυχαία λεπτομέρεια στο ισχύον σήμερα Σύνταγμα, είναι ο τρόπος που επιλέγει ο συνταγματικός νομοθέτης –επιτρέψτε μου την έκφραση, </w:t>
      </w:r>
      <w:r>
        <w:rPr>
          <w:rFonts w:eastAsia="Times New Roman" w:cs="Times New Roman"/>
          <w:szCs w:val="24"/>
        </w:rPr>
        <w:t>είναι ολίγον αδόκιμη- προκειμένου να εκβιάσει τη συναίνεση των πολιτικών δυνάμεων για το πρόσωπο του Προέδρου της Δημοκρατίας, ακριβώς επειδή ο Πρόεδρος της Δημοκρατίας είναι ο επικεφαλής της Ελληνικής Δημοκρατίας, είναι ο ρυθμιστής του πολιτεύματος, είναι</w:t>
      </w:r>
      <w:r>
        <w:rPr>
          <w:rFonts w:eastAsia="Times New Roman" w:cs="Times New Roman"/>
          <w:szCs w:val="24"/>
        </w:rPr>
        <w:t xml:space="preserve"> το πρόσωπο πάνω στο οποίο πρέπει να εκφράζεται η ενότητα του έθνους. </w:t>
      </w:r>
    </w:p>
    <w:p w14:paraId="19C9AB4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Εμείς, λοιπόν, εδώ -και αυτό είναι ένα σημείο σύμπτωσης κατά τη συζήτηση που διεξήχθη- επιθυμούμε -και ορθώς- να αντιμετωπίσουμε το πρόβλημα που γεννάται εις ό,τι αφορά τη διατάραξη του</w:t>
      </w:r>
      <w:r>
        <w:rPr>
          <w:rFonts w:eastAsia="Times New Roman" w:cs="Times New Roman"/>
          <w:szCs w:val="24"/>
        </w:rPr>
        <w:t xml:space="preserve"> ομαλού κυβερνητικού κύκλου της τετραετίας, οπότε προκρίνουμε την αποσύνδεση της εκλογής του Προέδρου της Δημοκρατίας από πιθανή διάλυση της Βουλής.</w:t>
      </w:r>
    </w:p>
    <w:p w14:paraId="19C9AB5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Με τι πρέπει αυτό να το αντικαταστήσουμε, ώστε να μην υποπέσουμε στο παράπτωμα, ας το πω έτσι, να θέλουμε ν</w:t>
      </w:r>
      <w:r>
        <w:rPr>
          <w:rFonts w:eastAsia="Times New Roman" w:cs="Times New Roman"/>
          <w:szCs w:val="24"/>
        </w:rPr>
        <w:t>α επιλύσουμε μια παθογένεια και να δημιουργούμε περισσότερες, δηλαδή να υποβαθμίζουμε τον ίδιο τον ρόλο του Προέδρου της Δημοκρατίας; Πρέπει να δημιουργήσουμε έναν άλλον μηχανισμό –ας μου επιτραπεί και πάλι η έκφραση- εκβιασμού της συναίνεσης και αυτό επιχ</w:t>
      </w:r>
      <w:r>
        <w:rPr>
          <w:rFonts w:eastAsia="Times New Roman" w:cs="Times New Roman"/>
          <w:szCs w:val="24"/>
        </w:rPr>
        <w:t xml:space="preserve">ειρεί η δική μας η πρόταση με τις διαδοχικές ψηφοφορίες και τελικά μόνο αν αυτές δεν ευδοκιμήσουν σε μια διάρκεια έξι μηνών, να οδηγούμαστε στην απευθείας εκλογή από τον λαό ως ύστατη καταφυγή –επαναλαμβάνω- εφόσον δεν επιτευχθεί η συναίνεση. </w:t>
      </w:r>
    </w:p>
    <w:p w14:paraId="19C9AB5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Υπάρχουν πολ</w:t>
      </w:r>
      <w:r>
        <w:rPr>
          <w:rFonts w:eastAsia="Times New Roman" w:cs="Times New Roman"/>
          <w:szCs w:val="24"/>
        </w:rPr>
        <w:t>λοί που ευλόγως λένε ότι αυτό μπορεί να προκαλέσει στον βαθμό που επισυμβεί μια αλλοίωση του ίδιου του πολιτεύματος, να έχουμε μια προεδρική κατολίσθηση του πολιτικού μας συστήματος, διότι …</w:t>
      </w:r>
    </w:p>
    <w:p w14:paraId="19C9AB52"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sidRPr="00D51EA2">
        <w:rPr>
          <w:rFonts w:eastAsia="Times New Roman" w:cs="Times New Roman"/>
          <w:b/>
          <w:szCs w:val="24"/>
        </w:rPr>
        <w:t>:</w:t>
      </w:r>
      <w:r w:rsidRPr="00D51EA2">
        <w:rPr>
          <w:rFonts w:eastAsia="Times New Roman" w:cs="Times New Roman"/>
          <w:szCs w:val="24"/>
        </w:rPr>
        <w:t xml:space="preserve"> </w:t>
      </w:r>
      <w:r>
        <w:rPr>
          <w:rFonts w:eastAsia="Times New Roman" w:cs="Times New Roman"/>
          <w:szCs w:val="24"/>
        </w:rPr>
        <w:t>Διολίσθηση.</w:t>
      </w:r>
    </w:p>
    <w:p w14:paraId="19C9AB53"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w:t>
      </w:r>
      <w:r>
        <w:rPr>
          <w:rFonts w:eastAsia="Times New Roman" w:cs="Times New Roman"/>
          <w:b/>
          <w:szCs w:val="24"/>
        </w:rPr>
        <w:t>υβέρνησης)</w:t>
      </w:r>
      <w:r w:rsidRPr="00D51EA2">
        <w:rPr>
          <w:rFonts w:eastAsia="Times New Roman" w:cs="Times New Roman"/>
          <w:b/>
          <w:szCs w:val="24"/>
        </w:rPr>
        <w:t>:</w:t>
      </w:r>
      <w:r>
        <w:rPr>
          <w:rFonts w:eastAsia="Times New Roman" w:cs="Times New Roman"/>
          <w:szCs w:val="24"/>
        </w:rPr>
        <w:t xml:space="preserve"> Διολίσθηση, ό,τι θέλετε. </w:t>
      </w:r>
    </w:p>
    <w:p w14:paraId="19C9AB5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Να με διορθώνετε σε αυτά, κύριε Τασούλα. Είμαι ιδιαίτερα ευτυχής που σας έχω να με διορθώνετε.</w:t>
      </w:r>
    </w:p>
    <w:p w14:paraId="19C9AB55"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sidRPr="00336036">
        <w:rPr>
          <w:rFonts w:eastAsia="Times New Roman" w:cs="Times New Roman"/>
          <w:b/>
          <w:szCs w:val="24"/>
        </w:rPr>
        <w:t>:</w:t>
      </w:r>
      <w:r>
        <w:rPr>
          <w:rFonts w:eastAsia="Times New Roman" w:cs="Times New Roman"/>
          <w:szCs w:val="24"/>
        </w:rPr>
        <w:t xml:space="preserve"> Πάντα στη διάθεσή σας!</w:t>
      </w:r>
    </w:p>
    <w:p w14:paraId="19C9AB56"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Σας ευχαριστώ θερμά!</w:t>
      </w:r>
    </w:p>
    <w:p w14:paraId="19C9AB5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Υπάρχουν, λοιπ</w:t>
      </w:r>
      <w:r>
        <w:rPr>
          <w:rFonts w:eastAsia="Times New Roman" w:cs="Times New Roman"/>
          <w:szCs w:val="24"/>
        </w:rPr>
        <w:t xml:space="preserve">όν, πολλοί -για να επαναλάβω το επιχείρημά μου, να μην φύγουμε από αυτό, γιατί είναι σοβαρό το επιχείρημα και ακούστε το- οι οποίοι λένε ότι αυτό είναι μια διολίσθηση του πολιτικού μας συστήματος στην προεδρική ή </w:t>
      </w:r>
      <w:proofErr w:type="spellStart"/>
      <w:r>
        <w:rPr>
          <w:rFonts w:eastAsia="Times New Roman" w:cs="Times New Roman"/>
          <w:szCs w:val="24"/>
        </w:rPr>
        <w:t>ημιπροεδρική</w:t>
      </w:r>
      <w:proofErr w:type="spellEnd"/>
      <w:r>
        <w:rPr>
          <w:rFonts w:eastAsia="Times New Roman" w:cs="Times New Roman"/>
          <w:szCs w:val="24"/>
        </w:rPr>
        <w:t xml:space="preserve"> μορφή. Θεωρώ ότι αυτός ο ισχυρ</w:t>
      </w:r>
      <w:r>
        <w:rPr>
          <w:rFonts w:eastAsia="Times New Roman" w:cs="Times New Roman"/>
          <w:szCs w:val="24"/>
        </w:rPr>
        <w:t xml:space="preserve">ισμός είναι παντελώς αβάσιμος και γιατί το θεωρώ; Διότι ένα πολιτικό σύστημα, ένα πολίτευμα μπορεί να χαρακτηριστεί ως προεδρικό ή </w:t>
      </w:r>
      <w:proofErr w:type="spellStart"/>
      <w:r>
        <w:rPr>
          <w:rFonts w:eastAsia="Times New Roman" w:cs="Times New Roman"/>
          <w:szCs w:val="24"/>
        </w:rPr>
        <w:t>ημιπροεδρικό</w:t>
      </w:r>
      <w:proofErr w:type="spellEnd"/>
      <w:r>
        <w:rPr>
          <w:rFonts w:eastAsia="Times New Roman" w:cs="Times New Roman"/>
          <w:szCs w:val="24"/>
        </w:rPr>
        <w:t xml:space="preserve"> όχι με βάση τον τρόπο εκλογής, αλλά με βάση τις αρμοδιότητες του Προέδρου της Δημοκρατίας και η πρότασή μας για </w:t>
      </w:r>
      <w:r>
        <w:rPr>
          <w:rFonts w:eastAsia="Times New Roman" w:cs="Times New Roman"/>
          <w:szCs w:val="24"/>
        </w:rPr>
        <w:t xml:space="preserve">την συνταγματική </w:t>
      </w:r>
      <w:r>
        <w:rPr>
          <w:rFonts w:eastAsia="Times New Roman" w:cs="Times New Roman"/>
          <w:szCs w:val="24"/>
        </w:rPr>
        <w:t>Α</w:t>
      </w:r>
      <w:r>
        <w:rPr>
          <w:rFonts w:eastAsia="Times New Roman" w:cs="Times New Roman"/>
          <w:szCs w:val="24"/>
        </w:rPr>
        <w:t xml:space="preserve">ναθεώρηση δεν προβλέπει καμία αλλαγή στις αρμοδιότητες. </w:t>
      </w:r>
    </w:p>
    <w:p w14:paraId="19C9AB5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στην πρόταση που καταθέτει η Νέα Δημοκρατία. Η Νέα Δημοκρατία καταθέτει την πρόταση για εκλογή </w:t>
      </w:r>
      <w:r>
        <w:rPr>
          <w:rFonts w:eastAsia="Times New Roman" w:cs="Times New Roman"/>
          <w:szCs w:val="24"/>
        </w:rPr>
        <w:lastRenderedPageBreak/>
        <w:t xml:space="preserve">Προέδρου της Δημοκρατίας χωρίς μεσολάβηση εκλογών, απευθείας με </w:t>
      </w:r>
      <w:proofErr w:type="spellStart"/>
      <w:r>
        <w:rPr>
          <w:rFonts w:eastAsia="Times New Roman" w:cs="Times New Roman"/>
          <w:szCs w:val="24"/>
        </w:rPr>
        <w:t>εκατόν</w:t>
      </w:r>
      <w:proofErr w:type="spellEnd"/>
      <w:r>
        <w:rPr>
          <w:rFonts w:eastAsia="Times New Roman" w:cs="Times New Roman"/>
          <w:szCs w:val="24"/>
        </w:rPr>
        <w:t xml:space="preserve"> πενήντα έναν Βουλευτές. Είναι μια πρόταση, κατά την άποψή μου, που νοθεύει τον μηχανισμό επίτευξης συναίνεσης που πρέπει να επιτάσσει το Σύνταγμα στον βαθμό που στο πρόσωπο του Προέδρου της Δημοκρατίας –επαναλαμβάνω- θέλουμε τον εκφραστή της ενότητας του </w:t>
      </w:r>
      <w:r>
        <w:rPr>
          <w:rFonts w:eastAsia="Times New Roman" w:cs="Times New Roman"/>
          <w:szCs w:val="24"/>
        </w:rPr>
        <w:t>έθνους και τον ρυθμιστή του πολιτεύματος. Και θα καταλήξουμε στο τέλος -διότι κοιτάξτε εδώ, όταν συζητάμε για το Σύνταγμα, πρέπει να έχουμε στο μυαλό μας όχι μύχιες επιθυμίες ή τον παρόντα πολιτικό χρόνο, αλλά πρέπει να έχουμε στο μυαλό μας ότι εδώ ερχόμασ</w:t>
      </w:r>
      <w:r>
        <w:rPr>
          <w:rFonts w:eastAsia="Times New Roman" w:cs="Times New Roman"/>
          <w:szCs w:val="24"/>
        </w:rPr>
        <w:t>τε να ρυθμίσουμε τους κανόνες λειτουργίας του πολιτικού συστήματος που θα διαρκούν ενδεχομένως για δεκαετίες- με αυτή την εκδοχή στο να έχουμε Πρόεδρο της Δημοκρατίας διορισμένο τοποτηρητή της εκάστοτε συγκυριακής απλής πλειοψηφίας της Βουλής, αυτής που θα</w:t>
      </w:r>
      <w:r>
        <w:rPr>
          <w:rFonts w:eastAsia="Times New Roman" w:cs="Times New Roman"/>
          <w:szCs w:val="24"/>
        </w:rPr>
        <w:t xml:space="preserve"> τυγχάνει να υπάρχει την περίοδο όπου θα λήγει η θητεία του προηγούμενου Προέδρου και θα έρχεται η διαδικασία της εκλογής.</w:t>
      </w:r>
    </w:p>
    <w:p w14:paraId="19C9AB5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Επιτρέψτε μου την παρατήρηση, την έκφραση, αυτή είναι μια θεσμικά προβληματική πρόταση, είναι μια πρόταση που αλλοιώνει και υποβαθμίζ</w:t>
      </w:r>
      <w:r>
        <w:rPr>
          <w:rFonts w:eastAsia="Times New Roman" w:cs="Times New Roman"/>
          <w:szCs w:val="24"/>
        </w:rPr>
        <w:t xml:space="preserve">ει το κύρος και τον ρόλο του θεσμού του Προέδρου της Δημοκρατίας, ο οποίος δεν πρέπει να είναι τοποτηρητής της εκάστοτε απλής πλειοψηφίας ή της εκάστοτε κυβερνητικής πλειοψηφίας. </w:t>
      </w:r>
    </w:p>
    <w:p w14:paraId="19C9AB5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Βεβαίως, άκουσα και το σχόλιο, την επιχειρηματολογία της Νέας Δημοκρατίας σε</w:t>
      </w:r>
      <w:r>
        <w:rPr>
          <w:rFonts w:eastAsia="Times New Roman" w:cs="Times New Roman"/>
          <w:szCs w:val="24"/>
        </w:rPr>
        <w:t xml:space="preserve"> σχέση με την καταψήφιση του άρθρου 30. Θεωρώ ότι υπάρχει ακόμα χρόνος να μην υποπέσουμε σ’ αυτήν την παγίδα. Το άρθρο 30, βεβαίως, τι λέει; Λέει ότι ο Πρόεδρος Δημοκρατίας εκλέγεται από τη Βουλή και επειδή αυτό το άρθρο δεν είναι </w:t>
      </w:r>
      <w:proofErr w:type="spellStart"/>
      <w:r>
        <w:rPr>
          <w:rFonts w:eastAsia="Times New Roman" w:cs="Times New Roman"/>
          <w:szCs w:val="24"/>
        </w:rPr>
        <w:t>αναθεωρητέο</w:t>
      </w:r>
      <w:proofErr w:type="spellEnd"/>
      <w:r>
        <w:rPr>
          <w:rFonts w:eastAsia="Times New Roman" w:cs="Times New Roman"/>
          <w:szCs w:val="24"/>
        </w:rPr>
        <w:t>, λέει η Νέα Δ</w:t>
      </w:r>
      <w:r>
        <w:rPr>
          <w:rFonts w:eastAsia="Times New Roman" w:cs="Times New Roman"/>
          <w:szCs w:val="24"/>
        </w:rPr>
        <w:t xml:space="preserve">ημοκρατία ότι αυτό σημαίνει ότι πρέπει να θεωρήσουμε τετελεσμένο ότι θα αποφεύγεται η προσφυγή στον λαό. </w:t>
      </w:r>
    </w:p>
    <w:p w14:paraId="19C9AB5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Το αντεπιχείρημα εδώ είναι ότι ο γενικός κανόνας που θέτει το άρθρο 30 δεν παραβιάζεται. Αρμόδιο όργανο για την εκλογή εξακολουθεί να είναι η Βουλή, ε</w:t>
      </w:r>
      <w:r>
        <w:rPr>
          <w:rFonts w:eastAsia="Times New Roman" w:cs="Times New Roman"/>
          <w:szCs w:val="24"/>
        </w:rPr>
        <w:t xml:space="preserve">νώ η προσφυγή στη λαϊκή ετυμηγορία, επαναλαμβάνω, λειτουργεί ως ύστατο καταφύγιο, δηλαδή ως εξαίρεση στον γενικό κανόνα. Σε κάθε περίπτωση, </w:t>
      </w:r>
      <w:r>
        <w:rPr>
          <w:rFonts w:eastAsia="Times New Roman" w:cs="Times New Roman"/>
          <w:szCs w:val="24"/>
        </w:rPr>
        <w:lastRenderedPageBreak/>
        <w:t xml:space="preserve">όμως, είναι επιζήμια θεσμικά η πρόταση να εκλέγεται ο Πρόεδρος της Δημοκρατίας με απλή πλειοψηφία, χωρίς μεσολάβηση </w:t>
      </w:r>
      <w:r>
        <w:rPr>
          <w:rFonts w:eastAsia="Times New Roman" w:cs="Times New Roman"/>
          <w:szCs w:val="24"/>
        </w:rPr>
        <w:t xml:space="preserve">εκλογικής διαδικασίας. </w:t>
      </w:r>
    </w:p>
    <w:p w14:paraId="19C9AB5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Τώρα, όμως, θα ήθελα να μου επιτρέψετε να μπω και λίγο στην ουσία της εκτίμησής μου, κύριε Μητσοτάκη, κυρίες και κύριοι συνάδελφοι, για τον λόγο που η Νέα Δημοκρατία καταθέτει την πρότασή της στο τέλος της διαδικασίας της συζήτησης.</w:t>
      </w:r>
      <w:r>
        <w:rPr>
          <w:rFonts w:eastAsia="Times New Roman" w:cs="Times New Roman"/>
          <w:szCs w:val="24"/>
        </w:rPr>
        <w:t xml:space="preserve"> Σας θυμίζω ότι όταν </w:t>
      </w:r>
      <w:proofErr w:type="spellStart"/>
      <w:r>
        <w:rPr>
          <w:rFonts w:eastAsia="Times New Roman" w:cs="Times New Roman"/>
          <w:szCs w:val="24"/>
        </w:rPr>
        <w:t>πρωτοσυζητήθηκε</w:t>
      </w:r>
      <w:proofErr w:type="spellEnd"/>
      <w:r>
        <w:rPr>
          <w:rFonts w:eastAsia="Times New Roman" w:cs="Times New Roman"/>
          <w:szCs w:val="24"/>
        </w:rPr>
        <w:t xml:space="preserve"> εδώ στη Βουλή η Αναθεώρηση, δεν είχε άποψη στο θέμα αυτό και είπε «θα την ψάξουμε και θα τη βρούμε στο μέλλον» και κάναμε και λογοπαίγνια τότε.</w:t>
      </w:r>
    </w:p>
    <w:p w14:paraId="19C9AB5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 λόγος, λοιπόν -έχω την πεποίθηση και θα το πω ανοικτά- γι’ αυτές τις ερμη</w:t>
      </w:r>
      <w:r>
        <w:rPr>
          <w:rFonts w:eastAsia="Times New Roman" w:cs="Times New Roman"/>
          <w:szCs w:val="24"/>
        </w:rPr>
        <w:t xml:space="preserve">νείες, τις </w:t>
      </w:r>
      <w:proofErr w:type="spellStart"/>
      <w:r>
        <w:rPr>
          <w:rFonts w:eastAsia="Times New Roman" w:cs="Times New Roman"/>
          <w:szCs w:val="24"/>
        </w:rPr>
        <w:t>ψευδοερμηνείες</w:t>
      </w:r>
      <w:proofErr w:type="spellEnd"/>
      <w:r>
        <w:rPr>
          <w:rFonts w:eastAsia="Times New Roman" w:cs="Times New Roman"/>
          <w:szCs w:val="24"/>
        </w:rPr>
        <w:t>, κατά τη γνώμη μου, τις νομικές και συνταγματικές, δεν είναι το άγχος για τη διατήρηση του συνταγματικού νομικού συστήματος, αλλά είναι άλλο το άγχος και θεωρώ ότι είναι απόλυτα ιδιοτελείς και καιροσκοπικές οι προθέσεις και οι θέσ</w:t>
      </w:r>
      <w:r>
        <w:rPr>
          <w:rFonts w:eastAsia="Times New Roman" w:cs="Times New Roman"/>
          <w:szCs w:val="24"/>
        </w:rPr>
        <w:t xml:space="preserve">εις. Θεωρώ ότι αυτή η θέση πηγάζει από τον μύχιο πόθο, αν τυχόν κερδίσει τις επόμενες εκλογές, να μπορεί να εκλέξει Πρόεδρο της Δημοκρατίας με </w:t>
      </w:r>
      <w:proofErr w:type="spellStart"/>
      <w:r>
        <w:rPr>
          <w:rFonts w:eastAsia="Times New Roman" w:cs="Times New Roman"/>
          <w:szCs w:val="24"/>
        </w:rPr>
        <w:t>εκατόν</w:t>
      </w:r>
      <w:proofErr w:type="spellEnd"/>
      <w:r>
        <w:rPr>
          <w:rFonts w:eastAsia="Times New Roman" w:cs="Times New Roman"/>
          <w:szCs w:val="24"/>
        </w:rPr>
        <w:t xml:space="preserve"> πενήντα έναν Βουλευτές. </w:t>
      </w:r>
    </w:p>
    <w:p w14:paraId="19C9AB5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θα τις κερδίσετε. Προσέξτε, όμως, επαναλαμβάνω, όταν συζητάμε για τη </w:t>
      </w:r>
      <w:r>
        <w:rPr>
          <w:rFonts w:eastAsia="Times New Roman" w:cs="Times New Roman"/>
          <w:szCs w:val="24"/>
        </w:rPr>
        <w:t>συνταγμα</w:t>
      </w:r>
      <w:r>
        <w:rPr>
          <w:rFonts w:eastAsia="Times New Roman" w:cs="Times New Roman"/>
          <w:szCs w:val="24"/>
        </w:rPr>
        <w:t xml:space="preserve">τική </w:t>
      </w:r>
      <w:r>
        <w:rPr>
          <w:rFonts w:eastAsia="Times New Roman" w:cs="Times New Roman"/>
          <w:szCs w:val="24"/>
        </w:rPr>
        <w:t xml:space="preserve">Αναθεώρηση, οφείλουμε να συζητάμε με θεσμική ευθύνη και θεωρώ ότι αν αυτός είναι ο λόγος που οδηγείστε σ’ αυτήν τη θέση και στάση, πρόκειται για την αποθέωση του πολιτικού καιροσκοπισμού και την αποθέωση της </w:t>
      </w:r>
      <w:proofErr w:type="spellStart"/>
      <w:r>
        <w:rPr>
          <w:rFonts w:eastAsia="Times New Roman" w:cs="Times New Roman"/>
          <w:szCs w:val="24"/>
        </w:rPr>
        <w:t>εργαλειοποίησης</w:t>
      </w:r>
      <w:proofErr w:type="spellEnd"/>
      <w:r>
        <w:rPr>
          <w:rFonts w:eastAsia="Times New Roman" w:cs="Times New Roman"/>
          <w:szCs w:val="24"/>
        </w:rPr>
        <w:t xml:space="preserve"> -αυτό που μας κατηγορείτε ε</w:t>
      </w:r>
      <w:r>
        <w:rPr>
          <w:rFonts w:eastAsia="Times New Roman" w:cs="Times New Roman"/>
          <w:szCs w:val="24"/>
        </w:rPr>
        <w:t xml:space="preserve">μάς- της διαδικασίας της </w:t>
      </w:r>
      <w:r>
        <w:rPr>
          <w:rFonts w:eastAsia="Times New Roman" w:cs="Times New Roman"/>
          <w:szCs w:val="24"/>
        </w:rPr>
        <w:t>συνταγματικής μεταρρύθμισης</w:t>
      </w:r>
      <w:r>
        <w:rPr>
          <w:rFonts w:eastAsia="Times New Roman" w:cs="Times New Roman"/>
          <w:szCs w:val="24"/>
        </w:rPr>
        <w:t xml:space="preserve">. </w:t>
      </w:r>
    </w:p>
    <w:p w14:paraId="19C9AB5F" w14:textId="77777777" w:rsidR="005136E3" w:rsidRDefault="0098028A">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19C9AB6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Αυτό, όμως, είναι ενδεικτικό του τρόπου σκέψης της Αξιωματικής Αντιπολίτευσης και ενδεικτικό, αν θέλετε, και της διαφορετικής προσέγγισης που έχουμε. Και δεν</w:t>
      </w:r>
      <w:r>
        <w:rPr>
          <w:rFonts w:eastAsia="Times New Roman" w:cs="Times New Roman"/>
          <w:szCs w:val="24"/>
        </w:rPr>
        <w:t xml:space="preserve"> μιλάω για διαφορετικές απόψεις και ιδέες –είναι θεμιτό- αλλά της διαφορετικής προσέγγισης που έχουμε απέναντι στους θεσμούς. </w:t>
      </w:r>
    </w:p>
    <w:p w14:paraId="19C9AB6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Εμείς είχαμε την ευκαιρία τον Φλεβάρη του 2015 να προτείνουμε ένα κομματικό στέλεχος του ΣΥΡΙΖΑ για Πρόεδρο της Δημοκρατίας και μ</w:t>
      </w:r>
      <w:r>
        <w:rPr>
          <w:rFonts w:eastAsia="Times New Roman" w:cs="Times New Roman"/>
          <w:szCs w:val="24"/>
        </w:rPr>
        <w:t xml:space="preserve">άλιστα, στη δεύτερη εκλογή, αν δεν έπαιρνε και </w:t>
      </w:r>
      <w:proofErr w:type="spellStart"/>
      <w:r>
        <w:rPr>
          <w:rFonts w:eastAsia="Times New Roman" w:cs="Times New Roman"/>
          <w:szCs w:val="24"/>
        </w:rPr>
        <w:t>εκατόν</w:t>
      </w:r>
      <w:proofErr w:type="spellEnd"/>
      <w:r>
        <w:rPr>
          <w:rFonts w:eastAsia="Times New Roman" w:cs="Times New Roman"/>
          <w:szCs w:val="24"/>
        </w:rPr>
        <w:t xml:space="preserve"> ογδόντα, να τον βγάζαμε μόνο με τις δικές μας ψήφους. Είχαμε </w:t>
      </w:r>
      <w:proofErr w:type="spellStart"/>
      <w:r>
        <w:rPr>
          <w:rFonts w:eastAsia="Times New Roman" w:cs="Times New Roman"/>
          <w:szCs w:val="24"/>
        </w:rPr>
        <w:t>εκατόν</w:t>
      </w:r>
      <w:proofErr w:type="spellEnd"/>
      <w:r>
        <w:rPr>
          <w:rFonts w:eastAsia="Times New Roman" w:cs="Times New Roman"/>
          <w:szCs w:val="24"/>
        </w:rPr>
        <w:t xml:space="preserve"> σαράντα εννιά Βουλευτές τότε. Δεν το πράξαμε. Επιλέξαμε να εκλεγεί ο Πρόεδρος της Δημοκρατίας με </w:t>
      </w:r>
      <w:r>
        <w:rPr>
          <w:rFonts w:eastAsia="Times New Roman" w:cs="Times New Roman"/>
          <w:szCs w:val="24"/>
        </w:rPr>
        <w:lastRenderedPageBreak/>
        <w:t>πάνω από διακόσιες ψήφους, όπως και έ</w:t>
      </w:r>
      <w:r>
        <w:rPr>
          <w:rFonts w:eastAsia="Times New Roman" w:cs="Times New Roman"/>
          <w:szCs w:val="24"/>
        </w:rPr>
        <w:t xml:space="preserve">γινε. Εσείς ακόμα και σ’ αυτό το θέμα σκέπτεστε με όρους πολιτικής εκδίκησης και μάλιστα δεν το κρύβετε. </w:t>
      </w:r>
    </w:p>
    <w:p w14:paraId="19C9AB6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Ξέρετε κάτι; Αυτός είναι ένας ακόμα λόγος, μεταξύ πολλών άλλων, για τον οποίο ο ελληνικός λαός θα σας καταψηφίσει στην επόμενη κάλπη, την εθνική κάλπη</w:t>
      </w:r>
      <w:r>
        <w:rPr>
          <w:rFonts w:eastAsia="Times New Roman" w:cs="Times New Roman"/>
          <w:szCs w:val="24"/>
        </w:rPr>
        <w:t>…</w:t>
      </w:r>
    </w:p>
    <w:p w14:paraId="19C9AB63" w14:textId="77777777" w:rsidR="005136E3" w:rsidRDefault="0098028A">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19C9AB6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…που θα είναι και κάλπη που θα κρίνει το αποτέλεσμα της συνταγματικής μεταρρυθμιστικής διαδικασίας, που σήμερα κλείνουμε τον πρώτο κύκλο της. Να μη σας δώσει, δηλαδή, μεταξύ άλλων, και τη δυνατότητα να ακυρώσετ</w:t>
      </w:r>
      <w:r>
        <w:rPr>
          <w:rFonts w:eastAsia="Times New Roman" w:cs="Times New Roman"/>
          <w:szCs w:val="24"/>
        </w:rPr>
        <w:t xml:space="preserve">ε μια κορυφαία, μια προοδευτική θεσμική τομή που επιχειρούμε και να μην οδηγήσετε και σ’ αυτή την πρωτοφανή θεσμική αλλοίωση και υποβάθμιση του κύρους και του ρόλου του Προέδρου της Δημοκρατίας. </w:t>
      </w:r>
    </w:p>
    <w:p w14:paraId="19C9AB6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Προσέξτε, όμως, μιας και μιλάμε για </w:t>
      </w:r>
      <w:proofErr w:type="spellStart"/>
      <w:r>
        <w:rPr>
          <w:rFonts w:eastAsia="Times New Roman" w:cs="Times New Roman"/>
          <w:szCs w:val="24"/>
        </w:rPr>
        <w:t>εργαλειοποίηση</w:t>
      </w:r>
      <w:proofErr w:type="spellEnd"/>
      <w:r>
        <w:rPr>
          <w:rFonts w:eastAsia="Times New Roman" w:cs="Times New Roman"/>
          <w:szCs w:val="24"/>
        </w:rPr>
        <w:t>, κυρίες κ</w:t>
      </w:r>
      <w:r>
        <w:rPr>
          <w:rFonts w:eastAsia="Times New Roman" w:cs="Times New Roman"/>
          <w:szCs w:val="24"/>
        </w:rPr>
        <w:t>αι κύριοι συνάδελφοι.</w:t>
      </w:r>
    </w:p>
    <w:p w14:paraId="19C9AB66"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Το διά ταύτα πείτε μας. </w:t>
      </w:r>
    </w:p>
    <w:p w14:paraId="19C9AB67" w14:textId="77777777" w:rsidR="005136E3" w:rsidRDefault="0098028A">
      <w:pPr>
        <w:spacing w:after="0" w:line="600" w:lineRule="auto"/>
        <w:ind w:firstLine="720"/>
        <w:jc w:val="both"/>
        <w:rPr>
          <w:rFonts w:eastAsia="Times New Roman" w:cs="Times New Roman"/>
          <w:szCs w:val="24"/>
        </w:rPr>
      </w:pPr>
      <w:r w:rsidRPr="009C0ED5">
        <w:rPr>
          <w:rFonts w:eastAsia="Times New Roman" w:cs="Times New Roman"/>
          <w:b/>
          <w:szCs w:val="24"/>
        </w:rPr>
        <w:t>ΑΛΕΞΗΣ ΤΣΙΠΡΑΣ (Πρόεδρος της Κυ</w:t>
      </w:r>
      <w:r>
        <w:rPr>
          <w:rFonts w:eastAsia="Times New Roman" w:cs="Times New Roman"/>
          <w:b/>
          <w:szCs w:val="24"/>
        </w:rPr>
        <w:t>βέρνησης</w:t>
      </w:r>
      <w:r w:rsidRPr="009C0ED5">
        <w:rPr>
          <w:rFonts w:eastAsia="Times New Roman" w:cs="Times New Roman"/>
          <w:b/>
          <w:szCs w:val="24"/>
        </w:rPr>
        <w:t>):</w:t>
      </w:r>
      <w:r>
        <w:rPr>
          <w:rFonts w:eastAsia="Times New Roman" w:cs="Times New Roman"/>
          <w:szCs w:val="24"/>
        </w:rPr>
        <w:t xml:space="preserve"> Θα πω και για το διά ταύτα. </w:t>
      </w:r>
    </w:p>
    <w:p w14:paraId="19C9AB6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Τασούλα, είπαμε να με διορθώνετε, όταν πιστεύετε ότι κάνω ένα λεκτικό σφάλμα, όχι να με διορθώνετε και στον ειρμό του πολιτικού μου αφηγήματος. Θα σας πάρω για υποβολέα κάτω από το Βήμα. </w:t>
      </w:r>
    </w:p>
    <w:p w14:paraId="19C9AB6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Προσέξτε κάτι, όμως, γιατί νομίζω ότι αυτό είναι πολύ κρίσιμο </w:t>
      </w:r>
      <w:r>
        <w:rPr>
          <w:rFonts w:eastAsia="Times New Roman" w:cs="Times New Roman"/>
          <w:szCs w:val="24"/>
        </w:rPr>
        <w:t xml:space="preserve">και σημαντικό. Η Νέα Δημοκρατία φρόντισε λίγο πριν ή και κατά τη διάρκεια της προηγούμενης συζήτησης στην Ολομέλεια και της πρώτης ψηφοφορίας για τη </w:t>
      </w:r>
      <w:r>
        <w:rPr>
          <w:rFonts w:eastAsia="Times New Roman" w:cs="Times New Roman"/>
          <w:szCs w:val="24"/>
        </w:rPr>
        <w:t xml:space="preserve">συνταγματική </w:t>
      </w:r>
      <w:r>
        <w:rPr>
          <w:rFonts w:eastAsia="Times New Roman" w:cs="Times New Roman"/>
          <w:szCs w:val="24"/>
        </w:rPr>
        <w:t xml:space="preserve">Αναθεώρηση να διαδώσει την ψεύτικη είδηση –έχουμε συνηθίσει σε </w:t>
      </w:r>
      <w:r>
        <w:rPr>
          <w:rFonts w:eastAsia="Times New Roman" w:cs="Times New Roman"/>
          <w:szCs w:val="24"/>
          <w:lang w:val="en-US"/>
        </w:rPr>
        <w:t>fake</w:t>
      </w:r>
      <w:r w:rsidRPr="006E6CF0">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δεν είναι η πρώτη φο</w:t>
      </w:r>
      <w:r>
        <w:rPr>
          <w:rFonts w:eastAsia="Times New Roman" w:cs="Times New Roman"/>
          <w:szCs w:val="24"/>
        </w:rPr>
        <w:t>ρά- ότι τάχα μου ο ΣΥΡΙΖΑ σκοπεύει να τραβήξει μια μεγάλη μερίδα Βουλευτών του, ώστε να μην ψηφίσουν το άρθρο 32, γιατί θεωρεί δεδομένο ο ΣΥΡΙΖΑ ότι δεν θα έχει πλειοψηφία στην επόμενη Βουλή και επειδή θέλει δήθεν ο ΣΥΡΙΖΑ να δημιουργήσει συνθήκες δεξιάς π</w:t>
      </w:r>
      <w:r>
        <w:rPr>
          <w:rFonts w:eastAsia="Times New Roman" w:cs="Times New Roman"/>
          <w:szCs w:val="24"/>
        </w:rPr>
        <w:t xml:space="preserve">αρένθεσης, αυτά τα οποία οργάνωνε ο άμοιρος ο κ. Σαμαράς, αλλά η παρένθεση ξεχείλωσε λίγο, του βγήκε στην πενταετία. </w:t>
      </w:r>
    </w:p>
    <w:p w14:paraId="19C9AB6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Την ίδια στιγμή, λοιπόν, που διέδιδε αυτές τις ψεύτικες ειδήσεις -γιατί προφανώς εμείς με τους θεσμούς δεν παίζουμε- την ίδια στιγμή οι ίδ</w:t>
      </w:r>
      <w:r>
        <w:rPr>
          <w:rFonts w:eastAsia="Times New Roman" w:cs="Times New Roman"/>
          <w:szCs w:val="24"/>
        </w:rPr>
        <w:t xml:space="preserve">ιοι με διαδικασίες μυστικές και </w:t>
      </w:r>
      <w:proofErr w:type="spellStart"/>
      <w:r>
        <w:rPr>
          <w:rFonts w:eastAsia="Times New Roman" w:cs="Times New Roman"/>
          <w:szCs w:val="24"/>
        </w:rPr>
        <w:t>περιφρουρημένες</w:t>
      </w:r>
      <w:proofErr w:type="spellEnd"/>
      <w:r>
        <w:rPr>
          <w:rFonts w:eastAsia="Times New Roman" w:cs="Times New Roman"/>
          <w:szCs w:val="24"/>
        </w:rPr>
        <w:t xml:space="preserve"> </w:t>
      </w:r>
      <w:r>
        <w:rPr>
          <w:rFonts w:eastAsia="Times New Roman" w:cs="Times New Roman"/>
          <w:szCs w:val="24"/>
        </w:rPr>
        <w:lastRenderedPageBreak/>
        <w:t xml:space="preserve">είχαν φροντίσει να διαδίδουν στον ελληνικό λαό και στο </w:t>
      </w:r>
      <w:r>
        <w:rPr>
          <w:rFonts w:eastAsia="Times New Roman" w:cs="Times New Roman"/>
          <w:szCs w:val="24"/>
        </w:rPr>
        <w:t xml:space="preserve">ελληνικό </w:t>
      </w:r>
      <w:r>
        <w:rPr>
          <w:rFonts w:eastAsia="Times New Roman" w:cs="Times New Roman"/>
          <w:szCs w:val="24"/>
        </w:rPr>
        <w:t>Κοινοβούλιο ότι θα ψηφίσουν το άρθρο 86, δηλαδή την αναθεώρηση του επαίσχυντου νόμου «</w:t>
      </w:r>
      <w:r>
        <w:rPr>
          <w:rFonts w:eastAsia="Times New Roman" w:cs="Times New Roman"/>
          <w:szCs w:val="24"/>
        </w:rPr>
        <w:t xml:space="preserve">Περί </w:t>
      </w:r>
      <w:r>
        <w:rPr>
          <w:rFonts w:eastAsia="Times New Roman" w:cs="Times New Roman"/>
          <w:szCs w:val="24"/>
        </w:rPr>
        <w:t>ευθύνης Υπουργών», αλλά με τρόπο μυστικό, κρυφίως, φρ</w:t>
      </w:r>
      <w:r>
        <w:rPr>
          <w:rFonts w:eastAsia="Times New Roman" w:cs="Times New Roman"/>
          <w:szCs w:val="24"/>
        </w:rPr>
        <w:t xml:space="preserve">όντισαν την εισαγωγή της ερμηνευτικής δήλωσης στο άρθρο 86 να μην την ψηφίσουν, να αποσύρουν αυτοί τους Βουλευτές τους. </w:t>
      </w:r>
    </w:p>
    <w:p w14:paraId="19C9AB6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Και τι λέει η εισαγωγή της ερμηνευτικής δήλωσης στο άρθρο 86; Πήρε </w:t>
      </w:r>
      <w:proofErr w:type="spellStart"/>
      <w:r>
        <w:rPr>
          <w:rFonts w:eastAsia="Times New Roman" w:cs="Times New Roman"/>
          <w:szCs w:val="24"/>
        </w:rPr>
        <w:t>εκατόν</w:t>
      </w:r>
      <w:proofErr w:type="spellEnd"/>
      <w:r>
        <w:rPr>
          <w:rFonts w:eastAsia="Times New Roman" w:cs="Times New Roman"/>
          <w:szCs w:val="24"/>
        </w:rPr>
        <w:t xml:space="preserve"> εβδομήντα εννιά ψήφους. Ξαναλέω, </w:t>
      </w:r>
      <w:proofErr w:type="spellStart"/>
      <w:r>
        <w:rPr>
          <w:rFonts w:eastAsia="Times New Roman" w:cs="Times New Roman"/>
          <w:szCs w:val="24"/>
        </w:rPr>
        <w:t>εκατόν</w:t>
      </w:r>
      <w:proofErr w:type="spellEnd"/>
      <w:r>
        <w:rPr>
          <w:rFonts w:eastAsia="Times New Roman" w:cs="Times New Roman"/>
          <w:szCs w:val="24"/>
        </w:rPr>
        <w:t xml:space="preserve"> εβδομήντα εννιά κι όχ</w:t>
      </w:r>
      <w:r>
        <w:rPr>
          <w:rFonts w:eastAsia="Times New Roman" w:cs="Times New Roman"/>
          <w:szCs w:val="24"/>
        </w:rPr>
        <w:t>ι τυχαία.</w:t>
      </w:r>
    </w:p>
    <w:p w14:paraId="19C9AB6C" w14:textId="77777777" w:rsidR="005136E3" w:rsidRDefault="0098028A">
      <w:pPr>
        <w:spacing w:after="0" w:line="600" w:lineRule="auto"/>
        <w:ind w:firstLine="720"/>
        <w:jc w:val="both"/>
        <w:rPr>
          <w:rFonts w:eastAsia="Times New Roman" w:cs="Times New Roman"/>
          <w:szCs w:val="24"/>
        </w:rPr>
      </w:pPr>
      <w:r w:rsidRPr="005F14E8">
        <w:rPr>
          <w:rFonts w:eastAsia="Times New Roman" w:cs="Times New Roman"/>
          <w:b/>
          <w:szCs w:val="24"/>
        </w:rPr>
        <w:t>ΚΥΡΙΑΚΟΣ ΜΗΤΣΟΤΑΚΗΣ (Πρόεδρος της Νέας Δημοκρατίας):</w:t>
      </w:r>
      <w:r>
        <w:rPr>
          <w:rFonts w:eastAsia="Times New Roman" w:cs="Times New Roman"/>
          <w:szCs w:val="24"/>
        </w:rPr>
        <w:t xml:space="preserve"> Εμείς το ψηφίσαμε. </w:t>
      </w:r>
    </w:p>
    <w:p w14:paraId="19C9AB6D" w14:textId="77777777" w:rsidR="005136E3" w:rsidRDefault="0098028A">
      <w:pPr>
        <w:spacing w:after="0" w:line="600" w:lineRule="auto"/>
        <w:ind w:firstLine="720"/>
        <w:jc w:val="both"/>
        <w:rPr>
          <w:rFonts w:eastAsia="Times New Roman" w:cs="Times New Roman"/>
          <w:szCs w:val="24"/>
        </w:rPr>
      </w:pPr>
      <w:r w:rsidRPr="009C0ED5">
        <w:rPr>
          <w:rFonts w:eastAsia="Times New Roman" w:cs="Times New Roman"/>
          <w:b/>
          <w:szCs w:val="24"/>
        </w:rPr>
        <w:t>ΑΛΕΞΗΣ ΤΣΙΠΡΑΣ (Πρόεδρος της Κυ</w:t>
      </w:r>
      <w:r>
        <w:rPr>
          <w:rFonts w:eastAsia="Times New Roman" w:cs="Times New Roman"/>
          <w:b/>
          <w:szCs w:val="24"/>
        </w:rPr>
        <w:t>βέρνησης</w:t>
      </w:r>
      <w:r w:rsidRPr="009C0ED5">
        <w:rPr>
          <w:rFonts w:eastAsia="Times New Roman" w:cs="Times New Roman"/>
          <w:b/>
          <w:szCs w:val="24"/>
        </w:rPr>
        <w:t>):</w:t>
      </w:r>
      <w:r>
        <w:rPr>
          <w:rFonts w:eastAsia="Times New Roman" w:cs="Times New Roman"/>
          <w:szCs w:val="24"/>
        </w:rPr>
        <w:t xml:space="preserve"> Ακούστε. Τι σημαίνει αυτό; Αυτό σημαίνει ότι εφόσον είναι ερμηνευτική δήλωση, γνωρίζετε πάρα πολύ καλά ότι έχει και αναδρομική ισχύ</w:t>
      </w:r>
      <w:r>
        <w:rPr>
          <w:rFonts w:eastAsia="Times New Roman" w:cs="Times New Roman"/>
          <w:szCs w:val="24"/>
        </w:rPr>
        <w:t xml:space="preserve">. </w:t>
      </w:r>
    </w:p>
    <w:p w14:paraId="19C9AB6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Τι λέει η ερμηνευτική δήλωση του άρθρου 86; Λέει ότι το πεδίο ισχύος του άρθρου, δηλαδή η αποσβεστική προθεσμία, αναφέρεται αποκλειστικά στα αδικήματα που </w:t>
      </w:r>
      <w:proofErr w:type="spellStart"/>
      <w:r>
        <w:rPr>
          <w:rFonts w:eastAsia="Times New Roman" w:cs="Times New Roman"/>
          <w:szCs w:val="24"/>
        </w:rPr>
        <w:t>τελέστηκαν</w:t>
      </w:r>
      <w:proofErr w:type="spellEnd"/>
      <w:r>
        <w:rPr>
          <w:rFonts w:eastAsia="Times New Roman" w:cs="Times New Roman"/>
          <w:szCs w:val="24"/>
        </w:rPr>
        <w:t xml:space="preserve"> κατά την άσκηση και όχι επ’ ευκαιρία της άσκησης των υπουργικών </w:t>
      </w:r>
      <w:r>
        <w:rPr>
          <w:rFonts w:eastAsia="Times New Roman" w:cs="Times New Roman"/>
          <w:szCs w:val="24"/>
        </w:rPr>
        <w:lastRenderedPageBreak/>
        <w:t xml:space="preserve">καθηκόντων. Ποια είναι </w:t>
      </w:r>
      <w:r>
        <w:rPr>
          <w:rFonts w:eastAsia="Times New Roman" w:cs="Times New Roman"/>
          <w:szCs w:val="24"/>
        </w:rPr>
        <w:t xml:space="preserve">αυτή η διαφορά; Η διαφορά είναι, για να το πω πάρα πολύ απλά, ότι εφόσον είχε πάρει </w:t>
      </w:r>
      <w:proofErr w:type="spellStart"/>
      <w:r w:rsidRPr="00A14AA9">
        <w:rPr>
          <w:rFonts w:eastAsia="Times New Roman" w:cs="Times New Roman"/>
          <w:szCs w:val="24"/>
        </w:rPr>
        <w:t>εκατόν</w:t>
      </w:r>
      <w:proofErr w:type="spellEnd"/>
      <w:r w:rsidRPr="00A14AA9">
        <w:rPr>
          <w:rFonts w:eastAsia="Times New Roman" w:cs="Times New Roman"/>
          <w:szCs w:val="24"/>
        </w:rPr>
        <w:t xml:space="preserve"> ογδόντα</w:t>
      </w:r>
      <w:r>
        <w:rPr>
          <w:rFonts w:eastAsia="Times New Roman" w:cs="Times New Roman"/>
          <w:szCs w:val="24"/>
        </w:rPr>
        <w:t xml:space="preserve"> στην προηγούμενη ψηφοφορία και έπαιρνε και σήμερα </w:t>
      </w:r>
      <w:proofErr w:type="spellStart"/>
      <w:r w:rsidRPr="00A14AA9">
        <w:rPr>
          <w:rFonts w:eastAsia="Times New Roman" w:cs="Times New Roman"/>
          <w:szCs w:val="24"/>
        </w:rPr>
        <w:t>εκατόν</w:t>
      </w:r>
      <w:proofErr w:type="spellEnd"/>
      <w:r w:rsidRPr="00A14AA9">
        <w:rPr>
          <w:rFonts w:eastAsia="Times New Roman" w:cs="Times New Roman"/>
          <w:szCs w:val="24"/>
        </w:rPr>
        <w:t xml:space="preserve"> ογδόντα</w:t>
      </w:r>
      <w:r>
        <w:rPr>
          <w:rFonts w:eastAsia="Times New Roman" w:cs="Times New Roman"/>
          <w:szCs w:val="24"/>
        </w:rPr>
        <w:t xml:space="preserve"> –θέλει και στις δύο- θα αρκούσε μια απλή πλειοψηφία στην ερχόμενη Βουλή, ώστε να εισαχθεί αυ</w:t>
      </w:r>
      <w:r>
        <w:rPr>
          <w:rFonts w:eastAsia="Times New Roman" w:cs="Times New Roman"/>
          <w:szCs w:val="24"/>
        </w:rPr>
        <w:t xml:space="preserve">τή η ερμηνευτική δήλωση, έχοντας, επαναλαμβάνω, αναδρομική ισχύ και άρα η δωροδοκία, το οποίο δεν είναι αδίκημα που τελείται κατά την άσκηση, να μην εμπίπτει στην άθλια αυτή αποσβεστική προθεσμία, να μη θεωρείται δηλαδή </w:t>
      </w:r>
      <w:proofErr w:type="spellStart"/>
      <w:r>
        <w:rPr>
          <w:rFonts w:eastAsia="Times New Roman" w:cs="Times New Roman"/>
          <w:szCs w:val="24"/>
        </w:rPr>
        <w:t>παραγεγραμμένο</w:t>
      </w:r>
      <w:proofErr w:type="spellEnd"/>
      <w:r>
        <w:rPr>
          <w:rFonts w:eastAsia="Times New Roman" w:cs="Times New Roman"/>
          <w:szCs w:val="24"/>
        </w:rPr>
        <w:t xml:space="preserve">, μόλις περάσει λίγος </w:t>
      </w:r>
      <w:r>
        <w:rPr>
          <w:rFonts w:eastAsia="Times New Roman" w:cs="Times New Roman"/>
          <w:szCs w:val="24"/>
        </w:rPr>
        <w:t xml:space="preserve">χρόνος και γίνουν δυο απανωτές εκλογικές αναμετρήσεις. </w:t>
      </w:r>
    </w:p>
    <w:p w14:paraId="19C9AB6F" w14:textId="77777777" w:rsidR="005136E3" w:rsidRDefault="0098028A">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19C9AB7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Γιατί, λοιπόν, το έκανε αυτό η Νέα Δημοκρατία; Ένα ερώτημα, κυρίες και κύριοι συνάδελφοι, το οποίο πρέπει να απαντηθεί. Δεν ξέρω αν σας καθοδήγησε σ’ αυτήν </w:t>
      </w:r>
      <w:r>
        <w:rPr>
          <w:rFonts w:eastAsia="Times New Roman" w:cs="Times New Roman"/>
          <w:szCs w:val="24"/>
        </w:rPr>
        <w:t>τη στάση και θέση ο Αντιπρόεδρός σας, ο κ. Γεωργιάδης, που εδώ και μέρες βγαίνει στα τηλεοπτικά</w:t>
      </w:r>
      <w:r w:rsidRPr="0066450E">
        <w:rPr>
          <w:rFonts w:eastAsia="Times New Roman" w:cs="Times New Roman"/>
          <w:szCs w:val="24"/>
        </w:rPr>
        <w:t xml:space="preserve"> </w:t>
      </w:r>
      <w:r>
        <w:rPr>
          <w:rFonts w:eastAsia="Times New Roman" w:cs="Times New Roman"/>
          <w:szCs w:val="24"/>
        </w:rPr>
        <w:t>παράθυρα, δεξιά και αριστερά και δεν λέει «είμαι αθώος για όσα με κατηγορούν» –πιθανόν να είναι αθώος ο άνθρωπος- αλλά λέει ότι «ακόμα κι αν έχω δίωξη, έχει παρ</w:t>
      </w:r>
      <w:r>
        <w:rPr>
          <w:rFonts w:eastAsia="Times New Roman" w:cs="Times New Roman"/>
          <w:szCs w:val="24"/>
        </w:rPr>
        <w:t xml:space="preserve">αγραφεί». Κι έρχεστε τώρα εσείς τον πυρήνα, την καρδιά της αλλαγής </w:t>
      </w:r>
      <w:r>
        <w:rPr>
          <w:rFonts w:eastAsia="Times New Roman" w:cs="Times New Roman"/>
          <w:szCs w:val="24"/>
        </w:rPr>
        <w:lastRenderedPageBreak/>
        <w:t>που θέλουμε να κάνουμε στο άρθρο 86, στον νόμο «Περί ευθύνης Υπουργών» -και η καρδιά δεν είναι για το από εδώ και στο εξής, είναι και για το τι έχει γίνει μέχρι σήμερα και είναι αυτή η ερμη</w:t>
      </w:r>
      <w:r>
        <w:rPr>
          <w:rFonts w:eastAsia="Times New Roman" w:cs="Times New Roman"/>
          <w:szCs w:val="24"/>
        </w:rPr>
        <w:t xml:space="preserve">νευτική δήλωση που ξεκαθαρίζει ότι τα αδικήματα της δωροδοκίας δεν θα μπαίνουν σ’ αυτή την αποσβεστική προθεσμία- τεχνηέντως και με μυστικό τρόπο να μην το ψηφίσετε, ώστε να πάρει </w:t>
      </w:r>
      <w:proofErr w:type="spellStart"/>
      <w:r>
        <w:rPr>
          <w:rFonts w:eastAsia="Times New Roman" w:cs="Times New Roman"/>
          <w:szCs w:val="24"/>
        </w:rPr>
        <w:t>εκατόν</w:t>
      </w:r>
      <w:proofErr w:type="spellEnd"/>
      <w:r>
        <w:rPr>
          <w:rFonts w:eastAsia="Times New Roman" w:cs="Times New Roman"/>
          <w:szCs w:val="24"/>
        </w:rPr>
        <w:t xml:space="preserve"> εβδομήντα εννιά ψήφους. </w:t>
      </w:r>
    </w:p>
    <w:p w14:paraId="19C9AB71" w14:textId="77777777" w:rsidR="005136E3" w:rsidRDefault="0098028A">
      <w:pPr>
        <w:spacing w:after="0" w:line="600" w:lineRule="auto"/>
        <w:ind w:firstLine="720"/>
        <w:jc w:val="both"/>
        <w:rPr>
          <w:rFonts w:eastAsia="Times New Roman"/>
          <w:szCs w:val="24"/>
        </w:rPr>
      </w:pPr>
      <w:r>
        <w:rPr>
          <w:rFonts w:eastAsia="Times New Roman"/>
          <w:szCs w:val="24"/>
        </w:rPr>
        <w:t>Ε</w:t>
      </w:r>
      <w:r w:rsidRPr="001B0A1A">
        <w:rPr>
          <w:rFonts w:eastAsia="Times New Roman"/>
          <w:szCs w:val="24"/>
        </w:rPr>
        <w:t>μείς</w:t>
      </w:r>
      <w:r>
        <w:rPr>
          <w:rFonts w:eastAsia="Times New Roman"/>
          <w:szCs w:val="24"/>
        </w:rPr>
        <w:t>, κυρίες και κύριοι</w:t>
      </w:r>
      <w:r w:rsidRPr="001B0A1A">
        <w:rPr>
          <w:rFonts w:eastAsia="Times New Roman"/>
          <w:szCs w:val="24"/>
        </w:rPr>
        <w:t xml:space="preserve"> συνάδελφοί</w:t>
      </w:r>
      <w:r>
        <w:rPr>
          <w:rFonts w:eastAsia="Times New Roman"/>
          <w:szCs w:val="24"/>
        </w:rPr>
        <w:t>,</w:t>
      </w:r>
      <w:r w:rsidRPr="001B0A1A">
        <w:rPr>
          <w:rFonts w:eastAsia="Times New Roman"/>
          <w:szCs w:val="24"/>
        </w:rPr>
        <w:t xml:space="preserve"> ό</w:t>
      </w:r>
      <w:r>
        <w:rPr>
          <w:rFonts w:eastAsia="Times New Roman"/>
          <w:szCs w:val="24"/>
        </w:rPr>
        <w:t>,</w:t>
      </w:r>
      <w:r w:rsidRPr="001B0A1A">
        <w:rPr>
          <w:rFonts w:eastAsia="Times New Roman"/>
          <w:szCs w:val="24"/>
        </w:rPr>
        <w:t xml:space="preserve">τι </w:t>
      </w:r>
      <w:r w:rsidRPr="001B0A1A">
        <w:rPr>
          <w:rFonts w:eastAsia="Times New Roman"/>
          <w:szCs w:val="24"/>
        </w:rPr>
        <w:t>λέμε</w:t>
      </w:r>
      <w:r>
        <w:rPr>
          <w:rFonts w:eastAsia="Times New Roman"/>
          <w:szCs w:val="24"/>
        </w:rPr>
        <w:t>,</w:t>
      </w:r>
      <w:r w:rsidRPr="001B0A1A">
        <w:rPr>
          <w:rFonts w:eastAsia="Times New Roman"/>
          <w:szCs w:val="24"/>
        </w:rPr>
        <w:t xml:space="preserve"> το λέμε καθαρά</w:t>
      </w:r>
      <w:r>
        <w:rPr>
          <w:rFonts w:eastAsia="Times New Roman"/>
          <w:szCs w:val="24"/>
        </w:rPr>
        <w:t>. Το λέμε καθαρά</w:t>
      </w:r>
      <w:r w:rsidRPr="001B0A1A">
        <w:rPr>
          <w:rFonts w:eastAsia="Times New Roman"/>
          <w:szCs w:val="24"/>
        </w:rPr>
        <w:t xml:space="preserve"> και ξάστερα</w:t>
      </w:r>
      <w:r>
        <w:rPr>
          <w:rFonts w:eastAsia="Times New Roman"/>
          <w:szCs w:val="24"/>
        </w:rPr>
        <w:t>. Δ</w:t>
      </w:r>
      <w:r w:rsidRPr="001B0A1A">
        <w:rPr>
          <w:rFonts w:eastAsia="Times New Roman"/>
          <w:szCs w:val="24"/>
        </w:rPr>
        <w:t xml:space="preserve">εν αντιμετωπίζουμε τη </w:t>
      </w:r>
      <w:r>
        <w:rPr>
          <w:rFonts w:eastAsia="Times New Roman"/>
          <w:szCs w:val="24"/>
        </w:rPr>
        <w:t>σ</w:t>
      </w:r>
      <w:r w:rsidRPr="001B0A1A">
        <w:rPr>
          <w:rFonts w:eastAsia="Times New Roman"/>
          <w:szCs w:val="24"/>
        </w:rPr>
        <w:t>υνταγματική μεταρρύθμιση με βάση μικροπολιτικές σκοπιμότητες</w:t>
      </w:r>
      <w:r>
        <w:rPr>
          <w:rFonts w:eastAsia="Times New Roman"/>
          <w:szCs w:val="24"/>
        </w:rPr>
        <w:t xml:space="preserve">, </w:t>
      </w:r>
      <w:proofErr w:type="spellStart"/>
      <w:r>
        <w:rPr>
          <w:rFonts w:eastAsia="Times New Roman"/>
          <w:szCs w:val="24"/>
        </w:rPr>
        <w:t>πόσω</w:t>
      </w:r>
      <w:proofErr w:type="spellEnd"/>
      <w:r w:rsidRPr="001B0A1A">
        <w:rPr>
          <w:rFonts w:eastAsia="Times New Roman"/>
          <w:szCs w:val="24"/>
        </w:rPr>
        <w:t xml:space="preserve"> δε μάλλον δεν αντιμετωπίζουμε τη </w:t>
      </w:r>
      <w:r>
        <w:rPr>
          <w:rFonts w:eastAsia="Times New Roman"/>
          <w:szCs w:val="24"/>
        </w:rPr>
        <w:t>συνταγματική</w:t>
      </w:r>
      <w:r w:rsidRPr="001B0A1A">
        <w:rPr>
          <w:rFonts w:eastAsia="Times New Roman"/>
          <w:szCs w:val="24"/>
        </w:rPr>
        <w:t xml:space="preserve"> μεταρρύθμιση με βάση τα ανοιχτά θέματα που μπορεί να έχουν στελέχη μα</w:t>
      </w:r>
      <w:r w:rsidRPr="001B0A1A">
        <w:rPr>
          <w:rFonts w:eastAsia="Times New Roman"/>
          <w:szCs w:val="24"/>
        </w:rPr>
        <w:t>ς με τη</w:t>
      </w:r>
      <w:r>
        <w:rPr>
          <w:rFonts w:eastAsia="Times New Roman"/>
          <w:szCs w:val="24"/>
        </w:rPr>
        <w:t xml:space="preserve"> </w:t>
      </w:r>
      <w:r>
        <w:rPr>
          <w:rFonts w:eastAsia="Times New Roman"/>
          <w:szCs w:val="24"/>
        </w:rPr>
        <w:t>δικαιοσύνη</w:t>
      </w:r>
      <w:r>
        <w:rPr>
          <w:rFonts w:eastAsia="Times New Roman"/>
          <w:szCs w:val="24"/>
        </w:rPr>
        <w:t>, γ</w:t>
      </w:r>
      <w:r w:rsidRPr="001B0A1A">
        <w:rPr>
          <w:rFonts w:eastAsia="Times New Roman"/>
          <w:szCs w:val="24"/>
        </w:rPr>
        <w:t xml:space="preserve">ιατί δεν έχουν ανοιχτά θέματα με </w:t>
      </w:r>
      <w:r>
        <w:rPr>
          <w:rFonts w:eastAsia="Times New Roman"/>
          <w:szCs w:val="24"/>
        </w:rPr>
        <w:t xml:space="preserve">τη </w:t>
      </w:r>
      <w:r>
        <w:rPr>
          <w:rFonts w:eastAsia="Times New Roman"/>
          <w:szCs w:val="24"/>
        </w:rPr>
        <w:t>δ</w:t>
      </w:r>
      <w:r w:rsidRPr="001B0A1A">
        <w:rPr>
          <w:rFonts w:eastAsia="Times New Roman"/>
          <w:szCs w:val="24"/>
        </w:rPr>
        <w:t>ικαιοσύνη</w:t>
      </w:r>
      <w:r>
        <w:rPr>
          <w:rFonts w:eastAsia="Times New Roman"/>
          <w:szCs w:val="24"/>
        </w:rPr>
        <w:t>.</w:t>
      </w:r>
    </w:p>
    <w:p w14:paraId="19C9AB72" w14:textId="77777777" w:rsidR="005136E3" w:rsidRDefault="0098028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9C9AB73" w14:textId="77777777" w:rsidR="005136E3" w:rsidRDefault="0098028A">
      <w:pPr>
        <w:spacing w:after="0" w:line="600" w:lineRule="auto"/>
        <w:ind w:firstLine="720"/>
        <w:jc w:val="both"/>
        <w:rPr>
          <w:rFonts w:eastAsia="Times New Roman"/>
          <w:szCs w:val="24"/>
        </w:rPr>
      </w:pPr>
      <w:r>
        <w:rPr>
          <w:rFonts w:eastAsia="Times New Roman"/>
          <w:szCs w:val="24"/>
        </w:rPr>
        <w:t>Εσείς,</w:t>
      </w:r>
      <w:r w:rsidRPr="001B0A1A">
        <w:rPr>
          <w:rFonts w:eastAsia="Times New Roman"/>
          <w:szCs w:val="24"/>
        </w:rPr>
        <w:t xml:space="preserve"> δυστυχώς</w:t>
      </w:r>
      <w:r>
        <w:rPr>
          <w:rFonts w:eastAsia="Times New Roman"/>
          <w:szCs w:val="24"/>
        </w:rPr>
        <w:t>,</w:t>
      </w:r>
      <w:r w:rsidRPr="001B0A1A">
        <w:rPr>
          <w:rFonts w:eastAsia="Times New Roman"/>
          <w:szCs w:val="24"/>
        </w:rPr>
        <w:t xml:space="preserve"> αντιμετωπίζετε </w:t>
      </w:r>
      <w:r>
        <w:rPr>
          <w:rFonts w:eastAsia="Times New Roman"/>
          <w:szCs w:val="24"/>
        </w:rPr>
        <w:t>μια</w:t>
      </w:r>
      <w:r w:rsidRPr="001B0A1A">
        <w:rPr>
          <w:rFonts w:eastAsia="Times New Roman"/>
          <w:szCs w:val="24"/>
        </w:rPr>
        <w:t xml:space="preserve"> μείζονα θεσμική τομή για το μέλλον του </w:t>
      </w:r>
      <w:r>
        <w:rPr>
          <w:rFonts w:eastAsia="Times New Roman"/>
          <w:szCs w:val="24"/>
        </w:rPr>
        <w:t>τόπου</w:t>
      </w:r>
      <w:r w:rsidRPr="001B0A1A">
        <w:rPr>
          <w:rFonts w:eastAsia="Times New Roman"/>
          <w:szCs w:val="24"/>
        </w:rPr>
        <w:t xml:space="preserve"> με πολιτικές σκοπιμότητες και με καιροσκοπισμό</w:t>
      </w:r>
      <w:r>
        <w:rPr>
          <w:rFonts w:eastAsia="Times New Roman"/>
          <w:szCs w:val="24"/>
        </w:rPr>
        <w:t>.</w:t>
      </w:r>
    </w:p>
    <w:p w14:paraId="19C9AB74" w14:textId="77777777" w:rsidR="005136E3" w:rsidRDefault="0098028A">
      <w:pPr>
        <w:spacing w:after="0" w:line="600" w:lineRule="auto"/>
        <w:ind w:firstLine="720"/>
        <w:jc w:val="both"/>
        <w:rPr>
          <w:rFonts w:eastAsia="Times New Roman"/>
          <w:szCs w:val="24"/>
        </w:rPr>
      </w:pPr>
      <w:r>
        <w:rPr>
          <w:rFonts w:eastAsia="Times New Roman"/>
          <w:szCs w:val="24"/>
        </w:rPr>
        <w:lastRenderedPageBreak/>
        <w:t xml:space="preserve">Την ίδια </w:t>
      </w:r>
      <w:r>
        <w:rPr>
          <w:rFonts w:eastAsia="Times New Roman"/>
          <w:szCs w:val="24"/>
        </w:rPr>
        <w:t>στιγμή που κατηγορούσατε εμάς ότι θα αποσυρθούμε τάχα</w:t>
      </w:r>
      <w:r w:rsidRPr="001B0A1A">
        <w:rPr>
          <w:rFonts w:eastAsia="Times New Roman"/>
          <w:szCs w:val="24"/>
        </w:rPr>
        <w:t xml:space="preserve"> από το άρθρο 32</w:t>
      </w:r>
      <w:r>
        <w:rPr>
          <w:rFonts w:eastAsia="Times New Roman"/>
          <w:szCs w:val="24"/>
        </w:rPr>
        <w:t>,</w:t>
      </w:r>
      <w:r w:rsidRPr="001B0A1A">
        <w:rPr>
          <w:rFonts w:eastAsia="Times New Roman"/>
          <w:szCs w:val="24"/>
        </w:rPr>
        <w:t xml:space="preserve"> αποσύρ</w:t>
      </w:r>
      <w:r>
        <w:rPr>
          <w:rFonts w:eastAsia="Times New Roman"/>
          <w:szCs w:val="24"/>
        </w:rPr>
        <w:t>α</w:t>
      </w:r>
      <w:r w:rsidRPr="001B0A1A">
        <w:rPr>
          <w:rFonts w:eastAsia="Times New Roman"/>
          <w:szCs w:val="24"/>
        </w:rPr>
        <w:t>τ</w:t>
      </w:r>
      <w:r>
        <w:rPr>
          <w:rFonts w:eastAsia="Times New Roman"/>
          <w:szCs w:val="24"/>
        </w:rPr>
        <w:t>ε</w:t>
      </w:r>
      <w:r w:rsidRPr="001B0A1A">
        <w:rPr>
          <w:rFonts w:eastAsia="Times New Roman"/>
          <w:szCs w:val="24"/>
        </w:rPr>
        <w:t xml:space="preserve"> με μυστικό τρόπο τους </w:t>
      </w:r>
      <w:r>
        <w:rPr>
          <w:rFonts w:eastAsia="Times New Roman"/>
          <w:szCs w:val="24"/>
        </w:rPr>
        <w:t>Β</w:t>
      </w:r>
      <w:r w:rsidRPr="001B0A1A">
        <w:rPr>
          <w:rFonts w:eastAsia="Times New Roman"/>
          <w:szCs w:val="24"/>
        </w:rPr>
        <w:t>ουλευτές σας από το άρθρο 86</w:t>
      </w:r>
      <w:r>
        <w:rPr>
          <w:rFonts w:eastAsia="Times New Roman"/>
          <w:szCs w:val="24"/>
        </w:rPr>
        <w:t>, την ερμηνευτική δήλωση.</w:t>
      </w:r>
    </w:p>
    <w:p w14:paraId="19C9AB75" w14:textId="77777777" w:rsidR="005136E3" w:rsidRDefault="0098028A">
      <w:pPr>
        <w:spacing w:after="0" w:line="600" w:lineRule="auto"/>
        <w:ind w:firstLine="720"/>
        <w:jc w:val="both"/>
        <w:rPr>
          <w:rFonts w:eastAsia="Times New Roman" w:cs="Times New Roman"/>
          <w:szCs w:val="24"/>
        </w:rPr>
      </w:pPr>
      <w:r>
        <w:rPr>
          <w:rFonts w:eastAsia="Times New Roman"/>
          <w:b/>
          <w:szCs w:val="24"/>
        </w:rPr>
        <w:t>ΚΩΝΣΤΑΝΤΙΝΟΣ ΤΑΣΟΥΛΑΣ:</w:t>
      </w:r>
      <w:r>
        <w:rPr>
          <w:rFonts w:eastAsia="Times New Roman" w:cs="Times New Roman"/>
          <w:szCs w:val="24"/>
        </w:rPr>
        <w:t xml:space="preserve"> Μα είναι φανερή η ψηφοφορία.</w:t>
      </w:r>
    </w:p>
    <w:p w14:paraId="19C9AB76" w14:textId="77777777" w:rsidR="005136E3" w:rsidRDefault="0098028A">
      <w:pPr>
        <w:spacing w:after="0" w:line="600" w:lineRule="auto"/>
        <w:ind w:firstLine="720"/>
        <w:jc w:val="both"/>
        <w:rPr>
          <w:rFonts w:eastAsia="Times New Roman"/>
          <w:szCs w:val="24"/>
        </w:rPr>
      </w:pPr>
      <w:r>
        <w:rPr>
          <w:rFonts w:eastAsia="Times New Roman" w:cs="Times New Roman"/>
          <w:b/>
          <w:szCs w:val="24"/>
        </w:rPr>
        <w:t xml:space="preserve">ΑΛΕΞΗΣ ΤΣΙΠΡΑΣ (Πρόεδρος της Κυβέρνησης): </w:t>
      </w:r>
      <w:r>
        <w:rPr>
          <w:rFonts w:eastAsia="Times New Roman"/>
          <w:szCs w:val="24"/>
        </w:rPr>
        <w:t>Τ</w:t>
      </w:r>
      <w:r w:rsidRPr="001B0A1A">
        <w:rPr>
          <w:rFonts w:eastAsia="Times New Roman"/>
          <w:szCs w:val="24"/>
        </w:rPr>
        <w:t xml:space="preserve">ις </w:t>
      </w:r>
      <w:r w:rsidRPr="001B0A1A">
        <w:rPr>
          <w:rFonts w:eastAsia="Times New Roman"/>
          <w:szCs w:val="24"/>
        </w:rPr>
        <w:t>απα</w:t>
      </w:r>
      <w:r>
        <w:rPr>
          <w:rFonts w:eastAsia="Times New Roman"/>
          <w:szCs w:val="24"/>
        </w:rPr>
        <w:t>ντήσεις θα τις δώσετε αργότερα. Δ</w:t>
      </w:r>
      <w:r w:rsidRPr="001B0A1A">
        <w:rPr>
          <w:rFonts w:eastAsia="Times New Roman"/>
          <w:szCs w:val="24"/>
        </w:rPr>
        <w:t>εν είναι σε μένα οι απαντήσεις</w:t>
      </w:r>
      <w:r>
        <w:rPr>
          <w:rFonts w:eastAsia="Times New Roman"/>
          <w:szCs w:val="24"/>
        </w:rPr>
        <w:t>. Είναι απέναντι στον ελληνικό λαό. Ε</w:t>
      </w:r>
      <w:r w:rsidRPr="001B0A1A">
        <w:rPr>
          <w:rFonts w:eastAsia="Times New Roman"/>
          <w:szCs w:val="24"/>
        </w:rPr>
        <w:t>κεί χρωστάτε απαντήσεις</w:t>
      </w:r>
      <w:r>
        <w:rPr>
          <w:rFonts w:eastAsia="Times New Roman"/>
          <w:szCs w:val="24"/>
        </w:rPr>
        <w:t>. Και απέναντι και στον</w:t>
      </w:r>
      <w:r w:rsidRPr="001B0A1A">
        <w:rPr>
          <w:rFonts w:eastAsia="Times New Roman"/>
          <w:szCs w:val="24"/>
        </w:rPr>
        <w:t xml:space="preserve"> ίδιο τον κόσμο που σας στηρίζει χρωστάτε απαντήσεις</w:t>
      </w:r>
      <w:r>
        <w:rPr>
          <w:rFonts w:eastAsia="Times New Roman"/>
          <w:szCs w:val="24"/>
        </w:rPr>
        <w:t>,</w:t>
      </w:r>
      <w:r w:rsidRPr="001B0A1A">
        <w:rPr>
          <w:rFonts w:eastAsia="Times New Roman"/>
          <w:szCs w:val="24"/>
        </w:rPr>
        <w:t xml:space="preserve"> </w:t>
      </w:r>
      <w:r>
        <w:rPr>
          <w:rFonts w:eastAsia="Times New Roman"/>
          <w:szCs w:val="24"/>
        </w:rPr>
        <w:t>διότι</w:t>
      </w:r>
      <w:r w:rsidRPr="001B0A1A">
        <w:rPr>
          <w:rFonts w:eastAsia="Times New Roman"/>
          <w:szCs w:val="24"/>
        </w:rPr>
        <w:t xml:space="preserve"> νομίζω ότι τα ερωτήματα που εγείρονται είναι πο</w:t>
      </w:r>
      <w:r w:rsidRPr="001B0A1A">
        <w:rPr>
          <w:rFonts w:eastAsia="Times New Roman"/>
          <w:szCs w:val="24"/>
        </w:rPr>
        <w:t>λύ κρίσιμ</w:t>
      </w:r>
      <w:r>
        <w:rPr>
          <w:rFonts w:eastAsia="Times New Roman"/>
          <w:szCs w:val="24"/>
        </w:rPr>
        <w:t>α.</w:t>
      </w:r>
    </w:p>
    <w:p w14:paraId="19C9AB77" w14:textId="77777777" w:rsidR="005136E3" w:rsidRDefault="0098028A">
      <w:pPr>
        <w:spacing w:after="0" w:line="600" w:lineRule="auto"/>
        <w:ind w:firstLine="720"/>
        <w:jc w:val="both"/>
        <w:rPr>
          <w:rFonts w:eastAsia="Times New Roman"/>
          <w:szCs w:val="24"/>
        </w:rPr>
      </w:pPr>
      <w:r>
        <w:rPr>
          <w:rFonts w:eastAsia="Times New Roman"/>
          <w:szCs w:val="24"/>
        </w:rPr>
        <w:t>Κυρίες και κύριοι Β</w:t>
      </w:r>
      <w:r w:rsidRPr="001B0A1A">
        <w:rPr>
          <w:rFonts w:eastAsia="Times New Roman"/>
          <w:szCs w:val="24"/>
        </w:rPr>
        <w:t>ουλευτές</w:t>
      </w:r>
      <w:r>
        <w:rPr>
          <w:rFonts w:eastAsia="Times New Roman"/>
          <w:szCs w:val="24"/>
        </w:rPr>
        <w:t>,</w:t>
      </w:r>
      <w:r w:rsidRPr="001B0A1A">
        <w:rPr>
          <w:rFonts w:eastAsia="Times New Roman"/>
          <w:szCs w:val="24"/>
        </w:rPr>
        <w:t xml:space="preserve"> η πρότασή μας </w:t>
      </w:r>
      <w:r>
        <w:rPr>
          <w:rFonts w:eastAsia="Times New Roman"/>
          <w:szCs w:val="24"/>
        </w:rPr>
        <w:t xml:space="preserve">για τη </w:t>
      </w:r>
      <w:r w:rsidRPr="001B0A1A">
        <w:rPr>
          <w:rFonts w:eastAsia="Times New Roman"/>
          <w:szCs w:val="24"/>
        </w:rPr>
        <w:t>νέα αρχιτεκτονική του πολιτεύματος</w:t>
      </w:r>
      <w:r>
        <w:rPr>
          <w:rFonts w:eastAsia="Times New Roman"/>
          <w:szCs w:val="24"/>
        </w:rPr>
        <w:t xml:space="preserve"> νομίζω</w:t>
      </w:r>
      <w:r w:rsidRPr="001B0A1A">
        <w:rPr>
          <w:rFonts w:eastAsia="Times New Roman"/>
          <w:szCs w:val="24"/>
        </w:rPr>
        <w:t xml:space="preserve"> ότι διαμορφώνεται και </w:t>
      </w:r>
      <w:r>
        <w:rPr>
          <w:rFonts w:eastAsia="Times New Roman"/>
          <w:szCs w:val="24"/>
        </w:rPr>
        <w:t xml:space="preserve">αποκρυσταλλώνεται </w:t>
      </w:r>
      <w:r w:rsidRPr="001B0A1A">
        <w:rPr>
          <w:rFonts w:eastAsia="Times New Roman"/>
          <w:szCs w:val="24"/>
        </w:rPr>
        <w:t>και από τις υπόλοιπες προτάσεις που έχουμε καταθέσει</w:t>
      </w:r>
      <w:r>
        <w:rPr>
          <w:rFonts w:eastAsia="Times New Roman"/>
          <w:szCs w:val="24"/>
        </w:rPr>
        <w:t>: Την</w:t>
      </w:r>
      <w:r w:rsidRPr="001B0A1A">
        <w:rPr>
          <w:rFonts w:eastAsia="Times New Roman"/>
          <w:szCs w:val="24"/>
        </w:rPr>
        <w:t xml:space="preserve"> κατοχύρωση του λαϊκού δημοψηφίσματος</w:t>
      </w:r>
      <w:r>
        <w:rPr>
          <w:rFonts w:eastAsia="Times New Roman"/>
          <w:szCs w:val="24"/>
        </w:rPr>
        <w:t>,</w:t>
      </w:r>
      <w:r w:rsidRPr="001B0A1A">
        <w:rPr>
          <w:rFonts w:eastAsia="Times New Roman"/>
          <w:szCs w:val="24"/>
        </w:rPr>
        <w:t xml:space="preserve"> τη λαϊκή νομοθετική πρωτοβουλία</w:t>
      </w:r>
      <w:r>
        <w:rPr>
          <w:rFonts w:eastAsia="Times New Roman"/>
          <w:szCs w:val="24"/>
        </w:rPr>
        <w:t>,</w:t>
      </w:r>
      <w:r w:rsidRPr="001B0A1A">
        <w:rPr>
          <w:rFonts w:eastAsia="Times New Roman"/>
          <w:szCs w:val="24"/>
        </w:rPr>
        <w:t xml:space="preserve"> αλλά και το </w:t>
      </w:r>
      <w:r>
        <w:rPr>
          <w:rFonts w:eastAsia="Times New Roman"/>
          <w:szCs w:val="24"/>
        </w:rPr>
        <w:t>υποχρεωτικό</w:t>
      </w:r>
      <w:r w:rsidRPr="001B0A1A">
        <w:rPr>
          <w:rFonts w:eastAsia="Times New Roman"/>
          <w:szCs w:val="24"/>
        </w:rPr>
        <w:t xml:space="preserve"> δημοψήφισμα σε περίπτωση </w:t>
      </w:r>
      <w:r>
        <w:rPr>
          <w:rFonts w:eastAsia="Times New Roman"/>
          <w:szCs w:val="24"/>
        </w:rPr>
        <w:t>δ</w:t>
      </w:r>
      <w:r w:rsidRPr="001B0A1A">
        <w:rPr>
          <w:rFonts w:eastAsia="Times New Roman"/>
          <w:szCs w:val="24"/>
        </w:rPr>
        <w:t>ιεθνούς σύμβασης που παραχωρεί κυριαρχικές αρμοδιότητες της χώρας σε διεθνή οργανισμό</w:t>
      </w:r>
      <w:r>
        <w:rPr>
          <w:rFonts w:eastAsia="Times New Roman"/>
          <w:szCs w:val="24"/>
        </w:rPr>
        <w:t>. Ε</w:t>
      </w:r>
      <w:r w:rsidRPr="001B0A1A">
        <w:rPr>
          <w:rFonts w:eastAsia="Times New Roman"/>
          <w:szCs w:val="24"/>
        </w:rPr>
        <w:t xml:space="preserve">νισχύουμε τη λαϊκή συμμετοχή και ικανοποιούμε έτσι ένα πάγιο </w:t>
      </w:r>
      <w:r w:rsidRPr="001B0A1A">
        <w:rPr>
          <w:rFonts w:eastAsia="Times New Roman"/>
          <w:szCs w:val="24"/>
        </w:rPr>
        <w:lastRenderedPageBreak/>
        <w:t>λαϊκό αίτημα που ήρθε σ</w:t>
      </w:r>
      <w:r w:rsidRPr="001B0A1A">
        <w:rPr>
          <w:rFonts w:eastAsia="Times New Roman"/>
          <w:szCs w:val="24"/>
        </w:rPr>
        <w:t>την επιφάνεια</w:t>
      </w:r>
      <w:r>
        <w:rPr>
          <w:rFonts w:eastAsia="Times New Roman"/>
          <w:szCs w:val="24"/>
        </w:rPr>
        <w:t>,</w:t>
      </w:r>
      <w:r w:rsidRPr="001B0A1A">
        <w:rPr>
          <w:rFonts w:eastAsia="Times New Roman"/>
          <w:szCs w:val="24"/>
        </w:rPr>
        <w:t xml:space="preserve"> ιδιαί</w:t>
      </w:r>
      <w:r>
        <w:rPr>
          <w:rFonts w:eastAsia="Times New Roman"/>
          <w:szCs w:val="24"/>
        </w:rPr>
        <w:t>τερα την περίοδο των μνημονίων.</w:t>
      </w:r>
    </w:p>
    <w:p w14:paraId="19C9AB78" w14:textId="77777777" w:rsidR="005136E3" w:rsidRDefault="0098028A">
      <w:pPr>
        <w:spacing w:after="0" w:line="600" w:lineRule="auto"/>
        <w:ind w:firstLine="720"/>
        <w:jc w:val="both"/>
        <w:rPr>
          <w:rFonts w:eastAsia="Times New Roman"/>
          <w:szCs w:val="24"/>
        </w:rPr>
      </w:pPr>
      <w:r>
        <w:rPr>
          <w:rFonts w:eastAsia="Times New Roman"/>
          <w:szCs w:val="24"/>
        </w:rPr>
        <w:t>Ξ</w:t>
      </w:r>
      <w:r w:rsidRPr="001B0A1A">
        <w:rPr>
          <w:rFonts w:eastAsia="Times New Roman"/>
          <w:szCs w:val="24"/>
        </w:rPr>
        <w:t xml:space="preserve">έρουμε ότι </w:t>
      </w:r>
      <w:r>
        <w:rPr>
          <w:rFonts w:eastAsia="Times New Roman"/>
          <w:szCs w:val="24"/>
        </w:rPr>
        <w:t>η Νέα</w:t>
      </w:r>
      <w:r w:rsidRPr="001B0A1A">
        <w:rPr>
          <w:rFonts w:eastAsia="Times New Roman"/>
          <w:szCs w:val="24"/>
        </w:rPr>
        <w:t xml:space="preserve"> Δημοκρατία δεν θα συμφωνήσει</w:t>
      </w:r>
      <w:r>
        <w:rPr>
          <w:rFonts w:eastAsia="Times New Roman"/>
          <w:szCs w:val="24"/>
        </w:rPr>
        <w:t>. Δεν συνάδει η εμπιστοσύνη στον λα</w:t>
      </w:r>
      <w:r w:rsidRPr="001B0A1A">
        <w:rPr>
          <w:rFonts w:eastAsia="Times New Roman"/>
          <w:szCs w:val="24"/>
        </w:rPr>
        <w:t>ό με την αριστοκρατική αντίληψη που έχει</w:t>
      </w:r>
      <w:r>
        <w:rPr>
          <w:rFonts w:eastAsia="Times New Roman"/>
          <w:szCs w:val="24"/>
        </w:rPr>
        <w:t xml:space="preserve"> η Νέα Δημοκρατία για τη</w:t>
      </w:r>
      <w:r w:rsidRPr="001B0A1A">
        <w:rPr>
          <w:rFonts w:eastAsia="Times New Roman"/>
          <w:szCs w:val="24"/>
        </w:rPr>
        <w:t>ν πολιτική</w:t>
      </w:r>
      <w:r>
        <w:rPr>
          <w:rFonts w:eastAsia="Times New Roman"/>
          <w:szCs w:val="24"/>
        </w:rPr>
        <w:t>.</w:t>
      </w:r>
      <w:r w:rsidRPr="001B0A1A">
        <w:rPr>
          <w:rFonts w:eastAsia="Times New Roman"/>
          <w:szCs w:val="24"/>
        </w:rPr>
        <w:t xml:space="preserve"> Είμαστε</w:t>
      </w:r>
      <w:r>
        <w:rPr>
          <w:rFonts w:eastAsia="Times New Roman"/>
          <w:szCs w:val="24"/>
        </w:rPr>
        <w:t>,</w:t>
      </w:r>
      <w:r w:rsidRPr="001B0A1A">
        <w:rPr>
          <w:rFonts w:eastAsia="Times New Roman"/>
          <w:szCs w:val="24"/>
        </w:rPr>
        <w:t xml:space="preserve"> </w:t>
      </w:r>
      <w:r>
        <w:rPr>
          <w:rFonts w:eastAsia="Times New Roman"/>
          <w:szCs w:val="24"/>
        </w:rPr>
        <w:t>όμως,</w:t>
      </w:r>
      <w:r w:rsidRPr="001B0A1A">
        <w:rPr>
          <w:rFonts w:eastAsia="Times New Roman"/>
          <w:szCs w:val="24"/>
        </w:rPr>
        <w:t xml:space="preserve"> βέβαιοι ότι η επόμενη Βουλή θα δ</w:t>
      </w:r>
      <w:r w:rsidRPr="001B0A1A">
        <w:rPr>
          <w:rFonts w:eastAsia="Times New Roman"/>
          <w:szCs w:val="24"/>
        </w:rPr>
        <w:t>ώσει την έγκρισή της σε αυτή</w:t>
      </w:r>
      <w:r>
        <w:rPr>
          <w:rFonts w:eastAsia="Times New Roman"/>
          <w:szCs w:val="24"/>
        </w:rPr>
        <w:t>ν</w:t>
      </w:r>
      <w:r w:rsidRPr="001B0A1A">
        <w:rPr>
          <w:rFonts w:eastAsia="Times New Roman"/>
          <w:szCs w:val="24"/>
        </w:rPr>
        <w:t xml:space="preserve"> την αναγκαία </w:t>
      </w:r>
      <w:r>
        <w:rPr>
          <w:rFonts w:eastAsia="Times New Roman"/>
          <w:szCs w:val="24"/>
        </w:rPr>
        <w:t>σ</w:t>
      </w:r>
      <w:r w:rsidRPr="001B0A1A">
        <w:rPr>
          <w:rFonts w:eastAsia="Times New Roman"/>
          <w:szCs w:val="24"/>
        </w:rPr>
        <w:t>υνταγματική παρέμβαση</w:t>
      </w:r>
      <w:r>
        <w:rPr>
          <w:rFonts w:eastAsia="Times New Roman"/>
          <w:szCs w:val="24"/>
        </w:rPr>
        <w:t>.</w:t>
      </w:r>
    </w:p>
    <w:p w14:paraId="19C9AB79" w14:textId="77777777" w:rsidR="005136E3" w:rsidRDefault="0098028A">
      <w:pPr>
        <w:spacing w:after="0" w:line="600" w:lineRule="auto"/>
        <w:ind w:firstLine="720"/>
        <w:jc w:val="both"/>
        <w:rPr>
          <w:rFonts w:eastAsia="Times New Roman"/>
          <w:szCs w:val="24"/>
        </w:rPr>
      </w:pPr>
      <w:r>
        <w:rPr>
          <w:rFonts w:eastAsia="Times New Roman"/>
          <w:szCs w:val="24"/>
        </w:rPr>
        <w:t>Με την κατάργηση,</w:t>
      </w:r>
      <w:r w:rsidRPr="001B0A1A">
        <w:rPr>
          <w:rFonts w:eastAsia="Times New Roman"/>
          <w:szCs w:val="24"/>
        </w:rPr>
        <w:t xml:space="preserve"> </w:t>
      </w:r>
      <w:r>
        <w:rPr>
          <w:rFonts w:eastAsia="Times New Roman"/>
          <w:szCs w:val="24"/>
        </w:rPr>
        <w:t>επίσης, της</w:t>
      </w:r>
      <w:r w:rsidRPr="001B0A1A">
        <w:rPr>
          <w:rFonts w:eastAsia="Times New Roman"/>
          <w:szCs w:val="24"/>
        </w:rPr>
        <w:t xml:space="preserve"> </w:t>
      </w:r>
      <w:r>
        <w:rPr>
          <w:rFonts w:eastAsia="Times New Roman"/>
          <w:szCs w:val="24"/>
        </w:rPr>
        <w:t>διάταξης</w:t>
      </w:r>
      <w:r w:rsidRPr="001B0A1A">
        <w:rPr>
          <w:rFonts w:eastAsia="Times New Roman"/>
          <w:szCs w:val="24"/>
        </w:rPr>
        <w:t xml:space="preserve"> για την ευθύνη των </w:t>
      </w:r>
      <w:r>
        <w:rPr>
          <w:rFonts w:eastAsia="Times New Roman"/>
          <w:szCs w:val="24"/>
        </w:rPr>
        <w:t>Υ</w:t>
      </w:r>
      <w:r w:rsidRPr="001B0A1A">
        <w:rPr>
          <w:rFonts w:eastAsia="Times New Roman"/>
          <w:szCs w:val="24"/>
        </w:rPr>
        <w:t xml:space="preserve">πουργών </w:t>
      </w:r>
      <w:r>
        <w:rPr>
          <w:rFonts w:eastAsia="Times New Roman"/>
          <w:szCs w:val="24"/>
        </w:rPr>
        <w:t>-</w:t>
      </w:r>
      <w:r w:rsidRPr="001B0A1A">
        <w:rPr>
          <w:rFonts w:eastAsia="Times New Roman"/>
          <w:szCs w:val="24"/>
        </w:rPr>
        <w:t>τοποθετήθηκ</w:t>
      </w:r>
      <w:r>
        <w:rPr>
          <w:rFonts w:eastAsia="Times New Roman"/>
          <w:szCs w:val="24"/>
        </w:rPr>
        <w:t>α-, μας δυσκολεύετε, π</w:t>
      </w:r>
      <w:r w:rsidRPr="001B0A1A">
        <w:rPr>
          <w:rFonts w:eastAsia="Times New Roman"/>
          <w:szCs w:val="24"/>
        </w:rPr>
        <w:t>ράγματι</w:t>
      </w:r>
      <w:r>
        <w:rPr>
          <w:rFonts w:eastAsia="Times New Roman"/>
          <w:szCs w:val="24"/>
        </w:rPr>
        <w:t>,</w:t>
      </w:r>
      <w:r w:rsidRPr="001B0A1A">
        <w:rPr>
          <w:rFonts w:eastAsia="Times New Roman"/>
          <w:szCs w:val="24"/>
        </w:rPr>
        <w:t xml:space="preserve"> διότι παρά το ότι θα </w:t>
      </w:r>
      <w:r>
        <w:rPr>
          <w:rFonts w:eastAsia="Times New Roman"/>
          <w:szCs w:val="24"/>
        </w:rPr>
        <w:t xml:space="preserve">κερδίσουμε τις επόμενες εκλογές, είναι αμφίρροπο </w:t>
      </w:r>
      <w:r w:rsidRPr="001B0A1A">
        <w:rPr>
          <w:rFonts w:eastAsia="Times New Roman"/>
          <w:szCs w:val="24"/>
        </w:rPr>
        <w:t>αν θα έχο</w:t>
      </w:r>
      <w:r w:rsidRPr="001B0A1A">
        <w:rPr>
          <w:rFonts w:eastAsia="Times New Roman"/>
          <w:szCs w:val="24"/>
        </w:rPr>
        <w:t xml:space="preserve">υμε </w:t>
      </w:r>
      <w:proofErr w:type="spellStart"/>
      <w:r>
        <w:rPr>
          <w:rFonts w:eastAsia="Times New Roman"/>
          <w:szCs w:val="24"/>
        </w:rPr>
        <w:t>εκατόν</w:t>
      </w:r>
      <w:proofErr w:type="spellEnd"/>
      <w:r>
        <w:rPr>
          <w:rFonts w:eastAsia="Times New Roman"/>
          <w:szCs w:val="24"/>
        </w:rPr>
        <w:t xml:space="preserve"> ογδόντα Β</w:t>
      </w:r>
      <w:r w:rsidRPr="001B0A1A">
        <w:rPr>
          <w:rFonts w:eastAsia="Times New Roman"/>
          <w:szCs w:val="24"/>
        </w:rPr>
        <w:t>ουλευτές</w:t>
      </w:r>
      <w:r>
        <w:rPr>
          <w:rFonts w:eastAsia="Times New Roman"/>
          <w:szCs w:val="24"/>
        </w:rPr>
        <w:t>.</w:t>
      </w:r>
      <w:r w:rsidRPr="00734D3A">
        <w:rPr>
          <w:rFonts w:eastAsia="Times New Roman"/>
          <w:szCs w:val="24"/>
        </w:rPr>
        <w:t xml:space="preserve"> </w:t>
      </w:r>
      <w:r>
        <w:rPr>
          <w:rFonts w:eastAsia="Times New Roman"/>
          <w:szCs w:val="24"/>
        </w:rPr>
        <w:t>Πι</w:t>
      </w:r>
      <w:r w:rsidRPr="001B0A1A">
        <w:rPr>
          <w:rFonts w:eastAsia="Times New Roman"/>
          <w:szCs w:val="24"/>
        </w:rPr>
        <w:t>στεύω</w:t>
      </w:r>
      <w:r>
        <w:rPr>
          <w:rFonts w:eastAsia="Times New Roman"/>
          <w:szCs w:val="24"/>
        </w:rPr>
        <w:t>, όμως,</w:t>
      </w:r>
      <w:r w:rsidRPr="001B0A1A">
        <w:rPr>
          <w:rFonts w:eastAsia="Times New Roman"/>
          <w:szCs w:val="24"/>
        </w:rPr>
        <w:t xml:space="preserve"> ότι με την στήριξη και άλλων πτερύγων της Βουλής</w:t>
      </w:r>
      <w:r>
        <w:rPr>
          <w:rFonts w:eastAsia="Times New Roman"/>
          <w:szCs w:val="24"/>
        </w:rPr>
        <w:t>,</w:t>
      </w:r>
      <w:r w:rsidRPr="001B0A1A">
        <w:rPr>
          <w:rFonts w:eastAsia="Times New Roman"/>
          <w:szCs w:val="24"/>
        </w:rPr>
        <w:t xml:space="preserve"> θα μπορέσουμε έστω με </w:t>
      </w:r>
      <w:proofErr w:type="spellStart"/>
      <w:r>
        <w:rPr>
          <w:rFonts w:eastAsia="Times New Roman"/>
          <w:szCs w:val="24"/>
        </w:rPr>
        <w:t>εκατόν</w:t>
      </w:r>
      <w:proofErr w:type="spellEnd"/>
      <w:r>
        <w:rPr>
          <w:rFonts w:eastAsia="Times New Roman"/>
          <w:szCs w:val="24"/>
        </w:rPr>
        <w:t xml:space="preserve"> ογδόντα να το πετύχουμε και αυτό.</w:t>
      </w:r>
    </w:p>
    <w:p w14:paraId="19C9AB7A" w14:textId="77777777" w:rsidR="005136E3" w:rsidRDefault="0098028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9C9AB7B" w14:textId="77777777" w:rsidR="005136E3" w:rsidRDefault="0098028A">
      <w:pPr>
        <w:spacing w:after="0" w:line="600" w:lineRule="auto"/>
        <w:ind w:firstLine="720"/>
        <w:jc w:val="both"/>
        <w:rPr>
          <w:rFonts w:eastAsia="Times New Roman"/>
          <w:szCs w:val="24"/>
        </w:rPr>
      </w:pPr>
      <w:r>
        <w:rPr>
          <w:rFonts w:eastAsia="Times New Roman"/>
          <w:szCs w:val="24"/>
        </w:rPr>
        <w:t>Μ</w:t>
      </w:r>
      <w:r w:rsidRPr="001B0A1A">
        <w:rPr>
          <w:rFonts w:eastAsia="Times New Roman"/>
          <w:szCs w:val="24"/>
        </w:rPr>
        <w:t xml:space="preserve">ε τη θεσμοθέτηση των θητειών των </w:t>
      </w:r>
      <w:r>
        <w:rPr>
          <w:rFonts w:eastAsia="Times New Roman"/>
          <w:szCs w:val="24"/>
        </w:rPr>
        <w:t>Β</w:t>
      </w:r>
      <w:r w:rsidRPr="001B0A1A">
        <w:rPr>
          <w:rFonts w:eastAsia="Times New Roman"/>
          <w:szCs w:val="24"/>
        </w:rPr>
        <w:t>ουλευτών</w:t>
      </w:r>
      <w:r>
        <w:rPr>
          <w:rFonts w:eastAsia="Times New Roman"/>
          <w:szCs w:val="24"/>
        </w:rPr>
        <w:t>, τον περιο</w:t>
      </w:r>
      <w:r>
        <w:rPr>
          <w:rFonts w:eastAsia="Times New Roman"/>
          <w:szCs w:val="24"/>
        </w:rPr>
        <w:t>ρισμό της ασυλίας</w:t>
      </w:r>
      <w:r w:rsidRPr="001B0A1A">
        <w:rPr>
          <w:rFonts w:eastAsia="Times New Roman"/>
          <w:szCs w:val="24"/>
        </w:rPr>
        <w:t xml:space="preserve"> τους αποκλειστικά σε αδικήματα που σχετίζονται με τα καθήκοντά </w:t>
      </w:r>
      <w:r>
        <w:rPr>
          <w:rFonts w:eastAsia="Times New Roman"/>
          <w:szCs w:val="24"/>
        </w:rPr>
        <w:t>τους επιχειρούμε</w:t>
      </w:r>
      <w:r w:rsidRPr="001B0A1A">
        <w:rPr>
          <w:rFonts w:eastAsia="Times New Roman"/>
          <w:szCs w:val="24"/>
        </w:rPr>
        <w:t xml:space="preserve"> να δημιουργήσουμε τους όρους για την αποκατάσταση της εμπιστοσύνης στο πολι</w:t>
      </w:r>
      <w:r w:rsidRPr="001B0A1A">
        <w:rPr>
          <w:rFonts w:eastAsia="Times New Roman"/>
          <w:szCs w:val="24"/>
        </w:rPr>
        <w:lastRenderedPageBreak/>
        <w:t>τικό σύστημα</w:t>
      </w:r>
      <w:r>
        <w:rPr>
          <w:rFonts w:eastAsia="Times New Roman"/>
          <w:szCs w:val="24"/>
        </w:rPr>
        <w:t>,</w:t>
      </w:r>
      <w:r w:rsidRPr="001B0A1A">
        <w:rPr>
          <w:rFonts w:eastAsia="Times New Roman"/>
          <w:szCs w:val="24"/>
        </w:rPr>
        <w:t xml:space="preserve"> να καταπολεμήσουμε δηλαδή στον πυρήνα </w:t>
      </w:r>
      <w:r>
        <w:rPr>
          <w:rFonts w:eastAsia="Times New Roman"/>
          <w:szCs w:val="24"/>
        </w:rPr>
        <w:t xml:space="preserve">φαινόμενα όπως </w:t>
      </w:r>
      <w:r w:rsidRPr="001B0A1A">
        <w:rPr>
          <w:rFonts w:eastAsia="Times New Roman"/>
          <w:szCs w:val="24"/>
        </w:rPr>
        <w:t>το πελατειακό κρ</w:t>
      </w:r>
      <w:r w:rsidRPr="001B0A1A">
        <w:rPr>
          <w:rFonts w:eastAsia="Times New Roman"/>
          <w:szCs w:val="24"/>
        </w:rPr>
        <w:t xml:space="preserve">άτος και </w:t>
      </w:r>
      <w:r>
        <w:rPr>
          <w:rFonts w:eastAsia="Times New Roman"/>
          <w:szCs w:val="24"/>
        </w:rPr>
        <w:t xml:space="preserve">την </w:t>
      </w:r>
      <w:r w:rsidRPr="001B0A1A">
        <w:rPr>
          <w:rFonts w:eastAsia="Times New Roman"/>
          <w:szCs w:val="24"/>
        </w:rPr>
        <w:t>οικογενειοκρατία και να διαμορφώσουμε το έδαφος για την αναγέννηση της πραγματικής πολιτικής</w:t>
      </w:r>
      <w:r>
        <w:rPr>
          <w:rFonts w:eastAsia="Times New Roman"/>
          <w:szCs w:val="24"/>
        </w:rPr>
        <w:t>.</w:t>
      </w:r>
    </w:p>
    <w:p w14:paraId="19C9AB7C" w14:textId="77777777" w:rsidR="005136E3" w:rsidRDefault="0098028A">
      <w:pPr>
        <w:spacing w:after="0" w:line="600" w:lineRule="auto"/>
        <w:ind w:firstLine="720"/>
        <w:jc w:val="both"/>
        <w:rPr>
          <w:rFonts w:eastAsia="Times New Roman"/>
          <w:szCs w:val="24"/>
        </w:rPr>
      </w:pPr>
      <w:r>
        <w:rPr>
          <w:rFonts w:eastAsia="Times New Roman"/>
          <w:szCs w:val="24"/>
        </w:rPr>
        <w:t>Τ</w:t>
      </w:r>
      <w:r w:rsidRPr="001B0A1A">
        <w:rPr>
          <w:rFonts w:eastAsia="Times New Roman"/>
          <w:szCs w:val="24"/>
        </w:rPr>
        <w:t>έλος</w:t>
      </w:r>
      <w:r>
        <w:rPr>
          <w:rFonts w:eastAsia="Times New Roman"/>
          <w:szCs w:val="24"/>
        </w:rPr>
        <w:t>,</w:t>
      </w:r>
      <w:r w:rsidRPr="001B0A1A">
        <w:rPr>
          <w:rFonts w:eastAsia="Times New Roman"/>
          <w:szCs w:val="24"/>
        </w:rPr>
        <w:t xml:space="preserve"> με την πρότασή μας για την κατοχύρωση της θρησκευτικής ουδετερότητας του </w:t>
      </w:r>
      <w:r>
        <w:rPr>
          <w:rFonts w:eastAsia="Times New Roman"/>
          <w:szCs w:val="24"/>
        </w:rPr>
        <w:t>κ</w:t>
      </w:r>
      <w:r w:rsidRPr="001B0A1A">
        <w:rPr>
          <w:rFonts w:eastAsia="Times New Roman"/>
          <w:szCs w:val="24"/>
        </w:rPr>
        <w:t xml:space="preserve">ράτους </w:t>
      </w:r>
      <w:r>
        <w:rPr>
          <w:rFonts w:eastAsia="Times New Roman"/>
          <w:szCs w:val="24"/>
        </w:rPr>
        <w:t xml:space="preserve">και την </w:t>
      </w:r>
      <w:proofErr w:type="spellStart"/>
      <w:r>
        <w:rPr>
          <w:rFonts w:eastAsia="Times New Roman"/>
          <w:szCs w:val="24"/>
        </w:rPr>
        <w:t>υποχρεωτικότητα</w:t>
      </w:r>
      <w:proofErr w:type="spellEnd"/>
      <w:r>
        <w:rPr>
          <w:rFonts w:eastAsia="Times New Roman"/>
          <w:szCs w:val="24"/>
        </w:rPr>
        <w:t xml:space="preserve"> του πολιτικού όρκου</w:t>
      </w:r>
      <w:r w:rsidRPr="001B0A1A">
        <w:rPr>
          <w:rFonts w:eastAsia="Times New Roman"/>
          <w:szCs w:val="24"/>
        </w:rPr>
        <w:t xml:space="preserve"> κάνουμε ένα ώριμο και αναγκαίο βήμα για τον </w:t>
      </w:r>
      <w:proofErr w:type="spellStart"/>
      <w:r w:rsidRPr="001B0A1A">
        <w:rPr>
          <w:rFonts w:eastAsia="Times New Roman"/>
          <w:szCs w:val="24"/>
        </w:rPr>
        <w:t>εξορθολογισμό</w:t>
      </w:r>
      <w:proofErr w:type="spellEnd"/>
      <w:r w:rsidRPr="001B0A1A">
        <w:rPr>
          <w:rFonts w:eastAsia="Times New Roman"/>
          <w:szCs w:val="24"/>
        </w:rPr>
        <w:t xml:space="preserve"> των σχέσεων του Κράτους με την </w:t>
      </w:r>
      <w:r>
        <w:rPr>
          <w:rFonts w:eastAsia="Times New Roman"/>
          <w:szCs w:val="24"/>
        </w:rPr>
        <w:t>Ε</w:t>
      </w:r>
      <w:r w:rsidRPr="001B0A1A">
        <w:rPr>
          <w:rFonts w:eastAsia="Times New Roman"/>
          <w:szCs w:val="24"/>
        </w:rPr>
        <w:t>κκλησία</w:t>
      </w:r>
      <w:r>
        <w:rPr>
          <w:rFonts w:eastAsia="Times New Roman"/>
          <w:szCs w:val="24"/>
        </w:rPr>
        <w:t>, ένα βήμα σ</w:t>
      </w:r>
      <w:r w:rsidRPr="001B0A1A">
        <w:rPr>
          <w:rFonts w:eastAsia="Times New Roman"/>
          <w:szCs w:val="24"/>
        </w:rPr>
        <w:t xml:space="preserve">το οποίο </w:t>
      </w:r>
      <w:r>
        <w:rPr>
          <w:rFonts w:eastAsia="Times New Roman"/>
          <w:szCs w:val="24"/>
        </w:rPr>
        <w:t>οι φωτισμένες δυνάμεις της Εκκλησίας</w:t>
      </w:r>
      <w:r w:rsidRPr="001B0A1A">
        <w:rPr>
          <w:rFonts w:eastAsia="Times New Roman"/>
          <w:szCs w:val="24"/>
        </w:rPr>
        <w:t xml:space="preserve"> δεν αντιτίθε</w:t>
      </w:r>
      <w:r>
        <w:rPr>
          <w:rFonts w:eastAsia="Times New Roman"/>
          <w:szCs w:val="24"/>
        </w:rPr>
        <w:t>νται. Α</w:t>
      </w:r>
      <w:r w:rsidRPr="001B0A1A">
        <w:rPr>
          <w:rFonts w:eastAsia="Times New Roman"/>
          <w:szCs w:val="24"/>
        </w:rPr>
        <w:t>ντιθέτως</w:t>
      </w:r>
      <w:r>
        <w:rPr>
          <w:rFonts w:eastAsia="Times New Roman"/>
          <w:szCs w:val="24"/>
        </w:rPr>
        <w:t>,</w:t>
      </w:r>
      <w:r w:rsidRPr="001B0A1A">
        <w:rPr>
          <w:rFonts w:eastAsia="Times New Roman"/>
          <w:szCs w:val="24"/>
        </w:rPr>
        <w:t xml:space="preserve"> το αναγνωρίζουν ως αναγκαίο να γίνει</w:t>
      </w:r>
      <w:r>
        <w:rPr>
          <w:rFonts w:eastAsia="Times New Roman"/>
          <w:szCs w:val="24"/>
        </w:rPr>
        <w:t>,</w:t>
      </w:r>
      <w:r w:rsidRPr="001B0A1A">
        <w:rPr>
          <w:rFonts w:eastAsia="Times New Roman"/>
          <w:szCs w:val="24"/>
        </w:rPr>
        <w:t xml:space="preserve"> ως αναγκαίο να καταστήσουμε σαφές</w:t>
      </w:r>
      <w:r w:rsidRPr="001B0A1A">
        <w:rPr>
          <w:rFonts w:eastAsia="Times New Roman"/>
          <w:szCs w:val="24"/>
        </w:rPr>
        <w:t xml:space="preserve"> </w:t>
      </w:r>
      <w:r>
        <w:rPr>
          <w:rFonts w:eastAsia="Times New Roman"/>
          <w:szCs w:val="24"/>
        </w:rPr>
        <w:t>τι</w:t>
      </w:r>
      <w:r w:rsidRPr="001B0A1A">
        <w:rPr>
          <w:rFonts w:eastAsia="Times New Roman"/>
          <w:szCs w:val="24"/>
        </w:rPr>
        <w:t xml:space="preserve"> ανήκει στο</w:t>
      </w:r>
      <w:r>
        <w:rPr>
          <w:rFonts w:eastAsia="Times New Roman"/>
          <w:szCs w:val="24"/>
        </w:rPr>
        <w:t>ν</w:t>
      </w:r>
      <w:r w:rsidRPr="001B0A1A">
        <w:rPr>
          <w:rFonts w:eastAsia="Times New Roman"/>
          <w:szCs w:val="24"/>
        </w:rPr>
        <w:t xml:space="preserve"> Θεό και τη </w:t>
      </w:r>
      <w:r>
        <w:rPr>
          <w:rFonts w:eastAsia="Times New Roman"/>
          <w:szCs w:val="24"/>
        </w:rPr>
        <w:t>σ</w:t>
      </w:r>
      <w:r w:rsidRPr="001B0A1A">
        <w:rPr>
          <w:rFonts w:eastAsia="Times New Roman"/>
          <w:szCs w:val="24"/>
        </w:rPr>
        <w:t xml:space="preserve">υνείδηση και τι αφορά τη δημόσια σφαίρα και τη λειτουργία του </w:t>
      </w:r>
      <w:r>
        <w:rPr>
          <w:rFonts w:eastAsia="Times New Roman"/>
          <w:szCs w:val="24"/>
        </w:rPr>
        <w:t>κ</w:t>
      </w:r>
      <w:r w:rsidRPr="001B0A1A">
        <w:rPr>
          <w:rFonts w:eastAsia="Times New Roman"/>
          <w:szCs w:val="24"/>
        </w:rPr>
        <w:t>ράτους</w:t>
      </w:r>
      <w:r>
        <w:rPr>
          <w:rFonts w:eastAsia="Times New Roman"/>
          <w:szCs w:val="24"/>
        </w:rPr>
        <w:t>.</w:t>
      </w:r>
    </w:p>
    <w:p w14:paraId="19C9AB7D" w14:textId="77777777" w:rsidR="005136E3" w:rsidRDefault="0098028A">
      <w:pPr>
        <w:spacing w:after="0"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Το άρθρο 32 θα το ψηφίσετε;</w:t>
      </w:r>
    </w:p>
    <w:p w14:paraId="19C9AB7E" w14:textId="77777777" w:rsidR="005136E3" w:rsidRDefault="0098028A">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Μα τι λέτε, κύριε </w:t>
      </w:r>
      <w:proofErr w:type="spellStart"/>
      <w:r>
        <w:rPr>
          <w:rFonts w:eastAsia="Times New Roman"/>
          <w:szCs w:val="24"/>
        </w:rPr>
        <w:t>Βρούτση</w:t>
      </w:r>
      <w:proofErr w:type="spellEnd"/>
      <w:r>
        <w:rPr>
          <w:rFonts w:eastAsia="Times New Roman"/>
          <w:szCs w:val="24"/>
        </w:rPr>
        <w:t>; Σας παρακαλώ. Τι ρωτάτε ακριβώς; Δεν κατάλαβα.</w:t>
      </w:r>
    </w:p>
    <w:p w14:paraId="19C9AB7F" w14:textId="77777777" w:rsidR="005136E3" w:rsidRDefault="0098028A">
      <w:pPr>
        <w:spacing w:after="0" w:line="600" w:lineRule="auto"/>
        <w:ind w:firstLine="720"/>
        <w:jc w:val="both"/>
        <w:rPr>
          <w:rFonts w:eastAsia="Times New Roman"/>
          <w:szCs w:val="24"/>
        </w:rPr>
      </w:pPr>
      <w:r>
        <w:rPr>
          <w:rFonts w:eastAsia="Times New Roman" w:cs="Times New Roman"/>
          <w:b/>
          <w:szCs w:val="24"/>
        </w:rPr>
        <w:t>ΑΛΕΞΗΣ Τ</w:t>
      </w:r>
      <w:r>
        <w:rPr>
          <w:rFonts w:eastAsia="Times New Roman" w:cs="Times New Roman"/>
          <w:b/>
          <w:szCs w:val="24"/>
        </w:rPr>
        <w:t xml:space="preserve">ΣΙΠΡΑΣ (Πρόεδρος της Κυβέρνησης): </w:t>
      </w:r>
      <w:r>
        <w:rPr>
          <w:rFonts w:eastAsia="Times New Roman"/>
          <w:szCs w:val="24"/>
        </w:rPr>
        <w:t xml:space="preserve">Ο κ. </w:t>
      </w:r>
      <w:proofErr w:type="spellStart"/>
      <w:r>
        <w:rPr>
          <w:rFonts w:eastAsia="Times New Roman"/>
          <w:szCs w:val="24"/>
        </w:rPr>
        <w:t>Βρούτσης</w:t>
      </w:r>
      <w:proofErr w:type="spellEnd"/>
      <w:r>
        <w:rPr>
          <w:rFonts w:eastAsia="Times New Roman"/>
          <w:szCs w:val="24"/>
        </w:rPr>
        <w:t xml:space="preserve"> βρίσκεται σε άλλη αίθουσα </w:t>
      </w:r>
      <w:r w:rsidRPr="001B0A1A">
        <w:rPr>
          <w:rFonts w:eastAsia="Times New Roman"/>
          <w:szCs w:val="24"/>
        </w:rPr>
        <w:t>ή σε κάποιο τηλεοπτικό πάνελ</w:t>
      </w:r>
      <w:r>
        <w:rPr>
          <w:rFonts w:eastAsia="Times New Roman"/>
          <w:szCs w:val="24"/>
        </w:rPr>
        <w:t>, μάλλον.</w:t>
      </w:r>
      <w:r w:rsidRPr="00FF71D5">
        <w:rPr>
          <w:rFonts w:eastAsia="Times New Roman"/>
          <w:szCs w:val="24"/>
        </w:rPr>
        <w:t xml:space="preserve"> </w:t>
      </w:r>
      <w:r>
        <w:rPr>
          <w:rFonts w:eastAsia="Times New Roman"/>
          <w:szCs w:val="24"/>
        </w:rPr>
        <w:t>Δ</w:t>
      </w:r>
      <w:r w:rsidRPr="001B0A1A">
        <w:rPr>
          <w:rFonts w:eastAsia="Times New Roman"/>
          <w:szCs w:val="24"/>
        </w:rPr>
        <w:t>εν έχει καταλάβει τι είπα πριν</w:t>
      </w:r>
      <w:r>
        <w:rPr>
          <w:rFonts w:eastAsia="Times New Roman"/>
          <w:szCs w:val="24"/>
        </w:rPr>
        <w:t>.</w:t>
      </w:r>
    </w:p>
    <w:p w14:paraId="19C9AB80" w14:textId="77777777" w:rsidR="005136E3" w:rsidRDefault="0098028A">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19C9AB81" w14:textId="77777777" w:rsidR="005136E3" w:rsidRDefault="0098028A">
      <w:pPr>
        <w:spacing w:after="0" w:line="600" w:lineRule="auto"/>
        <w:ind w:firstLine="720"/>
        <w:jc w:val="both"/>
        <w:rPr>
          <w:rFonts w:eastAsia="Times New Roman"/>
          <w:szCs w:val="24"/>
        </w:rPr>
      </w:pPr>
      <w:r>
        <w:rPr>
          <w:rFonts w:eastAsia="Times New Roman"/>
          <w:szCs w:val="24"/>
        </w:rPr>
        <w:t>Είπα ότι ε</w:t>
      </w:r>
      <w:r w:rsidRPr="001B0A1A">
        <w:rPr>
          <w:rFonts w:eastAsia="Times New Roman"/>
          <w:szCs w:val="24"/>
        </w:rPr>
        <w:t xml:space="preserve">νώ εμείς ψηφίζουμε </w:t>
      </w:r>
      <w:r>
        <w:rPr>
          <w:rFonts w:eastAsia="Times New Roman"/>
          <w:szCs w:val="24"/>
        </w:rPr>
        <w:t xml:space="preserve">το άρθρο </w:t>
      </w:r>
      <w:r w:rsidRPr="001B0A1A">
        <w:rPr>
          <w:rFonts w:eastAsia="Times New Roman"/>
          <w:szCs w:val="24"/>
        </w:rPr>
        <w:t>32 και δεν παίζουμε παιχνίδια</w:t>
      </w:r>
      <w:r w:rsidRPr="001B0A1A">
        <w:rPr>
          <w:rFonts w:eastAsia="Times New Roman"/>
          <w:szCs w:val="24"/>
        </w:rPr>
        <w:t xml:space="preserve"> με το </w:t>
      </w:r>
      <w:r>
        <w:rPr>
          <w:rFonts w:eastAsia="Times New Roman"/>
          <w:szCs w:val="24"/>
        </w:rPr>
        <w:t>Σ</w:t>
      </w:r>
      <w:r w:rsidRPr="001B0A1A">
        <w:rPr>
          <w:rFonts w:eastAsia="Times New Roman"/>
          <w:szCs w:val="24"/>
        </w:rPr>
        <w:t>ύνταγμα</w:t>
      </w:r>
      <w:r>
        <w:rPr>
          <w:rFonts w:eastAsia="Times New Roman"/>
          <w:szCs w:val="24"/>
        </w:rPr>
        <w:t>,</w:t>
      </w:r>
      <w:r w:rsidRPr="001B0A1A">
        <w:rPr>
          <w:rFonts w:eastAsia="Times New Roman"/>
          <w:szCs w:val="24"/>
        </w:rPr>
        <w:t xml:space="preserve"> εσείς φροντίσατε να πάρει </w:t>
      </w:r>
      <w:proofErr w:type="spellStart"/>
      <w:r>
        <w:rPr>
          <w:rFonts w:eastAsia="Times New Roman"/>
          <w:szCs w:val="24"/>
        </w:rPr>
        <w:t>εκατόν</w:t>
      </w:r>
      <w:proofErr w:type="spellEnd"/>
      <w:r>
        <w:rPr>
          <w:rFonts w:eastAsia="Times New Roman"/>
          <w:szCs w:val="24"/>
        </w:rPr>
        <w:t xml:space="preserve"> εβδομήντα εννέα</w:t>
      </w:r>
      <w:r w:rsidRPr="001B0A1A">
        <w:rPr>
          <w:rFonts w:eastAsia="Times New Roman"/>
          <w:szCs w:val="24"/>
        </w:rPr>
        <w:t xml:space="preserve"> ψήφους μόνο η διάταξη που </w:t>
      </w:r>
      <w:r>
        <w:rPr>
          <w:rFonts w:eastAsia="Times New Roman"/>
          <w:szCs w:val="24"/>
        </w:rPr>
        <w:t>αφορά το άρθρο</w:t>
      </w:r>
      <w:r w:rsidRPr="001B0A1A">
        <w:rPr>
          <w:rFonts w:eastAsia="Times New Roman"/>
          <w:szCs w:val="24"/>
        </w:rPr>
        <w:t xml:space="preserve"> 86</w:t>
      </w:r>
      <w:r>
        <w:rPr>
          <w:rFonts w:eastAsia="Times New Roman"/>
          <w:szCs w:val="24"/>
        </w:rPr>
        <w:t>, η</w:t>
      </w:r>
      <w:r w:rsidRPr="001B0A1A">
        <w:rPr>
          <w:rFonts w:eastAsia="Times New Roman"/>
          <w:szCs w:val="24"/>
        </w:rPr>
        <w:t xml:space="preserve"> κρίσιμη</w:t>
      </w:r>
      <w:r>
        <w:rPr>
          <w:rFonts w:eastAsia="Times New Roman"/>
          <w:szCs w:val="24"/>
        </w:rPr>
        <w:t>,</w:t>
      </w:r>
      <w:r w:rsidRPr="001B0A1A">
        <w:rPr>
          <w:rFonts w:eastAsia="Times New Roman"/>
          <w:szCs w:val="24"/>
        </w:rPr>
        <w:t xml:space="preserve"> που θα μπορούσε να έχει αναδρομική ισχύ</w:t>
      </w:r>
      <w:r>
        <w:rPr>
          <w:rFonts w:eastAsia="Times New Roman"/>
          <w:szCs w:val="24"/>
        </w:rPr>
        <w:t>. Δ</w:t>
      </w:r>
      <w:r w:rsidRPr="001B0A1A">
        <w:rPr>
          <w:rFonts w:eastAsia="Times New Roman"/>
          <w:szCs w:val="24"/>
        </w:rPr>
        <w:t xml:space="preserve">εν </w:t>
      </w:r>
      <w:r>
        <w:rPr>
          <w:rFonts w:eastAsia="Times New Roman"/>
          <w:szCs w:val="24"/>
        </w:rPr>
        <w:t>τ</w:t>
      </w:r>
      <w:r w:rsidRPr="001B0A1A">
        <w:rPr>
          <w:rFonts w:eastAsia="Times New Roman"/>
          <w:szCs w:val="24"/>
        </w:rPr>
        <w:t>ο ακούσατε</w:t>
      </w:r>
      <w:r>
        <w:rPr>
          <w:rFonts w:eastAsia="Times New Roman"/>
          <w:szCs w:val="24"/>
        </w:rPr>
        <w:t xml:space="preserve">. Να το </w:t>
      </w:r>
      <w:r w:rsidRPr="001B0A1A">
        <w:rPr>
          <w:rFonts w:eastAsia="Times New Roman"/>
          <w:szCs w:val="24"/>
        </w:rPr>
        <w:t>επαναλάβω</w:t>
      </w:r>
      <w:r>
        <w:rPr>
          <w:rFonts w:eastAsia="Times New Roman"/>
          <w:szCs w:val="24"/>
        </w:rPr>
        <w:t>; Π</w:t>
      </w:r>
      <w:r w:rsidRPr="001B0A1A">
        <w:rPr>
          <w:rFonts w:eastAsia="Times New Roman"/>
          <w:szCs w:val="24"/>
        </w:rPr>
        <w:t xml:space="preserve">όσες φορές </w:t>
      </w:r>
      <w:r>
        <w:rPr>
          <w:rFonts w:eastAsia="Times New Roman"/>
          <w:szCs w:val="24"/>
        </w:rPr>
        <w:t>ν</w:t>
      </w:r>
      <w:r w:rsidRPr="001B0A1A">
        <w:rPr>
          <w:rFonts w:eastAsia="Times New Roman"/>
          <w:szCs w:val="24"/>
        </w:rPr>
        <w:t>α το πω</w:t>
      </w:r>
      <w:r>
        <w:rPr>
          <w:rFonts w:eastAsia="Times New Roman"/>
          <w:szCs w:val="24"/>
        </w:rPr>
        <w:t>; Ε</w:t>
      </w:r>
      <w:r w:rsidRPr="001B0A1A">
        <w:rPr>
          <w:rFonts w:eastAsia="Times New Roman"/>
          <w:szCs w:val="24"/>
        </w:rPr>
        <w:t xml:space="preserve">μείς δεν παίζουμε παιχνίδια με το </w:t>
      </w:r>
      <w:r>
        <w:rPr>
          <w:rFonts w:eastAsia="Times New Roman"/>
          <w:szCs w:val="24"/>
        </w:rPr>
        <w:t>Σύ</w:t>
      </w:r>
      <w:r>
        <w:rPr>
          <w:rFonts w:eastAsia="Times New Roman"/>
          <w:szCs w:val="24"/>
        </w:rPr>
        <w:t>νταγμα. Εσ</w:t>
      </w:r>
      <w:r w:rsidRPr="001B0A1A">
        <w:rPr>
          <w:rFonts w:eastAsia="Times New Roman"/>
          <w:szCs w:val="24"/>
        </w:rPr>
        <w:t xml:space="preserve">είς παίζετε μικροπολιτικά παιχνίδια και </w:t>
      </w:r>
      <w:proofErr w:type="spellStart"/>
      <w:r>
        <w:rPr>
          <w:rFonts w:eastAsia="Times New Roman"/>
          <w:szCs w:val="24"/>
        </w:rPr>
        <w:t>εργαλειοποιείτε</w:t>
      </w:r>
      <w:proofErr w:type="spellEnd"/>
      <w:r>
        <w:rPr>
          <w:rFonts w:eastAsia="Times New Roman"/>
          <w:szCs w:val="24"/>
        </w:rPr>
        <w:t xml:space="preserve"> μια κορυφαία</w:t>
      </w:r>
      <w:r w:rsidRPr="001B0A1A">
        <w:rPr>
          <w:rFonts w:eastAsia="Times New Roman"/>
          <w:szCs w:val="24"/>
        </w:rPr>
        <w:t xml:space="preserve"> θεσμική διαδικασία</w:t>
      </w:r>
      <w:r>
        <w:rPr>
          <w:rFonts w:eastAsia="Times New Roman"/>
          <w:szCs w:val="24"/>
        </w:rPr>
        <w:t>.</w:t>
      </w:r>
    </w:p>
    <w:p w14:paraId="19C9AB82" w14:textId="77777777" w:rsidR="005136E3" w:rsidRDefault="0098028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9C9AB83" w14:textId="77777777" w:rsidR="005136E3" w:rsidRDefault="0098028A">
      <w:pPr>
        <w:spacing w:after="0" w:line="600" w:lineRule="auto"/>
        <w:ind w:firstLine="720"/>
        <w:jc w:val="both"/>
        <w:rPr>
          <w:rFonts w:eastAsia="Times New Roman"/>
          <w:szCs w:val="24"/>
        </w:rPr>
      </w:pPr>
      <w:r>
        <w:rPr>
          <w:rFonts w:eastAsia="Times New Roman"/>
          <w:szCs w:val="24"/>
        </w:rPr>
        <w:t>Για το άρθρο 3, όμως, που είναι</w:t>
      </w:r>
      <w:r w:rsidRPr="001B0A1A">
        <w:rPr>
          <w:rFonts w:eastAsia="Times New Roman"/>
          <w:szCs w:val="24"/>
        </w:rPr>
        <w:t xml:space="preserve"> ένα στοιχειώδες και απαραίτητο βήμα θεσμικ</w:t>
      </w:r>
      <w:r>
        <w:rPr>
          <w:rFonts w:eastAsia="Times New Roman"/>
          <w:szCs w:val="24"/>
        </w:rPr>
        <w:t>ού εκσυγχρονισμού, ε</w:t>
      </w:r>
      <w:r w:rsidRPr="001B0A1A">
        <w:rPr>
          <w:rFonts w:eastAsia="Times New Roman"/>
          <w:szCs w:val="24"/>
        </w:rPr>
        <w:t xml:space="preserve">γώ δεν έρχομαι </w:t>
      </w:r>
      <w:r>
        <w:rPr>
          <w:rFonts w:eastAsia="Times New Roman"/>
          <w:szCs w:val="24"/>
        </w:rPr>
        <w:t xml:space="preserve">να </w:t>
      </w:r>
      <w:r>
        <w:rPr>
          <w:rFonts w:eastAsia="Times New Roman"/>
          <w:szCs w:val="24"/>
        </w:rPr>
        <w:t>αντιπαρατεθώ</w:t>
      </w:r>
      <w:r w:rsidRPr="001B0A1A">
        <w:rPr>
          <w:rFonts w:eastAsia="Times New Roman"/>
          <w:szCs w:val="24"/>
        </w:rPr>
        <w:t xml:space="preserve"> με </w:t>
      </w:r>
      <w:r>
        <w:rPr>
          <w:rFonts w:eastAsia="Times New Roman"/>
          <w:szCs w:val="24"/>
        </w:rPr>
        <w:t>Β</w:t>
      </w:r>
      <w:r w:rsidRPr="001B0A1A">
        <w:rPr>
          <w:rFonts w:eastAsia="Times New Roman"/>
          <w:szCs w:val="24"/>
        </w:rPr>
        <w:t xml:space="preserve">ουλευτές και </w:t>
      </w:r>
      <w:proofErr w:type="spellStart"/>
      <w:r>
        <w:rPr>
          <w:rFonts w:eastAsia="Times New Roman"/>
          <w:szCs w:val="24"/>
        </w:rPr>
        <w:t>Β</w:t>
      </w:r>
      <w:r w:rsidRPr="001B0A1A">
        <w:rPr>
          <w:rFonts w:eastAsia="Times New Roman"/>
          <w:szCs w:val="24"/>
        </w:rPr>
        <w:t>ουλ</w:t>
      </w:r>
      <w:r>
        <w:rPr>
          <w:rFonts w:eastAsia="Times New Roman"/>
          <w:szCs w:val="24"/>
        </w:rPr>
        <w:t>εύτριες</w:t>
      </w:r>
      <w:proofErr w:type="spellEnd"/>
      <w:r w:rsidRPr="001B0A1A">
        <w:rPr>
          <w:rFonts w:eastAsia="Times New Roman"/>
          <w:szCs w:val="24"/>
        </w:rPr>
        <w:t xml:space="preserve"> που θεωρούν ότι είναι </w:t>
      </w:r>
      <w:r>
        <w:rPr>
          <w:rFonts w:eastAsia="Times New Roman"/>
          <w:szCs w:val="24"/>
        </w:rPr>
        <w:t xml:space="preserve">ένα </w:t>
      </w:r>
      <w:r w:rsidRPr="001B0A1A">
        <w:rPr>
          <w:rFonts w:eastAsia="Times New Roman"/>
          <w:szCs w:val="24"/>
        </w:rPr>
        <w:t>κρίσιμο θέμα συνείδησης</w:t>
      </w:r>
      <w:r>
        <w:rPr>
          <w:rFonts w:eastAsia="Times New Roman"/>
          <w:szCs w:val="24"/>
        </w:rPr>
        <w:t>.</w:t>
      </w:r>
    </w:p>
    <w:p w14:paraId="19C9AB84" w14:textId="77777777" w:rsidR="005136E3" w:rsidRDefault="0098028A">
      <w:pPr>
        <w:spacing w:after="0" w:line="600" w:lineRule="auto"/>
        <w:ind w:firstLine="720"/>
        <w:jc w:val="both"/>
        <w:rPr>
          <w:rFonts w:eastAsia="Times New Roman"/>
          <w:szCs w:val="24"/>
        </w:rPr>
      </w:pPr>
      <w:r>
        <w:rPr>
          <w:rFonts w:eastAsia="Times New Roman"/>
          <w:szCs w:val="24"/>
        </w:rPr>
        <w:t>Έρχομαι, όμως να πω το εξής: Εσείς, κύριε Μητσοτάκη,</w:t>
      </w:r>
      <w:r w:rsidRPr="001B0A1A">
        <w:rPr>
          <w:rFonts w:eastAsia="Times New Roman"/>
          <w:szCs w:val="24"/>
        </w:rPr>
        <w:t xml:space="preserve"> θεωρείστε </w:t>
      </w:r>
      <w:r>
        <w:rPr>
          <w:rFonts w:eastAsia="Times New Roman"/>
          <w:szCs w:val="24"/>
        </w:rPr>
        <w:t>φ</w:t>
      </w:r>
      <w:r w:rsidRPr="001B0A1A">
        <w:rPr>
          <w:rFonts w:eastAsia="Times New Roman"/>
          <w:szCs w:val="24"/>
        </w:rPr>
        <w:t>ιλελεύθερος</w:t>
      </w:r>
      <w:r>
        <w:rPr>
          <w:rFonts w:eastAsia="Times New Roman"/>
          <w:szCs w:val="24"/>
        </w:rPr>
        <w:t xml:space="preserve"> και έχετε αυτήν την ά</w:t>
      </w:r>
      <w:r w:rsidRPr="001B0A1A">
        <w:rPr>
          <w:rFonts w:eastAsia="Times New Roman"/>
          <w:szCs w:val="24"/>
        </w:rPr>
        <w:t>ποψη και θέση</w:t>
      </w:r>
      <w:r>
        <w:rPr>
          <w:rFonts w:eastAsia="Times New Roman"/>
          <w:szCs w:val="24"/>
        </w:rPr>
        <w:t>; Αυτό το αναγκαίο βήμα θεσμικού</w:t>
      </w:r>
      <w:r w:rsidRPr="001B0A1A">
        <w:rPr>
          <w:rFonts w:eastAsia="Times New Roman"/>
          <w:szCs w:val="24"/>
        </w:rPr>
        <w:t xml:space="preserve"> εκσυγχρονισμ</w:t>
      </w:r>
      <w:r>
        <w:rPr>
          <w:rFonts w:eastAsia="Times New Roman"/>
          <w:szCs w:val="24"/>
        </w:rPr>
        <w:t>ού</w:t>
      </w:r>
      <w:r w:rsidRPr="001B0A1A">
        <w:rPr>
          <w:rFonts w:eastAsia="Times New Roman"/>
          <w:szCs w:val="24"/>
        </w:rPr>
        <w:t xml:space="preserve"> </w:t>
      </w:r>
      <w:r>
        <w:rPr>
          <w:rFonts w:eastAsia="Times New Roman"/>
          <w:szCs w:val="24"/>
        </w:rPr>
        <w:t>-</w:t>
      </w:r>
      <w:r w:rsidRPr="001B0A1A">
        <w:rPr>
          <w:rFonts w:eastAsia="Times New Roman"/>
          <w:szCs w:val="24"/>
        </w:rPr>
        <w:t>στοι</w:t>
      </w:r>
      <w:r w:rsidRPr="001B0A1A">
        <w:rPr>
          <w:rFonts w:eastAsia="Times New Roman"/>
          <w:szCs w:val="24"/>
        </w:rPr>
        <w:t xml:space="preserve">χειώδες </w:t>
      </w:r>
      <w:r>
        <w:rPr>
          <w:rFonts w:eastAsia="Times New Roman"/>
          <w:szCs w:val="24"/>
        </w:rPr>
        <w:t>θα έλεγα-, μια</w:t>
      </w:r>
      <w:r w:rsidRPr="001B0A1A">
        <w:rPr>
          <w:rFonts w:eastAsia="Times New Roman"/>
          <w:szCs w:val="24"/>
        </w:rPr>
        <w:t xml:space="preserve"> παρέμβαση που ολοκληρώνει την έκταση και την ισχύ των ατομικών δικαιωμάτων</w:t>
      </w:r>
      <w:r>
        <w:rPr>
          <w:rFonts w:eastAsia="Times New Roman"/>
          <w:szCs w:val="24"/>
        </w:rPr>
        <w:t>,</w:t>
      </w:r>
      <w:r w:rsidRPr="001B0A1A">
        <w:rPr>
          <w:rFonts w:eastAsia="Times New Roman"/>
          <w:szCs w:val="24"/>
        </w:rPr>
        <w:t xml:space="preserve"> της σχετικής με την </w:t>
      </w:r>
      <w:r>
        <w:rPr>
          <w:rFonts w:eastAsia="Times New Roman"/>
          <w:szCs w:val="24"/>
        </w:rPr>
        <w:t>ε</w:t>
      </w:r>
      <w:r w:rsidRPr="001B0A1A">
        <w:rPr>
          <w:rFonts w:eastAsia="Times New Roman"/>
          <w:szCs w:val="24"/>
        </w:rPr>
        <w:t xml:space="preserve">λευθερία </w:t>
      </w:r>
      <w:r w:rsidRPr="001B0A1A">
        <w:rPr>
          <w:rFonts w:eastAsia="Times New Roman"/>
          <w:szCs w:val="24"/>
        </w:rPr>
        <w:lastRenderedPageBreak/>
        <w:t>θρησκευτικής συνείδησης</w:t>
      </w:r>
      <w:r>
        <w:rPr>
          <w:rFonts w:eastAsia="Times New Roman"/>
          <w:szCs w:val="24"/>
        </w:rPr>
        <w:t>, της</w:t>
      </w:r>
      <w:r w:rsidRPr="001B0A1A">
        <w:rPr>
          <w:rFonts w:eastAsia="Times New Roman"/>
          <w:szCs w:val="24"/>
        </w:rPr>
        <w:t xml:space="preserve"> θρησκευτικής πίστης και της θρησκευτικής λατρείας</w:t>
      </w:r>
      <w:r>
        <w:rPr>
          <w:rFonts w:eastAsia="Times New Roman"/>
          <w:szCs w:val="24"/>
        </w:rPr>
        <w:t xml:space="preserve">, κάτι </w:t>
      </w:r>
      <w:r w:rsidRPr="001B0A1A">
        <w:rPr>
          <w:rFonts w:eastAsia="Times New Roman"/>
          <w:szCs w:val="24"/>
        </w:rPr>
        <w:t xml:space="preserve">το αυτονόητο </w:t>
      </w:r>
      <w:r>
        <w:rPr>
          <w:rFonts w:eastAsia="Times New Roman"/>
          <w:szCs w:val="24"/>
        </w:rPr>
        <w:t>δ</w:t>
      </w:r>
      <w:r w:rsidRPr="001B0A1A">
        <w:rPr>
          <w:rFonts w:eastAsia="Times New Roman"/>
          <w:szCs w:val="24"/>
        </w:rPr>
        <w:t>ηλαδή για ένα κράτος κοσμικό</w:t>
      </w:r>
      <w:r w:rsidRPr="001B0A1A">
        <w:rPr>
          <w:rFonts w:eastAsia="Times New Roman"/>
          <w:szCs w:val="24"/>
        </w:rPr>
        <w:t xml:space="preserve"> και για ένα Σύνταγμα φιλελεύθερο</w:t>
      </w:r>
      <w:r>
        <w:rPr>
          <w:rFonts w:eastAsia="Times New Roman"/>
          <w:szCs w:val="24"/>
        </w:rPr>
        <w:t>,</w:t>
      </w:r>
      <w:r w:rsidRPr="001B0A1A">
        <w:rPr>
          <w:rFonts w:eastAsia="Times New Roman"/>
          <w:szCs w:val="24"/>
        </w:rPr>
        <w:t xml:space="preserve"> όπως το δικό μας και επηρεασμένο από τα νάματα του </w:t>
      </w:r>
      <w:r>
        <w:rPr>
          <w:rFonts w:eastAsia="Times New Roman"/>
          <w:szCs w:val="24"/>
        </w:rPr>
        <w:t>Διαφωτισμού, ε</w:t>
      </w:r>
      <w:r w:rsidRPr="001B0A1A">
        <w:rPr>
          <w:rFonts w:eastAsia="Times New Roman"/>
          <w:szCs w:val="24"/>
        </w:rPr>
        <w:t xml:space="preserve">σείς ως </w:t>
      </w:r>
      <w:r>
        <w:rPr>
          <w:rFonts w:eastAsia="Times New Roman"/>
          <w:szCs w:val="24"/>
        </w:rPr>
        <w:t>φ</w:t>
      </w:r>
      <w:r w:rsidRPr="001B0A1A">
        <w:rPr>
          <w:rFonts w:eastAsia="Times New Roman"/>
          <w:szCs w:val="24"/>
        </w:rPr>
        <w:t>ιλελε</w:t>
      </w:r>
      <w:r>
        <w:rPr>
          <w:rFonts w:eastAsia="Times New Roman"/>
          <w:szCs w:val="24"/>
        </w:rPr>
        <w:t xml:space="preserve">ύθερος έρχεστε να το καταψηφίσετε </w:t>
      </w:r>
      <w:r w:rsidRPr="001B0A1A">
        <w:rPr>
          <w:rFonts w:eastAsia="Times New Roman"/>
          <w:szCs w:val="24"/>
        </w:rPr>
        <w:t>και να μας βγάζετε και κηρύγματα</w:t>
      </w:r>
      <w:r>
        <w:rPr>
          <w:rFonts w:eastAsia="Times New Roman"/>
          <w:szCs w:val="24"/>
        </w:rPr>
        <w:t>;</w:t>
      </w:r>
    </w:p>
    <w:p w14:paraId="19C9AB85" w14:textId="77777777" w:rsidR="005136E3" w:rsidRDefault="0098028A">
      <w:pPr>
        <w:spacing w:after="0" w:line="600" w:lineRule="auto"/>
        <w:ind w:firstLine="720"/>
        <w:jc w:val="both"/>
        <w:rPr>
          <w:rFonts w:eastAsia="Times New Roman"/>
          <w:szCs w:val="24"/>
        </w:rPr>
      </w:pPr>
      <w:r>
        <w:rPr>
          <w:rFonts w:eastAsia="Times New Roman"/>
          <w:szCs w:val="24"/>
        </w:rPr>
        <w:t>Αυτή η στάση, στο άρθρο 3</w:t>
      </w:r>
      <w:r w:rsidRPr="001B0A1A">
        <w:rPr>
          <w:rFonts w:eastAsia="Times New Roman"/>
          <w:szCs w:val="24"/>
        </w:rPr>
        <w:t xml:space="preserve"> ιδιαίτερα</w:t>
      </w:r>
      <w:r>
        <w:rPr>
          <w:rFonts w:eastAsia="Times New Roman"/>
          <w:szCs w:val="24"/>
        </w:rPr>
        <w:t>,</w:t>
      </w:r>
      <w:r w:rsidRPr="001B0A1A">
        <w:rPr>
          <w:rFonts w:eastAsia="Times New Roman"/>
          <w:szCs w:val="24"/>
        </w:rPr>
        <w:t xml:space="preserve"> </w:t>
      </w:r>
      <w:r>
        <w:rPr>
          <w:rFonts w:eastAsia="Times New Roman"/>
          <w:szCs w:val="24"/>
        </w:rPr>
        <w:t>της Νέας Δημοκρατίας, του κ.</w:t>
      </w:r>
      <w:r w:rsidRPr="001B0A1A">
        <w:rPr>
          <w:rFonts w:eastAsia="Times New Roman"/>
          <w:szCs w:val="24"/>
        </w:rPr>
        <w:t xml:space="preserve"> Μητσοτάκ</w:t>
      </w:r>
      <w:r w:rsidRPr="001B0A1A">
        <w:rPr>
          <w:rFonts w:eastAsia="Times New Roman"/>
          <w:szCs w:val="24"/>
        </w:rPr>
        <w:t xml:space="preserve">η </w:t>
      </w:r>
      <w:r>
        <w:rPr>
          <w:rFonts w:eastAsia="Times New Roman"/>
          <w:szCs w:val="24"/>
        </w:rPr>
        <w:t>-</w:t>
      </w:r>
      <w:r w:rsidRPr="001B0A1A">
        <w:rPr>
          <w:rFonts w:eastAsia="Times New Roman"/>
          <w:szCs w:val="24"/>
        </w:rPr>
        <w:t>γιατί</w:t>
      </w:r>
      <w:r>
        <w:rPr>
          <w:rFonts w:eastAsia="Times New Roman"/>
          <w:szCs w:val="24"/>
        </w:rPr>
        <w:t>,</w:t>
      </w:r>
      <w:r w:rsidRPr="001B0A1A">
        <w:rPr>
          <w:rFonts w:eastAsia="Times New Roman"/>
          <w:szCs w:val="24"/>
        </w:rPr>
        <w:t xml:space="preserve"> εντάξει</w:t>
      </w:r>
      <w:r>
        <w:rPr>
          <w:rFonts w:eastAsia="Times New Roman"/>
          <w:szCs w:val="24"/>
        </w:rPr>
        <w:t>,</w:t>
      </w:r>
      <w:r w:rsidRPr="001B0A1A">
        <w:rPr>
          <w:rFonts w:eastAsia="Times New Roman"/>
          <w:szCs w:val="24"/>
        </w:rPr>
        <w:t xml:space="preserve"> </w:t>
      </w:r>
      <w:r>
        <w:rPr>
          <w:rFonts w:eastAsia="Times New Roman"/>
          <w:szCs w:val="24"/>
        </w:rPr>
        <w:t>μ</w:t>
      </w:r>
      <w:r w:rsidRPr="001B0A1A">
        <w:rPr>
          <w:rFonts w:eastAsia="Times New Roman"/>
          <w:szCs w:val="24"/>
        </w:rPr>
        <w:t>ιας και κάν</w:t>
      </w:r>
      <w:r>
        <w:rPr>
          <w:rFonts w:eastAsia="Times New Roman"/>
          <w:szCs w:val="24"/>
        </w:rPr>
        <w:t>α</w:t>
      </w:r>
      <w:r w:rsidRPr="001B0A1A">
        <w:rPr>
          <w:rFonts w:eastAsia="Times New Roman"/>
          <w:szCs w:val="24"/>
        </w:rPr>
        <w:t>τε και εσείς λογοπαίγνιο για τ</w:t>
      </w:r>
      <w:r>
        <w:rPr>
          <w:rFonts w:eastAsia="Times New Roman"/>
          <w:szCs w:val="24"/>
        </w:rPr>
        <w:t>ην Π</w:t>
      </w:r>
      <w:r w:rsidRPr="001B0A1A">
        <w:rPr>
          <w:rFonts w:eastAsia="Times New Roman"/>
          <w:szCs w:val="24"/>
        </w:rPr>
        <w:t>ροοδευτική Συμμαχία</w:t>
      </w:r>
      <w:r>
        <w:rPr>
          <w:rFonts w:eastAsia="Times New Roman"/>
          <w:szCs w:val="24"/>
        </w:rPr>
        <w:t>,</w:t>
      </w:r>
      <w:r w:rsidRPr="001B0A1A">
        <w:rPr>
          <w:rFonts w:eastAsia="Times New Roman"/>
          <w:szCs w:val="24"/>
        </w:rPr>
        <w:t xml:space="preserve"> να σας πω ότι και εσείς τώρα </w:t>
      </w:r>
      <w:r>
        <w:rPr>
          <w:rFonts w:eastAsia="Times New Roman"/>
          <w:szCs w:val="24"/>
        </w:rPr>
        <w:t>έ</w:t>
      </w:r>
      <w:r w:rsidRPr="001B0A1A">
        <w:rPr>
          <w:rFonts w:eastAsia="Times New Roman"/>
          <w:szCs w:val="24"/>
        </w:rPr>
        <w:t xml:space="preserve">χετε πολλά κόμματα μέσα στο κόμμα </w:t>
      </w:r>
      <w:r>
        <w:rPr>
          <w:rFonts w:eastAsia="Times New Roman"/>
          <w:szCs w:val="24"/>
        </w:rPr>
        <w:t>σας, έχετε την Π</w:t>
      </w:r>
      <w:r w:rsidRPr="001B0A1A">
        <w:rPr>
          <w:rFonts w:eastAsia="Times New Roman"/>
          <w:szCs w:val="24"/>
        </w:rPr>
        <w:t xml:space="preserve">ολιτική </w:t>
      </w:r>
      <w:r>
        <w:rPr>
          <w:rFonts w:eastAsia="Times New Roman"/>
          <w:szCs w:val="24"/>
        </w:rPr>
        <w:t>Ά</w:t>
      </w:r>
      <w:r w:rsidRPr="001B0A1A">
        <w:rPr>
          <w:rFonts w:eastAsia="Times New Roman"/>
          <w:szCs w:val="24"/>
        </w:rPr>
        <w:t>νοιξη</w:t>
      </w:r>
      <w:r>
        <w:rPr>
          <w:rFonts w:eastAsia="Times New Roman"/>
          <w:szCs w:val="24"/>
        </w:rPr>
        <w:t>, έχετε τον Λα</w:t>
      </w:r>
      <w:r w:rsidRPr="001B0A1A">
        <w:rPr>
          <w:rFonts w:eastAsia="Times New Roman"/>
          <w:szCs w:val="24"/>
        </w:rPr>
        <w:t xml:space="preserve">ϊκό </w:t>
      </w:r>
      <w:r>
        <w:rPr>
          <w:rFonts w:eastAsia="Times New Roman"/>
          <w:szCs w:val="24"/>
        </w:rPr>
        <w:t>Ο</w:t>
      </w:r>
      <w:r w:rsidRPr="001B0A1A">
        <w:rPr>
          <w:rFonts w:eastAsia="Times New Roman"/>
          <w:szCs w:val="24"/>
        </w:rPr>
        <w:t xml:space="preserve">ρθόδοξο </w:t>
      </w:r>
      <w:r>
        <w:rPr>
          <w:rFonts w:eastAsia="Times New Roman"/>
          <w:szCs w:val="24"/>
        </w:rPr>
        <w:t>Σ</w:t>
      </w:r>
      <w:r w:rsidRPr="001B0A1A">
        <w:rPr>
          <w:rFonts w:eastAsia="Times New Roman"/>
          <w:szCs w:val="24"/>
        </w:rPr>
        <w:t>υναγερμό</w:t>
      </w:r>
      <w:r>
        <w:rPr>
          <w:rFonts w:eastAsia="Times New Roman"/>
          <w:szCs w:val="24"/>
        </w:rPr>
        <w:t xml:space="preserve"> και δ</w:t>
      </w:r>
      <w:r w:rsidRPr="001B0A1A">
        <w:rPr>
          <w:rFonts w:eastAsia="Times New Roman"/>
          <w:szCs w:val="24"/>
        </w:rPr>
        <w:t xml:space="preserve">εν ξέρω πώς </w:t>
      </w:r>
      <w:r>
        <w:rPr>
          <w:rFonts w:eastAsia="Times New Roman"/>
          <w:szCs w:val="24"/>
        </w:rPr>
        <w:t>μπορείτε</w:t>
      </w:r>
      <w:r w:rsidRPr="001B0A1A">
        <w:rPr>
          <w:rFonts w:eastAsia="Times New Roman"/>
          <w:szCs w:val="24"/>
        </w:rPr>
        <w:t xml:space="preserve"> όλα αυτά </w:t>
      </w:r>
      <w:r>
        <w:rPr>
          <w:rFonts w:eastAsia="Times New Roman"/>
          <w:szCs w:val="24"/>
        </w:rPr>
        <w:t>ν</w:t>
      </w:r>
      <w:r w:rsidRPr="001B0A1A">
        <w:rPr>
          <w:rFonts w:eastAsia="Times New Roman"/>
          <w:szCs w:val="24"/>
        </w:rPr>
        <w:t xml:space="preserve">α </w:t>
      </w:r>
      <w:r w:rsidRPr="001B0A1A">
        <w:rPr>
          <w:rFonts w:eastAsia="Times New Roman"/>
          <w:szCs w:val="24"/>
        </w:rPr>
        <w:t>τα διαχειριστείτε</w:t>
      </w:r>
      <w:r>
        <w:rPr>
          <w:rFonts w:eastAsia="Times New Roman"/>
          <w:szCs w:val="24"/>
        </w:rPr>
        <w:t>-, α</w:t>
      </w:r>
      <w:r w:rsidRPr="001B0A1A">
        <w:rPr>
          <w:rFonts w:eastAsia="Times New Roman"/>
          <w:szCs w:val="24"/>
        </w:rPr>
        <w:t xml:space="preserve">υτή η θέση και στάση αποτελεί </w:t>
      </w:r>
      <w:r>
        <w:rPr>
          <w:rFonts w:eastAsia="Times New Roman"/>
          <w:szCs w:val="24"/>
        </w:rPr>
        <w:t>την</w:t>
      </w:r>
      <w:r w:rsidRPr="001B0A1A">
        <w:rPr>
          <w:rFonts w:eastAsia="Times New Roman"/>
          <w:szCs w:val="24"/>
        </w:rPr>
        <w:t xml:space="preserve"> </w:t>
      </w:r>
      <w:proofErr w:type="spellStart"/>
      <w:r w:rsidRPr="001B0A1A">
        <w:rPr>
          <w:rFonts w:eastAsia="Times New Roman"/>
          <w:szCs w:val="24"/>
        </w:rPr>
        <w:t>απ</w:t>
      </w:r>
      <w:r>
        <w:rPr>
          <w:rFonts w:eastAsia="Times New Roman"/>
          <w:szCs w:val="24"/>
        </w:rPr>
        <w:t>ο</w:t>
      </w:r>
      <w:r w:rsidRPr="001B0A1A">
        <w:rPr>
          <w:rFonts w:eastAsia="Times New Roman"/>
          <w:szCs w:val="24"/>
        </w:rPr>
        <w:t>φιλελευθεροποίηση</w:t>
      </w:r>
      <w:proofErr w:type="spellEnd"/>
      <w:r w:rsidRPr="001B0A1A">
        <w:rPr>
          <w:rFonts w:eastAsia="Times New Roman"/>
          <w:szCs w:val="24"/>
        </w:rPr>
        <w:t xml:space="preserve"> του νεοφιλελευθερισμού</w:t>
      </w:r>
      <w:r>
        <w:rPr>
          <w:rFonts w:eastAsia="Times New Roman"/>
          <w:szCs w:val="24"/>
        </w:rPr>
        <w:t>,</w:t>
      </w:r>
      <w:r w:rsidRPr="001B0A1A">
        <w:rPr>
          <w:rFonts w:eastAsia="Times New Roman"/>
          <w:szCs w:val="24"/>
        </w:rPr>
        <w:t xml:space="preserve"> την </w:t>
      </w:r>
      <w:proofErr w:type="spellStart"/>
      <w:r w:rsidRPr="001B0A1A">
        <w:rPr>
          <w:rFonts w:eastAsia="Times New Roman"/>
          <w:szCs w:val="24"/>
        </w:rPr>
        <w:t>απ</w:t>
      </w:r>
      <w:r>
        <w:rPr>
          <w:rFonts w:eastAsia="Times New Roman"/>
          <w:szCs w:val="24"/>
        </w:rPr>
        <w:t>ο</w:t>
      </w:r>
      <w:r w:rsidRPr="001B0A1A">
        <w:rPr>
          <w:rFonts w:eastAsia="Times New Roman"/>
          <w:szCs w:val="24"/>
        </w:rPr>
        <w:t>φιλελευθεροποίηση</w:t>
      </w:r>
      <w:proofErr w:type="spellEnd"/>
      <w:r w:rsidRPr="001B0A1A">
        <w:rPr>
          <w:rFonts w:eastAsia="Times New Roman"/>
          <w:szCs w:val="24"/>
        </w:rPr>
        <w:t xml:space="preserve"> μιας ακραίας νεοφιλελεύθερης στάσης και θέσης</w:t>
      </w:r>
      <w:r>
        <w:rPr>
          <w:rFonts w:eastAsia="Times New Roman"/>
          <w:szCs w:val="24"/>
        </w:rPr>
        <w:t xml:space="preserve">, </w:t>
      </w:r>
      <w:r w:rsidRPr="001B0A1A">
        <w:rPr>
          <w:rFonts w:eastAsia="Times New Roman"/>
          <w:szCs w:val="24"/>
        </w:rPr>
        <w:t>την οποία εκπροσωπείτ</w:t>
      </w:r>
      <w:r>
        <w:rPr>
          <w:rFonts w:eastAsia="Times New Roman"/>
          <w:szCs w:val="24"/>
        </w:rPr>
        <w:t>ε. Δηλαδή, ακραία</w:t>
      </w:r>
      <w:r w:rsidRPr="001B0A1A">
        <w:rPr>
          <w:rFonts w:eastAsia="Times New Roman"/>
          <w:szCs w:val="24"/>
        </w:rPr>
        <w:t xml:space="preserve"> </w:t>
      </w:r>
      <w:r>
        <w:rPr>
          <w:rFonts w:eastAsia="Times New Roman"/>
          <w:szCs w:val="24"/>
        </w:rPr>
        <w:t>φ</w:t>
      </w:r>
      <w:r w:rsidRPr="001B0A1A">
        <w:rPr>
          <w:rFonts w:eastAsia="Times New Roman"/>
          <w:szCs w:val="24"/>
        </w:rPr>
        <w:t xml:space="preserve">ιλελεύθερος </w:t>
      </w:r>
      <w:r>
        <w:rPr>
          <w:rFonts w:eastAsia="Times New Roman"/>
          <w:szCs w:val="24"/>
        </w:rPr>
        <w:t>σ</w:t>
      </w:r>
      <w:r w:rsidRPr="001B0A1A">
        <w:rPr>
          <w:rFonts w:eastAsia="Times New Roman"/>
          <w:szCs w:val="24"/>
        </w:rPr>
        <w:t>τα ζητήματα της οικονο</w:t>
      </w:r>
      <w:r>
        <w:rPr>
          <w:rFonts w:eastAsia="Times New Roman"/>
          <w:szCs w:val="24"/>
        </w:rPr>
        <w:t>μία</w:t>
      </w:r>
      <w:r w:rsidRPr="001B0A1A">
        <w:rPr>
          <w:rFonts w:eastAsia="Times New Roman"/>
          <w:szCs w:val="24"/>
        </w:rPr>
        <w:t>ς</w:t>
      </w:r>
      <w:r>
        <w:rPr>
          <w:rFonts w:eastAsia="Times New Roman"/>
          <w:szCs w:val="24"/>
        </w:rPr>
        <w:t>,</w:t>
      </w:r>
      <w:r w:rsidRPr="001B0A1A">
        <w:rPr>
          <w:rFonts w:eastAsia="Times New Roman"/>
          <w:szCs w:val="24"/>
        </w:rPr>
        <w:t xml:space="preserve"> αλλ</w:t>
      </w:r>
      <w:r w:rsidRPr="001B0A1A">
        <w:rPr>
          <w:rFonts w:eastAsia="Times New Roman"/>
          <w:szCs w:val="24"/>
        </w:rPr>
        <w:t>ά βαθιά συντηρητικός στα ζητήματα των πολιτικών και κοινωνικών δικαιωμάτων</w:t>
      </w:r>
      <w:r>
        <w:rPr>
          <w:rFonts w:eastAsia="Times New Roman"/>
          <w:szCs w:val="24"/>
        </w:rPr>
        <w:t>.</w:t>
      </w:r>
      <w:r w:rsidRPr="001B0A1A">
        <w:rPr>
          <w:rFonts w:eastAsia="Times New Roman"/>
          <w:szCs w:val="24"/>
        </w:rPr>
        <w:t xml:space="preserve"> Αυτή είναι η δική σας θέση και στάση</w:t>
      </w:r>
      <w:r>
        <w:rPr>
          <w:rFonts w:eastAsia="Times New Roman"/>
          <w:szCs w:val="24"/>
        </w:rPr>
        <w:t>.</w:t>
      </w:r>
      <w:r w:rsidRPr="001B0A1A">
        <w:rPr>
          <w:rFonts w:eastAsia="Times New Roman"/>
          <w:szCs w:val="24"/>
        </w:rPr>
        <w:t xml:space="preserve"> Αυτή είναι η Νέα Δημοκρατία </w:t>
      </w:r>
      <w:r>
        <w:rPr>
          <w:rFonts w:eastAsia="Times New Roman"/>
          <w:szCs w:val="24"/>
        </w:rPr>
        <w:t>της οποίας ηγείστε.</w:t>
      </w:r>
    </w:p>
    <w:p w14:paraId="19C9AB86" w14:textId="77777777" w:rsidR="005136E3" w:rsidRDefault="0098028A">
      <w:pPr>
        <w:spacing w:after="0" w:line="600" w:lineRule="auto"/>
        <w:ind w:firstLine="720"/>
        <w:jc w:val="both"/>
        <w:rPr>
          <w:rFonts w:eastAsia="Times New Roman"/>
          <w:szCs w:val="24"/>
        </w:rPr>
      </w:pPr>
      <w:r>
        <w:rPr>
          <w:rFonts w:eastAsia="Times New Roman"/>
          <w:szCs w:val="24"/>
        </w:rPr>
        <w:lastRenderedPageBreak/>
        <w:t>Κλείνω, λ</w:t>
      </w:r>
      <w:r w:rsidRPr="001B0A1A">
        <w:rPr>
          <w:rFonts w:eastAsia="Times New Roman"/>
          <w:szCs w:val="24"/>
        </w:rPr>
        <w:t>οιπόν</w:t>
      </w:r>
      <w:r>
        <w:rPr>
          <w:rFonts w:eastAsia="Times New Roman"/>
          <w:szCs w:val="24"/>
        </w:rPr>
        <w:t>,</w:t>
      </w:r>
      <w:r w:rsidRPr="001B0A1A">
        <w:rPr>
          <w:rFonts w:eastAsia="Times New Roman"/>
          <w:szCs w:val="24"/>
        </w:rPr>
        <w:t xml:space="preserve"> την παρέμβασή μου λέγοντας</w:t>
      </w:r>
      <w:r>
        <w:rPr>
          <w:rFonts w:eastAsia="Times New Roman"/>
          <w:szCs w:val="24"/>
        </w:rPr>
        <w:t xml:space="preserve"> ότι τα σημεία </w:t>
      </w:r>
      <w:r w:rsidRPr="001B0A1A">
        <w:rPr>
          <w:rFonts w:eastAsia="Times New Roman"/>
          <w:szCs w:val="24"/>
        </w:rPr>
        <w:t xml:space="preserve">στα οποία γίνονται απόλυτα σαφείς </w:t>
      </w:r>
      <w:r>
        <w:rPr>
          <w:rFonts w:eastAsia="Times New Roman"/>
          <w:szCs w:val="24"/>
        </w:rPr>
        <w:t>ο</w:t>
      </w:r>
      <w:r w:rsidRPr="001B0A1A">
        <w:rPr>
          <w:rFonts w:eastAsia="Times New Roman"/>
          <w:szCs w:val="24"/>
        </w:rPr>
        <w:t xml:space="preserve">ι </w:t>
      </w:r>
      <w:r w:rsidRPr="001B0A1A">
        <w:rPr>
          <w:rFonts w:eastAsia="Times New Roman"/>
          <w:szCs w:val="24"/>
        </w:rPr>
        <w:t>πολιτικές διαχωριστικές γραμμές</w:t>
      </w:r>
      <w:r>
        <w:rPr>
          <w:rFonts w:eastAsia="Times New Roman"/>
          <w:szCs w:val="24"/>
        </w:rPr>
        <w:t>, τα αντα</w:t>
      </w:r>
      <w:r w:rsidRPr="001B0A1A">
        <w:rPr>
          <w:rFonts w:eastAsia="Times New Roman"/>
          <w:szCs w:val="24"/>
        </w:rPr>
        <w:t>γωνιστικά κοινωνικά και οικονομικά σχέδια ανάμεσα στον ΣΥΡΙΖΑ και τη Νέα Δημοκρατία είναι αυτά που αφορούν τα κοινωνικά δικαιώματα</w:t>
      </w:r>
      <w:r>
        <w:rPr>
          <w:rFonts w:eastAsia="Times New Roman"/>
          <w:szCs w:val="24"/>
        </w:rPr>
        <w:t>,</w:t>
      </w:r>
      <w:r w:rsidRPr="001B0A1A">
        <w:rPr>
          <w:rFonts w:eastAsia="Times New Roman"/>
          <w:szCs w:val="24"/>
        </w:rPr>
        <w:t xml:space="preserve"> την προστασία των κοινών αγαθών</w:t>
      </w:r>
      <w:r>
        <w:rPr>
          <w:rFonts w:eastAsia="Times New Roman"/>
          <w:szCs w:val="24"/>
        </w:rPr>
        <w:t>,</w:t>
      </w:r>
      <w:r w:rsidRPr="001B0A1A">
        <w:rPr>
          <w:rFonts w:eastAsia="Times New Roman"/>
          <w:szCs w:val="24"/>
        </w:rPr>
        <w:t xml:space="preserve"> το</w:t>
      </w:r>
      <w:r>
        <w:rPr>
          <w:rFonts w:eastAsia="Times New Roman"/>
          <w:szCs w:val="24"/>
        </w:rPr>
        <w:t>ν</w:t>
      </w:r>
      <w:r w:rsidRPr="001B0A1A">
        <w:rPr>
          <w:rFonts w:eastAsia="Times New Roman"/>
          <w:szCs w:val="24"/>
        </w:rPr>
        <w:t xml:space="preserve"> δημόσιο έλεγχο τ</w:t>
      </w:r>
      <w:r>
        <w:rPr>
          <w:rFonts w:eastAsia="Times New Roman"/>
          <w:szCs w:val="24"/>
        </w:rPr>
        <w:t>ων</w:t>
      </w:r>
      <w:r w:rsidRPr="001B0A1A">
        <w:rPr>
          <w:rFonts w:eastAsia="Times New Roman"/>
          <w:szCs w:val="24"/>
        </w:rPr>
        <w:t xml:space="preserve"> κοινών αγαθών</w:t>
      </w:r>
      <w:r>
        <w:rPr>
          <w:rFonts w:eastAsia="Times New Roman"/>
          <w:szCs w:val="24"/>
        </w:rPr>
        <w:t>. Η</w:t>
      </w:r>
      <w:r w:rsidRPr="001B0A1A">
        <w:rPr>
          <w:rFonts w:eastAsia="Times New Roman"/>
          <w:szCs w:val="24"/>
        </w:rPr>
        <w:t xml:space="preserve"> πρότασή μας</w:t>
      </w:r>
      <w:r w:rsidRPr="001B0A1A">
        <w:rPr>
          <w:rFonts w:eastAsia="Times New Roman"/>
          <w:szCs w:val="24"/>
        </w:rPr>
        <w:t xml:space="preserve"> πιστεύω ότι είναι </w:t>
      </w:r>
      <w:r>
        <w:rPr>
          <w:rFonts w:eastAsia="Times New Roman"/>
          <w:szCs w:val="24"/>
        </w:rPr>
        <w:t>εμβληματική</w:t>
      </w:r>
      <w:r w:rsidRPr="001B0A1A">
        <w:rPr>
          <w:rFonts w:eastAsia="Times New Roman"/>
          <w:szCs w:val="24"/>
        </w:rPr>
        <w:t xml:space="preserve"> ως προς αυτό</w:t>
      </w:r>
      <w:r>
        <w:rPr>
          <w:rFonts w:eastAsia="Times New Roman"/>
          <w:szCs w:val="24"/>
        </w:rPr>
        <w:t>,</w:t>
      </w:r>
      <w:r w:rsidRPr="001B0A1A">
        <w:rPr>
          <w:rFonts w:eastAsia="Times New Roman"/>
          <w:szCs w:val="24"/>
        </w:rPr>
        <w:t xml:space="preserve"> διότι έρχεται να αντιστρέψει </w:t>
      </w:r>
      <w:r>
        <w:rPr>
          <w:rFonts w:eastAsia="Times New Roman"/>
          <w:szCs w:val="24"/>
        </w:rPr>
        <w:t>μια</w:t>
      </w:r>
      <w:r w:rsidRPr="001B0A1A">
        <w:rPr>
          <w:rFonts w:eastAsia="Times New Roman"/>
          <w:szCs w:val="24"/>
        </w:rPr>
        <w:t xml:space="preserve"> διεθνή τάση χαλάρωσης κοινωνικής προστασίας</w:t>
      </w:r>
      <w:r>
        <w:rPr>
          <w:rFonts w:eastAsia="Times New Roman"/>
          <w:szCs w:val="24"/>
        </w:rPr>
        <w:t>,</w:t>
      </w:r>
      <w:r w:rsidRPr="001B0A1A">
        <w:rPr>
          <w:rFonts w:eastAsia="Times New Roman"/>
          <w:szCs w:val="24"/>
        </w:rPr>
        <w:t xml:space="preserve"> η οποία δεν είναι καθόλου συμβολική</w:t>
      </w:r>
      <w:r>
        <w:rPr>
          <w:rFonts w:eastAsia="Times New Roman"/>
          <w:szCs w:val="24"/>
        </w:rPr>
        <w:t>,</w:t>
      </w:r>
      <w:r w:rsidRPr="001B0A1A">
        <w:rPr>
          <w:rFonts w:eastAsia="Times New Roman"/>
          <w:szCs w:val="24"/>
        </w:rPr>
        <w:t xml:space="preserve"> αλλά αντιθέτως έχει άμεσες και σημαντικές κανονιστικές συνέπειες</w:t>
      </w:r>
      <w:r>
        <w:rPr>
          <w:rFonts w:eastAsia="Times New Roman"/>
          <w:szCs w:val="24"/>
        </w:rPr>
        <w:t>.</w:t>
      </w:r>
    </w:p>
    <w:p w14:paraId="19C9AB87" w14:textId="77777777" w:rsidR="005136E3" w:rsidRDefault="0098028A">
      <w:pPr>
        <w:spacing w:after="0" w:line="600" w:lineRule="auto"/>
        <w:ind w:firstLine="720"/>
        <w:jc w:val="both"/>
        <w:rPr>
          <w:rFonts w:eastAsia="Times New Roman"/>
          <w:szCs w:val="24"/>
        </w:rPr>
      </w:pPr>
      <w:r>
        <w:rPr>
          <w:rFonts w:eastAsia="Times New Roman"/>
          <w:szCs w:val="24"/>
        </w:rPr>
        <w:t xml:space="preserve">Θα έλεγα, λοιπόν, ότι </w:t>
      </w:r>
      <w:r w:rsidRPr="001B0A1A">
        <w:rPr>
          <w:rFonts w:eastAsia="Times New Roman"/>
          <w:szCs w:val="24"/>
        </w:rPr>
        <w:t xml:space="preserve">με βάση </w:t>
      </w:r>
      <w:r w:rsidRPr="001B0A1A">
        <w:rPr>
          <w:rFonts w:eastAsia="Times New Roman"/>
          <w:szCs w:val="24"/>
        </w:rPr>
        <w:t>τη διαφορετική μας θέση και στάση</w:t>
      </w:r>
      <w:r>
        <w:rPr>
          <w:rFonts w:eastAsia="Times New Roman"/>
          <w:szCs w:val="24"/>
        </w:rPr>
        <w:t>, η</w:t>
      </w:r>
      <w:r w:rsidRPr="001B0A1A">
        <w:rPr>
          <w:rFonts w:eastAsia="Times New Roman"/>
          <w:szCs w:val="24"/>
        </w:rPr>
        <w:t xml:space="preserve"> Νέα Δημοκρατία είναι λογικό να προσπαθεί να υποβαθμίσει είτε να αντιπαρατεθεί ανοιχ</w:t>
      </w:r>
      <w:r>
        <w:rPr>
          <w:rFonts w:eastAsia="Times New Roman"/>
          <w:szCs w:val="24"/>
        </w:rPr>
        <w:t>τά σε αυτό το μεγάλο εγχείρημα.</w:t>
      </w:r>
    </w:p>
    <w:p w14:paraId="19C9AB88" w14:textId="77777777" w:rsidR="005136E3" w:rsidRDefault="0098028A">
      <w:pPr>
        <w:spacing w:after="0" w:line="600" w:lineRule="auto"/>
        <w:ind w:firstLine="720"/>
        <w:jc w:val="both"/>
        <w:rPr>
          <w:rFonts w:eastAsia="Times New Roman"/>
          <w:szCs w:val="24"/>
        </w:rPr>
      </w:pPr>
      <w:r>
        <w:rPr>
          <w:rFonts w:eastAsia="Times New Roman"/>
          <w:szCs w:val="24"/>
        </w:rPr>
        <w:t>Ε</w:t>
      </w:r>
      <w:r w:rsidRPr="001B0A1A">
        <w:rPr>
          <w:rFonts w:eastAsia="Times New Roman"/>
          <w:szCs w:val="24"/>
        </w:rPr>
        <w:t xml:space="preserve">ίναι λογικό να αντιπαρατίθεται στη </w:t>
      </w:r>
      <w:r>
        <w:rPr>
          <w:rFonts w:eastAsia="Times New Roman"/>
          <w:szCs w:val="24"/>
        </w:rPr>
        <w:t>συνταγματική</w:t>
      </w:r>
      <w:r w:rsidRPr="001B0A1A">
        <w:rPr>
          <w:rFonts w:eastAsia="Times New Roman"/>
          <w:szCs w:val="24"/>
        </w:rPr>
        <w:t xml:space="preserve"> κατοχύρωση της δωρεάν και καθολικής πρόσβασης σε υπηρεσ</w:t>
      </w:r>
      <w:r w:rsidRPr="001B0A1A">
        <w:rPr>
          <w:rFonts w:eastAsia="Times New Roman"/>
          <w:szCs w:val="24"/>
        </w:rPr>
        <w:t>ίες υγείας και για τους ανασφάλιστους πολίτες</w:t>
      </w:r>
      <w:r>
        <w:rPr>
          <w:rFonts w:eastAsia="Times New Roman"/>
          <w:szCs w:val="24"/>
        </w:rPr>
        <w:t xml:space="preserve"> επίσης,</w:t>
      </w:r>
      <w:r w:rsidRPr="001B0A1A">
        <w:rPr>
          <w:rFonts w:eastAsia="Times New Roman"/>
          <w:szCs w:val="24"/>
        </w:rPr>
        <w:t xml:space="preserve"> διότι οραματίζεται </w:t>
      </w:r>
      <w:r>
        <w:rPr>
          <w:rFonts w:eastAsia="Times New Roman"/>
          <w:szCs w:val="24"/>
        </w:rPr>
        <w:t xml:space="preserve">μια υγεία </w:t>
      </w:r>
      <w:r w:rsidRPr="001B0A1A">
        <w:rPr>
          <w:rFonts w:eastAsia="Times New Roman"/>
          <w:szCs w:val="24"/>
        </w:rPr>
        <w:t>ως πεδίο κερδοφορίας μεγάλων ιδιωτικών ομίλων</w:t>
      </w:r>
      <w:r>
        <w:rPr>
          <w:rFonts w:eastAsia="Times New Roman"/>
          <w:szCs w:val="24"/>
        </w:rPr>
        <w:t>.</w:t>
      </w:r>
    </w:p>
    <w:p w14:paraId="19C9AB89" w14:textId="77777777" w:rsidR="005136E3" w:rsidRDefault="0098028A">
      <w:pPr>
        <w:spacing w:after="0" w:line="600" w:lineRule="auto"/>
        <w:ind w:firstLine="720"/>
        <w:jc w:val="both"/>
        <w:rPr>
          <w:rFonts w:eastAsia="Times New Roman"/>
          <w:szCs w:val="24"/>
        </w:rPr>
      </w:pPr>
      <w:r>
        <w:rPr>
          <w:rFonts w:eastAsia="Times New Roman"/>
          <w:szCs w:val="24"/>
        </w:rPr>
        <w:lastRenderedPageBreak/>
        <w:t>Ε</w:t>
      </w:r>
      <w:r w:rsidRPr="001B0A1A">
        <w:rPr>
          <w:rFonts w:eastAsia="Times New Roman"/>
          <w:szCs w:val="24"/>
        </w:rPr>
        <w:t xml:space="preserve">ίναι λογικό να αντιπαρατίθεται στην ενίσχυση της </w:t>
      </w:r>
      <w:r>
        <w:rPr>
          <w:rFonts w:eastAsia="Times New Roman"/>
          <w:szCs w:val="24"/>
        </w:rPr>
        <w:t>συνταγματικής π</w:t>
      </w:r>
      <w:r w:rsidRPr="001B0A1A">
        <w:rPr>
          <w:rFonts w:eastAsia="Times New Roman"/>
          <w:szCs w:val="24"/>
        </w:rPr>
        <w:t>ροστασίας του συλλογικών διαπραγματεύσεων</w:t>
      </w:r>
      <w:r>
        <w:rPr>
          <w:rFonts w:eastAsia="Times New Roman"/>
          <w:szCs w:val="24"/>
        </w:rPr>
        <w:t>,</w:t>
      </w:r>
      <w:r w:rsidRPr="001B0A1A">
        <w:rPr>
          <w:rFonts w:eastAsia="Times New Roman"/>
          <w:szCs w:val="24"/>
        </w:rPr>
        <w:t xml:space="preserve"> διότι θέλει να </w:t>
      </w:r>
      <w:proofErr w:type="spellStart"/>
      <w:r w:rsidRPr="001B0A1A">
        <w:rPr>
          <w:rFonts w:eastAsia="Times New Roman"/>
          <w:szCs w:val="24"/>
        </w:rPr>
        <w:t>επα</w:t>
      </w:r>
      <w:r w:rsidRPr="001B0A1A">
        <w:rPr>
          <w:rFonts w:eastAsia="Times New Roman"/>
          <w:szCs w:val="24"/>
        </w:rPr>
        <w:t>νεκκινήσει</w:t>
      </w:r>
      <w:proofErr w:type="spellEnd"/>
      <w:r w:rsidRPr="001B0A1A">
        <w:rPr>
          <w:rFonts w:eastAsia="Times New Roman"/>
          <w:szCs w:val="24"/>
        </w:rPr>
        <w:t xml:space="preserve"> τη διαδικασία απορρύθμιση</w:t>
      </w:r>
      <w:r>
        <w:rPr>
          <w:rFonts w:eastAsia="Times New Roman"/>
          <w:szCs w:val="24"/>
        </w:rPr>
        <w:t>ς της</w:t>
      </w:r>
      <w:r w:rsidRPr="001B0A1A">
        <w:rPr>
          <w:rFonts w:eastAsia="Times New Roman"/>
          <w:szCs w:val="24"/>
        </w:rPr>
        <w:t xml:space="preserve"> αγοράς εργασίας και να επιβάλει </w:t>
      </w:r>
      <w:r>
        <w:rPr>
          <w:rFonts w:eastAsia="Times New Roman"/>
          <w:szCs w:val="24"/>
        </w:rPr>
        <w:t>εκ νέου τη συνθήκη της εργασιακής ζούγκλας.</w:t>
      </w:r>
    </w:p>
    <w:p w14:paraId="19C9AB8A" w14:textId="77777777" w:rsidR="005136E3" w:rsidRDefault="0098028A">
      <w:pPr>
        <w:spacing w:after="0" w:line="600" w:lineRule="auto"/>
        <w:ind w:firstLine="720"/>
        <w:jc w:val="both"/>
        <w:rPr>
          <w:rFonts w:eastAsia="Times New Roman"/>
          <w:szCs w:val="24"/>
        </w:rPr>
      </w:pPr>
      <w:r>
        <w:rPr>
          <w:rFonts w:eastAsia="Times New Roman"/>
          <w:szCs w:val="24"/>
        </w:rPr>
        <w:t>Ε</w:t>
      </w:r>
      <w:r w:rsidRPr="001B0A1A">
        <w:rPr>
          <w:rFonts w:eastAsia="Times New Roman"/>
          <w:szCs w:val="24"/>
        </w:rPr>
        <w:t>ίναι λογικό να μην επιθυμεί την κατοχύρωση του δημόσιου ελέγχου στις υποδομές ηλεκτρικού ρεύματος και νερού</w:t>
      </w:r>
      <w:r>
        <w:rPr>
          <w:rFonts w:eastAsia="Times New Roman"/>
          <w:szCs w:val="24"/>
        </w:rPr>
        <w:t>, διότι</w:t>
      </w:r>
      <w:r w:rsidRPr="001B0A1A">
        <w:rPr>
          <w:rFonts w:eastAsia="Times New Roman"/>
          <w:szCs w:val="24"/>
        </w:rPr>
        <w:t xml:space="preserve"> επιδιώκει την παραχώρη</w:t>
      </w:r>
      <w:r w:rsidRPr="001B0A1A">
        <w:rPr>
          <w:rFonts w:eastAsia="Times New Roman"/>
          <w:szCs w:val="24"/>
        </w:rPr>
        <w:t xml:space="preserve">σή του </w:t>
      </w:r>
      <w:r>
        <w:rPr>
          <w:rFonts w:eastAsia="Times New Roman"/>
          <w:szCs w:val="24"/>
        </w:rPr>
        <w:t>σε μεγάλα ιδιωτικά συμφέροντα,</w:t>
      </w:r>
      <w:r w:rsidRPr="001B0A1A">
        <w:rPr>
          <w:rFonts w:eastAsia="Times New Roman"/>
          <w:szCs w:val="24"/>
        </w:rPr>
        <w:t xml:space="preserve"> αγνοώντας τη διεθνή εμπειρία από εγχειρήματα σε ολόκληρο τον κόσμο</w:t>
      </w:r>
      <w:r>
        <w:rPr>
          <w:rFonts w:eastAsia="Times New Roman"/>
          <w:szCs w:val="24"/>
        </w:rPr>
        <w:t>,</w:t>
      </w:r>
      <w:r w:rsidRPr="001B0A1A">
        <w:rPr>
          <w:rFonts w:eastAsia="Times New Roman"/>
          <w:szCs w:val="24"/>
        </w:rPr>
        <w:t xml:space="preserve"> ιδιωτικοπο</w:t>
      </w:r>
      <w:r>
        <w:rPr>
          <w:rFonts w:eastAsia="Times New Roman"/>
          <w:szCs w:val="24"/>
        </w:rPr>
        <w:t>ιήσεις</w:t>
      </w:r>
      <w:r w:rsidRPr="001B0A1A">
        <w:rPr>
          <w:rFonts w:eastAsia="Times New Roman"/>
          <w:szCs w:val="24"/>
        </w:rPr>
        <w:t xml:space="preserve"> σε δίκτυα νερού </w:t>
      </w:r>
      <w:r>
        <w:rPr>
          <w:rFonts w:eastAsia="Times New Roman"/>
          <w:szCs w:val="24"/>
        </w:rPr>
        <w:t>ιδίως,</w:t>
      </w:r>
      <w:r w:rsidRPr="001B0A1A">
        <w:rPr>
          <w:rFonts w:eastAsia="Times New Roman"/>
          <w:szCs w:val="24"/>
        </w:rPr>
        <w:t xml:space="preserve"> που οδήγησαν </w:t>
      </w:r>
      <w:r>
        <w:rPr>
          <w:rFonts w:eastAsia="Times New Roman"/>
          <w:szCs w:val="24"/>
        </w:rPr>
        <w:t>σ</w:t>
      </w:r>
      <w:r w:rsidRPr="001B0A1A">
        <w:rPr>
          <w:rFonts w:eastAsia="Times New Roman"/>
          <w:szCs w:val="24"/>
        </w:rPr>
        <w:t>την απαξίωση των δικτύων</w:t>
      </w:r>
      <w:r>
        <w:rPr>
          <w:rFonts w:eastAsia="Times New Roman"/>
          <w:szCs w:val="24"/>
        </w:rPr>
        <w:t>,</w:t>
      </w:r>
      <w:r w:rsidRPr="001B0A1A">
        <w:rPr>
          <w:rFonts w:eastAsia="Times New Roman"/>
          <w:szCs w:val="24"/>
        </w:rPr>
        <w:t xml:space="preserve"> όσο όμως και τη σύγχρονη τάση να επιστρέφουν τα δίκτυα σε δημόσιο έλεγχο ακόμα και σε χώρες πρωτοπόρους</w:t>
      </w:r>
      <w:r>
        <w:rPr>
          <w:rFonts w:eastAsia="Times New Roman"/>
          <w:szCs w:val="24"/>
        </w:rPr>
        <w:t>,</w:t>
      </w:r>
      <w:r w:rsidRPr="001B0A1A">
        <w:rPr>
          <w:rFonts w:eastAsia="Times New Roman"/>
          <w:szCs w:val="24"/>
        </w:rPr>
        <w:t xml:space="preserve"> σε νεοφιλελεύθερου χαρακτήρα μεταρρυθμίσεις</w:t>
      </w:r>
      <w:r>
        <w:rPr>
          <w:rFonts w:eastAsia="Times New Roman"/>
          <w:szCs w:val="24"/>
        </w:rPr>
        <w:t>.</w:t>
      </w:r>
    </w:p>
    <w:p w14:paraId="19C9AB8B" w14:textId="77777777" w:rsidR="005136E3" w:rsidRDefault="0098028A">
      <w:pPr>
        <w:spacing w:after="0" w:line="600" w:lineRule="auto"/>
        <w:ind w:firstLine="720"/>
        <w:jc w:val="both"/>
        <w:rPr>
          <w:rFonts w:eastAsia="Times New Roman"/>
          <w:szCs w:val="24"/>
        </w:rPr>
      </w:pPr>
      <w:r>
        <w:rPr>
          <w:rFonts w:eastAsia="Times New Roman"/>
          <w:szCs w:val="24"/>
        </w:rPr>
        <w:t>Ε</w:t>
      </w:r>
      <w:r w:rsidRPr="001B0A1A">
        <w:rPr>
          <w:rFonts w:eastAsia="Times New Roman"/>
          <w:szCs w:val="24"/>
        </w:rPr>
        <w:t>ίναι δεδομένο</w:t>
      </w:r>
      <w:r>
        <w:rPr>
          <w:rFonts w:eastAsia="Times New Roman"/>
          <w:szCs w:val="24"/>
        </w:rPr>
        <w:t>,</w:t>
      </w:r>
      <w:r w:rsidRPr="001B0A1A">
        <w:rPr>
          <w:rFonts w:eastAsia="Times New Roman"/>
          <w:szCs w:val="24"/>
        </w:rPr>
        <w:t xml:space="preserve"> λοιπόν</w:t>
      </w:r>
      <w:r>
        <w:rPr>
          <w:rFonts w:eastAsia="Times New Roman"/>
          <w:szCs w:val="24"/>
        </w:rPr>
        <w:t>,</w:t>
      </w:r>
      <w:r w:rsidRPr="001B0A1A">
        <w:rPr>
          <w:rFonts w:eastAsia="Times New Roman"/>
          <w:szCs w:val="24"/>
        </w:rPr>
        <w:t xml:space="preserve"> ότι η συζήτηση για τη </w:t>
      </w:r>
      <w:r>
        <w:rPr>
          <w:rFonts w:eastAsia="Times New Roman"/>
          <w:szCs w:val="24"/>
        </w:rPr>
        <w:t>σ</w:t>
      </w:r>
      <w:r w:rsidRPr="001B0A1A">
        <w:rPr>
          <w:rFonts w:eastAsia="Times New Roman"/>
          <w:szCs w:val="24"/>
        </w:rPr>
        <w:t>υνταγματική αναθεώρηση</w:t>
      </w:r>
      <w:r>
        <w:rPr>
          <w:rFonts w:eastAsia="Times New Roman"/>
          <w:szCs w:val="24"/>
        </w:rPr>
        <w:t>,</w:t>
      </w:r>
      <w:r w:rsidRPr="001B0A1A">
        <w:rPr>
          <w:rFonts w:eastAsia="Times New Roman"/>
          <w:szCs w:val="24"/>
        </w:rPr>
        <w:t xml:space="preserve"> παρ</w:t>
      </w:r>
      <w:r>
        <w:rPr>
          <w:rFonts w:eastAsia="Times New Roman"/>
          <w:szCs w:val="24"/>
        </w:rPr>
        <w:t xml:space="preserve">’ </w:t>
      </w:r>
      <w:r w:rsidRPr="001B0A1A">
        <w:rPr>
          <w:rFonts w:eastAsia="Times New Roman"/>
          <w:szCs w:val="24"/>
        </w:rPr>
        <w:t xml:space="preserve">ότι </w:t>
      </w:r>
      <w:r>
        <w:rPr>
          <w:rFonts w:eastAsia="Times New Roman"/>
          <w:szCs w:val="24"/>
        </w:rPr>
        <w:t>ενίοτε γίνεται</w:t>
      </w:r>
      <w:r w:rsidRPr="001B0A1A">
        <w:rPr>
          <w:rFonts w:eastAsia="Times New Roman"/>
          <w:szCs w:val="24"/>
        </w:rPr>
        <w:t xml:space="preserve"> εξαιρετικά</w:t>
      </w:r>
      <w:r w:rsidRPr="001B0A1A">
        <w:rPr>
          <w:rFonts w:eastAsia="Times New Roman"/>
          <w:szCs w:val="24"/>
        </w:rPr>
        <w:t xml:space="preserve"> τεχνική</w:t>
      </w:r>
      <w:r>
        <w:rPr>
          <w:rFonts w:eastAsia="Times New Roman"/>
          <w:szCs w:val="24"/>
        </w:rPr>
        <w:t>,</w:t>
      </w:r>
      <w:r w:rsidRPr="001B0A1A">
        <w:rPr>
          <w:rFonts w:eastAsia="Times New Roman"/>
          <w:szCs w:val="24"/>
        </w:rPr>
        <w:t xml:space="preserve"> μας οδηγεί και στην αποκρυστάλλωση σημαντικών ιδεολογικών και πολιτικών </w:t>
      </w:r>
      <w:r>
        <w:rPr>
          <w:rFonts w:eastAsia="Times New Roman"/>
          <w:szCs w:val="24"/>
        </w:rPr>
        <w:t>συγκρούσεων.</w:t>
      </w:r>
    </w:p>
    <w:p w14:paraId="19C9AB8C" w14:textId="77777777" w:rsidR="005136E3" w:rsidRDefault="0098028A">
      <w:pPr>
        <w:spacing w:after="0" w:line="600" w:lineRule="auto"/>
        <w:ind w:firstLine="720"/>
        <w:jc w:val="both"/>
        <w:rPr>
          <w:rFonts w:eastAsia="Times New Roman"/>
          <w:szCs w:val="24"/>
        </w:rPr>
      </w:pPr>
      <w:r>
        <w:rPr>
          <w:rFonts w:eastAsia="Times New Roman"/>
          <w:szCs w:val="24"/>
        </w:rPr>
        <w:lastRenderedPageBreak/>
        <w:t xml:space="preserve">Εμείς επιδιώκουμε </w:t>
      </w:r>
      <w:r w:rsidRPr="001B0A1A">
        <w:rPr>
          <w:rFonts w:eastAsia="Times New Roman"/>
          <w:szCs w:val="24"/>
        </w:rPr>
        <w:t>η συζήτηση αυτή να μη</w:t>
      </w:r>
      <w:r>
        <w:rPr>
          <w:rFonts w:eastAsia="Times New Roman"/>
          <w:szCs w:val="24"/>
        </w:rPr>
        <w:t>ν</w:t>
      </w:r>
      <w:r w:rsidRPr="001B0A1A">
        <w:rPr>
          <w:rFonts w:eastAsia="Times New Roman"/>
          <w:szCs w:val="24"/>
        </w:rPr>
        <w:t xml:space="preserve"> μείνει στο πλαίσιο μιας τεχνικής</w:t>
      </w:r>
      <w:r>
        <w:rPr>
          <w:rFonts w:eastAsia="Times New Roman"/>
          <w:szCs w:val="24"/>
        </w:rPr>
        <w:t xml:space="preserve"> ανταλλαγής απόψεων,</w:t>
      </w:r>
      <w:r w:rsidRPr="001B0A1A">
        <w:rPr>
          <w:rFonts w:eastAsia="Times New Roman"/>
          <w:szCs w:val="24"/>
        </w:rPr>
        <w:t xml:space="preserve"> αλλά επιδιώκουμε να γίνει </w:t>
      </w:r>
      <w:r>
        <w:rPr>
          <w:rFonts w:eastAsia="Times New Roman"/>
          <w:szCs w:val="24"/>
        </w:rPr>
        <w:t>αντι</w:t>
      </w:r>
      <w:r w:rsidRPr="001B0A1A">
        <w:rPr>
          <w:rFonts w:eastAsia="Times New Roman"/>
          <w:szCs w:val="24"/>
        </w:rPr>
        <w:t xml:space="preserve">παράθεση και κτήμα του </w:t>
      </w:r>
      <w:r>
        <w:rPr>
          <w:rFonts w:eastAsia="Times New Roman"/>
          <w:szCs w:val="24"/>
        </w:rPr>
        <w:t>λαού,</w:t>
      </w:r>
      <w:r w:rsidRPr="001B0A1A">
        <w:rPr>
          <w:rFonts w:eastAsia="Times New Roman"/>
          <w:szCs w:val="24"/>
        </w:rPr>
        <w:t xml:space="preserve"> για να κατανοήσουν όλοι οι Έλληνες πολίτες ότι εδώ δεν έχουμε απλά τη σύγκρουση δύο πολιτικών </w:t>
      </w:r>
      <w:r>
        <w:rPr>
          <w:rFonts w:eastAsia="Times New Roman"/>
          <w:szCs w:val="24"/>
        </w:rPr>
        <w:t>δ</w:t>
      </w:r>
      <w:r w:rsidRPr="001B0A1A">
        <w:rPr>
          <w:rFonts w:eastAsia="Times New Roman"/>
          <w:szCs w:val="24"/>
        </w:rPr>
        <w:t>υνάμεων</w:t>
      </w:r>
      <w:r>
        <w:rPr>
          <w:rFonts w:eastAsia="Times New Roman"/>
          <w:szCs w:val="24"/>
        </w:rPr>
        <w:t>,</w:t>
      </w:r>
      <w:r w:rsidRPr="001B0A1A">
        <w:rPr>
          <w:rFonts w:eastAsia="Times New Roman"/>
          <w:szCs w:val="24"/>
        </w:rPr>
        <w:t xml:space="preserve"> αλλά έχουμε να κάνουμε και με τη σύγκρουση δύο διαφορετικών ιδεολογιών</w:t>
      </w:r>
      <w:r>
        <w:rPr>
          <w:rFonts w:eastAsia="Times New Roman"/>
          <w:szCs w:val="24"/>
        </w:rPr>
        <w:t>,</w:t>
      </w:r>
      <w:r w:rsidRPr="001B0A1A">
        <w:rPr>
          <w:rFonts w:eastAsia="Times New Roman"/>
          <w:szCs w:val="24"/>
        </w:rPr>
        <w:t xml:space="preserve"> δύο διαφορετικών κόσμων</w:t>
      </w:r>
      <w:r>
        <w:rPr>
          <w:rFonts w:eastAsia="Times New Roman"/>
          <w:szCs w:val="24"/>
        </w:rPr>
        <w:t>,</w:t>
      </w:r>
      <w:r w:rsidRPr="001B0A1A">
        <w:rPr>
          <w:rFonts w:eastAsia="Times New Roman"/>
          <w:szCs w:val="24"/>
        </w:rPr>
        <w:t xml:space="preserve"> αν θέλετε</w:t>
      </w:r>
      <w:r>
        <w:rPr>
          <w:rFonts w:eastAsia="Times New Roman"/>
          <w:szCs w:val="24"/>
        </w:rPr>
        <w:t>,</w:t>
      </w:r>
      <w:r w:rsidRPr="001B0A1A">
        <w:rPr>
          <w:rFonts w:eastAsia="Times New Roman"/>
          <w:szCs w:val="24"/>
        </w:rPr>
        <w:t xml:space="preserve"> </w:t>
      </w:r>
      <w:r>
        <w:rPr>
          <w:rFonts w:eastAsia="Times New Roman"/>
          <w:szCs w:val="24"/>
        </w:rPr>
        <w:t xml:space="preserve">δύο υπαρκτών </w:t>
      </w:r>
      <w:r w:rsidRPr="001B0A1A">
        <w:rPr>
          <w:rFonts w:eastAsia="Times New Roman"/>
          <w:szCs w:val="24"/>
        </w:rPr>
        <w:t xml:space="preserve">τάσεων μέσα στην </w:t>
      </w:r>
      <w:r>
        <w:rPr>
          <w:rFonts w:eastAsia="Times New Roman"/>
          <w:szCs w:val="24"/>
        </w:rPr>
        <w:t>ε</w:t>
      </w:r>
      <w:r w:rsidRPr="001B0A1A">
        <w:rPr>
          <w:rFonts w:eastAsia="Times New Roman"/>
          <w:szCs w:val="24"/>
        </w:rPr>
        <w:t>λληνική κοιν</w:t>
      </w:r>
      <w:r w:rsidRPr="001B0A1A">
        <w:rPr>
          <w:rFonts w:eastAsia="Times New Roman"/>
          <w:szCs w:val="24"/>
        </w:rPr>
        <w:t>ωνία</w:t>
      </w:r>
      <w:r>
        <w:rPr>
          <w:rFonts w:eastAsia="Times New Roman"/>
          <w:szCs w:val="24"/>
        </w:rPr>
        <w:t>.</w:t>
      </w:r>
    </w:p>
    <w:p w14:paraId="19C9AB8D" w14:textId="77777777" w:rsidR="005136E3" w:rsidRDefault="0098028A">
      <w:pPr>
        <w:spacing w:after="0" w:line="600" w:lineRule="auto"/>
        <w:ind w:firstLine="720"/>
        <w:jc w:val="both"/>
        <w:rPr>
          <w:rFonts w:eastAsia="Times New Roman"/>
          <w:szCs w:val="24"/>
        </w:rPr>
      </w:pPr>
      <w:r>
        <w:rPr>
          <w:rFonts w:eastAsia="Times New Roman"/>
          <w:szCs w:val="24"/>
        </w:rPr>
        <w:t>Α</w:t>
      </w:r>
      <w:r w:rsidRPr="001B0A1A">
        <w:rPr>
          <w:rFonts w:eastAsia="Times New Roman"/>
          <w:szCs w:val="24"/>
        </w:rPr>
        <w:t xml:space="preserve">πό τη </w:t>
      </w:r>
      <w:r>
        <w:rPr>
          <w:rFonts w:eastAsia="Times New Roman"/>
          <w:szCs w:val="24"/>
        </w:rPr>
        <w:t>μια</w:t>
      </w:r>
      <w:r w:rsidRPr="001B0A1A">
        <w:rPr>
          <w:rFonts w:eastAsia="Times New Roman"/>
          <w:szCs w:val="24"/>
        </w:rPr>
        <w:t xml:space="preserve"> πλευρά </w:t>
      </w:r>
      <w:r>
        <w:rPr>
          <w:rFonts w:eastAsia="Times New Roman"/>
          <w:szCs w:val="24"/>
        </w:rPr>
        <w:t>είναι η τάση που επιδιώκει την ενίσχυση του</w:t>
      </w:r>
      <w:r w:rsidRPr="001B0A1A">
        <w:rPr>
          <w:rFonts w:eastAsia="Times New Roman"/>
          <w:szCs w:val="24"/>
        </w:rPr>
        <w:t xml:space="preserve"> αυταρχισμ</w:t>
      </w:r>
      <w:r>
        <w:rPr>
          <w:rFonts w:eastAsia="Times New Roman"/>
          <w:szCs w:val="24"/>
        </w:rPr>
        <w:t xml:space="preserve">ού, </w:t>
      </w:r>
      <w:r w:rsidRPr="001B0A1A">
        <w:rPr>
          <w:rFonts w:eastAsia="Times New Roman"/>
          <w:szCs w:val="24"/>
        </w:rPr>
        <w:t>την απαξίωση των δημόσιων αγαθών</w:t>
      </w:r>
      <w:r>
        <w:rPr>
          <w:rFonts w:eastAsia="Times New Roman"/>
          <w:szCs w:val="24"/>
        </w:rPr>
        <w:t>,</w:t>
      </w:r>
      <w:r w:rsidRPr="001B0A1A">
        <w:rPr>
          <w:rFonts w:eastAsia="Times New Roman"/>
          <w:szCs w:val="24"/>
        </w:rPr>
        <w:t xml:space="preserve"> την υποταγή της πολιτικής σε τεχνοκράτες</w:t>
      </w:r>
      <w:r>
        <w:rPr>
          <w:rFonts w:eastAsia="Times New Roman"/>
          <w:szCs w:val="24"/>
        </w:rPr>
        <w:t>,</w:t>
      </w:r>
      <w:r w:rsidRPr="001B0A1A">
        <w:rPr>
          <w:rFonts w:eastAsia="Times New Roman"/>
          <w:szCs w:val="24"/>
        </w:rPr>
        <w:t xml:space="preserve"> την ανάθεση της διεύθυνσης των κοινωνιών στους νόμιμους ιδιοκτήτες της εξουσίας</w:t>
      </w:r>
      <w:r>
        <w:rPr>
          <w:rFonts w:eastAsia="Times New Roman"/>
          <w:szCs w:val="24"/>
        </w:rPr>
        <w:t>,</w:t>
      </w:r>
      <w:r w:rsidRPr="001B0A1A">
        <w:rPr>
          <w:rFonts w:eastAsia="Times New Roman"/>
          <w:szCs w:val="24"/>
        </w:rPr>
        <w:t xml:space="preserve"> την τάση δηλαδή πο</w:t>
      </w:r>
      <w:r w:rsidRPr="001B0A1A">
        <w:rPr>
          <w:rFonts w:eastAsia="Times New Roman"/>
          <w:szCs w:val="24"/>
        </w:rPr>
        <w:t xml:space="preserve">υ σήμερα εκφράζει πολιτικά </w:t>
      </w:r>
      <w:r>
        <w:rPr>
          <w:rFonts w:eastAsia="Times New Roman"/>
          <w:szCs w:val="24"/>
        </w:rPr>
        <w:t>η Ν</w:t>
      </w:r>
      <w:r w:rsidRPr="001B0A1A">
        <w:rPr>
          <w:rFonts w:eastAsia="Times New Roman"/>
          <w:szCs w:val="24"/>
        </w:rPr>
        <w:t xml:space="preserve">έα </w:t>
      </w:r>
      <w:r>
        <w:rPr>
          <w:rFonts w:eastAsia="Times New Roman"/>
          <w:szCs w:val="24"/>
        </w:rPr>
        <w:t>Δ</w:t>
      </w:r>
      <w:r w:rsidRPr="001B0A1A">
        <w:rPr>
          <w:rFonts w:eastAsia="Times New Roman"/>
          <w:szCs w:val="24"/>
        </w:rPr>
        <w:t>ημοκρατία του κ</w:t>
      </w:r>
      <w:r>
        <w:rPr>
          <w:rFonts w:eastAsia="Times New Roman"/>
          <w:szCs w:val="24"/>
        </w:rPr>
        <w:t>.</w:t>
      </w:r>
      <w:r w:rsidRPr="001B0A1A">
        <w:rPr>
          <w:rFonts w:eastAsia="Times New Roman"/>
          <w:szCs w:val="24"/>
        </w:rPr>
        <w:t xml:space="preserve"> Μητσοτάκη</w:t>
      </w:r>
      <w:r>
        <w:rPr>
          <w:rFonts w:eastAsia="Times New Roman"/>
          <w:szCs w:val="24"/>
        </w:rPr>
        <w:t>.</w:t>
      </w:r>
    </w:p>
    <w:p w14:paraId="19C9AB8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w:t>
      </w:r>
      <w:r w:rsidRPr="00E27427">
        <w:rPr>
          <w:rFonts w:eastAsia="Times New Roman" w:cs="Times New Roman"/>
          <w:szCs w:val="24"/>
        </w:rPr>
        <w:t>πό την άλλη πλευρά</w:t>
      </w:r>
      <w:r>
        <w:rPr>
          <w:rFonts w:eastAsia="Times New Roman" w:cs="Times New Roman"/>
          <w:szCs w:val="24"/>
        </w:rPr>
        <w:t>,</w:t>
      </w:r>
      <w:r w:rsidRPr="00E27427">
        <w:rPr>
          <w:rFonts w:eastAsia="Times New Roman" w:cs="Times New Roman"/>
          <w:szCs w:val="24"/>
        </w:rPr>
        <w:t xml:space="preserve"> έχουμε την κοινωνική τάση</w:t>
      </w:r>
      <w:r>
        <w:rPr>
          <w:rFonts w:eastAsia="Times New Roman" w:cs="Times New Roman"/>
          <w:szCs w:val="24"/>
        </w:rPr>
        <w:t>,</w:t>
      </w:r>
      <w:r w:rsidRPr="00E27427">
        <w:rPr>
          <w:rFonts w:eastAsia="Times New Roman" w:cs="Times New Roman"/>
          <w:szCs w:val="24"/>
        </w:rPr>
        <w:t xml:space="preserve"> που επιδιώκει την ενίσχυση της </w:t>
      </w:r>
      <w:r>
        <w:rPr>
          <w:rFonts w:eastAsia="Times New Roman" w:cs="Times New Roman"/>
          <w:szCs w:val="24"/>
        </w:rPr>
        <w:t>δ</w:t>
      </w:r>
      <w:r w:rsidRPr="00E27427">
        <w:rPr>
          <w:rFonts w:eastAsia="Times New Roman" w:cs="Times New Roman"/>
          <w:szCs w:val="24"/>
        </w:rPr>
        <w:t>ημοκρατίας</w:t>
      </w:r>
      <w:r>
        <w:rPr>
          <w:rFonts w:eastAsia="Times New Roman" w:cs="Times New Roman"/>
          <w:szCs w:val="24"/>
        </w:rPr>
        <w:t>,</w:t>
      </w:r>
      <w:r w:rsidRPr="00E27427">
        <w:rPr>
          <w:rFonts w:eastAsia="Times New Roman" w:cs="Times New Roman"/>
          <w:szCs w:val="24"/>
        </w:rPr>
        <w:t xml:space="preserve"> την </w:t>
      </w:r>
      <w:r>
        <w:rPr>
          <w:rFonts w:eastAsia="Times New Roman" w:cs="Times New Roman"/>
          <w:szCs w:val="24"/>
        </w:rPr>
        <w:t>ενίσχυση της</w:t>
      </w:r>
      <w:r w:rsidRPr="00E27427">
        <w:rPr>
          <w:rFonts w:eastAsia="Times New Roman" w:cs="Times New Roman"/>
          <w:szCs w:val="24"/>
        </w:rPr>
        <w:t xml:space="preserve"> λαϊκής παρέμβασης</w:t>
      </w:r>
      <w:r>
        <w:rPr>
          <w:rFonts w:eastAsia="Times New Roman" w:cs="Times New Roman"/>
          <w:szCs w:val="24"/>
        </w:rPr>
        <w:t>,</w:t>
      </w:r>
      <w:r w:rsidRPr="00E27427">
        <w:rPr>
          <w:rFonts w:eastAsia="Times New Roman" w:cs="Times New Roman"/>
          <w:szCs w:val="24"/>
        </w:rPr>
        <w:t xml:space="preserve"> την ενίσχυση και την προστασία των κοινωνικών αγαθών και των κοινωνικών δικαιωμάτων</w:t>
      </w:r>
      <w:r>
        <w:rPr>
          <w:rFonts w:eastAsia="Times New Roman" w:cs="Times New Roman"/>
          <w:szCs w:val="24"/>
        </w:rPr>
        <w:t>,</w:t>
      </w:r>
      <w:r w:rsidRPr="00E27427">
        <w:rPr>
          <w:rFonts w:eastAsia="Times New Roman" w:cs="Times New Roman"/>
          <w:szCs w:val="24"/>
        </w:rPr>
        <w:t xml:space="preserve"> την αποκατάσταση της σχέσης εμπιστοσύνης </w:t>
      </w:r>
      <w:r>
        <w:rPr>
          <w:rFonts w:eastAsia="Times New Roman" w:cs="Times New Roman"/>
          <w:szCs w:val="24"/>
        </w:rPr>
        <w:t>σ</w:t>
      </w:r>
      <w:r w:rsidRPr="00E27427">
        <w:rPr>
          <w:rFonts w:eastAsia="Times New Roman" w:cs="Times New Roman"/>
          <w:szCs w:val="24"/>
        </w:rPr>
        <w:t xml:space="preserve">τον κοινοβουλευτισμό και την </w:t>
      </w:r>
      <w:r w:rsidRPr="00E27427">
        <w:rPr>
          <w:rFonts w:eastAsia="Times New Roman" w:cs="Times New Roman"/>
          <w:szCs w:val="24"/>
        </w:rPr>
        <w:lastRenderedPageBreak/>
        <w:t>άμεση εμπλοκή του λαϊκού παράγοντα στη λήψη των αποφάσεων</w:t>
      </w:r>
      <w:r>
        <w:rPr>
          <w:rFonts w:eastAsia="Times New Roman" w:cs="Times New Roman"/>
          <w:szCs w:val="24"/>
        </w:rPr>
        <w:t xml:space="preserve">. </w:t>
      </w:r>
    </w:p>
    <w:p w14:paraId="19C9AB8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Δ</w:t>
      </w:r>
      <w:r w:rsidRPr="00E27427">
        <w:rPr>
          <w:rFonts w:eastAsia="Times New Roman" w:cs="Times New Roman"/>
          <w:szCs w:val="24"/>
        </w:rPr>
        <w:t>ύο διαφορετικοί κόσμοι</w:t>
      </w:r>
      <w:r>
        <w:rPr>
          <w:rFonts w:eastAsia="Times New Roman" w:cs="Times New Roman"/>
          <w:szCs w:val="24"/>
        </w:rPr>
        <w:t>,</w:t>
      </w:r>
      <w:r w:rsidRPr="00E27427">
        <w:rPr>
          <w:rFonts w:eastAsia="Times New Roman" w:cs="Times New Roman"/>
          <w:szCs w:val="24"/>
        </w:rPr>
        <w:t xml:space="preserve"> δύο διαφορετικ</w:t>
      </w:r>
      <w:r w:rsidRPr="00E27427">
        <w:rPr>
          <w:rFonts w:eastAsia="Times New Roman" w:cs="Times New Roman"/>
          <w:szCs w:val="24"/>
        </w:rPr>
        <w:t>ά πολιτικά σχέδια</w:t>
      </w:r>
      <w:r>
        <w:rPr>
          <w:rFonts w:eastAsia="Times New Roman" w:cs="Times New Roman"/>
          <w:szCs w:val="24"/>
        </w:rPr>
        <w:t>. Α</w:t>
      </w:r>
      <w:r w:rsidRPr="00E27427">
        <w:rPr>
          <w:rFonts w:eastAsia="Times New Roman" w:cs="Times New Roman"/>
          <w:szCs w:val="24"/>
        </w:rPr>
        <w:t>υτό</w:t>
      </w:r>
      <w:r>
        <w:rPr>
          <w:rFonts w:eastAsia="Times New Roman" w:cs="Times New Roman"/>
          <w:szCs w:val="24"/>
        </w:rPr>
        <w:t>,</w:t>
      </w:r>
      <w:r w:rsidRPr="00E27427">
        <w:rPr>
          <w:rFonts w:eastAsia="Times New Roman" w:cs="Times New Roman"/>
          <w:szCs w:val="24"/>
        </w:rPr>
        <w:t xml:space="preserve"> αν θέλετε </w:t>
      </w:r>
      <w:r>
        <w:rPr>
          <w:rFonts w:eastAsia="Times New Roman" w:cs="Times New Roman"/>
          <w:szCs w:val="24"/>
        </w:rPr>
        <w:t>–</w:t>
      </w:r>
      <w:r w:rsidRPr="00E27427">
        <w:rPr>
          <w:rFonts w:eastAsia="Times New Roman" w:cs="Times New Roman"/>
          <w:szCs w:val="24"/>
        </w:rPr>
        <w:t>και κλείνω</w:t>
      </w:r>
      <w:r>
        <w:rPr>
          <w:rFonts w:eastAsia="Times New Roman" w:cs="Times New Roman"/>
          <w:szCs w:val="24"/>
        </w:rPr>
        <w:t xml:space="preserve">- </w:t>
      </w:r>
      <w:r w:rsidRPr="00E27427">
        <w:rPr>
          <w:rFonts w:eastAsia="Times New Roman" w:cs="Times New Roman"/>
          <w:szCs w:val="24"/>
        </w:rPr>
        <w:t xml:space="preserve">θα </w:t>
      </w:r>
      <w:r>
        <w:rPr>
          <w:rFonts w:eastAsia="Times New Roman" w:cs="Times New Roman"/>
          <w:szCs w:val="24"/>
        </w:rPr>
        <w:t>εί</w:t>
      </w:r>
      <w:r w:rsidRPr="00E27427">
        <w:rPr>
          <w:rFonts w:eastAsia="Times New Roman" w:cs="Times New Roman"/>
          <w:szCs w:val="24"/>
        </w:rPr>
        <w:t>ναι και το μεγά</w:t>
      </w:r>
      <w:r>
        <w:rPr>
          <w:rFonts w:eastAsia="Times New Roman" w:cs="Times New Roman"/>
          <w:szCs w:val="24"/>
        </w:rPr>
        <w:t>λο δ</w:t>
      </w:r>
      <w:r w:rsidRPr="00E27427">
        <w:rPr>
          <w:rFonts w:eastAsia="Times New Roman" w:cs="Times New Roman"/>
          <w:szCs w:val="24"/>
        </w:rPr>
        <w:t>ίλημμα της εκλογικής αναμέτρησης</w:t>
      </w:r>
      <w:r>
        <w:rPr>
          <w:rFonts w:eastAsia="Times New Roman" w:cs="Times New Roman"/>
          <w:szCs w:val="24"/>
        </w:rPr>
        <w:t>,</w:t>
      </w:r>
      <w:r w:rsidRPr="00E27427">
        <w:rPr>
          <w:rFonts w:eastAsia="Times New Roman" w:cs="Times New Roman"/>
          <w:szCs w:val="24"/>
        </w:rPr>
        <w:t xml:space="preserve"> των εκλογικών αναμετρήσεων που έρχονται το επόμενο διάστημα</w:t>
      </w:r>
      <w:r>
        <w:rPr>
          <w:rFonts w:eastAsia="Times New Roman" w:cs="Times New Roman"/>
          <w:szCs w:val="24"/>
        </w:rPr>
        <w:t>. Σ</w:t>
      </w:r>
      <w:r w:rsidRPr="00E27427">
        <w:rPr>
          <w:rFonts w:eastAsia="Times New Roman" w:cs="Times New Roman"/>
          <w:szCs w:val="24"/>
        </w:rPr>
        <w:t>τις 26 Μαΐου</w:t>
      </w:r>
      <w:r>
        <w:rPr>
          <w:rFonts w:eastAsia="Times New Roman" w:cs="Times New Roman"/>
          <w:szCs w:val="24"/>
        </w:rPr>
        <w:t>,</w:t>
      </w:r>
      <w:r w:rsidRPr="00E27427">
        <w:rPr>
          <w:rFonts w:eastAsia="Times New Roman" w:cs="Times New Roman"/>
          <w:szCs w:val="24"/>
        </w:rPr>
        <w:t xml:space="preserve"> οι κρίσιμες εκλογές για το μέλλον της Ευρώπης</w:t>
      </w:r>
      <w:r>
        <w:rPr>
          <w:rFonts w:eastAsia="Times New Roman" w:cs="Times New Roman"/>
          <w:szCs w:val="24"/>
        </w:rPr>
        <w:t>,</w:t>
      </w:r>
      <w:r w:rsidRPr="00E27427">
        <w:rPr>
          <w:rFonts w:eastAsia="Times New Roman" w:cs="Times New Roman"/>
          <w:szCs w:val="24"/>
        </w:rPr>
        <w:t xml:space="preserve"> αλλά και το φθινόπωρο οι κρ</w:t>
      </w:r>
      <w:r w:rsidRPr="00E27427">
        <w:rPr>
          <w:rFonts w:eastAsia="Times New Roman" w:cs="Times New Roman"/>
          <w:szCs w:val="24"/>
        </w:rPr>
        <w:t>ίσιμες εκλογές για το μέλλον της Ελλάδας</w:t>
      </w:r>
      <w:r>
        <w:rPr>
          <w:rFonts w:eastAsia="Times New Roman" w:cs="Times New Roman"/>
          <w:szCs w:val="24"/>
        </w:rPr>
        <w:t xml:space="preserve">. </w:t>
      </w:r>
    </w:p>
    <w:p w14:paraId="19C9AB9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w:t>
      </w:r>
      <w:r w:rsidRPr="00E27427">
        <w:rPr>
          <w:rFonts w:eastAsia="Times New Roman" w:cs="Times New Roman"/>
          <w:szCs w:val="24"/>
        </w:rPr>
        <w:t xml:space="preserve"> ελληνικός λαός θα πάρει </w:t>
      </w:r>
      <w:r>
        <w:rPr>
          <w:rFonts w:eastAsia="Times New Roman" w:cs="Times New Roman"/>
          <w:szCs w:val="24"/>
        </w:rPr>
        <w:t>θέση,</w:t>
      </w:r>
      <w:r w:rsidRPr="00E27427">
        <w:rPr>
          <w:rFonts w:eastAsia="Times New Roman" w:cs="Times New Roman"/>
          <w:szCs w:val="24"/>
        </w:rPr>
        <w:t xml:space="preserve"> όπως πολλαπλώς πήρε θέση στα διλήμματα αυτά που </w:t>
      </w:r>
      <w:r>
        <w:rPr>
          <w:rFonts w:eastAsia="Times New Roman" w:cs="Times New Roman"/>
          <w:szCs w:val="24"/>
        </w:rPr>
        <w:t>του ετέθησαν</w:t>
      </w:r>
      <w:r w:rsidRPr="00E27427">
        <w:rPr>
          <w:rFonts w:eastAsia="Times New Roman" w:cs="Times New Roman"/>
          <w:szCs w:val="24"/>
        </w:rPr>
        <w:t xml:space="preserve"> από το 2012 και μετά</w:t>
      </w:r>
      <w:r>
        <w:rPr>
          <w:rFonts w:eastAsia="Times New Roman" w:cs="Times New Roman"/>
          <w:szCs w:val="24"/>
        </w:rPr>
        <w:t>: τ</w:t>
      </w:r>
      <w:r w:rsidRPr="00E27427">
        <w:rPr>
          <w:rFonts w:eastAsia="Times New Roman" w:cs="Times New Roman"/>
          <w:szCs w:val="24"/>
        </w:rPr>
        <w:t>ο 2012</w:t>
      </w:r>
      <w:r>
        <w:rPr>
          <w:rFonts w:eastAsia="Times New Roman" w:cs="Times New Roman"/>
          <w:szCs w:val="24"/>
        </w:rPr>
        <w:t>,</w:t>
      </w:r>
      <w:r w:rsidRPr="00E27427">
        <w:rPr>
          <w:rFonts w:eastAsia="Times New Roman" w:cs="Times New Roman"/>
          <w:szCs w:val="24"/>
        </w:rPr>
        <w:t xml:space="preserve"> όταν ανέτρεψε τη δικομματική συνθήκη στη χώρα μας που επικρατούσε για πάρα πολλά χρόνια</w:t>
      </w:r>
      <w:r>
        <w:rPr>
          <w:rFonts w:eastAsia="Times New Roman" w:cs="Times New Roman"/>
          <w:szCs w:val="24"/>
        </w:rPr>
        <w:t>,</w:t>
      </w:r>
      <w:r w:rsidRPr="00E27427">
        <w:rPr>
          <w:rFonts w:eastAsia="Times New Roman" w:cs="Times New Roman"/>
          <w:szCs w:val="24"/>
        </w:rPr>
        <w:t xml:space="preserve"> </w:t>
      </w:r>
      <w:r w:rsidRPr="00E27427">
        <w:rPr>
          <w:rFonts w:eastAsia="Times New Roman" w:cs="Times New Roman"/>
          <w:szCs w:val="24"/>
        </w:rPr>
        <w:t xml:space="preserve">το 2014 και </w:t>
      </w:r>
      <w:r>
        <w:rPr>
          <w:rFonts w:eastAsia="Times New Roman" w:cs="Times New Roman"/>
          <w:szCs w:val="24"/>
        </w:rPr>
        <w:t>20</w:t>
      </w:r>
      <w:r w:rsidRPr="00E27427">
        <w:rPr>
          <w:rFonts w:eastAsia="Times New Roman" w:cs="Times New Roman"/>
          <w:szCs w:val="24"/>
        </w:rPr>
        <w:t xml:space="preserve">15 σε τρεις απανωτές </w:t>
      </w:r>
      <w:r>
        <w:rPr>
          <w:rFonts w:eastAsia="Times New Roman" w:cs="Times New Roman"/>
          <w:szCs w:val="24"/>
        </w:rPr>
        <w:t>αναμετρήσεις ε</w:t>
      </w:r>
      <w:r w:rsidRPr="00E27427">
        <w:rPr>
          <w:rFonts w:eastAsia="Times New Roman" w:cs="Times New Roman"/>
          <w:szCs w:val="24"/>
        </w:rPr>
        <w:t>θνικού χαρακτήρα</w:t>
      </w:r>
      <w:r>
        <w:rPr>
          <w:rFonts w:eastAsia="Times New Roman" w:cs="Times New Roman"/>
          <w:szCs w:val="24"/>
        </w:rPr>
        <w:t>,</w:t>
      </w:r>
      <w:r w:rsidRPr="00E27427">
        <w:rPr>
          <w:rFonts w:eastAsia="Times New Roman" w:cs="Times New Roman"/>
          <w:szCs w:val="24"/>
        </w:rPr>
        <w:t xml:space="preserve"> ευρωεκλογές και εθνικές εκλογές και στο δημοψήφισμα του καλοκαιριού</w:t>
      </w:r>
      <w:r>
        <w:rPr>
          <w:rFonts w:eastAsia="Times New Roman" w:cs="Times New Roman"/>
          <w:szCs w:val="24"/>
        </w:rPr>
        <w:t>. Θ</w:t>
      </w:r>
      <w:r w:rsidRPr="00E27427">
        <w:rPr>
          <w:rFonts w:eastAsia="Times New Roman" w:cs="Times New Roman"/>
          <w:szCs w:val="24"/>
        </w:rPr>
        <w:t>α πάρει θέση</w:t>
      </w:r>
      <w:r>
        <w:rPr>
          <w:rFonts w:eastAsia="Times New Roman" w:cs="Times New Roman"/>
          <w:szCs w:val="24"/>
        </w:rPr>
        <w:t>,</w:t>
      </w:r>
      <w:r w:rsidRPr="00E27427">
        <w:rPr>
          <w:rFonts w:eastAsia="Times New Roman" w:cs="Times New Roman"/>
          <w:szCs w:val="24"/>
        </w:rPr>
        <w:t xml:space="preserve"> </w:t>
      </w:r>
      <w:r>
        <w:rPr>
          <w:rFonts w:eastAsia="Times New Roman" w:cs="Times New Roman"/>
          <w:szCs w:val="24"/>
        </w:rPr>
        <w:t>λοιπόν, στα κρίσιμα</w:t>
      </w:r>
      <w:r w:rsidRPr="00E27427">
        <w:rPr>
          <w:rFonts w:eastAsia="Times New Roman" w:cs="Times New Roman"/>
          <w:szCs w:val="24"/>
        </w:rPr>
        <w:t xml:space="preserve"> αυτά ζητήματα τους επόμενους μήνες και δεν θα επιτρέψει την παλινόρθωση αυτού που εμε</w:t>
      </w:r>
      <w:r w:rsidRPr="00E27427">
        <w:rPr>
          <w:rFonts w:eastAsia="Times New Roman" w:cs="Times New Roman"/>
          <w:szCs w:val="24"/>
        </w:rPr>
        <w:t xml:space="preserve">ίς ονομάζουμε </w:t>
      </w:r>
      <w:r>
        <w:rPr>
          <w:rFonts w:eastAsia="Times New Roman" w:cs="Times New Roman"/>
          <w:szCs w:val="24"/>
        </w:rPr>
        <w:t>«</w:t>
      </w:r>
      <w:r w:rsidRPr="00E27427">
        <w:rPr>
          <w:rFonts w:eastAsia="Times New Roman" w:cs="Times New Roman"/>
          <w:szCs w:val="24"/>
        </w:rPr>
        <w:t>παλιό πολιτικό κατεστημένο</w:t>
      </w:r>
      <w:r>
        <w:rPr>
          <w:rFonts w:eastAsia="Times New Roman" w:cs="Times New Roman"/>
          <w:szCs w:val="24"/>
        </w:rPr>
        <w:t>».</w:t>
      </w:r>
    </w:p>
    <w:p w14:paraId="19C9AB9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Ξέρετε, κυρίες και κύριοι </w:t>
      </w:r>
      <w:r w:rsidRPr="00E27427">
        <w:rPr>
          <w:rFonts w:eastAsia="Times New Roman" w:cs="Times New Roman"/>
          <w:szCs w:val="24"/>
        </w:rPr>
        <w:t>συνάδελφοι</w:t>
      </w:r>
      <w:r>
        <w:rPr>
          <w:rFonts w:eastAsia="Times New Roman" w:cs="Times New Roman"/>
          <w:szCs w:val="24"/>
        </w:rPr>
        <w:t>,</w:t>
      </w:r>
      <w:r w:rsidRPr="00E27427">
        <w:rPr>
          <w:rFonts w:eastAsia="Times New Roman" w:cs="Times New Roman"/>
          <w:szCs w:val="24"/>
        </w:rPr>
        <w:t xml:space="preserve"> </w:t>
      </w:r>
      <w:r>
        <w:rPr>
          <w:rFonts w:eastAsia="Times New Roman" w:cs="Times New Roman"/>
          <w:szCs w:val="24"/>
        </w:rPr>
        <w:t xml:space="preserve">ο </w:t>
      </w:r>
      <w:r w:rsidRPr="00E27427">
        <w:rPr>
          <w:rFonts w:eastAsia="Times New Roman" w:cs="Times New Roman"/>
          <w:szCs w:val="24"/>
        </w:rPr>
        <w:t>ελληνικός λαός ήρθε ορμητικά στα πράγματα</w:t>
      </w:r>
      <w:r>
        <w:rPr>
          <w:rFonts w:eastAsia="Times New Roman" w:cs="Times New Roman"/>
          <w:szCs w:val="24"/>
        </w:rPr>
        <w:t>,</w:t>
      </w:r>
      <w:r w:rsidRPr="00E27427">
        <w:rPr>
          <w:rFonts w:eastAsia="Times New Roman" w:cs="Times New Roman"/>
          <w:szCs w:val="24"/>
        </w:rPr>
        <w:t xml:space="preserve"> με τη θέση και στάση που πήρε </w:t>
      </w:r>
      <w:r w:rsidRPr="00E27427">
        <w:rPr>
          <w:rFonts w:eastAsia="Times New Roman" w:cs="Times New Roman"/>
          <w:szCs w:val="24"/>
        </w:rPr>
        <w:lastRenderedPageBreak/>
        <w:t>και στις κινητοποιήσεις ενάντια στις πολιτικές λιτότητας</w:t>
      </w:r>
      <w:r>
        <w:rPr>
          <w:rFonts w:eastAsia="Times New Roman" w:cs="Times New Roman"/>
          <w:szCs w:val="24"/>
        </w:rPr>
        <w:t>,</w:t>
      </w:r>
      <w:r w:rsidRPr="00E27427">
        <w:rPr>
          <w:rFonts w:eastAsia="Times New Roman" w:cs="Times New Roman"/>
          <w:szCs w:val="24"/>
        </w:rPr>
        <w:t xml:space="preserve"> αλλά και για περισσότερη </w:t>
      </w:r>
      <w:r>
        <w:rPr>
          <w:rFonts w:eastAsia="Times New Roman" w:cs="Times New Roman"/>
          <w:szCs w:val="24"/>
        </w:rPr>
        <w:t>δ</w:t>
      </w:r>
      <w:r w:rsidRPr="00E27427">
        <w:rPr>
          <w:rFonts w:eastAsia="Times New Roman" w:cs="Times New Roman"/>
          <w:szCs w:val="24"/>
        </w:rPr>
        <w:t>ημοκρατία</w:t>
      </w:r>
      <w:r>
        <w:rPr>
          <w:rFonts w:eastAsia="Times New Roman" w:cs="Times New Roman"/>
          <w:szCs w:val="24"/>
        </w:rPr>
        <w:t>,</w:t>
      </w:r>
      <w:r w:rsidRPr="00E27427">
        <w:rPr>
          <w:rFonts w:eastAsia="Times New Roman" w:cs="Times New Roman"/>
          <w:szCs w:val="24"/>
        </w:rPr>
        <w:t xml:space="preserve"> αλλά και με την ψήφο </w:t>
      </w:r>
      <w:r>
        <w:rPr>
          <w:rFonts w:eastAsia="Times New Roman" w:cs="Times New Roman"/>
          <w:szCs w:val="24"/>
        </w:rPr>
        <w:t>του στις</w:t>
      </w:r>
      <w:r w:rsidRPr="00E27427">
        <w:rPr>
          <w:rFonts w:eastAsia="Times New Roman" w:cs="Times New Roman"/>
          <w:szCs w:val="24"/>
        </w:rPr>
        <w:t xml:space="preserve"> εκλογικές αναμετρήσεις του </w:t>
      </w:r>
      <w:r>
        <w:rPr>
          <w:rFonts w:eastAsia="Times New Roman" w:cs="Times New Roman"/>
          <w:szCs w:val="24"/>
        </w:rPr>
        <w:t>20</w:t>
      </w:r>
      <w:r w:rsidRPr="00E27427">
        <w:rPr>
          <w:rFonts w:eastAsia="Times New Roman" w:cs="Times New Roman"/>
          <w:szCs w:val="24"/>
        </w:rPr>
        <w:t>15</w:t>
      </w:r>
      <w:r>
        <w:rPr>
          <w:rFonts w:eastAsia="Times New Roman" w:cs="Times New Roman"/>
          <w:szCs w:val="24"/>
        </w:rPr>
        <w:t>. Δ</w:t>
      </w:r>
      <w:r w:rsidRPr="00E27427">
        <w:rPr>
          <w:rFonts w:eastAsia="Times New Roman" w:cs="Times New Roman"/>
          <w:szCs w:val="24"/>
        </w:rPr>
        <w:t xml:space="preserve">εν ήρθε στο προσκήνιο </w:t>
      </w:r>
      <w:r>
        <w:rPr>
          <w:rFonts w:eastAsia="Times New Roman" w:cs="Times New Roman"/>
          <w:szCs w:val="24"/>
        </w:rPr>
        <w:t xml:space="preserve">ο ελληνικός λαός, κύριε </w:t>
      </w:r>
      <w:r w:rsidRPr="00E27427">
        <w:rPr>
          <w:rFonts w:eastAsia="Times New Roman" w:cs="Times New Roman"/>
          <w:szCs w:val="24"/>
        </w:rPr>
        <w:t>Μητσοτάκη</w:t>
      </w:r>
      <w:r>
        <w:rPr>
          <w:rFonts w:eastAsia="Times New Roman" w:cs="Times New Roman"/>
          <w:szCs w:val="24"/>
        </w:rPr>
        <w:t>,</w:t>
      </w:r>
      <w:r w:rsidRPr="00E27427">
        <w:rPr>
          <w:rFonts w:eastAsia="Times New Roman" w:cs="Times New Roman"/>
          <w:szCs w:val="24"/>
        </w:rPr>
        <w:t xml:space="preserve"> για να αποχωρήσει ξανά σε μία τετραετία</w:t>
      </w:r>
      <w:r>
        <w:rPr>
          <w:rFonts w:eastAsia="Times New Roman" w:cs="Times New Roman"/>
          <w:szCs w:val="24"/>
        </w:rPr>
        <w:t>. Ο</w:t>
      </w:r>
      <w:r w:rsidRPr="00E27427">
        <w:rPr>
          <w:rFonts w:eastAsia="Times New Roman" w:cs="Times New Roman"/>
          <w:szCs w:val="24"/>
        </w:rPr>
        <w:t xml:space="preserve"> ελληνικός λαός και ο ΣΥΡΙΖΑ ήρθαν για να μείνουν και θα μείνουν</w:t>
      </w:r>
      <w:r>
        <w:rPr>
          <w:rFonts w:eastAsia="Times New Roman" w:cs="Times New Roman"/>
          <w:szCs w:val="24"/>
        </w:rPr>
        <w:t>.</w:t>
      </w:r>
    </w:p>
    <w:p w14:paraId="19C9AB9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Θα μείνουμε, </w:t>
      </w:r>
      <w:r w:rsidRPr="00E27427">
        <w:rPr>
          <w:rFonts w:eastAsia="Times New Roman" w:cs="Times New Roman"/>
          <w:szCs w:val="24"/>
        </w:rPr>
        <w:t>προκειμένου ν</w:t>
      </w:r>
      <w:r w:rsidRPr="00E27427">
        <w:rPr>
          <w:rFonts w:eastAsia="Times New Roman" w:cs="Times New Roman"/>
          <w:szCs w:val="24"/>
        </w:rPr>
        <w:t>α υλοποιήσουμε τις μεγάλες τομές που έχει ανάγκη ο τόπος</w:t>
      </w:r>
      <w:r>
        <w:rPr>
          <w:rFonts w:eastAsia="Times New Roman" w:cs="Times New Roman"/>
          <w:szCs w:val="24"/>
        </w:rPr>
        <w:t>,</w:t>
      </w:r>
      <w:r w:rsidRPr="00E27427">
        <w:rPr>
          <w:rFonts w:eastAsia="Times New Roman" w:cs="Times New Roman"/>
          <w:szCs w:val="24"/>
        </w:rPr>
        <w:t xml:space="preserve"> όχι μόνο να ανορθώσουμε την οικονομία και την κοινωνία</w:t>
      </w:r>
      <w:r>
        <w:rPr>
          <w:rFonts w:eastAsia="Times New Roman" w:cs="Times New Roman"/>
          <w:szCs w:val="24"/>
        </w:rPr>
        <w:t>, α</w:t>
      </w:r>
      <w:r w:rsidRPr="00E27427">
        <w:rPr>
          <w:rFonts w:eastAsia="Times New Roman" w:cs="Times New Roman"/>
          <w:szCs w:val="24"/>
        </w:rPr>
        <w:t xml:space="preserve">λλά και να προχωρήσουμε στις μεγάλες </w:t>
      </w:r>
      <w:r>
        <w:rPr>
          <w:rFonts w:eastAsia="Times New Roman" w:cs="Times New Roman"/>
          <w:szCs w:val="24"/>
        </w:rPr>
        <w:t>θεσμικές</w:t>
      </w:r>
      <w:r w:rsidRPr="00E27427">
        <w:rPr>
          <w:rFonts w:eastAsia="Times New Roman" w:cs="Times New Roman"/>
          <w:szCs w:val="24"/>
        </w:rPr>
        <w:t xml:space="preserve"> μεταρρυθμιστικές τομές</w:t>
      </w:r>
      <w:r>
        <w:rPr>
          <w:rFonts w:eastAsia="Times New Roman" w:cs="Times New Roman"/>
          <w:szCs w:val="24"/>
        </w:rPr>
        <w:t>.</w:t>
      </w:r>
    </w:p>
    <w:p w14:paraId="19C9AB93" w14:textId="77777777" w:rsidR="005136E3" w:rsidRDefault="009802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C9AB9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Η</w:t>
      </w:r>
      <w:r w:rsidRPr="00E27427">
        <w:rPr>
          <w:rFonts w:eastAsia="Times New Roman" w:cs="Times New Roman"/>
          <w:szCs w:val="24"/>
        </w:rPr>
        <w:t xml:space="preserve"> </w:t>
      </w:r>
      <w:r>
        <w:rPr>
          <w:rFonts w:eastAsia="Times New Roman" w:cs="Times New Roman"/>
          <w:szCs w:val="24"/>
        </w:rPr>
        <w:t>σ</w:t>
      </w:r>
      <w:r w:rsidRPr="00E27427">
        <w:rPr>
          <w:rFonts w:eastAsia="Times New Roman" w:cs="Times New Roman"/>
          <w:szCs w:val="24"/>
        </w:rPr>
        <w:t>υνταγματική Αναθεώρηση ε</w:t>
      </w:r>
      <w:r w:rsidRPr="00E27427">
        <w:rPr>
          <w:rFonts w:eastAsia="Times New Roman" w:cs="Times New Roman"/>
          <w:szCs w:val="24"/>
        </w:rPr>
        <w:t xml:space="preserve">ίναι μία τέτοια μεγάλη τομή και οι Έλληνες πολίτες θα ξέρουν το </w:t>
      </w:r>
      <w:r>
        <w:rPr>
          <w:rFonts w:eastAsia="Times New Roman" w:cs="Times New Roman"/>
          <w:szCs w:val="24"/>
        </w:rPr>
        <w:t>φθινόπωρο ότι ψηφίζουν και γι’</w:t>
      </w:r>
      <w:r w:rsidRPr="00E27427">
        <w:rPr>
          <w:rFonts w:eastAsia="Times New Roman" w:cs="Times New Roman"/>
          <w:szCs w:val="24"/>
        </w:rPr>
        <w:t xml:space="preserve"> αυτό</w:t>
      </w:r>
      <w:r>
        <w:rPr>
          <w:rFonts w:eastAsia="Times New Roman" w:cs="Times New Roman"/>
          <w:szCs w:val="24"/>
        </w:rPr>
        <w:t>,</w:t>
      </w:r>
      <w:r w:rsidRPr="00E27427">
        <w:rPr>
          <w:rFonts w:eastAsia="Times New Roman" w:cs="Times New Roman"/>
          <w:szCs w:val="24"/>
        </w:rPr>
        <w:t xml:space="preserve"> ψηφίζουν </w:t>
      </w:r>
      <w:r>
        <w:rPr>
          <w:rFonts w:eastAsia="Times New Roman" w:cs="Times New Roman"/>
          <w:szCs w:val="24"/>
        </w:rPr>
        <w:t>και</w:t>
      </w:r>
      <w:r w:rsidRPr="00E27427">
        <w:rPr>
          <w:rFonts w:eastAsia="Times New Roman" w:cs="Times New Roman"/>
          <w:szCs w:val="24"/>
        </w:rPr>
        <w:t xml:space="preserve"> για να τελεσφορήσει αυτή η μεγάλη θεσμική τομή</w:t>
      </w:r>
      <w:r>
        <w:rPr>
          <w:rFonts w:eastAsia="Times New Roman" w:cs="Times New Roman"/>
          <w:szCs w:val="24"/>
        </w:rPr>
        <w:t>,</w:t>
      </w:r>
      <w:r w:rsidRPr="00E27427">
        <w:rPr>
          <w:rFonts w:eastAsia="Times New Roman" w:cs="Times New Roman"/>
          <w:szCs w:val="24"/>
        </w:rPr>
        <w:t xml:space="preserve"> που εσείς επιχειρείτε να ακυρώσετε</w:t>
      </w:r>
      <w:r>
        <w:rPr>
          <w:rFonts w:eastAsia="Times New Roman" w:cs="Times New Roman"/>
          <w:szCs w:val="24"/>
        </w:rPr>
        <w:t xml:space="preserve">, </w:t>
      </w:r>
      <w:r w:rsidRPr="00E27427">
        <w:rPr>
          <w:rFonts w:eastAsia="Times New Roman" w:cs="Times New Roman"/>
          <w:szCs w:val="24"/>
        </w:rPr>
        <w:t>αλλά δεν θα το καταφέρετε</w:t>
      </w:r>
      <w:r>
        <w:rPr>
          <w:rFonts w:eastAsia="Times New Roman" w:cs="Times New Roman"/>
          <w:szCs w:val="24"/>
        </w:rPr>
        <w:t>.</w:t>
      </w:r>
    </w:p>
    <w:p w14:paraId="19C9AB95" w14:textId="77777777" w:rsidR="005136E3" w:rsidRDefault="009802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του ΣΥΡΙΖΑ)</w:t>
      </w:r>
    </w:p>
    <w:p w14:paraId="19C9AB96" w14:textId="77777777" w:rsidR="005136E3" w:rsidRDefault="0098028A">
      <w:pPr>
        <w:spacing w:after="0" w:line="600" w:lineRule="auto"/>
        <w:ind w:firstLine="720"/>
        <w:jc w:val="both"/>
        <w:rPr>
          <w:rFonts w:eastAsia="Times New Roman" w:cs="Times New Roman"/>
          <w:szCs w:val="24"/>
        </w:rPr>
      </w:pPr>
      <w:r w:rsidRPr="00C07DB2">
        <w:rPr>
          <w:rFonts w:eastAsia="Times New Roman" w:cs="Times New Roman"/>
          <w:b/>
          <w:szCs w:val="24"/>
        </w:rPr>
        <w:t xml:space="preserve">ΠΡΟΕΔΡΟΣ (Νικόλαος </w:t>
      </w:r>
      <w:proofErr w:type="spellStart"/>
      <w:r w:rsidRPr="00C07DB2">
        <w:rPr>
          <w:rFonts w:eastAsia="Times New Roman" w:cs="Times New Roman"/>
          <w:b/>
          <w:szCs w:val="24"/>
        </w:rPr>
        <w:t>Βούτσης</w:t>
      </w:r>
      <w:proofErr w:type="spellEnd"/>
      <w:r w:rsidRPr="00C07DB2">
        <w:rPr>
          <w:rFonts w:eastAsia="Times New Roman" w:cs="Times New Roman"/>
          <w:b/>
          <w:szCs w:val="24"/>
        </w:rPr>
        <w:t>):</w:t>
      </w:r>
      <w:r>
        <w:rPr>
          <w:rFonts w:eastAsia="Times New Roman" w:cs="Times New Roman"/>
          <w:szCs w:val="24"/>
        </w:rPr>
        <w:t xml:space="preserve"> Ευχαριστώ.</w:t>
      </w:r>
    </w:p>
    <w:p w14:paraId="19C9AB97" w14:textId="77777777" w:rsidR="005136E3" w:rsidRDefault="0098028A">
      <w:pPr>
        <w:spacing w:after="0" w:line="600" w:lineRule="auto"/>
        <w:ind w:firstLine="720"/>
        <w:jc w:val="both"/>
        <w:rPr>
          <w:rFonts w:eastAsia="Times New Roman" w:cs="Times New Roman"/>
        </w:rPr>
      </w:pPr>
      <w:r w:rsidRPr="000742D7">
        <w:rPr>
          <w:rFonts w:eastAsia="Times New Roman" w:cs="Times New Roman"/>
        </w:rPr>
        <w:lastRenderedPageBreak/>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w:t>
      </w:r>
      <w:r w:rsidRPr="000742D7">
        <w:rPr>
          <w:rFonts w:eastAsia="Times New Roman" w:cs="Times New Roman"/>
        </w:rPr>
        <w:t xml:space="preserve">ΟΣ» και ενημερώθηκαν για την ιστορία του κτηρίου και τον τρόπο οργάνωσης και λειτουργίας της Βουλής, </w:t>
      </w:r>
      <w:r>
        <w:rPr>
          <w:rFonts w:eastAsia="Times New Roman" w:cs="Times New Roman"/>
        </w:rPr>
        <w:t>πενήντα δύο</w:t>
      </w:r>
      <w:r w:rsidRPr="000742D7">
        <w:rPr>
          <w:rFonts w:eastAsia="Times New Roman" w:cs="Times New Roman"/>
        </w:rPr>
        <w:t xml:space="preserve"> μαθητές και μαθήτριες και </w:t>
      </w:r>
      <w:r>
        <w:rPr>
          <w:rFonts w:eastAsia="Times New Roman" w:cs="Times New Roman"/>
        </w:rPr>
        <w:t>τέσσερις</w:t>
      </w:r>
      <w:r w:rsidRPr="000742D7">
        <w:rPr>
          <w:rFonts w:eastAsia="Times New Roman" w:cs="Times New Roman"/>
        </w:rPr>
        <w:t xml:space="preserve"> εκπαιδευτικοί συνοδοί από το </w:t>
      </w:r>
      <w:r>
        <w:rPr>
          <w:rFonts w:eastAsia="Times New Roman" w:cs="Times New Roman"/>
        </w:rPr>
        <w:t>3</w:t>
      </w:r>
      <w:r w:rsidRPr="00C07DB2">
        <w:rPr>
          <w:rFonts w:eastAsia="Times New Roman" w:cs="Times New Roman"/>
          <w:vertAlign w:val="superscript"/>
        </w:rPr>
        <w:t>ο</w:t>
      </w:r>
      <w:r>
        <w:rPr>
          <w:rFonts w:eastAsia="Times New Roman" w:cs="Times New Roman"/>
        </w:rPr>
        <w:t xml:space="preserve"> Γυμνάσιο Ελευθερίου-Κορδελιού Θεσσαλονίκης.</w:t>
      </w:r>
    </w:p>
    <w:p w14:paraId="19C9AB98" w14:textId="77777777" w:rsidR="005136E3" w:rsidRDefault="0098028A">
      <w:pPr>
        <w:spacing w:after="0" w:line="600" w:lineRule="auto"/>
        <w:ind w:left="360" w:firstLine="360"/>
        <w:jc w:val="both"/>
        <w:rPr>
          <w:rFonts w:eastAsia="Times New Roman" w:cs="Times New Roman"/>
        </w:rPr>
      </w:pPr>
      <w:r w:rsidRPr="000742D7">
        <w:rPr>
          <w:rFonts w:eastAsia="Times New Roman" w:cs="Times New Roman"/>
        </w:rPr>
        <w:t xml:space="preserve">Η Βουλή τούς καλωσορίζει. </w:t>
      </w:r>
    </w:p>
    <w:p w14:paraId="19C9AB99" w14:textId="77777777" w:rsidR="005136E3" w:rsidRDefault="0098028A">
      <w:pPr>
        <w:spacing w:after="0"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19C9AB9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w:t>
      </w:r>
      <w:r w:rsidRPr="00E27427">
        <w:rPr>
          <w:rFonts w:eastAsia="Times New Roman" w:cs="Times New Roman"/>
          <w:szCs w:val="24"/>
        </w:rPr>
        <w:t>κ</w:t>
      </w:r>
      <w:r>
        <w:rPr>
          <w:rFonts w:eastAsia="Times New Roman" w:cs="Times New Roman"/>
          <w:szCs w:val="24"/>
        </w:rPr>
        <w:t>.</w:t>
      </w:r>
      <w:r w:rsidRPr="00E27427">
        <w:rPr>
          <w:rFonts w:eastAsia="Times New Roman" w:cs="Times New Roman"/>
          <w:szCs w:val="24"/>
        </w:rPr>
        <w:t xml:space="preserve"> </w:t>
      </w:r>
      <w:r w:rsidRPr="00E27427">
        <w:rPr>
          <w:rFonts w:eastAsia="Times New Roman" w:cs="Times New Roman"/>
          <w:szCs w:val="24"/>
        </w:rPr>
        <w:t>Φωτεινή Γεννηματά</w:t>
      </w:r>
      <w:r>
        <w:rPr>
          <w:rFonts w:eastAsia="Times New Roman" w:cs="Times New Roman"/>
          <w:szCs w:val="24"/>
        </w:rPr>
        <w:t>, Π</w:t>
      </w:r>
      <w:r w:rsidRPr="00E27427">
        <w:rPr>
          <w:rFonts w:eastAsia="Times New Roman" w:cs="Times New Roman"/>
          <w:szCs w:val="24"/>
        </w:rPr>
        <w:t>ρόεδρο</w:t>
      </w:r>
      <w:r>
        <w:rPr>
          <w:rFonts w:eastAsia="Times New Roman" w:cs="Times New Roman"/>
          <w:szCs w:val="24"/>
        </w:rPr>
        <w:t>ς</w:t>
      </w:r>
      <w:r w:rsidRPr="00E27427">
        <w:rPr>
          <w:rFonts w:eastAsia="Times New Roman" w:cs="Times New Roman"/>
          <w:szCs w:val="24"/>
        </w:rPr>
        <w:t xml:space="preserve"> της Κοινοβουλευτικής Ομάδας της Δημοκρατικής Συμπαράταξη</w:t>
      </w:r>
      <w:r>
        <w:rPr>
          <w:rFonts w:eastAsia="Times New Roman" w:cs="Times New Roman"/>
          <w:szCs w:val="24"/>
        </w:rPr>
        <w:t>ς.</w:t>
      </w:r>
    </w:p>
    <w:p w14:paraId="19C9AB9B" w14:textId="77777777" w:rsidR="005136E3" w:rsidRDefault="0098028A">
      <w:pPr>
        <w:spacing w:after="0" w:line="600" w:lineRule="auto"/>
        <w:ind w:firstLine="720"/>
        <w:jc w:val="both"/>
        <w:rPr>
          <w:rFonts w:eastAsia="Times New Roman" w:cs="Times New Roman"/>
          <w:szCs w:val="24"/>
        </w:rPr>
      </w:pPr>
      <w:r w:rsidRPr="00C07DB2">
        <w:rPr>
          <w:rFonts w:eastAsia="Times New Roman" w:cs="Times New Roman"/>
          <w:b/>
          <w:szCs w:val="24"/>
        </w:rPr>
        <w:t>ΦΩΤΕΙΝΗ</w:t>
      </w:r>
      <w:r>
        <w:rPr>
          <w:rFonts w:eastAsia="Times New Roman" w:cs="Times New Roman"/>
          <w:b/>
          <w:szCs w:val="24"/>
        </w:rPr>
        <w:t xml:space="preserve"> (ΦΩΦΗ)</w:t>
      </w:r>
      <w:r w:rsidRPr="00C07DB2">
        <w:rPr>
          <w:rFonts w:eastAsia="Times New Roman" w:cs="Times New Roman"/>
          <w:b/>
          <w:szCs w:val="24"/>
        </w:rPr>
        <w:t xml:space="preserve"> ΓΕΝΝΗΜΑΤΑ (Πρόεδρος της Δημοκρατικής Συμπαράταξης):</w:t>
      </w:r>
      <w:r>
        <w:rPr>
          <w:rFonts w:eastAsia="Times New Roman" w:cs="Times New Roman"/>
          <w:szCs w:val="24"/>
        </w:rPr>
        <w:t xml:space="preserve"> Ευχαριστώ πολύ, κύριε Π</w:t>
      </w:r>
      <w:r w:rsidRPr="00E27427">
        <w:rPr>
          <w:rFonts w:eastAsia="Times New Roman" w:cs="Times New Roman"/>
          <w:szCs w:val="24"/>
        </w:rPr>
        <w:t>ρόεδρε</w:t>
      </w:r>
      <w:r>
        <w:rPr>
          <w:rFonts w:eastAsia="Times New Roman" w:cs="Times New Roman"/>
          <w:szCs w:val="24"/>
        </w:rPr>
        <w:t>.</w:t>
      </w:r>
    </w:p>
    <w:p w14:paraId="19C9AB9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Έχ</w:t>
      </w:r>
      <w:r>
        <w:rPr>
          <w:rFonts w:eastAsia="Times New Roman" w:cs="Times New Roman"/>
          <w:szCs w:val="24"/>
        </w:rPr>
        <w:t>ω πει πο</w:t>
      </w:r>
      <w:r w:rsidRPr="00E27427">
        <w:rPr>
          <w:rFonts w:eastAsia="Times New Roman" w:cs="Times New Roman"/>
          <w:szCs w:val="24"/>
        </w:rPr>
        <w:t xml:space="preserve">λλές φορές ότι σε κανονικές συνθήκες η συζήτηση για την αναθεώρηση του </w:t>
      </w:r>
      <w:r>
        <w:rPr>
          <w:rFonts w:eastAsia="Times New Roman" w:cs="Times New Roman"/>
          <w:szCs w:val="24"/>
        </w:rPr>
        <w:t>Σ</w:t>
      </w:r>
      <w:r w:rsidRPr="00E27427">
        <w:rPr>
          <w:rFonts w:eastAsia="Times New Roman" w:cs="Times New Roman"/>
          <w:szCs w:val="24"/>
        </w:rPr>
        <w:t>υντάγματος θα έπρεπε να είναι μία κορυφαία θεσμική διαδικασία</w:t>
      </w:r>
      <w:r>
        <w:rPr>
          <w:rFonts w:eastAsia="Times New Roman" w:cs="Times New Roman"/>
          <w:szCs w:val="24"/>
        </w:rPr>
        <w:t xml:space="preserve">. </w:t>
      </w:r>
      <w:r w:rsidRPr="00E27427">
        <w:rPr>
          <w:rFonts w:eastAsia="Times New Roman" w:cs="Times New Roman"/>
          <w:szCs w:val="24"/>
        </w:rPr>
        <w:t>Δυστυχώς</w:t>
      </w:r>
      <w:r>
        <w:rPr>
          <w:rFonts w:eastAsia="Times New Roman" w:cs="Times New Roman"/>
          <w:szCs w:val="24"/>
        </w:rPr>
        <w:t>,</w:t>
      </w:r>
      <w:r w:rsidRPr="00E27427">
        <w:rPr>
          <w:rFonts w:eastAsia="Times New Roman" w:cs="Times New Roman"/>
          <w:szCs w:val="24"/>
        </w:rPr>
        <w:t xml:space="preserve"> όμω</w:t>
      </w:r>
      <w:r>
        <w:rPr>
          <w:rFonts w:eastAsia="Times New Roman" w:cs="Times New Roman"/>
          <w:szCs w:val="24"/>
        </w:rPr>
        <w:t>ς,</w:t>
      </w:r>
      <w:r w:rsidRPr="00E27427">
        <w:rPr>
          <w:rFonts w:eastAsia="Times New Roman" w:cs="Times New Roman"/>
          <w:szCs w:val="24"/>
        </w:rPr>
        <w:t xml:space="preserve"> στη σημερινή Ελλάδα</w:t>
      </w:r>
      <w:r>
        <w:rPr>
          <w:rFonts w:eastAsia="Times New Roman" w:cs="Times New Roman"/>
          <w:szCs w:val="24"/>
        </w:rPr>
        <w:t>, α</w:t>
      </w:r>
      <w:r w:rsidRPr="00E27427">
        <w:rPr>
          <w:rFonts w:eastAsia="Times New Roman" w:cs="Times New Roman"/>
          <w:szCs w:val="24"/>
        </w:rPr>
        <w:t xml:space="preserve">κόμα και </w:t>
      </w:r>
      <w:r>
        <w:rPr>
          <w:rFonts w:eastAsia="Times New Roman" w:cs="Times New Roman"/>
          <w:szCs w:val="24"/>
        </w:rPr>
        <w:t>η θεσμική</w:t>
      </w:r>
      <w:r w:rsidRPr="00E27427">
        <w:rPr>
          <w:rFonts w:eastAsia="Times New Roman" w:cs="Times New Roman"/>
          <w:szCs w:val="24"/>
        </w:rPr>
        <w:t xml:space="preserve"> σοβαρότητα σε μία τέτοια </w:t>
      </w:r>
      <w:r w:rsidRPr="00E27427">
        <w:rPr>
          <w:rFonts w:eastAsia="Times New Roman" w:cs="Times New Roman"/>
          <w:szCs w:val="24"/>
        </w:rPr>
        <w:lastRenderedPageBreak/>
        <w:t>διαδικασία παραμένει ζητούμενο</w:t>
      </w:r>
      <w:r>
        <w:rPr>
          <w:rFonts w:eastAsia="Times New Roman" w:cs="Times New Roman"/>
          <w:szCs w:val="24"/>
        </w:rPr>
        <w:t>,</w:t>
      </w:r>
      <w:r>
        <w:rPr>
          <w:rFonts w:eastAsia="Times New Roman" w:cs="Times New Roman"/>
          <w:szCs w:val="24"/>
        </w:rPr>
        <w:t xml:space="preserve"> ι</w:t>
      </w:r>
      <w:r w:rsidRPr="00E27427">
        <w:rPr>
          <w:rFonts w:eastAsia="Times New Roman" w:cs="Times New Roman"/>
          <w:szCs w:val="24"/>
        </w:rPr>
        <w:t>διαίτερα σε αυτή</w:t>
      </w:r>
      <w:r>
        <w:rPr>
          <w:rFonts w:eastAsia="Times New Roman" w:cs="Times New Roman"/>
          <w:szCs w:val="24"/>
        </w:rPr>
        <w:t>ν</w:t>
      </w:r>
      <w:r w:rsidRPr="00E27427">
        <w:rPr>
          <w:rFonts w:eastAsia="Times New Roman" w:cs="Times New Roman"/>
          <w:szCs w:val="24"/>
        </w:rPr>
        <w:t xml:space="preserve"> τη </w:t>
      </w:r>
      <w:r>
        <w:rPr>
          <w:rFonts w:eastAsia="Times New Roman" w:cs="Times New Roman"/>
          <w:szCs w:val="24"/>
        </w:rPr>
        <w:t>Β</w:t>
      </w:r>
      <w:r w:rsidRPr="00E27427">
        <w:rPr>
          <w:rFonts w:eastAsia="Times New Roman" w:cs="Times New Roman"/>
          <w:szCs w:val="24"/>
        </w:rPr>
        <w:t>ουλή με την ισχνή και τεχνητή πλειοψηφία</w:t>
      </w:r>
      <w:r>
        <w:rPr>
          <w:rFonts w:eastAsia="Times New Roman" w:cs="Times New Roman"/>
          <w:szCs w:val="24"/>
        </w:rPr>
        <w:t>.</w:t>
      </w:r>
    </w:p>
    <w:p w14:paraId="19C9AB9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Γ</w:t>
      </w:r>
      <w:r w:rsidRPr="00E27427">
        <w:rPr>
          <w:rFonts w:eastAsia="Times New Roman" w:cs="Times New Roman"/>
          <w:szCs w:val="24"/>
        </w:rPr>
        <w:t>ια άλλη μία φορά</w:t>
      </w:r>
      <w:r>
        <w:rPr>
          <w:rFonts w:eastAsia="Times New Roman" w:cs="Times New Roman"/>
          <w:szCs w:val="24"/>
        </w:rPr>
        <w:t>,</w:t>
      </w:r>
      <w:r w:rsidRPr="00E27427">
        <w:rPr>
          <w:rFonts w:eastAsia="Times New Roman" w:cs="Times New Roman"/>
          <w:szCs w:val="24"/>
        </w:rPr>
        <w:t xml:space="preserve"> ο κύριος </w:t>
      </w:r>
      <w:r>
        <w:rPr>
          <w:rFonts w:eastAsia="Times New Roman" w:cs="Times New Roman"/>
          <w:szCs w:val="24"/>
        </w:rPr>
        <w:t>Π</w:t>
      </w:r>
      <w:r w:rsidRPr="00E27427">
        <w:rPr>
          <w:rFonts w:eastAsia="Times New Roman" w:cs="Times New Roman"/>
          <w:szCs w:val="24"/>
        </w:rPr>
        <w:t>ρωθυπουργός επέλεξε να αποχωρήσει</w:t>
      </w:r>
      <w:r>
        <w:rPr>
          <w:rFonts w:eastAsia="Times New Roman" w:cs="Times New Roman"/>
          <w:szCs w:val="24"/>
        </w:rPr>
        <w:t>,</w:t>
      </w:r>
      <w:r w:rsidRPr="00E27427">
        <w:rPr>
          <w:rFonts w:eastAsia="Times New Roman" w:cs="Times New Roman"/>
          <w:szCs w:val="24"/>
        </w:rPr>
        <w:t xml:space="preserve"> </w:t>
      </w:r>
      <w:r>
        <w:rPr>
          <w:rFonts w:eastAsia="Times New Roman" w:cs="Times New Roman"/>
          <w:szCs w:val="24"/>
        </w:rPr>
        <w:t>α</w:t>
      </w:r>
      <w:r w:rsidRPr="00E27427">
        <w:rPr>
          <w:rFonts w:eastAsia="Times New Roman" w:cs="Times New Roman"/>
          <w:szCs w:val="24"/>
        </w:rPr>
        <w:t>φού μας είπε όσα είχε να πει</w:t>
      </w:r>
      <w:r>
        <w:rPr>
          <w:rFonts w:eastAsia="Times New Roman" w:cs="Times New Roman"/>
          <w:szCs w:val="24"/>
        </w:rPr>
        <w:t>. Δ</w:t>
      </w:r>
      <w:r w:rsidRPr="00E27427">
        <w:rPr>
          <w:rFonts w:eastAsia="Times New Roman" w:cs="Times New Roman"/>
          <w:szCs w:val="24"/>
        </w:rPr>
        <w:t xml:space="preserve">εν ενδιαφέρεται να μείνει στην </w:t>
      </w:r>
      <w:r>
        <w:rPr>
          <w:rFonts w:eastAsia="Times New Roman" w:cs="Times New Roman"/>
          <w:szCs w:val="24"/>
        </w:rPr>
        <w:t>Α</w:t>
      </w:r>
      <w:r w:rsidRPr="00E27427">
        <w:rPr>
          <w:rFonts w:eastAsia="Times New Roman" w:cs="Times New Roman"/>
          <w:szCs w:val="24"/>
        </w:rPr>
        <w:t>ίθουσα</w:t>
      </w:r>
      <w:r>
        <w:rPr>
          <w:rFonts w:eastAsia="Times New Roman" w:cs="Times New Roman"/>
          <w:szCs w:val="24"/>
        </w:rPr>
        <w:t>,</w:t>
      </w:r>
      <w:r w:rsidRPr="00E27427">
        <w:rPr>
          <w:rFonts w:eastAsia="Times New Roman" w:cs="Times New Roman"/>
          <w:szCs w:val="24"/>
        </w:rPr>
        <w:t xml:space="preserve"> να ακούσ</w:t>
      </w:r>
      <w:r>
        <w:rPr>
          <w:rFonts w:eastAsia="Times New Roman" w:cs="Times New Roman"/>
          <w:szCs w:val="24"/>
        </w:rPr>
        <w:t>ει όλα τα υπόλοιπα κόμματα της Α</w:t>
      </w:r>
      <w:r w:rsidRPr="00E27427">
        <w:rPr>
          <w:rFonts w:eastAsia="Times New Roman" w:cs="Times New Roman"/>
          <w:szCs w:val="24"/>
        </w:rPr>
        <w:t>ντιπολίτευσης</w:t>
      </w:r>
      <w:r>
        <w:rPr>
          <w:rFonts w:eastAsia="Times New Roman" w:cs="Times New Roman"/>
          <w:szCs w:val="24"/>
        </w:rPr>
        <w:t>.</w:t>
      </w:r>
      <w:r>
        <w:rPr>
          <w:rFonts w:eastAsia="Times New Roman" w:cs="Times New Roman"/>
          <w:szCs w:val="24"/>
        </w:rPr>
        <w:t xml:space="preserve"> Δ</w:t>
      </w:r>
      <w:r w:rsidRPr="00E27427">
        <w:rPr>
          <w:rFonts w:eastAsia="Times New Roman" w:cs="Times New Roman"/>
          <w:szCs w:val="24"/>
        </w:rPr>
        <w:t>εν είναι η πρώτη φορά</w:t>
      </w:r>
      <w:r>
        <w:rPr>
          <w:rFonts w:eastAsia="Times New Roman" w:cs="Times New Roman"/>
          <w:szCs w:val="24"/>
        </w:rPr>
        <w:t>,</w:t>
      </w:r>
      <w:r w:rsidRPr="00E27427">
        <w:rPr>
          <w:rFonts w:eastAsia="Times New Roman" w:cs="Times New Roman"/>
          <w:szCs w:val="24"/>
        </w:rPr>
        <w:t xml:space="preserve"> έχουμε συνηθίσει</w:t>
      </w:r>
      <w:r>
        <w:rPr>
          <w:rFonts w:eastAsia="Times New Roman" w:cs="Times New Roman"/>
          <w:szCs w:val="24"/>
        </w:rPr>
        <w:t>. Δ</w:t>
      </w:r>
      <w:r w:rsidRPr="00E27427">
        <w:rPr>
          <w:rFonts w:eastAsia="Times New Roman" w:cs="Times New Roman"/>
          <w:szCs w:val="24"/>
        </w:rPr>
        <w:t>εν τον αντέχει τον διάλογο</w:t>
      </w:r>
      <w:r>
        <w:rPr>
          <w:rFonts w:eastAsia="Times New Roman" w:cs="Times New Roman"/>
          <w:szCs w:val="24"/>
        </w:rPr>
        <w:t>,</w:t>
      </w:r>
      <w:r w:rsidRPr="00E27427">
        <w:rPr>
          <w:rFonts w:eastAsia="Times New Roman" w:cs="Times New Roman"/>
          <w:szCs w:val="24"/>
        </w:rPr>
        <w:t xml:space="preserve"> ιδιαίτερα μέσα εδώ</w:t>
      </w:r>
      <w:r>
        <w:rPr>
          <w:rFonts w:eastAsia="Times New Roman" w:cs="Times New Roman"/>
          <w:szCs w:val="24"/>
        </w:rPr>
        <w:t>,</w:t>
      </w:r>
      <w:r w:rsidRPr="00E27427">
        <w:rPr>
          <w:rFonts w:eastAsia="Times New Roman" w:cs="Times New Roman"/>
          <w:szCs w:val="24"/>
        </w:rPr>
        <w:t xml:space="preserve"> όταν είμαστε όλοι μαζί</w:t>
      </w:r>
      <w:r>
        <w:rPr>
          <w:rFonts w:eastAsia="Times New Roman" w:cs="Times New Roman"/>
          <w:szCs w:val="24"/>
        </w:rPr>
        <w:t xml:space="preserve">. Συνήθως απευθύνεται σε μένα, </w:t>
      </w:r>
      <w:r w:rsidRPr="00E27427">
        <w:rPr>
          <w:rFonts w:eastAsia="Times New Roman" w:cs="Times New Roman"/>
          <w:szCs w:val="24"/>
        </w:rPr>
        <w:t>όταν δεν είμαι παρούσα</w:t>
      </w:r>
      <w:r>
        <w:rPr>
          <w:rFonts w:eastAsia="Times New Roman" w:cs="Times New Roman"/>
          <w:szCs w:val="24"/>
        </w:rPr>
        <w:t>.</w:t>
      </w:r>
    </w:p>
    <w:p w14:paraId="19C9AB9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w:t>
      </w:r>
      <w:r w:rsidRPr="00E27427">
        <w:rPr>
          <w:rFonts w:eastAsia="Times New Roman" w:cs="Times New Roman"/>
          <w:szCs w:val="24"/>
        </w:rPr>
        <w:t>υνεχίζω</w:t>
      </w:r>
      <w:r>
        <w:rPr>
          <w:rFonts w:eastAsia="Times New Roman" w:cs="Times New Roman"/>
          <w:szCs w:val="24"/>
        </w:rPr>
        <w:t>,</w:t>
      </w:r>
      <w:r w:rsidRPr="00E27427">
        <w:rPr>
          <w:rFonts w:eastAsia="Times New Roman" w:cs="Times New Roman"/>
          <w:szCs w:val="24"/>
        </w:rPr>
        <w:t xml:space="preserve"> λοιπόν</w:t>
      </w:r>
      <w:r>
        <w:rPr>
          <w:rFonts w:eastAsia="Times New Roman" w:cs="Times New Roman"/>
          <w:szCs w:val="24"/>
        </w:rPr>
        <w:t>. Δ</w:t>
      </w:r>
      <w:r w:rsidRPr="00E27427">
        <w:rPr>
          <w:rFonts w:eastAsia="Times New Roman" w:cs="Times New Roman"/>
          <w:szCs w:val="24"/>
        </w:rPr>
        <w:t>υστυχώς</w:t>
      </w:r>
      <w:r>
        <w:rPr>
          <w:rFonts w:eastAsia="Times New Roman" w:cs="Times New Roman"/>
          <w:szCs w:val="24"/>
        </w:rPr>
        <w:t>,</w:t>
      </w:r>
      <w:r w:rsidRPr="00E27427">
        <w:rPr>
          <w:rFonts w:eastAsia="Times New Roman" w:cs="Times New Roman"/>
          <w:szCs w:val="24"/>
        </w:rPr>
        <w:t xml:space="preserve"> ήδη από την πρώτ</w:t>
      </w:r>
      <w:r>
        <w:rPr>
          <w:rFonts w:eastAsia="Times New Roman" w:cs="Times New Roman"/>
          <w:szCs w:val="24"/>
        </w:rPr>
        <w:t>η συζήτηση της Αναθεώρησης του Σ</w:t>
      </w:r>
      <w:r w:rsidRPr="00E27427">
        <w:rPr>
          <w:rFonts w:eastAsia="Times New Roman" w:cs="Times New Roman"/>
          <w:szCs w:val="24"/>
        </w:rPr>
        <w:t xml:space="preserve">υντάγματος </w:t>
      </w:r>
      <w:r w:rsidRPr="00E27427">
        <w:rPr>
          <w:rFonts w:eastAsia="Times New Roman" w:cs="Times New Roman"/>
          <w:szCs w:val="24"/>
        </w:rPr>
        <w:t>έως και σήμερα</w:t>
      </w:r>
      <w:r>
        <w:rPr>
          <w:rFonts w:eastAsia="Times New Roman" w:cs="Times New Roman"/>
          <w:szCs w:val="24"/>
        </w:rPr>
        <w:t xml:space="preserve"> έ</w:t>
      </w:r>
      <w:r w:rsidRPr="00E27427">
        <w:rPr>
          <w:rFonts w:eastAsia="Times New Roman" w:cs="Times New Roman"/>
          <w:szCs w:val="24"/>
        </w:rPr>
        <w:t>χουμε παρακολουθήσει ένα κρυφτό</w:t>
      </w:r>
      <w:r>
        <w:rPr>
          <w:rFonts w:eastAsia="Times New Roman" w:cs="Times New Roman"/>
          <w:szCs w:val="24"/>
        </w:rPr>
        <w:t>,</w:t>
      </w:r>
      <w:r w:rsidRPr="00E27427">
        <w:rPr>
          <w:rFonts w:eastAsia="Times New Roman" w:cs="Times New Roman"/>
          <w:szCs w:val="24"/>
        </w:rPr>
        <w:t xml:space="preserve"> ανάμεσα στην </w:t>
      </w:r>
      <w:r>
        <w:rPr>
          <w:rFonts w:eastAsia="Times New Roman" w:cs="Times New Roman"/>
          <w:szCs w:val="24"/>
        </w:rPr>
        <w:t>Κ</w:t>
      </w:r>
      <w:r w:rsidRPr="00E27427">
        <w:rPr>
          <w:rFonts w:eastAsia="Times New Roman" w:cs="Times New Roman"/>
          <w:szCs w:val="24"/>
        </w:rPr>
        <w:t>υβέρνηση και την Αξιωματική Αντιπολίτευση</w:t>
      </w:r>
      <w:r>
        <w:rPr>
          <w:rFonts w:eastAsia="Times New Roman" w:cs="Times New Roman"/>
          <w:szCs w:val="24"/>
        </w:rPr>
        <w:t>. Μ</w:t>
      </w:r>
      <w:r w:rsidRPr="00E27427">
        <w:rPr>
          <w:rFonts w:eastAsia="Times New Roman" w:cs="Times New Roman"/>
          <w:szCs w:val="24"/>
        </w:rPr>
        <w:t>ικροκομματικά παιχνίδια πίσω από τις συνταγματικές διατάξεις</w:t>
      </w:r>
      <w:r>
        <w:rPr>
          <w:rFonts w:eastAsia="Times New Roman" w:cs="Times New Roman"/>
          <w:szCs w:val="24"/>
        </w:rPr>
        <w:t>.</w:t>
      </w:r>
      <w:r w:rsidRPr="00E27427">
        <w:rPr>
          <w:rFonts w:eastAsia="Times New Roman" w:cs="Times New Roman"/>
          <w:szCs w:val="24"/>
        </w:rPr>
        <w:t xml:space="preserve"> Αυτή είναι η πραγματική ιστορία αυτής της πονεμένης αναθεώρησης</w:t>
      </w:r>
      <w:r>
        <w:rPr>
          <w:rFonts w:eastAsia="Times New Roman" w:cs="Times New Roman"/>
          <w:szCs w:val="24"/>
        </w:rPr>
        <w:t>,</w:t>
      </w:r>
      <w:r w:rsidRPr="00E27427">
        <w:rPr>
          <w:rFonts w:eastAsia="Times New Roman" w:cs="Times New Roman"/>
          <w:szCs w:val="24"/>
        </w:rPr>
        <w:t xml:space="preserve"> σε σκηνοθεσία και εκτέ</w:t>
      </w:r>
      <w:r w:rsidRPr="00E27427">
        <w:rPr>
          <w:rFonts w:eastAsia="Times New Roman" w:cs="Times New Roman"/>
          <w:szCs w:val="24"/>
        </w:rPr>
        <w:t>λεση ΣΥΡΙΖΑ και Νέα</w:t>
      </w:r>
      <w:r>
        <w:rPr>
          <w:rFonts w:eastAsia="Times New Roman" w:cs="Times New Roman"/>
          <w:szCs w:val="24"/>
        </w:rPr>
        <w:t>ς</w:t>
      </w:r>
      <w:r w:rsidRPr="00E27427">
        <w:rPr>
          <w:rFonts w:eastAsia="Times New Roman" w:cs="Times New Roman"/>
          <w:szCs w:val="24"/>
        </w:rPr>
        <w:t xml:space="preserve"> Δημοκρατία</w:t>
      </w:r>
      <w:r>
        <w:rPr>
          <w:rFonts w:eastAsia="Times New Roman" w:cs="Times New Roman"/>
          <w:szCs w:val="24"/>
        </w:rPr>
        <w:t>ς</w:t>
      </w:r>
      <w:r>
        <w:rPr>
          <w:rFonts w:eastAsia="Times New Roman" w:cs="Times New Roman"/>
          <w:szCs w:val="24"/>
        </w:rPr>
        <w:t xml:space="preserve">. </w:t>
      </w:r>
    </w:p>
    <w:p w14:paraId="19C9AB9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Με αυτήν, δυστυχώς, τη φθηνή</w:t>
      </w:r>
      <w:r w:rsidRPr="00E27427">
        <w:rPr>
          <w:rFonts w:eastAsia="Times New Roman" w:cs="Times New Roman"/>
          <w:szCs w:val="24"/>
        </w:rPr>
        <w:t xml:space="preserve"> λογική προσεγγίζουν οι πρωταγωνιστές του ψεύτικου δικομματισμού</w:t>
      </w:r>
      <w:r>
        <w:rPr>
          <w:rFonts w:eastAsia="Times New Roman" w:cs="Times New Roman"/>
          <w:szCs w:val="24"/>
        </w:rPr>
        <w:t>,</w:t>
      </w:r>
      <w:r w:rsidRPr="00E27427">
        <w:rPr>
          <w:rFonts w:eastAsia="Times New Roman" w:cs="Times New Roman"/>
          <w:szCs w:val="24"/>
        </w:rPr>
        <w:t xml:space="preserve"> το ιστορικό αυτό </w:t>
      </w:r>
      <w:r w:rsidRPr="00E27427">
        <w:rPr>
          <w:rFonts w:eastAsia="Times New Roman" w:cs="Times New Roman"/>
          <w:szCs w:val="24"/>
        </w:rPr>
        <w:lastRenderedPageBreak/>
        <w:t>αναθεωρητικό εγχείρημα</w:t>
      </w:r>
      <w:r>
        <w:rPr>
          <w:rFonts w:eastAsia="Times New Roman" w:cs="Times New Roman"/>
          <w:szCs w:val="24"/>
        </w:rPr>
        <w:t xml:space="preserve"> και </w:t>
      </w:r>
      <w:r w:rsidRPr="00E27427">
        <w:rPr>
          <w:rFonts w:eastAsia="Times New Roman" w:cs="Times New Roman"/>
          <w:szCs w:val="24"/>
        </w:rPr>
        <w:t>έτσι οδηγούν για άλλη μία φορά τα πράγματα σε μία τεχνητή πόλωση και σε ένα</w:t>
      </w:r>
      <w:r>
        <w:rPr>
          <w:rFonts w:eastAsia="Times New Roman" w:cs="Times New Roman"/>
          <w:szCs w:val="24"/>
        </w:rPr>
        <w:t>ν</w:t>
      </w:r>
      <w:r w:rsidRPr="00E27427">
        <w:rPr>
          <w:rFonts w:eastAsia="Times New Roman" w:cs="Times New Roman"/>
          <w:szCs w:val="24"/>
        </w:rPr>
        <w:t xml:space="preserve"> διχασμ</w:t>
      </w:r>
      <w:r w:rsidRPr="00E27427">
        <w:rPr>
          <w:rFonts w:eastAsia="Times New Roman" w:cs="Times New Roman"/>
          <w:szCs w:val="24"/>
        </w:rPr>
        <w:t>ό</w:t>
      </w:r>
      <w:r>
        <w:rPr>
          <w:rFonts w:eastAsia="Times New Roman" w:cs="Times New Roman"/>
          <w:szCs w:val="24"/>
        </w:rPr>
        <w:t>.</w:t>
      </w:r>
    </w:p>
    <w:p w14:paraId="19C9ABA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Ό</w:t>
      </w:r>
      <w:r w:rsidRPr="00E27427">
        <w:rPr>
          <w:rFonts w:eastAsia="Times New Roman" w:cs="Times New Roman"/>
          <w:szCs w:val="24"/>
        </w:rPr>
        <w:t xml:space="preserve">πως </w:t>
      </w:r>
      <w:r>
        <w:rPr>
          <w:rFonts w:eastAsia="Times New Roman" w:cs="Times New Roman"/>
          <w:szCs w:val="24"/>
        </w:rPr>
        <w:t>σ</w:t>
      </w:r>
      <w:r w:rsidRPr="00E27427">
        <w:rPr>
          <w:rFonts w:eastAsia="Times New Roman" w:cs="Times New Roman"/>
          <w:szCs w:val="24"/>
        </w:rPr>
        <w:t>τα πάντα έτσι ακριβώς και ε</w:t>
      </w:r>
      <w:r>
        <w:rPr>
          <w:rFonts w:eastAsia="Times New Roman" w:cs="Times New Roman"/>
          <w:szCs w:val="24"/>
        </w:rPr>
        <w:t>δ</w:t>
      </w:r>
      <w:r w:rsidRPr="00E27427">
        <w:rPr>
          <w:rFonts w:eastAsia="Times New Roman" w:cs="Times New Roman"/>
          <w:szCs w:val="24"/>
        </w:rPr>
        <w:t>ώ</w:t>
      </w:r>
      <w:r>
        <w:rPr>
          <w:rFonts w:eastAsia="Times New Roman" w:cs="Times New Roman"/>
          <w:szCs w:val="24"/>
        </w:rPr>
        <w:t>,</w:t>
      </w:r>
      <w:r w:rsidRPr="00E27427">
        <w:rPr>
          <w:rFonts w:eastAsia="Times New Roman" w:cs="Times New Roman"/>
          <w:szCs w:val="24"/>
        </w:rPr>
        <w:t xml:space="preserve"> μέσα σε μία παγερή ατμόσφαιρα σ</w:t>
      </w:r>
      <w:r>
        <w:rPr>
          <w:rFonts w:eastAsia="Times New Roman" w:cs="Times New Roman"/>
          <w:szCs w:val="24"/>
        </w:rPr>
        <w:t>υζητάμε, χωρίς το κύρος και την α</w:t>
      </w:r>
      <w:r w:rsidRPr="00E27427">
        <w:rPr>
          <w:rFonts w:eastAsia="Times New Roman" w:cs="Times New Roman"/>
          <w:szCs w:val="24"/>
        </w:rPr>
        <w:t xml:space="preserve">ίγλη </w:t>
      </w:r>
      <w:r>
        <w:rPr>
          <w:rFonts w:eastAsia="Times New Roman" w:cs="Times New Roman"/>
          <w:szCs w:val="24"/>
        </w:rPr>
        <w:t xml:space="preserve">που </w:t>
      </w:r>
      <w:proofErr w:type="spellStart"/>
      <w:r>
        <w:rPr>
          <w:rFonts w:eastAsia="Times New Roman" w:cs="Times New Roman"/>
          <w:szCs w:val="24"/>
        </w:rPr>
        <w:t>πρέπουν</w:t>
      </w:r>
      <w:proofErr w:type="spellEnd"/>
      <w:r>
        <w:rPr>
          <w:rFonts w:eastAsia="Times New Roman" w:cs="Times New Roman"/>
          <w:szCs w:val="24"/>
        </w:rPr>
        <w:t xml:space="preserve"> στη σ</w:t>
      </w:r>
      <w:r w:rsidRPr="00E27427">
        <w:rPr>
          <w:rFonts w:eastAsia="Times New Roman" w:cs="Times New Roman"/>
          <w:szCs w:val="24"/>
        </w:rPr>
        <w:t>υνταγματική Αναθεώρηση</w:t>
      </w:r>
      <w:r>
        <w:rPr>
          <w:rFonts w:eastAsia="Times New Roman" w:cs="Times New Roman"/>
          <w:szCs w:val="24"/>
        </w:rPr>
        <w:t>. Και όλη η συζήτηση</w:t>
      </w:r>
      <w:r w:rsidRPr="00E27427">
        <w:rPr>
          <w:rFonts w:eastAsia="Times New Roman" w:cs="Times New Roman"/>
          <w:szCs w:val="24"/>
        </w:rPr>
        <w:t xml:space="preserve"> είναι ολοφάνερο ότι γίνεται με υστεροβουλία</w:t>
      </w:r>
      <w:r>
        <w:rPr>
          <w:rFonts w:eastAsia="Times New Roman" w:cs="Times New Roman"/>
          <w:szCs w:val="24"/>
        </w:rPr>
        <w:t>,</w:t>
      </w:r>
      <w:r w:rsidRPr="00E27427">
        <w:rPr>
          <w:rFonts w:eastAsia="Times New Roman" w:cs="Times New Roman"/>
          <w:szCs w:val="24"/>
        </w:rPr>
        <w:t xml:space="preserve"> με </w:t>
      </w:r>
      <w:r>
        <w:rPr>
          <w:rFonts w:eastAsia="Times New Roman" w:cs="Times New Roman"/>
          <w:szCs w:val="24"/>
        </w:rPr>
        <w:t xml:space="preserve">ψεύτικα διλήμματα </w:t>
      </w:r>
      <w:r w:rsidRPr="00E27427">
        <w:rPr>
          <w:rFonts w:eastAsia="Times New Roman" w:cs="Times New Roman"/>
          <w:szCs w:val="24"/>
        </w:rPr>
        <w:t>και με ιδεολογικές ακ</w:t>
      </w:r>
      <w:r w:rsidRPr="00E27427">
        <w:rPr>
          <w:rFonts w:eastAsia="Times New Roman" w:cs="Times New Roman"/>
          <w:szCs w:val="24"/>
        </w:rPr>
        <w:t>ροβασίες</w:t>
      </w:r>
      <w:r>
        <w:rPr>
          <w:rFonts w:eastAsia="Times New Roman" w:cs="Times New Roman"/>
          <w:szCs w:val="24"/>
        </w:rPr>
        <w:t xml:space="preserve">. </w:t>
      </w:r>
    </w:p>
    <w:p w14:paraId="19C9ABA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Ό</w:t>
      </w:r>
      <w:r w:rsidRPr="00E27427">
        <w:rPr>
          <w:rFonts w:eastAsia="Times New Roman" w:cs="Times New Roman"/>
          <w:szCs w:val="24"/>
        </w:rPr>
        <w:t>μως ο κ</w:t>
      </w:r>
      <w:r>
        <w:rPr>
          <w:rFonts w:eastAsia="Times New Roman" w:cs="Times New Roman"/>
          <w:szCs w:val="24"/>
        </w:rPr>
        <w:t>. Τσίπρας δ</w:t>
      </w:r>
      <w:r w:rsidRPr="00E27427">
        <w:rPr>
          <w:rFonts w:eastAsia="Times New Roman" w:cs="Times New Roman"/>
          <w:szCs w:val="24"/>
        </w:rPr>
        <w:t xml:space="preserve">εν χρειάζεται να αντιδικεί διαρκώς με τον </w:t>
      </w:r>
      <w:r>
        <w:rPr>
          <w:rFonts w:eastAsia="Times New Roman" w:cs="Times New Roman"/>
          <w:szCs w:val="24"/>
        </w:rPr>
        <w:t>κ.</w:t>
      </w:r>
      <w:r w:rsidRPr="00E27427">
        <w:rPr>
          <w:rFonts w:eastAsia="Times New Roman" w:cs="Times New Roman"/>
          <w:szCs w:val="24"/>
        </w:rPr>
        <w:t xml:space="preserve"> Μητσοτάκη και να ψάχνει να βρει ψευτοδιλήμματα</w:t>
      </w:r>
      <w:r>
        <w:rPr>
          <w:rFonts w:eastAsia="Times New Roman" w:cs="Times New Roman"/>
          <w:szCs w:val="24"/>
        </w:rPr>
        <w:t>. Μ</w:t>
      </w:r>
      <w:r w:rsidRPr="00E27427">
        <w:rPr>
          <w:rFonts w:eastAsia="Times New Roman" w:cs="Times New Roman"/>
          <w:szCs w:val="24"/>
        </w:rPr>
        <w:t>οιάζουν τόσο πολύ</w:t>
      </w:r>
      <w:r>
        <w:rPr>
          <w:rFonts w:eastAsia="Times New Roman" w:cs="Times New Roman"/>
          <w:szCs w:val="24"/>
        </w:rPr>
        <w:t>. Μ</w:t>
      </w:r>
      <w:r w:rsidRPr="00E27427">
        <w:rPr>
          <w:rFonts w:eastAsia="Times New Roman" w:cs="Times New Roman"/>
          <w:szCs w:val="24"/>
        </w:rPr>
        <w:t>οιάζει τόσο πολύ</w:t>
      </w:r>
      <w:r>
        <w:rPr>
          <w:rFonts w:eastAsia="Times New Roman" w:cs="Times New Roman"/>
          <w:szCs w:val="24"/>
        </w:rPr>
        <w:t xml:space="preserve"> η</w:t>
      </w:r>
      <w:r w:rsidRPr="00E27427">
        <w:rPr>
          <w:rFonts w:eastAsia="Times New Roman" w:cs="Times New Roman"/>
          <w:szCs w:val="24"/>
        </w:rPr>
        <w:t xml:space="preserve"> παλιά </w:t>
      </w:r>
      <w:r>
        <w:rPr>
          <w:rFonts w:eastAsia="Times New Roman" w:cs="Times New Roman"/>
          <w:szCs w:val="24"/>
        </w:rPr>
        <w:t>Δ</w:t>
      </w:r>
      <w:r w:rsidRPr="00E27427">
        <w:rPr>
          <w:rFonts w:eastAsia="Times New Roman" w:cs="Times New Roman"/>
          <w:szCs w:val="24"/>
        </w:rPr>
        <w:t>ε</w:t>
      </w:r>
      <w:r>
        <w:rPr>
          <w:rFonts w:eastAsia="Times New Roman" w:cs="Times New Roman"/>
          <w:szCs w:val="24"/>
        </w:rPr>
        <w:t>ξιά της Νέας Δημοκρατίας με τη ν</w:t>
      </w:r>
      <w:r w:rsidRPr="00E27427">
        <w:rPr>
          <w:rFonts w:eastAsia="Times New Roman" w:cs="Times New Roman"/>
          <w:szCs w:val="24"/>
        </w:rPr>
        <w:t xml:space="preserve">έα Δεξιά του </w:t>
      </w:r>
      <w:r>
        <w:rPr>
          <w:rFonts w:eastAsia="Times New Roman" w:cs="Times New Roman"/>
          <w:szCs w:val="24"/>
        </w:rPr>
        <w:t>κ.</w:t>
      </w:r>
      <w:r w:rsidRPr="00E27427">
        <w:rPr>
          <w:rFonts w:eastAsia="Times New Roman" w:cs="Times New Roman"/>
          <w:szCs w:val="24"/>
        </w:rPr>
        <w:t xml:space="preserve"> Τσίπρα και του ΣΥΡΙΖΑ</w:t>
      </w:r>
      <w:r>
        <w:rPr>
          <w:rFonts w:eastAsia="Times New Roman" w:cs="Times New Roman"/>
          <w:szCs w:val="24"/>
        </w:rPr>
        <w:t>. Ρητορικά έχουν</w:t>
      </w:r>
      <w:r w:rsidRPr="00E27427">
        <w:rPr>
          <w:rFonts w:eastAsia="Times New Roman" w:cs="Times New Roman"/>
          <w:szCs w:val="24"/>
        </w:rPr>
        <w:t xml:space="preserve"> μόνο αντιπαλότητα και </w:t>
      </w:r>
      <w:r>
        <w:rPr>
          <w:rFonts w:eastAsia="Times New Roman" w:cs="Times New Roman"/>
          <w:szCs w:val="24"/>
        </w:rPr>
        <w:t>συμφωνούν τόσο πολύ και συναντιούνται στις</w:t>
      </w:r>
      <w:r w:rsidRPr="00E27427">
        <w:rPr>
          <w:rFonts w:eastAsia="Times New Roman" w:cs="Times New Roman"/>
          <w:szCs w:val="24"/>
        </w:rPr>
        <w:t xml:space="preserve"> συντηρητικές πολιτικές</w:t>
      </w:r>
      <w:r>
        <w:rPr>
          <w:rFonts w:eastAsia="Times New Roman" w:cs="Times New Roman"/>
          <w:szCs w:val="24"/>
        </w:rPr>
        <w:t>. Θα</w:t>
      </w:r>
      <w:r w:rsidRPr="00E27427">
        <w:rPr>
          <w:rFonts w:eastAsia="Times New Roman" w:cs="Times New Roman"/>
          <w:szCs w:val="24"/>
        </w:rPr>
        <w:t xml:space="preserve"> μπορούσαν </w:t>
      </w:r>
      <w:r>
        <w:rPr>
          <w:rFonts w:eastAsia="Times New Roman" w:cs="Times New Roman"/>
          <w:szCs w:val="24"/>
        </w:rPr>
        <w:t>μι</w:t>
      </w:r>
      <w:r w:rsidRPr="00E27427">
        <w:rPr>
          <w:rFonts w:eastAsia="Times New Roman" w:cs="Times New Roman"/>
          <w:szCs w:val="24"/>
        </w:rPr>
        <w:t>α χαρά να συνεργαστούν την επόμενη μέρα των εκλογών</w:t>
      </w:r>
      <w:r>
        <w:rPr>
          <w:rFonts w:eastAsia="Times New Roman" w:cs="Times New Roman"/>
          <w:szCs w:val="24"/>
        </w:rPr>
        <w:t>, α</w:t>
      </w:r>
      <w:r w:rsidRPr="00E27427">
        <w:rPr>
          <w:rFonts w:eastAsia="Times New Roman" w:cs="Times New Roman"/>
          <w:szCs w:val="24"/>
        </w:rPr>
        <w:t xml:space="preserve">λλά </w:t>
      </w:r>
      <w:r>
        <w:rPr>
          <w:rFonts w:eastAsia="Times New Roman" w:cs="Times New Roman"/>
          <w:szCs w:val="24"/>
        </w:rPr>
        <w:t>α</w:t>
      </w:r>
      <w:r w:rsidRPr="00E27427">
        <w:rPr>
          <w:rFonts w:eastAsia="Times New Roman" w:cs="Times New Roman"/>
          <w:szCs w:val="24"/>
        </w:rPr>
        <w:t>υτό βέβαια δεν αποτελεί λύση για τον τόπο</w:t>
      </w:r>
      <w:r>
        <w:rPr>
          <w:rFonts w:eastAsia="Times New Roman" w:cs="Times New Roman"/>
          <w:szCs w:val="24"/>
        </w:rPr>
        <w:t xml:space="preserve">. Ο κ. </w:t>
      </w:r>
      <w:r w:rsidRPr="00E27427">
        <w:rPr>
          <w:rFonts w:eastAsia="Times New Roman" w:cs="Times New Roman"/>
          <w:szCs w:val="24"/>
        </w:rPr>
        <w:t>Τσίπρας φεύγει</w:t>
      </w:r>
      <w:r>
        <w:rPr>
          <w:rFonts w:eastAsia="Times New Roman" w:cs="Times New Roman"/>
          <w:szCs w:val="24"/>
        </w:rPr>
        <w:t xml:space="preserve"> κι</w:t>
      </w:r>
      <w:r w:rsidRPr="00E27427">
        <w:rPr>
          <w:rFonts w:eastAsia="Times New Roman" w:cs="Times New Roman"/>
          <w:szCs w:val="24"/>
        </w:rPr>
        <w:t xml:space="preserve"> αυτό είναι ολοφάνερο</w:t>
      </w:r>
      <w:r>
        <w:rPr>
          <w:rFonts w:eastAsia="Times New Roman" w:cs="Times New Roman"/>
          <w:szCs w:val="24"/>
        </w:rPr>
        <w:t xml:space="preserve">. Όχι </w:t>
      </w:r>
      <w:r>
        <w:rPr>
          <w:rFonts w:eastAsia="Times New Roman" w:cs="Times New Roman"/>
          <w:szCs w:val="24"/>
        </w:rPr>
        <w:t>λ</w:t>
      </w:r>
      <w:r w:rsidRPr="00E27427">
        <w:rPr>
          <w:rFonts w:eastAsia="Times New Roman" w:cs="Times New Roman"/>
          <w:szCs w:val="24"/>
        </w:rPr>
        <w:t>οιπόν</w:t>
      </w:r>
      <w:r>
        <w:rPr>
          <w:rFonts w:eastAsia="Times New Roman" w:cs="Times New Roman"/>
          <w:szCs w:val="24"/>
        </w:rPr>
        <w:t>,</w:t>
      </w:r>
      <w:r w:rsidRPr="00E27427">
        <w:rPr>
          <w:rFonts w:eastAsia="Times New Roman" w:cs="Times New Roman"/>
          <w:szCs w:val="24"/>
        </w:rPr>
        <w:t xml:space="preserve"> άλλο πια </w:t>
      </w:r>
      <w:r>
        <w:rPr>
          <w:rFonts w:eastAsia="Times New Roman" w:cs="Times New Roman"/>
          <w:szCs w:val="24"/>
        </w:rPr>
        <w:t>δ</w:t>
      </w:r>
      <w:r w:rsidRPr="00E27427">
        <w:rPr>
          <w:rFonts w:eastAsia="Times New Roman" w:cs="Times New Roman"/>
          <w:szCs w:val="24"/>
        </w:rPr>
        <w:t>εξιά το τιμόνι για τη χώρα</w:t>
      </w:r>
      <w:r>
        <w:rPr>
          <w:rFonts w:eastAsia="Times New Roman" w:cs="Times New Roman"/>
          <w:szCs w:val="24"/>
        </w:rPr>
        <w:t>.</w:t>
      </w:r>
      <w:r w:rsidRPr="00E27427">
        <w:rPr>
          <w:rFonts w:eastAsia="Times New Roman" w:cs="Times New Roman"/>
          <w:szCs w:val="24"/>
        </w:rPr>
        <w:t xml:space="preserve"> Χρειάζονται άμεσα προοδευτικές λύσεις</w:t>
      </w:r>
      <w:r>
        <w:rPr>
          <w:rFonts w:eastAsia="Times New Roman" w:cs="Times New Roman"/>
          <w:szCs w:val="24"/>
        </w:rPr>
        <w:t>,</w:t>
      </w:r>
      <w:r w:rsidRPr="00E27427">
        <w:rPr>
          <w:rFonts w:eastAsia="Times New Roman" w:cs="Times New Roman"/>
          <w:szCs w:val="24"/>
        </w:rPr>
        <w:t xml:space="preserve"> για να αφήσει οριστικά πίσω της η Ελλάδα την κρίση και τα μνημόνια</w:t>
      </w:r>
      <w:r>
        <w:rPr>
          <w:rFonts w:eastAsia="Times New Roman" w:cs="Times New Roman"/>
          <w:szCs w:val="24"/>
        </w:rPr>
        <w:t>.</w:t>
      </w:r>
    </w:p>
    <w:p w14:paraId="19C9ABA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Ε</w:t>
      </w:r>
      <w:r w:rsidRPr="00E27427">
        <w:rPr>
          <w:rFonts w:eastAsia="Times New Roman" w:cs="Times New Roman"/>
          <w:szCs w:val="24"/>
        </w:rPr>
        <w:t xml:space="preserve">κτός </w:t>
      </w:r>
      <w:r>
        <w:rPr>
          <w:rFonts w:eastAsia="Times New Roman" w:cs="Times New Roman"/>
          <w:szCs w:val="24"/>
        </w:rPr>
        <w:t xml:space="preserve">όμως </w:t>
      </w:r>
      <w:r w:rsidRPr="00E27427">
        <w:rPr>
          <w:rFonts w:eastAsia="Times New Roman" w:cs="Times New Roman"/>
          <w:szCs w:val="24"/>
        </w:rPr>
        <w:t>από συντηρητική</w:t>
      </w:r>
      <w:r>
        <w:rPr>
          <w:rFonts w:eastAsia="Times New Roman" w:cs="Times New Roman"/>
          <w:szCs w:val="24"/>
        </w:rPr>
        <w:t>,</w:t>
      </w:r>
      <w:r w:rsidRPr="00E27427">
        <w:rPr>
          <w:rFonts w:eastAsia="Times New Roman" w:cs="Times New Roman"/>
          <w:szCs w:val="24"/>
        </w:rPr>
        <w:t xml:space="preserve"> δυστυχώς</w:t>
      </w:r>
      <w:r>
        <w:rPr>
          <w:rFonts w:eastAsia="Times New Roman" w:cs="Times New Roman"/>
          <w:szCs w:val="24"/>
        </w:rPr>
        <w:t>,</w:t>
      </w:r>
      <w:r w:rsidRPr="00E27427">
        <w:rPr>
          <w:rFonts w:eastAsia="Times New Roman" w:cs="Times New Roman"/>
          <w:szCs w:val="24"/>
        </w:rPr>
        <w:t xml:space="preserve"> είναι και απίστευτα κυνική</w:t>
      </w:r>
      <w:r>
        <w:rPr>
          <w:rFonts w:eastAsia="Times New Roman" w:cs="Times New Roman"/>
          <w:szCs w:val="24"/>
        </w:rPr>
        <w:t xml:space="preserve">. Το ζήσαμε αυτό και </w:t>
      </w:r>
      <w:r w:rsidRPr="00E27427">
        <w:rPr>
          <w:rFonts w:eastAsia="Times New Roman" w:cs="Times New Roman"/>
          <w:szCs w:val="24"/>
        </w:rPr>
        <w:t xml:space="preserve">με τη φωτιά στο </w:t>
      </w:r>
      <w:r>
        <w:rPr>
          <w:rFonts w:eastAsia="Times New Roman" w:cs="Times New Roman"/>
          <w:szCs w:val="24"/>
        </w:rPr>
        <w:t>Μ</w:t>
      </w:r>
      <w:r w:rsidRPr="00E27427">
        <w:rPr>
          <w:rFonts w:eastAsia="Times New Roman" w:cs="Times New Roman"/>
          <w:szCs w:val="24"/>
        </w:rPr>
        <w:t>άτι</w:t>
      </w:r>
      <w:r>
        <w:rPr>
          <w:rFonts w:eastAsia="Times New Roman" w:cs="Times New Roman"/>
          <w:szCs w:val="24"/>
        </w:rPr>
        <w:t>, όταν</w:t>
      </w:r>
      <w:r w:rsidRPr="00E27427">
        <w:rPr>
          <w:rFonts w:eastAsia="Times New Roman" w:cs="Times New Roman"/>
          <w:szCs w:val="24"/>
        </w:rPr>
        <w:t xml:space="preserve"> το ίδιο εκείνο βράδυ έστησαν ένα θέατρο με την παρουσία του </w:t>
      </w:r>
      <w:r>
        <w:rPr>
          <w:rFonts w:eastAsia="Times New Roman" w:cs="Times New Roman"/>
          <w:szCs w:val="24"/>
        </w:rPr>
        <w:t>Π</w:t>
      </w:r>
      <w:r w:rsidRPr="00E27427">
        <w:rPr>
          <w:rFonts w:eastAsia="Times New Roman" w:cs="Times New Roman"/>
          <w:szCs w:val="24"/>
        </w:rPr>
        <w:t>ρωθυπουργού</w:t>
      </w:r>
      <w:r>
        <w:rPr>
          <w:rFonts w:eastAsia="Times New Roman" w:cs="Times New Roman"/>
          <w:szCs w:val="24"/>
        </w:rPr>
        <w:t>,</w:t>
      </w:r>
      <w:r w:rsidRPr="00E27427">
        <w:rPr>
          <w:rFonts w:eastAsia="Times New Roman" w:cs="Times New Roman"/>
          <w:szCs w:val="24"/>
        </w:rPr>
        <w:t xml:space="preserve"> όπου έκαναν ότι δεν ήξεραν ότι υπήρχαν τόσοι νεκροί</w:t>
      </w:r>
      <w:r>
        <w:rPr>
          <w:rFonts w:eastAsia="Times New Roman" w:cs="Times New Roman"/>
          <w:szCs w:val="24"/>
        </w:rPr>
        <w:t>. Κ</w:t>
      </w:r>
      <w:r w:rsidRPr="00E27427">
        <w:rPr>
          <w:rFonts w:eastAsia="Times New Roman" w:cs="Times New Roman"/>
          <w:szCs w:val="24"/>
        </w:rPr>
        <w:t>αι τώρα</w:t>
      </w:r>
      <w:r>
        <w:rPr>
          <w:rFonts w:eastAsia="Times New Roman" w:cs="Times New Roman"/>
          <w:szCs w:val="24"/>
        </w:rPr>
        <w:t xml:space="preserve"> </w:t>
      </w:r>
      <w:r w:rsidRPr="00E27427">
        <w:rPr>
          <w:rFonts w:eastAsia="Times New Roman" w:cs="Times New Roman"/>
          <w:szCs w:val="24"/>
        </w:rPr>
        <w:t>συνεχίζουν να προκαλούν</w:t>
      </w:r>
      <w:r>
        <w:rPr>
          <w:rFonts w:eastAsia="Times New Roman" w:cs="Times New Roman"/>
          <w:szCs w:val="24"/>
        </w:rPr>
        <w:t>,</w:t>
      </w:r>
      <w:r w:rsidRPr="00E27427">
        <w:rPr>
          <w:rFonts w:eastAsia="Times New Roman" w:cs="Times New Roman"/>
          <w:szCs w:val="24"/>
        </w:rPr>
        <w:t xml:space="preserve"> με απί</w:t>
      </w:r>
      <w:r>
        <w:rPr>
          <w:rFonts w:eastAsia="Times New Roman" w:cs="Times New Roman"/>
          <w:szCs w:val="24"/>
        </w:rPr>
        <w:t>στευτο κυνισμό, Β</w:t>
      </w:r>
      <w:r w:rsidRPr="00E27427">
        <w:rPr>
          <w:rFonts w:eastAsia="Times New Roman" w:cs="Times New Roman"/>
          <w:szCs w:val="24"/>
        </w:rPr>
        <w:t>ουλευτές και υπο</w:t>
      </w:r>
      <w:r>
        <w:rPr>
          <w:rFonts w:eastAsia="Times New Roman" w:cs="Times New Roman"/>
          <w:szCs w:val="24"/>
        </w:rPr>
        <w:t>ψήφιοι Ευρωβουλευτές του ΣΥΡΙΖΑ. Π</w:t>
      </w:r>
      <w:r w:rsidRPr="00E27427">
        <w:rPr>
          <w:rFonts w:eastAsia="Times New Roman" w:cs="Times New Roman"/>
          <w:szCs w:val="24"/>
        </w:rPr>
        <w:t>ροκαλούν την</w:t>
      </w:r>
      <w:r w:rsidRPr="00E27427">
        <w:rPr>
          <w:rFonts w:eastAsia="Times New Roman" w:cs="Times New Roman"/>
          <w:szCs w:val="24"/>
        </w:rPr>
        <w:t xml:space="preserve"> ίδια την κοινωνία με τις δικές τους δηλώσεις</w:t>
      </w:r>
      <w:r>
        <w:rPr>
          <w:rFonts w:eastAsia="Times New Roman" w:cs="Times New Roman"/>
          <w:szCs w:val="24"/>
        </w:rPr>
        <w:t>.</w:t>
      </w:r>
    </w:p>
    <w:p w14:paraId="19C9ABA3" w14:textId="77777777" w:rsidR="005136E3" w:rsidRDefault="0098028A">
      <w:pPr>
        <w:spacing w:after="0" w:line="600" w:lineRule="auto"/>
        <w:ind w:firstLine="720"/>
        <w:jc w:val="both"/>
        <w:rPr>
          <w:rFonts w:eastAsia="Times New Roman" w:cs="Times New Roman"/>
          <w:szCs w:val="24"/>
        </w:rPr>
      </w:pPr>
      <w:r w:rsidRPr="00E27427">
        <w:rPr>
          <w:rFonts w:eastAsia="Times New Roman" w:cs="Times New Roman"/>
          <w:szCs w:val="24"/>
        </w:rPr>
        <w:t xml:space="preserve">Εγώ το μόνο που έχω να πω είναι ότι θα πρέπει να σεβαστούν επιτέλους τα θύματα και τις οικογένειές </w:t>
      </w:r>
      <w:r>
        <w:rPr>
          <w:rFonts w:eastAsia="Times New Roman" w:cs="Times New Roman"/>
          <w:szCs w:val="24"/>
        </w:rPr>
        <w:t>τους, τ</w:t>
      </w:r>
      <w:r w:rsidRPr="00E27427">
        <w:rPr>
          <w:rFonts w:eastAsia="Times New Roman" w:cs="Times New Roman"/>
          <w:szCs w:val="24"/>
        </w:rPr>
        <w:t>όσο τα θύματα της τρομοκρατίας όσο και τους νεκρούς από τις δολοφονικές επιθέσεις με μολότοφ</w:t>
      </w:r>
      <w:r>
        <w:rPr>
          <w:rFonts w:eastAsia="Times New Roman" w:cs="Times New Roman"/>
          <w:szCs w:val="24"/>
        </w:rPr>
        <w:t>. Α</w:t>
      </w:r>
      <w:r w:rsidRPr="00E27427">
        <w:rPr>
          <w:rFonts w:eastAsia="Times New Roman" w:cs="Times New Roman"/>
          <w:szCs w:val="24"/>
        </w:rPr>
        <w:t>ρκετά κα</w:t>
      </w:r>
      <w:r w:rsidRPr="00E27427">
        <w:rPr>
          <w:rFonts w:eastAsia="Times New Roman" w:cs="Times New Roman"/>
          <w:szCs w:val="24"/>
        </w:rPr>
        <w:t>ι με τον κυνισμό</w:t>
      </w:r>
      <w:r>
        <w:rPr>
          <w:rFonts w:eastAsia="Times New Roman" w:cs="Times New Roman"/>
          <w:szCs w:val="24"/>
        </w:rPr>
        <w:t>,</w:t>
      </w:r>
      <w:r w:rsidRPr="00E27427">
        <w:rPr>
          <w:rFonts w:eastAsia="Times New Roman" w:cs="Times New Roman"/>
          <w:szCs w:val="24"/>
        </w:rPr>
        <w:t xml:space="preserve"> αρκετά και με τις προκλήσεις</w:t>
      </w:r>
      <w:r>
        <w:rPr>
          <w:rFonts w:eastAsia="Times New Roman" w:cs="Times New Roman"/>
          <w:szCs w:val="24"/>
        </w:rPr>
        <w:t>. Ε</w:t>
      </w:r>
      <w:r w:rsidRPr="00E27427">
        <w:rPr>
          <w:rFonts w:eastAsia="Times New Roman" w:cs="Times New Roman"/>
          <w:szCs w:val="24"/>
        </w:rPr>
        <w:t>μείς</w:t>
      </w:r>
      <w:r>
        <w:rPr>
          <w:rFonts w:eastAsia="Times New Roman" w:cs="Times New Roman"/>
          <w:szCs w:val="24"/>
        </w:rPr>
        <w:t xml:space="preserve"> καταδικάζουμε την τρομοκρατία και τη βία, με κάθε εκδήλωσή της.</w:t>
      </w:r>
    </w:p>
    <w:p w14:paraId="19C9ABA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στο τέλος της </w:t>
      </w:r>
      <w:r w:rsidRPr="00E27427">
        <w:rPr>
          <w:rFonts w:eastAsia="Times New Roman" w:cs="Times New Roman"/>
          <w:szCs w:val="24"/>
        </w:rPr>
        <w:t>εμπειρία</w:t>
      </w:r>
      <w:r>
        <w:rPr>
          <w:rFonts w:eastAsia="Times New Roman" w:cs="Times New Roman"/>
          <w:szCs w:val="24"/>
        </w:rPr>
        <w:t xml:space="preserve">ς της Αναθεώρησης «α λα </w:t>
      </w:r>
      <w:r w:rsidRPr="00E27427">
        <w:rPr>
          <w:rFonts w:eastAsia="Times New Roman" w:cs="Times New Roman"/>
          <w:szCs w:val="24"/>
        </w:rPr>
        <w:t>ΣΥΡΙΖΑ</w:t>
      </w:r>
      <w:r>
        <w:rPr>
          <w:rFonts w:eastAsia="Times New Roman" w:cs="Times New Roman"/>
          <w:szCs w:val="24"/>
        </w:rPr>
        <w:t>»,</w:t>
      </w:r>
      <w:r w:rsidRPr="00E27427">
        <w:rPr>
          <w:rFonts w:eastAsia="Times New Roman" w:cs="Times New Roman"/>
          <w:szCs w:val="24"/>
        </w:rPr>
        <w:t xml:space="preserve"> με αυτή</w:t>
      </w:r>
      <w:r>
        <w:rPr>
          <w:rFonts w:eastAsia="Times New Roman" w:cs="Times New Roman"/>
          <w:szCs w:val="24"/>
        </w:rPr>
        <w:t>ν</w:t>
      </w:r>
      <w:r w:rsidRPr="00E27427">
        <w:rPr>
          <w:rFonts w:eastAsia="Times New Roman" w:cs="Times New Roman"/>
          <w:szCs w:val="24"/>
        </w:rPr>
        <w:t xml:space="preserve"> την περίφημη δημόσια διαβούλευση που έγινε</w:t>
      </w:r>
      <w:r>
        <w:rPr>
          <w:rFonts w:eastAsia="Times New Roman" w:cs="Times New Roman"/>
          <w:szCs w:val="24"/>
        </w:rPr>
        <w:t xml:space="preserve"> γι</w:t>
      </w:r>
      <w:r>
        <w:rPr>
          <w:rFonts w:eastAsia="Times New Roman" w:cs="Times New Roman"/>
          <w:szCs w:val="24"/>
        </w:rPr>
        <w:t>α το Σύνταγμα και την</w:t>
      </w:r>
      <w:r w:rsidRPr="00E27427">
        <w:rPr>
          <w:rFonts w:eastAsia="Times New Roman" w:cs="Times New Roman"/>
          <w:szCs w:val="24"/>
        </w:rPr>
        <w:t xml:space="preserve"> προφανέστατα και </w:t>
      </w:r>
      <w:proofErr w:type="spellStart"/>
      <w:r w:rsidRPr="00E27427">
        <w:rPr>
          <w:rFonts w:eastAsia="Times New Roman" w:cs="Times New Roman"/>
          <w:szCs w:val="24"/>
        </w:rPr>
        <w:t>πρωτοφανώς</w:t>
      </w:r>
      <w:proofErr w:type="spellEnd"/>
      <w:r w:rsidRPr="00E27427">
        <w:rPr>
          <w:rFonts w:eastAsia="Times New Roman" w:cs="Times New Roman"/>
          <w:szCs w:val="24"/>
        </w:rPr>
        <w:t xml:space="preserve"> πολύ σύντομη λειτουργία της </w:t>
      </w:r>
      <w:r>
        <w:rPr>
          <w:rFonts w:eastAsia="Times New Roman" w:cs="Times New Roman"/>
          <w:szCs w:val="24"/>
        </w:rPr>
        <w:t>ε</w:t>
      </w:r>
      <w:r w:rsidRPr="00E27427">
        <w:rPr>
          <w:rFonts w:eastAsia="Times New Roman" w:cs="Times New Roman"/>
          <w:szCs w:val="24"/>
        </w:rPr>
        <w:t>πιτροπής</w:t>
      </w:r>
      <w:r>
        <w:rPr>
          <w:rFonts w:eastAsia="Times New Roman" w:cs="Times New Roman"/>
          <w:szCs w:val="24"/>
        </w:rPr>
        <w:t>, τ</w:t>
      </w:r>
      <w:r w:rsidRPr="00E27427">
        <w:rPr>
          <w:rFonts w:eastAsia="Times New Roman" w:cs="Times New Roman"/>
          <w:szCs w:val="24"/>
        </w:rPr>
        <w:t>α συμπεράσματα είναι πλέον σαφή</w:t>
      </w:r>
      <w:r>
        <w:rPr>
          <w:rFonts w:eastAsia="Times New Roman" w:cs="Times New Roman"/>
          <w:szCs w:val="24"/>
        </w:rPr>
        <w:t>. Ο</w:t>
      </w:r>
      <w:r w:rsidRPr="00E27427">
        <w:rPr>
          <w:rFonts w:eastAsia="Times New Roman" w:cs="Times New Roman"/>
          <w:szCs w:val="24"/>
        </w:rPr>
        <w:t xml:space="preserve"> ΣΥΡΙΖΑ δεν τόλμησε να συ</w:t>
      </w:r>
      <w:r w:rsidRPr="00E27427">
        <w:rPr>
          <w:rFonts w:eastAsia="Times New Roman" w:cs="Times New Roman"/>
          <w:szCs w:val="24"/>
        </w:rPr>
        <w:lastRenderedPageBreak/>
        <w:t>ζητήσει</w:t>
      </w:r>
      <w:r>
        <w:rPr>
          <w:rFonts w:eastAsia="Times New Roman" w:cs="Times New Roman"/>
          <w:szCs w:val="24"/>
        </w:rPr>
        <w:t xml:space="preserve"> σε μάκρος σοβαρά </w:t>
      </w:r>
      <w:r w:rsidRPr="00E27427">
        <w:rPr>
          <w:rFonts w:eastAsia="Times New Roman" w:cs="Times New Roman"/>
          <w:szCs w:val="24"/>
        </w:rPr>
        <w:t xml:space="preserve">τις δικές του προτάσεις για τη </w:t>
      </w:r>
      <w:r>
        <w:rPr>
          <w:rFonts w:eastAsia="Times New Roman" w:cs="Times New Roman"/>
          <w:szCs w:val="24"/>
        </w:rPr>
        <w:t>σ</w:t>
      </w:r>
      <w:r w:rsidRPr="00E27427">
        <w:rPr>
          <w:rFonts w:eastAsia="Times New Roman" w:cs="Times New Roman"/>
          <w:szCs w:val="24"/>
        </w:rPr>
        <w:t>υνταγματική Αναθεώρηση</w:t>
      </w:r>
      <w:r>
        <w:rPr>
          <w:rFonts w:eastAsia="Times New Roman" w:cs="Times New Roman"/>
          <w:szCs w:val="24"/>
        </w:rPr>
        <w:t>. Χρ</w:t>
      </w:r>
      <w:r w:rsidRPr="00E27427">
        <w:rPr>
          <w:rFonts w:eastAsia="Times New Roman" w:cs="Times New Roman"/>
          <w:szCs w:val="24"/>
        </w:rPr>
        <w:t>ησιμοποιεί κάθε θέμα και</w:t>
      </w:r>
      <w:r w:rsidRPr="00E27427">
        <w:rPr>
          <w:rFonts w:eastAsia="Times New Roman" w:cs="Times New Roman"/>
          <w:szCs w:val="24"/>
        </w:rPr>
        <w:t xml:space="preserve"> το Σύνταγμα</w:t>
      </w:r>
      <w:r>
        <w:rPr>
          <w:rFonts w:eastAsia="Times New Roman" w:cs="Times New Roman"/>
          <w:szCs w:val="24"/>
        </w:rPr>
        <w:t>,</w:t>
      </w:r>
      <w:r w:rsidRPr="00E27427">
        <w:rPr>
          <w:rFonts w:eastAsia="Times New Roman" w:cs="Times New Roman"/>
          <w:szCs w:val="24"/>
        </w:rPr>
        <w:t xml:space="preserve"> </w:t>
      </w:r>
      <w:r>
        <w:rPr>
          <w:rFonts w:eastAsia="Times New Roman" w:cs="Times New Roman"/>
          <w:szCs w:val="24"/>
        </w:rPr>
        <w:t xml:space="preserve">για να καλλιεργήσει </w:t>
      </w:r>
      <w:proofErr w:type="spellStart"/>
      <w:r>
        <w:rPr>
          <w:rFonts w:eastAsia="Times New Roman" w:cs="Times New Roman"/>
          <w:szCs w:val="24"/>
        </w:rPr>
        <w:t>εμφυλιο</w:t>
      </w:r>
      <w:r w:rsidRPr="00E27427">
        <w:rPr>
          <w:rFonts w:eastAsia="Times New Roman" w:cs="Times New Roman"/>
          <w:szCs w:val="24"/>
        </w:rPr>
        <w:t>πολεμικές</w:t>
      </w:r>
      <w:proofErr w:type="spellEnd"/>
      <w:r w:rsidRPr="00E27427">
        <w:rPr>
          <w:rFonts w:eastAsia="Times New Roman" w:cs="Times New Roman"/>
          <w:szCs w:val="24"/>
        </w:rPr>
        <w:t xml:space="preserve"> καταστάσεις</w:t>
      </w:r>
      <w:r>
        <w:rPr>
          <w:rFonts w:eastAsia="Times New Roman" w:cs="Times New Roman"/>
          <w:szCs w:val="24"/>
        </w:rPr>
        <w:t>,</w:t>
      </w:r>
      <w:r w:rsidRPr="00E27427">
        <w:rPr>
          <w:rFonts w:eastAsia="Times New Roman" w:cs="Times New Roman"/>
          <w:szCs w:val="24"/>
        </w:rPr>
        <w:t xml:space="preserve"> να αποκομίσει μικροκομματικά οφέλη</w:t>
      </w:r>
      <w:r>
        <w:rPr>
          <w:rFonts w:eastAsia="Times New Roman" w:cs="Times New Roman"/>
          <w:szCs w:val="24"/>
        </w:rPr>
        <w:t>,</w:t>
      </w:r>
      <w:r w:rsidRPr="00E27427">
        <w:rPr>
          <w:rFonts w:eastAsia="Times New Roman" w:cs="Times New Roman"/>
          <w:szCs w:val="24"/>
        </w:rPr>
        <w:t xml:space="preserve"> μέσω πλαστών διαχωριστικών γραμμών</w:t>
      </w:r>
      <w:r>
        <w:rPr>
          <w:rFonts w:eastAsia="Times New Roman" w:cs="Times New Roman"/>
          <w:szCs w:val="24"/>
        </w:rPr>
        <w:t xml:space="preserve">. </w:t>
      </w:r>
    </w:p>
    <w:p w14:paraId="19C9ABA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Το παιχνίδι</w:t>
      </w:r>
      <w:r w:rsidRPr="00E27427">
        <w:rPr>
          <w:rFonts w:eastAsia="Times New Roman" w:cs="Times New Roman"/>
          <w:szCs w:val="24"/>
        </w:rPr>
        <w:t xml:space="preserve"> βέβαια αυτό της τεχνητής πόλωσης και του διχασμού το παίζει και η Νέα Δημοκρατία</w:t>
      </w:r>
      <w:r>
        <w:rPr>
          <w:rFonts w:eastAsia="Times New Roman" w:cs="Times New Roman"/>
          <w:szCs w:val="24"/>
        </w:rPr>
        <w:t>, αν</w:t>
      </w:r>
      <w:r w:rsidRPr="00E27427">
        <w:rPr>
          <w:rFonts w:eastAsia="Times New Roman" w:cs="Times New Roman"/>
          <w:szCs w:val="24"/>
        </w:rPr>
        <w:t>ταποκρίνεται σε αυτή</w:t>
      </w:r>
      <w:r>
        <w:rPr>
          <w:rFonts w:eastAsia="Times New Roman" w:cs="Times New Roman"/>
          <w:szCs w:val="24"/>
        </w:rPr>
        <w:t>ν</w:t>
      </w:r>
      <w:r w:rsidRPr="00E27427">
        <w:rPr>
          <w:rFonts w:eastAsia="Times New Roman" w:cs="Times New Roman"/>
          <w:szCs w:val="24"/>
        </w:rPr>
        <w:t xml:space="preserve"> τ</w:t>
      </w:r>
      <w:r w:rsidRPr="00E27427">
        <w:rPr>
          <w:rFonts w:eastAsia="Times New Roman" w:cs="Times New Roman"/>
          <w:szCs w:val="24"/>
        </w:rPr>
        <w:t>η λογική</w:t>
      </w:r>
      <w:r>
        <w:rPr>
          <w:rFonts w:eastAsia="Times New Roman" w:cs="Times New Roman"/>
          <w:szCs w:val="24"/>
        </w:rPr>
        <w:t xml:space="preserve">, </w:t>
      </w:r>
      <w:r w:rsidRPr="00E27427">
        <w:rPr>
          <w:rFonts w:eastAsia="Times New Roman" w:cs="Times New Roman"/>
          <w:szCs w:val="24"/>
        </w:rPr>
        <w:t>η οποία υπενθυμίζω για άλλη μία φορά ότι την άνοιξη υπονόμευσε ανοιχτά τις πρωτοβουλίες μας για μία ουσιασ</w:t>
      </w:r>
      <w:r>
        <w:rPr>
          <w:rFonts w:eastAsia="Times New Roman" w:cs="Times New Roman"/>
          <w:szCs w:val="24"/>
        </w:rPr>
        <w:t xml:space="preserve">τική και συναινετική </w:t>
      </w:r>
      <w:r>
        <w:rPr>
          <w:rFonts w:eastAsia="Times New Roman" w:cs="Times New Roman"/>
          <w:szCs w:val="24"/>
        </w:rPr>
        <w:t>Αναθεώρηση</w:t>
      </w:r>
      <w:r>
        <w:rPr>
          <w:rFonts w:eastAsia="Times New Roman" w:cs="Times New Roman"/>
          <w:szCs w:val="24"/>
        </w:rPr>
        <w:t>.</w:t>
      </w:r>
    </w:p>
    <w:p w14:paraId="19C9ABA6"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Κόντρα στη δική τους αδιέξοδη λογική, η δική μας παράταξη επιμένει να αποδίδει στη διαδικασία το κύρος και </w:t>
      </w:r>
      <w:r>
        <w:rPr>
          <w:rFonts w:eastAsia="Times New Roman"/>
          <w:szCs w:val="24"/>
        </w:rPr>
        <w:t xml:space="preserve">τη σπουδαιότητα που της αναλογεί. </w:t>
      </w:r>
    </w:p>
    <w:p w14:paraId="19C9ABA7"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Κυρίες και κύριοι Βουλευτές, εμείς συμφωνήσαμε να αναθεωρηθεί το Σύνταγμα στα σημεία και στην έκταση που του πρέπει, επικεντρωμένο πριν από όλα στον ίδιο τον Έλληνα πολίτη, αλλά και στην ανάκτηση της σχέσης αξιοπιστίας αν</w:t>
      </w:r>
      <w:r>
        <w:rPr>
          <w:rFonts w:eastAsia="Times New Roman"/>
          <w:szCs w:val="24"/>
        </w:rPr>
        <w:t xml:space="preserve">άμεσα στον </w:t>
      </w:r>
      <w:r>
        <w:rPr>
          <w:rFonts w:eastAsia="Times New Roman"/>
          <w:szCs w:val="24"/>
        </w:rPr>
        <w:lastRenderedPageBreak/>
        <w:t xml:space="preserve">πολίτη, στην πολιτική και στους πολιτικούς. Είναι το κρίσιμο ζητούμενο από αυτή την Αναθεώρηση. Είναι η εμβάθυνση και τελικά, η εμπέδωση της ίδιας της </w:t>
      </w:r>
      <w:r>
        <w:rPr>
          <w:rFonts w:eastAsia="Times New Roman"/>
          <w:szCs w:val="24"/>
        </w:rPr>
        <w:t>δημοκρατίας</w:t>
      </w:r>
      <w:r>
        <w:rPr>
          <w:rFonts w:eastAsia="Times New Roman"/>
          <w:szCs w:val="24"/>
        </w:rPr>
        <w:t xml:space="preserve">. </w:t>
      </w:r>
    </w:p>
    <w:p w14:paraId="19C9ABA8"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Όταν τον περασμένο Μάρτιο έστειλα σε όλους τους πολιτικούς Αρχηγούς επιστολή με </w:t>
      </w:r>
      <w:r>
        <w:rPr>
          <w:rFonts w:eastAsia="Times New Roman"/>
          <w:szCs w:val="24"/>
        </w:rPr>
        <w:t xml:space="preserve">τις δικές μας προτάσεις, για να υπάρξει μια συναινετική αναθεώρηση και να υπάρξει και αρκετός χρόνος για να διεξαχθεί ο διάλογος, έτσι ώστε να καταλήξουμε σε συμφωνίες, Κυβέρνηση και Αξιωματική Αντιπολίτευση στάθηκαν απέναντί μας. Βλέπετε, τότε ήξεραν ότι </w:t>
      </w:r>
      <w:r>
        <w:rPr>
          <w:rFonts w:eastAsia="Times New Roman"/>
          <w:szCs w:val="24"/>
        </w:rPr>
        <w:t xml:space="preserve">θα υπήρχε ο χρόνος που θα τους υποχρέωνε να τοποθετηθούν σοβαρά και υπεύθυνα. </w:t>
      </w:r>
    </w:p>
    <w:p w14:paraId="19C9ABA9"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Εμείς διατυπώσαμε συγκεκριμένες προτάσεις για την αναβάθμιση της αξιοπιστίας του πολιτικού μας συστήματος και την ενίσχυση του κράτους δικαίου. Και σταθήκαμε απέναντι στη στείρα</w:t>
      </w:r>
      <w:r>
        <w:rPr>
          <w:rFonts w:eastAsia="Times New Roman"/>
          <w:szCs w:val="24"/>
        </w:rPr>
        <w:t xml:space="preserve"> λαγνεία των μεταρρυθμίσεων όσο και στο φαινόμενο του συνταγματικού λαϊκισμού. </w:t>
      </w:r>
    </w:p>
    <w:p w14:paraId="19C9ABAA"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Ο ΣΥΡΙΖΑ και η Νέα Δημοκρατία θόλωσαν το ισχυρό πολιτικό μήνυμα που αυτή η αναθεώρηση όφειλε να έχει. Αρνήθηκαν να διαμορφώσουν τις αναγκαίες συνθήκες συναίνεσης και </w:t>
      </w:r>
      <w:r>
        <w:rPr>
          <w:rFonts w:eastAsia="Times New Roman"/>
          <w:szCs w:val="24"/>
        </w:rPr>
        <w:lastRenderedPageBreak/>
        <w:t>έτσι υποβά</w:t>
      </w:r>
      <w:r>
        <w:rPr>
          <w:rFonts w:eastAsia="Times New Roman"/>
          <w:szCs w:val="24"/>
        </w:rPr>
        <w:t xml:space="preserve">θμισαν το ίδιο το Σύνταγμα τελικά σε ένα ακόμη αντικείμενο του πολιτικού ανταγωνισμού και των κομματικών σκοπιμοτήτων. Στον βωμό της πολιτικής επιβίωσης χάθηκε ξανά μια σημαντική ευκαιρία, όπως ακριβώς είχε προηγηθεί και το 2008. </w:t>
      </w:r>
    </w:p>
    <w:p w14:paraId="19C9ABAB"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Ο ΣΥΡΙΖΑ προσπαθεί, </w:t>
      </w:r>
      <w:proofErr w:type="spellStart"/>
      <w:r>
        <w:rPr>
          <w:rFonts w:eastAsia="Times New Roman"/>
          <w:szCs w:val="24"/>
        </w:rPr>
        <w:t>απαξι</w:t>
      </w:r>
      <w:r>
        <w:rPr>
          <w:rFonts w:eastAsia="Times New Roman"/>
          <w:szCs w:val="24"/>
        </w:rPr>
        <w:t>ωμένος</w:t>
      </w:r>
      <w:proofErr w:type="spellEnd"/>
      <w:r>
        <w:rPr>
          <w:rFonts w:eastAsia="Times New Roman"/>
          <w:szCs w:val="24"/>
        </w:rPr>
        <w:t xml:space="preserve"> στα τελειώματά του, να επενδύσει πάνω στο μόνο που του έχει απομείνει, την πόλωση και τον διχασμό. Τόσο η κυβερνητική </w:t>
      </w:r>
      <w:r>
        <w:rPr>
          <w:rFonts w:eastAsia="Times New Roman"/>
          <w:szCs w:val="24"/>
        </w:rPr>
        <w:t xml:space="preserve">πλειοψηφία </w:t>
      </w:r>
      <w:r>
        <w:rPr>
          <w:rFonts w:eastAsia="Times New Roman"/>
          <w:szCs w:val="24"/>
        </w:rPr>
        <w:t xml:space="preserve">όσο και η Νέα Δημοκρατία -οι δύο όψεις του </w:t>
      </w:r>
      <w:r>
        <w:rPr>
          <w:rFonts w:eastAsia="Times New Roman"/>
          <w:szCs w:val="24"/>
          <w:lang w:val="en-US"/>
        </w:rPr>
        <w:t>fake</w:t>
      </w:r>
      <w:r>
        <w:rPr>
          <w:rFonts w:eastAsia="Times New Roman"/>
          <w:szCs w:val="24"/>
        </w:rPr>
        <w:t xml:space="preserve"> δικομματισμού- αποδείχθηκαν πολύ λίγοι για να προχωρήσουν στις αναγκαίες</w:t>
      </w:r>
      <w:r>
        <w:rPr>
          <w:rFonts w:eastAsia="Times New Roman"/>
          <w:szCs w:val="24"/>
        </w:rPr>
        <w:t xml:space="preserve"> μεταρρυθμίσεις στην παιδεία, την ενέργεια, την αυτοδιοίκηση, τη </w:t>
      </w:r>
      <w:r>
        <w:rPr>
          <w:rFonts w:eastAsia="Times New Roman"/>
          <w:szCs w:val="24"/>
        </w:rPr>
        <w:t>δικαιοσύνη</w:t>
      </w:r>
      <w:r>
        <w:rPr>
          <w:rFonts w:eastAsia="Times New Roman"/>
          <w:szCs w:val="24"/>
        </w:rPr>
        <w:t xml:space="preserve">, τις ανεξάρτητες αρχές. Δυστυχώς, κυριάρχησαν οι παρωπίδες. </w:t>
      </w:r>
    </w:p>
    <w:p w14:paraId="19C9ABAC"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Εμείς αρνούμαστε να γίνουμε κομμάτι ενός </w:t>
      </w:r>
      <w:proofErr w:type="spellStart"/>
      <w:r>
        <w:rPr>
          <w:rFonts w:eastAsia="Times New Roman"/>
          <w:szCs w:val="24"/>
        </w:rPr>
        <w:t>αντιθεσμικού</w:t>
      </w:r>
      <w:proofErr w:type="spellEnd"/>
      <w:r>
        <w:rPr>
          <w:rFonts w:eastAsia="Times New Roman"/>
          <w:szCs w:val="24"/>
        </w:rPr>
        <w:t xml:space="preserve"> και αντικοινοβουλευτικού σκηνικού. Ακόμη και σε αυτές τις συνθήκε</w:t>
      </w:r>
      <w:r>
        <w:rPr>
          <w:rFonts w:eastAsia="Times New Roman"/>
          <w:szCs w:val="24"/>
        </w:rPr>
        <w:t xml:space="preserve">ς εμείς δεν μένουμε παθητικοί θεατές. </w:t>
      </w:r>
    </w:p>
    <w:p w14:paraId="19C9ABAD"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Δεν θα επιτρέψουμε, λοιπόν, να γίνει η αναθεώρηση παιχνίδι για λίγους ούτε σε αυτή τη Βουλή, που έχει απωλέσει σημαντικό βαθμό της νομιμοποίησής της στον δρόμο προς τις εκλογές ούτε όμως και στην επόμενη. Δεν θα επιτρ</w:t>
      </w:r>
      <w:r>
        <w:rPr>
          <w:rFonts w:eastAsia="Times New Roman"/>
          <w:szCs w:val="24"/>
        </w:rPr>
        <w:t xml:space="preserve">έψουμε με τη </w:t>
      </w:r>
      <w:r>
        <w:rPr>
          <w:rFonts w:eastAsia="Times New Roman"/>
          <w:szCs w:val="24"/>
        </w:rPr>
        <w:lastRenderedPageBreak/>
        <w:t xml:space="preserve">δική μας ψήφο η συνταγματική </w:t>
      </w:r>
      <w:r>
        <w:rPr>
          <w:rFonts w:eastAsia="Times New Roman"/>
          <w:szCs w:val="24"/>
        </w:rPr>
        <w:t xml:space="preserve">Αναθεώρηση </w:t>
      </w:r>
      <w:r>
        <w:rPr>
          <w:rFonts w:eastAsia="Times New Roman"/>
          <w:szCs w:val="24"/>
        </w:rPr>
        <w:t>να γίνει υπόθεση μίας μόνο πολιτικής δύναμης. Δεν μπορεί να υπάρχει εν λευκώ εντολή για την Αναθεώρηση του Συντάγματος. Και θα κάνουμε ό,τι είναι δυνατό και ό,τι αναλογεί στην πραγματική πολιτική μας ισχ</w:t>
      </w:r>
      <w:r>
        <w:rPr>
          <w:rFonts w:eastAsia="Times New Roman"/>
          <w:szCs w:val="24"/>
        </w:rPr>
        <w:t xml:space="preserve">ύ, για να μην αφήσουμε επίδοξους της εξουσίας να κόψουν και να ράψουν την αναθεώρηση στα μέτρα τους. </w:t>
      </w:r>
    </w:p>
    <w:p w14:paraId="19C9ABAE"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Καμμία διάταξη προς αναθεώρηση με </w:t>
      </w:r>
      <w:proofErr w:type="spellStart"/>
      <w:r>
        <w:rPr>
          <w:rFonts w:eastAsia="Times New Roman"/>
          <w:szCs w:val="24"/>
        </w:rPr>
        <w:t>εκατόν</w:t>
      </w:r>
      <w:proofErr w:type="spellEnd"/>
      <w:r>
        <w:rPr>
          <w:rFonts w:eastAsia="Times New Roman"/>
          <w:szCs w:val="24"/>
        </w:rPr>
        <w:t xml:space="preserve"> ογδόντα ψήφους! Το ξαναλέω, το επαναλαμβάνω, το λέμε όλη την ημέρα, το είπαμε και στην πρώτη συζήτηση για την </w:t>
      </w:r>
      <w:r>
        <w:rPr>
          <w:rFonts w:eastAsia="Times New Roman"/>
          <w:szCs w:val="24"/>
        </w:rPr>
        <w:t>Ανα</w:t>
      </w:r>
      <w:r>
        <w:rPr>
          <w:rFonts w:eastAsia="Times New Roman"/>
          <w:szCs w:val="24"/>
        </w:rPr>
        <w:t>θεώρηση</w:t>
      </w:r>
      <w:r>
        <w:rPr>
          <w:rFonts w:eastAsia="Times New Roman"/>
          <w:szCs w:val="24"/>
        </w:rPr>
        <w:t>. Είναι πάρα πολύ σημαντικό για τα επόμενα βήματα και τη σωστή ολοκλήρωση της αναθεωρητικής διαδικασίας από την επόμενη Βουλή.</w:t>
      </w:r>
    </w:p>
    <w:p w14:paraId="19C9ABAF"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Ειδικά ως προς το θέμα του Προέδρου της Δημοκρατίας, εμείς έγκαιρα επισημάναμε την ανάγκη αποσύνδεσης της εκλογής του από </w:t>
      </w:r>
      <w:r>
        <w:rPr>
          <w:rFonts w:eastAsia="Times New Roman"/>
          <w:szCs w:val="24"/>
        </w:rPr>
        <w:t xml:space="preserve">τη θητεία της Βουλής και την προκήρυξη πρόωρων εκλογών. Και προφανώς, διαφωνούσαμε πάντα με τη λογική της </w:t>
      </w:r>
      <w:proofErr w:type="spellStart"/>
      <w:r>
        <w:rPr>
          <w:rFonts w:eastAsia="Times New Roman"/>
          <w:szCs w:val="24"/>
        </w:rPr>
        <w:t>εργαλειοποίησης</w:t>
      </w:r>
      <w:proofErr w:type="spellEnd"/>
      <w:r>
        <w:rPr>
          <w:rFonts w:eastAsia="Times New Roman"/>
          <w:szCs w:val="24"/>
        </w:rPr>
        <w:t xml:space="preserve"> του Προέδρου της Δημοκρατίας, της απίστευτης εμπλοκής του στις εξελίξεις και με το να βγάλουμε τον Πρό</w:t>
      </w:r>
      <w:r>
        <w:rPr>
          <w:rFonts w:eastAsia="Times New Roman"/>
          <w:szCs w:val="24"/>
        </w:rPr>
        <w:lastRenderedPageBreak/>
        <w:t>εδρο της Δημοκρατίας υποψήφιο να</w:t>
      </w:r>
      <w:r>
        <w:rPr>
          <w:rFonts w:eastAsia="Times New Roman"/>
          <w:szCs w:val="24"/>
        </w:rPr>
        <w:t xml:space="preserve"> κάνει προεκλογική εκστρατεία στα μπαλκόνια. Το θεωρούμε αδιανόητο και πραγματικά αλλάζει το ίδιο το πολίτευμα. </w:t>
      </w:r>
    </w:p>
    <w:p w14:paraId="19C9ABB0"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Εμείς, λοιπόν, δεν κάναμε παιχνίδια με αυτό το κορυφαίο ζήτημα, όπως έκαναν ο ΣΥΡΙΖΑ και η Νέα Δημοκρατία. Και έχουμε τοποθετηθεί ξεκάθαρα ως π</w:t>
      </w:r>
      <w:r>
        <w:rPr>
          <w:rFonts w:eastAsia="Times New Roman"/>
          <w:szCs w:val="24"/>
        </w:rPr>
        <w:t>ρος το θέμα του Προέδρου της Δημοκρατίας. Πιστεύουμε ότι θα πρέπει να προέλθει ο επόμενος Πρόεδρος της Δημοκρατίας από την προοδευτική παράταξη. Βρισκόμαστε σε μια πάρα πολύ κρίσιμη, ιστορική –θα έλεγα- συγκυρία στον τόπο και χρειαζόμαστε ένα πρόσωπο που θ</w:t>
      </w:r>
      <w:r>
        <w:rPr>
          <w:rFonts w:eastAsia="Times New Roman"/>
          <w:szCs w:val="24"/>
        </w:rPr>
        <w:t xml:space="preserve">α μπορεί να ενώνει τον ελληνικό λαό. </w:t>
      </w:r>
    </w:p>
    <w:p w14:paraId="19C9ABB1"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Το Κίνημα Αλλαγής και πάντα η μεγάλη δημοκρατική παράταξη είναι ο διαχρονικός θεσμικός εγγυητής της </w:t>
      </w:r>
      <w:r>
        <w:rPr>
          <w:rFonts w:eastAsia="Times New Roman"/>
          <w:szCs w:val="24"/>
        </w:rPr>
        <w:t>δημοκρατίας</w:t>
      </w:r>
      <w:r>
        <w:rPr>
          <w:rFonts w:eastAsia="Times New Roman"/>
          <w:szCs w:val="24"/>
        </w:rPr>
        <w:t xml:space="preserve">, του κράτους δικαίου, των ατομικών δικαιωμάτων και ελευθεριών. </w:t>
      </w:r>
    </w:p>
    <w:p w14:paraId="19C9ABB2"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Σήμερα, όπως και πάντα, εμείς θα εγγυηθούμ</w:t>
      </w:r>
      <w:r>
        <w:rPr>
          <w:rFonts w:eastAsia="Times New Roman"/>
          <w:szCs w:val="24"/>
        </w:rPr>
        <w:t xml:space="preserve">ε την ομαλή λειτουργία της </w:t>
      </w:r>
      <w:r>
        <w:rPr>
          <w:rFonts w:eastAsia="Times New Roman"/>
          <w:szCs w:val="24"/>
        </w:rPr>
        <w:t xml:space="preserve">δημοκρατίας </w:t>
      </w:r>
      <w:r>
        <w:rPr>
          <w:rFonts w:eastAsia="Times New Roman"/>
          <w:szCs w:val="24"/>
        </w:rPr>
        <w:t xml:space="preserve">μας. Θα στηρίξουμε το οικοδόμημα του κοινοβουλευτισμού, τη λειτουργία των πολιτειακών μας θεσμών. </w:t>
      </w:r>
    </w:p>
    <w:p w14:paraId="19C9ABB3"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lastRenderedPageBreak/>
        <w:t xml:space="preserve">Το Σύνταγμα είναι το θεμέλιο του πολιτεύματος, ο καταστατικός χάρτης της χώρας και για αυτό απαιτείται υπευθυνότητα. </w:t>
      </w:r>
    </w:p>
    <w:p w14:paraId="19C9ABB4"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Στεκόμαστε, λοιπόν, απέναντι στον συνταγματικό λαϊκισμό, απέναντι σε πρόχειρες λύσεις, σε τοξικές συνταγές, σε ανέξοδο ακτιβισμό, σε κάθε </w:t>
      </w:r>
      <w:proofErr w:type="spellStart"/>
      <w:r>
        <w:rPr>
          <w:rFonts w:eastAsia="Times New Roman"/>
          <w:szCs w:val="24"/>
        </w:rPr>
        <w:t>εξωθεσμική</w:t>
      </w:r>
      <w:proofErr w:type="spellEnd"/>
      <w:r>
        <w:rPr>
          <w:rFonts w:eastAsia="Times New Roman"/>
          <w:szCs w:val="24"/>
        </w:rPr>
        <w:t xml:space="preserve"> παρέμβαση που ρίχνει νερό στον μύλο των ακραίων αντιδημοκρατικών στοιχείων. </w:t>
      </w:r>
    </w:p>
    <w:p w14:paraId="19C9ABB5"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Με τη δική μας συμβολή, τη δικ</w:t>
      </w:r>
      <w:r>
        <w:rPr>
          <w:rFonts w:eastAsia="Times New Roman"/>
          <w:szCs w:val="24"/>
        </w:rPr>
        <w:t xml:space="preserve">ή μας εγγύηση ανακόπτουμε την υποβάθμιση του κύρους των θεσμών, αξιώνουμε την εμπέδωση του κράτους δικαίου, διεκδικούμε την ανοικοδόμηση του κοινωνικού κράτους, στοχεύουμε στην εμπέδωση της πολιτικής σταθερότητας και διαφυλάσσουμε τα ανθρώπινα δικαιώματα. </w:t>
      </w:r>
    </w:p>
    <w:p w14:paraId="19C9ABB6"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Εμείς σχεδιάζουμε μία ισχυρή Ελλάδα της γνώσης και της έρευνας, ένα νέο κράτος αποκεντρωμένο, σύγχρονο, εξωστρεφές, κόντρα σε όσους ναρκοθετούν την πορεία προς το αύριο. </w:t>
      </w:r>
    </w:p>
    <w:p w14:paraId="19C9ABB7"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Θα επιμείνουμε, λοιπόν, στον δρόμο της προόδου και της αλλαγής, στον δρόμο ενός ισχυ</w:t>
      </w:r>
      <w:r>
        <w:rPr>
          <w:rFonts w:eastAsia="Times New Roman"/>
          <w:szCs w:val="24"/>
        </w:rPr>
        <w:t xml:space="preserve">ρού </w:t>
      </w:r>
      <w:r>
        <w:rPr>
          <w:rFonts w:eastAsia="Times New Roman"/>
          <w:szCs w:val="24"/>
        </w:rPr>
        <w:t xml:space="preserve">Κεντροαριστερού </w:t>
      </w:r>
      <w:r>
        <w:rPr>
          <w:rFonts w:eastAsia="Times New Roman"/>
          <w:szCs w:val="24"/>
        </w:rPr>
        <w:t xml:space="preserve">Κινήματος </w:t>
      </w:r>
      <w:r>
        <w:rPr>
          <w:rFonts w:eastAsia="Times New Roman"/>
          <w:szCs w:val="24"/>
        </w:rPr>
        <w:lastRenderedPageBreak/>
        <w:t xml:space="preserve">Αλλαγής, που στηρίζει την ελληνική πολιτεία απέναντι σε όσους την αμφισβητούν και τη χτυπούν. </w:t>
      </w:r>
    </w:p>
    <w:p w14:paraId="19C9ABB8"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Σας ευχαριστώ πολύ. </w:t>
      </w:r>
    </w:p>
    <w:p w14:paraId="19C9ABB9" w14:textId="77777777" w:rsidR="005136E3" w:rsidRDefault="0098028A">
      <w:pPr>
        <w:tabs>
          <w:tab w:val="left" w:pos="2738"/>
          <w:tab w:val="center" w:pos="4753"/>
          <w:tab w:val="left" w:pos="5723"/>
        </w:tabs>
        <w:spacing w:after="0" w:line="600" w:lineRule="auto"/>
        <w:ind w:firstLine="720"/>
        <w:jc w:val="center"/>
        <w:rPr>
          <w:rFonts w:eastAsia="Times New Roman"/>
          <w:szCs w:val="24"/>
        </w:rPr>
      </w:pPr>
      <w:r w:rsidRPr="00B01A32">
        <w:rPr>
          <w:rFonts w:eastAsia="Times New Roman"/>
          <w:szCs w:val="24"/>
        </w:rPr>
        <w:t xml:space="preserve">(Χειροκροτήματα από την πτέρυγα </w:t>
      </w:r>
      <w:r>
        <w:rPr>
          <w:rFonts w:eastAsia="Times New Roman"/>
          <w:szCs w:val="24"/>
        </w:rPr>
        <w:t>της Δημοκρατικής Συμπαράταξης</w:t>
      </w:r>
      <w:r w:rsidRPr="00B01A32">
        <w:rPr>
          <w:rFonts w:eastAsia="Times New Roman"/>
          <w:szCs w:val="24"/>
        </w:rPr>
        <w:t>)</w:t>
      </w:r>
    </w:p>
    <w:p w14:paraId="19C9ABBA"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sidRPr="009E536A">
        <w:rPr>
          <w:rFonts w:eastAsia="Times New Roman"/>
          <w:b/>
          <w:szCs w:val="24"/>
        </w:rPr>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 xml:space="preserve">Ευχαριστώ την </w:t>
      </w:r>
      <w:r>
        <w:rPr>
          <w:rFonts w:eastAsia="Times New Roman"/>
          <w:szCs w:val="24"/>
        </w:rPr>
        <w:t xml:space="preserve">κ. </w:t>
      </w:r>
      <w:r>
        <w:rPr>
          <w:rFonts w:eastAsia="Times New Roman"/>
          <w:szCs w:val="24"/>
        </w:rPr>
        <w:t xml:space="preserve">Γεννηματά. </w:t>
      </w:r>
    </w:p>
    <w:p w14:paraId="19C9ABBB"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Μιχαλολιάκος</w:t>
      </w:r>
      <w:proofErr w:type="spellEnd"/>
      <w:r>
        <w:rPr>
          <w:rFonts w:eastAsia="Times New Roman"/>
          <w:szCs w:val="24"/>
        </w:rPr>
        <w:t>, Πρόεδρος του Λαϊκού Συνδέσμου</w:t>
      </w:r>
      <w:r>
        <w:rPr>
          <w:rFonts w:eastAsia="Times New Roman"/>
          <w:szCs w:val="24"/>
        </w:rPr>
        <w:t xml:space="preserve"> </w:t>
      </w:r>
      <w:r>
        <w:rPr>
          <w:rFonts w:eastAsia="Times New Roman"/>
          <w:szCs w:val="24"/>
        </w:rPr>
        <w:t xml:space="preserve">-Χρυσή Αυγή. </w:t>
      </w:r>
    </w:p>
    <w:p w14:paraId="19C9ABBC"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Χρυσή Αυγή): </w:t>
      </w:r>
      <w:r>
        <w:rPr>
          <w:rFonts w:eastAsia="Times New Roman"/>
          <w:szCs w:val="24"/>
        </w:rPr>
        <w:t>Κύριε Πρόεδρε, κυρίες και κύριοι Βουλευτές, σκοπός της σημερινής συνεδριάσεως είναι και α</w:t>
      </w:r>
      <w:r>
        <w:rPr>
          <w:rFonts w:eastAsia="Times New Roman"/>
          <w:szCs w:val="24"/>
        </w:rPr>
        <w:t xml:space="preserve">υτή τη φορά η Αναθεώρηση του Συντάγματος, σύμφωνα με τις προτάσεις τις οποίες έχει κάνει ο ΣΥΡΙΖΑ και η Νέα Δημοκρατία. </w:t>
      </w:r>
    </w:p>
    <w:p w14:paraId="19C9ABBD"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Θέλω να ρωτήσω, όμως, πόσο σέβεστε το Σύνταγμα, όπως ισχύει μέχρι σήμερα, όταν έχετε αποκλείσει, κατά παράβαση του Συντάγματος, τη Χρυσ</w:t>
      </w:r>
      <w:r>
        <w:rPr>
          <w:rFonts w:eastAsia="Times New Roman"/>
          <w:szCs w:val="24"/>
        </w:rPr>
        <w:t xml:space="preserve">ή Αυγή από όλα τα μέσα μαζικής ενημερώσεως, από όλες τις διαδικασίες. Ποιο είναι αυτό το οποίο σας νομιμοποιεί να αποκλείετε τη Χρυσή Αυγή; </w:t>
      </w:r>
    </w:p>
    <w:p w14:paraId="19C9ABBE"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lastRenderedPageBreak/>
        <w:t>Και μάλιστα, έχουμε και το κωμικοτραγικό φαινόμενο να καταθέτουν ερωτήσεις οι Βουλευτές της Χρυσής Αυγής και να απα</w:t>
      </w:r>
      <w:r>
        <w:rPr>
          <w:rFonts w:eastAsia="Times New Roman"/>
          <w:szCs w:val="24"/>
        </w:rPr>
        <w:t>ντούν όχι λίγοι Υπουργοί του ΣΥΡΙΖΑ ως εξής: «Σας γνωστοποιούμε ότι εν όψει της εκκρεμούς δίκης για σύσταση εγκληματικής οργάνωσης, στην οποία ερευνάται η συμμετοχή Βουλευτών της Χρυσής Αυγής, θα απέχουμε από απαντήσεις που μας τίθενται από τον ως άνω ή άλ</w:t>
      </w:r>
      <w:r>
        <w:rPr>
          <w:rFonts w:eastAsia="Times New Roman"/>
          <w:szCs w:val="24"/>
        </w:rPr>
        <w:t xml:space="preserve">λον Βουλευτή της Χρυσής Αυγής για λόγους συνταγματικής και κοινοβουλευτικής τάξης». </w:t>
      </w:r>
    </w:p>
    <w:p w14:paraId="19C9ABBF"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Σας το είπα και στην προηγούμενη συνεδρίαση ότι στο Σύνταγμα διάταξη που λέει ότι δεν πρέπει να μας απαντάτε δεν υπάρχει. Παραβιάζετε το Σύνταγμα και είναι πραγματικά για </w:t>
      </w:r>
      <w:r>
        <w:rPr>
          <w:rFonts w:eastAsia="Times New Roman"/>
          <w:szCs w:val="24"/>
        </w:rPr>
        <w:t xml:space="preserve">γέλια και για κλάματα. </w:t>
      </w:r>
    </w:p>
    <w:p w14:paraId="19C9ABC0" w14:textId="77777777" w:rsidR="005136E3" w:rsidRDefault="0098028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Όλοι οι Υπουργοί του ΣΥΡΙΖΑ το υποστηρίζουν, αλλά προπαντός ο Υπουργός Δικαιοσύνης </w:t>
      </w:r>
      <w:r>
        <w:rPr>
          <w:rFonts w:eastAsia="Times New Roman"/>
          <w:szCs w:val="24"/>
        </w:rPr>
        <w:t xml:space="preserve">ο </w:t>
      </w:r>
      <w:r>
        <w:rPr>
          <w:rFonts w:eastAsia="Times New Roman"/>
          <w:szCs w:val="24"/>
        </w:rPr>
        <w:t xml:space="preserve">κ. Καλογήρου, ο οποίος πρόσφατα, πριν από λίγες ημέρες, κατέθεσε νομοσχέδιο, σύμφωνα με το οποίο κάθε κατηγορούμενος έχει το τεκμήριο της </w:t>
      </w:r>
      <w:proofErr w:type="spellStart"/>
      <w:r>
        <w:rPr>
          <w:rFonts w:eastAsia="Times New Roman"/>
          <w:szCs w:val="24"/>
        </w:rPr>
        <w:t>αθωότητος</w:t>
      </w:r>
      <w:proofErr w:type="spellEnd"/>
      <w:r>
        <w:rPr>
          <w:rFonts w:eastAsia="Times New Roman"/>
          <w:szCs w:val="24"/>
        </w:rPr>
        <w:t xml:space="preserve"> και πηγαίνει κατηγορούμενος στα αστικά δικαστήρια όποιο δημόσιο πρόσωπο αμφισβητήσει αυτό το τεκμήριο. Και ο </w:t>
      </w:r>
      <w:r>
        <w:rPr>
          <w:rFonts w:eastAsia="Times New Roman"/>
          <w:szCs w:val="24"/>
        </w:rPr>
        <w:lastRenderedPageBreak/>
        <w:t xml:space="preserve">ίδιος ο κ. Καλογήρου, ο οποίος κατέθεσε το νομοσχέδιο για το τεκμήριο της </w:t>
      </w:r>
      <w:proofErr w:type="spellStart"/>
      <w:r>
        <w:rPr>
          <w:rFonts w:eastAsia="Times New Roman"/>
          <w:szCs w:val="24"/>
        </w:rPr>
        <w:t>αθωότητος</w:t>
      </w:r>
      <w:proofErr w:type="spellEnd"/>
      <w:r>
        <w:rPr>
          <w:rFonts w:eastAsia="Times New Roman"/>
          <w:szCs w:val="24"/>
        </w:rPr>
        <w:t xml:space="preserve">, μας δίνει αυτή την απάντηση. </w:t>
      </w:r>
    </w:p>
    <w:p w14:paraId="19C9ABC1" w14:textId="77777777" w:rsidR="005136E3" w:rsidRDefault="0098028A">
      <w:pPr>
        <w:spacing w:after="0" w:line="600" w:lineRule="auto"/>
        <w:ind w:firstLine="720"/>
        <w:jc w:val="both"/>
        <w:rPr>
          <w:rFonts w:eastAsia="Times New Roman"/>
          <w:szCs w:val="24"/>
        </w:rPr>
      </w:pPr>
      <w:r>
        <w:rPr>
          <w:rFonts w:eastAsia="Times New Roman"/>
          <w:szCs w:val="24"/>
        </w:rPr>
        <w:t>Πρόκειται πραγματικά περί πολιτ</w:t>
      </w:r>
      <w:r>
        <w:rPr>
          <w:rFonts w:eastAsia="Times New Roman"/>
          <w:szCs w:val="24"/>
        </w:rPr>
        <w:t xml:space="preserve">ικής </w:t>
      </w:r>
      <w:r w:rsidRPr="004E0711">
        <w:rPr>
          <w:rFonts w:eastAsia="Times New Roman"/>
          <w:szCs w:val="24"/>
        </w:rPr>
        <w:t>σχιζοφρένειας</w:t>
      </w:r>
      <w:r>
        <w:rPr>
          <w:rFonts w:eastAsia="Times New Roman"/>
          <w:szCs w:val="24"/>
        </w:rPr>
        <w:t>,</w:t>
      </w:r>
      <w:r w:rsidRPr="004E0711">
        <w:rPr>
          <w:rFonts w:eastAsia="Times New Roman"/>
          <w:szCs w:val="24"/>
        </w:rPr>
        <w:t xml:space="preserve"> η οποία </w:t>
      </w:r>
      <w:r>
        <w:rPr>
          <w:rFonts w:eastAsia="Times New Roman"/>
          <w:szCs w:val="24"/>
        </w:rPr>
        <w:t xml:space="preserve">όμως </w:t>
      </w:r>
      <w:r w:rsidRPr="004E0711">
        <w:rPr>
          <w:rFonts w:eastAsia="Times New Roman"/>
          <w:szCs w:val="24"/>
        </w:rPr>
        <w:t>δεν αφορά μόνο το</w:t>
      </w:r>
      <w:r>
        <w:rPr>
          <w:rFonts w:eastAsia="Times New Roman"/>
          <w:szCs w:val="24"/>
        </w:rPr>
        <w:t>ν</w:t>
      </w:r>
      <w:r w:rsidRPr="004E0711">
        <w:rPr>
          <w:rFonts w:eastAsia="Times New Roman"/>
          <w:szCs w:val="24"/>
        </w:rPr>
        <w:t xml:space="preserve"> ΣΥΡΙΖΑ και τους Υπουργούς</w:t>
      </w:r>
      <w:r>
        <w:rPr>
          <w:rFonts w:eastAsia="Times New Roman"/>
          <w:szCs w:val="24"/>
        </w:rPr>
        <w:t>,</w:t>
      </w:r>
      <w:r w:rsidRPr="004E0711">
        <w:rPr>
          <w:rFonts w:eastAsia="Times New Roman"/>
          <w:szCs w:val="24"/>
        </w:rPr>
        <w:t xml:space="preserve"> αλλά το σύνολο των κομμάτων της Βουλής </w:t>
      </w:r>
      <w:r>
        <w:rPr>
          <w:rFonts w:eastAsia="Times New Roman"/>
          <w:szCs w:val="24"/>
        </w:rPr>
        <w:t>αυτής,</w:t>
      </w:r>
      <w:r w:rsidRPr="004E0711">
        <w:rPr>
          <w:rFonts w:eastAsia="Times New Roman"/>
          <w:szCs w:val="24"/>
        </w:rPr>
        <w:t xml:space="preserve"> τα οποία </w:t>
      </w:r>
      <w:r>
        <w:rPr>
          <w:rFonts w:eastAsia="Times New Roman"/>
          <w:szCs w:val="24"/>
        </w:rPr>
        <w:t>αποδέχονται</w:t>
      </w:r>
      <w:r w:rsidRPr="004E0711">
        <w:rPr>
          <w:rFonts w:eastAsia="Times New Roman"/>
          <w:szCs w:val="24"/>
        </w:rPr>
        <w:t xml:space="preserve"> αυτή</w:t>
      </w:r>
      <w:r>
        <w:rPr>
          <w:rFonts w:eastAsia="Times New Roman"/>
          <w:szCs w:val="24"/>
        </w:rPr>
        <w:t>ν</w:t>
      </w:r>
      <w:r w:rsidRPr="004E0711">
        <w:rPr>
          <w:rFonts w:eastAsia="Times New Roman"/>
          <w:szCs w:val="24"/>
        </w:rPr>
        <w:t xml:space="preserve"> την τακτική εις βάρος της Χρυσής Αυγής</w:t>
      </w:r>
      <w:r>
        <w:rPr>
          <w:rFonts w:eastAsia="Times New Roman"/>
          <w:szCs w:val="24"/>
        </w:rPr>
        <w:t>.</w:t>
      </w:r>
      <w:r w:rsidRPr="004E0711">
        <w:rPr>
          <w:rFonts w:eastAsia="Times New Roman"/>
          <w:szCs w:val="24"/>
        </w:rPr>
        <w:t xml:space="preserve"> </w:t>
      </w:r>
    </w:p>
    <w:p w14:paraId="19C9ABC2" w14:textId="77777777" w:rsidR="005136E3" w:rsidRDefault="0098028A">
      <w:pPr>
        <w:spacing w:after="0" w:line="600" w:lineRule="auto"/>
        <w:ind w:firstLine="720"/>
        <w:jc w:val="both"/>
        <w:rPr>
          <w:rFonts w:eastAsia="Times New Roman"/>
          <w:szCs w:val="24"/>
        </w:rPr>
      </w:pPr>
      <w:r>
        <w:rPr>
          <w:rFonts w:eastAsia="Times New Roman"/>
          <w:szCs w:val="24"/>
        </w:rPr>
        <w:t>Α</w:t>
      </w:r>
      <w:r w:rsidRPr="004E0711">
        <w:rPr>
          <w:rFonts w:eastAsia="Times New Roman"/>
          <w:szCs w:val="24"/>
        </w:rPr>
        <w:t>λλά ξέχασα</w:t>
      </w:r>
      <w:r>
        <w:rPr>
          <w:rFonts w:eastAsia="Times New Roman"/>
          <w:szCs w:val="24"/>
        </w:rPr>
        <w:t>,</w:t>
      </w:r>
      <w:r w:rsidRPr="004E0711">
        <w:rPr>
          <w:rFonts w:eastAsia="Times New Roman"/>
          <w:szCs w:val="24"/>
        </w:rPr>
        <w:t xml:space="preserve"> είστε το δημοκρατικό τόξο και μέσα στο δημοκρατικό</w:t>
      </w:r>
      <w:r w:rsidRPr="004E0711">
        <w:rPr>
          <w:rFonts w:eastAsia="Times New Roman"/>
          <w:szCs w:val="24"/>
        </w:rPr>
        <w:t xml:space="preserve"> τόξο είναι </w:t>
      </w:r>
      <w:r>
        <w:rPr>
          <w:rFonts w:eastAsia="Times New Roman"/>
          <w:szCs w:val="24"/>
        </w:rPr>
        <w:t>β</w:t>
      </w:r>
      <w:r w:rsidRPr="004E0711">
        <w:rPr>
          <w:rFonts w:eastAsia="Times New Roman"/>
          <w:szCs w:val="24"/>
        </w:rPr>
        <w:t xml:space="preserve">εβαίως και το </w:t>
      </w:r>
      <w:r>
        <w:rPr>
          <w:rFonts w:eastAsia="Times New Roman"/>
          <w:szCs w:val="24"/>
        </w:rPr>
        <w:t>ΚΚΕ. Μ</w:t>
      </w:r>
      <w:r w:rsidRPr="004E0711">
        <w:rPr>
          <w:rFonts w:eastAsia="Times New Roman"/>
          <w:szCs w:val="24"/>
        </w:rPr>
        <w:t xml:space="preserve">όνο που η Χρυσή Αυγή έχει καταθέσει στον Άρειο Πάγο δήλωση ότι δεν αποσκοπεί στην </w:t>
      </w:r>
      <w:r>
        <w:rPr>
          <w:rFonts w:eastAsia="Times New Roman"/>
          <w:szCs w:val="24"/>
        </w:rPr>
        <w:t xml:space="preserve">βίαιη </w:t>
      </w:r>
      <w:r w:rsidRPr="004E0711">
        <w:rPr>
          <w:rFonts w:eastAsia="Times New Roman"/>
          <w:szCs w:val="24"/>
        </w:rPr>
        <w:t>ανατροπή του πολιτεύματος</w:t>
      </w:r>
      <w:r>
        <w:rPr>
          <w:rFonts w:eastAsia="Times New Roman"/>
          <w:szCs w:val="24"/>
        </w:rPr>
        <w:t>,</w:t>
      </w:r>
      <w:r w:rsidRPr="004E0711">
        <w:rPr>
          <w:rFonts w:eastAsia="Times New Roman"/>
          <w:szCs w:val="24"/>
        </w:rPr>
        <w:t xml:space="preserve"> ενώ αντίθετα </w:t>
      </w:r>
      <w:r>
        <w:rPr>
          <w:rFonts w:eastAsia="Times New Roman"/>
          <w:szCs w:val="24"/>
        </w:rPr>
        <w:t xml:space="preserve">το ΚΚΕ μέσα στο ίδιο το καταστατικό του μιλάει για </w:t>
      </w:r>
      <w:r w:rsidRPr="004E0711">
        <w:rPr>
          <w:rFonts w:eastAsia="Times New Roman"/>
          <w:szCs w:val="24"/>
        </w:rPr>
        <w:t>δικτατορία του προλεταριάτου και λέει ότι σε</w:t>
      </w:r>
      <w:r w:rsidRPr="004E0711">
        <w:rPr>
          <w:rFonts w:eastAsia="Times New Roman"/>
          <w:szCs w:val="24"/>
        </w:rPr>
        <w:t xml:space="preserve"> περίπτωση πολέμου θα στραφεί κατά της αστικής τάξεως</w:t>
      </w:r>
      <w:r>
        <w:rPr>
          <w:rFonts w:eastAsia="Times New Roman"/>
          <w:szCs w:val="24"/>
        </w:rPr>
        <w:t xml:space="preserve">! </w:t>
      </w:r>
    </w:p>
    <w:p w14:paraId="19C9ABC3" w14:textId="77777777" w:rsidR="005136E3" w:rsidRDefault="0098028A">
      <w:pPr>
        <w:spacing w:after="0" w:line="600" w:lineRule="auto"/>
        <w:ind w:firstLine="720"/>
        <w:jc w:val="both"/>
        <w:rPr>
          <w:rFonts w:eastAsia="Times New Roman"/>
          <w:szCs w:val="24"/>
        </w:rPr>
      </w:pPr>
      <w:r>
        <w:rPr>
          <w:rFonts w:eastAsia="Times New Roman"/>
          <w:szCs w:val="24"/>
        </w:rPr>
        <w:t>Αυτό είναι</w:t>
      </w:r>
      <w:r w:rsidRPr="004E0711">
        <w:rPr>
          <w:rFonts w:eastAsia="Times New Roman"/>
          <w:szCs w:val="24"/>
        </w:rPr>
        <w:t xml:space="preserve"> το δημοκρατικό τόξο </w:t>
      </w:r>
      <w:r>
        <w:rPr>
          <w:rFonts w:eastAsia="Times New Roman"/>
          <w:szCs w:val="24"/>
        </w:rPr>
        <w:t>μαζί με το ΚΚΕ! Κ</w:t>
      </w:r>
      <w:r w:rsidRPr="004E0711">
        <w:rPr>
          <w:rFonts w:eastAsia="Times New Roman"/>
          <w:szCs w:val="24"/>
        </w:rPr>
        <w:t>αι απέναντι σε αυτό</w:t>
      </w:r>
      <w:r>
        <w:rPr>
          <w:rFonts w:eastAsia="Times New Roman"/>
          <w:szCs w:val="24"/>
        </w:rPr>
        <w:t xml:space="preserve"> το τόξο των πολιτικών κομμάτων, </w:t>
      </w:r>
      <w:r w:rsidRPr="004E0711">
        <w:rPr>
          <w:rFonts w:eastAsia="Times New Roman"/>
          <w:szCs w:val="24"/>
        </w:rPr>
        <w:t xml:space="preserve">που ολόκληρος ο ελληνικός λαός απαξιώνει σε κάθε άκρη της </w:t>
      </w:r>
      <w:r>
        <w:rPr>
          <w:rFonts w:eastAsia="Times New Roman"/>
          <w:szCs w:val="24"/>
        </w:rPr>
        <w:t>ε</w:t>
      </w:r>
      <w:r w:rsidRPr="004E0711">
        <w:rPr>
          <w:rFonts w:eastAsia="Times New Roman"/>
          <w:szCs w:val="24"/>
        </w:rPr>
        <w:t>λληνικής πατρίδας</w:t>
      </w:r>
      <w:r>
        <w:rPr>
          <w:rFonts w:eastAsia="Times New Roman"/>
          <w:szCs w:val="24"/>
        </w:rPr>
        <w:t>,</w:t>
      </w:r>
      <w:r w:rsidRPr="004E0711">
        <w:rPr>
          <w:rFonts w:eastAsia="Times New Roman"/>
          <w:szCs w:val="24"/>
        </w:rPr>
        <w:t xml:space="preserve"> υπάρχει </w:t>
      </w:r>
      <w:r>
        <w:rPr>
          <w:rFonts w:eastAsia="Times New Roman"/>
          <w:szCs w:val="24"/>
        </w:rPr>
        <w:t xml:space="preserve">μια δύναμη </w:t>
      </w:r>
      <w:r w:rsidRPr="004E0711">
        <w:rPr>
          <w:rFonts w:eastAsia="Times New Roman"/>
          <w:szCs w:val="24"/>
        </w:rPr>
        <w:t>που</w:t>
      </w:r>
      <w:r w:rsidRPr="004E0711">
        <w:rPr>
          <w:rFonts w:eastAsia="Times New Roman"/>
          <w:szCs w:val="24"/>
        </w:rPr>
        <w:t xml:space="preserve"> αντιστέκεται</w:t>
      </w:r>
      <w:r>
        <w:rPr>
          <w:rFonts w:eastAsia="Times New Roman"/>
          <w:szCs w:val="24"/>
        </w:rPr>
        <w:t>,</w:t>
      </w:r>
      <w:r w:rsidRPr="004E0711">
        <w:rPr>
          <w:rFonts w:eastAsia="Times New Roman"/>
          <w:szCs w:val="24"/>
        </w:rPr>
        <w:t xml:space="preserve"> </w:t>
      </w:r>
      <w:r>
        <w:rPr>
          <w:rFonts w:eastAsia="Times New Roman"/>
          <w:szCs w:val="24"/>
        </w:rPr>
        <w:t>η</w:t>
      </w:r>
      <w:r w:rsidRPr="004E0711">
        <w:rPr>
          <w:rFonts w:eastAsia="Times New Roman"/>
          <w:szCs w:val="24"/>
        </w:rPr>
        <w:t xml:space="preserve"> Ελλάδα που επιμένει</w:t>
      </w:r>
      <w:r>
        <w:rPr>
          <w:rFonts w:eastAsia="Times New Roman"/>
          <w:szCs w:val="24"/>
        </w:rPr>
        <w:t>,</w:t>
      </w:r>
      <w:r w:rsidRPr="004E0711">
        <w:rPr>
          <w:rFonts w:eastAsia="Times New Roman"/>
          <w:szCs w:val="24"/>
        </w:rPr>
        <w:t xml:space="preserve"> η Χρυσή Αυγή</w:t>
      </w:r>
      <w:r>
        <w:rPr>
          <w:rFonts w:eastAsia="Times New Roman"/>
          <w:szCs w:val="24"/>
        </w:rPr>
        <w:t>.</w:t>
      </w:r>
    </w:p>
    <w:p w14:paraId="19C9ABC4" w14:textId="77777777" w:rsidR="005136E3" w:rsidRDefault="0098028A">
      <w:pPr>
        <w:spacing w:after="0" w:line="600" w:lineRule="auto"/>
        <w:ind w:firstLine="720"/>
        <w:jc w:val="center"/>
        <w:rPr>
          <w:rFonts w:eastAsia="Times New Roman" w:cs="Times New Roman"/>
          <w:szCs w:val="24"/>
        </w:rPr>
      </w:pPr>
      <w:r w:rsidRPr="000154F1">
        <w:rPr>
          <w:rFonts w:eastAsia="Times New Roman" w:cs="Times New Roman"/>
          <w:szCs w:val="24"/>
        </w:rPr>
        <w:t>(Χειροκροτήματα από την πτέρυγα της Χρυσής Αυγής)</w:t>
      </w:r>
    </w:p>
    <w:p w14:paraId="19C9ABC5" w14:textId="77777777" w:rsidR="005136E3" w:rsidRDefault="0098028A">
      <w:pPr>
        <w:spacing w:after="0" w:line="600" w:lineRule="auto"/>
        <w:ind w:firstLine="720"/>
        <w:jc w:val="both"/>
        <w:rPr>
          <w:rFonts w:eastAsia="Times New Roman"/>
          <w:szCs w:val="24"/>
        </w:rPr>
      </w:pPr>
      <w:r>
        <w:rPr>
          <w:rFonts w:eastAsia="Times New Roman"/>
          <w:szCs w:val="24"/>
        </w:rPr>
        <w:lastRenderedPageBreak/>
        <w:t xml:space="preserve">Θα επαναλάβω </w:t>
      </w:r>
      <w:r w:rsidRPr="004E0711">
        <w:rPr>
          <w:rFonts w:eastAsia="Times New Roman"/>
          <w:szCs w:val="24"/>
        </w:rPr>
        <w:t>για μία ακόμη φορά</w:t>
      </w:r>
      <w:r>
        <w:rPr>
          <w:rFonts w:eastAsia="Times New Roman"/>
          <w:szCs w:val="24"/>
        </w:rPr>
        <w:t xml:space="preserve"> ότι</w:t>
      </w:r>
      <w:r w:rsidRPr="004E0711">
        <w:rPr>
          <w:rFonts w:eastAsia="Times New Roman"/>
          <w:szCs w:val="24"/>
        </w:rPr>
        <w:t xml:space="preserve"> αναγνωρίζετ</w:t>
      </w:r>
      <w:r>
        <w:rPr>
          <w:rFonts w:eastAsia="Times New Roman"/>
          <w:szCs w:val="24"/>
        </w:rPr>
        <w:t xml:space="preserve">ε </w:t>
      </w:r>
      <w:r w:rsidRPr="004E0711">
        <w:rPr>
          <w:rFonts w:eastAsia="Times New Roman"/>
          <w:szCs w:val="24"/>
        </w:rPr>
        <w:t xml:space="preserve">το δικαίωμα του αυτοπροσδιορισμού εις βάρος των εθνικών μας </w:t>
      </w:r>
      <w:r>
        <w:rPr>
          <w:rFonts w:eastAsia="Times New Roman"/>
          <w:szCs w:val="24"/>
        </w:rPr>
        <w:t xml:space="preserve">συμφερόντων </w:t>
      </w:r>
      <w:r w:rsidRPr="004E0711">
        <w:rPr>
          <w:rFonts w:eastAsia="Times New Roman"/>
          <w:szCs w:val="24"/>
        </w:rPr>
        <w:t>σε κάποιους μουσουλμάνους που δηλ</w:t>
      </w:r>
      <w:r w:rsidRPr="004E0711">
        <w:rPr>
          <w:rFonts w:eastAsia="Times New Roman"/>
          <w:szCs w:val="24"/>
        </w:rPr>
        <w:t>ώνουν Τούρκοι</w:t>
      </w:r>
      <w:r>
        <w:rPr>
          <w:rFonts w:eastAsia="Times New Roman"/>
          <w:szCs w:val="24"/>
        </w:rPr>
        <w:t>.</w:t>
      </w:r>
      <w:r w:rsidRPr="004E0711">
        <w:rPr>
          <w:rFonts w:eastAsia="Times New Roman"/>
          <w:szCs w:val="24"/>
        </w:rPr>
        <w:t xml:space="preserve"> </w:t>
      </w:r>
      <w:r>
        <w:rPr>
          <w:rFonts w:eastAsia="Times New Roman"/>
          <w:szCs w:val="24"/>
        </w:rPr>
        <w:t>Α</w:t>
      </w:r>
      <w:r w:rsidRPr="004E0711">
        <w:rPr>
          <w:rFonts w:eastAsia="Times New Roman"/>
          <w:szCs w:val="24"/>
        </w:rPr>
        <w:t>ναγ</w:t>
      </w:r>
      <w:r>
        <w:rPr>
          <w:rFonts w:eastAsia="Times New Roman"/>
          <w:szCs w:val="24"/>
        </w:rPr>
        <w:t>νωρίζετε</w:t>
      </w:r>
      <w:r w:rsidRPr="004E0711">
        <w:rPr>
          <w:rFonts w:eastAsia="Times New Roman"/>
          <w:szCs w:val="24"/>
        </w:rPr>
        <w:t xml:space="preserve"> το δικαίωμα του αυτοπροσδιορισμού </w:t>
      </w:r>
      <w:r>
        <w:rPr>
          <w:rFonts w:eastAsia="Times New Roman"/>
          <w:szCs w:val="24"/>
        </w:rPr>
        <w:t xml:space="preserve">ακόμα και σε </w:t>
      </w:r>
      <w:r w:rsidRPr="004E0711">
        <w:rPr>
          <w:rFonts w:eastAsia="Times New Roman"/>
          <w:szCs w:val="24"/>
        </w:rPr>
        <w:t>μία γυναίκα που θέλει να δηλώσει ουδέτερο φύλο</w:t>
      </w:r>
      <w:r>
        <w:rPr>
          <w:rFonts w:eastAsia="Times New Roman"/>
          <w:szCs w:val="24"/>
        </w:rPr>
        <w:t xml:space="preserve"> ή σε έναν άντρα που θέλει να δηλώσει γυναίκα ή σε μια γυναίκα </w:t>
      </w:r>
      <w:r w:rsidRPr="004E0711">
        <w:rPr>
          <w:rFonts w:eastAsia="Times New Roman"/>
          <w:szCs w:val="24"/>
        </w:rPr>
        <w:t xml:space="preserve">που </w:t>
      </w:r>
      <w:r>
        <w:rPr>
          <w:rFonts w:eastAsia="Times New Roman"/>
          <w:szCs w:val="24"/>
        </w:rPr>
        <w:t>θέλει να δηλώσει άντρας. Σε όλους το αναγνωρίζετε, εκτός από εμάς. Σ</w:t>
      </w:r>
      <w:r>
        <w:rPr>
          <w:rFonts w:eastAsia="Times New Roman"/>
          <w:szCs w:val="24"/>
        </w:rPr>
        <w:t xml:space="preserve">ε πείσμα, λοιπόν, της προπαγάνδας σας και της λάσπης σας </w:t>
      </w:r>
      <w:r w:rsidRPr="004E0711">
        <w:rPr>
          <w:rFonts w:eastAsia="Times New Roman"/>
          <w:szCs w:val="24"/>
        </w:rPr>
        <w:t>δεν είμαστε ούτε ναζιστές</w:t>
      </w:r>
      <w:r>
        <w:rPr>
          <w:rFonts w:eastAsia="Times New Roman"/>
          <w:szCs w:val="24"/>
        </w:rPr>
        <w:t>,</w:t>
      </w:r>
      <w:r w:rsidRPr="004E0711">
        <w:rPr>
          <w:rFonts w:eastAsia="Times New Roman"/>
          <w:szCs w:val="24"/>
        </w:rPr>
        <w:t xml:space="preserve"> ούτε φασίστες</w:t>
      </w:r>
      <w:r>
        <w:rPr>
          <w:rFonts w:eastAsia="Times New Roman"/>
          <w:szCs w:val="24"/>
        </w:rPr>
        <w:t>.</w:t>
      </w:r>
      <w:r w:rsidRPr="004E0711">
        <w:rPr>
          <w:rFonts w:eastAsia="Times New Roman"/>
          <w:szCs w:val="24"/>
        </w:rPr>
        <w:t xml:space="preserve"> Είμαστε Έλληνες εθνικιστές </w:t>
      </w:r>
      <w:r>
        <w:rPr>
          <w:rFonts w:eastAsia="Times New Roman"/>
          <w:szCs w:val="24"/>
        </w:rPr>
        <w:t>και επιμένουμε στη θέση μας αυτή!</w:t>
      </w:r>
    </w:p>
    <w:p w14:paraId="19C9ABC6" w14:textId="77777777" w:rsidR="005136E3" w:rsidRDefault="0098028A">
      <w:pPr>
        <w:spacing w:after="0" w:line="600" w:lineRule="auto"/>
        <w:ind w:firstLine="720"/>
        <w:jc w:val="center"/>
        <w:rPr>
          <w:rFonts w:eastAsia="Times New Roman" w:cs="Times New Roman"/>
          <w:szCs w:val="24"/>
        </w:rPr>
      </w:pPr>
      <w:r w:rsidRPr="000154F1">
        <w:rPr>
          <w:rFonts w:eastAsia="Times New Roman" w:cs="Times New Roman"/>
          <w:szCs w:val="24"/>
        </w:rPr>
        <w:t>(Χειροκροτήματα από την πτέρυγα της Χρυσής Αυγής)</w:t>
      </w:r>
    </w:p>
    <w:p w14:paraId="19C9ABC7" w14:textId="77777777" w:rsidR="005136E3" w:rsidRDefault="0098028A">
      <w:pPr>
        <w:spacing w:after="0" w:line="600" w:lineRule="auto"/>
        <w:ind w:firstLine="720"/>
        <w:jc w:val="both"/>
        <w:rPr>
          <w:rFonts w:eastAsia="Times New Roman"/>
          <w:szCs w:val="24"/>
        </w:rPr>
      </w:pPr>
      <w:r>
        <w:rPr>
          <w:rFonts w:eastAsia="Times New Roman"/>
          <w:szCs w:val="24"/>
        </w:rPr>
        <w:t>Ό</w:t>
      </w:r>
      <w:r w:rsidRPr="004E0711">
        <w:rPr>
          <w:rFonts w:eastAsia="Times New Roman"/>
          <w:szCs w:val="24"/>
        </w:rPr>
        <w:t xml:space="preserve">πως είπα και </w:t>
      </w:r>
      <w:r>
        <w:rPr>
          <w:rFonts w:eastAsia="Times New Roman"/>
          <w:szCs w:val="24"/>
        </w:rPr>
        <w:t>σε</w:t>
      </w:r>
      <w:r w:rsidRPr="004E0711">
        <w:rPr>
          <w:rFonts w:eastAsia="Times New Roman"/>
          <w:szCs w:val="24"/>
        </w:rPr>
        <w:t xml:space="preserve"> προηγούμενη συνεδρίαση</w:t>
      </w:r>
      <w:r>
        <w:rPr>
          <w:rFonts w:eastAsia="Times New Roman"/>
          <w:szCs w:val="24"/>
        </w:rPr>
        <w:t>, παραθ</w:t>
      </w:r>
      <w:r>
        <w:rPr>
          <w:rFonts w:eastAsia="Times New Roman"/>
          <w:szCs w:val="24"/>
        </w:rPr>
        <w:t>έτοντας τι</w:t>
      </w:r>
      <w:r w:rsidRPr="004E0711">
        <w:rPr>
          <w:rFonts w:eastAsia="Times New Roman"/>
          <w:szCs w:val="24"/>
        </w:rPr>
        <w:t xml:space="preserve"> γράφει στο βιβλίο του </w:t>
      </w:r>
      <w:r>
        <w:rPr>
          <w:rFonts w:eastAsia="Times New Roman"/>
          <w:szCs w:val="24"/>
        </w:rPr>
        <w:t xml:space="preserve">«Η </w:t>
      </w:r>
      <w:r w:rsidRPr="004E0711">
        <w:rPr>
          <w:rFonts w:eastAsia="Times New Roman"/>
          <w:szCs w:val="24"/>
        </w:rPr>
        <w:t>ιστορία του φασισμού</w:t>
      </w:r>
      <w:r>
        <w:rPr>
          <w:rFonts w:eastAsia="Times New Roman"/>
          <w:szCs w:val="24"/>
        </w:rPr>
        <w:t>», ε</w:t>
      </w:r>
      <w:r w:rsidRPr="004E0711">
        <w:rPr>
          <w:rFonts w:eastAsia="Times New Roman"/>
          <w:szCs w:val="24"/>
        </w:rPr>
        <w:t>κδόσεις Φιλίστωρ</w:t>
      </w:r>
      <w:r>
        <w:rPr>
          <w:rFonts w:eastAsia="Times New Roman"/>
          <w:szCs w:val="24"/>
        </w:rPr>
        <w:t>,</w:t>
      </w:r>
      <w:r w:rsidRPr="004E0711">
        <w:rPr>
          <w:rFonts w:eastAsia="Times New Roman"/>
          <w:szCs w:val="24"/>
        </w:rPr>
        <w:t xml:space="preserve"> ο Στάνλεϊ </w:t>
      </w:r>
      <w:proofErr w:type="spellStart"/>
      <w:r>
        <w:rPr>
          <w:rFonts w:eastAsia="Times New Roman"/>
          <w:szCs w:val="24"/>
        </w:rPr>
        <w:t>Πέιλ</w:t>
      </w:r>
      <w:proofErr w:type="spellEnd"/>
      <w:r>
        <w:rPr>
          <w:rFonts w:eastAsia="Times New Roman"/>
          <w:szCs w:val="24"/>
        </w:rPr>
        <w:t>,</w:t>
      </w:r>
      <w:r w:rsidRPr="004E0711">
        <w:rPr>
          <w:rFonts w:eastAsia="Times New Roman"/>
          <w:szCs w:val="24"/>
        </w:rPr>
        <w:t xml:space="preserve"> αλλά και σε αυτά που έχει γράψει ο ίδιος ο Τζορτζ </w:t>
      </w:r>
      <w:proofErr w:type="spellStart"/>
      <w:r w:rsidRPr="004E0711">
        <w:rPr>
          <w:rFonts w:eastAsia="Times New Roman"/>
          <w:szCs w:val="24"/>
        </w:rPr>
        <w:t>Όργουελ</w:t>
      </w:r>
      <w:proofErr w:type="spellEnd"/>
      <w:r>
        <w:rPr>
          <w:rFonts w:eastAsia="Times New Roman"/>
          <w:szCs w:val="24"/>
        </w:rPr>
        <w:t xml:space="preserve">, ο περίφημος </w:t>
      </w:r>
      <w:r w:rsidRPr="004E0711">
        <w:rPr>
          <w:rFonts w:eastAsia="Times New Roman"/>
          <w:szCs w:val="24"/>
        </w:rPr>
        <w:t xml:space="preserve">συγγραφέας του 1984 και εμπνευστής του </w:t>
      </w:r>
      <w:proofErr w:type="spellStart"/>
      <w:r w:rsidRPr="004E0711">
        <w:rPr>
          <w:rFonts w:eastAsia="Times New Roman"/>
          <w:szCs w:val="24"/>
        </w:rPr>
        <w:t>Big</w:t>
      </w:r>
      <w:proofErr w:type="spellEnd"/>
      <w:r w:rsidRPr="004E0711">
        <w:rPr>
          <w:rFonts w:eastAsia="Times New Roman"/>
          <w:szCs w:val="24"/>
        </w:rPr>
        <w:t xml:space="preserve"> </w:t>
      </w:r>
      <w:proofErr w:type="spellStart"/>
      <w:r w:rsidRPr="004E0711">
        <w:rPr>
          <w:rFonts w:eastAsia="Times New Roman"/>
          <w:szCs w:val="24"/>
        </w:rPr>
        <w:t>Brother</w:t>
      </w:r>
      <w:proofErr w:type="spellEnd"/>
      <w:r>
        <w:rPr>
          <w:rFonts w:eastAsia="Times New Roman"/>
          <w:szCs w:val="24"/>
        </w:rPr>
        <w:t>, ο όρος «φασίστα</w:t>
      </w:r>
      <w:r w:rsidRPr="004E0711">
        <w:rPr>
          <w:rFonts w:eastAsia="Times New Roman"/>
          <w:szCs w:val="24"/>
        </w:rPr>
        <w:t>ς</w:t>
      </w:r>
      <w:r>
        <w:rPr>
          <w:rFonts w:eastAsia="Times New Roman"/>
          <w:szCs w:val="24"/>
        </w:rPr>
        <w:t>»</w:t>
      </w:r>
      <w:r w:rsidRPr="004E0711">
        <w:rPr>
          <w:rFonts w:eastAsia="Times New Roman"/>
          <w:szCs w:val="24"/>
        </w:rPr>
        <w:t xml:space="preserve"> </w:t>
      </w:r>
      <w:r>
        <w:rPr>
          <w:rFonts w:eastAsia="Times New Roman"/>
          <w:szCs w:val="24"/>
        </w:rPr>
        <w:t>σήμερα</w:t>
      </w:r>
      <w:r w:rsidRPr="004E0711">
        <w:rPr>
          <w:rFonts w:eastAsia="Times New Roman"/>
          <w:szCs w:val="24"/>
        </w:rPr>
        <w:t xml:space="preserve"> σημαίνει κάποι</w:t>
      </w:r>
      <w:r w:rsidRPr="004E0711">
        <w:rPr>
          <w:rFonts w:eastAsia="Times New Roman"/>
          <w:szCs w:val="24"/>
        </w:rPr>
        <w:t>ο</w:t>
      </w:r>
      <w:r>
        <w:rPr>
          <w:rFonts w:eastAsia="Times New Roman"/>
          <w:szCs w:val="24"/>
        </w:rPr>
        <w:t>ς</w:t>
      </w:r>
      <w:r w:rsidRPr="004E0711">
        <w:rPr>
          <w:rFonts w:eastAsia="Times New Roman"/>
          <w:szCs w:val="24"/>
        </w:rPr>
        <w:t xml:space="preserve"> </w:t>
      </w:r>
      <w:r>
        <w:rPr>
          <w:rFonts w:eastAsia="Times New Roman"/>
          <w:szCs w:val="24"/>
        </w:rPr>
        <w:t>ο οποίος ασκεί αυταρχικά</w:t>
      </w:r>
      <w:r w:rsidRPr="004E0711">
        <w:rPr>
          <w:rFonts w:eastAsia="Times New Roman"/>
          <w:szCs w:val="24"/>
        </w:rPr>
        <w:t xml:space="preserve"> εξουσία</w:t>
      </w:r>
      <w:r>
        <w:rPr>
          <w:rFonts w:eastAsia="Times New Roman"/>
          <w:szCs w:val="24"/>
        </w:rPr>
        <w:t>.</w:t>
      </w:r>
      <w:r w:rsidRPr="004E0711">
        <w:rPr>
          <w:rFonts w:eastAsia="Times New Roman"/>
          <w:szCs w:val="24"/>
        </w:rPr>
        <w:t xml:space="preserve"> </w:t>
      </w:r>
      <w:r>
        <w:rPr>
          <w:rFonts w:eastAsia="Times New Roman"/>
          <w:szCs w:val="24"/>
        </w:rPr>
        <w:t>Σ</w:t>
      </w:r>
      <w:r w:rsidRPr="004E0711">
        <w:rPr>
          <w:rFonts w:eastAsia="Times New Roman"/>
          <w:szCs w:val="24"/>
        </w:rPr>
        <w:t xml:space="preserve">ίγουρα </w:t>
      </w:r>
      <w:r>
        <w:rPr>
          <w:rFonts w:eastAsia="Times New Roman"/>
          <w:szCs w:val="24"/>
        </w:rPr>
        <w:t>αυταρχική εξουσία δεν ασκεί η Χ</w:t>
      </w:r>
      <w:r w:rsidRPr="004E0711">
        <w:rPr>
          <w:rFonts w:eastAsia="Times New Roman"/>
          <w:szCs w:val="24"/>
        </w:rPr>
        <w:t>ρυσή Αυγή</w:t>
      </w:r>
      <w:r>
        <w:rPr>
          <w:rFonts w:eastAsia="Times New Roman"/>
          <w:szCs w:val="24"/>
        </w:rPr>
        <w:t>.</w:t>
      </w:r>
      <w:r w:rsidRPr="004E0711">
        <w:rPr>
          <w:rFonts w:eastAsia="Times New Roman"/>
          <w:szCs w:val="24"/>
        </w:rPr>
        <w:t xml:space="preserve"> </w:t>
      </w:r>
    </w:p>
    <w:p w14:paraId="19C9ABC8" w14:textId="77777777" w:rsidR="005136E3" w:rsidRDefault="0098028A">
      <w:pPr>
        <w:spacing w:after="0" w:line="600" w:lineRule="auto"/>
        <w:ind w:firstLine="720"/>
        <w:jc w:val="both"/>
        <w:rPr>
          <w:rFonts w:eastAsia="Times New Roman"/>
          <w:szCs w:val="24"/>
        </w:rPr>
      </w:pPr>
      <w:r>
        <w:rPr>
          <w:rFonts w:eastAsia="Times New Roman"/>
          <w:szCs w:val="24"/>
        </w:rPr>
        <w:lastRenderedPageBreak/>
        <w:t>Ε</w:t>
      </w:r>
      <w:r w:rsidRPr="004E0711">
        <w:rPr>
          <w:rFonts w:eastAsia="Times New Roman"/>
          <w:szCs w:val="24"/>
        </w:rPr>
        <w:t xml:space="preserve">ίστε εσείς που αντιμετωπίζετε την </w:t>
      </w:r>
      <w:r>
        <w:rPr>
          <w:rFonts w:eastAsia="Times New Roman"/>
          <w:szCs w:val="24"/>
        </w:rPr>
        <w:t>οργή</w:t>
      </w:r>
      <w:r w:rsidRPr="004E0711">
        <w:rPr>
          <w:rFonts w:eastAsia="Times New Roman"/>
          <w:szCs w:val="24"/>
        </w:rPr>
        <w:t xml:space="preserve"> του ελληνικού λαού για την προδοσία τη</w:t>
      </w:r>
      <w:r>
        <w:rPr>
          <w:rFonts w:eastAsia="Times New Roman"/>
          <w:szCs w:val="24"/>
        </w:rPr>
        <w:t>ς</w:t>
      </w:r>
      <w:r w:rsidRPr="004E0711">
        <w:rPr>
          <w:rFonts w:eastAsia="Times New Roman"/>
          <w:szCs w:val="24"/>
        </w:rPr>
        <w:t xml:space="preserve"> </w:t>
      </w:r>
      <w:r>
        <w:rPr>
          <w:rFonts w:eastAsia="Times New Roman"/>
          <w:szCs w:val="24"/>
        </w:rPr>
        <w:t>Σ</w:t>
      </w:r>
      <w:r w:rsidRPr="004E0711">
        <w:rPr>
          <w:rFonts w:eastAsia="Times New Roman"/>
          <w:szCs w:val="24"/>
        </w:rPr>
        <w:t>υμφωνία</w:t>
      </w:r>
      <w:r>
        <w:rPr>
          <w:rFonts w:eastAsia="Times New Roman"/>
          <w:szCs w:val="24"/>
        </w:rPr>
        <w:t>ς</w:t>
      </w:r>
      <w:r w:rsidRPr="004E0711">
        <w:rPr>
          <w:rFonts w:eastAsia="Times New Roman"/>
          <w:szCs w:val="24"/>
        </w:rPr>
        <w:t xml:space="preserve"> των Πρεσπών</w:t>
      </w:r>
      <w:r>
        <w:rPr>
          <w:rFonts w:eastAsia="Times New Roman"/>
          <w:szCs w:val="24"/>
        </w:rPr>
        <w:t xml:space="preserve"> ακόμα και με προληπτικές </w:t>
      </w:r>
      <w:r w:rsidRPr="004E0711">
        <w:rPr>
          <w:rFonts w:eastAsia="Times New Roman"/>
          <w:szCs w:val="24"/>
        </w:rPr>
        <w:t xml:space="preserve">προσαγωγές </w:t>
      </w:r>
      <w:r>
        <w:rPr>
          <w:rFonts w:eastAsia="Times New Roman"/>
          <w:szCs w:val="24"/>
        </w:rPr>
        <w:t xml:space="preserve">τις οποίες </w:t>
      </w:r>
      <w:r w:rsidRPr="004E0711">
        <w:rPr>
          <w:rFonts w:eastAsia="Times New Roman"/>
          <w:szCs w:val="24"/>
        </w:rPr>
        <w:t xml:space="preserve">δικαιολόγησε και </w:t>
      </w:r>
      <w:r>
        <w:rPr>
          <w:rFonts w:eastAsia="Times New Roman"/>
          <w:szCs w:val="24"/>
        </w:rPr>
        <w:t xml:space="preserve">η </w:t>
      </w:r>
      <w:r>
        <w:rPr>
          <w:rFonts w:eastAsia="Times New Roman"/>
          <w:szCs w:val="24"/>
        </w:rPr>
        <w:t>Υ</w:t>
      </w:r>
      <w:r w:rsidRPr="004E0711">
        <w:rPr>
          <w:rFonts w:eastAsia="Times New Roman"/>
          <w:szCs w:val="24"/>
        </w:rPr>
        <w:t xml:space="preserve">πουργός </w:t>
      </w:r>
      <w:r>
        <w:rPr>
          <w:rFonts w:eastAsia="Times New Roman"/>
          <w:szCs w:val="24"/>
        </w:rPr>
        <w:t xml:space="preserve">η </w:t>
      </w:r>
      <w:r>
        <w:rPr>
          <w:rFonts w:eastAsia="Times New Roman"/>
          <w:szCs w:val="24"/>
        </w:rPr>
        <w:t xml:space="preserve">κ. </w:t>
      </w:r>
      <w:proofErr w:type="spellStart"/>
      <w:r w:rsidRPr="004E0711">
        <w:rPr>
          <w:rFonts w:eastAsia="Times New Roman"/>
          <w:szCs w:val="24"/>
        </w:rPr>
        <w:t>Γεροβασίλη</w:t>
      </w:r>
      <w:proofErr w:type="spellEnd"/>
      <w:r w:rsidRPr="004E0711">
        <w:rPr>
          <w:rFonts w:eastAsia="Times New Roman"/>
          <w:szCs w:val="24"/>
        </w:rPr>
        <w:t xml:space="preserve"> και η </w:t>
      </w:r>
      <w:r>
        <w:rPr>
          <w:rFonts w:eastAsia="Times New Roman"/>
          <w:szCs w:val="24"/>
        </w:rPr>
        <w:t xml:space="preserve">Αναπληρώτριά </w:t>
      </w:r>
      <w:r>
        <w:rPr>
          <w:rFonts w:eastAsia="Times New Roman"/>
          <w:szCs w:val="24"/>
        </w:rPr>
        <w:t>της η</w:t>
      </w:r>
      <w:r>
        <w:rPr>
          <w:rFonts w:eastAsia="Times New Roman"/>
          <w:szCs w:val="24"/>
        </w:rPr>
        <w:t xml:space="preserve"> κ. Παπακώστα. Εσείς, λοιπόν, είστε </w:t>
      </w:r>
      <w:r w:rsidRPr="004E0711">
        <w:rPr>
          <w:rFonts w:eastAsia="Times New Roman"/>
          <w:szCs w:val="24"/>
        </w:rPr>
        <w:t>οι φασίστες</w:t>
      </w:r>
      <w:r>
        <w:rPr>
          <w:rFonts w:eastAsia="Times New Roman"/>
          <w:szCs w:val="24"/>
        </w:rPr>
        <w:t xml:space="preserve"> οι οποίοι ασκείτε αυταρχική πολιτική σε αυτήν τη χώρα ενάντια στη θέληση του λαού, όντας μια θλιβερή πλειοψηφία!</w:t>
      </w:r>
    </w:p>
    <w:p w14:paraId="19C9ABC9" w14:textId="77777777" w:rsidR="005136E3" w:rsidRDefault="0098028A">
      <w:pPr>
        <w:spacing w:after="0" w:line="600" w:lineRule="auto"/>
        <w:ind w:firstLine="720"/>
        <w:jc w:val="both"/>
        <w:rPr>
          <w:rFonts w:eastAsia="Times New Roman"/>
          <w:szCs w:val="24"/>
        </w:rPr>
      </w:pPr>
      <w:r>
        <w:rPr>
          <w:rFonts w:eastAsia="Times New Roman"/>
          <w:szCs w:val="24"/>
        </w:rPr>
        <w:t>Έ</w:t>
      </w:r>
      <w:r w:rsidRPr="004E0711">
        <w:rPr>
          <w:rFonts w:eastAsia="Times New Roman"/>
          <w:szCs w:val="24"/>
        </w:rPr>
        <w:t xml:space="preserve">ρχομαι </w:t>
      </w:r>
      <w:r>
        <w:rPr>
          <w:rFonts w:eastAsia="Times New Roman"/>
          <w:szCs w:val="24"/>
        </w:rPr>
        <w:t>στην Αναθεώρηση του Συντάγματος. Θ</w:t>
      </w:r>
      <w:r w:rsidRPr="004E0711">
        <w:rPr>
          <w:rFonts w:eastAsia="Times New Roman"/>
          <w:szCs w:val="24"/>
        </w:rPr>
        <w:t>α επ</w:t>
      </w:r>
      <w:r w:rsidRPr="004E0711">
        <w:rPr>
          <w:rFonts w:eastAsia="Times New Roman"/>
          <w:szCs w:val="24"/>
        </w:rPr>
        <w:t xml:space="preserve">αναλάβω </w:t>
      </w:r>
      <w:r>
        <w:rPr>
          <w:rFonts w:eastAsia="Times New Roman"/>
          <w:szCs w:val="24"/>
        </w:rPr>
        <w:t xml:space="preserve">αυτά τα οποία είχα πει και </w:t>
      </w:r>
      <w:r w:rsidRPr="004E0711">
        <w:rPr>
          <w:rFonts w:eastAsia="Times New Roman"/>
          <w:szCs w:val="24"/>
        </w:rPr>
        <w:t>σε προηγούμενη συνεδρίαση</w:t>
      </w:r>
      <w:r>
        <w:rPr>
          <w:rFonts w:eastAsia="Times New Roman"/>
          <w:szCs w:val="24"/>
        </w:rPr>
        <w:t>.</w:t>
      </w:r>
      <w:r w:rsidRPr="004E0711">
        <w:rPr>
          <w:rFonts w:eastAsia="Times New Roman"/>
          <w:szCs w:val="24"/>
        </w:rPr>
        <w:t xml:space="preserve"> </w:t>
      </w:r>
      <w:r>
        <w:rPr>
          <w:rFonts w:eastAsia="Times New Roman"/>
          <w:szCs w:val="24"/>
        </w:rPr>
        <w:t>Α</w:t>
      </w:r>
      <w:r w:rsidRPr="004E0711">
        <w:rPr>
          <w:rFonts w:eastAsia="Times New Roman"/>
          <w:szCs w:val="24"/>
        </w:rPr>
        <w:t xml:space="preserve">ν είχαμε </w:t>
      </w:r>
      <w:r>
        <w:rPr>
          <w:rFonts w:eastAsia="Times New Roman"/>
          <w:szCs w:val="24"/>
        </w:rPr>
        <w:t>πενήντα Β</w:t>
      </w:r>
      <w:r w:rsidRPr="004E0711">
        <w:rPr>
          <w:rFonts w:eastAsia="Times New Roman"/>
          <w:szCs w:val="24"/>
        </w:rPr>
        <w:t xml:space="preserve">ουλευτές </w:t>
      </w:r>
      <w:r>
        <w:rPr>
          <w:rFonts w:eastAsia="Times New Roman"/>
          <w:szCs w:val="24"/>
        </w:rPr>
        <w:t>-</w:t>
      </w:r>
      <w:r w:rsidRPr="004E0711">
        <w:rPr>
          <w:rFonts w:eastAsia="Times New Roman"/>
          <w:szCs w:val="24"/>
        </w:rPr>
        <w:t>που δεν έχουμε</w:t>
      </w:r>
      <w:r>
        <w:rPr>
          <w:rFonts w:eastAsia="Times New Roman"/>
          <w:szCs w:val="24"/>
        </w:rPr>
        <w:t xml:space="preserve">-, θα καταθέταμε τη δική μας πρόταση στην οποία θα αναφερόμασταν στο άρθρο </w:t>
      </w:r>
      <w:r w:rsidRPr="004E0711">
        <w:rPr>
          <w:rFonts w:eastAsia="Times New Roman"/>
          <w:szCs w:val="24"/>
        </w:rPr>
        <w:t xml:space="preserve">4 που λέει ότι όλοι οι Έλληνες είναι ίσοι έναντι του </w:t>
      </w:r>
      <w:r>
        <w:rPr>
          <w:rFonts w:eastAsia="Times New Roman"/>
          <w:szCs w:val="24"/>
        </w:rPr>
        <w:t xml:space="preserve">νόμου, </w:t>
      </w:r>
      <w:r w:rsidRPr="004E0711">
        <w:rPr>
          <w:rFonts w:eastAsia="Times New Roman"/>
          <w:szCs w:val="24"/>
        </w:rPr>
        <w:t xml:space="preserve">πράγμα το οποίο </w:t>
      </w:r>
      <w:r w:rsidRPr="004E0711">
        <w:rPr>
          <w:rFonts w:eastAsia="Times New Roman"/>
          <w:szCs w:val="24"/>
        </w:rPr>
        <w:t xml:space="preserve">παραβιάζεται </w:t>
      </w:r>
      <w:r>
        <w:rPr>
          <w:rFonts w:eastAsia="Times New Roman"/>
          <w:szCs w:val="24"/>
        </w:rPr>
        <w:t>κατά κόρον σε ό,τι</w:t>
      </w:r>
      <w:r w:rsidRPr="004E0711">
        <w:rPr>
          <w:rFonts w:eastAsia="Times New Roman"/>
          <w:szCs w:val="24"/>
        </w:rPr>
        <w:t xml:space="preserve"> αφορά τη Χρυσή Αυγή</w:t>
      </w:r>
      <w:r>
        <w:rPr>
          <w:rFonts w:eastAsia="Times New Roman"/>
          <w:szCs w:val="24"/>
        </w:rPr>
        <w:t xml:space="preserve">. </w:t>
      </w:r>
    </w:p>
    <w:p w14:paraId="19C9ABCA" w14:textId="77777777" w:rsidR="005136E3" w:rsidRDefault="0098028A">
      <w:pPr>
        <w:spacing w:after="0" w:line="600" w:lineRule="auto"/>
        <w:ind w:firstLine="720"/>
        <w:jc w:val="both"/>
        <w:rPr>
          <w:rFonts w:eastAsia="Times New Roman"/>
          <w:szCs w:val="24"/>
        </w:rPr>
      </w:pPr>
      <w:r>
        <w:rPr>
          <w:rFonts w:eastAsia="Times New Roman"/>
          <w:szCs w:val="24"/>
        </w:rPr>
        <w:t>Επιπλέον, το άρθρο</w:t>
      </w:r>
      <w:r w:rsidRPr="004E0711">
        <w:rPr>
          <w:rFonts w:eastAsia="Times New Roman"/>
          <w:szCs w:val="24"/>
        </w:rPr>
        <w:t xml:space="preserve"> 4 λέει ότι όλοι οι δυνάμενοι να φέρουν όπλα πρέπει να υπηρετούν στις Ένοπλες Δυνάμεις</w:t>
      </w:r>
      <w:r>
        <w:rPr>
          <w:rFonts w:eastAsia="Times New Roman"/>
          <w:szCs w:val="24"/>
        </w:rPr>
        <w:t xml:space="preserve">. Το Σύνταγμα αυτό και </w:t>
      </w:r>
      <w:r w:rsidRPr="004E0711">
        <w:rPr>
          <w:rFonts w:eastAsia="Times New Roman"/>
          <w:szCs w:val="24"/>
        </w:rPr>
        <w:t xml:space="preserve">το άρθρο του </w:t>
      </w:r>
      <w:r>
        <w:rPr>
          <w:rFonts w:eastAsia="Times New Roman"/>
          <w:szCs w:val="24"/>
        </w:rPr>
        <w:t>Σ</w:t>
      </w:r>
      <w:r w:rsidRPr="004E0711">
        <w:rPr>
          <w:rFonts w:eastAsia="Times New Roman"/>
          <w:szCs w:val="24"/>
        </w:rPr>
        <w:t>υντάγματος που είναι ανελαστικό</w:t>
      </w:r>
      <w:r>
        <w:rPr>
          <w:rFonts w:eastAsia="Times New Roman"/>
          <w:szCs w:val="24"/>
        </w:rPr>
        <w:t>,</w:t>
      </w:r>
      <w:r w:rsidRPr="004E0711">
        <w:rPr>
          <w:rFonts w:eastAsia="Times New Roman"/>
          <w:szCs w:val="24"/>
        </w:rPr>
        <w:t xml:space="preserve"> το καταστρα</w:t>
      </w:r>
      <w:r>
        <w:rPr>
          <w:rFonts w:eastAsia="Times New Roman"/>
          <w:szCs w:val="24"/>
        </w:rPr>
        <w:t>τηγήσατε, οι κύρι</w:t>
      </w:r>
      <w:r>
        <w:rPr>
          <w:rFonts w:eastAsia="Times New Roman"/>
          <w:szCs w:val="24"/>
        </w:rPr>
        <w:t xml:space="preserve">οι της κοινοβουλευτικής πλειοψηφίας τότε </w:t>
      </w:r>
      <w:r w:rsidRPr="004E0711">
        <w:rPr>
          <w:rFonts w:eastAsia="Times New Roman"/>
          <w:szCs w:val="24"/>
        </w:rPr>
        <w:t xml:space="preserve">επί κυβερνήσεως </w:t>
      </w:r>
      <w:r>
        <w:rPr>
          <w:rFonts w:eastAsia="Times New Roman"/>
          <w:szCs w:val="24"/>
        </w:rPr>
        <w:t xml:space="preserve">Σημίτη, </w:t>
      </w:r>
      <w:r w:rsidRPr="004E0711">
        <w:rPr>
          <w:rFonts w:eastAsia="Times New Roman"/>
          <w:szCs w:val="24"/>
        </w:rPr>
        <w:t xml:space="preserve">με την </w:t>
      </w:r>
      <w:r>
        <w:rPr>
          <w:rFonts w:eastAsia="Times New Roman"/>
          <w:szCs w:val="24"/>
        </w:rPr>
        <w:t>α</w:t>
      </w:r>
      <w:r w:rsidRPr="004E0711">
        <w:rPr>
          <w:rFonts w:eastAsia="Times New Roman"/>
          <w:szCs w:val="24"/>
        </w:rPr>
        <w:t xml:space="preserve">ναθεώρηση </w:t>
      </w:r>
      <w:r w:rsidRPr="004E0711">
        <w:rPr>
          <w:rFonts w:eastAsia="Times New Roman"/>
          <w:szCs w:val="24"/>
        </w:rPr>
        <w:lastRenderedPageBreak/>
        <w:t>2001 και βάλ</w:t>
      </w:r>
      <w:r>
        <w:rPr>
          <w:rFonts w:eastAsia="Times New Roman"/>
          <w:szCs w:val="24"/>
        </w:rPr>
        <w:t>α</w:t>
      </w:r>
      <w:r w:rsidRPr="004E0711">
        <w:rPr>
          <w:rFonts w:eastAsia="Times New Roman"/>
          <w:szCs w:val="24"/>
        </w:rPr>
        <w:t>τε μία ερμηνευτική διάταξη ότι δεν αποκλείεται να προβλέπεται δι</w:t>
      </w:r>
      <w:r>
        <w:rPr>
          <w:rFonts w:eastAsia="Times New Roman"/>
          <w:szCs w:val="24"/>
        </w:rPr>
        <w:t>ά</w:t>
      </w:r>
      <w:r w:rsidRPr="004E0711">
        <w:rPr>
          <w:rFonts w:eastAsia="Times New Roman"/>
          <w:szCs w:val="24"/>
        </w:rPr>
        <w:t xml:space="preserve"> νόμου η εναλλακτική θητεία</w:t>
      </w:r>
      <w:r>
        <w:rPr>
          <w:rFonts w:eastAsia="Times New Roman"/>
          <w:szCs w:val="24"/>
        </w:rPr>
        <w:t>.</w:t>
      </w:r>
      <w:r w:rsidRPr="004E0711">
        <w:rPr>
          <w:rFonts w:eastAsia="Times New Roman"/>
          <w:szCs w:val="24"/>
        </w:rPr>
        <w:t xml:space="preserve"> </w:t>
      </w:r>
    </w:p>
    <w:p w14:paraId="19C9ABCB" w14:textId="77777777" w:rsidR="005136E3" w:rsidRDefault="0098028A">
      <w:pPr>
        <w:spacing w:after="0" w:line="600" w:lineRule="auto"/>
        <w:ind w:firstLine="720"/>
        <w:jc w:val="both"/>
        <w:rPr>
          <w:rFonts w:eastAsia="Times New Roman"/>
          <w:szCs w:val="24"/>
        </w:rPr>
      </w:pPr>
      <w:r w:rsidRPr="004E0711">
        <w:rPr>
          <w:rFonts w:eastAsia="Times New Roman"/>
          <w:szCs w:val="24"/>
        </w:rPr>
        <w:t>Βεβαίως</w:t>
      </w:r>
      <w:r>
        <w:rPr>
          <w:rFonts w:eastAsia="Times New Roman"/>
          <w:szCs w:val="24"/>
        </w:rPr>
        <w:t>,</w:t>
      </w:r>
      <w:r w:rsidRPr="004E0711">
        <w:rPr>
          <w:rFonts w:eastAsia="Times New Roman"/>
          <w:szCs w:val="24"/>
        </w:rPr>
        <w:t xml:space="preserve"> αυτό δεν αρέσει σε πάρα πολλούς μέσα σε αυτή</w:t>
      </w:r>
      <w:r>
        <w:rPr>
          <w:rFonts w:eastAsia="Times New Roman"/>
          <w:szCs w:val="24"/>
        </w:rPr>
        <w:t>ν</w:t>
      </w:r>
      <w:r w:rsidRPr="004E0711">
        <w:rPr>
          <w:rFonts w:eastAsia="Times New Roman"/>
          <w:szCs w:val="24"/>
        </w:rPr>
        <w:t xml:space="preserve"> την Αίθουσ</w:t>
      </w:r>
      <w:r w:rsidRPr="004E0711">
        <w:rPr>
          <w:rFonts w:eastAsia="Times New Roman"/>
          <w:szCs w:val="24"/>
        </w:rPr>
        <w:t>α που δεν είχαν την τιμή να φορέσ</w:t>
      </w:r>
      <w:r>
        <w:rPr>
          <w:rFonts w:eastAsia="Times New Roman"/>
          <w:szCs w:val="24"/>
        </w:rPr>
        <w:t>ουν</w:t>
      </w:r>
      <w:r w:rsidRPr="004E0711">
        <w:rPr>
          <w:rFonts w:eastAsia="Times New Roman"/>
          <w:szCs w:val="24"/>
        </w:rPr>
        <w:t xml:space="preserve"> το τιμημένο </w:t>
      </w:r>
      <w:r>
        <w:rPr>
          <w:rFonts w:eastAsia="Times New Roman"/>
          <w:szCs w:val="24"/>
        </w:rPr>
        <w:t xml:space="preserve">χακί </w:t>
      </w:r>
      <w:r w:rsidRPr="004E0711">
        <w:rPr>
          <w:rFonts w:eastAsia="Times New Roman"/>
          <w:szCs w:val="24"/>
        </w:rPr>
        <w:t xml:space="preserve">του Έλληνα </w:t>
      </w:r>
      <w:r>
        <w:rPr>
          <w:rFonts w:eastAsia="Times New Roman"/>
          <w:szCs w:val="24"/>
        </w:rPr>
        <w:t>σ</w:t>
      </w:r>
      <w:r w:rsidRPr="004E0711">
        <w:rPr>
          <w:rFonts w:eastAsia="Times New Roman"/>
          <w:szCs w:val="24"/>
        </w:rPr>
        <w:t>τρατιώτη</w:t>
      </w:r>
      <w:r>
        <w:rPr>
          <w:rFonts w:eastAsia="Times New Roman"/>
          <w:szCs w:val="24"/>
        </w:rPr>
        <w:t xml:space="preserve">, σε φυγόστρατους, </w:t>
      </w:r>
      <w:r w:rsidRPr="004E0711">
        <w:rPr>
          <w:rFonts w:eastAsia="Times New Roman"/>
          <w:szCs w:val="24"/>
        </w:rPr>
        <w:t xml:space="preserve">λιποτάκτες και </w:t>
      </w:r>
      <w:r>
        <w:rPr>
          <w:rFonts w:eastAsia="Times New Roman"/>
          <w:szCs w:val="24"/>
        </w:rPr>
        <w:t>αρνητές</w:t>
      </w:r>
      <w:r w:rsidRPr="004E0711">
        <w:rPr>
          <w:rFonts w:eastAsia="Times New Roman"/>
          <w:szCs w:val="24"/>
        </w:rPr>
        <w:t xml:space="preserve"> στράτευσης που τους έχετε και συμβούλους και τους πληρώνετε απ</w:t>
      </w:r>
      <w:r>
        <w:rPr>
          <w:rFonts w:eastAsia="Times New Roman"/>
          <w:szCs w:val="24"/>
        </w:rPr>
        <w:t>ό τον ε</w:t>
      </w:r>
      <w:r w:rsidRPr="004E0711">
        <w:rPr>
          <w:rFonts w:eastAsia="Times New Roman"/>
          <w:szCs w:val="24"/>
        </w:rPr>
        <w:t>λληνικό λαό</w:t>
      </w:r>
      <w:r>
        <w:rPr>
          <w:rFonts w:eastAsia="Times New Roman"/>
          <w:szCs w:val="24"/>
        </w:rPr>
        <w:t xml:space="preserve">. </w:t>
      </w:r>
      <w:r w:rsidRPr="00010E5A">
        <w:rPr>
          <w:rFonts w:eastAsia="Times New Roman"/>
          <w:szCs w:val="24"/>
        </w:rPr>
        <w:t xml:space="preserve">Εάν η Χρυσή Αυγή κάποτε κυβερνήσει και υπάρχει ένα εθνικό κράτος, </w:t>
      </w:r>
      <w:r w:rsidRPr="004E0711">
        <w:rPr>
          <w:rFonts w:eastAsia="Times New Roman"/>
          <w:szCs w:val="24"/>
        </w:rPr>
        <w:t>τότε θα πηγαίνουν όλοι οι Έλληνες στο</w:t>
      </w:r>
      <w:r>
        <w:rPr>
          <w:rFonts w:eastAsia="Times New Roman"/>
          <w:szCs w:val="24"/>
        </w:rPr>
        <w:t>ν</w:t>
      </w:r>
      <w:r w:rsidRPr="004E0711">
        <w:rPr>
          <w:rFonts w:eastAsia="Times New Roman"/>
          <w:szCs w:val="24"/>
        </w:rPr>
        <w:t xml:space="preserve"> Στρατό</w:t>
      </w:r>
      <w:r>
        <w:rPr>
          <w:rFonts w:eastAsia="Times New Roman"/>
          <w:szCs w:val="24"/>
        </w:rPr>
        <w:t>,</w:t>
      </w:r>
      <w:r w:rsidRPr="004E0711">
        <w:rPr>
          <w:rFonts w:eastAsia="Times New Roman"/>
          <w:szCs w:val="24"/>
        </w:rPr>
        <w:t xml:space="preserve"> </w:t>
      </w:r>
      <w:r>
        <w:rPr>
          <w:rFonts w:eastAsia="Times New Roman"/>
          <w:szCs w:val="24"/>
        </w:rPr>
        <w:t>χωρίς εξαίρεση!</w:t>
      </w:r>
    </w:p>
    <w:p w14:paraId="19C9ABCC" w14:textId="77777777" w:rsidR="005136E3" w:rsidRDefault="0098028A">
      <w:pPr>
        <w:spacing w:after="0" w:line="600" w:lineRule="auto"/>
        <w:ind w:firstLine="720"/>
        <w:jc w:val="both"/>
        <w:rPr>
          <w:rFonts w:eastAsia="Times New Roman"/>
          <w:szCs w:val="24"/>
        </w:rPr>
      </w:pPr>
      <w:r>
        <w:rPr>
          <w:rFonts w:eastAsia="Times New Roman"/>
          <w:szCs w:val="24"/>
        </w:rPr>
        <w:t>Επίσης, θα αναφερθώ στη Νέα Δημοκρατία και σ</w:t>
      </w:r>
      <w:r w:rsidRPr="004E0711">
        <w:rPr>
          <w:rFonts w:eastAsia="Times New Roman"/>
          <w:szCs w:val="24"/>
        </w:rPr>
        <w:t>τη δική της πρόταση</w:t>
      </w:r>
      <w:r>
        <w:rPr>
          <w:rFonts w:eastAsia="Times New Roman"/>
          <w:szCs w:val="24"/>
        </w:rPr>
        <w:t>. Θ</w:t>
      </w:r>
      <w:r w:rsidRPr="004E0711">
        <w:rPr>
          <w:rFonts w:eastAsia="Times New Roman"/>
          <w:szCs w:val="24"/>
        </w:rPr>
        <w:t>υμίζω ότι ο κ</w:t>
      </w:r>
      <w:r>
        <w:rPr>
          <w:rFonts w:eastAsia="Times New Roman"/>
          <w:szCs w:val="24"/>
        </w:rPr>
        <w:t>.</w:t>
      </w:r>
      <w:r w:rsidRPr="004E0711">
        <w:rPr>
          <w:rFonts w:eastAsia="Times New Roman"/>
          <w:szCs w:val="24"/>
        </w:rPr>
        <w:t xml:space="preserve"> Μητσοτάκης έθεσε κάποιους όρους</w:t>
      </w:r>
      <w:r>
        <w:rPr>
          <w:rFonts w:eastAsia="Times New Roman"/>
          <w:szCs w:val="24"/>
        </w:rPr>
        <w:t>,</w:t>
      </w:r>
      <w:r w:rsidRPr="004E0711">
        <w:rPr>
          <w:rFonts w:eastAsia="Times New Roman"/>
          <w:szCs w:val="24"/>
        </w:rPr>
        <w:t xml:space="preserve"> προκειμένου </w:t>
      </w:r>
      <w:r>
        <w:rPr>
          <w:rFonts w:eastAsia="Times New Roman"/>
          <w:szCs w:val="24"/>
        </w:rPr>
        <w:t>τ</w:t>
      </w:r>
      <w:r>
        <w:rPr>
          <w:rFonts w:eastAsia="Times New Roman"/>
          <w:szCs w:val="24"/>
        </w:rPr>
        <w:t xml:space="preserve">α </w:t>
      </w:r>
      <w:proofErr w:type="spellStart"/>
      <w:r w:rsidRPr="00E11B5E">
        <w:rPr>
          <w:rFonts w:eastAsia="Times New Roman"/>
          <w:szCs w:val="24"/>
        </w:rPr>
        <w:t>αναθεωρητ</w:t>
      </w:r>
      <w:r>
        <w:rPr>
          <w:rFonts w:eastAsia="Times New Roman"/>
          <w:szCs w:val="24"/>
        </w:rPr>
        <w:t>έ</w:t>
      </w:r>
      <w:r w:rsidRPr="00E11B5E">
        <w:rPr>
          <w:rFonts w:eastAsia="Times New Roman"/>
          <w:szCs w:val="24"/>
        </w:rPr>
        <w:t>α</w:t>
      </w:r>
      <w:proofErr w:type="spellEnd"/>
      <w:r w:rsidRPr="00E11B5E">
        <w:rPr>
          <w:rFonts w:eastAsia="Times New Roman"/>
          <w:szCs w:val="24"/>
        </w:rPr>
        <w:t xml:space="preserve"> </w:t>
      </w:r>
      <w:r>
        <w:rPr>
          <w:rFonts w:eastAsia="Times New Roman"/>
          <w:szCs w:val="24"/>
        </w:rPr>
        <w:t xml:space="preserve">άρθρα του ΣΥΡΙΖΑ να γίνουν αποδεκτά, προκειμένου να δεχτεί και ο ΣΥΡΙΖΑ </w:t>
      </w:r>
      <w:r w:rsidRPr="004E0711">
        <w:rPr>
          <w:rFonts w:eastAsia="Times New Roman"/>
          <w:szCs w:val="24"/>
        </w:rPr>
        <w:t xml:space="preserve">τις προτάσεις </w:t>
      </w:r>
      <w:r>
        <w:rPr>
          <w:rFonts w:eastAsia="Times New Roman"/>
          <w:szCs w:val="24"/>
        </w:rPr>
        <w:t xml:space="preserve">της </w:t>
      </w:r>
      <w:r w:rsidRPr="004E0711">
        <w:rPr>
          <w:rFonts w:eastAsia="Times New Roman"/>
          <w:szCs w:val="24"/>
        </w:rPr>
        <w:t>Νέας Δημοκρατίας</w:t>
      </w:r>
      <w:r>
        <w:rPr>
          <w:rFonts w:eastAsia="Times New Roman"/>
          <w:szCs w:val="24"/>
        </w:rPr>
        <w:t xml:space="preserve">. </w:t>
      </w:r>
    </w:p>
    <w:p w14:paraId="19C9ABCD" w14:textId="77777777" w:rsidR="005136E3" w:rsidRDefault="0098028A">
      <w:pPr>
        <w:spacing w:after="0" w:line="600" w:lineRule="auto"/>
        <w:ind w:firstLine="720"/>
        <w:jc w:val="both"/>
        <w:rPr>
          <w:rFonts w:eastAsia="Times New Roman"/>
          <w:szCs w:val="24"/>
        </w:rPr>
      </w:pPr>
      <w:r>
        <w:rPr>
          <w:rFonts w:eastAsia="Times New Roman"/>
          <w:szCs w:val="24"/>
        </w:rPr>
        <w:t>Λ</w:t>
      </w:r>
      <w:r w:rsidRPr="004E0711">
        <w:rPr>
          <w:rFonts w:eastAsia="Times New Roman"/>
          <w:szCs w:val="24"/>
        </w:rPr>
        <w:t xml:space="preserve">έξη δεν </w:t>
      </w:r>
      <w:r>
        <w:rPr>
          <w:rFonts w:eastAsia="Times New Roman"/>
          <w:szCs w:val="24"/>
        </w:rPr>
        <w:t xml:space="preserve">ανέφερε </w:t>
      </w:r>
      <w:r w:rsidRPr="004E0711">
        <w:rPr>
          <w:rFonts w:eastAsia="Times New Roman"/>
          <w:szCs w:val="24"/>
        </w:rPr>
        <w:t>για το άρθρο 3</w:t>
      </w:r>
      <w:r>
        <w:rPr>
          <w:rFonts w:eastAsia="Times New Roman"/>
          <w:szCs w:val="24"/>
        </w:rPr>
        <w:t>. Π</w:t>
      </w:r>
      <w:r w:rsidRPr="004E0711">
        <w:rPr>
          <w:rFonts w:eastAsia="Times New Roman"/>
          <w:szCs w:val="24"/>
        </w:rPr>
        <w:t xml:space="preserve">έρασε </w:t>
      </w:r>
      <w:r>
        <w:rPr>
          <w:rFonts w:eastAsia="Times New Roman"/>
          <w:szCs w:val="24"/>
        </w:rPr>
        <w:t xml:space="preserve">«στα ψιλά» </w:t>
      </w:r>
      <w:r w:rsidRPr="004E0711">
        <w:rPr>
          <w:rFonts w:eastAsia="Times New Roman"/>
          <w:szCs w:val="24"/>
        </w:rPr>
        <w:t>το άρθρο 3</w:t>
      </w:r>
      <w:r>
        <w:rPr>
          <w:rFonts w:eastAsia="Times New Roman"/>
          <w:szCs w:val="24"/>
        </w:rPr>
        <w:t>, το οποίο αφήνει</w:t>
      </w:r>
      <w:r w:rsidRPr="004E0711">
        <w:rPr>
          <w:rFonts w:eastAsia="Times New Roman"/>
          <w:szCs w:val="24"/>
        </w:rPr>
        <w:t xml:space="preserve"> χιλιάδες ελληνικές οικογένειες</w:t>
      </w:r>
      <w:r>
        <w:rPr>
          <w:rFonts w:eastAsia="Times New Roman"/>
          <w:szCs w:val="24"/>
        </w:rPr>
        <w:t>,</w:t>
      </w:r>
      <w:r w:rsidRPr="004E0711">
        <w:rPr>
          <w:rFonts w:eastAsia="Times New Roman"/>
          <w:szCs w:val="24"/>
        </w:rPr>
        <w:t xml:space="preserve"> τ</w:t>
      </w:r>
      <w:r>
        <w:rPr>
          <w:rFonts w:eastAsia="Times New Roman"/>
          <w:szCs w:val="24"/>
        </w:rPr>
        <w:t>ι</w:t>
      </w:r>
      <w:r w:rsidRPr="004E0711">
        <w:rPr>
          <w:rFonts w:eastAsia="Times New Roman"/>
          <w:szCs w:val="24"/>
        </w:rPr>
        <w:t>ς οικογένει</w:t>
      </w:r>
      <w:r>
        <w:rPr>
          <w:rFonts w:eastAsia="Times New Roman"/>
          <w:szCs w:val="24"/>
        </w:rPr>
        <w:t>ες του πρ</w:t>
      </w:r>
      <w:r>
        <w:rPr>
          <w:rFonts w:eastAsia="Times New Roman"/>
          <w:szCs w:val="24"/>
        </w:rPr>
        <w:t>οσωπικού του ι</w:t>
      </w:r>
      <w:r w:rsidRPr="004E0711">
        <w:rPr>
          <w:rFonts w:eastAsia="Times New Roman"/>
          <w:szCs w:val="24"/>
        </w:rPr>
        <w:t xml:space="preserve">ερού </w:t>
      </w:r>
      <w:r>
        <w:rPr>
          <w:rFonts w:eastAsia="Times New Roman"/>
          <w:szCs w:val="24"/>
        </w:rPr>
        <w:t>κ</w:t>
      </w:r>
      <w:r w:rsidRPr="004E0711">
        <w:rPr>
          <w:rFonts w:eastAsia="Times New Roman"/>
          <w:szCs w:val="24"/>
        </w:rPr>
        <w:t xml:space="preserve">λήρου της Εκκλησίας της Ελλάδος σε μία </w:t>
      </w:r>
      <w:r>
        <w:rPr>
          <w:rFonts w:eastAsia="Times New Roman"/>
          <w:szCs w:val="24"/>
        </w:rPr>
        <w:t>α</w:t>
      </w:r>
      <w:r w:rsidRPr="004E0711">
        <w:rPr>
          <w:rFonts w:eastAsia="Times New Roman"/>
          <w:szCs w:val="24"/>
        </w:rPr>
        <w:t>βεβαιότητα</w:t>
      </w:r>
      <w:r>
        <w:rPr>
          <w:rFonts w:eastAsia="Times New Roman"/>
          <w:szCs w:val="24"/>
        </w:rPr>
        <w:t>.</w:t>
      </w:r>
      <w:r w:rsidRPr="004E0711">
        <w:rPr>
          <w:rFonts w:eastAsia="Times New Roman"/>
          <w:szCs w:val="24"/>
        </w:rPr>
        <w:t xml:space="preserve"> </w:t>
      </w:r>
    </w:p>
    <w:p w14:paraId="19C9ABCE" w14:textId="77777777" w:rsidR="005136E3" w:rsidRDefault="0098028A">
      <w:pPr>
        <w:spacing w:after="0" w:line="600" w:lineRule="auto"/>
        <w:ind w:firstLine="720"/>
        <w:jc w:val="both"/>
        <w:rPr>
          <w:rFonts w:eastAsia="Times New Roman"/>
          <w:szCs w:val="24"/>
        </w:rPr>
      </w:pPr>
      <w:r>
        <w:rPr>
          <w:rFonts w:eastAsia="Times New Roman"/>
          <w:szCs w:val="24"/>
        </w:rPr>
        <w:lastRenderedPageBreak/>
        <w:t>Ε</w:t>
      </w:r>
      <w:r w:rsidRPr="004E0711">
        <w:rPr>
          <w:rFonts w:eastAsia="Times New Roman"/>
          <w:szCs w:val="24"/>
        </w:rPr>
        <w:t>πιπλέον</w:t>
      </w:r>
      <w:r>
        <w:rPr>
          <w:rFonts w:eastAsia="Times New Roman"/>
          <w:szCs w:val="24"/>
        </w:rPr>
        <w:t>,</w:t>
      </w:r>
      <w:r w:rsidRPr="004E0711">
        <w:rPr>
          <w:rFonts w:eastAsia="Times New Roman"/>
          <w:szCs w:val="24"/>
        </w:rPr>
        <w:t xml:space="preserve"> η πρόταση του ΣΥΡΙΖΑ και το άρθρο 3 λέει </w:t>
      </w:r>
      <w:r>
        <w:rPr>
          <w:rFonts w:eastAsia="Times New Roman"/>
          <w:szCs w:val="24"/>
        </w:rPr>
        <w:t>αυτολεξεί: «Π</w:t>
      </w:r>
      <w:r w:rsidRPr="004E0711">
        <w:rPr>
          <w:rFonts w:eastAsia="Times New Roman"/>
          <w:szCs w:val="24"/>
        </w:rPr>
        <w:t>ροτείνουμε την αναδιατύπωση και τον εκσυγχρονισμό του άρθρου 3</w:t>
      </w:r>
      <w:r>
        <w:rPr>
          <w:rFonts w:eastAsia="Times New Roman"/>
          <w:szCs w:val="24"/>
        </w:rPr>
        <w:t>,</w:t>
      </w:r>
      <w:r w:rsidRPr="004E0711">
        <w:rPr>
          <w:rFonts w:eastAsia="Times New Roman"/>
          <w:szCs w:val="24"/>
        </w:rPr>
        <w:t xml:space="preserve"> προκειμένου να κατοχυρωθεί ρητά η </w:t>
      </w:r>
      <w:r>
        <w:rPr>
          <w:rFonts w:eastAsia="Times New Roman"/>
          <w:szCs w:val="24"/>
        </w:rPr>
        <w:t>θ</w:t>
      </w:r>
      <w:r w:rsidRPr="004E0711">
        <w:rPr>
          <w:rFonts w:eastAsia="Times New Roman"/>
          <w:szCs w:val="24"/>
        </w:rPr>
        <w:t xml:space="preserve">ρησκευτική ουδετερότητα του </w:t>
      </w:r>
      <w:r>
        <w:rPr>
          <w:rFonts w:eastAsia="Times New Roman"/>
          <w:szCs w:val="24"/>
        </w:rPr>
        <w:t>κ</w:t>
      </w:r>
      <w:r w:rsidRPr="004E0711">
        <w:rPr>
          <w:rFonts w:eastAsia="Times New Roman"/>
          <w:szCs w:val="24"/>
        </w:rPr>
        <w:t>ράτους με διατήρηση</w:t>
      </w:r>
      <w:r>
        <w:rPr>
          <w:rFonts w:eastAsia="Times New Roman"/>
          <w:szCs w:val="24"/>
        </w:rPr>
        <w:t>,</w:t>
      </w:r>
      <w:r w:rsidRPr="004E0711">
        <w:rPr>
          <w:rFonts w:eastAsia="Times New Roman"/>
          <w:szCs w:val="24"/>
        </w:rPr>
        <w:t xml:space="preserve"> για ιστορικούς λόγους</w:t>
      </w:r>
      <w:r>
        <w:rPr>
          <w:rFonts w:eastAsia="Times New Roman"/>
          <w:szCs w:val="24"/>
        </w:rPr>
        <w:t>,</w:t>
      </w:r>
      <w:r w:rsidRPr="004E0711">
        <w:rPr>
          <w:rFonts w:eastAsia="Times New Roman"/>
          <w:szCs w:val="24"/>
        </w:rPr>
        <w:t xml:space="preserve"> της αναγνώρισης της ορθόδοξης θρησκείας ως επικρατούσας θρησκείας</w:t>
      </w:r>
      <w:r>
        <w:rPr>
          <w:rFonts w:eastAsia="Times New Roman"/>
          <w:szCs w:val="24"/>
        </w:rPr>
        <w:t>». Κ</w:t>
      </w:r>
      <w:r w:rsidRPr="004E0711">
        <w:rPr>
          <w:rFonts w:eastAsia="Times New Roman"/>
          <w:szCs w:val="24"/>
        </w:rPr>
        <w:t>αι</w:t>
      </w:r>
      <w:r>
        <w:rPr>
          <w:rFonts w:eastAsia="Times New Roman"/>
          <w:szCs w:val="24"/>
        </w:rPr>
        <w:t xml:space="preserve"> συμπληρώνει και</w:t>
      </w:r>
      <w:r w:rsidRPr="004E0711">
        <w:rPr>
          <w:rFonts w:eastAsia="Times New Roman"/>
          <w:szCs w:val="24"/>
        </w:rPr>
        <w:t xml:space="preserve"> λέει</w:t>
      </w:r>
      <w:r>
        <w:rPr>
          <w:rFonts w:eastAsia="Times New Roman"/>
          <w:szCs w:val="24"/>
        </w:rPr>
        <w:t>:</w:t>
      </w:r>
      <w:r w:rsidRPr="004E0711">
        <w:rPr>
          <w:rFonts w:eastAsia="Times New Roman"/>
          <w:szCs w:val="24"/>
        </w:rPr>
        <w:t xml:space="preserve"> </w:t>
      </w:r>
      <w:r>
        <w:rPr>
          <w:rFonts w:eastAsia="Times New Roman"/>
          <w:szCs w:val="24"/>
        </w:rPr>
        <w:t xml:space="preserve">«Συμπτύσσεται </w:t>
      </w:r>
      <w:r w:rsidRPr="004E0711">
        <w:rPr>
          <w:rFonts w:eastAsia="Times New Roman"/>
          <w:szCs w:val="24"/>
        </w:rPr>
        <w:t>με πρότασή μας τ</w:t>
      </w:r>
      <w:r>
        <w:rPr>
          <w:rFonts w:eastAsia="Times New Roman"/>
          <w:szCs w:val="24"/>
        </w:rPr>
        <w:t>ο</w:t>
      </w:r>
      <w:r w:rsidRPr="004E0711">
        <w:rPr>
          <w:rFonts w:eastAsia="Times New Roman"/>
          <w:szCs w:val="24"/>
        </w:rPr>
        <w:t xml:space="preserve"> άρθρ</w:t>
      </w:r>
      <w:r>
        <w:rPr>
          <w:rFonts w:eastAsia="Times New Roman"/>
          <w:szCs w:val="24"/>
        </w:rPr>
        <w:t>ο</w:t>
      </w:r>
      <w:r w:rsidRPr="004E0711">
        <w:rPr>
          <w:rFonts w:eastAsia="Times New Roman"/>
          <w:szCs w:val="24"/>
        </w:rPr>
        <w:t xml:space="preserve"> 3 σε μία παράγραφο και προτάσσεται η διακήρυξη </w:t>
      </w:r>
      <w:r>
        <w:rPr>
          <w:rFonts w:eastAsia="Times New Roman"/>
          <w:szCs w:val="24"/>
        </w:rPr>
        <w:t>ό</w:t>
      </w:r>
      <w:r w:rsidRPr="004E0711">
        <w:rPr>
          <w:rFonts w:eastAsia="Times New Roman"/>
          <w:szCs w:val="24"/>
        </w:rPr>
        <w:t xml:space="preserve">τι η ελληνική </w:t>
      </w:r>
      <w:r>
        <w:rPr>
          <w:rFonts w:eastAsia="Times New Roman"/>
          <w:szCs w:val="24"/>
        </w:rPr>
        <w:t>π</w:t>
      </w:r>
      <w:r w:rsidRPr="004E0711">
        <w:rPr>
          <w:rFonts w:eastAsia="Times New Roman"/>
          <w:szCs w:val="24"/>
        </w:rPr>
        <w:t xml:space="preserve">ολιτεία </w:t>
      </w:r>
      <w:r w:rsidRPr="004E0711">
        <w:rPr>
          <w:rFonts w:eastAsia="Times New Roman"/>
          <w:szCs w:val="24"/>
        </w:rPr>
        <w:t xml:space="preserve">είναι θρησκευτικά </w:t>
      </w:r>
      <w:r>
        <w:rPr>
          <w:rFonts w:eastAsia="Times New Roman"/>
          <w:szCs w:val="24"/>
        </w:rPr>
        <w:t>ουδέτερη</w:t>
      </w:r>
      <w:r w:rsidRPr="004E0711">
        <w:rPr>
          <w:rFonts w:eastAsia="Times New Roman"/>
          <w:szCs w:val="24"/>
        </w:rPr>
        <w:t xml:space="preserve"> και ότι δεν υπάρχει επικρατούσα θρησκεία</w:t>
      </w:r>
      <w:r>
        <w:rPr>
          <w:rFonts w:eastAsia="Times New Roman"/>
          <w:szCs w:val="24"/>
        </w:rPr>
        <w:t>.</w:t>
      </w:r>
      <w:r w:rsidRPr="004E0711">
        <w:rPr>
          <w:rFonts w:eastAsia="Times New Roman"/>
          <w:szCs w:val="24"/>
        </w:rPr>
        <w:t xml:space="preserve"> </w:t>
      </w:r>
      <w:r>
        <w:rPr>
          <w:rFonts w:eastAsia="Times New Roman"/>
          <w:szCs w:val="24"/>
        </w:rPr>
        <w:t>Δ</w:t>
      </w:r>
      <w:r w:rsidRPr="004E0711">
        <w:rPr>
          <w:rFonts w:eastAsia="Times New Roman"/>
          <w:szCs w:val="24"/>
        </w:rPr>
        <w:t xml:space="preserve">εν </w:t>
      </w:r>
      <w:r>
        <w:rPr>
          <w:rFonts w:eastAsia="Times New Roman"/>
          <w:szCs w:val="24"/>
        </w:rPr>
        <w:t xml:space="preserve">αποτελεί ο </w:t>
      </w:r>
      <w:r w:rsidRPr="004E0711">
        <w:rPr>
          <w:rFonts w:eastAsia="Times New Roman"/>
          <w:szCs w:val="24"/>
        </w:rPr>
        <w:t xml:space="preserve">όρος </w:t>
      </w:r>
      <w:r>
        <w:rPr>
          <w:rFonts w:eastAsia="Times New Roman"/>
          <w:szCs w:val="24"/>
        </w:rPr>
        <w:t>«</w:t>
      </w:r>
      <w:r w:rsidRPr="004E0711">
        <w:rPr>
          <w:rFonts w:eastAsia="Times New Roman"/>
          <w:szCs w:val="24"/>
        </w:rPr>
        <w:t>επικρατούσα θρησκεία</w:t>
      </w:r>
      <w:r>
        <w:rPr>
          <w:rFonts w:eastAsia="Times New Roman"/>
          <w:szCs w:val="24"/>
        </w:rPr>
        <w:t>»</w:t>
      </w:r>
      <w:r w:rsidRPr="004E0711">
        <w:rPr>
          <w:rFonts w:eastAsia="Times New Roman"/>
          <w:szCs w:val="24"/>
        </w:rPr>
        <w:t xml:space="preserve"> αναγνώριση επίσημης κρατικής θρησκείας</w:t>
      </w:r>
      <w:r>
        <w:rPr>
          <w:rFonts w:eastAsia="Times New Roman"/>
          <w:szCs w:val="24"/>
        </w:rPr>
        <w:t xml:space="preserve">». Νέα Γαλλική Επανάσταση, </w:t>
      </w:r>
      <w:r w:rsidRPr="004E0711">
        <w:rPr>
          <w:rFonts w:eastAsia="Times New Roman"/>
          <w:szCs w:val="24"/>
        </w:rPr>
        <w:t>λοιπόν</w:t>
      </w:r>
      <w:r>
        <w:rPr>
          <w:rFonts w:eastAsia="Times New Roman"/>
          <w:szCs w:val="24"/>
        </w:rPr>
        <w:t xml:space="preserve">, με </w:t>
      </w:r>
      <w:r w:rsidRPr="00620756">
        <w:rPr>
          <w:rFonts w:eastAsia="Times New Roman"/>
          <w:szCs w:val="24"/>
        </w:rPr>
        <w:t xml:space="preserve">Ροβεσπιέρο </w:t>
      </w:r>
      <w:r w:rsidRPr="004E0711">
        <w:rPr>
          <w:rFonts w:eastAsia="Times New Roman"/>
          <w:szCs w:val="24"/>
        </w:rPr>
        <w:t xml:space="preserve">τον Τσίπρα και </w:t>
      </w:r>
      <w:r>
        <w:rPr>
          <w:rFonts w:eastAsia="Times New Roman"/>
          <w:szCs w:val="24"/>
        </w:rPr>
        <w:t xml:space="preserve">Σεν </w:t>
      </w:r>
      <w:proofErr w:type="spellStart"/>
      <w:r>
        <w:rPr>
          <w:rFonts w:eastAsia="Times New Roman"/>
          <w:szCs w:val="24"/>
        </w:rPr>
        <w:t>Ζίστ</w:t>
      </w:r>
      <w:proofErr w:type="spellEnd"/>
      <w:r w:rsidRPr="004E0711">
        <w:rPr>
          <w:rFonts w:eastAsia="Times New Roman"/>
          <w:szCs w:val="24"/>
        </w:rPr>
        <w:t xml:space="preserve"> τον </w:t>
      </w:r>
      <w:proofErr w:type="spellStart"/>
      <w:r w:rsidRPr="004E0711">
        <w:rPr>
          <w:rFonts w:eastAsia="Times New Roman"/>
          <w:szCs w:val="24"/>
        </w:rPr>
        <w:t>Τσακαλ</w:t>
      </w:r>
      <w:r w:rsidRPr="004E0711">
        <w:rPr>
          <w:rFonts w:eastAsia="Times New Roman"/>
          <w:szCs w:val="24"/>
        </w:rPr>
        <w:t>ώτο</w:t>
      </w:r>
      <w:proofErr w:type="spellEnd"/>
      <w:r>
        <w:rPr>
          <w:rFonts w:eastAsia="Times New Roman"/>
          <w:szCs w:val="24"/>
        </w:rPr>
        <w:t xml:space="preserve">, έτσι, από το πουθενά. </w:t>
      </w:r>
    </w:p>
    <w:p w14:paraId="19C9ABCF" w14:textId="77777777" w:rsidR="005136E3" w:rsidRDefault="0098028A">
      <w:pPr>
        <w:spacing w:after="0" w:line="600" w:lineRule="auto"/>
        <w:ind w:firstLine="720"/>
        <w:jc w:val="both"/>
        <w:rPr>
          <w:rFonts w:eastAsia="Times New Roman"/>
          <w:szCs w:val="24"/>
        </w:rPr>
      </w:pPr>
      <w:r>
        <w:rPr>
          <w:rFonts w:eastAsia="Times New Roman"/>
          <w:szCs w:val="24"/>
        </w:rPr>
        <w:t xml:space="preserve">Η Χρυσή Αυγή θεωρεί </w:t>
      </w:r>
      <w:r w:rsidRPr="004E0711">
        <w:rPr>
          <w:rFonts w:eastAsia="Times New Roman"/>
          <w:szCs w:val="24"/>
        </w:rPr>
        <w:t xml:space="preserve">την </w:t>
      </w:r>
      <w:r>
        <w:rPr>
          <w:rFonts w:eastAsia="Times New Roman"/>
          <w:szCs w:val="24"/>
        </w:rPr>
        <w:t>α</w:t>
      </w:r>
      <w:r w:rsidRPr="004E0711">
        <w:rPr>
          <w:rFonts w:eastAsia="Times New Roman"/>
          <w:szCs w:val="24"/>
        </w:rPr>
        <w:t xml:space="preserve">ναθεώρηση </w:t>
      </w:r>
      <w:r w:rsidRPr="004E0711">
        <w:rPr>
          <w:rFonts w:eastAsia="Times New Roman"/>
          <w:szCs w:val="24"/>
        </w:rPr>
        <w:t>του άρθρου αυτού πραγματική βόμβα στα θεμέλια του ελληνικού κράτους</w:t>
      </w:r>
      <w:r>
        <w:rPr>
          <w:rFonts w:eastAsia="Times New Roman"/>
          <w:szCs w:val="24"/>
        </w:rPr>
        <w:t>,</w:t>
      </w:r>
      <w:r w:rsidRPr="004E0711">
        <w:rPr>
          <w:rFonts w:eastAsia="Times New Roman"/>
          <w:szCs w:val="24"/>
        </w:rPr>
        <w:t xml:space="preserve"> όπως ιδρύθηκε από την </w:t>
      </w:r>
      <w:r>
        <w:rPr>
          <w:rFonts w:eastAsia="Times New Roman"/>
          <w:szCs w:val="24"/>
        </w:rPr>
        <w:t>Α΄</w:t>
      </w:r>
      <w:r w:rsidRPr="004E0711">
        <w:rPr>
          <w:rFonts w:eastAsia="Times New Roman"/>
          <w:szCs w:val="24"/>
        </w:rPr>
        <w:t xml:space="preserve"> </w:t>
      </w:r>
      <w:r>
        <w:rPr>
          <w:rFonts w:eastAsia="Times New Roman"/>
          <w:szCs w:val="24"/>
        </w:rPr>
        <w:t>Ε</w:t>
      </w:r>
      <w:r w:rsidRPr="004E0711">
        <w:rPr>
          <w:rFonts w:eastAsia="Times New Roman"/>
          <w:szCs w:val="24"/>
        </w:rPr>
        <w:t>θνοσυνέ</w:t>
      </w:r>
      <w:r>
        <w:rPr>
          <w:rFonts w:eastAsia="Times New Roman"/>
          <w:szCs w:val="24"/>
        </w:rPr>
        <w:t xml:space="preserve">λευση των Ελλήνων στην Επίδαυρο. </w:t>
      </w:r>
    </w:p>
    <w:p w14:paraId="19C9ABD0" w14:textId="77777777" w:rsidR="005136E3" w:rsidRDefault="0098028A">
      <w:pPr>
        <w:spacing w:after="0" w:line="600" w:lineRule="auto"/>
        <w:ind w:firstLine="720"/>
        <w:jc w:val="both"/>
        <w:rPr>
          <w:rFonts w:eastAsia="Times New Roman"/>
          <w:szCs w:val="24"/>
        </w:rPr>
      </w:pPr>
      <w:r>
        <w:rPr>
          <w:rFonts w:eastAsia="Times New Roman"/>
          <w:szCs w:val="24"/>
        </w:rPr>
        <w:t>Σ</w:t>
      </w:r>
      <w:r w:rsidRPr="004E0711">
        <w:rPr>
          <w:rFonts w:eastAsia="Times New Roman"/>
          <w:szCs w:val="24"/>
        </w:rPr>
        <w:t xml:space="preserve">ας διαβάζω από τη </w:t>
      </w:r>
      <w:r>
        <w:rPr>
          <w:rFonts w:eastAsia="Times New Roman"/>
          <w:szCs w:val="24"/>
        </w:rPr>
        <w:t>Δ</w:t>
      </w:r>
      <w:r w:rsidRPr="004E0711">
        <w:rPr>
          <w:rFonts w:eastAsia="Times New Roman"/>
          <w:szCs w:val="24"/>
        </w:rPr>
        <w:t>ιακήρυξη της Επιδαύρου την παρακάτω φ</w:t>
      </w:r>
      <w:r w:rsidRPr="004E0711">
        <w:rPr>
          <w:rFonts w:eastAsia="Times New Roman"/>
          <w:szCs w:val="24"/>
        </w:rPr>
        <w:t>ράση</w:t>
      </w:r>
      <w:r>
        <w:rPr>
          <w:rFonts w:eastAsia="Times New Roman"/>
          <w:szCs w:val="24"/>
        </w:rPr>
        <w:t>,</w:t>
      </w:r>
      <w:r w:rsidRPr="004E0711">
        <w:rPr>
          <w:rFonts w:eastAsia="Times New Roman"/>
          <w:szCs w:val="24"/>
        </w:rPr>
        <w:t xml:space="preserve"> από το κεφάλαιο </w:t>
      </w:r>
      <w:r>
        <w:rPr>
          <w:rFonts w:eastAsia="Times New Roman"/>
          <w:szCs w:val="24"/>
        </w:rPr>
        <w:t>«Τ</w:t>
      </w:r>
      <w:r w:rsidRPr="004E0711">
        <w:rPr>
          <w:rFonts w:eastAsia="Times New Roman"/>
          <w:szCs w:val="24"/>
        </w:rPr>
        <w:t xml:space="preserve">ο </w:t>
      </w:r>
      <w:r>
        <w:rPr>
          <w:rFonts w:eastAsia="Times New Roman"/>
          <w:szCs w:val="24"/>
        </w:rPr>
        <w:t xml:space="preserve">προσωρινό Πολίτευμα </w:t>
      </w:r>
      <w:r w:rsidRPr="004E0711">
        <w:rPr>
          <w:rFonts w:eastAsia="Times New Roman"/>
          <w:szCs w:val="24"/>
        </w:rPr>
        <w:t xml:space="preserve">της </w:t>
      </w:r>
      <w:r w:rsidRPr="004E0711">
        <w:rPr>
          <w:rFonts w:eastAsia="Times New Roman"/>
          <w:szCs w:val="24"/>
        </w:rPr>
        <w:lastRenderedPageBreak/>
        <w:t>Ελλάδος</w:t>
      </w:r>
      <w:r>
        <w:rPr>
          <w:rFonts w:eastAsia="Times New Roman"/>
          <w:szCs w:val="24"/>
        </w:rPr>
        <w:t>»: «Ε</w:t>
      </w:r>
      <w:r w:rsidRPr="004E0711">
        <w:rPr>
          <w:rFonts w:eastAsia="Times New Roman"/>
          <w:szCs w:val="24"/>
        </w:rPr>
        <w:t xml:space="preserve">ν </w:t>
      </w:r>
      <w:proofErr w:type="spellStart"/>
      <w:r w:rsidRPr="004E0711">
        <w:rPr>
          <w:rFonts w:eastAsia="Times New Roman"/>
          <w:szCs w:val="24"/>
        </w:rPr>
        <w:t>ονόματι</w:t>
      </w:r>
      <w:proofErr w:type="spellEnd"/>
      <w:r w:rsidRPr="004E0711">
        <w:rPr>
          <w:rFonts w:eastAsia="Times New Roman"/>
          <w:szCs w:val="24"/>
        </w:rPr>
        <w:t xml:space="preserve"> της Αγίας και Αδιαίρετου Τριάδος το ελληνικό Έθνος </w:t>
      </w:r>
      <w:r w:rsidRPr="00646A34">
        <w:rPr>
          <w:rFonts w:eastAsia="Times New Roman"/>
          <w:szCs w:val="24"/>
        </w:rPr>
        <w:t xml:space="preserve">κηρύττει </w:t>
      </w:r>
      <w:r>
        <w:rPr>
          <w:rFonts w:eastAsia="Times New Roman"/>
          <w:szCs w:val="24"/>
        </w:rPr>
        <w:t>σήμερον</w:t>
      </w:r>
      <w:r w:rsidRPr="004E0711">
        <w:rPr>
          <w:rFonts w:eastAsia="Times New Roman"/>
          <w:szCs w:val="24"/>
        </w:rPr>
        <w:t xml:space="preserve"> </w:t>
      </w:r>
      <w:r>
        <w:rPr>
          <w:rFonts w:eastAsia="Times New Roman"/>
          <w:szCs w:val="24"/>
        </w:rPr>
        <w:t xml:space="preserve">εις </w:t>
      </w:r>
      <w:proofErr w:type="spellStart"/>
      <w:r>
        <w:rPr>
          <w:rFonts w:eastAsia="Times New Roman"/>
          <w:szCs w:val="24"/>
        </w:rPr>
        <w:t>εθνικήν</w:t>
      </w:r>
      <w:proofErr w:type="spellEnd"/>
      <w:r>
        <w:rPr>
          <w:rFonts w:eastAsia="Times New Roman"/>
          <w:szCs w:val="24"/>
        </w:rPr>
        <w:t xml:space="preserve"> συνηγμένη συνέλευση </w:t>
      </w:r>
      <w:r w:rsidRPr="004E0711">
        <w:rPr>
          <w:rFonts w:eastAsia="Times New Roman"/>
          <w:szCs w:val="24"/>
        </w:rPr>
        <w:t xml:space="preserve">ενώπιον Θεού και ανθρώπων </w:t>
      </w:r>
      <w:r>
        <w:rPr>
          <w:rFonts w:eastAsia="Times New Roman"/>
          <w:szCs w:val="24"/>
        </w:rPr>
        <w:t>την</w:t>
      </w:r>
      <w:r w:rsidRPr="004E0711">
        <w:rPr>
          <w:rFonts w:eastAsia="Times New Roman"/>
          <w:szCs w:val="24"/>
        </w:rPr>
        <w:t xml:space="preserve"> </w:t>
      </w:r>
      <w:r>
        <w:rPr>
          <w:rFonts w:eastAsia="Times New Roman"/>
          <w:szCs w:val="24"/>
        </w:rPr>
        <w:t>π</w:t>
      </w:r>
      <w:r w:rsidRPr="004E0711">
        <w:rPr>
          <w:rFonts w:eastAsia="Times New Roman"/>
          <w:szCs w:val="24"/>
        </w:rPr>
        <w:t>ολιτική αυτού ύπαρξ</w:t>
      </w:r>
      <w:r>
        <w:rPr>
          <w:rFonts w:eastAsia="Times New Roman"/>
          <w:szCs w:val="24"/>
        </w:rPr>
        <w:t>η</w:t>
      </w:r>
      <w:r w:rsidRPr="004E0711">
        <w:rPr>
          <w:rFonts w:eastAsia="Times New Roman"/>
          <w:szCs w:val="24"/>
        </w:rPr>
        <w:t xml:space="preserve"> και ανεξαρτησία</w:t>
      </w:r>
      <w:r>
        <w:rPr>
          <w:rFonts w:eastAsia="Times New Roman"/>
          <w:szCs w:val="24"/>
        </w:rPr>
        <w:t>».</w:t>
      </w:r>
      <w:r w:rsidRPr="004E0711">
        <w:rPr>
          <w:rFonts w:eastAsia="Times New Roman"/>
          <w:szCs w:val="24"/>
        </w:rPr>
        <w:t xml:space="preserve"> </w:t>
      </w:r>
    </w:p>
    <w:p w14:paraId="19C9ABD1" w14:textId="77777777" w:rsidR="005136E3" w:rsidRDefault="0098028A">
      <w:pPr>
        <w:spacing w:after="0" w:line="600" w:lineRule="auto"/>
        <w:ind w:firstLine="720"/>
        <w:jc w:val="both"/>
        <w:rPr>
          <w:rFonts w:eastAsia="Times New Roman"/>
          <w:szCs w:val="24"/>
        </w:rPr>
      </w:pPr>
      <w:r w:rsidRPr="004E0711">
        <w:rPr>
          <w:rFonts w:eastAsia="Times New Roman"/>
          <w:szCs w:val="24"/>
        </w:rPr>
        <w:t xml:space="preserve">Εις το όνομα </w:t>
      </w:r>
      <w:r w:rsidRPr="004E0711">
        <w:rPr>
          <w:rFonts w:eastAsia="Times New Roman"/>
          <w:szCs w:val="24"/>
        </w:rPr>
        <w:t xml:space="preserve">της Αγίας Τριάδος ιδρύθηκε το ελληνικό κράτος και δεν μπορείτε να το διαλύσετε με </w:t>
      </w:r>
      <w:r>
        <w:rPr>
          <w:rFonts w:eastAsia="Times New Roman"/>
          <w:szCs w:val="24"/>
        </w:rPr>
        <w:t xml:space="preserve">καμμία </w:t>
      </w:r>
      <w:r w:rsidRPr="004E0711">
        <w:rPr>
          <w:rFonts w:eastAsia="Times New Roman"/>
          <w:szCs w:val="24"/>
        </w:rPr>
        <w:t>αναθεώρηση και κα</w:t>
      </w:r>
      <w:r>
        <w:rPr>
          <w:rFonts w:eastAsia="Times New Roman"/>
          <w:szCs w:val="24"/>
        </w:rPr>
        <w:t>μ</w:t>
      </w:r>
      <w:r w:rsidRPr="004E0711">
        <w:rPr>
          <w:rFonts w:eastAsia="Times New Roman"/>
          <w:szCs w:val="24"/>
        </w:rPr>
        <w:t>μ</w:t>
      </w:r>
      <w:r>
        <w:rPr>
          <w:rFonts w:eastAsia="Times New Roman"/>
          <w:szCs w:val="24"/>
        </w:rPr>
        <w:t>ία πλειοψηφία,</w:t>
      </w:r>
      <w:r w:rsidRPr="004E0711">
        <w:rPr>
          <w:rFonts w:eastAsia="Times New Roman"/>
          <w:szCs w:val="24"/>
        </w:rPr>
        <w:t xml:space="preserve"> </w:t>
      </w:r>
      <w:proofErr w:type="spellStart"/>
      <w:r w:rsidRPr="004E0711">
        <w:rPr>
          <w:rFonts w:eastAsia="Times New Roman"/>
          <w:szCs w:val="24"/>
        </w:rPr>
        <w:t>πόσ</w:t>
      </w:r>
      <w:r>
        <w:rPr>
          <w:rFonts w:eastAsia="Times New Roman"/>
          <w:szCs w:val="24"/>
        </w:rPr>
        <w:t>ω</w:t>
      </w:r>
      <w:proofErr w:type="spellEnd"/>
      <w:r w:rsidRPr="004E0711">
        <w:rPr>
          <w:rFonts w:eastAsia="Times New Roman"/>
          <w:szCs w:val="24"/>
        </w:rPr>
        <w:t xml:space="preserve"> μάλλον </w:t>
      </w:r>
      <w:r>
        <w:rPr>
          <w:rFonts w:eastAsia="Times New Roman"/>
          <w:szCs w:val="24"/>
        </w:rPr>
        <w:t>με</w:t>
      </w:r>
      <w:r w:rsidRPr="004E0711">
        <w:rPr>
          <w:rFonts w:eastAsia="Times New Roman"/>
          <w:szCs w:val="24"/>
        </w:rPr>
        <w:t xml:space="preserve"> την πλειοψηφία της κ</w:t>
      </w:r>
      <w:r>
        <w:rPr>
          <w:rFonts w:eastAsia="Times New Roman"/>
          <w:szCs w:val="24"/>
        </w:rPr>
        <w:t>.</w:t>
      </w:r>
      <w:r w:rsidRPr="004E0711">
        <w:rPr>
          <w:rFonts w:eastAsia="Times New Roman"/>
          <w:szCs w:val="24"/>
        </w:rPr>
        <w:t xml:space="preserve"> </w:t>
      </w:r>
      <w:proofErr w:type="spellStart"/>
      <w:r>
        <w:rPr>
          <w:rFonts w:eastAsia="Times New Roman"/>
          <w:szCs w:val="24"/>
        </w:rPr>
        <w:t>Μεγαλοοικονόμου</w:t>
      </w:r>
      <w:proofErr w:type="spellEnd"/>
      <w:r>
        <w:rPr>
          <w:rFonts w:eastAsia="Times New Roman"/>
          <w:szCs w:val="24"/>
        </w:rPr>
        <w:t xml:space="preserve">, </w:t>
      </w:r>
      <w:r w:rsidRPr="004E0711">
        <w:rPr>
          <w:rFonts w:eastAsia="Times New Roman"/>
          <w:szCs w:val="24"/>
        </w:rPr>
        <w:t xml:space="preserve">της </w:t>
      </w:r>
      <w:r>
        <w:rPr>
          <w:rFonts w:eastAsia="Times New Roman"/>
          <w:szCs w:val="24"/>
        </w:rPr>
        <w:t xml:space="preserve">κ. </w:t>
      </w:r>
      <w:r w:rsidRPr="004E0711">
        <w:rPr>
          <w:rFonts w:eastAsia="Times New Roman"/>
          <w:szCs w:val="24"/>
        </w:rPr>
        <w:t>Παπακώστα και των λοιπών που έχετε πάρει</w:t>
      </w:r>
      <w:r>
        <w:rPr>
          <w:rFonts w:eastAsia="Times New Roman"/>
          <w:szCs w:val="24"/>
        </w:rPr>
        <w:t>,</w:t>
      </w:r>
      <w:r w:rsidRPr="004E0711">
        <w:rPr>
          <w:rFonts w:eastAsia="Times New Roman"/>
          <w:szCs w:val="24"/>
        </w:rPr>
        <w:t xml:space="preserve"> </w:t>
      </w:r>
      <w:r>
        <w:rPr>
          <w:rFonts w:eastAsia="Times New Roman"/>
          <w:szCs w:val="24"/>
        </w:rPr>
        <w:t>κλέβοντας</w:t>
      </w:r>
      <w:r w:rsidRPr="004E0711">
        <w:rPr>
          <w:rFonts w:eastAsia="Times New Roman"/>
          <w:szCs w:val="24"/>
        </w:rPr>
        <w:t xml:space="preserve"> Βουλευτές από τα άλλα κόμματα</w:t>
      </w:r>
      <w:r>
        <w:rPr>
          <w:rFonts w:eastAsia="Times New Roman"/>
          <w:szCs w:val="24"/>
        </w:rPr>
        <w:t>.</w:t>
      </w:r>
      <w:r w:rsidRPr="004E0711">
        <w:rPr>
          <w:rFonts w:eastAsia="Times New Roman"/>
          <w:szCs w:val="24"/>
        </w:rPr>
        <w:t xml:space="preserve"> </w:t>
      </w:r>
      <w:r>
        <w:rPr>
          <w:rFonts w:eastAsia="Times New Roman"/>
          <w:szCs w:val="24"/>
        </w:rPr>
        <w:t>Δ</w:t>
      </w:r>
      <w:r w:rsidRPr="004E0711">
        <w:rPr>
          <w:rFonts w:eastAsia="Times New Roman"/>
          <w:szCs w:val="24"/>
        </w:rPr>
        <w:t>εν έχετε κοινοβουλευτική πλειοψηφία</w:t>
      </w:r>
      <w:r>
        <w:rPr>
          <w:rFonts w:eastAsia="Times New Roman"/>
          <w:szCs w:val="24"/>
        </w:rPr>
        <w:t>! Και αν</w:t>
      </w:r>
      <w:r w:rsidRPr="004E0711">
        <w:rPr>
          <w:rFonts w:eastAsia="Times New Roman"/>
          <w:szCs w:val="24"/>
        </w:rPr>
        <w:t xml:space="preserve"> υπήρχε </w:t>
      </w:r>
      <w:r>
        <w:rPr>
          <w:rFonts w:eastAsia="Times New Roman"/>
          <w:szCs w:val="24"/>
        </w:rPr>
        <w:t xml:space="preserve">ίχνος </w:t>
      </w:r>
      <w:r w:rsidRPr="004E0711">
        <w:rPr>
          <w:rFonts w:eastAsia="Times New Roman"/>
          <w:szCs w:val="24"/>
        </w:rPr>
        <w:t>πολιτικής τιμή</w:t>
      </w:r>
      <w:r>
        <w:rPr>
          <w:rFonts w:eastAsia="Times New Roman"/>
          <w:szCs w:val="24"/>
        </w:rPr>
        <w:t>ς</w:t>
      </w:r>
      <w:r w:rsidRPr="004E0711">
        <w:rPr>
          <w:rFonts w:eastAsia="Times New Roman"/>
          <w:szCs w:val="24"/>
        </w:rPr>
        <w:t xml:space="preserve"> στην Κυβέρνηση</w:t>
      </w:r>
      <w:r>
        <w:rPr>
          <w:rFonts w:eastAsia="Times New Roman"/>
          <w:szCs w:val="24"/>
        </w:rPr>
        <w:t>, θα έπρεπε</w:t>
      </w:r>
      <w:r w:rsidRPr="004E0711">
        <w:rPr>
          <w:rFonts w:eastAsia="Times New Roman"/>
          <w:szCs w:val="24"/>
        </w:rPr>
        <w:t xml:space="preserve"> να παραιτηθεί και να προκηρύξει άμεσα εκλογές</w:t>
      </w:r>
      <w:r>
        <w:rPr>
          <w:rFonts w:eastAsia="Times New Roman"/>
          <w:szCs w:val="24"/>
        </w:rPr>
        <w:t>!</w:t>
      </w:r>
    </w:p>
    <w:p w14:paraId="19C9ABD2" w14:textId="77777777" w:rsidR="005136E3" w:rsidRDefault="0098028A">
      <w:pPr>
        <w:spacing w:after="0" w:line="600" w:lineRule="auto"/>
        <w:ind w:firstLine="720"/>
        <w:jc w:val="both"/>
        <w:rPr>
          <w:rFonts w:eastAsia="Times New Roman"/>
          <w:szCs w:val="24"/>
        </w:rPr>
      </w:pPr>
      <w:r>
        <w:rPr>
          <w:rFonts w:eastAsia="Times New Roman"/>
          <w:szCs w:val="24"/>
        </w:rPr>
        <w:t xml:space="preserve">Έχουμε επίσης και το άρθρο </w:t>
      </w:r>
      <w:r w:rsidRPr="004E0711">
        <w:rPr>
          <w:rFonts w:eastAsia="Times New Roman"/>
          <w:szCs w:val="24"/>
        </w:rPr>
        <w:t xml:space="preserve">27 </w:t>
      </w:r>
      <w:r>
        <w:rPr>
          <w:rFonts w:eastAsia="Times New Roman"/>
          <w:szCs w:val="24"/>
        </w:rPr>
        <w:t xml:space="preserve">που επιτρέπει την </w:t>
      </w:r>
      <w:r>
        <w:rPr>
          <w:rFonts w:eastAsia="Times New Roman"/>
          <w:szCs w:val="24"/>
        </w:rPr>
        <w:t xml:space="preserve">αλλαγή </w:t>
      </w:r>
      <w:r>
        <w:rPr>
          <w:rFonts w:eastAsia="Times New Roman"/>
          <w:szCs w:val="24"/>
        </w:rPr>
        <w:t xml:space="preserve">των ορίων της </w:t>
      </w:r>
      <w:r w:rsidRPr="004E0711">
        <w:rPr>
          <w:rFonts w:eastAsia="Times New Roman"/>
          <w:szCs w:val="24"/>
        </w:rPr>
        <w:t>επικρατε</w:t>
      </w:r>
      <w:r w:rsidRPr="004E0711">
        <w:rPr>
          <w:rFonts w:eastAsia="Times New Roman"/>
          <w:szCs w:val="24"/>
        </w:rPr>
        <w:t xml:space="preserve">ίας με την απόλυτη πλειοψηφία του αριθμού των </w:t>
      </w:r>
      <w:r>
        <w:rPr>
          <w:rFonts w:eastAsia="Times New Roman"/>
          <w:szCs w:val="24"/>
        </w:rPr>
        <w:t>Β</w:t>
      </w:r>
      <w:r w:rsidRPr="004E0711">
        <w:rPr>
          <w:rFonts w:eastAsia="Times New Roman"/>
          <w:szCs w:val="24"/>
        </w:rPr>
        <w:t>ουλευτών</w:t>
      </w:r>
      <w:r>
        <w:rPr>
          <w:rFonts w:eastAsia="Times New Roman"/>
          <w:szCs w:val="24"/>
        </w:rPr>
        <w:t>. Απαράδεκτο!</w:t>
      </w:r>
    </w:p>
    <w:p w14:paraId="19C9ABD3" w14:textId="77777777" w:rsidR="005136E3" w:rsidRDefault="0098028A">
      <w:pPr>
        <w:spacing w:after="0" w:line="600" w:lineRule="auto"/>
        <w:ind w:firstLine="720"/>
        <w:jc w:val="both"/>
        <w:rPr>
          <w:rFonts w:eastAsia="Times New Roman"/>
          <w:szCs w:val="24"/>
        </w:rPr>
      </w:pPr>
      <w:r>
        <w:rPr>
          <w:rFonts w:eastAsia="Times New Roman"/>
          <w:szCs w:val="24"/>
        </w:rPr>
        <w:t>Και</w:t>
      </w:r>
      <w:r w:rsidRPr="004E0711">
        <w:rPr>
          <w:rFonts w:eastAsia="Times New Roman"/>
          <w:szCs w:val="24"/>
        </w:rPr>
        <w:t xml:space="preserve"> έρχομαι στο άρθρο 28</w:t>
      </w:r>
      <w:r>
        <w:rPr>
          <w:rFonts w:eastAsia="Times New Roman"/>
          <w:szCs w:val="24"/>
        </w:rPr>
        <w:t xml:space="preserve">, το περίφημο άρθρο 28, το οποίο </w:t>
      </w:r>
      <w:r w:rsidRPr="004E0711">
        <w:rPr>
          <w:rFonts w:eastAsia="Times New Roman"/>
          <w:szCs w:val="24"/>
        </w:rPr>
        <w:t>προβλέπει την εκχώρηση εθνικής κυριαρχίας</w:t>
      </w:r>
      <w:r>
        <w:rPr>
          <w:rFonts w:eastAsia="Times New Roman"/>
          <w:szCs w:val="24"/>
        </w:rPr>
        <w:t>,</w:t>
      </w:r>
      <w:r w:rsidRPr="004E0711">
        <w:rPr>
          <w:rFonts w:eastAsia="Times New Roman"/>
          <w:szCs w:val="24"/>
        </w:rPr>
        <w:t xml:space="preserve"> πράγμα το οποίο συνέβη με τα μνημόνια</w:t>
      </w:r>
      <w:r>
        <w:rPr>
          <w:rFonts w:eastAsia="Times New Roman"/>
          <w:szCs w:val="24"/>
        </w:rPr>
        <w:t>.</w:t>
      </w:r>
      <w:r w:rsidRPr="004E0711">
        <w:rPr>
          <w:rFonts w:eastAsia="Times New Roman"/>
          <w:szCs w:val="24"/>
        </w:rPr>
        <w:t xml:space="preserve"> </w:t>
      </w:r>
      <w:r>
        <w:rPr>
          <w:rFonts w:eastAsia="Times New Roman"/>
          <w:szCs w:val="24"/>
        </w:rPr>
        <w:t>Σ</w:t>
      </w:r>
      <w:r w:rsidRPr="004E0711">
        <w:rPr>
          <w:rFonts w:eastAsia="Times New Roman"/>
          <w:szCs w:val="24"/>
        </w:rPr>
        <w:t xml:space="preserve">ημειώνεται ότι το άρθρο αυτό έγινε επίσης </w:t>
      </w:r>
      <w:r>
        <w:rPr>
          <w:rFonts w:eastAsia="Times New Roman"/>
          <w:szCs w:val="24"/>
        </w:rPr>
        <w:t>αντικ</w:t>
      </w:r>
      <w:r>
        <w:rPr>
          <w:rFonts w:eastAsia="Times New Roman"/>
          <w:szCs w:val="24"/>
        </w:rPr>
        <w:t xml:space="preserve">είμενο της </w:t>
      </w:r>
      <w:r>
        <w:rPr>
          <w:rFonts w:eastAsia="Times New Roman"/>
          <w:szCs w:val="24"/>
        </w:rPr>
        <w:t xml:space="preserve">αναθεώρησης </w:t>
      </w:r>
      <w:r w:rsidRPr="004E0711">
        <w:rPr>
          <w:rFonts w:eastAsia="Times New Roman"/>
          <w:szCs w:val="24"/>
        </w:rPr>
        <w:t xml:space="preserve">του ΠΑΣΟΚ του 2001 </w:t>
      </w:r>
      <w:r w:rsidRPr="004E0711">
        <w:rPr>
          <w:rFonts w:eastAsia="Times New Roman"/>
          <w:szCs w:val="24"/>
        </w:rPr>
        <w:lastRenderedPageBreak/>
        <w:t xml:space="preserve">και έτσι </w:t>
      </w:r>
      <w:proofErr w:type="spellStart"/>
      <w:r>
        <w:rPr>
          <w:rFonts w:eastAsia="Times New Roman"/>
          <w:szCs w:val="24"/>
        </w:rPr>
        <w:t>προσετέθη</w:t>
      </w:r>
      <w:proofErr w:type="spellEnd"/>
      <w:r>
        <w:rPr>
          <w:rFonts w:eastAsia="Times New Roman"/>
          <w:szCs w:val="24"/>
        </w:rPr>
        <w:t xml:space="preserve">. </w:t>
      </w:r>
      <w:r w:rsidRPr="004E0711">
        <w:rPr>
          <w:rFonts w:eastAsia="Times New Roman"/>
          <w:szCs w:val="24"/>
        </w:rPr>
        <w:t xml:space="preserve">Δεν πιστεύουμε </w:t>
      </w:r>
      <w:r>
        <w:rPr>
          <w:rFonts w:eastAsia="Times New Roman"/>
          <w:szCs w:val="24"/>
        </w:rPr>
        <w:t>ε</w:t>
      </w:r>
      <w:r w:rsidRPr="004E0711">
        <w:rPr>
          <w:rFonts w:eastAsia="Times New Roman"/>
          <w:szCs w:val="24"/>
        </w:rPr>
        <w:t xml:space="preserve">μείς σε κράτος </w:t>
      </w:r>
      <w:r>
        <w:rPr>
          <w:rFonts w:eastAsia="Times New Roman"/>
          <w:szCs w:val="24"/>
        </w:rPr>
        <w:t>σ</w:t>
      </w:r>
      <w:r w:rsidRPr="004E0711">
        <w:rPr>
          <w:rFonts w:eastAsia="Times New Roman"/>
          <w:szCs w:val="24"/>
        </w:rPr>
        <w:t xml:space="preserve">το οποίο </w:t>
      </w:r>
      <w:r>
        <w:rPr>
          <w:rFonts w:eastAsia="Times New Roman"/>
          <w:szCs w:val="24"/>
        </w:rPr>
        <w:t xml:space="preserve">να </w:t>
      </w:r>
      <w:r w:rsidRPr="004E0711">
        <w:rPr>
          <w:rFonts w:eastAsia="Times New Roman"/>
          <w:szCs w:val="24"/>
        </w:rPr>
        <w:t xml:space="preserve">υπάρχει </w:t>
      </w:r>
      <w:r>
        <w:rPr>
          <w:rFonts w:eastAsia="Times New Roman"/>
          <w:szCs w:val="24"/>
        </w:rPr>
        <w:t xml:space="preserve">η </w:t>
      </w:r>
      <w:r w:rsidRPr="004E0711">
        <w:rPr>
          <w:rFonts w:eastAsia="Times New Roman"/>
          <w:szCs w:val="24"/>
        </w:rPr>
        <w:t xml:space="preserve">δυνατότητα εκχώρησης </w:t>
      </w:r>
      <w:r>
        <w:rPr>
          <w:rFonts w:eastAsia="Times New Roman"/>
          <w:szCs w:val="24"/>
        </w:rPr>
        <w:t>της ε</w:t>
      </w:r>
      <w:r w:rsidRPr="004E0711">
        <w:rPr>
          <w:rFonts w:eastAsia="Times New Roman"/>
          <w:szCs w:val="24"/>
        </w:rPr>
        <w:t>θνικής ανεξαρτησίας</w:t>
      </w:r>
      <w:r>
        <w:rPr>
          <w:rFonts w:eastAsia="Times New Roman"/>
          <w:szCs w:val="24"/>
        </w:rPr>
        <w:t>. Τ</w:t>
      </w:r>
      <w:r w:rsidRPr="004E0711">
        <w:rPr>
          <w:rFonts w:eastAsia="Times New Roman"/>
          <w:szCs w:val="24"/>
        </w:rPr>
        <w:t xml:space="preserve">ο κράτος αυτό </w:t>
      </w:r>
      <w:r>
        <w:rPr>
          <w:rFonts w:eastAsia="Times New Roman"/>
          <w:szCs w:val="24"/>
        </w:rPr>
        <w:t>γ</w:t>
      </w:r>
      <w:r w:rsidRPr="004E0711">
        <w:rPr>
          <w:rFonts w:eastAsia="Times New Roman"/>
          <w:szCs w:val="24"/>
        </w:rPr>
        <w:t xml:space="preserve">ια </w:t>
      </w:r>
      <w:r>
        <w:rPr>
          <w:rFonts w:eastAsia="Times New Roman"/>
          <w:szCs w:val="24"/>
        </w:rPr>
        <w:t>ε</w:t>
      </w:r>
      <w:r w:rsidRPr="004E0711">
        <w:rPr>
          <w:rFonts w:eastAsia="Times New Roman"/>
          <w:szCs w:val="24"/>
        </w:rPr>
        <w:t>μάς δεν είναι ελεύθερο</w:t>
      </w:r>
      <w:r>
        <w:rPr>
          <w:rFonts w:eastAsia="Times New Roman"/>
          <w:szCs w:val="24"/>
        </w:rPr>
        <w:t>,</w:t>
      </w:r>
      <w:r w:rsidRPr="004E0711">
        <w:rPr>
          <w:rFonts w:eastAsia="Times New Roman"/>
          <w:szCs w:val="24"/>
        </w:rPr>
        <w:t xml:space="preserve"> είναι προτεκτοράτο</w:t>
      </w:r>
      <w:r>
        <w:rPr>
          <w:rFonts w:eastAsia="Times New Roman"/>
          <w:szCs w:val="24"/>
        </w:rPr>
        <w:t>.</w:t>
      </w:r>
    </w:p>
    <w:p w14:paraId="19C9ABD4" w14:textId="77777777" w:rsidR="005136E3" w:rsidRDefault="0098028A">
      <w:pPr>
        <w:spacing w:after="0" w:line="600" w:lineRule="auto"/>
        <w:ind w:firstLine="720"/>
        <w:jc w:val="both"/>
        <w:rPr>
          <w:rFonts w:eastAsia="Times New Roman"/>
          <w:szCs w:val="24"/>
        </w:rPr>
      </w:pPr>
      <w:r>
        <w:rPr>
          <w:rFonts w:eastAsia="Times New Roman"/>
          <w:szCs w:val="24"/>
        </w:rPr>
        <w:t xml:space="preserve">Όσον αφορά το άρθρο για </w:t>
      </w:r>
      <w:r w:rsidRPr="004E0711">
        <w:rPr>
          <w:rFonts w:eastAsia="Times New Roman"/>
          <w:szCs w:val="24"/>
        </w:rPr>
        <w:t>την α</w:t>
      </w:r>
      <w:r w:rsidRPr="004E0711">
        <w:rPr>
          <w:rFonts w:eastAsia="Times New Roman"/>
          <w:szCs w:val="24"/>
        </w:rPr>
        <w:t xml:space="preserve">ναθεώρηση του άρθρου 62 και του 86 της </w:t>
      </w:r>
      <w:r>
        <w:rPr>
          <w:rFonts w:eastAsia="Times New Roman"/>
          <w:szCs w:val="24"/>
        </w:rPr>
        <w:t>β</w:t>
      </w:r>
      <w:r w:rsidRPr="004E0711">
        <w:rPr>
          <w:rFonts w:eastAsia="Times New Roman"/>
          <w:szCs w:val="24"/>
        </w:rPr>
        <w:t xml:space="preserve">ουλευτικής ασυλίας και της </w:t>
      </w:r>
      <w:r>
        <w:rPr>
          <w:rFonts w:eastAsia="Times New Roman"/>
          <w:szCs w:val="24"/>
        </w:rPr>
        <w:t>ασυλίας του νόμου περί ευθύνης Υπουργών, θέλουμε να πούμε ότι</w:t>
      </w:r>
      <w:r w:rsidRPr="004E0711">
        <w:rPr>
          <w:rFonts w:eastAsia="Times New Roman"/>
          <w:szCs w:val="24"/>
        </w:rPr>
        <w:t xml:space="preserve"> καταψηφίζουμε την πρότασή σας για τον απλούστατο λόγο ότι δεν καταργείται </w:t>
      </w:r>
      <w:r>
        <w:rPr>
          <w:rFonts w:eastAsia="Times New Roman"/>
          <w:szCs w:val="24"/>
        </w:rPr>
        <w:t xml:space="preserve">κατ’ </w:t>
      </w:r>
      <w:proofErr w:type="spellStart"/>
      <w:r>
        <w:rPr>
          <w:rFonts w:eastAsia="Times New Roman"/>
          <w:szCs w:val="24"/>
        </w:rPr>
        <w:t>ουσίαν</w:t>
      </w:r>
      <w:proofErr w:type="spellEnd"/>
      <w:r>
        <w:rPr>
          <w:rFonts w:eastAsia="Times New Roman"/>
          <w:szCs w:val="24"/>
        </w:rPr>
        <w:t xml:space="preserve"> </w:t>
      </w:r>
      <w:r w:rsidRPr="004E0711">
        <w:rPr>
          <w:rFonts w:eastAsia="Times New Roman"/>
          <w:szCs w:val="24"/>
        </w:rPr>
        <w:t>ούτε η βουλευτική ασυλία</w:t>
      </w:r>
      <w:r>
        <w:rPr>
          <w:rFonts w:eastAsia="Times New Roman"/>
          <w:szCs w:val="24"/>
        </w:rPr>
        <w:t>,</w:t>
      </w:r>
      <w:r w:rsidRPr="004E0711">
        <w:rPr>
          <w:rFonts w:eastAsia="Times New Roman"/>
          <w:szCs w:val="24"/>
        </w:rPr>
        <w:t xml:space="preserve"> ούτε ο νόμος πε</w:t>
      </w:r>
      <w:r w:rsidRPr="004E0711">
        <w:rPr>
          <w:rFonts w:eastAsia="Times New Roman"/>
          <w:szCs w:val="24"/>
        </w:rPr>
        <w:t>ρί ευθύνης Υπουργών</w:t>
      </w:r>
      <w:r>
        <w:rPr>
          <w:rFonts w:eastAsia="Times New Roman"/>
          <w:szCs w:val="24"/>
        </w:rPr>
        <w:t>.</w:t>
      </w:r>
      <w:r w:rsidRPr="004E0711">
        <w:rPr>
          <w:rFonts w:eastAsia="Times New Roman"/>
          <w:szCs w:val="24"/>
        </w:rPr>
        <w:t xml:space="preserve"> Κοροϊδεύετε το</w:t>
      </w:r>
      <w:r>
        <w:rPr>
          <w:rFonts w:eastAsia="Times New Roman"/>
          <w:szCs w:val="24"/>
        </w:rPr>
        <w:t>ν</w:t>
      </w:r>
      <w:r w:rsidRPr="004E0711">
        <w:rPr>
          <w:rFonts w:eastAsia="Times New Roman"/>
          <w:szCs w:val="24"/>
        </w:rPr>
        <w:t xml:space="preserve"> λαό </w:t>
      </w:r>
      <w:r>
        <w:rPr>
          <w:rFonts w:eastAsia="Times New Roman"/>
          <w:szCs w:val="24"/>
        </w:rPr>
        <w:t xml:space="preserve">και λέτε </w:t>
      </w:r>
      <w:r w:rsidRPr="004E0711">
        <w:rPr>
          <w:rFonts w:eastAsia="Times New Roman"/>
          <w:szCs w:val="24"/>
        </w:rPr>
        <w:t xml:space="preserve">ότι θα </w:t>
      </w:r>
      <w:r w:rsidRPr="004E0711">
        <w:rPr>
          <w:rFonts w:eastAsia="Times New Roman"/>
          <w:szCs w:val="24"/>
        </w:rPr>
        <w:t>εξετάζετ</w:t>
      </w:r>
      <w:r>
        <w:rPr>
          <w:rFonts w:eastAsia="Times New Roman"/>
          <w:szCs w:val="24"/>
        </w:rPr>
        <w:t xml:space="preserve">ε </w:t>
      </w:r>
      <w:r w:rsidRPr="004E0711">
        <w:rPr>
          <w:rFonts w:eastAsia="Times New Roman"/>
          <w:szCs w:val="24"/>
        </w:rPr>
        <w:t xml:space="preserve">αν είναι πολιτικά τα αδικήματα για τα οποία κατηγορούνται οι Βουλευτές </w:t>
      </w:r>
      <w:r>
        <w:rPr>
          <w:rFonts w:eastAsia="Times New Roman"/>
          <w:szCs w:val="24"/>
        </w:rPr>
        <w:t>ή οι Υ</w:t>
      </w:r>
      <w:r w:rsidRPr="004E0711">
        <w:rPr>
          <w:rFonts w:eastAsia="Times New Roman"/>
          <w:szCs w:val="24"/>
        </w:rPr>
        <w:t>πουργοί</w:t>
      </w:r>
      <w:r>
        <w:rPr>
          <w:rFonts w:eastAsia="Times New Roman"/>
          <w:szCs w:val="24"/>
        </w:rPr>
        <w:t>,</w:t>
      </w:r>
      <w:r w:rsidRPr="004E0711">
        <w:rPr>
          <w:rFonts w:eastAsia="Times New Roman"/>
          <w:szCs w:val="24"/>
        </w:rPr>
        <w:t xml:space="preserve"> χωρίς να </w:t>
      </w:r>
      <w:r w:rsidRPr="004E0711">
        <w:rPr>
          <w:rFonts w:eastAsia="Times New Roman"/>
          <w:szCs w:val="24"/>
        </w:rPr>
        <w:t>καθορί</w:t>
      </w:r>
      <w:r>
        <w:rPr>
          <w:rFonts w:eastAsia="Times New Roman"/>
          <w:szCs w:val="24"/>
        </w:rPr>
        <w:t xml:space="preserve">ζετε </w:t>
      </w:r>
      <w:r>
        <w:rPr>
          <w:rFonts w:eastAsia="Times New Roman"/>
          <w:szCs w:val="24"/>
        </w:rPr>
        <w:t>τι</w:t>
      </w:r>
      <w:r w:rsidRPr="004E0711">
        <w:rPr>
          <w:rFonts w:eastAsia="Times New Roman"/>
          <w:szCs w:val="24"/>
        </w:rPr>
        <w:t xml:space="preserve"> αδικήματα είναι αυτά</w:t>
      </w:r>
      <w:r>
        <w:rPr>
          <w:rFonts w:eastAsia="Times New Roman"/>
          <w:szCs w:val="24"/>
        </w:rPr>
        <w:t>.</w:t>
      </w:r>
      <w:r w:rsidRPr="004E0711">
        <w:rPr>
          <w:rFonts w:eastAsia="Times New Roman"/>
          <w:szCs w:val="24"/>
        </w:rPr>
        <w:t xml:space="preserve"> </w:t>
      </w:r>
    </w:p>
    <w:p w14:paraId="19C9ABD5" w14:textId="77777777" w:rsidR="005136E3" w:rsidRDefault="0098028A">
      <w:pPr>
        <w:spacing w:after="0" w:line="600" w:lineRule="auto"/>
        <w:ind w:firstLine="720"/>
        <w:jc w:val="both"/>
        <w:rPr>
          <w:rFonts w:eastAsia="Times New Roman"/>
          <w:szCs w:val="24"/>
        </w:rPr>
      </w:pPr>
      <w:r>
        <w:rPr>
          <w:rFonts w:eastAsia="Times New Roman"/>
          <w:szCs w:val="24"/>
        </w:rPr>
        <w:t xml:space="preserve">Θυμίζω ότι σε αυτήν τη Βουλή έχει δοθεί η βουλευτική ασυλία για ακάλυπτες επιταγές, </w:t>
      </w:r>
      <w:r w:rsidRPr="004E0711">
        <w:rPr>
          <w:rFonts w:eastAsia="Times New Roman"/>
          <w:szCs w:val="24"/>
        </w:rPr>
        <w:t>για συκοφαντίες</w:t>
      </w:r>
      <w:r>
        <w:rPr>
          <w:rFonts w:eastAsia="Times New Roman"/>
          <w:szCs w:val="24"/>
        </w:rPr>
        <w:t>,</w:t>
      </w:r>
      <w:r w:rsidRPr="004E0711">
        <w:rPr>
          <w:rFonts w:eastAsia="Times New Roman"/>
          <w:szCs w:val="24"/>
        </w:rPr>
        <w:t xml:space="preserve"> για βιαιοπραγίες μέχρι και για τροχαία</w:t>
      </w:r>
      <w:r>
        <w:rPr>
          <w:rFonts w:eastAsia="Times New Roman"/>
          <w:szCs w:val="24"/>
        </w:rPr>
        <w:t>.</w:t>
      </w:r>
      <w:r w:rsidRPr="004E0711">
        <w:rPr>
          <w:rFonts w:eastAsia="Times New Roman"/>
          <w:szCs w:val="24"/>
        </w:rPr>
        <w:t xml:space="preserve"> </w:t>
      </w:r>
      <w:r>
        <w:rPr>
          <w:rFonts w:eastAsia="Times New Roman"/>
          <w:szCs w:val="24"/>
        </w:rPr>
        <w:t>Θ</w:t>
      </w:r>
      <w:r w:rsidRPr="004E0711">
        <w:rPr>
          <w:rFonts w:eastAsia="Times New Roman"/>
          <w:szCs w:val="24"/>
        </w:rPr>
        <w:t xml:space="preserve">υμάστε </w:t>
      </w:r>
      <w:r>
        <w:rPr>
          <w:rFonts w:eastAsia="Times New Roman"/>
          <w:szCs w:val="24"/>
        </w:rPr>
        <w:t>έναν</w:t>
      </w:r>
      <w:r w:rsidRPr="004E0711">
        <w:rPr>
          <w:rFonts w:eastAsia="Times New Roman"/>
          <w:szCs w:val="24"/>
        </w:rPr>
        <w:t xml:space="preserve"> Βουλευτή </w:t>
      </w:r>
      <w:r>
        <w:rPr>
          <w:rFonts w:eastAsia="Times New Roman"/>
          <w:szCs w:val="24"/>
        </w:rPr>
        <w:t xml:space="preserve">ο οποίος είχε σκοτώσει, </w:t>
      </w:r>
      <w:r w:rsidRPr="004E0711">
        <w:rPr>
          <w:rFonts w:eastAsia="Times New Roman"/>
          <w:szCs w:val="24"/>
        </w:rPr>
        <w:t>οδηγώντας μεθυσμένος</w:t>
      </w:r>
      <w:r>
        <w:rPr>
          <w:rFonts w:eastAsia="Times New Roman"/>
          <w:szCs w:val="24"/>
        </w:rPr>
        <w:t>,</w:t>
      </w:r>
      <w:r w:rsidRPr="004E0711">
        <w:rPr>
          <w:rFonts w:eastAsia="Times New Roman"/>
          <w:szCs w:val="24"/>
        </w:rPr>
        <w:t xml:space="preserve"> μία κοπέλα</w:t>
      </w:r>
      <w:r>
        <w:rPr>
          <w:rFonts w:eastAsia="Times New Roman"/>
          <w:szCs w:val="24"/>
        </w:rPr>
        <w:t>.</w:t>
      </w:r>
      <w:r w:rsidRPr="004E0711">
        <w:rPr>
          <w:rFonts w:eastAsia="Times New Roman"/>
          <w:szCs w:val="24"/>
        </w:rPr>
        <w:t xml:space="preserve"> </w:t>
      </w:r>
      <w:r>
        <w:rPr>
          <w:rFonts w:eastAsia="Times New Roman"/>
          <w:szCs w:val="24"/>
        </w:rPr>
        <w:t>Κ</w:t>
      </w:r>
      <w:r w:rsidRPr="004E0711">
        <w:rPr>
          <w:rFonts w:eastAsia="Times New Roman"/>
          <w:szCs w:val="24"/>
        </w:rPr>
        <w:t xml:space="preserve">αι σε αυτόν ακόμη </w:t>
      </w:r>
      <w:r>
        <w:rPr>
          <w:rFonts w:eastAsia="Times New Roman"/>
          <w:szCs w:val="24"/>
        </w:rPr>
        <w:t xml:space="preserve">δώσατε </w:t>
      </w:r>
      <w:r w:rsidRPr="004E0711">
        <w:rPr>
          <w:rFonts w:eastAsia="Times New Roman"/>
          <w:szCs w:val="24"/>
        </w:rPr>
        <w:t>βουλευτικ</w:t>
      </w:r>
      <w:r w:rsidRPr="004E0711">
        <w:rPr>
          <w:rFonts w:eastAsia="Times New Roman"/>
          <w:szCs w:val="24"/>
        </w:rPr>
        <w:t>ή ασυλία</w:t>
      </w:r>
      <w:r>
        <w:rPr>
          <w:rFonts w:eastAsia="Times New Roman"/>
          <w:szCs w:val="24"/>
        </w:rPr>
        <w:t>.</w:t>
      </w:r>
    </w:p>
    <w:p w14:paraId="19C9ABD6" w14:textId="77777777" w:rsidR="005136E3" w:rsidRDefault="0098028A">
      <w:pPr>
        <w:spacing w:after="0"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Ε΄ Αντιπρόεδρος της Βουλής κ. </w:t>
      </w:r>
      <w:r w:rsidRPr="007E4CA9">
        <w:rPr>
          <w:rFonts w:eastAsia="UB-Helvetica" w:cs="Times New Roman"/>
          <w:b/>
          <w:szCs w:val="24"/>
        </w:rPr>
        <w:t>ΔΗΜΗΤΡΙΟΣ ΚΡΕΜΑΣΤΙΝΟΣ</w:t>
      </w:r>
      <w:r>
        <w:rPr>
          <w:rFonts w:eastAsia="UB-Helvetica" w:cs="Times New Roman"/>
          <w:szCs w:val="24"/>
        </w:rPr>
        <w:t>)</w:t>
      </w:r>
    </w:p>
    <w:p w14:paraId="19C9ABD7" w14:textId="77777777" w:rsidR="005136E3" w:rsidRDefault="0098028A">
      <w:pPr>
        <w:spacing w:after="0" w:line="600" w:lineRule="auto"/>
        <w:ind w:firstLine="720"/>
        <w:jc w:val="both"/>
        <w:rPr>
          <w:rFonts w:eastAsia="Times New Roman"/>
          <w:szCs w:val="24"/>
        </w:rPr>
      </w:pPr>
      <w:r>
        <w:rPr>
          <w:rFonts w:eastAsia="Times New Roman"/>
          <w:szCs w:val="24"/>
        </w:rPr>
        <w:lastRenderedPageBreak/>
        <w:t>Αντίθετα, για τη Χρυσή Αυγή</w:t>
      </w:r>
      <w:r w:rsidRPr="004E0711">
        <w:rPr>
          <w:rFonts w:eastAsia="Times New Roman"/>
          <w:szCs w:val="24"/>
        </w:rPr>
        <w:t xml:space="preserve"> έχετε εξαντλήσει κάθε όριο αυστηρότητας και </w:t>
      </w:r>
      <w:r>
        <w:rPr>
          <w:rFonts w:eastAsia="Times New Roman"/>
          <w:szCs w:val="24"/>
        </w:rPr>
        <w:t>έ</w:t>
      </w:r>
      <w:r w:rsidRPr="004E0711">
        <w:rPr>
          <w:rFonts w:eastAsia="Times New Roman"/>
          <w:szCs w:val="24"/>
        </w:rPr>
        <w:t xml:space="preserve">χετε στείλει περισσότερους </w:t>
      </w:r>
      <w:r>
        <w:rPr>
          <w:rFonts w:eastAsia="Times New Roman"/>
          <w:szCs w:val="24"/>
        </w:rPr>
        <w:t>Β</w:t>
      </w:r>
      <w:r w:rsidRPr="004E0711">
        <w:rPr>
          <w:rFonts w:eastAsia="Times New Roman"/>
          <w:szCs w:val="24"/>
        </w:rPr>
        <w:t xml:space="preserve">ουλευτές </w:t>
      </w:r>
      <w:r>
        <w:rPr>
          <w:rFonts w:eastAsia="Times New Roman"/>
          <w:szCs w:val="24"/>
        </w:rPr>
        <w:t xml:space="preserve">της </w:t>
      </w:r>
      <w:r w:rsidRPr="004E0711">
        <w:rPr>
          <w:rFonts w:eastAsia="Times New Roman"/>
          <w:szCs w:val="24"/>
        </w:rPr>
        <w:t>Χρυσής Αυγής στα δικαστήρια</w:t>
      </w:r>
      <w:r w:rsidRPr="004E0711">
        <w:rPr>
          <w:rFonts w:eastAsia="Times New Roman"/>
          <w:szCs w:val="24"/>
        </w:rPr>
        <w:t xml:space="preserve"> από </w:t>
      </w:r>
      <w:r>
        <w:rPr>
          <w:rFonts w:eastAsia="Times New Roman"/>
          <w:szCs w:val="24"/>
        </w:rPr>
        <w:t>όσους</w:t>
      </w:r>
      <w:r w:rsidRPr="004E0711">
        <w:rPr>
          <w:rFonts w:eastAsia="Times New Roman"/>
          <w:szCs w:val="24"/>
        </w:rPr>
        <w:t xml:space="preserve"> συνολικά έχουν </w:t>
      </w:r>
      <w:r>
        <w:rPr>
          <w:rFonts w:eastAsia="Times New Roman"/>
          <w:szCs w:val="24"/>
        </w:rPr>
        <w:t>παραπεμφθεί</w:t>
      </w:r>
      <w:r w:rsidRPr="004E0711">
        <w:rPr>
          <w:rFonts w:eastAsia="Times New Roman"/>
          <w:szCs w:val="24"/>
        </w:rPr>
        <w:t xml:space="preserve"> από τη Βουλή </w:t>
      </w:r>
      <w:r>
        <w:rPr>
          <w:rFonts w:eastAsia="Times New Roman"/>
          <w:szCs w:val="24"/>
        </w:rPr>
        <w:t>για σαράντα τέσσερα ολόκληρα χρόνια. Κ</w:t>
      </w:r>
      <w:r w:rsidRPr="004E0711">
        <w:rPr>
          <w:rFonts w:eastAsia="Times New Roman"/>
          <w:szCs w:val="24"/>
        </w:rPr>
        <w:t>αι είναι λογικό</w:t>
      </w:r>
      <w:r>
        <w:rPr>
          <w:rFonts w:eastAsia="Times New Roman"/>
          <w:szCs w:val="24"/>
        </w:rPr>
        <w:t>,</w:t>
      </w:r>
      <w:r w:rsidRPr="004E0711">
        <w:rPr>
          <w:rFonts w:eastAsia="Times New Roman"/>
          <w:szCs w:val="24"/>
        </w:rPr>
        <w:t xml:space="preserve"> γιατί</w:t>
      </w:r>
      <w:r>
        <w:rPr>
          <w:rFonts w:eastAsia="Times New Roman"/>
          <w:szCs w:val="24"/>
        </w:rPr>
        <w:t xml:space="preserve"> επί σαράντα τέσσερα</w:t>
      </w:r>
      <w:r w:rsidRPr="004E0711">
        <w:rPr>
          <w:rFonts w:eastAsia="Times New Roman"/>
          <w:szCs w:val="24"/>
        </w:rPr>
        <w:t xml:space="preserve"> ολόκληρα χρόνια </w:t>
      </w:r>
      <w:r>
        <w:rPr>
          <w:rFonts w:eastAsia="Times New Roman"/>
          <w:szCs w:val="24"/>
        </w:rPr>
        <w:t>ήσασταν μόνοι σας, ήσασταν το κόμμα των πολιτικών κομμάτων. Τώρα, ανάμεσά σας, είναι η Χρυσή Αυγή που έρχετα</w:t>
      </w:r>
      <w:r>
        <w:rPr>
          <w:rFonts w:eastAsia="Times New Roman"/>
          <w:szCs w:val="24"/>
        </w:rPr>
        <w:t>ι ακόμα</w:t>
      </w:r>
      <w:r w:rsidRPr="004E0711">
        <w:rPr>
          <w:rFonts w:eastAsia="Times New Roman"/>
          <w:szCs w:val="24"/>
        </w:rPr>
        <w:t xml:space="preserve"> περισσότερο </w:t>
      </w:r>
      <w:r>
        <w:rPr>
          <w:rFonts w:eastAsia="Times New Roman"/>
          <w:szCs w:val="24"/>
        </w:rPr>
        <w:t xml:space="preserve">δυνατή και δεν μπορείτε να την κλονίσετε με τίποτε. </w:t>
      </w:r>
    </w:p>
    <w:p w14:paraId="19C9ABD8" w14:textId="77777777" w:rsidR="005136E3" w:rsidRDefault="0098028A">
      <w:pPr>
        <w:spacing w:after="0" w:line="600" w:lineRule="auto"/>
        <w:ind w:firstLine="720"/>
        <w:jc w:val="center"/>
        <w:rPr>
          <w:rFonts w:eastAsia="Times New Roman" w:cs="Times New Roman"/>
          <w:szCs w:val="24"/>
        </w:rPr>
      </w:pPr>
      <w:r w:rsidRPr="000154F1">
        <w:rPr>
          <w:rFonts w:eastAsia="Times New Roman" w:cs="Times New Roman"/>
          <w:szCs w:val="24"/>
        </w:rPr>
        <w:t>(Χειροκροτήματα από την πτέρυγα της Χρυσής Αυγής)</w:t>
      </w:r>
    </w:p>
    <w:p w14:paraId="19C9ABD9" w14:textId="77777777" w:rsidR="005136E3" w:rsidRDefault="0098028A">
      <w:pPr>
        <w:spacing w:after="0"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Δεν μπορώ παρά να αναφερθώ και στη Σ</w:t>
      </w:r>
      <w:r w:rsidRPr="00E30A7F">
        <w:rPr>
          <w:rFonts w:eastAsia="Times New Roman" w:cs="Times New Roman"/>
          <w:szCs w:val="24"/>
        </w:rPr>
        <w:t>υμφωνία των Πρεσπών και να καταγγείλω τη Νέα Δημοκρατία η οποία δι</w:t>
      </w:r>
      <w:r>
        <w:rPr>
          <w:rFonts w:eastAsia="Times New Roman" w:cs="Times New Roman"/>
          <w:szCs w:val="24"/>
        </w:rPr>
        <w:t xml:space="preserve">ά </w:t>
      </w:r>
      <w:r w:rsidRPr="00E30A7F">
        <w:rPr>
          <w:rFonts w:eastAsia="Times New Roman" w:cs="Times New Roman"/>
          <w:szCs w:val="24"/>
        </w:rPr>
        <w:t xml:space="preserve">δηλώσεων τόσο του Προέδρου της όσο και </w:t>
      </w:r>
      <w:r>
        <w:rPr>
          <w:rFonts w:eastAsia="Times New Roman" w:cs="Times New Roman"/>
          <w:szCs w:val="24"/>
        </w:rPr>
        <w:t>πλείστων</w:t>
      </w:r>
      <w:r w:rsidRPr="00E30A7F">
        <w:rPr>
          <w:rFonts w:eastAsia="Times New Roman" w:cs="Times New Roman"/>
          <w:szCs w:val="24"/>
        </w:rPr>
        <w:t xml:space="preserve"> στελεχών </w:t>
      </w:r>
      <w:r>
        <w:rPr>
          <w:rFonts w:eastAsia="Times New Roman" w:cs="Times New Roman"/>
          <w:szCs w:val="24"/>
        </w:rPr>
        <w:t>της λέει ότι</w:t>
      </w:r>
      <w:r w:rsidRPr="00AF1A84">
        <w:rPr>
          <w:rFonts w:eastAsia="Times New Roman" w:cs="Times New Roman"/>
          <w:szCs w:val="24"/>
        </w:rPr>
        <w:t>,</w:t>
      </w:r>
      <w:r>
        <w:rPr>
          <w:rFonts w:eastAsia="Times New Roman" w:cs="Times New Roman"/>
          <w:szCs w:val="24"/>
        </w:rPr>
        <w:t xml:space="preserve"> αν γίνει Κυβέρνηση,</w:t>
      </w:r>
      <w:r w:rsidRPr="00E30A7F">
        <w:rPr>
          <w:rFonts w:eastAsia="Times New Roman" w:cs="Times New Roman"/>
          <w:szCs w:val="24"/>
        </w:rPr>
        <w:t xml:space="preserve"> θα σεβαστεί τη </w:t>
      </w:r>
      <w:r>
        <w:rPr>
          <w:rFonts w:eastAsia="Times New Roman" w:cs="Times New Roman"/>
          <w:szCs w:val="24"/>
        </w:rPr>
        <w:t>Σ</w:t>
      </w:r>
      <w:r w:rsidRPr="00E30A7F">
        <w:rPr>
          <w:rFonts w:eastAsia="Times New Roman" w:cs="Times New Roman"/>
          <w:szCs w:val="24"/>
        </w:rPr>
        <w:t>υμφωνία των Πρεσπών</w:t>
      </w:r>
      <w:r>
        <w:rPr>
          <w:rFonts w:eastAsia="Times New Roman" w:cs="Times New Roman"/>
          <w:szCs w:val="24"/>
        </w:rPr>
        <w:t>. Κ</w:t>
      </w:r>
      <w:r w:rsidRPr="00E30A7F">
        <w:rPr>
          <w:rFonts w:eastAsia="Times New Roman" w:cs="Times New Roman"/>
          <w:szCs w:val="24"/>
        </w:rPr>
        <w:t>αι απευθυνόμενος προς τον ελληνικό λαό λέω</w:t>
      </w:r>
      <w:r>
        <w:rPr>
          <w:rFonts w:eastAsia="Times New Roman" w:cs="Times New Roman"/>
          <w:szCs w:val="24"/>
        </w:rPr>
        <w:t xml:space="preserve"> ότι ψ</w:t>
      </w:r>
      <w:r w:rsidRPr="00E30A7F">
        <w:rPr>
          <w:rFonts w:eastAsia="Times New Roman" w:cs="Times New Roman"/>
          <w:szCs w:val="24"/>
        </w:rPr>
        <w:t>ηφίζοντας Νέα Δημοκρατία</w:t>
      </w:r>
      <w:r>
        <w:rPr>
          <w:rFonts w:eastAsia="Times New Roman" w:cs="Times New Roman"/>
          <w:szCs w:val="24"/>
        </w:rPr>
        <w:t>,</w:t>
      </w:r>
      <w:r w:rsidRPr="00E30A7F">
        <w:rPr>
          <w:rFonts w:eastAsia="Times New Roman" w:cs="Times New Roman"/>
          <w:szCs w:val="24"/>
        </w:rPr>
        <w:t xml:space="preserve"> αναγνωρίζετ</w:t>
      </w:r>
      <w:r>
        <w:rPr>
          <w:rFonts w:eastAsia="Times New Roman" w:cs="Times New Roman"/>
          <w:szCs w:val="24"/>
        </w:rPr>
        <w:t>ε τ</w:t>
      </w:r>
      <w:r w:rsidRPr="00E30A7F">
        <w:rPr>
          <w:rFonts w:eastAsia="Times New Roman" w:cs="Times New Roman"/>
          <w:szCs w:val="24"/>
        </w:rPr>
        <w:t xml:space="preserve">ο </w:t>
      </w:r>
      <w:r>
        <w:rPr>
          <w:rFonts w:eastAsia="Times New Roman" w:cs="Times New Roman"/>
          <w:szCs w:val="24"/>
        </w:rPr>
        <w:t>κράτος «Β</w:t>
      </w:r>
      <w:r w:rsidRPr="00E30A7F">
        <w:rPr>
          <w:rFonts w:eastAsia="Times New Roman" w:cs="Times New Roman"/>
          <w:szCs w:val="24"/>
        </w:rPr>
        <w:t>όρεια Μακεδονία</w:t>
      </w:r>
      <w:r>
        <w:rPr>
          <w:rFonts w:eastAsia="Times New Roman" w:cs="Times New Roman"/>
          <w:szCs w:val="24"/>
        </w:rPr>
        <w:t>»,</w:t>
      </w:r>
      <w:r w:rsidRPr="00E30A7F">
        <w:rPr>
          <w:rFonts w:eastAsia="Times New Roman" w:cs="Times New Roman"/>
          <w:szCs w:val="24"/>
        </w:rPr>
        <w:t xml:space="preserve"> </w:t>
      </w:r>
      <w:r>
        <w:rPr>
          <w:rFonts w:eastAsia="Times New Roman" w:cs="Times New Roman"/>
          <w:szCs w:val="24"/>
        </w:rPr>
        <w:t xml:space="preserve">για </w:t>
      </w:r>
      <w:r w:rsidRPr="00E30A7F">
        <w:rPr>
          <w:rFonts w:eastAsia="Times New Roman" w:cs="Times New Roman"/>
          <w:szCs w:val="24"/>
        </w:rPr>
        <w:t>το οπο</w:t>
      </w:r>
      <w:r w:rsidRPr="00E30A7F">
        <w:rPr>
          <w:rFonts w:eastAsia="Times New Roman" w:cs="Times New Roman"/>
          <w:szCs w:val="24"/>
        </w:rPr>
        <w:t xml:space="preserve">ίο μόνο ένα </w:t>
      </w:r>
      <w:r>
        <w:rPr>
          <w:rFonts w:eastAsia="Times New Roman" w:cs="Times New Roman"/>
          <w:szCs w:val="24"/>
        </w:rPr>
        <w:t xml:space="preserve">κόμμα </w:t>
      </w:r>
      <w:r>
        <w:rPr>
          <w:rFonts w:eastAsia="Times New Roman" w:cs="Times New Roman"/>
          <w:szCs w:val="24"/>
        </w:rPr>
        <w:t>αντι</w:t>
      </w:r>
      <w:r w:rsidRPr="00E30A7F">
        <w:rPr>
          <w:rFonts w:eastAsia="Times New Roman" w:cs="Times New Roman"/>
          <w:szCs w:val="24"/>
        </w:rPr>
        <w:t>στέκεται και λέει ότι δεν θα</w:t>
      </w:r>
      <w:r>
        <w:rPr>
          <w:rFonts w:eastAsia="Times New Roman" w:cs="Times New Roman"/>
          <w:szCs w:val="24"/>
        </w:rPr>
        <w:t xml:space="preserve"> το</w:t>
      </w:r>
      <w:r w:rsidRPr="00E30A7F">
        <w:rPr>
          <w:rFonts w:eastAsia="Times New Roman" w:cs="Times New Roman"/>
          <w:szCs w:val="24"/>
        </w:rPr>
        <w:t xml:space="preserve"> αναγνωρίσει ποτέ</w:t>
      </w:r>
      <w:r>
        <w:rPr>
          <w:rFonts w:eastAsia="Times New Roman" w:cs="Times New Roman"/>
          <w:szCs w:val="24"/>
        </w:rPr>
        <w:t xml:space="preserve">: η Χρυσή Αυγή των Ελλήνων. </w:t>
      </w:r>
    </w:p>
    <w:p w14:paraId="19C9ABDA" w14:textId="77777777" w:rsidR="005136E3" w:rsidRDefault="009802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9C9ABD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αφορμή μάλιστα το </w:t>
      </w:r>
      <w:proofErr w:type="spellStart"/>
      <w:r>
        <w:rPr>
          <w:rFonts w:eastAsia="Times New Roman" w:cs="Times New Roman"/>
          <w:szCs w:val="24"/>
        </w:rPr>
        <w:t>ευρωψηφοδέλτιο</w:t>
      </w:r>
      <w:proofErr w:type="spellEnd"/>
      <w:r>
        <w:rPr>
          <w:rFonts w:eastAsia="Times New Roman" w:cs="Times New Roman"/>
          <w:szCs w:val="24"/>
        </w:rPr>
        <w:t xml:space="preserve"> του ΣΥΡΙΖΑ, όπου πραγματικά </w:t>
      </w:r>
      <w:r w:rsidRPr="00E30A7F">
        <w:rPr>
          <w:rFonts w:eastAsia="Times New Roman" w:cs="Times New Roman"/>
          <w:szCs w:val="24"/>
        </w:rPr>
        <w:t xml:space="preserve">ο ρεβανσισμός της </w:t>
      </w:r>
      <w:r>
        <w:rPr>
          <w:rFonts w:eastAsia="Times New Roman" w:cs="Times New Roman"/>
          <w:szCs w:val="24"/>
        </w:rPr>
        <w:t>Α</w:t>
      </w:r>
      <w:r w:rsidRPr="00E30A7F">
        <w:rPr>
          <w:rFonts w:eastAsia="Times New Roman" w:cs="Times New Roman"/>
          <w:szCs w:val="24"/>
        </w:rPr>
        <w:t>ριστεράς δεν έχει κανένα</w:t>
      </w:r>
      <w:r w:rsidRPr="00E30A7F">
        <w:rPr>
          <w:rFonts w:eastAsia="Times New Roman" w:cs="Times New Roman"/>
          <w:szCs w:val="24"/>
        </w:rPr>
        <w:t xml:space="preserve"> όριο</w:t>
      </w:r>
      <w:r>
        <w:rPr>
          <w:rFonts w:eastAsia="Times New Roman" w:cs="Times New Roman"/>
          <w:szCs w:val="24"/>
        </w:rPr>
        <w:t>, βρήκατε όποιον από τον συμμοριτοπόλεμο επώνυμο</w:t>
      </w:r>
      <w:r w:rsidRPr="00E30A7F">
        <w:rPr>
          <w:rFonts w:eastAsia="Times New Roman" w:cs="Times New Roman"/>
          <w:szCs w:val="24"/>
        </w:rPr>
        <w:t xml:space="preserve"> </w:t>
      </w:r>
      <w:r>
        <w:rPr>
          <w:rFonts w:eastAsia="Times New Roman" w:cs="Times New Roman"/>
          <w:szCs w:val="24"/>
        </w:rPr>
        <w:t>και τον γόνο του,</w:t>
      </w:r>
      <w:r w:rsidRPr="00E30A7F">
        <w:rPr>
          <w:rFonts w:eastAsia="Times New Roman" w:cs="Times New Roman"/>
          <w:szCs w:val="24"/>
        </w:rPr>
        <w:t xml:space="preserve"> για να το</w:t>
      </w:r>
      <w:r>
        <w:rPr>
          <w:rFonts w:eastAsia="Times New Roman" w:cs="Times New Roman"/>
          <w:szCs w:val="24"/>
        </w:rPr>
        <w:t xml:space="preserve">ν κάνετε </w:t>
      </w:r>
      <w:r w:rsidRPr="00E30A7F">
        <w:rPr>
          <w:rFonts w:eastAsia="Times New Roman" w:cs="Times New Roman"/>
          <w:szCs w:val="24"/>
        </w:rPr>
        <w:t xml:space="preserve">υποψήφιο </w:t>
      </w:r>
      <w:r>
        <w:rPr>
          <w:rFonts w:eastAsia="Times New Roman" w:cs="Times New Roman"/>
          <w:szCs w:val="24"/>
        </w:rPr>
        <w:t>Ε</w:t>
      </w:r>
      <w:r w:rsidRPr="00E30A7F">
        <w:rPr>
          <w:rFonts w:eastAsia="Times New Roman" w:cs="Times New Roman"/>
          <w:szCs w:val="24"/>
        </w:rPr>
        <w:t>υρωβουλευτή</w:t>
      </w:r>
      <w:r>
        <w:rPr>
          <w:rFonts w:eastAsia="Times New Roman" w:cs="Times New Roman"/>
          <w:szCs w:val="24"/>
        </w:rPr>
        <w:t>,</w:t>
      </w:r>
      <w:r w:rsidRPr="00E30A7F">
        <w:rPr>
          <w:rFonts w:eastAsia="Times New Roman" w:cs="Times New Roman"/>
          <w:szCs w:val="24"/>
        </w:rPr>
        <w:t xml:space="preserve"> έχω να σας πω να μην καλλιεργεί</w:t>
      </w:r>
      <w:r>
        <w:rPr>
          <w:rFonts w:eastAsia="Times New Roman" w:cs="Times New Roman"/>
          <w:szCs w:val="24"/>
        </w:rPr>
        <w:t>τε</w:t>
      </w:r>
      <w:r w:rsidRPr="00E30A7F">
        <w:rPr>
          <w:rFonts w:eastAsia="Times New Roman" w:cs="Times New Roman"/>
          <w:szCs w:val="24"/>
        </w:rPr>
        <w:t xml:space="preserve"> </w:t>
      </w:r>
      <w:proofErr w:type="spellStart"/>
      <w:r>
        <w:rPr>
          <w:rFonts w:eastAsia="Times New Roman" w:cs="Times New Roman"/>
          <w:szCs w:val="24"/>
        </w:rPr>
        <w:t>εμφυλιο</w:t>
      </w:r>
      <w:r w:rsidRPr="00E30A7F">
        <w:rPr>
          <w:rFonts w:eastAsia="Times New Roman" w:cs="Times New Roman"/>
          <w:szCs w:val="24"/>
        </w:rPr>
        <w:t>πολεμικό</w:t>
      </w:r>
      <w:proofErr w:type="spellEnd"/>
      <w:r w:rsidRPr="00E30A7F">
        <w:rPr>
          <w:rFonts w:eastAsia="Times New Roman" w:cs="Times New Roman"/>
          <w:szCs w:val="24"/>
        </w:rPr>
        <w:t xml:space="preserve"> κλίμα</w:t>
      </w:r>
      <w:r>
        <w:rPr>
          <w:rFonts w:eastAsia="Times New Roman" w:cs="Times New Roman"/>
          <w:szCs w:val="24"/>
        </w:rPr>
        <w:t>, γιατί όλα αυτά τέλειωσαν στον Γράμμο</w:t>
      </w:r>
      <w:r w:rsidRPr="00E30A7F">
        <w:rPr>
          <w:rFonts w:eastAsia="Times New Roman" w:cs="Times New Roman"/>
          <w:szCs w:val="24"/>
        </w:rPr>
        <w:t xml:space="preserve"> και </w:t>
      </w:r>
      <w:r>
        <w:rPr>
          <w:rFonts w:eastAsia="Times New Roman" w:cs="Times New Roman"/>
          <w:szCs w:val="24"/>
        </w:rPr>
        <w:t>δεν</w:t>
      </w:r>
      <w:r w:rsidRPr="00E30A7F">
        <w:rPr>
          <w:rFonts w:eastAsia="Times New Roman" w:cs="Times New Roman"/>
          <w:szCs w:val="24"/>
        </w:rPr>
        <w:t xml:space="preserve"> σας βολεύει αυτό το πράγμα</w:t>
      </w:r>
      <w:r>
        <w:rPr>
          <w:rFonts w:eastAsia="Times New Roman" w:cs="Times New Roman"/>
          <w:szCs w:val="24"/>
        </w:rPr>
        <w:t>.</w:t>
      </w:r>
    </w:p>
    <w:p w14:paraId="19C9ABDC" w14:textId="77777777" w:rsidR="005136E3" w:rsidRDefault="0098028A">
      <w:pPr>
        <w:spacing w:after="0" w:line="600" w:lineRule="auto"/>
        <w:ind w:firstLine="720"/>
        <w:jc w:val="center"/>
        <w:rPr>
          <w:rFonts w:eastAsia="Times New Roman" w:cs="Times New Roman"/>
          <w:szCs w:val="24"/>
        </w:rPr>
      </w:pPr>
      <w:r w:rsidRPr="00E30A7F">
        <w:rPr>
          <w:rFonts w:eastAsia="Times New Roman" w:cs="Times New Roman"/>
          <w:szCs w:val="24"/>
        </w:rPr>
        <w:t>(Χειροκροτήμα</w:t>
      </w:r>
      <w:r w:rsidRPr="00E30A7F">
        <w:rPr>
          <w:rFonts w:eastAsia="Times New Roman" w:cs="Times New Roman"/>
          <w:szCs w:val="24"/>
        </w:rPr>
        <w:t>τα από την πτέρυγα της Χρυσής Αυγής)</w:t>
      </w:r>
    </w:p>
    <w:p w14:paraId="19C9ABDD" w14:textId="77777777" w:rsidR="005136E3" w:rsidRDefault="0098028A">
      <w:pPr>
        <w:spacing w:after="0" w:line="600" w:lineRule="auto"/>
        <w:ind w:firstLine="720"/>
        <w:jc w:val="both"/>
        <w:rPr>
          <w:rFonts w:eastAsia="Times New Roman" w:cs="Times New Roman"/>
          <w:szCs w:val="24"/>
        </w:rPr>
      </w:pPr>
      <w:r w:rsidRPr="00E30A7F">
        <w:rPr>
          <w:rFonts w:eastAsia="Times New Roman" w:cs="Times New Roman"/>
          <w:szCs w:val="24"/>
        </w:rPr>
        <w:t xml:space="preserve"> </w:t>
      </w:r>
      <w:r>
        <w:rPr>
          <w:rFonts w:eastAsia="Times New Roman" w:cs="Times New Roman"/>
          <w:szCs w:val="24"/>
        </w:rPr>
        <w:t xml:space="preserve">Όμως, για την πλήρη </w:t>
      </w:r>
      <w:r w:rsidRPr="00E30A7F">
        <w:rPr>
          <w:rFonts w:eastAsia="Times New Roman" w:cs="Times New Roman"/>
          <w:szCs w:val="24"/>
        </w:rPr>
        <w:t xml:space="preserve">κυριαρχία της </w:t>
      </w:r>
      <w:r>
        <w:rPr>
          <w:rFonts w:eastAsia="Times New Roman" w:cs="Times New Roman"/>
          <w:szCs w:val="24"/>
        </w:rPr>
        <w:t>Α</w:t>
      </w:r>
      <w:r w:rsidRPr="00E30A7F">
        <w:rPr>
          <w:rFonts w:eastAsia="Times New Roman" w:cs="Times New Roman"/>
          <w:szCs w:val="24"/>
        </w:rPr>
        <w:t>ριστεράς</w:t>
      </w:r>
      <w:r>
        <w:rPr>
          <w:rFonts w:eastAsia="Times New Roman" w:cs="Times New Roman"/>
          <w:szCs w:val="24"/>
        </w:rPr>
        <w:t xml:space="preserve"> μεγάλη ευθύνη έχει η</w:t>
      </w:r>
      <w:r w:rsidRPr="00E30A7F">
        <w:rPr>
          <w:rFonts w:eastAsia="Times New Roman" w:cs="Times New Roman"/>
          <w:szCs w:val="24"/>
        </w:rPr>
        <w:t xml:space="preserve"> Νέα Δημοκρατία</w:t>
      </w:r>
      <w:r>
        <w:rPr>
          <w:rFonts w:eastAsia="Times New Roman" w:cs="Times New Roman"/>
          <w:szCs w:val="24"/>
        </w:rPr>
        <w:t>. Σε ολόκληρη την Ευρώπη</w:t>
      </w:r>
      <w:r w:rsidRPr="00E30A7F">
        <w:rPr>
          <w:rFonts w:eastAsia="Times New Roman" w:cs="Times New Roman"/>
          <w:szCs w:val="24"/>
        </w:rPr>
        <w:t xml:space="preserve"> δεν υπάρχουν </w:t>
      </w:r>
      <w:r>
        <w:rPr>
          <w:rFonts w:eastAsia="Times New Roman" w:cs="Times New Roman"/>
          <w:szCs w:val="24"/>
        </w:rPr>
        <w:t>κομμουνιστικά κόμματα. Σ</w:t>
      </w:r>
      <w:r w:rsidRPr="00E30A7F">
        <w:rPr>
          <w:rFonts w:eastAsia="Times New Roman" w:cs="Times New Roman"/>
          <w:szCs w:val="24"/>
        </w:rPr>
        <w:t>την Ιταλία</w:t>
      </w:r>
      <w:r>
        <w:rPr>
          <w:rFonts w:eastAsia="Times New Roman" w:cs="Times New Roman"/>
          <w:szCs w:val="24"/>
        </w:rPr>
        <w:t>,</w:t>
      </w:r>
      <w:r w:rsidRPr="00E30A7F">
        <w:rPr>
          <w:rFonts w:eastAsia="Times New Roman" w:cs="Times New Roman"/>
          <w:szCs w:val="24"/>
        </w:rPr>
        <w:t xml:space="preserve"> στη Γαλλία έχουν τελειώσει</w:t>
      </w:r>
      <w:r>
        <w:rPr>
          <w:rFonts w:eastAsia="Times New Roman" w:cs="Times New Roman"/>
          <w:szCs w:val="24"/>
        </w:rPr>
        <w:t>. Ε</w:t>
      </w:r>
      <w:r w:rsidRPr="00E30A7F">
        <w:rPr>
          <w:rFonts w:eastAsia="Times New Roman" w:cs="Times New Roman"/>
          <w:szCs w:val="24"/>
        </w:rPr>
        <w:t>δώ όχι μόνο υπάρχει το επίσημο Κομμο</w:t>
      </w:r>
      <w:r w:rsidRPr="00E30A7F">
        <w:rPr>
          <w:rFonts w:eastAsia="Times New Roman" w:cs="Times New Roman"/>
          <w:szCs w:val="24"/>
        </w:rPr>
        <w:t>υνιστικό Κόμμα</w:t>
      </w:r>
      <w:r>
        <w:rPr>
          <w:rFonts w:eastAsia="Times New Roman" w:cs="Times New Roman"/>
          <w:szCs w:val="24"/>
        </w:rPr>
        <w:t>, αλλά υπάρχει και ένα</w:t>
      </w:r>
      <w:r w:rsidRPr="00E30A7F">
        <w:rPr>
          <w:rFonts w:eastAsia="Times New Roman" w:cs="Times New Roman"/>
          <w:szCs w:val="24"/>
        </w:rPr>
        <w:t xml:space="preserve"> άλλο </w:t>
      </w:r>
      <w:r>
        <w:rPr>
          <w:rFonts w:eastAsia="Times New Roman" w:cs="Times New Roman"/>
          <w:szCs w:val="24"/>
        </w:rPr>
        <w:t>δεύτερο</w:t>
      </w:r>
      <w:r w:rsidRPr="00E30A7F">
        <w:rPr>
          <w:rFonts w:eastAsia="Times New Roman" w:cs="Times New Roman"/>
          <w:szCs w:val="24"/>
        </w:rPr>
        <w:t xml:space="preserve"> κομμουνιστικό κόμμα</w:t>
      </w:r>
      <w:r>
        <w:rPr>
          <w:rFonts w:eastAsia="Times New Roman" w:cs="Times New Roman"/>
          <w:szCs w:val="24"/>
        </w:rPr>
        <w:t>,</w:t>
      </w:r>
      <w:r w:rsidRPr="00E30A7F">
        <w:rPr>
          <w:rFonts w:eastAsia="Times New Roman" w:cs="Times New Roman"/>
          <w:szCs w:val="24"/>
        </w:rPr>
        <w:t xml:space="preserve"> ο ΣΥΡΙΖΑ</w:t>
      </w:r>
      <w:r>
        <w:rPr>
          <w:rFonts w:eastAsia="Times New Roman" w:cs="Times New Roman"/>
          <w:szCs w:val="24"/>
        </w:rPr>
        <w:t>, το οποίο κυβερνά</w:t>
      </w:r>
      <w:r w:rsidRPr="00E30A7F">
        <w:rPr>
          <w:rFonts w:eastAsia="Times New Roman" w:cs="Times New Roman"/>
          <w:szCs w:val="24"/>
        </w:rPr>
        <w:t xml:space="preserve"> και η </w:t>
      </w:r>
      <w:r>
        <w:rPr>
          <w:rFonts w:eastAsia="Times New Roman" w:cs="Times New Roman"/>
          <w:szCs w:val="24"/>
        </w:rPr>
        <w:t>Α</w:t>
      </w:r>
      <w:r w:rsidRPr="00E30A7F">
        <w:rPr>
          <w:rFonts w:eastAsia="Times New Roman" w:cs="Times New Roman"/>
          <w:szCs w:val="24"/>
        </w:rPr>
        <w:t>ριστερά κυριαρχεί απολύτως στην ιδεολογική και πολιτική ζωή</w:t>
      </w:r>
      <w:r>
        <w:rPr>
          <w:rFonts w:eastAsia="Times New Roman" w:cs="Times New Roman"/>
          <w:szCs w:val="24"/>
        </w:rPr>
        <w:t>.</w:t>
      </w:r>
    </w:p>
    <w:p w14:paraId="19C9ABD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Θα σας διαβάσω επί του</w:t>
      </w:r>
      <w:r w:rsidRPr="00E30A7F">
        <w:rPr>
          <w:rFonts w:eastAsia="Times New Roman" w:cs="Times New Roman"/>
          <w:szCs w:val="24"/>
        </w:rPr>
        <w:t xml:space="preserve"> προκειμένου</w:t>
      </w:r>
      <w:r>
        <w:rPr>
          <w:rFonts w:eastAsia="Times New Roman" w:cs="Times New Roman"/>
          <w:szCs w:val="24"/>
        </w:rPr>
        <w:t>, για να αντιληφθείτε τις ευθύνες</w:t>
      </w:r>
      <w:r w:rsidRPr="00E30A7F">
        <w:rPr>
          <w:rFonts w:eastAsia="Times New Roman" w:cs="Times New Roman"/>
          <w:szCs w:val="24"/>
        </w:rPr>
        <w:t xml:space="preserve"> της φιλελεύθερης </w:t>
      </w:r>
      <w:r>
        <w:rPr>
          <w:rFonts w:eastAsia="Times New Roman" w:cs="Times New Roman"/>
          <w:szCs w:val="24"/>
        </w:rPr>
        <w:t>παρατάξεως</w:t>
      </w:r>
      <w:r w:rsidRPr="00E30A7F">
        <w:rPr>
          <w:rFonts w:eastAsia="Times New Roman" w:cs="Times New Roman"/>
          <w:szCs w:val="24"/>
        </w:rPr>
        <w:t xml:space="preserve"> για την κυριαρχία της </w:t>
      </w:r>
      <w:r>
        <w:rPr>
          <w:rFonts w:eastAsia="Times New Roman" w:cs="Times New Roman"/>
          <w:szCs w:val="24"/>
        </w:rPr>
        <w:t>Α</w:t>
      </w:r>
      <w:r w:rsidRPr="00E30A7F">
        <w:rPr>
          <w:rFonts w:eastAsia="Times New Roman" w:cs="Times New Roman"/>
          <w:szCs w:val="24"/>
        </w:rPr>
        <w:t>ριστερά</w:t>
      </w:r>
      <w:r>
        <w:rPr>
          <w:rFonts w:eastAsia="Times New Roman" w:cs="Times New Roman"/>
          <w:szCs w:val="24"/>
        </w:rPr>
        <w:t>ς, ένα απόσπασμα</w:t>
      </w:r>
      <w:r w:rsidRPr="00E30A7F">
        <w:rPr>
          <w:rFonts w:eastAsia="Times New Roman" w:cs="Times New Roman"/>
          <w:szCs w:val="24"/>
        </w:rPr>
        <w:t xml:space="preserve"> ενός εμπιστευτικού εγγρά</w:t>
      </w:r>
      <w:r w:rsidRPr="00E30A7F">
        <w:rPr>
          <w:rFonts w:eastAsia="Times New Roman" w:cs="Times New Roman"/>
          <w:szCs w:val="24"/>
        </w:rPr>
        <w:lastRenderedPageBreak/>
        <w:t>φου</w:t>
      </w:r>
      <w:r>
        <w:rPr>
          <w:rFonts w:eastAsia="Times New Roman" w:cs="Times New Roman"/>
          <w:szCs w:val="24"/>
        </w:rPr>
        <w:t>,</w:t>
      </w:r>
      <w:r w:rsidRPr="00E30A7F">
        <w:rPr>
          <w:rFonts w:eastAsia="Times New Roman" w:cs="Times New Roman"/>
          <w:szCs w:val="24"/>
        </w:rPr>
        <w:t xml:space="preserve"> το οποίο είχε δώσει ο Κωνσταντίνος Τσάτσος στο</w:t>
      </w:r>
      <w:r>
        <w:rPr>
          <w:rFonts w:eastAsia="Times New Roman" w:cs="Times New Roman"/>
          <w:szCs w:val="24"/>
        </w:rPr>
        <w:t>ν Κωνσταντίνο Καραμανλή και</w:t>
      </w:r>
      <w:r w:rsidRPr="00E30A7F">
        <w:rPr>
          <w:rFonts w:eastAsia="Times New Roman" w:cs="Times New Roman"/>
          <w:szCs w:val="24"/>
        </w:rPr>
        <w:t xml:space="preserve"> υπάρχει στα </w:t>
      </w:r>
      <w:r>
        <w:rPr>
          <w:rFonts w:eastAsia="Times New Roman" w:cs="Times New Roman"/>
          <w:szCs w:val="24"/>
        </w:rPr>
        <w:t>α</w:t>
      </w:r>
      <w:r w:rsidRPr="00E30A7F">
        <w:rPr>
          <w:rFonts w:eastAsia="Times New Roman" w:cs="Times New Roman"/>
          <w:szCs w:val="24"/>
        </w:rPr>
        <w:t xml:space="preserve">ρχεία </w:t>
      </w:r>
      <w:r w:rsidRPr="00E30A7F">
        <w:rPr>
          <w:rFonts w:eastAsia="Times New Roman" w:cs="Times New Roman"/>
          <w:szCs w:val="24"/>
        </w:rPr>
        <w:t>του Καραμανλή</w:t>
      </w:r>
      <w:r>
        <w:rPr>
          <w:rFonts w:eastAsia="Times New Roman" w:cs="Times New Roman"/>
          <w:szCs w:val="24"/>
        </w:rPr>
        <w:t>,</w:t>
      </w:r>
      <w:r w:rsidRPr="00E30A7F">
        <w:rPr>
          <w:rFonts w:eastAsia="Times New Roman" w:cs="Times New Roman"/>
          <w:szCs w:val="24"/>
        </w:rPr>
        <w:t xml:space="preserve"> με ημερομηνία Δεκέμβριος 1975</w:t>
      </w:r>
      <w:r>
        <w:rPr>
          <w:rFonts w:eastAsia="Times New Roman" w:cs="Times New Roman"/>
          <w:szCs w:val="24"/>
        </w:rPr>
        <w:t>.</w:t>
      </w:r>
      <w:r w:rsidRPr="00E30A7F">
        <w:rPr>
          <w:rFonts w:eastAsia="Times New Roman" w:cs="Times New Roman"/>
          <w:szCs w:val="24"/>
        </w:rPr>
        <w:t xml:space="preserve"> </w:t>
      </w:r>
    </w:p>
    <w:p w14:paraId="19C9ABD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Γράφει, λοιπόν, ο Κ</w:t>
      </w:r>
      <w:r w:rsidRPr="00E30A7F">
        <w:rPr>
          <w:rFonts w:eastAsia="Times New Roman" w:cs="Times New Roman"/>
          <w:szCs w:val="24"/>
        </w:rPr>
        <w:t>ωνσταντίνο</w:t>
      </w:r>
      <w:r w:rsidRPr="00E30A7F">
        <w:rPr>
          <w:rFonts w:eastAsia="Times New Roman" w:cs="Times New Roman"/>
          <w:szCs w:val="24"/>
        </w:rPr>
        <w:t>ς</w:t>
      </w:r>
      <w:r>
        <w:rPr>
          <w:rFonts w:eastAsia="Times New Roman" w:cs="Times New Roman"/>
          <w:szCs w:val="24"/>
        </w:rPr>
        <w:t xml:space="preserve"> Τσάτσος: «Οι αριστεροί </w:t>
      </w:r>
      <w:proofErr w:type="spellStart"/>
      <w:r>
        <w:rPr>
          <w:rFonts w:eastAsia="Times New Roman" w:cs="Times New Roman"/>
          <w:szCs w:val="24"/>
        </w:rPr>
        <w:t>καθηγηταί</w:t>
      </w:r>
      <w:proofErr w:type="spellEnd"/>
      <w:r w:rsidRPr="00E30A7F">
        <w:rPr>
          <w:rFonts w:eastAsia="Times New Roman" w:cs="Times New Roman"/>
          <w:szCs w:val="24"/>
        </w:rPr>
        <w:t xml:space="preserve"> με τη μασονική αλληλεγγύη και τη μαχητικότητά τους κατορθώνουν να πληρώσ</w:t>
      </w:r>
      <w:r>
        <w:rPr>
          <w:rFonts w:eastAsia="Times New Roman" w:cs="Times New Roman"/>
          <w:szCs w:val="24"/>
        </w:rPr>
        <w:t>ουν</w:t>
      </w:r>
      <w:r w:rsidRPr="00E30A7F">
        <w:rPr>
          <w:rFonts w:eastAsia="Times New Roman" w:cs="Times New Roman"/>
          <w:szCs w:val="24"/>
        </w:rPr>
        <w:t xml:space="preserve"> όλες τις κενές έδρες με ομοϊδεάτες </w:t>
      </w:r>
      <w:r>
        <w:rPr>
          <w:rFonts w:eastAsia="Times New Roman" w:cs="Times New Roman"/>
          <w:szCs w:val="24"/>
        </w:rPr>
        <w:t>τους. Έτσι τώρα η Φ</w:t>
      </w:r>
      <w:r w:rsidRPr="00E30A7F">
        <w:rPr>
          <w:rFonts w:eastAsia="Times New Roman" w:cs="Times New Roman"/>
          <w:szCs w:val="24"/>
        </w:rPr>
        <w:t>ιλοσοφική Σχολή Αθηνών</w:t>
      </w:r>
      <w:r>
        <w:rPr>
          <w:rFonts w:eastAsia="Times New Roman" w:cs="Times New Roman"/>
          <w:szCs w:val="24"/>
        </w:rPr>
        <w:t xml:space="preserve">, άλλοτε προπύργιο αντιδραστικών τάσεων, με γοργό ρυθμό </w:t>
      </w:r>
      <w:r w:rsidRPr="00E30A7F">
        <w:rPr>
          <w:rFonts w:eastAsia="Times New Roman" w:cs="Times New Roman"/>
          <w:szCs w:val="24"/>
        </w:rPr>
        <w:t>μετασχηματίζε</w:t>
      </w:r>
      <w:r w:rsidRPr="00E30A7F">
        <w:rPr>
          <w:rFonts w:eastAsia="Times New Roman" w:cs="Times New Roman"/>
          <w:szCs w:val="24"/>
        </w:rPr>
        <w:t>ται σε σχ</w:t>
      </w:r>
      <w:r>
        <w:rPr>
          <w:rFonts w:eastAsia="Times New Roman" w:cs="Times New Roman"/>
          <w:szCs w:val="24"/>
        </w:rPr>
        <w:t>ολή ό</w:t>
      </w:r>
      <w:r w:rsidRPr="00E30A7F">
        <w:rPr>
          <w:rFonts w:eastAsia="Times New Roman" w:cs="Times New Roman"/>
          <w:szCs w:val="24"/>
        </w:rPr>
        <w:t xml:space="preserve">που θα επικρατούν οι </w:t>
      </w:r>
      <w:r>
        <w:rPr>
          <w:rFonts w:eastAsia="Times New Roman" w:cs="Times New Roman"/>
          <w:szCs w:val="24"/>
        </w:rPr>
        <w:t>αριστερίζοντες, ό</w:t>
      </w:r>
      <w:r w:rsidRPr="00E30A7F">
        <w:rPr>
          <w:rFonts w:eastAsia="Times New Roman" w:cs="Times New Roman"/>
          <w:szCs w:val="24"/>
        </w:rPr>
        <w:t xml:space="preserve">πως συμβαίνει </w:t>
      </w:r>
      <w:r>
        <w:rPr>
          <w:rFonts w:eastAsia="Times New Roman" w:cs="Times New Roman"/>
          <w:szCs w:val="24"/>
        </w:rPr>
        <w:t>ά</w:t>
      </w:r>
      <w:r w:rsidRPr="00E30A7F">
        <w:rPr>
          <w:rFonts w:eastAsia="Times New Roman" w:cs="Times New Roman"/>
          <w:szCs w:val="24"/>
        </w:rPr>
        <w:t xml:space="preserve">λλωστε με τη </w:t>
      </w:r>
      <w:r>
        <w:rPr>
          <w:rFonts w:eastAsia="Times New Roman" w:cs="Times New Roman"/>
          <w:szCs w:val="24"/>
        </w:rPr>
        <w:t>Φ</w:t>
      </w:r>
      <w:r w:rsidRPr="00E30A7F">
        <w:rPr>
          <w:rFonts w:eastAsia="Times New Roman" w:cs="Times New Roman"/>
          <w:szCs w:val="24"/>
        </w:rPr>
        <w:t xml:space="preserve">ιλοσοφική και τη Νομική Σχολή Θεσσαλονίκης που έχουν ήδη καταντήσει εξαρτήματα του </w:t>
      </w:r>
      <w:r>
        <w:rPr>
          <w:rFonts w:eastAsia="Times New Roman" w:cs="Times New Roman"/>
          <w:szCs w:val="24"/>
        </w:rPr>
        <w:t>Σ</w:t>
      </w:r>
      <w:r w:rsidRPr="00E30A7F">
        <w:rPr>
          <w:rFonts w:eastAsia="Times New Roman" w:cs="Times New Roman"/>
          <w:szCs w:val="24"/>
        </w:rPr>
        <w:t>υγκροτήματος Λαμπράκη</w:t>
      </w:r>
      <w:r>
        <w:rPr>
          <w:rFonts w:eastAsia="Times New Roman" w:cs="Times New Roman"/>
          <w:szCs w:val="24"/>
        </w:rPr>
        <w:t xml:space="preserve">. Έτσι οι κύριοι </w:t>
      </w:r>
      <w:proofErr w:type="spellStart"/>
      <w:r>
        <w:rPr>
          <w:rFonts w:eastAsia="Times New Roman" w:cs="Times New Roman"/>
          <w:szCs w:val="24"/>
        </w:rPr>
        <w:t>καθηγηταί</w:t>
      </w:r>
      <w:proofErr w:type="spellEnd"/>
      <w:r>
        <w:rPr>
          <w:rFonts w:eastAsia="Times New Roman" w:cs="Times New Roman"/>
          <w:szCs w:val="24"/>
        </w:rPr>
        <w:t>,</w:t>
      </w:r>
      <w:r w:rsidRPr="00E30A7F">
        <w:rPr>
          <w:rFonts w:eastAsia="Times New Roman" w:cs="Times New Roman"/>
          <w:szCs w:val="24"/>
        </w:rPr>
        <w:t xml:space="preserve"> και όταν </w:t>
      </w:r>
      <w:r>
        <w:rPr>
          <w:rFonts w:eastAsia="Times New Roman" w:cs="Times New Roman"/>
          <w:szCs w:val="24"/>
        </w:rPr>
        <w:t xml:space="preserve">εκλέγουν νέους συναδέλφους ή </w:t>
      </w:r>
      <w:proofErr w:type="spellStart"/>
      <w:r>
        <w:rPr>
          <w:rFonts w:eastAsia="Times New Roman" w:cs="Times New Roman"/>
          <w:szCs w:val="24"/>
        </w:rPr>
        <w:t>επιμ</w:t>
      </w:r>
      <w:r>
        <w:rPr>
          <w:rFonts w:eastAsia="Times New Roman" w:cs="Times New Roman"/>
          <w:szCs w:val="24"/>
        </w:rPr>
        <w:t>ελητάς</w:t>
      </w:r>
      <w:proofErr w:type="spellEnd"/>
      <w:r>
        <w:rPr>
          <w:rFonts w:eastAsia="Times New Roman" w:cs="Times New Roman"/>
          <w:szCs w:val="24"/>
        </w:rPr>
        <w:t xml:space="preserve"> βοηθούς και όταν διδάσκουν, δρουν ανεξέλεγκτα πολιτικώς και γίνονται</w:t>
      </w:r>
      <w:r w:rsidRPr="00E30A7F">
        <w:rPr>
          <w:rFonts w:eastAsia="Times New Roman" w:cs="Times New Roman"/>
          <w:szCs w:val="24"/>
        </w:rPr>
        <w:t xml:space="preserve"> σημαιοφόροι των </w:t>
      </w:r>
      <w:r>
        <w:rPr>
          <w:rFonts w:eastAsia="Times New Roman" w:cs="Times New Roman"/>
          <w:szCs w:val="24"/>
        </w:rPr>
        <w:t>αριστεριζόντων</w:t>
      </w:r>
      <w:r w:rsidRPr="00E30A7F">
        <w:rPr>
          <w:rFonts w:eastAsia="Times New Roman" w:cs="Times New Roman"/>
          <w:szCs w:val="24"/>
        </w:rPr>
        <w:t xml:space="preserve"> φοιτητών</w:t>
      </w:r>
      <w:r>
        <w:rPr>
          <w:rFonts w:eastAsia="Times New Roman" w:cs="Times New Roman"/>
          <w:szCs w:val="24"/>
        </w:rPr>
        <w:t xml:space="preserve">.» </w:t>
      </w:r>
    </w:p>
    <w:p w14:paraId="19C9ABE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Υ</w:t>
      </w:r>
      <w:r w:rsidRPr="00E30A7F">
        <w:rPr>
          <w:rFonts w:eastAsia="Times New Roman" w:cs="Times New Roman"/>
          <w:szCs w:val="24"/>
        </w:rPr>
        <w:t xml:space="preserve">ποστηρίζεται ότι </w:t>
      </w:r>
      <w:r>
        <w:rPr>
          <w:rFonts w:eastAsia="Times New Roman" w:cs="Times New Roman"/>
          <w:szCs w:val="24"/>
        </w:rPr>
        <w:t xml:space="preserve">αυτός </w:t>
      </w:r>
      <w:r w:rsidRPr="00E30A7F">
        <w:rPr>
          <w:rFonts w:eastAsia="Times New Roman" w:cs="Times New Roman"/>
          <w:szCs w:val="24"/>
        </w:rPr>
        <w:t xml:space="preserve">ο αριστερισμός στα πανεπιστήμια είναι </w:t>
      </w:r>
      <w:r>
        <w:rPr>
          <w:rFonts w:eastAsia="Times New Roman" w:cs="Times New Roman"/>
          <w:szCs w:val="24"/>
        </w:rPr>
        <w:t>μπόρα</w:t>
      </w:r>
      <w:r w:rsidRPr="00E30A7F">
        <w:rPr>
          <w:rFonts w:eastAsia="Times New Roman" w:cs="Times New Roman"/>
          <w:szCs w:val="24"/>
        </w:rPr>
        <w:t xml:space="preserve"> που θα περάσει</w:t>
      </w:r>
      <w:r>
        <w:rPr>
          <w:rFonts w:eastAsia="Times New Roman" w:cs="Times New Roman"/>
          <w:szCs w:val="24"/>
        </w:rPr>
        <w:t>,</w:t>
      </w:r>
      <w:r w:rsidRPr="00E30A7F">
        <w:rPr>
          <w:rFonts w:eastAsia="Times New Roman" w:cs="Times New Roman"/>
          <w:szCs w:val="24"/>
        </w:rPr>
        <w:t xml:space="preserve"> όπως πέρασε σε πολλές άλλες </w:t>
      </w:r>
      <w:r>
        <w:rPr>
          <w:rFonts w:eastAsia="Times New Roman" w:cs="Times New Roman"/>
          <w:szCs w:val="24"/>
        </w:rPr>
        <w:t>χώρες.</w:t>
      </w:r>
      <w:r w:rsidRPr="00E30A7F">
        <w:rPr>
          <w:rFonts w:eastAsia="Times New Roman" w:cs="Times New Roman"/>
          <w:szCs w:val="24"/>
        </w:rPr>
        <w:t xml:space="preserve"> </w:t>
      </w:r>
      <w:r>
        <w:rPr>
          <w:rFonts w:eastAsia="Times New Roman" w:cs="Times New Roman"/>
          <w:szCs w:val="24"/>
        </w:rPr>
        <w:t>Δ</w:t>
      </w:r>
      <w:r w:rsidRPr="00E30A7F">
        <w:rPr>
          <w:rFonts w:eastAsia="Times New Roman" w:cs="Times New Roman"/>
          <w:szCs w:val="24"/>
        </w:rPr>
        <w:t>εν συμφωνώ και εί</w:t>
      </w:r>
      <w:r w:rsidRPr="00E30A7F">
        <w:rPr>
          <w:rFonts w:eastAsia="Times New Roman" w:cs="Times New Roman"/>
          <w:szCs w:val="24"/>
        </w:rPr>
        <w:t>χε δίκιο ο Κωνσταντίνος Τσάτσος</w:t>
      </w:r>
      <w:r>
        <w:rPr>
          <w:rFonts w:eastAsia="Times New Roman" w:cs="Times New Roman"/>
          <w:szCs w:val="24"/>
        </w:rPr>
        <w:t>. Έ</w:t>
      </w:r>
      <w:r w:rsidRPr="00E30A7F">
        <w:rPr>
          <w:rFonts w:eastAsia="Times New Roman" w:cs="Times New Roman"/>
          <w:szCs w:val="24"/>
        </w:rPr>
        <w:t xml:space="preserve">τσι </w:t>
      </w:r>
      <w:r>
        <w:rPr>
          <w:rFonts w:eastAsia="Times New Roman" w:cs="Times New Roman"/>
          <w:szCs w:val="24"/>
        </w:rPr>
        <w:t>κυριάρχησε η Α</w:t>
      </w:r>
      <w:r w:rsidRPr="00E30A7F">
        <w:rPr>
          <w:rFonts w:eastAsia="Times New Roman" w:cs="Times New Roman"/>
          <w:szCs w:val="24"/>
        </w:rPr>
        <w:t>ριστερά</w:t>
      </w:r>
      <w:r>
        <w:rPr>
          <w:rFonts w:eastAsia="Times New Roman" w:cs="Times New Roman"/>
          <w:szCs w:val="24"/>
        </w:rPr>
        <w:t>,</w:t>
      </w:r>
      <w:r w:rsidRPr="00E30A7F">
        <w:rPr>
          <w:rFonts w:eastAsia="Times New Roman" w:cs="Times New Roman"/>
          <w:szCs w:val="24"/>
        </w:rPr>
        <w:t xml:space="preserve"> με τις ευ</w:t>
      </w:r>
      <w:r>
        <w:rPr>
          <w:rFonts w:eastAsia="Times New Roman" w:cs="Times New Roman"/>
          <w:szCs w:val="24"/>
        </w:rPr>
        <w:t>λογίες της Νέας Δημοκρατίας και, ε</w:t>
      </w:r>
      <w:r w:rsidRPr="00E30A7F">
        <w:rPr>
          <w:rFonts w:eastAsia="Times New Roman" w:cs="Times New Roman"/>
          <w:szCs w:val="24"/>
        </w:rPr>
        <w:t>πιτέλους</w:t>
      </w:r>
      <w:r>
        <w:rPr>
          <w:rFonts w:eastAsia="Times New Roman" w:cs="Times New Roman"/>
          <w:szCs w:val="24"/>
        </w:rPr>
        <w:t xml:space="preserve">, </w:t>
      </w:r>
      <w:r w:rsidRPr="00E30A7F">
        <w:rPr>
          <w:rFonts w:eastAsia="Times New Roman" w:cs="Times New Roman"/>
          <w:szCs w:val="24"/>
        </w:rPr>
        <w:t xml:space="preserve">υπάρχει εδώ ένα </w:t>
      </w:r>
      <w:r>
        <w:rPr>
          <w:rFonts w:eastAsia="Times New Roman" w:cs="Times New Roman"/>
          <w:szCs w:val="24"/>
        </w:rPr>
        <w:t>κ</w:t>
      </w:r>
      <w:r w:rsidRPr="00E30A7F">
        <w:rPr>
          <w:rFonts w:eastAsia="Times New Roman" w:cs="Times New Roman"/>
          <w:szCs w:val="24"/>
        </w:rPr>
        <w:t xml:space="preserve">όμμα </w:t>
      </w:r>
      <w:r w:rsidRPr="00E30A7F">
        <w:rPr>
          <w:rFonts w:eastAsia="Times New Roman" w:cs="Times New Roman"/>
          <w:szCs w:val="24"/>
        </w:rPr>
        <w:t>εθνικιστικ</w:t>
      </w:r>
      <w:r>
        <w:rPr>
          <w:rFonts w:eastAsia="Times New Roman" w:cs="Times New Roman"/>
          <w:szCs w:val="24"/>
        </w:rPr>
        <w:t xml:space="preserve">ό, που μπορεί, </w:t>
      </w:r>
      <w:r w:rsidRPr="00E30A7F">
        <w:rPr>
          <w:rFonts w:eastAsia="Times New Roman" w:cs="Times New Roman"/>
          <w:szCs w:val="24"/>
        </w:rPr>
        <w:t>τολμά και λέει</w:t>
      </w:r>
      <w:r>
        <w:rPr>
          <w:rFonts w:eastAsia="Times New Roman" w:cs="Times New Roman"/>
          <w:szCs w:val="24"/>
        </w:rPr>
        <w:t xml:space="preserve"> ότι δ</w:t>
      </w:r>
      <w:r w:rsidRPr="00E30A7F">
        <w:rPr>
          <w:rFonts w:eastAsia="Times New Roman" w:cs="Times New Roman"/>
          <w:szCs w:val="24"/>
        </w:rPr>
        <w:t xml:space="preserve">εν σέβεται ούτε </w:t>
      </w:r>
      <w:r>
        <w:rPr>
          <w:rFonts w:eastAsia="Times New Roman" w:cs="Times New Roman"/>
          <w:szCs w:val="24"/>
        </w:rPr>
        <w:t>εκτιμά</w:t>
      </w:r>
      <w:r w:rsidRPr="00E30A7F">
        <w:rPr>
          <w:rFonts w:eastAsia="Times New Roman" w:cs="Times New Roman"/>
          <w:szCs w:val="24"/>
        </w:rPr>
        <w:t xml:space="preserve"> τους αγώνες της Α</w:t>
      </w:r>
      <w:r>
        <w:rPr>
          <w:rFonts w:eastAsia="Times New Roman" w:cs="Times New Roman"/>
          <w:szCs w:val="24"/>
        </w:rPr>
        <w:t>ριστερά</w:t>
      </w:r>
      <w:r w:rsidRPr="00E30A7F">
        <w:rPr>
          <w:rFonts w:eastAsia="Times New Roman" w:cs="Times New Roman"/>
          <w:szCs w:val="24"/>
        </w:rPr>
        <w:t xml:space="preserve">ς </w:t>
      </w:r>
      <w:r>
        <w:rPr>
          <w:rFonts w:eastAsia="Times New Roman" w:cs="Times New Roman"/>
          <w:szCs w:val="24"/>
        </w:rPr>
        <w:t xml:space="preserve">γιατί ήταν αγώνες εθνικής μειοδοσίας που μιλούσαν για ανεξάρτητη Μακεδονία και Θράκη. </w:t>
      </w:r>
    </w:p>
    <w:p w14:paraId="19C9ABE1" w14:textId="77777777" w:rsidR="005136E3" w:rsidRDefault="0098028A">
      <w:pPr>
        <w:spacing w:after="0" w:line="600" w:lineRule="auto"/>
        <w:ind w:firstLine="720"/>
        <w:jc w:val="center"/>
        <w:rPr>
          <w:rFonts w:eastAsia="Times New Roman" w:cs="Times New Roman"/>
          <w:szCs w:val="24"/>
        </w:rPr>
      </w:pPr>
      <w:r w:rsidRPr="006B0103">
        <w:rPr>
          <w:rFonts w:eastAsia="Times New Roman" w:cs="Times New Roman"/>
          <w:szCs w:val="24"/>
        </w:rPr>
        <w:t>(Χειροκροτήματα από την πτέρυγα της Χρυσής Αυγής)</w:t>
      </w:r>
    </w:p>
    <w:p w14:paraId="19C9ABE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Μ</w:t>
      </w:r>
      <w:r w:rsidRPr="00E30A7F">
        <w:rPr>
          <w:rFonts w:eastAsia="Times New Roman" w:cs="Times New Roman"/>
          <w:szCs w:val="24"/>
        </w:rPr>
        <w:t>ας κατηγορείτε συχνά</w:t>
      </w:r>
      <w:r>
        <w:rPr>
          <w:rFonts w:eastAsia="Times New Roman" w:cs="Times New Roman"/>
          <w:szCs w:val="24"/>
        </w:rPr>
        <w:t xml:space="preserve"> </w:t>
      </w:r>
      <w:r w:rsidRPr="00E30A7F">
        <w:rPr>
          <w:rFonts w:eastAsia="Times New Roman" w:cs="Times New Roman"/>
          <w:szCs w:val="24"/>
        </w:rPr>
        <w:t xml:space="preserve">πυκνά </w:t>
      </w:r>
      <w:r>
        <w:rPr>
          <w:rFonts w:eastAsia="Times New Roman" w:cs="Times New Roman"/>
          <w:szCs w:val="24"/>
        </w:rPr>
        <w:t xml:space="preserve">οι σύντροφοι του ΣΥΡΙΖΑ ότι </w:t>
      </w:r>
      <w:r w:rsidRPr="00E30A7F">
        <w:rPr>
          <w:rFonts w:eastAsia="Times New Roman" w:cs="Times New Roman"/>
          <w:szCs w:val="24"/>
        </w:rPr>
        <w:t>συνεργαζόμαστε με τη Νέα Δημοκρατία και η Νέα Δημοκρατία ότι συ</w:t>
      </w:r>
      <w:r w:rsidRPr="00E30A7F">
        <w:rPr>
          <w:rFonts w:eastAsia="Times New Roman" w:cs="Times New Roman"/>
          <w:szCs w:val="24"/>
        </w:rPr>
        <w:t>νεργαζόμαστε με τον ΣΥΡΙΖΑ</w:t>
      </w:r>
      <w:r>
        <w:rPr>
          <w:rFonts w:eastAsia="Times New Roman" w:cs="Times New Roman"/>
          <w:szCs w:val="24"/>
        </w:rPr>
        <w:t>. Συνέταιροι</w:t>
      </w:r>
      <w:r w:rsidRPr="00E30A7F">
        <w:rPr>
          <w:rFonts w:eastAsia="Times New Roman" w:cs="Times New Roman"/>
          <w:szCs w:val="24"/>
        </w:rPr>
        <w:t xml:space="preserve"> στην καταστροφή της Ελλάδος Νέα Δημοκρατία και ΣΥΡΙΖΑ θυμίζω ότι ψήφισα</w:t>
      </w:r>
      <w:r>
        <w:rPr>
          <w:rFonts w:eastAsia="Times New Roman" w:cs="Times New Roman"/>
          <w:szCs w:val="24"/>
        </w:rPr>
        <w:t xml:space="preserve">ν χέρι </w:t>
      </w:r>
      <w:proofErr w:type="spellStart"/>
      <w:r>
        <w:rPr>
          <w:rFonts w:eastAsia="Times New Roman" w:cs="Times New Roman"/>
          <w:szCs w:val="24"/>
        </w:rPr>
        <w:t>χέρι</w:t>
      </w:r>
      <w:proofErr w:type="spellEnd"/>
      <w:r>
        <w:rPr>
          <w:rFonts w:eastAsia="Times New Roman" w:cs="Times New Roman"/>
          <w:szCs w:val="24"/>
        </w:rPr>
        <w:t xml:space="preserve"> το τρίτο</w:t>
      </w:r>
      <w:r w:rsidRPr="00E30A7F">
        <w:rPr>
          <w:rFonts w:eastAsia="Times New Roman" w:cs="Times New Roman"/>
          <w:szCs w:val="24"/>
        </w:rPr>
        <w:t xml:space="preserve"> μνημόνιο</w:t>
      </w:r>
      <w:r>
        <w:rPr>
          <w:rFonts w:eastAsia="Times New Roman" w:cs="Times New Roman"/>
          <w:szCs w:val="24"/>
        </w:rPr>
        <w:t>,</w:t>
      </w:r>
      <w:r w:rsidRPr="00E30A7F">
        <w:rPr>
          <w:rFonts w:eastAsia="Times New Roman" w:cs="Times New Roman"/>
          <w:szCs w:val="24"/>
        </w:rPr>
        <w:t xml:space="preserve"> το ισλαμικό τέμενος</w:t>
      </w:r>
      <w:r>
        <w:rPr>
          <w:rFonts w:eastAsia="Times New Roman" w:cs="Times New Roman"/>
          <w:szCs w:val="24"/>
        </w:rPr>
        <w:t xml:space="preserve">, </w:t>
      </w:r>
      <w:r w:rsidRPr="00E30A7F">
        <w:rPr>
          <w:rFonts w:eastAsia="Times New Roman" w:cs="Times New Roman"/>
          <w:szCs w:val="24"/>
        </w:rPr>
        <w:t xml:space="preserve">το σύμφωνο συμβίωσης και έχουν </w:t>
      </w:r>
      <w:r>
        <w:rPr>
          <w:rFonts w:eastAsia="Times New Roman" w:cs="Times New Roman"/>
          <w:szCs w:val="24"/>
        </w:rPr>
        <w:t xml:space="preserve">δεσμευτεί, βεβαίως, και για την τήρηση της Συμφωνίας </w:t>
      </w:r>
      <w:r w:rsidRPr="00E30A7F">
        <w:rPr>
          <w:rFonts w:eastAsia="Times New Roman" w:cs="Times New Roman"/>
          <w:szCs w:val="24"/>
        </w:rPr>
        <w:t>των Πρεσπώ</w:t>
      </w:r>
      <w:r w:rsidRPr="00E30A7F">
        <w:rPr>
          <w:rFonts w:eastAsia="Times New Roman" w:cs="Times New Roman"/>
          <w:szCs w:val="24"/>
        </w:rPr>
        <w:t>ν</w:t>
      </w:r>
      <w:r>
        <w:rPr>
          <w:rFonts w:eastAsia="Times New Roman" w:cs="Times New Roman"/>
          <w:szCs w:val="24"/>
        </w:rPr>
        <w:t>.</w:t>
      </w:r>
    </w:p>
    <w:p w14:paraId="19C9ABE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Έρχομαι τώρα</w:t>
      </w:r>
      <w:r w:rsidRPr="00E30A7F">
        <w:rPr>
          <w:rFonts w:eastAsia="Times New Roman" w:cs="Times New Roman"/>
          <w:szCs w:val="24"/>
        </w:rPr>
        <w:t xml:space="preserve"> στο μείζον πολιτικό θέμα των ημερών </w:t>
      </w:r>
      <w:r>
        <w:rPr>
          <w:rFonts w:eastAsia="Times New Roman" w:cs="Times New Roman"/>
          <w:szCs w:val="24"/>
        </w:rPr>
        <w:t>μας, την αλλαγή του Ποινικού Κώδικα, ο οποίος δήθεν ευνοεί τη Χρυσή Αυγή και την οποία έκανε ο ΣΥΡΙΖΑ, για να ευνοήσει τη Χρυσή Αυγή. Σ</w:t>
      </w:r>
      <w:r w:rsidRPr="00E30A7F">
        <w:rPr>
          <w:rFonts w:eastAsia="Times New Roman" w:cs="Times New Roman"/>
          <w:szCs w:val="24"/>
        </w:rPr>
        <w:t>χετική ανακοίνωση έβγαλε</w:t>
      </w:r>
      <w:r>
        <w:rPr>
          <w:rFonts w:eastAsia="Times New Roman" w:cs="Times New Roman"/>
          <w:szCs w:val="24"/>
        </w:rPr>
        <w:t xml:space="preserve"> η Νέα Δημοκρατία, η </w:t>
      </w:r>
      <w:r>
        <w:rPr>
          <w:rFonts w:eastAsia="Times New Roman" w:cs="Times New Roman"/>
          <w:szCs w:val="24"/>
        </w:rPr>
        <w:t xml:space="preserve">νεολαία </w:t>
      </w:r>
      <w:r>
        <w:rPr>
          <w:rFonts w:eastAsia="Times New Roman" w:cs="Times New Roman"/>
          <w:szCs w:val="24"/>
        </w:rPr>
        <w:t>του ΣΥΡΙΖΑ, το Κ</w:t>
      </w:r>
      <w:r>
        <w:rPr>
          <w:rFonts w:eastAsia="Times New Roman" w:cs="Times New Roman"/>
          <w:szCs w:val="24"/>
        </w:rPr>
        <w:t xml:space="preserve">ΚΕ και αντιδρούν για τις αλλαγές στο άρθρο 187. </w:t>
      </w:r>
    </w:p>
    <w:p w14:paraId="19C9ABE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Για μια ακόμη φορά έχουμε τη γνωστή διαμάχη: Ποιος ενισχύει τη Χρυσή Αυγή; Ο ΣΥΡΙΖΑ ή η Νέα Δημοκρατία; Πάρτε το είδηση. Κ</w:t>
      </w:r>
      <w:r w:rsidRPr="00E30A7F">
        <w:rPr>
          <w:rFonts w:eastAsia="Times New Roman" w:cs="Times New Roman"/>
          <w:szCs w:val="24"/>
        </w:rPr>
        <w:t>ανείς από τους δύο</w:t>
      </w:r>
      <w:r>
        <w:rPr>
          <w:rFonts w:eastAsia="Times New Roman" w:cs="Times New Roman"/>
          <w:szCs w:val="24"/>
        </w:rPr>
        <w:t>. Την εν</w:t>
      </w:r>
      <w:r w:rsidRPr="00E30A7F">
        <w:rPr>
          <w:rFonts w:eastAsia="Times New Roman" w:cs="Times New Roman"/>
          <w:szCs w:val="24"/>
        </w:rPr>
        <w:t>ισχύει ο ελληνικός λαός</w:t>
      </w:r>
      <w:r>
        <w:rPr>
          <w:rFonts w:eastAsia="Times New Roman" w:cs="Times New Roman"/>
          <w:szCs w:val="24"/>
        </w:rPr>
        <w:t xml:space="preserve">, γιατί </w:t>
      </w:r>
      <w:r w:rsidRPr="00E30A7F">
        <w:rPr>
          <w:rFonts w:eastAsia="Times New Roman" w:cs="Times New Roman"/>
          <w:szCs w:val="24"/>
        </w:rPr>
        <w:t xml:space="preserve">εμείς </w:t>
      </w:r>
      <w:r>
        <w:rPr>
          <w:rFonts w:eastAsia="Times New Roman" w:cs="Times New Roman"/>
          <w:szCs w:val="24"/>
        </w:rPr>
        <w:t>σ</w:t>
      </w:r>
      <w:r w:rsidRPr="00E30A7F">
        <w:rPr>
          <w:rFonts w:eastAsia="Times New Roman" w:cs="Times New Roman"/>
          <w:szCs w:val="24"/>
        </w:rPr>
        <w:t>τα συλλαλητήρια με τι</w:t>
      </w:r>
      <w:r w:rsidRPr="00E30A7F">
        <w:rPr>
          <w:rFonts w:eastAsia="Times New Roman" w:cs="Times New Roman"/>
          <w:szCs w:val="24"/>
        </w:rPr>
        <w:t xml:space="preserve">ς εκατοντάδες χιλιάδες Ελλήνων που κρατούσαν </w:t>
      </w:r>
      <w:r>
        <w:rPr>
          <w:rFonts w:eastAsia="Times New Roman" w:cs="Times New Roman"/>
          <w:szCs w:val="24"/>
        </w:rPr>
        <w:t>γαλανόλευκη πήγαμε εκεί και</w:t>
      </w:r>
      <w:r w:rsidRPr="00E30A7F">
        <w:rPr>
          <w:rFonts w:eastAsia="Times New Roman" w:cs="Times New Roman"/>
          <w:szCs w:val="24"/>
        </w:rPr>
        <w:t xml:space="preserve"> μας χαιρετούσε ο κόσμος</w:t>
      </w:r>
      <w:r>
        <w:rPr>
          <w:rFonts w:eastAsia="Times New Roman" w:cs="Times New Roman"/>
          <w:szCs w:val="24"/>
        </w:rPr>
        <w:t xml:space="preserve">. Εσείς κρυβόσασταν και όπου εμφανίζεστε σας γιουχάρουν και βλέπετε συνωμοσίες. </w:t>
      </w:r>
    </w:p>
    <w:p w14:paraId="19C9ABE5" w14:textId="77777777" w:rsidR="005136E3" w:rsidRDefault="0098028A">
      <w:pPr>
        <w:spacing w:after="0" w:line="600" w:lineRule="auto"/>
        <w:ind w:firstLine="720"/>
        <w:jc w:val="both"/>
        <w:rPr>
          <w:rFonts w:eastAsia="Times New Roman"/>
          <w:szCs w:val="24"/>
        </w:rPr>
      </w:pPr>
      <w:r>
        <w:rPr>
          <w:rFonts w:eastAsia="Times New Roman"/>
          <w:szCs w:val="24"/>
        </w:rPr>
        <w:t xml:space="preserve">Άραγε εκτός από το </w:t>
      </w:r>
      <w:r>
        <w:rPr>
          <w:rFonts w:eastAsia="Times New Roman"/>
          <w:szCs w:val="24"/>
        </w:rPr>
        <w:t xml:space="preserve">άρθρο </w:t>
      </w:r>
      <w:r>
        <w:rPr>
          <w:rFonts w:eastAsia="Times New Roman"/>
          <w:szCs w:val="24"/>
        </w:rPr>
        <w:t xml:space="preserve">187, το οποίο μειώνει, κατά την άποψή σας, την ποινή, </w:t>
      </w:r>
      <w:r>
        <w:rPr>
          <w:rFonts w:eastAsia="Times New Roman"/>
          <w:szCs w:val="24"/>
        </w:rPr>
        <w:t xml:space="preserve">δεν αλλάζει άλλο άρθρο </w:t>
      </w:r>
      <w:r>
        <w:rPr>
          <w:rFonts w:eastAsia="Times New Roman"/>
          <w:szCs w:val="24"/>
        </w:rPr>
        <w:t xml:space="preserve">σ’ αυτόν </w:t>
      </w:r>
      <w:r>
        <w:rPr>
          <w:rFonts w:eastAsia="Times New Roman"/>
          <w:szCs w:val="24"/>
        </w:rPr>
        <w:t>τον Ποινικό Κώδικα; Έχουμε βόμβες μολότοφ. Στο άρθρο 272 του νέου Ποινικού Κώδικα αναφέρεται χαρακτηριστικά</w:t>
      </w:r>
      <w:r w:rsidRPr="00300CE6">
        <w:rPr>
          <w:rFonts w:eastAsia="Times New Roman"/>
          <w:szCs w:val="24"/>
        </w:rPr>
        <w:t>:</w:t>
      </w:r>
      <w:r>
        <w:rPr>
          <w:rFonts w:eastAsia="Times New Roman"/>
          <w:szCs w:val="24"/>
        </w:rPr>
        <w:t xml:space="preserve"> «Όποιος κατασκευάζει, προμηθεύεται ή κατέχει εκρηκτικές ύλες ή βόμβες από τις οποίες μπορεί να προκληθεί κίνδυνος γ</w:t>
      </w:r>
      <w:r>
        <w:rPr>
          <w:rFonts w:eastAsia="Times New Roman"/>
          <w:szCs w:val="24"/>
        </w:rPr>
        <w:t xml:space="preserve">ια άνθρωπο, τιμωρείται με φυλάκιση τριών ετών». Από κακούργημα, που τιμωρείτο με είκοσι χρόνια, το κάνετε πλημμέλημα. Είχαμε και τη θρασύτατη και προκλητική δήλωση του Βουλευτού σας Κυρίτση, ο οποίος είπε ότι δεν πέθανε </w:t>
      </w:r>
      <w:r>
        <w:rPr>
          <w:rFonts w:eastAsia="Times New Roman"/>
          <w:szCs w:val="24"/>
        </w:rPr>
        <w:t xml:space="preserve">κάποιος </w:t>
      </w:r>
      <w:r>
        <w:rPr>
          <w:rFonts w:eastAsia="Times New Roman"/>
          <w:szCs w:val="24"/>
        </w:rPr>
        <w:t>από μολότοφ. Ξέχασε τη «</w:t>
      </w:r>
      <w:r>
        <w:rPr>
          <w:rFonts w:eastAsia="Times New Roman"/>
          <w:szCs w:val="24"/>
          <w:lang w:val="en-US"/>
        </w:rPr>
        <w:t>MARF</w:t>
      </w:r>
      <w:r>
        <w:rPr>
          <w:rFonts w:eastAsia="Times New Roman"/>
          <w:szCs w:val="24"/>
          <w:lang w:val="en-US"/>
        </w:rPr>
        <w:t>IN</w:t>
      </w:r>
      <w:r>
        <w:rPr>
          <w:rFonts w:eastAsia="Times New Roman"/>
          <w:szCs w:val="24"/>
        </w:rPr>
        <w:t xml:space="preserve">» και τα κόκκινα εγκλήματα τόσων δεκαετιών. Κανείς δεν διαμαρτυρήθηκε, λοιπόν, γι’ αυτό. Καμμία αντίδραση από την Αριστερά για το πράγμα αυτό. </w:t>
      </w:r>
    </w:p>
    <w:p w14:paraId="19C9ABE6" w14:textId="77777777" w:rsidR="005136E3" w:rsidRDefault="0098028A">
      <w:pPr>
        <w:spacing w:after="0" w:line="600" w:lineRule="auto"/>
        <w:ind w:firstLine="720"/>
        <w:jc w:val="both"/>
        <w:rPr>
          <w:rFonts w:eastAsia="Times New Roman"/>
          <w:szCs w:val="24"/>
        </w:rPr>
      </w:pPr>
      <w:r>
        <w:rPr>
          <w:rFonts w:eastAsia="Times New Roman"/>
          <w:szCs w:val="24"/>
        </w:rPr>
        <w:t>Έχουμε, όμως, και άλλες αλλαγές για τις οποίες δεν διαμαρτυρηθήκατε, όπως την κατάργηση μετά από εβδομήντα χρό</w:t>
      </w:r>
      <w:r>
        <w:rPr>
          <w:rFonts w:eastAsia="Times New Roman"/>
          <w:szCs w:val="24"/>
        </w:rPr>
        <w:t>νια του νόμου περί καταχραστών του δημοσίου. Έγραψε άρθρο γι’ αυτό σήμερα στην εφημερίδα «</w:t>
      </w:r>
      <w:r>
        <w:rPr>
          <w:rFonts w:eastAsia="Times New Roman"/>
          <w:szCs w:val="24"/>
        </w:rPr>
        <w:t>ΚΑΘΗΜΕΡΙΝΗ</w:t>
      </w:r>
      <w:r>
        <w:rPr>
          <w:rFonts w:eastAsia="Times New Roman"/>
          <w:szCs w:val="24"/>
        </w:rPr>
        <w:t>» ο κ. Σανιδάς, επίτιμος εισαγγελεύς του Αρείου Πάγου</w:t>
      </w:r>
      <w:r w:rsidRPr="00FF54A9">
        <w:rPr>
          <w:rFonts w:eastAsia="Times New Roman"/>
          <w:szCs w:val="24"/>
        </w:rPr>
        <w:t>,</w:t>
      </w:r>
      <w:r>
        <w:rPr>
          <w:rFonts w:eastAsia="Times New Roman"/>
          <w:szCs w:val="24"/>
        </w:rPr>
        <w:t xml:space="preserve"> με τίτλο</w:t>
      </w:r>
      <w:r w:rsidRPr="00300CE6">
        <w:rPr>
          <w:rFonts w:eastAsia="Times New Roman"/>
          <w:szCs w:val="24"/>
        </w:rPr>
        <w:t xml:space="preserve"> </w:t>
      </w:r>
      <w:r>
        <w:rPr>
          <w:rFonts w:eastAsia="Times New Roman"/>
          <w:szCs w:val="24"/>
        </w:rPr>
        <w:t>«Είναι αναχρονιστικός ο νόμος περί καταχραστών του δημοσίου;»</w:t>
      </w:r>
      <w:r w:rsidRPr="00FF54A9">
        <w:rPr>
          <w:rFonts w:eastAsia="Times New Roman"/>
          <w:szCs w:val="24"/>
        </w:rPr>
        <w:t>,</w:t>
      </w:r>
      <w:r>
        <w:rPr>
          <w:rFonts w:eastAsia="Times New Roman"/>
          <w:szCs w:val="24"/>
        </w:rPr>
        <w:t xml:space="preserve"> με υπότιτλο</w:t>
      </w:r>
      <w:r w:rsidRPr="00300CE6">
        <w:rPr>
          <w:rFonts w:eastAsia="Times New Roman"/>
          <w:szCs w:val="24"/>
        </w:rPr>
        <w:t xml:space="preserve">: </w:t>
      </w:r>
      <w:r>
        <w:rPr>
          <w:rFonts w:eastAsia="Times New Roman"/>
          <w:szCs w:val="24"/>
        </w:rPr>
        <w:t xml:space="preserve">«Η διατήρηση σε </w:t>
      </w:r>
      <w:r>
        <w:rPr>
          <w:rFonts w:eastAsia="Times New Roman"/>
          <w:szCs w:val="24"/>
        </w:rPr>
        <w:t>ισχύ του νόμου 1608/1950 είναι απολύτως αναγκαία, αφού η διαφθορά στην Ελλάδα συνεχίζει να παραμένει αμείωτη». Το καταθέτω για τα Πρακτικά.</w:t>
      </w:r>
    </w:p>
    <w:p w14:paraId="19C9ABE7" w14:textId="77777777" w:rsidR="005136E3" w:rsidRDefault="0098028A">
      <w:pPr>
        <w:spacing w:after="0" w:line="600" w:lineRule="auto"/>
        <w:ind w:firstLine="720"/>
        <w:jc w:val="both"/>
        <w:rPr>
          <w:rFonts w:eastAsia="Times New Roman"/>
          <w:szCs w:val="24"/>
        </w:rPr>
      </w:pPr>
      <w:r>
        <w:rPr>
          <w:rFonts w:eastAsia="Times New Roman"/>
          <w:szCs w:val="24"/>
        </w:rPr>
        <w:t xml:space="preserve">(Στο σημείο αυτό ο Γενικός Γραμματέας του Λαϊκού Συνδέσμου–Χρυσή Αυγή κ. Νικόλαος </w:t>
      </w:r>
      <w:proofErr w:type="spellStart"/>
      <w:r>
        <w:rPr>
          <w:rFonts w:eastAsia="Times New Roman"/>
          <w:szCs w:val="24"/>
        </w:rPr>
        <w:t>Μιχαλολιάκος</w:t>
      </w:r>
      <w:proofErr w:type="spellEnd"/>
      <w:r>
        <w:rPr>
          <w:rFonts w:eastAsia="Times New Roman"/>
          <w:szCs w:val="24"/>
        </w:rPr>
        <w:t xml:space="preserve"> καταθέτει για τα Πρακ</w:t>
      </w:r>
      <w:r>
        <w:rPr>
          <w:rFonts w:eastAsia="Times New Roman"/>
          <w:szCs w:val="24"/>
        </w:rPr>
        <w:t xml:space="preserve">τικά το προαναφερθέν έγγραφο, το οποίο βρίσκεται στη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19C9ABE8" w14:textId="77777777" w:rsidR="005136E3" w:rsidRDefault="0098028A">
      <w:pPr>
        <w:spacing w:after="0" w:line="600" w:lineRule="auto"/>
        <w:ind w:firstLine="720"/>
        <w:jc w:val="both"/>
        <w:rPr>
          <w:rFonts w:eastAsia="Times New Roman"/>
          <w:szCs w:val="24"/>
        </w:rPr>
      </w:pPr>
      <w:r>
        <w:rPr>
          <w:rFonts w:eastAsia="Times New Roman"/>
          <w:szCs w:val="24"/>
        </w:rPr>
        <w:t xml:space="preserve">Καταργείτε </w:t>
      </w:r>
      <w:r w:rsidRPr="00B77B83">
        <w:rPr>
          <w:rFonts w:eastAsia="Times New Roman"/>
          <w:szCs w:val="24"/>
        </w:rPr>
        <w:t>τον νόμο περί καταχραστών του δημοσίου.</w:t>
      </w:r>
      <w:r>
        <w:rPr>
          <w:rFonts w:eastAsia="Times New Roman"/>
          <w:szCs w:val="24"/>
        </w:rPr>
        <w:t xml:space="preserve"> Την ίδια ώρα που βοά ολόκληρος ο ελληνικός λαός για σκάνδαλα, την ίδια ώρα που ο ελληνικός λαός λέει ότι οι πολιτικοί και αυτοί που κυβερνούν είναι κλέφτες, εσείς μειώνετε την ποινή. Σε ποιον είναι δώρο αυτή η ρύθμιση, αλήθεια; Μήπως σε εμάς; Εμείς δεν δι</w:t>
      </w:r>
      <w:r>
        <w:rPr>
          <w:rFonts w:eastAsia="Times New Roman"/>
          <w:szCs w:val="24"/>
        </w:rPr>
        <w:t>αχειριστήκαμε δημόσιο χρήμα, δεν κυβερνήσαμε. Μήπως είναι σ’ αυτούς που κυβέρνησαν, δηλαδή στο ΠΑΣΟΚ και στη Νέα Δημοκρατία και μήπως τελικά είναι και δώρο για τον εαυτό σας, αφού θα τελειώσει η εξουσία σας και θα κριθείτε;</w:t>
      </w:r>
    </w:p>
    <w:p w14:paraId="19C9ABE9" w14:textId="77777777" w:rsidR="005136E3" w:rsidRDefault="0098028A">
      <w:pPr>
        <w:spacing w:after="0" w:line="600" w:lineRule="auto"/>
        <w:ind w:firstLine="720"/>
        <w:jc w:val="both"/>
        <w:rPr>
          <w:rFonts w:eastAsia="Times New Roman"/>
          <w:szCs w:val="24"/>
        </w:rPr>
      </w:pPr>
      <w:r>
        <w:rPr>
          <w:rFonts w:eastAsia="Times New Roman"/>
          <w:szCs w:val="24"/>
        </w:rPr>
        <w:t xml:space="preserve">Επίσης, καταργείτε τη δωροδοκία </w:t>
      </w:r>
      <w:r>
        <w:rPr>
          <w:rFonts w:eastAsia="Times New Roman"/>
          <w:szCs w:val="24"/>
        </w:rPr>
        <w:t xml:space="preserve">υπαλλήλου, το άρθρο 236 και πάτε την ποινή στα τρία χρόνια. Το άρθρο 386 για την απάτη, το άρθρο 336 για τον βιασμό το αλλάζετε και περιορίζεται η έννοια του βιασμού. Για τους απατεώνες, για όσους είναι κάτω από </w:t>
      </w:r>
      <w:proofErr w:type="spellStart"/>
      <w:r>
        <w:rPr>
          <w:rFonts w:eastAsia="Times New Roman"/>
          <w:szCs w:val="24"/>
        </w:rPr>
        <w:t>εκατόν</w:t>
      </w:r>
      <w:proofErr w:type="spellEnd"/>
      <w:r>
        <w:rPr>
          <w:rFonts w:eastAsia="Times New Roman"/>
          <w:szCs w:val="24"/>
        </w:rPr>
        <w:t xml:space="preserve"> είκοσι χιλιάδες ευρώ, στην ουσία δεν </w:t>
      </w:r>
      <w:r>
        <w:rPr>
          <w:rFonts w:eastAsia="Times New Roman"/>
          <w:szCs w:val="24"/>
        </w:rPr>
        <w:t>υπάρχει πρόβλημα. Έχουμε και το 370</w:t>
      </w:r>
      <w:r>
        <w:rPr>
          <w:rFonts w:eastAsia="Times New Roman"/>
          <w:szCs w:val="24"/>
          <w:vertAlign w:val="superscript"/>
        </w:rPr>
        <w:t xml:space="preserve"> </w:t>
      </w:r>
      <w:r>
        <w:rPr>
          <w:rFonts w:eastAsia="Times New Roman"/>
          <w:szCs w:val="24"/>
        </w:rPr>
        <w:t>Α</w:t>
      </w:r>
      <w:r>
        <w:rPr>
          <w:rFonts w:eastAsia="Times New Roman"/>
          <w:szCs w:val="24"/>
        </w:rPr>
        <w:t>΄</w:t>
      </w:r>
      <w:r>
        <w:rPr>
          <w:rFonts w:eastAsia="Times New Roman"/>
          <w:szCs w:val="24"/>
        </w:rPr>
        <w:t xml:space="preserve"> που αφορά τον Υπουργό σας </w:t>
      </w:r>
      <w:proofErr w:type="spellStart"/>
      <w:r>
        <w:rPr>
          <w:rFonts w:eastAsia="Times New Roman"/>
          <w:szCs w:val="24"/>
        </w:rPr>
        <w:t>Πολάκη</w:t>
      </w:r>
      <w:proofErr w:type="spellEnd"/>
      <w:r>
        <w:rPr>
          <w:rFonts w:eastAsia="Times New Roman"/>
          <w:szCs w:val="24"/>
        </w:rPr>
        <w:t xml:space="preserve"> για τη μαγνητοφώνηση ιδιωτικής συνομιλίας, όπου από κακούργημα το κάνετε πλημμέλημα ενώ είναι σε εκκρεμότητα η υπόθεση.</w:t>
      </w:r>
    </w:p>
    <w:p w14:paraId="19C9ABEA" w14:textId="77777777" w:rsidR="005136E3" w:rsidRDefault="0098028A">
      <w:pPr>
        <w:spacing w:after="0" w:line="600" w:lineRule="auto"/>
        <w:ind w:firstLine="720"/>
        <w:jc w:val="both"/>
        <w:rPr>
          <w:rFonts w:eastAsia="Times New Roman"/>
          <w:szCs w:val="24"/>
        </w:rPr>
      </w:pPr>
      <w:r>
        <w:rPr>
          <w:rFonts w:eastAsia="Times New Roman"/>
          <w:szCs w:val="24"/>
        </w:rPr>
        <w:t xml:space="preserve">Υπάρχει και το άρθρο 105 για τους </w:t>
      </w:r>
      <w:proofErr w:type="spellStart"/>
      <w:r>
        <w:rPr>
          <w:rFonts w:eastAsia="Times New Roman"/>
          <w:szCs w:val="24"/>
        </w:rPr>
        <w:t>πολυϊσοβίτες</w:t>
      </w:r>
      <w:proofErr w:type="spellEnd"/>
      <w:r>
        <w:rPr>
          <w:rFonts w:eastAsia="Times New Roman"/>
          <w:szCs w:val="24"/>
        </w:rPr>
        <w:t xml:space="preserve">, που ανοίγει τον </w:t>
      </w:r>
      <w:r>
        <w:rPr>
          <w:rFonts w:eastAsia="Times New Roman"/>
          <w:szCs w:val="24"/>
        </w:rPr>
        <w:t xml:space="preserve">δρόμο για να βγουν από τη φυλακή οι δολοφόνοι της «17 Νοέμβρη», αλλά μ’ αυτό δεν ασχολήθηκε κανείς. </w:t>
      </w:r>
    </w:p>
    <w:p w14:paraId="19C9ABEB" w14:textId="77777777" w:rsidR="005136E3" w:rsidRDefault="0098028A">
      <w:pPr>
        <w:spacing w:after="0" w:line="600" w:lineRule="auto"/>
        <w:ind w:firstLine="720"/>
        <w:jc w:val="both"/>
        <w:rPr>
          <w:rFonts w:eastAsia="Times New Roman"/>
          <w:szCs w:val="24"/>
        </w:rPr>
      </w:pPr>
      <w:r>
        <w:rPr>
          <w:rFonts w:eastAsia="Times New Roman"/>
          <w:szCs w:val="24"/>
        </w:rPr>
        <w:t>Αλήθεια, θα ήθελα να ρωτήσω</w:t>
      </w:r>
      <w:r w:rsidRPr="0014399C">
        <w:rPr>
          <w:rFonts w:eastAsia="Times New Roman"/>
          <w:szCs w:val="24"/>
        </w:rPr>
        <w:t xml:space="preserve">: </w:t>
      </w:r>
      <w:r>
        <w:rPr>
          <w:rFonts w:eastAsia="Times New Roman"/>
          <w:szCs w:val="24"/>
        </w:rPr>
        <w:t>Πώς νομοθετεί ο κ. Καλογήρου; Ως Υπουργός ή σαν κομμουνιστής με εμπάθεια ενάντια στη Χρυσή Αυγή; Για το συγκεκριμένο άρθρο, το</w:t>
      </w:r>
      <w:r>
        <w:rPr>
          <w:rFonts w:eastAsia="Times New Roman"/>
          <w:szCs w:val="24"/>
        </w:rPr>
        <w:t xml:space="preserve"> 187, ακόμη και μέλος της </w:t>
      </w:r>
      <w:r>
        <w:rPr>
          <w:rFonts w:eastAsia="Times New Roman"/>
          <w:szCs w:val="24"/>
        </w:rPr>
        <w:t>νομοπαρασκευαστικής επιτροπής</w:t>
      </w:r>
      <w:r>
        <w:rPr>
          <w:rFonts w:eastAsia="Times New Roman"/>
          <w:szCs w:val="24"/>
        </w:rPr>
        <w:t xml:space="preserve">, ο κ. Μαντάς, είπε ότι δεν πρέπει να γίνεται νομοθέτηση </w:t>
      </w:r>
      <w:r>
        <w:rPr>
          <w:rFonts w:eastAsia="Times New Roman"/>
          <w:szCs w:val="24"/>
          <w:lang w:val="en-US"/>
        </w:rPr>
        <w:t>a</w:t>
      </w:r>
      <w:r w:rsidRPr="0014399C">
        <w:rPr>
          <w:rFonts w:eastAsia="Times New Roman"/>
          <w:szCs w:val="24"/>
        </w:rPr>
        <w:t xml:space="preserve"> </w:t>
      </w:r>
      <w:r>
        <w:rPr>
          <w:rFonts w:eastAsia="Times New Roman"/>
          <w:szCs w:val="24"/>
          <w:lang w:val="en-US"/>
        </w:rPr>
        <w:t>la</w:t>
      </w:r>
      <w:r w:rsidRPr="0014399C">
        <w:rPr>
          <w:rFonts w:eastAsia="Times New Roman"/>
          <w:szCs w:val="24"/>
        </w:rPr>
        <w:t xml:space="preserve"> </w:t>
      </w:r>
      <w:r>
        <w:rPr>
          <w:rFonts w:eastAsia="Times New Roman"/>
          <w:szCs w:val="24"/>
          <w:lang w:val="en-US"/>
        </w:rPr>
        <w:t>carte</w:t>
      </w:r>
      <w:r>
        <w:rPr>
          <w:rFonts w:eastAsia="Times New Roman"/>
          <w:szCs w:val="24"/>
        </w:rPr>
        <w:t xml:space="preserve">, δηλαδή να αλλάξει το άρθρο επειδή ακριβώς αφορά </w:t>
      </w:r>
      <w:r>
        <w:rPr>
          <w:rFonts w:eastAsia="Times New Roman"/>
          <w:szCs w:val="24"/>
        </w:rPr>
        <w:t>σ</w:t>
      </w:r>
      <w:r>
        <w:rPr>
          <w:rFonts w:eastAsia="Times New Roman"/>
          <w:szCs w:val="24"/>
        </w:rPr>
        <w:t>τη Χρυσή Αυγή. Όμως, το γεγονός ότι υπάρχουν όλες αυτές οι αναφορές των κομμάτων δε</w:t>
      </w:r>
      <w:r>
        <w:rPr>
          <w:rFonts w:eastAsia="Times New Roman"/>
          <w:szCs w:val="24"/>
        </w:rPr>
        <w:t xml:space="preserve">ίχνει περίτρανα αυτό που είναι η ουσία της υποθέσεως, ότι δηλαδή η δίωξη κατά της Χρυσής Αυγής ήταν και είναι μια δίωξη πολιτική. </w:t>
      </w:r>
    </w:p>
    <w:p w14:paraId="19C9ABEC" w14:textId="77777777" w:rsidR="005136E3" w:rsidRDefault="0098028A">
      <w:pPr>
        <w:spacing w:after="0" w:line="600" w:lineRule="auto"/>
        <w:ind w:firstLine="720"/>
        <w:jc w:val="both"/>
        <w:rPr>
          <w:rFonts w:eastAsia="Times New Roman"/>
          <w:szCs w:val="24"/>
        </w:rPr>
      </w:pPr>
      <w:r>
        <w:rPr>
          <w:rFonts w:eastAsia="Times New Roman"/>
          <w:szCs w:val="24"/>
        </w:rPr>
        <w:t>Αντί να βλέπουμε, λοιπόν, όλες αυτές τις αλλαγές, με κορυφαία αυτή του νόμου περί καταχραστών δημοσίου που ελαφρύνει τις ποιν</w:t>
      </w:r>
      <w:r>
        <w:rPr>
          <w:rFonts w:eastAsia="Times New Roman"/>
          <w:szCs w:val="24"/>
        </w:rPr>
        <w:t xml:space="preserve">ές, ας πούμε δυο λόγια για το </w:t>
      </w:r>
      <w:r>
        <w:rPr>
          <w:rFonts w:eastAsia="Times New Roman"/>
          <w:szCs w:val="24"/>
        </w:rPr>
        <w:t>άρθρο</w:t>
      </w:r>
      <w:r>
        <w:rPr>
          <w:rFonts w:eastAsia="Times New Roman"/>
          <w:szCs w:val="24"/>
        </w:rPr>
        <w:t xml:space="preserve">187. </w:t>
      </w:r>
    </w:p>
    <w:p w14:paraId="19C9ABED" w14:textId="77777777" w:rsidR="005136E3" w:rsidRDefault="0098028A">
      <w:pPr>
        <w:spacing w:after="0" w:line="600" w:lineRule="auto"/>
        <w:ind w:firstLine="720"/>
        <w:jc w:val="both"/>
        <w:rPr>
          <w:rFonts w:eastAsia="Times New Roman"/>
          <w:szCs w:val="24"/>
        </w:rPr>
      </w:pPr>
      <w:r>
        <w:rPr>
          <w:rFonts w:eastAsia="Times New Roman"/>
          <w:szCs w:val="24"/>
        </w:rPr>
        <w:t xml:space="preserve">Είναι γνωστό ότι απ’ αυτήν εδώ τη Βουλή έχει κυρωθεί η Σύμβαση του Παλέρμο, σύμφωνα με την οποία δεν υπάρχει εγκληματική οργάνωση αν δεν υπάρχει οικονομικό όφελος. Θα πρέπει να ξέρετε ότι η </w:t>
      </w:r>
      <w:r>
        <w:rPr>
          <w:rFonts w:eastAsia="Times New Roman"/>
          <w:szCs w:val="24"/>
        </w:rPr>
        <w:t>νομοπαρασκευαστική επιτρο</w:t>
      </w:r>
      <w:r>
        <w:rPr>
          <w:rFonts w:eastAsia="Times New Roman"/>
          <w:szCs w:val="24"/>
        </w:rPr>
        <w:t>πή</w:t>
      </w:r>
      <w:r>
        <w:rPr>
          <w:rFonts w:eastAsia="Times New Roman"/>
          <w:szCs w:val="24"/>
        </w:rPr>
        <w:t xml:space="preserve"> και το 2014, όταν κυβέρνηση ήταν η Νέα Δημοκρατία, αυτό προέβλεπε και αυτό προέβλεπε και αυτή η </w:t>
      </w:r>
      <w:r>
        <w:rPr>
          <w:rFonts w:eastAsia="Times New Roman"/>
          <w:szCs w:val="24"/>
        </w:rPr>
        <w:t>νομοπαρασκευαστική επιτροπή</w:t>
      </w:r>
      <w:r>
        <w:rPr>
          <w:rFonts w:eastAsia="Times New Roman"/>
          <w:szCs w:val="24"/>
        </w:rPr>
        <w:t xml:space="preserve">, να είναι πλημμέλημα, και επενέβη ο κ. Καλογήρου. Λέει ψέματα ότι δεν άλλαξε τις προτάσεις της </w:t>
      </w:r>
      <w:r>
        <w:rPr>
          <w:rFonts w:eastAsia="Times New Roman"/>
          <w:szCs w:val="24"/>
        </w:rPr>
        <w:t>νομοπαρασκευαστικής επιτροπής</w:t>
      </w:r>
      <w:r>
        <w:rPr>
          <w:rFonts w:eastAsia="Times New Roman"/>
          <w:szCs w:val="24"/>
        </w:rPr>
        <w:t>. Τις</w:t>
      </w:r>
      <w:r>
        <w:rPr>
          <w:rFonts w:eastAsia="Times New Roman"/>
          <w:szCs w:val="24"/>
        </w:rPr>
        <w:t xml:space="preserve"> άλλαξε εις βάρος της Χρυσής Αυγής. </w:t>
      </w:r>
    </w:p>
    <w:p w14:paraId="19C9ABEE" w14:textId="77777777" w:rsidR="005136E3" w:rsidRDefault="0098028A">
      <w:pPr>
        <w:spacing w:after="0" w:line="600" w:lineRule="auto"/>
        <w:ind w:firstLine="720"/>
        <w:jc w:val="both"/>
        <w:rPr>
          <w:rFonts w:eastAsia="Times New Roman"/>
          <w:szCs w:val="24"/>
        </w:rPr>
      </w:pPr>
      <w:r>
        <w:rPr>
          <w:rFonts w:eastAsia="Times New Roman"/>
          <w:szCs w:val="24"/>
        </w:rPr>
        <w:t xml:space="preserve">Εμείς, όμως, δεν έχουμε να φοβηθούμε τίποτε. Καμμία αλλαγή </w:t>
      </w:r>
      <w:r>
        <w:rPr>
          <w:rFonts w:eastAsia="Times New Roman"/>
          <w:szCs w:val="24"/>
        </w:rPr>
        <w:t xml:space="preserve">στο πλαίσιο </w:t>
      </w:r>
      <w:r>
        <w:rPr>
          <w:rFonts w:eastAsia="Times New Roman"/>
          <w:szCs w:val="24"/>
        </w:rPr>
        <w:t>ποινών δεν μας αφορά. Εσείς ήδη μας καταδικάσατε και κοιτάτε την επιμέτρηση των ποινών. Τόσο σεβασμό έχετε, μπολσεβίκοι, στη δικαιοσύνη!</w:t>
      </w:r>
    </w:p>
    <w:p w14:paraId="19C9ABEF" w14:textId="77777777" w:rsidR="005136E3" w:rsidRDefault="0098028A">
      <w:pPr>
        <w:spacing w:after="0" w:line="600" w:lineRule="auto"/>
        <w:ind w:firstLine="720"/>
        <w:jc w:val="both"/>
        <w:rPr>
          <w:rFonts w:eastAsia="Times New Roman"/>
          <w:szCs w:val="24"/>
        </w:rPr>
      </w:pPr>
      <w:r>
        <w:rPr>
          <w:rFonts w:eastAsia="Times New Roman"/>
          <w:szCs w:val="24"/>
        </w:rPr>
        <w:t xml:space="preserve">Σας δηλώνω </w:t>
      </w:r>
      <w:r>
        <w:rPr>
          <w:rFonts w:eastAsia="Times New Roman"/>
          <w:szCs w:val="24"/>
        </w:rPr>
        <w:t xml:space="preserve">απ’ αυτό εδώ το Βήμα ότι μεγαλύτερη απόδειξη </w:t>
      </w:r>
      <w:r>
        <w:rPr>
          <w:rFonts w:eastAsia="Times New Roman"/>
          <w:szCs w:val="24"/>
        </w:rPr>
        <w:t xml:space="preserve">πως </w:t>
      </w:r>
      <w:r>
        <w:rPr>
          <w:rFonts w:eastAsia="Times New Roman"/>
          <w:szCs w:val="24"/>
        </w:rPr>
        <w:t>δεν μας αφορά είναι ότι όταν θα φέρετε τον Ποινικό Κώδικα, η Χρυσή Αυγή δεσμεύεται ότι θα τον καταψηφίσει.</w:t>
      </w:r>
    </w:p>
    <w:p w14:paraId="19C9ABF0" w14:textId="77777777" w:rsidR="005136E3" w:rsidRDefault="0098028A">
      <w:pPr>
        <w:tabs>
          <w:tab w:val="left" w:pos="709"/>
          <w:tab w:val="center" w:pos="4753"/>
        </w:tabs>
        <w:spacing w:after="0" w:line="600" w:lineRule="auto"/>
        <w:contextualSpacing/>
        <w:jc w:val="center"/>
        <w:rPr>
          <w:rFonts w:eastAsia="Times New Roman"/>
          <w:szCs w:val="24"/>
        </w:rPr>
      </w:pPr>
      <w:r w:rsidRPr="001602F0">
        <w:rPr>
          <w:rFonts w:eastAsia="Times New Roman"/>
          <w:szCs w:val="24"/>
        </w:rPr>
        <w:t>(Χειροκροτήματα από την πτέρυγα της Χρυσής Αυγής)</w:t>
      </w:r>
    </w:p>
    <w:p w14:paraId="19C9ABF1" w14:textId="77777777" w:rsidR="005136E3" w:rsidRDefault="0098028A">
      <w:pPr>
        <w:tabs>
          <w:tab w:val="left" w:pos="709"/>
          <w:tab w:val="center" w:pos="4753"/>
        </w:tabs>
        <w:spacing w:after="0" w:line="600" w:lineRule="auto"/>
        <w:ind w:firstLine="709"/>
        <w:contextualSpacing/>
        <w:jc w:val="both"/>
        <w:rPr>
          <w:rFonts w:eastAsia="Times New Roman"/>
          <w:szCs w:val="24"/>
        </w:rPr>
      </w:pPr>
      <w:r w:rsidRPr="00FF54A9">
        <w:rPr>
          <w:rFonts w:eastAsia="Times New Roman"/>
          <w:b/>
          <w:szCs w:val="24"/>
        </w:rPr>
        <w:t xml:space="preserve">ΠΡΟΕΔΡΕΥΩΝ (Δημήτριος </w:t>
      </w:r>
      <w:proofErr w:type="spellStart"/>
      <w:r w:rsidRPr="00FF54A9">
        <w:rPr>
          <w:rFonts w:eastAsia="Times New Roman"/>
          <w:b/>
          <w:szCs w:val="24"/>
        </w:rPr>
        <w:t>Κρεμαστινός</w:t>
      </w:r>
      <w:proofErr w:type="spellEnd"/>
      <w:r w:rsidRPr="00FF54A9">
        <w:rPr>
          <w:rFonts w:eastAsia="Times New Roman"/>
          <w:b/>
          <w:szCs w:val="24"/>
        </w:rPr>
        <w:t>):</w:t>
      </w:r>
      <w:r w:rsidRPr="00F346F1">
        <w:rPr>
          <w:rFonts w:eastAsia="Times New Roman"/>
          <w:szCs w:val="24"/>
        </w:rPr>
        <w:t xml:space="preserve"> </w:t>
      </w:r>
      <w:r>
        <w:rPr>
          <w:rFonts w:eastAsia="Times New Roman"/>
          <w:szCs w:val="24"/>
        </w:rPr>
        <w:t>Γίνεται γνωστό</w:t>
      </w:r>
      <w:r>
        <w:rPr>
          <w:rFonts w:eastAsia="Times New Roman"/>
          <w:szCs w:val="24"/>
        </w:rPr>
        <w:t xml:space="preserve"> στο Σώμα ότι τη συνεδρίαση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w:t>
      </w:r>
      <w:r>
        <w:rPr>
          <w:rFonts w:eastAsia="Times New Roman"/>
          <w:szCs w:val="24"/>
        </w:rPr>
        <w:t>μαθήτριες και μαθητές και τρεις συνοδοί εκπαιδευτικοί από το Γυμνάσιο Αξιού Θεσσαλονίκης.</w:t>
      </w:r>
    </w:p>
    <w:p w14:paraId="19C9ABF2"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Η Βουλή σάς καλωσορίζει.</w:t>
      </w:r>
    </w:p>
    <w:p w14:paraId="19C9ABF3" w14:textId="77777777" w:rsidR="005136E3" w:rsidRDefault="0098028A">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 xml:space="preserve">(Χειροκροτήματα </w:t>
      </w:r>
      <w:r>
        <w:rPr>
          <w:rFonts w:eastAsia="Times New Roman"/>
          <w:szCs w:val="24"/>
        </w:rPr>
        <w:t xml:space="preserve">απ’ </w:t>
      </w:r>
      <w:r>
        <w:rPr>
          <w:rFonts w:eastAsia="Times New Roman"/>
          <w:szCs w:val="24"/>
        </w:rPr>
        <w:t>όλες τις πτέρυγες της Βουλής)</w:t>
      </w:r>
    </w:p>
    <w:p w14:paraId="19C9ABF4"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Τον λόγο έχει ο Πρόεδρος της Ένωσης Κεντρώων κ. Λεβέντης.</w:t>
      </w:r>
    </w:p>
    <w:p w14:paraId="19C9ABF5" w14:textId="77777777" w:rsidR="005136E3" w:rsidRDefault="0098028A">
      <w:pPr>
        <w:tabs>
          <w:tab w:val="left" w:pos="709"/>
          <w:tab w:val="center" w:pos="4753"/>
        </w:tabs>
        <w:spacing w:after="0" w:line="600" w:lineRule="auto"/>
        <w:ind w:firstLine="720"/>
        <w:contextualSpacing/>
        <w:jc w:val="both"/>
        <w:rPr>
          <w:rFonts w:eastAsia="Times New Roman"/>
          <w:szCs w:val="24"/>
        </w:rPr>
      </w:pPr>
      <w:r w:rsidRPr="0011108E">
        <w:rPr>
          <w:rFonts w:eastAsia="Times New Roman"/>
          <w:b/>
          <w:szCs w:val="24"/>
        </w:rPr>
        <w:t>ΒΑΣΙΛ</w:t>
      </w:r>
      <w:r>
        <w:rPr>
          <w:rFonts w:eastAsia="Times New Roman"/>
          <w:b/>
          <w:szCs w:val="24"/>
        </w:rPr>
        <w:t>Η</w:t>
      </w:r>
      <w:r w:rsidRPr="0011108E">
        <w:rPr>
          <w:rFonts w:eastAsia="Times New Roman"/>
          <w:b/>
          <w:szCs w:val="24"/>
        </w:rPr>
        <w:t>Σ ΛΕΒΕΝΤΗΣ (Πρόεδρος της Έν</w:t>
      </w:r>
      <w:r w:rsidRPr="0011108E">
        <w:rPr>
          <w:rFonts w:eastAsia="Times New Roman"/>
          <w:b/>
          <w:szCs w:val="24"/>
        </w:rPr>
        <w:t>ωσης Κεντρώων):</w:t>
      </w:r>
      <w:r>
        <w:rPr>
          <w:rFonts w:eastAsia="Times New Roman"/>
          <w:szCs w:val="24"/>
        </w:rPr>
        <w:t xml:space="preserve"> Κύριε Πρόεδρε, κυρίες και κύριοι Βουλευτές, συζητάμε εκ δευτέρου και σε τελική φάση το ζήτημα της </w:t>
      </w:r>
      <w:r>
        <w:rPr>
          <w:rFonts w:eastAsia="Times New Roman"/>
          <w:szCs w:val="24"/>
        </w:rPr>
        <w:t xml:space="preserve">αναθεώρησης </w:t>
      </w:r>
      <w:r>
        <w:rPr>
          <w:rFonts w:eastAsia="Times New Roman"/>
          <w:szCs w:val="24"/>
        </w:rPr>
        <w:t xml:space="preserve">του Συντάγματος. Όμως, το ζήτημα αυτό, που είναι ύψιστο, το σαμπόταραν και τα δύο κόμματα -και ο ΣΥΡΙΖΑ και η Νέα Δημοκρατία- και </w:t>
      </w:r>
      <w:r>
        <w:rPr>
          <w:rFonts w:eastAsia="Times New Roman"/>
          <w:szCs w:val="24"/>
        </w:rPr>
        <w:t xml:space="preserve">έκαναν προτάσεις ξένες η μία από την άλλη, που μηδαμινά κοινά σημεία έχουν, με το πρόσχημα ότι ο ένας εκφράζει τη συντήρηση και ο άλλος την πρόοδο. </w:t>
      </w:r>
    </w:p>
    <w:p w14:paraId="19C9ABF6"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Έχω πει ότι κατά τη γνώμη της Ένωσης Κεντρώων και οι δύο εκφράζουν τη συντήρηση και ο ΣΥΡΙΖΑ και η Νέα Δημο</w:t>
      </w:r>
      <w:r>
        <w:rPr>
          <w:rFonts w:eastAsia="Times New Roman"/>
          <w:szCs w:val="24"/>
        </w:rPr>
        <w:t xml:space="preserve">κρατία, γιατί πρόοδος δεν είναι να λες απλά ότι είσαι προοδευτικός. Πρόοδος είναι να το αποδεικνύεις με τις πράξεις σου, με τα έργα σου. </w:t>
      </w:r>
    </w:p>
    <w:p w14:paraId="19C9ABF7"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Η πρώτη συζήτηση που έκανα εγώ με τον Τσίπρα ήταν για την απλή αναλογική. Την απλή αναλογική στην Αίθουσα αυτήν την ψή</w:t>
      </w:r>
      <w:r>
        <w:rPr>
          <w:rFonts w:eastAsia="Times New Roman"/>
          <w:szCs w:val="24"/>
        </w:rPr>
        <w:t xml:space="preserve">φισε μόνο η Ένωση Κεντρώων ουσιαστικά. Το ΚΚΕ σύρθηκε. Δεν ήρθε </w:t>
      </w:r>
      <w:proofErr w:type="spellStart"/>
      <w:r>
        <w:rPr>
          <w:rFonts w:eastAsia="Times New Roman"/>
          <w:szCs w:val="24"/>
        </w:rPr>
        <w:t>προθύμως</w:t>
      </w:r>
      <w:proofErr w:type="spellEnd"/>
      <w:r>
        <w:rPr>
          <w:rFonts w:eastAsia="Times New Roman"/>
          <w:szCs w:val="24"/>
        </w:rPr>
        <w:t xml:space="preserve"> να ψηφίσει. Τη ψήφισε η Ένωση Κεντρώων, γιατί πιστεύαμε στην απλή αναλογική. Του είπα, όμως, του κ. Τσίπρα ότι «αν συνεχίσεις και ψηφίζεις τα νομοσχέδια με 151 και 152, συνεχίζεις τη </w:t>
      </w:r>
      <w:r>
        <w:rPr>
          <w:rFonts w:eastAsia="Times New Roman"/>
          <w:szCs w:val="24"/>
        </w:rPr>
        <w:t xml:space="preserve">λογική της ενισχυμένης». </w:t>
      </w:r>
    </w:p>
    <w:p w14:paraId="19C9ABF8"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Η απλή αναλογική δεν είναι μόνο να την περάσουμε ως νόμο. Πρέπει να την υιοθετήσουμε </w:t>
      </w:r>
      <w:r>
        <w:rPr>
          <w:rFonts w:eastAsia="Times New Roman"/>
          <w:szCs w:val="24"/>
        </w:rPr>
        <w:t>ως</w:t>
      </w:r>
      <w:r>
        <w:rPr>
          <w:rFonts w:eastAsia="Times New Roman"/>
          <w:szCs w:val="24"/>
        </w:rPr>
        <w:t xml:space="preserve"> συναίνεση, να αλλάξει ο πολιτικός χάρτης, να αρχίσουν να επικρατούν συναινέσεις και συγκλίσεις. Ο κ. Τσίπρας επί τέσσερα χρόνια τώρα τα περνάε</w:t>
      </w:r>
      <w:r>
        <w:rPr>
          <w:rFonts w:eastAsia="Times New Roman"/>
          <w:szCs w:val="24"/>
        </w:rPr>
        <w:t>ι με 151 όλα. Σε τι διαφέρει από τον κ. Σαμαρά ή από τον κ. Μητσοτάκη; Σε τι διαφέρει; Αν είχε προσπαθήσει ακόμη και να νομοθετεί λιγότερο, αλλά να νομοθετεί συναινετικά μ’ έναν αυξημένο αριθμό ψήφων, θα είχε φανεί στην Ελλάδα τι εστί απλή αναλογική. Θα εί</w:t>
      </w:r>
      <w:r>
        <w:rPr>
          <w:rFonts w:eastAsia="Times New Roman"/>
          <w:szCs w:val="24"/>
        </w:rPr>
        <w:t>χαμε τα πρώτα αποτελέσματα της απλής αναλογικής και θα είχαν πειστεί και οι δύσπιστοι, γιατί πολλοί φοβούνται ότι η απλή αναλογική θα φέρει ακυβερνησία. Χρειάζεται, λοιπόν, ένα στάδιο συναίνεσης. Δεν το προσέφερε ο κ. Τσίπρας. Κυβέρνησε με δεξιά λογική, «ή</w:t>
      </w:r>
      <w:r>
        <w:rPr>
          <w:rFonts w:eastAsia="Times New Roman"/>
          <w:szCs w:val="24"/>
        </w:rPr>
        <w:t xml:space="preserve"> συμφωνείτε μ’ αυτά που λέω εγώ ή κόφτε τον λαιμό σας».</w:t>
      </w:r>
    </w:p>
    <w:p w14:paraId="19C9ABF9"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Στο θέμα του Προέδρου της Δημοκρατίας η Ένωση Κεντρώων έχει πει ότι δεν πρέπει να ψηφίζεται από τον λαό ο Πρόεδρος της Δημοκρατίας, γιατί σύμφωνα με τα Συντάγματα όλου του κόσμου, όταν έχουμε δύο πόλο</w:t>
      </w:r>
      <w:r>
        <w:rPr>
          <w:rFonts w:eastAsia="Times New Roman"/>
          <w:szCs w:val="24"/>
        </w:rPr>
        <w:t xml:space="preserve">υς εξουσίας σ’ ένα κράτος, </w:t>
      </w:r>
      <w:proofErr w:type="spellStart"/>
      <w:r>
        <w:rPr>
          <w:rFonts w:eastAsia="Times New Roman"/>
          <w:szCs w:val="24"/>
        </w:rPr>
        <w:t>οδηγούμεθα</w:t>
      </w:r>
      <w:proofErr w:type="spellEnd"/>
      <w:r>
        <w:rPr>
          <w:rFonts w:eastAsia="Times New Roman"/>
          <w:szCs w:val="24"/>
        </w:rPr>
        <w:t xml:space="preserve"> αργά ή γρήγορα σε συγκρούσεις.</w:t>
      </w:r>
    </w:p>
    <w:p w14:paraId="19C9ABF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Αυτό δεν το καταλαβαίνετε; Ο τέως βασιλιάς πώς έχασε τον θρόνο του; Ανέτρεψε τον Γεώργιο Παπανδρέου, απέλυσε έναν Πρωθυπουργό με 54%. Έτσι είναι. Όταν ο πρόεδρος είναι εκλεγμένος, δεν είναι πια διακοσμητικός, έχει κάποια εξουσία. Μπορεί κάτι να μην υπογράψ</w:t>
      </w:r>
      <w:r>
        <w:rPr>
          <w:rFonts w:eastAsia="Times New Roman" w:cs="Times New Roman"/>
          <w:szCs w:val="24"/>
        </w:rPr>
        <w:t xml:space="preserve">ει. Μπορεί κάποια ανωμαλία να δημιουργήσει. Υπάρχει σοφία στα </w:t>
      </w:r>
      <w:r>
        <w:rPr>
          <w:rFonts w:eastAsia="Times New Roman" w:cs="Times New Roman"/>
          <w:szCs w:val="24"/>
        </w:rPr>
        <w:t>Συντάγματα</w:t>
      </w:r>
      <w:r>
        <w:rPr>
          <w:rFonts w:eastAsia="Times New Roman" w:cs="Times New Roman"/>
          <w:szCs w:val="24"/>
        </w:rPr>
        <w:t xml:space="preserve"> που δίνουν μόνον έναν πόλο εξουσίας σε κάθε κράτος</w:t>
      </w:r>
      <w:r w:rsidRPr="00895E65">
        <w:rPr>
          <w:rFonts w:eastAsia="Times New Roman" w:cs="Times New Roman"/>
          <w:szCs w:val="24"/>
        </w:rPr>
        <w:t>,</w:t>
      </w:r>
      <w:r>
        <w:rPr>
          <w:rFonts w:eastAsia="Times New Roman" w:cs="Times New Roman"/>
          <w:szCs w:val="24"/>
        </w:rPr>
        <w:t xml:space="preserve"> γιατί ξέρουν ότι σε πολλές περιπτώσεις υπήρξε σύγκρουση πόλων και άρα εκτροπή. Αυτό είναι το αποτέλεσμα, η εκτροπή. Ούτε αυτό το κα</w:t>
      </w:r>
      <w:r>
        <w:rPr>
          <w:rFonts w:eastAsia="Times New Roman" w:cs="Times New Roman"/>
          <w:szCs w:val="24"/>
        </w:rPr>
        <w:t>τάλαβε ο κ. Τσίπρας. Καλά, ο κ. Μητσοτάκης δεν θα το καταλάβει, γιατί και ο πατέρας του ήταν πάντα υπέρ της εκλογής προέδρου. Μια φορά που τον είδα εδώ</w:t>
      </w:r>
      <w:r w:rsidRPr="00895E65">
        <w:rPr>
          <w:rFonts w:eastAsia="Times New Roman" w:cs="Times New Roman"/>
          <w:szCs w:val="24"/>
        </w:rPr>
        <w:t>,</w:t>
      </w:r>
      <w:r>
        <w:rPr>
          <w:rFonts w:eastAsia="Times New Roman" w:cs="Times New Roman"/>
          <w:szCs w:val="24"/>
        </w:rPr>
        <w:t xml:space="preserve"> στο κυλικείο της Βουλής</w:t>
      </w:r>
      <w:r w:rsidRPr="00895E65">
        <w:rPr>
          <w:rFonts w:eastAsia="Times New Roman" w:cs="Times New Roman"/>
          <w:szCs w:val="24"/>
        </w:rPr>
        <w:t>,</w:t>
      </w:r>
      <w:r>
        <w:rPr>
          <w:rFonts w:eastAsia="Times New Roman" w:cs="Times New Roman"/>
          <w:szCs w:val="24"/>
        </w:rPr>
        <w:t xml:space="preserve"> και του ανέφερα αυτό το θέμα της σύγκρουσης των πόλων, δεν έδειξε να το καταλα</w:t>
      </w:r>
      <w:r>
        <w:rPr>
          <w:rFonts w:eastAsia="Times New Roman" w:cs="Times New Roman"/>
          <w:szCs w:val="24"/>
        </w:rPr>
        <w:t xml:space="preserve">βαίνει. Δυστυχώς. </w:t>
      </w:r>
    </w:p>
    <w:p w14:paraId="19C9ABF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Βγήκε σήμερα σε κάποιο κανάλι ο κ. </w:t>
      </w:r>
      <w:proofErr w:type="spellStart"/>
      <w:r>
        <w:rPr>
          <w:rFonts w:eastAsia="Times New Roman" w:cs="Times New Roman"/>
          <w:szCs w:val="24"/>
        </w:rPr>
        <w:t>Μεϊμαράκης</w:t>
      </w:r>
      <w:proofErr w:type="spellEnd"/>
      <w:r>
        <w:rPr>
          <w:rFonts w:eastAsia="Times New Roman" w:cs="Times New Roman"/>
          <w:szCs w:val="24"/>
        </w:rPr>
        <w:t xml:space="preserve"> και είπε ότι το Κέντρο δεν χρειάζεται πια. Το έχουν απορροφήσει η Δεξιά και ο ΣΥΡΙΖΑ. Δεν χρειάζεται Κέντρο. Και είπε ότι στις ευρωεκλογές θα γίνει σύγκρουση δύο κόσμων: προόδου και συντήρηση</w:t>
      </w:r>
      <w:r>
        <w:rPr>
          <w:rFonts w:eastAsia="Times New Roman" w:cs="Times New Roman"/>
          <w:szCs w:val="24"/>
        </w:rPr>
        <w:t xml:space="preserve">ς και η τελευταία ψήφος δεν πρέπει να πάει χαμένη. Ποιο σύστημα </w:t>
      </w:r>
      <w:r w:rsidRPr="00831B32">
        <w:rPr>
          <w:rFonts w:eastAsia="Times New Roman" w:cs="Times New Roman"/>
          <w:szCs w:val="24"/>
        </w:rPr>
        <w:t>οδ</w:t>
      </w:r>
      <w:r>
        <w:rPr>
          <w:rFonts w:eastAsia="Times New Roman" w:cs="Times New Roman"/>
          <w:szCs w:val="24"/>
        </w:rPr>
        <w:t>ήγησε σε πτώχευση την Ελλάδα; Το σύστημα του δικομματισμού. Αυτό δεν οδήγησε σε πτώχευση την Ελλάδα; Την οδήγησε σε πτώχευση κα</w:t>
      </w:r>
      <w:r>
        <w:rPr>
          <w:rFonts w:eastAsia="Times New Roman" w:cs="Times New Roman"/>
          <w:szCs w:val="24"/>
        </w:rPr>
        <w:t>μ</w:t>
      </w:r>
      <w:r>
        <w:rPr>
          <w:rFonts w:eastAsia="Times New Roman" w:cs="Times New Roman"/>
          <w:szCs w:val="24"/>
        </w:rPr>
        <w:t xml:space="preserve">μία κυβέρνηση συνασπισμού; </w:t>
      </w:r>
    </w:p>
    <w:p w14:paraId="19C9ABF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Επομένως, γιατί υπάρχουν άνθρωποι </w:t>
      </w:r>
      <w:r>
        <w:rPr>
          <w:rFonts w:eastAsia="Times New Roman" w:cs="Times New Roman"/>
          <w:szCs w:val="24"/>
        </w:rPr>
        <w:t>σ’</w:t>
      </w:r>
      <w:r>
        <w:rPr>
          <w:rFonts w:eastAsia="Times New Roman" w:cs="Times New Roman"/>
          <w:szCs w:val="24"/>
        </w:rPr>
        <w:t xml:space="preserve"> αυτήν την Αίθουσα που συνεχίζουν και επιμένουν στην ενός ανδρός αρχή και στην κλοπή Βουλευτών, στην καλπονοθεία Βουλευτών; Γιατί δεν μπορούν να πιστέψουν στην εκπροσώπηση του λαού ισοτίμως. Θέλουν με 20%-25% να κάνουν κυβέρνηση και να λένε μετά «μας ψήφ</w:t>
      </w:r>
      <w:r>
        <w:rPr>
          <w:rFonts w:eastAsia="Times New Roman" w:cs="Times New Roman"/>
          <w:szCs w:val="24"/>
        </w:rPr>
        <w:t>ισε ο ελληνικός λαός». Αυτό γίνεται τα τελευταία χρόνια. Αν εξετάσουμε τα νούμερα, το ποσοστό απεχόντων από τις ψηφοφορίες, ποσοστό συμμετεχόντων και τι ποσοστό παίρνει το πρώτο κόμμα και κάνουμε αναγωγή επί του συνόλου, είναι ζήτημα να βρούμε κυβέρνηση με</w:t>
      </w:r>
      <w:r>
        <w:rPr>
          <w:rFonts w:eastAsia="Times New Roman" w:cs="Times New Roman"/>
          <w:szCs w:val="24"/>
        </w:rPr>
        <w:t xml:space="preserve"> στήριξη πάνω από το 20% με 23% του λαού. Αυτό γίνεται. Είναι μία κατάσταση νοσηρή, την οποία τα κόμματα δεν δείχνουν να θέλουν να αλλάξουν, διότι τους βολεύει.</w:t>
      </w:r>
    </w:p>
    <w:p w14:paraId="19C9ABF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Μάλιστα ο κ. Τσίπρας λέει τώρα να αλλάξει τον νόμο για τις ευρωεκλογές, να μπορούν οι Βουλευτές</w:t>
      </w:r>
      <w:r>
        <w:rPr>
          <w:rFonts w:eastAsia="Times New Roman" w:cs="Times New Roman"/>
          <w:szCs w:val="24"/>
        </w:rPr>
        <w:t xml:space="preserve"> να θέτουν και υποψηφιότητα για την Ευρωβουλή. Ξέρετε, στη Γερμανία ο εκλογικός νόμος πρέπει να αλλάζει έξι χρόνια πριν</w:t>
      </w:r>
      <w:r w:rsidRPr="00831B32">
        <w:rPr>
          <w:rFonts w:eastAsia="Times New Roman" w:cs="Times New Roman"/>
          <w:szCs w:val="24"/>
        </w:rPr>
        <w:t xml:space="preserve"> </w:t>
      </w:r>
      <w:r>
        <w:rPr>
          <w:rFonts w:eastAsia="Times New Roman" w:cs="Times New Roman"/>
          <w:szCs w:val="24"/>
        </w:rPr>
        <w:t>από τις εκλογές στις οποίες θα εφαρμοστεί. Εδώ αλλάζει σαράντα, πενήντα μέρες πριν. Ό,τι γουστάρει ο καθένας κάνει. Πηγαίνετε στη Γερμαν</w:t>
      </w:r>
      <w:r>
        <w:rPr>
          <w:rFonts w:eastAsia="Times New Roman" w:cs="Times New Roman"/>
          <w:szCs w:val="24"/>
        </w:rPr>
        <w:t>ία και πείτε: Τώρα έχουμε ευρωεκλογές. Δεν αλλάζουμε, βρε παιδιά, τον νόμο, γιατί έτσι βολεύει; Και όλοι να συμφωνήσουν, δεν προχωρούν. Έξι χρόνια μετά θα εφαρμοστεί. Αυτά, όμως, είναι προχωρημένα μαθηματικά για την Αίθουσα αυτή!</w:t>
      </w:r>
    </w:p>
    <w:p w14:paraId="19C9ABF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Ως Ένωση Κεντρώων έχουμε ζ</w:t>
      </w:r>
      <w:r>
        <w:rPr>
          <w:rFonts w:eastAsia="Times New Roman" w:cs="Times New Roman"/>
          <w:szCs w:val="24"/>
        </w:rPr>
        <w:t xml:space="preserve">ητήσει την ποινικοποίηση του ρουσφετιού. Και γιατί την έχουμε ζητήσει; Την έχουμε ζητήσει γιατί και το ΑΣΕΠ βγήκε σκάρτο. Τι έκανε το ΑΣΕΠ; Το ΑΣΕΠ έχει γίνει εδώ και πολλά χρόνια, από τον Πεπονή. Από τον Πεπονή και μετά δεν έγιναν ρουσφέτια; Δεν </w:t>
      </w:r>
      <w:proofErr w:type="spellStart"/>
      <w:r>
        <w:rPr>
          <w:rFonts w:eastAsia="Times New Roman" w:cs="Times New Roman"/>
          <w:szCs w:val="24"/>
        </w:rPr>
        <w:t>κατεπατήθ</w:t>
      </w:r>
      <w:r>
        <w:rPr>
          <w:rFonts w:eastAsia="Times New Roman" w:cs="Times New Roman"/>
          <w:szCs w:val="24"/>
        </w:rPr>
        <w:t>η</w:t>
      </w:r>
      <w:proofErr w:type="spellEnd"/>
      <w:r>
        <w:rPr>
          <w:rFonts w:eastAsia="Times New Roman" w:cs="Times New Roman"/>
          <w:szCs w:val="24"/>
        </w:rPr>
        <w:t xml:space="preserve">; </w:t>
      </w:r>
    </w:p>
    <w:p w14:paraId="19C9ABF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Επομένως, έχουμε αποδείξει ότι κάνουμε νόμους και μόνοι μας τους ακυρώνουμε και τους υποσκάπτουμε. Το έχουμε αποδείξει αυτό. Μόνο η ποινικοποίηση του ρουσφετιού στο Σύνταγμα, δηλαδή η απαγόρευση της μεσολάβησης Βουλευτή ή κόμματος για τον διορισμό και </w:t>
      </w:r>
      <w:r>
        <w:rPr>
          <w:rFonts w:eastAsia="Times New Roman" w:cs="Times New Roman"/>
          <w:szCs w:val="24"/>
        </w:rPr>
        <w:t xml:space="preserve">οι διορισμοί να γίνονται μόνο με μόρια, με τυφλό σύστημα και με βάση τις ανάγκες κάθε οικογένειας και κάθε κοινωνίας, μόνον με αυτόν τον τρόπο μπορούμε να γλιτώσουμε τη μάστιγα και να πούμε ότι δεν θα </w:t>
      </w:r>
      <w:proofErr w:type="spellStart"/>
      <w:r>
        <w:rPr>
          <w:rFonts w:eastAsia="Times New Roman" w:cs="Times New Roman"/>
          <w:szCs w:val="24"/>
        </w:rPr>
        <w:t>ξαναπτωχεύσουμε</w:t>
      </w:r>
      <w:proofErr w:type="spellEnd"/>
      <w:r>
        <w:rPr>
          <w:rFonts w:eastAsia="Times New Roman" w:cs="Times New Roman"/>
          <w:szCs w:val="24"/>
        </w:rPr>
        <w:t xml:space="preserve">. </w:t>
      </w:r>
    </w:p>
    <w:p w14:paraId="19C9AC0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Τώρα βλέπω ότι ο κ. Τσίπρας για να βε</w:t>
      </w:r>
      <w:r>
        <w:rPr>
          <w:rFonts w:eastAsia="Times New Roman" w:cs="Times New Roman"/>
          <w:szCs w:val="24"/>
        </w:rPr>
        <w:t xml:space="preserve">λτιώσει την </w:t>
      </w:r>
      <w:proofErr w:type="spellStart"/>
      <w:r>
        <w:rPr>
          <w:rFonts w:eastAsia="Times New Roman" w:cs="Times New Roman"/>
          <w:szCs w:val="24"/>
        </w:rPr>
        <w:t>κατακρημνιζόμενη</w:t>
      </w:r>
      <w:proofErr w:type="spellEnd"/>
      <w:r>
        <w:rPr>
          <w:rFonts w:eastAsia="Times New Roman" w:cs="Times New Roman"/>
          <w:szCs w:val="24"/>
        </w:rPr>
        <w:t xml:space="preserve"> εικόνα του έχει αρχίσει τις μονιμοποιήσεις, τριάντα χιλιάδες εκεί, τρακόσιοι σαράντα στις Φυλακές Δράμας. Όλη την ώρα έρχονται στο γραφείο μου και μου ζητούν μονιμοποιήσεις συμβασιούχων: «Είμαστε λίγοι. Είμαστε </w:t>
      </w:r>
      <w:proofErr w:type="spellStart"/>
      <w:r>
        <w:rPr>
          <w:rFonts w:eastAsia="Times New Roman" w:cs="Times New Roman"/>
          <w:szCs w:val="24"/>
        </w:rPr>
        <w:t>εκατόν</w:t>
      </w:r>
      <w:proofErr w:type="spellEnd"/>
      <w:r>
        <w:rPr>
          <w:rFonts w:eastAsia="Times New Roman" w:cs="Times New Roman"/>
          <w:szCs w:val="24"/>
        </w:rPr>
        <w:t xml:space="preserve"> πενήντα».</w:t>
      </w:r>
      <w:r>
        <w:rPr>
          <w:rFonts w:eastAsia="Times New Roman" w:cs="Times New Roman"/>
          <w:szCs w:val="24"/>
        </w:rPr>
        <w:t xml:space="preserve"> Ακόμα δεν έχουν προσλάβει τους επιτυχόντες του ΑΣΕΠ του 1995. Προσέλαβαν του 1997, του 1998, το 1995 το άφησαν απ</w:t>
      </w:r>
      <w:r>
        <w:rPr>
          <w:rFonts w:eastAsia="Times New Roman" w:cs="Times New Roman"/>
          <w:szCs w:val="24"/>
        </w:rPr>
        <w:t xml:space="preserve">’ </w:t>
      </w:r>
      <w:r>
        <w:rPr>
          <w:rFonts w:eastAsia="Times New Roman" w:cs="Times New Roman"/>
          <w:szCs w:val="24"/>
        </w:rPr>
        <w:t xml:space="preserve">έξω. Και διερωτώμαι: Τι είχε το 1995; Ήταν δίσεκτο και διόρισαν τους επόμενους; Γελοία πράγματα αυτά. </w:t>
      </w:r>
    </w:p>
    <w:p w14:paraId="19C9AC0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Η ποινικοποίηση του ρουσφετιού είναι πολύ βασικό πράγμα και θα μπορούσε την Αίθουσα αυτήν να την εξυψώσει. Η Αίθουσα αυτή, όμως, φαίνεται ότι δεν αναζητεί εξύψωση, ζητεί καταβαράθρωση, να είναι στα τάρταρα η αξιοπιστία της και η αξιοπρέπειά της. Ζητούμε αν</w:t>
      </w:r>
      <w:r>
        <w:rPr>
          <w:rFonts w:eastAsia="Times New Roman" w:cs="Times New Roman"/>
          <w:szCs w:val="24"/>
        </w:rPr>
        <w:t xml:space="preserve">αλογική εκπροσώπηση στα ΜΜΕ. Στα ΜΜΕ έχετε αρχίσει ένας δεξιός, ένας αριστερός στο 95% των πάνελ. Σας ένοιαξε ποτέ αν εμφανίστηκε η Ένωση Κεντρώων; Δεν πιστεύω να σας ένοιαξε! Κάνετε εμπάργκο στο ΣΚΑΪ εσείς του ΣΥΡΙΖΑ γιατί σας ενέπλεξε </w:t>
      </w:r>
      <w:r>
        <w:rPr>
          <w:rFonts w:eastAsia="Times New Roman" w:cs="Times New Roman"/>
          <w:szCs w:val="24"/>
        </w:rPr>
        <w:t xml:space="preserve">σε μία ιστορία </w:t>
      </w:r>
      <w:r>
        <w:rPr>
          <w:rFonts w:eastAsia="Times New Roman" w:cs="Times New Roman"/>
          <w:szCs w:val="24"/>
        </w:rPr>
        <w:t xml:space="preserve">στο </w:t>
      </w:r>
      <w:r>
        <w:rPr>
          <w:rFonts w:eastAsia="Times New Roman" w:cs="Times New Roman"/>
          <w:szCs w:val="24"/>
        </w:rPr>
        <w:t xml:space="preserve">Μάτι, είπε κάποια πράγματα που θεωρείτε ότι είναι ανακριβή. Εδώ είναι κάτι ουσιωδέστερο. Είναι η Δημοκρατία η ίδια, η εκπροσώπηση όλων των απόψεων. </w:t>
      </w:r>
    </w:p>
    <w:p w14:paraId="19C9AC0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Λέτε ότι θα εξοντωθούν τα μικρά κόμματα και θα επιβιώσουν τα δύο μεγάλα. Αυτό απλά προσπαθείτε εναγωνίως να</w:t>
      </w:r>
      <w:r>
        <w:rPr>
          <w:rFonts w:eastAsia="Times New Roman" w:cs="Times New Roman"/>
          <w:szCs w:val="24"/>
        </w:rPr>
        <w:t xml:space="preserve"> κάνετε. Δεν είναι βλάκας ο λαός, όμως, να το κάνει αυτό, γιατί ξέρει ότι την πτώχευση την έφερε ο δικομματισμός, ΠΑΣΟΚ – Νέα Δημοκρατία. Αυτός ο τρόπος διακυβέρνησης της χώρας έφερε την πτώχευση. Είναι σοφός ο λαός και θέλετε τη σοφία του να την καταπατήσ</w:t>
      </w:r>
      <w:r>
        <w:rPr>
          <w:rFonts w:eastAsia="Times New Roman" w:cs="Times New Roman"/>
          <w:szCs w:val="24"/>
        </w:rPr>
        <w:t xml:space="preserve">ετε. Αυτό θέλετε. </w:t>
      </w:r>
    </w:p>
    <w:p w14:paraId="19C9AC0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Έχουν αρχίσει </w:t>
      </w:r>
      <w:r>
        <w:rPr>
          <w:rFonts w:eastAsia="Times New Roman" w:cs="Times New Roman"/>
          <w:szCs w:val="24"/>
        </w:rPr>
        <w:t xml:space="preserve">μετεγγραφές </w:t>
      </w:r>
      <w:r>
        <w:rPr>
          <w:rFonts w:eastAsia="Times New Roman" w:cs="Times New Roman"/>
          <w:szCs w:val="24"/>
        </w:rPr>
        <w:t xml:space="preserve">Βουλευτών. Καλό είναι η Βουλή αυτή να τελειώνει για να σταματήσει και αυτό το τραγελαφικό πράγμα, να σχηματίζονται κυβερνητικές πλειοψηφίες με </w:t>
      </w:r>
      <w:r>
        <w:rPr>
          <w:rFonts w:eastAsia="Times New Roman" w:cs="Times New Roman"/>
          <w:szCs w:val="24"/>
        </w:rPr>
        <w:t>μετεγγραφές</w:t>
      </w:r>
      <w:r>
        <w:rPr>
          <w:rFonts w:eastAsia="Times New Roman" w:cs="Times New Roman"/>
          <w:szCs w:val="24"/>
        </w:rPr>
        <w:t>. Εγώ θεωρώ ότι μεγαλύτερο έγκλημα από τους αποστάτες που</w:t>
      </w:r>
      <w:r>
        <w:rPr>
          <w:rFonts w:eastAsia="Times New Roman" w:cs="Times New Roman"/>
          <w:szCs w:val="24"/>
        </w:rPr>
        <w:t xml:space="preserve"> φεύγουν από ένα κόμμα, κάνουν αυτοί που τους δέχονται. Είναι πολύ μεγαλύτερο ηθικό ατόπημα. Από την Ένωση Κεντρώων </w:t>
      </w:r>
      <w:r>
        <w:rPr>
          <w:rFonts w:eastAsia="Times New Roman" w:cs="Times New Roman"/>
          <w:szCs w:val="24"/>
        </w:rPr>
        <w:t xml:space="preserve">έχει </w:t>
      </w:r>
      <w:r>
        <w:rPr>
          <w:rFonts w:eastAsia="Times New Roman" w:cs="Times New Roman"/>
          <w:szCs w:val="24"/>
        </w:rPr>
        <w:t xml:space="preserve">πάρει </w:t>
      </w:r>
      <w:r>
        <w:rPr>
          <w:rFonts w:eastAsia="Times New Roman" w:cs="Times New Roman"/>
          <w:szCs w:val="24"/>
        </w:rPr>
        <w:t>Βουλευτή</w:t>
      </w:r>
      <w:r>
        <w:rPr>
          <w:rFonts w:eastAsia="Times New Roman" w:cs="Times New Roman"/>
          <w:szCs w:val="24"/>
        </w:rPr>
        <w:t xml:space="preserve"> το ΠΑΣΟΚ, έχει πάρει και ο Καμμένος που έλεγε «εγώ δεν σας πείραξα, κύριε Λεβέντη» -πήρε και ο Καμμένος τώρα Βουλευτή-, </w:t>
      </w:r>
      <w:r>
        <w:rPr>
          <w:rFonts w:eastAsia="Times New Roman" w:cs="Times New Roman"/>
          <w:szCs w:val="24"/>
        </w:rPr>
        <w:t xml:space="preserve">η Νέα Δημοκρατία πήρε τον κ. </w:t>
      </w:r>
      <w:proofErr w:type="spellStart"/>
      <w:r>
        <w:rPr>
          <w:rFonts w:eastAsia="Times New Roman" w:cs="Times New Roman"/>
          <w:szCs w:val="24"/>
        </w:rPr>
        <w:t>Κατσιαντώνη</w:t>
      </w:r>
      <w:proofErr w:type="spellEnd"/>
      <w:r>
        <w:rPr>
          <w:rFonts w:eastAsia="Times New Roman" w:cs="Times New Roman"/>
          <w:szCs w:val="24"/>
        </w:rPr>
        <w:t xml:space="preserve"> από τη Λάρισα και εσείς μία κυρία.</w:t>
      </w:r>
    </w:p>
    <w:p w14:paraId="19C9AC0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Επαναλαμβάνω ότι το αδίκημα της παραβίασης της λαϊκής ετυμηγορίας που διαπράττει ο Βουλευτής που αποστατεί, είναι πολύ μικρότερο από το αδίκημα να του δίνεις στέγη. Και λένε: Καλά,</w:t>
      </w:r>
      <w:r>
        <w:rPr>
          <w:rFonts w:eastAsia="Times New Roman" w:cs="Times New Roman"/>
          <w:szCs w:val="24"/>
        </w:rPr>
        <w:t xml:space="preserve"> αν έρχονταν σε σένα, δεν θα τους έπαιρνες; Δηλαδή αυτή είναι η ηθική; Όποιος περνάει απέξω, του ανοίγετε την πόρτα; Αυτή είναι η ηθική; Αν σας το έκανε εσάς αυτό ο Σακελλαρίδης και η </w:t>
      </w:r>
      <w:proofErr w:type="spellStart"/>
      <w:r>
        <w:rPr>
          <w:rFonts w:eastAsia="Times New Roman" w:cs="Times New Roman"/>
          <w:szCs w:val="24"/>
        </w:rPr>
        <w:t>Κατριβάνου</w:t>
      </w:r>
      <w:proofErr w:type="spellEnd"/>
      <w:r>
        <w:rPr>
          <w:rFonts w:eastAsia="Times New Roman" w:cs="Times New Roman"/>
          <w:szCs w:val="24"/>
        </w:rPr>
        <w:t>, από το 2016 θα είχε φύγει ο κ. Τσίπρας. Αυτή είναι η ηθική π</w:t>
      </w:r>
      <w:r>
        <w:rPr>
          <w:rFonts w:eastAsia="Times New Roman" w:cs="Times New Roman"/>
          <w:szCs w:val="24"/>
        </w:rPr>
        <w:t xml:space="preserve">ου διδάσκετε εσείς του ΣΥΡΙΖΑ με τα ηθικά πλεονεκτήματα; </w:t>
      </w:r>
    </w:p>
    <w:p w14:paraId="19C9AC05"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lang w:val="en-US"/>
        </w:rPr>
        <w:t>K</w:t>
      </w:r>
      <w:r>
        <w:rPr>
          <w:rFonts w:eastAsia="Times New Roman"/>
          <w:color w:val="222222"/>
          <w:szCs w:val="24"/>
          <w:shd w:val="clear" w:color="auto" w:fill="FFFFFF"/>
        </w:rPr>
        <w:t>αι λένε κάποιοι: «Μα, εγώ έκατσα λίγο ανεξάρτητος και μετά πήγα». Η μέθοδος αυτή για εμάς ίσχυσε σε όλες τις περιπτώσεις. Έκατσαν για λίγο ανεξάρτητοι, για μερικούς μήνες, και μετά πήγαν. Αυτό ίσχυ</w:t>
      </w:r>
      <w:r>
        <w:rPr>
          <w:rFonts w:eastAsia="Times New Roman"/>
          <w:color w:val="222222"/>
          <w:szCs w:val="24"/>
          <w:shd w:val="clear" w:color="auto" w:fill="FFFFFF"/>
        </w:rPr>
        <w:t xml:space="preserve">σε. Δηλαδή, το να κάτσεις λίγο ανεξάρτητος δεν είναι παραβίαση της λαϊκής εντολής; Το οφειλόμενο ποιο ήταν; Να παραδώσεις την έδρα. Αυτό είναι το οφειλόμενο. </w:t>
      </w:r>
    </w:p>
    <w:p w14:paraId="19C9AC06"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smallCaps/>
          <w:color w:val="222222"/>
          <w:szCs w:val="24"/>
          <w:shd w:val="clear" w:color="auto" w:fill="FFFFFF"/>
        </w:rPr>
        <w:t>Κ</w:t>
      </w:r>
      <w:r>
        <w:rPr>
          <w:rFonts w:eastAsia="Times New Roman"/>
          <w:color w:val="222222"/>
          <w:szCs w:val="24"/>
          <w:shd w:val="clear" w:color="auto" w:fill="FFFFFF"/>
        </w:rPr>
        <w:t>αι αυτό έπρεπε συνταγματικά να το ρυθμίσουμε. Εκτός αν θέλουν πάντα τα κόμματα που υπερισχύουν ν</w:t>
      </w:r>
      <w:r>
        <w:rPr>
          <w:rFonts w:eastAsia="Times New Roman"/>
          <w:color w:val="222222"/>
          <w:szCs w:val="24"/>
          <w:shd w:val="clear" w:color="auto" w:fill="FFFFFF"/>
        </w:rPr>
        <w:t xml:space="preserve">α «τσιμπολογάνε» από τα υπόλοιπα. Εκτός αν έγινε πλέον </w:t>
      </w:r>
      <w:proofErr w:type="spellStart"/>
      <w:r>
        <w:rPr>
          <w:rFonts w:eastAsia="Times New Roman"/>
          <w:color w:val="222222"/>
          <w:szCs w:val="24"/>
          <w:shd w:val="clear" w:color="auto" w:fill="FFFFFF"/>
        </w:rPr>
        <w:t>μενταλιτέ</w:t>
      </w:r>
      <w:proofErr w:type="spellEnd"/>
      <w:r>
        <w:rPr>
          <w:rFonts w:eastAsia="Times New Roman"/>
          <w:color w:val="222222"/>
          <w:szCs w:val="24"/>
          <w:shd w:val="clear" w:color="auto" w:fill="FFFFFF"/>
        </w:rPr>
        <w:t xml:space="preserve"> στην Αίθουσα αυτή να λέει ο Τσίπρας και ο Μητσοτάκης: «Α, έβγαλα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τριάντα. Θα «βουτήξω» και τριάντα σαράντα από δω και από </w:t>
      </w:r>
      <w:r>
        <w:rPr>
          <w:rFonts w:eastAsia="Times New Roman"/>
          <w:color w:val="222222"/>
          <w:szCs w:val="24"/>
          <w:shd w:val="clear" w:color="auto" w:fill="FFFFFF"/>
        </w:rPr>
        <w:t>’</w:t>
      </w:r>
      <w:r>
        <w:rPr>
          <w:rFonts w:eastAsia="Times New Roman"/>
          <w:color w:val="222222"/>
          <w:szCs w:val="24"/>
          <w:shd w:val="clear" w:color="auto" w:fill="FFFFFF"/>
        </w:rPr>
        <w:t>κει με διάφορους τρόπους». Εκτός αν αυτός είναι ο τρόπος σκέψ</w:t>
      </w:r>
      <w:r>
        <w:rPr>
          <w:rFonts w:eastAsia="Times New Roman"/>
          <w:color w:val="222222"/>
          <w:szCs w:val="24"/>
          <w:shd w:val="clear" w:color="auto" w:fill="FFFFFF"/>
        </w:rPr>
        <w:t>ης εφεξής. Όμως αυτά θα τα τιμωρήσει ο ελληνικός λαός. Ο ελληνικός λαός τα τιμωρεί αυτά τα πράγματα. Είναι ανήθικα πράγματα.</w:t>
      </w:r>
    </w:p>
    <w:p w14:paraId="19C9AC07" w14:textId="77777777" w:rsidR="005136E3" w:rsidRDefault="0098028A">
      <w:pPr>
        <w:tabs>
          <w:tab w:val="left" w:pos="1800"/>
        </w:tabs>
        <w:spacing w:after="0"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του κυρίου </w:t>
      </w:r>
      <w:r>
        <w:rPr>
          <w:rFonts w:eastAsia="Times New Roman"/>
          <w:szCs w:val="24"/>
        </w:rPr>
        <w:t>Προέδρου της Ένωσης Κεντρώων</w:t>
      </w:r>
      <w:r w:rsidRPr="00437DC8">
        <w:rPr>
          <w:rFonts w:eastAsia="Times New Roman"/>
          <w:szCs w:val="24"/>
        </w:rPr>
        <w:t>)</w:t>
      </w:r>
    </w:p>
    <w:p w14:paraId="19C9AC08"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τις δημοσκοπήσεις, τις </w:t>
      </w:r>
      <w:r>
        <w:rPr>
          <w:rFonts w:eastAsia="Times New Roman"/>
          <w:color w:val="222222"/>
          <w:szCs w:val="24"/>
          <w:shd w:val="clear" w:color="auto" w:fill="FFFFFF"/>
        </w:rPr>
        <w:t xml:space="preserve">οποίες κατηγορεί ο κ. Τσίπρας ότι τον «ρίχνουν» –και μπορεί να τον «ρίχνουν», δεν ξέρω, αλλά δεν </w:t>
      </w:r>
      <w:proofErr w:type="spellStart"/>
      <w:r>
        <w:rPr>
          <w:rFonts w:eastAsia="Times New Roman"/>
          <w:color w:val="222222"/>
          <w:szCs w:val="24"/>
          <w:shd w:val="clear" w:color="auto" w:fill="FFFFFF"/>
        </w:rPr>
        <w:t>πολυπιστεύω</w:t>
      </w:r>
      <w:proofErr w:type="spellEnd"/>
      <w:r>
        <w:rPr>
          <w:rFonts w:eastAsia="Times New Roman"/>
          <w:color w:val="222222"/>
          <w:szCs w:val="24"/>
          <w:shd w:val="clear" w:color="auto" w:fill="FFFFFF"/>
        </w:rPr>
        <w:t xml:space="preserve"> ότι τον «ρίχνουν»,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είχαμε ζητήσει ανεξάρτητη αρχή ελέγχου των ευρημάτων. Πριν δηλαδή η «ΚΑΘΗΜΕΡΙΝΗ» βγάλει τα αποτελέσματα μιας</w:t>
      </w:r>
      <w:r>
        <w:rPr>
          <w:rFonts w:eastAsia="Times New Roman"/>
          <w:color w:val="222222"/>
          <w:szCs w:val="24"/>
          <w:shd w:val="clear" w:color="auto" w:fill="FFFFFF"/>
        </w:rPr>
        <w:t xml:space="preserve"> δημοσκόπησης, να ελέγχονται τα ευρήματα, είτε τηλεφωνικά είτε όταν είναι διά κάλπης, από την ανεξάρτητη αρχή. </w:t>
      </w:r>
    </w:p>
    <w:p w14:paraId="19C9AC09"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Τρεις φορές τον έπιασα στο Ναύπλιο από τον γιακά και την τρίτη φορά του λέω: «Θα το κάνουμε αυτό;». Και απάντησε: «Έχουμε καιρό, έχουμε καιρό. Θ</w:t>
      </w:r>
      <w:r>
        <w:rPr>
          <w:rFonts w:eastAsia="Times New Roman"/>
          <w:color w:val="222222"/>
          <w:szCs w:val="24"/>
          <w:shd w:val="clear" w:color="auto" w:fill="FFFFFF"/>
        </w:rPr>
        <w:t xml:space="preserve">α το κάνουμε αργότερα». Και τώρα κατηγορεί ότι είναι απατεώνες και τον ρίχνουν. </w:t>
      </w:r>
    </w:p>
    <w:p w14:paraId="19C9AC0A"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ξέρετε τι κάνει; Λέει καλύτερα να συνεχιστεί αυτό το χάος, ώστε αύριο να μπορώ κι εγώ να ξανακάνω τα ίδια, γιατί σου λέει η Νέα Δημοκρατία πολύ σύντομα θα καταρρεύσει, </w:t>
      </w:r>
      <w:r>
        <w:rPr>
          <w:rFonts w:eastAsia="Times New Roman"/>
          <w:color w:val="222222"/>
          <w:szCs w:val="24"/>
          <w:shd w:val="clear" w:color="auto" w:fill="FFFFFF"/>
        </w:rPr>
        <w:t>μ</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αυτά που λέει για μείωση φόρων, 2.000 ευρώ για κάθε γέννα, φοροαπαλλαγές, ότι θα επαναδιαπραγματευτεί –λέει- στην Ευρώπη για να μειώσει το πλεόνασμα. </w:t>
      </w:r>
    </w:p>
    <w:p w14:paraId="19C9AC0B"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η Νέα Δημοκρατία είναι μαγικό κόμμα! Είναι μαγικό κόμμα, θα τα καταφέρει όλα αυτά. Μοιάζει πάρα πο</w:t>
      </w:r>
      <w:r>
        <w:rPr>
          <w:rFonts w:eastAsia="Times New Roman"/>
          <w:color w:val="222222"/>
          <w:szCs w:val="24"/>
          <w:shd w:val="clear" w:color="auto" w:fill="FFFFFF"/>
        </w:rPr>
        <w:t>λύ η σημερινή Νέα Δημοκρατία με τον κ. Τσίπρα του 2014, που κι εκείνος φοβέριζε την Ευρώπη, έσκιζε μνημόνια, έκανε τα μύρια όσα. Τα ενθυμείστε.</w:t>
      </w:r>
    </w:p>
    <w:p w14:paraId="19C9AC0C"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Νέα Δημοκρατία, λοιπόν, πιστεύει ότι δίνοντας 2.000 ευρώ σε κάθε γέννα θα πιάνει κάθε νοικοκύρης οικογενειάρχη</w:t>
      </w:r>
      <w:r>
        <w:rPr>
          <w:rFonts w:eastAsia="Times New Roman"/>
          <w:color w:val="222222"/>
          <w:szCs w:val="24"/>
          <w:shd w:val="clear" w:color="auto" w:fill="FFFFFF"/>
        </w:rPr>
        <w:t>ς να γεννάει παιδιά. Κι ερωτώ: Σε αυτή</w:t>
      </w:r>
      <w:r>
        <w:rPr>
          <w:rFonts w:eastAsia="Times New Roman"/>
          <w:color w:val="222222"/>
          <w:szCs w:val="24"/>
          <w:shd w:val="clear" w:color="auto" w:fill="FFFFFF"/>
        </w:rPr>
        <w:t>ν</w:t>
      </w:r>
      <w:r>
        <w:rPr>
          <w:rFonts w:eastAsia="Times New Roman"/>
          <w:color w:val="222222"/>
          <w:szCs w:val="24"/>
          <w:shd w:val="clear" w:color="auto" w:fill="FFFFFF"/>
        </w:rPr>
        <w:t xml:space="preserve"> την Αίθουσα με 2.000 ευρώ αναστήσατε τα παιδιά σας; Δηλαδή εκείνα που σας έλειπαν ήταν 2.000 ευρώ για να κάνετε παιδιά; Ή πιστεύει στ’ αλήθεια ο κ. Μητσοτάκης ότι λύνει το δημογραφικό πρόγραμμα διά της παροχής 2.000 ευρώ σε κάθε παιδί που γεννιέται; </w:t>
      </w:r>
    </w:p>
    <w:p w14:paraId="19C9AC0D"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w:t>
      </w:r>
      <w:r>
        <w:rPr>
          <w:rFonts w:eastAsia="Times New Roman"/>
          <w:color w:val="222222"/>
          <w:szCs w:val="24"/>
          <w:shd w:val="clear" w:color="auto" w:fill="FFFFFF"/>
        </w:rPr>
        <w:t xml:space="preserve">μάλιστα είπε και ο Τσίπρας: «Είναι κάτι». Απαντώντας ο Τσίπρας στον Μητσοτάκη για το ότι τα δυο χιλιάρικα θα κάνουν τον άλλον να κάνει παιδί, είπε: «Θα μπορούσαμε να πούμε ότι δεν είναι τίποτα, αλλά είναι κάτι». Ωραία λογική! Υιοθετεί ότι με δύο χιλιάρικα </w:t>
      </w:r>
      <w:r>
        <w:rPr>
          <w:rFonts w:eastAsia="Times New Roman"/>
          <w:color w:val="222222"/>
          <w:szCs w:val="24"/>
          <w:shd w:val="clear" w:color="auto" w:fill="FFFFFF"/>
        </w:rPr>
        <w:t xml:space="preserve">θα γεννάνε παιδιά οι οικογένειες. </w:t>
      </w:r>
    </w:p>
    <w:p w14:paraId="19C9AC0E" w14:textId="77777777" w:rsidR="005136E3" w:rsidRDefault="0098028A">
      <w:pPr>
        <w:tabs>
          <w:tab w:val="left" w:pos="1800"/>
        </w:tabs>
        <w:spacing w:after="0" w:line="600" w:lineRule="auto"/>
        <w:ind w:firstLine="720"/>
        <w:jc w:val="center"/>
        <w:rPr>
          <w:rFonts w:eastAsia="Times New Roman"/>
          <w:szCs w:val="24"/>
        </w:rPr>
      </w:pPr>
      <w:r w:rsidRPr="00CB25CD">
        <w:rPr>
          <w:rFonts w:eastAsia="Times New Roman"/>
          <w:szCs w:val="24"/>
        </w:rPr>
        <w:t xml:space="preserve">(Θόρυβος </w:t>
      </w:r>
      <w:r>
        <w:rPr>
          <w:rFonts w:eastAsia="Times New Roman"/>
          <w:szCs w:val="24"/>
        </w:rPr>
        <w:t>από την πτέρυγα του ΣΥΡΙΖΑ</w:t>
      </w:r>
      <w:r w:rsidRPr="00CB25CD">
        <w:rPr>
          <w:rFonts w:eastAsia="Times New Roman"/>
          <w:szCs w:val="24"/>
        </w:rPr>
        <w:t>)</w:t>
      </w:r>
    </w:p>
    <w:p w14:paraId="19C9AC0F"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Διαμαρτύρεστε για τίποτα; Όχι. Να μην μιλήσω; Να μιλάτε όλο εσείς; Δεν αμφιβάλλω ότι αυτή </w:t>
      </w:r>
      <w:r w:rsidRPr="00E14210">
        <w:rPr>
          <w:rFonts w:eastAsia="Times New Roman"/>
          <w:color w:val="222222"/>
          <w:szCs w:val="24"/>
          <w:shd w:val="clear" w:color="auto" w:fill="FFFFFF"/>
        </w:rPr>
        <w:t>είναι</w:t>
      </w:r>
      <w:r>
        <w:rPr>
          <w:rFonts w:eastAsia="Times New Roman"/>
          <w:color w:val="222222"/>
          <w:szCs w:val="24"/>
          <w:shd w:val="clear" w:color="auto" w:fill="FFFFFF"/>
        </w:rPr>
        <w:t xml:space="preserve"> η μέθοδός σας. Δεν αμφιβάλλω καθόλου. Να ακούσουμε εσάς για να μάθουμε καλύτερα τα τροπά</w:t>
      </w:r>
      <w:r>
        <w:rPr>
          <w:rFonts w:eastAsia="Times New Roman"/>
          <w:color w:val="222222"/>
          <w:szCs w:val="24"/>
          <w:shd w:val="clear" w:color="auto" w:fill="FFFFFF"/>
        </w:rPr>
        <w:t xml:space="preserve">ρια που λέτε όλη μέρα στα κανάλια, να αποστηθίσουμε καλύτερα το ποίημα. </w:t>
      </w:r>
    </w:p>
    <w:p w14:paraId="19C9AC10"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Στους πρόσφυγες τι έχετε κάνει; Δεχθήκατε να επιστρέφουν από τη Γερμανία πρόσφυγες. Αυτό δεχθήκατε. Η σωστή πολιτική κατά την Ένωση Κεντρώων ήταν να επιβάλουμε στη Γερμανία –να προσπα</w:t>
      </w:r>
      <w:r>
        <w:rPr>
          <w:rFonts w:eastAsia="Times New Roman"/>
          <w:color w:val="222222"/>
          <w:szCs w:val="24"/>
          <w:shd w:val="clear" w:color="auto" w:fill="FFFFFF"/>
        </w:rPr>
        <w:t xml:space="preserve">θήσουμε τουλάχιστον- όσες χώρες έκλεισαν τα σύνορα να χάσουν κάποιες χρηματοδοτήσεις από την Ευρώπη και αυτά τα χρήματα να οδεύσουν προς τις χώρες που δέχονται πρόσφυγες, διότι βρίσκονται στην ακτογραμμή με την Τουρκία. Είναι ξεκάθαρο. </w:t>
      </w:r>
    </w:p>
    <w:p w14:paraId="19C9AC11"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το προσπαθήσατε, παρά παίρνετε «μποναμάδες», ικανοποιείτε κάθε αίτημα των ξένων και γεμίσατε με πρόσφυγες την Ελλάδα. Και τι φταίνε και αυτοί οι άνθρωποι; Άνθρωποι είναι. Όμως πόσους μπορεί να αντέξει αυτή η χώρα; Μπορεί να αντέξει τα πλήθη που έχει ο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και με τα οποία απειλεί; Ο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είχε απειλήσει: «Έχω </w:t>
      </w:r>
      <w:r>
        <w:rPr>
          <w:rFonts w:eastAsia="Times New Roman"/>
          <w:color w:val="222222"/>
          <w:szCs w:val="24"/>
          <w:shd w:val="clear" w:color="auto" w:fill="FFFFFF"/>
        </w:rPr>
        <w:t xml:space="preserve">τρία </w:t>
      </w:r>
      <w:r>
        <w:rPr>
          <w:rFonts w:eastAsia="Times New Roman"/>
          <w:color w:val="222222"/>
          <w:szCs w:val="24"/>
          <w:shd w:val="clear" w:color="auto" w:fill="FFFFFF"/>
        </w:rPr>
        <w:t xml:space="preserve">εκατομμύρια και μπορώ να σας πνίξω». Έτσι είχε πει ο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Ελήφθη υπ</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τίποτα επ’ αυτού, να γίνει κάποια προσπάθεια; Τίποτα δεν έγινε. </w:t>
      </w:r>
    </w:p>
    <w:p w14:paraId="19C9AC12"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Έχω ζητήσει, πριν βγει ένα ομόλογο, από τ</w:t>
      </w:r>
      <w:r>
        <w:rPr>
          <w:rFonts w:eastAsia="Times New Roman"/>
          <w:color w:val="222222"/>
          <w:szCs w:val="24"/>
          <w:shd w:val="clear" w:color="auto" w:fill="FFFFFF"/>
        </w:rPr>
        <w:t xml:space="preserve">ον Υπουργό Οικονομικών να εγκρίνει η Βουλή το ομόλογο. Ισχύει σε μεγάλες χώρες αυτό. </w:t>
      </w:r>
      <w:r w:rsidRPr="00286B69">
        <w:rPr>
          <w:rFonts w:eastAsia="Times New Roman"/>
          <w:color w:val="222222"/>
          <w:szCs w:val="24"/>
          <w:shd w:val="clear" w:color="auto" w:fill="FFFFFF"/>
        </w:rPr>
        <w:t>Γιατί</w:t>
      </w:r>
      <w:r>
        <w:rPr>
          <w:rFonts w:eastAsia="Times New Roman"/>
          <w:color w:val="222222"/>
          <w:szCs w:val="24"/>
          <w:shd w:val="clear" w:color="auto" w:fill="FFFFFF"/>
        </w:rPr>
        <w:t xml:space="preserve"> κρύβεται ο Υπουργός Οικονομικών; Και ο Σημίτης είχε κάνει ομόλογα, τα οποία, ψάχνοντας μετά, τα βρήκαμε. Τα βρήκαμε στη συνέχεια. Ψάχνοντας τα κιτάπια του Υπουργείου</w:t>
      </w:r>
      <w:r>
        <w:rPr>
          <w:rFonts w:eastAsia="Times New Roman"/>
          <w:color w:val="222222"/>
          <w:szCs w:val="24"/>
          <w:shd w:val="clear" w:color="auto" w:fill="FFFFFF"/>
        </w:rPr>
        <w:t>, είδαμε ότι χρωστάμε τη μία φορά 3</w:t>
      </w:r>
      <w:r>
        <w:rPr>
          <w:rFonts w:eastAsia="Times New Roman"/>
          <w:color w:val="222222"/>
          <w:szCs w:val="24"/>
          <w:shd w:val="clear" w:color="auto" w:fill="FFFFFF"/>
        </w:rPr>
        <w:t xml:space="preserve">.000.000.000 </w:t>
      </w:r>
      <w:r>
        <w:rPr>
          <w:rFonts w:eastAsia="Times New Roman"/>
          <w:color w:val="222222"/>
          <w:szCs w:val="24"/>
          <w:shd w:val="clear" w:color="auto" w:fill="FFFFFF"/>
        </w:rPr>
        <w:t>την άλλη 2</w:t>
      </w:r>
      <w:r>
        <w:rPr>
          <w:rFonts w:eastAsia="Times New Roman"/>
          <w:color w:val="222222"/>
          <w:szCs w:val="24"/>
          <w:shd w:val="clear" w:color="auto" w:fill="FFFFFF"/>
        </w:rPr>
        <w:t>.000.000.000</w:t>
      </w:r>
      <w:r>
        <w:rPr>
          <w:rFonts w:eastAsia="Times New Roman"/>
          <w:color w:val="222222"/>
          <w:szCs w:val="24"/>
          <w:shd w:val="clear" w:color="auto" w:fill="FFFFFF"/>
        </w:rPr>
        <w:t xml:space="preserve">. </w:t>
      </w:r>
      <w:r w:rsidRPr="00286B69">
        <w:rPr>
          <w:rFonts w:eastAsia="Times New Roman"/>
          <w:color w:val="222222"/>
          <w:szCs w:val="24"/>
          <w:shd w:val="clear" w:color="auto" w:fill="FFFFFF"/>
        </w:rPr>
        <w:t>Γ</w:t>
      </w:r>
      <w:r>
        <w:rPr>
          <w:rFonts w:eastAsia="Times New Roman"/>
          <w:color w:val="222222"/>
          <w:szCs w:val="24"/>
          <w:shd w:val="clear" w:color="auto" w:fill="FFFFFF"/>
        </w:rPr>
        <w:t xml:space="preserve">ιατί κρύβονται; </w:t>
      </w:r>
    </w:p>
    <w:p w14:paraId="19C9AC13"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ομόλογα δεν έπρεπε να κρύβονται και μόνος του ο Υπουργός να δημιουργεί τα ομόλογα και όλες τις βαθμίδες αξιόχρεων του δημοσίου, αλλά θα έπρεπε να τα εγκρίνει και η</w:t>
      </w:r>
      <w:r>
        <w:rPr>
          <w:rFonts w:eastAsia="Times New Roman"/>
          <w:color w:val="222222"/>
          <w:szCs w:val="24"/>
          <w:shd w:val="clear" w:color="auto" w:fill="FFFFFF"/>
        </w:rPr>
        <w:t xml:space="preserve"> Βουλή. Επειδή προστίθεται ποσό στο δημόσιο χρέος, έπρεπε να είναι με την ευθύνη της Βουλής η έκδοση ομολόγων. </w:t>
      </w:r>
    </w:p>
    <w:p w14:paraId="19C9AC14" w14:textId="77777777" w:rsidR="005136E3" w:rsidRDefault="0098028A">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w:t>
      </w:r>
      <w:r>
        <w:rPr>
          <w:rFonts w:eastAsia="Times New Roman"/>
          <w:szCs w:val="24"/>
        </w:rPr>
        <w:t xml:space="preserve"> επανειλημμένα</w:t>
      </w:r>
      <w:r w:rsidRPr="00437DC8">
        <w:rPr>
          <w:rFonts w:eastAsia="Times New Roman"/>
          <w:szCs w:val="24"/>
        </w:rPr>
        <w:t xml:space="preserve"> το κουδούνι λήξεως του χρόνου ομιλίας του κυρίου</w:t>
      </w:r>
      <w:r>
        <w:rPr>
          <w:rFonts w:eastAsia="Times New Roman"/>
          <w:szCs w:val="24"/>
        </w:rPr>
        <w:t xml:space="preserve"> Προέδρου της Ένωσης Κεντρώων</w:t>
      </w:r>
      <w:r w:rsidRPr="00437DC8">
        <w:rPr>
          <w:rFonts w:eastAsia="Times New Roman"/>
          <w:szCs w:val="24"/>
        </w:rPr>
        <w:t>)</w:t>
      </w:r>
    </w:p>
    <w:p w14:paraId="19C9AC15"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το πει, λοιπόν, ο μοντέ</w:t>
      </w:r>
      <w:r>
        <w:rPr>
          <w:rFonts w:eastAsia="Times New Roman"/>
          <w:color w:val="222222"/>
          <w:szCs w:val="24"/>
          <w:shd w:val="clear" w:color="auto" w:fill="FFFFFF"/>
        </w:rPr>
        <w:t>ρνος κ. Μητσοτάκης ότι η Βουλή θα ενημερώνεται, αλλά ούτε αυτό, τίποτα. Ενός ανδρός αρχή. Έτσι, όμως, μπαίνετε στην παγίδα του Τσίπρα που θέλει να σας πάει για «δεξιά παρένθεση». Πηγαίνατε τον Τσίπρα για «αριστερή παρένθεση» και μου φαίνεται ότι στον λάκκο</w:t>
      </w:r>
      <w:r>
        <w:rPr>
          <w:rFonts w:eastAsia="Times New Roman"/>
          <w:color w:val="222222"/>
          <w:szCs w:val="24"/>
          <w:shd w:val="clear" w:color="auto" w:fill="FFFFFF"/>
        </w:rPr>
        <w:t xml:space="preserve"> που ανοίγατε, θα πέσετε μόνοι σας μέσα.</w:t>
      </w:r>
    </w:p>
    <w:p w14:paraId="19C9AC16"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έβαλε με τη θρησκεία για να δείξει ότι είναι μοντέρνος ο κ. Τσίπρας. Είπε και σήμερα μου φαίνεται κάποια στιγμή: «Ήρθε η εποχή να εκσυγχρονιστούμε, να δείξουμε ότι είμαστε ένα κράτος </w:t>
      </w:r>
      <w:proofErr w:type="spellStart"/>
      <w:r>
        <w:rPr>
          <w:rFonts w:eastAsia="Times New Roman"/>
          <w:color w:val="222222"/>
          <w:szCs w:val="24"/>
          <w:shd w:val="clear" w:color="auto" w:fill="FFFFFF"/>
        </w:rPr>
        <w:t>ουδετερόθρησκο</w:t>
      </w:r>
      <w:proofErr w:type="spellEnd"/>
      <w:r>
        <w:rPr>
          <w:rFonts w:eastAsia="Times New Roman"/>
          <w:color w:val="222222"/>
          <w:szCs w:val="24"/>
          <w:shd w:val="clear" w:color="auto" w:fill="FFFFFF"/>
        </w:rPr>
        <w:t>, ένα κράτος πο</w:t>
      </w:r>
      <w:r>
        <w:rPr>
          <w:rFonts w:eastAsia="Times New Roman"/>
          <w:color w:val="222222"/>
          <w:szCs w:val="24"/>
          <w:shd w:val="clear" w:color="auto" w:fill="FFFFFF"/>
        </w:rPr>
        <w:t xml:space="preserve">υ δέχεται όλες τις θρησκείες». Γιατί; Δεν δεχόμαστε όλες τις θρησκείες; Δεν το καταλαβαίνω. Υπάρχει στην Ελλάδα δίωξη θρησκείας; </w:t>
      </w:r>
    </w:p>
    <w:p w14:paraId="19C9AC17"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λειτουργούν και σύλλογοι και σωματεία, τα οποία λέγεται ότι υπονομεύουν την Ελλάδα. Είναι και αυτά ελεύθερα. Να μην τα ονο</w:t>
      </w:r>
      <w:r>
        <w:rPr>
          <w:rFonts w:eastAsia="Times New Roman"/>
          <w:color w:val="222222"/>
          <w:szCs w:val="24"/>
          <w:shd w:val="clear" w:color="auto" w:fill="FFFFFF"/>
        </w:rPr>
        <w:t xml:space="preserve">μάσω τώρα </w:t>
      </w:r>
      <w:r w:rsidRPr="0040369D">
        <w:rPr>
          <w:rFonts w:eastAsia="Times New Roman"/>
          <w:color w:val="222222"/>
          <w:szCs w:val="24"/>
          <w:shd w:val="clear" w:color="auto" w:fill="FFFFFF"/>
        </w:rPr>
        <w:t>γιατί</w:t>
      </w:r>
      <w:r>
        <w:rPr>
          <w:rFonts w:eastAsia="Times New Roman"/>
          <w:color w:val="222222"/>
          <w:szCs w:val="24"/>
          <w:shd w:val="clear" w:color="auto" w:fill="FFFFFF"/>
        </w:rPr>
        <w:t xml:space="preserve"> δεν θέλω. Άρα, ελευθερία </w:t>
      </w:r>
      <w:r w:rsidRPr="0040369D">
        <w:rPr>
          <w:rFonts w:eastAsia="Times New Roman"/>
          <w:color w:val="222222"/>
          <w:szCs w:val="24"/>
          <w:shd w:val="clear" w:color="auto" w:fill="FFFFFF"/>
        </w:rPr>
        <w:t>υπάρχει</w:t>
      </w:r>
      <w:r>
        <w:rPr>
          <w:rFonts w:eastAsia="Times New Roman"/>
          <w:color w:val="222222"/>
          <w:szCs w:val="24"/>
          <w:shd w:val="clear" w:color="auto" w:fill="FFFFFF"/>
        </w:rPr>
        <w:t xml:space="preserve">, αλλά ποιο είναι το πρόβλημα; Νομίζουν κάποιοι ότι γίνονται μοντέρνοι και σύγχρονοι όταν ποδοπατούν την επίσημη θρησκεία της Ελλάδος. Αυτή </w:t>
      </w:r>
      <w:r w:rsidRPr="0040369D">
        <w:rPr>
          <w:rFonts w:eastAsia="Times New Roman"/>
          <w:color w:val="222222"/>
          <w:szCs w:val="24"/>
          <w:shd w:val="clear" w:color="auto" w:fill="FFFFFF"/>
        </w:rPr>
        <w:t>είναι</w:t>
      </w:r>
      <w:r>
        <w:rPr>
          <w:rFonts w:eastAsia="Times New Roman"/>
          <w:color w:val="222222"/>
          <w:szCs w:val="24"/>
          <w:shd w:val="clear" w:color="auto" w:fill="FFFFFF"/>
        </w:rPr>
        <w:t xml:space="preserve"> η αχαριστία. Άλλοι μας ελευθέρωσαν και άλλοι τώρα κάνουν τσαμπουκάδες. </w:t>
      </w:r>
    </w:p>
    <w:p w14:paraId="19C9AC18" w14:textId="77777777" w:rsidR="005136E3" w:rsidRDefault="009802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Εύχομαι να μην </w:t>
      </w:r>
      <w:proofErr w:type="spellStart"/>
      <w:r>
        <w:rPr>
          <w:rFonts w:eastAsia="Times New Roman"/>
          <w:color w:val="222222"/>
          <w:szCs w:val="24"/>
          <w:shd w:val="clear" w:color="auto" w:fill="FFFFFF"/>
        </w:rPr>
        <w:t>ξαναχρειαστεί</w:t>
      </w:r>
      <w:proofErr w:type="spellEnd"/>
      <w:r>
        <w:rPr>
          <w:rFonts w:eastAsia="Times New Roman"/>
          <w:color w:val="222222"/>
          <w:szCs w:val="24"/>
          <w:shd w:val="clear" w:color="auto" w:fill="FFFFFF"/>
        </w:rPr>
        <w:t xml:space="preserve"> ποτέ να δώσουμε αγώνες </w:t>
      </w:r>
      <w:r>
        <w:rPr>
          <w:rFonts w:eastAsia="Times New Roman"/>
          <w:color w:val="222222"/>
          <w:szCs w:val="24"/>
          <w:shd w:val="clear" w:color="auto" w:fill="FFFFFF"/>
        </w:rPr>
        <w:t xml:space="preserve">σ’ </w:t>
      </w:r>
      <w:r>
        <w:rPr>
          <w:rFonts w:eastAsia="Times New Roman"/>
          <w:color w:val="222222"/>
          <w:szCs w:val="24"/>
          <w:shd w:val="clear" w:color="auto" w:fill="FFFFFF"/>
        </w:rPr>
        <w:t>αυτή</w:t>
      </w:r>
      <w:r>
        <w:rPr>
          <w:rFonts w:eastAsia="Times New Roman"/>
          <w:color w:val="222222"/>
          <w:szCs w:val="24"/>
          <w:shd w:val="clear" w:color="auto" w:fill="FFFFFF"/>
        </w:rPr>
        <w:t>ν</w:t>
      </w:r>
      <w:r>
        <w:rPr>
          <w:rFonts w:eastAsia="Times New Roman"/>
          <w:color w:val="222222"/>
          <w:szCs w:val="24"/>
          <w:shd w:val="clear" w:color="auto" w:fill="FFFFFF"/>
        </w:rPr>
        <w:t xml:space="preserve"> τη χώρα. Να δω όμως αυτοί που πάνε να κάνουν </w:t>
      </w:r>
      <w:proofErr w:type="spellStart"/>
      <w:r>
        <w:rPr>
          <w:rFonts w:eastAsia="Times New Roman"/>
          <w:color w:val="222222"/>
          <w:szCs w:val="24"/>
          <w:shd w:val="clear" w:color="auto" w:fill="FFFFFF"/>
        </w:rPr>
        <w:t>ουδετερόθρησκο</w:t>
      </w:r>
      <w:proofErr w:type="spellEnd"/>
      <w:r>
        <w:rPr>
          <w:rFonts w:eastAsia="Times New Roman"/>
          <w:color w:val="222222"/>
          <w:szCs w:val="24"/>
          <w:shd w:val="clear" w:color="auto" w:fill="FFFFFF"/>
        </w:rPr>
        <w:t xml:space="preserve"> το κράτος, θα είναι στους αγώνες ή πάλι η θρησκεία και ο απλός</w:t>
      </w:r>
      <w:r>
        <w:rPr>
          <w:rFonts w:eastAsia="Times New Roman"/>
          <w:color w:val="222222"/>
          <w:szCs w:val="24"/>
          <w:shd w:val="clear" w:color="auto" w:fill="FFFFFF"/>
        </w:rPr>
        <w:t xml:space="preserve"> εφημέριος θα είναι ο αγωνιστής; Γιατί εδώ και τους φτωχούς που ταΐζουν, ποιοι τους ταΐζουν; Οι Βουλευτές; Το κράτος; Κάποιοι μητροπολίτες τους ταΐζουν με μεγάλες δυσκολίες.</w:t>
      </w:r>
    </w:p>
    <w:p w14:paraId="19C9AC19" w14:textId="77777777" w:rsidR="005136E3" w:rsidRDefault="0098028A">
      <w:pPr>
        <w:spacing w:after="0" w:line="600" w:lineRule="auto"/>
        <w:ind w:firstLine="720"/>
        <w:jc w:val="both"/>
        <w:rPr>
          <w:rFonts w:eastAsia="Times New Roman"/>
          <w:color w:val="222222"/>
          <w:szCs w:val="24"/>
          <w:shd w:val="clear" w:color="auto" w:fill="FFFFFF"/>
        </w:rPr>
      </w:pPr>
      <w:r w:rsidRPr="0040369D">
        <w:rPr>
          <w:rFonts w:eastAsia="Times New Roman"/>
          <w:b/>
          <w:color w:val="222222"/>
          <w:szCs w:val="24"/>
          <w:shd w:val="clear" w:color="auto" w:fill="FFFFFF"/>
        </w:rPr>
        <w:t xml:space="preserve">ΝΙΚΟΛΑΟΣ ΗΓΟΥΜΕΝΙΔΗΣ: </w:t>
      </w:r>
      <w:r w:rsidRPr="003F7985">
        <w:rPr>
          <w:rFonts w:eastAsia="Times New Roman"/>
          <w:color w:val="222222"/>
          <w:szCs w:val="24"/>
          <w:shd w:val="clear" w:color="auto" w:fill="FFFFFF"/>
        </w:rPr>
        <w:t>…</w:t>
      </w:r>
      <w:r>
        <w:rPr>
          <w:rFonts w:eastAsia="Times New Roman"/>
          <w:color w:val="222222"/>
          <w:szCs w:val="24"/>
          <w:shd w:val="clear" w:color="auto" w:fill="FFFFFF"/>
        </w:rPr>
        <w:t>(</w:t>
      </w:r>
      <w:r>
        <w:rPr>
          <w:rFonts w:eastAsia="Times New Roman"/>
          <w:color w:val="222222"/>
          <w:szCs w:val="24"/>
          <w:shd w:val="clear" w:color="auto" w:fill="FFFFFF"/>
        </w:rPr>
        <w:t xml:space="preserve">δεν </w:t>
      </w:r>
      <w:r>
        <w:rPr>
          <w:rFonts w:eastAsia="Times New Roman"/>
          <w:color w:val="222222"/>
          <w:szCs w:val="24"/>
          <w:shd w:val="clear" w:color="auto" w:fill="FFFFFF"/>
        </w:rPr>
        <w:t>ακούστηκε)</w:t>
      </w:r>
    </w:p>
    <w:p w14:paraId="19C9AC1A" w14:textId="77777777" w:rsidR="005136E3" w:rsidRDefault="0098028A">
      <w:pPr>
        <w:spacing w:after="0" w:line="600" w:lineRule="auto"/>
        <w:ind w:firstLine="720"/>
        <w:jc w:val="both"/>
        <w:rPr>
          <w:rFonts w:eastAsia="Times New Roman"/>
          <w:color w:val="222222"/>
          <w:szCs w:val="24"/>
          <w:shd w:val="clear" w:color="auto" w:fill="FFFFFF"/>
        </w:rPr>
      </w:pPr>
      <w:r w:rsidRPr="0040369D">
        <w:rPr>
          <w:rFonts w:eastAsia="Times New Roman"/>
          <w:b/>
          <w:color w:val="222222"/>
          <w:szCs w:val="24"/>
          <w:shd w:val="clear" w:color="auto" w:fill="FFFFFF"/>
        </w:rPr>
        <w:t>ΒΑΣΙΛΗΣ ΛΕΒΕΝΤΗΣ (Πρόεδρος της Ένωσης Κεντρ</w:t>
      </w:r>
      <w:r w:rsidRPr="0040369D">
        <w:rPr>
          <w:rFonts w:eastAsia="Times New Roman"/>
          <w:b/>
          <w:color w:val="222222"/>
          <w:szCs w:val="24"/>
          <w:shd w:val="clear" w:color="auto" w:fill="FFFFFF"/>
        </w:rPr>
        <w:t>ώων):</w:t>
      </w:r>
      <w:r>
        <w:rPr>
          <w:rFonts w:eastAsia="Times New Roman"/>
          <w:color w:val="222222"/>
          <w:szCs w:val="24"/>
          <w:shd w:val="clear" w:color="auto" w:fill="FFFFFF"/>
        </w:rPr>
        <w:t xml:space="preserve"> Δεν σας ακούω, κύριε. Το μόνο που βλέπω </w:t>
      </w:r>
      <w:r w:rsidRPr="0040369D">
        <w:rPr>
          <w:rFonts w:eastAsia="Times New Roman"/>
          <w:color w:val="222222"/>
          <w:szCs w:val="24"/>
          <w:shd w:val="clear" w:color="auto" w:fill="FFFFFF"/>
        </w:rPr>
        <w:t>είναι</w:t>
      </w:r>
      <w:r>
        <w:rPr>
          <w:rFonts w:eastAsia="Times New Roman"/>
          <w:color w:val="222222"/>
          <w:szCs w:val="24"/>
          <w:shd w:val="clear" w:color="auto" w:fill="FFFFFF"/>
        </w:rPr>
        <w:t xml:space="preserve"> ότι ανοιγοκλείνετε το στόμα σας. Δεν σας ακούω. Δεν </w:t>
      </w:r>
      <w:r w:rsidRPr="0040369D">
        <w:rPr>
          <w:rFonts w:eastAsia="Times New Roman"/>
          <w:color w:val="222222"/>
          <w:szCs w:val="24"/>
          <w:shd w:val="clear" w:color="auto" w:fill="FFFFFF"/>
        </w:rPr>
        <w:t>είναι</w:t>
      </w:r>
      <w:r>
        <w:rPr>
          <w:rFonts w:eastAsia="Times New Roman"/>
          <w:color w:val="222222"/>
          <w:szCs w:val="24"/>
          <w:shd w:val="clear" w:color="auto" w:fill="FFFFFF"/>
        </w:rPr>
        <w:t xml:space="preserve"> κι εύκολο από εκεί που είστε και να ήθελα να σας ακούσω.</w:t>
      </w:r>
    </w:p>
    <w:p w14:paraId="19C9AC1B" w14:textId="77777777" w:rsidR="005136E3" w:rsidRDefault="0098028A">
      <w:pPr>
        <w:spacing w:after="0" w:line="600" w:lineRule="auto"/>
        <w:ind w:firstLine="720"/>
        <w:jc w:val="both"/>
        <w:rPr>
          <w:rFonts w:eastAsia="Times New Roman"/>
          <w:szCs w:val="24"/>
        </w:rPr>
      </w:pPr>
      <w:r>
        <w:rPr>
          <w:rFonts w:eastAsia="Times New Roman"/>
          <w:color w:val="222222"/>
          <w:szCs w:val="24"/>
          <w:shd w:val="clear" w:color="auto" w:fill="FFFFFF"/>
        </w:rPr>
        <w:t xml:space="preserve">Αναπτύσσεται συνέχεια στην Ελλάδα η ακροδεξιά. </w:t>
      </w:r>
      <w:r>
        <w:rPr>
          <w:rFonts w:eastAsia="Times New Roman" w:cs="Times New Roman"/>
          <w:szCs w:val="24"/>
        </w:rPr>
        <w:t>Γιατί, άραγε, αναπτύσσεται; Διότι το λεγόμ</w:t>
      </w:r>
      <w:r>
        <w:rPr>
          <w:rFonts w:eastAsia="Times New Roman" w:cs="Times New Roman"/>
          <w:szCs w:val="24"/>
        </w:rPr>
        <w:t xml:space="preserve">ενο «συνταγματικό τόξο» έχει κουράσει με τους ίδιους και με τους ίδιους, με αιωνόβιους Βουλευτές και αυτό συμβαίνει στη Γερμανία και στη Γαλλία. Πόσο έχει πέσει η δημοτικότητα του Μακρόν; Κάτωθεν του </w:t>
      </w:r>
      <w:r w:rsidRPr="00F71179">
        <w:rPr>
          <w:rFonts w:eastAsia="Times New Roman" w:cs="Times New Roman"/>
          <w:szCs w:val="24"/>
        </w:rPr>
        <w:t>ημίσεος</w:t>
      </w:r>
      <w:r>
        <w:rPr>
          <w:rFonts w:eastAsia="Times New Roman" w:cs="Times New Roman"/>
          <w:szCs w:val="24"/>
        </w:rPr>
        <w:t xml:space="preserve"> από τις ψήφους που έλαβε.</w:t>
      </w:r>
    </w:p>
    <w:p w14:paraId="19C9AC1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Επομένως, η κόπωση και</w:t>
      </w:r>
      <w:r>
        <w:rPr>
          <w:rFonts w:eastAsia="Times New Roman" w:cs="Times New Roman"/>
          <w:szCs w:val="24"/>
        </w:rPr>
        <w:t xml:space="preserve"> η έλλειψη ενδιαφέροντος για τον απλό πολίτη, αυτά άγουν κάποια αμόρφωτα στρώματα της κοινωνίας σε «Χρυσές </w:t>
      </w:r>
      <w:proofErr w:type="spellStart"/>
      <w:r>
        <w:rPr>
          <w:rFonts w:eastAsia="Times New Roman" w:cs="Times New Roman"/>
          <w:szCs w:val="24"/>
        </w:rPr>
        <w:t>Αυγές</w:t>
      </w:r>
      <w:proofErr w:type="spellEnd"/>
      <w:r>
        <w:rPr>
          <w:rFonts w:eastAsia="Times New Roman" w:cs="Times New Roman"/>
          <w:szCs w:val="24"/>
        </w:rPr>
        <w:t>» και ακροδεξιά. Μην παραπονεθείτε αύριο ότι πήρε η ακροδεξιά 6%-7% ή δεν ξέρω τι θα πάρει.</w:t>
      </w:r>
    </w:p>
    <w:p w14:paraId="19C9AC1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Μην παραπονεθείτε, εσείς της Νέας Δημοκρατίας. Αυτά,</w:t>
      </w:r>
      <w:r>
        <w:rPr>
          <w:rFonts w:eastAsia="Times New Roman" w:cs="Times New Roman"/>
          <w:szCs w:val="24"/>
        </w:rPr>
        <w:t xml:space="preserve"> ο Καραμανλής ο γέρος κατάφερνε και τα έπαιρνε όλα εκείνος. Μα, με το ρουσφέτι ο Καραμανλής ο γέρος είχε τη δύναμη να βάζει υπό την ομπρέλα του και τους κάπως πιο ήρεμους και τους </w:t>
      </w:r>
      <w:r>
        <w:rPr>
          <w:rFonts w:eastAsia="Times New Roman" w:cs="Times New Roman"/>
          <w:szCs w:val="24"/>
        </w:rPr>
        <w:t>Ακροδεξιούς</w:t>
      </w:r>
      <w:r>
        <w:rPr>
          <w:rFonts w:eastAsia="Times New Roman" w:cs="Times New Roman"/>
          <w:szCs w:val="24"/>
        </w:rPr>
        <w:t xml:space="preserve">. Τώρα που χάθηκε για τη Νέα Δημοκρατία αυτό το πλεονέκτημα, θα </w:t>
      </w:r>
      <w:r>
        <w:rPr>
          <w:rFonts w:eastAsia="Times New Roman" w:cs="Times New Roman"/>
          <w:szCs w:val="24"/>
        </w:rPr>
        <w:t>αρχίσουν οι δυσκολίες.</w:t>
      </w:r>
    </w:p>
    <w:p w14:paraId="19C9AC1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Λέτε με στόμφο εσείς, της Νέας Δημοκρατίας, ότι θα κερδίσετε τις εκλογές και με μεγάλα ποσοστά και διακρίνω μια φοβερή αλαζονεία εις τα λόγια σας. Προσέξτε, γιατί η αλαζονεία είναι τόσο </w:t>
      </w:r>
      <w:proofErr w:type="spellStart"/>
      <w:r>
        <w:rPr>
          <w:rFonts w:eastAsia="Times New Roman" w:cs="Times New Roman"/>
          <w:szCs w:val="24"/>
        </w:rPr>
        <w:t>ευδιάφανη</w:t>
      </w:r>
      <w:proofErr w:type="spellEnd"/>
      <w:r>
        <w:rPr>
          <w:rFonts w:eastAsia="Times New Roman" w:cs="Times New Roman"/>
          <w:szCs w:val="24"/>
        </w:rPr>
        <w:t xml:space="preserve"> που θα έχει τα αντίθετα αποτελέσματα.</w:t>
      </w:r>
      <w:r>
        <w:rPr>
          <w:rFonts w:eastAsia="Times New Roman" w:cs="Times New Roman"/>
          <w:szCs w:val="24"/>
        </w:rPr>
        <w:t xml:space="preserve"> Θα σας φοβηθεί ο κόσμος. Όπως έχει χάσει την εμπιστοσύνη του στον Τσίπρα ο κόσμος, θα φοβηθεί και εσάς, σαν ερχόμενους για να βασανίσετε τον κόσμο. Το παρελθόν σας είναι πολύ κακό.</w:t>
      </w:r>
    </w:p>
    <w:p w14:paraId="19C9AC1F" w14:textId="77777777" w:rsidR="005136E3" w:rsidRDefault="0098028A">
      <w:pPr>
        <w:spacing w:after="0" w:line="600" w:lineRule="auto"/>
        <w:ind w:firstLine="720"/>
        <w:jc w:val="both"/>
        <w:rPr>
          <w:rFonts w:eastAsia="Times New Roman" w:cs="Times New Roman"/>
          <w:szCs w:val="24"/>
        </w:rPr>
      </w:pPr>
      <w:r w:rsidRPr="00251171">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Προέδρου της Ένωσης Κεντρώων</w:t>
      </w:r>
      <w:r w:rsidRPr="00251171">
        <w:rPr>
          <w:rFonts w:eastAsia="Times New Roman" w:cs="Times New Roman"/>
          <w:szCs w:val="24"/>
        </w:rPr>
        <w:t>)</w:t>
      </w:r>
    </w:p>
    <w:p w14:paraId="19C9AC2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Το παρελθόν σας, κύριοι της Νέας Δημοκρατίας, είναι πολύ κακό. Κόψατε τις συντάξεις εις το ήμισυ όλου του κόσμου. Είναι πολύ κακό το παρελθόν σας. Κατηγορείτε τον Τσίπρα, που έκοψε και αυτός, αλλά έπρεπε να λέτε και μια συγγνώ</w:t>
      </w:r>
      <w:r>
        <w:rPr>
          <w:rFonts w:eastAsia="Times New Roman" w:cs="Times New Roman"/>
          <w:szCs w:val="24"/>
        </w:rPr>
        <w:t>μη σε μια Ελλάδα που της κόψατε 50% εσείς τις συντάξεις. Δεν έπρεπε να λέτε μια συγγνώμη;</w:t>
      </w:r>
    </w:p>
    <w:p w14:paraId="19C9AC2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Ως προς το θέμα της Μακεδονίας…</w:t>
      </w:r>
    </w:p>
    <w:p w14:paraId="19C9AC22"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ΔΗΜΗΤΡΙΟΣ ΕΜΜΑΝΟΥΗΛΙΔΗΣ</w:t>
      </w:r>
      <w:r w:rsidRPr="00622078">
        <w:rPr>
          <w:rFonts w:eastAsia="Times New Roman" w:cs="Times New Roman"/>
          <w:b/>
          <w:szCs w:val="24"/>
        </w:rPr>
        <w:t>:</w:t>
      </w:r>
      <w:r w:rsidRPr="00622078">
        <w:rPr>
          <w:rFonts w:eastAsia="Times New Roman" w:cs="Times New Roman"/>
          <w:szCs w:val="24"/>
        </w:rPr>
        <w:t xml:space="preserve"> </w:t>
      </w:r>
      <w:r>
        <w:rPr>
          <w:rFonts w:eastAsia="Times New Roman" w:cs="Times New Roman"/>
          <w:szCs w:val="24"/>
        </w:rPr>
        <w:t>Ωχ!</w:t>
      </w:r>
    </w:p>
    <w:p w14:paraId="19C9AC23" w14:textId="77777777" w:rsidR="005136E3" w:rsidRDefault="0098028A">
      <w:pPr>
        <w:spacing w:after="0" w:line="600" w:lineRule="auto"/>
        <w:ind w:firstLine="720"/>
        <w:jc w:val="both"/>
        <w:rPr>
          <w:rFonts w:eastAsia="Times New Roman" w:cs="Times New Roman"/>
          <w:szCs w:val="24"/>
        </w:rPr>
      </w:pPr>
      <w:r w:rsidRPr="00021FF7">
        <w:rPr>
          <w:rFonts w:eastAsia="Times New Roman" w:cs="Times New Roman"/>
          <w:b/>
          <w:szCs w:val="24"/>
        </w:rPr>
        <w:t>ΒΑΣΙΛΗΣ ΛΕΒΕΝΤΗΣ (Πρόεδρος της Ένωσης Κεντρώων):</w:t>
      </w:r>
      <w:r w:rsidRPr="00021FF7">
        <w:rPr>
          <w:rFonts w:eastAsia="Times New Roman" w:cs="Times New Roman"/>
          <w:szCs w:val="24"/>
        </w:rPr>
        <w:t xml:space="preserve"> </w:t>
      </w:r>
      <w:r>
        <w:rPr>
          <w:rFonts w:eastAsia="Times New Roman" w:cs="Times New Roman"/>
          <w:szCs w:val="24"/>
        </w:rPr>
        <w:t>Ωχ, βέβαια, γιατί ξέρετε τι κάνατε, τι βρωμιά κάνατε. Ξέ</w:t>
      </w:r>
      <w:r>
        <w:rPr>
          <w:rFonts w:eastAsia="Times New Roman" w:cs="Times New Roman"/>
          <w:szCs w:val="24"/>
        </w:rPr>
        <w:t>ρετε τι κάνατε.</w:t>
      </w:r>
    </w:p>
    <w:p w14:paraId="19C9AC24"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sidRPr="00C45C0A">
        <w:rPr>
          <w:rFonts w:eastAsia="Times New Roman" w:cs="Times New Roman"/>
          <w:b/>
          <w:szCs w:val="24"/>
        </w:rPr>
        <w:t>:</w:t>
      </w:r>
      <w:r w:rsidRPr="00C45C0A">
        <w:rPr>
          <w:rFonts w:eastAsia="Times New Roman" w:cs="Times New Roman"/>
          <w:szCs w:val="24"/>
        </w:rPr>
        <w:t xml:space="preserve"> </w:t>
      </w:r>
      <w:r>
        <w:rPr>
          <w:rFonts w:eastAsia="Times New Roman" w:cs="Times New Roman"/>
          <w:szCs w:val="24"/>
        </w:rPr>
        <w:t>Πες τα Πρόεδρε, πες τα!</w:t>
      </w:r>
    </w:p>
    <w:p w14:paraId="19C9AC25" w14:textId="77777777" w:rsidR="005136E3" w:rsidRDefault="0098028A">
      <w:pPr>
        <w:spacing w:after="0" w:line="600" w:lineRule="auto"/>
        <w:ind w:firstLine="720"/>
        <w:jc w:val="both"/>
        <w:rPr>
          <w:rFonts w:eastAsia="Times New Roman" w:cs="Times New Roman"/>
          <w:szCs w:val="24"/>
        </w:rPr>
      </w:pPr>
      <w:r w:rsidRPr="00021FF7">
        <w:rPr>
          <w:rFonts w:eastAsia="Times New Roman" w:cs="Times New Roman"/>
          <w:b/>
          <w:szCs w:val="24"/>
        </w:rPr>
        <w:t>ΒΑΣΙΛΗΣ ΛΕΒΕΝΤΗΣ (Πρόεδρος της Ένωσης Κεντρώων):</w:t>
      </w:r>
      <w:r w:rsidRPr="00021FF7">
        <w:rPr>
          <w:rFonts w:eastAsia="Times New Roman" w:cs="Times New Roman"/>
          <w:szCs w:val="24"/>
        </w:rPr>
        <w:t xml:space="preserve"> </w:t>
      </w:r>
      <w:r>
        <w:rPr>
          <w:rFonts w:eastAsia="Times New Roman" w:cs="Times New Roman"/>
          <w:szCs w:val="24"/>
        </w:rPr>
        <w:t>Στο θέμα της Μακεδονίας, λοιπόν, έχετε κάνει ένα έγκλημα.</w:t>
      </w:r>
    </w:p>
    <w:p w14:paraId="19C9AC26" w14:textId="77777777" w:rsidR="005136E3" w:rsidRDefault="0098028A">
      <w:pPr>
        <w:spacing w:after="0"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Κύριε Πρόεδρε…</w:t>
      </w:r>
    </w:p>
    <w:p w14:paraId="19C9AC27" w14:textId="77777777" w:rsidR="005136E3" w:rsidRDefault="0098028A">
      <w:pPr>
        <w:spacing w:after="0" w:line="600" w:lineRule="auto"/>
        <w:ind w:firstLine="720"/>
        <w:jc w:val="both"/>
        <w:rPr>
          <w:rFonts w:eastAsia="Times New Roman" w:cs="Times New Roman"/>
          <w:szCs w:val="24"/>
        </w:rPr>
      </w:pPr>
      <w:r w:rsidRPr="00021FF7">
        <w:rPr>
          <w:rFonts w:eastAsia="Times New Roman" w:cs="Times New Roman"/>
          <w:b/>
          <w:szCs w:val="24"/>
        </w:rPr>
        <w:t>ΒΑΣΙΛΗΣ ΛΕΒΕΝΤΗΣ (Πρόεδρος της Ένωσης Κ</w:t>
      </w:r>
      <w:r w:rsidRPr="00021FF7">
        <w:rPr>
          <w:rFonts w:eastAsia="Times New Roman" w:cs="Times New Roman"/>
          <w:b/>
          <w:szCs w:val="24"/>
        </w:rPr>
        <w:t>εντρώων):</w:t>
      </w:r>
      <w:r w:rsidRPr="00021FF7">
        <w:rPr>
          <w:rFonts w:eastAsia="Times New Roman" w:cs="Times New Roman"/>
          <w:szCs w:val="24"/>
        </w:rPr>
        <w:t xml:space="preserve"> </w:t>
      </w:r>
      <w:r>
        <w:rPr>
          <w:rFonts w:eastAsia="Times New Roman" w:cs="Times New Roman"/>
          <w:szCs w:val="24"/>
        </w:rPr>
        <w:t>Κύριε Πρόεδρε, θέλω να πω αυτά που πρέπει.</w:t>
      </w:r>
    </w:p>
    <w:p w14:paraId="19C9AC28" w14:textId="77777777" w:rsidR="005136E3" w:rsidRDefault="0098028A">
      <w:pPr>
        <w:spacing w:after="0" w:line="600" w:lineRule="auto"/>
        <w:ind w:firstLine="720"/>
        <w:jc w:val="both"/>
        <w:rPr>
          <w:rFonts w:eastAsia="Times New Roman" w:cs="Times New Roman"/>
          <w:szCs w:val="24"/>
        </w:rPr>
      </w:pPr>
      <w:r w:rsidRPr="00012439">
        <w:rPr>
          <w:rFonts w:eastAsia="Times New Roman" w:cs="Times New Roman"/>
          <w:b/>
          <w:szCs w:val="24"/>
        </w:rPr>
        <w:t xml:space="preserve">ΠΡΟΕΔΡΕΥΩΝ (Δημήτριος </w:t>
      </w:r>
      <w:proofErr w:type="spellStart"/>
      <w:r w:rsidRPr="00012439">
        <w:rPr>
          <w:rFonts w:eastAsia="Times New Roman" w:cs="Times New Roman"/>
          <w:b/>
          <w:szCs w:val="24"/>
        </w:rPr>
        <w:t>Κρεμαστινός</w:t>
      </w:r>
      <w:proofErr w:type="spellEnd"/>
      <w:r w:rsidRPr="00012439">
        <w:rPr>
          <w:rFonts w:eastAsia="Times New Roman" w:cs="Times New Roman"/>
          <w:b/>
          <w:szCs w:val="24"/>
        </w:rPr>
        <w:t>)</w:t>
      </w:r>
      <w:r w:rsidRPr="00C45C0A">
        <w:rPr>
          <w:rFonts w:eastAsia="Times New Roman" w:cs="Times New Roman"/>
          <w:b/>
          <w:szCs w:val="24"/>
        </w:rPr>
        <w:t>:</w:t>
      </w:r>
      <w:r w:rsidRPr="00012439">
        <w:rPr>
          <w:rFonts w:eastAsia="Times New Roman" w:cs="Times New Roman"/>
          <w:szCs w:val="24"/>
        </w:rPr>
        <w:t xml:space="preserve"> </w:t>
      </w:r>
      <w:r>
        <w:rPr>
          <w:rFonts w:eastAsia="Times New Roman" w:cs="Times New Roman"/>
          <w:szCs w:val="24"/>
        </w:rPr>
        <w:t>Προσέξτε τι θα σας πω.</w:t>
      </w:r>
    </w:p>
    <w:p w14:paraId="19C9AC29" w14:textId="77777777" w:rsidR="005136E3" w:rsidRDefault="0098028A">
      <w:pPr>
        <w:spacing w:after="0" w:line="600" w:lineRule="auto"/>
        <w:ind w:firstLine="720"/>
        <w:jc w:val="both"/>
        <w:rPr>
          <w:rFonts w:eastAsia="Times New Roman" w:cs="Times New Roman"/>
          <w:szCs w:val="24"/>
        </w:rPr>
      </w:pPr>
      <w:r w:rsidRPr="00021FF7">
        <w:rPr>
          <w:rFonts w:eastAsia="Times New Roman" w:cs="Times New Roman"/>
          <w:b/>
          <w:szCs w:val="24"/>
        </w:rPr>
        <w:t>ΒΑΣΙΛΗΣ ΛΕΒΕΝΤΗΣ (Πρόεδρος της Ένωσης Κεντρώων):</w:t>
      </w:r>
      <w:r w:rsidRPr="00021FF7">
        <w:rPr>
          <w:rFonts w:eastAsia="Times New Roman" w:cs="Times New Roman"/>
          <w:szCs w:val="24"/>
        </w:rPr>
        <w:t xml:space="preserve"> </w:t>
      </w:r>
      <w:r>
        <w:rPr>
          <w:rFonts w:eastAsia="Times New Roman" w:cs="Times New Roman"/>
          <w:szCs w:val="24"/>
        </w:rPr>
        <w:t>Υπάρχει έξω στα κανάλια φασισμός των δύο κομμάτων. Αν υπάρξει και εις την Αίθουσα αυτή ο ίδιος,</w:t>
      </w:r>
      <w:r>
        <w:rPr>
          <w:rFonts w:eastAsia="Times New Roman" w:cs="Times New Roman"/>
          <w:szCs w:val="24"/>
        </w:rPr>
        <w:t xml:space="preserve"> δεν υπάρχει λόγος να μετέχουμε στη διαδικασία.</w:t>
      </w:r>
    </w:p>
    <w:p w14:paraId="19C9AC2A" w14:textId="77777777" w:rsidR="005136E3" w:rsidRDefault="0098028A">
      <w:pPr>
        <w:spacing w:after="0"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Κύριε Πρόεδρε, προσέξτε τι θα σας πω. Δεν έχω κανέναν λόγο να περιορίσω την ομιλία σας, αλλά υπάρχει παράκληση από Βουλευτές που φεύγουν με τις…</w:t>
      </w:r>
    </w:p>
    <w:p w14:paraId="19C9AC2B" w14:textId="77777777" w:rsidR="005136E3" w:rsidRDefault="0098028A">
      <w:pPr>
        <w:spacing w:after="0" w:line="600" w:lineRule="auto"/>
        <w:ind w:firstLine="720"/>
        <w:jc w:val="both"/>
        <w:rPr>
          <w:rFonts w:eastAsia="Times New Roman" w:cs="Times New Roman"/>
          <w:szCs w:val="24"/>
        </w:rPr>
      </w:pPr>
      <w:r w:rsidRPr="00021FF7">
        <w:rPr>
          <w:rFonts w:eastAsia="Times New Roman" w:cs="Times New Roman"/>
          <w:b/>
          <w:szCs w:val="24"/>
        </w:rPr>
        <w:t xml:space="preserve">ΒΑΣΙΛΗΣ ΛΕΒΕΝΤΗΣ (Πρόεδρος </w:t>
      </w:r>
      <w:r w:rsidRPr="00021FF7">
        <w:rPr>
          <w:rFonts w:eastAsia="Times New Roman" w:cs="Times New Roman"/>
          <w:b/>
          <w:szCs w:val="24"/>
        </w:rPr>
        <w:t>της Ένωσης Κεντρώων):</w:t>
      </w:r>
      <w:r w:rsidRPr="00021FF7">
        <w:rPr>
          <w:rFonts w:eastAsia="Times New Roman" w:cs="Times New Roman"/>
          <w:szCs w:val="24"/>
        </w:rPr>
        <w:t xml:space="preserve"> </w:t>
      </w:r>
      <w:r>
        <w:rPr>
          <w:rFonts w:eastAsia="Times New Roman" w:cs="Times New Roman"/>
          <w:szCs w:val="24"/>
        </w:rPr>
        <w:t>Να μιλήσουν και αυτοί; Πάλι τα ίδια θα πουν. Θα πουν τίποτα άλλο αυτοί;</w:t>
      </w:r>
    </w:p>
    <w:p w14:paraId="19C9AC2C" w14:textId="77777777" w:rsidR="005136E3" w:rsidRDefault="0098028A">
      <w:pPr>
        <w:spacing w:after="0"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Φεύγουν αεροπορικώς.</w:t>
      </w:r>
    </w:p>
    <w:p w14:paraId="19C9AC2D" w14:textId="77777777" w:rsidR="005136E3" w:rsidRDefault="0098028A">
      <w:pPr>
        <w:spacing w:after="0" w:line="600" w:lineRule="auto"/>
        <w:ind w:firstLine="720"/>
        <w:jc w:val="both"/>
        <w:rPr>
          <w:rFonts w:eastAsia="Times New Roman" w:cs="Times New Roman"/>
          <w:szCs w:val="24"/>
        </w:rPr>
      </w:pPr>
      <w:r w:rsidRPr="00021FF7">
        <w:rPr>
          <w:rFonts w:eastAsia="Times New Roman" w:cs="Times New Roman"/>
          <w:b/>
          <w:szCs w:val="24"/>
        </w:rPr>
        <w:t>ΒΑΣΙΛΗΣ ΛΕΒΕΝΤΗΣ (Πρόεδρος της Ένωσης Κεντρώων):</w:t>
      </w:r>
      <w:r w:rsidRPr="00021FF7">
        <w:rPr>
          <w:rFonts w:eastAsia="Times New Roman" w:cs="Times New Roman"/>
          <w:szCs w:val="24"/>
        </w:rPr>
        <w:t xml:space="preserve"> </w:t>
      </w:r>
      <w:r>
        <w:rPr>
          <w:rFonts w:eastAsia="Times New Roman" w:cs="Times New Roman"/>
          <w:szCs w:val="24"/>
        </w:rPr>
        <w:t>Κύριε Πρόεδρε, όταν μιλούν οι Βουλευτές της Νέας Δημοκρα</w:t>
      </w:r>
      <w:r>
        <w:rPr>
          <w:rFonts w:eastAsia="Times New Roman" w:cs="Times New Roman"/>
          <w:szCs w:val="24"/>
        </w:rPr>
        <w:t xml:space="preserve">τίας, θα πουν </w:t>
      </w:r>
      <w:r>
        <w:rPr>
          <w:rFonts w:eastAsia="Times New Roman" w:cs="Times New Roman"/>
          <w:szCs w:val="24"/>
        </w:rPr>
        <w:t xml:space="preserve">κάτι </w:t>
      </w:r>
      <w:r>
        <w:rPr>
          <w:rFonts w:eastAsia="Times New Roman" w:cs="Times New Roman"/>
          <w:szCs w:val="24"/>
        </w:rPr>
        <w:t xml:space="preserve">διαφορετικό από τον Μητσοτάκη ή οι του ΣΥΡΙΖΑ, θα πουν </w:t>
      </w:r>
      <w:r>
        <w:rPr>
          <w:rFonts w:eastAsia="Times New Roman" w:cs="Times New Roman"/>
          <w:szCs w:val="24"/>
        </w:rPr>
        <w:t xml:space="preserve">κάτι </w:t>
      </w:r>
      <w:r>
        <w:rPr>
          <w:rFonts w:eastAsia="Times New Roman" w:cs="Times New Roman"/>
          <w:szCs w:val="24"/>
        </w:rPr>
        <w:t>διαφορετικό από τον Τσίπρα, για να τους δώσετε ξανά τον λόγο;</w:t>
      </w:r>
    </w:p>
    <w:p w14:paraId="19C9AC2E" w14:textId="77777777" w:rsidR="005136E3" w:rsidRDefault="0098028A">
      <w:pPr>
        <w:spacing w:after="0"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Όχι, σας μεταφέρω παράκληση από τους Βουλευτές ότι θέλουν να φύγουν.</w:t>
      </w:r>
    </w:p>
    <w:p w14:paraId="19C9AC2F" w14:textId="77777777" w:rsidR="005136E3" w:rsidRDefault="0098028A">
      <w:pPr>
        <w:spacing w:after="0" w:line="600" w:lineRule="auto"/>
        <w:ind w:firstLine="720"/>
        <w:jc w:val="both"/>
        <w:rPr>
          <w:rFonts w:eastAsia="Times New Roman" w:cs="Times New Roman"/>
          <w:szCs w:val="24"/>
        </w:rPr>
      </w:pPr>
      <w:r w:rsidRPr="00021FF7">
        <w:rPr>
          <w:rFonts w:eastAsia="Times New Roman" w:cs="Times New Roman"/>
          <w:b/>
          <w:szCs w:val="24"/>
        </w:rPr>
        <w:t>ΒΑΣΙΛΗΣ ΛΕ</w:t>
      </w:r>
      <w:r w:rsidRPr="00021FF7">
        <w:rPr>
          <w:rFonts w:eastAsia="Times New Roman" w:cs="Times New Roman"/>
          <w:b/>
          <w:szCs w:val="24"/>
        </w:rPr>
        <w:t>ΒΕΝΤΗΣ (Πρόεδρος της Ένωσης Κεντρώων):</w:t>
      </w:r>
      <w:r w:rsidRPr="00021FF7">
        <w:rPr>
          <w:rFonts w:eastAsia="Times New Roman" w:cs="Times New Roman"/>
          <w:szCs w:val="24"/>
        </w:rPr>
        <w:t xml:space="preserve"> </w:t>
      </w:r>
      <w:r>
        <w:rPr>
          <w:rFonts w:eastAsia="Times New Roman" w:cs="Times New Roman"/>
          <w:szCs w:val="24"/>
        </w:rPr>
        <w:t>Δυο λέξεις για τη Μακεδονία.</w:t>
      </w:r>
    </w:p>
    <w:p w14:paraId="19C9AC3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Μάχεστε να πείτε ότι το θέμα έληξε. Ξέρετε, όμως, ότι και εδώ, όταν ψήφιζε η Αίθουσα αυτή, το 80% του λαού ήταν κατά της Συνθήκης των Πρεσπών. Ξέρουν και οι ξένοι, ο </w:t>
      </w:r>
      <w:proofErr w:type="spellStart"/>
      <w:r>
        <w:rPr>
          <w:rFonts w:eastAsia="Times New Roman" w:cs="Times New Roman"/>
          <w:szCs w:val="24"/>
        </w:rPr>
        <w:t>Τραμπ</w:t>
      </w:r>
      <w:proofErr w:type="spellEnd"/>
      <w:r>
        <w:rPr>
          <w:rFonts w:eastAsia="Times New Roman" w:cs="Times New Roman"/>
          <w:szCs w:val="24"/>
        </w:rPr>
        <w:t xml:space="preserve">, η </w:t>
      </w:r>
      <w:proofErr w:type="spellStart"/>
      <w:r>
        <w:rPr>
          <w:rFonts w:eastAsia="Times New Roman" w:cs="Times New Roman"/>
          <w:szCs w:val="24"/>
        </w:rPr>
        <w:t>Μέρκελ</w:t>
      </w:r>
      <w:proofErr w:type="spellEnd"/>
      <w:r>
        <w:rPr>
          <w:rFonts w:eastAsia="Times New Roman" w:cs="Times New Roman"/>
          <w:szCs w:val="24"/>
        </w:rPr>
        <w:t xml:space="preserve"> που σα</w:t>
      </w:r>
      <w:r>
        <w:rPr>
          <w:rFonts w:eastAsia="Times New Roman" w:cs="Times New Roman"/>
          <w:szCs w:val="24"/>
        </w:rPr>
        <w:t xml:space="preserve">ς πίεσαν -ήξεραν και αυτοί- ότι το 80% του λαού ήταν κατά. Άρα και οι ξένοι και οι Έλληνες γνώριζαν την αντίθεση του ελληνικού λαού. Μη νομίζετε ότι θα παραμείνει αυτή η </w:t>
      </w:r>
      <w:r>
        <w:rPr>
          <w:rFonts w:eastAsia="Times New Roman" w:cs="Times New Roman"/>
          <w:szCs w:val="24"/>
        </w:rPr>
        <w:t xml:space="preserve">συνθήκη </w:t>
      </w:r>
      <w:r>
        <w:rPr>
          <w:rFonts w:eastAsia="Times New Roman" w:cs="Times New Roman"/>
          <w:szCs w:val="24"/>
        </w:rPr>
        <w:t>σε ισχύ. Ό,τι αντίκειται στη θέληση του λαού καταπίπτει.</w:t>
      </w:r>
    </w:p>
    <w:p w14:paraId="19C9AC3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Ούτε η Νέα Δημοκρατία</w:t>
      </w:r>
      <w:r>
        <w:rPr>
          <w:rFonts w:eastAsia="Times New Roman" w:cs="Times New Roman"/>
          <w:szCs w:val="24"/>
        </w:rPr>
        <w:t xml:space="preserve"> φέρθηκε καλά στο </w:t>
      </w:r>
      <w:r>
        <w:rPr>
          <w:rFonts w:eastAsia="Times New Roman" w:cs="Times New Roman"/>
          <w:szCs w:val="24"/>
        </w:rPr>
        <w:t>μακεδονικό</w:t>
      </w:r>
      <w:r>
        <w:rPr>
          <w:rFonts w:eastAsia="Times New Roman" w:cs="Times New Roman"/>
          <w:szCs w:val="24"/>
        </w:rPr>
        <w:t xml:space="preserve">, όσο και αν βγαίνουν και λένε «εμείς δεν ψηφίσαμε». Είχατε βάλει τη σύνθετη ονομασία σαν τρόπο σκέψης σας, την είχατε αναρτήσει και στην ιστοσελίδα του Υπουργείου Εξωτερικών και πάνω </w:t>
      </w:r>
      <w:r>
        <w:rPr>
          <w:rFonts w:eastAsia="Times New Roman" w:cs="Times New Roman"/>
          <w:szCs w:val="24"/>
        </w:rPr>
        <w:t xml:space="preserve">σ’ </w:t>
      </w:r>
      <w:r>
        <w:rPr>
          <w:rFonts w:eastAsia="Times New Roman" w:cs="Times New Roman"/>
          <w:szCs w:val="24"/>
        </w:rPr>
        <w:t xml:space="preserve">αυτά βασίστηκε ο Τσίπρας για να κάνει το </w:t>
      </w:r>
      <w:r>
        <w:rPr>
          <w:rFonts w:eastAsia="Times New Roman" w:cs="Times New Roman"/>
          <w:szCs w:val="24"/>
        </w:rPr>
        <w:t>έγκλημα που έκανε κατά της Μακεδονίας.</w:t>
      </w:r>
    </w:p>
    <w:p w14:paraId="19C9AC3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Και ως προς το ΠΑΣΟΚ, πήγε ο Βενιζέλος στη συνέλευση του ΟΗΕ και είπε ότι η Ελλάδα έχει κάνει ήδη την υποχώρησή της</w:t>
      </w:r>
      <w:r w:rsidRPr="00C45C0A">
        <w:rPr>
          <w:rFonts w:eastAsia="Times New Roman" w:cs="Times New Roman"/>
          <w:szCs w:val="24"/>
        </w:rPr>
        <w:t xml:space="preserve">: </w:t>
      </w:r>
      <w:r>
        <w:rPr>
          <w:rFonts w:eastAsia="Times New Roman" w:cs="Times New Roman"/>
          <w:szCs w:val="24"/>
        </w:rPr>
        <w:t>Σύνθετη ονομασία. Γιατί; Φωνάζετε μόνο για τη γλώσσα και την ταυτότητα; Στα συλλαλητήρια ακούσατε να</w:t>
      </w:r>
      <w:r>
        <w:rPr>
          <w:rFonts w:eastAsia="Times New Roman" w:cs="Times New Roman"/>
          <w:szCs w:val="24"/>
        </w:rPr>
        <w:t xml:space="preserve"> μιλούν για γλώσσα; Εγώ δεν άκουσα στα συλλαλητήρια να με πλησιάζει </w:t>
      </w:r>
      <w:r>
        <w:rPr>
          <w:rFonts w:eastAsia="Times New Roman" w:cs="Times New Roman"/>
          <w:szCs w:val="24"/>
        </w:rPr>
        <w:t xml:space="preserve">κάποιος </w:t>
      </w:r>
      <w:r>
        <w:rPr>
          <w:rFonts w:eastAsia="Times New Roman" w:cs="Times New Roman"/>
          <w:szCs w:val="24"/>
        </w:rPr>
        <w:t>και να μου λέει: «Κύριε Λεβέντη, η γλώσσα είναι το πρόβλημα, η ταυτότητα».</w:t>
      </w:r>
    </w:p>
    <w:p w14:paraId="19C9AC3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Άρα, αυτή η Αίθουσα παραβίασε κάτι πολύ σημαντικό, τη βούληση του ελληνικού λαού. Και θα το πληρώσετε όλο</w:t>
      </w:r>
      <w:r>
        <w:rPr>
          <w:rFonts w:eastAsia="Times New Roman" w:cs="Times New Roman"/>
          <w:szCs w:val="24"/>
        </w:rPr>
        <w:t>ι αυτό, γιατί θα μείνει στην ιστορία αυτή η Βουλή ως η Βουλή που μειοδότησε σε βάρος της Μακεδονίας. Ντροπή!</w:t>
      </w:r>
    </w:p>
    <w:p w14:paraId="19C9AC34" w14:textId="77777777" w:rsidR="005136E3" w:rsidRDefault="0098028A">
      <w:pPr>
        <w:spacing w:after="0" w:line="600" w:lineRule="auto"/>
        <w:ind w:firstLine="709"/>
        <w:jc w:val="center"/>
        <w:rPr>
          <w:rFonts w:eastAsia="Times New Roman" w:cs="Times New Roman"/>
          <w:szCs w:val="24"/>
        </w:rPr>
      </w:pPr>
      <w:r w:rsidRPr="007B54E1">
        <w:rPr>
          <w:rFonts w:eastAsia="Times New Roman" w:cs="Times New Roman"/>
          <w:szCs w:val="24"/>
        </w:rPr>
        <w:t>(Χειροκροτήματα από την πτέρυγα της Ένωσης Κεντρώων)</w:t>
      </w:r>
    </w:p>
    <w:p w14:paraId="19C9AC35" w14:textId="77777777" w:rsidR="005136E3" w:rsidRDefault="0098028A">
      <w:pPr>
        <w:spacing w:after="0"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Ευχαριστώ.</w:t>
      </w:r>
    </w:p>
    <w:p w14:paraId="19C9AC3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ο</w:t>
      </w:r>
      <w:r>
        <w:rPr>
          <w:rFonts w:eastAsia="Times New Roman" w:cs="Times New Roman"/>
          <w:szCs w:val="24"/>
        </w:rPr>
        <w:t xml:space="preserve">λοκληρώθηκε η συζήτηση και </w:t>
      </w:r>
      <w:r>
        <w:rPr>
          <w:rFonts w:eastAsia="Times New Roman" w:cs="Times New Roman"/>
          <w:szCs w:val="24"/>
        </w:rPr>
        <w:t xml:space="preserve">εισερχόμαστε </w:t>
      </w:r>
      <w:r>
        <w:rPr>
          <w:rFonts w:eastAsia="Times New Roman" w:cs="Times New Roman"/>
          <w:szCs w:val="24"/>
        </w:rPr>
        <w:t xml:space="preserve">στη λήψη απόφασης (δεύτερη ψηφοφορία) </w:t>
      </w:r>
      <w:r w:rsidRPr="008D4DA7">
        <w:rPr>
          <w:rFonts w:eastAsia="Times New Roman" w:cs="Times New Roman"/>
          <w:szCs w:val="24"/>
        </w:rPr>
        <w:t>επί των προτάσεων για αναθεώρηση διατάξεων του Συντάγματος, σύμφωνα με τα άρθρα 110 του Συντάγματος και 119 του Κανονισμού της Βουλής.</w:t>
      </w:r>
    </w:p>
    <w:p w14:paraId="19C9AC3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Αντικείμενο της σημερινής δεύτερης ψηφοφορίας είναι οι προτεινόμενες για αναθεώρηση διατάξεις του Συντάγματος που συγκέντρωσαν στην πρώτη ψηφοφορία, στις 14 Φεβρουαρίου του 2019, </w:t>
      </w:r>
      <w:proofErr w:type="spellStart"/>
      <w:r>
        <w:rPr>
          <w:rFonts w:eastAsia="Times New Roman" w:cs="Times New Roman"/>
          <w:szCs w:val="24"/>
        </w:rPr>
        <w:t>εκατόν</w:t>
      </w:r>
      <w:proofErr w:type="spellEnd"/>
      <w:r>
        <w:rPr>
          <w:rFonts w:eastAsia="Times New Roman" w:cs="Times New Roman"/>
          <w:szCs w:val="24"/>
        </w:rPr>
        <w:t xml:space="preserve"> πενήντα μία </w:t>
      </w:r>
      <w:r>
        <w:rPr>
          <w:rFonts w:eastAsia="Times New Roman" w:cs="Times New Roman"/>
          <w:szCs w:val="24"/>
        </w:rPr>
        <w:t xml:space="preserve">(151) </w:t>
      </w:r>
      <w:r>
        <w:rPr>
          <w:rFonts w:eastAsia="Times New Roman" w:cs="Times New Roman"/>
          <w:szCs w:val="24"/>
        </w:rPr>
        <w:t>ψήφους και άνω. Οι διατάξεις που στην πρώτη ψηφοφορί</w:t>
      </w:r>
      <w:r>
        <w:rPr>
          <w:rFonts w:eastAsia="Times New Roman" w:cs="Times New Roman"/>
          <w:szCs w:val="24"/>
        </w:rPr>
        <w:t xml:space="preserve">α συγκέντρωσαν λιγότερες από </w:t>
      </w:r>
      <w:proofErr w:type="spellStart"/>
      <w:r>
        <w:rPr>
          <w:rFonts w:eastAsia="Times New Roman" w:cs="Times New Roman"/>
          <w:szCs w:val="24"/>
        </w:rPr>
        <w:t>εκατόν</w:t>
      </w:r>
      <w:proofErr w:type="spellEnd"/>
      <w:r>
        <w:rPr>
          <w:rFonts w:eastAsia="Times New Roman" w:cs="Times New Roman"/>
          <w:szCs w:val="24"/>
        </w:rPr>
        <w:t xml:space="preserve"> πενήντα μία </w:t>
      </w:r>
      <w:r>
        <w:rPr>
          <w:rFonts w:eastAsia="Times New Roman" w:cs="Times New Roman"/>
          <w:szCs w:val="24"/>
        </w:rPr>
        <w:t xml:space="preserve">(151) </w:t>
      </w:r>
      <w:r>
        <w:rPr>
          <w:rFonts w:eastAsia="Times New Roman" w:cs="Times New Roman"/>
          <w:szCs w:val="24"/>
        </w:rPr>
        <w:t xml:space="preserve">ψήφους δεν τίθενται σήμερα σε ψηφοφορία, ως μη </w:t>
      </w:r>
      <w:proofErr w:type="spellStart"/>
      <w:r>
        <w:rPr>
          <w:rFonts w:eastAsia="Times New Roman" w:cs="Times New Roman"/>
          <w:szCs w:val="24"/>
        </w:rPr>
        <w:t>εγκριθείσες</w:t>
      </w:r>
      <w:proofErr w:type="spellEnd"/>
      <w:r>
        <w:rPr>
          <w:rFonts w:eastAsia="Times New Roman" w:cs="Times New Roman"/>
          <w:szCs w:val="24"/>
        </w:rPr>
        <w:t xml:space="preserve"> κατά την πρώτη ψηφοφορία.</w:t>
      </w:r>
    </w:p>
    <w:p w14:paraId="19C9AC3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Πριν προχωρήσουμε στην έναρξη της ψηφοφορίας, θέτω υπ’ </w:t>
      </w:r>
      <w:proofErr w:type="spellStart"/>
      <w:r>
        <w:rPr>
          <w:rFonts w:eastAsia="Times New Roman" w:cs="Times New Roman"/>
          <w:szCs w:val="24"/>
        </w:rPr>
        <w:t>όψιν</w:t>
      </w:r>
      <w:proofErr w:type="spellEnd"/>
      <w:r>
        <w:rPr>
          <w:rFonts w:eastAsia="Times New Roman" w:cs="Times New Roman"/>
          <w:szCs w:val="24"/>
        </w:rPr>
        <w:t xml:space="preserve"> σας τα εξής και παρακαλώ για την προσοχή σας. Σας έχει ήδ</w:t>
      </w:r>
      <w:r>
        <w:rPr>
          <w:rFonts w:eastAsia="Times New Roman" w:cs="Times New Roman"/>
          <w:szCs w:val="24"/>
        </w:rPr>
        <w:t>η διανεμηθεί ψηφοδέλτιο το οποίο περιέχει τις διατάξεις προς αναθεώρηση. Το ψηφοδέλτιο που έχετε στα χέρια σας έχει τρεις διακρίσεις με τετραγωνίδια «</w:t>
      </w:r>
      <w:r>
        <w:rPr>
          <w:rFonts w:eastAsia="Times New Roman" w:cs="Times New Roman"/>
          <w:szCs w:val="24"/>
        </w:rPr>
        <w:t>ναι</w:t>
      </w:r>
      <w:r>
        <w:rPr>
          <w:rFonts w:eastAsia="Times New Roman" w:cs="Times New Roman"/>
          <w:szCs w:val="24"/>
        </w:rPr>
        <w:t>», «</w:t>
      </w:r>
      <w:r>
        <w:rPr>
          <w:rFonts w:eastAsia="Times New Roman" w:cs="Times New Roman"/>
          <w:szCs w:val="24"/>
        </w:rPr>
        <w:t>όχι</w:t>
      </w:r>
      <w:r>
        <w:rPr>
          <w:rFonts w:eastAsia="Times New Roman" w:cs="Times New Roman"/>
          <w:szCs w:val="24"/>
        </w:rPr>
        <w:t>», «</w:t>
      </w:r>
      <w:r>
        <w:rPr>
          <w:rFonts w:eastAsia="Times New Roman" w:cs="Times New Roman"/>
          <w:szCs w:val="24"/>
        </w:rPr>
        <w:t>παρών</w:t>
      </w:r>
      <w:r>
        <w:rPr>
          <w:rFonts w:eastAsia="Times New Roman" w:cs="Times New Roman"/>
          <w:szCs w:val="24"/>
        </w:rPr>
        <w:t>», σύμφωνα με τον Κανονισμό της Βουλής. Σε οποιαδήποτε περίπτωση που δεν υπάρξει σημείω</w:t>
      </w:r>
      <w:r>
        <w:rPr>
          <w:rFonts w:eastAsia="Times New Roman" w:cs="Times New Roman"/>
          <w:szCs w:val="24"/>
        </w:rPr>
        <w:t>ση της ψήφου του Βουλευτή δίπλα από μια διάταξη με ένα «</w:t>
      </w:r>
      <w:r>
        <w:rPr>
          <w:rFonts w:eastAsia="Times New Roman" w:cs="Times New Roman"/>
          <w:szCs w:val="24"/>
        </w:rPr>
        <w:t>ναι</w:t>
      </w:r>
      <w:r>
        <w:rPr>
          <w:rFonts w:eastAsia="Times New Roman" w:cs="Times New Roman"/>
          <w:szCs w:val="24"/>
        </w:rPr>
        <w:t>», «</w:t>
      </w:r>
      <w:r>
        <w:rPr>
          <w:rFonts w:eastAsia="Times New Roman" w:cs="Times New Roman"/>
          <w:szCs w:val="24"/>
        </w:rPr>
        <w:t>όχι</w:t>
      </w:r>
      <w:r>
        <w:rPr>
          <w:rFonts w:eastAsia="Times New Roman" w:cs="Times New Roman"/>
          <w:szCs w:val="24"/>
        </w:rPr>
        <w:t>» ή «</w:t>
      </w:r>
      <w:r>
        <w:rPr>
          <w:rFonts w:eastAsia="Times New Roman" w:cs="Times New Roman"/>
          <w:szCs w:val="24"/>
        </w:rPr>
        <w:t>παρών</w:t>
      </w:r>
      <w:r>
        <w:rPr>
          <w:rFonts w:eastAsia="Times New Roman" w:cs="Times New Roman"/>
          <w:szCs w:val="24"/>
        </w:rPr>
        <w:t>», αυτή θα θεωρηθεί ότι δεν ψηφίστηκε.</w:t>
      </w:r>
    </w:p>
    <w:p w14:paraId="19C9AC3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Όπως γνωρίζετε, η ψηφοφορία είναι ονομαστική, φανερή και διεξάγεται για όλες τις </w:t>
      </w:r>
      <w:proofErr w:type="spellStart"/>
      <w:r>
        <w:rPr>
          <w:rFonts w:eastAsia="Times New Roman" w:cs="Times New Roman"/>
          <w:szCs w:val="24"/>
        </w:rPr>
        <w:t>αναθεωρητέες</w:t>
      </w:r>
      <w:proofErr w:type="spellEnd"/>
      <w:r>
        <w:rPr>
          <w:rFonts w:eastAsia="Times New Roman" w:cs="Times New Roman"/>
          <w:szCs w:val="24"/>
        </w:rPr>
        <w:t xml:space="preserve"> διατάξεις, όπως αυτές αποτυπώνονται στο ψηφοδέλ</w:t>
      </w:r>
      <w:r>
        <w:rPr>
          <w:rFonts w:eastAsia="Times New Roman" w:cs="Times New Roman"/>
          <w:szCs w:val="24"/>
        </w:rPr>
        <w:t>τιο, ταυτοχρόνως με σημείωση της ψήφου των Βουλευτών χωριστά για κάθε διάταξη, σύμφωνα με το άρθρο 119 παράγραφος 6 του Κανονισμού της Βουλής, το οποίο αναγνωρίζει αυτές τις παρακάτω τρεις ετυμηγορίες και μόνο.</w:t>
      </w:r>
    </w:p>
    <w:p w14:paraId="19C9AC3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Κατά την ανάγνωση του καταλόγου, που θα γίνει</w:t>
      </w:r>
      <w:r>
        <w:rPr>
          <w:rFonts w:eastAsia="Times New Roman" w:cs="Times New Roman"/>
          <w:szCs w:val="24"/>
        </w:rPr>
        <w:t xml:space="preserve"> από την Έδρα, με την εκφώνηση του ονόματός σας σημειώνετε την προτίμησή σας στο ψηφοδέλτιο, το ονοματεπώνυμό σας, την εκλογική περιφέρεια και την Κοινοβουλευτική Ομάδα με την οποία εκλέγεστε, το υπογράφετε στο τέλος και το προσκομίζετε στους ψηφολέκτες.</w:t>
      </w:r>
    </w:p>
    <w:p w14:paraId="19C9AC3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τις διατάξεις των οποίων αποδέχεστε την αναθεώρηση σημειώνετε στο τετραγωνίδιο «</w:t>
      </w:r>
      <w:r>
        <w:rPr>
          <w:rFonts w:eastAsia="Times New Roman" w:cs="Times New Roman"/>
          <w:szCs w:val="24"/>
        </w:rPr>
        <w:t>ναι</w:t>
      </w:r>
      <w:r>
        <w:rPr>
          <w:rFonts w:eastAsia="Times New Roman" w:cs="Times New Roman"/>
          <w:szCs w:val="24"/>
        </w:rPr>
        <w:t>» και για εκείνες που δεν αποδέχεστε την αναθεώρηση σημειώνετε «</w:t>
      </w:r>
      <w:r>
        <w:rPr>
          <w:rFonts w:eastAsia="Times New Roman" w:cs="Times New Roman"/>
          <w:szCs w:val="24"/>
        </w:rPr>
        <w:t>όχι</w:t>
      </w:r>
      <w:r>
        <w:rPr>
          <w:rFonts w:eastAsia="Times New Roman" w:cs="Times New Roman"/>
          <w:szCs w:val="24"/>
        </w:rPr>
        <w:t>». Ο «σταυρός (+)», το «Χ» ή το «τικ (</w:t>
      </w:r>
      <w:r w:rsidRPr="006A5EF3">
        <w:rPr>
          <w:rFonts w:eastAsia="Times New Roman" w:cs="Times New Roman"/>
          <w:szCs w:val="24"/>
        </w:rPr>
        <w:t>√</w:t>
      </w:r>
      <w:r>
        <w:rPr>
          <w:rFonts w:eastAsia="Times New Roman" w:cs="Times New Roman"/>
          <w:szCs w:val="24"/>
        </w:rPr>
        <w:t>) είναι αποδεκτά σύμβολα ένδειξης ψήφου. Αντιστοίχως, αν θέλετε,</w:t>
      </w:r>
      <w:r>
        <w:rPr>
          <w:rFonts w:eastAsia="Times New Roman" w:cs="Times New Roman"/>
          <w:szCs w:val="24"/>
        </w:rPr>
        <w:t xml:space="preserve"> σημειώνετε «</w:t>
      </w:r>
      <w:r>
        <w:rPr>
          <w:rFonts w:eastAsia="Times New Roman" w:cs="Times New Roman"/>
          <w:szCs w:val="24"/>
        </w:rPr>
        <w:t>παρών</w:t>
      </w:r>
      <w:r>
        <w:rPr>
          <w:rFonts w:eastAsia="Times New Roman" w:cs="Times New Roman"/>
          <w:szCs w:val="24"/>
        </w:rPr>
        <w:t>». Ακούγοντας το όνομά σας</w:t>
      </w:r>
      <w:r w:rsidRPr="007C4CFB">
        <w:rPr>
          <w:rFonts w:eastAsia="Times New Roman" w:cs="Times New Roman"/>
          <w:szCs w:val="24"/>
        </w:rPr>
        <w:t>,</w:t>
      </w:r>
      <w:r>
        <w:rPr>
          <w:rFonts w:eastAsia="Times New Roman" w:cs="Times New Roman"/>
          <w:szCs w:val="24"/>
        </w:rPr>
        <w:t xml:space="preserve"> ένας προς έναν</w:t>
      </w:r>
      <w:r w:rsidRPr="007C4CFB">
        <w:rPr>
          <w:rFonts w:eastAsia="Times New Roman" w:cs="Times New Roman"/>
          <w:szCs w:val="24"/>
        </w:rPr>
        <w:t>,</w:t>
      </w:r>
      <w:r>
        <w:rPr>
          <w:rFonts w:eastAsia="Times New Roman" w:cs="Times New Roman"/>
          <w:szCs w:val="24"/>
        </w:rPr>
        <w:t xml:space="preserve"> θα προσέρχεστε στους συναδέλφους κ. </w:t>
      </w:r>
      <w:proofErr w:type="spellStart"/>
      <w:r>
        <w:rPr>
          <w:rFonts w:eastAsia="Times New Roman" w:cs="Times New Roman"/>
          <w:szCs w:val="24"/>
        </w:rPr>
        <w:t>Κάτση</w:t>
      </w:r>
      <w:proofErr w:type="spellEnd"/>
      <w:r>
        <w:rPr>
          <w:rFonts w:eastAsia="Times New Roman" w:cs="Times New Roman"/>
          <w:szCs w:val="24"/>
        </w:rPr>
        <w:t xml:space="preserve"> από τον ΣΥΡΙΖΑ και κ. </w:t>
      </w:r>
      <w:proofErr w:type="spellStart"/>
      <w:r>
        <w:rPr>
          <w:rFonts w:eastAsia="Times New Roman" w:cs="Times New Roman"/>
          <w:szCs w:val="24"/>
        </w:rPr>
        <w:t>Κόνσολα</w:t>
      </w:r>
      <w:proofErr w:type="spellEnd"/>
      <w:r>
        <w:rPr>
          <w:rFonts w:eastAsia="Times New Roman" w:cs="Times New Roman"/>
          <w:szCs w:val="24"/>
        </w:rPr>
        <w:t xml:space="preserve"> από τη Νέα Δημοκρατία, οι οποίοι θα παραλαμβάνουν τα ψηφοδέλτια, θα τα μονογράφουν και θα τα αριθμούν.</w:t>
      </w:r>
    </w:p>
    <w:p w14:paraId="19C9AC3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Συμπληρώνουμε ότι ο</w:t>
      </w:r>
      <w:r>
        <w:rPr>
          <w:rFonts w:eastAsia="Times New Roman" w:cs="Times New Roman"/>
          <w:szCs w:val="24"/>
        </w:rPr>
        <w:t>ι ψηφολέκτες θα κάνουν έναν πρώτο έλεγχο του ψηφοδελτίου μήπως υπάρχει οφθαλμοφανής παραδρομή για τα απαραίτητα τυπικά στοιχεία του, δηλαδή ονοματεπώνυμο και υπογραφή. Σε περίπτωση παράλειψης του ονοματεπωνύμου και της υπογραφής θα γίνεται αμέσως πρόσκληση</w:t>
      </w:r>
      <w:r>
        <w:rPr>
          <w:rFonts w:eastAsia="Times New Roman" w:cs="Times New Roman"/>
          <w:szCs w:val="24"/>
        </w:rPr>
        <w:t xml:space="preserve"> του Βουλευτή, συμπλήρωση και μονογραφή.</w:t>
      </w:r>
    </w:p>
    <w:p w14:paraId="19C9AC3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Για τον λόγο αυτόν, παρακαλούμε θερμά -και παρακαλώ για την προσοχή σας- να μην απομακρυνθείτε από την Αίθουσα για τουλάχιστον τριάντα λεπτά από τη στιγμή που θα έχουν ψηφίσει όλοι οι Βουλευτές.</w:t>
      </w:r>
    </w:p>
    <w:p w14:paraId="19C9AC3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Καλούνται επί του κα</w:t>
      </w:r>
      <w:r>
        <w:rPr>
          <w:rFonts w:eastAsia="Times New Roman" w:cs="Times New Roman"/>
          <w:szCs w:val="24"/>
        </w:rPr>
        <w:t xml:space="preserve">ταλόγου οι συνάδελφοι κ. </w:t>
      </w:r>
      <w:proofErr w:type="spellStart"/>
      <w:r>
        <w:rPr>
          <w:rFonts w:eastAsia="Times New Roman" w:cs="Times New Roman"/>
          <w:szCs w:val="24"/>
        </w:rPr>
        <w:t>Γκαρά</w:t>
      </w:r>
      <w:proofErr w:type="spellEnd"/>
      <w:r>
        <w:rPr>
          <w:rFonts w:eastAsia="Times New Roman" w:cs="Times New Roman"/>
          <w:szCs w:val="24"/>
        </w:rPr>
        <w:t xml:space="preserve"> από τον ΣΥΡΙΖΑ και κ. </w:t>
      </w:r>
      <w:proofErr w:type="spellStart"/>
      <w:r>
        <w:rPr>
          <w:rFonts w:eastAsia="Times New Roman" w:cs="Times New Roman"/>
          <w:szCs w:val="24"/>
        </w:rPr>
        <w:t>Βεσυρόπουλος</w:t>
      </w:r>
      <w:proofErr w:type="spellEnd"/>
      <w:r>
        <w:rPr>
          <w:rFonts w:eastAsia="Times New Roman" w:cs="Times New Roman"/>
          <w:szCs w:val="24"/>
        </w:rPr>
        <w:t xml:space="preserve"> από τη Νέα Δημοκρατία.</w:t>
      </w:r>
    </w:p>
    <w:p w14:paraId="19C9AC3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Μετά το πέρας της ψηφοφορίας θα σχηματιστούν οκτώ </w:t>
      </w:r>
      <w:r>
        <w:rPr>
          <w:rFonts w:eastAsia="Times New Roman" w:cs="Times New Roman"/>
          <w:szCs w:val="24"/>
        </w:rPr>
        <w:t>ε</w:t>
      </w:r>
      <w:r>
        <w:rPr>
          <w:rFonts w:eastAsia="Times New Roman" w:cs="Times New Roman"/>
          <w:szCs w:val="24"/>
        </w:rPr>
        <w:t xml:space="preserve">φορευτικές </w:t>
      </w:r>
      <w:r>
        <w:rPr>
          <w:rFonts w:eastAsia="Times New Roman" w:cs="Times New Roman"/>
          <w:szCs w:val="24"/>
        </w:rPr>
        <w:t>ε</w:t>
      </w:r>
      <w:r>
        <w:rPr>
          <w:rFonts w:eastAsia="Times New Roman" w:cs="Times New Roman"/>
          <w:szCs w:val="24"/>
        </w:rPr>
        <w:t xml:space="preserve">πιτροπές για την καταμέτρηση των ψηφοδελτίων ως εξής. Κάθε </w:t>
      </w:r>
      <w:r>
        <w:rPr>
          <w:rFonts w:eastAsia="Times New Roman" w:cs="Times New Roman"/>
          <w:szCs w:val="24"/>
        </w:rPr>
        <w:t>ε</w:t>
      </w:r>
      <w:r>
        <w:rPr>
          <w:rFonts w:eastAsia="Times New Roman" w:cs="Times New Roman"/>
          <w:szCs w:val="24"/>
        </w:rPr>
        <w:t>πιτροπή θα είναι τριμελής και θα απαρτίζεται</w:t>
      </w:r>
      <w:r>
        <w:rPr>
          <w:rFonts w:eastAsia="Times New Roman" w:cs="Times New Roman"/>
          <w:szCs w:val="24"/>
        </w:rPr>
        <w:t xml:space="preserve"> από τον Πρόεδρο και δύο μέλη. Στις </w:t>
      </w:r>
      <w:r>
        <w:rPr>
          <w:rFonts w:eastAsia="Times New Roman" w:cs="Times New Roman"/>
          <w:szCs w:val="24"/>
        </w:rPr>
        <w:t>ε</w:t>
      </w:r>
      <w:r>
        <w:rPr>
          <w:rFonts w:eastAsia="Times New Roman" w:cs="Times New Roman"/>
          <w:szCs w:val="24"/>
        </w:rPr>
        <w:t xml:space="preserve">πιτροπές αυτές θα μοιραστεί ίσος αριθμός ψηφοδελτίων. Κάθε </w:t>
      </w:r>
      <w:r>
        <w:rPr>
          <w:rFonts w:eastAsia="Times New Roman" w:cs="Times New Roman"/>
          <w:szCs w:val="24"/>
        </w:rPr>
        <w:t>ε</w:t>
      </w:r>
      <w:r>
        <w:rPr>
          <w:rFonts w:eastAsia="Times New Roman" w:cs="Times New Roman"/>
          <w:szCs w:val="24"/>
        </w:rPr>
        <w:t xml:space="preserve">πιτροπή θα σχηματίσει πρωτόκολλο καταμέτρησης και στο τέλος θα συνυπολογιστεί το αποτέλεσμα κάθε </w:t>
      </w:r>
      <w:r>
        <w:rPr>
          <w:rFonts w:eastAsia="Times New Roman" w:cs="Times New Roman"/>
          <w:szCs w:val="24"/>
        </w:rPr>
        <w:t>ε</w:t>
      </w:r>
      <w:r>
        <w:rPr>
          <w:rFonts w:eastAsia="Times New Roman" w:cs="Times New Roman"/>
          <w:szCs w:val="24"/>
        </w:rPr>
        <w:t>πιτροπής.</w:t>
      </w:r>
    </w:p>
    <w:p w14:paraId="19C9AC4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19C9AC41" w14:textId="77777777" w:rsidR="005136E3" w:rsidRDefault="0098028A">
      <w:pPr>
        <w:spacing w:after="0" w:line="600" w:lineRule="auto"/>
        <w:ind w:firstLine="709"/>
        <w:jc w:val="center"/>
        <w:rPr>
          <w:rFonts w:eastAsia="Times New Roman" w:cs="Times New Roman"/>
          <w:szCs w:val="24"/>
        </w:rPr>
      </w:pPr>
      <w:r>
        <w:rPr>
          <w:rFonts w:eastAsia="Times New Roman" w:cs="Times New Roman"/>
          <w:szCs w:val="24"/>
        </w:rPr>
        <w:t>(ΨΗΦΟΦΟΡΙΑ)</w:t>
      </w:r>
    </w:p>
    <w:p w14:paraId="19C9AC42" w14:textId="77777777" w:rsidR="005136E3" w:rsidRDefault="0098028A">
      <w:pPr>
        <w:spacing w:after="0" w:line="600" w:lineRule="auto"/>
        <w:ind w:firstLine="720"/>
        <w:jc w:val="both"/>
        <w:rPr>
          <w:rFonts w:eastAsia="Times New Roman" w:cs="Times New Roman"/>
        </w:rPr>
      </w:pPr>
      <w:r w:rsidRPr="00136707">
        <w:rPr>
          <w:rFonts w:eastAsia="Times New Roman" w:cs="Times New Roman"/>
          <w:b/>
          <w:szCs w:val="24"/>
        </w:rPr>
        <w:t xml:space="preserve">ΠΡΟΕΔΡΕΥΩΝ (Δημήτριος </w:t>
      </w:r>
      <w:proofErr w:type="spellStart"/>
      <w:r w:rsidRPr="00136707">
        <w:rPr>
          <w:rFonts w:eastAsia="Times New Roman" w:cs="Times New Roman"/>
          <w:b/>
          <w:szCs w:val="24"/>
        </w:rPr>
        <w:t>Κρεμαστινός</w:t>
      </w:r>
      <w:proofErr w:type="spellEnd"/>
      <w:r w:rsidRPr="00136707">
        <w:rPr>
          <w:rFonts w:eastAsia="Times New Roman" w:cs="Times New Roman"/>
          <w:b/>
          <w:szCs w:val="24"/>
        </w:rPr>
        <w:t>):</w:t>
      </w:r>
      <w:r>
        <w:rPr>
          <w:rFonts w:eastAsia="Times New Roman" w:cs="Times New Roman"/>
          <w:b/>
          <w:szCs w:val="24"/>
        </w:rPr>
        <w:t xml:space="preserve"> </w:t>
      </w:r>
      <w:r w:rsidRPr="00511324">
        <w:rPr>
          <w:rFonts w:eastAsia="Times New Roman" w:cs="Times New Roman"/>
          <w:szCs w:val="24"/>
        </w:rPr>
        <w:t>Κυρίες και κύριοι συνάδελφοι,</w:t>
      </w:r>
      <w:r>
        <w:rPr>
          <w:rFonts w:eastAsia="Times New Roman" w:cs="Times New Roman"/>
          <w:szCs w:val="24"/>
        </w:rPr>
        <w:t xml:space="preserve"> μέχρι να ολοκληρωθεί η ψηφοφορία</w:t>
      </w:r>
      <w:r w:rsidRPr="00511324">
        <w:rPr>
          <w:rFonts w:eastAsia="Times New Roman" w:cs="Times New Roman"/>
          <w:szCs w:val="24"/>
        </w:rPr>
        <w:t xml:space="preserve"> </w:t>
      </w:r>
      <w:r w:rsidRPr="00636294">
        <w:rPr>
          <w:rFonts w:eastAsia="Times New Roman" w:cs="Times New Roma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w:t>
      </w:r>
      <w:r w:rsidRPr="00636294">
        <w:rPr>
          <w:rFonts w:eastAsia="Times New Roman" w:cs="Times New Roman"/>
        </w:rPr>
        <w:t>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rPr>
        <w:t xml:space="preserve"> είκοσι έξι</w:t>
      </w:r>
      <w:r w:rsidRPr="00636294">
        <w:rPr>
          <w:rFonts w:eastAsia="Times New Roman" w:cs="Times New Roman"/>
        </w:rPr>
        <w:t xml:space="preserve"> μαθήτριες και μαθητές και </w:t>
      </w:r>
      <w:r>
        <w:rPr>
          <w:rFonts w:eastAsia="Times New Roman" w:cs="Times New Roman"/>
        </w:rPr>
        <w:t xml:space="preserve">πέντε </w:t>
      </w:r>
      <w:r w:rsidRPr="00636294">
        <w:rPr>
          <w:rFonts w:eastAsia="Times New Roman" w:cs="Times New Roman"/>
        </w:rPr>
        <w:t xml:space="preserve">εκπαιδευτικοί συνοδοί τους από το </w:t>
      </w:r>
      <w:r>
        <w:rPr>
          <w:rFonts w:eastAsia="Times New Roman" w:cs="Times New Roman"/>
        </w:rPr>
        <w:t>6</w:t>
      </w:r>
      <w:r w:rsidRPr="00D65523">
        <w:rPr>
          <w:rFonts w:eastAsia="Times New Roman" w:cs="Times New Roman"/>
          <w:vertAlign w:val="superscript"/>
        </w:rPr>
        <w:t>ο</w:t>
      </w:r>
      <w:r>
        <w:rPr>
          <w:rFonts w:eastAsia="Times New Roman" w:cs="Times New Roman"/>
        </w:rPr>
        <w:t xml:space="preserve"> Δημοτικό Σχολείο Χαϊδαρίου και από το 2</w:t>
      </w:r>
      <w:r w:rsidRPr="00D65523">
        <w:rPr>
          <w:rFonts w:eastAsia="Times New Roman" w:cs="Times New Roman"/>
          <w:vertAlign w:val="superscript"/>
        </w:rPr>
        <w:t>ο</w:t>
      </w:r>
      <w:r>
        <w:rPr>
          <w:rFonts w:eastAsia="Times New Roman" w:cs="Times New Roman"/>
        </w:rPr>
        <w:t xml:space="preserve"> Δημοτι</w:t>
      </w:r>
      <w:r>
        <w:rPr>
          <w:rFonts w:eastAsia="Times New Roman" w:cs="Times New Roman"/>
        </w:rPr>
        <w:t>κό Σχολείο Αρχαγγέλου Ρόδου.</w:t>
      </w:r>
    </w:p>
    <w:p w14:paraId="19C9AC43" w14:textId="77777777" w:rsidR="005136E3" w:rsidRDefault="0098028A">
      <w:pPr>
        <w:spacing w:after="0" w:line="600" w:lineRule="auto"/>
        <w:ind w:firstLine="720"/>
        <w:jc w:val="both"/>
        <w:rPr>
          <w:rFonts w:eastAsia="Times New Roman" w:cs="Times New Roman"/>
        </w:rPr>
      </w:pPr>
      <w:r w:rsidRPr="00636294">
        <w:rPr>
          <w:rFonts w:eastAsia="Times New Roman" w:cs="Times New Roman"/>
        </w:rPr>
        <w:t xml:space="preserve">Η Βουλή τούς καλωσορίζει. </w:t>
      </w:r>
    </w:p>
    <w:p w14:paraId="19C9AC44" w14:textId="77777777" w:rsidR="005136E3" w:rsidRDefault="0098028A">
      <w:pPr>
        <w:spacing w:after="0" w:line="600" w:lineRule="auto"/>
        <w:ind w:firstLine="720"/>
        <w:jc w:val="center"/>
        <w:rPr>
          <w:rFonts w:eastAsia="Times New Roman" w:cs="Times New Roman"/>
        </w:rPr>
      </w:pPr>
      <w:r w:rsidRPr="00636294">
        <w:rPr>
          <w:rFonts w:eastAsia="Times New Roman" w:cs="Times New Roman"/>
        </w:rPr>
        <w:t>(Χειροκροτήματα α</w:t>
      </w:r>
      <w:r>
        <w:rPr>
          <w:rFonts w:eastAsia="Times New Roman" w:cs="Times New Roman"/>
        </w:rPr>
        <w:t>π’ όλες τις πτέρυγες της Βουλής)</w:t>
      </w:r>
    </w:p>
    <w:p w14:paraId="19C9AC45" w14:textId="77777777" w:rsidR="005136E3" w:rsidRDefault="0098028A">
      <w:pPr>
        <w:spacing w:after="0" w:line="600" w:lineRule="auto"/>
        <w:ind w:firstLine="720"/>
        <w:jc w:val="both"/>
        <w:rPr>
          <w:rFonts w:eastAsia="Times New Roman" w:cs="Times New Roman"/>
          <w:szCs w:val="24"/>
        </w:rPr>
      </w:pPr>
      <w:r>
        <w:rPr>
          <w:rFonts w:eastAsia="Times New Roman" w:cs="Times New Roman"/>
        </w:rPr>
        <w:t>Επίσης, ο</w:t>
      </w:r>
      <w:r>
        <w:rPr>
          <w:rFonts w:eastAsia="Times New Roman" w:cs="Times New Roman"/>
          <w:szCs w:val="24"/>
        </w:rPr>
        <w:t xml:space="preserve"> κ. Παναγιώτης Καμμένος, Πρόεδρος των ΑΝΕΛ, ενημερώνει ότι για λόγους υγείας δεν είναι εφικτό να παρευρίσκεται στη σημερινή συνεδρίαση</w:t>
      </w:r>
      <w:r>
        <w:rPr>
          <w:rFonts w:eastAsia="Times New Roman" w:cs="Times New Roman"/>
          <w:szCs w:val="24"/>
        </w:rPr>
        <w:t>,</w:t>
      </w:r>
      <w:r>
        <w:rPr>
          <w:rFonts w:eastAsia="Times New Roman" w:cs="Times New Roman"/>
          <w:szCs w:val="24"/>
        </w:rPr>
        <w:t xml:space="preserve"> που αφορά τη συζήτηση και λήψη απόφασης επί των προτάσεων αναθεώρησης διατάξεων του Συντάγματος, σύμφωνα με το άρθρο 110, παράγραφος 119 του Κανονισμού, όπως επίσης και στην ψηφοφορία.</w:t>
      </w:r>
    </w:p>
    <w:p w14:paraId="19C9AC46" w14:textId="77777777" w:rsidR="005136E3" w:rsidRDefault="0098028A">
      <w:pPr>
        <w:autoSpaceDE w:val="0"/>
        <w:autoSpaceDN w:val="0"/>
        <w:adjustRightInd w:val="0"/>
        <w:spacing w:after="0" w:line="600" w:lineRule="auto"/>
        <w:ind w:firstLine="720"/>
        <w:jc w:val="both"/>
        <w:rPr>
          <w:rFonts w:eastAsia="Times New Roman"/>
          <w:szCs w:val="24"/>
        </w:rPr>
      </w:pPr>
      <w:r>
        <w:rPr>
          <w:rFonts w:eastAsia="Times New Roman"/>
          <w:szCs w:val="24"/>
        </w:rPr>
        <w:t>Θα ήθελα να σας ενημερώσω ότι έχουν έρθει στο Προεδρείο επιστολές ή τη</w:t>
      </w:r>
      <w:r>
        <w:rPr>
          <w:rFonts w:eastAsia="Times New Roman"/>
          <w:szCs w:val="24"/>
        </w:rPr>
        <w:t>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19C9AC47" w14:textId="77777777" w:rsidR="005136E3" w:rsidRDefault="0098028A">
      <w:pPr>
        <w:autoSpaceDE w:val="0"/>
        <w:autoSpaceDN w:val="0"/>
        <w:adjustRightInd w:val="0"/>
        <w:spacing w:after="0" w:line="600" w:lineRule="auto"/>
        <w:ind w:firstLine="720"/>
        <w:jc w:val="both"/>
        <w:rPr>
          <w:rFonts w:eastAsia="Times New Roman"/>
          <w:szCs w:val="24"/>
        </w:rPr>
      </w:pPr>
      <w:r>
        <w:rPr>
          <w:rFonts w:eastAsia="Times New Roman"/>
          <w:szCs w:val="24"/>
        </w:rPr>
        <w:t>Οι επιστολές, οι οποίες απεστάλησαν</w:t>
      </w:r>
      <w:r>
        <w:rPr>
          <w:rFonts w:eastAsia="Times New Roman"/>
          <w:szCs w:val="24"/>
        </w:rPr>
        <w:t xml:space="preserve"> στο Προεδρείο από τους συναδέλφους, σύμφωνα με το άρθρο 70Α του Κανονισμού της Βουλής, </w:t>
      </w:r>
      <w:r>
        <w:rPr>
          <w:rFonts w:eastAsia="Times New Roman"/>
          <w:szCs w:val="24"/>
        </w:rPr>
        <w:t xml:space="preserve">θα καταχωριστούν </w:t>
      </w:r>
      <w:r>
        <w:rPr>
          <w:rFonts w:eastAsia="Times New Roman"/>
          <w:szCs w:val="24"/>
        </w:rPr>
        <w:t>στα Πρακτικά.</w:t>
      </w:r>
    </w:p>
    <w:p w14:paraId="19C9AC48" w14:textId="77777777" w:rsidR="005136E3" w:rsidRDefault="0098028A">
      <w:pPr>
        <w:autoSpaceDE w:val="0"/>
        <w:autoSpaceDN w:val="0"/>
        <w:adjustRightInd w:val="0"/>
        <w:spacing w:after="0" w:line="600" w:lineRule="auto"/>
        <w:ind w:firstLine="720"/>
        <w:jc w:val="both"/>
        <w:rPr>
          <w:rFonts w:eastAsia="Times New Roman"/>
          <w:szCs w:val="24"/>
        </w:rPr>
      </w:pPr>
      <w:r w:rsidRPr="008A236C">
        <w:rPr>
          <w:rFonts w:eastAsia="Times New Roman"/>
          <w:szCs w:val="24"/>
        </w:rPr>
        <w:t>(</w:t>
      </w:r>
      <w:r>
        <w:rPr>
          <w:rFonts w:eastAsia="Times New Roman"/>
          <w:szCs w:val="24"/>
        </w:rPr>
        <w:t xml:space="preserve">Οι προαναφερθείσες επιστολές </w:t>
      </w:r>
      <w:r>
        <w:rPr>
          <w:rFonts w:eastAsia="Times New Roman"/>
          <w:szCs w:val="24"/>
        </w:rPr>
        <w:t xml:space="preserve">καταχωρίζονται στα Πρακτικά και </w:t>
      </w:r>
      <w:r>
        <w:rPr>
          <w:rFonts w:eastAsia="Times New Roman"/>
          <w:szCs w:val="24"/>
        </w:rPr>
        <w:t>έχουν ως εξής:</w:t>
      </w:r>
    </w:p>
    <w:p w14:paraId="19C9AC49" w14:textId="77777777" w:rsidR="005136E3" w:rsidRDefault="0098028A">
      <w:pPr>
        <w:autoSpaceDE w:val="0"/>
        <w:autoSpaceDN w:val="0"/>
        <w:adjustRightInd w:val="0"/>
        <w:spacing w:after="0" w:line="600" w:lineRule="auto"/>
        <w:ind w:firstLine="720"/>
        <w:jc w:val="center"/>
        <w:rPr>
          <w:rFonts w:eastAsia="Times New Roman"/>
          <w:color w:val="FF0000"/>
          <w:szCs w:val="24"/>
        </w:rPr>
      </w:pPr>
      <w:r>
        <w:rPr>
          <w:rFonts w:eastAsia="Times New Roman"/>
          <w:color w:val="FF0000"/>
          <w:szCs w:val="24"/>
        </w:rPr>
        <w:t>(</w:t>
      </w:r>
      <w:r w:rsidRPr="006E0E45">
        <w:rPr>
          <w:rFonts w:eastAsia="Times New Roman"/>
          <w:color w:val="FF0000"/>
          <w:szCs w:val="24"/>
        </w:rPr>
        <w:t>ΑΛΛΑΓΗ ΣΕΛΙΔΑΣ</w:t>
      </w:r>
      <w:r>
        <w:rPr>
          <w:rFonts w:eastAsia="Times New Roman"/>
          <w:color w:val="FF0000"/>
          <w:szCs w:val="24"/>
        </w:rPr>
        <w:t>)</w:t>
      </w:r>
    </w:p>
    <w:p w14:paraId="19C9AC4A" w14:textId="77777777" w:rsidR="005136E3" w:rsidRDefault="0098028A">
      <w:pPr>
        <w:autoSpaceDE w:val="0"/>
        <w:autoSpaceDN w:val="0"/>
        <w:adjustRightInd w:val="0"/>
        <w:spacing w:after="0" w:line="600" w:lineRule="auto"/>
        <w:ind w:firstLine="720"/>
        <w:jc w:val="center"/>
        <w:rPr>
          <w:rFonts w:eastAsia="Times New Roman"/>
          <w:color w:val="FF0000"/>
          <w:szCs w:val="24"/>
        </w:rPr>
      </w:pPr>
      <w:r>
        <w:rPr>
          <w:rFonts w:eastAsia="Times New Roman"/>
          <w:color w:val="FF0000"/>
          <w:szCs w:val="24"/>
        </w:rPr>
        <w:t>(Να μπουν οι σελ</w:t>
      </w:r>
      <w:r>
        <w:rPr>
          <w:rFonts w:eastAsia="Times New Roman"/>
          <w:color w:val="FF0000"/>
          <w:szCs w:val="24"/>
        </w:rPr>
        <w:t>ίδες 278-282</w:t>
      </w:r>
      <w:r>
        <w:rPr>
          <w:rFonts w:eastAsia="Times New Roman"/>
          <w:color w:val="FF0000"/>
          <w:szCs w:val="24"/>
        </w:rPr>
        <w:t>)</w:t>
      </w:r>
    </w:p>
    <w:p w14:paraId="19C9AC4B" w14:textId="77777777" w:rsidR="005136E3" w:rsidRDefault="0098028A">
      <w:pPr>
        <w:autoSpaceDE w:val="0"/>
        <w:autoSpaceDN w:val="0"/>
        <w:adjustRightInd w:val="0"/>
        <w:spacing w:after="0" w:line="600" w:lineRule="auto"/>
        <w:ind w:firstLine="720"/>
        <w:jc w:val="center"/>
        <w:rPr>
          <w:rFonts w:eastAsia="Times New Roman"/>
          <w:color w:val="FF0000"/>
          <w:szCs w:val="24"/>
        </w:rPr>
      </w:pPr>
      <w:r>
        <w:rPr>
          <w:rFonts w:eastAsia="Times New Roman"/>
          <w:color w:val="FF0000"/>
          <w:szCs w:val="24"/>
        </w:rPr>
        <w:t>(</w:t>
      </w:r>
      <w:r w:rsidRPr="006E0E45">
        <w:rPr>
          <w:rFonts w:eastAsia="Times New Roman"/>
          <w:color w:val="FF0000"/>
          <w:szCs w:val="24"/>
        </w:rPr>
        <w:t xml:space="preserve">ΑΛΛΑΓΗ </w:t>
      </w:r>
      <w:r w:rsidRPr="006E0E45">
        <w:rPr>
          <w:rFonts w:eastAsia="Times New Roman"/>
          <w:color w:val="FF0000"/>
          <w:szCs w:val="24"/>
        </w:rPr>
        <w:t>ΣΕΛΙΔΑΣ</w:t>
      </w:r>
      <w:r>
        <w:rPr>
          <w:rFonts w:eastAsia="Times New Roman"/>
          <w:color w:val="FF0000"/>
          <w:szCs w:val="24"/>
        </w:rPr>
        <w:t>)</w:t>
      </w:r>
    </w:p>
    <w:p w14:paraId="19C9AC4C"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Έ</w:t>
      </w:r>
      <w:r>
        <w:rPr>
          <w:rFonts w:eastAsia="Times New Roman" w:cs="Times New Roman"/>
          <w:szCs w:val="24"/>
        </w:rPr>
        <w:t xml:space="preserve">χει αποσταλεί στο Προεδρείο επιστολή του Βουλευτή κ. Αθανασίου </w:t>
      </w:r>
      <w:proofErr w:type="spellStart"/>
      <w:r>
        <w:rPr>
          <w:rFonts w:eastAsia="Times New Roman" w:cs="Times New Roman"/>
          <w:szCs w:val="24"/>
        </w:rPr>
        <w:t>Καββαδά</w:t>
      </w:r>
      <w:proofErr w:type="spellEnd"/>
      <w:r>
        <w:rPr>
          <w:rFonts w:eastAsia="Times New Roman" w:cs="Times New Roman"/>
          <w:szCs w:val="24"/>
        </w:rPr>
        <w:t xml:space="preserve">, ο οποίος γνωστοποιεί την ψήφο του επί των </w:t>
      </w:r>
      <w:proofErr w:type="spellStart"/>
      <w:r>
        <w:rPr>
          <w:rFonts w:eastAsia="Times New Roman" w:cs="Times New Roman"/>
          <w:szCs w:val="24"/>
        </w:rPr>
        <w:t>αναθεωρητέων</w:t>
      </w:r>
      <w:proofErr w:type="spellEnd"/>
      <w:r>
        <w:rPr>
          <w:rFonts w:eastAsia="Times New Roman" w:cs="Times New Roman"/>
          <w:szCs w:val="24"/>
        </w:rPr>
        <w:t xml:space="preserve"> διατάξεων. Η ψήφος αυτή δεν </w:t>
      </w:r>
      <w:proofErr w:type="spellStart"/>
      <w:r>
        <w:rPr>
          <w:rFonts w:eastAsia="Times New Roman" w:cs="Times New Roman"/>
          <w:szCs w:val="24"/>
        </w:rPr>
        <w:t>προσμετράται</w:t>
      </w:r>
      <w:proofErr w:type="spellEnd"/>
      <w:r>
        <w:rPr>
          <w:rFonts w:eastAsia="Times New Roman" w:cs="Times New Roman"/>
          <w:szCs w:val="24"/>
        </w:rPr>
        <w:t xml:space="preserve"> στο τελικό αποτέλεσμα.</w:t>
      </w:r>
    </w:p>
    <w:p w14:paraId="19C9AC4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(Η προαναφερθείσα ε</w:t>
      </w:r>
      <w:r>
        <w:rPr>
          <w:rFonts w:eastAsia="Times New Roman" w:cs="Times New Roman"/>
          <w:szCs w:val="24"/>
        </w:rPr>
        <w:t>πιστολή καταχωρίζεται στα Πρακτικά και έχει ως εξής:</w:t>
      </w:r>
    </w:p>
    <w:p w14:paraId="19C9AC4E" w14:textId="77777777" w:rsidR="005136E3" w:rsidRDefault="0098028A">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Pr="00167FE1">
        <w:rPr>
          <w:rFonts w:eastAsia="Times New Roman" w:cs="Times New Roman"/>
          <w:color w:val="FF0000"/>
          <w:szCs w:val="24"/>
        </w:rPr>
        <w:t>ΑΛΛΑΓΗ ΣΕΛΙΔΑΣ</w:t>
      </w:r>
      <w:r>
        <w:rPr>
          <w:rFonts w:eastAsia="Times New Roman" w:cs="Times New Roman"/>
          <w:color w:val="FF0000"/>
          <w:szCs w:val="24"/>
        </w:rPr>
        <w:t>)</w:t>
      </w:r>
    </w:p>
    <w:p w14:paraId="19C9AC4F" w14:textId="77777777" w:rsidR="005136E3" w:rsidRDefault="0098028A">
      <w:pPr>
        <w:spacing w:after="0" w:line="600" w:lineRule="auto"/>
        <w:ind w:firstLine="720"/>
        <w:jc w:val="center"/>
        <w:rPr>
          <w:rFonts w:eastAsia="Times New Roman" w:cs="Times New Roman"/>
          <w:color w:val="FF0000"/>
          <w:szCs w:val="24"/>
        </w:rPr>
      </w:pPr>
      <w:r>
        <w:rPr>
          <w:rFonts w:eastAsia="Times New Roman" w:cs="Times New Roman"/>
          <w:color w:val="FF0000"/>
          <w:szCs w:val="24"/>
        </w:rPr>
        <w:t>(Να μπει η σελίδα 284)</w:t>
      </w:r>
    </w:p>
    <w:p w14:paraId="19C9AC50" w14:textId="77777777" w:rsidR="005136E3" w:rsidRDefault="0098028A">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Pr="00167FE1">
        <w:rPr>
          <w:rFonts w:eastAsia="Times New Roman" w:cs="Times New Roman"/>
          <w:color w:val="FF0000"/>
          <w:szCs w:val="24"/>
        </w:rPr>
        <w:t>ΑΛΛΑΓΗ ΣΕΛΙΔΑΣ</w:t>
      </w:r>
      <w:r>
        <w:rPr>
          <w:rFonts w:eastAsia="Times New Roman" w:cs="Times New Roman"/>
          <w:color w:val="FF0000"/>
          <w:szCs w:val="24"/>
        </w:rPr>
        <w:t>)</w:t>
      </w:r>
    </w:p>
    <w:p w14:paraId="19C9AC51" w14:textId="77777777" w:rsidR="005136E3" w:rsidRDefault="0098028A">
      <w:pPr>
        <w:spacing w:after="0" w:line="600" w:lineRule="auto"/>
        <w:ind w:firstLine="709"/>
        <w:jc w:val="both"/>
        <w:rPr>
          <w:rFonts w:eastAsia="Times New Roman" w:cs="Times New Roman"/>
          <w:b/>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Β</w:t>
      </w:r>
      <w:r w:rsidRPr="00D025F0">
        <w:rPr>
          <w:rFonts w:eastAsia="Times New Roman" w:cs="Times New Roman"/>
          <w:szCs w:val="24"/>
        </w:rPr>
        <w:t>΄ Αντιπρόεδρος της Βουλής κ</w:t>
      </w:r>
      <w:r w:rsidRPr="00051C1F">
        <w:rPr>
          <w:rFonts w:eastAsia="Times New Roman" w:cs="Times New Roman"/>
          <w:szCs w:val="24"/>
        </w:rPr>
        <w:t>.</w:t>
      </w:r>
      <w:r w:rsidRPr="006F6AF5">
        <w:rPr>
          <w:rFonts w:eastAsia="Times New Roman" w:cs="Times New Roman"/>
          <w:b/>
          <w:szCs w:val="24"/>
        </w:rPr>
        <w:t xml:space="preserve"> ΓΕΩΡΓΙΟΣ ΒΑΡΕΜΕΝΟΣ</w:t>
      </w:r>
      <w:r w:rsidRPr="00D025F0">
        <w:rPr>
          <w:rFonts w:eastAsia="Times New Roman" w:cs="Times New Roman"/>
          <w:szCs w:val="24"/>
        </w:rPr>
        <w:t>)</w:t>
      </w:r>
    </w:p>
    <w:p w14:paraId="19C9AC52" w14:textId="77777777" w:rsidR="005136E3" w:rsidRDefault="009802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να </w:t>
      </w:r>
      <w:r>
        <w:rPr>
          <w:rFonts w:eastAsia="Times New Roman" w:cs="Times New Roman"/>
          <w:szCs w:val="24"/>
        </w:rPr>
        <w:t>επαναληφθεί η ανάγνωση του καταλόγου ως προς τους απόντες.</w:t>
      </w:r>
    </w:p>
    <w:p w14:paraId="19C9AC53" w14:textId="77777777" w:rsidR="005136E3" w:rsidRDefault="0098028A">
      <w:pPr>
        <w:spacing w:after="0" w:line="600" w:lineRule="auto"/>
        <w:ind w:firstLine="720"/>
        <w:jc w:val="center"/>
        <w:rPr>
          <w:rFonts w:eastAsia="Times New Roman" w:cs="Times New Roman"/>
          <w:szCs w:val="24"/>
        </w:rPr>
      </w:pPr>
      <w:r w:rsidDel="006F6AF5">
        <w:rPr>
          <w:rFonts w:eastAsia="Times New Roman" w:cs="Times New Roman"/>
          <w:szCs w:val="24"/>
        </w:rPr>
        <w:t xml:space="preserve"> </w:t>
      </w:r>
      <w:r w:rsidRPr="004E3931">
        <w:rPr>
          <w:rFonts w:eastAsia="Times New Roman" w:cs="Times New Roman"/>
          <w:szCs w:val="24"/>
        </w:rPr>
        <w:t>(</w:t>
      </w:r>
      <w:r>
        <w:rPr>
          <w:rFonts w:eastAsia="Times New Roman" w:cs="Times New Roman"/>
          <w:szCs w:val="24"/>
        </w:rPr>
        <w:t>ΜΕΤΑ ΚΑΙ ΤΗ ΔΕΥΤΕΡΗ ΑΝΑΓΝΩΣΗ ΤΟΥ ΚΑΤΑΛΟΓΟΥ)</w:t>
      </w:r>
    </w:p>
    <w:p w14:paraId="19C9AC54" w14:textId="77777777" w:rsidR="005136E3" w:rsidRDefault="0098028A">
      <w:pPr>
        <w:spacing w:after="0" w:line="600" w:lineRule="auto"/>
        <w:ind w:firstLine="720"/>
        <w:jc w:val="both"/>
        <w:rPr>
          <w:rFonts w:eastAsia="Times New Roman" w:cs="Times New Roman"/>
          <w:szCs w:val="24"/>
        </w:rPr>
      </w:pPr>
      <w:r w:rsidRPr="004E3931">
        <w:rPr>
          <w:rFonts w:eastAsia="Times New Roman" w:cs="Times New Roman"/>
          <w:b/>
          <w:szCs w:val="24"/>
        </w:rPr>
        <w:t>ΠΡΟΕΔΡΕΥΩΝ (</w:t>
      </w:r>
      <w:r>
        <w:rPr>
          <w:rFonts w:eastAsia="Times New Roman" w:cs="Times New Roman"/>
          <w:b/>
          <w:szCs w:val="24"/>
        </w:rPr>
        <w:t>Γεώργιος Βαρεμένος</w:t>
      </w:r>
      <w:r w:rsidRPr="004E3931">
        <w:rPr>
          <w:rFonts w:eastAsia="Times New Roman" w:cs="Times New Roman"/>
          <w:b/>
          <w:szCs w:val="24"/>
        </w:rPr>
        <w:t>):</w:t>
      </w:r>
      <w:r>
        <w:rPr>
          <w:rFonts w:eastAsia="Times New Roman" w:cs="Times New Roman"/>
          <w:b/>
          <w:szCs w:val="24"/>
        </w:rPr>
        <w:t xml:space="preserve"> </w:t>
      </w:r>
      <w:r>
        <w:rPr>
          <w:rFonts w:eastAsia="Times New Roman" w:cs="Times New Roman"/>
          <w:szCs w:val="24"/>
        </w:rPr>
        <w:t>Υπάρχει συνάδελφος</w:t>
      </w:r>
      <w:r>
        <w:rPr>
          <w:rFonts w:eastAsia="Times New Roman" w:cs="Times New Roman"/>
          <w:szCs w:val="24"/>
        </w:rPr>
        <w:t>,</w:t>
      </w:r>
      <w:r>
        <w:rPr>
          <w:rFonts w:eastAsia="Times New Roman" w:cs="Times New Roman"/>
          <w:szCs w:val="24"/>
        </w:rPr>
        <w:t xml:space="preserve"> ο οποίος δεν άκουσε το όνομά του; </w:t>
      </w:r>
      <w:r>
        <w:rPr>
          <w:rFonts w:eastAsia="Times New Roman" w:cs="Times New Roman"/>
          <w:szCs w:val="24"/>
        </w:rPr>
        <w:t>Κανείς.</w:t>
      </w:r>
    </w:p>
    <w:p w14:paraId="19C9AC5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συνάδελφοι, κ</w:t>
      </w:r>
      <w:r>
        <w:rPr>
          <w:rFonts w:eastAsia="Times New Roman" w:cs="Times New Roman"/>
          <w:szCs w:val="24"/>
        </w:rPr>
        <w:t>ηρύσσεται περαιωμένη η ψη</w:t>
      </w:r>
      <w:r>
        <w:rPr>
          <w:rFonts w:eastAsia="Times New Roman" w:cs="Times New Roman"/>
          <w:szCs w:val="24"/>
        </w:rPr>
        <w:t>φοφορία.</w:t>
      </w:r>
    </w:p>
    <w:p w14:paraId="19C9AC5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Παρακαλώ να σχηματιστούν οι οκτώ</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φορευτικές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για την καταμέτρηση των ψήφων</w:t>
      </w:r>
      <w:r>
        <w:rPr>
          <w:rFonts w:eastAsia="Times New Roman" w:cs="Times New Roman"/>
          <w:szCs w:val="24"/>
        </w:rPr>
        <w:t>:</w:t>
      </w:r>
    </w:p>
    <w:p w14:paraId="19C9AC5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Στην πρώτη εφορευτική επιτροπή Πρόεδρος είναι ο κ. Πέτρος </w:t>
      </w:r>
      <w:proofErr w:type="spellStart"/>
      <w:r>
        <w:rPr>
          <w:rFonts w:eastAsia="Times New Roman" w:cs="Times New Roman"/>
          <w:szCs w:val="24"/>
        </w:rPr>
        <w:t>Κωνσταντινέας</w:t>
      </w:r>
      <w:proofErr w:type="spellEnd"/>
      <w:r>
        <w:rPr>
          <w:rFonts w:eastAsia="Times New Roman" w:cs="Times New Roman"/>
          <w:szCs w:val="24"/>
        </w:rPr>
        <w:t xml:space="preserve"> και μέλη ο κ. </w:t>
      </w:r>
      <w:r>
        <w:rPr>
          <w:rFonts w:eastAsia="Times New Roman" w:cs="Times New Roman"/>
          <w:szCs w:val="24"/>
        </w:rPr>
        <w:t xml:space="preserve">Κωνσταντίνος </w:t>
      </w:r>
      <w:proofErr w:type="spellStart"/>
      <w:r>
        <w:rPr>
          <w:rFonts w:eastAsia="Times New Roman" w:cs="Times New Roman"/>
          <w:szCs w:val="24"/>
        </w:rPr>
        <w:t>Μορφίδης</w:t>
      </w:r>
      <w:proofErr w:type="spellEnd"/>
      <w:r>
        <w:rPr>
          <w:rFonts w:eastAsia="Times New Roman" w:cs="Times New Roman"/>
          <w:szCs w:val="24"/>
        </w:rPr>
        <w:t xml:space="preserve"> και </w:t>
      </w:r>
      <w:r>
        <w:rPr>
          <w:rFonts w:eastAsia="Times New Roman" w:cs="Times New Roman"/>
          <w:szCs w:val="24"/>
        </w:rPr>
        <w:t>ο κ.</w:t>
      </w:r>
      <w:r>
        <w:rPr>
          <w:rFonts w:eastAsia="Times New Roman" w:cs="Times New Roman"/>
          <w:szCs w:val="24"/>
        </w:rPr>
        <w:t xml:space="preserve"> Κωνσταντίνος Βλάσης</w:t>
      </w:r>
      <w:r>
        <w:rPr>
          <w:rFonts w:eastAsia="Times New Roman" w:cs="Times New Roman"/>
          <w:szCs w:val="24"/>
        </w:rPr>
        <w:t>.</w:t>
      </w:r>
    </w:p>
    <w:p w14:paraId="19C9AC5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Στη δεύτερη </w:t>
      </w:r>
      <w:r>
        <w:rPr>
          <w:rFonts w:eastAsia="Times New Roman" w:cs="Times New Roman"/>
          <w:szCs w:val="24"/>
        </w:rPr>
        <w:t xml:space="preserve">εφορευτική επιτροπή Πρόεδρος είναι ο κ. Δημήτριος </w:t>
      </w:r>
      <w:proofErr w:type="spellStart"/>
      <w:r>
        <w:rPr>
          <w:rFonts w:eastAsia="Times New Roman" w:cs="Times New Roman"/>
          <w:szCs w:val="24"/>
        </w:rPr>
        <w:t>Σεβαστάκης</w:t>
      </w:r>
      <w:proofErr w:type="spellEnd"/>
      <w:r>
        <w:rPr>
          <w:rFonts w:eastAsia="Times New Roman" w:cs="Times New Roman"/>
          <w:szCs w:val="24"/>
        </w:rPr>
        <w:t xml:space="preserve"> και μέλη η κ. Παναγιώτα </w:t>
      </w:r>
      <w:proofErr w:type="spellStart"/>
      <w:r>
        <w:rPr>
          <w:rFonts w:eastAsia="Times New Roman" w:cs="Times New Roman"/>
          <w:szCs w:val="24"/>
        </w:rPr>
        <w:t>Βράντζα</w:t>
      </w:r>
      <w:proofErr w:type="spellEnd"/>
      <w:r>
        <w:rPr>
          <w:rFonts w:eastAsia="Times New Roman" w:cs="Times New Roman"/>
          <w:szCs w:val="24"/>
        </w:rPr>
        <w:t xml:space="preserve"> και </w:t>
      </w:r>
      <w:r>
        <w:rPr>
          <w:rFonts w:eastAsia="Times New Roman" w:cs="Times New Roman"/>
          <w:szCs w:val="24"/>
        </w:rPr>
        <w:t>η κ.</w:t>
      </w:r>
      <w:r>
        <w:rPr>
          <w:rFonts w:eastAsia="Times New Roman" w:cs="Times New Roman"/>
          <w:szCs w:val="24"/>
        </w:rPr>
        <w:t xml:space="preserve"> Γεωργία Μαρτίνου</w:t>
      </w:r>
      <w:r>
        <w:rPr>
          <w:rFonts w:eastAsia="Times New Roman" w:cs="Times New Roman"/>
          <w:szCs w:val="24"/>
        </w:rPr>
        <w:t>.</w:t>
      </w:r>
    </w:p>
    <w:p w14:paraId="19C9AC59" w14:textId="77777777" w:rsidR="005136E3" w:rsidRDefault="0098028A">
      <w:pPr>
        <w:spacing w:after="0" w:line="600" w:lineRule="auto"/>
        <w:ind w:firstLine="720"/>
        <w:jc w:val="both"/>
        <w:rPr>
          <w:rFonts w:eastAsia="Times New Roman" w:cs="Times New Roman"/>
          <w:szCs w:val="24"/>
        </w:rPr>
      </w:pPr>
      <w:bookmarkStart w:id="37" w:name="_GoBack"/>
      <w:bookmarkEnd w:id="37"/>
      <w:r>
        <w:rPr>
          <w:rFonts w:eastAsia="Times New Roman" w:cs="Times New Roman"/>
          <w:szCs w:val="24"/>
        </w:rPr>
        <w:t xml:space="preserve">Στην τρίτη εφορευτική επιτροπή </w:t>
      </w:r>
      <w:r>
        <w:rPr>
          <w:rFonts w:eastAsia="Times New Roman" w:cs="Times New Roman"/>
          <w:szCs w:val="24"/>
        </w:rPr>
        <w:t>Π</w:t>
      </w:r>
      <w:r>
        <w:rPr>
          <w:rFonts w:eastAsia="Times New Roman" w:cs="Times New Roman"/>
          <w:szCs w:val="24"/>
        </w:rPr>
        <w:t>ρόεδρος</w:t>
      </w:r>
      <w:r>
        <w:rPr>
          <w:rFonts w:eastAsia="Times New Roman" w:cs="Times New Roman"/>
          <w:szCs w:val="24"/>
        </w:rPr>
        <w:t xml:space="preserve"> είναι ο κ.</w:t>
      </w:r>
      <w:r>
        <w:rPr>
          <w:rFonts w:eastAsia="Times New Roman" w:cs="Times New Roman"/>
          <w:szCs w:val="24"/>
        </w:rPr>
        <w:t xml:space="preserve"> Ιωάννης Θεοφύλακτος</w:t>
      </w:r>
      <w:r>
        <w:rPr>
          <w:rFonts w:eastAsia="Times New Roman" w:cs="Times New Roman"/>
          <w:szCs w:val="24"/>
        </w:rPr>
        <w:t xml:space="preserve"> και μέλη ο κ. </w:t>
      </w:r>
      <w:r>
        <w:rPr>
          <w:rFonts w:eastAsia="Times New Roman" w:cs="Times New Roman"/>
          <w:szCs w:val="24"/>
        </w:rPr>
        <w:t xml:space="preserve">Αστέριος </w:t>
      </w:r>
      <w:proofErr w:type="spellStart"/>
      <w:r>
        <w:rPr>
          <w:rFonts w:eastAsia="Times New Roman" w:cs="Times New Roman"/>
          <w:szCs w:val="24"/>
        </w:rPr>
        <w:t>Καστόρης</w:t>
      </w:r>
      <w:proofErr w:type="spellEnd"/>
      <w:r>
        <w:rPr>
          <w:rFonts w:eastAsia="Times New Roman" w:cs="Times New Roman"/>
          <w:szCs w:val="24"/>
        </w:rPr>
        <w:t xml:space="preserve"> και </w:t>
      </w:r>
      <w:r>
        <w:rPr>
          <w:rFonts w:eastAsia="Times New Roman" w:cs="Times New Roman"/>
          <w:szCs w:val="24"/>
        </w:rPr>
        <w:t xml:space="preserve">ο κ. </w:t>
      </w:r>
      <w:r>
        <w:rPr>
          <w:rFonts w:eastAsia="Times New Roman" w:cs="Times New Roman"/>
          <w:szCs w:val="24"/>
        </w:rPr>
        <w:t>Δημήτριος Κυριαζίδης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 οποίος αντικατέστησε τον Γεώργιο </w:t>
      </w:r>
      <w:proofErr w:type="spellStart"/>
      <w:r>
        <w:rPr>
          <w:rFonts w:eastAsia="Times New Roman" w:cs="Times New Roman"/>
          <w:szCs w:val="24"/>
        </w:rPr>
        <w:t>Στύλιο</w:t>
      </w:r>
      <w:proofErr w:type="spellEnd"/>
      <w:r>
        <w:rPr>
          <w:rFonts w:eastAsia="Times New Roman" w:cs="Times New Roman"/>
          <w:szCs w:val="24"/>
        </w:rPr>
        <w:t>.</w:t>
      </w:r>
    </w:p>
    <w:p w14:paraId="19C9AC5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Στην τέταρτη ε</w:t>
      </w:r>
      <w:r w:rsidRPr="00933B54">
        <w:rPr>
          <w:rFonts w:eastAsia="Times New Roman" w:cs="Times New Roman"/>
          <w:szCs w:val="24"/>
        </w:rPr>
        <w:t xml:space="preserve">φορευτική </w:t>
      </w:r>
      <w:r>
        <w:rPr>
          <w:rFonts w:eastAsia="Times New Roman" w:cs="Times New Roman"/>
          <w:szCs w:val="24"/>
        </w:rPr>
        <w:t>ε</w:t>
      </w:r>
      <w:r w:rsidRPr="00933B54">
        <w:rPr>
          <w:rFonts w:eastAsia="Times New Roman" w:cs="Times New Roman"/>
          <w:szCs w:val="24"/>
        </w:rPr>
        <w:t>πιτροπή</w:t>
      </w:r>
      <w:r>
        <w:rPr>
          <w:rFonts w:eastAsia="Times New Roman" w:cs="Times New Roman"/>
          <w:szCs w:val="24"/>
        </w:rPr>
        <w:t xml:space="preserve"> </w:t>
      </w:r>
      <w:r>
        <w:rPr>
          <w:rFonts w:eastAsia="Times New Roman" w:cs="Times New Roman"/>
          <w:szCs w:val="24"/>
        </w:rPr>
        <w:t>Πρόεδρος</w:t>
      </w:r>
      <w:r>
        <w:rPr>
          <w:rFonts w:eastAsia="Times New Roman" w:cs="Times New Roman"/>
          <w:szCs w:val="24"/>
        </w:rPr>
        <w:t xml:space="preserve"> είναι η κ.</w:t>
      </w:r>
      <w:r>
        <w:rPr>
          <w:rFonts w:eastAsia="Times New Roman" w:cs="Times New Roman"/>
          <w:szCs w:val="24"/>
        </w:rPr>
        <w:t xml:space="preserve"> Ευαγγελία </w:t>
      </w:r>
      <w:proofErr w:type="spellStart"/>
      <w:r>
        <w:rPr>
          <w:rFonts w:eastAsia="Times New Roman" w:cs="Times New Roman"/>
          <w:szCs w:val="24"/>
        </w:rPr>
        <w:t>Βαγιωνάκη</w:t>
      </w:r>
      <w:proofErr w:type="spellEnd"/>
      <w:r>
        <w:rPr>
          <w:rFonts w:eastAsia="Times New Roman" w:cs="Times New Roman"/>
          <w:szCs w:val="24"/>
        </w:rPr>
        <w:t>,</w:t>
      </w:r>
      <w:r>
        <w:rPr>
          <w:rFonts w:eastAsia="Times New Roman" w:cs="Times New Roman"/>
          <w:szCs w:val="24"/>
        </w:rPr>
        <w:t xml:space="preserve"> η οποία αντικατέστησε τον Σωκράτη </w:t>
      </w:r>
      <w:proofErr w:type="spellStart"/>
      <w:r>
        <w:rPr>
          <w:rFonts w:eastAsia="Times New Roman" w:cs="Times New Roman"/>
          <w:szCs w:val="24"/>
        </w:rPr>
        <w:t>Βαρδάκη</w:t>
      </w:r>
      <w:proofErr w:type="spellEnd"/>
      <w:r>
        <w:rPr>
          <w:rFonts w:eastAsia="Times New Roman" w:cs="Times New Roman"/>
          <w:szCs w:val="24"/>
        </w:rPr>
        <w:t xml:space="preserve"> και μέλη ο κ.  Αλέξανδρος </w:t>
      </w:r>
      <w:proofErr w:type="spellStart"/>
      <w:r>
        <w:rPr>
          <w:rFonts w:eastAsia="Times New Roman" w:cs="Times New Roman"/>
          <w:szCs w:val="24"/>
        </w:rPr>
        <w:t>Μεϊκόπουλος</w:t>
      </w:r>
      <w:proofErr w:type="spellEnd"/>
      <w:r>
        <w:rPr>
          <w:rFonts w:eastAsia="Times New Roman" w:cs="Times New Roman"/>
          <w:szCs w:val="24"/>
        </w:rPr>
        <w:t xml:space="preserve"> και </w:t>
      </w:r>
      <w:r>
        <w:rPr>
          <w:rFonts w:eastAsia="Times New Roman" w:cs="Times New Roman"/>
          <w:szCs w:val="24"/>
        </w:rPr>
        <w:t>ο κ.</w:t>
      </w:r>
      <w:r>
        <w:rPr>
          <w:rFonts w:eastAsia="Times New Roman" w:cs="Times New Roman"/>
          <w:szCs w:val="24"/>
        </w:rPr>
        <w:t xml:space="preserve"> Ιωάννης Αντωνιάδης</w:t>
      </w:r>
      <w:r>
        <w:rPr>
          <w:rFonts w:eastAsia="Times New Roman" w:cs="Times New Roman"/>
          <w:szCs w:val="24"/>
        </w:rPr>
        <w:t>.</w:t>
      </w:r>
    </w:p>
    <w:p w14:paraId="19C9AC5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Στην πέμπτη ε</w:t>
      </w:r>
      <w:r w:rsidRPr="00933B54">
        <w:rPr>
          <w:rFonts w:eastAsia="Times New Roman" w:cs="Times New Roman"/>
          <w:szCs w:val="24"/>
        </w:rPr>
        <w:t xml:space="preserve">φορευτική </w:t>
      </w:r>
      <w:r>
        <w:rPr>
          <w:rFonts w:eastAsia="Times New Roman" w:cs="Times New Roman"/>
          <w:szCs w:val="24"/>
        </w:rPr>
        <w:t>ε</w:t>
      </w:r>
      <w:r w:rsidRPr="00933B54">
        <w:rPr>
          <w:rFonts w:eastAsia="Times New Roman" w:cs="Times New Roman"/>
          <w:szCs w:val="24"/>
        </w:rPr>
        <w:t>πιτροπ</w:t>
      </w:r>
      <w:r w:rsidRPr="00933B54">
        <w:rPr>
          <w:rFonts w:eastAsia="Times New Roman" w:cs="Times New Roman"/>
          <w:szCs w:val="24"/>
        </w:rPr>
        <w:t>ή</w:t>
      </w:r>
      <w:r>
        <w:rPr>
          <w:rFonts w:eastAsia="Times New Roman" w:cs="Times New Roman"/>
          <w:szCs w:val="24"/>
        </w:rPr>
        <w:t xml:space="preserve"> </w:t>
      </w:r>
      <w:r>
        <w:rPr>
          <w:rFonts w:eastAsia="Times New Roman" w:cs="Times New Roman"/>
          <w:szCs w:val="24"/>
        </w:rPr>
        <w:t>Πρόεδρος</w:t>
      </w:r>
      <w:r>
        <w:rPr>
          <w:rFonts w:eastAsia="Times New Roman" w:cs="Times New Roman"/>
          <w:szCs w:val="24"/>
        </w:rPr>
        <w:t xml:space="preserve"> είναι ο κ.</w:t>
      </w:r>
      <w:r>
        <w:rPr>
          <w:rFonts w:eastAsia="Times New Roman" w:cs="Times New Roman"/>
          <w:szCs w:val="24"/>
        </w:rPr>
        <w:t xml:space="preserve"> Γεώργιος Τσόγκας</w:t>
      </w:r>
      <w:r>
        <w:rPr>
          <w:rFonts w:eastAsia="Times New Roman" w:cs="Times New Roman"/>
          <w:szCs w:val="24"/>
        </w:rPr>
        <w:t xml:space="preserve"> και μέλη</w:t>
      </w:r>
      <w:r>
        <w:rPr>
          <w:rFonts w:eastAsia="Times New Roman" w:cs="Times New Roman"/>
          <w:szCs w:val="24"/>
        </w:rPr>
        <w:t xml:space="preserve"> ο κ. </w:t>
      </w:r>
      <w:r>
        <w:rPr>
          <w:rFonts w:eastAsia="Times New Roman" w:cs="Times New Roman"/>
          <w:szCs w:val="24"/>
        </w:rPr>
        <w:t xml:space="preserve">Δημήτριος </w:t>
      </w:r>
      <w:proofErr w:type="spellStart"/>
      <w:r>
        <w:rPr>
          <w:rFonts w:eastAsia="Times New Roman" w:cs="Times New Roman"/>
          <w:szCs w:val="24"/>
        </w:rPr>
        <w:t>Βέττας</w:t>
      </w:r>
      <w:proofErr w:type="spellEnd"/>
      <w:r>
        <w:rPr>
          <w:rFonts w:eastAsia="Times New Roman" w:cs="Times New Roman"/>
          <w:szCs w:val="24"/>
        </w:rPr>
        <w:t xml:space="preserve"> και </w:t>
      </w:r>
      <w:r>
        <w:rPr>
          <w:rFonts w:eastAsia="Times New Roman" w:cs="Times New Roman"/>
          <w:szCs w:val="24"/>
        </w:rPr>
        <w:t xml:space="preserve">ο κ. </w:t>
      </w:r>
      <w:r>
        <w:rPr>
          <w:rFonts w:eastAsia="Times New Roman" w:cs="Times New Roman"/>
          <w:szCs w:val="24"/>
        </w:rPr>
        <w:t xml:space="preserve">Γεώργιος </w:t>
      </w:r>
      <w:proofErr w:type="spellStart"/>
      <w:r>
        <w:rPr>
          <w:rFonts w:eastAsia="Times New Roman" w:cs="Times New Roman"/>
          <w:szCs w:val="24"/>
        </w:rPr>
        <w:t>Κατσιαντώνης</w:t>
      </w:r>
      <w:proofErr w:type="spellEnd"/>
      <w:r>
        <w:rPr>
          <w:rFonts w:eastAsia="Times New Roman" w:cs="Times New Roman"/>
          <w:szCs w:val="24"/>
        </w:rPr>
        <w:t>.</w:t>
      </w:r>
    </w:p>
    <w:p w14:paraId="19C9AC5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Στην έκτη ε</w:t>
      </w:r>
      <w:r w:rsidRPr="00933B54">
        <w:rPr>
          <w:rFonts w:eastAsia="Times New Roman" w:cs="Times New Roman"/>
          <w:szCs w:val="24"/>
        </w:rPr>
        <w:t xml:space="preserve">φορευτική </w:t>
      </w:r>
      <w:r>
        <w:rPr>
          <w:rFonts w:eastAsia="Times New Roman" w:cs="Times New Roman"/>
          <w:szCs w:val="24"/>
        </w:rPr>
        <w:t>ε</w:t>
      </w:r>
      <w:r w:rsidRPr="00933B54">
        <w:rPr>
          <w:rFonts w:eastAsia="Times New Roman" w:cs="Times New Roman"/>
          <w:szCs w:val="24"/>
        </w:rPr>
        <w:t>πιτροπή</w:t>
      </w:r>
      <w:r>
        <w:rPr>
          <w:rFonts w:eastAsia="Times New Roman" w:cs="Times New Roman"/>
          <w:szCs w:val="24"/>
        </w:rPr>
        <w:t xml:space="preserve"> </w:t>
      </w:r>
      <w:r>
        <w:rPr>
          <w:rFonts w:eastAsia="Times New Roman" w:cs="Times New Roman"/>
          <w:szCs w:val="24"/>
        </w:rPr>
        <w:t>Πρόεδρος</w:t>
      </w:r>
      <w:r>
        <w:rPr>
          <w:rFonts w:eastAsia="Times New Roman" w:cs="Times New Roman"/>
          <w:szCs w:val="24"/>
        </w:rPr>
        <w:t xml:space="preserve"> είναι ο κ.</w:t>
      </w:r>
      <w:r>
        <w:rPr>
          <w:rFonts w:eastAsia="Times New Roman" w:cs="Times New Roman"/>
          <w:szCs w:val="24"/>
        </w:rPr>
        <w:t xml:space="preserve"> Ιωάννης </w:t>
      </w:r>
      <w:proofErr w:type="spellStart"/>
      <w:r>
        <w:rPr>
          <w:rFonts w:eastAsia="Times New Roman" w:cs="Times New Roman"/>
          <w:szCs w:val="24"/>
        </w:rPr>
        <w:t>Στέφος</w:t>
      </w:r>
      <w:proofErr w:type="spellEnd"/>
      <w:r>
        <w:rPr>
          <w:rFonts w:eastAsia="Times New Roman" w:cs="Times New Roman"/>
          <w:szCs w:val="24"/>
        </w:rPr>
        <w:t xml:space="preserve"> και μέλη</w:t>
      </w:r>
      <w:r>
        <w:rPr>
          <w:rFonts w:eastAsia="Times New Roman" w:cs="Times New Roman"/>
          <w:szCs w:val="24"/>
        </w:rPr>
        <w:t xml:space="preserve"> η κ.</w:t>
      </w:r>
      <w:r>
        <w:rPr>
          <w:rFonts w:eastAsia="Times New Roman" w:cs="Times New Roman"/>
          <w:szCs w:val="24"/>
        </w:rPr>
        <w:t xml:space="preserve"> Παναγιώτα </w:t>
      </w:r>
      <w:proofErr w:type="spellStart"/>
      <w:r>
        <w:rPr>
          <w:rFonts w:eastAsia="Times New Roman" w:cs="Times New Roman"/>
          <w:szCs w:val="24"/>
        </w:rPr>
        <w:t>Δριτσέλη</w:t>
      </w:r>
      <w:proofErr w:type="spellEnd"/>
      <w:r>
        <w:rPr>
          <w:rFonts w:eastAsia="Times New Roman" w:cs="Times New Roman"/>
          <w:szCs w:val="24"/>
        </w:rPr>
        <w:t xml:space="preserve"> και </w:t>
      </w:r>
      <w:r>
        <w:rPr>
          <w:rFonts w:eastAsia="Times New Roman" w:cs="Times New Roman"/>
          <w:szCs w:val="24"/>
        </w:rPr>
        <w:t>ο κ.</w:t>
      </w:r>
      <w:r>
        <w:rPr>
          <w:rFonts w:eastAsia="Times New Roman" w:cs="Times New Roman"/>
          <w:szCs w:val="24"/>
        </w:rPr>
        <w:t xml:space="preserve"> Βασίλειος </w:t>
      </w:r>
      <w:proofErr w:type="spellStart"/>
      <w:r>
        <w:rPr>
          <w:rFonts w:eastAsia="Times New Roman" w:cs="Times New Roman"/>
          <w:szCs w:val="24"/>
        </w:rPr>
        <w:t>Γιόγιακας</w:t>
      </w:r>
      <w:proofErr w:type="spellEnd"/>
      <w:r>
        <w:rPr>
          <w:rFonts w:eastAsia="Times New Roman" w:cs="Times New Roman"/>
          <w:szCs w:val="24"/>
        </w:rPr>
        <w:t>.</w:t>
      </w:r>
    </w:p>
    <w:p w14:paraId="19C9AC5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Στην έβδομη ε</w:t>
      </w:r>
      <w:r w:rsidRPr="00933B54">
        <w:rPr>
          <w:rFonts w:eastAsia="Times New Roman" w:cs="Times New Roman"/>
          <w:szCs w:val="24"/>
        </w:rPr>
        <w:t xml:space="preserve">φορευτική </w:t>
      </w:r>
      <w:r>
        <w:rPr>
          <w:rFonts w:eastAsia="Times New Roman" w:cs="Times New Roman"/>
          <w:szCs w:val="24"/>
        </w:rPr>
        <w:t>ε</w:t>
      </w:r>
      <w:r w:rsidRPr="00933B54">
        <w:rPr>
          <w:rFonts w:eastAsia="Times New Roman" w:cs="Times New Roman"/>
          <w:szCs w:val="24"/>
        </w:rPr>
        <w:t>πι</w:t>
      </w:r>
      <w:r w:rsidRPr="00933B54">
        <w:rPr>
          <w:rFonts w:eastAsia="Times New Roman" w:cs="Times New Roman"/>
          <w:szCs w:val="24"/>
        </w:rPr>
        <w:t>τροπή</w:t>
      </w:r>
      <w:r>
        <w:rPr>
          <w:rFonts w:eastAsia="Times New Roman" w:cs="Times New Roman"/>
          <w:szCs w:val="24"/>
        </w:rPr>
        <w:t xml:space="preserve"> </w:t>
      </w:r>
      <w:r>
        <w:rPr>
          <w:rFonts w:eastAsia="Times New Roman" w:cs="Times New Roman"/>
          <w:szCs w:val="24"/>
        </w:rPr>
        <w:t>Πρόεδρος</w:t>
      </w:r>
      <w:r>
        <w:rPr>
          <w:rFonts w:eastAsia="Times New Roman" w:cs="Times New Roman"/>
          <w:szCs w:val="24"/>
        </w:rPr>
        <w:t xml:space="preserve"> είναι ο κ.</w:t>
      </w:r>
      <w:r>
        <w:rPr>
          <w:rFonts w:eastAsia="Times New Roman" w:cs="Times New Roman"/>
          <w:szCs w:val="24"/>
        </w:rPr>
        <w:t xml:space="preserve"> Γεώργιος </w:t>
      </w:r>
      <w:proofErr w:type="spellStart"/>
      <w:r>
        <w:rPr>
          <w:rFonts w:eastAsia="Times New Roman" w:cs="Times New Roman"/>
          <w:szCs w:val="24"/>
        </w:rPr>
        <w:t>Ουρσουζίδης</w:t>
      </w:r>
      <w:proofErr w:type="spellEnd"/>
      <w:r>
        <w:rPr>
          <w:rFonts w:eastAsia="Times New Roman" w:cs="Times New Roman"/>
          <w:szCs w:val="24"/>
        </w:rPr>
        <w:t xml:space="preserve"> και μέλη η κ. Ελισάβετ </w:t>
      </w:r>
      <w:proofErr w:type="spellStart"/>
      <w:r>
        <w:rPr>
          <w:rFonts w:eastAsia="Times New Roman" w:cs="Times New Roman"/>
          <w:szCs w:val="24"/>
        </w:rPr>
        <w:t>Σκούφα</w:t>
      </w:r>
      <w:proofErr w:type="spellEnd"/>
      <w:r>
        <w:rPr>
          <w:rFonts w:eastAsia="Times New Roman" w:cs="Times New Roman"/>
          <w:szCs w:val="24"/>
        </w:rPr>
        <w:t xml:space="preserve"> και </w:t>
      </w:r>
      <w:r>
        <w:rPr>
          <w:rFonts w:eastAsia="Times New Roman" w:cs="Times New Roman"/>
          <w:szCs w:val="24"/>
        </w:rPr>
        <w:t>ο κ.</w:t>
      </w:r>
      <w:r>
        <w:rPr>
          <w:rFonts w:eastAsia="Times New Roman" w:cs="Times New Roman"/>
          <w:szCs w:val="24"/>
        </w:rPr>
        <w:t xml:space="preserve"> Χρήστος </w:t>
      </w:r>
      <w:proofErr w:type="spellStart"/>
      <w:r>
        <w:rPr>
          <w:rFonts w:eastAsia="Times New Roman" w:cs="Times New Roman"/>
          <w:szCs w:val="24"/>
        </w:rPr>
        <w:t>Μπουκώρος</w:t>
      </w:r>
      <w:proofErr w:type="spellEnd"/>
      <w:r>
        <w:rPr>
          <w:rFonts w:eastAsia="Times New Roman" w:cs="Times New Roman"/>
          <w:szCs w:val="24"/>
        </w:rPr>
        <w:t>.</w:t>
      </w:r>
    </w:p>
    <w:p w14:paraId="19C9AC5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Στην όγδοη ε</w:t>
      </w:r>
      <w:r w:rsidRPr="00933B54">
        <w:rPr>
          <w:rFonts w:eastAsia="Times New Roman" w:cs="Times New Roman"/>
          <w:szCs w:val="24"/>
        </w:rPr>
        <w:t xml:space="preserve">φορευτική </w:t>
      </w:r>
      <w:r>
        <w:rPr>
          <w:rFonts w:eastAsia="Times New Roman" w:cs="Times New Roman"/>
          <w:szCs w:val="24"/>
        </w:rPr>
        <w:t>ε</w:t>
      </w:r>
      <w:r w:rsidRPr="00933B54">
        <w:rPr>
          <w:rFonts w:eastAsia="Times New Roman" w:cs="Times New Roman"/>
          <w:szCs w:val="24"/>
        </w:rPr>
        <w:t>πιτροπή</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ρόεδρος</w:t>
      </w:r>
      <w:r>
        <w:rPr>
          <w:rFonts w:eastAsia="Times New Roman" w:cs="Times New Roman"/>
          <w:szCs w:val="24"/>
        </w:rPr>
        <w:t xml:space="preserve"> είναι ο κ.</w:t>
      </w:r>
      <w:r>
        <w:rPr>
          <w:rFonts w:eastAsia="Times New Roman" w:cs="Times New Roman"/>
          <w:szCs w:val="24"/>
        </w:rPr>
        <w:t xml:space="preserve"> Δημήτριος Γάκης</w:t>
      </w:r>
      <w:r>
        <w:rPr>
          <w:rFonts w:eastAsia="Times New Roman" w:cs="Times New Roman"/>
          <w:szCs w:val="24"/>
        </w:rPr>
        <w:t xml:space="preserve"> και μέλη ο κ. </w:t>
      </w:r>
      <w:r>
        <w:rPr>
          <w:rFonts w:eastAsia="Times New Roman" w:cs="Times New Roman"/>
          <w:szCs w:val="24"/>
        </w:rPr>
        <w:t xml:space="preserve">Γεώργιος Πάλλης και </w:t>
      </w:r>
      <w:r>
        <w:rPr>
          <w:rFonts w:eastAsia="Times New Roman" w:cs="Times New Roman"/>
          <w:szCs w:val="24"/>
        </w:rPr>
        <w:t>ο κ.</w:t>
      </w:r>
      <w:r>
        <w:rPr>
          <w:rFonts w:eastAsia="Times New Roman" w:cs="Times New Roman"/>
          <w:szCs w:val="24"/>
        </w:rPr>
        <w:t xml:space="preserve"> Ιάσων</w:t>
      </w:r>
      <w:r>
        <w:rPr>
          <w:rFonts w:eastAsia="Times New Roman" w:cs="Times New Roman"/>
          <w:szCs w:val="24"/>
        </w:rPr>
        <w:t>ας</w:t>
      </w:r>
      <w:r>
        <w:rPr>
          <w:rFonts w:eastAsia="Times New Roman" w:cs="Times New Roman"/>
          <w:szCs w:val="24"/>
        </w:rPr>
        <w:t xml:space="preserve"> Φωτήλας</w:t>
      </w:r>
      <w:r>
        <w:rPr>
          <w:rFonts w:eastAsia="Times New Roman" w:cs="Times New Roman"/>
          <w:szCs w:val="24"/>
        </w:rPr>
        <w:t>.</w:t>
      </w:r>
    </w:p>
    <w:p w14:paraId="19C9AC5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Παρακαλώ τους κυρίους </w:t>
      </w:r>
      <w:r>
        <w:rPr>
          <w:rFonts w:eastAsia="Times New Roman" w:cs="Times New Roman"/>
          <w:szCs w:val="24"/>
        </w:rPr>
        <w:t>ψηφολέκτες να προβούν στην καταμέτρηση των ψήφων.</w:t>
      </w:r>
    </w:p>
    <w:p w14:paraId="19C9AC60" w14:textId="77777777" w:rsidR="005136E3" w:rsidRDefault="0098028A">
      <w:pPr>
        <w:spacing w:after="0" w:line="600" w:lineRule="auto"/>
        <w:ind w:firstLine="720"/>
        <w:jc w:val="center"/>
        <w:rPr>
          <w:rFonts w:eastAsia="Times New Roman" w:cs="Times New Roman"/>
          <w:szCs w:val="24"/>
        </w:rPr>
      </w:pPr>
      <w:r>
        <w:rPr>
          <w:rFonts w:eastAsia="Times New Roman" w:cs="Times New Roman"/>
          <w:szCs w:val="24"/>
        </w:rPr>
        <w:t>(ΚΑΤΑΜΕΤΡΗΣΗ)</w:t>
      </w:r>
    </w:p>
    <w:p w14:paraId="19C9AC61" w14:textId="77777777" w:rsidR="005136E3" w:rsidRDefault="0098028A">
      <w:pPr>
        <w:widowControl w:val="0"/>
        <w:autoSpaceDE w:val="0"/>
        <w:autoSpaceDN w:val="0"/>
        <w:adjustRightInd w:val="0"/>
        <w:spacing w:after="0" w:line="600" w:lineRule="auto"/>
        <w:ind w:firstLine="720"/>
        <w:jc w:val="both"/>
        <w:rPr>
          <w:rFonts w:eastAsia="Times New Roman"/>
          <w:szCs w:val="24"/>
        </w:rPr>
      </w:pPr>
      <w:r w:rsidRPr="008747B3">
        <w:rPr>
          <w:rFonts w:eastAsia="Times New Roman"/>
          <w:b/>
          <w:szCs w:val="24"/>
        </w:rPr>
        <w:t>ΠΡΟΕΔΡΕΥΩΝ (Γεώργιος Βαρεμένος):</w:t>
      </w:r>
      <w:r>
        <w:rPr>
          <w:rFonts w:eastAsia="Times New Roman"/>
          <w:szCs w:val="24"/>
        </w:rPr>
        <w:t xml:space="preserve"> </w:t>
      </w:r>
      <w:r>
        <w:rPr>
          <w:rFonts w:eastAsia="Times New Roman"/>
          <w:szCs w:val="24"/>
        </w:rPr>
        <w:t>Κυρίες και κύριοι συνάδελφοι, μέχρι να ολοκληρωθεί η καταμέτρηση να κάνω τις εξής ανακοινώσεις:</w:t>
      </w:r>
    </w:p>
    <w:p w14:paraId="19C9AC62" w14:textId="77777777" w:rsidR="005136E3" w:rsidRDefault="0098028A">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Ο Βουλευτής κ. Θεόδωρος Παραστατίδης ζητεί άδεια ολιγοήμερης απ</w:t>
      </w:r>
      <w:r>
        <w:rPr>
          <w:rFonts w:eastAsia="Times New Roman"/>
          <w:bCs/>
          <w:szCs w:val="24"/>
        </w:rPr>
        <w:t>ουσίας στο εξωτερικό από 21-3-2019 έως 25-3-2019. Η Βουλή εγκρίνει;</w:t>
      </w:r>
    </w:p>
    <w:p w14:paraId="19C9AC63" w14:textId="77777777" w:rsidR="005136E3" w:rsidRDefault="0098028A">
      <w:pPr>
        <w:widowControl w:val="0"/>
        <w:autoSpaceDE w:val="0"/>
        <w:autoSpaceDN w:val="0"/>
        <w:adjustRightInd w:val="0"/>
        <w:spacing w:after="0" w:line="600" w:lineRule="auto"/>
        <w:ind w:firstLine="720"/>
        <w:jc w:val="both"/>
        <w:rPr>
          <w:rFonts w:eastAsia="Times New Roman"/>
          <w:bCs/>
          <w:szCs w:val="24"/>
        </w:rPr>
      </w:pPr>
      <w:r w:rsidRPr="005B51DD">
        <w:rPr>
          <w:rFonts w:eastAsia="Times New Roman"/>
          <w:b/>
          <w:bCs/>
          <w:szCs w:val="24"/>
        </w:rPr>
        <w:t xml:space="preserve">ΟΛΟΙ </w:t>
      </w:r>
      <w:r>
        <w:rPr>
          <w:rFonts w:eastAsia="Times New Roman"/>
          <w:b/>
          <w:bCs/>
          <w:szCs w:val="24"/>
        </w:rPr>
        <w:t xml:space="preserve">ΟΙ </w:t>
      </w:r>
      <w:r w:rsidRPr="005B51DD">
        <w:rPr>
          <w:rFonts w:eastAsia="Times New Roman"/>
          <w:b/>
          <w:bCs/>
          <w:szCs w:val="24"/>
        </w:rPr>
        <w:t xml:space="preserve">ΒΟΥΛΕΥΤΕΣ: </w:t>
      </w:r>
      <w:r>
        <w:rPr>
          <w:rFonts w:eastAsia="Times New Roman"/>
          <w:bCs/>
          <w:szCs w:val="24"/>
        </w:rPr>
        <w:t xml:space="preserve"> </w:t>
      </w:r>
      <w:r w:rsidRPr="008747B3">
        <w:rPr>
          <w:rFonts w:eastAsia="Times New Roman"/>
          <w:bCs/>
          <w:szCs w:val="24"/>
        </w:rPr>
        <w:t>Μάλιστα, μάλιστα.</w:t>
      </w:r>
    </w:p>
    <w:p w14:paraId="19C9AC64" w14:textId="77777777" w:rsidR="005136E3" w:rsidRDefault="0098028A">
      <w:pPr>
        <w:widowControl w:val="0"/>
        <w:autoSpaceDE w:val="0"/>
        <w:autoSpaceDN w:val="0"/>
        <w:adjustRightInd w:val="0"/>
        <w:spacing w:after="0" w:line="600" w:lineRule="auto"/>
        <w:ind w:firstLine="720"/>
        <w:jc w:val="both"/>
        <w:rPr>
          <w:rFonts w:eastAsia="Times New Roman"/>
          <w:bCs/>
          <w:szCs w:val="24"/>
        </w:rPr>
      </w:pPr>
      <w:r w:rsidRPr="008747B3">
        <w:rPr>
          <w:rFonts w:eastAsia="Times New Roman"/>
          <w:b/>
          <w:szCs w:val="24"/>
        </w:rPr>
        <w:t>ΠΡΟΕΔΡΕΥΩΝ (Γεώργιος Βαρεμένος):</w:t>
      </w:r>
      <w:r>
        <w:rPr>
          <w:rFonts w:eastAsia="Times New Roman"/>
          <w:b/>
          <w:szCs w:val="24"/>
        </w:rPr>
        <w:t xml:space="preserve"> </w:t>
      </w:r>
      <w:r w:rsidRPr="00711529">
        <w:rPr>
          <w:rFonts w:eastAsia="Times New Roman"/>
          <w:szCs w:val="24"/>
        </w:rPr>
        <w:t>Συνεπώς</w:t>
      </w:r>
      <w:r>
        <w:rPr>
          <w:rFonts w:eastAsia="Times New Roman"/>
          <w:bCs/>
          <w:szCs w:val="24"/>
        </w:rPr>
        <w:t xml:space="preserve"> η</w:t>
      </w:r>
      <w:r>
        <w:rPr>
          <w:rFonts w:eastAsia="Times New Roman"/>
          <w:bCs/>
          <w:szCs w:val="24"/>
        </w:rPr>
        <w:t xml:space="preserve"> Βουλή ενέκρινε τη ζητηθείσα άδεια.</w:t>
      </w:r>
    </w:p>
    <w:p w14:paraId="19C9AC65" w14:textId="77777777" w:rsidR="005136E3" w:rsidRDefault="0098028A">
      <w:pPr>
        <w:spacing w:after="0" w:line="600" w:lineRule="auto"/>
        <w:ind w:firstLine="720"/>
        <w:jc w:val="both"/>
        <w:rPr>
          <w:rFonts w:eastAsia="Times New Roman"/>
          <w:szCs w:val="24"/>
        </w:rPr>
      </w:pPr>
      <w:r>
        <w:rPr>
          <w:rFonts w:eastAsia="Times New Roman"/>
          <w:szCs w:val="24"/>
        </w:rPr>
        <w:t>Έ</w:t>
      </w:r>
      <w:r w:rsidRPr="00404E28">
        <w:rPr>
          <w:rFonts w:eastAsia="Times New Roman"/>
          <w:szCs w:val="24"/>
        </w:rPr>
        <w:t xml:space="preserve">χω την τιμή να ανακοινώσω στο Σώμα ότι τη συνεδρίασή μας παρακολουθούν </w:t>
      </w:r>
      <w:r w:rsidRPr="00404E28">
        <w:rPr>
          <w:rFonts w:eastAsia="Times New Roman"/>
          <w:szCs w:val="24"/>
        </w:rPr>
        <w:t xml:space="preserve">από τα άνω δυτικά θεωρία,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σαράντα τρεις</w:t>
      </w:r>
      <w:r w:rsidRPr="00404E28">
        <w:rPr>
          <w:rFonts w:eastAsia="Times New Roman"/>
          <w:szCs w:val="24"/>
        </w:rPr>
        <w:t xml:space="preserve"> μαθήτριες και μαθητές και </w:t>
      </w:r>
      <w:r>
        <w:rPr>
          <w:rFonts w:eastAsia="Times New Roman"/>
          <w:szCs w:val="24"/>
        </w:rPr>
        <w:t xml:space="preserve">τρεις </w:t>
      </w:r>
      <w:r w:rsidRPr="00404E28">
        <w:rPr>
          <w:rFonts w:eastAsia="Times New Roman"/>
          <w:szCs w:val="24"/>
        </w:rPr>
        <w:t>εκπαιδευτ</w:t>
      </w:r>
      <w:r w:rsidRPr="00404E28">
        <w:rPr>
          <w:rFonts w:eastAsia="Times New Roman"/>
          <w:szCs w:val="24"/>
        </w:rPr>
        <w:t xml:space="preserve">ικοί συνοδοί τους από το </w:t>
      </w:r>
      <w:r>
        <w:rPr>
          <w:rFonts w:eastAsia="Times New Roman"/>
          <w:szCs w:val="24"/>
        </w:rPr>
        <w:t>77</w:t>
      </w:r>
      <w:r w:rsidRPr="008747B3">
        <w:rPr>
          <w:rFonts w:eastAsia="Times New Roman"/>
          <w:szCs w:val="24"/>
          <w:vertAlign w:val="superscript"/>
        </w:rPr>
        <w:t>ο</w:t>
      </w:r>
      <w:r>
        <w:rPr>
          <w:rFonts w:eastAsia="Times New Roman"/>
          <w:szCs w:val="24"/>
        </w:rPr>
        <w:t xml:space="preserve"> Δημοτικό</w:t>
      </w:r>
      <w:r w:rsidRPr="00404E28">
        <w:rPr>
          <w:rFonts w:eastAsia="Times New Roman"/>
          <w:szCs w:val="24"/>
        </w:rPr>
        <w:t xml:space="preserve"> Σχολείο</w:t>
      </w:r>
      <w:r>
        <w:rPr>
          <w:rFonts w:eastAsia="Times New Roman"/>
          <w:szCs w:val="24"/>
        </w:rPr>
        <w:t xml:space="preserve"> Θεσσαλονίκης</w:t>
      </w:r>
      <w:r w:rsidRPr="00404E28">
        <w:rPr>
          <w:rFonts w:eastAsia="Times New Roman"/>
          <w:szCs w:val="24"/>
        </w:rPr>
        <w:t>.</w:t>
      </w:r>
    </w:p>
    <w:p w14:paraId="19C9AC66" w14:textId="77777777" w:rsidR="005136E3" w:rsidRDefault="0098028A">
      <w:pPr>
        <w:spacing w:after="0" w:line="600" w:lineRule="auto"/>
        <w:ind w:firstLine="720"/>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19C9AC67" w14:textId="77777777" w:rsidR="005136E3" w:rsidRDefault="0098028A">
      <w:pPr>
        <w:widowControl w:val="0"/>
        <w:autoSpaceDE w:val="0"/>
        <w:autoSpaceDN w:val="0"/>
        <w:adjustRightInd w:val="0"/>
        <w:spacing w:after="0"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19C9AC68" w14:textId="77777777" w:rsidR="005136E3" w:rsidRDefault="0098028A">
      <w:pPr>
        <w:spacing w:after="0" w:line="600" w:lineRule="auto"/>
        <w:ind w:firstLine="720"/>
        <w:jc w:val="both"/>
        <w:rPr>
          <w:rFonts w:eastAsia="Times New Roman"/>
          <w:szCs w:val="24"/>
        </w:rPr>
      </w:pPr>
      <w:r>
        <w:rPr>
          <w:rFonts w:eastAsia="Times New Roman"/>
          <w:szCs w:val="24"/>
        </w:rPr>
        <w:t>Επίσης έχω</w:t>
      </w:r>
      <w:r w:rsidRPr="00404E28">
        <w:rPr>
          <w:rFonts w:eastAsia="Times New Roman"/>
          <w:szCs w:val="24"/>
        </w:rPr>
        <w:t xml:space="preserve"> την τιμή να ανακοινώσω στο Σώμα ότι τη συνεδρίασή μας παρακολουθούν από τα άνω δυτικά θεωρία</w:t>
      </w:r>
      <w:r w:rsidRPr="00404E28">
        <w:rPr>
          <w:rFonts w:eastAsia="Times New Roman"/>
          <w:szCs w:val="24"/>
        </w:rPr>
        <w:t xml:space="preserve">,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τριάντα έξι</w:t>
      </w:r>
      <w:r w:rsidRPr="00404E28">
        <w:rPr>
          <w:rFonts w:eastAsia="Times New Roman"/>
          <w:szCs w:val="24"/>
        </w:rPr>
        <w:t xml:space="preserve"> μαθήτριες και μαθητές και </w:t>
      </w:r>
      <w:r>
        <w:rPr>
          <w:rFonts w:eastAsia="Times New Roman"/>
          <w:szCs w:val="24"/>
        </w:rPr>
        <w:t>τέσσερις</w:t>
      </w:r>
      <w:r w:rsidRPr="00404E28">
        <w:rPr>
          <w:rFonts w:eastAsia="Times New Roman"/>
          <w:szCs w:val="24"/>
        </w:rPr>
        <w:t xml:space="preserve"> εκπαιδευτικοί συνοδοί τους από τ</w:t>
      </w:r>
      <w:r w:rsidRPr="00404E28">
        <w:rPr>
          <w:rFonts w:eastAsia="Times New Roman"/>
          <w:szCs w:val="24"/>
        </w:rPr>
        <w:t xml:space="preserve">ο </w:t>
      </w:r>
      <w:r>
        <w:rPr>
          <w:rFonts w:eastAsia="Times New Roman"/>
          <w:szCs w:val="24"/>
        </w:rPr>
        <w:t>3</w:t>
      </w:r>
      <w:r w:rsidRPr="00841C5F">
        <w:rPr>
          <w:rFonts w:eastAsia="Times New Roman"/>
          <w:szCs w:val="24"/>
          <w:vertAlign w:val="superscript"/>
        </w:rPr>
        <w:t>ο</w:t>
      </w:r>
      <w:r>
        <w:rPr>
          <w:rFonts w:eastAsia="Times New Roman"/>
          <w:szCs w:val="24"/>
        </w:rPr>
        <w:t xml:space="preserve"> Δημοτικό</w:t>
      </w:r>
      <w:r w:rsidRPr="00404E28">
        <w:rPr>
          <w:rFonts w:eastAsia="Times New Roman"/>
          <w:szCs w:val="24"/>
        </w:rPr>
        <w:t xml:space="preserve"> Σχολείο</w:t>
      </w:r>
      <w:r>
        <w:rPr>
          <w:rFonts w:eastAsia="Times New Roman"/>
          <w:szCs w:val="24"/>
        </w:rPr>
        <w:t xml:space="preserve"> Σταυρούπολης Θεσσαλονίκης</w:t>
      </w:r>
      <w:r w:rsidRPr="00404E28">
        <w:rPr>
          <w:rFonts w:eastAsia="Times New Roman"/>
          <w:szCs w:val="24"/>
        </w:rPr>
        <w:t>.</w:t>
      </w:r>
    </w:p>
    <w:p w14:paraId="19C9AC69" w14:textId="77777777" w:rsidR="005136E3" w:rsidRDefault="0098028A">
      <w:pPr>
        <w:spacing w:after="0" w:line="600" w:lineRule="auto"/>
        <w:ind w:firstLine="720"/>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19C9AC6A" w14:textId="77777777" w:rsidR="005136E3" w:rsidRDefault="0098028A">
      <w:pPr>
        <w:widowControl w:val="0"/>
        <w:autoSpaceDE w:val="0"/>
        <w:autoSpaceDN w:val="0"/>
        <w:adjustRightInd w:val="0"/>
        <w:spacing w:after="0"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19C9AC6B"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w:t>
      </w:r>
      <w:r>
        <w:rPr>
          <w:rFonts w:eastAsia="Times New Roman"/>
          <w:szCs w:val="24"/>
        </w:rPr>
        <w:t>Στο σημείο αυτό</w:t>
      </w:r>
      <w:r>
        <w:rPr>
          <w:rFonts w:eastAsia="Times New Roman"/>
          <w:szCs w:val="24"/>
        </w:rPr>
        <w:t xml:space="preserve"> την Προεδρική Έδρα καταλαμβάνει ο Α</w:t>
      </w:r>
      <w:r>
        <w:rPr>
          <w:rFonts w:eastAsia="Times New Roman"/>
          <w:szCs w:val="24"/>
        </w:rPr>
        <w:t>΄</w:t>
      </w:r>
      <w:r>
        <w:rPr>
          <w:rFonts w:eastAsia="Times New Roman"/>
          <w:szCs w:val="24"/>
        </w:rPr>
        <w:t xml:space="preserve"> Αντιπρόεδρος της Βουλής κ. </w:t>
      </w:r>
      <w:r w:rsidRPr="00841C5F">
        <w:rPr>
          <w:rFonts w:eastAsia="Times New Roman"/>
          <w:b/>
          <w:szCs w:val="24"/>
        </w:rPr>
        <w:t>ΑΝΑΣΤΑΣΙΟΣ ΚΟΥΡΑΚΗΣ</w:t>
      </w:r>
      <w:r>
        <w:rPr>
          <w:rFonts w:eastAsia="Times New Roman"/>
          <w:szCs w:val="24"/>
        </w:rPr>
        <w:t>)</w:t>
      </w:r>
    </w:p>
    <w:p w14:paraId="19C9AC6C" w14:textId="77777777" w:rsidR="005136E3" w:rsidRDefault="0098028A">
      <w:pPr>
        <w:widowControl w:val="0"/>
        <w:autoSpaceDE w:val="0"/>
        <w:autoSpaceDN w:val="0"/>
        <w:adjustRightInd w:val="0"/>
        <w:spacing w:after="0" w:line="600" w:lineRule="auto"/>
        <w:ind w:firstLine="720"/>
        <w:jc w:val="center"/>
        <w:rPr>
          <w:rFonts w:eastAsia="Times New Roman"/>
          <w:szCs w:val="24"/>
        </w:rPr>
      </w:pPr>
      <w:r>
        <w:rPr>
          <w:rFonts w:eastAsia="Times New Roman"/>
          <w:szCs w:val="24"/>
        </w:rPr>
        <w:t>(ΜΕΤΑ ΤΗΝ ΚΑΤΑΜΕΤΡΗΣΗ)</w:t>
      </w:r>
    </w:p>
    <w:p w14:paraId="19C9AC6D" w14:textId="77777777" w:rsidR="005136E3" w:rsidRDefault="0098028A">
      <w:pPr>
        <w:widowControl w:val="0"/>
        <w:autoSpaceDE w:val="0"/>
        <w:autoSpaceDN w:val="0"/>
        <w:adjustRightInd w:val="0"/>
        <w:spacing w:after="0" w:line="600" w:lineRule="auto"/>
        <w:ind w:firstLine="720"/>
        <w:jc w:val="both"/>
        <w:rPr>
          <w:rFonts w:eastAsia="Times New Roman"/>
          <w:szCs w:val="24"/>
        </w:rPr>
      </w:pPr>
      <w:r w:rsidRPr="00EB651E">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Κυρίες και κύριοι συνάδελφοι, έχω την τιμή να ανακοινώσω </w:t>
      </w:r>
      <w:r>
        <w:rPr>
          <w:rFonts w:eastAsia="Times New Roman"/>
          <w:szCs w:val="24"/>
        </w:rPr>
        <w:t xml:space="preserve">στο Σώμα </w:t>
      </w:r>
      <w:r>
        <w:rPr>
          <w:rFonts w:eastAsia="Times New Roman"/>
          <w:szCs w:val="24"/>
        </w:rPr>
        <w:t>το αποτέλεσμα της διεξαχθείσ</w:t>
      </w:r>
      <w:r>
        <w:rPr>
          <w:rFonts w:eastAsia="Times New Roman"/>
          <w:szCs w:val="24"/>
        </w:rPr>
        <w:t>η</w:t>
      </w:r>
      <w:r>
        <w:rPr>
          <w:rFonts w:eastAsia="Times New Roman"/>
          <w:szCs w:val="24"/>
        </w:rPr>
        <w:t>ς ψηφοφορίας.</w:t>
      </w:r>
    </w:p>
    <w:p w14:paraId="19C9AC6E"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Οι</w:t>
      </w:r>
      <w:r>
        <w:rPr>
          <w:rFonts w:eastAsia="Times New Roman"/>
          <w:szCs w:val="24"/>
        </w:rPr>
        <w:t xml:space="preserve"> ψήφοι </w:t>
      </w:r>
      <w:r>
        <w:rPr>
          <w:rFonts w:eastAsia="Times New Roman"/>
          <w:szCs w:val="24"/>
        </w:rPr>
        <w:t xml:space="preserve">είναι </w:t>
      </w:r>
      <w:r>
        <w:rPr>
          <w:rFonts w:eastAsia="Times New Roman"/>
          <w:szCs w:val="24"/>
        </w:rPr>
        <w:t xml:space="preserve">ανά διάταξη. </w:t>
      </w:r>
    </w:p>
    <w:p w14:paraId="19C9AC6F"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Α΄ ΠΡΟΤΑΣΕΙΣ ΤΗΣ ΚΟΙΝΟΒΟΥΛΕΥΤΙΚΗΣ ΟΜΑΔΑΣ ΤΟΥ ΣΥΡΙΖΑ</w:t>
      </w:r>
    </w:p>
    <w:p w14:paraId="19C9AC70"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 xml:space="preserve">Άρθρο 3 παράγραφος 1: </w:t>
      </w:r>
    </w:p>
    <w:p w14:paraId="19C9AC71"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ΝΑΙ 156</w:t>
      </w:r>
    </w:p>
    <w:p w14:paraId="19C9AC72"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Ο</w:t>
      </w:r>
      <w:r>
        <w:rPr>
          <w:rFonts w:eastAsia="Times New Roman"/>
          <w:szCs w:val="24"/>
        </w:rPr>
        <w:t xml:space="preserve">ΧΙ 101 </w:t>
      </w:r>
    </w:p>
    <w:p w14:paraId="19C9AC73"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 xml:space="preserve">ΠΑΡΩΝ 15 </w:t>
      </w:r>
    </w:p>
    <w:p w14:paraId="19C9AC74"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ΣΥΝΟΛΟ 272</w:t>
      </w:r>
    </w:p>
    <w:p w14:paraId="19C9AC75"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 xml:space="preserve">Άρθρο 3 παράγραφος 2: </w:t>
      </w:r>
    </w:p>
    <w:p w14:paraId="19C9AC76"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ΝΑΙ 156</w:t>
      </w:r>
    </w:p>
    <w:p w14:paraId="19C9AC77"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ΟΧΙ 101</w:t>
      </w:r>
    </w:p>
    <w:p w14:paraId="19C9AC78"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ΠΑΡΩΝ 15</w:t>
      </w:r>
    </w:p>
    <w:p w14:paraId="19C9AC79"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ΣΥΝΟΛΟ 272</w:t>
      </w:r>
    </w:p>
    <w:p w14:paraId="19C9AC7A"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Άρθρο 3 παράγραφος 3 (</w:t>
      </w:r>
      <w:r>
        <w:rPr>
          <w:rFonts w:eastAsia="Times New Roman"/>
          <w:szCs w:val="24"/>
        </w:rPr>
        <w:t>κ</w:t>
      </w:r>
      <w:r>
        <w:rPr>
          <w:rFonts w:eastAsia="Times New Roman"/>
          <w:szCs w:val="24"/>
        </w:rPr>
        <w:t>ατάργηση παραγράφου):</w:t>
      </w:r>
    </w:p>
    <w:p w14:paraId="19C9AC7B"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ΝΑΙ 171</w:t>
      </w:r>
    </w:p>
    <w:p w14:paraId="19C9AC7C"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ΟΧΙ 99</w:t>
      </w:r>
    </w:p>
    <w:p w14:paraId="19C9AC7D"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ΠΑΡΩΝ 2</w:t>
      </w:r>
    </w:p>
    <w:p w14:paraId="19C9AC7E"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ΣΥΝΟΛΟ 272</w:t>
      </w:r>
    </w:p>
    <w:p w14:paraId="19C9AC7F"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Άρθρο 3 (</w:t>
      </w:r>
      <w:r>
        <w:rPr>
          <w:rFonts w:eastAsia="Times New Roman"/>
          <w:szCs w:val="24"/>
        </w:rPr>
        <w:t>ε</w:t>
      </w:r>
      <w:r>
        <w:rPr>
          <w:rFonts w:eastAsia="Times New Roman"/>
          <w:szCs w:val="24"/>
        </w:rPr>
        <w:t xml:space="preserve">ισαγωγή ερμηνευτικής δήλωσης): </w:t>
      </w:r>
    </w:p>
    <w:p w14:paraId="19C9AC80"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ΝΑΙ 15</w:t>
      </w:r>
      <w:r w:rsidRPr="0010359F">
        <w:rPr>
          <w:rFonts w:eastAsia="Times New Roman"/>
          <w:szCs w:val="24"/>
          <w:rPrChange w:id="38" w:author="Φλούδα Χριστίνα" w:date="2019-03-22T11:51:00Z">
            <w:rPr>
              <w:rFonts w:eastAsia="Times New Roman"/>
              <w:szCs w:val="24"/>
              <w:lang w:val="en-US"/>
            </w:rPr>
          </w:rPrChange>
        </w:rPr>
        <w:t>6</w:t>
      </w:r>
    </w:p>
    <w:p w14:paraId="19C9AC81"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ΟΧΙ 11</w:t>
      </w:r>
      <w:r w:rsidRPr="0010359F">
        <w:rPr>
          <w:rFonts w:eastAsia="Times New Roman"/>
          <w:szCs w:val="24"/>
          <w:rPrChange w:id="39" w:author="Φλούδα Χριστίνα" w:date="2019-03-22T11:51:00Z">
            <w:rPr>
              <w:rFonts w:eastAsia="Times New Roman"/>
              <w:szCs w:val="24"/>
              <w:lang w:val="en-US"/>
            </w:rPr>
          </w:rPrChange>
        </w:rPr>
        <w:t>4</w:t>
      </w:r>
    </w:p>
    <w:p w14:paraId="19C9AC82"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ΠΑΡΩΝ 2</w:t>
      </w:r>
    </w:p>
    <w:p w14:paraId="19C9AC83" w14:textId="77777777" w:rsidR="005136E3" w:rsidRDefault="0098028A">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ΣΥΝΟΛΟ 272</w:t>
      </w:r>
    </w:p>
    <w:p w14:paraId="19C9AC84"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Άρθρο 13 </w:t>
      </w:r>
      <w:r>
        <w:rPr>
          <w:rFonts w:eastAsia="Times New Roman"/>
          <w:szCs w:val="24"/>
        </w:rPr>
        <w:t>παράγραφος 5</w:t>
      </w:r>
      <w:r w:rsidRPr="00127BFA">
        <w:rPr>
          <w:rFonts w:eastAsia="Times New Roman"/>
          <w:szCs w:val="24"/>
        </w:rPr>
        <w:t>:</w:t>
      </w:r>
    </w:p>
    <w:p w14:paraId="19C9AC85"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ΝΑΙ 154</w:t>
      </w:r>
    </w:p>
    <w:p w14:paraId="19C9AC86"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ΟΧΙ </w:t>
      </w:r>
      <w:r w:rsidRPr="00322989">
        <w:rPr>
          <w:rFonts w:eastAsia="Times New Roman"/>
          <w:szCs w:val="24"/>
        </w:rPr>
        <w:t>99</w:t>
      </w:r>
    </w:p>
    <w:p w14:paraId="19C9AC87"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ΠΑΡΩΝ 19</w:t>
      </w:r>
    </w:p>
    <w:p w14:paraId="19C9AC88"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ΣΥΝΟΛΟ 27</w:t>
      </w:r>
      <w:r w:rsidRPr="00322989">
        <w:rPr>
          <w:rFonts w:eastAsia="Times New Roman"/>
          <w:szCs w:val="24"/>
        </w:rPr>
        <w:t>2</w:t>
      </w:r>
    </w:p>
    <w:p w14:paraId="19C9AC89"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Άρθρο 21 παράγραφος 1</w:t>
      </w:r>
      <w:r w:rsidRPr="00127BFA">
        <w:rPr>
          <w:rFonts w:eastAsia="Times New Roman"/>
          <w:szCs w:val="24"/>
        </w:rPr>
        <w:t>:</w:t>
      </w:r>
    </w:p>
    <w:p w14:paraId="19C9AC8A"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ΝΑΙ 160</w:t>
      </w:r>
    </w:p>
    <w:p w14:paraId="19C9AC8B"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ΟΧΙ 110</w:t>
      </w:r>
    </w:p>
    <w:p w14:paraId="19C9AC8C"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ΠΑΡΩΝ 2</w:t>
      </w:r>
    </w:p>
    <w:p w14:paraId="19C9AC8D"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ΣΥΝΟΛΟ 272</w:t>
      </w:r>
    </w:p>
    <w:p w14:paraId="19C9AC8E"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Άρθρο 21 παράγραφος 3</w:t>
      </w:r>
      <w:r w:rsidRPr="00127BFA">
        <w:rPr>
          <w:rFonts w:eastAsia="Times New Roman"/>
          <w:szCs w:val="24"/>
        </w:rPr>
        <w:t>:</w:t>
      </w:r>
    </w:p>
    <w:p w14:paraId="19C9AC8F"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ΝΑΙ 160</w:t>
      </w:r>
    </w:p>
    <w:p w14:paraId="19C9AC90"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ΟΧΙ 110</w:t>
      </w:r>
    </w:p>
    <w:p w14:paraId="19C9AC91"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ΠΑΡΩΝ 2</w:t>
      </w:r>
    </w:p>
    <w:p w14:paraId="19C9AC92" w14:textId="77777777" w:rsidR="005136E3" w:rsidRDefault="0098028A">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ΣΥΝΟΛΟ 272</w:t>
      </w:r>
    </w:p>
    <w:p w14:paraId="19C9AC93"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Άρθρο 21 </w:t>
      </w:r>
      <w:r w:rsidRPr="00715900">
        <w:rPr>
          <w:rFonts w:eastAsia="Times New Roman"/>
          <w:szCs w:val="24"/>
        </w:rPr>
        <w:t xml:space="preserve">(προσθήκη παραγράφου </w:t>
      </w:r>
      <w:r>
        <w:rPr>
          <w:rFonts w:eastAsia="Times New Roman"/>
          <w:szCs w:val="24"/>
        </w:rPr>
        <w:t>7</w:t>
      </w:r>
      <w:r w:rsidRPr="00715900">
        <w:rPr>
          <w:rFonts w:eastAsia="Times New Roman"/>
          <w:szCs w:val="24"/>
        </w:rPr>
        <w:t>):</w:t>
      </w:r>
    </w:p>
    <w:p w14:paraId="19C9AC94"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158</w:t>
      </w:r>
    </w:p>
    <w:p w14:paraId="19C9AC95"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ΟΧΙ 112</w:t>
      </w:r>
    </w:p>
    <w:p w14:paraId="19C9AC96"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ΠΑΡΩΝ 2</w:t>
      </w:r>
    </w:p>
    <w:p w14:paraId="19C9AC97"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272</w:t>
      </w:r>
    </w:p>
    <w:p w14:paraId="19C9AC98"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Άρθρο 22 παράγραφος 1</w:t>
      </w:r>
      <w:r w:rsidRPr="00127BFA">
        <w:rPr>
          <w:rFonts w:eastAsia="Times New Roman"/>
          <w:szCs w:val="24"/>
        </w:rPr>
        <w:t>:</w:t>
      </w:r>
    </w:p>
    <w:p w14:paraId="19C9AC99"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173</w:t>
      </w:r>
    </w:p>
    <w:p w14:paraId="19C9AC9A"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ΟΧΙ 9</w:t>
      </w:r>
      <w:r w:rsidRPr="00322989">
        <w:rPr>
          <w:rFonts w:eastAsia="Times New Roman"/>
          <w:szCs w:val="24"/>
        </w:rPr>
        <w:t>5</w:t>
      </w:r>
    </w:p>
    <w:p w14:paraId="19C9AC9B"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ΠΑΡΩΝ 4</w:t>
      </w:r>
    </w:p>
    <w:p w14:paraId="19C9AC9C"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w:t>
      </w:r>
      <w:r w:rsidRPr="00322989">
        <w:rPr>
          <w:rFonts w:eastAsia="Times New Roman"/>
          <w:szCs w:val="24"/>
        </w:rPr>
        <w:t>2</w:t>
      </w:r>
    </w:p>
    <w:p w14:paraId="19C9AC9D"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Άρθρο 22 παράγραφος 2</w:t>
      </w:r>
      <w:r w:rsidRPr="00127BFA">
        <w:rPr>
          <w:rFonts w:eastAsia="Times New Roman"/>
          <w:szCs w:val="24"/>
        </w:rPr>
        <w:t>:</w:t>
      </w:r>
    </w:p>
    <w:p w14:paraId="19C9AC9E"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160</w:t>
      </w:r>
    </w:p>
    <w:p w14:paraId="19C9AC9F"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ΟΧΙ 108</w:t>
      </w:r>
    </w:p>
    <w:p w14:paraId="19C9ACA0"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ΠΑΡΩΝ 4</w:t>
      </w:r>
    </w:p>
    <w:p w14:paraId="19C9ACA1"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272</w:t>
      </w:r>
    </w:p>
    <w:p w14:paraId="19C9ACA2"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Άρθρο 22 παράγραφος 4</w:t>
      </w:r>
      <w:r w:rsidRPr="00127BFA">
        <w:rPr>
          <w:rFonts w:eastAsia="Times New Roman"/>
          <w:szCs w:val="24"/>
        </w:rPr>
        <w:t>:</w:t>
      </w:r>
    </w:p>
    <w:p w14:paraId="19C9ACA3"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164</w:t>
      </w:r>
    </w:p>
    <w:p w14:paraId="19C9ACA4"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ΟΧΙ 103</w:t>
      </w:r>
    </w:p>
    <w:p w14:paraId="19C9ACA5"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ΠΑΡΩΝ 5</w:t>
      </w:r>
    </w:p>
    <w:p w14:paraId="19C9ACA6"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272</w:t>
      </w:r>
    </w:p>
    <w:p w14:paraId="19C9ACA7"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Άρθρο 22 παράγραφος </w:t>
      </w:r>
      <w:r w:rsidRPr="00EB5A8A">
        <w:rPr>
          <w:rFonts w:eastAsia="Times New Roman"/>
          <w:szCs w:val="24"/>
        </w:rPr>
        <w:t>5</w:t>
      </w:r>
      <w:r w:rsidRPr="00127BFA">
        <w:rPr>
          <w:rFonts w:eastAsia="Times New Roman"/>
          <w:szCs w:val="24"/>
        </w:rPr>
        <w:t>:</w:t>
      </w:r>
    </w:p>
    <w:p w14:paraId="19C9ACA8"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w:t>
      </w:r>
      <w:r w:rsidRPr="00EB5A8A">
        <w:rPr>
          <w:rFonts w:eastAsia="Times New Roman"/>
          <w:szCs w:val="24"/>
        </w:rPr>
        <w:t>58</w:t>
      </w:r>
    </w:p>
    <w:p w14:paraId="19C9ACA9"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ΟΧΙ 11</w:t>
      </w:r>
      <w:r w:rsidRPr="00EB5A8A">
        <w:rPr>
          <w:rFonts w:eastAsia="Times New Roman"/>
          <w:szCs w:val="24"/>
        </w:rPr>
        <w:t>1</w:t>
      </w:r>
    </w:p>
    <w:p w14:paraId="19C9ACAA"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ΠΑΡΩΝ </w:t>
      </w:r>
      <w:r w:rsidRPr="00EB5A8A">
        <w:rPr>
          <w:rFonts w:eastAsia="Times New Roman"/>
          <w:szCs w:val="24"/>
        </w:rPr>
        <w:t>3</w:t>
      </w:r>
    </w:p>
    <w:p w14:paraId="19C9ACAB"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272</w:t>
      </w:r>
    </w:p>
    <w:p w14:paraId="19C9ACAC"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Άρθρο 28 παράγραφος 2</w:t>
      </w:r>
      <w:r w:rsidRPr="00127BFA">
        <w:rPr>
          <w:rFonts w:eastAsia="Times New Roman"/>
          <w:szCs w:val="24"/>
        </w:rPr>
        <w:t>:</w:t>
      </w:r>
    </w:p>
    <w:p w14:paraId="19C9ACAD"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154</w:t>
      </w:r>
    </w:p>
    <w:p w14:paraId="19C9ACAE"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ΟΧΙ 118</w:t>
      </w:r>
    </w:p>
    <w:p w14:paraId="19C9ACAF"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ΠΑΡΩΝ 0</w:t>
      </w:r>
    </w:p>
    <w:p w14:paraId="19C9ACB0"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272</w:t>
      </w:r>
    </w:p>
    <w:p w14:paraId="19C9ACB1"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Άρθρο </w:t>
      </w:r>
      <w:r w:rsidRPr="00EB5A8A">
        <w:rPr>
          <w:rFonts w:eastAsia="Times New Roman"/>
          <w:szCs w:val="24"/>
        </w:rPr>
        <w:t>32</w:t>
      </w:r>
      <w:r>
        <w:rPr>
          <w:rFonts w:eastAsia="Times New Roman"/>
          <w:szCs w:val="24"/>
        </w:rPr>
        <w:t xml:space="preserve"> παράγραφος </w:t>
      </w:r>
      <w:r w:rsidRPr="00EB5A8A">
        <w:rPr>
          <w:rFonts w:eastAsia="Times New Roman"/>
          <w:szCs w:val="24"/>
        </w:rPr>
        <w:t>4</w:t>
      </w:r>
      <w:r w:rsidRPr="00127BFA">
        <w:rPr>
          <w:rFonts w:eastAsia="Times New Roman"/>
          <w:szCs w:val="24"/>
        </w:rPr>
        <w:t>:</w:t>
      </w:r>
    </w:p>
    <w:p w14:paraId="19C9ACB2"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224</w:t>
      </w:r>
    </w:p>
    <w:p w14:paraId="19C9ACB3"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ΟΧΙ 47</w:t>
      </w:r>
    </w:p>
    <w:p w14:paraId="19C9ACB4"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ΠΑΡΩΝ 1</w:t>
      </w:r>
    </w:p>
    <w:p w14:paraId="19C9ACB5"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272</w:t>
      </w:r>
    </w:p>
    <w:p w14:paraId="19C9ACB6"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Άρθρο </w:t>
      </w:r>
      <w:r w:rsidRPr="00EB5A8A">
        <w:rPr>
          <w:rFonts w:eastAsia="Times New Roman"/>
          <w:szCs w:val="24"/>
        </w:rPr>
        <w:t>32</w:t>
      </w:r>
      <w:r>
        <w:rPr>
          <w:rFonts w:eastAsia="Times New Roman"/>
          <w:szCs w:val="24"/>
        </w:rPr>
        <w:t xml:space="preserve"> παράγραφος </w:t>
      </w:r>
      <w:r w:rsidRPr="00EB5A8A">
        <w:rPr>
          <w:rFonts w:eastAsia="Times New Roman"/>
          <w:szCs w:val="24"/>
        </w:rPr>
        <w:t>5</w:t>
      </w:r>
      <w:r w:rsidRPr="00127BFA">
        <w:rPr>
          <w:rFonts w:eastAsia="Times New Roman"/>
          <w:szCs w:val="24"/>
        </w:rPr>
        <w:t>:</w:t>
      </w:r>
    </w:p>
    <w:p w14:paraId="19C9ACB7"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224</w:t>
      </w:r>
    </w:p>
    <w:p w14:paraId="19C9ACB8"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ΟΧΙ </w:t>
      </w:r>
      <w:r w:rsidRPr="00EB5A8A">
        <w:rPr>
          <w:rFonts w:eastAsia="Times New Roman"/>
          <w:szCs w:val="24"/>
        </w:rPr>
        <w:t>47</w:t>
      </w:r>
    </w:p>
    <w:p w14:paraId="19C9ACB9"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ΠΑΡΩΝ </w:t>
      </w:r>
      <w:r w:rsidRPr="00EB5A8A">
        <w:rPr>
          <w:rFonts w:eastAsia="Times New Roman"/>
          <w:szCs w:val="24"/>
        </w:rPr>
        <w:t>1</w:t>
      </w:r>
    </w:p>
    <w:p w14:paraId="19C9ACBA"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272</w:t>
      </w:r>
    </w:p>
    <w:p w14:paraId="19C9ACBB"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Άρθρο </w:t>
      </w:r>
      <w:r w:rsidRPr="00EB5A8A">
        <w:rPr>
          <w:rFonts w:eastAsia="Times New Roman"/>
          <w:szCs w:val="24"/>
        </w:rPr>
        <w:t>33</w:t>
      </w:r>
      <w:r>
        <w:rPr>
          <w:rFonts w:eastAsia="Times New Roman"/>
          <w:szCs w:val="24"/>
        </w:rPr>
        <w:t xml:space="preserve"> παράγραφος </w:t>
      </w:r>
      <w:r w:rsidRPr="00EB5A8A">
        <w:rPr>
          <w:rFonts w:eastAsia="Times New Roman"/>
          <w:szCs w:val="24"/>
        </w:rPr>
        <w:t>2</w:t>
      </w:r>
      <w:r w:rsidRPr="00127BFA">
        <w:rPr>
          <w:rFonts w:eastAsia="Times New Roman"/>
          <w:szCs w:val="24"/>
        </w:rPr>
        <w:t>:</w:t>
      </w:r>
    </w:p>
    <w:p w14:paraId="19C9ACBC"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16</w:t>
      </w:r>
      <w:r w:rsidRPr="00EB5A8A">
        <w:rPr>
          <w:rFonts w:eastAsia="Times New Roman"/>
          <w:szCs w:val="24"/>
        </w:rPr>
        <w:t>9</w:t>
      </w:r>
    </w:p>
    <w:p w14:paraId="19C9ACBD"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ΟΧΙ </w:t>
      </w:r>
      <w:r w:rsidRPr="00EB5A8A">
        <w:rPr>
          <w:rFonts w:eastAsia="Times New Roman"/>
          <w:szCs w:val="24"/>
        </w:rPr>
        <w:t>99</w:t>
      </w:r>
    </w:p>
    <w:p w14:paraId="19C9ACBE"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ΠΑΡΩΝ </w:t>
      </w:r>
      <w:r w:rsidRPr="00EB5A8A">
        <w:rPr>
          <w:rFonts w:eastAsia="Times New Roman"/>
          <w:szCs w:val="24"/>
        </w:rPr>
        <w:t>4</w:t>
      </w:r>
    </w:p>
    <w:p w14:paraId="19C9ACBF"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272</w:t>
      </w:r>
    </w:p>
    <w:p w14:paraId="19C9ACC0"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Άρθρο </w:t>
      </w:r>
      <w:r w:rsidRPr="00EB5A8A">
        <w:rPr>
          <w:rFonts w:eastAsia="Times New Roman"/>
          <w:szCs w:val="24"/>
        </w:rPr>
        <w:t>37</w:t>
      </w:r>
      <w:r>
        <w:rPr>
          <w:rFonts w:eastAsia="Times New Roman"/>
          <w:szCs w:val="24"/>
        </w:rPr>
        <w:t xml:space="preserve"> παράγραφος 2</w:t>
      </w:r>
      <w:r w:rsidRPr="00127BFA">
        <w:rPr>
          <w:rFonts w:eastAsia="Times New Roman"/>
          <w:szCs w:val="24"/>
        </w:rPr>
        <w:t>:</w:t>
      </w:r>
    </w:p>
    <w:p w14:paraId="19C9ACC1"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w:t>
      </w:r>
      <w:r w:rsidRPr="00EB5A8A">
        <w:rPr>
          <w:rFonts w:eastAsia="Times New Roman"/>
          <w:szCs w:val="24"/>
        </w:rPr>
        <w:t>53</w:t>
      </w:r>
    </w:p>
    <w:p w14:paraId="19C9ACC2"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ΟΧΙ 10</w:t>
      </w:r>
      <w:r w:rsidRPr="00EB5A8A">
        <w:rPr>
          <w:rFonts w:eastAsia="Times New Roman"/>
          <w:szCs w:val="24"/>
        </w:rPr>
        <w:t>4</w:t>
      </w:r>
    </w:p>
    <w:p w14:paraId="19C9ACC3"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ΠΑΡΩΝ </w:t>
      </w:r>
      <w:r w:rsidRPr="00EB5A8A">
        <w:rPr>
          <w:rFonts w:eastAsia="Times New Roman"/>
          <w:szCs w:val="24"/>
        </w:rPr>
        <w:t>15</w:t>
      </w:r>
    </w:p>
    <w:p w14:paraId="19C9ACC4"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272</w:t>
      </w:r>
    </w:p>
    <w:p w14:paraId="19C9ACC5"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Άρθρο </w:t>
      </w:r>
      <w:r w:rsidRPr="00EB5A8A">
        <w:rPr>
          <w:rFonts w:eastAsia="Times New Roman"/>
          <w:szCs w:val="24"/>
        </w:rPr>
        <w:t>38</w:t>
      </w:r>
      <w:r>
        <w:rPr>
          <w:rFonts w:eastAsia="Times New Roman"/>
          <w:szCs w:val="24"/>
        </w:rPr>
        <w:t xml:space="preserve"> παράγραφος </w:t>
      </w:r>
      <w:r w:rsidRPr="00EB5A8A">
        <w:rPr>
          <w:rFonts w:eastAsia="Times New Roman"/>
          <w:szCs w:val="24"/>
        </w:rPr>
        <w:t>1</w:t>
      </w:r>
      <w:r w:rsidRPr="00127BFA">
        <w:rPr>
          <w:rFonts w:eastAsia="Times New Roman"/>
          <w:szCs w:val="24"/>
        </w:rPr>
        <w:t>:</w:t>
      </w:r>
    </w:p>
    <w:p w14:paraId="19C9ACC6"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w:t>
      </w:r>
      <w:r w:rsidRPr="00EB5A8A">
        <w:rPr>
          <w:rFonts w:eastAsia="Times New Roman"/>
          <w:szCs w:val="24"/>
        </w:rPr>
        <w:t>54</w:t>
      </w:r>
    </w:p>
    <w:p w14:paraId="19C9ACC7"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ΟΧΙ 117</w:t>
      </w:r>
    </w:p>
    <w:p w14:paraId="19C9ACC8"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ΠΑΡΩΝ 1</w:t>
      </w:r>
    </w:p>
    <w:p w14:paraId="19C9ACC9"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272</w:t>
      </w:r>
    </w:p>
    <w:p w14:paraId="19C9ACCA"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Άρθρο </w:t>
      </w:r>
      <w:r w:rsidRPr="00EB5A8A">
        <w:rPr>
          <w:rFonts w:eastAsia="Times New Roman"/>
          <w:szCs w:val="24"/>
        </w:rPr>
        <w:t>44</w:t>
      </w:r>
      <w:r>
        <w:rPr>
          <w:rFonts w:eastAsia="Times New Roman"/>
          <w:szCs w:val="24"/>
        </w:rPr>
        <w:t xml:space="preserve"> παράγραφος </w:t>
      </w:r>
      <w:r w:rsidRPr="00EB5A8A">
        <w:rPr>
          <w:rFonts w:eastAsia="Times New Roman"/>
          <w:szCs w:val="24"/>
        </w:rPr>
        <w:t>2</w:t>
      </w:r>
      <w:r w:rsidRPr="00127BFA">
        <w:rPr>
          <w:rFonts w:eastAsia="Times New Roman"/>
          <w:szCs w:val="24"/>
        </w:rPr>
        <w:t>:</w:t>
      </w:r>
    </w:p>
    <w:p w14:paraId="19C9ACCB"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w:t>
      </w:r>
      <w:r w:rsidRPr="00EB5A8A">
        <w:rPr>
          <w:rFonts w:eastAsia="Times New Roman"/>
          <w:szCs w:val="24"/>
        </w:rPr>
        <w:t>53</w:t>
      </w:r>
    </w:p>
    <w:p w14:paraId="19C9ACCC"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ΟΧΙ 10</w:t>
      </w:r>
      <w:r w:rsidRPr="00EB5A8A">
        <w:rPr>
          <w:rFonts w:eastAsia="Times New Roman"/>
          <w:szCs w:val="24"/>
        </w:rPr>
        <w:t>4</w:t>
      </w:r>
    </w:p>
    <w:p w14:paraId="19C9ACCD"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ΠΑΡΩΝ</w:t>
      </w:r>
      <w:r w:rsidRPr="00EB5A8A">
        <w:rPr>
          <w:rFonts w:eastAsia="Times New Roman"/>
          <w:szCs w:val="24"/>
        </w:rPr>
        <w:t xml:space="preserve"> 15</w:t>
      </w:r>
    </w:p>
    <w:p w14:paraId="19C9ACCE"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272</w:t>
      </w:r>
    </w:p>
    <w:p w14:paraId="19C9ACCF"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Άρθρο </w:t>
      </w:r>
      <w:r w:rsidRPr="00EB5A8A">
        <w:rPr>
          <w:rFonts w:eastAsia="Times New Roman"/>
          <w:szCs w:val="24"/>
        </w:rPr>
        <w:t>54</w:t>
      </w:r>
      <w:r>
        <w:rPr>
          <w:rFonts w:eastAsia="Times New Roman"/>
          <w:szCs w:val="24"/>
        </w:rPr>
        <w:t xml:space="preserve"> παράγραφος </w:t>
      </w:r>
      <w:r w:rsidRPr="00EB5A8A">
        <w:rPr>
          <w:rFonts w:eastAsia="Times New Roman"/>
          <w:szCs w:val="24"/>
        </w:rPr>
        <w:t>1</w:t>
      </w:r>
      <w:r w:rsidRPr="00127BFA">
        <w:rPr>
          <w:rFonts w:eastAsia="Times New Roman"/>
          <w:szCs w:val="24"/>
        </w:rPr>
        <w:t>:</w:t>
      </w:r>
    </w:p>
    <w:p w14:paraId="19C9ACD0"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w:t>
      </w:r>
      <w:r w:rsidRPr="00EB5A8A">
        <w:rPr>
          <w:rFonts w:eastAsia="Times New Roman"/>
          <w:szCs w:val="24"/>
        </w:rPr>
        <w:t>56</w:t>
      </w:r>
    </w:p>
    <w:p w14:paraId="19C9ACD1"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ΟΧΙ </w:t>
      </w:r>
      <w:r w:rsidRPr="00EB5A8A">
        <w:rPr>
          <w:rFonts w:eastAsia="Times New Roman"/>
          <w:szCs w:val="24"/>
        </w:rPr>
        <w:t>99</w:t>
      </w:r>
    </w:p>
    <w:p w14:paraId="19C9ACD2"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ΠΑΡΩΝ </w:t>
      </w:r>
      <w:r w:rsidRPr="00EB5A8A">
        <w:rPr>
          <w:rFonts w:eastAsia="Times New Roman"/>
          <w:szCs w:val="24"/>
        </w:rPr>
        <w:t>16</w:t>
      </w:r>
    </w:p>
    <w:p w14:paraId="19C9ACD3"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w:t>
      </w:r>
      <w:r w:rsidRPr="008F3B7E">
        <w:rPr>
          <w:rFonts w:eastAsia="Times New Roman"/>
          <w:szCs w:val="24"/>
        </w:rPr>
        <w:t>1</w:t>
      </w:r>
    </w:p>
    <w:p w14:paraId="19C9ACD4"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Άρθρο </w:t>
      </w:r>
      <w:r w:rsidRPr="008F3B7E">
        <w:rPr>
          <w:rFonts w:eastAsia="Times New Roman"/>
          <w:szCs w:val="24"/>
        </w:rPr>
        <w:t>54</w:t>
      </w:r>
      <w:r>
        <w:rPr>
          <w:rFonts w:eastAsia="Times New Roman"/>
          <w:szCs w:val="24"/>
        </w:rPr>
        <w:t xml:space="preserve"> παράγραφος 4</w:t>
      </w:r>
      <w:r w:rsidRPr="00127BFA">
        <w:rPr>
          <w:rFonts w:eastAsia="Times New Roman"/>
          <w:szCs w:val="24"/>
        </w:rPr>
        <w:t>:</w:t>
      </w:r>
    </w:p>
    <w:p w14:paraId="19C9ACD5"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160</w:t>
      </w:r>
    </w:p>
    <w:p w14:paraId="19C9ACD6"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ΟΧΙ </w:t>
      </w:r>
      <w:r w:rsidRPr="008F3B7E">
        <w:rPr>
          <w:rFonts w:eastAsia="Times New Roman"/>
          <w:szCs w:val="24"/>
        </w:rPr>
        <w:t>97</w:t>
      </w:r>
    </w:p>
    <w:p w14:paraId="19C9ACD7"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ΠΑΡΩΝ </w:t>
      </w:r>
      <w:r w:rsidRPr="008F3B7E">
        <w:rPr>
          <w:rFonts w:eastAsia="Times New Roman"/>
          <w:szCs w:val="24"/>
        </w:rPr>
        <w:t>15</w:t>
      </w:r>
    </w:p>
    <w:p w14:paraId="19C9ACD8"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272</w:t>
      </w:r>
    </w:p>
    <w:p w14:paraId="19C9ACD9"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Άρθρο 54 </w:t>
      </w:r>
      <w:r w:rsidRPr="00715900">
        <w:rPr>
          <w:rFonts w:eastAsia="Times New Roman"/>
          <w:szCs w:val="24"/>
        </w:rPr>
        <w:t>(</w:t>
      </w:r>
      <w:r>
        <w:rPr>
          <w:rFonts w:eastAsia="Times New Roman"/>
          <w:szCs w:val="24"/>
        </w:rPr>
        <w:t>εισαγωγή ερμηνευτικής</w:t>
      </w:r>
      <w:r>
        <w:rPr>
          <w:rFonts w:eastAsia="Times New Roman"/>
          <w:szCs w:val="24"/>
        </w:rPr>
        <w:t xml:space="preserve"> δήλωσης</w:t>
      </w:r>
      <w:r w:rsidRPr="00715900">
        <w:rPr>
          <w:rFonts w:eastAsia="Times New Roman"/>
          <w:szCs w:val="24"/>
        </w:rPr>
        <w:t>):</w:t>
      </w:r>
    </w:p>
    <w:p w14:paraId="19C9ACDA"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155</w:t>
      </w:r>
    </w:p>
    <w:p w14:paraId="19C9ACDB"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ΟΧΙ 115</w:t>
      </w:r>
    </w:p>
    <w:p w14:paraId="19C9ACDC"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ΠΑΡΩΝ 2</w:t>
      </w:r>
    </w:p>
    <w:p w14:paraId="19C9ACDD"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272</w:t>
      </w:r>
    </w:p>
    <w:p w14:paraId="19C9ACDE"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Άρθρο 56 </w:t>
      </w:r>
      <w:r w:rsidRPr="00715900">
        <w:rPr>
          <w:rFonts w:eastAsia="Times New Roman"/>
          <w:szCs w:val="24"/>
        </w:rPr>
        <w:t xml:space="preserve">(προσθήκη παραγράφου </w:t>
      </w:r>
      <w:r>
        <w:rPr>
          <w:rFonts w:eastAsia="Times New Roman"/>
          <w:szCs w:val="24"/>
        </w:rPr>
        <w:t>5</w:t>
      </w:r>
      <w:r w:rsidRPr="00715900">
        <w:rPr>
          <w:rFonts w:eastAsia="Times New Roman"/>
          <w:szCs w:val="24"/>
        </w:rPr>
        <w:t>):</w:t>
      </w:r>
    </w:p>
    <w:p w14:paraId="19C9ACDF"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157</w:t>
      </w:r>
    </w:p>
    <w:p w14:paraId="19C9ACE0"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ΟΧΙ 113</w:t>
      </w:r>
    </w:p>
    <w:p w14:paraId="19C9ACE1"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ΠΑΡΩΝ 1</w:t>
      </w:r>
    </w:p>
    <w:p w14:paraId="19C9ACE2"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271</w:t>
      </w:r>
    </w:p>
    <w:p w14:paraId="19C9ACE3"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Άρθρο 59 παράγραφος 1</w:t>
      </w:r>
      <w:r w:rsidRPr="00715900">
        <w:rPr>
          <w:rFonts w:eastAsia="Times New Roman"/>
          <w:szCs w:val="24"/>
        </w:rPr>
        <w:t>:</w:t>
      </w:r>
    </w:p>
    <w:p w14:paraId="19C9ACE4"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ΝΑΙ 169</w:t>
      </w:r>
    </w:p>
    <w:p w14:paraId="19C9ACE5"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ΟΧΙ 100</w:t>
      </w:r>
    </w:p>
    <w:p w14:paraId="19C9ACE6"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ΠΑΡΩΝ 3</w:t>
      </w:r>
    </w:p>
    <w:p w14:paraId="19C9ACE7" w14:textId="77777777" w:rsidR="005136E3" w:rsidRDefault="0098028A">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ΣΥΝΟΛΟ 272</w:t>
      </w:r>
    </w:p>
    <w:p w14:paraId="19C9ACE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Άρθρο 59 παράγραφος 2</w:t>
      </w:r>
    </w:p>
    <w:p w14:paraId="19C9ACE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169</w:t>
      </w:r>
    </w:p>
    <w:p w14:paraId="19C9ACE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98</w:t>
      </w:r>
    </w:p>
    <w:p w14:paraId="19C9ACE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ΠΑΡΩΝ 3</w:t>
      </w:r>
    </w:p>
    <w:p w14:paraId="19C9ACE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270</w:t>
      </w:r>
    </w:p>
    <w:p w14:paraId="19C9ACE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Άρθρο 62</w:t>
      </w:r>
    </w:p>
    <w:p w14:paraId="19C9ACE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237</w:t>
      </w:r>
    </w:p>
    <w:p w14:paraId="19C9ACE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34</w:t>
      </w:r>
    </w:p>
    <w:p w14:paraId="19C9ACF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ΠΑΡΩΝ 0</w:t>
      </w:r>
    </w:p>
    <w:p w14:paraId="19C9ACF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271</w:t>
      </w:r>
    </w:p>
    <w:p w14:paraId="19C9ACF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Άρθρο 73</w:t>
      </w:r>
    </w:p>
    <w:p w14:paraId="19C9ACF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171</w:t>
      </w:r>
    </w:p>
    <w:p w14:paraId="19C9ACF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98</w:t>
      </w:r>
    </w:p>
    <w:p w14:paraId="19C9ACF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3 </w:t>
      </w:r>
    </w:p>
    <w:p w14:paraId="19C9ACF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CF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Άρθρο 84 παράγραφος 2 </w:t>
      </w:r>
    </w:p>
    <w:p w14:paraId="19C9ACF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154</w:t>
      </w:r>
    </w:p>
    <w:p w14:paraId="19C9ACF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117</w:t>
      </w:r>
    </w:p>
    <w:p w14:paraId="19C9ACF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1 </w:t>
      </w:r>
    </w:p>
    <w:p w14:paraId="19C9ACF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CF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Άρθρο 86 παράγραφος 3 </w:t>
      </w:r>
    </w:p>
    <w:p w14:paraId="19C9ACF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255</w:t>
      </w:r>
    </w:p>
    <w:p w14:paraId="19C9ACF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17</w:t>
      </w:r>
    </w:p>
    <w:p w14:paraId="19C9ACF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0 </w:t>
      </w:r>
    </w:p>
    <w:p w14:paraId="19C9AD0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0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Άρθρο 86 (εισαγωγή ερμηνευτικής δήλωσης)</w:t>
      </w:r>
    </w:p>
    <w:p w14:paraId="19C9AD0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175</w:t>
      </w:r>
    </w:p>
    <w:p w14:paraId="19C9AD0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95</w:t>
      </w:r>
    </w:p>
    <w:p w14:paraId="19C9AD0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1 </w:t>
      </w:r>
    </w:p>
    <w:p w14:paraId="19C9AD0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271</w:t>
      </w:r>
    </w:p>
    <w:p w14:paraId="19C9AD0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Άρθρο 101Α </w:t>
      </w:r>
    </w:p>
    <w:p w14:paraId="19C9AD0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232</w:t>
      </w:r>
    </w:p>
    <w:p w14:paraId="19C9AD0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36</w:t>
      </w:r>
    </w:p>
    <w:p w14:paraId="19C9AD0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4 </w:t>
      </w:r>
    </w:p>
    <w:p w14:paraId="19C9AD0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0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Άρθρο 102 παράγραφος 2 </w:t>
      </w:r>
    </w:p>
    <w:p w14:paraId="19C9AD0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169</w:t>
      </w:r>
    </w:p>
    <w:p w14:paraId="19C9AD0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101</w:t>
      </w:r>
    </w:p>
    <w:p w14:paraId="19C9AD0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2 </w:t>
      </w:r>
    </w:p>
    <w:p w14:paraId="19C9AD0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1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Β΄ ΠΡΟΤΑΣΕΙΣ ΤΗΣ ΚΟΙΝΟΒΟΥΛΕΥΤΙΚΗΣ ΟΜΑΔΑΣ </w:t>
      </w:r>
      <w:r w:rsidRPr="00541598">
        <w:rPr>
          <w:rFonts w:eastAsia="Times New Roman" w:cs="Times New Roman"/>
          <w:szCs w:val="24"/>
        </w:rPr>
        <w:t>ΤΗΣ ΝΕΑΣ ΔΗΜΟΚΡΑΤΙΑΣ</w:t>
      </w:r>
      <w:r>
        <w:rPr>
          <w:rFonts w:eastAsia="Times New Roman" w:cs="Times New Roman"/>
          <w:szCs w:val="24"/>
        </w:rPr>
        <w:t xml:space="preserve"> </w:t>
      </w:r>
    </w:p>
    <w:p w14:paraId="19C9AD1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Άρθρο 68 παράγραφος 2</w:t>
      </w:r>
    </w:p>
    <w:p w14:paraId="19C9AD1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247</w:t>
      </w:r>
    </w:p>
    <w:p w14:paraId="19C9AD1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20</w:t>
      </w:r>
    </w:p>
    <w:p w14:paraId="19C9AD1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5 </w:t>
      </w:r>
    </w:p>
    <w:p w14:paraId="19C9AD1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1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Άρθρο 112 παράγραφος 4 </w:t>
      </w:r>
      <w:r>
        <w:rPr>
          <w:rFonts w:eastAsia="Times New Roman" w:cs="Times New Roman"/>
          <w:szCs w:val="24"/>
        </w:rPr>
        <w:t>(κατάργηση παραγράφου)</w:t>
      </w:r>
    </w:p>
    <w:p w14:paraId="19C9AD1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234</w:t>
      </w:r>
    </w:p>
    <w:p w14:paraId="19C9AD1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20</w:t>
      </w:r>
    </w:p>
    <w:p w14:paraId="19C9AD1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18 </w:t>
      </w:r>
    </w:p>
    <w:p w14:paraId="19C9AD1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1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Άρθρο 113 (κατάργηση) </w:t>
      </w:r>
    </w:p>
    <w:p w14:paraId="19C9AD1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233</w:t>
      </w:r>
    </w:p>
    <w:p w14:paraId="19C9AD1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20</w:t>
      </w:r>
    </w:p>
    <w:p w14:paraId="19C9AD1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ΠΑΡΩΝ 19</w:t>
      </w:r>
    </w:p>
    <w:p w14:paraId="19C9AD1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2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Άρθρο 114 παράγραφος 1</w:t>
      </w:r>
    </w:p>
    <w:p w14:paraId="19C9AD2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232</w:t>
      </w:r>
    </w:p>
    <w:p w14:paraId="19C9AD2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21</w:t>
      </w:r>
    </w:p>
    <w:p w14:paraId="19C9AD2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19 </w:t>
      </w:r>
    </w:p>
    <w:p w14:paraId="19C9AD2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2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Άρθρο 114 παράγραφος 2 (κατάργηση παραγράφου)</w:t>
      </w:r>
    </w:p>
    <w:p w14:paraId="19C9AD2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233</w:t>
      </w:r>
    </w:p>
    <w:p w14:paraId="19C9AD2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21</w:t>
      </w:r>
    </w:p>
    <w:p w14:paraId="19C9AD2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18 </w:t>
      </w:r>
    </w:p>
    <w:p w14:paraId="19C9AD2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ΣΥΝΟΛΟ </w:t>
      </w:r>
      <w:r>
        <w:rPr>
          <w:rFonts w:eastAsia="Times New Roman" w:cs="Times New Roman"/>
          <w:szCs w:val="24"/>
        </w:rPr>
        <w:t>272</w:t>
      </w:r>
    </w:p>
    <w:p w14:paraId="19C9AD2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Άρθρο 115 παράγραφος 1</w:t>
      </w:r>
    </w:p>
    <w:p w14:paraId="19C9AD2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232</w:t>
      </w:r>
    </w:p>
    <w:p w14:paraId="19C9AD2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20</w:t>
      </w:r>
    </w:p>
    <w:p w14:paraId="19C9AD2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20 </w:t>
      </w:r>
    </w:p>
    <w:p w14:paraId="19C9AD2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2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Άρθρο 115 παράγραφος 2</w:t>
      </w:r>
    </w:p>
    <w:p w14:paraId="19C9AD3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232</w:t>
      </w:r>
    </w:p>
    <w:p w14:paraId="19C9AD3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20</w:t>
      </w:r>
    </w:p>
    <w:p w14:paraId="19C9AD3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20 </w:t>
      </w:r>
    </w:p>
    <w:p w14:paraId="19C9AD33"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34"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Άρθρο 115 παράγραφος 3 (κατάργηση παραγράφου)</w:t>
      </w:r>
    </w:p>
    <w:p w14:paraId="19C9AD35"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232</w:t>
      </w:r>
    </w:p>
    <w:p w14:paraId="19C9AD3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20</w:t>
      </w:r>
    </w:p>
    <w:p w14:paraId="19C9AD3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20 </w:t>
      </w:r>
    </w:p>
    <w:p w14:paraId="19C9AD3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39"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Άρθρο 115 παράγραφος 4 (κατάργηση παραγράφου) </w:t>
      </w:r>
    </w:p>
    <w:p w14:paraId="19C9AD3A"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2</w:t>
      </w:r>
      <w:r>
        <w:rPr>
          <w:rFonts w:eastAsia="Times New Roman" w:cs="Times New Roman"/>
          <w:szCs w:val="24"/>
        </w:rPr>
        <w:t>32</w:t>
      </w:r>
    </w:p>
    <w:p w14:paraId="19C9AD3B"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20</w:t>
      </w:r>
    </w:p>
    <w:p w14:paraId="19C9AD3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20 </w:t>
      </w:r>
    </w:p>
    <w:p w14:paraId="19C9AD3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3E"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Άρθρο 119 παράγραφος 1 (κατάργηση παραγράφου) </w:t>
      </w:r>
    </w:p>
    <w:p w14:paraId="19C9AD3F"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ΝΑΙ 232</w:t>
      </w:r>
    </w:p>
    <w:p w14:paraId="19C9AD40"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ΟΧΙ 20</w:t>
      </w:r>
    </w:p>
    <w:p w14:paraId="19C9AD4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 xml:space="preserve">ΠΑΡΩΝ 20 </w:t>
      </w:r>
    </w:p>
    <w:p w14:paraId="19C9AD4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43"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Γ΄ ΣΥΜΠΛΗΡΩΜΑΤΙΚΕΣ ΠΡΟΤΑΣΕΙΣ</w:t>
      </w:r>
    </w:p>
    <w:p w14:paraId="19C9AD44"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Άρθρο 5 παράγραφος 2</w:t>
      </w:r>
      <w:r w:rsidRPr="004E622A">
        <w:rPr>
          <w:rFonts w:eastAsia="Times New Roman" w:cs="Times New Roman"/>
          <w:szCs w:val="24"/>
        </w:rPr>
        <w:t>:</w:t>
      </w:r>
    </w:p>
    <w:p w14:paraId="19C9AD45"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ΝΑΙ 174</w:t>
      </w:r>
    </w:p>
    <w:p w14:paraId="19C9AD46"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ΟΧΙ 98</w:t>
      </w:r>
    </w:p>
    <w:p w14:paraId="19C9AD47"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ΠΑΡΩΝ 0</w:t>
      </w:r>
    </w:p>
    <w:p w14:paraId="19C9AD48"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49"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Άρθρο 25 παράγραφος 3</w:t>
      </w:r>
      <w:r w:rsidRPr="004E622A">
        <w:rPr>
          <w:rFonts w:eastAsia="Times New Roman" w:cs="Times New Roman"/>
          <w:szCs w:val="24"/>
        </w:rPr>
        <w:t>:</w:t>
      </w:r>
    </w:p>
    <w:p w14:paraId="19C9AD4A"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ΝΑΙ 171</w:t>
      </w:r>
    </w:p>
    <w:p w14:paraId="19C9AD4B"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ΟΧΙ 98</w:t>
      </w:r>
    </w:p>
    <w:p w14:paraId="19C9AD4C"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ΠΑΡΩΝ 3</w:t>
      </w:r>
    </w:p>
    <w:p w14:paraId="19C9AD4D"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4E"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Άρθρο 38 παράγραφος 2</w:t>
      </w:r>
      <w:r w:rsidRPr="004E622A">
        <w:rPr>
          <w:rFonts w:eastAsia="Times New Roman" w:cs="Times New Roman"/>
          <w:szCs w:val="24"/>
        </w:rPr>
        <w:t>:</w:t>
      </w:r>
    </w:p>
    <w:p w14:paraId="19C9AD4F"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ΝΑΙ 159</w:t>
      </w:r>
    </w:p>
    <w:p w14:paraId="19C9AD50"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ΟΧΙ 97</w:t>
      </w:r>
    </w:p>
    <w:p w14:paraId="19C9AD51"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ΠΑΡΩΝ 16</w:t>
      </w:r>
    </w:p>
    <w:p w14:paraId="19C9AD52"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53"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Άρθρο 96 παράγραφος 5</w:t>
      </w:r>
      <w:r w:rsidRPr="004E622A">
        <w:rPr>
          <w:rFonts w:eastAsia="Times New Roman" w:cs="Times New Roman"/>
          <w:szCs w:val="24"/>
        </w:rPr>
        <w:t>:</w:t>
      </w:r>
    </w:p>
    <w:p w14:paraId="19C9AD54"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ΝΑΙ 237</w:t>
      </w:r>
    </w:p>
    <w:p w14:paraId="19C9AD55"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ΟΧΙ 17</w:t>
      </w:r>
    </w:p>
    <w:p w14:paraId="19C9AD56"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ΠΑΡΩΝ 18</w:t>
      </w:r>
    </w:p>
    <w:p w14:paraId="19C9AD57"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58"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Άρθρο 101 παράγραφος 1</w:t>
      </w:r>
      <w:r w:rsidRPr="004E622A">
        <w:rPr>
          <w:rFonts w:eastAsia="Times New Roman" w:cs="Times New Roman"/>
          <w:szCs w:val="24"/>
        </w:rPr>
        <w:t>:</w:t>
      </w:r>
    </w:p>
    <w:p w14:paraId="19C9AD59"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ΝΑΙ 153</w:t>
      </w:r>
    </w:p>
    <w:p w14:paraId="19C9AD5A"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ΟΧΙ 97</w:t>
      </w:r>
    </w:p>
    <w:p w14:paraId="19C9AD5B"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ΠΑΡΩΝ 22</w:t>
      </w:r>
    </w:p>
    <w:p w14:paraId="19C9AD5C"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5D"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Άρθρο 101 παράγραφος 4</w:t>
      </w:r>
      <w:r w:rsidRPr="004E622A">
        <w:rPr>
          <w:rFonts w:eastAsia="Times New Roman" w:cs="Times New Roman"/>
          <w:szCs w:val="24"/>
        </w:rPr>
        <w:t>:</w:t>
      </w:r>
    </w:p>
    <w:p w14:paraId="19C9AD5E"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ΝΑΙ 174</w:t>
      </w:r>
    </w:p>
    <w:p w14:paraId="19C9AD5F"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ΟΧΙ 95</w:t>
      </w:r>
    </w:p>
    <w:p w14:paraId="19C9AD60"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ΠΑΡΩΝ 3</w:t>
      </w:r>
    </w:p>
    <w:p w14:paraId="19C9AD61"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62"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 xml:space="preserve">Άρθρο 101 (εισαγωγή ερμηνευτικής </w:t>
      </w:r>
      <w:r w:rsidRPr="00C71B35">
        <w:rPr>
          <w:rFonts w:eastAsia="Times New Roman" w:cs="Times New Roman"/>
          <w:bCs/>
          <w:shd w:val="clear" w:color="auto" w:fill="FFFFFF"/>
        </w:rPr>
        <w:t>παραγράφο</w:t>
      </w:r>
      <w:r>
        <w:rPr>
          <w:rFonts w:eastAsia="Times New Roman" w:cs="Times New Roman"/>
          <w:bCs/>
          <w:shd w:val="clear" w:color="auto" w:fill="FFFFFF"/>
        </w:rPr>
        <w:t>υ)</w:t>
      </w:r>
      <w:r w:rsidRPr="004E622A">
        <w:rPr>
          <w:rFonts w:eastAsia="Times New Roman" w:cs="Times New Roman"/>
          <w:szCs w:val="24"/>
        </w:rPr>
        <w:t>:</w:t>
      </w:r>
    </w:p>
    <w:p w14:paraId="19C9AD63"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ΝΑΙ 174</w:t>
      </w:r>
    </w:p>
    <w:p w14:paraId="19C9AD64"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ΟΧΙ 96</w:t>
      </w:r>
    </w:p>
    <w:p w14:paraId="19C9AD65" w14:textId="77777777" w:rsidR="005136E3" w:rsidRDefault="0098028A">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ΠΑΡΩΝ 2</w:t>
      </w:r>
    </w:p>
    <w:p w14:paraId="19C9AD66" w14:textId="77777777" w:rsidR="005136E3" w:rsidRDefault="0098028A">
      <w:pPr>
        <w:spacing w:after="0" w:line="600" w:lineRule="auto"/>
        <w:ind w:firstLine="720"/>
        <w:jc w:val="both"/>
        <w:rPr>
          <w:rFonts w:eastAsia="Times New Roman" w:cs="Times New Roman"/>
          <w:szCs w:val="24"/>
        </w:rPr>
      </w:pPr>
      <w:r>
        <w:rPr>
          <w:rFonts w:eastAsia="Times New Roman" w:cs="Times New Roman"/>
          <w:szCs w:val="24"/>
        </w:rPr>
        <w:t>ΣΥΝΟΛΟ 272</w:t>
      </w:r>
    </w:p>
    <w:p w14:paraId="19C9AD67" w14:textId="77777777" w:rsidR="005136E3" w:rsidRDefault="0098028A">
      <w:pPr>
        <w:spacing w:line="600" w:lineRule="auto"/>
        <w:ind w:firstLine="709"/>
        <w:contextualSpacing/>
        <w:jc w:val="both"/>
        <w:rPr>
          <w:rFonts w:eastAsia="Times New Roman" w:cs="Times New Roman"/>
          <w:szCs w:val="24"/>
        </w:rPr>
      </w:pPr>
      <w:r w:rsidRPr="00CD3754">
        <w:rPr>
          <w:rFonts w:eastAsia="SimSun"/>
          <w:szCs w:val="24"/>
          <w:lang w:eastAsia="zh-CN"/>
        </w:rPr>
        <w:t>Οι θέσεις των Βουλευτών</w:t>
      </w:r>
      <w:r w:rsidRPr="00CD3754">
        <w:rPr>
          <w:rFonts w:eastAsia="Times New Roman" w:cs="Times New Roman"/>
          <w:szCs w:val="24"/>
        </w:rPr>
        <w:t xml:space="preserve"> </w:t>
      </w:r>
      <w:r>
        <w:rPr>
          <w:rFonts w:eastAsia="Times New Roman" w:cs="Times New Roman"/>
          <w:szCs w:val="24"/>
        </w:rPr>
        <w:t>θα καταχωριστούν</w:t>
      </w:r>
      <w:r w:rsidRPr="00CD3754">
        <w:rPr>
          <w:rFonts w:eastAsia="Times New Roman" w:cs="Times New Roman"/>
          <w:szCs w:val="24"/>
        </w:rPr>
        <w:t xml:space="preserve"> στα Πρακτικά της σημερινής συνεδρίασης</w:t>
      </w:r>
      <w:r>
        <w:rPr>
          <w:rFonts w:eastAsia="Times New Roman" w:cs="Times New Roman"/>
          <w:szCs w:val="24"/>
        </w:rPr>
        <w:t>.</w:t>
      </w:r>
    </w:p>
    <w:p w14:paraId="19C9AD68" w14:textId="77777777" w:rsidR="005136E3" w:rsidRDefault="0098028A">
      <w:pPr>
        <w:spacing w:line="600" w:lineRule="auto"/>
        <w:ind w:firstLine="709"/>
        <w:contextualSpacing/>
        <w:jc w:val="both"/>
        <w:rPr>
          <w:rFonts w:eastAsia="Times New Roman" w:cs="Times New Roman"/>
          <w:szCs w:val="24"/>
        </w:rPr>
      </w:pPr>
      <w:r>
        <w:rPr>
          <w:rFonts w:eastAsia="Times New Roman" w:cs="Times New Roman"/>
          <w:szCs w:val="24"/>
        </w:rPr>
        <w:t>(Οι θέσεις των Βουλευτών καταχωρίζονται στα Πρακτικά</w:t>
      </w:r>
      <w:r w:rsidRPr="00CD3754">
        <w:rPr>
          <w:rFonts w:eastAsia="Times New Roman" w:cs="Times New Roman"/>
          <w:szCs w:val="24"/>
        </w:rPr>
        <w:t xml:space="preserve"> και έχουν ως εξής:</w:t>
      </w:r>
    </w:p>
    <w:p w14:paraId="19C9AD69" w14:textId="77777777" w:rsidR="005136E3" w:rsidRDefault="0098028A">
      <w:pPr>
        <w:spacing w:line="600" w:lineRule="auto"/>
        <w:ind w:firstLine="709"/>
        <w:contextualSpacing/>
        <w:jc w:val="center"/>
        <w:rPr>
          <w:rFonts w:eastAsia="SimSun"/>
          <w:color w:val="FF0000"/>
          <w:szCs w:val="24"/>
          <w:lang w:eastAsia="zh-CN"/>
        </w:rPr>
      </w:pPr>
      <w:r>
        <w:rPr>
          <w:rFonts w:eastAsia="SimSun"/>
          <w:color w:val="FF0000"/>
          <w:szCs w:val="24"/>
          <w:lang w:eastAsia="zh-CN"/>
        </w:rPr>
        <w:t>(</w:t>
      </w:r>
      <w:r w:rsidRPr="000842FC">
        <w:rPr>
          <w:rFonts w:eastAsia="SimSun"/>
          <w:color w:val="FF0000"/>
          <w:szCs w:val="24"/>
          <w:lang w:eastAsia="zh-CN"/>
        </w:rPr>
        <w:t>ΑΛΛΑΓΗ ΣΕΛΙΔΑΣ</w:t>
      </w:r>
      <w:r>
        <w:rPr>
          <w:rFonts w:eastAsia="SimSun"/>
          <w:color w:val="FF0000"/>
          <w:szCs w:val="24"/>
          <w:lang w:eastAsia="zh-CN"/>
        </w:rPr>
        <w:t>)</w:t>
      </w:r>
    </w:p>
    <w:p w14:paraId="19C9AD6A" w14:textId="77777777" w:rsidR="005136E3" w:rsidRDefault="0098028A">
      <w:pPr>
        <w:spacing w:line="600" w:lineRule="auto"/>
        <w:ind w:firstLine="709"/>
        <w:contextualSpacing/>
        <w:jc w:val="center"/>
        <w:rPr>
          <w:rFonts w:eastAsia="Times New Roman"/>
          <w:color w:val="FF0000"/>
          <w:szCs w:val="24"/>
        </w:rPr>
      </w:pPr>
      <w:r w:rsidRPr="00A51C00">
        <w:rPr>
          <w:rFonts w:eastAsia="Times New Roman"/>
          <w:color w:val="FF0000"/>
          <w:szCs w:val="24"/>
        </w:rPr>
        <w:t xml:space="preserve">(να μπει η </w:t>
      </w:r>
      <w:r w:rsidRPr="0065280D">
        <w:rPr>
          <w:rFonts w:eastAsia="Times New Roman"/>
          <w:color w:val="FF0000"/>
          <w:szCs w:val="24"/>
        </w:rPr>
        <w:t>σ</w:t>
      </w:r>
      <w:r w:rsidRPr="0065280D">
        <w:rPr>
          <w:rFonts w:eastAsia="Times New Roman"/>
          <w:color w:val="FF0000"/>
          <w:szCs w:val="24"/>
        </w:rPr>
        <w:t>ελίδα 303α</w:t>
      </w:r>
      <w:r w:rsidRPr="0065280D">
        <w:rPr>
          <w:rFonts w:eastAsia="Times New Roman"/>
          <w:color w:val="FF0000"/>
          <w:szCs w:val="24"/>
        </w:rPr>
        <w:t xml:space="preserve"> </w:t>
      </w:r>
      <w:r w:rsidRPr="00A51C00">
        <w:rPr>
          <w:rFonts w:eastAsia="Times New Roman"/>
          <w:color w:val="FF0000"/>
          <w:szCs w:val="24"/>
        </w:rPr>
        <w:t>)</w:t>
      </w:r>
    </w:p>
    <w:p w14:paraId="19C9AD6B" w14:textId="77777777" w:rsidR="005136E3" w:rsidRDefault="0098028A">
      <w:pPr>
        <w:spacing w:line="600" w:lineRule="auto"/>
        <w:ind w:firstLine="709"/>
        <w:contextualSpacing/>
        <w:jc w:val="center"/>
        <w:rPr>
          <w:rFonts w:eastAsia="Times New Roman"/>
          <w:color w:val="FF0000"/>
          <w:szCs w:val="24"/>
        </w:rPr>
      </w:pPr>
      <w:r w:rsidRPr="00A51C00">
        <w:rPr>
          <w:rFonts w:eastAsia="Times New Roman"/>
          <w:color w:val="FF0000"/>
          <w:szCs w:val="24"/>
        </w:rPr>
        <w:t>(ΑΛΛΑΓΗ ΣΕΛΙΔΑΣ)</w:t>
      </w:r>
    </w:p>
    <w:p w14:paraId="19C9AD6C" w14:textId="77777777" w:rsidR="005136E3" w:rsidRDefault="0098028A">
      <w:pPr>
        <w:spacing w:line="600" w:lineRule="auto"/>
        <w:ind w:firstLine="709"/>
        <w:jc w:val="center"/>
        <w:rPr>
          <w:rFonts w:eastAsia="Times New Roman"/>
          <w:color w:val="FF0000"/>
          <w:szCs w:val="24"/>
        </w:rPr>
      </w:pPr>
      <w:r w:rsidRPr="007615C4">
        <w:rPr>
          <w:rFonts w:eastAsia="Times New Roman"/>
          <w:color w:val="FF0000"/>
          <w:szCs w:val="24"/>
        </w:rPr>
        <w:t>(Να μπει το πρωτόκολλο ψηφοφορίας σ</w:t>
      </w:r>
      <w:r>
        <w:rPr>
          <w:rFonts w:eastAsia="Times New Roman"/>
          <w:color w:val="FF0000"/>
          <w:szCs w:val="24"/>
        </w:rPr>
        <w:t>ελίδα 303β</w:t>
      </w:r>
      <w:r w:rsidRPr="007615C4">
        <w:rPr>
          <w:rFonts w:eastAsia="Times New Roman"/>
          <w:color w:val="FF0000"/>
          <w:szCs w:val="24"/>
        </w:rPr>
        <w:t>.)</w:t>
      </w:r>
    </w:p>
    <w:p w14:paraId="19C9AD6D" w14:textId="77777777" w:rsidR="005136E3" w:rsidRDefault="0098028A">
      <w:pPr>
        <w:spacing w:line="600" w:lineRule="auto"/>
        <w:ind w:firstLine="709"/>
        <w:contextualSpacing/>
        <w:jc w:val="center"/>
        <w:rPr>
          <w:rFonts w:eastAsia="Times New Roman"/>
          <w:color w:val="FF0000"/>
          <w:szCs w:val="24"/>
        </w:rPr>
      </w:pPr>
      <w:r w:rsidRPr="007615C4">
        <w:rPr>
          <w:rFonts w:eastAsia="Times New Roman"/>
          <w:color w:val="FF0000"/>
          <w:szCs w:val="24"/>
        </w:rPr>
        <w:t>(ΑΛΛΑΓΗ ΣΕΛΙΔΑΣ)</w:t>
      </w:r>
    </w:p>
    <w:p w14:paraId="19C9AD6E" w14:textId="77777777" w:rsidR="005136E3" w:rsidRDefault="0098028A">
      <w:pPr>
        <w:spacing w:after="0" w:line="600" w:lineRule="auto"/>
        <w:ind w:firstLine="720"/>
        <w:jc w:val="both"/>
        <w:rPr>
          <w:rFonts w:eastAsia="Times New Roman" w:cs="Times New Roman"/>
          <w:szCs w:val="24"/>
        </w:rPr>
      </w:pPr>
      <w:r w:rsidRPr="00F126EA">
        <w:rPr>
          <w:rFonts w:eastAsia="Times New Roman"/>
          <w:b/>
          <w:bCs/>
        </w:rPr>
        <w:t>ΠΡΟΕΔΡΕΥΩΝ (Αναστάσιος Κουράκης):</w:t>
      </w:r>
      <w:r>
        <w:rPr>
          <w:rFonts w:eastAsia="Times New Roman" w:cs="Times New Roman"/>
          <w:b/>
          <w:szCs w:val="24"/>
        </w:rPr>
        <w:t xml:space="preserve"> </w:t>
      </w:r>
      <w:r w:rsidRPr="00A67629">
        <w:rPr>
          <w:rFonts w:eastAsia="Times New Roman" w:cs="Times New Roman"/>
          <w:szCs w:val="24"/>
        </w:rPr>
        <w:t>Κ</w:t>
      </w:r>
      <w:r>
        <w:rPr>
          <w:rFonts w:eastAsia="Times New Roman" w:cs="Times New Roman"/>
          <w:szCs w:val="24"/>
        </w:rPr>
        <w:t>υρίες και κ</w:t>
      </w:r>
      <w:r w:rsidRPr="00A67629">
        <w:rPr>
          <w:rFonts w:eastAsia="Times New Roman" w:cs="Times New Roman"/>
          <w:szCs w:val="24"/>
        </w:rPr>
        <w:t>ύριοι συνάδελφοι, δέχεστε στο σημείο αυτό να λύσουμε τη συνεδρίαση;</w:t>
      </w:r>
    </w:p>
    <w:p w14:paraId="19C9AD6F" w14:textId="77777777" w:rsidR="005136E3" w:rsidRDefault="0098028A">
      <w:pPr>
        <w:spacing w:after="0" w:line="600" w:lineRule="auto"/>
        <w:ind w:firstLine="720"/>
        <w:jc w:val="both"/>
        <w:rPr>
          <w:rFonts w:eastAsia="Times New Roman" w:cs="Times New Roman"/>
          <w:szCs w:val="24"/>
        </w:rPr>
      </w:pPr>
      <w:r w:rsidRPr="00A67629">
        <w:rPr>
          <w:rFonts w:eastAsia="Times New Roman" w:cs="Times New Roman"/>
          <w:b/>
          <w:bCs/>
          <w:szCs w:val="24"/>
        </w:rPr>
        <w:t xml:space="preserve">ΟΛΟΙ ΟΙ ΒΟΥΛΕΥΤΕΣ: </w:t>
      </w:r>
      <w:r w:rsidRPr="00A67629">
        <w:rPr>
          <w:rFonts w:eastAsia="Times New Roman" w:cs="Times New Roman"/>
          <w:szCs w:val="24"/>
        </w:rPr>
        <w:t xml:space="preserve">Μάλιστα, </w:t>
      </w:r>
      <w:r w:rsidRPr="00A67629">
        <w:rPr>
          <w:rFonts w:eastAsia="Times New Roman" w:cs="Times New Roman"/>
          <w:szCs w:val="24"/>
        </w:rPr>
        <w:t>μάλιστα.</w:t>
      </w:r>
    </w:p>
    <w:p w14:paraId="19C9AD70" w14:textId="77777777" w:rsidR="005136E3" w:rsidRDefault="0098028A">
      <w:pPr>
        <w:spacing w:after="0" w:line="600" w:lineRule="auto"/>
        <w:ind w:firstLine="720"/>
        <w:jc w:val="both"/>
        <w:rPr>
          <w:rFonts w:eastAsia="Times New Roman" w:cs="Times New Roman"/>
          <w:szCs w:val="24"/>
        </w:rPr>
      </w:pPr>
      <w:r w:rsidRPr="00F126EA">
        <w:rPr>
          <w:rFonts w:eastAsia="Times New Roman"/>
          <w:b/>
          <w:bCs/>
        </w:rPr>
        <w:t>ΠΡΟΕΔΡΕΥΩΝ (Αναστάσιος Κουράκης):</w:t>
      </w:r>
      <w:r>
        <w:rPr>
          <w:rFonts w:eastAsia="Times New Roman" w:cs="Times New Roman"/>
          <w:b/>
          <w:szCs w:val="24"/>
        </w:rPr>
        <w:t xml:space="preserve"> </w:t>
      </w:r>
      <w:r w:rsidRPr="00A67629">
        <w:rPr>
          <w:rFonts w:eastAsia="Times New Roman" w:cs="Times New Roman"/>
          <w:szCs w:val="24"/>
        </w:rPr>
        <w:t xml:space="preserve">Με τη συναίνεση του Σώματος και ώρα </w:t>
      </w:r>
      <w:r>
        <w:rPr>
          <w:rFonts w:eastAsia="Times New Roman" w:cs="Times New Roman"/>
          <w:szCs w:val="24"/>
        </w:rPr>
        <w:t>20.26΄</w:t>
      </w:r>
      <w:r w:rsidRPr="00A67629">
        <w:rPr>
          <w:rFonts w:eastAsia="Times New Roman" w:cs="Times New Roman"/>
          <w:szCs w:val="24"/>
        </w:rPr>
        <w:t xml:space="preserve"> </w:t>
      </w:r>
      <w:proofErr w:type="spellStart"/>
      <w:r w:rsidRPr="00A67629">
        <w:rPr>
          <w:rFonts w:eastAsia="Times New Roman" w:cs="Times New Roman"/>
          <w:szCs w:val="24"/>
        </w:rPr>
        <w:t>λύεται</w:t>
      </w:r>
      <w:proofErr w:type="spellEnd"/>
      <w:r w:rsidRPr="00A67629">
        <w:rPr>
          <w:rFonts w:eastAsia="Times New Roman" w:cs="Times New Roman"/>
          <w:szCs w:val="24"/>
        </w:rPr>
        <w:t xml:space="preserve"> η συνεδρίαση για </w:t>
      </w:r>
      <w:r>
        <w:rPr>
          <w:rFonts w:eastAsia="Times New Roman" w:cs="Times New Roman"/>
          <w:szCs w:val="24"/>
        </w:rPr>
        <w:t>αύριο, ημέρα Παρασκευή</w:t>
      </w:r>
      <w:r w:rsidRPr="00A67629">
        <w:rPr>
          <w:rFonts w:eastAsia="Times New Roman" w:cs="Times New Roman"/>
          <w:szCs w:val="24"/>
        </w:rPr>
        <w:t xml:space="preserve"> 1</w:t>
      </w:r>
      <w:r>
        <w:rPr>
          <w:rFonts w:eastAsia="Times New Roman" w:cs="Times New Roman"/>
          <w:szCs w:val="24"/>
        </w:rPr>
        <w:t>5</w:t>
      </w:r>
      <w:r w:rsidRPr="00A67629">
        <w:rPr>
          <w:rFonts w:eastAsia="Times New Roman" w:cs="Times New Roman"/>
          <w:szCs w:val="24"/>
        </w:rPr>
        <w:t xml:space="preserve"> </w:t>
      </w:r>
      <w:r>
        <w:rPr>
          <w:rFonts w:eastAsia="Times New Roman" w:cs="Times New Roman"/>
          <w:szCs w:val="24"/>
        </w:rPr>
        <w:t xml:space="preserve">Μαρτίου </w:t>
      </w:r>
      <w:r w:rsidRPr="00A67629">
        <w:rPr>
          <w:rFonts w:eastAsia="Times New Roman" w:cs="Times New Roman"/>
          <w:szCs w:val="24"/>
        </w:rPr>
        <w:t>2019 και ώρα 1</w:t>
      </w:r>
      <w:r>
        <w:rPr>
          <w:rFonts w:eastAsia="Times New Roman" w:cs="Times New Roman"/>
          <w:szCs w:val="24"/>
        </w:rPr>
        <w:t>0</w:t>
      </w:r>
      <w:r w:rsidRPr="00A67629">
        <w:rPr>
          <w:rFonts w:eastAsia="Times New Roman" w:cs="Times New Roman"/>
          <w:szCs w:val="24"/>
        </w:rPr>
        <w:t>.00΄, με αντικείμενο εργασιών του Σώματος</w:t>
      </w:r>
      <w:r>
        <w:rPr>
          <w:rFonts w:eastAsia="Times New Roman" w:cs="Times New Roman"/>
          <w:szCs w:val="24"/>
        </w:rPr>
        <w:t>:</w:t>
      </w:r>
      <w:r w:rsidRPr="00A67629">
        <w:rPr>
          <w:rFonts w:eastAsia="Times New Roman" w:cs="Times New Roman"/>
          <w:szCs w:val="24"/>
        </w:rPr>
        <w:t xml:space="preserve"> κοινοβουλευτικό έλεγχο, συζήτηση επικαίρων ερωτήσεων.</w:t>
      </w:r>
    </w:p>
    <w:p w14:paraId="19C9AD71" w14:textId="77777777" w:rsidR="005136E3" w:rsidRDefault="0098028A">
      <w:pPr>
        <w:spacing w:after="0"/>
        <w:rPr>
          <w:rFonts w:eastAsia="Times New Roman" w:cs="Times New Roman"/>
          <w:szCs w:val="24"/>
        </w:rPr>
      </w:pPr>
      <w:r>
        <w:rPr>
          <w:rFonts w:eastAsia="Times New Roman" w:cs="Times New Roman"/>
          <w:szCs w:val="24"/>
        </w:rPr>
        <w:t xml:space="preserve">        </w:t>
      </w:r>
      <w:r w:rsidRPr="00A67629">
        <w:rPr>
          <w:rFonts w:eastAsia="Times New Roman" w:cs="Times New Roman"/>
          <w:b/>
          <w:szCs w:val="24"/>
        </w:rPr>
        <w:t>Ο ΠΡΟΕΔΡΟΣ</w:t>
      </w:r>
      <w:r w:rsidRPr="00A67629">
        <w:rPr>
          <w:rFonts w:eastAsia="Times New Roman" w:cs="Times New Roman"/>
          <w:szCs w:val="24"/>
        </w:rPr>
        <w:t xml:space="preserve">                                                     </w:t>
      </w:r>
      <w:r w:rsidRPr="00A67629">
        <w:rPr>
          <w:rFonts w:eastAsia="Times New Roman" w:cs="Times New Roman"/>
          <w:b/>
          <w:szCs w:val="24"/>
        </w:rPr>
        <w:t>ΟΙ ΓΡΑΜΜΑΤΕΙΣ</w:t>
      </w:r>
    </w:p>
    <w:p w14:paraId="19C9AD72" w14:textId="77777777" w:rsidR="005136E3" w:rsidRDefault="005136E3">
      <w:pPr>
        <w:spacing w:after="0" w:line="600" w:lineRule="auto"/>
        <w:ind w:firstLine="720"/>
        <w:jc w:val="both"/>
        <w:rPr>
          <w:rFonts w:eastAsia="Times New Roman" w:cs="Times New Roman"/>
          <w:szCs w:val="24"/>
        </w:rPr>
      </w:pPr>
    </w:p>
    <w:sectPr w:rsidR="005136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1002AFF" w:usb1="C000E47F" w:usb2="0000002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CqXTT5Q5pIAy2WvmQ9wGBRqnDAU=" w:salt="pDKqrgczIvqzn5DhcyGpc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E3"/>
    <w:rsid w:val="0010359F"/>
    <w:rsid w:val="005136E3"/>
    <w:rsid w:val="009802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A882"/>
  <w15:docId w15:val="{3469611B-3C4F-4A49-BAE7-9902A7F3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4E0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64E0C"/>
    <w:rPr>
      <w:rFonts w:ascii="Segoe UI" w:hAnsi="Segoe UI" w:cs="Segoe UI"/>
      <w:sz w:val="18"/>
      <w:szCs w:val="18"/>
    </w:rPr>
  </w:style>
  <w:style w:type="paragraph" w:styleId="a4">
    <w:name w:val="Revision"/>
    <w:hidden/>
    <w:uiPriority w:val="99"/>
    <w:semiHidden/>
    <w:rsid w:val="002C56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805</MetadataID>
    <Session xmlns="641f345b-441b-4b81-9152-adc2e73ba5e1">Δ´</Session>
    <Date xmlns="641f345b-441b-4b81-9152-adc2e73ba5e1">2019-03-13T22:00:00+00:00</Date>
    <Status xmlns="641f345b-441b-4b81-9152-adc2e73ba5e1">
      <Url>https://intra.parliament.gr/praktika/Lists/Incoming_Metadata/EditForm.aspx?ID=805&amp;Source=/praktika/Recordings_Library/Forms/AllItems.aspx</Url>
      <Description>Δημοσιεύτηκε</Description>
    </Status>
    <Meeting xmlns="641f345b-441b-4b81-9152-adc2e73ba5e1">ϞΔ´</Meeting>
  </documentManagement>
</p:properties>
</file>

<file path=customXml/itemProps1.xml><?xml version="1.0" encoding="utf-8"?>
<ds:datastoreItem xmlns:ds="http://schemas.openxmlformats.org/officeDocument/2006/customXml" ds:itemID="{A8CD2E38-47D3-480B-BBE1-5D4EEE5C74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468F5D-2BEA-4E2F-97F4-B3FEBC4279E1}">
  <ds:schemaRefs>
    <ds:schemaRef ds:uri="http://schemas.microsoft.com/sharepoint/v3/contenttype/forms"/>
  </ds:schemaRefs>
</ds:datastoreItem>
</file>

<file path=customXml/itemProps3.xml><?xml version="1.0" encoding="utf-8"?>
<ds:datastoreItem xmlns:ds="http://schemas.openxmlformats.org/officeDocument/2006/customXml" ds:itemID="{CF5971FC-0B8F-495C-B4F6-714820EC843C}">
  <ds:schemaRefs>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288</Pages>
  <Words>54549</Words>
  <Characters>294566</Characters>
  <Application>Microsoft Office Word</Application>
  <DocSecurity>0</DocSecurity>
  <Lines>2454</Lines>
  <Paragraphs>696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348419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2019-03-22T09:55:00Z</dcterms:created>
  <dcterms:modified xsi:type="dcterms:W3CDTF">2019-03-22T09:55:00Z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